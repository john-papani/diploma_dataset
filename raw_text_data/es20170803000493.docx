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9ACBE" w14:textId="77777777" w:rsidR="00D46FE4" w:rsidRPr="00D46FE4" w:rsidRDefault="00D46FE4" w:rsidP="00D46FE4">
      <w:pPr>
        <w:spacing w:after="0" w:line="360" w:lineRule="auto"/>
        <w:rPr>
          <w:ins w:id="0" w:author="Φλούδα Χριστίνα" w:date="2017-09-01T11:18:00Z"/>
          <w:rFonts w:eastAsia="Times New Roman"/>
          <w:szCs w:val="24"/>
          <w:lang w:eastAsia="en-US"/>
        </w:rPr>
      </w:pPr>
      <w:bookmarkStart w:id="1" w:name="_GoBack"/>
      <w:bookmarkEnd w:id="1"/>
      <w:ins w:id="2" w:author="Φλούδα Χριστίνα" w:date="2017-09-01T11:18:00Z">
        <w:r w:rsidRPr="00D46FE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F24DED2" w14:textId="77777777" w:rsidR="00D46FE4" w:rsidRPr="00D46FE4" w:rsidRDefault="00D46FE4" w:rsidP="00D46FE4">
      <w:pPr>
        <w:spacing w:after="0" w:line="360" w:lineRule="auto"/>
        <w:rPr>
          <w:ins w:id="3" w:author="Φλούδα Χριστίνα" w:date="2017-09-01T11:18:00Z"/>
          <w:rFonts w:eastAsia="Times New Roman"/>
          <w:szCs w:val="24"/>
          <w:lang w:eastAsia="en-US"/>
        </w:rPr>
      </w:pPr>
    </w:p>
    <w:p w14:paraId="54850A69" w14:textId="77777777" w:rsidR="00D46FE4" w:rsidRPr="00D46FE4" w:rsidRDefault="00D46FE4" w:rsidP="00D46FE4">
      <w:pPr>
        <w:spacing w:after="0" w:line="360" w:lineRule="auto"/>
        <w:rPr>
          <w:ins w:id="4" w:author="Φλούδα Χριστίνα" w:date="2017-09-01T11:18:00Z"/>
          <w:rFonts w:eastAsia="Times New Roman"/>
          <w:szCs w:val="24"/>
          <w:lang w:eastAsia="en-US"/>
        </w:rPr>
      </w:pPr>
      <w:ins w:id="5" w:author="Φλούδα Χριστίνα" w:date="2017-09-01T11:18:00Z">
        <w:r w:rsidRPr="00D46FE4">
          <w:rPr>
            <w:rFonts w:eastAsia="Times New Roman"/>
            <w:szCs w:val="24"/>
            <w:lang w:eastAsia="en-US"/>
          </w:rPr>
          <w:t>ΠΙΝΑΚΑΣ ΠΕΡΙΕΧΟΜΕΝΩΝ</w:t>
        </w:r>
      </w:ins>
    </w:p>
    <w:p w14:paraId="0EED3C1C" w14:textId="77777777" w:rsidR="00D46FE4" w:rsidRPr="00D46FE4" w:rsidRDefault="00D46FE4" w:rsidP="00D46FE4">
      <w:pPr>
        <w:spacing w:after="0" w:line="360" w:lineRule="auto"/>
        <w:rPr>
          <w:ins w:id="6" w:author="Φλούδα Χριστίνα" w:date="2017-09-01T11:18:00Z"/>
          <w:rFonts w:eastAsia="Times New Roman"/>
          <w:szCs w:val="24"/>
          <w:lang w:eastAsia="en-US"/>
        </w:rPr>
      </w:pPr>
      <w:ins w:id="7" w:author="Φλούδα Χριστίνα" w:date="2017-09-01T11:18:00Z">
        <w:r w:rsidRPr="00D46FE4">
          <w:rPr>
            <w:rFonts w:eastAsia="Times New Roman"/>
            <w:szCs w:val="24"/>
            <w:lang w:eastAsia="en-US"/>
          </w:rPr>
          <w:t xml:space="preserve">ΙΖ΄ ΠΕΡΙΟΔΟΣ </w:t>
        </w:r>
      </w:ins>
    </w:p>
    <w:p w14:paraId="3E27A91B" w14:textId="77777777" w:rsidR="00D46FE4" w:rsidRPr="00D46FE4" w:rsidRDefault="00D46FE4" w:rsidP="00D46FE4">
      <w:pPr>
        <w:spacing w:after="0" w:line="360" w:lineRule="auto"/>
        <w:rPr>
          <w:ins w:id="8" w:author="Φλούδα Χριστίνα" w:date="2017-09-01T11:18:00Z"/>
          <w:rFonts w:eastAsia="Times New Roman"/>
          <w:szCs w:val="24"/>
          <w:lang w:eastAsia="en-US"/>
        </w:rPr>
      </w:pPr>
      <w:ins w:id="9" w:author="Φλούδα Χριστίνα" w:date="2017-09-01T11:18:00Z">
        <w:r w:rsidRPr="00D46FE4">
          <w:rPr>
            <w:rFonts w:eastAsia="Times New Roman"/>
            <w:szCs w:val="24"/>
            <w:lang w:eastAsia="en-US"/>
          </w:rPr>
          <w:t>ΠΡΟΕΔΡΕΥΟΜΕΝΗΣ ΚΟΙΝΟΒΟΥΛΕΥΤΙΚΗΣ ΔΗΜΟΚΡΑΤΙΑΣ</w:t>
        </w:r>
      </w:ins>
    </w:p>
    <w:p w14:paraId="128F4DB9" w14:textId="77777777" w:rsidR="00D46FE4" w:rsidRPr="00D46FE4" w:rsidRDefault="00D46FE4" w:rsidP="00D46FE4">
      <w:pPr>
        <w:spacing w:after="0" w:line="360" w:lineRule="auto"/>
        <w:rPr>
          <w:ins w:id="10" w:author="Φλούδα Χριστίνα" w:date="2017-09-01T11:18:00Z"/>
          <w:rFonts w:eastAsia="Times New Roman"/>
          <w:szCs w:val="24"/>
          <w:lang w:eastAsia="en-US"/>
        </w:rPr>
      </w:pPr>
      <w:ins w:id="11" w:author="Φλούδα Χριστίνα" w:date="2017-09-01T11:18:00Z">
        <w:r w:rsidRPr="00D46FE4">
          <w:rPr>
            <w:rFonts w:eastAsia="Times New Roman"/>
            <w:szCs w:val="24"/>
            <w:lang w:eastAsia="en-US"/>
          </w:rPr>
          <w:t>ΣΥΝΟΔΟΣ Β΄</w:t>
        </w:r>
      </w:ins>
    </w:p>
    <w:p w14:paraId="1EA56EAD" w14:textId="77777777" w:rsidR="00D46FE4" w:rsidRPr="00D46FE4" w:rsidRDefault="00D46FE4" w:rsidP="00D46FE4">
      <w:pPr>
        <w:spacing w:after="0" w:line="360" w:lineRule="auto"/>
        <w:rPr>
          <w:ins w:id="12" w:author="Φλούδα Χριστίνα" w:date="2017-09-01T11:18:00Z"/>
          <w:rFonts w:eastAsia="Times New Roman"/>
          <w:szCs w:val="24"/>
          <w:lang w:eastAsia="en-US"/>
        </w:rPr>
      </w:pPr>
    </w:p>
    <w:p w14:paraId="4B93ACBA" w14:textId="77777777" w:rsidR="00D46FE4" w:rsidRPr="00D46FE4" w:rsidRDefault="00D46FE4" w:rsidP="00D46FE4">
      <w:pPr>
        <w:spacing w:after="0" w:line="360" w:lineRule="auto"/>
        <w:rPr>
          <w:ins w:id="13" w:author="Φλούδα Χριστίνα" w:date="2017-09-01T11:18:00Z"/>
          <w:rFonts w:eastAsia="Times New Roman"/>
          <w:szCs w:val="24"/>
          <w:lang w:eastAsia="en-US"/>
        </w:rPr>
      </w:pPr>
      <w:ins w:id="14" w:author="Φλούδα Χριστίνα" w:date="2017-09-01T11:18:00Z">
        <w:r w:rsidRPr="00D46FE4">
          <w:rPr>
            <w:rFonts w:eastAsia="Times New Roman"/>
            <w:szCs w:val="24"/>
            <w:lang w:eastAsia="en-US"/>
          </w:rPr>
          <w:t>ΣΥΝΕΔΡΙΑΣΗ ΡΞΕ΄</w:t>
        </w:r>
      </w:ins>
    </w:p>
    <w:p w14:paraId="7B563927" w14:textId="77777777" w:rsidR="00D46FE4" w:rsidRPr="00D46FE4" w:rsidRDefault="00D46FE4" w:rsidP="00D46FE4">
      <w:pPr>
        <w:spacing w:after="0" w:line="360" w:lineRule="auto"/>
        <w:rPr>
          <w:ins w:id="15" w:author="Φλούδα Χριστίνα" w:date="2017-09-01T11:18:00Z"/>
          <w:rFonts w:eastAsia="Times New Roman"/>
          <w:szCs w:val="24"/>
          <w:lang w:eastAsia="en-US"/>
        </w:rPr>
      </w:pPr>
      <w:ins w:id="16" w:author="Φλούδα Χριστίνα" w:date="2017-09-01T11:18:00Z">
        <w:r w:rsidRPr="00D46FE4">
          <w:rPr>
            <w:rFonts w:eastAsia="Times New Roman"/>
            <w:szCs w:val="24"/>
            <w:lang w:eastAsia="en-US"/>
          </w:rPr>
          <w:t>Πέμπτη  3 Αυγούστου 2017</w:t>
        </w:r>
      </w:ins>
    </w:p>
    <w:p w14:paraId="35DB885A" w14:textId="77777777" w:rsidR="00D46FE4" w:rsidRPr="00D46FE4" w:rsidRDefault="00D46FE4" w:rsidP="00D46FE4">
      <w:pPr>
        <w:spacing w:after="0" w:line="360" w:lineRule="auto"/>
        <w:rPr>
          <w:ins w:id="17" w:author="Φλούδα Χριστίνα" w:date="2017-09-01T11:18:00Z"/>
          <w:rFonts w:eastAsia="Times New Roman"/>
          <w:szCs w:val="24"/>
          <w:lang w:eastAsia="en-US"/>
        </w:rPr>
      </w:pPr>
    </w:p>
    <w:p w14:paraId="420AAFD9" w14:textId="77777777" w:rsidR="00D46FE4" w:rsidRPr="00D46FE4" w:rsidRDefault="00D46FE4" w:rsidP="00D46FE4">
      <w:pPr>
        <w:spacing w:after="0" w:line="360" w:lineRule="auto"/>
        <w:rPr>
          <w:ins w:id="18" w:author="Φλούδα Χριστίνα" w:date="2017-09-01T11:18:00Z"/>
          <w:rFonts w:eastAsia="Times New Roman"/>
          <w:szCs w:val="24"/>
          <w:lang w:eastAsia="en-US"/>
        </w:rPr>
      </w:pPr>
      <w:ins w:id="19" w:author="Φλούδα Χριστίνα" w:date="2017-09-01T11:18:00Z">
        <w:r w:rsidRPr="00D46FE4">
          <w:rPr>
            <w:rFonts w:eastAsia="Times New Roman"/>
            <w:szCs w:val="24"/>
            <w:lang w:eastAsia="en-US"/>
          </w:rPr>
          <w:t>ΘΕΜΑΤΑ</w:t>
        </w:r>
      </w:ins>
    </w:p>
    <w:p w14:paraId="2F08F8CA" w14:textId="77777777" w:rsidR="00D46FE4" w:rsidRPr="00D46FE4" w:rsidRDefault="00D46FE4" w:rsidP="00D46FE4">
      <w:pPr>
        <w:spacing w:after="0" w:line="360" w:lineRule="auto"/>
        <w:rPr>
          <w:ins w:id="20" w:author="Φλούδα Χριστίνα" w:date="2017-09-01T11:18:00Z"/>
          <w:rFonts w:eastAsia="Times New Roman"/>
          <w:szCs w:val="24"/>
          <w:lang w:eastAsia="en-US"/>
        </w:rPr>
      </w:pPr>
      <w:ins w:id="21" w:author="Φλούδα Χριστίνα" w:date="2017-09-01T11:18:00Z">
        <w:r w:rsidRPr="00D46FE4">
          <w:rPr>
            <w:rFonts w:eastAsia="Times New Roman"/>
            <w:szCs w:val="24"/>
            <w:lang w:eastAsia="en-US"/>
          </w:rPr>
          <w:t xml:space="preserve"> </w:t>
        </w:r>
        <w:r w:rsidRPr="00D46FE4">
          <w:rPr>
            <w:rFonts w:eastAsia="Times New Roman"/>
            <w:szCs w:val="24"/>
            <w:lang w:eastAsia="en-US"/>
          </w:rPr>
          <w:br/>
          <w:t xml:space="preserve">Α. ΕΙΔΙΚΑ ΘΕΜΑΤΑ </w:t>
        </w:r>
        <w:r w:rsidRPr="00D46FE4">
          <w:rPr>
            <w:rFonts w:eastAsia="Times New Roman"/>
            <w:szCs w:val="24"/>
            <w:lang w:eastAsia="en-US"/>
          </w:rPr>
          <w:br/>
          <w:t xml:space="preserve">1. Επικύρωση Πρακτικών, σελ. </w:t>
        </w:r>
        <w:r w:rsidRPr="00D46FE4">
          <w:rPr>
            <w:rFonts w:eastAsia="Times New Roman"/>
            <w:szCs w:val="24"/>
            <w:lang w:eastAsia="en-US"/>
          </w:rPr>
          <w:br/>
          <w:t xml:space="preserve">2. Επί διαδικαστικού θέματος, σελ. </w:t>
        </w:r>
        <w:r w:rsidRPr="00D46FE4">
          <w:rPr>
            <w:rFonts w:eastAsia="Times New Roman"/>
            <w:szCs w:val="24"/>
            <w:lang w:eastAsia="en-US"/>
          </w:rPr>
          <w:br/>
          <w:t xml:space="preserve">3. Επί προσωπικού θέματος, σελ. </w:t>
        </w:r>
        <w:r w:rsidRPr="00D46FE4">
          <w:rPr>
            <w:rFonts w:eastAsia="Times New Roman"/>
            <w:szCs w:val="24"/>
            <w:lang w:eastAsia="en-US"/>
          </w:rPr>
          <w:br/>
          <w:t xml:space="preserve"> </w:t>
        </w:r>
        <w:r w:rsidRPr="00D46FE4">
          <w:rPr>
            <w:rFonts w:eastAsia="Times New Roman"/>
            <w:szCs w:val="24"/>
            <w:lang w:eastAsia="en-US"/>
          </w:rPr>
          <w:br/>
          <w:t xml:space="preserve">Β. ΝΟΜΟΘΕΤΙΚΗ ΕΡΓΑΣΙΑ </w:t>
        </w:r>
        <w:r w:rsidRPr="00D46FE4">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Υγείας: «Μεταρρύθμιση της Πρωτοβάθμιας Φροντίδας Υγείας, επείγουσες ρυθμίσεις αρμοδιότητας Υπουργείου Υγείας και άλλες διατάξεις», σελ. </w:t>
        </w:r>
        <w:r w:rsidRPr="00D46FE4">
          <w:rPr>
            <w:rFonts w:eastAsia="Times New Roman"/>
            <w:szCs w:val="24"/>
            <w:lang w:eastAsia="en-US"/>
          </w:rPr>
          <w:br/>
          <w:t xml:space="preserve"> </w:t>
        </w:r>
        <w:r w:rsidRPr="00D46FE4">
          <w:rPr>
            <w:rFonts w:eastAsia="Times New Roman"/>
            <w:szCs w:val="24"/>
            <w:lang w:eastAsia="en-US"/>
          </w:rPr>
          <w:br/>
          <w:t>ΠΡΟΕΔΡΟΣ</w:t>
        </w:r>
      </w:ins>
    </w:p>
    <w:p w14:paraId="063D38E0" w14:textId="77777777" w:rsidR="00D46FE4" w:rsidRPr="00D46FE4" w:rsidRDefault="00D46FE4" w:rsidP="00D46FE4">
      <w:pPr>
        <w:spacing w:after="0" w:line="360" w:lineRule="auto"/>
        <w:rPr>
          <w:ins w:id="22" w:author="Φλούδα Χριστίνα" w:date="2017-09-01T11:18:00Z"/>
          <w:rFonts w:eastAsia="Times New Roman"/>
          <w:szCs w:val="24"/>
          <w:lang w:eastAsia="en-US"/>
        </w:rPr>
      </w:pPr>
      <w:ins w:id="23" w:author="Φλούδα Χριστίνα" w:date="2017-09-01T11:18:00Z">
        <w:r w:rsidRPr="00D46FE4">
          <w:rPr>
            <w:rFonts w:eastAsia="Times New Roman"/>
            <w:szCs w:val="24"/>
            <w:lang w:eastAsia="en-US"/>
          </w:rPr>
          <w:t>ΒΟΥΤΣΗΣ Ν. , σελ.</w:t>
        </w:r>
        <w:r w:rsidRPr="00D46FE4">
          <w:rPr>
            <w:rFonts w:eastAsia="Times New Roman"/>
            <w:szCs w:val="24"/>
            <w:lang w:eastAsia="en-US"/>
          </w:rPr>
          <w:br/>
        </w:r>
      </w:ins>
    </w:p>
    <w:p w14:paraId="75BB9488" w14:textId="77777777" w:rsidR="00D46FE4" w:rsidRPr="00D46FE4" w:rsidRDefault="00D46FE4" w:rsidP="00D46FE4">
      <w:pPr>
        <w:spacing w:after="0" w:line="360" w:lineRule="auto"/>
        <w:rPr>
          <w:ins w:id="24" w:author="Φλούδα Χριστίνα" w:date="2017-09-01T11:18:00Z"/>
          <w:rFonts w:eastAsia="Times New Roman"/>
          <w:szCs w:val="24"/>
          <w:lang w:eastAsia="en-US"/>
        </w:rPr>
      </w:pPr>
      <w:ins w:id="25" w:author="Φλούδα Χριστίνα" w:date="2017-09-01T11:18:00Z">
        <w:r w:rsidRPr="00D46FE4">
          <w:rPr>
            <w:rFonts w:eastAsia="Times New Roman"/>
            <w:szCs w:val="24"/>
            <w:lang w:eastAsia="en-US"/>
          </w:rPr>
          <w:t>ΠΡΟΕΔΡΕΥΟΝΤΕΣ</w:t>
        </w:r>
      </w:ins>
    </w:p>
    <w:p w14:paraId="383E1739" w14:textId="77777777" w:rsidR="00D46FE4" w:rsidRPr="00D46FE4" w:rsidRDefault="00D46FE4" w:rsidP="00D46FE4">
      <w:pPr>
        <w:spacing w:after="0" w:line="360" w:lineRule="auto"/>
        <w:rPr>
          <w:ins w:id="26" w:author="Φλούδα Χριστίνα" w:date="2017-09-01T11:18:00Z"/>
          <w:rFonts w:eastAsia="Times New Roman"/>
          <w:szCs w:val="24"/>
          <w:lang w:eastAsia="en-US"/>
        </w:rPr>
      </w:pPr>
      <w:ins w:id="27" w:author="Φλούδα Χριστίνα" w:date="2017-09-01T11:18:00Z">
        <w:r w:rsidRPr="00D46FE4">
          <w:rPr>
            <w:rFonts w:eastAsia="Times New Roman"/>
            <w:szCs w:val="24"/>
            <w:lang w:eastAsia="en-US"/>
          </w:rPr>
          <w:t>ΒΑΡΕΜΕΝΟΣ Γ. , σελ.</w:t>
        </w:r>
      </w:ins>
    </w:p>
    <w:p w14:paraId="410DBC40" w14:textId="77777777" w:rsidR="00D46FE4" w:rsidRPr="00D46FE4" w:rsidRDefault="00D46FE4" w:rsidP="00D46FE4">
      <w:pPr>
        <w:spacing w:after="0" w:line="360" w:lineRule="auto"/>
        <w:rPr>
          <w:ins w:id="28" w:author="Φλούδα Χριστίνα" w:date="2017-09-01T11:18:00Z"/>
          <w:rFonts w:eastAsia="Times New Roman"/>
          <w:szCs w:val="24"/>
          <w:lang w:eastAsia="en-US"/>
        </w:rPr>
      </w:pPr>
      <w:ins w:id="29" w:author="Φλούδα Χριστίνα" w:date="2017-09-01T11:18:00Z">
        <w:r w:rsidRPr="00D46FE4">
          <w:rPr>
            <w:rFonts w:eastAsia="Times New Roman"/>
            <w:szCs w:val="24"/>
            <w:lang w:eastAsia="en-US"/>
          </w:rPr>
          <w:t xml:space="preserve">ΚΑΚΛΑΜΑΝΗΣ Ν. , σελ. </w:t>
        </w:r>
      </w:ins>
    </w:p>
    <w:p w14:paraId="46FBB539" w14:textId="77777777" w:rsidR="00D46FE4" w:rsidRPr="00D46FE4" w:rsidRDefault="00D46FE4" w:rsidP="00D46FE4">
      <w:pPr>
        <w:spacing w:after="0" w:line="360" w:lineRule="auto"/>
        <w:rPr>
          <w:ins w:id="30" w:author="Φλούδα Χριστίνα" w:date="2017-09-01T11:18:00Z"/>
          <w:rFonts w:eastAsia="Times New Roman"/>
          <w:szCs w:val="24"/>
          <w:lang w:eastAsia="en-US"/>
        </w:rPr>
      </w:pPr>
      <w:ins w:id="31" w:author="Φλούδα Χριστίνα" w:date="2017-09-01T11:18:00Z">
        <w:r w:rsidRPr="00D46FE4">
          <w:rPr>
            <w:rFonts w:eastAsia="Times New Roman"/>
            <w:szCs w:val="24"/>
            <w:lang w:eastAsia="en-US"/>
          </w:rPr>
          <w:t>ΚΟΥΡΑΚΗΣ Α. , σελ.</w:t>
        </w:r>
      </w:ins>
    </w:p>
    <w:p w14:paraId="41641A9B" w14:textId="77777777" w:rsidR="00D46FE4" w:rsidRPr="00D46FE4" w:rsidRDefault="00D46FE4" w:rsidP="00D46FE4">
      <w:pPr>
        <w:spacing w:after="0" w:line="360" w:lineRule="auto"/>
        <w:rPr>
          <w:ins w:id="32" w:author="Φλούδα Χριστίνα" w:date="2017-09-01T11:18:00Z"/>
          <w:rFonts w:eastAsia="Times New Roman"/>
          <w:szCs w:val="24"/>
          <w:lang w:eastAsia="en-US"/>
        </w:rPr>
      </w:pPr>
      <w:ins w:id="33" w:author="Φλούδα Χριστίνα" w:date="2017-09-01T11:18:00Z">
        <w:r w:rsidRPr="00D46FE4">
          <w:rPr>
            <w:rFonts w:eastAsia="Times New Roman"/>
            <w:szCs w:val="24"/>
            <w:lang w:eastAsia="en-US"/>
          </w:rPr>
          <w:t>ΧΡΙΣΤΟΔΟΥΛΟΠΟΥΛΟΥ Α. , σελ.</w:t>
        </w:r>
      </w:ins>
    </w:p>
    <w:p w14:paraId="385D906A" w14:textId="77777777" w:rsidR="00D46FE4" w:rsidRPr="00D46FE4" w:rsidRDefault="00D46FE4" w:rsidP="00D46FE4">
      <w:pPr>
        <w:spacing w:after="0" w:line="360" w:lineRule="auto"/>
        <w:rPr>
          <w:ins w:id="34" w:author="Φλούδα Χριστίνα" w:date="2017-09-01T11:18:00Z"/>
          <w:rFonts w:eastAsia="Times New Roman"/>
          <w:szCs w:val="24"/>
          <w:lang w:eastAsia="en-US"/>
        </w:rPr>
      </w:pPr>
      <w:ins w:id="35" w:author="Φλούδα Χριστίνα" w:date="2017-09-01T11:18:00Z">
        <w:r w:rsidRPr="00D46FE4">
          <w:rPr>
            <w:rFonts w:eastAsia="Times New Roman"/>
            <w:szCs w:val="24"/>
            <w:lang w:eastAsia="en-US"/>
          </w:rPr>
          <w:br/>
        </w:r>
      </w:ins>
    </w:p>
    <w:p w14:paraId="7879FFC1" w14:textId="77777777" w:rsidR="00D46FE4" w:rsidRPr="00D46FE4" w:rsidRDefault="00D46FE4" w:rsidP="00D46FE4">
      <w:pPr>
        <w:spacing w:after="0" w:line="360" w:lineRule="auto"/>
        <w:rPr>
          <w:ins w:id="36" w:author="Φλούδα Χριστίνα" w:date="2017-09-01T11:18:00Z"/>
          <w:rFonts w:eastAsia="Times New Roman"/>
          <w:szCs w:val="24"/>
          <w:lang w:eastAsia="en-US"/>
        </w:rPr>
      </w:pPr>
      <w:ins w:id="37" w:author="Φλούδα Χριστίνα" w:date="2017-09-01T11:18:00Z">
        <w:r w:rsidRPr="00D46FE4">
          <w:rPr>
            <w:rFonts w:eastAsia="Times New Roman"/>
            <w:szCs w:val="24"/>
            <w:lang w:eastAsia="en-US"/>
          </w:rPr>
          <w:t>ΟΜΙΛΗΤΕΣ</w:t>
        </w:r>
      </w:ins>
    </w:p>
    <w:p w14:paraId="563F4EAA" w14:textId="7B5599BA" w:rsidR="00D46FE4" w:rsidRDefault="00D46FE4" w:rsidP="00D46FE4">
      <w:pPr>
        <w:spacing w:after="0" w:line="600" w:lineRule="auto"/>
        <w:ind w:firstLine="720"/>
        <w:jc w:val="both"/>
        <w:rPr>
          <w:ins w:id="38" w:author="Φλούδα Χριστίνα" w:date="2017-09-01T11:18:00Z"/>
          <w:rFonts w:eastAsia="Times New Roman" w:cs="Times New Roman"/>
          <w:szCs w:val="24"/>
        </w:rPr>
        <w:pPrChange w:id="39" w:author="Φλούδα Χριστίνα" w:date="2017-09-01T11:18:00Z">
          <w:pPr>
            <w:spacing w:after="0" w:line="600" w:lineRule="auto"/>
            <w:ind w:firstLine="720"/>
            <w:jc w:val="center"/>
          </w:pPr>
        </w:pPrChange>
      </w:pPr>
      <w:ins w:id="40" w:author="Φλούδα Χριστίνα" w:date="2017-09-01T11:18:00Z">
        <w:r w:rsidRPr="00D46FE4">
          <w:rPr>
            <w:rFonts w:eastAsia="Times New Roman"/>
            <w:szCs w:val="24"/>
            <w:lang w:eastAsia="en-US"/>
          </w:rPr>
          <w:br/>
          <w:t>Α. Επί διαδικαστικού θέματος:</w:t>
        </w:r>
        <w:r w:rsidRPr="00D46FE4">
          <w:rPr>
            <w:rFonts w:eastAsia="Times New Roman"/>
            <w:szCs w:val="24"/>
            <w:lang w:eastAsia="en-US"/>
          </w:rPr>
          <w:br/>
          <w:t>ΒΑΡΔΑΚΗΣ Σ. , σελ.</w:t>
        </w:r>
        <w:r w:rsidRPr="00D46FE4">
          <w:rPr>
            <w:rFonts w:eastAsia="Times New Roman"/>
            <w:szCs w:val="24"/>
            <w:lang w:eastAsia="en-US"/>
          </w:rPr>
          <w:br/>
          <w:t>ΒΟΥΤΣΗΣ Ν. , σελ.</w:t>
        </w:r>
        <w:r w:rsidRPr="00D46FE4">
          <w:rPr>
            <w:rFonts w:eastAsia="Times New Roman"/>
            <w:szCs w:val="24"/>
            <w:lang w:eastAsia="en-US"/>
          </w:rPr>
          <w:br/>
          <w:t>ΓΕΩΡΓΑΝΤΑΣ Γ. , σελ.</w:t>
        </w:r>
        <w:r w:rsidRPr="00D46FE4">
          <w:rPr>
            <w:rFonts w:eastAsia="Times New Roman"/>
            <w:szCs w:val="24"/>
            <w:lang w:eastAsia="en-US"/>
          </w:rPr>
          <w:br/>
          <w:t>ΓΕΩΡΓΙΑΔΗΣ Σ. , σελ.</w:t>
        </w:r>
        <w:r w:rsidRPr="00D46FE4">
          <w:rPr>
            <w:rFonts w:eastAsia="Times New Roman"/>
            <w:szCs w:val="24"/>
            <w:lang w:eastAsia="en-US"/>
          </w:rPr>
          <w:br/>
          <w:t>ΗΓΟΥΜΕΝΙΔΗΣ Ν. , σελ.</w:t>
        </w:r>
        <w:r w:rsidRPr="00D46FE4">
          <w:rPr>
            <w:rFonts w:eastAsia="Times New Roman"/>
            <w:szCs w:val="24"/>
            <w:lang w:eastAsia="en-US"/>
          </w:rPr>
          <w:br/>
          <w:t>ΚΑΚΛΑΜΑΝΗΣ Ν. , σελ.</w:t>
        </w:r>
        <w:r w:rsidRPr="00D46FE4">
          <w:rPr>
            <w:rFonts w:eastAsia="Times New Roman"/>
            <w:szCs w:val="24"/>
            <w:lang w:eastAsia="en-US"/>
          </w:rPr>
          <w:br/>
          <w:t>ΚΑΡΑΓΙΑΝΝΙΔΗΣ Χ. , σελ.</w:t>
        </w:r>
        <w:r w:rsidRPr="00D46FE4">
          <w:rPr>
            <w:rFonts w:eastAsia="Times New Roman"/>
            <w:szCs w:val="24"/>
            <w:lang w:eastAsia="en-US"/>
          </w:rPr>
          <w:br/>
          <w:t>ΚΟΖΟΜΠΟΛΗ - ΑΜΑΝΑΤΙΔΗ Π. , σελ.</w:t>
        </w:r>
        <w:r w:rsidRPr="00D46FE4">
          <w:rPr>
            <w:rFonts w:eastAsia="Times New Roman"/>
            <w:szCs w:val="24"/>
            <w:lang w:eastAsia="en-US"/>
          </w:rPr>
          <w:br/>
          <w:t>ΚΟΥΡΑΚΗΣ Α. , σελ.</w:t>
        </w:r>
        <w:r w:rsidRPr="00D46FE4">
          <w:rPr>
            <w:rFonts w:eastAsia="Times New Roman"/>
            <w:szCs w:val="24"/>
            <w:lang w:eastAsia="en-US"/>
          </w:rPr>
          <w:br/>
          <w:t>ΚΥΡΙΑΖΙΔΗΣ Δ. , σελ.</w:t>
        </w:r>
        <w:r w:rsidRPr="00D46FE4">
          <w:rPr>
            <w:rFonts w:eastAsia="Times New Roman"/>
            <w:szCs w:val="24"/>
            <w:lang w:eastAsia="en-US"/>
          </w:rPr>
          <w:br/>
          <w:t>ΛΑΜΠΡΟΥΛΗΣ Γ. , σελ.</w:t>
        </w:r>
        <w:r w:rsidRPr="00D46FE4">
          <w:rPr>
            <w:rFonts w:eastAsia="Times New Roman"/>
            <w:szCs w:val="24"/>
            <w:lang w:eastAsia="en-US"/>
          </w:rPr>
          <w:br/>
          <w:t>ΜΑΝΤΑΣ Χ. , σελ.</w:t>
        </w:r>
        <w:r w:rsidRPr="00D46FE4">
          <w:rPr>
            <w:rFonts w:eastAsia="Times New Roman"/>
            <w:szCs w:val="24"/>
            <w:lang w:eastAsia="en-US"/>
          </w:rPr>
          <w:br/>
          <w:t>ΜΑΥΡΩΤΑΣ Γ. , σελ.</w:t>
        </w:r>
        <w:r w:rsidRPr="00D46FE4">
          <w:rPr>
            <w:rFonts w:eastAsia="Times New Roman"/>
            <w:szCs w:val="24"/>
            <w:lang w:eastAsia="en-US"/>
          </w:rPr>
          <w:br/>
          <w:t>ΜΠΟΥΡΑΣ Α. , σελ.</w:t>
        </w:r>
        <w:r w:rsidRPr="00D46FE4">
          <w:rPr>
            <w:rFonts w:eastAsia="Times New Roman"/>
            <w:szCs w:val="24"/>
            <w:lang w:eastAsia="en-US"/>
          </w:rPr>
          <w:br/>
          <w:t>ΠΑΠΑΧΡΙΣΤΟΠΟΥΛΟΣ Α. , σελ.</w:t>
        </w:r>
        <w:r w:rsidRPr="00D46FE4">
          <w:rPr>
            <w:rFonts w:eastAsia="Times New Roman"/>
            <w:szCs w:val="24"/>
            <w:lang w:eastAsia="en-US"/>
          </w:rPr>
          <w:br/>
          <w:t>ΣΤΑΜΠΟΥΛΗ Α. , σελ.</w:t>
        </w:r>
        <w:r w:rsidRPr="00D46FE4">
          <w:rPr>
            <w:rFonts w:eastAsia="Times New Roman"/>
            <w:szCs w:val="24"/>
            <w:lang w:eastAsia="en-US"/>
          </w:rPr>
          <w:br/>
          <w:t>ΤΖΟΥΦΗ Μ. , σελ.</w:t>
        </w:r>
        <w:r w:rsidRPr="00D46FE4">
          <w:rPr>
            <w:rFonts w:eastAsia="Times New Roman"/>
            <w:szCs w:val="24"/>
            <w:lang w:eastAsia="en-US"/>
          </w:rPr>
          <w:br/>
          <w:t>ΤΣΙΑΡΑΣ Κ. , σελ.</w:t>
        </w:r>
        <w:r w:rsidRPr="00D46FE4">
          <w:rPr>
            <w:rFonts w:eastAsia="Times New Roman"/>
            <w:szCs w:val="24"/>
            <w:lang w:eastAsia="en-US"/>
          </w:rPr>
          <w:br/>
          <w:t>ΦΩΤΗΛΑΣ Ι. , σελ.</w:t>
        </w:r>
        <w:r w:rsidRPr="00D46FE4">
          <w:rPr>
            <w:rFonts w:eastAsia="Times New Roman"/>
            <w:szCs w:val="24"/>
            <w:lang w:eastAsia="en-US"/>
          </w:rPr>
          <w:br/>
          <w:t>ΧΡΙΣΤΟΔΟΥΛΟΠΟΥΛΟΥ Α. , σελ.</w:t>
        </w:r>
        <w:r w:rsidRPr="00D46FE4">
          <w:rPr>
            <w:rFonts w:eastAsia="Times New Roman"/>
            <w:szCs w:val="24"/>
            <w:lang w:eastAsia="en-US"/>
          </w:rPr>
          <w:br/>
        </w:r>
        <w:r w:rsidRPr="00D46FE4">
          <w:rPr>
            <w:rFonts w:eastAsia="Times New Roman"/>
            <w:szCs w:val="24"/>
            <w:lang w:eastAsia="en-US"/>
          </w:rPr>
          <w:br/>
          <w:t>Β. Επί προσωπικού θέματος:</w:t>
        </w:r>
        <w:r w:rsidRPr="00D46FE4">
          <w:rPr>
            <w:rFonts w:eastAsia="Times New Roman"/>
            <w:szCs w:val="24"/>
            <w:lang w:eastAsia="en-US"/>
          </w:rPr>
          <w:br/>
          <w:t>ΒΑΡΔΑΚΗΣ Σ. , σελ.</w:t>
        </w:r>
        <w:r w:rsidRPr="00D46FE4">
          <w:rPr>
            <w:rFonts w:eastAsia="Times New Roman"/>
            <w:szCs w:val="24"/>
            <w:lang w:eastAsia="en-US"/>
          </w:rPr>
          <w:br/>
          <w:t>ΓΕΩΡΓΙΑΔΗΣ Σ. , σελ.</w:t>
        </w:r>
        <w:r w:rsidRPr="00D46FE4">
          <w:rPr>
            <w:rFonts w:eastAsia="Times New Roman"/>
            <w:szCs w:val="24"/>
            <w:lang w:eastAsia="en-US"/>
          </w:rPr>
          <w:br/>
          <w:t>ΚΑΚΛΑΜΑΝΗΣ Ν. , σελ.</w:t>
        </w:r>
        <w:r w:rsidRPr="00D46FE4">
          <w:rPr>
            <w:rFonts w:eastAsia="Times New Roman"/>
            <w:szCs w:val="24"/>
            <w:lang w:eastAsia="en-US"/>
          </w:rPr>
          <w:br/>
          <w:t>ΠΑΠΑΧΡΙΣΤΟΠΟΥΛΟΣ Α. , σελ.</w:t>
        </w:r>
        <w:r w:rsidRPr="00D46FE4">
          <w:rPr>
            <w:rFonts w:eastAsia="Times New Roman"/>
            <w:szCs w:val="24"/>
            <w:lang w:eastAsia="en-US"/>
          </w:rPr>
          <w:br/>
          <w:t>ΠΟΛΑΚΗΣ Π. , σελ.</w:t>
        </w:r>
        <w:r w:rsidRPr="00D46FE4">
          <w:rPr>
            <w:rFonts w:eastAsia="Times New Roman"/>
            <w:szCs w:val="24"/>
            <w:lang w:eastAsia="en-US"/>
          </w:rPr>
          <w:br/>
          <w:t>ΦΩΤΗΛΑΣ Ι. , σελ.</w:t>
        </w:r>
        <w:r w:rsidRPr="00D46FE4">
          <w:rPr>
            <w:rFonts w:eastAsia="Times New Roman"/>
            <w:szCs w:val="24"/>
            <w:lang w:eastAsia="en-US"/>
          </w:rPr>
          <w:br/>
        </w:r>
        <w:r w:rsidRPr="00D46FE4">
          <w:rPr>
            <w:rFonts w:eastAsia="Times New Roman"/>
            <w:szCs w:val="24"/>
            <w:lang w:eastAsia="en-US"/>
          </w:rPr>
          <w:br/>
          <w:t>Γ. Επί του σχεδίου νόμου του Υπουργείου Υγείας:</w:t>
        </w:r>
        <w:r w:rsidRPr="00D46FE4">
          <w:rPr>
            <w:rFonts w:eastAsia="Times New Roman"/>
            <w:szCs w:val="24"/>
            <w:lang w:eastAsia="en-US"/>
          </w:rPr>
          <w:br/>
          <w:t>ΑΪΒΑΤΙΔΗΣ Ι. , σελ.</w:t>
        </w:r>
        <w:r w:rsidRPr="00D46FE4">
          <w:rPr>
            <w:rFonts w:eastAsia="Times New Roman"/>
            <w:szCs w:val="24"/>
            <w:lang w:eastAsia="en-US"/>
          </w:rPr>
          <w:br/>
          <w:t>ΑΚΡΙΩΤΗΣ Γ. , σελ.</w:t>
        </w:r>
        <w:r w:rsidRPr="00D46FE4">
          <w:rPr>
            <w:rFonts w:eastAsia="Times New Roman"/>
            <w:szCs w:val="24"/>
            <w:lang w:eastAsia="en-US"/>
          </w:rPr>
          <w:br/>
          <w:t>ΒΑΓΙΩΝΑΚΗ Ε. , σελ.</w:t>
        </w:r>
        <w:r w:rsidRPr="00D46FE4">
          <w:rPr>
            <w:rFonts w:eastAsia="Times New Roman"/>
            <w:szCs w:val="24"/>
            <w:lang w:eastAsia="en-US"/>
          </w:rPr>
          <w:br/>
          <w:t>ΒΑΡΔΑΚΗΣ Σ. , σελ.</w:t>
        </w:r>
        <w:r w:rsidRPr="00D46FE4">
          <w:rPr>
            <w:rFonts w:eastAsia="Times New Roman"/>
            <w:szCs w:val="24"/>
            <w:lang w:eastAsia="en-US"/>
          </w:rPr>
          <w:br/>
          <w:t>ΒΕΤΤΑΣ Δ. , σελ.</w:t>
        </w:r>
        <w:r w:rsidRPr="00D46FE4">
          <w:rPr>
            <w:rFonts w:eastAsia="Times New Roman"/>
            <w:szCs w:val="24"/>
            <w:lang w:eastAsia="en-US"/>
          </w:rPr>
          <w:br/>
          <w:t>ΒΟΡΙΔΗΣ Μ. , σελ.</w:t>
        </w:r>
        <w:r w:rsidRPr="00D46FE4">
          <w:rPr>
            <w:rFonts w:eastAsia="Times New Roman"/>
            <w:szCs w:val="24"/>
            <w:lang w:eastAsia="en-US"/>
          </w:rPr>
          <w:br/>
          <w:t>ΒΟΥΤΣΗΣ Ν. , σελ.</w:t>
        </w:r>
        <w:r w:rsidRPr="00D46FE4">
          <w:rPr>
            <w:rFonts w:eastAsia="Times New Roman"/>
            <w:szCs w:val="24"/>
            <w:lang w:eastAsia="en-US"/>
          </w:rPr>
          <w:br/>
          <w:t>ΓΑΚΗΣ Δ. , σελ.</w:t>
        </w:r>
        <w:r w:rsidRPr="00D46FE4">
          <w:rPr>
            <w:rFonts w:eastAsia="Times New Roman"/>
            <w:szCs w:val="24"/>
            <w:lang w:eastAsia="en-US"/>
          </w:rPr>
          <w:br/>
          <w:t>ΓΕΝΝΗΜΑΤΑ Φ. , σελ.</w:t>
        </w:r>
        <w:r w:rsidRPr="00D46FE4">
          <w:rPr>
            <w:rFonts w:eastAsia="Times New Roman"/>
            <w:szCs w:val="24"/>
            <w:lang w:eastAsia="en-US"/>
          </w:rPr>
          <w:br/>
          <w:t>ΔΕΔΕΣ Ι. , σελ.</w:t>
        </w:r>
        <w:r w:rsidRPr="00D46FE4">
          <w:rPr>
            <w:rFonts w:eastAsia="Times New Roman"/>
            <w:szCs w:val="24"/>
            <w:lang w:eastAsia="en-US"/>
          </w:rPr>
          <w:br/>
          <w:t>ΔΗΜΗΤΡΙΑΔΗΣ Δ. , σελ.</w:t>
        </w:r>
        <w:r w:rsidRPr="00D46FE4">
          <w:rPr>
            <w:rFonts w:eastAsia="Times New Roman"/>
            <w:szCs w:val="24"/>
            <w:lang w:eastAsia="en-US"/>
          </w:rPr>
          <w:br/>
          <w:t>ΔΟΥΖΙΝΑΣ Κ. , σελ.</w:t>
        </w:r>
        <w:r w:rsidRPr="00D46FE4">
          <w:rPr>
            <w:rFonts w:eastAsia="Times New Roman"/>
            <w:szCs w:val="24"/>
            <w:lang w:eastAsia="en-US"/>
          </w:rPr>
          <w:br/>
          <w:t>ΔΡΙΤΣΑΣ Θ. , σελ.</w:t>
        </w:r>
        <w:r w:rsidRPr="00D46FE4">
          <w:rPr>
            <w:rFonts w:eastAsia="Times New Roman"/>
            <w:szCs w:val="24"/>
            <w:lang w:eastAsia="en-US"/>
          </w:rPr>
          <w:br/>
          <w:t>ΗΓΟΥΜΕΝΙΔΗΣ Ν. , σελ.</w:t>
        </w:r>
        <w:r w:rsidRPr="00D46FE4">
          <w:rPr>
            <w:rFonts w:eastAsia="Times New Roman"/>
            <w:szCs w:val="24"/>
            <w:lang w:eastAsia="en-US"/>
          </w:rPr>
          <w:br/>
          <w:t>ΘΕΩΝΑΣ Ι. , σελ.</w:t>
        </w:r>
        <w:r w:rsidRPr="00D46FE4">
          <w:rPr>
            <w:rFonts w:eastAsia="Times New Roman"/>
            <w:szCs w:val="24"/>
            <w:lang w:eastAsia="en-US"/>
          </w:rPr>
          <w:br/>
          <w:t>ΚΑΡΑ ΓΙΟΥΣΟΥΦ Α. , σελ.</w:t>
        </w:r>
        <w:r w:rsidRPr="00D46FE4">
          <w:rPr>
            <w:rFonts w:eastAsia="Times New Roman"/>
            <w:szCs w:val="24"/>
            <w:lang w:eastAsia="en-US"/>
          </w:rPr>
          <w:br/>
          <w:t>ΚΑΡΑΓΙΑΝΝΙΔΗΣ Χ. , σελ.</w:t>
        </w:r>
        <w:r w:rsidRPr="00D46FE4">
          <w:rPr>
            <w:rFonts w:eastAsia="Times New Roman"/>
            <w:szCs w:val="24"/>
            <w:lang w:eastAsia="en-US"/>
          </w:rPr>
          <w:br/>
          <w:t>ΚΕΓΚΕΡΟΓΛΟΥ Β. , σελ.</w:t>
        </w:r>
        <w:r w:rsidRPr="00D46FE4">
          <w:rPr>
            <w:rFonts w:eastAsia="Times New Roman"/>
            <w:szCs w:val="24"/>
            <w:lang w:eastAsia="en-US"/>
          </w:rPr>
          <w:br/>
          <w:t>ΚΟΖΟΜΠΟΛΗ - ΑΜΑΝΑΤΙΔΗ Π. , σελ.</w:t>
        </w:r>
        <w:r w:rsidRPr="00D46FE4">
          <w:rPr>
            <w:rFonts w:eastAsia="Times New Roman"/>
            <w:szCs w:val="24"/>
            <w:lang w:eastAsia="en-US"/>
          </w:rPr>
          <w:br/>
          <w:t>ΚΟΥΡΑΚΗΣ Α. , σελ.</w:t>
        </w:r>
        <w:r w:rsidRPr="00D46FE4">
          <w:rPr>
            <w:rFonts w:eastAsia="Times New Roman"/>
            <w:szCs w:val="24"/>
            <w:lang w:eastAsia="en-US"/>
          </w:rPr>
          <w:br/>
          <w:t>ΚΡΕΜΑΣΤΙΝΟΣ Δ. , σελ.</w:t>
        </w:r>
        <w:r w:rsidRPr="00D46FE4">
          <w:rPr>
            <w:rFonts w:eastAsia="Times New Roman"/>
            <w:szCs w:val="24"/>
            <w:lang w:eastAsia="en-US"/>
          </w:rPr>
          <w:br/>
          <w:t>ΚΥΡΙΑΖΙΔΗΣ Δ. , σελ.</w:t>
        </w:r>
        <w:r w:rsidRPr="00D46FE4">
          <w:rPr>
            <w:rFonts w:eastAsia="Times New Roman"/>
            <w:szCs w:val="24"/>
            <w:lang w:eastAsia="en-US"/>
          </w:rPr>
          <w:br/>
          <w:t>ΚΩΝΣΤΑΝΤΟΠΟΥΛΟΣ Δ. , σελ.</w:t>
        </w:r>
        <w:r w:rsidRPr="00D46FE4">
          <w:rPr>
            <w:rFonts w:eastAsia="Times New Roman"/>
            <w:szCs w:val="24"/>
            <w:lang w:eastAsia="en-US"/>
          </w:rPr>
          <w:br/>
          <w:t>ΚΩΣΤΟΠΑΝΑΓΙΩΤΟΥ Η. , σελ.</w:t>
        </w:r>
        <w:r w:rsidRPr="00D46FE4">
          <w:rPr>
            <w:rFonts w:eastAsia="Times New Roman"/>
            <w:szCs w:val="24"/>
            <w:lang w:eastAsia="en-US"/>
          </w:rPr>
          <w:br/>
          <w:t>ΛΑΖΑΡΙΔΗΣ Γ. , σελ.</w:t>
        </w:r>
        <w:r w:rsidRPr="00D46FE4">
          <w:rPr>
            <w:rFonts w:eastAsia="Times New Roman"/>
            <w:szCs w:val="24"/>
            <w:lang w:eastAsia="en-US"/>
          </w:rPr>
          <w:br/>
          <w:t>ΛΑΜΠΡΟΥΛΗΣ Γ. , σελ.</w:t>
        </w:r>
        <w:r w:rsidRPr="00D46FE4">
          <w:rPr>
            <w:rFonts w:eastAsia="Times New Roman"/>
            <w:szCs w:val="24"/>
            <w:lang w:eastAsia="en-US"/>
          </w:rPr>
          <w:br/>
          <w:t>ΛΕΒΕΝΤΗΣ Β. , σελ.</w:t>
        </w:r>
        <w:r w:rsidRPr="00D46FE4">
          <w:rPr>
            <w:rFonts w:eastAsia="Times New Roman"/>
            <w:szCs w:val="24"/>
            <w:lang w:eastAsia="en-US"/>
          </w:rPr>
          <w:br/>
          <w:t>ΛΟΒΕΡΔΟΣ Α. , σελ.</w:t>
        </w:r>
        <w:r w:rsidRPr="00D46FE4">
          <w:rPr>
            <w:rFonts w:eastAsia="Times New Roman"/>
            <w:szCs w:val="24"/>
            <w:lang w:eastAsia="en-US"/>
          </w:rPr>
          <w:br/>
          <w:t>ΜΑΝΤΑΣ Χ. , σελ.</w:t>
        </w:r>
        <w:r w:rsidRPr="00D46FE4">
          <w:rPr>
            <w:rFonts w:eastAsia="Times New Roman"/>
            <w:szCs w:val="24"/>
            <w:lang w:eastAsia="en-US"/>
          </w:rPr>
          <w:br/>
          <w:t>ΜΑΥΡΩΤΑΣ Γ. , σελ.</w:t>
        </w:r>
        <w:r w:rsidRPr="00D46FE4">
          <w:rPr>
            <w:rFonts w:eastAsia="Times New Roman"/>
            <w:szCs w:val="24"/>
            <w:lang w:eastAsia="en-US"/>
          </w:rPr>
          <w:br/>
          <w:t>ΜΕΪΚΟΠΟΥΛΟΣ Α. , σελ.</w:t>
        </w:r>
        <w:r w:rsidRPr="00D46FE4">
          <w:rPr>
            <w:rFonts w:eastAsia="Times New Roman"/>
            <w:szCs w:val="24"/>
            <w:lang w:eastAsia="en-US"/>
          </w:rPr>
          <w:br/>
          <w:t>ΜΗΤΣΟΤΑΚΗΣ Κ. , σελ.</w:t>
        </w:r>
        <w:r w:rsidRPr="00D46FE4">
          <w:rPr>
            <w:rFonts w:eastAsia="Times New Roman"/>
            <w:szCs w:val="24"/>
            <w:lang w:eastAsia="en-US"/>
          </w:rPr>
          <w:br/>
          <w:t>ΜΠΑΛΩΜΕΝΑΚΗΣ Α. , σελ.</w:t>
        </w:r>
        <w:r w:rsidRPr="00D46FE4">
          <w:rPr>
            <w:rFonts w:eastAsia="Times New Roman"/>
            <w:szCs w:val="24"/>
            <w:lang w:eastAsia="en-US"/>
          </w:rPr>
          <w:br/>
          <w:t>ΜΠΑΡΓΙΩΤΑΣ Κ. , σελ.</w:t>
        </w:r>
        <w:r w:rsidRPr="00D46FE4">
          <w:rPr>
            <w:rFonts w:eastAsia="Times New Roman"/>
            <w:szCs w:val="24"/>
            <w:lang w:eastAsia="en-US"/>
          </w:rPr>
          <w:br/>
          <w:t>ΞΑΝΘΟΣ Α. , σελ.</w:t>
        </w:r>
        <w:r w:rsidRPr="00D46FE4">
          <w:rPr>
            <w:rFonts w:eastAsia="Times New Roman"/>
            <w:szCs w:val="24"/>
            <w:lang w:eastAsia="en-US"/>
          </w:rPr>
          <w:br/>
          <w:t>ΞΥΔΑΚΗΣ Ν. , σελ.</w:t>
        </w:r>
        <w:r w:rsidRPr="00D46FE4">
          <w:rPr>
            <w:rFonts w:eastAsia="Times New Roman"/>
            <w:szCs w:val="24"/>
            <w:lang w:eastAsia="en-US"/>
          </w:rPr>
          <w:br/>
          <w:t>ΠΑΠΑΔΟΠΟΥΛΟΣ Α. , σελ.</w:t>
        </w:r>
        <w:r w:rsidRPr="00D46FE4">
          <w:rPr>
            <w:rFonts w:eastAsia="Times New Roman"/>
            <w:szCs w:val="24"/>
            <w:lang w:eastAsia="en-US"/>
          </w:rPr>
          <w:br/>
          <w:t>ΠΑΠΑΧΡΙΣΤΟΠΟΥΛΟΣ Α. , σελ.</w:t>
        </w:r>
        <w:r w:rsidRPr="00D46FE4">
          <w:rPr>
            <w:rFonts w:eastAsia="Times New Roman"/>
            <w:szCs w:val="24"/>
            <w:lang w:eastAsia="en-US"/>
          </w:rPr>
          <w:br/>
          <w:t>ΠΟΛΑΚΗΣ Π. , σελ.</w:t>
        </w:r>
        <w:r w:rsidRPr="00D46FE4">
          <w:rPr>
            <w:rFonts w:eastAsia="Times New Roman"/>
            <w:szCs w:val="24"/>
            <w:lang w:eastAsia="en-US"/>
          </w:rPr>
          <w:br/>
          <w:t>ΣΕΛΤΣΑΣ Κ. , σελ.</w:t>
        </w:r>
        <w:r w:rsidRPr="00D46FE4">
          <w:rPr>
            <w:rFonts w:eastAsia="Times New Roman"/>
            <w:szCs w:val="24"/>
            <w:lang w:eastAsia="en-US"/>
          </w:rPr>
          <w:br/>
          <w:t>ΣΤΑΜΠΟΥΛΗ Α. , σελ.</w:t>
        </w:r>
        <w:r w:rsidRPr="00D46FE4">
          <w:rPr>
            <w:rFonts w:eastAsia="Times New Roman"/>
            <w:szCs w:val="24"/>
            <w:lang w:eastAsia="en-US"/>
          </w:rPr>
          <w:br/>
          <w:t>ΣΥΡΙΓΟΣ Α. , σελ.</w:t>
        </w:r>
        <w:r w:rsidRPr="00D46FE4">
          <w:rPr>
            <w:rFonts w:eastAsia="Times New Roman"/>
            <w:szCs w:val="24"/>
            <w:lang w:eastAsia="en-US"/>
          </w:rPr>
          <w:br/>
          <w:t>ΣΥΡΜΑΛΕΝΙΟΣ Ν. , σελ.</w:t>
        </w:r>
        <w:r w:rsidRPr="00D46FE4">
          <w:rPr>
            <w:rFonts w:eastAsia="Times New Roman"/>
            <w:szCs w:val="24"/>
            <w:lang w:eastAsia="en-US"/>
          </w:rPr>
          <w:br/>
          <w:t>ΤΕΛΙΓΙΟΡΙΔΟΥ Ο. , σελ.</w:t>
        </w:r>
        <w:r w:rsidRPr="00D46FE4">
          <w:rPr>
            <w:rFonts w:eastAsia="Times New Roman"/>
            <w:szCs w:val="24"/>
            <w:lang w:eastAsia="en-US"/>
          </w:rPr>
          <w:br/>
          <w:t>ΤΖΟΥΦΗ Μ. , σελ.</w:t>
        </w:r>
        <w:r w:rsidRPr="00D46FE4">
          <w:rPr>
            <w:rFonts w:eastAsia="Times New Roman"/>
            <w:szCs w:val="24"/>
            <w:lang w:eastAsia="en-US"/>
          </w:rPr>
          <w:br/>
          <w:t>ΤΡΙΑΝΤΑΦΥΛΛΟΥ Μ. , σελ.</w:t>
        </w:r>
        <w:r w:rsidRPr="00D46FE4">
          <w:rPr>
            <w:rFonts w:eastAsia="Times New Roman"/>
            <w:szCs w:val="24"/>
            <w:lang w:eastAsia="en-US"/>
          </w:rPr>
          <w:br/>
          <w:t>ΤΣΙΠΡΑΣ Α. , σελ.</w:t>
        </w:r>
        <w:r w:rsidRPr="00D46FE4">
          <w:rPr>
            <w:rFonts w:eastAsia="Times New Roman"/>
            <w:szCs w:val="24"/>
            <w:lang w:eastAsia="en-US"/>
          </w:rPr>
          <w:br/>
          <w:t>ΦΩΚΑΣ Α. , σελ.</w:t>
        </w:r>
        <w:r w:rsidRPr="00D46FE4">
          <w:rPr>
            <w:rFonts w:eastAsia="Times New Roman"/>
            <w:szCs w:val="24"/>
            <w:lang w:eastAsia="en-US"/>
          </w:rPr>
          <w:br/>
          <w:t>ΦΩΤΗΛΑΣ Ι. , σελ.</w:t>
        </w:r>
        <w:r w:rsidRPr="00D46FE4">
          <w:rPr>
            <w:rFonts w:eastAsia="Times New Roman"/>
            <w:szCs w:val="24"/>
            <w:lang w:eastAsia="en-US"/>
          </w:rPr>
          <w:br/>
          <w:t>ΧΑΡΙΤΣΗΣ Α. , σελ.</w:t>
        </w:r>
        <w:r w:rsidRPr="00D46FE4">
          <w:rPr>
            <w:rFonts w:eastAsia="Times New Roman"/>
            <w:szCs w:val="24"/>
            <w:lang w:eastAsia="en-US"/>
          </w:rPr>
          <w:br/>
        </w:r>
        <w:r w:rsidRPr="00D46FE4">
          <w:rPr>
            <w:rFonts w:eastAsia="Times New Roman"/>
            <w:szCs w:val="24"/>
            <w:lang w:eastAsia="en-US"/>
          </w:rPr>
          <w:br/>
          <w:t>ΠΑΡΕΜΒΑΣΕΙΣ:</w:t>
        </w:r>
        <w:r w:rsidRPr="00D46FE4">
          <w:rPr>
            <w:rFonts w:eastAsia="Times New Roman"/>
            <w:szCs w:val="24"/>
            <w:lang w:eastAsia="en-US"/>
          </w:rPr>
          <w:br/>
          <w:t>ΓΕΩΡΓΙΑΔΗΣ Σ. , σελ.</w:t>
        </w:r>
        <w:r w:rsidRPr="00D46FE4">
          <w:rPr>
            <w:rFonts w:eastAsia="Times New Roman"/>
            <w:szCs w:val="24"/>
            <w:lang w:eastAsia="en-US"/>
          </w:rPr>
          <w:br/>
          <w:t>ΓΙΑΚΟΥΜΑΤΟΣ Γ. , σελ.</w:t>
        </w:r>
        <w:r w:rsidRPr="00D46FE4">
          <w:rPr>
            <w:rFonts w:eastAsia="Times New Roman"/>
            <w:szCs w:val="24"/>
            <w:lang w:eastAsia="en-US"/>
          </w:rPr>
          <w:br/>
          <w:t>ΚΕΛΛΑΣ Χ. , σελ.</w:t>
        </w:r>
        <w:r w:rsidRPr="00D46FE4">
          <w:rPr>
            <w:rFonts w:eastAsia="Times New Roman"/>
            <w:szCs w:val="24"/>
            <w:lang w:eastAsia="en-US"/>
          </w:rPr>
          <w:br/>
          <w:t>ΜΠΟΥΡΑΣ Α. , σελ.</w:t>
        </w:r>
        <w:r w:rsidRPr="00D46FE4">
          <w:rPr>
            <w:rFonts w:eastAsia="Times New Roman"/>
            <w:szCs w:val="24"/>
            <w:lang w:eastAsia="en-US"/>
          </w:rPr>
          <w:br/>
          <w:t>ΟΙΚΟΝΟΜΟΥ Β. , σελ.</w:t>
        </w:r>
        <w:r w:rsidRPr="00D46FE4">
          <w:rPr>
            <w:rFonts w:eastAsia="Times New Roman"/>
            <w:szCs w:val="24"/>
            <w:lang w:eastAsia="en-US"/>
          </w:rPr>
          <w:br/>
          <w:t>ΣΙΜΟΡΕΛΗΣ Χ. , σελ.</w:t>
        </w:r>
        <w:r w:rsidRPr="00D46FE4">
          <w:rPr>
            <w:rFonts w:eastAsia="Times New Roman"/>
            <w:szCs w:val="24"/>
            <w:lang w:eastAsia="en-US"/>
          </w:rPr>
          <w:br/>
          <w:t>ΤΑΣΟΥΛΑΣ Κ. , σελ.</w:t>
        </w:r>
        <w:r w:rsidRPr="00D46FE4">
          <w:rPr>
            <w:rFonts w:eastAsia="Times New Roman"/>
            <w:szCs w:val="24"/>
            <w:lang w:eastAsia="en-US"/>
          </w:rPr>
          <w:br/>
          <w:t>ΤΣΙΑΡΑΣ Κ. , σελ.</w:t>
        </w:r>
        <w:r w:rsidRPr="00D46FE4">
          <w:rPr>
            <w:rFonts w:eastAsia="Times New Roman"/>
            <w:szCs w:val="24"/>
            <w:lang w:eastAsia="en-US"/>
          </w:rPr>
          <w:br/>
        </w:r>
      </w:ins>
    </w:p>
    <w:p w14:paraId="35846780"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35846781"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lang w:val="en-US"/>
        </w:rPr>
        <w:t>Z</w:t>
      </w:r>
      <w:r>
        <w:rPr>
          <w:rFonts w:eastAsia="Times New Roman" w:cs="Times New Roman"/>
          <w:szCs w:val="24"/>
        </w:rPr>
        <w:t xml:space="preserve">΄ ΠΕΡΙΟΔΟΣ </w:t>
      </w:r>
    </w:p>
    <w:p w14:paraId="35846782"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35846783"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ΣΥΝΟΔΟΣ Β΄</w:t>
      </w:r>
    </w:p>
    <w:p w14:paraId="35846784"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ΣΥΝΕΔΡΙΑΣΗ ΡΞΕ΄</w:t>
      </w:r>
    </w:p>
    <w:p w14:paraId="35846785"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Πέμπτη 3 Αυγούστου 2017</w:t>
      </w:r>
      <w:r>
        <w:rPr>
          <w:rFonts w:eastAsia="Times New Roman" w:cs="Times New Roman"/>
          <w:szCs w:val="24"/>
        </w:rPr>
        <w:t xml:space="preserve"> </w:t>
      </w:r>
      <w:r>
        <w:rPr>
          <w:rFonts w:eastAsia="Times New Roman" w:cs="Times New Roman"/>
          <w:szCs w:val="24"/>
        </w:rPr>
        <w:t>(πρωί)</w:t>
      </w:r>
    </w:p>
    <w:p w14:paraId="3584678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Αθήνα, σήμερα στις 3 Αυγούστου 2017, ημέρα Πέμπτη και ώρα 10.08΄, συνήλθε στην Αίθουσα των συνεδριάσεων του Βουλευτηρίου η Βουλή σε ολομέλεια για να συνεδριάσει υπό την προεδρία της Γ΄ Αντιπροέδρου αυτής </w:t>
      </w:r>
      <w:r>
        <w:rPr>
          <w:rFonts w:eastAsia="Times New Roman" w:cs="Times New Roman"/>
          <w:szCs w:val="24"/>
        </w:rPr>
        <w:t xml:space="preserve">κ. </w:t>
      </w:r>
      <w:r w:rsidRPr="00437D89">
        <w:rPr>
          <w:rFonts w:eastAsia="Times New Roman" w:cs="Times New Roman"/>
          <w:b/>
          <w:szCs w:val="24"/>
        </w:rPr>
        <w:t>ΑΝΑΣΤΑΣΙΑΣ ΧΡΙΣΤΟΔΟΥΛΟΠΟΥΛΟΥ</w:t>
      </w:r>
      <w:r>
        <w:rPr>
          <w:rFonts w:eastAsia="Times New Roman" w:cs="Times New Roman"/>
          <w:szCs w:val="24"/>
        </w:rPr>
        <w:t>.</w:t>
      </w:r>
    </w:p>
    <w:p w14:paraId="35846787" w14:textId="77777777" w:rsidR="00825165" w:rsidRDefault="00D46FE4">
      <w:pPr>
        <w:spacing w:after="0" w:line="600" w:lineRule="auto"/>
        <w:ind w:firstLine="720"/>
        <w:jc w:val="both"/>
        <w:rPr>
          <w:rFonts w:eastAsia="Times New Roman" w:cs="Times New Roman"/>
          <w:szCs w:val="24"/>
        </w:rPr>
      </w:pPr>
      <w:r>
        <w:rPr>
          <w:rFonts w:eastAsia="Times New Roman"/>
          <w:b/>
          <w:bCs/>
        </w:rPr>
        <w:t>ΠΡΟΕΔΡΕΥΟΥΣΑ (Αναστ</w:t>
      </w:r>
      <w:r>
        <w:rPr>
          <w:rFonts w:eastAsia="Times New Roman"/>
          <w:b/>
          <w:bCs/>
        </w:rPr>
        <w:t>ασία Χριστοδουλοπούλου):</w:t>
      </w:r>
      <w:r>
        <w:rPr>
          <w:rFonts w:eastAsia="Times New Roman" w:cs="Times New Roman"/>
        </w:rPr>
        <w:t xml:space="preserve"> </w:t>
      </w:r>
      <w:r>
        <w:rPr>
          <w:rFonts w:eastAsia="Times New Roman" w:cs="Times New Roman"/>
          <w:szCs w:val="24"/>
        </w:rPr>
        <w:t xml:space="preserve">Κυρίες και κύριοι συνάδελφοι, αρχίζει η συνεδρίαση. </w:t>
      </w:r>
    </w:p>
    <w:p w14:paraId="35846788" w14:textId="77777777" w:rsidR="00825165" w:rsidRDefault="00D46FE4">
      <w:pPr>
        <w:spacing w:after="0" w:line="600" w:lineRule="auto"/>
        <w:ind w:firstLine="720"/>
        <w:jc w:val="both"/>
        <w:rPr>
          <w:rFonts w:eastAsia="Times New Roman" w:cs="Times New Roman"/>
          <w:color w:val="000000"/>
          <w:szCs w:val="24"/>
        </w:rPr>
      </w:pPr>
      <w:r>
        <w:rPr>
          <w:rFonts w:eastAsia="Times New Roman" w:cs="Times New Roman"/>
          <w:szCs w:val="24"/>
        </w:rPr>
        <w:t xml:space="preserve">(ΕΠΙΚΥΡΩΣΗ ΠΡΑΚΤΙΚΩΝ: Σύμφωνα με την από 2-8-2017 εξουσιοδότηση του Σώματος επικυρώθηκαν με ευθύνη του Προεδρείου τα Πρακτικά της ΡΞΔ΄ συνεδριάσεώς του, της Τετάρτης 2 Αυγούστου </w:t>
      </w:r>
      <w:r>
        <w:rPr>
          <w:rFonts w:eastAsia="Times New Roman" w:cs="Times New Roman"/>
          <w:szCs w:val="24"/>
        </w:rPr>
        <w:t xml:space="preserve">2017, σε ό,τι αφορά την ψήφιση στο σύνολο </w:t>
      </w:r>
      <w:r>
        <w:rPr>
          <w:rFonts w:eastAsia="Times New Roman" w:cs="Times New Roman"/>
          <w:color w:val="000000"/>
          <w:szCs w:val="24"/>
        </w:rPr>
        <w:t xml:space="preserve">του </w:t>
      </w:r>
      <w:r>
        <w:rPr>
          <w:rFonts w:eastAsia="Times New Roman" w:cs="Times New Roman"/>
          <w:color w:val="000000"/>
          <w:szCs w:val="24"/>
        </w:rPr>
        <w:lastRenderedPageBreak/>
        <w:t>σχεδίου νόμου</w:t>
      </w:r>
      <w:r>
        <w:rPr>
          <w:rFonts w:eastAsia="Times New Roman" w:cs="Times New Roman"/>
          <w:color w:val="000000"/>
          <w:szCs w:val="24"/>
        </w:rPr>
        <w:t xml:space="preserve"> του Υπουργείου Παιδείας, Έρευνας και Θρησκευμάτων</w:t>
      </w:r>
      <w:r>
        <w:rPr>
          <w:rFonts w:eastAsia="Times New Roman" w:cs="Times New Roman"/>
          <w:color w:val="000000"/>
          <w:szCs w:val="24"/>
        </w:rPr>
        <w:t xml:space="preserve">: «Οργάνωση και </w:t>
      </w:r>
      <w:r>
        <w:rPr>
          <w:rFonts w:eastAsia="Times New Roman" w:cs="Times New Roman"/>
          <w:bCs/>
          <w:color w:val="000000"/>
          <w:shd w:val="clear" w:color="auto" w:fill="FFFFFF"/>
        </w:rPr>
        <w:t>λειτουργία της ανώτατης εκπαίδευσης, ρυθμίσεις για την έρευνα</w:t>
      </w:r>
      <w:r>
        <w:rPr>
          <w:rFonts w:eastAsia="Times New Roman" w:cs="Times New Roman"/>
          <w:color w:val="000000"/>
          <w:szCs w:val="24"/>
        </w:rPr>
        <w:t xml:space="preserve"> και άλλες διατάξεις».)</w:t>
      </w:r>
    </w:p>
    <w:p w14:paraId="35846789" w14:textId="77777777" w:rsidR="00825165" w:rsidRDefault="00D46FE4">
      <w:pPr>
        <w:spacing w:after="0" w:line="600" w:lineRule="auto"/>
        <w:ind w:firstLine="720"/>
        <w:jc w:val="both"/>
        <w:rPr>
          <w:rFonts w:eastAsia="Times New Roman" w:cs="Times New Roman"/>
          <w:color w:val="000000"/>
          <w:szCs w:val="24"/>
        </w:rPr>
      </w:pPr>
      <w:r>
        <w:rPr>
          <w:rFonts w:eastAsia="Times New Roman" w:cs="Times New Roman"/>
          <w:color w:val="000000"/>
          <w:szCs w:val="24"/>
        </w:rPr>
        <w:t>Κυρίες και κύριοι συνάδελφοι, εισερχόμαστε στη</w:t>
      </w:r>
      <w:r>
        <w:rPr>
          <w:rFonts w:eastAsia="Times New Roman" w:cs="Times New Roman"/>
          <w:color w:val="000000"/>
          <w:szCs w:val="24"/>
        </w:rPr>
        <w:t>ν</w:t>
      </w:r>
      <w:r>
        <w:rPr>
          <w:rFonts w:eastAsia="Times New Roman" w:cs="Times New Roman"/>
          <w:color w:val="000000"/>
          <w:szCs w:val="24"/>
        </w:rPr>
        <w:t xml:space="preserve"> ημερήσια διάταξη της</w:t>
      </w:r>
    </w:p>
    <w:p w14:paraId="3584678A" w14:textId="77777777" w:rsidR="00825165" w:rsidRDefault="00D46FE4">
      <w:pPr>
        <w:spacing w:after="0" w:line="600" w:lineRule="auto"/>
        <w:ind w:firstLine="720"/>
        <w:jc w:val="center"/>
        <w:rPr>
          <w:rFonts w:eastAsia="Times New Roman" w:cs="Times New Roman"/>
          <w:b/>
          <w:color w:val="000000"/>
          <w:szCs w:val="24"/>
        </w:rPr>
      </w:pPr>
      <w:r>
        <w:rPr>
          <w:rFonts w:eastAsia="Times New Roman" w:cs="Times New Roman"/>
          <w:b/>
          <w:color w:val="000000"/>
          <w:szCs w:val="24"/>
        </w:rPr>
        <w:t>ΝΟΜΟΘΕΤΙΚΗΣ ΕΡΓΑΣΙΑΣ</w:t>
      </w:r>
    </w:p>
    <w:p w14:paraId="3584678B" w14:textId="77777777" w:rsidR="00825165" w:rsidRDefault="00D46FE4">
      <w:pPr>
        <w:shd w:val="clear" w:color="auto" w:fill="FFFFFF"/>
        <w:spacing w:after="0"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 xml:space="preserve">Συνέχιση της </w:t>
      </w:r>
      <w:r>
        <w:rPr>
          <w:rFonts w:eastAsia="Times New Roman"/>
          <w:color w:val="000000"/>
          <w:szCs w:val="24"/>
          <w:shd w:val="clear" w:color="auto" w:fill="FFFFFF"/>
        </w:rPr>
        <w:t>συζήτηση</w:t>
      </w:r>
      <w:r>
        <w:rPr>
          <w:rFonts w:eastAsia="Times New Roman" w:cs="Times New Roman"/>
          <w:color w:val="000000"/>
          <w:szCs w:val="24"/>
          <w:shd w:val="clear" w:color="auto" w:fill="FFFFFF"/>
        </w:rPr>
        <w:t xml:space="preserve">ς και ψήφιση επί της αρχής, των άρθρων και του συνόλου του σχεδίου νόμου του Υπουργείου Υγείας: «Μεταρρύθμιση της Πρωτοβάθμιας Φροντίδας Υγείας, επείγουσες ρυθμίσεις αρμοδιότητας Υπουργείου </w:t>
      </w:r>
      <w:r>
        <w:rPr>
          <w:rFonts w:eastAsia="Times New Roman" w:cs="Times New Roman"/>
          <w:color w:val="000000"/>
          <w:szCs w:val="24"/>
          <w:shd w:val="clear" w:color="auto" w:fill="FFFFFF"/>
        </w:rPr>
        <w:t>Υγείας και άλλες διατάξεις».</w:t>
      </w:r>
    </w:p>
    <w:p w14:paraId="3584678C" w14:textId="77777777" w:rsidR="00825165" w:rsidRDefault="00D46FE4">
      <w:pPr>
        <w:shd w:val="clear" w:color="auto" w:fill="FFFFFF"/>
        <w:spacing w:after="0" w:line="600" w:lineRule="auto"/>
        <w:ind w:firstLine="720"/>
        <w:jc w:val="both"/>
        <w:rPr>
          <w:rFonts w:eastAsia="Times New Roman" w:cs="Times New Roman"/>
          <w:iCs/>
          <w:szCs w:val="24"/>
          <w:shd w:val="clear" w:color="auto" w:fill="FFFFFF"/>
        </w:rPr>
      </w:pPr>
      <w:r>
        <w:rPr>
          <w:rFonts w:eastAsia="Times New Roman" w:cs="Times New Roman"/>
          <w:iCs/>
          <w:szCs w:val="24"/>
          <w:shd w:val="clear" w:color="auto" w:fill="FFFFFF"/>
        </w:rPr>
        <w:t xml:space="preserve">Συνεχίζουμε, λοιπόν, </w:t>
      </w:r>
      <w:r>
        <w:rPr>
          <w:rFonts w:eastAsia="Times New Roman" w:cs="Times New Roman"/>
          <w:iCs/>
          <w:szCs w:val="24"/>
          <w:shd w:val="clear" w:color="auto" w:fill="FFFFFF"/>
        </w:rPr>
        <w:t xml:space="preserve">με </w:t>
      </w:r>
      <w:r>
        <w:rPr>
          <w:rFonts w:eastAsia="Times New Roman" w:cs="Times New Roman"/>
          <w:iCs/>
          <w:szCs w:val="24"/>
          <w:shd w:val="clear" w:color="auto" w:fill="FFFFFF"/>
        </w:rPr>
        <w:t xml:space="preserve">τον κατάλογο και καλούμε στο Βήμα τον κ. </w:t>
      </w:r>
      <w:proofErr w:type="spellStart"/>
      <w:r>
        <w:rPr>
          <w:rFonts w:eastAsia="Times New Roman" w:cs="Times New Roman"/>
          <w:iCs/>
          <w:szCs w:val="24"/>
          <w:shd w:val="clear" w:color="auto" w:fill="FFFFFF"/>
        </w:rPr>
        <w:t>Μεϊκόπουλο</w:t>
      </w:r>
      <w:proofErr w:type="spellEnd"/>
      <w:r>
        <w:rPr>
          <w:rFonts w:eastAsia="Times New Roman" w:cs="Times New Roman"/>
          <w:iCs/>
          <w:szCs w:val="24"/>
          <w:shd w:val="clear" w:color="auto" w:fill="FFFFFF"/>
        </w:rPr>
        <w:t xml:space="preserve"> για έξι λεπτά. </w:t>
      </w:r>
    </w:p>
    <w:p w14:paraId="3584678D" w14:textId="77777777" w:rsidR="00825165" w:rsidRDefault="00D46FE4">
      <w:pPr>
        <w:shd w:val="clear" w:color="auto" w:fill="FFFFFF"/>
        <w:spacing w:after="0" w:line="600" w:lineRule="auto"/>
        <w:ind w:firstLine="720"/>
        <w:jc w:val="both"/>
        <w:rPr>
          <w:rFonts w:eastAsia="Times New Roman" w:cs="Times New Roman"/>
          <w:iCs/>
          <w:szCs w:val="24"/>
          <w:shd w:val="clear" w:color="auto" w:fill="FFFFFF"/>
        </w:rPr>
      </w:pPr>
      <w:r>
        <w:rPr>
          <w:rFonts w:eastAsia="Times New Roman" w:cs="Times New Roman"/>
          <w:b/>
          <w:iCs/>
          <w:szCs w:val="24"/>
          <w:shd w:val="clear" w:color="auto" w:fill="FFFFFF"/>
        </w:rPr>
        <w:t>ΑΛΕΞΑΝΔΡΟΣ ΜΕΪΚΟΠΟΥΛΟΣ:</w:t>
      </w:r>
      <w:r>
        <w:rPr>
          <w:rFonts w:eastAsia="Times New Roman" w:cs="Times New Roman"/>
          <w:iCs/>
          <w:szCs w:val="24"/>
          <w:shd w:val="clear" w:color="auto" w:fill="FFFFFF"/>
        </w:rPr>
        <w:t xml:space="preserve"> </w:t>
      </w:r>
      <w:r>
        <w:rPr>
          <w:rFonts w:eastAsia="Times New Roman" w:cs="Times New Roman"/>
          <w:iCs/>
          <w:shd w:val="clear" w:color="auto" w:fill="FFFFFF"/>
        </w:rPr>
        <w:t>Ευχαριστώ πολύ</w:t>
      </w:r>
      <w:r>
        <w:rPr>
          <w:rFonts w:eastAsia="Times New Roman" w:cs="Times New Roman"/>
          <w:iCs/>
          <w:szCs w:val="24"/>
          <w:shd w:val="clear" w:color="auto" w:fill="FFFFFF"/>
        </w:rPr>
        <w:t xml:space="preserve">, </w:t>
      </w:r>
      <w:r>
        <w:rPr>
          <w:rFonts w:eastAsia="Times New Roman" w:cs="Times New Roman"/>
          <w:bCs/>
          <w:iCs/>
          <w:shd w:val="clear" w:color="auto" w:fill="FFFFFF"/>
        </w:rPr>
        <w:t>κυρία Πρόεδρε</w:t>
      </w:r>
      <w:r>
        <w:rPr>
          <w:rFonts w:eastAsia="Times New Roman" w:cs="Times New Roman"/>
          <w:iCs/>
          <w:szCs w:val="24"/>
          <w:shd w:val="clear" w:color="auto" w:fill="FFFFFF"/>
        </w:rPr>
        <w:t xml:space="preserve">. </w:t>
      </w:r>
    </w:p>
    <w:p w14:paraId="3584678E" w14:textId="77777777" w:rsidR="00825165" w:rsidRDefault="00D46FE4">
      <w:pPr>
        <w:shd w:val="clear" w:color="auto" w:fill="FFFFFF"/>
        <w:spacing w:after="0" w:line="600" w:lineRule="auto"/>
        <w:ind w:firstLine="720"/>
        <w:jc w:val="both"/>
        <w:rPr>
          <w:rFonts w:eastAsia="Times New Roman" w:cs="Times New Roman"/>
          <w:iCs/>
          <w:szCs w:val="24"/>
          <w:shd w:val="clear" w:color="auto" w:fill="FFFFFF"/>
        </w:rPr>
      </w:pPr>
      <w:r>
        <w:rPr>
          <w:rFonts w:eastAsia="Times New Roman" w:cs="Times New Roman"/>
          <w:iCs/>
          <w:szCs w:val="24"/>
          <w:shd w:val="clear" w:color="auto" w:fill="FFFFFF"/>
        </w:rPr>
        <w:t xml:space="preserve">Καλημέρα, </w:t>
      </w:r>
      <w:r>
        <w:rPr>
          <w:rFonts w:eastAsia="Times New Roman" w:cs="Times New Roman"/>
          <w:iCs/>
          <w:szCs w:val="24"/>
          <w:shd w:val="clear" w:color="auto" w:fill="FFFFFF"/>
        </w:rPr>
        <w:t>κ</w:t>
      </w:r>
      <w:r>
        <w:rPr>
          <w:rFonts w:eastAsia="Times New Roman"/>
          <w:iCs/>
          <w:szCs w:val="24"/>
          <w:shd w:val="clear" w:color="auto" w:fill="FFFFFF"/>
        </w:rPr>
        <w:t xml:space="preserve">υρίες </w:t>
      </w:r>
      <w:r>
        <w:rPr>
          <w:rFonts w:eastAsia="Times New Roman"/>
          <w:iCs/>
          <w:szCs w:val="24"/>
          <w:shd w:val="clear" w:color="auto" w:fill="FFFFFF"/>
        </w:rPr>
        <w:t>και κύριοι συνάδελφοι</w:t>
      </w:r>
      <w:r>
        <w:rPr>
          <w:rFonts w:eastAsia="Times New Roman" w:cs="Times New Roman"/>
          <w:iCs/>
          <w:szCs w:val="24"/>
          <w:shd w:val="clear" w:color="auto" w:fill="FFFFFF"/>
        </w:rPr>
        <w:t xml:space="preserve">. </w:t>
      </w:r>
      <w:r>
        <w:rPr>
          <w:rFonts w:eastAsia="Times New Roman" w:cs="Times New Roman"/>
          <w:iCs/>
          <w:szCs w:val="24"/>
          <w:shd w:val="clear" w:color="auto" w:fill="FFFFFF"/>
        </w:rPr>
        <w:t>Εάν</w:t>
      </w:r>
      <w:r>
        <w:rPr>
          <w:rFonts w:eastAsia="Times New Roman" w:cs="Times New Roman"/>
          <w:iCs/>
          <w:szCs w:val="24"/>
          <w:shd w:val="clear" w:color="auto" w:fill="FFFFFF"/>
        </w:rPr>
        <w:t xml:space="preserve"> αφήσουμε στην άκρη τις τοξικές τοποθετήσεις, νομίζω ότι με ψυχραιμία και με νηφαλιότητα μπορούμε να ξεχωρίσουμε τρία πεδία, τρία ζητήματα, τα οποία μπορούν να αποτελέσουν και κοινό τόπο για μια σοβαρή κουβέντα μεταξύ </w:t>
      </w:r>
      <w:r>
        <w:rPr>
          <w:rFonts w:eastAsia="Times New Roman"/>
          <w:bCs/>
          <w:iCs/>
          <w:shd w:val="clear" w:color="auto" w:fill="FFFFFF"/>
        </w:rPr>
        <w:t>Κυβέρνηση</w:t>
      </w:r>
      <w:r>
        <w:rPr>
          <w:rFonts w:eastAsia="Times New Roman" w:cs="Times New Roman"/>
          <w:iCs/>
          <w:szCs w:val="24"/>
          <w:shd w:val="clear" w:color="auto" w:fill="FFFFFF"/>
        </w:rPr>
        <w:t>ς και Αντιπολίτευσης.</w:t>
      </w:r>
    </w:p>
    <w:p w14:paraId="3584678F" w14:textId="77777777" w:rsidR="00825165" w:rsidRDefault="00D46FE4">
      <w:pPr>
        <w:shd w:val="clear" w:color="auto" w:fill="FFFFFF"/>
        <w:spacing w:after="0" w:line="600" w:lineRule="auto"/>
        <w:ind w:firstLine="720"/>
        <w:jc w:val="both"/>
        <w:rPr>
          <w:rFonts w:eastAsia="Times New Roman" w:cs="Times New Roman"/>
          <w:iCs/>
          <w:szCs w:val="24"/>
          <w:shd w:val="clear" w:color="auto" w:fill="FFFFFF"/>
        </w:rPr>
      </w:pPr>
      <w:r>
        <w:rPr>
          <w:rFonts w:eastAsia="Times New Roman" w:cs="Times New Roman"/>
          <w:iCs/>
          <w:szCs w:val="24"/>
          <w:shd w:val="clear" w:color="auto" w:fill="FFFFFF"/>
        </w:rPr>
        <w:lastRenderedPageBreak/>
        <w:t xml:space="preserve">Νομίζω </w:t>
      </w:r>
      <w:r>
        <w:rPr>
          <w:rFonts w:eastAsia="Times New Roman" w:cs="Times New Roman"/>
          <w:iCs/>
          <w:szCs w:val="24"/>
          <w:shd w:val="clear" w:color="auto" w:fill="FFFFFF"/>
        </w:rPr>
        <w:t xml:space="preserve">ότι το πρώτο ζήτημα, στο οποίο όλοι συμφωνούμε, </w:t>
      </w:r>
      <w:r>
        <w:rPr>
          <w:rFonts w:eastAsia="Times New Roman"/>
          <w:bCs/>
          <w:iCs/>
          <w:shd w:val="clear" w:color="auto" w:fill="FFFFFF"/>
        </w:rPr>
        <w:t>είναι</w:t>
      </w:r>
      <w:r>
        <w:rPr>
          <w:rFonts w:eastAsia="Times New Roman" w:cs="Times New Roman"/>
          <w:iCs/>
          <w:szCs w:val="24"/>
          <w:shd w:val="clear" w:color="auto" w:fill="FFFFFF"/>
        </w:rPr>
        <w:t xml:space="preserve"> ότι λόγω της παρατεταμένης οικονομικής ύφεσης για έβδομο συνεχόμενο χρόνο, έχουν πολλαπλασιαστεί σε πολύ μεγάλο βαθμό οι χρήστες των δημόσιων υπηρεσιών υγείας. </w:t>
      </w:r>
    </w:p>
    <w:p w14:paraId="35846790" w14:textId="77777777" w:rsidR="00825165" w:rsidRDefault="00D46FE4">
      <w:pPr>
        <w:shd w:val="clear" w:color="auto" w:fill="FFFFFF"/>
        <w:spacing w:after="0" w:line="600" w:lineRule="auto"/>
        <w:ind w:firstLine="720"/>
        <w:jc w:val="both"/>
        <w:rPr>
          <w:rFonts w:eastAsia="Times New Roman" w:cs="Times New Roman"/>
          <w:iCs/>
          <w:szCs w:val="24"/>
          <w:shd w:val="clear" w:color="auto" w:fill="FFFFFF"/>
        </w:rPr>
      </w:pPr>
      <w:r>
        <w:rPr>
          <w:rFonts w:eastAsia="Times New Roman" w:cs="Times New Roman"/>
          <w:iCs/>
          <w:szCs w:val="24"/>
          <w:shd w:val="clear" w:color="auto" w:fill="FFFFFF"/>
        </w:rPr>
        <w:t xml:space="preserve">Το δεύτερο </w:t>
      </w:r>
      <w:r>
        <w:rPr>
          <w:rFonts w:eastAsia="Times New Roman"/>
          <w:bCs/>
          <w:iCs/>
          <w:shd w:val="clear" w:color="auto" w:fill="FFFFFF"/>
        </w:rPr>
        <w:t>είναι</w:t>
      </w:r>
      <w:r>
        <w:rPr>
          <w:rFonts w:eastAsia="Times New Roman" w:cs="Times New Roman"/>
          <w:iCs/>
          <w:szCs w:val="24"/>
          <w:shd w:val="clear" w:color="auto" w:fill="FFFFFF"/>
        </w:rPr>
        <w:t xml:space="preserve"> ότι λόγω ανεπαρκούς </w:t>
      </w:r>
      <w:r>
        <w:rPr>
          <w:rFonts w:eastAsia="Times New Roman" w:cs="Times New Roman"/>
          <w:iCs/>
          <w:shd w:val="clear" w:color="auto" w:fill="FFFFFF"/>
        </w:rPr>
        <w:t>πρωτ</w:t>
      </w:r>
      <w:r>
        <w:rPr>
          <w:rFonts w:eastAsia="Times New Roman" w:cs="Times New Roman"/>
          <w:iCs/>
          <w:shd w:val="clear" w:color="auto" w:fill="FFFFFF"/>
        </w:rPr>
        <w:t xml:space="preserve">οβάθμιας φροντίδας υγείας </w:t>
      </w:r>
      <w:r>
        <w:rPr>
          <w:rFonts w:eastAsia="Times New Roman" w:cs="Times New Roman"/>
          <w:iCs/>
          <w:szCs w:val="24"/>
          <w:shd w:val="clear" w:color="auto" w:fill="FFFFFF"/>
        </w:rPr>
        <w:t xml:space="preserve">ο περισσότερος </w:t>
      </w:r>
      <w:r>
        <w:rPr>
          <w:rFonts w:eastAsia="Times New Roman"/>
          <w:bCs/>
          <w:iCs/>
          <w:shd w:val="clear" w:color="auto" w:fill="FFFFFF"/>
        </w:rPr>
        <w:t>κόσμος</w:t>
      </w:r>
      <w:r>
        <w:rPr>
          <w:rFonts w:eastAsia="Times New Roman" w:cs="Times New Roman"/>
          <w:iCs/>
          <w:szCs w:val="24"/>
          <w:shd w:val="clear" w:color="auto" w:fill="FFFFFF"/>
        </w:rPr>
        <w:t xml:space="preserve"> είτε στρέφεται μαζικά στο δευτεροβάθμιο επίπεδο, </w:t>
      </w:r>
      <w:r>
        <w:rPr>
          <w:rFonts w:eastAsia="Times New Roman" w:cs="Times New Roman"/>
          <w:iCs/>
          <w:shd w:val="clear" w:color="auto" w:fill="FFFFFF"/>
        </w:rPr>
        <w:t>δηλαδή</w:t>
      </w:r>
      <w:r>
        <w:rPr>
          <w:rFonts w:eastAsia="Times New Roman" w:cs="Times New Roman"/>
          <w:iCs/>
          <w:szCs w:val="24"/>
          <w:shd w:val="clear" w:color="auto" w:fill="FFFFFF"/>
        </w:rPr>
        <w:t xml:space="preserve"> στα νοσοκομεία, είτε στρέφεται προς την ιδιωτική υγεία, που για τα χαμηλά εισοδηματικά στρώματα σημαίνει ένα πρόσθετο οικονομικό βάρος. </w:t>
      </w:r>
    </w:p>
    <w:p w14:paraId="35846791" w14:textId="77777777" w:rsidR="00825165" w:rsidRDefault="00D46FE4">
      <w:pPr>
        <w:shd w:val="clear" w:color="auto" w:fill="FFFFFF"/>
        <w:spacing w:after="0" w:line="600" w:lineRule="auto"/>
        <w:ind w:firstLine="720"/>
        <w:jc w:val="both"/>
        <w:rPr>
          <w:rFonts w:eastAsia="Times New Roman" w:cs="Times New Roman"/>
          <w:iCs/>
          <w:szCs w:val="24"/>
          <w:shd w:val="clear" w:color="auto" w:fill="FFFFFF"/>
        </w:rPr>
      </w:pPr>
      <w:r>
        <w:rPr>
          <w:rFonts w:eastAsia="Times New Roman" w:cs="Times New Roman"/>
          <w:iCs/>
          <w:szCs w:val="24"/>
          <w:shd w:val="clear" w:color="auto" w:fill="FFFFFF"/>
        </w:rPr>
        <w:t>Το τρίτο ζήτημα</w:t>
      </w:r>
      <w:r>
        <w:rPr>
          <w:rFonts w:eastAsia="Times New Roman" w:cs="Times New Roman"/>
          <w:iCs/>
          <w:szCs w:val="24"/>
          <w:shd w:val="clear" w:color="auto" w:fill="FFFFFF"/>
        </w:rPr>
        <w:t xml:space="preserve">, στο οποίο όλοι θα συμφωνήσουμε, </w:t>
      </w:r>
      <w:r>
        <w:rPr>
          <w:rFonts w:eastAsia="Times New Roman"/>
          <w:bCs/>
          <w:iCs/>
          <w:shd w:val="clear" w:color="auto" w:fill="FFFFFF"/>
        </w:rPr>
        <w:t>είναι</w:t>
      </w:r>
      <w:r>
        <w:rPr>
          <w:rFonts w:eastAsia="Times New Roman" w:cs="Times New Roman"/>
          <w:iCs/>
          <w:szCs w:val="24"/>
          <w:shd w:val="clear" w:color="auto" w:fill="FFFFFF"/>
        </w:rPr>
        <w:t xml:space="preserve"> το εξής. Κανείς εδώ πέρα μέσα δεν ισχυρίζεται ότι το δημόσιο σύστημα υγείας περνάει αλκυονίδες μέρες. Προφανώς, συνεχίζουν και ισχύουν τα ζητήματα στελέχωσης και συνεχίζει να ισχύει το ουσιαστικό αίτημα της ποιοτικής</w:t>
      </w:r>
      <w:r>
        <w:rPr>
          <w:rFonts w:eastAsia="Times New Roman" w:cs="Times New Roman"/>
          <w:iCs/>
          <w:szCs w:val="24"/>
          <w:shd w:val="clear" w:color="auto" w:fill="FFFFFF"/>
        </w:rPr>
        <w:t xml:space="preserve"> αναβάθμισης του εθνικού συστήματος υγείας. </w:t>
      </w:r>
    </w:p>
    <w:p w14:paraId="35846792" w14:textId="77777777" w:rsidR="00825165" w:rsidRDefault="00D46FE4">
      <w:pPr>
        <w:shd w:val="clear" w:color="auto" w:fill="FFFFFF"/>
        <w:spacing w:after="0" w:line="600" w:lineRule="auto"/>
        <w:ind w:firstLine="720"/>
        <w:jc w:val="both"/>
        <w:rPr>
          <w:rFonts w:eastAsia="Times New Roman" w:cs="Times New Roman"/>
          <w:iCs/>
          <w:szCs w:val="24"/>
          <w:shd w:val="clear" w:color="auto" w:fill="FFFFFF"/>
        </w:rPr>
      </w:pPr>
      <w:r>
        <w:rPr>
          <w:rFonts w:eastAsia="Times New Roman" w:cs="Times New Roman"/>
          <w:iCs/>
          <w:szCs w:val="24"/>
          <w:shd w:val="clear" w:color="auto" w:fill="FFFFFF"/>
        </w:rPr>
        <w:t xml:space="preserve">Το ερώτημα ουσίας, κατά τη γνώμη μου, </w:t>
      </w:r>
      <w:r>
        <w:rPr>
          <w:rFonts w:eastAsia="Times New Roman"/>
          <w:bCs/>
          <w:iCs/>
          <w:shd w:val="clear" w:color="auto" w:fill="FFFFFF"/>
        </w:rPr>
        <w:t>είναι</w:t>
      </w:r>
      <w:r>
        <w:rPr>
          <w:rFonts w:eastAsia="Times New Roman" w:cs="Times New Roman"/>
          <w:iCs/>
          <w:szCs w:val="24"/>
          <w:shd w:val="clear" w:color="auto" w:fill="FFFFFF"/>
        </w:rPr>
        <w:t xml:space="preserve"> το εξής: Υπάρχει η πολιτική πρόθεση, η πολιτική βούληση ούτως ώστε να ανατραπούν προς τη θετική κατεύθυνση οι συσχετισμοί στο δημόσιο σύστημα υγείας; Κατά τη γνώμη μου</w:t>
      </w:r>
      <w:r>
        <w:rPr>
          <w:rFonts w:eastAsia="Times New Roman" w:cs="Times New Roman"/>
          <w:iCs/>
          <w:szCs w:val="24"/>
          <w:shd w:val="clear" w:color="auto" w:fill="FFFFFF"/>
        </w:rPr>
        <w:t xml:space="preserve">, και υπάρχει, αλλά και </w:t>
      </w:r>
      <w:r>
        <w:rPr>
          <w:rFonts w:eastAsia="Times New Roman" w:cs="Times New Roman"/>
          <w:iCs/>
          <w:szCs w:val="24"/>
          <w:shd w:val="clear" w:color="auto" w:fill="FFFFFF"/>
        </w:rPr>
        <w:lastRenderedPageBreak/>
        <w:t xml:space="preserve">πλέον μετά από δύο χρόνια </w:t>
      </w:r>
      <w:r>
        <w:rPr>
          <w:rFonts w:eastAsia="Times New Roman" w:cs="Times New Roman"/>
          <w:bCs/>
          <w:iCs/>
          <w:shd w:val="clear" w:color="auto" w:fill="FFFFFF"/>
        </w:rPr>
        <w:t>υπάρχουν</w:t>
      </w:r>
      <w:r>
        <w:rPr>
          <w:rFonts w:eastAsia="Times New Roman" w:cs="Times New Roman"/>
          <w:iCs/>
          <w:szCs w:val="24"/>
          <w:shd w:val="clear" w:color="auto" w:fill="FFFFFF"/>
        </w:rPr>
        <w:t xml:space="preserve"> και μετρήσιμα αποτελέσματα, τόσο στον τομέα της στελέχωσης όσο και στον τομέα της ποιοτικότερης αναβάθμισης των παρεχόμενων υπηρεσιών δημόσιας υγείας. </w:t>
      </w:r>
    </w:p>
    <w:p w14:paraId="35846793" w14:textId="77777777" w:rsidR="00825165" w:rsidRDefault="00D46FE4">
      <w:pPr>
        <w:shd w:val="clear" w:color="auto" w:fill="FFFFFF"/>
        <w:spacing w:after="0" w:line="600" w:lineRule="auto"/>
        <w:ind w:firstLine="720"/>
        <w:jc w:val="both"/>
        <w:rPr>
          <w:rFonts w:eastAsia="Times New Roman" w:cs="Times New Roman"/>
          <w:iCs/>
          <w:szCs w:val="24"/>
          <w:shd w:val="clear" w:color="auto" w:fill="FFFFFF"/>
        </w:rPr>
      </w:pPr>
      <w:r>
        <w:rPr>
          <w:rFonts w:eastAsia="Times New Roman" w:cs="Times New Roman"/>
          <w:iCs/>
          <w:szCs w:val="24"/>
          <w:shd w:val="clear" w:color="auto" w:fill="FFFFFF"/>
        </w:rPr>
        <w:t xml:space="preserve">Αυτά νομίζω ότι </w:t>
      </w:r>
      <w:r>
        <w:rPr>
          <w:rFonts w:eastAsia="Times New Roman"/>
          <w:bCs/>
          <w:iCs/>
          <w:shd w:val="clear" w:color="auto" w:fill="FFFFFF"/>
        </w:rPr>
        <w:t>είναι</w:t>
      </w:r>
      <w:r>
        <w:rPr>
          <w:rFonts w:eastAsia="Times New Roman" w:cs="Times New Roman"/>
          <w:iCs/>
          <w:szCs w:val="24"/>
          <w:shd w:val="clear" w:color="auto" w:fill="FFFFFF"/>
        </w:rPr>
        <w:t xml:space="preserve"> τρία πεδία, στα οποία μ</w:t>
      </w:r>
      <w:r>
        <w:rPr>
          <w:rFonts w:eastAsia="Times New Roman" w:cs="Times New Roman"/>
          <w:iCs/>
          <w:szCs w:val="24"/>
          <w:shd w:val="clear" w:color="auto" w:fill="FFFFFF"/>
        </w:rPr>
        <w:t xml:space="preserve">πορούμε να συμφωνήσουμε, αλλά και ένα ερώτημα, η απάντηση στο οποίο </w:t>
      </w:r>
      <w:r>
        <w:rPr>
          <w:rFonts w:eastAsia="Times New Roman"/>
          <w:bCs/>
          <w:iCs/>
          <w:shd w:val="clear" w:color="auto" w:fill="FFFFFF"/>
        </w:rPr>
        <w:t>έχει</w:t>
      </w:r>
      <w:r>
        <w:rPr>
          <w:rFonts w:eastAsia="Times New Roman" w:cs="Times New Roman"/>
          <w:iCs/>
          <w:szCs w:val="24"/>
          <w:shd w:val="clear" w:color="auto" w:fill="FFFFFF"/>
        </w:rPr>
        <w:t xml:space="preserve"> ένα πολύ </w:t>
      </w:r>
      <w:r>
        <w:rPr>
          <w:rFonts w:eastAsia="Times New Roman"/>
          <w:bCs/>
          <w:iCs/>
          <w:shd w:val="clear" w:color="auto" w:fill="FFFFFF"/>
        </w:rPr>
        <w:t>συγκεκριμένο</w:t>
      </w:r>
      <w:r>
        <w:rPr>
          <w:rFonts w:eastAsia="Times New Roman" w:cs="Times New Roman"/>
          <w:iCs/>
          <w:szCs w:val="24"/>
          <w:shd w:val="clear" w:color="auto" w:fill="FFFFFF"/>
        </w:rPr>
        <w:t xml:space="preserve"> ορατό και μετρήσιμο αποτέλεσμα δυο χρόνια μετά. </w:t>
      </w:r>
    </w:p>
    <w:p w14:paraId="35846794" w14:textId="77777777" w:rsidR="00825165" w:rsidRDefault="00D46FE4">
      <w:pPr>
        <w:shd w:val="clear" w:color="auto" w:fill="FFFFFF"/>
        <w:spacing w:after="0" w:line="600" w:lineRule="auto"/>
        <w:ind w:firstLine="720"/>
        <w:jc w:val="both"/>
        <w:rPr>
          <w:rFonts w:eastAsia="Times New Roman" w:cs="Times New Roman"/>
          <w:bCs/>
          <w:iCs/>
          <w:shd w:val="clear" w:color="auto" w:fill="FFFFFF"/>
        </w:rPr>
      </w:pPr>
      <w:r>
        <w:rPr>
          <w:rFonts w:eastAsia="Times New Roman" w:cs="Times New Roman"/>
          <w:iCs/>
          <w:szCs w:val="24"/>
          <w:shd w:val="clear" w:color="auto" w:fill="FFFFFF"/>
        </w:rPr>
        <w:t xml:space="preserve">Τι ίσχυε μέχρι και σήμερα; Το δημόσιο σύστημα υγείας ήταν ένα σύστημα το οποίο κατά βάση ήταν </w:t>
      </w:r>
      <w:proofErr w:type="spellStart"/>
      <w:r>
        <w:rPr>
          <w:rFonts w:eastAsia="Times New Roman" w:cs="Times New Roman"/>
          <w:iCs/>
          <w:szCs w:val="24"/>
          <w:shd w:val="clear" w:color="auto" w:fill="FFFFFF"/>
        </w:rPr>
        <w:t>νοσοκομειοκεντρικό</w:t>
      </w:r>
      <w:proofErr w:type="spellEnd"/>
      <w:r>
        <w:rPr>
          <w:rFonts w:eastAsia="Times New Roman" w:cs="Times New Roman"/>
          <w:iCs/>
          <w:szCs w:val="24"/>
          <w:shd w:val="clear" w:color="auto" w:fill="FFFFFF"/>
        </w:rPr>
        <w:t xml:space="preserve"> και σε μεγάλο βαθμό </w:t>
      </w:r>
      <w:proofErr w:type="spellStart"/>
      <w:r>
        <w:rPr>
          <w:rFonts w:eastAsia="Times New Roman" w:cs="Times New Roman"/>
          <w:iCs/>
          <w:szCs w:val="24"/>
          <w:shd w:val="clear" w:color="auto" w:fill="FFFFFF"/>
        </w:rPr>
        <w:t>ιατροκεντρικό</w:t>
      </w:r>
      <w:proofErr w:type="spellEnd"/>
      <w:r>
        <w:rPr>
          <w:rFonts w:eastAsia="Times New Roman" w:cs="Times New Roman"/>
          <w:iCs/>
          <w:szCs w:val="24"/>
          <w:shd w:val="clear" w:color="auto" w:fill="FFFFFF"/>
        </w:rPr>
        <w:t xml:space="preserve">. Πού συνέβαλε αυτός ο διττός ρόλος; Συνέβαλε στο να δημιουργηθεί ένα πλαίσιο </w:t>
      </w:r>
      <w:r>
        <w:rPr>
          <w:rFonts w:eastAsia="Times New Roman" w:cs="Times New Roman"/>
          <w:bCs/>
          <w:iCs/>
          <w:shd w:val="clear" w:color="auto" w:fill="FFFFFF"/>
        </w:rPr>
        <w:t xml:space="preserve">λειτουργίας, το οποίο δεν είχε ούτε τεκμηρίωση ούτε έλεγχο των ιατρικών πράξεων. Δημιουργήθηκε ένα πεδίο μέσα στο οποίο ευνοούνταν η </w:t>
      </w:r>
      <w:proofErr w:type="spellStart"/>
      <w:r>
        <w:rPr>
          <w:rFonts w:eastAsia="Times New Roman" w:cs="Times New Roman"/>
          <w:bCs/>
          <w:iCs/>
          <w:shd w:val="clear" w:color="auto" w:fill="FFFFFF"/>
        </w:rPr>
        <w:t>προκλητή</w:t>
      </w:r>
      <w:proofErr w:type="spellEnd"/>
      <w:r>
        <w:rPr>
          <w:rFonts w:eastAsia="Times New Roman" w:cs="Times New Roman"/>
          <w:bCs/>
          <w:iCs/>
          <w:shd w:val="clear" w:color="auto" w:fill="FFFFFF"/>
        </w:rPr>
        <w:t xml:space="preserve"> ζή</w:t>
      </w:r>
      <w:r>
        <w:rPr>
          <w:rFonts w:eastAsia="Times New Roman" w:cs="Times New Roman"/>
          <w:bCs/>
          <w:iCs/>
          <w:shd w:val="clear" w:color="auto" w:fill="FFFFFF"/>
        </w:rPr>
        <w:t xml:space="preserve">τηση, η σπατάλη πόρων, η </w:t>
      </w:r>
      <w:proofErr w:type="spellStart"/>
      <w:r>
        <w:rPr>
          <w:rFonts w:eastAsia="Times New Roman" w:cs="Times New Roman"/>
          <w:bCs/>
          <w:iCs/>
          <w:shd w:val="clear" w:color="auto" w:fill="FFFFFF"/>
        </w:rPr>
        <w:t>υπερσυνταγογράφηση</w:t>
      </w:r>
      <w:proofErr w:type="spellEnd"/>
      <w:r>
        <w:rPr>
          <w:rFonts w:eastAsia="Times New Roman" w:cs="Times New Roman"/>
          <w:bCs/>
          <w:iCs/>
          <w:shd w:val="clear" w:color="auto" w:fill="FFFFFF"/>
        </w:rPr>
        <w:t xml:space="preserve"> εργαστηριακών εξετάσεων και φαρμάκων και φυσικά όλα αυτά κατέληγαν σε εκτεταμένα φαινόμενα διαφθοράς. Το αποτέλεσμα προς τον </w:t>
      </w:r>
      <w:r>
        <w:rPr>
          <w:rFonts w:eastAsia="Times New Roman"/>
          <w:bCs/>
          <w:iCs/>
          <w:shd w:val="clear" w:color="auto" w:fill="FFFFFF"/>
        </w:rPr>
        <w:t>κόσμο</w:t>
      </w:r>
      <w:r>
        <w:rPr>
          <w:rFonts w:eastAsia="Times New Roman" w:cs="Times New Roman"/>
          <w:bCs/>
          <w:iCs/>
          <w:shd w:val="clear" w:color="auto" w:fill="FFFFFF"/>
        </w:rPr>
        <w:t xml:space="preserve"> ήταν να υπάρχει έλλειψη ποιοτικής δημόσιας φροντίδας υγείας. </w:t>
      </w:r>
    </w:p>
    <w:p w14:paraId="35846795" w14:textId="77777777" w:rsidR="00825165" w:rsidRDefault="00D46FE4">
      <w:pPr>
        <w:shd w:val="clear" w:color="auto" w:fill="FFFFFF"/>
        <w:spacing w:after="0" w:line="600" w:lineRule="auto"/>
        <w:ind w:firstLine="720"/>
        <w:jc w:val="both"/>
        <w:rPr>
          <w:rFonts w:eastAsia="Times New Roman" w:cs="Times New Roman"/>
          <w:bCs/>
          <w:iCs/>
          <w:shd w:val="clear" w:color="auto" w:fill="FFFFFF"/>
        </w:rPr>
      </w:pPr>
      <w:r>
        <w:rPr>
          <w:rFonts w:eastAsia="Times New Roman" w:cs="Times New Roman"/>
          <w:bCs/>
          <w:iCs/>
          <w:shd w:val="clear" w:color="auto" w:fill="FFFFFF"/>
        </w:rPr>
        <w:lastRenderedPageBreak/>
        <w:t>Εάν θέλουμε να ξεχω</w:t>
      </w:r>
      <w:r>
        <w:rPr>
          <w:rFonts w:eastAsia="Times New Roman" w:cs="Times New Roman"/>
          <w:bCs/>
          <w:iCs/>
          <w:shd w:val="clear" w:color="auto" w:fill="FFFFFF"/>
        </w:rPr>
        <w:t xml:space="preserve">ρίσουμε δύο ποιοτικά χαρακτηριστικά στη </w:t>
      </w:r>
      <w:r>
        <w:rPr>
          <w:rFonts w:eastAsia="Times New Roman"/>
          <w:bCs/>
          <w:iCs/>
          <w:shd w:val="clear" w:color="auto" w:fill="FFFFFF"/>
        </w:rPr>
        <w:t>συγκεκριμένη</w:t>
      </w:r>
      <w:r>
        <w:rPr>
          <w:rFonts w:eastAsia="Times New Roman" w:cs="Times New Roman"/>
          <w:bCs/>
          <w:iCs/>
          <w:shd w:val="clear" w:color="auto" w:fill="FFFFFF"/>
        </w:rPr>
        <w:t xml:space="preserve"> μεταρρύθμιση, αυτά </w:t>
      </w:r>
      <w:r>
        <w:rPr>
          <w:rFonts w:eastAsia="Times New Roman"/>
          <w:bCs/>
          <w:iCs/>
          <w:shd w:val="clear" w:color="auto" w:fill="FFFFFF"/>
        </w:rPr>
        <w:t>είναι</w:t>
      </w:r>
      <w:r>
        <w:rPr>
          <w:rFonts w:eastAsia="Times New Roman" w:cs="Times New Roman"/>
          <w:bCs/>
          <w:iCs/>
          <w:shd w:val="clear" w:color="auto" w:fill="FFFFFF"/>
        </w:rPr>
        <w:t xml:space="preserve"> τα εξής. Μετά την καθολική υγειονομική κάλυψη του ανασφάλιστου πληθυσμού της χώρας και με την πρόσφατη ρύθμιση για τη διαγραφή των υπαρχόντων χρεών των ανασφάλιστων λόγω νο</w:t>
      </w:r>
      <w:r>
        <w:rPr>
          <w:rFonts w:eastAsia="Times New Roman" w:cs="Times New Roman"/>
          <w:bCs/>
          <w:iCs/>
          <w:shd w:val="clear" w:color="auto" w:fill="FFFFFF"/>
        </w:rPr>
        <w:t>σηλείας, η μεταρρύθμιση της πρωτοβάθμιας φροντίδας υγείας αποτελεί συνέχεια μιας πολιτικής κατεύθυνσης για τον κρίσιμο τομέα υγείας και κατά τη γνώμη μου</w:t>
      </w:r>
      <w:r>
        <w:rPr>
          <w:rFonts w:eastAsia="Times New Roman" w:cs="Times New Roman"/>
          <w:bCs/>
          <w:iCs/>
          <w:shd w:val="clear" w:color="auto" w:fill="FFFFFF"/>
        </w:rPr>
        <w:t>,</w:t>
      </w:r>
      <w:r>
        <w:rPr>
          <w:rFonts w:eastAsia="Times New Roman" w:cs="Times New Roman"/>
          <w:bCs/>
          <w:iCs/>
          <w:shd w:val="clear" w:color="auto" w:fill="FFFFFF"/>
        </w:rPr>
        <w:t xml:space="preserve"> ανταποκρίνεται σε μια δύσκολη δημοσιονομική συγκυρία που διανύει η ελληνική κοινωνία. </w:t>
      </w:r>
    </w:p>
    <w:p w14:paraId="35846796" w14:textId="77777777" w:rsidR="00825165" w:rsidRDefault="00D46FE4">
      <w:pPr>
        <w:shd w:val="clear" w:color="auto" w:fill="FFFFFF"/>
        <w:spacing w:after="0" w:line="600" w:lineRule="auto"/>
        <w:ind w:firstLine="720"/>
        <w:jc w:val="both"/>
        <w:rPr>
          <w:rFonts w:eastAsia="Times New Roman" w:cs="Times New Roman"/>
          <w:bCs/>
          <w:iCs/>
          <w:shd w:val="clear" w:color="auto" w:fill="FFFFFF"/>
        </w:rPr>
      </w:pPr>
      <w:r>
        <w:rPr>
          <w:rFonts w:eastAsia="Times New Roman" w:cs="Times New Roman"/>
          <w:bCs/>
          <w:iCs/>
          <w:shd w:val="clear" w:color="auto" w:fill="FFFFFF"/>
        </w:rPr>
        <w:t>Το δεύτερο χαρ</w:t>
      </w:r>
      <w:r>
        <w:rPr>
          <w:rFonts w:eastAsia="Times New Roman" w:cs="Times New Roman"/>
          <w:bCs/>
          <w:iCs/>
          <w:shd w:val="clear" w:color="auto" w:fill="FFFFFF"/>
        </w:rPr>
        <w:t xml:space="preserve">ακτηριστικό -κάνουμε και μια αναδρομή στο παρελθόν- </w:t>
      </w:r>
      <w:r>
        <w:rPr>
          <w:rFonts w:eastAsia="Times New Roman"/>
          <w:bCs/>
          <w:iCs/>
          <w:shd w:val="clear" w:color="auto" w:fill="FFFFFF"/>
        </w:rPr>
        <w:t>είναι</w:t>
      </w:r>
      <w:r>
        <w:rPr>
          <w:rFonts w:eastAsia="Times New Roman" w:cs="Times New Roman"/>
          <w:bCs/>
          <w:iCs/>
          <w:shd w:val="clear" w:color="auto" w:fill="FFFFFF"/>
        </w:rPr>
        <w:t xml:space="preserve"> ότι τριάντα τέσσερα χρόνια πριν δομήθηκε το </w:t>
      </w:r>
      <w:r>
        <w:rPr>
          <w:rFonts w:eastAsia="Times New Roman" w:cs="Times New Roman"/>
          <w:bCs/>
          <w:iCs/>
          <w:shd w:val="clear" w:color="auto" w:fill="FFFFFF"/>
        </w:rPr>
        <w:t xml:space="preserve">Δημόσιο </w:t>
      </w:r>
      <w:r>
        <w:rPr>
          <w:rFonts w:eastAsia="Times New Roman" w:cs="Times New Roman"/>
          <w:bCs/>
          <w:iCs/>
          <w:shd w:val="clear" w:color="auto" w:fill="FFFFFF"/>
        </w:rPr>
        <w:t xml:space="preserve">Εθνικό Σύστημα Υγείας και τριάντα τέσσερα χρόνια μετά, νομίζω ότι -με τη </w:t>
      </w:r>
      <w:r>
        <w:rPr>
          <w:rFonts w:eastAsia="Times New Roman"/>
          <w:bCs/>
          <w:iCs/>
          <w:shd w:val="clear" w:color="auto" w:fill="FFFFFF"/>
        </w:rPr>
        <w:t>συγκεκριμένη</w:t>
      </w:r>
      <w:r>
        <w:rPr>
          <w:rFonts w:eastAsia="Times New Roman" w:cs="Times New Roman"/>
          <w:bCs/>
          <w:iCs/>
          <w:shd w:val="clear" w:color="auto" w:fill="FFFFFF"/>
        </w:rPr>
        <w:t xml:space="preserve"> παρέμβαση- έρχεται η θεσμική ολοκλήρωση του Εθνικού Συστήματ</w:t>
      </w:r>
      <w:r>
        <w:rPr>
          <w:rFonts w:eastAsia="Times New Roman" w:cs="Times New Roman"/>
          <w:bCs/>
          <w:iCs/>
          <w:shd w:val="clear" w:color="auto" w:fill="FFFFFF"/>
        </w:rPr>
        <w:t xml:space="preserve">ος Υγείας, μετά τη συρρίκνωση και την απαξίωση των δομών της πρωτοβάθμιας φροντίδας υγείας των προηγούμενων ετών. </w:t>
      </w:r>
    </w:p>
    <w:p w14:paraId="35846797" w14:textId="77777777" w:rsidR="00825165" w:rsidRDefault="00D46FE4">
      <w:pPr>
        <w:shd w:val="clear" w:color="auto" w:fill="FFFFFF"/>
        <w:spacing w:after="0" w:line="600" w:lineRule="auto"/>
        <w:ind w:firstLine="720"/>
        <w:jc w:val="both"/>
        <w:rPr>
          <w:rFonts w:eastAsia="Times New Roman"/>
          <w:bCs/>
          <w:iCs/>
          <w:shd w:val="clear" w:color="auto" w:fill="FFFFFF"/>
        </w:rPr>
      </w:pPr>
      <w:r>
        <w:rPr>
          <w:rFonts w:eastAsia="Times New Roman" w:cs="Times New Roman"/>
          <w:bCs/>
          <w:iCs/>
          <w:shd w:val="clear" w:color="auto" w:fill="FFFFFF"/>
        </w:rPr>
        <w:t xml:space="preserve">Υπάρχει μια </w:t>
      </w:r>
      <w:r>
        <w:rPr>
          <w:rFonts w:eastAsia="Times New Roman"/>
          <w:bCs/>
          <w:iCs/>
          <w:shd w:val="clear" w:color="auto" w:fill="FFFFFF"/>
        </w:rPr>
        <w:t>συγκεκριμένη</w:t>
      </w:r>
      <w:r>
        <w:rPr>
          <w:rFonts w:eastAsia="Times New Roman" w:cs="Times New Roman"/>
          <w:bCs/>
          <w:iCs/>
          <w:shd w:val="clear" w:color="auto" w:fill="FFFFFF"/>
        </w:rPr>
        <w:t xml:space="preserve"> στρέβλωση, η οποία επιχειρείται ιδιαίτερα από τους Βουλευτές της Αντιπολίτευσης. Προσπαθεί να </w:t>
      </w:r>
      <w:proofErr w:type="spellStart"/>
      <w:r>
        <w:rPr>
          <w:rFonts w:eastAsia="Times New Roman" w:cs="Times New Roman"/>
          <w:bCs/>
          <w:iCs/>
          <w:shd w:val="clear" w:color="auto" w:fill="FFFFFF"/>
        </w:rPr>
        <w:t>οικοδομηθεί</w:t>
      </w:r>
      <w:proofErr w:type="spellEnd"/>
      <w:r>
        <w:rPr>
          <w:rFonts w:eastAsia="Times New Roman" w:cs="Times New Roman"/>
          <w:bCs/>
          <w:iCs/>
          <w:shd w:val="clear" w:color="auto" w:fill="FFFFFF"/>
        </w:rPr>
        <w:t xml:space="preserve"> μια ρητορική ότι υπάρχει μια αντιπαράθεση της </w:t>
      </w:r>
      <w:r>
        <w:rPr>
          <w:rFonts w:eastAsia="Times New Roman"/>
          <w:bCs/>
          <w:iCs/>
          <w:shd w:val="clear" w:color="auto" w:fill="FFFFFF"/>
        </w:rPr>
        <w:t xml:space="preserve">συγκεκριμένης μεταρρύθμισης με τον ιδιωτικό τομέα. Αυτό </w:t>
      </w:r>
      <w:r>
        <w:rPr>
          <w:rFonts w:eastAsia="Times New Roman"/>
          <w:bCs/>
          <w:iCs/>
          <w:shd w:val="clear" w:color="auto" w:fill="FFFFFF"/>
        </w:rPr>
        <w:lastRenderedPageBreak/>
        <w:t>δεν ισχύει. Δεν παραλείπεται ο ιδιωτικός τομέας</w:t>
      </w:r>
      <w:r>
        <w:rPr>
          <w:rFonts w:eastAsia="Times New Roman"/>
          <w:bCs/>
          <w:iCs/>
          <w:shd w:val="clear" w:color="auto" w:fill="FFFFFF"/>
        </w:rPr>
        <w:t xml:space="preserve">. Αντιθέτως, λειτουργεί επικουρικά. </w:t>
      </w:r>
    </w:p>
    <w:p w14:paraId="35846798" w14:textId="77777777" w:rsidR="00825165" w:rsidRDefault="00D46FE4">
      <w:pPr>
        <w:shd w:val="clear" w:color="auto" w:fill="FFFFFF"/>
        <w:spacing w:after="0" w:line="600" w:lineRule="auto"/>
        <w:ind w:firstLine="720"/>
        <w:jc w:val="both"/>
        <w:rPr>
          <w:rFonts w:eastAsia="Times New Roman"/>
          <w:bCs/>
          <w:iCs/>
          <w:shd w:val="clear" w:color="auto" w:fill="FFFFFF"/>
        </w:rPr>
      </w:pPr>
      <w:r>
        <w:rPr>
          <w:rFonts w:eastAsia="Times New Roman"/>
          <w:bCs/>
          <w:iCs/>
          <w:shd w:val="clear" w:color="auto" w:fill="FFFFFF"/>
        </w:rPr>
        <w:t>Ο ΕΟΠΥΥ έχει τη δυνατότητα να συνάπτει συμβάσεις εργασίας με γιατρούς ιδιώτες, οι οποίοι θα λειτουργούν ως οικογενειακοί γιατροί με εγγεγραμμένο πληθυσμό ευθύνης, όπου οι δημόσιες δομές πρωτοβάθμιας φροντίδας υγείας δεν</w:t>
      </w:r>
      <w:r>
        <w:rPr>
          <w:rFonts w:eastAsia="Times New Roman"/>
          <w:bCs/>
          <w:iCs/>
          <w:shd w:val="clear" w:color="auto" w:fill="FFFFFF"/>
        </w:rPr>
        <w:t xml:space="preserve"> επαρκούν για την κάλυψη των αναγκών του πληθυσμού. </w:t>
      </w:r>
    </w:p>
    <w:p w14:paraId="35846799" w14:textId="77777777" w:rsidR="00825165" w:rsidRDefault="00D46FE4">
      <w:pPr>
        <w:shd w:val="clear" w:color="auto" w:fill="FFFFFF"/>
        <w:spacing w:after="0" w:line="600" w:lineRule="auto"/>
        <w:ind w:firstLine="720"/>
        <w:jc w:val="both"/>
        <w:rPr>
          <w:rFonts w:eastAsia="Times New Roman"/>
          <w:bCs/>
          <w:iCs/>
          <w:shd w:val="clear" w:color="auto" w:fill="FFFFFF"/>
        </w:rPr>
      </w:pPr>
      <w:r>
        <w:rPr>
          <w:rFonts w:eastAsia="Times New Roman"/>
          <w:bCs/>
          <w:iCs/>
          <w:shd w:val="clear" w:color="auto" w:fill="FFFFFF"/>
        </w:rPr>
        <w:t>Ένα σημαντικό στοιχείο, επίσης, είναι ότι στο υφιστάμενο δίκτυο των δομών πρωτοβάθμιας φροντίδας υγείας δεν απαξιώνεται, αλλά αξιοποιείται ως δεύτερο επίπεδο πρωτοβάθμιας φροντίδας υγείας το ήδη υπάρχον,</w:t>
      </w:r>
      <w:r>
        <w:rPr>
          <w:rFonts w:eastAsia="Times New Roman"/>
          <w:bCs/>
          <w:iCs/>
          <w:shd w:val="clear" w:color="auto" w:fill="FFFFFF"/>
        </w:rPr>
        <w:t xml:space="preserve"> συμβάλλοντας έτσι με αυτόν τον τρόπο στην συνολική ποιοτική αναβάθμιση του συστήματος δημόσιας υγείας. </w:t>
      </w:r>
    </w:p>
    <w:p w14:paraId="3584679A" w14:textId="77777777" w:rsidR="00825165" w:rsidRDefault="00D46FE4">
      <w:pPr>
        <w:shd w:val="clear" w:color="auto" w:fill="FFFFFF"/>
        <w:spacing w:after="0" w:line="600" w:lineRule="auto"/>
        <w:ind w:firstLine="720"/>
        <w:jc w:val="both"/>
        <w:rPr>
          <w:rFonts w:eastAsia="Times New Roman"/>
          <w:bCs/>
          <w:iCs/>
          <w:shd w:val="clear" w:color="auto" w:fill="FFFFFF"/>
        </w:rPr>
      </w:pPr>
      <w:r>
        <w:rPr>
          <w:rFonts w:eastAsia="Times New Roman"/>
          <w:bCs/>
          <w:iCs/>
          <w:shd w:val="clear" w:color="auto" w:fill="FFFFFF"/>
        </w:rPr>
        <w:t>Όπως είπα στην αρχή, εφόσον μετά από τέσσερα χρόνια μπορέσει να ενσωματωθεί πλήρως το σύστημα πρωτοβάθμιας φροντίδας υγείας στο ΕΣΥ, η στρατηγική στόχε</w:t>
      </w:r>
      <w:r>
        <w:rPr>
          <w:rFonts w:eastAsia="Times New Roman"/>
          <w:bCs/>
          <w:iCs/>
          <w:shd w:val="clear" w:color="auto" w:fill="FFFFFF"/>
        </w:rPr>
        <w:t>υση είναι αφ</w:t>
      </w:r>
      <w:r>
        <w:rPr>
          <w:rFonts w:eastAsia="Times New Roman"/>
          <w:bCs/>
          <w:iCs/>
          <w:shd w:val="clear" w:color="auto" w:fill="FFFFFF"/>
        </w:rPr>
        <w:t xml:space="preserve">’ </w:t>
      </w:r>
      <w:r>
        <w:rPr>
          <w:rFonts w:eastAsia="Times New Roman"/>
          <w:bCs/>
          <w:iCs/>
          <w:shd w:val="clear" w:color="auto" w:fill="FFFFFF"/>
        </w:rPr>
        <w:t>ενός η αποσυμφόρηση των νοσοκομείων και αφ</w:t>
      </w:r>
      <w:r>
        <w:rPr>
          <w:rFonts w:eastAsia="Times New Roman"/>
          <w:bCs/>
          <w:iCs/>
          <w:shd w:val="clear" w:color="auto" w:fill="FFFFFF"/>
        </w:rPr>
        <w:t xml:space="preserve">’ </w:t>
      </w:r>
      <w:r>
        <w:rPr>
          <w:rFonts w:eastAsia="Times New Roman"/>
          <w:bCs/>
          <w:iCs/>
          <w:shd w:val="clear" w:color="auto" w:fill="FFFFFF"/>
        </w:rPr>
        <w:t xml:space="preserve">ετέρου η καθολική κάλυψη του πληθυσμού σε </w:t>
      </w:r>
      <w:proofErr w:type="spellStart"/>
      <w:r>
        <w:rPr>
          <w:rFonts w:eastAsia="Times New Roman"/>
          <w:bCs/>
          <w:iCs/>
          <w:shd w:val="clear" w:color="auto" w:fill="FFFFFF"/>
        </w:rPr>
        <w:t>προνοσοκομειακό</w:t>
      </w:r>
      <w:proofErr w:type="spellEnd"/>
      <w:r>
        <w:rPr>
          <w:rFonts w:eastAsia="Times New Roman"/>
          <w:bCs/>
          <w:iCs/>
          <w:shd w:val="clear" w:color="auto" w:fill="FFFFFF"/>
        </w:rPr>
        <w:t xml:space="preserve"> επίπεδο. </w:t>
      </w:r>
    </w:p>
    <w:p w14:paraId="3584679B" w14:textId="77777777" w:rsidR="00825165" w:rsidRDefault="00D46FE4">
      <w:pPr>
        <w:shd w:val="clear" w:color="auto" w:fill="FFFFFF"/>
        <w:spacing w:after="0" w:line="600" w:lineRule="auto"/>
        <w:ind w:firstLine="720"/>
        <w:jc w:val="both"/>
        <w:rPr>
          <w:rFonts w:eastAsia="Times New Roman"/>
          <w:bCs/>
          <w:iCs/>
          <w:shd w:val="clear" w:color="auto" w:fill="FFFFFF"/>
        </w:rPr>
      </w:pPr>
      <w:r>
        <w:rPr>
          <w:rFonts w:eastAsia="Times New Roman"/>
          <w:bCs/>
          <w:iCs/>
          <w:shd w:val="clear" w:color="auto" w:fill="FFFFFF"/>
        </w:rPr>
        <w:t xml:space="preserve">Πιστεύω ότι απαλείφοντας τις τοξικές σκέψεις, πρόκειται για μια μεταρρύθμιση, η οποία θα βοηθήσει πραγματικά κόσμο </w:t>
      </w:r>
      <w:r>
        <w:rPr>
          <w:rFonts w:eastAsia="Times New Roman"/>
          <w:bCs/>
          <w:iCs/>
          <w:shd w:val="clear" w:color="auto" w:fill="FFFFFF"/>
        </w:rPr>
        <w:lastRenderedPageBreak/>
        <w:t>που το έχει ανά</w:t>
      </w:r>
      <w:r>
        <w:rPr>
          <w:rFonts w:eastAsia="Times New Roman"/>
          <w:bCs/>
          <w:iCs/>
          <w:shd w:val="clear" w:color="auto" w:fill="FFFFFF"/>
        </w:rPr>
        <w:t xml:space="preserve">γκη. Όπως είπα και πριν, όταν ενσωματωθεί πλήρως στο δημόσιο σύστημα, θα αποτελέσει την ολοκλήρωση του Εθνικού Συστήματος Υγείας. Δεν πιστεύω ότι υπάρχει οποιαδήποτε αντιπαράθεση με τον ιδιωτικό τομέα. </w:t>
      </w:r>
    </w:p>
    <w:p w14:paraId="3584679C" w14:textId="77777777" w:rsidR="00825165" w:rsidRDefault="00D46FE4">
      <w:pPr>
        <w:shd w:val="clear" w:color="auto" w:fill="FFFFFF"/>
        <w:spacing w:after="0" w:line="600" w:lineRule="auto"/>
        <w:ind w:firstLine="720"/>
        <w:jc w:val="both"/>
        <w:rPr>
          <w:rFonts w:eastAsia="Times New Roman"/>
          <w:bCs/>
          <w:iCs/>
          <w:shd w:val="clear" w:color="auto" w:fill="FFFFFF"/>
        </w:rPr>
      </w:pPr>
      <w:r>
        <w:rPr>
          <w:rFonts w:eastAsia="Times New Roman"/>
          <w:bCs/>
          <w:iCs/>
          <w:shd w:val="clear" w:color="auto" w:fill="FFFFFF"/>
        </w:rPr>
        <w:t>Νομίζω ότι θα πρέπει και να το υπερψηφίζουμε, αλλά κα</w:t>
      </w:r>
      <w:r>
        <w:rPr>
          <w:rFonts w:eastAsia="Times New Roman"/>
          <w:bCs/>
          <w:iCs/>
          <w:shd w:val="clear" w:color="auto" w:fill="FFFFFF"/>
        </w:rPr>
        <w:t xml:space="preserve">ι να συμβάλουμε όλοι -και η Αξιωματική Αντιπολίτευση και εν γένει τα κόμματα της Αντιπολίτευσης- στην περαιτέρω βελτίωση της συγκεκριμένης μεταρρύθμισης. </w:t>
      </w:r>
    </w:p>
    <w:p w14:paraId="3584679D" w14:textId="77777777" w:rsidR="00825165" w:rsidRDefault="00D46FE4">
      <w:pPr>
        <w:shd w:val="clear" w:color="auto" w:fill="FFFFFF"/>
        <w:spacing w:after="0" w:line="600" w:lineRule="auto"/>
        <w:ind w:firstLine="720"/>
        <w:jc w:val="both"/>
        <w:rPr>
          <w:rFonts w:eastAsia="Times New Roman"/>
          <w:bCs/>
          <w:iCs/>
          <w:shd w:val="clear" w:color="auto" w:fill="FFFFFF"/>
        </w:rPr>
      </w:pPr>
      <w:r>
        <w:rPr>
          <w:rFonts w:eastAsia="Times New Roman"/>
          <w:bCs/>
          <w:iCs/>
          <w:shd w:val="clear" w:color="auto" w:fill="FFFFFF"/>
        </w:rPr>
        <w:t>Ευχαριστώ πολύ.</w:t>
      </w:r>
    </w:p>
    <w:p w14:paraId="3584679E" w14:textId="77777777" w:rsidR="00825165" w:rsidRDefault="00D46FE4">
      <w:pPr>
        <w:spacing w:after="0" w:line="600" w:lineRule="auto"/>
        <w:ind w:firstLine="709"/>
        <w:jc w:val="center"/>
        <w:rPr>
          <w:rFonts w:eastAsia="Times New Roman" w:cs="Times New Roman"/>
        </w:rPr>
      </w:pPr>
      <w:r>
        <w:rPr>
          <w:rFonts w:eastAsia="Times New Roman" w:cs="Times New Roman"/>
        </w:rPr>
        <w:t>(Χειροκροτήματα από την πτέρυγα του ΣΥΡΙΖΑ)</w:t>
      </w:r>
    </w:p>
    <w:p w14:paraId="3584679F" w14:textId="77777777" w:rsidR="00825165" w:rsidRDefault="00D46FE4">
      <w:pPr>
        <w:shd w:val="clear" w:color="auto" w:fill="FFFFFF"/>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w:t>
      </w:r>
      <w:r>
        <w:rPr>
          <w:rFonts w:eastAsia="Times New Roman" w:cs="Times New Roman"/>
          <w:szCs w:val="24"/>
        </w:rPr>
        <w:t xml:space="preserve"> Ευχαριστούμε κι εμείς. </w:t>
      </w:r>
    </w:p>
    <w:p w14:paraId="358467A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Αντιπρόεδρος κ. Κρεμαστινός. </w:t>
      </w:r>
    </w:p>
    <w:p w14:paraId="358467A1"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 xml:space="preserve">Κυρία Πρόεδρε, θα παρακαλέσω λίγο ανοχή στον χρόνο, επειδή κι εγώ υπήρξα Υπουργός. Θα παρακαλούσα για ίση –κατά κάποιο τρόπο- μεταχείριση με τους πρώην Υπουργούς που μίλησαν. </w:t>
      </w:r>
    </w:p>
    <w:p w14:paraId="358467A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Εκείνο που είπα και στην </w:t>
      </w:r>
      <w:r>
        <w:rPr>
          <w:rFonts w:eastAsia="Times New Roman" w:cs="Times New Roman"/>
          <w:szCs w:val="24"/>
        </w:rPr>
        <w:t xml:space="preserve">επιτροπή </w:t>
      </w:r>
      <w:r>
        <w:rPr>
          <w:rFonts w:eastAsia="Times New Roman" w:cs="Times New Roman"/>
          <w:szCs w:val="24"/>
        </w:rPr>
        <w:t xml:space="preserve">είναι ότι χρειάζονται πόροι και όχι νόμοι για </w:t>
      </w:r>
      <w:r>
        <w:rPr>
          <w:rFonts w:eastAsia="Times New Roman" w:cs="Times New Roman"/>
          <w:szCs w:val="24"/>
        </w:rPr>
        <w:t xml:space="preserve">να λειτουργήσει το Εθνικό Σύστημα Υγείας και ο θεσμός του </w:t>
      </w:r>
      <w:r>
        <w:rPr>
          <w:rFonts w:eastAsia="Times New Roman" w:cs="Times New Roman"/>
          <w:szCs w:val="24"/>
        </w:rPr>
        <w:t>οικογενειακού γιατρού</w:t>
      </w:r>
      <w:r>
        <w:rPr>
          <w:rFonts w:eastAsia="Times New Roman" w:cs="Times New Roman"/>
          <w:szCs w:val="24"/>
        </w:rPr>
        <w:t>. Και είχα πει τότε, απευθυνόμενος προς τους Υπουργούς: «Πού είναι τα δίκτυα των γιατρών της πρωτοβάθμιας φροντίδας υγείας που είχαν θεσπιστεί με νόμους και οι Υπουργοί λάβροι μ</w:t>
      </w:r>
      <w:r>
        <w:rPr>
          <w:rFonts w:eastAsia="Times New Roman" w:cs="Times New Roman"/>
          <w:szCs w:val="24"/>
        </w:rPr>
        <w:t xml:space="preserve">ιλούσαν εδώ στη Βουλή καταχειροκροτούμενοι, όπως τώρα μιλούν οι σημερινοί Υπουργοί;». </w:t>
      </w:r>
    </w:p>
    <w:p w14:paraId="358467A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Πού είναι αυτά; Πού είναι ο προσωπικός ιατρός; Πού είναι –άλλος νόμος- τα αστικά κέντρα υγείας με τα παρακλάδια τους που θα αναχαίτιζαν την πρόσβαση προς τα νοσοκομεία; </w:t>
      </w:r>
      <w:r>
        <w:rPr>
          <w:rFonts w:eastAsia="Times New Roman" w:cs="Times New Roman"/>
          <w:szCs w:val="24"/>
        </w:rPr>
        <w:t>Πουθενά. Φοβούμαι ότι και ο</w:t>
      </w:r>
      <w:r>
        <w:rPr>
          <w:rFonts w:eastAsia="Times New Roman" w:cs="Times New Roman"/>
          <w:szCs w:val="24"/>
        </w:rPr>
        <w:t>ι</w:t>
      </w:r>
      <w:r>
        <w:rPr>
          <w:rFonts w:eastAsia="Times New Roman" w:cs="Times New Roman"/>
          <w:szCs w:val="24"/>
        </w:rPr>
        <w:t xml:space="preserve"> ΤΟΜΥ, επειδή ακριβώς </w:t>
      </w:r>
      <w:r>
        <w:rPr>
          <w:rFonts w:eastAsia="Times New Roman" w:cs="Times New Roman"/>
          <w:szCs w:val="24"/>
        </w:rPr>
        <w:t xml:space="preserve">έχουν </w:t>
      </w:r>
      <w:r>
        <w:rPr>
          <w:rFonts w:eastAsia="Times New Roman" w:cs="Times New Roman"/>
          <w:szCs w:val="24"/>
        </w:rPr>
        <w:t xml:space="preserve">τις ίδιες αδυναμίες με τα άλλα, θα </w:t>
      </w:r>
      <w:r>
        <w:rPr>
          <w:rFonts w:eastAsia="Times New Roman" w:cs="Times New Roman"/>
          <w:szCs w:val="24"/>
        </w:rPr>
        <w:t xml:space="preserve">έχουν </w:t>
      </w:r>
      <w:r>
        <w:rPr>
          <w:rFonts w:eastAsia="Times New Roman" w:cs="Times New Roman"/>
          <w:szCs w:val="24"/>
        </w:rPr>
        <w:t xml:space="preserve">την ίδια τύχη. </w:t>
      </w:r>
    </w:p>
    <w:p w14:paraId="358467A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Και το λέω αυτό, γιατί εγώ, όπως είπα στην </w:t>
      </w:r>
      <w:r>
        <w:rPr>
          <w:rFonts w:eastAsia="Times New Roman" w:cs="Times New Roman"/>
          <w:szCs w:val="24"/>
        </w:rPr>
        <w:t>επιτροπή</w:t>
      </w:r>
      <w:r>
        <w:rPr>
          <w:rFonts w:eastAsia="Times New Roman" w:cs="Times New Roman"/>
          <w:szCs w:val="24"/>
        </w:rPr>
        <w:t xml:space="preserve">, δεν είχα αγγίξει τον θεσμό του οικογενειακού γιατρού, ενώ είχα αγγίξει όλα τα θέματα όταν </w:t>
      </w:r>
      <w:r>
        <w:rPr>
          <w:rFonts w:eastAsia="Times New Roman" w:cs="Times New Roman"/>
          <w:szCs w:val="24"/>
        </w:rPr>
        <w:t xml:space="preserve">ήμουν στο Υπουργείο Υγείας, γιατί ακριβώς ο </w:t>
      </w:r>
      <w:proofErr w:type="spellStart"/>
      <w:r>
        <w:rPr>
          <w:rFonts w:eastAsia="Times New Roman" w:cs="Times New Roman"/>
          <w:szCs w:val="24"/>
        </w:rPr>
        <w:t>Έ</w:t>
      </w:r>
      <w:r>
        <w:rPr>
          <w:rFonts w:eastAsia="Times New Roman" w:cs="Times New Roman"/>
          <w:szCs w:val="24"/>
        </w:rPr>
        <w:t>ιμπελ</w:t>
      </w:r>
      <w:proofErr w:type="spellEnd"/>
      <w:r>
        <w:rPr>
          <w:rFonts w:eastAsia="Times New Roman" w:cs="Times New Roman"/>
          <w:szCs w:val="24"/>
        </w:rPr>
        <w:t xml:space="preserve"> </w:t>
      </w:r>
      <w:r>
        <w:rPr>
          <w:rFonts w:eastAsia="Times New Roman" w:cs="Times New Roman"/>
          <w:szCs w:val="24"/>
        </w:rPr>
        <w:t xml:space="preserve">Σμιθ που θεωρείται για την εποχή εκείνη ο υπ’ αριθμόν ένα οικονομολόγος της Ευρώπης, τότε πρύτανης του </w:t>
      </w:r>
      <w:r>
        <w:rPr>
          <w:rFonts w:eastAsia="Times New Roman" w:cs="Times New Roman"/>
          <w:szCs w:val="24"/>
          <w:lang w:val="en-US"/>
        </w:rPr>
        <w:t>London</w:t>
      </w:r>
      <w:r>
        <w:rPr>
          <w:rFonts w:eastAsia="Times New Roman" w:cs="Times New Roman"/>
          <w:szCs w:val="24"/>
        </w:rPr>
        <w:t xml:space="preserve"> </w:t>
      </w:r>
      <w:r>
        <w:rPr>
          <w:rFonts w:eastAsia="Times New Roman" w:cs="Times New Roman"/>
          <w:szCs w:val="24"/>
          <w:lang w:val="en-US"/>
        </w:rPr>
        <w:t>School</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Economics</w:t>
      </w:r>
      <w:r>
        <w:rPr>
          <w:rFonts w:eastAsia="Times New Roman" w:cs="Times New Roman"/>
          <w:szCs w:val="24"/>
        </w:rPr>
        <w:t>, μου είπε: «Εάν δεν εξασφαλίσεις τους πόρους</w:t>
      </w:r>
      <w:r>
        <w:rPr>
          <w:rFonts w:eastAsia="Times New Roman" w:cs="Times New Roman"/>
          <w:szCs w:val="24"/>
        </w:rPr>
        <w:t>, μην το κάνεις</w:t>
      </w:r>
      <w:r>
        <w:rPr>
          <w:rFonts w:eastAsia="Times New Roman" w:cs="Times New Roman"/>
          <w:szCs w:val="24"/>
        </w:rPr>
        <w:t>». Και είπα στην</w:t>
      </w:r>
      <w:r>
        <w:rPr>
          <w:rFonts w:eastAsia="Times New Roman" w:cs="Times New Roman"/>
          <w:szCs w:val="24"/>
        </w:rPr>
        <w:t xml:space="preserve"> </w:t>
      </w:r>
      <w:r>
        <w:rPr>
          <w:rFonts w:eastAsia="Times New Roman" w:cs="Times New Roman"/>
          <w:szCs w:val="24"/>
        </w:rPr>
        <w:t>επιτροπή</w:t>
      </w:r>
      <w:r>
        <w:rPr>
          <w:rFonts w:eastAsia="Times New Roman" w:cs="Times New Roman"/>
          <w:szCs w:val="24"/>
        </w:rPr>
        <w:t xml:space="preserve">, ποιοι είναι </w:t>
      </w:r>
      <w:r>
        <w:rPr>
          <w:rFonts w:eastAsia="Times New Roman" w:cs="Times New Roman"/>
          <w:szCs w:val="24"/>
        </w:rPr>
        <w:lastRenderedPageBreak/>
        <w:t xml:space="preserve">οι πόροι, </w:t>
      </w:r>
      <w:r>
        <w:rPr>
          <w:rFonts w:eastAsia="Times New Roman" w:cs="Times New Roman"/>
          <w:szCs w:val="24"/>
        </w:rPr>
        <w:t xml:space="preserve">τους οποίους </w:t>
      </w:r>
      <w:r>
        <w:rPr>
          <w:rFonts w:eastAsia="Times New Roman" w:cs="Times New Roman"/>
          <w:szCs w:val="24"/>
        </w:rPr>
        <w:t>η διαπλοκή, δυστυχώς της υγείας είχε φροντίσει τότε να μπλοκάρει για να μην εξασφαλιστούν</w:t>
      </w:r>
      <w:r>
        <w:rPr>
          <w:rFonts w:eastAsia="Times New Roman" w:cs="Times New Roman"/>
          <w:szCs w:val="24"/>
        </w:rPr>
        <w:t>.</w:t>
      </w:r>
      <w:r>
        <w:rPr>
          <w:rFonts w:eastAsia="Times New Roman" w:cs="Times New Roman"/>
          <w:szCs w:val="24"/>
        </w:rPr>
        <w:t xml:space="preserve"> </w:t>
      </w:r>
    </w:p>
    <w:p w14:paraId="358467A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δεν προχώρησα το θέμα αυτό</w:t>
      </w:r>
      <w:r>
        <w:rPr>
          <w:rFonts w:eastAsia="Times New Roman" w:cs="Times New Roman"/>
          <w:szCs w:val="24"/>
        </w:rPr>
        <w:t xml:space="preserve"> χωρίς λεφτά</w:t>
      </w:r>
      <w:r>
        <w:rPr>
          <w:rFonts w:eastAsia="Times New Roman" w:cs="Times New Roman"/>
          <w:szCs w:val="24"/>
        </w:rPr>
        <w:t>, για να μην έχω την τύχη που είχαν οι επόμενοι Υπουργοί. Δι</w:t>
      </w:r>
      <w:r>
        <w:rPr>
          <w:rFonts w:eastAsia="Times New Roman" w:cs="Times New Roman"/>
          <w:szCs w:val="24"/>
        </w:rPr>
        <w:t>ότι οι επόμενοι Υπουργοί είχαν αυτήν την τύχη, που εγώ δεν την είχα, όσον αφορά το θέμα</w:t>
      </w:r>
      <w:r>
        <w:rPr>
          <w:rFonts w:eastAsia="Times New Roman" w:cs="Times New Roman"/>
          <w:szCs w:val="24"/>
        </w:rPr>
        <w:t xml:space="preserve"> του οικογενειακού γιατρού.</w:t>
      </w:r>
      <w:r>
        <w:rPr>
          <w:rFonts w:eastAsia="Times New Roman" w:cs="Times New Roman"/>
          <w:szCs w:val="24"/>
        </w:rPr>
        <w:t xml:space="preserve"> </w:t>
      </w:r>
    </w:p>
    <w:p w14:paraId="358467A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Επειδή θα προτείνω </w:t>
      </w:r>
      <w:r>
        <w:rPr>
          <w:rFonts w:eastAsia="Times New Roman" w:cs="Times New Roman"/>
          <w:szCs w:val="24"/>
        </w:rPr>
        <w:t>-</w:t>
      </w:r>
      <w:r>
        <w:rPr>
          <w:rFonts w:eastAsia="Times New Roman" w:cs="Times New Roman"/>
          <w:szCs w:val="24"/>
        </w:rPr>
        <w:t xml:space="preserve">και πρότεινα στην </w:t>
      </w:r>
      <w:r>
        <w:rPr>
          <w:rFonts w:eastAsia="Times New Roman" w:cs="Times New Roman"/>
          <w:szCs w:val="24"/>
        </w:rPr>
        <w:t>επιτροπή</w:t>
      </w:r>
      <w:r>
        <w:rPr>
          <w:rFonts w:eastAsia="Times New Roman" w:cs="Times New Roman"/>
          <w:szCs w:val="24"/>
        </w:rPr>
        <w:t xml:space="preserve">- το υβριδικό σύστημα υγείας, θα ήθελα να υπενθυμίσω, κυρίως για τους νεότερους Βουλευτές και </w:t>
      </w:r>
      <w:r>
        <w:rPr>
          <w:rFonts w:eastAsia="Times New Roman" w:cs="Times New Roman"/>
          <w:szCs w:val="24"/>
        </w:rPr>
        <w:t xml:space="preserve">τους Βουλευτές του ΣΥΡΙΖΑ, ότι όταν ανέλαβα εγώ το Υπουργείο Υγείας ήμουν ο Υπουργός εκείνος που </w:t>
      </w:r>
      <w:proofErr w:type="spellStart"/>
      <w:r>
        <w:rPr>
          <w:rFonts w:eastAsia="Times New Roman" w:cs="Times New Roman"/>
          <w:szCs w:val="24"/>
        </w:rPr>
        <w:t>επανέφερε</w:t>
      </w:r>
      <w:proofErr w:type="spellEnd"/>
      <w:r>
        <w:rPr>
          <w:rFonts w:eastAsia="Times New Roman" w:cs="Times New Roman"/>
          <w:szCs w:val="24"/>
        </w:rPr>
        <w:t xml:space="preserve"> την πλήρη και αποκλειστική απασχόληση</w:t>
      </w:r>
      <w:r>
        <w:rPr>
          <w:rFonts w:eastAsia="Times New Roman" w:cs="Times New Roman"/>
          <w:szCs w:val="24"/>
        </w:rPr>
        <w:t xml:space="preserve"> των γιατρών.</w:t>
      </w:r>
      <w:r>
        <w:rPr>
          <w:rFonts w:eastAsia="Times New Roman" w:cs="Times New Roman"/>
          <w:szCs w:val="24"/>
        </w:rPr>
        <w:t xml:space="preserve"> </w:t>
      </w:r>
    </w:p>
    <w:p w14:paraId="358467A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Η πλήρης και αποκλειστική απασχόληση είχε σταματήσει και οι ιατροί, ένας-ένας, άνοιγαν ιατρεία και έφευγαν από τα νοσοκομεία. Τότε, λοιπόν, βρέθηκα αντιμέτωπος </w:t>
      </w:r>
      <w:r>
        <w:rPr>
          <w:rFonts w:eastAsia="Times New Roman" w:cs="Times New Roman"/>
          <w:szCs w:val="24"/>
        </w:rPr>
        <w:t>-</w:t>
      </w:r>
      <w:r>
        <w:rPr>
          <w:rFonts w:eastAsia="Times New Roman" w:cs="Times New Roman"/>
          <w:szCs w:val="24"/>
        </w:rPr>
        <w:t xml:space="preserve">εάν θέλετε- με όλους τους γιατρούς, που ήθελαν να έχουν και </w:t>
      </w:r>
      <w:r>
        <w:rPr>
          <w:rFonts w:eastAsia="Times New Roman" w:cs="Times New Roman"/>
          <w:szCs w:val="24"/>
        </w:rPr>
        <w:t xml:space="preserve">παράλληλα </w:t>
      </w:r>
      <w:r>
        <w:rPr>
          <w:rFonts w:eastAsia="Times New Roman" w:cs="Times New Roman"/>
          <w:szCs w:val="24"/>
        </w:rPr>
        <w:t>ιατρεία. Αυτό είναι ιστορ</w:t>
      </w:r>
      <w:r>
        <w:rPr>
          <w:rFonts w:eastAsia="Times New Roman" w:cs="Times New Roman"/>
          <w:szCs w:val="24"/>
        </w:rPr>
        <w:t xml:space="preserve">ικά αποδεδειγμένο εκ του νόμου. </w:t>
      </w:r>
    </w:p>
    <w:p w14:paraId="358467A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Επίσης, να υπενθυμίσω ότι βρέθηκα ξανά αντιμέτωπος με την </w:t>
      </w:r>
      <w:r>
        <w:rPr>
          <w:rFonts w:eastAsia="Times New Roman" w:cs="Times New Roman"/>
          <w:szCs w:val="24"/>
        </w:rPr>
        <w:t xml:space="preserve">ιατρική </w:t>
      </w:r>
      <w:r>
        <w:rPr>
          <w:rFonts w:eastAsia="Times New Roman" w:cs="Times New Roman"/>
          <w:szCs w:val="24"/>
        </w:rPr>
        <w:t>ηγεσία</w:t>
      </w:r>
      <w:r>
        <w:rPr>
          <w:rFonts w:eastAsia="Times New Roman" w:cs="Times New Roman"/>
          <w:szCs w:val="24"/>
        </w:rPr>
        <w:t>,</w:t>
      </w:r>
      <w:r>
        <w:rPr>
          <w:rFonts w:eastAsia="Times New Roman" w:cs="Times New Roman"/>
          <w:szCs w:val="24"/>
        </w:rPr>
        <w:t xml:space="preserve"> διότι επέμεινα να μπουν οι γιατροί μέσα στα νοσοκομειακά αυτοκίνητα και στα αεροπλάνα. Η απάντηση ήταν </w:t>
      </w:r>
      <w:r>
        <w:rPr>
          <w:rFonts w:eastAsia="Times New Roman" w:cs="Times New Roman"/>
          <w:szCs w:val="24"/>
        </w:rPr>
        <w:lastRenderedPageBreak/>
        <w:t>ότι μέχρι τότε έμπαιναν μόνο νοσοκόμοι. Και οι</w:t>
      </w:r>
      <w:r>
        <w:rPr>
          <w:rFonts w:eastAsia="Times New Roman" w:cs="Times New Roman"/>
          <w:szCs w:val="24"/>
        </w:rPr>
        <w:t xml:space="preserve"> συνδικαλιστές οι δικοί μας μου έλεγαν: «Θα μας κάνεις νοσοκόμους;». Και οι γιατροί </w:t>
      </w:r>
      <w:r>
        <w:rPr>
          <w:rFonts w:eastAsia="Times New Roman" w:cs="Times New Roman"/>
          <w:szCs w:val="24"/>
        </w:rPr>
        <w:t xml:space="preserve">τελικά </w:t>
      </w:r>
      <w:r>
        <w:rPr>
          <w:rFonts w:eastAsia="Times New Roman" w:cs="Times New Roman"/>
          <w:szCs w:val="24"/>
        </w:rPr>
        <w:t>μπήκαν και στα αεροπλάνα και στα αυτοκίνητα, οπότε αντιλαμβάνεστε ότι είχα ένα τεράστιο πρόβλημα κι εγώ προσωπικά. Άρα, λοιπόν, ο τελευταίος που θα ήθελε να μην γίνε</w:t>
      </w:r>
      <w:r>
        <w:rPr>
          <w:rFonts w:eastAsia="Times New Roman" w:cs="Times New Roman"/>
          <w:szCs w:val="24"/>
        </w:rPr>
        <w:t xml:space="preserve">ι πλήρης και αποκλειστική απασχόληση θα ήμουν εγώ, ο οποίος </w:t>
      </w:r>
      <w:proofErr w:type="spellStart"/>
      <w:r>
        <w:rPr>
          <w:rFonts w:eastAsia="Times New Roman" w:cs="Times New Roman"/>
          <w:szCs w:val="24"/>
        </w:rPr>
        <w:t>επανέφερα</w:t>
      </w:r>
      <w:proofErr w:type="spellEnd"/>
      <w:r>
        <w:rPr>
          <w:rFonts w:eastAsia="Times New Roman" w:cs="Times New Roman"/>
          <w:szCs w:val="24"/>
        </w:rPr>
        <w:t xml:space="preserve"> </w:t>
      </w:r>
      <w:r>
        <w:rPr>
          <w:rFonts w:eastAsia="Times New Roman" w:cs="Times New Roman"/>
          <w:szCs w:val="24"/>
        </w:rPr>
        <w:t xml:space="preserve">ουσιαστικά την εποχή εκείνη. </w:t>
      </w:r>
    </w:p>
    <w:p w14:paraId="358467A9" w14:textId="77777777" w:rsidR="00825165" w:rsidRDefault="00D46FE4">
      <w:pPr>
        <w:spacing w:after="0" w:line="600" w:lineRule="auto"/>
        <w:ind w:firstLine="720"/>
        <w:jc w:val="both"/>
        <w:rPr>
          <w:rFonts w:eastAsia="Times New Roman" w:cs="Times New Roman"/>
          <w:szCs w:val="24"/>
        </w:rPr>
      </w:pPr>
      <w:proofErr w:type="spellStart"/>
      <w:r>
        <w:rPr>
          <w:rFonts w:eastAsia="Times New Roman" w:cs="Times New Roman"/>
          <w:szCs w:val="24"/>
        </w:rPr>
        <w:t>Σημειωτέον</w:t>
      </w:r>
      <w:proofErr w:type="spellEnd"/>
      <w:r>
        <w:rPr>
          <w:rFonts w:eastAsia="Times New Roman" w:cs="Times New Roman"/>
          <w:szCs w:val="24"/>
        </w:rPr>
        <w:t xml:space="preserve">, κύριε Υπουργέ, εάν δεν την </w:t>
      </w:r>
      <w:proofErr w:type="spellStart"/>
      <w:r>
        <w:rPr>
          <w:rFonts w:eastAsia="Times New Roman" w:cs="Times New Roman"/>
          <w:szCs w:val="24"/>
        </w:rPr>
        <w:t>επανέφερα</w:t>
      </w:r>
      <w:proofErr w:type="spellEnd"/>
      <w:r>
        <w:rPr>
          <w:rFonts w:eastAsia="Times New Roman" w:cs="Times New Roman"/>
          <w:szCs w:val="24"/>
        </w:rPr>
        <w:t xml:space="preserve">, επειδή ήμουν δυόμισι χρόνια Υπουργός, αντιλαμβάνεστε ότι όλοι οι γιατροί θα είχαν βγει έξω </w:t>
      </w:r>
      <w:r>
        <w:rPr>
          <w:rFonts w:eastAsia="Times New Roman" w:cs="Times New Roman"/>
          <w:szCs w:val="24"/>
        </w:rPr>
        <w:t>από τα νοσοκομε</w:t>
      </w:r>
      <w:r>
        <w:rPr>
          <w:rFonts w:eastAsia="Times New Roman" w:cs="Times New Roman"/>
          <w:szCs w:val="24"/>
        </w:rPr>
        <w:t xml:space="preserve">ία </w:t>
      </w:r>
      <w:r>
        <w:rPr>
          <w:rFonts w:eastAsia="Times New Roman" w:cs="Times New Roman"/>
          <w:szCs w:val="24"/>
        </w:rPr>
        <w:t xml:space="preserve">ή </w:t>
      </w:r>
      <w:r>
        <w:rPr>
          <w:rFonts w:eastAsia="Times New Roman" w:cs="Times New Roman"/>
          <w:szCs w:val="24"/>
        </w:rPr>
        <w:t>-</w:t>
      </w:r>
      <w:r>
        <w:rPr>
          <w:rFonts w:eastAsia="Times New Roman" w:cs="Times New Roman"/>
          <w:szCs w:val="24"/>
        </w:rPr>
        <w:t>αν θέλετε- οι περισσότεροι. Και απλούστατα, δεν θα υπήρχε σύστημα υγείας σήμερα. Ποιος θα τους ξαναέφερνε, με τι κριτήρια και με τι λεφτά; Αντιλαμβάνεστε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πώς έχουν τα πράγματα. Είναι δύσκολο. </w:t>
      </w:r>
    </w:p>
    <w:p w14:paraId="358467A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Αν όμως σήμερα ήμουν στο Υπουργείο, δεν θα έφερν</w:t>
      </w:r>
      <w:r>
        <w:rPr>
          <w:rFonts w:eastAsia="Times New Roman" w:cs="Times New Roman"/>
          <w:szCs w:val="24"/>
        </w:rPr>
        <w:t>α αυτόν τον νόμο. Θα επέμενα στο υβριδικό σύστημα υγείας. Και γιατί θα επέμενα στο υβριδικό σύστημα υγείας; Για να εκμεταλλευτώ την ιδιωτική πρωτοβουλία που σήμερα εκμεταλλεύεται</w:t>
      </w:r>
      <w:r>
        <w:rPr>
          <w:rFonts w:eastAsia="Times New Roman" w:cs="Times New Roman"/>
          <w:szCs w:val="24"/>
        </w:rPr>
        <w:t xml:space="preserve"> το δημόσιο</w:t>
      </w:r>
      <w:r>
        <w:rPr>
          <w:rFonts w:eastAsia="Times New Roman" w:cs="Times New Roman"/>
          <w:szCs w:val="24"/>
        </w:rPr>
        <w:t>, γιατί δεν έχω τη δυναμική και τις υπηρεσίες να την τιθασεύσω σήμε</w:t>
      </w:r>
      <w:r>
        <w:rPr>
          <w:rFonts w:eastAsia="Times New Roman" w:cs="Times New Roman"/>
          <w:szCs w:val="24"/>
        </w:rPr>
        <w:t xml:space="preserve">ρα. Η </w:t>
      </w:r>
      <w:proofErr w:type="spellStart"/>
      <w:r>
        <w:rPr>
          <w:rFonts w:eastAsia="Times New Roman" w:cs="Times New Roman"/>
          <w:szCs w:val="24"/>
        </w:rPr>
        <w:t>προκλητή</w:t>
      </w:r>
      <w:proofErr w:type="spellEnd"/>
      <w:r>
        <w:rPr>
          <w:rFonts w:eastAsia="Times New Roman" w:cs="Times New Roman"/>
          <w:szCs w:val="24"/>
        </w:rPr>
        <w:t xml:space="preserve"> ζήτηση υπηρεσιών υγείας σήμερα </w:t>
      </w:r>
      <w:r>
        <w:rPr>
          <w:rFonts w:eastAsia="Times New Roman" w:cs="Times New Roman"/>
          <w:szCs w:val="24"/>
        </w:rPr>
        <w:lastRenderedPageBreak/>
        <w:t xml:space="preserve">είναι αναμφισβήτητη, όπως υπήρχε πάντα βέβαια. Δεν είναι σημερινό φαινόμενο. Πώς τιθασεύεται; Εκεί είναι το θέμα. </w:t>
      </w:r>
    </w:p>
    <w:p w14:paraId="358467A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Άρα λοιπόν, ένα σύστημα, όχι το γερμανικό, αλλά παραλλαγή του γερμανικού, αφού το μελετήσουμε π</w:t>
      </w:r>
      <w:r>
        <w:rPr>
          <w:rFonts w:eastAsia="Times New Roman" w:cs="Times New Roman"/>
          <w:szCs w:val="24"/>
        </w:rPr>
        <w:t xml:space="preserve">ρώτα, θα ήταν το ιδανικό σύστημα αυτή τη στιγμή για τη χώρα. </w:t>
      </w:r>
    </w:p>
    <w:p w14:paraId="358467A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Πρέπει να ξεφύγουμε από τις ιδεολογικές εμμονές, κακά τα ψέματα. Διότι όταν ήρθαν εδώ οι εκπρόσωποι της Βουλής της Κίνας, τους ρώτησα: «Άραγε, εάν ήταν ο </w:t>
      </w:r>
      <w:proofErr w:type="spellStart"/>
      <w:r>
        <w:rPr>
          <w:rFonts w:eastAsia="Times New Roman" w:cs="Times New Roman"/>
          <w:szCs w:val="24"/>
        </w:rPr>
        <w:t>Μάο</w:t>
      </w:r>
      <w:proofErr w:type="spellEnd"/>
      <w:r>
        <w:rPr>
          <w:rFonts w:eastAsia="Times New Roman" w:cs="Times New Roman"/>
          <w:szCs w:val="24"/>
        </w:rPr>
        <w:t xml:space="preserve"> τσε </w:t>
      </w:r>
      <w:proofErr w:type="spellStart"/>
      <w:r>
        <w:rPr>
          <w:rFonts w:eastAsia="Times New Roman" w:cs="Times New Roman"/>
          <w:szCs w:val="24"/>
        </w:rPr>
        <w:t>Τουνγκ</w:t>
      </w:r>
      <w:proofErr w:type="spellEnd"/>
      <w:r>
        <w:rPr>
          <w:rFonts w:eastAsia="Times New Roman" w:cs="Times New Roman"/>
          <w:szCs w:val="24"/>
        </w:rPr>
        <w:t>, θα είχατε αυτό το σύστημ</w:t>
      </w:r>
      <w:r>
        <w:rPr>
          <w:rFonts w:eastAsia="Times New Roman" w:cs="Times New Roman"/>
          <w:szCs w:val="24"/>
        </w:rPr>
        <w:t xml:space="preserve">α σήμερα;». Ξέρετε τι μου είπε ο Αντιπρόεδρος. Μου χαμογέλασε και μου είπε: «Μετά την </w:t>
      </w:r>
      <w:r>
        <w:rPr>
          <w:rFonts w:eastAsia="Times New Roman" w:cs="Times New Roman"/>
          <w:szCs w:val="24"/>
        </w:rPr>
        <w:t xml:space="preserve">πλατεία </w:t>
      </w:r>
      <w:proofErr w:type="spellStart"/>
      <w:r>
        <w:rPr>
          <w:rFonts w:eastAsia="Times New Roman" w:cs="Times New Roman"/>
          <w:szCs w:val="24"/>
        </w:rPr>
        <w:t>Τιέν</w:t>
      </w:r>
      <w:proofErr w:type="spellEnd"/>
      <w:r>
        <w:rPr>
          <w:rFonts w:eastAsia="Times New Roman" w:cs="Times New Roman"/>
          <w:szCs w:val="24"/>
        </w:rPr>
        <w:t xml:space="preserve"> Αν Μεν, ή θα είχαμε ό,τι είχε η Σοβιετική Ένωση στην εξέλιξή της ή θα είχαμε το σημερινό </w:t>
      </w:r>
      <w:r>
        <w:rPr>
          <w:rFonts w:eastAsia="Times New Roman" w:cs="Times New Roman"/>
          <w:szCs w:val="24"/>
        </w:rPr>
        <w:t xml:space="preserve">μας </w:t>
      </w:r>
      <w:r>
        <w:rPr>
          <w:rFonts w:eastAsia="Times New Roman" w:cs="Times New Roman"/>
          <w:szCs w:val="24"/>
        </w:rPr>
        <w:t xml:space="preserve">σύστημα». Επίσης, μου είπε: «Εάν </w:t>
      </w:r>
      <w:r>
        <w:rPr>
          <w:rFonts w:eastAsia="Times New Roman" w:cs="Times New Roman"/>
          <w:szCs w:val="24"/>
        </w:rPr>
        <w:t xml:space="preserve">ζούσε </w:t>
      </w:r>
      <w:r>
        <w:rPr>
          <w:rFonts w:eastAsia="Times New Roman" w:cs="Times New Roman"/>
          <w:szCs w:val="24"/>
        </w:rPr>
        <w:t xml:space="preserve">ο </w:t>
      </w:r>
      <w:proofErr w:type="spellStart"/>
      <w:r>
        <w:rPr>
          <w:rFonts w:eastAsia="Times New Roman" w:cs="Times New Roman"/>
          <w:szCs w:val="24"/>
        </w:rPr>
        <w:t>Μάο</w:t>
      </w:r>
      <w:proofErr w:type="spellEnd"/>
      <w:r>
        <w:rPr>
          <w:rFonts w:eastAsia="Times New Roman" w:cs="Times New Roman"/>
          <w:szCs w:val="24"/>
        </w:rPr>
        <w:t xml:space="preserve"> Τσε </w:t>
      </w:r>
      <w:proofErr w:type="spellStart"/>
      <w:r>
        <w:rPr>
          <w:rFonts w:eastAsia="Times New Roman" w:cs="Times New Roman"/>
          <w:szCs w:val="24"/>
        </w:rPr>
        <w:t>Τουνγκ</w:t>
      </w:r>
      <w:proofErr w:type="spellEnd"/>
      <w:r>
        <w:rPr>
          <w:rFonts w:eastAsia="Times New Roman" w:cs="Times New Roman"/>
          <w:szCs w:val="24"/>
        </w:rPr>
        <w:t xml:space="preserve"> σήμερα, θα έκανε το σύστημά μας». Αυτά μου είπε ο σημερινός Κινέζος κομμουνιστής. </w:t>
      </w:r>
    </w:p>
    <w:p w14:paraId="358467A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Άρα, λοιπόν, οι εμμονές είναι κακό. Θα σας το αποδείξω πάρα πολύ απλά. Εγώ ως διευθυντής καθηγητής του Νοσοκομείο «</w:t>
      </w:r>
      <w:proofErr w:type="spellStart"/>
      <w:r>
        <w:rPr>
          <w:rFonts w:eastAsia="Times New Roman" w:cs="Times New Roman"/>
          <w:szCs w:val="24"/>
        </w:rPr>
        <w:t>Αττικόν</w:t>
      </w:r>
      <w:proofErr w:type="spellEnd"/>
      <w:r>
        <w:rPr>
          <w:rFonts w:eastAsia="Times New Roman" w:cs="Times New Roman"/>
          <w:szCs w:val="24"/>
        </w:rPr>
        <w:t xml:space="preserve">», με </w:t>
      </w:r>
      <w:r>
        <w:rPr>
          <w:rFonts w:eastAsia="Times New Roman" w:cs="Times New Roman"/>
          <w:szCs w:val="24"/>
          <w:lang w:val="en-US"/>
        </w:rPr>
        <w:t>leasing</w:t>
      </w:r>
      <w:r>
        <w:rPr>
          <w:rFonts w:eastAsia="Times New Roman" w:cs="Times New Roman"/>
          <w:szCs w:val="24"/>
        </w:rPr>
        <w:t xml:space="preserve"> πήρα ένα μηχάνημα </w:t>
      </w:r>
      <w:proofErr w:type="spellStart"/>
      <w:r>
        <w:rPr>
          <w:rFonts w:eastAsia="Times New Roman" w:cs="Times New Roman"/>
          <w:szCs w:val="24"/>
        </w:rPr>
        <w:t>αι</w:t>
      </w:r>
      <w:r>
        <w:rPr>
          <w:rFonts w:eastAsia="Times New Roman" w:cs="Times New Roman"/>
          <w:szCs w:val="24"/>
        </w:rPr>
        <w:t>μοδυναμικού</w:t>
      </w:r>
      <w:proofErr w:type="spellEnd"/>
      <w:r>
        <w:rPr>
          <w:rFonts w:eastAsia="Times New Roman" w:cs="Times New Roman"/>
          <w:szCs w:val="24"/>
        </w:rPr>
        <w:t xml:space="preserve"> αξίας 700.000 ευρώ τότε. Σήμερα, είναι δυόμισι χρόνια που το «</w:t>
      </w:r>
      <w:proofErr w:type="spellStart"/>
      <w:r>
        <w:rPr>
          <w:rFonts w:eastAsia="Times New Roman" w:cs="Times New Roman"/>
          <w:szCs w:val="24"/>
        </w:rPr>
        <w:t>Ατ</w:t>
      </w:r>
      <w:r>
        <w:rPr>
          <w:rFonts w:eastAsia="Times New Roman" w:cs="Times New Roman"/>
          <w:szCs w:val="24"/>
        </w:rPr>
        <w:lastRenderedPageBreak/>
        <w:t>τικόν</w:t>
      </w:r>
      <w:proofErr w:type="spellEnd"/>
      <w:r>
        <w:rPr>
          <w:rFonts w:eastAsia="Times New Roman" w:cs="Times New Roman"/>
          <w:szCs w:val="24"/>
        </w:rPr>
        <w:t xml:space="preserve">» δεν έχει μαγνητικό τομογράφο, απ’ ό,τι μου είπε ο εκεί καθηγητής χθες. Γιατί δεν έχει; Διότι χάλασε και δεν υπάρχουν λεφτά να αγοραστεί. </w:t>
      </w:r>
    </w:p>
    <w:p w14:paraId="358467A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Και σας ερωτώ: Εάν μπορούσε να τον πάρει, όπως το πήρα εγώ με </w:t>
      </w:r>
      <w:r>
        <w:rPr>
          <w:rFonts w:eastAsia="Times New Roman" w:cs="Times New Roman"/>
          <w:szCs w:val="24"/>
          <w:lang w:val="en-US"/>
        </w:rPr>
        <w:t>leasing</w:t>
      </w:r>
      <w:r>
        <w:rPr>
          <w:rFonts w:eastAsia="Times New Roman" w:cs="Times New Roman"/>
          <w:szCs w:val="24"/>
        </w:rPr>
        <w:t xml:space="preserve">, γιατί να μην το πάρει; Αφού ούτως ή άλλως, οι εξετάσεις που πληρώνουν για τους αρρώστους στα ιδιωτικά, το ίδιο το νοσοκομείο όταν τα ζητάει, καλύπτει την τιμή του </w:t>
      </w:r>
      <w:r>
        <w:rPr>
          <w:rFonts w:eastAsia="Times New Roman" w:cs="Times New Roman"/>
          <w:szCs w:val="24"/>
          <w:lang w:val="en-US"/>
        </w:rPr>
        <w:t>leasing</w:t>
      </w:r>
      <w:r>
        <w:rPr>
          <w:rFonts w:eastAsia="Times New Roman" w:cs="Times New Roman"/>
          <w:szCs w:val="24"/>
        </w:rPr>
        <w:t xml:space="preserve">. Άρα, λοιπόν, </w:t>
      </w:r>
      <w:r>
        <w:rPr>
          <w:rFonts w:eastAsia="Times New Roman" w:cs="Times New Roman"/>
          <w:szCs w:val="24"/>
        </w:rPr>
        <w:t xml:space="preserve">η εμμονή του να μένουμε σε παραδοσιακά, όταν δεν εξυπηρετούμε τον τελικό σκοπό, κατά τη γνώμη μου είναι λάθος. </w:t>
      </w:r>
    </w:p>
    <w:p w14:paraId="358467A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Να έρθω και στην πραγματικότητα. </w:t>
      </w:r>
      <w:r>
        <w:rPr>
          <w:rFonts w:eastAsia="Times New Roman" w:cs="Times New Roman"/>
          <w:szCs w:val="24"/>
        </w:rPr>
        <w:t>Δ</w:t>
      </w:r>
      <w:r>
        <w:rPr>
          <w:rFonts w:eastAsia="Times New Roman" w:cs="Times New Roman"/>
          <w:szCs w:val="24"/>
        </w:rPr>
        <w:t>εν είμαι από αυτούς που πιστεύουν ότι δεν κάνει τίποτα το Υπουργείο Υγείας. Εγώ πιστεύω ότι προσπαθεί. Το θέμα</w:t>
      </w:r>
      <w:r>
        <w:rPr>
          <w:rFonts w:eastAsia="Times New Roman" w:cs="Times New Roman"/>
          <w:szCs w:val="24"/>
        </w:rPr>
        <w:t xml:space="preserve"> νομίζω πως είναι </w:t>
      </w:r>
      <w:r>
        <w:rPr>
          <w:rFonts w:eastAsia="Times New Roman" w:cs="Times New Roman"/>
          <w:szCs w:val="24"/>
        </w:rPr>
        <w:t xml:space="preserve">κατά </w:t>
      </w:r>
      <w:r>
        <w:rPr>
          <w:rFonts w:eastAsia="Times New Roman" w:cs="Times New Roman"/>
          <w:szCs w:val="24"/>
        </w:rPr>
        <w:t xml:space="preserve">το </w:t>
      </w:r>
      <w:r>
        <w:rPr>
          <w:rFonts w:eastAsia="Times New Roman" w:cs="Times New Roman"/>
          <w:szCs w:val="24"/>
        </w:rPr>
        <w:t xml:space="preserve">ευαγγελικό </w:t>
      </w:r>
      <w:proofErr w:type="spellStart"/>
      <w:r>
        <w:rPr>
          <w:rFonts w:eastAsia="Times New Roman" w:cs="Times New Roman"/>
          <w:szCs w:val="24"/>
        </w:rPr>
        <w:t>ρηθέν</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το μεν πνεύμα πρόθυμο η </w:t>
      </w:r>
      <w:r>
        <w:rPr>
          <w:rFonts w:eastAsia="Times New Roman" w:cs="Times New Roman"/>
          <w:szCs w:val="24"/>
        </w:rPr>
        <w:t xml:space="preserve">δε </w:t>
      </w:r>
      <w:r>
        <w:rPr>
          <w:rFonts w:eastAsia="Times New Roman" w:cs="Times New Roman"/>
          <w:szCs w:val="24"/>
        </w:rPr>
        <w:t>σαρξ ασθενής</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ως «</w:t>
      </w:r>
      <w:r>
        <w:rPr>
          <w:rFonts w:eastAsia="Times New Roman" w:cs="Times New Roman"/>
          <w:szCs w:val="24"/>
        </w:rPr>
        <w:t>σαρξ</w:t>
      </w:r>
      <w:r>
        <w:rPr>
          <w:rFonts w:eastAsia="Times New Roman" w:cs="Times New Roman"/>
          <w:szCs w:val="24"/>
        </w:rPr>
        <w:t>»</w:t>
      </w:r>
      <w:r>
        <w:rPr>
          <w:rFonts w:eastAsia="Times New Roman" w:cs="Times New Roman"/>
          <w:szCs w:val="24"/>
        </w:rPr>
        <w:t xml:space="preserve">, εννοώ τα λεφτά. Δεν γίνεται δυστυχώς. Δεν υπάρχει αμφιβολία ότι </w:t>
      </w:r>
      <w:r>
        <w:rPr>
          <w:rFonts w:eastAsia="Times New Roman" w:cs="Times New Roman"/>
          <w:szCs w:val="24"/>
        </w:rPr>
        <w:t xml:space="preserve">το Υπουργείο Υγείας </w:t>
      </w:r>
      <w:r>
        <w:rPr>
          <w:rFonts w:eastAsia="Times New Roman" w:cs="Times New Roman"/>
          <w:szCs w:val="24"/>
        </w:rPr>
        <w:t>προσπαθεί</w:t>
      </w:r>
      <w:r>
        <w:rPr>
          <w:rFonts w:eastAsia="Times New Roman" w:cs="Times New Roman"/>
          <w:szCs w:val="24"/>
        </w:rPr>
        <w:t>, αλλά αυτό δεν επαρκεί.</w:t>
      </w:r>
    </w:p>
    <w:p w14:paraId="358467B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Για παράδειγμα, δείτε το άρθρο 27 το</w:t>
      </w:r>
      <w:r>
        <w:rPr>
          <w:rFonts w:eastAsia="Times New Roman" w:cs="Times New Roman"/>
          <w:szCs w:val="24"/>
        </w:rPr>
        <w:t xml:space="preserve">υ νομοσχεδίου που ψηφίζουμε σήμερα. Λέει ότι ιδρύεται νοσοκομείο στην Κάρπαθο </w:t>
      </w:r>
      <w:r>
        <w:rPr>
          <w:rFonts w:eastAsia="Times New Roman" w:cs="Times New Roman"/>
          <w:szCs w:val="24"/>
        </w:rPr>
        <w:lastRenderedPageBreak/>
        <w:t>-</w:t>
      </w:r>
      <w:r>
        <w:rPr>
          <w:rFonts w:eastAsia="Times New Roman" w:cs="Times New Roman"/>
          <w:szCs w:val="24"/>
        </w:rPr>
        <w:t xml:space="preserve">και παρακαλώ, κύριε Υπουργέ, εάν μπορείτε αυτό να το σβήσετε- </w:t>
      </w:r>
      <w:r>
        <w:rPr>
          <w:rFonts w:eastAsia="Times New Roman" w:cs="Times New Roman"/>
          <w:szCs w:val="24"/>
        </w:rPr>
        <w:t xml:space="preserve">το ότι </w:t>
      </w:r>
      <w:r>
        <w:rPr>
          <w:rFonts w:eastAsia="Times New Roman" w:cs="Times New Roman"/>
          <w:szCs w:val="24"/>
        </w:rPr>
        <w:t xml:space="preserve">εξαιρείται από το </w:t>
      </w:r>
      <w:r>
        <w:rPr>
          <w:rFonts w:eastAsia="Times New Roman" w:cs="Times New Roman"/>
          <w:szCs w:val="24"/>
        </w:rPr>
        <w:t>προεδρικό διάταγμα</w:t>
      </w:r>
      <w:r>
        <w:rPr>
          <w:rFonts w:eastAsia="Times New Roman" w:cs="Times New Roman"/>
          <w:szCs w:val="24"/>
        </w:rPr>
        <w:t xml:space="preserve"> περί νοσοκομείων. Το γράφει. Το είδα τουλάχιστον εγώ. Εάν το έχετε διορ</w:t>
      </w:r>
      <w:r>
        <w:rPr>
          <w:rFonts w:eastAsia="Times New Roman" w:cs="Times New Roman"/>
          <w:szCs w:val="24"/>
        </w:rPr>
        <w:t xml:space="preserve">θώσει, το αποσύρω. Εάν δεν το έχετε διορθώσει, δείτε το και αν μπορεί, να φύγει αυτό τουλάχιστον. </w:t>
      </w:r>
    </w:p>
    <w:p w14:paraId="358467B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Και γιατί να το αποσύρετε; Διότι δεν </w:t>
      </w:r>
      <w:r>
        <w:rPr>
          <w:rFonts w:eastAsia="Times New Roman" w:cs="Times New Roman"/>
          <w:szCs w:val="24"/>
        </w:rPr>
        <w:t xml:space="preserve">υπάρχουν </w:t>
      </w:r>
      <w:r>
        <w:rPr>
          <w:rFonts w:eastAsia="Times New Roman" w:cs="Times New Roman"/>
          <w:szCs w:val="24"/>
        </w:rPr>
        <w:t xml:space="preserve">λεφτά </w:t>
      </w:r>
      <w:r>
        <w:rPr>
          <w:rFonts w:eastAsia="Times New Roman" w:cs="Times New Roman"/>
          <w:szCs w:val="24"/>
        </w:rPr>
        <w:t xml:space="preserve">για </w:t>
      </w:r>
      <w:r>
        <w:rPr>
          <w:rFonts w:eastAsia="Times New Roman" w:cs="Times New Roman"/>
          <w:szCs w:val="24"/>
        </w:rPr>
        <w:t>να κάνει κατά κάποιο τρόπο κανονισμό</w:t>
      </w:r>
      <w:r>
        <w:rPr>
          <w:rFonts w:eastAsia="Times New Roman" w:cs="Times New Roman"/>
          <w:szCs w:val="24"/>
        </w:rPr>
        <w:t>,</w:t>
      </w:r>
      <w:r>
        <w:rPr>
          <w:rFonts w:eastAsia="Times New Roman" w:cs="Times New Roman"/>
          <w:szCs w:val="24"/>
        </w:rPr>
        <w:t xml:space="preserve"> να προσλάβει γιατρούς και </w:t>
      </w:r>
      <w:r>
        <w:rPr>
          <w:rFonts w:eastAsia="Times New Roman" w:cs="Times New Roman"/>
          <w:szCs w:val="24"/>
        </w:rPr>
        <w:t xml:space="preserve">για αυτό </w:t>
      </w:r>
      <w:r>
        <w:rPr>
          <w:rFonts w:eastAsia="Times New Roman" w:cs="Times New Roman"/>
          <w:szCs w:val="24"/>
        </w:rPr>
        <w:t xml:space="preserve">μεταφέρει τους γιατρούς του σημερινού </w:t>
      </w:r>
      <w:r>
        <w:rPr>
          <w:rFonts w:eastAsia="Times New Roman" w:cs="Times New Roman"/>
          <w:szCs w:val="24"/>
        </w:rPr>
        <w:t xml:space="preserve">κέντρου υγείας </w:t>
      </w:r>
      <w:r>
        <w:rPr>
          <w:rFonts w:eastAsia="Times New Roman" w:cs="Times New Roman"/>
          <w:szCs w:val="24"/>
        </w:rPr>
        <w:t xml:space="preserve">στο </w:t>
      </w:r>
      <w:r>
        <w:rPr>
          <w:rFonts w:eastAsia="Times New Roman" w:cs="Times New Roman"/>
          <w:szCs w:val="24"/>
        </w:rPr>
        <w:t xml:space="preserve">νοσοκομείο </w:t>
      </w:r>
      <w:r>
        <w:rPr>
          <w:rFonts w:eastAsia="Times New Roman" w:cs="Times New Roman"/>
          <w:szCs w:val="24"/>
        </w:rPr>
        <w:t>το καινούργιο, που μάλιστα, λέγεται «Άγιος Ιωάννης ο Καρπάθιος». Κι εγώ</w:t>
      </w:r>
      <w:r>
        <w:rPr>
          <w:rFonts w:eastAsia="Times New Roman" w:cs="Times New Roman"/>
          <w:szCs w:val="24"/>
        </w:rPr>
        <w:t>,</w:t>
      </w:r>
      <w:r>
        <w:rPr>
          <w:rFonts w:eastAsia="Times New Roman" w:cs="Times New Roman"/>
          <w:szCs w:val="24"/>
        </w:rPr>
        <w:t xml:space="preserve"> κάνοντας χιούμορ, είπα ότι ο Άγιος Ιωάννης θα προστατεύσει το νοσοκομείο, αλλά όσο θαυματουργός και αν είναι, χρειά</w:t>
      </w:r>
      <w:r>
        <w:rPr>
          <w:rFonts w:eastAsia="Times New Roman" w:cs="Times New Roman"/>
          <w:szCs w:val="24"/>
        </w:rPr>
        <w:t xml:space="preserve">ζονται γιατροί, κακά τα ψέματα. </w:t>
      </w:r>
    </w:p>
    <w:p w14:paraId="358467B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Αυτό λοιπόν το νοσοκομείο, όταν λειτουργήσει, δεν θα έχει καρδιολόγο, διότι ο καρδιολόγος του </w:t>
      </w:r>
      <w:r>
        <w:rPr>
          <w:rFonts w:eastAsia="Times New Roman" w:cs="Times New Roman"/>
          <w:szCs w:val="24"/>
        </w:rPr>
        <w:t>κέντρου υγείας</w:t>
      </w:r>
      <w:r>
        <w:rPr>
          <w:rFonts w:eastAsia="Times New Roman" w:cs="Times New Roman"/>
          <w:szCs w:val="24"/>
        </w:rPr>
        <w:t xml:space="preserve"> έφυγε και είναι ιδιώτης σήμερα. Οπότε δεν έχει καρδιολόγο. Φαντάζεστε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σήμερα να έχεις νοσοκομείο σε ένα ν</w:t>
      </w:r>
      <w:r>
        <w:rPr>
          <w:rFonts w:eastAsia="Times New Roman" w:cs="Times New Roman"/>
          <w:szCs w:val="24"/>
        </w:rPr>
        <w:t>ησί τουριστικό που να μην έχει καρδιολόγο. Δεν έχει χειρουργό, γιατί απ’ ό,τι μου είπαν, πέθανε και δεν αντικαταστάθηκε. Αναισθησιολόγος δεν προβλέπεται από τον κανονισμό. Νεφρολόγος δεν προβλέπεται. Νευρολόγος δεν προβλέπεται. Καλά, ψυχίατρος δεν το συζητ</w:t>
      </w:r>
      <w:r>
        <w:rPr>
          <w:rFonts w:eastAsia="Times New Roman" w:cs="Times New Roman"/>
          <w:szCs w:val="24"/>
        </w:rPr>
        <w:t xml:space="preserve">άμε. </w:t>
      </w:r>
      <w:r>
        <w:rPr>
          <w:rFonts w:eastAsia="Times New Roman" w:cs="Times New Roman"/>
          <w:szCs w:val="24"/>
        </w:rPr>
        <w:lastRenderedPageBreak/>
        <w:t>Είναι πολυτέλεια</w:t>
      </w:r>
      <w:r>
        <w:rPr>
          <w:rFonts w:eastAsia="Times New Roman" w:cs="Times New Roman"/>
          <w:szCs w:val="24"/>
        </w:rPr>
        <w:t xml:space="preserve">! </w:t>
      </w:r>
      <w:r>
        <w:rPr>
          <w:rFonts w:eastAsia="Times New Roman" w:cs="Times New Roman"/>
          <w:szCs w:val="24"/>
        </w:rPr>
        <w:t>Οφθαλμίατρος; Ωτορινολαρυγγολόγος; Ε, τι νοσοκομείο είναι αυτό; Εγώ θα πω ότι φταίει το Υπουργείο; Αφού ξέρω ότι δεν έχει λεφτά και δεν μπορεί να το κάνει. Πρέπει όμως αυτά τα να λάβει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 το Υπουργείο και να φύγει από τις ε</w:t>
      </w:r>
      <w:r>
        <w:rPr>
          <w:rFonts w:eastAsia="Times New Roman" w:cs="Times New Roman"/>
          <w:szCs w:val="24"/>
        </w:rPr>
        <w:t xml:space="preserve">μμονές. Το σύστημα πρέπει να δώσει καρπούς. </w:t>
      </w:r>
    </w:p>
    <w:p w14:paraId="358467B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Γίνεται τώρα μια προκήρυξη</w:t>
      </w:r>
      <w:r>
        <w:rPr>
          <w:rFonts w:eastAsia="Times New Roman" w:cs="Times New Roman"/>
          <w:szCs w:val="24"/>
        </w:rPr>
        <w:t xml:space="preserve"> </w:t>
      </w:r>
      <w:r>
        <w:rPr>
          <w:rFonts w:eastAsia="Times New Roman" w:cs="Times New Roman"/>
          <w:szCs w:val="24"/>
        </w:rPr>
        <w:t xml:space="preserve">για δέκα, έντεκα χρόνια για παιδίατρο στην Κω. Και μάλιστα, εξέφρασε και μία </w:t>
      </w:r>
      <w:r>
        <w:rPr>
          <w:rFonts w:eastAsia="Times New Roman" w:cs="Times New Roman"/>
          <w:szCs w:val="24"/>
        </w:rPr>
        <w:t xml:space="preserve">σχετική </w:t>
      </w:r>
      <w:r>
        <w:rPr>
          <w:rFonts w:eastAsia="Times New Roman" w:cs="Times New Roman"/>
          <w:szCs w:val="24"/>
        </w:rPr>
        <w:t xml:space="preserve">άποψη ο κ. Καματερός προχθές. </w:t>
      </w:r>
    </w:p>
    <w:p w14:paraId="358467B4" w14:textId="77777777" w:rsidR="00825165" w:rsidRDefault="00D46FE4">
      <w:pPr>
        <w:spacing w:after="0" w:line="600" w:lineRule="auto"/>
        <w:ind w:firstLine="720"/>
        <w:jc w:val="both"/>
        <w:rPr>
          <w:rFonts w:eastAsia="Times New Roman"/>
          <w:szCs w:val="24"/>
        </w:rPr>
      </w:pPr>
      <w:r>
        <w:rPr>
          <w:rFonts w:eastAsia="Times New Roman"/>
          <w:szCs w:val="24"/>
        </w:rPr>
        <w:t>Εγώ θα προχωρήσω παρακάτω. Όταν έχεις δέκα χρόνια προκήρυξη και υπάρ</w:t>
      </w:r>
      <w:r>
        <w:rPr>
          <w:rFonts w:eastAsia="Times New Roman"/>
          <w:szCs w:val="24"/>
        </w:rPr>
        <w:t xml:space="preserve">χουν τέσσερις-πέντε παιδίατροι έξω και δεν θέλει κανένας να μπει μέσα στο σύστημα, γιατί τα λεφτά είναι λίγα, να το πούμε καθαρά, τι άλλο μπορείς να κάνεις από το να πεις ότι όταν οι προκηρύξεις περάσουν ένα ορισμένο χρόνο -πόσο θέλετε; Δύο τρία, τέσσερα, </w:t>
      </w:r>
      <w:r>
        <w:rPr>
          <w:rFonts w:eastAsia="Times New Roman"/>
          <w:szCs w:val="24"/>
        </w:rPr>
        <w:t xml:space="preserve">πέντε χρόνια; Εδώ είναι δέκα- τότε κατ’ ανάγκην πάρτε έναν γιατρό με σύμβαση από τους πέντε για να υπάρχει γιατρός στο νοσοκομείο. </w:t>
      </w:r>
    </w:p>
    <w:p w14:paraId="358467B5"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 xml:space="preserve">Δεν μπορεί να μείνουμε στην εμμονή </w:t>
      </w:r>
      <w:r>
        <w:rPr>
          <w:rFonts w:eastAsia="Times New Roman"/>
          <w:szCs w:val="24"/>
        </w:rPr>
        <w:t xml:space="preserve">της </w:t>
      </w:r>
      <w:r>
        <w:rPr>
          <w:rFonts w:eastAsia="Times New Roman"/>
          <w:szCs w:val="24"/>
        </w:rPr>
        <w:t>πλήρους και αποκλειστικής απασχόλησης που</w:t>
      </w:r>
      <w:r>
        <w:rPr>
          <w:rFonts w:eastAsia="Times New Roman"/>
          <w:szCs w:val="24"/>
        </w:rPr>
        <w:t>,</w:t>
      </w:r>
      <w:r>
        <w:rPr>
          <w:rFonts w:eastAsia="Times New Roman"/>
          <w:szCs w:val="24"/>
        </w:rPr>
        <w:t xml:space="preserve"> σε τελική ανάλυση, </w:t>
      </w:r>
      <w:r>
        <w:rPr>
          <w:rFonts w:eastAsia="Times New Roman"/>
          <w:szCs w:val="24"/>
        </w:rPr>
        <w:t xml:space="preserve">εγώ </w:t>
      </w:r>
      <w:r>
        <w:rPr>
          <w:rFonts w:eastAsia="Times New Roman"/>
          <w:szCs w:val="24"/>
        </w:rPr>
        <w:t>την επανάφερα</w:t>
      </w:r>
      <w:r>
        <w:rPr>
          <w:rFonts w:eastAsia="Times New Roman"/>
          <w:szCs w:val="24"/>
        </w:rPr>
        <w:t xml:space="preserve"> ως Υπ</w:t>
      </w:r>
      <w:r>
        <w:rPr>
          <w:rFonts w:eastAsia="Times New Roman"/>
          <w:szCs w:val="24"/>
        </w:rPr>
        <w:t>ουργός.</w:t>
      </w:r>
      <w:r>
        <w:rPr>
          <w:rFonts w:eastAsia="Times New Roman"/>
          <w:szCs w:val="24"/>
        </w:rPr>
        <w:t xml:space="preserve">. Δεν μπορεί να μείνουμε σε αυτή την εμμονή. Αν μπορούμε να κάνουμε το σύστημα να λειτουργήσει </w:t>
      </w:r>
      <w:r>
        <w:rPr>
          <w:rFonts w:eastAsia="Times New Roman"/>
          <w:szCs w:val="24"/>
        </w:rPr>
        <w:lastRenderedPageBreak/>
        <w:t>έτσι, με τα δυο μου χέρια θα ψηφίσω «ναι». Αν δεν μπορούμε, όμως, θα μείνουμε σε αυτή την εμμονή; Αδιανόητο.</w:t>
      </w:r>
    </w:p>
    <w:p w14:paraId="358467B6"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Τώρα με πήρε τηλέφωνο ο Δήμαρχος Λέρου ότι έν</w:t>
      </w:r>
      <w:r>
        <w:rPr>
          <w:rFonts w:eastAsia="Times New Roman"/>
          <w:szCs w:val="24"/>
        </w:rPr>
        <w:t>α επιμίσθιο, λέει, που δεν το γνωρίζω τι ακριβώς είναι, για τους γιατρούς του θεραπευτηρίου Λέρου έχει καταργηθεί και οι γιατροί απειλούν να φύγουν κ</w:t>
      </w:r>
      <w:r>
        <w:rPr>
          <w:rFonts w:eastAsia="Times New Roman"/>
          <w:szCs w:val="24"/>
        </w:rPr>
        <w:t>.</w:t>
      </w:r>
      <w:r>
        <w:rPr>
          <w:rFonts w:eastAsia="Times New Roman"/>
          <w:szCs w:val="24"/>
        </w:rPr>
        <w:t>λπ.. Δεν το γνωρίζω το θέμα. Απλώς σας το αναφέρω.</w:t>
      </w:r>
    </w:p>
    <w:p w14:paraId="358467B7"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Άρα, λοιπόν, κατά συνέπεια το πρόβλημά μας είναι η περι</w:t>
      </w:r>
      <w:r>
        <w:rPr>
          <w:rFonts w:eastAsia="Times New Roman"/>
          <w:szCs w:val="24"/>
        </w:rPr>
        <w:t>φέρεια κυρίως, διότι εδώ η κατάσταση, έστω αλαλούμ, βολεύεται, θέλετε είτε με τα εξωτερικά ιατρεία των νοσοκομείων που λειτουργούν ως πρωτοβάθμια είτε με τους «</w:t>
      </w:r>
      <w:r>
        <w:rPr>
          <w:rFonts w:eastAsia="Times New Roman"/>
          <w:szCs w:val="24"/>
        </w:rPr>
        <w:t>Γ</w:t>
      </w:r>
      <w:r>
        <w:rPr>
          <w:rFonts w:eastAsia="Times New Roman"/>
          <w:szCs w:val="24"/>
        </w:rPr>
        <w:t xml:space="preserve">ιατρούς </w:t>
      </w:r>
      <w:r>
        <w:rPr>
          <w:rFonts w:eastAsia="Times New Roman"/>
          <w:szCs w:val="24"/>
        </w:rPr>
        <w:t xml:space="preserve">χωρίς </w:t>
      </w:r>
      <w:r>
        <w:rPr>
          <w:rFonts w:eastAsia="Times New Roman"/>
          <w:szCs w:val="24"/>
        </w:rPr>
        <w:t>Σύνορα</w:t>
      </w:r>
      <w:r>
        <w:rPr>
          <w:rFonts w:eastAsia="Times New Roman"/>
          <w:szCs w:val="24"/>
        </w:rPr>
        <w:t>» είτε με τους «</w:t>
      </w:r>
      <w:r>
        <w:rPr>
          <w:rFonts w:eastAsia="Times New Roman"/>
          <w:szCs w:val="24"/>
        </w:rPr>
        <w:t>Γ</w:t>
      </w:r>
      <w:r>
        <w:rPr>
          <w:rFonts w:eastAsia="Times New Roman"/>
          <w:szCs w:val="24"/>
        </w:rPr>
        <w:t xml:space="preserve">ιατρούς </w:t>
      </w:r>
      <w:r>
        <w:rPr>
          <w:rFonts w:eastAsia="Times New Roman"/>
          <w:szCs w:val="24"/>
        </w:rPr>
        <w:t xml:space="preserve">του </w:t>
      </w:r>
      <w:r>
        <w:rPr>
          <w:rFonts w:eastAsia="Times New Roman"/>
          <w:szCs w:val="24"/>
        </w:rPr>
        <w:t>Κόσμου</w:t>
      </w:r>
      <w:r>
        <w:rPr>
          <w:rFonts w:eastAsia="Times New Roman"/>
          <w:szCs w:val="24"/>
        </w:rPr>
        <w:t xml:space="preserve">» είτε με </w:t>
      </w:r>
      <w:r>
        <w:rPr>
          <w:rFonts w:eastAsia="Times New Roman"/>
          <w:szCs w:val="24"/>
        </w:rPr>
        <w:t xml:space="preserve">τους </w:t>
      </w:r>
      <w:r>
        <w:rPr>
          <w:rFonts w:eastAsia="Times New Roman"/>
          <w:szCs w:val="24"/>
        </w:rPr>
        <w:t>δημοτικούς γιατρούς</w:t>
      </w:r>
      <w:r>
        <w:rPr>
          <w:rFonts w:eastAsia="Times New Roman"/>
          <w:szCs w:val="24"/>
        </w:rPr>
        <w:t xml:space="preserve"> είτε με </w:t>
      </w:r>
      <w:r>
        <w:rPr>
          <w:rFonts w:eastAsia="Times New Roman"/>
          <w:szCs w:val="24"/>
        </w:rPr>
        <w:t xml:space="preserve">τα </w:t>
      </w:r>
      <w:r>
        <w:rPr>
          <w:rFonts w:eastAsia="Times New Roman"/>
          <w:szCs w:val="24"/>
        </w:rPr>
        <w:t>κοινωνικά ιατρεία</w:t>
      </w:r>
      <w:r>
        <w:rPr>
          <w:rFonts w:eastAsia="Times New Roman"/>
          <w:szCs w:val="24"/>
        </w:rPr>
        <w:t xml:space="preserve">. Η κατάσταση στις μεγάλες πόλεις βολεύεται. Στην περιφέρεια, όμως, όπως σας είπα, είναι τα θέματα ανοιχτά και κατά συνέπεια πρέπει κάπως να αντιμετωπιστούν. </w:t>
      </w:r>
    </w:p>
    <w:p w14:paraId="358467B8"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Π</w:t>
      </w:r>
      <w:r>
        <w:rPr>
          <w:rFonts w:eastAsia="Times New Roman"/>
          <w:szCs w:val="24"/>
        </w:rPr>
        <w:t xml:space="preserve">ρέπει να πω κάτι, για να ολοκληρώσω με αυτό, ότι η </w:t>
      </w:r>
      <w:proofErr w:type="spellStart"/>
      <w:r>
        <w:rPr>
          <w:rFonts w:eastAsia="Times New Roman"/>
          <w:szCs w:val="24"/>
        </w:rPr>
        <w:t>προκλητή</w:t>
      </w:r>
      <w:proofErr w:type="spellEnd"/>
      <w:r>
        <w:rPr>
          <w:rFonts w:eastAsia="Times New Roman"/>
          <w:szCs w:val="24"/>
        </w:rPr>
        <w:t xml:space="preserve"> ζήτηση </w:t>
      </w:r>
      <w:r>
        <w:rPr>
          <w:rFonts w:eastAsia="Times New Roman"/>
          <w:szCs w:val="24"/>
        </w:rPr>
        <w:t xml:space="preserve">είναι το χειρότερο πράγμα. Όσοι δούλεψαν στο εθνικό σύστημα Αγγλίας ξέρουν ότι εκεί ο γιατρός που παραπέμπει, ο οικογενειακός γιατρός, έχει το </w:t>
      </w:r>
      <w:r>
        <w:rPr>
          <w:rFonts w:eastAsia="Times New Roman"/>
          <w:szCs w:val="24"/>
          <w:lang w:val="en-US"/>
        </w:rPr>
        <w:t>PC</w:t>
      </w:r>
      <w:r>
        <w:rPr>
          <w:rFonts w:eastAsia="Times New Roman"/>
          <w:szCs w:val="24"/>
        </w:rPr>
        <w:t xml:space="preserve"> του, έχει την γραμματέα </w:t>
      </w:r>
      <w:r>
        <w:rPr>
          <w:rFonts w:eastAsia="Times New Roman"/>
          <w:szCs w:val="24"/>
        </w:rPr>
        <w:lastRenderedPageBreak/>
        <w:t>του</w:t>
      </w:r>
      <w:r>
        <w:rPr>
          <w:rFonts w:eastAsia="Times New Roman"/>
          <w:szCs w:val="24"/>
        </w:rPr>
        <w:t>.</w:t>
      </w:r>
      <w:r>
        <w:rPr>
          <w:rFonts w:eastAsia="Times New Roman"/>
          <w:szCs w:val="24"/>
        </w:rPr>
        <w:t xml:space="preserve"> </w:t>
      </w:r>
      <w:r>
        <w:rPr>
          <w:rFonts w:eastAsia="Times New Roman"/>
          <w:szCs w:val="24"/>
        </w:rPr>
        <w:t xml:space="preserve">Το ίδιο </w:t>
      </w:r>
      <w:r>
        <w:rPr>
          <w:rFonts w:eastAsia="Times New Roman"/>
          <w:szCs w:val="24"/>
        </w:rPr>
        <w:t>και ο επιμελητής γιατρός</w:t>
      </w:r>
      <w:r>
        <w:rPr>
          <w:rFonts w:eastAsia="Times New Roman"/>
          <w:szCs w:val="24"/>
        </w:rPr>
        <w:t xml:space="preserve"> και </w:t>
      </w:r>
      <w:r>
        <w:rPr>
          <w:rFonts w:eastAsia="Times New Roman"/>
          <w:szCs w:val="24"/>
        </w:rPr>
        <w:t xml:space="preserve">ο </w:t>
      </w:r>
      <w:r>
        <w:rPr>
          <w:rFonts w:eastAsia="Times New Roman"/>
          <w:szCs w:val="24"/>
        </w:rPr>
        <w:t xml:space="preserve">διευθυντής, </w:t>
      </w:r>
      <w:r>
        <w:rPr>
          <w:rFonts w:eastAsia="Times New Roman"/>
          <w:szCs w:val="24"/>
        </w:rPr>
        <w:t>έχει κι αυτός τη γραμματέα του</w:t>
      </w:r>
      <w:r>
        <w:rPr>
          <w:rFonts w:eastAsia="Times New Roman"/>
          <w:szCs w:val="24"/>
        </w:rPr>
        <w:t xml:space="preserve"> στο νοσοκομείο και απαντά </w:t>
      </w:r>
      <w:r>
        <w:rPr>
          <w:rFonts w:eastAsia="Times New Roman"/>
          <w:szCs w:val="24"/>
        </w:rPr>
        <w:t>κ</w:t>
      </w:r>
      <w:r>
        <w:rPr>
          <w:rFonts w:eastAsia="Times New Roman"/>
          <w:szCs w:val="24"/>
        </w:rPr>
        <w:t>αι</w:t>
      </w:r>
      <w:r>
        <w:rPr>
          <w:rFonts w:eastAsia="Times New Roman"/>
          <w:szCs w:val="24"/>
        </w:rPr>
        <w:t xml:space="preserve"> ο γιατρός ελέγχεται </w:t>
      </w:r>
      <w:r>
        <w:rPr>
          <w:rFonts w:eastAsia="Times New Roman"/>
          <w:szCs w:val="24"/>
        </w:rPr>
        <w:t xml:space="preserve">για ό,τι </w:t>
      </w:r>
      <w:proofErr w:type="spellStart"/>
      <w:r>
        <w:rPr>
          <w:rFonts w:eastAsia="Times New Roman"/>
          <w:szCs w:val="24"/>
        </w:rPr>
        <w:t>συντα</w:t>
      </w:r>
      <w:r>
        <w:rPr>
          <w:rFonts w:eastAsia="Times New Roman"/>
          <w:szCs w:val="24"/>
        </w:rPr>
        <w:t>γογραφεί</w:t>
      </w:r>
      <w:proofErr w:type="spellEnd"/>
      <w:r>
        <w:rPr>
          <w:rFonts w:eastAsia="Times New Roman"/>
          <w:szCs w:val="24"/>
        </w:rPr>
        <w:t>.</w:t>
      </w:r>
      <w:r>
        <w:rPr>
          <w:rFonts w:eastAsia="Times New Roman"/>
          <w:szCs w:val="24"/>
        </w:rPr>
        <w:t xml:space="preserve"> </w:t>
      </w:r>
      <w:r>
        <w:rPr>
          <w:rFonts w:eastAsia="Times New Roman"/>
          <w:szCs w:val="24"/>
        </w:rPr>
        <w:t xml:space="preserve">Διότι </w:t>
      </w:r>
      <w:r>
        <w:rPr>
          <w:rFonts w:eastAsia="Times New Roman"/>
          <w:szCs w:val="24"/>
        </w:rPr>
        <w:t xml:space="preserve">του λέει το νοσοκομείο ότι </w:t>
      </w:r>
      <w:r>
        <w:rPr>
          <w:rFonts w:eastAsia="Times New Roman"/>
          <w:szCs w:val="24"/>
        </w:rPr>
        <w:t xml:space="preserve">ο ασθενής </w:t>
      </w:r>
      <w:r>
        <w:rPr>
          <w:rFonts w:eastAsia="Times New Roman"/>
          <w:szCs w:val="24"/>
        </w:rPr>
        <w:t xml:space="preserve">έχει </w:t>
      </w:r>
      <w:r>
        <w:rPr>
          <w:rFonts w:eastAsia="Times New Roman"/>
          <w:szCs w:val="24"/>
        </w:rPr>
        <w:t>την τάδε πάθηση</w:t>
      </w:r>
      <w:r>
        <w:rPr>
          <w:rFonts w:eastAsia="Times New Roman"/>
          <w:szCs w:val="24"/>
        </w:rPr>
        <w:t xml:space="preserve">, γι’ </w:t>
      </w:r>
      <w:r>
        <w:rPr>
          <w:rFonts w:eastAsia="Times New Roman"/>
          <w:szCs w:val="24"/>
        </w:rPr>
        <w:t>αυτό</w:t>
      </w:r>
      <w:r>
        <w:rPr>
          <w:rFonts w:eastAsia="Times New Roman"/>
          <w:szCs w:val="24"/>
        </w:rPr>
        <w:t xml:space="preserve">ν </w:t>
      </w:r>
      <w:r>
        <w:rPr>
          <w:rFonts w:eastAsia="Times New Roman"/>
          <w:szCs w:val="24"/>
        </w:rPr>
        <w:t>το</w:t>
      </w:r>
      <w:r>
        <w:rPr>
          <w:rFonts w:eastAsia="Times New Roman"/>
          <w:szCs w:val="24"/>
        </w:rPr>
        <w:t>ν</w:t>
      </w:r>
      <w:r>
        <w:rPr>
          <w:rFonts w:eastAsia="Times New Roman"/>
          <w:szCs w:val="24"/>
        </w:rPr>
        <w:t xml:space="preserve"> λόγο κι έτσι </w:t>
      </w:r>
      <w:r>
        <w:rPr>
          <w:rFonts w:eastAsia="Times New Roman"/>
          <w:szCs w:val="24"/>
        </w:rPr>
        <w:t xml:space="preserve">γίνεται </w:t>
      </w:r>
      <w:r>
        <w:rPr>
          <w:rFonts w:eastAsia="Times New Roman"/>
          <w:szCs w:val="24"/>
        </w:rPr>
        <w:t>ουσιαστικά οικονομία</w:t>
      </w:r>
      <w:r>
        <w:rPr>
          <w:rFonts w:eastAsia="Times New Roman"/>
          <w:szCs w:val="24"/>
        </w:rPr>
        <w:t xml:space="preserve"> ελέγχοντας τη </w:t>
      </w:r>
      <w:proofErr w:type="spellStart"/>
      <w:r>
        <w:rPr>
          <w:rFonts w:eastAsia="Times New Roman"/>
          <w:szCs w:val="24"/>
        </w:rPr>
        <w:t>συνταγογράφηση</w:t>
      </w:r>
      <w:proofErr w:type="spellEnd"/>
      <w:r>
        <w:rPr>
          <w:rFonts w:eastAsia="Times New Roman"/>
          <w:szCs w:val="24"/>
        </w:rPr>
        <w:t xml:space="preserve">. </w:t>
      </w:r>
      <w:r>
        <w:rPr>
          <w:rFonts w:eastAsia="Times New Roman"/>
          <w:szCs w:val="24"/>
        </w:rPr>
        <w:t>Εάν, όμως, εμείς κάνουμε γιατρ</w:t>
      </w:r>
      <w:r>
        <w:rPr>
          <w:rFonts w:eastAsia="Times New Roman"/>
          <w:szCs w:val="24"/>
        </w:rPr>
        <w:t xml:space="preserve">ούς οι οποίοι είναι ουσιαστικά ανεξέλεγκτοι, αντιλαμβάνεστε ότι η </w:t>
      </w:r>
      <w:proofErr w:type="spellStart"/>
      <w:r>
        <w:rPr>
          <w:rFonts w:eastAsia="Times New Roman"/>
          <w:szCs w:val="24"/>
        </w:rPr>
        <w:t>συνταγογράφηση</w:t>
      </w:r>
      <w:proofErr w:type="spellEnd"/>
      <w:r>
        <w:rPr>
          <w:rFonts w:eastAsia="Times New Roman"/>
          <w:szCs w:val="24"/>
        </w:rPr>
        <w:t xml:space="preserve"> θα ευημερήσει και η </w:t>
      </w:r>
      <w:proofErr w:type="spellStart"/>
      <w:r>
        <w:rPr>
          <w:rFonts w:eastAsia="Times New Roman"/>
          <w:szCs w:val="24"/>
        </w:rPr>
        <w:t>προκλητή</w:t>
      </w:r>
      <w:proofErr w:type="spellEnd"/>
      <w:r>
        <w:rPr>
          <w:rFonts w:eastAsia="Times New Roman"/>
          <w:szCs w:val="24"/>
        </w:rPr>
        <w:t xml:space="preserve"> ζήτηση θα πολλαπλασιαστεί.</w:t>
      </w:r>
    </w:p>
    <w:p w14:paraId="358467B9"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Αυτός είναι για μένα ο λιγότερο ισχυρός παράγων για να υποστηρίξω ότι πρέπει να προχωρήσουμε σε ένα σύστημα ευέλικτο πο</w:t>
      </w:r>
      <w:r>
        <w:rPr>
          <w:rFonts w:eastAsia="Times New Roman"/>
          <w:szCs w:val="24"/>
        </w:rPr>
        <w:t>υ εγώ το ονομάζω υβριδικό. Όμως, θα ολοκληρώσω…</w:t>
      </w:r>
    </w:p>
    <w:p w14:paraId="358467BA" w14:textId="77777777" w:rsidR="00825165" w:rsidRDefault="00D46FE4">
      <w:pPr>
        <w:tabs>
          <w:tab w:val="left" w:pos="2820"/>
        </w:tabs>
        <w:spacing w:after="0" w:line="600" w:lineRule="auto"/>
        <w:ind w:firstLine="720"/>
        <w:jc w:val="both"/>
        <w:rPr>
          <w:rFonts w:eastAsia="Times New Roman"/>
          <w:szCs w:val="24"/>
        </w:rPr>
      </w:pPr>
      <w:r>
        <w:rPr>
          <w:rFonts w:eastAsia="Times New Roman"/>
          <w:b/>
          <w:szCs w:val="24"/>
        </w:rPr>
        <w:t>ΧΡΗΣΤΟΣ ΚΑΡΑΓΙΑΝΝΙΔΗΣ:</w:t>
      </w:r>
      <w:r>
        <w:rPr>
          <w:rFonts w:eastAsia="Times New Roman"/>
          <w:szCs w:val="24"/>
        </w:rPr>
        <w:t xml:space="preserve"> Είναι δεκατέσσερα λεπτά…</w:t>
      </w:r>
    </w:p>
    <w:p w14:paraId="358467BB" w14:textId="77777777" w:rsidR="00825165" w:rsidRDefault="00D46FE4">
      <w:pPr>
        <w:tabs>
          <w:tab w:val="left" w:pos="2820"/>
        </w:tabs>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Καραγιαννίδη, ζήτησε μία κατ’ εξαίρεση ανοχή στο χρόνο.</w:t>
      </w:r>
    </w:p>
    <w:p w14:paraId="358467BC" w14:textId="77777777" w:rsidR="00825165" w:rsidRDefault="00D46FE4">
      <w:pPr>
        <w:tabs>
          <w:tab w:val="left" w:pos="2820"/>
        </w:tabs>
        <w:spacing w:after="0" w:line="600" w:lineRule="auto"/>
        <w:ind w:firstLine="720"/>
        <w:jc w:val="both"/>
        <w:rPr>
          <w:rFonts w:eastAsia="Times New Roman"/>
          <w:szCs w:val="24"/>
        </w:rPr>
      </w:pPr>
      <w:r>
        <w:rPr>
          <w:rFonts w:eastAsia="Times New Roman"/>
          <w:b/>
          <w:szCs w:val="24"/>
        </w:rPr>
        <w:t>ΔΗΜΗΤΡΙΟΣ ΚΡΕΜΑΣΤΙΝΟΣ (</w:t>
      </w:r>
      <w:r>
        <w:rPr>
          <w:rFonts w:eastAsia="Times New Roman"/>
          <w:b/>
          <w:szCs w:val="24"/>
        </w:rPr>
        <w:t>Ε΄</w:t>
      </w:r>
      <w:r>
        <w:rPr>
          <w:rFonts w:eastAsia="Times New Roman"/>
          <w:b/>
          <w:szCs w:val="24"/>
        </w:rPr>
        <w:t xml:space="preserve"> Αντιπρόεδρος της Βουλής): </w:t>
      </w:r>
      <w:r>
        <w:rPr>
          <w:rFonts w:eastAsia="Times New Roman"/>
          <w:szCs w:val="24"/>
        </w:rPr>
        <w:t xml:space="preserve">Ζήτησα μια ανοχή και πρέπει κι εσάς να σας ενδιαφέρει, διότι το Εθνικό Σύστημα Υγείας δεν είναι ούτε για τους </w:t>
      </w:r>
      <w:proofErr w:type="spellStart"/>
      <w:r>
        <w:rPr>
          <w:rFonts w:eastAsia="Times New Roman"/>
          <w:szCs w:val="24"/>
        </w:rPr>
        <w:t>συρι</w:t>
      </w:r>
      <w:r>
        <w:rPr>
          <w:rFonts w:eastAsia="Times New Roman"/>
          <w:szCs w:val="24"/>
        </w:rPr>
        <w:lastRenderedPageBreak/>
        <w:t>ζαίους</w:t>
      </w:r>
      <w:proofErr w:type="spellEnd"/>
      <w:r>
        <w:rPr>
          <w:rFonts w:eastAsia="Times New Roman"/>
          <w:szCs w:val="24"/>
        </w:rPr>
        <w:t xml:space="preserve"> ούτε για τους </w:t>
      </w:r>
      <w:proofErr w:type="spellStart"/>
      <w:r>
        <w:rPr>
          <w:rFonts w:eastAsia="Times New Roman"/>
          <w:szCs w:val="24"/>
        </w:rPr>
        <w:t>πασόκους</w:t>
      </w:r>
      <w:proofErr w:type="spellEnd"/>
      <w:r>
        <w:rPr>
          <w:rFonts w:eastAsia="Times New Roman"/>
          <w:szCs w:val="24"/>
        </w:rPr>
        <w:t xml:space="preserve"> ούτε για τους νεοδημοκράτες. Είναι για όλους. Θα έπρεπε να μου πείτε να μιλήσω άλλα τόσα λεπτά.</w:t>
      </w:r>
    </w:p>
    <w:p w14:paraId="358467BD" w14:textId="77777777" w:rsidR="00825165" w:rsidRDefault="00D46FE4">
      <w:pPr>
        <w:tabs>
          <w:tab w:val="left" w:pos="2820"/>
        </w:tabs>
        <w:spacing w:after="0" w:line="600" w:lineRule="auto"/>
        <w:ind w:firstLine="720"/>
        <w:jc w:val="both"/>
        <w:rPr>
          <w:rFonts w:eastAsia="Times New Roman"/>
          <w:color w:val="000000"/>
          <w:szCs w:val="24"/>
        </w:rPr>
      </w:pPr>
      <w:r>
        <w:rPr>
          <w:rFonts w:eastAsia="Times New Roman"/>
          <w:szCs w:val="24"/>
        </w:rPr>
        <w:t>Θα ολοκληρώσω με</w:t>
      </w:r>
      <w:r>
        <w:rPr>
          <w:rFonts w:eastAsia="Times New Roman"/>
          <w:szCs w:val="24"/>
        </w:rPr>
        <w:t xml:space="preserve"> τον περίφημο Ιουλιανό τον Παραβάτη, ο οποίος Παραβάτης ήθελε να επαναφέρει το αρχαίο κάλλος και την αρχαία θρησκεία κι έστειλε λοιπόν, μια αντιπροσωπεία στο </w:t>
      </w:r>
      <w:r>
        <w:rPr>
          <w:rFonts w:eastAsia="Times New Roman"/>
          <w:szCs w:val="24"/>
        </w:rPr>
        <w:t>Μ</w:t>
      </w:r>
      <w:r>
        <w:rPr>
          <w:rFonts w:eastAsia="Times New Roman"/>
          <w:szCs w:val="24"/>
        </w:rPr>
        <w:t xml:space="preserve">αντείο </w:t>
      </w:r>
      <w:r>
        <w:rPr>
          <w:rFonts w:eastAsia="Times New Roman"/>
          <w:szCs w:val="24"/>
        </w:rPr>
        <w:t>των Δελφών να ρωτήσει με ποιον τρόπο θα επανέλθει η θρησκεία, γιατί δεν ήταν ικανοποιημένο</w:t>
      </w:r>
      <w:r>
        <w:rPr>
          <w:rFonts w:eastAsia="Times New Roman"/>
          <w:szCs w:val="24"/>
        </w:rPr>
        <w:t xml:space="preserve">ς από τον χριστιανισμό, όπως εξελισσόταν τότε. Και του </w:t>
      </w:r>
      <w:proofErr w:type="spellStart"/>
      <w:r>
        <w:rPr>
          <w:rFonts w:eastAsia="Times New Roman"/>
          <w:szCs w:val="24"/>
        </w:rPr>
        <w:t>απήντησε</w:t>
      </w:r>
      <w:proofErr w:type="spellEnd"/>
      <w:r>
        <w:rPr>
          <w:rFonts w:eastAsia="Times New Roman"/>
          <w:szCs w:val="24"/>
        </w:rPr>
        <w:t xml:space="preserve"> το Μαντείο των Δελφών με το περίφημο: «</w:t>
      </w:r>
      <w:r>
        <w:rPr>
          <w:rFonts w:eastAsia="Times New Roman"/>
          <w:color w:val="000000"/>
          <w:szCs w:val="24"/>
        </w:rPr>
        <w:t xml:space="preserve">Είπατε τω Βασιλεί, χαμαί πέσε δαίδαλος </w:t>
      </w:r>
      <w:proofErr w:type="spellStart"/>
      <w:r>
        <w:rPr>
          <w:rFonts w:eastAsia="Times New Roman"/>
          <w:color w:val="000000"/>
          <w:szCs w:val="24"/>
        </w:rPr>
        <w:t>αυλά</w:t>
      </w:r>
      <w:proofErr w:type="spellEnd"/>
      <w:r>
        <w:rPr>
          <w:rFonts w:eastAsia="Times New Roman"/>
          <w:color w:val="000000"/>
          <w:szCs w:val="24"/>
        </w:rPr>
        <w:t xml:space="preserve">, </w:t>
      </w:r>
      <w:proofErr w:type="spellStart"/>
      <w:r>
        <w:rPr>
          <w:rFonts w:eastAsia="Times New Roman"/>
          <w:color w:val="000000"/>
          <w:szCs w:val="24"/>
        </w:rPr>
        <w:t>ουκέτι</w:t>
      </w:r>
      <w:proofErr w:type="spellEnd"/>
      <w:r>
        <w:rPr>
          <w:rFonts w:eastAsia="Times New Roman"/>
          <w:color w:val="000000"/>
          <w:szCs w:val="24"/>
        </w:rPr>
        <w:t xml:space="preserve"> </w:t>
      </w:r>
      <w:proofErr w:type="spellStart"/>
      <w:r>
        <w:rPr>
          <w:rFonts w:eastAsia="Times New Roman"/>
          <w:color w:val="000000"/>
          <w:szCs w:val="24"/>
        </w:rPr>
        <w:t>φοίβος</w:t>
      </w:r>
      <w:proofErr w:type="spellEnd"/>
      <w:r>
        <w:rPr>
          <w:rFonts w:eastAsia="Times New Roman"/>
          <w:color w:val="000000"/>
          <w:szCs w:val="24"/>
        </w:rPr>
        <w:t xml:space="preserve"> έχει </w:t>
      </w:r>
      <w:proofErr w:type="spellStart"/>
      <w:r>
        <w:rPr>
          <w:rFonts w:eastAsia="Times New Roman"/>
          <w:color w:val="000000"/>
          <w:szCs w:val="24"/>
        </w:rPr>
        <w:t>καλύβην</w:t>
      </w:r>
      <w:proofErr w:type="spellEnd"/>
      <w:r>
        <w:rPr>
          <w:rFonts w:eastAsia="Times New Roman"/>
          <w:color w:val="000000"/>
          <w:szCs w:val="24"/>
        </w:rPr>
        <w:t xml:space="preserve"> </w:t>
      </w:r>
      <w:r>
        <w:rPr>
          <w:rFonts w:eastAsia="Times New Roman"/>
          <w:color w:val="000000"/>
          <w:szCs w:val="24"/>
        </w:rPr>
        <w:t xml:space="preserve">ου </w:t>
      </w:r>
      <w:proofErr w:type="spellStart"/>
      <w:r>
        <w:rPr>
          <w:rFonts w:eastAsia="Times New Roman"/>
          <w:color w:val="000000"/>
          <w:szCs w:val="24"/>
        </w:rPr>
        <w:t>μάντιδα</w:t>
      </w:r>
      <w:proofErr w:type="spellEnd"/>
      <w:r>
        <w:rPr>
          <w:rFonts w:eastAsia="Times New Roman"/>
          <w:color w:val="000000"/>
          <w:szCs w:val="24"/>
        </w:rPr>
        <w:t xml:space="preserve"> </w:t>
      </w:r>
      <w:proofErr w:type="spellStart"/>
      <w:r>
        <w:rPr>
          <w:rFonts w:eastAsia="Times New Roman"/>
          <w:color w:val="000000"/>
          <w:szCs w:val="24"/>
        </w:rPr>
        <w:t>δάφνην</w:t>
      </w:r>
      <w:proofErr w:type="spellEnd"/>
      <w:r>
        <w:rPr>
          <w:rFonts w:eastAsia="Times New Roman"/>
          <w:color w:val="000000"/>
          <w:szCs w:val="24"/>
        </w:rPr>
        <w:t>, ου</w:t>
      </w:r>
      <w:r>
        <w:rPr>
          <w:rFonts w:eastAsia="Times New Roman"/>
          <w:color w:val="000000"/>
          <w:szCs w:val="24"/>
        </w:rPr>
        <w:t>δέ</w:t>
      </w:r>
      <w:r>
        <w:rPr>
          <w:rFonts w:eastAsia="Times New Roman"/>
          <w:color w:val="000000"/>
          <w:szCs w:val="24"/>
        </w:rPr>
        <w:t xml:space="preserve"> </w:t>
      </w:r>
      <w:proofErr w:type="spellStart"/>
      <w:r>
        <w:rPr>
          <w:rFonts w:eastAsia="Times New Roman"/>
          <w:color w:val="000000"/>
          <w:szCs w:val="24"/>
        </w:rPr>
        <w:t>παγάν</w:t>
      </w:r>
      <w:proofErr w:type="spellEnd"/>
      <w:r>
        <w:rPr>
          <w:rFonts w:eastAsia="Times New Roman"/>
          <w:color w:val="000000"/>
          <w:szCs w:val="24"/>
        </w:rPr>
        <w:t xml:space="preserve"> </w:t>
      </w:r>
      <w:proofErr w:type="spellStart"/>
      <w:r>
        <w:rPr>
          <w:rFonts w:eastAsia="Times New Roman"/>
          <w:color w:val="000000"/>
          <w:szCs w:val="24"/>
        </w:rPr>
        <w:t>λαλέουσαν</w:t>
      </w:r>
      <w:proofErr w:type="spellEnd"/>
      <w:r>
        <w:rPr>
          <w:rFonts w:eastAsia="Times New Roman"/>
          <w:color w:val="000000"/>
          <w:szCs w:val="24"/>
        </w:rPr>
        <w:t>» και τελείωσε με το «</w:t>
      </w:r>
      <w:proofErr w:type="spellStart"/>
      <w:r>
        <w:rPr>
          <w:rFonts w:eastAsia="Times New Roman"/>
          <w:color w:val="000000"/>
          <w:szCs w:val="24"/>
        </w:rPr>
        <w:t>Απέσβετο</w:t>
      </w:r>
      <w:proofErr w:type="spellEnd"/>
      <w:r>
        <w:rPr>
          <w:rFonts w:eastAsia="Times New Roman"/>
          <w:color w:val="000000"/>
          <w:szCs w:val="24"/>
        </w:rPr>
        <w:t xml:space="preserve"> και </w:t>
      </w:r>
      <w:r>
        <w:rPr>
          <w:rFonts w:eastAsia="Times New Roman"/>
          <w:color w:val="000000"/>
          <w:szCs w:val="24"/>
        </w:rPr>
        <w:t xml:space="preserve">το </w:t>
      </w:r>
      <w:proofErr w:type="spellStart"/>
      <w:r>
        <w:rPr>
          <w:rFonts w:eastAsia="Times New Roman"/>
          <w:color w:val="000000"/>
          <w:szCs w:val="24"/>
        </w:rPr>
        <w:t>λάλο</w:t>
      </w:r>
      <w:r>
        <w:rPr>
          <w:rFonts w:eastAsia="Times New Roman"/>
          <w:color w:val="000000"/>
          <w:szCs w:val="24"/>
        </w:rPr>
        <w:t>ν</w:t>
      </w:r>
      <w:proofErr w:type="spellEnd"/>
      <w:r>
        <w:rPr>
          <w:rFonts w:eastAsia="Times New Roman"/>
          <w:color w:val="000000"/>
          <w:szCs w:val="24"/>
        </w:rPr>
        <w:t xml:space="preserve"> ύδωρ». Το «</w:t>
      </w:r>
      <w:proofErr w:type="spellStart"/>
      <w:r>
        <w:rPr>
          <w:rFonts w:eastAsia="Times New Roman"/>
          <w:color w:val="000000"/>
          <w:szCs w:val="24"/>
        </w:rPr>
        <w:t>λάλον</w:t>
      </w:r>
      <w:proofErr w:type="spellEnd"/>
      <w:r>
        <w:rPr>
          <w:rFonts w:eastAsia="Times New Roman"/>
          <w:color w:val="000000"/>
          <w:szCs w:val="24"/>
        </w:rPr>
        <w:t xml:space="preserve"> ύδωρ» του Μαντείου των Δελφών είναι η οικονομία, είναι οι πόροι, είναι τα λεφτά. </w:t>
      </w:r>
      <w:r>
        <w:rPr>
          <w:rFonts w:eastAsia="Times New Roman"/>
          <w:color w:val="000000"/>
          <w:szCs w:val="24"/>
        </w:rPr>
        <w:t>Δηλαδή αυτά που μας λείπουν σήμερα για να υλοποιήσουμε τον οικογενειακό γιατρό.</w:t>
      </w:r>
    </w:p>
    <w:p w14:paraId="358467BE" w14:textId="77777777" w:rsidR="00825165" w:rsidRDefault="00D46FE4">
      <w:pPr>
        <w:tabs>
          <w:tab w:val="left" w:pos="2820"/>
        </w:tabs>
        <w:spacing w:after="0" w:line="600" w:lineRule="auto"/>
        <w:ind w:firstLine="720"/>
        <w:jc w:val="both"/>
        <w:rPr>
          <w:rFonts w:eastAsia="Times New Roman"/>
          <w:color w:val="000000"/>
          <w:szCs w:val="24"/>
        </w:rPr>
      </w:pPr>
      <w:r>
        <w:rPr>
          <w:rFonts w:eastAsia="Times New Roman"/>
          <w:color w:val="000000"/>
          <w:szCs w:val="24"/>
        </w:rPr>
        <w:t>Ευχαριστώ.</w:t>
      </w:r>
    </w:p>
    <w:p w14:paraId="358467BF" w14:textId="77777777" w:rsidR="00825165" w:rsidRDefault="00D46FE4">
      <w:pPr>
        <w:tabs>
          <w:tab w:val="left" w:pos="2820"/>
        </w:tabs>
        <w:spacing w:after="0" w:line="600" w:lineRule="auto"/>
        <w:ind w:firstLine="720"/>
        <w:jc w:val="center"/>
        <w:rPr>
          <w:rFonts w:eastAsia="Times New Roman"/>
          <w:color w:val="000000"/>
          <w:szCs w:val="24"/>
        </w:rPr>
      </w:pPr>
      <w:r>
        <w:rPr>
          <w:rFonts w:eastAsia="Times New Roman"/>
          <w:color w:val="000000"/>
          <w:szCs w:val="24"/>
        </w:rPr>
        <w:t>(Χειροκροτήματα)</w:t>
      </w:r>
    </w:p>
    <w:p w14:paraId="358467C0" w14:textId="77777777" w:rsidR="00825165" w:rsidRDefault="00D46FE4">
      <w:pPr>
        <w:tabs>
          <w:tab w:val="left" w:pos="2820"/>
        </w:tabs>
        <w:spacing w:after="0" w:line="600" w:lineRule="auto"/>
        <w:ind w:firstLine="720"/>
        <w:jc w:val="both"/>
        <w:rPr>
          <w:rFonts w:eastAsia="Times New Roman"/>
          <w:color w:val="000000"/>
          <w:szCs w:val="24"/>
        </w:rPr>
      </w:pPr>
      <w:r>
        <w:rPr>
          <w:rFonts w:eastAsia="Times New Roman"/>
          <w:b/>
          <w:color w:val="000000"/>
          <w:szCs w:val="24"/>
        </w:rPr>
        <w:t>ΠΡΟΕΔΡΕΥΟΥΣΑ (Αναστασία Χριστοδουλοπούλου):</w:t>
      </w:r>
      <w:r>
        <w:rPr>
          <w:rFonts w:eastAsia="Times New Roman"/>
          <w:color w:val="000000"/>
          <w:szCs w:val="24"/>
        </w:rPr>
        <w:t xml:space="preserve"> Ευχα</w:t>
      </w:r>
      <w:r>
        <w:rPr>
          <w:rFonts w:eastAsia="Times New Roman"/>
          <w:color w:val="000000"/>
          <w:szCs w:val="24"/>
        </w:rPr>
        <w:t xml:space="preserve">ριστούμε κι εμείς, κύριε </w:t>
      </w:r>
      <w:proofErr w:type="spellStart"/>
      <w:r>
        <w:rPr>
          <w:rFonts w:eastAsia="Times New Roman"/>
          <w:color w:val="000000"/>
          <w:szCs w:val="24"/>
        </w:rPr>
        <w:t>Κρεμαστινέ</w:t>
      </w:r>
      <w:proofErr w:type="spellEnd"/>
      <w:r>
        <w:rPr>
          <w:rFonts w:eastAsia="Times New Roman"/>
          <w:color w:val="000000"/>
          <w:szCs w:val="24"/>
        </w:rPr>
        <w:t>. Ευτυχώς δεν υπάρχει άλλος πρώην Υπουργός οπότε θα πάμε ήσυχα τώρα.</w:t>
      </w:r>
    </w:p>
    <w:p w14:paraId="358467C1" w14:textId="77777777" w:rsidR="00825165" w:rsidRDefault="00D46FE4">
      <w:pPr>
        <w:tabs>
          <w:tab w:val="left" w:pos="2820"/>
        </w:tabs>
        <w:spacing w:after="0" w:line="600" w:lineRule="auto"/>
        <w:ind w:firstLine="720"/>
        <w:jc w:val="both"/>
        <w:rPr>
          <w:rFonts w:eastAsia="Times New Roman"/>
          <w:color w:val="000000"/>
          <w:szCs w:val="24"/>
        </w:rPr>
      </w:pPr>
      <w:r>
        <w:rPr>
          <w:rFonts w:eastAsia="Times New Roman"/>
          <w:color w:val="000000"/>
          <w:szCs w:val="24"/>
        </w:rPr>
        <w:lastRenderedPageBreak/>
        <w:t xml:space="preserve">Κύριε </w:t>
      </w:r>
      <w:proofErr w:type="spellStart"/>
      <w:r>
        <w:rPr>
          <w:rFonts w:eastAsia="Times New Roman"/>
          <w:color w:val="000000"/>
          <w:szCs w:val="24"/>
        </w:rPr>
        <w:t>Θεωνά</w:t>
      </w:r>
      <w:proofErr w:type="spellEnd"/>
      <w:r>
        <w:rPr>
          <w:rFonts w:eastAsia="Times New Roman"/>
          <w:color w:val="000000"/>
          <w:szCs w:val="24"/>
        </w:rPr>
        <w:t>, έχετε τον λόγο.</w:t>
      </w:r>
    </w:p>
    <w:p w14:paraId="358467C2" w14:textId="77777777" w:rsidR="00825165" w:rsidRDefault="00D46FE4">
      <w:pPr>
        <w:tabs>
          <w:tab w:val="left" w:pos="2820"/>
        </w:tabs>
        <w:spacing w:after="0" w:line="600" w:lineRule="auto"/>
        <w:ind w:firstLine="720"/>
        <w:jc w:val="both"/>
        <w:rPr>
          <w:rFonts w:eastAsia="Times New Roman"/>
          <w:color w:val="000000"/>
          <w:szCs w:val="24"/>
        </w:rPr>
      </w:pPr>
      <w:r>
        <w:rPr>
          <w:rFonts w:eastAsia="Times New Roman"/>
          <w:b/>
          <w:color w:val="000000"/>
          <w:szCs w:val="24"/>
        </w:rPr>
        <w:t xml:space="preserve">ΙΩΑΝΝΗΣ ΘΕΩΝΑΣ: </w:t>
      </w:r>
      <w:r>
        <w:rPr>
          <w:rFonts w:eastAsia="Times New Roman"/>
          <w:color w:val="000000"/>
          <w:szCs w:val="24"/>
        </w:rPr>
        <w:t>Ευχαριστώ, κυρία Πρόεδρε.</w:t>
      </w:r>
    </w:p>
    <w:p w14:paraId="358467C3" w14:textId="77777777" w:rsidR="00825165" w:rsidRDefault="00D46FE4">
      <w:pPr>
        <w:tabs>
          <w:tab w:val="left" w:pos="2820"/>
        </w:tabs>
        <w:spacing w:after="0" w:line="600" w:lineRule="auto"/>
        <w:ind w:firstLine="720"/>
        <w:jc w:val="both"/>
        <w:rPr>
          <w:rFonts w:eastAsia="Times New Roman"/>
          <w:color w:val="000000"/>
          <w:szCs w:val="24"/>
        </w:rPr>
      </w:pPr>
      <w:r>
        <w:rPr>
          <w:rFonts w:eastAsia="Times New Roman"/>
          <w:color w:val="000000"/>
          <w:szCs w:val="24"/>
        </w:rPr>
        <w:t>Να πω πρώτα από όλα μια καλημέρα σε όλους τους συναδέλφους και συντρόφους που βρί</w:t>
      </w:r>
      <w:r>
        <w:rPr>
          <w:rFonts w:eastAsia="Times New Roman"/>
          <w:color w:val="000000"/>
          <w:szCs w:val="24"/>
        </w:rPr>
        <w:t xml:space="preserve">σκονται σήμερα εδώ. Θα μου επιτρέψετε πάρα πολύ σύντομα να πω δυο-τρία λόγια. </w:t>
      </w:r>
    </w:p>
    <w:p w14:paraId="358467C4" w14:textId="77777777" w:rsidR="00825165" w:rsidRDefault="00D46FE4">
      <w:pPr>
        <w:tabs>
          <w:tab w:val="left" w:pos="2820"/>
        </w:tabs>
        <w:spacing w:after="0" w:line="600" w:lineRule="auto"/>
        <w:ind w:firstLine="720"/>
        <w:jc w:val="both"/>
        <w:rPr>
          <w:rFonts w:eastAsia="Times New Roman"/>
          <w:color w:val="000000"/>
          <w:szCs w:val="24"/>
        </w:rPr>
      </w:pPr>
      <w:r>
        <w:rPr>
          <w:rFonts w:eastAsia="Times New Roman"/>
          <w:color w:val="000000"/>
          <w:szCs w:val="24"/>
        </w:rPr>
        <w:t>Νομίζω ότι ο κ. Κρεμαστινός έβαλε ένα κρίσιμο ερώτημα. Λέει ότι χρειάζονται πόροι για να αντιμετωπιστούν τα προβλήματα υγείας των οικογενειών, των πολιτών που ζουν σε αυτή τη χώ</w:t>
      </w:r>
      <w:r>
        <w:rPr>
          <w:rFonts w:eastAsia="Times New Roman"/>
          <w:color w:val="000000"/>
          <w:szCs w:val="24"/>
        </w:rPr>
        <w:t>ρα και όχι νόμοι. Ας πούμε ότι αυτό είναι ένα δίλη</w:t>
      </w:r>
      <w:r>
        <w:rPr>
          <w:rFonts w:eastAsia="Times New Roman"/>
          <w:color w:val="000000"/>
          <w:szCs w:val="24"/>
        </w:rPr>
        <w:t>μ</w:t>
      </w:r>
      <w:r>
        <w:rPr>
          <w:rFonts w:eastAsia="Times New Roman"/>
          <w:color w:val="000000"/>
          <w:szCs w:val="24"/>
        </w:rPr>
        <w:t xml:space="preserve">μα και αναρωτήθηκε: Πού είναι οι πόροι; Πού πήγαν οι πόροι; </w:t>
      </w:r>
    </w:p>
    <w:p w14:paraId="358467C5" w14:textId="77777777" w:rsidR="00825165" w:rsidRDefault="00D46FE4">
      <w:pPr>
        <w:tabs>
          <w:tab w:val="left" w:pos="2820"/>
        </w:tabs>
        <w:spacing w:after="0" w:line="600" w:lineRule="auto"/>
        <w:ind w:firstLine="720"/>
        <w:jc w:val="both"/>
        <w:rPr>
          <w:rFonts w:eastAsia="Times New Roman"/>
          <w:color w:val="000000"/>
          <w:szCs w:val="24"/>
        </w:rPr>
      </w:pPr>
      <w:r>
        <w:rPr>
          <w:rFonts w:eastAsia="Times New Roman"/>
          <w:color w:val="000000"/>
          <w:szCs w:val="24"/>
        </w:rPr>
        <w:t xml:space="preserve">Αλήθεια, όλοι εμείς, που είμαστε εδώ μέσα σήμερα αναρωτιόμαστε πού πήγαν οι πόροι; Ας αναρωτηθούμε τι έγινε το 1953, με ένα μέτρο που πήρε η τότε κυρίαρχη πολιτική δύναμη στη χώρα μας, που ήταν η ΕΡΕ και η Κυβέρνησή της. Τι μέτρο πήρε; </w:t>
      </w:r>
    </w:p>
    <w:p w14:paraId="358467C6" w14:textId="77777777" w:rsidR="00825165" w:rsidRDefault="00D46FE4">
      <w:pPr>
        <w:tabs>
          <w:tab w:val="left" w:pos="2820"/>
        </w:tabs>
        <w:spacing w:after="0" w:line="600" w:lineRule="auto"/>
        <w:ind w:firstLine="720"/>
        <w:jc w:val="both"/>
        <w:rPr>
          <w:rFonts w:eastAsia="Times New Roman"/>
          <w:color w:val="000000"/>
          <w:szCs w:val="24"/>
        </w:rPr>
      </w:pPr>
      <w:r>
        <w:rPr>
          <w:rFonts w:eastAsia="Times New Roman"/>
          <w:color w:val="000000"/>
          <w:szCs w:val="24"/>
        </w:rPr>
        <w:t xml:space="preserve">Όλα τα χρήματα, τα </w:t>
      </w:r>
      <w:r>
        <w:rPr>
          <w:rFonts w:eastAsia="Times New Roman"/>
          <w:color w:val="000000"/>
          <w:szCs w:val="24"/>
        </w:rPr>
        <w:t>αποθεματικά των ασφαλιστικών ταμείων, να κατατίθενται σε έναν ειδικό λογαριασμό της Τράπεζας της Ελλάδας με μηδενικό επιτόκιο, όπως όριζε ο σχετικός νόμος που είχε ψηφίσει εκείνη η Κυβέρνηση, για τα ταμεία που διέθεταν όλα τα αποθεματικά τους στον ειδικό α</w:t>
      </w:r>
      <w:r>
        <w:rPr>
          <w:rFonts w:eastAsia="Times New Roman"/>
          <w:color w:val="000000"/>
          <w:szCs w:val="24"/>
        </w:rPr>
        <w:t xml:space="preserve">υτό λογαριασμό. </w:t>
      </w:r>
    </w:p>
    <w:p w14:paraId="358467C7" w14:textId="77777777" w:rsidR="00825165" w:rsidRDefault="00D46FE4">
      <w:pPr>
        <w:tabs>
          <w:tab w:val="left" w:pos="2820"/>
        </w:tabs>
        <w:spacing w:after="0" w:line="600" w:lineRule="auto"/>
        <w:ind w:firstLine="720"/>
        <w:jc w:val="both"/>
        <w:rPr>
          <w:rFonts w:eastAsia="Times New Roman"/>
          <w:color w:val="000000"/>
          <w:szCs w:val="24"/>
        </w:rPr>
      </w:pPr>
      <w:r>
        <w:rPr>
          <w:rFonts w:eastAsia="Times New Roman"/>
          <w:color w:val="000000"/>
          <w:szCs w:val="24"/>
        </w:rPr>
        <w:lastRenderedPageBreak/>
        <w:t xml:space="preserve">Και τι τύχη είχε αυτός ο ειδικός λογαριασμός; Τον χρησιμοποιούσαν οι κυβερνήσεις από εκείνη τη στιγμή και μετά για να χρηματοδοτήσουν αιτήματα βιομηχάνων για αναπροσαρμογή των επενδυτικών τους μηχανισμών, για να εκσυγχρονίσουν αυτούς τους </w:t>
      </w:r>
      <w:r>
        <w:rPr>
          <w:rFonts w:eastAsia="Times New Roman"/>
          <w:color w:val="000000"/>
          <w:szCs w:val="24"/>
        </w:rPr>
        <w:t xml:space="preserve">εξοπλισμούς, για να προωθήσουν νέες επενδύσεις στα εργοστάσιά τους. </w:t>
      </w:r>
    </w:p>
    <w:p w14:paraId="358467C8" w14:textId="77777777" w:rsidR="00825165" w:rsidRDefault="00D46FE4">
      <w:pPr>
        <w:tabs>
          <w:tab w:val="left" w:pos="2820"/>
        </w:tabs>
        <w:spacing w:after="0" w:line="600" w:lineRule="auto"/>
        <w:ind w:firstLine="720"/>
        <w:jc w:val="both"/>
        <w:rPr>
          <w:rFonts w:eastAsia="Times New Roman"/>
          <w:color w:val="000000"/>
          <w:szCs w:val="24"/>
        </w:rPr>
      </w:pPr>
      <w:r>
        <w:rPr>
          <w:rFonts w:eastAsia="Times New Roman"/>
          <w:color w:val="000000"/>
          <w:szCs w:val="24"/>
        </w:rPr>
        <w:t>Εγώ να σας πω την αλήθεια, με ικανοποιούσε το γεγονός ότι δόθηκαν τα χρήματα των ασφαλιστικών ταμείων για παραγωγικές πρωτοβουλίες. Αυτό, όμως, δεν σήμαινε ότι πρέπει να δικαιολογείται το</w:t>
      </w:r>
      <w:r>
        <w:rPr>
          <w:rFonts w:eastAsia="Times New Roman"/>
          <w:color w:val="000000"/>
          <w:szCs w:val="24"/>
        </w:rPr>
        <w:t xml:space="preserve"> γεγονός ότι, όταν με πληθωρισμούς 25% και 30% επιστέφονταν χρήματα από τα κεφάλαια των ταμείων στα ταμεία, αυτά επιστρέφονταν σε πολύ λιγότερο από τα μισά ή και το ένα τέταρτο από όσα χρήματα είχαν καταθέσει στον ειδικό λογαριασμό. Να, λοιπόν, που πήγαν τ</w:t>
      </w:r>
      <w:r>
        <w:rPr>
          <w:rFonts w:eastAsia="Times New Roman"/>
          <w:color w:val="000000"/>
          <w:szCs w:val="24"/>
        </w:rPr>
        <w:t xml:space="preserve">α λεφτά. </w:t>
      </w:r>
    </w:p>
    <w:p w14:paraId="358467C9" w14:textId="77777777" w:rsidR="00825165" w:rsidRDefault="00D46FE4">
      <w:pPr>
        <w:tabs>
          <w:tab w:val="left" w:pos="2820"/>
        </w:tabs>
        <w:spacing w:after="0" w:line="600" w:lineRule="auto"/>
        <w:ind w:firstLine="720"/>
        <w:jc w:val="both"/>
        <w:rPr>
          <w:rFonts w:eastAsia="Times New Roman"/>
          <w:color w:val="000000"/>
          <w:szCs w:val="24"/>
        </w:rPr>
      </w:pPr>
      <w:r>
        <w:rPr>
          <w:rFonts w:eastAsia="Times New Roman"/>
          <w:color w:val="000000"/>
          <w:szCs w:val="24"/>
        </w:rPr>
        <w:t xml:space="preserve">Και όχι μόνο αυτό. Υπήρξε </w:t>
      </w:r>
      <w:r>
        <w:rPr>
          <w:rFonts w:eastAsia="Times New Roman"/>
          <w:color w:val="000000"/>
          <w:szCs w:val="24"/>
        </w:rPr>
        <w:t xml:space="preserve">όλη </w:t>
      </w:r>
      <w:r>
        <w:rPr>
          <w:rFonts w:eastAsia="Times New Roman"/>
          <w:color w:val="000000"/>
          <w:szCs w:val="24"/>
        </w:rPr>
        <w:t xml:space="preserve">αυτή η πορεία από το 1953 μέχρι αρκετά χρόνια μετά, όταν καταργήθηκε αυτό, το 1986-1987, νομίζω από την </w:t>
      </w:r>
      <w:r>
        <w:rPr>
          <w:rFonts w:eastAsia="Times New Roman"/>
          <w:color w:val="000000"/>
          <w:szCs w:val="24"/>
        </w:rPr>
        <w:t xml:space="preserve">κυβέρνηση </w:t>
      </w:r>
      <w:r>
        <w:rPr>
          <w:rFonts w:eastAsia="Times New Roman"/>
          <w:color w:val="000000"/>
          <w:szCs w:val="24"/>
        </w:rPr>
        <w:t>του Ανδρέα Παπανδρέου. Στη συνέχεια και εν</w:t>
      </w:r>
      <w:r>
        <w:rPr>
          <w:rFonts w:eastAsia="Times New Roman"/>
          <w:color w:val="000000"/>
          <w:szCs w:val="24"/>
        </w:rPr>
        <w:t xml:space="preserve"> </w:t>
      </w:r>
      <w:r>
        <w:rPr>
          <w:rFonts w:eastAsia="Times New Roman"/>
          <w:color w:val="000000"/>
          <w:szCs w:val="24"/>
        </w:rPr>
        <w:t>όψει των εξελίξεων γύρω από την Ολυμπιάδα κ</w:t>
      </w:r>
      <w:r>
        <w:rPr>
          <w:rFonts w:eastAsia="Times New Roman"/>
          <w:color w:val="000000"/>
          <w:szCs w:val="24"/>
        </w:rPr>
        <w:t>.</w:t>
      </w:r>
      <w:r>
        <w:rPr>
          <w:rFonts w:eastAsia="Times New Roman"/>
          <w:color w:val="000000"/>
          <w:szCs w:val="24"/>
        </w:rPr>
        <w:t xml:space="preserve">λπ., είχαμε τα </w:t>
      </w:r>
      <w:r>
        <w:rPr>
          <w:rFonts w:eastAsia="Times New Roman"/>
          <w:color w:val="000000"/>
          <w:szCs w:val="24"/>
          <w:lang w:val="en-US"/>
        </w:rPr>
        <w:t>PSI</w:t>
      </w:r>
      <w:r>
        <w:rPr>
          <w:rFonts w:eastAsia="Times New Roman"/>
          <w:color w:val="000000"/>
          <w:szCs w:val="24"/>
        </w:rPr>
        <w:t>, είχαμε κυριολεκτική λεηλασία ασφαλιστικών κεφα</w:t>
      </w:r>
      <w:r>
        <w:rPr>
          <w:rFonts w:eastAsia="Times New Roman"/>
          <w:color w:val="000000"/>
          <w:szCs w:val="24"/>
        </w:rPr>
        <w:lastRenderedPageBreak/>
        <w:t xml:space="preserve">λαίων που είχαν δημόσια ιδρύματα, δημόσιοι οργανισμοί, νοσοκομεία, ακόμη και πανεπιστήμια τα οποία </w:t>
      </w:r>
      <w:r>
        <w:rPr>
          <w:rFonts w:eastAsia="Times New Roman"/>
          <w:color w:val="000000"/>
          <w:szCs w:val="24"/>
        </w:rPr>
        <w:t>στο πλαίσιο</w:t>
      </w:r>
      <w:r>
        <w:rPr>
          <w:rFonts w:eastAsia="Times New Roman"/>
          <w:color w:val="000000"/>
          <w:szCs w:val="24"/>
        </w:rPr>
        <w:t xml:space="preserve"> αυτής της πολιτικής κατασχέθηκαν με έναν τρόπο που δεν τιμούσε και τότε τη διοίκηση της Τράπεζ</w:t>
      </w:r>
      <w:r>
        <w:rPr>
          <w:rFonts w:eastAsia="Times New Roman"/>
          <w:color w:val="000000"/>
          <w:szCs w:val="24"/>
        </w:rPr>
        <w:t>ας της Ελλάδος και αξιοποιήθηκαν για άλλους στόχους και όχι για τους στόχους της ανάπτυξης και της εξυπηρέτησης των δικαιωμάτων των πολιτών και πολύ περισσότερο των δικαιωμάτων που συνδέονται με την υγεία τους.</w:t>
      </w:r>
    </w:p>
    <w:p w14:paraId="358467CA" w14:textId="77777777" w:rsidR="00825165" w:rsidRDefault="00D46FE4">
      <w:pPr>
        <w:tabs>
          <w:tab w:val="left" w:pos="2820"/>
        </w:tabs>
        <w:spacing w:after="0" w:line="600" w:lineRule="auto"/>
        <w:ind w:firstLine="720"/>
        <w:jc w:val="both"/>
        <w:rPr>
          <w:rFonts w:eastAsia="Times New Roman"/>
          <w:color w:val="000000"/>
          <w:szCs w:val="24"/>
        </w:rPr>
      </w:pPr>
      <w:r>
        <w:rPr>
          <w:rFonts w:eastAsia="Times New Roman"/>
          <w:color w:val="000000"/>
          <w:szCs w:val="24"/>
        </w:rPr>
        <w:t>Θεωρώ, λοιπόν, ότι όλα αυτά είναι ιστορικά στ</w:t>
      </w:r>
      <w:r>
        <w:rPr>
          <w:rFonts w:eastAsia="Times New Roman"/>
          <w:color w:val="000000"/>
          <w:szCs w:val="24"/>
        </w:rPr>
        <w:t>οιχεία κι επειδή στη συνεδρίαση της Κοινοβουλευτικής Επιτροπής Κοινωνικών Υποθέσεων αρκετοί συνάδελφοι από τον χώρο της Νέας Δημοκρατίας και της Δημοκρατικής Συμπαράταξης ασχολήθηκαν λίγο με ιστορικά δεδομένα, νομίζω ότι πρέπει να τα πάρουν αυτά τα στοιχεί</w:t>
      </w:r>
      <w:r>
        <w:rPr>
          <w:rFonts w:eastAsia="Times New Roman"/>
          <w:color w:val="000000"/>
          <w:szCs w:val="24"/>
        </w:rPr>
        <w:t>α γιατί είναι ιστορικά δεδομένα και έχουν βάλει τη σφραγίδα τους στη λεηλασία των πόρων του ασφαλιστικού συστήματος, που σήμερα αντιμετωπίζει όλα αυτά τα προβλήματα που αντιμετωπίζει, όχι από κακή διαχείριση των ίδιων των ταμείων, αλλά από κάκιστη διαχείρι</w:t>
      </w:r>
      <w:r>
        <w:rPr>
          <w:rFonts w:eastAsia="Times New Roman"/>
          <w:color w:val="000000"/>
          <w:szCs w:val="24"/>
        </w:rPr>
        <w:t>ση των κυβερνήσεων που διαχειρίστηκαν με αυτόν τον τρόπο τα κεφάλαια της κοινωνικής ασφάλισης.</w:t>
      </w:r>
    </w:p>
    <w:p w14:paraId="358467CB" w14:textId="77777777" w:rsidR="00825165" w:rsidRDefault="00D46FE4">
      <w:pPr>
        <w:spacing w:after="0" w:line="600" w:lineRule="auto"/>
        <w:ind w:firstLine="720"/>
        <w:jc w:val="both"/>
        <w:rPr>
          <w:rFonts w:eastAsia="Times New Roman"/>
          <w:szCs w:val="24"/>
        </w:rPr>
      </w:pPr>
      <w:r>
        <w:rPr>
          <w:rFonts w:eastAsia="Times New Roman"/>
          <w:szCs w:val="24"/>
        </w:rPr>
        <w:t xml:space="preserve">Από εκεί και πέρα, βέβαια, ιστορικά στοιχεία υπάρχουν και άλλα, αλλά δεν νομίζω ότι ήλθα εδώ για να κάνω ιστορία. </w:t>
      </w:r>
    </w:p>
    <w:p w14:paraId="358467CC" w14:textId="77777777" w:rsidR="00825165" w:rsidRDefault="00D46FE4">
      <w:pPr>
        <w:spacing w:after="0" w:line="600" w:lineRule="auto"/>
        <w:ind w:firstLine="720"/>
        <w:jc w:val="both"/>
        <w:rPr>
          <w:rFonts w:eastAsia="Times New Roman"/>
          <w:szCs w:val="24"/>
        </w:rPr>
      </w:pPr>
      <w:r>
        <w:rPr>
          <w:rFonts w:eastAsia="Times New Roman"/>
          <w:szCs w:val="24"/>
        </w:rPr>
        <w:lastRenderedPageBreak/>
        <w:t>Πιστεύω πάντως ότι η απόφαση να καταργηθούν τα</w:t>
      </w:r>
      <w:r>
        <w:rPr>
          <w:rFonts w:eastAsia="Times New Roman"/>
          <w:szCs w:val="24"/>
        </w:rPr>
        <w:t xml:space="preserve"> ιατρεία του ΙΚΑ ήταν εξίσου αντιλαϊκή με όλα τα προηγούμενα που ανέφερα, γιατί το ΙΚΑ ουσιαστικά από μόνο του αποτελούσε έναν φορέα πρωτοβάθμιας φροντίδας υγεία</w:t>
      </w:r>
      <w:r>
        <w:rPr>
          <w:rFonts w:eastAsia="Times New Roman"/>
          <w:szCs w:val="24"/>
        </w:rPr>
        <w:t>ς</w:t>
      </w:r>
      <w:r>
        <w:rPr>
          <w:rFonts w:eastAsia="Times New Roman"/>
          <w:szCs w:val="24"/>
        </w:rPr>
        <w:t xml:space="preserve">. Είχε ιδρύσει υποκαταστήματα σε </w:t>
      </w:r>
      <w:proofErr w:type="spellStart"/>
      <w:r>
        <w:rPr>
          <w:rFonts w:eastAsia="Times New Roman"/>
          <w:szCs w:val="24"/>
        </w:rPr>
        <w:t>εκατόν</w:t>
      </w:r>
      <w:proofErr w:type="spellEnd"/>
      <w:r>
        <w:rPr>
          <w:rFonts w:eastAsia="Times New Roman"/>
          <w:szCs w:val="24"/>
        </w:rPr>
        <w:t xml:space="preserve"> πενήντα πόλεις και σε όλες τις γειτονιές των μεγάλων π</w:t>
      </w:r>
      <w:r>
        <w:rPr>
          <w:rFonts w:eastAsia="Times New Roman"/>
          <w:szCs w:val="24"/>
        </w:rPr>
        <w:t>όλεων, όπως Αθήνα, Θεσσαλονίκη, Πάτρα, Ηράκλειο κ.λπ.. Από αυτά τα υποκαταστήματα που είχε, το μισό μέρος τους ήταν ακίνητο για λειτουργία διοικητικών υπηρεσιών των υποκαταστημάτων του ΙΚΑ και το άλλο μισό χρειάστηκε για να στεγαστούν τα ιατρεία του ΙΚΑ, π</w:t>
      </w:r>
      <w:r>
        <w:rPr>
          <w:rFonts w:eastAsia="Times New Roman"/>
          <w:szCs w:val="24"/>
        </w:rPr>
        <w:t>ου ακόμα και σήμερα που μιλάμε</w:t>
      </w:r>
      <w:r>
        <w:rPr>
          <w:rFonts w:eastAsia="Times New Roman"/>
          <w:szCs w:val="24"/>
        </w:rPr>
        <w:t>,</w:t>
      </w:r>
      <w:r>
        <w:rPr>
          <w:rFonts w:eastAsia="Times New Roman"/>
          <w:szCs w:val="24"/>
        </w:rPr>
        <w:t xml:space="preserve"> ο εξοπλισμός τους σε ιατρικά εργαλεία είναι εξαιρετικός και μετά από τόσα χρόνια ανταποκρίνονται στις σημερινές ανάγκες.</w:t>
      </w:r>
    </w:p>
    <w:p w14:paraId="358467CD" w14:textId="77777777" w:rsidR="00825165" w:rsidRDefault="00D46FE4">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58467CE" w14:textId="77777777" w:rsidR="00825165" w:rsidRDefault="00D46FE4">
      <w:pPr>
        <w:spacing w:after="0" w:line="600" w:lineRule="auto"/>
        <w:ind w:firstLine="720"/>
        <w:jc w:val="both"/>
        <w:rPr>
          <w:rFonts w:eastAsia="Times New Roman"/>
          <w:szCs w:val="24"/>
        </w:rPr>
      </w:pPr>
      <w:r>
        <w:rPr>
          <w:rFonts w:eastAsia="Times New Roman"/>
          <w:szCs w:val="24"/>
        </w:rPr>
        <w:t>Ένα λεπτό, κυρία Πρ</w:t>
      </w:r>
      <w:r>
        <w:rPr>
          <w:rFonts w:eastAsia="Times New Roman"/>
          <w:szCs w:val="24"/>
        </w:rPr>
        <w:t>όεδρε, και τελειώνω αμέσως.</w:t>
      </w:r>
    </w:p>
    <w:p w14:paraId="358467CF" w14:textId="77777777" w:rsidR="00825165" w:rsidRDefault="00D46FE4">
      <w:pPr>
        <w:spacing w:after="0" w:line="600" w:lineRule="auto"/>
        <w:ind w:firstLine="720"/>
        <w:jc w:val="both"/>
        <w:rPr>
          <w:rFonts w:eastAsia="Times New Roman"/>
          <w:szCs w:val="24"/>
        </w:rPr>
      </w:pPr>
      <w:r>
        <w:rPr>
          <w:rFonts w:eastAsia="Times New Roman"/>
          <w:szCs w:val="24"/>
        </w:rPr>
        <w:t xml:space="preserve">Θέλω να πω ότι </w:t>
      </w:r>
      <w:r>
        <w:rPr>
          <w:rFonts w:eastAsia="Times New Roman"/>
          <w:szCs w:val="24"/>
        </w:rPr>
        <w:t>στο πλαίσιο αυτό</w:t>
      </w:r>
      <w:r>
        <w:rPr>
          <w:rFonts w:eastAsia="Times New Roman"/>
          <w:szCs w:val="24"/>
        </w:rPr>
        <w:t xml:space="preserve"> αποφάσισαν να καταργήσουν τον φορέα πρωτοβάθμιας φροντίδας υγείας που αποτελούσε το ΙΚΑ, όταν το ΙΚΑ δεν εξυπηρετούσε μόνο τους ασφαλισμένους του ταμείου του, αλλά εξυπηρετούσε όλους τους πολίτες </w:t>
      </w:r>
      <w:r>
        <w:rPr>
          <w:rFonts w:eastAsia="Times New Roman"/>
          <w:szCs w:val="24"/>
        </w:rPr>
        <w:t xml:space="preserve">που είχαν ανάγκη ιατρικής φροντίδας και κατοικούσαν στην </w:t>
      </w:r>
      <w:r>
        <w:rPr>
          <w:rFonts w:eastAsia="Times New Roman"/>
          <w:szCs w:val="24"/>
        </w:rPr>
        <w:lastRenderedPageBreak/>
        <w:t xml:space="preserve">περιφέρεια που ήταν το συγκεκριμένο </w:t>
      </w:r>
      <w:r>
        <w:rPr>
          <w:rFonts w:eastAsia="Times New Roman"/>
          <w:szCs w:val="24"/>
        </w:rPr>
        <w:t xml:space="preserve">υποκατάστημά </w:t>
      </w:r>
      <w:r>
        <w:rPr>
          <w:rFonts w:eastAsia="Times New Roman"/>
          <w:szCs w:val="24"/>
        </w:rPr>
        <w:t>του. Έτσι καταργήσανε τον φορέα που αποτελούσε το ΙΚΑ. Το ΙΚΑ ήταν ο πρώτος φορέας πρωτοβάθμιας φροντίδας υγείας στην Ελλάδα. Καταργήθηκε, καταστράφηκ</w:t>
      </w:r>
      <w:r>
        <w:rPr>
          <w:rFonts w:eastAsia="Times New Roman"/>
          <w:szCs w:val="24"/>
        </w:rPr>
        <w:t xml:space="preserve">ε και σήμερα προσπαθούμε να φτιάξουμε ξανά έναν αντίστοιχο φορέα. </w:t>
      </w:r>
    </w:p>
    <w:p w14:paraId="358467D0" w14:textId="77777777" w:rsidR="00825165" w:rsidRDefault="00D46FE4">
      <w:pPr>
        <w:spacing w:after="0" w:line="600" w:lineRule="auto"/>
        <w:ind w:firstLine="720"/>
        <w:jc w:val="both"/>
        <w:rPr>
          <w:rFonts w:eastAsia="Times New Roman"/>
          <w:szCs w:val="24"/>
        </w:rPr>
      </w:pPr>
      <w:r>
        <w:rPr>
          <w:rFonts w:eastAsia="Times New Roman"/>
          <w:szCs w:val="24"/>
        </w:rPr>
        <w:t>Νομίζω ότι αυτή είναι η πρόταση που προώθησε και προωθεί η διοίκηση του ΣΥΡΙΖΑ και της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με τη βοήθεια και με την πραγματικά ηρωική δράση των Υπουργών Υγείας που έχου</w:t>
      </w:r>
      <w:r>
        <w:rPr>
          <w:rFonts w:eastAsia="Times New Roman"/>
          <w:szCs w:val="24"/>
        </w:rPr>
        <w:t xml:space="preserve">με σήμερα, του Ανδρέα του Ξανθού και του Αναπληρωτή Υπουργού Υγείας, του Παύλου </w:t>
      </w:r>
      <w:proofErr w:type="spellStart"/>
      <w:r>
        <w:rPr>
          <w:rFonts w:eastAsia="Times New Roman"/>
          <w:szCs w:val="24"/>
        </w:rPr>
        <w:t>Πολάκη</w:t>
      </w:r>
      <w:proofErr w:type="spellEnd"/>
      <w:r>
        <w:rPr>
          <w:rFonts w:eastAsia="Times New Roman"/>
          <w:szCs w:val="24"/>
        </w:rPr>
        <w:t>, οι οποίοι δίνουν τα πάντα, ακόμα και τον εαυτό τους ολόκληρο, για να αναπτυχθούν αυτές οι υπηρεσίες που χρειάζεται να υπάρχουν για να εξυπηρετείται ο λαός.</w:t>
      </w:r>
    </w:p>
    <w:p w14:paraId="358467D1" w14:textId="77777777" w:rsidR="00825165" w:rsidRDefault="00D46FE4">
      <w:pPr>
        <w:spacing w:after="0" w:line="600" w:lineRule="auto"/>
        <w:ind w:firstLine="720"/>
        <w:jc w:val="both"/>
        <w:rPr>
          <w:rFonts w:eastAsia="Times New Roman"/>
          <w:szCs w:val="24"/>
        </w:rPr>
      </w:pPr>
      <w:r>
        <w:rPr>
          <w:rFonts w:eastAsia="Times New Roman"/>
          <w:szCs w:val="24"/>
        </w:rPr>
        <w:t>Θα ήθελα και</w:t>
      </w:r>
      <w:r>
        <w:rPr>
          <w:rFonts w:eastAsia="Times New Roman"/>
          <w:szCs w:val="24"/>
        </w:rPr>
        <w:t xml:space="preserve"> ένα τελευταίο να πω. Αν μου έδινε ένα λεπτό η συντρόφισσα Τασία, θα το έκανα.</w:t>
      </w:r>
    </w:p>
    <w:p w14:paraId="358467D2" w14:textId="77777777" w:rsidR="00825165" w:rsidRDefault="00D46FE4">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Αφήστε το, κύριε </w:t>
      </w:r>
      <w:proofErr w:type="spellStart"/>
      <w:r>
        <w:rPr>
          <w:rFonts w:eastAsia="Times New Roman"/>
          <w:szCs w:val="24"/>
        </w:rPr>
        <w:t>Θεωνά</w:t>
      </w:r>
      <w:proofErr w:type="spellEnd"/>
      <w:r>
        <w:rPr>
          <w:rFonts w:eastAsia="Times New Roman"/>
          <w:szCs w:val="24"/>
        </w:rPr>
        <w:t>.</w:t>
      </w:r>
    </w:p>
    <w:p w14:paraId="358467D3" w14:textId="77777777" w:rsidR="00825165" w:rsidRDefault="00D46FE4">
      <w:pPr>
        <w:spacing w:after="0" w:line="600" w:lineRule="auto"/>
        <w:ind w:firstLine="720"/>
        <w:jc w:val="both"/>
        <w:rPr>
          <w:rFonts w:eastAsia="Times New Roman"/>
          <w:szCs w:val="24"/>
        </w:rPr>
      </w:pPr>
      <w:r>
        <w:rPr>
          <w:rFonts w:eastAsia="Times New Roman"/>
          <w:b/>
          <w:szCs w:val="24"/>
        </w:rPr>
        <w:t>ΙΩΑΝΝΗΣ ΘΕΩΝΑΣ:</w:t>
      </w:r>
      <w:r>
        <w:rPr>
          <w:rFonts w:eastAsia="Times New Roman"/>
          <w:szCs w:val="24"/>
        </w:rPr>
        <w:t xml:space="preserve"> Αφορά την κάλυψη όλων των ανασφάλιστων που υπήρχαν στην Ελλάδα. Πώς πραγματοποιήθηκε αυτό; Σε</w:t>
      </w:r>
      <w:r>
        <w:rPr>
          <w:rFonts w:eastAsia="Times New Roman"/>
          <w:szCs w:val="24"/>
        </w:rPr>
        <w:t xml:space="preserve"> μια σύσκεψη που έγινε στο Υπουργείο Εργασίας ο τότε </w:t>
      </w:r>
      <w:r>
        <w:rPr>
          <w:rFonts w:eastAsia="Times New Roman"/>
          <w:szCs w:val="24"/>
        </w:rPr>
        <w:lastRenderedPageBreak/>
        <w:t xml:space="preserve">Υπουργός Υγείας, ο Πάνος </w:t>
      </w:r>
      <w:proofErr w:type="spellStart"/>
      <w:r>
        <w:rPr>
          <w:rFonts w:eastAsia="Times New Roman"/>
          <w:szCs w:val="24"/>
        </w:rPr>
        <w:t>Κουρουμπλής</w:t>
      </w:r>
      <w:proofErr w:type="spellEnd"/>
      <w:r>
        <w:rPr>
          <w:rFonts w:eastAsia="Times New Roman"/>
          <w:szCs w:val="24"/>
        </w:rPr>
        <w:t>, έβαλε το θέμα να δηλώσουν όλα τα ταμεία, τα οποία είχαν κληθεί εκεί -από τη μεριά του ΙΚΑ είχε κληθεί ο τότε Διοικητής του ΙΚΑ, ο Ροβέρτος Σπυρόπουλος και ο τότε Υπο</w:t>
      </w:r>
      <w:r>
        <w:rPr>
          <w:rFonts w:eastAsia="Times New Roman"/>
          <w:szCs w:val="24"/>
        </w:rPr>
        <w:t>διοικητής, αρμόδιος για τα οικονομικά προβλήματα του ΙΚΑ, αυτός που σας μιλάει αυτήν τη στιγμή- πόσα χρωστάνε στον ΕΟΠΥΥ και να δίνουν κανονικά τα χρήματα, γιατί αυτά προέρχονται από εισφορές για την υγεία. Βέβαια, στην ουσία μπορεί να συνεχίστηκαν οι εισφ</w:t>
      </w:r>
      <w:r>
        <w:rPr>
          <w:rFonts w:eastAsia="Times New Roman"/>
          <w:szCs w:val="24"/>
        </w:rPr>
        <w:t>ορές, η υγεία δεν συνεχίστηκε.</w:t>
      </w:r>
    </w:p>
    <w:p w14:paraId="358467D4" w14:textId="77777777" w:rsidR="00825165" w:rsidRDefault="00D46FE4">
      <w:pPr>
        <w:spacing w:after="0" w:line="600" w:lineRule="auto"/>
        <w:ind w:firstLine="720"/>
        <w:jc w:val="both"/>
        <w:rPr>
          <w:rFonts w:eastAsia="Times New Roman"/>
          <w:szCs w:val="24"/>
        </w:rPr>
      </w:pPr>
      <w:r>
        <w:rPr>
          <w:rFonts w:eastAsia="Times New Roman"/>
          <w:szCs w:val="24"/>
        </w:rPr>
        <w:t>Θεωρώ ότι εκείνη τη στιγμή ήταν εντυπωσιακή μια παρέμβαση που έκανε ο σεβαστός και άξιος Υπουργός Υγείας, ο Ανδρέας ο Ξανθός, ο οποίος είπε: «Καλά κουβεντιάζουμε για όλα αυτά και ο ΕΟΠΥΥ έχει τα έσοδά του, τα παίρνει από τα τ</w:t>
      </w:r>
      <w:r>
        <w:rPr>
          <w:rFonts w:eastAsia="Times New Roman"/>
          <w:szCs w:val="24"/>
        </w:rPr>
        <w:t xml:space="preserve">αμεία κ.λπ., αλλά πρέπει να μας απασχολήσει ένα πράγμα: Στην Ελλάδα υπάρχουν εκατομμύρια ανασφάλιστοι. Τι θα κάνουμε με αυτούς τους ανθρώπους;» </w:t>
      </w:r>
    </w:p>
    <w:p w14:paraId="358467D5" w14:textId="77777777" w:rsidR="00825165" w:rsidRDefault="00D46FE4">
      <w:pPr>
        <w:spacing w:after="0" w:line="600" w:lineRule="auto"/>
        <w:ind w:firstLine="720"/>
        <w:jc w:val="both"/>
        <w:rPr>
          <w:rFonts w:eastAsia="Times New Roman"/>
          <w:szCs w:val="24"/>
        </w:rPr>
      </w:pPr>
      <w:r>
        <w:rPr>
          <w:rFonts w:eastAsia="Times New Roman"/>
          <w:szCs w:val="24"/>
        </w:rPr>
        <w:t>Εμείς τότε, ο Διοικητής και ο Υποδιοικητής του ΙΚΑ, φύγαμε από τη σύσκεψη αυτή προβληματισμένοι από αυτό το ερω</w:t>
      </w:r>
      <w:r>
        <w:rPr>
          <w:rFonts w:eastAsia="Times New Roman"/>
          <w:szCs w:val="24"/>
        </w:rPr>
        <w:t>τηματικό που έβαζε ο τότε Υφυπουργός Υγείας.</w:t>
      </w:r>
    </w:p>
    <w:p w14:paraId="358467D6" w14:textId="77777777" w:rsidR="00825165" w:rsidRDefault="00D46FE4">
      <w:pPr>
        <w:spacing w:after="0"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Σας παρακαλώ, κύριε συνάδελφε, ολοκληρώστε.</w:t>
      </w:r>
    </w:p>
    <w:p w14:paraId="358467D7" w14:textId="77777777" w:rsidR="00825165" w:rsidRDefault="00D46FE4">
      <w:pPr>
        <w:spacing w:after="0" w:line="600" w:lineRule="auto"/>
        <w:ind w:firstLine="720"/>
        <w:jc w:val="both"/>
        <w:rPr>
          <w:rFonts w:eastAsia="Times New Roman"/>
          <w:szCs w:val="24"/>
        </w:rPr>
      </w:pPr>
      <w:r>
        <w:rPr>
          <w:rFonts w:eastAsia="Times New Roman"/>
          <w:b/>
          <w:szCs w:val="24"/>
        </w:rPr>
        <w:t xml:space="preserve">ΙΩΑΝΝΗΣ ΘΕΩΝΑΣ: </w:t>
      </w:r>
      <w:r>
        <w:rPr>
          <w:rFonts w:eastAsia="Times New Roman"/>
          <w:szCs w:val="24"/>
        </w:rPr>
        <w:t>Πήγαμε στο</w:t>
      </w:r>
      <w:r>
        <w:rPr>
          <w:rFonts w:eastAsia="Times New Roman"/>
          <w:b/>
          <w:i/>
          <w:szCs w:val="24"/>
        </w:rPr>
        <w:t xml:space="preserve"> </w:t>
      </w:r>
      <w:r>
        <w:rPr>
          <w:rFonts w:eastAsia="Times New Roman"/>
          <w:szCs w:val="24"/>
        </w:rPr>
        <w:t xml:space="preserve">ΙΚΑ και διατυπώσαμε ένα σχέδιο καθολικής ασφάλισης όλων των ανασφάλιστων πολιτών, είτε είναι </w:t>
      </w:r>
      <w:r>
        <w:rPr>
          <w:rFonts w:eastAsia="Times New Roman"/>
          <w:szCs w:val="24"/>
        </w:rPr>
        <w:t xml:space="preserve">Έλληνες πολίτες είτε είναι πρόσφυγες είτε είναι μετανάστες, όποιοι και αν ήταν. Και θεωρώ ότι αυτή η πρόταση και αυτή η </w:t>
      </w:r>
      <w:proofErr w:type="spellStart"/>
      <w:r>
        <w:rPr>
          <w:rFonts w:eastAsia="Times New Roman"/>
          <w:szCs w:val="24"/>
        </w:rPr>
        <w:t>τριυπουργική</w:t>
      </w:r>
      <w:proofErr w:type="spellEnd"/>
      <w:r>
        <w:rPr>
          <w:rFonts w:eastAsia="Times New Roman"/>
          <w:szCs w:val="24"/>
        </w:rPr>
        <w:t xml:space="preserve"> απόφαση που χρειάστηκε να ληφθεί για να καλυφθεί αυτός ο τομέας, περιλήφθηκε στις θεσμικές μεταρρυθμίσεις που έκανε η ελλην</w:t>
      </w:r>
      <w:r>
        <w:rPr>
          <w:rFonts w:eastAsia="Times New Roman"/>
          <w:szCs w:val="24"/>
        </w:rPr>
        <w:t xml:space="preserve">ική Κυβέρνηση, υποβλήθηκε, τοποθετήθηκε στα στοιχεία που δόθηκαν τότε στην Ευρωπαϊκή Ένωση και στους </w:t>
      </w:r>
      <w:r>
        <w:rPr>
          <w:rFonts w:eastAsia="Times New Roman"/>
          <w:szCs w:val="24"/>
        </w:rPr>
        <w:t xml:space="preserve">θεσμούς </w:t>
      </w:r>
      <w:r>
        <w:rPr>
          <w:rFonts w:eastAsia="Times New Roman"/>
          <w:szCs w:val="24"/>
        </w:rPr>
        <w:t>της και χειροκροτήθηκε από πάρα πολλές πλευρές αυτή η πρωτοβουλία και αυτή η ενέργεια. Έτσι καλύφθηκαν οι ανασφάλιστοι σε αυτήν την χώρα.</w:t>
      </w:r>
    </w:p>
    <w:p w14:paraId="358467D8" w14:textId="77777777" w:rsidR="00825165" w:rsidRDefault="00D46FE4">
      <w:pPr>
        <w:spacing w:after="0" w:line="600" w:lineRule="auto"/>
        <w:ind w:firstLine="720"/>
        <w:jc w:val="both"/>
        <w:rPr>
          <w:rFonts w:eastAsia="Times New Roman"/>
          <w:szCs w:val="24"/>
        </w:rPr>
      </w:pPr>
      <w:r>
        <w:rPr>
          <w:rFonts w:eastAsia="Times New Roman"/>
          <w:b/>
          <w:szCs w:val="24"/>
        </w:rPr>
        <w:t>ΧΡΗΣΤΟΣ Μ</w:t>
      </w:r>
      <w:r>
        <w:rPr>
          <w:rFonts w:eastAsia="Times New Roman"/>
          <w:b/>
          <w:szCs w:val="24"/>
        </w:rPr>
        <w:t>ΑΝΤΑΣ:</w:t>
      </w:r>
      <w:r>
        <w:rPr>
          <w:rFonts w:eastAsia="Times New Roman"/>
          <w:szCs w:val="24"/>
        </w:rPr>
        <w:t xml:space="preserve"> Και αυτή είναι η ιστορία.</w:t>
      </w:r>
    </w:p>
    <w:p w14:paraId="358467D9" w14:textId="77777777" w:rsidR="00825165" w:rsidRDefault="00D46FE4">
      <w:pPr>
        <w:spacing w:after="0" w:line="600" w:lineRule="auto"/>
        <w:ind w:firstLine="720"/>
        <w:jc w:val="both"/>
        <w:rPr>
          <w:rFonts w:eastAsia="Times New Roman"/>
          <w:szCs w:val="24"/>
        </w:rPr>
      </w:pPr>
      <w:r>
        <w:rPr>
          <w:rFonts w:eastAsia="Times New Roman"/>
          <w:b/>
          <w:szCs w:val="24"/>
        </w:rPr>
        <w:t xml:space="preserve">ΙΩΑΝΝΗΣ ΘΕΩΝΑΣ: </w:t>
      </w:r>
      <w:r>
        <w:rPr>
          <w:rFonts w:eastAsia="Times New Roman"/>
          <w:szCs w:val="24"/>
        </w:rPr>
        <w:t>Αυτή είναι η ιστορία. Βεβαίως, είναι η ιστορία.</w:t>
      </w:r>
    </w:p>
    <w:p w14:paraId="358467DA" w14:textId="77777777" w:rsidR="00825165" w:rsidRDefault="00D46FE4">
      <w:pPr>
        <w:spacing w:after="0" w:line="600" w:lineRule="auto"/>
        <w:ind w:firstLine="720"/>
        <w:jc w:val="both"/>
        <w:rPr>
          <w:rFonts w:eastAsia="Times New Roman"/>
          <w:szCs w:val="24"/>
        </w:rPr>
      </w:pPr>
      <w:r>
        <w:rPr>
          <w:rFonts w:eastAsia="Times New Roman"/>
          <w:szCs w:val="24"/>
        </w:rPr>
        <w:t>Ευχαριστώ πάρα πολύ και την Πρόεδρο που μου επέτρεψε να περιγράψω αυτά τα στοιχεία της ιστορίας.</w:t>
      </w:r>
    </w:p>
    <w:p w14:paraId="358467DB" w14:textId="77777777" w:rsidR="00825165" w:rsidRDefault="00D46FE4">
      <w:pPr>
        <w:spacing w:after="0" w:line="600" w:lineRule="auto"/>
        <w:ind w:firstLine="720"/>
        <w:jc w:val="both"/>
        <w:rPr>
          <w:rFonts w:eastAsia="Times New Roman"/>
          <w:szCs w:val="24"/>
        </w:rPr>
      </w:pPr>
      <w:r>
        <w:rPr>
          <w:rFonts w:eastAsia="Times New Roman"/>
          <w:szCs w:val="24"/>
        </w:rPr>
        <w:t>Ευχαριστώ πολύ.</w:t>
      </w:r>
    </w:p>
    <w:p w14:paraId="358467DC" w14:textId="77777777" w:rsidR="00825165" w:rsidRDefault="00D46FE4">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358467DD" w14:textId="77777777" w:rsidR="00825165" w:rsidRDefault="00D46FE4">
      <w:pPr>
        <w:spacing w:after="0"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Σας παρακαλώ, μη με φέρνετε σε δύσκολη θέση, δεδομένου ότι οι περισσότεροι ομιλητές είναι από τον ΣΥΡΙΖΑ. </w:t>
      </w:r>
    </w:p>
    <w:p w14:paraId="358467DE" w14:textId="77777777" w:rsidR="00825165" w:rsidRDefault="00D46FE4">
      <w:pPr>
        <w:spacing w:after="0" w:line="600" w:lineRule="auto"/>
        <w:ind w:firstLine="720"/>
        <w:jc w:val="both"/>
        <w:rPr>
          <w:rFonts w:eastAsia="Times New Roman"/>
          <w:szCs w:val="24"/>
        </w:rPr>
      </w:pPr>
      <w:r>
        <w:rPr>
          <w:rFonts w:eastAsia="Times New Roman"/>
          <w:szCs w:val="24"/>
        </w:rPr>
        <w:t xml:space="preserve">Επίσης, δεν είμαι συντρόφισσα, κύριε </w:t>
      </w:r>
      <w:proofErr w:type="spellStart"/>
      <w:r>
        <w:rPr>
          <w:rFonts w:eastAsia="Times New Roman"/>
          <w:szCs w:val="24"/>
        </w:rPr>
        <w:t>Θεωνά</w:t>
      </w:r>
      <w:proofErr w:type="spellEnd"/>
      <w:r>
        <w:rPr>
          <w:rFonts w:eastAsia="Times New Roman"/>
          <w:szCs w:val="24"/>
        </w:rPr>
        <w:t>, είμαι Πρόεδρος εδώ. Δεν είμαστε σε συνέλευση.</w:t>
      </w:r>
    </w:p>
    <w:p w14:paraId="358467DF" w14:textId="77777777" w:rsidR="00825165" w:rsidRDefault="00D46FE4">
      <w:pPr>
        <w:spacing w:after="0" w:line="600" w:lineRule="auto"/>
        <w:ind w:firstLine="720"/>
        <w:jc w:val="both"/>
        <w:rPr>
          <w:rFonts w:eastAsia="Times New Roman"/>
          <w:szCs w:val="24"/>
        </w:rPr>
      </w:pPr>
      <w:r>
        <w:rPr>
          <w:rFonts w:eastAsia="Times New Roman"/>
          <w:szCs w:val="24"/>
        </w:rPr>
        <w:t>Κυρία Τριανταφύ</w:t>
      </w:r>
      <w:r>
        <w:rPr>
          <w:rFonts w:eastAsia="Times New Roman"/>
          <w:szCs w:val="24"/>
        </w:rPr>
        <w:t>λλου, έχετε τον λόγο.</w:t>
      </w:r>
    </w:p>
    <w:p w14:paraId="358467E0" w14:textId="77777777" w:rsidR="00825165" w:rsidRDefault="00D46FE4">
      <w:pPr>
        <w:spacing w:after="0" w:line="600" w:lineRule="auto"/>
        <w:ind w:firstLine="720"/>
        <w:jc w:val="both"/>
        <w:rPr>
          <w:rFonts w:eastAsia="Times New Roman"/>
          <w:szCs w:val="24"/>
        </w:rPr>
      </w:pPr>
      <w:r>
        <w:rPr>
          <w:rFonts w:eastAsia="Times New Roman"/>
          <w:b/>
          <w:szCs w:val="24"/>
        </w:rPr>
        <w:t>ΜΑΡΙΑ ΤΡΙΑΝΤΑΦΥΛΛΟΥ:</w:t>
      </w:r>
      <w:r>
        <w:rPr>
          <w:rFonts w:eastAsia="Times New Roman"/>
          <w:szCs w:val="24"/>
        </w:rPr>
        <w:t xml:space="preserve"> Ευχαριστώ, κυρία Πρόεδρε.</w:t>
      </w:r>
    </w:p>
    <w:p w14:paraId="358467E1" w14:textId="77777777" w:rsidR="00825165" w:rsidRDefault="00D46FE4">
      <w:pPr>
        <w:spacing w:after="0" w:line="600" w:lineRule="auto"/>
        <w:ind w:firstLine="720"/>
        <w:jc w:val="both"/>
        <w:rPr>
          <w:rFonts w:eastAsia="Times New Roman"/>
          <w:szCs w:val="24"/>
        </w:rPr>
      </w:pPr>
      <w:r>
        <w:rPr>
          <w:rFonts w:eastAsia="Times New Roman"/>
          <w:szCs w:val="24"/>
        </w:rPr>
        <w:t xml:space="preserve">Σήμερα το ακροατήριο είναι αμιγώς ΣΥΡΙΖΑ, εκτός από τον κ. </w:t>
      </w:r>
      <w:proofErr w:type="spellStart"/>
      <w:r>
        <w:rPr>
          <w:rFonts w:eastAsia="Times New Roman"/>
          <w:szCs w:val="24"/>
        </w:rPr>
        <w:t>Κεγκέρογλου</w:t>
      </w:r>
      <w:proofErr w:type="spellEnd"/>
      <w:r>
        <w:rPr>
          <w:rFonts w:eastAsia="Times New Roman"/>
          <w:szCs w:val="24"/>
        </w:rPr>
        <w:t>, που είναι συνεπής στην παρουσία του εδώ.</w:t>
      </w:r>
    </w:p>
    <w:p w14:paraId="358467E2" w14:textId="77777777" w:rsidR="00825165" w:rsidRDefault="00D46FE4">
      <w:pPr>
        <w:spacing w:after="0" w:line="600" w:lineRule="auto"/>
        <w:ind w:firstLine="720"/>
        <w:jc w:val="both"/>
        <w:rPr>
          <w:rFonts w:eastAsia="Times New Roman"/>
          <w:szCs w:val="24"/>
        </w:rPr>
      </w:pPr>
      <w:r>
        <w:rPr>
          <w:rFonts w:eastAsia="Times New Roman"/>
          <w:szCs w:val="24"/>
        </w:rPr>
        <w:t xml:space="preserve">Κατ’ </w:t>
      </w:r>
      <w:r>
        <w:rPr>
          <w:rFonts w:eastAsia="Times New Roman"/>
          <w:szCs w:val="24"/>
        </w:rPr>
        <w:t>αρχάς</w:t>
      </w:r>
      <w:r>
        <w:rPr>
          <w:rFonts w:eastAsia="Times New Roman"/>
          <w:szCs w:val="24"/>
        </w:rPr>
        <w:t>, θέλω να ξεκινήσω με μια τροπολογία, την οποία έχουμε καταθέσει</w:t>
      </w:r>
      <w:r>
        <w:rPr>
          <w:rFonts w:eastAsia="Times New Roman"/>
          <w:szCs w:val="24"/>
        </w:rPr>
        <w:t xml:space="preserve"> και ζητάμε παράταση μέχρι τις 28 Φεβρουαρίου 2017 και μόνο για το 2017 για τα </w:t>
      </w:r>
      <w:r>
        <w:rPr>
          <w:rFonts w:eastAsia="Times New Roman"/>
          <w:szCs w:val="24"/>
        </w:rPr>
        <w:t>νομικά πρόσωπα</w:t>
      </w:r>
      <w:r>
        <w:rPr>
          <w:rFonts w:eastAsia="Times New Roman"/>
          <w:szCs w:val="24"/>
        </w:rPr>
        <w:t xml:space="preserve"> </w:t>
      </w:r>
      <w:r>
        <w:rPr>
          <w:rFonts w:eastAsia="Times New Roman"/>
          <w:szCs w:val="24"/>
        </w:rPr>
        <w:t>δημοσίου δικαίου</w:t>
      </w:r>
      <w:r>
        <w:rPr>
          <w:rFonts w:eastAsia="Times New Roman"/>
          <w:szCs w:val="24"/>
        </w:rPr>
        <w:t>, όπως είναι το Υπουργείο Παιδείας, τα νοσοκομεία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Να παραταθεί, λοιπόν, η υποχρέωση ανάρτησης των πράξεων ανατροπής ανάληψης υποχρέωσης, αν</w:t>
      </w:r>
      <w:r>
        <w:rPr>
          <w:rFonts w:eastAsia="Times New Roman"/>
          <w:szCs w:val="24"/>
        </w:rPr>
        <w:t>ακλητικές πράξεις, που έλαβαν χώρα στο οικονομικό έτος 2016 στο πρόγραμμα «Δ</w:t>
      </w:r>
      <w:r>
        <w:rPr>
          <w:rFonts w:eastAsia="Times New Roman"/>
          <w:szCs w:val="24"/>
        </w:rPr>
        <w:t>ΙΑΥΓΕΙΑ</w:t>
      </w:r>
      <w:r>
        <w:rPr>
          <w:rFonts w:eastAsia="Times New Roman"/>
          <w:szCs w:val="24"/>
        </w:rPr>
        <w:t>».</w:t>
      </w:r>
    </w:p>
    <w:p w14:paraId="358467E3" w14:textId="77777777" w:rsidR="00825165" w:rsidRDefault="00D46FE4">
      <w:pPr>
        <w:spacing w:after="0" w:line="600" w:lineRule="auto"/>
        <w:ind w:firstLine="720"/>
        <w:jc w:val="both"/>
        <w:rPr>
          <w:rFonts w:eastAsia="Times New Roman"/>
          <w:szCs w:val="24"/>
        </w:rPr>
      </w:pPr>
      <w:r>
        <w:rPr>
          <w:rFonts w:eastAsia="Times New Roman"/>
          <w:szCs w:val="24"/>
        </w:rPr>
        <w:t>Εδώ πρέπει να τονίσω ότι τα τιμολόγια εκδόθηκαν, όπως έπρεπε να εκδοθούν, μέχρι το τέλος Δεκέμβρη του 2016, μέχρι τις 31</w:t>
      </w:r>
      <w:r>
        <w:rPr>
          <w:rFonts w:eastAsia="Times New Roman"/>
          <w:szCs w:val="24"/>
        </w:rPr>
        <w:t>-</w:t>
      </w:r>
      <w:r>
        <w:rPr>
          <w:rFonts w:eastAsia="Times New Roman"/>
          <w:szCs w:val="24"/>
        </w:rPr>
        <w:t>12</w:t>
      </w:r>
      <w:r>
        <w:rPr>
          <w:rFonts w:eastAsia="Times New Roman"/>
          <w:szCs w:val="24"/>
        </w:rPr>
        <w:t>-</w:t>
      </w:r>
      <w:r>
        <w:rPr>
          <w:rFonts w:eastAsia="Times New Roman"/>
          <w:szCs w:val="24"/>
        </w:rPr>
        <w:t>2016. Γιατί το λέω αυτό; Γιατί σημαίνει ότι απ</w:t>
      </w:r>
      <w:r>
        <w:rPr>
          <w:rFonts w:eastAsia="Times New Roman"/>
          <w:szCs w:val="24"/>
        </w:rPr>
        <w:t xml:space="preserve">εστάλησαν </w:t>
      </w:r>
      <w:r>
        <w:rPr>
          <w:rFonts w:eastAsia="Times New Roman"/>
          <w:szCs w:val="24"/>
        </w:rPr>
        <w:lastRenderedPageBreak/>
        <w:t>στα νοσοκομεία πιστωτικά τιμολόγια έως 31</w:t>
      </w:r>
      <w:r>
        <w:rPr>
          <w:rFonts w:eastAsia="Times New Roman"/>
          <w:szCs w:val="24"/>
        </w:rPr>
        <w:t>-</w:t>
      </w:r>
      <w:r>
        <w:rPr>
          <w:rFonts w:eastAsia="Times New Roman"/>
          <w:szCs w:val="24"/>
        </w:rPr>
        <w:t>1</w:t>
      </w:r>
      <w:r>
        <w:rPr>
          <w:rFonts w:eastAsia="Times New Roman"/>
          <w:szCs w:val="24"/>
        </w:rPr>
        <w:t>-</w:t>
      </w:r>
      <w:r>
        <w:rPr>
          <w:rFonts w:eastAsia="Times New Roman"/>
          <w:szCs w:val="24"/>
        </w:rPr>
        <w:t>2017, αλλά κατέστη αδύνατη η έκδοση των πράξεων ανατροπής όλων αυτών των ανακλητικών πράξεων, αποφάσεων κ.λπ.. Δεν ξέρω αν θα το κάνετε δεκτό.</w:t>
      </w:r>
    </w:p>
    <w:p w14:paraId="358467E4" w14:textId="77777777" w:rsidR="00825165" w:rsidRDefault="00D46FE4">
      <w:pPr>
        <w:spacing w:after="0"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Θα παρουσιάσω σε λίγο όλε</w:t>
      </w:r>
      <w:r>
        <w:rPr>
          <w:rFonts w:eastAsia="Times New Roman"/>
          <w:szCs w:val="24"/>
        </w:rPr>
        <w:t>ς τις βουλευτικές τροπολογίες που θα κάνω δεκτές.</w:t>
      </w:r>
    </w:p>
    <w:p w14:paraId="358467E5" w14:textId="77777777" w:rsidR="00825165" w:rsidRDefault="00D46FE4">
      <w:pPr>
        <w:spacing w:after="0" w:line="600" w:lineRule="auto"/>
        <w:ind w:firstLine="720"/>
        <w:jc w:val="both"/>
        <w:rPr>
          <w:rFonts w:eastAsia="Times New Roman"/>
          <w:szCs w:val="24"/>
        </w:rPr>
      </w:pPr>
      <w:r>
        <w:rPr>
          <w:rFonts w:eastAsia="Times New Roman"/>
          <w:b/>
          <w:szCs w:val="24"/>
        </w:rPr>
        <w:t>ΜΑΡΙΑ ΤΡΙΑΝΤΑΦΥΛΛΟΥ:</w:t>
      </w:r>
      <w:r>
        <w:rPr>
          <w:rFonts w:eastAsia="Times New Roman"/>
          <w:szCs w:val="24"/>
        </w:rPr>
        <w:t xml:space="preserve"> Ωραία.</w:t>
      </w:r>
    </w:p>
    <w:p w14:paraId="358467E6" w14:textId="77777777" w:rsidR="00825165" w:rsidRDefault="00D46FE4">
      <w:pPr>
        <w:spacing w:after="0" w:line="600" w:lineRule="auto"/>
        <w:ind w:firstLine="720"/>
        <w:jc w:val="both"/>
        <w:rPr>
          <w:rFonts w:eastAsia="Times New Roman"/>
          <w:szCs w:val="24"/>
        </w:rPr>
      </w:pPr>
      <w:r>
        <w:rPr>
          <w:rFonts w:eastAsia="Times New Roman"/>
          <w:szCs w:val="24"/>
        </w:rPr>
        <w:t>Ας δούμε λίγο το νομοσχέδιο. Το καθεστώς λειτουργικής κατάρρευσης και συρρίκνωσης και της ποιότητας και του επιπέδου των υπηρεσιών στη δημόσια υγεία ήταν αναμφισβήτητα. Το νομοσχ</w:t>
      </w:r>
      <w:r>
        <w:rPr>
          <w:rFonts w:eastAsia="Times New Roman"/>
          <w:szCs w:val="24"/>
        </w:rPr>
        <w:t xml:space="preserve">έδιο για την πρωτοβάθμια φροντίδα υγείας είναι ένα ακόμα βήμα στην προσπάθεια που κάνει τα τελευταία δυόμισι χρόνια η Κυβέρνηση να ανατάξει το δημόσιο σύστημα υγείας και να το βάλει σε διαφορετική τροχιά από εκείνη της κατάρρευσης. </w:t>
      </w:r>
    </w:p>
    <w:p w14:paraId="358467E7" w14:textId="77777777" w:rsidR="00825165" w:rsidRDefault="00D46FE4">
      <w:pPr>
        <w:spacing w:after="0" w:line="600" w:lineRule="auto"/>
        <w:ind w:firstLine="720"/>
        <w:jc w:val="both"/>
        <w:rPr>
          <w:rFonts w:eastAsia="Times New Roman"/>
          <w:szCs w:val="24"/>
        </w:rPr>
      </w:pPr>
      <w:r>
        <w:rPr>
          <w:rFonts w:eastAsia="Times New Roman"/>
          <w:szCs w:val="24"/>
        </w:rPr>
        <w:t>Το Υπουργείο Υγείας δρώ</w:t>
      </w:r>
      <w:r>
        <w:rPr>
          <w:rFonts w:eastAsia="Times New Roman"/>
          <w:szCs w:val="24"/>
        </w:rPr>
        <w:t>ντας μέσα σε αντίξοες και πολύ δύσκολες οικονομικά συνθήκες κατάφερε με πολύ συγκεκριμένες παρεμβάσεις σταδιακά να τονώσει με ενέσεις προσωπικού, αλλά και χρηστής διαχείρισης το Εθνικό Σύστημα Υγείας, με αποτέλε</w:t>
      </w:r>
      <w:r>
        <w:rPr>
          <w:rFonts w:eastAsia="Times New Roman"/>
          <w:szCs w:val="24"/>
        </w:rPr>
        <w:lastRenderedPageBreak/>
        <w:t>σμα να μπορούμε να ισχυριζόμαστε σήμερα ότι ο</w:t>
      </w:r>
      <w:r>
        <w:rPr>
          <w:rFonts w:eastAsia="Times New Roman"/>
          <w:szCs w:val="24"/>
        </w:rPr>
        <w:t>ι υπηρεσίες υγείας βρίσκονται σε κάπως ικανοποιητικότερο επίπεδο για τα δεδομένα της πολύ δύσκολης οικονομικής συγκυρίας.</w:t>
      </w:r>
    </w:p>
    <w:p w14:paraId="358467E8" w14:textId="77777777" w:rsidR="00825165" w:rsidRDefault="00D46FE4">
      <w:pPr>
        <w:spacing w:after="0" w:line="600" w:lineRule="auto"/>
        <w:ind w:firstLine="720"/>
        <w:jc w:val="both"/>
        <w:rPr>
          <w:rFonts w:eastAsia="Times New Roman"/>
          <w:szCs w:val="24"/>
        </w:rPr>
      </w:pPr>
      <w:r>
        <w:rPr>
          <w:rFonts w:eastAsia="Times New Roman"/>
          <w:szCs w:val="24"/>
        </w:rPr>
        <w:t xml:space="preserve">Τι εννοούμε συγκεκριμένα; Το 2015, όταν ανέλαβε η Κυβέρνηση του ΣΥΡΙΖΑ, η δημόσια δαπάνη ήταν στο 4,7%. Αυξήθηκε λίγο, αλλά αυξήθηκε, </w:t>
      </w:r>
      <w:r>
        <w:rPr>
          <w:rFonts w:eastAsia="Times New Roman"/>
          <w:szCs w:val="24"/>
        </w:rPr>
        <w:t>σε ένα πλαίσιο εξαιρετικής χρηματοδοτικής ασφυξίας, στο 5,1%.</w:t>
      </w:r>
    </w:p>
    <w:p w14:paraId="358467E9" w14:textId="77777777" w:rsidR="00825165" w:rsidRDefault="00D46FE4">
      <w:pPr>
        <w:spacing w:after="0" w:line="600" w:lineRule="auto"/>
        <w:ind w:firstLine="720"/>
        <w:jc w:val="both"/>
        <w:rPr>
          <w:rFonts w:eastAsia="Times New Roman"/>
          <w:szCs w:val="24"/>
        </w:rPr>
      </w:pPr>
      <w:r>
        <w:rPr>
          <w:rFonts w:eastAsia="Times New Roman"/>
          <w:szCs w:val="24"/>
        </w:rPr>
        <w:t>Επίσης, υπήρχαν χρέη των νοσοκομείων. Αντιμετωπίστηκαν τα ελλείματα των νοσοκομείων με αριθμούς. Αρέσουν οι αριθμοί, αν και είμαστε μόνοι μας σήμερα. Βλέπω ότι είμαστε τώρα εντελώς μόνοι μας. Στ</w:t>
      </w:r>
      <w:r>
        <w:rPr>
          <w:rFonts w:eastAsia="Times New Roman"/>
          <w:szCs w:val="24"/>
        </w:rPr>
        <w:t>ο τέλος του 2014 τα δημόσια νοσοκομεία είχαν έλλει</w:t>
      </w:r>
      <w:r>
        <w:rPr>
          <w:rFonts w:eastAsia="Times New Roman"/>
          <w:szCs w:val="24"/>
        </w:rPr>
        <w:t>μ</w:t>
      </w:r>
      <w:r>
        <w:rPr>
          <w:rFonts w:eastAsia="Times New Roman"/>
          <w:szCs w:val="24"/>
        </w:rPr>
        <w:t xml:space="preserve">μα πάνω από 950 σχεδόν εκατομμύρια ευρώ. Γιατί είχαν έλλειμμα μέσα στην τόση ευημερία που </w:t>
      </w:r>
      <w:r>
        <w:rPr>
          <w:rFonts w:eastAsia="Times New Roman"/>
          <w:szCs w:val="24"/>
        </w:rPr>
        <w:t xml:space="preserve">δημιούργησαν </w:t>
      </w:r>
      <w:r>
        <w:rPr>
          <w:rFonts w:eastAsia="Times New Roman"/>
          <w:szCs w:val="24"/>
        </w:rPr>
        <w:t>οι προηγούμενες κυβερνήσεις όλα τα προηγούμενα χρόνια, με τα νομοθετικά θαύματα που καταθέτανε τόσα χρ</w:t>
      </w:r>
      <w:r>
        <w:rPr>
          <w:rFonts w:eastAsia="Times New Roman"/>
          <w:szCs w:val="24"/>
        </w:rPr>
        <w:t>όνια;</w:t>
      </w:r>
    </w:p>
    <w:p w14:paraId="358467EA" w14:textId="77777777" w:rsidR="00825165" w:rsidRDefault="00D46FE4">
      <w:pPr>
        <w:spacing w:after="0" w:line="600" w:lineRule="auto"/>
        <w:ind w:firstLine="720"/>
        <w:jc w:val="both"/>
        <w:rPr>
          <w:rFonts w:eastAsia="Times New Roman"/>
          <w:szCs w:val="24"/>
        </w:rPr>
      </w:pPr>
      <w:r>
        <w:rPr>
          <w:rFonts w:eastAsia="Times New Roman"/>
          <w:szCs w:val="24"/>
        </w:rPr>
        <w:t xml:space="preserve">Ο συνάδελφος, ο Γιάννης ο </w:t>
      </w:r>
      <w:proofErr w:type="spellStart"/>
      <w:r>
        <w:rPr>
          <w:rFonts w:eastAsia="Times New Roman"/>
          <w:szCs w:val="24"/>
        </w:rPr>
        <w:t>Θεωνάς</w:t>
      </w:r>
      <w:proofErr w:type="spellEnd"/>
      <w:r>
        <w:rPr>
          <w:rFonts w:eastAsia="Times New Roman"/>
          <w:szCs w:val="24"/>
        </w:rPr>
        <w:t>, ανέφερε κάποια ζητήματα πάρα πολύ σημαντικά και για την ιστορία των ασφαλιστικών ταμείων και για τον τρόπο διαχείρισής τους. Εγώ απλά να πω, για να συνεχίσω αυτήν την επιχειρηματολογία και να ενι</w:t>
      </w:r>
      <w:r>
        <w:rPr>
          <w:rFonts w:eastAsia="Times New Roman"/>
          <w:szCs w:val="24"/>
        </w:rPr>
        <w:lastRenderedPageBreak/>
        <w:t>σχύσω γιατί υπήρχαν ε</w:t>
      </w:r>
      <w:r>
        <w:rPr>
          <w:rFonts w:eastAsia="Times New Roman"/>
          <w:szCs w:val="24"/>
        </w:rPr>
        <w:t>λλεί</w:t>
      </w:r>
      <w:r>
        <w:rPr>
          <w:rFonts w:eastAsia="Times New Roman"/>
          <w:szCs w:val="24"/>
        </w:rPr>
        <w:t>μ</w:t>
      </w:r>
      <w:r>
        <w:rPr>
          <w:rFonts w:eastAsia="Times New Roman"/>
          <w:szCs w:val="24"/>
        </w:rPr>
        <w:t xml:space="preserve">ματα, ότι όλα αυτά που είπε ο Γιάννης </w:t>
      </w:r>
      <w:proofErr w:type="spellStart"/>
      <w:r>
        <w:rPr>
          <w:rFonts w:eastAsia="Times New Roman"/>
          <w:szCs w:val="24"/>
        </w:rPr>
        <w:t>Θεωνάς</w:t>
      </w:r>
      <w:proofErr w:type="spellEnd"/>
      <w:r>
        <w:rPr>
          <w:rFonts w:eastAsia="Times New Roman"/>
          <w:szCs w:val="24"/>
        </w:rPr>
        <w:t xml:space="preserve"> εμπλουτίστηκαν όλα τα επόμενα χρόνια, γιατί έδιναν και έπαιρναν οι υπερτιμολογήσεις, το πάρτι στις προμήθειες. </w:t>
      </w:r>
    </w:p>
    <w:p w14:paraId="358467EB" w14:textId="77777777" w:rsidR="00825165" w:rsidRDefault="00D46FE4">
      <w:pPr>
        <w:spacing w:after="0" w:line="600" w:lineRule="auto"/>
        <w:ind w:firstLine="720"/>
        <w:jc w:val="both"/>
        <w:rPr>
          <w:rFonts w:eastAsia="Times New Roman"/>
          <w:szCs w:val="24"/>
        </w:rPr>
      </w:pPr>
      <w:r>
        <w:rPr>
          <w:rFonts w:eastAsia="Times New Roman"/>
          <w:szCs w:val="24"/>
        </w:rPr>
        <w:t xml:space="preserve">Να σκεφτείτε ότι υπάρχουν ανέγγιχτα μηχανήματα. Τουλάχιστον όταν πρωτοβγήκα εγώ Βουλευτής το </w:t>
      </w:r>
      <w:r>
        <w:rPr>
          <w:rFonts w:eastAsia="Times New Roman"/>
          <w:szCs w:val="24"/>
        </w:rPr>
        <w:t>2012, πηγαίναμε σε κέντρα υγείας και βλέπαμε πολύ ακριβά μηχανήματα, τα οποία υπήρχαν μετά το 1982-1983. Από τότε ήταν ανέγγιχτα. Δεν τα χρησιμοποίησε κανένας.</w:t>
      </w:r>
    </w:p>
    <w:p w14:paraId="358467EC" w14:textId="77777777" w:rsidR="00825165" w:rsidRDefault="00D46FE4">
      <w:pPr>
        <w:spacing w:after="0" w:line="600" w:lineRule="auto"/>
        <w:jc w:val="both"/>
        <w:rPr>
          <w:rFonts w:eastAsia="Times New Roman" w:cs="Times New Roman"/>
          <w:szCs w:val="24"/>
        </w:rPr>
      </w:pPr>
      <w:r>
        <w:rPr>
          <w:rFonts w:eastAsia="Times New Roman" w:cs="Times New Roman"/>
          <w:szCs w:val="24"/>
        </w:rPr>
        <w:t>Πρόσφατα, για παράδειγμα, στο Νοσοκομείο Μεσολογγίου βρέθηκαν στις αποθήκες πολύ μεγάλες ποσότητ</w:t>
      </w:r>
      <w:r>
        <w:rPr>
          <w:rFonts w:eastAsia="Times New Roman" w:cs="Times New Roman"/>
          <w:szCs w:val="24"/>
        </w:rPr>
        <w:t>ες από κουβέρτες, σεντόνια και άλλα υλικά. Κατά τα άλλα, όμως, υπήρχαν –αν δείτε τα προηγούμενα χρόνια- συνεχώς παραγγελίες. Είναι απίστευτο.</w:t>
      </w:r>
    </w:p>
    <w:p w14:paraId="358467E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Όλα αυτά δείχνουν ότι η φαυλότητα και η διαφθορά είχαν εγκαθιδρυθεί για τα καλά. Το φαγοπότι ήταν ατέλειωτο και βέ</w:t>
      </w:r>
      <w:r>
        <w:rPr>
          <w:rFonts w:eastAsia="Times New Roman" w:cs="Times New Roman"/>
          <w:szCs w:val="24"/>
        </w:rPr>
        <w:t xml:space="preserve">βαια τώρα δυσκολεύονται κάποιοι να κάνουν δίαιτα. Και φυσικά, πάνω από όλα υπήρχε </w:t>
      </w:r>
      <w:proofErr w:type="spellStart"/>
      <w:r>
        <w:rPr>
          <w:rFonts w:eastAsia="Times New Roman" w:cs="Times New Roman"/>
          <w:szCs w:val="24"/>
        </w:rPr>
        <w:t>στοχοπροσήλωση</w:t>
      </w:r>
      <w:proofErr w:type="spellEnd"/>
      <w:r>
        <w:rPr>
          <w:rFonts w:eastAsia="Times New Roman" w:cs="Times New Roman"/>
          <w:szCs w:val="24"/>
        </w:rPr>
        <w:t xml:space="preserve"> στη διάλυση της δημόσιας υγείας. </w:t>
      </w:r>
    </w:p>
    <w:p w14:paraId="358467E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Πάντως εμείς, που είμαστε ανίκανοι, στο τέλος του 2016 έχουμε πλεόνασμα στα νοσοκομεία, ένα πλεόνασμα που ξεπερνά τα 35 εκατο</w:t>
      </w:r>
      <w:r>
        <w:rPr>
          <w:rFonts w:eastAsia="Times New Roman" w:cs="Times New Roman"/>
          <w:szCs w:val="24"/>
        </w:rPr>
        <w:t>μμύρια ευρώ.</w:t>
      </w:r>
    </w:p>
    <w:p w14:paraId="358467E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Είναι σημαντικό να σταθούμε στη ρύθμιση που επέτρεψε την ένταξη δυόμισι εκατομμυρίων ανασφάλιστων στο Εθνικό Σύστημα Υγείας. Είναι μια εμβληματική ρύθμιση, αλλά πάνω από όλα είναι αναγκαία και αυτονόητη ρύθμιση, γιατί κανένας πολίτης πλέον δεν</w:t>
      </w:r>
      <w:r>
        <w:rPr>
          <w:rFonts w:eastAsia="Times New Roman" w:cs="Times New Roman"/>
          <w:szCs w:val="24"/>
        </w:rPr>
        <w:t xml:space="preserve"> στερείται της δυνατότητας πρόσβασης στη δημόσια υγεία και ένα μεγάλο ποσοστό στα φάρμακα που χρειάζεται, αφού έχει μηδενική συμμετοχή.</w:t>
      </w:r>
    </w:p>
    <w:p w14:paraId="358467F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Λέτε ότι αυτή η ρύθμιση προϋπήρχε, ότι είχε νομοθετηθεί από εσάς. Ο τότε Υπουργός Υγείας και σημερινός Αντιπρόεδρος της </w:t>
      </w:r>
      <w:r>
        <w:rPr>
          <w:rFonts w:eastAsia="Times New Roman" w:cs="Times New Roman"/>
          <w:szCs w:val="24"/>
        </w:rPr>
        <w:t xml:space="preserve">Νέας Δημοκρατίας μιλούσε τότε για τη δική μας ρύθμιση, αν θυμόμαστε καλά, για δήθεν ρύθμιση, για δήθεν κάλυψη των ανασφάλιστων. Αυτός τότε είχε υιοθετήσει το λεγόμενο εισιτήριο υγείας. </w:t>
      </w:r>
    </w:p>
    <w:p w14:paraId="358467F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Ξεχνάτε κάποιες λεπτομέρειες, όμως, σε σχέση με αυτό, δηλαδή ότι δεν κ</w:t>
      </w:r>
      <w:r>
        <w:rPr>
          <w:rFonts w:eastAsia="Times New Roman" w:cs="Times New Roman"/>
          <w:szCs w:val="24"/>
        </w:rPr>
        <w:t>άλυπτε το σύνολο των ανασφάλιστων πολιτών, παρά μόνο διακόσιες χιλιάδες σε διάστημα δύο ετών και με ορισμένους πολύ περιοριστικούς οικονομικούς όρους. Έβαζε πλαφόν για τρεις μόνο ιατρικές επισκέψεις και είχε διάρκεια τρεις μήνες. Δεν κάλυπτε υπηρεσίες δευτ</w:t>
      </w:r>
      <w:r>
        <w:rPr>
          <w:rFonts w:eastAsia="Times New Roman" w:cs="Times New Roman"/>
          <w:szCs w:val="24"/>
        </w:rPr>
        <w:t>εροβάθμιας υγείας, δηλαδή νοσηλεία στα δημόσια νοσοκομεία και πολλά άλλα.</w:t>
      </w:r>
    </w:p>
    <w:p w14:paraId="358467F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θυμόμαστε καλά ότι στο νομοσχέδιο που είχε φέρει η προηγούμενη κυβέρνηση για την πρωτοβάθμια φροντίδα υγείας </w:t>
      </w:r>
      <w:r>
        <w:rPr>
          <w:rFonts w:eastAsia="Times New Roman" w:cs="Times New Roman"/>
          <w:szCs w:val="24"/>
        </w:rPr>
        <w:t>-</w:t>
      </w:r>
      <w:r>
        <w:rPr>
          <w:rFonts w:eastAsia="Times New Roman" w:cs="Times New Roman"/>
          <w:szCs w:val="24"/>
        </w:rPr>
        <w:t>και νομίζω ότι αξίζει να το πούμε- δεν υπήρχε σε κανένα σημείο τ</w:t>
      </w:r>
      <w:r>
        <w:rPr>
          <w:rFonts w:eastAsia="Times New Roman" w:cs="Times New Roman"/>
          <w:szCs w:val="24"/>
        </w:rPr>
        <w:t xml:space="preserve">ου κειμένου η λέξη «δωρεάν». Ο τότε Υπουργός Υγείας και νυν Αντιπρόεδρος της Νέας Δημοκρατίας είχε πει ότι η ιδέα που επικράτησε στην Ελλάδα τα τελευταία είκοσι χρόνια ότι δημόσιο σημαίνει τσάμπα, είναι καταστροφική και πρέπει να την αλλάξουμε όσο γίνεται </w:t>
      </w:r>
      <w:r>
        <w:rPr>
          <w:rFonts w:eastAsia="Times New Roman" w:cs="Times New Roman"/>
          <w:szCs w:val="24"/>
        </w:rPr>
        <w:t>γρηγορότερα.</w:t>
      </w:r>
    </w:p>
    <w:p w14:paraId="358467F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αρχάς</w:t>
      </w:r>
      <w:r>
        <w:rPr>
          <w:rFonts w:eastAsia="Times New Roman" w:cs="Times New Roman"/>
          <w:szCs w:val="24"/>
        </w:rPr>
        <w:t xml:space="preserve"> να πούμε, ότι δυστυχώς, στον κόσμο που ζούμε δεν υπάρχει τίποτα τσάμπα, αλλά ξαναρωτώ: Ποιος δημιούργησε αυτή την κατάσταση; Είναι, επίσης, πάρα πολύ σημαντική και εμβληματική η ρύθμιση για διαγραφή χρεών των πολιτών, που είναι δυστ</w:t>
      </w:r>
      <w:r>
        <w:rPr>
          <w:rFonts w:eastAsia="Times New Roman" w:cs="Times New Roman"/>
          <w:szCs w:val="24"/>
        </w:rPr>
        <w:t>υχώς πολλοί.</w:t>
      </w:r>
    </w:p>
    <w:p w14:paraId="358467F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358467F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Θέλω και εγώ μια μικρή ανοχή.</w:t>
      </w:r>
    </w:p>
    <w:p w14:paraId="358467F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Προβλέπεται, λοιπόν, με τις διατάξεις του νομοσχεδίου σε πρώτη φάση αναδιάταξη της δομής των μονάδων παροχής πρωτοβάθμιας φροντί</w:t>
      </w:r>
      <w:r>
        <w:rPr>
          <w:rFonts w:eastAsia="Times New Roman" w:cs="Times New Roman"/>
          <w:szCs w:val="24"/>
        </w:rPr>
        <w:t xml:space="preserve">δας υγείας με τη δημιουργία διακοσίων τριάντα εννέα </w:t>
      </w:r>
      <w:r>
        <w:rPr>
          <w:rFonts w:eastAsia="Times New Roman" w:cs="Times New Roman"/>
          <w:szCs w:val="24"/>
        </w:rPr>
        <w:t>τοπικών μονάδων</w:t>
      </w:r>
      <w:r>
        <w:rPr>
          <w:rFonts w:eastAsia="Times New Roman" w:cs="Times New Roman"/>
          <w:szCs w:val="24"/>
        </w:rPr>
        <w:t xml:space="preserve"> </w:t>
      </w:r>
      <w:r>
        <w:rPr>
          <w:rFonts w:eastAsia="Times New Roman" w:cs="Times New Roman"/>
          <w:szCs w:val="24"/>
        </w:rPr>
        <w:t xml:space="preserve">υγείας </w:t>
      </w:r>
      <w:r>
        <w:rPr>
          <w:rFonts w:eastAsia="Times New Roman" w:cs="Times New Roman"/>
          <w:szCs w:val="24"/>
        </w:rPr>
        <w:t xml:space="preserve">σε εξήντα πέντε αστικά κέντρα. Η </w:t>
      </w:r>
      <w:r>
        <w:rPr>
          <w:rFonts w:eastAsia="Times New Roman" w:cs="Times New Roman"/>
          <w:szCs w:val="24"/>
        </w:rPr>
        <w:lastRenderedPageBreak/>
        <w:t>ΤΟΜΥ θα είναι η βασική μονάδα και το βασικό κύτταρο παροχής πρωτοβάθμιας φροντίδας και θα αποτελέσει τον βασικό πυρήνα του νέου συστήματος. Το δίκτυ</w:t>
      </w:r>
      <w:r>
        <w:rPr>
          <w:rFonts w:eastAsia="Times New Roman" w:cs="Times New Roman"/>
          <w:szCs w:val="24"/>
        </w:rPr>
        <w:t xml:space="preserve">ο ανάπτυξης των ΤΟΜΥ θα καλύπτει περίπου το 30% του πληθυσμού, ενώ το υπόλοιπο 70% θα καλύπτεται με τις συμβάσεις που θα υπογράψει ο ΕΟΠΥΥ με ιδιώτες γιατρούς. </w:t>
      </w:r>
    </w:p>
    <w:p w14:paraId="358467F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Οι ΤΟΜΥ θα αποτελούν το πρώτο επίπεδο της πρωτοβάθμιας φροντίδας υγείας και το δεύτερο θα αποτελούν τα </w:t>
      </w:r>
      <w:r>
        <w:rPr>
          <w:rFonts w:eastAsia="Times New Roman" w:cs="Times New Roman"/>
          <w:szCs w:val="24"/>
        </w:rPr>
        <w:t>κέντρα υγείας</w:t>
      </w:r>
      <w:r>
        <w:rPr>
          <w:rFonts w:eastAsia="Times New Roman" w:cs="Times New Roman"/>
          <w:szCs w:val="24"/>
        </w:rPr>
        <w:t xml:space="preserve">, ενώ όλες οι δομές θα διασυνδέονται με τα νοσοκομεία. </w:t>
      </w:r>
    </w:p>
    <w:p w14:paraId="358467F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Εδώ να πω δυο πράγματα. Υπάρχει σίγουρα μεγάλη ανάγκη αποσυμφόρησης των νοσοκομείων.</w:t>
      </w:r>
      <w:r>
        <w:rPr>
          <w:rFonts w:eastAsia="Times New Roman" w:cs="Times New Roman"/>
          <w:szCs w:val="24"/>
        </w:rPr>
        <w:t xml:space="preserve"> Φυσικά εγείρονται ζητήματα και αμφιβολίες. Γιατί; Διότι η κρίση και η έλλειψη πόρων διαχρονικά είναι υπαρκτή. Υπάρχει χρηματοδότηση του προγράμματος μέσω ΕΣΠΑ, αλλά χρειάζεται να είμαστε σοβαροί και να μεριμνήσουμε από τώρα για τη μετάβαση στην κρατική χρ</w:t>
      </w:r>
      <w:r>
        <w:rPr>
          <w:rFonts w:eastAsia="Times New Roman" w:cs="Times New Roman"/>
          <w:szCs w:val="24"/>
        </w:rPr>
        <w:t>ηματοδότηση, ώστε να υπάρξουν πραγματικά εθνικοί πόροι.</w:t>
      </w:r>
    </w:p>
    <w:p w14:paraId="358467F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Επίσης, πρέπει να πούμε ότι σήμερα τα </w:t>
      </w:r>
      <w:r>
        <w:rPr>
          <w:rFonts w:eastAsia="Times New Roman" w:cs="Times New Roman"/>
          <w:szCs w:val="24"/>
        </w:rPr>
        <w:t xml:space="preserve">κέντρα υγείας </w:t>
      </w:r>
      <w:r>
        <w:rPr>
          <w:rFonts w:eastAsia="Times New Roman" w:cs="Times New Roman"/>
          <w:szCs w:val="24"/>
        </w:rPr>
        <w:t xml:space="preserve">είναι λειψά. Υπάρχει απουσία ουσιαστικών </w:t>
      </w:r>
      <w:r>
        <w:rPr>
          <w:rFonts w:eastAsia="Times New Roman" w:cs="Times New Roman"/>
          <w:szCs w:val="24"/>
        </w:rPr>
        <w:t xml:space="preserve">κέντρων υγείας </w:t>
      </w:r>
      <w:r>
        <w:rPr>
          <w:rFonts w:eastAsia="Times New Roman" w:cs="Times New Roman"/>
          <w:szCs w:val="24"/>
        </w:rPr>
        <w:t>και αυτό οπωσδήποτε θα πρέπει να αλλάξει.</w:t>
      </w:r>
    </w:p>
    <w:p w14:paraId="358467F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Περνάω πολύ γρήγορα τις διατάξεις. Έχουν ειπωθεί π</w:t>
      </w:r>
      <w:r>
        <w:rPr>
          <w:rFonts w:eastAsia="Times New Roman" w:cs="Times New Roman"/>
          <w:szCs w:val="24"/>
        </w:rPr>
        <w:t xml:space="preserve">ράγματα για τον οικογενειακό γιατρό και την ομάδα υγείας. </w:t>
      </w:r>
    </w:p>
    <w:p w14:paraId="358467F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Ολοκληρώστε παρακαλώ, κυρία συνάδελφε.</w:t>
      </w:r>
    </w:p>
    <w:p w14:paraId="358467F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ΜΑΡΙΑ ΤΡΙΑΝΤΑΦΥΛΛΟΥ: </w:t>
      </w:r>
      <w:r>
        <w:rPr>
          <w:rFonts w:eastAsia="Times New Roman" w:cs="Times New Roman"/>
          <w:szCs w:val="24"/>
        </w:rPr>
        <w:t>Ολοκληρώνω αμέσως, κυρία Πρόεδρε, με το εξής: Το κρίσιμο ερώτημα όταν συζητείται ένα νομοσχέδ</w:t>
      </w:r>
      <w:r>
        <w:rPr>
          <w:rFonts w:eastAsia="Times New Roman" w:cs="Times New Roman"/>
          <w:szCs w:val="24"/>
        </w:rPr>
        <w:t>ιο, μια μεταρρύθμιση, είναι ποιος είναι ο πολιτικός της στόχος και ποιες είναι οι ανάγκες της κοινωνίας που έρχεται να καλύψει. Για πολλά χρόνια υπήρχε εκχώρηση της δημόσιας υγείας στον ιδιωτικό τομέα και ο ενταφιασμός της. Σήμερα, ο προοδευτικός μετασχημα</w:t>
      </w:r>
      <w:r>
        <w:rPr>
          <w:rFonts w:eastAsia="Times New Roman" w:cs="Times New Roman"/>
          <w:szCs w:val="24"/>
        </w:rPr>
        <w:t>τισμός της κοινωνίας και του κράτους περνάει από την ουσιαστική στήριξη και ενίσχυση της δημόσιας υγείας. Αυτό κάνει το σημερινό νομοσχέδιο και νομίζω ότι είναι ένα νομοσχέδιο, το οποίο θα πρέπει να στηριχθεί από όλες τις πλευρές.</w:t>
      </w:r>
    </w:p>
    <w:p w14:paraId="358467F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Ευχαριστώ.</w:t>
      </w:r>
    </w:p>
    <w:p w14:paraId="358467FE"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w:t>
      </w:r>
      <w:r>
        <w:rPr>
          <w:rFonts w:eastAsia="Times New Roman" w:cs="Times New Roman"/>
          <w:szCs w:val="24"/>
        </w:rPr>
        <w:t xml:space="preserve">α από τις </w:t>
      </w:r>
      <w:r>
        <w:rPr>
          <w:rFonts w:eastAsia="Times New Roman" w:cs="Times New Roman"/>
          <w:szCs w:val="24"/>
        </w:rPr>
        <w:t xml:space="preserve">πτέρυγες </w:t>
      </w:r>
      <w:r>
        <w:rPr>
          <w:rFonts w:eastAsia="Times New Roman" w:cs="Times New Roman"/>
          <w:szCs w:val="24"/>
        </w:rPr>
        <w:t>του ΣΥΡΙΖΑ και των ΑΝΕΛ)</w:t>
      </w:r>
    </w:p>
    <w:p w14:paraId="358467F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 συνάδελφος κ. Χρήστος Καραγιαννίδης έχει τον λόγο.</w:t>
      </w:r>
    </w:p>
    <w:p w14:paraId="3584680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ΚΑΡΑΓΙΑΝΝΙΔΗΣ: </w:t>
      </w:r>
      <w:r>
        <w:rPr>
          <w:rFonts w:eastAsia="Times New Roman" w:cs="Times New Roman"/>
          <w:szCs w:val="24"/>
        </w:rPr>
        <w:t>Ευχαριστώ, κυρία Πρόεδρε.</w:t>
      </w:r>
    </w:p>
    <w:p w14:paraId="3584680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Να ξεκινήσω, λοιπόν, χαλαρά μιας και είμαστε μεταξύ μας. </w:t>
      </w:r>
    </w:p>
    <w:p w14:paraId="3584680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Μετά τη </w:t>
      </w:r>
      <w:proofErr w:type="spellStart"/>
      <w:r>
        <w:rPr>
          <w:rFonts w:eastAsia="Times New Roman" w:cs="Times New Roman"/>
          <w:szCs w:val="24"/>
        </w:rPr>
        <w:t>σοβιετοποίηση</w:t>
      </w:r>
      <w:proofErr w:type="spellEnd"/>
      <w:r>
        <w:rPr>
          <w:rFonts w:eastAsia="Times New Roman" w:cs="Times New Roman"/>
          <w:szCs w:val="24"/>
        </w:rPr>
        <w:t xml:space="preserve"> υγείας που κάνει αυτό το νομοσχέδιο, βλέπω ότι και η Βουλή πλέον σοβιετοποιείται, μιας και η Αντιπολίτευση δεν έχει επιλέξει σήμερα να παρακολουθήσει τη συζήτηση. Βλέποντας, μάλιστα, τον κατάλογο ομιλητών θεωρώ ότι έχουμε εντελώς γίνει Σοβιετ</w:t>
      </w:r>
      <w:r>
        <w:rPr>
          <w:rFonts w:eastAsia="Times New Roman" w:cs="Times New Roman"/>
          <w:szCs w:val="24"/>
        </w:rPr>
        <w:t xml:space="preserve">ική Ένωση, γιατί έχει είκοσι πέντε ομιλητές ο ΣΥΡΙΖΑ και δύο η Δημοκρατική Συμπαράταξη. </w:t>
      </w:r>
    </w:p>
    <w:p w14:paraId="3584680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Η απαξία της Αξιωματικής Αντιπολίτευσης να συμμετάσχει στο νομοσχέδιο δείχνει ότι δεν υπάρχει κα</w:t>
      </w:r>
      <w:r>
        <w:rPr>
          <w:rFonts w:eastAsia="Times New Roman" w:cs="Times New Roman"/>
          <w:szCs w:val="24"/>
        </w:rPr>
        <w:t>μ</w:t>
      </w:r>
      <w:r>
        <w:rPr>
          <w:rFonts w:eastAsia="Times New Roman" w:cs="Times New Roman"/>
          <w:szCs w:val="24"/>
        </w:rPr>
        <w:t xml:space="preserve">μία πρόταση και δεν υπάρχει και ενδιαφέρον από τους Βουλευτές της Αξιωματικής Αντιπολίτευσης να προτείνουν ή να κάνουν μια κριτική στο νομοσχέδιο. Αυτό είναι το ένα κομμάτι. </w:t>
      </w:r>
    </w:p>
    <w:p w14:paraId="3584680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Το δεύτερο κομμάτι είναι μια συνολική κριτική στις ομιλίες των Βουλευτών. Οι περι</w:t>
      </w:r>
      <w:r>
        <w:rPr>
          <w:rFonts w:eastAsia="Times New Roman" w:cs="Times New Roman"/>
          <w:szCs w:val="24"/>
        </w:rPr>
        <w:t>σσότεροι Βουλευτές έρχονται –λογικό- με γραπτές ομιλίες, τις οποίες, όμως, έχω την εντύπωση ότι δεν τις διαβάζουν πριν έρθουν εδώ να τις εκφωνήσουν.</w:t>
      </w:r>
    </w:p>
    <w:p w14:paraId="3584680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Τι εννοώ; Υπάρχει χθεσινή ομιλία </w:t>
      </w:r>
      <w:r>
        <w:rPr>
          <w:rFonts w:eastAsia="Times New Roman" w:cs="Times New Roman"/>
          <w:szCs w:val="24"/>
        </w:rPr>
        <w:t>-</w:t>
      </w:r>
      <w:r>
        <w:rPr>
          <w:rFonts w:eastAsia="Times New Roman" w:cs="Times New Roman"/>
          <w:szCs w:val="24"/>
        </w:rPr>
        <w:t>την πήρα από τα Πρακτικά- Βουλευτή της Ελάσσονος Αντιπολίτευσης, ο οποίος</w:t>
      </w:r>
      <w:r>
        <w:rPr>
          <w:rFonts w:eastAsia="Times New Roman" w:cs="Times New Roman"/>
          <w:szCs w:val="24"/>
        </w:rPr>
        <w:t xml:space="preserve"> λέει </w:t>
      </w:r>
      <w:r>
        <w:rPr>
          <w:rFonts w:eastAsia="Times New Roman" w:cs="Times New Roman"/>
          <w:szCs w:val="24"/>
        </w:rPr>
        <w:lastRenderedPageBreak/>
        <w:t>επί λέξει: «Αλλά δεν μπορούμε να παραβλέψουμε πως κάποιοι συμπολίτες μας ανησυχούν πως υπάρχει πιθανότητα να επαναληφθεί το φαινόμενο να ζητάμε από τους έχοντες ανάγκη αιμοκάθαρσης να έρχονται με το σακουλάκι του αίματος στο χέρι. Θέλω να πω ότι η αι</w:t>
      </w:r>
      <w:r>
        <w:rPr>
          <w:rFonts w:eastAsia="Times New Roman" w:cs="Times New Roman"/>
          <w:szCs w:val="24"/>
        </w:rPr>
        <w:t>μοκάθαρση είναι αιμοκάθαρση, δεν είναι αιμοληψία». Αυτό το είπε Κοινοβουλευτικός Εκπρόσωπος κόμματος. «Τα σακουλάκια αίματος δεν είναι χυμοί για να τα κρατάνε οι πολίτες στο σπίτι τους και να τα φέρουν στο νοσοκομείο». Αν θέλουμε, λοιπόν, να διεκτραγωδήσου</w:t>
      </w:r>
      <w:r>
        <w:rPr>
          <w:rFonts w:eastAsia="Times New Roman" w:cs="Times New Roman"/>
          <w:szCs w:val="24"/>
        </w:rPr>
        <w:t xml:space="preserve">με κάτι, τουλάχιστον να λέμε σοβαρά πράγματα και όχι </w:t>
      </w:r>
      <w:proofErr w:type="spellStart"/>
      <w:r>
        <w:rPr>
          <w:rFonts w:eastAsia="Times New Roman" w:cs="Times New Roman"/>
          <w:szCs w:val="24"/>
        </w:rPr>
        <w:t>ουρανομήκεις</w:t>
      </w:r>
      <w:proofErr w:type="spellEnd"/>
      <w:r>
        <w:rPr>
          <w:rFonts w:eastAsia="Times New Roman" w:cs="Times New Roman"/>
          <w:szCs w:val="24"/>
        </w:rPr>
        <w:t xml:space="preserve"> ανοησίες από το Βήμα της Βουλής και να λέμε πράγματα που στέκονται στην πραγματικότητα και στην κοινή λογική.</w:t>
      </w:r>
    </w:p>
    <w:p w14:paraId="3584680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Με την ίδια λογική, λοιπόν, χθες ακούστηκε και από την πλευρά της Νέας Δημοκρατί</w:t>
      </w:r>
      <w:r>
        <w:rPr>
          <w:rFonts w:eastAsia="Times New Roman" w:cs="Times New Roman"/>
          <w:szCs w:val="24"/>
        </w:rPr>
        <w:t>ας ότι το Εθνικό Σύστημα Υγείας έχει έλλειψη χρηματοδότησης. Συγ</w:t>
      </w:r>
      <w:r>
        <w:rPr>
          <w:rFonts w:eastAsia="Times New Roman" w:cs="Times New Roman"/>
          <w:szCs w:val="24"/>
        </w:rPr>
        <w:t>γ</w:t>
      </w:r>
      <w:r>
        <w:rPr>
          <w:rFonts w:eastAsia="Times New Roman" w:cs="Times New Roman"/>
          <w:szCs w:val="24"/>
        </w:rPr>
        <w:t xml:space="preserve">νώμη, η αύξηση που έγινε το 2015, το 2016 και το 2017 στα κονδύλια για την υγεία είναι έλλειψη χρηματοδότησης; Και τότε πριν το 2015 τι υπήρχε; Έχουμε, λέει, και </w:t>
      </w:r>
      <w:proofErr w:type="spellStart"/>
      <w:r>
        <w:rPr>
          <w:rFonts w:eastAsia="Times New Roman" w:cs="Times New Roman"/>
          <w:szCs w:val="24"/>
        </w:rPr>
        <w:t>υποστελέχωση</w:t>
      </w:r>
      <w:proofErr w:type="spellEnd"/>
      <w:r>
        <w:rPr>
          <w:rFonts w:eastAsia="Times New Roman" w:cs="Times New Roman"/>
          <w:szCs w:val="24"/>
        </w:rPr>
        <w:t xml:space="preserve"> του συστήματος υ</w:t>
      </w:r>
      <w:r>
        <w:rPr>
          <w:rFonts w:eastAsia="Times New Roman" w:cs="Times New Roman"/>
          <w:szCs w:val="24"/>
        </w:rPr>
        <w:t xml:space="preserve">γείας. Το είπε Βουλευτής της Νέας Δημοκρατίας και δεν ράγισαν τα τζάμια να πέσουν πάνω μας. Εννέα χιλιάδες προσλήψεις και μας είπε ο Βουλευτής </w:t>
      </w:r>
      <w:r>
        <w:rPr>
          <w:rFonts w:eastAsia="Times New Roman" w:cs="Times New Roman"/>
          <w:szCs w:val="24"/>
        </w:rPr>
        <w:lastRenderedPageBreak/>
        <w:t xml:space="preserve">της Νέας Δημοκρατίας ότι είναι </w:t>
      </w:r>
      <w:proofErr w:type="spellStart"/>
      <w:r>
        <w:rPr>
          <w:rFonts w:eastAsia="Times New Roman" w:cs="Times New Roman"/>
          <w:szCs w:val="24"/>
        </w:rPr>
        <w:t>υποστελεχωμένο</w:t>
      </w:r>
      <w:proofErr w:type="spellEnd"/>
      <w:r>
        <w:rPr>
          <w:rFonts w:eastAsia="Times New Roman" w:cs="Times New Roman"/>
          <w:szCs w:val="24"/>
        </w:rPr>
        <w:t xml:space="preserve"> το σύστημα υγείας. Να γράφουμε, λοιπόν, τις ομιλίες, αλλά ταυτόχρον</w:t>
      </w:r>
      <w:r>
        <w:rPr>
          <w:rFonts w:eastAsia="Times New Roman" w:cs="Times New Roman"/>
          <w:szCs w:val="24"/>
        </w:rPr>
        <w:t>α να διαβάζουμε και τι γράφουν αυτές οι ομιλίες, γιατί λέμε κουταμάρες από το Βήμα της Βουλής.</w:t>
      </w:r>
    </w:p>
    <w:p w14:paraId="3584680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Πάμε παρακάτω. Λέχθηκε χθες ως κριτική ότι αυτό το σύστημα είναι μοναδική πατέντα χρηματοδότησης κρατικών δομών με κοινοτικούς πόρους. Διαβάζω: «Τα ΚΕΠ, το Επιχε</w:t>
      </w:r>
      <w:r>
        <w:rPr>
          <w:rFonts w:eastAsia="Times New Roman" w:cs="Times New Roman"/>
          <w:szCs w:val="24"/>
        </w:rPr>
        <w:t xml:space="preserve">ιρησιακό Πρόγραμμα Εκπαίδευσης, Απασχόλησης και Επαγγελματικής Κατάρτισης, το </w:t>
      </w:r>
      <w:r>
        <w:rPr>
          <w:rFonts w:eastAsia="Times New Roman" w:cs="Times New Roman"/>
          <w:szCs w:val="24"/>
        </w:rPr>
        <w:t>πρόγραμμα «</w:t>
      </w:r>
      <w:r>
        <w:rPr>
          <w:rFonts w:eastAsia="Times New Roman" w:cs="Times New Roman"/>
          <w:szCs w:val="24"/>
        </w:rPr>
        <w:t>ΨΥΧΑΡΓΩ</w:t>
      </w:r>
      <w:r>
        <w:rPr>
          <w:rFonts w:eastAsia="Times New Roman" w:cs="Times New Roman"/>
          <w:szCs w:val="24"/>
        </w:rPr>
        <w:t>»</w:t>
      </w:r>
      <w:r>
        <w:rPr>
          <w:rFonts w:eastAsia="Times New Roman" w:cs="Times New Roman"/>
          <w:szCs w:val="24"/>
        </w:rPr>
        <w:t>, όλα αυτά και πάρα πολλά άλλα ξεκίνησαν με ευρωπαϊκά χρήματα και εξελίχθηκαν να χρηματοδοτούνται με δημόσιο τρόπο». Αυτά δεν τα έχουν διαβάσει; Δεν υπάρχει κά</w:t>
      </w:r>
      <w:r>
        <w:rPr>
          <w:rFonts w:eastAsia="Times New Roman" w:cs="Times New Roman"/>
          <w:szCs w:val="24"/>
        </w:rPr>
        <w:t>ποιο επιχείρημα να μας πουν που να στέκεται στην κοινή λογική; Γιατί χθες ο Υπουργός Υγείας επί είκοσι λεπτά είπε αναλυτικά πώς θα ξεκινήσει το σύστημα, πώς θα χρηματοδοτηθεί, με ταυτόχρονη δημιουργία των ΤΟΜΥ και παρ</w:t>
      </w:r>
      <w:r>
        <w:rPr>
          <w:rFonts w:eastAsia="Times New Roman" w:cs="Times New Roman"/>
          <w:szCs w:val="24"/>
        </w:rPr>
        <w:t xml:space="preserve">’ </w:t>
      </w:r>
      <w:r>
        <w:rPr>
          <w:rFonts w:eastAsia="Times New Roman" w:cs="Times New Roman"/>
          <w:szCs w:val="24"/>
        </w:rPr>
        <w:t>όλα αυτά, επειδή είχαν γραμμένες ομιλ</w:t>
      </w:r>
      <w:r>
        <w:rPr>
          <w:rFonts w:eastAsia="Times New Roman" w:cs="Times New Roman"/>
          <w:szCs w:val="24"/>
        </w:rPr>
        <w:t xml:space="preserve">ίες </w:t>
      </w:r>
      <w:r>
        <w:rPr>
          <w:rFonts w:eastAsia="Times New Roman" w:cs="Times New Roman"/>
          <w:szCs w:val="24"/>
        </w:rPr>
        <w:t>-</w:t>
      </w:r>
      <w:r>
        <w:rPr>
          <w:rFonts w:eastAsia="Times New Roman" w:cs="Times New Roman"/>
          <w:szCs w:val="24"/>
        </w:rPr>
        <w:t>ξαναλέω- οι Βουλευτές της Αντιπολίτευσης, ήρθαν απλώς και είπαν τις γραμμένες ομιλίες, μη παρακολουθώντας το τι λέγεται από το Βήμα της Βουλής.</w:t>
      </w:r>
    </w:p>
    <w:p w14:paraId="3584680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Η βασική μας, όμως, διαφωνία είναι η εξής και την είπε ξεκάθαρα χθες και ο Υπουργός. Η επέκταση του δημόσιο</w:t>
      </w:r>
      <w:r>
        <w:rPr>
          <w:rFonts w:eastAsia="Times New Roman" w:cs="Times New Roman"/>
          <w:szCs w:val="24"/>
        </w:rPr>
        <w:t>υ χώρου για μας είναι βαθιά ιδεολογικό και πολιτικό ζήτημα. Η επέκταση του ιδιωτικού χώρου από πλευράς της Νέας Δημοκρατίας είναι δικό τους ιδεολογικό ζήτημα και αυτή είναι η διαφωνία μας. Αυτή η διαφωνία είναι που μας κάνει Δεξιά και Αριστερά. Αυτή η διαφ</w:t>
      </w:r>
      <w:r>
        <w:rPr>
          <w:rFonts w:eastAsia="Times New Roman" w:cs="Times New Roman"/>
          <w:szCs w:val="24"/>
        </w:rPr>
        <w:t>ωνία είναι που μας κάνει εμάς να νοιαζόμαστε για το δημόσιο καλό και τη Νέα Δημοκρατία για τα ιδιωτικά συμφέροντα.</w:t>
      </w:r>
    </w:p>
    <w:p w14:paraId="3584680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Για να πω ένα παράδειγμα -αν και έχουν ειπωθεί αρκετά- επτακόσιες σαράντα χιλιάδες ευρώ στο Νοσοκομείο Δράμας –είναι από τα πρώτα νοσοκομεία </w:t>
      </w:r>
      <w:r>
        <w:rPr>
          <w:rFonts w:eastAsia="Times New Roman" w:cs="Times New Roman"/>
          <w:szCs w:val="24"/>
        </w:rPr>
        <w:t>που πέταξαν έξω τους ιδιώτες- για το ιδιωτικό συνεργείο καθαρισμού, τριακόσιες είκοσι χιλιάδες με τις συμβάσεις που κάναμε σε εργασιακές συνθήκες αξιοπρεπείς και ανθρώπινες, γιατί το ιδιωτικό συνεργείο τούς είχε σε συνθήκες γαλέρας.</w:t>
      </w:r>
    </w:p>
    <w:p w14:paraId="3584680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Το ίδιο μπορώ να πω ότι</w:t>
      </w:r>
      <w:r>
        <w:rPr>
          <w:rFonts w:eastAsia="Times New Roman" w:cs="Times New Roman"/>
          <w:szCs w:val="24"/>
        </w:rPr>
        <w:t xml:space="preserve"> θα επαναληφθεί και με τις συμβάσεις εργασίας που έχουμε κάνει για τη φύλαξη. Το ίδιο θα επαναληφθεί και με το «</w:t>
      </w:r>
      <w:r>
        <w:rPr>
          <w:rFonts w:eastAsia="Times New Roman" w:cs="Times New Roman"/>
          <w:szCs w:val="24"/>
          <w:lang w:val="en-US"/>
        </w:rPr>
        <w:t>catering</w:t>
      </w:r>
      <w:r>
        <w:rPr>
          <w:rFonts w:eastAsia="Times New Roman" w:cs="Times New Roman"/>
          <w:szCs w:val="24"/>
        </w:rPr>
        <w:t xml:space="preserve">», το φαγητό, στα νοσοκομεία. </w:t>
      </w:r>
    </w:p>
    <w:p w14:paraId="3584680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Αυτό σημαίνει ότι δεν είμαστε </w:t>
      </w:r>
      <w:proofErr w:type="spellStart"/>
      <w:r>
        <w:rPr>
          <w:rFonts w:eastAsia="Times New Roman" w:cs="Times New Roman"/>
          <w:szCs w:val="24"/>
        </w:rPr>
        <w:t>εμμονικοί</w:t>
      </w:r>
      <w:proofErr w:type="spellEnd"/>
      <w:r>
        <w:rPr>
          <w:rFonts w:eastAsia="Times New Roman" w:cs="Times New Roman"/>
          <w:szCs w:val="24"/>
        </w:rPr>
        <w:t xml:space="preserve"> με τον δημόσιο χώρο, αλλά τουλάχιστον κάποιοι πρέπει να παραδεχθο</w:t>
      </w:r>
      <w:r>
        <w:rPr>
          <w:rFonts w:eastAsia="Times New Roman" w:cs="Times New Roman"/>
          <w:szCs w:val="24"/>
        </w:rPr>
        <w:t xml:space="preserve">ύν αυτά </w:t>
      </w:r>
      <w:r>
        <w:rPr>
          <w:rFonts w:eastAsia="Times New Roman" w:cs="Times New Roman"/>
          <w:szCs w:val="24"/>
        </w:rPr>
        <w:lastRenderedPageBreak/>
        <w:t>που έχουν συμβεί. Είναι ή δεν είναι φθηνότερες οι συμβάσεις που κάνουμε σε σχέση με τα ιδιωτικά συνεργεία, στα οποία δίνονταν όλα μέχρι τώρα; Είναι. Υπάρχει κάποιος που μπορεί να το διαψεύσει; Όχι. Απλώς, εδώ λέγονται πράγματα για να μείνουν στα τη</w:t>
      </w:r>
      <w:r>
        <w:rPr>
          <w:rFonts w:eastAsia="Times New Roman" w:cs="Times New Roman"/>
          <w:szCs w:val="24"/>
        </w:rPr>
        <w:t>λεοπτικά κανάλια το βράδυ, στο δελτίο των 20.00΄ .</w:t>
      </w:r>
    </w:p>
    <w:p w14:paraId="3584680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Αυτή, λοιπόν, είναι η βασική μας διαφορά, η επέκταση του δημόσιου χώρου στα νοσοκομεία, στην παιδεία και οπουδήποτε αλλού εμείς θεωρούμε ότι τα πράγματα είναι δημοσίου ενδιαφέροντος. </w:t>
      </w:r>
    </w:p>
    <w:p w14:paraId="3584680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 αυτό, λοιπόν, το ε</w:t>
      </w:r>
      <w:r>
        <w:rPr>
          <w:rFonts w:eastAsia="Times New Roman" w:cs="Times New Roman"/>
          <w:szCs w:val="24"/>
        </w:rPr>
        <w:t xml:space="preserve">πιχείρημα δεν υπάρχει απάντηση. Γινόμαστε </w:t>
      </w:r>
      <w:r>
        <w:rPr>
          <w:rFonts w:eastAsia="Times New Roman" w:cs="Times New Roman"/>
          <w:szCs w:val="24"/>
        </w:rPr>
        <w:t>-</w:t>
      </w:r>
      <w:r>
        <w:rPr>
          <w:rFonts w:eastAsia="Times New Roman" w:cs="Times New Roman"/>
          <w:szCs w:val="24"/>
        </w:rPr>
        <w:t xml:space="preserve">λέει- </w:t>
      </w:r>
      <w:proofErr w:type="spellStart"/>
      <w:r>
        <w:rPr>
          <w:rFonts w:eastAsia="Times New Roman" w:cs="Times New Roman"/>
          <w:szCs w:val="24"/>
        </w:rPr>
        <w:t>Σοβιετία</w:t>
      </w:r>
      <w:proofErr w:type="spellEnd"/>
      <w:r>
        <w:rPr>
          <w:rFonts w:eastAsia="Times New Roman" w:cs="Times New Roman"/>
          <w:szCs w:val="24"/>
        </w:rPr>
        <w:t>. Μακάρι, αλλά δεν το έχουμε καταφέρει ακόμα, γιατί στη Σοβιετική Ένωση η υγεία και η παιδεία ήταν δωρεάν και υπήρχε πρόσβαση για όλους! Αυτό, λοιπόν, το πράγμα πρέπει να το πουν με ένα επιχείρημα πο</w:t>
      </w:r>
      <w:r>
        <w:rPr>
          <w:rFonts w:eastAsia="Times New Roman" w:cs="Times New Roman"/>
          <w:szCs w:val="24"/>
        </w:rPr>
        <w:t xml:space="preserve">υ αντικρούει αυτό που προσπαθούμε να κάνουμε. </w:t>
      </w:r>
    </w:p>
    <w:p w14:paraId="3584680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Δεν υπάρχει </w:t>
      </w:r>
      <w:r>
        <w:rPr>
          <w:rFonts w:eastAsia="Times New Roman" w:cs="Times New Roman"/>
          <w:szCs w:val="24"/>
        </w:rPr>
        <w:t>-</w:t>
      </w:r>
      <w:r>
        <w:rPr>
          <w:rFonts w:eastAsia="Times New Roman" w:cs="Times New Roman"/>
          <w:szCs w:val="24"/>
        </w:rPr>
        <w:t>λέει- ελευθερία να επιλέξουμε γιατρούς. Να σας πω κάτι; Δυόμισι εκατομμύρια ανασφάλιστοι δεν είχαν κα</w:t>
      </w:r>
      <w:r>
        <w:rPr>
          <w:rFonts w:eastAsia="Times New Roman" w:cs="Times New Roman"/>
          <w:szCs w:val="24"/>
        </w:rPr>
        <w:t>μ</w:t>
      </w:r>
      <w:r>
        <w:rPr>
          <w:rFonts w:eastAsia="Times New Roman" w:cs="Times New Roman"/>
          <w:szCs w:val="24"/>
        </w:rPr>
        <w:t xml:space="preserve">μία ελευθερία να πάνε σε γιατρό ή να πάρουν φάρμακα. Αυτών </w:t>
      </w:r>
      <w:r>
        <w:rPr>
          <w:rFonts w:eastAsia="Times New Roman" w:cs="Times New Roman"/>
          <w:szCs w:val="24"/>
        </w:rPr>
        <w:lastRenderedPageBreak/>
        <w:t>τις οφειλές, λοιπόν, αυτό το νομοσχ</w:t>
      </w:r>
      <w:r>
        <w:rPr>
          <w:rFonts w:eastAsia="Times New Roman" w:cs="Times New Roman"/>
          <w:szCs w:val="24"/>
        </w:rPr>
        <w:t>έδιο τις διαγράφει. Αυτό πρέπει να δούμε στο τέλος της ημέρας ποια κόμματα της Αντιπολίτευσης θα το ψηφίσουν.</w:t>
      </w:r>
    </w:p>
    <w:p w14:paraId="3584680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584681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Κλείνοντας, γιατί δεν θέλω να μακρηγορήσω, υπάρχει μία τροπολο</w:t>
      </w:r>
      <w:r>
        <w:rPr>
          <w:rFonts w:eastAsia="Times New Roman" w:cs="Times New Roman"/>
          <w:szCs w:val="24"/>
        </w:rPr>
        <w:t xml:space="preserve">γία που θέλω να υποστηρίξω και ζητώ από τον Υπουργό να την κάνει δεκτή. Είναι η τροπολογία που αφορά δαπάνες του Υπουργείου Εθνικής Άμυνας για τη μεταφορά προσφύγων και μεταναστών. Με την προτεινόμενη ρύθμιση επιμηκύνεται το χρονικό διάστημα κατά το οποίο </w:t>
      </w:r>
      <w:r>
        <w:rPr>
          <w:rFonts w:eastAsia="Times New Roman" w:cs="Times New Roman"/>
          <w:szCs w:val="24"/>
        </w:rPr>
        <w:t>οι δαπάνες του ΥΠΕΘΑ για τη μεταφορά προσφύγων και μεταναστών</w:t>
      </w:r>
      <w:r>
        <w:rPr>
          <w:rFonts w:eastAsia="Times New Roman" w:cs="Times New Roman"/>
          <w:szCs w:val="24"/>
        </w:rPr>
        <w:t>,</w:t>
      </w:r>
      <w:r>
        <w:rPr>
          <w:rFonts w:eastAsia="Times New Roman" w:cs="Times New Roman"/>
          <w:szCs w:val="24"/>
        </w:rPr>
        <w:t xml:space="preserve"> εκτελούνται σύμφωνα με τα καθοριζόμενα στο άρθρο 74 του ν</w:t>
      </w:r>
      <w:r>
        <w:rPr>
          <w:rFonts w:eastAsia="Times New Roman" w:cs="Times New Roman"/>
          <w:szCs w:val="24"/>
        </w:rPr>
        <w:t>.</w:t>
      </w:r>
      <w:r>
        <w:rPr>
          <w:rFonts w:eastAsia="Times New Roman" w:cs="Times New Roman"/>
          <w:szCs w:val="24"/>
        </w:rPr>
        <w:t xml:space="preserve">4375/2016, δεδομένου ότι εξακολουθούν να υφίστανται συνθήκες επείγοντος χαρακτήρα που δικαιολογούν την εφαρμογή της εν λόγω ρύθμισης. </w:t>
      </w:r>
    </w:p>
    <w:p w14:paraId="3584681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Απ’ αυτή τη ρύθμιση δεν θα υπάρξει επιβάρυνση του κρατικού προϋπολογισμού, δεδομένου ότι αυτά τα ποσά καλύπτονται από τα ταμεία της Ευρωπαϊκής Ένωσης. Για τούτο τον λόγο ζητώ από τον Υπουργό να κάνει δεκτή την τροπολογία.</w:t>
      </w:r>
    </w:p>
    <w:p w14:paraId="3584681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Κλείνοντας, θα ήθελα να πω ότι αυτ</w:t>
      </w:r>
      <w:r>
        <w:rPr>
          <w:rFonts w:eastAsia="Times New Roman" w:cs="Times New Roman"/>
          <w:szCs w:val="24"/>
        </w:rPr>
        <w:t>ό το νομοσχέδιο δημιουργεί τις ΤΟΜΥ και τομείς στην υγεία, όπως δημιούργησε το Εθνικό Σύστημα Υγείας. Όσοι και όσες επιλέξουν να μην το ψηφίσουν, επιλέγουν να μην έχουμε δημόσια υγεία στη χώρα αυτή και να ζούμε με τα ιδιωτικά συμφέροντα.</w:t>
      </w:r>
    </w:p>
    <w:p w14:paraId="35846813"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 xml:space="preserve">ό τις </w:t>
      </w:r>
      <w:r>
        <w:rPr>
          <w:rFonts w:eastAsia="Times New Roman" w:cs="Times New Roman"/>
          <w:szCs w:val="24"/>
        </w:rPr>
        <w:t xml:space="preserve">πτέρυγες </w:t>
      </w:r>
      <w:r>
        <w:rPr>
          <w:rFonts w:eastAsia="Times New Roman" w:cs="Times New Roman"/>
          <w:szCs w:val="24"/>
        </w:rPr>
        <w:t>του ΣΥΡΙΖΑ και των ΑΝΕΛ)</w:t>
      </w:r>
    </w:p>
    <w:p w14:paraId="3584681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Παρακαλώ να έρθει στο Βήμα ο κ. </w:t>
      </w:r>
      <w:proofErr w:type="spellStart"/>
      <w:r>
        <w:rPr>
          <w:rFonts w:eastAsia="Times New Roman" w:cs="Times New Roman"/>
          <w:szCs w:val="24"/>
        </w:rPr>
        <w:t>Βέττας</w:t>
      </w:r>
      <w:proofErr w:type="spellEnd"/>
      <w:r>
        <w:rPr>
          <w:rFonts w:eastAsia="Times New Roman" w:cs="Times New Roman"/>
          <w:szCs w:val="24"/>
        </w:rPr>
        <w:t>.</w:t>
      </w:r>
    </w:p>
    <w:p w14:paraId="3584681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3584681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ΒΕΤΤΑΣ: </w:t>
      </w:r>
      <w:r>
        <w:rPr>
          <w:rFonts w:eastAsia="Times New Roman" w:cs="Times New Roman"/>
          <w:szCs w:val="24"/>
        </w:rPr>
        <w:t>Κυρίες και κύριοι συνάδελφοι, καλημέρα.</w:t>
      </w:r>
    </w:p>
    <w:p w14:paraId="3584681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πιστεύω ότι δεν </w:t>
      </w:r>
      <w:r>
        <w:rPr>
          <w:rFonts w:eastAsia="Times New Roman" w:cs="Times New Roman"/>
          <w:szCs w:val="24"/>
        </w:rPr>
        <w:t>θα φύγετε από τη Νέα Δημοκρατία. Θα ήθελα να πιστεύω ότι δεν θα φύγετε, γιατί πρέπει κάποιος να προστατεύσει την ελληνική κοινωνία από το καταστροφικό νομοσχέδιο που φέρνουμε σήμερα στη Βουλή.</w:t>
      </w:r>
    </w:p>
    <w:p w14:paraId="3584681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Κοιτάξτε, έχουμε κι εμείς στον ΣΥΡΙΖΑ μία ψευδαίσθηση, τη</w:t>
      </w:r>
      <w:r>
        <w:rPr>
          <w:rFonts w:eastAsia="Times New Roman" w:cs="Times New Roman"/>
          <w:szCs w:val="24"/>
        </w:rPr>
        <w:t>ν</w:t>
      </w:r>
      <w:r>
        <w:rPr>
          <w:rFonts w:eastAsia="Times New Roman" w:cs="Times New Roman"/>
          <w:szCs w:val="24"/>
        </w:rPr>
        <w:t xml:space="preserve"> οποί</w:t>
      </w:r>
      <w:r>
        <w:rPr>
          <w:rFonts w:eastAsia="Times New Roman" w:cs="Times New Roman"/>
          <w:szCs w:val="24"/>
        </w:rPr>
        <w:t xml:space="preserve">α δεν έχει ο ελληνικός λαός. Την έχει βγάλει από το μυαλό του, την έχει απομακρύνει από το μυαλό του. Δεν υπάρχει </w:t>
      </w:r>
      <w:r>
        <w:rPr>
          <w:rFonts w:eastAsia="Times New Roman" w:cs="Times New Roman"/>
          <w:szCs w:val="24"/>
        </w:rPr>
        <w:lastRenderedPageBreak/>
        <w:t xml:space="preserve">περίπτωση να τα βρούμε εμείς με τη Νέα Δημοκρατία και το ΠΑΣΟΚ. Ξεχάστε το! Δεν υπάρχει περίπτωση να υπερασπιστούμε το ίδιο πράγμα. </w:t>
      </w:r>
    </w:p>
    <w:p w14:paraId="3584681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Ακούσαμε </w:t>
      </w:r>
      <w:r>
        <w:rPr>
          <w:rFonts w:eastAsia="Times New Roman" w:cs="Times New Roman"/>
          <w:szCs w:val="24"/>
        </w:rPr>
        <w:t xml:space="preserve">και στην </w:t>
      </w:r>
      <w:r>
        <w:rPr>
          <w:rFonts w:eastAsia="Times New Roman" w:cs="Times New Roman"/>
          <w:szCs w:val="24"/>
        </w:rPr>
        <w:t>επιτροπή</w:t>
      </w:r>
      <w:r>
        <w:rPr>
          <w:rFonts w:eastAsia="Times New Roman" w:cs="Times New Roman"/>
          <w:szCs w:val="24"/>
        </w:rPr>
        <w:t>, αλλά και εχθές στην Ολομέλεια, πολλούς και βαρύτατους χαρακτηρισμούς, ότι δηλαδή είμαστε επικίνδυνοι, ότι αυτό το νομοσχέδιο είναι άχρηστο, ότι δεν χρειάζεται, ότι δεν χρηματοδοτείται, ότι προφανώς, όπως δήλωσαν οι εισηγητές τους, θα κατ</w:t>
      </w:r>
      <w:r>
        <w:rPr>
          <w:rFonts w:eastAsia="Times New Roman" w:cs="Times New Roman"/>
          <w:szCs w:val="24"/>
        </w:rPr>
        <w:t xml:space="preserve">αργηθεί και ότι έχει ημερομηνία λήξης. </w:t>
      </w:r>
    </w:p>
    <w:p w14:paraId="3584681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Αυτό το νομοσχέδιο, κύριοι συνάδελφοι, έχει μόνο ημερομηνία έναρξης. Δεν μπορεί να έχει ημερομηνία λήξης, γιατί για να έχει ημερομηνία λήξης, πρέπει να αλλάξει αυτή η Κυβέρνηση. Αν επιχειρήσετε να αλλάξετε τέτοιου εί</w:t>
      </w:r>
      <w:r>
        <w:rPr>
          <w:rFonts w:eastAsia="Times New Roman" w:cs="Times New Roman"/>
          <w:szCs w:val="24"/>
        </w:rPr>
        <w:t xml:space="preserve">δους νομοσχέδια, </w:t>
      </w:r>
      <w:proofErr w:type="spellStart"/>
      <w:r>
        <w:rPr>
          <w:rFonts w:eastAsia="Times New Roman" w:cs="Times New Roman"/>
          <w:szCs w:val="24"/>
        </w:rPr>
        <w:t>έχοντάς</w:t>
      </w:r>
      <w:proofErr w:type="spellEnd"/>
      <w:r>
        <w:rPr>
          <w:rFonts w:eastAsia="Times New Roman" w:cs="Times New Roman"/>
          <w:szCs w:val="24"/>
        </w:rPr>
        <w:t xml:space="preserve"> τα βεβαίως ως προγραμματικές δηλώσεις την ώρα των εκλογών, ο κόσμος θα σας φερθεί με τον ίδιο τρόπο που σας φέρθηκε και στις προηγούμενες εκλογές.</w:t>
      </w:r>
    </w:p>
    <w:p w14:paraId="3584681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Θα σας έλεγα το εξής: Για να είμαστε έντιμοι όλοι προς όλους, αν πιστεύετε ότι στις </w:t>
      </w:r>
      <w:r>
        <w:rPr>
          <w:rFonts w:eastAsia="Times New Roman" w:cs="Times New Roman"/>
          <w:szCs w:val="24"/>
        </w:rPr>
        <w:t xml:space="preserve">δυνάμεις σας υπάρχουν άνθρωποι οι οποίοι έχουν την ίδια ακριβώς άποψη με την ηγετική ομάδα της </w:t>
      </w:r>
      <w:r>
        <w:rPr>
          <w:rFonts w:eastAsia="Times New Roman" w:cs="Times New Roman"/>
          <w:szCs w:val="24"/>
        </w:rPr>
        <w:lastRenderedPageBreak/>
        <w:t>Νέας Δημοκρατίας, να καταθέσετε αίτημα ονομαστικής ψηφοφορίας. Όμως, να υπάρχει μία προϋπόθεση. Αυτό το αίτημα να μην αφορά τη συγκυβέρνηση, αλλά να αφορά εσάς τ</w:t>
      </w:r>
      <w:r>
        <w:rPr>
          <w:rFonts w:eastAsia="Times New Roman" w:cs="Times New Roman"/>
          <w:szCs w:val="24"/>
        </w:rPr>
        <w:t>ους ίδιους. Να παραστείτε όλοι εδώ και να μας πείτε ένας προς έναν και μία προς μία ότι πραγματικά θέλετε να μην περάσει αυτό το νομοσχέδιο.</w:t>
      </w:r>
    </w:p>
    <w:p w14:paraId="3584681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Θα αναφερθώ τώρα σε μία μικρή αποτύπωση αυτών που άκουσα εχθές εξετάζοντας τον κ. Γεωργιάδη, για να δικαιολογήσω αυ</w:t>
      </w:r>
      <w:r>
        <w:rPr>
          <w:rFonts w:eastAsia="Times New Roman" w:cs="Times New Roman"/>
          <w:szCs w:val="24"/>
        </w:rPr>
        <w:t>τό που είπα στην αρχή, ότι δηλαδή δεν ταιριάζουμε, δεν μπορούμε να τα βρούμε, δεν έχουμε τον ίδιο στόχο, δεν έχουμε την ίδια κατεύθυνση. Τον ρώτησα, λοιπόν, αν του έπεφταν στο κεφάλι 300 εκατομμύρια ευρώ, αν θα αγόραζε το «Ερρίκος Ντυνάν» για να το βάλει σ</w:t>
      </w:r>
      <w:r>
        <w:rPr>
          <w:rFonts w:eastAsia="Times New Roman" w:cs="Times New Roman"/>
          <w:szCs w:val="24"/>
        </w:rPr>
        <w:t>τον δημόσιο φορέα, προκειμένου να προστατεύσει τον λαό, την κοινωνία. Μου απάντησε «Όχι, βέβαια». Κάποιοι άνθρωποι ξέρουν καλύτερα να κλείνουν, παρά να ανοίγουν δομές υγείας.</w:t>
      </w:r>
    </w:p>
    <w:p w14:paraId="3584681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Αυτό το νομοσχέδιο, λοιπόν, αφορά –γιατί μας ακούει και ο κόσμος και θα μας πουν </w:t>
      </w:r>
      <w:r>
        <w:rPr>
          <w:rFonts w:eastAsia="Times New Roman" w:cs="Times New Roman"/>
          <w:szCs w:val="24"/>
        </w:rPr>
        <w:t xml:space="preserve">ότι είναι ωραία τα λόγια, αλλά πρέπει </w:t>
      </w:r>
      <w:r>
        <w:rPr>
          <w:rFonts w:eastAsia="Times New Roman" w:cs="Times New Roman"/>
          <w:szCs w:val="24"/>
        </w:rPr>
        <w:lastRenderedPageBreak/>
        <w:t>να καταλαβαίνουν και τι γίνεται- δυόμισι εκατομμύρια κόσμο, δυόμισι εκατομμύρια Έλληνες και Ελληνίδες, εβδομήντα πέντε πόλεις και διακόσια τριάντα εννέα σημεία.</w:t>
      </w:r>
    </w:p>
    <w:p w14:paraId="3584681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Θέλω να ξέρω ποιος Βουλευτής στη Φθιώτιδα, στον Νομό από </w:t>
      </w:r>
      <w:r>
        <w:rPr>
          <w:rFonts w:eastAsia="Times New Roman" w:cs="Times New Roman"/>
          <w:szCs w:val="24"/>
        </w:rPr>
        <w:t xml:space="preserve">τον οποίο κατάγομαι, θα έρθει να καταργήσει έναν θεσμό </w:t>
      </w:r>
      <w:r>
        <w:rPr>
          <w:rFonts w:eastAsia="Times New Roman" w:cs="Times New Roman"/>
          <w:szCs w:val="24"/>
        </w:rPr>
        <w:t>στο πλαίσιο</w:t>
      </w:r>
      <w:r>
        <w:rPr>
          <w:rFonts w:eastAsia="Times New Roman" w:cs="Times New Roman"/>
          <w:szCs w:val="24"/>
        </w:rPr>
        <w:t xml:space="preserve"> του οποίου ανά δέκα χιλιάδες κόσμου θα υπάρχει ένας χώρος ποιοτικής δουλειάς στον χώρο της υγείας και θα τον κλείσει. Θέλω, επίσης, να ξέρω ποιοι Βουλευτές της Νέας Δημοκρατίας και του ΠΑΣΟ</w:t>
      </w:r>
      <w:r>
        <w:rPr>
          <w:rFonts w:eastAsia="Times New Roman" w:cs="Times New Roman"/>
          <w:szCs w:val="24"/>
        </w:rPr>
        <w:t>Κ θα πάνε στους νομούς τους, για να κλείσουν αυτές τις δομές. Θα ήθελα, πραγματικά, να το ξέρω. Γι’ αυτό και έχει σημασία αυτό που σας είπα πριν, ότι δηλαδή θα ήταν και θεμιτό και έντιμο από τη μεριά σας απέναντι στον ελληνικό λαό να ξεκαθαρίσετε τώρα αυτή</w:t>
      </w:r>
      <w:r>
        <w:rPr>
          <w:rFonts w:eastAsia="Times New Roman" w:cs="Times New Roman"/>
          <w:szCs w:val="24"/>
        </w:rPr>
        <w:t>ν την άποψη και τη θέση σας αν θα το κάνετε αύριο-μεθαύριο.</w:t>
      </w:r>
    </w:p>
    <w:p w14:paraId="3584681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Ακούσαμε, βέβαια και άλλα, όπως ότι υπάρχει υποβάθμιση. Φέρνω πάλι το παράδειγμα του </w:t>
      </w:r>
      <w:r>
        <w:rPr>
          <w:rFonts w:eastAsia="Times New Roman" w:cs="Times New Roman"/>
          <w:szCs w:val="24"/>
        </w:rPr>
        <w:t xml:space="preserve">νομού </w:t>
      </w:r>
      <w:r>
        <w:rPr>
          <w:rFonts w:eastAsia="Times New Roman" w:cs="Times New Roman"/>
          <w:szCs w:val="24"/>
        </w:rPr>
        <w:t xml:space="preserve">μου. Στη Λαμία θα δημιουργηθούν δύο </w:t>
      </w:r>
      <w:r>
        <w:rPr>
          <w:rFonts w:eastAsia="Times New Roman" w:cs="Times New Roman"/>
          <w:szCs w:val="24"/>
        </w:rPr>
        <w:t>τοπικές μονάδες υγείας</w:t>
      </w:r>
      <w:r>
        <w:rPr>
          <w:rFonts w:eastAsia="Times New Roman" w:cs="Times New Roman"/>
          <w:szCs w:val="24"/>
        </w:rPr>
        <w:t>. Άκουσα για υποβάθμιση. Ερωτώ το εξής: Το Νοσο</w:t>
      </w:r>
      <w:r>
        <w:rPr>
          <w:rFonts w:eastAsia="Times New Roman" w:cs="Times New Roman"/>
          <w:szCs w:val="24"/>
        </w:rPr>
        <w:t>κομείο της Λαμίας θα απομακρυνθεί από εκεί που είναι; Θα μεταφερθεί χιλιόμετρα; Δεν θα πα</w:t>
      </w:r>
      <w:r>
        <w:rPr>
          <w:rFonts w:eastAsia="Times New Roman" w:cs="Times New Roman"/>
          <w:szCs w:val="24"/>
        </w:rPr>
        <w:lastRenderedPageBreak/>
        <w:t>ρέχει υπηρεσίες; Δεν θα αναβαθμιστεί μέσω προσλήψεων προσωπικού, μέσω αναβάθμισης του εξοπλισμού του; Δεν θα παραμείνει εκεί; Σε κάθε πόλη δεν θα ισχύει αυτό; Πού είνα</w:t>
      </w:r>
      <w:r>
        <w:rPr>
          <w:rFonts w:eastAsia="Times New Roman" w:cs="Times New Roman"/>
          <w:szCs w:val="24"/>
        </w:rPr>
        <w:t>ι, λοιπόν, η υποβάθμιση;</w:t>
      </w:r>
    </w:p>
    <w:p w14:paraId="3584682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δεν θέλω να καταχραστώ τον χρόνο. Θα πω μόνο το εξής: Και η </w:t>
      </w:r>
      <w:r>
        <w:rPr>
          <w:rFonts w:eastAsia="Times New Roman" w:cs="Times New Roman"/>
          <w:szCs w:val="24"/>
        </w:rPr>
        <w:t xml:space="preserve">δημοκρατία </w:t>
      </w:r>
      <w:r>
        <w:rPr>
          <w:rFonts w:eastAsia="Times New Roman" w:cs="Times New Roman"/>
          <w:szCs w:val="24"/>
        </w:rPr>
        <w:t xml:space="preserve">αυτοσυντηρείται. Το ίδιο κάνει και η κοινωνική </w:t>
      </w:r>
      <w:r>
        <w:rPr>
          <w:rFonts w:eastAsia="Times New Roman" w:cs="Times New Roman"/>
          <w:szCs w:val="24"/>
        </w:rPr>
        <w:t>δικαιοσύνη</w:t>
      </w:r>
      <w:r>
        <w:rPr>
          <w:rFonts w:eastAsia="Times New Roman" w:cs="Times New Roman"/>
          <w:szCs w:val="24"/>
        </w:rPr>
        <w:t xml:space="preserve">. Όμως, η δημόσια υγεία </w:t>
      </w:r>
      <w:r>
        <w:rPr>
          <w:rFonts w:eastAsia="Times New Roman" w:cs="Times New Roman"/>
          <w:szCs w:val="24"/>
        </w:rPr>
        <w:t xml:space="preserve">έχει </w:t>
      </w:r>
      <w:r>
        <w:rPr>
          <w:rFonts w:eastAsia="Times New Roman" w:cs="Times New Roman"/>
          <w:szCs w:val="24"/>
        </w:rPr>
        <w:t xml:space="preserve">έναν τρόπο να </w:t>
      </w:r>
      <w:proofErr w:type="spellStart"/>
      <w:r>
        <w:rPr>
          <w:rFonts w:eastAsia="Times New Roman" w:cs="Times New Roman"/>
          <w:szCs w:val="24"/>
        </w:rPr>
        <w:t>αυτοπροστατεύεται</w:t>
      </w:r>
      <w:proofErr w:type="spellEnd"/>
      <w:r>
        <w:rPr>
          <w:rFonts w:eastAsia="Times New Roman" w:cs="Times New Roman"/>
          <w:szCs w:val="24"/>
        </w:rPr>
        <w:t>, επιλέγοντας πολιτικέ</w:t>
      </w:r>
      <w:r>
        <w:rPr>
          <w:rFonts w:eastAsia="Times New Roman" w:cs="Times New Roman"/>
          <w:szCs w:val="24"/>
        </w:rPr>
        <w:t xml:space="preserve">ς δυνάμεις οι οποίες την παίρνουν στα χέρια τους, ανοίγουν νοσοκομεία και δομές, προστατεύουν ανασφάλιστους και δεν τους πετάνε στον δρόμο. </w:t>
      </w:r>
    </w:p>
    <w:p w14:paraId="3584682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Έτσι, λοιπόν, μ’ αυτόν τον τρόπο ήρθαμε κι εμείς σ’ αυτό που λέγεται «εξουσία», σ’ αυτό που λέγεται «κυβέρνηση». Νο</w:t>
      </w:r>
      <w:r>
        <w:rPr>
          <w:rFonts w:eastAsia="Times New Roman" w:cs="Times New Roman"/>
          <w:szCs w:val="24"/>
        </w:rPr>
        <w:t>μίζω ότι στον κόσμο δεν δώσαμε κόρα για να κρατήσουμε την ψίχα, όπως κάνατε εσείς.</w:t>
      </w:r>
    </w:p>
    <w:p w14:paraId="3584682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θέλω να πω ότι αυτή η μεταρρύθμιση θα ψηφιστεί και θα αναβαθμιστεί. Ξέρετε, επιτρέψτε μου να πω –υπάρχει εδώ ένας εκπρόσωπος του ΠΑΣΟΚ- ότι τελικά φθάσαμε </w:t>
      </w:r>
      <w:r>
        <w:rPr>
          <w:rFonts w:eastAsia="Times New Roman" w:cs="Times New Roman"/>
          <w:szCs w:val="24"/>
        </w:rPr>
        <w:lastRenderedPageBreak/>
        <w:t xml:space="preserve">στο </w:t>
      </w:r>
      <w:r>
        <w:rPr>
          <w:rFonts w:eastAsia="Times New Roman" w:cs="Times New Roman"/>
          <w:szCs w:val="24"/>
        </w:rPr>
        <w:t>σημείο τους «</w:t>
      </w:r>
      <w:proofErr w:type="spellStart"/>
      <w:r>
        <w:rPr>
          <w:rFonts w:eastAsia="Times New Roman" w:cs="Times New Roman"/>
          <w:szCs w:val="24"/>
        </w:rPr>
        <w:t>Γεννηματάδες</w:t>
      </w:r>
      <w:proofErr w:type="spellEnd"/>
      <w:r>
        <w:rPr>
          <w:rFonts w:eastAsia="Times New Roman" w:cs="Times New Roman"/>
          <w:szCs w:val="24"/>
        </w:rPr>
        <w:t>» της δημόσιας υγείας και του Εθνικού Συστήματος Υγείας να τους υπερασπιζόμαστε εμείς και όχι οι πολιτικοί απόγονοί τους</w:t>
      </w:r>
    </w:p>
    <w:p w14:paraId="3584682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5846824"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5846825"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w:t>
      </w:r>
      <w:r>
        <w:rPr>
          <w:rFonts w:eastAsia="Times New Roman" w:cs="Times New Roman"/>
          <w:b/>
          <w:szCs w:val="24"/>
        </w:rPr>
        <w:t xml:space="preserve">πούλου): </w:t>
      </w:r>
      <w:r>
        <w:rPr>
          <w:rFonts w:eastAsia="Times New Roman" w:cs="Times New Roman"/>
          <w:szCs w:val="24"/>
        </w:rPr>
        <w:t xml:space="preserve">Τον λόγο έχει ο κ. Βασίλειος </w:t>
      </w:r>
      <w:proofErr w:type="spellStart"/>
      <w:r>
        <w:rPr>
          <w:rFonts w:eastAsia="Times New Roman" w:cs="Times New Roman"/>
          <w:szCs w:val="24"/>
        </w:rPr>
        <w:t>Κεγκέρογλου</w:t>
      </w:r>
      <w:proofErr w:type="spellEnd"/>
      <w:r>
        <w:rPr>
          <w:rFonts w:eastAsia="Times New Roman" w:cs="Times New Roman"/>
          <w:szCs w:val="24"/>
        </w:rPr>
        <w:t>.</w:t>
      </w:r>
    </w:p>
    <w:p w14:paraId="3584682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Μετά τον αστεϊσμό του συναδέλφου κ. </w:t>
      </w:r>
      <w:proofErr w:type="spellStart"/>
      <w:r>
        <w:rPr>
          <w:rFonts w:eastAsia="Times New Roman" w:cs="Times New Roman"/>
          <w:szCs w:val="24"/>
        </w:rPr>
        <w:t>Βέττα</w:t>
      </w:r>
      <w:proofErr w:type="spellEnd"/>
      <w:r>
        <w:rPr>
          <w:rFonts w:eastAsia="Times New Roman" w:cs="Times New Roman"/>
          <w:szCs w:val="24"/>
        </w:rPr>
        <w:t xml:space="preserve">, θα ήθελα να του πω ότι στα αστειάκια είναι καλός. </w:t>
      </w:r>
    </w:p>
    <w:p w14:paraId="3584682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Περί υπεράσπισης του Εθνικού Συστήματος Υγείας θα πρέπει να μιλήσω τώρα, κυρία Πρόεδρε κ</w:t>
      </w:r>
      <w:r>
        <w:rPr>
          <w:rFonts w:eastAsia="Times New Roman" w:cs="Times New Roman"/>
          <w:szCs w:val="24"/>
        </w:rPr>
        <w:t>αι ευχαριστώ που μου δίνετε τον λόγο. Θα αναφερθώ παρακάτω, όμως, σ’ αυτό το θέμα, αφού αναφερθώ πρώτα στο πρόγραμμα το οποίο έχει φέρει η Κυβέρνηση, η οποία προφανώς δεν θυμήθηκε το σύνολο του νομοθετικού έργου που δεν υπήρχε το προηγούμενο διάστημα τώρα,</w:t>
      </w:r>
      <w:r>
        <w:rPr>
          <w:rFonts w:eastAsia="Times New Roman" w:cs="Times New Roman"/>
          <w:szCs w:val="24"/>
        </w:rPr>
        <w:t xml:space="preserve"> τρεις εβδομάδες Ιουλίου και Αυγούστου. </w:t>
      </w:r>
    </w:p>
    <w:p w14:paraId="3584682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Η πληθώρα των νομοσχεδίων έρχεται πριν από την έναρξη της τρίτης αξιολόγησης και την εγκατάσταση των κλιμακίων της τρόικα</w:t>
      </w:r>
      <w:r>
        <w:rPr>
          <w:rFonts w:eastAsia="Times New Roman" w:cs="Times New Roman"/>
          <w:szCs w:val="24"/>
        </w:rPr>
        <w:t>ς</w:t>
      </w:r>
      <w:r>
        <w:rPr>
          <w:rFonts w:eastAsia="Times New Roman" w:cs="Times New Roman"/>
          <w:szCs w:val="24"/>
        </w:rPr>
        <w:t xml:space="preserve">, του κουαρτέτου. </w:t>
      </w:r>
    </w:p>
    <w:p w14:paraId="35846829" w14:textId="77777777" w:rsidR="00825165" w:rsidRDefault="00D46FE4">
      <w:pPr>
        <w:tabs>
          <w:tab w:val="left" w:pos="2738"/>
          <w:tab w:val="center" w:pos="4753"/>
          <w:tab w:val="left" w:pos="5723"/>
        </w:tabs>
        <w:spacing w:after="0" w:line="600" w:lineRule="auto"/>
        <w:jc w:val="both"/>
        <w:rPr>
          <w:rFonts w:eastAsia="Times New Roman" w:cs="Times New Roman"/>
          <w:szCs w:val="24"/>
        </w:rPr>
      </w:pPr>
      <w:r>
        <w:rPr>
          <w:rFonts w:eastAsia="Times New Roman" w:cs="Times New Roman"/>
          <w:szCs w:val="24"/>
        </w:rPr>
        <w:t>Προφανώς, φοβάται τον έλεγχο και καλά κάνει με τον τρόπο που νομοθετεί, αλλά, κυρίες και κύριοι συνάδελφοι, μη μας φέρετε πάλι «</w:t>
      </w:r>
      <w:proofErr w:type="spellStart"/>
      <w:r>
        <w:rPr>
          <w:rFonts w:eastAsia="Times New Roman" w:cs="Times New Roman"/>
          <w:szCs w:val="24"/>
        </w:rPr>
        <w:t>ξεψηφίσματα</w:t>
      </w:r>
      <w:proofErr w:type="spellEnd"/>
      <w:r>
        <w:rPr>
          <w:rFonts w:eastAsia="Times New Roman" w:cs="Times New Roman"/>
          <w:szCs w:val="24"/>
        </w:rPr>
        <w:t xml:space="preserve">». </w:t>
      </w:r>
    </w:p>
    <w:p w14:paraId="3584682A"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Με αυτήν την ευκαιρία θα πρέπει να θυμηθούμε ότι με όλα αυτά που ψηφίσατε με τη δεύτερη αξιολόγηση είχατε μια </w:t>
      </w:r>
      <w:r>
        <w:rPr>
          <w:rFonts w:eastAsia="Times New Roman" w:cs="Times New Roman"/>
          <w:szCs w:val="24"/>
        </w:rPr>
        <w:t xml:space="preserve">δικαιολογία, «τα ψηφίζουμε γιατί στην επικείμενη απόφαση Κορυφής θα πάρουμε την οριστική ρύθμιση για το χρέος». Και μάλιστα και εδώ στην Αίθουσα και στα κανάλια διαλαλούσατε όλοι –με πρώτο τον Πρωθυπουργό- «αν δεν πάρουμε την οριστική ρύθμιση, θα τα </w:t>
      </w:r>
      <w:proofErr w:type="spellStart"/>
      <w:r>
        <w:rPr>
          <w:rFonts w:eastAsia="Times New Roman" w:cs="Times New Roman"/>
          <w:szCs w:val="24"/>
        </w:rPr>
        <w:t>ξεψηφί</w:t>
      </w:r>
      <w:r>
        <w:rPr>
          <w:rFonts w:eastAsia="Times New Roman" w:cs="Times New Roman"/>
          <w:szCs w:val="24"/>
        </w:rPr>
        <w:t>σουμε</w:t>
      </w:r>
      <w:proofErr w:type="spellEnd"/>
      <w:r>
        <w:rPr>
          <w:rFonts w:eastAsia="Times New Roman" w:cs="Times New Roman"/>
          <w:szCs w:val="24"/>
        </w:rPr>
        <w:t>». «</w:t>
      </w:r>
      <w:proofErr w:type="spellStart"/>
      <w:r>
        <w:rPr>
          <w:rFonts w:eastAsia="Times New Roman" w:cs="Times New Roman"/>
          <w:szCs w:val="24"/>
        </w:rPr>
        <w:t>Τουμπεκί</w:t>
      </w:r>
      <w:proofErr w:type="spellEnd"/>
      <w:r>
        <w:rPr>
          <w:rFonts w:eastAsia="Times New Roman" w:cs="Times New Roman"/>
          <w:szCs w:val="24"/>
        </w:rPr>
        <w:t>» από εκεί και πέρα!</w:t>
      </w:r>
    </w:p>
    <w:p w14:paraId="3584682B"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Εκτός του ότι υπήρξε για άλλη μια φορά αναβολή της συζήτησης για την οριστική ρύθμιση, δεν λέτε κουβέντα για τα μέτρα των 5 δισεκατομμυρίων που ψηφίσατε για το 2018, 2019 και το 2020 με αυτό το αιτιολογικό, με αυτήν τη</w:t>
      </w:r>
      <w:r>
        <w:rPr>
          <w:rFonts w:eastAsia="Times New Roman" w:cs="Times New Roman"/>
          <w:szCs w:val="24"/>
        </w:rPr>
        <w:t xml:space="preserve"> δικαιολογία. Άλλη μια ψευτιά! </w:t>
      </w:r>
    </w:p>
    <w:p w14:paraId="3584682C"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Ο χαρακτηρισμός πραγματικά της απάτης ή της αυταπάτης φαίνεται ότι δεν σας αρέσει και παραδεχθήκατε ότι είστε ψεύτες διά του ίδιου του Πρωθυπουργού. Δεν ξέρω, σας αρέσει περισσότερο η έκφραση «</w:t>
      </w:r>
      <w:proofErr w:type="spellStart"/>
      <w:r>
        <w:rPr>
          <w:rFonts w:eastAsia="Times New Roman" w:cs="Times New Roman"/>
          <w:szCs w:val="24"/>
        </w:rPr>
        <w:t>ψευτάνθρωποι</w:t>
      </w:r>
      <w:proofErr w:type="spellEnd"/>
      <w:r>
        <w:rPr>
          <w:rFonts w:eastAsia="Times New Roman" w:cs="Times New Roman"/>
          <w:szCs w:val="24"/>
        </w:rPr>
        <w:t>»; Δεν καταλαβαίνω.</w:t>
      </w:r>
      <w:r>
        <w:rPr>
          <w:rFonts w:eastAsia="Times New Roman" w:cs="Times New Roman"/>
          <w:szCs w:val="24"/>
        </w:rPr>
        <w:t xml:space="preserve"> Νομίζετε ότι είναι πιο επιεικής αυτή η κρίση;</w:t>
      </w:r>
    </w:p>
    <w:p w14:paraId="3584682D"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αυτό το διάστημα έχουμε και την πλήρη αποκάλυψη των στόχων της ηγετικής ομάδας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Οι αποκαλύψεις </w:t>
      </w:r>
      <w:proofErr w:type="spellStart"/>
      <w:r>
        <w:rPr>
          <w:rFonts w:eastAsia="Times New Roman" w:cs="Times New Roman"/>
          <w:szCs w:val="24"/>
        </w:rPr>
        <w:t>Βαρουφάκη</w:t>
      </w:r>
      <w:proofErr w:type="spellEnd"/>
      <w:r>
        <w:rPr>
          <w:rFonts w:eastAsia="Times New Roman" w:cs="Times New Roman"/>
          <w:szCs w:val="24"/>
        </w:rPr>
        <w:t xml:space="preserve"> και Πετράκου, Κοινοβουλευτικού Εκπροσώπου του ΣΥΡΙΖΑ, είναι, βεβαίως, σοβαρότατε</w:t>
      </w:r>
      <w:r>
        <w:rPr>
          <w:rFonts w:eastAsia="Times New Roman" w:cs="Times New Roman"/>
          <w:szCs w:val="24"/>
        </w:rPr>
        <w:t xml:space="preserve">ς, αλλά αφορούν το παρελθόν και εξάλλου θα εξετασθούν οπωσδήποτε με τη σύσταση </w:t>
      </w:r>
      <w:r>
        <w:rPr>
          <w:rFonts w:eastAsia="Times New Roman" w:cs="Times New Roman"/>
          <w:szCs w:val="24"/>
        </w:rPr>
        <w:t>επιτροπής</w:t>
      </w:r>
      <w:r>
        <w:rPr>
          <w:rFonts w:eastAsia="Times New Roman" w:cs="Times New Roman"/>
          <w:szCs w:val="24"/>
        </w:rPr>
        <w:t xml:space="preserve">. </w:t>
      </w:r>
    </w:p>
    <w:p w14:paraId="3584682E"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Θέλω, όμως, για το σήμερα, για αυτά που επιχειρείτε και με το νομοσχέδιο για την τριτοβάθμια εκπαίδευση και με το νομοσχέδιο για την πρωτοβάθμια φροντίδα υγείας να α</w:t>
      </w:r>
      <w:r>
        <w:rPr>
          <w:rFonts w:eastAsia="Times New Roman" w:cs="Times New Roman"/>
          <w:szCs w:val="24"/>
        </w:rPr>
        <w:t xml:space="preserve">ναφερθώ στο κτίσιμο καθεστώτος. Επιχειρείτε στήσιμο καθεστωτικών δομών με ταύτιση Κυβέρνησης, κόμματος και κράτους, προκειμένου να </w:t>
      </w:r>
      <w:r>
        <w:rPr>
          <w:rFonts w:eastAsia="Times New Roman" w:cs="Times New Roman"/>
          <w:szCs w:val="24"/>
        </w:rPr>
        <w:t>αναπαραγ</w:t>
      </w:r>
      <w:r>
        <w:rPr>
          <w:rFonts w:eastAsia="Times New Roman" w:cs="Times New Roman"/>
          <w:szCs w:val="24"/>
        </w:rPr>
        <w:t>ά</w:t>
      </w:r>
      <w:r>
        <w:rPr>
          <w:rFonts w:eastAsia="Times New Roman" w:cs="Times New Roman"/>
          <w:szCs w:val="24"/>
        </w:rPr>
        <w:t xml:space="preserve">γετε </w:t>
      </w:r>
      <w:r>
        <w:rPr>
          <w:rFonts w:eastAsia="Times New Roman" w:cs="Times New Roman"/>
          <w:szCs w:val="24"/>
        </w:rPr>
        <w:t>την εξουσία σας, εσείς, η ηγετική ομάδα. Αυτό, βεβαίως, είναι η επιδίωξη. Το τι θα γίνει είναι άλλο θέμα. Εδώ δ</w:t>
      </w:r>
      <w:r>
        <w:rPr>
          <w:rFonts w:eastAsia="Times New Roman" w:cs="Times New Roman"/>
          <w:szCs w:val="24"/>
        </w:rPr>
        <w:t xml:space="preserve">εν περνάνε μέθοδοι </w:t>
      </w:r>
      <w:proofErr w:type="spellStart"/>
      <w:r>
        <w:rPr>
          <w:rFonts w:eastAsia="Times New Roman" w:cs="Times New Roman"/>
          <w:szCs w:val="24"/>
        </w:rPr>
        <w:t>Μαδούρο</w:t>
      </w:r>
      <w:proofErr w:type="spellEnd"/>
      <w:r>
        <w:rPr>
          <w:rFonts w:eastAsia="Times New Roman" w:cs="Times New Roman"/>
          <w:szCs w:val="24"/>
        </w:rPr>
        <w:t>.</w:t>
      </w:r>
    </w:p>
    <w:p w14:paraId="3584682F"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Κάποτε, πριν το Εθνικό Σύστημα Υγείας και πριν το ΠΑΣΟΚ, πριν τους </w:t>
      </w:r>
      <w:proofErr w:type="spellStart"/>
      <w:r>
        <w:rPr>
          <w:rFonts w:eastAsia="Times New Roman" w:cs="Times New Roman"/>
          <w:szCs w:val="24"/>
        </w:rPr>
        <w:t>Γεννηματάδες</w:t>
      </w:r>
      <w:proofErr w:type="spellEnd"/>
      <w:r>
        <w:rPr>
          <w:rFonts w:eastAsia="Times New Roman" w:cs="Times New Roman"/>
          <w:szCs w:val="24"/>
        </w:rPr>
        <w:t xml:space="preserve">» που είπε ο κ. </w:t>
      </w:r>
      <w:proofErr w:type="spellStart"/>
      <w:r>
        <w:rPr>
          <w:rFonts w:eastAsia="Times New Roman" w:cs="Times New Roman"/>
          <w:szCs w:val="24"/>
        </w:rPr>
        <w:t>Βέττας</w:t>
      </w:r>
      <w:proofErr w:type="spellEnd"/>
      <w:r>
        <w:rPr>
          <w:rFonts w:eastAsia="Times New Roman" w:cs="Times New Roman"/>
          <w:szCs w:val="24"/>
        </w:rPr>
        <w:t xml:space="preserve">, πριν τους «Παρασκευάδες Αυγερινούς», για να μπει κάποιος σε νοσοκομείο, στις υποτυπώδεις υποδομές που υπήρχαν πριν να γίνουν </w:t>
      </w:r>
      <w:r>
        <w:rPr>
          <w:rFonts w:eastAsia="Times New Roman" w:cs="Times New Roman"/>
          <w:szCs w:val="24"/>
        </w:rPr>
        <w:t xml:space="preserve">τα εξήντα νομαρχιακά νοσοκομεία, τα πανεπιστημιακά νοσοκομεία, τα </w:t>
      </w:r>
      <w:proofErr w:type="spellStart"/>
      <w:r>
        <w:rPr>
          <w:rFonts w:eastAsia="Times New Roman" w:cs="Times New Roman"/>
          <w:szCs w:val="24"/>
        </w:rPr>
        <w:t>εκατόν</w:t>
      </w:r>
      <w:proofErr w:type="spellEnd"/>
      <w:r>
        <w:rPr>
          <w:rFonts w:eastAsia="Times New Roman" w:cs="Times New Roman"/>
          <w:szCs w:val="24"/>
        </w:rPr>
        <w:t xml:space="preserve"> τριάντα κέντρα υγείας, έπρεπε να φιλήσει κατουρημένες ποδιές των </w:t>
      </w:r>
      <w:proofErr w:type="spellStart"/>
      <w:r>
        <w:rPr>
          <w:rFonts w:eastAsia="Times New Roman" w:cs="Times New Roman"/>
          <w:szCs w:val="24"/>
        </w:rPr>
        <w:t>κομματαρχών</w:t>
      </w:r>
      <w:proofErr w:type="spellEnd"/>
      <w:r>
        <w:rPr>
          <w:rFonts w:eastAsia="Times New Roman" w:cs="Times New Roman"/>
          <w:szCs w:val="24"/>
        </w:rPr>
        <w:t xml:space="preserve"> και των παραγόντων. </w:t>
      </w:r>
    </w:p>
    <w:p w14:paraId="35846830"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Σήμερα επιχειρείτε να φέρετε ένα άλλο καθεστωτικό σύστημα με βάση το οποίο, πρώτον, θ</w:t>
      </w:r>
      <w:r>
        <w:rPr>
          <w:rFonts w:eastAsia="Times New Roman" w:cs="Times New Roman"/>
          <w:szCs w:val="24"/>
        </w:rPr>
        <w:t xml:space="preserve">α διορίζετε χωρίς ΑΣΕΠ </w:t>
      </w:r>
      <w:r>
        <w:rPr>
          <w:rFonts w:eastAsia="Times New Roman" w:cs="Times New Roman"/>
          <w:szCs w:val="24"/>
        </w:rPr>
        <w:t>-</w:t>
      </w:r>
      <w:r>
        <w:rPr>
          <w:rFonts w:eastAsia="Times New Roman" w:cs="Times New Roman"/>
          <w:szCs w:val="24"/>
        </w:rPr>
        <w:t>προφανώς με κομματικά κριτήρια- σε αυτές τις μονάδες…</w:t>
      </w:r>
    </w:p>
    <w:p w14:paraId="35846831"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Είσαι σοβαρός τώρα; Μιλάς σοβαρά; Αυτή είναι η άποψη του ΠΑΣΟΚ; </w:t>
      </w:r>
    </w:p>
    <w:p w14:paraId="35846832"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Ναι, ναι, σοβαρότατος!</w:t>
      </w:r>
    </w:p>
    <w:p w14:paraId="35846833"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σας φέρουμε και τα στοιχεία, κύριε Μαντά. Εντάξε</w:t>
      </w:r>
      <w:r>
        <w:rPr>
          <w:rFonts w:eastAsia="Times New Roman" w:cs="Times New Roman"/>
          <w:szCs w:val="24"/>
        </w:rPr>
        <w:t>ι;</w:t>
      </w:r>
    </w:p>
    <w:p w14:paraId="35846834"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διορίζετε, λοιπόν, χωρίς ΑΣΕΠ </w:t>
      </w:r>
      <w:r>
        <w:rPr>
          <w:rFonts w:eastAsia="Times New Roman" w:cs="Times New Roman"/>
          <w:szCs w:val="24"/>
        </w:rPr>
        <w:t>-</w:t>
      </w:r>
      <w:r>
        <w:rPr>
          <w:rFonts w:eastAsia="Times New Roman" w:cs="Times New Roman"/>
          <w:szCs w:val="24"/>
        </w:rPr>
        <w:t>προφανώς, προφανέστατα, με κομματικά κριτήρια- και βέβαια, μέσω των κομματικά διορισμένων θα προσπαθήσετε να ελέγξετε και ποιοι θα πάνε στα νοσοκομεία, επικαλούμενοι δήθεν ότι αυτή η διάταξη ψηφίστηκε πριν πολλά χρόνια.</w:t>
      </w:r>
      <w:r>
        <w:rPr>
          <w:rFonts w:eastAsia="Times New Roman" w:cs="Times New Roman"/>
          <w:szCs w:val="24"/>
        </w:rPr>
        <w:t xml:space="preserve">  </w:t>
      </w:r>
    </w:p>
    <w:p w14:paraId="35846835"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Παναγία μου και Χριστέ μου! Ε, εντάξει!</w:t>
      </w:r>
    </w:p>
    <w:p w14:paraId="35846836"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Μαντά, συγκρατηθείτε, αφήστε τον ομιλητή να αποδώσει αυτό που θέλει.  </w:t>
      </w:r>
    </w:p>
    <w:p w14:paraId="35846837"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Όχι, αναφερόταν στις επίσημες δομές. Εσείς πάτε να επ</w:t>
      </w:r>
      <w:r>
        <w:rPr>
          <w:rFonts w:eastAsia="Times New Roman" w:cs="Times New Roman"/>
          <w:szCs w:val="24"/>
        </w:rPr>
        <w:t xml:space="preserve">αναφέρετε με ένα άλλο ιδιότυπο καθεστώς, την κατάσταση που υπήρχε πριν το 1981. </w:t>
      </w:r>
    </w:p>
    <w:p w14:paraId="35846838"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Άρα, υπερασπίζεστε τον Λάσκαρη, κύριε </w:t>
      </w:r>
      <w:proofErr w:type="spellStart"/>
      <w:r>
        <w:rPr>
          <w:rFonts w:eastAsia="Times New Roman" w:cs="Times New Roman"/>
          <w:szCs w:val="24"/>
        </w:rPr>
        <w:t>Βέττα</w:t>
      </w:r>
      <w:proofErr w:type="spellEnd"/>
      <w:r>
        <w:rPr>
          <w:rFonts w:eastAsia="Times New Roman" w:cs="Times New Roman"/>
          <w:szCs w:val="24"/>
        </w:rPr>
        <w:t xml:space="preserve">, και εκείνο το καθεστώς της </w:t>
      </w:r>
      <w:proofErr w:type="spellStart"/>
      <w:r>
        <w:rPr>
          <w:rFonts w:eastAsia="Times New Roman" w:cs="Times New Roman"/>
          <w:szCs w:val="24"/>
        </w:rPr>
        <w:t>παλαιοδεξιάς</w:t>
      </w:r>
      <w:proofErr w:type="spellEnd"/>
      <w:r>
        <w:rPr>
          <w:rFonts w:eastAsia="Times New Roman" w:cs="Times New Roman"/>
          <w:szCs w:val="24"/>
        </w:rPr>
        <w:t xml:space="preserve">, ούτε καν της Δεξιάς. </w:t>
      </w:r>
    </w:p>
    <w:p w14:paraId="35846839"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Είπε, λοιπόν, κάποιος συνάδελφος -που νομίζω ότι είναι από τη Μαγνη</w:t>
      </w:r>
      <w:r>
        <w:rPr>
          <w:rFonts w:eastAsia="Times New Roman" w:cs="Times New Roman"/>
          <w:szCs w:val="24"/>
        </w:rPr>
        <w:t xml:space="preserve">σία- ότι συμπληρώνεται το Εθνικό Σύστημα Υγείας. Κάθε άλλο! Δεν είναι δημόσιο σύστημα τα </w:t>
      </w:r>
      <w:r>
        <w:rPr>
          <w:rFonts w:eastAsia="Times New Roman" w:cs="Times New Roman"/>
          <w:szCs w:val="24"/>
        </w:rPr>
        <w:t>ΤΟΜΥ</w:t>
      </w:r>
      <w:r>
        <w:rPr>
          <w:rFonts w:eastAsia="Times New Roman" w:cs="Times New Roman"/>
          <w:szCs w:val="24"/>
        </w:rPr>
        <w:t xml:space="preserve">. Είναι πρόγραμμα. Με πρόγραμμα δεν συμπληρώνεται η δημόσια δομή. Ένα </w:t>
      </w:r>
      <w:proofErr w:type="spellStart"/>
      <w:r>
        <w:rPr>
          <w:rFonts w:eastAsia="Times New Roman" w:cs="Times New Roman"/>
          <w:szCs w:val="24"/>
        </w:rPr>
        <w:t>προγραμματάκι</w:t>
      </w:r>
      <w:proofErr w:type="spellEnd"/>
      <w:r>
        <w:rPr>
          <w:rFonts w:eastAsia="Times New Roman" w:cs="Times New Roman"/>
          <w:szCs w:val="24"/>
        </w:rPr>
        <w:t xml:space="preserve"> είναι που θα χρηματοδοτηθεί από το ΕΣΠΑ και μπορεί να πάει καλά και μπορεί και </w:t>
      </w:r>
      <w:r>
        <w:rPr>
          <w:rFonts w:eastAsia="Times New Roman" w:cs="Times New Roman"/>
          <w:szCs w:val="24"/>
        </w:rPr>
        <w:t xml:space="preserve">να μην πάει, μπορεί να βοηθήσει ή να μη βοηθήσει, αλλά δεν είναι εθνικό σύστημα. Μακριά από τους δήμους και την </w:t>
      </w:r>
      <w:r>
        <w:rPr>
          <w:rFonts w:eastAsia="Times New Roman" w:cs="Times New Roman"/>
          <w:szCs w:val="24"/>
        </w:rPr>
        <w:t>αυτοδιοίκηση</w:t>
      </w:r>
      <w:r>
        <w:rPr>
          <w:rFonts w:eastAsia="Times New Roman" w:cs="Times New Roman"/>
          <w:szCs w:val="24"/>
        </w:rPr>
        <w:t>, που έχει δείξει δείγματα γραφής τα τελευταία χρόνια για την πρωτοβάθμια φροντίδα υγείας. Μόνο τα κτήρια τούς ζητάτε!</w:t>
      </w:r>
    </w:p>
    <w:p w14:paraId="3584683A"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Θα ήθελα, λοι</w:t>
      </w:r>
      <w:r>
        <w:rPr>
          <w:rFonts w:eastAsia="Times New Roman" w:cs="Times New Roman"/>
          <w:szCs w:val="24"/>
        </w:rPr>
        <w:t>πόν, να πω στον συνάδελφο από τη Μαγνησία ότι μέσω της δημοσιότητας βλέπουμε το Νοσοκομείο του Βόλου να έχει τεράστιες ελλείψεις και υπάρχει αδιαφορία της Κυβέρνησης για να το στελεχώσει. Αυτό δεν έχει να κάνει με την πρωτοβάθμια φροντίδα υγείας. Η Γαστρεν</w:t>
      </w:r>
      <w:r>
        <w:rPr>
          <w:rFonts w:eastAsia="Times New Roman" w:cs="Times New Roman"/>
          <w:szCs w:val="24"/>
        </w:rPr>
        <w:t xml:space="preserve">τερολογική Κλινική δεν είναι στο πρόγραμμα εφημεριών, γιατί δυόμισι χρόνια τώρα δεν στελεχώνεται από κανέναν μόνιμο γιατρό, παρά μόνο από έναν επικουρικό. </w:t>
      </w:r>
    </w:p>
    <w:p w14:paraId="3584683B"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Ενώ πριν ήταν;</w:t>
      </w:r>
    </w:p>
    <w:p w14:paraId="3584683C"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Η Παιδιατρική Κλινική έχει μόνο έναν μόνιμο γι</w:t>
      </w:r>
      <w:r>
        <w:rPr>
          <w:rFonts w:eastAsia="Times New Roman" w:cs="Times New Roman"/>
          <w:szCs w:val="24"/>
        </w:rPr>
        <w:t xml:space="preserve">ατρό και για να λειτουργεί υποτυπωδώς μετακινούνται οι γιατροί από τις γύρω περιοχές, όπως από τη Λαμία, αφήνοντας εκεί τα κενά. Η ΩΡΛ Κλινική αντιμετωπίζει, επίσης, τεράστιο πρόβλημα, αφού χωρίς κανέναν μόνιμο γιατρό αδυνατεί να εφημερεύει καθημερινά. </w:t>
      </w:r>
    </w:p>
    <w:p w14:paraId="3584683D"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3584683E"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Ολοκληρώνω, κυρία Πρόεδρε. </w:t>
      </w:r>
    </w:p>
    <w:p w14:paraId="3584683F"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 Οφθαλμολογική Κλινική είναι στελεχωμένη μόνο από έναν μόνιμο γιατρό και επίσης δεν εφημερεύει κανονικά. Η Ψυχιατρική Κλινική, παρά την πρόβλεψη </w:t>
      </w:r>
      <w:r>
        <w:rPr>
          <w:rFonts w:eastAsia="Times New Roman" w:cs="Times New Roman"/>
          <w:szCs w:val="24"/>
        </w:rPr>
        <w:t xml:space="preserve">στελέχωσής της από έξι συνολικά γιατρούς, λειτουργεί μόνο με τον </w:t>
      </w:r>
      <w:r>
        <w:rPr>
          <w:rFonts w:eastAsia="Times New Roman" w:cs="Times New Roman"/>
          <w:szCs w:val="24"/>
        </w:rPr>
        <w:t>διευθυντή</w:t>
      </w:r>
      <w:r>
        <w:rPr>
          <w:rFonts w:eastAsia="Times New Roman" w:cs="Times New Roman"/>
          <w:szCs w:val="24"/>
        </w:rPr>
        <w:t xml:space="preserve">. Η Β΄ Παθολογική Κλινική πάσχει, επίσης, από ελλείψεις μόνιμου προσωπικού, αλλά επιπλέον ήδη υπάρχουν αναφορές για τα σοβαρά προβλήματα στην υλικοτεχνική υποδομή. </w:t>
      </w:r>
    </w:p>
    <w:p w14:paraId="35846840"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τέλος, θέμα π</w:t>
      </w:r>
      <w:r>
        <w:rPr>
          <w:rFonts w:eastAsia="Times New Roman" w:cs="Times New Roman"/>
          <w:szCs w:val="24"/>
        </w:rPr>
        <w:t>ου συζητήθηκε και στο Δημοτικό Συμβούλιο, θέμα που έχει γίνει στην τοπική κοινωνία αντικείμενο συζήτησης: Σταμάτησε η έγκριση για τη διενέργεια νέων χημειοθεραπειών. Αν είναι δυνατόν! Χιλιάδες ασθενείς έμειναν χωρίς την απαιτούμενη ιατροφαρμακευτική περίθα</w:t>
      </w:r>
      <w:r>
        <w:rPr>
          <w:rFonts w:eastAsia="Times New Roman" w:cs="Times New Roman"/>
          <w:szCs w:val="24"/>
        </w:rPr>
        <w:t xml:space="preserve">λψη. </w:t>
      </w:r>
    </w:p>
    <w:p w14:paraId="35846841"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δεν μπορείτε να επικαλείστε πλέον το παρελθόν, γιατί οι ίδιοι είσαστε ήδη δυόμισι χρόνια παρελθόν. Πρέπει πρώτα να μας απολογηθείτε για το τι κάνατε. Και δεν σας καλύπτει το γεγονός που λέτε ότι τον Σεπτέμβριο του 2015 σας ψήφισε ο</w:t>
      </w:r>
      <w:r>
        <w:rPr>
          <w:rFonts w:eastAsia="Times New Roman" w:cs="Times New Roman"/>
          <w:szCs w:val="24"/>
        </w:rPr>
        <w:t xml:space="preserve"> ελληνικός λαός δεύτερη φορά, άρα, δικαιολογείστε να κάνετε αυτά. Και επομένως, απαξιώνεται και το ίδιο το επιχείρημά σας, «τι έκαναν σαράντα χρόνια οι προηγούμενοι;». </w:t>
      </w:r>
    </w:p>
    <w:p w14:paraId="35846842"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Το δικό μας, λοιπόν, έργο είναι φανερό, δημόσιο, με αποτέλεσμα από το 1981 και μετά, όσο κυβέρνησε το ΠΑΣΟΚ. Εμείς δεν έχουμε καμμία σχέση με τους υπόλοιπους. Και είναι, επίσης, γνωστή η σκοπιμότητα την οποία αναφέρετε και προωθείτε σήμερα, για να επαναφέρ</w:t>
      </w:r>
      <w:r>
        <w:rPr>
          <w:rFonts w:eastAsia="Times New Roman" w:cs="Times New Roman"/>
          <w:szCs w:val="24"/>
        </w:rPr>
        <w:t xml:space="preserve">ετε το πριν του 1981 καθεστώς, να μην μπορούν πράγματι οι άνθρωποι να έχουν ελεύθερη πρόσβαση και ποιοτικές υπηρεσίες υγείας. </w:t>
      </w:r>
    </w:p>
    <w:p w14:paraId="35846843"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5846844" w14:textId="77777777" w:rsidR="00825165" w:rsidRDefault="00D46FE4">
      <w:pPr>
        <w:spacing w:after="0" w:line="600" w:lineRule="auto"/>
        <w:ind w:firstLine="709"/>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5846845"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w:t>
      </w:r>
      <w:r>
        <w:rPr>
          <w:rFonts w:eastAsia="Times New Roman" w:cs="Times New Roman"/>
          <w:b/>
          <w:szCs w:val="24"/>
        </w:rPr>
        <w:t xml:space="preserve">υ): </w:t>
      </w:r>
      <w:r>
        <w:rPr>
          <w:rFonts w:eastAsia="Times New Roman" w:cs="Times New Roman"/>
          <w:szCs w:val="24"/>
        </w:rPr>
        <w:t xml:space="preserve">Τώρα τον λόγο έχει η κ. </w:t>
      </w:r>
      <w:proofErr w:type="spellStart"/>
      <w:r>
        <w:rPr>
          <w:rFonts w:eastAsia="Times New Roman" w:cs="Times New Roman"/>
          <w:szCs w:val="24"/>
        </w:rPr>
        <w:t>Κοζομπόλη</w:t>
      </w:r>
      <w:proofErr w:type="spellEnd"/>
      <w:r>
        <w:rPr>
          <w:rFonts w:eastAsia="Times New Roman" w:cs="Times New Roman"/>
          <w:szCs w:val="24"/>
        </w:rPr>
        <w:t xml:space="preserve">. </w:t>
      </w:r>
    </w:p>
    <w:p w14:paraId="35846846"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Κοζομπόλη</w:t>
      </w:r>
      <w:proofErr w:type="spellEnd"/>
      <w:r>
        <w:rPr>
          <w:rFonts w:eastAsia="Times New Roman" w:cs="Times New Roman"/>
          <w:szCs w:val="24"/>
        </w:rPr>
        <w:t xml:space="preserve">, έχετε τον λόγο. </w:t>
      </w:r>
    </w:p>
    <w:p w14:paraId="35846847"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 xml:space="preserve">Ευχαριστώ, κυρία Πρόεδρε. </w:t>
      </w:r>
    </w:p>
    <w:p w14:paraId="35846848"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Αποποιείται το πρόσφατο παρελθόν ο </w:t>
      </w:r>
      <w:proofErr w:type="spellStart"/>
      <w:r>
        <w:rPr>
          <w:rFonts w:eastAsia="Times New Roman" w:cs="Times New Roman"/>
          <w:szCs w:val="24"/>
        </w:rPr>
        <w:t>προλαλήσας</w:t>
      </w:r>
      <w:proofErr w:type="spellEnd"/>
      <w:r>
        <w:rPr>
          <w:rFonts w:eastAsia="Times New Roman" w:cs="Times New Roman"/>
          <w:szCs w:val="24"/>
        </w:rPr>
        <w:t>, από ό,τι βλέπω. Τον ντροπιάζει, φαίνεται, πάρα πολύ. Και πραγματικά</w:t>
      </w:r>
      <w:r>
        <w:rPr>
          <w:rFonts w:eastAsia="Times New Roman" w:cs="Times New Roman"/>
          <w:szCs w:val="24"/>
        </w:rPr>
        <w:t>, τι απαξίωση των συναδέλφων της Νέας Δημοκρατίας, που τώρα μόλις εμφανίστηκαν κάποιοι στα έδρανά τους!</w:t>
      </w:r>
    </w:p>
    <w:p w14:paraId="35846849"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όλη η φιλολογία αυτών των ημερών…</w:t>
      </w:r>
    </w:p>
    <w:p w14:paraId="3584684A"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ΚΥΡΙΑΖΙΔΗΣ: </w:t>
      </w:r>
      <w:r>
        <w:rPr>
          <w:rFonts w:eastAsia="Times New Roman" w:cs="Times New Roman"/>
          <w:szCs w:val="24"/>
        </w:rPr>
        <w:t>Για εσάς ήρθαμε! Ήρθαμε να σας ακούσουμε!</w:t>
      </w:r>
    </w:p>
    <w:p w14:paraId="3584684B"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Ευχαριστώ πάρα πο</w:t>
      </w:r>
      <w:r>
        <w:rPr>
          <w:rFonts w:eastAsia="Times New Roman" w:cs="Times New Roman"/>
          <w:szCs w:val="24"/>
        </w:rPr>
        <w:t>λύ! Ευχαριστώ! Το εκτιμώ ιδιαιτέρως!</w:t>
      </w:r>
    </w:p>
    <w:p w14:paraId="3584684C"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Όλη, λοιπόν, η φιλολογία περί </w:t>
      </w:r>
      <w:proofErr w:type="spellStart"/>
      <w:r>
        <w:rPr>
          <w:rFonts w:eastAsia="Times New Roman" w:cs="Times New Roman"/>
          <w:szCs w:val="24"/>
        </w:rPr>
        <w:t>Σοβιετίας</w:t>
      </w:r>
      <w:proofErr w:type="spellEnd"/>
      <w:r>
        <w:rPr>
          <w:rFonts w:eastAsia="Times New Roman" w:cs="Times New Roman"/>
          <w:szCs w:val="24"/>
        </w:rPr>
        <w:t xml:space="preserve">, περί κρατισμού που ακούστηκε αυτές τις μέρες, όλο αυτό που είπε ο Πρόεδρος της Νέας Δημοκρατίας, «θα το </w:t>
      </w:r>
      <w:proofErr w:type="spellStart"/>
      <w:r>
        <w:rPr>
          <w:rFonts w:eastAsia="Times New Roman" w:cs="Times New Roman"/>
          <w:szCs w:val="24"/>
        </w:rPr>
        <w:t>ξεψηφίσω</w:t>
      </w:r>
      <w:proofErr w:type="spellEnd"/>
      <w:r>
        <w:rPr>
          <w:rFonts w:eastAsia="Times New Roman" w:cs="Times New Roman"/>
          <w:szCs w:val="24"/>
        </w:rPr>
        <w:t>, θα το καταργήσω αυτό το νομοσχέδιο, όταν και αν</w:t>
      </w:r>
      <w:r>
        <w:rPr>
          <w:rFonts w:eastAsia="Times New Roman" w:cs="Times New Roman"/>
          <w:szCs w:val="24"/>
        </w:rPr>
        <w:t>…»</w:t>
      </w:r>
      <w:r>
        <w:rPr>
          <w:rFonts w:eastAsia="Times New Roman" w:cs="Times New Roman"/>
          <w:szCs w:val="24"/>
        </w:rPr>
        <w:t>, όπως και το χ</w:t>
      </w:r>
      <w:r>
        <w:rPr>
          <w:rFonts w:eastAsia="Times New Roman" w:cs="Times New Roman"/>
          <w:szCs w:val="24"/>
        </w:rPr>
        <w:t xml:space="preserve">θεσινό της παιδείας, πραγματικά γεννά ερωτηματικά. </w:t>
      </w:r>
    </w:p>
    <w:p w14:paraId="3584684D"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Γιατί πονάει τόσο πολύ το συγκεκριμένο νομοσχέδιο; Και η απάντηση είναι </w:t>
      </w:r>
      <w:r>
        <w:rPr>
          <w:rFonts w:eastAsia="Times New Roman" w:cs="Times New Roman"/>
          <w:szCs w:val="24"/>
        </w:rPr>
        <w:t>μία</w:t>
      </w:r>
      <w:r>
        <w:rPr>
          <w:rFonts w:eastAsia="Times New Roman" w:cs="Times New Roman"/>
          <w:szCs w:val="24"/>
        </w:rPr>
        <w:t xml:space="preserve">, γιατί η αλήθεια είναι </w:t>
      </w:r>
      <w:r>
        <w:rPr>
          <w:rFonts w:eastAsia="Times New Roman" w:cs="Times New Roman"/>
          <w:szCs w:val="24"/>
        </w:rPr>
        <w:t>μία</w:t>
      </w:r>
      <w:r>
        <w:rPr>
          <w:rFonts w:eastAsia="Times New Roman" w:cs="Times New Roman"/>
          <w:szCs w:val="24"/>
        </w:rPr>
        <w:t xml:space="preserve">: Δεν είναι </w:t>
      </w:r>
      <w:r>
        <w:rPr>
          <w:rFonts w:eastAsia="Times New Roman" w:cs="Times New Roman"/>
          <w:szCs w:val="24"/>
        </w:rPr>
        <w:t xml:space="preserve">που </w:t>
      </w:r>
      <w:r>
        <w:rPr>
          <w:rFonts w:eastAsia="Times New Roman" w:cs="Times New Roman"/>
          <w:szCs w:val="24"/>
        </w:rPr>
        <w:t>αυτό το νομοσχέδιο δημιουργεί μια συγκεκριμένη δομή. Δεν έγκειται εκεί η αξία αυτού το</w:t>
      </w:r>
      <w:r>
        <w:rPr>
          <w:rFonts w:eastAsia="Times New Roman" w:cs="Times New Roman"/>
          <w:szCs w:val="24"/>
        </w:rPr>
        <w:t xml:space="preserve">υ νομοσχεδίου. Η αξία του έγκειται στο γεγονός ότι αλλάζει τη φιλοσοφία του ασθενούς, του πολίτη, του όλου συστήματος υγείας. Αυτό είναι που πονάει περισσότερο. </w:t>
      </w:r>
    </w:p>
    <w:p w14:paraId="3584684E"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μίλησε προηγουμένως συνάδελφος για ανέγγιχτα μηχανήματα. Ο κρατισμός και το κράτος είναι κ</w:t>
      </w:r>
      <w:r>
        <w:rPr>
          <w:rFonts w:eastAsia="Times New Roman" w:cs="Times New Roman"/>
          <w:szCs w:val="24"/>
        </w:rPr>
        <w:t>αλό μόνο όταν θέλουμε να του πουλήσουμε πράγματα και να πάρουμε τις προμή</w:t>
      </w:r>
      <w:r>
        <w:rPr>
          <w:rFonts w:eastAsia="Times New Roman" w:cs="Times New Roman"/>
          <w:szCs w:val="24"/>
        </w:rPr>
        <w:lastRenderedPageBreak/>
        <w:t xml:space="preserve">θειες. Είναι καλό το κράτος όταν θέλουμε να πάρουμε επιδοτήσεις για τις επιχειρήσεις μας και να τις πάμε στο εξωτερικό και </w:t>
      </w:r>
      <w:r>
        <w:rPr>
          <w:rFonts w:eastAsia="Times New Roman" w:cs="Times New Roman"/>
          <w:szCs w:val="24"/>
        </w:rPr>
        <w:t xml:space="preserve">οι ζημίες </w:t>
      </w:r>
      <w:r>
        <w:rPr>
          <w:rFonts w:eastAsia="Times New Roman" w:cs="Times New Roman"/>
          <w:szCs w:val="24"/>
        </w:rPr>
        <w:t xml:space="preserve">μέσα. </w:t>
      </w:r>
    </w:p>
    <w:p w14:paraId="3584684F"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Επειδή αναφέρθηκαν παραδείγματα, θα πω αυτό που είδα προχθές στο </w:t>
      </w:r>
      <w:proofErr w:type="spellStart"/>
      <w:r>
        <w:rPr>
          <w:rFonts w:eastAsia="Times New Roman" w:cs="Times New Roman"/>
          <w:szCs w:val="24"/>
        </w:rPr>
        <w:t>Μαλανδρίνο</w:t>
      </w:r>
      <w:proofErr w:type="spellEnd"/>
      <w:r>
        <w:rPr>
          <w:rFonts w:eastAsia="Times New Roman" w:cs="Times New Roman"/>
          <w:szCs w:val="24"/>
        </w:rPr>
        <w:t>: Στις φυλακές υπήρχαν δυο τεράστια μηχανήματα, ένας χειρουργικός κλίβανος και ένα ακτινολογικό στις ζελατίνες. Και όταν ρωτήσαμε «έχει χειρουργείο; Έχει ακτινολόγο;», η απάντηση ήτ</w:t>
      </w:r>
      <w:r>
        <w:rPr>
          <w:rFonts w:eastAsia="Times New Roman" w:cs="Times New Roman"/>
          <w:szCs w:val="24"/>
        </w:rPr>
        <w:t xml:space="preserve">αν «φυσικά, δεν έχει τίποτα». Αγοράστηκαν πριν από είκοσι χρόνια, γιατί κάποιος ήθελε να πάρει μια συγκεκριμένη προμήθεια. Τότε ήταν καλό το κράτος. Τότε δεν ήμασταν </w:t>
      </w:r>
      <w:proofErr w:type="spellStart"/>
      <w:r>
        <w:rPr>
          <w:rFonts w:eastAsia="Times New Roman" w:cs="Times New Roman"/>
          <w:szCs w:val="24"/>
        </w:rPr>
        <w:t>Σοβιετία</w:t>
      </w:r>
      <w:proofErr w:type="spellEnd"/>
      <w:r>
        <w:rPr>
          <w:rFonts w:eastAsia="Times New Roman" w:cs="Times New Roman"/>
          <w:szCs w:val="24"/>
        </w:rPr>
        <w:t xml:space="preserve">. Μόνο με αυτή την έννοια είναι καλό το κράτος. </w:t>
      </w:r>
    </w:p>
    <w:p w14:paraId="35846850"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Πραγματικά, είναι να απορεί κανεί</w:t>
      </w:r>
      <w:r>
        <w:rPr>
          <w:rFonts w:eastAsia="Times New Roman" w:cs="Times New Roman"/>
          <w:szCs w:val="24"/>
        </w:rPr>
        <w:t>ς, αλλά η αλήθεια, η πραγματικότητα φαίνεται, γιατί μετά από μια σειρά νομοθετικών πρωτοβουλιών του Υπουργείου Υγείας, που θεράπευσαν πολλές παθογένειες του παρελθόντος, έρχεται προς ψήφιση το παρόν νομοσχέδιο, του οποίου η αξία είναι ακριβώς αυτή, ότι αλλ</w:t>
      </w:r>
      <w:r>
        <w:rPr>
          <w:rFonts w:eastAsia="Times New Roman" w:cs="Times New Roman"/>
          <w:szCs w:val="24"/>
        </w:rPr>
        <w:t xml:space="preserve">άζει τη φιλοσοφία. Είναι ένα </w:t>
      </w:r>
      <w:proofErr w:type="spellStart"/>
      <w:r>
        <w:rPr>
          <w:rFonts w:eastAsia="Times New Roman" w:cs="Times New Roman"/>
          <w:szCs w:val="24"/>
        </w:rPr>
        <w:t>προσωποκεντρικό</w:t>
      </w:r>
      <w:proofErr w:type="spellEnd"/>
      <w:r>
        <w:rPr>
          <w:rFonts w:eastAsia="Times New Roman" w:cs="Times New Roman"/>
          <w:szCs w:val="24"/>
        </w:rPr>
        <w:t xml:space="preserve"> σύστημα υγείας. </w:t>
      </w:r>
    </w:p>
    <w:p w14:paraId="35846851"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ξέρετε, όσον αφορά αυτήν τη φιλοσοφία, δεν είναι μόνο ότι δίνει στον πολίτη μια διέξοδο, ότι υπάρχει μια μονάδα που θα απευθυνθεί, που θα έρθει σε επαφή, που δίνει βαρύτητα </w:t>
      </w:r>
      <w:r>
        <w:rPr>
          <w:rFonts w:eastAsia="Times New Roman" w:cs="Times New Roman"/>
          <w:szCs w:val="24"/>
        </w:rPr>
        <w:lastRenderedPageBreak/>
        <w:t>στην προληπτική ι</w:t>
      </w:r>
      <w:r>
        <w:rPr>
          <w:rFonts w:eastAsia="Times New Roman" w:cs="Times New Roman"/>
          <w:szCs w:val="24"/>
        </w:rPr>
        <w:t xml:space="preserve">ατρική. Είναι πολλές οι παράμετροι που κόβονται. Δεν είναι μόνο η ιδιωτική πρωτοβουλία, που θα πάει ο κόσμος έξω και θα ξοδέψει και τα λοιπά. Ο πολίτης καταλαβαίνει τη δύναμη της ψήφου του και τη δύναμη που έχει η φορολογία που πληρώνει, γιατί </w:t>
      </w:r>
      <w:r>
        <w:rPr>
          <w:rFonts w:eastAsia="Times New Roman" w:cs="Times New Roman"/>
          <w:szCs w:val="24"/>
        </w:rPr>
        <w:t xml:space="preserve">οι φόροι </w:t>
      </w:r>
      <w:r>
        <w:rPr>
          <w:rFonts w:eastAsia="Times New Roman" w:cs="Times New Roman"/>
          <w:szCs w:val="24"/>
        </w:rPr>
        <w:t>γυρ</w:t>
      </w:r>
      <w:r>
        <w:rPr>
          <w:rFonts w:eastAsia="Times New Roman" w:cs="Times New Roman"/>
          <w:szCs w:val="24"/>
        </w:rPr>
        <w:t>ίζ</w:t>
      </w:r>
      <w:r>
        <w:rPr>
          <w:rFonts w:eastAsia="Times New Roman" w:cs="Times New Roman"/>
          <w:szCs w:val="24"/>
        </w:rPr>
        <w:t>ουν</w:t>
      </w:r>
      <w:r>
        <w:rPr>
          <w:rFonts w:eastAsia="Times New Roman" w:cs="Times New Roman"/>
          <w:szCs w:val="24"/>
        </w:rPr>
        <w:t xml:space="preserve"> πίσω σε εκείνον. </w:t>
      </w:r>
    </w:p>
    <w:p w14:paraId="35846852"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Έχει να δει κάτι και στην υγεία και στην παιδεία. Κόβεται η πελατειακή σχέση. Δεν θα τηλεφωνήσει στον Βουλευτή για να μπει στη λίστα χειρουργείου. Υπάρχει αντικειμενική λίστα χειρουργείου. Υπάρχει δυνατότητα να γιατροπορευτεί χωρίς </w:t>
      </w:r>
      <w:r>
        <w:rPr>
          <w:rFonts w:eastAsia="Times New Roman" w:cs="Times New Roman"/>
          <w:szCs w:val="24"/>
        </w:rPr>
        <w:t>να πάει στην πόρτα του Βουλευτή. Αυτά είναι που πονάνε, αυτή η ομηρία στην οποία ήταν καταδικασμένος ο πολίτης. Αυτή η προστασία των κοινωνικών αγαθών είναι δικαίωμά τους και είναι υποχρέωση της πολιτείας να τα παρέχει.</w:t>
      </w:r>
    </w:p>
    <w:p w14:paraId="3584685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Το ΕΣΥ σταθεροποιείται, ανατάσσεται,</w:t>
      </w:r>
      <w:r>
        <w:rPr>
          <w:rFonts w:eastAsia="Times New Roman" w:cs="Times New Roman"/>
          <w:szCs w:val="24"/>
        </w:rPr>
        <w:t xml:space="preserve"> αναβαθμίζεται σε όλους τους βαθμούς. Ανακόπτεται η απαξίωσή του και χαλάνε οι δουλειές της ιδιωτικής πρωτοβουλίας. Γίνεται στροφή στο πρωτοβάθμιο επίπεδο υπηρεσιών, στην πρόληψη, στην προστασία της δημόσιας υγείας. </w:t>
      </w:r>
    </w:p>
    <w:p w14:paraId="3584685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Η μεταρρύθμιση του ΕΣΥ παρέμενε από το </w:t>
      </w:r>
      <w:r>
        <w:rPr>
          <w:rFonts w:eastAsia="Times New Roman" w:cs="Times New Roman"/>
          <w:szCs w:val="24"/>
        </w:rPr>
        <w:t xml:space="preserve">1983 σε εκκρεμότητα, αυτό δηλαδή, που έπρεπε να ακολουθήσουν τα κέντρα </w:t>
      </w:r>
      <w:r>
        <w:rPr>
          <w:rFonts w:eastAsia="Times New Roman" w:cs="Times New Roman"/>
          <w:szCs w:val="24"/>
        </w:rPr>
        <w:lastRenderedPageBreak/>
        <w:t>υγείας που δημιουργήθηκαν τότε. Δεν υπήρξε πολιτική βούληση για συγκεκριμένους λόγους, παρά το γεγονός ότι έγιναν δεκαεννέα προσπάθειες από τότε από τις κυβερνήσεις της Νέας Δημοκρατίας</w:t>
      </w:r>
      <w:r>
        <w:rPr>
          <w:rFonts w:eastAsia="Times New Roman" w:cs="Times New Roman"/>
          <w:szCs w:val="24"/>
        </w:rPr>
        <w:t xml:space="preserve"> και του ΠΑΣΟΚ, με αποκορύφωμα την τελευταία της </w:t>
      </w:r>
      <w:r>
        <w:rPr>
          <w:rFonts w:eastAsia="Times New Roman" w:cs="Times New Roman"/>
          <w:szCs w:val="24"/>
        </w:rPr>
        <w:t xml:space="preserve">συγκυβέρνησης </w:t>
      </w:r>
      <w:r>
        <w:rPr>
          <w:rFonts w:eastAsia="Times New Roman" w:cs="Times New Roman"/>
          <w:szCs w:val="24"/>
        </w:rPr>
        <w:t>που οδήγησε στην απαξίωση των δημόσιων δομών της πρωτοβάθμιας περίθαλψης και εξώθησε τρεις χιλιάδες γιατρούς στην έξοδο από το Εθνικό Σύστημα Υγείας.</w:t>
      </w:r>
    </w:p>
    <w:p w14:paraId="3584685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Ανασυγκροτείται η δημόσια πρωτοβάθμια φροντ</w:t>
      </w:r>
      <w:r>
        <w:rPr>
          <w:rFonts w:eastAsia="Times New Roman" w:cs="Times New Roman"/>
          <w:szCs w:val="24"/>
        </w:rPr>
        <w:t>ίδα υγείας σε ένα ανθρωποκεντρικό μοντέλο παροχής υπηρεσιών υγείας. Μεταβαίνουμε από τη στενά θεραπευτική προσέγγιση στην για πρώτη φορά με οργανωμένο τρόπο κουλτούρα της πρόληψης, της αγωγής υγείας, της κοινωνικής φροντίδας. Δημιουργούνται νέες αποκεντρωμ</w:t>
      </w:r>
      <w:r>
        <w:rPr>
          <w:rFonts w:eastAsia="Times New Roman" w:cs="Times New Roman"/>
          <w:szCs w:val="24"/>
        </w:rPr>
        <w:t xml:space="preserve">ένες δομές, οι </w:t>
      </w:r>
      <w:r>
        <w:rPr>
          <w:rFonts w:eastAsia="Times New Roman" w:cs="Times New Roman"/>
          <w:szCs w:val="24"/>
        </w:rPr>
        <w:t xml:space="preserve">ΤΟΜΥ </w:t>
      </w:r>
      <w:r>
        <w:rPr>
          <w:rFonts w:eastAsia="Times New Roman" w:cs="Times New Roman"/>
          <w:szCs w:val="24"/>
        </w:rPr>
        <w:t>–ειπώθηκε, να μην επεκταθώ- που στελεχώνονται από μία διεπιστημονική ομάδα με έμφαση στην προληπτική ιατρική, στη σχολική υγεία, στους εμβολιασμούς, στη διαχείριση των χρόνια ασθενών, στη συνεχή και ολιστική φροντίδα του πολίτη.</w:t>
      </w:r>
    </w:p>
    <w:p w14:paraId="3584685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Ταυτόχρ</w:t>
      </w:r>
      <w:r>
        <w:rPr>
          <w:rFonts w:eastAsia="Times New Roman" w:cs="Times New Roman"/>
          <w:szCs w:val="24"/>
        </w:rPr>
        <w:t xml:space="preserve">ονα, παράλληλα, ενισχύεται ο ρόλος των υφιστάμενων δομών περίθαλψης. Κάθε πολίτης, ασφαλισμένος ή ανασφάλιστος, θα έχει τον δικό του οικογενειακό γιατρό, τον δικό του </w:t>
      </w:r>
      <w:r>
        <w:rPr>
          <w:rFonts w:eastAsia="Times New Roman" w:cs="Times New Roman"/>
          <w:szCs w:val="24"/>
        </w:rPr>
        <w:lastRenderedPageBreak/>
        <w:t>σύμβουλο στα θέματα υγείας, τον δικό του ηλεκτρονικό φάκελο, για να υπάρχει μια ολοκληρωμ</w:t>
      </w:r>
      <w:r>
        <w:rPr>
          <w:rFonts w:eastAsia="Times New Roman" w:cs="Times New Roman"/>
          <w:szCs w:val="24"/>
        </w:rPr>
        <w:t>ένη εικόνα της υγείας του.</w:t>
      </w:r>
    </w:p>
    <w:p w14:paraId="3584685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Ο ΕΟΠΥΥ θα συνεχίσει τις συμβάσεις όπου υπάρχει ανάγκη. Αξιοποιούνται οι </w:t>
      </w:r>
      <w:r>
        <w:rPr>
          <w:rFonts w:eastAsia="Times New Roman" w:cs="Times New Roman"/>
          <w:szCs w:val="24"/>
        </w:rPr>
        <w:t xml:space="preserve">επισκέπτες </w:t>
      </w:r>
      <w:r>
        <w:rPr>
          <w:rFonts w:eastAsia="Times New Roman" w:cs="Times New Roman"/>
          <w:szCs w:val="24"/>
        </w:rPr>
        <w:t xml:space="preserve">υγείας, η αναβάθμιση των μαιών που θα μπορέσουν να προλαμβάνουν και παθήσεις καρκίνου της μήτρας και να προσφέρουν και πολλά άλλα, καθώς ξέρουμε </w:t>
      </w:r>
      <w:r>
        <w:rPr>
          <w:rFonts w:eastAsia="Times New Roman" w:cs="Times New Roman"/>
          <w:szCs w:val="24"/>
        </w:rPr>
        <w:t>τη συμβολή που μπορούν να έχουν σε αυτόν τον τομέα της πρόληψης.</w:t>
      </w:r>
    </w:p>
    <w:p w14:paraId="3584685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Έγινε αναφορά στην διαγραφή των οφειλών. Δεν θα αναφερθώ ξανά, αλλά θα ήθελα να κάνω μία παρατήρηση: Προχθές ο ίδιος ο κ. Μητσοτάκης μάς διάβασε εδώ την εγκύκλιο σύμφωνα με την οποία οι ανασφ</w:t>
      </w:r>
      <w:r>
        <w:rPr>
          <w:rFonts w:eastAsia="Times New Roman" w:cs="Times New Roman"/>
          <w:szCs w:val="24"/>
        </w:rPr>
        <w:t xml:space="preserve">άλιστοι μπορούσαν να νοσηλευτούν χωρίς νοσήλια στα νοσοκομεία. Ξέχασε, όμως, να διαβάσει παρακάτω τι έλεγε. Ξέχασε να διαβάσει την πληθώρα των προϋποθέσεων. Ξέχασε να μας πει πώς προέκυψαν 28 εκατομμύρια που βεβαιώθηκαν στη ΔΟΥ και 32 εκατομμύρια, που δεν </w:t>
      </w:r>
      <w:r>
        <w:rPr>
          <w:rFonts w:eastAsia="Times New Roman" w:cs="Times New Roman"/>
          <w:szCs w:val="24"/>
        </w:rPr>
        <w:t>πρόλαβαν να βεβαιωθούν γιατί ήρθε η Κυβέρνηση ΣΥΡΙΖΑ και έκανε τη σχετική ρύθμιση. Το θεσμικό έλλειμμα, λοιπόν, που δεν αντιμετωπίστηκε τον καιρό των παχιών αγελάδων, αντιμετωπίζεται με το παρόν νομοσχέδιο και θα συνεχιστεί η προσπάθεια.</w:t>
      </w:r>
    </w:p>
    <w:p w14:paraId="3584685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3584685A"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84685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την κ. </w:t>
      </w:r>
      <w:proofErr w:type="spellStart"/>
      <w:r>
        <w:rPr>
          <w:rFonts w:eastAsia="Times New Roman" w:cs="Times New Roman"/>
          <w:szCs w:val="24"/>
        </w:rPr>
        <w:t>Κοζομπόλη</w:t>
      </w:r>
      <w:proofErr w:type="spellEnd"/>
      <w:r>
        <w:rPr>
          <w:rFonts w:eastAsia="Times New Roman" w:cs="Times New Roman"/>
          <w:szCs w:val="24"/>
        </w:rPr>
        <w:t xml:space="preserve"> και για την ακρίβεια του χρόνου.</w:t>
      </w:r>
    </w:p>
    <w:p w14:paraId="3584685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Ξυδάκης</w:t>
      </w:r>
      <w:proofErr w:type="spellEnd"/>
      <w:r>
        <w:rPr>
          <w:rFonts w:eastAsia="Times New Roman" w:cs="Times New Roman"/>
          <w:szCs w:val="24"/>
        </w:rPr>
        <w:t xml:space="preserve"> για έξι λεπτά</w:t>
      </w:r>
    </w:p>
    <w:p w14:paraId="3584685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Ευχαριστώ, κυρία Πρόεδρε.</w:t>
      </w:r>
    </w:p>
    <w:p w14:paraId="3584685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Το δεύτερο νομοσχέδι</w:t>
      </w:r>
      <w:r>
        <w:rPr>
          <w:rFonts w:eastAsia="Times New Roman" w:cs="Times New Roman"/>
          <w:szCs w:val="24"/>
        </w:rPr>
        <w:t xml:space="preserve">ο που αφορά τον δεύτερο μεγάλο πυλώνα της δημοκρατίας και της ισοπολιτείας </w:t>
      </w:r>
      <w:r>
        <w:rPr>
          <w:rFonts w:eastAsia="Times New Roman" w:cs="Times New Roman"/>
          <w:szCs w:val="24"/>
        </w:rPr>
        <w:t>-</w:t>
      </w:r>
      <w:r>
        <w:rPr>
          <w:rFonts w:eastAsia="Times New Roman" w:cs="Times New Roman"/>
          <w:szCs w:val="24"/>
        </w:rPr>
        <w:t xml:space="preserve">είχαμε την παιδεία προχθές, έχουμε την υγεία σήμερα- παρατηρούμε ότι πυροδοτεί τον λόγο της παλιάς κακής Δεξιάς, έναν λόγο μισαλλόδοξο, βάναυσο, ρηχό. Έναν λόγο που είναι εναντίον </w:t>
      </w:r>
      <w:r>
        <w:rPr>
          <w:rFonts w:eastAsia="Times New Roman" w:cs="Times New Roman"/>
          <w:szCs w:val="24"/>
        </w:rPr>
        <w:t xml:space="preserve">ακόμα και μίας παράδοσης λαϊκότητας που είχε η Δεξιά, η λαϊκή Δεξιά, ακόμη και όταν αυτή η λαϊκότητα εκφραζόταν ως συμπόνοια προς τις υποτελείς τάξεις. Έναν λόγο εναντίον του ορθολογισμού και της διάθεσης συμπόρευσης με τα ευρωπαϊκά </w:t>
      </w:r>
      <w:proofErr w:type="spellStart"/>
      <w:r>
        <w:rPr>
          <w:rFonts w:eastAsia="Times New Roman" w:cs="Times New Roman"/>
          <w:szCs w:val="24"/>
        </w:rPr>
        <w:t>τεκταινόμενα</w:t>
      </w:r>
      <w:proofErr w:type="spellEnd"/>
      <w:r>
        <w:rPr>
          <w:rFonts w:eastAsia="Times New Roman" w:cs="Times New Roman"/>
          <w:szCs w:val="24"/>
        </w:rPr>
        <w:t>, όπως εκφρ</w:t>
      </w:r>
      <w:r>
        <w:rPr>
          <w:rFonts w:eastAsia="Times New Roman" w:cs="Times New Roman"/>
          <w:szCs w:val="24"/>
        </w:rPr>
        <w:t>άστηκε από τον αείμνηστο Δοξιάδη, που επιχείρησε να θέσει τα θεμέλια για ένα Εθνικό Σύστημα Υγείας. Έναν λόγο εναντίον της δημοκρατίας και της ισοπολιτείας. Έναν λόγο βαθύτατα αντιφιλελεύθερο, με την έννοια ότι αντιστρατεύεται και περιφρονεί ό</w:t>
      </w:r>
      <w:r>
        <w:rPr>
          <w:rFonts w:eastAsia="Times New Roman" w:cs="Times New Roman"/>
          <w:szCs w:val="24"/>
        </w:rPr>
        <w:lastRenderedPageBreak/>
        <w:t>λες τις βασικ</w:t>
      </w:r>
      <w:r>
        <w:rPr>
          <w:rFonts w:eastAsia="Times New Roman" w:cs="Times New Roman"/>
          <w:szCs w:val="24"/>
        </w:rPr>
        <w:t xml:space="preserve">ές αξίες του κοινωνικού και πολιτικού φιλελευθερισμού. Έναν λόγο βαθιά αντιλαϊκό και εν τέλει μισάνθρωπο και -θα μου επιτρέψτε- έναν λόγο βάναυσο, που θεωρεί τους πολίτες μονίμως υποτελείς και πελάτες. </w:t>
      </w:r>
    </w:p>
    <w:p w14:paraId="3584685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Σε πολλά της στοιχεία η Νέα Δημοκρατία, έτσι όπως εμφ</w:t>
      </w:r>
      <w:r>
        <w:rPr>
          <w:rFonts w:eastAsia="Times New Roman" w:cs="Times New Roman"/>
          <w:szCs w:val="24"/>
        </w:rPr>
        <w:t xml:space="preserve">ανίζεται τον τελευταίο καιρό και σε αυτήν την Αίθουσα και στις δημόσιες εκφωνήσεις του λόγου της, είναι </w:t>
      </w:r>
      <w:proofErr w:type="spellStart"/>
      <w:r>
        <w:rPr>
          <w:rFonts w:eastAsia="Times New Roman" w:cs="Times New Roman"/>
          <w:szCs w:val="24"/>
        </w:rPr>
        <w:t>προνεωτερική</w:t>
      </w:r>
      <w:proofErr w:type="spellEnd"/>
      <w:r>
        <w:rPr>
          <w:rFonts w:eastAsia="Times New Roman" w:cs="Times New Roman"/>
          <w:szCs w:val="24"/>
        </w:rPr>
        <w:t xml:space="preserve"> και σε μερικές εκφάνσεις, από μερικά σημαίνοντα στελέχη και μέσα σε αυτήν την Αίθουσα, ο λόγος της είναι </w:t>
      </w:r>
      <w:proofErr w:type="spellStart"/>
      <w:r>
        <w:rPr>
          <w:rFonts w:eastAsia="Times New Roman" w:cs="Times New Roman"/>
          <w:szCs w:val="24"/>
        </w:rPr>
        <w:t>μεταφασιστικός</w:t>
      </w:r>
      <w:proofErr w:type="spellEnd"/>
      <w:r>
        <w:rPr>
          <w:rFonts w:eastAsia="Times New Roman" w:cs="Times New Roman"/>
          <w:szCs w:val="24"/>
        </w:rPr>
        <w:t>. Αμφισβητεί όλες τι</w:t>
      </w:r>
      <w:r>
        <w:rPr>
          <w:rFonts w:eastAsia="Times New Roman" w:cs="Times New Roman"/>
          <w:szCs w:val="24"/>
        </w:rPr>
        <w:t>ς κατακτήσεις της δημοκρατίας τους τελευταίους δύο αιώνες, από τη Γαλλική Επανάσταση και μετά. Και δυστυχώς σε αυτόν τον κατήφορο της βαναυσότητας και της μισανθρωπίας, την ακολουθεί το ΠΑΣΟΚ, το οποίο άνθησε πάνω στη λαϊκότητα της μεταπολεμικής Ελλάδας, έ</w:t>
      </w:r>
      <w:r>
        <w:rPr>
          <w:rFonts w:eastAsia="Times New Roman" w:cs="Times New Roman"/>
          <w:szCs w:val="24"/>
        </w:rPr>
        <w:t>δρεψε τους καρπούς από τις λαχτάρες και τις αγωνίες του ελληνικού λαού και ναι, το 2017 μπορούμε να κάνουμε έναν απολογισμό και να πούμε ότι πρόσφερε. Συνέχισε το όραμα της μεταπολεμικής χρυσής τριακονταετίας μετά τον πόλεμο, που ξεκινάει με έναν συντηρητι</w:t>
      </w:r>
      <w:r>
        <w:rPr>
          <w:rFonts w:eastAsia="Times New Roman" w:cs="Times New Roman"/>
          <w:szCs w:val="24"/>
        </w:rPr>
        <w:t xml:space="preserve">κό ηγέτη στην υγεία, τον λόρδο </w:t>
      </w:r>
      <w:proofErr w:type="spellStart"/>
      <w:r>
        <w:rPr>
          <w:rFonts w:eastAsia="Times New Roman" w:cs="Times New Roman"/>
          <w:szCs w:val="24"/>
        </w:rPr>
        <w:t>Μπέβεριτζ</w:t>
      </w:r>
      <w:proofErr w:type="spellEnd"/>
      <w:r>
        <w:rPr>
          <w:rFonts w:eastAsia="Times New Roman" w:cs="Times New Roman"/>
          <w:szCs w:val="24"/>
        </w:rPr>
        <w:t xml:space="preserve"> το 1943, που είπε ότι στους Βρετανούς που έδωσαν το αίμα τους για να σταθεί ελεύθερη η πατρίδα </w:t>
      </w:r>
      <w:r>
        <w:rPr>
          <w:rFonts w:eastAsia="Times New Roman" w:cs="Times New Roman"/>
          <w:szCs w:val="24"/>
        </w:rPr>
        <w:lastRenderedPageBreak/>
        <w:t>τους, αξίζει η δωρεάν δημόσια υγεία, ένα νοσοκομείο και ένα</w:t>
      </w:r>
      <w:r>
        <w:rPr>
          <w:rFonts w:eastAsia="Times New Roman" w:cs="Times New Roman"/>
          <w:szCs w:val="24"/>
        </w:rPr>
        <w:t>ς</w:t>
      </w:r>
      <w:r>
        <w:rPr>
          <w:rFonts w:eastAsia="Times New Roman" w:cs="Times New Roman"/>
          <w:szCs w:val="24"/>
        </w:rPr>
        <w:t xml:space="preserve"> γιατρός. </w:t>
      </w:r>
    </w:p>
    <w:p w14:paraId="3584686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Αγνοούν –μιλάω για τα εγχώρια ξέφτια της σοσιαλδη</w:t>
      </w:r>
      <w:r>
        <w:rPr>
          <w:rFonts w:eastAsia="Times New Roman" w:cs="Times New Roman"/>
          <w:szCs w:val="24"/>
        </w:rPr>
        <w:t xml:space="preserve">μοκρατικής παράδοσης- τις κατακτήσεις στη Γαλλία, στη Γερμανία, στη Σκανδιναβία, στον ευρωπαϊκό </w:t>
      </w:r>
      <w:r>
        <w:rPr>
          <w:rFonts w:eastAsia="Times New Roman" w:cs="Times New Roman"/>
          <w:szCs w:val="24"/>
        </w:rPr>
        <w:t xml:space="preserve">Νότο </w:t>
      </w:r>
      <w:r>
        <w:rPr>
          <w:rFonts w:eastAsia="Times New Roman" w:cs="Times New Roman"/>
          <w:szCs w:val="24"/>
        </w:rPr>
        <w:t>μετά. Ξεχνάει την ίδια την παράδοση της δεκαετίας του 1980 με το Εθνικό Σύστημα Υγείας. Και βλέπουμε την παράδοση αυτήν να την παραλαμβάνουν εκσυγχρονιστές</w:t>
      </w:r>
      <w:r>
        <w:rPr>
          <w:rFonts w:eastAsia="Times New Roman" w:cs="Times New Roman"/>
          <w:szCs w:val="24"/>
        </w:rPr>
        <w:t xml:space="preserve"> νεόφυτοι, νεοφιλελεύθεροι, κρατικοδίαιτοι όλοι, διορισμένοι εξ απαλών ονύχων, των οποίων ο μοντερνισμός και ο εκσυγχρονισμός είναι η αποδόμηση της παιδείας και της υγείας, των δημόσιων αγαθών δηλαδή, πάνω στα οποία </w:t>
      </w:r>
      <w:proofErr w:type="spellStart"/>
      <w:r>
        <w:rPr>
          <w:rFonts w:eastAsia="Times New Roman" w:cs="Times New Roman"/>
          <w:szCs w:val="24"/>
        </w:rPr>
        <w:t>οικοδομήθηκε</w:t>
      </w:r>
      <w:proofErr w:type="spellEnd"/>
      <w:r>
        <w:rPr>
          <w:rFonts w:eastAsia="Times New Roman" w:cs="Times New Roman"/>
          <w:szCs w:val="24"/>
        </w:rPr>
        <w:t xml:space="preserve"> η μεταπολεμική Ευρώπη της ε</w:t>
      </w:r>
      <w:r>
        <w:rPr>
          <w:rFonts w:eastAsia="Times New Roman" w:cs="Times New Roman"/>
          <w:szCs w:val="24"/>
        </w:rPr>
        <w:t>ιρήνης, της ευημερίας και της δημοκρατίας.</w:t>
      </w:r>
    </w:p>
    <w:p w14:paraId="3584686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Βλέπουμε, λοιπόν, πώς οι παραδόσεις, το σοσιαλιστικό όραμα το οποίο υλοποίησαν και συντηρητικές κυβερνήσεις στη μεταπολεμική Ευρώπη, </w:t>
      </w:r>
      <w:proofErr w:type="spellStart"/>
      <w:r>
        <w:rPr>
          <w:rFonts w:eastAsia="Times New Roman" w:cs="Times New Roman"/>
          <w:szCs w:val="24"/>
        </w:rPr>
        <w:t>αποδομείται</w:t>
      </w:r>
      <w:proofErr w:type="spellEnd"/>
      <w:r>
        <w:rPr>
          <w:rFonts w:eastAsia="Times New Roman" w:cs="Times New Roman"/>
          <w:szCs w:val="24"/>
        </w:rPr>
        <w:t xml:space="preserve"> από αυτούς που έως πρόσφατα έλεγαν ότι είναι σοσιαλδημοκράτες, για ν</w:t>
      </w:r>
      <w:r>
        <w:rPr>
          <w:rFonts w:eastAsia="Times New Roman" w:cs="Times New Roman"/>
          <w:szCs w:val="24"/>
        </w:rPr>
        <w:t>α καταλήξει σήμερα το υπόλοιπο ΠΑΣΟΚ ένα «πλυντήριο» παρελθόντος και ένα «πλυντήριο» μαύρου</w:t>
      </w:r>
      <w:r>
        <w:rPr>
          <w:rFonts w:eastAsia="Times New Roman" w:cs="Times New Roman"/>
          <w:szCs w:val="24"/>
        </w:rPr>
        <w:t xml:space="preserve"> </w:t>
      </w:r>
      <w:r>
        <w:rPr>
          <w:rFonts w:eastAsia="Times New Roman" w:cs="Times New Roman"/>
          <w:szCs w:val="24"/>
        </w:rPr>
        <w:t xml:space="preserve">χρήματος. </w:t>
      </w:r>
    </w:p>
    <w:p w14:paraId="3584686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απευθυνόμουν στους εχέφρονες –γιατί υπάρχουν και εχέφρονες σε αυτήν την Αίθουσα- να μελετήσουν αυτό που μελετούν όλο οι σοβαροί αναλυτές και οι </w:t>
      </w:r>
      <w:r>
        <w:rPr>
          <w:rFonts w:eastAsia="Times New Roman" w:cs="Times New Roman"/>
          <w:szCs w:val="24"/>
        </w:rPr>
        <w:t xml:space="preserve">έχοντες αγωνία για το μέλλον του πλανήτη στην Ευρώπη, στις Ηνωμένες Πολιτείες, το βιβλίο του </w:t>
      </w:r>
      <w:proofErr w:type="spellStart"/>
      <w:r>
        <w:rPr>
          <w:rFonts w:eastAsia="Times New Roman" w:cs="Times New Roman"/>
          <w:szCs w:val="24"/>
        </w:rPr>
        <w:t>Πικετί</w:t>
      </w:r>
      <w:proofErr w:type="spellEnd"/>
      <w:r>
        <w:rPr>
          <w:rFonts w:eastAsia="Times New Roman" w:cs="Times New Roman"/>
          <w:szCs w:val="24"/>
        </w:rPr>
        <w:t xml:space="preserve"> -υπάρχει σε ελληνική μετάφραση-, να μελετήσουν το βιβλίο του Μπράνκο </w:t>
      </w:r>
      <w:proofErr w:type="spellStart"/>
      <w:r>
        <w:rPr>
          <w:rFonts w:eastAsia="Times New Roman" w:cs="Times New Roman"/>
          <w:szCs w:val="24"/>
        </w:rPr>
        <w:t>Μιλάνοβιτς</w:t>
      </w:r>
      <w:proofErr w:type="spellEnd"/>
      <w:r>
        <w:rPr>
          <w:rFonts w:eastAsia="Times New Roman" w:cs="Times New Roman"/>
          <w:szCs w:val="24"/>
        </w:rPr>
        <w:t xml:space="preserve"> –το μεγαλύτερο μυαλό της Παγκόσμιας Τράπεζας-, την πρώτη ολοκληρωμένη μελέτη</w:t>
      </w:r>
      <w:r>
        <w:rPr>
          <w:rFonts w:eastAsia="Times New Roman" w:cs="Times New Roman"/>
          <w:szCs w:val="24"/>
        </w:rPr>
        <w:t xml:space="preserve"> για τις ανισότητες, για να δουν πόσο αυτά τα ανιστόρητα και τα βάναυσα και τα </w:t>
      </w:r>
      <w:proofErr w:type="spellStart"/>
      <w:r>
        <w:rPr>
          <w:rFonts w:eastAsia="Times New Roman" w:cs="Times New Roman"/>
          <w:szCs w:val="24"/>
        </w:rPr>
        <w:t>μισάνθρωπα</w:t>
      </w:r>
      <w:proofErr w:type="spellEnd"/>
      <w:r>
        <w:rPr>
          <w:rFonts w:eastAsia="Times New Roman" w:cs="Times New Roman"/>
          <w:szCs w:val="24"/>
        </w:rPr>
        <w:t xml:space="preserve"> που λέγουν έχουν κα</w:t>
      </w:r>
      <w:r>
        <w:rPr>
          <w:rFonts w:eastAsia="Times New Roman" w:cs="Times New Roman"/>
          <w:szCs w:val="24"/>
        </w:rPr>
        <w:t>μ</w:t>
      </w:r>
      <w:r>
        <w:rPr>
          <w:rFonts w:eastAsia="Times New Roman" w:cs="Times New Roman"/>
          <w:szCs w:val="24"/>
        </w:rPr>
        <w:t xml:space="preserve">μία </w:t>
      </w:r>
      <w:proofErr w:type="spellStart"/>
      <w:r>
        <w:rPr>
          <w:rFonts w:eastAsia="Times New Roman" w:cs="Times New Roman"/>
          <w:szCs w:val="24"/>
        </w:rPr>
        <w:t>απεύθυνση</w:t>
      </w:r>
      <w:proofErr w:type="spellEnd"/>
      <w:r>
        <w:rPr>
          <w:rFonts w:eastAsia="Times New Roman" w:cs="Times New Roman"/>
          <w:szCs w:val="24"/>
        </w:rPr>
        <w:t xml:space="preserve"> στις δικές μας κοινωνίες και ιδίως στην κοινωνία της Ελλάδος που υποφέρει από την οικονομική επιτροπεία και από τη χρεοκοπία.</w:t>
      </w:r>
    </w:p>
    <w:p w14:paraId="3584686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(Στο σ</w:t>
      </w:r>
      <w:r>
        <w:rPr>
          <w:rFonts w:eastAsia="Times New Roman" w:cs="Times New Roman"/>
          <w:szCs w:val="24"/>
        </w:rPr>
        <w:t>ημείο αυτό κτυπάει το κουδούνι λήξεως του χρόνου ομιλίας του κυρίου Βουλευτή)</w:t>
      </w:r>
    </w:p>
    <w:p w14:paraId="3584686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Σε αυτό το σκηνικό βαναυσότητας και ακροδεξιάς θα ήθελα να κάνω μερικές εξαιρέσεις βέβαια. Δεν είναι όλοι ίδιοι. Δεν είμαστε όλοι ίδιοι. Προχθές το βράδυ ο συνάδελφος Κώστας Τζαβ</w:t>
      </w:r>
      <w:r>
        <w:rPr>
          <w:rFonts w:eastAsia="Times New Roman" w:cs="Times New Roman"/>
          <w:szCs w:val="24"/>
        </w:rPr>
        <w:t xml:space="preserve">άρας από τη Νέα Δημοκρατία όρθωσε το ανάστημά του απέναντι στη χυδαιότητα ενός </w:t>
      </w:r>
      <w:proofErr w:type="spellStart"/>
      <w:r>
        <w:rPr>
          <w:rFonts w:eastAsia="Times New Roman" w:cs="Times New Roman"/>
          <w:szCs w:val="24"/>
        </w:rPr>
        <w:t>χρυσαυγίτη</w:t>
      </w:r>
      <w:proofErr w:type="spellEnd"/>
      <w:r>
        <w:rPr>
          <w:rFonts w:eastAsia="Times New Roman" w:cs="Times New Roman"/>
          <w:szCs w:val="24"/>
        </w:rPr>
        <w:t xml:space="preserve"> και αυθορμήτως οι ολίγοι Βουλευτές του ΣΥΡΙΖΑ τον χειροκρότησαν. Νομίζω ότι είναι ένα δείγμα κοινοβουλευτικής συμπεριφοράς. Είναι ένα υπόδειγμα </w:t>
      </w:r>
      <w:r>
        <w:rPr>
          <w:rFonts w:eastAsia="Times New Roman" w:cs="Times New Roman"/>
          <w:szCs w:val="24"/>
        </w:rPr>
        <w:lastRenderedPageBreak/>
        <w:t>δημοκρατικού ήθους για</w:t>
      </w:r>
      <w:r>
        <w:rPr>
          <w:rFonts w:eastAsia="Times New Roman" w:cs="Times New Roman"/>
          <w:szCs w:val="24"/>
        </w:rPr>
        <w:t xml:space="preserve"> όλους μας, γι’ αυτούς που ακούν, γι’ αυτούς που μιλούν, γι’ αυτούς που μπορούν να συμπορεύονται στον ελάχιστο κοινό παρονομαστή, που είναι η υπεράσπιση της δημοκρατίας και η υπεράσπιση του δημόσιου πεδίου αντιπαράθεσης με επιχειρήματα και όχι με γρονθοκοπ</w:t>
      </w:r>
      <w:r>
        <w:rPr>
          <w:rFonts w:eastAsia="Times New Roman" w:cs="Times New Roman"/>
          <w:szCs w:val="24"/>
        </w:rPr>
        <w:t>ήματα και σιδερένιες γροθιές. Αυτά ας τα ακούσουν όλοι οι συνάδελφοι σε αυτήν την Αίθουσα από εδώ και μπρος.</w:t>
      </w:r>
    </w:p>
    <w:p w14:paraId="3584686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Ως προς τους συντρόφους και φίλους του Υπουργείου Υγείας, γνωρίζω ότι υπάρχουν δυσκολίες υλοποίησης ενός τέτοιου προγράμματος σε συνθήκες δημοσιονο</w:t>
      </w:r>
      <w:r>
        <w:rPr>
          <w:rFonts w:eastAsia="Times New Roman" w:cs="Times New Roman"/>
          <w:szCs w:val="24"/>
        </w:rPr>
        <w:t>μικής ασφυξίας και σε συνθήκες επιτροπείας.</w:t>
      </w:r>
    </w:p>
    <w:p w14:paraId="3584686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3584686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Τριάντα δευτερόλεπτα, μόνο, κυρία Πρόεδρε. Σας ευχαριστώ.</w:t>
      </w:r>
    </w:p>
    <w:p w14:paraId="3584686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Γνωρίζουμε ότι είναι μια υποθήκη για να ανασυγκροτηθούν </w:t>
      </w:r>
      <w:r>
        <w:rPr>
          <w:rFonts w:eastAsia="Times New Roman" w:cs="Times New Roman"/>
          <w:szCs w:val="24"/>
        </w:rPr>
        <w:t xml:space="preserve">οι όροι κοινωνικής αναπαραγωγής για τους Έλληνες μετά από επτά-οκτώ χρόνια ήττας, πόνου και ηττοπάθειας. Γνωρίζουμε ότι είναι το απαραίτητο θεμέλιο για την ισοπολιτεία και την ισότητα. </w:t>
      </w:r>
    </w:p>
    <w:p w14:paraId="3584686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Εύχομαι η κοινωνία η ίδια, ο πρώτος ωφελημένος, να αντιληφθεί την αξία</w:t>
      </w:r>
      <w:r>
        <w:rPr>
          <w:rFonts w:eastAsia="Times New Roman" w:cs="Times New Roman"/>
          <w:szCs w:val="24"/>
        </w:rPr>
        <w:t xml:space="preserve"> αυτού του εγχειρήματος, του έστω ατελούς, να εκτιμήσει την προσπάθεια και να το υπερασπιστεί στα δύσκολα χρόνια που έρχονται. Εύχομαι η πολιτεία, υπό οποιαδήποτε μορφή, με δημόσιους λειτουργούς, με αιρετούς -επαναλαμβάνω με οποιαδήποτε μορφή- να στηρίξει </w:t>
      </w:r>
      <w:r>
        <w:rPr>
          <w:rFonts w:eastAsia="Times New Roman" w:cs="Times New Roman"/>
          <w:szCs w:val="24"/>
        </w:rPr>
        <w:t xml:space="preserve">και να υπερασπιστεί αυτό το θεμέλιο της δημοκρατίας και της ισότητας. </w:t>
      </w:r>
    </w:p>
    <w:p w14:paraId="3584686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584686B" w14:textId="77777777" w:rsidR="00825165" w:rsidRDefault="00D46FE4">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3584686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w:t>
      </w:r>
      <w:proofErr w:type="spellStart"/>
      <w:r>
        <w:rPr>
          <w:rFonts w:eastAsia="Times New Roman" w:cs="Times New Roman"/>
          <w:szCs w:val="24"/>
        </w:rPr>
        <w:t>Ξυδάκη</w:t>
      </w:r>
      <w:proofErr w:type="spellEnd"/>
      <w:r>
        <w:rPr>
          <w:rFonts w:eastAsia="Times New Roman" w:cs="Times New Roman"/>
          <w:szCs w:val="24"/>
        </w:rPr>
        <w:t>.</w:t>
      </w:r>
    </w:p>
    <w:p w14:paraId="3584686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Τώρα τον λόγο έχει ο κ. Κουράκης, ο </w:t>
      </w:r>
      <w:r>
        <w:rPr>
          <w:rFonts w:eastAsia="Times New Roman" w:cs="Times New Roman"/>
          <w:szCs w:val="24"/>
        </w:rPr>
        <w:t>Α΄</w:t>
      </w:r>
      <w:r>
        <w:rPr>
          <w:rFonts w:eastAsia="Times New Roman" w:cs="Times New Roman"/>
          <w:szCs w:val="24"/>
        </w:rPr>
        <w:t xml:space="preserve"> </w:t>
      </w:r>
      <w:r>
        <w:rPr>
          <w:rFonts w:eastAsia="Times New Roman" w:cs="Times New Roman"/>
          <w:szCs w:val="24"/>
        </w:rPr>
        <w:t>Αντιπρόεδρος, ο</w:t>
      </w:r>
      <w:r>
        <w:rPr>
          <w:rFonts w:eastAsia="Times New Roman" w:cs="Times New Roman"/>
          <w:szCs w:val="24"/>
        </w:rPr>
        <w:t xml:space="preserve"> οποίος και θα τηρήσει ευλαβικά τον χρόνο.</w:t>
      </w:r>
    </w:p>
    <w:p w14:paraId="3584686E"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ΚΟΥΡΑΚΗΣ (Α΄ Αντιπρόεδρος της Βουλής): </w:t>
      </w:r>
      <w:r>
        <w:rPr>
          <w:rFonts w:eastAsia="Times New Roman"/>
          <w:color w:val="000000"/>
          <w:szCs w:val="24"/>
        </w:rPr>
        <w:t>Ευχαριστώ, κυρία Πρόεδρε.</w:t>
      </w:r>
      <w:r>
        <w:rPr>
          <w:rFonts w:eastAsia="Times New Roman" w:cs="Times New Roman"/>
          <w:szCs w:val="24"/>
        </w:rPr>
        <w:t xml:space="preserve"> </w:t>
      </w:r>
    </w:p>
    <w:p w14:paraId="3584686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Κύριοι Υπουργοί, θα έλεγα ότι σήμερα είναι μια πολύ καλή στιγμή και είναι ένα ορόσημο η ίδρυση και η λειτουργία της πρωτοβάθμιας φροντίδ</w:t>
      </w:r>
      <w:r>
        <w:rPr>
          <w:rFonts w:eastAsia="Times New Roman" w:cs="Times New Roman"/>
          <w:szCs w:val="24"/>
        </w:rPr>
        <w:t xml:space="preserve">ας υγείας. Θυμάμαι πριν από σαράντα χρόνια, το 1977, στο πρώτο </w:t>
      </w:r>
      <w:proofErr w:type="spellStart"/>
      <w:r>
        <w:rPr>
          <w:rFonts w:eastAsia="Times New Roman" w:cs="Times New Roman"/>
          <w:szCs w:val="24"/>
        </w:rPr>
        <w:t>πανοσοκομειακό</w:t>
      </w:r>
      <w:proofErr w:type="spellEnd"/>
      <w:r>
        <w:rPr>
          <w:rFonts w:eastAsia="Times New Roman" w:cs="Times New Roman"/>
          <w:szCs w:val="24"/>
        </w:rPr>
        <w:t xml:space="preserve"> συνέδριο είχε διακηρυχθεί αυτή η αρχή και είχε αρχίσει ένας τεράστιος αγώνας, ο οποίος, </w:t>
      </w:r>
      <w:r>
        <w:rPr>
          <w:rFonts w:eastAsia="Times New Roman" w:cs="Times New Roman"/>
          <w:szCs w:val="24"/>
        </w:rPr>
        <w:lastRenderedPageBreak/>
        <w:t>ευτυχώς, ευοδώνεται σήμερα, και αυτό είναι μια πολύ μεγάλη κατάκτηση.</w:t>
      </w:r>
    </w:p>
    <w:p w14:paraId="3584687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Ο Χρήστος Καραγιαννί</w:t>
      </w:r>
      <w:r>
        <w:rPr>
          <w:rFonts w:eastAsia="Times New Roman" w:cs="Times New Roman"/>
          <w:szCs w:val="24"/>
        </w:rPr>
        <w:t>δης προηγουμένως στην ομιλία του, θέλοντας να αντιδιαστείλει την Αριστερά με τη Δεξιά, είπε ότι η Αριστερά σημαίνει επέκταση του δημόσιου χώρου, ενώ η Δεξιά είναι επέκταση του ιδιωτικού χώρου σε όλα τα επίπεδα της κοινωνίας. Εγώ θα προσέθετα ότι Αριστερά κ</w:t>
      </w:r>
      <w:r>
        <w:rPr>
          <w:rFonts w:eastAsia="Times New Roman" w:cs="Times New Roman"/>
          <w:szCs w:val="24"/>
        </w:rPr>
        <w:t>αι Δεξιά διαφέρουν και από το ποιες κοινωνικές ομάδες εκπροσωπούν και τίνος τα συμφέροντα εκφράζουν.</w:t>
      </w:r>
    </w:p>
    <w:p w14:paraId="3584687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Η δική μας Αριστερά, η δική μας αντίληψη έχει ταξική μεροληψία και ταξικό πρόσημο. Πώς αποδεικνύεται; Έχει γίνει διαγραφή, όπως γνωρίζετε, βεβαιωμένων οφει</w:t>
      </w:r>
      <w:r>
        <w:rPr>
          <w:rFonts w:eastAsia="Times New Roman" w:cs="Times New Roman"/>
          <w:szCs w:val="24"/>
        </w:rPr>
        <w:t xml:space="preserve">λών στις εφορίες από περίθαλψη των ανασφάλιστων πολιτών. Έχουν δωρεάν πρόσβαση στο σύστημα περίθαλψης και υγείας εν γένει δυόμισι εκατομμύρια ανασφάλιστοι συμπολίτες μας. Η </w:t>
      </w:r>
      <w:proofErr w:type="spellStart"/>
      <w:r>
        <w:rPr>
          <w:rFonts w:eastAsia="Times New Roman" w:cs="Times New Roman"/>
          <w:szCs w:val="24"/>
        </w:rPr>
        <w:t>χωροθεσία</w:t>
      </w:r>
      <w:proofErr w:type="spellEnd"/>
      <w:r>
        <w:rPr>
          <w:rFonts w:eastAsia="Times New Roman" w:cs="Times New Roman"/>
          <w:szCs w:val="24"/>
        </w:rPr>
        <w:t xml:space="preserve"> των </w:t>
      </w:r>
      <w:r>
        <w:rPr>
          <w:rFonts w:eastAsia="Times New Roman" w:cs="Times New Roman"/>
          <w:szCs w:val="24"/>
        </w:rPr>
        <w:t>ΤΟΜΥ</w:t>
      </w:r>
      <w:r>
        <w:rPr>
          <w:rFonts w:eastAsia="Times New Roman" w:cs="Times New Roman"/>
          <w:szCs w:val="24"/>
        </w:rPr>
        <w:t xml:space="preserve">, των </w:t>
      </w:r>
      <w:r>
        <w:rPr>
          <w:rFonts w:eastAsia="Times New Roman" w:cs="Times New Roman"/>
          <w:szCs w:val="24"/>
        </w:rPr>
        <w:t>τοπικών μονάδων υγείας</w:t>
      </w:r>
      <w:r>
        <w:rPr>
          <w:rFonts w:eastAsia="Times New Roman" w:cs="Times New Roman"/>
          <w:szCs w:val="24"/>
        </w:rPr>
        <w:t xml:space="preserve">, έχει επιλεγεί με ορισμένα κριτήρια </w:t>
      </w:r>
      <w:r>
        <w:rPr>
          <w:rFonts w:eastAsia="Times New Roman" w:cs="Times New Roman"/>
          <w:szCs w:val="24"/>
        </w:rPr>
        <w:t xml:space="preserve">που μετρούν την κοινωνικοοικονομική επισφάλεια. Είναι περιοχές των αστικών κέντρων σε όλη τη χώρα, όπου το ΕΣΥ παρουσιάζει μειωμένες δυνατότητες, όπου υπάρχουν υψηλοί </w:t>
      </w:r>
      <w:r>
        <w:rPr>
          <w:rFonts w:eastAsia="Times New Roman" w:cs="Times New Roman"/>
          <w:szCs w:val="24"/>
        </w:rPr>
        <w:lastRenderedPageBreak/>
        <w:t>δείκτες ανεργίας και γενικώς χρειάζεται πιο αποτελεσματική παρέμβαση του ΕΣΥ. Χαρακτηριστ</w:t>
      </w:r>
      <w:r>
        <w:rPr>
          <w:rFonts w:eastAsia="Times New Roman" w:cs="Times New Roman"/>
          <w:szCs w:val="24"/>
        </w:rPr>
        <w:t xml:space="preserve">ικές περιπτώσεις στο Λεκανοπέδιο είναι οι περιοχές της </w:t>
      </w:r>
      <w:r>
        <w:rPr>
          <w:rFonts w:eastAsia="Times New Roman" w:cs="Times New Roman"/>
          <w:szCs w:val="24"/>
        </w:rPr>
        <w:t xml:space="preserve">δυτικής </w:t>
      </w:r>
      <w:r>
        <w:rPr>
          <w:rFonts w:eastAsia="Times New Roman" w:cs="Times New Roman"/>
          <w:szCs w:val="24"/>
        </w:rPr>
        <w:t xml:space="preserve">Αττικής, του Πειραιά, οι περιοχές όλης της περιφέρειας Β΄ </w:t>
      </w:r>
      <w:r>
        <w:rPr>
          <w:rFonts w:eastAsia="Times New Roman" w:cs="Times New Roman"/>
          <w:szCs w:val="24"/>
        </w:rPr>
        <w:t>Πειραιώς</w:t>
      </w:r>
      <w:r>
        <w:rPr>
          <w:rFonts w:eastAsia="Times New Roman" w:cs="Times New Roman"/>
          <w:szCs w:val="24"/>
        </w:rPr>
        <w:t>, το Κερατσίνι, ο Κορυδαλλός, το Πέραμα.</w:t>
      </w:r>
    </w:p>
    <w:p w14:paraId="3584687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Τα χαρακτηριστικά του συστήματος υγείας, ανεξαρτήτως της διάλυσης που έχει υποστεί, πα</w:t>
      </w:r>
      <w:r>
        <w:rPr>
          <w:rFonts w:eastAsia="Times New Roman" w:cs="Times New Roman"/>
          <w:szCs w:val="24"/>
        </w:rPr>
        <w:t xml:space="preserve">ρέμειναν τα ίδια τόσα χρόνια, από το ’77 και μετά. Είναι ένα σύστημα υγείας με κέντρο το νοσοκομείο, είναι </w:t>
      </w:r>
      <w:proofErr w:type="spellStart"/>
      <w:r>
        <w:rPr>
          <w:rFonts w:eastAsia="Times New Roman" w:cs="Times New Roman"/>
          <w:szCs w:val="24"/>
        </w:rPr>
        <w:t>νοσοκομοκεντρικό</w:t>
      </w:r>
      <w:proofErr w:type="spellEnd"/>
      <w:r>
        <w:rPr>
          <w:rFonts w:eastAsia="Times New Roman" w:cs="Times New Roman"/>
          <w:szCs w:val="24"/>
        </w:rPr>
        <w:t xml:space="preserve">, είναι </w:t>
      </w:r>
      <w:proofErr w:type="spellStart"/>
      <w:r>
        <w:rPr>
          <w:rFonts w:eastAsia="Times New Roman" w:cs="Times New Roman"/>
          <w:szCs w:val="24"/>
        </w:rPr>
        <w:t>ιατροκεντρικό</w:t>
      </w:r>
      <w:proofErr w:type="spellEnd"/>
      <w:r>
        <w:rPr>
          <w:rFonts w:eastAsia="Times New Roman" w:cs="Times New Roman"/>
          <w:szCs w:val="24"/>
        </w:rPr>
        <w:t>, με αποτέλεσμα το ότι αναπτύχθηκαν, εξαιτίας όλου αυτού του στρεβλού συστήματος, πελατειακές σχέσεις, ιδιωτικοπ</w:t>
      </w:r>
      <w:r>
        <w:rPr>
          <w:rFonts w:eastAsia="Times New Roman" w:cs="Times New Roman"/>
          <w:szCs w:val="24"/>
        </w:rPr>
        <w:t>οίηση ακόμα και των δημόσιων δομών.</w:t>
      </w:r>
    </w:p>
    <w:p w14:paraId="3584687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Επειδή γνωρίζω πολύ καλά τη συμβαίνει στην </w:t>
      </w:r>
      <w:r>
        <w:rPr>
          <w:rFonts w:eastAsia="Times New Roman" w:cs="Times New Roman"/>
          <w:szCs w:val="24"/>
        </w:rPr>
        <w:t>Ιατρική</w:t>
      </w:r>
      <w:r>
        <w:rPr>
          <w:rFonts w:eastAsia="Times New Roman" w:cs="Times New Roman"/>
          <w:szCs w:val="24"/>
        </w:rPr>
        <w:t>, στο πανεπιστήμιο, πάρα-πάρα πολλές κλινικές στα νοσοκομεία στην πραγματικότητα είναι ιδιωτικά κρεβάτια των μεγαλογιατρών, πανεπιστημιακών γιατρών, όχι όλων, αλλά πάρα π</w:t>
      </w:r>
      <w:r>
        <w:rPr>
          <w:rFonts w:eastAsia="Times New Roman" w:cs="Times New Roman"/>
          <w:szCs w:val="24"/>
        </w:rPr>
        <w:t xml:space="preserve">ολλών. Πρέπει να περάσει από το ιατρείο τους ο ασθενής </w:t>
      </w:r>
      <w:r>
        <w:rPr>
          <w:rFonts w:eastAsia="Times New Roman"/>
          <w:bCs/>
        </w:rPr>
        <w:t>προκειμένου να</w:t>
      </w:r>
      <w:r>
        <w:rPr>
          <w:rFonts w:eastAsia="Times New Roman" w:cs="Times New Roman"/>
          <w:szCs w:val="24"/>
        </w:rPr>
        <w:t xml:space="preserve"> εξασφαλίσει κρεβάτι σε δημόσιο νοσοκομείο, να υπερβεί τη λίστα του χειρουργείου για να μπορέσει να χειρουργηθεί. Πρέπει να δώσει το «φακελάκι». Αυτό είναι το «φακελάκι», ανάμεσα σε όλα </w:t>
      </w:r>
      <w:r>
        <w:rPr>
          <w:rFonts w:eastAsia="Times New Roman" w:cs="Times New Roman"/>
          <w:szCs w:val="24"/>
        </w:rPr>
        <w:lastRenderedPageBreak/>
        <w:t>τ</w:t>
      </w:r>
      <w:r>
        <w:rPr>
          <w:rFonts w:eastAsia="Times New Roman" w:cs="Times New Roman"/>
          <w:szCs w:val="24"/>
        </w:rPr>
        <w:t>α άλλα, και δεν το λέμε. Είχε ως αποτέλεσμα να γίνεται προκλητική ζήτηση υπηρεσιών, σπατάλη και διαφθορά. Πολλοί άνθρωποι, για να μπορέσουν να ανταποκριθούν, έπρεπε να πουλούν το σπίτι, το χωράφι τους. Αυτοί είναι η λεγόμενη ως έκφραση «καταστροφικές δαπάν</w:t>
      </w:r>
      <w:r>
        <w:rPr>
          <w:rFonts w:eastAsia="Times New Roman" w:cs="Times New Roman"/>
          <w:szCs w:val="24"/>
        </w:rPr>
        <w:t xml:space="preserve">ες για την υγεία». </w:t>
      </w:r>
    </w:p>
    <w:p w14:paraId="3584687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Με το σύστημα της πρωτοβάθμιας φροντίδας υγείας αναγνωρίζουμε δύο έννοιες. Μία έννοια είναι η πρωτογενής πρόληψη, δηλαδή εμποδίζουμε τους παράγοντες εκείνους που θα έρθει σε επαφή το άτομο, ο εργαζόμενος, το παιδί για να μην εκδηλωθεί η</w:t>
      </w:r>
      <w:r>
        <w:rPr>
          <w:rFonts w:eastAsia="Times New Roman" w:cs="Times New Roman"/>
          <w:szCs w:val="24"/>
        </w:rPr>
        <w:t xml:space="preserve"> νόσος. Η δεύτερη έννοια είναι η δευτερογενής πρόληψη, δηλαδή όταν εκδηλωθεί, να έχουμε τη δυνατότητα της έγκαιρης διάγνωσης. Στο πρώτο μπορεί να συνεισφέρει ουσιαστικά η αγωγή υγείας, η συνεργασία του Υπουργείου Υγείας με το Υπουργείο Παιδείας, το Υπουργε</w:t>
      </w:r>
      <w:r>
        <w:rPr>
          <w:rFonts w:eastAsia="Times New Roman" w:cs="Times New Roman"/>
          <w:szCs w:val="24"/>
        </w:rPr>
        <w:t xml:space="preserve">ίο Παιδείας να έχει την ευθύνη, ώστε να μπορέσουν όλοι οι μαθητές σε όλες τις τάξεις, από το νηπιαγωγείο μέχρι την τελευταία τάξη του λυκείου, να παίρνουν όλες αυτές τις πληροφορίες, τις γνώσεις, τις στάσεις ζωής γύρω από πάρα πολύ ουσιαστικά ζητήματα που </w:t>
      </w:r>
      <w:r>
        <w:rPr>
          <w:rFonts w:eastAsia="Times New Roman" w:cs="Times New Roman"/>
          <w:szCs w:val="24"/>
        </w:rPr>
        <w:t>προφυλάσσουν την υγεία στο μέλλον.</w:t>
      </w:r>
    </w:p>
    <w:p w14:paraId="3584687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Η δευτερογενής πρόληψη έχει σχέση με την έγκαιρη διάγνωση του καρκίνου της μήτρα</w:t>
      </w:r>
      <w:r>
        <w:rPr>
          <w:rFonts w:eastAsia="Times New Roman" w:cs="Times New Roman"/>
          <w:szCs w:val="24"/>
        </w:rPr>
        <w:t>ς</w:t>
      </w:r>
      <w:r>
        <w:rPr>
          <w:rFonts w:eastAsia="Times New Roman" w:cs="Times New Roman"/>
          <w:szCs w:val="24"/>
        </w:rPr>
        <w:t xml:space="preserve"> με το τεστ </w:t>
      </w:r>
      <w:r>
        <w:rPr>
          <w:rFonts w:eastAsia="Times New Roman" w:cs="Times New Roman"/>
          <w:szCs w:val="24"/>
        </w:rPr>
        <w:t>ΠΑΠ</w:t>
      </w:r>
      <w:r>
        <w:rPr>
          <w:rFonts w:eastAsia="Times New Roman" w:cs="Times New Roman"/>
          <w:szCs w:val="24"/>
        </w:rPr>
        <w:t xml:space="preserve">. Από μια πίεση που θα διαγνωστεί με ένα πιεσόμετρο που μπορεί και προλαμβάνει την εμφάνιση ενός εγκεφαλικού, δεν ξέρετε πόσες μονάδες εντατικής νοσηλείας στα νοσοκομεία γλυτώνουμε. </w:t>
      </w:r>
    </w:p>
    <w:p w14:paraId="3584687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Ο Αλέξης Μπένος, ο καθηγητής της κοινωνικής ιατρικής, από τους πρωτεργάτε</w:t>
      </w:r>
      <w:r>
        <w:rPr>
          <w:rFonts w:eastAsia="Times New Roman" w:cs="Times New Roman"/>
          <w:szCs w:val="24"/>
        </w:rPr>
        <w:t>ς του συστήματος πρωτοβάθμιας φροντίδας υγείας, είχε εγκαταστήσει ένα τέτοιο ιατρείο στην Τριανδρία Θεσσαλονίκης και μου έλεγε πόσες περιπτώσεις ανθρώπων με σάκχαρο και πίεση είχαν ανακαλυφθεί που δεν το ήξεραν και πόσα κρεβάτια, όπως σας είπα προηγουμένως</w:t>
      </w:r>
      <w:r>
        <w:rPr>
          <w:rFonts w:eastAsia="Times New Roman" w:cs="Times New Roman"/>
          <w:szCs w:val="24"/>
        </w:rPr>
        <w:t>, πέρα από την ταλαιπωρία των ιδίων, είχαμε γλυτώσει.</w:t>
      </w:r>
    </w:p>
    <w:p w14:paraId="3584687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Υπάρχουν αντιδράσεις για το σύστημα αυτό; Ναι, υπάρχουν. Στο κοινωνικό επίπεδο θα έλεγα ότι υπάρχει ένα μέρος του ιατρικού κόσμου, όπως εξήγησα, το οποίο δεν θέλει να αλλάξει. Υπάρχει, ξέρετε, μια κατάν</w:t>
      </w:r>
      <w:r>
        <w:rPr>
          <w:rFonts w:eastAsia="Times New Roman" w:cs="Times New Roman"/>
          <w:szCs w:val="24"/>
        </w:rPr>
        <w:t xml:space="preserve">τια. Είναι τα λεγόμενα ιατρικά συνέδρια που κάνουν οι εταιρείες. Οι γιατροί κάνουν δέκα και δεκαπέντε ταξίδια στο εξωτερικό με πληρωμένα όλα τα έξοδα. Υποτίθεται ότι είναι συνέδρια. Είναι ιατρικός τουρισμός. Όλο αυτό το κόστος των εκατοντάδων εκατομμυρίων </w:t>
      </w:r>
      <w:r>
        <w:rPr>
          <w:rFonts w:eastAsia="Times New Roman" w:cs="Times New Roman"/>
          <w:szCs w:val="24"/>
        </w:rPr>
        <w:t xml:space="preserve">συσσωρεύεται στις τιμές των </w:t>
      </w:r>
      <w:r>
        <w:rPr>
          <w:rFonts w:eastAsia="Times New Roman" w:cs="Times New Roman"/>
          <w:szCs w:val="24"/>
        </w:rPr>
        <w:lastRenderedPageBreak/>
        <w:t>φαρμάκων, που επιβαρύνουν τελικά τους ιδιώτες και τα ασφαλιστικά ταμεία. Αυτό πρέπει να λήξει. Είναι ένα αίσχος πραγματικά. Είναι ένα</w:t>
      </w:r>
      <w:r>
        <w:rPr>
          <w:rFonts w:eastAsia="Times New Roman" w:cs="Times New Roman"/>
          <w:szCs w:val="24"/>
        </w:rPr>
        <w:t>ς</w:t>
      </w:r>
      <w:r>
        <w:rPr>
          <w:rFonts w:eastAsia="Times New Roman" w:cs="Times New Roman"/>
          <w:szCs w:val="24"/>
        </w:rPr>
        <w:t xml:space="preserve"> εκμαυλισμός των γιατρών, όπως είναι και ντροπή για πάρα πολλούς γιατρούς να δέχονται τον εκπρ</w:t>
      </w:r>
      <w:r>
        <w:rPr>
          <w:rFonts w:eastAsia="Times New Roman" w:cs="Times New Roman"/>
          <w:szCs w:val="24"/>
        </w:rPr>
        <w:t xml:space="preserve">όσωπο της εταιρείας να κάνει έλεγχο στις συνταγές, αν έχουν γραφτεί τόσες συνταγές, </w:t>
      </w:r>
      <w:r>
        <w:rPr>
          <w:rFonts w:eastAsia="Times New Roman"/>
          <w:bCs/>
        </w:rPr>
        <w:t>προκειμένου να</w:t>
      </w:r>
      <w:r>
        <w:rPr>
          <w:rFonts w:eastAsia="Times New Roman" w:cs="Times New Roman"/>
          <w:szCs w:val="24"/>
        </w:rPr>
        <w:t xml:space="preserve"> πάρει από την πίσω πόρτα μαύρα</w:t>
      </w:r>
      <w:r>
        <w:rPr>
          <w:rFonts w:eastAsia="Times New Roman" w:cs="Times New Roman"/>
          <w:szCs w:val="24"/>
        </w:rPr>
        <w:t xml:space="preserve"> </w:t>
      </w:r>
      <w:r>
        <w:rPr>
          <w:rFonts w:eastAsia="Times New Roman" w:cs="Times New Roman"/>
          <w:szCs w:val="24"/>
        </w:rPr>
        <w:t>χρήματα. Αυτό πρέπει να σταματήσει και θα σταματήσει.</w:t>
      </w:r>
    </w:p>
    <w:p w14:paraId="3584687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w:t>
      </w:r>
      <w:r>
        <w:rPr>
          <w:rFonts w:eastAsia="Times New Roman" w:cs="Times New Roman"/>
          <w:szCs w:val="24"/>
        </w:rPr>
        <w:t>υ Αντιπροέδρου)</w:t>
      </w:r>
    </w:p>
    <w:p w14:paraId="3584687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Δώστε μου ένα λεπτό, κυρία Πρόεδρε, αν έχετε την καλοσύνη.</w:t>
      </w:r>
    </w:p>
    <w:p w14:paraId="3584687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Τέλος, θα έλεγα ότι με το υπάρχον σύστημα έχουν δικαίωμα πρόσβασης </w:t>
      </w:r>
      <w:r>
        <w:rPr>
          <w:rFonts w:eastAsia="Times New Roman" w:cs="Times New Roman"/>
          <w:szCs w:val="24"/>
        </w:rPr>
        <w:t>-</w:t>
      </w:r>
      <w:r>
        <w:rPr>
          <w:rFonts w:eastAsia="Times New Roman" w:cs="Times New Roman"/>
          <w:szCs w:val="24"/>
        </w:rPr>
        <w:t>και αυτό είναι ταξικό πρόσημο-, έχουν τη δυνατότητα όλοι οι πολίτες, ανεξάρτητα από το αν είναι ασφαλισμένοι ή αν</w:t>
      </w:r>
      <w:r>
        <w:rPr>
          <w:rFonts w:eastAsia="Times New Roman" w:cs="Times New Roman"/>
          <w:szCs w:val="24"/>
        </w:rPr>
        <w:t xml:space="preserve">ασφάλιστοι, στην πρόληψη, στη θεραπεία, στην αποκατάσταση μετά. Αυτό, όμως, για να ευοδωθεί, θέλει να </w:t>
      </w:r>
      <w:proofErr w:type="spellStart"/>
      <w:r>
        <w:rPr>
          <w:rFonts w:eastAsia="Times New Roman" w:cs="Times New Roman"/>
          <w:szCs w:val="24"/>
        </w:rPr>
        <w:t>επικοινωνείτ</w:t>
      </w:r>
      <w:r>
        <w:rPr>
          <w:rFonts w:eastAsia="Times New Roman" w:cs="Times New Roman"/>
          <w:szCs w:val="24"/>
        </w:rPr>
        <w:t>αι</w:t>
      </w:r>
      <w:proofErr w:type="spellEnd"/>
      <w:r>
        <w:rPr>
          <w:rFonts w:eastAsia="Times New Roman" w:cs="Times New Roman"/>
          <w:szCs w:val="24"/>
        </w:rPr>
        <w:t xml:space="preserve"> </w:t>
      </w:r>
      <w:r>
        <w:rPr>
          <w:rFonts w:eastAsia="Times New Roman" w:cs="Times New Roman"/>
          <w:szCs w:val="24"/>
        </w:rPr>
        <w:t>με την κοινωνία. Χρειάζεται ένα κίνημα υγείας μέσω των τοπικών φορέων και των τοπικών συλλογικοτήτων. Ένα πολύ σημαντικό τμήμα όλης αυτής τ</w:t>
      </w:r>
      <w:r>
        <w:rPr>
          <w:rFonts w:eastAsia="Times New Roman" w:cs="Times New Roman"/>
          <w:szCs w:val="24"/>
        </w:rPr>
        <w:t>ης στρατηγικής είναι να κινητοποιή</w:t>
      </w:r>
      <w:r>
        <w:rPr>
          <w:rFonts w:eastAsia="Times New Roman" w:cs="Times New Roman"/>
          <w:szCs w:val="24"/>
        </w:rPr>
        <w:lastRenderedPageBreak/>
        <w:t>σουμε τον τοπικό πληθυσμό μέσα από θεσμούς, δήμους και τοπικές διοικήσεις, αλλά και συλλογικότητες, συλλόγους γονέων και τα λοιπά και τα λοιπά.</w:t>
      </w:r>
    </w:p>
    <w:p w14:paraId="3584687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Να μην ξεχνάμε ότι δεν μιλήσαμε για ένα δεύτερο επίπεδο. Πέρα από την πρόσβαση</w:t>
      </w:r>
      <w:r>
        <w:rPr>
          <w:rFonts w:eastAsia="Times New Roman" w:cs="Times New Roman"/>
          <w:szCs w:val="24"/>
        </w:rPr>
        <w:t xml:space="preserve"> σε αυτό το πρώτο επίπεδο, τις </w:t>
      </w:r>
      <w:r>
        <w:rPr>
          <w:rFonts w:eastAsia="Times New Roman" w:cs="Times New Roman"/>
          <w:szCs w:val="24"/>
        </w:rPr>
        <w:t>τοπικές μονάδες υγείας</w:t>
      </w:r>
      <w:r>
        <w:rPr>
          <w:rFonts w:eastAsia="Times New Roman" w:cs="Times New Roman"/>
          <w:szCs w:val="24"/>
        </w:rPr>
        <w:t xml:space="preserve">, είναι το σύστημα αναφοράς. Παραπέμπεσαι από εκεί στο σύστημα αναφοράς, από εκεί στους εξιδεικευμένους γιατρούς και στις εργαστηριακές εξετάσεις και μετά στο νοσοκομείο. </w:t>
      </w:r>
    </w:p>
    <w:p w14:paraId="3584687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Έχετε την εντύπωση ότι στις ευρ</w:t>
      </w:r>
      <w:r>
        <w:rPr>
          <w:rFonts w:eastAsia="Times New Roman" w:cs="Times New Roman"/>
          <w:szCs w:val="24"/>
        </w:rPr>
        <w:t xml:space="preserve">ωπαϊκές χώρες μπορεί κάποιος να χτυπήσει την πόρτα και να πάει στο νοσοκομείο για οποιοδήποτε πρόβλημα τον απασχολεί, αν δεν έχει προηγουμένως παραπεμφθεί από κάποιον γενικό γιατρό, όπως είναι ο </w:t>
      </w:r>
      <w:r>
        <w:rPr>
          <w:rFonts w:eastAsia="Times New Roman" w:cs="Times New Roman"/>
          <w:szCs w:val="24"/>
          <w:lang w:val="en-US"/>
        </w:rPr>
        <w:t>GP</w:t>
      </w:r>
      <w:r>
        <w:rPr>
          <w:rFonts w:eastAsia="Times New Roman" w:cs="Times New Roman"/>
          <w:szCs w:val="24"/>
        </w:rPr>
        <w:t xml:space="preserve"> στην Αγγλία; Αυτό πάμε να κάνουμε.</w:t>
      </w:r>
    </w:p>
    <w:p w14:paraId="3584687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Για το 85% των περιστατ</w:t>
      </w:r>
      <w:r>
        <w:rPr>
          <w:rFonts w:eastAsia="Times New Roman" w:cs="Times New Roman"/>
          <w:szCs w:val="24"/>
        </w:rPr>
        <w:t xml:space="preserve">ικών που αυτήν τη στιγμή πηγαίνουν στα νοσοκομεία θα μπορούσε περίφημα να έχει λυθεί εκεί το πρόβλημά τους, πριν από τα νοσοκομεία, στις μονάδες που λέμε, έτσι ώστε πραγματικά τα νοσοκομεία να προσφέρουν υψηλού επιπέδου περίθαλψη με απρόσκοπτο τρόπο. </w:t>
      </w:r>
    </w:p>
    <w:p w14:paraId="3584687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Να κ</w:t>
      </w:r>
      <w:r>
        <w:rPr>
          <w:rFonts w:eastAsia="Times New Roman" w:cs="Times New Roman"/>
          <w:szCs w:val="24"/>
        </w:rPr>
        <w:t xml:space="preserve">άνω μια αναφορά σε κάτι που μου έκανε ιδιαίτερα καλή εντύπωση. Κύριοι Υπουργοί, να μείνουμε στην τοποθέτηση </w:t>
      </w:r>
      <w:r>
        <w:rPr>
          <w:rFonts w:eastAsia="Times New Roman" w:cs="Times New Roman"/>
          <w:szCs w:val="24"/>
        </w:rPr>
        <w:lastRenderedPageBreak/>
        <w:t xml:space="preserve">του κ. </w:t>
      </w:r>
      <w:proofErr w:type="spellStart"/>
      <w:r>
        <w:rPr>
          <w:rFonts w:eastAsia="Times New Roman" w:cs="Times New Roman"/>
          <w:szCs w:val="24"/>
        </w:rPr>
        <w:t>Κρεμαστινού</w:t>
      </w:r>
      <w:proofErr w:type="spellEnd"/>
      <w:r>
        <w:rPr>
          <w:rFonts w:eastAsia="Times New Roman" w:cs="Times New Roman"/>
          <w:szCs w:val="24"/>
        </w:rPr>
        <w:t>. Ήταν από τις λίγες ομιλίες που άκουσα που ήταν υπόδειγμα κοινοβουλευτικού ήθους. Έμεινε στο νομοσχέδιο, έκανε κριτική, όπου νόμι</w:t>
      </w:r>
      <w:r>
        <w:rPr>
          <w:rFonts w:eastAsia="Times New Roman" w:cs="Times New Roman"/>
          <w:szCs w:val="24"/>
        </w:rPr>
        <w:t>ζε, έκανε προτάσεις για βελτίωση του και πραγματικά είναι μια στάση την οποία επικροτώ και την προβάλλω όπως μπορώ.</w:t>
      </w:r>
    </w:p>
    <w:p w14:paraId="3584687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Για εμάς η πρωτοβάθμια φροντίδα υγείας είναι ένα προοδευτικό </w:t>
      </w:r>
      <w:proofErr w:type="spellStart"/>
      <w:r>
        <w:rPr>
          <w:rFonts w:eastAsia="Times New Roman" w:cs="Times New Roman"/>
          <w:szCs w:val="24"/>
        </w:rPr>
        <w:t>πρόταγμα</w:t>
      </w:r>
      <w:proofErr w:type="spellEnd"/>
      <w:r>
        <w:rPr>
          <w:rFonts w:eastAsia="Times New Roman" w:cs="Times New Roman"/>
          <w:szCs w:val="24"/>
        </w:rPr>
        <w:t>, όπου όλοι οι Αριστεροί και προοδευτικοί υγειονομικοί σε όλον τον κόσμ</w:t>
      </w:r>
      <w:r>
        <w:rPr>
          <w:rFonts w:eastAsia="Times New Roman" w:cs="Times New Roman"/>
          <w:szCs w:val="24"/>
        </w:rPr>
        <w:t>ο έχουν αγωνιστεί για αυτό. Στην υγεία δεν χάνεται η ψυχή της Αριστεράς. Στην υγεία επιβεβαιώνονται η αξία και οι αξίες της Αριστεράς.</w:t>
      </w:r>
    </w:p>
    <w:p w14:paraId="3584688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5846881" w14:textId="77777777" w:rsidR="00825165" w:rsidRDefault="00D46FE4">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35846882"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w:t>
      </w:r>
      <w:r>
        <w:rPr>
          <w:rFonts w:eastAsia="Times New Roman" w:cs="Times New Roman"/>
          <w:szCs w:val="24"/>
        </w:rPr>
        <w:t xml:space="preserve"> </w:t>
      </w:r>
      <w:proofErr w:type="spellStart"/>
      <w:r>
        <w:rPr>
          <w:rFonts w:eastAsia="Times New Roman" w:cs="Times New Roman"/>
          <w:szCs w:val="24"/>
        </w:rPr>
        <w:t>Δουζίνας</w:t>
      </w:r>
      <w:proofErr w:type="spellEnd"/>
      <w:r>
        <w:rPr>
          <w:rFonts w:eastAsia="Times New Roman" w:cs="Times New Roman"/>
          <w:szCs w:val="24"/>
        </w:rPr>
        <w:t>.</w:t>
      </w:r>
    </w:p>
    <w:p w14:paraId="3584688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Σας ευχαριστώ, κυρία Πρόεδρε.</w:t>
      </w:r>
    </w:p>
    <w:p w14:paraId="3584688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Άκουσα χθες από μία πρώην πολιτικό ότι ο νόμος για την ανώτατη παιδεία που περάσαμε αποτελεί πολιτικό έγκλημα.</w:t>
      </w:r>
      <w:r>
        <w:rPr>
          <w:rFonts w:eastAsia="Times New Roman" w:cs="Times New Roman"/>
          <w:szCs w:val="24"/>
        </w:rPr>
        <w:t xml:space="preserve"> Ποιο</w:t>
      </w:r>
      <w:r>
        <w:rPr>
          <w:rFonts w:eastAsia="Times New Roman" w:cs="Times New Roman"/>
          <w:szCs w:val="24"/>
        </w:rPr>
        <w:t xml:space="preserve"> </w:t>
      </w:r>
      <w:r>
        <w:rPr>
          <w:rFonts w:eastAsia="Times New Roman" w:cs="Times New Roman"/>
          <w:szCs w:val="24"/>
        </w:rPr>
        <w:t>είναι αυτό</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Να είναι η παιδεία δικαίωμα και όχι προνόμιο. Να είναι η παιδεία </w:t>
      </w:r>
      <w:proofErr w:type="spellStart"/>
      <w:r>
        <w:rPr>
          <w:rFonts w:eastAsia="Times New Roman" w:cs="Times New Roman"/>
          <w:szCs w:val="24"/>
        </w:rPr>
        <w:t>αυταξία</w:t>
      </w:r>
      <w:proofErr w:type="spellEnd"/>
      <w:r>
        <w:rPr>
          <w:rFonts w:eastAsia="Times New Roman" w:cs="Times New Roman"/>
          <w:szCs w:val="24"/>
        </w:rPr>
        <w:t xml:space="preserve"> και να μην είναι εμπόρευμα. Να βοηθάει στη </w:t>
      </w:r>
      <w:r>
        <w:rPr>
          <w:rFonts w:eastAsia="Times New Roman" w:cs="Times New Roman"/>
          <w:szCs w:val="24"/>
        </w:rPr>
        <w:lastRenderedPageBreak/>
        <w:t xml:space="preserve">δημιουργία δημοκρατικής συνείδησης είναι πολιτικό έγκλημα. </w:t>
      </w:r>
      <w:r>
        <w:rPr>
          <w:rFonts w:eastAsia="Times New Roman" w:cs="Times New Roman"/>
          <w:szCs w:val="24"/>
        </w:rPr>
        <w:t xml:space="preserve">Και όλα αυτά λέγονται </w:t>
      </w:r>
      <w:r>
        <w:rPr>
          <w:rFonts w:eastAsia="Times New Roman" w:cs="Times New Roman"/>
          <w:szCs w:val="24"/>
        </w:rPr>
        <w:t xml:space="preserve">στην Ελλάδα, στη χώρα του Λαμπράκη, στη χώρα των πολλαπλών </w:t>
      </w:r>
      <w:r>
        <w:rPr>
          <w:rFonts w:eastAsia="Times New Roman" w:cs="Times New Roman"/>
          <w:szCs w:val="24"/>
        </w:rPr>
        <w:t xml:space="preserve">πολιτικών δολοφονιών, στη χώρα της χούντας. </w:t>
      </w:r>
      <w:r>
        <w:rPr>
          <w:rFonts w:eastAsia="Times New Roman" w:cs="Times New Roman"/>
          <w:szCs w:val="24"/>
        </w:rPr>
        <w:t xml:space="preserve">Δείχνουν </w:t>
      </w:r>
      <w:r>
        <w:rPr>
          <w:rFonts w:eastAsia="Times New Roman" w:cs="Times New Roman"/>
          <w:szCs w:val="24"/>
        </w:rPr>
        <w:t xml:space="preserve">νομίζω το άηθες, την ιδιωτεία, με την κλασική ελληνική έννοια, αυτών που πιστεύουν αποκλειστικά στο ιδιωτικό και την ιδιωτικοποίηση. </w:t>
      </w:r>
    </w:p>
    <w:p w14:paraId="3584688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Αντιμετωπίζουμε, λοιπόν, δύο μοντέλα, δύο ιδεολογικές κατευθύνσεις πο</w:t>
      </w:r>
      <w:r>
        <w:rPr>
          <w:rFonts w:eastAsia="Times New Roman" w:cs="Times New Roman"/>
          <w:szCs w:val="24"/>
        </w:rPr>
        <w:t xml:space="preserve">υ συγκρούονται για το μέλλον της χώρας. </w:t>
      </w:r>
      <w:r>
        <w:rPr>
          <w:rFonts w:eastAsia="Times New Roman" w:cs="Times New Roman"/>
          <w:szCs w:val="24"/>
        </w:rPr>
        <w:t>Τ</w:t>
      </w:r>
      <w:r>
        <w:rPr>
          <w:rFonts w:eastAsia="Times New Roman" w:cs="Times New Roman"/>
          <w:szCs w:val="24"/>
        </w:rPr>
        <w:t xml:space="preserve">α βλέπαμε χθες και προχθές στην παιδεία, σήμερα στην υγεία. Είναι δύο εκδοχές του κοινωνικού δαρβινισμού, </w:t>
      </w:r>
      <w:r>
        <w:rPr>
          <w:rFonts w:eastAsia="Times New Roman" w:cs="Times New Roman"/>
          <w:szCs w:val="24"/>
        </w:rPr>
        <w:t xml:space="preserve">της </w:t>
      </w:r>
      <w:r>
        <w:rPr>
          <w:rFonts w:eastAsia="Times New Roman" w:cs="Times New Roman"/>
          <w:szCs w:val="24"/>
        </w:rPr>
        <w:t>άποψη</w:t>
      </w:r>
      <w:r>
        <w:rPr>
          <w:rFonts w:eastAsia="Times New Roman" w:cs="Times New Roman"/>
          <w:szCs w:val="24"/>
        </w:rPr>
        <w:t>ς</w:t>
      </w:r>
      <w:r>
        <w:rPr>
          <w:rFonts w:eastAsia="Times New Roman" w:cs="Times New Roman"/>
          <w:szCs w:val="24"/>
        </w:rPr>
        <w:t xml:space="preserve"> δηλαδή ότι η ανθρωπότητα προοδεύει δήθεν μέσω των ανεξέλεγκτων ατομικών επιλογών, μέσω της καλλιέρ</w:t>
      </w:r>
      <w:r>
        <w:rPr>
          <w:rFonts w:eastAsia="Times New Roman" w:cs="Times New Roman"/>
          <w:szCs w:val="24"/>
        </w:rPr>
        <w:t xml:space="preserve">γειας των ανισοτήτων, με την επιβίωση του ισχυρότερου. </w:t>
      </w:r>
    </w:p>
    <w:p w14:paraId="3584688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Στον ιατρικό δαρβινισμό, </w:t>
      </w:r>
      <w:r>
        <w:rPr>
          <w:rFonts w:eastAsia="Times New Roman" w:cs="Times New Roman"/>
          <w:szCs w:val="24"/>
        </w:rPr>
        <w:t>επιτρέψτε</w:t>
      </w:r>
      <w:r>
        <w:rPr>
          <w:rFonts w:eastAsia="Times New Roman" w:cs="Times New Roman"/>
          <w:szCs w:val="24"/>
        </w:rPr>
        <w:t xml:space="preserve"> </w:t>
      </w:r>
      <w:r>
        <w:rPr>
          <w:rFonts w:eastAsia="Times New Roman" w:cs="Times New Roman"/>
          <w:szCs w:val="24"/>
        </w:rPr>
        <w:t xml:space="preserve">μου τον </w:t>
      </w:r>
      <w:r>
        <w:rPr>
          <w:rFonts w:eastAsia="Times New Roman" w:cs="Times New Roman"/>
          <w:szCs w:val="24"/>
        </w:rPr>
        <w:t>όρο, έχουμε την επιβίωση των πιο υγιών και των πιο πλούσιων. Η υγεία είναι προνόμιο. Ανήκει σε όσους έχουν χρήματα. Η επιβίωση των άλλων εξαρτάται από τη φύσ</w:t>
      </w:r>
      <w:r>
        <w:rPr>
          <w:rFonts w:eastAsia="Times New Roman" w:cs="Times New Roman"/>
          <w:szCs w:val="24"/>
        </w:rPr>
        <w:t>η και τη φιλανθρωπία.</w:t>
      </w:r>
    </w:p>
    <w:p w14:paraId="3584688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Ένας ρεπουμπλικάνος πολιτικός από το Τέξας στην πρόσφατη συζήτηση στις Ηνωμένες Πολιτείες για το «</w:t>
      </w:r>
      <w:r>
        <w:rPr>
          <w:rFonts w:eastAsia="Times New Roman" w:cs="Times New Roman"/>
          <w:szCs w:val="24"/>
          <w:lang w:val="en-US"/>
        </w:rPr>
        <w:t>Obamacare</w:t>
      </w:r>
      <w:r>
        <w:rPr>
          <w:rFonts w:eastAsia="Times New Roman" w:cs="Times New Roman"/>
          <w:szCs w:val="24"/>
        </w:rPr>
        <w:t xml:space="preserve">» </w:t>
      </w:r>
      <w:r>
        <w:rPr>
          <w:rFonts w:eastAsia="Times New Roman" w:cs="Times New Roman"/>
          <w:szCs w:val="24"/>
        </w:rPr>
        <w:lastRenderedPageBreak/>
        <w:t>είπε το εξής: «Από πού έρχεται η ιδέα ότι όλοι δικαιούνται δωρεάν υπηρεσίες υγείας; Από τη Ρωσία, κατευθείαν από την κόλαση».</w:t>
      </w:r>
      <w:r>
        <w:rPr>
          <w:rFonts w:eastAsia="Times New Roman" w:cs="Times New Roman"/>
          <w:szCs w:val="24"/>
        </w:rPr>
        <w:t xml:space="preserve"> </w:t>
      </w:r>
    </w:p>
    <w:p w14:paraId="3584688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Ο πατέρας μου, «ο γιατρός των πτωχών», όπως τον έλεγαν στον Πειραιά, φίλος του πατέρα του Θοδωρή </w:t>
      </w:r>
      <w:proofErr w:type="spellStart"/>
      <w:r>
        <w:rPr>
          <w:rFonts w:eastAsia="Times New Roman" w:cs="Times New Roman"/>
          <w:szCs w:val="24"/>
        </w:rPr>
        <w:t>Δρίτσα</w:t>
      </w:r>
      <w:proofErr w:type="spellEnd"/>
      <w:r>
        <w:rPr>
          <w:rFonts w:eastAsia="Times New Roman" w:cs="Times New Roman"/>
          <w:szCs w:val="24"/>
        </w:rPr>
        <w:t xml:space="preserve">, του φαρμακοποιού του Πειραιά, δεν αγαπούσε την Αγγλία, αλλά μου έλεγε, όταν ήμουν μικρός, ότι το </w:t>
      </w:r>
      <w:r>
        <w:rPr>
          <w:rFonts w:eastAsia="Times New Roman" w:cs="Times New Roman"/>
          <w:szCs w:val="24"/>
          <w:lang w:val="en-US"/>
        </w:rPr>
        <w:t>NHS</w:t>
      </w:r>
      <w:r>
        <w:rPr>
          <w:rFonts w:eastAsia="Times New Roman" w:cs="Times New Roman"/>
          <w:szCs w:val="24"/>
        </w:rPr>
        <w:t xml:space="preserve">, το </w:t>
      </w:r>
      <w:r>
        <w:rPr>
          <w:rFonts w:eastAsia="Times New Roman" w:cs="Times New Roman"/>
          <w:szCs w:val="24"/>
        </w:rPr>
        <w:t xml:space="preserve">Βρετανικό </w:t>
      </w:r>
      <w:r>
        <w:rPr>
          <w:rFonts w:eastAsia="Times New Roman" w:cs="Times New Roman"/>
          <w:szCs w:val="24"/>
        </w:rPr>
        <w:t>Εθνικό Σύστημα Υγείας, είναι το κα</w:t>
      </w:r>
      <w:r>
        <w:rPr>
          <w:rFonts w:eastAsia="Times New Roman" w:cs="Times New Roman"/>
          <w:szCs w:val="24"/>
        </w:rPr>
        <w:t>λύτερο σύστημα υγείας στον κόσμο, μοντέλο και μακάρι μία μέρα να το κάνουμε και στην Ελλάδα. Και αυτός ήταν και ένας από τους λόγους που αποφάσισα να πάω στην Αγγλία, παρ’ ότι ο πατέρας μου ήθελε να πάω στη Γαλλία και να γίνει γιατρός. Τον απογοήτευσα, ήτα</w:t>
      </w:r>
      <w:r>
        <w:rPr>
          <w:rFonts w:eastAsia="Times New Roman" w:cs="Times New Roman"/>
          <w:szCs w:val="24"/>
        </w:rPr>
        <w:t xml:space="preserve">ν το </w:t>
      </w:r>
      <w:r>
        <w:rPr>
          <w:rFonts w:eastAsia="Times New Roman" w:cs="Times New Roman"/>
          <w:szCs w:val="24"/>
        </w:rPr>
        <w:t>οιδιπόδειο</w:t>
      </w:r>
      <w:r>
        <w:rPr>
          <w:rFonts w:eastAsia="Times New Roman" w:cs="Times New Roman"/>
          <w:szCs w:val="24"/>
        </w:rPr>
        <w:t xml:space="preserve">! </w:t>
      </w:r>
    </w:p>
    <w:p w14:paraId="3584688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Για τη δημιουργία του βρετανικού ΕΣΥ χρειαστήκαν τρία πράγματα: Πρώτον, η μεγάλη ανατροπή των εκλογών του 1945, </w:t>
      </w:r>
      <w:r>
        <w:rPr>
          <w:rFonts w:eastAsia="Times New Roman" w:cs="Times New Roman"/>
          <w:szCs w:val="24"/>
        </w:rPr>
        <w:t xml:space="preserve">όταν </w:t>
      </w:r>
      <w:r>
        <w:rPr>
          <w:rFonts w:eastAsia="Times New Roman" w:cs="Times New Roman"/>
          <w:szCs w:val="24"/>
        </w:rPr>
        <w:t>ο Τσώρτσιλ κέρδισε τον πόλεμο και έχασε από τους Εργατικούς. Δεύτερον, μία ισχυρή και οραματική ηγεσία. Και τρίτον, η πίσ</w:t>
      </w:r>
      <w:r>
        <w:rPr>
          <w:rFonts w:eastAsia="Times New Roman" w:cs="Times New Roman"/>
          <w:szCs w:val="24"/>
        </w:rPr>
        <w:t xml:space="preserve">τη στην κοινωνική δικαιοσύνη. </w:t>
      </w:r>
    </w:p>
    <w:p w14:paraId="3584688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Η περίφημη «</w:t>
      </w:r>
      <w:r>
        <w:rPr>
          <w:rFonts w:eastAsia="Times New Roman" w:cs="Times New Roman"/>
          <w:szCs w:val="24"/>
        </w:rPr>
        <w:t xml:space="preserve">έκθεση </w:t>
      </w:r>
      <w:r>
        <w:rPr>
          <w:rFonts w:eastAsia="Times New Roman" w:cs="Times New Roman"/>
          <w:szCs w:val="24"/>
        </w:rPr>
        <w:t xml:space="preserve">του </w:t>
      </w:r>
      <w:proofErr w:type="spellStart"/>
      <w:r>
        <w:rPr>
          <w:rFonts w:eastAsia="Times New Roman" w:cs="Times New Roman"/>
          <w:szCs w:val="24"/>
        </w:rPr>
        <w:t>Μπέβεριτζ</w:t>
      </w:r>
      <w:proofErr w:type="spellEnd"/>
      <w:r>
        <w:rPr>
          <w:rFonts w:eastAsia="Times New Roman" w:cs="Times New Roman"/>
          <w:szCs w:val="24"/>
        </w:rPr>
        <w:t xml:space="preserve">» το 1943 και βέβαια ο χαρισματικός Υπουργός Υγείας του Εργατικού Κόμματος ο </w:t>
      </w:r>
      <w:proofErr w:type="spellStart"/>
      <w:r>
        <w:rPr>
          <w:rFonts w:eastAsia="Times New Roman"/>
          <w:bCs/>
          <w:color w:val="222222"/>
          <w:szCs w:val="24"/>
          <w:shd w:val="clear" w:color="auto" w:fill="FFFFFF"/>
        </w:rPr>
        <w:t>Nάι</w:t>
      </w:r>
      <w:proofErr w:type="spellEnd"/>
      <w:r>
        <w:rPr>
          <w:rFonts w:eastAsia="Times New Roman"/>
          <w:bCs/>
          <w:color w:val="222222"/>
          <w:szCs w:val="24"/>
          <w:shd w:val="clear" w:color="auto" w:fill="FFFFFF"/>
        </w:rPr>
        <w:t xml:space="preserve"> </w:t>
      </w:r>
      <w:proofErr w:type="spellStart"/>
      <w:r>
        <w:rPr>
          <w:rFonts w:eastAsia="Times New Roman"/>
          <w:bCs/>
          <w:color w:val="222222"/>
          <w:szCs w:val="24"/>
          <w:shd w:val="clear" w:color="auto" w:fill="FFFFFF"/>
        </w:rPr>
        <w:t>Μπίβαν</w:t>
      </w:r>
      <w:proofErr w:type="spellEnd"/>
      <w:r>
        <w:rPr>
          <w:rFonts w:eastAsia="Times New Roman" w:cs="Times New Roman"/>
          <w:szCs w:val="24"/>
        </w:rPr>
        <w:t xml:space="preserve"> δημιούργησε το 1948 ένα πρωτοπόρο σύστημα υγείας </w:t>
      </w:r>
      <w:r>
        <w:rPr>
          <w:rFonts w:eastAsia="Times New Roman" w:cs="Times New Roman"/>
          <w:szCs w:val="24"/>
        </w:rPr>
        <w:lastRenderedPageBreak/>
        <w:t>που άλλαξε τον τρόπο της περίθαλψης σε όλον τον κόσμο. Α</w:t>
      </w:r>
      <w:r>
        <w:rPr>
          <w:rFonts w:eastAsia="Times New Roman" w:cs="Times New Roman"/>
          <w:szCs w:val="24"/>
        </w:rPr>
        <w:t xml:space="preserve">λλά ο </w:t>
      </w:r>
      <w:proofErr w:type="spellStart"/>
      <w:r>
        <w:rPr>
          <w:rFonts w:eastAsia="Times New Roman" w:cs="Times New Roman"/>
          <w:szCs w:val="24"/>
        </w:rPr>
        <w:t>Μπίβαν</w:t>
      </w:r>
      <w:proofErr w:type="spellEnd"/>
      <w:r>
        <w:rPr>
          <w:rFonts w:eastAsia="Times New Roman" w:cs="Times New Roman"/>
          <w:szCs w:val="24"/>
        </w:rPr>
        <w:t xml:space="preserve"> </w:t>
      </w:r>
      <w:r>
        <w:rPr>
          <w:rFonts w:eastAsia="Times New Roman" w:cs="Times New Roman"/>
          <w:szCs w:val="24"/>
        </w:rPr>
        <w:t xml:space="preserve">αντιμετώπισε λυσσαλέα αντίσταση από τους μεγαλογιατρούς και συγκρούστηκε μαζί τους. </w:t>
      </w:r>
    </w:p>
    <w:p w14:paraId="3584688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Έχεις μείνει πίσω μισό αιώνα!</w:t>
      </w:r>
    </w:p>
    <w:p w14:paraId="3584688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 xml:space="preserve">Ο βρετανικός ιατρικός σύλλογος, το </w:t>
      </w:r>
      <w:r>
        <w:rPr>
          <w:rFonts w:eastAsia="Times New Roman" w:cs="Times New Roman"/>
          <w:szCs w:val="24"/>
          <w:lang w:val="en-US"/>
        </w:rPr>
        <w:t>BMA</w:t>
      </w:r>
      <w:r>
        <w:rPr>
          <w:rFonts w:eastAsia="Times New Roman" w:cs="Times New Roman"/>
          <w:szCs w:val="24"/>
        </w:rPr>
        <w:t xml:space="preserve">, υποστήριζε ότι το κράτος δεν πρέπει να έχει </w:t>
      </w: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μία δουλειά με το σύστημα υγείας. Η ανεξαρτησία του ιατρικού επαγγέλματος και η σχέση γιατρού και ασθενούς θα υπονομεύονταν από την υποκατάσταση της πίστης στον ασθενή με την υπακοή στο κράτος. Το ιατρικό επάγγελμα </w:t>
      </w:r>
      <w:r>
        <w:rPr>
          <w:rFonts w:eastAsia="Times New Roman" w:cs="Times New Roman"/>
          <w:szCs w:val="24"/>
        </w:rPr>
        <w:t xml:space="preserve">έλεγαν </w:t>
      </w:r>
      <w:r>
        <w:rPr>
          <w:rFonts w:eastAsia="Times New Roman" w:cs="Times New Roman"/>
          <w:szCs w:val="24"/>
        </w:rPr>
        <w:t xml:space="preserve">είναι στην πρώτη γραμμή άμυνας </w:t>
      </w:r>
      <w:r>
        <w:rPr>
          <w:rFonts w:eastAsia="Times New Roman" w:cs="Times New Roman"/>
          <w:szCs w:val="24"/>
        </w:rPr>
        <w:t xml:space="preserve">της ελευθερίας ενάντια στην καταιγιστική επίθεση του εθνικοσοσιαλιστικού κράτους. Έχουμε ηθικό καθήκον εμείς οι γιατροί προς το κοινό και τους ασθενείς μας να μην υποχωρήσουμε. </w:t>
      </w:r>
    </w:p>
    <w:p w14:paraId="3584688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Και σε μία περαιτέρω έξαρση αυτού του είδους της ρητορείας Βρετανοί μεγαλογιατ</w:t>
      </w:r>
      <w:r>
        <w:rPr>
          <w:rFonts w:eastAsia="Times New Roman" w:cs="Times New Roman"/>
          <w:szCs w:val="24"/>
        </w:rPr>
        <w:t xml:space="preserve">ροί δηλώναν το 1947 ότι το ιατρικό επάγγελμα θα γινόταν μία </w:t>
      </w:r>
      <w:proofErr w:type="spellStart"/>
      <w:r>
        <w:rPr>
          <w:rFonts w:eastAsia="Times New Roman" w:cs="Times New Roman"/>
          <w:szCs w:val="24"/>
        </w:rPr>
        <w:t>κολλεκτιβοποιημένη</w:t>
      </w:r>
      <w:proofErr w:type="spellEnd"/>
      <w:r>
        <w:rPr>
          <w:rFonts w:eastAsia="Times New Roman" w:cs="Times New Roman"/>
          <w:szCs w:val="24"/>
        </w:rPr>
        <w:t xml:space="preserve"> μονάδα στην καρδιά της ελεύθερης οικονομίας. </w:t>
      </w:r>
    </w:p>
    <w:p w14:paraId="3584688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Πόσο μοιάζουν αυτές οι ανακοινώσεις με τα επιχειρήματα που ακούσαμε χθες από την </w:t>
      </w:r>
      <w:r>
        <w:rPr>
          <w:rFonts w:eastAsia="Times New Roman" w:cs="Times New Roman"/>
          <w:szCs w:val="24"/>
        </w:rPr>
        <w:t>Αντιπολίτευση</w:t>
      </w:r>
      <w:r>
        <w:rPr>
          <w:rFonts w:eastAsia="Times New Roman" w:cs="Times New Roman"/>
          <w:szCs w:val="24"/>
        </w:rPr>
        <w:t xml:space="preserve">, αλλά και από κάποιους ιατρικούς </w:t>
      </w:r>
      <w:r>
        <w:rPr>
          <w:rFonts w:eastAsia="Times New Roman" w:cs="Times New Roman"/>
          <w:szCs w:val="24"/>
        </w:rPr>
        <w:t>συλλόγους, εβδομήντα χρόνια μετά; Ο Ιατρικός Σύλλογος της Θεσσαλονίκης υποστήριξε ότι το νομοσχέδιο, ένα πρόγραμμα αριστερής ιδεοληψίας, αντιγράφει ξεπερασμένα μοντέλα που εφαρμόστηκαν μεταπολεμικά στη Σοβιετική Ένωση και στη Δύση, πιθανόν και στη Βρετανία</w:t>
      </w:r>
      <w:r>
        <w:rPr>
          <w:rFonts w:eastAsia="Times New Roman" w:cs="Times New Roman"/>
          <w:szCs w:val="24"/>
        </w:rPr>
        <w:t>. Για παρόμοιες ιδεοληψίες κάνει λόγο και ο Ιατρικός Σύλλογος της Αθήνας.</w:t>
      </w:r>
    </w:p>
    <w:p w14:paraId="3584688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Αλλά οι </w:t>
      </w:r>
      <w:proofErr w:type="spellStart"/>
      <w:r>
        <w:rPr>
          <w:rFonts w:eastAsia="Times New Roman" w:cs="Times New Roman"/>
          <w:szCs w:val="24"/>
        </w:rPr>
        <w:t>Κασσάνδρες</w:t>
      </w:r>
      <w:proofErr w:type="spellEnd"/>
      <w:r>
        <w:rPr>
          <w:rFonts w:eastAsia="Times New Roman" w:cs="Times New Roman"/>
          <w:szCs w:val="24"/>
        </w:rPr>
        <w:t xml:space="preserve"> διαψεύστηκαν και τότε και ελπίζω –είμαι σίγουρος- και τώρα από την ηγεσία του Υπουργείου Υγείας εδώ στην Ελλάδα. Διότι οι πρωτοπόροι γιατροί και οι πρωτοπόροι πολι</w:t>
      </w:r>
      <w:r>
        <w:rPr>
          <w:rFonts w:eastAsia="Times New Roman" w:cs="Times New Roman"/>
          <w:szCs w:val="24"/>
        </w:rPr>
        <w:t xml:space="preserve">τικοί δικαιώθηκαν και τότε και –ελπίζουμε- και τώρα. </w:t>
      </w:r>
    </w:p>
    <w:p w14:paraId="3584689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Το βρετανικό ΕΣΥ, δωρεάν </w:t>
      </w:r>
      <w:proofErr w:type="spellStart"/>
      <w:r>
        <w:rPr>
          <w:rFonts w:eastAsia="Times New Roman" w:cs="Times New Roman"/>
          <w:szCs w:val="24"/>
        </w:rPr>
        <w:t>προσβάσιμο</w:t>
      </w:r>
      <w:proofErr w:type="spellEnd"/>
      <w:r>
        <w:rPr>
          <w:rFonts w:eastAsia="Times New Roman" w:cs="Times New Roman"/>
          <w:szCs w:val="24"/>
        </w:rPr>
        <w:t xml:space="preserve"> σε όλους, αγαπήθηκε από τους πολίτες και τη μεγάλη πλειοψηφία των γιατρών. Σήμερα, το </w:t>
      </w:r>
      <w:r>
        <w:rPr>
          <w:rFonts w:eastAsia="Times New Roman" w:cs="Times New Roman"/>
          <w:szCs w:val="24"/>
          <w:lang w:val="en-US"/>
        </w:rPr>
        <w:t>NHS</w:t>
      </w:r>
      <w:r>
        <w:rPr>
          <w:rFonts w:eastAsia="Times New Roman" w:cs="Times New Roman"/>
          <w:szCs w:val="24"/>
        </w:rPr>
        <w:t xml:space="preserve"> είναι ο πιο δημοφιλής και αγαπημένος θεσμός των Βρετανών. Ακόμη και οι δεξιέ</w:t>
      </w:r>
      <w:r>
        <w:rPr>
          <w:rFonts w:eastAsia="Times New Roman" w:cs="Times New Roman"/>
          <w:szCs w:val="24"/>
        </w:rPr>
        <w:t xml:space="preserve">ς κυβερνήσεις, όταν μειώνουν τη χρηματοδότηση ή όταν με διάφορα φτιασίδια προχωρούν οι ιδιωτικοποιήσεις, πάντα απολογούνται, γιατί ξέρουν ότι μία κυβέρνηση που απαξιώνει το </w:t>
      </w:r>
      <w:r>
        <w:rPr>
          <w:rFonts w:eastAsia="Times New Roman" w:cs="Times New Roman"/>
          <w:szCs w:val="24"/>
          <w:lang w:val="en-US"/>
        </w:rPr>
        <w:t>NHS</w:t>
      </w:r>
      <w:r>
        <w:rPr>
          <w:rFonts w:eastAsia="Times New Roman" w:cs="Times New Roman"/>
          <w:szCs w:val="24"/>
        </w:rPr>
        <w:t xml:space="preserve">, το βρετανικό ΕΣΥ, δεν ξαναβγαίνει. Και βέβαια, στο πρόσφατο δημοψήφισμα του </w:t>
      </w:r>
      <w:r>
        <w:rPr>
          <w:rFonts w:eastAsia="Times New Roman" w:cs="Times New Roman"/>
          <w:szCs w:val="24"/>
          <w:lang w:val="en-US"/>
        </w:rPr>
        <w:t>Br</w:t>
      </w:r>
      <w:r>
        <w:rPr>
          <w:rFonts w:eastAsia="Times New Roman" w:cs="Times New Roman"/>
          <w:szCs w:val="24"/>
          <w:lang w:val="en-US"/>
        </w:rPr>
        <w:t>exit</w:t>
      </w:r>
      <w:r>
        <w:rPr>
          <w:rFonts w:eastAsia="Times New Roman" w:cs="Times New Roman"/>
          <w:szCs w:val="24"/>
        </w:rPr>
        <w:t xml:space="preserve"> ένας </w:t>
      </w:r>
      <w:r>
        <w:rPr>
          <w:rFonts w:eastAsia="Times New Roman" w:cs="Times New Roman"/>
          <w:szCs w:val="24"/>
        </w:rPr>
        <w:lastRenderedPageBreak/>
        <w:t xml:space="preserve">μεγάλος λόγος γιατί ψήφισαν οι Βρετανοί ήταν τα περίφημα λεωφορεία που γυρνούσαν όλη τη Βρετανία, γράφοντας υπέρ του </w:t>
      </w:r>
      <w:r>
        <w:rPr>
          <w:rFonts w:eastAsia="Times New Roman" w:cs="Times New Roman"/>
          <w:szCs w:val="24"/>
          <w:lang w:val="en-US"/>
        </w:rPr>
        <w:t>Brexit</w:t>
      </w:r>
      <w:r>
        <w:rPr>
          <w:rFonts w:eastAsia="Times New Roman" w:cs="Times New Roman"/>
          <w:szCs w:val="24"/>
        </w:rPr>
        <w:t>, «</w:t>
      </w:r>
      <w:r>
        <w:rPr>
          <w:rFonts w:eastAsia="Times New Roman" w:cs="Times New Roman"/>
          <w:szCs w:val="24"/>
          <w:lang w:val="en-US"/>
        </w:rPr>
        <w:t>more</w:t>
      </w:r>
      <w:r>
        <w:rPr>
          <w:rFonts w:eastAsia="Times New Roman" w:cs="Times New Roman"/>
          <w:szCs w:val="24"/>
        </w:rPr>
        <w:t xml:space="preserve"> </w:t>
      </w:r>
      <w:r>
        <w:rPr>
          <w:rFonts w:eastAsia="Times New Roman" w:cs="Times New Roman"/>
          <w:szCs w:val="24"/>
          <w:lang w:val="en-US"/>
        </w:rPr>
        <w:t>money</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NHS</w:t>
      </w:r>
      <w:r>
        <w:rPr>
          <w:rFonts w:eastAsia="Times New Roman" w:cs="Times New Roman"/>
          <w:szCs w:val="24"/>
        </w:rPr>
        <w:t xml:space="preserve">». </w:t>
      </w:r>
    </w:p>
    <w:p w14:paraId="3584689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Στην καρδιά, λοιπόν, του </w:t>
      </w:r>
      <w:r>
        <w:rPr>
          <w:rFonts w:eastAsia="Times New Roman" w:cs="Times New Roman"/>
          <w:szCs w:val="24"/>
          <w:lang w:val="en-US"/>
        </w:rPr>
        <w:t>NHS</w:t>
      </w:r>
      <w:r>
        <w:rPr>
          <w:rFonts w:eastAsia="Times New Roman" w:cs="Times New Roman"/>
          <w:szCs w:val="24"/>
        </w:rPr>
        <w:t xml:space="preserve"> βρίσκεται η πρωτοβάθμια βαθμίδα υγείας, </w:t>
      </w:r>
      <w:r>
        <w:rPr>
          <w:rFonts w:eastAsia="Times New Roman" w:cs="Times New Roman"/>
          <w:szCs w:val="24"/>
          <w:lang w:val="en-US"/>
        </w:rPr>
        <w:t>o</w:t>
      </w:r>
      <w:r>
        <w:rPr>
          <w:rFonts w:eastAsia="Times New Roman" w:cs="Times New Roman"/>
          <w:szCs w:val="24"/>
        </w:rPr>
        <w:t xml:space="preserve"> οικογενειακός γιατρός, π</w:t>
      </w:r>
      <w:r>
        <w:rPr>
          <w:rFonts w:eastAsia="Times New Roman" w:cs="Times New Roman"/>
          <w:szCs w:val="24"/>
        </w:rPr>
        <w:t xml:space="preserve">ου λέμε εμείς, ο </w:t>
      </w:r>
      <w:r>
        <w:rPr>
          <w:rFonts w:eastAsia="Times New Roman" w:cs="Times New Roman"/>
          <w:szCs w:val="24"/>
          <w:lang w:val="en-US"/>
        </w:rPr>
        <w:t>G</w:t>
      </w:r>
      <w:r>
        <w:rPr>
          <w:rFonts w:eastAsia="Times New Roman" w:cs="Times New Roman"/>
          <w:szCs w:val="24"/>
        </w:rPr>
        <w:t>.</w:t>
      </w:r>
      <w:r>
        <w:rPr>
          <w:rFonts w:eastAsia="Times New Roman" w:cs="Times New Roman"/>
          <w:szCs w:val="24"/>
          <w:lang w:val="en-US"/>
        </w:rPr>
        <w:t>P</w:t>
      </w:r>
      <w:r>
        <w:rPr>
          <w:rFonts w:eastAsia="Times New Roman" w:cs="Times New Roman"/>
          <w:szCs w:val="24"/>
        </w:rPr>
        <w:t xml:space="preserve">. και το ιατρείο του, το </w:t>
      </w:r>
      <w:r>
        <w:rPr>
          <w:rFonts w:eastAsia="Times New Roman" w:cs="Times New Roman"/>
          <w:szCs w:val="24"/>
          <w:lang w:val="en-US"/>
        </w:rPr>
        <w:t>Surgery</w:t>
      </w:r>
      <w:r>
        <w:rPr>
          <w:rFonts w:eastAsia="Times New Roman" w:cs="Times New Roman"/>
          <w:szCs w:val="24"/>
        </w:rPr>
        <w:t xml:space="preserve"> ή η </w:t>
      </w:r>
      <w:r>
        <w:rPr>
          <w:rFonts w:eastAsia="Times New Roman" w:cs="Times New Roman"/>
          <w:szCs w:val="24"/>
        </w:rPr>
        <w:t>τοπική μονάδα υγείας</w:t>
      </w:r>
      <w:r>
        <w:rPr>
          <w:rFonts w:eastAsia="Times New Roman" w:cs="Times New Roman"/>
          <w:szCs w:val="24"/>
        </w:rPr>
        <w:t>. Σήμερα, το 90% της αρχικής πρόσβασης ασθενών και σχέσης ασθενούς-γιατρού, γίνεται σε αυτές τις μονάδες υγείας μέσω των οικογενειακών γιατρών, που όμως, παρ’ ό,τι 90% της πρόσβασ</w:t>
      </w:r>
      <w:r>
        <w:rPr>
          <w:rFonts w:eastAsia="Times New Roman" w:cs="Times New Roman"/>
          <w:szCs w:val="24"/>
        </w:rPr>
        <w:t xml:space="preserve">ης γίνεται από εκεί, απορροφούν μόνο το 7,29% του προϋπολογισμού του συνολικού </w:t>
      </w:r>
      <w:r>
        <w:rPr>
          <w:rFonts w:eastAsia="Times New Roman" w:cs="Times New Roman"/>
          <w:szCs w:val="24"/>
          <w:lang w:val="en-US"/>
        </w:rPr>
        <w:t>NHS</w:t>
      </w:r>
      <w:r>
        <w:rPr>
          <w:rFonts w:eastAsia="Times New Roman" w:cs="Times New Roman"/>
          <w:szCs w:val="24"/>
        </w:rPr>
        <w:t>. Το βρετανικό σύστημα υγείας κοστίζει κατά κεφαλήν το 1/3 μόνο αυτού που ξοδεύουν οι Αμερικάνοι για υπηρεσίες υγείας. Αποτελεί, δηλαδή, ένα «</w:t>
      </w:r>
      <w:r>
        <w:rPr>
          <w:rFonts w:eastAsia="Times New Roman" w:cs="Times New Roman"/>
          <w:szCs w:val="24"/>
          <w:lang w:val="en-US"/>
        </w:rPr>
        <w:t>good</w:t>
      </w:r>
      <w:r>
        <w:rPr>
          <w:rFonts w:eastAsia="Times New Roman" w:cs="Times New Roman"/>
          <w:szCs w:val="24"/>
        </w:rPr>
        <w:t xml:space="preserve"> </w:t>
      </w:r>
      <w:r>
        <w:rPr>
          <w:rFonts w:eastAsia="Times New Roman" w:cs="Times New Roman"/>
          <w:szCs w:val="24"/>
          <w:lang w:val="en-US"/>
        </w:rPr>
        <w:t>value</w:t>
      </w:r>
      <w:r>
        <w:rPr>
          <w:rFonts w:eastAsia="Times New Roman" w:cs="Times New Roman"/>
          <w:szCs w:val="24"/>
        </w:rPr>
        <w:t xml:space="preserve"> </w:t>
      </w:r>
      <w:r>
        <w:rPr>
          <w:rFonts w:eastAsia="Times New Roman" w:cs="Times New Roman"/>
          <w:szCs w:val="24"/>
          <w:lang w:val="en-US"/>
        </w:rPr>
        <w:t>for</w:t>
      </w:r>
      <w:r>
        <w:rPr>
          <w:rFonts w:eastAsia="Times New Roman" w:cs="Times New Roman"/>
          <w:szCs w:val="24"/>
        </w:rPr>
        <w:t xml:space="preserve"> </w:t>
      </w:r>
      <w:r>
        <w:rPr>
          <w:rFonts w:eastAsia="Times New Roman" w:cs="Times New Roman"/>
          <w:szCs w:val="24"/>
          <w:lang w:val="en-US"/>
        </w:rPr>
        <w:t>money</w:t>
      </w:r>
      <w:r>
        <w:rPr>
          <w:rFonts w:eastAsia="Times New Roman" w:cs="Times New Roman"/>
          <w:szCs w:val="24"/>
        </w:rPr>
        <w:t>».</w:t>
      </w:r>
    </w:p>
    <w:p w14:paraId="3584689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Όπως μου </w:t>
      </w:r>
      <w:r>
        <w:rPr>
          <w:rFonts w:eastAsia="Times New Roman" w:cs="Times New Roman"/>
          <w:szCs w:val="24"/>
        </w:rPr>
        <w:t xml:space="preserve">έλεγε ο πατέρας μου, τότε που </w:t>
      </w:r>
      <w:r>
        <w:rPr>
          <w:rFonts w:eastAsia="Times New Roman" w:cs="Times New Roman"/>
          <w:szCs w:val="24"/>
        </w:rPr>
        <w:t xml:space="preserve">το </w:t>
      </w:r>
      <w:r>
        <w:rPr>
          <w:rFonts w:eastAsia="Times New Roman" w:cs="Times New Roman"/>
          <w:szCs w:val="24"/>
        </w:rPr>
        <w:t>ν</w:t>
      </w:r>
      <w:r>
        <w:rPr>
          <w:rFonts w:eastAsia="Times New Roman" w:cs="Times New Roman"/>
          <w:szCs w:val="24"/>
        </w:rPr>
        <w:t>α</w:t>
      </w:r>
      <w:r>
        <w:rPr>
          <w:rFonts w:eastAsia="Times New Roman" w:cs="Times New Roman"/>
          <w:szCs w:val="24"/>
        </w:rPr>
        <w:t xml:space="preserve"> ήσουν</w:t>
      </w:r>
      <w:r>
        <w:rPr>
          <w:rFonts w:eastAsia="Times New Roman" w:cs="Times New Roman"/>
          <w:szCs w:val="24"/>
        </w:rPr>
        <w:t xml:space="preserve"> </w:t>
      </w:r>
      <w:r>
        <w:rPr>
          <w:rFonts w:eastAsia="Times New Roman" w:cs="Times New Roman"/>
          <w:szCs w:val="24"/>
        </w:rPr>
        <w:t>γιατρός ήταν λειτούργημα και στον δρόμο ο κόσμος του έλεγε «γιατρέ μου», μόνο ο οικογενειακός γιατρός που ξέρει το ιστορικό του ασθενούς, τον νοιάζεται, καταλαβαίνει τις ανάγκες του, μπορεί να κάνει σωστή διάγνωση. Αυτό, λοιπόν, κάνει το νομοσχέδιο αυτό, ε</w:t>
      </w:r>
      <w:r>
        <w:rPr>
          <w:rFonts w:eastAsia="Times New Roman" w:cs="Times New Roman"/>
          <w:szCs w:val="24"/>
        </w:rPr>
        <w:t xml:space="preserve">ισάγοντας τον οικογενειακό γιατρό που είναι το ανάλογο του </w:t>
      </w:r>
      <w:r>
        <w:rPr>
          <w:rFonts w:eastAsia="Times New Roman" w:cs="Times New Roman"/>
          <w:szCs w:val="24"/>
          <w:lang w:val="en-US"/>
        </w:rPr>
        <w:t>G</w:t>
      </w:r>
      <w:r>
        <w:rPr>
          <w:rFonts w:eastAsia="Times New Roman" w:cs="Times New Roman"/>
          <w:szCs w:val="24"/>
        </w:rPr>
        <w:t>.</w:t>
      </w:r>
      <w:r>
        <w:rPr>
          <w:rFonts w:eastAsia="Times New Roman" w:cs="Times New Roman"/>
          <w:szCs w:val="24"/>
          <w:lang w:val="en-US"/>
        </w:rPr>
        <w:t>P</w:t>
      </w:r>
      <w:r>
        <w:rPr>
          <w:rFonts w:eastAsia="Times New Roman" w:cs="Times New Roman"/>
          <w:szCs w:val="24"/>
        </w:rPr>
        <w:t>. της Αγγλίας ως μόνιμη και αποκλειστική απασχόληση</w:t>
      </w:r>
      <w:r>
        <w:rPr>
          <w:rFonts w:eastAsia="Times New Roman" w:cs="Times New Roman"/>
          <w:szCs w:val="24"/>
        </w:rPr>
        <w:t xml:space="preserve">. </w:t>
      </w:r>
      <w:r>
        <w:rPr>
          <w:rFonts w:eastAsia="Times New Roman" w:cs="Times New Roman"/>
          <w:szCs w:val="24"/>
        </w:rPr>
        <w:t xml:space="preserve">Ένα </w:t>
      </w:r>
      <w:r>
        <w:rPr>
          <w:rFonts w:eastAsia="Times New Roman" w:cs="Times New Roman"/>
          <w:szCs w:val="24"/>
        </w:rPr>
        <w:lastRenderedPageBreak/>
        <w:t>νομοσχέδιο</w:t>
      </w:r>
      <w:r>
        <w:rPr>
          <w:rFonts w:eastAsia="Times New Roman" w:cs="Times New Roman"/>
          <w:szCs w:val="24"/>
        </w:rPr>
        <w:t xml:space="preserve"> που προχωράει ξαναγυρίζοντας σ</w:t>
      </w:r>
      <w:r>
        <w:rPr>
          <w:rFonts w:eastAsia="Times New Roman" w:cs="Times New Roman"/>
          <w:szCs w:val="24"/>
        </w:rPr>
        <w:t xml:space="preserve">ε αυτήν την έννοια, στο παρελθόν, στην πιο λαμπρή στιγμή του σύγχρονου συστήματος υγείας. </w:t>
      </w:r>
    </w:p>
    <w:p w14:paraId="3584689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3584689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Μισό λεπτό, κυρία Πρόεδρε.</w:t>
      </w:r>
    </w:p>
    <w:p w14:paraId="3584689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Αυτές λοιπόν είναι οι πολιτικές που κάνουν την υγεία και την παιδεία δικαίωμα, ανεξάρτητα από την οικονομική κατάσταση και θεμελιώνουν θεσμούς για την</w:t>
      </w:r>
      <w:r>
        <w:rPr>
          <w:rFonts w:eastAsia="Times New Roman" w:cs="Times New Roman"/>
          <w:szCs w:val="24"/>
        </w:rPr>
        <w:t xml:space="preserve"> εφαρμογή του. Διότι καλό είναι να λέμε «έχεις αυτό το δικαίωμα και το άλλο δικαίωμα, το λέει η τάδε διακήρυξη και το τάδε Σύνταγμα κ.λπ.», αλλά βέβαια πάρα πολλά δικαιώματα είναι δικαιώματα στα χαρτιά, δεν είναι στην πράξη. Και χρειάζεται να φτιάξεις θεσμ</w:t>
      </w:r>
      <w:r>
        <w:rPr>
          <w:rFonts w:eastAsia="Times New Roman" w:cs="Times New Roman"/>
          <w:szCs w:val="24"/>
        </w:rPr>
        <w:t xml:space="preserve">ούς, μηχανισμούς και βέβαια, να δώσεις πόρους, έτσι ώστε τα δικαιώματα να προχωρήσουν από τα χαρτιά στην πράξη. Το κανονιστικό και το πραγματικό επίπεδο να αρχίσουν λίγο να συγκλίνουν. Αυτό, λοιπόν, κάνει ο νόμος σήμερα. Αυτό έκανε ο νόμος για την ανώτατη </w:t>
      </w:r>
      <w:r>
        <w:rPr>
          <w:rFonts w:eastAsia="Times New Roman" w:cs="Times New Roman"/>
          <w:szCs w:val="24"/>
        </w:rPr>
        <w:t>παιδεία χθες. Αποτελούν μία ψηφίδα στην ανασύσταση του κοινωνικού κράτους</w:t>
      </w:r>
      <w:r>
        <w:rPr>
          <w:rFonts w:eastAsia="Times New Roman" w:cs="Times New Roman"/>
          <w:szCs w:val="24"/>
        </w:rPr>
        <w:t>, αποτελούν</w:t>
      </w:r>
      <w:r>
        <w:rPr>
          <w:rFonts w:eastAsia="Times New Roman" w:cs="Times New Roman"/>
          <w:szCs w:val="24"/>
        </w:rPr>
        <w:t xml:space="preserve"> τη μεγάλη τιμή αυτής της Κυβέρνησης και αυτό που θα αφήσει για το μέλλον. </w:t>
      </w:r>
    </w:p>
    <w:p w14:paraId="3584689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35846897"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5846898"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ΠΑΥΛΟΣ ΠΟΛΑΚΗΣ (Αν</w:t>
      </w:r>
      <w:r>
        <w:rPr>
          <w:rFonts w:eastAsia="Times New Roman" w:cs="Times New Roman"/>
          <w:b/>
          <w:szCs w:val="24"/>
        </w:rPr>
        <w:t xml:space="preserve">απληρωτής Υπουργός Υγείας): </w:t>
      </w:r>
      <w:r>
        <w:rPr>
          <w:rFonts w:eastAsia="Times New Roman" w:cs="Times New Roman"/>
          <w:szCs w:val="24"/>
        </w:rPr>
        <w:t>Κυρία Πρόεδρε, θα ήθελα τον λόγο, για να κάνω μία νομοτεχνική βελτίωση.</w:t>
      </w:r>
    </w:p>
    <w:p w14:paraId="3584689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θα λάβει ο κ. </w:t>
      </w:r>
      <w:proofErr w:type="spellStart"/>
      <w:r>
        <w:rPr>
          <w:rFonts w:eastAsia="Times New Roman" w:cs="Times New Roman"/>
          <w:szCs w:val="24"/>
        </w:rPr>
        <w:t>Πολάκης</w:t>
      </w:r>
      <w:proofErr w:type="spellEnd"/>
      <w:r>
        <w:rPr>
          <w:rFonts w:eastAsia="Times New Roman" w:cs="Times New Roman"/>
          <w:szCs w:val="24"/>
        </w:rPr>
        <w:t xml:space="preserve">, για να κάνει μία νομοτεχνική βελτίωση. </w:t>
      </w:r>
    </w:p>
    <w:p w14:paraId="3584689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w:t>
      </w:r>
      <w:r>
        <w:rPr>
          <w:rFonts w:eastAsia="Times New Roman" w:cs="Times New Roman"/>
          <w:b/>
          <w:szCs w:val="24"/>
        </w:rPr>
        <w:t xml:space="preserve">ίας): </w:t>
      </w:r>
      <w:r>
        <w:rPr>
          <w:rFonts w:eastAsia="Times New Roman" w:cs="Times New Roman"/>
          <w:szCs w:val="24"/>
        </w:rPr>
        <w:t>Επειδή εμείς δεν αφήνουμε τίποτε να πέσει κάτω, όπως έχουμε αποδείξει, κατά τη χθεσινή συζήτηση αντισυνταγματικότητας λόγω της υπ’ αριθμόν 1203/85 τροπολογίας που κατατέθηκε, στην περίπτωση β΄ της παραγράφου 3, είχαμε διατυπώσει ότι νομιμοποιούνται ο</w:t>
      </w:r>
      <w:r>
        <w:rPr>
          <w:rFonts w:eastAsia="Times New Roman" w:cs="Times New Roman"/>
          <w:szCs w:val="24"/>
        </w:rPr>
        <w:t>ι δαπάνες που αφορούν υπηρεσίες καθαριότητας, σίτισης, φύλαξης σε νομικά πρόσωπα δημοσίου και ιδιωτικού δικαίου, για να καλύψουμε τις περιπτώσεις, όπου με δικαστικές αποφάσεις, από τη μία μεριά, οι εργολάβοι έχουν μπλοκάρει την προκήρυξη των συμβάσεων εργα</w:t>
      </w:r>
      <w:r>
        <w:rPr>
          <w:rFonts w:eastAsia="Times New Roman" w:cs="Times New Roman"/>
          <w:szCs w:val="24"/>
        </w:rPr>
        <w:t xml:space="preserve">σίας για τους εργαζόμενους που δουλεύουν εκεί και, από την άλλη, οι Επίτροποι, οι </w:t>
      </w:r>
      <w:r>
        <w:rPr>
          <w:rFonts w:eastAsia="Times New Roman" w:cs="Times New Roman"/>
          <w:szCs w:val="24"/>
        </w:rPr>
        <w:lastRenderedPageBreak/>
        <w:t xml:space="preserve">Πάρεδροι του Ελεγκτικού Συνεδρίου δεν υπογράφουν τις παρατάσεις των συμβάσεων των εργολάβων, άρα μένει απλήρωτο το προσωπικό. </w:t>
      </w:r>
    </w:p>
    <w:p w14:paraId="3584689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Ελέγξαμε εμείς και το βάλαμε έτσι, διότι, όπως </w:t>
      </w:r>
      <w:r>
        <w:rPr>
          <w:rFonts w:eastAsia="Times New Roman" w:cs="Times New Roman"/>
          <w:szCs w:val="24"/>
        </w:rPr>
        <w:t xml:space="preserve">ξέρετε αρκετά νοσοκομεία μας, το «Παπαγεωργίου», το «Ωνάσειο», ο «Ερυθρός Σταυρός», το «Ασκληπιείο» κ.λπ., λόγω του παρελθόντος καθεστώτος τους και το πώς </w:t>
      </w:r>
      <w:proofErr w:type="spellStart"/>
      <w:r>
        <w:rPr>
          <w:rFonts w:eastAsia="Times New Roman" w:cs="Times New Roman"/>
          <w:szCs w:val="24"/>
        </w:rPr>
        <w:t>φτιάχθηκαν</w:t>
      </w:r>
      <w:proofErr w:type="spellEnd"/>
      <w:r>
        <w:rPr>
          <w:rFonts w:eastAsia="Times New Roman" w:cs="Times New Roman"/>
          <w:szCs w:val="24"/>
        </w:rPr>
        <w:t xml:space="preserve">, ήταν ιδιωτικού δικαίου και θέλαμε να τα καλύψουμε. </w:t>
      </w:r>
    </w:p>
    <w:p w14:paraId="3584689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Ελέγξαμε, λοιπόν, και είδαμε ότι δεν </w:t>
      </w:r>
      <w:r>
        <w:rPr>
          <w:rFonts w:eastAsia="Times New Roman" w:cs="Times New Roman"/>
          <w:szCs w:val="24"/>
        </w:rPr>
        <w:t>υπάρχει πρόβλημα σε αυτά τα νοσοκομεία σε σχέση με την πληρωμή, είτε έχουν κάνει συμβάσεις εργασίας είτε δεν έχει γίνει προσφυγή, για να μπλοκάρουν κάποια πράγματα. Οπότε, με βάση αυτό, η φράση «ιδιωτικού δικαίου» απαλείφεται. Παραμένει μόνο για τα δημοσίο</w:t>
      </w:r>
      <w:r>
        <w:rPr>
          <w:rFonts w:eastAsia="Times New Roman" w:cs="Times New Roman"/>
          <w:szCs w:val="24"/>
        </w:rPr>
        <w:t>υ δικαίου, που είναι τα νοσοκομεία, που είναι τέτοια που έχουμε το πρόβλημα με την πληρωμή των συμβάσεων. Οπότε καταθέτουμε αυτήν τη νομοτεχνική βελτίωση στην τροπολογία.</w:t>
      </w:r>
    </w:p>
    <w:p w14:paraId="3584689D" w14:textId="77777777" w:rsidR="00825165" w:rsidRDefault="00D46FE4">
      <w:pPr>
        <w:spacing w:after="0" w:line="600" w:lineRule="auto"/>
        <w:ind w:firstLine="539"/>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lang w:val="en-US"/>
        </w:rPr>
        <w:t>o</w:t>
      </w:r>
      <w:r>
        <w:rPr>
          <w:rFonts w:eastAsia="Times New Roman" w:cs="Times New Roman"/>
          <w:szCs w:val="24"/>
        </w:rPr>
        <w:t xml:space="preserve"> </w:t>
      </w:r>
      <w:r>
        <w:rPr>
          <w:rFonts w:eastAsia="Times New Roman" w:cs="Times New Roman"/>
          <w:szCs w:val="24"/>
        </w:rPr>
        <w:t xml:space="preserve">Αναπληρωτής </w:t>
      </w:r>
      <w:r>
        <w:rPr>
          <w:rFonts w:eastAsia="Times New Roman" w:cs="Times New Roman"/>
          <w:szCs w:val="24"/>
        </w:rPr>
        <w:t xml:space="preserve">Υπουργός κ. Παύλος </w:t>
      </w:r>
      <w:proofErr w:type="spellStart"/>
      <w:r>
        <w:rPr>
          <w:rFonts w:eastAsia="Times New Roman" w:cs="Times New Roman"/>
          <w:szCs w:val="24"/>
        </w:rPr>
        <w:t>Πολάκης</w:t>
      </w:r>
      <w:proofErr w:type="spellEnd"/>
      <w:r>
        <w:rPr>
          <w:rFonts w:eastAsia="Times New Roman" w:cs="Times New Roman"/>
          <w:szCs w:val="24"/>
        </w:rPr>
        <w:t xml:space="preserve"> καταθέτει για τα Πρακτικά τ</w:t>
      </w:r>
      <w:r>
        <w:rPr>
          <w:rFonts w:eastAsia="Times New Roman" w:cs="Times New Roman"/>
          <w:szCs w:val="24"/>
        </w:rPr>
        <w:t>ην προαναφερθείσα νομοτεχνική βελτίωση</w:t>
      </w:r>
      <w:r>
        <w:rPr>
          <w:rFonts w:eastAsia="Times New Roman" w:cs="Times New Roman"/>
          <w:szCs w:val="24"/>
        </w:rPr>
        <w:t xml:space="preserve">, </w:t>
      </w:r>
      <w:r>
        <w:rPr>
          <w:rFonts w:eastAsia="Times New Roman" w:cs="Times New Roman"/>
          <w:szCs w:val="24"/>
        </w:rPr>
        <w:t xml:space="preserve"> η οποία έχει ως εξής: </w:t>
      </w:r>
    </w:p>
    <w:p w14:paraId="3584689E" w14:textId="77777777" w:rsidR="00825165" w:rsidRDefault="00D46FE4">
      <w:pPr>
        <w:spacing w:after="0" w:line="600" w:lineRule="auto"/>
        <w:ind w:firstLine="720"/>
        <w:jc w:val="center"/>
        <w:rPr>
          <w:rFonts w:eastAsia="Times New Roman" w:cs="Times New Roman"/>
          <w:color w:val="FF0000"/>
          <w:szCs w:val="24"/>
        </w:rPr>
      </w:pPr>
      <w:r w:rsidRPr="008407A5">
        <w:rPr>
          <w:rFonts w:eastAsia="Times New Roman" w:cs="Times New Roman"/>
          <w:color w:val="FF0000"/>
          <w:szCs w:val="24"/>
        </w:rPr>
        <w:t>(ΑΛΛΑΓΗ ΣΕΛΙΔΑΣ</w:t>
      </w:r>
      <w:r w:rsidRPr="008407A5">
        <w:rPr>
          <w:rFonts w:eastAsia="Times New Roman" w:cs="Times New Roman"/>
          <w:color w:val="FF0000"/>
          <w:szCs w:val="24"/>
        </w:rPr>
        <w:t>)</w:t>
      </w:r>
    </w:p>
    <w:p w14:paraId="3584689F" w14:textId="77777777" w:rsidR="00825165" w:rsidRDefault="00D46FE4">
      <w:pPr>
        <w:spacing w:after="0" w:line="600" w:lineRule="auto"/>
        <w:ind w:firstLine="720"/>
        <w:jc w:val="center"/>
        <w:rPr>
          <w:rFonts w:eastAsia="Times New Roman" w:cs="Times New Roman"/>
          <w:color w:val="FF0000"/>
          <w:szCs w:val="24"/>
        </w:rPr>
      </w:pPr>
      <w:r w:rsidRPr="008407A5">
        <w:rPr>
          <w:rFonts w:eastAsia="Times New Roman" w:cs="Times New Roman"/>
          <w:color w:val="FF0000"/>
          <w:szCs w:val="24"/>
        </w:rPr>
        <w:lastRenderedPageBreak/>
        <w:t>(ΝΑ ΜΠΕΙ Η ΣΕΛΙΔΑ 69)</w:t>
      </w:r>
    </w:p>
    <w:p w14:paraId="358468A0" w14:textId="77777777" w:rsidR="00825165" w:rsidRDefault="00D46FE4">
      <w:pPr>
        <w:spacing w:after="0" w:line="600" w:lineRule="auto"/>
        <w:ind w:firstLine="720"/>
        <w:jc w:val="center"/>
        <w:rPr>
          <w:rFonts w:eastAsia="Times New Roman" w:cs="Times New Roman"/>
          <w:color w:val="FF0000"/>
          <w:szCs w:val="24"/>
        </w:rPr>
      </w:pPr>
      <w:r w:rsidRPr="008407A5">
        <w:rPr>
          <w:rFonts w:eastAsia="Times New Roman" w:cs="Times New Roman"/>
          <w:color w:val="FF0000"/>
          <w:szCs w:val="24"/>
        </w:rPr>
        <w:t>(ΑΛΛΑΓΗ ΣΕΛΙΔΑΣ)</w:t>
      </w:r>
    </w:p>
    <w:p w14:paraId="358468A1" w14:textId="77777777" w:rsidR="00825165" w:rsidRDefault="00D46FE4">
      <w:pPr>
        <w:spacing w:after="0" w:line="600" w:lineRule="auto"/>
        <w:ind w:firstLine="709"/>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κύριε </w:t>
      </w:r>
      <w:r>
        <w:rPr>
          <w:rFonts w:eastAsia="Times New Roman" w:cs="Times New Roman"/>
          <w:szCs w:val="24"/>
        </w:rPr>
        <w:t>Υ</w:t>
      </w:r>
      <w:r>
        <w:rPr>
          <w:rFonts w:eastAsia="Times New Roman" w:cs="Times New Roman"/>
          <w:szCs w:val="24"/>
        </w:rPr>
        <w:t>πουργέ.</w:t>
      </w:r>
    </w:p>
    <w:p w14:paraId="358468A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Τον λόγο έχει ο κ. Γάκης για έξι λεπτά.</w:t>
      </w:r>
    </w:p>
    <w:p w14:paraId="358468A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Γάκη, έχετε τον λόγο. </w:t>
      </w:r>
    </w:p>
    <w:p w14:paraId="358468A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ΔΗΜΗΤΡΙΟΣ ΓΑΚΗΣ:</w:t>
      </w:r>
      <w:r>
        <w:rPr>
          <w:rFonts w:eastAsia="Times New Roman" w:cs="Times New Roman"/>
          <w:szCs w:val="24"/>
        </w:rPr>
        <w:t xml:space="preserve"> Ευχαριστώ πολύ, κυρία Πρόεδρε. </w:t>
      </w:r>
    </w:p>
    <w:p w14:paraId="358468A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Ελπίζω η πληρότητα των εδράνων της δεξιάς πτέρυγας της Βουλής να οφείλεται στην πολύ καλή ομιλία του συντρόφου, του κ. </w:t>
      </w:r>
      <w:proofErr w:type="spellStart"/>
      <w:r>
        <w:rPr>
          <w:rFonts w:eastAsia="Times New Roman" w:cs="Times New Roman"/>
          <w:szCs w:val="24"/>
        </w:rPr>
        <w:t>Δουζίνα</w:t>
      </w:r>
      <w:proofErr w:type="spellEnd"/>
      <w:r>
        <w:rPr>
          <w:rFonts w:eastAsia="Times New Roman" w:cs="Times New Roman"/>
          <w:szCs w:val="24"/>
        </w:rPr>
        <w:t>, και όχι στη δική μου παρουσία</w:t>
      </w:r>
      <w:r>
        <w:rPr>
          <w:rFonts w:eastAsia="Times New Roman" w:cs="Times New Roman"/>
          <w:szCs w:val="24"/>
        </w:rPr>
        <w:t xml:space="preserve"> μόνο.</w:t>
      </w:r>
      <w:r>
        <w:rPr>
          <w:rFonts w:eastAsia="Times New Roman" w:cs="Times New Roman"/>
          <w:szCs w:val="24"/>
        </w:rPr>
        <w:t xml:space="preserve"> </w:t>
      </w:r>
    </w:p>
    <w:p w14:paraId="358468A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Τα της </w:t>
      </w:r>
      <w:proofErr w:type="spellStart"/>
      <w:r>
        <w:rPr>
          <w:rFonts w:eastAsia="Times New Roman" w:cs="Times New Roman"/>
          <w:szCs w:val="24"/>
        </w:rPr>
        <w:t>α</w:t>
      </w:r>
      <w:r>
        <w:rPr>
          <w:rFonts w:eastAsia="Times New Roman" w:cs="Times New Roman"/>
          <w:szCs w:val="24"/>
        </w:rPr>
        <w:t>ριστεράς</w:t>
      </w:r>
      <w:proofErr w:type="spellEnd"/>
      <w:r>
        <w:rPr>
          <w:rFonts w:eastAsia="Times New Roman" w:cs="Times New Roman"/>
          <w:szCs w:val="24"/>
        </w:rPr>
        <w:t xml:space="preserve"> </w:t>
      </w:r>
      <w:r>
        <w:rPr>
          <w:rFonts w:eastAsia="Times New Roman" w:cs="Times New Roman"/>
          <w:szCs w:val="24"/>
        </w:rPr>
        <w:t>πτέρυγας</w:t>
      </w:r>
      <w:r>
        <w:rPr>
          <w:rFonts w:eastAsia="Times New Roman" w:cs="Times New Roman"/>
          <w:szCs w:val="24"/>
        </w:rPr>
        <w:t xml:space="preserve"> </w:t>
      </w:r>
      <w:r>
        <w:rPr>
          <w:rFonts w:eastAsia="Times New Roman" w:cs="Times New Roman"/>
          <w:szCs w:val="24"/>
        </w:rPr>
        <w:t xml:space="preserve">είναι γεμάτα. </w:t>
      </w:r>
    </w:p>
    <w:p w14:paraId="358468A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 xml:space="preserve">Τα της </w:t>
      </w:r>
      <w:proofErr w:type="spellStart"/>
      <w:r>
        <w:rPr>
          <w:rFonts w:eastAsia="Times New Roman" w:cs="Times New Roman"/>
          <w:szCs w:val="24"/>
        </w:rPr>
        <w:t>αριστεράς</w:t>
      </w:r>
      <w:proofErr w:type="spellEnd"/>
      <w:r>
        <w:rPr>
          <w:rFonts w:eastAsia="Times New Roman" w:cs="Times New Roman"/>
          <w:szCs w:val="24"/>
        </w:rPr>
        <w:t xml:space="preserve"> </w:t>
      </w:r>
      <w:r>
        <w:rPr>
          <w:rFonts w:eastAsia="Times New Roman" w:cs="Times New Roman"/>
          <w:szCs w:val="24"/>
        </w:rPr>
        <w:t>είναι πάντα γεμάτα από την αρχή.</w:t>
      </w:r>
    </w:p>
    <w:p w14:paraId="358468A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Η </w:t>
      </w:r>
      <w:r>
        <w:rPr>
          <w:rFonts w:eastAsia="Times New Roman" w:cs="Times New Roman"/>
          <w:szCs w:val="24"/>
        </w:rPr>
        <w:t xml:space="preserve">δεξιά </w:t>
      </w:r>
      <w:r>
        <w:rPr>
          <w:rFonts w:eastAsia="Times New Roman" w:cs="Times New Roman"/>
          <w:szCs w:val="24"/>
        </w:rPr>
        <w:t>σας μάρανε.</w:t>
      </w:r>
    </w:p>
    <w:p w14:paraId="358468A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Αγαπητοί συνάδελφοι, είναι κοινή διαπίστωση για μια ακόμη φορά ότ</w:t>
      </w:r>
      <w:r>
        <w:rPr>
          <w:rFonts w:eastAsia="Times New Roman" w:cs="Times New Roman"/>
          <w:szCs w:val="24"/>
        </w:rPr>
        <w:t xml:space="preserve">ι σήμερα και </w:t>
      </w:r>
      <w:r>
        <w:rPr>
          <w:rFonts w:eastAsia="Times New Roman" w:cs="Times New Roman"/>
          <w:szCs w:val="24"/>
        </w:rPr>
        <w:t xml:space="preserve">στη σημερινή συζήτηση </w:t>
      </w:r>
      <w:r>
        <w:rPr>
          <w:rFonts w:eastAsia="Times New Roman" w:cs="Times New Roman"/>
          <w:szCs w:val="24"/>
        </w:rPr>
        <w:t xml:space="preserve">εν πολλοίς θυσιάζεται η ουσία στη σκοπιμότητα, </w:t>
      </w:r>
      <w:r>
        <w:rPr>
          <w:rFonts w:eastAsia="Times New Roman" w:cs="Times New Roman"/>
          <w:szCs w:val="24"/>
        </w:rPr>
        <w:t>που</w:t>
      </w:r>
      <w:r>
        <w:rPr>
          <w:rFonts w:eastAsia="Times New Roman" w:cs="Times New Roman"/>
          <w:szCs w:val="24"/>
        </w:rPr>
        <w:t xml:space="preserve"> εντάσσεται σε μια στρατηγική πολιτικής αντιπαράθεσης, </w:t>
      </w:r>
      <w:r>
        <w:rPr>
          <w:rFonts w:eastAsia="Times New Roman" w:cs="Times New Roman"/>
          <w:szCs w:val="24"/>
        </w:rPr>
        <w:t>που</w:t>
      </w:r>
      <w:r>
        <w:rPr>
          <w:rFonts w:eastAsia="Times New Roman" w:cs="Times New Roman"/>
          <w:szCs w:val="24"/>
        </w:rPr>
        <w:t xml:space="preserve"> σε </w:t>
      </w:r>
      <w:r>
        <w:rPr>
          <w:rFonts w:eastAsia="Times New Roman" w:cs="Times New Roman"/>
          <w:szCs w:val="24"/>
        </w:rPr>
        <w:lastRenderedPageBreak/>
        <w:t xml:space="preserve">πολλά σημεία είναι ψευδής και χρησιμοποιείται </w:t>
      </w:r>
      <w:r>
        <w:rPr>
          <w:rFonts w:eastAsia="Times New Roman" w:cs="Times New Roman"/>
          <w:szCs w:val="24"/>
        </w:rPr>
        <w:t xml:space="preserve">για να δικαιολογήσει τις ανομίες του παρελθόντος και άλλες φορές για να ενισχύσει μια κοινωνική αντίδραση, μέσα από την οποία θα προκληθεί </w:t>
      </w:r>
      <w:r>
        <w:rPr>
          <w:rFonts w:eastAsia="Times New Roman" w:cs="Times New Roman"/>
          <w:szCs w:val="24"/>
        </w:rPr>
        <w:t xml:space="preserve">–ελπίζουν </w:t>
      </w:r>
      <w:r>
        <w:rPr>
          <w:rFonts w:eastAsia="Times New Roman" w:cs="Times New Roman"/>
          <w:szCs w:val="24"/>
        </w:rPr>
        <w:t xml:space="preserve">έτσι- η κοινωνική και πολιτική αλλαγή. </w:t>
      </w:r>
    </w:p>
    <w:p w14:paraId="358468A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πρωτοβάθμια φροντίδα υγείας</w:t>
      </w:r>
      <w:r>
        <w:rPr>
          <w:rFonts w:eastAsia="Times New Roman" w:cs="Times New Roman"/>
          <w:szCs w:val="24"/>
        </w:rPr>
        <w:t xml:space="preserve"> παρέχεται στο πλαίσιο ενός ολοκληρωμέ</w:t>
      </w:r>
      <w:r>
        <w:rPr>
          <w:rFonts w:eastAsia="Times New Roman" w:cs="Times New Roman"/>
          <w:szCs w:val="24"/>
        </w:rPr>
        <w:t xml:space="preserve">νου και αποκεντρωμένου συστήματος που οργανώνεται, διοικείται και λειτουργεί στις ΔΥΠΕ, εντασσόμενο στο Εθνικό Σύστημα Υγείας. Στο πρώτο επίπεδο της </w:t>
      </w:r>
      <w:r>
        <w:rPr>
          <w:rFonts w:eastAsia="Times New Roman" w:cs="Times New Roman"/>
          <w:szCs w:val="24"/>
        </w:rPr>
        <w:t xml:space="preserve">πρωτοβάθμιας φροντίδας υγείας </w:t>
      </w:r>
      <w:r>
        <w:rPr>
          <w:rFonts w:eastAsia="Times New Roman" w:cs="Times New Roman"/>
          <w:szCs w:val="24"/>
        </w:rPr>
        <w:t xml:space="preserve">παρέχονται υπηρεσίες από τις ΤΟΜΥ, τις </w:t>
      </w:r>
      <w:r>
        <w:rPr>
          <w:rFonts w:eastAsia="Times New Roman" w:cs="Times New Roman"/>
          <w:szCs w:val="24"/>
        </w:rPr>
        <w:t>τοπικές μονάδες υγείας</w:t>
      </w:r>
      <w:r>
        <w:rPr>
          <w:rFonts w:eastAsia="Times New Roman" w:cs="Times New Roman"/>
          <w:szCs w:val="24"/>
        </w:rPr>
        <w:t>, τα περιφερειακ</w:t>
      </w:r>
      <w:r>
        <w:rPr>
          <w:rFonts w:eastAsia="Times New Roman" w:cs="Times New Roman"/>
          <w:szCs w:val="24"/>
        </w:rPr>
        <w:t xml:space="preserve">ά ιατρεία, τα πολυδύναμα περιφερειακά ιατρεία, τα ειδικά περιφερειακά ιατρεία, τα τοπικά ιατρεία. Οργανική μονάδα με δική της στελέχωση αποτελούν τα κέντρα υγείας μαζί με τις υπαγόμενες σ’ αυτά ΤΟΜΥ, καθώς και τις </w:t>
      </w:r>
      <w:r>
        <w:rPr>
          <w:rFonts w:eastAsia="Times New Roman" w:cs="Times New Roman"/>
          <w:szCs w:val="24"/>
        </w:rPr>
        <w:t xml:space="preserve">υπόλοιπες </w:t>
      </w:r>
      <w:r>
        <w:rPr>
          <w:rFonts w:eastAsia="Times New Roman" w:cs="Times New Roman"/>
          <w:szCs w:val="24"/>
        </w:rPr>
        <w:t xml:space="preserve">δομές που </w:t>
      </w:r>
      <w:r>
        <w:rPr>
          <w:rFonts w:eastAsia="Times New Roman" w:cs="Times New Roman"/>
          <w:szCs w:val="24"/>
        </w:rPr>
        <w:t>προανέφερα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Αυτό σημαί</w:t>
      </w:r>
      <w:r>
        <w:rPr>
          <w:rFonts w:eastAsia="Times New Roman" w:cs="Times New Roman"/>
          <w:szCs w:val="24"/>
        </w:rPr>
        <w:t xml:space="preserve">νει, ότι με την ίδρυση και την απόφαση για την πρόβλεψη ότι σε κάθε νησί θα δημιουργηθεί ένα κέντρο υγείας, μια αποκέντρωση και μια μεταβίβαση αρμοδιοτήτων </w:t>
      </w:r>
      <w:r>
        <w:rPr>
          <w:rFonts w:eastAsia="Times New Roman" w:cs="Times New Roman"/>
          <w:szCs w:val="24"/>
        </w:rPr>
        <w:t xml:space="preserve">συντελείται στο χώρο </w:t>
      </w:r>
      <w:r>
        <w:rPr>
          <w:rFonts w:eastAsia="Times New Roman" w:cs="Times New Roman"/>
          <w:szCs w:val="24"/>
        </w:rPr>
        <w:t xml:space="preserve">της υγείας. </w:t>
      </w:r>
      <w:r>
        <w:rPr>
          <w:rFonts w:eastAsia="Times New Roman" w:cs="Times New Roman"/>
          <w:szCs w:val="24"/>
        </w:rPr>
        <w:t xml:space="preserve">Με τελικό στόχο ένα σύστημα αποκεντρωμένο </w:t>
      </w:r>
      <w:r>
        <w:rPr>
          <w:rFonts w:eastAsia="Times New Roman" w:cs="Times New Roman"/>
          <w:szCs w:val="24"/>
        </w:rPr>
        <w:t>και άρα πιο ευέλικτο.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αυτόν τον </w:t>
      </w:r>
      <w:r>
        <w:rPr>
          <w:rFonts w:eastAsia="Times New Roman" w:cs="Times New Roman"/>
          <w:szCs w:val="24"/>
        </w:rPr>
        <w:t xml:space="preserve">λόγο μπορεί </w:t>
      </w:r>
      <w:r>
        <w:rPr>
          <w:rFonts w:eastAsia="Times New Roman" w:cs="Times New Roman"/>
          <w:szCs w:val="24"/>
        </w:rPr>
        <w:t xml:space="preserve">να αντιμετωπίσει πιο αποτελεσματικά και περιπτώσεις εκτάκτων αναγκών, παρέχοντας άμεση βοήθεια όπου </w:t>
      </w:r>
      <w:r>
        <w:rPr>
          <w:rFonts w:eastAsia="Times New Roman" w:cs="Times New Roman"/>
          <w:szCs w:val="24"/>
        </w:rPr>
        <w:lastRenderedPageBreak/>
        <w:t xml:space="preserve">είναι δυνατόν, έτσι ώστε να αποφεύγεται η συμφόρηση των νοσοκομείων και να μπορούν να επικεντρώνονται αυτά στις προσπάθειές τους για </w:t>
      </w:r>
      <w:r>
        <w:rPr>
          <w:rFonts w:eastAsia="Times New Roman" w:cs="Times New Roman"/>
          <w:szCs w:val="24"/>
        </w:rPr>
        <w:t>την αντιμετώπιση σοβαρών ή επειγόντων περιστατικών. Έχουμε τρανό παράδειγμα σ’ αυτή την περίπτωση τον σεισμό στη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Κω.</w:t>
      </w:r>
      <w:r>
        <w:rPr>
          <w:rFonts w:eastAsia="Times New Roman" w:cs="Times New Roman"/>
          <w:szCs w:val="24"/>
        </w:rPr>
        <w:t xml:space="preserve"> Και αξίζει δημοσίως να πούμε ένα μεγάλο μπράβο και πολλά συγχαρητήρια σε όλη τη δομή του Νοσοκομείου της Κω που αντέδρασε και σε δέκα με δ</w:t>
      </w:r>
      <w:r>
        <w:rPr>
          <w:rFonts w:eastAsia="Times New Roman" w:cs="Times New Roman"/>
          <w:szCs w:val="24"/>
        </w:rPr>
        <w:t xml:space="preserve">ώδεκα ώρες εξυπηρέτησε διακόσιους και πλέον επισκέπτες με μια οργάνωση κατανομής, διάθεσης, ενεργοποίησης των μέσων </w:t>
      </w:r>
      <w:r>
        <w:rPr>
          <w:rFonts w:eastAsia="Times New Roman" w:cs="Times New Roman"/>
          <w:szCs w:val="24"/>
        </w:rPr>
        <w:t>διακομιδής</w:t>
      </w:r>
      <w:r>
        <w:rPr>
          <w:rFonts w:eastAsia="Times New Roman" w:cs="Times New Roman"/>
          <w:szCs w:val="24"/>
        </w:rPr>
        <w:t xml:space="preserve">. Και όλα πήγαν καλά. </w:t>
      </w:r>
    </w:p>
    <w:p w14:paraId="358468A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Άρα, λοιπόν, μπορεί </w:t>
      </w:r>
      <w:r>
        <w:rPr>
          <w:rFonts w:eastAsia="Times New Roman" w:cs="Times New Roman"/>
          <w:szCs w:val="24"/>
        </w:rPr>
        <w:t xml:space="preserve">κάποιος </w:t>
      </w:r>
      <w:r>
        <w:rPr>
          <w:rFonts w:eastAsia="Times New Roman" w:cs="Times New Roman"/>
          <w:szCs w:val="24"/>
        </w:rPr>
        <w:t xml:space="preserve">να πει ότι το αποκεντρωμένο σύστημα υγείας είναι αποτελεσματικό. </w:t>
      </w:r>
      <w:r>
        <w:rPr>
          <w:rFonts w:eastAsia="Times New Roman" w:cs="Times New Roman"/>
          <w:szCs w:val="24"/>
        </w:rPr>
        <w:t xml:space="preserve">Και το νέο νομοσχέδιο </w:t>
      </w:r>
      <w:r>
        <w:rPr>
          <w:rFonts w:eastAsia="Times New Roman" w:cs="Times New Roman"/>
          <w:szCs w:val="24"/>
        </w:rPr>
        <w:t xml:space="preserve">συντελεί στην αποκέντρωση και </w:t>
      </w:r>
      <w:proofErr w:type="spellStart"/>
      <w:r>
        <w:rPr>
          <w:rFonts w:eastAsia="Times New Roman" w:cs="Times New Roman"/>
          <w:szCs w:val="24"/>
        </w:rPr>
        <w:t>αποτελεματικότητά</w:t>
      </w:r>
      <w:proofErr w:type="spellEnd"/>
      <w:r>
        <w:rPr>
          <w:rFonts w:eastAsia="Times New Roman" w:cs="Times New Roman"/>
          <w:szCs w:val="24"/>
        </w:rPr>
        <w:t xml:space="preserve"> τ</w:t>
      </w:r>
      <w:r>
        <w:rPr>
          <w:rFonts w:eastAsia="Times New Roman" w:cs="Times New Roman"/>
          <w:szCs w:val="24"/>
        </w:rPr>
        <w:t>ου.</w:t>
      </w:r>
      <w:r>
        <w:rPr>
          <w:rFonts w:eastAsia="Times New Roman" w:cs="Times New Roman"/>
          <w:szCs w:val="24"/>
        </w:rPr>
        <w:t xml:space="preserve"> </w:t>
      </w:r>
    </w:p>
    <w:p w14:paraId="358468A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Προβλέπει, επίσης, οικογενειακό γιατρό, όπως ανέφεραν οι συνάδελφοι, κεντρικά διαγνωστικά εργαστήρια, κέντρα ειδικής φροντίδας, οδοντιατρικές μονάδες σε κάθε κέντρο υγείας, δίκτυο </w:t>
      </w:r>
      <w:r>
        <w:rPr>
          <w:rFonts w:eastAsia="Times New Roman" w:cs="Times New Roman"/>
          <w:szCs w:val="24"/>
        </w:rPr>
        <w:t xml:space="preserve">μαιών και </w:t>
      </w:r>
      <w:proofErr w:type="spellStart"/>
      <w:r>
        <w:rPr>
          <w:rFonts w:eastAsia="Times New Roman" w:cs="Times New Roman"/>
          <w:szCs w:val="24"/>
        </w:rPr>
        <w:t>μαιευτών</w:t>
      </w:r>
      <w:proofErr w:type="spellEnd"/>
      <w:r>
        <w:rPr>
          <w:rFonts w:eastAsia="Times New Roman" w:cs="Times New Roman"/>
          <w:szCs w:val="24"/>
        </w:rPr>
        <w:t>. Στελεχώνονται τα τμήματα επειγόντων περιστατικών, ένα κρίσιμο κομμάτι της υγείας</w:t>
      </w:r>
      <w:r>
        <w:rPr>
          <w:rFonts w:eastAsia="Times New Roman" w:cs="Times New Roman"/>
          <w:szCs w:val="24"/>
        </w:rPr>
        <w:t>.</w:t>
      </w:r>
      <w:r>
        <w:rPr>
          <w:rFonts w:eastAsia="Times New Roman" w:cs="Times New Roman"/>
          <w:szCs w:val="24"/>
        </w:rPr>
        <w:t xml:space="preserve"> Προβλέπονται προσλήψεις τετρακοσίων εξήντα πέντε ατόμων γι’ αυτή την κατηγορία. </w:t>
      </w:r>
      <w:r>
        <w:rPr>
          <w:rFonts w:eastAsia="Times New Roman" w:cs="Times New Roman"/>
          <w:szCs w:val="24"/>
        </w:rPr>
        <w:lastRenderedPageBreak/>
        <w:t xml:space="preserve">Προβλέπονται, επίσης, επισκέπτες υγείας στην </w:t>
      </w:r>
      <w:r>
        <w:rPr>
          <w:rFonts w:eastAsia="Times New Roman" w:cs="Times New Roman"/>
          <w:szCs w:val="24"/>
        </w:rPr>
        <w:t>πρωτοβάθμια φροντίδα υγείας</w:t>
      </w:r>
      <w:r>
        <w:rPr>
          <w:rFonts w:eastAsia="Times New Roman" w:cs="Times New Roman"/>
          <w:szCs w:val="24"/>
        </w:rPr>
        <w:t xml:space="preserve">, </w:t>
      </w:r>
      <w:r>
        <w:rPr>
          <w:rFonts w:eastAsia="Times New Roman" w:cs="Times New Roman"/>
          <w:szCs w:val="24"/>
        </w:rPr>
        <w:t>φυσιοθεραπευτές,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358468A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Εγώ θα ήθελα να μείνω σε δύο μόνο σημεία από το νομοσχέδιο που συζητάμε σήμερα: </w:t>
      </w:r>
    </w:p>
    <w:p w14:paraId="358468A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Στο άρθρο 27 προβλέπεται η λειτουργία του Γενικού Νοσοκομείου Καρπάθου. Δεν είναι δικιά μας. Δεν λέμε ότι εμείς συλλάβαμε ή ξεκινήσαμε την προσπάθεια ί</w:t>
      </w:r>
      <w:r>
        <w:rPr>
          <w:rFonts w:eastAsia="Times New Roman" w:cs="Times New Roman"/>
          <w:szCs w:val="24"/>
        </w:rPr>
        <w:t xml:space="preserve">δρυσης του Γενικού Νοσοκομείου Καρπάθου. Όμως εκεί που το βρήκαμε, το </w:t>
      </w:r>
      <w:r>
        <w:rPr>
          <w:rFonts w:eastAsia="Times New Roman" w:cs="Times New Roman"/>
          <w:szCs w:val="24"/>
        </w:rPr>
        <w:t>ολοκληρώνουμε</w:t>
      </w:r>
      <w:r>
        <w:rPr>
          <w:rFonts w:eastAsia="Times New Roman" w:cs="Times New Roman"/>
          <w:szCs w:val="24"/>
        </w:rPr>
        <w:t xml:space="preserve">. Και είναι πολύ μεγάλη υπόθεση αυτή. Το Γενικό Νοσοκομείο Καρπάθου «Άγιος Ιωάννης ο Καρπάθιος» -και το λέμε έτσι γιατί είναι μια προσφορά της Εκκλησίας το οικόπεδο και γι’ </w:t>
      </w:r>
      <w:r>
        <w:rPr>
          <w:rFonts w:eastAsia="Times New Roman" w:cs="Times New Roman"/>
          <w:szCs w:val="24"/>
        </w:rPr>
        <w:t xml:space="preserve">αυτό ακριβώς φέρει και το όνομα του Αγίου Ιωάννη του Καρπάθιου- είναι με διοικητική και οικονομική αυτοτέλεια υπαγόμενο στη Β΄ ΥΠΕ. </w:t>
      </w:r>
    </w:p>
    <w:p w14:paraId="358468A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Τι προβλέπει το νομοσχέδιο; Προβλέπει ότι με </w:t>
      </w:r>
      <w:r>
        <w:rPr>
          <w:rFonts w:eastAsia="Times New Roman" w:cs="Times New Roman"/>
          <w:szCs w:val="24"/>
        </w:rPr>
        <w:t xml:space="preserve">κοινή υπουργική απόφαση </w:t>
      </w:r>
      <w:r>
        <w:rPr>
          <w:rFonts w:eastAsia="Times New Roman" w:cs="Times New Roman"/>
          <w:szCs w:val="24"/>
        </w:rPr>
        <w:t>-</w:t>
      </w:r>
      <w:r>
        <w:rPr>
          <w:rFonts w:eastAsia="Times New Roman" w:cs="Times New Roman"/>
          <w:szCs w:val="24"/>
        </w:rPr>
        <w:t xml:space="preserve">και όχι με </w:t>
      </w:r>
      <w:r>
        <w:rPr>
          <w:rFonts w:eastAsia="Times New Roman" w:cs="Times New Roman"/>
          <w:szCs w:val="24"/>
        </w:rPr>
        <w:t>προεδρικό διάταγμα</w:t>
      </w:r>
      <w:r>
        <w:rPr>
          <w:rFonts w:eastAsia="Times New Roman" w:cs="Times New Roman"/>
          <w:szCs w:val="24"/>
        </w:rPr>
        <w:t>- του Υπουργού Οικονομικ</w:t>
      </w:r>
      <w:r>
        <w:rPr>
          <w:rFonts w:eastAsia="Times New Roman" w:cs="Times New Roman"/>
          <w:szCs w:val="24"/>
        </w:rPr>
        <w:t>ών, Διοικητικής Ανασυγκρότησης και Υγείας, ύστερα από εισήγηση του ΚΕΣΥΠ, καθορίζεται το ενιαίο πλαίσιο οργάνωσης και λειτουργίας και εκδίδονται οργανισμοί για τις δη</w:t>
      </w:r>
      <w:r>
        <w:rPr>
          <w:rFonts w:eastAsia="Times New Roman" w:cs="Times New Roman"/>
          <w:szCs w:val="24"/>
        </w:rPr>
        <w:lastRenderedPageBreak/>
        <w:t>μόσιες μονάδες παροχής υπηρεσιών πρωτοβάθμιας υγείας, καθώς και οι προϋποθέσεις και ο τρόπ</w:t>
      </w:r>
      <w:r>
        <w:rPr>
          <w:rFonts w:eastAsia="Times New Roman" w:cs="Times New Roman"/>
          <w:szCs w:val="24"/>
        </w:rPr>
        <w:t xml:space="preserve">ος στελέχωσης, η σύσταση των θέσεων και κάθε άλλο σχετικό θέμα με κριτήρια τους γεωγραφικούς περιορισμούς, </w:t>
      </w:r>
      <w:r>
        <w:rPr>
          <w:rFonts w:eastAsia="Times New Roman" w:cs="Times New Roman"/>
          <w:szCs w:val="24"/>
        </w:rPr>
        <w:t xml:space="preserve">άρα </w:t>
      </w:r>
      <w:r>
        <w:rPr>
          <w:rFonts w:eastAsia="Times New Roman" w:cs="Times New Roman"/>
          <w:szCs w:val="24"/>
        </w:rPr>
        <w:t xml:space="preserve">και τη νησιωτική ιδιαιτερότητα. </w:t>
      </w:r>
    </w:p>
    <w:p w14:paraId="358468B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Τι σημαίνει «νησιωτική ιδιαιτερότητα» στα θέματα της υγείας; Ένας Έλληνας πολίτης, για παράδειγμα, βρίσκεται -δε</w:t>
      </w:r>
      <w:r>
        <w:rPr>
          <w:rFonts w:eastAsia="Times New Roman" w:cs="Times New Roman"/>
          <w:szCs w:val="24"/>
        </w:rPr>
        <w:t xml:space="preserve">ν σας λέω στο Αγαθονήσι ή στο Μικρό Νησί- στην Πάτμο, όπου το </w:t>
      </w:r>
      <w:r>
        <w:rPr>
          <w:rFonts w:eastAsia="Times New Roman" w:cs="Times New Roman"/>
          <w:szCs w:val="24"/>
        </w:rPr>
        <w:t>κέντρο υγείας</w:t>
      </w:r>
      <w:r>
        <w:rPr>
          <w:rFonts w:eastAsia="Times New Roman" w:cs="Times New Roman"/>
          <w:szCs w:val="24"/>
        </w:rPr>
        <w:t xml:space="preserve"> δεν είναι στελεχωμένο με όλες τις ειδικότητες. Αν χρειαστεί μια ειδικότητα, δεν έχει το ίδιο δικαίωμα, την ίδια δυνατότητα με έναν πολίτη της Αθήνας, της Θεσσαλονίκης, να προσφύγει</w:t>
      </w:r>
      <w:r>
        <w:rPr>
          <w:rFonts w:eastAsia="Times New Roman" w:cs="Times New Roman"/>
          <w:szCs w:val="24"/>
        </w:rPr>
        <w:t xml:space="preserve"> και να βρει την ειδικότητα ή τον καλύτερο γιατρό. Άρα, η </w:t>
      </w:r>
      <w:proofErr w:type="spellStart"/>
      <w:r>
        <w:rPr>
          <w:rFonts w:eastAsia="Times New Roman" w:cs="Times New Roman"/>
          <w:szCs w:val="24"/>
        </w:rPr>
        <w:t>νησιωτικότητα</w:t>
      </w:r>
      <w:proofErr w:type="spellEnd"/>
      <w:r>
        <w:rPr>
          <w:rFonts w:eastAsia="Times New Roman" w:cs="Times New Roman"/>
          <w:szCs w:val="24"/>
        </w:rPr>
        <w:t xml:space="preserve"> θέλει ενίσχυση. Και το νομοσχέδιο αυτό κάνει ένα βήμα προς αυτή την κατεύθυνση. </w:t>
      </w:r>
    </w:p>
    <w:p w14:paraId="358468B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Θέλω, επίσης, να πω ότι στο άρθρο 61 αναγνωρίζεται η νομιμότητα και αποζημιώνονται οι έκτακτες εφημερίε</w:t>
      </w:r>
      <w:r>
        <w:rPr>
          <w:rFonts w:eastAsia="Times New Roman" w:cs="Times New Roman"/>
          <w:szCs w:val="24"/>
        </w:rPr>
        <w:t xml:space="preserve">ς των γιατρών από το 2014, 2015 και 2016, </w:t>
      </w:r>
      <w:r>
        <w:rPr>
          <w:rFonts w:eastAsia="Times New Roman" w:cs="Times New Roman"/>
          <w:szCs w:val="24"/>
        </w:rPr>
        <w:t xml:space="preserve">μια οφειλή </w:t>
      </w:r>
      <w:r>
        <w:rPr>
          <w:rFonts w:eastAsia="Times New Roman" w:cs="Times New Roman"/>
          <w:szCs w:val="24"/>
        </w:rPr>
        <w:t>της πολιτείας να αποζημιώσει αυτή την προσπάθεια που γίνεται πάλι στη νησιωτική χώρα και κυρίως στα μεγάλα νοσοκομεία. Αναγνωρίζεται, λοιπόν, και το Υπουργείο καταδεικνύει σήμερα αυτή τη μεγάλη ευαισθησί</w:t>
      </w:r>
      <w:r>
        <w:rPr>
          <w:rFonts w:eastAsia="Times New Roman" w:cs="Times New Roman"/>
          <w:szCs w:val="24"/>
        </w:rPr>
        <w:t xml:space="preserve">α. </w:t>
      </w:r>
    </w:p>
    <w:p w14:paraId="358468B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Κλείνοντας θέλω να πω ότι ναι, πραγματικά ο τομέας δραστηριότητας στην υγεία είναι τεραστίων συμφερόντων, οικονομικών και κοινωνικών. Η Νέα Δημοκρατία και το μεταλλασσόμενο σε Δημοκρατική Συμπαράταξη ΠΑΣΟΚ εκφράζουν με συνέπεια και πάθος τα οικονομικά </w:t>
      </w:r>
      <w:r>
        <w:rPr>
          <w:rFonts w:eastAsia="Times New Roman" w:cs="Times New Roman"/>
          <w:szCs w:val="24"/>
        </w:rPr>
        <w:t xml:space="preserve">συμφέροντα. Εμείς εκφράζουμε με πάθος </w:t>
      </w:r>
      <w:r>
        <w:rPr>
          <w:rFonts w:eastAsia="Times New Roman" w:cs="Times New Roman"/>
          <w:szCs w:val="24"/>
        </w:rPr>
        <w:t>-</w:t>
      </w:r>
      <w:r>
        <w:rPr>
          <w:rFonts w:eastAsia="Times New Roman" w:cs="Times New Roman"/>
          <w:szCs w:val="24"/>
        </w:rPr>
        <w:t xml:space="preserve">και θα επιμείνουμε σ’ αυτό- τα κοινωνικά συμφέροντα, το συμφέρον της κοινωνίας. </w:t>
      </w:r>
      <w:r>
        <w:rPr>
          <w:rFonts w:eastAsia="Times New Roman" w:cs="Times New Roman"/>
          <w:szCs w:val="24"/>
        </w:rPr>
        <w:t>Για το σημερινό μεταλλαγμένο</w:t>
      </w:r>
      <w:r>
        <w:rPr>
          <w:rFonts w:eastAsia="Times New Roman" w:cs="Times New Roman"/>
          <w:szCs w:val="24"/>
        </w:rPr>
        <w:t xml:space="preserve"> ΠΑΣΟΚ η ψήφιση του παρόντος νομοσχεδίου</w:t>
      </w:r>
      <w:r>
        <w:rPr>
          <w:rFonts w:eastAsia="Times New Roman" w:cs="Times New Roman"/>
          <w:szCs w:val="24"/>
        </w:rPr>
        <w:t xml:space="preserve"> είναι μια ευκαιρία να αναγνωρίσει στοιχεία που παραπέμπου</w:t>
      </w:r>
      <w:r>
        <w:rPr>
          <w:rFonts w:eastAsia="Times New Roman" w:cs="Times New Roman"/>
          <w:szCs w:val="24"/>
        </w:rPr>
        <w:t>ν</w:t>
      </w:r>
      <w:r>
        <w:rPr>
          <w:rFonts w:eastAsia="Times New Roman" w:cs="Times New Roman"/>
          <w:szCs w:val="24"/>
        </w:rPr>
        <w:t xml:space="preserve"> στη πολιτική του ιστορία και να </w:t>
      </w:r>
      <w:proofErr w:type="spellStart"/>
      <w:r>
        <w:rPr>
          <w:rFonts w:eastAsia="Times New Roman" w:cs="Times New Roman"/>
          <w:szCs w:val="24"/>
        </w:rPr>
        <w:t>απεγλωβιστεί</w:t>
      </w:r>
      <w:proofErr w:type="spellEnd"/>
      <w:r>
        <w:rPr>
          <w:rFonts w:eastAsia="Times New Roman" w:cs="Times New Roman"/>
          <w:szCs w:val="24"/>
        </w:rPr>
        <w:t xml:space="preserve"> από τα σημερινά νεοφιλελεύθερα αδιέξοδα.</w:t>
      </w:r>
      <w:r>
        <w:rPr>
          <w:rFonts w:eastAsia="Times New Roman" w:cs="Times New Roman"/>
          <w:szCs w:val="24"/>
        </w:rPr>
        <w:t xml:space="preserve"> </w:t>
      </w:r>
    </w:p>
    <w:p w14:paraId="358468B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58468B4" w14:textId="77777777" w:rsidR="00825165" w:rsidRDefault="00D46FE4">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358468B5" w14:textId="77777777" w:rsidR="00825165" w:rsidRDefault="00D46FE4">
      <w:pPr>
        <w:spacing w:after="0" w:line="600" w:lineRule="auto"/>
        <w:ind w:firstLine="720"/>
        <w:jc w:val="both"/>
        <w:rPr>
          <w:rFonts w:eastAsia="Times New Roman" w:cs="Times New Roman"/>
          <w:szCs w:val="24"/>
        </w:rPr>
      </w:pPr>
      <w:r>
        <w:rPr>
          <w:rFonts w:eastAsia="Times New Roman"/>
          <w:b/>
          <w:bCs/>
        </w:rPr>
        <w:t>ΠΡΟΕΔΡΕΥΟΥΣΑ (Αναστασία Χριστοδουλοπούλου):</w:t>
      </w:r>
      <w:r>
        <w:rPr>
          <w:rFonts w:eastAsia="Times New Roman" w:cs="Times New Roman"/>
          <w:szCs w:val="24"/>
        </w:rPr>
        <w:t xml:space="preserve"> Κι εγώ ευχαριστώ.</w:t>
      </w:r>
    </w:p>
    <w:p w14:paraId="358468B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Θα δώσω τώρα τον λόγο στον Κοινοβουλευτικό Εκ</w:t>
      </w:r>
      <w:r>
        <w:rPr>
          <w:rFonts w:eastAsia="Times New Roman" w:cs="Times New Roman"/>
          <w:szCs w:val="24"/>
        </w:rPr>
        <w:t xml:space="preserve">πρόσωπο του ΣΥΡΙΖΑ, τον κ. Χρήστο Μαντά. </w:t>
      </w:r>
    </w:p>
    <w:p w14:paraId="358468B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Κύριε Μαντά, έχετε τον λόγο για δώδεκα λεπτά.</w:t>
      </w:r>
    </w:p>
    <w:p w14:paraId="358468B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Ευχαριστώ, κυρία Πρόεδρε. </w:t>
      </w:r>
    </w:p>
    <w:p w14:paraId="358468B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κύριοι Υπουργοί, κυρία Πρόεδρε, θέλω να ξεκινήσω τη σημερινή μου τοποθέτηση από την εσπερία, όπω</w:t>
      </w:r>
      <w:r>
        <w:rPr>
          <w:rFonts w:eastAsia="Times New Roman" w:cs="Times New Roman"/>
          <w:szCs w:val="24"/>
        </w:rPr>
        <w:t xml:space="preserve">ς λέμε. </w:t>
      </w:r>
    </w:p>
    <w:p w14:paraId="358468B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Χθες, λοιπόν, ο </w:t>
      </w:r>
      <w:proofErr w:type="spellStart"/>
      <w:r>
        <w:rPr>
          <w:rFonts w:eastAsia="Times New Roman" w:cs="Times New Roman"/>
          <w:szCs w:val="24"/>
        </w:rPr>
        <w:t>Μπέρνι</w:t>
      </w:r>
      <w:proofErr w:type="spellEnd"/>
      <w:r>
        <w:rPr>
          <w:rFonts w:eastAsia="Times New Roman" w:cs="Times New Roman"/>
          <w:szCs w:val="24"/>
        </w:rPr>
        <w:t xml:space="preserve"> </w:t>
      </w:r>
      <w:proofErr w:type="spellStart"/>
      <w:r>
        <w:rPr>
          <w:rFonts w:eastAsia="Times New Roman" w:cs="Times New Roman"/>
          <w:szCs w:val="24"/>
        </w:rPr>
        <w:t>Σάντερς</w:t>
      </w:r>
      <w:proofErr w:type="spellEnd"/>
      <w:r>
        <w:rPr>
          <w:rFonts w:eastAsia="Times New Roman" w:cs="Times New Roman"/>
          <w:szCs w:val="24"/>
        </w:rPr>
        <w:t xml:space="preserve">, αυτή η εμβληματική φυσιογνωμία του Δημοκρατικού Κόμματος των Ηνωμένων Πολιτειών, ξεκίνησε μια εκστρατεία για δημόσια υγεία για όλους τους Αμερικάνους. Έναν αγώνα για τη δημιουργία ενός </w:t>
      </w:r>
      <w:r>
        <w:rPr>
          <w:rFonts w:eastAsia="Times New Roman" w:cs="Times New Roman"/>
          <w:szCs w:val="24"/>
        </w:rPr>
        <w:t>Εθνικού Συστήματος Υγείας</w:t>
      </w:r>
      <w:r>
        <w:rPr>
          <w:rFonts w:eastAsia="Times New Roman" w:cs="Times New Roman"/>
          <w:szCs w:val="24"/>
        </w:rPr>
        <w:t xml:space="preserve"> στις</w:t>
      </w:r>
      <w:r>
        <w:rPr>
          <w:rFonts w:eastAsia="Times New Roman" w:cs="Times New Roman"/>
          <w:szCs w:val="24"/>
        </w:rPr>
        <w:t xml:space="preserve"> ΗΠΑ, παρά τις έντονες αντιδράσεις του πολιτικού και οικονομικού κατεστημένου, αλλά και σημαντικής μερίδας Αμερικάνων που εξακολουθούν να θεωρούν την υγεία προνόμιο των πιο πετυχημένων. </w:t>
      </w:r>
    </w:p>
    <w:p w14:paraId="358468B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Θα παρακαλούσα, λίγη ησυχία, κύριοι συνάδελφοι. </w:t>
      </w:r>
    </w:p>
    <w:p w14:paraId="358468B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ΠΡΟΕΔΡΕΥΟΥΣΑ (Αναστα</w:t>
      </w:r>
      <w:r>
        <w:rPr>
          <w:rFonts w:eastAsia="Times New Roman" w:cs="Times New Roman"/>
          <w:b/>
          <w:szCs w:val="24"/>
        </w:rPr>
        <w:t xml:space="preserve">σία Χριστοδουλοπούλου): </w:t>
      </w:r>
      <w:r>
        <w:rPr>
          <w:rFonts w:eastAsia="Times New Roman" w:cs="Times New Roman"/>
          <w:szCs w:val="24"/>
        </w:rPr>
        <w:t xml:space="preserve">Ο ομιλητής και η Πρόεδρος </w:t>
      </w:r>
      <w:r>
        <w:rPr>
          <w:rFonts w:eastAsia="Times New Roman" w:cs="Times New Roman"/>
          <w:szCs w:val="24"/>
        </w:rPr>
        <w:t xml:space="preserve">ζητούν </w:t>
      </w:r>
      <w:r>
        <w:rPr>
          <w:rFonts w:eastAsia="Times New Roman" w:cs="Times New Roman"/>
          <w:szCs w:val="24"/>
        </w:rPr>
        <w:t>λίγη ησυχία. Ευχαριστώ.</w:t>
      </w:r>
    </w:p>
    <w:p w14:paraId="358468B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Μέσα σε είκοσι τέσσερις ώρες ο </w:t>
      </w:r>
      <w:proofErr w:type="spellStart"/>
      <w:r>
        <w:rPr>
          <w:rFonts w:eastAsia="Times New Roman" w:cs="Times New Roman"/>
          <w:szCs w:val="24"/>
        </w:rPr>
        <w:t>Μπέρνι</w:t>
      </w:r>
      <w:proofErr w:type="spellEnd"/>
      <w:r>
        <w:rPr>
          <w:rFonts w:eastAsia="Times New Roman" w:cs="Times New Roman"/>
          <w:szCs w:val="24"/>
        </w:rPr>
        <w:t xml:space="preserve"> </w:t>
      </w:r>
      <w:proofErr w:type="spellStart"/>
      <w:r>
        <w:rPr>
          <w:rFonts w:eastAsia="Times New Roman" w:cs="Times New Roman"/>
          <w:szCs w:val="24"/>
        </w:rPr>
        <w:t>Σάντερς</w:t>
      </w:r>
      <w:proofErr w:type="spellEnd"/>
      <w:r>
        <w:rPr>
          <w:rFonts w:eastAsia="Times New Roman" w:cs="Times New Roman"/>
          <w:szCs w:val="24"/>
        </w:rPr>
        <w:t xml:space="preserve"> πήρε </w:t>
      </w:r>
      <w:r>
        <w:rPr>
          <w:rFonts w:eastAsia="Times New Roman" w:cs="Times New Roman"/>
          <w:szCs w:val="24"/>
        </w:rPr>
        <w:t>δεκαεννιά χιλιάδες</w:t>
      </w:r>
      <w:r>
        <w:rPr>
          <w:rFonts w:eastAsia="Times New Roman" w:cs="Times New Roman"/>
          <w:szCs w:val="24"/>
        </w:rPr>
        <w:t xml:space="preserve"> μηνύματα συμπαράταξης σ’ αυτό τον αγώνα που ετοιμάζεται να δώσει στις Ηνωμένες Πολιτείες </w:t>
      </w:r>
      <w:r>
        <w:rPr>
          <w:rFonts w:eastAsia="Times New Roman" w:cs="Times New Roman"/>
          <w:szCs w:val="24"/>
        </w:rPr>
        <w:t>Αμερικής, στην πιο ανεπτυγμένη χώρα του κόσμου, για ένα δημόσιο σύστημα υγείας για όλους τους Αμερικανούς πολίτες.</w:t>
      </w:r>
    </w:p>
    <w:p w14:paraId="358468B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 παράδειγμα από την εσπερία: Πριν από λίγους μήνες μια άλλη εμβληματική φυσιογνωμία, ο </w:t>
      </w:r>
      <w:proofErr w:type="spellStart"/>
      <w:r>
        <w:rPr>
          <w:rFonts w:eastAsia="Times New Roman" w:cs="Times New Roman"/>
          <w:szCs w:val="24"/>
        </w:rPr>
        <w:t>Τζέρεμι</w:t>
      </w:r>
      <w:proofErr w:type="spellEnd"/>
      <w:r>
        <w:rPr>
          <w:rFonts w:eastAsia="Times New Roman" w:cs="Times New Roman"/>
          <w:szCs w:val="24"/>
        </w:rPr>
        <w:t xml:space="preserve"> </w:t>
      </w:r>
      <w:proofErr w:type="spellStart"/>
      <w:r>
        <w:rPr>
          <w:rFonts w:eastAsia="Times New Roman" w:cs="Times New Roman"/>
          <w:szCs w:val="24"/>
        </w:rPr>
        <w:t>Κόρμπιν</w:t>
      </w:r>
      <w:proofErr w:type="spellEnd"/>
      <w:r>
        <w:rPr>
          <w:rFonts w:eastAsia="Times New Roman" w:cs="Times New Roman"/>
          <w:szCs w:val="24"/>
        </w:rPr>
        <w:t xml:space="preserve"> στο Ηνωμένο Βασίλειο έδωσε την </w:t>
      </w:r>
      <w:r>
        <w:rPr>
          <w:rFonts w:eastAsia="Times New Roman" w:cs="Times New Roman"/>
          <w:szCs w:val="24"/>
        </w:rPr>
        <w:t>προεκλογική μάχη με κύριο ζήτημα, με βασικό ζήτημα στην προεκλογική του εκστρατεία, η οποία είχε σαν κεντρικό τίτλο: «</w:t>
      </w:r>
      <w:r>
        <w:rPr>
          <w:rFonts w:eastAsia="Times New Roman" w:cs="Times New Roman"/>
          <w:szCs w:val="24"/>
          <w:lang w:val="en-US"/>
        </w:rPr>
        <w:t>For</w:t>
      </w:r>
      <w:r>
        <w:rPr>
          <w:rFonts w:eastAsia="Times New Roman" w:cs="Times New Roman"/>
          <w:szCs w:val="24"/>
        </w:rPr>
        <w:t xml:space="preserve">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many</w:t>
      </w:r>
      <w:r>
        <w:rPr>
          <w:rFonts w:eastAsia="Times New Roman" w:cs="Times New Roman"/>
          <w:szCs w:val="24"/>
        </w:rPr>
        <w:t xml:space="preserve">, </w:t>
      </w:r>
      <w:r>
        <w:rPr>
          <w:rFonts w:eastAsia="Times New Roman" w:cs="Times New Roman"/>
          <w:szCs w:val="24"/>
          <w:lang w:val="en-US"/>
        </w:rPr>
        <w:t>not</w:t>
      </w:r>
      <w:r>
        <w:rPr>
          <w:rFonts w:eastAsia="Times New Roman" w:cs="Times New Roman"/>
          <w:szCs w:val="24"/>
        </w:rPr>
        <w:t xml:space="preserve">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few</w:t>
      </w:r>
      <w:r>
        <w:rPr>
          <w:rFonts w:eastAsia="Times New Roman" w:cs="Times New Roman"/>
          <w:szCs w:val="24"/>
        </w:rPr>
        <w:t xml:space="preserve">», δηλαδή «Για τους πολλούς, όχι για τους λίγους». Έδωσε τη μάχη για το </w:t>
      </w:r>
      <w:r>
        <w:rPr>
          <w:rFonts w:eastAsia="Times New Roman" w:cs="Times New Roman"/>
          <w:szCs w:val="24"/>
        </w:rPr>
        <w:t>Εθνικό</w:t>
      </w:r>
      <w:r>
        <w:rPr>
          <w:rFonts w:eastAsia="Times New Roman" w:cs="Times New Roman"/>
          <w:szCs w:val="24"/>
        </w:rPr>
        <w:t xml:space="preserve"> </w:t>
      </w:r>
      <w:r>
        <w:rPr>
          <w:rFonts w:eastAsia="Times New Roman" w:cs="Times New Roman"/>
          <w:szCs w:val="24"/>
        </w:rPr>
        <w:t xml:space="preserve">Σύστημα Υγείας </w:t>
      </w:r>
      <w:r>
        <w:rPr>
          <w:rFonts w:eastAsia="Times New Roman" w:cs="Times New Roman"/>
          <w:szCs w:val="24"/>
        </w:rPr>
        <w:t xml:space="preserve">για όλους. Ανάμεσα σ’ αυτά, που ήταν τα κύρια σημεία των ζητημάτων που έθετε, ήταν ένα νέο μοντέλο φροντίδας με έμφαση στην πρωτοβάθμια, την κοινωνική και την ψυχιατρική φροντίδα. </w:t>
      </w:r>
    </w:p>
    <w:p w14:paraId="358468B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Τα λέω αυτά τα δυο παραδείγματα για να επισημάνω ότι αναχρονιστικές και ιδεοληπτικές είναι οι αντιλήψεις όσων απ’ αυτή την Αίθουσα, αλλά και στο κοινωνικό πεδίο, πιστεύουν πως αυτή η εμβληματική μεταρρύθμιση, η αλλαγή παραδείγματος που επιχειρούμε να κάνου</w:t>
      </w:r>
      <w:r>
        <w:rPr>
          <w:rFonts w:eastAsia="Times New Roman" w:cs="Times New Roman"/>
          <w:szCs w:val="24"/>
        </w:rPr>
        <w:t xml:space="preserve">με στην υγεία στη χώρα μας, μας ξαναπάει πάρα πολλά χρόνια πίσω. Κι όμως, αν δείτε ακόμα και στο ευρωβαρόμετρο, που έχει κι άλλα στοιχεία, βεβαίως, τα οποία μπορούμε να σχολιάσουμε αλλού, το 20%, το τρίτο δηλαδή σε μέγεθος ζήτημα που απασχολεί τους </w:t>
      </w:r>
      <w:r>
        <w:rPr>
          <w:rFonts w:eastAsia="Times New Roman" w:cs="Times New Roman"/>
          <w:szCs w:val="24"/>
        </w:rPr>
        <w:t>Ευρωπαί</w:t>
      </w:r>
      <w:r>
        <w:rPr>
          <w:rFonts w:eastAsia="Times New Roman" w:cs="Times New Roman"/>
          <w:szCs w:val="24"/>
        </w:rPr>
        <w:t xml:space="preserve">ους </w:t>
      </w:r>
      <w:r>
        <w:rPr>
          <w:rFonts w:eastAsia="Times New Roman" w:cs="Times New Roman"/>
          <w:szCs w:val="24"/>
        </w:rPr>
        <w:t>πολίτες είναι η υγεία.</w:t>
      </w:r>
    </w:p>
    <w:p w14:paraId="358468C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λέω όλα αυτά, κυρίες και κύριοι συνάδελφοι, διότι ξέρω πάρα πολύ καλά ότι η προσπάθεια που επιχειρούμε θα είναι μακρόχρονη, θα είναι δύσκολη, αλλά νομίζω ότι στο τέλος της μέρας και των χρόνων που ακολουθούν θα εφαρμοστεί και </w:t>
      </w:r>
      <w:r>
        <w:rPr>
          <w:rFonts w:eastAsia="Times New Roman" w:cs="Times New Roman"/>
          <w:szCs w:val="24"/>
        </w:rPr>
        <w:t>θα έχουμε ένα διαφορετικό -εντελώς διαφορετικό- τοπίο στη χώρα. Είναι μια προσπάθεια που συγχρονίζεται απολύτως με βασικές διαχωριστικές γραμμές σε ολόκληρο τον κόσμο, οι οποίες αφορούν ανάμεσα στα άλλα και την κατεύθυνση του συστήματος υγείας και ιδιαίτερ</w:t>
      </w:r>
      <w:r>
        <w:rPr>
          <w:rFonts w:eastAsia="Times New Roman" w:cs="Times New Roman"/>
          <w:szCs w:val="24"/>
        </w:rPr>
        <w:t xml:space="preserve">α στην έμφαση στην πρωτοβάθμια φροντίδα υγείας, ενός δημόσιου συστήματος στην πρωτοβάθμια φροντίδα υγείας. Εκεί είναι η σύγκρουση. Εκεί είναι οι διαχωριστικές γραμμές και όχι στις έξυπνες δήθεν λύσεις των ΣΔΙΤ ή των άλλων πειραμάτων, εν πάση </w:t>
      </w:r>
      <w:proofErr w:type="spellStart"/>
      <w:r>
        <w:rPr>
          <w:rFonts w:eastAsia="Times New Roman" w:cs="Times New Roman"/>
          <w:szCs w:val="24"/>
        </w:rPr>
        <w:t>περιπτώσει</w:t>
      </w:r>
      <w:proofErr w:type="spellEnd"/>
      <w:r>
        <w:rPr>
          <w:rFonts w:eastAsia="Times New Roman" w:cs="Times New Roman"/>
          <w:szCs w:val="24"/>
        </w:rPr>
        <w:t>, οι</w:t>
      </w:r>
      <w:r>
        <w:rPr>
          <w:rFonts w:eastAsia="Times New Roman" w:cs="Times New Roman"/>
          <w:szCs w:val="24"/>
        </w:rPr>
        <w:t xml:space="preserve"> οποίες διαχρονικά έχουν αποτύχει. </w:t>
      </w:r>
    </w:p>
    <w:p w14:paraId="358468C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Θέλω να καταθέσω κάποια έγγραφα, για να δείτε, κυρίες και κύριοι συνάδελφοι, αυτή την εμβληματική εκστρατεία που αναλαμβάνει ο Μπένι </w:t>
      </w:r>
      <w:proofErr w:type="spellStart"/>
      <w:r>
        <w:rPr>
          <w:rFonts w:eastAsia="Times New Roman" w:cs="Times New Roman"/>
          <w:szCs w:val="24"/>
        </w:rPr>
        <w:t>Σάντερς</w:t>
      </w:r>
      <w:proofErr w:type="spellEnd"/>
      <w:r>
        <w:rPr>
          <w:rFonts w:eastAsia="Times New Roman" w:cs="Times New Roman"/>
          <w:szCs w:val="24"/>
        </w:rPr>
        <w:t xml:space="preserve"> και το πρόγραμμα που αφορά στην υγεία του </w:t>
      </w:r>
      <w:proofErr w:type="spellStart"/>
      <w:r>
        <w:rPr>
          <w:rFonts w:eastAsia="Times New Roman" w:cs="Times New Roman"/>
          <w:szCs w:val="24"/>
        </w:rPr>
        <w:t>Τζέρεμι</w:t>
      </w:r>
      <w:proofErr w:type="spellEnd"/>
      <w:r>
        <w:rPr>
          <w:rFonts w:eastAsia="Times New Roman" w:cs="Times New Roman"/>
          <w:szCs w:val="24"/>
        </w:rPr>
        <w:t xml:space="preserve"> </w:t>
      </w:r>
      <w:proofErr w:type="spellStart"/>
      <w:r>
        <w:rPr>
          <w:rFonts w:eastAsia="Times New Roman" w:cs="Times New Roman"/>
          <w:szCs w:val="24"/>
        </w:rPr>
        <w:t>Κόρμπιν</w:t>
      </w:r>
      <w:proofErr w:type="spellEnd"/>
      <w:r>
        <w:rPr>
          <w:rFonts w:eastAsia="Times New Roman" w:cs="Times New Roman"/>
          <w:szCs w:val="24"/>
        </w:rPr>
        <w:t>.</w:t>
      </w:r>
    </w:p>
    <w:p w14:paraId="358468C2" w14:textId="77777777" w:rsidR="00825165" w:rsidRDefault="00D46FE4">
      <w:pPr>
        <w:spacing w:after="0" w:line="600" w:lineRule="auto"/>
        <w:ind w:firstLine="540"/>
        <w:jc w:val="both"/>
        <w:rPr>
          <w:rFonts w:eastAsia="Times New Roman"/>
          <w:szCs w:val="24"/>
        </w:rPr>
      </w:pPr>
      <w:r>
        <w:rPr>
          <w:rFonts w:eastAsia="Times New Roman" w:cs="Times New Roman"/>
          <w:szCs w:val="24"/>
        </w:rPr>
        <w:lastRenderedPageBreak/>
        <w:t>(Στο σημείο αυτό ο Β</w:t>
      </w:r>
      <w:r>
        <w:rPr>
          <w:rFonts w:eastAsia="Times New Roman" w:cs="Times New Roman"/>
          <w:szCs w:val="24"/>
        </w:rPr>
        <w:t xml:space="preserve">ουλευτής </w:t>
      </w:r>
      <w:r>
        <w:rPr>
          <w:rFonts w:eastAsia="Times New Roman" w:cs="Times New Roman"/>
          <w:szCs w:val="24"/>
        </w:rPr>
        <w:t xml:space="preserve">κ. </w:t>
      </w:r>
      <w:r>
        <w:rPr>
          <w:rFonts w:eastAsia="Times New Roman" w:cs="Times New Roman"/>
          <w:szCs w:val="24"/>
        </w:rPr>
        <w:t xml:space="preserve">Χρήστος Μαντάς καταθέτει για τα Πρακτικά </w:t>
      </w:r>
      <w:r>
        <w:rPr>
          <w:rFonts w:eastAsia="Times New Roman" w:cs="Times New Roman"/>
          <w:szCs w:val="24"/>
        </w:rPr>
        <w:t xml:space="preserve">τα </w:t>
      </w:r>
      <w:r>
        <w:rPr>
          <w:rFonts w:eastAsia="Times New Roman" w:cs="Times New Roman"/>
          <w:szCs w:val="24"/>
        </w:rPr>
        <w:t>προαναφερθέντα έγγραφα</w:t>
      </w:r>
      <w:r>
        <w:rPr>
          <w:rFonts w:eastAsia="Times New Roman" w:cs="Times New Roman"/>
          <w:szCs w:val="24"/>
        </w:rPr>
        <w:t>,</w:t>
      </w:r>
      <w:r>
        <w:rPr>
          <w:rFonts w:eastAsia="Times New Roman" w:cs="Times New Roman"/>
          <w:szCs w:val="24"/>
        </w:rPr>
        <w:t xml:space="preserve"> τα οποία βρίσκονται </w:t>
      </w:r>
      <w:r>
        <w:rPr>
          <w:rFonts w:eastAsia="Times New Roman"/>
          <w:szCs w:val="24"/>
        </w:rPr>
        <w:t>στο αρχείο του Τμήματος Γραμματείας της Διεύθυνσης Στενογραφίας και Πρακτικών της Βουλής)</w:t>
      </w:r>
    </w:p>
    <w:p w14:paraId="358468C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Και το λέω αυτό, διότι, νομίζω, έχουν τεθεί σ’ αυτή την Αίθουσα κα</w:t>
      </w:r>
      <w:r>
        <w:rPr>
          <w:rFonts w:eastAsia="Times New Roman" w:cs="Times New Roman"/>
          <w:szCs w:val="24"/>
        </w:rPr>
        <w:t xml:space="preserve">ι στη δημόσια σφαίρα γενικότερα αυτά τα ζητήματα. Έχουν τεθεί μάλιστα με έναν τέτοιο τρόπο που νομίζω ότι σχεδόν πολύ εύκολο για μας σε ένα δημόσιο διάλογο </w:t>
      </w:r>
      <w:r>
        <w:rPr>
          <w:rFonts w:eastAsia="Times New Roman" w:cs="Times New Roman"/>
          <w:szCs w:val="24"/>
        </w:rPr>
        <w:t>-</w:t>
      </w:r>
      <w:r>
        <w:rPr>
          <w:rFonts w:eastAsia="Times New Roman" w:cs="Times New Roman"/>
          <w:szCs w:val="24"/>
        </w:rPr>
        <w:t>και νομίζω ότι έχει φανεί αυτό από τη συζήτηση- να αντιπαρατεθούμε με επιχειρήματα πολύ συγκεκριμέν</w:t>
      </w:r>
      <w:r>
        <w:rPr>
          <w:rFonts w:eastAsia="Times New Roman" w:cs="Times New Roman"/>
          <w:szCs w:val="24"/>
        </w:rPr>
        <w:t>α πάνω σ’ αυτό το οποίο επιχειρεί κυρίως η Αξιωματική Αντιπολίτευση. Όμως, με λύπη μου άκουσα και από στελέχη άλλων χώρων να το υπερασπίζονται.</w:t>
      </w:r>
    </w:p>
    <w:p w14:paraId="358468C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Θέλω να προχωρήσω μιλώντας για τα επιχειρήματα τα οποία έχουν ακουστεί. Θα προσπαθήσω σε τρία τέσσερα απ’ αυτά ν</w:t>
      </w:r>
      <w:r>
        <w:rPr>
          <w:rFonts w:eastAsia="Times New Roman" w:cs="Times New Roman"/>
          <w:szCs w:val="24"/>
        </w:rPr>
        <w:t>α αντιτάξω αντεπιχειρήματα και νομίζω ότι θα πείσω. Νομίζω ότι η δική μας αγωνία και όλου του ελληνικού λαού είναι αυτό να γίνει πραγματικότητα. Εγώ πάντα σ’ αυτά τα πράγματα λέω ότι πρέπει να είμαστε πάντα ανήσυχοι και πάντα σε εγρήγορση. Διότι δεκαοκτώ ή</w:t>
      </w:r>
      <w:r>
        <w:rPr>
          <w:rFonts w:eastAsia="Times New Roman" w:cs="Times New Roman"/>
          <w:szCs w:val="24"/>
        </w:rPr>
        <w:t xml:space="preserve"> δεκαεννιά ή είκοσι φορές έχει επιχειρηθεί σ’ αυτή τη </w:t>
      </w:r>
      <w:r>
        <w:rPr>
          <w:rFonts w:eastAsia="Times New Roman" w:cs="Times New Roman"/>
          <w:szCs w:val="24"/>
        </w:rPr>
        <w:lastRenderedPageBreak/>
        <w:t>χώρα να υπάρξει πρωτοβάθμια φροντίδα υγείας και δεν μπορέσαμε να το κάνουμε αυτό, κυρίως στα αστικά κέντρα και να αναβαθμίσουμε και όποια προσπάθεια έχει γίνει -δεν υποτιμώ καθόλου τις προσπάθειες που έ</w:t>
      </w:r>
      <w:r>
        <w:rPr>
          <w:rFonts w:eastAsia="Times New Roman" w:cs="Times New Roman"/>
          <w:szCs w:val="24"/>
        </w:rPr>
        <w:t xml:space="preserve">χουν γίνει για την πρωτοβάθμια φροντίδα υγείας- και στον χώρο της υπαίθρου. </w:t>
      </w:r>
    </w:p>
    <w:p w14:paraId="358468C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Ποιο ήταν το βασικό επιχείρημα, πέρα από το επιχείρημα του αναχρονισμού και το ότι μας γυρνάτε χρόνια πίσω; Νομίζω ότι το απάντησα με σύγχρονους όρους, με το τι συμβαίνει σήμερα σ</w:t>
      </w:r>
      <w:r>
        <w:rPr>
          <w:rFonts w:eastAsia="Times New Roman" w:cs="Times New Roman"/>
          <w:szCs w:val="24"/>
        </w:rPr>
        <w:t xml:space="preserve">τον κόσμο. Παρακαλώ, ανοίξτε λίγο τα μάτια σας και το πεδίο σας να δείτε τι συμβαίνει σήμερα στον κόσμο. Νομίζω ότι αυτό το έχω απαντήσει. </w:t>
      </w:r>
    </w:p>
    <w:p w14:paraId="358468C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Ορισμένα άλλα επιχειρήματα ήταν τα εξής: Το πρώτο ήταν ότι κάνουμε τη μεταρρύθμιση στην πρωτοβάθμια φροντίδα υγείας,</w:t>
      </w:r>
      <w:r>
        <w:rPr>
          <w:rFonts w:eastAsia="Times New Roman" w:cs="Times New Roman"/>
          <w:szCs w:val="24"/>
        </w:rPr>
        <w:t xml:space="preserve"> διότι ήταν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Πολύ ωραία. Να βάλουμε τα πράγματα στην αληθινή τους βάση και να πούμε τι ακριβώς συμβαίνει. </w:t>
      </w:r>
    </w:p>
    <w:p w14:paraId="358468C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Πράγματι και δεν είναι καθόλου κρυφό αυτό, στο </w:t>
      </w:r>
      <w:r>
        <w:rPr>
          <w:rFonts w:eastAsia="Times New Roman" w:cs="Times New Roman"/>
          <w:szCs w:val="24"/>
        </w:rPr>
        <w:t>μεσοπρόθεσμο πρόγραμμα</w:t>
      </w:r>
      <w:r>
        <w:rPr>
          <w:rFonts w:eastAsia="Times New Roman" w:cs="Times New Roman"/>
          <w:szCs w:val="24"/>
        </w:rPr>
        <w:t xml:space="preserve">, το οποίο έχει συμφωνηθεί με τους </w:t>
      </w:r>
      <w:r>
        <w:rPr>
          <w:rFonts w:eastAsia="Times New Roman" w:cs="Times New Roman"/>
          <w:szCs w:val="24"/>
        </w:rPr>
        <w:t>θεσμούς</w:t>
      </w:r>
      <w:r>
        <w:rPr>
          <w:rFonts w:eastAsia="Times New Roman" w:cs="Times New Roman"/>
          <w:szCs w:val="24"/>
        </w:rPr>
        <w:t>, υπάρχει αυτό το</w:t>
      </w:r>
      <w:r>
        <w:rPr>
          <w:rFonts w:eastAsia="Times New Roman" w:cs="Times New Roman"/>
          <w:szCs w:val="24"/>
        </w:rPr>
        <w:t xml:space="preserve"> οποίο </w:t>
      </w:r>
      <w:proofErr w:type="spellStart"/>
      <w:r>
        <w:rPr>
          <w:rFonts w:eastAsia="Times New Roman" w:cs="Times New Roman"/>
          <w:szCs w:val="24"/>
        </w:rPr>
        <w:t>προέβαλε</w:t>
      </w:r>
      <w:proofErr w:type="spellEnd"/>
      <w:r>
        <w:rPr>
          <w:rFonts w:eastAsia="Times New Roman" w:cs="Times New Roman"/>
          <w:szCs w:val="24"/>
        </w:rPr>
        <w:t xml:space="preserve"> χθες ο Κοινοβουλευτικός Εκπρόσωπος της Νέας Δημοκρατίας ως μεγάλη ανακάλυψη. </w:t>
      </w:r>
      <w:r>
        <w:rPr>
          <w:rFonts w:eastAsia="Times New Roman" w:cs="Times New Roman"/>
          <w:szCs w:val="24"/>
        </w:rPr>
        <w:lastRenderedPageBreak/>
        <w:t xml:space="preserve">Τι υπάρχει, δηλαδή; Η αποτύπωση της μεταρρυθμιστικής αυτής προσπάθειας για τα επόμενα χρόνια στα χρόνια του </w:t>
      </w:r>
      <w:proofErr w:type="spellStart"/>
      <w:r>
        <w:rPr>
          <w:rFonts w:eastAsia="Times New Roman" w:cs="Times New Roman"/>
          <w:szCs w:val="24"/>
        </w:rPr>
        <w:t>μεσοπροθέσμου</w:t>
      </w:r>
      <w:proofErr w:type="spellEnd"/>
      <w:r>
        <w:rPr>
          <w:rFonts w:eastAsia="Times New Roman" w:cs="Times New Roman"/>
          <w:szCs w:val="24"/>
        </w:rPr>
        <w:t>, Ήταν το αποτέλεσμα της διαπραγμάτευσης κ</w:t>
      </w:r>
      <w:r>
        <w:rPr>
          <w:rFonts w:eastAsia="Times New Roman" w:cs="Times New Roman"/>
          <w:szCs w:val="24"/>
        </w:rPr>
        <w:t xml:space="preserve">αι του να μπει η δική μας ατζέντα, αυτή της πρωτοβάθμιας φροντίδας υγείας, μέσα και στο δημοσιονομικό πρόγραμμα, μέσα και στο </w:t>
      </w:r>
      <w:r>
        <w:rPr>
          <w:rFonts w:eastAsia="Times New Roman" w:cs="Times New Roman"/>
          <w:szCs w:val="24"/>
        </w:rPr>
        <w:t>μεσοπρόθεσμο πρόγραμμα</w:t>
      </w:r>
      <w:r>
        <w:rPr>
          <w:rFonts w:eastAsia="Times New Roman" w:cs="Times New Roman"/>
          <w:szCs w:val="24"/>
        </w:rPr>
        <w:t xml:space="preserve">. </w:t>
      </w:r>
    </w:p>
    <w:p w14:paraId="358468C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Ποια είναι η διαφορά την οποία νομίζω ότι επιμελώς έκρυψε ο Κοινοβουλευτικός Εκπρόσωπος; Ότι η υλοποίηση </w:t>
      </w:r>
      <w:r>
        <w:rPr>
          <w:rFonts w:eastAsia="Times New Roman" w:cs="Times New Roman"/>
          <w:szCs w:val="24"/>
        </w:rPr>
        <w:t xml:space="preserve">ενός σχεδίου πρωτοβάθμιας φροντίδας υγείας μπορεί να γίνει με διάφορους τρόπους, βεβαίως. Αλλά εμείς φέρνουμε ένα συγκεκριμένο τρόπο και κάνουμε μια συγκεκριμένη επιλογή η οποία περιλαμβάνεται και μέσα σ’ αυτή τη συμφωνία. Κάνουμε μια συγκεκριμένη επιλογή </w:t>
      </w:r>
      <w:r>
        <w:rPr>
          <w:rFonts w:eastAsia="Times New Roman" w:cs="Times New Roman"/>
          <w:szCs w:val="24"/>
        </w:rPr>
        <w:t xml:space="preserve">υπέρ ενός δημόσιου συστήματος πρωτοβάθμιας φροντίδας υγείας που είναι το μόνο που διαχρονικά και ιστορικά </w:t>
      </w:r>
      <w:r>
        <w:rPr>
          <w:rFonts w:eastAsia="Times New Roman" w:cs="Times New Roman"/>
          <w:szCs w:val="24"/>
        </w:rPr>
        <w:t>-</w:t>
      </w:r>
      <w:r>
        <w:rPr>
          <w:rFonts w:eastAsia="Times New Roman" w:cs="Times New Roman"/>
          <w:szCs w:val="24"/>
        </w:rPr>
        <w:t>το απέδειξαν πολλές ομιλίες από την πλευρά των Βουλευτών της Συμπολίτευσης- μπορεί να εξασφαλίσει αυτό που λέμε καθολική κάλυψη του πληθυσμού με όρου</w:t>
      </w:r>
      <w:r>
        <w:rPr>
          <w:rFonts w:eastAsia="Times New Roman" w:cs="Times New Roman"/>
          <w:szCs w:val="24"/>
        </w:rPr>
        <w:t xml:space="preserve">ς αξιοπρέπειας και με όρους ισότητας. </w:t>
      </w:r>
    </w:p>
    <w:p w14:paraId="358468C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Το δεύτερο είναι ότι έχει ειπωθεί και μάλιστα με ακραίο που δεν το περίμενα ότι δήθεν μέσα απ’ αυτή τη διαδικασία φτιάχνουμε έναν κομματικό στρατό. Κοιτάξτε πόσο σατανικό σχέδιο είναι. Μας το είπε πριν από λίγο ένας Β</w:t>
      </w:r>
      <w:r>
        <w:rPr>
          <w:rFonts w:eastAsia="Times New Roman" w:cs="Times New Roman"/>
          <w:szCs w:val="24"/>
        </w:rPr>
        <w:t xml:space="preserve">ουλευτής της Δημοκρατικής Συμπαράταξης. Θα βάλουμε τους δικούς μας, τρεις χιλιάδες κόσμο, θα τους σκορπίσουμε μέσα στον αστικό ιστό και έτσι ελέγχοντας την πρόσβαση στην δευτεροβάθμια ή την τριτοβάθμια φροντίδα υγείας, θα ελέγξουμε τον πληθυσμό. Σχεδόν </w:t>
      </w:r>
      <w:proofErr w:type="spellStart"/>
      <w:r>
        <w:rPr>
          <w:rFonts w:eastAsia="Times New Roman" w:cs="Times New Roman"/>
          <w:szCs w:val="24"/>
        </w:rPr>
        <w:t>οργ</w:t>
      </w:r>
      <w:r>
        <w:rPr>
          <w:rFonts w:eastAsia="Times New Roman" w:cs="Times New Roman"/>
          <w:szCs w:val="24"/>
        </w:rPr>
        <w:t>ουελιανό</w:t>
      </w:r>
      <w:proofErr w:type="spellEnd"/>
      <w:r>
        <w:rPr>
          <w:rFonts w:eastAsia="Times New Roman" w:cs="Times New Roman"/>
          <w:szCs w:val="24"/>
        </w:rPr>
        <w:t xml:space="preserve"> σχέδιο. Είναι ένα σχέδιο που ούτε ο </w:t>
      </w:r>
      <w:proofErr w:type="spellStart"/>
      <w:r>
        <w:rPr>
          <w:rFonts w:eastAsia="Times New Roman" w:cs="Times New Roman"/>
          <w:szCs w:val="24"/>
        </w:rPr>
        <w:t>Όργουελ</w:t>
      </w:r>
      <w:proofErr w:type="spellEnd"/>
      <w:r>
        <w:rPr>
          <w:rFonts w:eastAsia="Times New Roman" w:cs="Times New Roman"/>
          <w:szCs w:val="24"/>
        </w:rPr>
        <w:t xml:space="preserve"> δεν θα μπορούσε να το συλλάβει. Το συνέλαβε, λοιπόν, ένας Βουλευτής της Δημοκρατικής Συμπαράταξης και το αποκάλυψε σε αυτή τη συνεδρίαση. </w:t>
      </w:r>
    </w:p>
    <w:p w14:paraId="358468C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Θέλω να καταθέσω και να δει με ψυχραιμία ο συνάδελφος και όσοι ά</w:t>
      </w:r>
      <w:r>
        <w:rPr>
          <w:rFonts w:eastAsia="Times New Roman" w:cs="Times New Roman"/>
          <w:szCs w:val="24"/>
        </w:rPr>
        <w:t xml:space="preserve">λλοι συνάδελφοι θέλουν, τα κριτήρια με τα οποία θα γίνουν οι προσλήψεις. Το καταθέτω. Είναι από την απόφαση για τον καθορισμό των κριτηρίων </w:t>
      </w:r>
      <w:proofErr w:type="spellStart"/>
      <w:r>
        <w:rPr>
          <w:rFonts w:eastAsia="Times New Roman" w:cs="Times New Roman"/>
          <w:szCs w:val="24"/>
        </w:rPr>
        <w:t>μοριοδότησης</w:t>
      </w:r>
      <w:proofErr w:type="spellEnd"/>
      <w:r>
        <w:rPr>
          <w:rFonts w:eastAsia="Times New Roman" w:cs="Times New Roman"/>
          <w:szCs w:val="24"/>
        </w:rPr>
        <w:t xml:space="preserve"> και προσόντων κατά κλάδο και ειδικότητα που αφορούν τη διαδικασία πρόσληψης του προσωπικού. Είναι δημοσ</w:t>
      </w:r>
      <w:r>
        <w:rPr>
          <w:rFonts w:eastAsia="Times New Roman" w:cs="Times New Roman"/>
          <w:szCs w:val="24"/>
        </w:rPr>
        <w:t xml:space="preserve">ιευμένο στην Εφημερίδα της Κυβερνήσεως. </w:t>
      </w:r>
    </w:p>
    <w:p w14:paraId="358468CB" w14:textId="77777777" w:rsidR="00825165" w:rsidRDefault="00D46FE4">
      <w:pPr>
        <w:spacing w:after="0" w:line="600" w:lineRule="auto"/>
        <w:ind w:firstLine="540"/>
        <w:jc w:val="both"/>
        <w:rPr>
          <w:rFonts w:eastAsia="Times New Roman"/>
          <w:szCs w:val="24"/>
        </w:rPr>
      </w:pPr>
      <w:r>
        <w:rPr>
          <w:rFonts w:eastAsia="Times New Roman" w:cs="Times New Roman"/>
          <w:szCs w:val="24"/>
        </w:rPr>
        <w:lastRenderedPageBreak/>
        <w:t xml:space="preserve">(Στο σημείο αυτό ο Βουλευτής </w:t>
      </w:r>
      <w:r>
        <w:rPr>
          <w:rFonts w:eastAsia="Times New Roman" w:cs="Times New Roman"/>
          <w:szCs w:val="24"/>
        </w:rPr>
        <w:t xml:space="preserve">κ. </w:t>
      </w:r>
      <w:r>
        <w:rPr>
          <w:rFonts w:eastAsia="Times New Roman" w:cs="Times New Roman"/>
          <w:szCs w:val="24"/>
        </w:rPr>
        <w:t>Χρήστος Μαντάς καταθέτει για τα Πρακτικά το προαναφερθέν έγγραφο</w:t>
      </w:r>
      <w:r>
        <w:rPr>
          <w:rFonts w:eastAsia="Times New Roman" w:cs="Times New Roman"/>
          <w:szCs w:val="24"/>
        </w:rPr>
        <w:t>,</w:t>
      </w:r>
      <w:r>
        <w:rPr>
          <w:rFonts w:eastAsia="Times New Roman" w:cs="Times New Roman"/>
          <w:szCs w:val="24"/>
        </w:rPr>
        <w:t xml:space="preserve"> το οποίο βρίσκεται </w:t>
      </w:r>
      <w:r>
        <w:rPr>
          <w:rFonts w:eastAsia="Times New Roman"/>
          <w:szCs w:val="24"/>
        </w:rPr>
        <w:t>στο αρχείο του Τμήματος Γραμματείας της Διεύθυνσης Στενογραφίας και Πρακτικών της Βουλής)</w:t>
      </w:r>
    </w:p>
    <w:p w14:paraId="358468CC" w14:textId="77777777" w:rsidR="00825165" w:rsidRDefault="00D46FE4">
      <w:pPr>
        <w:spacing w:after="0" w:line="600" w:lineRule="auto"/>
        <w:ind w:firstLine="540"/>
        <w:jc w:val="both"/>
        <w:rPr>
          <w:rFonts w:eastAsia="Times New Roman"/>
          <w:szCs w:val="24"/>
        </w:rPr>
      </w:pPr>
      <w:r>
        <w:rPr>
          <w:rFonts w:eastAsia="Times New Roman"/>
          <w:b/>
          <w:szCs w:val="24"/>
        </w:rPr>
        <w:t>ΒΑΣΙΛΕΙΟ</w:t>
      </w:r>
      <w:r>
        <w:rPr>
          <w:rFonts w:eastAsia="Times New Roman"/>
          <w:b/>
          <w:szCs w:val="24"/>
        </w:rPr>
        <w:t>Σ ΟΙΚΟΝΟΜΟΥ:</w:t>
      </w:r>
      <w:r>
        <w:rPr>
          <w:rFonts w:eastAsia="Times New Roman"/>
          <w:szCs w:val="24"/>
        </w:rPr>
        <w:t xml:space="preserve"> Έχουμε προσλήψεις με ευρωπαϊκά προγράμματα; </w:t>
      </w:r>
    </w:p>
    <w:p w14:paraId="358468CD" w14:textId="77777777" w:rsidR="00825165" w:rsidRDefault="00D46FE4">
      <w:pPr>
        <w:spacing w:after="0" w:line="600" w:lineRule="auto"/>
        <w:ind w:firstLine="540"/>
        <w:jc w:val="both"/>
        <w:rPr>
          <w:rFonts w:eastAsia="Times New Roman"/>
          <w:szCs w:val="24"/>
        </w:rPr>
      </w:pPr>
      <w:r>
        <w:rPr>
          <w:rFonts w:eastAsia="Times New Roman"/>
          <w:b/>
          <w:szCs w:val="24"/>
        </w:rPr>
        <w:t>ΧΡΗΣΤΟΣ ΜΑΝΤΑΣ:</w:t>
      </w:r>
      <w:r>
        <w:rPr>
          <w:rFonts w:eastAsia="Times New Roman"/>
          <w:szCs w:val="24"/>
        </w:rPr>
        <w:t xml:space="preserve"> Δεν σας έχω διακόψει ποτέ. </w:t>
      </w:r>
    </w:p>
    <w:p w14:paraId="358468CE" w14:textId="77777777" w:rsidR="00825165" w:rsidRDefault="00D46FE4">
      <w:pPr>
        <w:spacing w:after="0" w:line="600" w:lineRule="auto"/>
        <w:ind w:firstLine="540"/>
        <w:jc w:val="both"/>
        <w:rPr>
          <w:rFonts w:eastAsia="Times New Roman"/>
          <w:szCs w:val="24"/>
        </w:rPr>
      </w:pPr>
      <w:r>
        <w:rPr>
          <w:rFonts w:eastAsia="Times New Roman"/>
          <w:szCs w:val="24"/>
        </w:rPr>
        <w:t>Θέλω ένα λεπτό παραπάνω, κυρία Πρόεδρε, αν μου επιτρέπετε.</w:t>
      </w:r>
    </w:p>
    <w:p w14:paraId="358468CF" w14:textId="77777777" w:rsidR="00825165" w:rsidRDefault="00D46FE4">
      <w:pPr>
        <w:spacing w:after="0" w:line="600" w:lineRule="auto"/>
        <w:ind w:firstLine="54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Λόγω της διακοπής;</w:t>
      </w:r>
    </w:p>
    <w:p w14:paraId="358468D0" w14:textId="77777777" w:rsidR="00825165" w:rsidRDefault="00D46FE4">
      <w:pPr>
        <w:spacing w:after="0" w:line="600" w:lineRule="auto"/>
        <w:ind w:firstLine="540"/>
        <w:jc w:val="both"/>
        <w:rPr>
          <w:rFonts w:eastAsia="Times New Roman"/>
          <w:szCs w:val="24"/>
        </w:rPr>
      </w:pPr>
      <w:r>
        <w:rPr>
          <w:rFonts w:eastAsia="Times New Roman"/>
          <w:b/>
          <w:szCs w:val="24"/>
        </w:rPr>
        <w:t xml:space="preserve">ΧΡΗΣΤΟΣ ΜΑΝΤΑΣ: </w:t>
      </w:r>
      <w:r>
        <w:rPr>
          <w:rFonts w:eastAsia="Times New Roman"/>
          <w:szCs w:val="24"/>
        </w:rPr>
        <w:t>Ναι.</w:t>
      </w:r>
    </w:p>
    <w:p w14:paraId="358468D1" w14:textId="77777777" w:rsidR="00825165" w:rsidRDefault="00D46FE4">
      <w:pPr>
        <w:spacing w:after="0" w:line="600" w:lineRule="auto"/>
        <w:ind w:firstLine="540"/>
        <w:jc w:val="both"/>
        <w:rPr>
          <w:rFonts w:eastAsia="Times New Roman"/>
          <w:szCs w:val="24"/>
        </w:rPr>
      </w:pPr>
      <w:r>
        <w:rPr>
          <w:rFonts w:eastAsia="Times New Roman"/>
          <w:szCs w:val="24"/>
        </w:rPr>
        <w:t xml:space="preserve">Κύριε συνάδελφε, διακόπτετε </w:t>
      </w:r>
      <w:r>
        <w:rPr>
          <w:rFonts w:eastAsia="Times New Roman"/>
          <w:szCs w:val="24"/>
        </w:rPr>
        <w:t>τ</w:t>
      </w:r>
      <w:r>
        <w:rPr>
          <w:rFonts w:eastAsia="Times New Roman"/>
          <w:szCs w:val="24"/>
        </w:rPr>
        <w:t>η σκέψη μου.</w:t>
      </w:r>
    </w:p>
    <w:p w14:paraId="358468D2" w14:textId="77777777" w:rsidR="00825165" w:rsidRDefault="00D46FE4">
      <w:pPr>
        <w:spacing w:after="0" w:line="600" w:lineRule="auto"/>
        <w:ind w:firstLine="540"/>
        <w:jc w:val="both"/>
        <w:rPr>
          <w:rFonts w:eastAsia="Times New Roman"/>
          <w:szCs w:val="24"/>
        </w:rPr>
      </w:pPr>
      <w:r>
        <w:rPr>
          <w:rFonts w:eastAsia="Times New Roman"/>
          <w:szCs w:val="24"/>
        </w:rPr>
        <w:t>Αυτό που ταυτόχρονα θέλω να πω είναι ότι μέσα απ’ αυτή τη διαδικασία το δίκτυο των συμβεβλημένων γιατρών και η διαδικασία με την οποία οι συμβεβλημένοι γιατροί του ΕΟΠΥΥ θα συμμετέχουν σ’ αυτό το σύστημα βεβαίως αν</w:t>
      </w:r>
      <w:r>
        <w:rPr>
          <w:rFonts w:eastAsia="Times New Roman"/>
          <w:szCs w:val="24"/>
        </w:rPr>
        <w:t xml:space="preserve">αθεωρείται. Είναι κοινή εμπειρία των πολιτών ότι πάρα πολύ γρήγορα, νωρίς κάθε μήνα, καλυπτόταν το πλαφόν αυτών των διακοσίων επισκέψεων, </w:t>
      </w:r>
      <w:r>
        <w:rPr>
          <w:rFonts w:eastAsia="Times New Roman"/>
          <w:szCs w:val="24"/>
        </w:rPr>
        <w:lastRenderedPageBreak/>
        <w:t>έμπαινε καπέλο, πάνω ή κάτω από το τραπέζι και διάφορα τεχνικά εμπόδια, τα ξέρουμε πως, για την πρόσβαση στη δευτεροβά</w:t>
      </w:r>
      <w:r>
        <w:rPr>
          <w:rFonts w:eastAsia="Times New Roman"/>
          <w:szCs w:val="24"/>
        </w:rPr>
        <w:t>θμια αν υπήρχε ανάγκη, στον ειδικευμένο γιατρό κ</w:t>
      </w:r>
      <w:r>
        <w:rPr>
          <w:rFonts w:eastAsia="Times New Roman"/>
          <w:szCs w:val="24"/>
        </w:rPr>
        <w:t>.</w:t>
      </w:r>
      <w:r>
        <w:rPr>
          <w:rFonts w:eastAsia="Times New Roman"/>
          <w:szCs w:val="24"/>
        </w:rPr>
        <w:t>λπ.</w:t>
      </w:r>
      <w:r>
        <w:rPr>
          <w:rFonts w:eastAsia="Times New Roman"/>
          <w:szCs w:val="24"/>
        </w:rPr>
        <w:t>.</w:t>
      </w:r>
    </w:p>
    <w:p w14:paraId="358468D3" w14:textId="77777777" w:rsidR="00825165" w:rsidRDefault="00D46FE4">
      <w:pPr>
        <w:spacing w:after="0" w:line="600" w:lineRule="auto"/>
        <w:ind w:firstLine="720"/>
        <w:jc w:val="both"/>
        <w:rPr>
          <w:rFonts w:eastAsia="Times New Roman"/>
          <w:bCs/>
        </w:rPr>
      </w:pPr>
      <w:r>
        <w:rPr>
          <w:rFonts w:eastAsia="Times New Roman" w:cs="Times New Roman"/>
          <w:szCs w:val="24"/>
        </w:rPr>
        <w:t xml:space="preserve">Τώρα θα γίνουν συμβάσεις με οικογενειακούς γιατρούς και με ειδικούς γιατρούς. Οι οικογενειακοί γιατροί θα λειτουργούν με εγγεγραμμένο πληθυσμό ευθύνης σε ένα δηλωμένο ωράριο εντός του ιατρείου τους και </w:t>
      </w:r>
      <w:r>
        <w:rPr>
          <w:rFonts w:eastAsia="Times New Roman" w:cs="Times New Roman"/>
          <w:szCs w:val="24"/>
        </w:rPr>
        <w:t xml:space="preserve">θα αμείβονται κατά κεφαλήν, οι δε ειδικοί γιατροί θα αποζημιώνονται με πάγια αντιμισθία, ώστε να διαθέτουν </w:t>
      </w:r>
      <w:r>
        <w:rPr>
          <w:rFonts w:eastAsia="Times New Roman"/>
          <w:bCs/>
        </w:rPr>
        <w:t>συγκεκριμένες ώρες σε καθημερινή βάση στο ιατρείο τους, που θα είναι για την ελεύθερη πρόσβαση των δικαιούχων του ΕΟΠΥΥ. Αυτό, λοιπόν, θα είναι το νέ</w:t>
      </w:r>
      <w:r>
        <w:rPr>
          <w:rFonts w:eastAsia="Times New Roman"/>
          <w:bCs/>
        </w:rPr>
        <w:t xml:space="preserve">ο σύστημα. Πιστεύω ότι πάρα πολύ γρήγορα θα αρχίσει να φαίνεται η ποιοτική διαφορά που μπορεί να φέρει αυτό το σύστημα στην </w:t>
      </w:r>
      <w:r>
        <w:rPr>
          <w:rFonts w:eastAsia="Times New Roman"/>
          <w:bCs/>
        </w:rPr>
        <w:t>πρωτοβάθμια φροντίδα υγείας</w:t>
      </w:r>
      <w:r>
        <w:rPr>
          <w:rFonts w:eastAsia="Times New Roman"/>
          <w:bCs/>
        </w:rPr>
        <w:t xml:space="preserve">. </w:t>
      </w:r>
    </w:p>
    <w:p w14:paraId="358468D4" w14:textId="77777777" w:rsidR="00825165" w:rsidRDefault="00D46FE4">
      <w:pPr>
        <w:spacing w:after="0" w:line="600" w:lineRule="auto"/>
        <w:ind w:firstLine="720"/>
        <w:jc w:val="both"/>
        <w:rPr>
          <w:rFonts w:eastAsia="Times New Roman"/>
          <w:bCs/>
        </w:rPr>
      </w:pPr>
      <w:r>
        <w:rPr>
          <w:rFonts w:eastAsia="Times New Roman"/>
          <w:bCs/>
        </w:rPr>
        <w:t xml:space="preserve">Και τελειώνω, </w:t>
      </w:r>
      <w:r>
        <w:rPr>
          <w:rFonts w:eastAsia="Times New Roman"/>
          <w:bCs/>
          <w:shd w:val="clear" w:color="auto" w:fill="FFFFFF"/>
        </w:rPr>
        <w:t>κυρία Πρόεδρε,</w:t>
      </w:r>
      <w:r>
        <w:rPr>
          <w:rFonts w:eastAsia="Times New Roman"/>
          <w:bCs/>
        </w:rPr>
        <w:t xml:space="preserve"> με το εξής. Ποιο είναι το πιο κρίσιμο από όλα σε αυτή την αλλαγή που κάνο</w:t>
      </w:r>
      <w:r>
        <w:rPr>
          <w:rFonts w:eastAsia="Times New Roman"/>
          <w:bCs/>
        </w:rPr>
        <w:t xml:space="preserve">υμε; Το πιο κρίσιμο από όλα είναι η αλλαγή παραδείγματος. Εμείς δεν θέλουμε απλώς να προσθέσουμε μονάδες στο δημόσιο σύστημα υγείας. </w:t>
      </w:r>
      <w:r>
        <w:rPr>
          <w:rFonts w:eastAsia="Times New Roman"/>
          <w:bCs/>
        </w:rPr>
        <w:lastRenderedPageBreak/>
        <w:t>Δεν θέλουμε να βάλουμε δήθεν έναν κομματικό στρατό τριών χιλιάδων, οι οποίοι με έναν σατανικό τρόπο θα ελέγχουν τον πληθυσμ</w:t>
      </w:r>
      <w:r>
        <w:rPr>
          <w:rFonts w:eastAsia="Times New Roman"/>
          <w:bCs/>
        </w:rPr>
        <w:t xml:space="preserve">ό. </w:t>
      </w:r>
    </w:p>
    <w:p w14:paraId="358468D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835DC3">
        <w:rPr>
          <w:rFonts w:eastAsia="Times New Roman" w:cs="Times New Roman"/>
          <w:b/>
          <w:szCs w:val="24"/>
        </w:rPr>
        <w:t>ΝΙΚΟΛΑΟΣ ΒΟΥΤΣΗΣ</w:t>
      </w:r>
      <w:r>
        <w:rPr>
          <w:rFonts w:eastAsia="Times New Roman" w:cs="Times New Roman"/>
          <w:szCs w:val="24"/>
        </w:rPr>
        <w:t>)</w:t>
      </w:r>
    </w:p>
    <w:p w14:paraId="358468D6" w14:textId="77777777" w:rsidR="00825165" w:rsidRDefault="00D46FE4">
      <w:pPr>
        <w:spacing w:after="0" w:line="600" w:lineRule="auto"/>
        <w:ind w:firstLine="720"/>
        <w:jc w:val="both"/>
        <w:rPr>
          <w:rFonts w:eastAsia="Times New Roman"/>
          <w:bCs/>
        </w:rPr>
      </w:pPr>
      <w:r>
        <w:rPr>
          <w:rFonts w:eastAsia="Times New Roman"/>
          <w:bCs/>
        </w:rPr>
        <w:t xml:space="preserve">Θέλουμε, βασικά, να αλλάξουμε το παράδειγμα. Και θέλουμε να αλλάξουμε το παράδειγμα, διότι </w:t>
      </w:r>
      <w:r>
        <w:rPr>
          <w:rFonts w:eastAsia="Times New Roman"/>
          <w:bCs/>
          <w:shd w:val="clear" w:color="auto" w:fill="FFFFFF"/>
        </w:rPr>
        <w:t>υπάρχουν</w:t>
      </w:r>
      <w:r>
        <w:rPr>
          <w:rFonts w:eastAsia="Times New Roman"/>
          <w:bCs/>
        </w:rPr>
        <w:t xml:space="preserve"> σαφείς ανεκπλήρωτες ανάγκες μεγάλης εμβέλειας στον χώρο της </w:t>
      </w:r>
      <w:r>
        <w:rPr>
          <w:rFonts w:eastAsia="Times New Roman"/>
          <w:bCs/>
        </w:rPr>
        <w:t xml:space="preserve">υγείας. Θα σας πω μερικές από αυτές. </w:t>
      </w:r>
    </w:p>
    <w:p w14:paraId="358468D7" w14:textId="77777777" w:rsidR="00825165" w:rsidRDefault="00D46FE4">
      <w:pPr>
        <w:spacing w:after="0" w:line="600" w:lineRule="auto"/>
        <w:ind w:firstLine="720"/>
        <w:jc w:val="both"/>
        <w:rPr>
          <w:rFonts w:eastAsia="Times New Roman"/>
          <w:bCs/>
        </w:rPr>
      </w:pPr>
      <w:r>
        <w:rPr>
          <w:rFonts w:eastAsia="Times New Roman"/>
          <w:b/>
          <w:bCs/>
          <w:shd w:val="clear" w:color="auto" w:fill="FFFFFF"/>
        </w:rPr>
        <w:t xml:space="preserve">ΠΡΟΕΔΡΟΣ (Νικόλαος </w:t>
      </w:r>
      <w:proofErr w:type="spellStart"/>
      <w:r>
        <w:rPr>
          <w:rFonts w:eastAsia="Times New Roman"/>
          <w:b/>
          <w:bCs/>
          <w:shd w:val="clear" w:color="auto" w:fill="FFFFFF"/>
        </w:rPr>
        <w:t>Βούτσης</w:t>
      </w:r>
      <w:proofErr w:type="spellEnd"/>
      <w:r>
        <w:rPr>
          <w:rFonts w:eastAsia="Times New Roman"/>
          <w:b/>
          <w:bCs/>
          <w:shd w:val="clear" w:color="auto" w:fill="FFFFFF"/>
        </w:rPr>
        <w:t>):</w:t>
      </w:r>
      <w:r>
        <w:rPr>
          <w:rFonts w:eastAsia="Times New Roman"/>
          <w:bCs/>
          <w:shd w:val="clear" w:color="auto" w:fill="FFFFFF"/>
        </w:rPr>
        <w:t xml:space="preserve"> </w:t>
      </w:r>
      <w:r>
        <w:rPr>
          <w:rFonts w:eastAsia="Times New Roman"/>
          <w:bCs/>
        </w:rPr>
        <w:t xml:space="preserve">Κύριε Μαντά, παρακαλώ δεν έχετε τόσο χρόνο. </w:t>
      </w:r>
    </w:p>
    <w:p w14:paraId="358468D8" w14:textId="77777777" w:rsidR="00825165" w:rsidRDefault="00D46FE4">
      <w:pPr>
        <w:spacing w:after="0" w:line="600" w:lineRule="auto"/>
        <w:ind w:firstLine="720"/>
        <w:jc w:val="both"/>
        <w:rPr>
          <w:rFonts w:eastAsia="Times New Roman"/>
          <w:bCs/>
        </w:rPr>
      </w:pPr>
      <w:r>
        <w:rPr>
          <w:rFonts w:eastAsia="Times New Roman"/>
          <w:b/>
          <w:bCs/>
        </w:rPr>
        <w:t>ΧΡΗΣΤΟΣ ΜΑΝΤΑΣ:</w:t>
      </w:r>
      <w:r>
        <w:rPr>
          <w:rFonts w:eastAsia="Times New Roman"/>
          <w:bCs/>
        </w:rPr>
        <w:t xml:space="preserve"> Τελειώνω, κύριε Πρόεδρε. </w:t>
      </w:r>
    </w:p>
    <w:p w14:paraId="358468D9" w14:textId="77777777" w:rsidR="00825165" w:rsidRDefault="00D46FE4">
      <w:pPr>
        <w:spacing w:after="0" w:line="600" w:lineRule="auto"/>
        <w:ind w:firstLine="720"/>
        <w:jc w:val="both"/>
        <w:rPr>
          <w:rFonts w:eastAsia="Times New Roman"/>
          <w:bCs/>
          <w:shd w:val="clear" w:color="auto" w:fill="FFFFFF"/>
        </w:rPr>
      </w:pPr>
      <w:r>
        <w:rPr>
          <w:rFonts w:eastAsia="Times New Roman"/>
          <w:bCs/>
        </w:rPr>
        <w:t xml:space="preserve">Η παιδική παχυσαρκία, η δυνατότητα να ανιχνεύουμε τον καρκίνο, ειδικά τον γυναικολογικό καρκίνο, είναι τέτοιες παρεμβάσεις στη δημόσια υγεία που μπορεί να τις κάνει μόνο ένα πρωτοβάθμιο σύστημα υγείας, που έχει ένα διαφορετικό παράδειγμα στη </w:t>
      </w:r>
      <w:r>
        <w:rPr>
          <w:rFonts w:eastAsia="Times New Roman"/>
          <w:bCs/>
          <w:shd w:val="clear" w:color="auto" w:fill="FFFFFF"/>
        </w:rPr>
        <w:t xml:space="preserve">λειτουργία του και βεβαίως μια διαφορετική ποιότητα. </w:t>
      </w:r>
    </w:p>
    <w:p w14:paraId="358468DA" w14:textId="77777777" w:rsidR="00825165" w:rsidRDefault="00D46FE4">
      <w:pPr>
        <w:spacing w:after="0" w:line="600" w:lineRule="auto"/>
        <w:ind w:firstLine="720"/>
        <w:jc w:val="both"/>
        <w:rPr>
          <w:rFonts w:eastAsia="Times New Roman"/>
          <w:bCs/>
          <w:shd w:val="clear" w:color="auto" w:fill="FFFFFF"/>
        </w:rPr>
      </w:pPr>
      <w:r>
        <w:rPr>
          <w:rFonts w:eastAsia="Times New Roman"/>
          <w:bCs/>
          <w:shd w:val="clear" w:color="auto" w:fill="FFFFFF"/>
        </w:rPr>
        <w:t xml:space="preserve">Πιστεύω, λοιπόν κυρίες και κύριοι συνάδελφοι, ότι είναι μια πρόκληση για όλες τις δημοκρατικές δυνάμεις και ιδιαίτερα πρόκληση για την Αριστερά, αυτό το σύστημα, το οποίο σήμερα </w:t>
      </w:r>
      <w:r>
        <w:rPr>
          <w:rFonts w:eastAsia="Times New Roman"/>
          <w:bCs/>
          <w:shd w:val="clear" w:color="auto" w:fill="FFFFFF"/>
        </w:rPr>
        <w:lastRenderedPageBreak/>
        <w:t>φέρνουμε στη Βουλή, να ε</w:t>
      </w:r>
      <w:r>
        <w:rPr>
          <w:rFonts w:eastAsia="Times New Roman"/>
          <w:bCs/>
          <w:shd w:val="clear" w:color="auto" w:fill="FFFFFF"/>
        </w:rPr>
        <w:t xml:space="preserve">φαρμοστεί και να φέρει μια άλλη ποιότητα στην υγεία στη χώρα μας. </w:t>
      </w:r>
    </w:p>
    <w:p w14:paraId="358468DB" w14:textId="77777777" w:rsidR="00825165" w:rsidRDefault="00D46FE4">
      <w:pPr>
        <w:spacing w:after="0" w:line="600" w:lineRule="auto"/>
        <w:ind w:firstLine="720"/>
        <w:jc w:val="both"/>
        <w:rPr>
          <w:rFonts w:eastAsia="Times New Roman"/>
          <w:bCs/>
          <w:shd w:val="clear" w:color="auto" w:fill="FFFFFF"/>
        </w:rPr>
      </w:pPr>
      <w:r>
        <w:rPr>
          <w:rFonts w:eastAsia="Times New Roman"/>
          <w:bCs/>
          <w:shd w:val="clear" w:color="auto" w:fill="FFFFFF"/>
        </w:rPr>
        <w:t>Ευχαριστώ πολύ.</w:t>
      </w:r>
    </w:p>
    <w:p w14:paraId="358468DC" w14:textId="77777777" w:rsidR="00825165" w:rsidRDefault="00D46FE4">
      <w:pPr>
        <w:spacing w:after="0" w:line="600" w:lineRule="auto"/>
        <w:ind w:firstLine="709"/>
        <w:jc w:val="center"/>
        <w:rPr>
          <w:rFonts w:eastAsia="Times New Roman" w:cs="Times New Roman"/>
        </w:rPr>
      </w:pPr>
      <w:r>
        <w:rPr>
          <w:rFonts w:eastAsia="Times New Roman" w:cs="Times New Roman"/>
        </w:rPr>
        <w:t>(Χειροκροτήματα από την πτέρυγα του ΣΥΡΙΖΑ)</w:t>
      </w:r>
    </w:p>
    <w:p w14:paraId="358468DD" w14:textId="77777777" w:rsidR="00825165" w:rsidRDefault="00D46FE4">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ΠΡΟΕΔΡΟΣ (Νικόλαος </w:t>
      </w:r>
      <w:proofErr w:type="spellStart"/>
      <w:r>
        <w:rPr>
          <w:rFonts w:eastAsia="Times New Roman"/>
          <w:b/>
          <w:bCs/>
          <w:shd w:val="clear" w:color="auto" w:fill="FFFFFF"/>
        </w:rPr>
        <w:t>Βούτσης</w:t>
      </w:r>
      <w:proofErr w:type="spellEnd"/>
      <w:r>
        <w:rPr>
          <w:rFonts w:eastAsia="Times New Roman"/>
          <w:b/>
          <w:bCs/>
          <w:shd w:val="clear" w:color="auto" w:fill="FFFFFF"/>
        </w:rPr>
        <w:t>):</w:t>
      </w:r>
      <w:r>
        <w:rPr>
          <w:rFonts w:eastAsia="Times New Roman"/>
          <w:bCs/>
          <w:shd w:val="clear" w:color="auto" w:fill="FFFFFF"/>
        </w:rPr>
        <w:t xml:space="preserve"> Τον λόγο έχει η Πρόεδρος της Δημοκρατικής Συμπαράταξης ΠΑΣΟΚ</w:t>
      </w:r>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 xml:space="preserve">ΔΗΜΑΡ </w:t>
      </w:r>
      <w:r>
        <w:rPr>
          <w:rFonts w:eastAsia="Times New Roman"/>
          <w:bCs/>
          <w:shd w:val="clear" w:color="auto" w:fill="FFFFFF"/>
        </w:rPr>
        <w:t>κ.</w:t>
      </w:r>
      <w:r>
        <w:rPr>
          <w:rFonts w:eastAsia="Times New Roman"/>
          <w:bCs/>
          <w:shd w:val="clear" w:color="auto" w:fill="FFFFFF"/>
        </w:rPr>
        <w:t xml:space="preserve"> </w:t>
      </w:r>
      <w:r>
        <w:rPr>
          <w:rFonts w:eastAsia="Times New Roman"/>
          <w:bCs/>
          <w:shd w:val="clear" w:color="auto" w:fill="FFFFFF"/>
        </w:rPr>
        <w:t xml:space="preserve">Φωτεινή Γεννηματά. </w:t>
      </w:r>
    </w:p>
    <w:p w14:paraId="358468DE" w14:textId="77777777" w:rsidR="00825165" w:rsidRDefault="00D46FE4">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ΦΩΤΕΙΝΗ </w:t>
      </w:r>
      <w:r>
        <w:rPr>
          <w:rFonts w:eastAsia="Times New Roman"/>
          <w:b/>
          <w:bCs/>
          <w:shd w:val="clear" w:color="auto" w:fill="FFFFFF"/>
        </w:rPr>
        <w:t xml:space="preserve">(ΦΩΦΗ) </w:t>
      </w:r>
      <w:r>
        <w:rPr>
          <w:rFonts w:eastAsia="Times New Roman"/>
          <w:b/>
          <w:bCs/>
          <w:shd w:val="clear" w:color="auto" w:fill="FFFFFF"/>
        </w:rPr>
        <w:t>ΓΕΝΝΗΜΑΤΑ (Πρόεδρος της Δημοκρατικής Συμπαράταξης ΠΑΣΟΚ</w:t>
      </w:r>
      <w:r>
        <w:rPr>
          <w:rFonts w:eastAsia="Times New Roman"/>
          <w:b/>
          <w:bCs/>
          <w:shd w:val="clear" w:color="auto" w:fill="FFFFFF"/>
        </w:rPr>
        <w:t xml:space="preserve"> </w:t>
      </w:r>
      <w:r>
        <w:rPr>
          <w:rFonts w:eastAsia="Times New Roman"/>
          <w:b/>
          <w:bCs/>
          <w:shd w:val="clear" w:color="auto" w:fill="FFFFFF"/>
        </w:rPr>
        <w:t>-</w:t>
      </w:r>
      <w:r>
        <w:rPr>
          <w:rFonts w:eastAsia="Times New Roman"/>
          <w:b/>
          <w:bCs/>
          <w:shd w:val="clear" w:color="auto" w:fill="FFFFFF"/>
        </w:rPr>
        <w:t xml:space="preserve"> </w:t>
      </w:r>
      <w:r>
        <w:rPr>
          <w:rFonts w:eastAsia="Times New Roman"/>
          <w:b/>
          <w:bCs/>
          <w:shd w:val="clear" w:color="auto" w:fill="FFFFFF"/>
        </w:rPr>
        <w:t xml:space="preserve">ΔΗΜΑΡ): </w:t>
      </w:r>
      <w:r>
        <w:rPr>
          <w:rFonts w:eastAsia="Times New Roman"/>
          <w:bCs/>
          <w:shd w:val="clear" w:color="auto" w:fill="FFFFFF"/>
        </w:rPr>
        <w:t xml:space="preserve">Ευχαριστώ, κύριε Πρόεδρε. </w:t>
      </w:r>
    </w:p>
    <w:p w14:paraId="358468DF" w14:textId="77777777" w:rsidR="00825165" w:rsidRDefault="00D46FE4">
      <w:pPr>
        <w:spacing w:after="0" w:line="600" w:lineRule="auto"/>
        <w:ind w:firstLine="720"/>
        <w:jc w:val="both"/>
        <w:rPr>
          <w:rFonts w:eastAsia="Times New Roman"/>
          <w:bCs/>
          <w:shd w:val="clear" w:color="auto" w:fill="FFFFFF"/>
        </w:rPr>
      </w:pPr>
      <w:r>
        <w:rPr>
          <w:rFonts w:eastAsia="Times New Roman"/>
          <w:bCs/>
          <w:shd w:val="clear" w:color="auto" w:fill="FFFFFF"/>
        </w:rPr>
        <w:t>«Κυρίες και κύριοι Βουλευτές, το Εθνικό Σύστημα Υγείας θα έπρεπε να είναι ένα ζήτημα που όχι απλώς δεν διχάζει, αλλά ενώνει. Είναι λυπηρό, αλλά είναι αληθιν</w:t>
      </w:r>
      <w:r>
        <w:rPr>
          <w:rFonts w:eastAsia="Times New Roman"/>
          <w:bCs/>
          <w:shd w:val="clear" w:color="auto" w:fill="FFFFFF"/>
        </w:rPr>
        <w:t>ό, το ότι ο πιο ευαίσθητος χώρος για τον άνθρωπο αποτελούσε και αποτελεί ένα πεδίο σύγκρουσης δύο διαφορετικών αντιλήψεων, της εμπορευματοποίησης από τη μια και της πολιτικής με κέντρο τον άνθρωπο, αυτή που εμείς ακολουθούμε όλα αυτά τα χρόνια». Γιώργος Γε</w:t>
      </w:r>
      <w:r>
        <w:rPr>
          <w:rFonts w:eastAsia="Times New Roman"/>
          <w:bCs/>
          <w:shd w:val="clear" w:color="auto" w:fill="FFFFFF"/>
        </w:rPr>
        <w:t xml:space="preserve">ννηματάς, 1987. </w:t>
      </w:r>
    </w:p>
    <w:p w14:paraId="358468E0" w14:textId="77777777" w:rsidR="00825165" w:rsidRDefault="00D46FE4">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Αυτή είναι η παρακαταθήκη μας. Αυτά πιστεύουμε, αυτά εφαρμόσαμε, με αυτά συνεχίζουμε. Αυτό πράξαμε σε όλη την ιστορική μας διαδρομή, με τη δημιουργία του Εθνικού Συστήματος Υγείας, με τη δημιουργία έξι πανεπιστημιακών και τριάντα νομαρχιακ</w:t>
      </w:r>
      <w:r>
        <w:rPr>
          <w:rFonts w:eastAsia="Times New Roman"/>
          <w:bCs/>
          <w:shd w:val="clear" w:color="auto" w:fill="FFFFFF"/>
        </w:rPr>
        <w:t xml:space="preserve">ών </w:t>
      </w:r>
      <w:r>
        <w:rPr>
          <w:rFonts w:eastAsia="Times New Roman"/>
          <w:bCs/>
          <w:shd w:val="clear" w:color="auto" w:fill="FFFFFF"/>
        </w:rPr>
        <w:t xml:space="preserve">νοσοκομείων </w:t>
      </w:r>
      <w:r>
        <w:rPr>
          <w:rFonts w:eastAsia="Times New Roman"/>
          <w:bCs/>
          <w:shd w:val="clear" w:color="auto" w:fill="FFFFFF"/>
        </w:rPr>
        <w:t xml:space="preserve">και βέβαια </w:t>
      </w:r>
      <w:proofErr w:type="spellStart"/>
      <w:r>
        <w:rPr>
          <w:rFonts w:eastAsia="Times New Roman"/>
          <w:bCs/>
          <w:shd w:val="clear" w:color="auto" w:fill="FFFFFF"/>
        </w:rPr>
        <w:t>εκατόν</w:t>
      </w:r>
      <w:proofErr w:type="spellEnd"/>
      <w:r>
        <w:rPr>
          <w:rFonts w:eastAsia="Times New Roman"/>
          <w:bCs/>
          <w:shd w:val="clear" w:color="auto" w:fill="FFFFFF"/>
        </w:rPr>
        <w:t xml:space="preserve"> ενενήντα </w:t>
      </w:r>
      <w:r>
        <w:rPr>
          <w:rFonts w:eastAsia="Times New Roman"/>
          <w:bCs/>
          <w:shd w:val="clear" w:color="auto" w:fill="FFFFFF"/>
        </w:rPr>
        <w:t>κέντρων υγείας</w:t>
      </w:r>
      <w:r>
        <w:rPr>
          <w:rFonts w:eastAsia="Times New Roman"/>
          <w:bCs/>
          <w:shd w:val="clear" w:color="auto" w:fill="FFFFFF"/>
        </w:rPr>
        <w:t xml:space="preserve">, με την επέκταση του ΕΚΑΒ σε ολόκληρη τη χώρα, με την ίδρυση του ΟΚΑΝΑ, του ΕΟΠΥΥ, με τη μεγάλη μεταρρύθμιση της ηλεκτρονικής </w:t>
      </w:r>
      <w:proofErr w:type="spellStart"/>
      <w:r>
        <w:rPr>
          <w:rFonts w:eastAsia="Times New Roman"/>
          <w:bCs/>
          <w:shd w:val="clear" w:color="auto" w:fill="FFFFFF"/>
        </w:rPr>
        <w:t>συνταγογράφησης</w:t>
      </w:r>
      <w:proofErr w:type="spellEnd"/>
      <w:r>
        <w:rPr>
          <w:rFonts w:eastAsia="Times New Roman"/>
          <w:bCs/>
          <w:shd w:val="clear" w:color="auto" w:fill="FFFFFF"/>
        </w:rPr>
        <w:t xml:space="preserve"> και βέβαια με την αναμόρφωση της ψυχικής υγείας, αφήνοντα</w:t>
      </w:r>
      <w:r>
        <w:rPr>
          <w:rFonts w:eastAsia="Times New Roman"/>
          <w:bCs/>
          <w:shd w:val="clear" w:color="auto" w:fill="FFFFFF"/>
        </w:rPr>
        <w:t xml:space="preserve">ς πίσω μας τις φρικτές εικόνες της Λέρου. </w:t>
      </w:r>
    </w:p>
    <w:p w14:paraId="358468E1" w14:textId="77777777" w:rsidR="00825165" w:rsidRDefault="00D46FE4">
      <w:pPr>
        <w:spacing w:after="0" w:line="600" w:lineRule="auto"/>
        <w:ind w:firstLine="720"/>
        <w:jc w:val="both"/>
        <w:rPr>
          <w:rFonts w:eastAsia="Times New Roman"/>
          <w:bCs/>
          <w:shd w:val="clear" w:color="auto" w:fill="FFFFFF"/>
        </w:rPr>
      </w:pPr>
      <w:r>
        <w:rPr>
          <w:rFonts w:eastAsia="Times New Roman"/>
          <w:bCs/>
          <w:shd w:val="clear" w:color="auto" w:fill="FFFFFF"/>
        </w:rPr>
        <w:t>Αυτές είναι μεταρρυθμίσεις που υπονομεύτηκαν από την αρχή και διαχρονικά από τη Δεξιά. Ιδιαίτερα την περίοδο 2004-2009 το σύστημα ουσιαστικά εγκαταλείφθηκε. Αφέθηκαν χρέη 6,2 δισεκατομμυρίων ευρώ, ενώ η σπατάλη στ</w:t>
      </w:r>
      <w:r>
        <w:rPr>
          <w:rFonts w:eastAsia="Times New Roman"/>
          <w:bCs/>
          <w:shd w:val="clear" w:color="auto" w:fill="FFFFFF"/>
        </w:rPr>
        <w:t xml:space="preserve">ο φάρμακο και στο υγειονομικό υλικό έφτασε σε δυσθεώρητα ύψη. Αυτή την περίοδο με περίεργη σιωπή προσπαθεί να καλύψει η σημερινή Κυβέρνηση της δήθεν Αριστεράς. </w:t>
      </w:r>
    </w:p>
    <w:p w14:paraId="358468E2" w14:textId="77777777" w:rsidR="00825165" w:rsidRDefault="00D46FE4">
      <w:pPr>
        <w:spacing w:after="0" w:line="600" w:lineRule="auto"/>
        <w:ind w:firstLine="720"/>
        <w:jc w:val="both"/>
        <w:rPr>
          <w:rFonts w:eastAsia="Times New Roman"/>
          <w:bCs/>
          <w:shd w:val="clear" w:color="auto" w:fill="FFFFFF"/>
        </w:rPr>
      </w:pPr>
      <w:r>
        <w:rPr>
          <w:rFonts w:eastAsia="Times New Roman"/>
          <w:bCs/>
          <w:shd w:val="clear" w:color="auto" w:fill="FFFFFF"/>
        </w:rPr>
        <w:t>Δυστυχώς και σήμερα, με την Κυβέρνηση των ΣΥΡΙΖΑ</w:t>
      </w:r>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ΑΝΕΛ, η αρνητική κατάσταση συνεχίζεται. Τα δ</w:t>
      </w:r>
      <w:r>
        <w:rPr>
          <w:rFonts w:eastAsia="Times New Roman"/>
          <w:bCs/>
          <w:shd w:val="clear" w:color="auto" w:fill="FFFFFF"/>
        </w:rPr>
        <w:t>ημόσια νοσοκο</w:t>
      </w:r>
      <w:r>
        <w:rPr>
          <w:rFonts w:eastAsia="Times New Roman"/>
          <w:bCs/>
          <w:shd w:val="clear" w:color="auto" w:fill="FFFFFF"/>
        </w:rPr>
        <w:lastRenderedPageBreak/>
        <w:t>μεία διαλύονται, οι υπηρεσίες υγείας υποβαθμίζονται, οι ασθενείς ταλαιπωρούνται, η χρηματοδότηση του ΕΟΠΥΥ μειώνεται και την ίδια ώρα οι κομματικές παρεμβάσεις γίνονται καθεστώς και η αδιαφάνεια κυριαρχεί. Η κατάσταση αυτή απλά δεν μπορεί να σ</w:t>
      </w:r>
      <w:r>
        <w:rPr>
          <w:rFonts w:eastAsia="Times New Roman"/>
          <w:bCs/>
          <w:shd w:val="clear" w:color="auto" w:fill="FFFFFF"/>
        </w:rPr>
        <w:t xml:space="preserve">υνεχιστεί. </w:t>
      </w:r>
    </w:p>
    <w:p w14:paraId="358468E3" w14:textId="77777777" w:rsidR="00825165" w:rsidRDefault="00D46FE4">
      <w:pPr>
        <w:spacing w:after="0" w:line="600" w:lineRule="auto"/>
        <w:ind w:firstLine="720"/>
        <w:jc w:val="both"/>
        <w:rPr>
          <w:rFonts w:eastAsia="Times New Roman"/>
          <w:bCs/>
          <w:shd w:val="clear" w:color="auto" w:fill="FFFFFF"/>
        </w:rPr>
      </w:pPr>
      <w:r>
        <w:rPr>
          <w:rFonts w:eastAsia="Times New Roman"/>
          <w:bCs/>
          <w:shd w:val="clear" w:color="auto" w:fill="FFFFFF"/>
        </w:rPr>
        <w:t>Στόχος μας είναι να σταματήσει ο κατήφορος, η διάλυση και η υποβάθμιση του Εθνικού Συστήματος Υγείας. Η προβληματική λειτουργία του ΕΣΥ σήμερα έχει αρνητικές επιπτώσεις στην υγεία του πληθυσμού και ιδιαίτερα των φτωχότερων στρωμάτων. Αυτοί θίγο</w:t>
      </w:r>
      <w:r>
        <w:rPr>
          <w:rFonts w:eastAsia="Times New Roman"/>
          <w:bCs/>
          <w:shd w:val="clear" w:color="auto" w:fill="FFFFFF"/>
        </w:rPr>
        <w:t xml:space="preserve">νται πρώτοι, γιατί είναι αυτοί που το έχουν σήμερα μεγαλύτερη ανάγκη. </w:t>
      </w:r>
    </w:p>
    <w:p w14:paraId="358468E4" w14:textId="77777777" w:rsidR="00825165" w:rsidRDefault="00D46FE4">
      <w:pPr>
        <w:spacing w:after="0" w:line="600" w:lineRule="auto"/>
        <w:ind w:firstLine="720"/>
        <w:jc w:val="both"/>
        <w:rPr>
          <w:rFonts w:eastAsia="Times New Roman"/>
          <w:bCs/>
          <w:shd w:val="clear" w:color="auto" w:fill="FFFFFF"/>
        </w:rPr>
      </w:pPr>
      <w:r>
        <w:rPr>
          <w:rFonts w:eastAsia="Times New Roman"/>
          <w:bCs/>
          <w:shd w:val="clear" w:color="auto" w:fill="FFFFFF"/>
        </w:rPr>
        <w:t>Και δυστυχώς δεν είναι μόνο η κατάσταση στο Εθνικό Σύστημα Υγείας που δημιουργεί προβλήματα στον Έλληνα πολίτη. Υπάρχουν εξίσου σημαντικά προβλήματα σε σχέση με το κοινωνικό κράτος.</w:t>
      </w:r>
    </w:p>
    <w:p w14:paraId="358468E5" w14:textId="77777777" w:rsidR="00825165" w:rsidRDefault="00D46FE4">
      <w:pPr>
        <w:spacing w:after="0" w:line="600" w:lineRule="auto"/>
        <w:ind w:firstLine="720"/>
        <w:jc w:val="both"/>
        <w:rPr>
          <w:rFonts w:eastAsia="Times New Roman"/>
          <w:bCs/>
          <w:shd w:val="clear" w:color="auto" w:fill="FFFFFF"/>
        </w:rPr>
      </w:pPr>
      <w:r>
        <w:rPr>
          <w:rFonts w:eastAsia="Times New Roman"/>
          <w:bCs/>
          <w:shd w:val="clear" w:color="auto" w:fill="FFFFFF"/>
        </w:rPr>
        <w:t xml:space="preserve">Θα </w:t>
      </w:r>
      <w:r>
        <w:rPr>
          <w:rFonts w:eastAsia="Times New Roman"/>
          <w:bCs/>
          <w:shd w:val="clear" w:color="auto" w:fill="FFFFFF"/>
        </w:rPr>
        <w:t xml:space="preserve">μου επιτρέψετε να κάνω εδώ μια παρένθεση, γιατί θεωρώ υποχρέωσή μου να μεταφέρω στη Βουλή τη συγκλονιστική εμπειρία μου από τη χθεσινή συνάντησή μου με τον Σύλλογο Συζύγων </w:t>
      </w:r>
      <w:proofErr w:type="spellStart"/>
      <w:r>
        <w:rPr>
          <w:rFonts w:eastAsia="Times New Roman"/>
          <w:bCs/>
          <w:shd w:val="clear" w:color="auto" w:fill="FFFFFF"/>
        </w:rPr>
        <w:t>Θανόντων</w:t>
      </w:r>
      <w:proofErr w:type="spellEnd"/>
      <w:r>
        <w:rPr>
          <w:rFonts w:eastAsia="Times New Roman"/>
          <w:bCs/>
          <w:shd w:val="clear" w:color="auto" w:fill="FFFFFF"/>
        </w:rPr>
        <w:t xml:space="preserve"> «ΑΞ.Ι.Α.». </w:t>
      </w:r>
    </w:p>
    <w:p w14:paraId="358468E6" w14:textId="77777777" w:rsidR="00825165" w:rsidRDefault="00D46FE4">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Σας είχαμε επισημάνει έγκαιρα, κυρίες και κύριοι της Κυβέρνησης</w:t>
      </w:r>
      <w:r>
        <w:rPr>
          <w:rFonts w:eastAsia="Times New Roman"/>
          <w:bCs/>
          <w:shd w:val="clear" w:color="auto" w:fill="FFFFFF"/>
        </w:rPr>
        <w:t xml:space="preserve"> και κυρίες και κύριοι Βουλευτές, ότι το άρθρο 12 του ν.4387/2016 θα δημιουργήσει επικίνδυνες καταστάσεις, θα καταδικάσει ανθρώπους σε απόγνωση και είχαμε καταψηφίσει τις σχετικές διατάξεις. </w:t>
      </w:r>
    </w:p>
    <w:p w14:paraId="358468E7" w14:textId="77777777" w:rsidR="00825165" w:rsidRDefault="00D46FE4">
      <w:pPr>
        <w:spacing w:after="0" w:line="600" w:lineRule="auto"/>
        <w:ind w:firstLine="720"/>
        <w:jc w:val="both"/>
        <w:rPr>
          <w:rFonts w:eastAsia="Times New Roman"/>
          <w:bCs/>
          <w:shd w:val="clear" w:color="auto" w:fill="FFFFFF"/>
        </w:rPr>
      </w:pPr>
      <w:r>
        <w:rPr>
          <w:rFonts w:eastAsia="Times New Roman"/>
          <w:bCs/>
          <w:shd w:val="clear" w:color="auto" w:fill="FFFFFF"/>
        </w:rPr>
        <w:t xml:space="preserve">Δυστυχώς, αφήνετε συζύγους </w:t>
      </w:r>
      <w:proofErr w:type="spellStart"/>
      <w:r>
        <w:rPr>
          <w:rFonts w:eastAsia="Times New Roman"/>
          <w:bCs/>
          <w:shd w:val="clear" w:color="auto" w:fill="FFFFFF"/>
        </w:rPr>
        <w:t>θανόντων</w:t>
      </w:r>
      <w:proofErr w:type="spellEnd"/>
      <w:r>
        <w:rPr>
          <w:rFonts w:eastAsia="Times New Roman"/>
          <w:bCs/>
          <w:shd w:val="clear" w:color="auto" w:fill="FFFFFF"/>
        </w:rPr>
        <w:t xml:space="preserve">, και κυρίως γυναίκες, χωρίς </w:t>
      </w:r>
      <w:r>
        <w:rPr>
          <w:rFonts w:eastAsia="Times New Roman"/>
          <w:bCs/>
          <w:shd w:val="clear" w:color="auto" w:fill="FFFFFF"/>
        </w:rPr>
        <w:t xml:space="preserve">σύνταξη ή πολύ μειωμένες συντάξεις και διαλύετε οικογένειες. Τους οδηγείτε πραγματικά σε απελπισία, σε αδιέξοδο. Καταδικάζετε μικρά παιδιά, που σήμερα δεν έχουν τη δυνατότητα καν να σπουδάσουν και βλέπουν και τον κίνδυνο μπροστά τους, αν η οικογένεια είχε </w:t>
      </w:r>
      <w:r>
        <w:rPr>
          <w:rFonts w:eastAsia="Times New Roman"/>
          <w:bCs/>
          <w:shd w:val="clear" w:color="auto" w:fill="FFFFFF"/>
        </w:rPr>
        <w:t>ένα στεγαστικό δάνειο, να χάσουν και το σπίτι τους.</w:t>
      </w:r>
    </w:p>
    <w:p w14:paraId="358468E8" w14:textId="77777777" w:rsidR="00825165" w:rsidRDefault="00D46FE4">
      <w:pPr>
        <w:spacing w:after="0" w:line="600" w:lineRule="auto"/>
        <w:ind w:firstLine="720"/>
        <w:jc w:val="both"/>
        <w:rPr>
          <w:rFonts w:eastAsia="Times New Roman"/>
          <w:bCs/>
          <w:shd w:val="clear" w:color="auto" w:fill="FFFFFF"/>
        </w:rPr>
      </w:pPr>
      <w:r>
        <w:rPr>
          <w:rFonts w:eastAsia="Times New Roman"/>
          <w:bCs/>
          <w:shd w:val="clear" w:color="auto" w:fill="FFFFFF"/>
        </w:rPr>
        <w:t>Στοιχειώδης υποχρέωση της πολιτείας, στοιχειώδης σεβασμός στις ήδη ταλαιπωρημένες αυτές οικογένειες είναι η κατάργηση της απαράδεκτης και προβληματικής για τον λαό μας διάταξης.</w:t>
      </w:r>
    </w:p>
    <w:p w14:paraId="358468E9" w14:textId="77777777" w:rsidR="00825165" w:rsidRDefault="00D46FE4">
      <w:pPr>
        <w:spacing w:after="0" w:line="600" w:lineRule="auto"/>
        <w:ind w:firstLine="720"/>
        <w:jc w:val="both"/>
        <w:rPr>
          <w:rFonts w:eastAsia="Times New Roman" w:cs="Times New Roman"/>
        </w:rPr>
      </w:pPr>
      <w:r>
        <w:rPr>
          <w:rFonts w:eastAsia="Times New Roman" w:cs="Times New Roman"/>
        </w:rPr>
        <w:t>(Χειροκροτήματα από την πτ</w:t>
      </w:r>
      <w:r>
        <w:rPr>
          <w:rFonts w:eastAsia="Times New Roman" w:cs="Times New Roman"/>
        </w:rPr>
        <w:t>έρυγα της Δημοκρατικής Συμπαράταξης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ΔΗΜΑΡ)</w:t>
      </w:r>
    </w:p>
    <w:p w14:paraId="358468EA" w14:textId="77777777" w:rsidR="00825165" w:rsidRDefault="00D46FE4">
      <w:pPr>
        <w:spacing w:after="0" w:line="600" w:lineRule="auto"/>
        <w:ind w:firstLine="720"/>
        <w:jc w:val="both"/>
        <w:rPr>
          <w:rFonts w:eastAsia="Times New Roman"/>
          <w:bCs/>
          <w:shd w:val="clear" w:color="auto" w:fill="FFFFFF"/>
        </w:rPr>
      </w:pPr>
      <w:r>
        <w:rPr>
          <w:rFonts w:eastAsia="Times New Roman"/>
          <w:bCs/>
          <w:shd w:val="clear" w:color="auto" w:fill="FFFFFF"/>
        </w:rPr>
        <w:t xml:space="preserve">Εδώ και τώρα, κυρίες και κύριοι Βουλευτές, να γίνει αυτό για να σωθεί η τιμή του πολιτικού συστήματος. Αν δεν το κάνετε, </w:t>
      </w:r>
      <w:r>
        <w:rPr>
          <w:rFonts w:eastAsia="Times New Roman"/>
          <w:bCs/>
          <w:shd w:val="clear" w:color="auto" w:fill="FFFFFF"/>
        </w:rPr>
        <w:lastRenderedPageBreak/>
        <w:t>θα αναλάβουμε εμείς σύντομα την πρωτοβουλία κατάθεσης πρότασης νόμου, που να καταργε</w:t>
      </w:r>
      <w:r>
        <w:rPr>
          <w:rFonts w:eastAsia="Times New Roman"/>
          <w:bCs/>
          <w:shd w:val="clear" w:color="auto" w:fill="FFFFFF"/>
        </w:rPr>
        <w:t xml:space="preserve">ί τη σχετική διάταξη και να διασφαλίζει την αξιοπρέπεια στους δικαιούχους των συντάξεων χηρείας. </w:t>
      </w:r>
    </w:p>
    <w:p w14:paraId="358468EB" w14:textId="77777777" w:rsidR="00825165" w:rsidRDefault="00D46FE4">
      <w:pPr>
        <w:spacing w:after="0" w:line="600" w:lineRule="auto"/>
        <w:ind w:firstLine="720"/>
        <w:jc w:val="both"/>
        <w:rPr>
          <w:rFonts w:eastAsia="Times New Roman"/>
          <w:bCs/>
          <w:shd w:val="clear" w:color="auto" w:fill="FFFFFF"/>
        </w:rPr>
      </w:pPr>
      <w:r>
        <w:rPr>
          <w:rFonts w:eastAsia="Times New Roman"/>
          <w:bCs/>
          <w:shd w:val="clear" w:color="auto" w:fill="FFFFFF"/>
        </w:rPr>
        <w:t>Και ακούστε, επειδή πολλά μπορεί να γραφτούν και πάλι, δεν τους κάνουμε κα</w:t>
      </w:r>
      <w:r>
        <w:rPr>
          <w:rFonts w:eastAsia="Times New Roman"/>
          <w:bCs/>
          <w:shd w:val="clear" w:color="auto" w:fill="FFFFFF"/>
        </w:rPr>
        <w:t>μ</w:t>
      </w:r>
      <w:r>
        <w:rPr>
          <w:rFonts w:eastAsia="Times New Roman"/>
          <w:bCs/>
          <w:shd w:val="clear" w:color="auto" w:fill="FFFFFF"/>
        </w:rPr>
        <w:t>μία χάρη και δεν πρόκειται για ρουσφέτι. Οι σύζυγοί τους πλήρωναν επί σειρά ετών τι</w:t>
      </w:r>
      <w:r>
        <w:rPr>
          <w:rFonts w:eastAsia="Times New Roman"/>
          <w:bCs/>
          <w:shd w:val="clear" w:color="auto" w:fill="FFFFFF"/>
        </w:rPr>
        <w:t xml:space="preserve">ς εισφορές τους, τις συνδρομές τους στο σύστημα. Καλώ, λοιπόν, όλους τους Βουλευτές απ’ όλα τα κόμματα να πάρουν θέση σε αυτό το μείζον κοινωνικό θέμα. </w:t>
      </w:r>
    </w:p>
    <w:p w14:paraId="358468EC" w14:textId="77777777" w:rsidR="00825165" w:rsidRDefault="00D46FE4">
      <w:pPr>
        <w:spacing w:after="0" w:line="600" w:lineRule="auto"/>
        <w:ind w:firstLine="720"/>
        <w:jc w:val="both"/>
        <w:rPr>
          <w:rFonts w:eastAsia="Times New Roman"/>
          <w:bCs/>
          <w:shd w:val="clear" w:color="auto" w:fill="FFFFFF"/>
        </w:rPr>
      </w:pPr>
      <w:r>
        <w:rPr>
          <w:rFonts w:eastAsia="Times New Roman"/>
          <w:bCs/>
          <w:shd w:val="clear" w:color="auto" w:fill="FFFFFF"/>
        </w:rPr>
        <w:t>Επιστρέφω στο θέμα του Εθνικού Συστήματος Υγείας. Ακούστε, κυρίες και κύριοι Βουλευτές, μετά από τριάντ</w:t>
      </w:r>
      <w:r>
        <w:rPr>
          <w:rFonts w:eastAsia="Times New Roman"/>
          <w:bCs/>
          <w:shd w:val="clear" w:color="auto" w:fill="FFFFFF"/>
        </w:rPr>
        <w:t>α πέντε χρόνια λειτουργίας και την κακοποίηση που υπέστη το ΕΣΥ, χρειάζεται βαθιές αλλαγές, αφ</w:t>
      </w:r>
      <w:r>
        <w:rPr>
          <w:rFonts w:eastAsia="Times New Roman"/>
          <w:bCs/>
          <w:shd w:val="clear" w:color="auto" w:fill="FFFFFF"/>
        </w:rPr>
        <w:t xml:space="preserve">’ </w:t>
      </w:r>
      <w:r>
        <w:rPr>
          <w:rFonts w:eastAsia="Times New Roman"/>
          <w:bCs/>
          <w:shd w:val="clear" w:color="auto" w:fill="FFFFFF"/>
        </w:rPr>
        <w:t>ενός για να ανταποκριθεί στις ραγδαίες επιστημονικές και τεχνολογικές εξελίξεις, αφ</w:t>
      </w:r>
      <w:r>
        <w:rPr>
          <w:rFonts w:eastAsia="Times New Roman"/>
          <w:bCs/>
          <w:shd w:val="clear" w:color="auto" w:fill="FFFFFF"/>
        </w:rPr>
        <w:t xml:space="preserve">’ </w:t>
      </w:r>
      <w:r>
        <w:rPr>
          <w:rFonts w:eastAsia="Times New Roman"/>
          <w:bCs/>
          <w:shd w:val="clear" w:color="auto" w:fill="FFFFFF"/>
        </w:rPr>
        <w:t xml:space="preserve">ετέρου για να ανταποκριθεί στις νέες ανάγκες των πολιτών. </w:t>
      </w:r>
    </w:p>
    <w:p w14:paraId="358468ED" w14:textId="77777777" w:rsidR="00825165" w:rsidRDefault="00D46FE4">
      <w:pPr>
        <w:spacing w:after="0" w:line="600" w:lineRule="auto"/>
        <w:ind w:firstLine="720"/>
        <w:jc w:val="both"/>
        <w:rPr>
          <w:rFonts w:eastAsia="Times New Roman"/>
          <w:bCs/>
          <w:shd w:val="clear" w:color="auto" w:fill="FFFFFF"/>
        </w:rPr>
      </w:pPr>
      <w:r w:rsidRPr="00715814">
        <w:rPr>
          <w:rFonts w:eastAsia="Times New Roman"/>
          <w:shd w:val="clear" w:color="auto" w:fill="FFFFFF"/>
        </w:rPr>
        <w:t>Μιλάω, λοιπόν, γ</w:t>
      </w:r>
      <w:r w:rsidRPr="00715814">
        <w:rPr>
          <w:rFonts w:eastAsia="Times New Roman"/>
          <w:shd w:val="clear" w:color="auto" w:fill="FFFFFF"/>
        </w:rPr>
        <w:t xml:space="preserve">ια αναγέννηση και ανασυγκρότηση του Εθνικού Συστήματος Υγείας. Χρειαζόμαστε ένα νέο δημόσιο Εθνικό Σύστημα Υγείας, που εξασφαλίζει πρόσβαση για όλους τους πολίτες, καλύπτει τις ευάλωτες ομάδες του πληθυσμού και </w:t>
      </w:r>
      <w:r w:rsidRPr="00715814">
        <w:rPr>
          <w:rFonts w:eastAsia="Times New Roman"/>
          <w:shd w:val="clear" w:color="auto" w:fill="FFFFFF"/>
        </w:rPr>
        <w:lastRenderedPageBreak/>
        <w:t>τους χρόνια πάσχοντες, δίνει βάρος στην πρόλη</w:t>
      </w:r>
      <w:r w:rsidRPr="00715814">
        <w:rPr>
          <w:rFonts w:eastAsia="Times New Roman"/>
          <w:shd w:val="clear" w:color="auto" w:fill="FFFFFF"/>
        </w:rPr>
        <w:t xml:space="preserve">ψη, παρέχει επιτέλους ολοκληρωμένη οδοντιατρική φροντίδα, αλλά σε συνεργασία με τους συλλόγους και την ομοσπονδία, αξιοποιεί το ανθρώπινο δυναμικό και </w:t>
      </w:r>
      <w:r>
        <w:rPr>
          <w:rFonts w:eastAsia="Times New Roman"/>
          <w:bCs/>
          <w:shd w:val="clear" w:color="auto" w:fill="FFFFFF"/>
        </w:rPr>
        <w:t xml:space="preserve">την τεχνολογία, ένα σύστημα βιώσιμο, λειτουργικό, αποτελεσματικό. </w:t>
      </w:r>
    </w:p>
    <w:p w14:paraId="358468EE" w14:textId="77777777" w:rsidR="00825165" w:rsidRDefault="00D46FE4">
      <w:pPr>
        <w:spacing w:after="0" w:line="600" w:lineRule="auto"/>
        <w:ind w:firstLine="720"/>
        <w:jc w:val="both"/>
        <w:rPr>
          <w:rFonts w:eastAsia="Times New Roman"/>
          <w:bCs/>
          <w:shd w:val="clear" w:color="auto" w:fill="FFFFFF"/>
        </w:rPr>
      </w:pPr>
      <w:r>
        <w:rPr>
          <w:rFonts w:eastAsia="Times New Roman"/>
          <w:bCs/>
          <w:shd w:val="clear" w:color="auto" w:fill="FFFFFF"/>
        </w:rPr>
        <w:t>Κυρίες και κύριοι Βουλευτές, συζητούμε</w:t>
      </w:r>
      <w:r>
        <w:rPr>
          <w:rFonts w:eastAsia="Times New Roman"/>
          <w:bCs/>
          <w:shd w:val="clear" w:color="auto" w:fill="FFFFFF"/>
        </w:rPr>
        <w:t xml:space="preserve"> σήμερα στη Βουλή το πολυδιαφημισμένο από τους ΣΥΡΙΖΑΝΕΛ νομοσχέδιο για τη μεταρρύθμιση στην </w:t>
      </w:r>
      <w:r>
        <w:rPr>
          <w:rFonts w:eastAsia="Times New Roman"/>
          <w:bCs/>
          <w:shd w:val="clear" w:color="auto" w:fill="FFFFFF"/>
        </w:rPr>
        <w:t>π</w:t>
      </w:r>
      <w:r>
        <w:rPr>
          <w:rFonts w:eastAsia="Times New Roman"/>
          <w:bCs/>
          <w:shd w:val="clear" w:color="auto" w:fill="FFFFFF"/>
        </w:rPr>
        <w:t xml:space="preserve">ρωτοβάθμια </w:t>
      </w:r>
      <w:r>
        <w:rPr>
          <w:rFonts w:eastAsia="Times New Roman"/>
          <w:bCs/>
          <w:shd w:val="clear" w:color="auto" w:fill="FFFFFF"/>
        </w:rPr>
        <w:t>φ</w:t>
      </w:r>
      <w:r>
        <w:rPr>
          <w:rFonts w:eastAsia="Times New Roman"/>
          <w:bCs/>
          <w:shd w:val="clear" w:color="auto" w:fill="FFFFFF"/>
        </w:rPr>
        <w:t xml:space="preserve">ροντίδα </w:t>
      </w:r>
      <w:r>
        <w:rPr>
          <w:rFonts w:eastAsia="Times New Roman"/>
          <w:bCs/>
          <w:shd w:val="clear" w:color="auto" w:fill="FFFFFF"/>
        </w:rPr>
        <w:t>υ</w:t>
      </w:r>
      <w:r>
        <w:rPr>
          <w:rFonts w:eastAsia="Times New Roman"/>
          <w:bCs/>
          <w:shd w:val="clear" w:color="auto" w:fill="FFFFFF"/>
        </w:rPr>
        <w:t>γείας. Χρειάζεται μια τέτοια παρέμβαση</w:t>
      </w:r>
      <w:r>
        <w:rPr>
          <w:rFonts w:eastAsia="Times New Roman"/>
          <w:bCs/>
          <w:shd w:val="clear" w:color="auto" w:fill="FFFFFF"/>
        </w:rPr>
        <w:t>,</w:t>
      </w:r>
      <w:r>
        <w:rPr>
          <w:rFonts w:eastAsia="Times New Roman"/>
          <w:bCs/>
          <w:shd w:val="clear" w:color="auto" w:fill="FFFFFF"/>
        </w:rPr>
        <w:t xml:space="preserve"> που θα αξιοποιεί τη μεγάλη μεταρρύθμιση της δημιουργίας του ΕΟΠΥΥ του 2011, αλλά και τα θετικά βήματα</w:t>
      </w:r>
      <w:r>
        <w:rPr>
          <w:rFonts w:eastAsia="Times New Roman"/>
          <w:bCs/>
          <w:shd w:val="clear" w:color="auto" w:fill="FFFFFF"/>
        </w:rPr>
        <w:t xml:space="preserve"> που έγιναν με την οργάνωση του ΠΕΔΥ λίγα χρόνια μετά; Αναμφίβολα η απάντηση είναι «ναι». </w:t>
      </w:r>
    </w:p>
    <w:p w14:paraId="358468E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Έχουν γίνει ήδη τα πρώτα βήματα, το νέο περιβάλλον των ενιαίων παροχών, η ύπαρξη ενός φορέα του ΕΟΠΥΥ που διαχειρίζεται με διαφάνεια τους πόρους και αξιολογεί και επ</w:t>
      </w:r>
      <w:r>
        <w:rPr>
          <w:rFonts w:eastAsia="Times New Roman" w:cs="Times New Roman"/>
          <w:szCs w:val="24"/>
        </w:rPr>
        <w:t xml:space="preserve">ιλέγει τις μονάδες παροχής υπηρεσιών, η ενοποίηση των πρωτοβάθμιων υπηρεσιών υγείας και ταμείων και των νοσοκομείων του ΙΚΑ με το ΕΣΥ. Πρόκειται για κινήσεις σε θετική κατεύθυνση, στις οποίες πρέπει να στηριχθούμε από εδώ και πέρα. Όμως αυτά δεν αρκούν. </w:t>
      </w:r>
    </w:p>
    <w:p w14:paraId="358468F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διαμορφωμένη πραγματικότητα επιβάλλει να προχωρήσουμε σε νέες ριζικές αλλαγές. Γιατί, ενώ έχουμε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μονάδες του ΠΕΔΥ, δημοτικά ιατρεία, διαγνωστικά κέντρα, ειδικούς γιατρούς, αξονικούς, μαγνητικούς τομογράφους και μια σειρά από άλλα εφόδια και</w:t>
      </w:r>
      <w:r>
        <w:rPr>
          <w:rFonts w:eastAsia="Times New Roman" w:cs="Times New Roman"/>
          <w:szCs w:val="24"/>
        </w:rPr>
        <w:t xml:space="preserve"> μέσα, δεν έχουμε ακόμα ολοκληρωμένο ανθρωποκεντρικό σύστημα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 xml:space="preserve">γείας. </w:t>
      </w:r>
    </w:p>
    <w:p w14:paraId="358468F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Τι θα έπρεπε λοιπόν να κάνουμε; Ποια είναι η αναγκαία παρέμβαση που θα αποτελούσε ένα σίγουρο, στέρεο επόμενο βήμα; Σε αυτό το ουσιαστικό ερώτημα απαντάμε με τις π</w:t>
      </w:r>
      <w:r>
        <w:rPr>
          <w:rFonts w:eastAsia="Times New Roman" w:cs="Times New Roman"/>
          <w:szCs w:val="24"/>
        </w:rPr>
        <w:t xml:space="preserve">ροτάσεις μας. </w:t>
      </w:r>
    </w:p>
    <w:p w14:paraId="358468F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Δημιουργία δικτύων με τη συμμετοχή των μονάδων του Εθνικού Συστήματος Υγείας, του ΠΕΔΥ, της </w:t>
      </w:r>
      <w:r>
        <w:rPr>
          <w:rFonts w:eastAsia="Times New Roman" w:cs="Times New Roman"/>
          <w:szCs w:val="24"/>
        </w:rPr>
        <w:t>τ</w:t>
      </w:r>
      <w:r>
        <w:rPr>
          <w:rFonts w:eastAsia="Times New Roman" w:cs="Times New Roman"/>
          <w:szCs w:val="24"/>
        </w:rPr>
        <w:t>οπικής</w:t>
      </w:r>
      <w:r>
        <w:rPr>
          <w:rFonts w:eastAsia="Times New Roman" w:cs="Times New Roman"/>
          <w:szCs w:val="24"/>
        </w:rPr>
        <w:t xml:space="preserve"> α</w:t>
      </w:r>
      <w:r>
        <w:rPr>
          <w:rFonts w:eastAsia="Times New Roman" w:cs="Times New Roman"/>
          <w:szCs w:val="24"/>
        </w:rPr>
        <w:t xml:space="preserve">υτοδιοίκησης και του συμβεβλημένου, πιστοποιημένου ιδιωτικού τομέα για την παροχή πρωτοβάθμιας περίθαλψης οικογενειακής ιατρικής και </w:t>
      </w:r>
      <w:r>
        <w:rPr>
          <w:rFonts w:eastAsia="Times New Roman" w:cs="Times New Roman"/>
          <w:szCs w:val="24"/>
        </w:rPr>
        <w:t>πρόληψης.</w:t>
      </w:r>
    </w:p>
    <w:p w14:paraId="358468F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Δεύτερον, ο ΕΟΠΥΥ ρυθμίζει και εγγυάται την αξιοποίηση της δημόσιας δαπάνης με ενιαίους, διαφανείς κανόνες λειτουργίας, με αξιοποίηση όλων των δομών, δημόσιων και ιδιωτικών, </w:t>
      </w:r>
      <w:r>
        <w:rPr>
          <w:rFonts w:eastAsia="Times New Roman" w:cs="Times New Roman"/>
          <w:szCs w:val="24"/>
        </w:rPr>
        <w:lastRenderedPageBreak/>
        <w:t>με γνώμονα τη σχέση κόστους-ποιότητας και διαρκή αξιολόγησή τους, με εισαγωγή ποιο</w:t>
      </w:r>
      <w:r>
        <w:rPr>
          <w:rFonts w:eastAsia="Times New Roman" w:cs="Times New Roman"/>
          <w:szCs w:val="24"/>
        </w:rPr>
        <w:t xml:space="preserve">τικών κριτηρίων. </w:t>
      </w:r>
    </w:p>
    <w:p w14:paraId="358468F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Τρίτον,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σε όλους τους αγροτικούς και ημιαστικούς δήμους και πολυδύναμα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στα μεγάλα αστικά κέντρα. </w:t>
      </w:r>
    </w:p>
    <w:p w14:paraId="358468F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Τέταρτον, οικογενειακός γιατρός για όλους τους πολίτες με ελεύθερη επιλογή και γιατρούς ειδικοτήτων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και </w:t>
      </w:r>
      <w:r>
        <w:rPr>
          <w:rFonts w:eastAsia="Times New Roman" w:cs="Times New Roman"/>
          <w:szCs w:val="24"/>
        </w:rPr>
        <w:t>π</w:t>
      </w:r>
      <w:r>
        <w:rPr>
          <w:rFonts w:eastAsia="Times New Roman" w:cs="Times New Roman"/>
          <w:szCs w:val="24"/>
        </w:rPr>
        <w:t xml:space="preserve">ολυδύναμα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w:t>
      </w:r>
    </w:p>
    <w:p w14:paraId="358468F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Αυτές είναι οι συγκεκριμένες πολιτικές και παρεμβάσεις που για εμάς</w:t>
      </w:r>
      <w:r>
        <w:rPr>
          <w:rFonts w:eastAsia="Times New Roman" w:cs="Times New Roman"/>
          <w:szCs w:val="24"/>
        </w:rPr>
        <w:t>,</w:t>
      </w:r>
      <w:r>
        <w:rPr>
          <w:rFonts w:eastAsia="Times New Roman" w:cs="Times New Roman"/>
          <w:szCs w:val="24"/>
        </w:rPr>
        <w:t xml:space="preserve"> τη Δημοκρατική Συμπαράταξη, έπρεπε να προωθεί ένα νομοσχέδιο για την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 xml:space="preserve">ροντίδα </w:t>
      </w:r>
      <w:r>
        <w:rPr>
          <w:rFonts w:eastAsia="Times New Roman" w:cs="Times New Roman"/>
          <w:szCs w:val="24"/>
        </w:rPr>
        <w:t>υ</w:t>
      </w:r>
      <w:r>
        <w:rPr>
          <w:rFonts w:eastAsia="Times New Roman" w:cs="Times New Roman"/>
          <w:szCs w:val="24"/>
        </w:rPr>
        <w:t xml:space="preserve">γείας. </w:t>
      </w:r>
    </w:p>
    <w:p w14:paraId="358468F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εάν η Κυβέρνηση προωθο</w:t>
      </w:r>
      <w:r>
        <w:rPr>
          <w:rFonts w:eastAsia="Times New Roman" w:cs="Times New Roman"/>
          <w:szCs w:val="24"/>
        </w:rPr>
        <w:t>ύσε αυτές τις αναγκαιότητες, δεν θα είχαμε κανένα δισταγμό να τη στηρίξουμε. Δυστυχώς, όμως, το σχέδιο νόμου κάθε άλλο παρά εξυπηρετεί αυτούς τους στόχους, πρώτον και κύριο γιατί είναι μη νομοσχέδιο. Πρόκειται μόνο για ένα επικοινωνιακό τρικ</w:t>
      </w:r>
      <w:r>
        <w:rPr>
          <w:rFonts w:eastAsia="Times New Roman" w:cs="Times New Roman"/>
          <w:szCs w:val="24"/>
        </w:rPr>
        <w:t>,</w:t>
      </w:r>
      <w:r>
        <w:rPr>
          <w:rFonts w:eastAsia="Times New Roman" w:cs="Times New Roman"/>
          <w:szCs w:val="24"/>
        </w:rPr>
        <w:t xml:space="preserve"> που δεν πρόκε</w:t>
      </w:r>
      <w:r>
        <w:rPr>
          <w:rFonts w:eastAsia="Times New Roman" w:cs="Times New Roman"/>
          <w:szCs w:val="24"/>
        </w:rPr>
        <w:t xml:space="preserve">ιται ποτέ να γίνει πράξη. Η έκθεση του Γενικού Λογιστηρίου του Κράτους είναι αποκαλυπτική. Όποιος δεν την έχει </w:t>
      </w:r>
      <w:r>
        <w:rPr>
          <w:rFonts w:eastAsia="Times New Roman" w:cs="Times New Roman"/>
          <w:szCs w:val="24"/>
        </w:rPr>
        <w:lastRenderedPageBreak/>
        <w:t>δει, παρακαλώ, να τη μελετήσει. Η εφαρμογή του δεν είναι κοστολογημένη και δεν είναι διασφαλισμένοι οι αναγκαίοι πόροι. Πρόκειται για ένα άδειο π</w:t>
      </w:r>
      <w:r>
        <w:rPr>
          <w:rFonts w:eastAsia="Times New Roman" w:cs="Times New Roman"/>
          <w:szCs w:val="24"/>
        </w:rPr>
        <w:t xml:space="preserve">ουκάμισο. </w:t>
      </w:r>
    </w:p>
    <w:p w14:paraId="358468F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Και προχωρώ. Τι κάνετε στην ουσία; Αντί να αξιοποιήσετε τις υπάρχουσες δομές, να τις βελτιώσετε, να τις επεκτείνετε, διακηρύσσετε</w:t>
      </w:r>
      <w:r>
        <w:rPr>
          <w:rFonts w:eastAsia="Times New Roman" w:cs="Times New Roman"/>
          <w:szCs w:val="24"/>
        </w:rPr>
        <w:t>,</w:t>
      </w:r>
      <w:r>
        <w:rPr>
          <w:rFonts w:eastAsia="Times New Roman" w:cs="Times New Roman"/>
          <w:szCs w:val="24"/>
        </w:rPr>
        <w:t xml:space="preserve"> πως θα δημιουργήσετε άλλες από την αρχή, τα ΤΟΜΥ, χωρίς μελέτες, χωρίς χωροταξικό σχεδιασμό και –επαναλαμβάνω- χωρ</w:t>
      </w:r>
      <w:r>
        <w:rPr>
          <w:rFonts w:eastAsia="Times New Roman" w:cs="Times New Roman"/>
          <w:szCs w:val="24"/>
        </w:rPr>
        <w:t>ίς πόρους, προφανώς για να κάνετε προσλήψεις συμβασιούχων, με χρηματοδότηση του ΕΣΠΑ προσωρινή -μην το ξεχνάτε αυτό- συμβασιούχων</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που θα αφήσετε πίσω για την επόμενη </w:t>
      </w:r>
      <w:r>
        <w:rPr>
          <w:rFonts w:eastAsia="Times New Roman" w:cs="Times New Roman"/>
          <w:szCs w:val="24"/>
        </w:rPr>
        <w:t>κ</w:t>
      </w:r>
      <w:r>
        <w:rPr>
          <w:rFonts w:eastAsia="Times New Roman" w:cs="Times New Roman"/>
          <w:szCs w:val="24"/>
        </w:rPr>
        <w:t>υβέρνηση, η οποία θα πρέπει να βρει με κάθε τρόπο χρήματα</w:t>
      </w:r>
      <w:r>
        <w:rPr>
          <w:rFonts w:eastAsia="Times New Roman" w:cs="Times New Roman"/>
          <w:szCs w:val="24"/>
        </w:rPr>
        <w:t>,</w:t>
      </w:r>
      <w:r>
        <w:rPr>
          <w:rFonts w:eastAsia="Times New Roman" w:cs="Times New Roman"/>
          <w:szCs w:val="24"/>
        </w:rPr>
        <w:t xml:space="preserve"> για να πληρώσει και ν</w:t>
      </w:r>
      <w:r>
        <w:rPr>
          <w:rFonts w:eastAsia="Times New Roman" w:cs="Times New Roman"/>
          <w:szCs w:val="24"/>
        </w:rPr>
        <w:t>α καλύψει τα κενά όταν θα λήξουν αυτές οι συμβάσεις. Υπάρχει κανένα σχέδιο για την επόμενη ημέρα; Παιχνίδια</w:t>
      </w:r>
      <w:r>
        <w:rPr>
          <w:rFonts w:eastAsia="Times New Roman" w:cs="Times New Roman"/>
          <w:szCs w:val="24"/>
        </w:rPr>
        <w:t>,</w:t>
      </w:r>
      <w:r>
        <w:rPr>
          <w:rFonts w:eastAsia="Times New Roman" w:cs="Times New Roman"/>
          <w:szCs w:val="24"/>
        </w:rPr>
        <w:t xml:space="preserve"> λοιπόν, σε βάρος ανθρώπων και της υγείας και δη με κοινοτικούς πόρους, κάτι που εύχομαι να μην το πληρώσουμε ακριβά ως χώρα. </w:t>
      </w:r>
    </w:p>
    <w:p w14:paraId="358468F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Κυρίες και κύριοι της</w:t>
      </w:r>
      <w:r>
        <w:rPr>
          <w:rFonts w:eastAsia="Times New Roman" w:cs="Times New Roman"/>
          <w:szCs w:val="24"/>
        </w:rPr>
        <w:t xml:space="preserve"> Κυβέρνησης, την ώρα που εσείς κάνετε σχεδιασμούς επί </w:t>
      </w:r>
      <w:proofErr w:type="spellStart"/>
      <w:r>
        <w:rPr>
          <w:rFonts w:eastAsia="Times New Roman" w:cs="Times New Roman"/>
          <w:szCs w:val="24"/>
        </w:rPr>
        <w:t>χάρτου</w:t>
      </w:r>
      <w:proofErr w:type="spellEnd"/>
      <w:r>
        <w:rPr>
          <w:rFonts w:eastAsia="Times New Roman" w:cs="Times New Roman"/>
          <w:szCs w:val="24"/>
        </w:rPr>
        <w:t xml:space="preserve"> στις δομές πρωτοβάθμιας φροντίδας,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δεινοπαθούν. Επικρατεί σε αυτά μια απαράδεκτη κατάσταση, την οποία αποκαλύπτει η πρόσφατη έρευνα </w:t>
      </w:r>
      <w:r>
        <w:rPr>
          <w:rFonts w:eastAsia="Times New Roman" w:cs="Times New Roman"/>
          <w:szCs w:val="24"/>
        </w:rPr>
        <w:lastRenderedPageBreak/>
        <w:t xml:space="preserve">της ΠΟΕΔΗΝ σε εξήντα πέντε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Δραμ</w:t>
      </w:r>
      <w:r>
        <w:rPr>
          <w:rFonts w:eastAsia="Times New Roman" w:cs="Times New Roman"/>
          <w:szCs w:val="24"/>
        </w:rPr>
        <w:t xml:space="preserve">ατικές ελλείψεις σε προσωπικό, εξοπλισμό και υλικά και χρηματοδότηση που δεν επαρκεί για την κάλυψη βασικών λειτουργικών δαπανών. </w:t>
      </w:r>
    </w:p>
    <w:p w14:paraId="358468F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Λένε χαρακτηριστικά: «Χάνουν οι άνθρωποι τη ζωή τους στα σκαλιά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γείας, εξαιτίας της έλλειψης ειδικευμένων γιατρώ</w:t>
      </w:r>
      <w:r>
        <w:rPr>
          <w:rFonts w:eastAsia="Times New Roman" w:cs="Times New Roman"/>
          <w:szCs w:val="24"/>
        </w:rPr>
        <w:t xml:space="preserve">ν και απουσίας του ΕΚΑΒ». Την ίδια ώρα ο αρμόδιος Υπουργός δηλώνει σχεδόν προκλητικά πια ότι οι νοσηλευτές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γείας</w:t>
      </w:r>
      <w:r>
        <w:rPr>
          <w:rFonts w:eastAsia="Times New Roman" w:cs="Times New Roman"/>
          <w:szCs w:val="24"/>
        </w:rPr>
        <w:t>,</w:t>
      </w:r>
      <w:r>
        <w:rPr>
          <w:rFonts w:eastAsia="Times New Roman" w:cs="Times New Roman"/>
          <w:szCs w:val="24"/>
        </w:rPr>
        <w:t xml:space="preserve"> δεν έχουν τι να κάνουν και πλέκουν! </w:t>
      </w:r>
    </w:p>
    <w:p w14:paraId="358468F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Σύμφωνα με την έρευνα σε τριάντα δήμους της χώρας δεν υπάρχουν ειδικευμένοι γιατροί στο </w:t>
      </w:r>
      <w:r>
        <w:rPr>
          <w:rFonts w:eastAsia="Times New Roman" w:cs="Times New Roman"/>
          <w:szCs w:val="24"/>
        </w:rPr>
        <w:t>δ</w:t>
      </w:r>
      <w:r>
        <w:rPr>
          <w:rFonts w:eastAsia="Times New Roman" w:cs="Times New Roman"/>
          <w:szCs w:val="24"/>
        </w:rPr>
        <w:t>ημό</w:t>
      </w:r>
      <w:r>
        <w:rPr>
          <w:rFonts w:eastAsia="Times New Roman" w:cs="Times New Roman"/>
          <w:szCs w:val="24"/>
        </w:rPr>
        <w:t xml:space="preserve">σιο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π</w:t>
      </w:r>
      <w:r>
        <w:rPr>
          <w:rFonts w:eastAsia="Times New Roman" w:cs="Times New Roman"/>
          <w:szCs w:val="24"/>
        </w:rPr>
        <w:t xml:space="preserve">ερίθαλψης. Σε </w:t>
      </w:r>
      <w:proofErr w:type="spellStart"/>
      <w:r>
        <w:rPr>
          <w:rFonts w:eastAsia="Times New Roman" w:cs="Times New Roman"/>
          <w:szCs w:val="24"/>
        </w:rPr>
        <w:t>εκατόν</w:t>
      </w:r>
      <w:proofErr w:type="spellEnd"/>
      <w:r>
        <w:rPr>
          <w:rFonts w:eastAsia="Times New Roman" w:cs="Times New Roman"/>
          <w:szCs w:val="24"/>
        </w:rPr>
        <w:t xml:space="preserve"> σαράντα πέντε δήμους δεν υπάρχει καρδιολόγος. Σε </w:t>
      </w:r>
      <w:proofErr w:type="spellStart"/>
      <w:r>
        <w:rPr>
          <w:rFonts w:eastAsia="Times New Roman" w:cs="Times New Roman"/>
          <w:szCs w:val="24"/>
        </w:rPr>
        <w:t>εκατόν</w:t>
      </w:r>
      <w:proofErr w:type="spellEnd"/>
      <w:r>
        <w:rPr>
          <w:rFonts w:eastAsia="Times New Roman" w:cs="Times New Roman"/>
          <w:szCs w:val="24"/>
        </w:rPr>
        <w:t xml:space="preserve"> δεκαπέντε δήμους δεν υπάρχει γυναικολόγος. Εβδομήντα πέντε δήμοι δεν έχουν παιδίατρο. Με λίγα λόγια τι κάνετε; Κλείνετε τα μάτια στα μεγάλα προβλήματα κα</w:t>
      </w:r>
      <w:r>
        <w:rPr>
          <w:rFonts w:eastAsia="Times New Roman" w:cs="Times New Roman"/>
          <w:szCs w:val="24"/>
        </w:rPr>
        <w:t xml:space="preserve">ι παίζετε επικοινωνιακά και πελατειακά παιχνίδια σε βάρος της υγείας των πολιτών. </w:t>
      </w:r>
    </w:p>
    <w:p w14:paraId="358468F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Επιχειρείτε ακόμη, κύριοι Υπουργοί, να μετατρέψετε τον ΕΟΠΥΥ από </w:t>
      </w:r>
      <w:proofErr w:type="spellStart"/>
      <w:r>
        <w:rPr>
          <w:rFonts w:eastAsia="Times New Roman" w:cs="Times New Roman"/>
          <w:szCs w:val="24"/>
        </w:rPr>
        <w:t>αξιολογητή</w:t>
      </w:r>
      <w:proofErr w:type="spellEnd"/>
      <w:r>
        <w:rPr>
          <w:rFonts w:eastAsia="Times New Roman" w:cs="Times New Roman"/>
          <w:szCs w:val="24"/>
        </w:rPr>
        <w:t xml:space="preserve"> και αγοραστή ποιοτικών υπηρεσιών σε λογιστή της Κυβέρνησης και τυφλό εκτελεστή των εντολών της. </w:t>
      </w:r>
    </w:p>
    <w:p w14:paraId="358468F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Επαναλαμβάνω και τονίζω: Εμείς θέλουμε ένα δημόσιο σύστημα. Αυτό σημαίνει ότι ο ασφαλισμένος δεν πληρώνει. Πληρώνει το ταμείο του, δηλαδή ο ΕΟΠΥΥ. Από εκεί και πέρα οι </w:t>
      </w:r>
      <w:proofErr w:type="spellStart"/>
      <w:r>
        <w:rPr>
          <w:rFonts w:eastAsia="Times New Roman" w:cs="Times New Roman"/>
          <w:szCs w:val="24"/>
        </w:rPr>
        <w:t>πάροχοι</w:t>
      </w:r>
      <w:proofErr w:type="spellEnd"/>
      <w:r>
        <w:rPr>
          <w:rFonts w:eastAsia="Times New Roman" w:cs="Times New Roman"/>
          <w:szCs w:val="24"/>
        </w:rPr>
        <w:t xml:space="preserve"> των υπηρεσιών είναι με τους ίδιους όρους και δημόσιοι αλλά και ιδιωτικοί</w:t>
      </w:r>
      <w:r>
        <w:rPr>
          <w:rFonts w:eastAsia="Times New Roman" w:cs="Times New Roman"/>
          <w:szCs w:val="24"/>
        </w:rPr>
        <w:t>,</w:t>
      </w:r>
      <w:r>
        <w:rPr>
          <w:rFonts w:eastAsia="Times New Roman" w:cs="Times New Roman"/>
          <w:szCs w:val="24"/>
        </w:rPr>
        <w:t xml:space="preserve"> πιστοπ</w:t>
      </w:r>
      <w:r>
        <w:rPr>
          <w:rFonts w:eastAsia="Times New Roman" w:cs="Times New Roman"/>
          <w:szCs w:val="24"/>
        </w:rPr>
        <w:t>οιημένοι και ελεγχόμενοι, όπως ακριβώς συμβαίνει σε όλες τις προηγμένες χώρες της Ευρωπαϊκής Ένωσης, με σαφείς όρους και ισχυρούς ελεγκτικούς μηχανισμούς, ώστε να επιτυγχάνεται η ορθή αξιοποίηση των πόρων της κοινωνικής ασφάλισης αλλά και η ποιότητα υπηρεσ</w:t>
      </w:r>
      <w:r>
        <w:rPr>
          <w:rFonts w:eastAsia="Times New Roman" w:cs="Times New Roman"/>
          <w:szCs w:val="24"/>
        </w:rPr>
        <w:t xml:space="preserve">ιών προς τους ασφαλισμένους, έτσι ώστε να προφυλαχθεί το δημόσιο από τυχόν </w:t>
      </w:r>
      <w:proofErr w:type="spellStart"/>
      <w:r>
        <w:rPr>
          <w:rFonts w:eastAsia="Times New Roman" w:cs="Times New Roman"/>
          <w:szCs w:val="24"/>
        </w:rPr>
        <w:t>προκλητή</w:t>
      </w:r>
      <w:proofErr w:type="spellEnd"/>
      <w:r>
        <w:rPr>
          <w:rFonts w:eastAsia="Times New Roman" w:cs="Times New Roman"/>
          <w:szCs w:val="24"/>
        </w:rPr>
        <w:t xml:space="preserve"> ζήτηση υπηρεσιών κυρίως για εργαστηριακές εξετάσεις και θεραπείες. </w:t>
      </w:r>
    </w:p>
    <w:p w14:paraId="358468F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Ζητάμε να ενισχυθούν οι υπάρχουσες και να δημιουργηθούν νέες δημόσιες δομές για την πρωτοβάθμια υγεία, ό</w:t>
      </w:r>
      <w:r>
        <w:rPr>
          <w:rFonts w:eastAsia="Times New Roman" w:cs="Times New Roman"/>
          <w:szCs w:val="24"/>
        </w:rPr>
        <w:t xml:space="preserve">που χρειάζεται. Δεν μπορεί να γίνουν παντού από την αρχή. </w:t>
      </w:r>
    </w:p>
    <w:p w14:paraId="358468F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Μιλήσαμε ήδη όμως για δημιουργία δικτύων μεταξύ Εθνικού Συστήματος Υγείας, ΠΕΔΥ, Τοπικής Αυτοδιοίκησης και συμβαλλόμενων πιστοποιημένων δομών του ιδιωτικού τομέα. Χρειάζεται εθνικός σχεδιασμός, ενι</w:t>
      </w:r>
      <w:r>
        <w:rPr>
          <w:rFonts w:eastAsia="Times New Roman" w:cs="Times New Roman"/>
          <w:szCs w:val="24"/>
        </w:rPr>
        <w:t xml:space="preserve">αίος. Διότι δεν είναι δυνατόν, για παράδειγμα, να αγνοεί στο σχεδιασμό του το Υπουργείο την ύπαρξη </w:t>
      </w:r>
      <w:r>
        <w:rPr>
          <w:rFonts w:eastAsia="Times New Roman" w:cs="Times New Roman"/>
          <w:szCs w:val="24"/>
        </w:rPr>
        <w:lastRenderedPageBreak/>
        <w:t>τετρακοσίων πρωτοβάθμιων ιατρείων των δήμων σε όλη τη χώρα και να ξεκινάει από την αρχή να φτιάξει μια άλλη παράλληλη δομή, που δεν έχει και τη δυνατότητα να</w:t>
      </w:r>
      <w:r>
        <w:rPr>
          <w:rFonts w:eastAsia="Times New Roman" w:cs="Times New Roman"/>
          <w:szCs w:val="24"/>
        </w:rPr>
        <w:t xml:space="preserve"> τη χρηματοδοτήσει και να τη στηρίξει. Είναι αδιανόητα αυτά τα πράγματα. Δεν χωρούν και δεν απαντούν στη λογική. </w:t>
      </w:r>
    </w:p>
    <w:p w14:paraId="35846900" w14:textId="77777777" w:rsidR="00825165" w:rsidRDefault="00D46FE4">
      <w:pPr>
        <w:spacing w:after="0" w:line="600" w:lineRule="auto"/>
        <w:ind w:firstLine="720"/>
        <w:rPr>
          <w:rFonts w:eastAsia="Times New Roman" w:cs="Times New Roman"/>
          <w:szCs w:val="24"/>
        </w:rPr>
      </w:pPr>
      <w:r>
        <w:rPr>
          <w:rFonts w:eastAsia="Times New Roman" w:cs="Times New Roman"/>
          <w:szCs w:val="24"/>
        </w:rPr>
        <w:t>(Χειροκροτήματα από την πτέρυγα της Δημοκρατικής Συμπαράταξη</w:t>
      </w:r>
      <w:r>
        <w:rPr>
          <w:rFonts w:eastAsia="Times New Roman" w:cs="Times New Roman"/>
          <w:szCs w:val="24"/>
        </w:rPr>
        <w:t xml:space="preserve"> </w:t>
      </w:r>
      <w:r>
        <w:rPr>
          <w:rFonts w:eastAsia="Times New Roman" w:cs="Times New Roman"/>
          <w:szCs w:val="24"/>
        </w:rPr>
        <w:t>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584690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Δεν είναι δυνατόν</w:t>
      </w:r>
      <w:r>
        <w:rPr>
          <w:rFonts w:eastAsia="Times New Roman" w:cs="Times New Roman"/>
          <w:szCs w:val="24"/>
        </w:rPr>
        <w:t>,</w:t>
      </w:r>
      <w:r>
        <w:rPr>
          <w:rFonts w:eastAsia="Times New Roman" w:cs="Times New Roman"/>
          <w:szCs w:val="24"/>
        </w:rPr>
        <w:t xml:space="preserve"> να αγνοούνται επενδύσεις εκατομμυρίων ευρώ της </w:t>
      </w:r>
      <w:r>
        <w:rPr>
          <w:rFonts w:eastAsia="Times New Roman" w:cs="Times New Roman"/>
          <w:szCs w:val="24"/>
        </w:rPr>
        <w:t>α</w:t>
      </w:r>
      <w:r>
        <w:rPr>
          <w:rFonts w:eastAsia="Times New Roman" w:cs="Times New Roman"/>
          <w:szCs w:val="24"/>
        </w:rPr>
        <w:t xml:space="preserve">υτοδιοίκησης. Λέω για παράδειγμα τον Δήμο Νεάπολης- </w:t>
      </w:r>
      <w:proofErr w:type="spellStart"/>
      <w:r>
        <w:rPr>
          <w:rFonts w:eastAsia="Times New Roman" w:cs="Times New Roman"/>
          <w:szCs w:val="24"/>
        </w:rPr>
        <w:t>Συκεών</w:t>
      </w:r>
      <w:proofErr w:type="spellEnd"/>
      <w:r>
        <w:rPr>
          <w:rFonts w:eastAsia="Times New Roman" w:cs="Times New Roman"/>
          <w:szCs w:val="24"/>
        </w:rPr>
        <w:t xml:space="preserve"> στη Θεσσαλονίκη, τον Δήμο της Αθήνας, τον Δήμο της Λάρισας και τόσους άλλους, που εξελίσσονται σε κέντρα υγείας αστικού τύπου. </w:t>
      </w:r>
    </w:p>
    <w:p w14:paraId="3584690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Γιατί δεν είναι δυνατόν να δημιουργούμε νέες δομές</w:t>
      </w:r>
      <w:r>
        <w:rPr>
          <w:rFonts w:eastAsia="Times New Roman" w:cs="Times New Roman"/>
          <w:szCs w:val="24"/>
        </w:rPr>
        <w:t>,</w:t>
      </w:r>
      <w:r>
        <w:rPr>
          <w:rFonts w:eastAsia="Times New Roman" w:cs="Times New Roman"/>
          <w:szCs w:val="24"/>
        </w:rPr>
        <w:t xml:space="preserve"> εκεί που υπάρχου</w:t>
      </w:r>
      <w:r>
        <w:rPr>
          <w:rFonts w:eastAsia="Times New Roman" w:cs="Times New Roman"/>
          <w:szCs w:val="24"/>
        </w:rPr>
        <w:t xml:space="preserve">ν υφιστάμενες δημόσιες και υπολειτουργούν ή εκεί που λόγω του ιδιωτικού τομέα υπάρχει </w:t>
      </w:r>
      <w:proofErr w:type="spellStart"/>
      <w:r>
        <w:rPr>
          <w:rFonts w:eastAsia="Times New Roman" w:cs="Times New Roman"/>
          <w:szCs w:val="24"/>
        </w:rPr>
        <w:t>υπερσυσσώρευση</w:t>
      </w:r>
      <w:proofErr w:type="spellEnd"/>
      <w:r>
        <w:rPr>
          <w:rFonts w:eastAsia="Times New Roman" w:cs="Times New Roman"/>
          <w:szCs w:val="24"/>
        </w:rPr>
        <w:t xml:space="preserve"> -διότι έχουμε και αυτή την εικόνα- και την ίδια στιγμή, να μην υπάρχει τίποτα σε νησιωτικές ορεινές </w:t>
      </w:r>
      <w:r>
        <w:rPr>
          <w:rFonts w:eastAsia="Times New Roman" w:cs="Times New Roman"/>
          <w:szCs w:val="24"/>
        </w:rPr>
        <w:t xml:space="preserve">και </w:t>
      </w:r>
      <w:r>
        <w:rPr>
          <w:rFonts w:eastAsia="Times New Roman" w:cs="Times New Roman"/>
          <w:szCs w:val="24"/>
        </w:rPr>
        <w:t>παραμεθόριες περιοχές, γιατί πολύ απλά, δεν υπάρχει</w:t>
      </w:r>
      <w:r>
        <w:rPr>
          <w:rFonts w:eastAsia="Times New Roman" w:cs="Times New Roman"/>
          <w:szCs w:val="24"/>
        </w:rPr>
        <w:t xml:space="preserve"> προγραμματισμός και χωροταξικός σχεδιασμός. </w:t>
      </w:r>
      <w:r>
        <w:rPr>
          <w:rFonts w:eastAsia="Times New Roman" w:cs="Times New Roman"/>
          <w:szCs w:val="24"/>
        </w:rPr>
        <w:t>Β</w:t>
      </w:r>
      <w:r>
        <w:rPr>
          <w:rFonts w:eastAsia="Times New Roman" w:cs="Times New Roman"/>
          <w:szCs w:val="24"/>
        </w:rPr>
        <w:t xml:space="preserve">έβαια ακόμα και οι εργασιακές σχέσεις των γιατρών </w:t>
      </w:r>
      <w:r>
        <w:rPr>
          <w:rFonts w:eastAsia="Times New Roman" w:cs="Times New Roman"/>
          <w:szCs w:val="24"/>
        </w:rPr>
        <w:lastRenderedPageBreak/>
        <w:t xml:space="preserve">επιδεινώνονται τόσο στο δημόσιο όσο και στους συμβασιούχους του ΕΟΠΥΥ. </w:t>
      </w:r>
    </w:p>
    <w:p w14:paraId="3584690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Τέλος, θα ήθελα να κάνω μια επισήμανση. Αντιγράφετε, που αντιγράφετε, το άρθρο 5 του ν.4</w:t>
      </w:r>
      <w:r>
        <w:rPr>
          <w:rFonts w:eastAsia="Times New Roman" w:cs="Times New Roman"/>
          <w:szCs w:val="24"/>
        </w:rPr>
        <w:t xml:space="preserve">238/2014 για τον οικογενειακό γιατρό με τριετή καθυστέρηση. Τουλάχιστον δεσμευθείτε ότι θα το εφαρμόσετε σε ένα συγκεκριμένο χρονοδιάγραμμα και δεν θα μείνει και αυτό, για άλλη μια φορά, λόγια σε ένα χαρτί δικό σας. </w:t>
      </w:r>
    </w:p>
    <w:p w14:paraId="3584690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το πιο σημ</w:t>
      </w:r>
      <w:r>
        <w:rPr>
          <w:rFonts w:eastAsia="Times New Roman" w:cs="Times New Roman"/>
          <w:szCs w:val="24"/>
        </w:rPr>
        <w:t>αντικό θέμα είναι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αυτό των πρόσθετων πόρων για την αναβάθμιση του συστήματος. Πρόσθετοι πόροι μπορεί να υπάρξουν με δύο τρόπους: Ο ένας αφορά τον περιορισμό της σπατάλης την αντιμετώπιση της διαφθοράς στον δημόσιο και ιδιωτικό τομέα, τον </w:t>
      </w:r>
      <w:proofErr w:type="spellStart"/>
      <w:r>
        <w:rPr>
          <w:rFonts w:eastAsia="Times New Roman" w:cs="Times New Roman"/>
          <w:szCs w:val="24"/>
        </w:rPr>
        <w:t>εξορθολογ</w:t>
      </w:r>
      <w:r>
        <w:rPr>
          <w:rFonts w:eastAsia="Times New Roman" w:cs="Times New Roman"/>
          <w:szCs w:val="24"/>
        </w:rPr>
        <w:t>ισμό</w:t>
      </w:r>
      <w:proofErr w:type="spellEnd"/>
      <w:r>
        <w:rPr>
          <w:rFonts w:eastAsia="Times New Roman" w:cs="Times New Roman"/>
          <w:szCs w:val="24"/>
        </w:rPr>
        <w:t xml:space="preserve"> της λειτουργίας του συστήματος. Αυτό</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μπορεί να επιτευχθεί, εάν υπάρχει πολιτική βούληση και κλειδί για να γίνει αυτό</w:t>
      </w:r>
      <w:r>
        <w:rPr>
          <w:rFonts w:eastAsia="Times New Roman" w:cs="Times New Roman"/>
          <w:szCs w:val="24"/>
        </w:rPr>
        <w:t>,</w:t>
      </w:r>
      <w:r>
        <w:rPr>
          <w:rFonts w:eastAsia="Times New Roman" w:cs="Times New Roman"/>
          <w:szCs w:val="24"/>
        </w:rPr>
        <w:t xml:space="preserve"> είναι ο ΕΟΠΥΥ. </w:t>
      </w:r>
    </w:p>
    <w:p w14:paraId="3584690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Ο δεύτερος αφορά τον κρατικό προϋπολογισμό, που για να έχει πόρους</w:t>
      </w:r>
      <w:r>
        <w:rPr>
          <w:rFonts w:eastAsia="Times New Roman" w:cs="Times New Roman"/>
          <w:szCs w:val="24"/>
        </w:rPr>
        <w:t>,</w:t>
      </w:r>
      <w:r>
        <w:rPr>
          <w:rFonts w:eastAsia="Times New Roman" w:cs="Times New Roman"/>
          <w:szCs w:val="24"/>
        </w:rPr>
        <w:t xml:space="preserve"> προϋποθέτει ανάπτυξη, κάτι που είναι αν</w:t>
      </w:r>
      <w:r>
        <w:rPr>
          <w:rFonts w:eastAsia="Times New Roman" w:cs="Times New Roman"/>
          <w:szCs w:val="24"/>
        </w:rPr>
        <w:t xml:space="preserve">έφικτο με τη σημερινή Κυβέρνηση. </w:t>
      </w:r>
    </w:p>
    <w:p w14:paraId="3584690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είναι σαφές ότι η Δημοκρατική Συμπαράταξη</w:t>
      </w:r>
      <w:r>
        <w:rPr>
          <w:rFonts w:eastAsia="Times New Roman" w:cs="Times New Roman"/>
          <w:szCs w:val="24"/>
        </w:rPr>
        <w:t>,</w:t>
      </w:r>
      <w:r>
        <w:rPr>
          <w:rFonts w:eastAsia="Times New Roman" w:cs="Times New Roman"/>
          <w:szCs w:val="24"/>
        </w:rPr>
        <w:t xml:space="preserve"> δεν θα συναινέσει και δεν θα συμπράξει σε νομοσχέδια που δεν αφορούν τους πολίτες και τα προβλήματά τους, αλλά την επικοινωνιακή εμφάνιση του κ. Τσίπρ</w:t>
      </w:r>
      <w:r>
        <w:rPr>
          <w:rFonts w:eastAsia="Times New Roman" w:cs="Times New Roman"/>
          <w:szCs w:val="24"/>
        </w:rPr>
        <w:t xml:space="preserve">α στην Έκθεση της Θεσσαλονίκης. Γι’ αυτό εξάλλου και ψηφίζονται αυτά με συνοπτικές διαδικασίες μέσα στο καλοκαίρι. </w:t>
      </w:r>
    </w:p>
    <w:p w14:paraId="35846907"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 xml:space="preserve">Εμείς θα καταψηφίσουμε αυτό το νομοσχέδιο, πέρα από όλα τα άλλα, από σεβασμό στα εκατομμύρια των πολιτών που ταλαιπωρούνται καθημερινά στις </w:t>
      </w:r>
      <w:r>
        <w:rPr>
          <w:rFonts w:eastAsia="Times New Roman"/>
          <w:szCs w:val="24"/>
        </w:rPr>
        <w:t>υπηρεσίες υγείας, με τη δέσμευσή μας ότι ένα πραγματικό, ολοκληρωμένο σύστημα πρωτοβάθμιας φροντίδας υγείας είναι και θα είναι προτεραιότητά μας και θα συμβάλλουμε με όλες μας τις δυνάμεις στον σχεδιασμό και την εφαρμογή του.</w:t>
      </w:r>
    </w:p>
    <w:p w14:paraId="35846908"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Κλείνω με δυο πολιτικές παρατη</w:t>
      </w:r>
      <w:r>
        <w:rPr>
          <w:rFonts w:eastAsia="Times New Roman"/>
          <w:szCs w:val="24"/>
        </w:rPr>
        <w:t xml:space="preserve">ρήσεις. Τον τελευταίο καιρό γίνεται πολύ κουβέντα και κόπτεται η Κυβέρνηση για τη διαφάνεια στον χώρο της υγείας. Κανένα πρόβλημα. Η δική μας θέση είναι γνωστή: Διαφάνεια για τους πάντες και παντού. </w:t>
      </w:r>
    </w:p>
    <w:p w14:paraId="35846909"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Όμως για τους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τα θέματα της διαφάνειας ισχ</w:t>
      </w:r>
      <w:r>
        <w:rPr>
          <w:rFonts w:eastAsia="Times New Roman"/>
          <w:szCs w:val="24"/>
        </w:rPr>
        <w:t xml:space="preserve">ύουν μόνο για τους άλλους, ενώ γίνονται κυριολεκτικά «γαργάρα» όλα όσα αφορούν τον κ. Τσίπρα και τους Υπουργούς του, </w:t>
      </w:r>
      <w:r>
        <w:rPr>
          <w:rFonts w:eastAsia="Times New Roman"/>
          <w:szCs w:val="24"/>
        </w:rPr>
        <w:lastRenderedPageBreak/>
        <w:t>από τις τυχοδιωκτικές και προπαρασκευαστικές ενέργειες για έξοδο από το ευρώ Τσίπρα</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Βαρουφάκη</w:t>
      </w:r>
      <w:proofErr w:type="spellEnd"/>
      <w:r>
        <w:rPr>
          <w:rFonts w:eastAsia="Times New Roman"/>
          <w:szCs w:val="24"/>
        </w:rPr>
        <w:t>, μέχρι την μη έκδοση πράξεων τιμολόγησης φα</w:t>
      </w:r>
      <w:r>
        <w:rPr>
          <w:rFonts w:eastAsia="Times New Roman"/>
          <w:szCs w:val="24"/>
        </w:rPr>
        <w:t>ρμάκων και τα όσα έγιναν με γνωστούς εργολάβους-φίλους και νυχτερινές τροπολογίες που χάριζαν εκατομμύρια.</w:t>
      </w:r>
    </w:p>
    <w:p w14:paraId="3584690A"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Μ</w:t>
      </w:r>
      <w:r>
        <w:rPr>
          <w:rFonts w:eastAsia="Times New Roman"/>
          <w:szCs w:val="24"/>
        </w:rPr>
        <w:t>ια ακόμη κουβέντα επειδή έχω ασχοληθεί σοβαρά με θέματα της αμυντικής βιομηχανίας και με πονάνε. Πρόσφατα είδαν το φως της δημοσιότητας στην εφημερί</w:t>
      </w:r>
      <w:r>
        <w:rPr>
          <w:rFonts w:eastAsia="Times New Roman"/>
          <w:szCs w:val="24"/>
        </w:rPr>
        <w:t>δα τα «ΝΕΑ»</w:t>
      </w:r>
      <w:r>
        <w:rPr>
          <w:rFonts w:eastAsia="Times New Roman"/>
          <w:szCs w:val="24"/>
        </w:rPr>
        <w:t>,</w:t>
      </w:r>
      <w:r>
        <w:rPr>
          <w:rFonts w:eastAsia="Times New Roman"/>
          <w:szCs w:val="24"/>
        </w:rPr>
        <w:t xml:space="preserve"> στοιχεία για απευθείας ανάθεση με υψηλές τιμές παραγγελιών για διόπτρες νυκτός από το ΥΕΘΑ. Το θέμα επιβάλλεται να διερευνηθεί και για έναν λόγο παραπάνω, γιατί δεν πρέπει σε κα</w:t>
      </w:r>
      <w:r>
        <w:rPr>
          <w:rFonts w:eastAsia="Times New Roman"/>
          <w:szCs w:val="24"/>
        </w:rPr>
        <w:t>μ</w:t>
      </w:r>
      <w:r>
        <w:rPr>
          <w:rFonts w:eastAsia="Times New Roman"/>
          <w:szCs w:val="24"/>
        </w:rPr>
        <w:t>μία περίπτωση</w:t>
      </w:r>
      <w:r>
        <w:rPr>
          <w:rFonts w:eastAsia="Times New Roman"/>
          <w:szCs w:val="24"/>
        </w:rPr>
        <w:t>,</w:t>
      </w:r>
      <w:r>
        <w:rPr>
          <w:rFonts w:eastAsia="Times New Roman"/>
          <w:szCs w:val="24"/>
        </w:rPr>
        <w:t xml:space="preserve"> να μπλέξουν τα Ελληνικά Αμυντικά Συστήματα στα ολισθηρά και επικίνδυνα πεδία των σκανδάλων.</w:t>
      </w:r>
    </w:p>
    <w:p w14:paraId="3584690B"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 xml:space="preserve">(Χειροκροτήματα από την πτέρυγα της Δημοκρατικής Συμπαράταξης </w:t>
      </w:r>
      <w:r>
        <w:rPr>
          <w:rFonts w:eastAsia="Times New Roman"/>
        </w:rPr>
        <w:t>ΠΑΣΟΚ</w:t>
      </w:r>
      <w:r>
        <w:rPr>
          <w:rFonts w:eastAsia="Times New Roman"/>
        </w:rPr>
        <w:t xml:space="preserve"> </w:t>
      </w:r>
      <w:r>
        <w:rPr>
          <w:rFonts w:eastAsia="Times New Roman"/>
          <w:szCs w:val="24"/>
        </w:rPr>
        <w:t>-</w:t>
      </w:r>
      <w:r>
        <w:rPr>
          <w:rFonts w:eastAsia="Times New Roman"/>
          <w:szCs w:val="24"/>
        </w:rPr>
        <w:t xml:space="preserve"> </w:t>
      </w:r>
      <w:r>
        <w:rPr>
          <w:rFonts w:eastAsia="Times New Roman"/>
          <w:szCs w:val="24"/>
        </w:rPr>
        <w:t>ΔΗΜΑΡ)</w:t>
      </w:r>
    </w:p>
    <w:p w14:paraId="3584690C" w14:textId="77777777" w:rsidR="00825165" w:rsidRDefault="00D46FE4">
      <w:pPr>
        <w:tabs>
          <w:tab w:val="left" w:pos="2608"/>
        </w:tabs>
        <w:spacing w:after="0" w:line="600" w:lineRule="auto"/>
        <w:ind w:firstLine="720"/>
        <w:jc w:val="both"/>
        <w:rPr>
          <w:rFonts w:eastAsia="Times New Roman"/>
          <w:szCs w:val="24"/>
        </w:rPr>
      </w:pPr>
      <w:r>
        <w:rPr>
          <w:rFonts w:eastAsia="Times New Roman"/>
          <w:szCs w:val="24"/>
        </w:rPr>
        <w:t>Δεύτερη παρατήρηση</w:t>
      </w:r>
      <w:r>
        <w:rPr>
          <w:rFonts w:eastAsia="Times New Roman"/>
          <w:szCs w:val="24"/>
        </w:rPr>
        <w:t>.</w:t>
      </w:r>
      <w:r>
        <w:rPr>
          <w:rFonts w:eastAsia="Times New Roman"/>
          <w:szCs w:val="24"/>
        </w:rPr>
        <w:t xml:space="preserve"> Ο κ. Τσίπρας εξακολουθεί να βλέπει γύρω του γελαστά πρόσωπα. Δεν θα συστήσω γυαλιά, προφανώς και κινείται σε προστατευόμενες διαδρομές! </w:t>
      </w:r>
    </w:p>
    <w:p w14:paraId="3584690D" w14:textId="77777777" w:rsidR="00825165" w:rsidRDefault="00D46FE4">
      <w:pPr>
        <w:tabs>
          <w:tab w:val="left" w:pos="2608"/>
        </w:tabs>
        <w:spacing w:after="0" w:line="600" w:lineRule="auto"/>
        <w:ind w:firstLine="720"/>
        <w:jc w:val="both"/>
        <w:rPr>
          <w:rFonts w:eastAsia="Times New Roman"/>
          <w:szCs w:val="24"/>
        </w:rPr>
      </w:pPr>
      <w:r>
        <w:rPr>
          <w:rFonts w:eastAsia="Times New Roman"/>
          <w:szCs w:val="24"/>
        </w:rPr>
        <w:t xml:space="preserve">Σε μια κοινωνία που δεν χαμογελά η νεολαία, κύριε Τσίπρα, δεν υπάρχουν πολλά χαμογελαστά πρόσωπα. Δεν σας λέει </w:t>
      </w:r>
      <w:r>
        <w:rPr>
          <w:rFonts w:eastAsia="Times New Roman"/>
          <w:szCs w:val="24"/>
        </w:rPr>
        <w:lastRenderedPageBreak/>
        <w:t>τίποτα,</w:t>
      </w:r>
      <w:r>
        <w:rPr>
          <w:rFonts w:eastAsia="Times New Roman"/>
          <w:szCs w:val="24"/>
        </w:rPr>
        <w:t xml:space="preserve"> δεν σας αγγίζει ότι σύμφωνα με πρόσφατη έρευνα της «</w:t>
      </w:r>
      <w:proofErr w:type="spellStart"/>
      <w:r>
        <w:rPr>
          <w:rFonts w:eastAsia="Times New Roman"/>
          <w:szCs w:val="24"/>
        </w:rPr>
        <w:t>διαΝΕΟσις</w:t>
      </w:r>
      <w:proofErr w:type="spellEnd"/>
      <w:r>
        <w:rPr>
          <w:rFonts w:eastAsia="Times New Roman"/>
          <w:szCs w:val="24"/>
        </w:rPr>
        <w:t>»</w:t>
      </w:r>
      <w:r>
        <w:rPr>
          <w:rFonts w:eastAsia="Times New Roman"/>
          <w:szCs w:val="24"/>
        </w:rPr>
        <w:t>,</w:t>
      </w:r>
      <w:r>
        <w:rPr>
          <w:rFonts w:eastAsia="Times New Roman"/>
          <w:szCs w:val="24"/>
        </w:rPr>
        <w:t xml:space="preserve"> το 75% των νέων ανθρώπων θέλουν να φύγουν από αυτή τη χώρα</w:t>
      </w:r>
      <w:r>
        <w:rPr>
          <w:rFonts w:eastAsia="Times New Roman"/>
          <w:szCs w:val="24"/>
        </w:rPr>
        <w:t>,</w:t>
      </w:r>
      <w:r>
        <w:rPr>
          <w:rFonts w:eastAsia="Times New Roman"/>
          <w:szCs w:val="24"/>
        </w:rPr>
        <w:t xml:space="preserve"> γιατί αισθάνονται ότι θα ζήσουν χειρότερα από τις προηγούμενες γενιές; </w:t>
      </w:r>
    </w:p>
    <w:p w14:paraId="3584690E" w14:textId="77777777" w:rsidR="00825165" w:rsidRDefault="00D46FE4">
      <w:pPr>
        <w:tabs>
          <w:tab w:val="left" w:pos="2608"/>
        </w:tabs>
        <w:spacing w:after="0" w:line="600" w:lineRule="auto"/>
        <w:ind w:firstLine="720"/>
        <w:jc w:val="both"/>
        <w:rPr>
          <w:rFonts w:eastAsia="Times New Roman"/>
          <w:szCs w:val="24"/>
        </w:rPr>
      </w:pPr>
      <w:r>
        <w:rPr>
          <w:rFonts w:eastAsia="Times New Roman"/>
          <w:szCs w:val="24"/>
        </w:rPr>
        <w:t>Η απογοήτευση είναι τεράστια στους νέους ανθρώπους. Γι’ αυτ</w:t>
      </w:r>
      <w:r>
        <w:rPr>
          <w:rFonts w:eastAsia="Times New Roman"/>
          <w:szCs w:val="24"/>
        </w:rPr>
        <w:t>ό αφήστε την προπαγάνδα, αφήστε τις φαντασιώσεις, αφήστε την πόλωση και τον διχασμό. Το χρέος για το πολιτικό σύστημα, για τον πολιτικό κόσμο είναι ένα και μας αφορά όλους</w:t>
      </w:r>
      <w:r>
        <w:rPr>
          <w:rFonts w:eastAsia="Times New Roman"/>
          <w:szCs w:val="24"/>
        </w:rPr>
        <w:t>.</w:t>
      </w:r>
      <w:r>
        <w:rPr>
          <w:rFonts w:eastAsia="Times New Roman"/>
          <w:szCs w:val="24"/>
        </w:rPr>
        <w:t xml:space="preserve"> Λύσεις στα προβλήματα των νέων ανθρώπων εδώ και τώρα, με γνώμονα την αξιοκρατία και</w:t>
      </w:r>
      <w:r>
        <w:rPr>
          <w:rFonts w:eastAsia="Times New Roman"/>
          <w:szCs w:val="24"/>
        </w:rPr>
        <w:t xml:space="preserve"> την αριστεία.</w:t>
      </w:r>
    </w:p>
    <w:p w14:paraId="3584690F" w14:textId="77777777" w:rsidR="00825165" w:rsidRDefault="00D46FE4">
      <w:pPr>
        <w:tabs>
          <w:tab w:val="left" w:pos="2608"/>
        </w:tabs>
        <w:spacing w:after="0" w:line="600" w:lineRule="auto"/>
        <w:ind w:firstLine="720"/>
        <w:jc w:val="both"/>
        <w:rPr>
          <w:rFonts w:eastAsia="Times New Roman"/>
          <w:szCs w:val="24"/>
        </w:rPr>
      </w:pPr>
      <w:r>
        <w:rPr>
          <w:rFonts w:eastAsia="Times New Roman"/>
          <w:szCs w:val="24"/>
        </w:rPr>
        <w:t>Σας ευχαριστώ πολύ.</w:t>
      </w:r>
    </w:p>
    <w:p w14:paraId="35846910"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 xml:space="preserve">(Χειροκροτήματα από την πτέρυγα της Δημοκρατικής Συμπαράταξης </w:t>
      </w:r>
      <w:r>
        <w:rPr>
          <w:rFonts w:eastAsia="Times New Roman"/>
        </w:rPr>
        <w:t>ΠΑΣΟΚ</w:t>
      </w:r>
      <w:r>
        <w:rPr>
          <w:rFonts w:eastAsia="Times New Roman"/>
        </w:rPr>
        <w:t xml:space="preserve"> </w:t>
      </w:r>
      <w:r>
        <w:rPr>
          <w:rFonts w:eastAsia="Times New Roman"/>
          <w:szCs w:val="24"/>
        </w:rPr>
        <w:t>-</w:t>
      </w:r>
      <w:r>
        <w:rPr>
          <w:rFonts w:eastAsia="Times New Roman"/>
          <w:szCs w:val="24"/>
        </w:rPr>
        <w:t xml:space="preserve"> </w:t>
      </w:r>
      <w:r>
        <w:rPr>
          <w:rFonts w:eastAsia="Times New Roman"/>
          <w:szCs w:val="24"/>
        </w:rPr>
        <w:t>ΔΗΜΑΡ)</w:t>
      </w:r>
    </w:p>
    <w:p w14:paraId="35846911" w14:textId="77777777" w:rsidR="00825165" w:rsidRDefault="00D46FE4">
      <w:pPr>
        <w:tabs>
          <w:tab w:val="left" w:pos="2820"/>
        </w:tabs>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Ευχαριστώ πολύ, κυρία Γεννηματά.</w:t>
      </w:r>
    </w:p>
    <w:p w14:paraId="35846912"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Σας παρακαλώ πολύ</w:t>
      </w:r>
      <w:r>
        <w:rPr>
          <w:rFonts w:eastAsia="Times New Roman"/>
          <w:szCs w:val="24"/>
        </w:rPr>
        <w:t>,</w:t>
      </w:r>
      <w:r>
        <w:rPr>
          <w:rFonts w:eastAsia="Times New Roman"/>
          <w:szCs w:val="24"/>
        </w:rPr>
        <w:t xml:space="preserve"> όλοι να τηρούν το </w:t>
      </w:r>
      <w:proofErr w:type="spellStart"/>
      <w:r>
        <w:rPr>
          <w:rFonts w:eastAsia="Times New Roman"/>
          <w:szCs w:val="24"/>
        </w:rPr>
        <w:t>εξάλεπτο</w:t>
      </w:r>
      <w:proofErr w:type="spellEnd"/>
      <w:r>
        <w:rPr>
          <w:rFonts w:eastAsia="Times New Roman"/>
          <w:szCs w:val="24"/>
        </w:rPr>
        <w:t xml:space="preserve"> και θα επιβληθεί το </w:t>
      </w:r>
      <w:proofErr w:type="spellStart"/>
      <w:r>
        <w:rPr>
          <w:rFonts w:eastAsia="Times New Roman"/>
          <w:szCs w:val="24"/>
        </w:rPr>
        <w:t>εξάλεπτο</w:t>
      </w:r>
      <w:proofErr w:type="spellEnd"/>
      <w:r>
        <w:rPr>
          <w:rFonts w:eastAsia="Times New Roman"/>
          <w:szCs w:val="24"/>
        </w:rPr>
        <w:t>, για να</w:t>
      </w:r>
      <w:r>
        <w:rPr>
          <w:rFonts w:eastAsia="Times New Roman"/>
          <w:szCs w:val="24"/>
        </w:rPr>
        <w:t xml:space="preserve"> μην πάμε στο πεντάλεπτο</w:t>
      </w:r>
      <w:r>
        <w:rPr>
          <w:rFonts w:eastAsia="Times New Roman"/>
          <w:szCs w:val="24"/>
        </w:rPr>
        <w:t>,</w:t>
      </w:r>
      <w:r>
        <w:rPr>
          <w:rFonts w:eastAsia="Times New Roman"/>
          <w:szCs w:val="24"/>
        </w:rPr>
        <w:t xml:space="preserve"> πιο γρήγορα από ό,τι έχουμε σκεφτεί να πάμε.</w:t>
      </w:r>
    </w:p>
    <w:p w14:paraId="35846913"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 xml:space="preserve">Τον λόγο έχει ο κ. Συρίγος. </w:t>
      </w:r>
    </w:p>
    <w:p w14:paraId="35846914" w14:textId="77777777" w:rsidR="00825165" w:rsidRDefault="00D46FE4">
      <w:pPr>
        <w:tabs>
          <w:tab w:val="left" w:pos="2820"/>
        </w:tabs>
        <w:spacing w:after="0" w:line="600" w:lineRule="auto"/>
        <w:ind w:firstLine="720"/>
        <w:jc w:val="both"/>
        <w:rPr>
          <w:rFonts w:eastAsia="Times New Roman"/>
          <w:szCs w:val="24"/>
        </w:rPr>
      </w:pPr>
      <w:r>
        <w:rPr>
          <w:rFonts w:eastAsia="Times New Roman"/>
          <w:b/>
          <w:szCs w:val="24"/>
        </w:rPr>
        <w:lastRenderedPageBreak/>
        <w:t xml:space="preserve">ΑΝΤΩΝΙΟΣ ΣΥΡΙΓΟΣ: </w:t>
      </w:r>
      <w:r>
        <w:rPr>
          <w:rFonts w:eastAsia="Times New Roman"/>
          <w:szCs w:val="24"/>
        </w:rPr>
        <w:t xml:space="preserve">Κύριε Πρόεδρε, κυρίες και κύριοι συνάδελφοι, θα αρχίσω με δύο μικρά σχόλια. </w:t>
      </w:r>
    </w:p>
    <w:p w14:paraId="35846915"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Το πρώτο είναι ότι η διαφορά πολιτικών αντιλήψεων για τα πράγ</w:t>
      </w:r>
      <w:r>
        <w:rPr>
          <w:rFonts w:eastAsia="Times New Roman"/>
          <w:szCs w:val="24"/>
        </w:rPr>
        <w:t>ματα δεν είναι κακό. Όταν αυτό επιχειρείται</w:t>
      </w:r>
      <w:r>
        <w:rPr>
          <w:rFonts w:eastAsia="Times New Roman"/>
          <w:szCs w:val="24"/>
        </w:rPr>
        <w:t>,</w:t>
      </w:r>
      <w:r>
        <w:rPr>
          <w:rFonts w:eastAsia="Times New Roman"/>
          <w:szCs w:val="24"/>
        </w:rPr>
        <w:t xml:space="preserve"> όμως, στην πράξη, δημιουργούνται ζητήματα. Ποια είναι αυτά; Εάν εσύ εφαρμόσεις μία πολιτική</w:t>
      </w:r>
      <w:r>
        <w:rPr>
          <w:rFonts w:eastAsia="Times New Roman"/>
          <w:szCs w:val="24"/>
        </w:rPr>
        <w:t>,</w:t>
      </w:r>
      <w:r>
        <w:rPr>
          <w:rFonts w:eastAsia="Times New Roman"/>
          <w:szCs w:val="24"/>
        </w:rPr>
        <w:t xml:space="preserve"> που ως βάση της δεν έχει το δημόσιο σύστημα υγείας αλλά τη στροφή προς τον ιδιωτικό τομέα, προς την ιδιωτικοποίηση, αυ</w:t>
      </w:r>
      <w:r>
        <w:rPr>
          <w:rFonts w:eastAsia="Times New Roman"/>
          <w:szCs w:val="24"/>
        </w:rPr>
        <w:t>τό αποδυναμώνει το σύστημα που υπάρχει και ο επόμενος που έχει άλλη αντίληψη για τα πράγματα, δηλαδή</w:t>
      </w:r>
      <w:r>
        <w:rPr>
          <w:rFonts w:eastAsia="Times New Roman"/>
          <w:szCs w:val="24"/>
        </w:rPr>
        <w:t>,</w:t>
      </w:r>
      <w:r>
        <w:rPr>
          <w:rFonts w:eastAsia="Times New Roman"/>
          <w:szCs w:val="24"/>
        </w:rPr>
        <w:t xml:space="preserve"> βασίζεται σε ένα σύστημα υγείας δημόσιο, έρχεται να καλύψει τα κενά για τα οποία τον εγκαλούν κάποιοι τώρα. Αυτή είναι η φιλοσοφία η οποία μπορεί να έχει </w:t>
      </w:r>
      <w:r>
        <w:rPr>
          <w:rFonts w:eastAsia="Times New Roman"/>
          <w:szCs w:val="24"/>
        </w:rPr>
        <w:t xml:space="preserve">διαφοροποιήσεις, αλλά στην πράξη δημιουργεί αντίθετα αποτελέσματα και το θύμα είναι η κοινωνία. </w:t>
      </w:r>
    </w:p>
    <w:p w14:paraId="35846916" w14:textId="77777777" w:rsidR="00825165" w:rsidRDefault="00D46FE4">
      <w:pPr>
        <w:tabs>
          <w:tab w:val="left" w:pos="2820"/>
        </w:tabs>
        <w:spacing w:after="0" w:line="600" w:lineRule="auto"/>
        <w:ind w:firstLine="720"/>
        <w:jc w:val="both"/>
        <w:rPr>
          <w:rFonts w:eastAsia="Times New Roman"/>
          <w:szCs w:val="24"/>
        </w:rPr>
      </w:pPr>
      <w:proofErr w:type="spellStart"/>
      <w:r>
        <w:rPr>
          <w:rFonts w:eastAsia="Times New Roman"/>
          <w:szCs w:val="24"/>
        </w:rPr>
        <w:t>Αποδομήθηκε</w:t>
      </w:r>
      <w:proofErr w:type="spellEnd"/>
      <w:r>
        <w:rPr>
          <w:rFonts w:eastAsia="Times New Roman"/>
          <w:szCs w:val="24"/>
        </w:rPr>
        <w:t xml:space="preserve"> επί μία πενταετία λόγω διαφορετικής αντίληψης, εγώ δεν μιλώ για θεούς και δαίμονες ούτε </w:t>
      </w:r>
      <w:proofErr w:type="spellStart"/>
      <w:r>
        <w:rPr>
          <w:rFonts w:eastAsia="Times New Roman"/>
          <w:szCs w:val="24"/>
        </w:rPr>
        <w:t>δαιμονοποιώ</w:t>
      </w:r>
      <w:proofErr w:type="spellEnd"/>
      <w:r>
        <w:rPr>
          <w:rFonts w:eastAsia="Times New Roman"/>
          <w:szCs w:val="24"/>
        </w:rPr>
        <w:t xml:space="preserve"> τα πράγματα. Ωστόσο πρέπει να αναγνωριστεί ότι </w:t>
      </w:r>
      <w:r>
        <w:rPr>
          <w:rFonts w:eastAsia="Times New Roman"/>
          <w:szCs w:val="24"/>
        </w:rPr>
        <w:t>αυτό που έρχεται τώρα</w:t>
      </w:r>
      <w:r>
        <w:rPr>
          <w:rFonts w:eastAsia="Times New Roman"/>
          <w:szCs w:val="24"/>
        </w:rPr>
        <w:t>,</w:t>
      </w:r>
      <w:r>
        <w:rPr>
          <w:rFonts w:eastAsia="Times New Roman"/>
          <w:szCs w:val="24"/>
        </w:rPr>
        <w:t xml:space="preserve"> ώστε να αντιμετωπιστεί και να δομηθεί το νέο αυτό σύστημα, βρίσκει αυτά τα πράγματα μπροστά του. Είναι άδικο, λοιπόν, να εγκαλείται αυτή τη στιγμή η Κυβέρνηση γι’ αυτό το συγκεκριμένο θέμα.</w:t>
      </w:r>
    </w:p>
    <w:p w14:paraId="35846917"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lastRenderedPageBreak/>
        <w:t xml:space="preserve">Αρχίζω την αγόρευσή μου εδώ </w:t>
      </w:r>
      <w:proofErr w:type="spellStart"/>
      <w:r>
        <w:rPr>
          <w:rFonts w:eastAsia="Times New Roman"/>
          <w:szCs w:val="24"/>
        </w:rPr>
        <w:t>ενώπιόν</w:t>
      </w:r>
      <w:proofErr w:type="spellEnd"/>
      <w:r>
        <w:rPr>
          <w:rFonts w:eastAsia="Times New Roman"/>
          <w:szCs w:val="24"/>
        </w:rPr>
        <w:t xml:space="preserve"> σας, θέ</w:t>
      </w:r>
      <w:r>
        <w:rPr>
          <w:rFonts w:eastAsia="Times New Roman"/>
          <w:szCs w:val="24"/>
        </w:rPr>
        <w:t xml:space="preserve">τοντας μία σκέψη στην κρίση σας, χωρίς να θέλω να προκαλέσω, απλά τη θέτω στην κρίση </w:t>
      </w:r>
      <w:r>
        <w:rPr>
          <w:rFonts w:eastAsia="Times New Roman"/>
          <w:szCs w:val="24"/>
        </w:rPr>
        <w:t>σας,</w:t>
      </w:r>
      <w:r>
        <w:rPr>
          <w:rFonts w:eastAsia="Times New Roman"/>
          <w:szCs w:val="24"/>
        </w:rPr>
        <w:t xml:space="preserve"> όπως όλες τις σκέψεις και τις προτάσεις που έρχομαι και εκφέρω εδώ πέρα. </w:t>
      </w:r>
    </w:p>
    <w:p w14:paraId="35846918"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 xml:space="preserve">Κύριοι συνάδελφοι, η συχνή χρήση του άρθρου 100, δηλαδή της προβολής αντισυνταγματικότητας, </w:t>
      </w:r>
      <w:r>
        <w:rPr>
          <w:rFonts w:eastAsia="Times New Roman"/>
          <w:szCs w:val="24"/>
        </w:rPr>
        <w:t>φοβούμαι ότι την φθείρει και την αποδυναμώνει. Την καθιστά από ουσία σε συνήθεια και αυτό δεν προσφέρει τίποτε. Κάποτε μου έλεγε ένας πολύπειρος συνάδελφός μου –οι δικηγόροι το γνωρίζουν κιόλας αυτό που θα πω- ότι τρία συνήθη πράγματα χρησιμοποιούν οι δικη</w:t>
      </w:r>
      <w:r>
        <w:rPr>
          <w:rFonts w:eastAsia="Times New Roman"/>
          <w:szCs w:val="24"/>
        </w:rPr>
        <w:t>γόροι πάντα σε κάθε υπόθεση τα οποία, όμως, αν τα χρησιμοποιούν συχνά, τα αποδυναμώνουν</w:t>
      </w:r>
      <w:r>
        <w:rPr>
          <w:rFonts w:eastAsia="Times New Roman"/>
          <w:szCs w:val="24"/>
        </w:rPr>
        <w:t>.</w:t>
      </w:r>
      <w:r>
        <w:rPr>
          <w:rFonts w:eastAsia="Times New Roman"/>
          <w:szCs w:val="24"/>
        </w:rPr>
        <w:t xml:space="preserve"> Στα αστικά την αοριστία του δικογράφου, στα ποινικά την αοριστία του κλητηρίου θεσπίσματος και στα διοικητικά την αντισυνταγματικότητα. Μην το κάνουμε έτσι. Την αποδυν</w:t>
      </w:r>
      <w:r>
        <w:rPr>
          <w:rFonts w:eastAsia="Times New Roman"/>
          <w:szCs w:val="24"/>
        </w:rPr>
        <w:t xml:space="preserve">αμώνουμε. </w:t>
      </w:r>
    </w:p>
    <w:p w14:paraId="35846919"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Α</w:t>
      </w:r>
      <w:r>
        <w:rPr>
          <w:rFonts w:eastAsia="Times New Roman"/>
          <w:szCs w:val="24"/>
        </w:rPr>
        <w:t xml:space="preserve">υτά δεν τα λέω ούτε ως παραινέσεις ούτε ως συμβουλές -δεν έχω τέτοια δυνατότητα- ούτε γιατί είμαι πιο σοφός ή πιο αρμόδιος ή αντλώ κάποιο δικαίωμα παραπάνω από εσάς τους υπόλοιπους. Τα διατυπώνω και </w:t>
      </w:r>
      <w:proofErr w:type="spellStart"/>
      <w:r>
        <w:rPr>
          <w:rFonts w:eastAsia="Times New Roman"/>
          <w:szCs w:val="24"/>
        </w:rPr>
        <w:t>αυτοκριτικά</w:t>
      </w:r>
      <w:proofErr w:type="spellEnd"/>
      <w:r>
        <w:rPr>
          <w:rFonts w:eastAsia="Times New Roman"/>
          <w:szCs w:val="24"/>
        </w:rPr>
        <w:t>, για να σας δείξω και την καλή μο</w:t>
      </w:r>
      <w:r>
        <w:rPr>
          <w:rFonts w:eastAsia="Times New Roman"/>
          <w:szCs w:val="24"/>
        </w:rPr>
        <w:t>υ προαίρεση.</w:t>
      </w:r>
    </w:p>
    <w:p w14:paraId="3584691A"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lastRenderedPageBreak/>
        <w:t>Επί του νομοσχεδίου μετά τη σύντομη αυτή αναφορά μου θα ήθελα να επισημάνω τα εξής</w:t>
      </w:r>
      <w:r>
        <w:rPr>
          <w:rFonts w:eastAsia="Times New Roman"/>
          <w:szCs w:val="24"/>
        </w:rPr>
        <w:t>.</w:t>
      </w:r>
      <w:r>
        <w:rPr>
          <w:rFonts w:eastAsia="Times New Roman"/>
          <w:szCs w:val="24"/>
        </w:rPr>
        <w:t xml:space="preserve"> Το νομοσχέδιο που συζητούμε</w:t>
      </w:r>
      <w:r>
        <w:rPr>
          <w:rFonts w:eastAsia="Times New Roman"/>
          <w:szCs w:val="24"/>
        </w:rPr>
        <w:t>,</w:t>
      </w:r>
      <w:r>
        <w:rPr>
          <w:rFonts w:eastAsia="Times New Roman"/>
          <w:szCs w:val="24"/>
        </w:rPr>
        <w:t xml:space="preserve"> περιέχει πολλές χρήσιμες και επωφελείς διευθετήσεις για τον πολίτη και ιδιαίτερα αυτόν τον πολίτη που πάσχει και δικαιούται περιθά</w:t>
      </w:r>
      <w:r>
        <w:rPr>
          <w:rFonts w:eastAsia="Times New Roman"/>
          <w:szCs w:val="24"/>
        </w:rPr>
        <w:t>λψεως και απαντοχής. Γι’ αυτόν εξάλλου υπάρχουν τα συστήματα υγείας ούτε για τους γιατρούς ούτε για τους νοσηλευτές ούτε για τη διοίκηση. Υπό αυτή δε την έννοια ιδωμένο το σχέδιο νόμου, καθιστά αυτόν επίκεντρο, δηλαδή τον πάσχοντα πολίτη και με όσα εξοπλίζ</w:t>
      </w:r>
      <w:r>
        <w:rPr>
          <w:rFonts w:eastAsia="Times New Roman"/>
          <w:szCs w:val="24"/>
        </w:rPr>
        <w:t>ει το προσωπικό της υγείας</w:t>
      </w:r>
      <w:r>
        <w:rPr>
          <w:rFonts w:eastAsia="Times New Roman"/>
          <w:szCs w:val="24"/>
        </w:rPr>
        <w:t>,</w:t>
      </w:r>
      <w:r>
        <w:rPr>
          <w:rFonts w:eastAsia="Times New Roman"/>
          <w:szCs w:val="24"/>
        </w:rPr>
        <w:t xml:space="preserve"> καταδεικνύεται ότι το πράττει γι’ αυτόν τον ίδιο λόγο.</w:t>
      </w:r>
    </w:p>
    <w:p w14:paraId="3584691B"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 xml:space="preserve">Τούτο καθίσταται σαφές από την πρώτη παράγραφο του άρθρου 1, που καταλήγει: «…των υπηρεσιών οι οποίες έχουν σκοπό την παρακολούθηση, διατήρηση και βελτίωση της υγείας του </w:t>
      </w:r>
      <w:r>
        <w:rPr>
          <w:rFonts w:eastAsia="Times New Roman"/>
          <w:szCs w:val="24"/>
        </w:rPr>
        <w:t xml:space="preserve">ανθρώπου». Θεωρώ την κατάληξη αυτή πλεονεκτούσα και για έναν ακόμη λόγο που, δυστυχώς, </w:t>
      </w:r>
      <w:proofErr w:type="spellStart"/>
      <w:r>
        <w:rPr>
          <w:rFonts w:eastAsia="Times New Roman"/>
          <w:szCs w:val="24"/>
        </w:rPr>
        <w:t>ξενοφοβικά</w:t>
      </w:r>
      <w:proofErr w:type="spellEnd"/>
      <w:r>
        <w:rPr>
          <w:rFonts w:eastAsia="Times New Roman"/>
          <w:szCs w:val="24"/>
        </w:rPr>
        <w:t xml:space="preserve"> φαινόμενα</w:t>
      </w:r>
      <w:r>
        <w:rPr>
          <w:rFonts w:eastAsia="Times New Roman"/>
          <w:szCs w:val="24"/>
        </w:rPr>
        <w:t>,</w:t>
      </w:r>
      <w:r>
        <w:rPr>
          <w:rFonts w:eastAsia="Times New Roman"/>
          <w:szCs w:val="24"/>
        </w:rPr>
        <w:t xml:space="preserve"> δεν το</w:t>
      </w:r>
      <w:r>
        <w:rPr>
          <w:rFonts w:eastAsia="Times New Roman"/>
          <w:szCs w:val="24"/>
        </w:rPr>
        <w:t>ν</w:t>
      </w:r>
      <w:r>
        <w:rPr>
          <w:rFonts w:eastAsia="Times New Roman"/>
          <w:szCs w:val="24"/>
        </w:rPr>
        <w:t xml:space="preserve"> καθιστούν αυτονόητο στις μέρες μας, του ανθρώπου χωρίς διακρίσεις οιουδήποτε τύπου, όπως εξάλλου επιτάσσει και το Σύνταγμά μας. </w:t>
      </w:r>
    </w:p>
    <w:p w14:paraId="3584691C"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lastRenderedPageBreak/>
        <w:t>Στα πλαίσι</w:t>
      </w:r>
      <w:r>
        <w:rPr>
          <w:rFonts w:eastAsia="Times New Roman"/>
          <w:szCs w:val="24"/>
        </w:rPr>
        <w:t>α αυτά απαριθμώ εκτός από το άρθρο 1, που αποτελεί ένα γενικό πλαίσιο, ενδεικτικά το άρθρο 3</w:t>
      </w:r>
      <w:r>
        <w:rPr>
          <w:rFonts w:eastAsia="Times New Roman"/>
          <w:szCs w:val="24"/>
        </w:rPr>
        <w:t>,</w:t>
      </w:r>
      <w:r>
        <w:rPr>
          <w:rFonts w:eastAsia="Times New Roman"/>
          <w:szCs w:val="24"/>
        </w:rPr>
        <w:t xml:space="preserve"> για τις δημόσιες μονάδες παροχής υπηρεσιών, το άρθρο 6</w:t>
      </w:r>
      <w:r>
        <w:rPr>
          <w:rFonts w:eastAsia="Times New Roman"/>
          <w:szCs w:val="24"/>
        </w:rPr>
        <w:t>,</w:t>
      </w:r>
      <w:r>
        <w:rPr>
          <w:rFonts w:eastAsia="Times New Roman"/>
          <w:szCs w:val="24"/>
        </w:rPr>
        <w:t xml:space="preserve"> για τον οικογενειακό γιατρό, το άρθρο 7, το άρθρο 8</w:t>
      </w:r>
      <w:r>
        <w:rPr>
          <w:rFonts w:eastAsia="Times New Roman"/>
          <w:szCs w:val="24"/>
        </w:rPr>
        <w:t>,</w:t>
      </w:r>
      <w:r>
        <w:rPr>
          <w:rFonts w:eastAsia="Times New Roman"/>
          <w:szCs w:val="24"/>
        </w:rPr>
        <w:t xml:space="preserve"> με τα κεντρικά διαγνωστικά εργαστήρια, τα άρθρα 9, 10</w:t>
      </w:r>
      <w:r>
        <w:rPr>
          <w:rFonts w:eastAsia="Times New Roman"/>
          <w:szCs w:val="24"/>
        </w:rPr>
        <w:t>, 12, 13, 19, 21, 23, το άρθρο 2</w:t>
      </w:r>
      <w:r>
        <w:rPr>
          <w:rFonts w:eastAsia="Times New Roman"/>
          <w:szCs w:val="24"/>
        </w:rPr>
        <w:t>,</w:t>
      </w:r>
      <w:r>
        <w:rPr>
          <w:rFonts w:eastAsia="Times New Roman"/>
          <w:szCs w:val="24"/>
        </w:rPr>
        <w:t xml:space="preserve">7 που είναι η ίδρυση του νοσοκομείου στην ακριτική Κάρπαθο, το άρθρο 28, που δίνει κίνητρα για το ιατρικό προσωπικό του Γενικού Νοσοκομείου Θήρας. </w:t>
      </w:r>
    </w:p>
    <w:p w14:paraId="3584691D"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Δυο λόγια σε αυτό, γιατί είδα ότι στάθηκαν πολλοί. Αυτό δεν μπορεί να ιδωθε</w:t>
      </w:r>
      <w:r>
        <w:rPr>
          <w:rFonts w:eastAsia="Times New Roman"/>
          <w:szCs w:val="24"/>
        </w:rPr>
        <w:t>ί ξεκομμένο από το άρθρο 32 του νομοσχεδίου</w:t>
      </w:r>
      <w:r>
        <w:rPr>
          <w:rFonts w:eastAsia="Times New Roman"/>
          <w:szCs w:val="24"/>
        </w:rPr>
        <w:t>,</w:t>
      </w:r>
      <w:r>
        <w:rPr>
          <w:rFonts w:eastAsia="Times New Roman"/>
          <w:szCs w:val="24"/>
        </w:rPr>
        <w:t xml:space="preserve"> που ψηφίσαμε και έγινε νόμος του κράτους την περασμένη εβδομάδα από το Υπουργείο Εσωτερικών, το οποίο κι αυτό παρέχει κίνητρα στους υπαλλήλων των ΟΤΑ νησιωτικών και ορεινών περιοχών.</w:t>
      </w:r>
    </w:p>
    <w:p w14:paraId="3584691E"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Οι ρυθμίσεις αυτών των δύο ά</w:t>
      </w:r>
      <w:r>
        <w:rPr>
          <w:rFonts w:eastAsia="Times New Roman"/>
          <w:szCs w:val="24"/>
        </w:rPr>
        <w:t>ρθρων δικαιολογούνται απολύτως και αν αναλογιστεί κανείς, ιδία για την περίπτωση της Σαντορίνης ότι συνιστά η ίδια η Σαντορίνη δηλαδή, την εικόνα της Ελλάδας στο εξωτερικό ως νησί εμβληματικό που φιλοξενεί εκα</w:t>
      </w:r>
      <w:r>
        <w:rPr>
          <w:rFonts w:eastAsia="Times New Roman"/>
          <w:szCs w:val="24"/>
        </w:rPr>
        <w:lastRenderedPageBreak/>
        <w:t>τομμύρια επισκέπτες και γι’ αυτό επιπλέον δεν π</w:t>
      </w:r>
      <w:r>
        <w:rPr>
          <w:rFonts w:eastAsia="Times New Roman"/>
          <w:szCs w:val="24"/>
        </w:rPr>
        <w:t xml:space="preserve">ρέπει να μειονεκτεί στον τομέα αυτό κι ότι εξυπηρετεί κι άλλα </w:t>
      </w:r>
      <w:proofErr w:type="spellStart"/>
      <w:r>
        <w:rPr>
          <w:rFonts w:eastAsia="Times New Roman"/>
          <w:szCs w:val="24"/>
        </w:rPr>
        <w:t>κυκλαδονήσια</w:t>
      </w:r>
      <w:proofErr w:type="spellEnd"/>
      <w:r>
        <w:rPr>
          <w:rFonts w:eastAsia="Times New Roman"/>
          <w:szCs w:val="24"/>
        </w:rPr>
        <w:t xml:space="preserve">, θα δείτε ότι είναι πάρα πολύ επωφελές και χρήσιμο και θα βοηθήσει. </w:t>
      </w:r>
    </w:p>
    <w:p w14:paraId="3584691F" w14:textId="77777777" w:rsidR="00825165" w:rsidRDefault="00D46FE4">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5846920"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Η θέσπιση αυτής της διατάξεω</w:t>
      </w:r>
      <w:r>
        <w:rPr>
          <w:rFonts w:eastAsia="Times New Roman"/>
          <w:szCs w:val="24"/>
        </w:rPr>
        <w:t>ς δεν γίνεται</w:t>
      </w:r>
      <w:r>
        <w:rPr>
          <w:rFonts w:eastAsia="Times New Roman"/>
          <w:szCs w:val="24"/>
        </w:rPr>
        <w:t>,</w:t>
      </w:r>
      <w:r>
        <w:rPr>
          <w:rFonts w:eastAsia="Times New Roman"/>
          <w:szCs w:val="24"/>
        </w:rPr>
        <w:t xml:space="preserve"> επειδή είναι ένα νησί ή κάποια παραμεθόριος, αλλά γιατί </w:t>
      </w:r>
      <w:r>
        <w:rPr>
          <w:rFonts w:eastAsia="Times New Roman"/>
          <w:szCs w:val="24"/>
        </w:rPr>
        <w:t xml:space="preserve">είναι </w:t>
      </w:r>
      <w:r>
        <w:rPr>
          <w:rFonts w:eastAsia="Times New Roman"/>
          <w:szCs w:val="24"/>
        </w:rPr>
        <w:t>η Σαντορίνη</w:t>
      </w:r>
      <w:r>
        <w:rPr>
          <w:rFonts w:eastAsia="Times New Roman"/>
          <w:szCs w:val="24"/>
        </w:rPr>
        <w:t>,</w:t>
      </w:r>
      <w:r>
        <w:rPr>
          <w:rFonts w:eastAsia="Times New Roman"/>
          <w:szCs w:val="24"/>
        </w:rPr>
        <w:t xml:space="preserve"> δηλαδή μια </w:t>
      </w:r>
      <w:proofErr w:type="spellStart"/>
      <w:r>
        <w:rPr>
          <w:rFonts w:eastAsia="Times New Roman"/>
          <w:szCs w:val="24"/>
        </w:rPr>
        <w:t>αυταξία</w:t>
      </w:r>
      <w:proofErr w:type="spellEnd"/>
      <w:r>
        <w:rPr>
          <w:rFonts w:eastAsia="Times New Roman"/>
          <w:szCs w:val="24"/>
        </w:rPr>
        <w:t xml:space="preserve"> –γίνεται πολύς λόγος στις μέρες μας γι’ αυτή την έννοια- και για τους Έλληνες και για του</w:t>
      </w:r>
      <w:r>
        <w:rPr>
          <w:rFonts w:eastAsia="Times New Roman"/>
          <w:szCs w:val="24"/>
        </w:rPr>
        <w:t>ς</w:t>
      </w:r>
      <w:r>
        <w:rPr>
          <w:rFonts w:eastAsia="Times New Roman"/>
          <w:szCs w:val="24"/>
        </w:rPr>
        <w:t xml:space="preserve"> </w:t>
      </w:r>
      <w:proofErr w:type="spellStart"/>
      <w:r>
        <w:rPr>
          <w:rFonts w:eastAsia="Times New Roman"/>
          <w:szCs w:val="24"/>
        </w:rPr>
        <w:t>Κυκλαδίτες</w:t>
      </w:r>
      <w:proofErr w:type="spellEnd"/>
      <w:r>
        <w:rPr>
          <w:rFonts w:eastAsia="Times New Roman"/>
          <w:szCs w:val="24"/>
        </w:rPr>
        <w:t xml:space="preserve"> και παγκοσμίως.</w:t>
      </w:r>
    </w:p>
    <w:p w14:paraId="35846921"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Την ανοχή σας, κύριε Πρόεδρε,</w:t>
      </w:r>
      <w:r>
        <w:rPr>
          <w:rFonts w:eastAsia="Times New Roman"/>
          <w:szCs w:val="24"/>
        </w:rPr>
        <w:t xml:space="preserve"> για μισό λεπτό μόνο, για να φαιδρύνω και να χαριτολογήσω λίγο. </w:t>
      </w:r>
    </w:p>
    <w:p w14:paraId="35846922"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Στη Σύρο</w:t>
      </w:r>
      <w:r>
        <w:rPr>
          <w:rFonts w:eastAsia="Times New Roman"/>
          <w:szCs w:val="24"/>
        </w:rPr>
        <w:t>,</w:t>
      </w:r>
      <w:r>
        <w:rPr>
          <w:rFonts w:eastAsia="Times New Roman"/>
          <w:szCs w:val="24"/>
        </w:rPr>
        <w:t xml:space="preserve"> απέναντι ακριβώς από το </w:t>
      </w:r>
      <w:r>
        <w:rPr>
          <w:rFonts w:eastAsia="Times New Roman"/>
          <w:szCs w:val="24"/>
        </w:rPr>
        <w:t>ν</w:t>
      </w:r>
      <w:r>
        <w:rPr>
          <w:rFonts w:eastAsia="Times New Roman"/>
          <w:szCs w:val="24"/>
        </w:rPr>
        <w:t>οσοκομείο υπάρχει ένα καφενείο</w:t>
      </w:r>
      <w:r>
        <w:rPr>
          <w:rFonts w:eastAsia="Times New Roman"/>
          <w:szCs w:val="24"/>
        </w:rPr>
        <w:t>,</w:t>
      </w:r>
      <w:r>
        <w:rPr>
          <w:rFonts w:eastAsia="Times New Roman"/>
          <w:szCs w:val="24"/>
        </w:rPr>
        <w:t xml:space="preserve"> το οποίο έχει τον τίτλο «καλύτερα εδώ παρά απέναντι», εννοώντας την υγειά μας να έχουμε. </w:t>
      </w:r>
    </w:p>
    <w:p w14:paraId="35846923"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 xml:space="preserve">Εδώ </w:t>
      </w:r>
      <w:r>
        <w:rPr>
          <w:rFonts w:eastAsia="Times New Roman"/>
          <w:szCs w:val="24"/>
        </w:rPr>
        <w:t xml:space="preserve">θα ήθελα να σας πω το εξής για το ιστορικό </w:t>
      </w:r>
      <w:r>
        <w:rPr>
          <w:rFonts w:eastAsia="Times New Roman"/>
          <w:szCs w:val="24"/>
        </w:rPr>
        <w:t>Ν</w:t>
      </w:r>
      <w:r>
        <w:rPr>
          <w:rFonts w:eastAsia="Times New Roman"/>
          <w:szCs w:val="24"/>
        </w:rPr>
        <w:t>οσοκομείο Σύρου</w:t>
      </w:r>
      <w:r>
        <w:rPr>
          <w:rFonts w:eastAsia="Times New Roman"/>
          <w:szCs w:val="24"/>
        </w:rPr>
        <w:t>,</w:t>
      </w:r>
      <w:r>
        <w:rPr>
          <w:rFonts w:eastAsia="Times New Roman"/>
          <w:szCs w:val="24"/>
        </w:rPr>
        <w:t xml:space="preserve"> που αναβαθμίζεται καθημερινά. Πιστεύω ότι με αυτό το νομοσχέδιο</w:t>
      </w:r>
      <w:r>
        <w:rPr>
          <w:rFonts w:eastAsia="Times New Roman"/>
          <w:szCs w:val="24"/>
        </w:rPr>
        <w:t>,</w:t>
      </w:r>
      <w:r>
        <w:rPr>
          <w:rFonts w:eastAsia="Times New Roman"/>
          <w:szCs w:val="24"/>
        </w:rPr>
        <w:t xml:space="preserve"> επιδιώκουμε σιγουριά στην υγεία, γιατί τίθενται οι βάσεις για να αισθανόμαστε ασφαλείς όταν χρειαστεί –ω μη γένοιτο!- να πάμε απέν</w:t>
      </w:r>
      <w:r>
        <w:rPr>
          <w:rFonts w:eastAsia="Times New Roman"/>
          <w:szCs w:val="24"/>
        </w:rPr>
        <w:t>αντι.</w:t>
      </w:r>
    </w:p>
    <w:p w14:paraId="35846924"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lastRenderedPageBreak/>
        <w:t>Ευχαριστώ πολύ.</w:t>
      </w:r>
    </w:p>
    <w:p w14:paraId="35846925" w14:textId="77777777" w:rsidR="00825165" w:rsidRDefault="00D46FE4">
      <w:pPr>
        <w:tabs>
          <w:tab w:val="left" w:pos="2820"/>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35846926" w14:textId="77777777" w:rsidR="00825165" w:rsidRDefault="00D46FE4">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Για την ώρα είμαστε εδώ ούτε απέναντι ούτε από την άλλη. Προς ώρας.</w:t>
      </w:r>
    </w:p>
    <w:p w14:paraId="35846927" w14:textId="77777777" w:rsidR="00825165" w:rsidRDefault="00D46FE4">
      <w:pPr>
        <w:spacing w:after="0" w:line="600" w:lineRule="auto"/>
        <w:ind w:firstLine="720"/>
        <w:jc w:val="both"/>
        <w:rPr>
          <w:rFonts w:eastAsia="Times New Roman"/>
          <w:szCs w:val="24"/>
        </w:rPr>
      </w:pPr>
      <w:r>
        <w:rPr>
          <w:rFonts w:eastAsia="Times New Roman"/>
          <w:szCs w:val="24"/>
        </w:rPr>
        <w:t>Πριν ανέβει στο Βήμα ο κ. Κωνσταντόπουλος, θα μιλήσει ο Υπουργός. Θα ήταν καλό και για τον ίδ</w:t>
      </w:r>
      <w:r>
        <w:rPr>
          <w:rFonts w:eastAsia="Times New Roman"/>
          <w:szCs w:val="24"/>
        </w:rPr>
        <w:t>ιο</w:t>
      </w:r>
      <w:r>
        <w:rPr>
          <w:rFonts w:eastAsia="Times New Roman"/>
          <w:szCs w:val="24"/>
        </w:rPr>
        <w:t>,</w:t>
      </w:r>
      <w:r>
        <w:rPr>
          <w:rFonts w:eastAsia="Times New Roman"/>
          <w:szCs w:val="24"/>
        </w:rPr>
        <w:t xml:space="preserve"> να ακούσει τον Υπουργό για τις τροπολογίες. Και το λέω</w:t>
      </w:r>
      <w:r>
        <w:rPr>
          <w:rFonts w:eastAsia="Times New Roman"/>
          <w:szCs w:val="24"/>
        </w:rPr>
        <w:t>,</w:t>
      </w:r>
      <w:r>
        <w:rPr>
          <w:rFonts w:eastAsia="Times New Roman"/>
          <w:szCs w:val="24"/>
        </w:rPr>
        <w:t xml:space="preserve"> επειδή δεν έχει άλλο ομιλητή η Δημοκρατική Συμπαράταξη, ώστε να το έχει υπ’ </w:t>
      </w:r>
      <w:proofErr w:type="spellStart"/>
      <w:r>
        <w:rPr>
          <w:rFonts w:eastAsia="Times New Roman"/>
          <w:szCs w:val="24"/>
        </w:rPr>
        <w:t>όψιν</w:t>
      </w:r>
      <w:proofErr w:type="spellEnd"/>
      <w:r>
        <w:rPr>
          <w:rFonts w:eastAsia="Times New Roman"/>
          <w:szCs w:val="24"/>
        </w:rPr>
        <w:t xml:space="preserve"> για την αγόρευσή του.</w:t>
      </w:r>
    </w:p>
    <w:p w14:paraId="35846928" w14:textId="77777777" w:rsidR="00825165" w:rsidRDefault="00D46FE4">
      <w:pPr>
        <w:spacing w:after="0" w:line="600" w:lineRule="auto"/>
        <w:ind w:firstLine="720"/>
        <w:jc w:val="both"/>
        <w:rPr>
          <w:rFonts w:eastAsia="Times New Roman"/>
          <w:szCs w:val="24"/>
        </w:rPr>
      </w:pPr>
      <w:r>
        <w:rPr>
          <w:rFonts w:eastAsia="Times New Roman"/>
          <w:szCs w:val="24"/>
        </w:rPr>
        <w:t>Παρακαλώ, κύριε Ξάνθε, έχετε τον λόγο.</w:t>
      </w:r>
    </w:p>
    <w:p w14:paraId="35846929" w14:textId="77777777" w:rsidR="00825165" w:rsidRDefault="00D46FE4">
      <w:pPr>
        <w:spacing w:after="0"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Έχουμε μια υπουργική</w:t>
      </w:r>
      <w:r>
        <w:rPr>
          <w:rFonts w:eastAsia="Times New Roman"/>
          <w:szCs w:val="24"/>
        </w:rPr>
        <w:t xml:space="preserve"> τροπολογία, η οποία νομίζω ότι σας έχει διανεμηθεί. Απλώς θα πω δύο λόγια.</w:t>
      </w:r>
    </w:p>
    <w:p w14:paraId="3584692A" w14:textId="77777777" w:rsidR="00825165" w:rsidRDefault="00D46FE4">
      <w:pPr>
        <w:spacing w:after="0" w:line="600" w:lineRule="auto"/>
        <w:ind w:firstLine="720"/>
        <w:jc w:val="both"/>
        <w:rPr>
          <w:rFonts w:eastAsia="Times New Roman"/>
          <w:szCs w:val="24"/>
        </w:rPr>
      </w:pPr>
      <w:r>
        <w:rPr>
          <w:rFonts w:eastAsia="Times New Roman"/>
          <w:szCs w:val="24"/>
        </w:rPr>
        <w:t>Έχει δύο σκέλη. Το ένα είναι μια τροποποίηση στη σύνθεση μιας επιτροπής που προέβλεπε ο ν.4461, της Εθνικής Επιτροπής για τα Σπάνια Νοσήματα. Επειδή άλλαξε το ευρωπαϊκό πλαίσιο, πε</w:t>
      </w:r>
      <w:r>
        <w:rPr>
          <w:rFonts w:eastAsia="Times New Roman"/>
          <w:szCs w:val="24"/>
        </w:rPr>
        <w:t>ριγράφουμε τα κριτήρια με τα οποία κάποιος ειδικός επιστήμονας</w:t>
      </w:r>
      <w:r>
        <w:rPr>
          <w:rFonts w:eastAsia="Times New Roman"/>
          <w:szCs w:val="24"/>
        </w:rPr>
        <w:t>,</w:t>
      </w:r>
      <w:r>
        <w:rPr>
          <w:rFonts w:eastAsia="Times New Roman"/>
          <w:szCs w:val="24"/>
        </w:rPr>
        <w:t xml:space="preserve"> μπορεί να συμμετέχει στην επιτροπή.</w:t>
      </w:r>
    </w:p>
    <w:p w14:paraId="3584692B" w14:textId="77777777" w:rsidR="00825165" w:rsidRDefault="00D46FE4">
      <w:pPr>
        <w:spacing w:after="0" w:line="600" w:lineRule="auto"/>
        <w:ind w:firstLine="720"/>
        <w:jc w:val="both"/>
        <w:rPr>
          <w:rFonts w:eastAsia="Times New Roman"/>
          <w:szCs w:val="24"/>
        </w:rPr>
      </w:pPr>
      <w:r>
        <w:rPr>
          <w:rFonts w:eastAsia="Times New Roman"/>
          <w:szCs w:val="24"/>
        </w:rPr>
        <w:lastRenderedPageBreak/>
        <w:t>Το δεύτερο</w:t>
      </w:r>
      <w:r>
        <w:rPr>
          <w:rFonts w:eastAsia="Times New Roman"/>
          <w:szCs w:val="24"/>
        </w:rPr>
        <w:t>,</w:t>
      </w:r>
      <w:r>
        <w:rPr>
          <w:rFonts w:eastAsia="Times New Roman"/>
          <w:szCs w:val="24"/>
        </w:rPr>
        <w:t xml:space="preserve"> αφορά την πρόσληψη προσωπικού -υγειονομικού, διαμεσολαβητών υγείας κ.λπ.- στα </w:t>
      </w:r>
      <w:proofErr w:type="spellStart"/>
      <w:r>
        <w:rPr>
          <w:rFonts w:eastAsia="Times New Roman"/>
          <w:szCs w:val="24"/>
        </w:rPr>
        <w:t>π</w:t>
      </w:r>
      <w:r>
        <w:rPr>
          <w:rFonts w:eastAsia="Times New Roman"/>
          <w:szCs w:val="24"/>
        </w:rPr>
        <w:t>ροαναχωρησιακά</w:t>
      </w:r>
      <w:proofErr w:type="spellEnd"/>
      <w:r>
        <w:rPr>
          <w:rFonts w:eastAsia="Times New Roman"/>
          <w:szCs w:val="24"/>
        </w:rPr>
        <w:t xml:space="preserve"> </w:t>
      </w:r>
      <w:r>
        <w:rPr>
          <w:rFonts w:eastAsia="Times New Roman"/>
          <w:szCs w:val="24"/>
        </w:rPr>
        <w:t>κ</w:t>
      </w:r>
      <w:r>
        <w:rPr>
          <w:rFonts w:eastAsia="Times New Roman"/>
          <w:szCs w:val="24"/>
        </w:rPr>
        <w:t>έντρα, στα ΠΡΟΚΕΚΑ, δι</w:t>
      </w:r>
      <w:r>
        <w:rPr>
          <w:rFonts w:eastAsia="Times New Roman"/>
          <w:szCs w:val="24"/>
        </w:rPr>
        <w:t>ά</w:t>
      </w:r>
      <w:r>
        <w:rPr>
          <w:rFonts w:eastAsia="Times New Roman"/>
          <w:szCs w:val="24"/>
        </w:rPr>
        <w:t xml:space="preserve"> της ΑΕΜΥ </w:t>
      </w:r>
      <w:r>
        <w:rPr>
          <w:rFonts w:eastAsia="Times New Roman"/>
          <w:szCs w:val="24"/>
        </w:rPr>
        <w:t>κ</w:t>
      </w:r>
      <w:r>
        <w:rPr>
          <w:rFonts w:eastAsia="Times New Roman"/>
          <w:szCs w:val="24"/>
        </w:rPr>
        <w:t xml:space="preserve">αι αυτό που νομοθετούμε, που προτείνουμε, είναι οι διαδικασίες που ακολουθούνται να είναι οι ίδιες που προβλέπονται για την ΑΕΜΥ και που εφαρμόστηκαν στην πρόσληψη προσωπικού στο </w:t>
      </w:r>
      <w:r>
        <w:rPr>
          <w:rFonts w:eastAsia="Times New Roman"/>
          <w:szCs w:val="24"/>
        </w:rPr>
        <w:t>Ν</w:t>
      </w:r>
      <w:r>
        <w:rPr>
          <w:rFonts w:eastAsia="Times New Roman"/>
          <w:szCs w:val="24"/>
        </w:rPr>
        <w:t>οσοκομείο της Σαντορίνης. Αυτή είναι η ρύθμιση. Αυτή είναι η υπουργική τροπο</w:t>
      </w:r>
      <w:r>
        <w:rPr>
          <w:rFonts w:eastAsia="Times New Roman"/>
          <w:szCs w:val="24"/>
        </w:rPr>
        <w:t>λογία.</w:t>
      </w:r>
    </w:p>
    <w:p w14:paraId="3584692C" w14:textId="77777777" w:rsidR="00825165" w:rsidRDefault="00D46FE4">
      <w:pPr>
        <w:spacing w:after="0" w:line="600" w:lineRule="auto"/>
        <w:ind w:firstLine="720"/>
        <w:jc w:val="both"/>
        <w:rPr>
          <w:rFonts w:eastAsia="Times New Roman"/>
          <w:szCs w:val="24"/>
        </w:rPr>
      </w:pPr>
      <w:r>
        <w:rPr>
          <w:rFonts w:eastAsia="Times New Roman"/>
          <w:szCs w:val="24"/>
        </w:rPr>
        <w:t>Όσον αφορά τις βουλευτικές τροπολογίες, κάνουμε αποδεκτές</w:t>
      </w:r>
      <w:r>
        <w:rPr>
          <w:rFonts w:eastAsia="Times New Roman"/>
          <w:szCs w:val="24"/>
        </w:rPr>
        <w:t>.</w:t>
      </w:r>
      <w:r>
        <w:rPr>
          <w:rFonts w:eastAsia="Times New Roman"/>
          <w:szCs w:val="24"/>
        </w:rPr>
        <w:t xml:space="preserve"> Την τροπολογία με γενικό αριθμό 1173 και ειδικό 82, που αφορά το Ινστιτούτο Επιστημονικών Θεμάτων της Ελληνικής Οδοντιατρικής Ομοσπονδίας, τη βουλευτική τροπολογία με γενικό αριθμό 1205 και </w:t>
      </w:r>
      <w:r>
        <w:rPr>
          <w:rFonts w:eastAsia="Times New Roman"/>
          <w:szCs w:val="24"/>
        </w:rPr>
        <w:t xml:space="preserve">ειδικό 87, που αφορά δαπάνες του Υπουργείου Εθνικής Άμυνας για τη μεταφορά  προσφύγων και μεταναστών, την τροπολογία με γενικό αριθμό 1206 και ειδικό 88 που είναι μια ρύθμιση που αφορά τους </w:t>
      </w:r>
      <w:proofErr w:type="spellStart"/>
      <w:r>
        <w:rPr>
          <w:rFonts w:eastAsia="Times New Roman"/>
          <w:szCs w:val="24"/>
        </w:rPr>
        <w:t>αποθεραπευθέντες</w:t>
      </w:r>
      <w:proofErr w:type="spellEnd"/>
      <w:r>
        <w:rPr>
          <w:rFonts w:eastAsia="Times New Roman"/>
          <w:szCs w:val="24"/>
        </w:rPr>
        <w:t xml:space="preserve"> από τη νόσο Χάνσεν, την τροπολογία με γενικό αριθ</w:t>
      </w:r>
      <w:r>
        <w:rPr>
          <w:rFonts w:eastAsia="Times New Roman"/>
          <w:szCs w:val="24"/>
        </w:rPr>
        <w:t>μό 1208 και ειδικό αριθμό 89, που αφορά την ένταξη ιατρών -υπήρχε μια εκκρεμότητα- άνευ ειδικότητας στον κλάδο ιατρών ΕΣΥ, την τροπολογία με γενικό αριθμό 1210 και ειδικό 91 για τη χορήγηση ενιαίου τύπου συνταγολογίου στους πιστοποιημένους από τον ΕΟΠΥΥ πα</w:t>
      </w:r>
      <w:r>
        <w:rPr>
          <w:rFonts w:eastAsia="Times New Roman"/>
          <w:szCs w:val="24"/>
        </w:rPr>
        <w:t xml:space="preserve">ιδιάτρους, </w:t>
      </w:r>
      <w:r>
        <w:rPr>
          <w:rFonts w:eastAsia="Times New Roman"/>
          <w:szCs w:val="24"/>
        </w:rPr>
        <w:lastRenderedPageBreak/>
        <w:t xml:space="preserve">την τροπολογία με γενικό αριθμό 1211 και ειδικό 92 για την παραχώρηση εκμίσθωσης αιγιαλού, παραλίας ή ζώνης λιμένα για την πρόσκαιρη τοποθέτηση και χρήση προστατευτικών δικτύων για την προστασία των </w:t>
      </w:r>
      <w:proofErr w:type="spellStart"/>
      <w:r>
        <w:rPr>
          <w:rFonts w:eastAsia="Times New Roman"/>
          <w:szCs w:val="24"/>
        </w:rPr>
        <w:t>λουομένων</w:t>
      </w:r>
      <w:proofErr w:type="spellEnd"/>
      <w:r>
        <w:rPr>
          <w:rFonts w:eastAsia="Times New Roman"/>
          <w:szCs w:val="24"/>
        </w:rPr>
        <w:t xml:space="preserve"> από μέδουσες σε θαλάσσιες περιοχές ε</w:t>
      </w:r>
      <w:r>
        <w:rPr>
          <w:rFonts w:eastAsia="Times New Roman"/>
          <w:szCs w:val="24"/>
        </w:rPr>
        <w:t xml:space="preserve">κτός περιοχών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την τροπολογία με γενικό αριθμό 1212 και ειδικό 93 για την παράταση ενός μηνός της προθεσμίας ανάρτησης στο πρόγραμμα «</w:t>
      </w:r>
      <w:r>
        <w:rPr>
          <w:rFonts w:eastAsia="Times New Roman"/>
          <w:szCs w:val="24"/>
        </w:rPr>
        <w:t>ΔΙΑΥΓΕΙΑ</w:t>
      </w:r>
      <w:r>
        <w:rPr>
          <w:rFonts w:eastAsia="Times New Roman"/>
          <w:szCs w:val="24"/>
        </w:rPr>
        <w:t>» των πράξεων ανατροπής ανάληψης υποχρέωσης, την τροπολογία 1214 και ειδικό 95 για τη διάρκεια σύμβασης τ</w:t>
      </w:r>
      <w:r>
        <w:rPr>
          <w:rFonts w:eastAsia="Times New Roman"/>
          <w:szCs w:val="24"/>
        </w:rPr>
        <w:t xml:space="preserve">ων επικουρικών γιατρών σε κλινικές αποκατάστασης των νοσοκομείων του ΕΣΥ πέραν του Εθνικού Κέντρου Αναπηρίας, την τροπολογία 1215 και ειδικό 96 για την παροχή επιπλέον θεσμικών κινήτρων για την προσέλκυση και παραμονή ειδικευμένων γιατρών σε προβληματικές </w:t>
      </w:r>
      <w:r>
        <w:rPr>
          <w:rFonts w:eastAsia="Times New Roman"/>
          <w:szCs w:val="24"/>
        </w:rPr>
        <w:t>και άγονες περιοχές τύπου Α, την τροπολογία 1219 και ειδικό 99, που δίνει τη δυνατότητα παράτασης των ειδικευόμενων γιατρών που ειδικεύονται σε ψυχιατρικές κλινικές -η προσθήκη αφορά τον ψυχιατρικό τομέα που είχε παραλειφθεί- και τελευταία την τροπολογία μ</w:t>
      </w:r>
      <w:r>
        <w:rPr>
          <w:rFonts w:eastAsia="Times New Roman"/>
          <w:szCs w:val="24"/>
        </w:rPr>
        <w:t>ε γενικό αριθμό 1220 και ειδικό 100 για την τροποποίηση του άρθρου του ν.4445 για την αποζημίωση οφειλόμενων εφημε</w:t>
      </w:r>
      <w:r>
        <w:rPr>
          <w:rFonts w:eastAsia="Times New Roman"/>
          <w:szCs w:val="24"/>
        </w:rPr>
        <w:lastRenderedPageBreak/>
        <w:t>ριών και υπερωριών του προσωπικού. Διευρύνουμε το πεδίο εφαρμογής και προσθέτουμε ορισμένα νοσοκομεία, τα οποία μας εντοπίστηκαν ότι δεν συμπε</w:t>
      </w:r>
      <w:r>
        <w:rPr>
          <w:rFonts w:eastAsia="Times New Roman"/>
          <w:szCs w:val="24"/>
        </w:rPr>
        <w:t>ριλαμβάνονταν στη ρύθμιση.</w:t>
      </w:r>
    </w:p>
    <w:p w14:paraId="3584692D" w14:textId="77777777" w:rsidR="00825165" w:rsidRDefault="00D46FE4">
      <w:pPr>
        <w:spacing w:after="0" w:line="600" w:lineRule="auto"/>
        <w:ind w:firstLine="720"/>
        <w:jc w:val="both"/>
        <w:rPr>
          <w:rFonts w:eastAsia="Times New Roman"/>
          <w:szCs w:val="24"/>
        </w:rPr>
      </w:pPr>
      <w:r>
        <w:rPr>
          <w:rFonts w:eastAsia="Times New Roman"/>
          <w:szCs w:val="24"/>
        </w:rPr>
        <w:t xml:space="preserve">Υπάρχουν και δύο βουλευτικές τροπολογίες που έχουν κατατεθεί από συναδέλφους της Αντιπολίτευσης. Η μία είναι από Βουλευτές της Ένωσης Κεντρώων με </w:t>
      </w:r>
      <w:proofErr w:type="spellStart"/>
      <w:r>
        <w:rPr>
          <w:rFonts w:eastAsia="Times New Roman"/>
          <w:szCs w:val="24"/>
        </w:rPr>
        <w:t>προεξάρχοντα</w:t>
      </w:r>
      <w:proofErr w:type="spellEnd"/>
      <w:r>
        <w:rPr>
          <w:rFonts w:eastAsia="Times New Roman"/>
          <w:szCs w:val="24"/>
        </w:rPr>
        <w:t xml:space="preserve"> τον κ. </w:t>
      </w:r>
      <w:proofErr w:type="spellStart"/>
      <w:r>
        <w:rPr>
          <w:rFonts w:eastAsia="Times New Roman"/>
          <w:szCs w:val="24"/>
        </w:rPr>
        <w:t>Σαρίδη</w:t>
      </w:r>
      <w:proofErr w:type="spellEnd"/>
      <w:r>
        <w:rPr>
          <w:rFonts w:eastAsia="Times New Roman"/>
          <w:szCs w:val="24"/>
        </w:rPr>
        <w:t xml:space="preserve">, που ζητάει την ενίσχυση κατά δύο </w:t>
      </w:r>
      <w:r>
        <w:rPr>
          <w:rFonts w:eastAsia="Times New Roman"/>
          <w:szCs w:val="24"/>
        </w:rPr>
        <w:t>έ</w:t>
      </w:r>
      <w:r>
        <w:rPr>
          <w:rFonts w:eastAsia="Times New Roman"/>
          <w:szCs w:val="24"/>
        </w:rPr>
        <w:t>τ</w:t>
      </w:r>
      <w:r>
        <w:rPr>
          <w:rFonts w:eastAsia="Times New Roman"/>
          <w:szCs w:val="24"/>
        </w:rPr>
        <w:t>η</w:t>
      </w:r>
      <w:r>
        <w:rPr>
          <w:rFonts w:eastAsia="Times New Roman"/>
          <w:szCs w:val="24"/>
        </w:rPr>
        <w:t xml:space="preserve"> της πορείας βαθμολ</w:t>
      </w:r>
      <w:r>
        <w:rPr>
          <w:rFonts w:eastAsia="Times New Roman"/>
          <w:szCs w:val="24"/>
        </w:rPr>
        <w:t>ογικής εξέλιξης των γιατρών του ΕΣΥ που έχουν διδακτορικό. Είναι κάτι το οποίο πρέπει να το διαβουλευθούμε, να το εντάξουμε σε ένα συνολικό πλαίσιο, στο οποίο θα συζητηθεί στο επόμενο διάστημα</w:t>
      </w:r>
      <w:r>
        <w:rPr>
          <w:rFonts w:eastAsia="Times New Roman"/>
          <w:szCs w:val="24"/>
        </w:rPr>
        <w:t>,</w:t>
      </w:r>
      <w:r>
        <w:rPr>
          <w:rFonts w:eastAsia="Times New Roman"/>
          <w:szCs w:val="24"/>
        </w:rPr>
        <w:t xml:space="preserve">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αναβάθμισης της ιατρικής εκπαίδευσης και του τ</w:t>
      </w:r>
      <w:r>
        <w:rPr>
          <w:rFonts w:eastAsia="Times New Roman"/>
          <w:szCs w:val="24"/>
        </w:rPr>
        <w:t>ρόπου πρόσληψης και ανέλιξης των γιατρών του ΕΣΥ. Το κρατάμε ως μια άποψη</w:t>
      </w:r>
      <w:r>
        <w:rPr>
          <w:rFonts w:eastAsia="Times New Roman"/>
          <w:szCs w:val="24"/>
        </w:rPr>
        <w:t>,</w:t>
      </w:r>
      <w:r>
        <w:rPr>
          <w:rFonts w:eastAsia="Times New Roman"/>
          <w:szCs w:val="24"/>
        </w:rPr>
        <w:t xml:space="preserve"> που πρέπει να την εξετάσουμε,.</w:t>
      </w:r>
    </w:p>
    <w:p w14:paraId="3584692E" w14:textId="77777777" w:rsidR="00825165" w:rsidRDefault="00D46FE4">
      <w:pPr>
        <w:spacing w:after="0" w:line="600" w:lineRule="auto"/>
        <w:ind w:firstLine="720"/>
        <w:jc w:val="both"/>
        <w:rPr>
          <w:rFonts w:eastAsia="Times New Roman"/>
          <w:szCs w:val="24"/>
        </w:rPr>
      </w:pPr>
      <w:r>
        <w:rPr>
          <w:rFonts w:eastAsia="Times New Roman"/>
          <w:szCs w:val="24"/>
        </w:rPr>
        <w:t>Επίσης είναι η τροπολογία του κ</w:t>
      </w:r>
      <w:r>
        <w:rPr>
          <w:rFonts w:eastAsia="Times New Roman"/>
          <w:szCs w:val="24"/>
        </w:rPr>
        <w:t>.</w:t>
      </w:r>
      <w:r>
        <w:rPr>
          <w:rFonts w:eastAsia="Times New Roman"/>
          <w:szCs w:val="24"/>
        </w:rPr>
        <w:t xml:space="preserve"> </w:t>
      </w:r>
      <w:proofErr w:type="spellStart"/>
      <w:r>
        <w:rPr>
          <w:rFonts w:eastAsia="Times New Roman"/>
          <w:szCs w:val="24"/>
        </w:rPr>
        <w:t>Μαυρωτά</w:t>
      </w:r>
      <w:proofErr w:type="spellEnd"/>
      <w:r>
        <w:rPr>
          <w:rFonts w:eastAsia="Times New Roman"/>
          <w:szCs w:val="24"/>
        </w:rPr>
        <w:t xml:space="preserve">, που αφορά την εξαίρεση των «ορφανών» φαρμάκων και των παραγώγων αίματος από το </w:t>
      </w:r>
      <w:proofErr w:type="spellStart"/>
      <w:r>
        <w:rPr>
          <w:rFonts w:eastAsia="Times New Roman"/>
          <w:szCs w:val="24"/>
          <w:lang w:val="en-US"/>
        </w:rPr>
        <w:t>clawback</w:t>
      </w:r>
      <w:proofErr w:type="spellEnd"/>
      <w:r>
        <w:rPr>
          <w:rFonts w:eastAsia="Times New Roman"/>
          <w:szCs w:val="24"/>
        </w:rPr>
        <w:t>. Επίσης είναι μια συ</w:t>
      </w:r>
      <w:r>
        <w:rPr>
          <w:rFonts w:eastAsia="Times New Roman"/>
          <w:szCs w:val="24"/>
        </w:rPr>
        <w:t>ζήτηση η οποία εκκρεμεί. Εμείς έχουμε δηλώσει ότι κατ’ αρχ</w:t>
      </w:r>
      <w:r>
        <w:rPr>
          <w:rFonts w:eastAsia="Times New Roman"/>
          <w:szCs w:val="24"/>
        </w:rPr>
        <w:t>άς,</w:t>
      </w:r>
      <w:r>
        <w:rPr>
          <w:rFonts w:eastAsia="Times New Roman"/>
          <w:szCs w:val="24"/>
        </w:rPr>
        <w:t xml:space="preserve"> εξετάζουμε θετικά την εξαίρεση από το </w:t>
      </w:r>
      <w:proofErr w:type="spellStart"/>
      <w:r>
        <w:rPr>
          <w:rFonts w:eastAsia="Times New Roman"/>
          <w:szCs w:val="24"/>
          <w:lang w:val="en-US"/>
        </w:rPr>
        <w:t>clawback</w:t>
      </w:r>
      <w:proofErr w:type="spellEnd"/>
      <w:r>
        <w:rPr>
          <w:rFonts w:eastAsia="Times New Roman"/>
          <w:szCs w:val="24"/>
        </w:rPr>
        <w:t xml:space="preserve"> των «ορφανών» φαρμάκων, θέλο</w:t>
      </w:r>
      <w:r>
        <w:rPr>
          <w:rFonts w:eastAsia="Times New Roman"/>
          <w:szCs w:val="24"/>
        </w:rPr>
        <w:lastRenderedPageBreak/>
        <w:t>ντας με αυτόν τον τρόπο</w:t>
      </w:r>
      <w:r>
        <w:rPr>
          <w:rFonts w:eastAsia="Times New Roman"/>
          <w:szCs w:val="24"/>
        </w:rPr>
        <w:t>,</w:t>
      </w:r>
      <w:r>
        <w:rPr>
          <w:rFonts w:eastAsia="Times New Roman"/>
          <w:szCs w:val="24"/>
        </w:rPr>
        <w:t xml:space="preserve"> να διασφαλίσουμε την πληρέστερη κάλυψη των ασθενών που πάσχουν από σπάνια νοσήματα με αυτά τα </w:t>
      </w:r>
      <w:r>
        <w:rPr>
          <w:rFonts w:eastAsia="Times New Roman"/>
          <w:szCs w:val="24"/>
        </w:rPr>
        <w:t xml:space="preserve">πολύ ζωτικά για τη ζωή τους φάρμακα. </w:t>
      </w:r>
    </w:p>
    <w:p w14:paraId="3584692F" w14:textId="77777777" w:rsidR="00825165" w:rsidRDefault="00D46FE4">
      <w:pPr>
        <w:spacing w:after="0" w:line="600" w:lineRule="auto"/>
        <w:ind w:firstLine="720"/>
        <w:jc w:val="both"/>
        <w:rPr>
          <w:rFonts w:eastAsia="Times New Roman"/>
          <w:szCs w:val="24"/>
        </w:rPr>
      </w:pPr>
      <w:r>
        <w:rPr>
          <w:rFonts w:eastAsia="Times New Roman"/>
          <w:szCs w:val="24"/>
        </w:rPr>
        <w:t>Ξέρουν πολύ καλά οι σύλλογοι των ασθενών ότι τα φάρμακα αυτά έχουν εξαιρεθεί ρητά από το εξωτερικό φίλτρο, το οποίο πρόσφατα νομοθετήσαμε, που αφορά τις χώρες αναφοράς της Ευρώπης για την ένταξη στον θετικό κατάλογο απ</w:t>
      </w:r>
      <w:r>
        <w:rPr>
          <w:rFonts w:eastAsia="Times New Roman"/>
          <w:szCs w:val="24"/>
        </w:rPr>
        <w:t>οζημίωσης και η προσπάθειά μας είναι αυτοί οι άνθρωποι, που είναι ολιγομελείς ομάδες του πληθυσμού αλλά είναι απολύτως εξαρτημένοι από αυτά τα φάρμακα, να αισθάνονται την ασφάλεια ότι η πολιτεία κάνει ό,τι μπορεί</w:t>
      </w:r>
      <w:r>
        <w:rPr>
          <w:rFonts w:eastAsia="Times New Roman"/>
          <w:szCs w:val="24"/>
        </w:rPr>
        <w:t>,</w:t>
      </w:r>
      <w:r>
        <w:rPr>
          <w:rFonts w:eastAsia="Times New Roman"/>
          <w:szCs w:val="24"/>
        </w:rPr>
        <w:t xml:space="preserve"> για να εξασφαλίζει την απρόσκοπτη πρόσβασή</w:t>
      </w:r>
      <w:r>
        <w:rPr>
          <w:rFonts w:eastAsia="Times New Roman"/>
          <w:szCs w:val="24"/>
        </w:rPr>
        <w:t xml:space="preserve"> τους σε αυτά. Είναι, όμως, μια τροπολογία η οποία θέλει μελέτη και θα ενταχθεί σε ένα συνολικό πλέγμα αλλαγών στη φαρμακευτική πολιτική. Επί του παρόντος δεν μπορούμε να την κάνουμε αποδεκτή με αυτούς τους όρους. Θα το διαβουλευθούμε και με τη φαρμακοβιομ</w:t>
      </w:r>
      <w:r>
        <w:rPr>
          <w:rFonts w:eastAsia="Times New Roman"/>
          <w:szCs w:val="24"/>
        </w:rPr>
        <w:t>ηχανία και με τους άλλους εμπλεκόμενους φορείς και νομίζω ότι το φθινόπωρο</w:t>
      </w:r>
      <w:r>
        <w:rPr>
          <w:rFonts w:eastAsia="Times New Roman"/>
          <w:szCs w:val="24"/>
        </w:rPr>
        <w:t>,</w:t>
      </w:r>
      <w:r>
        <w:rPr>
          <w:rFonts w:eastAsia="Times New Roman"/>
          <w:szCs w:val="24"/>
        </w:rPr>
        <w:t xml:space="preserve"> θα είμαστε σε θέση να φέρουμε μια πιο συγκεκριμένη πρόταση.</w:t>
      </w:r>
    </w:p>
    <w:p w14:paraId="35846930" w14:textId="77777777" w:rsidR="00825165" w:rsidRDefault="00D46FE4">
      <w:pPr>
        <w:spacing w:after="0" w:line="600" w:lineRule="auto"/>
        <w:ind w:firstLine="720"/>
        <w:jc w:val="both"/>
        <w:rPr>
          <w:rFonts w:eastAsia="Times New Roman"/>
          <w:szCs w:val="24"/>
        </w:rPr>
      </w:pPr>
      <w:r>
        <w:rPr>
          <w:rFonts w:eastAsia="Times New Roman"/>
          <w:szCs w:val="24"/>
        </w:rPr>
        <w:lastRenderedPageBreak/>
        <w:t>Επίσης θέλω να κάνω μια τελευταία νομοτεχνική αλλαγή, η οποία αφορά την τροπολογία για την παράταση των συμβάσεων του επ</w:t>
      </w:r>
      <w:r>
        <w:rPr>
          <w:rFonts w:eastAsia="Times New Roman"/>
          <w:szCs w:val="24"/>
        </w:rPr>
        <w:t>ικουρικού προσωπικού. Υπήρχε ένα κενό ανάμεσα στη δημοσίευση του νόμου και στις 30 Σεπτεμβρίου. Καλύπτουμε και αυτό το ενδιάμεσο κενό.</w:t>
      </w:r>
    </w:p>
    <w:p w14:paraId="35846931" w14:textId="77777777" w:rsidR="00825165" w:rsidRDefault="00D46FE4">
      <w:pPr>
        <w:spacing w:after="0"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w:t>
      </w:r>
      <w:r>
        <w:rPr>
          <w:rFonts w:eastAsia="Times New Roman"/>
          <w:szCs w:val="24"/>
        </w:rPr>
        <w:t xml:space="preserve"> Δεν τη σπάσατε, όμως.</w:t>
      </w:r>
    </w:p>
    <w:p w14:paraId="35846932" w14:textId="77777777" w:rsidR="00825165" w:rsidRDefault="00D46FE4">
      <w:pPr>
        <w:spacing w:after="0"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Τι εννοείτε;</w:t>
      </w:r>
    </w:p>
    <w:p w14:paraId="35846933" w14:textId="77777777" w:rsidR="00825165" w:rsidRDefault="00D46FE4">
      <w:pPr>
        <w:spacing w:after="0" w:line="600" w:lineRule="auto"/>
        <w:ind w:firstLine="720"/>
        <w:jc w:val="both"/>
        <w:rPr>
          <w:rFonts w:eastAsia="Times New Roman"/>
          <w:szCs w:val="24"/>
        </w:rPr>
      </w:pPr>
      <w:r>
        <w:rPr>
          <w:rFonts w:eastAsia="Times New Roman"/>
          <w:b/>
          <w:szCs w:val="24"/>
        </w:rPr>
        <w:t>ΙΑΣ</w:t>
      </w:r>
      <w:r>
        <w:rPr>
          <w:rFonts w:eastAsia="Times New Roman"/>
          <w:b/>
          <w:szCs w:val="24"/>
        </w:rPr>
        <w:t>Ο</w:t>
      </w:r>
      <w:r>
        <w:rPr>
          <w:rFonts w:eastAsia="Times New Roman"/>
          <w:b/>
          <w:szCs w:val="24"/>
        </w:rPr>
        <w:t>Ν</w:t>
      </w:r>
      <w:r>
        <w:rPr>
          <w:rFonts w:eastAsia="Times New Roman"/>
          <w:b/>
          <w:szCs w:val="24"/>
        </w:rPr>
        <w:t>ΑΣ</w:t>
      </w:r>
      <w:r>
        <w:rPr>
          <w:rFonts w:eastAsia="Times New Roman"/>
          <w:b/>
          <w:szCs w:val="24"/>
        </w:rPr>
        <w:t xml:space="preserve"> ΦΩΤΗΛΑΣ:</w:t>
      </w:r>
      <w:r>
        <w:rPr>
          <w:rFonts w:eastAsia="Times New Roman"/>
          <w:szCs w:val="24"/>
        </w:rPr>
        <w:t xml:space="preserve"> Αυτή η τροπολογία </w:t>
      </w:r>
      <w:r>
        <w:rPr>
          <w:rFonts w:eastAsia="Times New Roman"/>
          <w:szCs w:val="24"/>
        </w:rPr>
        <w:t>είχε κι ένα δεύτερο κομμάτι.</w:t>
      </w:r>
    </w:p>
    <w:p w14:paraId="35846934" w14:textId="77777777" w:rsidR="00825165" w:rsidRDefault="00D46FE4">
      <w:pPr>
        <w:spacing w:after="0"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Αυτό αφορά τη ρύθμιση για το λοιπό επικουρικό προσωπικό. </w:t>
      </w:r>
    </w:p>
    <w:p w14:paraId="35846935" w14:textId="77777777" w:rsidR="00825165" w:rsidRDefault="00D46FE4">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Το άλλο προσωπικό αφορά τους γιατρούς. Καλύπτει περίπου δεκαπέντε-είκοσι άτομα.</w:t>
      </w:r>
    </w:p>
    <w:p w14:paraId="3584693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κ. Ανδρέας Ξανθό</w:t>
      </w:r>
      <w:r>
        <w:rPr>
          <w:rFonts w:eastAsia="Times New Roman" w:cs="Times New Roman"/>
          <w:szCs w:val="24"/>
        </w:rPr>
        <w:t xml:space="preserve">ς </w:t>
      </w:r>
      <w:r>
        <w:rPr>
          <w:rFonts w:eastAsia="Times New Roman" w:cs="Times New Roman"/>
          <w:szCs w:val="24"/>
        </w:rPr>
        <w:t>καταθέτει την προαναφερθείσα νομοτεχνική βελτίωση, η οποία έχει ως εξής:</w:t>
      </w:r>
    </w:p>
    <w:p w14:paraId="35846937" w14:textId="77777777" w:rsidR="00825165" w:rsidRDefault="00D46FE4">
      <w:pPr>
        <w:spacing w:after="0" w:line="600" w:lineRule="auto"/>
        <w:ind w:firstLine="720"/>
        <w:jc w:val="center"/>
        <w:rPr>
          <w:rFonts w:eastAsia="Times New Roman" w:cs="Times New Roman"/>
          <w:color w:val="FF0000"/>
          <w:szCs w:val="24"/>
        </w:rPr>
      </w:pPr>
      <w:r w:rsidRPr="00F47C0B">
        <w:rPr>
          <w:rFonts w:eastAsia="Times New Roman" w:cs="Times New Roman"/>
          <w:color w:val="FF0000"/>
          <w:szCs w:val="24"/>
        </w:rPr>
        <w:t>(ΑΛΛΑΓΗ ΣΕΛΙΔΑΣ)</w:t>
      </w:r>
    </w:p>
    <w:p w14:paraId="35846938"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(Να μπει η σελίδα 107)</w:t>
      </w:r>
    </w:p>
    <w:p w14:paraId="35846939" w14:textId="77777777" w:rsidR="00825165" w:rsidRDefault="00D46FE4">
      <w:pPr>
        <w:spacing w:after="0" w:line="600" w:lineRule="auto"/>
        <w:ind w:firstLine="720"/>
        <w:jc w:val="center"/>
        <w:rPr>
          <w:rFonts w:eastAsia="Times New Roman" w:cs="Times New Roman"/>
          <w:color w:val="FF0000"/>
          <w:szCs w:val="24"/>
        </w:rPr>
      </w:pPr>
      <w:r w:rsidRPr="00F47C0B">
        <w:rPr>
          <w:rFonts w:eastAsia="Times New Roman" w:cs="Times New Roman"/>
          <w:color w:val="FF0000"/>
          <w:szCs w:val="24"/>
        </w:rPr>
        <w:t>(ΑΛΛΑΓΗ ΣΕΛΙΔΑΣ)</w:t>
      </w:r>
    </w:p>
    <w:p w14:paraId="3584693A" w14:textId="77777777" w:rsidR="00825165" w:rsidRDefault="00D46FE4">
      <w:pPr>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Ευχαριστούμε, κύριε Υπουργέ.</w:t>
      </w:r>
    </w:p>
    <w:p w14:paraId="3584693B" w14:textId="77777777" w:rsidR="00825165" w:rsidRDefault="00D46FE4">
      <w:pPr>
        <w:spacing w:after="0" w:line="600" w:lineRule="auto"/>
        <w:ind w:firstLine="720"/>
        <w:jc w:val="both"/>
        <w:rPr>
          <w:rFonts w:eastAsia="Times New Roman"/>
          <w:szCs w:val="24"/>
        </w:rPr>
      </w:pPr>
      <w:r>
        <w:rPr>
          <w:rFonts w:eastAsia="Times New Roman"/>
          <w:szCs w:val="24"/>
        </w:rPr>
        <w:t xml:space="preserve">Κύριε Κωνσταντόπουλε, </w:t>
      </w:r>
      <w:r>
        <w:rPr>
          <w:rFonts w:eastAsia="Times New Roman"/>
          <w:szCs w:val="24"/>
        </w:rPr>
        <w:t>έχετε τον λόγο.</w:t>
      </w:r>
    </w:p>
    <w:p w14:paraId="3584693C" w14:textId="77777777" w:rsidR="00825165" w:rsidRDefault="00D46FE4">
      <w:pPr>
        <w:spacing w:after="0"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Κύριε Πρόεδρε, κύριοι Υπουργοί, κυρίες και κύριοι συνάδελφοι, φαίνεται ο Αύγουστος είναι ο αγαπημένος μήνας της Κυβέρνησης είτε να προκηρύσσει εκλογές είτε να φέρνει καταιγισμό νομοσχεδίων στη Βουλή.</w:t>
      </w:r>
    </w:p>
    <w:p w14:paraId="3584693D" w14:textId="77777777" w:rsidR="00825165" w:rsidRDefault="00D46FE4">
      <w:pPr>
        <w:spacing w:after="0" w:line="600" w:lineRule="auto"/>
        <w:ind w:firstLine="720"/>
        <w:jc w:val="both"/>
        <w:rPr>
          <w:rFonts w:eastAsia="Times New Roman"/>
          <w:szCs w:val="24"/>
        </w:rPr>
      </w:pPr>
      <w:r>
        <w:rPr>
          <w:rFonts w:eastAsia="Times New Roman"/>
          <w:szCs w:val="24"/>
        </w:rPr>
        <w:t xml:space="preserve">Μπαίνουμε σε </w:t>
      </w:r>
      <w:r>
        <w:rPr>
          <w:rFonts w:eastAsia="Times New Roman"/>
          <w:szCs w:val="24"/>
        </w:rPr>
        <w:t>μια διαδικασία</w:t>
      </w:r>
      <w:r>
        <w:rPr>
          <w:rFonts w:eastAsia="Times New Roman"/>
          <w:szCs w:val="24"/>
        </w:rPr>
        <w:t>,</w:t>
      </w:r>
      <w:r>
        <w:rPr>
          <w:rFonts w:eastAsia="Times New Roman"/>
          <w:szCs w:val="24"/>
        </w:rPr>
        <w:t xml:space="preserve"> να ψάχνουμε τους εμπλεκόμενους φορείς για να ενεργοποιηθούν μέσα στο καλοκαίρι. Και όλα αυτά γιατί; Ένα γιατί όλοι αναρωτιούνται</w:t>
      </w:r>
      <w:r>
        <w:rPr>
          <w:rFonts w:eastAsia="Times New Roman"/>
          <w:szCs w:val="24"/>
        </w:rPr>
        <w:t>,</w:t>
      </w:r>
      <w:r>
        <w:rPr>
          <w:rFonts w:eastAsia="Times New Roman"/>
          <w:szCs w:val="24"/>
        </w:rPr>
        <w:t xml:space="preserve"> τι κρύβεται πίσω από αυτή τη βιασύνη</w:t>
      </w:r>
      <w:r>
        <w:rPr>
          <w:rFonts w:eastAsia="Times New Roman"/>
          <w:szCs w:val="24"/>
        </w:rPr>
        <w:t>.</w:t>
      </w:r>
      <w:r>
        <w:rPr>
          <w:rFonts w:eastAsia="Times New Roman"/>
          <w:szCs w:val="24"/>
        </w:rPr>
        <w:t xml:space="preserve"> Σκοπιμότητα ή επικοινωνιακή στρατηγική;</w:t>
      </w:r>
    </w:p>
    <w:p w14:paraId="3584693E" w14:textId="77777777" w:rsidR="00825165" w:rsidRDefault="00D46FE4">
      <w:pPr>
        <w:spacing w:after="0" w:line="600" w:lineRule="auto"/>
        <w:ind w:firstLine="720"/>
        <w:jc w:val="both"/>
        <w:rPr>
          <w:rFonts w:eastAsia="Times New Roman"/>
          <w:szCs w:val="24"/>
        </w:rPr>
      </w:pPr>
      <w:r>
        <w:rPr>
          <w:rFonts w:eastAsia="Times New Roman"/>
          <w:szCs w:val="24"/>
        </w:rPr>
        <w:t>Υλοποιείτε ένα σχέδιο αποδόμησης</w:t>
      </w:r>
      <w:r>
        <w:rPr>
          <w:rFonts w:eastAsia="Times New Roman"/>
          <w:szCs w:val="24"/>
        </w:rPr>
        <w:t xml:space="preserve"> των μεταρρυθμιστικών  αλλαγών και </w:t>
      </w:r>
      <w:r>
        <w:rPr>
          <w:rFonts w:eastAsia="Times New Roman"/>
          <w:szCs w:val="24"/>
        </w:rPr>
        <w:t>των</w:t>
      </w:r>
      <w:r>
        <w:rPr>
          <w:rFonts w:eastAsia="Times New Roman"/>
          <w:szCs w:val="24"/>
        </w:rPr>
        <w:t xml:space="preserve"> τομών με κοινωνικό πρόσημο που έκαναν οι </w:t>
      </w:r>
      <w:r>
        <w:rPr>
          <w:rFonts w:eastAsia="Times New Roman"/>
          <w:szCs w:val="24"/>
        </w:rPr>
        <w:t>κ</w:t>
      </w:r>
      <w:r>
        <w:rPr>
          <w:rFonts w:eastAsia="Times New Roman"/>
          <w:szCs w:val="24"/>
        </w:rPr>
        <w:t>υβερνήσεις του ΠΑΣΟΚ. Το ζήσαμε χθες και προχθές</w:t>
      </w:r>
      <w:r>
        <w:rPr>
          <w:rFonts w:eastAsia="Times New Roman"/>
          <w:szCs w:val="24"/>
        </w:rPr>
        <w:t>,</w:t>
      </w:r>
      <w:r>
        <w:rPr>
          <w:rFonts w:eastAsia="Times New Roman"/>
          <w:szCs w:val="24"/>
        </w:rPr>
        <w:t xml:space="preserve"> όταν συζητείτο το νομοσχέδιο για την παιδεία, το ζούμε χθες και σήμερα</w:t>
      </w:r>
      <w:r>
        <w:rPr>
          <w:rFonts w:eastAsia="Times New Roman"/>
          <w:szCs w:val="24"/>
        </w:rPr>
        <w:t>,</w:t>
      </w:r>
      <w:r>
        <w:rPr>
          <w:rFonts w:eastAsia="Times New Roman"/>
          <w:szCs w:val="24"/>
        </w:rPr>
        <w:t xml:space="preserve"> που συζητείται το νομοσχέδιο για την υγεία. Είναι τόσ</w:t>
      </w:r>
      <w:r>
        <w:rPr>
          <w:rFonts w:eastAsia="Times New Roman"/>
          <w:szCs w:val="24"/>
        </w:rPr>
        <w:t xml:space="preserve">η η εμμονή </w:t>
      </w:r>
      <w:r>
        <w:rPr>
          <w:rFonts w:eastAsia="Times New Roman"/>
          <w:szCs w:val="24"/>
        </w:rPr>
        <w:t>σας,</w:t>
      </w:r>
      <w:r>
        <w:rPr>
          <w:rFonts w:eastAsia="Times New Roman"/>
          <w:szCs w:val="24"/>
        </w:rPr>
        <w:t xml:space="preserve"> που δεν ακούτε τίποτα. Γι’ αυτό μίλησα για αυτιά που έχουν τοίχους.</w:t>
      </w:r>
    </w:p>
    <w:p w14:paraId="3584693F" w14:textId="77777777" w:rsidR="00825165" w:rsidRDefault="00D46FE4">
      <w:pPr>
        <w:spacing w:after="0" w:line="600" w:lineRule="auto"/>
        <w:ind w:firstLine="720"/>
        <w:jc w:val="both"/>
        <w:rPr>
          <w:rFonts w:eastAsia="Times New Roman"/>
          <w:szCs w:val="24"/>
        </w:rPr>
      </w:pPr>
      <w:r>
        <w:rPr>
          <w:rFonts w:eastAsia="Times New Roman"/>
          <w:szCs w:val="24"/>
        </w:rPr>
        <w:lastRenderedPageBreak/>
        <w:t>Κυρίες και κύριοι συνάδελφοι, το νομοσχέδιο, η συγκρότηση δομών για την παροχή πρωτοβάθμιας περίθαλψης μπορεί να συνοψιστεί σε μια λέξη</w:t>
      </w:r>
      <w:r>
        <w:rPr>
          <w:rFonts w:eastAsia="Times New Roman"/>
          <w:szCs w:val="24"/>
        </w:rPr>
        <w:t>.</w:t>
      </w:r>
      <w:r>
        <w:rPr>
          <w:rFonts w:eastAsia="Times New Roman"/>
          <w:szCs w:val="24"/>
        </w:rPr>
        <w:t xml:space="preserve">  </w:t>
      </w:r>
      <w:r>
        <w:rPr>
          <w:rFonts w:eastAsia="Times New Roman"/>
          <w:szCs w:val="24"/>
        </w:rPr>
        <w:t>Π</w:t>
      </w:r>
      <w:r>
        <w:rPr>
          <w:rFonts w:eastAsia="Times New Roman"/>
          <w:szCs w:val="24"/>
        </w:rPr>
        <w:t>εριπέτεια για αχαρτογράφητα νερά.</w:t>
      </w:r>
      <w:r>
        <w:rPr>
          <w:rFonts w:eastAsia="Times New Roman"/>
          <w:szCs w:val="24"/>
        </w:rPr>
        <w:t xml:space="preserve"> Η έκθεση, άλλωστε, του Γενικού Λογιστηρίου επιβεβαιώνει το ανεφάρμοστο της πρότασής σας. Με την αδυναμία εφαρμογής ενός ενιαίου πλαισίου για περιορισμό της σπατάλης που είναι το ζητούμενο, για την καταπολέμηση της διαφθοράς, και φυσικά για μια δημόσια πρα</w:t>
      </w:r>
      <w:r>
        <w:rPr>
          <w:rFonts w:eastAsia="Times New Roman"/>
          <w:szCs w:val="24"/>
        </w:rPr>
        <w:t>γματική υγεία.</w:t>
      </w:r>
    </w:p>
    <w:p w14:paraId="35846940" w14:textId="77777777" w:rsidR="00825165" w:rsidRDefault="00D46FE4">
      <w:pPr>
        <w:spacing w:after="0" w:line="600" w:lineRule="auto"/>
        <w:ind w:firstLine="720"/>
        <w:jc w:val="both"/>
        <w:rPr>
          <w:rFonts w:eastAsia="Times New Roman"/>
          <w:szCs w:val="24"/>
        </w:rPr>
      </w:pPr>
      <w:r>
        <w:rPr>
          <w:rFonts w:eastAsia="Times New Roman"/>
          <w:szCs w:val="24"/>
        </w:rPr>
        <w:t xml:space="preserve">Κύριοι Υπουργοί, δημιουργήθηκαν φορείς, που ο καθένας συνιστά αυτόνομο υποσύστημα υγείας με ανεξάρτητες συνθήκες εργασίας, εποπτευόμενοι από διαφορετικό φορέα και χρηματοδοτούμενοι από διαφορετικές πηγές. </w:t>
      </w:r>
    </w:p>
    <w:p w14:paraId="35846941" w14:textId="77777777" w:rsidR="00825165" w:rsidRDefault="00D46FE4">
      <w:pPr>
        <w:spacing w:after="0" w:line="600" w:lineRule="auto"/>
        <w:jc w:val="both"/>
        <w:rPr>
          <w:rFonts w:eastAsia="Times New Roman" w:cs="Times New Roman"/>
          <w:szCs w:val="24"/>
        </w:rPr>
      </w:pPr>
      <w:r>
        <w:rPr>
          <w:rFonts w:eastAsia="Times New Roman" w:cs="Times New Roman"/>
          <w:szCs w:val="24"/>
        </w:rPr>
        <w:t>Έτσι βέβαια το σύστημα υγείας οδηγε</w:t>
      </w:r>
      <w:r>
        <w:rPr>
          <w:rFonts w:eastAsia="Times New Roman" w:cs="Times New Roman"/>
          <w:szCs w:val="24"/>
        </w:rPr>
        <w:t xml:space="preserve">ίται σε αδιέξοδο. </w:t>
      </w:r>
    </w:p>
    <w:p w14:paraId="3584694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Να πω εδώ ότι δεν κατέστη δυνατή η συνέχιση της σημαντικής θεσμικής παρέμβασης στην υγεία από τον οραματιστή Γιώργο Γεννηματά με τον ν.1397/83. Ένας νόμος, να θυμίσω, για δημιουργία Εθνικού Συστήματος Υγείας με δημόσιο χαρακτήρα, με παρο</w:t>
      </w:r>
      <w:r>
        <w:rPr>
          <w:rFonts w:eastAsia="Times New Roman" w:cs="Times New Roman"/>
          <w:szCs w:val="24"/>
        </w:rPr>
        <w:t>χή υπηρεσιών υγείας από το κράτος ισότιμα σε όλους τους πολίτες, ανεξάρτητα από την οικονομική και κοινωνική επαγγελματική κατάσταση του κάθε πολίτη.</w:t>
      </w:r>
    </w:p>
    <w:p w14:paraId="3584694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Η μεγάλη καινοτομία του νόμου ήταν και παραμένει η θέσπιση ενός οργανωμένου πλαισίου παροχής υπηρεσιών υγε</w:t>
      </w:r>
      <w:r>
        <w:rPr>
          <w:rFonts w:eastAsia="Times New Roman" w:cs="Times New Roman"/>
          <w:szCs w:val="24"/>
        </w:rPr>
        <w:t>ίας για τον κόσμο της υπαίθρου, με  τα κέντρα υγείας ως αποκεντρωμένες μονάδες των νοσοκομείων του νομού επιφορτισμένα να παρέχουν ισότιμη πρωτοβάθμια φροντίδα υγείας σε όλο τον κόσμο της περιοχής τους.</w:t>
      </w:r>
    </w:p>
    <w:p w14:paraId="3584694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γνωμοδότηση της Επιτρ</w:t>
      </w:r>
      <w:r>
        <w:rPr>
          <w:rFonts w:eastAsia="Times New Roman" w:cs="Times New Roman"/>
          <w:szCs w:val="24"/>
        </w:rPr>
        <w:t>οπής Εμπειρογνωμόνων του 1994 τα μέλη της οποίας ήταν διαπρεπείς καθηγητές, μεταξύ άλλων είχε προτείνει ένα δεκάχρονο πρόγραμμα αναμόρφωσης</w:t>
      </w:r>
      <w:r>
        <w:rPr>
          <w:rFonts w:eastAsia="Times New Roman" w:cs="Times New Roman"/>
          <w:szCs w:val="24"/>
        </w:rPr>
        <w:t>,</w:t>
      </w:r>
      <w:r>
        <w:rPr>
          <w:rFonts w:eastAsia="Times New Roman" w:cs="Times New Roman"/>
          <w:szCs w:val="24"/>
        </w:rPr>
        <w:t xml:space="preserve"> που θα στηρίζεται από τις εκάστοτε κυβερνήσεις, ώστε να εδραιωθεί στη χώρα μας ένα σταθερό σύστημα υγείας υψηλών πρ</w:t>
      </w:r>
      <w:r>
        <w:rPr>
          <w:rFonts w:eastAsia="Times New Roman" w:cs="Times New Roman"/>
          <w:szCs w:val="24"/>
        </w:rPr>
        <w:t>οδιαγραφών.</w:t>
      </w:r>
      <w:r>
        <w:rPr>
          <w:rFonts w:eastAsia="Times New Roman" w:cs="Times New Roman"/>
          <w:szCs w:val="24"/>
        </w:rPr>
        <w:t xml:space="preserve"> </w:t>
      </w:r>
      <w:r>
        <w:rPr>
          <w:rFonts w:eastAsia="Times New Roman" w:cs="Times New Roman"/>
          <w:szCs w:val="24"/>
        </w:rPr>
        <w:t xml:space="preserve">Είπαν, μάλιστα, ότι σε διαφορετική περίπτωση αυτό θα ήταν αδύνατο, έστω και αν οι δαπάνες για την υγεία αυξηθούν. </w:t>
      </w:r>
    </w:p>
    <w:p w14:paraId="3584694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Θα πρέπει να σταματήσει, αγαπητοί συνάδελφοι, το ράβε ξήλωνε και στο χώρο της υγείας, όπου κάθε κυβέρνηση ακυρώνει το όποιο έργο </w:t>
      </w:r>
      <w:r>
        <w:rPr>
          <w:rFonts w:eastAsia="Times New Roman" w:cs="Times New Roman"/>
          <w:szCs w:val="24"/>
        </w:rPr>
        <w:t>από την προηγούμενη κυβέρνηση.</w:t>
      </w:r>
    </w:p>
    <w:p w14:paraId="3584694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Μας ξεκαθαρίζει στην έκθεσή της η </w:t>
      </w:r>
      <w:r>
        <w:rPr>
          <w:rFonts w:eastAsia="Times New Roman" w:cs="Times New Roman"/>
          <w:szCs w:val="24"/>
        </w:rPr>
        <w:t>ε</w:t>
      </w:r>
      <w:r>
        <w:rPr>
          <w:rFonts w:eastAsia="Times New Roman" w:cs="Times New Roman"/>
          <w:szCs w:val="24"/>
        </w:rPr>
        <w:t xml:space="preserve">πιτροπή σταθερές πολιτικές για την οργάνωση της πρωτοβάθμιας περίθαλψης στη </w:t>
      </w:r>
      <w:r>
        <w:rPr>
          <w:rFonts w:eastAsia="Times New Roman" w:cs="Times New Roman"/>
          <w:szCs w:val="24"/>
        </w:rPr>
        <w:lastRenderedPageBreak/>
        <w:t>χώρα μας για μια δεκαετία. Γιατί; Για να υπάρξει αποτέλεσμα. Είναι εκπληκτικό για έναν πολίτη του 2017</w:t>
      </w:r>
      <w:r>
        <w:rPr>
          <w:rFonts w:eastAsia="Times New Roman" w:cs="Times New Roman"/>
          <w:szCs w:val="24"/>
        </w:rPr>
        <w:t>,</w:t>
      </w:r>
      <w:r>
        <w:rPr>
          <w:rFonts w:eastAsia="Times New Roman" w:cs="Times New Roman"/>
          <w:szCs w:val="24"/>
        </w:rPr>
        <w:t xml:space="preserve"> εν</w:t>
      </w:r>
      <w:r>
        <w:rPr>
          <w:rFonts w:eastAsia="Times New Roman" w:cs="Times New Roman"/>
          <w:szCs w:val="24"/>
        </w:rPr>
        <w:t xml:space="preserve"> </w:t>
      </w:r>
      <w:r>
        <w:rPr>
          <w:rFonts w:eastAsia="Times New Roman" w:cs="Times New Roman"/>
          <w:szCs w:val="24"/>
        </w:rPr>
        <w:t>όψει αυτών των μεταρρυθμίσεων που εσείς σήμερα προτείνετε, να διαβάζει πόσες παρεμβάσεις έχουν γίνει στον χώρο της υγείας. Φυσικά παρεμβάσεις οι οποίες δεν αξιοποιήθηκαν ποτέ, όπως το πλαίσιο λειτουργίας του οικογενειακού γιατρού, οι διατάξεις του ν.2519/9</w:t>
      </w:r>
      <w:r>
        <w:rPr>
          <w:rFonts w:eastAsia="Times New Roman" w:cs="Times New Roman"/>
          <w:szCs w:val="24"/>
        </w:rPr>
        <w:t>7 που έδιναν ιδιαίτερη σημασία στην ανάπτυξη της πρωτοβάθμιας φροντίδας υγείας μέσω της συγκρότησης δικτύων της πρωτοβάθμιας φροντίδας υγείας.</w:t>
      </w:r>
    </w:p>
    <w:p w14:paraId="3584694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Παρά τις φιλοδοξίες του νομοθέτη τα δίκτυα αυτά δεν εφαρμόστηκαν ποτέ. Δεν ολοκληρώθηκαν ποτέ όπως και η μεταρρύθ</w:t>
      </w:r>
      <w:r>
        <w:rPr>
          <w:rFonts w:eastAsia="Times New Roman" w:cs="Times New Roman"/>
          <w:szCs w:val="24"/>
        </w:rPr>
        <w:t>μιση για την υγεία του πολίτη την περίοδο 2000-2002 του τότε Υπουργού Υγείας κ. Αλέκου Παπαδόπουλου. Έκτοτε η πρωτοβάθμια φροντίδα υγείας αφέθηκε στην τύχη της. Δυστυχώς</w:t>
      </w:r>
      <w:r>
        <w:rPr>
          <w:rFonts w:eastAsia="Times New Roman" w:cs="Times New Roman"/>
          <w:szCs w:val="24"/>
        </w:rPr>
        <w:t>,</w:t>
      </w:r>
      <w:r>
        <w:rPr>
          <w:rFonts w:eastAsia="Times New Roman" w:cs="Times New Roman"/>
          <w:szCs w:val="24"/>
        </w:rPr>
        <w:t xml:space="preserve"> φυσικά</w:t>
      </w:r>
      <w:r>
        <w:rPr>
          <w:rFonts w:eastAsia="Times New Roman" w:cs="Times New Roman"/>
          <w:szCs w:val="24"/>
        </w:rPr>
        <w:t>,</w:t>
      </w:r>
      <w:r>
        <w:rPr>
          <w:rFonts w:eastAsia="Times New Roman" w:cs="Times New Roman"/>
          <w:szCs w:val="24"/>
        </w:rPr>
        <w:t xml:space="preserve"> εδώ δεν είναι δική σας η ευθύνη. Εδώ η ευθύνη είναι των κυβερνήσεων της Νέας </w:t>
      </w:r>
      <w:r>
        <w:rPr>
          <w:rFonts w:eastAsia="Times New Roman" w:cs="Times New Roman"/>
          <w:szCs w:val="24"/>
        </w:rPr>
        <w:t>Δημοκρατίας 2004-2009 και μάλιστα η ευθύνη είναι μεγάλη.</w:t>
      </w:r>
    </w:p>
    <w:p w14:paraId="3584694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Ερχόμαστε ωστόσο στο 2011, όπου προχωράμε σε μια μεγάλη αλλαγή επί υπουργίας Ανδρέα Λοβέρδου, κυβερνήσεως </w:t>
      </w:r>
      <w:r>
        <w:rPr>
          <w:rFonts w:eastAsia="Times New Roman" w:cs="Times New Roman"/>
          <w:szCs w:val="24"/>
        </w:rPr>
        <w:lastRenderedPageBreak/>
        <w:t>ΠΑΣΟΚ. Δημιουργήθηκε ο ΕΟΠΥΥ, όπου ενοποιήθηκαν τα ασφαλιστικά ταμεία στο</w:t>
      </w:r>
      <w:r>
        <w:rPr>
          <w:rFonts w:eastAsia="Times New Roman" w:cs="Times New Roman"/>
          <w:szCs w:val="24"/>
        </w:rPr>
        <w:t>ν</w:t>
      </w:r>
      <w:r>
        <w:rPr>
          <w:rFonts w:eastAsia="Times New Roman" w:cs="Times New Roman"/>
          <w:szCs w:val="24"/>
        </w:rPr>
        <w:t xml:space="preserve"> κλάδο της υγείας. </w:t>
      </w:r>
      <w:r>
        <w:rPr>
          <w:rFonts w:eastAsia="Times New Roman" w:cs="Times New Roman"/>
          <w:szCs w:val="24"/>
        </w:rPr>
        <w:t>Η ποιοτική αναβάθμιση, η καθολικότητα στις υπηρεσίες υγείας προς όλους τους πολίτες, η στήριξη του κοινωνικού κράτους, είναι ανάμεσα στις θεμελιώδεις αρχές μας. Η ίδρυση του ΠΕΔΥ το 2014 ήταν μια σημαντική προσπάθεια, η οποία, όμως, δεν είχε συνέχεια, γιατ</w:t>
      </w:r>
      <w:r>
        <w:rPr>
          <w:rFonts w:eastAsia="Times New Roman" w:cs="Times New Roman"/>
          <w:szCs w:val="24"/>
        </w:rPr>
        <w:t>ί δεν στηρίχθηκε από την Κυβέρνησή σας, κύριοι Υπουργοί.</w:t>
      </w:r>
    </w:p>
    <w:p w14:paraId="3584694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νομοσχέδιο είναι καταδικασμένο να αποτύχει. Γιατί; Διότι δεν εντάσσεται σε μια υπερκομματική πολιτική και στρατηγική για την υγεία. Είναι μάταιο να ψηφίζετε και</w:t>
      </w:r>
      <w:r>
        <w:rPr>
          <w:rFonts w:eastAsia="Times New Roman" w:cs="Times New Roman"/>
          <w:szCs w:val="24"/>
        </w:rPr>
        <w:t xml:space="preserve"> να ξαναψηφίζετε στη Βουλή με αυτό</w:t>
      </w:r>
      <w:r>
        <w:rPr>
          <w:rFonts w:eastAsia="Times New Roman" w:cs="Times New Roman"/>
          <w:szCs w:val="24"/>
        </w:rPr>
        <w:t>ν</w:t>
      </w:r>
      <w:r>
        <w:rPr>
          <w:rFonts w:eastAsia="Times New Roman" w:cs="Times New Roman"/>
          <w:szCs w:val="24"/>
        </w:rPr>
        <w:t xml:space="preserve"> τον τρόπο</w:t>
      </w:r>
      <w:r>
        <w:rPr>
          <w:rFonts w:eastAsia="Times New Roman" w:cs="Times New Roman"/>
          <w:szCs w:val="24"/>
        </w:rPr>
        <w:t>,</w:t>
      </w:r>
      <w:r>
        <w:rPr>
          <w:rFonts w:eastAsia="Times New Roman" w:cs="Times New Roman"/>
          <w:szCs w:val="24"/>
        </w:rPr>
        <w:t xml:space="preserve"> έναν μηχανισμό που λειτουργεί εις βάρος της πρωτοβάθμιας φροντίδας υγείας. Για τα ιατρεία, για τον οικογενειακό γιατρό, για τον ρόλο των κέντρων υγείας, για τον ρόλο των </w:t>
      </w:r>
      <w:proofErr w:type="spellStart"/>
      <w:r>
        <w:rPr>
          <w:rFonts w:eastAsia="Times New Roman" w:cs="Times New Roman"/>
          <w:szCs w:val="24"/>
        </w:rPr>
        <w:t>πολυιατρείων</w:t>
      </w:r>
      <w:proofErr w:type="spellEnd"/>
      <w:r>
        <w:rPr>
          <w:rFonts w:eastAsia="Times New Roman" w:cs="Times New Roman"/>
          <w:szCs w:val="24"/>
        </w:rPr>
        <w:t>, για τέτοια μεγάλα ζητήματ</w:t>
      </w:r>
      <w:r>
        <w:rPr>
          <w:rFonts w:eastAsia="Times New Roman" w:cs="Times New Roman"/>
          <w:szCs w:val="24"/>
        </w:rPr>
        <w:t>α χρειάζονται ευρύτερες συναινέσεις. Χρειάζεται πολιτική του μέλλοντος και στρατηγική του ρεαλισμού. Να δούμε από πού μπορούμε να εξοικονομήσουμε τους πόρους, ποιες είναι οι σύγχρονες ευρωπαϊκές τάσεις. Πώς θα τις υιοθετήσουμε διαφορετικά; Θα βρισκόμαστε σ</w:t>
      </w:r>
      <w:r>
        <w:rPr>
          <w:rFonts w:eastAsia="Times New Roman" w:cs="Times New Roman"/>
          <w:szCs w:val="24"/>
        </w:rPr>
        <w:t>τον ίδιο φαύλο κύκλο.</w:t>
      </w:r>
    </w:p>
    <w:p w14:paraId="3584694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ολοκληρώνω με δύο αναφορές. Η πρώτη αφορά την ηλεκτρονική </w:t>
      </w:r>
      <w:proofErr w:type="spellStart"/>
      <w:r>
        <w:rPr>
          <w:rFonts w:eastAsia="Times New Roman" w:cs="Times New Roman"/>
          <w:szCs w:val="24"/>
        </w:rPr>
        <w:t>συνταγογράφηση</w:t>
      </w:r>
      <w:proofErr w:type="spellEnd"/>
      <w:r>
        <w:rPr>
          <w:rFonts w:eastAsia="Times New Roman" w:cs="Times New Roman"/>
          <w:szCs w:val="24"/>
        </w:rPr>
        <w:t>, που θα έλεγα ότι αποτέλεσε μαζί με τον ΕΟΠΥΥ μια από τις μεγαλύτερες μεταρρυθμίσεις στον χώρο της υγείας. Ουσιαστικά έγινε από ιδίους πόρους, χωρ</w:t>
      </w:r>
      <w:r>
        <w:rPr>
          <w:rFonts w:eastAsia="Times New Roman" w:cs="Times New Roman"/>
          <w:szCs w:val="24"/>
        </w:rPr>
        <w:t>ίς διαγωνισμό. Ξεκίνησε από τον ΟΑΕ, επεκτάθηκε στην ΗΔΙΚΑ. Να θυμίσω ότι τότε δεν ψηφίστηκε, κύριοι Υπουργοί του ΣΥΡΙΖΑ.</w:t>
      </w:r>
    </w:p>
    <w:p w14:paraId="3584694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584694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Μισό λεπτό έχετε ακόμ</w:t>
      </w:r>
      <w:r>
        <w:rPr>
          <w:rFonts w:eastAsia="Times New Roman" w:cs="Times New Roman"/>
          <w:szCs w:val="24"/>
        </w:rPr>
        <w:t>η, κύριε Κωνσταντόπουλε.</w:t>
      </w:r>
    </w:p>
    <w:p w14:paraId="3584694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Αποτέλεσε τη βάση για να εφαρμοστούν όλες οι πολιτικές στο φάρμακο, ακόμη και αυτές που εφαρμόζει η σημερινή Κυβέρνηση.</w:t>
      </w:r>
    </w:p>
    <w:p w14:paraId="3584694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Δεύτερον, η λειτουργία των δομών αυτοδιοίκησης που παρέχουν αξιοσημείωτη πρωτοβάθμια</w:t>
      </w:r>
      <w:r>
        <w:rPr>
          <w:rFonts w:eastAsia="Times New Roman" w:cs="Times New Roman"/>
          <w:szCs w:val="24"/>
        </w:rPr>
        <w:t xml:space="preserve"> φροντίδας υγείας. Η ευαισθησία κάθε δημοτικής αρχής είναι δεδομένη σε αυτόν τον τομέα αλλά δεν επαρκεί. Το πρόβλημα σε σχέση με τους άλλους </w:t>
      </w:r>
      <w:proofErr w:type="spellStart"/>
      <w:r>
        <w:rPr>
          <w:rFonts w:eastAsia="Times New Roman" w:cs="Times New Roman"/>
          <w:szCs w:val="24"/>
        </w:rPr>
        <w:t>παρόχους</w:t>
      </w:r>
      <w:proofErr w:type="spellEnd"/>
      <w:r>
        <w:rPr>
          <w:rFonts w:eastAsia="Times New Roman" w:cs="Times New Roman"/>
          <w:szCs w:val="24"/>
        </w:rPr>
        <w:t xml:space="preserve"> υπηρεσιών υγείας του ΕΟΠΥΥ για την πιστοποίηση και τη </w:t>
      </w:r>
      <w:r>
        <w:rPr>
          <w:rFonts w:eastAsia="Times New Roman" w:cs="Times New Roman"/>
          <w:szCs w:val="24"/>
        </w:rPr>
        <w:lastRenderedPageBreak/>
        <w:t>διασύνδεσή τους με τα δημοτικά ιατρεία, είναι σημαντ</w:t>
      </w:r>
      <w:r>
        <w:rPr>
          <w:rFonts w:eastAsia="Times New Roman" w:cs="Times New Roman"/>
          <w:szCs w:val="24"/>
        </w:rPr>
        <w:t>ικό. Η παρέμβαση της πολιτείας για τη συμπλήρωση του υφιστάμενου θεσμικού πλαισίου</w:t>
      </w:r>
      <w:r>
        <w:rPr>
          <w:rFonts w:eastAsia="Times New Roman" w:cs="Times New Roman"/>
          <w:szCs w:val="24"/>
        </w:rPr>
        <w:t>,</w:t>
      </w:r>
      <w:r>
        <w:rPr>
          <w:rFonts w:eastAsia="Times New Roman" w:cs="Times New Roman"/>
          <w:szCs w:val="24"/>
        </w:rPr>
        <w:t xml:space="preserve"> πρέπει να γίνει εδώ και τώρα. Κάντε το πράξη, λοιπόν. Εσείς κυβερνάτε.</w:t>
      </w:r>
    </w:p>
    <w:p w14:paraId="3584694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Αγαπητοί συνάδελφοι, η παιδεία και η υγεία είναι πυλώνες του κοινωνικού κράτους. Δεν έχει νόημα να κο</w:t>
      </w:r>
      <w:r>
        <w:rPr>
          <w:rFonts w:eastAsia="Times New Roman" w:cs="Times New Roman"/>
          <w:szCs w:val="24"/>
        </w:rPr>
        <w:t>ιτάει η Κυβέρνηση στο παρελθόν, φυσικά με λογικές αποδόμησης, γιατί το στοίχημά μας πρέπει να είναι το μέλλον όλων και εκεί η Δημοκρατική Συμπαράταξη με τις θέσεις της και τις προτάσεις της, δείχνει το</w:t>
      </w:r>
      <w:r>
        <w:rPr>
          <w:rFonts w:eastAsia="Times New Roman" w:cs="Times New Roman"/>
          <w:szCs w:val="24"/>
        </w:rPr>
        <w:t>ν</w:t>
      </w:r>
      <w:r>
        <w:rPr>
          <w:rFonts w:eastAsia="Times New Roman" w:cs="Times New Roman"/>
          <w:szCs w:val="24"/>
        </w:rPr>
        <w:t xml:space="preserve"> δρόμο.  </w:t>
      </w:r>
    </w:p>
    <w:p w14:paraId="3584695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Το στοίχημα, κύριοι Υπουργοί, δεν είναι δικό</w:t>
      </w:r>
      <w:r>
        <w:rPr>
          <w:rFonts w:eastAsia="Times New Roman" w:cs="Times New Roman"/>
          <w:szCs w:val="24"/>
        </w:rPr>
        <w:t xml:space="preserve"> σας, δεν είναι δικό μας, είναι της χώρας. Γι’ αυτό πρέπει να το κερδίσουμε. Γιατί όλοι, κύριοι Υπουργοί, από το αποτέλεσμα θα κριθούμε.</w:t>
      </w:r>
    </w:p>
    <w:p w14:paraId="3584695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584695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p>
    <w:p w14:paraId="3584695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 πολύ, κύριε Κωνσταντόπουλε.</w:t>
      </w:r>
    </w:p>
    <w:p w14:paraId="3584695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Νικόλαος </w:t>
      </w:r>
      <w:proofErr w:type="spellStart"/>
      <w:r>
        <w:rPr>
          <w:rFonts w:eastAsia="Times New Roman" w:cs="Times New Roman"/>
          <w:szCs w:val="24"/>
        </w:rPr>
        <w:t>Συρμαλένιος</w:t>
      </w:r>
      <w:proofErr w:type="spellEnd"/>
      <w:r>
        <w:rPr>
          <w:rFonts w:eastAsia="Times New Roman" w:cs="Times New Roman"/>
          <w:szCs w:val="24"/>
        </w:rPr>
        <w:t>.</w:t>
      </w:r>
    </w:p>
    <w:p w14:paraId="35846955"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Ευχαριστώ, κύριε Πρόεδρε.</w:t>
      </w:r>
    </w:p>
    <w:p w14:paraId="3584695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Αγαπητές και αγαπητοί συνάδελφοι, νομίζω ότι σήμερα ψηφίζουμε ένα νομοσχέδιο, το οποίο</w:t>
      </w:r>
      <w:r>
        <w:rPr>
          <w:rFonts w:eastAsia="Times New Roman" w:cs="Times New Roman"/>
          <w:szCs w:val="24"/>
        </w:rPr>
        <w:t xml:space="preserve"> δεν είναι μόνο εμβληματικό. Στις σημερινές συνθήκες κρίσης και δημοσιονομικής στενότητας εγώ το θεωρώ επαναστατικό</w:t>
      </w:r>
      <w:r>
        <w:rPr>
          <w:rFonts w:eastAsia="Times New Roman" w:cs="Times New Roman"/>
          <w:szCs w:val="24"/>
        </w:rPr>
        <w:t>,</w:t>
      </w:r>
      <w:r>
        <w:rPr>
          <w:rFonts w:eastAsia="Times New Roman" w:cs="Times New Roman"/>
          <w:szCs w:val="24"/>
        </w:rPr>
        <w:t xml:space="preserve"> γι’ αυτά τα οποία θέλει να προωθήσει και να υλοποιήσει. </w:t>
      </w:r>
    </w:p>
    <w:p w14:paraId="3584695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Μέχρι τις 11</w:t>
      </w:r>
      <w:r>
        <w:rPr>
          <w:rFonts w:eastAsia="Times New Roman" w:cs="Times New Roman"/>
          <w:szCs w:val="24"/>
        </w:rPr>
        <w:t>.</w:t>
      </w:r>
      <w:r>
        <w:rPr>
          <w:rFonts w:eastAsia="Times New Roman" w:cs="Times New Roman"/>
          <w:szCs w:val="24"/>
        </w:rPr>
        <w:t xml:space="preserve">30΄ περίπου η Αίθουσα ήταν μονοφωνική. </w:t>
      </w:r>
      <w:r>
        <w:rPr>
          <w:rFonts w:eastAsia="Times New Roman" w:cs="Times New Roman"/>
          <w:szCs w:val="24"/>
        </w:rPr>
        <w:t>Ή</w:t>
      </w:r>
      <w:r>
        <w:rPr>
          <w:rFonts w:eastAsia="Times New Roman" w:cs="Times New Roman"/>
          <w:szCs w:val="24"/>
        </w:rPr>
        <w:t>ταν μονοφωνική, γιατί ακριβώς</w:t>
      </w:r>
      <w:r>
        <w:rPr>
          <w:rFonts w:eastAsia="Times New Roman" w:cs="Times New Roman"/>
          <w:szCs w:val="24"/>
        </w:rPr>
        <w:t xml:space="preserve"> αυτό υποδήλωνε την αδυναμία της Αντιπολίτευσης συνολικά -μόνο με την προσδοκία έλευσης των Αρχηγών τους ήρθαν οι αγαπητοί συνάδελφοι που</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θα ακολουθήσουν σε λίγο- διότι ουσιαστικά δεν είχαν επιχειρήματα</w:t>
      </w:r>
      <w:r>
        <w:rPr>
          <w:rFonts w:eastAsia="Times New Roman" w:cs="Times New Roman"/>
          <w:szCs w:val="24"/>
        </w:rPr>
        <w:t>,</w:t>
      </w:r>
      <w:r>
        <w:rPr>
          <w:rFonts w:eastAsia="Times New Roman" w:cs="Times New Roman"/>
          <w:szCs w:val="24"/>
        </w:rPr>
        <w:t xml:space="preserve"> να αντικρούσουν αυτό το νομοσχέδιο.</w:t>
      </w:r>
    </w:p>
    <w:p w14:paraId="3584695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Θα έλε</w:t>
      </w:r>
      <w:r>
        <w:rPr>
          <w:rFonts w:eastAsia="Times New Roman" w:cs="Times New Roman"/>
          <w:szCs w:val="24"/>
        </w:rPr>
        <w:t xml:space="preserve">γα ότι είναι χαρακτηριστικές οι ομιλίες τόσο του Κοινοβουλευτικού Εκπροσώπου, του κ. Οικονόμου, όσο και του </w:t>
      </w:r>
      <w:r>
        <w:rPr>
          <w:rFonts w:eastAsia="Times New Roman" w:cs="Times New Roman"/>
          <w:szCs w:val="24"/>
        </w:rPr>
        <w:t>ε</w:t>
      </w:r>
      <w:r>
        <w:rPr>
          <w:rFonts w:eastAsia="Times New Roman" w:cs="Times New Roman"/>
          <w:szCs w:val="24"/>
        </w:rPr>
        <w:t>ισηγητή, του κ. Φωτήλα, για το ποια συμφέροντα εξυπηρετούν στον τομέα της υγείας. Θα έλεγα, λοιπόν, μακάρι να υπήρχαν άλλοι τριάντα ομιλητές σαν το</w:t>
      </w:r>
      <w:r>
        <w:rPr>
          <w:rFonts w:eastAsia="Times New Roman" w:cs="Times New Roman"/>
          <w:szCs w:val="24"/>
        </w:rPr>
        <w:t>υς δύο που ανέφερα, για να πειστεί και να ακούσει ο ελληνικός λαός</w:t>
      </w:r>
      <w:r>
        <w:rPr>
          <w:rFonts w:eastAsia="Times New Roman" w:cs="Times New Roman"/>
          <w:szCs w:val="24"/>
        </w:rPr>
        <w:t>,</w:t>
      </w:r>
      <w:r>
        <w:rPr>
          <w:rFonts w:eastAsia="Times New Roman" w:cs="Times New Roman"/>
          <w:szCs w:val="24"/>
        </w:rPr>
        <w:t xml:space="preserve"> ποιες είναι οι θέσεις</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της Νέας Δημοκρατίας.</w:t>
      </w:r>
    </w:p>
    <w:p w14:paraId="3584695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ΠΑΣΟΚ, άκουσα την κ. Γεννηματά με προσοχή και θέλω να πω ότι εκτός από τη ρήση την αρχική του </w:t>
      </w:r>
      <w:r>
        <w:rPr>
          <w:rFonts w:eastAsia="Times New Roman" w:cs="Times New Roman"/>
          <w:szCs w:val="24"/>
        </w:rPr>
        <w:lastRenderedPageBreak/>
        <w:t>αείμνηστου πατέρα της, που ήταν και ένας από τους ιδρυτές του Εθνικού Συστήματος Υγείας, όλα τα άλλα ήταν τελείως αντίθετα με αυτά τα οποία πρέσβ</w:t>
      </w:r>
      <w:r>
        <w:rPr>
          <w:rFonts w:eastAsia="Times New Roman" w:cs="Times New Roman"/>
          <w:szCs w:val="24"/>
        </w:rPr>
        <w:t xml:space="preserve">ευε ο πατέρας της για ένα ανθρωποκεντρικό σύστημα υγείας. </w:t>
      </w:r>
    </w:p>
    <w:p w14:paraId="3584695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Περίπου αναμάσησε θέσεις για την πρωτοβάθμια φροντίδας υγείας, την οποία δεν φρόντισε ποτέ το ΠΑΣΟΚ να εφαρμόσει και να υλοποιήσει όσο ήταν κυβέρνηση. Έγινε ένα θετικό ξεκίνημα τα χρόνια εκείνα του</w:t>
      </w:r>
      <w:r>
        <w:rPr>
          <w:rFonts w:eastAsia="Times New Roman" w:cs="Times New Roman"/>
          <w:szCs w:val="24"/>
        </w:rPr>
        <w:t xml:space="preserve"> 1982, 1983, 1984 και λοιπά, αλλά στην πορεία το ΕΣΥ έφθασε σε μια κατάρρευση και ιδιαίτερα στα πρώτα πέντε </w:t>
      </w:r>
      <w:proofErr w:type="spellStart"/>
      <w:r>
        <w:rPr>
          <w:rFonts w:eastAsia="Times New Roman" w:cs="Times New Roman"/>
          <w:szCs w:val="24"/>
        </w:rPr>
        <w:t>μνημονιακά</w:t>
      </w:r>
      <w:proofErr w:type="spellEnd"/>
      <w:r>
        <w:rPr>
          <w:rFonts w:eastAsia="Times New Roman" w:cs="Times New Roman"/>
          <w:szCs w:val="24"/>
        </w:rPr>
        <w:t xml:space="preserve"> χρόνια αυτή η κατάρρευση είχε γίνει ολιστική. </w:t>
      </w:r>
    </w:p>
    <w:p w14:paraId="3584695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Δεν θα αναφερθώ στα επιχειρήματα περί κομματικών στρατών, περί αδυναμίας υλοποίησης του συ</w:t>
      </w:r>
      <w:r>
        <w:rPr>
          <w:rFonts w:eastAsia="Times New Roman" w:cs="Times New Roman"/>
          <w:szCs w:val="24"/>
        </w:rPr>
        <w:t>στήματος που προτείνουμε κ</w:t>
      </w:r>
      <w:r>
        <w:rPr>
          <w:rFonts w:eastAsia="Times New Roman" w:cs="Times New Roman"/>
          <w:szCs w:val="24"/>
        </w:rPr>
        <w:t>.</w:t>
      </w:r>
      <w:r>
        <w:rPr>
          <w:rFonts w:eastAsia="Times New Roman" w:cs="Times New Roman"/>
          <w:szCs w:val="24"/>
        </w:rPr>
        <w:t xml:space="preserve">λπ., διότι εξαντλήθηκαν τα επιχειρήματα. Το μόνο που θέλω να πω είναι το εξής: Ποιος κομματικός στρατός, 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Είναι δυνατόν να χτιστεί κομματικός στρατός</w:t>
      </w:r>
      <w:r>
        <w:rPr>
          <w:rFonts w:eastAsia="Times New Roman" w:cs="Times New Roman"/>
          <w:szCs w:val="24"/>
        </w:rPr>
        <w:t>,</w:t>
      </w:r>
      <w:r>
        <w:rPr>
          <w:rFonts w:eastAsia="Times New Roman" w:cs="Times New Roman"/>
          <w:szCs w:val="24"/>
        </w:rPr>
        <w:t xml:space="preserve"> όταν ισχύουν τα κριτήρια του ΑΣΕΠ σε όλε</w:t>
      </w:r>
      <w:r>
        <w:rPr>
          <w:rFonts w:eastAsia="Times New Roman" w:cs="Times New Roman"/>
          <w:szCs w:val="24"/>
        </w:rPr>
        <w:t xml:space="preserve">ς τις προσλήψεις; Από πού και ως πού θεωρείτε ότι οι προσλήψεις που γίνονται μέσω ΑΣΕΠ, είναι πελάτες της Κυβέρνησης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p>
    <w:p w14:paraId="3584695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ε τελευταία ανάλυση θέλετε ή δεν θέλετε προσλήψεις στην υγεία; Οι εννέα χιλιάδες προσλήψεις που έγιναν</w:t>
      </w:r>
      <w:r>
        <w:rPr>
          <w:rFonts w:eastAsia="Times New Roman" w:cs="Times New Roman"/>
          <w:szCs w:val="24"/>
        </w:rPr>
        <w:t>,</w:t>
      </w:r>
      <w:r>
        <w:rPr>
          <w:rFonts w:eastAsia="Times New Roman" w:cs="Times New Roman"/>
          <w:szCs w:val="24"/>
        </w:rPr>
        <w:t xml:space="preserve"> έπρεπε να γίν</w:t>
      </w:r>
      <w:r>
        <w:rPr>
          <w:rFonts w:eastAsia="Times New Roman" w:cs="Times New Roman"/>
          <w:szCs w:val="24"/>
        </w:rPr>
        <w:t>ουν, ναι ή όχι; Οι προσλήψεις εκπαιδευτικών πρέπει να γίνουν, ναι ή όχι; Οι προσλήψεις στα νησιά για τις οποίες και οι δικοί σας οι δήμαρχοι φωνάζουν, στις πολεοδομίες, στους δήμους, στην περιφέρεια και σε άλλες υπηρεσίες των δήμων</w:t>
      </w:r>
      <w:r>
        <w:rPr>
          <w:rFonts w:eastAsia="Times New Roman" w:cs="Times New Roman"/>
          <w:szCs w:val="24"/>
        </w:rPr>
        <w:t>,</w:t>
      </w:r>
      <w:r>
        <w:rPr>
          <w:rFonts w:eastAsia="Times New Roman" w:cs="Times New Roman"/>
          <w:szCs w:val="24"/>
        </w:rPr>
        <w:t xml:space="preserve"> πρέπει να γίνουν, ναι ή</w:t>
      </w:r>
      <w:r>
        <w:rPr>
          <w:rFonts w:eastAsia="Times New Roman" w:cs="Times New Roman"/>
          <w:szCs w:val="24"/>
        </w:rPr>
        <w:t xml:space="preserve"> όχι; Ζείτε σε μια εγγενή αντίφαση. Άλλα λέτε εκεί που είναι άνθρωποι δικοί σας και υποστηρίζετε κάποια πράγματα και άλλα λέτε εδώ, γιατί εδώ αποκαλύπτεται η νεοφιλελεύθερη αντίληψή σας και η ασυδοσία της περίφημης αγοράς. </w:t>
      </w:r>
    </w:p>
    <w:p w14:paraId="3584695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Με το σύστημα το οποίο ψηφίζετ</w:t>
      </w:r>
      <w:r>
        <w:rPr>
          <w:rFonts w:eastAsia="Times New Roman" w:cs="Times New Roman"/>
          <w:szCs w:val="24"/>
        </w:rPr>
        <w:t>αι</w:t>
      </w:r>
      <w:r>
        <w:rPr>
          <w:rFonts w:eastAsia="Times New Roman" w:cs="Times New Roman"/>
          <w:szCs w:val="24"/>
        </w:rPr>
        <w:t xml:space="preserve"> σήμερα, ξαναμπαίνουν οι βάσεις για ένα πραγματικό Εθνικό Σύστημα Υγείας, το οποίο είχε καταρρεύσει τα προηγούμενα χρόνια. Διαγράφονται τα ραβασάκια της εφορίας των 28 εκατομμυρίων που καταλογίστηκαν στους ανασφάλιστους που δήθεν είχατε καλύψει, καθώς και </w:t>
      </w:r>
      <w:r>
        <w:rPr>
          <w:rFonts w:eastAsia="Times New Roman" w:cs="Times New Roman"/>
          <w:szCs w:val="24"/>
        </w:rPr>
        <w:t>άλλα 32 τα οποία ήταν στον δρόμο και δεν είχαν προλάβει ακόμα να καταλογιστούν.</w:t>
      </w:r>
    </w:p>
    <w:p w14:paraId="3584695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Τώρα ολοκληρώνεται η πραγματική κάλυψη πλέον των δύο εκατομμυρίων ανασφάλιστων ανθρώπων</w:t>
      </w:r>
      <w:r>
        <w:rPr>
          <w:rFonts w:eastAsia="Times New Roman" w:cs="Times New Roman"/>
          <w:szCs w:val="24"/>
        </w:rPr>
        <w:t>,</w:t>
      </w:r>
      <w:r>
        <w:rPr>
          <w:rFonts w:eastAsia="Times New Roman" w:cs="Times New Roman"/>
          <w:szCs w:val="24"/>
        </w:rPr>
        <w:t xml:space="preserve"> που δημιουργήθηκαν στις δικές σας κυβερνήσεις.</w:t>
      </w:r>
    </w:p>
    <w:p w14:paraId="3584695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 της ουσίας θεμελιώνεται η </w:t>
      </w:r>
      <w:r>
        <w:rPr>
          <w:rFonts w:eastAsia="Times New Roman" w:cs="Times New Roman"/>
          <w:szCs w:val="24"/>
        </w:rPr>
        <w:t>π</w:t>
      </w:r>
      <w:r>
        <w:rPr>
          <w:rFonts w:eastAsia="Times New Roman" w:cs="Times New Roman"/>
          <w:szCs w:val="24"/>
        </w:rPr>
        <w:t>ρωτοβάθμι</w:t>
      </w:r>
      <w:r>
        <w:rPr>
          <w:rFonts w:eastAsia="Times New Roman" w:cs="Times New Roman"/>
          <w:szCs w:val="24"/>
        </w:rPr>
        <w:t xml:space="preserve">α </w:t>
      </w:r>
      <w:r>
        <w:rPr>
          <w:rFonts w:eastAsia="Times New Roman" w:cs="Times New Roman"/>
          <w:szCs w:val="24"/>
        </w:rPr>
        <w:t>φ</w:t>
      </w:r>
      <w:r>
        <w:rPr>
          <w:rFonts w:eastAsia="Times New Roman" w:cs="Times New Roman"/>
          <w:szCs w:val="24"/>
        </w:rPr>
        <w:t xml:space="preserve">ροντίδα </w:t>
      </w:r>
      <w:r>
        <w:rPr>
          <w:rFonts w:eastAsia="Times New Roman" w:cs="Times New Roman"/>
          <w:szCs w:val="24"/>
        </w:rPr>
        <w:t>υ</w:t>
      </w:r>
      <w:r>
        <w:rPr>
          <w:rFonts w:eastAsia="Times New Roman" w:cs="Times New Roman"/>
          <w:szCs w:val="24"/>
        </w:rPr>
        <w:t xml:space="preserve">γείας με την ίδρυση σε πρώτη φάση διακοσίων τριάντα επτά </w:t>
      </w:r>
      <w:r>
        <w:rPr>
          <w:rFonts w:eastAsia="Times New Roman" w:cs="Times New Roman"/>
          <w:szCs w:val="24"/>
        </w:rPr>
        <w:t>τ</w:t>
      </w:r>
      <w:r>
        <w:rPr>
          <w:rFonts w:eastAsia="Times New Roman" w:cs="Times New Roman"/>
          <w:szCs w:val="24"/>
        </w:rPr>
        <w:t xml:space="preserve">οπικών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υ</w:t>
      </w:r>
      <w:r>
        <w:rPr>
          <w:rFonts w:eastAsia="Times New Roman" w:cs="Times New Roman"/>
          <w:szCs w:val="24"/>
        </w:rPr>
        <w:t xml:space="preserve">γείας αλλά και με την ισχυροποίηση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 xml:space="preserve">γείας, των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ι</w:t>
      </w:r>
      <w:r>
        <w:rPr>
          <w:rFonts w:eastAsia="Times New Roman" w:cs="Times New Roman"/>
          <w:szCs w:val="24"/>
        </w:rPr>
        <w:t xml:space="preserve">ατρείων και των </w:t>
      </w:r>
      <w:r>
        <w:rPr>
          <w:rFonts w:eastAsia="Times New Roman" w:cs="Times New Roman"/>
          <w:szCs w:val="24"/>
        </w:rPr>
        <w:t>π</w:t>
      </w:r>
      <w:r>
        <w:rPr>
          <w:rFonts w:eastAsia="Times New Roman" w:cs="Times New Roman"/>
          <w:szCs w:val="24"/>
        </w:rPr>
        <w:t xml:space="preserve">ολυδύναμων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ι</w:t>
      </w:r>
      <w:r>
        <w:rPr>
          <w:rFonts w:eastAsia="Times New Roman" w:cs="Times New Roman"/>
          <w:szCs w:val="24"/>
        </w:rPr>
        <w:t xml:space="preserve">ατρείων. </w:t>
      </w:r>
    </w:p>
    <w:p w14:paraId="3584696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Μπορεί εκ πρώτης όψεως </w:t>
      </w:r>
      <w:r>
        <w:rPr>
          <w:rFonts w:eastAsia="Times New Roman" w:cs="Times New Roman"/>
          <w:szCs w:val="24"/>
        </w:rPr>
        <w:t>σε</w:t>
      </w:r>
      <w:r>
        <w:rPr>
          <w:rFonts w:eastAsia="Times New Roman" w:cs="Times New Roman"/>
          <w:szCs w:val="24"/>
        </w:rPr>
        <w:t xml:space="preserve"> πρώτη φάση αυτή η</w:t>
      </w:r>
      <w:r>
        <w:rPr>
          <w:rFonts w:eastAsia="Times New Roman" w:cs="Times New Roman"/>
          <w:szCs w:val="24"/>
        </w:rPr>
        <w:t xml:space="preserve"> μεγάλη τομή να αφορά κυρίως τις πόλεις, τον αστικό πληθυσμό. Όμως και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–και ιδιαίτερα στις νησιωτικές περιοχές και στις απομακρυσμένες περιοχές- ενισχύονται και σε στελέχωση, αλλά και με διεύρυνση αρμοδιοτήτων τόσο στον οδοντιατρικό τομέα </w:t>
      </w:r>
      <w:r>
        <w:rPr>
          <w:rFonts w:eastAsia="Times New Roman" w:cs="Times New Roman"/>
          <w:szCs w:val="24"/>
        </w:rPr>
        <w:t xml:space="preserve">όσο και στη μαιευτική φροντίδα και λοιπά. </w:t>
      </w:r>
    </w:p>
    <w:p w14:paraId="3584696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Περαιτέρω αυτή η ενίσχυση φαίνεται και από τις ειδικότητες γιατρών, διοικητικού, νοσηλευτικού προσωπικού, που δυνητικά μπορούν να στελεχώσουν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Επίσης τα κίνητρα για στελέχωση και παραμονή στα νησι</w:t>
      </w:r>
      <w:r>
        <w:rPr>
          <w:rFonts w:eastAsia="Times New Roman" w:cs="Times New Roman"/>
          <w:szCs w:val="24"/>
        </w:rPr>
        <w:t>ά είναι σημαντική, όπως και η προσπάθεια για ταχεία κάλυψη με άλλους γιατρούς, σε περίπτωση παραίτησης, μετακίνησης, ή λήξης της θητείας του ιατρικού προσωπικού.</w:t>
      </w:r>
    </w:p>
    <w:p w14:paraId="3584696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είναι σημαντικό ότι οι οικογενειακοί γιατροί μπορεί να είναι και ιδιώτες συμβεβλημένοι </w:t>
      </w:r>
      <w:r>
        <w:rPr>
          <w:rFonts w:eastAsia="Times New Roman" w:cs="Times New Roman"/>
          <w:szCs w:val="24"/>
        </w:rPr>
        <w:t xml:space="preserve">με το σύστημα ιδιαίτερα για τα απομακρυσμένα νησιά και τις απομακρυσμένες περιοχές. </w:t>
      </w:r>
    </w:p>
    <w:p w14:paraId="3584696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άρθρο 28 για το Νοσοκομείο της Σαντορίνης –μίλησε γι’ αυτό και ο συνάδελφος κ. Συρίγος- πραγματικά παρέχονται κίνητρα και για τους επικουρικούς γιατρούς. </w:t>
      </w:r>
    </w:p>
    <w:p w14:paraId="3584696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Εί</w:t>
      </w:r>
      <w:r>
        <w:rPr>
          <w:rFonts w:eastAsia="Times New Roman" w:cs="Times New Roman"/>
          <w:szCs w:val="24"/>
        </w:rPr>
        <w:t>ναι ένα νοσοκομείο το οποίο το πολεμήσατε και το πολεμάτε κάθε μέρα. Κάθε μέρα βελτιώνεται. Εγκαταστάθηκε και ο αξονικός τομογράφος και συνεχώς βελτιώνεται η καθημερινότητα παροχής των υπηρεσιών.</w:t>
      </w:r>
    </w:p>
    <w:p w14:paraId="3584696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w:t>
      </w:r>
      <w:r>
        <w:rPr>
          <w:rFonts w:eastAsia="Times New Roman" w:cs="Times New Roman"/>
          <w:szCs w:val="24"/>
        </w:rPr>
        <w:t>ας του κυρίου Βουλευτή)</w:t>
      </w:r>
    </w:p>
    <w:p w14:paraId="3584696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Δώστε μου μισό λεπτό ακόμα, κύριε Πρόεδρε, τελειώνω. </w:t>
      </w:r>
    </w:p>
    <w:p w14:paraId="3584696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Θα έλεγα, λοιπόν, ότι σε συνδυασμό με τη διάταξη του Υπουργείου Εσωτερικών, που αφορά τα κίνητρα για τους υπαλλήλους και εκτός των γιατρών για το λοιπό προσωπικό αλλά και για τις</w:t>
      </w:r>
      <w:r>
        <w:rPr>
          <w:rFonts w:eastAsia="Times New Roman" w:cs="Times New Roman"/>
          <w:szCs w:val="24"/>
        </w:rPr>
        <w:t xml:space="preserve"> άλλες ειδικότητες, πραγματικά</w:t>
      </w:r>
      <w:r>
        <w:rPr>
          <w:rFonts w:eastAsia="Times New Roman" w:cs="Times New Roman"/>
          <w:szCs w:val="24"/>
        </w:rPr>
        <w:t>,</w:t>
      </w:r>
      <w:r>
        <w:rPr>
          <w:rFonts w:eastAsia="Times New Roman" w:cs="Times New Roman"/>
          <w:szCs w:val="24"/>
        </w:rPr>
        <w:t xml:space="preserve"> μπορεί τα νησιά να βοηθηθούν ουσιαστικά.</w:t>
      </w:r>
    </w:p>
    <w:p w14:paraId="3584696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Κλείνοντας, θέλω να πω, ότι δυόμισι χρόνια τώρα πέρασαν και δεν μιλάμε εν </w:t>
      </w:r>
      <w:proofErr w:type="spellStart"/>
      <w:r>
        <w:rPr>
          <w:rFonts w:eastAsia="Times New Roman" w:cs="Times New Roman"/>
          <w:szCs w:val="24"/>
        </w:rPr>
        <w:t>κενώ</w:t>
      </w:r>
      <w:proofErr w:type="spellEnd"/>
      <w:r>
        <w:rPr>
          <w:rFonts w:eastAsia="Times New Roman" w:cs="Times New Roman"/>
          <w:szCs w:val="24"/>
        </w:rPr>
        <w:t xml:space="preserve">. Σας προκαλώ να συγκρίνετε νησί με </w:t>
      </w:r>
      <w:r>
        <w:rPr>
          <w:rFonts w:eastAsia="Times New Roman" w:cs="Times New Roman"/>
          <w:szCs w:val="24"/>
        </w:rPr>
        <w:lastRenderedPageBreak/>
        <w:t xml:space="preserve">νησί, τι υπήρχε το 2014 και τι υπάρχει σήμερα,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με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τι υπήρχε το 2014 και τι υπάρχει σήμερα,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t>ι</w:t>
      </w:r>
      <w:r>
        <w:rPr>
          <w:rFonts w:eastAsia="Times New Roman" w:cs="Times New Roman"/>
          <w:szCs w:val="24"/>
        </w:rPr>
        <w:t xml:space="preserve">ατρείο με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t>ι</w:t>
      </w:r>
      <w:r>
        <w:rPr>
          <w:rFonts w:eastAsia="Times New Roman" w:cs="Times New Roman"/>
          <w:szCs w:val="24"/>
        </w:rPr>
        <w:t xml:space="preserve">ατρείο. Ελάτε στις Κυκλάδες σε όλα τα νησιά και κάντε μία καταγραφή, να μας πείτε τι αφήσατε και τι υπάρχει σήμερα. </w:t>
      </w:r>
    </w:p>
    <w:p w14:paraId="3584696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Αγαπητοί συνάδελφοι, όποιος δεν ψηφίσει το σημ</w:t>
      </w:r>
      <w:r>
        <w:rPr>
          <w:rFonts w:eastAsia="Times New Roman" w:cs="Times New Roman"/>
          <w:szCs w:val="24"/>
        </w:rPr>
        <w:t xml:space="preserve">ερινό νομοσχέδιο, αναλαμβάνει ιστορική ευθύνη απέναντι στην ελληνική κοινωνία. </w:t>
      </w:r>
    </w:p>
    <w:p w14:paraId="3584696A"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3584696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κύριε </w:t>
      </w:r>
      <w:proofErr w:type="spellStart"/>
      <w:r>
        <w:rPr>
          <w:rFonts w:eastAsia="Times New Roman" w:cs="Times New Roman"/>
          <w:szCs w:val="24"/>
        </w:rPr>
        <w:t>Συρμαλένιο</w:t>
      </w:r>
      <w:proofErr w:type="spellEnd"/>
      <w:r>
        <w:rPr>
          <w:rFonts w:eastAsia="Times New Roman" w:cs="Times New Roman"/>
          <w:szCs w:val="24"/>
        </w:rPr>
        <w:t>, τελειώνετε.</w:t>
      </w:r>
    </w:p>
    <w:p w14:paraId="3584696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Τελειώνω, κύριε Πρόεδρε.</w:t>
      </w:r>
    </w:p>
    <w:p w14:paraId="3584696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Η Δημοκρατική Συμπαράταξη -το σημερινό ΠΑΣΟΚ- όχι μόνο έχει απεμπολήσει κάθε κοινωνική αξία, αλλά έχει επιλέξει στρατόπεδο, το στρατόπεδο της μελλοντικής -υποτίθεται- συγκυβέρνησης με τη Νέα Δημοκρατία του κ. Μητσοτάκη. </w:t>
      </w:r>
    </w:p>
    <w:p w14:paraId="3584696E"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w:t>
      </w:r>
      <w:r>
        <w:rPr>
          <w:rFonts w:eastAsia="Times New Roman" w:cs="Times New Roman"/>
          <w:szCs w:val="24"/>
        </w:rPr>
        <w:t xml:space="preserve">στούμε. </w:t>
      </w:r>
    </w:p>
    <w:p w14:paraId="3584696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Δυστυχώς για εσάς ο ελληνικός λαός δεν πρόκειται να σας εμπιστευθεί.</w:t>
      </w:r>
    </w:p>
    <w:p w14:paraId="3584697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Ευχαριστώ.</w:t>
      </w:r>
    </w:p>
    <w:p w14:paraId="35846971"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35846972"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Τον λόγο έχει ο συνάδελφος κ. Ιωάννης </w:t>
      </w:r>
      <w:proofErr w:type="spellStart"/>
      <w:r>
        <w:rPr>
          <w:rFonts w:eastAsia="Times New Roman" w:cs="Times New Roman"/>
          <w:szCs w:val="24"/>
        </w:rPr>
        <w:t>Δ</w:t>
      </w:r>
      <w:r>
        <w:rPr>
          <w:rFonts w:eastAsia="Times New Roman" w:cs="Times New Roman"/>
          <w:szCs w:val="24"/>
        </w:rPr>
        <w:t>έδες</w:t>
      </w:r>
      <w:proofErr w:type="spellEnd"/>
      <w:r>
        <w:rPr>
          <w:rFonts w:eastAsia="Times New Roman" w:cs="Times New Roman"/>
          <w:szCs w:val="24"/>
        </w:rPr>
        <w:t>.</w:t>
      </w:r>
    </w:p>
    <w:p w14:paraId="3584697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ΙΩΑΝΝΗΣ ΔΕΔΕΣ:</w:t>
      </w:r>
      <w:r>
        <w:rPr>
          <w:rFonts w:eastAsia="Times New Roman" w:cs="Times New Roman"/>
          <w:szCs w:val="24"/>
        </w:rPr>
        <w:t xml:space="preserve"> Ευχαριστώ, κ</w:t>
      </w:r>
      <w:r>
        <w:rPr>
          <w:rFonts w:eastAsia="Times New Roman" w:cs="Times New Roman"/>
          <w:szCs w:val="24"/>
        </w:rPr>
        <w:t>ύριε Πρόεδρε της Βουλής.</w:t>
      </w:r>
    </w:p>
    <w:p w14:paraId="3584697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Κύριοι συνάδελφοι Υπουργοί, κυρίες και κύριοι συνάδελφοι, η παροχή υπηρεσιών υγείας σε περιόδους κρίσης ενέχει πολλές και πολλαπλές δυσκολίες και εμπόδια φύσει οικονομικά, ωστόσο παρουσιάζει κι έναν οραματικό χαρακτήρα</w:t>
      </w:r>
      <w:r>
        <w:rPr>
          <w:rFonts w:eastAsia="Times New Roman" w:cs="Times New Roman"/>
          <w:szCs w:val="24"/>
        </w:rPr>
        <w:t>,</w:t>
      </w:r>
      <w:r>
        <w:rPr>
          <w:rFonts w:eastAsia="Times New Roman" w:cs="Times New Roman"/>
          <w:szCs w:val="24"/>
        </w:rPr>
        <w:t xml:space="preserve"> που εμείς ω</w:t>
      </w:r>
      <w:r>
        <w:rPr>
          <w:rFonts w:eastAsia="Times New Roman" w:cs="Times New Roman"/>
          <w:szCs w:val="24"/>
        </w:rPr>
        <w:t xml:space="preserve">ς </w:t>
      </w:r>
      <w:r>
        <w:rPr>
          <w:rFonts w:eastAsia="Times New Roman" w:cs="Times New Roman"/>
          <w:szCs w:val="24"/>
        </w:rPr>
        <w:t>Κ</w:t>
      </w:r>
      <w:r>
        <w:rPr>
          <w:rFonts w:eastAsia="Times New Roman" w:cs="Times New Roman"/>
          <w:szCs w:val="24"/>
        </w:rPr>
        <w:t xml:space="preserve">υβέρνηση της Αριστεράς είχαμε -και έχουμε- την υποχρέωση και την ηθική δέσμευση να προσδώσουμε στον ελληνικό λαό. </w:t>
      </w:r>
    </w:p>
    <w:p w14:paraId="3584697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Ο σχεδιασμός φιλολαϊκών πολιτικών δεν είναι απλά το κίνητρο για μια γνήσια αριστερή κυβερνητική παρέμβαση. Η εφαρμογή του μέτρου για την π</w:t>
      </w:r>
      <w:r>
        <w:rPr>
          <w:rFonts w:eastAsia="Times New Roman" w:cs="Times New Roman"/>
          <w:szCs w:val="24"/>
        </w:rPr>
        <w:t xml:space="preserve">ερίθαλψη και την υγειονομική κάλυψη των ανασφάλιστων πολιτών μας, σε συνδυασμό με άλλα παρόμοια μέτρα στήριξης των οικονομικά ασθενέστερων πολιτών είναι για εμάς μια ηθική υποχρέωση. Είναι μια ηθική υποχρέωση κι ένας κρίσιμος σταθμός στο έργο της παρούσας </w:t>
      </w:r>
      <w:r>
        <w:rPr>
          <w:rFonts w:eastAsia="Times New Roman" w:cs="Times New Roman"/>
          <w:szCs w:val="24"/>
        </w:rPr>
        <w:t xml:space="preserve">Κυβέρνησης γύρω από την υγεία. </w:t>
      </w:r>
    </w:p>
    <w:p w14:paraId="3584697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έργο που επέβαλε η οικονομική συγκυρία που διέρχεται η χώρα μας, έργο που έδωσε ανάσα ζωής σε δυόμισι εκατομμύρια ανασφάλιστων αλλά και προσφύγων με την καθιέρωση του ν.4368/2016. </w:t>
      </w:r>
    </w:p>
    <w:p w14:paraId="3584697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Είναι πολιτική που ενίσχυσε το παρόν </w:t>
      </w:r>
      <w:r>
        <w:rPr>
          <w:rFonts w:eastAsia="Times New Roman" w:cs="Times New Roman"/>
          <w:szCs w:val="24"/>
        </w:rPr>
        <w:t xml:space="preserve">σχέδιο νόμου με 28 εκατομμύρια ευρώ για τη διαγραφή των χρεών των ανασφάλιστων συμπολιτών μας που νοσηλεύτηκαν και που είχαν βεβαιωθεί στις ΔΟΥ με τελικό αποδέκτη τον πολίτη. </w:t>
      </w:r>
      <w:r>
        <w:rPr>
          <w:rFonts w:eastAsia="Times New Roman" w:cs="Times New Roman"/>
          <w:szCs w:val="24"/>
        </w:rPr>
        <w:t>Α</w:t>
      </w:r>
      <w:r>
        <w:rPr>
          <w:rFonts w:eastAsia="Times New Roman" w:cs="Times New Roman"/>
          <w:szCs w:val="24"/>
        </w:rPr>
        <w:t>υτό οφείλει να το αναγνωρίζει η Αντιπολίτευση, η οποία διαρκώς στέκεται με καχυπ</w:t>
      </w:r>
      <w:r>
        <w:rPr>
          <w:rFonts w:eastAsia="Times New Roman" w:cs="Times New Roman"/>
          <w:szCs w:val="24"/>
        </w:rPr>
        <w:t xml:space="preserve">οψία, αντιπαλεύοντας κάθε κυβερνητική πρωτοβουλία. </w:t>
      </w:r>
    </w:p>
    <w:p w14:paraId="3584697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Αγαπητοί κυρίες και κύριοι συνάδελφοι, είμαι βαθιά πεπεισμένος ότι το παρόν σχέδιο νόμου επιχειρεί να προάγει σημαντικές ρυθμίσεις</w:t>
      </w:r>
      <w:r>
        <w:rPr>
          <w:rFonts w:eastAsia="Times New Roman" w:cs="Times New Roman"/>
          <w:szCs w:val="24"/>
        </w:rPr>
        <w:t>,</w:t>
      </w:r>
      <w:r>
        <w:rPr>
          <w:rFonts w:eastAsia="Times New Roman" w:cs="Times New Roman"/>
          <w:szCs w:val="24"/>
        </w:rPr>
        <w:t xml:space="preserve"> με γνώμονα την παράδοση στον ελληνικό λαό ενός ολοκληρωμέ</w:t>
      </w:r>
      <w:r>
        <w:rPr>
          <w:rFonts w:eastAsia="Times New Roman" w:cs="Times New Roman"/>
          <w:szCs w:val="24"/>
        </w:rPr>
        <w:t>νου συστήματος</w:t>
      </w:r>
      <w:r>
        <w:rPr>
          <w:rFonts w:eastAsia="Times New Roman" w:cs="Times New Roman"/>
          <w:szCs w:val="24"/>
        </w:rPr>
        <w:t xml:space="preserve"> </w:t>
      </w:r>
      <w:r>
        <w:rPr>
          <w:rFonts w:eastAsia="Times New Roman" w:cs="Times New Roman"/>
          <w:szCs w:val="24"/>
        </w:rPr>
        <w:t>υπηρεσιών ισότιμου στην πρόσβαση ποιοτικού και αποτελεσματικού έργου δημόσιου συστήματος υγείας. Και το κάνει με στρατηγικό τρόπο για το μέλλον.</w:t>
      </w:r>
    </w:p>
    <w:p w14:paraId="3584697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Πώς γίνεται, λοιπόν, αυτό; Με τον σχεδιασμό της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γείας και ταυτόχρονα την ενδυνάμωση του</w:t>
      </w:r>
      <w:r>
        <w:rPr>
          <w:rFonts w:eastAsia="Times New Roman" w:cs="Times New Roman"/>
          <w:szCs w:val="24"/>
        </w:rPr>
        <w:t xml:space="preserve"> Εθνικού Συστήματος Υγείας με νομοθετικά μέτρα που ενισχύουν τα πεπραγμένα, όπως οι μεταρρυθμίσεις στην ψυχική υγεία, στον </w:t>
      </w:r>
      <w:proofErr w:type="spellStart"/>
      <w:r>
        <w:rPr>
          <w:rFonts w:eastAsia="Times New Roman" w:cs="Times New Roman"/>
          <w:szCs w:val="24"/>
        </w:rPr>
        <w:lastRenderedPageBreak/>
        <w:t>εξορθολογισμό</w:t>
      </w:r>
      <w:proofErr w:type="spellEnd"/>
      <w:r>
        <w:rPr>
          <w:rFonts w:eastAsia="Times New Roman" w:cs="Times New Roman"/>
          <w:szCs w:val="24"/>
        </w:rPr>
        <w:t xml:space="preserve"> των δημοσίων προμηθειών μέσω της Αρχής Προμηθειών Υγείας και τη δημιουργία ηλεκτρονικής πλατφόρμας αλλά και την κατάρτι</w:t>
      </w:r>
      <w:r>
        <w:rPr>
          <w:rFonts w:eastAsia="Times New Roman" w:cs="Times New Roman"/>
          <w:szCs w:val="24"/>
        </w:rPr>
        <w:t>ση ηλεκτρονικών αρχείων ασθενείας, με τα οποία αφήνουμε το πολιτικό μας στίγμα και μια σημαντική παρακαταθήκη για όλους τους ασθενείς και για το προσωπικό υπηρεσιών υγείας. Είναι ένα καλά οργανωμένο πρωτοβάθμιο σύστημα υγείας με το θεραπευτικό του σκέλος κ</w:t>
      </w:r>
      <w:r>
        <w:rPr>
          <w:rFonts w:eastAsia="Times New Roman" w:cs="Times New Roman"/>
          <w:szCs w:val="24"/>
        </w:rPr>
        <w:t xml:space="preserve">αι την αποκατάσταση, έχοντας την υποβοήθηση της </w:t>
      </w:r>
      <w:r>
        <w:rPr>
          <w:rFonts w:eastAsia="Times New Roman" w:cs="Times New Roman"/>
          <w:szCs w:val="24"/>
        </w:rPr>
        <w:t>ο</w:t>
      </w:r>
      <w:r>
        <w:rPr>
          <w:rFonts w:eastAsia="Times New Roman" w:cs="Times New Roman"/>
          <w:szCs w:val="24"/>
        </w:rPr>
        <w:t xml:space="preserve">μάδας </w:t>
      </w:r>
      <w:r>
        <w:rPr>
          <w:rFonts w:eastAsia="Times New Roman" w:cs="Times New Roman"/>
          <w:szCs w:val="24"/>
        </w:rPr>
        <w:t>υ</w:t>
      </w:r>
      <w:r>
        <w:rPr>
          <w:rFonts w:eastAsia="Times New Roman" w:cs="Times New Roman"/>
          <w:szCs w:val="24"/>
        </w:rPr>
        <w:t xml:space="preserve">γείας. </w:t>
      </w:r>
    </w:p>
    <w:p w14:paraId="3584697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Αυτή η επιλογή μας, λοιπόν, δεν είναι συνέπεια ιδεολογικής εμμονής, όπως </w:t>
      </w:r>
      <w:proofErr w:type="spellStart"/>
      <w:r>
        <w:rPr>
          <w:rFonts w:eastAsia="Times New Roman" w:cs="Times New Roman"/>
          <w:szCs w:val="24"/>
        </w:rPr>
        <w:t>ελέχθη</w:t>
      </w:r>
      <w:proofErr w:type="spellEnd"/>
      <w:r>
        <w:rPr>
          <w:rFonts w:eastAsia="Times New Roman" w:cs="Times New Roman"/>
          <w:szCs w:val="24"/>
        </w:rPr>
        <w:t xml:space="preserve"> στις </w:t>
      </w:r>
      <w:r>
        <w:rPr>
          <w:rFonts w:eastAsia="Times New Roman" w:cs="Times New Roman"/>
          <w:szCs w:val="24"/>
        </w:rPr>
        <w:t>ε</w:t>
      </w:r>
      <w:r>
        <w:rPr>
          <w:rFonts w:eastAsia="Times New Roman" w:cs="Times New Roman"/>
          <w:szCs w:val="24"/>
        </w:rPr>
        <w:t xml:space="preserve">πιτροπές από πολλούς συναδέλφους της Αντιπολίτευσης, αλλά είναι μια στρατηγική επιλογή με επιστημονικά, </w:t>
      </w:r>
      <w:proofErr w:type="spellStart"/>
      <w:r>
        <w:rPr>
          <w:rFonts w:eastAsia="Times New Roman" w:cs="Times New Roman"/>
          <w:szCs w:val="24"/>
        </w:rPr>
        <w:t>ιατροκοινωνικά</w:t>
      </w:r>
      <w:proofErr w:type="spellEnd"/>
      <w:r>
        <w:rPr>
          <w:rFonts w:eastAsia="Times New Roman" w:cs="Times New Roman"/>
          <w:szCs w:val="24"/>
        </w:rPr>
        <w:t xml:space="preserve"> κριτήρια, διότι κάθε εθνικό σύστημα υγείας αν δεν εμπεριέχει στον πυρήνα του την αγωγή υγείας, την πρόληψη και την καταγραφή με σύγχρονα μέσα όλου του φάσματος της νοσηρότητας του πληθυσμού, τότε αφ’ ενός δεν είναι δυνατόν να γίνει κανένας π</w:t>
      </w:r>
      <w:r>
        <w:rPr>
          <w:rFonts w:eastAsia="Times New Roman" w:cs="Times New Roman"/>
          <w:szCs w:val="24"/>
        </w:rPr>
        <w:t>ρογραμματισμός, αλλά ούτε μπορεί να λειτουργήσει σωστά ο θεραπευτικός τομέας, ο οποίος πάντα θα είναι και οικονομικά μη προβλέψιμος αλλά και ανεξέλεγκτος.</w:t>
      </w:r>
    </w:p>
    <w:p w14:paraId="3584697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Κατά κύριο λόγο με την παρέμβασή μας αυτή θα μπορούσε να πει κάποιος ότι αλλάζουμε το κέντρο περιστρο</w:t>
      </w:r>
      <w:r>
        <w:rPr>
          <w:rFonts w:eastAsia="Times New Roman" w:cs="Times New Roman"/>
          <w:szCs w:val="24"/>
        </w:rPr>
        <w:t xml:space="preserve">φής του συστήματος, δηλαδή από </w:t>
      </w:r>
      <w:proofErr w:type="spellStart"/>
      <w:r>
        <w:rPr>
          <w:rFonts w:eastAsia="Times New Roman" w:cs="Times New Roman"/>
          <w:szCs w:val="24"/>
        </w:rPr>
        <w:t>ιατροκεντρικό</w:t>
      </w:r>
      <w:proofErr w:type="spellEnd"/>
      <w:r>
        <w:rPr>
          <w:rFonts w:eastAsia="Times New Roman" w:cs="Times New Roman"/>
          <w:szCs w:val="24"/>
        </w:rPr>
        <w:t xml:space="preserve"> το μετατρέπουμε σε ανθρωποκεντρικό. </w:t>
      </w:r>
    </w:p>
    <w:p w14:paraId="3584697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Οι προτεινόμενες, λοιπόν, αλλαγές και οι επιχειρούμενες τομές στο όνομα των αναγκαίων μεταρρυθμίσεων</w:t>
      </w:r>
      <w:r>
        <w:rPr>
          <w:rFonts w:eastAsia="Times New Roman" w:cs="Times New Roman"/>
          <w:szCs w:val="24"/>
        </w:rPr>
        <w:t>,</w:t>
      </w:r>
      <w:r>
        <w:rPr>
          <w:rFonts w:eastAsia="Times New Roman" w:cs="Times New Roman"/>
          <w:szCs w:val="24"/>
        </w:rPr>
        <w:t xml:space="preserve"> κρίνονται ζωτικές για το ίδιο το δημόσιο σύστημα υγείας, το οποίο επί δε</w:t>
      </w:r>
      <w:r>
        <w:rPr>
          <w:rFonts w:eastAsia="Times New Roman" w:cs="Times New Roman"/>
          <w:szCs w:val="24"/>
        </w:rPr>
        <w:t xml:space="preserve">καετίες παρουσίαζε σημάδια ανυποληψίας από την ελληνική κοινωνία, καθώς είχε υπονομευθεί από τις εφαρμοζόμενες κυβερνητικές πολιτικές </w:t>
      </w:r>
      <w:proofErr w:type="spellStart"/>
      <w:r>
        <w:rPr>
          <w:rFonts w:eastAsia="Times New Roman" w:cs="Times New Roman"/>
          <w:szCs w:val="24"/>
        </w:rPr>
        <w:t>λεηλάτησης</w:t>
      </w:r>
      <w:proofErr w:type="spellEnd"/>
      <w:r>
        <w:rPr>
          <w:rFonts w:eastAsia="Times New Roman" w:cs="Times New Roman"/>
          <w:szCs w:val="24"/>
        </w:rPr>
        <w:t xml:space="preserve"> των εθνικών πόρων και διασπάθισης του δημοσίου χρήματος, όπως αυτές ελέγχονται σήμερα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 xml:space="preserve">για την υγεία, ενώ τα επτά χρόνια της κρίσης η κατάρρευσή του εδραζόταν στα αίτια των οριζόντιων περικοπών της κρατικής </w:t>
      </w:r>
      <w:proofErr w:type="spellStart"/>
      <w:r>
        <w:rPr>
          <w:rFonts w:eastAsia="Times New Roman" w:cs="Times New Roman"/>
          <w:szCs w:val="24"/>
        </w:rPr>
        <w:t>υποχρηματοδότησης</w:t>
      </w:r>
      <w:proofErr w:type="spellEnd"/>
      <w:r>
        <w:rPr>
          <w:rFonts w:eastAsia="Times New Roman" w:cs="Times New Roman"/>
          <w:szCs w:val="24"/>
        </w:rPr>
        <w:t xml:space="preserve"> και της διαρκούς λιτότητας ακόμα και στα πλέον απαραίτητα για τη νοσοκομειακή λειτουργία. </w:t>
      </w:r>
    </w:p>
    <w:p w14:paraId="3584697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Οι παρεμβάσεις στις οποίες </w:t>
      </w:r>
      <w:r>
        <w:rPr>
          <w:rFonts w:eastAsia="Times New Roman" w:cs="Times New Roman"/>
          <w:szCs w:val="24"/>
        </w:rPr>
        <w:t>προχωρούμε εμείς</w:t>
      </w:r>
      <w:r>
        <w:rPr>
          <w:rFonts w:eastAsia="Times New Roman" w:cs="Times New Roman"/>
          <w:szCs w:val="24"/>
        </w:rPr>
        <w:t>,</w:t>
      </w:r>
      <w:r>
        <w:rPr>
          <w:rFonts w:eastAsia="Times New Roman" w:cs="Times New Roman"/>
          <w:szCs w:val="24"/>
        </w:rPr>
        <w:t xml:space="preserve"> έχουν στον πυρήνα τους δεδομένη τη συνταγματική υποχρέωση της ελληνικής πολιτείας -άρθρο 21, παράγραφος 3 του Συντάγματος- </w:t>
      </w:r>
      <w:r>
        <w:rPr>
          <w:rFonts w:eastAsia="Times New Roman" w:cs="Times New Roman"/>
          <w:szCs w:val="24"/>
        </w:rPr>
        <w:lastRenderedPageBreak/>
        <w:t>για την πρόληψη της υγείας και περίθαλψη των πολιτών της χώρας ως θεμελιώδες ανθρώπινο δικαίωμα αλλά και των ανθρώπ</w:t>
      </w:r>
      <w:r>
        <w:rPr>
          <w:rFonts w:eastAsia="Times New Roman" w:cs="Times New Roman"/>
          <w:szCs w:val="24"/>
        </w:rPr>
        <w:t xml:space="preserve">ων που διαβιούν στη χώρα μας ως βασικό κοινωνικό αγαθό. </w:t>
      </w:r>
    </w:p>
    <w:p w14:paraId="3584697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Υπάρχουν δυο σοβαρά στοιχεία στα οποία πρέπει να σταθούμε και πρέπει να επισημανθούν, επ’ ευκαιρία της συζήτησης του σχεδίου νόμου του Υπουργείου Υγείας για την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 xml:space="preserve">ροντίδα </w:t>
      </w:r>
      <w:r>
        <w:rPr>
          <w:rFonts w:eastAsia="Times New Roman" w:cs="Times New Roman"/>
          <w:szCs w:val="24"/>
        </w:rPr>
        <w:t>υ</w:t>
      </w:r>
      <w:r>
        <w:rPr>
          <w:rFonts w:eastAsia="Times New Roman" w:cs="Times New Roman"/>
          <w:szCs w:val="24"/>
        </w:rPr>
        <w:t>γείας</w:t>
      </w:r>
      <w:r>
        <w:rPr>
          <w:rFonts w:eastAsia="Times New Roman" w:cs="Times New Roman"/>
          <w:szCs w:val="24"/>
        </w:rPr>
        <w:t>.</w:t>
      </w:r>
      <w:r>
        <w:rPr>
          <w:rFonts w:eastAsia="Times New Roman" w:cs="Times New Roman"/>
          <w:szCs w:val="24"/>
        </w:rPr>
        <w:t xml:space="preserve"> Πρώτον, έ</w:t>
      </w:r>
      <w:r>
        <w:rPr>
          <w:rFonts w:eastAsia="Times New Roman" w:cs="Times New Roman"/>
          <w:szCs w:val="24"/>
        </w:rPr>
        <w:t xml:space="preserve">χει αποδειχθεί -ή τουλάχιστον πρέπει να αποδειχθεί- ότι για την υγεία έχουν σπαταληθεί πάρα πολλά χρήματα από το κράτος όλα αυτά τα χρόνια, χωρίς ωστόσο ο ασθενής να λαμβάνει ανάλογα επίπεδα ποιότητας υπηρεσιών υγείας είτε με τη μορφή </w:t>
      </w:r>
      <w:proofErr w:type="spellStart"/>
      <w:r>
        <w:rPr>
          <w:rFonts w:eastAsia="Times New Roman" w:cs="Times New Roman"/>
          <w:szCs w:val="24"/>
        </w:rPr>
        <w:t>υπερσυνταγογραφήσεως</w:t>
      </w:r>
      <w:proofErr w:type="spellEnd"/>
      <w:r>
        <w:rPr>
          <w:rFonts w:eastAsia="Times New Roman" w:cs="Times New Roman"/>
          <w:szCs w:val="24"/>
        </w:rPr>
        <w:t xml:space="preserve"> </w:t>
      </w:r>
      <w:r>
        <w:rPr>
          <w:rFonts w:eastAsia="Times New Roman" w:cs="Times New Roman"/>
          <w:szCs w:val="24"/>
        </w:rPr>
        <w:t xml:space="preserve">είτε με τη μορφή </w:t>
      </w:r>
      <w:proofErr w:type="spellStart"/>
      <w:r>
        <w:rPr>
          <w:rFonts w:eastAsia="Times New Roman" w:cs="Times New Roman"/>
          <w:szCs w:val="24"/>
        </w:rPr>
        <w:t>προκλητής</w:t>
      </w:r>
      <w:proofErr w:type="spellEnd"/>
      <w:r>
        <w:rPr>
          <w:rFonts w:eastAsia="Times New Roman" w:cs="Times New Roman"/>
          <w:szCs w:val="24"/>
        </w:rPr>
        <w:t xml:space="preserve"> ζήτησης είτε με τη μορφή </w:t>
      </w:r>
      <w:proofErr w:type="spellStart"/>
      <w:r>
        <w:rPr>
          <w:rFonts w:eastAsia="Times New Roman" w:cs="Times New Roman"/>
          <w:szCs w:val="24"/>
        </w:rPr>
        <w:t>υπερκοστολόγησης</w:t>
      </w:r>
      <w:proofErr w:type="spellEnd"/>
      <w:r>
        <w:rPr>
          <w:rFonts w:eastAsia="Times New Roman" w:cs="Times New Roman"/>
          <w:szCs w:val="24"/>
        </w:rPr>
        <w:t xml:space="preserve"> των αναλωσίμων. </w:t>
      </w:r>
    </w:p>
    <w:p w14:paraId="3584697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Το άναρχο, λοιπόν, τοπίο της προσφοράς υπηρεσιών υγείας που προσέφερε ως τώρα το δημόσιο</w:t>
      </w:r>
      <w:r>
        <w:rPr>
          <w:rFonts w:eastAsia="Times New Roman" w:cs="Times New Roman"/>
          <w:szCs w:val="24"/>
        </w:rPr>
        <w:t>,</w:t>
      </w:r>
      <w:r>
        <w:rPr>
          <w:rFonts w:eastAsia="Times New Roman" w:cs="Times New Roman"/>
          <w:szCs w:val="24"/>
        </w:rPr>
        <w:t xml:space="preserve"> δεν ήταν φιλικό ούτε ως προς τον λήπτη υπηρεσιών υγείας ούτε ως προς τον </w:t>
      </w:r>
      <w:proofErr w:type="spellStart"/>
      <w:r>
        <w:rPr>
          <w:rFonts w:eastAsia="Times New Roman" w:cs="Times New Roman"/>
          <w:szCs w:val="24"/>
        </w:rPr>
        <w:t>π</w:t>
      </w:r>
      <w:r>
        <w:rPr>
          <w:rFonts w:eastAsia="Times New Roman" w:cs="Times New Roman"/>
          <w:szCs w:val="24"/>
        </w:rPr>
        <w:t>άροχο</w:t>
      </w:r>
      <w:proofErr w:type="spellEnd"/>
      <w:r>
        <w:rPr>
          <w:rFonts w:eastAsia="Times New Roman" w:cs="Times New Roman"/>
          <w:szCs w:val="24"/>
        </w:rPr>
        <w:t xml:space="preserve"> </w:t>
      </w:r>
      <w:r>
        <w:rPr>
          <w:rFonts w:eastAsia="Times New Roman" w:cs="Times New Roman"/>
          <w:szCs w:val="24"/>
        </w:rPr>
        <w:t>υπηρεσιών υγείας και ιδιαίτερα από το προσωπικό των υπηρεσιών υγείας.</w:t>
      </w:r>
    </w:p>
    <w:p w14:paraId="35846980" w14:textId="77777777" w:rsidR="00825165" w:rsidRDefault="00D46FE4">
      <w:pPr>
        <w:spacing w:after="0" w:line="600" w:lineRule="auto"/>
        <w:ind w:firstLine="720"/>
        <w:jc w:val="both"/>
        <w:rPr>
          <w:rFonts w:eastAsia="Times New Roman" w:cs="Times New Roman"/>
          <w:b/>
          <w:szCs w:val="24"/>
        </w:rPr>
      </w:pPr>
      <w:r>
        <w:rPr>
          <w:rFonts w:eastAsia="Times New Roman" w:cs="Times New Roman"/>
          <w:szCs w:val="24"/>
        </w:rPr>
        <w:lastRenderedPageBreak/>
        <w:t>Κατά συνέπεια μπορεί να πει κάποιος ότι τεχνηέντως οδηγείτο ο λήπτης υπηρεσιών υγείας προς την ιδιωτική πρωτοβουλία, ώστε να εκταμιεύει χρήματα είτε τα είχε είτε δεν τα είχε και πολλές φ</w:t>
      </w:r>
      <w:r>
        <w:rPr>
          <w:rFonts w:eastAsia="Times New Roman" w:cs="Times New Roman"/>
          <w:szCs w:val="24"/>
        </w:rPr>
        <w:t>ορές δανειζόταν για να προασπίσει το δικαίωμα</w:t>
      </w:r>
      <w:r>
        <w:rPr>
          <w:rFonts w:eastAsia="Times New Roman" w:cs="Times New Roman"/>
          <w:szCs w:val="24"/>
        </w:rPr>
        <w:t>,</w:t>
      </w:r>
      <w:r>
        <w:rPr>
          <w:rFonts w:eastAsia="Times New Roman" w:cs="Times New Roman"/>
          <w:szCs w:val="24"/>
        </w:rPr>
        <w:t xml:space="preserve"> που ήταν συνταγματικά υποχρεωμένο το κράτος να του παρέχει.</w:t>
      </w:r>
    </w:p>
    <w:p w14:paraId="3584698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Στον ν.1397/1983 για το ΕΣΥ προβλεπόταν η δημόσια κάλυψη πληθυσμού με πρωτοβάθμια περίθαλψη υγείας. Δεν εφαρμόστηκε ποτέ. Γι’ αυτό ερχόμαστε τώρα να </w:t>
      </w:r>
      <w:r>
        <w:rPr>
          <w:rFonts w:eastAsia="Times New Roman" w:cs="Times New Roman"/>
          <w:szCs w:val="24"/>
        </w:rPr>
        <w:t>συμπληρώσουμε αυτό που επί χρόνια, ενώ είχαν γίνει δεκαεννέα προσπάθειες για να βελτιωθεί, δεν είχε ορθοποδήσει.</w:t>
      </w:r>
    </w:p>
    <w:p w14:paraId="3584698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584698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Μισό λεπτό, ακόμα, κύριε Πρόεδρε.</w:t>
      </w:r>
    </w:p>
    <w:p w14:paraId="3584698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Θα πρέπει να σημειώσουμε </w:t>
      </w:r>
      <w:r>
        <w:rPr>
          <w:rFonts w:eastAsia="Times New Roman" w:cs="Times New Roman"/>
          <w:szCs w:val="24"/>
        </w:rPr>
        <w:t>ότι η ιδιωτική πρωτοβουλία όσον αφορά την υγειονομική κάλυψη του πληθυσμού</w:t>
      </w:r>
      <w:r>
        <w:rPr>
          <w:rFonts w:eastAsia="Times New Roman" w:cs="Times New Roman"/>
          <w:szCs w:val="24"/>
        </w:rPr>
        <w:t>,</w:t>
      </w:r>
      <w:r>
        <w:rPr>
          <w:rFonts w:eastAsia="Times New Roman" w:cs="Times New Roman"/>
          <w:szCs w:val="24"/>
        </w:rPr>
        <w:t xml:space="preserve"> θα πρέπει να δρα συμπληρωματικά και να ενεργεί με κανόνες λειτουργίας</w:t>
      </w:r>
      <w:r>
        <w:rPr>
          <w:rFonts w:eastAsia="Times New Roman" w:cs="Times New Roman"/>
          <w:szCs w:val="24"/>
        </w:rPr>
        <w:t>,</w:t>
      </w:r>
      <w:r>
        <w:rPr>
          <w:rFonts w:eastAsia="Times New Roman" w:cs="Times New Roman"/>
          <w:szCs w:val="24"/>
        </w:rPr>
        <w:t xml:space="preserve"> που θεσπίζονται από το κράτος και όχι ανταγωνιστικά. </w:t>
      </w:r>
    </w:p>
    <w:p w14:paraId="3584698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Δεν έχω άλλο χρόνο. Θα μπορούσα να πω πάρα πολλά πράγμα</w:t>
      </w:r>
      <w:r>
        <w:rPr>
          <w:rFonts w:eastAsia="Times New Roman" w:cs="Times New Roman"/>
          <w:szCs w:val="24"/>
        </w:rPr>
        <w:t xml:space="preserve">τα ως λειτουργός της υγείας στο Εθνικό Σύστημα Υγείας </w:t>
      </w:r>
      <w:r>
        <w:rPr>
          <w:rFonts w:eastAsia="Times New Roman" w:cs="Times New Roman"/>
          <w:szCs w:val="24"/>
        </w:rPr>
        <w:lastRenderedPageBreak/>
        <w:t>και λευκανθής τα σαράντα αυτά χρόνια που διέθεσα. Δεν είναι, όμως, ο χρόνος να τα παραθέσω.</w:t>
      </w:r>
    </w:p>
    <w:p w14:paraId="3584698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35846987"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846988"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w:t>
      </w:r>
      <w:r>
        <w:rPr>
          <w:rFonts w:eastAsia="Times New Roman" w:cs="Times New Roman"/>
          <w:szCs w:val="24"/>
        </w:rPr>
        <w:t xml:space="preserve"> πολύ.</w:t>
      </w:r>
    </w:p>
    <w:p w14:paraId="35846989"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w:t>
      </w:r>
      <w:proofErr w:type="spellStart"/>
      <w:r>
        <w:rPr>
          <w:rFonts w:eastAsia="Times New Roman" w:cs="Times New Roman"/>
          <w:szCs w:val="24"/>
        </w:rPr>
        <w:t>Αϊχάν</w:t>
      </w:r>
      <w:proofErr w:type="spellEnd"/>
      <w:r>
        <w:rPr>
          <w:rFonts w:eastAsia="Times New Roman" w:cs="Times New Roman"/>
          <w:szCs w:val="24"/>
        </w:rPr>
        <w:t xml:space="preserve"> Καρά </w:t>
      </w:r>
      <w:proofErr w:type="spellStart"/>
      <w:r>
        <w:rPr>
          <w:rFonts w:eastAsia="Times New Roman" w:cs="Times New Roman"/>
          <w:szCs w:val="24"/>
        </w:rPr>
        <w:t>Γιουσούφ</w:t>
      </w:r>
      <w:proofErr w:type="spellEnd"/>
      <w:r>
        <w:rPr>
          <w:rFonts w:eastAsia="Times New Roman" w:cs="Times New Roman"/>
          <w:szCs w:val="24"/>
        </w:rPr>
        <w:t>.</w:t>
      </w:r>
    </w:p>
    <w:p w14:paraId="3584698A"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b/>
          <w:szCs w:val="24"/>
        </w:rPr>
        <w:t xml:space="preserve">ΑΪΧΑΝ ΚΑΡΑ ΓΙΟΥΣΟΥΦ: </w:t>
      </w:r>
      <w:r>
        <w:rPr>
          <w:rFonts w:eastAsia="Times New Roman" w:cs="Times New Roman"/>
          <w:szCs w:val="24"/>
        </w:rPr>
        <w:t>Σας ευχαριστώ.</w:t>
      </w:r>
    </w:p>
    <w:p w14:paraId="3584698B"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στην Ολομέλεια το νομοσχέδιο για την πρωτοβάθμια φροντίδα υγείας.</w:t>
      </w:r>
    </w:p>
    <w:p w14:paraId="3584698C"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szCs w:val="24"/>
        </w:rPr>
        <w:t xml:space="preserve">Τριάντα τέσσερα χρόνια μετά την ίδρυση του ΕΣΥ, η </w:t>
      </w:r>
      <w:r>
        <w:rPr>
          <w:rFonts w:eastAsia="Times New Roman" w:cs="Times New Roman"/>
          <w:szCs w:val="24"/>
        </w:rPr>
        <w:t>Κυβέρνηση του ΣΥΡΙΖΑ έρχεται να ολοκληρώσει τη μεταρρύθμιση στην υγεία, ολοκληρώνοντας θεσμικά το Εθνικό Σύστημα Υγείας με έμφαση στο πρωτοβάθμιο επίπεδο υπηρεσιών, ένα επίπεδο που απαξιώθηκε και συρρικνώθηκε τα προηγούμενα χρόνια, με ευθύνη</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των </w:t>
      </w:r>
      <w:r>
        <w:rPr>
          <w:rFonts w:eastAsia="Times New Roman" w:cs="Times New Roman"/>
          <w:szCs w:val="24"/>
        </w:rPr>
        <w:t xml:space="preserve">κυβερνήσεων Νέας Δημοκρατίας και ΠΑΣΟΚ. </w:t>
      </w:r>
    </w:p>
    <w:p w14:paraId="3584698D"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szCs w:val="24"/>
        </w:rPr>
        <w:t>Σκοπός μας είναι να φέρουμε τους πολίτες στο προσκήνιο και να τους παρέχουμε σε συνθήκες οικονομικής κρίση</w:t>
      </w:r>
      <w:r>
        <w:rPr>
          <w:rFonts w:eastAsia="Times New Roman" w:cs="Times New Roman"/>
          <w:szCs w:val="24"/>
        </w:rPr>
        <w:t>ς</w:t>
      </w:r>
      <w:r>
        <w:rPr>
          <w:rFonts w:eastAsia="Times New Roman" w:cs="Times New Roman"/>
          <w:szCs w:val="24"/>
        </w:rPr>
        <w:t xml:space="preserve"> καθολική πρόσβαση στο σύστημα υγείας. </w:t>
      </w:r>
    </w:p>
    <w:p w14:paraId="3584698E"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szCs w:val="24"/>
        </w:rPr>
        <w:lastRenderedPageBreak/>
        <w:t>Με το παρόν νομοσχέδιο οι μονάδες υγείας του ΠΕΔΥ και τα αγροτικά κέ</w:t>
      </w:r>
      <w:r>
        <w:rPr>
          <w:rFonts w:eastAsia="Times New Roman" w:cs="Times New Roman"/>
          <w:szCs w:val="24"/>
        </w:rPr>
        <w:t xml:space="preserve">ντρα υγείας ενισχύονται, ενώ παράλληλα θεσμοθετούνται οι τοπικές μονάδες υγείας σε απομακρυσμένες περιοχές. Τα τοπικά κέντρα υγείας θα καλύπτουν τόσο την ιατρική περίθαλψη των ασθενών όσο και την προαγωγή της υγείας της κοινότητας με τη βοήθεια εξωστρεφών </w:t>
      </w:r>
      <w:r>
        <w:rPr>
          <w:rFonts w:eastAsia="Times New Roman" w:cs="Times New Roman"/>
          <w:szCs w:val="24"/>
        </w:rPr>
        <w:t xml:space="preserve">δράσεων, πρόληψης και ενημέρωσης. </w:t>
      </w:r>
    </w:p>
    <w:p w14:paraId="3584698F"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szCs w:val="24"/>
        </w:rPr>
        <w:t xml:space="preserve">Στον </w:t>
      </w:r>
      <w:r>
        <w:rPr>
          <w:rFonts w:eastAsia="Times New Roman" w:cs="Times New Roman"/>
          <w:szCs w:val="24"/>
        </w:rPr>
        <w:t>Ν</w:t>
      </w:r>
      <w:r>
        <w:rPr>
          <w:rFonts w:eastAsia="Times New Roman" w:cs="Times New Roman"/>
          <w:szCs w:val="24"/>
        </w:rPr>
        <w:t xml:space="preserve">ομό Ροδόπης έχουμε το Γενικό Νοσοκομείο Κομοτηνής, τα δύο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w:t>
      </w:r>
      <w:proofErr w:type="spellStart"/>
      <w:r>
        <w:rPr>
          <w:rFonts w:eastAsia="Times New Roman" w:cs="Times New Roman"/>
          <w:szCs w:val="24"/>
        </w:rPr>
        <w:t>Ιάσμου</w:t>
      </w:r>
      <w:proofErr w:type="spellEnd"/>
      <w:r>
        <w:rPr>
          <w:rFonts w:eastAsia="Times New Roman" w:cs="Times New Roman"/>
          <w:szCs w:val="24"/>
        </w:rPr>
        <w:t xml:space="preserve"> και </w:t>
      </w:r>
      <w:proofErr w:type="spellStart"/>
      <w:r>
        <w:rPr>
          <w:rFonts w:eastAsia="Times New Roman" w:cs="Times New Roman"/>
          <w:szCs w:val="24"/>
        </w:rPr>
        <w:t>Σαπών</w:t>
      </w:r>
      <w:proofErr w:type="spellEnd"/>
      <w:r>
        <w:rPr>
          <w:rFonts w:eastAsia="Times New Roman" w:cs="Times New Roman"/>
          <w:szCs w:val="24"/>
        </w:rPr>
        <w:t xml:space="preserve">, τα </w:t>
      </w:r>
      <w:r>
        <w:rPr>
          <w:rFonts w:eastAsia="Times New Roman" w:cs="Times New Roman"/>
          <w:szCs w:val="24"/>
        </w:rPr>
        <w:t>Π</w:t>
      </w:r>
      <w:r>
        <w:rPr>
          <w:rFonts w:eastAsia="Times New Roman" w:cs="Times New Roman"/>
          <w:szCs w:val="24"/>
        </w:rPr>
        <w:t xml:space="preserve">ολυδύναμα και </w:t>
      </w:r>
      <w:r>
        <w:rPr>
          <w:rFonts w:eastAsia="Times New Roman" w:cs="Times New Roman"/>
          <w:szCs w:val="24"/>
        </w:rPr>
        <w:t>Π</w:t>
      </w:r>
      <w:r>
        <w:rPr>
          <w:rFonts w:eastAsia="Times New Roman" w:cs="Times New Roman"/>
          <w:szCs w:val="24"/>
        </w:rPr>
        <w:t xml:space="preserve">εριφερειακά </w:t>
      </w:r>
      <w:r>
        <w:rPr>
          <w:rFonts w:eastAsia="Times New Roman" w:cs="Times New Roman"/>
          <w:szCs w:val="24"/>
        </w:rPr>
        <w:t>Ι</w:t>
      </w:r>
      <w:r>
        <w:rPr>
          <w:rFonts w:eastAsia="Times New Roman" w:cs="Times New Roman"/>
          <w:szCs w:val="24"/>
        </w:rPr>
        <w:t xml:space="preserve">ατρεία και το ΠΕΔΥ Κομοτηνής. Ήδη για την πόλη της Κομοτηνής έχουν εξασφαλιστεί τέσσερις τοπικές μονάδες υγείας και είμαστε σε αναμονή της λειτουργίας τους αμέσως το προσεχές διάστημα. </w:t>
      </w:r>
    </w:p>
    <w:p w14:paraId="35846990"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szCs w:val="24"/>
        </w:rPr>
        <w:t>Οι Τ</w:t>
      </w:r>
      <w:r>
        <w:rPr>
          <w:rFonts w:eastAsia="Times New Roman" w:cs="Times New Roman"/>
          <w:szCs w:val="24"/>
        </w:rPr>
        <w:t>Ο</w:t>
      </w:r>
      <w:r>
        <w:rPr>
          <w:rFonts w:eastAsia="Times New Roman" w:cs="Times New Roman"/>
          <w:szCs w:val="24"/>
        </w:rPr>
        <w:t>ΜΥ θα βοηθήσουν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τους κατοίκους στον ιστό της πόλης ό</w:t>
      </w:r>
      <w:r>
        <w:rPr>
          <w:rFonts w:eastAsia="Times New Roman" w:cs="Times New Roman"/>
          <w:szCs w:val="24"/>
        </w:rPr>
        <w:t>που ζει η πλειοψηφία των κατοίκων του νομού. Οι πολίτες σε οποιοδήποτε μέρος της Ελλάδας και αν βρίσκονται, θα μπορούν να έχουν τον δικό τους οικογενειακό γιατρό αλλά και να απολαμβάνουν οδοντιατρική και μαιευτική φροντίδα. Ο οικογενειακός γιατρός θα είναι</w:t>
      </w:r>
      <w:r>
        <w:rPr>
          <w:rFonts w:eastAsia="Times New Roman" w:cs="Times New Roman"/>
          <w:szCs w:val="24"/>
        </w:rPr>
        <w:t xml:space="preserve"> υπεύθυνος για την ενημέρωση και την κατεύθυνση στον ασθενών στον κατάλληλο τομέα υγείας, </w:t>
      </w:r>
      <w:r>
        <w:rPr>
          <w:rFonts w:eastAsia="Times New Roman" w:cs="Times New Roman"/>
          <w:szCs w:val="24"/>
        </w:rPr>
        <w:lastRenderedPageBreak/>
        <w:t xml:space="preserve">με αποτέλεσμα την αποσυμφόρηση των νοσοκομείων και την αποδοτικότερη λειτουργία τους. Οι μαίες θα έχουν τη δυνατότητα </w:t>
      </w:r>
      <w:proofErr w:type="spellStart"/>
      <w:r>
        <w:rPr>
          <w:rFonts w:eastAsia="Times New Roman" w:cs="Times New Roman"/>
          <w:szCs w:val="24"/>
        </w:rPr>
        <w:t>συνταγογράφησης</w:t>
      </w:r>
      <w:proofErr w:type="spellEnd"/>
      <w:r>
        <w:rPr>
          <w:rFonts w:eastAsia="Times New Roman" w:cs="Times New Roman"/>
          <w:szCs w:val="24"/>
        </w:rPr>
        <w:t xml:space="preserve"> γυναικολογικών εξετάσεων, καλύπτ</w:t>
      </w:r>
      <w:r>
        <w:rPr>
          <w:rFonts w:eastAsia="Times New Roman" w:cs="Times New Roman"/>
          <w:szCs w:val="24"/>
        </w:rPr>
        <w:t>οντας έτσι την ανάγκη εκατοντάδων γυναικών</w:t>
      </w:r>
      <w:r>
        <w:rPr>
          <w:rFonts w:eastAsia="Times New Roman" w:cs="Times New Roman"/>
          <w:szCs w:val="24"/>
        </w:rPr>
        <w:t>,</w:t>
      </w:r>
      <w:r>
        <w:rPr>
          <w:rFonts w:eastAsia="Times New Roman" w:cs="Times New Roman"/>
          <w:szCs w:val="24"/>
        </w:rPr>
        <w:t xml:space="preserve"> που διαμένουν σε περιοχές που δεν υπάρχει γυναικολόγος στο ΕΣΥ. </w:t>
      </w:r>
    </w:p>
    <w:p w14:paraId="35846991"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szCs w:val="24"/>
        </w:rPr>
        <w:t>Σημαντικό στοιχείο του νομοσχεδίου αποτελεί επίσης η διεύρυνση του δημόσιου χαρακτήρα της υγείας, αναγνωρίζοντας ότι το σύστημα με τα διακόσια ραντ</w:t>
      </w:r>
      <w:r>
        <w:rPr>
          <w:rFonts w:eastAsia="Times New Roman" w:cs="Times New Roman"/>
          <w:szCs w:val="24"/>
        </w:rPr>
        <w:t>εβού τον μήνα στους ιδιώτες γιατρούς</w:t>
      </w:r>
      <w:r>
        <w:rPr>
          <w:rFonts w:eastAsia="Times New Roman" w:cs="Times New Roman"/>
          <w:szCs w:val="24"/>
        </w:rPr>
        <w:t>,</w:t>
      </w:r>
      <w:r>
        <w:rPr>
          <w:rFonts w:eastAsia="Times New Roman" w:cs="Times New Roman"/>
          <w:szCs w:val="24"/>
        </w:rPr>
        <w:t xml:space="preserve"> δεν είναι ούτε αποτελεσματικό ούτε επαρκές. Το παρόν νομοσχέδιο ορίζει ότι οι γενικοί ιατροί –παθολόγοι και παιδίατροι- που θα λειτουργούν ως οικογενειακοί γιατροί</w:t>
      </w:r>
      <w:r>
        <w:rPr>
          <w:rFonts w:eastAsia="Times New Roman" w:cs="Times New Roman"/>
          <w:szCs w:val="24"/>
        </w:rPr>
        <w:t>,</w:t>
      </w:r>
      <w:r>
        <w:rPr>
          <w:rFonts w:eastAsia="Times New Roman" w:cs="Times New Roman"/>
          <w:szCs w:val="24"/>
        </w:rPr>
        <w:t xml:space="preserve"> θα πληρώνονται με βάση τον πληθυσμό ευθύνης του καθεν</w:t>
      </w:r>
      <w:r>
        <w:rPr>
          <w:rFonts w:eastAsia="Times New Roman" w:cs="Times New Roman"/>
          <w:szCs w:val="24"/>
        </w:rPr>
        <w:t>ός, ενώ για τις υπόλοιπες ειδικότητες προβλέπεται η δέσμευση χρόνου στα ιατρεία τους, ώστε σε ένα συγκεκριμένο καθημερινό ωράριο να δέχονται ασθενείς δωρεάν.</w:t>
      </w:r>
    </w:p>
    <w:p w14:paraId="35846992"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szCs w:val="24"/>
        </w:rPr>
        <w:t>Το Υπουργείο Υγείας όλους τους προηγούμενους μήνες έχει προετοιμάσει την υλοποίηση του νομοσχεδίου</w:t>
      </w:r>
      <w:r>
        <w:rPr>
          <w:rFonts w:eastAsia="Times New Roman" w:cs="Times New Roman"/>
          <w:szCs w:val="24"/>
        </w:rPr>
        <w:t xml:space="preserve"> και έχει προβλέψει, ώστε να εξασφαλιστεί η χρηματοδότηση των πρώτων τοπικών μονάδων υγείας, αρχικά από κοινοτικά κονδύλια και στη </w:t>
      </w:r>
      <w:r>
        <w:rPr>
          <w:rFonts w:eastAsia="Times New Roman" w:cs="Times New Roman"/>
          <w:szCs w:val="24"/>
        </w:rPr>
        <w:lastRenderedPageBreak/>
        <w:t>συνέχεια από τον κρατικό προϋπολογισμό. Παράλληλα τις προσεχείς ημέρες θα ξεκινήσει η προκήρυξη των θέσεων των γιατρών και το</w:t>
      </w:r>
      <w:r>
        <w:rPr>
          <w:rFonts w:eastAsia="Times New Roman" w:cs="Times New Roman"/>
          <w:szCs w:val="24"/>
        </w:rPr>
        <w:t>υ υποστηρικτικού προσωπικού</w:t>
      </w:r>
      <w:r>
        <w:rPr>
          <w:rFonts w:eastAsia="Times New Roman" w:cs="Times New Roman"/>
          <w:szCs w:val="24"/>
        </w:rPr>
        <w:t>,</w:t>
      </w:r>
      <w:r>
        <w:rPr>
          <w:rFonts w:eastAsia="Times New Roman" w:cs="Times New Roman"/>
          <w:szCs w:val="24"/>
        </w:rPr>
        <w:t xml:space="preserve"> που θα στελεχώσουν τις μονάδες αυτές. </w:t>
      </w:r>
    </w:p>
    <w:p w14:paraId="35846993"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szCs w:val="24"/>
        </w:rPr>
        <w:t>Είναι εξαιρετικά σημαντικό το γεγονός ότι ένα μεγάλο τμήμα του νομοσχεδίου θα μπορέσει να υλοποιηθεί άμεσα, ενώ η ολοκλήρωση της δημιουργίας του ΕΣΥ χρειάστηκε χρόνια.</w:t>
      </w:r>
    </w:p>
    <w:p w14:paraId="35846994"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szCs w:val="24"/>
        </w:rPr>
        <w:t>Για να υπογραμμίσω τ</w:t>
      </w:r>
      <w:r>
        <w:rPr>
          <w:rFonts w:eastAsia="Times New Roman" w:cs="Times New Roman"/>
          <w:szCs w:val="24"/>
        </w:rPr>
        <w:t xml:space="preserve">ο βάρος που δίνει η Κυβέρνησή μας στον τομέα της υγείας, θα ήθελα να αναφερθώ σε κάποια στοιχεία που αφορούν το Γενικό Νοσοκομείο της Κομοτηνής, που καταδεικνύουν τη σοβαρή δουλειά που γίνεται αθόρυβα αλλά και αποτελεσματικά για την προάσπιση της δημόσιας </w:t>
      </w:r>
      <w:r>
        <w:rPr>
          <w:rFonts w:eastAsia="Times New Roman" w:cs="Times New Roman"/>
          <w:szCs w:val="24"/>
        </w:rPr>
        <w:t>υγείας.</w:t>
      </w:r>
    </w:p>
    <w:p w14:paraId="35846995"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szCs w:val="24"/>
        </w:rPr>
        <w:t>Μέσα στον τελευταίο χρόνο το Γενικό Νοσοκομείο της Κομοτηνής έχει αποπληρώσει όλες τις ληξιπρόθεσμες οφειλές ύψους 6 εκατομμυρίων ευρώ, ενώ έχει μειώσει και τις λειτουργικές του δαπάνες. Παράλληλα έχει εξασφαλίσει χρηματοδότηση για την αγορά σύγχρο</w:t>
      </w:r>
      <w:r>
        <w:rPr>
          <w:rFonts w:eastAsia="Times New Roman" w:cs="Times New Roman"/>
          <w:szCs w:val="24"/>
        </w:rPr>
        <w:t xml:space="preserve">νου </w:t>
      </w:r>
      <w:proofErr w:type="spellStart"/>
      <w:r>
        <w:rPr>
          <w:rFonts w:eastAsia="Times New Roman" w:cs="Times New Roman"/>
          <w:szCs w:val="24"/>
        </w:rPr>
        <w:t>ιατροτεχνολογικού</w:t>
      </w:r>
      <w:proofErr w:type="spellEnd"/>
      <w:r>
        <w:rPr>
          <w:rFonts w:eastAsia="Times New Roman" w:cs="Times New Roman"/>
          <w:szCs w:val="24"/>
        </w:rPr>
        <w:t xml:space="preserve"> εξοπλισμού καθώς και για τη ριζική ανακαίνιση των τριών χειρουργικών αιθουσών του. Εκτός από τα οικονομικά στοιχεία, είναι σημαντικό να αναφέρω και το ανθρώπινο δυναμικό του νοσοκομείου</w:t>
      </w:r>
      <w:r>
        <w:rPr>
          <w:rFonts w:eastAsia="Times New Roman" w:cs="Times New Roman"/>
          <w:szCs w:val="24"/>
        </w:rPr>
        <w:t>.</w:t>
      </w:r>
      <w:r>
        <w:rPr>
          <w:rFonts w:eastAsia="Times New Roman" w:cs="Times New Roman"/>
          <w:szCs w:val="24"/>
        </w:rPr>
        <w:t xml:space="preserve"> που τον τελευταίο </w:t>
      </w:r>
      <w:r>
        <w:rPr>
          <w:rFonts w:eastAsia="Times New Roman" w:cs="Times New Roman"/>
          <w:szCs w:val="24"/>
        </w:rPr>
        <w:lastRenderedPageBreak/>
        <w:t>χρόνο αύξησε τους γιατρούς, τ</w:t>
      </w:r>
      <w:r>
        <w:rPr>
          <w:rFonts w:eastAsia="Times New Roman" w:cs="Times New Roman"/>
          <w:szCs w:val="24"/>
        </w:rPr>
        <w:t xml:space="preserve">ους νοσηλευτές και το επικουρικό προσωπικό του κατά εβδομήντα εργαζόμενους, αρκετούς από τους οποίους με καθεστώς μόνιμης εργασίας. </w:t>
      </w:r>
    </w:p>
    <w:p w14:paraId="35846996"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szCs w:val="24"/>
        </w:rPr>
        <w:t>Σε μια προσπάθεια να αναχαιτιστεί η μαζική έξοδος νέων πτυχιούχων στο εξωτερικό, ο ΣΥΡΙΖΑ δημιουργεί θέσεις εργασίας στον ε</w:t>
      </w:r>
      <w:r>
        <w:rPr>
          <w:rFonts w:eastAsia="Times New Roman" w:cs="Times New Roman"/>
          <w:szCs w:val="24"/>
        </w:rPr>
        <w:t>υπαθή τομέα της υγείας και με το παρόν νομοσχέδιο συνεχίζει να στηρίζει την παραμονή στη χώρα του επιστημονικού δυναμικού μας. Τα στοιχεία που πήρα από το Γενικό Νοσοκομείο Κομοτηνής είναι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υπογεγραμμένα από τον διοικητή, ο οποίος</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δεν εί</w:t>
      </w:r>
      <w:r>
        <w:rPr>
          <w:rFonts w:eastAsia="Times New Roman" w:cs="Times New Roman"/>
          <w:szCs w:val="24"/>
        </w:rPr>
        <w:t>ναι στον κομματικό «στρατό» του ΣΥΡΙΖΑ, όπως προσπαθούν να…</w:t>
      </w:r>
    </w:p>
    <w:p w14:paraId="35846997"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Βγήκε αξιοκρατικώς.</w:t>
      </w:r>
    </w:p>
    <w:p w14:paraId="35846998"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b/>
          <w:szCs w:val="24"/>
        </w:rPr>
        <w:t xml:space="preserve">ΑΪΧΑΝ ΚΑΡΑ ΓΙΟΥΣΟΥΦ: </w:t>
      </w:r>
      <w:r>
        <w:rPr>
          <w:rFonts w:eastAsia="Times New Roman" w:cs="Times New Roman"/>
          <w:szCs w:val="24"/>
        </w:rPr>
        <w:t>Μπράβο,</w:t>
      </w:r>
      <w:r>
        <w:rPr>
          <w:rFonts w:eastAsia="Times New Roman" w:cs="Times New Roman"/>
          <w:b/>
          <w:szCs w:val="24"/>
        </w:rPr>
        <w:t xml:space="preserve"> </w:t>
      </w:r>
      <w:r>
        <w:rPr>
          <w:rFonts w:eastAsia="Times New Roman" w:cs="Times New Roman"/>
          <w:szCs w:val="24"/>
        </w:rPr>
        <w:t>ευχαριστώ που με διορθώσατε, κύριε Οικονόμου.</w:t>
      </w:r>
    </w:p>
    <w:p w14:paraId="35846999"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Αυτό είναι το μόνο σίγουρο ότι δεν έχει γίνει.</w:t>
      </w:r>
    </w:p>
    <w:p w14:paraId="3584699A"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b/>
          <w:szCs w:val="24"/>
        </w:rPr>
        <w:t>ΑΪΧΑΝ ΚΑΡΑ Γ</w:t>
      </w:r>
      <w:r>
        <w:rPr>
          <w:rFonts w:eastAsia="Times New Roman" w:cs="Times New Roman"/>
          <w:b/>
          <w:szCs w:val="24"/>
        </w:rPr>
        <w:t xml:space="preserve">ΙΟΥΣΟΥΦ: </w:t>
      </w:r>
      <w:r>
        <w:rPr>
          <w:rFonts w:eastAsia="Times New Roman" w:cs="Times New Roman"/>
          <w:szCs w:val="24"/>
        </w:rPr>
        <w:t>Είναι το μόνο σίγουρο ότι έχει γίνει, κύριε Οικονόμου, και μην το διαστρεβλώνετε, γιατί ο κόσμος δεν τρώει σανό.</w:t>
      </w:r>
    </w:p>
    <w:p w14:paraId="3584699B" w14:textId="77777777" w:rsidR="00825165" w:rsidRDefault="00D46FE4">
      <w:pPr>
        <w:tabs>
          <w:tab w:val="left" w:pos="527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84699C"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Μετά την περσινή νομοθετική τομή της Κυβέρνησης, με την οποία απέκτησαν δωρεάν την </w:t>
      </w:r>
      <w:r>
        <w:rPr>
          <w:rFonts w:eastAsia="Times New Roman" w:cs="Times New Roman"/>
          <w:szCs w:val="24"/>
        </w:rPr>
        <w:t>καθολική πρόσβαση στις δομές υγείας όλοι οι ανασφάλιστοι συμπολίτες μας, ο ΣΥΡΙΖΑ έρχεται να κάνει ένα ακόμα βήμα για την αναδιοργάνωση της πρωτοβάθμιας φροντίδας υγείας που παρέχει στους πολίτες ένα ολοκληρωμένο φάσμα ανθρωποκεντρικής φροντίδας.</w:t>
      </w:r>
    </w:p>
    <w:p w14:paraId="3584699D" w14:textId="77777777" w:rsidR="00825165" w:rsidRDefault="00D46FE4">
      <w:pPr>
        <w:tabs>
          <w:tab w:val="left" w:pos="5273"/>
        </w:tabs>
        <w:spacing w:after="0" w:line="600" w:lineRule="auto"/>
        <w:ind w:firstLine="720"/>
        <w:jc w:val="center"/>
        <w:rPr>
          <w:rFonts w:eastAsia="Times New Roman" w:cs="Times New Roman"/>
          <w:szCs w:val="24"/>
        </w:rPr>
      </w:pPr>
      <w:r>
        <w:rPr>
          <w:rFonts w:eastAsia="Times New Roman" w:cs="Times New Roman"/>
          <w:szCs w:val="24"/>
        </w:rPr>
        <w:t xml:space="preserve">(Θόρυβος </w:t>
      </w:r>
      <w:r>
        <w:rPr>
          <w:rFonts w:eastAsia="Times New Roman" w:cs="Times New Roman"/>
          <w:szCs w:val="24"/>
        </w:rPr>
        <w:t>στην Αίθουσα)</w:t>
      </w:r>
    </w:p>
    <w:p w14:paraId="3584699E"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Κάντε ησυχία, παρακαλώ.</w:t>
      </w:r>
    </w:p>
    <w:p w14:paraId="3584699F"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b/>
          <w:szCs w:val="24"/>
        </w:rPr>
        <w:t xml:space="preserve">ΑΪΧΑΝ ΚΑΡΑ ΓΙΟΥΣΟΥΦ: </w:t>
      </w:r>
      <w:r>
        <w:rPr>
          <w:rFonts w:eastAsia="Times New Roman" w:cs="Times New Roman"/>
          <w:szCs w:val="24"/>
        </w:rPr>
        <w:t>Με τον τρόπο που διακόπτετε, κύριοι, δείχνετε το επίπεδό σας. Γι’ αυτό κοιταχτείτε στους καθρέφτες και ψηφίστε μαζί με μας το νομοσχέδιο αυτό.</w:t>
      </w:r>
    </w:p>
    <w:p w14:paraId="358469A0" w14:textId="77777777" w:rsidR="00825165" w:rsidRDefault="00D46FE4">
      <w:pPr>
        <w:tabs>
          <w:tab w:val="left" w:pos="527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w:t>
      </w:r>
      <w:r>
        <w:rPr>
          <w:rFonts w:eastAsia="Times New Roman" w:cs="Times New Roman"/>
          <w:szCs w:val="24"/>
        </w:rPr>
        <w:t>τέρυγα του ΣΥΡΙΖΑ)</w:t>
      </w:r>
    </w:p>
    <w:p w14:paraId="358469A1"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Πριν πάρει τον λόγο ο κ. </w:t>
      </w:r>
      <w:proofErr w:type="spellStart"/>
      <w:r>
        <w:rPr>
          <w:rFonts w:eastAsia="Times New Roman" w:cs="Times New Roman"/>
          <w:szCs w:val="24"/>
        </w:rPr>
        <w:t>Βαρδάκης</w:t>
      </w:r>
      <w:proofErr w:type="spellEnd"/>
      <w:r>
        <w:rPr>
          <w:rFonts w:eastAsia="Times New Roman" w:cs="Times New Roman"/>
          <w:szCs w:val="24"/>
        </w:rPr>
        <w:t xml:space="preserve">, θα κάνει μία παρέμβαση ο Υπουργός κ. </w:t>
      </w:r>
      <w:proofErr w:type="spellStart"/>
      <w:r>
        <w:rPr>
          <w:rFonts w:eastAsia="Times New Roman" w:cs="Times New Roman"/>
          <w:szCs w:val="24"/>
        </w:rPr>
        <w:t>Χαρίτσης</w:t>
      </w:r>
      <w:proofErr w:type="spellEnd"/>
      <w:r>
        <w:rPr>
          <w:rFonts w:eastAsia="Times New Roman" w:cs="Times New Roman"/>
          <w:szCs w:val="24"/>
        </w:rPr>
        <w:t xml:space="preserve"> που λόγω ΕΣΠΑ έχει αρμοδιότητα και συνεργία στην τελειοποίηση του προγράμματος.</w:t>
      </w:r>
    </w:p>
    <w:p w14:paraId="358469A2"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Χαρίτση</w:t>
      </w:r>
      <w:proofErr w:type="spellEnd"/>
      <w:r>
        <w:rPr>
          <w:rFonts w:eastAsia="Times New Roman" w:cs="Times New Roman"/>
          <w:szCs w:val="24"/>
        </w:rPr>
        <w:t>, έχετε τον λόγο για οκτώ λεπτά. Δ</w:t>
      </w:r>
      <w:r>
        <w:rPr>
          <w:rFonts w:eastAsia="Times New Roman" w:cs="Times New Roman"/>
          <w:szCs w:val="24"/>
        </w:rPr>
        <w:t>εν θα σας δώσω παραπάνω.</w:t>
      </w:r>
    </w:p>
    <w:p w14:paraId="358469A3"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ΑΛΕΞΑΝΔΡΟΣ ΧΑΡΙΤΣΗΣ (Αναπληρωτής Υπουργός Οικονομίας και Ανάπτυξης): </w:t>
      </w:r>
      <w:r>
        <w:rPr>
          <w:rFonts w:eastAsia="Times New Roman" w:cs="Times New Roman"/>
          <w:szCs w:val="24"/>
        </w:rPr>
        <w:t>Θα χρειαστώ λιγότερο από οκτώ λεπτά.</w:t>
      </w:r>
    </w:p>
    <w:p w14:paraId="358469A4"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58469A5"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συζητάμε σήμερα το νομοσχέδιο για την πρωτοβάθμια φροντίδας υγείας, το</w:t>
      </w:r>
      <w:r>
        <w:rPr>
          <w:rFonts w:eastAsia="Times New Roman" w:cs="Times New Roman"/>
          <w:szCs w:val="24"/>
        </w:rPr>
        <w:t xml:space="preserve"> οποίο αποτελεί μια πολύ σημαντική τομή για τη δημόσια υγεία. Είναι η μεγαλύτερη μεταρρύθμιση στον χώρο της υγείας μετά την ίδρυση του ΕΣΥ το 1983. Έρχεται</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να ολοκληρώσει θεσμικά και ουσιαστικά το Εθνικό Σύστημα Υγείας, δημιουργώντας για πρώτη φο</w:t>
      </w:r>
      <w:r>
        <w:rPr>
          <w:rFonts w:eastAsia="Times New Roman" w:cs="Times New Roman"/>
          <w:szCs w:val="24"/>
        </w:rPr>
        <w:t>ρά ολοκληρωμένες δομές πρωτοβάθμιας υγείας.</w:t>
      </w:r>
    </w:p>
    <w:p w14:paraId="358469A6"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szCs w:val="24"/>
        </w:rPr>
        <w:t xml:space="preserve">Ταυτόχρονα αλλάζει τη φιλοσοφία του συστήματος, δίνοντας έμφαση στην πρόληψη και τη συνεχή παρακολούθηση της υγείας των πολιτών από ειδικευμένους οικογενειακούς γιατρούς και στελεχωμένες τοπικές μονάδες υγείας. </w:t>
      </w:r>
    </w:p>
    <w:p w14:paraId="358469A7"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szCs w:val="24"/>
        </w:rPr>
        <w:t>Είναι επίσης –και για εμάς αυτό είναι πολύ σημαντικό- αποτέλεσμα πλατιάς δημοκρατικής διαβούλευσης με τις τοπικές κοινωνίες και εισάγει και την έννοια του κοινωνικού ελέγχου στο σύστημα της υγείας. Είναι εν ολίγοις μία μεταρρύθμιση</w:t>
      </w:r>
      <w:r>
        <w:rPr>
          <w:rFonts w:eastAsia="Times New Roman" w:cs="Times New Roman"/>
          <w:szCs w:val="24"/>
        </w:rPr>
        <w:t>,</w:t>
      </w:r>
      <w:r>
        <w:rPr>
          <w:rFonts w:eastAsia="Times New Roman" w:cs="Times New Roman"/>
          <w:szCs w:val="24"/>
        </w:rPr>
        <w:t xml:space="preserve"> που έρχεται να </w:t>
      </w:r>
      <w:proofErr w:type="spellStart"/>
      <w:r>
        <w:rPr>
          <w:rFonts w:eastAsia="Times New Roman" w:cs="Times New Roman"/>
          <w:szCs w:val="24"/>
        </w:rPr>
        <w:t>εξορθολο</w:t>
      </w:r>
      <w:r>
        <w:rPr>
          <w:rFonts w:eastAsia="Times New Roman" w:cs="Times New Roman"/>
          <w:szCs w:val="24"/>
        </w:rPr>
        <w:t>γίσει</w:t>
      </w:r>
      <w:proofErr w:type="spellEnd"/>
      <w:r>
        <w:rPr>
          <w:rFonts w:eastAsia="Times New Roman" w:cs="Times New Roman"/>
          <w:szCs w:val="24"/>
        </w:rPr>
        <w:t xml:space="preserve"> το σύστημα με την αποσυμφόρηση των </w:t>
      </w:r>
      <w:r>
        <w:rPr>
          <w:rFonts w:eastAsia="Times New Roman" w:cs="Times New Roman"/>
          <w:szCs w:val="24"/>
        </w:rPr>
        <w:lastRenderedPageBreak/>
        <w:t>νοσοκομείων και μειώνοντας το κόστος μεσοπρόθεσμα, ενισχύοντας παράλληλα τις παρεχόμενες υπηρεσίες.</w:t>
      </w:r>
    </w:p>
    <w:p w14:paraId="358469A8"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szCs w:val="24"/>
        </w:rPr>
        <w:t>Το νομοσχέδιο συνιστά τομή και για έναν ακόμη λόγο</w:t>
      </w:r>
      <w:r>
        <w:rPr>
          <w:rFonts w:eastAsia="Times New Roman" w:cs="Times New Roman"/>
          <w:szCs w:val="24"/>
        </w:rPr>
        <w:t>.</w:t>
      </w:r>
      <w:r>
        <w:rPr>
          <w:rFonts w:eastAsia="Times New Roman" w:cs="Times New Roman"/>
          <w:szCs w:val="24"/>
        </w:rPr>
        <w:t xml:space="preserve"> Δρομολογεί τη μεγαλύτερη ενίσχυση του ΕΣΥ σε προσωπικό τα τελευ</w:t>
      </w:r>
      <w:r>
        <w:rPr>
          <w:rFonts w:eastAsia="Times New Roman" w:cs="Times New Roman"/>
          <w:szCs w:val="24"/>
        </w:rPr>
        <w:t xml:space="preserve">ταία δέκα χρόνια. Πάνω από </w:t>
      </w:r>
      <w:r>
        <w:rPr>
          <w:rFonts w:eastAsia="Times New Roman" w:cs="Times New Roman"/>
          <w:szCs w:val="24"/>
        </w:rPr>
        <w:t xml:space="preserve">τρεις χιλιάδες </w:t>
      </w:r>
      <w:r>
        <w:rPr>
          <w:rFonts w:eastAsia="Times New Roman" w:cs="Times New Roman"/>
          <w:szCs w:val="24"/>
        </w:rPr>
        <w:t xml:space="preserve">προσλήψεις γιατρών και λοιπού προσωπικού θα γίνουν άμεσα, προκειμένου να στελεχωθούν οι </w:t>
      </w:r>
      <w:r>
        <w:rPr>
          <w:rFonts w:eastAsia="Times New Roman" w:cs="Times New Roman"/>
          <w:szCs w:val="24"/>
        </w:rPr>
        <w:t>διακόσιες τριάντα εννέα</w:t>
      </w:r>
      <w:r>
        <w:rPr>
          <w:rFonts w:eastAsia="Times New Roman" w:cs="Times New Roman"/>
          <w:szCs w:val="24"/>
        </w:rPr>
        <w:t xml:space="preserve"> τοπικές μονάδες υγείας που προβλέπονται.</w:t>
      </w:r>
    </w:p>
    <w:p w14:paraId="358469A9"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szCs w:val="24"/>
        </w:rPr>
        <w:t>Εντάσσεται, λοιπόν, και αυτή η μεταρρύθμιση στη συνολική προσ</w:t>
      </w:r>
      <w:r>
        <w:rPr>
          <w:rFonts w:eastAsia="Times New Roman" w:cs="Times New Roman"/>
          <w:szCs w:val="24"/>
        </w:rPr>
        <w:t xml:space="preserve">πάθεια που κάνει η Κυβέρνησή μας για την ανάσχεση της φυγής νέων επιστημόνων, νέων ερευνητών στο εξωτερικό, για την ανάσχεση του λεγόμενου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Πρόκειται, λοιπόν, για μία πολιτική</w:t>
      </w:r>
      <w:r>
        <w:rPr>
          <w:rFonts w:eastAsia="Times New Roman" w:cs="Times New Roman"/>
          <w:szCs w:val="24"/>
        </w:rPr>
        <w:t>,</w:t>
      </w:r>
      <w:r>
        <w:rPr>
          <w:rFonts w:eastAsia="Times New Roman" w:cs="Times New Roman"/>
          <w:szCs w:val="24"/>
        </w:rPr>
        <w:t xml:space="preserve"> που έρχεται σε αντιδιαστολή με ό,τι συνέβαινε μέχρι σήμερα.</w:t>
      </w:r>
    </w:p>
    <w:p w14:paraId="358469AA" w14:textId="77777777" w:rsidR="00825165" w:rsidRDefault="00D46FE4">
      <w:pPr>
        <w:tabs>
          <w:tab w:val="left" w:pos="5273"/>
        </w:tabs>
        <w:spacing w:after="0" w:line="600" w:lineRule="auto"/>
        <w:ind w:firstLine="720"/>
        <w:jc w:val="both"/>
        <w:rPr>
          <w:rFonts w:eastAsia="Times New Roman" w:cs="Times New Roman"/>
          <w:szCs w:val="24"/>
        </w:rPr>
      </w:pPr>
      <w:r>
        <w:rPr>
          <w:rFonts w:eastAsia="Times New Roman" w:cs="Times New Roman"/>
          <w:szCs w:val="24"/>
        </w:rPr>
        <w:t xml:space="preserve">Εδώ θα </w:t>
      </w:r>
      <w:r>
        <w:rPr>
          <w:rFonts w:eastAsia="Times New Roman" w:cs="Times New Roman"/>
          <w:szCs w:val="24"/>
        </w:rPr>
        <w:t>μου επιτρέψτε</w:t>
      </w:r>
      <w:r>
        <w:rPr>
          <w:rFonts w:eastAsia="Times New Roman" w:cs="Times New Roman"/>
          <w:szCs w:val="24"/>
        </w:rPr>
        <w:t>,</w:t>
      </w:r>
      <w:r>
        <w:rPr>
          <w:rFonts w:eastAsia="Times New Roman" w:cs="Times New Roman"/>
          <w:szCs w:val="24"/>
        </w:rPr>
        <w:t xml:space="preserve"> να μην αντισταθώ στον πειρασμό να απαντήσω σε μια κριτική περί κρατισμού που έγινε στη διήμερη αυτή συζήτηση, μια κριτική η οποία παραπέμπει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σε έναν παρωχημένο, πρωτόγονο νεοφιλελευθερισμό</w:t>
      </w:r>
      <w:r>
        <w:rPr>
          <w:rFonts w:eastAsia="Times New Roman" w:cs="Times New Roman"/>
          <w:szCs w:val="24"/>
        </w:rPr>
        <w:t>,</w:t>
      </w:r>
      <w:r>
        <w:rPr>
          <w:rFonts w:eastAsia="Times New Roman" w:cs="Times New Roman"/>
          <w:szCs w:val="24"/>
        </w:rPr>
        <w:t xml:space="preserve"> που έχει ξεπεραστεί ήδη από τη διεθνή συ</w:t>
      </w:r>
      <w:r>
        <w:rPr>
          <w:rFonts w:eastAsia="Times New Roman" w:cs="Times New Roman"/>
          <w:szCs w:val="24"/>
        </w:rPr>
        <w:t>ζήτηση.</w:t>
      </w:r>
    </w:p>
    <w:p w14:paraId="358469AB" w14:textId="77777777" w:rsidR="00825165" w:rsidRDefault="00D46FE4">
      <w:pPr>
        <w:spacing w:after="0" w:line="600" w:lineRule="auto"/>
        <w:jc w:val="both"/>
        <w:rPr>
          <w:rFonts w:eastAsia="Times New Roman" w:cs="Times New Roman"/>
          <w:szCs w:val="24"/>
        </w:rPr>
      </w:pPr>
      <w:r>
        <w:rPr>
          <w:rFonts w:eastAsia="Times New Roman" w:cs="Times New Roman"/>
          <w:szCs w:val="24"/>
        </w:rPr>
        <w:lastRenderedPageBreak/>
        <w:t>Δυστυχώς, μάλιστα, συνδέεται και με την αντίστοιχη συζήτηση που έγινε μόλις πριν από λίγες μέρες για το νομοσχέδιο για την ανώτατη εκπαίδευση, το οποίο δείχνει ότι μερίδες της Αντιπολίτευσης δεν παρακολουθούν, δυστυχώς, τα διεθνή δρώμενα.</w:t>
      </w:r>
    </w:p>
    <w:p w14:paraId="358469A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Υπενθυμίζ</w:t>
      </w:r>
      <w:r>
        <w:rPr>
          <w:rFonts w:eastAsia="Times New Roman" w:cs="Times New Roman"/>
          <w:szCs w:val="24"/>
        </w:rPr>
        <w:t xml:space="preserve">ω, λοιπόν, ότι πολύ πρόσφατα στη Μεγάλη Βρετανία η μεγάλη ανέλπιστη εκλογική επιτυχία των Εργατικών του </w:t>
      </w:r>
      <w:proofErr w:type="spellStart"/>
      <w:r>
        <w:rPr>
          <w:rFonts w:eastAsia="Times New Roman" w:cs="Times New Roman"/>
          <w:szCs w:val="24"/>
        </w:rPr>
        <w:t>Τζέρεμι</w:t>
      </w:r>
      <w:proofErr w:type="spellEnd"/>
      <w:r>
        <w:rPr>
          <w:rFonts w:eastAsia="Times New Roman" w:cs="Times New Roman"/>
          <w:szCs w:val="24"/>
        </w:rPr>
        <w:t xml:space="preserve"> </w:t>
      </w:r>
      <w:proofErr w:type="spellStart"/>
      <w:r>
        <w:rPr>
          <w:rFonts w:eastAsia="Times New Roman" w:cs="Times New Roman"/>
          <w:szCs w:val="24"/>
        </w:rPr>
        <w:t>Κόρμπιν</w:t>
      </w:r>
      <w:proofErr w:type="spellEnd"/>
      <w:r>
        <w:rPr>
          <w:rFonts w:eastAsia="Times New Roman" w:cs="Times New Roman"/>
          <w:szCs w:val="24"/>
        </w:rPr>
        <w:t>,</w:t>
      </w:r>
      <w:r>
        <w:rPr>
          <w:rFonts w:eastAsia="Times New Roman" w:cs="Times New Roman"/>
          <w:szCs w:val="24"/>
        </w:rPr>
        <w:t xml:space="preserve"> βασίστηκε σε πολύ μεγάλο βαθμό</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στην υπεράσπιση του σημαντικότερου δημόσιου φορέα που είναι το </w:t>
      </w:r>
      <w:r>
        <w:rPr>
          <w:rFonts w:eastAsia="Times New Roman" w:cs="Times New Roman"/>
          <w:szCs w:val="24"/>
          <w:lang w:val="en-US"/>
        </w:rPr>
        <w:t>NHS</w:t>
      </w:r>
      <w:r>
        <w:rPr>
          <w:rFonts w:eastAsia="Times New Roman" w:cs="Times New Roman"/>
          <w:szCs w:val="24"/>
        </w:rPr>
        <w:t>, το Εθνικό Σύστημα Υγείας τ</w:t>
      </w:r>
      <w:r>
        <w:rPr>
          <w:rFonts w:eastAsia="Times New Roman" w:cs="Times New Roman"/>
          <w:szCs w:val="24"/>
        </w:rPr>
        <w:t>ης Μεγάλης Βρετανίας.</w:t>
      </w:r>
    </w:p>
    <w:p w14:paraId="358469A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Αντιστοίχως και στις Ηνωμένες Πολιτείες όπου γνωρίζετε ότι το ζήτημα της δημόσιας υγείας βρίσκεται πολύ υψηλά στην ατζέντα, πριν από λίγες ημέρες απέτυχε παταγωδώς η προσπάθεια η οποία έγινε για να «ξηλωθεί» η μεταρρύθμιση</w:t>
      </w:r>
      <w:r>
        <w:rPr>
          <w:rFonts w:eastAsia="Times New Roman" w:cs="Times New Roman"/>
          <w:szCs w:val="24"/>
        </w:rPr>
        <w:t>,</w:t>
      </w:r>
      <w:r>
        <w:rPr>
          <w:rFonts w:eastAsia="Times New Roman" w:cs="Times New Roman"/>
          <w:szCs w:val="24"/>
        </w:rPr>
        <w:t xml:space="preserve"> που προέβλ</w:t>
      </w:r>
      <w:r>
        <w:rPr>
          <w:rFonts w:eastAsia="Times New Roman" w:cs="Times New Roman"/>
          <w:szCs w:val="24"/>
        </w:rPr>
        <w:t xml:space="preserve">επε τη δυνατότητα πρόσβασης στο σύστημα σε δεκάδες εκατομμύρια ανασφάλιστους. </w:t>
      </w:r>
    </w:p>
    <w:p w14:paraId="358469A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Αυτή η προσπάθεια, μάλιστα, δημιουργεί και ευρύτερες κοινωνικές και πολιτικές συναινέσεις, οι οποίες υπερβαίνουν τα όρια της Αριστεράς αλλά ακόμα και τα όρια του προοδευτικού </w:t>
      </w:r>
      <w:r>
        <w:rPr>
          <w:rFonts w:eastAsia="Times New Roman" w:cs="Times New Roman"/>
          <w:szCs w:val="24"/>
        </w:rPr>
        <w:lastRenderedPageBreak/>
        <w:t>χώ</w:t>
      </w:r>
      <w:r>
        <w:rPr>
          <w:rFonts w:eastAsia="Times New Roman" w:cs="Times New Roman"/>
          <w:szCs w:val="24"/>
        </w:rPr>
        <w:t xml:space="preserve">ρου πολλές φορές, όπως έγινε στις Ηνωμένες Πολιτείες, όπου ακόμα και </w:t>
      </w:r>
      <w:r>
        <w:rPr>
          <w:rFonts w:eastAsia="Times New Roman" w:cs="Times New Roman"/>
          <w:szCs w:val="24"/>
        </w:rPr>
        <w:t>ρ</w:t>
      </w:r>
      <w:r>
        <w:rPr>
          <w:rFonts w:eastAsia="Times New Roman" w:cs="Times New Roman"/>
          <w:szCs w:val="24"/>
        </w:rPr>
        <w:t xml:space="preserve">επουμπλικάνοι </w:t>
      </w:r>
      <w:r>
        <w:rPr>
          <w:rFonts w:eastAsia="Times New Roman" w:cs="Times New Roman"/>
          <w:szCs w:val="24"/>
        </w:rPr>
        <w:t>β</w:t>
      </w:r>
      <w:r>
        <w:rPr>
          <w:rFonts w:eastAsia="Times New Roman" w:cs="Times New Roman"/>
          <w:szCs w:val="24"/>
        </w:rPr>
        <w:t xml:space="preserve">ουλευτές καταψήφισαν αυτή την προσπάθεια «ξηλώματος» της μεταρρύθμισης της </w:t>
      </w:r>
      <w:r>
        <w:rPr>
          <w:rFonts w:eastAsia="Times New Roman" w:cs="Times New Roman"/>
          <w:szCs w:val="24"/>
        </w:rPr>
        <w:t>κ</w:t>
      </w:r>
      <w:r>
        <w:rPr>
          <w:rFonts w:eastAsia="Times New Roman" w:cs="Times New Roman"/>
          <w:szCs w:val="24"/>
        </w:rPr>
        <w:t>υβέρνησης Ομπάμα.</w:t>
      </w:r>
    </w:p>
    <w:p w14:paraId="358469A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Θα μου επιτρέψετε να πω, επίσης, ότι αυτό δείχνει και μία λογική η οποία επικ</w:t>
      </w:r>
      <w:r>
        <w:rPr>
          <w:rFonts w:eastAsia="Times New Roman" w:cs="Times New Roman"/>
          <w:szCs w:val="24"/>
        </w:rPr>
        <w:t>ρατεί στην Αντιπολίτευση, που είναι μία λογική οπισθοφυλακής παρωχημένων και εν τέλει μειοψηφικών και σε διεθνές επίπεδο νεοφιλελεύθερων λογικών.</w:t>
      </w:r>
    </w:p>
    <w:p w14:paraId="358469B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Θα αναφερθώ, λοιπόν, τώρα και στο ζήτημα της χρηματοδότησης. </w:t>
      </w:r>
      <w:r>
        <w:rPr>
          <w:rFonts w:eastAsia="Times New Roman" w:cs="Times New Roman"/>
          <w:szCs w:val="24"/>
        </w:rPr>
        <w:t>όπως,</w:t>
      </w:r>
      <w:r>
        <w:rPr>
          <w:rFonts w:eastAsia="Times New Roman" w:cs="Times New Roman"/>
          <w:szCs w:val="24"/>
        </w:rPr>
        <w:t xml:space="preserve"> ακριβώς </w:t>
      </w:r>
      <w:r>
        <w:rPr>
          <w:rFonts w:eastAsia="Times New Roman" w:cs="Times New Roman"/>
          <w:szCs w:val="24"/>
        </w:rPr>
        <w:t>,</w:t>
      </w:r>
      <w:r>
        <w:rPr>
          <w:rFonts w:eastAsia="Times New Roman" w:cs="Times New Roman"/>
          <w:szCs w:val="24"/>
        </w:rPr>
        <w:t xml:space="preserve">και με τη μεταρρύθμιση συνολικά η </w:t>
      </w:r>
      <w:r>
        <w:rPr>
          <w:rFonts w:eastAsia="Times New Roman" w:cs="Times New Roman"/>
          <w:szCs w:val="24"/>
        </w:rPr>
        <w:t>οποία αποτελεί το προϊόν ενός εξαντλητικού διαλόγου και σχεδιασμού, έτσι και εδώ στο κομμάτι της χρηματοδότησης αυτής της πολύ σημαντικής μεταρρύθμισης, προχωρήσαμε μέσα από μία διαδικασία διαβούλευσης και διαλόγου με όλους τους εμπλεκόμενους φορείς.</w:t>
      </w:r>
    </w:p>
    <w:p w14:paraId="358469B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Ξεκινάμε, λοιπόν, αυτές τις πρώτες </w:t>
      </w:r>
      <w:r>
        <w:rPr>
          <w:rFonts w:eastAsia="Times New Roman" w:cs="Times New Roman"/>
          <w:szCs w:val="24"/>
        </w:rPr>
        <w:t>διακόσιες τριάντα εννέα</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γείας</w:t>
      </w:r>
      <w:r>
        <w:rPr>
          <w:rFonts w:eastAsia="Times New Roman" w:cs="Times New Roman"/>
          <w:szCs w:val="24"/>
        </w:rPr>
        <w:t>,</w:t>
      </w:r>
      <w:r>
        <w:rPr>
          <w:rFonts w:eastAsia="Times New Roman" w:cs="Times New Roman"/>
          <w:szCs w:val="24"/>
        </w:rPr>
        <w:t xml:space="preserve"> έχοντας ήδη εξασφαλίσει τη χρηματοδότησή τους για τέσσερα χρόνια με 75 εκατομμύρια ευρώ τον χρόνο συνολικά δηλαδή με 300 εκατομμύρια ευρώ για το διά</w:t>
      </w:r>
      <w:r>
        <w:rPr>
          <w:rFonts w:eastAsia="Times New Roman" w:cs="Times New Roman"/>
          <w:szCs w:val="24"/>
        </w:rPr>
        <w:lastRenderedPageBreak/>
        <w:t>στημα της επόμενης τετραε</w:t>
      </w:r>
      <w:r>
        <w:rPr>
          <w:rFonts w:eastAsia="Times New Roman" w:cs="Times New Roman"/>
          <w:szCs w:val="24"/>
        </w:rPr>
        <w:t>τίας. Στην αρχή αυτή η χρηματοδότηση γίνεται από το ΕΣΠΑ, για τον πρώτο χρόνο από το Ευρωπαϊκό Κοινωνικό Ταμείο και για τον επόμενο χρόνο από τα Περιφερειακά Επιχειρησιακά Προγράμματα. Εδώ μπαίνει και το ζήτημα της διαβούλευσης, καθώς προηγήθηκε συνεννόηση</w:t>
      </w:r>
      <w:r>
        <w:rPr>
          <w:rFonts w:eastAsia="Times New Roman" w:cs="Times New Roman"/>
          <w:szCs w:val="24"/>
        </w:rPr>
        <w:t xml:space="preserve"> και με όλες τις περιφερειακές </w:t>
      </w:r>
      <w:proofErr w:type="spellStart"/>
      <w:r>
        <w:rPr>
          <w:rFonts w:eastAsia="Times New Roman" w:cs="Times New Roman"/>
          <w:szCs w:val="24"/>
        </w:rPr>
        <w:t>αυτοδιοικητικές</w:t>
      </w:r>
      <w:proofErr w:type="spellEnd"/>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ρχές, έτσι ώστε να ενταχθούν σ’ αυτόν τον σχεδιασμό. </w:t>
      </w:r>
    </w:p>
    <w:p w14:paraId="358469B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Σιγά-σιγά σταδιακά η δαπάνη θα καλύπτεται σε μεγαλύτερο βαθμό γι’ αυτή τη μεταρρύθμιση από εθνικούς πόρους. Ήδη</w:t>
      </w:r>
      <w:r>
        <w:rPr>
          <w:rFonts w:eastAsia="Times New Roman" w:cs="Times New Roman"/>
          <w:szCs w:val="24"/>
        </w:rPr>
        <w:t xml:space="preserve"> για το ξεκίνημα υλοποίησης αυτής της μεταρρύθμισης έχουμε δεσμεύσει 126 εκατομμύρια ευρώ από το Εθνικό Πρόγραμμα Δημοσίων Επενδύσεων. Αυτό για μας είναι πάρα πολύ σημαντικό. Δεν αποτελεί απλώς ένα πυροτέχνημα, μία τουφεκιά στον αέρα –αν θέλετε- αλλά εντάσ</w:t>
      </w:r>
      <w:r>
        <w:rPr>
          <w:rFonts w:eastAsia="Times New Roman" w:cs="Times New Roman"/>
          <w:szCs w:val="24"/>
        </w:rPr>
        <w:t xml:space="preserve">σεται στο συνολικό μας σχεδιασμό σε σχέση με την ενίσχυση του κοινωνικού πυλώνα του ΕΣΠΑ. </w:t>
      </w:r>
    </w:p>
    <w:p w14:paraId="358469B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Πολύ πρόσφατα κάναμε κάτι αντίστοιχο σε συνεργασία με το Υπουργείο Εργασίας και την Αναπληρώτρια Υπουργό κ</w:t>
      </w:r>
      <w:r>
        <w:rPr>
          <w:rFonts w:eastAsia="Times New Roman" w:cs="Times New Roman"/>
          <w:szCs w:val="24"/>
        </w:rPr>
        <w:t>.</w:t>
      </w:r>
      <w:r>
        <w:rPr>
          <w:rFonts w:eastAsia="Times New Roman" w:cs="Times New Roman"/>
          <w:szCs w:val="24"/>
        </w:rPr>
        <w:t xml:space="preserve"> Φωτίου για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Πολύ πρόσφατα, επίσης, π</w:t>
      </w:r>
      <w:r>
        <w:rPr>
          <w:rFonts w:eastAsia="Times New Roman" w:cs="Times New Roman"/>
          <w:szCs w:val="24"/>
        </w:rPr>
        <w:t xml:space="preserve">ροχωρήσαμε στην ενίσχυση των πόρων για την αύξηση των θέσεων στους παιδικούς σταθμούς, όπως αντιστοίχως πολύ πρόσφατα, </w:t>
      </w:r>
      <w:r>
        <w:rPr>
          <w:rFonts w:eastAsia="Times New Roman" w:cs="Times New Roman"/>
          <w:szCs w:val="24"/>
        </w:rPr>
        <w:lastRenderedPageBreak/>
        <w:t>πέρυσι, προχωρήσαμε σε συνεργασία με το Υπουργείο Παιδείας στην έγκαιρη διασφάλιση όλων των αναγκαίων χρηματοδοτήσεων για την πρόσληψη τω</w:t>
      </w:r>
      <w:r>
        <w:rPr>
          <w:rFonts w:eastAsia="Times New Roman" w:cs="Times New Roman"/>
          <w:szCs w:val="24"/>
        </w:rPr>
        <w:t xml:space="preserve">ν αναπληρωτών καθηγητών στην ώρα </w:t>
      </w:r>
      <w:r>
        <w:rPr>
          <w:rFonts w:eastAsia="Times New Roman" w:cs="Times New Roman"/>
          <w:szCs w:val="24"/>
        </w:rPr>
        <w:t>τους,</w:t>
      </w:r>
      <w:r>
        <w:rPr>
          <w:rFonts w:eastAsia="Times New Roman" w:cs="Times New Roman"/>
          <w:szCs w:val="24"/>
        </w:rPr>
        <w:t xml:space="preserve"> για να ανοίξουν τα σχολεία στις αρχές Σεπτεμβρίου για πρώτη φορά.</w:t>
      </w:r>
    </w:p>
    <w:p w14:paraId="358469B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Έτσι, λοιπόν, και γι’ αυτή την περίπτωση προχωρούμε στη διασφάλιση της χρηματοδότησης αυτής της πολύ σημαντικής μεταρρύθμισης από την πρώτη ημέρα, για </w:t>
      </w:r>
      <w:r>
        <w:rPr>
          <w:rFonts w:eastAsia="Times New Roman" w:cs="Times New Roman"/>
          <w:szCs w:val="24"/>
        </w:rPr>
        <w:t xml:space="preserve">να προχωρήσει απρόσκοπτα η υλοποίησή της. Είναι πολύ σημαντικό για μας –και αυτό βάζει, αν θέλετε, τη μεγάλη διαφορά σε σχέση με το παρελθόν- ότι ο σχεδιασμός προβλέπει τη σταδιακή </w:t>
      </w:r>
      <w:proofErr w:type="spellStart"/>
      <w:r>
        <w:rPr>
          <w:rFonts w:eastAsia="Times New Roman" w:cs="Times New Roman"/>
          <w:szCs w:val="24"/>
        </w:rPr>
        <w:t>απομείωση</w:t>
      </w:r>
      <w:proofErr w:type="spellEnd"/>
      <w:r>
        <w:rPr>
          <w:rFonts w:eastAsia="Times New Roman" w:cs="Times New Roman"/>
          <w:szCs w:val="24"/>
        </w:rPr>
        <w:t xml:space="preserve"> της ευρωπαϊκής χρηματοδότησης, το λεγόμενο «</w:t>
      </w:r>
      <w:r>
        <w:rPr>
          <w:rFonts w:eastAsia="Times New Roman" w:cs="Times New Roman"/>
          <w:szCs w:val="24"/>
          <w:lang w:val="en-US"/>
        </w:rPr>
        <w:t>exit</w:t>
      </w:r>
      <w:r>
        <w:rPr>
          <w:rFonts w:eastAsia="Times New Roman" w:cs="Times New Roman"/>
          <w:szCs w:val="24"/>
        </w:rPr>
        <w:t xml:space="preserve"> </w:t>
      </w:r>
      <w:r>
        <w:rPr>
          <w:rFonts w:eastAsia="Times New Roman" w:cs="Times New Roman"/>
          <w:szCs w:val="24"/>
          <w:lang w:val="en-US"/>
        </w:rPr>
        <w:t>strategy</w:t>
      </w:r>
      <w:r>
        <w:rPr>
          <w:rFonts w:eastAsia="Times New Roman" w:cs="Times New Roman"/>
          <w:szCs w:val="24"/>
        </w:rPr>
        <w:t>», τη στ</w:t>
      </w:r>
      <w:r>
        <w:rPr>
          <w:rFonts w:eastAsia="Times New Roman" w:cs="Times New Roman"/>
          <w:szCs w:val="24"/>
        </w:rPr>
        <w:t>ρατηγική εξόδου</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από τα ευρωπαϊκά κονδύλια και τη σταδιακή βαθμιαία αύξηση της χρηματοδότησης από εθνικούς πόρους.</w:t>
      </w:r>
    </w:p>
    <w:p w14:paraId="358469B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Δεν ακολουθούμε, λοιπόν, τη λογική του παρελθόντος</w:t>
      </w:r>
      <w:r>
        <w:rPr>
          <w:rFonts w:eastAsia="Times New Roman" w:cs="Times New Roman"/>
          <w:szCs w:val="24"/>
        </w:rPr>
        <w:t>,</w:t>
      </w:r>
      <w:r>
        <w:rPr>
          <w:rFonts w:eastAsia="Times New Roman" w:cs="Times New Roman"/>
          <w:szCs w:val="24"/>
        </w:rPr>
        <w:t xml:space="preserve"> που είδε πάρα πολλές φορές κοινωνικά προγράμματα να ξεκινούν με ευρωπαϊκή χρηματο</w:t>
      </w:r>
      <w:r>
        <w:rPr>
          <w:rFonts w:eastAsia="Times New Roman" w:cs="Times New Roman"/>
          <w:szCs w:val="24"/>
        </w:rPr>
        <w:t>δότηση και όταν αυτή τελείωνε, αυτά τα προγράμματα να μένουν στον αέρα και να εγκαταλείπονται. Εμείς μέσα ακριβώς από την εξασφάλιση των εθνικών πόρων</w:t>
      </w:r>
      <w:r>
        <w:rPr>
          <w:rFonts w:eastAsia="Times New Roman" w:cs="Times New Roman"/>
          <w:szCs w:val="24"/>
        </w:rPr>
        <w:t xml:space="preserve"> </w:t>
      </w:r>
      <w:r>
        <w:rPr>
          <w:rFonts w:eastAsia="Times New Roman" w:cs="Times New Roman"/>
          <w:szCs w:val="24"/>
        </w:rPr>
        <w:lastRenderedPageBreak/>
        <w:t>προχωρούμε στη διασφάλιση της υλοποίησης αυτής της πολύ σημαντικής μεταρρύθμισης σε βάθος χρόνου. Την ίδι</w:t>
      </w:r>
      <w:r>
        <w:rPr>
          <w:rFonts w:eastAsia="Times New Roman" w:cs="Times New Roman"/>
          <w:szCs w:val="24"/>
        </w:rPr>
        <w:t>α στιγμή οι πόροι οι οποίοι θα εξοικονομηθούν από τις άλλες βαθμίδες υγείας με τη συγκεκριμένη μεταρρύθμιση</w:t>
      </w:r>
      <w:r>
        <w:rPr>
          <w:rFonts w:eastAsia="Times New Roman" w:cs="Times New Roman"/>
          <w:szCs w:val="24"/>
        </w:rPr>
        <w:t>,</w:t>
      </w:r>
      <w:r>
        <w:rPr>
          <w:rFonts w:eastAsia="Times New Roman" w:cs="Times New Roman"/>
          <w:szCs w:val="24"/>
        </w:rPr>
        <w:t xml:space="preserve"> θα </w:t>
      </w:r>
      <w:proofErr w:type="spellStart"/>
      <w:r>
        <w:rPr>
          <w:rFonts w:eastAsia="Times New Roman" w:cs="Times New Roman"/>
          <w:szCs w:val="24"/>
        </w:rPr>
        <w:t>επανεπενδυθούν</w:t>
      </w:r>
      <w:proofErr w:type="spellEnd"/>
      <w:r>
        <w:rPr>
          <w:rFonts w:eastAsia="Times New Roman" w:cs="Times New Roman"/>
          <w:szCs w:val="24"/>
        </w:rPr>
        <w:t xml:space="preserve"> στο ΕΣΥ, διευρύνοντας τις δυνατότητες και αναβαθμίζοντας τις υπηρεσίες τους. </w:t>
      </w:r>
    </w:p>
    <w:p w14:paraId="358469B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Βεβαίως αυτή η κορυφαία, η εμβληματική μεταρρύθμιση</w:t>
      </w:r>
      <w:r>
        <w:rPr>
          <w:rFonts w:eastAsia="Times New Roman" w:cs="Times New Roman"/>
          <w:szCs w:val="24"/>
        </w:rPr>
        <w:t xml:space="preserve"> δεν αποτελεί τη μόνη παρέμβαση που κάνουμε στο χρηματοδοτικό πεδίο στον τομέα της υγείας. Τόσο από το ΕΣΠΑ όσο και από εθνικούς πόρους από το Πρόγραμμα Δημοσίων Επενδύσεων, χρηματοδοτούμε ένα πλήθος δράσεων στον τομέα της υγείας</w:t>
      </w:r>
      <w:r>
        <w:rPr>
          <w:rFonts w:eastAsia="Times New Roman" w:cs="Times New Roman"/>
          <w:szCs w:val="24"/>
        </w:rPr>
        <w:t>,</w:t>
      </w:r>
      <w:r>
        <w:rPr>
          <w:rFonts w:eastAsia="Times New Roman" w:cs="Times New Roman"/>
          <w:szCs w:val="24"/>
        </w:rPr>
        <w:t xml:space="preserve"> που περιλαμβάνει από την </w:t>
      </w:r>
      <w:r>
        <w:rPr>
          <w:rFonts w:eastAsia="Times New Roman" w:cs="Times New Roman"/>
          <w:szCs w:val="24"/>
        </w:rPr>
        <w:t xml:space="preserve">ανέγερση νέων νοσοκομείων, όπως είναι το Νοσοκομείο της Χαλκίδας, μέχρι την προμήθεια νέων ασθενοφόρων και του απαραίτητου εξοπλισμού για νοσοκομεία και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σε όλη τη χώρα.</w:t>
      </w:r>
    </w:p>
    <w:p w14:paraId="358469B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Συνολικά στα πρώτα δύο χρόνια του νέου ΕΣΠΑ υλοποιούμε έργα υποδομών στον</w:t>
      </w:r>
      <w:r>
        <w:rPr>
          <w:rFonts w:eastAsia="Times New Roman" w:cs="Times New Roman"/>
          <w:szCs w:val="24"/>
        </w:rPr>
        <w:t xml:space="preserve"> τομέα της υγείας</w:t>
      </w:r>
      <w:r>
        <w:rPr>
          <w:rFonts w:eastAsia="Times New Roman" w:cs="Times New Roman"/>
          <w:szCs w:val="24"/>
        </w:rPr>
        <w:t>,</w:t>
      </w:r>
      <w:r>
        <w:rPr>
          <w:rFonts w:eastAsia="Times New Roman" w:cs="Times New Roman"/>
          <w:szCs w:val="24"/>
        </w:rPr>
        <w:t xml:space="preserve"> που ξεπερνούν τα 140 εκατομμύρια ευρώ, ενώ το αμέσως επόμενο διάστημα προχωρά η υλοποίηση μέσω του νέου Ταμείου Υποδομών, το οποίο </w:t>
      </w:r>
      <w:r>
        <w:rPr>
          <w:rFonts w:eastAsia="Times New Roman" w:cs="Times New Roman"/>
          <w:szCs w:val="24"/>
        </w:rPr>
        <w:lastRenderedPageBreak/>
        <w:t>δημιουργήσαμε σε συνεργασία με την Ευρωπαϊκή Τράπεζα Επενδύσεων, ενός συνολικού προγράμματος ενεργειακής α</w:t>
      </w:r>
      <w:r>
        <w:rPr>
          <w:rFonts w:eastAsia="Times New Roman" w:cs="Times New Roman"/>
          <w:szCs w:val="24"/>
        </w:rPr>
        <w:t>ναβάθμισης όλων των νοσοκομείων της χώρας. Αποτελεί και αυτή μία σημαντική μεταρρύθμιση</w:t>
      </w:r>
      <w:r>
        <w:rPr>
          <w:rFonts w:eastAsia="Times New Roman" w:cs="Times New Roman"/>
          <w:szCs w:val="24"/>
        </w:rPr>
        <w:t>,</w:t>
      </w:r>
      <w:r>
        <w:rPr>
          <w:rFonts w:eastAsia="Times New Roman" w:cs="Times New Roman"/>
          <w:szCs w:val="24"/>
        </w:rPr>
        <w:t xml:space="preserve"> η οποία θα οδηγήσει σε εξοικονόμηση ενέργειας και θα μειώσει το κόστος λειτουργίας των νοσοκομείων.</w:t>
      </w:r>
    </w:p>
    <w:p w14:paraId="358469B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Όπως βλέπετε, λοιπόν, υπάρχει ένας ολοκληρωμένος σχεδιασμός και στο</w:t>
      </w:r>
      <w:r>
        <w:rPr>
          <w:rFonts w:eastAsia="Times New Roman" w:cs="Times New Roman"/>
          <w:szCs w:val="24"/>
        </w:rPr>
        <w:t xml:space="preserve"> επίπεδο της χρηματοδότησης για τον τομέα της υγείας, με σοβαρή προετοιμασία και σε στενή συνεργασία με τα αρμόδια Υπουργεία. Στη συγκεκριμένη περίπτωση με το Υπουργείο Υγείας που είναι ο φορέας πολιτικής, δημιουργούμε όλες αυτές τις αναγκαίες υποδομές και</w:t>
      </w:r>
      <w:r>
        <w:rPr>
          <w:rFonts w:eastAsia="Times New Roman" w:cs="Times New Roman"/>
          <w:szCs w:val="24"/>
        </w:rPr>
        <w:t xml:space="preserve"> παρεμβαίνουμε με όλες τις αναγκαίες δράσεις, έτσι ώστε να καλύψουμε τις αυξημένες ανάγκες που προέκυψαν μέσα στην κρίση. Θέλουμε να δημιουργήσουμε τον κοινωνικό πυλώνα που χρειάζεται η ελληνική οικονομία, έτσι ώστε να σταματήσει και αυτή η λεηλασία του κο</w:t>
      </w:r>
      <w:r>
        <w:rPr>
          <w:rFonts w:eastAsia="Times New Roman" w:cs="Times New Roman"/>
          <w:szCs w:val="24"/>
        </w:rPr>
        <w:t>ινωνικού κράτους που υπήρξε τα προηγούμενα χρόνια από ισχυρά ιδιωτικά οικονομικά συμφέροντα.</w:t>
      </w:r>
    </w:p>
    <w:p w14:paraId="358469B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Αυτή η προσπάθεια συνεχίζεται. Η συνεργασία με το Υπουργείο Υγείας ήδη αποδίδει καρπούς και το επόμενο διάστημα </w:t>
      </w:r>
      <w:r>
        <w:rPr>
          <w:rFonts w:eastAsia="Times New Roman" w:cs="Times New Roman"/>
          <w:szCs w:val="24"/>
        </w:rPr>
        <w:lastRenderedPageBreak/>
        <w:t>θα είμαστε στην ευχάριστη θέση να υλοποιήσουμε αυτή</w:t>
      </w:r>
      <w:r>
        <w:rPr>
          <w:rFonts w:eastAsia="Times New Roman" w:cs="Times New Roman"/>
          <w:szCs w:val="24"/>
        </w:rPr>
        <w:t xml:space="preserve"> την παρά πολύ σημαντική μεταρρυθμιστική τομή της Κυβέρνησής μας, τη μεταρρύθμιση για την πρωτοβάθμια φροντίδα υγείας.</w:t>
      </w:r>
    </w:p>
    <w:p w14:paraId="358469B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58469BB"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8469B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Κυρίες και κύριοι συνάδελφοι, πριν δώσω τον λόγο </w:t>
      </w:r>
      <w:r>
        <w:rPr>
          <w:rFonts w:eastAsia="Times New Roman" w:cs="Times New Roman"/>
          <w:szCs w:val="24"/>
        </w:rPr>
        <w:t xml:space="preserve">στον κύριο Πρωθυπουργό, θα παρακαλούσα τον συνάδελφο κ. </w:t>
      </w:r>
      <w:proofErr w:type="spellStart"/>
      <w:r>
        <w:rPr>
          <w:rFonts w:eastAsia="Times New Roman" w:cs="Times New Roman"/>
          <w:szCs w:val="24"/>
        </w:rPr>
        <w:t>Βαρδάκη</w:t>
      </w:r>
      <w:proofErr w:type="spellEnd"/>
      <w:r>
        <w:rPr>
          <w:rFonts w:eastAsia="Times New Roman" w:cs="Times New Roman"/>
          <w:szCs w:val="24"/>
        </w:rPr>
        <w:t>, τον οποίο είχα αναγγείλει προηγουμένως, να έρθει στο Βήμα.</w:t>
      </w:r>
      <w:r w:rsidRPr="00006C87">
        <w:rPr>
          <w:rFonts w:eastAsia="Times New Roman" w:cs="Times New Roman"/>
          <w:szCs w:val="24"/>
        </w:rPr>
        <w:t xml:space="preserve"> </w:t>
      </w:r>
      <w:r>
        <w:rPr>
          <w:rFonts w:eastAsia="Times New Roman" w:cs="Times New Roman"/>
          <w:szCs w:val="24"/>
        </w:rPr>
        <w:t>Αμέσως μετά θα μιλήσει ο κύριος Πρωθυπουργός.</w:t>
      </w:r>
    </w:p>
    <w:p w14:paraId="358469B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έξι λεπτά.</w:t>
      </w:r>
    </w:p>
    <w:p w14:paraId="358469BE"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Ευχαριστώ, κ</w:t>
      </w:r>
      <w:r>
        <w:rPr>
          <w:rFonts w:eastAsia="Times New Roman" w:cs="Times New Roman"/>
          <w:szCs w:val="24"/>
        </w:rPr>
        <w:t>ύριε Πρόεδρε.</w:t>
      </w:r>
    </w:p>
    <w:p w14:paraId="358469B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προηγουμένως η κ</w:t>
      </w:r>
      <w:r>
        <w:rPr>
          <w:rFonts w:eastAsia="Times New Roman" w:cs="Times New Roman"/>
          <w:szCs w:val="24"/>
        </w:rPr>
        <w:t>.</w:t>
      </w:r>
      <w:r>
        <w:rPr>
          <w:rFonts w:eastAsia="Times New Roman" w:cs="Times New Roman"/>
          <w:szCs w:val="24"/>
        </w:rPr>
        <w:t xml:space="preserve"> Γεννηματά αναφέρθηκε στο 1987, στον αείμνηστο Γεννηματά και το έργο του στο Υπουργείο Υγείας. Εγώ θα συμφωνήσω και θα πω και για τον Ανδρέα Παπανδρέου. </w:t>
      </w:r>
    </w:p>
    <w:p w14:paraId="358469C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Αυτό που δεν μας είπε η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Γεννηματά</w:t>
      </w:r>
      <w:proofErr w:type="spellEnd"/>
      <w:r>
        <w:rPr>
          <w:rFonts w:eastAsia="Times New Roman" w:cs="Times New Roman"/>
          <w:szCs w:val="24"/>
        </w:rPr>
        <w:t>,</w:t>
      </w:r>
      <w:r>
        <w:rPr>
          <w:rFonts w:eastAsia="Times New Roman" w:cs="Times New Roman"/>
          <w:szCs w:val="24"/>
        </w:rPr>
        <w:t xml:space="preserve"> είνα</w:t>
      </w:r>
      <w:r>
        <w:rPr>
          <w:rFonts w:eastAsia="Times New Roman" w:cs="Times New Roman"/>
          <w:szCs w:val="24"/>
        </w:rPr>
        <w:t xml:space="preserve">ι τι έκαναν αυτοί από το 2002 και μέχρι το 2014 και </w:t>
      </w:r>
      <w:proofErr w:type="spellStart"/>
      <w:r>
        <w:rPr>
          <w:rFonts w:eastAsia="Times New Roman" w:cs="Times New Roman"/>
          <w:szCs w:val="24"/>
        </w:rPr>
        <w:t>αποδόμησαν</w:t>
      </w:r>
      <w:proofErr w:type="spellEnd"/>
      <w:r>
        <w:rPr>
          <w:rFonts w:eastAsia="Times New Roman" w:cs="Times New Roman"/>
          <w:szCs w:val="24"/>
        </w:rPr>
        <w:t>, διέλυσαν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το σύστημα υγείας, ένα σύστημα υγείας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προσπάθησε ο αείμνηστος Γεννηματάς να φτιάξει και αυτοί </w:t>
      </w:r>
      <w:proofErr w:type="spellStart"/>
      <w:r>
        <w:rPr>
          <w:rFonts w:eastAsia="Times New Roman" w:cs="Times New Roman"/>
          <w:szCs w:val="24"/>
        </w:rPr>
        <w:t>αποδόμησαν</w:t>
      </w:r>
      <w:proofErr w:type="spellEnd"/>
      <w:r>
        <w:rPr>
          <w:rFonts w:eastAsia="Times New Roman" w:cs="Times New Roman"/>
          <w:szCs w:val="24"/>
        </w:rPr>
        <w:t xml:space="preserve"> τα επόμενα χρόνια.</w:t>
      </w:r>
    </w:p>
    <w:p w14:paraId="358469C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 για τον Έλληνα πολίτη τα τελευταία δέκα-δεκαπέντε χρόνια τουλάχιστον, το σύστημα υγείας ήταν άρρηκτα συνυφασμένο με αυθαίρετες περικοπές στην υγειονομική κάλυψη, πόρους που λεηλατήθηκαν, κενά στη στελέχωση των υπηρεσι</w:t>
      </w:r>
      <w:r>
        <w:rPr>
          <w:rFonts w:eastAsia="Times New Roman" w:cs="Times New Roman"/>
          <w:szCs w:val="24"/>
        </w:rPr>
        <w:t xml:space="preserve">ών που οδήγησαν στην ουσιαστική κατάρρευση του συστήματος, την απαξίωση, τη συρρίκνωση των δημοσίων δομών υγείας. </w:t>
      </w:r>
    </w:p>
    <w:p w14:paraId="358469C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Όμως το χειρότερο όλων ήταν ότι όλα αυτά τα χρόνια οι κυβερνήσεις της Νέας Δημοκρατίας και του ΠΑΣΟΚ αντιμετώπιζαν την υγεία ως εμπόρευμα και</w:t>
      </w:r>
      <w:r>
        <w:rPr>
          <w:rFonts w:eastAsia="Times New Roman" w:cs="Times New Roman"/>
          <w:szCs w:val="24"/>
        </w:rPr>
        <w:t xml:space="preserve"> όχι ως βασικό κοινωνικό αγαθό, ως θεμελιώδες ανθρώπινο δικαίωμα. </w:t>
      </w:r>
    </w:p>
    <w:p w14:paraId="358469C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Σε καμμία περίπτωση δεν ωραιοποιήσαμε την εικόνα του συστήματος υγείας ούτε ισχυριζόμαστε ότι λύσαμε ή θα λύσουμε σε μία νύχτα τα προβλήματα που ταλανίζουν χρόνια το Εθνικό Σύστημα Υγείας. </w:t>
      </w:r>
      <w:r>
        <w:rPr>
          <w:rFonts w:eastAsia="Times New Roman" w:cs="Times New Roman"/>
          <w:szCs w:val="24"/>
        </w:rPr>
        <w:t xml:space="preserve">Βλέπουμε τις πληγές που </w:t>
      </w:r>
      <w:r>
        <w:rPr>
          <w:rFonts w:eastAsia="Times New Roman" w:cs="Times New Roman"/>
          <w:szCs w:val="24"/>
        </w:rPr>
        <w:t>εσείς,</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αφήσατε και διακρίνουμε πού υστερεί το σύστημα, ώστε να παρέμβουμε </w:t>
      </w:r>
      <w:proofErr w:type="spellStart"/>
      <w:r>
        <w:rPr>
          <w:rFonts w:eastAsia="Times New Roman" w:cs="Times New Roman"/>
          <w:szCs w:val="24"/>
        </w:rPr>
        <w:t>στοχευμένα</w:t>
      </w:r>
      <w:proofErr w:type="spellEnd"/>
      <w:r>
        <w:rPr>
          <w:rFonts w:eastAsia="Times New Roman" w:cs="Times New Roman"/>
          <w:szCs w:val="24"/>
        </w:rPr>
        <w:t xml:space="preserve"> και ουσιαστικά το επόμενο διάστημα.</w:t>
      </w:r>
    </w:p>
    <w:p w14:paraId="358469C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Είναι πραγματικότητα πλέον η ενίσχυση του συστήματος υγείας από τη στιγμή που αναλάβαμε τη διακυβέρ</w:t>
      </w:r>
      <w:r>
        <w:rPr>
          <w:rFonts w:eastAsia="Times New Roman" w:cs="Times New Roman"/>
          <w:szCs w:val="24"/>
        </w:rPr>
        <w:t xml:space="preserve">νηση της χώρας, με εννέα χιλιάδες άτομα που έχουν αναλάβει ήδη υπηρεσία από τον Οκτώβριο του 2015 και αναμένονται και άλλες προσλήψεις. </w:t>
      </w:r>
    </w:p>
    <w:p w14:paraId="358469C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Ανανεώνουμε με το παρόν νομοσχέδιο τη θητεία των επικουρικών γιατρών, του επικουρικού προσωπικού μέχρι 31-12-2018. Η πα</w:t>
      </w:r>
      <w:r>
        <w:rPr>
          <w:rFonts w:eastAsia="Times New Roman" w:cs="Times New Roman"/>
          <w:szCs w:val="24"/>
        </w:rPr>
        <w:t>ρέμβασή μας με αυτό το νομοσχέδιο θα παίξει σημαντικό ρόλο στην αναμόρφωση του συστήματος υπηρεσιών της πρωτοβάθμιας φροντίδας υγείας. Αντιμετωπίζουμε την υγεία, το φάρμακο ως πολύτιμα δημόσια αγαθά. Κατοχυρώνουμε θεμελιώδεις αρχές, διασφαλίζοντας το δικαί</w:t>
      </w:r>
      <w:r>
        <w:rPr>
          <w:rFonts w:eastAsia="Times New Roman" w:cs="Times New Roman"/>
          <w:szCs w:val="24"/>
        </w:rPr>
        <w:t xml:space="preserve">ωμα δωρεάν, καθολικής, ισότιμης και χωρίς διακρίσεις πρόσβασης στις δημόσιες μονάδες. </w:t>
      </w:r>
    </w:p>
    <w:p w14:paraId="358469C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Το νομοσχέδιο του Υπουργείου αποτελεί ένα σημαντικό και κοινωνικά αναγκαίο μεταρρυθμιστικό βήμα. Πρόκειται για μια πολιτική παρέμβαση</w:t>
      </w:r>
      <w:r>
        <w:rPr>
          <w:rFonts w:eastAsia="Times New Roman" w:cs="Times New Roman"/>
          <w:szCs w:val="24"/>
        </w:rPr>
        <w:t>,</w:t>
      </w:r>
      <w:r>
        <w:rPr>
          <w:rFonts w:eastAsia="Times New Roman" w:cs="Times New Roman"/>
          <w:szCs w:val="24"/>
        </w:rPr>
        <w:t xml:space="preserve"> που έλειπε όλα αυτά τα χρόνια από </w:t>
      </w:r>
      <w:r>
        <w:rPr>
          <w:rFonts w:eastAsia="Times New Roman" w:cs="Times New Roman"/>
          <w:szCs w:val="24"/>
        </w:rPr>
        <w:t xml:space="preserve">το σύστημα υγείας. </w:t>
      </w:r>
    </w:p>
    <w:p w14:paraId="358469C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Προτεραιότητά μας ήταν, είναι και θα είναι ένα λειτουργικό δημόσιο σύστημα με έμφαση στα δημόσια νοσοκομεία, στο ΕΚΑΒ, αλλά και σε όλο το φάσμα των δομών των υπηρεσιών του συστήματος υγείας, ακόμα και της ψυχικής υγείας των εποπτευομένω</w:t>
      </w:r>
      <w:r>
        <w:rPr>
          <w:rFonts w:eastAsia="Times New Roman" w:cs="Times New Roman"/>
          <w:szCs w:val="24"/>
        </w:rPr>
        <w:t>ν φορέων όπως το ΚΕΘΕΑ, o ΟΚΑΝΑ και άλλα κέντρα πρόληψης.</w:t>
      </w:r>
    </w:p>
    <w:p w14:paraId="358469C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Ο σχεδιασμός μας προβλέπει πάνω από τετρακόσιες μόνιμες θέσεις γιατρών ΕΣΥ</w:t>
      </w:r>
      <w:r>
        <w:rPr>
          <w:rFonts w:eastAsia="Times New Roman" w:cs="Times New Roman"/>
          <w:szCs w:val="24"/>
        </w:rPr>
        <w:t>,</w:t>
      </w:r>
      <w:r>
        <w:rPr>
          <w:rFonts w:eastAsia="Times New Roman" w:cs="Times New Roman"/>
          <w:szCs w:val="24"/>
        </w:rPr>
        <w:t xml:space="preserve"> που θα προκηρυχθούν </w:t>
      </w:r>
      <w:proofErr w:type="spellStart"/>
      <w:r>
        <w:rPr>
          <w:rFonts w:eastAsia="Times New Roman" w:cs="Times New Roman"/>
          <w:szCs w:val="24"/>
        </w:rPr>
        <w:t>στοχευμένα</w:t>
      </w:r>
      <w:proofErr w:type="spellEnd"/>
      <w:r>
        <w:rPr>
          <w:rFonts w:eastAsia="Times New Roman" w:cs="Times New Roman"/>
          <w:szCs w:val="24"/>
        </w:rPr>
        <w:t xml:space="preserve"> στις δομές της πρωτοβάθμιας φροντίδας δηλαδή στα κέντρα υγείας αστικού τύπου. </w:t>
      </w:r>
    </w:p>
    <w:p w14:paraId="358469C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Για πρώτη φο</w:t>
      </w:r>
      <w:r>
        <w:rPr>
          <w:rFonts w:eastAsia="Times New Roman" w:cs="Times New Roman"/>
          <w:szCs w:val="24"/>
        </w:rPr>
        <w:t>ρά μια Κυβέρνηση δεν διστάζει να ανοίξει το μέτωπο με ένα πολύ σκληρό σύστημα συμφερόντων</w:t>
      </w:r>
      <w:r>
        <w:rPr>
          <w:rFonts w:eastAsia="Times New Roman" w:cs="Times New Roman"/>
          <w:szCs w:val="24"/>
        </w:rPr>
        <w:t>,</w:t>
      </w:r>
      <w:r>
        <w:rPr>
          <w:rFonts w:eastAsia="Times New Roman" w:cs="Times New Roman"/>
          <w:szCs w:val="24"/>
        </w:rPr>
        <w:t xml:space="preserve"> που έχει τις ρίζες του βαθιά από παλιά βέβαια. Να είστε σίγουροι ότι αυτές τις ρίζες θα τις κόψουμε, γιατί έχουμε και την πολιτική βούληση αλλά έχουμε και την τόλμη.</w:t>
      </w:r>
      <w:r>
        <w:rPr>
          <w:rFonts w:eastAsia="Times New Roman" w:cs="Times New Roman"/>
          <w:szCs w:val="24"/>
        </w:rPr>
        <w:t xml:space="preserve"> Δεν διστάσαμε να ανοίξουμε διαδικασία διερεύνησης στο πάρτι των σκανδάλων στον χώρο της υγείας, μέσα από την κοινοβουλευτική διαδικασία και θα εκπλαγείτε όταν θα έχουμε τα αποτελέσματα.</w:t>
      </w:r>
    </w:p>
    <w:p w14:paraId="358469C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Πήραμε ένα σύστημα υγείας που βρισκόταν υπό κατάρρευση λόγω της ανικα</w:t>
      </w:r>
      <w:r>
        <w:rPr>
          <w:rFonts w:eastAsia="Times New Roman" w:cs="Times New Roman"/>
          <w:szCs w:val="24"/>
        </w:rPr>
        <w:t xml:space="preserve">νότητας των </w:t>
      </w:r>
      <w:proofErr w:type="spellStart"/>
      <w:r>
        <w:rPr>
          <w:rFonts w:eastAsia="Times New Roman" w:cs="Times New Roman"/>
          <w:szCs w:val="24"/>
        </w:rPr>
        <w:t>κυβερνήσεών</w:t>
      </w:r>
      <w:proofErr w:type="spellEnd"/>
      <w:r>
        <w:rPr>
          <w:rFonts w:eastAsia="Times New Roman" w:cs="Times New Roman"/>
          <w:szCs w:val="24"/>
        </w:rPr>
        <w:t xml:space="preserve"> σας, ένα σύστημα που λεηλατήθηκε αλύπητα και καταφέρνουμε αυτή τη στιγμή να μιλάμε για παρεμβάσεις και μεταρρυθμίσεις</w:t>
      </w:r>
      <w:r>
        <w:rPr>
          <w:rFonts w:eastAsia="Times New Roman" w:cs="Times New Roman"/>
          <w:szCs w:val="24"/>
        </w:rPr>
        <w:t>,</w:t>
      </w:r>
      <w:r>
        <w:rPr>
          <w:rFonts w:eastAsia="Times New Roman" w:cs="Times New Roman"/>
          <w:szCs w:val="24"/>
        </w:rPr>
        <w:t xml:space="preserve"> που θα ανασυγκροτήσουν και θα </w:t>
      </w:r>
      <w:proofErr w:type="spellStart"/>
      <w:r>
        <w:rPr>
          <w:rFonts w:eastAsia="Times New Roman" w:cs="Times New Roman"/>
          <w:szCs w:val="24"/>
        </w:rPr>
        <w:t>ανασυστήσουν</w:t>
      </w:r>
      <w:proofErr w:type="spellEnd"/>
      <w:r>
        <w:rPr>
          <w:rFonts w:eastAsia="Times New Roman" w:cs="Times New Roman"/>
          <w:szCs w:val="24"/>
        </w:rPr>
        <w:t xml:space="preserve"> το σύστημα υγείας.</w:t>
      </w:r>
    </w:p>
    <w:p w14:paraId="358469C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w:t>
      </w:r>
      <w:r>
        <w:rPr>
          <w:rFonts w:eastAsia="Times New Roman" w:cs="Times New Roman"/>
          <w:szCs w:val="24"/>
        </w:rPr>
        <w:t>χρόνου ομιλίας του κυρίου Βουλευτή)</w:t>
      </w:r>
    </w:p>
    <w:p w14:paraId="358469C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επειδή ακούστηκαν σχόλια αυτές τις ημέρες για «μαύρη» προπαγάνδα, για ψέματα, επιτρέψτε μου για δύο λεπτά να σας δώσω ένα παράδειγμα</w:t>
      </w:r>
      <w:r>
        <w:rPr>
          <w:rFonts w:eastAsia="Times New Roman" w:cs="Times New Roman"/>
          <w:szCs w:val="24"/>
        </w:rPr>
        <w:t>,</w:t>
      </w:r>
      <w:r>
        <w:rPr>
          <w:rFonts w:eastAsia="Times New Roman" w:cs="Times New Roman"/>
          <w:szCs w:val="24"/>
        </w:rPr>
        <w:t xml:space="preserve"> για να δείτε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ποιοι σήμερα αντιπολιτεύονται </w:t>
      </w:r>
      <w:r>
        <w:rPr>
          <w:rFonts w:eastAsia="Times New Roman" w:cs="Times New Roman"/>
          <w:szCs w:val="24"/>
        </w:rPr>
        <w:t xml:space="preserve">με «μαύρη» προπαγάνδα. Θέλω να δώσω μια απάντηση, γιατί έχω κουραστεί να το ακούω, στο ζήτημα της πρόσβασης των ανασφάλιστων στην υγεία. «Εξακολουθείτε, κύριε Τσίπρα και κύριοι συνάδελφοι του ΣΥΡΙΖΑ, να λέτε ψέματα». </w:t>
      </w:r>
    </w:p>
    <w:p w14:paraId="358469C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Θα καταθέσω, λοιπόν, στα Πρακτικά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υπογεγραμμένη από τον κ. </w:t>
      </w:r>
      <w:proofErr w:type="spellStart"/>
      <w:r>
        <w:rPr>
          <w:rFonts w:eastAsia="Times New Roman" w:cs="Times New Roman"/>
          <w:szCs w:val="24"/>
        </w:rPr>
        <w:t>Σταϊκούρα</w:t>
      </w:r>
      <w:proofErr w:type="spellEnd"/>
      <w:r>
        <w:rPr>
          <w:rFonts w:eastAsia="Times New Roman" w:cs="Times New Roman"/>
          <w:szCs w:val="24"/>
        </w:rPr>
        <w:t xml:space="preserve">, τον κ. Βορίδη, τον κ. </w:t>
      </w:r>
      <w:proofErr w:type="spellStart"/>
      <w:r>
        <w:rPr>
          <w:rFonts w:eastAsia="Times New Roman" w:cs="Times New Roman"/>
          <w:szCs w:val="24"/>
        </w:rPr>
        <w:t>Βρούτση</w:t>
      </w:r>
      <w:proofErr w:type="spellEnd"/>
      <w:r>
        <w:rPr>
          <w:rFonts w:eastAsia="Times New Roman" w:cs="Times New Roman"/>
          <w:szCs w:val="24"/>
        </w:rPr>
        <w:t>, με ημερομηνία 28 Ιουνίου του 2014, «οι ανασφάλιστοι Έλληνες πολίτες και οι νόμιμα διαμένοντες στη χώρα έ</w:t>
      </w:r>
      <w:r>
        <w:rPr>
          <w:rFonts w:eastAsia="Times New Roman" w:cs="Times New Roman"/>
          <w:szCs w:val="24"/>
        </w:rPr>
        <w:lastRenderedPageBreak/>
        <w:t>χουν πλήρη ιατροφαρμακευτική περίθαλψη». Είναι από τα Πρακτι</w:t>
      </w:r>
      <w:r>
        <w:rPr>
          <w:rFonts w:eastAsia="Times New Roman" w:cs="Times New Roman"/>
          <w:szCs w:val="24"/>
        </w:rPr>
        <w:t>κά, τα λόγια του κ. Μητσοτάκη από τις 3</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2017, πριν από λίγες ημέρες. </w:t>
      </w:r>
    </w:p>
    <w:p w14:paraId="358469C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Χθες: «Είστε απίστευτοι. Περηφανεύτηκε, επιπλέον, στην </w:t>
      </w:r>
      <w:r>
        <w:rPr>
          <w:rFonts w:eastAsia="Times New Roman" w:cs="Times New Roman"/>
          <w:szCs w:val="24"/>
        </w:rPr>
        <w:t>ε</w:t>
      </w:r>
      <w:r>
        <w:rPr>
          <w:rFonts w:eastAsia="Times New Roman" w:cs="Times New Roman"/>
          <w:szCs w:val="24"/>
        </w:rPr>
        <w:t xml:space="preserve">πιτροπή ο κ. </w:t>
      </w:r>
      <w:proofErr w:type="spellStart"/>
      <w:r>
        <w:rPr>
          <w:rFonts w:eastAsia="Times New Roman" w:cs="Times New Roman"/>
          <w:szCs w:val="24"/>
        </w:rPr>
        <w:t>Πολάκης</w:t>
      </w:r>
      <w:proofErr w:type="spellEnd"/>
      <w:r>
        <w:rPr>
          <w:rFonts w:eastAsia="Times New Roman" w:cs="Times New Roman"/>
          <w:szCs w:val="24"/>
        </w:rPr>
        <w:t xml:space="preserve"> και έρχεται στο δεύτερο μέρος ως διάταξη άρθρου για τη δήθεν διαγραφή χρεών που κάνατε προς τους ανασφάλιστ</w:t>
      </w:r>
      <w:r>
        <w:rPr>
          <w:rFonts w:eastAsia="Times New Roman" w:cs="Times New Roman"/>
          <w:szCs w:val="24"/>
        </w:rPr>
        <w:t xml:space="preserve">ες πολίτες αναδρομικά. Οποία πρωτοτυπία, κύριε </w:t>
      </w:r>
      <w:proofErr w:type="spellStart"/>
      <w:r>
        <w:rPr>
          <w:rFonts w:eastAsia="Times New Roman" w:cs="Times New Roman"/>
          <w:szCs w:val="24"/>
        </w:rPr>
        <w:t>Πολάκη</w:t>
      </w:r>
      <w:proofErr w:type="spellEnd"/>
      <w:r>
        <w:rPr>
          <w:rFonts w:eastAsia="Times New Roman" w:cs="Times New Roman"/>
          <w:szCs w:val="24"/>
        </w:rPr>
        <w:t>! Πατάτε σε μια διάταξη υπάρχουσα</w:t>
      </w:r>
      <w:r>
        <w:rPr>
          <w:rFonts w:eastAsia="Times New Roman" w:cs="Times New Roman"/>
          <w:szCs w:val="24"/>
        </w:rPr>
        <w:t>,</w:t>
      </w:r>
      <w:r>
        <w:rPr>
          <w:rFonts w:eastAsia="Times New Roman" w:cs="Times New Roman"/>
          <w:szCs w:val="24"/>
        </w:rPr>
        <w:t xml:space="preserve"> που έχει ψηφιστεί από την </w:t>
      </w:r>
      <w:r>
        <w:rPr>
          <w:rFonts w:eastAsia="Times New Roman" w:cs="Times New Roman"/>
          <w:szCs w:val="24"/>
        </w:rPr>
        <w:t>κ</w:t>
      </w:r>
      <w:r>
        <w:rPr>
          <w:rFonts w:eastAsia="Times New Roman" w:cs="Times New Roman"/>
          <w:szCs w:val="24"/>
        </w:rPr>
        <w:t xml:space="preserve">υβέρνηση Σαμαρά επί υπουργίας Γεωργιάδη. Δείξτε μου και φέρτε μου έστω και μια </w:t>
      </w:r>
      <w:proofErr w:type="spellStart"/>
      <w:r>
        <w:rPr>
          <w:rFonts w:eastAsia="Times New Roman" w:cs="Times New Roman"/>
          <w:szCs w:val="24"/>
        </w:rPr>
        <w:t>ριτσέτα</w:t>
      </w:r>
      <w:proofErr w:type="spellEnd"/>
      <w:r>
        <w:rPr>
          <w:rFonts w:eastAsia="Times New Roman" w:cs="Times New Roman"/>
          <w:szCs w:val="24"/>
        </w:rPr>
        <w:t>, όπως τη λέτε εσείς, ή έναν λογαριασμό σε φυσικό πρόσω</w:t>
      </w:r>
      <w:r>
        <w:rPr>
          <w:rFonts w:eastAsia="Times New Roman" w:cs="Times New Roman"/>
          <w:szCs w:val="24"/>
        </w:rPr>
        <w:t>πο μετά τον Απρίλιο του 2014</w:t>
      </w:r>
      <w:r>
        <w:rPr>
          <w:rFonts w:eastAsia="Times New Roman" w:cs="Times New Roman"/>
          <w:szCs w:val="24"/>
        </w:rPr>
        <w:t>,</w:t>
      </w:r>
      <w:r>
        <w:rPr>
          <w:rFonts w:eastAsia="Times New Roman" w:cs="Times New Roman"/>
          <w:szCs w:val="24"/>
        </w:rPr>
        <w:t xml:space="preserve"> που αφορά Έλληνα πολίτη ή νόμιμα διαμένοντα στη χώρα μας και εγώ θα σας πω μπράβο. Δεν θα φέρετε ούτε μια. Λέτε ψέματα».</w:t>
      </w:r>
    </w:p>
    <w:p w14:paraId="358469C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Ο κ. Φωτήλας τα λέει αυτά.</w:t>
      </w:r>
    </w:p>
    <w:p w14:paraId="358469D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Είναι η δική σας ομιλία, κύριε</w:t>
      </w:r>
      <w:r>
        <w:rPr>
          <w:rFonts w:eastAsia="Times New Roman" w:cs="Times New Roman"/>
          <w:szCs w:val="24"/>
        </w:rPr>
        <w:t xml:space="preserve"> Φωτήλα, χθες την ίδια ώρα. </w:t>
      </w:r>
    </w:p>
    <w:p w14:paraId="358469D1"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Μετά τον Απρίλιο του 2014;</w:t>
      </w:r>
    </w:p>
    <w:p w14:paraId="358469D2"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ΣΩΚΡΑΤΗΣ ΒΑΡΔΑΚΗΣ: </w:t>
      </w:r>
      <w:r>
        <w:rPr>
          <w:rFonts w:eastAsia="Times New Roman" w:cs="Times New Roman"/>
          <w:szCs w:val="24"/>
        </w:rPr>
        <w:t>Έτσι αντιπολιτεύεστε και εσείς και ο Αρχηγός της Αξιωματικής Αντιπολίτευσης. Όμως ο ελληνικός λαός που καταδυναστεύσατε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και </w:t>
      </w:r>
      <w:proofErr w:type="spellStart"/>
      <w:r>
        <w:rPr>
          <w:rFonts w:eastAsia="Times New Roman" w:cs="Times New Roman"/>
          <w:szCs w:val="24"/>
        </w:rPr>
        <w:t>φτωχοποιήσατε</w:t>
      </w:r>
      <w:proofErr w:type="spellEnd"/>
      <w:r>
        <w:rPr>
          <w:rFonts w:eastAsia="Times New Roman" w:cs="Times New Roman"/>
          <w:szCs w:val="24"/>
        </w:rPr>
        <w:t>, να ξέρετ</w:t>
      </w:r>
      <w:r>
        <w:rPr>
          <w:rFonts w:eastAsia="Times New Roman" w:cs="Times New Roman"/>
          <w:szCs w:val="24"/>
        </w:rPr>
        <w:t xml:space="preserve">ε ότι θα σας πληρώσει με το ίδιο νόμισμα, γιατί ο ελληνικός λαός δεν ξεχνά και, όπως είπε και ο προηγούμενος συνάδελφος, δεν τρώει σανό. </w:t>
      </w:r>
    </w:p>
    <w:p w14:paraId="358469D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ΑΘΑΝΑΣΙΟΣ ΜΠΟΥΡΑΣ:</w:t>
      </w:r>
      <w:r w:rsidRPr="00F42F24">
        <w:rPr>
          <w:rFonts w:eastAsia="Times New Roman" w:cs="Times New Roman"/>
          <w:b/>
          <w:szCs w:val="24"/>
          <w:rPrChange w:id="41" w:author="Φλούδα Χριστίνα" w:date="2017-09-01T11:13:00Z">
            <w:rPr>
              <w:rFonts w:eastAsia="Times New Roman" w:cs="Times New Roman"/>
              <w:b/>
              <w:szCs w:val="24"/>
              <w:lang w:val="en-US"/>
            </w:rPr>
          </w:rPrChange>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358469D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Μπορεί να μη</w:t>
      </w:r>
      <w:r>
        <w:rPr>
          <w:rFonts w:eastAsia="Times New Roman" w:cs="Times New Roman"/>
          <w:szCs w:val="24"/>
        </w:rPr>
        <w:t xml:space="preserve"> σας αρέσει, κύριε Μπούρα, αλλά αφήστε με να τα πω. Αφήστε με. Είχατε ομιλητές να μιλήσουν, αλλά λείπουν σήμερα.</w:t>
      </w:r>
    </w:p>
    <w:p w14:paraId="358469D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Ουδέποτε εφαρμόσατε την υπουργική απόφαση που υπαινιχτήκατε. Εμείς εφαρμόζουμε σήμερα το άρθρο το συγκεκριμένο, γι’ αυτό</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δεν το ψηφί</w:t>
      </w:r>
      <w:r>
        <w:rPr>
          <w:rFonts w:eastAsia="Times New Roman" w:cs="Times New Roman"/>
          <w:szCs w:val="24"/>
        </w:rPr>
        <w:t xml:space="preserve">ζει και η κ. Γεννηματά, όπως είπε προηγουμένως. Τι να ψηφίσει; Αυτά που επιβάλατε στον φτωχό ελληνικό λαό για την ασφάλισή του, που δεν είχε; </w:t>
      </w:r>
    </w:p>
    <w:p w14:paraId="358469D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κύριε συνάδελφε, κλείστε.</w:t>
      </w:r>
    </w:p>
    <w:p w14:paraId="358469D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Εμείς έτσι στηρίζουμε τα λαϊκ</w:t>
      </w:r>
      <w:r>
        <w:rPr>
          <w:rFonts w:eastAsia="Times New Roman" w:cs="Times New Roman"/>
          <w:szCs w:val="24"/>
        </w:rPr>
        <w:t xml:space="preserve">ά στρώματα, γιατί αυτούς τους ανθρώπους υπηρετούμε και δεν </w:t>
      </w:r>
      <w:r>
        <w:rPr>
          <w:rFonts w:eastAsia="Times New Roman" w:cs="Times New Roman"/>
          <w:szCs w:val="24"/>
        </w:rPr>
        <w:lastRenderedPageBreak/>
        <w:t>πανηγυρίζουμε, γιατί είναι πολύ λίγα</w:t>
      </w:r>
      <w:r>
        <w:rPr>
          <w:rFonts w:eastAsia="Times New Roman" w:cs="Times New Roman"/>
          <w:szCs w:val="24"/>
        </w:rPr>
        <w:t>,</w:t>
      </w:r>
      <w:r>
        <w:rPr>
          <w:rFonts w:eastAsia="Times New Roman" w:cs="Times New Roman"/>
          <w:szCs w:val="24"/>
        </w:rPr>
        <w:t xml:space="preserve"> μπροστά σε αυτά που έχουμε υποχρέωση να κάνουμε. </w:t>
      </w:r>
    </w:p>
    <w:p w14:paraId="358469D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Επειδή κάποιοι θα μας πούνε μετά «ξέρετε, δεν ήταν τον Ιούνιο του 2014», σας το λέω, λοιπόν, για να το ξέρετε</w:t>
      </w:r>
      <w:r>
        <w:rPr>
          <w:rFonts w:eastAsia="Times New Roman" w:cs="Times New Roman"/>
          <w:szCs w:val="24"/>
        </w:rPr>
        <w:t xml:space="preserve"> και να το σταματήσετε, γιατί προσβάλλει το ίδιο σας το κόμμα και τις παρατάξεις. Θα μου πείτε, αυτές είναι…</w:t>
      </w:r>
    </w:p>
    <w:p w14:paraId="358469D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Έχετε τελειώσει τον χρόνο σας, κύριε </w:t>
      </w:r>
      <w:proofErr w:type="spellStart"/>
      <w:r>
        <w:rPr>
          <w:rFonts w:eastAsia="Times New Roman" w:cs="Times New Roman"/>
          <w:szCs w:val="24"/>
        </w:rPr>
        <w:t>Βαρδάκη</w:t>
      </w:r>
      <w:proofErr w:type="spellEnd"/>
      <w:r>
        <w:rPr>
          <w:rFonts w:eastAsia="Times New Roman" w:cs="Times New Roman"/>
          <w:szCs w:val="24"/>
        </w:rPr>
        <w:t>.</w:t>
      </w:r>
    </w:p>
    <w:p w14:paraId="358469D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Στις 9</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2014 εισαγωγή σε νοσοκομείο. Στις 11</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w:t>
      </w:r>
      <w:r>
        <w:rPr>
          <w:rFonts w:eastAsia="Times New Roman" w:cs="Times New Roman"/>
          <w:szCs w:val="24"/>
        </w:rPr>
        <w:t>4 εξιτήριο. Για δύο ημέρες 1.358 ευρώ. Στις 14</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2014 το ίδιο θέμα. Στις 15</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w:t>
      </w:r>
      <w:r>
        <w:rPr>
          <w:rFonts w:eastAsia="Times New Roman" w:cs="Times New Roman"/>
          <w:szCs w:val="24"/>
        </w:rPr>
        <w:t>Ξ</w:t>
      </w:r>
      <w:r>
        <w:rPr>
          <w:rFonts w:eastAsia="Times New Roman" w:cs="Times New Roman"/>
          <w:szCs w:val="24"/>
        </w:rPr>
        <w:t xml:space="preserve">έρετε ποιο είναι το πιο αισχρό από όλα; Ότι αφήνατε οικογένειες, δεσμεύατε οικογένειες στη χώρα, δεν μπορούσαν να ταξιδέψουν στη χώρα τους, δεν μπορούσαν να βαφτίσουν τα </w:t>
      </w:r>
      <w:r>
        <w:rPr>
          <w:rFonts w:eastAsia="Times New Roman" w:cs="Times New Roman"/>
          <w:szCs w:val="24"/>
        </w:rPr>
        <w:t>παιδιά τους λόγω αυτών των χρεών στα νοσοκομεία. Αυτή είναι η κοινωνική σας πολιτική.</w:t>
      </w:r>
    </w:p>
    <w:p w14:paraId="358469D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Βαρδάκη</w:t>
      </w:r>
      <w:proofErr w:type="spellEnd"/>
      <w:r>
        <w:rPr>
          <w:rFonts w:eastAsia="Times New Roman" w:cs="Times New Roman"/>
          <w:szCs w:val="24"/>
        </w:rPr>
        <w:t>, έχετε κλείσει.</w:t>
      </w:r>
    </w:p>
    <w:p w14:paraId="358469D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Για αυτά μας κατηγορείτε. Για τα εγκληματικά λάθη τα δικά σας κατηγορείτε εμάς σήμερα, για τ</w:t>
      </w:r>
      <w:r>
        <w:rPr>
          <w:rFonts w:eastAsia="Times New Roman" w:cs="Times New Roman"/>
          <w:szCs w:val="24"/>
        </w:rPr>
        <w:t xml:space="preserve">α λάθη που εσείς διαπράξατε. </w:t>
      </w:r>
    </w:p>
    <w:p w14:paraId="358469D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Βαρδάκη</w:t>
      </w:r>
      <w:proofErr w:type="spellEnd"/>
      <w:r>
        <w:rPr>
          <w:rFonts w:eastAsia="Times New Roman" w:cs="Times New Roman"/>
          <w:szCs w:val="24"/>
        </w:rPr>
        <w:t>, παρακαλώ, έχετε τελειώσει.</w:t>
      </w:r>
    </w:p>
    <w:p w14:paraId="358469DE"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Ένα δευτερόλεπτο, κύριε Πρόεδρε. Ένα τελευταίο θα πω.</w:t>
      </w:r>
    </w:p>
    <w:p w14:paraId="358469D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Είστε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θλιβεροί. Βέβαια θα καταθέσω, γιατί ο κ. Φωτήλας, κύριε Πρόεδρε</w:t>
      </w:r>
      <w:r>
        <w:rPr>
          <w:rFonts w:eastAsia="Times New Roman" w:cs="Times New Roman"/>
          <w:szCs w:val="24"/>
        </w:rPr>
        <w:t>, είπε κάτι.</w:t>
      </w:r>
    </w:p>
    <w:p w14:paraId="358469E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Ναι είπε αλλά εντός του </w:t>
      </w:r>
      <w:proofErr w:type="spellStart"/>
      <w:r>
        <w:rPr>
          <w:rFonts w:eastAsia="Times New Roman" w:cs="Times New Roman"/>
          <w:szCs w:val="24"/>
        </w:rPr>
        <w:t>εξαλέπτου</w:t>
      </w:r>
      <w:proofErr w:type="spellEnd"/>
      <w:r>
        <w:rPr>
          <w:rFonts w:eastAsia="Times New Roman" w:cs="Times New Roman"/>
          <w:szCs w:val="24"/>
        </w:rPr>
        <w:t>. Τελειώσατε.</w:t>
      </w:r>
    </w:p>
    <w:p w14:paraId="358469E1"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Θα παραδώσω τώρα αμέσως στον κ. </w:t>
      </w:r>
      <w:proofErr w:type="spellStart"/>
      <w:r>
        <w:rPr>
          <w:rFonts w:eastAsia="Times New Roman" w:cs="Times New Roman"/>
          <w:szCs w:val="24"/>
        </w:rPr>
        <w:t>Πολάκη</w:t>
      </w:r>
      <w:proofErr w:type="spellEnd"/>
      <w:r>
        <w:rPr>
          <w:rFonts w:eastAsia="Times New Roman" w:cs="Times New Roman"/>
          <w:szCs w:val="24"/>
        </w:rPr>
        <w:t xml:space="preserve"> τα αποδεικτικά στοιχεία. </w:t>
      </w:r>
    </w:p>
    <w:p w14:paraId="358469E2"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Στα Πρακτικά δώστε τα.</w:t>
      </w:r>
    </w:p>
    <w:p w14:paraId="358469E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Θα κατατεθούν, βέβαια, </w:t>
      </w:r>
      <w:r>
        <w:rPr>
          <w:rFonts w:eastAsia="Times New Roman" w:cs="Times New Roman"/>
          <w:szCs w:val="24"/>
        </w:rPr>
        <w:t>και στα Πρακτικά της Βουλής.</w:t>
      </w:r>
    </w:p>
    <w:p w14:paraId="358469E4" w14:textId="77777777" w:rsidR="00825165" w:rsidRDefault="00D46FE4">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w:t>
      </w:r>
      <w:r>
        <w:rPr>
          <w:rFonts w:eastAsia="Times New Roman" w:cs="Times New Roman"/>
          <w:szCs w:val="24"/>
        </w:rPr>
        <w:t xml:space="preserve">Σωκράτης </w:t>
      </w:r>
      <w:proofErr w:type="spellStart"/>
      <w:r>
        <w:rPr>
          <w:rFonts w:eastAsia="Times New Roman" w:cs="Times New Roman"/>
          <w:szCs w:val="24"/>
        </w:rPr>
        <w:t>Βαρδάκης</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58469E5" w14:textId="77777777" w:rsidR="00825165" w:rsidRDefault="00D46FE4">
      <w:pPr>
        <w:spacing w:after="0" w:line="600" w:lineRule="auto"/>
        <w:ind w:firstLine="720"/>
        <w:jc w:val="both"/>
        <w:rPr>
          <w:rFonts w:eastAsia="Times New Roman" w:cs="Times New Roman"/>
          <w:szCs w:val="24"/>
        </w:rPr>
      </w:pPr>
      <w:r>
        <w:rPr>
          <w:rFonts w:eastAsia="Times New Roman"/>
          <w:szCs w:val="24"/>
        </w:rPr>
        <w:t>Ευχαριστώ πολ</w:t>
      </w:r>
      <w:r>
        <w:rPr>
          <w:rFonts w:eastAsia="Times New Roman"/>
          <w:szCs w:val="24"/>
        </w:rPr>
        <w:t>ύ.</w:t>
      </w:r>
      <w:r>
        <w:rPr>
          <w:rFonts w:eastAsia="Times New Roman" w:cs="Times New Roman"/>
          <w:szCs w:val="24"/>
        </w:rPr>
        <w:t xml:space="preserve"> </w:t>
      </w:r>
    </w:p>
    <w:p w14:paraId="358469E6" w14:textId="77777777" w:rsidR="00825165" w:rsidRDefault="00D46FE4">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358469E7" w14:textId="77777777" w:rsidR="00825165" w:rsidRDefault="00D46FE4">
      <w:pPr>
        <w:spacing w:after="0" w:line="600" w:lineRule="auto"/>
        <w:ind w:firstLine="720"/>
        <w:jc w:val="center"/>
        <w:rPr>
          <w:rFonts w:eastAsia="Times New Roman"/>
          <w:bCs/>
        </w:rPr>
      </w:pPr>
      <w:r>
        <w:rPr>
          <w:rFonts w:eastAsia="Times New Roman"/>
          <w:bCs/>
        </w:rPr>
        <w:t>(Θόρυβος στην Αίθουσα)</w:t>
      </w:r>
    </w:p>
    <w:p w14:paraId="358469E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Κύριε Πρόεδρε, ζητώ τον λόγο επί προσωπικού.</w:t>
      </w:r>
    </w:p>
    <w:p w14:paraId="358469E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Όχι, κύριε Φωτήλα, δεν υπάρχει κανένα προσωπικό. Σας παρακαλώ πολύ.</w:t>
      </w:r>
    </w:p>
    <w:p w14:paraId="358469E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Ζητώ για </w:t>
      </w:r>
      <w:r>
        <w:rPr>
          <w:rFonts w:eastAsia="Times New Roman" w:cs="Times New Roman"/>
          <w:szCs w:val="24"/>
        </w:rPr>
        <w:t>ένα λεπτό τον λόγο επί προσωπικού.</w:t>
      </w:r>
    </w:p>
    <w:p w14:paraId="358469E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Είστε από τους ελάχιστους</w:t>
      </w:r>
      <w:r>
        <w:rPr>
          <w:rFonts w:eastAsia="Times New Roman" w:cs="Times New Roman"/>
          <w:szCs w:val="24"/>
        </w:rPr>
        <w:t>,</w:t>
      </w:r>
      <w:r>
        <w:rPr>
          <w:rFonts w:eastAsia="Times New Roman" w:cs="Times New Roman"/>
          <w:szCs w:val="24"/>
        </w:rPr>
        <w:t xml:space="preserve"> που στο τέλος θα έχετε και πέντε λεπτά να μιλήσετε.</w:t>
      </w:r>
    </w:p>
    <w:p w14:paraId="358469E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Κανένα προσωπικό δεν υπάρχει.</w:t>
      </w:r>
    </w:p>
    <w:p w14:paraId="358469E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Κανένα προσωπικό. Σας παρακαλώ πολύ</w:t>
      </w:r>
      <w:r>
        <w:rPr>
          <w:rFonts w:eastAsia="Times New Roman" w:cs="Times New Roman"/>
          <w:szCs w:val="24"/>
        </w:rPr>
        <w:t xml:space="preserve">. Αναφέρθηκε από τα Πρακτικά κομμάτι της ομιλίας σας. Αλίμονο! </w:t>
      </w:r>
    </w:p>
    <w:p w14:paraId="358469EE"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Να απαντήσει, κύριε Πρόεδρε.</w:t>
      </w:r>
    </w:p>
    <w:p w14:paraId="358469E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Οικονόμου, είστε παλαιότερος εμού. Οι εισηγητές μεταξύ τους σε μια διήμερη συζήτηση αναφέρονται ένθεν και έ</w:t>
      </w:r>
      <w:r>
        <w:rPr>
          <w:rFonts w:eastAsia="Times New Roman" w:cs="Times New Roman"/>
          <w:szCs w:val="24"/>
        </w:rPr>
        <w:t>νθεν περί τις διακόσιες φορές.</w:t>
      </w:r>
    </w:p>
    <w:p w14:paraId="358469F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 xml:space="preserve">ΝΑΣ ΦΩΤΗΛΑΣ: </w:t>
      </w:r>
      <w:r>
        <w:rPr>
          <w:rFonts w:eastAsia="Times New Roman" w:cs="Times New Roman"/>
          <w:szCs w:val="24"/>
        </w:rPr>
        <w:t xml:space="preserve">Δεν είναι εισηγητής. </w:t>
      </w:r>
    </w:p>
    <w:p w14:paraId="358469F1"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ΣΩΚΡΑΤΗΣ ΒΑΡΔΑΚΗΣ: </w:t>
      </w:r>
      <w:r>
        <w:rPr>
          <w:rFonts w:eastAsia="Times New Roman" w:cs="Times New Roman"/>
          <w:szCs w:val="24"/>
        </w:rPr>
        <w:t>Αν είναι να ζητήσει συγγνώμη, να του δώσετε τον λόγο.</w:t>
      </w:r>
    </w:p>
    <w:p w14:paraId="358469F2"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Ακούγονται τα ονόματα των εισηγητών τόσες φορές. Αλίμονο αν έπαιρναν τον λόγο να μιλ</w:t>
      </w:r>
      <w:r>
        <w:rPr>
          <w:rFonts w:eastAsia="Times New Roman" w:cs="Times New Roman"/>
          <w:szCs w:val="24"/>
        </w:rPr>
        <w:t>ήσουν επί προσωπικού. Ούτε υβριστήκατε ούτε τίποτα.</w:t>
      </w:r>
    </w:p>
    <w:p w14:paraId="358469F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ΙΑΣΩΝΑΣ ΦΩΤΗΛΑΣ: </w:t>
      </w:r>
      <w:r>
        <w:rPr>
          <w:rFonts w:eastAsia="Times New Roman" w:cs="Times New Roman"/>
          <w:szCs w:val="24"/>
        </w:rPr>
        <w:t xml:space="preserve">Μα εδώ λέει ότι είμαι ψεύτης. Αφερέγγυος! </w:t>
      </w:r>
    </w:p>
    <w:p w14:paraId="358469F4" w14:textId="77777777" w:rsidR="00825165" w:rsidRDefault="00D46FE4">
      <w:pPr>
        <w:spacing w:after="0" w:line="600" w:lineRule="auto"/>
        <w:ind w:firstLine="720"/>
        <w:jc w:val="center"/>
        <w:rPr>
          <w:rFonts w:eastAsia="Times New Roman"/>
          <w:bCs/>
        </w:rPr>
      </w:pPr>
      <w:r>
        <w:rPr>
          <w:rFonts w:eastAsia="Times New Roman"/>
          <w:bCs/>
        </w:rPr>
        <w:t>(Θόρυβος στην Αίθουσα)</w:t>
      </w:r>
    </w:p>
    <w:p w14:paraId="358469F5" w14:textId="77777777" w:rsidR="00825165" w:rsidRDefault="00D46FE4">
      <w:pPr>
        <w:spacing w:after="0" w:line="600" w:lineRule="auto"/>
        <w:ind w:firstLine="720"/>
        <w:jc w:val="both"/>
        <w:rPr>
          <w:rFonts w:eastAsia="SimSun"/>
          <w:b/>
          <w:bCs/>
          <w:szCs w:val="24"/>
          <w:lang w:eastAsia="zh-CN"/>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Τον λόγο έχει ο Πρωθυπουργός κ. Τσίπρας.</w:t>
      </w:r>
    </w:p>
    <w:p w14:paraId="358469F6" w14:textId="77777777" w:rsidR="00825165" w:rsidRDefault="00D46FE4">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358469F7" w14:textId="77777777" w:rsidR="00825165" w:rsidRDefault="00D46FE4">
      <w:pPr>
        <w:spacing w:after="0" w:line="600" w:lineRule="auto"/>
        <w:ind w:firstLine="720"/>
        <w:jc w:val="both"/>
        <w:rPr>
          <w:rFonts w:eastAsia="Times New Roman" w:cs="Times New Roman"/>
          <w:bCs/>
          <w:szCs w:val="24"/>
        </w:rPr>
      </w:pPr>
      <w:r>
        <w:rPr>
          <w:rFonts w:eastAsia="Times New Roman" w:cs="Times New Roman"/>
          <w:b/>
          <w:bCs/>
          <w:szCs w:val="24"/>
        </w:rPr>
        <w:t xml:space="preserve">ΑΛΕΞΗΣ ΤΣΙΠΡΑΣ (Πρόεδρος της Κυβέρνησης): </w:t>
      </w:r>
      <w:r>
        <w:rPr>
          <w:rFonts w:eastAsia="Times New Roman" w:cs="Times New Roman"/>
          <w:bCs/>
          <w:szCs w:val="24"/>
        </w:rPr>
        <w:t>Κυρίες και κύριοι συνάδελφοι, παρατηρώ το εύθυμο κλίμα που επικρατεί, το οποίο δεν οφείλεται, πιστεύω, μονάχα στο γεγονός ότι βρισκόμαστε κοντά στην ανάπαυλα την καλοκαιρινή για τις εργασίες του Κοινοβουλίου αλλά κ</w:t>
      </w:r>
      <w:r>
        <w:rPr>
          <w:rFonts w:eastAsia="Times New Roman" w:cs="Times New Roman"/>
          <w:bCs/>
          <w:szCs w:val="24"/>
        </w:rPr>
        <w:t>αι χάρη στο γεγονός ότι σήμερα συζητάμε και ψηφίζουμε εδώ στη Βουλή μια πολύ σημαντική μεταρρύθμιση, μια εμβληματική μεταρρύθμιση στον χώρο της υγείας, παρά τις διαφορές που</w:t>
      </w:r>
      <w:r>
        <w:rPr>
          <w:rFonts w:eastAsia="Times New Roman" w:cs="Times New Roman"/>
          <w:bCs/>
          <w:szCs w:val="24"/>
        </w:rPr>
        <w:t>,</w:t>
      </w:r>
      <w:r>
        <w:rPr>
          <w:rFonts w:eastAsia="Times New Roman" w:cs="Times New Roman"/>
          <w:bCs/>
          <w:szCs w:val="24"/>
        </w:rPr>
        <w:t xml:space="preserve"> βεβαίως</w:t>
      </w:r>
      <w:r>
        <w:rPr>
          <w:rFonts w:eastAsia="Times New Roman" w:cs="Times New Roman"/>
          <w:bCs/>
          <w:szCs w:val="24"/>
        </w:rPr>
        <w:t>,</w:t>
      </w:r>
      <w:r>
        <w:rPr>
          <w:rFonts w:eastAsia="Times New Roman" w:cs="Times New Roman"/>
          <w:bCs/>
          <w:szCs w:val="24"/>
        </w:rPr>
        <w:t xml:space="preserve"> υπάρχουν. </w:t>
      </w:r>
    </w:p>
    <w:p w14:paraId="358469F8" w14:textId="77777777" w:rsidR="00825165" w:rsidRDefault="00D46FE4">
      <w:pPr>
        <w:spacing w:after="0" w:line="600" w:lineRule="auto"/>
        <w:ind w:firstLine="720"/>
        <w:jc w:val="both"/>
        <w:rPr>
          <w:rFonts w:eastAsia="Times New Roman" w:cs="Times New Roman"/>
          <w:bCs/>
          <w:szCs w:val="24"/>
        </w:rPr>
      </w:pPr>
      <w:r>
        <w:rPr>
          <w:rFonts w:eastAsia="Times New Roman" w:cs="Times New Roman"/>
          <w:bCs/>
          <w:szCs w:val="24"/>
        </w:rPr>
        <w:lastRenderedPageBreak/>
        <w:t>Ξέρετε είναι σπάνιο, δυστυχώς, για την κοινοβουλευτική μας δη</w:t>
      </w:r>
      <w:r>
        <w:rPr>
          <w:rFonts w:eastAsia="Times New Roman" w:cs="Times New Roman"/>
          <w:bCs/>
          <w:szCs w:val="24"/>
        </w:rPr>
        <w:t>μοκρατία τα τελευταία επτά χρόνια</w:t>
      </w:r>
      <w:r>
        <w:rPr>
          <w:rFonts w:eastAsia="Times New Roman" w:cs="Times New Roman"/>
          <w:bCs/>
          <w:szCs w:val="24"/>
        </w:rPr>
        <w:t>,</w:t>
      </w:r>
      <w:r>
        <w:rPr>
          <w:rFonts w:eastAsia="Times New Roman" w:cs="Times New Roman"/>
          <w:bCs/>
          <w:szCs w:val="24"/>
        </w:rPr>
        <w:t xml:space="preserve"> να έρχεται στη Βουλή μια μεταρρύθμιση με το ιδεολογικό πρόσημο της μίας ή της άλλης πλευράς, που να βρίσκεται έξω από το αυστηρό πλαίσιο της επιτροπείας και να ανοίγει τη δυνατότητα ενός ουσιαστικού διαλόγου και αντιπαράθ</w:t>
      </w:r>
      <w:r>
        <w:rPr>
          <w:rFonts w:eastAsia="Times New Roman" w:cs="Times New Roman"/>
          <w:bCs/>
          <w:szCs w:val="24"/>
        </w:rPr>
        <w:t>εσης ιδεών έξω από το πλαίσιο του καταναγκασμού.</w:t>
      </w:r>
    </w:p>
    <w:p w14:paraId="358469F9" w14:textId="77777777" w:rsidR="00825165" w:rsidRDefault="00D46FE4">
      <w:pPr>
        <w:spacing w:after="0" w:line="600" w:lineRule="auto"/>
        <w:ind w:firstLine="720"/>
        <w:jc w:val="both"/>
        <w:rPr>
          <w:rFonts w:eastAsia="Times New Roman" w:cs="Times New Roman"/>
          <w:bCs/>
          <w:szCs w:val="24"/>
        </w:rPr>
      </w:pPr>
      <w:r>
        <w:rPr>
          <w:rFonts w:eastAsia="Times New Roman" w:cs="Times New Roman"/>
          <w:bCs/>
          <w:szCs w:val="24"/>
        </w:rPr>
        <w:t>Θα μου πείτε ότι αυτό δεν έγινε σχεδόν ποτέ, θα έλεγα, την περίοδο 2010-2014, όχι μόνο γιατί δεν το διεκδίκησαν οι τότε κυβερνήσεις, αλλά και γιατί τα μνημόνια σε μεγάλο βαθμό υπήρξαν μια συμπύκνωση ιδιαίτερ</w:t>
      </w:r>
      <w:r>
        <w:rPr>
          <w:rFonts w:eastAsia="Times New Roman" w:cs="Times New Roman"/>
          <w:bCs/>
          <w:szCs w:val="24"/>
        </w:rPr>
        <w:t xml:space="preserve">α επώδυνη, μιας συγκεκριμένης αντίληψης, νεοφιλελεύθερης αντίληψης, όχι μόνο για την οικονομία αλλά και για πολλές πτυχές της κοινωνικής ζωής. </w:t>
      </w:r>
    </w:p>
    <w:p w14:paraId="358469FA" w14:textId="77777777" w:rsidR="00825165" w:rsidRDefault="00D46FE4">
      <w:pPr>
        <w:spacing w:after="0" w:line="600" w:lineRule="auto"/>
        <w:ind w:firstLine="720"/>
        <w:jc w:val="both"/>
        <w:rPr>
          <w:rFonts w:eastAsia="Times New Roman" w:cs="Times New Roman"/>
          <w:bCs/>
          <w:szCs w:val="24"/>
        </w:rPr>
      </w:pPr>
      <w:r>
        <w:rPr>
          <w:rFonts w:eastAsia="Times New Roman" w:cs="Times New Roman"/>
          <w:bCs/>
          <w:szCs w:val="24"/>
        </w:rPr>
        <w:t>Ως εκ τούτου δεν υπήρξε από την άλλη πλευρά ποτέ η επιθυμία, η προσδοκία, η πρόθεση να καταθέσουν κάτι το διαφορ</w:t>
      </w:r>
      <w:r>
        <w:rPr>
          <w:rFonts w:eastAsia="Times New Roman" w:cs="Times New Roman"/>
          <w:bCs/>
          <w:szCs w:val="24"/>
        </w:rPr>
        <w:t>ετικό, διότι σε πολλές πτυχές ιδίως σ' ό,τι αφορά την υγεία και την παιδεία, τους κοινωνικούς τομείς δηλαδή -πέρα από το δημοσιονομικό σκέλος, που εκεί υπάρχουν αριθμοί και πρέπει να πιαστούν οι στόχοι- ο πυρήνας της ιδεολογίας των μνημονίων συνέπιπτε πολλ</w:t>
      </w:r>
      <w:r>
        <w:rPr>
          <w:rFonts w:eastAsia="Times New Roman" w:cs="Times New Roman"/>
          <w:bCs/>
          <w:szCs w:val="24"/>
        </w:rPr>
        <w:t xml:space="preserve">ές φορές με τον πυρήνα μιας νεοφιλελεύθερης </w:t>
      </w:r>
      <w:r>
        <w:rPr>
          <w:rFonts w:eastAsia="Times New Roman" w:cs="Times New Roman"/>
          <w:bCs/>
          <w:szCs w:val="24"/>
        </w:rPr>
        <w:lastRenderedPageBreak/>
        <w:t>αντίληψης</w:t>
      </w:r>
      <w:r>
        <w:rPr>
          <w:rFonts w:eastAsia="Times New Roman" w:cs="Times New Roman"/>
          <w:bCs/>
          <w:szCs w:val="24"/>
        </w:rPr>
        <w:t>,</w:t>
      </w:r>
      <w:r>
        <w:rPr>
          <w:rFonts w:eastAsia="Times New Roman" w:cs="Times New Roman"/>
          <w:bCs/>
          <w:szCs w:val="24"/>
        </w:rPr>
        <w:t xml:space="preserve"> που η σημερινή τουλάχιστον ηγεσία -όχι όλες οι ηγεσίες της συντηρητικής παράταξης- την εκφράζουν επί της ουσίας και την υπερκαλύπτουν, θα έλεγα.</w:t>
      </w:r>
    </w:p>
    <w:p w14:paraId="358469FB" w14:textId="77777777" w:rsidR="00825165" w:rsidRDefault="00D46FE4">
      <w:pPr>
        <w:spacing w:after="0" w:line="600" w:lineRule="auto"/>
        <w:ind w:firstLine="720"/>
        <w:jc w:val="both"/>
        <w:rPr>
          <w:rFonts w:eastAsia="Times New Roman" w:cs="Times New Roman"/>
          <w:szCs w:val="24"/>
        </w:rPr>
      </w:pPr>
      <w:r>
        <w:rPr>
          <w:rFonts w:eastAsia="Times New Roman" w:cs="Times New Roman"/>
          <w:bCs/>
          <w:szCs w:val="24"/>
        </w:rPr>
        <w:t>Ερχόμαστε, λοιπόν, σήμερα να συζητήσουμε για μια εμβλημα</w:t>
      </w:r>
      <w:r>
        <w:rPr>
          <w:rFonts w:eastAsia="Times New Roman" w:cs="Times New Roman"/>
          <w:bCs/>
          <w:szCs w:val="24"/>
        </w:rPr>
        <w:t>τική μεταρρύθμιση στον χώρο της υγείας</w:t>
      </w:r>
      <w:r>
        <w:rPr>
          <w:rFonts w:eastAsia="Times New Roman" w:cs="Times New Roman"/>
          <w:bCs/>
          <w:szCs w:val="24"/>
        </w:rPr>
        <w:t>,</w:t>
      </w:r>
      <w:r>
        <w:rPr>
          <w:rFonts w:eastAsia="Times New Roman" w:cs="Times New Roman"/>
          <w:bCs/>
          <w:szCs w:val="24"/>
        </w:rPr>
        <w:t xml:space="preserve"> που αποτελεί, θα έλεγα, μια αναγκαία θεσμική συμπλήρωση της κορυφαίας μεταρρύθμισης</w:t>
      </w:r>
      <w:r>
        <w:rPr>
          <w:rFonts w:eastAsia="Times New Roman" w:cs="Times New Roman"/>
          <w:bCs/>
          <w:szCs w:val="24"/>
        </w:rPr>
        <w:t>,</w:t>
      </w:r>
      <w:r>
        <w:rPr>
          <w:rFonts w:eastAsia="Times New Roman" w:cs="Times New Roman"/>
          <w:bCs/>
          <w:szCs w:val="24"/>
        </w:rPr>
        <w:t xml:space="preserve"> που έγινε τη δεκαετία του ’80 και αφορούσε το Εθνικό Σύστημα Υγείας. </w:t>
      </w:r>
    </w:p>
    <w:p w14:paraId="358469FC" w14:textId="77777777" w:rsidR="00825165" w:rsidRDefault="00D46FE4">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Θ</w:t>
      </w:r>
      <w:r>
        <w:rPr>
          <w:rFonts w:eastAsia="Times New Roman" w:cs="Times New Roman"/>
          <w:color w:val="000000"/>
          <w:szCs w:val="24"/>
        </w:rPr>
        <w:t>α έλεγα ότι τηρουμένων των αναλογιών</w:t>
      </w:r>
      <w:r>
        <w:rPr>
          <w:rFonts w:eastAsia="Times New Roman" w:cs="Times New Roman"/>
          <w:color w:val="000000"/>
          <w:szCs w:val="24"/>
        </w:rPr>
        <w:t>,</w:t>
      </w:r>
      <w:r>
        <w:rPr>
          <w:rFonts w:eastAsia="Times New Roman" w:cs="Times New Roman"/>
          <w:color w:val="000000"/>
          <w:szCs w:val="24"/>
        </w:rPr>
        <w:t xml:space="preserve"> αποτελεί και αυτή η με</w:t>
      </w:r>
      <w:r>
        <w:rPr>
          <w:rFonts w:eastAsia="Times New Roman" w:cs="Times New Roman"/>
          <w:color w:val="000000"/>
          <w:szCs w:val="24"/>
        </w:rPr>
        <w:t>ταρρύθμιση, για τα δικά μας δεδομένα, ένα σταθμό στην πορεία σημαντικών νομοθετικών παρεμβάσεων, που αλλάζουν την εικόνα της χώρας προς το καλύτερο.</w:t>
      </w:r>
    </w:p>
    <w:p w14:paraId="358469FD" w14:textId="77777777" w:rsidR="00825165" w:rsidRDefault="00D46FE4">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Ε</w:t>
      </w:r>
      <w:r>
        <w:rPr>
          <w:rFonts w:eastAsia="Times New Roman" w:cs="Times New Roman"/>
          <w:color w:val="000000"/>
          <w:szCs w:val="24"/>
        </w:rPr>
        <w:t>δώ επιτρέψτε μου για δύο λεπτά μία συνολικότερη αναφορά. Υλοποιούμε σε ένα πλαίσιο πολύ μεγάλων δυσκολιών,</w:t>
      </w:r>
      <w:r>
        <w:rPr>
          <w:rFonts w:eastAsia="Times New Roman" w:cs="Times New Roman"/>
          <w:color w:val="000000"/>
          <w:szCs w:val="24"/>
        </w:rPr>
        <w:t xml:space="preserve"> δεν υπάρχει αμφιβολία, αλλά υλοποιούμε βήμα το βήμα ένα στρατηγικό σχέδιο εξόδου από τη κρίση με σταθερά βήματα</w:t>
      </w:r>
      <w:r>
        <w:rPr>
          <w:rFonts w:eastAsia="Times New Roman" w:cs="Times New Roman"/>
          <w:color w:val="000000"/>
          <w:szCs w:val="24"/>
        </w:rPr>
        <w:t>.</w:t>
      </w:r>
      <w:r>
        <w:rPr>
          <w:rFonts w:eastAsia="Times New Roman" w:cs="Times New Roman"/>
          <w:color w:val="000000"/>
          <w:szCs w:val="24"/>
        </w:rPr>
        <w:t xml:space="preserve"> Στο σκέλος της οικονομίας η εμπιστοσύνη έχει ανακτηθεί. Η χώρα καταγράφει θετικούς ρυθμούς μεγέθυνσης. Επιστρέψαμε με επιτυχία στις διεθνείς α</w:t>
      </w:r>
      <w:r>
        <w:rPr>
          <w:rFonts w:eastAsia="Times New Roman" w:cs="Times New Roman"/>
          <w:color w:val="000000"/>
          <w:szCs w:val="24"/>
        </w:rPr>
        <w:t xml:space="preserve">γορές και βρισκόμαστε σε μία τροχιά οριστικής και </w:t>
      </w:r>
      <w:r>
        <w:rPr>
          <w:rFonts w:eastAsia="Times New Roman" w:cs="Times New Roman"/>
          <w:color w:val="000000"/>
          <w:szCs w:val="24"/>
        </w:rPr>
        <w:lastRenderedPageBreak/>
        <w:t xml:space="preserve">αμετάκλητης -πιστεύουμε- λήξης της περιόδου των μνημονίων σε ένα χρόνο από σήμερα. </w:t>
      </w:r>
    </w:p>
    <w:p w14:paraId="358469FE" w14:textId="77777777" w:rsidR="00825165" w:rsidRDefault="00D46FE4">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Το τέλος, όμως, αυτής της περιόδου</w:t>
      </w:r>
      <w:r>
        <w:rPr>
          <w:rFonts w:eastAsia="Times New Roman" w:cs="Times New Roman"/>
          <w:color w:val="000000"/>
          <w:szCs w:val="24"/>
        </w:rPr>
        <w:t xml:space="preserve"> δεν είναι απλά ένα ορόσημο, μία ημερομηνία, την οποία η Κυβέρνηση και οι πολίτες αυτής της χώρας πρέπει να περιμένουν καρτερικά και</w:t>
      </w:r>
      <w:r>
        <w:rPr>
          <w:rFonts w:eastAsia="Times New Roman" w:cs="Times New Roman"/>
          <w:color w:val="000000"/>
          <w:szCs w:val="24"/>
        </w:rPr>
        <w:t>,</w:t>
      </w:r>
      <w:r>
        <w:rPr>
          <w:rFonts w:eastAsia="Times New Roman" w:cs="Times New Roman"/>
          <w:color w:val="000000"/>
          <w:szCs w:val="24"/>
        </w:rPr>
        <w:t xml:space="preserve"> κυρίως</w:t>
      </w:r>
      <w:r>
        <w:rPr>
          <w:rFonts w:eastAsia="Times New Roman" w:cs="Times New Roman"/>
          <w:color w:val="000000"/>
          <w:szCs w:val="24"/>
        </w:rPr>
        <w:t>,</w:t>
      </w:r>
      <w:r>
        <w:rPr>
          <w:rFonts w:eastAsia="Times New Roman" w:cs="Times New Roman"/>
          <w:color w:val="000000"/>
          <w:szCs w:val="24"/>
        </w:rPr>
        <w:t xml:space="preserve"> η Κυβέρνηση να περιμένει να περάσει ο χρόνος. Η νέα εποχή για τη χώρα πρέπει να χτιστεί και διαμορφώνεται ήδη από </w:t>
      </w:r>
      <w:r>
        <w:rPr>
          <w:rFonts w:eastAsia="Times New Roman" w:cs="Times New Roman"/>
          <w:color w:val="000000"/>
          <w:szCs w:val="24"/>
        </w:rPr>
        <w:t xml:space="preserve">σήμερα. </w:t>
      </w:r>
      <w:r>
        <w:rPr>
          <w:rFonts w:eastAsia="Times New Roman" w:cs="Times New Roman"/>
          <w:color w:val="000000"/>
          <w:szCs w:val="24"/>
        </w:rPr>
        <w:t>Π</w:t>
      </w:r>
      <w:r>
        <w:rPr>
          <w:rFonts w:eastAsia="Times New Roman" w:cs="Times New Roman"/>
          <w:color w:val="000000"/>
          <w:szCs w:val="24"/>
        </w:rPr>
        <w:t>ρέπει να δώσουμε τη μάχη, για να φτιάξουμε το πλαίσιο αυτής της νέας εποχής, ιδίως όταν έχουμε να επουλώσουμε πάρα πολύ μεγάλες πληγές. Και οργανικό κομμάτι αυτής της νέας εποχής είναι αυτό που εμείς ονομάζουμε «</w:t>
      </w:r>
      <w:proofErr w:type="spellStart"/>
      <w:r>
        <w:rPr>
          <w:rFonts w:eastAsia="Times New Roman" w:cs="Times New Roman"/>
          <w:color w:val="000000"/>
          <w:szCs w:val="24"/>
        </w:rPr>
        <w:t>επαναθεμελίωση</w:t>
      </w:r>
      <w:proofErr w:type="spellEnd"/>
      <w:r>
        <w:rPr>
          <w:rFonts w:eastAsia="Times New Roman" w:cs="Times New Roman"/>
          <w:color w:val="000000"/>
          <w:szCs w:val="24"/>
        </w:rPr>
        <w:t xml:space="preserve"> του κοινωνικού </w:t>
      </w:r>
      <w:r>
        <w:rPr>
          <w:rFonts w:eastAsia="Times New Roman" w:cs="Times New Roman"/>
          <w:color w:val="000000"/>
          <w:szCs w:val="24"/>
        </w:rPr>
        <w:t xml:space="preserve">κράτους», που λεηλατήθηκε τα χρόνια τα </w:t>
      </w:r>
      <w:proofErr w:type="spellStart"/>
      <w:r>
        <w:rPr>
          <w:rFonts w:eastAsia="Times New Roman" w:cs="Times New Roman"/>
          <w:color w:val="000000"/>
          <w:szCs w:val="24"/>
        </w:rPr>
        <w:t>μνημονιακά</w:t>
      </w:r>
      <w:proofErr w:type="spellEnd"/>
      <w:r>
        <w:rPr>
          <w:rFonts w:eastAsia="Times New Roman" w:cs="Times New Roman"/>
          <w:color w:val="000000"/>
          <w:szCs w:val="24"/>
        </w:rPr>
        <w:t xml:space="preserve"> και δεν υπήρξε και τόσο σταθερό και ουσιαστικό και τα προηγούμενα χρόνια, σε ό,τι αφορά ιδίως τις υπηρεσίες ποιότητας και στον καθολικό και ισότιμο τρόπο που αυτές οι υπηρεσίες θα παρέχονται προς τους πολίτ</w:t>
      </w:r>
      <w:r>
        <w:rPr>
          <w:rFonts w:eastAsia="Times New Roman" w:cs="Times New Roman"/>
          <w:color w:val="000000"/>
          <w:szCs w:val="24"/>
        </w:rPr>
        <w:t>ες, δίχως ταξικούς και δίχως εισοδηματικ</w:t>
      </w:r>
      <w:r>
        <w:rPr>
          <w:rFonts w:eastAsia="Times New Roman" w:cs="Times New Roman"/>
          <w:color w:val="000000"/>
          <w:szCs w:val="24"/>
        </w:rPr>
        <w:t>ού</w:t>
      </w:r>
      <w:r>
        <w:rPr>
          <w:rFonts w:eastAsia="Times New Roman" w:cs="Times New Roman"/>
          <w:color w:val="000000"/>
          <w:szCs w:val="24"/>
        </w:rPr>
        <w:t xml:space="preserve">ς φραγμούς. </w:t>
      </w:r>
    </w:p>
    <w:p w14:paraId="358469FF" w14:textId="77777777" w:rsidR="00825165" w:rsidRDefault="00D46FE4">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Έγινε πάρα πολύ μεγάλη συζήτηση τα προηγούμενα χρόνια -και γίνεται ακόμα- σχετικά με την έννοια της αξιοπιστίας της χώρας και του κύρους της χώρας. Συνήθως οι κυρίαρχοι κύκλοι </w:t>
      </w:r>
      <w:r>
        <w:rPr>
          <w:rFonts w:eastAsia="Times New Roman" w:cs="Times New Roman"/>
          <w:color w:val="000000"/>
          <w:szCs w:val="24"/>
        </w:rPr>
        <w:lastRenderedPageBreak/>
        <w:t xml:space="preserve">τόσο στην Ευρώπη όσο και </w:t>
      </w:r>
      <w:r>
        <w:rPr>
          <w:rFonts w:eastAsia="Times New Roman" w:cs="Times New Roman"/>
          <w:color w:val="000000"/>
          <w:szCs w:val="24"/>
        </w:rPr>
        <w:t xml:space="preserve">στην Ελλάδα, συνέδεαν μονοσήμαντα την έννοια της αξιοπιστίας της χώρας, με τη βούληση, με τη πολιτική επιθυμία -ας το πω έτσι- των ελληνικών κυβερνήσεων να </w:t>
      </w:r>
      <w:proofErr w:type="spellStart"/>
      <w:r>
        <w:rPr>
          <w:rFonts w:eastAsia="Times New Roman" w:cs="Times New Roman"/>
          <w:color w:val="000000"/>
          <w:szCs w:val="24"/>
        </w:rPr>
        <w:t>υπακούουν</w:t>
      </w:r>
      <w:proofErr w:type="spellEnd"/>
      <w:r>
        <w:rPr>
          <w:rFonts w:eastAsia="Times New Roman" w:cs="Times New Roman"/>
          <w:color w:val="000000"/>
          <w:szCs w:val="24"/>
        </w:rPr>
        <w:t xml:space="preserve"> στις απαιτήσεις των δανειστών. Το πρόσχημα, βεβαίως, ήταν η υιοθέτηση των μεταρρυθμίσεων -</w:t>
      </w:r>
      <w:r>
        <w:rPr>
          <w:rFonts w:eastAsia="Times New Roman" w:cs="Times New Roman"/>
          <w:color w:val="000000"/>
          <w:szCs w:val="24"/>
        </w:rPr>
        <w:t xml:space="preserve">άλλες από αυτές ήταν </w:t>
      </w:r>
      <w:r>
        <w:rPr>
          <w:rFonts w:eastAsia="Times New Roman" w:cs="Times New Roman"/>
          <w:color w:val="000000"/>
          <w:szCs w:val="24"/>
        </w:rPr>
        <w:t>αναγκαίες</w:t>
      </w:r>
      <w:r>
        <w:rPr>
          <w:rFonts w:eastAsia="Times New Roman" w:cs="Times New Roman"/>
          <w:color w:val="000000"/>
          <w:szCs w:val="24"/>
        </w:rPr>
        <w:t>, άλλες από αυτές ήταν αχρείαστες, σε ό,τι αφορά το σκληρό δημοσιονομικό χαρακτήρα που είχαν- όμως εγώ θα σας καταθέσω σήμερα μία εντελώς διαφορετική άποψη, διότι απεδείχθη ότι όχι μόνο δεν ήταν η αξιοπιστία και το κύρος της χ</w:t>
      </w:r>
      <w:r>
        <w:rPr>
          <w:rFonts w:eastAsia="Times New Roman" w:cs="Times New Roman"/>
          <w:color w:val="000000"/>
          <w:szCs w:val="24"/>
        </w:rPr>
        <w:t>ώρας συνάρτηση -ας το πω έτσι- της πολιτικής βούλησης και του βαθμού εις τον οποίον οι κυβερνήσεις ήταν πειθήνιες εις τις διαθέσεις των δανειστών, αλλά απεδείχθη ότι συνέβη το ακριβώς ανάποδο</w:t>
      </w:r>
      <w:r>
        <w:rPr>
          <w:rFonts w:eastAsia="Times New Roman" w:cs="Times New Roman"/>
          <w:color w:val="000000"/>
          <w:szCs w:val="24"/>
        </w:rPr>
        <w:t>.</w:t>
      </w:r>
      <w:r>
        <w:rPr>
          <w:rFonts w:eastAsia="Times New Roman" w:cs="Times New Roman"/>
          <w:color w:val="000000"/>
          <w:szCs w:val="24"/>
        </w:rPr>
        <w:t xml:space="preserve"> Δεν υπήρξε μεγαλύτερο έλλειμμα αξιοπιστίας για τη χώρα απ’ αυτό</w:t>
      </w:r>
      <w:r>
        <w:rPr>
          <w:rFonts w:eastAsia="Times New Roman" w:cs="Times New Roman"/>
          <w:color w:val="000000"/>
          <w:szCs w:val="24"/>
        </w:rPr>
        <w:t xml:space="preserve"> της περιόδου 2010-2014, όταν δεν υπήρξε κα</w:t>
      </w:r>
      <w:r>
        <w:rPr>
          <w:rFonts w:eastAsia="Times New Roman" w:cs="Times New Roman"/>
          <w:color w:val="000000"/>
          <w:szCs w:val="24"/>
        </w:rPr>
        <w:t>μ</w:t>
      </w:r>
      <w:r>
        <w:rPr>
          <w:rFonts w:eastAsia="Times New Roman" w:cs="Times New Roman"/>
          <w:color w:val="000000"/>
          <w:szCs w:val="24"/>
        </w:rPr>
        <w:t>μία απολύτως αντίδραση, όταν από αυτό εδώ το Βήμα ακούστηκε</w:t>
      </w:r>
      <w:r>
        <w:rPr>
          <w:rFonts w:eastAsia="Times New Roman" w:cs="Times New Roman"/>
          <w:color w:val="000000"/>
          <w:szCs w:val="24"/>
        </w:rPr>
        <w:t>,</w:t>
      </w:r>
      <w:r>
        <w:rPr>
          <w:rFonts w:eastAsia="Times New Roman" w:cs="Times New Roman"/>
          <w:color w:val="000000"/>
          <w:szCs w:val="24"/>
        </w:rPr>
        <w:t xml:space="preserve"> το ότι ακόμα και αν δεν υπήρχαν τα μνημόνια, θα έπρεπε κάποιος να τα φέρει, όταν από αυτό εδώ το Βήμα ακούστηκε ότι μαζί τα φάγαμε, όταν ακούστηκε ότι </w:t>
      </w:r>
      <w:r>
        <w:rPr>
          <w:rFonts w:eastAsia="Times New Roman" w:cs="Times New Roman"/>
          <w:color w:val="000000"/>
          <w:szCs w:val="24"/>
        </w:rPr>
        <w:t xml:space="preserve">είναι ευλογία τα μνημόνια. </w:t>
      </w:r>
    </w:p>
    <w:p w14:paraId="35846A00" w14:textId="77777777" w:rsidR="00825165" w:rsidRDefault="00D46FE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αξιοπιστία, όμως, μιας κυβέρνησης, μιας χώρας, μιας κοινωνίας -θα έλεγα εγώ- είναι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συνάρτηση της δυνατότητας να υπερασπίζεται την αξιοπρέπεια των πολιτών, της δυνατότητας να υπερασπίζεται και όχι να απαξιώνει το δημόσ</w:t>
      </w:r>
      <w:r>
        <w:rPr>
          <w:rFonts w:eastAsia="Times New Roman" w:cs="Times New Roman"/>
          <w:szCs w:val="24"/>
        </w:rPr>
        <w:t>ιο συμφέρον, συνάρτηση της αξιοκρατίας, της διαφάνειας, της βούλησης να καταπολεμήσεις και όχι να συγκαλύψεις τη διαφθορά. Είναι τέλος, συνάρτηση και των αποτελεσμάτων που εισπράττεις στο επίπεδο της καθημερινότητας των πολιτών, το εάν το επίπεδο ζωής βελτ</w:t>
      </w:r>
      <w:r>
        <w:rPr>
          <w:rFonts w:eastAsia="Times New Roman" w:cs="Times New Roman"/>
          <w:szCs w:val="24"/>
        </w:rPr>
        <w:t>ιώνεται ή υποβαθμίζεται, κατά πόσο</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οι πολίτες της χώρας στο σύνολό τους έχουν τη δυνατότητα πρόσβασης σε μία σειρά από αγαθά και υπηρεσίες</w:t>
      </w:r>
      <w:r>
        <w:rPr>
          <w:rFonts w:eastAsia="Times New Roman" w:cs="Times New Roman"/>
          <w:szCs w:val="24"/>
        </w:rPr>
        <w:t>,</w:t>
      </w:r>
      <w:r>
        <w:rPr>
          <w:rFonts w:eastAsia="Times New Roman" w:cs="Times New Roman"/>
          <w:szCs w:val="24"/>
        </w:rPr>
        <w:t xml:space="preserve"> που αποτελούν εγγυήσεις γι’ αυτό που ονομάζουμε «ομαλή κοινωνική αναπαραγωγή». </w:t>
      </w:r>
    </w:p>
    <w:p w14:paraId="35846A01" w14:textId="77777777" w:rsidR="00825165" w:rsidRDefault="00D46FE4">
      <w:pPr>
        <w:spacing w:after="0" w:line="600" w:lineRule="auto"/>
        <w:ind w:firstLine="720"/>
        <w:contextualSpacing/>
        <w:jc w:val="both"/>
        <w:rPr>
          <w:rFonts w:eastAsia="Times New Roman" w:cs="Times New Roman"/>
          <w:szCs w:val="24"/>
        </w:rPr>
      </w:pPr>
      <w:r>
        <w:rPr>
          <w:rFonts w:eastAsia="Times New Roman" w:cs="Times New Roman"/>
          <w:szCs w:val="24"/>
        </w:rPr>
        <w:t>Με αυτή την έννοια θα έλεγα</w:t>
      </w:r>
      <w:r>
        <w:rPr>
          <w:rFonts w:eastAsia="Times New Roman" w:cs="Times New Roman"/>
          <w:szCs w:val="24"/>
        </w:rPr>
        <w:t xml:space="preserve"> ότι </w:t>
      </w:r>
      <w:r>
        <w:rPr>
          <w:rFonts w:eastAsia="Times New Roman" w:cs="Times New Roman"/>
          <w:szCs w:val="24"/>
        </w:rPr>
        <w:t xml:space="preserve">η </w:t>
      </w:r>
      <w:r>
        <w:rPr>
          <w:rFonts w:eastAsia="Times New Roman" w:cs="Times New Roman"/>
          <w:szCs w:val="24"/>
        </w:rPr>
        <w:t xml:space="preserve">καθολική πρόσβαση στο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γείας για όσους ζουν σε αυτή την χώρα, ανεξαρτήτως εισοδήματος, κοινωνικής τάξης ή καταγωγής, είναι θεμελιώδης αρχή της Ελλάδας</w:t>
      </w:r>
      <w:r>
        <w:rPr>
          <w:rFonts w:eastAsia="Times New Roman" w:cs="Times New Roman"/>
          <w:szCs w:val="24"/>
        </w:rPr>
        <w:t>,</w:t>
      </w:r>
      <w:r>
        <w:rPr>
          <w:rFonts w:eastAsia="Times New Roman" w:cs="Times New Roman"/>
          <w:szCs w:val="24"/>
        </w:rPr>
        <w:t xml:space="preserve"> που εμείς τουλάχιστον οραματιζόμαστε μιας Ελλάδας ισότητας και δικαιοσύνης. </w:t>
      </w:r>
    </w:p>
    <w:p w14:paraId="35846A02" w14:textId="77777777" w:rsidR="00825165" w:rsidRDefault="00D46FE4">
      <w:pPr>
        <w:spacing w:after="0" w:line="600" w:lineRule="auto"/>
        <w:ind w:firstLine="720"/>
        <w:contextualSpacing/>
        <w:jc w:val="both"/>
        <w:rPr>
          <w:rFonts w:eastAsia="Times New Roman" w:cs="Times New Roman"/>
          <w:szCs w:val="24"/>
        </w:rPr>
      </w:pPr>
      <w:r>
        <w:rPr>
          <w:rFonts w:eastAsia="Times New Roman" w:cs="Times New Roman"/>
          <w:szCs w:val="24"/>
        </w:rPr>
        <w:t>Έ</w:t>
      </w:r>
      <w:r>
        <w:rPr>
          <w:rFonts w:eastAsia="Times New Roman" w:cs="Times New Roman"/>
          <w:szCs w:val="24"/>
        </w:rPr>
        <w:t>χου</w:t>
      </w:r>
      <w:r>
        <w:rPr>
          <w:rFonts w:eastAsia="Times New Roman" w:cs="Times New Roman"/>
          <w:szCs w:val="24"/>
        </w:rPr>
        <w:t xml:space="preserve">με αποδείξει επανειλημμένα, από την πρώτη μέρα που βρεθήκαμε στα έδρανα της διακυβέρνησης, σε πρωτοφανείς </w:t>
      </w:r>
      <w:r>
        <w:rPr>
          <w:rFonts w:eastAsia="Times New Roman" w:cs="Times New Roman"/>
          <w:szCs w:val="24"/>
        </w:rPr>
        <w:lastRenderedPageBreak/>
        <w:t xml:space="preserve">συνθήκες, τις πιο σκληρές, τις πιο δύσκολες συνθήκες που έχει βρεθεί κυβέρνηση στον τόπο από τη Μεταπολίτευση και μετά ότι δώσαμε και δίνουμε διαρκώς </w:t>
      </w:r>
      <w:r>
        <w:rPr>
          <w:rFonts w:eastAsia="Times New Roman" w:cs="Times New Roman"/>
          <w:szCs w:val="24"/>
        </w:rPr>
        <w:t>μία μάχη, παρά το ότι έχουμε μια χώρα και μια οικονομία καταχρεωμένη, μια οικονομία σε ασφυξία και παραλάβαμε μια χώρα σε διεθνή ανυποληψία, δώσαμε ιδιαίτερο βάρος στην προσπάθεια να φέρουμε πιο κοντά αυτό το όραμα της δικαιοσύνης και της ισότητας, με τους</w:t>
      </w:r>
      <w:r>
        <w:rPr>
          <w:rFonts w:eastAsia="Times New Roman" w:cs="Times New Roman"/>
          <w:szCs w:val="24"/>
        </w:rPr>
        <w:t xml:space="preserve"> πόρους που είχαμε στις συνθήκες της δημοσιονομικής ασφυξίας και τώρα της δημοσιονομικής πειθαρχίας. Αλλά είναι άλλο να μοιράζεις με δικαιοσύνη τους πόρους που έχεις κι άλλο να συνεχίζεις το πάρτι της διαπλοκής, της κατασπατάλησης του δημοσίου χρήματος και</w:t>
      </w:r>
      <w:r>
        <w:rPr>
          <w:rFonts w:eastAsia="Times New Roman" w:cs="Times New Roman"/>
          <w:szCs w:val="24"/>
        </w:rPr>
        <w:t xml:space="preserve"> να επιμένεις σε θεσμικά πλαίσια που ευνοούν τα ιδιωτικά συμφέροντα, προς όφελος των λίγων και εις βάρος των πολλών. </w:t>
      </w:r>
    </w:p>
    <w:p w14:paraId="35846A03" w14:textId="77777777" w:rsidR="00825165" w:rsidRDefault="00D46FE4">
      <w:pPr>
        <w:spacing w:after="0"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σε ότι αφορά τον χώρο της υγείας, φροντίδα μας και μέλημά μας είναι να δημιουργήσουμε ένα σύστημα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γείας γι</w:t>
      </w:r>
      <w:r>
        <w:rPr>
          <w:rFonts w:eastAsia="Times New Roman" w:cs="Times New Roman"/>
          <w:szCs w:val="24"/>
        </w:rPr>
        <w:t>α όλους τους πολίτες</w:t>
      </w:r>
      <w:r>
        <w:rPr>
          <w:rFonts w:eastAsia="Times New Roman" w:cs="Times New Roman"/>
          <w:szCs w:val="24"/>
        </w:rPr>
        <w:t>,</w:t>
      </w:r>
      <w:r>
        <w:rPr>
          <w:rFonts w:eastAsia="Times New Roman" w:cs="Times New Roman"/>
          <w:szCs w:val="24"/>
        </w:rPr>
        <w:t xml:space="preserve"> καλύπτοντας και μάλιστα σε συνθήκες κρίσης -πόσο πιο εύκολο θα ήταν άραγε να το σχεδιάσει κανείς αυτό σε συνθήκες ευμάρειας πριν από το 2009- καλύπτοντας, λοιπόν, μία διαχρονική έλλειψη στο οικοδόμημα του Εθνικού Συστήματος Υγείας, το</w:t>
      </w:r>
      <w:r>
        <w:rPr>
          <w:rFonts w:eastAsia="Times New Roman" w:cs="Times New Roman"/>
          <w:szCs w:val="24"/>
        </w:rPr>
        <w:t xml:space="preserve"> έλλειμμα ενός δικτύου </w:t>
      </w:r>
      <w:r>
        <w:rPr>
          <w:rFonts w:eastAsia="Times New Roman" w:cs="Times New Roman"/>
          <w:szCs w:val="24"/>
        </w:rPr>
        <w:lastRenderedPageBreak/>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ροντίδας</w:t>
      </w:r>
      <w:r>
        <w:rPr>
          <w:rFonts w:eastAsia="Times New Roman" w:cs="Times New Roman"/>
          <w:szCs w:val="24"/>
        </w:rPr>
        <w:t>,</w:t>
      </w:r>
      <w:r>
        <w:rPr>
          <w:rFonts w:eastAsia="Times New Roman" w:cs="Times New Roman"/>
          <w:szCs w:val="24"/>
        </w:rPr>
        <w:t xml:space="preserve"> που να μπορεί να συμβά</w:t>
      </w:r>
      <w:r>
        <w:rPr>
          <w:rFonts w:eastAsia="Times New Roman" w:cs="Times New Roman"/>
          <w:szCs w:val="24"/>
        </w:rPr>
        <w:t>λ</w:t>
      </w:r>
      <w:r>
        <w:rPr>
          <w:rFonts w:eastAsia="Times New Roman" w:cs="Times New Roman"/>
          <w:szCs w:val="24"/>
        </w:rPr>
        <w:t>λει καθοριστικά στο να μη διαιωνίζονται δύο βασικές στρεβλώσεις του Εθνικού Συστήματος Υγείας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proofErr w:type="spellStart"/>
      <w:r>
        <w:rPr>
          <w:rFonts w:eastAsia="Times New Roman" w:cs="Times New Roman"/>
          <w:szCs w:val="24"/>
        </w:rPr>
        <w:t>νοσοκομειοκεντρικός</w:t>
      </w:r>
      <w:proofErr w:type="spellEnd"/>
      <w:r>
        <w:rPr>
          <w:rFonts w:eastAsia="Times New Roman" w:cs="Times New Roman"/>
          <w:szCs w:val="24"/>
        </w:rPr>
        <w:t xml:space="preserve"> χαρακτήρας του, ο </w:t>
      </w:r>
      <w:proofErr w:type="spellStart"/>
      <w:r>
        <w:rPr>
          <w:rFonts w:eastAsia="Times New Roman" w:cs="Times New Roman"/>
          <w:szCs w:val="24"/>
        </w:rPr>
        <w:t>ιατροκεντρικός</w:t>
      </w:r>
      <w:proofErr w:type="spellEnd"/>
      <w:r>
        <w:rPr>
          <w:rFonts w:eastAsia="Times New Roman" w:cs="Times New Roman"/>
          <w:szCs w:val="24"/>
        </w:rPr>
        <w:t xml:space="preserve"> χαρακτήρας τους και η ανυπαρξία εθνικής στρατηγικής για την πρόληψη και την αγωγή υγείας. </w:t>
      </w:r>
    </w:p>
    <w:p w14:paraId="35846A04" w14:textId="77777777" w:rsidR="00825165" w:rsidRDefault="00D46FE4">
      <w:pPr>
        <w:spacing w:after="0" w:line="600" w:lineRule="auto"/>
        <w:ind w:firstLine="720"/>
        <w:contextualSpacing/>
        <w:jc w:val="both"/>
        <w:rPr>
          <w:rFonts w:eastAsia="Times New Roman" w:cs="Times New Roman"/>
          <w:szCs w:val="24"/>
        </w:rPr>
      </w:pPr>
      <w:r>
        <w:rPr>
          <w:rFonts w:eastAsia="Times New Roman" w:cs="Times New Roman"/>
          <w:szCs w:val="24"/>
        </w:rPr>
        <w:t>Συνέπεια αυτών των δύο στρεβλώσεων ήταν να διαμορφωθεί για χρόνια στη χώρα ένα τοπίο</w:t>
      </w:r>
      <w:r>
        <w:rPr>
          <w:rFonts w:eastAsia="Times New Roman" w:cs="Times New Roman"/>
          <w:szCs w:val="24"/>
        </w:rPr>
        <w:t>,</w:t>
      </w:r>
      <w:r>
        <w:rPr>
          <w:rFonts w:eastAsia="Times New Roman" w:cs="Times New Roman"/>
          <w:szCs w:val="24"/>
        </w:rPr>
        <w:t xml:space="preserve"> που υποβάθμιζε συνολικά το</w:t>
      </w:r>
      <w:r>
        <w:rPr>
          <w:rFonts w:eastAsia="Times New Roman" w:cs="Times New Roman"/>
          <w:szCs w:val="24"/>
        </w:rPr>
        <w:t>ν τομέα της υγείας -και μάλιστα πολύ πριν από τη κρίση- ένα τοπίο με, δυστυχώς, δύο γνώριμα για τους Έλληνες πολίτες χαρακτηριστικά</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ην ασφυξία στα </w:t>
      </w:r>
      <w:r>
        <w:rPr>
          <w:rFonts w:eastAsia="Times New Roman" w:cs="Times New Roman"/>
          <w:szCs w:val="24"/>
        </w:rPr>
        <w:t>τ</w:t>
      </w:r>
      <w:r>
        <w:rPr>
          <w:rFonts w:eastAsia="Times New Roman" w:cs="Times New Roman"/>
          <w:szCs w:val="24"/>
        </w:rPr>
        <w:t xml:space="preserve">μήματα </w:t>
      </w:r>
      <w:r>
        <w:rPr>
          <w:rFonts w:eastAsia="Times New Roman" w:cs="Times New Roman"/>
          <w:szCs w:val="24"/>
        </w:rPr>
        <w:t>ε</w:t>
      </w:r>
      <w:r>
        <w:rPr>
          <w:rFonts w:eastAsia="Times New Roman" w:cs="Times New Roman"/>
          <w:szCs w:val="24"/>
        </w:rPr>
        <w:t xml:space="preserve">πειγόντων </w:t>
      </w:r>
      <w:r>
        <w:rPr>
          <w:rFonts w:eastAsia="Times New Roman" w:cs="Times New Roman"/>
          <w:szCs w:val="24"/>
        </w:rPr>
        <w:t>π</w:t>
      </w:r>
      <w:r>
        <w:rPr>
          <w:rFonts w:eastAsia="Times New Roman" w:cs="Times New Roman"/>
          <w:szCs w:val="24"/>
        </w:rPr>
        <w:t xml:space="preserve">εριστατικών στα </w:t>
      </w:r>
      <w:r>
        <w:rPr>
          <w:rFonts w:eastAsia="Times New Roman" w:cs="Times New Roman"/>
          <w:szCs w:val="24"/>
        </w:rPr>
        <w:t>τ</w:t>
      </w:r>
      <w:r>
        <w:rPr>
          <w:rFonts w:eastAsia="Times New Roman" w:cs="Times New Roman"/>
          <w:szCs w:val="24"/>
        </w:rPr>
        <w:t xml:space="preserve">ακτικά </w:t>
      </w:r>
      <w:r>
        <w:rPr>
          <w:rFonts w:eastAsia="Times New Roman" w:cs="Times New Roman"/>
          <w:szCs w:val="24"/>
        </w:rPr>
        <w:t>ε</w:t>
      </w:r>
      <w:r>
        <w:rPr>
          <w:rFonts w:eastAsia="Times New Roman" w:cs="Times New Roman"/>
          <w:szCs w:val="24"/>
        </w:rPr>
        <w:t xml:space="preserve">ξωτερικά </w:t>
      </w:r>
      <w:r>
        <w:rPr>
          <w:rFonts w:eastAsia="Times New Roman" w:cs="Times New Roman"/>
          <w:szCs w:val="24"/>
        </w:rPr>
        <w:t>ι</w:t>
      </w:r>
      <w:r>
        <w:rPr>
          <w:rFonts w:eastAsia="Times New Roman" w:cs="Times New Roman"/>
          <w:szCs w:val="24"/>
        </w:rPr>
        <w:t xml:space="preserve">ατρεία των </w:t>
      </w:r>
      <w:r>
        <w:rPr>
          <w:rFonts w:eastAsia="Times New Roman" w:cs="Times New Roman"/>
          <w:szCs w:val="24"/>
        </w:rPr>
        <w:t>ν</w:t>
      </w:r>
      <w:r>
        <w:rPr>
          <w:rFonts w:eastAsia="Times New Roman" w:cs="Times New Roman"/>
          <w:szCs w:val="24"/>
        </w:rPr>
        <w:t xml:space="preserve">οσοκομείων και την ανεξέλεγκτη παρουσία </w:t>
      </w:r>
      <w:r>
        <w:rPr>
          <w:rFonts w:eastAsia="Times New Roman" w:cs="Times New Roman"/>
          <w:szCs w:val="24"/>
        </w:rPr>
        <w:t xml:space="preserve">ιδιωτικών διαγνωστικών κέντρων, ιδιωτικών μονάδων νοσηλείας και αποκατάστασης. </w:t>
      </w:r>
    </w:p>
    <w:p w14:paraId="35846A05" w14:textId="77777777" w:rsidR="00825165" w:rsidRDefault="00D46FE4">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λοιπόν, το κενό στην αρχιτεκτονική του </w:t>
      </w:r>
      <w:r>
        <w:rPr>
          <w:rFonts w:eastAsia="Times New Roman" w:cs="Times New Roman"/>
          <w:szCs w:val="24"/>
        </w:rPr>
        <w:t>σ</w:t>
      </w:r>
      <w:r>
        <w:rPr>
          <w:rFonts w:eastAsia="Times New Roman" w:cs="Times New Roman"/>
          <w:szCs w:val="24"/>
        </w:rPr>
        <w:t xml:space="preserve">υστήματος </w:t>
      </w:r>
      <w:r>
        <w:rPr>
          <w:rFonts w:eastAsia="Times New Roman" w:cs="Times New Roman"/>
          <w:szCs w:val="24"/>
        </w:rPr>
        <w:t>υ</w:t>
      </w:r>
      <w:r>
        <w:rPr>
          <w:rFonts w:eastAsia="Times New Roman" w:cs="Times New Roman"/>
          <w:szCs w:val="24"/>
        </w:rPr>
        <w:t>γείας ερχόμαστε σήμερα να αποκαταστήσουμε, ένα κενό που στα χρόνια της κρίσης οι κυβερνήσεις του ΠΑΣΟΚ και της Νέας Δημ</w:t>
      </w:r>
      <w:r>
        <w:rPr>
          <w:rFonts w:eastAsia="Times New Roman" w:cs="Times New Roman"/>
          <w:szCs w:val="24"/>
        </w:rPr>
        <w:t xml:space="preserve">οκρατίας το αντιμετώπισαν ως ευκαιρία </w:t>
      </w:r>
      <w:r>
        <w:rPr>
          <w:rFonts w:eastAsia="Times New Roman" w:cs="Times New Roman"/>
          <w:szCs w:val="24"/>
        </w:rPr>
        <w:t>-</w:t>
      </w:r>
      <w:r>
        <w:rPr>
          <w:rFonts w:eastAsia="Times New Roman" w:cs="Times New Roman"/>
          <w:szCs w:val="24"/>
        </w:rPr>
        <w:t xml:space="preserve">συνειδητά θα έλεγα εγώ και μπορώ να το αποδείξω και με τις σημερινές σας δηλώσεις, θα το κάνω ευθύς αμέσως- προκειμένου να διευκολύνετε συγκεκριμένα ιδιωτικά συμφέροντα στον χώρο της υγείας, χωρίς </w:t>
      </w:r>
      <w:r>
        <w:rPr>
          <w:rFonts w:eastAsia="Times New Roman" w:cs="Times New Roman"/>
          <w:szCs w:val="24"/>
        </w:rPr>
        <w:lastRenderedPageBreak/>
        <w:t xml:space="preserve">να ενδιαφέρεστε για </w:t>
      </w:r>
      <w:r>
        <w:rPr>
          <w:rFonts w:eastAsia="Times New Roman" w:cs="Times New Roman"/>
          <w:szCs w:val="24"/>
        </w:rPr>
        <w:t xml:space="preserve">τις καταστροφικές συνέπειες που μπορεί να έχει μία τέτοια πολιτική, ιδίως την περίοδο της κρίσης, απέναντι στο σύνολο της κοινωνίας. </w:t>
      </w:r>
    </w:p>
    <w:p w14:paraId="35846A06" w14:textId="77777777" w:rsidR="00825165" w:rsidRDefault="00D46FE4">
      <w:pPr>
        <w:spacing w:after="0" w:line="600" w:lineRule="auto"/>
        <w:ind w:firstLine="720"/>
        <w:contextualSpacing/>
        <w:jc w:val="both"/>
        <w:rPr>
          <w:rFonts w:eastAsia="Times New Roman" w:cs="Times New Roman"/>
          <w:szCs w:val="24"/>
        </w:rPr>
      </w:pPr>
      <w:r>
        <w:rPr>
          <w:rFonts w:eastAsia="Times New Roman" w:cs="Times New Roman"/>
          <w:szCs w:val="24"/>
        </w:rPr>
        <w:t>Έτσι, λοιπόν, οργανώθηκε τα τελευταία χρόνια και συντηρήθηκε ένα καθεστώς μη τεκμηριωμένης επιστημονικά ιατρικής πρακτικής</w:t>
      </w:r>
      <w:r>
        <w:rPr>
          <w:rFonts w:eastAsia="Times New Roman" w:cs="Times New Roman"/>
          <w:szCs w:val="24"/>
        </w:rPr>
        <w:t xml:space="preserve">, </w:t>
      </w:r>
      <w:proofErr w:type="spellStart"/>
      <w:r>
        <w:rPr>
          <w:rFonts w:eastAsia="Times New Roman" w:cs="Times New Roman"/>
          <w:szCs w:val="24"/>
        </w:rPr>
        <w:t>προκλητής</w:t>
      </w:r>
      <w:proofErr w:type="spellEnd"/>
      <w:r>
        <w:rPr>
          <w:rFonts w:eastAsia="Times New Roman" w:cs="Times New Roman"/>
          <w:szCs w:val="24"/>
        </w:rPr>
        <w:t xml:space="preserve"> ζήτησης εξετάσεων, φαρμάκων και νοσηλευτικών πράξεων, συναλλαγής με ισχυρά συμφέροντα των προμηθειών υγείας και φαρμάκου, ανυπαρξίας μηχανισμών ελέγχου του κόστους και της ποιότητας των υπηρεσιών, ανοχής και συχνά συγκάλυψης των κοινωνικά εγκλη</w:t>
      </w:r>
      <w:r>
        <w:rPr>
          <w:rFonts w:eastAsia="Times New Roman" w:cs="Times New Roman"/>
          <w:szCs w:val="24"/>
        </w:rPr>
        <w:t xml:space="preserve">ματικών φαινομένων σπατάλης, διαφθοράς και εκμετάλλευσης των πολιτών, των ασθενών που προσέρχονται στο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 xml:space="preserve">γείας. </w:t>
      </w:r>
    </w:p>
    <w:p w14:paraId="35846A0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Τα επακόλουθα αυτής της πρακτικής λειτουργίας είναι η κατακερματισμένη και ασυνεχής υγειονομική φροντίδα, η ανεπαρκής πρόληψη και αγωγή </w:t>
      </w:r>
      <w:r>
        <w:rPr>
          <w:rFonts w:eastAsia="Times New Roman" w:cs="Times New Roman"/>
          <w:szCs w:val="24"/>
        </w:rPr>
        <w:t xml:space="preserve">υγείας, η αρνητική εξέλιξη των δεικτών υγείας του πληθυσμού, σε αντίθεση με άλλες χώρες της Ευρώπης που επένδυσαν στην </w:t>
      </w:r>
      <w:r>
        <w:rPr>
          <w:rFonts w:eastAsia="Times New Roman" w:cs="Times New Roman"/>
          <w:szCs w:val="24"/>
        </w:rPr>
        <w:t>π</w:t>
      </w:r>
      <w:r>
        <w:rPr>
          <w:rFonts w:eastAsia="Times New Roman" w:cs="Times New Roman"/>
          <w:szCs w:val="24"/>
        </w:rPr>
        <w:t xml:space="preserve">ρωτοβάθμια </w:t>
      </w:r>
      <w:r>
        <w:rPr>
          <w:rFonts w:eastAsia="Times New Roman" w:cs="Times New Roman"/>
          <w:szCs w:val="24"/>
        </w:rPr>
        <w:t>φ</w:t>
      </w:r>
      <w:r>
        <w:rPr>
          <w:rFonts w:eastAsia="Times New Roman" w:cs="Times New Roman"/>
          <w:szCs w:val="24"/>
        </w:rPr>
        <w:t xml:space="preserve">ροντίδα </w:t>
      </w:r>
      <w:r>
        <w:rPr>
          <w:rFonts w:eastAsia="Times New Roman" w:cs="Times New Roman"/>
          <w:szCs w:val="24"/>
        </w:rPr>
        <w:t>υ</w:t>
      </w:r>
      <w:r>
        <w:rPr>
          <w:rFonts w:eastAsia="Times New Roman" w:cs="Times New Roman"/>
          <w:szCs w:val="24"/>
        </w:rPr>
        <w:t xml:space="preserve">γείας, η διεύρυνση του ζωτικού χώρου για την επιχειρηματική παρέμβαση του ιδιωτικού τομέα, ιδιαίτερα στον χώρο της </w:t>
      </w:r>
      <w:r>
        <w:rPr>
          <w:rFonts w:eastAsia="Times New Roman" w:cs="Times New Roman"/>
          <w:szCs w:val="24"/>
        </w:rPr>
        <w:t xml:space="preserve">διάγνωσης </w:t>
      </w:r>
      <w:r>
        <w:rPr>
          <w:rFonts w:eastAsia="Times New Roman" w:cs="Times New Roman"/>
          <w:szCs w:val="24"/>
        </w:rPr>
        <w:lastRenderedPageBreak/>
        <w:t>αλλά και σ’ αυτόν της θεραπείας και της αποκατάστασης, και</w:t>
      </w:r>
      <w:r>
        <w:rPr>
          <w:rFonts w:eastAsia="Times New Roman" w:cs="Times New Roman"/>
          <w:szCs w:val="24"/>
        </w:rPr>
        <w:t>,</w:t>
      </w:r>
      <w:r>
        <w:rPr>
          <w:rFonts w:eastAsia="Times New Roman" w:cs="Times New Roman"/>
          <w:szCs w:val="24"/>
        </w:rPr>
        <w:t xml:space="preserve"> βεβαίως, εν τέλει η δημιουργία μιας εκτεταμένης ζώνης υγειονομικής φτώχειας στον πληθυσμό, υγειονομικής φτώχειας στην ελληνική κοινωνία. </w:t>
      </w:r>
    </w:p>
    <w:p w14:paraId="35846A0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Η κατάσταση αυτή έφτασε στο μη παρέκει, όταν το </w:t>
      </w:r>
      <w:r>
        <w:rPr>
          <w:rFonts w:eastAsia="Times New Roman" w:cs="Times New Roman"/>
          <w:szCs w:val="24"/>
        </w:rPr>
        <w:t xml:space="preserve">κενό πρωτοβάθμιας φροντίδας το οποίο ατελώς κάλυπταν τα ιατρεία του ΙΚΑ και μετέπειτα του ΕΟΠΥΥ, έφτασε στο αποκορύφωμά του μέσα από τις διαρκείς παρεμβάσεις, διαλυτικές παρεμβάσεις, </w:t>
      </w:r>
      <w:proofErr w:type="spellStart"/>
      <w:r>
        <w:rPr>
          <w:rFonts w:eastAsia="Times New Roman" w:cs="Times New Roman"/>
          <w:szCs w:val="24"/>
        </w:rPr>
        <w:t>μνημονιακές</w:t>
      </w:r>
      <w:proofErr w:type="spellEnd"/>
      <w:r>
        <w:rPr>
          <w:rFonts w:eastAsia="Times New Roman" w:cs="Times New Roman"/>
          <w:szCs w:val="24"/>
        </w:rPr>
        <w:t xml:space="preserve"> παρεμβάσεις στην πενταετία 2010-2014. </w:t>
      </w:r>
    </w:p>
    <w:p w14:paraId="35846A0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Σήμερα, λοιπόν, επιχει</w:t>
      </w:r>
      <w:r>
        <w:rPr>
          <w:rFonts w:eastAsia="Times New Roman" w:cs="Times New Roman"/>
          <w:szCs w:val="24"/>
        </w:rPr>
        <w:t>ρούμε τόσο τις απαραίτητες διορθώσεις στην αρχιτεκτονική του Εθνικού Συστήματος Υγείας</w:t>
      </w:r>
      <w:r>
        <w:rPr>
          <w:rFonts w:eastAsia="Times New Roman" w:cs="Times New Roman"/>
          <w:szCs w:val="24"/>
        </w:rPr>
        <w:t>,</w:t>
      </w:r>
      <w:r>
        <w:rPr>
          <w:rFonts w:eastAsia="Times New Roman" w:cs="Times New Roman"/>
          <w:szCs w:val="24"/>
        </w:rPr>
        <w:t xml:space="preserve"> όσο, όμως, και μια συνολική αλλαγή του υποδείγματος στον προσανατολισμό και τη λειτουργία του συστήματος. Επιδιώκουμε, δηλαδή, μια προσέγγιση</w:t>
      </w:r>
      <w:r>
        <w:rPr>
          <w:rFonts w:eastAsia="Times New Roman" w:cs="Times New Roman"/>
          <w:szCs w:val="24"/>
        </w:rPr>
        <w:t>,</w:t>
      </w:r>
      <w:r>
        <w:rPr>
          <w:rFonts w:eastAsia="Times New Roman" w:cs="Times New Roman"/>
          <w:szCs w:val="24"/>
        </w:rPr>
        <w:t xml:space="preserve"> που αναβαθμίζει την έγκαι</w:t>
      </w:r>
      <w:r>
        <w:rPr>
          <w:rFonts w:eastAsia="Times New Roman" w:cs="Times New Roman"/>
          <w:szCs w:val="24"/>
        </w:rPr>
        <w:t>ρη διάγνωση και πρόληψη, αντί να μένουμε μονάχα στην ενίσχυση του τελευταίου σταδίου</w:t>
      </w:r>
      <w:r>
        <w:rPr>
          <w:rFonts w:eastAsia="Times New Roman" w:cs="Times New Roman"/>
          <w:szCs w:val="24"/>
        </w:rPr>
        <w:t>,</w:t>
      </w:r>
      <w:r>
        <w:rPr>
          <w:rFonts w:eastAsia="Times New Roman" w:cs="Times New Roman"/>
          <w:szCs w:val="24"/>
        </w:rPr>
        <w:t xml:space="preserve"> που αφορά την αντιμετώπιση του προβλήματος του ασθενή. Αυτή ακριβώς είναι, θα έλεγα, και η θεμελιώδης αρχή πίσω από τη μεταρρύθμιση που σήμερα ψηφίζουμε, δηλαδή, ο πολίτη</w:t>
      </w:r>
      <w:r>
        <w:rPr>
          <w:rFonts w:eastAsia="Times New Roman" w:cs="Times New Roman"/>
          <w:szCs w:val="24"/>
        </w:rPr>
        <w:t xml:space="preserve">ς μέσα από την άμεση επαφή του με το πρώτο επίπεδο </w:t>
      </w:r>
      <w:r>
        <w:rPr>
          <w:rFonts w:eastAsia="Times New Roman" w:cs="Times New Roman"/>
          <w:szCs w:val="24"/>
        </w:rPr>
        <w:lastRenderedPageBreak/>
        <w:t>του συστήματος υγείας</w:t>
      </w:r>
      <w:r>
        <w:rPr>
          <w:rFonts w:eastAsia="Times New Roman" w:cs="Times New Roman"/>
          <w:szCs w:val="24"/>
        </w:rPr>
        <w:t>,</w:t>
      </w:r>
      <w:r>
        <w:rPr>
          <w:rFonts w:eastAsia="Times New Roman" w:cs="Times New Roman"/>
          <w:szCs w:val="24"/>
        </w:rPr>
        <w:t xml:space="preserve"> να έχει τη δυνατότητα μιας έγκαιρης επιστημονικής διάγνωσης, τη δυνατότητα να αποφεύγει χρόνιες αναμονές</w:t>
      </w:r>
      <w:r>
        <w:rPr>
          <w:rFonts w:eastAsia="Times New Roman" w:cs="Times New Roman"/>
          <w:szCs w:val="24"/>
        </w:rPr>
        <w:t>,</w:t>
      </w:r>
      <w:r>
        <w:rPr>
          <w:rFonts w:eastAsia="Times New Roman" w:cs="Times New Roman"/>
          <w:szCs w:val="24"/>
        </w:rPr>
        <w:t xml:space="preserve"> που πιθανά να οξύνουν ένα απολύτως αντιμετωπίσιμο πρόβλημα υγείας</w:t>
      </w:r>
      <w:r>
        <w:rPr>
          <w:rFonts w:eastAsia="Times New Roman" w:cs="Times New Roman"/>
          <w:szCs w:val="24"/>
        </w:rPr>
        <w:t>,</w:t>
      </w:r>
      <w:r>
        <w:rPr>
          <w:rFonts w:eastAsia="Times New Roman" w:cs="Times New Roman"/>
          <w:szCs w:val="24"/>
        </w:rPr>
        <w:t xml:space="preserve"> και, φυσι</w:t>
      </w:r>
      <w:r>
        <w:rPr>
          <w:rFonts w:eastAsia="Times New Roman" w:cs="Times New Roman"/>
          <w:szCs w:val="24"/>
        </w:rPr>
        <w:t xml:space="preserve">κά, να μην αναγκάζεται να απευθύνεται σε αμφιβόλου ποιότητας, θα έλεγα, και αμφιβόλου επάρκειας διαγνωστικά κέντρα, πληρώνοντας από την τσέπη του για εξετάσεις, οι οποίες είναι πάρα πολύ απλές και μπορούν να του παρασχεθούν δωρεάν. </w:t>
      </w:r>
    </w:p>
    <w:p w14:paraId="35846A0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ώρα επιτρέψτε μου να σ</w:t>
      </w:r>
      <w:r>
        <w:rPr>
          <w:rFonts w:eastAsia="Times New Roman" w:cs="Times New Roman"/>
          <w:szCs w:val="24"/>
        </w:rPr>
        <w:t xml:space="preserve">ας πω και να το αντιπαραβάλω και θεωρητικά. Γιατί είναι ωραίο πράγμα, όταν συζητάμε εδώ για παρεμβάσεις που αφορούν την καθημερινότητα του πολίτη, να αναδεικνύουμε και τις ιδεολογικές και τις πολιτικές μας διαφορές. </w:t>
      </w:r>
      <w:r>
        <w:rPr>
          <w:rFonts w:eastAsia="Times New Roman" w:cs="Times New Roman"/>
          <w:szCs w:val="24"/>
        </w:rPr>
        <w:t>Ε</w:t>
      </w:r>
      <w:r>
        <w:rPr>
          <w:rFonts w:eastAsia="Times New Roman" w:cs="Times New Roman"/>
          <w:szCs w:val="24"/>
        </w:rPr>
        <w:t>ίμαι ευτυχής, διότι έχουμε από την άλλη</w:t>
      </w:r>
      <w:r>
        <w:rPr>
          <w:rFonts w:eastAsia="Times New Roman" w:cs="Times New Roman"/>
          <w:szCs w:val="24"/>
        </w:rPr>
        <w:t xml:space="preserve"> πλευρά, στην Αξιωματική Αντιπολίτευση, μια ηγεσία που </w:t>
      </w:r>
      <w:r>
        <w:rPr>
          <w:rFonts w:eastAsia="Times New Roman" w:cs="Times New Roman"/>
          <w:szCs w:val="24"/>
        </w:rPr>
        <w:t>-</w:t>
      </w:r>
      <w:r>
        <w:rPr>
          <w:rFonts w:eastAsia="Times New Roman" w:cs="Times New Roman"/>
          <w:szCs w:val="24"/>
        </w:rPr>
        <w:t xml:space="preserve">αυτό δεν το κρύβω- μας ευνοεί. Ευνοεί αυτή την ιδεολογική αντιπαράθεση </w:t>
      </w:r>
      <w:r>
        <w:rPr>
          <w:rFonts w:eastAsia="Times New Roman" w:cs="Times New Roman"/>
          <w:szCs w:val="24"/>
        </w:rPr>
        <w:t>κ</w:t>
      </w:r>
      <w:r>
        <w:rPr>
          <w:rFonts w:eastAsia="Times New Roman" w:cs="Times New Roman"/>
          <w:szCs w:val="24"/>
        </w:rPr>
        <w:t>αι είναι καλό πράγμα για τους πολίτες. Διότι αυτό που σας περιέγραψα ως τώρα, τη δυνατότητα δηλαδή μιας ισότιμης πρόσβασης και κ</w:t>
      </w:r>
      <w:r>
        <w:rPr>
          <w:rFonts w:eastAsia="Times New Roman" w:cs="Times New Roman"/>
          <w:szCs w:val="24"/>
        </w:rPr>
        <w:t xml:space="preserve">άλυψης του συνόλου του πληθυσμού, τη δυνατότητα η πρόληψη, η </w:t>
      </w:r>
      <w:r>
        <w:rPr>
          <w:rFonts w:eastAsia="Times New Roman" w:cs="Times New Roman"/>
          <w:szCs w:val="24"/>
        </w:rPr>
        <w:lastRenderedPageBreak/>
        <w:t xml:space="preserve">διάγνωση να γίνεται στο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 xml:space="preserve">γείας και όχι στα ιδιωτικά διαγνωστικά κέντρα, αυτό είναι το δικό μας όραμα για την υγεία. Το δικό σας ποιο ακριβώς είναι; </w:t>
      </w:r>
    </w:p>
    <w:p w14:paraId="35846A0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Για να δούμε το αντίστοιχο όραμα της Νέας Δημοκρατίας. Βλέπω εδώ στην πρώτη σειρά τον </w:t>
      </w:r>
      <w:r>
        <w:rPr>
          <w:rFonts w:eastAsia="Times New Roman" w:cs="Times New Roman"/>
          <w:szCs w:val="24"/>
        </w:rPr>
        <w:t>τ</w:t>
      </w:r>
      <w:r>
        <w:rPr>
          <w:rFonts w:eastAsia="Times New Roman" w:cs="Times New Roman"/>
          <w:szCs w:val="24"/>
        </w:rPr>
        <w:t xml:space="preserve">ομεάρχη </w:t>
      </w:r>
      <w:r>
        <w:rPr>
          <w:rFonts w:eastAsia="Times New Roman" w:cs="Times New Roman"/>
          <w:szCs w:val="24"/>
        </w:rPr>
        <w:t>υ</w:t>
      </w:r>
      <w:r>
        <w:rPr>
          <w:rFonts w:eastAsia="Times New Roman" w:cs="Times New Roman"/>
          <w:szCs w:val="24"/>
        </w:rPr>
        <w:t xml:space="preserve">γείας και τον </w:t>
      </w:r>
      <w:r>
        <w:rPr>
          <w:rFonts w:eastAsia="Times New Roman" w:cs="Times New Roman"/>
          <w:szCs w:val="24"/>
        </w:rPr>
        <w:t>α</w:t>
      </w:r>
      <w:r>
        <w:rPr>
          <w:rFonts w:eastAsia="Times New Roman" w:cs="Times New Roman"/>
          <w:szCs w:val="24"/>
        </w:rPr>
        <w:t>ναπληρωτή, δύο μετ</w:t>
      </w:r>
      <w:r>
        <w:rPr>
          <w:rFonts w:eastAsia="Times New Roman" w:cs="Times New Roman"/>
          <w:szCs w:val="24"/>
        </w:rPr>
        <w:t>εγ</w:t>
      </w:r>
      <w:r>
        <w:rPr>
          <w:rFonts w:eastAsia="Times New Roman" w:cs="Times New Roman"/>
          <w:szCs w:val="24"/>
        </w:rPr>
        <w:t xml:space="preserve">γραφές της Νέας Δημοκρατίας. Δεν ξέρω, βέβαια, αν είναι επιπέδου </w:t>
      </w:r>
      <w:proofErr w:type="spellStart"/>
      <w:r>
        <w:rPr>
          <w:rFonts w:eastAsia="Times New Roman" w:cs="Times New Roman"/>
          <w:szCs w:val="24"/>
        </w:rPr>
        <w:t>Μέσι</w:t>
      </w:r>
      <w:proofErr w:type="spellEnd"/>
      <w:r>
        <w:rPr>
          <w:rFonts w:eastAsia="Times New Roman" w:cs="Times New Roman"/>
          <w:szCs w:val="24"/>
        </w:rPr>
        <w:t xml:space="preserve"> και </w:t>
      </w:r>
      <w:proofErr w:type="spellStart"/>
      <w:r>
        <w:rPr>
          <w:rFonts w:eastAsia="Times New Roman" w:cs="Times New Roman"/>
          <w:szCs w:val="24"/>
        </w:rPr>
        <w:t>Νεϊμάρ</w:t>
      </w:r>
      <w:proofErr w:type="spellEnd"/>
      <w:r>
        <w:rPr>
          <w:rFonts w:eastAsia="Times New Roman" w:cs="Times New Roman"/>
          <w:szCs w:val="24"/>
        </w:rPr>
        <w:t>, που τώρα είναι στο μεταγραφικό παζάρι, αλλά</w:t>
      </w:r>
      <w:r>
        <w:rPr>
          <w:rFonts w:eastAsia="Times New Roman" w:cs="Times New Roman"/>
          <w:szCs w:val="24"/>
        </w:rPr>
        <w:t xml:space="preserve"> βοηθάνε με τις δηλώσεις τους οι μετ</w:t>
      </w:r>
      <w:r>
        <w:rPr>
          <w:rFonts w:eastAsia="Times New Roman" w:cs="Times New Roman"/>
          <w:szCs w:val="24"/>
        </w:rPr>
        <w:t>εγ</w:t>
      </w:r>
      <w:r>
        <w:rPr>
          <w:rFonts w:eastAsia="Times New Roman" w:cs="Times New Roman"/>
          <w:szCs w:val="24"/>
        </w:rPr>
        <w:t>γραφές</w:t>
      </w:r>
      <w:r>
        <w:rPr>
          <w:rFonts w:eastAsia="Times New Roman" w:cs="Times New Roman"/>
          <w:szCs w:val="24"/>
        </w:rPr>
        <w:t>,</w:t>
      </w:r>
      <w:r>
        <w:rPr>
          <w:rFonts w:eastAsia="Times New Roman" w:cs="Times New Roman"/>
          <w:szCs w:val="24"/>
        </w:rPr>
        <w:t xml:space="preserve"> να γίνεται ένας διάλογος ουσιαστικός και να αντιπαρατίθενται με σαφήνεια οι απόψεις. </w:t>
      </w:r>
    </w:p>
    <w:p w14:paraId="35846A0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Για να έχουμε όλοι μια εικόνα του ποια είναι η εκδικητική αντίληψη της Αξιωματικής Αντιπολίτευσης, ιδιαίτερα στον χώρο της υ</w:t>
      </w:r>
      <w:r>
        <w:rPr>
          <w:rFonts w:eastAsia="Times New Roman" w:cs="Times New Roman"/>
          <w:szCs w:val="24"/>
        </w:rPr>
        <w:t xml:space="preserve">γείας, θα θυμηθώ τις δηλώσεις του </w:t>
      </w:r>
      <w:r>
        <w:rPr>
          <w:rFonts w:eastAsia="Times New Roman" w:cs="Times New Roman"/>
          <w:szCs w:val="24"/>
        </w:rPr>
        <w:t>τ</w:t>
      </w:r>
      <w:r>
        <w:rPr>
          <w:rFonts w:eastAsia="Times New Roman" w:cs="Times New Roman"/>
          <w:szCs w:val="24"/>
        </w:rPr>
        <w:t>ομεάρχη από αυτό εδώ το Βήμα ότι θα έρθει η Νέα Δημοκρατία και θα βάλει «χι» σε όσους προσελήφθησαν με διαδικασίες κανονικές, με διαδικασίες ΑΣΕΠ</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τους διοικητές που για πρώτη φορά βρέθηκαν στη θέση τους με διαδικασία συ</w:t>
      </w:r>
      <w:r>
        <w:rPr>
          <w:rFonts w:eastAsia="Times New Roman" w:cs="Times New Roman"/>
          <w:szCs w:val="24"/>
        </w:rPr>
        <w:t xml:space="preserve">νεντεύξεων, ουσιαστική, ανοιχτή, αδιάβλητη και όχι με διορισμούς με το σύστημα «τέσσερα-δύο-ένα» Θα βάλετε, λοιπόν, «χι». Εντάξει. Ευτυχώς ο ελληνικός λαός δεν θα σας δώσει αυτή τη δυνατότητα. </w:t>
      </w:r>
    </w:p>
    <w:p w14:paraId="35846A0D" w14:textId="77777777" w:rsidR="00825165" w:rsidRDefault="00D46FE4">
      <w:pPr>
        <w:spacing w:after="0" w:line="600" w:lineRule="auto"/>
        <w:ind w:firstLine="720"/>
        <w:jc w:val="center"/>
        <w:rPr>
          <w:rFonts w:eastAsia="Times New Roman"/>
          <w:bCs/>
        </w:rPr>
      </w:pPr>
      <w:r>
        <w:rPr>
          <w:rFonts w:eastAsia="Times New Roman"/>
          <w:bCs/>
        </w:rPr>
        <w:lastRenderedPageBreak/>
        <w:t>(Θόρυβος από την πτέρυγα της Νέας Δημοκρατίας)</w:t>
      </w:r>
    </w:p>
    <w:p w14:paraId="35846A0E" w14:textId="77777777" w:rsidR="00825165" w:rsidRDefault="00D46FE4">
      <w:pPr>
        <w:spacing w:after="0" w:line="600" w:lineRule="auto"/>
        <w:ind w:firstLine="720"/>
        <w:rPr>
          <w:rFonts w:eastAsia="Times New Roman"/>
          <w:bCs/>
        </w:rPr>
      </w:pPr>
      <w:r>
        <w:rPr>
          <w:rFonts w:eastAsia="Times New Roman"/>
          <w:b/>
          <w:bCs/>
        </w:rPr>
        <w:t>ΠΡΟΕΔΡΟΣ (Νικόλ</w:t>
      </w:r>
      <w:r>
        <w:rPr>
          <w:rFonts w:eastAsia="Times New Roman"/>
          <w:b/>
          <w:bCs/>
        </w:rPr>
        <w:t xml:space="preserve">αος </w:t>
      </w:r>
      <w:proofErr w:type="spellStart"/>
      <w:r>
        <w:rPr>
          <w:rFonts w:eastAsia="Times New Roman"/>
          <w:b/>
          <w:bCs/>
        </w:rPr>
        <w:t>Βούτσης</w:t>
      </w:r>
      <w:proofErr w:type="spellEnd"/>
      <w:r>
        <w:rPr>
          <w:rFonts w:eastAsia="Times New Roman"/>
          <w:b/>
          <w:bCs/>
        </w:rPr>
        <w:t>):</w:t>
      </w:r>
      <w:r>
        <w:rPr>
          <w:rFonts w:eastAsia="Times New Roman"/>
          <w:bCs/>
        </w:rPr>
        <w:t xml:space="preserve"> Ησυχία, παρακαλώ. </w:t>
      </w:r>
    </w:p>
    <w:p w14:paraId="35846A0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Σήμερα είδα και τον </w:t>
      </w:r>
      <w:r>
        <w:rPr>
          <w:rFonts w:eastAsia="Times New Roman" w:cs="Times New Roman"/>
          <w:szCs w:val="24"/>
        </w:rPr>
        <w:t>α</w:t>
      </w:r>
      <w:r>
        <w:rPr>
          <w:rFonts w:eastAsia="Times New Roman" w:cs="Times New Roman"/>
          <w:szCs w:val="24"/>
        </w:rPr>
        <w:t xml:space="preserve">ναπληρωτή </w:t>
      </w:r>
      <w:r>
        <w:rPr>
          <w:rFonts w:eastAsia="Times New Roman" w:cs="Times New Roman"/>
          <w:szCs w:val="24"/>
        </w:rPr>
        <w:t>τ</w:t>
      </w:r>
      <w:r>
        <w:rPr>
          <w:rFonts w:eastAsia="Times New Roman" w:cs="Times New Roman"/>
          <w:szCs w:val="24"/>
        </w:rPr>
        <w:t xml:space="preserve">ομεάρχη της </w:t>
      </w:r>
      <w:r>
        <w:rPr>
          <w:rFonts w:eastAsia="Times New Roman" w:cs="Times New Roman"/>
          <w:szCs w:val="24"/>
        </w:rPr>
        <w:t>υ</w:t>
      </w:r>
      <w:r>
        <w:rPr>
          <w:rFonts w:eastAsia="Times New Roman" w:cs="Times New Roman"/>
          <w:szCs w:val="24"/>
        </w:rPr>
        <w:t>γείας να βγαίνει με μεγάλη σαφήνεια -ένα καινούργιο μεταγραφικό απόκτημα της Νέας Δημοκρατίας- και να λέει: «Είναι ουτοπική η προσπάθεια</w:t>
      </w:r>
      <w:r>
        <w:rPr>
          <w:rFonts w:eastAsia="Times New Roman" w:cs="Times New Roman"/>
          <w:szCs w:val="24"/>
        </w:rPr>
        <w:t xml:space="preserve"> της Κυβέρνησης να θέλει να δημιουργήσει κέντρα υγείας σε κάθε πόλη. Αντί η Κυβέρνηση να φτιάξει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υ</w:t>
      </w:r>
      <w:r>
        <w:rPr>
          <w:rFonts w:eastAsia="Times New Roman" w:cs="Times New Roman"/>
          <w:szCs w:val="24"/>
        </w:rPr>
        <w:t>γείας, θα μπορούσαν να γίνουν συμβάσεις με ιδιωτικά νοσοκομεία και ιδιώτες γιατρούς, προκειμένου να κινηθεί το χρήμα στην οικονομ</w:t>
      </w:r>
      <w:r>
        <w:rPr>
          <w:rFonts w:eastAsia="Times New Roman" w:cs="Times New Roman"/>
          <w:szCs w:val="24"/>
        </w:rPr>
        <w:t xml:space="preserve">ία και να δημιουργηθούν θέσεις εργασίας. Ο τρόπος για να </w:t>
      </w:r>
      <w:proofErr w:type="spellStart"/>
      <w:r>
        <w:rPr>
          <w:rFonts w:eastAsia="Times New Roman" w:cs="Times New Roman"/>
          <w:szCs w:val="24"/>
        </w:rPr>
        <w:t>αποσυμφορηθούν</w:t>
      </w:r>
      <w:proofErr w:type="spellEnd"/>
      <w:r>
        <w:rPr>
          <w:rFonts w:eastAsia="Times New Roman" w:cs="Times New Roman"/>
          <w:szCs w:val="24"/>
        </w:rPr>
        <w:t xml:space="preserve"> τα δημόσια νοσοκομεία</w:t>
      </w:r>
      <w:r>
        <w:rPr>
          <w:rFonts w:eastAsia="Times New Roman" w:cs="Times New Roman"/>
          <w:szCs w:val="24"/>
        </w:rPr>
        <w:t>,</w:t>
      </w:r>
      <w:r>
        <w:rPr>
          <w:rFonts w:eastAsia="Times New Roman" w:cs="Times New Roman"/>
          <w:szCs w:val="24"/>
        </w:rPr>
        <w:t xml:space="preserve"> είναι να διοχετευθούν οι ασθενείς σε ιδιωτικές κλινικές». Μάλιστα. Αυτή είναι η άποψή σας.</w:t>
      </w:r>
    </w:p>
    <w:p w14:paraId="35846A10" w14:textId="77777777" w:rsidR="00825165" w:rsidRDefault="00D46FE4">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35846A1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Μας βοηθάτε,</w:t>
      </w:r>
      <w:r>
        <w:rPr>
          <w:rFonts w:eastAsia="Times New Roman" w:cs="Times New Roman"/>
          <w:szCs w:val="24"/>
        </w:rPr>
        <w:t xml:space="preserve"> κύριε Φωτήλα. Είναι η συνέντευξή σας στον Ραδιοφωνικό Σταθμό «24/7», αν δεν κάνω λάθος. Είναι η απομαγνητοφώνηση. Δεν μπορείτε να με διαψεύσετε </w:t>
      </w:r>
      <w:r>
        <w:rPr>
          <w:rFonts w:eastAsia="Times New Roman" w:cs="Times New Roman"/>
          <w:szCs w:val="24"/>
        </w:rPr>
        <w:t>κ</w:t>
      </w:r>
      <w:r>
        <w:rPr>
          <w:rFonts w:eastAsia="Times New Roman" w:cs="Times New Roman"/>
          <w:szCs w:val="24"/>
        </w:rPr>
        <w:t xml:space="preserve">αι δεν πρέπει </w:t>
      </w:r>
      <w:r>
        <w:rPr>
          <w:rFonts w:eastAsia="Times New Roman" w:cs="Times New Roman"/>
          <w:szCs w:val="24"/>
        </w:rPr>
        <w:lastRenderedPageBreak/>
        <w:t>να με διαψεύσετε. Να γίνεται η αντιπαράθεση με ειλικρίνεια. Χαιρόμαστε.</w:t>
      </w:r>
    </w:p>
    <w:p w14:paraId="35846A1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Εσείς, λοιπόν, είσαστε τ</w:t>
      </w:r>
      <w:r>
        <w:rPr>
          <w:rFonts w:eastAsia="Times New Roman" w:cs="Times New Roman"/>
          <w:szCs w:val="24"/>
        </w:rPr>
        <w:t>ο κόμμα εκείνο</w:t>
      </w:r>
      <w:r>
        <w:rPr>
          <w:rFonts w:eastAsia="Times New Roman" w:cs="Times New Roman"/>
          <w:szCs w:val="24"/>
        </w:rPr>
        <w:t>,</w:t>
      </w:r>
      <w:r>
        <w:rPr>
          <w:rFonts w:eastAsia="Times New Roman" w:cs="Times New Roman"/>
          <w:szCs w:val="24"/>
        </w:rPr>
        <w:t xml:space="preserve"> που σήμερα υπηρετεί με σαφήνεια και με σταθερότητα τα ιδιωτικά συμφέροντα στον χώρο της παιδείας, στον χώρο της υγείας, στον χώρο της κοινωνικής πρόνοιας. Εμείς έχουμε μια άλλη αντίληψη. Έχουμε την αντίληψη της ισότητας, της δικαιοσύνης, τη</w:t>
      </w:r>
      <w:r>
        <w:rPr>
          <w:rFonts w:eastAsia="Times New Roman" w:cs="Times New Roman"/>
          <w:szCs w:val="24"/>
        </w:rPr>
        <w:t xml:space="preserve">ς καθολικότητας. Γι’ αυτό, λοιπόν, και δεν μπορεί ο Αρχηγός σας να έρχεται εδώ σ’ αυτό το Βήμα, και να κάνει αναφορά στους πολίτες της </w:t>
      </w:r>
      <w:r>
        <w:rPr>
          <w:rFonts w:eastAsia="Times New Roman" w:cs="Times New Roman"/>
          <w:szCs w:val="24"/>
        </w:rPr>
        <w:t>δ</w:t>
      </w:r>
      <w:r>
        <w:rPr>
          <w:rFonts w:eastAsia="Times New Roman" w:cs="Times New Roman"/>
          <w:szCs w:val="24"/>
        </w:rPr>
        <w:t>υτικής Αττικής. Τι έχετε να πείτε εσείς σ’ αυτούς τους ανθρώπους</w:t>
      </w:r>
      <w:r>
        <w:rPr>
          <w:rFonts w:eastAsia="Times New Roman" w:cs="Times New Roman"/>
          <w:szCs w:val="24"/>
        </w:rPr>
        <w:t>,</w:t>
      </w:r>
      <w:r>
        <w:rPr>
          <w:rFonts w:eastAsia="Times New Roman" w:cs="Times New Roman"/>
          <w:szCs w:val="24"/>
        </w:rPr>
        <w:t xml:space="preserve"> που έμειναν άνεργοι στα χρόνια της κρίσης, που είδαν τ</w:t>
      </w:r>
      <w:r>
        <w:rPr>
          <w:rFonts w:eastAsia="Times New Roman" w:cs="Times New Roman"/>
          <w:szCs w:val="24"/>
        </w:rPr>
        <w:t xml:space="preserve">α εισοδήματά τους να λεηλατούνται στα χρόνια της κρίσης; Θα έχετε τη δυνατότητα να ανέβετε κι εσείς να πείτε την άποψή σας. Είναι ρητορικού χαρακτήρα τα ερωτήματα και πιστεύω ότι έχει ενδιαφέρον να τα ακούσετε. </w:t>
      </w:r>
    </w:p>
    <w:p w14:paraId="35846A1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Πώς, λοιπόν, να ομιλήσετε εσείς γι’ αυτούς τ</w:t>
      </w:r>
      <w:r>
        <w:rPr>
          <w:rFonts w:eastAsia="Times New Roman" w:cs="Times New Roman"/>
          <w:szCs w:val="24"/>
        </w:rPr>
        <w:t>ους ανθρώπους</w:t>
      </w:r>
      <w:r>
        <w:rPr>
          <w:rFonts w:eastAsia="Times New Roman" w:cs="Times New Roman"/>
          <w:szCs w:val="24"/>
        </w:rPr>
        <w:t>,</w:t>
      </w:r>
      <w:r>
        <w:rPr>
          <w:rFonts w:eastAsia="Times New Roman" w:cs="Times New Roman"/>
          <w:szCs w:val="24"/>
        </w:rPr>
        <w:t xml:space="preserve"> που στα χρόνια σας είδαν τα εισοδήματά τους είτε να μηδενίζονται είτε να υποβαθμίζονται, την αξιοπρέπειά τους να χάνεται και ταυτόχρονα το πάρτι να συνεχίζεται στον χώρο της υγείας; Είδαν να ξεπουλιούνται δημόσια νοσοκομεία. Το πάρτι του </w:t>
      </w:r>
      <w:r>
        <w:rPr>
          <w:rFonts w:eastAsia="Times New Roman" w:cs="Times New Roman"/>
          <w:szCs w:val="24"/>
        </w:rPr>
        <w:lastRenderedPageBreak/>
        <w:t>ΚΕΕ</w:t>
      </w:r>
      <w:r>
        <w:rPr>
          <w:rFonts w:eastAsia="Times New Roman" w:cs="Times New Roman"/>
          <w:szCs w:val="24"/>
        </w:rPr>
        <w:t xml:space="preserve">ΛΠΝΟ και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ήμερα την ώρα που εμείς φέρνουμε σε συνθήκες</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δημοσιονομικής δυσκολίας μια μεταρρυθμιστική τομή για να επαναφέρουμε την κοινωνική φροντίδα, την κοινωνική προστασία σε επίπεδα αξιοπρέπειας, ευρωπαϊκά επίπεδα, έρχεστε και λέτε ότι η λύση είναι να διοχετεύσουμε τους ασθενείς σε ιδιωτικές κλινικές. Δεν μ</w:t>
      </w:r>
      <w:r>
        <w:rPr>
          <w:rFonts w:eastAsia="Times New Roman" w:cs="Times New Roman"/>
          <w:szCs w:val="24"/>
        </w:rPr>
        <w:t xml:space="preserve">πορείτε να κρυφτείτε. Ακόμη και αν θέλετε, η χαρά σας δεν σας αφήνει να κρυφτείτε. Λέτε τα πράγματα με το όνομά τους </w:t>
      </w:r>
      <w:r>
        <w:rPr>
          <w:rFonts w:eastAsia="Times New Roman" w:cs="Times New Roman"/>
          <w:szCs w:val="24"/>
        </w:rPr>
        <w:t>κ</w:t>
      </w:r>
      <w:r>
        <w:rPr>
          <w:rFonts w:eastAsia="Times New Roman" w:cs="Times New Roman"/>
          <w:szCs w:val="24"/>
        </w:rPr>
        <w:t xml:space="preserve">αι χαιρόμαστε πολύ γι’ αυτό. </w:t>
      </w:r>
    </w:p>
    <w:p w14:paraId="35846A1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ίδιο συνέβη πριν από δύο ημέρες στη συζήτηση εδώ για την παιδεία. Έχετε υιοθετήσει πλήρως την εκσυγχρονισ</w:t>
      </w:r>
      <w:r>
        <w:rPr>
          <w:rFonts w:eastAsia="Times New Roman" w:cs="Times New Roman"/>
          <w:szCs w:val="24"/>
        </w:rPr>
        <w:t>τική και νεοφιλελεύθερη αντίληψη της κ</w:t>
      </w:r>
      <w:r>
        <w:rPr>
          <w:rFonts w:eastAsia="Times New Roman" w:cs="Times New Roman"/>
          <w:szCs w:val="24"/>
        </w:rPr>
        <w:t>.</w:t>
      </w:r>
      <w:r>
        <w:rPr>
          <w:rFonts w:eastAsia="Times New Roman" w:cs="Times New Roman"/>
          <w:szCs w:val="24"/>
        </w:rPr>
        <w:t xml:space="preserve"> Διαμαντοπούλου, την οποία ψηφίσατε στη Βουλή ΠΑΣΟΚ, Νέα Δημοκρατία και ΛΑΟΣ. Και αναφερθήκατε σε έγκλημα πολιτικό, διότι φέραμε ένα νομοσχέδιο, στο οποίο δίνεται η δυνατότητα στους νέους ανθρώπους που δεν έχουν οικον</w:t>
      </w:r>
      <w:r>
        <w:rPr>
          <w:rFonts w:eastAsia="Times New Roman" w:cs="Times New Roman"/>
          <w:szCs w:val="24"/>
        </w:rPr>
        <w:t>ομική δυνατότητα</w:t>
      </w:r>
      <w:r>
        <w:rPr>
          <w:rFonts w:eastAsia="Times New Roman" w:cs="Times New Roman"/>
          <w:szCs w:val="24"/>
        </w:rPr>
        <w:t>,</w:t>
      </w:r>
      <w:r>
        <w:rPr>
          <w:rFonts w:eastAsia="Times New Roman" w:cs="Times New Roman"/>
          <w:szCs w:val="24"/>
        </w:rPr>
        <w:t xml:space="preserve"> να κάνουν μεταπτυχιακά χωρίς να πληρώνουν. Αυτό είναι το έγκλημά μας.</w:t>
      </w:r>
    </w:p>
    <w:p w14:paraId="35846A1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ροχωράτε ένα βήμα παραπέρα σήμερα σ’ αυτό</w:t>
      </w:r>
      <w:r>
        <w:rPr>
          <w:rFonts w:eastAsia="Times New Roman" w:cs="Times New Roman"/>
          <w:szCs w:val="24"/>
        </w:rPr>
        <w:t>ν</w:t>
      </w:r>
      <w:r>
        <w:rPr>
          <w:rFonts w:eastAsia="Times New Roman" w:cs="Times New Roman"/>
          <w:szCs w:val="24"/>
        </w:rPr>
        <w:t xml:space="preserve"> τον απίστευτο λαϊκισμό -γιατί αυτός είναι ο λαϊκισμός- και κάνετε τερά</w:t>
      </w:r>
      <w:r>
        <w:rPr>
          <w:rFonts w:eastAsia="Times New Roman" w:cs="Times New Roman"/>
          <w:szCs w:val="24"/>
        </w:rPr>
        <w:lastRenderedPageBreak/>
        <w:t>στιο θέμα, γίνεστε σημαιοφόροι του λαϊκισμού, διότι για σας η αριστεία είναι</w:t>
      </w:r>
      <w:r>
        <w:rPr>
          <w:rFonts w:eastAsia="Times New Roman" w:cs="Times New Roman"/>
          <w:szCs w:val="24"/>
        </w:rPr>
        <w:t>,</w:t>
      </w:r>
      <w:r>
        <w:rPr>
          <w:rFonts w:eastAsia="Times New Roman" w:cs="Times New Roman"/>
          <w:szCs w:val="24"/>
        </w:rPr>
        <w:t xml:space="preserve"> αν στα παιδάκια των επτά και των οκτώ ετών το εθνικό μας σύμβολο θα το κρατάνε μόνο αυτά που έχουν τον καλύ</w:t>
      </w:r>
      <w:r>
        <w:rPr>
          <w:rFonts w:eastAsia="Times New Roman" w:cs="Times New Roman"/>
          <w:szCs w:val="24"/>
        </w:rPr>
        <w:t>τερο βαθμό ή όχι. Αυτή είναι για εσάς η αριστεία. Εσείς που κλείσατε σχολεία, που κάνατε τα σχολεία μας να μην έχουν βιβλία και να λειτουργούν με φωτοτυπίες μέχρι τον Δεκέμβρη και χωρίς καθηγητές, που καταντήσατε τα δημόσια πανεπιστήμια να λειτουργούν με φ</w:t>
      </w:r>
      <w:r>
        <w:rPr>
          <w:rFonts w:eastAsia="Times New Roman" w:cs="Times New Roman"/>
          <w:szCs w:val="24"/>
        </w:rPr>
        <w:t>ωτοτυπίες και μειώσατε τη χρηματοδότησή τους κατά 40% και που με την πολιτική σας οδηγήσατε τη μεγάλη πλειοψηφία των νέων επιστημόνων έξω από τη χώρα</w:t>
      </w:r>
      <w:r>
        <w:rPr>
          <w:rFonts w:eastAsia="Times New Roman" w:cs="Times New Roman"/>
          <w:szCs w:val="24"/>
        </w:rPr>
        <w:t>,</w:t>
      </w:r>
      <w:r>
        <w:rPr>
          <w:rFonts w:eastAsia="Times New Roman" w:cs="Times New Roman"/>
          <w:szCs w:val="24"/>
        </w:rPr>
        <w:t xml:space="preserve"> μιλάτε για την αριστεία. Και την εντοπίζετε εκεί. </w:t>
      </w:r>
    </w:p>
    <w:p w14:paraId="35846A1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Ενώ για εμάς αριστεία και βοήθεια στην αριστεία αντιθέ</w:t>
      </w:r>
      <w:r>
        <w:rPr>
          <w:rFonts w:eastAsia="Times New Roman" w:cs="Times New Roman"/>
          <w:szCs w:val="24"/>
        </w:rPr>
        <w:t xml:space="preserve">τως δεν είναι το ποιος θα κρατάει τη σημαία στα επτά ή στα οκτώ χρόνια. Διότι το εθνικό σύμβολο έχουν όλοι τη δυνατότητα να το κρατούν και όχι η διάκριση αυτού του χαρακτήρα, προβάλλοντας τα πρότυπα του σκληρού ανταγωνισμού στα οκτώ χρόνια. </w:t>
      </w:r>
    </w:p>
    <w:p w14:paraId="35846A17" w14:textId="77777777" w:rsidR="00825165" w:rsidRDefault="00D46FE4">
      <w:pPr>
        <w:spacing w:after="0" w:line="600" w:lineRule="auto"/>
        <w:ind w:firstLine="720"/>
        <w:jc w:val="center"/>
        <w:rPr>
          <w:rFonts w:eastAsia="Times New Roman"/>
          <w:bCs/>
        </w:rPr>
      </w:pPr>
      <w:r>
        <w:rPr>
          <w:rFonts w:eastAsia="Times New Roman"/>
          <w:bCs/>
        </w:rPr>
        <w:t>(Χειροκροτήματ</w:t>
      </w:r>
      <w:r>
        <w:rPr>
          <w:rFonts w:eastAsia="Times New Roman"/>
          <w:bCs/>
        </w:rPr>
        <w:t>α από την πτέρυγα του ΣΥΡΙΖΑ)</w:t>
      </w:r>
    </w:p>
    <w:p w14:paraId="35846A1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Για εμάς αριστεία και άνοιγμα δρόμου προς την αριστεία είναι τα σχολεία να ανοίγουν στην ώρα τους, είναι το να ανοί</w:t>
      </w:r>
      <w:r>
        <w:rPr>
          <w:rFonts w:eastAsia="Times New Roman" w:cs="Times New Roman"/>
          <w:szCs w:val="24"/>
        </w:rPr>
        <w:lastRenderedPageBreak/>
        <w:t>γουμε αντί να κλείνουμε βιβλιοθήκες, είναι το να δίνουμε τη δυνατότητα στους νέους επιστήμονες να μπορούν να μέ</w:t>
      </w:r>
      <w:r>
        <w:rPr>
          <w:rFonts w:eastAsia="Times New Roman" w:cs="Times New Roman"/>
          <w:szCs w:val="24"/>
        </w:rPr>
        <w:t>νουν στη χώρα, αυξάνοντας τον προϋπολογισμό για την έρευνα στο 1% του ΑΕΠ, ενώ εσείς τον είχατε συρρικνώσει.</w:t>
      </w:r>
    </w:p>
    <w:p w14:paraId="35846A1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Είναι το να δίνουμε πεντακόσιες υποτροφίες σε νέους με υψηλή ειδίκευση και μεταπτυχιακές σπουδές για να μείνουν στη χώρα. Είναι να προσπαθούμε να σ</w:t>
      </w:r>
      <w:r>
        <w:rPr>
          <w:rFonts w:eastAsia="Times New Roman" w:cs="Times New Roman"/>
          <w:szCs w:val="24"/>
        </w:rPr>
        <w:t>τήνουμε τη δημόσια εκπαίδευση στα πόδια της, γιατί αυτό κάνουμε όλο αυτό το διάστημα.</w:t>
      </w:r>
    </w:p>
    <w:p w14:paraId="35846A1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Έρχομαι όμως στα θέματα της υγείας και στο νομοσχέδιο.</w:t>
      </w:r>
    </w:p>
    <w:p w14:paraId="35846A1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Μετά από εκτεταμένη μελέτη όλων των στοιχείων</w:t>
      </w:r>
      <w:r>
        <w:rPr>
          <w:rFonts w:eastAsia="Times New Roman" w:cs="Times New Roman"/>
          <w:szCs w:val="24"/>
        </w:rPr>
        <w:t>,</w:t>
      </w:r>
      <w:r>
        <w:rPr>
          <w:rFonts w:eastAsia="Times New Roman" w:cs="Times New Roman"/>
          <w:szCs w:val="24"/>
        </w:rPr>
        <w:t xml:space="preserve"> προκύπτει ότι μεγάλες ελλείψεις στην πρωτοβάθμια φροντίδα υγείας παρ</w:t>
      </w:r>
      <w:r>
        <w:rPr>
          <w:rFonts w:eastAsia="Times New Roman" w:cs="Times New Roman"/>
          <w:szCs w:val="24"/>
        </w:rPr>
        <w:t>ατηρούνται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στα αστικά κέντρα. Εξ αυτού άλλωστε προκαλείται και η συμφόρηση στα νοσοκομεία και μάλιστα με περιστατικά που κατά 70%-80% θα μπορούσαν να αντιμετωπιστούν από δομές πρωτοβάθμιας περίθαλψης. Για τον λόγο αυτό με το σημερινό νομοσχέδιο πρ</w:t>
      </w:r>
      <w:r>
        <w:rPr>
          <w:rFonts w:eastAsia="Times New Roman" w:cs="Times New Roman"/>
          <w:szCs w:val="24"/>
        </w:rPr>
        <w:t>οχωράμε στη δημιουργία διακοσίων τριάντα εννιά Τ</w:t>
      </w:r>
      <w:r>
        <w:rPr>
          <w:rFonts w:eastAsia="Times New Roman" w:cs="Times New Roman"/>
          <w:szCs w:val="24"/>
        </w:rPr>
        <w:t>Ο</w:t>
      </w:r>
      <w:r>
        <w:rPr>
          <w:rFonts w:eastAsia="Times New Roman" w:cs="Times New Roman"/>
          <w:szCs w:val="24"/>
        </w:rPr>
        <w:t xml:space="preserve">ΜΥ, </w:t>
      </w:r>
      <w:r>
        <w:rPr>
          <w:rFonts w:eastAsia="Times New Roman" w:cs="Times New Roman"/>
          <w:szCs w:val="24"/>
        </w:rPr>
        <w:t>τ</w:t>
      </w:r>
      <w:r>
        <w:rPr>
          <w:rFonts w:eastAsia="Times New Roman" w:cs="Times New Roman"/>
          <w:szCs w:val="24"/>
        </w:rPr>
        <w:t xml:space="preserve">οπικών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υ</w:t>
      </w:r>
      <w:r>
        <w:rPr>
          <w:rFonts w:eastAsia="Times New Roman" w:cs="Times New Roman"/>
          <w:szCs w:val="24"/>
        </w:rPr>
        <w:t xml:space="preserve">γείας σε εξήντα πέντε αστικές περιοχές της χώρας. </w:t>
      </w:r>
    </w:p>
    <w:p w14:paraId="35846A1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Κάθε μονάδα έχει προσδιοριστεί γεωγραφικά με τέτοιο τρόπο, ώστε να έχει πληθυσμιακή αναφορά περίπου δέκα χιλιάδες με δώδεκα χιλιάδες κα</w:t>
      </w:r>
      <w:r>
        <w:rPr>
          <w:rFonts w:eastAsia="Times New Roman" w:cs="Times New Roman"/>
          <w:szCs w:val="24"/>
        </w:rPr>
        <w:t xml:space="preserve">τοίκους, γεγονός που θα καλύψει τον μεγαλύτερο αριθμό αναγκών κάθε πόλης, κάθε μεγάλου αστικού κέντρου. Η κάθε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μ</w:t>
      </w:r>
      <w:r>
        <w:rPr>
          <w:rFonts w:eastAsia="Times New Roman" w:cs="Times New Roman"/>
          <w:szCs w:val="24"/>
        </w:rPr>
        <w:t xml:space="preserve">ονάδα </w:t>
      </w:r>
      <w:r>
        <w:rPr>
          <w:rFonts w:eastAsia="Times New Roman" w:cs="Times New Roman"/>
          <w:szCs w:val="24"/>
        </w:rPr>
        <w:t>υ</w:t>
      </w:r>
      <w:r>
        <w:rPr>
          <w:rFonts w:eastAsia="Times New Roman" w:cs="Times New Roman"/>
          <w:szCs w:val="24"/>
        </w:rPr>
        <w:t>γείας θα στελεχωθεί από δέκα ως δώδεκα άτομα προσωπικού. Περιλαμβάνει τρεις βασικές ειδικότητες γιατρών, παιδιάτρους, παθολόγους κ</w:t>
      </w:r>
      <w:r>
        <w:rPr>
          <w:rFonts w:eastAsia="Times New Roman" w:cs="Times New Roman"/>
          <w:szCs w:val="24"/>
        </w:rPr>
        <w:t>αι γενικού</w:t>
      </w:r>
      <w:r>
        <w:rPr>
          <w:rFonts w:eastAsia="Times New Roman" w:cs="Times New Roman"/>
          <w:szCs w:val="24"/>
        </w:rPr>
        <w:t>ς</w:t>
      </w:r>
      <w:r>
        <w:rPr>
          <w:rFonts w:eastAsia="Times New Roman" w:cs="Times New Roman"/>
          <w:szCs w:val="24"/>
        </w:rPr>
        <w:t xml:space="preserve"> γιατρούς, οι οποίοι θα πλαισιώνονται από το απαραίτητο νοσηλευτικό και ερευνητικό προσωπικό, ώστε να παρέχουν μια ολοκληρωμένη φροντίδα στον κάθε πολίτη ξεχωριστά. Επιτυγχάνεται έτσι η εγγυημένη πρόσβαση των πολιτών σε αυτό που ονομάζουμε </w:t>
      </w:r>
      <w:r>
        <w:rPr>
          <w:rFonts w:eastAsia="Times New Roman" w:cs="Times New Roman"/>
          <w:szCs w:val="24"/>
        </w:rPr>
        <w:t>π</w:t>
      </w:r>
      <w:r>
        <w:rPr>
          <w:rFonts w:eastAsia="Times New Roman" w:cs="Times New Roman"/>
          <w:szCs w:val="24"/>
        </w:rPr>
        <w:t>ρωτο</w:t>
      </w:r>
      <w:r>
        <w:rPr>
          <w:rFonts w:eastAsia="Times New Roman" w:cs="Times New Roman"/>
          <w:szCs w:val="24"/>
        </w:rPr>
        <w:t xml:space="preserve">βάθμια </w:t>
      </w:r>
      <w:r>
        <w:rPr>
          <w:rFonts w:eastAsia="Times New Roman" w:cs="Times New Roman"/>
          <w:szCs w:val="24"/>
        </w:rPr>
        <w:t>φ</w:t>
      </w:r>
      <w:r>
        <w:rPr>
          <w:rFonts w:eastAsia="Times New Roman" w:cs="Times New Roman"/>
          <w:szCs w:val="24"/>
        </w:rPr>
        <w:t xml:space="preserve">ροντίδα </w:t>
      </w:r>
      <w:r>
        <w:rPr>
          <w:rFonts w:eastAsia="Times New Roman" w:cs="Times New Roman"/>
          <w:szCs w:val="24"/>
        </w:rPr>
        <w:t>υ</w:t>
      </w:r>
      <w:r>
        <w:rPr>
          <w:rFonts w:eastAsia="Times New Roman" w:cs="Times New Roman"/>
          <w:szCs w:val="24"/>
        </w:rPr>
        <w:t>γείας</w:t>
      </w:r>
      <w:r>
        <w:rPr>
          <w:rFonts w:eastAsia="Times New Roman" w:cs="Times New Roman"/>
          <w:szCs w:val="24"/>
        </w:rPr>
        <w:t>.</w:t>
      </w:r>
      <w:r>
        <w:rPr>
          <w:rFonts w:eastAsia="Times New Roman" w:cs="Times New Roman"/>
          <w:szCs w:val="24"/>
        </w:rPr>
        <w:t xml:space="preserve"> Ο ασθενής να έχει μια σταθερή και διαρκή φροντίδα. Ο γιατρός να έχει τη δυνατότητα μιας διαρκούς παρακολούθησης του ασθενούς και μέριμνα για την πορεία του ασθενούς, ενισχύοντας έτσι την ενδεδειγμένη και έγκαιρη αντιμετώπιση του προ</w:t>
      </w:r>
      <w:r>
        <w:rPr>
          <w:rFonts w:eastAsia="Times New Roman" w:cs="Times New Roman"/>
          <w:szCs w:val="24"/>
        </w:rPr>
        <w:t xml:space="preserve">βλήματος. </w:t>
      </w:r>
    </w:p>
    <w:p w14:paraId="35846A1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Πολλοί, φυσικά, έσπευσαν να αμφισβητήσουν</w:t>
      </w:r>
      <w:r>
        <w:rPr>
          <w:rFonts w:eastAsia="Times New Roman" w:cs="Times New Roman"/>
          <w:szCs w:val="24"/>
        </w:rPr>
        <w:t>,</w:t>
      </w:r>
      <w:r>
        <w:rPr>
          <w:rFonts w:eastAsia="Times New Roman" w:cs="Times New Roman"/>
          <w:szCs w:val="24"/>
        </w:rPr>
        <w:t xml:space="preserve"> κατά πόσο είναι εφικτό ένα τόσο διευρυμένο σχέδιο στον χώρο της υγείας με δεδομένους τους δημοσιονομικούς περιορισμούς. Αυτό, όμως, που ξεχνούν όσοι κάνουν αυτή την κριτική</w:t>
      </w:r>
      <w:r>
        <w:rPr>
          <w:rFonts w:eastAsia="Times New Roman" w:cs="Times New Roman"/>
          <w:szCs w:val="24"/>
        </w:rPr>
        <w:t>,</w:t>
      </w:r>
      <w:r>
        <w:rPr>
          <w:rFonts w:eastAsia="Times New Roman" w:cs="Times New Roman"/>
          <w:szCs w:val="24"/>
        </w:rPr>
        <w:t xml:space="preserve"> είναι ότι η Κυβέρνησή </w:t>
      </w:r>
      <w:r>
        <w:rPr>
          <w:rFonts w:eastAsia="Times New Roman" w:cs="Times New Roman"/>
          <w:szCs w:val="24"/>
        </w:rPr>
        <w:lastRenderedPageBreak/>
        <w:t>μας έχει την πολιτική βούληση αλλά και το σχέδιο, ώστε να εξασφαλίσει τους πόρους που θα κατευθυνθούν για την κάλυψη των κοινωνικών αναγκών. Έτσι, λοιπόν, καταφέραμε αυτό το πρόγραμμα, το οποίο στην πρώτη φάση θα έχει τετραετή διάρκε</w:t>
      </w:r>
      <w:r>
        <w:rPr>
          <w:rFonts w:eastAsia="Times New Roman" w:cs="Times New Roman"/>
          <w:szCs w:val="24"/>
        </w:rPr>
        <w:t>ια, να καλυφθεί κατά κύριο λόγο από τους κοινοτικούς πόρους. Στόχος είναι σταδιακά να αντικαθίσταται το τμήμα της ευρωπαϊκής χρηματοδότησης</w:t>
      </w:r>
      <w:r>
        <w:rPr>
          <w:rFonts w:eastAsia="Times New Roman" w:cs="Times New Roman"/>
          <w:szCs w:val="24"/>
        </w:rPr>
        <w:t>,</w:t>
      </w:r>
      <w:r>
        <w:rPr>
          <w:rFonts w:eastAsia="Times New Roman" w:cs="Times New Roman"/>
          <w:szCs w:val="24"/>
        </w:rPr>
        <w:t xml:space="preserve"> από πόρους που εγγράφονται στον κρατικό προϋπολογισμό, ώστε η πρωτοβάθμια φροντίδα μετά το πέρας των τεσσάρων χρόνω</w:t>
      </w:r>
      <w:r>
        <w:rPr>
          <w:rFonts w:eastAsia="Times New Roman" w:cs="Times New Roman"/>
          <w:szCs w:val="24"/>
        </w:rPr>
        <w:t xml:space="preserve">ν να συνεχίσει να υφίσταται ως αναπόσπαστο κομμάτι του Εθνικού Συστήματος Υγείας. </w:t>
      </w:r>
    </w:p>
    <w:p w14:paraId="35846A1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ανάμεσα στην πολιτική του ΣΥΡΙΖΑ την προοδευτική πολιτική με κοινωνικό </w:t>
      </w:r>
      <w:r>
        <w:rPr>
          <w:rFonts w:eastAsia="Times New Roman" w:cs="Times New Roman"/>
          <w:szCs w:val="24"/>
        </w:rPr>
        <w:t xml:space="preserve">πρόσημο </w:t>
      </w:r>
      <w:r>
        <w:rPr>
          <w:rFonts w:eastAsia="Times New Roman" w:cs="Times New Roman"/>
          <w:szCs w:val="24"/>
        </w:rPr>
        <w:t xml:space="preserve">και την πολιτική της Νέας Δημοκρατίας τη συντηρητική πολιτική με </w:t>
      </w:r>
      <w:r>
        <w:rPr>
          <w:rFonts w:eastAsia="Times New Roman" w:cs="Times New Roman"/>
          <w:szCs w:val="24"/>
        </w:rPr>
        <w:t>νεοφιλελεύθερο πρόσημο, υπάρχουν τεράστιες ιδεολογικές, πολιτικές αλλά και πρακτικές διαφορές, που όσο περνάει αυτή η μεγάλη περιπέτεια</w:t>
      </w:r>
      <w:r>
        <w:rPr>
          <w:rFonts w:eastAsia="Times New Roman" w:cs="Times New Roman"/>
          <w:szCs w:val="24"/>
        </w:rPr>
        <w:t>,</w:t>
      </w:r>
      <w:r>
        <w:rPr>
          <w:rFonts w:eastAsia="Times New Roman" w:cs="Times New Roman"/>
          <w:szCs w:val="24"/>
        </w:rPr>
        <w:t xml:space="preserve"> η λαίλαπα των μνημονίων</w:t>
      </w:r>
      <w:r>
        <w:rPr>
          <w:rFonts w:eastAsia="Times New Roman" w:cs="Times New Roman"/>
          <w:szCs w:val="24"/>
        </w:rPr>
        <w:t>,</w:t>
      </w:r>
      <w:r>
        <w:rPr>
          <w:rFonts w:eastAsia="Times New Roman" w:cs="Times New Roman"/>
          <w:szCs w:val="24"/>
        </w:rPr>
        <w:t xml:space="preserve"> θα ξεδιπλώνονται στην καθημερινή αντιπαράθεση. </w:t>
      </w:r>
    </w:p>
    <w:p w14:paraId="35846A1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Στον χώρο της υγείας θα έλεγα ότι αυτές οι δια</w:t>
      </w:r>
      <w:r>
        <w:rPr>
          <w:rFonts w:eastAsia="Times New Roman" w:cs="Times New Roman"/>
          <w:szCs w:val="24"/>
        </w:rPr>
        <w:t>φορές είναι ακόμα πιο εμφανείς. Ο τομέας της υγείας -είναι και ιστορικά απο</w:t>
      </w:r>
      <w:r>
        <w:rPr>
          <w:rFonts w:eastAsia="Times New Roman" w:cs="Times New Roman"/>
          <w:szCs w:val="24"/>
        </w:rPr>
        <w:lastRenderedPageBreak/>
        <w:t xml:space="preserve">δεδειγμένο άλλωστε- είναι ενδεικτικός για τον τρόπο με τον οποίον μια κυβέρνηση αντιλαμβάνεται τον ρόλο αλλά και τα κοινωνικά συμφέροντα που υπηρετεί. Το δικό μας </w:t>
      </w:r>
      <w:proofErr w:type="spellStart"/>
      <w:r>
        <w:rPr>
          <w:rFonts w:eastAsia="Times New Roman" w:cs="Times New Roman"/>
          <w:szCs w:val="24"/>
        </w:rPr>
        <w:t>αξιακό</w:t>
      </w:r>
      <w:proofErr w:type="spellEnd"/>
      <w:r>
        <w:rPr>
          <w:rFonts w:eastAsia="Times New Roman" w:cs="Times New Roman"/>
          <w:szCs w:val="24"/>
        </w:rPr>
        <w:t xml:space="preserve"> φορτίο, η δ</w:t>
      </w:r>
      <w:r>
        <w:rPr>
          <w:rFonts w:eastAsia="Times New Roman" w:cs="Times New Roman"/>
          <w:szCs w:val="24"/>
        </w:rPr>
        <w:t xml:space="preserve">ική μας πολιτική ταυτότητα, οι δικές μας αρχές είναι εγγεγραμμένες σε κάθε μας παρέμβαση στον χώρο της υγείας. </w:t>
      </w:r>
      <w:r>
        <w:rPr>
          <w:rFonts w:eastAsia="Times New Roman" w:cs="Times New Roman"/>
          <w:szCs w:val="24"/>
        </w:rPr>
        <w:t>Θ</w:t>
      </w:r>
      <w:r>
        <w:rPr>
          <w:rFonts w:eastAsia="Times New Roman" w:cs="Times New Roman"/>
          <w:szCs w:val="24"/>
        </w:rPr>
        <w:t>έλω με την ευκαιρία αυτή</w:t>
      </w:r>
      <w:r>
        <w:rPr>
          <w:rFonts w:eastAsia="Times New Roman" w:cs="Times New Roman"/>
          <w:szCs w:val="24"/>
        </w:rPr>
        <w:t>,</w:t>
      </w:r>
      <w:r>
        <w:rPr>
          <w:rFonts w:eastAsia="Times New Roman" w:cs="Times New Roman"/>
          <w:szCs w:val="24"/>
        </w:rPr>
        <w:t xml:space="preserve"> να σταθώ μονάχα σε ορισμένα σημεία από τα πολλά θετικά σημεία του νομοσχεδίου. </w:t>
      </w:r>
    </w:p>
    <w:p w14:paraId="35846A2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Προχωράμε στην ίδρυση ενός ακόμα νέου </w:t>
      </w:r>
      <w:r>
        <w:rPr>
          <w:rFonts w:eastAsia="Times New Roman" w:cs="Times New Roman"/>
          <w:szCs w:val="24"/>
        </w:rPr>
        <w:t xml:space="preserve">νοσοκομείου επί των ημερών μας. Ιδρύεται το Γενικό Νοσοκομείου Καρπάθου, το οποίο θα καλύπτει την παροχή πρωτοβάθμιας και δευτεροβάθμιας φροντίδας υγείας όλων των πολιτών τόσο της Καρπάθου όσο και των κοντινών της νησιών. </w:t>
      </w:r>
    </w:p>
    <w:p w14:paraId="35846A2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Προχωράμε στην στελέχωση των τμημ</w:t>
      </w:r>
      <w:r>
        <w:rPr>
          <w:rFonts w:eastAsia="Times New Roman" w:cs="Times New Roman"/>
          <w:szCs w:val="24"/>
        </w:rPr>
        <w:t>άτων επειγόντων περιστατικών των δημόσιων νοσοκομείων με τετρακόσιες εξήντα πέντε νέες θέσεις εξειδικευμένων γιατρών τις οποίες συστήνουμε</w:t>
      </w:r>
      <w:r>
        <w:rPr>
          <w:rFonts w:eastAsia="Times New Roman" w:cs="Times New Roman"/>
          <w:szCs w:val="24"/>
        </w:rPr>
        <w:t>,</w:t>
      </w:r>
      <w:r>
        <w:rPr>
          <w:rFonts w:eastAsia="Times New Roman" w:cs="Times New Roman"/>
          <w:szCs w:val="24"/>
        </w:rPr>
        <w:t xml:space="preserve"> καθώς αυτές δεν προβλέπονταν στους υπάρχοντες οργανισμούς των νοσοκομείων. Στόχος μας είναι η αποτελεσματική αντιμετ</w:t>
      </w:r>
      <w:r>
        <w:rPr>
          <w:rFonts w:eastAsia="Times New Roman" w:cs="Times New Roman"/>
          <w:szCs w:val="24"/>
        </w:rPr>
        <w:t>ώπιση των επειγόντων περιστατικών που προσέρχονται στα νοσοκομεία και αυτό θα επιτευχθεί μέσω της ανάπτυξης αυ</w:t>
      </w:r>
      <w:r>
        <w:rPr>
          <w:rFonts w:eastAsia="Times New Roman" w:cs="Times New Roman"/>
          <w:szCs w:val="24"/>
        </w:rPr>
        <w:lastRenderedPageBreak/>
        <w:t>τόνομων διοικητικά και λειτουργικά τμημάτων επειγόντων περιστατικών</w:t>
      </w:r>
      <w:r>
        <w:rPr>
          <w:rFonts w:eastAsia="Times New Roman" w:cs="Times New Roman"/>
          <w:szCs w:val="24"/>
        </w:rPr>
        <w:t>,</w:t>
      </w:r>
      <w:r>
        <w:rPr>
          <w:rFonts w:eastAsia="Times New Roman" w:cs="Times New Roman"/>
          <w:szCs w:val="24"/>
        </w:rPr>
        <w:t xml:space="preserve"> που θα στελεχώνονται με γιατρούς εξειδικευμένους στην επείγουσα ιατρική. Αυτέ</w:t>
      </w:r>
      <w:r>
        <w:rPr>
          <w:rFonts w:eastAsia="Times New Roman" w:cs="Times New Roman"/>
          <w:szCs w:val="24"/>
        </w:rPr>
        <w:t xml:space="preserve">ς οι προσλήψεις είναι κομμάτι της στρατηγικής μας για τη </w:t>
      </w:r>
      <w:proofErr w:type="spellStart"/>
      <w:r>
        <w:rPr>
          <w:rFonts w:eastAsia="Times New Roman" w:cs="Times New Roman"/>
          <w:szCs w:val="24"/>
        </w:rPr>
        <w:t>στοχευμένη</w:t>
      </w:r>
      <w:proofErr w:type="spellEnd"/>
      <w:r>
        <w:rPr>
          <w:rFonts w:eastAsia="Times New Roman" w:cs="Times New Roman"/>
          <w:szCs w:val="24"/>
        </w:rPr>
        <w:t xml:space="preserve"> αντιμετώπιση της </w:t>
      </w:r>
      <w:proofErr w:type="spellStart"/>
      <w:r>
        <w:rPr>
          <w:rFonts w:eastAsia="Times New Roman" w:cs="Times New Roman"/>
          <w:szCs w:val="24"/>
        </w:rPr>
        <w:t>υποστελέχωσης</w:t>
      </w:r>
      <w:proofErr w:type="spellEnd"/>
      <w:r>
        <w:rPr>
          <w:rFonts w:eastAsia="Times New Roman" w:cs="Times New Roman"/>
          <w:szCs w:val="24"/>
        </w:rPr>
        <w:t xml:space="preserve"> του ΕΣΥ. </w:t>
      </w:r>
    </w:p>
    <w:p w14:paraId="35846A2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Θέλω να θυμίσω ότι μέχρι σήμερα έχουν προσέλθει στο Εθνικό Σύστημα Υγείας από τότε που αναλάβαμε πάνω από εννιά χιλιάδες άτομα, γιατροί, νοσηλευτικ</w:t>
      </w:r>
      <w:r>
        <w:rPr>
          <w:rFonts w:eastAsia="Times New Roman" w:cs="Times New Roman"/>
          <w:szCs w:val="24"/>
        </w:rPr>
        <w:t xml:space="preserve">ό και λοιπό παραϊατρικό και διοικητικό προσωπικό, ενώ βρίσκονται σε εξέλιξη οι διαδικασίες για τη στελέχωση με επιπλέον </w:t>
      </w:r>
      <w:proofErr w:type="spellStart"/>
      <w:r>
        <w:rPr>
          <w:rFonts w:eastAsia="Times New Roman" w:cs="Times New Roman"/>
          <w:szCs w:val="24"/>
        </w:rPr>
        <w:t>εννιάμισι</w:t>
      </w:r>
      <w:proofErr w:type="spellEnd"/>
      <w:r>
        <w:rPr>
          <w:rFonts w:eastAsia="Times New Roman" w:cs="Times New Roman"/>
          <w:szCs w:val="24"/>
        </w:rPr>
        <w:t xml:space="preserve"> χιλιάδες άτομα το επόμενο διάστημα. </w:t>
      </w:r>
    </w:p>
    <w:p w14:paraId="35846A2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Προχωράμε, επίσης, στην επέκταση της θητείας των επικουρικών γιατρών και του λοιπού επικο</w:t>
      </w:r>
      <w:r>
        <w:rPr>
          <w:rFonts w:eastAsia="Times New Roman" w:cs="Times New Roman"/>
          <w:szCs w:val="24"/>
        </w:rPr>
        <w:t>υρικού προσωπικού, η οποία και έληγε στις 30 Σεπτεμβρίου. Μέριμνά μας είναι η εύρυθμη και αδιατάρακτη λειτουργία των νοσοκομείων της χώρας και για τον λόγο αυτό παρατείνονται οι συμβάσεις όλου του επικουρικού προσωπικού</w:t>
      </w:r>
      <w:r>
        <w:rPr>
          <w:rFonts w:eastAsia="Times New Roman" w:cs="Times New Roman"/>
          <w:szCs w:val="24"/>
        </w:rPr>
        <w:t>,</w:t>
      </w:r>
      <w:r>
        <w:rPr>
          <w:rFonts w:eastAsia="Times New Roman" w:cs="Times New Roman"/>
          <w:szCs w:val="24"/>
        </w:rPr>
        <w:t xml:space="preserve"> αναγνωρίζοντας παράλληλα το μεγάλο </w:t>
      </w:r>
      <w:r>
        <w:rPr>
          <w:rFonts w:eastAsia="Times New Roman" w:cs="Times New Roman"/>
          <w:szCs w:val="24"/>
        </w:rPr>
        <w:t>έργο που έχουν προσφέρει αυτοί οι άνθρωποι</w:t>
      </w:r>
      <w:r>
        <w:rPr>
          <w:rFonts w:eastAsia="Times New Roman" w:cs="Times New Roman"/>
          <w:szCs w:val="24"/>
        </w:rPr>
        <w:t>,</w:t>
      </w:r>
      <w:r>
        <w:rPr>
          <w:rFonts w:eastAsia="Times New Roman" w:cs="Times New Roman"/>
          <w:szCs w:val="24"/>
        </w:rPr>
        <w:t xml:space="preserve"> στο να κρατηθούν όρθια τα νοσοκομεία της χώρας μας. </w:t>
      </w:r>
    </w:p>
    <w:p w14:paraId="35846A2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Θέλω, επίσης, να αναφερθώ και σε μια εξόχως σημαντική παρέμβαση</w:t>
      </w:r>
      <w:r>
        <w:rPr>
          <w:rFonts w:eastAsia="Times New Roman" w:cs="Times New Roman"/>
          <w:szCs w:val="24"/>
        </w:rPr>
        <w:t>,</w:t>
      </w:r>
      <w:r>
        <w:rPr>
          <w:rFonts w:eastAsia="Times New Roman" w:cs="Times New Roman"/>
          <w:szCs w:val="24"/>
        </w:rPr>
        <w:t xml:space="preserve"> που αγγίζει τη συνολικότερη αντίληψή μας στο κομμάτι των σχέσεων εργασίας στον χώρο της υγείας</w:t>
      </w:r>
      <w:r>
        <w:rPr>
          <w:rFonts w:eastAsia="Times New Roman" w:cs="Times New Roman"/>
          <w:szCs w:val="24"/>
        </w:rPr>
        <w:t xml:space="preserve">. Για </w:t>
      </w:r>
      <w:r>
        <w:rPr>
          <w:rFonts w:eastAsia="Times New Roman" w:cs="Times New Roman"/>
          <w:szCs w:val="24"/>
        </w:rPr>
        <w:t>ε</w:t>
      </w:r>
      <w:r>
        <w:rPr>
          <w:rFonts w:eastAsia="Times New Roman" w:cs="Times New Roman"/>
          <w:szCs w:val="24"/>
        </w:rPr>
        <w:t>μ</w:t>
      </w:r>
      <w:r>
        <w:rPr>
          <w:rFonts w:eastAsia="Times New Roman" w:cs="Times New Roman"/>
          <w:szCs w:val="24"/>
        </w:rPr>
        <w:t>ά</w:t>
      </w:r>
      <w:r>
        <w:rPr>
          <w:rFonts w:eastAsia="Times New Roman" w:cs="Times New Roman"/>
          <w:szCs w:val="24"/>
        </w:rPr>
        <w:t xml:space="preserve">ς όλες οι σχέσεις εργασίας στην υγεία οφείλουν να είναι πλήρεις και σταθερές τόσο για λόγους νομιμότητας στην αγορά εργασίας, όσο όμως και για λόγους σεβασμού απέναντι σε όσους ασκούν αυτό το λειτούργημα. Για τον λόγο αυτό προχωράμε στη μετατροπή </w:t>
      </w:r>
      <w:r>
        <w:rPr>
          <w:rFonts w:eastAsia="Times New Roman" w:cs="Times New Roman"/>
          <w:szCs w:val="24"/>
        </w:rPr>
        <w:t>των σχέσεων εργασίας</w:t>
      </w:r>
      <w:r>
        <w:rPr>
          <w:rFonts w:eastAsia="Times New Roman" w:cs="Times New Roman"/>
          <w:szCs w:val="24"/>
        </w:rPr>
        <w:t>,</w:t>
      </w:r>
      <w:r>
        <w:rPr>
          <w:rFonts w:eastAsia="Times New Roman" w:cs="Times New Roman"/>
          <w:szCs w:val="24"/>
        </w:rPr>
        <w:t xml:space="preserve"> συνάπτοντας συμβάσεις πλήρους εργασίας των γιατρών, των οδοντιάτρων και των φαρμακοποιών του ΕΟΠΥΥ. </w:t>
      </w:r>
    </w:p>
    <w:p w14:paraId="35846A2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Κατανοεί, λοιπόν, κανείς την άβυσσο, θα έλεγα, που μας χωρίζει από προηγούμενες παρεμβάσεις στον τομέα της υγείας</w:t>
      </w:r>
      <w:r>
        <w:rPr>
          <w:rFonts w:eastAsia="Times New Roman" w:cs="Times New Roman"/>
          <w:szCs w:val="24"/>
        </w:rPr>
        <w:t>,</w:t>
      </w:r>
      <w:r>
        <w:rPr>
          <w:rFonts w:eastAsia="Times New Roman" w:cs="Times New Roman"/>
          <w:szCs w:val="24"/>
        </w:rPr>
        <w:t xml:space="preserve"> μόνο και μόνο αν σ</w:t>
      </w:r>
      <w:r>
        <w:rPr>
          <w:rFonts w:eastAsia="Times New Roman" w:cs="Times New Roman"/>
          <w:szCs w:val="24"/>
        </w:rPr>
        <w:t>υγκρίνει τη συγκεκριμένη πρωτοβουλία με τα όσα έφερε ο ν.4238/2014, όταν με την ψήφισή του το σύνολο του μόνιμου και με σχέση εργασίας ΙΔΑΧ ιατρικού και οδοντιατρικού προσωπικού των μονάδων υγείας του οργανισμού τέθηκε αυτοδίκαια σε καθεστώς διαθεσιμότητας</w:t>
      </w:r>
      <w:r>
        <w:rPr>
          <w:rFonts w:eastAsia="Times New Roman" w:cs="Times New Roman"/>
          <w:szCs w:val="24"/>
        </w:rPr>
        <w:t xml:space="preserve"> και αποχώρησε από τους υγειονομικούς σχηματισμούς του ΕΟΠΥΥ. </w:t>
      </w:r>
    </w:p>
    <w:p w14:paraId="35846A2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Να, λοιπόν, γιατί</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οι διαφορές μας είναι πολύ μεγάλες. Να γιατί, λοιπόν, πράγματι είμαστε η μέρα με τη νύχτα </w:t>
      </w:r>
      <w:r>
        <w:rPr>
          <w:rFonts w:eastAsia="Times New Roman" w:cs="Times New Roman"/>
          <w:szCs w:val="24"/>
        </w:rPr>
        <w:lastRenderedPageBreak/>
        <w:t>στον τομέα της υγείας. Παραλάβαμε νοσοκομεία υπερχρεωμένα με τεράστιες ελλ</w:t>
      </w:r>
      <w:r>
        <w:rPr>
          <w:rFonts w:eastAsia="Times New Roman" w:cs="Times New Roman"/>
          <w:szCs w:val="24"/>
        </w:rPr>
        <w:t>είψεις ακόμα και σε στοιχειώδη υλικά. Καταφέραμε να νοικοκυρέψουμε τα οικονομικά τους. Έχουμε σήμερα πια πλεονασματικούς προϋπολογισμούς. Αντιμετωπίζουμε πιστεύω με αξιοπρέπεια τις καθημερινές ανάγκες</w:t>
      </w:r>
      <w:r>
        <w:rPr>
          <w:rFonts w:eastAsia="Times New Roman" w:cs="Times New Roman"/>
          <w:szCs w:val="24"/>
        </w:rPr>
        <w:t>,</w:t>
      </w:r>
      <w:r>
        <w:rPr>
          <w:rFonts w:eastAsia="Times New Roman" w:cs="Times New Roman"/>
          <w:szCs w:val="24"/>
        </w:rPr>
        <w:t xml:space="preserve"> που είναι δύσκολες ανάγκες και σύνθετες. Παραλάβαμε έν</w:t>
      </w:r>
      <w:r>
        <w:rPr>
          <w:rFonts w:eastAsia="Times New Roman" w:cs="Times New Roman"/>
          <w:szCs w:val="24"/>
        </w:rPr>
        <w:t xml:space="preserve">α καθεστώς εσκεμμένης απαξίωσης και </w:t>
      </w:r>
      <w:proofErr w:type="spellStart"/>
      <w:r>
        <w:rPr>
          <w:rFonts w:eastAsia="Times New Roman" w:cs="Times New Roman"/>
          <w:szCs w:val="24"/>
        </w:rPr>
        <w:t>ημι-ιδιωτικοποιήσης</w:t>
      </w:r>
      <w:proofErr w:type="spellEnd"/>
      <w:r>
        <w:rPr>
          <w:rFonts w:eastAsia="Times New Roman" w:cs="Times New Roman"/>
          <w:szCs w:val="24"/>
        </w:rPr>
        <w:t xml:space="preserve"> των δημόσιων νοσοκομείων με 5 ευρώ εισιτήριο, με απαγορευτικό σήμα στους ανασφάλιστους συμπολίτες μας, ακόμα και με υψηλή τηλεφωνική χρέωση σε ιδιωτικά πενταψήφια </w:t>
      </w:r>
      <w:r>
        <w:rPr>
          <w:rFonts w:eastAsia="Times New Roman" w:cs="Times New Roman"/>
          <w:szCs w:val="24"/>
          <w:lang w:val="en-US"/>
        </w:rPr>
        <w:t>call</w:t>
      </w:r>
      <w:r>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 προκειμένου ο ασθενής ν</w:t>
      </w:r>
      <w:r>
        <w:rPr>
          <w:rFonts w:eastAsia="Times New Roman" w:cs="Times New Roman"/>
          <w:szCs w:val="24"/>
        </w:rPr>
        <w:t xml:space="preserve">α κλείσει ραντεβού. </w:t>
      </w:r>
    </w:p>
    <w:p w14:paraId="35846A2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Ανοίξαμε ξανά το σύστημα υγείας στους πολλούς. Καταργήσαμε το εισιτήριο. Αντικαταστήσαμε τα ιδιωτικά </w:t>
      </w:r>
      <w:r>
        <w:rPr>
          <w:rFonts w:eastAsia="Times New Roman" w:cs="Times New Roman"/>
          <w:szCs w:val="24"/>
          <w:lang w:val="en-US"/>
        </w:rPr>
        <w:t>call</w:t>
      </w:r>
      <w:r>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 xml:space="preserve"> με την ηλεκτρονική πλατφόρμα για τα ραντεβού, ανοίξαμε το σύστημα στους ανασφάλιστους συμπολίτες μας. Σήμερα προχωράμε ακ</w:t>
      </w:r>
      <w:r>
        <w:rPr>
          <w:rFonts w:eastAsia="Times New Roman" w:cs="Times New Roman"/>
          <w:szCs w:val="24"/>
        </w:rPr>
        <w:t xml:space="preserve">όμα παραπέρα. </w:t>
      </w:r>
    </w:p>
    <w:p w14:paraId="35846A2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Κύριε Μητσοτάκη, σας καλωσορίζω στην Αίθουσα. Μπήκατε στη διάρκεια της ομιλίας μου. Δεν είστε ώρα εδώ. Τώρα ήρθατε. </w:t>
      </w:r>
    </w:p>
    <w:p w14:paraId="35846A2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(Πρόεδρος της Νέας Δημοκρατίας):</w:t>
      </w:r>
      <w:r>
        <w:rPr>
          <w:rFonts w:eastAsia="Times New Roman" w:cs="Times New Roman"/>
          <w:szCs w:val="24"/>
        </w:rPr>
        <w:t xml:space="preserve"> Είμαι εδώ και κάποια ώρα. Τώρα με είδατε; </w:t>
      </w:r>
    </w:p>
    <w:p w14:paraId="35846A2A" w14:textId="77777777" w:rsidR="00825165" w:rsidRDefault="00D46FE4">
      <w:pPr>
        <w:spacing w:after="0" w:line="600" w:lineRule="auto"/>
        <w:ind w:firstLine="720"/>
        <w:jc w:val="both"/>
        <w:rPr>
          <w:rFonts w:eastAsia="Times New Roman" w:cs="Times New Roman"/>
          <w:szCs w:val="24"/>
        </w:rPr>
      </w:pPr>
      <w:r>
        <w:rPr>
          <w:rFonts w:eastAsia="Times New Roman" w:cs="Times New Roman"/>
          <w:b/>
        </w:rPr>
        <w:t>ΑΛΕΞΗΣ ΤΣΙΠΡΑΣ (Πρόεδρος της</w:t>
      </w:r>
      <w:r>
        <w:rPr>
          <w:rFonts w:eastAsia="Times New Roman" w:cs="Times New Roman"/>
          <w:b/>
        </w:rPr>
        <w:t xml:space="preserve"> Κυβέρνησης):</w:t>
      </w:r>
      <w:r>
        <w:rPr>
          <w:rFonts w:eastAsia="Times New Roman" w:cs="Times New Roman"/>
        </w:rPr>
        <w:t xml:space="preserve"> Μπήκατε στη μέση της ομιλίας μου και χαίρομαι. Χαίρομαι που σας κρατώ στην Αθήνα, σας κόβω α</w:t>
      </w:r>
      <w:r>
        <w:rPr>
          <w:rFonts w:eastAsia="Times New Roman" w:cs="Times New Roman"/>
          <w:szCs w:val="24"/>
        </w:rPr>
        <w:t xml:space="preserve">πό τα μπάνια σας και από τις διακοπές σας και σας κρατώ εδώ σε εγρήγορση, να έρχεστε να αντιπαρατίθεστε μαζί μου σε επίπεδο ιδεολογικό. Χαίρομαι πάρα </w:t>
      </w:r>
      <w:r>
        <w:rPr>
          <w:rFonts w:eastAsia="Times New Roman" w:cs="Times New Roman"/>
          <w:szCs w:val="24"/>
        </w:rPr>
        <w:t>πολύ</w:t>
      </w:r>
      <w:r>
        <w:rPr>
          <w:rFonts w:eastAsia="Times New Roman" w:cs="Times New Roman"/>
          <w:szCs w:val="24"/>
        </w:rPr>
        <w:t>,</w:t>
      </w:r>
      <w:r>
        <w:rPr>
          <w:rFonts w:eastAsia="Times New Roman" w:cs="Times New Roman"/>
          <w:szCs w:val="24"/>
        </w:rPr>
        <w:t xml:space="preserve"> να βλέπει ο λαός και ο </w:t>
      </w:r>
      <w:r>
        <w:rPr>
          <w:rFonts w:eastAsia="Times New Roman"/>
          <w:bCs/>
        </w:rPr>
        <w:t>κόσμος</w:t>
      </w:r>
      <w:r>
        <w:rPr>
          <w:rFonts w:eastAsia="Times New Roman" w:cs="Times New Roman"/>
          <w:szCs w:val="24"/>
        </w:rPr>
        <w:t xml:space="preserve"> τις διαφορές μας. </w:t>
      </w:r>
    </w:p>
    <w:p w14:paraId="35846A2B" w14:textId="77777777" w:rsidR="00825165" w:rsidRDefault="00D46FE4">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35846A2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Εσείς, λοιπόν, κύριε Μητσοτάκη, ήρθατε σε αυτό το Βήμα εδώ πριν από λίγες ημέρες και μας είπατε για μια ακόμη φορά ότι λέμε ψέματα πως αποκατασ</w:t>
      </w:r>
      <w:r>
        <w:rPr>
          <w:rFonts w:eastAsia="Times New Roman" w:cs="Times New Roman"/>
          <w:szCs w:val="24"/>
        </w:rPr>
        <w:t xml:space="preserve">τήσαμε τη δυνατότητα πρόσβασης στους ανασφάλιστους συμπολίτες μας. Ε, λοιπόν, σήμερα όχι μόνο αποκαθιστούμε αλλά σβήνουμε και τα χρέη που εσείς επιβάλατε σε όλους </w:t>
      </w:r>
      <w:r>
        <w:rPr>
          <w:rFonts w:eastAsia="Times New Roman" w:cs="Times New Roman"/>
          <w:szCs w:val="24"/>
        </w:rPr>
        <w:t>αυτούς,</w:t>
      </w:r>
      <w:r>
        <w:rPr>
          <w:rFonts w:eastAsia="Times New Roman" w:cs="Times New Roman"/>
          <w:szCs w:val="24"/>
        </w:rPr>
        <w:t xml:space="preserve"> που δεν είχαν τη δυνατότητα να πληρώσουν και πήγαιναν σε ένα δημόσιο νοσοκομείο. </w:t>
      </w:r>
    </w:p>
    <w:p w14:paraId="35846A2D" w14:textId="77777777" w:rsidR="00825165" w:rsidRDefault="00D46FE4">
      <w:pPr>
        <w:spacing w:after="0" w:line="600" w:lineRule="auto"/>
        <w:ind w:firstLine="720"/>
        <w:jc w:val="center"/>
        <w:rPr>
          <w:rFonts w:eastAsia="Times New Roman"/>
          <w:bCs/>
        </w:rPr>
      </w:pPr>
      <w:r>
        <w:rPr>
          <w:rFonts w:eastAsia="Times New Roman"/>
          <w:bCs/>
        </w:rPr>
        <w:t>(Χε</w:t>
      </w:r>
      <w:r>
        <w:rPr>
          <w:rFonts w:eastAsia="Times New Roman"/>
          <w:bCs/>
        </w:rPr>
        <w:t>ιροκροτήματα από τις πτέρυγες του ΣΥΡΙΖΑ και των ΑΝΕΛ)</w:t>
      </w:r>
    </w:p>
    <w:p w14:paraId="35846A2E" w14:textId="77777777" w:rsidR="00825165" w:rsidRDefault="00D46FE4">
      <w:pPr>
        <w:spacing w:after="0" w:line="600" w:lineRule="auto"/>
        <w:ind w:firstLine="720"/>
        <w:jc w:val="both"/>
        <w:rPr>
          <w:rFonts w:eastAsia="Times New Roman" w:cs="Times New Roman"/>
        </w:rPr>
      </w:pPr>
      <w:r>
        <w:rPr>
          <w:rFonts w:eastAsia="Times New Roman" w:cs="Times New Roman"/>
          <w:szCs w:val="24"/>
        </w:rPr>
        <w:lastRenderedPageBreak/>
        <w:t>Αντί, λοιπόν, για κορώνες, θα σας πρότεινα ως ελάχιστη πράξη εντιμότητας σήμερα</w:t>
      </w:r>
      <w:r>
        <w:rPr>
          <w:rFonts w:eastAsia="Times New Roman" w:cs="Times New Roman"/>
          <w:szCs w:val="24"/>
        </w:rPr>
        <w:t>,</w:t>
      </w:r>
      <w:r>
        <w:rPr>
          <w:rFonts w:eastAsia="Times New Roman" w:cs="Times New Roman"/>
          <w:szCs w:val="24"/>
        </w:rPr>
        <w:t xml:space="preserve"> να ζητήσετε μια συγγνώμη από όλους αυτούς, ενάμισι </w:t>
      </w:r>
      <w:r>
        <w:rPr>
          <w:rFonts w:eastAsia="Times New Roman" w:cs="Times New Roman"/>
        </w:rPr>
        <w:t xml:space="preserve">εκατομμύριο και πλέον που έχασαν τη δυνατότητα πρόσβασης σε ισότιμες </w:t>
      </w:r>
      <w:r>
        <w:rPr>
          <w:rFonts w:eastAsia="Times New Roman" w:cs="Times New Roman"/>
        </w:rPr>
        <w:t>υπηρεσίες κοινής ωφέλειας και κυρίως στην υγεία, εξαιτίας του γεγονότος ότι έμειναν άνεργοι και ανασφάλιστοι και τους εξευτελίζατε. Πήγαιναν σε ένα δημόσιο νοσοκομείο για ένα σοβαρό περιστατικό και τους καλούσατε να πληρώσουν ή τους χρεώνατε τον λογαριασμό</w:t>
      </w:r>
      <w:r>
        <w:rPr>
          <w:rFonts w:eastAsia="Times New Roman" w:cs="Times New Roman"/>
        </w:rPr>
        <w:t xml:space="preserve"> στην </w:t>
      </w:r>
      <w:r>
        <w:rPr>
          <w:rFonts w:eastAsia="Times New Roman" w:cs="Times New Roman"/>
        </w:rPr>
        <w:t>ε</w:t>
      </w:r>
      <w:r>
        <w:rPr>
          <w:rFonts w:eastAsia="Times New Roman" w:cs="Times New Roman"/>
        </w:rPr>
        <w:t xml:space="preserve">φορία. </w:t>
      </w:r>
    </w:p>
    <w:p w14:paraId="35846A2F" w14:textId="77777777" w:rsidR="00825165" w:rsidRDefault="00D46FE4">
      <w:pPr>
        <w:spacing w:after="0" w:line="600" w:lineRule="auto"/>
        <w:ind w:firstLine="720"/>
        <w:jc w:val="both"/>
        <w:rPr>
          <w:rFonts w:eastAsia="Times New Roman" w:cs="Times New Roman"/>
        </w:rPr>
      </w:pPr>
      <w:r>
        <w:rPr>
          <w:rFonts w:eastAsia="Times New Roman" w:cs="Times New Roman"/>
        </w:rPr>
        <w:t>Σήμερα, λοιπόν, αυτοί όχι μόνο έχουν δυνατότητα πρόσβασης</w:t>
      </w:r>
      <w:r>
        <w:rPr>
          <w:rFonts w:eastAsia="Times New Roman" w:cs="Times New Roman"/>
        </w:rPr>
        <w:t xml:space="preserve"> αλλά έχουν και τη δυνατότητα να ζουν με αξιοπρέπεια, με υπερηφάνεια, γιατί αυτό σημαίνει δημόσιο σύστημα υγείας, αυτό σημαίνει καθολικό σύστημα υγείας και κοινωνικής περίθαλψης. Ισχυριζόσασταν ότι πρόστιμα δεν </w:t>
      </w:r>
      <w:r>
        <w:rPr>
          <w:rFonts w:eastAsia="Times New Roman" w:cs="Times New Roman"/>
          <w:bCs/>
          <w:shd w:val="clear" w:color="auto" w:fill="FFFFFF"/>
        </w:rPr>
        <w:t>υπάρχουν</w:t>
      </w:r>
      <w:r>
        <w:rPr>
          <w:rFonts w:eastAsia="Times New Roman" w:cs="Times New Roman"/>
        </w:rPr>
        <w:t>. Σήμερα, λοιπόν, τα διαγράφουμε, για</w:t>
      </w:r>
      <w:r>
        <w:rPr>
          <w:rFonts w:eastAsia="Times New Roman" w:cs="Times New Roman"/>
        </w:rPr>
        <w:t xml:space="preserve"> να ανακαλύψετε ότι υπήρχαν και ήταν και πολλά. </w:t>
      </w:r>
    </w:p>
    <w:p w14:paraId="35846A30" w14:textId="77777777" w:rsidR="00825165" w:rsidRDefault="00D46FE4">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35846A31" w14:textId="77777777" w:rsidR="00825165" w:rsidRDefault="00D46FE4">
      <w:pPr>
        <w:spacing w:after="0" w:line="600" w:lineRule="auto"/>
        <w:ind w:firstLine="720"/>
        <w:jc w:val="both"/>
        <w:rPr>
          <w:rFonts w:eastAsia="Times New Roman" w:cs="Times New Roman"/>
        </w:rPr>
      </w:pPr>
      <w:r>
        <w:rPr>
          <w:rFonts w:eastAsia="Times New Roman" w:cs="Times New Roman"/>
        </w:rPr>
        <w:t>Βρισκόμαστε, κυρίες και κύριοι Βουλευτές, σε μια ιστορική συγκυρία για τη χώρα. Η δυναμική ανάκαμψη της ελληνικής οι</w:t>
      </w:r>
      <w:r>
        <w:rPr>
          <w:rFonts w:eastAsia="Times New Roman" w:cs="Times New Roman"/>
        </w:rPr>
        <w:lastRenderedPageBreak/>
        <w:t>κονομίας δίνει μια σημαντική ώθησ</w:t>
      </w:r>
      <w:r>
        <w:rPr>
          <w:rFonts w:eastAsia="Times New Roman" w:cs="Times New Roman"/>
        </w:rPr>
        <w:t xml:space="preserve">η στο όραμά μας, στην προσπάθειά μας να βγούμε από την κρίση και από τη μεγάλη περιπέτεια των μνημονίων. </w:t>
      </w:r>
    </w:p>
    <w:p w14:paraId="35846A32" w14:textId="77777777" w:rsidR="00825165" w:rsidRDefault="00D46FE4">
      <w:pPr>
        <w:spacing w:after="0" w:line="600" w:lineRule="auto"/>
        <w:ind w:firstLine="720"/>
        <w:jc w:val="both"/>
        <w:rPr>
          <w:rFonts w:eastAsia="Times New Roman" w:cs="Times New Roman"/>
        </w:rPr>
      </w:pPr>
      <w:r>
        <w:rPr>
          <w:rFonts w:eastAsia="Times New Roman" w:cs="Times New Roman"/>
        </w:rPr>
        <w:t xml:space="preserve">Δεν πρέπει να ξεχνάμε, </w:t>
      </w:r>
      <w:r>
        <w:rPr>
          <w:rFonts w:eastAsia="Times New Roman" w:cs="Times New Roman"/>
          <w:bCs/>
          <w:shd w:val="clear" w:color="auto" w:fill="FFFFFF"/>
        </w:rPr>
        <w:t>όμως,</w:t>
      </w:r>
      <w:r>
        <w:rPr>
          <w:rFonts w:eastAsia="Times New Roman" w:cs="Times New Roman"/>
        </w:rPr>
        <w:t xml:space="preserve"> ότι η ανάκαμψη δεν μετριέται μονάχα στους δείκτες και στις στατιστικές των οικονομικών μεγεθών, αλλά μετριέται στην ίδια </w:t>
      </w:r>
      <w:r>
        <w:rPr>
          <w:rFonts w:eastAsia="Times New Roman" w:cs="Times New Roman"/>
        </w:rPr>
        <w:t xml:space="preserve">τη ζώσα πραγματικότητα, στην καθημερινότητα των πολιτών. </w:t>
      </w:r>
    </w:p>
    <w:p w14:paraId="35846A33" w14:textId="77777777" w:rsidR="00825165" w:rsidRDefault="00D46FE4">
      <w:pPr>
        <w:spacing w:after="0" w:line="600" w:lineRule="auto"/>
        <w:ind w:firstLine="720"/>
        <w:jc w:val="both"/>
        <w:rPr>
          <w:rFonts w:eastAsia="Times New Roman" w:cs="Times New Roman"/>
        </w:rPr>
      </w:pPr>
      <w:r>
        <w:rPr>
          <w:rFonts w:eastAsia="Times New Roman" w:cs="Times New Roman"/>
        </w:rPr>
        <w:t>Εμείς εργαζόμαστε και θα συνεχίσουμε να εργαζόμαστε με πείσμα, με σχέδιο, ώστε η ευημερία των αριθμών να συνοδευτεί και με αυτό που ονομάζουμε πραγματική ευημερία των ανθρώπων. Οι παρεμβάσεις μας στ</w:t>
      </w:r>
      <w:r>
        <w:rPr>
          <w:rFonts w:eastAsia="Times New Roman" w:cs="Times New Roman"/>
        </w:rPr>
        <w:t xml:space="preserve">ην εργασία, στην παιδεία, στην πρόνοια, στην υγεία, αποδεικνύουν την προσήλωσή μας στην παραπάνω αρχή. </w:t>
      </w:r>
    </w:p>
    <w:p w14:paraId="35846A34" w14:textId="77777777" w:rsidR="00825165" w:rsidRDefault="00D46FE4">
      <w:pPr>
        <w:spacing w:after="0" w:line="600" w:lineRule="auto"/>
        <w:ind w:firstLine="720"/>
        <w:jc w:val="both"/>
        <w:rPr>
          <w:rFonts w:eastAsia="Times New Roman" w:cs="Times New Roman"/>
        </w:rPr>
      </w:pPr>
      <w:r>
        <w:rPr>
          <w:rFonts w:eastAsia="Times New Roman" w:cs="Times New Roman"/>
        </w:rPr>
        <w:t>Η Εθνική Αντιπροσωπεία σήμερα καλείται να ψηφίσει μια -θα το επαναλάβω- εμβληματικού χαρακτήρα μεταρρύθμιση στην υγεία, που θα βελτιώσει τις ζωές εκατον</w:t>
      </w:r>
      <w:r>
        <w:rPr>
          <w:rFonts w:eastAsia="Times New Roman" w:cs="Times New Roman"/>
        </w:rPr>
        <w:t xml:space="preserve">τάδων χιλιάδων συμπολιτών μας. </w:t>
      </w:r>
    </w:p>
    <w:p w14:paraId="35846A35" w14:textId="77777777" w:rsidR="00825165" w:rsidRDefault="00D46FE4">
      <w:pPr>
        <w:spacing w:after="0" w:line="600" w:lineRule="auto"/>
        <w:ind w:firstLine="720"/>
        <w:jc w:val="both"/>
        <w:rPr>
          <w:rFonts w:eastAsia="Times New Roman" w:cs="Times New Roman"/>
        </w:rPr>
      </w:pPr>
      <w:r>
        <w:rPr>
          <w:rFonts w:eastAsia="Times New Roman"/>
          <w:bCs/>
        </w:rPr>
        <w:t>Ε</w:t>
      </w:r>
      <w:r>
        <w:rPr>
          <w:rFonts w:eastAsia="Times New Roman"/>
          <w:bCs/>
        </w:rPr>
        <w:t>ίναι</w:t>
      </w:r>
      <w:r>
        <w:rPr>
          <w:rFonts w:eastAsia="Times New Roman" w:cs="Times New Roman"/>
        </w:rPr>
        <w:t xml:space="preserve"> σημαντικό τόσο για την αξιοπιστία των πολιτικών δυνάμεων, όσο και για το κύρος της </w:t>
      </w:r>
      <w:r>
        <w:rPr>
          <w:rFonts w:eastAsia="Times New Roman"/>
          <w:bCs/>
        </w:rPr>
        <w:t>Βουλή</w:t>
      </w:r>
      <w:r>
        <w:rPr>
          <w:rFonts w:eastAsia="Times New Roman" w:cs="Times New Roman"/>
        </w:rPr>
        <w:t xml:space="preserve">ς, οι συζητήσεις στην </w:t>
      </w:r>
      <w:r>
        <w:rPr>
          <w:rFonts w:eastAsia="Times New Roman" w:cs="Times New Roman"/>
        </w:rPr>
        <w:lastRenderedPageBreak/>
        <w:t xml:space="preserve">Ολομέλεια να μη γίνονται είδηση μονάχα όταν εδώ </w:t>
      </w:r>
      <w:r>
        <w:rPr>
          <w:rFonts w:eastAsia="Times New Roman"/>
          <w:bCs/>
        </w:rPr>
        <w:t>έρχονται δύσκολα</w:t>
      </w:r>
      <w:r>
        <w:rPr>
          <w:rFonts w:eastAsia="Times New Roman" w:cs="Times New Roman"/>
        </w:rPr>
        <w:t xml:space="preserve"> μέτρα ή όταν οξύνεται η πολιτική σύγκρουση </w:t>
      </w:r>
      <w:r>
        <w:rPr>
          <w:rFonts w:eastAsia="Times New Roman" w:cs="Times New Roman"/>
        </w:rPr>
        <w:t xml:space="preserve">αλλά και όταν έρχονται μεταρρυθμίσεις με σαφές πρόσημο και θα έλεγα με σαφή την ιδιοκτησία των </w:t>
      </w:r>
      <w:r>
        <w:rPr>
          <w:rFonts w:eastAsia="Times New Roman" w:cs="Times New Roman"/>
          <w:bCs/>
          <w:shd w:val="clear" w:color="auto" w:fill="FFFFFF"/>
        </w:rPr>
        <w:t>μεταρρυθμίσεων</w:t>
      </w:r>
      <w:r>
        <w:rPr>
          <w:rFonts w:eastAsia="Times New Roman" w:cs="Times New Roman"/>
        </w:rPr>
        <w:t xml:space="preserve"> αυτών είτε αφορά το προοδευτικό πρόσημο και την ιδιοκτησία των προοδευτικών δυνάμεων είτε αφορά </w:t>
      </w:r>
      <w:r>
        <w:rPr>
          <w:rFonts w:eastAsia="Times New Roman" w:cs="Times New Roman"/>
        </w:rPr>
        <w:t>των συντηρητικών</w:t>
      </w:r>
      <w:r>
        <w:rPr>
          <w:rFonts w:eastAsia="Times New Roman" w:cs="Times New Roman"/>
        </w:rPr>
        <w:t xml:space="preserve">. </w:t>
      </w:r>
    </w:p>
    <w:p w14:paraId="35846A36" w14:textId="77777777" w:rsidR="00825165" w:rsidRDefault="00D46FE4">
      <w:pPr>
        <w:spacing w:after="0" w:line="600" w:lineRule="auto"/>
        <w:ind w:firstLine="720"/>
        <w:jc w:val="both"/>
        <w:rPr>
          <w:rFonts w:eastAsia="Times New Roman" w:cs="Times New Roman"/>
        </w:rPr>
      </w:pPr>
      <w:r>
        <w:rPr>
          <w:rFonts w:eastAsia="Times New Roman" w:cs="Times New Roman"/>
        </w:rPr>
        <w:t xml:space="preserve">Εγώ θα κλείσω, λέγοντας το </w:t>
      </w:r>
      <w:r>
        <w:rPr>
          <w:rFonts w:eastAsia="Times New Roman" w:cs="Times New Roman"/>
        </w:rPr>
        <w:t>εξής. Είμαστε δύο φορές περήφανοι</w:t>
      </w:r>
      <w:r>
        <w:rPr>
          <w:rFonts w:eastAsia="Times New Roman" w:cs="Times New Roman"/>
        </w:rPr>
        <w:t>,</w:t>
      </w:r>
      <w:r>
        <w:rPr>
          <w:rFonts w:eastAsia="Times New Roman" w:cs="Times New Roman"/>
        </w:rPr>
        <w:t xml:space="preserve"> που φέρνουμε αυτό το νομοσχέδιο τώρα. Γιατί το κάνουμε πράξη σε συνθήκες δημοσιονομικής στενότητας και επιτροπείας. Θα μπορούσαν όλα αυτά να είχαν έρθει στις συνθήκες της ανάπτυξης, της ευμάρειας, πολύ παλαιότερα. Το κάνο</w:t>
      </w:r>
      <w:r>
        <w:rPr>
          <w:rFonts w:eastAsia="Times New Roman" w:cs="Times New Roman"/>
        </w:rPr>
        <w:t>υμε εμείς τώρα και γι’ αυτό είμαστε δυο φορές περήφανοι.</w:t>
      </w:r>
    </w:p>
    <w:p w14:paraId="35846A37" w14:textId="77777777" w:rsidR="00825165" w:rsidRDefault="00D46FE4">
      <w:pPr>
        <w:spacing w:after="0" w:line="600" w:lineRule="auto"/>
        <w:ind w:firstLine="720"/>
        <w:jc w:val="both"/>
        <w:rPr>
          <w:rFonts w:eastAsia="Times New Roman" w:cs="Times New Roman"/>
        </w:rPr>
      </w:pPr>
      <w:r>
        <w:rPr>
          <w:rFonts w:eastAsia="Times New Roman" w:cs="Times New Roman"/>
        </w:rPr>
        <w:t xml:space="preserve">Θα είμαστε </w:t>
      </w:r>
      <w:r>
        <w:rPr>
          <w:rFonts w:eastAsia="Times New Roman" w:cs="Times New Roman"/>
          <w:bCs/>
          <w:shd w:val="clear" w:color="auto" w:fill="FFFFFF"/>
        </w:rPr>
        <w:t>όμως</w:t>
      </w:r>
      <w:r>
        <w:rPr>
          <w:rFonts w:eastAsia="Times New Roman" w:cs="Times New Roman"/>
        </w:rPr>
        <w:t xml:space="preserve"> ακόμα πιο περήφανοι, αν σε δύο χρόνια από σήμερα, όταν αυτό θα </w:t>
      </w:r>
      <w:r>
        <w:rPr>
          <w:rFonts w:eastAsia="Times New Roman"/>
          <w:bCs/>
        </w:rPr>
        <w:t>έχει</w:t>
      </w:r>
      <w:r>
        <w:rPr>
          <w:rFonts w:eastAsia="Times New Roman" w:cs="Times New Roman"/>
        </w:rPr>
        <w:t xml:space="preserve"> γίνει νόμος του κράτους, θα λειτουργήσει μέσα στην κοινωνία, θα </w:t>
      </w:r>
      <w:r>
        <w:rPr>
          <w:rFonts w:eastAsia="Times New Roman"/>
          <w:bCs/>
        </w:rPr>
        <w:t>έχει</w:t>
      </w:r>
      <w:r>
        <w:rPr>
          <w:rFonts w:eastAsia="Times New Roman" w:cs="Times New Roman"/>
        </w:rPr>
        <w:t xml:space="preserve"> καταλάβει την αξία του ο πολίτης στην καθημερι</w:t>
      </w:r>
      <w:r>
        <w:rPr>
          <w:rFonts w:eastAsia="Times New Roman" w:cs="Times New Roman"/>
        </w:rPr>
        <w:t>νότητά του, αυτός ο πολίτης -που έχασε εδώ και εφτά χρόνια την αξιοπρέπειά του στα χρόνια της κρίσης, που είδε τη δουλειά του να χάνεται, το εισόδημά του να συρρικνώνεται, τα όνειρά του να τσαλακώνονται- μπορεί τότε να συγκρίνει και να πει με σιγουριά, «να</w:t>
      </w:r>
      <w:r>
        <w:rPr>
          <w:rFonts w:eastAsia="Times New Roman" w:cs="Times New Roman"/>
        </w:rPr>
        <w:t xml:space="preserve">ι αυτοί πάλεψαν με εντιμότητα </w:t>
      </w:r>
      <w:r>
        <w:rPr>
          <w:rFonts w:eastAsia="Times New Roman" w:cs="Times New Roman"/>
        </w:rPr>
        <w:lastRenderedPageBreak/>
        <w:t xml:space="preserve">και αποφασιστικότητα και παρά τις δυσκολίες, έφτιαξαν υποδομές που αφορούν τη δική μας τη ζωή, τη δική μας την αξιοπρέπεια». </w:t>
      </w:r>
    </w:p>
    <w:p w14:paraId="35846A38" w14:textId="77777777" w:rsidR="00825165" w:rsidRDefault="00D46FE4">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35846A39" w14:textId="77777777" w:rsidR="00825165" w:rsidRDefault="00D46FE4">
      <w:pPr>
        <w:spacing w:after="0" w:line="600" w:lineRule="auto"/>
        <w:ind w:firstLine="720"/>
        <w:jc w:val="both"/>
        <w:rPr>
          <w:rFonts w:eastAsia="Times New Roman" w:cs="Times New Roman"/>
        </w:rPr>
      </w:pPr>
      <w:r>
        <w:rPr>
          <w:rFonts w:eastAsia="Times New Roman" w:cs="Times New Roman"/>
        </w:rPr>
        <w:t xml:space="preserve">Όταν κάποιοι άλλοι μοίραζαν τα ιμάτια του </w:t>
      </w:r>
      <w:r>
        <w:rPr>
          <w:rFonts w:eastAsia="Times New Roman" w:cs="Times New Roman"/>
        </w:rPr>
        <w:t xml:space="preserve">Εθνικού Συστήματος Υγείας στους ιδιώτες, όταν έκαναν πάρτι με το ΚΕΕΛΠΝΟ και τη </w:t>
      </w:r>
      <w:r>
        <w:rPr>
          <w:rFonts w:eastAsia="Times New Roman" w:cs="Times New Roman"/>
        </w:rPr>
        <w:t>«</w:t>
      </w:r>
      <w:r>
        <w:rPr>
          <w:rFonts w:eastAsia="Times New Roman" w:cs="Times New Roman"/>
          <w:lang w:val="en-US"/>
        </w:rPr>
        <w:t>NOVARTIS</w:t>
      </w:r>
      <w:r>
        <w:rPr>
          <w:rFonts w:eastAsia="Times New Roman" w:cs="Times New Roman"/>
        </w:rPr>
        <w:t>»</w:t>
      </w:r>
      <w:r>
        <w:rPr>
          <w:rFonts w:eastAsia="Times New Roman" w:cs="Times New Roman"/>
        </w:rPr>
        <w:t xml:space="preserve">, όταν αξιοποιούσαν το «Ντυνάν» για να νοσηλεύονται τζάμπα εκεί και να παίρνουν αργομισθία οι συγγενείς τους, όταν τα έκαναν όλα αυτά, ήρθαν κάποιοι και είπαν ότι θα </w:t>
      </w:r>
      <w:r>
        <w:rPr>
          <w:rFonts w:eastAsia="Times New Roman" w:cs="Times New Roman"/>
        </w:rPr>
        <w:t xml:space="preserve">μπει ένα τέλος στην κατασπατάληση δημόσιου χρήματος, στη διαπλοκή και θα ενδιαφερθούμε για πρώτη φορά για τον απλό πολίτη. </w:t>
      </w:r>
    </w:p>
    <w:p w14:paraId="35846A3A" w14:textId="77777777" w:rsidR="00825165" w:rsidRDefault="00D46FE4">
      <w:pPr>
        <w:spacing w:after="0" w:line="600" w:lineRule="auto"/>
        <w:ind w:firstLine="720"/>
        <w:jc w:val="both"/>
        <w:rPr>
          <w:rFonts w:eastAsia="Times New Roman" w:cs="Times New Roman"/>
        </w:rPr>
      </w:pPr>
      <w:r>
        <w:rPr>
          <w:rFonts w:eastAsia="Times New Roman" w:cs="Times New Roman"/>
        </w:rPr>
        <w:t>Ενδιαφερόμαστε για τους πολίτες και όχι για τους πελάτες των ιδιωτικών διαγνωστικών κέντρων, κύριοι της Νέα Δημοκρατίας, για τους πο</w:t>
      </w:r>
      <w:r>
        <w:rPr>
          <w:rFonts w:eastAsia="Times New Roman" w:cs="Times New Roman"/>
        </w:rPr>
        <w:t xml:space="preserve">λίτες, για τους άνεργους, τους χαμηλόμισθους, τους χαμηλοσυνταξιούχους, τους φτωχούς, για τους πολλούς. Αυτή </w:t>
      </w:r>
      <w:r>
        <w:rPr>
          <w:rFonts w:eastAsia="Times New Roman"/>
          <w:bCs/>
        </w:rPr>
        <w:t>είναι</w:t>
      </w:r>
      <w:r>
        <w:rPr>
          <w:rFonts w:eastAsia="Times New Roman" w:cs="Times New Roman"/>
        </w:rPr>
        <w:t xml:space="preserve"> η δική μας περηφάνια, αυτό </w:t>
      </w:r>
      <w:r>
        <w:rPr>
          <w:rFonts w:eastAsia="Times New Roman"/>
          <w:bCs/>
        </w:rPr>
        <w:t>είναι</w:t>
      </w:r>
      <w:r>
        <w:rPr>
          <w:rFonts w:eastAsia="Times New Roman" w:cs="Times New Roman"/>
        </w:rPr>
        <w:t xml:space="preserve"> το δικό μας όραμα και θα το κάνουμε πράξη παρά τις δυσκολίες. </w:t>
      </w:r>
    </w:p>
    <w:p w14:paraId="35846A3B" w14:textId="77777777" w:rsidR="00825165" w:rsidRDefault="00D46FE4">
      <w:pPr>
        <w:spacing w:after="0" w:line="600" w:lineRule="auto"/>
        <w:ind w:firstLine="720"/>
        <w:jc w:val="center"/>
        <w:rPr>
          <w:rFonts w:eastAsia="Times New Roman"/>
          <w:bCs/>
        </w:rPr>
      </w:pPr>
      <w:r>
        <w:rPr>
          <w:rFonts w:eastAsia="Times New Roman"/>
          <w:bCs/>
        </w:rPr>
        <w:lastRenderedPageBreak/>
        <w:t>(Χειροκροτήματα από τις πτέρυγες του ΣΥΡΙΖΑ κ</w:t>
      </w:r>
      <w:r>
        <w:rPr>
          <w:rFonts w:eastAsia="Times New Roman"/>
          <w:bCs/>
        </w:rPr>
        <w:t>αι των ΑΝΕΛ)</w:t>
      </w:r>
    </w:p>
    <w:p w14:paraId="35846A3C" w14:textId="77777777" w:rsidR="00825165" w:rsidRDefault="00D46FE4">
      <w:pPr>
        <w:spacing w:after="0" w:line="600" w:lineRule="auto"/>
        <w:ind w:firstLine="720"/>
        <w:jc w:val="both"/>
        <w:rPr>
          <w:rFonts w:eastAsia="Times New Roman" w:cs="Times New Roman"/>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rPr>
        <w:t xml:space="preserve"> Ευχαριστώ πολύ. </w:t>
      </w:r>
    </w:p>
    <w:p w14:paraId="35846A3D" w14:textId="77777777" w:rsidR="00825165" w:rsidRDefault="00D46FE4">
      <w:pPr>
        <w:spacing w:after="0" w:line="600" w:lineRule="auto"/>
        <w:ind w:firstLine="720"/>
        <w:jc w:val="both"/>
        <w:rPr>
          <w:rFonts w:eastAsia="Times New Roman" w:cs="Times New Roman"/>
        </w:rPr>
      </w:pPr>
      <w:r>
        <w:rPr>
          <w:rFonts w:eastAsia="Times New Roman" w:cs="Times New Roman"/>
        </w:rPr>
        <w:t xml:space="preserve">Τον λόγο </w:t>
      </w:r>
      <w:r>
        <w:rPr>
          <w:rFonts w:eastAsia="Times New Roman"/>
          <w:bCs/>
        </w:rPr>
        <w:t>έχει</w:t>
      </w:r>
      <w:r>
        <w:rPr>
          <w:rFonts w:eastAsia="Times New Roman" w:cs="Times New Roman"/>
        </w:rPr>
        <w:t xml:space="preserve"> ο κ. Δημητριάδης.</w:t>
      </w:r>
    </w:p>
    <w:p w14:paraId="35846A3E" w14:textId="77777777" w:rsidR="00825165" w:rsidRDefault="00D46FE4">
      <w:pPr>
        <w:spacing w:after="0" w:line="600" w:lineRule="auto"/>
        <w:ind w:firstLine="720"/>
        <w:jc w:val="both"/>
        <w:rPr>
          <w:rFonts w:eastAsia="Times New Roman" w:cs="Times New Roman"/>
        </w:rPr>
      </w:pPr>
      <w:r>
        <w:rPr>
          <w:rFonts w:eastAsia="Times New Roman" w:cs="Times New Roman"/>
          <w:b/>
        </w:rPr>
        <w:t>ΙΑΣ</w:t>
      </w:r>
      <w:r>
        <w:rPr>
          <w:rFonts w:eastAsia="Times New Roman" w:cs="Times New Roman"/>
          <w:b/>
        </w:rPr>
        <w:t>Ο</w:t>
      </w:r>
      <w:r>
        <w:rPr>
          <w:rFonts w:eastAsia="Times New Roman" w:cs="Times New Roman"/>
          <w:b/>
        </w:rPr>
        <w:t>Ν</w:t>
      </w:r>
      <w:r>
        <w:rPr>
          <w:rFonts w:eastAsia="Times New Roman" w:cs="Times New Roman"/>
          <w:b/>
        </w:rPr>
        <w:t>ΑΣ</w:t>
      </w:r>
      <w:r>
        <w:rPr>
          <w:rFonts w:eastAsia="Times New Roman" w:cs="Times New Roman"/>
          <w:b/>
        </w:rPr>
        <w:t xml:space="preserve"> ΦΩΤΗΛΑΣ:</w:t>
      </w:r>
      <w:r>
        <w:rPr>
          <w:rFonts w:eastAsia="Times New Roman" w:cs="Times New Roman"/>
        </w:rPr>
        <w:t xml:space="preserve"> Κύριε Πρόεδρε, μπορώ να έχω τον λόγο για ένα λεπτό; </w:t>
      </w:r>
    </w:p>
    <w:p w14:paraId="35846A3F" w14:textId="77777777" w:rsidR="00825165" w:rsidRDefault="00D46FE4">
      <w:pPr>
        <w:spacing w:after="0" w:line="600" w:lineRule="auto"/>
        <w:ind w:firstLine="720"/>
        <w:jc w:val="both"/>
        <w:rPr>
          <w:rFonts w:eastAsia="Times New Roman" w:cs="Times New Roman"/>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w:t>
      </w:r>
      <w:r>
        <w:rPr>
          <w:rFonts w:eastAsia="Times New Roman" w:cs="Times New Roman"/>
        </w:rPr>
        <w:t xml:space="preserve">Όχι, δεν μπορείτε. Ο κ. Δημητριάδης </w:t>
      </w:r>
      <w:r>
        <w:rPr>
          <w:rFonts w:eastAsia="Times New Roman"/>
          <w:bCs/>
        </w:rPr>
        <w:t>έχει</w:t>
      </w:r>
      <w:r>
        <w:rPr>
          <w:rFonts w:eastAsia="Times New Roman" w:cs="Times New Roman"/>
        </w:rPr>
        <w:t xml:space="preserve"> τον λόγο.</w:t>
      </w:r>
    </w:p>
    <w:p w14:paraId="35846A40" w14:textId="77777777" w:rsidR="00825165" w:rsidRDefault="00D46FE4">
      <w:pPr>
        <w:spacing w:after="0" w:line="600" w:lineRule="auto"/>
        <w:ind w:firstLine="720"/>
        <w:jc w:val="both"/>
        <w:rPr>
          <w:rFonts w:eastAsia="Times New Roman" w:cs="Times New Roman"/>
        </w:rPr>
      </w:pPr>
      <w:r>
        <w:rPr>
          <w:rFonts w:eastAsia="Times New Roman"/>
          <w:b/>
        </w:rPr>
        <w:t>ΣΠΥΡΙΔΩΝ</w:t>
      </w:r>
      <w:r>
        <w:rPr>
          <w:rFonts w:eastAsia="Times New Roman"/>
          <w:b/>
        </w:rPr>
        <w:t xml:space="preserve"> </w:t>
      </w:r>
      <w:r>
        <w:rPr>
          <w:rFonts w:eastAsia="Times New Roman"/>
          <w:b/>
        </w:rPr>
        <w:t>-</w:t>
      </w:r>
      <w:r>
        <w:rPr>
          <w:rFonts w:eastAsia="Times New Roman"/>
          <w:b/>
        </w:rPr>
        <w:t xml:space="preserve"> </w:t>
      </w:r>
      <w:r>
        <w:rPr>
          <w:rFonts w:eastAsia="Times New Roman"/>
          <w:b/>
        </w:rPr>
        <w:t>ΑΔΩΝ</w:t>
      </w:r>
      <w:r>
        <w:rPr>
          <w:rFonts w:eastAsia="Times New Roman"/>
          <w:b/>
        </w:rPr>
        <w:t>ΙΣ ΓΕΩΡΓΙΑΔΗΣ:</w:t>
      </w:r>
      <w:r>
        <w:rPr>
          <w:rFonts w:eastAsia="Times New Roman"/>
        </w:rPr>
        <w:t xml:space="preserve"> </w:t>
      </w:r>
      <w:r>
        <w:rPr>
          <w:rFonts w:eastAsia="Times New Roman" w:cs="Times New Roman"/>
        </w:rPr>
        <w:t>Να μη μιλήσει επί προσωπικού, κύριε Πρόεδρε;</w:t>
      </w:r>
    </w:p>
    <w:p w14:paraId="35846A41" w14:textId="77777777" w:rsidR="00825165" w:rsidRDefault="00D46FE4">
      <w:pPr>
        <w:spacing w:after="0" w:line="600" w:lineRule="auto"/>
        <w:ind w:firstLine="720"/>
        <w:jc w:val="both"/>
        <w:rPr>
          <w:rFonts w:eastAsia="Times New Roman" w:cs="Times New Roman"/>
        </w:rPr>
      </w:pPr>
      <w:r>
        <w:rPr>
          <w:rFonts w:eastAsia="Times New Roman" w:cs="Times New Roman"/>
          <w:b/>
          <w:bCs/>
          <w:shd w:val="clear" w:color="auto" w:fill="FFFFFF"/>
        </w:rPr>
        <w:t xml:space="preserve">ΠΡΟΕΔΡΟΣ (Νικόλαος </w:t>
      </w:r>
      <w:proofErr w:type="spellStart"/>
      <w:r>
        <w:rPr>
          <w:rFonts w:eastAsia="Times New Roman" w:cs="Times New Roman"/>
          <w:b/>
          <w:bCs/>
          <w:shd w:val="clear" w:color="auto" w:fill="FFFFFF"/>
        </w:rPr>
        <w:t>Βούτσης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w:t>
      </w:r>
      <w:r>
        <w:rPr>
          <w:rFonts w:eastAsia="Times New Roman" w:cs="Times New Roman"/>
        </w:rPr>
        <w:t xml:space="preserve">Ποιου προσωπικού; Σας, παρακαλώ, δεν συμπροεδρεύουμε. Δεν θα το ξαναπώ σε αυτή την Αίθουσα, κύριε Γεωργιάδη. Το να αναφέρεται ένα όνομα δεν συνιστά προσωπικό. Οι </w:t>
      </w:r>
      <w:r>
        <w:rPr>
          <w:rFonts w:eastAsia="Times New Roman" w:cs="Times New Roman"/>
        </w:rPr>
        <w:t xml:space="preserve">περισσότεροι εξ υμών είστε πολλοί παλαιότεροι και από μένα και σας αναγνωρίζω την εμπειρία σας. Αλίμονο εάν υβριστήκατε, εάν υπάρχει κάτι καινοφανές, να πάρετε τον λόγο όχι έτσι </w:t>
      </w:r>
      <w:r>
        <w:rPr>
          <w:rFonts w:eastAsia="Times New Roman" w:cs="Times New Roman"/>
          <w:bCs/>
          <w:shd w:val="clear" w:color="auto" w:fill="FFFFFF"/>
        </w:rPr>
        <w:t>όμως</w:t>
      </w:r>
      <w:r>
        <w:rPr>
          <w:rFonts w:eastAsia="Times New Roman" w:cs="Times New Roman"/>
        </w:rPr>
        <w:t>. Παρακαλώ, κύριε Δημητριάδη, έχετε τον λόγο.</w:t>
      </w:r>
    </w:p>
    <w:p w14:paraId="35846A42" w14:textId="77777777" w:rsidR="00825165" w:rsidRDefault="00D46FE4">
      <w:pPr>
        <w:spacing w:after="0" w:line="600" w:lineRule="auto"/>
        <w:ind w:firstLine="720"/>
        <w:jc w:val="both"/>
        <w:rPr>
          <w:rFonts w:eastAsia="Times New Roman" w:cs="Times New Roman"/>
        </w:rPr>
      </w:pPr>
      <w:r>
        <w:rPr>
          <w:rFonts w:eastAsia="Times New Roman" w:cs="Times New Roman"/>
          <w:b/>
        </w:rPr>
        <w:t>ΔΗΜΗΤΡΙΟΣ ΔΗΜΗΤΡΙΑΔΗΣ:</w:t>
      </w:r>
      <w:r>
        <w:rPr>
          <w:rFonts w:eastAsia="Times New Roman" w:cs="Times New Roman"/>
        </w:rPr>
        <w:t xml:space="preserve"> Ευχαρ</w:t>
      </w:r>
      <w:r>
        <w:rPr>
          <w:rFonts w:eastAsia="Times New Roman" w:cs="Times New Roman"/>
        </w:rPr>
        <w:t xml:space="preserve">ιστώ, κύριε Πρόεδρε.  </w:t>
      </w:r>
    </w:p>
    <w:p w14:paraId="35846A43" w14:textId="77777777" w:rsidR="00825165" w:rsidRDefault="00D46FE4">
      <w:pPr>
        <w:spacing w:after="0" w:line="600" w:lineRule="auto"/>
        <w:ind w:firstLine="720"/>
        <w:jc w:val="both"/>
        <w:rPr>
          <w:rFonts w:eastAsia="Times New Roman" w:cs="Times New Roman"/>
        </w:rPr>
      </w:pPr>
      <w:r>
        <w:rPr>
          <w:rFonts w:eastAsia="Times New Roman" w:cs="Times New Roman"/>
        </w:rPr>
        <w:lastRenderedPageBreak/>
        <w:t xml:space="preserve">Κύριοι Υπουργοί, </w:t>
      </w:r>
      <w:r>
        <w:rPr>
          <w:rFonts w:eastAsia="Times New Roman"/>
        </w:rPr>
        <w:t>κυρίες και κύριοι συνάδελφοι, από την πρώτη στιγμή που αναλάβαμε τη διακυβέρνηση της χώρας</w:t>
      </w:r>
      <w:r>
        <w:rPr>
          <w:rFonts w:eastAsia="Times New Roman"/>
        </w:rPr>
        <w:t>,</w:t>
      </w:r>
      <w:r>
        <w:rPr>
          <w:rFonts w:eastAsia="Times New Roman"/>
        </w:rPr>
        <w:t xml:space="preserve"> ένα από τα μεγαλύτερα και δυσκολότερα προβλήματα που αντιμετωπίσαμε</w:t>
      </w:r>
      <w:r>
        <w:rPr>
          <w:rFonts w:eastAsia="Times New Roman"/>
        </w:rPr>
        <w:t>,</w:t>
      </w:r>
      <w:r>
        <w:rPr>
          <w:rFonts w:eastAsia="Times New Roman"/>
        </w:rPr>
        <w:t xml:space="preserve"> ήταν η κατάρρευση του δημόσιου συστήματος υγείας. -μ</w:t>
      </w:r>
      <w:r>
        <w:rPr>
          <w:rFonts w:eastAsia="Times New Roman" w:cs="Times New Roman"/>
        </w:rPr>
        <w:t xml:space="preserve">ια </w:t>
      </w:r>
      <w:r>
        <w:rPr>
          <w:rFonts w:eastAsia="Times New Roman" w:cs="Times New Roman"/>
        </w:rPr>
        <w:t xml:space="preserve">κατάσταση που διαμορφώθηκε με μεθοδικότητα από τις προηγούμενες διακυβερνήσεις και εξυπηρετούσε δύο στρατηγικές επιλογές του τότε κυρίαρχου μπλοκ. </w:t>
      </w:r>
    </w:p>
    <w:p w14:paraId="35846A44" w14:textId="77777777" w:rsidR="00825165" w:rsidRDefault="00D46FE4">
      <w:pPr>
        <w:spacing w:after="0" w:line="600" w:lineRule="auto"/>
        <w:ind w:firstLine="720"/>
        <w:jc w:val="both"/>
        <w:rPr>
          <w:rFonts w:eastAsia="Times New Roman" w:cs="Times New Roman"/>
        </w:rPr>
      </w:pPr>
      <w:r>
        <w:rPr>
          <w:rFonts w:eastAsia="Times New Roman" w:cs="Times New Roman"/>
        </w:rPr>
        <w:t>Η πρώτη</w:t>
      </w:r>
      <w:r>
        <w:rPr>
          <w:rFonts w:eastAsia="Times New Roman" w:cs="Times New Roman"/>
        </w:rPr>
        <w:t>,</w:t>
      </w:r>
      <w:r>
        <w:rPr>
          <w:rFonts w:eastAsia="Times New Roman" w:cs="Times New Roman"/>
        </w:rPr>
        <w:t xml:space="preserve"> ήταν επιδίωξη του εγχώριου κατεστημένου και αφορούσε τη μεταφορά τεράστιων ποσών από δαπάνες υγείας</w:t>
      </w:r>
      <w:r>
        <w:rPr>
          <w:rFonts w:eastAsia="Times New Roman" w:cs="Times New Roman"/>
        </w:rPr>
        <w:t xml:space="preserve"> από τον δημόσιο στον ιδιωτικό χώρο. Αυτή η εκδοχή είχε σαν προϋπόθεση την πλήρη παράδοση στην διαφθορά, τη διαπλοκή και την </w:t>
      </w:r>
      <w:proofErr w:type="spellStart"/>
      <w:r>
        <w:rPr>
          <w:rFonts w:eastAsia="Times New Roman" w:cs="Times New Roman"/>
        </w:rPr>
        <w:t>υπερκοστολόγηση</w:t>
      </w:r>
      <w:proofErr w:type="spellEnd"/>
      <w:r>
        <w:rPr>
          <w:rFonts w:eastAsia="Times New Roman" w:cs="Times New Roman"/>
        </w:rPr>
        <w:t xml:space="preserve"> προμηθειών σε ό,τι απέμενε από το δημόσιο σύστημα υγείας. </w:t>
      </w:r>
    </w:p>
    <w:p w14:paraId="35846A45" w14:textId="77777777" w:rsidR="00825165" w:rsidRDefault="00D46FE4">
      <w:pPr>
        <w:spacing w:after="0" w:line="600" w:lineRule="auto"/>
        <w:ind w:firstLine="720"/>
        <w:jc w:val="both"/>
        <w:rPr>
          <w:rFonts w:eastAsia="Times New Roman" w:cs="Times New Roman"/>
        </w:rPr>
      </w:pPr>
      <w:r>
        <w:rPr>
          <w:rFonts w:eastAsia="Times New Roman" w:cs="Times New Roman"/>
        </w:rPr>
        <w:t>Η δεύτερη</w:t>
      </w:r>
      <w:r>
        <w:rPr>
          <w:rFonts w:eastAsia="Times New Roman" w:cs="Times New Roman"/>
        </w:rPr>
        <w:t>,</w:t>
      </w:r>
      <w:r>
        <w:rPr>
          <w:rFonts w:eastAsia="Times New Roman" w:cs="Times New Roman"/>
        </w:rPr>
        <w:t xml:space="preserve"> εξυπηρετούσε την απαιτούμενη δημοσιονομική πρ</w:t>
      </w:r>
      <w:r>
        <w:rPr>
          <w:rFonts w:eastAsia="Times New Roman" w:cs="Times New Roman"/>
        </w:rPr>
        <w:t xml:space="preserve">οσαρμογή προς τους δανειστές, ξηλώνοντας και πετώντας κυριολεκτικά τη μισή δημόσια υγεία στο δρόμο. </w:t>
      </w:r>
    </w:p>
    <w:p w14:paraId="35846A46" w14:textId="77777777" w:rsidR="00825165" w:rsidRDefault="00D46FE4">
      <w:pPr>
        <w:spacing w:after="0" w:line="600" w:lineRule="auto"/>
        <w:ind w:firstLine="720"/>
        <w:jc w:val="both"/>
        <w:rPr>
          <w:rFonts w:eastAsia="Times New Roman" w:cs="Times New Roman"/>
        </w:rPr>
      </w:pPr>
      <w:r>
        <w:rPr>
          <w:rFonts w:eastAsia="Times New Roman"/>
          <w:bCs/>
        </w:rPr>
        <w:t>Είναι</w:t>
      </w:r>
      <w:r>
        <w:rPr>
          <w:rFonts w:eastAsia="Times New Roman" w:cs="Times New Roman"/>
        </w:rPr>
        <w:t xml:space="preserve"> «εμβληματική» η πράξη του νεοφιλελεύθερου χώρου</w:t>
      </w:r>
      <w:r>
        <w:rPr>
          <w:rFonts w:eastAsia="Times New Roman" w:cs="Times New Roman"/>
        </w:rPr>
        <w:t>,</w:t>
      </w:r>
      <w:r>
        <w:rPr>
          <w:rFonts w:eastAsia="Times New Roman" w:cs="Times New Roman"/>
        </w:rPr>
        <w:t xml:space="preserve"> να εκδιώξει σε μια νύχτα τρεις χιλιάδες γιατρούς από την πρωτοβάθμια περίθαλψη, μόνο και μόνο για να</w:t>
      </w:r>
      <w:r>
        <w:rPr>
          <w:rFonts w:eastAsia="Times New Roman" w:cs="Times New Roman"/>
        </w:rPr>
        <w:t xml:space="preserve"> επιτευχθούν οι </w:t>
      </w:r>
      <w:r>
        <w:rPr>
          <w:rFonts w:eastAsia="Times New Roman" w:cs="Times New Roman"/>
        </w:rPr>
        <w:lastRenderedPageBreak/>
        <w:t>δημοσιονομικοί στόχοι που απαιτούσαν οι δανειστές, οι οποίοι εν</w:t>
      </w:r>
      <w:r>
        <w:rPr>
          <w:rFonts w:eastAsia="Times New Roman" w:cs="Times New Roman"/>
        </w:rPr>
        <w:t xml:space="preserve"> </w:t>
      </w:r>
      <w:r>
        <w:rPr>
          <w:rFonts w:eastAsia="Times New Roman" w:cs="Times New Roman"/>
        </w:rPr>
        <w:t>τω</w:t>
      </w:r>
      <w:r>
        <w:rPr>
          <w:rFonts w:eastAsia="Times New Roman" w:cs="Times New Roman"/>
        </w:rPr>
        <w:t xml:space="preserve"> </w:t>
      </w:r>
      <w:r>
        <w:rPr>
          <w:rFonts w:eastAsia="Times New Roman" w:cs="Times New Roman"/>
        </w:rPr>
        <w:t xml:space="preserve">μεταξύ συνεχώς χειροτέρευαν. </w:t>
      </w:r>
    </w:p>
    <w:p w14:paraId="35846A47" w14:textId="77777777" w:rsidR="00825165" w:rsidRDefault="00D46FE4">
      <w:pPr>
        <w:spacing w:after="0" w:line="600" w:lineRule="auto"/>
        <w:ind w:firstLine="720"/>
        <w:jc w:val="both"/>
        <w:rPr>
          <w:rFonts w:eastAsia="Times New Roman" w:cs="Times New Roman"/>
        </w:rPr>
      </w:pPr>
      <w:r>
        <w:rPr>
          <w:rFonts w:eastAsia="Times New Roman" w:cs="Times New Roman"/>
        </w:rPr>
        <w:t xml:space="preserve">Είχαν εγκαταστήσει μια πορεία οικονομικής καταστροφής χωρίς επιστροφή, όπου κάθε χρόνο η χώρα </w:t>
      </w:r>
      <w:r>
        <w:rPr>
          <w:rFonts w:eastAsia="Times New Roman"/>
          <w:bCs/>
        </w:rPr>
        <w:t>έ</w:t>
      </w:r>
      <w:r>
        <w:rPr>
          <w:rFonts w:eastAsia="Times New Roman" w:cs="Times New Roman"/>
        </w:rPr>
        <w:t xml:space="preserve">χανε περίπου 12 </w:t>
      </w:r>
      <w:r>
        <w:rPr>
          <w:rFonts w:eastAsia="Times New Roman" w:cs="Times New Roman"/>
          <w:bCs/>
          <w:shd w:val="clear" w:color="auto" w:fill="FFFFFF"/>
        </w:rPr>
        <w:t xml:space="preserve">δισεκατομμύρια ευρώ </w:t>
      </w:r>
      <w:r>
        <w:rPr>
          <w:rFonts w:eastAsia="Times New Roman" w:cs="Times New Roman"/>
        </w:rPr>
        <w:t xml:space="preserve">από το ΑΕΠ, </w:t>
      </w:r>
      <w:r>
        <w:rPr>
          <w:rFonts w:eastAsia="Times New Roman" w:cs="Times New Roman"/>
        </w:rPr>
        <w:t xml:space="preserve">ήτοι 60 </w:t>
      </w:r>
      <w:r>
        <w:rPr>
          <w:rFonts w:eastAsia="Times New Roman" w:cs="Times New Roman"/>
          <w:bCs/>
          <w:shd w:val="clear" w:color="auto" w:fill="FFFFFF"/>
        </w:rPr>
        <w:t xml:space="preserve">δισεκατομμύρια ευρώ </w:t>
      </w:r>
      <w:r>
        <w:rPr>
          <w:rFonts w:eastAsia="Times New Roman" w:cs="Times New Roman"/>
        </w:rPr>
        <w:t xml:space="preserve">σε πέντε χρόνια. Αντιλαμβάνεται κανείς πως το εγχείρημα διάσωσης της δημόσιας υγείας φάνταζε δύσκολο και της βελτίωσής της θεωρούταν αδύνατο. </w:t>
      </w:r>
    </w:p>
    <w:p w14:paraId="35846A48" w14:textId="77777777" w:rsidR="00825165" w:rsidRDefault="00D46FE4">
      <w:pPr>
        <w:spacing w:after="0" w:line="600" w:lineRule="auto"/>
        <w:ind w:firstLine="720"/>
        <w:jc w:val="both"/>
        <w:rPr>
          <w:rFonts w:eastAsia="Times New Roman" w:cs="Times New Roman"/>
        </w:rPr>
      </w:pPr>
      <w:r>
        <w:rPr>
          <w:rFonts w:eastAsia="Times New Roman" w:cs="Times New Roman"/>
        </w:rPr>
        <w:t xml:space="preserve">Εμείς, </w:t>
      </w:r>
      <w:r>
        <w:rPr>
          <w:rFonts w:eastAsia="Times New Roman" w:cs="Times New Roman"/>
          <w:bCs/>
          <w:shd w:val="clear" w:color="auto" w:fill="FFFFFF"/>
        </w:rPr>
        <w:t>όμως,</w:t>
      </w:r>
      <w:r>
        <w:rPr>
          <w:rFonts w:eastAsia="Times New Roman" w:cs="Times New Roman"/>
        </w:rPr>
        <w:t xml:space="preserve"> από την πρώτη στιγμή προσηλωθήκαμε στη στρατηγική διάσωσης του δημοσίου </w:t>
      </w:r>
      <w:r>
        <w:rPr>
          <w:rFonts w:eastAsia="Times New Roman" w:cs="Times New Roman"/>
        </w:rPr>
        <w:t xml:space="preserve">πλούτου των δομών και των δημοκρατικών, πολιτικών και κοινωνικών </w:t>
      </w:r>
      <w:r>
        <w:rPr>
          <w:rFonts w:eastAsia="Times New Roman" w:cs="Times New Roman"/>
          <w:bCs/>
          <w:shd w:val="clear" w:color="auto" w:fill="FFFFFF"/>
        </w:rPr>
        <w:t>δικαιωμάτων,</w:t>
      </w:r>
      <w:r>
        <w:rPr>
          <w:rFonts w:eastAsia="Times New Roman" w:cs="Times New Roman"/>
        </w:rPr>
        <w:t xml:space="preserve"> καθώς </w:t>
      </w:r>
      <w:r>
        <w:rPr>
          <w:rFonts w:eastAsia="Times New Roman" w:cs="Times New Roman"/>
          <w:bCs/>
          <w:shd w:val="clear" w:color="auto" w:fill="FFFFFF"/>
        </w:rPr>
        <w:t xml:space="preserve">επίσης </w:t>
      </w:r>
      <w:r>
        <w:rPr>
          <w:rFonts w:eastAsia="Times New Roman" w:cs="Times New Roman"/>
        </w:rPr>
        <w:t xml:space="preserve">και στη στρατηγική ανάκτησης του ευρύτερου δημόσιου χώρου και άρα του χώρου της δημόσιας υγείας, μαζί με την εξυγίανση των προμηθειών. </w:t>
      </w:r>
    </w:p>
    <w:p w14:paraId="35846A49" w14:textId="77777777" w:rsidR="00825165" w:rsidRDefault="00D46FE4">
      <w:pPr>
        <w:spacing w:after="0" w:line="600" w:lineRule="auto"/>
        <w:ind w:firstLine="720"/>
        <w:jc w:val="both"/>
        <w:rPr>
          <w:rFonts w:eastAsia="Times New Roman" w:cs="Times New Roman"/>
        </w:rPr>
      </w:pPr>
      <w:r>
        <w:rPr>
          <w:rFonts w:eastAsia="Times New Roman" w:cs="Times New Roman"/>
        </w:rPr>
        <w:t xml:space="preserve">Είχαμε εξαρχής έναν διακηρυγμένο στρατηγικό στόχο. Διασφάλιση του </w:t>
      </w:r>
      <w:r>
        <w:rPr>
          <w:rFonts w:eastAsia="Times New Roman" w:cs="Times New Roman"/>
          <w:bCs/>
          <w:shd w:val="clear" w:color="auto" w:fill="FFFFFF"/>
        </w:rPr>
        <w:t>δικαιώμα</w:t>
      </w:r>
      <w:r>
        <w:rPr>
          <w:rFonts w:eastAsia="Times New Roman" w:cs="Times New Roman"/>
        </w:rPr>
        <w:t xml:space="preserve">τος όλων των πολιτών στη δημόσια περίθαλψη και διάσωση του δημόσιου συστήματος υγείας μαζί με την ποιοτική αναβάθμισή του στις παρεχόμενες υπηρεσίες. </w:t>
      </w:r>
    </w:p>
    <w:p w14:paraId="35846A4A" w14:textId="77777777" w:rsidR="00825165" w:rsidRDefault="00D46FE4">
      <w:pPr>
        <w:spacing w:after="0" w:line="600" w:lineRule="auto"/>
        <w:ind w:firstLine="720"/>
        <w:jc w:val="both"/>
        <w:rPr>
          <w:rFonts w:eastAsia="Times New Roman" w:cs="Times New Roman"/>
        </w:rPr>
      </w:pPr>
      <w:r>
        <w:rPr>
          <w:rFonts w:eastAsia="Times New Roman" w:cs="Times New Roman"/>
        </w:rPr>
        <w:t xml:space="preserve">(Στο σημείο αυτό την Προεδρική </w:t>
      </w:r>
      <w:r>
        <w:rPr>
          <w:rFonts w:eastAsia="Times New Roman" w:cs="Times New Roman"/>
        </w:rPr>
        <w:t xml:space="preserve">Έδρα καταλαμβάνει ο Β΄ Αντιπρόεδρος της Βουλής κ. </w:t>
      </w:r>
      <w:r w:rsidRPr="002F79CC">
        <w:rPr>
          <w:rFonts w:eastAsia="Times New Roman" w:cs="Times New Roman"/>
          <w:b/>
        </w:rPr>
        <w:t>ΓΕΩΡΓΙΟΣ ΒΑΡΕΜΕΝΟΣ</w:t>
      </w:r>
      <w:r>
        <w:rPr>
          <w:rFonts w:eastAsia="Times New Roman" w:cs="Times New Roman"/>
        </w:rPr>
        <w:t>)</w:t>
      </w:r>
    </w:p>
    <w:p w14:paraId="35846A4B" w14:textId="77777777" w:rsidR="00825165" w:rsidRDefault="00D46FE4">
      <w:pPr>
        <w:spacing w:after="0" w:line="600" w:lineRule="auto"/>
        <w:ind w:firstLine="720"/>
        <w:jc w:val="both"/>
        <w:rPr>
          <w:rFonts w:eastAsia="Times New Roman" w:cs="Times New Roman"/>
        </w:rPr>
      </w:pPr>
      <w:r>
        <w:rPr>
          <w:rFonts w:eastAsia="Times New Roman" w:cs="Times New Roman"/>
        </w:rPr>
        <w:lastRenderedPageBreak/>
        <w:t>Πρωταρχικό μας μέλημα σε αυτή την προσπάθεια ήταν κατ</w:t>
      </w:r>
      <w:r>
        <w:rPr>
          <w:rFonts w:eastAsia="Times New Roman" w:cs="Times New Roman"/>
        </w:rPr>
        <w:t xml:space="preserve">’ </w:t>
      </w:r>
      <w:r>
        <w:rPr>
          <w:rFonts w:eastAsia="Times New Roman" w:cs="Times New Roman"/>
        </w:rPr>
        <w:t>αρχ</w:t>
      </w:r>
      <w:r>
        <w:rPr>
          <w:rFonts w:eastAsia="Times New Roman" w:cs="Times New Roman"/>
        </w:rPr>
        <w:t>άς</w:t>
      </w:r>
      <w:r>
        <w:rPr>
          <w:rFonts w:eastAsia="Times New Roman" w:cs="Times New Roman"/>
        </w:rPr>
        <w:t xml:space="preserve"> και τότε η στήριξη της δευτεροβάθμιας υγείας, των νοσοκομείων μας δηλαδή, και πιο </w:t>
      </w:r>
      <w:r>
        <w:rPr>
          <w:rFonts w:eastAsia="Times New Roman"/>
          <w:bCs/>
        </w:rPr>
        <w:t>συγκεκριμένα</w:t>
      </w:r>
      <w:r>
        <w:rPr>
          <w:rFonts w:eastAsia="Times New Roman" w:cs="Times New Roman"/>
        </w:rPr>
        <w:t xml:space="preserve"> η στήριξη των νοσοκομείων από την κατάρρευση και το επερχόμενο κλείσιμο κλινικών, που αντιμετωπίσαμε με προσλήψεις χιλιάδων γιατρών, νοσηλευτών και νοσηλευτριών. Ταυτόχρονα αυξήσαμε τα κονδύλια βάσει του </w:t>
      </w:r>
      <w:r>
        <w:rPr>
          <w:rFonts w:eastAsia="Times New Roman" w:cs="Times New Roman"/>
          <w:bCs/>
          <w:shd w:val="clear" w:color="auto" w:fill="FFFFFF"/>
        </w:rPr>
        <w:t>προϋπολογισμού</w:t>
      </w:r>
      <w:r>
        <w:rPr>
          <w:rFonts w:eastAsia="Times New Roman" w:cs="Times New Roman"/>
        </w:rPr>
        <w:t xml:space="preserve"> το 2016 κατά 700 εκατομμύρια ευρώ κα</w:t>
      </w:r>
      <w:r>
        <w:rPr>
          <w:rFonts w:eastAsia="Times New Roman" w:cs="Times New Roman"/>
        </w:rPr>
        <w:t xml:space="preserve">ι το 2017 κατά περίπου 500 εκατομμύρια ευρώ. </w:t>
      </w:r>
    </w:p>
    <w:p w14:paraId="35846A4C" w14:textId="77777777" w:rsidR="00825165" w:rsidRDefault="00D46FE4">
      <w:pPr>
        <w:spacing w:after="0" w:line="600" w:lineRule="auto"/>
        <w:ind w:firstLine="720"/>
        <w:jc w:val="both"/>
        <w:rPr>
          <w:rFonts w:eastAsia="Times New Roman" w:cs="Times New Roman"/>
          <w:szCs w:val="24"/>
        </w:rPr>
      </w:pPr>
      <w:r>
        <w:rPr>
          <w:rFonts w:eastAsia="Times New Roman" w:cs="Times New Roman"/>
        </w:rPr>
        <w:t xml:space="preserve">Η καθοριστική τομή που πραγματοποίησε η </w:t>
      </w:r>
      <w:r>
        <w:rPr>
          <w:rFonts w:eastAsia="Times New Roman"/>
          <w:bCs/>
        </w:rPr>
        <w:t>Κυβέρνηση</w:t>
      </w:r>
      <w:r>
        <w:rPr>
          <w:rFonts w:eastAsia="Times New Roman" w:cs="Times New Roman"/>
        </w:rPr>
        <w:t xml:space="preserve"> στο σύστημα υγείας</w:t>
      </w:r>
      <w:r>
        <w:rPr>
          <w:rFonts w:eastAsia="Times New Roman" w:cs="Times New Roman"/>
        </w:rPr>
        <w:t>,</w:t>
      </w:r>
      <w:r>
        <w:rPr>
          <w:rFonts w:eastAsia="Times New Roman" w:cs="Times New Roman"/>
        </w:rPr>
        <w:t xml:space="preserve"> </w:t>
      </w:r>
      <w:r>
        <w:rPr>
          <w:rFonts w:eastAsia="Times New Roman"/>
          <w:bCs/>
        </w:rPr>
        <w:t>είναι</w:t>
      </w:r>
      <w:r>
        <w:rPr>
          <w:rFonts w:eastAsia="Times New Roman" w:cs="Times New Roman"/>
        </w:rPr>
        <w:t xml:space="preserve"> η καθολική ασφαλιστική κάλυψη των πολιτών ανασφάλιστων και μη. </w:t>
      </w:r>
      <w:r>
        <w:rPr>
          <w:rFonts w:eastAsia="Times New Roman" w:cs="Times New Roman"/>
          <w:szCs w:val="24"/>
        </w:rPr>
        <w:t xml:space="preserve">Σήμερα ανά μήνα </w:t>
      </w:r>
      <w:proofErr w:type="spellStart"/>
      <w:r>
        <w:rPr>
          <w:rFonts w:eastAsia="Times New Roman" w:cs="Times New Roman"/>
          <w:szCs w:val="24"/>
        </w:rPr>
        <w:t>συνταγογραφούνται</w:t>
      </w:r>
      <w:proofErr w:type="spellEnd"/>
      <w:r>
        <w:rPr>
          <w:rFonts w:eastAsia="Times New Roman" w:cs="Times New Roman"/>
          <w:szCs w:val="24"/>
        </w:rPr>
        <w:t xml:space="preserve"> φάρμακα από τα ιδιωτικά φαρμακεία αξί</w:t>
      </w:r>
      <w:r>
        <w:rPr>
          <w:rFonts w:eastAsia="Times New Roman" w:cs="Times New Roman"/>
          <w:szCs w:val="24"/>
        </w:rPr>
        <w:t xml:space="preserve">ας 12 εκατομμυρίων ευρώ και εργαστηριακές εξετάσεις 5 εκατομμύριων ευρώ, τα οποία αποζημιώνει ο ΕΟΠΥΥ για περισσότερους από εκατό χιλιάδες ανασφάλιστους. </w:t>
      </w:r>
    </w:p>
    <w:p w14:paraId="35846A4D" w14:textId="77777777" w:rsidR="00825165" w:rsidRDefault="00D46FE4">
      <w:pPr>
        <w:spacing w:after="0" w:line="600" w:lineRule="auto"/>
        <w:ind w:firstLine="720"/>
        <w:jc w:val="both"/>
        <w:rPr>
          <w:rFonts w:eastAsia="Times New Roman" w:cs="Times New Roman"/>
        </w:rPr>
      </w:pPr>
      <w:r>
        <w:rPr>
          <w:rFonts w:eastAsia="Times New Roman" w:cs="Times New Roman"/>
          <w:szCs w:val="24"/>
        </w:rPr>
        <w:t>Στο παρελθόν δεν υπήρχαν εργαστηριακές εξετάσεις και το κόστος αυτής της φαρμακευτικής δαπάνης για εκ</w:t>
      </w:r>
      <w:r>
        <w:rPr>
          <w:rFonts w:eastAsia="Times New Roman" w:cs="Times New Roman"/>
          <w:szCs w:val="24"/>
        </w:rPr>
        <w:t>είνη την περίοδο</w:t>
      </w:r>
      <w:r>
        <w:rPr>
          <w:rFonts w:eastAsia="Times New Roman" w:cs="Times New Roman"/>
          <w:szCs w:val="24"/>
        </w:rPr>
        <w:t>,</w:t>
      </w:r>
      <w:r>
        <w:rPr>
          <w:rFonts w:eastAsia="Times New Roman" w:cs="Times New Roman"/>
          <w:szCs w:val="24"/>
        </w:rPr>
        <w:t xml:space="preserve"> ήταν μέχρι ένα εκατομμύριο ευρώ ανά μήνα. </w:t>
      </w:r>
    </w:p>
    <w:p w14:paraId="35846A4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Αυτή ήταν η κάλυψη όλη κι όλη, η οποία παρέχονταν. Όμως το κανονιστικό πλαίσιο αυτής μας της παρέμβασης είναι και </w:t>
      </w:r>
      <w:r>
        <w:rPr>
          <w:rFonts w:eastAsia="Times New Roman" w:cs="Times New Roman"/>
          <w:szCs w:val="24"/>
        </w:rPr>
        <w:lastRenderedPageBreak/>
        <w:t>η βάση για την ολοκλήρωση της επερχόμενης νομοθετικής μας παρέμβασης της σημερινή</w:t>
      </w:r>
      <w:r>
        <w:rPr>
          <w:rFonts w:eastAsia="Times New Roman" w:cs="Times New Roman"/>
          <w:szCs w:val="24"/>
        </w:rPr>
        <w:t xml:space="preserve">ς, που αφορά την πρωτοβάθμια υγεία. Η συγκρότησή της, λοιπόν, είναι η προοδευτική μεταρρύθμιση που εξελίσσει και κοινωνικοποιεί το ΕΣΥ. </w:t>
      </w:r>
    </w:p>
    <w:p w14:paraId="35846A4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προβλέπει την κατάργηση του ΠΕΔΥ και την αντικατάστασή του από ένα νέο σύστημα σε δύο επίπεδα. Στο πρώτο </w:t>
      </w:r>
      <w:r>
        <w:rPr>
          <w:rFonts w:eastAsia="Times New Roman" w:cs="Times New Roman"/>
          <w:szCs w:val="24"/>
        </w:rPr>
        <w:t xml:space="preserve">επίπεδο περιλαμβάνονται οι τοπικές μονάδες υγείας τα ΤΟΜΥ, τα περιφερειακά ιατρεία δηλαδή, τα πολυδύναμα περιφερειακά ιατρεία, τα ειδικά ιατρεία και τα τοπικά ιατρεία. Σε αυτό εντάσσονται οι εργαζόμενοι υγείας στο ΕΣΥ αλλά και ιδιώτες </w:t>
      </w:r>
      <w:proofErr w:type="spellStart"/>
      <w:r>
        <w:rPr>
          <w:rFonts w:eastAsia="Times New Roman" w:cs="Times New Roman"/>
          <w:szCs w:val="24"/>
        </w:rPr>
        <w:t>πάροχοι</w:t>
      </w:r>
      <w:proofErr w:type="spellEnd"/>
      <w:r>
        <w:rPr>
          <w:rFonts w:eastAsia="Times New Roman" w:cs="Times New Roman"/>
          <w:szCs w:val="24"/>
        </w:rPr>
        <w:t xml:space="preserve"> υγείας συμβεβ</w:t>
      </w:r>
      <w:r>
        <w:rPr>
          <w:rFonts w:eastAsia="Times New Roman" w:cs="Times New Roman"/>
          <w:szCs w:val="24"/>
        </w:rPr>
        <w:t xml:space="preserve">λημένοι με τον ΕΟΠΥΥ. </w:t>
      </w:r>
    </w:p>
    <w:p w14:paraId="35846A5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Στο δεύτερο επίπεδο, περιλαμβάνονται οι παροχές που προσφέρονται από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Οι ΤΟΜΥ αναπτύσσουν ένα νέο υπόδειγμα στο Εθνικό Σύστημα Υγείας, συνιστούν μονάδες οικογενειακής ιατρικής με έμφαση στην προληπτική ιατρική, τη σχ</w:t>
      </w:r>
      <w:r>
        <w:rPr>
          <w:rFonts w:eastAsia="Times New Roman" w:cs="Times New Roman"/>
          <w:szCs w:val="24"/>
        </w:rPr>
        <w:t xml:space="preserve">ολική υγεία, τη συνεχή και ολιστική φροντίδα του πολίτη. Αποτελούν το πρώτο σημείο επαφής του πολίτη με το Εθνικό Σύστημα Υγείας. </w:t>
      </w:r>
    </w:p>
    <w:p w14:paraId="35846A5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Κάθε πολίτης ανασφάλιστος ή ασφαλισμένος, θα έχει τον δικό του οικογενειακό γιατρό, σύμβουλο σε θέματα υγείας, υπεύθυνο για τ</w:t>
      </w:r>
      <w:r>
        <w:rPr>
          <w:rFonts w:eastAsia="Times New Roman" w:cs="Times New Roman"/>
          <w:szCs w:val="24"/>
        </w:rPr>
        <w:t xml:space="preserve">ην παρακολούθηση και διαχείριση των προβλημάτων υγείας του και θα έχει μια τήρηση ενός ατομικού και ηλεκτρονικού φακέλου. </w:t>
      </w:r>
    </w:p>
    <w:p w14:paraId="35846A5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Ο ΕΟΠΥΥ θα συνεχίσει επίσης να συμβάλλεται με ιδιώτες ιατρούς</w:t>
      </w:r>
      <w:r>
        <w:rPr>
          <w:rFonts w:eastAsia="Times New Roman" w:cs="Times New Roman"/>
          <w:szCs w:val="24"/>
        </w:rPr>
        <w:t>,</w:t>
      </w:r>
      <w:r>
        <w:rPr>
          <w:rFonts w:eastAsia="Times New Roman" w:cs="Times New Roman"/>
          <w:szCs w:val="24"/>
        </w:rPr>
        <w:t xml:space="preserve"> που θα παρέχουν πρωτοβάθμια φροντίδα υγείας. Σε κάθε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γείας συγ</w:t>
      </w:r>
      <w:r>
        <w:rPr>
          <w:rFonts w:eastAsia="Times New Roman" w:cs="Times New Roman"/>
          <w:szCs w:val="24"/>
        </w:rPr>
        <w:t xml:space="preserve">κροτείται και </w:t>
      </w:r>
      <w:proofErr w:type="spellStart"/>
      <w:r>
        <w:rPr>
          <w:rFonts w:eastAsia="Times New Roman" w:cs="Times New Roman"/>
          <w:szCs w:val="24"/>
        </w:rPr>
        <w:t>βιοϊατρική</w:t>
      </w:r>
      <w:proofErr w:type="spellEnd"/>
      <w:r>
        <w:rPr>
          <w:rFonts w:eastAsia="Times New Roman" w:cs="Times New Roman"/>
          <w:szCs w:val="24"/>
        </w:rPr>
        <w:t xml:space="preserve"> ομάδα και θα αναβαθμιστεί επίσης η μαιευτική φροντίδα στο ΕΣΥ. </w:t>
      </w:r>
    </w:p>
    <w:p w14:paraId="35846A5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Για πρώτη φορά ταυτόχρονα εισάγεται η έννοια της δημόσιας λογοδοσίας και του κοινωνικού ελέγχου των μονάδων αυτών. Το νομοσχέδιο για την πρωτοβάθμια υγεία συνιστά αλλα</w:t>
      </w:r>
      <w:r>
        <w:rPr>
          <w:rFonts w:eastAsia="Times New Roman" w:cs="Times New Roman"/>
          <w:szCs w:val="24"/>
        </w:rPr>
        <w:t xml:space="preserve">γή παραδείγματος για το ΕΣΥ. Η ευθύνη αναζήτησης κατάλληλης φροντίδας υγείας για τον κάθε πολίτη ανατίθεται πλέον στο δίκτυο που φτιάχνουμε και άρα από προσωπική υπόθεση γίνεται συλλογική ευθύνη. </w:t>
      </w:r>
    </w:p>
    <w:p w14:paraId="35846A5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Το σύστημα της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μ</w:t>
      </w:r>
      <w:r>
        <w:rPr>
          <w:rFonts w:eastAsia="Times New Roman" w:cs="Times New Roman"/>
          <w:szCs w:val="24"/>
        </w:rPr>
        <w:t xml:space="preserve">ονάδας </w:t>
      </w:r>
      <w:r>
        <w:rPr>
          <w:rFonts w:eastAsia="Times New Roman" w:cs="Times New Roman"/>
          <w:szCs w:val="24"/>
        </w:rPr>
        <w:t>υ</w:t>
      </w:r>
      <w:r>
        <w:rPr>
          <w:rFonts w:eastAsia="Times New Roman" w:cs="Times New Roman"/>
          <w:szCs w:val="24"/>
        </w:rPr>
        <w:t>γείας είναι ανθρωποκεν</w:t>
      </w:r>
      <w:r>
        <w:rPr>
          <w:rFonts w:eastAsia="Times New Roman" w:cs="Times New Roman"/>
          <w:szCs w:val="24"/>
        </w:rPr>
        <w:t xml:space="preserve">τρικό και βάζει τον πολίτη στο επίκεντρο. Πρόκειται για μια παρέμβαση, που ρυθμίζει το πεδίο του ανταγωνισμού μεταξύ δημοσίου και ιδιωτικού, αποτυπώνει με σαφήνεια τον κυρίαρχο </w:t>
      </w:r>
      <w:r>
        <w:rPr>
          <w:rFonts w:eastAsia="Times New Roman" w:cs="Times New Roman"/>
          <w:szCs w:val="24"/>
        </w:rPr>
        <w:lastRenderedPageBreak/>
        <w:t>λόγο του δημοσίου συστήματος υγείας και τη συμπληρωματικότητα του ιδιωτικού τομ</w:t>
      </w:r>
      <w:r>
        <w:rPr>
          <w:rFonts w:eastAsia="Times New Roman" w:cs="Times New Roman"/>
          <w:szCs w:val="24"/>
        </w:rPr>
        <w:t xml:space="preserve">έα. Το νομοσχέδιο έχει μια αύρα ανθρωποκεντρικής φροντίδας σε ένα σύγχρονο δημοκρατικό σύστημα, διαφανές, συμμετοχικό και κοινωνικά ανταποδοτικό. Είναι ταυτόχρονα και νομοθέτηση και υλοποίηση. </w:t>
      </w:r>
    </w:p>
    <w:p w14:paraId="35846A5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Το γεγονός πως καταφέραμε, όμως, σήμερα να φέρουμε αυτό το νομ</w:t>
      </w:r>
      <w:r>
        <w:rPr>
          <w:rFonts w:eastAsia="Times New Roman" w:cs="Times New Roman"/>
          <w:szCs w:val="24"/>
        </w:rPr>
        <w:t>οσχέδιο</w:t>
      </w:r>
      <w:r>
        <w:rPr>
          <w:rFonts w:eastAsia="Times New Roman" w:cs="Times New Roman"/>
          <w:szCs w:val="24"/>
        </w:rPr>
        <w:t>,</w:t>
      </w:r>
      <w:r>
        <w:rPr>
          <w:rFonts w:eastAsia="Times New Roman" w:cs="Times New Roman"/>
          <w:szCs w:val="24"/>
        </w:rPr>
        <w:t xml:space="preserve"> που εδραιώνει και αναβαθμίζει τη δημόσια υγεία</w:t>
      </w:r>
      <w:r>
        <w:rPr>
          <w:rFonts w:eastAsia="Times New Roman" w:cs="Times New Roman"/>
          <w:szCs w:val="24"/>
        </w:rPr>
        <w:t>,</w:t>
      </w:r>
      <w:r>
        <w:rPr>
          <w:rFonts w:eastAsia="Times New Roman" w:cs="Times New Roman"/>
          <w:szCs w:val="24"/>
        </w:rPr>
        <w:t xml:space="preserve"> δικαιώνει την πολιτική μας επιλογή για τον Ιούνιο του 2015. Ο συμβιβασμός που πετύχαμε τότε, όχι μόνο δεν μας οδήγησε -όπως θα ήθελαν πολλοί- σε καθολική ήττα αλλά μας δίνει τη δυνατότητα να στηρίξου</w:t>
      </w:r>
      <w:r>
        <w:rPr>
          <w:rFonts w:eastAsia="Times New Roman" w:cs="Times New Roman"/>
          <w:szCs w:val="24"/>
        </w:rPr>
        <w:t>με κοινωνικά δικαιώματα και τον δημόσιο πλούτο, να παραμείνει αλώβητος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ο πυρήνας των λαϊκών και δημοκρατικών κατακτήσεων, να πραγματώσουμε κοινωνικές πολιτικές</w:t>
      </w:r>
      <w:r>
        <w:rPr>
          <w:rFonts w:eastAsia="Times New Roman" w:cs="Times New Roman"/>
          <w:szCs w:val="24"/>
        </w:rPr>
        <w:t>,</w:t>
      </w:r>
      <w:r>
        <w:rPr>
          <w:rFonts w:eastAsia="Times New Roman" w:cs="Times New Roman"/>
          <w:szCs w:val="24"/>
        </w:rPr>
        <w:t xml:space="preserve"> που τότε φαίνονταν αδύνατες και κάποιοι φρόντιζαν να ναρκοθετήσουν κάθε πράξη αντίστασ</w:t>
      </w:r>
      <w:r>
        <w:rPr>
          <w:rFonts w:eastAsia="Times New Roman" w:cs="Times New Roman"/>
          <w:szCs w:val="24"/>
        </w:rPr>
        <w:t>ης. Τις χαρακτήριζαν ιδεολογικές εμμονές και αριστερές ιδεοληψίες</w:t>
      </w:r>
      <w:r>
        <w:rPr>
          <w:rFonts w:eastAsia="Times New Roman" w:cs="Times New Roman"/>
          <w:szCs w:val="24"/>
        </w:rPr>
        <w:t>,</w:t>
      </w:r>
      <w:r>
        <w:rPr>
          <w:rFonts w:eastAsia="Times New Roman" w:cs="Times New Roman"/>
          <w:szCs w:val="24"/>
        </w:rPr>
        <w:t xml:space="preserve"> όλοι αυτοί που σήμερα βρίσκονται σε αυτό το καταθλιπτικό αδιέξοδο. </w:t>
      </w:r>
    </w:p>
    <w:p w14:paraId="35846A5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Εμείς όμως τους αφήνουμε πίσω και θα συνεχίσουμε να φέρνουμε εμπρός σας –στο </w:t>
      </w:r>
      <w:r>
        <w:rPr>
          <w:rFonts w:eastAsia="Times New Roman" w:cs="Times New Roman"/>
          <w:szCs w:val="24"/>
        </w:rPr>
        <w:t>ε</w:t>
      </w:r>
      <w:r>
        <w:rPr>
          <w:rFonts w:eastAsia="Times New Roman" w:cs="Times New Roman"/>
          <w:szCs w:val="24"/>
        </w:rPr>
        <w:t>λληνικό Κοινοβούλιο δηλαδή- τις απαραίτητες</w:t>
      </w:r>
      <w:r>
        <w:rPr>
          <w:rFonts w:eastAsia="Times New Roman" w:cs="Times New Roman"/>
          <w:szCs w:val="24"/>
        </w:rPr>
        <w:t xml:space="preserve"> εκείνες πρωτοβουλίες ελπίδας και προοπτικής όπως </w:t>
      </w:r>
      <w:r>
        <w:rPr>
          <w:rFonts w:eastAsia="Times New Roman" w:cs="Times New Roman"/>
          <w:szCs w:val="24"/>
        </w:rPr>
        <w:lastRenderedPageBreak/>
        <w:t xml:space="preserve">τις μεταρρυθμίσεις για την υγεία σήμερα, την παιδεία χθες, την ψηφιακή πολιτική αύριο. </w:t>
      </w:r>
    </w:p>
    <w:p w14:paraId="35846A5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Η ανασυγκρότηση του δημόσιου τομέα και της παραγωγής περνάει μέσα από αυτές τις κοινωνικές πολιτικές και με την κοινων</w:t>
      </w:r>
      <w:r>
        <w:rPr>
          <w:rFonts w:eastAsia="Times New Roman" w:cs="Times New Roman"/>
          <w:szCs w:val="24"/>
        </w:rPr>
        <w:t>ία όρθια. Η έξοδος από την κρίση και την επιτροπεία δεν είναι μια τεχνική, δεν είναι ένας μονόδρομος που τον ορίζουν οι δανειστές και οι πρόθυμοι εγχώριοι φίλοι τους. Είναι μια κοινωνική και πολιτική μάχη για την προάσπιση των δικαιωμάτων του λαού, του δημ</w:t>
      </w:r>
      <w:r>
        <w:rPr>
          <w:rFonts w:eastAsia="Times New Roman" w:cs="Times New Roman"/>
          <w:szCs w:val="24"/>
        </w:rPr>
        <w:t>όσιου πλούτου, του δημόσιου χώρου. Είναι η μάχη για το κοινωνικό κράτος…</w:t>
      </w:r>
    </w:p>
    <w:p w14:paraId="35846A5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35846A5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Δημητριάδη, βάλτε μια τελεία. </w:t>
      </w:r>
    </w:p>
    <w:p w14:paraId="35846A5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Εμείς</w:t>
      </w:r>
      <w:r>
        <w:rPr>
          <w:rFonts w:eastAsia="Times New Roman" w:cs="Times New Roman"/>
          <w:szCs w:val="24"/>
        </w:rPr>
        <w:t xml:space="preserve"> εμπνεόμαστε από αυτή την προοπτική και επιμένουμε, γιατί είμαστε αυτοί που θα βγάλουμε τη χώρα από την κρίση, διασφαλίζοντας το κοινωνικό κράτος και τον δημόσιο έλεγχο. </w:t>
      </w:r>
    </w:p>
    <w:p w14:paraId="35846A5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5846A5C" w14:textId="77777777" w:rsidR="00825165" w:rsidRDefault="00D46FE4">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35846A5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w:t>
      </w:r>
      <w:r>
        <w:rPr>
          <w:rFonts w:eastAsia="Times New Roman" w:cs="Times New Roman"/>
          <w:b/>
          <w:szCs w:val="24"/>
        </w:rPr>
        <w:t>μένος):</w:t>
      </w:r>
      <w:r>
        <w:rPr>
          <w:rFonts w:eastAsia="Times New Roman" w:cs="Times New Roman"/>
          <w:szCs w:val="24"/>
        </w:rPr>
        <w:t xml:space="preserve"> Κι εμείς ευχαριστούμε. </w:t>
      </w:r>
    </w:p>
    <w:p w14:paraId="35846A5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Τα όρια του χρόνου είναι αυστηρά, διότι έχουμε κι άλλο νομοσχέδιο, όπως ξέρετε. Άρα, λοιπόν, είμαστε υποχρεωμένοι να εφαρμόζουμε αυστηρώς τα χρονικά όρια.</w:t>
      </w:r>
    </w:p>
    <w:p w14:paraId="35846A5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Σέλτσας</w:t>
      </w:r>
      <w:proofErr w:type="spellEnd"/>
      <w:r>
        <w:rPr>
          <w:rFonts w:eastAsia="Times New Roman" w:cs="Times New Roman"/>
          <w:szCs w:val="24"/>
        </w:rPr>
        <w:t xml:space="preserve">. </w:t>
      </w:r>
    </w:p>
    <w:p w14:paraId="35846A60" w14:textId="77777777" w:rsidR="00825165" w:rsidRDefault="00D46FE4">
      <w:pPr>
        <w:spacing w:after="0" w:line="600" w:lineRule="auto"/>
        <w:ind w:firstLine="720"/>
        <w:jc w:val="both"/>
        <w:rPr>
          <w:rFonts w:eastAsia="Times New Roman" w:cs="Times New Roman"/>
          <w:szCs w:val="24"/>
        </w:rPr>
      </w:pPr>
      <w:r w:rsidRPr="00032356">
        <w:rPr>
          <w:rFonts w:eastAsia="Times New Roman" w:cs="Times New Roman"/>
          <w:b/>
          <w:szCs w:val="24"/>
        </w:rPr>
        <w:t xml:space="preserve">ΚΩΝΣΤΑΝΤΙΝΟΣ ΣΕΛΤΣΑΣ: </w:t>
      </w:r>
      <w:r w:rsidRPr="00032356">
        <w:rPr>
          <w:rFonts w:eastAsia="Times New Roman" w:cs="Times New Roman"/>
          <w:szCs w:val="24"/>
        </w:rPr>
        <w:t>Ευχαριστώ, κύριε Π</w:t>
      </w:r>
      <w:r w:rsidRPr="00032356">
        <w:rPr>
          <w:rFonts w:eastAsia="Times New Roman" w:cs="Times New Roman"/>
          <w:szCs w:val="24"/>
        </w:rPr>
        <w:t xml:space="preserve">ρόεδρε. </w:t>
      </w:r>
    </w:p>
    <w:p w14:paraId="35846A61" w14:textId="77777777" w:rsidR="00825165" w:rsidRDefault="00D46FE4">
      <w:pPr>
        <w:spacing w:after="0" w:line="600" w:lineRule="auto"/>
        <w:ind w:firstLine="720"/>
        <w:jc w:val="both"/>
        <w:rPr>
          <w:rFonts w:eastAsia="Times New Roman" w:cs="Times New Roman"/>
          <w:szCs w:val="24"/>
        </w:rPr>
      </w:pPr>
      <w:r w:rsidRPr="00032356">
        <w:rPr>
          <w:rFonts w:eastAsia="Times New Roman" w:cs="Times New Roman"/>
          <w:szCs w:val="24"/>
        </w:rPr>
        <w:t>Κύριε Υπουργέ, χθες σας αποκάλεσε ο Κοινοβουλευτικός Εκπρόσωπος της Νέας Δημοκρατίας «</w:t>
      </w:r>
      <w:r w:rsidRPr="00032356">
        <w:rPr>
          <w:rFonts w:eastAsia="Times New Roman" w:cs="Times New Roman"/>
          <w:szCs w:val="24"/>
        </w:rPr>
        <w:t>α</w:t>
      </w:r>
      <w:r w:rsidRPr="00032356">
        <w:rPr>
          <w:rFonts w:eastAsia="Times New Roman" w:cs="Times New Roman"/>
          <w:szCs w:val="24"/>
        </w:rPr>
        <w:t xml:space="preserve">ριστερό παλιάς κοπής». Καλά είστε εκεί και είστε παλαιάς κοπής, γιατί της νέας κοπής σε αυτά τα έδρανα είναι κι εννοώ τον ίδιο. </w:t>
      </w:r>
    </w:p>
    <w:p w14:paraId="35846A6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w:t>
      </w:r>
      <w:r>
        <w:rPr>
          <w:rFonts w:eastAsia="Times New Roman" w:cs="Times New Roman"/>
          <w:szCs w:val="24"/>
        </w:rPr>
        <w:t xml:space="preserve">ήμερα έρχεται προς ψήφιση ο νέος νόμος για την πρωτοβάθμια υγεία, ο οποίος εγκαινιάζει ένα νέο σύστημα ιατρικής περίθαλψης, επικεντρωμένο στην πρόληψη, στην οικογενειακή ιατρική αλλά και στην αποσυμφόρηση της κίνησης των μεγάλων νοσοκομείων. </w:t>
      </w:r>
    </w:p>
    <w:p w14:paraId="35846A6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Η μεγάλη πρόκληση αυτού του εγχειρήματος είναι να καταφέρει να προσφέρει πιο αξιοπρεπείς και αποτελεσματικές ια</w:t>
      </w:r>
      <w:r>
        <w:rPr>
          <w:rFonts w:eastAsia="Times New Roman" w:cs="Times New Roman"/>
          <w:szCs w:val="24"/>
        </w:rPr>
        <w:lastRenderedPageBreak/>
        <w:t xml:space="preserve">τρικές υπηρεσίες στον ελληνικό λαό, παρά τις τεράστιες παθογένειες ετών στον χώρο της υγείας, αλλά και τους </w:t>
      </w:r>
      <w:proofErr w:type="spellStart"/>
      <w:r>
        <w:rPr>
          <w:rFonts w:eastAsia="Times New Roman" w:cs="Times New Roman"/>
          <w:szCs w:val="24"/>
        </w:rPr>
        <w:t>μνημονιακούς</w:t>
      </w:r>
      <w:proofErr w:type="spellEnd"/>
      <w:r>
        <w:rPr>
          <w:rFonts w:eastAsia="Times New Roman" w:cs="Times New Roman"/>
          <w:szCs w:val="24"/>
        </w:rPr>
        <w:t xml:space="preserve"> περιορισμούς που μας έχο</w:t>
      </w:r>
      <w:r>
        <w:rPr>
          <w:rFonts w:eastAsia="Times New Roman" w:cs="Times New Roman"/>
          <w:szCs w:val="24"/>
        </w:rPr>
        <w:t xml:space="preserve">υν επιβληθεί. </w:t>
      </w:r>
    </w:p>
    <w:p w14:paraId="35846A6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Είναι αλήθεια πως η δημόσια υγεία και ειδικότερα η δημόσια πρωτοβάθμια περίθαλψη υποφέρει από σοβαρή </w:t>
      </w:r>
      <w:proofErr w:type="spellStart"/>
      <w:r>
        <w:rPr>
          <w:rFonts w:eastAsia="Times New Roman" w:cs="Times New Roman"/>
          <w:szCs w:val="24"/>
        </w:rPr>
        <w:t>υποστελέχωση</w:t>
      </w:r>
      <w:proofErr w:type="spellEnd"/>
      <w:r>
        <w:rPr>
          <w:rFonts w:eastAsia="Times New Roman" w:cs="Times New Roman"/>
          <w:szCs w:val="24"/>
        </w:rPr>
        <w:t xml:space="preserve"> και ήταν ουσιαστικά υποβαθμισμένη τα προηγούμενα χρόνια. </w:t>
      </w:r>
    </w:p>
    <w:p w14:paraId="35846A6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Το ελλιπές και κατακερματισμένο σύστημα πρωτοβάθμιας φροντίδας</w:t>
      </w:r>
      <w:r>
        <w:rPr>
          <w:rFonts w:eastAsia="Times New Roman" w:cs="Times New Roman"/>
          <w:szCs w:val="24"/>
        </w:rPr>
        <w:t>,</w:t>
      </w:r>
      <w:r>
        <w:rPr>
          <w:rFonts w:eastAsia="Times New Roman" w:cs="Times New Roman"/>
          <w:szCs w:val="24"/>
        </w:rPr>
        <w:t xml:space="preserve"> που π</w:t>
      </w:r>
      <w:r>
        <w:rPr>
          <w:rFonts w:eastAsia="Times New Roman" w:cs="Times New Roman"/>
          <w:szCs w:val="24"/>
        </w:rPr>
        <w:t>αραλάβαμε από τη διακυβέρνηση Νέας Δημοκρατίας</w:t>
      </w:r>
      <w:r>
        <w:rPr>
          <w:rFonts w:eastAsia="Times New Roman" w:cs="Times New Roman"/>
          <w:szCs w:val="24"/>
        </w:rPr>
        <w:t xml:space="preserve"> – </w:t>
      </w:r>
      <w:r>
        <w:rPr>
          <w:rFonts w:eastAsia="Times New Roman" w:cs="Times New Roman"/>
          <w:szCs w:val="24"/>
        </w:rPr>
        <w:t>ΠΑΣΟΚ</w:t>
      </w:r>
      <w:r>
        <w:rPr>
          <w:rFonts w:eastAsia="Times New Roman" w:cs="Times New Roman"/>
          <w:szCs w:val="24"/>
        </w:rPr>
        <w:t>,</w:t>
      </w:r>
      <w:r>
        <w:rPr>
          <w:rFonts w:eastAsia="Times New Roman" w:cs="Times New Roman"/>
          <w:szCs w:val="24"/>
        </w:rPr>
        <w:t xml:space="preserve"> επιχειρούμε να το καλύψουμε με τη σημερινή νομοθετική πρωτοβουλία. Το νομοσχέδιο αυτό, όμως, αποτελεί και το μεγαλύτερο παράδειγμα της κοινωνικής πολιτικής της Κυβέρνησης που είναι σταθερά προσανατολι</w:t>
      </w:r>
      <w:r>
        <w:rPr>
          <w:rFonts w:eastAsia="Times New Roman" w:cs="Times New Roman"/>
          <w:szCs w:val="24"/>
        </w:rPr>
        <w:t xml:space="preserve">σμένη στην ανακούφιση των ασθενέστερων συμπολιτών μας. </w:t>
      </w:r>
    </w:p>
    <w:p w14:paraId="35846A6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Ο νόμος αυτός αποτελεί υλοποίηση των προεκλογικών μας δεσμεύσεων για την ανάπτυξη ενός </w:t>
      </w:r>
      <w:r>
        <w:rPr>
          <w:rFonts w:eastAsia="Times New Roman" w:cs="Times New Roman"/>
          <w:szCs w:val="24"/>
        </w:rPr>
        <w:t>εθνικού δικτύου πρωτοβάθμιας φροντίδας υγε</w:t>
      </w:r>
      <w:r>
        <w:rPr>
          <w:rFonts w:eastAsia="Times New Roman" w:cs="Times New Roman"/>
          <w:szCs w:val="24"/>
        </w:rPr>
        <w:t>ίας σε όλη τη χώρα, που θα βασίζεται στις αποκεντρωμένες μονάδες υγείας</w:t>
      </w:r>
      <w:r>
        <w:rPr>
          <w:rFonts w:eastAsia="Times New Roman" w:cs="Times New Roman"/>
          <w:szCs w:val="24"/>
        </w:rPr>
        <w:t xml:space="preserve"> γειτονιάς, στα κέντρα υγείας, στον προσωπικό γιατρό με συγκεκριμένο πληθυσμό ευθύνης και στη διεπιστημονική ομάδα υγείας. </w:t>
      </w:r>
    </w:p>
    <w:p w14:paraId="35846A6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Δεν διασφαλίζει μόνο την ισότιμη και κυρίως την ελεύθερη πρόσβαση όλων των πολιτών στο σύστημα υγείας, αλλά εισάγει την έννοια ολοκλ</w:t>
      </w:r>
      <w:r>
        <w:rPr>
          <w:rFonts w:eastAsia="Times New Roman" w:cs="Times New Roman"/>
          <w:szCs w:val="24"/>
        </w:rPr>
        <w:t xml:space="preserve">ηρωμένης, ανθρωποκεντρικής φροντίδας, που περιλαμβάνει την αγωγή υγείας, την πρόληψη, τη διενέργεια εμβολιασμών και απαραίτητων ελέγχων, την τακτική ιατρική παρακολούθηση των χρόνιων πασχόντων, την αποθεραπεία και την αποκατάσταση. </w:t>
      </w:r>
    </w:p>
    <w:p w14:paraId="35846A6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Ολοκληρώνεται έτσι η με</w:t>
      </w:r>
      <w:r>
        <w:rPr>
          <w:rFonts w:eastAsia="Times New Roman" w:cs="Times New Roman"/>
          <w:szCs w:val="24"/>
        </w:rPr>
        <w:t>γάλη τομή που πραγματοποίησε η Κυβέρνηση στο σύστημα υγείας με τη δυνατότητα ιατροφαρμακευτικής κάλυψης στους ανασφάλιστους συμπολίτες μας. Τότε θεσπίσαμε και ιεραρχήσαμε τους κανόνες της παρέμβασης. Σήμερα συμπληρώνουμε τη νομοθέτηση, προκειμένου να διευρ</w:t>
      </w:r>
      <w:r>
        <w:rPr>
          <w:rFonts w:eastAsia="Times New Roman" w:cs="Times New Roman"/>
          <w:szCs w:val="24"/>
        </w:rPr>
        <w:t xml:space="preserve">ύνουμε τις δυνατότητες αυτές της φροντίδας, ενισχύοντας στην πραγματικότητα το Εθνικό Σύστημα Υγείας στη βάση του. </w:t>
      </w:r>
    </w:p>
    <w:p w14:paraId="35846A6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Πρόκειται για μία πολύ σημαντική ρύθμιση, η οποία προήλθε μετά από έναν ευρύ διάλογο με τους αρμόδιους υγειονομικούς φορείς, τον Παγκόσμιο Ο</w:t>
      </w:r>
      <w:r>
        <w:rPr>
          <w:rFonts w:eastAsia="Times New Roman" w:cs="Times New Roman"/>
          <w:szCs w:val="24"/>
        </w:rPr>
        <w:t xml:space="preserve">ργανισμό Υγείας και τα μέλη της Ευρωπαϊκής Επιτροπής, η οποία θα καλύψει ένα δομικό έλλειμμα στο σύστημα υγείας, το οποίο συνέβαλε στην ενίσχυση </w:t>
      </w:r>
      <w:r>
        <w:rPr>
          <w:rFonts w:eastAsia="Times New Roman" w:cs="Times New Roman"/>
          <w:szCs w:val="24"/>
        </w:rPr>
        <w:lastRenderedPageBreak/>
        <w:t xml:space="preserve">της ζήτησης των υπηρεσιών υγείας, στην αλόγιστη </w:t>
      </w:r>
      <w:proofErr w:type="spellStart"/>
      <w:r>
        <w:rPr>
          <w:rFonts w:eastAsia="Times New Roman" w:cs="Times New Roman"/>
          <w:szCs w:val="24"/>
        </w:rPr>
        <w:t>συνταγογράφηση</w:t>
      </w:r>
      <w:proofErr w:type="spellEnd"/>
      <w:r>
        <w:rPr>
          <w:rFonts w:eastAsia="Times New Roman" w:cs="Times New Roman"/>
          <w:szCs w:val="24"/>
        </w:rPr>
        <w:t>, στη σπατάλη, στη διαφθορά κ</w:t>
      </w:r>
      <w:r>
        <w:rPr>
          <w:rFonts w:eastAsia="Times New Roman" w:cs="Times New Roman"/>
          <w:szCs w:val="24"/>
        </w:rPr>
        <w:t>αι,</w:t>
      </w:r>
      <w:r>
        <w:rPr>
          <w:rFonts w:eastAsia="Times New Roman" w:cs="Times New Roman"/>
          <w:szCs w:val="24"/>
        </w:rPr>
        <w:t xml:space="preserve"> εν τέλει, στο έλ</w:t>
      </w:r>
      <w:r>
        <w:rPr>
          <w:rFonts w:eastAsia="Times New Roman" w:cs="Times New Roman"/>
          <w:szCs w:val="24"/>
        </w:rPr>
        <w:t>λει</w:t>
      </w:r>
      <w:r>
        <w:rPr>
          <w:rFonts w:eastAsia="Times New Roman" w:cs="Times New Roman"/>
          <w:szCs w:val="24"/>
        </w:rPr>
        <w:t>μ</w:t>
      </w:r>
      <w:r>
        <w:rPr>
          <w:rFonts w:eastAsia="Times New Roman" w:cs="Times New Roman"/>
          <w:szCs w:val="24"/>
        </w:rPr>
        <w:t xml:space="preserve">μα ποιοτικής φροντίδας για τους πολίτες. </w:t>
      </w:r>
    </w:p>
    <w:p w14:paraId="35846A6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Η άμεση υλοποίηση της μεταρρύθμισης στηρίζεται σε ευρωπαϊκούς πόρους και θα συμβάλει κυρίως στην αλλαγή της φιλοσοφίας του συστήματος υγείας, με νέες δομές και νέους επιστήμονες. </w:t>
      </w:r>
    </w:p>
    <w:p w14:paraId="35846A6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με τη συνέργεια </w:t>
      </w:r>
      <w:r>
        <w:rPr>
          <w:rFonts w:eastAsia="Times New Roman" w:cs="Times New Roman"/>
          <w:szCs w:val="24"/>
        </w:rPr>
        <w:t xml:space="preserve">του Υπουργείου Οικονομίας, με πόρους από το Ευρωπαϊκό Κοινοτικό Ταμείο που αγγίζουν τα 75 εκατομμύρια ανά χρόνο, έχουμε εξασφαλίσει τη χρηματοδότηση των πρώτων διακοσίων τριάντα εννιά </w:t>
      </w:r>
      <w:r>
        <w:rPr>
          <w:rFonts w:eastAsia="Times New Roman" w:cs="Times New Roman"/>
          <w:szCs w:val="24"/>
        </w:rPr>
        <w:t>τοπικών μονάδων υγεί</w:t>
      </w:r>
      <w:r>
        <w:rPr>
          <w:rFonts w:eastAsia="Times New Roman" w:cs="Times New Roman"/>
          <w:szCs w:val="24"/>
        </w:rPr>
        <w:t>ας για μια τετραετία, με ενσωματωμένη μάλιστα πολιτι</w:t>
      </w:r>
      <w:r>
        <w:rPr>
          <w:rFonts w:eastAsia="Times New Roman" w:cs="Times New Roman"/>
          <w:szCs w:val="24"/>
        </w:rPr>
        <w:t xml:space="preserve">κή σταδιακής εξόδου από την κοινοτική χρηματοδότηση και ανάληψη της ευθύνης από τον κρατικό προϋπολογισμό. </w:t>
      </w:r>
    </w:p>
    <w:p w14:paraId="35846A6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Η χρηματοδοτική αυτή παρέμβαση δίνει στο κράτος την ευκαιρία να μετακινηθεί από το ένα σύστημα στο άλλο, πέρα από τα ασφυκτικά οικονομικά όρια που ε</w:t>
      </w:r>
      <w:r>
        <w:rPr>
          <w:rFonts w:eastAsia="Times New Roman" w:cs="Times New Roman"/>
          <w:szCs w:val="24"/>
        </w:rPr>
        <w:t xml:space="preserve">πιβάλλει η δημοσιονομική προοπτική. </w:t>
      </w:r>
    </w:p>
    <w:p w14:paraId="35846A6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Θα ήθελα να σταθώ ιδιαίτερα στο</w:t>
      </w:r>
      <w:r>
        <w:rPr>
          <w:rFonts w:eastAsia="Times New Roman" w:cs="Times New Roman"/>
          <w:szCs w:val="24"/>
        </w:rPr>
        <w:t>ν</w:t>
      </w:r>
      <w:r>
        <w:rPr>
          <w:rFonts w:eastAsia="Times New Roman" w:cs="Times New Roman"/>
          <w:szCs w:val="24"/>
        </w:rPr>
        <w:t xml:space="preserve"> νεοσύστατο θεσμό των </w:t>
      </w:r>
      <w:r>
        <w:rPr>
          <w:rFonts w:eastAsia="Times New Roman" w:cs="Times New Roman"/>
          <w:szCs w:val="24"/>
        </w:rPr>
        <w:t>τοπικών μονάδων υγείας</w:t>
      </w:r>
      <w:r>
        <w:rPr>
          <w:rFonts w:eastAsia="Times New Roman" w:cs="Times New Roman"/>
          <w:szCs w:val="24"/>
        </w:rPr>
        <w:t xml:space="preserve"> και τις διακόσιες τριάντα εννιά νέες δομές πρωτοβάθμιας φροντίδας που θα λειτουργήσουν άμεσα ως μονάδες οικογενειακής ιατρικής, με στόχο την προαγωγή της υγείας του εγγεγραμμένου πληθυσμού, την ιεραρχική συμβουλευτική και κυρίως τη γρήγορη εξυπηρέτηση των</w:t>
      </w:r>
      <w:r>
        <w:rPr>
          <w:rFonts w:eastAsia="Times New Roman" w:cs="Times New Roman"/>
          <w:szCs w:val="24"/>
        </w:rPr>
        <w:t xml:space="preserve"> πολιτών. Οι δομές αυτές θα στελεχωθούν με ένα</w:t>
      </w:r>
      <w:r>
        <w:rPr>
          <w:rFonts w:eastAsia="Times New Roman" w:cs="Times New Roman"/>
          <w:szCs w:val="24"/>
        </w:rPr>
        <w:t>ν</w:t>
      </w:r>
      <w:r>
        <w:rPr>
          <w:rFonts w:eastAsia="Times New Roman" w:cs="Times New Roman"/>
          <w:szCs w:val="24"/>
        </w:rPr>
        <w:t xml:space="preserve"> οικογενειακό γιατρό ανά δύο χιλιάδες εγγεγραμμένους ενήλικες και ένα</w:t>
      </w:r>
      <w:r>
        <w:rPr>
          <w:rFonts w:eastAsia="Times New Roman" w:cs="Times New Roman"/>
          <w:szCs w:val="24"/>
        </w:rPr>
        <w:t>ν</w:t>
      </w:r>
      <w:r>
        <w:rPr>
          <w:rFonts w:eastAsia="Times New Roman" w:cs="Times New Roman"/>
          <w:szCs w:val="24"/>
        </w:rPr>
        <w:t xml:space="preserve"> παιδίατρο ανά χίλια πεντακόσια παιδιά. </w:t>
      </w:r>
    </w:p>
    <w:p w14:paraId="35846A6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Έτσι, λοιπόν, εισάγεται για πρώτη φορά η έννοια της ουσιαστικής λογοδοσίας και της ευθύνης του προ</w:t>
      </w:r>
      <w:r>
        <w:rPr>
          <w:rFonts w:eastAsia="Times New Roman" w:cs="Times New Roman"/>
          <w:szCs w:val="24"/>
        </w:rPr>
        <w:t xml:space="preserve">σωπικού ιατρού και της ομάδας υγείας έναντι του συγκεκριμένου πληθυσμού. </w:t>
      </w:r>
    </w:p>
    <w:p w14:paraId="35846A6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Κάθε πολίτης, ασφαλισμένος ή ανασφάλιστος</w:t>
      </w:r>
      <w:r>
        <w:rPr>
          <w:rFonts w:eastAsia="Times New Roman" w:cs="Times New Roman"/>
          <w:szCs w:val="24"/>
        </w:rPr>
        <w:t>,</w:t>
      </w:r>
      <w:r>
        <w:rPr>
          <w:rFonts w:eastAsia="Times New Roman" w:cs="Times New Roman"/>
          <w:szCs w:val="24"/>
        </w:rPr>
        <w:t xml:space="preserve"> έχει την ελεύθερη πρόσβαση στις υπηρεσίες περίθαλψης, θα έχει τον δικό του οικογενειακό γιατρό, τον δικό του σύμβουλο σε θέματα υγείας, τον</w:t>
      </w:r>
      <w:r>
        <w:rPr>
          <w:rFonts w:eastAsia="Times New Roman" w:cs="Times New Roman"/>
          <w:szCs w:val="24"/>
        </w:rPr>
        <w:t xml:space="preserve"> υπεύθυνο για την παρακολούθηση και διαχείριση των προβλημάτων υγείας. </w:t>
      </w:r>
      <w:r>
        <w:rPr>
          <w:rFonts w:eastAsia="Times New Roman"/>
          <w:szCs w:val="24"/>
        </w:rPr>
        <w:t xml:space="preserve">Τα παραπάνω θα συμβάλουν στη διαμόρφωση ενός ολοκληρωμένου συστήματος παροχής υπηρεσίας υγείας. </w:t>
      </w:r>
    </w:p>
    <w:p w14:paraId="35846A70"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lastRenderedPageBreak/>
        <w:t xml:space="preserve">Επίσης, είναι σημαντική η αξιοποίηση των ιδιωτών γιατρών που είναι συμβεβλημένοι με τον </w:t>
      </w:r>
      <w:r>
        <w:rPr>
          <w:rFonts w:eastAsia="Times New Roman"/>
          <w:szCs w:val="24"/>
        </w:rPr>
        <w:t>ΕΟΠΥΥ και οι οποίοι αναμένεται να αυξηθούν κατά δύο χιλιάδες άτομα. Η επιστημονική παρουσία τους θα είναι βοηθητική στο</w:t>
      </w:r>
      <w:r>
        <w:rPr>
          <w:rFonts w:eastAsia="Times New Roman"/>
          <w:szCs w:val="24"/>
        </w:rPr>
        <w:t>ν</w:t>
      </w:r>
      <w:r>
        <w:rPr>
          <w:rFonts w:eastAsia="Times New Roman"/>
          <w:szCs w:val="24"/>
        </w:rPr>
        <w:t xml:space="preserve"> βαθμό που θα εξυπηρετούν ανάγκες στις περιοχές όπου δεν επαρκούν οι δημόσιες δομές πρωτοβάθμιας υγείας. Θα εξυπηρετούν και τους ανασφάλ</w:t>
      </w:r>
      <w:r>
        <w:rPr>
          <w:rFonts w:eastAsia="Times New Roman"/>
          <w:szCs w:val="24"/>
        </w:rPr>
        <w:t xml:space="preserve">ιστους πολίτες, οι οποίοι έχουν το δικαίωμα να απολαμβάνουν ισάξιες υπηρεσίες υγείας με όλους τους υπόλοιπους πολίτες. </w:t>
      </w:r>
    </w:p>
    <w:p w14:paraId="35846A71"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 xml:space="preserve">Για πρώτη φορά δίνεται τόσο μεγάλη έμφαση στην παροχή οδοντιατρικών υπηρεσιών, έτσι ώστε και στο </w:t>
      </w:r>
      <w:r>
        <w:rPr>
          <w:rFonts w:eastAsia="Times New Roman"/>
          <w:szCs w:val="24"/>
        </w:rPr>
        <w:t>κέντρο υγείας</w:t>
      </w:r>
      <w:r>
        <w:rPr>
          <w:rFonts w:eastAsia="Times New Roman"/>
          <w:szCs w:val="24"/>
        </w:rPr>
        <w:t xml:space="preserve"> να λειτουργεί οδοντιατρικ</w:t>
      </w:r>
      <w:r>
        <w:rPr>
          <w:rFonts w:eastAsia="Times New Roman"/>
          <w:szCs w:val="24"/>
        </w:rPr>
        <w:t xml:space="preserve">ή μονάδα. Μια άλλη πολύ σημαντική διάταξη που περιλαμβάνεται στο παρόν νομοσχέδιο και αποτελεί ηθική μας υποχρέωση είναι η πρόβλεψη της διαγραφής χρεών που είχαν βεβαιωθεί στην </w:t>
      </w:r>
      <w:r>
        <w:rPr>
          <w:rFonts w:eastAsia="Times New Roman"/>
          <w:szCs w:val="24"/>
        </w:rPr>
        <w:t>ε</w:t>
      </w:r>
      <w:r>
        <w:rPr>
          <w:rFonts w:eastAsia="Times New Roman"/>
          <w:szCs w:val="24"/>
        </w:rPr>
        <w:t>φορία από τους ανασφάλιστους πολίτες, που τα χρόνια της προηγούμενης διακυβέρν</w:t>
      </w:r>
      <w:r>
        <w:rPr>
          <w:rFonts w:eastAsia="Times New Roman"/>
          <w:szCs w:val="24"/>
        </w:rPr>
        <w:t>ησης επισκέφτηκαν τα νοσοκομεία…</w:t>
      </w:r>
    </w:p>
    <w:p w14:paraId="35846A7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5846A73"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Ένα λεπτό, κύριε Πρόεδρε.</w:t>
      </w:r>
    </w:p>
    <w:p w14:paraId="35846A74" w14:textId="77777777" w:rsidR="00825165" w:rsidRDefault="00D46FE4">
      <w:pPr>
        <w:tabs>
          <w:tab w:val="left" w:pos="2820"/>
        </w:tabs>
        <w:spacing w:after="0"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Τελείωσε ο χρόνος, κύριε </w:t>
      </w:r>
      <w:proofErr w:type="spellStart"/>
      <w:r>
        <w:rPr>
          <w:rFonts w:eastAsia="Times New Roman"/>
          <w:szCs w:val="24"/>
        </w:rPr>
        <w:t>Σέλτσα</w:t>
      </w:r>
      <w:proofErr w:type="spellEnd"/>
      <w:r>
        <w:rPr>
          <w:rFonts w:eastAsia="Times New Roman"/>
          <w:szCs w:val="24"/>
        </w:rPr>
        <w:t>.</w:t>
      </w:r>
    </w:p>
    <w:p w14:paraId="35846A75" w14:textId="77777777" w:rsidR="00825165" w:rsidRDefault="00D46FE4">
      <w:pPr>
        <w:tabs>
          <w:tab w:val="left" w:pos="2820"/>
        </w:tabs>
        <w:spacing w:after="0" w:line="600" w:lineRule="auto"/>
        <w:ind w:firstLine="720"/>
        <w:jc w:val="both"/>
        <w:rPr>
          <w:rFonts w:eastAsia="Times New Roman"/>
          <w:szCs w:val="24"/>
        </w:rPr>
      </w:pPr>
      <w:r>
        <w:rPr>
          <w:rFonts w:eastAsia="Times New Roman"/>
          <w:b/>
          <w:szCs w:val="24"/>
        </w:rPr>
        <w:t xml:space="preserve">ΚΩΝΣΤΑΝΤΙΝΟΣ ΣΕΛΤΣΑΣ: </w:t>
      </w:r>
      <w:r>
        <w:rPr>
          <w:rFonts w:eastAsia="Times New Roman"/>
          <w:szCs w:val="24"/>
        </w:rPr>
        <w:t>Πρόκειται για χρέη βεβαιω</w:t>
      </w:r>
      <w:r>
        <w:rPr>
          <w:rFonts w:eastAsia="Times New Roman"/>
          <w:szCs w:val="24"/>
        </w:rPr>
        <w:t xml:space="preserve">μένα από την </w:t>
      </w:r>
      <w:r>
        <w:rPr>
          <w:rFonts w:eastAsia="Times New Roman"/>
          <w:szCs w:val="24"/>
        </w:rPr>
        <w:t>ε</w:t>
      </w:r>
      <w:r>
        <w:rPr>
          <w:rFonts w:eastAsia="Times New Roman"/>
          <w:szCs w:val="24"/>
        </w:rPr>
        <w:t>φορία</w:t>
      </w:r>
      <w:r>
        <w:rPr>
          <w:rFonts w:eastAsia="Times New Roman"/>
          <w:szCs w:val="24"/>
        </w:rPr>
        <w:t>,</w:t>
      </w:r>
      <w:r>
        <w:rPr>
          <w:rFonts w:eastAsia="Times New Roman"/>
          <w:szCs w:val="24"/>
        </w:rPr>
        <w:t xml:space="preserve"> τα οποία διαγράφονται και ανακουφίζουν σε μεγάλο βαθμό τους πολίτες. </w:t>
      </w:r>
    </w:p>
    <w:p w14:paraId="35846A76"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Η υπεράσπιση του κοινωνικού κράτους, ένα αναβαθμισμένο και ολοκληρωμένο δημόσιο σύστημα υγείας, η ελεύθερη πρόσβαση σε ποιοτικές δημόσιες υπηρεσίες υγείας</w:t>
      </w:r>
      <w:r>
        <w:rPr>
          <w:rFonts w:eastAsia="Times New Roman"/>
          <w:szCs w:val="24"/>
        </w:rPr>
        <w:t>,</w:t>
      </w:r>
      <w:r>
        <w:rPr>
          <w:rFonts w:eastAsia="Times New Roman"/>
          <w:szCs w:val="24"/>
        </w:rPr>
        <w:t xml:space="preserve"> είναι δικ</w:t>
      </w:r>
      <w:r>
        <w:rPr>
          <w:rFonts w:eastAsia="Times New Roman"/>
          <w:szCs w:val="24"/>
        </w:rPr>
        <w:t>αίωμα όλων μας. Αποτελεί πάγιο στόχο μας προς αυτή την κατεύθυνση που κινούμαστε σήμερα. Συμπαραστάτες μας σε αυτή την προσπάθεια θέλουμε ανθρώπους που εργάζονται στο</w:t>
      </w:r>
      <w:r>
        <w:rPr>
          <w:rFonts w:eastAsia="Times New Roman"/>
          <w:szCs w:val="24"/>
        </w:rPr>
        <w:t>ν</w:t>
      </w:r>
      <w:r>
        <w:rPr>
          <w:rFonts w:eastAsia="Times New Roman"/>
          <w:szCs w:val="24"/>
        </w:rPr>
        <w:t xml:space="preserve"> χώρο της υγείας με όραμα, συνείδηση και κυρίως τους ίδιους τους πολίτες.</w:t>
      </w:r>
    </w:p>
    <w:p w14:paraId="35846A77"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Ευχαριστώ.</w:t>
      </w:r>
    </w:p>
    <w:p w14:paraId="35846A78" w14:textId="77777777" w:rsidR="00825165" w:rsidRDefault="00D46FE4">
      <w:pPr>
        <w:tabs>
          <w:tab w:val="left" w:pos="2820"/>
        </w:tabs>
        <w:spacing w:after="0" w:line="600" w:lineRule="auto"/>
        <w:ind w:firstLine="720"/>
        <w:jc w:val="center"/>
        <w:rPr>
          <w:rFonts w:eastAsia="Times New Roman"/>
          <w:szCs w:val="24"/>
        </w:rPr>
      </w:pPr>
      <w:r>
        <w:rPr>
          <w:rFonts w:eastAsia="Times New Roman"/>
          <w:szCs w:val="24"/>
        </w:rPr>
        <w:t>(Χει</w:t>
      </w:r>
      <w:r>
        <w:rPr>
          <w:rFonts w:eastAsia="Times New Roman"/>
          <w:szCs w:val="24"/>
        </w:rPr>
        <w:t>ροκροτήματα από την πτέρυγα του ΣΥΡΙΖΑ)</w:t>
      </w:r>
    </w:p>
    <w:p w14:paraId="35846A79" w14:textId="77777777" w:rsidR="00825165" w:rsidRDefault="00D46FE4">
      <w:pPr>
        <w:tabs>
          <w:tab w:val="left" w:pos="2820"/>
        </w:tabs>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14:paraId="35846A7A"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Τον λόγο έχει ο Πρόεδρος της Ένωσης Κεντρώων κ. Βασίλης Λεβέντης.</w:t>
      </w:r>
    </w:p>
    <w:p w14:paraId="35846A7B" w14:textId="77777777" w:rsidR="00825165" w:rsidRDefault="00D46FE4">
      <w:pPr>
        <w:tabs>
          <w:tab w:val="left" w:pos="2820"/>
        </w:tabs>
        <w:spacing w:after="0" w:line="600" w:lineRule="auto"/>
        <w:ind w:firstLine="720"/>
        <w:jc w:val="both"/>
        <w:rPr>
          <w:rFonts w:eastAsia="Times New Roman"/>
          <w:szCs w:val="24"/>
        </w:rPr>
      </w:pPr>
      <w:r>
        <w:rPr>
          <w:rFonts w:eastAsia="Times New Roman"/>
          <w:b/>
          <w:szCs w:val="24"/>
        </w:rPr>
        <w:lastRenderedPageBreak/>
        <w:t>ΒΑΣΙΛΗΣ ΛΕΒΕΝΤΗΣ (Πρόεδρος της Ένωσης Κεντρώων):</w:t>
      </w:r>
      <w:r>
        <w:rPr>
          <w:rFonts w:eastAsia="Times New Roman"/>
          <w:szCs w:val="24"/>
        </w:rPr>
        <w:t xml:space="preserve"> Να χαιρετίσω τον κύριο </w:t>
      </w:r>
      <w:proofErr w:type="spellStart"/>
      <w:r>
        <w:rPr>
          <w:rFonts w:eastAsia="Times New Roman"/>
          <w:szCs w:val="24"/>
        </w:rPr>
        <w:t>Προεδρεύοντα</w:t>
      </w:r>
      <w:proofErr w:type="spellEnd"/>
      <w:r>
        <w:rPr>
          <w:rFonts w:eastAsia="Times New Roman"/>
          <w:szCs w:val="24"/>
        </w:rPr>
        <w:t xml:space="preserve">, τους κυρίους Υπουργούς και τις κυρίες και τους κυρίους Βουλευτές. </w:t>
      </w:r>
    </w:p>
    <w:p w14:paraId="35846A7C"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 xml:space="preserve">Άκουσα τον κ. Τσίπρα που είπε ότι κατήργησε το εισιτήριο των 5 ευρώ, άνοιξε το σύστημα της υγείας για όλους, για τους ανασφάλιστους και χάρισε τα χρέη </w:t>
      </w:r>
      <w:r>
        <w:rPr>
          <w:rFonts w:eastAsia="Times New Roman"/>
          <w:szCs w:val="24"/>
        </w:rPr>
        <w:t xml:space="preserve">σε αυτούς που είχαν χρεωθεί. </w:t>
      </w:r>
    </w:p>
    <w:p w14:paraId="35846A7D"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Όλα αυτά είναι πολύ καλά. Δίπλα, όμως, σε αυτά, έχουν γίνει κι άλλα πράγματα. Έχουν κοπεί οι συντάξεις, που δεν πρέπει να το λησμονεί ο κύριος Πρωθυπουργός. Έχουν μπει σκληρότερα κριτήρια για επιδόματα, που έχουν κατεβάσει τον</w:t>
      </w:r>
      <w:r>
        <w:rPr>
          <w:rFonts w:eastAsia="Times New Roman"/>
          <w:szCs w:val="24"/>
        </w:rPr>
        <w:t xml:space="preserve"> αριθμό των δικαιούχων. Αν δεν κάνω λάθος αυτό είναι αφαίρεση από τη φτώχεια. Κι έχουν γίνει και πολλά άλλα πράγματα, τα οποία πρέπει να συνυπολογίζονται, γιατί όταν κοιτάς ένα μόνο θέμα </w:t>
      </w:r>
      <w:r>
        <w:rPr>
          <w:rFonts w:eastAsia="Times New Roman"/>
          <w:szCs w:val="24"/>
        </w:rPr>
        <w:t>-</w:t>
      </w:r>
      <w:r>
        <w:rPr>
          <w:rFonts w:eastAsia="Times New Roman"/>
          <w:szCs w:val="24"/>
        </w:rPr>
        <w:t>ένα καλό που κάνεις</w:t>
      </w:r>
      <w:r>
        <w:rPr>
          <w:rFonts w:eastAsia="Times New Roman"/>
          <w:szCs w:val="24"/>
        </w:rPr>
        <w:t>-</w:t>
      </w:r>
      <w:r>
        <w:rPr>
          <w:rFonts w:eastAsia="Times New Roman"/>
          <w:szCs w:val="24"/>
        </w:rPr>
        <w:t xml:space="preserve"> και αγνοείς τα υπόλοιπα, </w:t>
      </w:r>
      <w:r>
        <w:rPr>
          <w:rFonts w:eastAsia="Times New Roman"/>
          <w:szCs w:val="24"/>
        </w:rPr>
        <w:t xml:space="preserve">τότε </w:t>
      </w:r>
      <w:r>
        <w:rPr>
          <w:rFonts w:eastAsia="Times New Roman"/>
          <w:szCs w:val="24"/>
        </w:rPr>
        <w:t>στρουθοκαμηλίζεις</w:t>
      </w:r>
      <w:r>
        <w:rPr>
          <w:rFonts w:eastAsia="Times New Roman"/>
          <w:szCs w:val="24"/>
        </w:rPr>
        <w:t>.</w:t>
      </w:r>
    </w:p>
    <w:p w14:paraId="35846A7E"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 xml:space="preserve">Και είπε ότι ίδρυσαν τα ΤΟΜΥ, ότι θα γίνουν τριακόσια ΤΟΜΥ ανά την Ελλάδα, που θα έχει το κάθε ΤΟΜΥ ευθύνη για δώδεκα χιλιάδες ασθενείς και αυτό είναι πρωτογενής παρουσία υγείας και μειώνει τη νοσοκομειακή δουλειά, άρα είναι καλό. </w:t>
      </w:r>
    </w:p>
    <w:p w14:paraId="35846A7F"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lastRenderedPageBreak/>
        <w:t>Θυμήθηκα, λοιπόν, όντας εις το γραφείο μου τον συχωρεμένο τον Γεννηματά, τον πατέρα της Φώφης, που τον επισκέφθηκα τυχαία για ένα άλλο θέμα όταν ήταν στο Υπουργείο Εργασίας. Μιλώντας πολιτικά του είπα ότι το ΠΑΣΟΚ κυβερνάει τόσον καιρό και δεν έχει κάνει τ</w:t>
      </w:r>
      <w:r>
        <w:rPr>
          <w:rFonts w:eastAsia="Times New Roman"/>
          <w:szCs w:val="24"/>
        </w:rPr>
        <w:t>ίποτα και μου είπε: «Ένα από τα λάθη που έκανα εγώ είναι ότι ίδρυσα τριακόσιες εξήντα πρωτοβάθμιες μονάδες ΕΣΥ ανά την Ελλάδα και δεν δέχονταν οι γιατροί να πάνε να δουλέψουν». Γιατί οι μισθοί ήταν χαμηλοί, γιατί το να πάει ένα γιατρός στα Γρεβενά ή να πάε</w:t>
      </w:r>
      <w:r>
        <w:rPr>
          <w:rFonts w:eastAsia="Times New Roman"/>
          <w:szCs w:val="24"/>
        </w:rPr>
        <w:t xml:space="preserve">ι στην Κρήτη να δουλέψει το θεωρεί ότι βγαίνει έξω από τη δυνατότητα να κερδίζει περισσότερα χρήματα, να ενημερώνεται κ.λπ.. </w:t>
      </w:r>
    </w:p>
    <w:p w14:paraId="35846A80"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Και συνέχισε με το εξής «Και έκανα αυτό το λάθος. Ίδρυσα μεν πρωτοβάθμιες μονάδες, αλλά δεν είχα υπολογίσει την απροθυμία ή και τη</w:t>
      </w:r>
      <w:r>
        <w:rPr>
          <w:rFonts w:eastAsia="Times New Roman"/>
          <w:szCs w:val="24"/>
        </w:rPr>
        <w:t xml:space="preserve">ν αδυναμία των ιατρών και τελικά </w:t>
      </w:r>
      <w:r>
        <w:rPr>
          <w:rFonts w:eastAsia="Times New Roman"/>
          <w:szCs w:val="24"/>
        </w:rPr>
        <w:t>έμει</w:t>
      </w:r>
      <w:r>
        <w:rPr>
          <w:rFonts w:eastAsia="Times New Roman"/>
          <w:szCs w:val="24"/>
        </w:rPr>
        <w:t xml:space="preserve">ναν τα κτήρια». Από εκείνη την τεράστια δαπάνη που είχε κάνει η τότε κυβέρνηση του Ανδρέα Παπανδρέου έμειναν τα κτήρια. Πρέπει να τα θυμόσαστε. Ήταν τριακόσια περίπου κέντρα πρωτοβάθμιας φροντίδας υγείας. </w:t>
      </w:r>
    </w:p>
    <w:p w14:paraId="35846A81"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lastRenderedPageBreak/>
        <w:t xml:space="preserve">Να προσέξει, </w:t>
      </w:r>
      <w:r>
        <w:rPr>
          <w:rFonts w:eastAsia="Times New Roman"/>
          <w:szCs w:val="24"/>
        </w:rPr>
        <w:t xml:space="preserve">λοιπόν, ο κ. Τσίπρας μην είναι ο δεύτερος που κάποια στιγμή αν τον επισκεφτώ, όταν δεν θα είναι </w:t>
      </w:r>
      <w:r>
        <w:rPr>
          <w:rFonts w:eastAsia="Times New Roman"/>
          <w:szCs w:val="24"/>
        </w:rPr>
        <w:t xml:space="preserve">πια </w:t>
      </w:r>
      <w:r>
        <w:rPr>
          <w:rFonts w:eastAsia="Times New Roman"/>
        </w:rPr>
        <w:t>Πρωθυπουργός</w:t>
      </w:r>
      <w:r>
        <w:rPr>
          <w:rFonts w:eastAsia="Times New Roman"/>
          <w:szCs w:val="24"/>
        </w:rPr>
        <w:t>, που θα μου πει: «Κύριε Πρόεδρέ μου, έκανα το ίδιο λάθος. Ίδρυσα πρωτοβάθμιες μονάδες και είχα ξεχάσει το ένα, είχα ξεχάσει το άλλο και έμειναν</w:t>
      </w:r>
      <w:r>
        <w:rPr>
          <w:rFonts w:eastAsia="Times New Roman"/>
          <w:szCs w:val="24"/>
        </w:rPr>
        <w:t xml:space="preserve"> οι δαπάνες», γιατί οι δαπάνες γίνονται. Δεν γίνονται με λεφτά του Τσίπρα. Γίνονται με λεφτά της Ελλάδος όλα αυτά.</w:t>
      </w:r>
    </w:p>
    <w:p w14:paraId="35846A82"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 xml:space="preserve">Όταν ιδρύεις πρωτοβάθμιες μονάδες, πρέπει να έχεις ανακαινίσει το σύστημα, να το έχεις μεταρρυθμίσει, ώστε να είναι πρόθυμος και ο κόσμος να </w:t>
      </w:r>
      <w:r>
        <w:rPr>
          <w:rFonts w:eastAsia="Times New Roman"/>
          <w:szCs w:val="24"/>
        </w:rPr>
        <w:t>το στελεχώσει. Εσύ μπορεί να έχεις στο νου σου να κάνεις κάτι και η κοινωνία να μη συμφωνεί και τελικά να δαπανάς λεφτά στο</w:t>
      </w:r>
      <w:r>
        <w:rPr>
          <w:rFonts w:eastAsia="Times New Roman"/>
          <w:szCs w:val="24"/>
        </w:rPr>
        <w:t>ν</w:t>
      </w:r>
      <w:r>
        <w:rPr>
          <w:rFonts w:eastAsia="Times New Roman"/>
          <w:szCs w:val="24"/>
        </w:rPr>
        <w:t xml:space="preserve"> βρόντο.</w:t>
      </w:r>
    </w:p>
    <w:p w14:paraId="35846A83"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Και ο Ανδρέας Παπανδρέου είχε κάνει ένα καράβι -μιας και είναι εδώ και ο φίλος μου ο κ. Λοβέρδος- για να γυρίζει και να παρ</w:t>
      </w:r>
      <w:r>
        <w:rPr>
          <w:rFonts w:eastAsia="Times New Roman"/>
          <w:szCs w:val="24"/>
        </w:rPr>
        <w:t xml:space="preserve">έχει στα νησιά περίθαλψη στα έκτακτα περιστατικά, αντί να πηγαίνουμε με ελικόπτερα να τους κουβαλάμε. </w:t>
      </w:r>
      <w:r>
        <w:rPr>
          <w:rFonts w:eastAsia="Times New Roman"/>
          <w:szCs w:val="24"/>
        </w:rPr>
        <w:t>Στελεχώθηκε</w:t>
      </w:r>
      <w:r>
        <w:rPr>
          <w:rFonts w:eastAsia="Times New Roman"/>
          <w:szCs w:val="24"/>
        </w:rPr>
        <w:t xml:space="preserve"> το καράβι, κόστισε πολλά εκατομμύρια, έμεινε καράβι και σαν ναυάγιο πουλήθηκε. Ήταν ναυάγιο κι αυτό. </w:t>
      </w:r>
    </w:p>
    <w:p w14:paraId="35846A84"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lastRenderedPageBreak/>
        <w:t>Ήταν μεγαλεπήβολο εκείνο το σχέδιο να γυ</w:t>
      </w:r>
      <w:r>
        <w:rPr>
          <w:rFonts w:eastAsia="Times New Roman"/>
          <w:szCs w:val="24"/>
        </w:rPr>
        <w:t>ρίζει ένα καράβι στα νησιά, να έχει γιατρούς, χειρουργεία, να μπορεί να προσφέρει περίθαλψη. Μεγαλεπήβολο το σχέδιο και δαπανήθηκαν κι εκεί πολλά λεφτά.</w:t>
      </w:r>
    </w:p>
    <w:p w14:paraId="35846A85" w14:textId="77777777" w:rsidR="00825165" w:rsidRDefault="00D46FE4">
      <w:pPr>
        <w:tabs>
          <w:tab w:val="left" w:pos="2820"/>
        </w:tabs>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Και τώρα το κάνουν σε εθελοντική βάση.</w:t>
      </w:r>
    </w:p>
    <w:p w14:paraId="35846A86" w14:textId="77777777" w:rsidR="00825165" w:rsidRDefault="00D46FE4">
      <w:pPr>
        <w:tabs>
          <w:tab w:val="left" w:pos="2820"/>
        </w:tabs>
        <w:spacing w:after="0"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b/>
          <w:szCs w:val="24"/>
        </w:rPr>
        <w:t>):</w:t>
      </w:r>
      <w:r>
        <w:rPr>
          <w:rFonts w:eastAsia="Times New Roman"/>
          <w:szCs w:val="24"/>
        </w:rPr>
        <w:t xml:space="preserve"> Τώρα κάνουν καράβι; Αν κάνει καράβι και ο Τσίπρας και θέλει να γίνει εφοπλιστής, δεν το κατάλαβα. Με </w:t>
      </w:r>
      <w:proofErr w:type="spellStart"/>
      <w:r>
        <w:rPr>
          <w:rFonts w:eastAsia="Times New Roman"/>
          <w:szCs w:val="24"/>
        </w:rPr>
        <w:t>συγχωρείτε</w:t>
      </w:r>
      <w:proofErr w:type="spellEnd"/>
      <w:r>
        <w:rPr>
          <w:rFonts w:eastAsia="Times New Roman"/>
          <w:szCs w:val="24"/>
        </w:rPr>
        <w:t>.</w:t>
      </w:r>
    </w:p>
    <w:p w14:paraId="35846A87" w14:textId="77777777" w:rsidR="00825165" w:rsidRDefault="00D46FE4">
      <w:pPr>
        <w:tabs>
          <w:tab w:val="left" w:pos="2820"/>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Εθελοντές είναι, κύριε Πρόεδρε.</w:t>
      </w:r>
    </w:p>
    <w:p w14:paraId="35846A88" w14:textId="77777777" w:rsidR="00825165" w:rsidRDefault="00D46FE4">
      <w:pPr>
        <w:tabs>
          <w:tab w:val="left" w:pos="2820"/>
        </w:tabs>
        <w:spacing w:after="0"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Η Ένωση Κεντρώων έχει την άποψη ότι με απ</w:t>
      </w:r>
      <w:r>
        <w:rPr>
          <w:rFonts w:eastAsia="Times New Roman"/>
          <w:szCs w:val="24"/>
        </w:rPr>
        <w:t xml:space="preserve">λή επίδειξη της ταυτότητας πρέπει να μπαίνει </w:t>
      </w:r>
      <w:r>
        <w:rPr>
          <w:rFonts w:eastAsia="Times New Roman"/>
          <w:szCs w:val="24"/>
        </w:rPr>
        <w:t>κάποιος</w:t>
      </w:r>
      <w:r>
        <w:rPr>
          <w:rFonts w:eastAsia="Times New Roman"/>
          <w:szCs w:val="24"/>
        </w:rPr>
        <w:t xml:space="preserve"> στα νοσοκομεία. Απλά επειδή πρέπει να μειώσουμε τη δαπάνη, γιατί είναι μεγάλη η δαπάνη, πρέπει να εισ</w:t>
      </w:r>
      <w:r>
        <w:rPr>
          <w:rFonts w:eastAsia="Times New Roman"/>
          <w:szCs w:val="24"/>
        </w:rPr>
        <w:t>αγ</w:t>
      </w:r>
      <w:r>
        <w:rPr>
          <w:rFonts w:eastAsia="Times New Roman"/>
          <w:szCs w:val="24"/>
        </w:rPr>
        <w:t xml:space="preserve">άγουμε μοιραία και την ιδιωτική ασφάλιση. </w:t>
      </w:r>
    </w:p>
    <w:p w14:paraId="35846A89" w14:textId="77777777" w:rsidR="00825165" w:rsidRDefault="00D46FE4">
      <w:pPr>
        <w:tabs>
          <w:tab w:val="left" w:pos="2820"/>
        </w:tabs>
        <w:spacing w:after="0" w:line="600" w:lineRule="auto"/>
        <w:ind w:firstLine="720"/>
        <w:jc w:val="both"/>
        <w:rPr>
          <w:rFonts w:eastAsia="Times New Roman"/>
          <w:szCs w:val="24"/>
        </w:rPr>
      </w:pPr>
      <w:r>
        <w:rPr>
          <w:rFonts w:eastAsia="Times New Roman"/>
          <w:szCs w:val="24"/>
        </w:rPr>
        <w:t>Μπορεί στο</w:t>
      </w:r>
      <w:r>
        <w:rPr>
          <w:rFonts w:eastAsia="Times New Roman"/>
          <w:szCs w:val="24"/>
        </w:rPr>
        <w:t>ν</w:t>
      </w:r>
      <w:r>
        <w:rPr>
          <w:rFonts w:eastAsia="Times New Roman"/>
          <w:szCs w:val="24"/>
        </w:rPr>
        <w:t xml:space="preserve"> ΣΥΡΙΖΑ να </w:t>
      </w:r>
      <w:r>
        <w:rPr>
          <w:rFonts w:eastAsia="Times New Roman"/>
          <w:szCs w:val="24"/>
        </w:rPr>
        <w:t>«</w:t>
      </w:r>
      <w:r>
        <w:rPr>
          <w:rFonts w:eastAsia="Times New Roman"/>
          <w:szCs w:val="24"/>
        </w:rPr>
        <w:t>βγάζετε σπυριά</w:t>
      </w:r>
      <w:r>
        <w:rPr>
          <w:rFonts w:eastAsia="Times New Roman"/>
          <w:szCs w:val="24"/>
        </w:rPr>
        <w:t>»</w:t>
      </w:r>
      <w:r>
        <w:rPr>
          <w:rFonts w:eastAsia="Times New Roman"/>
          <w:szCs w:val="24"/>
        </w:rPr>
        <w:t xml:space="preserve"> όταν ακούτε για ιδ</w:t>
      </w:r>
      <w:r>
        <w:rPr>
          <w:rFonts w:eastAsia="Times New Roman"/>
          <w:szCs w:val="24"/>
        </w:rPr>
        <w:t>ιωτική περίθαλψη, γιατί έχετε και τέτοιες ιδεοληψίες, αλλά ξέρετε ότι ο μόνος τρόπος να μειωθεί ουσιαστικά η κρατική δα</w:t>
      </w:r>
      <w:r>
        <w:rPr>
          <w:rFonts w:eastAsia="Times New Roman"/>
          <w:szCs w:val="24"/>
        </w:rPr>
        <w:lastRenderedPageBreak/>
        <w:t>πάνη για την υγεία</w:t>
      </w:r>
      <w:r>
        <w:rPr>
          <w:rFonts w:eastAsia="Times New Roman"/>
          <w:szCs w:val="24"/>
        </w:rPr>
        <w:t>,</w:t>
      </w:r>
      <w:r>
        <w:rPr>
          <w:rFonts w:eastAsia="Times New Roman"/>
          <w:szCs w:val="24"/>
        </w:rPr>
        <w:t xml:space="preserve"> χωρίς να μειώνεται το επίπεδο των </w:t>
      </w:r>
      <w:proofErr w:type="spellStart"/>
      <w:r>
        <w:rPr>
          <w:rFonts w:eastAsia="Times New Roman"/>
          <w:szCs w:val="24"/>
        </w:rPr>
        <w:t>παρεχομένων</w:t>
      </w:r>
      <w:proofErr w:type="spellEnd"/>
      <w:r>
        <w:rPr>
          <w:rFonts w:eastAsia="Times New Roman"/>
          <w:szCs w:val="24"/>
        </w:rPr>
        <w:t xml:space="preserve"> υπηρεσιών</w:t>
      </w:r>
      <w:r>
        <w:rPr>
          <w:rFonts w:eastAsia="Times New Roman"/>
          <w:szCs w:val="24"/>
        </w:rPr>
        <w:t>,</w:t>
      </w:r>
      <w:r>
        <w:rPr>
          <w:rFonts w:eastAsia="Times New Roman"/>
          <w:szCs w:val="24"/>
        </w:rPr>
        <w:t xml:space="preserve"> είναι να αφαιρεθεί ποσοστό προς κατεύθυνση ίσης ποιότητας πα</w:t>
      </w:r>
      <w:r>
        <w:rPr>
          <w:rFonts w:eastAsia="Times New Roman"/>
          <w:szCs w:val="24"/>
        </w:rPr>
        <w:t>ροχής υγείας.</w:t>
      </w:r>
    </w:p>
    <w:p w14:paraId="35846A8A" w14:textId="77777777" w:rsidR="00825165" w:rsidRDefault="00D46FE4">
      <w:pPr>
        <w:tabs>
          <w:tab w:val="left" w:pos="2820"/>
        </w:tabs>
        <w:spacing w:after="0"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Κάνετε λάθος.</w:t>
      </w:r>
    </w:p>
    <w:p w14:paraId="35846A8B" w14:textId="77777777" w:rsidR="00825165" w:rsidRDefault="00D46FE4">
      <w:pPr>
        <w:tabs>
          <w:tab w:val="left" w:pos="2820"/>
        </w:tabs>
        <w:spacing w:after="0"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Είναι λάθος αυτό; </w:t>
      </w:r>
    </w:p>
    <w:p w14:paraId="35846A8C" w14:textId="77777777" w:rsidR="00825165" w:rsidRDefault="00D46FE4">
      <w:pPr>
        <w:tabs>
          <w:tab w:val="left" w:pos="2820"/>
        </w:tabs>
        <w:spacing w:after="0"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Έχουμε το μεγαλύτερο ποσοστό ιδιωτικών δαπανών στην Ευρώπη.</w:t>
      </w:r>
    </w:p>
    <w:p w14:paraId="35846A8D" w14:textId="77777777" w:rsidR="00825165" w:rsidRDefault="00D46FE4">
      <w:pPr>
        <w:tabs>
          <w:tab w:val="left" w:pos="2608"/>
        </w:tabs>
        <w:spacing w:after="0"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Κύριε Μαντά μου, δε</w:t>
      </w:r>
      <w:r>
        <w:rPr>
          <w:rFonts w:eastAsia="Times New Roman"/>
          <w:szCs w:val="24"/>
        </w:rPr>
        <w:t xml:space="preserve">ν ξέρω στο κόμμα σας πώς εκτιμάτε το καθετί, εγώ ξέρω πως ό,τι κι αν έχουμε, έχουμε κι ένα τεράστιο και πολυδάπανο κρατικό σύστημα. </w:t>
      </w:r>
    </w:p>
    <w:p w14:paraId="35846A8E" w14:textId="77777777" w:rsidR="00825165" w:rsidRDefault="00D46FE4">
      <w:pPr>
        <w:tabs>
          <w:tab w:val="left" w:pos="2608"/>
        </w:tabs>
        <w:spacing w:after="0" w:line="600" w:lineRule="auto"/>
        <w:ind w:firstLine="720"/>
        <w:jc w:val="both"/>
        <w:rPr>
          <w:rFonts w:eastAsia="Times New Roman"/>
          <w:szCs w:val="24"/>
        </w:rPr>
      </w:pPr>
      <w:r>
        <w:rPr>
          <w:rFonts w:eastAsia="Times New Roman"/>
          <w:szCs w:val="24"/>
        </w:rPr>
        <w:t xml:space="preserve">Σε σχέση με το ΑΕΠ έχουμε πολύ μεγάλη δαπάνη για την κρατική υγεία, που λένε οι ξένοι ότι πρέπει να μειωθεί. Πώς αλλιώς θα </w:t>
      </w:r>
      <w:r>
        <w:rPr>
          <w:rFonts w:eastAsia="Times New Roman"/>
          <w:szCs w:val="24"/>
        </w:rPr>
        <w:t xml:space="preserve">μειωθεί; Ή μειώνεις τα φάρμακα, όπως κάνατε εσείς. Μειώσατε τα φάρμακα εν πολλοίς και δεν γράφονται κάποια φάρμακα. Βγάλατε και λίστα να μην παίρνουν κάποια φάρμακα. Είστε η Κυβέρνηση που βγάλατε λίστα μη </w:t>
      </w:r>
      <w:proofErr w:type="spellStart"/>
      <w:r>
        <w:rPr>
          <w:rFonts w:eastAsia="Times New Roman"/>
          <w:szCs w:val="24"/>
        </w:rPr>
        <w:t>παρεχομένων</w:t>
      </w:r>
      <w:proofErr w:type="spellEnd"/>
      <w:r>
        <w:rPr>
          <w:rFonts w:eastAsia="Times New Roman"/>
          <w:szCs w:val="24"/>
        </w:rPr>
        <w:t xml:space="preserve"> φαρμάκων, απαγορευμένων για τους γιατρο</w:t>
      </w:r>
      <w:r>
        <w:rPr>
          <w:rFonts w:eastAsia="Times New Roman"/>
          <w:szCs w:val="24"/>
        </w:rPr>
        <w:t xml:space="preserve">ύς. </w:t>
      </w:r>
    </w:p>
    <w:p w14:paraId="35846A8F" w14:textId="77777777" w:rsidR="00825165" w:rsidRDefault="00D46FE4">
      <w:pPr>
        <w:tabs>
          <w:tab w:val="left" w:pos="2608"/>
        </w:tabs>
        <w:spacing w:after="0" w:line="600" w:lineRule="auto"/>
        <w:ind w:firstLine="720"/>
        <w:jc w:val="both"/>
        <w:rPr>
          <w:rFonts w:eastAsia="Times New Roman"/>
          <w:szCs w:val="24"/>
        </w:rPr>
      </w:pPr>
      <w:r>
        <w:rPr>
          <w:rFonts w:eastAsia="Times New Roman"/>
          <w:szCs w:val="24"/>
        </w:rPr>
        <w:lastRenderedPageBreak/>
        <w:t>Δεν μπορεί όλοι να λένε ψέματα κι εσείς μόνο να λέτε την αλήθεια. Στον τόπο αυτό</w:t>
      </w:r>
      <w:r>
        <w:rPr>
          <w:rFonts w:eastAsia="Times New Roman"/>
          <w:szCs w:val="24"/>
        </w:rPr>
        <w:t>ν</w:t>
      </w:r>
      <w:r>
        <w:rPr>
          <w:rFonts w:eastAsia="Times New Roman"/>
          <w:szCs w:val="24"/>
        </w:rPr>
        <w:t xml:space="preserve"> μόνο εσείς λέτε την αλήθεια</w:t>
      </w:r>
      <w:r>
        <w:rPr>
          <w:rFonts w:eastAsia="Times New Roman"/>
          <w:szCs w:val="24"/>
        </w:rPr>
        <w:t>;</w:t>
      </w:r>
      <w:r>
        <w:rPr>
          <w:rFonts w:eastAsia="Times New Roman"/>
          <w:szCs w:val="24"/>
        </w:rPr>
        <w:t xml:space="preserve"> </w:t>
      </w:r>
      <w:r>
        <w:rPr>
          <w:rFonts w:eastAsia="Times New Roman"/>
          <w:szCs w:val="24"/>
        </w:rPr>
        <w:t>Μ</w:t>
      </w:r>
      <w:r>
        <w:rPr>
          <w:rFonts w:eastAsia="Times New Roman"/>
          <w:szCs w:val="24"/>
        </w:rPr>
        <w:t>όνο εσείς είστε έντιμοι; Ο κ. Τσίπρας είπε ότι κάνει μεταρρυθμίσεις υπέρ των φτωχών. Η Κυβέρνηση που κάνει τέτοιες μεταρρυθμίσεις μπορεί να</w:t>
      </w:r>
      <w:r>
        <w:rPr>
          <w:rFonts w:eastAsia="Times New Roman"/>
          <w:szCs w:val="24"/>
        </w:rPr>
        <w:t xml:space="preserve"> κόβει συντάξεις; Απαντήστε μου!</w:t>
      </w:r>
    </w:p>
    <w:p w14:paraId="35846A90" w14:textId="77777777" w:rsidR="00825165" w:rsidRDefault="00D46FE4">
      <w:pPr>
        <w:tabs>
          <w:tab w:val="left" w:pos="2820"/>
        </w:tabs>
        <w:spacing w:after="0"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Εγώ σας είπα το συγκεκριμένο.</w:t>
      </w:r>
    </w:p>
    <w:p w14:paraId="35846A91" w14:textId="77777777" w:rsidR="00825165" w:rsidRDefault="00D46FE4">
      <w:pPr>
        <w:tabs>
          <w:tab w:val="left" w:pos="2608"/>
        </w:tabs>
        <w:spacing w:after="0"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Ξέρετε</w:t>
      </w:r>
      <w:r>
        <w:rPr>
          <w:rFonts w:eastAsia="Times New Roman"/>
          <w:szCs w:val="24"/>
        </w:rPr>
        <w:t>,</w:t>
      </w:r>
      <w:r>
        <w:rPr>
          <w:rFonts w:eastAsia="Times New Roman"/>
          <w:szCs w:val="24"/>
        </w:rPr>
        <w:t xml:space="preserve"> όταν σώζεται ένα δέντρο και καίγεται το υπόλοιπο δάσος και το δέντρο κούτσουρο θα μείνει. Σας παρακαλώ, με αυτή τη </w:t>
      </w:r>
      <w:r>
        <w:rPr>
          <w:rFonts w:eastAsia="Times New Roman"/>
          <w:szCs w:val="24"/>
        </w:rPr>
        <w:t>νοοτροπία του συγκεκριμένου και όχι του όλου</w:t>
      </w:r>
      <w:r>
        <w:rPr>
          <w:rFonts w:eastAsia="Times New Roman"/>
          <w:szCs w:val="24"/>
        </w:rPr>
        <w:t>!</w:t>
      </w:r>
      <w:r>
        <w:rPr>
          <w:rFonts w:eastAsia="Times New Roman"/>
          <w:szCs w:val="24"/>
        </w:rPr>
        <w:t xml:space="preserve"> Πολιτική είναι το όλον, δεν είναι το συγκεκριμένο. Είναι πολύ λάθος ο οφθαλμός σας να επιμερίζεται σε κάτι που νομίζετε εσείς μόνο ότι είναι καλό, ενώ όλη η χώρα καταστρέφεται. </w:t>
      </w:r>
    </w:p>
    <w:p w14:paraId="35846A92" w14:textId="77777777" w:rsidR="00825165" w:rsidRDefault="00D46FE4">
      <w:pPr>
        <w:tabs>
          <w:tab w:val="left" w:pos="2608"/>
        </w:tabs>
        <w:spacing w:after="0" w:line="600" w:lineRule="auto"/>
        <w:ind w:firstLine="720"/>
        <w:jc w:val="both"/>
        <w:rPr>
          <w:rFonts w:eastAsia="Times New Roman"/>
          <w:szCs w:val="24"/>
        </w:rPr>
      </w:pPr>
      <w:r>
        <w:rPr>
          <w:rFonts w:eastAsia="Times New Roman"/>
          <w:szCs w:val="24"/>
        </w:rPr>
        <w:t>Σας είπα προηγουμένως, τα τριακό</w:t>
      </w:r>
      <w:r>
        <w:rPr>
          <w:rFonts w:eastAsia="Times New Roman"/>
          <w:szCs w:val="24"/>
        </w:rPr>
        <w:t>σια εξήντα κέντρα υγείας που ίδρυσε ο Γεννηματάς δεν λειτούργησαν.</w:t>
      </w:r>
    </w:p>
    <w:p w14:paraId="35846A93" w14:textId="77777777" w:rsidR="00825165" w:rsidRDefault="00D46FE4">
      <w:pPr>
        <w:spacing w:after="0" w:line="600" w:lineRule="auto"/>
        <w:ind w:firstLine="709"/>
        <w:jc w:val="both"/>
        <w:rPr>
          <w:rFonts w:eastAsia="Times New Roman"/>
          <w:szCs w:val="24"/>
        </w:rPr>
      </w:pPr>
      <w:r>
        <w:rPr>
          <w:rFonts w:eastAsia="Times New Roman"/>
          <w:szCs w:val="24"/>
        </w:rPr>
        <w:t xml:space="preserve">Σας είπα ότι το καράβι του Ανδρέα Παπανδρέου δεν λειτούργησε. </w:t>
      </w:r>
    </w:p>
    <w:p w14:paraId="35846A94" w14:textId="77777777" w:rsidR="00825165" w:rsidRDefault="00D46FE4">
      <w:pPr>
        <w:spacing w:after="0" w:line="600" w:lineRule="auto"/>
        <w:ind w:firstLine="720"/>
        <w:jc w:val="both"/>
        <w:rPr>
          <w:rFonts w:eastAsia="Times New Roman"/>
          <w:szCs w:val="24"/>
        </w:rPr>
      </w:pPr>
      <w:r>
        <w:rPr>
          <w:rFonts w:eastAsia="Times New Roman"/>
          <w:szCs w:val="24"/>
        </w:rPr>
        <w:t xml:space="preserve">Κυνηγήσαμε κανέναν γι’ αυτά τα λεφτά που </w:t>
      </w:r>
      <w:proofErr w:type="spellStart"/>
      <w:r>
        <w:rPr>
          <w:rFonts w:eastAsia="Times New Roman"/>
          <w:szCs w:val="24"/>
        </w:rPr>
        <w:t>εδαπανήθησαν</w:t>
      </w:r>
      <w:proofErr w:type="spellEnd"/>
      <w:r>
        <w:rPr>
          <w:rFonts w:eastAsia="Times New Roman"/>
          <w:szCs w:val="24"/>
        </w:rPr>
        <w:t xml:space="preserve">, κύριε Μαντά; Κυνηγήσαμε κανέναν; </w:t>
      </w:r>
    </w:p>
    <w:p w14:paraId="35846A95" w14:textId="77777777" w:rsidR="00825165" w:rsidRDefault="00D46FE4">
      <w:pPr>
        <w:spacing w:after="0" w:line="600" w:lineRule="auto"/>
        <w:ind w:firstLine="720"/>
        <w:jc w:val="both"/>
        <w:rPr>
          <w:rFonts w:eastAsia="Times New Roman"/>
          <w:szCs w:val="24"/>
        </w:rPr>
      </w:pPr>
      <w:r>
        <w:rPr>
          <w:rFonts w:eastAsia="Times New Roman"/>
          <w:szCs w:val="24"/>
        </w:rPr>
        <w:lastRenderedPageBreak/>
        <w:t xml:space="preserve">Εσείς εδώ έχετε κάνει μια εξεταστική επιτροπή για την υγεία και υπονοείτε ότι οι προηγούμενοι Υπουργοί ήταν κλέφτες. Να περιμένετε όταν πέσει η Κυβέρνησή σας να πάτε κι εσείς κατηγορούμενοι στις εξεταστικές. Αυτά είναι δανεικά. Πιστεύετε ότι εσείς φέρνετε </w:t>
      </w:r>
      <w:r>
        <w:rPr>
          <w:rFonts w:eastAsia="Times New Roman"/>
          <w:szCs w:val="24"/>
        </w:rPr>
        <w:t>τους προηγούμενους προς εξέταση και εσείς δεν θα εξεταστείτε ποτέ; Εκτός αν είστε ο Φράνκο και θα κυβερνήσετε σαράντα χρόνια.</w:t>
      </w:r>
    </w:p>
    <w:p w14:paraId="35846A96" w14:textId="77777777" w:rsidR="00825165" w:rsidRDefault="00D46FE4">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Τουλάχιστον!</w:t>
      </w:r>
    </w:p>
    <w:p w14:paraId="35846A97" w14:textId="77777777" w:rsidR="00825165" w:rsidRDefault="00D46FE4">
      <w:pPr>
        <w:spacing w:after="0"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Εκτός αν έχετε φιλοδο</w:t>
      </w:r>
      <w:r>
        <w:rPr>
          <w:rFonts w:eastAsia="Times New Roman"/>
          <w:szCs w:val="24"/>
        </w:rPr>
        <w:t>ξία τύπου Φράνκο.</w:t>
      </w:r>
    </w:p>
    <w:p w14:paraId="35846A98" w14:textId="77777777" w:rsidR="00825165" w:rsidRDefault="00D46FE4">
      <w:pPr>
        <w:spacing w:after="0"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Ο Φράνκο ήταν δικτάτορας </w:t>
      </w:r>
    </w:p>
    <w:p w14:paraId="35846A99" w14:textId="77777777" w:rsidR="00825165" w:rsidRDefault="00D46FE4">
      <w:pPr>
        <w:spacing w:after="0" w:line="600" w:lineRule="auto"/>
        <w:ind w:firstLine="720"/>
        <w:jc w:val="center"/>
        <w:rPr>
          <w:rFonts w:eastAsia="Times New Roman"/>
          <w:szCs w:val="24"/>
        </w:rPr>
      </w:pPr>
      <w:r>
        <w:rPr>
          <w:rFonts w:eastAsia="Times New Roman"/>
          <w:szCs w:val="24"/>
        </w:rPr>
        <w:t>(Θόρυβος στην Αίθουσα)</w:t>
      </w:r>
    </w:p>
    <w:p w14:paraId="35846A9A" w14:textId="77777777" w:rsidR="00825165" w:rsidRDefault="00D46FE4">
      <w:pPr>
        <w:spacing w:after="0"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 xml:space="preserve">Σ ΛΕΒΕΝΤΗΣ (Πρόεδρος της Ένωσης Κεντρώων): </w:t>
      </w:r>
      <w:r>
        <w:rPr>
          <w:rFonts w:eastAsia="Times New Roman"/>
          <w:szCs w:val="24"/>
        </w:rPr>
        <w:t>Δεν μπορώ να μιλήσω. Εδώ γίνεται διάλογος. Ανεβείτε στο Βήμα και διαψεύστε με.</w:t>
      </w:r>
    </w:p>
    <w:p w14:paraId="35846A9B" w14:textId="77777777" w:rsidR="00825165" w:rsidRDefault="00D46FE4">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Παρακαλώ! Αν</w:t>
      </w:r>
      <w:r>
        <w:rPr>
          <w:rFonts w:eastAsia="Times New Roman"/>
          <w:szCs w:val="24"/>
        </w:rPr>
        <w:t>έβηκε ήδη ο κ. Μαντάς.</w:t>
      </w:r>
    </w:p>
    <w:p w14:paraId="35846A9C" w14:textId="77777777" w:rsidR="00825165" w:rsidRDefault="00D46FE4">
      <w:pPr>
        <w:spacing w:after="0" w:line="600" w:lineRule="auto"/>
        <w:ind w:firstLine="720"/>
        <w:jc w:val="both"/>
        <w:rPr>
          <w:rFonts w:eastAsia="Times New Roman"/>
          <w:szCs w:val="24"/>
        </w:rPr>
      </w:pPr>
      <w:r>
        <w:rPr>
          <w:rFonts w:eastAsia="Times New Roman"/>
          <w:b/>
          <w:szCs w:val="24"/>
        </w:rPr>
        <w:lastRenderedPageBreak/>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Θα σας πω ένα περιστατικό για να δείτε πόσο καλή είναι η υγεία αυτή τη στιγμή, για την οποί</w:t>
      </w:r>
      <w:r>
        <w:rPr>
          <w:rFonts w:eastAsia="Times New Roman"/>
          <w:szCs w:val="24"/>
        </w:rPr>
        <w:t>α</w:t>
      </w:r>
      <w:r>
        <w:rPr>
          <w:rFonts w:eastAsia="Times New Roman"/>
          <w:szCs w:val="24"/>
        </w:rPr>
        <w:t xml:space="preserve"> επαίρεστε. </w:t>
      </w:r>
    </w:p>
    <w:p w14:paraId="35846A9D" w14:textId="77777777" w:rsidR="00825165" w:rsidRDefault="00D46FE4">
      <w:pPr>
        <w:spacing w:after="0" w:line="600" w:lineRule="auto"/>
        <w:ind w:firstLine="720"/>
        <w:jc w:val="both"/>
        <w:rPr>
          <w:rFonts w:eastAsia="Times New Roman"/>
          <w:szCs w:val="24"/>
        </w:rPr>
      </w:pPr>
      <w:r>
        <w:rPr>
          <w:rFonts w:eastAsia="Times New Roman"/>
          <w:szCs w:val="24"/>
        </w:rPr>
        <w:t>Με πήρε άνθρωπος από την Κέρκυρα με κοίλη, που έχει κατέβει σαν πεπόνι και κοντ</w:t>
      </w:r>
      <w:r>
        <w:rPr>
          <w:rFonts w:eastAsia="Times New Roman"/>
          <w:szCs w:val="24"/>
        </w:rPr>
        <w:t xml:space="preserve">εύει να τον φάει, και μου είπε ότι πήγε στον νοσοκομείο και του είπαν ότι δεν έχουν τη δυνατότητα να τον χειρουργήσουν αμέσως, ούτε είναι ιδιαίτερα επείγον. Ο άνθρωπος, όμως, δεν μπορούσε να ουρήσει -με </w:t>
      </w:r>
      <w:proofErr w:type="spellStart"/>
      <w:r>
        <w:rPr>
          <w:rFonts w:eastAsia="Times New Roman"/>
          <w:szCs w:val="24"/>
        </w:rPr>
        <w:t>συγχωρείτε</w:t>
      </w:r>
      <w:proofErr w:type="spellEnd"/>
      <w:r>
        <w:rPr>
          <w:rFonts w:eastAsia="Times New Roman"/>
          <w:szCs w:val="24"/>
        </w:rPr>
        <w:t>. Πήγε ξανά και ξανά και έβγαλε το συμπέρασ</w:t>
      </w:r>
      <w:r>
        <w:rPr>
          <w:rFonts w:eastAsia="Times New Roman"/>
          <w:szCs w:val="24"/>
        </w:rPr>
        <w:t>μα ότι εκεί, αν και δεν ξέρει τι συμβαίνει, δεν θέλουν να τον χειρουργήσουν. Με πήρε τηλέφωνο και μου είπε: «Κύριε Λεβέντη, υπάρχει κανένας γιατρός χειρουργός να με χειρουργήσει;».</w:t>
      </w:r>
    </w:p>
    <w:p w14:paraId="35846A9E" w14:textId="77777777" w:rsidR="00825165" w:rsidRDefault="00D46FE4">
      <w:pPr>
        <w:spacing w:after="0" w:line="600" w:lineRule="auto"/>
        <w:ind w:firstLine="720"/>
        <w:jc w:val="both"/>
        <w:rPr>
          <w:rFonts w:eastAsia="Times New Roman"/>
          <w:szCs w:val="24"/>
        </w:rPr>
      </w:pPr>
      <w:r>
        <w:rPr>
          <w:rFonts w:eastAsia="Times New Roman"/>
          <w:szCs w:val="24"/>
        </w:rPr>
        <w:t>Γιατί η Κέρκυρα να μην μπορεί να κάνει την εγχείρηση; Δεν το καταλαβαίνω. Μ</w:t>
      </w:r>
      <w:r>
        <w:rPr>
          <w:rFonts w:eastAsia="Times New Roman"/>
          <w:szCs w:val="24"/>
        </w:rPr>
        <w:t>ήπως λέει ψέματα και αυτός; Μήπως είναι κακός άνθρωπος; Αυτός θέλει να βγάλει τον όγκο από την κοιλιά του. Τι πράγματα είναι αυτά; Κι αυτός λέει ψέματα; Είναι δεξιός και λέει μυθεύματα, λέει παραμύθια; Εκεί θα τα πάμε όλα;</w:t>
      </w:r>
    </w:p>
    <w:p w14:paraId="35846A9F" w14:textId="77777777" w:rsidR="00825165" w:rsidRDefault="00D46FE4">
      <w:pPr>
        <w:spacing w:after="0" w:line="600" w:lineRule="auto"/>
        <w:ind w:firstLine="720"/>
        <w:jc w:val="both"/>
        <w:rPr>
          <w:rFonts w:eastAsia="Times New Roman"/>
          <w:szCs w:val="24"/>
        </w:rPr>
      </w:pPr>
      <w:r>
        <w:rPr>
          <w:rFonts w:eastAsia="Times New Roman"/>
          <w:szCs w:val="24"/>
        </w:rPr>
        <w:t>Είχα πει στην προηγούμενη συζήτησ</w:t>
      </w:r>
      <w:r>
        <w:rPr>
          <w:rFonts w:eastAsia="Times New Roman"/>
          <w:szCs w:val="24"/>
        </w:rPr>
        <w:t xml:space="preserve">η για την υγεία ότι στη Ζάκυνθο οι γιατροί δεν λειτουργούσαν, ήταν υπό διάλυση το </w:t>
      </w:r>
      <w:r>
        <w:rPr>
          <w:rFonts w:eastAsia="Times New Roman"/>
          <w:szCs w:val="24"/>
        </w:rPr>
        <w:lastRenderedPageBreak/>
        <w:t xml:space="preserve">νοσοκομείο. Δεν ήταν υπό διάλυση; Μετά άκουσα ότι ο κ. </w:t>
      </w:r>
      <w:proofErr w:type="spellStart"/>
      <w:r>
        <w:rPr>
          <w:rFonts w:eastAsia="Times New Roman"/>
          <w:szCs w:val="24"/>
        </w:rPr>
        <w:t>Πολάκης</w:t>
      </w:r>
      <w:proofErr w:type="spellEnd"/>
      <w:r>
        <w:rPr>
          <w:rFonts w:eastAsia="Times New Roman"/>
          <w:szCs w:val="24"/>
        </w:rPr>
        <w:t xml:space="preserve"> πήγε να χειρουργήσει ο ίδιος στη Ζάκυνθο</w:t>
      </w:r>
      <w:r>
        <w:rPr>
          <w:rFonts w:eastAsia="Times New Roman"/>
          <w:szCs w:val="24"/>
        </w:rPr>
        <w:t>,</w:t>
      </w:r>
      <w:r>
        <w:rPr>
          <w:rFonts w:eastAsia="Times New Roman"/>
          <w:szCs w:val="24"/>
        </w:rPr>
        <w:t xml:space="preserve"> για να αποδείξει –λέει- ότι έχει προσωπικό το νοσοκομείο της Ζακύνθου</w:t>
      </w:r>
      <w:r>
        <w:rPr>
          <w:rFonts w:eastAsia="Times New Roman"/>
          <w:szCs w:val="24"/>
        </w:rPr>
        <w:t>. Άρα η καταγγελία ήταν αληθής.</w:t>
      </w:r>
    </w:p>
    <w:p w14:paraId="35846AA0" w14:textId="77777777" w:rsidR="00825165" w:rsidRDefault="00D46FE4">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Ότι δεν είναι επικίνδυνο το νοσοκομείο. Αυτό πήγα να αποδείξω.</w:t>
      </w:r>
    </w:p>
    <w:p w14:paraId="35846AA1" w14:textId="77777777" w:rsidR="00825165" w:rsidRDefault="00D46FE4">
      <w:pPr>
        <w:spacing w:after="0"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Α, δεν είναι επικίνδυνο ένα νοσοκομείο που πάει ο Υπουργός να χειρ</w:t>
      </w:r>
      <w:r>
        <w:rPr>
          <w:rFonts w:eastAsia="Times New Roman"/>
          <w:szCs w:val="24"/>
        </w:rPr>
        <w:t>ουργήσει, που φτάνει στο σημείο ο Υπουργός να πάει να χειρουργήσει</w:t>
      </w:r>
      <w:r>
        <w:rPr>
          <w:rFonts w:eastAsia="Times New Roman"/>
          <w:szCs w:val="24"/>
        </w:rPr>
        <w:t>!</w:t>
      </w:r>
    </w:p>
    <w:p w14:paraId="35846AA2" w14:textId="77777777" w:rsidR="00825165" w:rsidRDefault="00D46FE4">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Πολάκη</w:t>
      </w:r>
      <w:proofErr w:type="spellEnd"/>
      <w:r>
        <w:rPr>
          <w:rFonts w:eastAsia="Times New Roman"/>
          <w:szCs w:val="24"/>
        </w:rPr>
        <w:t xml:space="preserve">, σας σέβομαι και σας αγαπάω, αλλά εσείς θα πηγαίνετε να χειρουργείτε στη Ζάκυνθο; Εσείς θα μεταβαίνετε; </w:t>
      </w:r>
    </w:p>
    <w:p w14:paraId="35846AA3" w14:textId="77777777" w:rsidR="00825165" w:rsidRDefault="00D46FE4">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Η πολιτική ηγεσία, κύριε</w:t>
      </w:r>
      <w:r>
        <w:rPr>
          <w:rFonts w:eastAsia="Times New Roman"/>
          <w:szCs w:val="24"/>
        </w:rPr>
        <w:t xml:space="preserve"> Πρόεδρε, είναι υπεύθυνη να παίρνει πάνω της την απόδειξη της λειτουργίας του συστήματος, όταν έχει να αντιμετωπίσει παρακράτος και αυτό έκανα.</w:t>
      </w:r>
    </w:p>
    <w:p w14:paraId="35846AA4" w14:textId="77777777" w:rsidR="00825165" w:rsidRDefault="00D46FE4">
      <w:pPr>
        <w:spacing w:after="0"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Παρακρατικοί είναι στην Κέρκυρα;</w:t>
      </w:r>
    </w:p>
    <w:p w14:paraId="35846AA5" w14:textId="77777777" w:rsidR="00825165" w:rsidRDefault="00D46FE4">
      <w:pPr>
        <w:spacing w:after="0" w:line="600" w:lineRule="auto"/>
        <w:ind w:firstLine="720"/>
        <w:jc w:val="both"/>
        <w:rPr>
          <w:rFonts w:eastAsia="Times New Roman"/>
          <w:szCs w:val="24"/>
        </w:rPr>
      </w:pPr>
      <w:r>
        <w:rPr>
          <w:rFonts w:eastAsia="Times New Roman"/>
          <w:b/>
          <w:szCs w:val="24"/>
        </w:rPr>
        <w:lastRenderedPageBreak/>
        <w:t xml:space="preserve">ΠΑΥΛΟΣ ΠΟΛΑΚΗΣ (Αναπληρωτής </w:t>
      </w:r>
      <w:r>
        <w:rPr>
          <w:rFonts w:eastAsia="Times New Roman"/>
          <w:b/>
          <w:szCs w:val="24"/>
        </w:rPr>
        <w:t>Υπουργός Υγείας):</w:t>
      </w:r>
      <w:r>
        <w:rPr>
          <w:rFonts w:eastAsia="Times New Roman"/>
          <w:szCs w:val="24"/>
        </w:rPr>
        <w:t xml:space="preserve"> Όπως το λέω.</w:t>
      </w:r>
    </w:p>
    <w:p w14:paraId="35846AA6" w14:textId="77777777" w:rsidR="00825165" w:rsidRDefault="00D46FE4">
      <w:pPr>
        <w:spacing w:after="0"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Αν είναι παρακρατικοί παντού και δεχθούμε αυτή την άποψη, ότι παντού είναι παρακρατικοί, κύριε </w:t>
      </w:r>
      <w:proofErr w:type="spellStart"/>
      <w:r>
        <w:rPr>
          <w:rFonts w:eastAsia="Times New Roman"/>
          <w:szCs w:val="24"/>
        </w:rPr>
        <w:t>Πολάκη</w:t>
      </w:r>
      <w:proofErr w:type="spellEnd"/>
      <w:r>
        <w:rPr>
          <w:rFonts w:eastAsia="Times New Roman"/>
          <w:szCs w:val="24"/>
        </w:rPr>
        <w:t xml:space="preserve">, </w:t>
      </w:r>
      <w:r>
        <w:rPr>
          <w:rFonts w:eastAsia="Times New Roman"/>
          <w:szCs w:val="24"/>
        </w:rPr>
        <w:t xml:space="preserve">αυτή η άποψη </w:t>
      </w:r>
      <w:r>
        <w:rPr>
          <w:rFonts w:eastAsia="Times New Roman"/>
          <w:szCs w:val="24"/>
        </w:rPr>
        <w:t>δεν είναι και τόσο όμορφη.</w:t>
      </w:r>
    </w:p>
    <w:p w14:paraId="35846AA7" w14:textId="77777777" w:rsidR="00825165" w:rsidRDefault="00D46FE4">
      <w:pPr>
        <w:spacing w:after="0" w:line="600" w:lineRule="auto"/>
        <w:ind w:firstLine="720"/>
        <w:jc w:val="both"/>
        <w:rPr>
          <w:rFonts w:eastAsia="Times New Roman"/>
          <w:szCs w:val="24"/>
        </w:rPr>
      </w:pPr>
      <w:r>
        <w:rPr>
          <w:rFonts w:eastAsia="Times New Roman"/>
          <w:b/>
          <w:szCs w:val="24"/>
        </w:rPr>
        <w:t>ΠΑΥΛΟΣ ΠΟΛΑΚΗΣ (Αναπληρωτής Υπουρ</w:t>
      </w:r>
      <w:r>
        <w:rPr>
          <w:rFonts w:eastAsia="Times New Roman"/>
          <w:b/>
          <w:szCs w:val="24"/>
        </w:rPr>
        <w:t>γός Υγείας):</w:t>
      </w:r>
      <w:r>
        <w:rPr>
          <w:rFonts w:eastAsia="Times New Roman"/>
          <w:szCs w:val="24"/>
        </w:rPr>
        <w:t xml:space="preserve"> Ξέρετε πόσα χειρουργεία έχουν γίνει μετά από μένα;</w:t>
      </w:r>
    </w:p>
    <w:p w14:paraId="35846AA8" w14:textId="77777777" w:rsidR="00825165" w:rsidRDefault="00D46FE4">
      <w:pPr>
        <w:spacing w:after="0"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Μπορεί να υπάρχουν κυκλώματα γιατρών που δεν θέλουν κα</w:t>
      </w:r>
      <w:r>
        <w:rPr>
          <w:rFonts w:eastAsia="Times New Roman"/>
          <w:szCs w:val="24"/>
        </w:rPr>
        <w:t>μ</w:t>
      </w:r>
      <w:r>
        <w:rPr>
          <w:rFonts w:eastAsia="Times New Roman"/>
          <w:szCs w:val="24"/>
        </w:rPr>
        <w:t>μιά επέμβαση</w:t>
      </w:r>
      <w:r>
        <w:rPr>
          <w:rFonts w:eastAsia="Times New Roman"/>
          <w:szCs w:val="24"/>
        </w:rPr>
        <w:t>,</w:t>
      </w:r>
      <w:r>
        <w:rPr>
          <w:rFonts w:eastAsia="Times New Roman"/>
          <w:szCs w:val="24"/>
        </w:rPr>
        <w:t xml:space="preserve"> για να διατηρήσουν τα προνόμια τους, αλλά και αυτός ο γενικός αφορισμός ότ</w:t>
      </w:r>
      <w:r>
        <w:rPr>
          <w:rFonts w:eastAsia="Times New Roman"/>
          <w:szCs w:val="24"/>
        </w:rPr>
        <w:t xml:space="preserve">ι παντού είναι παρακράτος δεν σας τιμά. </w:t>
      </w:r>
    </w:p>
    <w:p w14:paraId="35846AA9" w14:textId="77777777" w:rsidR="00825165" w:rsidRDefault="00D46FE4">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Αυτό πήγαμε και σπάσαμε.</w:t>
      </w:r>
    </w:p>
    <w:p w14:paraId="35846AAA" w14:textId="77777777" w:rsidR="00825165" w:rsidRDefault="00D46FE4">
      <w:pPr>
        <w:spacing w:after="0"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Η αποστολή ενός Υπουργού είναι να τα βρει με τους εκάστοτε υπαλλήλους και όχι να τους αποκηρύσσ</w:t>
      </w:r>
      <w:r>
        <w:rPr>
          <w:rFonts w:eastAsia="Times New Roman"/>
          <w:szCs w:val="24"/>
        </w:rPr>
        <w:t>ει. Αν όλο τ</w:t>
      </w:r>
      <w:r>
        <w:rPr>
          <w:rFonts w:eastAsia="Times New Roman"/>
          <w:szCs w:val="24"/>
        </w:rPr>
        <w:t>ο</w:t>
      </w:r>
      <w:r>
        <w:rPr>
          <w:rFonts w:eastAsia="Times New Roman"/>
          <w:szCs w:val="24"/>
        </w:rPr>
        <w:t xml:space="preserve"> Υπουργικό Συμβούλιο έλθει εδώ και αποκηρύξει τους πάντες, απαντήστε μου αν θα λειτουργεί </w:t>
      </w:r>
      <w:r>
        <w:rPr>
          <w:rFonts w:eastAsia="Times New Roman"/>
          <w:szCs w:val="24"/>
        </w:rPr>
        <w:t>το</w:t>
      </w:r>
      <w:r>
        <w:rPr>
          <w:rFonts w:eastAsia="Times New Roman"/>
          <w:szCs w:val="24"/>
        </w:rPr>
        <w:t xml:space="preserve"> κράτος.</w:t>
      </w:r>
    </w:p>
    <w:p w14:paraId="35846AAB" w14:textId="77777777" w:rsidR="00825165" w:rsidRDefault="00D46FE4">
      <w:pPr>
        <w:spacing w:after="0" w:line="600" w:lineRule="auto"/>
        <w:ind w:firstLine="720"/>
        <w:jc w:val="center"/>
        <w:rPr>
          <w:rFonts w:eastAsia="Times New Roman"/>
          <w:szCs w:val="24"/>
        </w:rPr>
      </w:pPr>
      <w:r>
        <w:rPr>
          <w:rFonts w:eastAsia="Times New Roman"/>
          <w:szCs w:val="24"/>
        </w:rPr>
        <w:lastRenderedPageBreak/>
        <w:t>(Θόρυβος στην Αίθουσα)</w:t>
      </w:r>
    </w:p>
    <w:p w14:paraId="35846AAC" w14:textId="77777777" w:rsidR="00825165" w:rsidRDefault="00D46FE4">
      <w:pPr>
        <w:spacing w:after="0" w:line="600" w:lineRule="auto"/>
        <w:ind w:firstLine="720"/>
        <w:jc w:val="both"/>
        <w:rPr>
          <w:rFonts w:eastAsia="Times New Roman"/>
          <w:szCs w:val="24"/>
        </w:rPr>
      </w:pPr>
      <w:r>
        <w:rPr>
          <w:rFonts w:eastAsia="Times New Roman"/>
          <w:b/>
          <w:szCs w:val="24"/>
        </w:rPr>
        <w:t xml:space="preserve">ΙΩΑΝΝΗΣ ΘΕΩΝΑΣ: </w:t>
      </w:r>
      <w:r>
        <w:rPr>
          <w:rFonts w:eastAsia="Times New Roman"/>
          <w:szCs w:val="24"/>
        </w:rPr>
        <w:t>Δεν είπε αυτό.</w:t>
      </w:r>
    </w:p>
    <w:p w14:paraId="35846AAD" w14:textId="77777777" w:rsidR="00825165" w:rsidRDefault="00D46FE4">
      <w:pPr>
        <w:spacing w:after="0"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 xml:space="preserve">Σ ΛΕΒΕΝΤΗΣ (Πρόεδρος της Ένωσης Κεντρώων): </w:t>
      </w:r>
      <w:r>
        <w:rPr>
          <w:rFonts w:eastAsia="Times New Roman"/>
          <w:szCs w:val="24"/>
        </w:rPr>
        <w:t xml:space="preserve">Τι δεν είπε; Αυτό είπε. Ότι υπάρχουν </w:t>
      </w:r>
      <w:r>
        <w:rPr>
          <w:rFonts w:eastAsia="Times New Roman"/>
          <w:szCs w:val="24"/>
        </w:rPr>
        <w:t>παρακρατικοί στη Ζάκυνθο. Τέλος πάντων</w:t>
      </w:r>
      <w:r>
        <w:rPr>
          <w:rFonts w:eastAsia="Times New Roman"/>
          <w:szCs w:val="24"/>
        </w:rPr>
        <w:t>!</w:t>
      </w:r>
    </w:p>
    <w:p w14:paraId="35846AAE" w14:textId="77777777" w:rsidR="00825165" w:rsidRDefault="00D46FE4">
      <w:pPr>
        <w:spacing w:after="0" w:line="600" w:lineRule="auto"/>
        <w:ind w:firstLine="720"/>
        <w:jc w:val="both"/>
        <w:rPr>
          <w:rFonts w:eastAsia="Times New Roman"/>
          <w:szCs w:val="24"/>
        </w:rPr>
      </w:pPr>
      <w:r>
        <w:rPr>
          <w:rFonts w:eastAsia="Times New Roman"/>
          <w:szCs w:val="24"/>
        </w:rPr>
        <w:t xml:space="preserve">Ανοίξατε ένα θέμα, το θέμα της σημαίας, την κλήρωση. Κι αν </w:t>
      </w:r>
      <w:r>
        <w:rPr>
          <w:rFonts w:eastAsia="Times New Roman"/>
          <w:szCs w:val="24"/>
        </w:rPr>
        <w:t>στην κλήρωση</w:t>
      </w:r>
      <w:r>
        <w:rPr>
          <w:rFonts w:eastAsia="Times New Roman"/>
          <w:szCs w:val="24"/>
        </w:rPr>
        <w:t xml:space="preserve"> βγει κάποιος μαθητής που δεν θέλει, θα τον  βάλουμε με τη βία;</w:t>
      </w:r>
    </w:p>
    <w:p w14:paraId="35846AAF" w14:textId="77777777" w:rsidR="00825165" w:rsidRDefault="00D46FE4">
      <w:pPr>
        <w:spacing w:after="0" w:line="600" w:lineRule="auto"/>
        <w:ind w:firstLine="720"/>
        <w:jc w:val="both"/>
        <w:rPr>
          <w:rFonts w:eastAsia="Times New Roman"/>
          <w:szCs w:val="24"/>
        </w:rPr>
      </w:pPr>
      <w:r>
        <w:rPr>
          <w:rFonts w:eastAsia="Times New Roman"/>
          <w:b/>
          <w:szCs w:val="24"/>
        </w:rPr>
        <w:t>ΑΦΡΟΔΙΤΗ ΣΤΑΜΠΟΥΛΗ:</w:t>
      </w:r>
      <w:r>
        <w:rPr>
          <w:rFonts w:eastAsia="Times New Roman"/>
          <w:szCs w:val="24"/>
        </w:rPr>
        <w:t xml:space="preserve"> Να μπει ο επόμενος</w:t>
      </w:r>
      <w:r>
        <w:rPr>
          <w:rFonts w:eastAsia="Times New Roman"/>
          <w:szCs w:val="24"/>
        </w:rPr>
        <w:t>!</w:t>
      </w:r>
    </w:p>
    <w:p w14:paraId="35846AB0" w14:textId="77777777" w:rsidR="00825165" w:rsidRDefault="00D46FE4">
      <w:pPr>
        <w:spacing w:after="0"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w:t>
      </w:r>
      <w:r>
        <w:rPr>
          <w:rFonts w:eastAsia="Times New Roman"/>
          <w:b/>
          <w:szCs w:val="24"/>
        </w:rPr>
        <w:t>τρώων):</w:t>
      </w:r>
      <w:r>
        <w:rPr>
          <w:rFonts w:eastAsia="Times New Roman"/>
          <w:szCs w:val="24"/>
        </w:rPr>
        <w:t xml:space="preserve"> Συγγνώμη, τι σας πείραξε το σημερινό σύστημα; Εγώ είμαι και κατά των παρελάσεων προσωπικά, για να </w:t>
      </w:r>
      <w:proofErr w:type="spellStart"/>
      <w:r>
        <w:rPr>
          <w:rFonts w:eastAsia="Times New Roman"/>
          <w:szCs w:val="24"/>
        </w:rPr>
        <w:t>εξηγούμεθα</w:t>
      </w:r>
      <w:proofErr w:type="spellEnd"/>
      <w:r>
        <w:rPr>
          <w:rFonts w:eastAsia="Times New Roman"/>
          <w:szCs w:val="24"/>
        </w:rPr>
        <w:t xml:space="preserve">. Τα θεωρώ όλα αυτά φανφάρες εκτός τόπου και χρόνου. Έτσι τις θεωρώ. Ελληνισμός είναι αυτό που είναι σήμερα, όχι οι παρελάσεις, για να </w:t>
      </w:r>
      <w:proofErr w:type="spellStart"/>
      <w:r>
        <w:rPr>
          <w:rFonts w:eastAsia="Times New Roman"/>
          <w:szCs w:val="24"/>
        </w:rPr>
        <w:t>εξηγο</w:t>
      </w:r>
      <w:r>
        <w:rPr>
          <w:rFonts w:eastAsia="Times New Roman"/>
          <w:szCs w:val="24"/>
        </w:rPr>
        <w:t>ύμεθα</w:t>
      </w:r>
      <w:proofErr w:type="spellEnd"/>
      <w:r>
        <w:rPr>
          <w:rFonts w:eastAsia="Times New Roman"/>
          <w:szCs w:val="24"/>
        </w:rPr>
        <w:t xml:space="preserve">. Αυτά τα κάνει ο </w:t>
      </w:r>
      <w:proofErr w:type="spellStart"/>
      <w:r>
        <w:rPr>
          <w:rFonts w:eastAsia="Times New Roman"/>
          <w:szCs w:val="24"/>
        </w:rPr>
        <w:t>Ερντογάν</w:t>
      </w:r>
      <w:proofErr w:type="spellEnd"/>
      <w:r>
        <w:rPr>
          <w:rFonts w:eastAsia="Times New Roman"/>
          <w:szCs w:val="24"/>
        </w:rPr>
        <w:t>. Εκτός αν ζηλεύουμε τη δική του φήμη και νοοτροπία.</w:t>
      </w:r>
    </w:p>
    <w:p w14:paraId="35846AB1" w14:textId="77777777" w:rsidR="00825165" w:rsidRDefault="00D46FE4">
      <w:pPr>
        <w:spacing w:after="0" w:line="600" w:lineRule="auto"/>
        <w:ind w:firstLine="720"/>
        <w:jc w:val="both"/>
        <w:rPr>
          <w:rFonts w:eastAsia="Times New Roman"/>
          <w:szCs w:val="24"/>
        </w:rPr>
      </w:pPr>
      <w:r>
        <w:rPr>
          <w:rFonts w:eastAsia="Times New Roman"/>
          <w:szCs w:val="24"/>
        </w:rPr>
        <w:t>Όμως, σας λέω: Τι σας πείραξε; Αυτό είναι το μείζον; Πώς θα αντικαταστήσουμε τον άριστο με τον κληρωτό; Αυτό είναι το μείζον; Λύστε τα προβλήματα της οικονομίας. Λύστε άλλα</w:t>
      </w:r>
      <w:r>
        <w:rPr>
          <w:rFonts w:eastAsia="Times New Roman"/>
          <w:szCs w:val="24"/>
        </w:rPr>
        <w:t>,</w:t>
      </w:r>
      <w:r>
        <w:rPr>
          <w:rFonts w:eastAsia="Times New Roman"/>
          <w:szCs w:val="24"/>
        </w:rPr>
        <w:t xml:space="preserve"> να σας πούμε «</w:t>
      </w:r>
      <w:r>
        <w:rPr>
          <w:rFonts w:eastAsia="Times New Roman"/>
          <w:szCs w:val="24"/>
        </w:rPr>
        <w:t>μ</w:t>
      </w:r>
      <w:r>
        <w:rPr>
          <w:rFonts w:eastAsia="Times New Roman"/>
          <w:szCs w:val="24"/>
        </w:rPr>
        <w:t>πράβο»</w:t>
      </w:r>
      <w:r>
        <w:rPr>
          <w:rFonts w:eastAsia="Times New Roman"/>
          <w:szCs w:val="24"/>
        </w:rPr>
        <w:t>!</w:t>
      </w:r>
    </w:p>
    <w:p w14:paraId="35846AB2" w14:textId="77777777" w:rsidR="00825165" w:rsidRDefault="00D46FE4">
      <w:pPr>
        <w:spacing w:after="0" w:line="600" w:lineRule="auto"/>
        <w:ind w:firstLine="720"/>
        <w:jc w:val="both"/>
        <w:rPr>
          <w:rFonts w:eastAsia="Times New Roman"/>
          <w:szCs w:val="24"/>
        </w:rPr>
      </w:pPr>
      <w:r>
        <w:rPr>
          <w:rFonts w:eastAsia="Times New Roman"/>
          <w:szCs w:val="24"/>
        </w:rPr>
        <w:lastRenderedPageBreak/>
        <w:t>Εγείρετε</w:t>
      </w:r>
      <w:r>
        <w:rPr>
          <w:rFonts w:eastAsia="Times New Roman"/>
          <w:szCs w:val="24"/>
        </w:rPr>
        <w:t xml:space="preserve"> ένα θέμα που το δημιουργείτε μόνοι σας, εκτός αν ψάχνετε για τέτοιους τρόπους αποπροσανατολισμού της κοινωνίας, αν αυτός είναι ο σκοπός σας με τα συμβούλια, </w:t>
      </w:r>
      <w:proofErr w:type="spellStart"/>
      <w:r>
        <w:rPr>
          <w:rFonts w:eastAsia="Times New Roman"/>
          <w:szCs w:val="24"/>
        </w:rPr>
        <w:t>παρασυμβούλια</w:t>
      </w:r>
      <w:proofErr w:type="spellEnd"/>
      <w:r>
        <w:rPr>
          <w:rFonts w:eastAsia="Times New Roman"/>
          <w:szCs w:val="24"/>
        </w:rPr>
        <w:t xml:space="preserve">, τροπολογίες, με το να φέρνετε νομοσχέδια </w:t>
      </w:r>
      <w:r>
        <w:rPr>
          <w:rFonts w:eastAsia="Times New Roman"/>
          <w:szCs w:val="24"/>
        </w:rPr>
        <w:t xml:space="preserve">πασπαρτού, νομοσχέδια που περιλαμβάνουν πάσα </w:t>
      </w:r>
      <w:proofErr w:type="spellStart"/>
      <w:r>
        <w:rPr>
          <w:rFonts w:eastAsia="Times New Roman"/>
          <w:szCs w:val="24"/>
        </w:rPr>
        <w:t>νόσον</w:t>
      </w:r>
      <w:proofErr w:type="spellEnd"/>
      <w:r>
        <w:rPr>
          <w:rFonts w:eastAsia="Times New Roman"/>
          <w:szCs w:val="24"/>
        </w:rPr>
        <w:t xml:space="preserve"> και πάσα</w:t>
      </w:r>
      <w:r>
        <w:rPr>
          <w:rFonts w:eastAsia="Times New Roman"/>
          <w:szCs w:val="24"/>
        </w:rPr>
        <w:t>ν</w:t>
      </w:r>
      <w:r>
        <w:rPr>
          <w:rFonts w:eastAsia="Times New Roman"/>
          <w:szCs w:val="24"/>
        </w:rPr>
        <w:t xml:space="preserve"> </w:t>
      </w:r>
      <w:proofErr w:type="spellStart"/>
      <w:r>
        <w:rPr>
          <w:rFonts w:eastAsia="Times New Roman"/>
          <w:szCs w:val="24"/>
        </w:rPr>
        <w:t>επιθυμίαν</w:t>
      </w:r>
      <w:proofErr w:type="spellEnd"/>
      <w:r>
        <w:rPr>
          <w:rFonts w:eastAsia="Times New Roman"/>
          <w:szCs w:val="24"/>
        </w:rPr>
        <w:t>!</w:t>
      </w:r>
    </w:p>
    <w:p w14:paraId="35846AB3" w14:textId="77777777" w:rsidR="00825165" w:rsidRDefault="00D46FE4">
      <w:pPr>
        <w:spacing w:after="0" w:line="600" w:lineRule="auto"/>
        <w:ind w:firstLine="720"/>
        <w:jc w:val="both"/>
        <w:rPr>
          <w:rFonts w:eastAsia="Times New Roman"/>
          <w:szCs w:val="24"/>
        </w:rPr>
      </w:pPr>
      <w:r>
        <w:rPr>
          <w:rFonts w:eastAsia="Times New Roman"/>
          <w:szCs w:val="24"/>
        </w:rPr>
        <w:t>Λέτε ότι το κάνετε προς επίλυση των προβλημάτων του κόσμου. Δηλαδή, όποιος μπαίνει στο γραφείο του Υπουργού και του λέει κάτι που θεωρεί ο Υπουργός ότι είναι δίκαιο, το κάνει τροπολογί</w:t>
      </w:r>
      <w:r>
        <w:rPr>
          <w:rFonts w:eastAsia="Times New Roman"/>
          <w:szCs w:val="24"/>
        </w:rPr>
        <w:t>α και το φέρνει. Έτσι λύνουμε τα προβλήματα του κόσμου; Τα προβλήματα του κόσμου τα λύνουμε με σχέδιο, με μελέτη. Δεν τα λύνουμε ευκαιριακά με το χτύπημα της πόρτας του γραφείου μας από τον οιονδήποτε.</w:t>
      </w:r>
    </w:p>
    <w:p w14:paraId="35846AB4" w14:textId="77777777" w:rsidR="00825165" w:rsidRDefault="00D46FE4">
      <w:pPr>
        <w:spacing w:after="0" w:line="600" w:lineRule="auto"/>
        <w:ind w:firstLine="720"/>
        <w:jc w:val="both"/>
        <w:rPr>
          <w:rFonts w:eastAsia="Times New Roman"/>
          <w:szCs w:val="24"/>
        </w:rPr>
      </w:pPr>
      <w:r>
        <w:rPr>
          <w:rFonts w:eastAsia="Times New Roman"/>
          <w:szCs w:val="24"/>
        </w:rPr>
        <w:t xml:space="preserve">Εσείς ομοιάζετε με παλαιού τύπου πολιτικούς, που </w:t>
      </w:r>
      <w:proofErr w:type="spellStart"/>
      <w:r>
        <w:rPr>
          <w:rFonts w:eastAsia="Times New Roman"/>
          <w:szCs w:val="24"/>
        </w:rPr>
        <w:t>εδέχο</w:t>
      </w:r>
      <w:r>
        <w:rPr>
          <w:rFonts w:eastAsia="Times New Roman"/>
          <w:szCs w:val="24"/>
        </w:rPr>
        <w:t>ντο</w:t>
      </w:r>
      <w:proofErr w:type="spellEnd"/>
      <w:r>
        <w:rPr>
          <w:rFonts w:eastAsia="Times New Roman"/>
          <w:szCs w:val="24"/>
        </w:rPr>
        <w:t xml:space="preserve"> -όπως ο Ράλλης και κάτι άλλοι, είχα κάτι τέτοιες περιπτώσεις- για ρουσφέτια και είχαν κάνει στη </w:t>
      </w:r>
      <w:proofErr w:type="spellStart"/>
      <w:r>
        <w:rPr>
          <w:rFonts w:eastAsia="Times New Roman"/>
          <w:szCs w:val="24"/>
        </w:rPr>
        <w:t>Ζαλοκώστα</w:t>
      </w:r>
      <w:proofErr w:type="spellEnd"/>
      <w:r>
        <w:rPr>
          <w:rFonts w:eastAsia="Times New Roman"/>
          <w:szCs w:val="24"/>
        </w:rPr>
        <w:t xml:space="preserve"> ένα γραφείο υποδοχής αιτημάτων. Και αυτό το έκαναν τότε κυβερνητική πολιτική. Γι’ αυτό όλος ο κόσμος ξέρετε τι γνώμη έχει για την εποχή εκείνη. Όμ</w:t>
      </w:r>
      <w:r>
        <w:rPr>
          <w:rFonts w:eastAsia="Times New Roman"/>
          <w:szCs w:val="24"/>
        </w:rPr>
        <w:t xml:space="preserve">ως, υποτίθεται ότι σήμερα είναι 2017. </w:t>
      </w:r>
    </w:p>
    <w:p w14:paraId="35846AB5" w14:textId="77777777" w:rsidR="00825165" w:rsidRDefault="00D46FE4">
      <w:pPr>
        <w:spacing w:after="0" w:line="600" w:lineRule="auto"/>
        <w:ind w:firstLine="720"/>
        <w:jc w:val="both"/>
        <w:rPr>
          <w:rFonts w:eastAsia="Times New Roman"/>
          <w:szCs w:val="24"/>
        </w:rPr>
      </w:pPr>
      <w:r>
        <w:rPr>
          <w:rFonts w:eastAsia="Times New Roman"/>
          <w:szCs w:val="24"/>
        </w:rPr>
        <w:lastRenderedPageBreak/>
        <w:t xml:space="preserve">Θα σας πω τι είχε κάνει στον πατέρα μου ο Γεώργιος Ράλλης, τον οποίο εκτιμούσα ως ήπιο. Ο πατέρας μου είχε ναυαγήσει δύο φορές στον Ατλαντικό και δεν ήθελε η μάνα μου να συνεχίσει να είναι ναυτικός σε καράβι. Μετά τη </w:t>
      </w:r>
      <w:r>
        <w:rPr>
          <w:rFonts w:eastAsia="Times New Roman"/>
          <w:szCs w:val="24"/>
        </w:rPr>
        <w:t xml:space="preserve">δεύτερη φορά του είπε: </w:t>
      </w:r>
      <w:r>
        <w:rPr>
          <w:rFonts w:eastAsia="Times New Roman"/>
          <w:szCs w:val="24"/>
        </w:rPr>
        <w:t>«</w:t>
      </w:r>
      <w:r>
        <w:rPr>
          <w:rFonts w:eastAsia="Times New Roman"/>
          <w:szCs w:val="24"/>
        </w:rPr>
        <w:t>Γλ</w:t>
      </w:r>
      <w:r>
        <w:rPr>
          <w:rFonts w:eastAsia="Times New Roman"/>
          <w:szCs w:val="24"/>
        </w:rPr>
        <w:t>ί</w:t>
      </w:r>
      <w:r>
        <w:rPr>
          <w:rFonts w:eastAsia="Times New Roman"/>
          <w:szCs w:val="24"/>
        </w:rPr>
        <w:t>τωσες και τις δύο φορές, αλλά τώρα θα σε βγάλω από τα καράβια</w:t>
      </w:r>
      <w:r>
        <w:rPr>
          <w:rFonts w:eastAsia="Times New Roman"/>
          <w:szCs w:val="24"/>
        </w:rPr>
        <w:t>»</w:t>
      </w:r>
      <w:r>
        <w:rPr>
          <w:rFonts w:eastAsia="Times New Roman"/>
          <w:szCs w:val="24"/>
        </w:rPr>
        <w:t xml:space="preserve">. Και τον πήγαμε στην τότε ΣΕΚ να δουλέψει. Και ήταν ένας </w:t>
      </w:r>
      <w:proofErr w:type="spellStart"/>
      <w:r>
        <w:rPr>
          <w:rFonts w:eastAsia="Times New Roman"/>
          <w:szCs w:val="24"/>
        </w:rPr>
        <w:t>Κετσέας</w:t>
      </w:r>
      <w:proofErr w:type="spellEnd"/>
      <w:r>
        <w:rPr>
          <w:rFonts w:eastAsia="Times New Roman"/>
          <w:szCs w:val="24"/>
        </w:rPr>
        <w:t xml:space="preserve"> διοικητής.</w:t>
      </w:r>
    </w:p>
    <w:p w14:paraId="35846AB6" w14:textId="77777777" w:rsidR="00825165" w:rsidRDefault="00D46FE4">
      <w:pPr>
        <w:spacing w:after="0" w:line="600" w:lineRule="auto"/>
        <w:ind w:firstLine="720"/>
        <w:jc w:val="both"/>
        <w:rPr>
          <w:rFonts w:eastAsia="Times New Roman"/>
          <w:szCs w:val="24"/>
        </w:rPr>
      </w:pPr>
      <w:r>
        <w:rPr>
          <w:rFonts w:eastAsia="Times New Roman"/>
          <w:b/>
          <w:szCs w:val="24"/>
        </w:rPr>
        <w:t>ΚΩΝΣΤΑΝΤΙΝΟΣ ΤΑΣΟΥΛΑΣ:</w:t>
      </w:r>
      <w:r>
        <w:rPr>
          <w:rFonts w:eastAsia="Times New Roman"/>
          <w:szCs w:val="24"/>
        </w:rPr>
        <w:t xml:space="preserve"> Στρατηγός.</w:t>
      </w:r>
    </w:p>
    <w:p w14:paraId="35846AB7" w14:textId="77777777" w:rsidR="00825165" w:rsidRDefault="00D46FE4">
      <w:pPr>
        <w:spacing w:after="0"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Μπράβο,</w:t>
      </w:r>
      <w:r>
        <w:rPr>
          <w:rFonts w:eastAsia="Times New Roman"/>
          <w:szCs w:val="24"/>
        </w:rPr>
        <w:t xml:space="preserve"> στρατηγός.</w:t>
      </w:r>
    </w:p>
    <w:p w14:paraId="35846AB8" w14:textId="77777777" w:rsidR="00825165" w:rsidRDefault="00D46FE4">
      <w:pPr>
        <w:spacing w:after="0" w:line="600" w:lineRule="auto"/>
        <w:ind w:firstLine="720"/>
        <w:jc w:val="both"/>
        <w:rPr>
          <w:rFonts w:eastAsia="Times New Roman"/>
          <w:szCs w:val="24"/>
        </w:rPr>
      </w:pPr>
      <w:r>
        <w:rPr>
          <w:rFonts w:eastAsia="Times New Roman"/>
          <w:szCs w:val="24"/>
        </w:rPr>
        <w:t>Τι κάνει, λοιπόν, αυτός ο στρατηγός; Αφού δούλεψε ο πατέρας μου πέντε-έξι μήνες εκεί στη ΣΕΚ, μια μέρα του έρχεται χαρτί ότι απολύεται. Ο πατέρας μου ήταν από τους συνεπέστερους, με το κεφάλι κάτω, με τέτοια οικογένεια, με τέσσερα παιδιά, κατεσ</w:t>
      </w:r>
      <w:r>
        <w:rPr>
          <w:rFonts w:eastAsia="Times New Roman"/>
          <w:szCs w:val="24"/>
        </w:rPr>
        <w:t>τραμμένος από τους Γερμανούς</w:t>
      </w:r>
      <w:r>
        <w:rPr>
          <w:rFonts w:eastAsia="Times New Roman"/>
          <w:szCs w:val="24"/>
        </w:rPr>
        <w:t>,</w:t>
      </w:r>
      <w:r>
        <w:rPr>
          <w:rFonts w:eastAsia="Times New Roman"/>
          <w:szCs w:val="24"/>
        </w:rPr>
        <w:t xml:space="preserve"> στην Καλαμάτα είχε έλθει. Είχε αλωνιστικές παλιά ο πατέρας μου και κατεστράφη, γιατί έβαλαν φωτιά οι Γερμανοί. Ενώ έπαιρναν φιστίκι και ρύζι όσο ήταν στην Κατοχή, έβαλαν φωτιά αποχωρώντας και κατεστράφη.</w:t>
      </w:r>
    </w:p>
    <w:p w14:paraId="35846AB9" w14:textId="77777777" w:rsidR="00825165" w:rsidRDefault="00D46FE4">
      <w:pPr>
        <w:spacing w:after="0" w:line="600" w:lineRule="auto"/>
        <w:ind w:firstLine="720"/>
        <w:jc w:val="both"/>
        <w:rPr>
          <w:rFonts w:eastAsia="Times New Roman"/>
          <w:szCs w:val="24"/>
        </w:rPr>
      </w:pPr>
      <w:r>
        <w:rPr>
          <w:rFonts w:eastAsia="Times New Roman"/>
          <w:szCs w:val="24"/>
        </w:rPr>
        <w:t xml:space="preserve">Τότε πάει στον </w:t>
      </w:r>
      <w:proofErr w:type="spellStart"/>
      <w:r>
        <w:rPr>
          <w:rFonts w:eastAsia="Times New Roman"/>
          <w:szCs w:val="24"/>
        </w:rPr>
        <w:t>Κετσέα</w:t>
      </w:r>
      <w:proofErr w:type="spellEnd"/>
      <w:r>
        <w:rPr>
          <w:rFonts w:eastAsia="Times New Roman"/>
          <w:szCs w:val="24"/>
        </w:rPr>
        <w:t xml:space="preserve"> </w:t>
      </w:r>
      <w:r>
        <w:rPr>
          <w:rFonts w:eastAsia="Times New Roman"/>
          <w:szCs w:val="24"/>
        </w:rPr>
        <w:t xml:space="preserve">και του λέει: «Τι συμβαίνει; Γιατί με απέλυσες; Εγώ είμαι ο συνεπέστερος εργαζόμενος. Ούτε με τους </w:t>
      </w:r>
      <w:r>
        <w:rPr>
          <w:rFonts w:eastAsia="Times New Roman"/>
          <w:szCs w:val="24"/>
        </w:rPr>
        <w:lastRenderedPageBreak/>
        <w:t xml:space="preserve">άλλους ασχολούμαι ούτε ξέρω κανέναν». Λέει, λοιπόν, ο </w:t>
      </w:r>
      <w:proofErr w:type="spellStart"/>
      <w:r>
        <w:rPr>
          <w:rFonts w:eastAsia="Times New Roman"/>
          <w:szCs w:val="24"/>
        </w:rPr>
        <w:t>Κετσέας</w:t>
      </w:r>
      <w:proofErr w:type="spellEnd"/>
      <w:r>
        <w:rPr>
          <w:rFonts w:eastAsia="Times New Roman"/>
          <w:szCs w:val="24"/>
        </w:rPr>
        <w:t xml:space="preserve"> ότι ήλθε από το γραφείο του Ράλλη ένας πίνακας με σαράντα ο</w:t>
      </w:r>
      <w:r>
        <w:rPr>
          <w:rFonts w:eastAsia="Times New Roman"/>
          <w:szCs w:val="24"/>
        </w:rPr>
        <w:t>κ</w:t>
      </w:r>
      <w:r>
        <w:rPr>
          <w:rFonts w:eastAsia="Times New Roman"/>
          <w:szCs w:val="24"/>
        </w:rPr>
        <w:t>τώ άτομα να βάλουμε αυτούς και επει</w:t>
      </w:r>
      <w:r>
        <w:rPr>
          <w:rFonts w:eastAsia="Times New Roman"/>
          <w:szCs w:val="24"/>
        </w:rPr>
        <w:t>δή δεν μπορώ να πάρω άλλους, αφαίρεσα τυχαία και ήταν τ</w:t>
      </w:r>
      <w:r>
        <w:rPr>
          <w:rFonts w:eastAsia="Times New Roman"/>
          <w:szCs w:val="24"/>
        </w:rPr>
        <w:t>ο</w:t>
      </w:r>
      <w:r>
        <w:rPr>
          <w:rFonts w:eastAsia="Times New Roman"/>
          <w:szCs w:val="24"/>
        </w:rPr>
        <w:t xml:space="preserve"> όνομά σου τυχαία.</w:t>
      </w:r>
    </w:p>
    <w:p w14:paraId="35846ABA" w14:textId="77777777" w:rsidR="00825165" w:rsidRDefault="00D46FE4">
      <w:pPr>
        <w:spacing w:after="0" w:line="600" w:lineRule="auto"/>
        <w:ind w:firstLine="720"/>
        <w:jc w:val="both"/>
        <w:rPr>
          <w:rFonts w:eastAsia="Times New Roman"/>
          <w:szCs w:val="24"/>
        </w:rPr>
      </w:pPr>
      <w:r>
        <w:rPr>
          <w:rFonts w:eastAsia="Times New Roman"/>
          <w:szCs w:val="24"/>
        </w:rPr>
        <w:t>Πάει, λοιπόν, το ίδιο απόγευμα στο γραφείο του Ράλλη, μπαίνει μέσα και λέει: «Θέλω να σας πω κάτι» -τον δέχθηκε προς τιμήν του- «Με απολύσατε». Λέει: «Από πού;». «Από τη ΣΕΚ. Ήρθε έ</w:t>
      </w:r>
      <w:r>
        <w:rPr>
          <w:rFonts w:eastAsia="Times New Roman"/>
          <w:szCs w:val="24"/>
        </w:rPr>
        <w:t>να χαρτί με εντολή δική σας σαράντα ο</w:t>
      </w:r>
      <w:r>
        <w:rPr>
          <w:rFonts w:eastAsia="Times New Roman"/>
          <w:szCs w:val="24"/>
        </w:rPr>
        <w:t>κ</w:t>
      </w:r>
      <w:r>
        <w:rPr>
          <w:rFonts w:eastAsia="Times New Roman"/>
          <w:szCs w:val="24"/>
        </w:rPr>
        <w:t>τώ καινούρ</w:t>
      </w:r>
      <w:r>
        <w:rPr>
          <w:rFonts w:eastAsia="Times New Roman"/>
          <w:szCs w:val="24"/>
        </w:rPr>
        <w:t>γ</w:t>
      </w:r>
      <w:r>
        <w:rPr>
          <w:rFonts w:eastAsia="Times New Roman"/>
          <w:szCs w:val="24"/>
        </w:rPr>
        <w:t>ιοι να αντικαταστήσουν σαράντα ο</w:t>
      </w:r>
      <w:r>
        <w:rPr>
          <w:rFonts w:eastAsia="Times New Roman"/>
          <w:szCs w:val="24"/>
        </w:rPr>
        <w:t>κ</w:t>
      </w:r>
      <w:r>
        <w:rPr>
          <w:rFonts w:eastAsia="Times New Roman"/>
          <w:szCs w:val="24"/>
        </w:rPr>
        <w:t>τώ εργαζομένους. Λέει: «Πράγματι, είχαμε μια λίστα ανθρώπων που πρέπει να δουλέψουν». «Ναι, αλλά βγάλατε από τη δουλειά ανθρώπους που έχουν πιο μεγάλη ανάγκη να δουλέψουν από</w:t>
      </w:r>
      <w:r>
        <w:rPr>
          <w:rFonts w:eastAsia="Times New Roman"/>
          <w:szCs w:val="24"/>
        </w:rPr>
        <w:t xml:space="preserve"> αυτούς. Εγώ έχω τέσσερα παιδιά».</w:t>
      </w:r>
    </w:p>
    <w:p w14:paraId="35846ABB" w14:textId="77777777" w:rsidR="00825165" w:rsidRDefault="00D46FE4">
      <w:pPr>
        <w:spacing w:after="0" w:line="600" w:lineRule="auto"/>
        <w:ind w:firstLine="720"/>
        <w:jc w:val="both"/>
        <w:rPr>
          <w:rFonts w:eastAsia="Times New Roman"/>
          <w:szCs w:val="24"/>
        </w:rPr>
      </w:pPr>
      <w:r>
        <w:rPr>
          <w:rFonts w:eastAsia="Times New Roman"/>
          <w:szCs w:val="24"/>
        </w:rPr>
        <w:t xml:space="preserve"> </w:t>
      </w:r>
      <w:r>
        <w:rPr>
          <w:rFonts w:eastAsia="Times New Roman"/>
          <w:szCs w:val="24"/>
        </w:rPr>
        <w:t>Σηκώθηκε ο Ράλλης και είπε: «Αυτό το πολιτικό σύστημα πρέπει να αλλάξει. Δεν είχα πρόθεση εναντίον σας, κύριε Λεβέντη. Το έκανα μηχανικά. Εγώ ζήτησα να αντικατασταθούν κάποιοι και να μπουν κάποιοι άλλοι. Την επιλογή την έ</w:t>
      </w:r>
      <w:r>
        <w:rPr>
          <w:rFonts w:eastAsia="Times New Roman"/>
          <w:szCs w:val="24"/>
        </w:rPr>
        <w:t xml:space="preserve">κανε ο </w:t>
      </w:r>
      <w:proofErr w:type="spellStart"/>
      <w:r>
        <w:rPr>
          <w:rFonts w:eastAsia="Times New Roman"/>
          <w:szCs w:val="24"/>
        </w:rPr>
        <w:t>Κετσέας</w:t>
      </w:r>
      <w:proofErr w:type="spellEnd"/>
      <w:r>
        <w:rPr>
          <w:rFonts w:eastAsia="Times New Roman"/>
          <w:szCs w:val="24"/>
        </w:rPr>
        <w:t>».</w:t>
      </w:r>
    </w:p>
    <w:p w14:paraId="35846ABC" w14:textId="77777777" w:rsidR="00825165" w:rsidRDefault="00D46FE4">
      <w:pPr>
        <w:spacing w:after="0"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Τελικά έμεινε;</w:t>
      </w:r>
    </w:p>
    <w:p w14:paraId="35846ABD" w14:textId="77777777" w:rsidR="00825165" w:rsidRDefault="00D46FE4">
      <w:pPr>
        <w:spacing w:after="0"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 xml:space="preserve">Σ ΛΕΒΕΝΤΗΣ (Πρόεδρος της Ένωσης Κεντρώων): </w:t>
      </w:r>
      <w:r>
        <w:rPr>
          <w:rFonts w:eastAsia="Times New Roman"/>
          <w:szCs w:val="24"/>
        </w:rPr>
        <w:t xml:space="preserve"> Όχι, δεν έμεινε, γιατί έπρεπε να ανακληθεί όλη η διαταγή. Δεν έμεινε.</w:t>
      </w:r>
    </w:p>
    <w:p w14:paraId="35846ABE" w14:textId="77777777" w:rsidR="00825165" w:rsidRDefault="00D46FE4">
      <w:pPr>
        <w:spacing w:after="0" w:line="600" w:lineRule="auto"/>
        <w:jc w:val="both"/>
        <w:rPr>
          <w:rFonts w:eastAsia="Times New Roman" w:cs="Times New Roman"/>
          <w:szCs w:val="24"/>
        </w:rPr>
      </w:pPr>
      <w:r>
        <w:rPr>
          <w:rFonts w:eastAsia="Times New Roman"/>
          <w:szCs w:val="24"/>
        </w:rPr>
        <w:lastRenderedPageBreak/>
        <w:t xml:space="preserve">Εν πάση </w:t>
      </w:r>
      <w:proofErr w:type="spellStart"/>
      <w:r>
        <w:rPr>
          <w:rFonts w:eastAsia="Times New Roman"/>
          <w:szCs w:val="24"/>
        </w:rPr>
        <w:t>περι</w:t>
      </w:r>
      <w:r>
        <w:rPr>
          <w:rFonts w:eastAsia="Times New Roman"/>
          <w:szCs w:val="24"/>
        </w:rPr>
        <w:t>πτ</w:t>
      </w:r>
      <w:r>
        <w:rPr>
          <w:rFonts w:eastAsia="Times New Roman"/>
          <w:szCs w:val="24"/>
        </w:rPr>
        <w:t>ώσει</w:t>
      </w:r>
      <w:proofErr w:type="spellEnd"/>
      <w:r>
        <w:rPr>
          <w:rFonts w:eastAsia="Times New Roman"/>
          <w:szCs w:val="24"/>
        </w:rPr>
        <w:t>, πήγε στα ναυπηγεία του Σκαραμαγκά και δούλεψε σε μια δουλειά π</w:t>
      </w:r>
      <w:r>
        <w:rPr>
          <w:rFonts w:eastAsia="Times New Roman"/>
          <w:szCs w:val="24"/>
        </w:rPr>
        <w:t>ου δεν ήταν υψηλά αμειβόμενη, αλλά ήταν σταθερή. Ήταν επί Νιάρχου. Ο Νιάρχος είχε έναν Δρακόπουλο, ανιψιό του, ως διευθυντή και παρ</w:t>
      </w:r>
      <w:r>
        <w:rPr>
          <w:rFonts w:eastAsia="Times New Roman"/>
          <w:szCs w:val="24"/>
        </w:rPr>
        <w:t xml:space="preserve">’ </w:t>
      </w:r>
      <w:r>
        <w:rPr>
          <w:rFonts w:eastAsia="Times New Roman"/>
          <w:szCs w:val="24"/>
        </w:rPr>
        <w:t xml:space="preserve">ότι ήταν κεφαλαιούχος και είχε της εργοδοσίας τα συμφέροντα, αν ζητούσε ο </w:t>
      </w:r>
      <w:proofErr w:type="spellStart"/>
      <w:r>
        <w:rPr>
          <w:rFonts w:eastAsia="Times New Roman"/>
          <w:szCs w:val="24"/>
        </w:rPr>
        <w:t>γερο</w:t>
      </w:r>
      <w:proofErr w:type="spellEnd"/>
      <w:r>
        <w:rPr>
          <w:rFonts w:eastAsia="Times New Roman"/>
          <w:szCs w:val="24"/>
        </w:rPr>
        <w:t>-Απόστολος Λεβέντης προκαταβολή από τον επόμε</w:t>
      </w:r>
      <w:r>
        <w:rPr>
          <w:rFonts w:eastAsia="Times New Roman"/>
          <w:szCs w:val="24"/>
        </w:rPr>
        <w:t xml:space="preserve">νο μισθό για τα μολύβια των παιδιών, του τα έδινε ο Δρακόπουλος. </w:t>
      </w:r>
      <w:r>
        <w:rPr>
          <w:rFonts w:eastAsia="Times New Roman" w:cs="Times New Roman"/>
          <w:szCs w:val="24"/>
        </w:rPr>
        <w:t>Αυτό δεν σημαίνει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ότι έδινε περισσότερα ή ότι έδινε τα αναλογούντα. </w:t>
      </w:r>
    </w:p>
    <w:p w14:paraId="35846AB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Βγήκε μια απόφαση από τον Άρειο Πάγο ότι όταν μια εταιρεία δεν πληρώνει τους εργαζομένους, να μην κηρύσσεται σε μονομερή ζημία, διότι τότε θα δικαιούνται αποζημίωση όλοι οι εργαζόμενοι και επειδή οι εταιρείες δεν έχουν τη δυνατότητα να αποζημιώσουν εφόσον </w:t>
      </w:r>
      <w:r>
        <w:rPr>
          <w:rFonts w:eastAsia="Times New Roman" w:cs="Times New Roman"/>
          <w:szCs w:val="24"/>
        </w:rPr>
        <w:t xml:space="preserve">είναι ετοιμοθάνατες, θα οδηγηθούν σε πτώχευση. Και όταν γίνει πτώχευση και άλλος να αναλάβει την εταιρεία, αναλαμβάνει μόνο το ενεργητικό της. Δεν αναλαμβάνει το παθητικό της και έτσι δεν πρόκειται ποτέ να πάρουν οι εργαζόμενοι τα λεφτά. </w:t>
      </w:r>
    </w:p>
    <w:p w14:paraId="35846AC0" w14:textId="77777777" w:rsidR="00825165" w:rsidRDefault="00D46FE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Κάποιο κομμάτι τη</w:t>
      </w:r>
      <w:r>
        <w:rPr>
          <w:rFonts w:eastAsia="Times New Roman" w:cs="Times New Roman"/>
          <w:szCs w:val="24"/>
        </w:rPr>
        <w:t>ς Αίθουσας αυτής, των κομμάτων και των εφημερίδων είπαν</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 κακό είναι αυτό. Πρέπει ο εργάτης να </w:t>
      </w:r>
      <w:r>
        <w:rPr>
          <w:rFonts w:eastAsia="Times New Roman" w:cs="Times New Roman"/>
          <w:szCs w:val="24"/>
        </w:rPr>
        <w:lastRenderedPageBreak/>
        <w:t>μπορεί να πάρει την αποζημίωσή του». Μα, πώς; Από μία εταιρεία που δεν υπάρχει, που έχει πτωχεύσει; Το μόνο που θα κάνει μια τέτοια ομαδική κίνηση από τους ερ</w:t>
      </w:r>
      <w:r>
        <w:rPr>
          <w:rFonts w:eastAsia="Times New Roman" w:cs="Times New Roman"/>
          <w:szCs w:val="24"/>
        </w:rPr>
        <w:t xml:space="preserve">γαζόμενους είναι να κλείσει την εταιρεία. Άλλη επιτυχία δεν μπορεί να υπάρξει από μία ετοιμοθάνατη εταιρεία που δεν έχει κεφάλαιο. Το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έχει 30 εκατομμύρια στην τράπεζα, αλλά χρωστάει 200 και η τράπεζα εν </w:t>
      </w:r>
      <w:proofErr w:type="spellStart"/>
      <w:r>
        <w:rPr>
          <w:rFonts w:eastAsia="Times New Roman" w:cs="Times New Roman"/>
          <w:szCs w:val="24"/>
        </w:rPr>
        <w:t>ονόματι</w:t>
      </w:r>
      <w:proofErr w:type="spellEnd"/>
      <w:r>
        <w:rPr>
          <w:rFonts w:eastAsia="Times New Roman" w:cs="Times New Roman"/>
          <w:szCs w:val="24"/>
        </w:rPr>
        <w:t xml:space="preserve"> των 200 εκατομμυρίων που χρωστάει, δεν</w:t>
      </w:r>
      <w:r>
        <w:rPr>
          <w:rFonts w:eastAsia="Times New Roman" w:cs="Times New Roman"/>
          <w:szCs w:val="24"/>
        </w:rPr>
        <w:t xml:space="preserve"> ελευθερώνει τα 30 εκατομμύρια. Άρα δεν πληρώνονται οι εργάτες. Αν οι εργάτες αυτοί κάνουν τέτοια μονομερή κίνηση </w:t>
      </w:r>
      <w:proofErr w:type="spellStart"/>
      <w:r>
        <w:rPr>
          <w:rFonts w:eastAsia="Times New Roman" w:cs="Times New Roman"/>
          <w:szCs w:val="24"/>
        </w:rPr>
        <w:t>αυτοκαταγγελίας</w:t>
      </w:r>
      <w:proofErr w:type="spellEnd"/>
      <w:r>
        <w:rPr>
          <w:rFonts w:eastAsia="Times New Roman" w:cs="Times New Roman"/>
          <w:szCs w:val="24"/>
        </w:rPr>
        <w:t xml:space="preserve"> της σύμβασης, από πού θα πάρουν λεφτά; Απλά, θα πτωχεύσει το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και δεν θα πάρουν ποτέ τίποτα.</w:t>
      </w:r>
    </w:p>
    <w:p w14:paraId="35846AC1" w14:textId="77777777" w:rsidR="00825165" w:rsidRDefault="00D46FE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Να προσέχουμε, λοιπόν, </w:t>
      </w:r>
      <w:r>
        <w:rPr>
          <w:rFonts w:eastAsia="Times New Roman" w:cs="Times New Roman"/>
          <w:szCs w:val="24"/>
        </w:rPr>
        <w:t>διότι όταν τον εργαζόμενο τον προστατεύουμε περισσότερο απ’ ό,τι δύναται η χώρα να τον προστατέψει, τότε τον καταστρέφουμε. Αρκεί να σας πω ότι στο Πέραμα δούλευαν είκοσι τρεις χιλιάδες εργατοτεχνίτες. Ανέβηκαν τα μεροκάματα και τώρα δουλεύουν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 πολύ,</w:t>
      </w:r>
      <w:r>
        <w:rPr>
          <w:rFonts w:eastAsia="Times New Roman" w:cs="Times New Roman"/>
          <w:szCs w:val="24"/>
        </w:rPr>
        <w:t xml:space="preserve"> πε</w:t>
      </w:r>
      <w:r>
        <w:rPr>
          <w:rFonts w:eastAsia="Times New Roman" w:cs="Times New Roman"/>
          <w:szCs w:val="24"/>
        </w:rPr>
        <w:t>ντακόσιοι. Αυτό πετύχαμε ανεβάζοντας τα ημερομίσθια. Η Παπαρήγα έλεγε να δώσουν στον εργάτη, δεν ξέρω πόσες χιλιάδες. Εγώ να πω τα διπλά, αλλά να έλθει η Παπαρήγα να τα δώσει. Εγώ λέω να τη βάλουμε για μια βδομάδα Πρωθυπουργό</w:t>
      </w:r>
      <w:r>
        <w:rPr>
          <w:rFonts w:eastAsia="Times New Roman" w:cs="Times New Roman"/>
          <w:szCs w:val="24"/>
        </w:rPr>
        <w:t>,</w:t>
      </w:r>
      <w:r>
        <w:rPr>
          <w:rFonts w:eastAsia="Times New Roman" w:cs="Times New Roman"/>
          <w:szCs w:val="24"/>
        </w:rPr>
        <w:t xml:space="preserve"> να δούμε εις πόσους θα </w:t>
      </w:r>
      <w:r>
        <w:rPr>
          <w:rFonts w:eastAsia="Times New Roman" w:cs="Times New Roman"/>
          <w:szCs w:val="24"/>
        </w:rPr>
        <w:lastRenderedPageBreak/>
        <w:t>αυξήσε</w:t>
      </w:r>
      <w:r>
        <w:rPr>
          <w:rFonts w:eastAsia="Times New Roman" w:cs="Times New Roman"/>
          <w:szCs w:val="24"/>
        </w:rPr>
        <w:t>ι μισθούς και πόσες εταιρείες θα μείνουν ανοικτές. Το πρόβλημα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το πολιτικό στην Ελλάδα είναι σύνθετο.</w:t>
      </w:r>
    </w:p>
    <w:p w14:paraId="35846AC2" w14:textId="77777777" w:rsidR="00825165" w:rsidRDefault="00D46FE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Λέτε ότι βελτιώνετε την υγεία. Εγώ σας λέω ότι με το πρώτο που θα γίνουν εκλογές και θα έλθει μια νέα κυβέρνηση, θα πετάξει στο καλάθι των </w:t>
      </w:r>
      <w:proofErr w:type="spellStart"/>
      <w:r>
        <w:rPr>
          <w:rFonts w:eastAsia="Times New Roman" w:cs="Times New Roman"/>
          <w:szCs w:val="24"/>
        </w:rPr>
        <w:t>αχρήστ</w:t>
      </w:r>
      <w:r>
        <w:rPr>
          <w:rFonts w:eastAsia="Times New Roman" w:cs="Times New Roman"/>
          <w:szCs w:val="24"/>
        </w:rPr>
        <w:t>ων</w:t>
      </w:r>
      <w:proofErr w:type="spellEnd"/>
      <w:r>
        <w:rPr>
          <w:rFonts w:eastAsia="Times New Roman" w:cs="Times New Roman"/>
          <w:szCs w:val="24"/>
        </w:rPr>
        <w:t xml:space="preserve"> τον νόμο που θα ψηφίσετε σήμερα, για να φέρει άλλον. Το ίδιο δηλώθηκε για την παιδεία. Και</w:t>
      </w:r>
      <w:r>
        <w:rPr>
          <w:rFonts w:eastAsia="Times New Roman" w:cs="Times New Roman"/>
          <w:szCs w:val="24"/>
        </w:rPr>
        <w:t>,</w:t>
      </w:r>
      <w:r>
        <w:rPr>
          <w:rFonts w:eastAsia="Times New Roman" w:cs="Times New Roman"/>
          <w:szCs w:val="24"/>
        </w:rPr>
        <w:t xml:space="preserve"> άρα, τι κάνει η Αίθουσα αυτή; Νομοθετεί για ένα τρίμηνο, τετράμηνο; Δεν </w:t>
      </w:r>
      <w:proofErr w:type="spellStart"/>
      <w:r>
        <w:rPr>
          <w:rFonts w:eastAsia="Times New Roman" w:cs="Times New Roman"/>
          <w:szCs w:val="24"/>
        </w:rPr>
        <w:t>σεβόμεθα</w:t>
      </w:r>
      <w:proofErr w:type="spellEnd"/>
      <w:r>
        <w:rPr>
          <w:rFonts w:eastAsia="Times New Roman" w:cs="Times New Roman"/>
          <w:szCs w:val="24"/>
        </w:rPr>
        <w:t xml:space="preserve"> τουλάχιστον τον χρόνο μας; Να σεβαστούμε τον χρόνο μας, κυρίες και κύριοι. </w:t>
      </w:r>
    </w:p>
    <w:p w14:paraId="35846AC3" w14:textId="77777777" w:rsidR="00825165" w:rsidRDefault="00D46FE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Είπα</w:t>
      </w:r>
      <w:r>
        <w:rPr>
          <w:rFonts w:eastAsia="Times New Roman" w:cs="Times New Roman"/>
          <w:szCs w:val="24"/>
        </w:rPr>
        <w:t xml:space="preserve"> στον κ. </w:t>
      </w:r>
      <w:proofErr w:type="spellStart"/>
      <w:r>
        <w:rPr>
          <w:rFonts w:eastAsia="Times New Roman" w:cs="Times New Roman"/>
          <w:szCs w:val="24"/>
        </w:rPr>
        <w:t>Σπίρτζη</w:t>
      </w:r>
      <w:proofErr w:type="spellEnd"/>
      <w:r>
        <w:rPr>
          <w:rFonts w:eastAsia="Times New Roman" w:cs="Times New Roman"/>
          <w:szCs w:val="24"/>
        </w:rPr>
        <w:t xml:space="preserve"> για τα διόδια. Πήγα στον Ωρωπό προχθές. Υπάρχουν άνθρωποι οι οποίοι για να πάνε στη μάνα τους ή στη δουλειά τους, πληρώνουν δύο φορές για πέντε χιλιόμετρα. Του είπα, λοιπόν, του κ. </w:t>
      </w:r>
      <w:proofErr w:type="spellStart"/>
      <w:r>
        <w:rPr>
          <w:rFonts w:eastAsia="Times New Roman" w:cs="Times New Roman"/>
          <w:szCs w:val="24"/>
        </w:rPr>
        <w:t>Σπίρτζη</w:t>
      </w:r>
      <w:proofErr w:type="spellEnd"/>
      <w:r>
        <w:rPr>
          <w:rFonts w:eastAsia="Times New Roman" w:cs="Times New Roman"/>
          <w:szCs w:val="24"/>
        </w:rPr>
        <w:t>: «Ή λάβε πρόνοια για μία χιλιομετρική απόσταση κον</w:t>
      </w:r>
      <w:r>
        <w:rPr>
          <w:rFonts w:eastAsia="Times New Roman" w:cs="Times New Roman"/>
          <w:szCs w:val="24"/>
        </w:rPr>
        <w:t>τινή προς τον τόπο κατοικίας ή προχώρησε αμέσως στη χιλιομετρική χρέωση</w:t>
      </w:r>
      <w:r>
        <w:rPr>
          <w:rFonts w:eastAsia="Times New Roman" w:cs="Times New Roman"/>
          <w:szCs w:val="24"/>
        </w:rPr>
        <w:t>,</w:t>
      </w:r>
      <w:r>
        <w:rPr>
          <w:rFonts w:eastAsia="Times New Roman" w:cs="Times New Roman"/>
          <w:szCs w:val="24"/>
        </w:rPr>
        <w:t xml:space="preserve"> γιατί η κοινωνία δεν αντέχει». Εκτός εάν χρονοτριβείτε, γιατί θέλετε να υπηρετήσετε τους εργολάβους</w:t>
      </w:r>
      <w:r>
        <w:rPr>
          <w:rFonts w:eastAsia="Times New Roman" w:cs="Times New Roman"/>
          <w:szCs w:val="24"/>
        </w:rPr>
        <w:t>,</w:t>
      </w:r>
      <w:r>
        <w:rPr>
          <w:rFonts w:eastAsia="Times New Roman" w:cs="Times New Roman"/>
          <w:szCs w:val="24"/>
        </w:rPr>
        <w:t xml:space="preserve"> τους οποίους καταγγέλλατε. Δεν το ξέρει ο κ. </w:t>
      </w:r>
      <w:proofErr w:type="spellStart"/>
      <w:r>
        <w:rPr>
          <w:rFonts w:eastAsia="Times New Roman" w:cs="Times New Roman"/>
          <w:szCs w:val="24"/>
        </w:rPr>
        <w:t>Σπίρτζης</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πρεπε να έλθω εγώ στο Βήμα</w:t>
      </w:r>
      <w:r>
        <w:rPr>
          <w:rFonts w:eastAsia="Times New Roman" w:cs="Times New Roman"/>
          <w:szCs w:val="24"/>
        </w:rPr>
        <w:t xml:space="preserve"> αυτό για να του εξηγήσω; Και δεν συμβαίνει μόνο στον Ωρωπό, συμβαίνει και στην Πιερία, συμβαίνει σε τέσσερα-πέντε σημεία της </w:t>
      </w:r>
      <w:r>
        <w:rPr>
          <w:rFonts w:eastAsia="Times New Roman" w:cs="Times New Roman"/>
          <w:szCs w:val="24"/>
        </w:rPr>
        <w:t>εθνικής οδού</w:t>
      </w:r>
      <w:r>
        <w:rPr>
          <w:rFonts w:eastAsia="Times New Roman" w:cs="Times New Roman"/>
          <w:szCs w:val="24"/>
        </w:rPr>
        <w:t xml:space="preserve">. </w:t>
      </w:r>
      <w:r>
        <w:rPr>
          <w:rFonts w:eastAsia="Times New Roman" w:cs="Times New Roman"/>
          <w:szCs w:val="24"/>
        </w:rPr>
        <w:lastRenderedPageBreak/>
        <w:t>Φτιάξαμε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δρόμους για να κινούνται τα φαντάσματα και οι άνθρωποι να αδυνατούν να κυκλοφορήσουν τα οχήματά το</w:t>
      </w:r>
      <w:r>
        <w:rPr>
          <w:rFonts w:eastAsia="Times New Roman" w:cs="Times New Roman"/>
          <w:szCs w:val="24"/>
        </w:rPr>
        <w:t xml:space="preserve">υς; Αυτό πετύχαμε; Τέτοιου είδους πρόοδο θέλουμε; </w:t>
      </w:r>
    </w:p>
    <w:p w14:paraId="35846AC4" w14:textId="77777777" w:rsidR="00825165" w:rsidRDefault="00D46FE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Προσέξτε, κυρίες και κύριοι, από την Αίθουσα αυτή έχουν περάσει πολλές κυβερνήσεις. Έκαναν πάντα οι κυβερνητικοί ένα λάθος. Ξέχναγαν ότι είναι υπό προθεσμία. Και το να ξεχάσεις σαν κυβέρνηση ότι είσαι υπό </w:t>
      </w:r>
      <w:r>
        <w:rPr>
          <w:rFonts w:eastAsia="Times New Roman" w:cs="Times New Roman"/>
          <w:szCs w:val="24"/>
        </w:rPr>
        <w:t>προθεσμία, συνιστά αλαζονεία.</w:t>
      </w:r>
    </w:p>
    <w:p w14:paraId="35846AC5" w14:textId="77777777" w:rsidR="00825165" w:rsidRDefault="00D46FE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Σας παρακαλώ να μην το ξεχνάτε ποτέ εις ό,τι πράττετε.</w:t>
      </w:r>
    </w:p>
    <w:p w14:paraId="35846AC6" w14:textId="77777777" w:rsidR="00825165" w:rsidRDefault="00D46FE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Ευχαριστώ.</w:t>
      </w:r>
    </w:p>
    <w:p w14:paraId="35846AC7" w14:textId="77777777" w:rsidR="00825165" w:rsidRDefault="00D46FE4">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35846AC8" w14:textId="77777777" w:rsidR="00825165" w:rsidRDefault="00D46FE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σας ευχαριστούμε.</w:t>
      </w:r>
    </w:p>
    <w:p w14:paraId="35846AC9" w14:textId="77777777" w:rsidR="00825165" w:rsidRDefault="00D46FE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 κ. Ακριώτης έχει τον λόγο.</w:t>
      </w:r>
    </w:p>
    <w:p w14:paraId="35846ACA" w14:textId="77777777" w:rsidR="00825165" w:rsidRDefault="00D46FE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ΑΚΡΙΩΤΗΣ:</w:t>
      </w:r>
      <w:r>
        <w:rPr>
          <w:rFonts w:eastAsia="Times New Roman" w:cs="Times New Roman"/>
          <w:szCs w:val="24"/>
        </w:rPr>
        <w:t xml:space="preserve"> Κυρίες και κύριοι συνάδελφοι, σήμερα ανατρέψαμε σταθερές των </w:t>
      </w:r>
      <w:r>
        <w:rPr>
          <w:rFonts w:eastAsia="Times New Roman" w:cs="Times New Roman"/>
          <w:szCs w:val="24"/>
        </w:rPr>
        <w:t>μέσων μαζικής ενημέρωσης</w:t>
      </w:r>
      <w:r>
        <w:rPr>
          <w:rFonts w:eastAsia="Times New Roman" w:cs="Times New Roman"/>
          <w:szCs w:val="24"/>
        </w:rPr>
        <w:t xml:space="preserve"> που λένε ότι τον Αύγουστο δεν υπάρχουν ειδήσεις. Και</w:t>
      </w:r>
      <w:r>
        <w:rPr>
          <w:rFonts w:eastAsia="Times New Roman" w:cs="Times New Roman"/>
          <w:szCs w:val="24"/>
        </w:rPr>
        <w:t>,</w:t>
      </w:r>
      <w:r>
        <w:rPr>
          <w:rFonts w:eastAsia="Times New Roman" w:cs="Times New Roman"/>
          <w:szCs w:val="24"/>
        </w:rPr>
        <w:t xml:space="preserve"> όμως, η αναδιάρθρωση και αναγέννηση της πρωτοβάθμιας φροντίδας υγείας, ο εξωδικαστικός συμβιβασμός που άνο</w:t>
      </w:r>
      <w:r>
        <w:rPr>
          <w:rFonts w:eastAsia="Times New Roman" w:cs="Times New Roman"/>
          <w:szCs w:val="24"/>
        </w:rPr>
        <w:t xml:space="preserve">ιξε σήμερα, επιβεβαιώνουν ότι υπάρχουν ειδήσεις και μάλιστα καλές. </w:t>
      </w:r>
    </w:p>
    <w:p w14:paraId="35846ACB" w14:textId="77777777" w:rsidR="00825165" w:rsidRDefault="00D46FE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περνάς τις πύλες του νοσοκομείου στα επείγοντα με συμπτώματα στηθάγχης ή έντονο κοιλιακό άλγος και το προσωπικό σού δίνει τις πρώτες βοήθειες. Είναι το ίδιο α</w:t>
      </w:r>
      <w:r>
        <w:rPr>
          <w:rFonts w:eastAsia="Times New Roman" w:cs="Times New Roman"/>
          <w:szCs w:val="24"/>
        </w:rPr>
        <w:t>κριβώς σαν να μπαίνεις βιαστικά σε ένα σο</w:t>
      </w:r>
      <w:r>
        <w:rPr>
          <w:rFonts w:eastAsia="Times New Roman" w:cs="Times New Roman"/>
          <w:szCs w:val="24"/>
        </w:rPr>
        <w:t>υ</w:t>
      </w:r>
      <w:r>
        <w:rPr>
          <w:rFonts w:eastAsia="Times New Roman" w:cs="Times New Roman"/>
          <w:szCs w:val="24"/>
        </w:rPr>
        <w:t>περμάρκετ και να ζητάς από τον υπάλληλο στα κρέατα να σου κόψει μια μπριζόλα μοσχαρίσια</w:t>
      </w:r>
      <w:r>
        <w:rPr>
          <w:rFonts w:eastAsia="Times New Roman" w:cs="Times New Roman"/>
          <w:szCs w:val="24"/>
        </w:rPr>
        <w:t>!</w:t>
      </w:r>
      <w:r>
        <w:rPr>
          <w:rFonts w:eastAsia="Times New Roman" w:cs="Times New Roman"/>
          <w:szCs w:val="24"/>
        </w:rPr>
        <w:t xml:space="preserve"> Εισάγεσαι σε ένα νοσοκομείο με σοβαρή αναπνευστική ανεπάρκεια και ο γιατρός σου διενεργεί τραχειοτομή; Είναι το ίδιο ακριβώς </w:t>
      </w:r>
      <w:r>
        <w:rPr>
          <w:rFonts w:eastAsia="Times New Roman" w:cs="Times New Roman"/>
          <w:szCs w:val="24"/>
        </w:rPr>
        <w:t>με το να ζητάς από τον υπάλληλο του σο</w:t>
      </w:r>
      <w:r>
        <w:rPr>
          <w:rFonts w:eastAsia="Times New Roman" w:cs="Times New Roman"/>
          <w:szCs w:val="24"/>
        </w:rPr>
        <w:t>υ</w:t>
      </w:r>
      <w:r>
        <w:rPr>
          <w:rFonts w:eastAsia="Times New Roman" w:cs="Times New Roman"/>
          <w:szCs w:val="24"/>
        </w:rPr>
        <w:t>περμάρκετ να σου κόψει ένα καρπούζι στη μέση. Τομή και η μία, τομή και η άλλη</w:t>
      </w:r>
      <w:r>
        <w:rPr>
          <w:rFonts w:eastAsia="Times New Roman" w:cs="Times New Roman"/>
          <w:szCs w:val="24"/>
        </w:rPr>
        <w:t>!</w:t>
      </w:r>
      <w:r>
        <w:rPr>
          <w:rFonts w:eastAsia="Times New Roman" w:cs="Times New Roman"/>
          <w:szCs w:val="24"/>
        </w:rPr>
        <w:t xml:space="preserve"> Επιχείρηση το σο</w:t>
      </w:r>
      <w:r>
        <w:rPr>
          <w:rFonts w:eastAsia="Times New Roman" w:cs="Times New Roman"/>
          <w:szCs w:val="24"/>
        </w:rPr>
        <w:t>υ</w:t>
      </w:r>
      <w:r>
        <w:rPr>
          <w:rFonts w:eastAsia="Times New Roman" w:cs="Times New Roman"/>
          <w:szCs w:val="24"/>
        </w:rPr>
        <w:t>περμάρκετ, επιχείρηση και το νοσοκομείο</w:t>
      </w:r>
      <w:r>
        <w:rPr>
          <w:rFonts w:eastAsia="Times New Roman" w:cs="Times New Roman"/>
          <w:szCs w:val="24"/>
        </w:rPr>
        <w:t>!</w:t>
      </w:r>
      <w:r>
        <w:rPr>
          <w:rFonts w:eastAsia="Times New Roman" w:cs="Times New Roman"/>
          <w:szCs w:val="24"/>
        </w:rPr>
        <w:t xml:space="preserve"> Υπάλληλος της επιχείρησης ο γιατρός, πελάτης και καταναλωτής ο άρρωστος</w:t>
      </w:r>
      <w:r>
        <w:rPr>
          <w:rFonts w:eastAsia="Times New Roman" w:cs="Times New Roman"/>
          <w:szCs w:val="24"/>
        </w:rPr>
        <w:t>!</w:t>
      </w:r>
      <w:r>
        <w:rPr>
          <w:rFonts w:eastAsia="Times New Roman" w:cs="Times New Roman"/>
          <w:szCs w:val="24"/>
        </w:rPr>
        <w:t xml:space="preserve"> Επιχειρ</w:t>
      </w:r>
      <w:r>
        <w:rPr>
          <w:rFonts w:eastAsia="Times New Roman" w:cs="Times New Roman"/>
          <w:szCs w:val="24"/>
        </w:rPr>
        <w:t>ηματική δραστηριότητα η ιατρική πράξη. Αυτή είναι η φιλοσοφία της Νέας Δημοκρατίας για την υγεία. Μας το είπε άλλωστε και ο Αντιπρόεδρος της Κυβέρνησης, ο κ. Άδωνις Γεωργιάδης.</w:t>
      </w:r>
    </w:p>
    <w:p w14:paraId="35846ACC" w14:textId="77777777" w:rsidR="00825165" w:rsidRDefault="00D46FE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Ευχαριστώ για την προαγωγή!</w:t>
      </w:r>
    </w:p>
    <w:p w14:paraId="35846ACD" w14:textId="77777777" w:rsidR="00825165" w:rsidRDefault="00D46FE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Της </w:t>
      </w:r>
      <w:r>
        <w:rPr>
          <w:rFonts w:eastAsia="Times New Roman" w:cs="Times New Roman"/>
          <w:szCs w:val="24"/>
        </w:rPr>
        <w:t>«</w:t>
      </w:r>
      <w:r>
        <w:rPr>
          <w:rFonts w:eastAsia="Times New Roman" w:cs="Times New Roman"/>
          <w:szCs w:val="24"/>
        </w:rPr>
        <w:t>σκιώδους</w:t>
      </w:r>
      <w:r>
        <w:rPr>
          <w:rFonts w:eastAsia="Times New Roman" w:cs="Times New Roman"/>
          <w:szCs w:val="24"/>
        </w:rPr>
        <w:t>»</w:t>
      </w:r>
      <w:r>
        <w:rPr>
          <w:rFonts w:eastAsia="Times New Roman" w:cs="Times New Roman"/>
          <w:szCs w:val="24"/>
        </w:rPr>
        <w:t xml:space="preserve"> ήθελε να πει.</w:t>
      </w:r>
    </w:p>
    <w:p w14:paraId="35846ACE" w14:textId="77777777" w:rsidR="00825165" w:rsidRDefault="00D46FE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ΓΕΩΡΓΙΟΣ ΑΚΡΙΩΤΗΣ:</w:t>
      </w:r>
      <w:r>
        <w:rPr>
          <w:rFonts w:eastAsia="Times New Roman" w:cs="Times New Roman"/>
          <w:szCs w:val="24"/>
        </w:rPr>
        <w:t xml:space="preserve"> Εάν έχεις να αγοράσεις, ζήσε, εάν όχι, </w:t>
      </w:r>
      <w:proofErr w:type="spellStart"/>
      <w:r>
        <w:rPr>
          <w:rFonts w:eastAsia="Times New Roman" w:cs="Times New Roman"/>
          <w:szCs w:val="24"/>
        </w:rPr>
        <w:t>λυπούμεθα</w:t>
      </w:r>
      <w:proofErr w:type="spellEnd"/>
      <w:r>
        <w:rPr>
          <w:rFonts w:eastAsia="Times New Roman" w:cs="Times New Roman"/>
          <w:szCs w:val="24"/>
        </w:rPr>
        <w:t>!</w:t>
      </w:r>
    </w:p>
    <w:p w14:paraId="35846ACF" w14:textId="77777777" w:rsidR="00825165" w:rsidRDefault="00D46FE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Αγαπητοί συνάδελφοι της Νέας Δημοκρατίας, ήλθε η ώρα να σοβαρευτείτε. Το ταλέντο στο θέατρο σκιών το ξεδιπλώσατε με το παραπάνω τον τελευταίο καιρ</w:t>
      </w:r>
      <w:r>
        <w:rPr>
          <w:rFonts w:eastAsia="Times New Roman" w:cs="Times New Roman"/>
          <w:szCs w:val="24"/>
        </w:rPr>
        <w:t xml:space="preserve">ό. Κουράσατε, όμως. Το </w:t>
      </w:r>
      <w:proofErr w:type="spellStart"/>
      <w:r>
        <w:rPr>
          <w:rFonts w:eastAsia="Times New Roman" w:cs="Times New Roman"/>
          <w:szCs w:val="24"/>
        </w:rPr>
        <w:t>διακύβευμα</w:t>
      </w:r>
      <w:proofErr w:type="spellEnd"/>
      <w:r>
        <w:rPr>
          <w:rFonts w:eastAsia="Times New Roman" w:cs="Times New Roman"/>
          <w:szCs w:val="24"/>
        </w:rPr>
        <w:t xml:space="preserve"> του σημερινού νομοσχεδίου είναι η υγεία του ελληνικού λαού. Δεν σας παίρνει για ένα ακόμα σόου.</w:t>
      </w:r>
    </w:p>
    <w:p w14:paraId="35846AD0" w14:textId="77777777" w:rsidR="00825165" w:rsidRDefault="00D46FE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Άκουσα πολύ προσεκτικά τους εκπροσώπους σας στη συζήτηση αυτή. Δεν θέλω να μειώσω την αξία του κ. Φωτήλα και του κ. Οικονόμου,</w:t>
      </w:r>
      <w:r>
        <w:rPr>
          <w:rFonts w:eastAsia="Times New Roman" w:cs="Times New Roman"/>
          <w:szCs w:val="24"/>
        </w:rPr>
        <w:t xml:space="preserve"> δύο πολιτικών από μεταγραφή. Αναρωτιέμαι, όμως, πού είναι οι Υπουργοί Υγείας που είχατε μέχρι τώρα για να δείξουν το έργο που κάνατε στην υγεία τα προηγούμενα χρόνια.</w:t>
      </w:r>
    </w:p>
    <w:p w14:paraId="35846AD1" w14:textId="77777777" w:rsidR="00825165" w:rsidRDefault="00D46FE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Δύο λέξεις είναι αρκετές συνάδελφοι: Κρανίου τόπος. Αυτό παραδώσατε. Ένα ξεχαρβαλωμένο σ</w:t>
      </w:r>
      <w:r>
        <w:rPr>
          <w:rFonts w:eastAsia="Times New Roman" w:cs="Times New Roman"/>
          <w:szCs w:val="24"/>
        </w:rPr>
        <w:t>ύστημα υγείας. Δυόμισι εκατομμύρια Έλληνες μη ασφαλισμένοι να μην έχουν κα</w:t>
      </w:r>
      <w:r>
        <w:rPr>
          <w:rFonts w:eastAsia="Times New Roman" w:cs="Times New Roman"/>
          <w:szCs w:val="24"/>
        </w:rPr>
        <w:t>μ</w:t>
      </w:r>
      <w:r>
        <w:rPr>
          <w:rFonts w:eastAsia="Times New Roman" w:cs="Times New Roman"/>
          <w:szCs w:val="24"/>
        </w:rPr>
        <w:t>μία πρόσβαση στο σύστημα υγείας. Από πού αντλείτε τόσο θράσος; Εσείς, η Νέα Δημοκρατία και το ΠΑΣΟΚ, δεν πετάξατε έξω σε μια νύχτα τρεις χιλιάδες ειδικευμένους γιατρούς και ρημάξατε</w:t>
      </w:r>
      <w:r>
        <w:rPr>
          <w:rFonts w:eastAsia="Times New Roman" w:cs="Times New Roman"/>
          <w:szCs w:val="24"/>
        </w:rPr>
        <w:t xml:space="preserve"> τις δομές της πρωτοβάθμιας υγείας; Εσείς της κυβέρνησης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Βενιζέλου δεν τινάξατε στον αέρα τις υπηρεσίες υγείας; Τι λέτε στους ανασφάλιστους που πλέον εξετάζονται και περιθάλπονται δωρεάν; Τι λέτε στους άνεργους γιατρούς και το νοσηλευτικό προσωπικ</w:t>
      </w:r>
      <w:r>
        <w:rPr>
          <w:rFonts w:eastAsia="Times New Roman" w:cs="Times New Roman"/>
          <w:szCs w:val="24"/>
        </w:rPr>
        <w:t xml:space="preserve">ό που εμείς προσλάβαμε; Τι θα βρείτε να πείτε στους τρεις χιλιάδες που θα προσληφθούν στις ΤΟΜΥ, με προκήρυξη θέσεων και υπό την εποπτεία του ΑΣΕΠ; Τι θα πείτε για το ΕΚΑΒ που στελεχώνουμε καθημερινά παρά τα επιμέρους προβλήματα που εμφανίζει; Τι θα πείτε </w:t>
      </w:r>
      <w:r>
        <w:rPr>
          <w:rFonts w:eastAsia="Times New Roman" w:cs="Times New Roman"/>
          <w:szCs w:val="24"/>
        </w:rPr>
        <w:t xml:space="preserve">για τις ΜΕΘ που εμείς ανοίξαμε και τα νοσοκομεία που λειτουργήσαμε; </w:t>
      </w:r>
    </w:p>
    <w:p w14:paraId="35846AD2" w14:textId="77777777" w:rsidR="00825165" w:rsidRDefault="00D46FE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Μα, και βέβαια θα πείτε. Πάντα βρίσκετε εσείς κάτι να πείτε. Στα λόγια είστε άπιαστοι. Όμως, ματαιοπονείτε. Υπάρχουν εξεταστικές οι οποίες αποκαλύπτουν διαπλοκή, ρεμούλες και αλισβερίσια </w:t>
      </w:r>
      <w:r>
        <w:rPr>
          <w:rFonts w:eastAsia="Times New Roman" w:cs="Times New Roman"/>
          <w:szCs w:val="24"/>
        </w:rPr>
        <w:t>επί των ημερών σας.</w:t>
      </w:r>
    </w:p>
    <w:p w14:paraId="35846AD3" w14:textId="77777777" w:rsidR="00825165" w:rsidRDefault="00D46FE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Νέας Δημοκρατίας, η λέξη «ντροπή» έχει μεταναστεύσει εξαιτίας σας, αλλά έως εδώ ήταν. Δεν σας ξεπλένει τίποτα. Δεν σας ξεπλένουν ούτε τα υπάκουα παπαγαλάκια στα </w:t>
      </w:r>
      <w:r>
        <w:rPr>
          <w:rFonts w:eastAsia="Times New Roman" w:cs="Times New Roman"/>
          <w:szCs w:val="24"/>
        </w:rPr>
        <w:t>μέσα μαζικής ενημέρωσ</w:t>
      </w:r>
      <w:r>
        <w:rPr>
          <w:rFonts w:eastAsia="Times New Roman" w:cs="Times New Roman"/>
          <w:szCs w:val="24"/>
        </w:rPr>
        <w:t>ης ούτε η αγαπημένη η</w:t>
      </w:r>
      <w:r>
        <w:rPr>
          <w:rFonts w:eastAsia="Times New Roman" w:cs="Times New Roman"/>
          <w:szCs w:val="24"/>
        </w:rPr>
        <w:t xml:space="preserve">γεσία της ΠΟΕΔΗΝ. Είναι τέτοια η κατρακύλα της ΠΟΕΔΗΝ που έφθασε να μας ανεμίζει ένα δημοσίευμα της βρετανικής εφημερίδας </w:t>
      </w:r>
      <w:r>
        <w:rPr>
          <w:rFonts w:eastAsia="Times New Roman" w:cs="Times New Roman"/>
          <w:szCs w:val="24"/>
        </w:rPr>
        <w:t>«</w:t>
      </w:r>
      <w:r>
        <w:rPr>
          <w:rFonts w:eastAsia="Times New Roman" w:cs="Times New Roman"/>
          <w:szCs w:val="24"/>
          <w:lang w:val="en-US"/>
        </w:rPr>
        <w:t>GUARDIAN</w:t>
      </w:r>
      <w:r>
        <w:rPr>
          <w:rFonts w:eastAsia="Times New Roman" w:cs="Times New Roman"/>
          <w:szCs w:val="24"/>
        </w:rPr>
        <w:t>»</w:t>
      </w:r>
      <w:r>
        <w:rPr>
          <w:rFonts w:eastAsia="Times New Roman" w:cs="Times New Roman"/>
          <w:szCs w:val="24"/>
        </w:rPr>
        <w:t xml:space="preserve"> για την άθλια εικόνα του ΕΣΥ, </w:t>
      </w:r>
      <w:r>
        <w:rPr>
          <w:rFonts w:eastAsia="Times New Roman" w:cs="Times New Roman"/>
          <w:szCs w:val="24"/>
        </w:rPr>
        <w:lastRenderedPageBreak/>
        <w:t>μόνο που το δημοσίευμα δεν ήταν σημερινό, ήταν του 2012. Γνωρίζουμε ποιοι κυβερνούσαν τότε.</w:t>
      </w:r>
    </w:p>
    <w:p w14:paraId="35846AD4" w14:textId="77777777" w:rsidR="00825165" w:rsidRDefault="00D46FE4">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Φθάνουν τόσα λόγια. Εδώ μιλούν οι αριθμοί και οι πράξεις. Μιλούν, όμως, και οι άνθρωποι που</w:t>
      </w:r>
      <w:r>
        <w:rPr>
          <w:rFonts w:eastAsia="Times New Roman" w:cs="Times New Roman"/>
          <w:szCs w:val="24"/>
        </w:rPr>
        <w:t>,</w:t>
      </w:r>
      <w:r>
        <w:rPr>
          <w:rFonts w:eastAsia="Times New Roman" w:cs="Times New Roman"/>
          <w:szCs w:val="24"/>
        </w:rPr>
        <w:t xml:space="preserve"> αργά αλλά σταθερά</w:t>
      </w:r>
      <w:r>
        <w:rPr>
          <w:rFonts w:eastAsia="Times New Roman" w:cs="Times New Roman"/>
          <w:szCs w:val="24"/>
        </w:rPr>
        <w:t>,</w:t>
      </w:r>
      <w:r>
        <w:rPr>
          <w:rFonts w:eastAsia="Times New Roman" w:cs="Times New Roman"/>
          <w:szCs w:val="24"/>
        </w:rPr>
        <w:t xml:space="preserve"> αρχίζουν να αισθάνονται πολίτες σε μια χώρα ισονομίας, σε μια χώρα που δεν σκοτώνει τα άλογα όταν γεράσουν, σε μία χώρα που όλοι έχουν δικαίωμα </w:t>
      </w:r>
      <w:r>
        <w:rPr>
          <w:rFonts w:eastAsia="Times New Roman" w:cs="Times New Roman"/>
          <w:szCs w:val="24"/>
        </w:rPr>
        <w:t>πρόσβασης στην υγεία, σε μία χώρα όπου το φακελάκι διώκεται, σε μία χώρα που πλέον δεν εξαναγκάζει εκ του πονηρού τις γυναίκες σε καισαρική.</w:t>
      </w:r>
    </w:p>
    <w:p w14:paraId="35846AD5"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Φοβάται η Νέα Δημοκρατία και το ΠΑΣΟΚ μήπως το </w:t>
      </w:r>
      <w:r>
        <w:rPr>
          <w:rFonts w:eastAsia="Times New Roman" w:cs="Times New Roman"/>
          <w:szCs w:val="24"/>
        </w:rPr>
        <w:t>δ</w:t>
      </w:r>
      <w:r>
        <w:rPr>
          <w:rFonts w:eastAsia="Times New Roman" w:cs="Times New Roman"/>
          <w:szCs w:val="24"/>
        </w:rPr>
        <w:t>ημόσιο καταφέρει να υλοποιήσει την υποχρέωσή του για ισότιμες και κ</w:t>
      </w:r>
      <w:r>
        <w:rPr>
          <w:rFonts w:eastAsia="Times New Roman" w:cs="Times New Roman"/>
          <w:szCs w:val="24"/>
        </w:rPr>
        <w:t xml:space="preserve">αθολικές υπηρεσίες υγείας και παραμερίσει ή αποκόψει ιδιωτικά συμφέροντα που λυμαίνονται τον χώρο της υγείας από το δημόσιο ταμείο. </w:t>
      </w:r>
    </w:p>
    <w:p w14:paraId="35846AD6"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Εισάγουμε με το νομοσχέδιο τις </w:t>
      </w:r>
      <w:r>
        <w:rPr>
          <w:rFonts w:eastAsia="Times New Roman" w:cs="Times New Roman"/>
          <w:szCs w:val="24"/>
        </w:rPr>
        <w:t>τοπικές μονάδες υγείας</w:t>
      </w:r>
      <w:r>
        <w:rPr>
          <w:rFonts w:eastAsia="Times New Roman" w:cs="Times New Roman"/>
          <w:szCs w:val="24"/>
        </w:rPr>
        <w:t>, το βασικό κύτταρο της δημόσιας δωρεάν καθολικής υγειονομικής κάλυψης</w:t>
      </w:r>
      <w:r>
        <w:rPr>
          <w:rFonts w:eastAsia="Times New Roman" w:cs="Times New Roman"/>
          <w:szCs w:val="24"/>
        </w:rPr>
        <w:t xml:space="preserve"> του πληθυσμού. Στην αρχική φάση εισάγουμε διακόσιες τριάντα εννιά </w:t>
      </w:r>
      <w:r>
        <w:rPr>
          <w:rFonts w:eastAsia="Times New Roman" w:cs="Times New Roman"/>
          <w:szCs w:val="24"/>
        </w:rPr>
        <w:t>μ</w:t>
      </w:r>
      <w:r>
        <w:rPr>
          <w:rFonts w:eastAsia="Times New Roman" w:cs="Times New Roman"/>
          <w:szCs w:val="24"/>
        </w:rPr>
        <w:t xml:space="preserve">ονάδες. Αυτές μαζί με τα </w:t>
      </w:r>
      <w:r>
        <w:rPr>
          <w:rFonts w:eastAsia="Times New Roman" w:cs="Times New Roman"/>
          <w:szCs w:val="24"/>
        </w:rPr>
        <w:t>κέντρα υγείας</w:t>
      </w:r>
      <w:r>
        <w:rPr>
          <w:rFonts w:eastAsia="Times New Roman" w:cs="Times New Roman"/>
          <w:szCs w:val="24"/>
        </w:rPr>
        <w:t xml:space="preserve"> αποτελούν το τοπικό δίκτυο </w:t>
      </w:r>
      <w:r>
        <w:rPr>
          <w:rFonts w:eastAsia="Times New Roman" w:cs="Times New Roman"/>
          <w:szCs w:val="24"/>
        </w:rPr>
        <w:t>πρωτοβάθμιας φροντίδας υγείας</w:t>
      </w:r>
      <w:r>
        <w:rPr>
          <w:rFonts w:eastAsia="Times New Roman" w:cs="Times New Roman"/>
          <w:szCs w:val="24"/>
        </w:rPr>
        <w:t xml:space="preserve"> που παρέχει ποιοτικές υπηρεσίες. </w:t>
      </w:r>
    </w:p>
    <w:p w14:paraId="35846AD7"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τον θεσμό του οικογενειακού γιατρού διασφαλίζουμε τη συνεχή παρακολούθηση και φροντίδα της υγείας του πληθυσμού, ενώ σταδιακά παύει η τάση της εύκολης και άσκοπης </w:t>
      </w:r>
      <w:proofErr w:type="spellStart"/>
      <w:r>
        <w:rPr>
          <w:rFonts w:eastAsia="Times New Roman" w:cs="Times New Roman"/>
          <w:szCs w:val="24"/>
        </w:rPr>
        <w:t>συνταγογράφησης</w:t>
      </w:r>
      <w:proofErr w:type="spellEnd"/>
      <w:r>
        <w:rPr>
          <w:rFonts w:eastAsia="Times New Roman" w:cs="Times New Roman"/>
          <w:szCs w:val="24"/>
        </w:rPr>
        <w:t>. Ο πολίτης έχει το δικαίωμα να επιλέξει τον οικογενειακό του γιατρό, ο οπο</w:t>
      </w:r>
      <w:r>
        <w:rPr>
          <w:rFonts w:eastAsia="Times New Roman" w:cs="Times New Roman"/>
          <w:szCs w:val="24"/>
        </w:rPr>
        <w:t xml:space="preserve">ίος μπορεί να πλοηγήσει το άτομο στο ΕΣΥ μέσω της παραπομπής. </w:t>
      </w:r>
    </w:p>
    <w:p w14:paraId="35846AD8"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διεπιστημονική </w:t>
      </w:r>
      <w:r>
        <w:rPr>
          <w:rFonts w:eastAsia="Times New Roman" w:cs="Times New Roman"/>
          <w:szCs w:val="24"/>
        </w:rPr>
        <w:t>ο</w:t>
      </w:r>
      <w:r>
        <w:rPr>
          <w:rFonts w:eastAsia="Times New Roman" w:cs="Times New Roman"/>
          <w:szCs w:val="24"/>
        </w:rPr>
        <w:t>μάδα των Τ</w:t>
      </w:r>
      <w:r>
        <w:rPr>
          <w:rFonts w:eastAsia="Times New Roman" w:cs="Times New Roman"/>
          <w:szCs w:val="24"/>
        </w:rPr>
        <w:t>Ο</w:t>
      </w:r>
      <w:r>
        <w:rPr>
          <w:rFonts w:eastAsia="Times New Roman" w:cs="Times New Roman"/>
          <w:szCs w:val="24"/>
        </w:rPr>
        <w:t xml:space="preserve">ΜΥ είναι εκεί όχι μόνο για την αντιμετώπιση της ασθένειας, αλλά και για δράσεις πρόληψης στην κοινότητα, για την κοινωνική ενημέρωση και στήριξη. Είναι εκεί για να </w:t>
      </w:r>
      <w:r>
        <w:rPr>
          <w:rFonts w:eastAsia="Times New Roman" w:cs="Times New Roman"/>
          <w:szCs w:val="24"/>
        </w:rPr>
        <w:t>συνεργαστεί και με άλλους φορείς και υπηρεσίες, για να αντιμετωπίσει την κοινωνική περιθωριοποίηση, προβλήματα περιβαλλοντικής υποβάθμισης και ανθυγιεινής διαβίωσης…</w:t>
      </w:r>
    </w:p>
    <w:p w14:paraId="35846AD9"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5846ADA"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(Γεώργιος Βαρεμένος): </w:t>
      </w:r>
      <w:r>
        <w:rPr>
          <w:rFonts w:eastAsia="Times New Roman" w:cs="Times New Roman"/>
          <w:szCs w:val="24"/>
        </w:rPr>
        <w:t>Κύριε Ακριώτη, ολοκληρώστε. Τέλος χρόνου! Είναι και αυτή μια αυγουστιάτικη είδηση: Τέλος χρόνου!</w:t>
      </w:r>
    </w:p>
    <w:p w14:paraId="35846ADB"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ΑΚΡΙΩΤΗΣ: </w:t>
      </w:r>
      <w:r>
        <w:rPr>
          <w:rFonts w:eastAsia="Times New Roman" w:cs="Times New Roman"/>
          <w:szCs w:val="24"/>
        </w:rPr>
        <w:t>Ολοκληρώνω, κύριε Πρόεδρε.</w:t>
      </w:r>
    </w:p>
    <w:p w14:paraId="35846ADC"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Είναι εκεί για κάθε ζήτημα δημόσιας υγείας. </w:t>
      </w:r>
    </w:p>
    <w:p w14:paraId="35846ADD"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Το σύστημα που εγκαινιάζουμε δεν είναι –κ</w:t>
      </w:r>
      <w:r>
        <w:rPr>
          <w:rFonts w:eastAsia="Times New Roman" w:cs="Times New Roman"/>
          <w:szCs w:val="24"/>
        </w:rPr>
        <w:t xml:space="preserve">αι δεν θέλουμε να είναι- </w:t>
      </w:r>
      <w:proofErr w:type="spellStart"/>
      <w:r>
        <w:rPr>
          <w:rFonts w:eastAsia="Times New Roman" w:cs="Times New Roman"/>
          <w:szCs w:val="24"/>
        </w:rPr>
        <w:t>ασθενοκεντρικό</w:t>
      </w:r>
      <w:proofErr w:type="spellEnd"/>
      <w:r>
        <w:rPr>
          <w:rFonts w:eastAsia="Times New Roman" w:cs="Times New Roman"/>
          <w:szCs w:val="24"/>
        </w:rPr>
        <w:t xml:space="preserve">, όπως αυτό που διαφημίζετε οι </w:t>
      </w:r>
      <w:r>
        <w:rPr>
          <w:rFonts w:eastAsia="Times New Roman" w:cs="Times New Roman"/>
          <w:szCs w:val="24"/>
        </w:rPr>
        <w:t>ν</w:t>
      </w:r>
      <w:r>
        <w:rPr>
          <w:rFonts w:eastAsia="Times New Roman" w:cs="Times New Roman"/>
          <w:szCs w:val="24"/>
        </w:rPr>
        <w:t xml:space="preserve">εοδημοκράτες, δηλαδή ένα σύστημα παραγωγής ασθενών, αλλά ανθρωποκεντρικό. </w:t>
      </w:r>
    </w:p>
    <w:p w14:paraId="35846ADE"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Οι νεοφιλελεύθερες ακροδεξιές τσιρίδες της Νέας Δημοκρατίας δεν πρόκειται να μας σταματήσουν</w:t>
      </w:r>
      <w:r>
        <w:rPr>
          <w:rFonts w:eastAsia="Times New Roman" w:cs="Times New Roman"/>
          <w:szCs w:val="24"/>
        </w:rPr>
        <w:t>!</w:t>
      </w:r>
      <w:r>
        <w:rPr>
          <w:rFonts w:eastAsia="Times New Roman" w:cs="Times New Roman"/>
          <w:szCs w:val="24"/>
        </w:rPr>
        <w:t xml:space="preserve"> </w:t>
      </w:r>
    </w:p>
    <w:p w14:paraId="35846ADF"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ΠΡΟΕΔΡΕΥΩΝ (Γεώ</w:t>
      </w:r>
      <w:r>
        <w:rPr>
          <w:rFonts w:eastAsia="Times New Roman" w:cs="Times New Roman"/>
          <w:b/>
          <w:szCs w:val="24"/>
        </w:rPr>
        <w:t xml:space="preserve">ργιος Βαρεμένος): </w:t>
      </w:r>
      <w:r>
        <w:rPr>
          <w:rFonts w:eastAsia="Times New Roman" w:cs="Times New Roman"/>
          <w:szCs w:val="24"/>
        </w:rPr>
        <w:t xml:space="preserve">Κύριε Ακριώτη, παρακαλώ, ολοκληρώστε.  </w:t>
      </w:r>
    </w:p>
    <w:p w14:paraId="35846AE0"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ΑΚΡΙΩΤΗΣ: </w:t>
      </w:r>
      <w:r>
        <w:rPr>
          <w:rFonts w:eastAsia="Times New Roman" w:cs="Times New Roman"/>
          <w:szCs w:val="24"/>
        </w:rPr>
        <w:t>Για εμάς δημόσια υγεία και δημόσια παιδεία –ολοκληρώνω- που πριν από δυο μέρες ψηφίσαμε</w:t>
      </w:r>
      <w:r>
        <w:rPr>
          <w:rFonts w:eastAsia="Times New Roman" w:cs="Times New Roman"/>
          <w:szCs w:val="24"/>
        </w:rPr>
        <w:t>,</w:t>
      </w:r>
      <w:r>
        <w:rPr>
          <w:rFonts w:eastAsia="Times New Roman" w:cs="Times New Roman"/>
          <w:szCs w:val="24"/>
        </w:rPr>
        <w:t xml:space="preserve"> είναι πυλώνες μιας κοινωνίας των ανθρώπων και των πολιτών, όχι μιας κοινωνίας των πελατών </w:t>
      </w:r>
      <w:r>
        <w:rPr>
          <w:rFonts w:eastAsia="Times New Roman" w:cs="Times New Roman"/>
          <w:szCs w:val="24"/>
        </w:rPr>
        <w:t xml:space="preserve">και των καταναλωτών. </w:t>
      </w:r>
    </w:p>
    <w:p w14:paraId="35846AE1"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φιλοσοφία της Νέας Δημοκρατίας «</w:t>
      </w:r>
      <w:r>
        <w:rPr>
          <w:rFonts w:eastAsia="Times New Roman" w:cs="Times New Roman"/>
          <w:szCs w:val="24"/>
          <w:lang w:val="en-US"/>
        </w:rPr>
        <w:t>homo</w:t>
      </w:r>
      <w:r>
        <w:rPr>
          <w:rFonts w:eastAsia="Times New Roman" w:cs="Times New Roman"/>
          <w:szCs w:val="24"/>
        </w:rPr>
        <w:t xml:space="preserve"> </w:t>
      </w:r>
      <w:proofErr w:type="spellStart"/>
      <w:r>
        <w:rPr>
          <w:rFonts w:eastAsia="Times New Roman" w:cs="Times New Roman"/>
          <w:szCs w:val="24"/>
          <w:lang w:val="en-US"/>
        </w:rPr>
        <w:t>homini</w:t>
      </w:r>
      <w:proofErr w:type="spellEnd"/>
      <w:r>
        <w:rPr>
          <w:rFonts w:eastAsia="Times New Roman" w:cs="Times New Roman"/>
          <w:szCs w:val="24"/>
        </w:rPr>
        <w:t xml:space="preserve"> </w:t>
      </w:r>
      <w:r>
        <w:rPr>
          <w:rFonts w:eastAsia="Times New Roman" w:cs="Times New Roman"/>
          <w:szCs w:val="24"/>
          <w:lang w:val="en-US"/>
        </w:rPr>
        <w:t>lupus</w:t>
      </w:r>
      <w:r>
        <w:rPr>
          <w:rFonts w:eastAsia="Times New Roman" w:cs="Times New Roman"/>
          <w:szCs w:val="24"/>
        </w:rPr>
        <w:t xml:space="preserve">» δεν θα περάσει. </w:t>
      </w:r>
    </w:p>
    <w:p w14:paraId="35846AE2"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5846AE3" w14:textId="77777777" w:rsidR="00825165" w:rsidRDefault="00D46FE4">
      <w:pPr>
        <w:spacing w:after="0" w:line="600" w:lineRule="auto"/>
        <w:ind w:left="360"/>
        <w:jc w:val="center"/>
        <w:rPr>
          <w:rFonts w:eastAsia="Times New Roman" w:cs="Times New Roman"/>
          <w:szCs w:val="24"/>
        </w:rPr>
      </w:pPr>
      <w:r>
        <w:rPr>
          <w:rFonts w:eastAsia="Times New Roman" w:cs="Times New Roman"/>
          <w:szCs w:val="24"/>
        </w:rPr>
        <w:t>(Χειροκροτήματα από την πτέρυγα του ΣΥΡΙΖΑ)</w:t>
      </w:r>
    </w:p>
    <w:p w14:paraId="35846AE4"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w:t>
      </w:r>
    </w:p>
    <w:p w14:paraId="35846AE5"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Αρχηγός της Αξιωματικής Αντιπολίτευσης κ. Κυριάκος Μητσοτάκης. </w:t>
      </w:r>
    </w:p>
    <w:p w14:paraId="35846AE6"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Κύριε Υπουργέ, κυρίες και κύριοι Βουλευτές, φαντάζομαι ότι δεν υπάρχει άνθρωπος σε αυτή την Αίθουσα ο οποίος να διαφωνεί με</w:t>
      </w:r>
      <w:r>
        <w:rPr>
          <w:rFonts w:eastAsia="Times New Roman" w:cs="Times New Roman"/>
          <w:szCs w:val="24"/>
        </w:rPr>
        <w:t xml:space="preserve"> την παρατήρηση ότι η χώρα χρειάζεται ένα αξιόπιστο και αποτελεσματικό σύστημα πρωτοβάθμιας υγείας και περίθαλψης.</w:t>
      </w:r>
    </w:p>
    <w:p w14:paraId="35846AE7"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μεγάλο ερώτημα</w:t>
      </w:r>
      <w:r>
        <w:rPr>
          <w:rFonts w:eastAsia="Times New Roman" w:cs="Times New Roman"/>
          <w:szCs w:val="24"/>
        </w:rPr>
        <w:t>,</w:t>
      </w:r>
      <w:r>
        <w:rPr>
          <w:rFonts w:eastAsia="Times New Roman" w:cs="Times New Roman"/>
          <w:szCs w:val="24"/>
        </w:rPr>
        <w:t xml:space="preserve"> το οποίο καλούμαστε να απαντήσουμε σήμερα</w:t>
      </w:r>
      <w:r>
        <w:rPr>
          <w:rFonts w:eastAsia="Times New Roman" w:cs="Times New Roman"/>
          <w:szCs w:val="24"/>
        </w:rPr>
        <w:t>,</w:t>
      </w:r>
      <w:r>
        <w:rPr>
          <w:rFonts w:eastAsia="Times New Roman" w:cs="Times New Roman"/>
          <w:szCs w:val="24"/>
        </w:rPr>
        <w:t xml:space="preserve"> είναι ποιος είναι ο πιο αποτελεσματικός τρόπος, για να παράσχουμε στους πολίτες</w:t>
      </w:r>
      <w:r>
        <w:rPr>
          <w:rFonts w:eastAsia="Times New Roman" w:cs="Times New Roman"/>
          <w:szCs w:val="24"/>
        </w:rPr>
        <w:t xml:space="preserve"> καθολική δωρεάν πρωτοβάθμια υγεία. </w:t>
      </w:r>
    </w:p>
    <w:p w14:paraId="35846AE8"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συζητάμε σήμερα ένα νομοσχέδιο, στο οποίο καθρεφτίζεται πλήρως ο τρόπος λειτουργίας της Κυβέρνησης, αλλά και ο ιδεολογικός πυρήνας ο οποίος διέπει όλες τις πρόσφατες πολιτικές σας επιλογές, αυτές δηλαδή που κινούντα</w:t>
      </w:r>
      <w:r>
        <w:rPr>
          <w:rFonts w:eastAsia="Times New Roman" w:cs="Times New Roman"/>
          <w:szCs w:val="24"/>
        </w:rPr>
        <w:t>ι έξω από το ασφυκτικό πλαίσιο των μνημονίων</w:t>
      </w:r>
      <w:r>
        <w:rPr>
          <w:rFonts w:eastAsia="Times New Roman" w:cs="Times New Roman"/>
          <w:szCs w:val="24"/>
        </w:rPr>
        <w:t>,</w:t>
      </w:r>
      <w:r>
        <w:rPr>
          <w:rFonts w:eastAsia="Times New Roman" w:cs="Times New Roman"/>
          <w:szCs w:val="24"/>
        </w:rPr>
        <w:t xml:space="preserve"> που εσείς οι ίδιοι σπεύσατε να υπογράψετε.</w:t>
      </w:r>
    </w:p>
    <w:p w14:paraId="35846AE9"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8B2CF3">
        <w:rPr>
          <w:rFonts w:eastAsia="Times New Roman" w:cs="Times New Roman"/>
          <w:b/>
          <w:szCs w:val="24"/>
        </w:rPr>
        <w:t>ΑΝΑΣΤΑΣΙΟΣ ΚΟΥΡΑΚΗΣ</w:t>
      </w:r>
      <w:r>
        <w:rPr>
          <w:rFonts w:eastAsia="Times New Roman" w:cs="Times New Roman"/>
          <w:szCs w:val="24"/>
        </w:rPr>
        <w:t>)</w:t>
      </w:r>
    </w:p>
    <w:p w14:paraId="35846AEA"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Είναι ένα νομοσχέδιο για τη δημόσια πρωτοβάθμια υγεία, το οποίο ε</w:t>
      </w:r>
      <w:r>
        <w:rPr>
          <w:rFonts w:eastAsia="Times New Roman" w:cs="Times New Roman"/>
          <w:szCs w:val="24"/>
        </w:rPr>
        <w:t>ίναι πρόχειρο, ανεδαφικό και δεν αντιμετωπίζει ουσιαστικά τις ανάγκες της κοινωνίας. Πρόσεξα από την ομιλία του κ. Τσίπρα, η οποία κράτησε παραπάνω από τριάντα λεπτά, ότι αφιέρωσε ελάχιστα λεπτά από την τοποθέτησή του στον πυρήνα του νομοσχεδίου, στο τι εί</w:t>
      </w:r>
      <w:r>
        <w:rPr>
          <w:rFonts w:eastAsia="Times New Roman" w:cs="Times New Roman"/>
          <w:szCs w:val="24"/>
        </w:rPr>
        <w:t xml:space="preserve">ναι ακριβώς αυτό το οποίο πάτε να φτιάξετε. </w:t>
      </w:r>
    </w:p>
    <w:p w14:paraId="35846AEB"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κυρίως είναι ένα νομοσχέδιο το οποίο για άλλη μια φορά εκφράζει την εμμονή σας να διχάζετε την κοινωνία, φέρνοντας σε αντιπαράθεση τον ιδιωτικό με τον δημόσιο τομέα. Το είδαμε και στο πρόσφατο νομοσχέδιο για</w:t>
      </w:r>
      <w:r>
        <w:rPr>
          <w:rFonts w:eastAsia="Times New Roman" w:cs="Times New Roman"/>
          <w:szCs w:val="24"/>
        </w:rPr>
        <w:t xml:space="preserve"> την παιδεία, το βλέπουμε και σήμερα στην παρέμβαση που νομοθετείτε για την πρωτοβάθμια υγεία. </w:t>
      </w:r>
    </w:p>
    <w:p w14:paraId="35846AEC"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Τι ακριβώς, κύριε Υπουργέ, είναι αυτό το οποίο βαφτίζετε μεταρρύθμιση; Θα σας πω εγώ τι είναι: Η αλόγιστη οικονομική επιβάρυνση των πολιτών μέσα από ένα σύστημα</w:t>
      </w:r>
      <w:r>
        <w:rPr>
          <w:rFonts w:eastAsia="Times New Roman" w:cs="Times New Roman"/>
          <w:szCs w:val="24"/>
        </w:rPr>
        <w:t xml:space="preserve"> το οποίο στην πραγματικότητα περιορίζει τις ελεύθερες επιλογές τους στην πρωτοβάθμια υγεία. </w:t>
      </w:r>
    </w:p>
    <w:p w14:paraId="35846AED"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 είναι και ένα νομοθέτημα, το οποίο -για λόγους που αντιλαμβάνομαι απόλυτα- δεν πατάει πάνω σε σημαντικές μεταρρυθμίσεις που είχαν γίνει στον τομέα της πρωτοβά</w:t>
      </w:r>
      <w:r>
        <w:rPr>
          <w:rFonts w:eastAsia="Times New Roman" w:cs="Times New Roman"/>
          <w:szCs w:val="24"/>
        </w:rPr>
        <w:t xml:space="preserve">θμιας υγείας από προηγούμενες κυβερνήσεις. </w:t>
      </w:r>
    </w:p>
    <w:p w14:paraId="35846AEE"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αναφέρω ενδεικτικά τον ν.4238 του Φεβρουαρίου του 2014, στον οποίο αναφέρθηκε και ο κ. Τσίπρας και ο οποίος καθόριζε τη δική μας αντίληψη για τον τρόπο λειτουργίας της </w:t>
      </w:r>
      <w:r>
        <w:rPr>
          <w:rFonts w:eastAsia="Times New Roman" w:cs="Times New Roman"/>
          <w:szCs w:val="24"/>
        </w:rPr>
        <w:t>πρωτοβάθμιας φροντίδας υγείας</w:t>
      </w:r>
      <w:r>
        <w:rPr>
          <w:rFonts w:eastAsia="Times New Roman" w:cs="Times New Roman"/>
          <w:szCs w:val="24"/>
        </w:rPr>
        <w:t xml:space="preserve">. </w:t>
      </w:r>
    </w:p>
    <w:p w14:paraId="35846AEF"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κάνω, </w:t>
      </w:r>
      <w:r>
        <w:rPr>
          <w:rFonts w:eastAsia="Times New Roman" w:cs="Times New Roman"/>
          <w:szCs w:val="24"/>
        </w:rPr>
        <w:t xml:space="preserve">όμως και μια ειδική μνεία στο άρθρο 5. Το άρθρο 5 του νόμου, κύριε Υπουργέ, καθιέρωνε τον θεσμό του οικογενειακού γιατρού. Είχατε πλήρη νομοθετική εξουσιοδότηση να προχωρήσετε σε αυτή τη σημαντική καινοτομία. Γιατί δεν το κάνατε; Πιστεύω ότι δεν το κάνατε </w:t>
      </w:r>
      <w:r>
        <w:rPr>
          <w:rFonts w:eastAsia="Times New Roman" w:cs="Times New Roman"/>
          <w:szCs w:val="24"/>
        </w:rPr>
        <w:t>διότι στην παράγραφο 4 του άρθρου 5 ορίζεται ότι ο οικογενειακός γιατρός είναι συμβεβλημένος γιατρός, εκτός αν εργάζεται ήδη σε δομή του ΠΕΔΥ. Με άλλα λόγια, το σύστημα το οποίο εμείς είχαμε οικοδομήσει ήταν ένα σύστημα</w:t>
      </w:r>
      <w:r>
        <w:rPr>
          <w:rFonts w:eastAsia="Times New Roman" w:cs="Times New Roman"/>
          <w:szCs w:val="24"/>
        </w:rPr>
        <w:t>,</w:t>
      </w:r>
      <w:r>
        <w:rPr>
          <w:rFonts w:eastAsia="Times New Roman" w:cs="Times New Roman"/>
          <w:szCs w:val="24"/>
        </w:rPr>
        <w:t xml:space="preserve"> το οποίο προέβλεπε την αρμονική συν</w:t>
      </w:r>
      <w:r>
        <w:rPr>
          <w:rFonts w:eastAsia="Times New Roman" w:cs="Times New Roman"/>
          <w:szCs w:val="24"/>
        </w:rPr>
        <w:t xml:space="preserve">εργασία μεταξύ του δημόσιου και του ιδιωτικού τομέα. Και αυτό είναι κάτι το οποίο επί της αρχής σάς ενοχλεί βαθιά. </w:t>
      </w:r>
    </w:p>
    <w:p w14:paraId="35846AF0"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με τι το αντικαθιστάτε, λοιπόν; Με μια μεγάλη, βαριά, φαραωνική –τολμώ να πω- δομή, η οποία –κατά την άποψή μας- είναι περιττή. Και το </w:t>
      </w:r>
      <w:r>
        <w:rPr>
          <w:rFonts w:eastAsia="Times New Roman" w:cs="Times New Roman"/>
          <w:szCs w:val="24"/>
        </w:rPr>
        <w:t>πιο εντυπωσιακό είναι ότι για άλλη μια φορά σε αυτή την Αίθουσα ενεργείτε χωρίς καμμία απολύτως αίσθηση δημοσιονομικής ευθύνης, χωρίς κοστολόγηση και χωρίς αίσθηση των πραγματικών αντοχών της οικονομίας μας. Και είναι κάτι το οποίο αποδεικνύει για άλλη μια</w:t>
      </w:r>
      <w:r>
        <w:rPr>
          <w:rFonts w:eastAsia="Times New Roman" w:cs="Times New Roman"/>
          <w:szCs w:val="24"/>
        </w:rPr>
        <w:t xml:space="preserve"> φορά τη δεινή πολιτική θέση</w:t>
      </w:r>
      <w:r>
        <w:rPr>
          <w:rFonts w:eastAsia="Times New Roman" w:cs="Times New Roman"/>
          <w:szCs w:val="24"/>
        </w:rPr>
        <w:t>,</w:t>
      </w:r>
      <w:r>
        <w:rPr>
          <w:rFonts w:eastAsia="Times New Roman" w:cs="Times New Roman"/>
          <w:szCs w:val="24"/>
        </w:rPr>
        <w:t xml:space="preserve"> στην οποία έχετε περιέλθει. </w:t>
      </w:r>
    </w:p>
    <w:p w14:paraId="35846AF1"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Προσθέτετε, κυρίες και κύριοι Βουλευτές του ΣΥΡΙΖΑ και των ΑΝΕΛ, πρόσθετα βάρη τα οποία σήμερα η χώρα μας δεν μπορεί να τα σηκώσει, με μοναδική σκοπιμότητα να δημιουργήσετε πολιτικές πελατείες. </w:t>
      </w:r>
    </w:p>
    <w:p w14:paraId="35846AF2"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Αν</w:t>
      </w:r>
      <w:r>
        <w:rPr>
          <w:rFonts w:eastAsia="Times New Roman" w:cs="Times New Roman"/>
          <w:szCs w:val="24"/>
        </w:rPr>
        <w:t xml:space="preserve"> έπρεπε να συνοψίσω το νομοσχέδιο σε μια φράση, θα έλεγα «πολλές νέες προσλήψεις σε αχρείαστες δομές». Αυτό είναι το κύριο χαρακτηριστικό του νομοσχεδίου που συζητάμε σήμερα. </w:t>
      </w:r>
    </w:p>
    <w:p w14:paraId="35846AF3"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Σας το έχω ξαναπεί πολλές φορές, το επαναλαμβάνω και σήμερα: Ο διχασμός δεν αποτ</w:t>
      </w:r>
      <w:r>
        <w:rPr>
          <w:rFonts w:eastAsia="Times New Roman" w:cs="Times New Roman"/>
          <w:szCs w:val="24"/>
        </w:rPr>
        <w:t>ελεί λύση, οι δε πελατειακές πολι</w:t>
      </w:r>
      <w:r>
        <w:rPr>
          <w:rFonts w:eastAsia="Times New Roman" w:cs="Times New Roman"/>
          <w:szCs w:val="24"/>
        </w:rPr>
        <w:lastRenderedPageBreak/>
        <w:t xml:space="preserve">τικές έχουν πεθάνει, κοινωνικές και επαγγελματικές ομάδες ξέρουν ότι τελικά έχουμε όλοι κοινό συμφέρον να βγούμε από την κρίση και αυτό θα γίνει μόνο αν είμαστε ενωμένοι. </w:t>
      </w:r>
    </w:p>
    <w:p w14:paraId="35846AF4"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σας πω, επίσης, ότι η λογική την οποία εισάγετε </w:t>
      </w:r>
      <w:r>
        <w:rPr>
          <w:rFonts w:eastAsia="Times New Roman" w:cs="Times New Roman"/>
          <w:szCs w:val="24"/>
        </w:rPr>
        <w:t>στο νομοσχέδιό σας είναι μια λογική τελείως ξεπερασμένη από τις ίδιες τις εξελίξεις. Σε όλες τις σοβαρές χώρες του κόσμου οι δημόσιες υπηρεσίες –προσέξτε, οι δημόσιες υπηρεσίες- δεν παρέχονται υποχρεωτικά από δημόσιους υπαλλήλους. Είναι άλλο το κρατικό και</w:t>
      </w:r>
      <w:r>
        <w:rPr>
          <w:rFonts w:eastAsia="Times New Roman" w:cs="Times New Roman"/>
          <w:szCs w:val="24"/>
        </w:rPr>
        <w:t xml:space="preserve"> άλλο το δημόσιο. Και όλοι γνωρίζουν σήμερα ότι δημόσιες υπηρεσίες μπορεί και επιβάλλεται να προσφέρει και ο ιδιωτικός τομέας, πάντα, όμως, υπό μια βασική προϋπόθεση, να έχουμε εξοικονόμηση δαπανών και να υπάρχει διαρκής και αποτελεσματικός έλεγχος και του</w:t>
      </w:r>
      <w:r>
        <w:rPr>
          <w:rFonts w:eastAsia="Times New Roman" w:cs="Times New Roman"/>
          <w:szCs w:val="24"/>
        </w:rPr>
        <w:t xml:space="preserve"> παραγόμενου αποτελέσματος αλλά και του κόστους. Θα επανέλθω στο ζήτημα αυτό, για να δούμε πώς αντιλαμβάνεστε εσείς και πώς εμείς το ζήτημα του ελέγχου του κόστους, όταν αυτές οι υπηρεσίες παρέχονται από τον ιδιωτικό τομέα. </w:t>
      </w:r>
    </w:p>
    <w:p w14:paraId="35846AF5"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Όλοι, λοιπόν, το αντιλαμβάνοντα</w:t>
      </w:r>
      <w:r>
        <w:rPr>
          <w:rFonts w:eastAsia="Times New Roman" w:cs="Times New Roman"/>
          <w:szCs w:val="24"/>
        </w:rPr>
        <w:t xml:space="preserve">ι αυτό, όλοι εκτός από εσάς. Δημιουργείτε χωρίς κανένα απολύτως σχέδιο πολλές νέες </w:t>
      </w:r>
      <w:r>
        <w:rPr>
          <w:rFonts w:eastAsia="Times New Roman" w:cs="Times New Roman"/>
          <w:szCs w:val="24"/>
        </w:rPr>
        <w:lastRenderedPageBreak/>
        <w:t>δομές στην πρωτοβάθμια υγεία, για τις οποίες έχω σοβαρές αμφιβολίες ότι θα βελτιώσουν τελικά τις παρεχόμενες υπηρεσίες στους πολίτες. Ξέρετε, στη χώρα μας σήμερα έχουμε αρκε</w:t>
      </w:r>
      <w:r>
        <w:rPr>
          <w:rFonts w:eastAsia="Times New Roman" w:cs="Times New Roman"/>
          <w:szCs w:val="24"/>
        </w:rPr>
        <w:t xml:space="preserve">τές δημόσιες δομές </w:t>
      </w:r>
      <w:r>
        <w:rPr>
          <w:rFonts w:eastAsia="Times New Roman" w:cs="Times New Roman"/>
          <w:szCs w:val="24"/>
        </w:rPr>
        <w:t>πρωτοβάθμιας φροντίδας υγείας</w:t>
      </w:r>
      <w:r>
        <w:rPr>
          <w:rFonts w:eastAsia="Times New Roman" w:cs="Times New Roman"/>
          <w:szCs w:val="24"/>
        </w:rPr>
        <w:t xml:space="preserve">, αναλογικά μάλιστα -έβλεπα μια ανάλυση- περισσότερες από πολλές άλλες ευρωπαϊκές χώρες. Πρέπει να σας πω, επίσης, ότι κάποιες από αυτές τις δομές λειτουργούν πραγματικά εξαιρετικά. </w:t>
      </w:r>
    </w:p>
    <w:p w14:paraId="35846AF6"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Επιτρέψτε μου μια σύντομη</w:t>
      </w:r>
      <w:r>
        <w:rPr>
          <w:rFonts w:eastAsia="Times New Roman" w:cs="Times New Roman"/>
          <w:szCs w:val="24"/>
        </w:rPr>
        <w:t xml:space="preserve"> παρένθεση από μια πρόσφατη εμπειρία που είχα από την επίσκεψη την οποία έκανα στη Μάνη και συγκεκριμένα στην Αρεόπολη. </w:t>
      </w:r>
    </w:p>
    <w:p w14:paraId="35846AF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Επισκέφθηκα ένα κέντρο υγείας στην Αρεόπολη</w:t>
      </w:r>
      <w:r>
        <w:rPr>
          <w:rFonts w:eastAsia="Times New Roman" w:cs="Times New Roman"/>
          <w:szCs w:val="24"/>
        </w:rPr>
        <w:t>,</w:t>
      </w:r>
      <w:r>
        <w:rPr>
          <w:rFonts w:eastAsia="Times New Roman" w:cs="Times New Roman"/>
          <w:szCs w:val="24"/>
        </w:rPr>
        <w:t xml:space="preserve"> του οποίου προΐσταται –και θέλω να αναφέρω το όνομά του γιατί είναι ένας άξιος και σπουδαίος δημόσιος υπάλληλος- ο κ. Μαρι</w:t>
      </w:r>
      <w:r>
        <w:rPr>
          <w:rFonts w:eastAsia="Times New Roman" w:cs="Times New Roman"/>
          <w:szCs w:val="24"/>
        </w:rPr>
        <w:t>ό</w:t>
      </w:r>
      <w:r>
        <w:rPr>
          <w:rFonts w:eastAsia="Times New Roman" w:cs="Times New Roman"/>
          <w:szCs w:val="24"/>
        </w:rPr>
        <w:t>λης. Είναι ένα κέντρο υγείας το οποίο λειτουργούσε υποδειγματικά, με πολύ λιγότερο προσωπικό από αυτό το οποίο εσείς κρίνετε ότι χρε</w:t>
      </w:r>
      <w:r>
        <w:rPr>
          <w:rFonts w:eastAsia="Times New Roman" w:cs="Times New Roman"/>
          <w:szCs w:val="24"/>
        </w:rPr>
        <w:t>ιάζονται τα κέντρα υγείας, με αφοσιωμένους υπαλλήλους, με αίσθηση καθήκοντος, με στοιχεία απολογιστικά, τα οποία είχα τη δυνατότητα να δω, με εξαιρετικά χαμηλό ποσοστό διακομιδών από το πρωτοβάθμιο κέντρο υγείας στα νοσοκομεία, κάτω του 2%. Άρα το κέντρο υ</w:t>
      </w:r>
      <w:r>
        <w:rPr>
          <w:rFonts w:eastAsia="Times New Roman" w:cs="Times New Roman"/>
          <w:szCs w:val="24"/>
        </w:rPr>
        <w:t xml:space="preserve">γείας επιτέλεσε το βασικό του καθήκον, που </w:t>
      </w:r>
      <w:r>
        <w:rPr>
          <w:rFonts w:eastAsia="Times New Roman" w:cs="Times New Roman"/>
          <w:szCs w:val="24"/>
        </w:rPr>
        <w:lastRenderedPageBreak/>
        <w:t>είναι να παρέχει υπηρεσίες πρωτοβάθμιας φροντίδας υγείας και να μη χρησιμοποιείται απλώς ως ένα κέντρο, στο οποίο θα μεταφέρουν ασθενείς από το κέντρο υγείας στο νοσοκομείο.</w:t>
      </w:r>
    </w:p>
    <w:p w14:paraId="35846AF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Το μέλημά σας, κύριε Υπουργέ, θα έπρεπε</w:t>
      </w:r>
      <w:r>
        <w:rPr>
          <w:rFonts w:eastAsia="Times New Roman" w:cs="Times New Roman"/>
          <w:szCs w:val="24"/>
        </w:rPr>
        <w:t xml:space="preserve"> να είναι το πώς θα αναπαράγετε τέτοιες επιτυχημένες δομές σε ολόκληρη τη χώρα, όχι πώς θα προσθέστε καινούργιες. Διακόσιες τριάντα εννέα Τ</w:t>
      </w:r>
      <w:r>
        <w:rPr>
          <w:rFonts w:eastAsia="Times New Roman" w:cs="Times New Roman"/>
          <w:szCs w:val="24"/>
        </w:rPr>
        <w:t>Ο</w:t>
      </w:r>
      <w:r>
        <w:rPr>
          <w:rFonts w:eastAsia="Times New Roman" w:cs="Times New Roman"/>
          <w:szCs w:val="24"/>
        </w:rPr>
        <w:t>ΜΥ, νέες δομές, σε εξήντα πέντε αστικά κέντρα, καλύπτοντας όμως μόλις το 30% του πληθυσμού και χωρίς να λαμβάνετε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συγκεκριμένες γεωγραφικές ιδιαιτερότητες. </w:t>
      </w:r>
    </w:p>
    <w:p w14:paraId="35846AF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Πόσοι εργαζόμενοι θα χρειαστούν, λοιπόν, κύριε Υπουργέ; Ερωτώ εσάς γιατί ο Πρωθυπουργός δεν μας τιμά με την παρουσία του στη σημερινή συζήτηση.</w:t>
      </w:r>
    </w:p>
    <w:p w14:paraId="35846AF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Ήταν εδώ, αλλά έ</w:t>
      </w:r>
      <w:r>
        <w:rPr>
          <w:rFonts w:eastAsia="Times New Roman" w:cs="Times New Roman"/>
          <w:szCs w:val="24"/>
        </w:rPr>
        <w:t>φυγε, γιατί είχε κάποιο ραντεβού.</w:t>
      </w:r>
    </w:p>
    <w:p w14:paraId="35846AF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Μάλιστα, μάλιστα. Εντάξει.</w:t>
      </w:r>
    </w:p>
    <w:p w14:paraId="35846AF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Φαντάζομαι ότι δεν τα ξέρει τα θέματα με μεγάλη λεπτομέρεια, γι’ αυτό ρωτάω εσάς και επειδή και τα μαθηματικά του είναι και λίγο στρεβλά. Με τ</w:t>
      </w:r>
      <w:r>
        <w:rPr>
          <w:rFonts w:eastAsia="Times New Roman" w:cs="Times New Roman"/>
          <w:szCs w:val="24"/>
        </w:rPr>
        <w:t>α δικά σας μαθηματικά ότι τρεις χιλιάδες εργαζόμενοι χρειάζονται μόνο για τα Τ</w:t>
      </w:r>
      <w:r>
        <w:rPr>
          <w:rFonts w:eastAsia="Times New Roman" w:cs="Times New Roman"/>
          <w:szCs w:val="24"/>
        </w:rPr>
        <w:t>Ο</w:t>
      </w:r>
      <w:r>
        <w:rPr>
          <w:rFonts w:eastAsia="Times New Roman" w:cs="Times New Roman"/>
          <w:szCs w:val="24"/>
        </w:rPr>
        <w:t xml:space="preserve">ΜΥ, εκ των οποίων χίλιοι </w:t>
      </w:r>
      <w:r>
        <w:rPr>
          <w:rFonts w:eastAsia="Times New Roman" w:cs="Times New Roman"/>
          <w:szCs w:val="24"/>
        </w:rPr>
        <w:lastRenderedPageBreak/>
        <w:t>τριακόσιοι γιατροί, το κόστος είναι περίπου 80 εκατομμύρια ευρώ.</w:t>
      </w:r>
    </w:p>
    <w:p w14:paraId="35846AF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Εδώ, όμως, υπάρχει και ένα άλλο ζήτημα: Πόσοι δήμοι δεν έχουν κέντρα υγείας, κύριε Υπου</w:t>
      </w:r>
      <w:r>
        <w:rPr>
          <w:rFonts w:eastAsia="Times New Roman" w:cs="Times New Roman"/>
          <w:szCs w:val="24"/>
        </w:rPr>
        <w:t>ργέ, τα οποία θα φτιάξετε; Σύμφωνα με τα δικά μας στοιχεία, γύρω στους ενενήντα. Πολλαπλασιάστε ενενήντα επί σαράντα πέντε εργαζόμενους σε κάθε κέντρο υγείας το οποίο θα φτιάξετε και μας προκύπτουν άλλες τέσσερις χιλιάδες προσλήψεις για τα κέντρα υγείας σε</w:t>
      </w:r>
      <w:r>
        <w:rPr>
          <w:rFonts w:eastAsia="Times New Roman" w:cs="Times New Roman"/>
          <w:szCs w:val="24"/>
        </w:rPr>
        <w:t xml:space="preserve"> εκείνους τους δήμους οι οποίοι δεν έχουν.</w:t>
      </w:r>
    </w:p>
    <w:p w14:paraId="35846AF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Μας λέτε ότι θα ολοκληρώσετε την πρώτη φάση με τρεις χιλιάδες προσλήψεις. Ούτε εσείς ξέρετε πόσες προσλήψεις απαιτούνται για την υλοποίηση της πρότασής σας.</w:t>
      </w:r>
    </w:p>
    <w:p w14:paraId="35846AFF" w14:textId="77777777" w:rsidR="00825165" w:rsidRDefault="00D46FE4">
      <w:pPr>
        <w:tabs>
          <w:tab w:val="left" w:pos="7365"/>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846B0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κ. Τσίπρας, αν και μηχανικός, με τους αριθμούς, ξέρετε, δεν τα πηγαίνει και πολύ καλά. Και φυσικά δεν μιλώ για τη συνολική δαπάνη της πρότασής σας, αν εκτιμήσει κανείς ότι για να υλοποιηθεί πλήρως αυτό το φαραωνικό δίκτυο των Τ</w:t>
      </w:r>
      <w:r>
        <w:rPr>
          <w:rFonts w:eastAsia="Times New Roman" w:cs="Times New Roman"/>
          <w:szCs w:val="24"/>
        </w:rPr>
        <w:t>Ο</w:t>
      </w:r>
      <w:r>
        <w:rPr>
          <w:rFonts w:eastAsia="Times New Roman" w:cs="Times New Roman"/>
          <w:szCs w:val="24"/>
        </w:rPr>
        <w:t>ΜΥ</w:t>
      </w:r>
      <w:r>
        <w:rPr>
          <w:rFonts w:eastAsia="Times New Roman" w:cs="Times New Roman"/>
          <w:szCs w:val="24"/>
        </w:rPr>
        <w:t>,</w:t>
      </w:r>
      <w:r>
        <w:rPr>
          <w:rFonts w:eastAsia="Times New Roman" w:cs="Times New Roman"/>
          <w:szCs w:val="24"/>
        </w:rPr>
        <w:t xml:space="preserve"> το οποίο θέλετε να υλοπο</w:t>
      </w:r>
      <w:r>
        <w:rPr>
          <w:rFonts w:eastAsia="Times New Roman" w:cs="Times New Roman"/>
          <w:szCs w:val="24"/>
        </w:rPr>
        <w:t xml:space="preserve">ιήσετε, θα χρειαστούν περί τις επτακόσιες μονάδες. Αυτό σημαίνει ετήσιο κόστος 300 με 400 εκατομμύρια </w:t>
      </w:r>
      <w:r>
        <w:rPr>
          <w:rFonts w:eastAsia="Times New Roman" w:cs="Times New Roman"/>
          <w:szCs w:val="24"/>
        </w:rPr>
        <w:lastRenderedPageBreak/>
        <w:t>ευρώ. Κάντε την πρόσθεση και καταλάβετε και για πόσες προσλήψεις μιλάμε, διότι εκεί είναι τελικά η ταμπακιέρα.</w:t>
      </w:r>
    </w:p>
    <w:p w14:paraId="35846B0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Φυσικά, όμως, έχουμε τη μαγική λύση! Τα χρή</w:t>
      </w:r>
      <w:r>
        <w:rPr>
          <w:rFonts w:eastAsia="Times New Roman" w:cs="Times New Roman"/>
          <w:szCs w:val="24"/>
        </w:rPr>
        <w:t>ματα θα βρεθούν από ευρωπαϊκούς πόρους, οι οποίοι βέβαια και αυτοί πεπερασμένοι είναι. Θα μπορούσαν να αξιοποιηθούν για άλλους σκοπούς ή για δράσεις στον τομέα της υγείας με σημαντικότερη προστιθέμενη αξία. Αντ’ αυτού, ευρωπαϊκοί πόροι εξαντλούνται για άλλ</w:t>
      </w:r>
      <w:r>
        <w:rPr>
          <w:rFonts w:eastAsia="Times New Roman" w:cs="Times New Roman"/>
          <w:szCs w:val="24"/>
        </w:rPr>
        <w:t>η μία φορά σε μισθοδοσία δημοσίων υπαλλήλων. Και βέβαια γνωρίζουμε και το γνωρίζετε και εσείς πολύ καλά, αλλά δεν έχετε δώσει κα</w:t>
      </w:r>
      <w:r>
        <w:rPr>
          <w:rFonts w:eastAsia="Times New Roman" w:cs="Times New Roman"/>
          <w:szCs w:val="24"/>
        </w:rPr>
        <w:t>μ</w:t>
      </w:r>
      <w:r>
        <w:rPr>
          <w:rFonts w:eastAsia="Times New Roman" w:cs="Times New Roman"/>
          <w:szCs w:val="24"/>
        </w:rPr>
        <w:t>μία απάντηση και δεν έδωσε ούτε ο κ. Τσίπρας, αυτοί οι πόροι έχουν ημερομηνία λήξης. Οι ευρωπαϊκοί πόροι είναι αναπτυξιακοί πόρ</w:t>
      </w:r>
      <w:r>
        <w:rPr>
          <w:rFonts w:eastAsia="Times New Roman" w:cs="Times New Roman"/>
          <w:szCs w:val="24"/>
        </w:rPr>
        <w:t xml:space="preserve">οι και όχι για να χρηματοδοτούν επ’ άπειρον το πελατειακό κράτος που πάει να φτιάξει άρον-άρον ο ΣΥΡΙΖΑ. </w:t>
      </w:r>
    </w:p>
    <w:p w14:paraId="35846B02"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846B0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Πόσο καιρό, λοιπόν, μπορούμε να συντηρήσουμε ένα τόσο </w:t>
      </w:r>
      <w:proofErr w:type="spellStart"/>
      <w:r>
        <w:rPr>
          <w:rFonts w:eastAsia="Times New Roman" w:cs="Times New Roman"/>
          <w:szCs w:val="24"/>
        </w:rPr>
        <w:t>κοστοβόρο</w:t>
      </w:r>
      <w:proofErr w:type="spellEnd"/>
      <w:r>
        <w:rPr>
          <w:rFonts w:eastAsia="Times New Roman" w:cs="Times New Roman"/>
          <w:szCs w:val="24"/>
        </w:rPr>
        <w:t xml:space="preserve"> και ανορθολογικό σύστημα; </w:t>
      </w:r>
    </w:p>
    <w:p w14:paraId="35846B0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Και τ</w:t>
      </w:r>
      <w:r>
        <w:rPr>
          <w:rFonts w:eastAsia="Times New Roman" w:cs="Times New Roman"/>
          <w:szCs w:val="24"/>
        </w:rPr>
        <w:t xml:space="preserve">ο ερώτημα είναι καίριο, διότι σε λίγο, όταν θα εξαντληθούν οι ευρωπαϊκοί πόροι, ο πολίτης θα χρειαστεί να επωμιστεί </w:t>
      </w:r>
      <w:r>
        <w:rPr>
          <w:rFonts w:eastAsia="Times New Roman" w:cs="Times New Roman"/>
          <w:szCs w:val="24"/>
        </w:rPr>
        <w:lastRenderedPageBreak/>
        <w:t>το κόστος αυτών των αχρείαστων δομών με τους φόρους, τους πολλούς φόρους, τους οποίους ήδη πληρώνει και μάλιστα ενώ δεν θα έχει την ελευθερί</w:t>
      </w:r>
      <w:r>
        <w:rPr>
          <w:rFonts w:eastAsia="Times New Roman" w:cs="Times New Roman"/>
          <w:szCs w:val="24"/>
        </w:rPr>
        <w:t>α να επιλέξει τον γιατρό που εμπιστεύεται και ο οποίος τώρα είναι συνεργαζόμενος γιατρός του ΕΟΠΥΥ. Και βέβαια το δημόσιο θα επιβαρυνθεί με πλήθος υπαλλήλων και αμφισβητείται ο τρόπος με τον οποίο θα προσληφθούν και εάν τα κριτήρια θα είναι πραγματικά αξιο</w:t>
      </w:r>
      <w:r>
        <w:rPr>
          <w:rFonts w:eastAsia="Times New Roman" w:cs="Times New Roman"/>
          <w:szCs w:val="24"/>
        </w:rPr>
        <w:t>κρατικά. Γνωστή η φάμπρικα την οποία στήνετε: Υπάλληλοι τους οποίους θέλετε να μετατρέψετε σε όμηρους του ΣΥΡΙΖΑ για να εκβιάσετε την ψήφο τους.</w:t>
      </w:r>
    </w:p>
    <w:p w14:paraId="35846B0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Άκουσα με ιδιαίτερο ενδιαφέρον τον Πρωθυπουργό</w:t>
      </w:r>
      <w:r>
        <w:rPr>
          <w:rFonts w:eastAsia="Times New Roman" w:cs="Times New Roman"/>
          <w:szCs w:val="24"/>
        </w:rPr>
        <w:t xml:space="preserve"> </w:t>
      </w:r>
      <w:r>
        <w:rPr>
          <w:rFonts w:eastAsia="Times New Roman" w:cs="Times New Roman"/>
          <w:szCs w:val="24"/>
        </w:rPr>
        <w:t>κ. Τσίπρα</w:t>
      </w:r>
      <w:r>
        <w:rPr>
          <w:rFonts w:eastAsia="Times New Roman" w:cs="Times New Roman"/>
          <w:szCs w:val="24"/>
        </w:rPr>
        <w:t xml:space="preserve"> να αναφέρεται στην ηλεκτρονική πλατφόρμα, η οποία αντικαθιστά –έχει ήδη αντικαταστήσει κατά τα λεγόμενα του κ. Τσίπρα- τα τηλεφωνικά κέντρα για να κλείνονται ραντεβού στο σύστημα πρωτοβάθμιας υγείας. Όταν γράφετε αυτά τα πράγματα στον κ. Τσίπρα, επειδή δε</w:t>
      </w:r>
      <w:r>
        <w:rPr>
          <w:rFonts w:eastAsia="Times New Roman" w:cs="Times New Roman"/>
          <w:szCs w:val="24"/>
        </w:rPr>
        <w:t>ν τα γνωρίζει, φροντίστε τουλάχιστον να του δίνετε τα ακριβή στοιχεία.</w:t>
      </w:r>
    </w:p>
    <w:p w14:paraId="35846B06"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846B0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Αφήνω στην άκρη το γεγονός ότι σήμερα το πρωί, ανοίγοντας την τηλεόραση, είδα μια διαφήμιση για το </w:t>
      </w:r>
      <w:r>
        <w:rPr>
          <w:rFonts w:eastAsia="Times New Roman" w:cs="Times New Roman"/>
          <w:szCs w:val="24"/>
        </w:rPr>
        <w:t>«</w:t>
      </w:r>
      <w:r>
        <w:rPr>
          <w:rFonts w:eastAsia="Times New Roman" w:cs="Times New Roman"/>
          <w:szCs w:val="24"/>
        </w:rPr>
        <w:t>14884</w:t>
      </w:r>
      <w:r>
        <w:rPr>
          <w:rFonts w:eastAsia="Times New Roman" w:cs="Times New Roman"/>
          <w:szCs w:val="24"/>
        </w:rPr>
        <w:t>»</w:t>
      </w:r>
      <w:r>
        <w:rPr>
          <w:rFonts w:eastAsia="Times New Roman" w:cs="Times New Roman"/>
          <w:szCs w:val="24"/>
        </w:rPr>
        <w:t>. Φανταζόμουν ότι θα τα ε</w:t>
      </w:r>
      <w:r>
        <w:rPr>
          <w:rFonts w:eastAsia="Times New Roman" w:cs="Times New Roman"/>
          <w:szCs w:val="24"/>
        </w:rPr>
        <w:t xml:space="preserve">ίχατε ήδη καταργήσει. Αναζήτησα από περιέργεια τα στοιχεία. </w:t>
      </w:r>
    </w:p>
    <w:p w14:paraId="35846B0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Πόσα ραντεβού</w:t>
      </w:r>
      <w:r w:rsidRPr="00B17AC0">
        <w:rPr>
          <w:rFonts w:eastAsia="Times New Roman" w:cs="Times New Roman"/>
          <w:szCs w:val="24"/>
        </w:rPr>
        <w:t xml:space="preserve"> </w:t>
      </w:r>
      <w:r>
        <w:rPr>
          <w:rFonts w:eastAsia="Times New Roman" w:cs="Times New Roman"/>
          <w:szCs w:val="24"/>
        </w:rPr>
        <w:t>συνολικά</w:t>
      </w:r>
      <w:r>
        <w:rPr>
          <w:rFonts w:eastAsia="Times New Roman" w:cs="Times New Roman"/>
          <w:szCs w:val="24"/>
        </w:rPr>
        <w:t xml:space="preserve">, κύριε Υπουργέ, κλείστηκαν από την πρώτη Ιανουαρίου του 2017 στο υφιστάμενο σύστημα πρωτοβάθμιας υγείας, στο ΠΕΔΥ; Γνωρίζετε τον αριθμό; Να σας τον πω εγώ: 3.584.143 </w:t>
      </w:r>
      <w:r>
        <w:rPr>
          <w:rFonts w:eastAsia="Times New Roman" w:cs="Times New Roman"/>
          <w:szCs w:val="24"/>
        </w:rPr>
        <w:t>ραντεβού. Τόσα κλείστηκαν. Πόσα κλείστηκαν με την ηλεκτρονική πλατφόρμα; Γνωρίζετε, κύριε Υπουργέ, πόσα κλείστηκαν; Να σας το πω εγώ λοιπόν: 106.688. Σταματήστε να κοροϊδεύετε τους πολίτες! Και μετά στενοχωριέστε όταν σας λέμε ψεύτες! Ή ψεύτες είστε ή άσχε</w:t>
      </w:r>
      <w:r>
        <w:rPr>
          <w:rFonts w:eastAsia="Times New Roman" w:cs="Times New Roman"/>
          <w:szCs w:val="24"/>
        </w:rPr>
        <w:t>τοι. Ένα από τα δύο.</w:t>
      </w:r>
    </w:p>
    <w:p w14:paraId="35846B09"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846B0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Δεν θα επεκταθώ περισσότερο στα ζητήματα του νομοσχεδίου. Θα έχουμε την ευκαιρία να παρουσιάσουμε τη συνολική μας πρόταση για τη δημόσια υγεία το φθινόπωρο και να καλύψουμε φυσικά κ</w:t>
      </w:r>
      <w:r>
        <w:rPr>
          <w:rFonts w:eastAsia="Times New Roman" w:cs="Times New Roman"/>
          <w:szCs w:val="24"/>
        </w:rPr>
        <w:t xml:space="preserve">αι σε μεγάλη λεπτομέρεια τον νευραλγικό τομέα της πρωτοβάθμιας περίθαλψης. </w:t>
      </w:r>
    </w:p>
    <w:p w14:paraId="35846B0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Θα σταθώ μόνο σε δύο σημεία, σε μία απάντηση σε αυτά που μας είπε ο κ. Τσίπρας, ότι εσείς πολεμάτε το πάρτι διαπλοκής το οποίο κάποιοι άλλοι είχαν στήσει σε συνεργασία με τον ιδιωτ</w:t>
      </w:r>
      <w:r>
        <w:rPr>
          <w:rFonts w:eastAsia="Times New Roman" w:cs="Times New Roman"/>
          <w:szCs w:val="24"/>
        </w:rPr>
        <w:t xml:space="preserve">ικό τομέα, ο οποίος </w:t>
      </w:r>
      <w:proofErr w:type="spellStart"/>
      <w:r>
        <w:rPr>
          <w:rFonts w:eastAsia="Times New Roman" w:cs="Times New Roman"/>
          <w:szCs w:val="24"/>
        </w:rPr>
        <w:t>υπερκοστολογούσε</w:t>
      </w:r>
      <w:proofErr w:type="spellEnd"/>
      <w:r>
        <w:rPr>
          <w:rFonts w:eastAsia="Times New Roman" w:cs="Times New Roman"/>
          <w:szCs w:val="24"/>
        </w:rPr>
        <w:t xml:space="preserve"> υπηρεσίες υγείας, τις οποίες αγόραζε ο ΕΟΠΥΥ χωρίς κανέναν απολύτως έλεγχο.</w:t>
      </w:r>
    </w:p>
    <w:p w14:paraId="35846B0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Έχω εδώ μία υπουργική απόφαση με ΦΕΚ 28 Ιουλίου 2017, την οποία υπογράφει ο κ. </w:t>
      </w:r>
      <w:proofErr w:type="spellStart"/>
      <w:r>
        <w:rPr>
          <w:rFonts w:eastAsia="Times New Roman" w:cs="Times New Roman"/>
          <w:szCs w:val="24"/>
        </w:rPr>
        <w:t>Πολάκης</w:t>
      </w:r>
      <w:proofErr w:type="spellEnd"/>
      <w:r>
        <w:rPr>
          <w:rFonts w:eastAsia="Times New Roman" w:cs="Times New Roman"/>
          <w:szCs w:val="24"/>
        </w:rPr>
        <w:t>. Θα ήθελα την απάντηση του Υπουργού επ’ αυτού. Την καταθ</w:t>
      </w:r>
      <w:r>
        <w:rPr>
          <w:rFonts w:eastAsia="Times New Roman" w:cs="Times New Roman"/>
          <w:szCs w:val="24"/>
        </w:rPr>
        <w:t>έτω στα Πρακτικά.</w:t>
      </w:r>
    </w:p>
    <w:p w14:paraId="35846B0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 της Νέας Δημοκρατία</w:t>
      </w:r>
      <w:r>
        <w:rPr>
          <w:rFonts w:eastAsia="Times New Roman" w:cs="Times New Roman"/>
          <w:szCs w:val="24"/>
        </w:rPr>
        <w:t>ς</w:t>
      </w:r>
      <w:r>
        <w:rPr>
          <w:rFonts w:eastAsia="Times New Roman" w:cs="Times New Roman"/>
          <w:szCs w:val="24"/>
        </w:rPr>
        <w:t xml:space="preserve"> κ. Κυριάκος Μητσοτάκης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5846B0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Είναι </w:t>
      </w:r>
      <w:r>
        <w:rPr>
          <w:rFonts w:eastAsia="Times New Roman" w:cs="Times New Roman"/>
          <w:szCs w:val="24"/>
        </w:rPr>
        <w:t>μία ύποπτη υπουργική απόφαση, η οποία προκαλεί τους ασφαλισμένους και ζημιώνει τον ΕΟΠΥΥ και τελικά είναι μία απόφαση που δείχνει τον τρόπο με τον οποίον εσείς αντιλαμβάνεστε στην πράξη την άσκηση δημόσιας εξουσίας. Πολλές κορ</w:t>
      </w:r>
      <w:r>
        <w:rPr>
          <w:rFonts w:eastAsia="Times New Roman" w:cs="Times New Roman"/>
          <w:szCs w:val="24"/>
        </w:rPr>
        <w:t>ώ</w:t>
      </w:r>
      <w:r>
        <w:rPr>
          <w:rFonts w:eastAsia="Times New Roman" w:cs="Times New Roman"/>
          <w:szCs w:val="24"/>
        </w:rPr>
        <w:t>νες υπέρ της διαφάνειας, αλλά</w:t>
      </w:r>
      <w:r>
        <w:rPr>
          <w:rFonts w:eastAsia="Times New Roman" w:cs="Times New Roman"/>
          <w:szCs w:val="24"/>
        </w:rPr>
        <w:t xml:space="preserve"> στην πράξη κλείνετε τα μάτια σε </w:t>
      </w:r>
      <w:r>
        <w:rPr>
          <w:rFonts w:eastAsia="Times New Roman" w:cs="Times New Roman"/>
          <w:szCs w:val="24"/>
        </w:rPr>
        <w:lastRenderedPageBreak/>
        <w:t xml:space="preserve">κάθε είδους διαφθορά και προωθείτε επιχειρηματίες που λειτουργούσαν εκτός πλαισίου σε βάρος του ΕΟΠΥΥ και των ασφαλισμένων του. </w:t>
      </w:r>
    </w:p>
    <w:p w14:paraId="35846B0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Εξηγούμαι: Οι προηγούμενες ηγεσίες του Υπουργείου Υγείας επί των προηγούμενων κυβερνήσεων είχα</w:t>
      </w:r>
      <w:r>
        <w:rPr>
          <w:rFonts w:eastAsia="Times New Roman" w:cs="Times New Roman"/>
          <w:szCs w:val="24"/>
        </w:rPr>
        <w:t>ν σπεύσει να προστατεύσουν τον ΕΟΠΥΥ ακριβώς από αυτό το φαινόμενο</w:t>
      </w:r>
      <w:r>
        <w:rPr>
          <w:rFonts w:eastAsia="Times New Roman" w:cs="Times New Roman"/>
          <w:szCs w:val="24"/>
        </w:rPr>
        <w:t>,</w:t>
      </w:r>
      <w:r>
        <w:rPr>
          <w:rFonts w:eastAsia="Times New Roman" w:cs="Times New Roman"/>
          <w:szCs w:val="24"/>
        </w:rPr>
        <w:t xml:space="preserve"> το οποίο εσείς περιγράψατε, τις υπερτιμολογήσεις, τις κλινικές οι οποίες δέχονταν πολύ περισσότερους ασθενείς από αυτούς που μπορούσαν να φιλοξενήσουν, με άλλα λόγια από αυτούς που στην ου</w:t>
      </w:r>
      <w:r>
        <w:rPr>
          <w:rFonts w:eastAsia="Times New Roman" w:cs="Times New Roman"/>
          <w:szCs w:val="24"/>
        </w:rPr>
        <w:t xml:space="preserve">σία έκλεβαν το κράτος μέσω του ΕΟΠΥΥ. Πράγματι, ήταν πολλοί αυτοί. Επιβλήθηκαν ποινές. Αυτές τις ποινές τις είχαν αποδεχθεί και οι προηγούμενοι Υπουργοί, ο κ. Δημόπουλος, ο κ. </w:t>
      </w:r>
      <w:proofErr w:type="spellStart"/>
      <w:r>
        <w:rPr>
          <w:rFonts w:eastAsia="Times New Roman" w:cs="Times New Roman"/>
          <w:szCs w:val="24"/>
        </w:rPr>
        <w:t>Κουρουμπλής</w:t>
      </w:r>
      <w:proofErr w:type="spellEnd"/>
      <w:r>
        <w:rPr>
          <w:rFonts w:eastAsia="Times New Roman" w:cs="Times New Roman"/>
          <w:szCs w:val="24"/>
        </w:rPr>
        <w:t xml:space="preserve">. Και ξαφνικά στις 28 Ιουλίου ο κ. </w:t>
      </w:r>
      <w:proofErr w:type="spellStart"/>
      <w:r>
        <w:rPr>
          <w:rFonts w:eastAsia="Times New Roman" w:cs="Times New Roman"/>
          <w:szCs w:val="24"/>
        </w:rPr>
        <w:t>Πολάκης</w:t>
      </w:r>
      <w:proofErr w:type="spellEnd"/>
      <w:r>
        <w:rPr>
          <w:rFonts w:eastAsia="Times New Roman" w:cs="Times New Roman"/>
          <w:szCs w:val="24"/>
        </w:rPr>
        <w:t xml:space="preserve"> με απόφασή του καταργεί αυ</w:t>
      </w:r>
      <w:r>
        <w:rPr>
          <w:rFonts w:eastAsia="Times New Roman" w:cs="Times New Roman"/>
          <w:szCs w:val="24"/>
        </w:rPr>
        <w:t>τές τις ποινές. Γιατί; Γιατί τους αθωώνετε; Ποιοι ωφελούνται και τι γραμμάτια ξεπληρώνετε και σε ποιους;</w:t>
      </w:r>
    </w:p>
    <w:p w14:paraId="35846B10"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846B1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Κάντε όσες χειρονομίες θέλετε, κύριε </w:t>
      </w:r>
      <w:proofErr w:type="spellStart"/>
      <w:r>
        <w:rPr>
          <w:rFonts w:eastAsia="Times New Roman" w:cs="Times New Roman"/>
          <w:szCs w:val="24"/>
        </w:rPr>
        <w:t>Πολάκη</w:t>
      </w:r>
      <w:proofErr w:type="spellEnd"/>
      <w:r>
        <w:rPr>
          <w:rFonts w:eastAsia="Times New Roman" w:cs="Times New Roman"/>
          <w:szCs w:val="24"/>
        </w:rPr>
        <w:t>.</w:t>
      </w:r>
    </w:p>
    <w:p w14:paraId="35846B12"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Δεν θα</w:t>
      </w:r>
      <w:r>
        <w:rPr>
          <w:rFonts w:eastAsia="Times New Roman" w:cs="Times New Roman"/>
          <w:szCs w:val="24"/>
        </w:rPr>
        <w:t xml:space="preserve"> φύγετε μόλις μιλήσετε.</w:t>
      </w:r>
    </w:p>
    <w:p w14:paraId="35846B1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Θα φύγω όποτε θέλω! Δεν θα μου υποδείξετε εσείς τι θα κάνω.</w:t>
      </w:r>
    </w:p>
    <w:p w14:paraId="35846B1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Δεν θα φύγετε μόλις μιλήσετε. Εδώ σας έκαναν την κηδεία. </w:t>
      </w:r>
    </w:p>
    <w:p w14:paraId="35846B15"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(Ανα</w:t>
      </w:r>
      <w:r>
        <w:rPr>
          <w:rFonts w:eastAsia="Times New Roman" w:cs="Times New Roman"/>
          <w:b/>
          <w:szCs w:val="24"/>
        </w:rPr>
        <w:t>στάσιος Κουράκης):</w:t>
      </w:r>
      <w:r>
        <w:rPr>
          <w:rFonts w:eastAsia="Times New Roman" w:cs="Times New Roman"/>
          <w:szCs w:val="24"/>
        </w:rPr>
        <w:t xml:space="preserve"> Κύριε Υπουργέ, μη διακόπτετε, σας παρακαλώ.</w:t>
      </w:r>
    </w:p>
    <w:p w14:paraId="35846B1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Αυτά να τα κάνετε αλλού, όχι σε μένα. Εμείς επιχειρήσαμε να βάλουμε τάξη και επιλέξαμε πιλοτικά πέντε καταξιωμένες διεθνώς ελεγκτικές εταιρε</w:t>
      </w:r>
      <w:r>
        <w:rPr>
          <w:rFonts w:eastAsia="Times New Roman" w:cs="Times New Roman"/>
          <w:szCs w:val="24"/>
        </w:rPr>
        <w:t>ίες για να κάνουν ελέγχους.</w:t>
      </w:r>
    </w:p>
    <w:p w14:paraId="35846B1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Πράγματι, αυτοί οι έλεγχοι πέτυχαν σημαντικές εξοικονομήσεις ύψους δεκάδων εκατομμυρίων ευρώ. Εμείς βάλαμε φρένο μ</w:t>
      </w:r>
      <w:r>
        <w:rPr>
          <w:rFonts w:eastAsia="Times New Roman" w:cs="Times New Roman"/>
          <w:szCs w:val="24"/>
        </w:rPr>
        <w:t>ε</w:t>
      </w:r>
      <w:r>
        <w:rPr>
          <w:rFonts w:eastAsia="Times New Roman" w:cs="Times New Roman"/>
          <w:szCs w:val="24"/>
        </w:rPr>
        <w:t xml:space="preserve"> αυτόν τον τρόπο σε αλόγιστες υπερβάσεις μέσω αυστηρών κυρώσεων και ελέγχων που κάναμε, επιβραβεύοντας αυτούς που</w:t>
      </w:r>
      <w:r>
        <w:rPr>
          <w:rFonts w:eastAsia="Times New Roman" w:cs="Times New Roman"/>
          <w:szCs w:val="24"/>
        </w:rPr>
        <w:t xml:space="preserve"> είναι συνεπείς και τιμωρώντας </w:t>
      </w:r>
      <w:r>
        <w:rPr>
          <w:rFonts w:eastAsia="Times New Roman" w:cs="Times New Roman"/>
          <w:szCs w:val="24"/>
        </w:rPr>
        <w:t>αυτούς,</w:t>
      </w:r>
      <w:r>
        <w:rPr>
          <w:rFonts w:eastAsia="Times New Roman" w:cs="Times New Roman"/>
          <w:szCs w:val="24"/>
        </w:rPr>
        <w:t xml:space="preserve"> οι οποίοι πλούτιζαν εις βάρος του Έλληνα φορολογούμενου και του ΕΟΠΥΥ. </w:t>
      </w:r>
    </w:p>
    <w:p w14:paraId="35846B1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Αντί να συνεχίσετε αυτή την αποτελεσματική δράση και να γλ</w:t>
      </w:r>
      <w:r>
        <w:rPr>
          <w:rFonts w:eastAsia="Times New Roman" w:cs="Times New Roman"/>
          <w:szCs w:val="24"/>
        </w:rPr>
        <w:t>ι</w:t>
      </w:r>
      <w:r>
        <w:rPr>
          <w:rFonts w:eastAsia="Times New Roman" w:cs="Times New Roman"/>
          <w:szCs w:val="24"/>
        </w:rPr>
        <w:t xml:space="preserve">τώσετε δεκάδες εκατομμύρια για τον ΕΟΠΥΥ, απαξιώσατε τη </w:t>
      </w:r>
      <w:r>
        <w:rPr>
          <w:rFonts w:eastAsia="Times New Roman" w:cs="Times New Roman"/>
          <w:szCs w:val="24"/>
        </w:rPr>
        <w:lastRenderedPageBreak/>
        <w:t>διαδικασία. Ευεργετήσατε επί τ</w:t>
      </w:r>
      <w:r>
        <w:rPr>
          <w:rFonts w:eastAsia="Times New Roman" w:cs="Times New Roman"/>
          <w:szCs w:val="24"/>
        </w:rPr>
        <w:t xml:space="preserve">ης ουσίας τους παραβάτες και ανοίξατε τον δρόμο σε νέες απαράδεκτες υπερβάσεις σε βάρος του ΕΟΠΥΥ και των φορολογούμενων. </w:t>
      </w:r>
    </w:p>
    <w:p w14:paraId="35846B1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Θα ήθελα πολύ να είναι εδώ ο κ. Τσίπρας και να απαντήσει αυτός σ’ αυτά τα οποία του λέω.</w:t>
      </w:r>
    </w:p>
    <w:p w14:paraId="35846B1A"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w:t>
      </w:r>
      <w:r>
        <w:rPr>
          <w:rFonts w:eastAsia="Times New Roman" w:cs="Times New Roman"/>
          <w:szCs w:val="24"/>
        </w:rPr>
        <w:t>οκρατίας)</w:t>
      </w:r>
    </w:p>
    <w:p w14:paraId="35846B1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Βέβαια, το ίδιο επιχειρήσατε να κάνετε και με την περιβόητη τροπολογία, η οποία αφορούσε το ΚΕΕΛΠΝΟ, με την οποία θέλατε να νομιμοποιήσετε δαπάνες που είχαν καταγγελθεί και ελέγχονται από την Εισαγγελία Διαφθοράς. </w:t>
      </w:r>
    </w:p>
    <w:p w14:paraId="35846B1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Μάλιστα, είστε τόσο ερασιτέχνες</w:t>
      </w:r>
      <w:r>
        <w:rPr>
          <w:rFonts w:eastAsia="Times New Roman" w:cs="Times New Roman"/>
          <w:szCs w:val="24"/>
        </w:rPr>
        <w:t xml:space="preserve"> που αποκαλυφθήκατε, διότι στην έκθεση του Γενικού Λογιστηρίου του Κράτους αναφέρεται το ΚΕΕΛΠΝΟ. Ούτε το «</w:t>
      </w:r>
      <w:proofErr w:type="spellStart"/>
      <w:r>
        <w:rPr>
          <w:rFonts w:eastAsia="Times New Roman" w:cs="Times New Roman"/>
          <w:szCs w:val="24"/>
        </w:rPr>
        <w:t>κόπι</w:t>
      </w:r>
      <w:proofErr w:type="spellEnd"/>
      <w:r>
        <w:rPr>
          <w:rFonts w:eastAsia="Times New Roman" w:cs="Times New Roman"/>
          <w:szCs w:val="24"/>
        </w:rPr>
        <w:t xml:space="preserve"> </w:t>
      </w:r>
      <w:proofErr w:type="spellStart"/>
      <w:r>
        <w:rPr>
          <w:rFonts w:eastAsia="Times New Roman" w:cs="Times New Roman"/>
          <w:szCs w:val="24"/>
        </w:rPr>
        <w:t>πάστε</w:t>
      </w:r>
      <w:proofErr w:type="spellEnd"/>
      <w:r>
        <w:rPr>
          <w:rFonts w:eastAsia="Times New Roman" w:cs="Times New Roman"/>
          <w:szCs w:val="24"/>
        </w:rPr>
        <w:t>» δεν μπορέσατε να κάνετε καλά. Το διορθώσατε βέβαια.</w:t>
      </w:r>
    </w:p>
    <w:p w14:paraId="35846B1D"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846B1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Καταθέτω την έκθεση στα Πρακτικ</w:t>
      </w:r>
      <w:r>
        <w:rPr>
          <w:rFonts w:eastAsia="Times New Roman" w:cs="Times New Roman"/>
          <w:szCs w:val="24"/>
        </w:rPr>
        <w:t xml:space="preserve">ά. </w:t>
      </w:r>
    </w:p>
    <w:p w14:paraId="35846B1F" w14:textId="77777777" w:rsidR="00825165" w:rsidRDefault="00D46FE4">
      <w:pPr>
        <w:tabs>
          <w:tab w:val="left" w:pos="7371"/>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Πρόεδρος της Νέας Δημοκρατίας κ. Κυριάκος Μητσοτάκης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5846B2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Προσπαθήσατε με άλλα λόγια να νομιμοποιήσετε μία σειρά από δαπάνες. Όταν, όμως, σας πιάσαμε «με τη γίδα στην πλάτη», φέρατε διορθωτική τροπολογία</w:t>
      </w:r>
      <w:r>
        <w:rPr>
          <w:rFonts w:eastAsia="Times New Roman" w:cs="Times New Roman"/>
          <w:szCs w:val="24"/>
        </w:rPr>
        <w:t>,</w:t>
      </w:r>
      <w:r>
        <w:rPr>
          <w:rFonts w:eastAsia="Times New Roman" w:cs="Times New Roman"/>
          <w:szCs w:val="24"/>
        </w:rPr>
        <w:t xml:space="preserve"> ώστε να απαλείψετε τον όρο «νομικά πρόσωπα ιδιωτικού δικαίου» από τη σχετική ρύθμιση και να μην καταλαμβάνει </w:t>
      </w:r>
      <w:r>
        <w:rPr>
          <w:rFonts w:eastAsia="Times New Roman" w:cs="Times New Roman"/>
          <w:szCs w:val="24"/>
        </w:rPr>
        <w:t xml:space="preserve">αυτή η ρύθμιση συνολικά το ΚΕΕΛΠΝΟ. </w:t>
      </w:r>
    </w:p>
    <w:p w14:paraId="35846B2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Όμως, εδώ υπάρχουν μία σειρά από ερωτήματα: Ποιες είναι οι αναθέσεις οι οποίες έγιναν; Πόσες είναι τελικά; Πόσα χρήματα δόθηκαν με απευθείας ανάθεση; Πόσες εταιρείες πήραν αυτές τις αναθέσεις; Ποιος έβαλε την υπογραφή τ</w:t>
      </w:r>
      <w:r>
        <w:rPr>
          <w:rFonts w:eastAsia="Times New Roman" w:cs="Times New Roman"/>
          <w:szCs w:val="24"/>
        </w:rPr>
        <w:t>ου και με ποια εξουσιοδότηση; Αναμένω με πολύ μεγάλο ενδιαφέρον τα σχετικά στοιχεία.</w:t>
      </w:r>
    </w:p>
    <w:p w14:paraId="35846B2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Κλείνω, κυρίες και κύριοι Βουλευτές, με την εξής παρατήρηση: Η Κυβέρνηση του απόντος από τη σημερινή συζήτηση κ. Τσίπρα συνεχίζει να ασχημονεί και να προσβάλλει την ελληνι</w:t>
      </w:r>
      <w:r>
        <w:rPr>
          <w:rFonts w:eastAsia="Times New Roman" w:cs="Times New Roman"/>
          <w:szCs w:val="24"/>
        </w:rPr>
        <w:t xml:space="preserve">κή </w:t>
      </w:r>
      <w:r>
        <w:rPr>
          <w:rFonts w:eastAsia="Times New Roman" w:cs="Times New Roman"/>
          <w:szCs w:val="24"/>
        </w:rPr>
        <w:lastRenderedPageBreak/>
        <w:t>κοινωνία. Είχαμε προχθές μια μεγάλη συζήτηση για την παιδεία, για την ανώτατη εκπαίδευση. Τίποτα δεν μάθατε. Δεν πάτε τη χώρα μόνο πίσω, αλλά την πάτε στο πουθενά. Την πάτε, για την ακρίβεια εκεί που δεν υπάρχουν κίνητρα για να γίνει κανείς καλύτερος, ε</w:t>
      </w:r>
      <w:r>
        <w:rPr>
          <w:rFonts w:eastAsia="Times New Roman" w:cs="Times New Roman"/>
          <w:szCs w:val="24"/>
        </w:rPr>
        <w:t xml:space="preserve">κεί που η προσπάθεια για πρόοδο δεν αναγνωρίζεται αλλά απαξιώνεται και μάλιστα στο πιο κρίσιμο περιβάλλον, στα σχολεία. </w:t>
      </w:r>
    </w:p>
    <w:p w14:paraId="35846B2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Προέδρου της Νέας Δημοκρατίας)</w:t>
      </w:r>
    </w:p>
    <w:p w14:paraId="35846B2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Δεν θα είναι πια σημαιοφόροι οι αριστ</w:t>
      </w:r>
      <w:r>
        <w:rPr>
          <w:rFonts w:eastAsia="Times New Roman" w:cs="Times New Roman"/>
          <w:szCs w:val="24"/>
        </w:rPr>
        <w:t xml:space="preserve">ούχοι, λοιπόν, σύμφωνα με την εκπαιδευτική παράδοση αυτής της χώρας. Ο σημαιοφόρος, κατά τη δική σας Κυβέρνηση, θα επιλέγεται με κλήρωση, δηλαδή θα είναι θέμα τύχης η επιλογή του. </w:t>
      </w:r>
    </w:p>
    <w:p w14:paraId="35846B2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Κοιτάξτε, το ότι σας ενοχλούν οι καλοί μαθητές το ξέραμε από το ξεκίνημα τη</w:t>
      </w:r>
      <w:r>
        <w:rPr>
          <w:rFonts w:eastAsia="Times New Roman" w:cs="Times New Roman"/>
          <w:szCs w:val="24"/>
        </w:rPr>
        <w:t xml:space="preserve">ς Κυβέρνησής σας, όταν ο τότε εκλεκτός σας Υπουργός Παιδείας είχε ανοίξει ιδεολογικό μέτωπο με την αριστεία. </w:t>
      </w:r>
    </w:p>
    <w:p w14:paraId="35846B2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Έχετε βάλει απέναντί σας την Ελλάδα που προσπαθεί για το καλύτερο; Γιατί; Διότι σας ενοχλούν, τελικά, αυτοί που τα καταφέρνουν; Διότι σας ενοχλεί </w:t>
      </w:r>
      <w:r>
        <w:rPr>
          <w:rFonts w:eastAsia="Times New Roman" w:cs="Times New Roman"/>
          <w:szCs w:val="24"/>
        </w:rPr>
        <w:t xml:space="preserve">το γεγονός ότι υπάρχουν νέα παιδιά με όνειρα και με στόχους; </w:t>
      </w:r>
    </w:p>
    <w:p w14:paraId="35846B2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Αυτός που κρατά τη σημαία δεν το κάνει από κίνητρο, αλλά του προσφέρεται η σημαία ως επιβράβευση για την προσπάθεια την οποία έχει κάνει.</w:t>
      </w:r>
    </w:p>
    <w:p w14:paraId="35846B2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w:t>
      </w:r>
      <w:r>
        <w:rPr>
          <w:rFonts w:eastAsia="Times New Roman" w:cs="Times New Roman"/>
          <w:szCs w:val="24"/>
        </w:rPr>
        <w:t>ης Νέας Δημοκρατίας)</w:t>
      </w:r>
    </w:p>
    <w:p w14:paraId="35846B2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Αλήθεια, οι ΑΝΕΛ τι λένε για όλα αυτά; Βάζετε την καρέκλα πάνω από το φιλότιμο; Αλήθεια, πού είναι ο κ. Καμμένος όλη αυτή την εβδομάδα της πυκνής νομοθετικής εργασίας να μας πει τη γνώμη του και αν συμφωνεί με όλα αυτά τα ωραία τα οποί</w:t>
      </w:r>
      <w:r>
        <w:rPr>
          <w:rFonts w:eastAsia="Times New Roman" w:cs="Times New Roman"/>
          <w:szCs w:val="24"/>
        </w:rPr>
        <w:t>α κάνετε;</w:t>
      </w:r>
    </w:p>
    <w:p w14:paraId="35846B2A"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του ΣΥΡΙΖΑ)</w:t>
      </w:r>
    </w:p>
    <w:p w14:paraId="35846B2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Νομίζω ότι ο Πρωθυπουργός έχει μεταφέρει τον εκνευρισμό του και στους συναδέλφους του ΣΥΡΙΖΑ. Το καταλαβαίνω, γιατί…</w:t>
      </w:r>
    </w:p>
    <w:p w14:paraId="35846B2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Δεν έχετε όραμα για τη χώρα. Δεν έχετε και αναστολές. Δεν έχετε το στοιχειώδε</w:t>
      </w:r>
      <w:r>
        <w:rPr>
          <w:rFonts w:eastAsia="Times New Roman" w:cs="Times New Roman"/>
          <w:szCs w:val="24"/>
        </w:rPr>
        <w:t>ς αίσθημα δημοκρατικής ευθύνης στην άσκηση εξουσίας. Αυτό εκδηλώνεται, δυστυχώς, σε κάθε κατεύθυνση.</w:t>
      </w:r>
    </w:p>
    <w:p w14:paraId="35846B2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Με την ευκαιρία αυτή, γιατί δεν καταδικάζετε, κυρίες και κύριοι της κυβερνητικής </w:t>
      </w:r>
      <w:r>
        <w:rPr>
          <w:rFonts w:eastAsia="Times New Roman" w:cs="Times New Roman"/>
          <w:szCs w:val="24"/>
        </w:rPr>
        <w:t>π</w:t>
      </w:r>
      <w:r>
        <w:rPr>
          <w:rFonts w:eastAsia="Times New Roman" w:cs="Times New Roman"/>
          <w:szCs w:val="24"/>
        </w:rPr>
        <w:t xml:space="preserve">λειοψηφίας, όλα όσα γίνονται στη Βενεζουέλα αυτές τις μέρες; Πραξικόπημα </w:t>
      </w:r>
      <w:r>
        <w:rPr>
          <w:rFonts w:eastAsia="Times New Roman" w:cs="Times New Roman"/>
          <w:szCs w:val="24"/>
        </w:rPr>
        <w:t xml:space="preserve">δεν λέγεται αυτό το οποίο κάνει ο κ. </w:t>
      </w:r>
      <w:proofErr w:type="spellStart"/>
      <w:r>
        <w:rPr>
          <w:rFonts w:eastAsia="Times New Roman" w:cs="Times New Roman"/>
          <w:szCs w:val="24"/>
        </w:rPr>
        <w:t>Μαδούρο</w:t>
      </w:r>
      <w:proofErr w:type="spellEnd"/>
      <w:r>
        <w:rPr>
          <w:rFonts w:eastAsia="Times New Roman" w:cs="Times New Roman"/>
          <w:szCs w:val="24"/>
        </w:rPr>
        <w:t>;</w:t>
      </w:r>
    </w:p>
    <w:p w14:paraId="35846B2E"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846B2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Όμως, βέβαια, ο κ. </w:t>
      </w:r>
      <w:proofErr w:type="spellStart"/>
      <w:r>
        <w:rPr>
          <w:rFonts w:eastAsia="Times New Roman" w:cs="Times New Roman"/>
          <w:szCs w:val="24"/>
        </w:rPr>
        <w:t>Μαδούρο</w:t>
      </w:r>
      <w:proofErr w:type="spellEnd"/>
      <w:r>
        <w:rPr>
          <w:rFonts w:eastAsia="Times New Roman" w:cs="Times New Roman"/>
          <w:szCs w:val="24"/>
        </w:rPr>
        <w:t xml:space="preserve">, κύριε Ξανθέ και κύριε </w:t>
      </w:r>
      <w:proofErr w:type="spellStart"/>
      <w:r>
        <w:rPr>
          <w:rFonts w:eastAsia="Times New Roman" w:cs="Times New Roman"/>
          <w:szCs w:val="24"/>
        </w:rPr>
        <w:t>Πολάκη</w:t>
      </w:r>
      <w:proofErr w:type="spellEnd"/>
      <w:r>
        <w:rPr>
          <w:rFonts w:eastAsia="Times New Roman" w:cs="Times New Roman"/>
          <w:szCs w:val="24"/>
        </w:rPr>
        <w:t>, είναι το ίδιο πρόσωπο με το οποίο θέλατε να κάνετε συνάντηση προκειμένου να σας υποστηρίξει στο σχ</w:t>
      </w:r>
      <w:r>
        <w:rPr>
          <w:rFonts w:eastAsia="Times New Roman" w:cs="Times New Roman"/>
          <w:szCs w:val="24"/>
        </w:rPr>
        <w:t xml:space="preserve">έδιό σας να βγούμε από την Ευρωζώνη. </w:t>
      </w:r>
    </w:p>
    <w:p w14:paraId="35846B3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Μήπως αυτός είναι και ο πραγματικός λόγος που φέρνετε αντιρρήσεις στην επιβολή κυρώσεων από την Ευρωπαϊκή Ένωση; Υπάρχει μήπως κάτι που φοβάστε; Μήπως φοβάστε να πάτε κόντρα στο καθεστώς του κ. </w:t>
      </w:r>
      <w:proofErr w:type="spellStart"/>
      <w:r>
        <w:rPr>
          <w:rFonts w:eastAsia="Times New Roman" w:cs="Times New Roman"/>
          <w:szCs w:val="24"/>
        </w:rPr>
        <w:t>Μαδούρο</w:t>
      </w:r>
      <w:proofErr w:type="spellEnd"/>
      <w:r>
        <w:rPr>
          <w:rFonts w:eastAsia="Times New Roman" w:cs="Times New Roman"/>
          <w:szCs w:val="24"/>
        </w:rPr>
        <w:t>, γιατί φοβάστε α</w:t>
      </w:r>
      <w:r>
        <w:rPr>
          <w:rFonts w:eastAsia="Times New Roman" w:cs="Times New Roman"/>
          <w:szCs w:val="24"/>
        </w:rPr>
        <w:t>υτά που ξέρουν και δημόσια μπορούν να πουν για τις συνεννοήσεις που επιχειρήσατε να κάνετε μαζί τους;</w:t>
      </w:r>
    </w:p>
    <w:p w14:paraId="35846B3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Μη φοβάστε, όμως. Θα τα μάθουμε όλα αυτά στην </w:t>
      </w:r>
      <w:r>
        <w:rPr>
          <w:rFonts w:eastAsia="Times New Roman" w:cs="Times New Roman"/>
          <w:szCs w:val="24"/>
        </w:rPr>
        <w:t>εξεταστική επιτροπή</w:t>
      </w:r>
      <w:r>
        <w:rPr>
          <w:rFonts w:eastAsia="Times New Roman" w:cs="Times New Roman"/>
          <w:szCs w:val="24"/>
        </w:rPr>
        <w:t xml:space="preserve"> που θα κάνει η Νέα Δημοκρατία μαζί με τα άλλα κόμματα, για να μάθουμε όχι μόνο τι έγινε </w:t>
      </w:r>
      <w:r>
        <w:rPr>
          <w:rFonts w:eastAsia="Times New Roman" w:cs="Times New Roman"/>
          <w:szCs w:val="24"/>
        </w:rPr>
        <w:t>το 2015, αλλά και το 2013 και το 2014. Θα είμαστε όλοι εδώ να σας ακούσουμε με πολύ μεγάλη προσοχή.</w:t>
      </w:r>
    </w:p>
    <w:p w14:paraId="35846B3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5846B3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35846B3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Κύριε Πρόεδ</w:t>
      </w:r>
      <w:r>
        <w:rPr>
          <w:rFonts w:eastAsia="Times New Roman" w:cs="Times New Roman"/>
          <w:szCs w:val="24"/>
        </w:rPr>
        <w:t>ρε, θέλω τη δευτερολογία μου τώρα.</w:t>
      </w:r>
    </w:p>
    <w:p w14:paraId="35846B35"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Πρόεδρε, κύριε Μητσοτάκη, πριν φύγετε θα ήθελα να σας πω κάτι σχετικά μ’ αυτό που είπατε ότι δεν είναι εδώ ο κύριος Πρωθυπουργός, ότι απουσίαζε, κ.λπ.. Πρέπει να σας πω ότι μόλις τε</w:t>
      </w:r>
      <w:r>
        <w:rPr>
          <w:rFonts w:eastAsia="Times New Roman" w:cs="Times New Roman"/>
          <w:szCs w:val="24"/>
        </w:rPr>
        <w:t xml:space="preserve">λείωσε την ομιλία του, εσείς αποχωρήσατε και δεν δηλώσατε ότι κάποια στιγμή θα μιλήσετε. Μίλησε ο κ. Λεβέντης, οπότε </w:t>
      </w:r>
      <w:r>
        <w:rPr>
          <w:rFonts w:eastAsia="Times New Roman" w:cs="Times New Roman"/>
          <w:szCs w:val="24"/>
        </w:rPr>
        <w:t xml:space="preserve">ευλόγως </w:t>
      </w:r>
      <w:r>
        <w:rPr>
          <w:rFonts w:eastAsia="Times New Roman" w:cs="Times New Roman"/>
          <w:szCs w:val="24"/>
        </w:rPr>
        <w:t>θεώρησε ότι θα μπορούσε να απουσιάζει και έφυγε. Δεν σχετίζεται…</w:t>
      </w:r>
    </w:p>
    <w:p w14:paraId="35846B36"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της Νέας Δημοκρατίας)</w:t>
      </w:r>
    </w:p>
    <w:p w14:paraId="35846B3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ΤΣΙΑΡΑΣ: </w:t>
      </w:r>
      <w:r>
        <w:rPr>
          <w:rFonts w:eastAsia="Times New Roman" w:cs="Times New Roman"/>
          <w:szCs w:val="24"/>
        </w:rPr>
        <w:t>Ο Πρωθυπουργός έκρινε τον Πρόεδρο της Αξιωματικής Αντιπολίτευσης γιατί δεν ήταν παρών, χωρίς να ενημερώσει κανέναν.</w:t>
      </w:r>
    </w:p>
    <w:p w14:paraId="35846B3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Εσείς τι είστε και το λέτε αυτό;</w:t>
      </w:r>
    </w:p>
    <w:p w14:paraId="35846B3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Δεν είναι δουλειά του </w:t>
      </w:r>
      <w:proofErr w:type="spellStart"/>
      <w:r>
        <w:rPr>
          <w:rFonts w:eastAsia="Times New Roman" w:cs="Times New Roman"/>
          <w:szCs w:val="24"/>
        </w:rPr>
        <w:t>Π</w:t>
      </w:r>
      <w:r>
        <w:rPr>
          <w:rFonts w:eastAsia="Times New Roman" w:cs="Times New Roman"/>
          <w:szCs w:val="24"/>
        </w:rPr>
        <w:t>ροεδρεύοντος</w:t>
      </w:r>
      <w:proofErr w:type="spellEnd"/>
      <w:r>
        <w:rPr>
          <w:rFonts w:eastAsia="Times New Roman" w:cs="Times New Roman"/>
          <w:szCs w:val="24"/>
        </w:rPr>
        <w:t xml:space="preserve"> να τα πει</w:t>
      </w:r>
      <w:r>
        <w:rPr>
          <w:rFonts w:eastAsia="Times New Roman" w:cs="Times New Roman"/>
          <w:szCs w:val="24"/>
        </w:rPr>
        <w:t xml:space="preserve"> αυτά.</w:t>
      </w:r>
    </w:p>
    <w:p w14:paraId="35846B3A"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 την πτέρυγα της Νέας Δημοκρατίας)</w:t>
      </w:r>
    </w:p>
    <w:p w14:paraId="35846B3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Σας παρακαλώ, κάντε λίγη ησυχία.</w:t>
      </w:r>
    </w:p>
    <w:p w14:paraId="35846B3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Ο Αναπληρωτής Υπουργός Υγείας κ. </w:t>
      </w:r>
      <w:proofErr w:type="spellStart"/>
      <w:r>
        <w:rPr>
          <w:rFonts w:eastAsia="Times New Roman" w:cs="Times New Roman"/>
          <w:szCs w:val="24"/>
        </w:rPr>
        <w:t>Πολάκης</w:t>
      </w:r>
      <w:proofErr w:type="spellEnd"/>
      <w:r>
        <w:rPr>
          <w:rFonts w:eastAsia="Times New Roman" w:cs="Times New Roman"/>
          <w:szCs w:val="24"/>
        </w:rPr>
        <w:t xml:space="preserve"> έχει τον λόγο.</w:t>
      </w:r>
    </w:p>
    <w:p w14:paraId="35846B3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Ευχαριστώ, κύριε Π</w:t>
      </w:r>
      <w:r>
        <w:rPr>
          <w:rFonts w:eastAsia="Times New Roman" w:cs="Times New Roman"/>
          <w:szCs w:val="24"/>
        </w:rPr>
        <w:t>ρόεδρε. Κάνω χρήση του δικαιώματος της δευτερολογίας μου τώρα.</w:t>
      </w:r>
    </w:p>
    <w:p w14:paraId="35846B3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Αισθάνομαι τη βαθιά ανάγκη να απαντήσω πολύ συγκεκριμένα και με αποδείξεις για μια σειρά από πράγματα που ανέφερε ο Πρόεδρος της Νέας Δημοκρατίας κ. Κυριάκος Μητσοτάκης, τον οποίο προκάλεσα να </w:t>
      </w:r>
      <w:r>
        <w:rPr>
          <w:rFonts w:eastAsia="Times New Roman" w:cs="Times New Roman"/>
          <w:szCs w:val="24"/>
        </w:rPr>
        <w:t xml:space="preserve">παραμείνει για να του απαντήσω, </w:t>
      </w:r>
      <w:r>
        <w:rPr>
          <w:rFonts w:eastAsia="Times New Roman" w:cs="Times New Roman"/>
          <w:szCs w:val="24"/>
        </w:rPr>
        <w:lastRenderedPageBreak/>
        <w:t>αλλά επέλεξε να φύγει. Δυστυχώς</w:t>
      </w:r>
      <w:r>
        <w:rPr>
          <w:rFonts w:eastAsia="Times New Roman" w:cs="Times New Roman"/>
          <w:szCs w:val="24"/>
        </w:rPr>
        <w:t xml:space="preserve"> </w:t>
      </w:r>
      <w:r>
        <w:rPr>
          <w:rFonts w:eastAsia="Times New Roman" w:cs="Times New Roman"/>
          <w:szCs w:val="24"/>
        </w:rPr>
        <w:t>η ενημέρωση</w:t>
      </w:r>
      <w:r>
        <w:rPr>
          <w:rFonts w:eastAsia="Times New Roman" w:cs="Times New Roman"/>
          <w:szCs w:val="24"/>
        </w:rPr>
        <w:t>,</w:t>
      </w:r>
      <w:r>
        <w:rPr>
          <w:rFonts w:eastAsia="Times New Roman" w:cs="Times New Roman"/>
          <w:szCs w:val="24"/>
        </w:rPr>
        <w:t xml:space="preserve"> την οποία λαμβάνει από το πολιτικό «</w:t>
      </w:r>
      <w:proofErr w:type="spellStart"/>
      <w:r>
        <w:rPr>
          <w:rFonts w:eastAsia="Times New Roman" w:cs="Times New Roman"/>
          <w:szCs w:val="24"/>
        </w:rPr>
        <w:t>απαράτ</w:t>
      </w:r>
      <w:proofErr w:type="spellEnd"/>
      <w:r>
        <w:rPr>
          <w:rFonts w:eastAsia="Times New Roman" w:cs="Times New Roman"/>
          <w:szCs w:val="24"/>
        </w:rPr>
        <w:t xml:space="preserve">» του χώρου της υγείας, είναι ενημέρωση από τα </w:t>
      </w:r>
      <w:r>
        <w:rPr>
          <w:rFonts w:eastAsia="Times New Roman" w:cs="Times New Roman"/>
          <w:szCs w:val="24"/>
        </w:rPr>
        <w:t>«</w:t>
      </w:r>
      <w:r>
        <w:rPr>
          <w:rFonts w:eastAsia="Times New Roman" w:cs="Times New Roman"/>
          <w:szCs w:val="24"/>
          <w:lang w:val="en-US"/>
        </w:rPr>
        <w:t>LIDL</w:t>
      </w:r>
      <w:r>
        <w:rPr>
          <w:rFonts w:eastAsia="Times New Roman" w:cs="Times New Roman"/>
          <w:szCs w:val="24"/>
        </w:rPr>
        <w:t>»</w:t>
      </w:r>
      <w:r>
        <w:rPr>
          <w:rFonts w:eastAsia="Times New Roman" w:cs="Times New Roman"/>
          <w:szCs w:val="24"/>
        </w:rPr>
        <w:t xml:space="preserve">, κυριολεκτικά. Πραγματικά εκθέτετε τον Πρόεδρό σας με αυτά που του λέτε να πει από </w:t>
      </w:r>
      <w:r>
        <w:rPr>
          <w:rFonts w:eastAsia="Times New Roman" w:cs="Times New Roman"/>
          <w:szCs w:val="24"/>
        </w:rPr>
        <w:t>εδώ.</w:t>
      </w:r>
    </w:p>
    <w:p w14:paraId="35846B3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Για να τα πιάνουμε ένα-ένα και επειδή στα ζητήματα της διαφθοράς δεν σηκώνουμε όχι μύγα, αλλά ούτε σκνίπα στο σπαθί μας, θα αναφερθώ στην απόφαση στην οποία αναφέρθηκε και θα ξεκινήσω απ’ αυτό. Ποια είναι η απόφαση στην οποία αναφέρθηκε ο Πρόεδρος της</w:t>
      </w:r>
      <w:r>
        <w:rPr>
          <w:rFonts w:eastAsia="Times New Roman" w:cs="Times New Roman"/>
          <w:szCs w:val="24"/>
        </w:rPr>
        <w:t xml:space="preserve"> Νέας Δημοκρατίας που μόλις αποχώρησε, την οποία υπέγραψα εγώ στις 28 Ιουλίου; Αφορά το </w:t>
      </w:r>
      <w:r>
        <w:rPr>
          <w:rFonts w:eastAsia="Times New Roman" w:cs="Times New Roman"/>
          <w:szCs w:val="24"/>
          <w:lang w:val="en-US"/>
        </w:rPr>
        <w:t>cl</w:t>
      </w:r>
      <w:r>
        <w:rPr>
          <w:rFonts w:eastAsia="Times New Roman" w:cs="Times New Roman"/>
          <w:szCs w:val="24"/>
        </w:rPr>
        <w:t>α</w:t>
      </w:r>
      <w:r>
        <w:rPr>
          <w:rFonts w:eastAsia="Times New Roman" w:cs="Times New Roman"/>
          <w:szCs w:val="24"/>
          <w:lang w:val="en-US"/>
        </w:rPr>
        <w:t>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δηλαδή το ποσό αυτόματης επιστροφής του έτους 2014 και όχι του 2013, όπως τον ενημερώσατε. Το 2013 έκαναν έλεγχο οι ιδιωτικές κλινικές. Θα πω μία κουβέντα γι</w:t>
      </w:r>
      <w:r>
        <w:rPr>
          <w:rFonts w:eastAsia="Times New Roman" w:cs="Times New Roman"/>
          <w:szCs w:val="24"/>
        </w:rPr>
        <w:t>’ αυτό, για να πάω στο 2014 που εκεί είναι τα χοντρά. Τι κάνατε εσείς; Εσείς δώσατε τη δουλειά σε πέντε εταιρείες, να τις πληρώσουν οι κλινικές να τους ελέγξουν. Δηλαδή εγώ</w:t>
      </w:r>
      <w:r>
        <w:rPr>
          <w:rFonts w:eastAsia="Times New Roman" w:cs="Times New Roman"/>
          <w:szCs w:val="24"/>
        </w:rPr>
        <w:t>,</w:t>
      </w:r>
      <w:r>
        <w:rPr>
          <w:rFonts w:eastAsia="Times New Roman" w:cs="Times New Roman"/>
          <w:szCs w:val="24"/>
        </w:rPr>
        <w:t xml:space="preserve"> που είμαι μια επιχείρηση</w:t>
      </w:r>
      <w:r>
        <w:rPr>
          <w:rFonts w:eastAsia="Times New Roman" w:cs="Times New Roman"/>
          <w:szCs w:val="24"/>
        </w:rPr>
        <w:t>,</w:t>
      </w:r>
      <w:r>
        <w:rPr>
          <w:rFonts w:eastAsia="Times New Roman" w:cs="Times New Roman"/>
          <w:szCs w:val="24"/>
        </w:rPr>
        <w:t xml:space="preserve"> θα πληρώσω αυτόν που θα με ελέγξει έναντι του κράτους. Α</w:t>
      </w:r>
      <w:r>
        <w:rPr>
          <w:rFonts w:eastAsia="Times New Roman" w:cs="Times New Roman"/>
          <w:szCs w:val="24"/>
        </w:rPr>
        <w:t xml:space="preserve">υτό κάνατε και γι’ αυτό ήταν όλοι στα δικαστήρια. Γι’ αυτό έδωσαν ελάχιστο </w:t>
      </w:r>
      <w:r>
        <w:rPr>
          <w:rFonts w:eastAsia="Times New Roman" w:cs="Times New Roman"/>
          <w:szCs w:val="24"/>
          <w:lang w:val="en-US"/>
        </w:rPr>
        <w:t>cl</w:t>
      </w:r>
      <w:r>
        <w:rPr>
          <w:rFonts w:eastAsia="Times New Roman" w:cs="Times New Roman"/>
          <w:szCs w:val="24"/>
        </w:rPr>
        <w:t>α</w:t>
      </w:r>
      <w:r>
        <w:rPr>
          <w:rFonts w:eastAsia="Times New Roman" w:cs="Times New Roman"/>
          <w:szCs w:val="24"/>
          <w:lang w:val="en-US"/>
        </w:rPr>
        <w:t>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το 2013. Εμείς το λήξαμε πέρυσι σε συμφωνία και διαπραγμάτευση. </w:t>
      </w:r>
    </w:p>
    <w:p w14:paraId="35846B4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Αυτή είναι η αλήθεια νούμερο ένα. Καταλαβαίνετε πώς τον εκθέτετε, κύριε Γεωργιάδη; Και τολμάτε και λέτε τέ</w:t>
      </w:r>
      <w:r>
        <w:rPr>
          <w:rFonts w:eastAsia="Times New Roman" w:cs="Times New Roman"/>
          <w:szCs w:val="24"/>
        </w:rPr>
        <w:t>τοια πράγματα!</w:t>
      </w:r>
    </w:p>
    <w:p w14:paraId="35846B41" w14:textId="77777777" w:rsidR="00825165" w:rsidRDefault="00D46FE4">
      <w:pPr>
        <w:spacing w:after="0" w:line="600" w:lineRule="auto"/>
        <w:ind w:firstLine="720"/>
        <w:jc w:val="both"/>
        <w:rPr>
          <w:rFonts w:eastAsia="Times New Roman"/>
          <w:szCs w:val="24"/>
        </w:rPr>
      </w:pPr>
      <w:r>
        <w:rPr>
          <w:rFonts w:eastAsia="Times New Roman"/>
          <w:b/>
          <w:szCs w:val="24"/>
        </w:rPr>
        <w:t xml:space="preserve">ΣΠΥΡΙΔΩΝ - ΑΔΩΝΙΣ ΓΕΩΡΓΙΑΔΗΣ: </w:t>
      </w:r>
      <w:r>
        <w:rPr>
          <w:rFonts w:eastAsia="Times New Roman"/>
          <w:szCs w:val="24"/>
        </w:rPr>
        <w:t>Είσαι άσχετος!</w:t>
      </w:r>
    </w:p>
    <w:p w14:paraId="35846B42" w14:textId="77777777" w:rsidR="00825165" w:rsidRDefault="00D46FE4">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Κύριε Γεωργιάδη!</w:t>
      </w:r>
    </w:p>
    <w:p w14:paraId="35846B43" w14:textId="77777777" w:rsidR="00825165" w:rsidRDefault="00D46FE4">
      <w:pPr>
        <w:spacing w:after="0" w:line="600" w:lineRule="auto"/>
        <w:ind w:firstLine="720"/>
        <w:jc w:val="center"/>
        <w:rPr>
          <w:rFonts w:eastAsia="Times New Roman"/>
          <w:szCs w:val="24"/>
        </w:rPr>
      </w:pPr>
      <w:r>
        <w:rPr>
          <w:rFonts w:eastAsia="Times New Roman"/>
          <w:szCs w:val="24"/>
        </w:rPr>
        <w:t>(Θόρυβος στην Αίθουσα)</w:t>
      </w:r>
    </w:p>
    <w:p w14:paraId="35846B4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Κάνω μια παρένθεση εδώ. Θα τα ακούσετε μέχρι τελευταίας λέξης και θα πονέσετ</w:t>
      </w:r>
      <w:r>
        <w:rPr>
          <w:rFonts w:eastAsia="Times New Roman" w:cs="Times New Roman"/>
          <w:szCs w:val="24"/>
        </w:rPr>
        <w:t xml:space="preserve">ε πολύ. </w:t>
      </w:r>
    </w:p>
    <w:p w14:paraId="35846B4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Πριν έρθω στο 2014 –συνοφρυώνεται ο κ. Βορίδης- θα κάνω μια παρένθεση, γιατί πετάξατε μια κουβέντα εσείς σε εμένα. Μας έχετε ζαλίσει με το θέμα της αριστείας και της ασχετοσύνης. Έχουν βγει τώρα και μιλάνε για αριστεία. Ποιοι σε ποιους; Αναγκάζομα</w:t>
      </w:r>
      <w:r>
        <w:rPr>
          <w:rFonts w:eastAsia="Times New Roman" w:cs="Times New Roman"/>
          <w:szCs w:val="24"/>
        </w:rPr>
        <w:t xml:space="preserve">ι τώρα να το κάνω και λίγο προσωπικό. Εγώ τελείωσα το λύκειο με είκοσι, κλειστό. Έβγαλα 1.960 μόρια στις πανελλαδικές. </w:t>
      </w:r>
    </w:p>
    <w:p w14:paraId="35846B4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Ήσουν σημαιοφόρος;</w:t>
      </w:r>
    </w:p>
    <w:p w14:paraId="35846B4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Πόσα έβγαλε ο κ. Μητσοτάκης; Πόσα βγάλατε εσείς;</w:t>
      </w:r>
    </w:p>
    <w:p w14:paraId="35846B48"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ΑΝΕΛ)</w:t>
      </w:r>
    </w:p>
    <w:p w14:paraId="35846B49" w14:textId="77777777" w:rsidR="00825165" w:rsidRDefault="00D46FE4">
      <w:pPr>
        <w:spacing w:after="0" w:line="600" w:lineRule="auto"/>
        <w:ind w:firstLine="720"/>
        <w:jc w:val="both"/>
        <w:rPr>
          <w:rFonts w:eastAsia="Times New Roman" w:cs="Times New Roman"/>
          <w:szCs w:val="24"/>
        </w:rPr>
      </w:pPr>
      <w:r>
        <w:rPr>
          <w:rFonts w:eastAsia="Times New Roman"/>
          <w:b/>
          <w:szCs w:val="24"/>
        </w:rPr>
        <w:t xml:space="preserve">ΣΠΥΡΙΔΩΝ - ΑΔΩΝΙΣ ΓΕΩΡΓΙΑΔΗΣ: </w:t>
      </w:r>
      <w:r>
        <w:rPr>
          <w:rFonts w:eastAsia="Times New Roman"/>
          <w:szCs w:val="24"/>
        </w:rPr>
        <w:t>Εγώ;</w:t>
      </w:r>
    </w:p>
    <w:p w14:paraId="35846B4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Ναι, εσείς.</w:t>
      </w:r>
    </w:p>
    <w:p w14:paraId="35846B4B" w14:textId="77777777" w:rsidR="00825165" w:rsidRDefault="00D46FE4">
      <w:pPr>
        <w:spacing w:after="0" w:line="600" w:lineRule="auto"/>
        <w:ind w:firstLine="720"/>
        <w:jc w:val="both"/>
        <w:rPr>
          <w:rFonts w:eastAsia="Times New Roman"/>
          <w:szCs w:val="24"/>
        </w:rPr>
      </w:pPr>
      <w:r>
        <w:rPr>
          <w:rFonts w:eastAsia="Times New Roman"/>
          <w:b/>
          <w:szCs w:val="24"/>
        </w:rPr>
        <w:t xml:space="preserve">ΣΠΥΡΙΔΩΝ - ΑΔΩΝΙΣ ΓΕΩΡΓΙΑΔΗΣ: </w:t>
      </w:r>
      <w:r>
        <w:rPr>
          <w:rFonts w:eastAsia="Times New Roman"/>
          <w:szCs w:val="24"/>
        </w:rPr>
        <w:t>Μπήκα στη Φιλοσοφική Αθηνών με 19,4. Θέλεις κι άλλο;</w:t>
      </w:r>
    </w:p>
    <w:p w14:paraId="35846B4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w:t>
      </w:r>
      <w:r>
        <w:rPr>
          <w:rFonts w:eastAsia="Times New Roman" w:cs="Times New Roman"/>
          <w:b/>
          <w:szCs w:val="24"/>
        </w:rPr>
        <w:t xml:space="preserve">ρωτής Υπουργός Υγείας): </w:t>
      </w:r>
      <w:r>
        <w:rPr>
          <w:rFonts w:eastAsia="Times New Roman" w:cs="Times New Roman"/>
          <w:szCs w:val="24"/>
        </w:rPr>
        <w:t xml:space="preserve">Δεύτερον, την Ιατρική Σχολή την τελείωσα στα </w:t>
      </w:r>
      <w:proofErr w:type="spellStart"/>
      <w:r>
        <w:rPr>
          <w:rFonts w:eastAsia="Times New Roman" w:cs="Times New Roman"/>
          <w:szCs w:val="24"/>
        </w:rPr>
        <w:t>εξίμισι</w:t>
      </w:r>
      <w:proofErr w:type="spellEnd"/>
      <w:r>
        <w:rPr>
          <w:rFonts w:eastAsia="Times New Roman" w:cs="Times New Roman"/>
          <w:szCs w:val="24"/>
        </w:rPr>
        <w:t xml:space="preserve"> χρόνια και αυτ</w:t>
      </w:r>
      <w:r>
        <w:rPr>
          <w:rFonts w:eastAsia="Times New Roman" w:cs="Times New Roman"/>
          <w:szCs w:val="24"/>
        </w:rPr>
        <w:t>ό</w:t>
      </w:r>
      <w:r>
        <w:rPr>
          <w:rFonts w:eastAsia="Times New Roman" w:cs="Times New Roman"/>
          <w:szCs w:val="24"/>
        </w:rPr>
        <w:t xml:space="preserve"> γιατί κράταγα ένα μάθημα σαράντα σελίδες</w:t>
      </w:r>
      <w:r>
        <w:rPr>
          <w:rFonts w:eastAsia="Times New Roman" w:cs="Times New Roman"/>
          <w:szCs w:val="24"/>
        </w:rPr>
        <w:t>,</w:t>
      </w:r>
      <w:r>
        <w:rPr>
          <w:rFonts w:eastAsia="Times New Roman" w:cs="Times New Roman"/>
          <w:szCs w:val="24"/>
        </w:rPr>
        <w:t xml:space="preserve"> γιατί έπρεπε να παραμείνω στην ΕΘΕΕ, γιατί ήμουν και είμαι στρατευμένος. </w:t>
      </w:r>
    </w:p>
    <w:p w14:paraId="35846B4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Εσύ δεν έκανες καμμιά δεκαπενταριά χρόνια να τε</w:t>
      </w:r>
      <w:r>
        <w:rPr>
          <w:rFonts w:eastAsia="Times New Roman" w:cs="Times New Roman"/>
          <w:szCs w:val="24"/>
        </w:rPr>
        <w:t>λειώσεις το Ιστορικό-Αρχαιολογικό;</w:t>
      </w:r>
    </w:p>
    <w:p w14:paraId="35846B4E" w14:textId="77777777" w:rsidR="00825165" w:rsidRDefault="00D46FE4">
      <w:pPr>
        <w:spacing w:after="0" w:line="600" w:lineRule="auto"/>
        <w:ind w:firstLine="720"/>
        <w:jc w:val="both"/>
        <w:rPr>
          <w:rFonts w:eastAsia="Times New Roman"/>
          <w:szCs w:val="24"/>
        </w:rPr>
      </w:pPr>
      <w:r>
        <w:rPr>
          <w:rFonts w:eastAsia="Times New Roman"/>
          <w:b/>
          <w:szCs w:val="24"/>
        </w:rPr>
        <w:t xml:space="preserve">ΣΠΥΡΙΔΩΝ - ΑΔΩΝΙΣ ΓΕΩΡΓΙΑΔΗΣ: </w:t>
      </w:r>
      <w:r>
        <w:rPr>
          <w:rFonts w:eastAsia="Times New Roman"/>
          <w:szCs w:val="24"/>
        </w:rPr>
        <w:t>Είσαι ψεύτης!</w:t>
      </w:r>
    </w:p>
    <w:p w14:paraId="35846B4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Ο </w:t>
      </w:r>
      <w:proofErr w:type="spellStart"/>
      <w:r>
        <w:rPr>
          <w:rFonts w:eastAsia="Times New Roman" w:cs="Times New Roman"/>
          <w:szCs w:val="24"/>
        </w:rPr>
        <w:t>Τζήμερος</w:t>
      </w:r>
      <w:proofErr w:type="spellEnd"/>
      <w:r>
        <w:rPr>
          <w:rFonts w:eastAsia="Times New Roman" w:cs="Times New Roman"/>
          <w:szCs w:val="24"/>
        </w:rPr>
        <w:t xml:space="preserve"> που βγαίνει και ομιλεί, έχει πάρει πτυχίο; Όλος αυτός ο συρφετός</w:t>
      </w:r>
      <w:r>
        <w:rPr>
          <w:rFonts w:eastAsia="Times New Roman" w:cs="Times New Roman"/>
          <w:szCs w:val="24"/>
        </w:rPr>
        <w:t>,</w:t>
      </w:r>
      <w:r>
        <w:rPr>
          <w:rFonts w:eastAsia="Times New Roman" w:cs="Times New Roman"/>
          <w:szCs w:val="24"/>
        </w:rPr>
        <w:t xml:space="preserve"> που μιλάει για αριστεία</w:t>
      </w:r>
      <w:r>
        <w:rPr>
          <w:rFonts w:eastAsia="Times New Roman" w:cs="Times New Roman"/>
          <w:szCs w:val="24"/>
        </w:rPr>
        <w:t>,</w:t>
      </w:r>
      <w:r>
        <w:rPr>
          <w:rFonts w:eastAsia="Times New Roman" w:cs="Times New Roman"/>
          <w:szCs w:val="24"/>
        </w:rPr>
        <w:t xml:space="preserve"> έχει πάρει πτυχίο και τολμά ν</w:t>
      </w:r>
      <w:r>
        <w:rPr>
          <w:rFonts w:eastAsia="Times New Roman" w:cs="Times New Roman"/>
          <w:szCs w:val="24"/>
        </w:rPr>
        <w:t>α απευθύνεται σε εμάς για αριστεία;</w:t>
      </w:r>
    </w:p>
    <w:p w14:paraId="35846B5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ΤΣΙΑΡΑΣ: </w:t>
      </w:r>
      <w:r>
        <w:rPr>
          <w:rFonts w:eastAsia="Times New Roman" w:cs="Times New Roman"/>
          <w:szCs w:val="24"/>
        </w:rPr>
        <w:t xml:space="preserve">Έχουμε πάρει, κύριε </w:t>
      </w:r>
      <w:proofErr w:type="spellStart"/>
      <w:r>
        <w:rPr>
          <w:rFonts w:eastAsia="Times New Roman" w:cs="Times New Roman"/>
          <w:szCs w:val="24"/>
        </w:rPr>
        <w:t>Πολάκη</w:t>
      </w:r>
      <w:proofErr w:type="spellEnd"/>
      <w:r>
        <w:rPr>
          <w:rFonts w:eastAsia="Times New Roman" w:cs="Times New Roman"/>
          <w:szCs w:val="24"/>
        </w:rPr>
        <w:t xml:space="preserve">. </w:t>
      </w:r>
    </w:p>
    <w:p w14:paraId="35846B51"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Λέω για κάποιους. Πάμε παρακάτω. Πάμε στο 2014.</w:t>
      </w:r>
    </w:p>
    <w:p w14:paraId="35846B52"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Να κάνουμε μία σύγκριση; </w:t>
      </w:r>
    </w:p>
    <w:p w14:paraId="35846B5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Όσες θέλεις.</w:t>
      </w:r>
    </w:p>
    <w:p w14:paraId="35846B5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claw</w:t>
      </w:r>
      <w:proofErr w:type="spellEnd"/>
      <w:r>
        <w:rPr>
          <w:rFonts w:eastAsia="Times New Roman" w:cs="Times New Roman"/>
          <w:szCs w:val="24"/>
        </w:rPr>
        <w:t xml:space="preserve"> </w:t>
      </w:r>
      <w:proofErr w:type="spellStart"/>
      <w:r>
        <w:rPr>
          <w:rFonts w:eastAsia="Times New Roman" w:cs="Times New Roman"/>
          <w:szCs w:val="24"/>
        </w:rPr>
        <w:t>back</w:t>
      </w:r>
      <w:proofErr w:type="spellEnd"/>
      <w:r>
        <w:rPr>
          <w:rFonts w:eastAsia="Times New Roman" w:cs="Times New Roman"/>
          <w:szCs w:val="24"/>
        </w:rPr>
        <w:t xml:space="preserve"> του 2014 ρυθμίστηκε για πρώτη φορά με μια σατανική υπουργική απόφαση, την οποία υπέγραψε ο κ. Βορίδης. Είναι προφανές ότι δεν μπορούσε να έχει τη γνώση που συμπεριλαμβάνεται εδώ μέσα. </w:t>
      </w:r>
      <w:r>
        <w:rPr>
          <w:rFonts w:eastAsia="Times New Roman" w:cs="Times New Roman"/>
          <w:szCs w:val="24"/>
        </w:rPr>
        <w:t xml:space="preserve">Είναι σατανικός εγκέφαλος αυτός ο οποίος έβγαλε αυτή την υπουργική απόφαση, με όλους τους συντελεστές που έβαλε για να υπολογίσει βαρύτητα περιστατικών και κλινικών για να υπολογίσει το </w:t>
      </w:r>
      <w:proofErr w:type="spellStart"/>
      <w:r>
        <w:rPr>
          <w:rFonts w:eastAsia="Times New Roman" w:cs="Times New Roman"/>
          <w:szCs w:val="24"/>
        </w:rPr>
        <w:t>claw</w:t>
      </w:r>
      <w:proofErr w:type="spellEnd"/>
      <w:r>
        <w:rPr>
          <w:rFonts w:eastAsia="Times New Roman" w:cs="Times New Roman"/>
          <w:szCs w:val="24"/>
        </w:rPr>
        <w:t xml:space="preserve"> </w:t>
      </w:r>
      <w:proofErr w:type="spellStart"/>
      <w:r>
        <w:rPr>
          <w:rFonts w:eastAsia="Times New Roman" w:cs="Times New Roman"/>
          <w:szCs w:val="24"/>
        </w:rPr>
        <w:t>back</w:t>
      </w:r>
      <w:proofErr w:type="spellEnd"/>
      <w:r>
        <w:rPr>
          <w:rFonts w:eastAsia="Times New Roman" w:cs="Times New Roman"/>
          <w:szCs w:val="24"/>
        </w:rPr>
        <w:t xml:space="preserve"> που θα παίρνει από τον καθένα</w:t>
      </w:r>
      <w:r>
        <w:rPr>
          <w:rFonts w:eastAsia="Times New Roman" w:cs="Times New Roman"/>
          <w:szCs w:val="24"/>
        </w:rPr>
        <w:t>ν</w:t>
      </w:r>
      <w:r>
        <w:rPr>
          <w:rFonts w:eastAsia="Times New Roman" w:cs="Times New Roman"/>
          <w:szCs w:val="24"/>
        </w:rPr>
        <w:t xml:space="preserve">. </w:t>
      </w:r>
    </w:p>
    <w:p w14:paraId="35846B5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Μάλιστα, επειδή δεν βγήκαν </w:t>
      </w:r>
      <w:r>
        <w:rPr>
          <w:rFonts w:eastAsia="Times New Roman" w:cs="Times New Roman"/>
          <w:szCs w:val="24"/>
        </w:rPr>
        <w:t>οι λογαριασμοί και επειδή το 2015 μέχρι τον Οκτώβρη είχαμε άλλη δουλειά μέσα στην κεφαλή μας και δεν μπορούσαμε να έχουμε φτάσει σε τέτοιες λεπτομέρειες –αλλά τώρα φτάσαμε και τα βρίσκουμε ένα-ένα- η τότε διοίκηση που είχατε ορίσει εσείς, ο κ. Κοντός, έκαν</w:t>
      </w:r>
      <w:r>
        <w:rPr>
          <w:rFonts w:eastAsia="Times New Roman" w:cs="Times New Roman"/>
          <w:szCs w:val="24"/>
        </w:rPr>
        <w:t xml:space="preserve">ε τροποποίηση </w:t>
      </w:r>
      <w:r>
        <w:rPr>
          <w:rFonts w:eastAsia="Times New Roman" w:cs="Times New Roman"/>
          <w:szCs w:val="24"/>
        </w:rPr>
        <w:lastRenderedPageBreak/>
        <w:t xml:space="preserve">της υπουργικής σας απόφασης, αλλάζοντας τα ποσοστά που είχατε βάλει σαν βαρύτητα και την υπέγραψε ο υπηρεσιακός Υπουργός που ήταν το διάστημα πριν τις εκλογές. Όχι ο κ. </w:t>
      </w:r>
      <w:proofErr w:type="spellStart"/>
      <w:r>
        <w:rPr>
          <w:rFonts w:eastAsia="Times New Roman" w:cs="Times New Roman"/>
          <w:szCs w:val="24"/>
        </w:rPr>
        <w:t>Κουρουμπλής</w:t>
      </w:r>
      <w:proofErr w:type="spellEnd"/>
      <w:r>
        <w:rPr>
          <w:rFonts w:eastAsia="Times New Roman" w:cs="Times New Roman"/>
          <w:szCs w:val="24"/>
        </w:rPr>
        <w:t>, ο υπηρεσιακός Υπουργός. Είναι μια αρκετά μεγάλη μετατροπή στ</w:t>
      </w:r>
      <w:r>
        <w:rPr>
          <w:rFonts w:eastAsia="Times New Roman" w:cs="Times New Roman"/>
          <w:szCs w:val="24"/>
        </w:rPr>
        <w:t xml:space="preserve">α ποσοστά της βαρύτητας, με βάση τα οποία υπολογίζεται το ποσοστό αυτόματης επιστροφής. </w:t>
      </w:r>
    </w:p>
    <w:p w14:paraId="35846B5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Και τι βλέπουμε, λοιπόν, ω του θαύματος; Γι</w:t>
      </w:r>
      <w:r>
        <w:rPr>
          <w:rFonts w:eastAsia="Times New Roman" w:cs="Times New Roman"/>
          <w:szCs w:val="24"/>
        </w:rPr>
        <w:t>’</w:t>
      </w:r>
      <w:r>
        <w:rPr>
          <w:rFonts w:eastAsia="Times New Roman" w:cs="Times New Roman"/>
          <w:szCs w:val="24"/>
        </w:rPr>
        <w:t xml:space="preserve"> αυτό σας λέω τι ενημέρωση κάνετε στον Πρόεδρό σας και τον ξεφτιλίζετε. Εδώ είναι ο κατάλογος του υπολογισθέντος </w:t>
      </w:r>
      <w:proofErr w:type="spellStart"/>
      <w:r>
        <w:rPr>
          <w:rFonts w:eastAsia="Times New Roman" w:cs="Times New Roman"/>
          <w:szCs w:val="24"/>
        </w:rPr>
        <w:t>claw</w:t>
      </w:r>
      <w:proofErr w:type="spellEnd"/>
      <w:r>
        <w:rPr>
          <w:rFonts w:eastAsia="Times New Roman" w:cs="Times New Roman"/>
          <w:szCs w:val="24"/>
        </w:rPr>
        <w:t xml:space="preserve"> </w:t>
      </w:r>
      <w:proofErr w:type="spellStart"/>
      <w:r>
        <w:rPr>
          <w:rFonts w:eastAsia="Times New Roman" w:cs="Times New Roman"/>
          <w:szCs w:val="24"/>
        </w:rPr>
        <w:t>back</w:t>
      </w:r>
      <w:proofErr w:type="spellEnd"/>
      <w:r>
        <w:rPr>
          <w:rFonts w:eastAsia="Times New Roman" w:cs="Times New Roman"/>
          <w:szCs w:val="24"/>
        </w:rPr>
        <w:t xml:space="preserve"> </w:t>
      </w:r>
      <w:r>
        <w:rPr>
          <w:rFonts w:eastAsia="Times New Roman" w:cs="Times New Roman"/>
          <w:szCs w:val="24"/>
        </w:rPr>
        <w:t>με τον συνδυασμό αυτών των δύο αποφάσεων, του κ. Βορίδη και όπως τροποποιήθηκε σε κάποια σημεία από τον υπηρεσιακό, που βγαίνει και λέει. Το λέω για να καταλάβει ο κόσμος που μας ακούει. Το όριο, ας πούμε, που επιτρέπεται λόγω του μνημονίου να ξοδέψει ο ΕΟ</w:t>
      </w:r>
      <w:r>
        <w:rPr>
          <w:rFonts w:eastAsia="Times New Roman" w:cs="Times New Roman"/>
          <w:szCs w:val="24"/>
        </w:rPr>
        <w:t xml:space="preserve">ΠΥΥ στη νοσηλεία ασφαλισμένων του σε ιδιωτικές κλινικές είναι, ας πούμε, 250 εκατομμύρια, 220. Ό,τι ξεπεράσει αυτό το ποσό, γίνεται αυτόματη περικοπή. Αυτό είναι το </w:t>
      </w:r>
      <w:proofErr w:type="spellStart"/>
      <w:r>
        <w:rPr>
          <w:rFonts w:eastAsia="Times New Roman" w:cs="Times New Roman"/>
          <w:szCs w:val="24"/>
        </w:rPr>
        <w:t>claw</w:t>
      </w:r>
      <w:proofErr w:type="spellEnd"/>
      <w:r>
        <w:rPr>
          <w:rFonts w:eastAsia="Times New Roman" w:cs="Times New Roman"/>
          <w:szCs w:val="24"/>
        </w:rPr>
        <w:t xml:space="preserve"> </w:t>
      </w:r>
      <w:proofErr w:type="spellStart"/>
      <w:r>
        <w:rPr>
          <w:rFonts w:eastAsia="Times New Roman" w:cs="Times New Roman"/>
          <w:szCs w:val="24"/>
        </w:rPr>
        <w:t>back</w:t>
      </w:r>
      <w:proofErr w:type="spellEnd"/>
      <w:r>
        <w:rPr>
          <w:rFonts w:eastAsia="Times New Roman" w:cs="Times New Roman"/>
          <w:szCs w:val="24"/>
        </w:rPr>
        <w:t xml:space="preserve">, για να το καταλάβει και ο κόσμος που ακούει. </w:t>
      </w:r>
    </w:p>
    <w:p w14:paraId="35846B5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Και το </w:t>
      </w:r>
      <w:proofErr w:type="spellStart"/>
      <w:r>
        <w:rPr>
          <w:rFonts w:eastAsia="Times New Roman" w:cs="Times New Roman"/>
          <w:szCs w:val="24"/>
        </w:rPr>
        <w:t>claw</w:t>
      </w:r>
      <w:proofErr w:type="spellEnd"/>
      <w:r>
        <w:rPr>
          <w:rFonts w:eastAsia="Times New Roman" w:cs="Times New Roman"/>
          <w:szCs w:val="24"/>
        </w:rPr>
        <w:t xml:space="preserve"> </w:t>
      </w:r>
      <w:proofErr w:type="spellStart"/>
      <w:r>
        <w:rPr>
          <w:rFonts w:eastAsia="Times New Roman" w:cs="Times New Roman"/>
          <w:szCs w:val="24"/>
        </w:rPr>
        <w:t>back</w:t>
      </w:r>
      <w:proofErr w:type="spellEnd"/>
      <w:r>
        <w:rPr>
          <w:rFonts w:eastAsia="Times New Roman" w:cs="Times New Roman"/>
          <w:szCs w:val="24"/>
        </w:rPr>
        <w:t xml:space="preserve"> του 2015 και του </w:t>
      </w:r>
      <w:r>
        <w:rPr>
          <w:rFonts w:eastAsia="Times New Roman" w:cs="Times New Roman"/>
          <w:szCs w:val="24"/>
        </w:rPr>
        <w:t xml:space="preserve">2016 και του 2012 –γιατί το 2013 έγινε αυτός ο χαμός με τις εταιρείες, που το λήξαμε πέρσι- το πάμε με το μερίδιο αγοράς, δηλαδή αν υπερβούν, αν </w:t>
      </w:r>
      <w:r>
        <w:rPr>
          <w:rFonts w:eastAsia="Times New Roman" w:cs="Times New Roman"/>
          <w:szCs w:val="24"/>
        </w:rPr>
        <w:lastRenderedPageBreak/>
        <w:t>αντί για 250 εκατομμύρια καταθέσουμε 300, δηλαδή 50 εκατομμύρια παραπάνω, πόσο ποσοστό είναι αυτό στο σύνολο τω</w:t>
      </w:r>
      <w:r>
        <w:rPr>
          <w:rFonts w:eastAsia="Times New Roman" w:cs="Times New Roman"/>
          <w:szCs w:val="24"/>
        </w:rPr>
        <w:t>ν 250 εκατομμυρίων; Είναι 15%; Αυτό το 15% κόβεται από όλους οριζόντια. Από έναν που έχει καταθέσει 30 εκατομμύρια, θα του κοπεί το 15%. Από έναν που έχει καταθέσει 2 εκατομμύρια θα του κοπεί 15% και βγάζει το άθροισμα του 2015.</w:t>
      </w:r>
    </w:p>
    <w:p w14:paraId="35846B5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Εσείς τι κάνατε με αυτές τι</w:t>
      </w:r>
      <w:r>
        <w:rPr>
          <w:rFonts w:eastAsia="Times New Roman" w:cs="Times New Roman"/>
          <w:szCs w:val="24"/>
        </w:rPr>
        <w:t xml:space="preserve">ς δύο αποφάσεις; Και εδώ μάλλον πρέπει να είναι δάκτυλος </w:t>
      </w:r>
      <w:proofErr w:type="spellStart"/>
      <w:r>
        <w:rPr>
          <w:rFonts w:eastAsia="Times New Roman" w:cs="Times New Roman"/>
          <w:szCs w:val="24"/>
        </w:rPr>
        <w:t>Μανιαδάκη</w:t>
      </w:r>
      <w:proofErr w:type="spellEnd"/>
      <w:r>
        <w:rPr>
          <w:rFonts w:eastAsia="Times New Roman" w:cs="Times New Roman"/>
          <w:szCs w:val="24"/>
        </w:rPr>
        <w:t xml:space="preserve"> από πίσω και συγκεκριμένα συμβόλαια με συγκεκριμένες κλινικές. </w:t>
      </w:r>
    </w:p>
    <w:p w14:paraId="35846B5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Εγώ θα διαβάσω ονόματα. Νοσοκομείο </w:t>
      </w:r>
      <w:r>
        <w:rPr>
          <w:rFonts w:eastAsia="Times New Roman" w:cs="Times New Roman"/>
          <w:szCs w:val="24"/>
        </w:rPr>
        <w:t>«</w:t>
      </w:r>
      <w:r>
        <w:rPr>
          <w:rFonts w:eastAsia="Times New Roman" w:cs="Times New Roman"/>
          <w:szCs w:val="24"/>
        </w:rPr>
        <w:t>Υ</w:t>
      </w:r>
      <w:r>
        <w:rPr>
          <w:rFonts w:eastAsia="Times New Roman" w:cs="Times New Roman"/>
          <w:szCs w:val="24"/>
        </w:rPr>
        <w:t>γεία»</w:t>
      </w:r>
      <w:r>
        <w:rPr>
          <w:rFonts w:eastAsia="Times New Roman" w:cs="Times New Roman"/>
          <w:szCs w:val="24"/>
        </w:rPr>
        <w:t xml:space="preserve">. Κατάθεσε 26.517.000 ευρώ. Κρατήθηκε </w:t>
      </w:r>
      <w:r>
        <w:rPr>
          <w:rFonts w:eastAsia="Times New Roman" w:cs="Times New Roman"/>
          <w:szCs w:val="24"/>
          <w:lang w:val="en-US"/>
        </w:rPr>
        <w:t>rebate</w:t>
      </w:r>
      <w:r>
        <w:rPr>
          <w:rFonts w:eastAsia="Times New Roman" w:cs="Times New Roman"/>
          <w:szCs w:val="24"/>
        </w:rPr>
        <w:t xml:space="preserve">, που είναι η έκπτωση όγκου που κάνουν, 1.170.000 ευρώ και με τις δύο υπουργικές αποφάσεις αυτές έπρεπε να πληρώσει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περικοπή, 11.759.000 ευρώ. Προσέξτε τώρα. </w:t>
      </w:r>
    </w:p>
    <w:p w14:paraId="35846B5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Κλινική </w:t>
      </w:r>
      <w:r>
        <w:rPr>
          <w:rFonts w:eastAsia="Times New Roman" w:cs="Times New Roman"/>
          <w:szCs w:val="24"/>
        </w:rPr>
        <w:t>«</w:t>
      </w:r>
      <w:r>
        <w:rPr>
          <w:rFonts w:eastAsia="Times New Roman" w:cs="Times New Roman"/>
          <w:szCs w:val="24"/>
        </w:rPr>
        <w:t>ΙΑΣΩ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Κατέθεσε 30.219.000 ευρώ. Είχε </w:t>
      </w:r>
      <w:r>
        <w:rPr>
          <w:rFonts w:eastAsia="Times New Roman" w:cs="Times New Roman"/>
          <w:szCs w:val="24"/>
          <w:lang w:val="en-US"/>
        </w:rPr>
        <w:t>rebate</w:t>
      </w:r>
      <w:r>
        <w:rPr>
          <w:rFonts w:eastAsia="Times New Roman" w:cs="Times New Roman"/>
          <w:szCs w:val="24"/>
        </w:rPr>
        <w:t>, έκπτωση όγκου 1.334.000 ευ</w:t>
      </w:r>
      <w:r>
        <w:rPr>
          <w:rFonts w:eastAsia="Times New Roman" w:cs="Times New Roman"/>
          <w:szCs w:val="24"/>
        </w:rPr>
        <w:t xml:space="preserve">ρώ και πόσο θα πλήρωνε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με αυτόν τον υπολογισμό, που εγώ άλλαξα γιατί έκανα συμβόλαια; Θα πλήρωνε 1.062.000 ευρώ. Ποιος εκτελεί συμβόλαια; Ο ένας πληρώνει 48%, αυτό που κατέθεσε και το </w:t>
      </w:r>
      <w:r>
        <w:rPr>
          <w:rFonts w:eastAsia="Times New Roman" w:cs="Times New Roman"/>
          <w:szCs w:val="24"/>
        </w:rPr>
        <w:t>«</w:t>
      </w:r>
      <w:r>
        <w:rPr>
          <w:rFonts w:eastAsia="Times New Roman" w:cs="Times New Roman"/>
          <w:szCs w:val="24"/>
        </w:rPr>
        <w:t>Υγεία</w:t>
      </w:r>
      <w:r>
        <w:rPr>
          <w:rFonts w:eastAsia="Times New Roman" w:cs="Times New Roman"/>
          <w:szCs w:val="24"/>
        </w:rPr>
        <w:t>»</w:t>
      </w:r>
      <w:r>
        <w:rPr>
          <w:rFonts w:eastAsia="Times New Roman" w:cs="Times New Roman"/>
          <w:szCs w:val="24"/>
        </w:rPr>
        <w:t xml:space="preserve"> δεν είναι καμμιά </w:t>
      </w:r>
      <w:proofErr w:type="spellStart"/>
      <w:r>
        <w:rPr>
          <w:rFonts w:eastAsia="Times New Roman" w:cs="Times New Roman"/>
          <w:szCs w:val="24"/>
        </w:rPr>
        <w:t>μικροκλινικούλα</w:t>
      </w:r>
      <w:proofErr w:type="spellEnd"/>
      <w:r>
        <w:rPr>
          <w:rFonts w:eastAsia="Times New Roman" w:cs="Times New Roman"/>
          <w:szCs w:val="24"/>
        </w:rPr>
        <w:t xml:space="preserve"> που δεν είχε βαριά πε</w:t>
      </w:r>
      <w:r>
        <w:rPr>
          <w:rFonts w:eastAsia="Times New Roman" w:cs="Times New Roman"/>
          <w:szCs w:val="24"/>
        </w:rPr>
        <w:t xml:space="preserve">ριστατικά. </w:t>
      </w:r>
      <w:r>
        <w:rPr>
          <w:rFonts w:eastAsia="Times New Roman" w:cs="Times New Roman"/>
          <w:szCs w:val="24"/>
          <w:lang w:val="en-US"/>
        </w:rPr>
        <w:lastRenderedPageBreak/>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48% και η άλλη κλινική πληρώνει 7%. Από ποιους τα πήρατε και τα φτιάξατε αυτά; Για πείτε μου.</w:t>
      </w:r>
    </w:p>
    <w:p w14:paraId="35846B5B" w14:textId="77777777" w:rsidR="00825165" w:rsidRDefault="00D46FE4">
      <w:pPr>
        <w:spacing w:after="0" w:line="600" w:lineRule="auto"/>
        <w:ind w:firstLine="720"/>
        <w:jc w:val="both"/>
        <w:rPr>
          <w:rFonts w:eastAsia="Times New Roman"/>
          <w:szCs w:val="24"/>
        </w:rPr>
      </w:pPr>
      <w:r>
        <w:rPr>
          <w:rFonts w:eastAsia="Times New Roman"/>
          <w:b/>
          <w:szCs w:val="24"/>
        </w:rPr>
        <w:t xml:space="preserve">ΣΠΥΡΙΔΩΝ - ΑΔΩΝΙΣ ΓΕΩΡΓΙΑΔΗΣ: </w:t>
      </w:r>
      <w:r>
        <w:rPr>
          <w:rFonts w:eastAsia="Times New Roman"/>
          <w:szCs w:val="24"/>
        </w:rPr>
        <w:t>Είσαι άσχετος. Θα σου εξηγήσω μετά.</w:t>
      </w:r>
    </w:p>
    <w:p w14:paraId="35846B5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Τι να μου εξηγήσεις; </w:t>
      </w:r>
    </w:p>
    <w:p w14:paraId="35846B5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Και είπ</w:t>
      </w:r>
      <w:r>
        <w:rPr>
          <w:rFonts w:eastAsia="Times New Roman" w:cs="Times New Roman"/>
          <w:szCs w:val="24"/>
        </w:rPr>
        <w:t xml:space="preserve">αμε το εξής. Εννοείται ότι εδώ έχουμε κλινικές </w:t>
      </w:r>
      <w:r>
        <w:rPr>
          <w:rFonts w:eastAsia="Times New Roman"/>
          <w:szCs w:val="24"/>
        </w:rPr>
        <w:t>οι οποίες</w:t>
      </w:r>
      <w:r>
        <w:rPr>
          <w:rFonts w:eastAsia="Times New Roman" w:cs="Times New Roman"/>
          <w:szCs w:val="24"/>
        </w:rPr>
        <w:t xml:space="preserve"> πληρώνουν, έτσι όπως τα υπολογίσατε, 83%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αυτού που καταθέσαν. Και έχουμε άλλες κλινικές που πληρώνουν 7% και 6%. Αυτό ήταν η δουλειά που κάνατε και αυτήν αλλάξαμε. </w:t>
      </w:r>
    </w:p>
    <w:p w14:paraId="35846B5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Η απόφαση που υπέγραψα ε</w:t>
      </w:r>
      <w:r>
        <w:rPr>
          <w:rFonts w:eastAsia="Times New Roman" w:cs="Times New Roman"/>
          <w:szCs w:val="24"/>
        </w:rPr>
        <w:t>ίναι: Πόσο καταθέσατε το 2014; Πόσο ποσοστό υπέρβασης είναι αυτό; Είναι 15% οριζόντια σε όλους, γιατί αυτό είναι το δίκαιο. Αυτή είναι η «γίδα» που μας βάλατε στην πλάτη</w:t>
      </w:r>
      <w:r>
        <w:rPr>
          <w:rFonts w:eastAsia="Times New Roman" w:cs="Times New Roman"/>
          <w:szCs w:val="24"/>
        </w:rPr>
        <w:t>,</w:t>
      </w:r>
      <w:r>
        <w:rPr>
          <w:rFonts w:eastAsia="Times New Roman" w:cs="Times New Roman"/>
          <w:szCs w:val="24"/>
        </w:rPr>
        <w:t xml:space="preserve"> για να κρύψετε τις πολλές «γίδες» που είχατε στις δικές σας πλάτες.</w:t>
      </w:r>
    </w:p>
    <w:p w14:paraId="35846B5F"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w:t>
      </w:r>
      <w:r>
        <w:rPr>
          <w:rFonts w:eastAsia="Times New Roman" w:cs="Times New Roman"/>
          <w:szCs w:val="24"/>
        </w:rPr>
        <w:t>πό τις πτέρυγες του ΣΥΡΙΖΑ και των ΑΝΕΛ)</w:t>
      </w:r>
    </w:p>
    <w:p w14:paraId="35846B6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Πάμε παρακάτω. Πάλι τον ενημερώσατε λάθος. Πάλι τον οδηγείτε σε εξευτελισμό. Είπατε χθες ότι μας πιάσατε. Απάντησα </w:t>
      </w:r>
      <w:r>
        <w:rPr>
          <w:rFonts w:eastAsia="Times New Roman" w:cs="Times New Roman"/>
          <w:szCs w:val="24"/>
        </w:rPr>
        <w:lastRenderedPageBreak/>
        <w:t xml:space="preserve">το πρωί. Δεν τον ενημερώσατε; Είπατε για την </w:t>
      </w:r>
      <w:r>
        <w:rPr>
          <w:rFonts w:eastAsia="Times New Roman" w:cs="Times New Roman"/>
          <w:bCs/>
          <w:szCs w:val="24"/>
        </w:rPr>
        <w:t>τροπολογία</w:t>
      </w:r>
      <w:r>
        <w:rPr>
          <w:rFonts w:eastAsia="Times New Roman" w:cs="Times New Roman"/>
          <w:szCs w:val="24"/>
        </w:rPr>
        <w:t xml:space="preserve"> που κάναμε. Η </w:t>
      </w:r>
      <w:r>
        <w:rPr>
          <w:rFonts w:eastAsia="Times New Roman" w:cs="Times New Roman"/>
          <w:bCs/>
          <w:szCs w:val="24"/>
        </w:rPr>
        <w:t>τροπολογία</w:t>
      </w:r>
      <w:r>
        <w:rPr>
          <w:rFonts w:eastAsia="Times New Roman" w:cs="Times New Roman"/>
          <w:szCs w:val="24"/>
        </w:rPr>
        <w:t xml:space="preserve"> ήταν για να μπορούν</w:t>
      </w:r>
      <w:r>
        <w:rPr>
          <w:rFonts w:eastAsia="Times New Roman" w:cs="Times New Roman"/>
          <w:szCs w:val="24"/>
        </w:rPr>
        <w:t xml:space="preserve"> να πληρωθούν οι εργαζόμενοι που δουλεύουν σε εργολαβικά συνεργεία, που μας έχουν μπλοκάρει με δικαστικές αποφάσεις και δεν μπορούμε να προκηρύξουμε τον διαγωνισμό και δεν υπογράφουν οι επίτροποι την παράταση. Γι’ αυτόν τον λόγο μπήκε. Βάλαμε και το ΝΠΙΔ, </w:t>
      </w:r>
      <w:r>
        <w:rPr>
          <w:rFonts w:eastAsia="Times New Roman" w:cs="Times New Roman"/>
          <w:szCs w:val="24"/>
        </w:rPr>
        <w:t>όχι για το ΚΕΕΛΠΝΟ, αλλά για νοσοκομεία τα οποία είναι και αυτά ΝΠΙΔ, αν εμφανιστεί εκεί το πρόβλημα. Δηλαδή</w:t>
      </w:r>
      <w:r>
        <w:rPr>
          <w:rFonts w:eastAsia="Times New Roman" w:cs="Times New Roman"/>
          <w:szCs w:val="24"/>
        </w:rPr>
        <w:t>,</w:t>
      </w:r>
      <w:r>
        <w:rPr>
          <w:rFonts w:eastAsia="Times New Roman" w:cs="Times New Roman"/>
          <w:szCs w:val="24"/>
        </w:rPr>
        <w:t xml:space="preserve"> όταν λέω εγώ Αντιπολίτευση από τα </w:t>
      </w:r>
      <w:r>
        <w:rPr>
          <w:rFonts w:eastAsia="Times New Roman" w:cs="Times New Roman"/>
          <w:szCs w:val="24"/>
        </w:rPr>
        <w:t>«</w:t>
      </w:r>
      <w:r>
        <w:rPr>
          <w:rFonts w:eastAsia="Times New Roman" w:cs="Times New Roman"/>
          <w:szCs w:val="24"/>
        </w:rPr>
        <w:t>LIDL</w:t>
      </w:r>
      <w:r>
        <w:rPr>
          <w:rFonts w:eastAsia="Times New Roman" w:cs="Times New Roman"/>
          <w:szCs w:val="24"/>
        </w:rPr>
        <w:t>»</w:t>
      </w:r>
      <w:r>
        <w:rPr>
          <w:rFonts w:eastAsia="Times New Roman" w:cs="Times New Roman"/>
          <w:szCs w:val="24"/>
        </w:rPr>
        <w:t xml:space="preserve">, ας πούμε, και ακόμα χειρότερη! </w:t>
      </w:r>
    </w:p>
    <w:p w14:paraId="35846B6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Αυτό είναι η έκθεση του Γενικού Λογιστηρίου του Κράτους που αφορά την άλλη </w:t>
      </w:r>
      <w:r>
        <w:rPr>
          <w:rFonts w:eastAsia="Times New Roman" w:cs="Times New Roman"/>
          <w:bCs/>
          <w:szCs w:val="24"/>
        </w:rPr>
        <w:t>τροπολογία</w:t>
      </w:r>
      <w:r>
        <w:rPr>
          <w:rFonts w:eastAsia="Times New Roman" w:cs="Times New Roman"/>
          <w:szCs w:val="24"/>
        </w:rPr>
        <w:t xml:space="preserve"> για τον ΕΟΠΥΥ. Τι λέει εδώ από κάτω; Λέει: «Ληξιπρόθεσμες υποχρεώσεις του ΕΟΠΥΥ», για να το ξεχωρίζουν, να ξέρει ο </w:t>
      </w:r>
      <w:proofErr w:type="spellStart"/>
      <w:r>
        <w:rPr>
          <w:rFonts w:eastAsia="Times New Roman" w:cs="Times New Roman"/>
          <w:szCs w:val="24"/>
        </w:rPr>
        <w:t>Χουλιαράκης</w:t>
      </w:r>
      <w:proofErr w:type="spellEnd"/>
      <w:r>
        <w:rPr>
          <w:rFonts w:eastAsia="Times New Roman" w:cs="Times New Roman"/>
          <w:szCs w:val="24"/>
        </w:rPr>
        <w:t xml:space="preserve"> τι υπογράφει. Αυτή εδώ είναι του επικουρικο</w:t>
      </w:r>
      <w:r>
        <w:rPr>
          <w:rFonts w:eastAsia="Times New Roman" w:cs="Times New Roman"/>
          <w:szCs w:val="24"/>
        </w:rPr>
        <w:t xml:space="preserve">ύ και έχει από κάτω «επικουρικό ΑΣΕΠ». Λέτε για την άλλη </w:t>
      </w:r>
      <w:r>
        <w:rPr>
          <w:rFonts w:eastAsia="Times New Roman" w:cs="Times New Roman"/>
          <w:bCs/>
          <w:szCs w:val="24"/>
        </w:rPr>
        <w:t>τροπολογία</w:t>
      </w:r>
      <w:r>
        <w:rPr>
          <w:rFonts w:eastAsia="Times New Roman" w:cs="Times New Roman"/>
          <w:szCs w:val="24"/>
        </w:rPr>
        <w:t xml:space="preserve"> για το ΚΕΕΛΠΝΟ. Ναι, γιατί είχε πρώτο θέμα τον </w:t>
      </w:r>
      <w:r>
        <w:rPr>
          <w:rFonts w:eastAsia="Times New Roman" w:cs="Times New Roman"/>
          <w:szCs w:val="24"/>
        </w:rPr>
        <w:t>πρόεδρο</w:t>
      </w:r>
      <w:r>
        <w:rPr>
          <w:rFonts w:eastAsia="Times New Roman" w:cs="Times New Roman"/>
          <w:szCs w:val="24"/>
        </w:rPr>
        <w:t xml:space="preserve"> και τον </w:t>
      </w:r>
      <w:r>
        <w:rPr>
          <w:rFonts w:eastAsia="Times New Roman" w:cs="Times New Roman"/>
          <w:szCs w:val="24"/>
        </w:rPr>
        <w:t>αντιπρόεδρο</w:t>
      </w:r>
      <w:r>
        <w:rPr>
          <w:rFonts w:eastAsia="Times New Roman" w:cs="Times New Roman"/>
          <w:szCs w:val="24"/>
        </w:rPr>
        <w:t xml:space="preserve"> του ΚΕΕΛΠΝΟ. Σιγά την ανακάλυψη που κάνατε ότι μας πιάσατε επειδή είχε το ΚΕΕΛΠΝΟ από κάτω! Δηλαδή</w:t>
      </w:r>
      <w:r>
        <w:rPr>
          <w:rFonts w:eastAsia="Times New Roman" w:cs="Times New Roman"/>
          <w:szCs w:val="24"/>
        </w:rPr>
        <w:t>,</w:t>
      </w:r>
      <w:r>
        <w:rPr>
          <w:rFonts w:eastAsia="Times New Roman" w:cs="Times New Roman"/>
          <w:szCs w:val="24"/>
        </w:rPr>
        <w:t xml:space="preserve"> αυτό είναι ο </w:t>
      </w:r>
      <w:r>
        <w:rPr>
          <w:rFonts w:eastAsia="Times New Roman" w:cs="Times New Roman"/>
          <w:szCs w:val="24"/>
        </w:rPr>
        <w:t>ορισμός της κακομοιριάς, ας πούμε, για αντιπολίτευση. Πάει και αυτό.</w:t>
      </w:r>
    </w:p>
    <w:p w14:paraId="35846B62"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Το πήρατε πίσω, όμως.</w:t>
      </w:r>
    </w:p>
    <w:p w14:paraId="35846B6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ΤΣΙΑΡΑΣ: </w:t>
      </w:r>
      <w:r>
        <w:rPr>
          <w:rFonts w:eastAsia="Times New Roman" w:cs="Times New Roman"/>
          <w:szCs w:val="24"/>
        </w:rPr>
        <w:t>Γιατί δεν ελέγξατε νωρίτερα, κύριε Υπουργέ;</w:t>
      </w:r>
    </w:p>
    <w:p w14:paraId="35846B6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Έλεγξα. </w:t>
      </w:r>
    </w:p>
    <w:p w14:paraId="35846B6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Κύριε Φωτήλα, δεν ακούσατε </w:t>
      </w:r>
      <w:r>
        <w:rPr>
          <w:rFonts w:eastAsia="Times New Roman" w:cs="Times New Roman"/>
          <w:szCs w:val="24"/>
        </w:rPr>
        <w:t>το πρωί εσείς; Δεν ακούσατε; Έλεγξα ότι δεν υπάρχει θέμα σε ΝΠΙΔ νοσοκομείο και άρα δεν χρειάζεται να τους συμπεριλάβουμε στη ρύθμιση. Πάμε τώρα σε δύο άλλα πράγματα.</w:t>
      </w:r>
    </w:p>
    <w:p w14:paraId="35846B6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w:t>
      </w:r>
      <w:r>
        <w:rPr>
          <w:rFonts w:eastAsia="Times New Roman" w:cs="Times New Roman"/>
          <w:szCs w:val="24"/>
        </w:rPr>
        <w:t>ργού)</w:t>
      </w:r>
    </w:p>
    <w:p w14:paraId="35846B6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Κύριε Υπουργέ, πόσο χρόνο θέλετε; </w:t>
      </w:r>
    </w:p>
    <w:p w14:paraId="35846B6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Άλλα δύο-τρία λεπτά, κύριε Πρόεδρε.</w:t>
      </w:r>
    </w:p>
    <w:p w14:paraId="35846B6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Ακούστε τώρα, γιατί πάλι σύμφωνα την αντιπολίτευση που κάνετε, καταλαβαίνω ότι μάλλον δεν πρέπει να</w:t>
      </w:r>
      <w:r>
        <w:rPr>
          <w:rFonts w:eastAsia="Times New Roman" w:cs="Times New Roman"/>
          <w:szCs w:val="24"/>
        </w:rPr>
        <w:t xml:space="preserve"> έχετε και καλές σχέσεις με τη γεωγραφία. </w:t>
      </w:r>
    </w:p>
    <w:p w14:paraId="35846B6A" w14:textId="77777777" w:rsidR="00825165" w:rsidRDefault="00D46FE4">
      <w:pPr>
        <w:spacing w:after="0" w:line="600" w:lineRule="auto"/>
        <w:ind w:firstLine="720"/>
        <w:jc w:val="center"/>
        <w:rPr>
          <w:rFonts w:eastAsia="Times New Roman"/>
          <w:bCs/>
        </w:rPr>
      </w:pPr>
      <w:r>
        <w:rPr>
          <w:rFonts w:eastAsia="Times New Roman"/>
          <w:bCs/>
        </w:rPr>
        <w:t>(Θόρυβος στην Αίθουσα)</w:t>
      </w:r>
    </w:p>
    <w:p w14:paraId="35846B6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Εγώ ξέρω πολύ καλή γεωγραφία, εξαιρετικά καλή γεωγραφία.</w:t>
      </w:r>
    </w:p>
    <w:p w14:paraId="35846B6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Να μάθετε και τον Πρωθυπουργό</w:t>
      </w:r>
      <w:r>
        <w:rPr>
          <w:rFonts w:eastAsia="Times New Roman" w:cs="Times New Roman"/>
          <w:szCs w:val="24"/>
        </w:rPr>
        <w:t>!</w:t>
      </w:r>
    </w:p>
    <w:p w14:paraId="35846B6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Ακούστε τώρα. Εντάξει. Μάθετε εσείς πρώτα ελληνικά. </w:t>
      </w:r>
    </w:p>
    <w:p w14:paraId="35846B6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Έχετε βγάλει ένα νούμερο. Χθες είπε ογδόντα πέντε και σήμερα είπε ότι ενενήντα δήμοι δεν έχουν κέντρο υγείας. </w:t>
      </w:r>
    </w:p>
    <w:p w14:paraId="35846B6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Ο Δήμος </w:t>
      </w:r>
      <w:proofErr w:type="spellStart"/>
      <w:r>
        <w:rPr>
          <w:rFonts w:eastAsia="Times New Roman" w:cs="Times New Roman"/>
          <w:szCs w:val="24"/>
        </w:rPr>
        <w:t>Σφακίων</w:t>
      </w:r>
      <w:proofErr w:type="spellEnd"/>
      <w:r>
        <w:rPr>
          <w:rFonts w:eastAsia="Times New Roman" w:cs="Times New Roman"/>
          <w:szCs w:val="24"/>
        </w:rPr>
        <w:t xml:space="preserve"> δεν έχει κέντρο υγείας. Έχει πολυδύναμο περιφερειακό ιατρείο. Η Γαύδος, που </w:t>
      </w:r>
      <w:r>
        <w:rPr>
          <w:rFonts w:eastAsia="Times New Roman" w:cs="Times New Roman"/>
          <w:szCs w:val="24"/>
        </w:rPr>
        <w:t xml:space="preserve">είναι δήμος, δεν έχει και δεν θα αποκτήσει κέντρο υγείας. Έχει διθέσιο περιφερειακό ιατρείο, στο οποίο για πρώτη φορά μετά από πολλά χρόνια, με τα κίνητρα τα οποία δώσαμε, πήγαν και δύο γιατροί. Η Αστυπάλαια δεν έχει κέντρο υγείας. Είναι </w:t>
      </w:r>
      <w:r>
        <w:rPr>
          <w:rFonts w:eastAsia="Times New Roman" w:cs="Times New Roman"/>
          <w:szCs w:val="24"/>
        </w:rPr>
        <w:t>Δ</w:t>
      </w:r>
      <w:r>
        <w:rPr>
          <w:rFonts w:eastAsia="Times New Roman" w:cs="Times New Roman"/>
          <w:szCs w:val="24"/>
        </w:rPr>
        <w:t>ήμος Αστυπάλαιας.</w:t>
      </w:r>
      <w:r>
        <w:rPr>
          <w:rFonts w:eastAsia="Times New Roman" w:cs="Times New Roman"/>
          <w:szCs w:val="24"/>
        </w:rPr>
        <w:t xml:space="preserve"> Έχει πολυδύναμο περιφερειακό ιατρείο με δύο θέσεις γιατρών που είναι καλυμμένες και οι δύο. Ο </w:t>
      </w:r>
      <w:r>
        <w:rPr>
          <w:rFonts w:eastAsia="Times New Roman" w:cs="Times New Roman"/>
          <w:szCs w:val="24"/>
        </w:rPr>
        <w:t>Δ</w:t>
      </w:r>
      <w:r>
        <w:rPr>
          <w:rFonts w:eastAsia="Times New Roman" w:cs="Times New Roman"/>
          <w:szCs w:val="24"/>
        </w:rPr>
        <w:t>ήμος Σικίνου έχει περιφερειακό ιατρείο, το οποίο και αυτό είναι καλυμμένο -ήταν από γενικό γιατρό, τώρα είναι από αγροτικό γιατρό- και δεν αποκτήσει κέντρο υγεί</w:t>
      </w:r>
      <w:r>
        <w:rPr>
          <w:rFonts w:eastAsia="Times New Roman" w:cs="Times New Roman"/>
          <w:szCs w:val="24"/>
        </w:rPr>
        <w:t xml:space="preserve">ας, όπως πάρα πολλά νησιά, για παράδειγμα, η Τήλος που είναι δήμος. Αυτούς τους δήμους μετράτε. </w:t>
      </w:r>
    </w:p>
    <w:p w14:paraId="35846B7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Αυτά τα μαθηματικά ξέρουν οι άριστοι! Και μετρούν τα νησιά του Αιγαίου, που από τον νόμο του </w:t>
      </w:r>
      <w:proofErr w:type="spellStart"/>
      <w:r>
        <w:rPr>
          <w:rFonts w:eastAsia="Times New Roman" w:cs="Times New Roman"/>
          <w:szCs w:val="24"/>
        </w:rPr>
        <w:t>Ραγκούση</w:t>
      </w:r>
      <w:proofErr w:type="spellEnd"/>
      <w:r>
        <w:rPr>
          <w:rFonts w:eastAsia="Times New Roman" w:cs="Times New Roman"/>
          <w:szCs w:val="24"/>
        </w:rPr>
        <w:t xml:space="preserve"> είναι ονομα</w:t>
      </w:r>
      <w:r>
        <w:rPr>
          <w:rFonts w:eastAsia="Times New Roman" w:cs="Times New Roman"/>
          <w:szCs w:val="24"/>
        </w:rPr>
        <w:lastRenderedPageBreak/>
        <w:t>σμένα σαν δήμοι. Και λένε: «Πόσοι δήμοι δεν έχ</w:t>
      </w:r>
      <w:r>
        <w:rPr>
          <w:rFonts w:eastAsia="Times New Roman" w:cs="Times New Roman"/>
          <w:szCs w:val="24"/>
        </w:rPr>
        <w:t>ουν κέντρο υγείας;» Δεν υπολογίζουν ούτε τα περιφερειακά ιατρεία ούτε τα πολυδύναμα, που έτσι και αλλιώς δεν χρειάζονται κάτι άλλο και που εμείς ενισχύσαμε τη λειτουργία τους με αυτά τα κίνητρα τα οποία δώσαμε. Και κάνουν τον λογαριασμό: «Ογδόντα δήμοι δεν</w:t>
      </w:r>
      <w:r>
        <w:rPr>
          <w:rFonts w:eastAsia="Times New Roman" w:cs="Times New Roman"/>
          <w:szCs w:val="24"/>
        </w:rPr>
        <w:t xml:space="preserve"> έχουν.» Διότι τα εξήντα είναι νησιά, να πούμε. Η Κάλαμος και ο </w:t>
      </w:r>
      <w:proofErr w:type="spellStart"/>
      <w:r>
        <w:rPr>
          <w:rFonts w:eastAsia="Times New Roman" w:cs="Times New Roman"/>
          <w:szCs w:val="24"/>
        </w:rPr>
        <w:t>Καστός</w:t>
      </w:r>
      <w:proofErr w:type="spellEnd"/>
      <w:r>
        <w:rPr>
          <w:rFonts w:eastAsia="Times New Roman" w:cs="Times New Roman"/>
          <w:szCs w:val="24"/>
        </w:rPr>
        <w:t xml:space="preserve"> σας έλειπαν. Έχουν αγροτικά ιατρεία. «Θα πρέπει να κάνετε κέντρο υγείας.» Επί σαράντα πέντε, να, οι τέσσερις χιλιάδες. Τι αντιπολίτευση είναι αυτή; «Μωραίνει Κύριος ον βούλεται </w:t>
      </w:r>
      <w:proofErr w:type="spellStart"/>
      <w:r>
        <w:rPr>
          <w:rFonts w:eastAsia="Times New Roman" w:cs="Times New Roman"/>
          <w:szCs w:val="24"/>
        </w:rPr>
        <w:t>απολέσαι</w:t>
      </w:r>
      <w:proofErr w:type="spellEnd"/>
      <w:r>
        <w:rPr>
          <w:rFonts w:eastAsia="Times New Roman" w:cs="Times New Roman"/>
          <w:szCs w:val="24"/>
        </w:rPr>
        <w:t xml:space="preserve">», πραγματικά δηλαδή. </w:t>
      </w:r>
    </w:p>
    <w:p w14:paraId="35846B71"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846B7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Αυτά ήταν, λοιπόν, τα συστατικά στοιχεία της ομιλίας του Προέδρου της Νέας Δημοκρατίας, ενός ιστορικού κόμματος. Τι του βάζετε στο στόμα του ανθρώπου; Έχετε καταλάβει τι κάνετε; Επιτέλους, δηλαδή! </w:t>
      </w:r>
    </w:p>
    <w:p w14:paraId="35846B7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Και κλείνω, κύριε Πρόεδρε, με αυτό. </w:t>
      </w:r>
    </w:p>
    <w:p w14:paraId="35846B7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Θα ήθελα να πω μια κο</w:t>
      </w:r>
      <w:r>
        <w:rPr>
          <w:rFonts w:eastAsia="Times New Roman" w:cs="Times New Roman"/>
          <w:szCs w:val="24"/>
        </w:rPr>
        <w:t xml:space="preserve">υβέντα. Έχουμε άλλη αντίληψη στο προφανές. Έχουμε άλλη αντίληψη. Εμείς δεν θέλουμε οι πόροι του ΕΣΠΑ να πηγαίνουν στα </w:t>
      </w:r>
      <w:r>
        <w:rPr>
          <w:rFonts w:eastAsia="Times New Roman" w:cs="Times New Roman"/>
          <w:szCs w:val="24"/>
        </w:rPr>
        <w:t>κέντρα επαγγελματικής κατάρτισης</w:t>
      </w:r>
      <w:r>
        <w:rPr>
          <w:rFonts w:eastAsia="Times New Roman" w:cs="Times New Roman"/>
          <w:szCs w:val="24"/>
        </w:rPr>
        <w:t xml:space="preserve"> με </w:t>
      </w:r>
      <w:r>
        <w:rPr>
          <w:rFonts w:eastAsia="Times New Roman" w:cs="Times New Roman"/>
          <w:szCs w:val="24"/>
          <w:lang w:val="en-US"/>
        </w:rPr>
        <w:t>voucher</w:t>
      </w:r>
      <w:r>
        <w:rPr>
          <w:rFonts w:eastAsia="Times New Roman" w:cs="Times New Roman"/>
          <w:szCs w:val="24"/>
        </w:rPr>
        <w:t xml:space="preserve">, στα οποία τα 4/5 τα έπαιρνε αυτός που είχε το ΚΕΠ </w:t>
      </w:r>
      <w:r>
        <w:rPr>
          <w:rFonts w:eastAsia="Times New Roman" w:cs="Times New Roman"/>
          <w:szCs w:val="24"/>
        </w:rPr>
        <w:lastRenderedPageBreak/>
        <w:t>και το 1/5 ο εργαζόμενος. Δεν κάνουμε εμείς</w:t>
      </w:r>
      <w:r>
        <w:rPr>
          <w:rFonts w:eastAsia="Times New Roman" w:cs="Times New Roman"/>
          <w:szCs w:val="24"/>
        </w:rPr>
        <w:t xml:space="preserve"> αυτό. Δεν θέλουμε αυτά τα διάφορα προγράμματα συμβούλων, επικοινωνιακών στρατηγικών, μελετών και κόντρα μελετών, που δεν μεταφράζονταν ποτέ σε πραγματικό έργο, με το οποίο ήταν ο μηχανισμός που διαχέατε χρήμα και φτιάχνατε πελατειακό κράτος. Διότι εμείς θ</w:t>
      </w:r>
      <w:r>
        <w:rPr>
          <w:rFonts w:eastAsia="Times New Roman" w:cs="Times New Roman"/>
          <w:szCs w:val="24"/>
        </w:rPr>
        <w:t>έλουμε και να κατευθύνουμε αυτούς τους πόρους για να στηρίξουμε πραγματικά την εργασία, την υγεία, την παιδεία, δίνοντας δουλειά αξιοπρεπή σε ανθρώπους και επιστήμονες, που τους διώξατε έξω και πρέπει να τους ξαναγυρίσουμε και όχι στους κολλητούς και φίλου</w:t>
      </w:r>
      <w:r>
        <w:rPr>
          <w:rFonts w:eastAsia="Times New Roman" w:cs="Times New Roman"/>
          <w:szCs w:val="24"/>
        </w:rPr>
        <w:t>ς μας, οι οποίοι έχουν τα ΚΕΠ ή είναι οι διάφοροι σύμβουλοι για τα Ευρωπαϊκά Προγράμματα, οι οποίοι έπαιρναν ένα</w:t>
      </w:r>
      <w:r>
        <w:rPr>
          <w:rFonts w:eastAsia="Times New Roman" w:cs="Times New Roman"/>
          <w:szCs w:val="24"/>
        </w:rPr>
        <w:t>ν</w:t>
      </w:r>
      <w:r>
        <w:rPr>
          <w:rFonts w:eastAsia="Times New Roman" w:cs="Times New Roman"/>
          <w:szCs w:val="24"/>
        </w:rPr>
        <w:t xml:space="preserve"> σκασμό λεφτά μέσα από αυτές τις διαδικασίες.</w:t>
      </w:r>
    </w:p>
    <w:p w14:paraId="35846B7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Και θα τελειώσω διαβάζοντας ένα κείμενο –και αυτό είναι αφιερωμένο εξαιρετικά σε εσάς, κύριε Γεωρ</w:t>
      </w:r>
      <w:r>
        <w:rPr>
          <w:rFonts w:eastAsia="Times New Roman" w:cs="Times New Roman"/>
          <w:szCs w:val="24"/>
        </w:rPr>
        <w:t>γιάδη- δεν θα πω το όνομά του, γιατί δεν πήρα την άδεια να το κάνω. Είναι από ένα</w:t>
      </w:r>
      <w:r>
        <w:rPr>
          <w:rFonts w:eastAsia="Times New Roman" w:cs="Times New Roman"/>
          <w:szCs w:val="24"/>
        </w:rPr>
        <w:t>ν</w:t>
      </w:r>
      <w:r>
        <w:rPr>
          <w:rFonts w:eastAsia="Times New Roman" w:cs="Times New Roman"/>
          <w:szCs w:val="24"/>
        </w:rPr>
        <w:t xml:space="preserve"> συνάδελφο γιατρό, για να δείτε ποιος έκανε πελατειακό κράτος και ποιος κάνει κυβερνητική πολιτική, τι κάνατε εσείς και τι κάναμε εμείς. </w:t>
      </w:r>
    </w:p>
    <w:p w14:paraId="35846B7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Θα διαβάσω ένα κείμενο που αναρτήθηκ</w:t>
      </w:r>
      <w:r>
        <w:rPr>
          <w:rFonts w:eastAsia="Times New Roman" w:cs="Times New Roman"/>
          <w:szCs w:val="24"/>
        </w:rPr>
        <w:t>ε πριν από λίγες ώρες και το οποίο σας αφορά. Δεν θα χρησιμοποιήσω τις φράσεις που χρησιμοποιεί, είναι πιο αθυρόστομος από εμένα.</w:t>
      </w:r>
    </w:p>
    <w:p w14:paraId="35846B7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Υπάρχει; Είναι υπαρκτό πρόσωπο; </w:t>
      </w:r>
    </w:p>
    <w:p w14:paraId="35846B7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Ναι, είναι υπαρκτό πρόσωπο. Θα </w:t>
      </w:r>
      <w:r>
        <w:rPr>
          <w:rFonts w:eastAsia="Times New Roman" w:cs="Times New Roman"/>
          <w:szCs w:val="24"/>
        </w:rPr>
        <w:t>σας το δείξω.</w:t>
      </w:r>
    </w:p>
    <w:p w14:paraId="35846B7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Είστε φίλοι; </w:t>
      </w:r>
    </w:p>
    <w:p w14:paraId="35846B7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Όχι, φίλοι δεν είμαστε. Έχουμε μεγάλη ιδεολογική αντιπαράθεση. Δεν είμαστε φίλοι. Απλώς είναι ένας άνθρωπος με μεγάλη κοινωνική προσφορά, γιατρός είναι σε </w:t>
      </w:r>
      <w:r>
        <w:rPr>
          <w:rFonts w:eastAsia="Times New Roman" w:cs="Times New Roman"/>
          <w:szCs w:val="24"/>
        </w:rPr>
        <w:t>μητροπολ</w:t>
      </w:r>
      <w:r>
        <w:rPr>
          <w:rFonts w:eastAsia="Times New Roman" w:cs="Times New Roman"/>
          <w:szCs w:val="24"/>
        </w:rPr>
        <w:t>ιτικό κοινωνικό ιατ</w:t>
      </w:r>
      <w:r>
        <w:rPr>
          <w:rFonts w:eastAsia="Times New Roman" w:cs="Times New Roman"/>
          <w:szCs w:val="24"/>
        </w:rPr>
        <w:t>ρείο, που είχε κάνει πολύ μεγάλη δουλειά τα προηγούμενα χρόνια, γιατί τώρα με αυτά που κάνουμε έχει λιγοστέψει πάρα πολύ η δουλειά εκεί. Θέλω δ</w:t>
      </w:r>
      <w:r>
        <w:rPr>
          <w:rFonts w:eastAsia="Times New Roman" w:cs="Times New Roman"/>
          <w:szCs w:val="24"/>
        </w:rPr>
        <w:t>ύ</w:t>
      </w:r>
      <w:r>
        <w:rPr>
          <w:rFonts w:eastAsia="Times New Roman" w:cs="Times New Roman"/>
          <w:szCs w:val="24"/>
        </w:rPr>
        <w:t>ο λεπτά από την υπομονή σας, αλλά πρέπει να ακουστεί, για να δείτε ποιο είναι το ένα πελατεια</w:t>
      </w:r>
      <w:r>
        <w:rPr>
          <w:rFonts w:eastAsia="Times New Roman" w:cs="Times New Roman"/>
          <w:szCs w:val="24"/>
        </w:rPr>
        <w:t xml:space="preserve">κό κράτος και ποιο είναι το άλλο. </w:t>
      </w:r>
    </w:p>
    <w:p w14:paraId="35846B7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Υπουργέ, παρακαλώ ολοκληρώστε. </w:t>
      </w:r>
    </w:p>
    <w:p w14:paraId="35846B7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Λέει, λοιπόν: «Ιανουάριος 2014. Υπουργός Υγείας ο κ. </w:t>
      </w:r>
      <w:r>
        <w:rPr>
          <w:rFonts w:eastAsia="Times New Roman" w:cs="Times New Roman"/>
          <w:szCs w:val="24"/>
        </w:rPr>
        <w:lastRenderedPageBreak/>
        <w:t>Γεωργιάδης. Από Νοέμβριο του 2013 έχουμε στείλει λ</w:t>
      </w:r>
      <w:r>
        <w:rPr>
          <w:rFonts w:eastAsia="Times New Roman" w:cs="Times New Roman"/>
          <w:szCs w:val="24"/>
        </w:rPr>
        <w:t xml:space="preserve">ίστα με δέκα ασθενείς με σοβαρά προβλήματα υγείας που πρέπει να εισαχθούν σε νοσοκομείο για χειρουργική επέμβαση, όπως </w:t>
      </w:r>
      <w:r>
        <w:rPr>
          <w:rFonts w:eastAsia="Times New Roman" w:cs="Times New Roman"/>
          <w:szCs w:val="24"/>
          <w:lang w:val="en-US"/>
        </w:rPr>
        <w:t>by</w:t>
      </w:r>
      <w:r>
        <w:rPr>
          <w:rFonts w:eastAsia="Times New Roman" w:cs="Times New Roman"/>
          <w:szCs w:val="24"/>
        </w:rPr>
        <w:t>-</w:t>
      </w:r>
      <w:r>
        <w:rPr>
          <w:rFonts w:eastAsia="Times New Roman" w:cs="Times New Roman"/>
          <w:szCs w:val="24"/>
          <w:lang w:val="en-US"/>
        </w:rPr>
        <w:t>pass</w:t>
      </w:r>
      <w:r>
        <w:rPr>
          <w:rFonts w:eastAsia="Times New Roman" w:cs="Times New Roman"/>
          <w:szCs w:val="24"/>
        </w:rPr>
        <w:t>, ανευρύσματα, αφαίρεση κακοηθών όγκων. Από το Υπουργείο δεν δίνουν κα</w:t>
      </w:r>
      <w:r>
        <w:rPr>
          <w:rFonts w:eastAsia="Times New Roman" w:cs="Times New Roman"/>
          <w:szCs w:val="24"/>
        </w:rPr>
        <w:t>μ</w:t>
      </w:r>
      <w:r>
        <w:rPr>
          <w:rFonts w:eastAsia="Times New Roman" w:cs="Times New Roman"/>
          <w:szCs w:val="24"/>
        </w:rPr>
        <w:t>μία σημασία. Οι ασθενείς, γνωρίζοντας πως τα χρέη από τα νο</w:t>
      </w:r>
      <w:r>
        <w:rPr>
          <w:rFonts w:eastAsia="Times New Roman" w:cs="Times New Roman"/>
          <w:szCs w:val="24"/>
        </w:rPr>
        <w:t xml:space="preserve">σήλια θα πάνε στην εφορία, αρνούνται την εισαγωγή. Βγάζουμε από το </w:t>
      </w:r>
      <w:r>
        <w:rPr>
          <w:rFonts w:eastAsia="Times New Roman" w:cs="Times New Roman"/>
          <w:szCs w:val="24"/>
        </w:rPr>
        <w:t>μητροπολιτικό ιατρείο</w:t>
      </w:r>
      <w:r>
        <w:rPr>
          <w:rFonts w:eastAsia="Times New Roman" w:cs="Times New Roman"/>
          <w:szCs w:val="24"/>
        </w:rPr>
        <w:t xml:space="preserve"> δελτίο Τύπου περιγράφοντας την αναλγησία της κυβέρνησης και προσωπικά του Γεωργιάδη. </w:t>
      </w:r>
    </w:p>
    <w:p w14:paraId="35846B7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Εκείνη την ημέρα μαθαίνουμε πως ο ένας ασθενής από τους δέκα πεθαίνει. Γίνεται ο </w:t>
      </w:r>
      <w:r>
        <w:rPr>
          <w:rFonts w:eastAsia="Times New Roman" w:cs="Times New Roman"/>
          <w:szCs w:val="24"/>
        </w:rPr>
        <w:t>κακός χαμός. Ο Γεωργιάδης από τα κανάλια φωνάζει με το γνωστό του στυλ πως εμείς παίζουμε πολιτικά παιχνίδια και πως μας έχει καλέσει πολλές φορές να μιλήσουμε για όλα τα θέματα και εμείς αρνούμαστε. Μας απευθύνει πρόσκληση να πάμε στο Υπουργείο…</w:t>
      </w:r>
      <w:r>
        <w:rPr>
          <w:rFonts w:eastAsia="Times New Roman" w:cs="Times New Roman"/>
          <w:szCs w:val="24"/>
        </w:rPr>
        <w:t>»</w:t>
      </w:r>
    </w:p>
    <w:p w14:paraId="35846B7E"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(Αναστάσιος Κουράκης): </w:t>
      </w:r>
      <w:r>
        <w:rPr>
          <w:rFonts w:eastAsia="Times New Roman" w:cs="Times New Roman"/>
          <w:szCs w:val="24"/>
        </w:rPr>
        <w:t>Κύριε Υπουργέ, έτσι δεν θα τελειώσουμε καμ</w:t>
      </w:r>
      <w:r>
        <w:rPr>
          <w:rFonts w:eastAsia="Times New Roman" w:cs="Times New Roman"/>
          <w:szCs w:val="24"/>
        </w:rPr>
        <w:t>μ</w:t>
      </w:r>
      <w:r>
        <w:rPr>
          <w:rFonts w:eastAsia="Times New Roman" w:cs="Times New Roman"/>
          <w:szCs w:val="24"/>
        </w:rPr>
        <w:t>ία φορά. Σας παρακαλώ!</w:t>
      </w:r>
    </w:p>
    <w:p w14:paraId="35846B7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b/>
          <w:szCs w:val="24"/>
        </w:rPr>
        <w:t>«</w:t>
      </w:r>
      <w:r>
        <w:rPr>
          <w:rFonts w:eastAsia="Times New Roman" w:cs="Times New Roman"/>
          <w:szCs w:val="24"/>
        </w:rPr>
        <w:t xml:space="preserve">Οι ασθενείς ωρύονται πως τα χρέη από τα νοσήλια θα πάνε στην εφορία, αρνούνται την εισαγωγή. Αποφασίζουμε να </w:t>
      </w:r>
      <w:r>
        <w:rPr>
          <w:rFonts w:eastAsia="Times New Roman" w:cs="Times New Roman"/>
          <w:szCs w:val="24"/>
        </w:rPr>
        <w:lastRenderedPageBreak/>
        <w:t>πάει μια</w:t>
      </w:r>
      <w:r>
        <w:rPr>
          <w:rFonts w:eastAsia="Times New Roman" w:cs="Times New Roman"/>
          <w:szCs w:val="24"/>
        </w:rPr>
        <w:t xml:space="preserve"> αντιπροσωπεία μας. Είμαστε τρία άτομα. Μόλις μπαίνουμε στο Υπουργείο</w:t>
      </w:r>
      <w:r>
        <w:rPr>
          <w:rFonts w:eastAsia="Times New Roman" w:cs="Times New Roman"/>
          <w:szCs w:val="24"/>
        </w:rPr>
        <w:t>,</w:t>
      </w:r>
      <w:r>
        <w:rPr>
          <w:rFonts w:eastAsia="Times New Roman" w:cs="Times New Roman"/>
          <w:szCs w:val="24"/>
        </w:rPr>
        <w:t xml:space="preserve"> δεξιά και αριστερά μας συνοδεύουν «φουσκωτοί». Φτάνουμε στο γραφείο του Γεωργιάδη. Η ατμόσφαιρα είναι παγωμένη και ιδιαίτερα φορτισμένη. </w:t>
      </w:r>
    </w:p>
    <w:p w14:paraId="35846B8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Μόλις μπαίνουμε στο γραφείο του, με βλέπει και </w:t>
      </w:r>
      <w:r>
        <w:rPr>
          <w:rFonts w:eastAsia="Times New Roman" w:cs="Times New Roman"/>
          <w:szCs w:val="24"/>
        </w:rPr>
        <w:t>μου λέει «Χαίρομαι που ήρθατε, για να σας δείξω πως δεν έχετε μόνο εσείς ευαισθησία, έχω και εγώ.» «Δεν την έχουμε δει μέχρι σήμερα, αντιθέτως έχουμε δει αναλγησία και αδιαφορία για την ανθρώπινη ζωή», του απαντώ. Σηκώνεται από την καρέκλα του και μου λέει</w:t>
      </w:r>
      <w:r>
        <w:rPr>
          <w:rFonts w:eastAsia="Times New Roman" w:cs="Times New Roman"/>
          <w:szCs w:val="24"/>
        </w:rPr>
        <w:t xml:space="preserve"> βγαίνοντας στον προθάλαμο του γραφείου του: «Τους βλέπετε αυτούς τους ανθρώπους; Είναι άρρωστοι και εγώ θα κανονίσω να εισαχθούν για θεραπεία.» Γυρίζω το βλέμμα μου προς την κατεύθυνση που μου δείχνει και βλέπω γύρω στους δέκα ασθενείς να περιμένουν την ε</w:t>
      </w:r>
      <w:r>
        <w:rPr>
          <w:rFonts w:eastAsia="Times New Roman" w:cs="Times New Roman"/>
          <w:szCs w:val="24"/>
        </w:rPr>
        <w:t>λεημοσύνη του Γεωργιάδη, πρόσωπα ωχρά, πονεμένα. Μου ανεβαίνει το αίμα στο κεφάλι, κινούμαι προς το μέρος του, έχει θολώσει το μυαλό μου: «Δεν ντρέπεσαι; Αυτοί οι άνθρωποι θα έπρεπε να είναι σε θάλαμο νοσοκομείου και όχι στο γραφείο σου να σε εκλιπαρούν να</w:t>
      </w:r>
      <w:r>
        <w:rPr>
          <w:rFonts w:eastAsia="Times New Roman" w:cs="Times New Roman"/>
          <w:szCs w:val="24"/>
        </w:rPr>
        <w:t xml:space="preserve"> τους κάνεις τη χάρη να εισαχθούν. Και εσύ καμαρώνεις, παλιό τάδε κ.λπ.»</w:t>
      </w:r>
      <w:r>
        <w:rPr>
          <w:rFonts w:eastAsia="Times New Roman" w:cs="Times New Roman"/>
          <w:szCs w:val="24"/>
        </w:rPr>
        <w:t>.</w:t>
      </w:r>
      <w:r>
        <w:rPr>
          <w:rFonts w:eastAsia="Times New Roman" w:cs="Times New Roman"/>
          <w:szCs w:val="24"/>
        </w:rPr>
        <w:t xml:space="preserve"> Δεν προλαβαίνω να πω. Με απομακρύνουν οι φουσκωτοί»</w:t>
      </w:r>
      <w:r>
        <w:rPr>
          <w:rFonts w:eastAsia="Times New Roman" w:cs="Times New Roman"/>
          <w:szCs w:val="24"/>
        </w:rPr>
        <w:t>»</w:t>
      </w:r>
      <w:r>
        <w:rPr>
          <w:rFonts w:eastAsia="Times New Roman" w:cs="Times New Roman"/>
          <w:szCs w:val="24"/>
        </w:rPr>
        <w:t>.</w:t>
      </w:r>
    </w:p>
    <w:p w14:paraId="35846B8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Ποιος έκανε πελατειακό κράτος; Εμείς που ρυθμίσαμε την καθολική κάλυψη αυτών των ανθρώπων ή εσύ που τους φώναζες στο γραφείο σου</w:t>
      </w:r>
      <w:r>
        <w:rPr>
          <w:rFonts w:eastAsia="Times New Roman" w:cs="Times New Roman"/>
          <w:szCs w:val="24"/>
        </w:rPr>
        <w:t xml:space="preserve"> για να σου χρωστούν μετά; Άντε μπράβο! </w:t>
      </w:r>
    </w:p>
    <w:p w14:paraId="35846B82"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846B8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Καλώς.</w:t>
      </w:r>
    </w:p>
    <w:p w14:paraId="35846B8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Κύριε Πρόεδρε, ζητώ τον λόγο επί προσωπικού, για να απαντήσω.</w:t>
      </w:r>
    </w:p>
    <w:p w14:paraId="35846B85"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Θα </w:t>
      </w:r>
      <w:r>
        <w:rPr>
          <w:rFonts w:eastAsia="Times New Roman" w:cs="Times New Roman"/>
          <w:szCs w:val="24"/>
        </w:rPr>
        <w:t>δώσω δ</w:t>
      </w:r>
      <w:r>
        <w:rPr>
          <w:rFonts w:eastAsia="Times New Roman" w:cs="Times New Roman"/>
          <w:szCs w:val="24"/>
        </w:rPr>
        <w:t>ύ</w:t>
      </w:r>
      <w:r>
        <w:rPr>
          <w:rFonts w:eastAsia="Times New Roman" w:cs="Times New Roman"/>
          <w:szCs w:val="24"/>
        </w:rPr>
        <w:t>ο λεπτά στον κ. Γεωργιάδη</w:t>
      </w:r>
      <w:r>
        <w:rPr>
          <w:rFonts w:eastAsia="Times New Roman" w:cs="Times New Roman"/>
          <w:szCs w:val="24"/>
        </w:rPr>
        <w:t xml:space="preserve"> και </w:t>
      </w:r>
      <w:r>
        <w:rPr>
          <w:rFonts w:eastAsia="Times New Roman" w:cs="Times New Roman"/>
          <w:szCs w:val="24"/>
        </w:rPr>
        <w:t>δ</w:t>
      </w:r>
      <w:r>
        <w:rPr>
          <w:rFonts w:eastAsia="Times New Roman" w:cs="Times New Roman"/>
          <w:szCs w:val="24"/>
        </w:rPr>
        <w:t>ύ</w:t>
      </w:r>
      <w:r>
        <w:rPr>
          <w:rFonts w:eastAsia="Times New Roman" w:cs="Times New Roman"/>
          <w:szCs w:val="24"/>
        </w:rPr>
        <w:t>ο λεπτά στον κ. Βορίδη.</w:t>
      </w:r>
    </w:p>
    <w:p w14:paraId="35846B8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Να ενημερώσω ότι έχουμε άλλους δέκα ομιλητές και τον κ. Λαζαρίδη ως Κοινοβουλευτικό Εκπρόσωπο. Έχουμε να ψηφίσουμε…</w:t>
      </w:r>
    </w:p>
    <w:p w14:paraId="35846B8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Και τους εισηγητές.</w:t>
      </w:r>
    </w:p>
    <w:p w14:paraId="35846B8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ΓΕΩΡΓΙΟΣ ΛΑΜΠΡΟΥΛΗΣ (Σ</w:t>
      </w:r>
      <w:r>
        <w:rPr>
          <w:rFonts w:eastAsia="Times New Roman" w:cs="Times New Roman"/>
          <w:b/>
          <w:szCs w:val="24"/>
        </w:rPr>
        <w:t>Τ</w:t>
      </w:r>
      <w:r>
        <w:rPr>
          <w:rFonts w:eastAsia="Times New Roman" w:cs="Times New Roman"/>
          <w:b/>
          <w:szCs w:val="24"/>
        </w:rPr>
        <w:t>΄ Αντιπρόεδρος τη</w:t>
      </w:r>
      <w:r>
        <w:rPr>
          <w:rFonts w:eastAsia="Times New Roman" w:cs="Times New Roman"/>
          <w:b/>
          <w:szCs w:val="24"/>
        </w:rPr>
        <w:t xml:space="preserve">ς Βουλής): </w:t>
      </w:r>
      <w:r>
        <w:rPr>
          <w:rFonts w:eastAsia="Times New Roman" w:cs="Times New Roman"/>
          <w:szCs w:val="24"/>
        </w:rPr>
        <w:t xml:space="preserve">Και να δευτερολογήσουμε. </w:t>
      </w:r>
    </w:p>
    <w:p w14:paraId="35846B8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Έχουμε να ψηφίσουμε εκατό άρθρα. Θα δώσουμε και στους εισηγητές χρόνο, εάν θέλουν να προσθέσουν κάτι με οικονομία χρόνου.</w:t>
      </w:r>
    </w:p>
    <w:p w14:paraId="35846B8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Και μετά θα μιλήσουν από τρία λεπτά οι Βο</w:t>
      </w:r>
      <w:r>
        <w:rPr>
          <w:rFonts w:eastAsia="Times New Roman" w:cs="Times New Roman"/>
          <w:szCs w:val="24"/>
        </w:rPr>
        <w:t xml:space="preserve">υλευτές που έμειναν; </w:t>
      </w:r>
    </w:p>
    <w:p w14:paraId="35846B8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Όχι, οι Βουλευτές θα μιλήσουν κανονικά.</w:t>
      </w:r>
    </w:p>
    <w:p w14:paraId="35846B8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Πρέπει να έχουμε τελειώσει μέχρι τις 18.00΄ που αρχίζει το άλλο νομοσχέδιο. Αλλά καταλαβαίνετε ότι θα πρέπει να τετραγωνίσουμε τον κύκλο για να τα βγάλουμε όλα </w:t>
      </w:r>
      <w:r>
        <w:rPr>
          <w:rFonts w:eastAsia="Times New Roman" w:cs="Times New Roman"/>
          <w:szCs w:val="24"/>
        </w:rPr>
        <w:t>αυτά</w:t>
      </w:r>
      <w:r>
        <w:rPr>
          <w:rFonts w:eastAsia="Times New Roman" w:cs="Times New Roman"/>
          <w:szCs w:val="24"/>
        </w:rPr>
        <w:t>!</w:t>
      </w:r>
      <w:r>
        <w:rPr>
          <w:rFonts w:eastAsia="Times New Roman" w:cs="Times New Roman"/>
          <w:szCs w:val="24"/>
        </w:rPr>
        <w:t xml:space="preserve"> Μπορούμε με μια αυτοσυγκράτηση. Δεν θα στερηθεί κανένας το δικαίωμα να μιλήσει, αφού παρακαλέσω τον κ. Γεωργιάδη και τον κ. Βορίδη και τον κ. </w:t>
      </w:r>
      <w:proofErr w:type="spellStart"/>
      <w:r>
        <w:rPr>
          <w:rFonts w:eastAsia="Times New Roman" w:cs="Times New Roman"/>
          <w:szCs w:val="24"/>
        </w:rPr>
        <w:t>Πολάκη</w:t>
      </w:r>
      <w:proofErr w:type="spellEnd"/>
      <w:r>
        <w:rPr>
          <w:rFonts w:eastAsia="Times New Roman" w:cs="Times New Roman"/>
          <w:szCs w:val="24"/>
        </w:rPr>
        <w:t xml:space="preserve"> να σταματήσει αυτή η διελκυστίνδα. Ακούμε τον κ. Γεωργιάδη, αμέσως μετά ο κ. Βορίδης και μπαίνουμε στ</w:t>
      </w:r>
      <w:r>
        <w:rPr>
          <w:rFonts w:eastAsia="Times New Roman" w:cs="Times New Roman"/>
          <w:szCs w:val="24"/>
        </w:rPr>
        <w:t xml:space="preserve">ον κατάλογο ομιλητών με πρώτο τον κ. </w:t>
      </w:r>
      <w:proofErr w:type="spellStart"/>
      <w:r>
        <w:rPr>
          <w:rFonts w:eastAsia="Times New Roman" w:cs="Times New Roman"/>
          <w:szCs w:val="24"/>
        </w:rPr>
        <w:t>Ηγουμενίδη</w:t>
      </w:r>
      <w:proofErr w:type="spellEnd"/>
      <w:r>
        <w:rPr>
          <w:rFonts w:eastAsia="Times New Roman" w:cs="Times New Roman"/>
          <w:szCs w:val="24"/>
        </w:rPr>
        <w:t xml:space="preserve"> και κλείνουμε. </w:t>
      </w:r>
    </w:p>
    <w:p w14:paraId="35846B8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Ξεκινάω, κύριε Πρόεδρε, εάν και έκανε πέντε-έξι διαφορετικά προσωπικά, θα τα πάρω με τη σειρά.</w:t>
      </w:r>
    </w:p>
    <w:p w14:paraId="35846B8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Ξεκινώ με το τελευταίο, απλώς και μόνο γιατί ανέφερε τον γιατρό από</w:t>
      </w:r>
      <w:r>
        <w:rPr>
          <w:rFonts w:eastAsia="Times New Roman" w:cs="Times New Roman"/>
          <w:szCs w:val="24"/>
        </w:rPr>
        <w:t xml:space="preserve"> το Μητροπολιτικό Κοινωνικό Ιατρείο Ελληνικού - Αργυρούπολης που ήταν ή απ’ όπου ήταν, γιατί ανέφερε ότι είναι και μεγάλος ιδεολογικός του αντίπαλος. Όχι δα! ΑΝΤΑΡΣΥΑ είναι ο γιατρός. ΑΝΤΑΡΣΥΑ ήσασταν και εσείς μέχρι να γίνετε Υπουργός του ΣΥΡΙΖΑ. Μαζί ήσα</w:t>
      </w:r>
      <w:r>
        <w:rPr>
          <w:rFonts w:eastAsia="Times New Roman" w:cs="Times New Roman"/>
          <w:szCs w:val="24"/>
        </w:rPr>
        <w:t>σταν για τη δραχμή. Δεν έχετε κα</w:t>
      </w:r>
      <w:r>
        <w:rPr>
          <w:rFonts w:eastAsia="Times New Roman" w:cs="Times New Roman"/>
          <w:szCs w:val="24"/>
        </w:rPr>
        <w:t>μ</w:t>
      </w:r>
      <w:r>
        <w:rPr>
          <w:rFonts w:eastAsia="Times New Roman" w:cs="Times New Roman"/>
          <w:szCs w:val="24"/>
        </w:rPr>
        <w:t>μία ιδιαίτερη ιδεολογική διαφωνία. Μαζί ήσασταν!</w:t>
      </w:r>
    </w:p>
    <w:p w14:paraId="35846B8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Μας φέρνετε, λοιπόν, τις δήθεν καταγγελίες ενός γιατρού της ΑΝΤΑΡΣΥΑ</w:t>
      </w:r>
      <w:r>
        <w:rPr>
          <w:rFonts w:eastAsia="Times New Roman" w:cs="Times New Roman"/>
          <w:szCs w:val="24"/>
        </w:rPr>
        <w:t>,</w:t>
      </w:r>
      <w:r>
        <w:rPr>
          <w:rFonts w:eastAsia="Times New Roman" w:cs="Times New Roman"/>
          <w:szCs w:val="24"/>
        </w:rPr>
        <w:t xml:space="preserve"> με τον οποίο ήσασταν μαζί υπέρ της δραχμής τότε και μαζί στήνατε τα </w:t>
      </w:r>
      <w:r>
        <w:rPr>
          <w:rFonts w:eastAsia="Times New Roman" w:cs="Times New Roman"/>
          <w:szCs w:val="24"/>
          <w:lang w:val="en-US"/>
        </w:rPr>
        <w:t>show</w:t>
      </w:r>
      <w:r>
        <w:rPr>
          <w:rFonts w:eastAsia="Times New Roman" w:cs="Times New Roman"/>
          <w:szCs w:val="24"/>
        </w:rPr>
        <w:t>!</w:t>
      </w:r>
      <w:r>
        <w:rPr>
          <w:rFonts w:eastAsia="Times New Roman" w:cs="Times New Roman"/>
          <w:szCs w:val="24"/>
        </w:rPr>
        <w:t xml:space="preserve"> </w:t>
      </w:r>
    </w:p>
    <w:p w14:paraId="35846B9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w:t>
      </w:r>
      <w:r>
        <w:rPr>
          <w:rFonts w:eastAsia="Times New Roman" w:cs="Times New Roman"/>
          <w:b/>
          <w:szCs w:val="24"/>
        </w:rPr>
        <w:t xml:space="preserve">ΔΗ: </w:t>
      </w:r>
      <w:r>
        <w:rPr>
          <w:rFonts w:eastAsia="Times New Roman" w:cs="Times New Roman"/>
          <w:szCs w:val="24"/>
        </w:rPr>
        <w:t xml:space="preserve">Επί της ουσίας. </w:t>
      </w:r>
    </w:p>
    <w:p w14:paraId="35846B91"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Επί της ουσίας. Ακούστε, κύριε συνάδελφε, θα τα βρούμε, τα γραπτά μένουν</w:t>
      </w:r>
      <w:r>
        <w:rPr>
          <w:rFonts w:eastAsia="Times New Roman" w:cs="Times New Roman"/>
          <w:szCs w:val="24"/>
        </w:rPr>
        <w:t>!</w:t>
      </w:r>
      <w:r>
        <w:rPr>
          <w:rFonts w:eastAsia="Times New Roman" w:cs="Times New Roman"/>
          <w:szCs w:val="24"/>
        </w:rPr>
        <w:t xml:space="preserve"> </w:t>
      </w:r>
    </w:p>
    <w:p w14:paraId="35846B9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Νόμος 4238/14.Οι νόμοι είναι γραπτό πράγμα. Άρθρο 1: Με δικό μου νόμο καθιερώθηκε η συνολική και καθολική πρόσβαση όλων των πολιτώ</w:t>
      </w:r>
      <w:r>
        <w:rPr>
          <w:rFonts w:eastAsia="Times New Roman" w:cs="Times New Roman"/>
          <w:szCs w:val="24"/>
        </w:rPr>
        <w:t>ν στην υγεία και ακολούθησαν δ</w:t>
      </w:r>
      <w:r>
        <w:rPr>
          <w:rFonts w:eastAsia="Times New Roman" w:cs="Times New Roman"/>
          <w:szCs w:val="24"/>
        </w:rPr>
        <w:t>ύ</w:t>
      </w:r>
      <w:r>
        <w:rPr>
          <w:rFonts w:eastAsia="Times New Roman" w:cs="Times New Roman"/>
          <w:szCs w:val="24"/>
        </w:rPr>
        <w:t xml:space="preserve">ο υπουργικές αποφάσεις. </w:t>
      </w:r>
    </w:p>
    <w:p w14:paraId="35846B9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Τα 70 εκατομμύρια…</w:t>
      </w:r>
    </w:p>
    <w:p w14:paraId="35846B9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Με πληρωμή!</w:t>
      </w:r>
    </w:p>
    <w:p w14:paraId="35846B95"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Με τη σειρά</w:t>
      </w:r>
      <w:r>
        <w:rPr>
          <w:rFonts w:eastAsia="Times New Roman" w:cs="Times New Roman"/>
          <w:szCs w:val="24"/>
        </w:rPr>
        <w:t>,</w:t>
      </w:r>
      <w:r>
        <w:rPr>
          <w:rFonts w:eastAsia="Times New Roman" w:cs="Times New Roman"/>
          <w:szCs w:val="24"/>
        </w:rPr>
        <w:t xml:space="preserve"> μη διακόπτετε.</w:t>
      </w:r>
    </w:p>
    <w:p w14:paraId="35846B9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Ακολούθησαν δ</w:t>
      </w:r>
      <w:r>
        <w:rPr>
          <w:rFonts w:eastAsia="Times New Roman" w:cs="Times New Roman"/>
          <w:szCs w:val="24"/>
        </w:rPr>
        <w:t>ύ</w:t>
      </w:r>
      <w:r>
        <w:rPr>
          <w:rFonts w:eastAsia="Times New Roman" w:cs="Times New Roman"/>
          <w:szCs w:val="24"/>
        </w:rPr>
        <w:t>ο υπουργικές αποφάσεις, μ</w:t>
      </w:r>
      <w:r>
        <w:rPr>
          <w:rFonts w:eastAsia="Times New Roman" w:cs="Times New Roman"/>
          <w:szCs w:val="24"/>
        </w:rPr>
        <w:t>ί</w:t>
      </w:r>
      <w:r>
        <w:rPr>
          <w:rFonts w:eastAsia="Times New Roman" w:cs="Times New Roman"/>
          <w:szCs w:val="24"/>
        </w:rPr>
        <w:t xml:space="preserve">α δική μου στις </w:t>
      </w:r>
      <w:r>
        <w:rPr>
          <w:rFonts w:eastAsia="Times New Roman" w:cs="Times New Roman"/>
          <w:szCs w:val="24"/>
        </w:rPr>
        <w:t>αρχές Ιουνίου και μ</w:t>
      </w:r>
      <w:r>
        <w:rPr>
          <w:rFonts w:eastAsia="Times New Roman" w:cs="Times New Roman"/>
          <w:szCs w:val="24"/>
        </w:rPr>
        <w:t>ί</w:t>
      </w:r>
      <w:r>
        <w:rPr>
          <w:rFonts w:eastAsia="Times New Roman" w:cs="Times New Roman"/>
          <w:szCs w:val="24"/>
        </w:rPr>
        <w:t xml:space="preserve">α του κ. Βορίδη που έκαναν, η δική μου, την πλήρη πρόσβαση και στη νοσοκομειακή περίθαλψη και του </w:t>
      </w:r>
      <w:r>
        <w:rPr>
          <w:rFonts w:eastAsia="Times New Roman" w:cs="Times New Roman"/>
          <w:szCs w:val="24"/>
        </w:rPr>
        <w:lastRenderedPageBreak/>
        <w:t>κ. Βορίδη στα φάρμακα. Το μόνο το οποίο αλλάξατε εσείς σε αυτές τις αποφάσεις ήταν το θέμα των μεταναστών και τις χρόνιες παθήσεις. Όλα τα</w:t>
      </w:r>
      <w:r>
        <w:rPr>
          <w:rFonts w:eastAsia="Times New Roman" w:cs="Times New Roman"/>
          <w:szCs w:val="24"/>
        </w:rPr>
        <w:t xml:space="preserve"> άλλα τα προέβλεπε η δική μας νομοθεσία.</w:t>
      </w:r>
    </w:p>
    <w:p w14:paraId="35846B9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Έχω γραπτή απάντηση στη Βουλή των Ελλήνων τον Μάιο του 2015 ότι μέχρι τον Μάιο του 2015, κύριε Πρόεδρε, διακόσι</w:t>
      </w:r>
      <w:r>
        <w:rPr>
          <w:rFonts w:eastAsia="Times New Roman" w:cs="Times New Roman"/>
          <w:szCs w:val="24"/>
        </w:rPr>
        <w:t>ες</w:t>
      </w:r>
      <w:r>
        <w:rPr>
          <w:rFonts w:eastAsia="Times New Roman" w:cs="Times New Roman"/>
          <w:szCs w:val="24"/>
        </w:rPr>
        <w:t xml:space="preserve"> χιλιάδες ανασφάλιστοι συμπολίτες μας είχαν κάνει χρήση του </w:t>
      </w:r>
      <w:r>
        <w:rPr>
          <w:rFonts w:eastAsia="Times New Roman" w:cs="Times New Roman"/>
          <w:szCs w:val="24"/>
        </w:rPr>
        <w:t>δημοσίου συστήματος υ</w:t>
      </w:r>
      <w:r>
        <w:rPr>
          <w:rFonts w:eastAsia="Times New Roman" w:cs="Times New Roman"/>
          <w:szCs w:val="24"/>
        </w:rPr>
        <w:t>γείας χωρίς να πληρώσ</w:t>
      </w:r>
      <w:r>
        <w:rPr>
          <w:rFonts w:eastAsia="Times New Roman" w:cs="Times New Roman"/>
          <w:szCs w:val="24"/>
        </w:rPr>
        <w:t xml:space="preserve">ουν </w:t>
      </w:r>
      <w:r>
        <w:rPr>
          <w:rFonts w:eastAsia="Times New Roman" w:cs="Times New Roman"/>
          <w:szCs w:val="24"/>
        </w:rPr>
        <w:t>1</w:t>
      </w:r>
      <w:r>
        <w:rPr>
          <w:rFonts w:eastAsia="Times New Roman" w:cs="Times New Roman"/>
          <w:szCs w:val="24"/>
        </w:rPr>
        <w:t xml:space="preserve"> ευρώ, και αυτό από νόμο της δική μας κυβερνήσεως, και έχω την τιμή να πω από εμένα, ως Υπουργό, προσωπικά. Άρα όσα είπε ο κ. </w:t>
      </w:r>
      <w:proofErr w:type="spellStart"/>
      <w:r>
        <w:rPr>
          <w:rFonts w:eastAsia="Times New Roman" w:cs="Times New Roman"/>
          <w:szCs w:val="24"/>
        </w:rPr>
        <w:t>Πολάκης</w:t>
      </w:r>
      <w:proofErr w:type="spellEnd"/>
      <w:r>
        <w:rPr>
          <w:rFonts w:eastAsia="Times New Roman" w:cs="Times New Roman"/>
          <w:szCs w:val="24"/>
        </w:rPr>
        <w:t>,</w:t>
      </w:r>
      <w:r>
        <w:rPr>
          <w:rFonts w:eastAsia="Times New Roman" w:cs="Times New Roman"/>
          <w:szCs w:val="24"/>
        </w:rPr>
        <w:t xml:space="preserve"> δεν με αγγίζουν.</w:t>
      </w:r>
    </w:p>
    <w:p w14:paraId="35846B9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Πάω τώρα στο μείζον για το νομοσχέδιο. Λέει ο κ. </w:t>
      </w:r>
      <w:proofErr w:type="spellStart"/>
      <w:r>
        <w:rPr>
          <w:rFonts w:eastAsia="Times New Roman" w:cs="Times New Roman"/>
          <w:szCs w:val="24"/>
        </w:rPr>
        <w:t>Πολάκης</w:t>
      </w:r>
      <w:proofErr w:type="spellEnd"/>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το αμίμητο. Μπερδεύουν, λέει,</w:t>
      </w:r>
      <w:r>
        <w:rPr>
          <w:rFonts w:eastAsia="Times New Roman" w:cs="Times New Roman"/>
          <w:szCs w:val="24"/>
        </w:rPr>
        <w:t xml:space="preserve"> τον Αρχηγό της Αξιωματικής Αντιπολίτευσης με τα </w:t>
      </w:r>
      <w:r>
        <w:rPr>
          <w:rFonts w:eastAsia="Times New Roman" w:cs="Times New Roman"/>
          <w:szCs w:val="24"/>
        </w:rPr>
        <w:t>κέντρα υγείας</w:t>
      </w:r>
      <w:r>
        <w:rPr>
          <w:rFonts w:eastAsia="Times New Roman" w:cs="Times New Roman"/>
          <w:szCs w:val="24"/>
        </w:rPr>
        <w:t xml:space="preserve"> στους δήμους, στα νησιά. Αυτά δεν μετράνε. Θα μπορούσα να σας πω ότι δεν έχει </w:t>
      </w:r>
      <w:r>
        <w:rPr>
          <w:rFonts w:eastAsia="Times New Roman" w:cs="Times New Roman"/>
          <w:szCs w:val="24"/>
        </w:rPr>
        <w:t>κέντρο υγείας</w:t>
      </w:r>
      <w:r>
        <w:rPr>
          <w:rFonts w:eastAsia="Times New Roman" w:cs="Times New Roman"/>
          <w:szCs w:val="24"/>
        </w:rPr>
        <w:t xml:space="preserve"> ο Άγιος Δημήτριος, δεν έχει </w:t>
      </w:r>
      <w:r>
        <w:rPr>
          <w:rFonts w:eastAsia="Times New Roman" w:cs="Times New Roman"/>
          <w:szCs w:val="24"/>
        </w:rPr>
        <w:t>κέντρο υγείας</w:t>
      </w:r>
      <w:r>
        <w:rPr>
          <w:rFonts w:eastAsia="Times New Roman" w:cs="Times New Roman"/>
          <w:szCs w:val="24"/>
        </w:rPr>
        <w:t xml:space="preserve"> ο Άλιμος, δεν έχει </w:t>
      </w:r>
      <w:r>
        <w:rPr>
          <w:rFonts w:eastAsia="Times New Roman" w:cs="Times New Roman"/>
          <w:szCs w:val="24"/>
        </w:rPr>
        <w:t>κέντρο υγείας</w:t>
      </w:r>
      <w:r>
        <w:rPr>
          <w:rFonts w:eastAsia="Times New Roman" w:cs="Times New Roman"/>
          <w:szCs w:val="24"/>
        </w:rPr>
        <w:t xml:space="preserve"> το Μενίδι, δεν έχουν </w:t>
      </w:r>
      <w:r>
        <w:rPr>
          <w:rFonts w:eastAsia="Times New Roman" w:cs="Times New Roman"/>
          <w:szCs w:val="24"/>
        </w:rPr>
        <w:t>κέντρ</w:t>
      </w:r>
      <w:r>
        <w:rPr>
          <w:rFonts w:eastAsia="Times New Roman" w:cs="Times New Roman"/>
          <w:szCs w:val="24"/>
        </w:rPr>
        <w:t>ο υγείας</w:t>
      </w:r>
      <w:r>
        <w:rPr>
          <w:rFonts w:eastAsia="Times New Roman" w:cs="Times New Roman"/>
          <w:szCs w:val="24"/>
        </w:rPr>
        <w:t xml:space="preserve"> τα Βριλήσσια. </w:t>
      </w:r>
    </w:p>
    <w:p w14:paraId="35846B9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Εκεί θα έχουμε Τ</w:t>
      </w:r>
      <w:r>
        <w:rPr>
          <w:rFonts w:eastAsia="Times New Roman" w:cs="Times New Roman"/>
          <w:szCs w:val="24"/>
        </w:rPr>
        <w:t>Ο</w:t>
      </w:r>
      <w:r>
        <w:rPr>
          <w:rFonts w:eastAsia="Times New Roman" w:cs="Times New Roman"/>
          <w:szCs w:val="24"/>
        </w:rPr>
        <w:t>ΜΥ.</w:t>
      </w:r>
    </w:p>
    <w:p w14:paraId="35846B9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Με τη σειρά, μη με διακόπτετε! </w:t>
      </w:r>
    </w:p>
    <w:p w14:paraId="35846B9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ο Αναπληρωτής Υπουργός Υγείας είπε από του Βήματος της Βουλής ότι μπερδέψαμε τον Αρχηγό </w:t>
      </w:r>
      <w:r>
        <w:rPr>
          <w:rFonts w:eastAsia="Times New Roman" w:cs="Times New Roman"/>
          <w:szCs w:val="24"/>
        </w:rPr>
        <w:t>της Αξιωματικής Αντιπολιτεύσεως, διότι δεν καταλάβαμε ότι οι εξήντα από τους ενενήντα ένα</w:t>
      </w:r>
      <w:r>
        <w:rPr>
          <w:rFonts w:eastAsia="Times New Roman" w:cs="Times New Roman"/>
          <w:szCs w:val="24"/>
        </w:rPr>
        <w:t>ν</w:t>
      </w:r>
      <w:r>
        <w:rPr>
          <w:rFonts w:eastAsia="Times New Roman" w:cs="Times New Roman"/>
          <w:szCs w:val="24"/>
        </w:rPr>
        <w:t xml:space="preserve"> δήμους είναι νησιά. Με </w:t>
      </w:r>
      <w:proofErr w:type="spellStart"/>
      <w:r>
        <w:rPr>
          <w:rFonts w:eastAsia="Times New Roman" w:cs="Times New Roman"/>
          <w:szCs w:val="24"/>
        </w:rPr>
        <w:t>συγχωρείτε</w:t>
      </w:r>
      <w:proofErr w:type="spellEnd"/>
      <w:r>
        <w:rPr>
          <w:rFonts w:eastAsia="Times New Roman" w:cs="Times New Roman"/>
          <w:szCs w:val="24"/>
        </w:rPr>
        <w:t xml:space="preserve">, σε ποιο άρθρο του νομοσχεδίου σας λέτε ότι τα νησιά εξαιρούνται; </w:t>
      </w:r>
    </w:p>
    <w:p w14:paraId="35846B9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Αστικά κέντρα, λέε</w:t>
      </w:r>
      <w:r>
        <w:rPr>
          <w:rFonts w:eastAsia="Times New Roman" w:cs="Times New Roman"/>
          <w:szCs w:val="24"/>
        </w:rPr>
        <w:t>ι. Τα νησιά …</w:t>
      </w:r>
    </w:p>
    <w:p w14:paraId="35846B9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Εσείς ψηφίζετε ένα νομοσχέδιο που λέει κάθε δήμος θα έχει </w:t>
      </w:r>
      <w:r>
        <w:rPr>
          <w:rFonts w:eastAsia="Times New Roman" w:cs="Times New Roman"/>
          <w:szCs w:val="24"/>
        </w:rPr>
        <w:t>κέντρο υγείας</w:t>
      </w:r>
      <w:r>
        <w:rPr>
          <w:rFonts w:eastAsia="Times New Roman" w:cs="Times New Roman"/>
          <w:szCs w:val="24"/>
        </w:rPr>
        <w:t xml:space="preserve"> και μέσα λέτε ότι κάθε </w:t>
      </w:r>
      <w:r>
        <w:rPr>
          <w:rFonts w:eastAsia="Times New Roman" w:cs="Times New Roman"/>
          <w:szCs w:val="24"/>
        </w:rPr>
        <w:t>κέντρο υγείας</w:t>
      </w:r>
      <w:r>
        <w:rPr>
          <w:rFonts w:eastAsia="Times New Roman" w:cs="Times New Roman"/>
          <w:szCs w:val="24"/>
        </w:rPr>
        <w:t xml:space="preserve"> θα έχει τουλάχιστον σαράντα πέντε άτομα, άρα της Γαύδου με τα δ</w:t>
      </w:r>
      <w:r>
        <w:rPr>
          <w:rFonts w:eastAsia="Times New Roman" w:cs="Times New Roman"/>
          <w:szCs w:val="24"/>
        </w:rPr>
        <w:t>ύ</w:t>
      </w:r>
      <w:r>
        <w:rPr>
          <w:rFonts w:eastAsia="Times New Roman" w:cs="Times New Roman"/>
          <w:szCs w:val="24"/>
        </w:rPr>
        <w:t>ο άτομα, δεν τα πιάνει ο νόμος σας.</w:t>
      </w:r>
    </w:p>
    <w:p w14:paraId="35846B9E"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ΠΑΥ</w:t>
      </w:r>
      <w:r>
        <w:rPr>
          <w:rFonts w:eastAsia="Times New Roman" w:cs="Times New Roman"/>
          <w:b/>
          <w:szCs w:val="24"/>
        </w:rPr>
        <w:t xml:space="preserve">ΛΟΣ ΠΟΛΑΚΗΣ (Αναπληρωτής Υπουργός Υγείας): </w:t>
      </w:r>
      <w:r>
        <w:rPr>
          <w:rFonts w:eastAsia="Times New Roman" w:cs="Times New Roman"/>
          <w:szCs w:val="24"/>
        </w:rPr>
        <w:t xml:space="preserve">Εκεί θα έχει </w:t>
      </w:r>
      <w:r>
        <w:rPr>
          <w:rFonts w:eastAsia="Times New Roman" w:cs="Times New Roman"/>
          <w:szCs w:val="24"/>
        </w:rPr>
        <w:t>πολυδύναμα κέντρα υγείας</w:t>
      </w:r>
      <w:r>
        <w:rPr>
          <w:rFonts w:eastAsia="Times New Roman" w:cs="Times New Roman"/>
          <w:szCs w:val="24"/>
        </w:rPr>
        <w:t>.</w:t>
      </w:r>
    </w:p>
    <w:p w14:paraId="35846B9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Εάν, κύριε άριστε, θέλετε να κάνετε νόμο αυτά που είπατε από εκεί προ ολίγου</w:t>
      </w:r>
      <w:r>
        <w:rPr>
          <w:rFonts w:eastAsia="Times New Roman" w:cs="Times New Roman"/>
          <w:szCs w:val="24"/>
        </w:rPr>
        <w:t>,</w:t>
      </w:r>
      <w:r>
        <w:rPr>
          <w:rFonts w:eastAsia="Times New Roman" w:cs="Times New Roman"/>
          <w:szCs w:val="24"/>
        </w:rPr>
        <w:t xml:space="preserve"> θα πάρετε ένα</w:t>
      </w:r>
      <w:r>
        <w:rPr>
          <w:rFonts w:eastAsia="Times New Roman" w:cs="Times New Roman"/>
          <w:szCs w:val="24"/>
        </w:rPr>
        <w:t>ν</w:t>
      </w:r>
      <w:r>
        <w:rPr>
          <w:rFonts w:eastAsia="Times New Roman" w:cs="Times New Roman"/>
          <w:szCs w:val="24"/>
        </w:rPr>
        <w:t xml:space="preserve"> συνεργάτη σας, γιατί δεν μπορείτε να το γράψετε εσείς, και θα σας το γράψει σε άρθρο. Γιατί αυτό που ψηφίζετε </w:t>
      </w:r>
      <w:r>
        <w:rPr>
          <w:rFonts w:eastAsia="Times New Roman" w:cs="Times New Roman"/>
          <w:szCs w:val="24"/>
        </w:rPr>
        <w:lastRenderedPageBreak/>
        <w:t xml:space="preserve">τώρα είναι διαφορετικό απ’ αυτό </w:t>
      </w:r>
      <w:r>
        <w:rPr>
          <w:rFonts w:eastAsia="Times New Roman" w:cs="Times New Roman"/>
          <w:szCs w:val="24"/>
        </w:rPr>
        <w:t xml:space="preserve">που </w:t>
      </w:r>
      <w:r>
        <w:rPr>
          <w:rFonts w:eastAsia="Times New Roman" w:cs="Times New Roman"/>
          <w:szCs w:val="24"/>
        </w:rPr>
        <w:t>είπατε από το Βήμα της Βουλής, εάν δεν το έχετε καταλάβει, κύριε άριστε</w:t>
      </w:r>
      <w:r>
        <w:rPr>
          <w:rFonts w:eastAsia="Times New Roman" w:cs="Times New Roman"/>
          <w:szCs w:val="24"/>
        </w:rPr>
        <w:t>!</w:t>
      </w:r>
    </w:p>
    <w:p w14:paraId="35846BA0"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w:t>
      </w:r>
      <w:r>
        <w:rPr>
          <w:rFonts w:eastAsia="Times New Roman" w:cs="Times New Roman"/>
          <w:szCs w:val="24"/>
        </w:rPr>
        <w:t>Νέας Δημοκρατίας)</w:t>
      </w:r>
    </w:p>
    <w:p w14:paraId="35846BA1"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Όχι, δεν το έχω καταλάβει. Εσύ δεν έχεις καταλάβει!</w:t>
      </w:r>
    </w:p>
    <w:p w14:paraId="35846BA2"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Πάμε τώρα στο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Το άλλο το αφήνω για το τέλος. </w:t>
      </w:r>
    </w:p>
    <w:p w14:paraId="35846BA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Δεν θα </w:t>
      </w:r>
      <w:r>
        <w:rPr>
          <w:rFonts w:eastAsia="Times New Roman" w:cs="Times New Roman"/>
          <w:szCs w:val="24"/>
        </w:rPr>
        <w:t xml:space="preserve">σας απαντήσω; </w:t>
      </w:r>
    </w:p>
    <w:p w14:paraId="35846BA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Ο Αρχηγός της </w:t>
      </w:r>
      <w:r>
        <w:rPr>
          <w:rFonts w:eastAsia="Times New Roman" w:cs="Times New Roman"/>
          <w:szCs w:val="24"/>
        </w:rPr>
        <w:t xml:space="preserve">Αξιωματικής </w:t>
      </w:r>
      <w:r>
        <w:rPr>
          <w:rFonts w:eastAsia="Times New Roman" w:cs="Times New Roman"/>
          <w:szCs w:val="24"/>
        </w:rPr>
        <w:t xml:space="preserve">Αντιπολιτεύσεως έκανε μια καταγγελία. Ο κ. </w:t>
      </w:r>
      <w:proofErr w:type="spellStart"/>
      <w:r>
        <w:rPr>
          <w:rFonts w:eastAsia="Times New Roman" w:cs="Times New Roman"/>
          <w:szCs w:val="24"/>
        </w:rPr>
        <w:t>Πολάκης</w:t>
      </w:r>
      <w:proofErr w:type="spellEnd"/>
      <w:r>
        <w:rPr>
          <w:rFonts w:eastAsia="Times New Roman" w:cs="Times New Roman"/>
          <w:szCs w:val="24"/>
        </w:rPr>
        <w:t xml:space="preserve"> έξυπνα δεν την απάντησε και πήγε στο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w:t>
      </w:r>
    </w:p>
    <w:p w14:paraId="35846BA5"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Αυτή ήταν η απόφαση.</w:t>
      </w:r>
    </w:p>
    <w:p w14:paraId="35846BA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(Αναστάσ</w:t>
      </w:r>
      <w:r>
        <w:rPr>
          <w:rFonts w:eastAsia="Times New Roman" w:cs="Times New Roman"/>
          <w:b/>
          <w:szCs w:val="24"/>
        </w:rPr>
        <w:t xml:space="preserve">ιος Κουράκης): </w:t>
      </w:r>
      <w:r>
        <w:rPr>
          <w:rFonts w:eastAsia="Times New Roman" w:cs="Times New Roman"/>
          <w:szCs w:val="24"/>
        </w:rPr>
        <w:t xml:space="preserve">Μη διακόπτετε, κύριε </w:t>
      </w:r>
      <w:proofErr w:type="spellStart"/>
      <w:r>
        <w:rPr>
          <w:rFonts w:eastAsia="Times New Roman" w:cs="Times New Roman"/>
          <w:szCs w:val="24"/>
        </w:rPr>
        <w:t>Πολάκη</w:t>
      </w:r>
      <w:proofErr w:type="spellEnd"/>
      <w:r>
        <w:rPr>
          <w:rFonts w:eastAsia="Times New Roman" w:cs="Times New Roman"/>
          <w:szCs w:val="24"/>
        </w:rPr>
        <w:t>.</w:t>
      </w:r>
    </w:p>
    <w:p w14:paraId="35846BA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Η υπουργική απόφαση που καταργήσατε έχει μέσα το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αλλά στο άρθρο 2 είχε τις ποινές σε αυτούς οι οποίοι θα συλλαμβάνονταν από τις </w:t>
      </w:r>
      <w:r>
        <w:rPr>
          <w:rFonts w:eastAsia="Times New Roman" w:cs="Times New Roman"/>
          <w:szCs w:val="24"/>
        </w:rPr>
        <w:lastRenderedPageBreak/>
        <w:t xml:space="preserve">εταιρείες να κάνουν κλοπή στον ΕΟΠΥΥ. Είχε </w:t>
      </w:r>
      <w:r>
        <w:rPr>
          <w:rFonts w:eastAsia="Times New Roman" w:cs="Times New Roman"/>
          <w:szCs w:val="24"/>
        </w:rPr>
        <w:t xml:space="preserve">στέρηση αδείας, είχε διακοπή συμβολαίου με τον ΕΟΠΥΥ, είχε πρόστιμο. Αυτά καταργήσατε με την υπουργική σας απόφαση. </w:t>
      </w:r>
    </w:p>
    <w:p w14:paraId="35846BA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Πάλι λες ψέματα. </w:t>
      </w:r>
    </w:p>
    <w:p w14:paraId="35846BA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Μη διακόπτετε. </w:t>
      </w:r>
    </w:p>
    <w:p w14:paraId="35846BA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w:t>
      </w:r>
      <w:r>
        <w:rPr>
          <w:rFonts w:eastAsia="Times New Roman" w:cs="Times New Roman"/>
          <w:b/>
          <w:szCs w:val="24"/>
        </w:rPr>
        <w:t>ΓΕΩΡΓΙΑΔΗΣ:</w:t>
      </w:r>
      <w:r>
        <w:rPr>
          <w:rFonts w:eastAsia="Times New Roman" w:cs="Times New Roman"/>
          <w:szCs w:val="24"/>
        </w:rPr>
        <w:t xml:space="preserve"> Καταθέστε την στη Βουλή. </w:t>
      </w:r>
    </w:p>
    <w:p w14:paraId="35846BA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Εδώ είναι. Οι ποινές αφορούσαν το ’13, η υπουργική απόφαση το ’14. </w:t>
      </w:r>
    </w:p>
    <w:p w14:paraId="35846BA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Καταργήσατε όλες τις ποινές στους κλέφτες. </w:t>
      </w:r>
    </w:p>
    <w:p w14:paraId="35846BA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w:t>
      </w:r>
      <w:r>
        <w:rPr>
          <w:rFonts w:eastAsia="Times New Roman" w:cs="Times New Roman"/>
          <w:b/>
          <w:szCs w:val="24"/>
        </w:rPr>
        <w:t>ουργός Υγείας):</w:t>
      </w:r>
      <w:r>
        <w:rPr>
          <w:rFonts w:eastAsia="Times New Roman" w:cs="Times New Roman"/>
          <w:szCs w:val="24"/>
        </w:rPr>
        <w:t xml:space="preserve"> Είσαι άσχετος. Δεν ξέρεις τι σου γίνεται. </w:t>
      </w:r>
    </w:p>
    <w:p w14:paraId="35846BAE"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Κι αφήστε τις φωνές σε μένα, γιατί σας έχω αποδείξει ότι την υγεία την ξέρω καλύτερα από εσάς. Δυστυχώς για εσάς. </w:t>
      </w:r>
    </w:p>
    <w:p w14:paraId="35846BA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Λες ψέ</w:t>
      </w:r>
      <w:r>
        <w:rPr>
          <w:rFonts w:eastAsia="Times New Roman" w:cs="Times New Roman"/>
          <w:szCs w:val="24"/>
        </w:rPr>
        <w:t xml:space="preserve">ματα. Η υπουργική απόφαση, με την οποία αναίρεσα, είναι του 2014. Είσαι ψεύτης. </w:t>
      </w:r>
    </w:p>
    <w:p w14:paraId="35846BB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Υπουργέ, δεν βγάζουμε άκρη.</w:t>
      </w:r>
    </w:p>
    <w:p w14:paraId="35846BB1"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Αφαιρέσατε μαζί με το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και το άρθρο 2 που είναι οι ποινές. Αν δεν το</w:t>
      </w:r>
      <w:r>
        <w:rPr>
          <w:rFonts w:eastAsia="Times New Roman" w:cs="Times New Roman"/>
          <w:szCs w:val="24"/>
        </w:rPr>
        <w:t xml:space="preserve"> ξέρετε, σας έχουν παρασύρει. Το άρθρο 2 είναι οι ποινές στους κλέφτες και το αφαιρέσατε. </w:t>
      </w:r>
    </w:p>
    <w:p w14:paraId="35846BB2"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Γεωργιάδη, προχωρήστε παρακάτω. </w:t>
      </w:r>
    </w:p>
    <w:p w14:paraId="35846BB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Σας έχουν παρασύρει. Το άρθρο 2 είναι οι ποινές στους κλέφτες </w:t>
      </w:r>
      <w:r>
        <w:rPr>
          <w:rFonts w:eastAsia="Times New Roman" w:cs="Times New Roman"/>
          <w:szCs w:val="24"/>
        </w:rPr>
        <w:t xml:space="preserve">και το αφαιρέσατε. </w:t>
      </w:r>
    </w:p>
    <w:p w14:paraId="35846BB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Και πάμε στο τελευταίο. Και αυτό εξαιρετικά είναι το επί προσωπικού. </w:t>
      </w:r>
    </w:p>
    <w:p w14:paraId="35846BB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Κατ’ αρχάς εγώ δεν αποφεύγω να απαντήσω σε τίποτα, κύριε Πρόεδρε. Επειδή με ρώτησε ο κ. </w:t>
      </w:r>
      <w:proofErr w:type="spellStart"/>
      <w:r>
        <w:rPr>
          <w:rFonts w:eastAsia="Times New Roman" w:cs="Times New Roman"/>
          <w:szCs w:val="24"/>
        </w:rPr>
        <w:t>Πολάκης</w:t>
      </w:r>
      <w:proofErr w:type="spellEnd"/>
      <w:r>
        <w:rPr>
          <w:rFonts w:eastAsia="Times New Roman" w:cs="Times New Roman"/>
          <w:szCs w:val="24"/>
        </w:rPr>
        <w:t>,</w:t>
      </w:r>
      <w:r>
        <w:rPr>
          <w:rFonts w:eastAsia="Times New Roman" w:cs="Times New Roman"/>
          <w:szCs w:val="24"/>
        </w:rPr>
        <w:t xml:space="preserve"> μπήκα στο πανεπιστήμιο με 19.200 μόρια. Προφανώς θα εννοούσατε 19.400</w:t>
      </w:r>
      <w:r>
        <w:rPr>
          <w:rFonts w:eastAsia="Times New Roman" w:cs="Times New Roman"/>
          <w:szCs w:val="24"/>
        </w:rPr>
        <w:t xml:space="preserve"> κι όχι 1.900 που είπατε</w:t>
      </w:r>
      <w:r>
        <w:rPr>
          <w:rFonts w:eastAsia="Times New Roman" w:cs="Times New Roman"/>
          <w:szCs w:val="24"/>
        </w:rPr>
        <w:t>!</w:t>
      </w:r>
      <w:r>
        <w:rPr>
          <w:rFonts w:eastAsia="Times New Roman" w:cs="Times New Roman"/>
          <w:szCs w:val="24"/>
        </w:rPr>
        <w:t xml:space="preserve"> </w:t>
      </w:r>
    </w:p>
    <w:p w14:paraId="35846BB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Χίλια εννιακόσια εξήντα (1.960), δηλαδή 19.600. </w:t>
      </w:r>
    </w:p>
    <w:p w14:paraId="35846BB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Εγώ είχα 19,2 στα 20, για να συνεννοηθούμε, και μπήκα στο Ιστορικό</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Αρχαιολογικό Αθηνών. Πράγματι, το πήρα σε δέκα χρόνια το πτυχίο μου. Ξέρετε γιατί; Γιατί έχασα τους γονείς μου στο ενδιάμεσο και έπρεπε να φτιάξω επιχείρηση και να ζω την οικογένειά μου. </w:t>
      </w:r>
    </w:p>
    <w:p w14:paraId="35846BB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Αν ενδιαφέρεστε αλήθεια για τις φοιτητικές μου ικανότητες, στα Πρακτ</w:t>
      </w:r>
      <w:r>
        <w:rPr>
          <w:rFonts w:eastAsia="Times New Roman" w:cs="Times New Roman"/>
          <w:szCs w:val="24"/>
        </w:rPr>
        <w:t xml:space="preserve">ικά της Βουλής είναι το εγκώμιο που μου έπλεξε πέρυσι ο Υφυπουργός σας Παιδείας, ο κ. </w:t>
      </w:r>
      <w:proofErr w:type="spellStart"/>
      <w:r>
        <w:rPr>
          <w:rFonts w:eastAsia="Times New Roman" w:cs="Times New Roman"/>
          <w:szCs w:val="24"/>
        </w:rPr>
        <w:t>Πελεγρίνης</w:t>
      </w:r>
      <w:proofErr w:type="spellEnd"/>
      <w:r>
        <w:rPr>
          <w:rFonts w:eastAsia="Times New Roman" w:cs="Times New Roman"/>
          <w:szCs w:val="24"/>
        </w:rPr>
        <w:t xml:space="preserve">, που με είχε φοιτητή, και επί τρία λεπτά με έκανε να κοκκινίζω λέγοντας γιατί μου έβαλε «άριστα». Άρα είστε αδιάβαστος. </w:t>
      </w:r>
    </w:p>
    <w:p w14:paraId="35846BB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Εσείς, όμως, κύριε </w:t>
      </w:r>
      <w:proofErr w:type="spellStart"/>
      <w:r>
        <w:rPr>
          <w:rFonts w:eastAsia="Times New Roman" w:cs="Times New Roman"/>
          <w:szCs w:val="24"/>
        </w:rPr>
        <w:t>Πολάκη</w:t>
      </w:r>
      <w:proofErr w:type="spellEnd"/>
      <w:r>
        <w:rPr>
          <w:rFonts w:eastAsia="Times New Roman" w:cs="Times New Roman"/>
          <w:szCs w:val="24"/>
        </w:rPr>
        <w:t>, μπορείτε να</w:t>
      </w:r>
      <w:r>
        <w:rPr>
          <w:rFonts w:eastAsia="Times New Roman" w:cs="Times New Roman"/>
          <w:szCs w:val="24"/>
        </w:rPr>
        <w:t xml:space="preserve"> καταθέσετε στη Βουλή το πτυχίο του </w:t>
      </w:r>
      <w:proofErr w:type="spellStart"/>
      <w:r>
        <w:rPr>
          <w:rFonts w:eastAsia="Times New Roman" w:cs="Times New Roman"/>
          <w:szCs w:val="24"/>
        </w:rPr>
        <w:t>εντατικολόγου</w:t>
      </w:r>
      <w:proofErr w:type="spellEnd"/>
      <w:r>
        <w:rPr>
          <w:rFonts w:eastAsia="Times New Roman" w:cs="Times New Roman"/>
          <w:szCs w:val="24"/>
        </w:rPr>
        <w:t xml:space="preserve"> που έχετε; </w:t>
      </w:r>
    </w:p>
    <w:p w14:paraId="35846BB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Βεβαίως. </w:t>
      </w:r>
    </w:p>
    <w:p w14:paraId="35846BB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Το πτυχίο! Στα Πρακτικά το θέλω. Έχω ψάξει όλους τους ιατρικούς συλλόγους της χώρας. </w:t>
      </w:r>
    </w:p>
    <w:p w14:paraId="35846BB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Α, εσείς τα ψάχνατε!</w:t>
      </w:r>
    </w:p>
    <w:p w14:paraId="35846BB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 xml:space="preserve">Ναι, πήγατε σε </w:t>
      </w:r>
      <w:r>
        <w:rPr>
          <w:rFonts w:eastAsia="Times New Roman" w:cs="Times New Roman"/>
          <w:szCs w:val="24"/>
        </w:rPr>
        <w:t>σχολή εντατικολο</w:t>
      </w:r>
      <w:r>
        <w:rPr>
          <w:rFonts w:eastAsia="Times New Roman" w:cs="Times New Roman"/>
          <w:szCs w:val="24"/>
        </w:rPr>
        <w:t xml:space="preserve">γίας. Το πτυχίο θέλω. </w:t>
      </w:r>
    </w:p>
    <w:p w14:paraId="35846BBE"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Α, εσείς το ψάχνετε; </w:t>
      </w:r>
    </w:p>
    <w:p w14:paraId="35846BB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Εγώ, εγ</w:t>
      </w:r>
      <w:r>
        <w:rPr>
          <w:rFonts w:eastAsia="Times New Roman" w:cs="Times New Roman"/>
          <w:szCs w:val="24"/>
        </w:rPr>
        <w:t xml:space="preserve">ώ. </w:t>
      </w:r>
    </w:p>
    <w:p w14:paraId="35846BC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Υπάρχει </w:t>
      </w:r>
      <w:r>
        <w:rPr>
          <w:rFonts w:eastAsia="Times New Roman" w:cs="Times New Roman"/>
          <w:szCs w:val="24"/>
        </w:rPr>
        <w:t>σχολή εντα</w:t>
      </w:r>
      <w:r>
        <w:rPr>
          <w:rFonts w:eastAsia="Times New Roman" w:cs="Times New Roman"/>
          <w:szCs w:val="24"/>
        </w:rPr>
        <w:t xml:space="preserve">τικολογίας; </w:t>
      </w:r>
    </w:p>
    <w:p w14:paraId="35846BC1"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Υπάρχει, υπάρχει. Μια χαρά υπάρχει</w:t>
      </w:r>
      <w:r>
        <w:rPr>
          <w:rFonts w:eastAsia="Times New Roman" w:cs="Times New Roman"/>
          <w:szCs w:val="24"/>
        </w:rPr>
        <w:t>!</w:t>
      </w:r>
      <w:r>
        <w:rPr>
          <w:rFonts w:eastAsia="Times New Roman" w:cs="Times New Roman"/>
          <w:szCs w:val="24"/>
        </w:rPr>
        <w:t xml:space="preserve"> Θέλω το πιστοποιητικό που λέει ότι ολοκληρώσατε την ειδικότητα αυτή. Θέλω το πιστοποιητικό. Ξέρετε γιατί; </w:t>
      </w:r>
    </w:p>
    <w:p w14:paraId="35846BC2"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ΠΑ</w:t>
      </w:r>
      <w:r>
        <w:rPr>
          <w:rFonts w:eastAsia="Times New Roman" w:cs="Times New Roman"/>
          <w:b/>
          <w:szCs w:val="24"/>
        </w:rPr>
        <w:t>ΥΛΟΣ ΠΟΛΑΚΗΣ (Αναπληρωτής Υπουργός Υγείας):</w:t>
      </w:r>
      <w:r>
        <w:rPr>
          <w:rFonts w:eastAsia="Times New Roman" w:cs="Times New Roman"/>
          <w:szCs w:val="24"/>
        </w:rPr>
        <w:t xml:space="preserve"> Όχι.</w:t>
      </w:r>
    </w:p>
    <w:p w14:paraId="35846BC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Γιατί κάνατε τον διευθυντή εντατικολογίας χωρίς να έχετε το νόμιμο πιστοποιητικό. Εκτός αν το έχετε, οπότε φέρτε το στη Βουλή. Εγώ δεν το έχω βρει πουθενά. Επειδή, λοιπόν, εγώ σε ξέρω και εγώ θα σε κλείσω στη φυλακή, να ξέρεις ότι σε έχω μελετήσει πάρα πο</w:t>
      </w:r>
      <w:r>
        <w:rPr>
          <w:rFonts w:eastAsia="Times New Roman" w:cs="Times New Roman"/>
          <w:szCs w:val="24"/>
        </w:rPr>
        <w:t xml:space="preserve">λύ καλά. </w:t>
      </w:r>
    </w:p>
    <w:p w14:paraId="35846BC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Σήμερα δε…</w:t>
      </w:r>
    </w:p>
    <w:p w14:paraId="35846BC5"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Κύριε Γεωργιάδη, ολοκληρώστε. </w:t>
      </w:r>
    </w:p>
    <w:p w14:paraId="35846BC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…για το ΚΕΕΛΠΝΟ σε έχω πιάσει «με τη γίδα στην πλάτη». Ο φίλος σου δε</w:t>
      </w:r>
      <w:r>
        <w:rPr>
          <w:rFonts w:eastAsia="Times New Roman" w:cs="Times New Roman"/>
          <w:szCs w:val="24"/>
        </w:rPr>
        <w:t>,</w:t>
      </w:r>
      <w:r>
        <w:rPr>
          <w:rFonts w:eastAsia="Times New Roman" w:cs="Times New Roman"/>
          <w:szCs w:val="24"/>
        </w:rPr>
        <w:t xml:space="preserve"> που θα του έδινες τα 2,5 εκατομμύρια</w:t>
      </w:r>
      <w:r>
        <w:rPr>
          <w:rFonts w:eastAsia="Times New Roman" w:cs="Times New Roman"/>
          <w:szCs w:val="24"/>
        </w:rPr>
        <w:t>,</w:t>
      </w:r>
      <w:r>
        <w:rPr>
          <w:rFonts w:eastAsia="Times New Roman" w:cs="Times New Roman"/>
          <w:szCs w:val="24"/>
        </w:rPr>
        <w:t xml:space="preserve"> έχασε και τη δίκη. Και επειδή έ</w:t>
      </w:r>
      <w:r>
        <w:rPr>
          <w:rFonts w:eastAsia="Times New Roman" w:cs="Times New Roman"/>
          <w:szCs w:val="24"/>
        </w:rPr>
        <w:t>χασε και τα ασφαλιστικά μέτρα, όπως τους κατηγορούσες χθες, και την προσωρινή διαταγή χθες, έστειλες την Οικονομική Αστυνομία εκείνη την ώρα να του πάρει τους δίσκους. Πολύ μεγάλη ζημιά του έκανες! Δυόμισι εκατομμύρια θα το</w:t>
      </w:r>
      <w:r>
        <w:rPr>
          <w:rFonts w:eastAsia="Times New Roman" w:cs="Times New Roman"/>
          <w:szCs w:val="24"/>
        </w:rPr>
        <w:t>ύ</w:t>
      </w:r>
      <w:r>
        <w:rPr>
          <w:rFonts w:eastAsia="Times New Roman" w:cs="Times New Roman"/>
          <w:szCs w:val="24"/>
        </w:rPr>
        <w:t xml:space="preserve"> ’</w:t>
      </w:r>
      <w:proofErr w:type="spellStart"/>
      <w:r>
        <w:rPr>
          <w:rFonts w:eastAsia="Times New Roman" w:cs="Times New Roman"/>
          <w:szCs w:val="24"/>
        </w:rPr>
        <w:t>δινες</w:t>
      </w:r>
      <w:proofErr w:type="spellEnd"/>
      <w:r>
        <w:rPr>
          <w:rFonts w:eastAsia="Times New Roman" w:cs="Times New Roman"/>
          <w:szCs w:val="24"/>
        </w:rPr>
        <w:t>. Στο χαλάσαμε χθες εδώ!</w:t>
      </w:r>
    </w:p>
    <w:p w14:paraId="35846BC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Κοίταξέ με καλά, λοιπόν, </w:t>
      </w:r>
      <w:proofErr w:type="spellStart"/>
      <w:r>
        <w:rPr>
          <w:rFonts w:eastAsia="Times New Roman" w:cs="Times New Roman"/>
          <w:szCs w:val="24"/>
        </w:rPr>
        <w:t>Πολάκη</w:t>
      </w:r>
      <w:proofErr w:type="spellEnd"/>
      <w:r>
        <w:rPr>
          <w:rFonts w:eastAsia="Times New Roman" w:cs="Times New Roman"/>
          <w:szCs w:val="24"/>
        </w:rPr>
        <w:t xml:space="preserve">. Από μένα δεν ξεμπλέκεις. Το παίζεις καθαρός αλλά είσαι πολύ βρώμικος. </w:t>
      </w:r>
    </w:p>
    <w:p w14:paraId="35846BC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5846BC9"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846BC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Πόσο αλήτης μπορεί να είναι κανένας</w:t>
      </w:r>
      <w:r>
        <w:rPr>
          <w:rFonts w:eastAsia="Times New Roman" w:cs="Times New Roman"/>
          <w:szCs w:val="24"/>
        </w:rPr>
        <w:t xml:space="preserve">! Πόση αλητεία μπορεί να κρύβει κανείς μέσα του; </w:t>
      </w:r>
    </w:p>
    <w:p w14:paraId="35846BC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Κύριε Πρόεδρε, μου επιτρέπετε;</w:t>
      </w:r>
    </w:p>
    <w:p w14:paraId="35846BC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Κύριε Υπουργέ, δεν έχετε τον λόγο. Ο κ. Βορίδης έχει τον λόγο. </w:t>
      </w:r>
    </w:p>
    <w:p w14:paraId="35846BC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Κύριε Πρόεδρε, αν μου επιτρέπετε μικρή συμβολή σε αυτή τη </w:t>
      </w:r>
      <w:r>
        <w:rPr>
          <w:rFonts w:eastAsia="Times New Roman" w:cs="Times New Roman"/>
          <w:szCs w:val="24"/>
        </w:rPr>
        <w:t xml:space="preserve">συζήτηση περί αριστείας, το κριτήριο με το οποίο βρισκόμαστε στο </w:t>
      </w:r>
      <w:r>
        <w:rPr>
          <w:rFonts w:eastAsia="Times New Roman" w:cs="Times New Roman"/>
          <w:szCs w:val="24"/>
        </w:rPr>
        <w:t>ε</w:t>
      </w:r>
      <w:r>
        <w:rPr>
          <w:rFonts w:eastAsia="Times New Roman" w:cs="Times New Roman"/>
          <w:szCs w:val="24"/>
        </w:rPr>
        <w:t xml:space="preserve">λληνικό Κοινοβούλιο είναι η ψήφος του ελληνικού λαού. Και αυτό είναι το μείζον στη συζήτηση σε ό,τι αφορά στην πολιτική διαδικασία, κύριε </w:t>
      </w:r>
      <w:proofErr w:type="spellStart"/>
      <w:r>
        <w:rPr>
          <w:rFonts w:eastAsia="Times New Roman" w:cs="Times New Roman"/>
          <w:szCs w:val="24"/>
        </w:rPr>
        <w:t>Πολάκη</w:t>
      </w:r>
      <w:proofErr w:type="spellEnd"/>
      <w:r>
        <w:rPr>
          <w:rFonts w:eastAsia="Times New Roman" w:cs="Times New Roman"/>
          <w:szCs w:val="24"/>
        </w:rPr>
        <w:t xml:space="preserve">. </w:t>
      </w:r>
    </w:p>
    <w:p w14:paraId="35846BC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Στην πολιτική διαδικασία κυρίαρχος να αποφα</w:t>
      </w:r>
      <w:r>
        <w:rPr>
          <w:rFonts w:eastAsia="Times New Roman" w:cs="Times New Roman"/>
          <w:szCs w:val="24"/>
        </w:rPr>
        <w:t xml:space="preserve">σίσει για το πώς θα συγκροτηθεί το Κοινοβούλιο είναι ο λαός. </w:t>
      </w:r>
    </w:p>
    <w:p w14:paraId="35846BC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Προφανώς.</w:t>
      </w:r>
    </w:p>
    <w:p w14:paraId="35846BD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Αυτός αποφασίζει, αυτός κρίνει με τη δική του αντίληψη την αριστεία. Υποθέτω, λοιπόν, ότι διαγωνισμό πτυχίων τώρα εδώ δ</w:t>
      </w:r>
      <w:r>
        <w:rPr>
          <w:rFonts w:eastAsia="Times New Roman" w:cs="Times New Roman"/>
          <w:szCs w:val="24"/>
        </w:rPr>
        <w:t xml:space="preserve">εν έχει τρομερό νόημα να κάνουμε. Είτε κάποιος έχει καλές σπουδές, είτε κάποιος έχει λιγότερο καλές σπουδές, είτε κάποιος δεν έχει σπουδές. Δεν είναι εδώ ο χώρος στον οποίον θα κάνουμε </w:t>
      </w:r>
      <w:r>
        <w:rPr>
          <w:rFonts w:eastAsia="Times New Roman" w:cs="Times New Roman"/>
          <w:szCs w:val="24"/>
        </w:rPr>
        <w:t xml:space="preserve">ακαδημαϊκό </w:t>
      </w:r>
      <w:r>
        <w:rPr>
          <w:rFonts w:eastAsia="Times New Roman" w:cs="Times New Roman"/>
          <w:szCs w:val="24"/>
        </w:rPr>
        <w:t>διαγωνισμό. Εδώ είναι άλλοι οι διαγωνισμοί που γίνονται, είν</w:t>
      </w:r>
      <w:r>
        <w:rPr>
          <w:rFonts w:eastAsia="Times New Roman" w:cs="Times New Roman"/>
          <w:szCs w:val="24"/>
        </w:rPr>
        <w:t xml:space="preserve">αι άλλου τύπου και είναι άλλα τα κριτήρια που εφαρμόζονται. </w:t>
      </w:r>
    </w:p>
    <w:p w14:paraId="35846BD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Κύριε Πρόεδρε, επιτρέψτε μου.</w:t>
      </w:r>
    </w:p>
    <w:p w14:paraId="35846BD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Αναφέρθηκε ο κ. </w:t>
      </w:r>
      <w:proofErr w:type="spellStart"/>
      <w:r>
        <w:rPr>
          <w:rFonts w:eastAsia="Times New Roman" w:cs="Times New Roman"/>
          <w:szCs w:val="24"/>
        </w:rPr>
        <w:t>Πολάκης</w:t>
      </w:r>
      <w:proofErr w:type="spellEnd"/>
      <w:r>
        <w:rPr>
          <w:rFonts w:eastAsia="Times New Roman" w:cs="Times New Roman"/>
          <w:szCs w:val="24"/>
        </w:rPr>
        <w:t xml:space="preserve"> σε μια συγκεκριμένη υπουργική απόφαση την οποία, να πω την αλήθεια, δεν γνώριζα, αλλά είδα ότι </w:t>
      </w:r>
      <w:r>
        <w:rPr>
          <w:rFonts w:eastAsia="Times New Roman" w:cs="Times New Roman"/>
          <w:szCs w:val="24"/>
        </w:rPr>
        <w:t xml:space="preserve">τη </w:t>
      </w:r>
      <w:r>
        <w:rPr>
          <w:rFonts w:eastAsia="Times New Roman" w:cs="Times New Roman"/>
          <w:szCs w:val="24"/>
        </w:rPr>
        <w:t xml:space="preserve">μετέβαλε. </w:t>
      </w:r>
    </w:p>
    <w:p w14:paraId="35846BD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w:t>
      </w:r>
      <w:r>
        <w:rPr>
          <w:rFonts w:eastAsia="Times New Roman" w:cs="Times New Roman"/>
          <w:b/>
          <w:szCs w:val="24"/>
        </w:rPr>
        <w:t>ργός Υγείας):</w:t>
      </w:r>
      <w:r>
        <w:rPr>
          <w:rFonts w:eastAsia="Times New Roman" w:cs="Times New Roman"/>
          <w:szCs w:val="24"/>
        </w:rPr>
        <w:t xml:space="preserve"> Στις 11 Νοεμβρίου του 2014.</w:t>
      </w:r>
    </w:p>
    <w:p w14:paraId="35846BD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Αναφερόμαστε, φαντάζομαι -για να είμαστε όλοι συνεννοούμενοι- στην υπουργική απόφαση Γ3γ.οικ.96176/11-11-2014. Αυτή είναι, για να συνεννοηθούμε, κύριοι συνάδελφοι, τι έκανε αυτή η υπουργική απόφαση και τι προσπαθούσε να αντιμετωπίσει. </w:t>
      </w:r>
    </w:p>
    <w:p w14:paraId="35846BD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Ορθά αναφέρθηκε. Υπ</w:t>
      </w:r>
      <w:r>
        <w:rPr>
          <w:rFonts w:eastAsia="Times New Roman" w:cs="Times New Roman"/>
          <w:szCs w:val="24"/>
        </w:rPr>
        <w:t xml:space="preserve">άρχει κλειστός προϋπολογισμός δαπανών που αφορά σε </w:t>
      </w:r>
      <w:proofErr w:type="spellStart"/>
      <w:r>
        <w:rPr>
          <w:rFonts w:eastAsia="Times New Roman" w:cs="Times New Roman"/>
          <w:szCs w:val="24"/>
        </w:rPr>
        <w:t>παρόχους</w:t>
      </w:r>
      <w:proofErr w:type="spellEnd"/>
      <w:r>
        <w:rPr>
          <w:rFonts w:eastAsia="Times New Roman" w:cs="Times New Roman"/>
          <w:szCs w:val="24"/>
        </w:rPr>
        <w:t xml:space="preserve"> και στις ιδιωτικές κλινικές. Όποιος είναι αυτός. Όμως, ένα μεγάλο ζήτημα το οποίο ανακύπτει, κύριε Πρόεδρε, είναι το πώς γίνεται εσωτερικά αυτή η κατανομή των κονδυλίων. Με δυο λόγια, τι θα πάρει </w:t>
      </w:r>
      <w:r>
        <w:rPr>
          <w:rFonts w:eastAsia="Times New Roman" w:cs="Times New Roman"/>
          <w:szCs w:val="24"/>
        </w:rPr>
        <w:t>η κάθε ιδιωτική κλινική απ’ αυτόν τον εσωτερικό προϋπολογισμό. Βεβαίως, αυτό συναρτάται τελικώς με τις συνολικές υποβολές που κάνουν και βεβαίως επηρεάζει και την επιστροφή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Αυτονόητα είναι όλα αυτά. </w:t>
      </w:r>
    </w:p>
    <w:p w14:paraId="35846BD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Η μια προσέγγιση που υπήρχε είναι αυτό που θα έλεγα εγώ μια ισοπεδωτική προσέγγιση. Δηλαδή, τι έλεγε; Πόση είναι η υπέρβαση; Πόσες είναι οι υποβολές; Ανάλογα με το πόση είναι η υπέρβαση, αφαιρείται ποσοστιαία κι ενιαία σε όλους. Αυτό είναι εξαιρετικά άδικο</w:t>
      </w:r>
      <w:r>
        <w:rPr>
          <w:rFonts w:eastAsia="Times New Roman" w:cs="Times New Roman"/>
          <w:szCs w:val="24"/>
        </w:rPr>
        <w:t xml:space="preserve">. </w:t>
      </w:r>
    </w:p>
    <w:p w14:paraId="35846BD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Γιατί είναι εξαιρετικά άδικο; Πρώτον, γιατί μπορεί να υπάρχουν ορισμένοι οι οποίοι κάνουν πολύ μεγάλες υπερβάσεις. Με την ισοπεδωτική εφαρμογή, αυτό στην πραγματικότητα επιβαρύνει με ίσο τρόπο κι αυτούς που δεν κάνουν μεγάλες υπερβάσεις. Άρα εδώ πρέπει </w:t>
      </w:r>
      <w:r>
        <w:rPr>
          <w:rFonts w:eastAsia="Times New Roman" w:cs="Times New Roman"/>
          <w:szCs w:val="24"/>
        </w:rPr>
        <w:t xml:space="preserve">να βρείτε έναν τρόπο να τα αντιμετωπίσετε αυτά. </w:t>
      </w:r>
    </w:p>
    <w:p w14:paraId="35846BD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Βρήκαμε. Μόνο που δεν έχει κα</w:t>
      </w:r>
      <w:r>
        <w:rPr>
          <w:rFonts w:eastAsia="Times New Roman" w:cs="Times New Roman"/>
          <w:szCs w:val="24"/>
        </w:rPr>
        <w:t>μ</w:t>
      </w:r>
      <w:r>
        <w:rPr>
          <w:rFonts w:eastAsia="Times New Roman" w:cs="Times New Roman"/>
          <w:szCs w:val="24"/>
        </w:rPr>
        <w:t>μία σχέση μ’ αυτό.</w:t>
      </w:r>
    </w:p>
    <w:p w14:paraId="35846BD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Θα </w:t>
      </w:r>
      <w:r>
        <w:rPr>
          <w:rFonts w:eastAsia="Times New Roman" w:cs="Times New Roman"/>
          <w:szCs w:val="24"/>
        </w:rPr>
        <w:t xml:space="preserve">τα </w:t>
      </w:r>
      <w:r>
        <w:rPr>
          <w:rFonts w:eastAsia="Times New Roman" w:cs="Times New Roman"/>
          <w:szCs w:val="24"/>
        </w:rPr>
        <w:t xml:space="preserve">πείτε, κύριε Υπουργέ. </w:t>
      </w:r>
    </w:p>
    <w:p w14:paraId="35846BD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Δεύτερον, εντοπίσαμε προβλήματα. Αυτή η διαδικασία</w:t>
      </w:r>
      <w:r>
        <w:rPr>
          <w:rFonts w:eastAsia="Times New Roman" w:cs="Times New Roman"/>
          <w:szCs w:val="24"/>
        </w:rPr>
        <w:t>,</w:t>
      </w:r>
      <w:r>
        <w:rPr>
          <w:rFonts w:eastAsia="Times New Roman" w:cs="Times New Roman"/>
          <w:szCs w:val="24"/>
        </w:rPr>
        <w:t xml:space="preserve"> στην οποία α</w:t>
      </w:r>
      <w:r>
        <w:rPr>
          <w:rFonts w:eastAsia="Times New Roman" w:cs="Times New Roman"/>
          <w:szCs w:val="24"/>
        </w:rPr>
        <w:t xml:space="preserve">ναφέρθηκε ο Αρχηγός της Αξιωματικής Αντιπολίτευσης και Πρόεδρος της Νέας Δημοκρατίας κ. Μητσοτάκης, είναι μια διαδικασία στην οποία τι κάναμε; Βάλαμε και ελέγχαμε με ιδιωτικές ελεγκτικές εταιρείες τις υποβολές που έκαναν οι ιδιωτικές κλινικές. </w:t>
      </w:r>
    </w:p>
    <w:p w14:paraId="35846BD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Τι διαπιστώ</w:t>
      </w:r>
      <w:r>
        <w:rPr>
          <w:rFonts w:eastAsia="Times New Roman" w:cs="Times New Roman"/>
          <w:szCs w:val="24"/>
        </w:rPr>
        <w:t>σαμε σ’ αυτό; Διαπιστώσαμε -εγώ δεν θα είμαι ισοπεδωτικός- αρκετά προβλήματα, ορισμένα, κατά τη γνώμη μου, ποινικού χαρακτήρα. Είναι τελείως ψευδείς οι υποβολές. Έχουν υπάρξει απάτες. Πρέπει να ελεγχθούν. Εγώ είχα διαβιβάσει αυτά στον ΕΟΠΥΥ, προκειμένου να</w:t>
      </w:r>
      <w:r>
        <w:rPr>
          <w:rFonts w:eastAsia="Times New Roman" w:cs="Times New Roman"/>
          <w:szCs w:val="24"/>
        </w:rPr>
        <w:t xml:space="preserve"> γίνει έλεγχος, να φτιαχτούν φάκελοι και να προχωρήσουν εν συνεχεία ποινικές δικογραφίες, να γίνουν δηλαδή καταμηνύσεις. Αυτό είναι ένα θέμα.</w:t>
      </w:r>
    </w:p>
    <w:p w14:paraId="35846BD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Υπήρχαν, όμως, και οι λεγόμενες «διαφορές», οι οποίες είναι διαφορές μεταξύ αντισυμβαλλομένων. Εκεί θα έπρεπε να υ</w:t>
      </w:r>
      <w:r>
        <w:rPr>
          <w:rFonts w:eastAsia="Times New Roman" w:cs="Times New Roman"/>
          <w:szCs w:val="24"/>
        </w:rPr>
        <w:t xml:space="preserve">πάρξει μια διαπραγμάτευση με τον ΕΟΠΥΥ, προκειμένου να μειωθούν τα ποσά. </w:t>
      </w:r>
    </w:p>
    <w:p w14:paraId="35846BD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Απ’ αυτούς τους ελέγχους τι προέκυψε; Ότι υπήρχε μια σταθερή </w:t>
      </w:r>
      <w:proofErr w:type="spellStart"/>
      <w:r>
        <w:rPr>
          <w:rFonts w:eastAsia="Times New Roman" w:cs="Times New Roman"/>
          <w:szCs w:val="24"/>
        </w:rPr>
        <w:t>παραβατική</w:t>
      </w:r>
      <w:proofErr w:type="spellEnd"/>
      <w:r>
        <w:rPr>
          <w:rFonts w:eastAsia="Times New Roman" w:cs="Times New Roman"/>
          <w:szCs w:val="24"/>
        </w:rPr>
        <w:t xml:space="preserve"> συμπεριφορά σε ορισμένες περιπτώσεις. </w:t>
      </w:r>
    </w:p>
    <w:p w14:paraId="35846BD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Μαζεύοντάς τα όλα αυτά αυτή η υπουργική απόφαση, κύριε Πρόεδρε, τι έκαν</w:t>
      </w:r>
      <w:r>
        <w:rPr>
          <w:rFonts w:eastAsia="Times New Roman" w:cs="Times New Roman"/>
          <w:szCs w:val="24"/>
        </w:rPr>
        <w:t xml:space="preserve">ε; Προσπαθούσε να βάλει κριτήρια για την κατανομή του προϋπολογισμού. </w:t>
      </w:r>
    </w:p>
    <w:p w14:paraId="35846BD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Μην τα πούμε όλα. Ολοκληρώστε τη σκέψη σας. </w:t>
      </w:r>
    </w:p>
    <w:p w14:paraId="35846BE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Τελειώνω, κύριε Πρόεδρε.</w:t>
      </w:r>
    </w:p>
    <w:p w14:paraId="35846BE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Τι κριτήρια; Πόσο καλά έκανε τη δουλειά της μια ιδιωτική κλινι</w:t>
      </w:r>
      <w:r>
        <w:rPr>
          <w:rFonts w:eastAsia="Times New Roman" w:cs="Times New Roman"/>
          <w:szCs w:val="24"/>
        </w:rPr>
        <w:t xml:space="preserve">κή. Πόσες </w:t>
      </w:r>
      <w:proofErr w:type="spellStart"/>
      <w:r>
        <w:rPr>
          <w:rFonts w:eastAsia="Times New Roman" w:cs="Times New Roman"/>
          <w:szCs w:val="24"/>
        </w:rPr>
        <w:t>επανεισαγωγές</w:t>
      </w:r>
      <w:proofErr w:type="spellEnd"/>
      <w:r>
        <w:rPr>
          <w:rFonts w:eastAsia="Times New Roman" w:cs="Times New Roman"/>
          <w:szCs w:val="24"/>
        </w:rPr>
        <w:t xml:space="preserve"> είχε. Αν είχε ΜΕΘ. Προσπαθούσε να δει αν έχει παραβιάσει τον νόμο και αυτό να λειτουργεί επιβαρυντικά για τις υποβολές. Άρα έμπαιναν κριτήρια</w:t>
      </w:r>
      <w:r>
        <w:rPr>
          <w:rFonts w:eastAsia="Times New Roman" w:cs="Times New Roman"/>
          <w:szCs w:val="24"/>
        </w:rPr>
        <w:t>, τα οποία</w:t>
      </w:r>
      <w:r>
        <w:rPr>
          <w:rFonts w:eastAsia="Times New Roman" w:cs="Times New Roman"/>
          <w:szCs w:val="24"/>
        </w:rPr>
        <w:t xml:space="preserve"> τι έκαναν; Επιβράβευαν τις καλές κλινικές και τιμωρούσαν τις κακές κλινικές. Αυτ</w:t>
      </w:r>
      <w:r>
        <w:rPr>
          <w:rFonts w:eastAsia="Times New Roman" w:cs="Times New Roman"/>
          <w:szCs w:val="24"/>
        </w:rPr>
        <w:t xml:space="preserve">ό είναι η υπουργική απόφαση. </w:t>
      </w:r>
    </w:p>
    <w:p w14:paraId="35846BE2"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Καλώς, εντάξει. </w:t>
      </w:r>
    </w:p>
    <w:p w14:paraId="35846BE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Τελειώνω σε τριάντα δευτερόλεπτα, κύριε Πρόεδρε. Ευχαριστώ για την ανοχή σας.</w:t>
      </w:r>
    </w:p>
    <w:p w14:paraId="35846BE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Μπορεί κάποιος να πει «δεν ήθελα αυτό το κριτήριο να έχει τόση βαρύτητα, να έχ</w:t>
      </w:r>
      <w:r>
        <w:rPr>
          <w:rFonts w:eastAsia="Times New Roman" w:cs="Times New Roman"/>
          <w:szCs w:val="24"/>
        </w:rPr>
        <w:t xml:space="preserve">ει μια άλλη βαρύτητα». Μπορεί να μην έπρεπε να υπολογίζεται με 5%, να υπολογίζεται με 7%. Αυτό είναι μια πολιτική συζήτηση. </w:t>
      </w:r>
    </w:p>
    <w:p w14:paraId="35846BE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Όμως, εκείνο που δεν μπορεί να πει κάποιος και, αν γίνεται αυτό, είναι μεγάλο λάθος, είναι πολύ άδικο και τελικά θίγει τον ασθενή, </w:t>
      </w:r>
      <w:r>
        <w:rPr>
          <w:rFonts w:eastAsia="Times New Roman" w:cs="Times New Roman"/>
          <w:szCs w:val="24"/>
        </w:rPr>
        <w:t>τον νοσηλευόμενο</w:t>
      </w:r>
      <w:r>
        <w:rPr>
          <w:rFonts w:eastAsia="Times New Roman" w:cs="Times New Roman"/>
          <w:szCs w:val="24"/>
        </w:rPr>
        <w:t>,</w:t>
      </w:r>
      <w:r>
        <w:rPr>
          <w:rFonts w:eastAsia="Times New Roman" w:cs="Times New Roman"/>
          <w:szCs w:val="24"/>
        </w:rPr>
        <w:t xml:space="preserve"> ο οποίος έχει αξίωση τα λεφτά του ως ασφαλισμένου να πιάνουν τόπο και να υπάρχει ένα σύστημα</w:t>
      </w:r>
      <w:r>
        <w:rPr>
          <w:rFonts w:eastAsia="Times New Roman" w:cs="Times New Roman"/>
          <w:szCs w:val="24"/>
        </w:rPr>
        <w:t>,</w:t>
      </w:r>
      <w:r>
        <w:rPr>
          <w:rFonts w:eastAsia="Times New Roman" w:cs="Times New Roman"/>
          <w:szCs w:val="24"/>
        </w:rPr>
        <w:t xml:space="preserve"> στο οποίο και να μην κατασπαταλάται το χρήμα, αλλά και να </w:t>
      </w:r>
      <w:proofErr w:type="spellStart"/>
      <w:r>
        <w:rPr>
          <w:rFonts w:eastAsia="Times New Roman" w:cs="Times New Roman"/>
          <w:szCs w:val="24"/>
        </w:rPr>
        <w:t>κινητροδοτείται</w:t>
      </w:r>
      <w:proofErr w:type="spellEnd"/>
      <w:r>
        <w:rPr>
          <w:rFonts w:eastAsia="Times New Roman" w:cs="Times New Roman"/>
          <w:szCs w:val="24"/>
        </w:rPr>
        <w:t xml:space="preserve"> η απόδοση των ιδιωτικών κλινικών, από τη στιγμή </w:t>
      </w:r>
      <w:r>
        <w:rPr>
          <w:rFonts w:eastAsia="Times New Roman" w:cs="Times New Roman"/>
          <w:szCs w:val="24"/>
        </w:rPr>
        <w:lastRenderedPageBreak/>
        <w:t>που δεν έχετε ακολουθή</w:t>
      </w:r>
      <w:r>
        <w:rPr>
          <w:rFonts w:eastAsia="Times New Roman" w:cs="Times New Roman"/>
          <w:szCs w:val="24"/>
        </w:rPr>
        <w:t>σει και επανήλθατε σε μια ισοπεδωτική προσέγγιση –λέω «επανήλθατε», γιατί εγώ δεν έχω δει την υπουργική απόφαση και δεν ξέρω τι έχετε κάνει- είναι ότι πάντως αυτό στρατηγικά είναι σωστό, λειτούργησε και δεν θα έπρεπε να πειραχτεί η φιλοσοφία του και η λογι</w:t>
      </w:r>
      <w:r>
        <w:rPr>
          <w:rFonts w:eastAsia="Times New Roman" w:cs="Times New Roman"/>
          <w:szCs w:val="24"/>
        </w:rPr>
        <w:t xml:space="preserve">κή του. </w:t>
      </w:r>
    </w:p>
    <w:p w14:paraId="35846BE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35846BE7"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846BE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Πρόεδρε, θα ήθελα τον λόγο.</w:t>
      </w:r>
    </w:p>
    <w:p w14:paraId="35846BE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Όχι τώρα.</w:t>
      </w:r>
    </w:p>
    <w:p w14:paraId="35846BE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w:t>
      </w:r>
      <w:r>
        <w:rPr>
          <w:rFonts w:eastAsia="Times New Roman" w:cs="Times New Roman"/>
          <w:b/>
          <w:szCs w:val="24"/>
        </w:rPr>
        <w:t>Υγείας):</w:t>
      </w:r>
      <w:r>
        <w:rPr>
          <w:rFonts w:eastAsia="Times New Roman" w:cs="Times New Roman"/>
          <w:szCs w:val="24"/>
        </w:rPr>
        <w:t xml:space="preserve"> Ακούστε με, δεν θα το πάω στο προσωπικό. Θα απαντήσω στο συγκεκριμένο. Πρέπει να απαντήσω. </w:t>
      </w:r>
    </w:p>
    <w:p w14:paraId="35846BE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Ένα λεπτό σας δίνω. Αυστηρά. </w:t>
      </w:r>
    </w:p>
    <w:p w14:paraId="35846BE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Δεν πρόκειται να απαντήσω στις προηγούμενες ιστορίες. Ο καθένας είναι η ιστορία του και η διαδρομή του και είναι γνωστό τοις </w:t>
      </w:r>
      <w:proofErr w:type="spellStart"/>
      <w:r>
        <w:rPr>
          <w:rFonts w:eastAsia="Times New Roman" w:cs="Times New Roman"/>
          <w:szCs w:val="24"/>
        </w:rPr>
        <w:t>πάσι</w:t>
      </w:r>
      <w:proofErr w:type="spellEnd"/>
      <w:r>
        <w:rPr>
          <w:rFonts w:eastAsia="Times New Roman" w:cs="Times New Roman"/>
          <w:szCs w:val="24"/>
        </w:rPr>
        <w:t xml:space="preserve"> τι αξίζει και τι δεν αξίζει. Συμφωνώ με τη λογική που </w:t>
      </w:r>
      <w:r>
        <w:rPr>
          <w:rFonts w:eastAsia="Times New Roman" w:cs="Times New Roman"/>
          <w:szCs w:val="24"/>
        </w:rPr>
        <w:lastRenderedPageBreak/>
        <w:t xml:space="preserve">είπατε ότι ο λαός αποφασίζει και όχι με βάση το αν πήραμε </w:t>
      </w:r>
      <w:r>
        <w:rPr>
          <w:rFonts w:eastAsia="Times New Roman" w:cs="Times New Roman"/>
          <w:szCs w:val="24"/>
        </w:rPr>
        <w:t xml:space="preserve">βαθμό </w:t>
      </w:r>
      <w:r>
        <w:rPr>
          <w:rFonts w:eastAsia="Times New Roman" w:cs="Times New Roman"/>
          <w:szCs w:val="24"/>
        </w:rPr>
        <w:t>«</w:t>
      </w:r>
      <w:r>
        <w:rPr>
          <w:rFonts w:eastAsia="Times New Roman" w:cs="Times New Roman"/>
          <w:szCs w:val="24"/>
        </w:rPr>
        <w:t>20</w:t>
      </w:r>
      <w:r>
        <w:rPr>
          <w:rFonts w:eastAsia="Times New Roman" w:cs="Times New Roman"/>
          <w:szCs w:val="24"/>
        </w:rPr>
        <w:t>». Άλ</w:t>
      </w:r>
      <w:r>
        <w:rPr>
          <w:rFonts w:eastAsia="Times New Roman" w:cs="Times New Roman"/>
          <w:szCs w:val="24"/>
        </w:rPr>
        <w:t xml:space="preserve">λοι έχουν ξεκινήσει αυτή την ιστορία με την αριστεία προσπαθώντας να αποδείξουν ότι κάποιοι άλλοι δεν είναι. </w:t>
      </w:r>
    </w:p>
    <w:p w14:paraId="35846BE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Ακούστε, κύριε Βορίδη, επί της ουσίας. Γιατί, πραγματικά, με εσάς μπορώ να κάνω κουβέντα, όσο κι αν διαφωνούμε. </w:t>
      </w:r>
    </w:p>
    <w:p w14:paraId="35846BE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Αυτά σας είπαν. Δεν έγινε αυτό στην πράξη, όμως. Μπορεί να σας είπαν αυτά. </w:t>
      </w:r>
    </w:p>
    <w:p w14:paraId="35846BE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Το λέει η υπουργική απόφαση. </w:t>
      </w:r>
    </w:p>
    <w:p w14:paraId="35846BF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Ακούστε με, ναι, το θέμα </w:t>
      </w:r>
      <w:r>
        <w:rPr>
          <w:rFonts w:eastAsia="Times New Roman"/>
          <w:bCs/>
        </w:rPr>
        <w:t>είναι</w:t>
      </w:r>
      <w:r>
        <w:rPr>
          <w:rFonts w:eastAsia="Times New Roman" w:cs="Times New Roman"/>
          <w:szCs w:val="24"/>
        </w:rPr>
        <w:t xml:space="preserve"> ότι, όταν πειράζεις τους συντελεστές, βγάζεις άλλα πρά</w:t>
      </w:r>
      <w:r>
        <w:rPr>
          <w:rFonts w:eastAsia="Times New Roman" w:cs="Times New Roman"/>
          <w:szCs w:val="24"/>
        </w:rPr>
        <w:t xml:space="preserve">γματα. Γιατί άμα πειράζεις τα νούμερα, το είκοσι, το δέκα, το πέντε, το τριάντα, το </w:t>
      </w:r>
      <w:proofErr w:type="spellStart"/>
      <w:r>
        <w:rPr>
          <w:rFonts w:eastAsia="Times New Roman" w:cs="Times New Roman"/>
          <w:szCs w:val="24"/>
        </w:rPr>
        <w:t>γά</w:t>
      </w:r>
      <w:r>
        <w:rPr>
          <w:rFonts w:eastAsia="Times New Roman" w:cs="Times New Roman"/>
          <w:szCs w:val="24"/>
        </w:rPr>
        <w:t>μ</w:t>
      </w:r>
      <w:r>
        <w:rPr>
          <w:rFonts w:eastAsia="Times New Roman" w:cs="Times New Roman"/>
          <w:szCs w:val="24"/>
        </w:rPr>
        <w:t>μα</w:t>
      </w:r>
      <w:proofErr w:type="spellEnd"/>
      <w:r>
        <w:rPr>
          <w:rFonts w:eastAsia="Times New Roman" w:cs="Times New Roman"/>
          <w:szCs w:val="24"/>
        </w:rPr>
        <w:t>, το δέλτα κ.λπ</w:t>
      </w:r>
      <w:r>
        <w:rPr>
          <w:rFonts w:eastAsia="Times New Roman" w:cs="Times New Roman"/>
          <w:szCs w:val="24"/>
        </w:rPr>
        <w:t>.</w:t>
      </w:r>
      <w:r>
        <w:rPr>
          <w:rFonts w:eastAsia="Times New Roman" w:cs="Times New Roman"/>
          <w:szCs w:val="24"/>
        </w:rPr>
        <w:t>, βγάζεις κάτι άλλο.</w:t>
      </w:r>
    </w:p>
    <w:p w14:paraId="35846BF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Προσέξτε με τώρα. Όλα αυτά που θα λέγατε και που σε μια θεωρητική βάση θα μπορούσαμε να τα δεχθούμε, θα ίσχυαν, εάν δεν συνέβαινε </w:t>
      </w:r>
      <w:r>
        <w:rPr>
          <w:rFonts w:eastAsia="Times New Roman" w:cs="Times New Roman"/>
          <w:szCs w:val="24"/>
        </w:rPr>
        <w:t xml:space="preserve">το εξής: Προσέξτε με, το «Υγεία» δεν </w:t>
      </w:r>
      <w:r>
        <w:rPr>
          <w:rFonts w:eastAsia="Times New Roman"/>
          <w:bCs/>
        </w:rPr>
        <w:t>είναι</w:t>
      </w:r>
      <w:r>
        <w:rPr>
          <w:rFonts w:eastAsia="Times New Roman" w:cs="Times New Roman"/>
          <w:szCs w:val="24"/>
        </w:rPr>
        <w:t xml:space="preserve"> μικρή κλινική. Κάνει πολύ βαριές επεμβάσεις. Αυτός πληρώνει 48%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Το «Ιατρικό Κέντρο» και αυτό την ίδια βαρύτητα </w:t>
      </w:r>
      <w:r>
        <w:rPr>
          <w:rFonts w:eastAsia="Times New Roman"/>
          <w:bCs/>
        </w:rPr>
        <w:t>έχει</w:t>
      </w:r>
      <w:r>
        <w:rPr>
          <w:rFonts w:eastAsia="Times New Roman" w:cs="Times New Roman"/>
          <w:szCs w:val="24"/>
        </w:rPr>
        <w:t xml:space="preserve"> πάνω</w:t>
      </w:r>
      <w:r>
        <w:rPr>
          <w:rFonts w:eastAsia="Times New Roman" w:cs="Times New Roman"/>
          <w:szCs w:val="24"/>
        </w:rPr>
        <w:t>-</w:t>
      </w:r>
      <w:r>
        <w:rPr>
          <w:rFonts w:eastAsia="Times New Roman" w:cs="Times New Roman"/>
          <w:szCs w:val="24"/>
        </w:rPr>
        <w:t>κάτω, αλλά πληρώνει 38%. Το «</w:t>
      </w:r>
      <w:r>
        <w:rPr>
          <w:rFonts w:eastAsia="Times New Roman" w:cs="Times New Roman"/>
          <w:szCs w:val="24"/>
          <w:lang w:val="en-US"/>
        </w:rPr>
        <w:t>Metropolitan</w:t>
      </w:r>
      <w:r>
        <w:rPr>
          <w:rFonts w:eastAsia="Times New Roman" w:cs="Times New Roman"/>
          <w:szCs w:val="24"/>
        </w:rPr>
        <w:t xml:space="preserve">» και αυτό βαρύ </w:t>
      </w:r>
      <w:r>
        <w:rPr>
          <w:rFonts w:eastAsia="Times New Roman"/>
          <w:bCs/>
        </w:rPr>
        <w:t>είναι,</w:t>
      </w:r>
      <w:r>
        <w:rPr>
          <w:rFonts w:eastAsia="Times New Roman" w:cs="Times New Roman"/>
          <w:szCs w:val="24"/>
        </w:rPr>
        <w:t xml:space="preserve"> αλλά πληρώνει 45%</w:t>
      </w:r>
      <w:r>
        <w:rPr>
          <w:rFonts w:eastAsia="Times New Roman" w:cs="Times New Roman"/>
          <w:szCs w:val="24"/>
        </w:rPr>
        <w:t xml:space="preserve">. Κάποιες άλλες μεσαίες κλινικές, </w:t>
      </w:r>
      <w:r>
        <w:rPr>
          <w:rFonts w:eastAsia="Times New Roman" w:cs="Times New Roman"/>
          <w:szCs w:val="24"/>
        </w:rPr>
        <w:lastRenderedPageBreak/>
        <w:t xml:space="preserve">που δεν </w:t>
      </w:r>
      <w:r>
        <w:rPr>
          <w:rFonts w:eastAsia="Times New Roman"/>
          <w:bCs/>
        </w:rPr>
        <w:t>είναι</w:t>
      </w:r>
      <w:r>
        <w:rPr>
          <w:rFonts w:eastAsia="Times New Roman" w:cs="Times New Roman"/>
          <w:szCs w:val="24"/>
        </w:rPr>
        <w:t xml:space="preserve"> αυτό που λέμε τώρα ότι τους αλλάζουν σεντόνια και που </w:t>
      </w:r>
      <w:r>
        <w:rPr>
          <w:rFonts w:eastAsia="Times New Roman"/>
          <w:bCs/>
        </w:rPr>
        <w:t>είναι</w:t>
      </w:r>
      <w:r>
        <w:rPr>
          <w:rFonts w:eastAsia="Times New Roman" w:cs="Times New Roman"/>
          <w:szCs w:val="24"/>
        </w:rPr>
        <w:t xml:space="preserve"> απλώς γηροκομεία ή δεν ξέρω εγώ τι, αξιοπρεπείς μεσαίες κλινικές πλήρωναν 75% και 80%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και κάποιες άλλες με αντίστοιχους μεγάλους τζίρους π</w:t>
      </w:r>
      <w:r>
        <w:rPr>
          <w:rFonts w:eastAsia="Times New Roman" w:cs="Times New Roman"/>
          <w:szCs w:val="24"/>
        </w:rPr>
        <w:t>λήρωναν 7% και 9% και 20%. Έτσι; Ε</w:t>
      </w:r>
      <w:r>
        <w:rPr>
          <w:rFonts w:eastAsia="Times New Roman"/>
          <w:bCs/>
        </w:rPr>
        <w:t>ίναι</w:t>
      </w:r>
      <w:r>
        <w:rPr>
          <w:rFonts w:eastAsia="Times New Roman" w:cs="Times New Roman"/>
          <w:szCs w:val="24"/>
        </w:rPr>
        <w:t xml:space="preserve"> σοβαρές κλινικές και αυτές, τουλάχιστον συγκρίσιμες με τις άλλες. </w:t>
      </w:r>
    </w:p>
    <w:p w14:paraId="35846BF2" w14:textId="77777777" w:rsidR="00825165" w:rsidRDefault="00D46FE4">
      <w:pPr>
        <w:spacing w:after="0" w:line="600" w:lineRule="auto"/>
        <w:ind w:firstLine="720"/>
        <w:jc w:val="both"/>
        <w:rPr>
          <w:rFonts w:eastAsia="Times New Roman"/>
          <w:bCs/>
        </w:rPr>
      </w:pPr>
      <w:r>
        <w:rPr>
          <w:rFonts w:eastAsia="Times New Roman" w:cs="Times New Roman"/>
          <w:szCs w:val="24"/>
        </w:rPr>
        <w:t xml:space="preserve">Άρα εδώ -και δεν ξέρω αν το πήρατε χαμπάρι εσείς- κάποιος έκανε </w:t>
      </w:r>
      <w:r>
        <w:rPr>
          <w:rFonts w:eastAsia="Times New Roman" w:cs="Times New Roman"/>
          <w:szCs w:val="24"/>
          <w:lang w:val="en-US"/>
        </w:rPr>
        <w:t>deal</w:t>
      </w:r>
      <w:r>
        <w:rPr>
          <w:rFonts w:eastAsia="Times New Roman" w:cs="Times New Roman"/>
          <w:szCs w:val="24"/>
        </w:rPr>
        <w:t xml:space="preserve">. Για να βγει αυτό το αποτέλεσμα, </w:t>
      </w:r>
      <w:r>
        <w:rPr>
          <w:rFonts w:eastAsia="Times New Roman"/>
          <w:bCs/>
        </w:rPr>
        <w:t>εδώ</w:t>
      </w:r>
      <w:r>
        <w:rPr>
          <w:rFonts w:eastAsia="Times New Roman" w:cs="Times New Roman"/>
          <w:szCs w:val="24"/>
        </w:rPr>
        <w:t xml:space="preserve"> κάποιος έκανε </w:t>
      </w:r>
      <w:r>
        <w:rPr>
          <w:rFonts w:eastAsia="Times New Roman" w:cs="Times New Roman"/>
          <w:szCs w:val="24"/>
          <w:lang w:val="en-US"/>
        </w:rPr>
        <w:t>deal</w:t>
      </w:r>
      <w:r>
        <w:rPr>
          <w:rFonts w:eastAsia="Times New Roman" w:cs="Times New Roman"/>
          <w:szCs w:val="24"/>
        </w:rPr>
        <w:t xml:space="preserve"> </w:t>
      </w:r>
      <w:r>
        <w:rPr>
          <w:rFonts w:eastAsia="Times New Roman"/>
          <w:bCs/>
        </w:rPr>
        <w:t>συγκεκριμένο και επειδή δ</w:t>
      </w:r>
      <w:r>
        <w:rPr>
          <w:rFonts w:eastAsia="Times New Roman"/>
          <w:bCs/>
        </w:rPr>
        <w:t xml:space="preserve">εν του βγήκαν τα νούμερα, την περίοδο που δεν ήμασταν πάνω, ήταν οι </w:t>
      </w:r>
      <w:r>
        <w:rPr>
          <w:rFonts w:eastAsia="Times New Roman"/>
          <w:bCs/>
        </w:rPr>
        <w:t>υ</w:t>
      </w:r>
      <w:r>
        <w:rPr>
          <w:rFonts w:eastAsia="Times New Roman"/>
          <w:bCs/>
        </w:rPr>
        <w:t xml:space="preserve">πηρεσιακοί, το πασάρανε και είπαν «έλα να αλλάξουμε λίγο τα ποσοστά». Γιατί αυτό έγινε και υπέγραψε ο </w:t>
      </w:r>
      <w:r>
        <w:rPr>
          <w:rFonts w:eastAsia="Times New Roman"/>
          <w:bCs/>
        </w:rPr>
        <w:t>υ</w:t>
      </w:r>
      <w:r>
        <w:rPr>
          <w:rFonts w:eastAsia="Times New Roman"/>
          <w:bCs/>
        </w:rPr>
        <w:t>πηρεσιακός Υπουργός, που ήταν αδύνατον να καταλάβει. Εγώ που ξέρω από ιατρική κ.λπ.</w:t>
      </w:r>
      <w:r>
        <w:rPr>
          <w:rFonts w:eastAsia="Times New Roman"/>
          <w:bCs/>
        </w:rPr>
        <w:t>,</w:t>
      </w:r>
      <w:r>
        <w:rPr>
          <w:rFonts w:eastAsia="Times New Roman"/>
          <w:bCs/>
        </w:rPr>
        <w:t xml:space="preserve"> έφαγα πολύ ώρα για να καταλάβω πού κρύβεται η ιστορία. </w:t>
      </w:r>
    </w:p>
    <w:p w14:paraId="35846BF3" w14:textId="77777777" w:rsidR="00825165" w:rsidRDefault="00D46FE4">
      <w:pPr>
        <w:spacing w:after="0" w:line="600" w:lineRule="auto"/>
        <w:ind w:firstLine="720"/>
        <w:jc w:val="both"/>
        <w:rPr>
          <w:rFonts w:eastAsia="Times New Roman"/>
          <w:bCs/>
        </w:rPr>
      </w:pPr>
      <w:r>
        <w:rPr>
          <w:rFonts w:eastAsia="Times New Roman"/>
          <w:b/>
          <w:bCs/>
        </w:rPr>
        <w:t xml:space="preserve">ΠΡΟΕΔΡΕΥΩΝ (Αναστάσιος Κουράκης): </w:t>
      </w:r>
      <w:r>
        <w:rPr>
          <w:rFonts w:eastAsia="Times New Roman"/>
          <w:bCs/>
        </w:rPr>
        <w:t xml:space="preserve">Καλώς, κύριε Υπουργέ. </w:t>
      </w:r>
    </w:p>
    <w:p w14:paraId="35846BF4" w14:textId="77777777" w:rsidR="00825165" w:rsidRDefault="00D46FE4">
      <w:pPr>
        <w:spacing w:after="0" w:line="600" w:lineRule="auto"/>
        <w:ind w:firstLine="720"/>
        <w:jc w:val="both"/>
        <w:rPr>
          <w:rFonts w:eastAsia="Times New Roman"/>
          <w:bCs/>
        </w:rPr>
      </w:pPr>
      <w:r>
        <w:rPr>
          <w:rFonts w:eastAsia="Times New Roman" w:cs="Times New Roman"/>
          <w:b/>
          <w:szCs w:val="24"/>
        </w:rPr>
        <w:t>ΠΑΥΛΟΣ ΠΟΛΑΚΗΣ (Αναπληρωτής Υπουργός Υγείας):</w:t>
      </w:r>
      <w:r>
        <w:rPr>
          <w:rFonts w:eastAsia="Times New Roman" w:cs="Times New Roman"/>
          <w:szCs w:val="24"/>
        </w:rPr>
        <w:t xml:space="preserve"> </w:t>
      </w:r>
      <w:r>
        <w:rPr>
          <w:rFonts w:eastAsia="Times New Roman"/>
          <w:bCs/>
        </w:rPr>
        <w:t xml:space="preserve">Μισό λεπτό, ένα τελευταίο. Η απάντηση μας τώρα είναι αλλιώτικη. Γιατί υπάρχει πρόβλημα σε αυτό που λέτε και είπαμε το εξής: Δεν θα μπαίνουν όλα τα νοσήλια σε έναν κουβά. Δηλαδή, </w:t>
      </w:r>
      <w:r>
        <w:rPr>
          <w:rFonts w:eastAsia="Times New Roman"/>
          <w:bCs/>
        </w:rPr>
        <w:lastRenderedPageBreak/>
        <w:t>αν είναι 200 εκατομμύρια ευρώ αυτά που πρέπει να δώσουμε, τα 120 εκατομμύρια ε</w:t>
      </w:r>
      <w:r>
        <w:rPr>
          <w:rFonts w:eastAsia="Times New Roman"/>
          <w:bCs/>
        </w:rPr>
        <w:t xml:space="preserve">υρώ θα είναι τα γενικά νοσήλια, τα 40 εκατομμύρια ευρώ θα είναι ειδικά νοσήλια, που εκεί θα ρίχνουν μόνο αυτοί που έχουν και μπορούν να παρέχουν αυτή την υπηρεσία, δηλαδή εμβολισμούς, </w:t>
      </w:r>
      <w:proofErr w:type="spellStart"/>
      <w:r>
        <w:rPr>
          <w:rFonts w:eastAsia="Times New Roman"/>
          <w:bCs/>
        </w:rPr>
        <w:t>διαθωρακικές</w:t>
      </w:r>
      <w:proofErr w:type="spellEnd"/>
      <w:r>
        <w:rPr>
          <w:rFonts w:eastAsia="Times New Roman"/>
          <w:bCs/>
        </w:rPr>
        <w:t xml:space="preserve"> βαλβίδες, </w:t>
      </w:r>
      <w:r>
        <w:rPr>
          <w:rFonts w:eastAsia="Times New Roman"/>
          <w:bCs/>
          <w:lang w:val="en-US"/>
        </w:rPr>
        <w:t>by</w:t>
      </w:r>
      <w:r>
        <w:rPr>
          <w:rFonts w:eastAsia="Times New Roman"/>
          <w:bCs/>
        </w:rPr>
        <w:t>-</w:t>
      </w:r>
      <w:r>
        <w:rPr>
          <w:rFonts w:eastAsia="Times New Roman"/>
          <w:bCs/>
          <w:lang w:val="en-US"/>
        </w:rPr>
        <w:t>pass</w:t>
      </w:r>
      <w:r>
        <w:rPr>
          <w:rFonts w:eastAsia="Times New Roman"/>
          <w:bCs/>
        </w:rPr>
        <w:t>,</w:t>
      </w:r>
      <w:r>
        <w:rPr>
          <w:rFonts w:eastAsia="Times New Roman"/>
          <w:bCs/>
        </w:rPr>
        <w:t xml:space="preserve"> τα οποία δεν μπορούμε να καλύψουμε από τ</w:t>
      </w:r>
      <w:r>
        <w:rPr>
          <w:rFonts w:eastAsia="Times New Roman"/>
          <w:bCs/>
        </w:rPr>
        <w:t>ις υποδομές του δημόσιου τομέα. Αυτοί, λοιπόν, που μπορούν να τα παρέχουν αυτά θα μπαίνουν σε αυτό</w:t>
      </w:r>
      <w:r>
        <w:rPr>
          <w:rFonts w:eastAsia="Times New Roman"/>
          <w:bCs/>
        </w:rPr>
        <w:t>ν</w:t>
      </w:r>
      <w:r>
        <w:rPr>
          <w:rFonts w:eastAsia="Times New Roman"/>
          <w:bCs/>
        </w:rPr>
        <w:t xml:space="preserve"> τον κουβά. </w:t>
      </w:r>
    </w:p>
    <w:p w14:paraId="35846BF5" w14:textId="77777777" w:rsidR="00825165" w:rsidRDefault="00D46FE4">
      <w:pPr>
        <w:spacing w:after="0" w:line="600" w:lineRule="auto"/>
        <w:ind w:firstLine="720"/>
        <w:jc w:val="both"/>
        <w:rPr>
          <w:rFonts w:eastAsia="Times New Roman"/>
          <w:bCs/>
        </w:rPr>
      </w:pPr>
      <w:r>
        <w:rPr>
          <w:rFonts w:eastAsia="Times New Roman"/>
          <w:bCs/>
        </w:rPr>
        <w:t>Το ίδιο και με τις μονάδες εντατικής θεραπείας, που μας δίνει κρεβάτια ο ιδιωτικός τομέας. Δεν είναι όλα στον κουβά. Χωρίζουμε ένα κομμάτι από α</w:t>
      </w:r>
      <w:r>
        <w:rPr>
          <w:rFonts w:eastAsia="Times New Roman"/>
          <w:bCs/>
        </w:rPr>
        <w:t xml:space="preserve">υτό και λέμε ότι όσοι δίνουν κρεβάτια και έχουν σύμβαση θα πέφτουν εκεί. Το ίδιο και το θεραπευτικό </w:t>
      </w:r>
      <w:proofErr w:type="spellStart"/>
      <w:r>
        <w:rPr>
          <w:rFonts w:eastAsia="Times New Roman"/>
          <w:bCs/>
        </w:rPr>
        <w:t>ραδιοφάρμακο</w:t>
      </w:r>
      <w:proofErr w:type="spellEnd"/>
      <w:r>
        <w:rPr>
          <w:rFonts w:eastAsia="Times New Roman"/>
          <w:bCs/>
        </w:rPr>
        <w:t xml:space="preserve"> ή η ακτινοθεραπεία. Είναι χώρια οι κωδικοί σε αυτά. </w:t>
      </w:r>
    </w:p>
    <w:p w14:paraId="35846BF6" w14:textId="77777777" w:rsidR="00825165" w:rsidRDefault="00D46FE4">
      <w:pPr>
        <w:spacing w:after="0" w:line="600" w:lineRule="auto"/>
        <w:ind w:firstLine="720"/>
        <w:jc w:val="both"/>
        <w:rPr>
          <w:rFonts w:eastAsia="Times New Roman"/>
          <w:bCs/>
        </w:rPr>
      </w:pPr>
      <w:r>
        <w:rPr>
          <w:rFonts w:eastAsia="Times New Roman"/>
          <w:bCs/>
        </w:rPr>
        <w:t xml:space="preserve">Άρα, μια κλινική που τα έχει όλα αυτά, καταθέτει χωριστά, </w:t>
      </w:r>
      <w:r>
        <w:rPr>
          <w:rFonts w:eastAsia="Times New Roman"/>
          <w:bCs/>
          <w:shd w:val="clear" w:color="auto" w:fill="FFFFFF"/>
        </w:rPr>
        <w:t>όμως,</w:t>
      </w:r>
      <w:r>
        <w:rPr>
          <w:rFonts w:eastAsia="Times New Roman"/>
          <w:bCs/>
        </w:rPr>
        <w:t xml:space="preserve"> τιμολόγια με έλεγχο, που γ</w:t>
      </w:r>
      <w:r>
        <w:rPr>
          <w:rFonts w:eastAsia="Times New Roman"/>
          <w:bCs/>
        </w:rPr>
        <w:t xml:space="preserve">ια πρώτη φορά ο ΕΟΠΥΥ έκανε έλεγχο το 2016, γιατί μέχρι τότε, όπως και τα ασφαλιστικά ταμεία, τι έκανε; Μου κατέθεσες 100.000; Πάρε 90.000 και τα 10.000 θα τα βρούμε. Τι να βρούμε; Αυτά είναι τα 150 εκατομμύρια ευρώ του ΙΚΑ που χρωστάμε. </w:t>
      </w:r>
    </w:p>
    <w:p w14:paraId="35846BF7" w14:textId="77777777" w:rsidR="00825165" w:rsidRDefault="00D46FE4">
      <w:pPr>
        <w:spacing w:after="0" w:line="600" w:lineRule="auto"/>
        <w:ind w:firstLine="720"/>
        <w:jc w:val="both"/>
        <w:rPr>
          <w:rFonts w:eastAsia="Times New Roman"/>
          <w:bCs/>
        </w:rPr>
      </w:pPr>
      <w:r>
        <w:rPr>
          <w:rFonts w:eastAsia="Times New Roman"/>
          <w:b/>
          <w:bCs/>
        </w:rPr>
        <w:lastRenderedPageBreak/>
        <w:t>ΠΡΟΕΔΡΕΥΩΝ (Αναστ</w:t>
      </w:r>
      <w:r>
        <w:rPr>
          <w:rFonts w:eastAsia="Times New Roman"/>
          <w:b/>
          <w:bCs/>
        </w:rPr>
        <w:t xml:space="preserve">άσιος Κουράκης): </w:t>
      </w:r>
      <w:r>
        <w:rPr>
          <w:rFonts w:eastAsia="Times New Roman"/>
          <w:bCs/>
        </w:rPr>
        <w:t xml:space="preserve">Ολοκληρώστε, παρακαλώ. </w:t>
      </w:r>
    </w:p>
    <w:p w14:paraId="35846BF8" w14:textId="77777777" w:rsidR="00825165" w:rsidRDefault="00D46FE4">
      <w:pPr>
        <w:spacing w:after="0" w:line="600" w:lineRule="auto"/>
        <w:ind w:firstLine="720"/>
        <w:jc w:val="both"/>
        <w:rPr>
          <w:rFonts w:eastAsia="Times New Roman"/>
          <w:bCs/>
        </w:rPr>
      </w:pPr>
      <w:r>
        <w:rPr>
          <w:rFonts w:eastAsia="Times New Roman" w:cs="Times New Roman"/>
          <w:b/>
          <w:szCs w:val="24"/>
        </w:rPr>
        <w:t>ΠΑΥΛΟΣ ΠΟΛΑΚΗΣ (Αναπληρωτής Υπουργός Υγείας):</w:t>
      </w:r>
      <w:r>
        <w:rPr>
          <w:rFonts w:eastAsia="Times New Roman" w:cs="Times New Roman"/>
          <w:szCs w:val="24"/>
        </w:rPr>
        <w:t xml:space="preserve"> </w:t>
      </w:r>
      <w:r>
        <w:rPr>
          <w:rFonts w:eastAsia="Times New Roman"/>
          <w:bCs/>
        </w:rPr>
        <w:t xml:space="preserve">Και τώρα, λοιπόν, καταθέτεις τους χωριστούς κωδικούς και πέφτει </w:t>
      </w:r>
      <w:r>
        <w:rPr>
          <w:rFonts w:eastAsia="Times New Roman"/>
          <w:bCs/>
          <w:lang w:val="en-US"/>
        </w:rPr>
        <w:t>claw</w:t>
      </w:r>
      <w:r>
        <w:rPr>
          <w:rFonts w:eastAsia="Times New Roman"/>
          <w:bCs/>
        </w:rPr>
        <w:t xml:space="preserve"> </w:t>
      </w:r>
      <w:r>
        <w:rPr>
          <w:rFonts w:eastAsia="Times New Roman"/>
          <w:bCs/>
          <w:lang w:val="en-US"/>
        </w:rPr>
        <w:t>back</w:t>
      </w:r>
      <w:r>
        <w:rPr>
          <w:rFonts w:eastAsia="Times New Roman"/>
          <w:bCs/>
        </w:rPr>
        <w:t xml:space="preserve"> μόνο σε αυτούς που έχουν καταθέσει στον τάδε κωδικό. </w:t>
      </w:r>
    </w:p>
    <w:p w14:paraId="35846BF9" w14:textId="77777777" w:rsidR="00825165" w:rsidRDefault="00D46FE4">
      <w:pPr>
        <w:spacing w:after="0" w:line="600" w:lineRule="auto"/>
        <w:ind w:firstLine="720"/>
        <w:jc w:val="both"/>
        <w:rPr>
          <w:rFonts w:eastAsia="Times New Roman"/>
          <w:bCs/>
        </w:rPr>
      </w:pPr>
      <w:r>
        <w:rPr>
          <w:rFonts w:eastAsia="Times New Roman"/>
          <w:b/>
          <w:bCs/>
        </w:rPr>
        <w:t xml:space="preserve">ΠΡΟΕΔΡΕΥΩΝ (Αναστάσιος Κουράκης): </w:t>
      </w:r>
      <w:r>
        <w:rPr>
          <w:rFonts w:eastAsia="Times New Roman"/>
          <w:bCs/>
        </w:rPr>
        <w:t xml:space="preserve">Καλώς, </w:t>
      </w:r>
      <w:r>
        <w:rPr>
          <w:rFonts w:eastAsia="Times New Roman"/>
          <w:bCs/>
        </w:rPr>
        <w:t xml:space="preserve">κύριε Υπουργέ. Κατανοητό. </w:t>
      </w:r>
    </w:p>
    <w:p w14:paraId="35846BFA" w14:textId="77777777" w:rsidR="00825165" w:rsidRDefault="00D46FE4">
      <w:pPr>
        <w:spacing w:after="0" w:line="600" w:lineRule="auto"/>
        <w:ind w:firstLine="720"/>
        <w:jc w:val="both"/>
        <w:rPr>
          <w:rFonts w:eastAsia="Times New Roman"/>
          <w:bCs/>
        </w:rPr>
      </w:pPr>
      <w:r>
        <w:rPr>
          <w:rFonts w:eastAsia="Times New Roman" w:cs="Times New Roman"/>
          <w:b/>
          <w:szCs w:val="24"/>
        </w:rPr>
        <w:t>ΠΑΥΛΟΣ ΠΟΛΑΚΗΣ (Αναπληρωτής Υπουργός Υγείας):</w:t>
      </w:r>
      <w:r>
        <w:rPr>
          <w:rFonts w:eastAsia="Times New Roman"/>
          <w:bCs/>
        </w:rPr>
        <w:t xml:space="preserve">Αυτή είναι η σωτηρία. Έτσι λύνεται και χωρίς τα </w:t>
      </w:r>
      <w:r>
        <w:rPr>
          <w:rFonts w:eastAsia="Times New Roman"/>
          <w:bCs/>
        </w:rPr>
        <w:t>«</w:t>
      </w:r>
      <w:proofErr w:type="spellStart"/>
      <w:r>
        <w:rPr>
          <w:rFonts w:eastAsia="Times New Roman"/>
          <w:bCs/>
        </w:rPr>
        <w:t>μπερδεγουέι</w:t>
      </w:r>
      <w:proofErr w:type="spellEnd"/>
      <w:r>
        <w:rPr>
          <w:rFonts w:eastAsia="Times New Roman"/>
          <w:bCs/>
        </w:rPr>
        <w:t>»</w:t>
      </w:r>
      <w:r>
        <w:rPr>
          <w:rFonts w:eastAsia="Times New Roman"/>
          <w:bCs/>
        </w:rPr>
        <w:t xml:space="preserve"> που είχαν με τα ποσοστά εδώ, τα οποία είναι προφανές ότι κάποιους επιχειρηματικούς ομίλους το</w:t>
      </w:r>
      <w:r>
        <w:rPr>
          <w:rFonts w:eastAsia="Times New Roman"/>
          <w:bCs/>
        </w:rPr>
        <w:t>ύ</w:t>
      </w:r>
      <w:r>
        <w:rPr>
          <w:rFonts w:eastAsia="Times New Roman"/>
          <w:bCs/>
        </w:rPr>
        <w:t>ς ευνόησαν και κάποιους άλλο</w:t>
      </w:r>
      <w:r>
        <w:rPr>
          <w:rFonts w:eastAsia="Times New Roman"/>
          <w:bCs/>
        </w:rPr>
        <w:t>υς το</w:t>
      </w:r>
      <w:r>
        <w:rPr>
          <w:rFonts w:eastAsia="Times New Roman"/>
          <w:bCs/>
        </w:rPr>
        <w:t>ύ</w:t>
      </w:r>
      <w:r>
        <w:rPr>
          <w:rFonts w:eastAsia="Times New Roman"/>
          <w:bCs/>
        </w:rPr>
        <w:t xml:space="preserve">ς έριξαν. Είναι σαφές επί της πράξης πλέον. </w:t>
      </w:r>
    </w:p>
    <w:p w14:paraId="35846BFB" w14:textId="77777777" w:rsidR="00825165" w:rsidRDefault="00D46FE4">
      <w:pPr>
        <w:spacing w:after="0" w:line="600" w:lineRule="auto"/>
        <w:ind w:firstLine="720"/>
        <w:jc w:val="both"/>
        <w:rPr>
          <w:rFonts w:eastAsia="Times New Roman"/>
          <w:bCs/>
        </w:rPr>
      </w:pPr>
      <w:r>
        <w:rPr>
          <w:rFonts w:eastAsia="Times New Roman"/>
          <w:bCs/>
        </w:rPr>
        <w:t>Ευχαριστώ πολύ.</w:t>
      </w:r>
    </w:p>
    <w:p w14:paraId="35846BFC" w14:textId="77777777" w:rsidR="00825165" w:rsidRDefault="00D46FE4">
      <w:pPr>
        <w:spacing w:after="0" w:line="600" w:lineRule="auto"/>
        <w:ind w:firstLine="720"/>
        <w:jc w:val="both"/>
        <w:rPr>
          <w:rFonts w:eastAsia="Times New Roman"/>
          <w:bCs/>
        </w:rPr>
      </w:pPr>
      <w:r>
        <w:rPr>
          <w:rFonts w:eastAsia="Times New Roman"/>
          <w:b/>
          <w:bCs/>
        </w:rPr>
        <w:t xml:space="preserve">ΠΡΟΕΔΡΕΥΩΝ (Αναστάσιος Κουράκης): </w:t>
      </w:r>
      <w:r>
        <w:rPr>
          <w:rFonts w:eastAsia="Times New Roman"/>
          <w:bCs/>
        </w:rPr>
        <w:t xml:space="preserve">Ευχαριστούμε. </w:t>
      </w:r>
    </w:p>
    <w:p w14:paraId="35846BFD" w14:textId="77777777" w:rsidR="00825165" w:rsidRDefault="00D46FE4">
      <w:pPr>
        <w:spacing w:after="0" w:line="600" w:lineRule="auto"/>
        <w:ind w:firstLine="720"/>
        <w:jc w:val="both"/>
        <w:rPr>
          <w:rFonts w:eastAsia="Times New Roman"/>
          <w:bCs/>
        </w:rPr>
      </w:pPr>
      <w:r>
        <w:rPr>
          <w:rFonts w:eastAsia="Times New Roman"/>
          <w:bCs/>
        </w:rPr>
        <w:t xml:space="preserve">Ο κ. </w:t>
      </w:r>
      <w:proofErr w:type="spellStart"/>
      <w:r>
        <w:rPr>
          <w:rFonts w:eastAsia="Times New Roman"/>
          <w:bCs/>
        </w:rPr>
        <w:t>Ηγουμενίδης</w:t>
      </w:r>
      <w:proofErr w:type="spellEnd"/>
      <w:r>
        <w:rPr>
          <w:rFonts w:eastAsia="Times New Roman"/>
          <w:bCs/>
        </w:rPr>
        <w:t xml:space="preserve"> έχει τον λόγο. Να παρακαλέσω όλους για τον απόλυτο σεβασμό στον χρόνο, για να γίνει η διαδικασία.</w:t>
      </w:r>
    </w:p>
    <w:p w14:paraId="35846BFE" w14:textId="77777777" w:rsidR="00825165" w:rsidRDefault="00D46FE4">
      <w:pPr>
        <w:spacing w:after="0" w:line="600" w:lineRule="auto"/>
        <w:ind w:firstLine="720"/>
        <w:jc w:val="both"/>
        <w:rPr>
          <w:rFonts w:eastAsia="Times New Roman"/>
          <w:bCs/>
        </w:rPr>
      </w:pPr>
      <w:r>
        <w:rPr>
          <w:rFonts w:eastAsia="Times New Roman"/>
          <w:b/>
          <w:bCs/>
        </w:rPr>
        <w:t>ΝΙΚΟΛΑΟΣ ΗΓΟΥΜΕΝΙΔΗΣ:</w:t>
      </w:r>
      <w:r>
        <w:rPr>
          <w:rFonts w:eastAsia="Times New Roman"/>
          <w:bCs/>
        </w:rPr>
        <w:t xml:space="preserve"> Ευχ</w:t>
      </w:r>
      <w:r>
        <w:rPr>
          <w:rFonts w:eastAsia="Times New Roman"/>
          <w:bCs/>
        </w:rPr>
        <w:t xml:space="preserve">αριστώ πολύ, κύριε Πρόεδρε. </w:t>
      </w:r>
    </w:p>
    <w:p w14:paraId="35846BFF" w14:textId="77777777" w:rsidR="00825165" w:rsidRDefault="00D46FE4">
      <w:pPr>
        <w:spacing w:after="0" w:line="600" w:lineRule="auto"/>
        <w:ind w:firstLine="720"/>
        <w:jc w:val="both"/>
        <w:rPr>
          <w:rFonts w:eastAsia="Times New Roman"/>
          <w:bCs/>
        </w:rPr>
      </w:pPr>
      <w:r>
        <w:rPr>
          <w:rFonts w:eastAsia="Times New Roman"/>
          <w:bCs/>
        </w:rPr>
        <w:lastRenderedPageBreak/>
        <w:t xml:space="preserve">Κύριοι Υπουργοί, κυρίες και κύριοι συνάδελφοι, παρά του ότι έχω να πω πάρα πολλά για το θέμα της υγείας, δεν μπορώ να αποφύγω τον πειρασμό να σχολιάσω τα πρόσωπα των αγανακτισμένων άριστων που είδαμε εδώ σήμερα. </w:t>
      </w:r>
    </w:p>
    <w:p w14:paraId="35846C00" w14:textId="77777777" w:rsidR="00825165" w:rsidRDefault="00D46FE4">
      <w:pPr>
        <w:spacing w:after="0" w:line="600" w:lineRule="auto"/>
        <w:ind w:firstLine="720"/>
        <w:jc w:val="both"/>
        <w:rPr>
          <w:rFonts w:eastAsia="Times New Roman"/>
          <w:bCs/>
        </w:rPr>
      </w:pPr>
      <w:r>
        <w:rPr>
          <w:rFonts w:eastAsia="Times New Roman"/>
          <w:bCs/>
        </w:rPr>
        <w:t>Βλέπω, κύριε Π</w:t>
      </w:r>
      <w:r>
        <w:rPr>
          <w:rFonts w:eastAsia="Times New Roman"/>
          <w:bCs/>
        </w:rPr>
        <w:t xml:space="preserve">ρόεδρε, στα πρόσωπα των αγανακτισμένων αρίστων όλους αυτούς που αντιτάχθηκαν στη χρήση της δημοτικής, γιατί θα μέναμε αμόρφωτοι. Βλέπω αυτούς που αντιτάχθηκαν στην κατάργηση της σχολικής ποδιάς, γιατί θα προωθούσε τον σεξισμό στο σχολείο. Βλέπω αυτούς που </w:t>
      </w:r>
      <w:r>
        <w:rPr>
          <w:rFonts w:eastAsia="Times New Roman"/>
          <w:bCs/>
        </w:rPr>
        <w:t>αντιδρούσαν, αν τύχαινε ο καλύτερος μαθητής να είναι γόνος Αλβανού μετανάστη, για το τι θα γίνει με την εθνική μας ταυτότητα. Βλέπω στο πρόσωπο των αγανακτισμένων αρίστων την αναχρονιστική φοβική δεξιά. Βλέπω στο πρόσωπο των αγανακτισμένων αρίστων τους αλη</w:t>
      </w:r>
      <w:r>
        <w:rPr>
          <w:rFonts w:eastAsia="Times New Roman"/>
          <w:bCs/>
        </w:rPr>
        <w:t xml:space="preserve">θινούς μέτριους, που πραγματικά δεν μπορούν να καταλάβουν ότι οι άριστοι δεν τους έχουν </w:t>
      </w:r>
      <w:r>
        <w:rPr>
          <w:rFonts w:eastAsia="Times New Roman"/>
          <w:bCs/>
          <w:shd w:val="clear" w:color="auto" w:fill="FFFFFF"/>
        </w:rPr>
        <w:t>ανάγκη</w:t>
      </w:r>
      <w:r>
        <w:rPr>
          <w:rFonts w:eastAsia="Times New Roman"/>
          <w:bCs/>
        </w:rPr>
        <w:t xml:space="preserve">. </w:t>
      </w:r>
    </w:p>
    <w:p w14:paraId="35846C01" w14:textId="77777777" w:rsidR="00825165" w:rsidRDefault="00D46FE4">
      <w:pPr>
        <w:spacing w:after="0" w:line="600" w:lineRule="auto"/>
        <w:ind w:firstLine="720"/>
        <w:jc w:val="both"/>
        <w:rPr>
          <w:rFonts w:eastAsia="Times New Roman"/>
          <w:bCs/>
        </w:rPr>
      </w:pPr>
      <w:r>
        <w:rPr>
          <w:rFonts w:eastAsia="Times New Roman"/>
          <w:bCs/>
        </w:rPr>
        <w:t xml:space="preserve">Κυρίες και κύριοι συνάδελφοι, η Αριστερά έχει υπογράψει με τους αγώνες της τον στρατηγικό της στόχο για την οικοδόμηση ενός </w:t>
      </w:r>
      <w:r>
        <w:rPr>
          <w:rFonts w:eastAsia="Times New Roman"/>
          <w:bCs/>
        </w:rPr>
        <w:t>δημόσιου συστήματος υγε</w:t>
      </w:r>
      <w:r>
        <w:rPr>
          <w:rFonts w:eastAsia="Times New Roman"/>
          <w:bCs/>
        </w:rPr>
        <w:t>ίας. Θέλαμε,</w:t>
      </w:r>
      <w:r>
        <w:rPr>
          <w:rFonts w:eastAsia="Times New Roman"/>
          <w:bCs/>
        </w:rPr>
        <w:t xml:space="preserve"> αγωνιζόμαστε, θέλουμε και παλεύουμε για ένα σύστημα υγείας, που θα εξασφαλί</w:t>
      </w:r>
      <w:r>
        <w:rPr>
          <w:rFonts w:eastAsia="Times New Roman"/>
          <w:bCs/>
        </w:rPr>
        <w:lastRenderedPageBreak/>
        <w:t xml:space="preserve">ζει την καθολική κάλυψη του πληθυσμού, που θα παρέχει δωρεάν και ισότιμη πρόσβαση των πολιτών σε υψηλής ποιότητας υπηρεσίες υγείας. </w:t>
      </w:r>
    </w:p>
    <w:p w14:paraId="35846C02" w14:textId="77777777" w:rsidR="00825165" w:rsidRDefault="00D46FE4">
      <w:pPr>
        <w:spacing w:after="0" w:line="600" w:lineRule="auto"/>
        <w:ind w:firstLine="720"/>
        <w:jc w:val="both"/>
        <w:rPr>
          <w:rFonts w:eastAsia="Times New Roman"/>
          <w:bCs/>
        </w:rPr>
      </w:pPr>
      <w:r>
        <w:rPr>
          <w:rFonts w:eastAsia="Times New Roman"/>
          <w:bCs/>
        </w:rPr>
        <w:t>Αγωνιζόμαστε για ένα σύστημα υγείας, που θα υπό</w:t>
      </w:r>
      <w:r>
        <w:rPr>
          <w:rFonts w:eastAsia="Times New Roman"/>
          <w:bCs/>
        </w:rPr>
        <w:t xml:space="preserve">κειται σε κοινωνικό έλεγχο και θα έχει ελεγχόμενο κόστος. Αυτό είναι το όλον που πρέπει να βλέπει ο πολιτικός, κύριε Λεβέντη. Μάλιστα, δεν είναι όλο, είναι το μισό. Έχει και αντίπερα όχθη. Και πρέπει να ταχθείτε με κάποια από τις δύο. </w:t>
      </w:r>
    </w:p>
    <w:p w14:paraId="35846C03" w14:textId="77777777" w:rsidR="00825165" w:rsidRDefault="00D46FE4">
      <w:pPr>
        <w:spacing w:after="0" w:line="600" w:lineRule="auto"/>
        <w:ind w:firstLine="720"/>
        <w:jc w:val="both"/>
        <w:rPr>
          <w:rFonts w:eastAsia="Times New Roman"/>
          <w:bCs/>
        </w:rPr>
      </w:pPr>
      <w:r>
        <w:rPr>
          <w:rFonts w:eastAsia="Times New Roman"/>
          <w:bCs/>
        </w:rPr>
        <w:t>Η αντίπερα όχθη, η σ</w:t>
      </w:r>
      <w:r>
        <w:rPr>
          <w:rFonts w:eastAsia="Times New Roman"/>
          <w:bCs/>
        </w:rPr>
        <w:t xml:space="preserve">υντηρητική παράταξη, η υποταγμένη στα οικονομικά συμφέροντα των λίγων, φέρνει την απόλυτη υποταγή της υγείας στα οικονομικά συμφέροντα της ιδιωτικής πρωτοβουλίας. Αυτό σημαίνει συρρίκνωση της δημόσιας περίθαλψης, </w:t>
      </w:r>
      <w:proofErr w:type="spellStart"/>
      <w:r>
        <w:rPr>
          <w:rFonts w:eastAsia="Times New Roman"/>
          <w:bCs/>
        </w:rPr>
        <w:t>μετακύλιση</w:t>
      </w:r>
      <w:proofErr w:type="spellEnd"/>
      <w:r>
        <w:rPr>
          <w:rFonts w:eastAsia="Times New Roman"/>
          <w:bCs/>
        </w:rPr>
        <w:t xml:space="preserve"> του κόστους περίθαλψης στους πολ</w:t>
      </w:r>
      <w:r>
        <w:rPr>
          <w:rFonts w:eastAsia="Times New Roman"/>
          <w:bCs/>
        </w:rPr>
        <w:t xml:space="preserve">ίτες και σημαίνει, όταν καθοριστικά αναδεικνύονται τα οικονομικά κριτήρια για τη δυνατότητα πρόσβασης στις υπηρεσίας υγείας, ακάλυπτες ανάγκες και αποκλεισμό των συμπολιτών μας. </w:t>
      </w:r>
    </w:p>
    <w:p w14:paraId="35846C04" w14:textId="77777777" w:rsidR="00825165" w:rsidRDefault="00D46FE4">
      <w:pPr>
        <w:spacing w:after="0" w:line="600" w:lineRule="auto"/>
        <w:ind w:firstLine="720"/>
        <w:jc w:val="both"/>
        <w:rPr>
          <w:rFonts w:eastAsia="Times New Roman"/>
          <w:bCs/>
        </w:rPr>
      </w:pPr>
      <w:r>
        <w:rPr>
          <w:rFonts w:eastAsia="Times New Roman"/>
          <w:bCs/>
        </w:rPr>
        <w:t xml:space="preserve">Αυτό είναι το αποκρουστικό </w:t>
      </w:r>
      <w:proofErr w:type="spellStart"/>
      <w:r>
        <w:rPr>
          <w:rFonts w:eastAsia="Times New Roman"/>
          <w:bCs/>
        </w:rPr>
        <w:t>νεοσυντηρητικό</w:t>
      </w:r>
      <w:proofErr w:type="spellEnd"/>
      <w:r>
        <w:rPr>
          <w:rFonts w:eastAsia="Times New Roman"/>
          <w:bCs/>
        </w:rPr>
        <w:t xml:space="preserve"> πακέτο, το οποίο με την ελπίδα η πα</w:t>
      </w:r>
      <w:r>
        <w:rPr>
          <w:rFonts w:eastAsia="Times New Roman"/>
          <w:bCs/>
        </w:rPr>
        <w:t xml:space="preserve">ράταξη της Νέας Δημοκρατίας να το κάνει ελκυστικό για τον λαό μας, το τυλίγει με το περιτύλιγμα της ελεύθερης επιλογής γιατρού. </w:t>
      </w:r>
    </w:p>
    <w:p w14:paraId="35846C05" w14:textId="77777777" w:rsidR="00825165" w:rsidRDefault="00D46FE4">
      <w:pPr>
        <w:spacing w:after="0" w:line="600" w:lineRule="auto"/>
        <w:ind w:firstLine="720"/>
        <w:jc w:val="both"/>
        <w:rPr>
          <w:rFonts w:eastAsia="Times New Roman"/>
          <w:bCs/>
        </w:rPr>
      </w:pPr>
      <w:r>
        <w:rPr>
          <w:rFonts w:eastAsia="Times New Roman"/>
          <w:bCs/>
        </w:rPr>
        <w:lastRenderedPageBreak/>
        <w:t>Ρωτήστε, κύριοι της Νέας Δημοκρατίας</w:t>
      </w:r>
      <w:r>
        <w:rPr>
          <w:rFonts w:eastAsia="Times New Roman"/>
          <w:bCs/>
        </w:rPr>
        <w:t>,</w:t>
      </w:r>
      <w:r>
        <w:rPr>
          <w:rFonts w:eastAsia="Times New Roman"/>
          <w:bCs/>
        </w:rPr>
        <w:t xml:space="preserve"> τα δυόμισι εκατομμύρια των συμπολιτών </w:t>
      </w:r>
      <w:r>
        <w:rPr>
          <w:rFonts w:eastAsia="Times New Roman"/>
          <w:bCs/>
        </w:rPr>
        <w:t>μας,</w:t>
      </w:r>
      <w:r>
        <w:rPr>
          <w:rFonts w:eastAsia="Times New Roman"/>
          <w:bCs/>
        </w:rPr>
        <w:t xml:space="preserve"> που μέσα σε τέσσερα χρόνια εφαρμογής της πολιτικής σας σε συνθήκες κρίσης το</w:t>
      </w:r>
      <w:r>
        <w:rPr>
          <w:rFonts w:eastAsia="Times New Roman"/>
          <w:bCs/>
        </w:rPr>
        <w:t>ύ</w:t>
      </w:r>
      <w:r>
        <w:rPr>
          <w:rFonts w:eastAsia="Times New Roman"/>
          <w:bCs/>
        </w:rPr>
        <w:t>ς πετάξατε εκτός ασφαλιστικού συστήματος. Ρωτήστε το χθεσινό ενάμισι εκατομμύριο ή το σημερινό ένα εκατομμύριο των άνεργων συμπολιτών μας. Ρωτήστε τους φτωχούς και τους αδύναμους</w:t>
      </w:r>
      <w:r>
        <w:rPr>
          <w:rFonts w:eastAsia="Times New Roman"/>
          <w:bCs/>
        </w:rPr>
        <w:t xml:space="preserve"> αυτής της κοινωνίας. </w:t>
      </w:r>
    </w:p>
    <w:p w14:paraId="35846C06" w14:textId="77777777" w:rsidR="00825165" w:rsidRDefault="00D46FE4">
      <w:pPr>
        <w:spacing w:after="0" w:line="600" w:lineRule="auto"/>
        <w:ind w:firstLine="720"/>
        <w:jc w:val="both"/>
        <w:rPr>
          <w:rFonts w:eastAsia="Times New Roman"/>
          <w:bCs/>
        </w:rPr>
      </w:pPr>
      <w:r>
        <w:rPr>
          <w:rFonts w:eastAsia="Times New Roman"/>
          <w:bCs/>
        </w:rPr>
        <w:t xml:space="preserve">Θα μου πείτε -το ξέρω και το ξέρουμε όλοι μας- ότι εσείς δεν ασχολείστε με αυτούς, όπως και όλοι αυτοί οι κολασμένοι της κοινωνίας, η πλειοψηφία της κοινωνίας μας γνωρίζει από πρώτο χέρι, από την καθημερινότητά της και μπορεί να σας </w:t>
      </w:r>
      <w:r>
        <w:rPr>
          <w:rFonts w:eastAsia="Times New Roman"/>
          <w:bCs/>
        </w:rPr>
        <w:t xml:space="preserve">εξηγήσει πολύ καλά πόσο ανάπηρη είναι η ελευθερία επιλογής γιατρού που της τάζετε. </w:t>
      </w:r>
    </w:p>
    <w:p w14:paraId="35846C07" w14:textId="77777777" w:rsidR="00825165" w:rsidRDefault="00D46FE4">
      <w:pPr>
        <w:spacing w:after="0" w:line="600" w:lineRule="auto"/>
        <w:ind w:firstLine="720"/>
        <w:jc w:val="both"/>
        <w:rPr>
          <w:rFonts w:eastAsia="Times New Roman"/>
          <w:bCs/>
        </w:rPr>
      </w:pPr>
      <w:r>
        <w:rPr>
          <w:rFonts w:eastAsia="Times New Roman"/>
          <w:bCs/>
        </w:rPr>
        <w:t>Ήρθε ο κ. Μητσοτάκης σήμερα και, για να αποδείξει ότι ο ΣΥΡΙΖΑ πάλι εξαπατ</w:t>
      </w:r>
      <w:r>
        <w:rPr>
          <w:rFonts w:eastAsia="Times New Roman"/>
          <w:bCs/>
        </w:rPr>
        <w:t>ά</w:t>
      </w:r>
      <w:r>
        <w:rPr>
          <w:rFonts w:eastAsia="Times New Roman"/>
          <w:bCs/>
        </w:rPr>
        <w:t xml:space="preserve"> τους εργαζόμενους και τους Έλληνες πολίτες, ανέφερε ότι «ενενήντα </w:t>
      </w:r>
      <w:r>
        <w:rPr>
          <w:rFonts w:eastAsia="Times New Roman"/>
          <w:bCs/>
        </w:rPr>
        <w:t>κέντρα υγείας</w:t>
      </w:r>
      <w:r>
        <w:rPr>
          <w:rFonts w:eastAsia="Times New Roman"/>
          <w:bCs/>
        </w:rPr>
        <w:t xml:space="preserve"> επί σαράντα πέντ</w:t>
      </w:r>
      <w:r>
        <w:rPr>
          <w:rFonts w:eastAsia="Times New Roman"/>
          <w:bCs/>
        </w:rPr>
        <w:t xml:space="preserve">ε άτομα προσωπικό» δεν φθάνουν. Δεν φθάνουν, δηλαδή, για την κάλυψη των αναγκών οι προσλήψεις που υπόσχεται το Υπουργείο Υγείας. </w:t>
      </w:r>
    </w:p>
    <w:p w14:paraId="35846C08" w14:textId="77777777" w:rsidR="00825165" w:rsidRDefault="00D46FE4">
      <w:pPr>
        <w:spacing w:after="0" w:line="600" w:lineRule="auto"/>
        <w:ind w:firstLine="720"/>
        <w:jc w:val="both"/>
        <w:rPr>
          <w:rFonts w:eastAsia="Times New Roman"/>
          <w:bCs/>
        </w:rPr>
      </w:pPr>
      <w:r>
        <w:rPr>
          <w:rFonts w:eastAsia="Times New Roman"/>
          <w:bCs/>
        </w:rPr>
        <w:lastRenderedPageBreak/>
        <w:t>Από τους ενενήντα δήμους -δεν θα σταθώ στους εξήντα των νησιών- στον Νομό Ηρακλείου έχουμε δύο που δεν έχουν κέντρο υγείας. Να</w:t>
      </w:r>
      <w:r>
        <w:rPr>
          <w:rFonts w:eastAsia="Times New Roman"/>
          <w:bCs/>
        </w:rPr>
        <w:t xml:space="preserve"> τους πάρω με τη σειρά. </w:t>
      </w:r>
    </w:p>
    <w:p w14:paraId="35846C09" w14:textId="77777777" w:rsidR="00825165" w:rsidRDefault="00D46FE4">
      <w:pPr>
        <w:spacing w:after="0" w:line="600" w:lineRule="auto"/>
        <w:ind w:firstLine="720"/>
        <w:jc w:val="both"/>
        <w:rPr>
          <w:rFonts w:eastAsia="Times New Roman"/>
          <w:bCs/>
        </w:rPr>
      </w:pPr>
      <w:r>
        <w:rPr>
          <w:rFonts w:eastAsia="Times New Roman"/>
          <w:bCs/>
        </w:rPr>
        <w:t xml:space="preserve">Δήμος Χερσονήσου: είκοσι πέντε χιλιάδες κάτοικοι, χίλιες τετρακόσιες σαράντα ξενοδοχειακές μονάδες. Είναι πολλά τα λεφτά για να τα κρατήσουν στο δημόσιο σύστημα υγείας. Αυτός είναι ο λόγος που δεν έχει κέντρο υγείας. Αυτός είναι ο </w:t>
      </w:r>
      <w:r>
        <w:rPr>
          <w:rFonts w:eastAsia="Times New Roman"/>
          <w:bCs/>
        </w:rPr>
        <w:t xml:space="preserve">λόγος που παραχώρησαν τον </w:t>
      </w:r>
      <w:r>
        <w:rPr>
          <w:rFonts w:eastAsia="Times New Roman"/>
          <w:bCs/>
        </w:rPr>
        <w:t>δ</w:t>
      </w:r>
      <w:r>
        <w:rPr>
          <w:rFonts w:eastAsia="Times New Roman"/>
          <w:bCs/>
        </w:rPr>
        <w:t xml:space="preserve">ήμο στην ιδιωτική πρωτοβουλία. </w:t>
      </w:r>
    </w:p>
    <w:p w14:paraId="35846C0A" w14:textId="77777777" w:rsidR="00825165" w:rsidRDefault="00D46FE4">
      <w:pPr>
        <w:spacing w:after="0" w:line="600" w:lineRule="auto"/>
        <w:ind w:firstLine="720"/>
        <w:jc w:val="both"/>
        <w:rPr>
          <w:rFonts w:eastAsia="Times New Roman"/>
          <w:bCs/>
        </w:rPr>
      </w:pPr>
      <w:r>
        <w:rPr>
          <w:rFonts w:eastAsia="Times New Roman"/>
          <w:bCs/>
        </w:rPr>
        <w:t xml:space="preserve">Ωστόσο, στον </w:t>
      </w:r>
      <w:r>
        <w:rPr>
          <w:rFonts w:eastAsia="Times New Roman"/>
          <w:bCs/>
        </w:rPr>
        <w:t>δ</w:t>
      </w:r>
      <w:r>
        <w:rPr>
          <w:rFonts w:eastAsia="Times New Roman"/>
          <w:bCs/>
        </w:rPr>
        <w:t>ήμο αυτό</w:t>
      </w:r>
      <w:r>
        <w:rPr>
          <w:rFonts w:eastAsia="Times New Roman"/>
          <w:bCs/>
        </w:rPr>
        <w:t>ν</w:t>
      </w:r>
      <w:r>
        <w:rPr>
          <w:rFonts w:eastAsia="Times New Roman"/>
          <w:bCs/>
        </w:rPr>
        <w:t xml:space="preserve"> </w:t>
      </w:r>
      <w:r>
        <w:rPr>
          <w:rFonts w:eastAsia="Times New Roman"/>
          <w:bCs/>
          <w:shd w:val="clear" w:color="auto" w:fill="FFFFFF"/>
        </w:rPr>
        <w:t>υπάρχουν</w:t>
      </w:r>
      <w:r>
        <w:rPr>
          <w:rFonts w:eastAsia="Times New Roman"/>
          <w:bCs/>
        </w:rPr>
        <w:t xml:space="preserve"> έξι ιατρεία, με δύο γιατρούς το κάθε ιατρείο, με δύο νοσηλευτές, δηλαδή έξι μονάδες υγείας που καλύπτουν τον πληθυσμό που υπάρχει σε αυτόν τον </w:t>
      </w:r>
      <w:r>
        <w:rPr>
          <w:rFonts w:eastAsia="Times New Roman"/>
          <w:bCs/>
        </w:rPr>
        <w:t>δ</w:t>
      </w:r>
      <w:r>
        <w:rPr>
          <w:rFonts w:eastAsia="Times New Roman"/>
          <w:bCs/>
        </w:rPr>
        <w:t xml:space="preserve">ήμο. Είναι </w:t>
      </w:r>
      <w:r>
        <w:rPr>
          <w:rFonts w:eastAsia="Times New Roman"/>
          <w:bCs/>
        </w:rPr>
        <w:t>δ</w:t>
      </w:r>
      <w:r>
        <w:rPr>
          <w:rFonts w:eastAsia="Times New Roman"/>
          <w:bCs/>
        </w:rPr>
        <w:t xml:space="preserve">ήμος που ο πληθυσμός του βαίνει αυξανόμενος, ένας </w:t>
      </w:r>
      <w:r>
        <w:rPr>
          <w:rFonts w:eastAsia="Times New Roman"/>
          <w:bCs/>
        </w:rPr>
        <w:t>δ</w:t>
      </w:r>
      <w:r>
        <w:rPr>
          <w:rFonts w:eastAsia="Times New Roman"/>
          <w:bCs/>
        </w:rPr>
        <w:t xml:space="preserve">ήμος που μετατρέπεται σε κομμάτι του αστικού ιστού του Ηρακλείου. Επεξεργαστήκαμε μια πρόταση και τη συζητήσαμε με το </w:t>
      </w:r>
      <w:r>
        <w:rPr>
          <w:rFonts w:eastAsia="Times New Roman"/>
          <w:bCs/>
        </w:rPr>
        <w:t>δημοτικό συμβούλιο</w:t>
      </w:r>
      <w:r>
        <w:rPr>
          <w:rFonts w:eastAsia="Times New Roman"/>
          <w:bCs/>
        </w:rPr>
        <w:t>. Κουβεντιάσαμε με τους πολίτες. Αυτή τη στιγμή μόνο η αναδιάταξη των</w:t>
      </w:r>
      <w:r>
        <w:rPr>
          <w:rFonts w:eastAsia="Times New Roman"/>
          <w:bCs/>
        </w:rPr>
        <w:t xml:space="preserve"> δυνάμεων μένει, ώστε αυτά τα ιατρεία από περιφερειακά ιατρεία να ενταχθούν στο σύστημα του αστικού ιστού που συζητάμε. Άρα όχι μόνο είναι ακάλυπτος αλλά έχουμε και πέντε ιατρεία</w:t>
      </w:r>
      <w:r>
        <w:rPr>
          <w:rFonts w:eastAsia="Times New Roman"/>
          <w:bCs/>
        </w:rPr>
        <w:t>,</w:t>
      </w:r>
      <w:r>
        <w:rPr>
          <w:rFonts w:eastAsia="Times New Roman"/>
          <w:bCs/>
        </w:rPr>
        <w:t xml:space="preserve"> τα οποία ουσιαστικά δεν τα μετράμε στα διακόσια τριάντα εννέα. </w:t>
      </w:r>
    </w:p>
    <w:p w14:paraId="35846C0B" w14:textId="77777777" w:rsidR="00825165" w:rsidRDefault="00D46FE4">
      <w:pPr>
        <w:spacing w:after="0" w:line="600" w:lineRule="auto"/>
        <w:ind w:firstLine="720"/>
        <w:jc w:val="both"/>
        <w:rPr>
          <w:rFonts w:eastAsia="Times New Roman"/>
          <w:bCs/>
        </w:rPr>
      </w:pPr>
      <w:r>
        <w:rPr>
          <w:rFonts w:eastAsia="Times New Roman"/>
          <w:bCs/>
        </w:rPr>
        <w:lastRenderedPageBreak/>
        <w:t xml:space="preserve">Δήμος </w:t>
      </w:r>
      <w:proofErr w:type="spellStart"/>
      <w:r>
        <w:rPr>
          <w:rFonts w:eastAsia="Times New Roman"/>
          <w:bCs/>
        </w:rPr>
        <w:t>Μαλεβι</w:t>
      </w:r>
      <w:r>
        <w:rPr>
          <w:rFonts w:eastAsia="Times New Roman"/>
          <w:bCs/>
        </w:rPr>
        <w:t>ζίου</w:t>
      </w:r>
      <w:proofErr w:type="spellEnd"/>
      <w:r>
        <w:rPr>
          <w:rFonts w:eastAsia="Times New Roman"/>
          <w:bCs/>
        </w:rPr>
        <w:t>: είκοσι πέντε χιλιάδες κάτοικοι. Είναι, ε</w:t>
      </w:r>
      <w:r>
        <w:rPr>
          <w:rFonts w:eastAsia="Times New Roman"/>
          <w:bCs/>
          <w:shd w:val="clear" w:color="auto" w:fill="FFFFFF"/>
        </w:rPr>
        <w:t xml:space="preserve">πίσης, </w:t>
      </w:r>
      <w:r>
        <w:rPr>
          <w:rFonts w:eastAsia="Times New Roman"/>
          <w:bCs/>
        </w:rPr>
        <w:t>δ</w:t>
      </w:r>
      <w:r>
        <w:rPr>
          <w:rFonts w:eastAsia="Times New Roman"/>
          <w:bCs/>
        </w:rPr>
        <w:t>ήμος χωρίς κέντρο υγείας με πέντε ιατρεία</w:t>
      </w:r>
      <w:r>
        <w:rPr>
          <w:rFonts w:eastAsia="Times New Roman"/>
          <w:bCs/>
        </w:rPr>
        <w:t>,</w:t>
      </w:r>
      <w:r>
        <w:rPr>
          <w:rFonts w:eastAsia="Times New Roman"/>
          <w:bCs/>
        </w:rPr>
        <w:t xml:space="preserve"> τα οποία δουλεύουν. Παρουσιάστηκε πρόταση στον </w:t>
      </w:r>
      <w:r>
        <w:rPr>
          <w:rFonts w:eastAsia="Times New Roman"/>
          <w:bCs/>
        </w:rPr>
        <w:t>δ</w:t>
      </w:r>
      <w:r>
        <w:rPr>
          <w:rFonts w:eastAsia="Times New Roman"/>
          <w:bCs/>
        </w:rPr>
        <w:t xml:space="preserve">ήμο, στο </w:t>
      </w:r>
      <w:r>
        <w:rPr>
          <w:rFonts w:eastAsia="Times New Roman"/>
          <w:bCs/>
        </w:rPr>
        <w:t>δημοτικό συμβούλιο</w:t>
      </w:r>
      <w:r>
        <w:rPr>
          <w:rFonts w:eastAsia="Times New Roman"/>
          <w:bCs/>
        </w:rPr>
        <w:t xml:space="preserve">, όπου συζητήσαμε για το πού θα τοποθετηθούν αυτές οι </w:t>
      </w:r>
      <w:r>
        <w:rPr>
          <w:rFonts w:eastAsia="Times New Roman"/>
          <w:bCs/>
        </w:rPr>
        <w:t>μονάδες υγείας</w:t>
      </w:r>
      <w:r>
        <w:rPr>
          <w:rFonts w:eastAsia="Times New Roman"/>
          <w:bCs/>
        </w:rPr>
        <w:t>, γιατί και αυτό</w:t>
      </w:r>
      <w:r>
        <w:rPr>
          <w:rFonts w:eastAsia="Times New Roman"/>
          <w:bCs/>
        </w:rPr>
        <w:t xml:space="preserve"> κομμάτι του αστικού ιστού του Ηρακλείου είναι. Συζητήσαμε τον Ιούλιο του 2017 -τόσο «πρόχειρο» είναι το νομοσχέδιο που ήρθε- με τους εργαζόμενους στις δομές κοινωνικής πολιτικής του </w:t>
      </w:r>
      <w:r>
        <w:rPr>
          <w:rFonts w:eastAsia="Times New Roman"/>
          <w:bCs/>
        </w:rPr>
        <w:t>δ</w:t>
      </w:r>
      <w:r>
        <w:rPr>
          <w:rFonts w:eastAsia="Times New Roman"/>
          <w:bCs/>
        </w:rPr>
        <w:t xml:space="preserve">ήμου. Το άθροισμά τους είναι ενενήντα επτά. </w:t>
      </w:r>
    </w:p>
    <w:p w14:paraId="35846C0C" w14:textId="77777777" w:rsidR="00825165" w:rsidRDefault="00D46FE4">
      <w:pPr>
        <w:spacing w:after="0" w:line="600" w:lineRule="auto"/>
        <w:ind w:firstLine="720"/>
        <w:jc w:val="both"/>
        <w:rPr>
          <w:rFonts w:eastAsia="Times New Roman" w:cs="Times New Roman"/>
          <w:szCs w:val="24"/>
        </w:rPr>
      </w:pPr>
      <w:r>
        <w:rPr>
          <w:rFonts w:eastAsia="Times New Roman"/>
          <w:bCs/>
        </w:rPr>
        <w:t>Οι ανάγκες των μονάδων υγεί</w:t>
      </w:r>
      <w:r>
        <w:rPr>
          <w:rFonts w:eastAsia="Times New Roman"/>
          <w:bCs/>
        </w:rPr>
        <w:t xml:space="preserve">ας -αφού θέλει ο κ. Μητσοτάκης να κουβεντιάσουμε και επί των συγκεκριμένων- είναι </w:t>
      </w:r>
      <w:proofErr w:type="spellStart"/>
      <w:r>
        <w:rPr>
          <w:rFonts w:eastAsia="Times New Roman"/>
          <w:bCs/>
        </w:rPr>
        <w:t>εκατόν</w:t>
      </w:r>
      <w:proofErr w:type="spellEnd"/>
      <w:r>
        <w:rPr>
          <w:rFonts w:eastAsia="Times New Roman"/>
          <w:bCs/>
        </w:rPr>
        <w:t xml:space="preserve"> τρεις. Τον Ιούλιο του 2017 συζητήσαμε. Αλήθεια, πού είδατε, κυρία Γεννηματά, προχειρότητα; Αυτό είναι προχειρογραμμένο νομοσχέδιο, όταν το δουλεύαμε από το 2015;</w:t>
      </w:r>
    </w:p>
    <w:p w14:paraId="35846C0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Αυτό </w:t>
      </w:r>
      <w:r>
        <w:rPr>
          <w:rFonts w:eastAsia="Times New Roman" w:cs="Times New Roman"/>
          <w:szCs w:val="24"/>
        </w:rPr>
        <w:t xml:space="preserve">είναι νομοσχέδιο γραμμένο στο πόδι; Πού είδατε ότι δεν συνεργαζόμαστε και ότι δεν υπάρχει συνέργεια με τους δήμους; Τι να πω; Πρόχειρο νομοσχέδιο ή αντιπολίτευση του ποδαριού; Εικονική </w:t>
      </w:r>
      <w:r>
        <w:rPr>
          <w:rFonts w:eastAsia="Times New Roman" w:cs="Times New Roman"/>
          <w:szCs w:val="24"/>
        </w:rPr>
        <w:t>α</w:t>
      </w:r>
      <w:r>
        <w:rPr>
          <w:rFonts w:eastAsia="Times New Roman" w:cs="Times New Roman"/>
          <w:szCs w:val="24"/>
        </w:rPr>
        <w:t xml:space="preserve">ντιπολίτευση. </w:t>
      </w:r>
    </w:p>
    <w:p w14:paraId="35846C0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Φτιάχνουμε ένα σύστημα όπως το θέλουμε, το αποδίδουμε σ</w:t>
      </w:r>
      <w:r>
        <w:rPr>
          <w:rFonts w:eastAsia="Times New Roman" w:cs="Times New Roman"/>
          <w:szCs w:val="24"/>
        </w:rPr>
        <w:t xml:space="preserve">τον ΣΥΡΙΖΑ και βαράμε. </w:t>
      </w:r>
    </w:p>
    <w:p w14:paraId="35846C0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Ολοκληρώστε, σας παρακαλώ, γιατί έχουμε ξεπεράσει τον χρόνο. </w:t>
      </w:r>
    </w:p>
    <w:p w14:paraId="35846C1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Ολοκληρώνοντας θα ήθελα να πω και στον κ. Μητσοτάκη και στον κ. Γεωργιάδη, εκτός από το να αφαιρέσουν δύο </w:t>
      </w:r>
      <w:r>
        <w:rPr>
          <w:rFonts w:eastAsia="Times New Roman" w:cs="Times New Roman"/>
          <w:szCs w:val="24"/>
        </w:rPr>
        <w:t xml:space="preserve">κέντρα </w:t>
      </w:r>
      <w:r>
        <w:rPr>
          <w:rFonts w:eastAsia="Times New Roman" w:cs="Times New Roman"/>
          <w:szCs w:val="24"/>
        </w:rPr>
        <w:t>υγείας</w:t>
      </w:r>
      <w:r>
        <w:rPr>
          <w:rFonts w:eastAsia="Times New Roman" w:cs="Times New Roman"/>
          <w:szCs w:val="24"/>
        </w:rPr>
        <w:t xml:space="preserve"> από τον ακάλυπτο πληθυσμό της πατρίδας μας, να προσθέσουν και δέκα ιατρεία, πέντε στον Δήμο Χερσονήσου, πέντε στον Δήμο </w:t>
      </w:r>
      <w:proofErr w:type="spellStart"/>
      <w:r>
        <w:rPr>
          <w:rFonts w:eastAsia="Times New Roman" w:cs="Times New Roman"/>
          <w:szCs w:val="24"/>
        </w:rPr>
        <w:t>Μαλεβιζίου</w:t>
      </w:r>
      <w:proofErr w:type="spellEnd"/>
      <w:r>
        <w:rPr>
          <w:rFonts w:eastAsia="Times New Roman" w:cs="Times New Roman"/>
          <w:szCs w:val="24"/>
        </w:rPr>
        <w:t>, δέκα στα περίχωρα του Ηρακλείου</w:t>
      </w:r>
      <w:r>
        <w:rPr>
          <w:rFonts w:eastAsia="Times New Roman" w:cs="Times New Roman"/>
          <w:szCs w:val="24"/>
        </w:rPr>
        <w:t>,</w:t>
      </w:r>
      <w:r>
        <w:rPr>
          <w:rFonts w:eastAsia="Times New Roman" w:cs="Times New Roman"/>
          <w:szCs w:val="24"/>
        </w:rPr>
        <w:t xml:space="preserve"> που με την ανάπτυξη της πόλης έχουν ενταχθεί πλέον στα ιατρεία. Η πολιτική απόφαση μ</w:t>
      </w:r>
      <w:r>
        <w:rPr>
          <w:rFonts w:eastAsia="Times New Roman" w:cs="Times New Roman"/>
          <w:szCs w:val="24"/>
        </w:rPr>
        <w:t>όνο μένει από το Υπουργείο. Έχουμε άλλα είκοσι ιατρεία</w:t>
      </w:r>
      <w:r>
        <w:rPr>
          <w:rFonts w:eastAsia="Times New Roman" w:cs="Times New Roman"/>
          <w:szCs w:val="24"/>
        </w:rPr>
        <w:t>,</w:t>
      </w:r>
      <w:r>
        <w:rPr>
          <w:rFonts w:eastAsia="Times New Roman" w:cs="Times New Roman"/>
          <w:szCs w:val="24"/>
        </w:rPr>
        <w:t xml:space="preserve"> λοιπόν, που δεν εντάσσονται στα διακόσια τριάντα εννέα. </w:t>
      </w:r>
    </w:p>
    <w:p w14:paraId="35846C1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Θα κλείσω απλώς ευχαριστώντας τους συνεργάτες που με βοήθησαν και ως διοικητή της υγειονομικής περιφέρειας χθες, αλλά και σήμερα ως Βουλευτή στ</w:t>
      </w:r>
      <w:r>
        <w:rPr>
          <w:rFonts w:eastAsia="Times New Roman" w:cs="Times New Roman"/>
          <w:szCs w:val="24"/>
        </w:rPr>
        <w:t xml:space="preserve">ην επεξεργασία όλων αυτών των στοιχείων για την </w:t>
      </w:r>
      <w:r>
        <w:rPr>
          <w:rFonts w:eastAsia="Times New Roman" w:cs="Times New Roman"/>
          <w:szCs w:val="24"/>
        </w:rPr>
        <w:t>πρωτοβάθμια φροντίδα υγείας</w:t>
      </w:r>
      <w:r>
        <w:rPr>
          <w:rFonts w:eastAsia="Times New Roman" w:cs="Times New Roman"/>
          <w:szCs w:val="24"/>
        </w:rPr>
        <w:t xml:space="preserve">. </w:t>
      </w:r>
    </w:p>
    <w:p w14:paraId="35846C1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5846C13"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846C1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Βουλευτή του ΣΥΡΙΖΑ κ. Νικόλαο </w:t>
      </w:r>
      <w:proofErr w:type="spellStart"/>
      <w:r>
        <w:rPr>
          <w:rFonts w:eastAsia="Times New Roman" w:cs="Times New Roman"/>
          <w:szCs w:val="24"/>
        </w:rPr>
        <w:t>Ηγουμενίδη</w:t>
      </w:r>
      <w:proofErr w:type="spellEnd"/>
      <w:r>
        <w:rPr>
          <w:rFonts w:eastAsia="Times New Roman" w:cs="Times New Roman"/>
          <w:szCs w:val="24"/>
        </w:rPr>
        <w:t xml:space="preserve">. </w:t>
      </w:r>
    </w:p>
    <w:p w14:paraId="35846C1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Βουλευ</w:t>
      </w:r>
      <w:r>
        <w:rPr>
          <w:rFonts w:eastAsia="Times New Roman" w:cs="Times New Roman"/>
          <w:szCs w:val="24"/>
        </w:rPr>
        <w:t xml:space="preserve">τής του ΣΥΡΙΖΑ κ. Θεόδωρος </w:t>
      </w:r>
      <w:proofErr w:type="spellStart"/>
      <w:r>
        <w:rPr>
          <w:rFonts w:eastAsia="Times New Roman" w:cs="Times New Roman"/>
          <w:szCs w:val="24"/>
        </w:rPr>
        <w:t>Δρίτσας</w:t>
      </w:r>
      <w:proofErr w:type="spellEnd"/>
      <w:r>
        <w:rPr>
          <w:rFonts w:eastAsia="Times New Roman" w:cs="Times New Roman"/>
          <w:szCs w:val="24"/>
        </w:rPr>
        <w:t xml:space="preserve">. </w:t>
      </w:r>
    </w:p>
    <w:p w14:paraId="35846C1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Ευχαριστώ, κύριε Πρόεδρε. </w:t>
      </w:r>
    </w:p>
    <w:p w14:paraId="35846C1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συμβαίνουν περίεργα πράγματα. Έρχεται ένα τόσο σοβαρό νομοσχέδιο –όχι γιατί το λέει ο τίτλος, αλλά και γιατί είναι μια εξαγγελία και μια προσδοκ</w:t>
      </w:r>
      <w:r>
        <w:rPr>
          <w:rFonts w:eastAsia="Times New Roman" w:cs="Times New Roman"/>
          <w:szCs w:val="24"/>
        </w:rPr>
        <w:t xml:space="preserve">ία του ελληνικού λαού η μεταρρύθμιση της πρωτοβάθμιας φροντίδας υγείας- και αντιμετωπίζεται από την Αντιπολίτευση με τη συμμετοχή εννέα ομιλητών Βουλευτών, χθες και σήμερα. </w:t>
      </w:r>
    </w:p>
    <w:p w14:paraId="35846C1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Πέραν των εισηγητών και των Κοινοβουλευτικών Εκπροσώπων, ο ΣΥΡΙΖΑ είχε δηλωθέντες </w:t>
      </w:r>
      <w:r>
        <w:rPr>
          <w:rFonts w:eastAsia="Times New Roman" w:cs="Times New Roman"/>
          <w:szCs w:val="24"/>
        </w:rPr>
        <w:t xml:space="preserve">και συμμετέχοντες εξήντα Βουλευτές στη συζήτηση αυτή από χθες, η Νέα Δημοκρατία εννέα, η Δημοκρατική Συμπαράταξη τέσσερις, η Χρυσή Αυγή άλλους τέσσερις και δύο </w:t>
      </w:r>
      <w:r>
        <w:rPr>
          <w:rFonts w:eastAsia="Times New Roman" w:cs="Times New Roman"/>
          <w:szCs w:val="24"/>
        </w:rPr>
        <w:t>Α</w:t>
      </w:r>
      <w:r>
        <w:rPr>
          <w:rFonts w:eastAsia="Times New Roman" w:cs="Times New Roman"/>
          <w:szCs w:val="24"/>
        </w:rPr>
        <w:t xml:space="preserve">νεξάρτητοι Βουλευτές. </w:t>
      </w:r>
      <w:r>
        <w:rPr>
          <w:rFonts w:eastAsia="Times New Roman" w:cs="Times New Roman"/>
          <w:szCs w:val="24"/>
        </w:rPr>
        <w:t>Αυτό κ</w:t>
      </w:r>
      <w:r>
        <w:rPr>
          <w:rFonts w:eastAsia="Times New Roman" w:cs="Times New Roman"/>
          <w:szCs w:val="24"/>
        </w:rPr>
        <w:t>αι μόνο</w:t>
      </w:r>
      <w:r>
        <w:rPr>
          <w:rFonts w:eastAsia="Times New Roman" w:cs="Times New Roman"/>
          <w:szCs w:val="24"/>
        </w:rPr>
        <w:t xml:space="preserve">, </w:t>
      </w:r>
      <w:r>
        <w:rPr>
          <w:rFonts w:eastAsia="Times New Roman" w:cs="Times New Roman"/>
          <w:szCs w:val="24"/>
        </w:rPr>
        <w:t>αποτυπώνει το ποιος πραγματικά ενδιαφέρεται για το σύστημα</w:t>
      </w:r>
      <w:r>
        <w:rPr>
          <w:rFonts w:eastAsia="Times New Roman" w:cs="Times New Roman"/>
          <w:szCs w:val="24"/>
        </w:rPr>
        <w:t xml:space="preserve"> υγείας και για την αιχμή αυτής της συγκυρίας στην πρωτοβάθμια φροντίδα υγείας. </w:t>
      </w:r>
    </w:p>
    <w:p w14:paraId="35846C1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Και ενώ έχουμε μια Νέα Δημοκρατία, η οποία ακόμα και στην ένσταση αντισυνταγματικότητας είχε πέντε έως δέκα μόνο παρόντες Βουλευτές να εγερθούν, πρωτοφανές στη λειτουργία </w:t>
      </w:r>
      <w:r>
        <w:rPr>
          <w:rFonts w:eastAsia="Times New Roman" w:cs="Times New Roman"/>
          <w:szCs w:val="24"/>
        </w:rPr>
        <w:lastRenderedPageBreak/>
        <w:t xml:space="preserve">του </w:t>
      </w:r>
      <w:r>
        <w:rPr>
          <w:rFonts w:eastAsia="Times New Roman" w:cs="Times New Roman"/>
          <w:szCs w:val="24"/>
        </w:rPr>
        <w:t>Κοινοβουλίου. Έρχονται επειδή μιλάει ο Πρόεδρος της Κυβέρνησης και επιστρατεύονται</w:t>
      </w:r>
      <w:r>
        <w:rPr>
          <w:rFonts w:eastAsia="Times New Roman" w:cs="Times New Roman"/>
          <w:szCs w:val="24"/>
        </w:rPr>
        <w:t xml:space="preserve">. Στη </w:t>
      </w:r>
      <w:r>
        <w:rPr>
          <w:rFonts w:eastAsia="Times New Roman" w:cs="Times New Roman"/>
          <w:szCs w:val="24"/>
        </w:rPr>
        <w:t>μέση της ομιλίας του Πρωθυπουργού έρχεται ο Αρχηγός της Αξιωματικής Αντιπολίτευσης, ο οποίος δεν ενημερώνει το Σώμα για την πρόθεσή του να μιλήσει. Στη συνέχεια αποχωρε</w:t>
      </w:r>
      <w:r>
        <w:rPr>
          <w:rFonts w:eastAsia="Times New Roman" w:cs="Times New Roman"/>
          <w:szCs w:val="24"/>
        </w:rPr>
        <w:t xml:space="preserve">ί, φεύγει και έρχεται εν συνεχεία, όταν και ο Πρωθυπουργός δεν είναι ενήμερος για τον σχεδιασμό του, για να πει ότι τον Σεπτέμβριο η Νέα Δημοκρατία θα εξαγγείλει το δικό της φοβερό και τρομερό πρόγραμμα για την πρωτοβάθμια φροντίδα υγείας. </w:t>
      </w:r>
    </w:p>
    <w:p w14:paraId="35846C1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Αντιλαμβανόμαστ</w:t>
      </w:r>
      <w:r>
        <w:rPr>
          <w:rFonts w:eastAsia="Times New Roman" w:cs="Times New Roman"/>
          <w:szCs w:val="24"/>
        </w:rPr>
        <w:t xml:space="preserve">ε για ποια γελοιότητα και απαξίωση και </w:t>
      </w:r>
      <w:r>
        <w:rPr>
          <w:rFonts w:eastAsia="Times New Roman" w:cs="Times New Roman"/>
          <w:szCs w:val="24"/>
        </w:rPr>
        <w:t>της υ</w:t>
      </w:r>
      <w:r>
        <w:rPr>
          <w:rFonts w:eastAsia="Times New Roman" w:cs="Times New Roman"/>
          <w:szCs w:val="24"/>
        </w:rPr>
        <w:t xml:space="preserve">γείας και της πολιτικής μιλάμε; Και έρχεται ο Αρχηγός της Αξιωματικής Αντιπολίτευσης στον παρόντα Αναπληρωτή Υπουργό Υγείας, </w:t>
      </w:r>
      <w:proofErr w:type="spellStart"/>
      <w:r>
        <w:rPr>
          <w:rFonts w:eastAsia="Times New Roman" w:cs="Times New Roman"/>
          <w:szCs w:val="24"/>
        </w:rPr>
        <w:t>συνεισηγητή</w:t>
      </w:r>
      <w:proofErr w:type="spellEnd"/>
      <w:r>
        <w:rPr>
          <w:rFonts w:eastAsia="Times New Roman" w:cs="Times New Roman"/>
          <w:szCs w:val="24"/>
        </w:rPr>
        <w:t xml:space="preserve"> του νομοσχεδίου, στα κυβερνητικά έδρανα καθήμενο, να του πει, «σε έπιασα με</w:t>
      </w:r>
      <w:r>
        <w:rPr>
          <w:rFonts w:eastAsia="Times New Roman" w:cs="Times New Roman"/>
          <w:szCs w:val="24"/>
        </w:rPr>
        <w:t xml:space="preserve"> τη γίδα στην πλάτη» και να φύγει. Και να είναι και οι δύο Κρητικοί, το νησί της λεβεντιάς; Πο</w:t>
      </w:r>
      <w:r>
        <w:rPr>
          <w:rFonts w:eastAsia="Times New Roman" w:cs="Times New Roman"/>
          <w:szCs w:val="24"/>
        </w:rPr>
        <w:t>ύ</w:t>
      </w:r>
      <w:r>
        <w:rPr>
          <w:rFonts w:eastAsia="Times New Roman" w:cs="Times New Roman"/>
          <w:szCs w:val="24"/>
        </w:rPr>
        <w:t xml:space="preserve"> είναι η στοιχειώδης λεβεντιά, κύριε Πρόεδρε; </w:t>
      </w:r>
    </w:p>
    <w:p w14:paraId="35846C1B"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846C1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Δεν ήταν μια κατηγορία γενική. Του είπε, «σε έπιασα με τη γίδα στην πλ</w:t>
      </w:r>
      <w:r>
        <w:rPr>
          <w:rFonts w:eastAsia="Times New Roman" w:cs="Times New Roman"/>
          <w:szCs w:val="24"/>
        </w:rPr>
        <w:t xml:space="preserve">άτη, </w:t>
      </w:r>
      <w:proofErr w:type="spellStart"/>
      <w:r>
        <w:rPr>
          <w:rFonts w:eastAsia="Times New Roman" w:cs="Times New Roman"/>
          <w:szCs w:val="24"/>
        </w:rPr>
        <w:t>Πολάκη</w:t>
      </w:r>
      <w:proofErr w:type="spellEnd"/>
      <w:r>
        <w:rPr>
          <w:rFonts w:eastAsia="Times New Roman" w:cs="Times New Roman"/>
          <w:szCs w:val="24"/>
        </w:rPr>
        <w:t xml:space="preserve">» κι έφυγε. Εντάξει, καταλαβαίνουμε ότι </w:t>
      </w:r>
      <w:r>
        <w:rPr>
          <w:rFonts w:eastAsia="Times New Roman" w:cs="Times New Roman"/>
          <w:szCs w:val="24"/>
        </w:rPr>
        <w:lastRenderedPageBreak/>
        <w:t xml:space="preserve">το κύρος του Αρχηγού της Αξιωματικής Αντιπολίτευσης συνήθως </w:t>
      </w:r>
      <w:proofErr w:type="spellStart"/>
      <w:r>
        <w:rPr>
          <w:rFonts w:eastAsia="Times New Roman" w:cs="Times New Roman"/>
          <w:szCs w:val="24"/>
        </w:rPr>
        <w:t>περιφρουρείται</w:t>
      </w:r>
      <w:proofErr w:type="spellEnd"/>
      <w:r>
        <w:rPr>
          <w:rFonts w:eastAsia="Times New Roman" w:cs="Times New Roman"/>
          <w:szCs w:val="24"/>
        </w:rPr>
        <w:t xml:space="preserve"> και με το ότι δεν διαλέγεται παρά μόνο με τον Πρωθυπουργό. Ε, τόσος κομφορμισμός πια; Τόσο ρηχή συμπεριφορά, χωρίς κα</w:t>
      </w:r>
      <w:r>
        <w:rPr>
          <w:rFonts w:eastAsia="Times New Roman" w:cs="Times New Roman"/>
          <w:szCs w:val="24"/>
        </w:rPr>
        <w:t>μ</w:t>
      </w:r>
      <w:r>
        <w:rPr>
          <w:rFonts w:eastAsia="Times New Roman" w:cs="Times New Roman"/>
          <w:szCs w:val="24"/>
        </w:rPr>
        <w:t>μία λεβεντιά</w:t>
      </w:r>
      <w:r>
        <w:rPr>
          <w:rFonts w:eastAsia="Times New Roman" w:cs="Times New Roman"/>
          <w:szCs w:val="24"/>
        </w:rPr>
        <w:t xml:space="preserve">; </w:t>
      </w:r>
    </w:p>
    <w:p w14:paraId="35846C1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αναμάσησε μία ακόμη φορά όσα ακούσαμε από όσους Βουλευτές της Νέας Δημοκρατίας μίλησαν και από μερικούς Βουλευτές του </w:t>
      </w:r>
      <w:r>
        <w:rPr>
          <w:rFonts w:eastAsia="Times New Roman" w:cs="Times New Roman"/>
        </w:rPr>
        <w:t>ΠΑΣΟΚ</w:t>
      </w:r>
      <w:r>
        <w:rPr>
          <w:rFonts w:eastAsia="Times New Roman" w:cs="Times New Roman"/>
          <w:szCs w:val="24"/>
        </w:rPr>
        <w:t>, όχι όλους, γιατί το ΠΑΣΟΚ, η Δημοκρατική Συμπαράταξη</w:t>
      </w:r>
      <w:r>
        <w:rPr>
          <w:rFonts w:eastAsia="Times New Roman" w:cs="Times New Roman"/>
          <w:szCs w:val="24"/>
        </w:rPr>
        <w:t>,</w:t>
      </w:r>
      <w:r>
        <w:rPr>
          <w:rFonts w:eastAsia="Times New Roman" w:cs="Times New Roman"/>
          <w:szCs w:val="24"/>
        </w:rPr>
        <w:t xml:space="preserve"> απ’ ό,τι εγώ κατάλαβα τουλάχιστον δεν πρέπει να είχε εν</w:t>
      </w:r>
      <w:r>
        <w:rPr>
          <w:rFonts w:eastAsia="Times New Roman" w:cs="Times New Roman"/>
          <w:szCs w:val="24"/>
        </w:rPr>
        <w:t xml:space="preserve">ιαία άποψη για το θέμα. </w:t>
      </w:r>
    </w:p>
    <w:p w14:paraId="35846C1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35846C1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Θα συντομεύσω, κύριε Πρόεδρε.</w:t>
      </w:r>
    </w:p>
    <w:p w14:paraId="35846C2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Και ποιο ζήτημα ανέδειξαν; Ότι εδώ έχουμε σοβιετικού τύπου σύστημα, διότι καταργείται –λέει- το δικαίωμα επιλογής ια</w:t>
      </w:r>
      <w:r>
        <w:rPr>
          <w:rFonts w:eastAsia="Times New Roman" w:cs="Times New Roman"/>
          <w:szCs w:val="24"/>
        </w:rPr>
        <w:t xml:space="preserve">τρού από τους πολίτες, ένα δικαίωμα καταργημένο πολλά χρόνια τώρα. Διότι εγώ δεν θέλω να μιλήσω για το μάρκετινγκ, που καθορίζει μεγάλο μέρος των επιλογών των πολιτών για γιατρούς. Αυτά, όμως, τα αφήνω. Είναι μια άλλη συζήτηση. </w:t>
      </w:r>
    </w:p>
    <w:p w14:paraId="35846C2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Το ίδιο το σύστημα των συμβεβλημένων με τον ΕΟΠΥΥ ιδιωτών γιατρών, που δέχονται στα ιατρεία τους τους πολίτες και </w:t>
      </w:r>
      <w:r>
        <w:rPr>
          <w:rFonts w:eastAsia="Times New Roman" w:cs="Times New Roman"/>
          <w:szCs w:val="24"/>
        </w:rPr>
        <w:lastRenderedPageBreak/>
        <w:t xml:space="preserve">όπου εκεί γίνεται η </w:t>
      </w:r>
      <w:r>
        <w:rPr>
          <w:rFonts w:eastAsia="Times New Roman" w:cs="Times New Roman"/>
          <w:szCs w:val="24"/>
        </w:rPr>
        <w:t>«</w:t>
      </w:r>
      <w:r>
        <w:rPr>
          <w:rFonts w:eastAsia="Times New Roman" w:cs="Times New Roman"/>
          <w:szCs w:val="24"/>
        </w:rPr>
        <w:t>ελεύθερη επιλογή</w:t>
      </w:r>
      <w:r>
        <w:rPr>
          <w:rFonts w:eastAsia="Times New Roman" w:cs="Times New Roman"/>
          <w:szCs w:val="24"/>
        </w:rPr>
        <w:t>»</w:t>
      </w:r>
      <w:r>
        <w:rPr>
          <w:rFonts w:eastAsia="Times New Roman" w:cs="Times New Roman"/>
          <w:szCs w:val="24"/>
        </w:rPr>
        <w:t xml:space="preserve"> γιατρού και το οποίο θέλουμε και προχωράμε ήδη να το αλλάξουμε, είναι εξ ορισμού υπονομευμένο με αυτές </w:t>
      </w:r>
      <w:r>
        <w:rPr>
          <w:rFonts w:eastAsia="Times New Roman" w:cs="Times New Roman"/>
          <w:szCs w:val="24"/>
        </w:rPr>
        <w:t xml:space="preserve">τις διακόσιες επισκέψεις ανά μήνα, που κλείνονται αμέσως, που δεν έχει δυνατότητα να εξυπηρετηθεί ο πολίτης, κάτι που το βιώνουμε όλοι και το ξέρουμε όλοι οι άνθρωποι. </w:t>
      </w:r>
    </w:p>
    <w:p w14:paraId="35846C2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Κι έρχονται να πουν τι; Στην παράγραφο 4 </w:t>
      </w:r>
      <w:r>
        <w:rPr>
          <w:rFonts w:eastAsia="Times New Roman" w:cs="Times New Roman"/>
          <w:szCs w:val="24"/>
        </w:rPr>
        <w:t>-</w:t>
      </w:r>
      <w:r>
        <w:rPr>
          <w:rFonts w:eastAsia="Times New Roman" w:cs="Times New Roman"/>
          <w:szCs w:val="24"/>
        </w:rPr>
        <w:t>λέει ο κ. Μητσοτάκης</w:t>
      </w:r>
      <w:r>
        <w:rPr>
          <w:rFonts w:eastAsia="Times New Roman" w:cs="Times New Roman"/>
          <w:szCs w:val="24"/>
        </w:rPr>
        <w:t>-</w:t>
      </w:r>
      <w:r>
        <w:rPr>
          <w:rFonts w:eastAsia="Times New Roman" w:cs="Times New Roman"/>
          <w:szCs w:val="24"/>
        </w:rPr>
        <w:t xml:space="preserve"> του άρθρου 5 του νόμου </w:t>
      </w:r>
      <w:r>
        <w:rPr>
          <w:rFonts w:eastAsia="Times New Roman" w:cs="Times New Roman"/>
          <w:szCs w:val="24"/>
        </w:rPr>
        <w:t>του 2014 είχε προνοήσει για τον οικογενειακό γιατρό</w:t>
      </w:r>
      <w:r>
        <w:rPr>
          <w:rFonts w:eastAsia="Times New Roman" w:cs="Times New Roman"/>
          <w:szCs w:val="24"/>
        </w:rPr>
        <w:t>. Τελεία</w:t>
      </w:r>
      <w:r>
        <w:rPr>
          <w:rFonts w:eastAsia="Times New Roman" w:cs="Times New Roman"/>
          <w:szCs w:val="24"/>
        </w:rPr>
        <w:t xml:space="preserve">. Όχι εντός ενός συστήματος πρωτοβάθμιας περίθαλψης, αλλά διά της ονομασίας ότι θα υπάρχει και ο οικογενειακός γιατρός. </w:t>
      </w:r>
    </w:p>
    <w:p w14:paraId="35846C2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Δεν έχω τον χρόνο να αναφερθώ αναλυτικά. Δεν θα καταχραστώ τον χρόνο, αλλά ε</w:t>
      </w:r>
      <w:r>
        <w:rPr>
          <w:rFonts w:eastAsia="Times New Roman" w:cs="Times New Roman"/>
          <w:szCs w:val="24"/>
        </w:rPr>
        <w:t xml:space="preserve">ίναι πολύ χαρακτηριστικό αυτό που θέλω να πω. Ας διαβαστεί τουλάχιστον το άρθρο 1 του σχεδίου νόμου που περιγράφει αυτό το νέο σύστημα, διότι πρόκειται για σύστημα. </w:t>
      </w:r>
    </w:p>
    <w:p w14:paraId="35846C2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Κι εκεί</w:t>
      </w:r>
      <w:r>
        <w:rPr>
          <w:rFonts w:eastAsia="Times New Roman" w:cs="Times New Roman"/>
          <w:szCs w:val="24"/>
        </w:rPr>
        <w:t xml:space="preserve"> εντάσσονται ακριβώς οι γιατροί, οι νοσηλευτές, το υπόλοιπο προσωπικό, ακόμα και διοικητικοί για να λειτουργήσει ως σύστημα. Τι μας λένε με την ελεύθερη επιλογή γιατρού; Μας </w:t>
      </w:r>
      <w:r>
        <w:rPr>
          <w:rFonts w:eastAsia="Times New Roman" w:cs="Times New Roman"/>
          <w:szCs w:val="24"/>
        </w:rPr>
        <w:lastRenderedPageBreak/>
        <w:t xml:space="preserve">το έλεγαν και παλαιότερα, ο κ. </w:t>
      </w:r>
      <w:proofErr w:type="spellStart"/>
      <w:r>
        <w:rPr>
          <w:rFonts w:eastAsia="Times New Roman" w:cs="Times New Roman"/>
          <w:szCs w:val="24"/>
        </w:rPr>
        <w:t>Μόσιαλος</w:t>
      </w:r>
      <w:proofErr w:type="spellEnd"/>
      <w:r>
        <w:rPr>
          <w:rFonts w:eastAsia="Times New Roman" w:cs="Times New Roman"/>
          <w:szCs w:val="24"/>
        </w:rPr>
        <w:t xml:space="preserve">, κάποιοι άλλοι τεχνοκράτες της </w:t>
      </w:r>
      <w:r>
        <w:rPr>
          <w:rFonts w:eastAsia="Times New Roman" w:cs="Times New Roman"/>
          <w:szCs w:val="24"/>
        </w:rPr>
        <w:t>υ</w:t>
      </w:r>
      <w:r>
        <w:rPr>
          <w:rFonts w:eastAsia="Times New Roman" w:cs="Times New Roman"/>
          <w:szCs w:val="24"/>
        </w:rPr>
        <w:t xml:space="preserve">γείας. Τα </w:t>
      </w:r>
      <w:r>
        <w:rPr>
          <w:rFonts w:eastAsia="Times New Roman" w:cs="Times New Roman"/>
          <w:szCs w:val="24"/>
        </w:rPr>
        <w:t xml:space="preserve">έχουμε ξανακούσει και τα προηγούμενα χρόνια μες στη Βουλή. </w:t>
      </w:r>
    </w:p>
    <w:p w14:paraId="35846C2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Τι μας λένε; Μας λένε ότι θα αναθέσουμε ατομικά σε μεμονωμένους γιατρούς –πενήντα, εκατό, τρεις χιλιάδες, δέκα χιλιάδες- να λειτουργήσουν αυτοί ως διά μαγείας ως σύστημα. Αντιλαμβάνεστε περί τίνος</w:t>
      </w:r>
      <w:r>
        <w:rPr>
          <w:rFonts w:eastAsia="Times New Roman" w:cs="Times New Roman"/>
          <w:szCs w:val="24"/>
        </w:rPr>
        <w:t xml:space="preserve"> πρόκειται; </w:t>
      </w:r>
    </w:p>
    <w:p w14:paraId="35846C2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Είναι αυτό</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που επιβεβαιώνει όσα ο Παύλος </w:t>
      </w:r>
      <w:proofErr w:type="spellStart"/>
      <w:r>
        <w:rPr>
          <w:rFonts w:eastAsia="Times New Roman" w:cs="Times New Roman"/>
          <w:szCs w:val="24"/>
        </w:rPr>
        <w:t>Πολάκης</w:t>
      </w:r>
      <w:proofErr w:type="spellEnd"/>
      <w:r>
        <w:rPr>
          <w:rFonts w:eastAsia="Times New Roman" w:cs="Times New Roman"/>
          <w:szCs w:val="24"/>
        </w:rPr>
        <w:t xml:space="preserve"> χθες περιέγραψε πολύ εύστοχα, ότι η Νέα Δημοκρατία έχει κοινωνική συμμαχία με εκείνους τους παράγοντες της υγείας που έχουν οικονομικά συμφέροντα μικρά ή μεγάλα και λειτουργούν με οικο</w:t>
      </w:r>
      <w:r>
        <w:rPr>
          <w:rFonts w:eastAsia="Times New Roman" w:cs="Times New Roman"/>
          <w:szCs w:val="24"/>
        </w:rPr>
        <w:t xml:space="preserve">νομικούς στόχους κερδοφορίας στον χώρο στης υγείας. Είναι μια σκληρά δομημένη κοινωνική συμμαχία. </w:t>
      </w:r>
    </w:p>
    <w:p w14:paraId="35846C27" w14:textId="77777777" w:rsidR="00825165" w:rsidRDefault="00D46FE4">
      <w:pPr>
        <w:spacing w:after="0" w:line="600" w:lineRule="auto"/>
        <w:ind w:firstLine="720"/>
        <w:jc w:val="both"/>
        <w:rPr>
          <w:rFonts w:eastAsia="Times New Roman" w:cs="Times New Roman"/>
          <w:color w:val="000000" w:themeColor="text1"/>
          <w:szCs w:val="24"/>
        </w:rPr>
      </w:pPr>
      <w:r>
        <w:rPr>
          <w:rFonts w:eastAsia="Times New Roman" w:cs="Times New Roman"/>
          <w:szCs w:val="24"/>
        </w:rPr>
        <w:t>Την ασπάζεται αυτή τη συμμαχία το Ποτάμι, η Δημοκρατική Συμπαράταξη και δεν ξέρω εγώ ποιος άλλος; Εμείς δεν την ασπαζόμαστε. Και</w:t>
      </w:r>
      <w:r>
        <w:rPr>
          <w:rFonts w:eastAsia="Times New Roman" w:cs="Times New Roman"/>
          <w:szCs w:val="24"/>
        </w:rPr>
        <w:t>,</w:t>
      </w:r>
      <w:r>
        <w:rPr>
          <w:rFonts w:eastAsia="Times New Roman" w:cs="Times New Roman"/>
          <w:szCs w:val="24"/>
        </w:rPr>
        <w:t xml:space="preserve"> φυσικά, πολύ σωστά η υπαρκτ</w:t>
      </w:r>
      <w:r>
        <w:rPr>
          <w:rFonts w:eastAsia="Times New Roman" w:cs="Times New Roman"/>
          <w:szCs w:val="24"/>
        </w:rPr>
        <w:t xml:space="preserve">ή, αλλά και η προοπτική της νέας μας συμμαχίας είναι όλοι αυτοί οι άνθρωποι της </w:t>
      </w:r>
      <w:r>
        <w:rPr>
          <w:rFonts w:eastAsia="Times New Roman" w:cs="Times New Roman"/>
          <w:szCs w:val="24"/>
        </w:rPr>
        <w:t>υ</w:t>
      </w:r>
      <w:r>
        <w:rPr>
          <w:rFonts w:eastAsia="Times New Roman" w:cs="Times New Roman"/>
          <w:szCs w:val="24"/>
        </w:rPr>
        <w:t>γείας, που θα στελεχώσουν και θα πλαισιώσουν αυτή την καινούρ</w:t>
      </w:r>
      <w:r>
        <w:rPr>
          <w:rFonts w:eastAsia="Times New Roman" w:cs="Times New Roman"/>
          <w:szCs w:val="24"/>
        </w:rPr>
        <w:t>γ</w:t>
      </w:r>
      <w:r>
        <w:rPr>
          <w:rFonts w:eastAsia="Times New Roman" w:cs="Times New Roman"/>
          <w:szCs w:val="24"/>
        </w:rPr>
        <w:t xml:space="preserve">ια προσπάθεια. Και θέλω να πιστεύω ότι θα </w:t>
      </w:r>
      <w:r>
        <w:rPr>
          <w:rFonts w:eastAsia="Times New Roman" w:cs="Times New Roman"/>
          <w:szCs w:val="24"/>
        </w:rPr>
        <w:t xml:space="preserve">ξεπεραστούν </w:t>
      </w:r>
      <w:r>
        <w:rPr>
          <w:rFonts w:eastAsia="Times New Roman" w:cs="Times New Roman"/>
          <w:szCs w:val="24"/>
        </w:rPr>
        <w:t xml:space="preserve">πολύ γρήγορα υπαρκτές δυσκολίες -γιατί υπάρχουν- χάρη </w:t>
      </w:r>
      <w:r>
        <w:rPr>
          <w:rFonts w:eastAsia="Times New Roman" w:cs="Times New Roman"/>
          <w:szCs w:val="24"/>
        </w:rPr>
        <w:lastRenderedPageBreak/>
        <w:t xml:space="preserve">σε </w:t>
      </w:r>
      <w:r w:rsidRPr="00146C02">
        <w:rPr>
          <w:rFonts w:eastAsia="Times New Roman" w:cs="Times New Roman"/>
          <w:color w:val="000000" w:themeColor="text1"/>
          <w:szCs w:val="24"/>
        </w:rPr>
        <w:t>αυ</w:t>
      </w:r>
      <w:r w:rsidRPr="00146C02">
        <w:rPr>
          <w:rFonts w:eastAsia="Times New Roman" w:cs="Times New Roman"/>
          <w:color w:val="000000" w:themeColor="text1"/>
          <w:szCs w:val="24"/>
        </w:rPr>
        <w:t xml:space="preserve">τούς, αλλά και στη συνολική εγρήγορση και των ανθρώπων της </w:t>
      </w:r>
      <w:r w:rsidRPr="00146C02">
        <w:rPr>
          <w:rFonts w:eastAsia="Times New Roman" w:cs="Times New Roman"/>
          <w:color w:val="000000" w:themeColor="text1"/>
          <w:szCs w:val="24"/>
        </w:rPr>
        <w:t>υ</w:t>
      </w:r>
      <w:r w:rsidRPr="00146C02">
        <w:rPr>
          <w:rFonts w:eastAsia="Times New Roman" w:cs="Times New Roman"/>
          <w:color w:val="000000" w:themeColor="text1"/>
          <w:szCs w:val="24"/>
        </w:rPr>
        <w:t xml:space="preserve">γείας -όχι τύπου ΠΟΕΔΗΝ- αλλά και του ελληνικού λαού. </w:t>
      </w:r>
    </w:p>
    <w:p w14:paraId="35846C28" w14:textId="77777777" w:rsidR="00825165" w:rsidRDefault="00D46FE4">
      <w:pPr>
        <w:spacing w:after="0" w:line="600" w:lineRule="auto"/>
        <w:ind w:firstLine="720"/>
        <w:jc w:val="center"/>
        <w:rPr>
          <w:rFonts w:eastAsia="Times New Roman" w:cs="Times New Roman"/>
          <w:color w:val="000000" w:themeColor="text1"/>
          <w:szCs w:val="24"/>
        </w:rPr>
      </w:pPr>
      <w:r w:rsidRPr="00146C02">
        <w:rPr>
          <w:rFonts w:eastAsia="Times New Roman" w:cs="Times New Roman"/>
          <w:color w:val="000000" w:themeColor="text1"/>
          <w:szCs w:val="24"/>
        </w:rPr>
        <w:t>(Χειροκροτήματα από τ</w:t>
      </w:r>
      <w:r w:rsidRPr="00146C02">
        <w:rPr>
          <w:rFonts w:eastAsia="Times New Roman" w:cs="Times New Roman"/>
          <w:color w:val="000000" w:themeColor="text1"/>
          <w:szCs w:val="24"/>
        </w:rPr>
        <w:t>ις</w:t>
      </w:r>
      <w:r w:rsidRPr="00146C02">
        <w:rPr>
          <w:rFonts w:eastAsia="Times New Roman" w:cs="Times New Roman"/>
          <w:color w:val="000000" w:themeColor="text1"/>
          <w:szCs w:val="24"/>
        </w:rPr>
        <w:t xml:space="preserve"> πτέρυγ</w:t>
      </w:r>
      <w:r w:rsidRPr="00146C02">
        <w:rPr>
          <w:rFonts w:eastAsia="Times New Roman" w:cs="Times New Roman"/>
          <w:color w:val="000000" w:themeColor="text1"/>
          <w:szCs w:val="24"/>
        </w:rPr>
        <w:t>ες</w:t>
      </w:r>
      <w:r w:rsidRPr="00146C02">
        <w:rPr>
          <w:rFonts w:eastAsia="Times New Roman" w:cs="Times New Roman"/>
          <w:color w:val="000000" w:themeColor="text1"/>
          <w:szCs w:val="24"/>
        </w:rPr>
        <w:t xml:space="preserve"> του ΣΥΡΙΖΑ και των ΑΝΕΛ)</w:t>
      </w:r>
    </w:p>
    <w:p w14:paraId="35846C29" w14:textId="77777777" w:rsidR="00825165" w:rsidRDefault="00D46FE4">
      <w:pPr>
        <w:spacing w:after="0" w:line="600" w:lineRule="auto"/>
        <w:ind w:firstLine="720"/>
        <w:jc w:val="both"/>
        <w:rPr>
          <w:rFonts w:eastAsia="Times New Roman" w:cs="Times New Roman"/>
          <w:color w:val="000000" w:themeColor="text1"/>
          <w:szCs w:val="24"/>
        </w:rPr>
      </w:pPr>
      <w:r w:rsidRPr="00146C02">
        <w:rPr>
          <w:rFonts w:eastAsia="Times New Roman" w:cs="Times New Roman"/>
          <w:b/>
          <w:color w:val="000000" w:themeColor="text1"/>
          <w:szCs w:val="24"/>
        </w:rPr>
        <w:t xml:space="preserve">ΠΡΟΕΔΡΕΥΩΝ (Αναστάσιος Κουράκης): </w:t>
      </w:r>
      <w:r w:rsidRPr="00146C02">
        <w:rPr>
          <w:rFonts w:eastAsia="Times New Roman" w:cs="Times New Roman"/>
          <w:color w:val="000000" w:themeColor="text1"/>
          <w:szCs w:val="24"/>
        </w:rPr>
        <w:t xml:space="preserve">Ευχαριστούμε τον Βουλευτή του ΣΥΡΙΖΑ κ. Θεόδωρο </w:t>
      </w:r>
      <w:proofErr w:type="spellStart"/>
      <w:r w:rsidRPr="00146C02">
        <w:rPr>
          <w:rFonts w:eastAsia="Times New Roman" w:cs="Times New Roman"/>
          <w:color w:val="000000" w:themeColor="text1"/>
          <w:szCs w:val="24"/>
        </w:rPr>
        <w:t>Δ</w:t>
      </w:r>
      <w:r w:rsidRPr="00146C02">
        <w:rPr>
          <w:rFonts w:eastAsia="Times New Roman" w:cs="Times New Roman"/>
          <w:color w:val="000000" w:themeColor="text1"/>
          <w:szCs w:val="24"/>
        </w:rPr>
        <w:t>ρίτσα</w:t>
      </w:r>
      <w:proofErr w:type="spellEnd"/>
      <w:r w:rsidRPr="00146C02">
        <w:rPr>
          <w:rFonts w:eastAsia="Times New Roman" w:cs="Times New Roman"/>
          <w:color w:val="000000" w:themeColor="text1"/>
          <w:szCs w:val="24"/>
        </w:rPr>
        <w:t xml:space="preserve">. </w:t>
      </w:r>
    </w:p>
    <w:p w14:paraId="35846C2A" w14:textId="77777777" w:rsidR="00825165" w:rsidRDefault="00D46FE4">
      <w:pPr>
        <w:spacing w:after="0" w:line="600" w:lineRule="auto"/>
        <w:ind w:firstLine="720"/>
        <w:jc w:val="both"/>
        <w:rPr>
          <w:rFonts w:eastAsia="Times New Roman" w:cs="Times New Roman"/>
          <w:szCs w:val="24"/>
        </w:rPr>
      </w:pPr>
      <w:r w:rsidRPr="00146C02">
        <w:rPr>
          <w:rFonts w:eastAsia="Times New Roman" w:cs="Times New Roman"/>
          <w:color w:val="000000" w:themeColor="text1"/>
          <w:szCs w:val="24"/>
        </w:rPr>
        <w:t xml:space="preserve">Τον λόγο έχει ο Πρόεδρος της Βουλής κ. Νικόλαος </w:t>
      </w:r>
      <w:proofErr w:type="spellStart"/>
      <w:r w:rsidRPr="00146C02">
        <w:rPr>
          <w:rFonts w:eastAsia="Times New Roman" w:cs="Times New Roman"/>
          <w:color w:val="000000" w:themeColor="text1"/>
          <w:szCs w:val="24"/>
        </w:rPr>
        <w:t>Βούτσης</w:t>
      </w:r>
      <w:proofErr w:type="spellEnd"/>
      <w:r w:rsidRPr="00146C02">
        <w:rPr>
          <w:rFonts w:eastAsia="Times New Roman" w:cs="Times New Roman"/>
          <w:color w:val="000000" w:themeColor="text1"/>
          <w:szCs w:val="24"/>
        </w:rPr>
        <w:t xml:space="preserve">. </w:t>
      </w:r>
    </w:p>
    <w:p w14:paraId="35846C2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Κυρίες και κύριοι συνάδελφοι, αισθάνομαι την ανάγκη να πω μερικά πράγματα αναφορικά και με θέματα που ακούστηκαν στη συζήτηση για την παιδεία, για τη </w:t>
      </w:r>
      <w:r>
        <w:rPr>
          <w:rFonts w:eastAsia="Times New Roman" w:cs="Times New Roman"/>
          <w:szCs w:val="24"/>
        </w:rPr>
        <w:t>λειτουργία της Βουλής, προς δημιουργία εντυπώσεων, αλλά και για άλλα ζητήματα. Θα ξεκινήσω από αυτό για να τελειώσω με κάποια πολιτικά σχόλια.</w:t>
      </w:r>
    </w:p>
    <w:p w14:paraId="35846C2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Λυπάμαι για το ότι ο Αρχηγός της Αξιωματικής Αντιπολίτευσης έκανε ένα τρικ πριν από δύο μέρες με ένα πακέτο τροπο</w:t>
      </w:r>
      <w:r>
        <w:rPr>
          <w:rFonts w:eastAsia="Times New Roman" w:cs="Times New Roman"/>
          <w:szCs w:val="24"/>
        </w:rPr>
        <w:t xml:space="preserve">λογιών, το οποίο άφησε εδώ, εκ των οποίων οι μισές εξ αυτών ήταν τροπολογίες της Αντιπολίτευσης. Οι μισές εξ αυτών ήταν βουλευτικές τροπολογίες των κομμάτων της Αντιπολίτευσης. Δεν ήταν ούτε της Κυβέρνησης, ούτε βουλευτικές, ούτε υπουργικές. </w:t>
      </w:r>
      <w:r>
        <w:rPr>
          <w:rFonts w:eastAsia="Times New Roman" w:cs="Times New Roman"/>
          <w:szCs w:val="24"/>
        </w:rPr>
        <w:lastRenderedPageBreak/>
        <w:t xml:space="preserve">Από τις </w:t>
      </w:r>
      <w:proofErr w:type="spellStart"/>
      <w:r>
        <w:rPr>
          <w:rFonts w:eastAsia="Times New Roman" w:cs="Times New Roman"/>
          <w:szCs w:val="24"/>
        </w:rPr>
        <w:t>εκατόν</w:t>
      </w:r>
      <w:proofErr w:type="spellEnd"/>
      <w:r>
        <w:rPr>
          <w:rFonts w:eastAsia="Times New Roman" w:cs="Times New Roman"/>
          <w:szCs w:val="24"/>
        </w:rPr>
        <w:t xml:space="preserve"> εβδομήντα εννιά, μόνο οι ογδόντα οκτώ ήταν τροπολογίες που είχαν έρθει από τους Υπουργούς ή από τους Βουλευτές της Συμπολίτευσης. </w:t>
      </w:r>
    </w:p>
    <w:p w14:paraId="35846C2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Με αυτή την έννοια, στα έντεκα νομοσχέδια που είχαν έρθει -διότι εκεί αναφερόταν ο κ. Μητσοτάκης- αντιστοιχούσαν οκτώ τροπολ</w:t>
      </w:r>
      <w:r>
        <w:rPr>
          <w:rFonts w:eastAsia="Times New Roman" w:cs="Times New Roman"/>
          <w:szCs w:val="24"/>
        </w:rPr>
        <w:t xml:space="preserve">ογίες στο κάθε ένα από αυτά. Θα ήθελα να είναι τέσσερις, πέντε ή έξι. Εργαζόμαστε γι’ αυτό, σε συνεννόηση και με την Κυβέρνηση και με την Διάσκεψη των Προέδρων </w:t>
      </w:r>
      <w:r>
        <w:rPr>
          <w:rFonts w:eastAsia="Times New Roman" w:cs="Times New Roman"/>
          <w:szCs w:val="24"/>
        </w:rPr>
        <w:t>και λοιπά.</w:t>
      </w:r>
      <w:r>
        <w:rPr>
          <w:rFonts w:eastAsia="Times New Roman" w:cs="Times New Roman"/>
          <w:szCs w:val="24"/>
        </w:rPr>
        <w:t xml:space="preserve"> </w:t>
      </w:r>
    </w:p>
    <w:p w14:paraId="35846C2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τι σχέση έχει αυτή η εικόνα και ταυτόχρονα η </w:t>
      </w:r>
      <w:proofErr w:type="spellStart"/>
      <w:r>
        <w:rPr>
          <w:rFonts w:eastAsia="Times New Roman" w:cs="Times New Roman"/>
          <w:szCs w:val="24"/>
        </w:rPr>
        <w:t>στοχοποίηση</w:t>
      </w:r>
      <w:proofErr w:type="spellEnd"/>
      <w:r>
        <w:rPr>
          <w:rFonts w:eastAsia="Times New Roman" w:cs="Times New Roman"/>
          <w:szCs w:val="24"/>
        </w:rPr>
        <w:t xml:space="preserve"> και η χωρίς επιχειρήμ</w:t>
      </w:r>
      <w:r>
        <w:rPr>
          <w:rFonts w:eastAsia="Times New Roman" w:cs="Times New Roman"/>
          <w:szCs w:val="24"/>
        </w:rPr>
        <w:t>ατα επικοινωνιακή τροφοδότηση, με φίλα προσκείμενα μέσα ενημέρωσης, τα οποία αντί να ασχοληθούν αυτή την εβδομάδα με την ουσιαστική συζήτηση, που έγινε από εδώ, το σήμα που δόθηκε είναι ότι η Βουλή εκφυλίζεται, η Βουλή περίπου παρανομεί, η Βουλή περίπου εί</w:t>
      </w:r>
      <w:r>
        <w:rPr>
          <w:rFonts w:eastAsia="Times New Roman" w:cs="Times New Roman"/>
          <w:szCs w:val="24"/>
        </w:rPr>
        <w:t>ναι έρμαιο και υπάρχει όργιο τροπολογιών που έρχονται για προσωπικά συμφέροντα κ.λπ.. Είναι απολύτως εκτός πραγματικότητας αυτό που έγινε προχθές ως τρικ μέσα σ</w:t>
      </w:r>
      <w:r>
        <w:rPr>
          <w:rFonts w:eastAsia="Times New Roman" w:cs="Times New Roman"/>
          <w:szCs w:val="24"/>
        </w:rPr>
        <w:t>ε</w:t>
      </w:r>
      <w:r>
        <w:rPr>
          <w:rFonts w:eastAsia="Times New Roman" w:cs="Times New Roman"/>
          <w:szCs w:val="24"/>
        </w:rPr>
        <w:t xml:space="preserve"> αυτή την Αίθουσα.</w:t>
      </w:r>
    </w:p>
    <w:p w14:paraId="35846C2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Θέλω να είμαι πάρα πολύ συγκεκριμένος. Το 2016 κατατέθηκαν ενενήντα ένα νομο</w:t>
      </w:r>
      <w:r>
        <w:rPr>
          <w:rFonts w:eastAsia="Times New Roman" w:cs="Times New Roman"/>
          <w:szCs w:val="24"/>
        </w:rPr>
        <w:t>σχέδια και τριακόσιες τρεις τροπολο</w:t>
      </w:r>
      <w:r>
        <w:rPr>
          <w:rFonts w:eastAsia="Times New Roman" w:cs="Times New Roman"/>
          <w:szCs w:val="24"/>
        </w:rPr>
        <w:lastRenderedPageBreak/>
        <w:t xml:space="preserve">γίες. Δηλαδή, είχαμε τρεισήμισι με τέσσερις τροπολογίες ανά νομοσχέδιο και δεν δημοσιεύθηκε ούτε μία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 xml:space="preserve">εριεχομένου. Κρατήστε τα στοιχεία. </w:t>
      </w:r>
    </w:p>
    <w:p w14:paraId="35846C3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Το 2017 -και η έκθεση θα ολοκληρωθεί μετά το πέρας το έτους- μέχρ</w:t>
      </w:r>
      <w:r>
        <w:rPr>
          <w:rFonts w:eastAsia="Times New Roman" w:cs="Times New Roman"/>
          <w:szCs w:val="24"/>
        </w:rPr>
        <w:t xml:space="preserve">ι τώρα σε σαράντα νομοσχέδια έχουν υπάρξει </w:t>
      </w:r>
      <w:proofErr w:type="spellStart"/>
      <w:r>
        <w:rPr>
          <w:rFonts w:eastAsia="Times New Roman" w:cs="Times New Roman"/>
          <w:szCs w:val="24"/>
        </w:rPr>
        <w:t>εκατόν</w:t>
      </w:r>
      <w:proofErr w:type="spellEnd"/>
      <w:r>
        <w:rPr>
          <w:rFonts w:eastAsia="Times New Roman" w:cs="Times New Roman"/>
          <w:szCs w:val="24"/>
        </w:rPr>
        <w:t xml:space="preserve"> σαράντα πέντε τροπολογίες και ειδικότερα, όπως σας είπα, στα τελευταία έντεκα νομοσχέδια ογδόντα πέντε υπουργικές τροπολογίες.</w:t>
      </w:r>
    </w:p>
    <w:p w14:paraId="35846C3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Άρα, με αυτή την έννοια, επαναλαμβάνω είναι εκτός τόπου και χρόνου η όλη προπαγ</w:t>
      </w:r>
      <w:r>
        <w:rPr>
          <w:rFonts w:eastAsia="Times New Roman" w:cs="Times New Roman"/>
          <w:szCs w:val="24"/>
        </w:rPr>
        <w:t>άνδα</w:t>
      </w:r>
      <w:r>
        <w:rPr>
          <w:rFonts w:eastAsia="Times New Roman" w:cs="Times New Roman"/>
          <w:szCs w:val="24"/>
        </w:rPr>
        <w:t>,</w:t>
      </w:r>
      <w:r>
        <w:rPr>
          <w:rFonts w:eastAsia="Times New Roman" w:cs="Times New Roman"/>
          <w:szCs w:val="24"/>
        </w:rPr>
        <w:t xml:space="preserve"> η οποία γίνεται για κακή νομοθέτηση σε αυτό το ύψος, σε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βαθμό. Επαναλαμβάνω, αρκετά προβλήματα νομοθέτησης εγώ πρώτος λέω ότι είχαμε, ότι έχουμε και πρέπει να διορθωνόμαστε κάθε ημέρα που περνάει. Όχι έτσι, όμως, διότι έτσι θίγεται η ίδια η</w:t>
      </w:r>
      <w:r>
        <w:rPr>
          <w:rFonts w:eastAsia="Times New Roman" w:cs="Times New Roman"/>
          <w:szCs w:val="24"/>
        </w:rPr>
        <w:t xml:space="preserve"> Βουλή, η ίδια η δημοκρατία. </w:t>
      </w:r>
    </w:p>
    <w:p w14:paraId="35846C3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Και όποιος δεν το καταλαβαίνει αυτό, ότι αυτός ο συμψηφισμός «τα ίδια κάνανε αυτοί, τα ίδια κάνετε κι εσείς, έτσι γίνονται όλα» βοηθάει μία άλλη πτέρυγα μέσα στη Βουλή, κάνει ένα πολύ μεγάλο αυτοκαταστροφικό λάθος. Αυτή η ατζέ</w:t>
      </w:r>
      <w:r>
        <w:rPr>
          <w:rFonts w:eastAsia="Times New Roman" w:cs="Times New Roman"/>
          <w:szCs w:val="24"/>
        </w:rPr>
        <w:t xml:space="preserve">ντα δεν οδηγεί σε μία βελτίωση των όρων λειτουργίας του Κοινοβουλίου ούτε της </w:t>
      </w:r>
      <w:r>
        <w:rPr>
          <w:rFonts w:eastAsia="Times New Roman" w:cs="Times New Roman"/>
          <w:szCs w:val="24"/>
        </w:rPr>
        <w:lastRenderedPageBreak/>
        <w:t>δημοκρατίας. Αυτή, λοιπόν, είναι μία σαφής απάντηση με νούμερα, με αριθμούς, τα οποία μπορούν να εξεταστούν.</w:t>
      </w:r>
    </w:p>
    <w:p w14:paraId="35846C3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Επίσης, πρέπει να ξέρετε και πρέπει να είμαστε υπερήφανοι όλοι μας -δ</w:t>
      </w:r>
      <w:r>
        <w:rPr>
          <w:rFonts w:eastAsia="Times New Roman" w:cs="Times New Roman"/>
          <w:szCs w:val="24"/>
        </w:rPr>
        <w:t>ιότι όλα τα κόμματα συμβάλλουν στη νομοθετική εργασία- για το ότι η χώρα μας κατετάγη στην τέταρτη καλύτερη θέση και ήταν μια από τις οκτώ χώρες που κρατήθηκαν κάτω από το κατώφλι του ελλείμματος του 1% σε σχέση με την ενσωμάτωση των κοινοτικών οδηγιών, πο</w:t>
      </w:r>
      <w:r>
        <w:rPr>
          <w:rFonts w:eastAsia="Times New Roman" w:cs="Times New Roman"/>
          <w:szCs w:val="24"/>
        </w:rPr>
        <w:t>υ ήταν φέτος εξήντα έξι, πέρυσι σαράντα επτά.</w:t>
      </w:r>
    </w:p>
    <w:p w14:paraId="35846C3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Επί μία δεκαετία, αν θυμάστε, ερχόντουσαν κοινοτικές οδηγίες -τα γνωρίζετε οι παρόντες Βουλευτές της Νέας Δημοκρατίας- και μετά από τρία, από πέντε, από επτά χρόνια ερχόταν η κύρωσή τους εδώ. Ποιος είναι Ευρωπα</w:t>
      </w:r>
      <w:r>
        <w:rPr>
          <w:rFonts w:eastAsia="Times New Roman" w:cs="Times New Roman"/>
          <w:szCs w:val="24"/>
        </w:rPr>
        <w:t>ίος και ποιος δεν είναι; Λειτουργεί αυτό το Κοινοβούλιο σε συνάρτηση και σε επαφή, παρά την πίεση που έχουμε όλοι μας, με το ευρωπαϊκό γίγνεσθαι.</w:t>
      </w:r>
    </w:p>
    <w:p w14:paraId="35846C3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Ακόμα, θα πρέπει να ξέρετε ότι έχουν ληφθεί επιπλέον μέτρα. Γίνονται σεμινάρια για την καλύτερη νομοθέτηση μέσ</w:t>
      </w:r>
      <w:r>
        <w:rPr>
          <w:rFonts w:eastAsia="Times New Roman" w:cs="Times New Roman"/>
          <w:szCs w:val="24"/>
        </w:rPr>
        <w:t>α στη Βουλή, στις υπηρεσίες, στα κόμματα, παντού.</w:t>
      </w:r>
    </w:p>
    <w:p w14:paraId="35846C3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Επαναλαμβάνω. Εγώ κάνω πρόσκληση να εργαστούμε όλοι μαζί, έτσι ώστε να βελτιωθούν ακόμη περισσότερο τα πράγματα. Υπάρχουν ιδέες γι’ αυτό. Όμως, η πολιτική, κυνική χρησιμοποίηση, λάθος εν πολλοίς, στοιχείων </w:t>
      </w:r>
      <w:r>
        <w:rPr>
          <w:rFonts w:eastAsia="Times New Roman" w:cs="Times New Roman"/>
          <w:szCs w:val="24"/>
        </w:rPr>
        <w:t>για να δημιουργηθεί μία εικόνα ότι ο ΣΥΡΙΖΑ λειτουργεί αντισυνταγματικά και το Προεδρείο λειτουργεί αντισυνταγματικά, με πρώτο ένοχο τον παριστάμενο που σας μιλάει, είναι απολύτως λαθεμένη. Βεβαίως, είχα την πολιτική εμπειρία να μην τα πω προχθές αυτά, αλλ</w:t>
      </w:r>
      <w:r>
        <w:rPr>
          <w:rFonts w:eastAsia="Times New Roman" w:cs="Times New Roman"/>
          <w:szCs w:val="24"/>
        </w:rPr>
        <w:t>ά να εξελιχθεί η συζήτηση για την παιδεία.</w:t>
      </w:r>
    </w:p>
    <w:p w14:paraId="35846C3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αναφέρω δύο-τρία άλλα ζητήματα. </w:t>
      </w:r>
    </w:p>
    <w:p w14:paraId="35846C3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πραγματικά -το είπε και ο κ. </w:t>
      </w:r>
      <w:proofErr w:type="spellStart"/>
      <w:r>
        <w:rPr>
          <w:rFonts w:eastAsia="Times New Roman" w:cs="Times New Roman"/>
          <w:szCs w:val="24"/>
        </w:rPr>
        <w:t>Δρίτσας</w:t>
      </w:r>
      <w:proofErr w:type="spellEnd"/>
      <w:r>
        <w:rPr>
          <w:rFonts w:eastAsia="Times New Roman" w:cs="Times New Roman"/>
          <w:szCs w:val="24"/>
        </w:rPr>
        <w:t xml:space="preserve"> προηγο</w:t>
      </w:r>
      <w:r>
        <w:rPr>
          <w:rFonts w:eastAsia="Times New Roman" w:cs="Times New Roman"/>
          <w:szCs w:val="24"/>
        </w:rPr>
        <w:t>υ</w:t>
      </w:r>
      <w:r>
        <w:rPr>
          <w:rFonts w:eastAsia="Times New Roman" w:cs="Times New Roman"/>
          <w:szCs w:val="24"/>
        </w:rPr>
        <w:t>μ</w:t>
      </w:r>
      <w:r>
        <w:rPr>
          <w:rFonts w:eastAsia="Times New Roman" w:cs="Times New Roman"/>
          <w:szCs w:val="24"/>
        </w:rPr>
        <w:t>έ</w:t>
      </w:r>
      <w:r>
        <w:rPr>
          <w:rFonts w:eastAsia="Times New Roman" w:cs="Times New Roman"/>
          <w:szCs w:val="24"/>
        </w:rPr>
        <w:t>ν</w:t>
      </w:r>
      <w:r>
        <w:rPr>
          <w:rFonts w:eastAsia="Times New Roman" w:cs="Times New Roman"/>
          <w:szCs w:val="24"/>
        </w:rPr>
        <w:t>ως</w:t>
      </w:r>
      <w:r>
        <w:rPr>
          <w:rFonts w:eastAsia="Times New Roman" w:cs="Times New Roman"/>
          <w:szCs w:val="24"/>
        </w:rPr>
        <w:t xml:space="preserve">- ακούσαμε ξανά μέσα σε είκοσι, είκοσι πέντε λεπτά, για τον κ. </w:t>
      </w:r>
      <w:proofErr w:type="spellStart"/>
      <w:r>
        <w:rPr>
          <w:rFonts w:eastAsia="Times New Roman" w:cs="Times New Roman"/>
          <w:szCs w:val="24"/>
        </w:rPr>
        <w:t>Μαδούρο</w:t>
      </w:r>
      <w:proofErr w:type="spellEnd"/>
      <w:r>
        <w:rPr>
          <w:rFonts w:eastAsia="Times New Roman" w:cs="Times New Roman"/>
          <w:szCs w:val="24"/>
        </w:rPr>
        <w:t>, για τ</w:t>
      </w:r>
      <w:r>
        <w:rPr>
          <w:rFonts w:eastAsia="Times New Roman" w:cs="Times New Roman"/>
          <w:szCs w:val="24"/>
        </w:rPr>
        <w:t xml:space="preserve">ον κ. </w:t>
      </w:r>
      <w:proofErr w:type="spellStart"/>
      <w:r>
        <w:rPr>
          <w:rFonts w:eastAsia="Times New Roman" w:cs="Times New Roman"/>
          <w:szCs w:val="24"/>
        </w:rPr>
        <w:t>Βαρουφάκη</w:t>
      </w:r>
      <w:proofErr w:type="spellEnd"/>
      <w:r>
        <w:rPr>
          <w:rFonts w:eastAsia="Times New Roman" w:cs="Times New Roman"/>
          <w:szCs w:val="24"/>
        </w:rPr>
        <w:t>, για το</w:t>
      </w:r>
      <w:r>
        <w:rPr>
          <w:rFonts w:eastAsia="Times New Roman" w:cs="Times New Roman"/>
          <w:szCs w:val="24"/>
        </w:rPr>
        <w:t>ν</w:t>
      </w:r>
      <w:r>
        <w:rPr>
          <w:rFonts w:eastAsia="Times New Roman" w:cs="Times New Roman"/>
          <w:szCs w:val="24"/>
        </w:rPr>
        <w:t xml:space="preserve"> </w:t>
      </w:r>
      <w:proofErr w:type="spellStart"/>
      <w:r>
        <w:rPr>
          <w:rFonts w:eastAsia="Times New Roman" w:cs="Times New Roman"/>
          <w:szCs w:val="24"/>
        </w:rPr>
        <w:t>Ρουβίκωνα</w:t>
      </w:r>
      <w:proofErr w:type="spellEnd"/>
      <w:r>
        <w:rPr>
          <w:rFonts w:eastAsia="Times New Roman" w:cs="Times New Roman"/>
          <w:szCs w:val="24"/>
        </w:rPr>
        <w:t xml:space="preserve">, για τους σημαιοφόρους, για όλα, για τα πάντα, για δύο τροπολογίες, οι οποίες είναι ύποπτες προς τους Υπουργούς, έτσι ώστε να έχουν </w:t>
      </w:r>
      <w:r>
        <w:rPr>
          <w:rFonts w:eastAsia="Times New Roman" w:cs="Times New Roman"/>
          <w:szCs w:val="24"/>
        </w:rPr>
        <w:t xml:space="preserve">εν </w:t>
      </w:r>
      <w:proofErr w:type="spellStart"/>
      <w:r>
        <w:rPr>
          <w:rFonts w:eastAsia="Times New Roman" w:cs="Times New Roman"/>
          <w:szCs w:val="24"/>
        </w:rPr>
        <w:t>ψυχρώ</w:t>
      </w:r>
      <w:proofErr w:type="spellEnd"/>
      <w:r>
        <w:rPr>
          <w:rFonts w:eastAsia="Times New Roman" w:cs="Times New Roman"/>
          <w:szCs w:val="24"/>
        </w:rPr>
        <w:t xml:space="preserve"> </w:t>
      </w:r>
      <w:r>
        <w:rPr>
          <w:rFonts w:eastAsia="Times New Roman" w:cs="Times New Roman"/>
          <w:szCs w:val="24"/>
        </w:rPr>
        <w:t xml:space="preserve">τροφή τα </w:t>
      </w:r>
      <w:r>
        <w:rPr>
          <w:rFonts w:eastAsia="Times New Roman" w:cs="Times New Roman"/>
          <w:szCs w:val="24"/>
          <w:lang w:val="en-GB"/>
        </w:rPr>
        <w:t>site</w:t>
      </w:r>
      <w:r>
        <w:rPr>
          <w:rFonts w:eastAsia="Times New Roman" w:cs="Times New Roman"/>
          <w:szCs w:val="24"/>
        </w:rPr>
        <w:t xml:space="preserve"> και τα κανάλια και τα πρωτοσέλιδα του επόμενου τριήμερου.</w:t>
      </w:r>
    </w:p>
    <w:p w14:paraId="35846C3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Ακούσαμε</w:t>
      </w:r>
      <w:r>
        <w:rPr>
          <w:rFonts w:eastAsia="Times New Roman" w:cs="Times New Roman"/>
          <w:szCs w:val="24"/>
        </w:rPr>
        <w:t xml:space="preserve"> και μία φράση, η οποία έλεγε: «επί του προγράμματος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της υγείας θα σας πούμε το φθινόπωρο, που </w:t>
      </w:r>
      <w:r>
        <w:rPr>
          <w:rFonts w:eastAsia="Times New Roman" w:cs="Times New Roman"/>
          <w:szCs w:val="24"/>
        </w:rPr>
        <w:lastRenderedPageBreak/>
        <w:t>θα το συγκροτήσουμε απολύτως». Απολύτως σεβαστό. Τι χρειαζόντουσαν τα προηγούμενα; Απολύτως σεβαστό να συγκροτηθεί τότε, να είναι εμπεριστατωμένο και η συζήτηση που ξεκίνησε εδώ, να γίνει επί της ουσίας. Κα</w:t>
      </w:r>
      <w:r>
        <w:rPr>
          <w:rFonts w:eastAsia="Times New Roman" w:cs="Times New Roman"/>
          <w:szCs w:val="24"/>
        </w:rPr>
        <w:t>μ</w:t>
      </w:r>
      <w:r>
        <w:rPr>
          <w:rFonts w:eastAsia="Times New Roman" w:cs="Times New Roman"/>
          <w:szCs w:val="24"/>
        </w:rPr>
        <w:t>μία αν</w:t>
      </w:r>
      <w:r>
        <w:rPr>
          <w:rFonts w:eastAsia="Times New Roman" w:cs="Times New Roman"/>
          <w:szCs w:val="24"/>
        </w:rPr>
        <w:t xml:space="preserve">τίρρηση. Τα υπόλοιπα γιατί χρειάζονταν; </w:t>
      </w:r>
    </w:p>
    <w:p w14:paraId="35846C3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Για να ξαναφύγει η κουβέντα, να μην πουν ούτε σήμερα –όπως δεν μίλησαν για την παιδεία, ούτε για την υγεία- τα κανάλια, τα ραδιόφωνα, οι εφημερίδες κ</w:t>
      </w:r>
      <w:r>
        <w:rPr>
          <w:rFonts w:eastAsia="Times New Roman" w:cs="Times New Roman"/>
          <w:szCs w:val="24"/>
        </w:rPr>
        <w:t>.</w:t>
      </w:r>
      <w:r>
        <w:rPr>
          <w:rFonts w:eastAsia="Times New Roman" w:cs="Times New Roman"/>
          <w:szCs w:val="24"/>
        </w:rPr>
        <w:t>λπ., αλλά να πάμε σε μία άλλη ατζέντα που λέγεται «νόμου και τάξη</w:t>
      </w:r>
      <w:r>
        <w:rPr>
          <w:rFonts w:eastAsia="Times New Roman" w:cs="Times New Roman"/>
          <w:szCs w:val="24"/>
        </w:rPr>
        <w:t>ς», «Βενεζουέλα» κ</w:t>
      </w:r>
      <w:r>
        <w:rPr>
          <w:rFonts w:eastAsia="Times New Roman" w:cs="Times New Roman"/>
          <w:szCs w:val="24"/>
        </w:rPr>
        <w:t>.</w:t>
      </w:r>
      <w:r>
        <w:rPr>
          <w:rFonts w:eastAsia="Times New Roman" w:cs="Times New Roman"/>
          <w:szCs w:val="24"/>
        </w:rPr>
        <w:t xml:space="preserve">λπ., τα οποία είναι εντελώς αχρείαστα, κατά τη γνώμη μου, σε αυτή τη φάση. </w:t>
      </w:r>
    </w:p>
    <w:p w14:paraId="35846C3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Δύο ζητήματα, λοιπόν, τίθενται, κυρίες και κύριοι συνάδελφοι. Πρέπει να ξέρετε ότι για πρώτη φορά στο ελληνικό Κοινοβούλιο μέσα σε δεκατέσσερις μέρες, με την τακ</w:t>
      </w:r>
      <w:r>
        <w:rPr>
          <w:rFonts w:eastAsia="Times New Roman" w:cs="Times New Roman"/>
          <w:szCs w:val="24"/>
        </w:rPr>
        <w:t xml:space="preserve">τική μάλιστα διαδικασία, ήρθαν επτά νομοσχέδια σε συζήτηση στην Ολομέλεια και ψηφίζονται. </w:t>
      </w:r>
    </w:p>
    <w:p w14:paraId="35846C3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«Γιατί τώρα;», ρωτήσαν αρκετοί συνάδελφοι. Εγώ, που δεν είμαι κυβερνητικός, θέλω να απαντήσω. Σε πολύ μεγάλο βαθμό διότι έληξε καθυστερημένα η δεύτερη αξιολόγηση. Θέ</w:t>
      </w:r>
      <w:r>
        <w:rPr>
          <w:rFonts w:eastAsia="Times New Roman" w:cs="Times New Roman"/>
          <w:szCs w:val="24"/>
        </w:rPr>
        <w:t xml:space="preserve">λω </w:t>
      </w:r>
      <w:r>
        <w:rPr>
          <w:rFonts w:eastAsia="Times New Roman" w:cs="Times New Roman"/>
          <w:szCs w:val="24"/>
        </w:rPr>
        <w:lastRenderedPageBreak/>
        <w:t xml:space="preserve">να είμαι ειλικρινής. Πραγματικά, υπάρχει μια τρομακτική προσπάθεια πάνω στην ουσία της διακυβέρνησης, η οποία ακριβώς </w:t>
      </w:r>
      <w:proofErr w:type="spellStart"/>
      <w:r>
        <w:rPr>
          <w:rFonts w:eastAsia="Times New Roman" w:cs="Times New Roman"/>
          <w:szCs w:val="24"/>
        </w:rPr>
        <w:t>νοηματοδοτεί</w:t>
      </w:r>
      <w:proofErr w:type="spellEnd"/>
      <w:r>
        <w:rPr>
          <w:rFonts w:eastAsia="Times New Roman" w:cs="Times New Roman"/>
          <w:szCs w:val="24"/>
        </w:rPr>
        <w:t xml:space="preserve"> και το κλείσιμο της δεύτερης αξιολόγησης και την έξοδο στις αγορές. </w:t>
      </w:r>
    </w:p>
    <w:p w14:paraId="35846C3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Αυτή η ουσιαστική διαδικασία σημαίνει κάτι για το</w:t>
      </w:r>
      <w:r>
        <w:rPr>
          <w:rFonts w:eastAsia="Times New Roman" w:cs="Times New Roman"/>
          <w:szCs w:val="24"/>
        </w:rPr>
        <w:t>ν</w:t>
      </w:r>
      <w:r>
        <w:rPr>
          <w:rFonts w:eastAsia="Times New Roman" w:cs="Times New Roman"/>
          <w:szCs w:val="24"/>
        </w:rPr>
        <w:t xml:space="preserve"> λα</w:t>
      </w:r>
      <w:r>
        <w:rPr>
          <w:rFonts w:eastAsia="Times New Roman" w:cs="Times New Roman"/>
          <w:szCs w:val="24"/>
        </w:rPr>
        <w:t xml:space="preserve">ό, κάτι για την κοινωνία, κάτι σε σχέση με τη ρύθμιση των </w:t>
      </w:r>
      <w:proofErr w:type="spellStart"/>
      <w:r>
        <w:rPr>
          <w:rFonts w:eastAsia="Times New Roman" w:cs="Times New Roman"/>
          <w:szCs w:val="24"/>
        </w:rPr>
        <w:t>μίντια</w:t>
      </w:r>
      <w:proofErr w:type="spellEnd"/>
      <w:r>
        <w:rPr>
          <w:rFonts w:eastAsia="Times New Roman" w:cs="Times New Roman"/>
          <w:szCs w:val="24"/>
        </w:rPr>
        <w:t>, κάτι σε σχέση με την εκκρεμότητα της ΑΕΠΙ, κάτι σε σχέση με την κρατικοποίηση του ΟΑΣΘ και το μπάχαλο στις συγκοινωνίες, κάτι σε σχέση με τα οικονομικά ζητήματα και τις εκκρεμότητες που ήταν</w:t>
      </w:r>
      <w:r>
        <w:rPr>
          <w:rFonts w:eastAsia="Times New Roman" w:cs="Times New Roman"/>
          <w:szCs w:val="24"/>
        </w:rPr>
        <w:t xml:space="preserve"> στο άλλο νομοσχέδιο. Είχαμε επτά νομοσχέδια με τακτοποιήσεις, με γραμμή, με κατεύθυνση, με παρέμβαση. Έτσι </w:t>
      </w:r>
      <w:proofErr w:type="spellStart"/>
      <w:r>
        <w:rPr>
          <w:rFonts w:eastAsia="Times New Roman" w:cs="Times New Roman"/>
          <w:szCs w:val="24"/>
        </w:rPr>
        <w:t>νοηματοδοτείται</w:t>
      </w:r>
      <w:proofErr w:type="spellEnd"/>
      <w:r>
        <w:rPr>
          <w:rFonts w:eastAsia="Times New Roman" w:cs="Times New Roman"/>
          <w:szCs w:val="24"/>
        </w:rPr>
        <w:t xml:space="preserve"> το ότι έγινε η δεύτερη αξιολόγηση. </w:t>
      </w:r>
    </w:p>
    <w:p w14:paraId="35846C3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Τα υπόλοιπα είναι για τους τεχνικούς. Είναι για τον κ. </w:t>
      </w:r>
      <w:proofErr w:type="spellStart"/>
      <w:r>
        <w:rPr>
          <w:rFonts w:eastAsia="Times New Roman" w:cs="Times New Roman"/>
          <w:szCs w:val="24"/>
        </w:rPr>
        <w:t>Τσακαλώτο</w:t>
      </w:r>
      <w:proofErr w:type="spellEnd"/>
      <w:r>
        <w:rPr>
          <w:rFonts w:eastAsia="Times New Roman" w:cs="Times New Roman"/>
          <w:szCs w:val="24"/>
        </w:rPr>
        <w:t xml:space="preserve"> και την διαπραγματευτική ομάδα </w:t>
      </w:r>
      <w:r>
        <w:rPr>
          <w:rFonts w:eastAsia="Times New Roman" w:cs="Times New Roman"/>
          <w:szCs w:val="24"/>
        </w:rPr>
        <w:t>και τον Πρωθυπουργό που είναι επικεφαλής. Είναι για τους Υπουργούς που κάθε μέρα κάνουν τη δουλειά τους. Είναι και για εμάς τους Βουλευτές που νομοθετούμε. Δεν είναι για το</w:t>
      </w:r>
      <w:r>
        <w:rPr>
          <w:rFonts w:eastAsia="Times New Roman" w:cs="Times New Roman"/>
          <w:szCs w:val="24"/>
        </w:rPr>
        <w:t>ν</w:t>
      </w:r>
      <w:r>
        <w:rPr>
          <w:rFonts w:eastAsia="Times New Roman" w:cs="Times New Roman"/>
          <w:szCs w:val="24"/>
        </w:rPr>
        <w:t xml:space="preserve"> λαό. </w:t>
      </w:r>
    </w:p>
    <w:p w14:paraId="35846C3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Η υπόθεση της δεύτερης αξιολόγησης που έκλεισε και το ότι βγήκαμε στις αγορέ</w:t>
      </w:r>
      <w:r>
        <w:rPr>
          <w:rFonts w:eastAsia="Times New Roman" w:cs="Times New Roman"/>
          <w:szCs w:val="24"/>
        </w:rPr>
        <w:t xml:space="preserve">ς για πρώτη φορά, είναι στοιχεία ενός θετικού οδικού χάρτη που κάπου μπορεί να πάει, αλλά αυτό είναι </w:t>
      </w:r>
      <w:r>
        <w:rPr>
          <w:rFonts w:eastAsia="Times New Roman" w:cs="Times New Roman"/>
          <w:szCs w:val="24"/>
        </w:rPr>
        <w:lastRenderedPageBreak/>
        <w:t>για τα στρατηγεία, δεν είναι άμεσα για την κοινωνία. Δεν σημαίνει ότι είναι κάτι που μπορεί να σκέφτεται ο πολίτης, για το παιδί μου, για την οικογένειά μο</w:t>
      </w:r>
      <w:r>
        <w:rPr>
          <w:rFonts w:eastAsia="Times New Roman" w:cs="Times New Roman"/>
          <w:szCs w:val="24"/>
        </w:rPr>
        <w:t xml:space="preserve">υ, τον Σεπτέμβρη, τον Οκτώβρη, τη νέα περίοδο, τι να περιμένω, τι θα κάνω, αν τακτοποιήθηκε ένα θέμα κ.λπ.. Αυτή, λοιπόν, η </w:t>
      </w:r>
      <w:proofErr w:type="spellStart"/>
      <w:r>
        <w:rPr>
          <w:rFonts w:eastAsia="Times New Roman" w:cs="Times New Roman"/>
          <w:szCs w:val="24"/>
        </w:rPr>
        <w:t>νοηματοδότηση</w:t>
      </w:r>
      <w:proofErr w:type="spellEnd"/>
      <w:r>
        <w:rPr>
          <w:rFonts w:eastAsia="Times New Roman" w:cs="Times New Roman"/>
          <w:szCs w:val="24"/>
        </w:rPr>
        <w:t>,</w:t>
      </w:r>
      <w:r>
        <w:rPr>
          <w:rFonts w:eastAsia="Times New Roman" w:cs="Times New Roman"/>
          <w:szCs w:val="24"/>
        </w:rPr>
        <w:t xml:space="preserve"> η οποία υπήρξε στον οδικό χάρτη είναι πάρα πολύ σημαντική.</w:t>
      </w:r>
    </w:p>
    <w:p w14:paraId="35846C40" w14:textId="77777777" w:rsidR="00825165" w:rsidRDefault="00D46FE4">
      <w:pPr>
        <w:spacing w:after="0" w:line="600" w:lineRule="auto"/>
        <w:ind w:firstLine="720"/>
        <w:jc w:val="both"/>
        <w:rPr>
          <w:rFonts w:eastAsia="Times New Roman"/>
          <w:szCs w:val="24"/>
        </w:rPr>
      </w:pPr>
      <w:r>
        <w:rPr>
          <w:rFonts w:eastAsia="Times New Roman"/>
          <w:szCs w:val="24"/>
        </w:rPr>
        <w:t>Δυστυχώς, αυτό το οποίο φαίνεται είναι ότι υπάρχουν απολύτ</w:t>
      </w:r>
      <w:r>
        <w:rPr>
          <w:rFonts w:eastAsia="Times New Roman"/>
          <w:szCs w:val="24"/>
        </w:rPr>
        <w:t>ως δύο λογικές και δύο αντίστοιχοι πόλοι πολιτικών και κοινωνικών -θα έλεγα- δυνάμεων για το πρόγραμμα της χώρας μετά το μνημόνιο, για το πως θα βγει η Ελλάδα μετά το μνημόνιο.</w:t>
      </w:r>
    </w:p>
    <w:p w14:paraId="35846C41" w14:textId="77777777" w:rsidR="00825165" w:rsidRDefault="00D46FE4">
      <w:pPr>
        <w:spacing w:after="0" w:line="600" w:lineRule="auto"/>
        <w:ind w:firstLine="720"/>
        <w:jc w:val="both"/>
        <w:rPr>
          <w:rFonts w:eastAsia="Times New Roman"/>
          <w:szCs w:val="24"/>
        </w:rPr>
      </w:pPr>
      <w:r>
        <w:rPr>
          <w:rFonts w:eastAsia="Times New Roman"/>
          <w:szCs w:val="24"/>
        </w:rPr>
        <w:t>Κυρίες και κύριοι συνάδελφοι, θα βγούμε για να επουλώσουμε, να γλείψουμε τις πλ</w:t>
      </w:r>
      <w:r>
        <w:rPr>
          <w:rFonts w:eastAsia="Times New Roman"/>
          <w:szCs w:val="24"/>
        </w:rPr>
        <w:t>ηγές μας με συντηρητική αναδίπλωση; Είναι πιθανό, αν αφεθούν αυτές οι δυνάμεις, να πάρουν το πάνω χέρι. Είναι πιθανό, διότι μια χώρα ο</w:t>
      </w:r>
      <w:r>
        <w:rPr>
          <w:rFonts w:eastAsia="Times New Roman"/>
          <w:szCs w:val="24"/>
        </w:rPr>
        <w:t>κ</w:t>
      </w:r>
      <w:r>
        <w:rPr>
          <w:rFonts w:eastAsia="Times New Roman"/>
          <w:szCs w:val="24"/>
        </w:rPr>
        <w:t>τώ χρόνια, μια κοινωνία μετά από την κρίση που αρχίζει να σκέφτεται από μεταφυσικά μέχρι μικροπολιτικά ή οτιδήποτε, να εγ</w:t>
      </w:r>
      <w:r>
        <w:rPr>
          <w:rFonts w:eastAsia="Times New Roman"/>
          <w:szCs w:val="24"/>
        </w:rPr>
        <w:t xml:space="preserve">κλωβιστεί σε μια αμυντική στάση επιβίωσης. Δεν το χρειάζεται αυτό η χώρα. </w:t>
      </w:r>
    </w:p>
    <w:p w14:paraId="35846C42" w14:textId="77777777" w:rsidR="00825165" w:rsidRDefault="00D46FE4">
      <w:pPr>
        <w:spacing w:after="0" w:line="600" w:lineRule="auto"/>
        <w:ind w:firstLine="720"/>
        <w:jc w:val="both"/>
        <w:rPr>
          <w:rFonts w:eastAsia="Times New Roman"/>
          <w:szCs w:val="24"/>
        </w:rPr>
      </w:pPr>
      <w:r>
        <w:rPr>
          <w:rFonts w:eastAsia="Times New Roman"/>
          <w:szCs w:val="24"/>
        </w:rPr>
        <w:t>Η πραγματική έξοδος από τις αγορές, η πραγματική έξοδος για να υπάρξει η Ελλάδα</w:t>
      </w:r>
      <w:r>
        <w:rPr>
          <w:rFonts w:eastAsia="Times New Roman"/>
          <w:szCs w:val="24"/>
        </w:rPr>
        <w:t>,</w:t>
      </w:r>
      <w:r>
        <w:rPr>
          <w:rFonts w:eastAsia="Times New Roman"/>
          <w:szCs w:val="24"/>
        </w:rPr>
        <w:t xml:space="preserve"> η </w:t>
      </w:r>
      <w:proofErr w:type="spellStart"/>
      <w:r>
        <w:rPr>
          <w:rFonts w:eastAsia="Times New Roman"/>
          <w:szCs w:val="24"/>
        </w:rPr>
        <w:t>μεταμνημονιακή</w:t>
      </w:r>
      <w:proofErr w:type="spellEnd"/>
      <w:r>
        <w:rPr>
          <w:rFonts w:eastAsia="Times New Roman"/>
          <w:szCs w:val="24"/>
        </w:rPr>
        <w:t>,</w:t>
      </w:r>
      <w:r>
        <w:rPr>
          <w:rFonts w:eastAsia="Times New Roman"/>
          <w:szCs w:val="24"/>
        </w:rPr>
        <w:t xml:space="preserve"> θέλει προοδευτική πολιτική, προοδευτικό πρόγραμμα, πρωταγωνιστικό ρόλο </w:t>
      </w:r>
      <w:r>
        <w:rPr>
          <w:rFonts w:eastAsia="Times New Roman"/>
          <w:szCs w:val="24"/>
        </w:rPr>
        <w:lastRenderedPageBreak/>
        <w:t>σε μια Ευρώ</w:t>
      </w:r>
      <w:r>
        <w:rPr>
          <w:rFonts w:eastAsia="Times New Roman"/>
          <w:szCs w:val="24"/>
        </w:rPr>
        <w:t>πη που θα αλλάζει και, βεβαίως, μεροληπτική κοινωνική ανακούφιση όσων έχασαν μέσα στην κρίση και όχι γενικά όλων των Ελλήνων.</w:t>
      </w:r>
    </w:p>
    <w:p w14:paraId="35846C43" w14:textId="77777777" w:rsidR="00825165" w:rsidRDefault="00D46FE4">
      <w:pPr>
        <w:spacing w:after="0" w:line="600" w:lineRule="auto"/>
        <w:ind w:firstLine="720"/>
        <w:jc w:val="both"/>
        <w:rPr>
          <w:rFonts w:eastAsia="Times New Roman"/>
          <w:szCs w:val="24"/>
        </w:rPr>
      </w:pPr>
      <w:r>
        <w:rPr>
          <w:rFonts w:eastAsia="Times New Roman"/>
          <w:szCs w:val="24"/>
        </w:rPr>
        <w:t>Αυτό το πρόγραμμα διαμορφώνεται και υλοποιείται μέσα από την παρούσα Βουλή και σ</w:t>
      </w:r>
      <w:r>
        <w:rPr>
          <w:rFonts w:eastAsia="Times New Roman"/>
          <w:szCs w:val="24"/>
        </w:rPr>
        <w:t>ε</w:t>
      </w:r>
      <w:r>
        <w:rPr>
          <w:rFonts w:eastAsia="Times New Roman"/>
          <w:szCs w:val="24"/>
        </w:rPr>
        <w:t xml:space="preserve"> αυτό το πρόγραμμα, δυστυχώς, η Νέα Δημοκρατία, η</w:t>
      </w:r>
      <w:r>
        <w:rPr>
          <w:rFonts w:eastAsia="Times New Roman"/>
          <w:szCs w:val="24"/>
        </w:rPr>
        <w:t xml:space="preserve"> Αξιωματική Αντιπολίτευση κρύβει λόγια.</w:t>
      </w:r>
    </w:p>
    <w:p w14:paraId="35846C44" w14:textId="77777777" w:rsidR="00825165" w:rsidRDefault="00D46FE4">
      <w:pPr>
        <w:spacing w:after="0" w:line="600" w:lineRule="auto"/>
        <w:ind w:firstLine="720"/>
        <w:jc w:val="both"/>
        <w:rPr>
          <w:rFonts w:eastAsia="Times New Roman"/>
          <w:szCs w:val="24"/>
        </w:rPr>
      </w:pPr>
      <w:r>
        <w:rPr>
          <w:rFonts w:eastAsia="Times New Roman"/>
          <w:szCs w:val="24"/>
        </w:rPr>
        <w:t>Τελειώνω με αυτό, κύριε Πρόεδρε.</w:t>
      </w:r>
    </w:p>
    <w:p w14:paraId="35846C45" w14:textId="77777777" w:rsidR="00825165" w:rsidRDefault="00D46FE4">
      <w:pPr>
        <w:spacing w:after="0" w:line="600" w:lineRule="auto"/>
        <w:ind w:firstLine="720"/>
        <w:jc w:val="both"/>
        <w:rPr>
          <w:rFonts w:eastAsia="Times New Roman"/>
          <w:szCs w:val="24"/>
        </w:rPr>
      </w:pPr>
      <w:r>
        <w:rPr>
          <w:rFonts w:eastAsia="Times New Roman"/>
          <w:szCs w:val="24"/>
        </w:rPr>
        <w:t>Θέλω να είμαι σαφής. Αυτό το ντέρμπι περί αριστείας και ισοπέδωσης είναι η βιτρίνα, είναι το ψευδεπίγραφο το</w:t>
      </w:r>
      <w:r>
        <w:rPr>
          <w:rFonts w:eastAsia="Times New Roman"/>
          <w:szCs w:val="24"/>
        </w:rPr>
        <w:t>ύ</w:t>
      </w:r>
      <w:r>
        <w:rPr>
          <w:rFonts w:eastAsia="Times New Roman"/>
          <w:szCs w:val="24"/>
        </w:rPr>
        <w:t xml:space="preserve"> «δουλεύουμε για τους λίγους ή για τους πολλούς», «δουλεύουμε για το δημόσ</w:t>
      </w:r>
      <w:r>
        <w:rPr>
          <w:rFonts w:eastAsia="Times New Roman"/>
          <w:szCs w:val="24"/>
        </w:rPr>
        <w:t xml:space="preserve">ιο και το συλλογικό και το κοινό καλό και το δημόσιο συμφέρον ή δουλεύουμε για τα ιδιοτελή συμφέροντα των ολίγων που έχουν τις προδιαγραφές τις </w:t>
      </w:r>
      <w:proofErr w:type="spellStart"/>
      <w:r>
        <w:rPr>
          <w:rFonts w:eastAsia="Times New Roman"/>
          <w:szCs w:val="24"/>
        </w:rPr>
        <w:t>κοινωνικοταξικές</w:t>
      </w:r>
      <w:proofErr w:type="spellEnd"/>
      <w:r>
        <w:rPr>
          <w:rFonts w:eastAsia="Times New Roman"/>
          <w:szCs w:val="24"/>
        </w:rPr>
        <w:t xml:space="preserve"> να κάνουν ό,τι κάνουν στη ζωή τους».</w:t>
      </w:r>
    </w:p>
    <w:p w14:paraId="35846C46" w14:textId="77777777" w:rsidR="00825165" w:rsidRDefault="00D46FE4">
      <w:pPr>
        <w:spacing w:after="0" w:line="600" w:lineRule="auto"/>
        <w:ind w:firstLine="720"/>
        <w:jc w:val="both"/>
        <w:rPr>
          <w:rFonts w:eastAsia="Times New Roman"/>
          <w:szCs w:val="24"/>
        </w:rPr>
      </w:pPr>
      <w:r>
        <w:rPr>
          <w:rFonts w:eastAsia="Times New Roman"/>
          <w:szCs w:val="24"/>
        </w:rPr>
        <w:t>Δεν θέλουν να τα πουν έτσι, περί αυτού</w:t>
      </w:r>
      <w:r>
        <w:rPr>
          <w:rFonts w:eastAsia="Times New Roman"/>
          <w:szCs w:val="24"/>
        </w:rPr>
        <w:t>, όμως,</w:t>
      </w:r>
      <w:r>
        <w:rPr>
          <w:rFonts w:eastAsia="Times New Roman"/>
          <w:szCs w:val="24"/>
        </w:rPr>
        <w:t xml:space="preserve"> πρόκειται. Κ</w:t>
      </w:r>
      <w:r>
        <w:rPr>
          <w:rFonts w:eastAsia="Times New Roman"/>
          <w:szCs w:val="24"/>
        </w:rPr>
        <w:t>αι βάζουν το θέμα της αριστείας και δήθεν, από την άλλη, μια αντίληψη ισοπέδωσης με κάθε ευκαιρία –μα, με κάθε ευκαιρία, στα όρια του γκροτέσκο πια για να το συζητάει κανείς- ακριβώς γιατί το άλλο, η πραγματική διάσταση απόψεων το ποιος εκπροσωπεί ποιον -κ</w:t>
      </w:r>
      <w:r>
        <w:rPr>
          <w:rFonts w:eastAsia="Times New Roman"/>
          <w:szCs w:val="24"/>
        </w:rPr>
        <w:t xml:space="preserve">αι εγώ δεν λέω ούτε δουλεύει για ποιον ούτε είναι </w:t>
      </w:r>
      <w:r>
        <w:rPr>
          <w:rFonts w:eastAsia="Times New Roman"/>
          <w:szCs w:val="24"/>
        </w:rPr>
        <w:lastRenderedPageBreak/>
        <w:t>πράκτορας ποιανού ούτε τι εξυπηρετεί, δεν μιλάω έτσι– και ποια συμφέροντα, έρχεται όλο και πιο διάφανα, όλο και πιο ενεργά στην επιφάνεια, καθώς φεύγει από τη μέση η αχλή του τρόμου, του φόβου και της πίεση</w:t>
      </w:r>
      <w:r>
        <w:rPr>
          <w:rFonts w:eastAsia="Times New Roman"/>
          <w:szCs w:val="24"/>
        </w:rPr>
        <w:t>ς που ασκούσαν και θα ασκούν για λίγο ακόμη διάστημα τα μνημόνια και οι περιοριστικές πολιτικές.</w:t>
      </w:r>
    </w:p>
    <w:p w14:paraId="35846C47" w14:textId="77777777" w:rsidR="00825165" w:rsidRDefault="00D46FE4">
      <w:pPr>
        <w:spacing w:after="0" w:line="600" w:lineRule="auto"/>
        <w:ind w:firstLine="720"/>
        <w:jc w:val="both"/>
        <w:rPr>
          <w:rFonts w:eastAsia="Times New Roman"/>
          <w:szCs w:val="24"/>
        </w:rPr>
      </w:pPr>
      <w:r>
        <w:rPr>
          <w:rFonts w:eastAsia="Times New Roman"/>
          <w:szCs w:val="24"/>
        </w:rPr>
        <w:t>Ευχαριστώ.</w:t>
      </w:r>
    </w:p>
    <w:p w14:paraId="35846C48" w14:textId="77777777" w:rsidR="00825165" w:rsidRDefault="00D46FE4">
      <w:pPr>
        <w:spacing w:after="0" w:line="600" w:lineRule="auto"/>
        <w:ind w:firstLine="720"/>
        <w:jc w:val="center"/>
        <w:rPr>
          <w:rFonts w:eastAsia="Times New Roman"/>
          <w:szCs w:val="24"/>
        </w:rPr>
      </w:pPr>
      <w:r>
        <w:rPr>
          <w:rFonts w:eastAsia="Times New Roman"/>
          <w:szCs w:val="24"/>
        </w:rPr>
        <w:t>(Χειροκροτήματα από τις πτέρυγες των ΣΥΡΙΖΑ και των ΑΝΕΛ)</w:t>
      </w:r>
    </w:p>
    <w:p w14:paraId="35846C49" w14:textId="77777777" w:rsidR="00825165" w:rsidRDefault="00D46FE4">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Πρόεδρο της Βουλής κ. Νίκο </w:t>
      </w:r>
      <w:proofErr w:type="spellStart"/>
      <w:r>
        <w:rPr>
          <w:rFonts w:eastAsia="Times New Roman"/>
          <w:szCs w:val="24"/>
        </w:rPr>
        <w:t>Βούτση</w:t>
      </w:r>
      <w:proofErr w:type="spellEnd"/>
      <w:r>
        <w:rPr>
          <w:rFonts w:eastAsia="Times New Roman"/>
          <w:szCs w:val="24"/>
        </w:rPr>
        <w:t>.</w:t>
      </w:r>
    </w:p>
    <w:p w14:paraId="35846C4A" w14:textId="77777777" w:rsidR="00825165" w:rsidRDefault="00D46FE4">
      <w:pPr>
        <w:spacing w:after="0" w:line="600" w:lineRule="auto"/>
        <w:ind w:firstLine="720"/>
        <w:jc w:val="both"/>
        <w:rPr>
          <w:rFonts w:eastAsia="Times New Roman"/>
          <w:szCs w:val="24"/>
        </w:rPr>
      </w:pPr>
      <w:r>
        <w:rPr>
          <w:rFonts w:eastAsia="Times New Roman"/>
          <w:szCs w:val="24"/>
        </w:rPr>
        <w:t xml:space="preserve">Τον </w:t>
      </w:r>
      <w:r>
        <w:rPr>
          <w:rFonts w:eastAsia="Times New Roman"/>
          <w:szCs w:val="24"/>
        </w:rPr>
        <w:t xml:space="preserve">λόγο έχει η Βουλευτής του ΣΥΡΙΖΑ κ. Μερόπη </w:t>
      </w:r>
      <w:proofErr w:type="spellStart"/>
      <w:r>
        <w:rPr>
          <w:rFonts w:eastAsia="Times New Roman"/>
          <w:szCs w:val="24"/>
        </w:rPr>
        <w:t>Τζούφη</w:t>
      </w:r>
      <w:proofErr w:type="spellEnd"/>
      <w:r>
        <w:rPr>
          <w:rFonts w:eastAsia="Times New Roman"/>
          <w:szCs w:val="24"/>
        </w:rPr>
        <w:t>, με παράκληση για περιορισμό στον χρόνο στα πέντε λεπτά.</w:t>
      </w:r>
    </w:p>
    <w:p w14:paraId="35846C4B" w14:textId="77777777" w:rsidR="00825165" w:rsidRDefault="00D46FE4">
      <w:pPr>
        <w:spacing w:after="0"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Κύριε Πρόεδρε, θα παρακαλέσω για την ευγενική κατανόησή σας και ως δικαιολογητικό, θα είναι και το γεγονός ότι έχω υπηρετήσει πάνω από τριάντα χρόνια στο δημόσιο σύστημα υγείας σε όλους τους ρόλους: Ως αγροτική γιατρός, για πάνω από δύο χρόνια στην ακριτι</w:t>
      </w:r>
      <w:r>
        <w:rPr>
          <w:rFonts w:eastAsia="Times New Roman"/>
          <w:szCs w:val="24"/>
        </w:rPr>
        <w:t xml:space="preserve">κή Κόνιτσα, σε όλες τις βαθμίδες ως γιατρός του Εθνικού Συστήματος Υγείας στα νοσοκομεία των Ιωαννίνων και, στη συνέχεια, σαν πανεπιστημιακή </w:t>
      </w:r>
      <w:r>
        <w:rPr>
          <w:rFonts w:eastAsia="Times New Roman"/>
          <w:szCs w:val="24"/>
        </w:rPr>
        <w:lastRenderedPageBreak/>
        <w:t>γιατρός και καθηγήτρια σε διαρκή επικοινωνία με τον χώρο και με τη νέα γενιά των υποψήφιων γιατρών. Έτσι, νομίζω ότ</w:t>
      </w:r>
      <w:r>
        <w:rPr>
          <w:rFonts w:eastAsia="Times New Roman"/>
          <w:szCs w:val="24"/>
        </w:rPr>
        <w:t>ι δικαιούμαι να επιχειρήσω κάποιες απαντήσεις με τον δικό μου τρόπο σε ερωτήματα που μπήκαν στον δημόσιο διάλογο και που, βεβαίως, έχουν εν πολλοίς απαντηθεί.</w:t>
      </w:r>
    </w:p>
    <w:p w14:paraId="35846C4C" w14:textId="77777777" w:rsidR="00825165" w:rsidRDefault="00D46FE4">
      <w:pPr>
        <w:spacing w:after="0" w:line="600" w:lineRule="auto"/>
        <w:ind w:firstLine="720"/>
        <w:jc w:val="both"/>
        <w:rPr>
          <w:rFonts w:eastAsia="Times New Roman"/>
          <w:szCs w:val="24"/>
        </w:rPr>
      </w:pPr>
      <w:r>
        <w:rPr>
          <w:rFonts w:eastAsia="Times New Roman"/>
          <w:szCs w:val="24"/>
        </w:rPr>
        <w:t>Στο κύριο ερώτημα «γιατί τώρα, αυτές τις ζεστές ημέρες του Αυγούστου, θυμηθήκατε να φέρετε αυτά τ</w:t>
      </w:r>
      <w:r>
        <w:rPr>
          <w:rFonts w:eastAsia="Times New Roman"/>
          <w:szCs w:val="24"/>
        </w:rPr>
        <w:t>α κρίσιμα νομοσχέδια;» απάντησε πριν ο Πρόεδρος της Βουλής. Θα προσπαθήσω να το πω κι εγώ με δικά μου λόγια. Γιατί πετύχαμε, με τις συνεχιζόμενες θυσίες του ελληνικού λαού, τους σκληρούς δημοσιονομικούς στόχους, που μας επέτρεψαν να κλείσουμε τη δεύτερη αξ</w:t>
      </w:r>
      <w:r>
        <w:rPr>
          <w:rFonts w:eastAsia="Times New Roman"/>
          <w:szCs w:val="24"/>
        </w:rPr>
        <w:t xml:space="preserve">ιολόγηση, με επώδυνα μέτρα μετά το 2018, αλλά και θετικά ισοδύναμα αντίμετρα κοινωνικής στήριξης και γιατί πετύχαμε με επιτυχία αυτή την έξοδο στις αγορές, αλλά με στόχο την έξοδό μας από τα μνημόνια το 2018. </w:t>
      </w:r>
    </w:p>
    <w:p w14:paraId="35846C4D" w14:textId="77777777" w:rsidR="00825165" w:rsidRDefault="00D46FE4">
      <w:pPr>
        <w:spacing w:after="0" w:line="600" w:lineRule="auto"/>
        <w:ind w:firstLine="720"/>
        <w:jc w:val="both"/>
        <w:rPr>
          <w:rFonts w:eastAsia="Times New Roman"/>
          <w:szCs w:val="24"/>
        </w:rPr>
      </w:pPr>
      <w:r>
        <w:rPr>
          <w:rFonts w:eastAsia="Times New Roman"/>
          <w:szCs w:val="24"/>
        </w:rPr>
        <w:t>Επομένως τώρα είναι το κρίσιμο χρονικό παράθυρ</w:t>
      </w:r>
      <w:r>
        <w:rPr>
          <w:rFonts w:eastAsia="Times New Roman"/>
          <w:szCs w:val="24"/>
        </w:rPr>
        <w:t>ο για να φτιάξουμε τις άμυνές μας οικοδομώντας υπέρ των πολιτών το κατεδαφισμένο από εσάς κοινωνικό κράτος.</w:t>
      </w:r>
    </w:p>
    <w:p w14:paraId="35846C4E" w14:textId="77777777" w:rsidR="00825165" w:rsidRDefault="00D46FE4">
      <w:pPr>
        <w:spacing w:after="0" w:line="600" w:lineRule="auto"/>
        <w:ind w:firstLine="720"/>
        <w:jc w:val="both"/>
        <w:rPr>
          <w:rFonts w:eastAsia="Times New Roman"/>
          <w:szCs w:val="24"/>
        </w:rPr>
      </w:pPr>
      <w:r>
        <w:rPr>
          <w:rFonts w:eastAsia="Times New Roman"/>
          <w:szCs w:val="24"/>
        </w:rPr>
        <w:lastRenderedPageBreak/>
        <w:t xml:space="preserve">Χθες, κατά την Υπουργό της φωτοτυπίας, ο </w:t>
      </w:r>
      <w:proofErr w:type="spellStart"/>
      <w:r>
        <w:rPr>
          <w:rFonts w:eastAsia="Times New Roman"/>
          <w:szCs w:val="24"/>
        </w:rPr>
        <w:t>γεροκομμουνιστής</w:t>
      </w:r>
      <w:proofErr w:type="spellEnd"/>
      <w:r>
        <w:rPr>
          <w:rFonts w:eastAsia="Times New Roman"/>
          <w:szCs w:val="24"/>
        </w:rPr>
        <w:t xml:space="preserve"> Υπουργός νομοθέτησε για την παιδεία. Και σήμερα το δίδυμο των μεσηλίκων Αριστερών πολιτικώ</w:t>
      </w:r>
      <w:r>
        <w:rPr>
          <w:rFonts w:eastAsia="Times New Roman"/>
          <w:szCs w:val="24"/>
        </w:rPr>
        <w:t xml:space="preserve">ν, κατά τον επιθετικό </w:t>
      </w:r>
      <w:r>
        <w:rPr>
          <w:rFonts w:eastAsia="Times New Roman"/>
          <w:szCs w:val="24"/>
        </w:rPr>
        <w:t>Κ</w:t>
      </w:r>
      <w:r>
        <w:rPr>
          <w:rFonts w:eastAsia="Times New Roman"/>
          <w:szCs w:val="24"/>
        </w:rPr>
        <w:t xml:space="preserve">οινοβουλευτικό </w:t>
      </w:r>
      <w:r>
        <w:rPr>
          <w:rFonts w:eastAsia="Times New Roman"/>
          <w:szCs w:val="24"/>
        </w:rPr>
        <w:t>Ε</w:t>
      </w:r>
      <w:r>
        <w:rPr>
          <w:rFonts w:eastAsia="Times New Roman"/>
          <w:szCs w:val="24"/>
        </w:rPr>
        <w:t xml:space="preserve">κπρόσωπο παλαιάς κοπής πολιτικό, νομοθετεί για την υγεία. </w:t>
      </w:r>
    </w:p>
    <w:p w14:paraId="35846C4F" w14:textId="77777777" w:rsidR="00825165" w:rsidRDefault="00D46FE4">
      <w:pPr>
        <w:spacing w:after="0" w:line="600" w:lineRule="auto"/>
        <w:ind w:firstLine="720"/>
        <w:jc w:val="both"/>
        <w:rPr>
          <w:rFonts w:eastAsia="Times New Roman"/>
          <w:szCs w:val="24"/>
        </w:rPr>
      </w:pPr>
      <w:r>
        <w:rPr>
          <w:rFonts w:eastAsia="Times New Roman"/>
          <w:szCs w:val="24"/>
        </w:rPr>
        <w:t>Όμως, να ξέρετε, κυρίες και κύριοι συνάδελφοι, νομοθετούμε με τη συναίνεση της μεγάλης κοινωνικής</w:t>
      </w:r>
      <w:r>
        <w:rPr>
          <w:rFonts w:eastAsia="Times New Roman"/>
          <w:szCs w:val="24"/>
        </w:rPr>
        <w:t xml:space="preserve"> πλειονότητας</w:t>
      </w:r>
      <w:r>
        <w:rPr>
          <w:rFonts w:eastAsia="Times New Roman"/>
          <w:szCs w:val="24"/>
        </w:rPr>
        <w:t>, που, αν και κουρασμένη και στα όρια των αντοχώ</w:t>
      </w:r>
      <w:r>
        <w:rPr>
          <w:rFonts w:eastAsia="Times New Roman"/>
          <w:szCs w:val="24"/>
        </w:rPr>
        <w:t>ν της, περιμένει, όπως είπε και ο Πρόεδρος της Βουλής, σοβαρές αλλαγές στην καθημερινότητά της και προοπτικές για τα παιδιά της.</w:t>
      </w:r>
    </w:p>
    <w:p w14:paraId="35846C50" w14:textId="77777777" w:rsidR="00825165" w:rsidRDefault="00D46FE4">
      <w:pPr>
        <w:spacing w:after="0" w:line="600" w:lineRule="auto"/>
        <w:ind w:firstLine="720"/>
        <w:jc w:val="both"/>
        <w:rPr>
          <w:rFonts w:eastAsia="Times New Roman"/>
          <w:szCs w:val="24"/>
        </w:rPr>
      </w:pPr>
      <w:r>
        <w:rPr>
          <w:rFonts w:eastAsia="Times New Roman"/>
          <w:szCs w:val="24"/>
        </w:rPr>
        <w:t>Είναι σημαντική αυτή η μεταρρύθμιση; Δεν το αμφισβητεί κανένας. Γιατί παρέμεινε, όμως, εκκρεμής τόσα πολλά χρόνια, από το 1983;</w:t>
      </w:r>
      <w:r>
        <w:rPr>
          <w:rFonts w:eastAsia="Times New Roman"/>
          <w:szCs w:val="24"/>
        </w:rPr>
        <w:t xml:space="preserve"> Κάποιοι από εμάς είμαστε παλιοί. Ξέρετε πώς την έλεγαν τότε; Κέντρα </w:t>
      </w:r>
      <w:r>
        <w:rPr>
          <w:rFonts w:eastAsia="Times New Roman"/>
          <w:szCs w:val="24"/>
        </w:rPr>
        <w:t>υ</w:t>
      </w:r>
      <w:r>
        <w:rPr>
          <w:rFonts w:eastAsia="Times New Roman"/>
          <w:szCs w:val="24"/>
        </w:rPr>
        <w:t xml:space="preserve">γείας </w:t>
      </w:r>
      <w:r>
        <w:rPr>
          <w:rFonts w:eastAsia="Times New Roman"/>
          <w:szCs w:val="24"/>
        </w:rPr>
        <w:t>α</w:t>
      </w:r>
      <w:r>
        <w:rPr>
          <w:rFonts w:eastAsia="Times New Roman"/>
          <w:szCs w:val="24"/>
        </w:rPr>
        <w:t xml:space="preserve">στικού </w:t>
      </w:r>
      <w:r>
        <w:rPr>
          <w:rFonts w:eastAsia="Times New Roman"/>
          <w:szCs w:val="24"/>
        </w:rPr>
        <w:t>τ</w:t>
      </w:r>
      <w:r>
        <w:rPr>
          <w:rFonts w:eastAsia="Times New Roman"/>
          <w:szCs w:val="24"/>
        </w:rPr>
        <w:t xml:space="preserve">ύπου. Δεν υλοποιήθηκαν ποτέ. Γιατί; </w:t>
      </w:r>
    </w:p>
    <w:p w14:paraId="35846C51" w14:textId="77777777" w:rsidR="00825165" w:rsidRDefault="00D46FE4">
      <w:pPr>
        <w:spacing w:after="0" w:line="600" w:lineRule="auto"/>
        <w:ind w:firstLine="720"/>
        <w:jc w:val="both"/>
        <w:rPr>
          <w:rFonts w:eastAsia="Times New Roman"/>
          <w:szCs w:val="24"/>
        </w:rPr>
      </w:pPr>
      <w:r>
        <w:rPr>
          <w:rFonts w:eastAsia="Times New Roman"/>
          <w:szCs w:val="24"/>
        </w:rPr>
        <w:t>Γιατί άλλαξαν οι προτεραιότητες της σοσιαλδημοκρατίας από τη δεκαετία του 1990 και στη φάση της ανάπτυξης διαπιστώθηκε ότι αυτός ο χώρ</w:t>
      </w:r>
      <w:r>
        <w:rPr>
          <w:rFonts w:eastAsia="Times New Roman"/>
          <w:szCs w:val="24"/>
        </w:rPr>
        <w:t xml:space="preserve">ος ήταν σημαντικό πεδίο κερδοφορίας και </w:t>
      </w:r>
      <w:r>
        <w:rPr>
          <w:rFonts w:eastAsia="Times New Roman"/>
          <w:szCs w:val="24"/>
        </w:rPr>
        <w:lastRenderedPageBreak/>
        <w:t>επιχειρηματικής δραστηριότητας. Θα θυμόμαστε όλοι τα ασφαλιστικά πακέτα, που απευθύνονταν, όμως, προς υγιείς πολίτες, διότι οι σοβαρά πάσχοντες πήγαιναν στα δημόσια νοσοκομεία.</w:t>
      </w:r>
    </w:p>
    <w:p w14:paraId="35846C52" w14:textId="77777777" w:rsidR="00825165" w:rsidRDefault="00D46FE4">
      <w:pPr>
        <w:spacing w:after="0" w:line="600" w:lineRule="auto"/>
        <w:ind w:firstLine="720"/>
        <w:jc w:val="both"/>
        <w:rPr>
          <w:rFonts w:eastAsia="Times New Roman"/>
          <w:szCs w:val="24"/>
        </w:rPr>
      </w:pPr>
      <w:r>
        <w:rPr>
          <w:rFonts w:eastAsia="Times New Roman"/>
          <w:szCs w:val="24"/>
        </w:rPr>
        <w:t>Ήταν και είναι και παραμένει διαχρονικό</w:t>
      </w:r>
      <w:r>
        <w:rPr>
          <w:rFonts w:eastAsia="Times New Roman"/>
          <w:szCs w:val="24"/>
        </w:rPr>
        <w:t xml:space="preserve"> αίτημα του σοβαρού και διαχρονικά αγωνιζόμενου νοσοκομειακού κινήματος. Πραγματικά, εδώ δεν μπορώ να καταλάβω τη σημερινή πολιτική της ΠΟΕΔΗΝ. Χρόνια τώρα ολόκληρα τι έλεγε το νοσοκομειακό κίνημα; Ότι πρέπει να φτιάξουμε πρωτοβάθμια φροντίδα υγείας, που ν</w:t>
      </w:r>
      <w:r>
        <w:rPr>
          <w:rFonts w:eastAsia="Times New Roman"/>
          <w:szCs w:val="24"/>
        </w:rPr>
        <w:t>α μπορεί να γίνεται διαλογή των περιστατικών, έτσι που μόνο εκείνα που χρειάζεται, να φθάνουν στο νοσοκομείο για να έχουν τη φροντίδα που τους πρέπει.</w:t>
      </w:r>
    </w:p>
    <w:p w14:paraId="35846C53" w14:textId="77777777" w:rsidR="00825165" w:rsidRDefault="00D46FE4">
      <w:pPr>
        <w:spacing w:after="0" w:line="600" w:lineRule="auto"/>
        <w:ind w:firstLine="720"/>
        <w:jc w:val="both"/>
        <w:rPr>
          <w:rFonts w:eastAsia="Times New Roman"/>
          <w:szCs w:val="24"/>
        </w:rPr>
      </w:pPr>
      <w:r>
        <w:rPr>
          <w:rFonts w:eastAsia="Times New Roman"/>
          <w:szCs w:val="24"/>
        </w:rPr>
        <w:t>Είναι αυτό η ευρωπαϊκή και διεθνής προτεραιότητα που μιλάει για στροφή προς την πρόληψη, την αγωγή υγείας</w:t>
      </w:r>
      <w:r>
        <w:rPr>
          <w:rFonts w:eastAsia="Times New Roman"/>
          <w:szCs w:val="24"/>
        </w:rPr>
        <w:t>, την κοινοτική ιατρική, που η παρέμβαση πρέπει να γίνεται από τη διεπιστημονική ομάδα, ενώ έχει και σοβαρές οικονομικές παραμέτρους, που κανείς σε περιόδους κρίσης δεν μπορεί να τις αγνοήσει;</w:t>
      </w:r>
    </w:p>
    <w:p w14:paraId="35846C54" w14:textId="77777777" w:rsidR="00825165" w:rsidRDefault="00D46FE4">
      <w:pPr>
        <w:spacing w:after="0" w:line="600" w:lineRule="auto"/>
        <w:ind w:firstLine="720"/>
        <w:jc w:val="both"/>
        <w:rPr>
          <w:rFonts w:eastAsia="Times New Roman"/>
          <w:szCs w:val="24"/>
        </w:rPr>
      </w:pPr>
      <w:r>
        <w:rPr>
          <w:rFonts w:eastAsia="Times New Roman"/>
          <w:szCs w:val="24"/>
        </w:rPr>
        <w:t>Είναι η απάντηση -και αυτό πρέπει να γίνει εδώ και τώρα- στην α</w:t>
      </w:r>
      <w:r>
        <w:rPr>
          <w:rFonts w:eastAsia="Times New Roman"/>
          <w:szCs w:val="24"/>
        </w:rPr>
        <w:t xml:space="preserve">παξίωση και στη συρρίκνωση των δημόσιων δομών πρωτοβάθμιας περίθαλψης που προηγήθηκαν από τη διακυβέρνηση </w:t>
      </w:r>
      <w:r>
        <w:rPr>
          <w:rFonts w:eastAsia="Times New Roman"/>
          <w:szCs w:val="24"/>
        </w:rPr>
        <w:lastRenderedPageBreak/>
        <w:t>της Νέας Δημοκρατίας και του ΠΑΣΟΚ, που γιγάντωσαν αυτές τις δυσλειτουργίες και εξώθησαν και τρεις χιλιάδες γιατρούς στην έξοδό τους από το σύστημα υγ</w:t>
      </w:r>
      <w:r>
        <w:rPr>
          <w:rFonts w:eastAsia="Times New Roman"/>
          <w:szCs w:val="24"/>
        </w:rPr>
        <w:t>είας; Η απάντηση, βεβαίως, είναι θετική.</w:t>
      </w:r>
    </w:p>
    <w:p w14:paraId="35846C55" w14:textId="77777777" w:rsidR="00825165" w:rsidRDefault="00D46FE4">
      <w:pPr>
        <w:spacing w:after="0" w:line="600" w:lineRule="auto"/>
        <w:ind w:firstLine="720"/>
        <w:jc w:val="both"/>
        <w:rPr>
          <w:rFonts w:eastAsia="Times New Roman"/>
          <w:szCs w:val="24"/>
        </w:rPr>
      </w:pPr>
      <w:r>
        <w:rPr>
          <w:rFonts w:eastAsia="Times New Roman"/>
          <w:szCs w:val="24"/>
        </w:rPr>
        <w:t xml:space="preserve">Τι μας λένε; Εντάξει, ωραία, το κάνετε. Όμως, γιατί δεν φτιάχνετε τις άλλες δομές; Θα τις αποδιοργανώσετε. Είναι αλήθεια αυτό; Όχι. Γίνεται προσπάθεια να ενισχυθούν και τα </w:t>
      </w:r>
      <w:r>
        <w:rPr>
          <w:rFonts w:eastAsia="Times New Roman"/>
          <w:szCs w:val="24"/>
        </w:rPr>
        <w:t>κ</w:t>
      </w:r>
      <w:r>
        <w:rPr>
          <w:rFonts w:eastAsia="Times New Roman"/>
          <w:szCs w:val="24"/>
        </w:rPr>
        <w:t xml:space="preserve">έντρα </w:t>
      </w:r>
      <w:r>
        <w:rPr>
          <w:rFonts w:eastAsia="Times New Roman"/>
          <w:szCs w:val="24"/>
        </w:rPr>
        <w:t>υ</w:t>
      </w:r>
      <w:r>
        <w:rPr>
          <w:rFonts w:eastAsia="Times New Roman"/>
          <w:szCs w:val="24"/>
        </w:rPr>
        <w:t xml:space="preserve">γείας </w:t>
      </w:r>
      <w:r>
        <w:rPr>
          <w:rFonts w:eastAsia="Times New Roman"/>
          <w:szCs w:val="24"/>
        </w:rPr>
        <w:t>α</w:t>
      </w:r>
      <w:r>
        <w:rPr>
          <w:rFonts w:eastAsia="Times New Roman"/>
          <w:szCs w:val="24"/>
        </w:rPr>
        <w:t xml:space="preserve">γροτικού </w:t>
      </w:r>
      <w:r>
        <w:rPr>
          <w:rFonts w:eastAsia="Times New Roman"/>
          <w:szCs w:val="24"/>
        </w:rPr>
        <w:t>τ</w:t>
      </w:r>
      <w:r>
        <w:rPr>
          <w:rFonts w:eastAsia="Times New Roman"/>
          <w:szCs w:val="24"/>
        </w:rPr>
        <w:t>ύπου και να υπάρχο</w:t>
      </w:r>
      <w:r>
        <w:rPr>
          <w:rFonts w:eastAsia="Times New Roman"/>
          <w:szCs w:val="24"/>
        </w:rPr>
        <w:t>υν τα ΠΕΔΥ, παραμένοντας στο δεύτερο επίπεδο υπηρεσιών του συστήματος και να θεσπιστούν -ένα αίτημα πάρα πολλών ετών- κεντρικά διαγνωστικά εργαστήρια και να κατοχυρωθεί η δημόσια οδοντιατρική φροντίδα και να υπάρξουν δίκτυα με επαγγελματίες υγείας, όπως μα</w:t>
      </w:r>
      <w:r>
        <w:rPr>
          <w:rFonts w:eastAsia="Times New Roman"/>
          <w:szCs w:val="24"/>
        </w:rPr>
        <w:t>ίες και επισκέπτες υγείας που να υπηρετούν τις δημόσιες δομές, αλλά ακόμη και εκεί που υπάρχει ανάγκη να ανανεωθούν και να αυξηθούν τα δίκτυα συμβεβλημένων γιατρών του ΕΟΠΥΥ.</w:t>
      </w:r>
    </w:p>
    <w:p w14:paraId="35846C56" w14:textId="77777777" w:rsidR="00825165" w:rsidRDefault="00D46FE4">
      <w:pPr>
        <w:spacing w:after="0" w:line="600" w:lineRule="auto"/>
        <w:ind w:firstLine="720"/>
        <w:jc w:val="both"/>
        <w:rPr>
          <w:rFonts w:eastAsia="Times New Roman"/>
          <w:szCs w:val="24"/>
        </w:rPr>
      </w:pPr>
      <w:r>
        <w:rPr>
          <w:rFonts w:eastAsia="Times New Roman"/>
          <w:szCs w:val="24"/>
        </w:rPr>
        <w:t xml:space="preserve">Θυμηθήκαν όψιμα και τα δημοτικά ιατρεία. Έχουν, αλήθεια, </w:t>
      </w:r>
      <w:proofErr w:type="spellStart"/>
      <w:r>
        <w:rPr>
          <w:rFonts w:eastAsia="Times New Roman"/>
          <w:szCs w:val="24"/>
        </w:rPr>
        <w:t>αδειοδοτηθεί</w:t>
      </w:r>
      <w:proofErr w:type="spellEnd"/>
      <w:r>
        <w:rPr>
          <w:rFonts w:eastAsia="Times New Roman"/>
          <w:szCs w:val="24"/>
        </w:rPr>
        <w:t>, πιστοποιηθ</w:t>
      </w:r>
      <w:r>
        <w:rPr>
          <w:rFonts w:eastAsia="Times New Roman"/>
          <w:szCs w:val="24"/>
        </w:rPr>
        <w:t xml:space="preserve">εί; Παρέχουν εκείνες τις υπηρεσίες ως εναλλακτική λύση στην αναγκαιότητα που υπάρχει να στηθεί, επιτέλους, τουλάχιστον στον αστικό ιστό, ένα αξιόπιστο σύστημα πρωτοβάθμιας φροντίδας υγείας; </w:t>
      </w:r>
    </w:p>
    <w:p w14:paraId="35846C57" w14:textId="77777777" w:rsidR="00825165" w:rsidRDefault="00D46FE4">
      <w:pPr>
        <w:spacing w:after="0" w:line="600" w:lineRule="auto"/>
        <w:ind w:firstLine="720"/>
        <w:jc w:val="both"/>
        <w:rPr>
          <w:rFonts w:eastAsia="Times New Roman"/>
          <w:szCs w:val="24"/>
        </w:rPr>
      </w:pPr>
      <w:r>
        <w:rPr>
          <w:rFonts w:eastAsia="Times New Roman"/>
          <w:szCs w:val="24"/>
        </w:rPr>
        <w:lastRenderedPageBreak/>
        <w:t>Μπορεί να υπάρξουν προβλήματα; Έχει δοκιμαστεί αυτό το σύστημα σε</w:t>
      </w:r>
      <w:r>
        <w:rPr>
          <w:rFonts w:eastAsia="Times New Roman"/>
          <w:szCs w:val="24"/>
        </w:rPr>
        <w:t xml:space="preserve"> άλλες χώρες; Ναι, κυρίες και κύριοι συνάδελφοι, μπορεί να υπάρξουν προβλήματα. Έγινε, όμως, προσπάθεια, διαβούλευση, μπήκαν στη συζήτηση εμπειρογνώμονες και ιατρικές σχολές, όπως και η Παγκόσμια Οργάνωση Υγείας.</w:t>
      </w:r>
    </w:p>
    <w:p w14:paraId="35846C58" w14:textId="77777777" w:rsidR="00825165" w:rsidRDefault="00D46FE4">
      <w:pPr>
        <w:spacing w:after="0" w:line="600" w:lineRule="auto"/>
        <w:ind w:firstLine="720"/>
        <w:jc w:val="both"/>
        <w:rPr>
          <w:rFonts w:eastAsia="Times New Roman"/>
          <w:szCs w:val="24"/>
        </w:rPr>
      </w:pPr>
      <w:r>
        <w:rPr>
          <w:rFonts w:eastAsia="Times New Roman"/>
          <w:szCs w:val="24"/>
        </w:rPr>
        <w:t xml:space="preserve">Είπαμε, λοιπόν, να ξεκινήσουμε σε πρώτη </w:t>
      </w:r>
      <w:r>
        <w:rPr>
          <w:rFonts w:eastAsia="Times New Roman"/>
          <w:szCs w:val="24"/>
        </w:rPr>
        <w:t>φάση</w:t>
      </w:r>
      <w:r>
        <w:rPr>
          <w:rFonts w:eastAsia="Times New Roman"/>
          <w:szCs w:val="24"/>
        </w:rPr>
        <w:t>,</w:t>
      </w:r>
      <w:r>
        <w:rPr>
          <w:rFonts w:eastAsia="Times New Roman"/>
          <w:szCs w:val="24"/>
        </w:rPr>
        <w:t xml:space="preserve"> όχι καλύπτοντας όλον τον πληθυσμό, αλλά να δώσουμε ένα βήμα στην εφαρμογή αυτής της μεταρρύθμισης και να την κρίνουμε, να την αξιολογήσουμε, εν ανάγκη να την επεκτείνουμε, να την αναθεωρήσουμε και, βεβαίως, να τη διασυνδέσουμε και με το </w:t>
      </w:r>
      <w:r>
        <w:rPr>
          <w:rFonts w:eastAsia="Times New Roman"/>
          <w:szCs w:val="24"/>
        </w:rPr>
        <w:t>ε</w:t>
      </w:r>
      <w:r>
        <w:rPr>
          <w:rFonts w:eastAsia="Times New Roman"/>
          <w:szCs w:val="24"/>
        </w:rPr>
        <w:t xml:space="preserve">θνικό </w:t>
      </w:r>
      <w:r>
        <w:rPr>
          <w:rFonts w:eastAsia="Times New Roman"/>
          <w:szCs w:val="24"/>
        </w:rPr>
        <w:t>σ</w:t>
      </w:r>
      <w:r>
        <w:rPr>
          <w:rFonts w:eastAsia="Times New Roman"/>
          <w:szCs w:val="24"/>
        </w:rPr>
        <w:t>ύστημ</w:t>
      </w:r>
      <w:r>
        <w:rPr>
          <w:rFonts w:eastAsia="Times New Roman"/>
          <w:szCs w:val="24"/>
        </w:rPr>
        <w:t xml:space="preserve">α </w:t>
      </w:r>
      <w:r>
        <w:rPr>
          <w:rFonts w:eastAsia="Times New Roman"/>
          <w:szCs w:val="24"/>
        </w:rPr>
        <w:t>κ</w:t>
      </w:r>
      <w:r>
        <w:rPr>
          <w:rFonts w:eastAsia="Times New Roman"/>
          <w:szCs w:val="24"/>
        </w:rPr>
        <w:t xml:space="preserve">οινωνικής </w:t>
      </w:r>
      <w:r>
        <w:rPr>
          <w:rFonts w:eastAsia="Times New Roman"/>
          <w:szCs w:val="24"/>
        </w:rPr>
        <w:t>π</w:t>
      </w:r>
      <w:r>
        <w:rPr>
          <w:rFonts w:eastAsia="Times New Roman"/>
          <w:szCs w:val="24"/>
        </w:rPr>
        <w:t>ρόνοιας που σχεδιάζουμε</w:t>
      </w:r>
      <w:r>
        <w:rPr>
          <w:rFonts w:eastAsia="Times New Roman"/>
          <w:szCs w:val="24"/>
        </w:rPr>
        <w:t>,</w:t>
      </w:r>
      <w:r>
        <w:rPr>
          <w:rFonts w:eastAsia="Times New Roman"/>
          <w:szCs w:val="24"/>
        </w:rPr>
        <w:t xml:space="preserve"> και με τις πολιτικές </w:t>
      </w:r>
      <w:proofErr w:type="spellStart"/>
      <w:r>
        <w:rPr>
          <w:rFonts w:eastAsia="Times New Roman"/>
          <w:szCs w:val="24"/>
        </w:rPr>
        <w:t>αποασυλοποίησης</w:t>
      </w:r>
      <w:proofErr w:type="spellEnd"/>
      <w:r>
        <w:rPr>
          <w:rFonts w:eastAsia="Times New Roman"/>
          <w:szCs w:val="24"/>
        </w:rPr>
        <w:t>.</w:t>
      </w:r>
    </w:p>
    <w:p w14:paraId="35846C59" w14:textId="77777777" w:rsidR="00825165" w:rsidRDefault="00D46FE4">
      <w:pPr>
        <w:spacing w:after="0" w:line="600" w:lineRule="auto"/>
        <w:ind w:firstLine="720"/>
        <w:jc w:val="both"/>
        <w:rPr>
          <w:rFonts w:eastAsia="Times New Roman"/>
          <w:szCs w:val="24"/>
        </w:rPr>
      </w:pPr>
      <w:r>
        <w:rPr>
          <w:rFonts w:eastAsia="Times New Roman"/>
          <w:szCs w:val="24"/>
        </w:rPr>
        <w:t xml:space="preserve">Όσον αφορά το θέμα της </w:t>
      </w:r>
      <w:proofErr w:type="spellStart"/>
      <w:r>
        <w:rPr>
          <w:rFonts w:eastAsia="Times New Roman"/>
          <w:szCs w:val="24"/>
        </w:rPr>
        <w:t>σοβιετοποίησης</w:t>
      </w:r>
      <w:proofErr w:type="spellEnd"/>
      <w:r>
        <w:rPr>
          <w:rFonts w:eastAsia="Times New Roman"/>
          <w:szCs w:val="24"/>
        </w:rPr>
        <w:t>, θα ήθελα μόνο να πω τι ακριβώς έγινε μετά την κατάρρευση του ιατρικού μοντέλου στη Σοβιετική Ένωση, που το προσδόκιμο επιβίωσης κατέβηκε κατ</w:t>
      </w:r>
      <w:r>
        <w:rPr>
          <w:rFonts w:eastAsia="Times New Roman"/>
          <w:szCs w:val="24"/>
        </w:rPr>
        <w:t>ά δέκα χρόνια και εμφανίστηκαν ασθένειες που είχαν εξαφανιστεί, όπως η πολιομυελίτιδα και η διφθερίτιδα.</w:t>
      </w:r>
    </w:p>
    <w:p w14:paraId="35846C5A" w14:textId="77777777" w:rsidR="00825165" w:rsidRDefault="00D46FE4">
      <w:pPr>
        <w:spacing w:after="0" w:line="600" w:lineRule="auto"/>
        <w:ind w:firstLine="720"/>
        <w:jc w:val="both"/>
        <w:rPr>
          <w:rFonts w:eastAsia="Times New Roman"/>
          <w:szCs w:val="24"/>
        </w:rPr>
      </w:pPr>
      <w:r>
        <w:rPr>
          <w:rFonts w:eastAsia="Times New Roman"/>
          <w:szCs w:val="24"/>
        </w:rPr>
        <w:t>Το μοντέλο, όμως, στο οποίο οι αντίπαλοί μας είναι -ας το πούμε έτσι- θαυμαστές είναι το αμερικάνικο μοντέλο. Κατατέθη</w:t>
      </w:r>
      <w:r>
        <w:rPr>
          <w:rFonts w:eastAsia="Times New Roman"/>
          <w:szCs w:val="24"/>
        </w:rPr>
        <w:lastRenderedPageBreak/>
        <w:t>καν αυτά τα στοιχεία. Τι λέει, λο</w:t>
      </w:r>
      <w:r>
        <w:rPr>
          <w:rFonts w:eastAsia="Times New Roman"/>
          <w:szCs w:val="24"/>
        </w:rPr>
        <w:t xml:space="preserve">ιπόν, ο προϋπολογισμός του Κογκρέσου; Τριάντα δύο εκατομμύρια Αμερικάνοι θα χάσουν τις ασφαλιστικές τους καλύψεις μέχρι το 2026 και στην περίπτωση που -γίνεται μάχη- το </w:t>
      </w:r>
      <w:r>
        <w:rPr>
          <w:rFonts w:eastAsia="Times New Roman"/>
          <w:szCs w:val="24"/>
          <w:lang w:val="en-US"/>
        </w:rPr>
        <w:t>Obamacare</w:t>
      </w:r>
      <w:r>
        <w:rPr>
          <w:rFonts w:eastAsia="Times New Roman"/>
          <w:szCs w:val="24"/>
        </w:rPr>
        <w:t xml:space="preserve"> καταργηθεί, χωρίς να αντικατασταθεί από άλλο νομοσχέδιο ασφαλιστικών μέτρων, </w:t>
      </w:r>
      <w:r>
        <w:rPr>
          <w:rFonts w:eastAsia="Times New Roman"/>
          <w:szCs w:val="24"/>
        </w:rPr>
        <w:t>δεκαεφτά εκατομμύρια Αμερικάνοι αναμένεται να χάσουν τις παροχές υγείας και να μείνουν παντελώς ανασφάλιστοι.</w:t>
      </w:r>
    </w:p>
    <w:p w14:paraId="35846C5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Αυτό είναι το μοντέλο που θέλουμε; Το δοκιμάσαμε στην περίοδο της κρίσης. Ο ελληνικός λαός έχει απαντήσει αρνητικά.</w:t>
      </w:r>
    </w:p>
    <w:p w14:paraId="35846C5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w:t>
      </w:r>
      <w:r>
        <w:rPr>
          <w:rFonts w:eastAsia="Times New Roman" w:cs="Times New Roman"/>
          <w:szCs w:val="24"/>
        </w:rPr>
        <w:t>κουδούνι λήξεως του χρόνου ομιλίας της κυρίας Βουλευτού)</w:t>
      </w:r>
    </w:p>
    <w:p w14:paraId="35846C5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Ολοκληρώνω με το θέμα που με απασχολεί προσωπικά. Θα μπορέσουμε αυτό το σύστημα να το στελεχώσουμε με μια γενιά νέων γιατρών και επαγγελματιών υγείας; Κατά τη γνώμη μου είναι το μεγάλο στοίχημα. Πρέπ</w:t>
      </w:r>
      <w:r>
        <w:rPr>
          <w:rFonts w:eastAsia="Times New Roman" w:cs="Times New Roman"/>
          <w:szCs w:val="24"/>
        </w:rPr>
        <w:t>ει αυτή η νέα γενιά να το πάρει στην πλάτη της, η γενιά των παιδιών μας που δουλεύουν εντός και εκτός Ελλάδος. Βαθιά μέσα μου πιστεύω, όσο και εάν ακούγεται ρομαντικό, ότι η νέα γενιά θέλει και ρομαντισμό και όραμα για να επενδύσει όχι στενόκαρδα και μίζερ</w:t>
      </w:r>
      <w:r>
        <w:rPr>
          <w:rFonts w:eastAsia="Times New Roman" w:cs="Times New Roman"/>
          <w:szCs w:val="24"/>
        </w:rPr>
        <w:t xml:space="preserve">α, σε δύσκολες γι’ αυτή συνθήκες. </w:t>
      </w:r>
    </w:p>
    <w:p w14:paraId="35846C5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Παρά τη θέλησή μας δεν μπορούμε ακόμη να τους υποσχεθούμε μόνιμες και καλά πληρωμένες θέσεις. Αν, όμως, επενδύσουν για να φροντίσουν τον κόσμο του μόχθου και της τίμιας εργασίας, θα ανταμειφθούν με την απόκτηση πλούσιας γ</w:t>
      </w:r>
      <w:r>
        <w:rPr>
          <w:rFonts w:eastAsia="Times New Roman" w:cs="Times New Roman"/>
          <w:szCs w:val="24"/>
        </w:rPr>
        <w:t xml:space="preserve">νώσης και εμπειρίας. Στην πρώτη φάση της καριέρας τους είναι πολύ σημαντική η παρακαταθήκη, αλλά και η αγάπη του κόσμου, που αποτελεί διαχρονικά αναπαλλοτρίωτη αξία και τα υπόλοιπα θα έρθουν κατόπιν. </w:t>
      </w:r>
    </w:p>
    <w:p w14:paraId="35846C5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Αν στη διακυβέρνηση του τόπου συνεχίσει να παραμένει αυ</w:t>
      </w:r>
      <w:r>
        <w:rPr>
          <w:rFonts w:eastAsia="Times New Roman" w:cs="Times New Roman"/>
          <w:szCs w:val="24"/>
        </w:rPr>
        <w:t>τή η αντίληψη και όχι τα αποτυχημένα μοντέλα της ιδιωτικοποίησης, τότε μπορούμε πραγματικά να αντιμετωπίσουμε με αισιοδοξία αυτό που κάνει η νέα γενιά, δηλαδή την κατεύθυνση που στρέφεται και στη Μεγάλη Βρετανία και στις Ηνωμένες Πολιτείες της Αμερικής, πο</w:t>
      </w:r>
      <w:r>
        <w:rPr>
          <w:rFonts w:eastAsia="Times New Roman" w:cs="Times New Roman"/>
          <w:szCs w:val="24"/>
        </w:rPr>
        <w:t xml:space="preserve">υ οι νέοι άνθρωποι συσπειρώνονται γύρω πια από την αριστερή σοσιαλδημοκρατία και την αριστερή προοπτική και αρνούνται τον δρόμο της ιδιωτικοποίησης στην υγεία, στην πρόνοια και στην παιδεία. Γιατί η ζωή αξίζει, όχι μόνο αν την μοιράζεσαι, αλλά και όταν τη </w:t>
      </w:r>
      <w:r>
        <w:rPr>
          <w:rFonts w:eastAsia="Times New Roman" w:cs="Times New Roman"/>
          <w:szCs w:val="24"/>
        </w:rPr>
        <w:t>σέβεσαι και την υπερασπίζεσαι καθημερινά.</w:t>
      </w:r>
    </w:p>
    <w:p w14:paraId="35846C6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35846C61"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ΑΝΕΛ)</w:t>
      </w:r>
    </w:p>
    <w:p w14:paraId="35846C62"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Η κ. </w:t>
      </w:r>
      <w:proofErr w:type="spellStart"/>
      <w:r>
        <w:rPr>
          <w:rFonts w:eastAsia="Times New Roman" w:cs="Times New Roman"/>
          <w:szCs w:val="24"/>
        </w:rPr>
        <w:t>Σταμπουλή</w:t>
      </w:r>
      <w:proofErr w:type="spellEnd"/>
      <w:r>
        <w:rPr>
          <w:rFonts w:eastAsia="Times New Roman" w:cs="Times New Roman"/>
          <w:szCs w:val="24"/>
        </w:rPr>
        <w:t xml:space="preserve"> έχει τον λόγο. Θα σας παρακαλέσω να έχετε συνέπεια στον χρόνο σας. Δεν γίνεται διαφορετ</w:t>
      </w:r>
      <w:r>
        <w:rPr>
          <w:rFonts w:eastAsia="Times New Roman" w:cs="Times New Roman"/>
          <w:szCs w:val="24"/>
        </w:rPr>
        <w:t>ικά. Δεν θέλω να διακόπτω τον ειρμό σας, αλλά στα πέντε λεπτά θα σας παρακαλέσω να έχετε ολοκληρώσει την σκέψη σας.</w:t>
      </w:r>
    </w:p>
    <w:p w14:paraId="35846C6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Σταμπουλή</w:t>
      </w:r>
      <w:proofErr w:type="spellEnd"/>
      <w:r>
        <w:rPr>
          <w:rFonts w:eastAsia="Times New Roman" w:cs="Times New Roman"/>
          <w:szCs w:val="24"/>
        </w:rPr>
        <w:t>.</w:t>
      </w:r>
    </w:p>
    <w:p w14:paraId="35846C6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ΑΦΡΟΔΙΤΗ ΣΤΑΜΠΟΥΛΗ:</w:t>
      </w:r>
      <w:r>
        <w:rPr>
          <w:rFonts w:eastAsia="Times New Roman" w:cs="Times New Roman"/>
          <w:szCs w:val="24"/>
        </w:rPr>
        <w:t xml:space="preserve"> Κατά το δυνατόν, κύριε Πρόεδρε.</w:t>
      </w:r>
    </w:p>
    <w:p w14:paraId="35846C6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είμαι και εγώ αναγ</w:t>
      </w:r>
      <w:r>
        <w:rPr>
          <w:rFonts w:eastAsia="Times New Roman" w:cs="Times New Roman"/>
          <w:szCs w:val="24"/>
        </w:rPr>
        <w:t xml:space="preserve">κασμένη να αφιερώσω λίγο χρόνο στους αγανακτισμένους άριστους –θα έπρεπε να είχαν μείνει λόγω απουσιών- που κόπτονται για το πώς θα παίρνεται η σημαία στις παρελάσεις. </w:t>
      </w:r>
    </w:p>
    <w:p w14:paraId="35846C6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Φθάνοντας στην ΣΤ΄ </w:t>
      </w:r>
      <w:r>
        <w:rPr>
          <w:rFonts w:eastAsia="Times New Roman" w:cs="Times New Roman"/>
          <w:szCs w:val="24"/>
        </w:rPr>
        <w:t>δ</w:t>
      </w:r>
      <w:r>
        <w:rPr>
          <w:rFonts w:eastAsia="Times New Roman" w:cs="Times New Roman"/>
          <w:szCs w:val="24"/>
        </w:rPr>
        <w:t xml:space="preserve">ημοτικού πληροφορήθηκα ότι όσα δεκάρια και να μάζευα, τη σημαία θα </w:t>
      </w:r>
      <w:r>
        <w:rPr>
          <w:rFonts w:eastAsia="Times New Roman" w:cs="Times New Roman"/>
          <w:szCs w:val="24"/>
        </w:rPr>
        <w:t xml:space="preserve">την έπαιρνε αγόρι. Πώς να μην γίνω φεμινίστρια μετά απ’ αυτό; </w:t>
      </w:r>
    </w:p>
    <w:p w14:paraId="35846C6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Καλό σας έκανε, πάντως. </w:t>
      </w:r>
    </w:p>
    <w:p w14:paraId="35846C6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ΑΦΡΟΔΙΤΗ ΣΤΑΜΠΟΥΛΗ: </w:t>
      </w:r>
      <w:r>
        <w:rPr>
          <w:rFonts w:eastAsia="Times New Roman" w:cs="Times New Roman"/>
          <w:szCs w:val="24"/>
        </w:rPr>
        <w:t>Και καλό επίσης έκανε και στην κοινωνία το ότι άλλαξε μετά το ’81.</w:t>
      </w:r>
    </w:p>
    <w:p w14:paraId="35846C6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Φθάνοντας στη Γ΄ </w:t>
      </w:r>
      <w:r>
        <w:rPr>
          <w:rFonts w:eastAsia="Times New Roman" w:cs="Times New Roman"/>
          <w:szCs w:val="24"/>
        </w:rPr>
        <w:t>λ</w:t>
      </w:r>
      <w:r>
        <w:rPr>
          <w:rFonts w:eastAsia="Times New Roman" w:cs="Times New Roman"/>
          <w:szCs w:val="24"/>
        </w:rPr>
        <w:t>υκείου –θηλέων βέβαια- με</w:t>
      </w:r>
      <w:r>
        <w:rPr>
          <w:rFonts w:eastAsia="Times New Roman" w:cs="Times New Roman"/>
          <w:szCs w:val="24"/>
        </w:rPr>
        <w:t xml:space="preserve"> βαθ</w:t>
      </w:r>
      <w:r>
        <w:rPr>
          <w:rFonts w:eastAsia="Times New Roman" w:cs="Times New Roman"/>
          <w:szCs w:val="24"/>
        </w:rPr>
        <w:t>μό</w:t>
      </w:r>
      <w:r>
        <w:rPr>
          <w:rFonts w:eastAsia="Times New Roman" w:cs="Times New Roman"/>
          <w:szCs w:val="24"/>
        </w:rPr>
        <w:t xml:space="preserve"> 19 και 12/13</w:t>
      </w:r>
      <w:r>
        <w:rPr>
          <w:rFonts w:eastAsia="Times New Roman" w:cs="Times New Roman"/>
          <w:szCs w:val="24"/>
        </w:rPr>
        <w:t xml:space="preserve"> (δεκαεννέα και δώδεκα δέκατα τρίτα)</w:t>
      </w:r>
      <w:r>
        <w:rPr>
          <w:rFonts w:eastAsia="Times New Roman" w:cs="Times New Roman"/>
          <w:szCs w:val="24"/>
        </w:rPr>
        <w:t>, δεν παρέλασα με τη σημαία στις 25 Μαρτίου του 1977, στη διάρκεια της μεγάλης απεργίας της ΟΛΜΕ, διότι η λυκειάρχισσα μητέρα μου -σε άλλο σχολείο λυκειάρχισσα- απεργούσε -αν και συντηρητικών πεποιθήσεων γ</w:t>
      </w:r>
      <w:r>
        <w:rPr>
          <w:rFonts w:eastAsia="Times New Roman" w:cs="Times New Roman"/>
          <w:szCs w:val="24"/>
        </w:rPr>
        <w:t>ενικά, είχε τη δεοντολογία να απεργεί- ενώ η λυκειάρχισσα του δικού μου σχολείου δεν απεργούσε και απαιτούσε να παρακολουθώ τα μαθήματα λογικής και φιλοσοφίας που έκανε κάθε μέρα σε δύο-τρία κορίτσια, γιατί η υπόλοιπη τάξη δεν πηγαίναμε ή τουλάχιστον να υπ</w:t>
      </w:r>
      <w:r>
        <w:rPr>
          <w:rFonts w:eastAsia="Times New Roman" w:cs="Times New Roman"/>
          <w:szCs w:val="24"/>
        </w:rPr>
        <w:t xml:space="preserve">οσχεθώ ότι θα τα παρακολουθούσα από εκεί και μετά όσο θα κρατούσε η απεργία. </w:t>
      </w:r>
    </w:p>
    <w:p w14:paraId="35846C6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Φυσικά, δεν έκανα ούτε το ένα ούτε το άλλο και συνέχισα να απέχω. Παρ’ όλα αυτά, δεν μπερδεύω τον Ρουσσώ με τον Βολτέρο και ας πήγα </w:t>
      </w:r>
      <w:r>
        <w:rPr>
          <w:rFonts w:eastAsia="Times New Roman" w:cs="Times New Roman"/>
          <w:szCs w:val="24"/>
        </w:rPr>
        <w:t>π</w:t>
      </w:r>
      <w:r>
        <w:rPr>
          <w:rFonts w:eastAsia="Times New Roman" w:cs="Times New Roman"/>
          <w:szCs w:val="24"/>
        </w:rPr>
        <w:t>ρακτικό, σε αντίθεση με κάποιους αγανακτισμέν</w:t>
      </w:r>
      <w:r>
        <w:rPr>
          <w:rFonts w:eastAsia="Times New Roman" w:cs="Times New Roman"/>
          <w:szCs w:val="24"/>
        </w:rPr>
        <w:t>ους άριστους, που φαντάζομαι ότι δεν συμμετείχαν ποτέ ούτε σε αποχή, ούτε σε κατάληψη.</w:t>
      </w:r>
    </w:p>
    <w:p w14:paraId="35846C6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Κλήρωση και πάλι κλήρωση, λοιπόν, ώσπου να έρθει η μέρα που θα απαλλαγεί η νεολαία μας απ’ αυτές τις κούφιες φανφάρες -συμφωνώ εδώ με τον κ. Λεβέντη. </w:t>
      </w:r>
    </w:p>
    <w:p w14:paraId="35846C6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Όσο για το νομοσχέ</w:t>
      </w:r>
      <w:r>
        <w:rPr>
          <w:rFonts w:eastAsia="Times New Roman" w:cs="Times New Roman"/>
          <w:szCs w:val="24"/>
        </w:rPr>
        <w:t>διο, πρέπει να ομολογήσω ότι χθες το βράδυ προτίμησα αντί να διαβάσω κάτι παραπάνω γι’ αυτό, να διαβάσω αναμνήσεις του Παρασκευά Αυγερινού στο ιδιαίτερα διαφωτιστικό βιβλίο του</w:t>
      </w:r>
      <w:r>
        <w:rPr>
          <w:rFonts w:eastAsia="Times New Roman" w:cs="Times New Roman"/>
          <w:szCs w:val="24"/>
        </w:rPr>
        <w:t xml:space="preserve"> με τίτλο:</w:t>
      </w:r>
      <w:r>
        <w:rPr>
          <w:rFonts w:eastAsia="Times New Roman" w:cs="Times New Roman"/>
          <w:szCs w:val="24"/>
        </w:rPr>
        <w:t xml:space="preserve"> «Η αλλαγή τελείωσε νωρίς», το οποίο μο</w:t>
      </w:r>
      <w:r>
        <w:rPr>
          <w:rFonts w:eastAsia="Times New Roman" w:cs="Times New Roman"/>
          <w:szCs w:val="24"/>
        </w:rPr>
        <w:t>ύ</w:t>
      </w:r>
      <w:r>
        <w:rPr>
          <w:rFonts w:eastAsia="Times New Roman" w:cs="Times New Roman"/>
          <w:szCs w:val="24"/>
        </w:rPr>
        <w:t xml:space="preserve"> χάρισε εξαίρετος πανεπιστημια</w:t>
      </w:r>
      <w:r>
        <w:rPr>
          <w:rFonts w:eastAsia="Times New Roman" w:cs="Times New Roman"/>
          <w:szCs w:val="24"/>
        </w:rPr>
        <w:t>κός συνάδελφός μας –γιατρός εννοώ- που εξακολουθεί να προσφέρει πολλαπλά και στον δημόσιο και στον ιδιωτικό τομέα της υγείας. Ωστόσο, η εξαίρεση επιβεβαιώνει τον κανόνα ότι αυτοί οι τομείς πρέπει να είναι διακριτοί και 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λειτουργίας τους σαφώς </w:t>
      </w:r>
      <w:proofErr w:type="spellStart"/>
      <w:r>
        <w:rPr>
          <w:rFonts w:eastAsia="Times New Roman" w:cs="Times New Roman"/>
          <w:szCs w:val="24"/>
        </w:rPr>
        <w:t>περ</w:t>
      </w:r>
      <w:r>
        <w:rPr>
          <w:rFonts w:eastAsia="Times New Roman" w:cs="Times New Roman"/>
          <w:szCs w:val="24"/>
        </w:rPr>
        <w:t>ιγεγραμμένα</w:t>
      </w:r>
      <w:proofErr w:type="spellEnd"/>
      <w:r>
        <w:rPr>
          <w:rFonts w:eastAsia="Times New Roman" w:cs="Times New Roman"/>
          <w:szCs w:val="24"/>
        </w:rPr>
        <w:t xml:space="preserve"> και ορθά αυτό το πνεύμα διατρέχει τα σχετικά άρθρα του νομοσχεδίου.</w:t>
      </w:r>
    </w:p>
    <w:p w14:paraId="35846C6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Μας θυμίζει λοιπόν, το βιβλίο του Παρασκευά Αυγερινού, στο δεύτερο μέρος του, τις λυσσώδεις αντιδράσεις που συνάντησε κάθε πρόταση για τη δημιουργία δημόσιου συστήματος υγείας,</w:t>
      </w:r>
      <w:r>
        <w:rPr>
          <w:rFonts w:eastAsia="Times New Roman" w:cs="Times New Roman"/>
          <w:szCs w:val="24"/>
        </w:rPr>
        <w:t xml:space="preserve"> που θα κάλυπτε όλους τους κατοίκους της χώρας. Και τονίζω τον όρο, γιατί για κατοίκους της χώρας μιλάμε, όταν μιλάμε για ανθρώπινα δικαιώματα, όπως το δικαίωμα στην υγεία, στην </w:t>
      </w:r>
      <w:r>
        <w:rPr>
          <w:rFonts w:eastAsia="Times New Roman" w:cs="Times New Roman"/>
          <w:szCs w:val="24"/>
        </w:rPr>
        <w:lastRenderedPageBreak/>
        <w:t>παιδεία, στην τροφή και στη στέγη, στην κοινωνική αλληλεγγύη. Φυσικά, αναφερόμ</w:t>
      </w:r>
      <w:r>
        <w:rPr>
          <w:rFonts w:eastAsia="Times New Roman" w:cs="Times New Roman"/>
          <w:szCs w:val="24"/>
        </w:rPr>
        <w:t xml:space="preserve">αστε σε Έλληνες πολίτες σε ό,τι αφορά δικαιώματα όπως το εκλέγειν και </w:t>
      </w:r>
      <w:r>
        <w:rPr>
          <w:rFonts w:eastAsia="Times New Roman" w:cs="Times New Roman"/>
          <w:szCs w:val="24"/>
        </w:rPr>
        <w:t xml:space="preserve">το </w:t>
      </w:r>
      <w:proofErr w:type="spellStart"/>
      <w:r>
        <w:rPr>
          <w:rFonts w:eastAsia="Times New Roman" w:cs="Times New Roman"/>
          <w:szCs w:val="24"/>
        </w:rPr>
        <w:t>εκλέγεσθαι</w:t>
      </w:r>
      <w:proofErr w:type="spellEnd"/>
      <w:r>
        <w:rPr>
          <w:rFonts w:eastAsia="Times New Roman" w:cs="Times New Roman"/>
          <w:szCs w:val="24"/>
        </w:rPr>
        <w:t xml:space="preserve">. </w:t>
      </w:r>
    </w:p>
    <w:p w14:paraId="35846C6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Οι αντιδράσεις, λοιπόν, περιγράφονται, τις οποίες συνάντησαν και οι απόπειρες του Σπύρου Δοξιάδη, που</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επηρεάστηκε από τη διακήρυξη της </w:t>
      </w:r>
      <w:r>
        <w:rPr>
          <w:rFonts w:eastAsia="Times New Roman" w:cs="Times New Roman"/>
          <w:szCs w:val="24"/>
          <w:lang w:val="en-US"/>
        </w:rPr>
        <w:t>Alma</w:t>
      </w:r>
      <w:r>
        <w:rPr>
          <w:rFonts w:eastAsia="Times New Roman" w:cs="Times New Roman"/>
          <w:szCs w:val="24"/>
        </w:rPr>
        <w:t xml:space="preserve"> </w:t>
      </w:r>
      <w:r>
        <w:rPr>
          <w:rFonts w:eastAsia="Times New Roman" w:cs="Times New Roman"/>
          <w:szCs w:val="24"/>
          <w:lang w:val="en-US"/>
        </w:rPr>
        <w:t>Ata</w:t>
      </w:r>
      <w:r>
        <w:rPr>
          <w:rFonts w:eastAsia="Times New Roman" w:cs="Times New Roman"/>
          <w:szCs w:val="24"/>
        </w:rPr>
        <w:t xml:space="preserve"> του ’78 και τα σχέ</w:t>
      </w:r>
      <w:r>
        <w:rPr>
          <w:rFonts w:eastAsia="Times New Roman" w:cs="Times New Roman"/>
          <w:szCs w:val="24"/>
        </w:rPr>
        <w:t xml:space="preserve">δια του ίδιου του Παρασκευά Αυγερινού. </w:t>
      </w:r>
    </w:p>
    <w:p w14:paraId="35846C6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Είμαστε, όντως, τυχεροί, κύριοι Υπουργοί. Ζούμε σε μία εποχή που ο κόσμος έχει προχωρήσει. Και έχει προχωρήσει και μέσα από τη μη δυνατότητα πολλών να πληρώνουν για υπηρεσίες που πριν θα μπορούσαν να πληρώσουν –κακό αυτό, αλλά συνέβη- και όπως παρατηρούμε,</w:t>
      </w:r>
      <w:r>
        <w:rPr>
          <w:rFonts w:eastAsia="Times New Roman" w:cs="Times New Roman"/>
          <w:szCs w:val="24"/>
        </w:rPr>
        <w:t xml:space="preserve"> πέρα από τους κρωγμούς του Κοινοβουλευτικού Εκπροσώπου και του </w:t>
      </w:r>
      <w:r>
        <w:rPr>
          <w:rFonts w:eastAsia="Times New Roman" w:cs="Times New Roman"/>
          <w:szCs w:val="24"/>
        </w:rPr>
        <w:t>ε</w:t>
      </w:r>
      <w:r>
        <w:rPr>
          <w:rFonts w:eastAsia="Times New Roman" w:cs="Times New Roman"/>
          <w:szCs w:val="24"/>
        </w:rPr>
        <w:t xml:space="preserve">ισηγητή της Αξιωματικής Αντιπολίτευσης, μετριούνται στα δάχτυλα οι συνάδελφοι και οι </w:t>
      </w:r>
      <w:proofErr w:type="spellStart"/>
      <w:r>
        <w:rPr>
          <w:rFonts w:eastAsia="Times New Roman" w:cs="Times New Roman"/>
          <w:szCs w:val="24"/>
        </w:rPr>
        <w:t>συναδέλφισσες</w:t>
      </w:r>
      <w:proofErr w:type="spellEnd"/>
      <w:r>
        <w:rPr>
          <w:rFonts w:eastAsia="Times New Roman" w:cs="Times New Roman"/>
          <w:szCs w:val="24"/>
        </w:rPr>
        <w:t>, οι οποίοι</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αντιτίθενται στο νομοσχέδιο. Κάτι ψελλίζουν περί ελεύθερης επιλογής, χωρί</w:t>
      </w:r>
      <w:r>
        <w:rPr>
          <w:rFonts w:eastAsia="Times New Roman" w:cs="Times New Roman"/>
          <w:szCs w:val="24"/>
        </w:rPr>
        <w:t xml:space="preserve">ς να μας εξηγούν όμως –ούτε καν ο λαλίστατος πρώην Υπουργός Υγείας με το γνωστό ύφος και ήθος- ποια ελεύθερη επιλογή είχαν οι άνθρωποι που μέσα στην κρίση έχασαν τα ασφαλιστικά τους δικαιώματα. </w:t>
      </w:r>
    </w:p>
    <w:p w14:paraId="35846C7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w:t>
      </w:r>
      <w:r>
        <w:rPr>
          <w:rFonts w:eastAsia="Times New Roman" w:cs="Times New Roman"/>
          <w:szCs w:val="24"/>
        </w:rPr>
        <w:t>ς της κυρίας Βουλευτού)</w:t>
      </w:r>
    </w:p>
    <w:p w14:paraId="35846C7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Να απαντήσω. Είχαν να επιλέξουν ανάμεσα στο να σέρνονται από τα επείγοντα στις τριμελείς τους επιτροπές, που δεν ξέρουμε κάθε πότε συνεδρίαζαν και με ποια κριτήρια ενέκριναν ή απέρριπταν αιτήματα, και να καταφεύγουν στα κοινωνικά ια</w:t>
      </w:r>
      <w:r>
        <w:rPr>
          <w:rFonts w:eastAsia="Times New Roman" w:cs="Times New Roman"/>
          <w:szCs w:val="24"/>
        </w:rPr>
        <w:t>τρεία, όπου παρά τα περιορισμένα μέσα τους, αλληλέγγυοι, γιατροί και μη, τους παρείχαν ό,τι μπορούσαν, χωρίς τουλάχιστον να τους εξευτελίζουν.</w:t>
      </w:r>
    </w:p>
    <w:p w14:paraId="35846C7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Τα συμπεράσματα για το πόσο έλυσαν τα ζητήματα των ανασφάλιστων οι αποφάσεις του κ. Γεωργιάδη, προκύπτουν αφ</w:t>
      </w:r>
      <w:r>
        <w:rPr>
          <w:rFonts w:eastAsia="Times New Roman" w:cs="Times New Roman"/>
          <w:szCs w:val="24"/>
        </w:rPr>
        <w:t xml:space="preserve">’ </w:t>
      </w:r>
      <w:r>
        <w:rPr>
          <w:rFonts w:eastAsia="Times New Roman" w:cs="Times New Roman"/>
          <w:szCs w:val="24"/>
        </w:rPr>
        <w:t>ενός από την κίνηση των κοινωνικών ιατρείων της περιόδου εκείνης και αφ</w:t>
      </w:r>
      <w:r>
        <w:rPr>
          <w:rFonts w:eastAsia="Times New Roman" w:cs="Times New Roman"/>
          <w:szCs w:val="24"/>
        </w:rPr>
        <w:t xml:space="preserve">’ </w:t>
      </w:r>
      <w:r>
        <w:rPr>
          <w:rFonts w:eastAsia="Times New Roman" w:cs="Times New Roman"/>
          <w:szCs w:val="24"/>
        </w:rPr>
        <w:t>ετέρου από τις βεβαιωμένες και μη απαιτήσεις των νοσοκομείων που καταργείτε τώρα, κύριε Υπουργέ, τις οποίες προτείνω παρά το</w:t>
      </w:r>
      <w:r>
        <w:rPr>
          <w:rFonts w:eastAsia="Times New Roman" w:cs="Times New Roman"/>
          <w:szCs w:val="24"/>
        </w:rPr>
        <w:t>ν</w:t>
      </w:r>
      <w:r>
        <w:rPr>
          <w:rFonts w:eastAsia="Times New Roman" w:cs="Times New Roman"/>
          <w:szCs w:val="24"/>
        </w:rPr>
        <w:t xml:space="preserve"> φόρτο εργασίας που αυτό θα προσθέσει σε κάποιους, να τις </w:t>
      </w:r>
      <w:r>
        <w:rPr>
          <w:rFonts w:eastAsia="Times New Roman" w:cs="Times New Roman"/>
          <w:szCs w:val="24"/>
        </w:rPr>
        <w:t>πληροφορηθούν έγγραφα οι ενδιαφερόμενοι</w:t>
      </w:r>
      <w:r>
        <w:rPr>
          <w:rFonts w:eastAsia="Times New Roman" w:cs="Times New Roman"/>
          <w:szCs w:val="24"/>
        </w:rPr>
        <w:t>…</w:t>
      </w:r>
    </w:p>
    <w:p w14:paraId="35846C7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επανειλημμένα το κουδούνι λήξεως του χρόνου ομιλίας της κυρίας Βουλευτού)</w:t>
      </w:r>
    </w:p>
    <w:p w14:paraId="35846C7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Την ανοχή σας, κύριε Πρόεδρε.</w:t>
      </w:r>
    </w:p>
    <w:p w14:paraId="35846C7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…γ</w:t>
      </w:r>
      <w:r>
        <w:rPr>
          <w:rFonts w:eastAsia="Times New Roman" w:cs="Times New Roman"/>
          <w:szCs w:val="24"/>
        </w:rPr>
        <w:t xml:space="preserve">ια να έχουν σαφή επίγνωση από το τι τους απάλλαξε αυτή η Κυβέρνηση και να διδαχθούν </w:t>
      </w:r>
      <w:r>
        <w:rPr>
          <w:rFonts w:eastAsia="Times New Roman" w:cs="Times New Roman"/>
          <w:szCs w:val="24"/>
        </w:rPr>
        <w:t xml:space="preserve">επιτέλους οι ανεκδιήγητοι προκάτοχοί σας ότι μπορούν να κοροϊδέψουν όλους τους ανθρώπους για λίγο και μερικούς ανθρώπους για πάντα, αλλά δεν μπορούν να κοροϊδεύουν όλους τους ανθρώπους για πάντα. </w:t>
      </w:r>
    </w:p>
    <w:p w14:paraId="35846C7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lang w:val="en-US"/>
        </w:rPr>
        <w:t>Gate</w:t>
      </w:r>
      <w:r>
        <w:rPr>
          <w:rFonts w:eastAsia="Times New Roman" w:cs="Times New Roman"/>
          <w:szCs w:val="24"/>
        </w:rPr>
        <w:t xml:space="preserve"> </w:t>
      </w:r>
      <w:r>
        <w:rPr>
          <w:rFonts w:eastAsia="Times New Roman" w:cs="Times New Roman"/>
          <w:szCs w:val="24"/>
          <w:lang w:val="en-US"/>
        </w:rPr>
        <w:t>keeping</w:t>
      </w:r>
      <w:r>
        <w:rPr>
          <w:rFonts w:eastAsia="Times New Roman" w:cs="Times New Roman"/>
          <w:szCs w:val="24"/>
        </w:rPr>
        <w:t xml:space="preserve"> θα κάνουν οι ΤΟΜΥ, ωρύονται οι οπαδοί του δικα</w:t>
      </w:r>
      <w:r>
        <w:rPr>
          <w:rFonts w:eastAsia="Times New Roman" w:cs="Times New Roman"/>
          <w:szCs w:val="24"/>
        </w:rPr>
        <w:t xml:space="preserve">ιώματος επιλογής -για τους έχοντες φυσικά, οι άλλοι δεν μετράνε. Αποτροπή της πρόσβασης στο νοσοκομείο θα γίνεται στις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γείας καταγγέλλουν, λες και είναι άσχημο να αντιμετωπίζεται η αμυγδαλίτιδα, οι εμβολιασμοί του παιδιού, η βρογχίτιδα και</w:t>
      </w:r>
      <w:r>
        <w:rPr>
          <w:rFonts w:eastAsia="Times New Roman" w:cs="Times New Roman"/>
          <w:szCs w:val="24"/>
        </w:rPr>
        <w:t xml:space="preserve"> η ρύθμιση υπέρτασης του καπνιστή παππού, η δυσμηνόρροια ή ο μικροτραυματισμός από τον γνωστό τους γιατρό στη γειτονιά, που θα παρακολουθήσει και θα συμβουλεύσει στη συνέχεια, αντί να διανύσουν μερικά χιλιόμετρα και να περιμένουν ώρες σε κάποιο χώρο νοσοκο</w:t>
      </w:r>
      <w:r>
        <w:rPr>
          <w:rFonts w:eastAsia="Times New Roman" w:cs="Times New Roman"/>
          <w:szCs w:val="24"/>
        </w:rPr>
        <w:t xml:space="preserve">μείου –γιατί μπροστά στην ασθματική κρίση και το εγκεφαλικό ή το τροχαίο, δεν μετρά και τόσο η σειρά- ώσπου να καταφέρει να ασχοληθεί μαζί τους ένας εξίσου καλός συνάδελφος, που όμως ούτε τους ξαναείδε ούτε πολύ πιθανόν να τους ξαναδεί. </w:t>
      </w:r>
    </w:p>
    <w:p w14:paraId="35846C7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(Αναστά</w:t>
      </w:r>
      <w:r>
        <w:rPr>
          <w:rFonts w:eastAsia="Times New Roman" w:cs="Times New Roman"/>
          <w:b/>
          <w:szCs w:val="24"/>
        </w:rPr>
        <w:t xml:space="preserve">σιος Κουράκης): </w:t>
      </w:r>
      <w:r>
        <w:rPr>
          <w:rFonts w:eastAsia="Times New Roman" w:cs="Times New Roman"/>
          <w:szCs w:val="24"/>
        </w:rPr>
        <w:t xml:space="preserve">Ολοκληρώνετε, παρακαλώ, κυρία συνάδελφε. </w:t>
      </w:r>
    </w:p>
    <w:p w14:paraId="35846C7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ΑΦΡΟΔΙΤΗ ΣΤΑΜΠΟΥΛΗ: </w:t>
      </w:r>
      <w:r>
        <w:rPr>
          <w:rFonts w:eastAsia="Times New Roman" w:cs="Times New Roman"/>
          <w:szCs w:val="24"/>
        </w:rPr>
        <w:t xml:space="preserve">Δεν είναι αυτό </w:t>
      </w:r>
      <w:r>
        <w:rPr>
          <w:rFonts w:eastAsia="Times New Roman" w:cs="Times New Roman"/>
          <w:szCs w:val="24"/>
          <w:lang w:val="en-US"/>
        </w:rPr>
        <w:t>gate</w:t>
      </w:r>
      <w:r>
        <w:rPr>
          <w:rFonts w:eastAsia="Times New Roman" w:cs="Times New Roman"/>
          <w:szCs w:val="24"/>
        </w:rPr>
        <w:t xml:space="preserve"> </w:t>
      </w:r>
      <w:r>
        <w:rPr>
          <w:rFonts w:eastAsia="Times New Roman" w:cs="Times New Roman"/>
          <w:szCs w:val="24"/>
          <w:lang w:val="en-US"/>
        </w:rPr>
        <w:t>keeping</w:t>
      </w:r>
      <w:r>
        <w:rPr>
          <w:rFonts w:eastAsia="Times New Roman" w:cs="Times New Roman"/>
          <w:szCs w:val="24"/>
        </w:rPr>
        <w:t xml:space="preserve">. </w:t>
      </w:r>
    </w:p>
    <w:p w14:paraId="35846C7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lang w:val="en-US"/>
        </w:rPr>
        <w:t>Gate</w:t>
      </w:r>
      <w:r>
        <w:rPr>
          <w:rFonts w:eastAsia="Times New Roman" w:cs="Times New Roman"/>
          <w:szCs w:val="24"/>
        </w:rPr>
        <w:t xml:space="preserve"> </w:t>
      </w:r>
      <w:r>
        <w:rPr>
          <w:rFonts w:eastAsia="Times New Roman" w:cs="Times New Roman"/>
          <w:szCs w:val="24"/>
          <w:lang w:val="en-US"/>
        </w:rPr>
        <w:t>keeping</w:t>
      </w:r>
      <w:r>
        <w:rPr>
          <w:rFonts w:eastAsia="Times New Roman" w:cs="Times New Roman"/>
          <w:szCs w:val="24"/>
        </w:rPr>
        <w:t xml:space="preserve"> είναι αυτό που γίνεται από ορισμένους υπαλλήλους ΚΕΠ που παρερμηνεύουν, πιστεύω, τη νομοθεσία και συνεχίζουν να αρνούνται την απόδοση Α</w:t>
      </w:r>
      <w:r>
        <w:rPr>
          <w:rFonts w:eastAsia="Times New Roman" w:cs="Times New Roman"/>
          <w:szCs w:val="24"/>
        </w:rPr>
        <w:t xml:space="preserve">ΜΚΑ, άρα και την πρόσβαση στην περίθαλψη, διότι τη συνδέουν με την εύρεση εργασίας και αρνούνται να αποδώσουν ΑΜΚΑ σε αιτούντες άσυλο και </w:t>
      </w:r>
      <w:proofErr w:type="spellStart"/>
      <w:r>
        <w:rPr>
          <w:rFonts w:eastAsia="Times New Roman" w:cs="Times New Roman"/>
          <w:szCs w:val="24"/>
        </w:rPr>
        <w:t>αποφυλακιζόμενους</w:t>
      </w:r>
      <w:proofErr w:type="spellEnd"/>
      <w:r>
        <w:rPr>
          <w:rFonts w:eastAsia="Times New Roman" w:cs="Times New Roman"/>
          <w:szCs w:val="24"/>
        </w:rPr>
        <w:t xml:space="preserve"> αλλοδαπούς, οι οποίοι, όπως γνωρίζουμε, εάν έχουν απολυθεί υπό όρους, τους έχει απαγορευθεί η έξοδος</w:t>
      </w:r>
      <w:r>
        <w:rPr>
          <w:rFonts w:eastAsia="Times New Roman" w:cs="Times New Roman"/>
          <w:szCs w:val="24"/>
        </w:rPr>
        <w:t xml:space="preserve"> από τη χώρα για κάποια χρόνια.</w:t>
      </w:r>
    </w:p>
    <w:p w14:paraId="35846C7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Το αναφέρω και απ’ αυτό το Βήμα, κύριε Υπουργέ, γιατί καταγγέλθηκαν τέτοιες συμπεριφορές από οργανώσεις που ασχολούνται με τα δικαιώματα προσφύγων και μεταναστών στην τελευταία συνεδρίαση της Επιτροπής Ισότητας Νεολαίας και </w:t>
      </w:r>
      <w:r>
        <w:rPr>
          <w:rFonts w:eastAsia="Times New Roman" w:cs="Times New Roman"/>
          <w:szCs w:val="24"/>
        </w:rPr>
        <w:t xml:space="preserve">Δικαιωμάτων του Ανθρώπου και είμαι βέβαιη ότι θα κάνετε τα ανάλογα διαβήματα στο Υπουργείο Μεταναστευτικής </w:t>
      </w:r>
      <w:r>
        <w:rPr>
          <w:rFonts w:eastAsia="Times New Roman" w:cs="Times New Roman"/>
          <w:szCs w:val="24"/>
        </w:rPr>
        <w:t>Π</w:t>
      </w:r>
      <w:r>
        <w:rPr>
          <w:rFonts w:eastAsia="Times New Roman" w:cs="Times New Roman"/>
          <w:szCs w:val="24"/>
        </w:rPr>
        <w:t>ολιτικής κατ</w:t>
      </w:r>
      <w:r>
        <w:rPr>
          <w:rFonts w:eastAsia="Times New Roman" w:cs="Times New Roman"/>
          <w:szCs w:val="24"/>
        </w:rPr>
        <w:t xml:space="preserve">’ </w:t>
      </w:r>
      <w:r>
        <w:rPr>
          <w:rFonts w:eastAsia="Times New Roman" w:cs="Times New Roman"/>
          <w:szCs w:val="24"/>
        </w:rPr>
        <w:t xml:space="preserve">αρχήν, αλλά και στα εμπλακέντα </w:t>
      </w:r>
      <w:r>
        <w:rPr>
          <w:rFonts w:eastAsia="Times New Roman" w:cs="Times New Roman"/>
          <w:szCs w:val="24"/>
        </w:rPr>
        <w:t xml:space="preserve">Υπουργεία </w:t>
      </w:r>
      <w:r>
        <w:rPr>
          <w:rFonts w:eastAsia="Times New Roman" w:cs="Times New Roman"/>
          <w:szCs w:val="24"/>
        </w:rPr>
        <w:t>Εργασίας και Διοικητικής Ανασυγκρότησης, ώστε να εφαρμοστεί το πνεύμα και το γράμμα του ν.</w:t>
      </w:r>
      <w:r>
        <w:rPr>
          <w:rFonts w:eastAsia="Times New Roman" w:cs="Times New Roman"/>
          <w:szCs w:val="24"/>
        </w:rPr>
        <w:t>4368, που ψηφίσαμε πέρ</w:t>
      </w:r>
      <w:r>
        <w:rPr>
          <w:rFonts w:eastAsia="Times New Roman" w:cs="Times New Roman"/>
          <w:szCs w:val="24"/>
        </w:rPr>
        <w:t>υ</w:t>
      </w:r>
      <w:r>
        <w:rPr>
          <w:rFonts w:eastAsia="Times New Roman" w:cs="Times New Roman"/>
          <w:szCs w:val="24"/>
        </w:rPr>
        <w:t xml:space="preserve">σι και που γνωρίζουμε </w:t>
      </w:r>
      <w:r>
        <w:rPr>
          <w:rFonts w:eastAsia="Times New Roman" w:cs="Times New Roman"/>
          <w:szCs w:val="24"/>
        </w:rPr>
        <w:lastRenderedPageBreak/>
        <w:t xml:space="preserve">πολύ καλά όλοι και όλες ότι διασφαλίζει την υγειονομική κάλυψη όλων των κατοίκων της χώρας. </w:t>
      </w:r>
    </w:p>
    <w:p w14:paraId="35846C7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κυρία </w:t>
      </w:r>
      <w:proofErr w:type="spellStart"/>
      <w:r>
        <w:rPr>
          <w:rFonts w:eastAsia="Times New Roman" w:cs="Times New Roman"/>
          <w:szCs w:val="24"/>
        </w:rPr>
        <w:t>Σταμπουλή</w:t>
      </w:r>
      <w:proofErr w:type="spellEnd"/>
      <w:r>
        <w:rPr>
          <w:rFonts w:eastAsia="Times New Roman" w:cs="Times New Roman"/>
          <w:szCs w:val="24"/>
        </w:rPr>
        <w:t>.</w:t>
      </w:r>
    </w:p>
    <w:p w14:paraId="35846C7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ΑΦΡΟΔΙΤΗ ΣΤΑΜΠΟΥΛΗ: </w:t>
      </w:r>
      <w:r>
        <w:rPr>
          <w:rFonts w:eastAsia="Times New Roman" w:cs="Times New Roman"/>
          <w:szCs w:val="24"/>
        </w:rPr>
        <w:t xml:space="preserve">Επιτρέψτε μου, κύριε Πρόεδρε, να </w:t>
      </w:r>
      <w:r>
        <w:rPr>
          <w:rFonts w:eastAsia="Times New Roman" w:cs="Times New Roman"/>
          <w:szCs w:val="24"/>
        </w:rPr>
        <w:t>αναφερθώ ιδιαίτερα στο μισό αυτού του πληθυσμού, στον πληθυσμό γένους θηλυκού, γιατί σε αυτό το νομοσχέδιο υπάρχει έντονη διάσταση φύλου στη δημόσια περίθαλψη.</w:t>
      </w:r>
    </w:p>
    <w:p w14:paraId="35846C7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Θεσμοθετούνται τα δίκτυα μαιών-</w:t>
      </w:r>
      <w:proofErr w:type="spellStart"/>
      <w:r>
        <w:rPr>
          <w:rFonts w:eastAsia="Times New Roman" w:cs="Times New Roman"/>
          <w:szCs w:val="24"/>
        </w:rPr>
        <w:t>μαιευτών</w:t>
      </w:r>
      <w:proofErr w:type="spellEnd"/>
      <w:r>
        <w:rPr>
          <w:rFonts w:eastAsia="Times New Roman" w:cs="Times New Roman"/>
          <w:szCs w:val="24"/>
        </w:rPr>
        <w:t xml:space="preserve">, που με την τακτική τους παρουσία στις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γείας θα παρέχουν φροντίδα στην κύηση και στη λοχεία, ώστε να εξαλειφθεί το φαινόμενο της εγκύου που μπαίνει σε κάποιο κοινωνικό ιατρείο τον πέμπτο μήνα, χωρίς να τη έχει δει κανένας, ή της επίτοκης που φθάνει στα επείγοντα να γεννήσει, επίσης χωρίς να την</w:t>
      </w:r>
      <w:r>
        <w:rPr>
          <w:rFonts w:eastAsia="Times New Roman" w:cs="Times New Roman"/>
          <w:szCs w:val="24"/>
        </w:rPr>
        <w:t xml:space="preserve"> έχει δει κανένας και δεν είναι πάντα αλλοδαπή μη πληροφορημένη και αποκλεισμένη. Μπορεί να είναι και συμπολίτισσά μας </w:t>
      </w:r>
      <w:proofErr w:type="spellStart"/>
      <w:r>
        <w:rPr>
          <w:rFonts w:eastAsia="Times New Roman" w:cs="Times New Roman"/>
          <w:szCs w:val="24"/>
        </w:rPr>
        <w:t>Ρομά</w:t>
      </w:r>
      <w:proofErr w:type="spellEnd"/>
      <w:r>
        <w:rPr>
          <w:rFonts w:eastAsia="Times New Roman" w:cs="Times New Roman"/>
          <w:szCs w:val="24"/>
        </w:rPr>
        <w:t xml:space="preserve">… </w:t>
      </w:r>
    </w:p>
    <w:p w14:paraId="35846C7E"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πολύ, κυρία </w:t>
      </w:r>
      <w:proofErr w:type="spellStart"/>
      <w:r>
        <w:rPr>
          <w:rFonts w:eastAsia="Times New Roman" w:cs="Times New Roman"/>
          <w:szCs w:val="24"/>
        </w:rPr>
        <w:t>Σταμπουλή</w:t>
      </w:r>
      <w:proofErr w:type="spellEnd"/>
      <w:r>
        <w:rPr>
          <w:rFonts w:eastAsia="Times New Roman" w:cs="Times New Roman"/>
          <w:szCs w:val="24"/>
        </w:rPr>
        <w:t xml:space="preserve">. </w:t>
      </w:r>
    </w:p>
    <w:p w14:paraId="35846C7F"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ΑΦΡΟΔΙΤΗ ΣΤΑΜΠΟΥΛΗ: </w:t>
      </w:r>
      <w:r>
        <w:rPr>
          <w:rFonts w:eastAsia="Times New Roman" w:cs="Times New Roman"/>
          <w:szCs w:val="24"/>
        </w:rPr>
        <w:t>Επιτρέψτε μου να τελειώσω την πρότασή μ</w:t>
      </w:r>
      <w:r>
        <w:rPr>
          <w:rFonts w:eastAsia="Times New Roman" w:cs="Times New Roman"/>
          <w:szCs w:val="24"/>
        </w:rPr>
        <w:t xml:space="preserve">ου, κύριε Πρόεδρε. </w:t>
      </w:r>
    </w:p>
    <w:p w14:paraId="35846C80"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Μα, σας παρακαλώ!</w:t>
      </w:r>
    </w:p>
    <w:p w14:paraId="35846C81"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Μα, έχετε μιλήσει εννιά λεπτά! Ούτε ο εισηγητής σας δεν μίλησε τόση ώρα!</w:t>
      </w:r>
    </w:p>
    <w:p w14:paraId="35846C82"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ΑΦΡΟΔΙΤΗ ΣΤΑΜΠΟΥΛΗ: </w:t>
      </w:r>
      <w:r>
        <w:rPr>
          <w:rFonts w:eastAsia="Times New Roman" w:cs="Times New Roman"/>
          <w:szCs w:val="24"/>
        </w:rPr>
        <w:t xml:space="preserve">Σας παρακαλώ! Μπορεί να είναι και συμπολίτισσά μας </w:t>
      </w:r>
      <w:proofErr w:type="spellStart"/>
      <w:r>
        <w:rPr>
          <w:rFonts w:eastAsia="Times New Roman" w:cs="Times New Roman"/>
          <w:szCs w:val="24"/>
        </w:rPr>
        <w:t>Ρομά</w:t>
      </w:r>
      <w:proofErr w:type="spellEnd"/>
      <w:r>
        <w:rPr>
          <w:rFonts w:eastAsia="Times New Roman" w:cs="Times New Roman"/>
          <w:szCs w:val="24"/>
        </w:rPr>
        <w:t xml:space="preserve"> και υποτίθεται ότι</w:t>
      </w:r>
      <w:r>
        <w:rPr>
          <w:rFonts w:eastAsia="Times New Roman" w:cs="Times New Roman"/>
          <w:szCs w:val="24"/>
        </w:rPr>
        <w:t xml:space="preserve"> τιμούσαμε τη μνήμη των αντίστοιχων θυμάτων του ναζισμού τις προηγούμενες μέρες. </w:t>
      </w:r>
    </w:p>
    <w:p w14:paraId="35846C83"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Εντάξει, καλώς.</w:t>
      </w:r>
    </w:p>
    <w:p w14:paraId="35846C84"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ΑΦΡΟΔΙΤΗ ΣΤΑΜΠΟΥΛΗ: </w:t>
      </w:r>
      <w:r>
        <w:rPr>
          <w:rFonts w:eastAsia="Times New Roman" w:cs="Times New Roman"/>
          <w:szCs w:val="24"/>
        </w:rPr>
        <w:t xml:space="preserve">Θα παρέχουν, λοιπόν, πληροφόρηση αυτά τα δίκτυα μαιών και </w:t>
      </w:r>
      <w:proofErr w:type="spellStart"/>
      <w:r>
        <w:rPr>
          <w:rFonts w:eastAsia="Times New Roman" w:cs="Times New Roman"/>
          <w:szCs w:val="24"/>
        </w:rPr>
        <w:t>μαιευτών</w:t>
      </w:r>
      <w:proofErr w:type="spellEnd"/>
      <w:r>
        <w:rPr>
          <w:rFonts w:eastAsia="Times New Roman" w:cs="Times New Roman"/>
          <w:szCs w:val="24"/>
        </w:rPr>
        <w:t xml:space="preserve"> σε θέματα οικογενειακού προγραμματισμ</w:t>
      </w:r>
      <w:r>
        <w:rPr>
          <w:rFonts w:eastAsia="Times New Roman" w:cs="Times New Roman"/>
          <w:szCs w:val="24"/>
        </w:rPr>
        <w:t>ού, όπως επικράτησε σεμνότυφα τη δεκαετία του 1970 να αποκαλείται συλλήβδην η πληροφόρηση για θέματα σεξουαλικής και αναπαραγωγικής υγείας, για αντισύλληψη, αλλά και σπανιότερα η πληροφόρηση που αφορά τη γονιμότητα, που πέρα από το καθαρά ιατρικό μέρος ανα</w:t>
      </w:r>
      <w:r>
        <w:rPr>
          <w:rFonts w:eastAsia="Times New Roman" w:cs="Times New Roman"/>
          <w:szCs w:val="24"/>
        </w:rPr>
        <w:t xml:space="preserve">γκαστικά υποκαθιστά εν μέρει και τη σεξουαλική αγωγή που δεν δίνουν ακόμη τα σχολεία μας, ενώ τη δίνουν εδώ και δεκαετίες τα σχολεία </w:t>
      </w:r>
      <w:r>
        <w:rPr>
          <w:rFonts w:eastAsia="Times New Roman" w:cs="Times New Roman"/>
          <w:szCs w:val="24"/>
        </w:rPr>
        <w:lastRenderedPageBreak/>
        <w:t>της Ευρώπης, πράγμα που δεν ενοχλεί τους «</w:t>
      </w:r>
      <w:proofErr w:type="spellStart"/>
      <w:r>
        <w:rPr>
          <w:rFonts w:eastAsia="Times New Roman" w:cs="Times New Roman"/>
          <w:szCs w:val="24"/>
        </w:rPr>
        <w:t>Μενουμεευρώπηδες</w:t>
      </w:r>
      <w:proofErr w:type="spellEnd"/>
      <w:r>
        <w:rPr>
          <w:rFonts w:eastAsia="Times New Roman" w:cs="Times New Roman"/>
          <w:szCs w:val="24"/>
        </w:rPr>
        <w:t>».</w:t>
      </w:r>
    </w:p>
    <w:p w14:paraId="35846C85"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κυρία </w:t>
      </w:r>
      <w:proofErr w:type="spellStart"/>
      <w:r>
        <w:rPr>
          <w:rFonts w:eastAsia="Times New Roman" w:cs="Times New Roman"/>
          <w:szCs w:val="24"/>
        </w:rPr>
        <w:t>Σταμπουλ</w:t>
      </w:r>
      <w:r>
        <w:rPr>
          <w:rFonts w:eastAsia="Times New Roman" w:cs="Times New Roman"/>
          <w:szCs w:val="24"/>
        </w:rPr>
        <w:t>ή</w:t>
      </w:r>
      <w:proofErr w:type="spellEnd"/>
      <w:r>
        <w:rPr>
          <w:rFonts w:eastAsia="Times New Roman" w:cs="Times New Roman"/>
          <w:szCs w:val="24"/>
        </w:rPr>
        <w:t>.</w:t>
      </w:r>
    </w:p>
    <w:p w14:paraId="35846C86"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ΑΦΡΟΔΙΤΗ ΣΤΑΜΠΟΥΛΗ: </w:t>
      </w:r>
      <w:r>
        <w:rPr>
          <w:rFonts w:eastAsia="Times New Roman" w:cs="Times New Roman"/>
          <w:szCs w:val="24"/>
        </w:rPr>
        <w:t>Επίσης, θα καθοδηγούν…</w:t>
      </w:r>
    </w:p>
    <w:p w14:paraId="35846C87"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Μα, δεν είναι δυνατόν!</w:t>
      </w:r>
    </w:p>
    <w:p w14:paraId="35846C88"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ΑΦΡΟΔΙΤΗ ΣΤΑΜΠΟΥΛΗ: </w:t>
      </w:r>
      <w:r>
        <w:rPr>
          <w:rFonts w:eastAsia="Times New Roman" w:cs="Times New Roman"/>
          <w:szCs w:val="24"/>
        </w:rPr>
        <w:t>Τέλειωσα, κύριε Πρόεδρε.</w:t>
      </w:r>
    </w:p>
    <w:p w14:paraId="35846C89"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Σας παρακαλώ! Τα πέντε λεπτά έχουν γίνει </w:t>
      </w:r>
      <w:proofErr w:type="spellStart"/>
      <w:r>
        <w:rPr>
          <w:rFonts w:eastAsia="Times New Roman" w:cs="Times New Roman"/>
          <w:szCs w:val="24"/>
        </w:rPr>
        <w:t>εννιάμισι</w:t>
      </w:r>
      <w:proofErr w:type="spellEnd"/>
      <w:r>
        <w:rPr>
          <w:rFonts w:eastAsia="Times New Roman" w:cs="Times New Roman"/>
          <w:szCs w:val="24"/>
        </w:rPr>
        <w:t xml:space="preserve">! </w:t>
      </w:r>
    </w:p>
    <w:p w14:paraId="35846C8A"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ΑΦΡΟΔΙΤΗ ΣΤΑΜΠΟΥΛΗ: </w:t>
      </w:r>
      <w:r>
        <w:rPr>
          <w:rFonts w:eastAsia="Times New Roman" w:cs="Times New Roman"/>
          <w:szCs w:val="24"/>
        </w:rPr>
        <w:t>Ω</w:t>
      </w:r>
      <w:r>
        <w:rPr>
          <w:rFonts w:eastAsia="Times New Roman" w:cs="Times New Roman"/>
          <w:szCs w:val="24"/>
        </w:rPr>
        <w:t xml:space="preserve">ραία, εντάξει, αναγκάστηκα να προσθέσω κάτι, να μην επαναλάβω τα περί </w:t>
      </w:r>
      <w:proofErr w:type="spellStart"/>
      <w:r>
        <w:rPr>
          <w:rFonts w:eastAsia="Times New Roman" w:cs="Times New Roman"/>
          <w:szCs w:val="24"/>
        </w:rPr>
        <w:t>προσυμπτωματικής</w:t>
      </w:r>
      <w:proofErr w:type="spellEnd"/>
      <w:r>
        <w:rPr>
          <w:rFonts w:eastAsia="Times New Roman" w:cs="Times New Roman"/>
          <w:szCs w:val="24"/>
        </w:rPr>
        <w:t xml:space="preserve"> διά</w:t>
      </w:r>
      <w:r>
        <w:rPr>
          <w:rFonts w:eastAsia="Times New Roman" w:cs="Times New Roman"/>
          <w:szCs w:val="24"/>
        </w:rPr>
        <w:t>γνω</w:t>
      </w:r>
      <w:r>
        <w:rPr>
          <w:rFonts w:eastAsia="Times New Roman" w:cs="Times New Roman"/>
          <w:szCs w:val="24"/>
        </w:rPr>
        <w:t>σης του καρκίνου του τραχήλου…</w:t>
      </w:r>
    </w:p>
    <w:p w14:paraId="35846C8B"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Στις 18.00΄ αρχίζουμε νέο νομοσχέδιο. Σεβασμός στη διαδικασία!</w:t>
      </w:r>
    </w:p>
    <w:p w14:paraId="35846C8C"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βοηθάει αυτό που κάνετε αυτή τη</w:t>
      </w:r>
      <w:r>
        <w:rPr>
          <w:rFonts w:eastAsia="Times New Roman" w:cs="Times New Roman"/>
          <w:szCs w:val="24"/>
        </w:rPr>
        <w:t xml:space="preserve"> στιγμή!</w:t>
      </w:r>
    </w:p>
    <w:p w14:paraId="35846C8D"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ΑΦΡΟΔΙΤΗ ΣΤΑΜΠΟΥΛΗ: </w:t>
      </w:r>
      <w:r>
        <w:rPr>
          <w:rFonts w:eastAsia="Times New Roman" w:cs="Times New Roman"/>
          <w:szCs w:val="24"/>
        </w:rPr>
        <w:t xml:space="preserve">Είναι γνωστά και δεν επιμένω. </w:t>
      </w:r>
    </w:p>
    <w:p w14:paraId="35846C8E"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5846C8F"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Τι να επιμείνετε; Φθάσαμε στα δέκα λεπτά. Για το όνομα του Θεού, δηλαδή! Σας παρακαλώ!</w:t>
      </w:r>
    </w:p>
    <w:p w14:paraId="35846C90"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κύριος Υπουργός θέλει να κάνει μια νομοτεχνική βελτίωση. </w:t>
      </w:r>
    </w:p>
    <w:p w14:paraId="35846C91"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35846C92"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Ευχαριστώ. </w:t>
      </w:r>
    </w:p>
    <w:p w14:paraId="35846C93"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Μια τελευταία –και ελπίζω ύστατη- νομοτεχνική βελτίωση θέλω να καταθέσω. Είναι μια μικρή φραστική αλλαγή. Προσθέτουμε τη φράση «ψυχιατρικός τομέας» στο άρθρο 31. Θα το δε</w:t>
      </w:r>
      <w:r>
        <w:rPr>
          <w:rFonts w:eastAsia="Times New Roman" w:cs="Times New Roman"/>
          <w:szCs w:val="24"/>
        </w:rPr>
        <w:t xml:space="preserve">ίτε. </w:t>
      </w:r>
    </w:p>
    <w:p w14:paraId="35846C94"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Θα το δούμε. Θα το διανείμουμε αμέσως. </w:t>
      </w:r>
    </w:p>
    <w:p w14:paraId="35846C9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Υγείας κ. Ανδρέας Ξανθός καταθέτει για τα Πρακτικά την προαναφερθείσα νομοτεχνική βελτίωση, η οποία έχει ως εξής:</w:t>
      </w:r>
    </w:p>
    <w:p w14:paraId="35846C96" w14:textId="77777777" w:rsidR="00825165" w:rsidRDefault="00825165">
      <w:pPr>
        <w:tabs>
          <w:tab w:val="left" w:pos="2738"/>
          <w:tab w:val="center" w:pos="4753"/>
          <w:tab w:val="left" w:pos="5723"/>
        </w:tabs>
        <w:spacing w:after="0" w:line="600" w:lineRule="auto"/>
        <w:ind w:firstLine="720"/>
        <w:jc w:val="both"/>
        <w:rPr>
          <w:rFonts w:eastAsia="Times New Roman" w:cs="Times New Roman"/>
          <w:color w:val="FF0000"/>
          <w:szCs w:val="24"/>
        </w:rPr>
      </w:pPr>
    </w:p>
    <w:p w14:paraId="35846C97" w14:textId="77777777" w:rsidR="00825165" w:rsidRDefault="00D46FE4">
      <w:pPr>
        <w:tabs>
          <w:tab w:val="left" w:pos="2738"/>
          <w:tab w:val="center" w:pos="4753"/>
          <w:tab w:val="left" w:pos="5723"/>
        </w:tabs>
        <w:spacing w:after="0" w:line="600" w:lineRule="auto"/>
        <w:ind w:firstLine="720"/>
        <w:jc w:val="center"/>
        <w:rPr>
          <w:rFonts w:eastAsia="Times New Roman" w:cs="Times New Roman"/>
          <w:color w:val="FF0000"/>
          <w:szCs w:val="24"/>
        </w:rPr>
      </w:pPr>
      <w:r w:rsidRPr="005F0D7C">
        <w:rPr>
          <w:rFonts w:eastAsia="Times New Roman" w:cs="Times New Roman"/>
          <w:color w:val="FF0000"/>
          <w:szCs w:val="24"/>
        </w:rPr>
        <w:t>(ΑΛΛΑΓΗ ΣΕΛΙΔΑΣ)</w:t>
      </w:r>
    </w:p>
    <w:p w14:paraId="35846C98" w14:textId="77777777" w:rsidR="00825165" w:rsidRDefault="00D46FE4">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(Να μπει η σελίδ</w:t>
      </w:r>
      <w:r>
        <w:rPr>
          <w:rFonts w:eastAsia="Times New Roman" w:cs="Times New Roman"/>
          <w:szCs w:val="24"/>
        </w:rPr>
        <w:t>α 284)</w:t>
      </w:r>
    </w:p>
    <w:p w14:paraId="35846C99" w14:textId="77777777" w:rsidR="00825165" w:rsidRDefault="00D46FE4">
      <w:pPr>
        <w:tabs>
          <w:tab w:val="left" w:pos="2738"/>
          <w:tab w:val="center" w:pos="4753"/>
          <w:tab w:val="left" w:pos="5723"/>
        </w:tabs>
        <w:spacing w:after="0" w:line="600" w:lineRule="auto"/>
        <w:ind w:firstLine="720"/>
        <w:jc w:val="center"/>
        <w:rPr>
          <w:rFonts w:eastAsia="Times New Roman" w:cs="Times New Roman"/>
          <w:color w:val="FF0000"/>
          <w:szCs w:val="24"/>
        </w:rPr>
      </w:pPr>
      <w:r w:rsidRPr="005F0D7C">
        <w:rPr>
          <w:rFonts w:eastAsia="Times New Roman" w:cs="Times New Roman"/>
          <w:color w:val="FF0000"/>
          <w:szCs w:val="24"/>
        </w:rPr>
        <w:t>(ΑΛΛΑΓΗ ΣΕΛΙΔΑΣ)</w:t>
      </w:r>
    </w:p>
    <w:p w14:paraId="35846C9A"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ΠΡΟΕΔ</w:t>
      </w:r>
      <w:r>
        <w:rPr>
          <w:rFonts w:eastAsia="Times New Roman" w:cs="Times New Roman"/>
          <w:b/>
          <w:szCs w:val="24"/>
        </w:rPr>
        <w:t xml:space="preserve">ΡΕΥΩΝ (Αναστάσιος Κουράκης): </w:t>
      </w:r>
      <w:r>
        <w:rPr>
          <w:rFonts w:eastAsia="Times New Roman" w:cs="Times New Roman"/>
          <w:szCs w:val="24"/>
        </w:rPr>
        <w:t xml:space="preserve">Τον λόγο έχει ο κ. Ηλίας </w:t>
      </w:r>
      <w:proofErr w:type="spellStart"/>
      <w:r>
        <w:rPr>
          <w:rFonts w:eastAsia="Times New Roman" w:cs="Times New Roman"/>
          <w:szCs w:val="24"/>
        </w:rPr>
        <w:t>Κωστοπαναγιώτου</w:t>
      </w:r>
      <w:proofErr w:type="spellEnd"/>
      <w:r>
        <w:rPr>
          <w:rFonts w:eastAsia="Times New Roman" w:cs="Times New Roman"/>
          <w:szCs w:val="24"/>
        </w:rPr>
        <w:t xml:space="preserve"> για πέντε λεπτά. </w:t>
      </w:r>
    </w:p>
    <w:p w14:paraId="35846C9B"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ΗΛΙΑΣ ΚΩΣΤΟΠΑΝΑΓΙΩΤΟΥ: </w:t>
      </w:r>
      <w:r>
        <w:rPr>
          <w:rFonts w:eastAsia="Times New Roman" w:cs="Times New Roman"/>
          <w:szCs w:val="24"/>
        </w:rPr>
        <w:t xml:space="preserve">Ευχαριστώ, κύριε Πρόεδρε. </w:t>
      </w:r>
    </w:p>
    <w:p w14:paraId="35846C9C"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είμαι χειρουργός και υπήρξα πάντα νοσοκομειακός γιατρός. Όλ</w:t>
      </w:r>
      <w:r>
        <w:rPr>
          <w:rFonts w:eastAsia="Times New Roman" w:cs="Times New Roman"/>
          <w:szCs w:val="24"/>
        </w:rPr>
        <w:t>η την καριέρα μου την έκανα σε μια από τις «ναυαρχίδες» του Εθνικού Συστήματος Υγείας, στο Γενικό Κρατικό Αθηνών. Έζησα το υποτυπώδες –έως ανύπαρκτο- σύστημα υγείας που υπήρχε. Έζησα την αξιόλογη προσπάθεια του καθηγητού Δοξιάδη να κάνει μεταρρυθμίσεις, πο</w:t>
      </w:r>
      <w:r>
        <w:rPr>
          <w:rFonts w:eastAsia="Times New Roman" w:cs="Times New Roman"/>
          <w:szCs w:val="24"/>
        </w:rPr>
        <w:t>υ συνάντησε λυσσώδη αντίδραση. Έζησα τη μεγάλη προσπάθεια του αείμνηστου Γεώργιου Γεννηματά να καθιερώσει, επιτέλους, το Εθνικό Σύστημα Υγείας. Συνάντησε και αυτός λυσσώδη αντίδραση και του πήρε δύο χρόνια να το υλοποιήσει, να το βάλει μπροστά, παρ</w:t>
      </w:r>
      <w:r>
        <w:rPr>
          <w:rFonts w:eastAsia="Times New Roman" w:cs="Times New Roman"/>
          <w:szCs w:val="24"/>
        </w:rPr>
        <w:t xml:space="preserve">’ </w:t>
      </w:r>
      <w:r>
        <w:rPr>
          <w:rFonts w:eastAsia="Times New Roman" w:cs="Times New Roman"/>
          <w:szCs w:val="24"/>
        </w:rPr>
        <w:t>όλο πο</w:t>
      </w:r>
      <w:r>
        <w:rPr>
          <w:rFonts w:eastAsia="Times New Roman" w:cs="Times New Roman"/>
          <w:szCs w:val="24"/>
        </w:rPr>
        <w:t xml:space="preserve">υ είχε σχεδόν την καθολική συναίνεση των πολιτών και μια οικονομική άνεση. </w:t>
      </w:r>
    </w:p>
    <w:p w14:paraId="35846C9D"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Σε αυτή την Αίθουσα σήμερα ακούστηκαν πολλές απόψεις. Ακούστηκε και στείρος, ξυλώδης αντιπολιτευτικός λόγος. Ακούστηκαν και προτάσεις, ανάλογα με την ιδεολογική άποψη </w:t>
      </w:r>
      <w:r>
        <w:rPr>
          <w:rFonts w:eastAsia="Times New Roman" w:cs="Times New Roman"/>
          <w:szCs w:val="24"/>
        </w:rPr>
        <w:lastRenderedPageBreak/>
        <w:t>καθενός και τ</w:t>
      </w:r>
      <w:r>
        <w:rPr>
          <w:rFonts w:eastAsia="Times New Roman" w:cs="Times New Roman"/>
          <w:szCs w:val="24"/>
        </w:rPr>
        <w:t xml:space="preserve">ις προσωπικές του απόψεις και είναι σεβαστές. Αυτά τα άκουσαν και οι πολίτες. </w:t>
      </w:r>
    </w:p>
    <w:p w14:paraId="35846C9E"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Άκουσα συναδέλφους από την Αντιπολίτευση να κάνουν ρεπορτάζ, δηλαδή διαπιστώσεις για τις ελλείψεις στα κέντρα υγείας, τα νοσοκομεία και τα άλλα. Πόσο εύκολο είναι αυτό! Δεν μας </w:t>
      </w:r>
      <w:r>
        <w:rPr>
          <w:rFonts w:eastAsia="Times New Roman" w:cs="Times New Roman"/>
          <w:szCs w:val="24"/>
        </w:rPr>
        <w:t>είπαν, όμως, ποιος παρέδωσε σε αυτή την κατάσταση τα νοσοκομεία, τα κέντρα υγείας με τις ελλείψεις. Το ξέχασαν; Δεν τολμούσαν να το πουν;</w:t>
      </w:r>
    </w:p>
    <w:p w14:paraId="35846C9F"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Υπουργείο Υγείας μέσα σε δύο χρόνια με νύχια και με δόντια προσπάθησε να κρατήσει όρθια τα νοσοκομεία και να τα στα</w:t>
      </w:r>
      <w:r>
        <w:rPr>
          <w:rFonts w:eastAsia="Times New Roman" w:cs="Times New Roman"/>
          <w:szCs w:val="24"/>
        </w:rPr>
        <w:t>θεροποιήσει, για να μην καταρρεύσουν με ανυπολόγιστες συνέπειες. Και το κατόρθωσε. Δεν θριαμβολογούμε. Το κατόρθωσε. Τώρα τολμάει και κάνει μια πολύ σημαντική μεταρρύθμιση στον χώρο της πρωτοβάθμιας υγείας.</w:t>
      </w:r>
    </w:p>
    <w:p w14:paraId="35846CA0"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Τι απάντησε και με τι απάντησε το κατεστημένο σε </w:t>
      </w:r>
      <w:r>
        <w:rPr>
          <w:rFonts w:eastAsia="Times New Roman" w:cs="Times New Roman"/>
          <w:szCs w:val="24"/>
        </w:rPr>
        <w:t xml:space="preserve">αυτή την προσπάθεια; Προσπάθησαν να </w:t>
      </w:r>
      <w:proofErr w:type="spellStart"/>
      <w:r>
        <w:rPr>
          <w:rFonts w:eastAsia="Times New Roman" w:cs="Times New Roman"/>
          <w:szCs w:val="24"/>
        </w:rPr>
        <w:t>αποδομήσουν</w:t>
      </w:r>
      <w:proofErr w:type="spellEnd"/>
      <w:r>
        <w:rPr>
          <w:rFonts w:eastAsia="Times New Roman" w:cs="Times New Roman"/>
          <w:szCs w:val="24"/>
        </w:rPr>
        <w:t xml:space="preserve"> την ηγεσία του Υπουργείου. Άλλα έλεγε ο Ανδρέας Ξανθός για το φάρμακο και τα λοιπά, άλλα ανακοίνωνε η παραπληροφόρηση και η κινδυνολογία.</w:t>
      </w:r>
    </w:p>
    <w:p w14:paraId="35846CA1"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Προσπάθησαν και </w:t>
      </w:r>
      <w:proofErr w:type="spellStart"/>
      <w:r>
        <w:rPr>
          <w:rFonts w:eastAsia="Times New Roman" w:cs="Times New Roman"/>
          <w:szCs w:val="24"/>
        </w:rPr>
        <w:t>στοχοποίησαν</w:t>
      </w:r>
      <w:proofErr w:type="spellEnd"/>
      <w:r>
        <w:rPr>
          <w:rFonts w:eastAsia="Times New Roman" w:cs="Times New Roman"/>
          <w:szCs w:val="24"/>
        </w:rPr>
        <w:t xml:space="preserve"> και τον φίλο μου Παύλο </w:t>
      </w:r>
      <w:proofErr w:type="spellStart"/>
      <w:r>
        <w:rPr>
          <w:rFonts w:eastAsia="Times New Roman" w:cs="Times New Roman"/>
          <w:szCs w:val="24"/>
        </w:rPr>
        <w:t>Πολάκη</w:t>
      </w:r>
      <w:proofErr w:type="spellEnd"/>
      <w:r>
        <w:rPr>
          <w:rFonts w:eastAsia="Times New Roman" w:cs="Times New Roman"/>
          <w:szCs w:val="24"/>
        </w:rPr>
        <w:t>. Είναι αυτό</w:t>
      </w:r>
      <w:r>
        <w:rPr>
          <w:rFonts w:eastAsia="Times New Roman" w:cs="Times New Roman"/>
          <w:szCs w:val="24"/>
        </w:rPr>
        <w:t xml:space="preserve"> που είπε ο Νίκος Φίλης κάποτε, «επιχειρούν δολοφονία χαρακτήρων» και θα προσθέσω και «δολοφονία ήθους». Είναι γνωστό ότι ο </w:t>
      </w:r>
      <w:r>
        <w:rPr>
          <w:rFonts w:eastAsia="Times New Roman" w:cs="Times New Roman"/>
          <w:szCs w:val="24"/>
        </w:rPr>
        <w:t xml:space="preserve">Παύλος </w:t>
      </w:r>
      <w:proofErr w:type="spellStart"/>
      <w:r>
        <w:rPr>
          <w:rFonts w:eastAsia="Times New Roman" w:cs="Times New Roman"/>
          <w:szCs w:val="24"/>
        </w:rPr>
        <w:t>Πολάκης</w:t>
      </w:r>
      <w:proofErr w:type="spellEnd"/>
      <w:r>
        <w:rPr>
          <w:rFonts w:eastAsia="Times New Roman" w:cs="Times New Roman"/>
          <w:szCs w:val="24"/>
        </w:rPr>
        <w:t xml:space="preserve"> δεν είναι της γαλλικής σχολής, είναι της κρητικής και μάλιστα της </w:t>
      </w:r>
      <w:proofErr w:type="spellStart"/>
      <w:r>
        <w:rPr>
          <w:rFonts w:eastAsia="Times New Roman" w:cs="Times New Roman"/>
          <w:szCs w:val="24"/>
        </w:rPr>
        <w:t>σφακιανής</w:t>
      </w:r>
      <w:proofErr w:type="spellEnd"/>
      <w:r>
        <w:rPr>
          <w:rFonts w:eastAsia="Times New Roman" w:cs="Times New Roman"/>
          <w:szCs w:val="24"/>
        </w:rPr>
        <w:t xml:space="preserve"> σχολής.</w:t>
      </w:r>
    </w:p>
    <w:p w14:paraId="35846CA2"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Θέλω να ρωτήσω και να μου </w:t>
      </w:r>
      <w:r>
        <w:rPr>
          <w:rFonts w:eastAsia="Times New Roman" w:cs="Times New Roman"/>
          <w:szCs w:val="24"/>
        </w:rPr>
        <w:t xml:space="preserve">απαντήσει ένας από την Αντιπολίτευση τι τους ενδιαφέρει, το πώς τα λέει ο Παύλος </w:t>
      </w:r>
      <w:proofErr w:type="spellStart"/>
      <w:r>
        <w:rPr>
          <w:rFonts w:eastAsia="Times New Roman" w:cs="Times New Roman"/>
          <w:szCs w:val="24"/>
        </w:rPr>
        <w:t>Πολάκης</w:t>
      </w:r>
      <w:proofErr w:type="spellEnd"/>
      <w:r>
        <w:rPr>
          <w:rFonts w:eastAsia="Times New Roman" w:cs="Times New Roman"/>
          <w:szCs w:val="24"/>
        </w:rPr>
        <w:t xml:space="preserve">, ή τι λέει ο Παύλος </w:t>
      </w:r>
      <w:proofErr w:type="spellStart"/>
      <w:r>
        <w:rPr>
          <w:rFonts w:eastAsia="Times New Roman" w:cs="Times New Roman"/>
          <w:szCs w:val="24"/>
        </w:rPr>
        <w:t>Πολάκης</w:t>
      </w:r>
      <w:proofErr w:type="spellEnd"/>
      <w:r>
        <w:rPr>
          <w:rFonts w:eastAsia="Times New Roman" w:cs="Times New Roman"/>
          <w:szCs w:val="24"/>
        </w:rPr>
        <w:t xml:space="preserve">. Το επαναλαμβάνω, το πώς τα λέει, ή το τι λέει; Δεν έχουν ασχοληθεί με το τι λέει, γιατί δεν τους συμφέρει ο Παύλος </w:t>
      </w:r>
      <w:proofErr w:type="spellStart"/>
      <w:r>
        <w:rPr>
          <w:rFonts w:eastAsia="Times New Roman" w:cs="Times New Roman"/>
          <w:szCs w:val="24"/>
        </w:rPr>
        <w:t>Πολάκης</w:t>
      </w:r>
      <w:proofErr w:type="spellEnd"/>
      <w:r>
        <w:rPr>
          <w:rFonts w:eastAsia="Times New Roman" w:cs="Times New Roman"/>
          <w:szCs w:val="24"/>
        </w:rPr>
        <w:t>. Ασχολούνται με</w:t>
      </w:r>
      <w:r>
        <w:rPr>
          <w:rFonts w:eastAsia="Times New Roman" w:cs="Times New Roman"/>
          <w:szCs w:val="24"/>
        </w:rPr>
        <w:t xml:space="preserve"> το πώς τα λέει.</w:t>
      </w:r>
    </w:p>
    <w:p w14:paraId="35846CA3"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Είπε ο φίλος μου ο Δημήτρης Εμμανουηλίδης ότι έγινε φαγοπότι στην υγεία. Όχι, διαφωνώ, ήταν πολύ επιεικής. Στο φαγοπότι τρώγουν, πίνουν του σκασμού και αφήνουν υπολείμματα και μερικά ψίχουλα.</w:t>
      </w:r>
    </w:p>
    <w:p w14:paraId="35846CA4"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Εδώ, φίλε Εμμανουηλίδη, έγινε πλιάτσικο! Και ότ</w:t>
      </w:r>
      <w:r>
        <w:rPr>
          <w:rFonts w:eastAsia="Times New Roman" w:cs="Times New Roman"/>
          <w:szCs w:val="24"/>
        </w:rPr>
        <w:t xml:space="preserve">αν λέμε πλιάτσικο, εννοούμε πλιάτσικο. Είναι αυτό που λέει ο λαός, «πήραν μέχρι και τα </w:t>
      </w:r>
      <w:proofErr w:type="spellStart"/>
      <w:r>
        <w:rPr>
          <w:rFonts w:eastAsia="Times New Roman" w:cs="Times New Roman"/>
          <w:szCs w:val="24"/>
        </w:rPr>
        <w:t>τεντζερέδια</w:t>
      </w:r>
      <w:proofErr w:type="spellEnd"/>
      <w:r>
        <w:rPr>
          <w:rFonts w:eastAsia="Times New Roman" w:cs="Times New Roman"/>
          <w:szCs w:val="24"/>
        </w:rPr>
        <w:t xml:space="preserve">». </w:t>
      </w:r>
    </w:p>
    <w:p w14:paraId="35846CA5"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35846CA6" w14:textId="77777777" w:rsidR="00825165" w:rsidRDefault="00D46FE4">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35846CA7"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Ευχαριστούμε τον συνάδελφο, τον κ. </w:t>
      </w:r>
      <w:proofErr w:type="spellStart"/>
      <w:r>
        <w:rPr>
          <w:rFonts w:eastAsia="Times New Roman" w:cs="Times New Roman"/>
          <w:szCs w:val="24"/>
        </w:rPr>
        <w:t>Κωστοπαναγιώτου</w:t>
      </w:r>
      <w:proofErr w:type="spellEnd"/>
      <w:r>
        <w:rPr>
          <w:rFonts w:eastAsia="Times New Roman" w:cs="Times New Roman"/>
          <w:szCs w:val="24"/>
        </w:rPr>
        <w:t>, ο οποίος έκα</w:t>
      </w:r>
      <w:r>
        <w:rPr>
          <w:rFonts w:eastAsia="Times New Roman" w:cs="Times New Roman"/>
          <w:szCs w:val="24"/>
        </w:rPr>
        <w:t xml:space="preserve">νε ως χειρουργός χειρουργική τοποθέτηση μέσα στον χρόνο. </w:t>
      </w:r>
    </w:p>
    <w:p w14:paraId="35846CA8"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Τώρα τον λόγο έχει η κ. Ολυμπία </w:t>
      </w:r>
      <w:proofErr w:type="spellStart"/>
      <w:r>
        <w:rPr>
          <w:rFonts w:eastAsia="Times New Roman" w:cs="Times New Roman"/>
          <w:szCs w:val="24"/>
        </w:rPr>
        <w:t>Τελιγιορίδου</w:t>
      </w:r>
      <w:proofErr w:type="spellEnd"/>
      <w:r>
        <w:rPr>
          <w:rFonts w:eastAsia="Times New Roman" w:cs="Times New Roman"/>
          <w:szCs w:val="24"/>
        </w:rPr>
        <w:t xml:space="preserve">, Βουλευτίνα του ΣΥΡΙΖΑ. </w:t>
      </w:r>
    </w:p>
    <w:p w14:paraId="35846CA9"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ΟΛΥΜΠΙΑ ΤΕΛΙΓΙΟΡΙΔΟΥ: </w:t>
      </w:r>
      <w:r>
        <w:rPr>
          <w:rFonts w:eastAsia="Times New Roman" w:cs="Times New Roman"/>
          <w:szCs w:val="24"/>
        </w:rPr>
        <w:t xml:space="preserve">Σας ευχαριστώ, κύριε Πρόεδρε. </w:t>
      </w:r>
    </w:p>
    <w:p w14:paraId="35846CAA"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θα ξεκινήσω με ένα σχόλιο για </w:t>
      </w:r>
      <w:r>
        <w:rPr>
          <w:rFonts w:eastAsia="Times New Roman" w:cs="Times New Roman"/>
          <w:szCs w:val="24"/>
        </w:rPr>
        <w:t>την αριστεία. Είναι αλήθεια ότι ενοχλεί πολλούς το δικαίωμα κάθε παιδιού να μπορεί να υψώσει την ελληνική σημαία. Αυτοί, ξέρετε, που έχουν ως κριτήρια υπεράσπισης της αριστείας το πόσο καλός είσαι στα μαθήματα θα μπορούσαν να πουν ότι ο Μακρυγιάννης, για π</w:t>
      </w:r>
      <w:r>
        <w:rPr>
          <w:rFonts w:eastAsia="Times New Roman" w:cs="Times New Roman"/>
          <w:szCs w:val="24"/>
        </w:rPr>
        <w:t xml:space="preserve">αράδειγμα, δεν ήταν άριστος, γιατί ο Μακρυγιάννης ήταν αγράμματος. Ο Μακρυγιάννης, όμως, ήταν αυτός που ύψωσε την ελληνική σημαία, τη στιγμή που εγγράμματοι της εποχής του δεν τίμησαν αυτόν τον προορισμό. </w:t>
      </w:r>
    </w:p>
    <w:p w14:paraId="35846CAB"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μπορεί να νοηθεί</w:t>
      </w:r>
      <w:r>
        <w:rPr>
          <w:rFonts w:eastAsia="Times New Roman" w:cs="Times New Roman"/>
          <w:szCs w:val="24"/>
        </w:rPr>
        <w:t xml:space="preserve"> ότι μιλάμε για κοινωνικό κράτος, χωρίς να μιλήσουμε για τους τομείς της παιδείας και της υγείας. Και για αυτόν τον λόγο θεωρώ πολύ </w:t>
      </w:r>
      <w:r>
        <w:rPr>
          <w:rFonts w:eastAsia="Times New Roman" w:cs="Times New Roman"/>
          <w:szCs w:val="24"/>
        </w:rPr>
        <w:lastRenderedPageBreak/>
        <w:t>σημαντική τη χθεσινή και τη σημερινή ημέρα, γιατί συζητιούνται δ</w:t>
      </w:r>
      <w:r>
        <w:rPr>
          <w:rFonts w:eastAsia="Times New Roman" w:cs="Times New Roman"/>
          <w:szCs w:val="24"/>
        </w:rPr>
        <w:t>ύ</w:t>
      </w:r>
      <w:r>
        <w:rPr>
          <w:rFonts w:eastAsia="Times New Roman" w:cs="Times New Roman"/>
          <w:szCs w:val="24"/>
        </w:rPr>
        <w:t xml:space="preserve">ο πολύ σοβαρά νομοσχέδια, τα οποία αποτελούν τους πυλώνες </w:t>
      </w:r>
      <w:r>
        <w:rPr>
          <w:rFonts w:eastAsia="Times New Roman" w:cs="Times New Roman"/>
          <w:szCs w:val="24"/>
        </w:rPr>
        <w:t>συγκρότησης του κοινωνικού κράτους. Και δεν μπορεί να νοηθεί ότι μιλάμε για αυτούς τους δ</w:t>
      </w:r>
      <w:r>
        <w:rPr>
          <w:rFonts w:eastAsia="Times New Roman" w:cs="Times New Roman"/>
          <w:szCs w:val="24"/>
        </w:rPr>
        <w:t>ύ</w:t>
      </w:r>
      <w:r>
        <w:rPr>
          <w:rFonts w:eastAsia="Times New Roman" w:cs="Times New Roman"/>
          <w:szCs w:val="24"/>
        </w:rPr>
        <w:t xml:space="preserve">ο πυλώνες, όταν δεν συνάδουν με τον δημόσιο χαρακτήρα που πρέπει να έχουν, αλλά στοχεύουν στην εξασφάλιση του κέρδους. </w:t>
      </w:r>
    </w:p>
    <w:p w14:paraId="35846CAC" w14:textId="77777777" w:rsidR="00825165" w:rsidRDefault="00D46FE4">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Αυτό το νομοσχέδιο στη φιλοσοφία του πηγάζει α</w:t>
      </w:r>
      <w:r>
        <w:rPr>
          <w:rFonts w:eastAsia="Times New Roman" w:cs="Times New Roman"/>
          <w:szCs w:val="24"/>
        </w:rPr>
        <w:t>πό αυτή την παραδοχή, δημόσια και δωρεάν υγεία, χωρίς καθόλου «παραθυράκια» για φαινόμενα διαπλοκής και διαφθοράς, χωρίς καθόλου «παραθυράκια», ώστε να υπάρχουν εκείνα τα φαινόμενα που τα προηγούμενα χρόνια μεροληπτούσαν υπέρ των ιδιωτικών συμφερόντων. Και</w:t>
      </w:r>
      <w:r>
        <w:rPr>
          <w:rFonts w:eastAsia="Times New Roman" w:cs="Times New Roman"/>
          <w:szCs w:val="24"/>
        </w:rPr>
        <w:t xml:space="preserve"> είναι πρόσφατα αυτά τα γεγονότα. Είναι πρόσφατη η νεοφιλελεύθερη αναρχία που επικράτησε στον τομέα της υγείας, η καταλήστευση εθνικών και ευρωπαϊκών πόρων, η μετατροπή του ύψιστου αυτού αγαθού σε εμπόρευμα και όχημα πλουτισμού. </w:t>
      </w:r>
    </w:p>
    <w:p w14:paraId="35846CA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Ένα απλό παράδειγμα είναι </w:t>
      </w:r>
      <w:r>
        <w:rPr>
          <w:rFonts w:eastAsia="Times New Roman" w:cs="Times New Roman"/>
          <w:szCs w:val="24"/>
        </w:rPr>
        <w:t>η υπόθεση «</w:t>
      </w:r>
      <w:r>
        <w:rPr>
          <w:rFonts w:eastAsia="Times New Roman" w:cs="Times New Roman"/>
          <w:szCs w:val="24"/>
          <w:lang w:val="en-US"/>
        </w:rPr>
        <w:t>NOVARTIS</w:t>
      </w:r>
      <w:r>
        <w:rPr>
          <w:rFonts w:eastAsia="Times New Roman" w:cs="Times New Roman"/>
          <w:szCs w:val="24"/>
        </w:rPr>
        <w:t xml:space="preserve">». Απλή περίπτωση κόστους για τον ασκό αίματος: ανά τεμάχιο στη χώρα μας 50 ευρώ, όταν την ίδια στιγμή η ίδια εταιρεία τιμολογούσε το ίδιο προϊόν στην Πολωνία με 8,2 ευρώ. Και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lastRenderedPageBreak/>
        <w:t>ε</w:t>
      </w:r>
      <w:r>
        <w:rPr>
          <w:rFonts w:eastAsia="Times New Roman" w:cs="Times New Roman"/>
          <w:szCs w:val="24"/>
        </w:rPr>
        <w:t>πιτροπή που γίνεται αυτές τις μέρες, δείχνει ότ</w:t>
      </w:r>
      <w:r>
        <w:rPr>
          <w:rFonts w:eastAsia="Times New Roman" w:cs="Times New Roman"/>
          <w:szCs w:val="24"/>
        </w:rPr>
        <w:t xml:space="preserve">ι δεν μιλάμε για φαινόμενα ενός απλού πλουτισμού, έστω και στο πλαίσιο της νεοφιλελεύθερης απορρύθμισης, αλλά μιλάμε για φαινόμενα παράνομου πλουτισμού. Έτσι εξηγείται και το μένος που υπάρχει, αλλά και η </w:t>
      </w:r>
      <w:proofErr w:type="spellStart"/>
      <w:r>
        <w:rPr>
          <w:rFonts w:eastAsia="Times New Roman" w:cs="Times New Roman"/>
          <w:szCs w:val="24"/>
        </w:rPr>
        <w:t>στοχοποίηση</w:t>
      </w:r>
      <w:proofErr w:type="spellEnd"/>
      <w:r>
        <w:rPr>
          <w:rFonts w:eastAsia="Times New Roman" w:cs="Times New Roman"/>
          <w:szCs w:val="24"/>
        </w:rPr>
        <w:t xml:space="preserve"> προς την ηγεσία του Υπουργείου Υγείας, </w:t>
      </w:r>
      <w:r>
        <w:rPr>
          <w:rFonts w:eastAsia="Times New Roman" w:cs="Times New Roman"/>
          <w:szCs w:val="24"/>
        </w:rPr>
        <w:t>που προσπαθεί να αποτρέψει τα φαινόμενα αυτά.</w:t>
      </w:r>
    </w:p>
    <w:p w14:paraId="35846CA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Εμείς είμαστε αποφασισμένοι να υπερασπιστούμε το κοινωνικό κράτος, γιατί είναι η ύψιστη δημοκρατική έννοια της δημιουργίας του κράτους πρόνοιας. Το άλλο κράτος, το κράτος των «κολλητών», το κράτος – λάφυρο, εκε</w:t>
      </w:r>
      <w:r>
        <w:rPr>
          <w:rFonts w:eastAsia="Times New Roman" w:cs="Times New Roman"/>
          <w:szCs w:val="24"/>
        </w:rPr>
        <w:t>ίνο που στέλνει τους πολίτες όχι απλώς στους ιδιώτες, αλλά σε ιδιώτες απατεώνες, δεν είναι στη δική μας στόχευση και στη δική μας προοπτική.</w:t>
      </w:r>
    </w:p>
    <w:p w14:paraId="35846CA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Προφανώς ο ιδιωτικός τομέας της υγείας μπορεί να αναπτυχθεί, αλλά μέσα από κανόνες υγιούς και αληθινού ανταγωνισμού</w:t>
      </w:r>
      <w:r>
        <w:rPr>
          <w:rFonts w:eastAsia="Times New Roman" w:cs="Times New Roman"/>
          <w:szCs w:val="24"/>
        </w:rPr>
        <w:t xml:space="preserve">, όχι μέσα από κανόνες και φαινόμενα ευνοιοκρατίας και </w:t>
      </w:r>
      <w:proofErr w:type="spellStart"/>
      <w:r>
        <w:rPr>
          <w:rFonts w:eastAsia="Times New Roman" w:cs="Times New Roman"/>
          <w:szCs w:val="24"/>
        </w:rPr>
        <w:t>ολιγοπωλιακών</w:t>
      </w:r>
      <w:proofErr w:type="spellEnd"/>
      <w:r>
        <w:rPr>
          <w:rFonts w:eastAsia="Times New Roman" w:cs="Times New Roman"/>
          <w:szCs w:val="24"/>
        </w:rPr>
        <w:t xml:space="preserve"> καρτέλ.</w:t>
      </w:r>
    </w:p>
    <w:p w14:paraId="35846CB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Πρέπει σήμερα να δώσουμε ένα άλλο παράδειγμα. Το παράδειγμα αυτό εδώ και δύο χρόνια η Κυβέρνηση προσπαθεί να το υλοποιήσει. Από την εκλογική μου περιφέρεια την Καστοριά </w:t>
      </w:r>
      <w:r>
        <w:rPr>
          <w:rFonts w:eastAsia="Times New Roman" w:cs="Times New Roman"/>
          <w:szCs w:val="24"/>
        </w:rPr>
        <w:lastRenderedPageBreak/>
        <w:t>θα αναφέρω</w:t>
      </w:r>
      <w:r>
        <w:rPr>
          <w:rFonts w:eastAsia="Times New Roman" w:cs="Times New Roman"/>
          <w:szCs w:val="24"/>
        </w:rPr>
        <w:t xml:space="preserve"> ως παράδειγμα ότι πλέον έχει μπει μια άλλη προοπτική στο Νοσοκομείο Καστοριάς. Αποπληρώθηκαν χρέη 2,5 εκατομμυρίων ευρώ. Αποπληρώθηκαν έναντι νοσηλίων του ΕΟΠΥΥ χρέη χρόνων ύψους 1,5 εκατομμυρίου ευρώ, έγιναν οι συμβάσεις για τους υπαλλήλους της καθαριότη</w:t>
      </w:r>
      <w:r>
        <w:rPr>
          <w:rFonts w:eastAsia="Times New Roman" w:cs="Times New Roman"/>
          <w:szCs w:val="24"/>
        </w:rPr>
        <w:t>τας με κέρδος για το ελληνικό δημόσιο 30 χιλιάδες ευρώ ανά έτος και με περισσότερους πλέον εργαζόμενους στην καθαριότητα, προσλήψεις επτά γιατρών και δεκαπέντε ατόμων ως βοηθητικό και νοσηλευτικό προσωπικό. Και αυτά είναι μόνο η αρχή.</w:t>
      </w:r>
    </w:p>
    <w:p w14:paraId="35846CB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(Στο σημείο αυτό κτυπ</w:t>
      </w:r>
      <w:r>
        <w:rPr>
          <w:rFonts w:eastAsia="Times New Roman" w:cs="Times New Roman"/>
          <w:szCs w:val="24"/>
        </w:rPr>
        <w:t>άει το κουδούνι λήξεως του χρόνου ομιλίας της κυρίας Βουλευτού)</w:t>
      </w:r>
    </w:p>
    <w:p w14:paraId="35846CB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35846CB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Το νομοσχέδιο για την πρωτοβάθμια φροντίδα υγείας, με τον οικογενειακό γιατρό, τη συνεργασία των νομών σε τοπικό και περιφερειακό επίπεδο, με την προσπάθεια αποσυμφό</w:t>
      </w:r>
      <w:r>
        <w:rPr>
          <w:rFonts w:eastAsia="Times New Roman" w:cs="Times New Roman"/>
          <w:szCs w:val="24"/>
        </w:rPr>
        <w:t xml:space="preserve">ρησης των νοσοκομείων, με τη στήριξη της ακριτικής Ελλάδας, όπως αυτή συμβολίζεται από το νέο Νοσοκομείο Καρπάθου, είναι μόνον η αρχή. </w:t>
      </w:r>
    </w:p>
    <w:p w14:paraId="35846CB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Από εδώ και πέρα αυτή η Κυβέρνηση και για όσο καιρό έχει την εξουσία σε αυτόν τον τόπο θα συνεχίσει την προσπάθεια </w:t>
      </w:r>
      <w:r>
        <w:rPr>
          <w:rFonts w:eastAsia="Times New Roman" w:cs="Times New Roman"/>
          <w:szCs w:val="24"/>
        </w:rPr>
        <w:lastRenderedPageBreak/>
        <w:t>και δ</w:t>
      </w:r>
      <w:r>
        <w:rPr>
          <w:rFonts w:eastAsia="Times New Roman" w:cs="Times New Roman"/>
          <w:szCs w:val="24"/>
        </w:rPr>
        <w:t>εν μπορεί κανένα συμφέρον να τη σταματήσει. Ξεκινάμε, λοιπόν, και συνεχίζουμε μια πολύ σοβαρή προσπάθεια, ώστε στον τομέα της υγείας να έχουμε ισοτιμία, καθολικότητα και διαφάνεια.</w:t>
      </w:r>
    </w:p>
    <w:p w14:paraId="35846CB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5846CB6"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846CB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(Ανασ</w:t>
      </w:r>
      <w:r>
        <w:rPr>
          <w:rFonts w:eastAsia="Times New Roman" w:cs="Times New Roman"/>
          <w:b/>
          <w:szCs w:val="24"/>
        </w:rPr>
        <w:t>τάσιος Κουράκης):</w:t>
      </w:r>
      <w:r>
        <w:rPr>
          <w:rFonts w:eastAsia="Times New Roman" w:cs="Times New Roman"/>
          <w:szCs w:val="24"/>
        </w:rPr>
        <w:t xml:space="preserve"> Ευχαριστούμε τη Βουλευτίνα του ΣΥΡΙΖΑ, την κ. Ολυμπία </w:t>
      </w:r>
      <w:proofErr w:type="spellStart"/>
      <w:r>
        <w:rPr>
          <w:rFonts w:eastAsia="Times New Roman" w:cs="Times New Roman"/>
          <w:szCs w:val="24"/>
        </w:rPr>
        <w:t>Τελιγιορίδου</w:t>
      </w:r>
      <w:proofErr w:type="spellEnd"/>
      <w:r>
        <w:rPr>
          <w:rFonts w:eastAsia="Times New Roman" w:cs="Times New Roman"/>
          <w:szCs w:val="24"/>
        </w:rPr>
        <w:t>.</w:t>
      </w:r>
    </w:p>
    <w:p w14:paraId="35846CB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Ευαγγελία </w:t>
      </w:r>
      <w:proofErr w:type="spellStart"/>
      <w:r>
        <w:rPr>
          <w:rFonts w:eastAsia="Times New Roman" w:cs="Times New Roman"/>
          <w:szCs w:val="24"/>
        </w:rPr>
        <w:t>Βαγιωνάκη</w:t>
      </w:r>
      <w:proofErr w:type="spellEnd"/>
      <w:r>
        <w:rPr>
          <w:rFonts w:eastAsia="Times New Roman" w:cs="Times New Roman"/>
          <w:szCs w:val="24"/>
        </w:rPr>
        <w:t>, ομοίως Βουλευτής του ΣΥΡΙΖΑ.</w:t>
      </w:r>
    </w:p>
    <w:p w14:paraId="35846CB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ΕΥΑΓΓΕΛΙΑ </w:t>
      </w:r>
      <w:r>
        <w:rPr>
          <w:rFonts w:eastAsia="Times New Roman" w:cs="Times New Roman"/>
          <w:b/>
          <w:szCs w:val="24"/>
        </w:rPr>
        <w:t xml:space="preserve">(ΒΑΛΙΑ) </w:t>
      </w:r>
      <w:r>
        <w:rPr>
          <w:rFonts w:eastAsia="Times New Roman" w:cs="Times New Roman"/>
          <w:b/>
          <w:szCs w:val="24"/>
        </w:rPr>
        <w:t xml:space="preserve">ΒΑΓΙΩΝΑΚΗ: </w:t>
      </w:r>
      <w:r>
        <w:rPr>
          <w:rFonts w:eastAsia="Times New Roman" w:cs="Times New Roman"/>
          <w:szCs w:val="24"/>
        </w:rPr>
        <w:t>Εγώ θα μιλήσω για το νομοσχέδιο μόνο.</w:t>
      </w:r>
    </w:p>
    <w:p w14:paraId="35846CB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συζητάμε ένα καλό νομοσχέδιο, ένα νομοσχέδιο που σε περίοδο οικονομικής κρίσης και φτωχοποίησης έρχεται να συμπληρώσει ένα έργο που ξεκίνησε από την αρχή της θητείας της αυτή η Κυβέρνηση και αφορούσε τη στήριξη του </w:t>
      </w:r>
      <w:proofErr w:type="spellStart"/>
      <w:r>
        <w:rPr>
          <w:rFonts w:eastAsia="Times New Roman" w:cs="Times New Roman"/>
          <w:szCs w:val="24"/>
        </w:rPr>
        <w:t>καταρρέοντος</w:t>
      </w:r>
      <w:proofErr w:type="spellEnd"/>
      <w:r>
        <w:rPr>
          <w:rFonts w:eastAsia="Times New Roman" w:cs="Times New Roman"/>
          <w:szCs w:val="24"/>
        </w:rPr>
        <w:t xml:space="preserve"> δημόσιου συσ</w:t>
      </w:r>
      <w:r>
        <w:rPr>
          <w:rFonts w:eastAsia="Times New Roman" w:cs="Times New Roman"/>
          <w:szCs w:val="24"/>
        </w:rPr>
        <w:t xml:space="preserve">τήματος υγείας, κατά προτεραιότητα του δημόσιου νοσοκομείου και με ελεύθερη πρόσβαση των ανασφάλιστων πολιτών σε αυτό. Εκεί κατευθύνθηκε ο μεγάλος όγκος των γιατρών που προσλήφθηκαν και του υπόλοιπου προσωπικού. </w:t>
      </w:r>
    </w:p>
    <w:p w14:paraId="35846CB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Σήμερα που το σύστημα έχει μεγαλύτερη ευστά</w:t>
      </w:r>
      <w:r>
        <w:rPr>
          <w:rFonts w:eastAsia="Times New Roman" w:cs="Times New Roman"/>
          <w:szCs w:val="24"/>
        </w:rPr>
        <w:t xml:space="preserve">θεια, που έχει αλλάξει σιγά σιγά η εικόνα των δημόσιων νοσοκομείων, πράγμα το οποίο αισθάνονται πρώτα απ’ όλα οι εργαζόμενοι σε αυτά, αλλά και οι ασθενείς, προχωράμε στη στήριξη και αναβάθμιση της πρωτοβάθμιας φροντίδας υγείας, </w:t>
      </w:r>
      <w:r>
        <w:rPr>
          <w:rFonts w:eastAsia="Times New Roman" w:cs="Times New Roman"/>
          <w:szCs w:val="24"/>
        </w:rPr>
        <w:t xml:space="preserve">στην οποία </w:t>
      </w:r>
      <w:r>
        <w:rPr>
          <w:rFonts w:eastAsia="Times New Roman" w:cs="Times New Roman"/>
          <w:szCs w:val="24"/>
        </w:rPr>
        <w:t>πράγματι τα πρώτα</w:t>
      </w:r>
      <w:r>
        <w:rPr>
          <w:rFonts w:eastAsia="Times New Roman" w:cs="Times New Roman"/>
          <w:szCs w:val="24"/>
        </w:rPr>
        <w:t xml:space="preserve"> χρόνια της διακυβέρνησής μας υπήρξε υστέρηση. Σήμερα επιχειρούμε μία μεταρρύθμιση στην πρωτοβάθμια φροντίδα υγείας, στηρίζοντας τις ήδη υπάρχουσες δομές. Το φθινόπωρο θα προκηρυχθούν τετρακόσιες μόνιμες θέσεις γιατρών του ΕΣΥ και θα κατευθυνθούν </w:t>
      </w:r>
      <w:proofErr w:type="spellStart"/>
      <w:r>
        <w:rPr>
          <w:rFonts w:eastAsia="Times New Roman" w:cs="Times New Roman"/>
          <w:szCs w:val="24"/>
        </w:rPr>
        <w:t>στοχευμέν</w:t>
      </w:r>
      <w:r>
        <w:rPr>
          <w:rFonts w:eastAsia="Times New Roman" w:cs="Times New Roman"/>
          <w:szCs w:val="24"/>
        </w:rPr>
        <w:t>α</w:t>
      </w:r>
      <w:proofErr w:type="spellEnd"/>
      <w:r>
        <w:rPr>
          <w:rFonts w:eastAsia="Times New Roman" w:cs="Times New Roman"/>
          <w:szCs w:val="24"/>
        </w:rPr>
        <w:t xml:space="preserve"> στα κέντρα αστικού τύπου, όπως μετονομάζονται τα ΠΕΔΥ, και στα κέντρα υγείας υπαίθρου, στα οποία προβλέπεται η λειτουργία οδοντιατρικής ομάδας. Πέρα από αυτά, οικοδομούμε και ένα νέο δίκτυο δομών και υπηρεσιών γύρω από τις υφιστάμενες δομές. </w:t>
      </w:r>
    </w:p>
    <w:p w14:paraId="35846CB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Στην ουσία </w:t>
      </w:r>
      <w:r>
        <w:rPr>
          <w:rFonts w:eastAsia="Times New Roman" w:cs="Times New Roman"/>
          <w:szCs w:val="24"/>
        </w:rPr>
        <w:t>η Κυβέρνηση έρχεται να αντιμετωπίσει μια κρίσιμη θεσμική εκκρεμότητα, που υπήρχε ήδη από την εφαρμογή του εμβληματικού νόμου 1397, όπου προβλεπόταν η ανάπτυξη δημοσίων δομών πρωτοβάθμιας φροντίδας και –το υπογραμμίζω το «και- στα αστικά κέντρα. Προφανώς στ</w:t>
      </w:r>
      <w:r>
        <w:rPr>
          <w:rFonts w:eastAsia="Times New Roman" w:cs="Times New Roman"/>
          <w:szCs w:val="24"/>
        </w:rPr>
        <w:t>η συνέχεια δεν υ</w:t>
      </w:r>
      <w:r>
        <w:rPr>
          <w:rFonts w:eastAsia="Times New Roman" w:cs="Times New Roman"/>
          <w:szCs w:val="24"/>
        </w:rPr>
        <w:lastRenderedPageBreak/>
        <w:t>πήρχε πολιτική βούληση, με αποτέλεσμα ο χώρος της πρωτοβάθμιας φροντίδας να γίνει προνομιακός για να αναπτυχθεί ο ιδιωτικός τομέας.</w:t>
      </w:r>
    </w:p>
    <w:p w14:paraId="35846CB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Ναι, εμείς δεν το κρύβουμε. Είμαστε μεροληπτικά υπέρ του δημόσιου συστήματος υγείας και όλη αυτή η συζήτηση </w:t>
      </w:r>
      <w:r>
        <w:rPr>
          <w:rFonts w:eastAsia="Times New Roman" w:cs="Times New Roman"/>
          <w:szCs w:val="24"/>
        </w:rPr>
        <w:t>εδώ αυτό αναδεικνύει πολύ καθαρά θα έλεγα, δύο διαφορετικές και αποκλίνουσες αντιλήψεις. Η αφετηρία της θεσμικής παρέμβασης που επιχειρούμε σήμερα στην πρωτοβάθμια φροντίδα υγείας έγκειται στον πρωταγωνιστικό ρόλο του δημόσιου συστήματος, στην αναβάθμιση τ</w:t>
      </w:r>
      <w:r>
        <w:rPr>
          <w:rFonts w:eastAsia="Times New Roman" w:cs="Times New Roman"/>
          <w:szCs w:val="24"/>
        </w:rPr>
        <w:t>ης λειτουργίας του με συμπληρωματικό και επικουρικό τον ρόλο του ιδιωτικού τομέα.</w:t>
      </w:r>
    </w:p>
    <w:p w14:paraId="35846CB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Είναι πράγματι απορίας άξιο πώς μπορούμε να μιλάμε για κρατισμό σε μία χώρα, στην οποία το 35% με το 40% των δαπανών υγείας είναι ιδιωτικές δαπάνες, πολύ μεγαλύτερο ποσοστό δ</w:t>
      </w:r>
      <w:r>
        <w:rPr>
          <w:rFonts w:eastAsia="Times New Roman" w:cs="Times New Roman"/>
          <w:szCs w:val="24"/>
        </w:rPr>
        <w:t>ηλαδή απ’ ό,τι στις περισσότερες ευρωπαϊκές χώρες.</w:t>
      </w:r>
    </w:p>
    <w:p w14:paraId="35846CB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Ας επανέλθουμε, όμως, στη δική μας πρόταση. Δημιουργούνται, λοιπόν, νέες περιφερειακές δομές κέντρων υγείας, οι ΤΟΜΥ, οι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γείας, που απευθύνονται σε συγκεκριμένο πληθυσμό, στελεχώνονται από</w:t>
      </w:r>
      <w:r>
        <w:rPr>
          <w:rFonts w:eastAsia="Times New Roman" w:cs="Times New Roman"/>
          <w:szCs w:val="24"/>
        </w:rPr>
        <w:t xml:space="preserve"> διεπιστημονική ομάδα υ</w:t>
      </w:r>
      <w:r>
        <w:rPr>
          <w:rFonts w:eastAsia="Times New Roman" w:cs="Times New Roman"/>
          <w:szCs w:val="24"/>
        </w:rPr>
        <w:lastRenderedPageBreak/>
        <w:t>γείας που περιλαμβάνει οικογενειακούς γιατρούς και παιδίατρους, νοσηλευτές, επισκέπτες υγείας, κοινωνικούς λειτουργούς. Συνιστούν μονάδες οικογενειακής ιατρικής, με έμφαση στην προληπτική ιατρική, στη σχολική υγεία, στους εμβολιασμού</w:t>
      </w:r>
      <w:r>
        <w:rPr>
          <w:rFonts w:eastAsia="Times New Roman" w:cs="Times New Roman"/>
          <w:szCs w:val="24"/>
        </w:rPr>
        <w:t xml:space="preserve">ς, στη φροντίδα των χρονίως πασχόντων. Οι ΤΟΜΥ αποτελούν το πρώτο σημείο επαφής του πολίτη με το ΕΣΥ. Ταυτόχρονα, όμως, αναπτύσσουν εξωστρεφείς παρεμβάσεις, όπως δράσεις ενημέρωσης του πληθυσμού, επισκέψεις σε σχολεία, ΚΑΠΗ, χώρους εργασίας </w:t>
      </w:r>
      <w:r>
        <w:rPr>
          <w:rFonts w:eastAsia="Times New Roman" w:cs="Times New Roman"/>
          <w:szCs w:val="24"/>
        </w:rPr>
        <w:t>και λοιπά</w:t>
      </w:r>
      <w:r>
        <w:rPr>
          <w:rFonts w:eastAsia="Times New Roman" w:cs="Times New Roman"/>
          <w:szCs w:val="24"/>
        </w:rPr>
        <w:t xml:space="preserve">. </w:t>
      </w:r>
    </w:p>
    <w:p w14:paraId="35846CC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Κάθ</w:t>
      </w:r>
      <w:r>
        <w:rPr>
          <w:rFonts w:eastAsia="Times New Roman" w:cs="Times New Roman"/>
          <w:szCs w:val="24"/>
        </w:rPr>
        <w:t xml:space="preserve">ε πολίτης θα έχει τον δικό του οικογενειακό γιατρό, τον δικό του σύμβουλο σε θέματα υγείας, τον υπεύθυνο για τη διαχείριση και την παρακολούθηση των προβλημάτων υγείας του και τον υπεύθυνο για την τήρηση του ατομικού ηλεκτρονικού φακέλου του. </w:t>
      </w:r>
    </w:p>
    <w:p w14:paraId="35846CC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Καθιερώνεται δε διευρυμένο ωράριο λειτουργίας των </w:t>
      </w:r>
      <w:r>
        <w:rPr>
          <w:rFonts w:eastAsia="Times New Roman" w:cs="Times New Roman"/>
          <w:szCs w:val="24"/>
        </w:rPr>
        <w:t>τ</w:t>
      </w:r>
      <w:r>
        <w:rPr>
          <w:rFonts w:eastAsia="Times New Roman" w:cs="Times New Roman"/>
          <w:szCs w:val="24"/>
        </w:rPr>
        <w:t xml:space="preserve">οπικών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υ</w:t>
      </w:r>
      <w:r>
        <w:rPr>
          <w:rFonts w:eastAsia="Times New Roman" w:cs="Times New Roman"/>
          <w:szCs w:val="24"/>
        </w:rPr>
        <w:t>γείας, που θα λειτουργούν όχι μόνο το πρωί, αλλά και το απόγευμα, πράγμα που διευκολύνει τους πολίτες.</w:t>
      </w:r>
    </w:p>
    <w:p w14:paraId="35846CC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Δίνει, επίσης, ρόλο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που εκπροσωπείται στην τριμελή επιτροπή δ</w:t>
      </w:r>
      <w:r>
        <w:rPr>
          <w:rFonts w:eastAsia="Times New Roman" w:cs="Times New Roman"/>
          <w:szCs w:val="24"/>
        </w:rPr>
        <w:t xml:space="preserve">ιοίκησης των νέων δομών και </w:t>
      </w:r>
      <w:r>
        <w:rPr>
          <w:rFonts w:eastAsia="Times New Roman" w:cs="Times New Roman"/>
          <w:szCs w:val="24"/>
        </w:rPr>
        <w:lastRenderedPageBreak/>
        <w:t>μεταφέρει το κλίμα, τις ανάγκες, τις προτεραιότητες τις οποίες έχει η κοινωνία.</w:t>
      </w:r>
    </w:p>
    <w:p w14:paraId="35846CC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Για πρώτη φορά, επίσης, εισάγεται η έννοια της δημόσιας λογοδοσίας και του κοινωνικού ελέγχου των μονάδων πρωτοβάθμιας φροντίδας υγείας. </w:t>
      </w:r>
    </w:p>
    <w:p w14:paraId="35846CC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Δημιουργού</w:t>
      </w:r>
      <w:r>
        <w:rPr>
          <w:rFonts w:eastAsia="Times New Roman" w:cs="Times New Roman"/>
          <w:szCs w:val="24"/>
        </w:rPr>
        <w:t>νται κεντρικά διαγνωστικά εργαστήρια, παράλληλα με τα υπάρχοντα, με αντικείμενο τις ειδικές εξετάσεις –</w:t>
      </w:r>
      <w:proofErr w:type="spellStart"/>
      <w:r>
        <w:rPr>
          <w:rFonts w:eastAsia="Times New Roman" w:cs="Times New Roman"/>
          <w:szCs w:val="24"/>
        </w:rPr>
        <w:t>ορμονολογικές</w:t>
      </w:r>
      <w:proofErr w:type="spellEnd"/>
      <w:r>
        <w:rPr>
          <w:rFonts w:eastAsia="Times New Roman" w:cs="Times New Roman"/>
          <w:szCs w:val="24"/>
        </w:rPr>
        <w:t xml:space="preserve"> κ.λπ.- όπου οι πολίτες με ηλεκτρονικό τρόπο και χωρίς ταλαιπωρία θα παίρνουν τα αποτελέσματα των εξετάσεών τους. </w:t>
      </w:r>
    </w:p>
    <w:p w14:paraId="35846CC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Τελειώνοντας, επειδή ειπώ</w:t>
      </w:r>
      <w:r>
        <w:rPr>
          <w:rFonts w:eastAsia="Times New Roman" w:cs="Times New Roman"/>
          <w:szCs w:val="24"/>
        </w:rPr>
        <w:t xml:space="preserve">θηκαν εδώ διάφορα, λέω ότι ο σχεδιασμός αυτός είναι σοβαρός, δεν είναι σχεδιασμός επί </w:t>
      </w:r>
      <w:proofErr w:type="spellStart"/>
      <w:r>
        <w:rPr>
          <w:rFonts w:eastAsia="Times New Roman" w:cs="Times New Roman"/>
          <w:szCs w:val="24"/>
        </w:rPr>
        <w:t>χάρτου</w:t>
      </w:r>
      <w:proofErr w:type="spellEnd"/>
      <w:r>
        <w:rPr>
          <w:rFonts w:eastAsia="Times New Roman" w:cs="Times New Roman"/>
          <w:szCs w:val="24"/>
        </w:rPr>
        <w:t xml:space="preserve">, για δύο λόγους: </w:t>
      </w:r>
    </w:p>
    <w:p w14:paraId="35846CC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Πρώτον, διότι προβλέπεται η στελέχωσή του με πρόσληψη τριών χιλιάδων υπαλλήλων, από τους οποίους χίλιοι τριακόσιοι γιατροί και παιδίατροι, με απο</w:t>
      </w:r>
      <w:r>
        <w:rPr>
          <w:rFonts w:eastAsia="Times New Roman" w:cs="Times New Roman"/>
          <w:szCs w:val="24"/>
        </w:rPr>
        <w:t xml:space="preserve">δοχές επιμελητή Α΄, πράγμα που βοηθά στην ανάσχεση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w:t>
      </w:r>
    </w:p>
    <w:p w14:paraId="35846CC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Δεύτερον, γιατί έχει επίσης εξασφαλιστεί η χρηματοδότηση του συστήματος υγείας στα πρώτα τέσσερα χρόνια με ευρωπαϊκούς πόρους στην αρχή κατά 100% και στη συνέχεια και </w:t>
      </w:r>
      <w:r>
        <w:rPr>
          <w:rFonts w:eastAsia="Times New Roman" w:cs="Times New Roman"/>
          <w:szCs w:val="24"/>
        </w:rPr>
        <w:lastRenderedPageBreak/>
        <w:t>σταδιακά από εθνικούς</w:t>
      </w:r>
      <w:r>
        <w:rPr>
          <w:rFonts w:eastAsia="Times New Roman" w:cs="Times New Roman"/>
          <w:szCs w:val="24"/>
        </w:rPr>
        <w:t xml:space="preserve"> πόρους. Το θέμα αυτό νομίζω ότι έχει αναπτυχθεί σοβαρά από τον Υπουργό τον κ. </w:t>
      </w:r>
      <w:proofErr w:type="spellStart"/>
      <w:r>
        <w:rPr>
          <w:rFonts w:eastAsia="Times New Roman" w:cs="Times New Roman"/>
          <w:szCs w:val="24"/>
        </w:rPr>
        <w:t>Χαρίτση</w:t>
      </w:r>
      <w:proofErr w:type="spellEnd"/>
      <w:r>
        <w:rPr>
          <w:rFonts w:eastAsia="Times New Roman" w:cs="Times New Roman"/>
          <w:szCs w:val="24"/>
        </w:rPr>
        <w:t xml:space="preserve">. Ειπώθηκε ότι 126 εκατομμύρια ευρώ έχουν δεσμευτεί ήδη για την παρούσα μεταρρύθμιση. </w:t>
      </w:r>
    </w:p>
    <w:p w14:paraId="35846CC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Συνάδελφοι, σας καλώ να υπερψηφίσουμε την εμβληματική αυτή μεταρρύθμιση της πρωτοβά</w:t>
      </w:r>
      <w:r>
        <w:rPr>
          <w:rFonts w:eastAsia="Times New Roman" w:cs="Times New Roman"/>
          <w:szCs w:val="24"/>
        </w:rPr>
        <w:t>θμιας φροντίδας υγείας.</w:t>
      </w:r>
    </w:p>
    <w:p w14:paraId="35846CC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35846CCA"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846CC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την κ. </w:t>
      </w:r>
      <w:proofErr w:type="spellStart"/>
      <w:r>
        <w:rPr>
          <w:rFonts w:eastAsia="Times New Roman" w:cs="Times New Roman"/>
          <w:szCs w:val="24"/>
        </w:rPr>
        <w:t>Βαγιωνάκη</w:t>
      </w:r>
      <w:proofErr w:type="spellEnd"/>
      <w:r>
        <w:rPr>
          <w:rFonts w:eastAsia="Times New Roman" w:cs="Times New Roman"/>
          <w:szCs w:val="24"/>
        </w:rPr>
        <w:t xml:space="preserve">. </w:t>
      </w:r>
    </w:p>
    <w:p w14:paraId="35846CC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των Ανεξάρτητων Ελλήνων κ. Λαζαρίδης.</w:t>
      </w:r>
    </w:p>
    <w:p w14:paraId="35846CC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w:t>
      </w:r>
      <w:r>
        <w:rPr>
          <w:rFonts w:eastAsia="Times New Roman" w:cs="Times New Roman"/>
          <w:szCs w:val="24"/>
        </w:rPr>
        <w:t xml:space="preserve">ευχαριστώ πολύ, κύριε Πρόεδρε. </w:t>
      </w:r>
    </w:p>
    <w:p w14:paraId="35846CC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Σε μια κοινωνία, δ</w:t>
      </w:r>
      <w:r>
        <w:rPr>
          <w:rFonts w:eastAsia="Times New Roman" w:cs="Times New Roman"/>
          <w:szCs w:val="24"/>
        </w:rPr>
        <w:t>ύ</w:t>
      </w:r>
      <w:r>
        <w:rPr>
          <w:rFonts w:eastAsia="Times New Roman" w:cs="Times New Roman"/>
          <w:szCs w:val="24"/>
        </w:rPr>
        <w:t>ο είναι οι πιο ευαίσθητοι τομείς στη λειτουργία της που άπτονται της ζωής των ανθρώπων αυτής της κοινωνίας. Είναι η υγεία και η παιδεία. Αυτά τα δύο κόμματα τα οποία κυβέρνησαν για σαράντα χρόνια τον τόπο,</w:t>
      </w:r>
      <w:r>
        <w:rPr>
          <w:rFonts w:eastAsia="Times New Roman" w:cs="Times New Roman"/>
          <w:szCs w:val="24"/>
        </w:rPr>
        <w:t xml:space="preserve"> πήραν κάτω από τη βάση και στα δύο. </w:t>
      </w:r>
    </w:p>
    <w:p w14:paraId="35846CC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Ακούγαμε προηγουμένως που φώναζαν και προσπαθούσαν να δημιουργήσουν εντυπώσεις, χωρίς κανένα απολύτως επιχείρημα. Ποια ήταν η ευαισθησία αυτών των δ</w:t>
      </w:r>
      <w:r>
        <w:rPr>
          <w:rFonts w:eastAsia="Times New Roman" w:cs="Times New Roman"/>
          <w:szCs w:val="24"/>
        </w:rPr>
        <w:t>ύ</w:t>
      </w:r>
      <w:r>
        <w:rPr>
          <w:rFonts w:eastAsia="Times New Roman" w:cs="Times New Roman"/>
          <w:szCs w:val="24"/>
        </w:rPr>
        <w:t>ο κομμάτων; Μιλώ για τα πέντε χρόνια που κυβέρνησαν στην κρίση. Πρώτο</w:t>
      </w:r>
      <w:r>
        <w:rPr>
          <w:rFonts w:eastAsia="Times New Roman" w:cs="Times New Roman"/>
          <w:szCs w:val="24"/>
        </w:rPr>
        <w:t>ν, έκλεισαν διακόσια πενήντα σχολεία. Ξεκινώ από εκεί γιατί δεν πρόλαβα να γραφτώ χθες στους ομιλητές. Ένα λεπτό μόνο θα χρειαστώ γι’ αυτό.</w:t>
      </w:r>
    </w:p>
    <w:p w14:paraId="35846CD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και το ΠΑΣΟΚ, λοιπόν, έκλεισαν διακόσια πενήντα σχολεία στα πέντε χρόνια της κρίσης. Αυτό είναι το </w:t>
      </w:r>
      <w:r>
        <w:rPr>
          <w:rFonts w:eastAsia="Times New Roman" w:cs="Times New Roman"/>
          <w:szCs w:val="24"/>
        </w:rPr>
        <w:t>πρώτο. Δεύτερον, δ</w:t>
      </w:r>
      <w:r>
        <w:rPr>
          <w:rFonts w:eastAsia="Times New Roman" w:cs="Times New Roman"/>
          <w:szCs w:val="24"/>
        </w:rPr>
        <w:t>ύ</w:t>
      </w:r>
      <w:r>
        <w:rPr>
          <w:rFonts w:eastAsia="Times New Roman" w:cs="Times New Roman"/>
          <w:szCs w:val="24"/>
        </w:rPr>
        <w:t xml:space="preserve">ο ήταν οι μαύρες χρονιές στην παιδεία στην πατρίδα </w:t>
      </w:r>
      <w:r>
        <w:rPr>
          <w:rFonts w:eastAsia="Times New Roman" w:cs="Times New Roman"/>
          <w:szCs w:val="24"/>
        </w:rPr>
        <w:t xml:space="preserve">μας, στις οποίες </w:t>
      </w:r>
      <w:r>
        <w:rPr>
          <w:rFonts w:eastAsia="Times New Roman" w:cs="Times New Roman"/>
          <w:szCs w:val="24"/>
        </w:rPr>
        <w:t xml:space="preserve">οι μαθητές </w:t>
      </w:r>
      <w:r>
        <w:rPr>
          <w:rFonts w:eastAsia="Times New Roman" w:cs="Times New Roman"/>
          <w:szCs w:val="24"/>
        </w:rPr>
        <w:t xml:space="preserve">δεν είχαν </w:t>
      </w:r>
      <w:r>
        <w:rPr>
          <w:rFonts w:eastAsia="Times New Roman" w:cs="Times New Roman"/>
          <w:szCs w:val="24"/>
        </w:rPr>
        <w:t>βιβλία, το 1946, όταν η Ελλάδα είχε δ</w:t>
      </w:r>
      <w:r>
        <w:rPr>
          <w:rFonts w:eastAsia="Times New Roman" w:cs="Times New Roman"/>
          <w:szCs w:val="24"/>
        </w:rPr>
        <w:t>ύ</w:t>
      </w:r>
      <w:r>
        <w:rPr>
          <w:rFonts w:eastAsia="Times New Roman" w:cs="Times New Roman"/>
          <w:szCs w:val="24"/>
        </w:rPr>
        <w:t>ο χρόνια που βγήκε από τον πόλεμο και ήταν μέσα στην καρδιά του Εμφυλίου Πολέμου και το 2011 με Υπουργό Παιδεί</w:t>
      </w:r>
      <w:r>
        <w:rPr>
          <w:rFonts w:eastAsia="Times New Roman" w:cs="Times New Roman"/>
          <w:szCs w:val="24"/>
        </w:rPr>
        <w:t>ας την κ</w:t>
      </w:r>
      <w:r>
        <w:rPr>
          <w:rFonts w:eastAsia="Times New Roman" w:cs="Times New Roman"/>
          <w:szCs w:val="24"/>
        </w:rPr>
        <w:t>.</w:t>
      </w:r>
      <w:r>
        <w:rPr>
          <w:rFonts w:eastAsia="Times New Roman" w:cs="Times New Roman"/>
          <w:szCs w:val="24"/>
        </w:rPr>
        <w:t xml:space="preserve"> Διαμαντοπούλου. </w:t>
      </w:r>
    </w:p>
    <w:p w14:paraId="35846CD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Αυτές τις δ</w:t>
      </w:r>
      <w:r>
        <w:rPr>
          <w:rFonts w:eastAsia="Times New Roman" w:cs="Times New Roman"/>
          <w:szCs w:val="24"/>
        </w:rPr>
        <w:t>ύ</w:t>
      </w:r>
      <w:r>
        <w:rPr>
          <w:rFonts w:eastAsia="Times New Roman" w:cs="Times New Roman"/>
          <w:szCs w:val="24"/>
        </w:rPr>
        <w:t xml:space="preserve">ο χρονιές, οι μαθητές έμειναν χωρίς βιβλία και το 2011 τρέχαμε –γιατί γονιός είμαι κι εγώ και έχω το παιδί μου και εγώ σε δημόσιο σχολείο, όπως οι περισσότεροι εξ ημών- και βγάζαμε φωτοτυπίες για να εξασφαλίσουμε στα </w:t>
      </w:r>
      <w:r>
        <w:rPr>
          <w:rFonts w:eastAsia="Times New Roman" w:cs="Times New Roman"/>
          <w:szCs w:val="24"/>
        </w:rPr>
        <w:t xml:space="preserve">παιδιά μας βιβλία για να διαβάσουν. Αυτή ήταν η ευαισθησία τους, συνάδελφοι. </w:t>
      </w:r>
    </w:p>
    <w:p w14:paraId="35846CD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τώρα το θέμα της υγείας, θα σας πω τι έχει γίνει πάνω στη Θεσσαλονίκη. Έκλεισαν το Νοσοκομείο </w:t>
      </w:r>
      <w:r>
        <w:rPr>
          <w:rFonts w:eastAsia="Times New Roman" w:cs="Times New Roman"/>
          <w:szCs w:val="24"/>
        </w:rPr>
        <w:t>«</w:t>
      </w:r>
      <w:r>
        <w:rPr>
          <w:rFonts w:eastAsia="Times New Roman" w:cs="Times New Roman"/>
          <w:szCs w:val="24"/>
        </w:rPr>
        <w:t>ΠΑΝΑΓΙΑ</w:t>
      </w:r>
      <w:r>
        <w:rPr>
          <w:rFonts w:eastAsia="Times New Roman" w:cs="Times New Roman"/>
          <w:szCs w:val="24"/>
        </w:rPr>
        <w:t>»</w:t>
      </w:r>
      <w:r>
        <w:rPr>
          <w:rFonts w:eastAsia="Times New Roman" w:cs="Times New Roman"/>
          <w:szCs w:val="24"/>
        </w:rPr>
        <w:t>, το οποίο ήταν στολίδι για τη Θεσσαλονίκη. Όσον αφορά το κόστος</w:t>
      </w:r>
      <w:r>
        <w:rPr>
          <w:rFonts w:eastAsia="Times New Roman" w:cs="Times New Roman"/>
          <w:szCs w:val="24"/>
        </w:rPr>
        <w:t xml:space="preserve"> λειτουργίας, το κόστος ανά εξιτήριο ασθενούς ήταν στο ένα τρίτο από τον μέσο όρο και δεν υπήρχε καμμία απολύτως καταγγελία για χρηματισμό γιατρού. Το έκλεισαν το νοσοκομείο.</w:t>
      </w:r>
    </w:p>
    <w:p w14:paraId="35846CD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Το Νοσοκομείο </w:t>
      </w:r>
      <w:r>
        <w:rPr>
          <w:rFonts w:eastAsia="Times New Roman" w:cs="Times New Roman"/>
          <w:szCs w:val="24"/>
        </w:rPr>
        <w:t>«</w:t>
      </w:r>
      <w:r>
        <w:rPr>
          <w:rFonts w:eastAsia="Times New Roman" w:cs="Times New Roman"/>
          <w:szCs w:val="24"/>
        </w:rPr>
        <w:t>ΑΓΙΟΣ ΔΗΜΗΤΡΙΟΣ</w:t>
      </w:r>
      <w:r>
        <w:rPr>
          <w:rFonts w:eastAsia="Times New Roman" w:cs="Times New Roman"/>
          <w:szCs w:val="24"/>
        </w:rPr>
        <w:t>»</w:t>
      </w:r>
      <w:r>
        <w:rPr>
          <w:rFonts w:eastAsia="Times New Roman" w:cs="Times New Roman"/>
          <w:szCs w:val="24"/>
        </w:rPr>
        <w:t xml:space="preserve"> το είχαν εγκαταλείψει εντελώς. Έπεφταν οι σοβάδες. Πήγα μια φορά κι εγώ να εξετασθώ εκεί και τρόμαξα πραγματικά. Δηλαδή, με έπιασε κατάθλιψη για το πού άφησαν να καταντήσει το νοσοκομείο. Μ</w:t>
      </w:r>
      <w:r>
        <w:rPr>
          <w:rFonts w:eastAsia="Times New Roman" w:cs="Times New Roman"/>
          <w:szCs w:val="24"/>
        </w:rPr>
        <w:t>ε</w:t>
      </w:r>
      <w:r>
        <w:rPr>
          <w:rFonts w:eastAsia="Times New Roman" w:cs="Times New Roman"/>
          <w:szCs w:val="24"/>
        </w:rPr>
        <w:t xml:space="preserve"> αυτόν τον τρόπο έστελναν τους ασθενείς στα ιδιωτικά νοσηλευτήρια</w:t>
      </w:r>
      <w:r>
        <w:rPr>
          <w:rFonts w:eastAsia="Times New Roman" w:cs="Times New Roman"/>
          <w:szCs w:val="24"/>
        </w:rPr>
        <w:t xml:space="preserve">, τα οποία ξέρετε πώς χρεώνανε. Δεν χρειάζεται να το πούμε εδώ και να το αναλύσουμε, γιατί δεν έχουμε και τον χρόνο. </w:t>
      </w:r>
    </w:p>
    <w:p w14:paraId="35846CD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Το Νοσοκομείο </w:t>
      </w:r>
      <w:r>
        <w:rPr>
          <w:rFonts w:eastAsia="Times New Roman" w:cs="Times New Roman"/>
          <w:szCs w:val="24"/>
        </w:rPr>
        <w:t>«</w:t>
      </w:r>
      <w:r>
        <w:rPr>
          <w:rFonts w:eastAsia="Times New Roman" w:cs="Times New Roman"/>
          <w:szCs w:val="24"/>
        </w:rPr>
        <w:t>ΠΑΠΑΓΕΩΡΓΙΟΥ</w:t>
      </w:r>
      <w:r>
        <w:rPr>
          <w:rFonts w:eastAsia="Times New Roman" w:cs="Times New Roman"/>
          <w:szCs w:val="24"/>
        </w:rPr>
        <w:t>»</w:t>
      </w:r>
      <w:r>
        <w:rPr>
          <w:rFonts w:eastAsia="Times New Roman" w:cs="Times New Roman"/>
          <w:szCs w:val="24"/>
        </w:rPr>
        <w:t xml:space="preserve"> στη Θεσσαλονίκη το έφτασαν στα πρόθυρα του κλεισίματος. </w:t>
      </w:r>
    </w:p>
    <w:p w14:paraId="35846CD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Κύριε Υπουργέ, οι οφειλές από το 2012 ήταν 240 εκατο</w:t>
      </w:r>
      <w:r>
        <w:rPr>
          <w:rFonts w:eastAsia="Times New Roman" w:cs="Times New Roman"/>
          <w:szCs w:val="24"/>
        </w:rPr>
        <w:t xml:space="preserve">μμύρια ευρώ. Το 2012 δεν κυβερνούσε αυτή η Κυβέρνηση. Ήταν 240 εκατομμύρια ευρώ! Επίτηδες το άφηναν ή για να κλείσει ή για να υπολειτουργεί, ενώ αυτό το νοσοκομείο εξυπηρετεί πάρα </w:t>
      </w:r>
      <w:r>
        <w:rPr>
          <w:rFonts w:eastAsia="Times New Roman" w:cs="Times New Roman"/>
          <w:szCs w:val="24"/>
        </w:rPr>
        <w:lastRenderedPageBreak/>
        <w:t>πολύ κόσμο και από τη Θεσσαλονίκη, αλλά και από τους όμορους νομούς.</w:t>
      </w:r>
    </w:p>
    <w:p w14:paraId="35846CD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Πριν απ</w:t>
      </w:r>
      <w:r>
        <w:rPr>
          <w:rFonts w:eastAsia="Times New Roman" w:cs="Times New Roman"/>
          <w:szCs w:val="24"/>
        </w:rPr>
        <w:t>ό μερικούς μήνες, λοιπόν, πλήρωσε αυτή η Κυβέρνηση πάνω από 70-80 εκατομμύρια ευρώ και δεν μπορεί κανείς να κατηγορήσει το νοσοκομείο για κακή διαχείριση, γιατί 70 εκατομμύρια ευρώ ήταν οι οφειλές του νοσοκομείου στους προμηθευτές. Άρα είχε 170 εκατομμύρια</w:t>
      </w:r>
      <w:r>
        <w:rPr>
          <w:rFonts w:eastAsia="Times New Roman" w:cs="Times New Roman"/>
          <w:szCs w:val="24"/>
        </w:rPr>
        <w:t xml:space="preserve"> θετικό αποτέλεσμα. Γιατί το άφηναν να κλείσει; Γιατί του δημιουργούσαν αυτά τα προβλήματα; Επειδή αυτός ήταν ο στόχος  τους. Αυτή είναι η φιλοσοφία ακριβώς του νεοφιλελευθερισμού, γιατί το κόμμα της Νέας Δημοκρατίας έχει φύγει από τις ρίζες του, από εκεί </w:t>
      </w:r>
      <w:r>
        <w:rPr>
          <w:rFonts w:eastAsia="Times New Roman" w:cs="Times New Roman"/>
          <w:szCs w:val="24"/>
        </w:rPr>
        <w:t xml:space="preserve">που ήταν η ιδεολογία που έβαλε ο Καραμανλής, δηλαδή η ιδεολογία του ριζοσπαστικού φιλελευθερισμού και πέρασε στον νεοφιλελευθερισμό. </w:t>
      </w:r>
    </w:p>
    <w:p w14:paraId="35846CD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Ανέφεραν για διάφορες περιοχές της Αττικής, αλλά και για άλλες πόλεις, ότι εκεί δεν έγινε κέντρο υγείας, εκεί δεν έγινε το</w:t>
      </w:r>
      <w:r>
        <w:rPr>
          <w:rFonts w:eastAsia="Times New Roman" w:cs="Times New Roman"/>
          <w:szCs w:val="24"/>
        </w:rPr>
        <w:t xml:space="preserve"> ένα, εκεί δεν έγινε το άλλο. Σαράντα χρόνια κυβερνούσαν. Αυτή η Κυβέρνηση έχει δυόμισι χρόνια που κυβερνά και μάλιστα δυόμισι χρόνια μέσα σε κρίση. Σαράντα χρόνια κυβερνούσαν, είχαν τα ταμεία στην αρχή γεμάτα και από παντού έπαιρναν. Και τι έκαναν; </w:t>
      </w:r>
      <w:r>
        <w:rPr>
          <w:rFonts w:eastAsia="Times New Roman" w:cs="Times New Roman"/>
          <w:szCs w:val="24"/>
        </w:rPr>
        <w:lastRenderedPageBreak/>
        <w:t>Τίποτα</w:t>
      </w:r>
      <w:r>
        <w:rPr>
          <w:rFonts w:eastAsia="Times New Roman" w:cs="Times New Roman"/>
          <w:szCs w:val="24"/>
        </w:rPr>
        <w:t>. Μόνο προβλήματα υπήρχαν. Και έρχονται τώρα και κατηγορούν και κουνούν το δάκτυλο σ</w:t>
      </w:r>
      <w:r>
        <w:rPr>
          <w:rFonts w:eastAsia="Times New Roman" w:cs="Times New Roman"/>
          <w:szCs w:val="24"/>
        </w:rPr>
        <w:t>ε</w:t>
      </w:r>
      <w:r>
        <w:rPr>
          <w:rFonts w:eastAsia="Times New Roman" w:cs="Times New Roman"/>
          <w:szCs w:val="24"/>
        </w:rPr>
        <w:t xml:space="preserve"> αυτή την Κυβέρνηση γιατί δεν έχει κάνει όλα αυτά τα οποία δεν έκαναν αυτοί στα τόσα χρόνια. Δηλαδή, αυτή είναι η ευαισθησία τους. </w:t>
      </w:r>
    </w:p>
    <w:p w14:paraId="35846CD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Για τον σημαιοφόρο πεί</w:t>
      </w:r>
      <w:r>
        <w:rPr>
          <w:rFonts w:eastAsia="Times New Roman" w:cs="Times New Roman"/>
          <w:szCs w:val="24"/>
        </w:rPr>
        <w:t>τε μας.</w:t>
      </w:r>
    </w:p>
    <w:p w14:paraId="35846CD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Θα σας πω και γι’ αυτό. Προσέξτε, θα σας πω για τον φερετζέ της αριστείας, χωρίς να υποτιμώ την αριστεία. Αυτοί που επικαλούνται πολύ την αριστεία το κάνουν για να κρύψουν τη μετριότητά τους. Όταν κάποιος είναι άριστος δεν χρειά</w:t>
      </w:r>
      <w:r>
        <w:rPr>
          <w:rFonts w:eastAsia="Times New Roman" w:cs="Times New Roman"/>
          <w:szCs w:val="24"/>
        </w:rPr>
        <w:t xml:space="preserve">ζεται να επικαλείται συνεχώς την αριστεία. </w:t>
      </w:r>
    </w:p>
    <w:p w14:paraId="35846CD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Συμφωνείτε, λοιπόν; </w:t>
      </w:r>
    </w:p>
    <w:p w14:paraId="35846CD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Από κόμπλεξ συνήθως επικαλούνται κάποιοι κάτι, όταν τους λείπει. </w:t>
      </w:r>
    </w:p>
    <w:p w14:paraId="35846CD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Το να επιβραβεύεται είναι καλό; </w:t>
      </w:r>
    </w:p>
    <w:p w14:paraId="35846CD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 ανέβετε στο Βήμ</w:t>
      </w:r>
      <w:r>
        <w:rPr>
          <w:rFonts w:eastAsia="Times New Roman" w:cs="Times New Roman"/>
          <w:szCs w:val="24"/>
        </w:rPr>
        <w:t xml:space="preserve">α, κύριε συνάδελφε, όταν θα έρθει η ώρα σας και να αναπτύξετε τα επιχειρήματά σας. Εγώ δεν διέκοψα κανέναν όσο ήταν πάνω στο Βήμα. </w:t>
      </w:r>
    </w:p>
    <w:p w14:paraId="35846CDE"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 xml:space="preserve">ΑΣ </w:t>
      </w:r>
      <w:r>
        <w:rPr>
          <w:rFonts w:eastAsia="Times New Roman" w:cs="Times New Roman"/>
          <w:b/>
          <w:szCs w:val="24"/>
        </w:rPr>
        <w:t>ΦΩΤΗΛΑΣ:</w:t>
      </w:r>
      <w:r>
        <w:rPr>
          <w:rFonts w:eastAsia="Times New Roman" w:cs="Times New Roman"/>
          <w:szCs w:val="24"/>
        </w:rPr>
        <w:t xml:space="preserve"> Έχετε δίκιο και ζητώ συγγνώμη.</w:t>
      </w:r>
    </w:p>
    <w:p w14:paraId="35846CD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Θα ήθελα να πω τώρα κάτι το οποίο συνέβη τώρα, το 2017, </w:t>
      </w:r>
      <w:r>
        <w:rPr>
          <w:rFonts w:eastAsia="Times New Roman" w:cs="Times New Roman"/>
          <w:szCs w:val="24"/>
        </w:rPr>
        <w:t xml:space="preserve">στο Νοσοκομείο </w:t>
      </w:r>
      <w:r>
        <w:rPr>
          <w:rFonts w:eastAsia="Times New Roman" w:cs="Times New Roman"/>
          <w:szCs w:val="24"/>
        </w:rPr>
        <w:t>«</w:t>
      </w:r>
      <w:r>
        <w:rPr>
          <w:rFonts w:eastAsia="Times New Roman" w:cs="Times New Roman"/>
          <w:szCs w:val="24"/>
        </w:rPr>
        <w:t>ΘΕΑΓΕΝΕΙΟ</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στη Θεσσαλονίκη, το οποίο τόσα χρόνια δεν μπόρεσαν οι προηγούμενες κυβερνήσεις να δώσουν τα περιθώρια να συμβεί. </w:t>
      </w:r>
    </w:p>
    <w:p w14:paraId="35846CE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w:t>
      </w:r>
      <w:r>
        <w:rPr>
          <w:rFonts w:eastAsia="Times New Roman" w:cs="Times New Roman"/>
          <w:szCs w:val="24"/>
        </w:rPr>
        <w:t>ΘΕΑΓΕΝΕΙΟ</w:t>
      </w:r>
      <w:r>
        <w:rPr>
          <w:rFonts w:eastAsia="Times New Roman" w:cs="Times New Roman"/>
          <w:szCs w:val="24"/>
        </w:rPr>
        <w:t>»</w:t>
      </w:r>
      <w:r>
        <w:rPr>
          <w:rFonts w:eastAsia="Times New Roman" w:cs="Times New Roman"/>
          <w:szCs w:val="24"/>
        </w:rPr>
        <w:t xml:space="preserve"> απέσπασε το πρώτο βραβείο σε διεθνή διαγωνισμό που διενεργήθηκε στις ΗΠΑ. Μιλάμε για τη </w:t>
      </w:r>
      <w:proofErr w:type="spellStart"/>
      <w:r>
        <w:rPr>
          <w:rFonts w:eastAsia="Times New Roman" w:cs="Times New Roman"/>
          <w:szCs w:val="24"/>
        </w:rPr>
        <w:t>θωρακοχειρου</w:t>
      </w:r>
      <w:r>
        <w:rPr>
          <w:rFonts w:eastAsia="Times New Roman" w:cs="Times New Roman"/>
          <w:szCs w:val="24"/>
        </w:rPr>
        <w:t>ργική</w:t>
      </w:r>
      <w:proofErr w:type="spellEnd"/>
      <w:r>
        <w:rPr>
          <w:rFonts w:eastAsia="Times New Roman" w:cs="Times New Roman"/>
          <w:szCs w:val="24"/>
        </w:rPr>
        <w:t xml:space="preserve"> κλινική του </w:t>
      </w:r>
      <w:r>
        <w:rPr>
          <w:rFonts w:eastAsia="Times New Roman" w:cs="Times New Roman"/>
          <w:szCs w:val="24"/>
        </w:rPr>
        <w:t>Νοσοκομείου «</w:t>
      </w:r>
      <w:r>
        <w:rPr>
          <w:rFonts w:eastAsia="Times New Roman" w:cs="Times New Roman"/>
          <w:szCs w:val="24"/>
        </w:rPr>
        <w:t>ΘΕΑΓΕΝΕΙΟΥ</w:t>
      </w:r>
      <w:r>
        <w:rPr>
          <w:rFonts w:eastAsia="Times New Roman" w:cs="Times New Roman"/>
          <w:szCs w:val="24"/>
        </w:rPr>
        <w:t>»</w:t>
      </w:r>
      <w:r>
        <w:rPr>
          <w:rFonts w:eastAsia="Times New Roman" w:cs="Times New Roman"/>
          <w:szCs w:val="24"/>
        </w:rPr>
        <w:t xml:space="preserve">. Εν μέσω κρίσεως, τώρα είχαμε αυτό το αποτέλεσμα. </w:t>
      </w:r>
    </w:p>
    <w:p w14:paraId="35846CE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οι αλλαγές, οι τομές και οι μεταρρυθμίσεις που προωθούνται κρίνονται ως εξαιρετικά επιτακτικές για το πολύπαθο δημόσιο σύστημα υγείας, το οποίο βρισκόταν επί πολλά χρόνια σε συνθήκες ανυποληψίας –και προφανώς όχι τυχαία- σε συ</w:t>
      </w:r>
      <w:r>
        <w:rPr>
          <w:rFonts w:eastAsia="Times New Roman" w:cs="Times New Roman"/>
          <w:szCs w:val="24"/>
        </w:rPr>
        <w:t xml:space="preserve">νθήκες κατάλληλες και πεδίο πρόσφορο για συναλλαγές που εξετάζονται άλλωστε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της Βουλής.</w:t>
      </w:r>
    </w:p>
    <w:p w14:paraId="35846CE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Γι’ αυτόν τον λόγο χαιρετίζουμε τις παρεμβάσεις του Υπουργείου Υγείας, καθώς περιλαμβάνουν τομές σημαντικές που οργανώνουν το πρωτοβάθμιο σύστη</w:t>
      </w:r>
      <w:r>
        <w:rPr>
          <w:rFonts w:eastAsia="Times New Roman" w:cs="Times New Roman"/>
          <w:szCs w:val="24"/>
        </w:rPr>
        <w:t>μα υγείας προς όφελος της οικογένειας και εν γένει των πολιτών. Ας δούμε, λοιπόν, με ποιον τρόπο.</w:t>
      </w:r>
    </w:p>
    <w:p w14:paraId="35846CE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Ανασυγκροτείται η δημόσια πρωτοβάθμια φροντίδα υγείας σε ένα ανθρωποκεντρικό μοντέλο παροχής υπηρεσιών με </w:t>
      </w:r>
      <w:r>
        <w:rPr>
          <w:rFonts w:eastAsia="Times New Roman" w:cs="Times New Roman"/>
          <w:szCs w:val="24"/>
        </w:rPr>
        <w:lastRenderedPageBreak/>
        <w:t>την τοποθέτηση του οικογενειακού γιατρού, τη δημιουρ</w:t>
      </w:r>
      <w:r>
        <w:rPr>
          <w:rFonts w:eastAsia="Times New Roman" w:cs="Times New Roman"/>
          <w:szCs w:val="24"/>
        </w:rPr>
        <w:t xml:space="preserve">γία τοπικών μονάδων υγείας με εγγεγραμμένο πληθυσμό ευθύνης και την εφαρμογή ενός συστήματος παραπομπών προς εξειδικευμένους γιατρούς και νοσοκομεία. </w:t>
      </w:r>
    </w:p>
    <w:p w14:paraId="35846CE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Ο ρόλος των υφιστάμενων δομών πρωτοβάθμιας περίθαλψης, οι οποίες εφεξής ονομάζονται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κατο</w:t>
      </w:r>
      <w:r>
        <w:rPr>
          <w:rFonts w:eastAsia="Times New Roman" w:cs="Times New Roman"/>
          <w:szCs w:val="24"/>
        </w:rPr>
        <w:t xml:space="preserve">χυρώνεται και ενισχύεται, ενώ προβλέπεται ειδική μέριμνα για την αναβάθμιση των εργαστηρίων τους. Διαθέτουν γιατρούς σχεδόν όλων των ειδικοτήτων προκειμένου να παρέχουν εξειδικευμένη φροντίδα για ασθενείς που είτε απευθύνονται αυτοβούλως σε όλα αυτά, είτε </w:t>
      </w:r>
      <w:r>
        <w:rPr>
          <w:rFonts w:eastAsia="Times New Roman" w:cs="Times New Roman"/>
          <w:szCs w:val="24"/>
        </w:rPr>
        <w:t xml:space="preserve">παραπέμπονται από τις τοπικές μονάδες. </w:t>
      </w:r>
    </w:p>
    <w:p w14:paraId="35846CE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Παράλληλα, δημιουργούνται νέες αποκεντρωμένες δομές, περιφερειακές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 xml:space="preserve">γείας, οι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 xml:space="preserve">γείας, που απευθύνονται σε συγκεκριμένο πληθυσμό, στελεχώνονται από οικογενειακούς γιατρούς και παιδιάτρους, </w:t>
      </w:r>
      <w:r>
        <w:rPr>
          <w:rFonts w:eastAsia="Times New Roman" w:cs="Times New Roman"/>
          <w:szCs w:val="24"/>
        </w:rPr>
        <w:t>νοσηλευτές, επισκέπτες υγείας, κοινωνικούς λειτουργούς. Στόχος είναι να αναπτυχθεί κάτι νέο στο Εθνικό Σύστημα Υγείας, καθότι συνιστούν μονάδες οικογενειακής ιατρικής με έμφαση στην προληπτική ιατρική, στη σχολική υγεία, στους εμβολιασμούς, δηλαδή στη συνε</w:t>
      </w:r>
      <w:r>
        <w:rPr>
          <w:rFonts w:eastAsia="Times New Roman" w:cs="Times New Roman"/>
          <w:szCs w:val="24"/>
        </w:rPr>
        <w:t>χή φροντίδα του πολίτη. Σ</w:t>
      </w:r>
      <w:r>
        <w:rPr>
          <w:rFonts w:eastAsia="Times New Roman" w:cs="Times New Roman"/>
          <w:szCs w:val="24"/>
        </w:rPr>
        <w:t>ε</w:t>
      </w:r>
      <w:r>
        <w:rPr>
          <w:rFonts w:eastAsia="Times New Roman" w:cs="Times New Roman"/>
          <w:szCs w:val="24"/>
        </w:rPr>
        <w:t xml:space="preserve"> αυτές στεγάζεται η ομάδα υγείας </w:t>
      </w:r>
      <w:r>
        <w:rPr>
          <w:rFonts w:eastAsia="Times New Roman" w:cs="Times New Roman"/>
          <w:szCs w:val="24"/>
        </w:rPr>
        <w:lastRenderedPageBreak/>
        <w:t xml:space="preserve">που αποτελείται από οικογενειακούς γιατρούς, νοσηλευτές, επισκέπτες υγείας, κοινωνικούς λειτουργούς και διοικητικό προσωπικό. </w:t>
      </w:r>
    </w:p>
    <w:p w14:paraId="35846CE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w:t>
      </w:r>
      <w:r>
        <w:rPr>
          <w:rFonts w:eastAsia="Times New Roman" w:cs="Times New Roman"/>
          <w:szCs w:val="24"/>
        </w:rPr>
        <w:t xml:space="preserve">εσοπρόθεσμο </w:t>
      </w:r>
      <w:r>
        <w:rPr>
          <w:rFonts w:eastAsia="Times New Roman" w:cs="Times New Roman"/>
          <w:szCs w:val="24"/>
        </w:rPr>
        <w:t>π</w:t>
      </w:r>
      <w:r>
        <w:rPr>
          <w:rFonts w:eastAsia="Times New Roman" w:cs="Times New Roman"/>
          <w:szCs w:val="24"/>
        </w:rPr>
        <w:t>ρόγραμμα 2020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2023 προβλέπει ανάπτυξη </w:t>
      </w:r>
      <w:proofErr w:type="spellStart"/>
      <w:r>
        <w:rPr>
          <w:rFonts w:eastAsia="Times New Roman" w:cs="Times New Roman"/>
          <w:szCs w:val="24"/>
        </w:rPr>
        <w:t>εκατόν</w:t>
      </w:r>
      <w:proofErr w:type="spellEnd"/>
      <w:r>
        <w:rPr>
          <w:rFonts w:eastAsia="Times New Roman" w:cs="Times New Roman"/>
          <w:szCs w:val="24"/>
        </w:rPr>
        <w:t xml:space="preserve"> ογδόντ</w:t>
      </w:r>
      <w:r>
        <w:rPr>
          <w:rFonts w:eastAsia="Times New Roman" w:cs="Times New Roman"/>
          <w:szCs w:val="24"/>
        </w:rPr>
        <w:t>α νέων Τ</w:t>
      </w:r>
      <w:r>
        <w:rPr>
          <w:rFonts w:eastAsia="Times New Roman" w:cs="Times New Roman"/>
          <w:szCs w:val="24"/>
        </w:rPr>
        <w:t>Ο</w:t>
      </w:r>
      <w:r>
        <w:rPr>
          <w:rFonts w:eastAsia="Times New Roman" w:cs="Times New Roman"/>
          <w:szCs w:val="24"/>
        </w:rPr>
        <w:t>ΜΥ, αποσκοπώντας στην κάλυψη του 60% του πληθυσμού και χρηματοδότηση της πλήρους ανάπτυξης που θα γίνει με χρηματοδότηση από τον κρατικό προϋπολογισμό και το ΕΣΠΑ, ενώ οι διοικήσεις των ΔΙΠΕ ανέλαβαν την ευθύνη ανεύρεσης οικονομικών κτηρίων σε δημ</w:t>
      </w:r>
      <w:r>
        <w:rPr>
          <w:rFonts w:eastAsia="Times New Roman" w:cs="Times New Roman"/>
          <w:szCs w:val="24"/>
        </w:rPr>
        <w:t>όσια κτήρια ή κτήρια δήμων.</w:t>
      </w:r>
    </w:p>
    <w:p w14:paraId="35846CE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Πλέον όλων αυτών, αναλαμβάνουν να οργανώνουν υπηρεσίες ειδικής αγωγής, φυσικοθεραπείας, ορθοδοντικής, προστασίας μητέρας, παιδιών, εφήβων, μαιευτικής φροντίδας, νοσηλείας στο σπίτι, συλλογής στοιχείων, ηλεκτρονικό ραντεβού και υ</w:t>
      </w:r>
      <w:r>
        <w:rPr>
          <w:rFonts w:eastAsia="Times New Roman" w:cs="Times New Roman"/>
          <w:szCs w:val="24"/>
        </w:rPr>
        <w:t>πηρεσίες ηλεκτρονικής διακυβέρνησης.</w:t>
      </w:r>
    </w:p>
    <w:p w14:paraId="35846CE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Η πολιτεία, κυρίες και κύριοι συνάδελφοι, έχει την ευθύνη να παρέχει καθολική κάλυψη υγείας στους πολίτες, κάτι το οποίο δεν συνέβαινε παλιά, μιας και η πολιτική ατζέντα και τα ιδιωτικά συμφέροντα έφεραν δημόσια νοσοκομ</w:t>
      </w:r>
      <w:r>
        <w:rPr>
          <w:rFonts w:eastAsia="Times New Roman" w:cs="Times New Roman"/>
          <w:szCs w:val="24"/>
        </w:rPr>
        <w:t xml:space="preserve">εία σε υποβάθμιση και εκατοντάδες χιλιάδες πολίτες στα όρια οικονομικής εξαθλίωσης. </w:t>
      </w:r>
      <w:r>
        <w:rPr>
          <w:rFonts w:eastAsia="Times New Roman" w:cs="Times New Roman"/>
          <w:szCs w:val="24"/>
        </w:rPr>
        <w:lastRenderedPageBreak/>
        <w:t>Όμως, κάθε πολίτης, ανεξάρτητα από την κοινωνική και οικονομική του θέση και τον τόπο διαμονής του, έχει το ίδιο δικαίωμα για ίση και υψηλού επιπέδου περίθαλψη και κοινωνικ</w:t>
      </w:r>
      <w:r>
        <w:rPr>
          <w:rFonts w:eastAsia="Times New Roman" w:cs="Times New Roman"/>
          <w:szCs w:val="24"/>
        </w:rPr>
        <w:t>ή φροντίδα.</w:t>
      </w:r>
    </w:p>
    <w:p w14:paraId="35846CE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Η προστασία της υγείας είναι αποκλειστική ευθύνη του κράτους. Το σχέδιο νόμου έρχεται να καλύψει τα όποια αυτά κενά με τη ρύθμιση επειγόντων και κρίσιμων ζητημάτων που αφορούν τον χώρο.</w:t>
      </w:r>
    </w:p>
    <w:p w14:paraId="35846CE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w:t>
      </w:r>
      <w:r>
        <w:rPr>
          <w:rFonts w:eastAsia="Times New Roman" w:cs="Times New Roman"/>
          <w:szCs w:val="24"/>
        </w:rPr>
        <w:t>λίας του κυρίου Βουλευτή)</w:t>
      </w:r>
    </w:p>
    <w:p w14:paraId="35846CE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Τελειώνω σε ένα λεπτό, κύριε Πρόεδρε. Ζητώ την ανοχή σας, σας παρακαλώ πολύ.</w:t>
      </w:r>
    </w:p>
    <w:p w14:paraId="35846CE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Με το άρθρο 27 ιδρύεται νοσηλευτική μονάδα στην Κάρπαθο, δυναμικότητας είκοσι δύο κλινών, η κατασκευή της οποίας είναι στο τελικό στάδιο ολοκλήρωσης και </w:t>
      </w:r>
      <w:r>
        <w:rPr>
          <w:rFonts w:eastAsia="Times New Roman" w:cs="Times New Roman"/>
          <w:szCs w:val="24"/>
        </w:rPr>
        <w:t>ανεγείρεται με πόρους του Επιχειρησιακού Προγράμματος Νοτίου Αιγαίου, συγχρηματοδοτούμενο από το Ευρωπαϊκό Ταμείο Περιφερειακή Ανάπτυξης.</w:t>
      </w:r>
    </w:p>
    <w:p w14:paraId="35846CE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Επισπεύδω την τοποθέτησή μου, κύριε Πρόεδρε.</w:t>
      </w:r>
    </w:p>
    <w:p w14:paraId="35846CE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μπορούν και οι ανασφάλιστοι πολίτες, για τους οποίους μέχρι τώρα η πρόβλεψη ήταν να </w:t>
      </w:r>
      <w:r>
        <w:rPr>
          <w:rFonts w:eastAsia="Times New Roman" w:cs="Times New Roman"/>
          <w:szCs w:val="24"/>
        </w:rPr>
        <w:lastRenderedPageBreak/>
        <w:t xml:space="preserve">απευθύνονται μόνο σε δημόσιες δομές, να μπορούν και αυτοί να απευθύνονται στους συμβεβλημένους γιατρούς του ΕΟΠΥΥ. </w:t>
      </w:r>
    </w:p>
    <w:p w14:paraId="35846CE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Κάθε πολίτης, ασφαλισμένος</w:t>
      </w:r>
      <w:r>
        <w:rPr>
          <w:rFonts w:eastAsia="Times New Roman" w:cs="Times New Roman"/>
          <w:szCs w:val="24"/>
        </w:rPr>
        <w:t xml:space="preserve"> ή ανασφάλιστος θα έχει πλέον τον δικό του οικογενειακό γιατρό, τον δικό του σύμβουλο σε θέματα υγείας, υπεύθυνο για την παρακολούθηση και διαχείριση των προβλημάτων υγείας του, για την τήρηση του ατομικού του ηλεκτρονικού φακέλου, για την ποιοτική φροντίδ</w:t>
      </w:r>
      <w:r>
        <w:rPr>
          <w:rFonts w:eastAsia="Times New Roman" w:cs="Times New Roman"/>
          <w:szCs w:val="24"/>
        </w:rPr>
        <w:t>α του, για ακόμη μεγαλύτερη πληθυσμιακή κάλυψη.</w:t>
      </w:r>
    </w:p>
    <w:p w14:paraId="35846CF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Αγαπητοί συνάδελφοι, με την ανάπτυξη του οικογενειακού γιατρού στις Τ</w:t>
      </w:r>
      <w:r>
        <w:rPr>
          <w:rFonts w:eastAsia="Times New Roman" w:cs="Times New Roman"/>
          <w:szCs w:val="24"/>
        </w:rPr>
        <w:t>Ο</w:t>
      </w:r>
      <w:r>
        <w:rPr>
          <w:rFonts w:eastAsia="Times New Roman" w:cs="Times New Roman"/>
          <w:szCs w:val="24"/>
        </w:rPr>
        <w:t xml:space="preserve">ΜΥ, με τον αναπροσανατολισμό του έργου των γενικών γιατρών που υπηρετούν μέχρι σήμερα στα κέντρα υγείας και στα περιφερειακά ιατρεία προς </w:t>
      </w:r>
      <w:r>
        <w:rPr>
          <w:rFonts w:eastAsia="Times New Roman" w:cs="Times New Roman"/>
          <w:szCs w:val="24"/>
        </w:rPr>
        <w:t xml:space="preserve">την πρόληψη, την αγωγή υγείας και την ποιοτική φροντίδα, αλλά και με την αξιοποίηση </w:t>
      </w:r>
      <w:proofErr w:type="spellStart"/>
      <w:r>
        <w:rPr>
          <w:rFonts w:eastAsia="Times New Roman" w:cs="Times New Roman"/>
          <w:szCs w:val="24"/>
        </w:rPr>
        <w:t>στοχευμένα</w:t>
      </w:r>
      <w:proofErr w:type="spellEnd"/>
      <w:r>
        <w:rPr>
          <w:rFonts w:eastAsia="Times New Roman" w:cs="Times New Roman"/>
          <w:szCs w:val="24"/>
        </w:rPr>
        <w:t xml:space="preserve"> και συμπληρωματικά των νέων συμβάσεων του ΕΟΠΥΥ με οικογενειακούς γιατρούς, τοποθετείται ένας σύμβουλος υγείας δίπλα σε κάθε πολίτη.</w:t>
      </w:r>
    </w:p>
    <w:p w14:paraId="35846CF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Δυστυχώς ο πολίτης στο παρελ</w:t>
      </w:r>
      <w:r>
        <w:rPr>
          <w:rFonts w:eastAsia="Times New Roman" w:cs="Times New Roman"/>
          <w:szCs w:val="24"/>
        </w:rPr>
        <w:t>θόν έκανε χρήση υπηρεσιών υγείας</w:t>
      </w:r>
      <w:r>
        <w:rPr>
          <w:rFonts w:eastAsia="Times New Roman" w:cs="Times New Roman"/>
          <w:szCs w:val="24"/>
        </w:rPr>
        <w:t>,</w:t>
      </w:r>
      <w:r>
        <w:rPr>
          <w:rFonts w:eastAsia="Times New Roman" w:cs="Times New Roman"/>
          <w:szCs w:val="24"/>
        </w:rPr>
        <w:t xml:space="preserve"> κυρίως όταν νοσούσε. Αποκλειστικός μας στόχος είναι η πολιτεία να παρέχει καθολική κάλυψη και περίθαλψη υ</w:t>
      </w:r>
      <w:r>
        <w:rPr>
          <w:rFonts w:eastAsia="Times New Roman" w:cs="Times New Roman"/>
          <w:szCs w:val="24"/>
        </w:rPr>
        <w:lastRenderedPageBreak/>
        <w:t>γείας των πολιτών στον τόπο κατοικίας τους, με τρόπο οργανωμένο και με παραπομπή τους σε ανώτερες δομές του συστήματο</w:t>
      </w:r>
      <w:r>
        <w:rPr>
          <w:rFonts w:eastAsia="Times New Roman" w:cs="Times New Roman"/>
          <w:szCs w:val="24"/>
        </w:rPr>
        <w:t xml:space="preserve">ς, εφόσον χρειάζεται. </w:t>
      </w:r>
    </w:p>
    <w:p w14:paraId="35846CF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Τις αλλαγές αυτές που προωθούν νέες, βέλτιστες πρακτικές προς όφελος του κοινωνικού συνόλου, οι Ανεξάρτητοι Έλληνες τις στηρίζουμε. </w:t>
      </w:r>
    </w:p>
    <w:p w14:paraId="35846CF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35846CF4"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5846CF5"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w:t>
      </w:r>
      <w:r>
        <w:rPr>
          <w:rFonts w:eastAsia="Times New Roman" w:cs="Times New Roman"/>
          <w:b/>
          <w:szCs w:val="24"/>
        </w:rPr>
        <w:t>άκης):</w:t>
      </w:r>
      <w:r>
        <w:rPr>
          <w:rFonts w:eastAsia="Times New Roman" w:cs="Times New Roman"/>
          <w:szCs w:val="24"/>
        </w:rPr>
        <w:t xml:space="preserve"> Ευχαριστούμε τον Κοινοβουλευτικό Εκπρόσωπο των Ανεξάρτητων Ελλήνων κ. Γιώργο Λαζαρίδη.</w:t>
      </w:r>
    </w:p>
    <w:p w14:paraId="35846CF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του ΣΥΡΙΖΑ κ. Αντώνιος </w:t>
      </w:r>
      <w:proofErr w:type="spellStart"/>
      <w:r>
        <w:rPr>
          <w:rFonts w:eastAsia="Times New Roman" w:cs="Times New Roman"/>
          <w:szCs w:val="24"/>
        </w:rPr>
        <w:t>Μπαλωμενάκης</w:t>
      </w:r>
      <w:proofErr w:type="spellEnd"/>
      <w:r>
        <w:rPr>
          <w:rFonts w:eastAsia="Times New Roman" w:cs="Times New Roman"/>
          <w:szCs w:val="24"/>
        </w:rPr>
        <w:t>.</w:t>
      </w:r>
    </w:p>
    <w:p w14:paraId="35846CF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Μπαλωμενάκη</w:t>
      </w:r>
      <w:proofErr w:type="spellEnd"/>
      <w:r>
        <w:rPr>
          <w:rFonts w:eastAsia="Times New Roman" w:cs="Times New Roman"/>
          <w:szCs w:val="24"/>
        </w:rPr>
        <w:t>, έχετε τον λόγο.</w:t>
      </w:r>
    </w:p>
    <w:p w14:paraId="35846CF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 xml:space="preserve">Σ ΜΠΑΛΩΜΕΝΑΚΗΣ: </w:t>
      </w:r>
      <w:r>
        <w:rPr>
          <w:rFonts w:eastAsia="Times New Roman"/>
          <w:color w:val="000000"/>
          <w:szCs w:val="24"/>
        </w:rPr>
        <w:t>Ευχαριστώ, κύριε Πρόεδρε.</w:t>
      </w:r>
      <w:r>
        <w:rPr>
          <w:rFonts w:eastAsia="Times New Roman" w:cs="Times New Roman"/>
          <w:szCs w:val="24"/>
        </w:rPr>
        <w:t xml:space="preserve"> </w:t>
      </w:r>
    </w:p>
    <w:p w14:paraId="35846CF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Θα μιλήσω </w:t>
      </w:r>
      <w:r>
        <w:rPr>
          <w:rFonts w:eastAsia="Times New Roman" w:cs="Times New Roman"/>
          <w:szCs w:val="24"/>
        </w:rPr>
        <w:t xml:space="preserve">απρογραμμάτιστα, διότι ο κ. Μητσοτάκης, εκτός από την παράθεση άσχετων θεμάτων με το ζήτημα που κουβεντιάζουμε σήμερα, </w:t>
      </w:r>
      <w:proofErr w:type="spellStart"/>
      <w:r>
        <w:rPr>
          <w:rFonts w:eastAsia="Times New Roman" w:cs="Times New Roman"/>
          <w:szCs w:val="24"/>
        </w:rPr>
        <w:t>επανέφερε</w:t>
      </w:r>
      <w:proofErr w:type="spellEnd"/>
      <w:r>
        <w:rPr>
          <w:rFonts w:eastAsia="Times New Roman" w:cs="Times New Roman"/>
          <w:szCs w:val="24"/>
        </w:rPr>
        <w:t xml:space="preserve"> στη συζήτηση ένα παμπάλαιο </w:t>
      </w:r>
      <w:r>
        <w:rPr>
          <w:rFonts w:eastAsia="Times New Roman" w:cs="Times New Roman"/>
          <w:szCs w:val="24"/>
        </w:rPr>
        <w:lastRenderedPageBreak/>
        <w:t>δίλημμα που πραγματικά διαχωρίζει την Αριστερά από τη συντηρητική παράταξη, εάν δηλαδή οι δαπάνες γι</w:t>
      </w:r>
      <w:r>
        <w:rPr>
          <w:rFonts w:eastAsia="Times New Roman" w:cs="Times New Roman"/>
          <w:szCs w:val="24"/>
        </w:rPr>
        <w:t>α την υγεία είναι ή δεν είναι αναπτυξιακές.</w:t>
      </w:r>
    </w:p>
    <w:p w14:paraId="35846CF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Κατηγόρησε ο κ. Μητσοτάκης το Υπουργείο και τον σχεδιασμό της Κυβέρνησης ότι αυτά τα χρήματα, λέει, της Ευρωπαϊκής Ένωσης θα έπρεπε να δαπανηθούν αλλού, πιο αναπτυξιακά.</w:t>
      </w:r>
    </w:p>
    <w:p w14:paraId="35846CF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Πραγματικά, είναι ερώτημα το τι είναι τελι</w:t>
      </w:r>
      <w:r>
        <w:rPr>
          <w:rFonts w:eastAsia="Times New Roman" w:cs="Times New Roman"/>
          <w:szCs w:val="24"/>
        </w:rPr>
        <w:t>κά αναπτυξιακό. Για εμάς, όπως το αντιλαμβάνεται ο καθένας, αναπτυξιακό είναι να αντιμετωπίσουμε τις ανθρώπινες ανάγκες σε βάση ισότιμη προλαμβάνοντας, θεραπεύοντας, χωρίς διακρίσεις, πράγμα το οποίο εν τέλει είναι και παραγωγικό. Ο καθένας καταλαβαίνει τη</w:t>
      </w:r>
      <w:r>
        <w:rPr>
          <w:rFonts w:eastAsia="Times New Roman" w:cs="Times New Roman"/>
          <w:szCs w:val="24"/>
        </w:rPr>
        <w:t xml:space="preserve">ν οικονομική διάσταση αυτής της επιλογής. </w:t>
      </w:r>
    </w:p>
    <w:p w14:paraId="35846CF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Το κέρδος στο οποίο προσβλέπουμε, κυρίες και κύριοι συνάδελφοι, δαπανώντας χρήματα κατά προτίμηση στη δημόσια υγεία, είναι ακριβώς η καλή υγεία του πληθυσμού με –επαναλαμβάνω- καλή οικονομική απόδοση. Αντίθετα, γι</w:t>
      </w:r>
      <w:r>
        <w:rPr>
          <w:rFonts w:eastAsia="Times New Roman" w:cs="Times New Roman"/>
          <w:szCs w:val="24"/>
        </w:rPr>
        <w:t xml:space="preserve">α τη Νέα Δημοκρατία και τους οπαδούς του </w:t>
      </w:r>
      <w:proofErr w:type="spellStart"/>
      <w:r>
        <w:rPr>
          <w:rFonts w:eastAsia="Times New Roman" w:cs="Times New Roman"/>
          <w:szCs w:val="24"/>
        </w:rPr>
        <w:t>νεοσυντηρητισμού</w:t>
      </w:r>
      <w:proofErr w:type="spellEnd"/>
      <w:r>
        <w:rPr>
          <w:rFonts w:eastAsia="Times New Roman" w:cs="Times New Roman"/>
          <w:szCs w:val="24"/>
        </w:rPr>
        <w:t xml:space="preserve"> φαίνεται ότι το μόνο κέρδος που εκτιμούν είναι αυτό το κέρδος της ιδιωτικής πρωτοβουλίας και</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μας χωρίζει άβυσσος στο σημείο αυτό. </w:t>
      </w:r>
    </w:p>
    <w:p w14:paraId="35846CF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Όμως, πιστεύω ότι και με την τοποθέτησή του ο κ. Μητσοτάκης</w:t>
      </w:r>
      <w:r>
        <w:rPr>
          <w:rFonts w:eastAsia="Times New Roman" w:cs="Times New Roman"/>
          <w:szCs w:val="24"/>
        </w:rPr>
        <w:t xml:space="preserve"> έκανε αποκαλυπτήρια, για μια φορά ακόμα, ενός προσώπου, μιας διάστασης της πολιτικής της Νέας Δημοκρατίας που, αν τη συνδυάσει κανείς με το παρελθόν, με τα θαλασσοδάνεια, με τις επιχορηγήσεις εταιρειών-φ</w:t>
      </w:r>
      <w:r>
        <w:rPr>
          <w:rFonts w:eastAsia="Times New Roman" w:cs="Times New Roman"/>
          <w:szCs w:val="24"/>
        </w:rPr>
        <w:t>α</w:t>
      </w:r>
      <w:r>
        <w:rPr>
          <w:rFonts w:eastAsia="Times New Roman" w:cs="Times New Roman"/>
          <w:szCs w:val="24"/>
        </w:rPr>
        <w:t>ν</w:t>
      </w:r>
      <w:r>
        <w:rPr>
          <w:rFonts w:eastAsia="Times New Roman" w:cs="Times New Roman"/>
          <w:szCs w:val="24"/>
        </w:rPr>
        <w:t>τάσματα</w:t>
      </w:r>
      <w:r>
        <w:rPr>
          <w:rFonts w:eastAsia="Times New Roman" w:cs="Times New Roman"/>
          <w:szCs w:val="24"/>
        </w:rPr>
        <w:t>, με επιχειρήσεις που δεν ολοκληρώθηκαν ποτ</w:t>
      </w:r>
      <w:r>
        <w:rPr>
          <w:rFonts w:eastAsia="Times New Roman" w:cs="Times New Roman"/>
          <w:szCs w:val="24"/>
        </w:rPr>
        <w:t>έ, με τα δάνεια προς «</w:t>
      </w:r>
      <w:proofErr w:type="spellStart"/>
      <w:r>
        <w:rPr>
          <w:rFonts w:eastAsia="Times New Roman" w:cs="Times New Roman"/>
          <w:szCs w:val="24"/>
        </w:rPr>
        <w:t>υ</w:t>
      </w:r>
      <w:r>
        <w:rPr>
          <w:rFonts w:eastAsia="Times New Roman" w:cs="Times New Roman"/>
          <w:szCs w:val="24"/>
        </w:rPr>
        <w:t>μετέρους</w:t>
      </w:r>
      <w:proofErr w:type="spellEnd"/>
      <w:r>
        <w:rPr>
          <w:rFonts w:eastAsia="Times New Roman" w:cs="Times New Roman"/>
          <w:szCs w:val="24"/>
        </w:rPr>
        <w:t>» και αγύριστα, θα συμπληρώσει την εικόνα ενός πραγματικά «φιλολαϊκού κόμματος». Το λέω αυτό σε πολλά εισαγωγικά.</w:t>
      </w:r>
    </w:p>
    <w:p w14:paraId="35846CF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Νομίζω ότι τα περισσότερα έχουν ειπωθεί σχετικά με τη χρησιμότητα, με τις πολιτικές επιλογές που αυτό το νομοσχ</w:t>
      </w:r>
      <w:r>
        <w:rPr>
          <w:rFonts w:eastAsia="Times New Roman" w:cs="Times New Roman"/>
          <w:szCs w:val="24"/>
        </w:rPr>
        <w:t xml:space="preserve">έδιο έχει, επιλογές υπέρ της δημόσιας υγείας προφανώς. </w:t>
      </w:r>
    </w:p>
    <w:p w14:paraId="35846CF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Έχει τονιστεί ότι η αφετηριακή διαφορά είναι</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η στήριξη του δημόσιου χαρακτήρα της υγείας του πληθυσμού. Έχει τονιστεί ότι το πλαίσιο μέσα στο οποίο εντάσσεται αυτός ο σχεδιασμός είναι πραγματι</w:t>
      </w:r>
      <w:r>
        <w:rPr>
          <w:rFonts w:eastAsia="Times New Roman" w:cs="Times New Roman"/>
          <w:szCs w:val="24"/>
        </w:rPr>
        <w:t xml:space="preserve">κά το ΕΣΥ και ότι αυτός ο σχεδιασμός αποβλέπει στη λειτουργική αποκατάσταση και την ολοκλήρωσή του. </w:t>
      </w:r>
    </w:p>
    <w:p w14:paraId="35846D0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Η τελευταία παρατήρηση ασφαλώς απευθύνεται στους συναδέλφους του ΠΑΣΟΚ που προτιμούν να συντάσσονται με τα </w:t>
      </w:r>
      <w:r>
        <w:rPr>
          <w:rFonts w:eastAsia="Times New Roman" w:cs="Times New Roman"/>
          <w:szCs w:val="24"/>
        </w:rPr>
        <w:lastRenderedPageBreak/>
        <w:t>«φαντάσματα» που βλέπει η Νέα Δημοκρατία, παρά μ</w:t>
      </w:r>
      <w:r>
        <w:rPr>
          <w:rFonts w:eastAsia="Times New Roman" w:cs="Times New Roman"/>
          <w:szCs w:val="24"/>
        </w:rPr>
        <w:t>ε τις πρωτοποριακές για την εποχή τους επιλογές του αρχικού σχεδιασμού του ΕΣΥ.</w:t>
      </w:r>
    </w:p>
    <w:p w14:paraId="35846D0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Το τι θα σημάνει, επίσης, για έναν φτωχό, ανασφάλιστο, συνταξιούχο, χαμηλοσυνταξιούχο η μεταρρύθμιση, έγινε σαφές. Έγινε σαφές πόσο πιο κοντά θα είναι σε αυτή τη μερίδα του πλη</w:t>
      </w:r>
      <w:r>
        <w:rPr>
          <w:rFonts w:eastAsia="Times New Roman" w:cs="Times New Roman"/>
          <w:szCs w:val="24"/>
        </w:rPr>
        <w:t>θυσμού η παροχή υπηρεσιών δημόσιας υγείας. Θα αποσυμπιεστεί από τη μιζέρια, από την ανάγκη να μην πηγαίνει κατ’ αρχήν στον γιατρό</w:t>
      </w:r>
      <w:r>
        <w:rPr>
          <w:rFonts w:eastAsia="Times New Roman" w:cs="Times New Roman"/>
          <w:szCs w:val="24"/>
        </w:rPr>
        <w:t>,</w:t>
      </w:r>
      <w:r>
        <w:rPr>
          <w:rFonts w:eastAsia="Times New Roman" w:cs="Times New Roman"/>
          <w:szCs w:val="24"/>
        </w:rPr>
        <w:t xml:space="preserve"> όταν δεν είναι κάτι σοβαρό, από το να τρέχει να </w:t>
      </w:r>
      <w:proofErr w:type="spellStart"/>
      <w:r>
        <w:rPr>
          <w:rFonts w:eastAsia="Times New Roman" w:cs="Times New Roman"/>
          <w:szCs w:val="24"/>
        </w:rPr>
        <w:t>παρακαλά</w:t>
      </w:r>
      <w:proofErr w:type="spellEnd"/>
      <w:r>
        <w:rPr>
          <w:rFonts w:eastAsia="Times New Roman" w:cs="Times New Roman"/>
          <w:szCs w:val="24"/>
        </w:rPr>
        <w:t xml:space="preserve"> να είναι ο διακοσιοστός ή να συμμετέχει σε παράνομες συναλλαγές φορο</w:t>
      </w:r>
      <w:r>
        <w:rPr>
          <w:rFonts w:eastAsia="Times New Roman" w:cs="Times New Roman"/>
          <w:szCs w:val="24"/>
        </w:rPr>
        <w:t xml:space="preserve">διαφυγής -να μην το ξεχνάμε και αυτό- να εκλιπαρεί δηλαδή για στοιχειώδη και αυτονόητα πράγματα. Τώρα θα έχει -ένα το κρατούμενο-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μ</w:t>
      </w:r>
      <w:r>
        <w:rPr>
          <w:rFonts w:eastAsia="Times New Roman" w:cs="Times New Roman"/>
          <w:szCs w:val="24"/>
        </w:rPr>
        <w:t xml:space="preserve">ονάδα </w:t>
      </w:r>
      <w:r>
        <w:rPr>
          <w:rFonts w:eastAsia="Times New Roman" w:cs="Times New Roman"/>
          <w:szCs w:val="24"/>
        </w:rPr>
        <w:t>υ</w:t>
      </w:r>
      <w:r>
        <w:rPr>
          <w:rFonts w:eastAsia="Times New Roman" w:cs="Times New Roman"/>
          <w:szCs w:val="24"/>
        </w:rPr>
        <w:t>γείας. Πρόκειται για ένα σύστημα που δημιουργείται χωρίς καθυστερήσεις, χωρίς διαμεσολάβηση, χωρίς αποκλεισ</w:t>
      </w:r>
      <w:r>
        <w:rPr>
          <w:rFonts w:eastAsia="Times New Roman" w:cs="Times New Roman"/>
          <w:szCs w:val="24"/>
        </w:rPr>
        <w:t>μούς, ένα πραγματικά δημοκρατικό, ισότιμο σύστημα, που θα είναι όσο πιο κοντά γίνεται στον πολίτη, την ώρα ακριβώς που το χρειάζεται.</w:t>
      </w:r>
    </w:p>
    <w:p w14:paraId="35846D0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5846D0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Θέλω να κάνω δύο παρατηρήσεις αναφορικ</w:t>
      </w:r>
      <w:r>
        <w:rPr>
          <w:rFonts w:eastAsia="Times New Roman" w:cs="Times New Roman"/>
          <w:szCs w:val="24"/>
        </w:rPr>
        <w:t xml:space="preserve">ά με δύο άρθρα. Το πρώτο, το οποίο πιστεύω ότι είναι πολύ σημαντικό ως καινοτομία, είναι η πρόβλεψη ότι θα συνδέονται οι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 xml:space="preserve">γείας με υπηρεσίες υγιεινής και ασφάλειας της εργασίας. Δείχνει έναν προσανατολισμό της Κυβέρνησης να συνδέσει και να </w:t>
      </w:r>
      <w:r>
        <w:rPr>
          <w:rFonts w:eastAsia="Times New Roman" w:cs="Times New Roman"/>
          <w:szCs w:val="24"/>
        </w:rPr>
        <w:t>στηρίξει τους κατ’ εξοχήν αδύναμους στη σχέση εργοδότη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εργαζόμενου, που είναι ο εργαζόμενος. </w:t>
      </w:r>
    </w:p>
    <w:p w14:paraId="35846D0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Αναφέρθηκαν και άλλοι συνάδελφοι στα άρθρα 19 και 20 που το καινοτόμο στοιχείο είναι η λογοδοσία που εισάγουν αυτά. </w:t>
      </w:r>
    </w:p>
    <w:p w14:paraId="35846D0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Θέλω να τελειώσω μέσα στον χρόνο μου</w:t>
      </w:r>
      <w:r>
        <w:rPr>
          <w:rFonts w:eastAsia="Times New Roman" w:cs="Times New Roman"/>
          <w:szCs w:val="24"/>
        </w:rPr>
        <w:t>,</w:t>
      </w:r>
      <w:r>
        <w:rPr>
          <w:rFonts w:eastAsia="Times New Roman" w:cs="Times New Roman"/>
          <w:szCs w:val="24"/>
        </w:rPr>
        <w:t xml:space="preserve"> λέγοντας ότι αυτή η πρωτοβουλία της Κυβέρνησης πηγαίνει παράλληλα με την άλλη μεγάλη πρωτοβουλία εξυγιαντικού </w:t>
      </w:r>
      <w:proofErr w:type="spellStart"/>
      <w:r>
        <w:rPr>
          <w:rFonts w:eastAsia="Times New Roman" w:cs="Times New Roman"/>
          <w:szCs w:val="24"/>
        </w:rPr>
        <w:t>χαρακτήρος</w:t>
      </w:r>
      <w:proofErr w:type="spellEnd"/>
      <w:r>
        <w:rPr>
          <w:rFonts w:eastAsia="Times New Roman" w:cs="Times New Roman"/>
          <w:szCs w:val="24"/>
        </w:rPr>
        <w:t xml:space="preserve"> για τη διερεύνηση των σκανδάλων στον χώρο της υγείας που είναι σε εξέλιξη και ήδη αποδίδει τους πρώτους καρπούς. Αποκαλύπτει άνομες συ</w:t>
      </w:r>
      <w:r>
        <w:rPr>
          <w:rFonts w:eastAsia="Times New Roman" w:cs="Times New Roman"/>
          <w:szCs w:val="24"/>
        </w:rPr>
        <w:t>ναλλαγές με σκοπό να πληγεί το δημόσιο συμφέρον προς όφελος ιδιωτών, συναλλαγές όπου πρωταγωνιστές φέρονται να είναι κορυφαία στελέχη και επί πολλά χρόνια ευνοούμενοι των κομμάτων της διαπλοκής, μεγάλα οικονομικά συμφέρονται και θύματα, ως συνήθως, η ισότη</w:t>
      </w:r>
      <w:r>
        <w:rPr>
          <w:rFonts w:eastAsia="Times New Roman" w:cs="Times New Roman"/>
          <w:szCs w:val="24"/>
        </w:rPr>
        <w:t xml:space="preserve">τα των πολιτών απέναντι στον </w:t>
      </w:r>
      <w:r>
        <w:rPr>
          <w:rFonts w:eastAsia="Times New Roman" w:cs="Times New Roman"/>
          <w:szCs w:val="24"/>
        </w:rPr>
        <w:lastRenderedPageBreak/>
        <w:t>νόμο και η οικονομική και ανεμπόδιστη πρόσβαση στις υπηρεσίες υγείας.</w:t>
      </w:r>
    </w:p>
    <w:p w14:paraId="35846D0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Βγάλατε πόρισμα κιόλας, κύριε συνάδελφε;</w:t>
      </w:r>
    </w:p>
    <w:p w14:paraId="35846D0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 xml:space="preserve">Σ ΜΠΑΛΩΜΕΝΑΚΗΣ: </w:t>
      </w:r>
      <w:r>
        <w:rPr>
          <w:rFonts w:eastAsia="Times New Roman" w:cs="Times New Roman"/>
          <w:szCs w:val="24"/>
        </w:rPr>
        <w:t>Θα τα πείτε μετά.</w:t>
      </w:r>
    </w:p>
    <w:p w14:paraId="35846D0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Μα, είναι σωστό αυτό που κάνετε, κύριε </w:t>
      </w:r>
      <w:proofErr w:type="spellStart"/>
      <w:r>
        <w:rPr>
          <w:rFonts w:eastAsia="Times New Roman" w:cs="Times New Roman"/>
          <w:szCs w:val="24"/>
        </w:rPr>
        <w:t>Μπαλωμενάκη</w:t>
      </w:r>
      <w:proofErr w:type="spellEnd"/>
      <w:r>
        <w:rPr>
          <w:rFonts w:eastAsia="Times New Roman" w:cs="Times New Roman"/>
          <w:szCs w:val="24"/>
        </w:rPr>
        <w:t xml:space="preserve"> τώρα; Είστε </w:t>
      </w:r>
      <w:r>
        <w:rPr>
          <w:rFonts w:eastAsia="Times New Roman" w:cs="Times New Roman"/>
          <w:szCs w:val="24"/>
        </w:rPr>
        <w:t>π</w:t>
      </w:r>
      <w:r>
        <w:rPr>
          <w:rFonts w:eastAsia="Times New Roman" w:cs="Times New Roman"/>
          <w:szCs w:val="24"/>
        </w:rPr>
        <w:t xml:space="preserve">ρόεδρος της </w:t>
      </w:r>
      <w:r>
        <w:rPr>
          <w:rFonts w:eastAsia="Times New Roman" w:cs="Times New Roman"/>
          <w:szCs w:val="24"/>
        </w:rPr>
        <w:t>ε</w:t>
      </w:r>
      <w:r>
        <w:rPr>
          <w:rFonts w:eastAsia="Times New Roman" w:cs="Times New Roman"/>
          <w:szCs w:val="24"/>
        </w:rPr>
        <w:t>ξεταστικής και βγάζετε πόρισμα;</w:t>
      </w:r>
    </w:p>
    <w:p w14:paraId="35846D0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 xml:space="preserve">Σ ΜΠΑΛΩΜΕΝΑΚΗΣ: </w:t>
      </w:r>
      <w:r>
        <w:rPr>
          <w:rFonts w:eastAsia="Times New Roman" w:cs="Times New Roman"/>
          <w:szCs w:val="24"/>
        </w:rPr>
        <w:t>Δεν έχω βγάλει πόρισμα, κύριε συνάδελφε. Περιγράφω τα μέχρι τώρα ευρήματα. Κάνετε τεράστιο λάθος.</w:t>
      </w:r>
    </w:p>
    <w:p w14:paraId="35846D0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Τι λέτ</w:t>
      </w:r>
      <w:r>
        <w:rPr>
          <w:rFonts w:eastAsia="Times New Roman" w:cs="Times New Roman"/>
          <w:szCs w:val="24"/>
        </w:rPr>
        <w:t xml:space="preserve">ε τώρα; Είναι σε εξέλιξη η διαδικασία. Πρώτη φορά το ακούω αυτό, να έρχεται </w:t>
      </w:r>
      <w:r>
        <w:rPr>
          <w:rFonts w:eastAsia="Times New Roman" w:cs="Times New Roman"/>
          <w:szCs w:val="24"/>
        </w:rPr>
        <w:t>π</w:t>
      </w:r>
      <w:r>
        <w:rPr>
          <w:rFonts w:eastAsia="Times New Roman" w:cs="Times New Roman"/>
          <w:szCs w:val="24"/>
        </w:rPr>
        <w:t xml:space="preserve">ρόεδρος της </w:t>
      </w:r>
      <w:r>
        <w:rPr>
          <w:rFonts w:eastAsia="Times New Roman" w:cs="Times New Roman"/>
          <w:szCs w:val="24"/>
        </w:rPr>
        <w:t>ε</w:t>
      </w:r>
      <w:r>
        <w:rPr>
          <w:rFonts w:eastAsia="Times New Roman" w:cs="Times New Roman"/>
          <w:szCs w:val="24"/>
        </w:rPr>
        <w:t>ξεταστικής και να μας διατυπώνει πόρισμα.</w:t>
      </w:r>
    </w:p>
    <w:p w14:paraId="35846D0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 xml:space="preserve">Σ ΜΠΑΛΩΜΕΝΑΚΗΣ: </w:t>
      </w:r>
      <w:r>
        <w:rPr>
          <w:rFonts w:eastAsia="Times New Roman" w:cs="Times New Roman"/>
          <w:szCs w:val="24"/>
        </w:rPr>
        <w:t>Κάνετε τεράστιο λάθος αν το νομίζετε αυτό το πράγμα.</w:t>
      </w:r>
    </w:p>
    <w:p w14:paraId="35846D0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Πρόεδρος της </w:t>
      </w:r>
      <w:r>
        <w:rPr>
          <w:rFonts w:eastAsia="Times New Roman" w:cs="Times New Roman"/>
          <w:szCs w:val="24"/>
        </w:rPr>
        <w:t>ε</w:t>
      </w:r>
      <w:r>
        <w:rPr>
          <w:rFonts w:eastAsia="Times New Roman" w:cs="Times New Roman"/>
          <w:szCs w:val="24"/>
        </w:rPr>
        <w:t xml:space="preserve">ξεταστικής να </w:t>
      </w:r>
      <w:r>
        <w:rPr>
          <w:rFonts w:eastAsia="Times New Roman" w:cs="Times New Roman"/>
          <w:szCs w:val="24"/>
        </w:rPr>
        <w:t>έρχεται και να μας διατυπώνει πόρισμα!</w:t>
      </w:r>
    </w:p>
    <w:p w14:paraId="35846D0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ΑΝΤΩΝ</w:t>
      </w:r>
      <w:r>
        <w:rPr>
          <w:rFonts w:eastAsia="Times New Roman" w:cs="Times New Roman"/>
          <w:b/>
          <w:szCs w:val="24"/>
        </w:rPr>
        <w:t>Η</w:t>
      </w:r>
      <w:r>
        <w:rPr>
          <w:rFonts w:eastAsia="Times New Roman" w:cs="Times New Roman"/>
          <w:b/>
          <w:szCs w:val="24"/>
        </w:rPr>
        <w:t xml:space="preserve">Σ ΜΠΑΛΩΜΕΝΑΚΗΣ: </w:t>
      </w:r>
      <w:r>
        <w:rPr>
          <w:rFonts w:eastAsia="Times New Roman" w:cs="Times New Roman"/>
          <w:szCs w:val="24"/>
        </w:rPr>
        <w:t xml:space="preserve">Θέλετε να επαναλάβω τη διατύπωση για να δείτε πόσο προσεκτική είναι; Να την επαναλάβω για να δείτε πόσο προσεκτική είναι, με την άδεια του </w:t>
      </w:r>
      <w:r>
        <w:rPr>
          <w:rFonts w:eastAsia="Times New Roman" w:cs="Times New Roman"/>
          <w:szCs w:val="24"/>
        </w:rPr>
        <w:t>π</w:t>
      </w:r>
      <w:r>
        <w:rPr>
          <w:rFonts w:eastAsia="Times New Roman" w:cs="Times New Roman"/>
          <w:szCs w:val="24"/>
        </w:rPr>
        <w:t>ροέδρου, γιατί δεν μου αρέσει αυτή η ευκολία με την οπο</w:t>
      </w:r>
      <w:r>
        <w:rPr>
          <w:rFonts w:eastAsia="Times New Roman" w:cs="Times New Roman"/>
          <w:szCs w:val="24"/>
        </w:rPr>
        <w:t>ία κατηγορούμαι; Μπορώ, κύριε Πρόεδρε;</w:t>
      </w:r>
    </w:p>
    <w:p w14:paraId="35846D0E"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Ναι.</w:t>
      </w:r>
    </w:p>
    <w:p w14:paraId="35846D0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 xml:space="preserve">Σ ΜΠΑΛΩΜΕΝΑΚΗΣ: </w:t>
      </w:r>
      <w:r>
        <w:rPr>
          <w:rFonts w:eastAsia="Times New Roman" w:cs="Times New Roman"/>
          <w:szCs w:val="24"/>
        </w:rPr>
        <w:t>Ακούστε, κύριε Οικονόμου.</w:t>
      </w:r>
    </w:p>
    <w:p w14:paraId="35846D1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Εσείς κατηγορείτε. Βγάζετε πόρισμα.</w:t>
      </w:r>
    </w:p>
    <w:p w14:paraId="35846D11"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 xml:space="preserve">Σ ΜΠΑΛΩΜΕΝΑΚΗΣ: </w:t>
      </w:r>
      <w:r>
        <w:rPr>
          <w:rFonts w:eastAsia="Times New Roman" w:cs="Times New Roman"/>
          <w:szCs w:val="24"/>
        </w:rPr>
        <w:t xml:space="preserve">Ακούστε, αλλά αν δεν σας αρέσει, η πραγματικότητα </w:t>
      </w:r>
      <w:r>
        <w:rPr>
          <w:rFonts w:eastAsia="Times New Roman" w:cs="Times New Roman"/>
          <w:szCs w:val="24"/>
        </w:rPr>
        <w:t>είναι αυτή. Θα με ακούσετε; Να επαναλάβω τη διατύπωσή μου να δείτε πόσο προσεκτική ήταν;</w:t>
      </w:r>
    </w:p>
    <w:p w14:paraId="35846D12"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Επαναλάβετε, κύριε </w:t>
      </w:r>
      <w:proofErr w:type="spellStart"/>
      <w:r>
        <w:rPr>
          <w:rFonts w:eastAsia="Times New Roman" w:cs="Times New Roman"/>
          <w:szCs w:val="24"/>
        </w:rPr>
        <w:t>Μπαλωμενάκη</w:t>
      </w:r>
      <w:proofErr w:type="spellEnd"/>
      <w:r>
        <w:rPr>
          <w:rFonts w:eastAsia="Times New Roman" w:cs="Times New Roman"/>
          <w:szCs w:val="24"/>
        </w:rPr>
        <w:t>, αυτό που είπατε.</w:t>
      </w:r>
    </w:p>
    <w:p w14:paraId="35846D1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Δεν χρειάζεται. Θα τη δούμε. Είναι καταγραμμένη. </w:t>
      </w:r>
    </w:p>
    <w:p w14:paraId="35846D1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Σ ΜΠΑΛ</w:t>
      </w:r>
      <w:r>
        <w:rPr>
          <w:rFonts w:eastAsia="Times New Roman" w:cs="Times New Roman"/>
          <w:b/>
          <w:szCs w:val="24"/>
        </w:rPr>
        <w:t xml:space="preserve">ΩΜΕΝΑΚΗΣ: </w:t>
      </w:r>
      <w:r>
        <w:rPr>
          <w:rFonts w:eastAsia="Times New Roman" w:cs="Times New Roman"/>
          <w:szCs w:val="24"/>
        </w:rPr>
        <w:t>Λέτε ότι δεν χρειάζεται, αλλά μην με κατηγορείτε μετά.</w:t>
      </w:r>
    </w:p>
    <w:p w14:paraId="35846D15"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Έχει καταγραφεί.</w:t>
      </w:r>
    </w:p>
    <w:p w14:paraId="35846D1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ΑΝΤΩΝ</w:t>
      </w:r>
      <w:r>
        <w:rPr>
          <w:rFonts w:eastAsia="Times New Roman" w:cs="Times New Roman"/>
          <w:b/>
          <w:szCs w:val="24"/>
        </w:rPr>
        <w:t>Η</w:t>
      </w:r>
      <w:r>
        <w:rPr>
          <w:rFonts w:eastAsia="Times New Roman" w:cs="Times New Roman"/>
          <w:b/>
          <w:szCs w:val="24"/>
        </w:rPr>
        <w:t xml:space="preserve">Σ ΜΠΑΛΩΜΕΝΑΚΗΣ: </w:t>
      </w:r>
      <w:r>
        <w:rPr>
          <w:rFonts w:eastAsia="Times New Roman" w:cs="Times New Roman"/>
          <w:szCs w:val="24"/>
        </w:rPr>
        <w:t xml:space="preserve">Βεβαίως έχει καταγραφεί. Ήταν προσεγμένες μία προς μία όλες οι λέξεις μου. Δεν ακούτε και καλά. Τι να σας κάνω εγώ; </w:t>
      </w:r>
    </w:p>
    <w:p w14:paraId="35846D1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ΒΑΣΙΛΕΙΟΣ ΟΙΚ</w:t>
      </w:r>
      <w:r>
        <w:rPr>
          <w:rFonts w:eastAsia="Times New Roman" w:cs="Times New Roman"/>
          <w:b/>
          <w:szCs w:val="24"/>
        </w:rPr>
        <w:t xml:space="preserve">ΟΝΟΜΟΥ: </w:t>
      </w:r>
      <w:r>
        <w:rPr>
          <w:rFonts w:eastAsia="Times New Roman" w:cs="Times New Roman"/>
          <w:szCs w:val="24"/>
        </w:rPr>
        <w:t>Είστε νομικός. Είστε δικηγόρος. Δεν μπορείτε να το κάνετε αυτό!</w:t>
      </w:r>
    </w:p>
    <w:p w14:paraId="35846D1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 xml:space="preserve">Σ ΜΠΑΛΩΜΕΝΑΚΗΣ: </w:t>
      </w:r>
      <w:r>
        <w:rPr>
          <w:rFonts w:eastAsia="Times New Roman" w:cs="Times New Roman"/>
          <w:szCs w:val="24"/>
        </w:rPr>
        <w:t>Με τις δύο αυτές παράλληλες πρωτοβουλίες –και τελείωσα- μπορούμε βάσιμα να ελπίζουμε ότι η επόμενη ημέρα της υγείας στην Ελλάδα θα είναι πολύ καλύτερη, ότι η χώρα</w:t>
      </w:r>
      <w:r>
        <w:rPr>
          <w:rFonts w:eastAsia="Times New Roman" w:cs="Times New Roman"/>
          <w:szCs w:val="24"/>
        </w:rPr>
        <w:t xml:space="preserve"> θα γίνει επιτέλους ένα σύγχρονο δημοκρατικό κράτος, υπηρέτης των κοινωνικών αναγκών του πολίτη και προασπιστής των δημόσιων δικαιωμάτων του.</w:t>
      </w:r>
    </w:p>
    <w:p w14:paraId="35846D19" w14:textId="77777777" w:rsidR="00825165" w:rsidRDefault="00D46FE4">
      <w:pPr>
        <w:spacing w:after="0" w:line="600" w:lineRule="auto"/>
        <w:ind w:firstLine="720"/>
        <w:jc w:val="both"/>
        <w:rPr>
          <w:rFonts w:eastAsia="Times New Roman" w:cs="Times New Roman"/>
          <w:szCs w:val="24"/>
        </w:rPr>
      </w:pPr>
      <w:r>
        <w:rPr>
          <w:rFonts w:eastAsia="Times New Roman"/>
          <w:szCs w:val="24"/>
        </w:rPr>
        <w:t>Ευχαριστώ.</w:t>
      </w:r>
      <w:r>
        <w:rPr>
          <w:rFonts w:eastAsia="Times New Roman" w:cs="Times New Roman"/>
          <w:szCs w:val="24"/>
        </w:rPr>
        <w:t xml:space="preserve"> </w:t>
      </w:r>
    </w:p>
    <w:p w14:paraId="35846D1A"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5846D1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Προχωρούμε</w:t>
      </w:r>
      <w:r>
        <w:rPr>
          <w:rFonts w:eastAsia="Times New Roman" w:cs="Times New Roman"/>
          <w:szCs w:val="24"/>
        </w:rPr>
        <w:t xml:space="preserve"> με τον κ. Κυριαζίδη, τελευταίο ομιλητή, για πέντε λεπτά.</w:t>
      </w:r>
    </w:p>
    <w:p w14:paraId="35846D1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olor w:val="000000"/>
          <w:szCs w:val="24"/>
        </w:rPr>
        <w:t>Ευχαριστώ, κύριε Πρόεδρε.</w:t>
      </w:r>
      <w:r>
        <w:rPr>
          <w:rFonts w:eastAsia="Times New Roman" w:cs="Times New Roman"/>
          <w:szCs w:val="24"/>
        </w:rPr>
        <w:t xml:space="preserve"> </w:t>
      </w:r>
    </w:p>
    <w:p w14:paraId="35846D1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Μπαλωμενάκη</w:t>
      </w:r>
      <w:proofErr w:type="spellEnd"/>
      <w:r>
        <w:rPr>
          <w:rFonts w:eastAsia="Times New Roman" w:cs="Times New Roman"/>
          <w:szCs w:val="24"/>
        </w:rPr>
        <w:t xml:space="preserve">, είστε </w:t>
      </w:r>
      <w:r>
        <w:rPr>
          <w:rFonts w:eastAsia="Times New Roman" w:cs="Times New Roman"/>
          <w:szCs w:val="24"/>
        </w:rPr>
        <w:t>π</w:t>
      </w:r>
      <w:r>
        <w:rPr>
          <w:rFonts w:eastAsia="Times New Roman" w:cs="Times New Roman"/>
          <w:szCs w:val="24"/>
        </w:rPr>
        <w:t xml:space="preserve">ρόεδρος στην </w:t>
      </w:r>
      <w:r>
        <w:rPr>
          <w:rFonts w:eastAsia="Times New Roman" w:cs="Times New Roman"/>
          <w:szCs w:val="24"/>
        </w:rPr>
        <w:t>ε</w:t>
      </w:r>
      <w:r>
        <w:rPr>
          <w:rFonts w:eastAsia="Times New Roman" w:cs="Times New Roman"/>
          <w:szCs w:val="24"/>
        </w:rPr>
        <w:t>πιτροπή. Άκουσα αυτό που από πλευράς σας ειπώθηκε προηγο</w:t>
      </w:r>
      <w:r>
        <w:rPr>
          <w:rFonts w:eastAsia="Times New Roman" w:cs="Times New Roman"/>
          <w:szCs w:val="24"/>
        </w:rPr>
        <w:t>υ</w:t>
      </w:r>
      <w:r>
        <w:rPr>
          <w:rFonts w:eastAsia="Times New Roman" w:cs="Times New Roman"/>
          <w:szCs w:val="24"/>
        </w:rPr>
        <w:t>μ</w:t>
      </w:r>
      <w:r>
        <w:rPr>
          <w:rFonts w:eastAsia="Times New Roman" w:cs="Times New Roman"/>
          <w:szCs w:val="24"/>
        </w:rPr>
        <w:t>έ</w:t>
      </w:r>
      <w:r>
        <w:rPr>
          <w:rFonts w:eastAsia="Times New Roman" w:cs="Times New Roman"/>
          <w:szCs w:val="24"/>
        </w:rPr>
        <w:t>ν</w:t>
      </w:r>
      <w:r>
        <w:rPr>
          <w:rFonts w:eastAsia="Times New Roman" w:cs="Times New Roman"/>
          <w:szCs w:val="24"/>
        </w:rPr>
        <w:t>ως</w:t>
      </w:r>
      <w:r>
        <w:rPr>
          <w:rFonts w:eastAsia="Times New Roman" w:cs="Times New Roman"/>
          <w:szCs w:val="24"/>
        </w:rPr>
        <w:t>, ότι έχει βγει πόρισμα αναφορικά με τη διαπλοκ</w:t>
      </w:r>
      <w:r>
        <w:rPr>
          <w:rFonts w:eastAsia="Times New Roman" w:cs="Times New Roman"/>
          <w:szCs w:val="24"/>
        </w:rPr>
        <w:t xml:space="preserve">ή κ.λπ.. Νομίζω ότι </w:t>
      </w:r>
      <w:r>
        <w:rPr>
          <w:rFonts w:eastAsia="Times New Roman" w:cs="Times New Roman"/>
          <w:szCs w:val="24"/>
        </w:rPr>
        <w:lastRenderedPageBreak/>
        <w:t xml:space="preserve">δεν διασφαλίζετε αυτό για το οποίο </w:t>
      </w:r>
      <w:proofErr w:type="spellStart"/>
      <w:r>
        <w:rPr>
          <w:rFonts w:eastAsia="Times New Roman" w:cs="Times New Roman"/>
          <w:szCs w:val="24"/>
        </w:rPr>
        <w:t>εκλεγήκατε</w:t>
      </w:r>
      <w:proofErr w:type="spellEnd"/>
      <w:r>
        <w:rPr>
          <w:rFonts w:eastAsia="Times New Roman" w:cs="Times New Roman"/>
          <w:szCs w:val="24"/>
        </w:rPr>
        <w:t xml:space="preserve"> να υπηρετήσετε στην </w:t>
      </w:r>
      <w:r>
        <w:rPr>
          <w:rFonts w:eastAsia="Times New Roman" w:cs="Times New Roman"/>
          <w:szCs w:val="24"/>
        </w:rPr>
        <w:t>ε</w:t>
      </w:r>
      <w:r>
        <w:rPr>
          <w:rFonts w:eastAsia="Times New Roman" w:cs="Times New Roman"/>
          <w:szCs w:val="24"/>
        </w:rPr>
        <w:t>πιτροπή.</w:t>
      </w:r>
    </w:p>
    <w:p w14:paraId="35846D1E"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 xml:space="preserve">Σ ΜΠΑΛΩΜΕΝΑΚΗΣ: </w:t>
      </w:r>
      <w:r>
        <w:rPr>
          <w:rFonts w:eastAsia="Times New Roman" w:cs="Times New Roman"/>
          <w:szCs w:val="24"/>
        </w:rPr>
        <w:t>Ποιος σας το είπε ότι έβγαλα πόρισμα; Δεν προσέξατε τη διατύπωση. Κάνετε λάθος.</w:t>
      </w:r>
    </w:p>
    <w:p w14:paraId="35846D1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Θα πάρετε τα Πρακτικά. Εάν πράγματι </w:t>
      </w:r>
      <w:r>
        <w:rPr>
          <w:rFonts w:eastAsia="Times New Roman" w:cs="Times New Roman"/>
          <w:szCs w:val="24"/>
        </w:rPr>
        <w:t xml:space="preserve">κάνατε λάθος, θα ζητήσετε συγγνώμη. </w:t>
      </w:r>
    </w:p>
    <w:p w14:paraId="35846D2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 xml:space="preserve">Σ ΜΠΑΛΩΜΕΝΑΚΗΣ: </w:t>
      </w:r>
      <w:r>
        <w:rPr>
          <w:rFonts w:eastAsia="Times New Roman" w:cs="Times New Roman"/>
          <w:szCs w:val="24"/>
        </w:rPr>
        <w:t>Και εσείς, όμως, να το κάνετε.</w:t>
      </w:r>
    </w:p>
    <w:p w14:paraId="35846D21"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Βεβαίως, αλλά δεν επιτρέπεται σε εσάς, ως </w:t>
      </w:r>
      <w:r>
        <w:rPr>
          <w:rFonts w:eastAsia="Times New Roman" w:cs="Times New Roman"/>
          <w:szCs w:val="24"/>
        </w:rPr>
        <w:t>π</w:t>
      </w:r>
      <w:r>
        <w:rPr>
          <w:rFonts w:eastAsia="Times New Roman" w:cs="Times New Roman"/>
          <w:szCs w:val="24"/>
        </w:rPr>
        <w:t xml:space="preserve">ρόεδρος της </w:t>
      </w:r>
      <w:r>
        <w:rPr>
          <w:rFonts w:eastAsia="Times New Roman" w:cs="Times New Roman"/>
          <w:szCs w:val="24"/>
        </w:rPr>
        <w:t>ε</w:t>
      </w:r>
      <w:r>
        <w:rPr>
          <w:rFonts w:eastAsia="Times New Roman" w:cs="Times New Roman"/>
          <w:szCs w:val="24"/>
        </w:rPr>
        <w:t xml:space="preserve">πιτροπής, να προκαταλαμβάνετε, να αναφέρεστε πριν τελειώσει η </w:t>
      </w:r>
      <w:r>
        <w:rPr>
          <w:rFonts w:eastAsia="Times New Roman" w:cs="Times New Roman"/>
          <w:szCs w:val="24"/>
        </w:rPr>
        <w:t>ε</w:t>
      </w:r>
      <w:r>
        <w:rPr>
          <w:rFonts w:eastAsia="Times New Roman" w:cs="Times New Roman"/>
          <w:szCs w:val="24"/>
        </w:rPr>
        <w:t>πιτροπή το έργο της.</w:t>
      </w:r>
    </w:p>
    <w:p w14:paraId="35846D22"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ΑΦΡΟΔΙΤΗ ΣΤΑΜΠΟΥΛΗ: </w:t>
      </w:r>
      <w:r>
        <w:rPr>
          <w:rFonts w:eastAsia="Times New Roman" w:cs="Times New Roman"/>
          <w:szCs w:val="24"/>
        </w:rPr>
        <w:t>Γιατί το επαναλαμβάνετε; Αφού δεν είναι έτσι.</w:t>
      </w:r>
    </w:p>
    <w:p w14:paraId="35846D2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Δεν χρειάζεται συνήγορο ο κ. </w:t>
      </w:r>
      <w:proofErr w:type="spellStart"/>
      <w:r>
        <w:rPr>
          <w:rFonts w:eastAsia="Times New Roman" w:cs="Times New Roman"/>
          <w:szCs w:val="24"/>
        </w:rPr>
        <w:t>Μπαλωμενάκης</w:t>
      </w:r>
      <w:proofErr w:type="spellEnd"/>
      <w:r>
        <w:rPr>
          <w:rFonts w:eastAsia="Times New Roman" w:cs="Times New Roman"/>
          <w:szCs w:val="24"/>
        </w:rPr>
        <w:t>.</w:t>
      </w:r>
    </w:p>
    <w:p w14:paraId="35846D2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Ησυχία, σας παρακαλώ.</w:t>
      </w:r>
    </w:p>
    <w:p w14:paraId="35846D2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Συνεχίστε, κύριε Κυριαζίδη.</w:t>
      </w:r>
    </w:p>
    <w:p w14:paraId="35846D2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Ο κ. Τσίπρας αναφέρ</w:t>
      </w:r>
      <w:r>
        <w:rPr>
          <w:rFonts w:eastAsia="Times New Roman" w:cs="Times New Roman"/>
          <w:szCs w:val="24"/>
        </w:rPr>
        <w:t xml:space="preserve">θηκε και σήμερα στην </w:t>
      </w:r>
      <w:proofErr w:type="spellStart"/>
      <w:r>
        <w:rPr>
          <w:rFonts w:eastAsia="Times New Roman" w:cs="Times New Roman"/>
          <w:szCs w:val="24"/>
        </w:rPr>
        <w:t>επαναθεμελίωση</w:t>
      </w:r>
      <w:proofErr w:type="spellEnd"/>
      <w:r>
        <w:rPr>
          <w:rFonts w:eastAsia="Times New Roman" w:cs="Times New Roman"/>
          <w:szCs w:val="24"/>
        </w:rPr>
        <w:t xml:space="preserve">, στην αξιοπιστία της χώρας, </w:t>
      </w:r>
      <w:r>
        <w:rPr>
          <w:rFonts w:eastAsia="Times New Roman" w:cs="Times New Roman"/>
          <w:szCs w:val="24"/>
        </w:rPr>
        <w:lastRenderedPageBreak/>
        <w:t xml:space="preserve">στις </w:t>
      </w:r>
      <w:proofErr w:type="spellStart"/>
      <w:r>
        <w:rPr>
          <w:rFonts w:eastAsia="Times New Roman" w:cs="Times New Roman"/>
          <w:szCs w:val="24"/>
        </w:rPr>
        <w:t>μνημονιακές</w:t>
      </w:r>
      <w:proofErr w:type="spellEnd"/>
      <w:r>
        <w:rPr>
          <w:rFonts w:eastAsia="Times New Roman" w:cs="Times New Roman"/>
          <w:szCs w:val="24"/>
        </w:rPr>
        <w:t xml:space="preserve"> μεταρρυθμίσεις που είναι αναγκαίες και απαραίτητες, αυτές που κατήγγειλε πριν από κάποιο χρονικό διάστημα και έλεγε ότι θα καταργούσε όλα αυτά με ένα νόμο και ένα άρθρο. Τώρα </w:t>
      </w:r>
      <w:r>
        <w:rPr>
          <w:rFonts w:eastAsia="Times New Roman" w:cs="Times New Roman"/>
          <w:szCs w:val="24"/>
        </w:rPr>
        <w:t>είναι απαραίτητες, είναι αναγκαίες και βεβαίως είναι αναγκαίες και απαραίτητες και για τους δανειστές και γι’ αυτό, αν θέλετε, χρεώσατε τη χώρα και την υποθηκεύσατε για εκατό χρόνια. Βεβαίως, γι’ αυτό είστε αρεστοί, γιατί είστε και πρόθυμοι.</w:t>
      </w:r>
    </w:p>
    <w:p w14:paraId="35846D2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Μια χώρα, όμως</w:t>
      </w:r>
      <w:r>
        <w:rPr>
          <w:rFonts w:eastAsia="Times New Roman" w:cs="Times New Roman"/>
          <w:szCs w:val="24"/>
        </w:rPr>
        <w:t>, για να έχει προοπτική, κύριε Πρόεδρε, πρέπει να έχει σταθερές, πρέπει να έχει ένα σταθερό σύστημα υγείας, να έχει ένα σταθερό σύστημα παιδείας, ένα σταθερό σύστημα ασφάλειας. Δυστυχώς και από την πλευρά σας δεν επιτυγχάνεται αυτό με τον τρόπο που νομοθετ</w:t>
      </w:r>
      <w:r>
        <w:rPr>
          <w:rFonts w:eastAsia="Times New Roman" w:cs="Times New Roman"/>
          <w:szCs w:val="24"/>
        </w:rPr>
        <w:t>είτε. Δυστυχώς</w:t>
      </w:r>
      <w:r>
        <w:rPr>
          <w:rFonts w:eastAsia="Times New Roman" w:cs="Times New Roman"/>
          <w:szCs w:val="24"/>
        </w:rPr>
        <w:t>,</w:t>
      </w:r>
      <w:r>
        <w:rPr>
          <w:rFonts w:eastAsia="Times New Roman" w:cs="Times New Roman"/>
          <w:szCs w:val="24"/>
        </w:rPr>
        <w:t xml:space="preserve"> στοχεύετε σε ένα κράτος ελεγχόμενο σε κάθε βαθμό.</w:t>
      </w:r>
    </w:p>
    <w:p w14:paraId="35846D2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Και βεβαίως, μιας και μιλάμε σήμερα για θέματα υγείας, θα έπρεπε πράγματι να υπάρχει ένα σταθερό σύστημα υγείας το οποίο να βελτιώνεται και όχι να καταργείται κάθε φορά, χωρίς να δίνεται κα</w:t>
      </w:r>
      <w:r>
        <w:rPr>
          <w:rFonts w:eastAsia="Times New Roman" w:cs="Times New Roman"/>
          <w:szCs w:val="24"/>
        </w:rPr>
        <w:t>μ</w:t>
      </w:r>
      <w:r>
        <w:rPr>
          <w:rFonts w:eastAsia="Times New Roman" w:cs="Times New Roman"/>
          <w:szCs w:val="24"/>
        </w:rPr>
        <w:t xml:space="preserve">μία προοπτική. Απλά, αυτό που γίνεται είναι το «ράβε-ξήλωνε» και βεβαίως προσπαθείτε με διάφορα πυροτεχνήματα να καλύψετε όλα αυτά τα κενά. </w:t>
      </w:r>
    </w:p>
    <w:p w14:paraId="35846D2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Παραδείγματος χάρ</w:t>
      </w:r>
      <w:r>
        <w:rPr>
          <w:rFonts w:eastAsia="Times New Roman" w:cs="Times New Roman"/>
          <w:szCs w:val="24"/>
        </w:rPr>
        <w:t>ιν</w:t>
      </w:r>
      <w:r>
        <w:rPr>
          <w:rFonts w:eastAsia="Times New Roman" w:cs="Times New Roman"/>
          <w:szCs w:val="24"/>
        </w:rPr>
        <w:t xml:space="preserve">, στο Κέντρο Υγείας </w:t>
      </w:r>
      <w:proofErr w:type="spellStart"/>
      <w:r>
        <w:rPr>
          <w:rFonts w:eastAsia="Times New Roman" w:cs="Times New Roman"/>
          <w:szCs w:val="24"/>
        </w:rPr>
        <w:t>Παρανεστίου</w:t>
      </w:r>
      <w:proofErr w:type="spellEnd"/>
      <w:r>
        <w:rPr>
          <w:rFonts w:eastAsia="Times New Roman" w:cs="Times New Roman"/>
          <w:szCs w:val="24"/>
        </w:rPr>
        <w:t xml:space="preserve"> Δράμας, εάν έρθει κάποιος Υπουργός, θα δει ότι τα ασθενοφόρα πηγ</w:t>
      </w:r>
      <w:r>
        <w:rPr>
          <w:rFonts w:eastAsia="Times New Roman" w:cs="Times New Roman"/>
          <w:szCs w:val="24"/>
        </w:rPr>
        <w:t xml:space="preserve">αίνουν στο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από το νοσοκομείο για να φανεί ότι έχει ασθενοφόρα. Η πόλη της Δράμας απέχει πενήντα χιλιόμετρα από το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ν</w:t>
      </w:r>
      <w:r>
        <w:rPr>
          <w:rFonts w:eastAsia="Times New Roman" w:cs="Times New Roman"/>
          <w:szCs w:val="24"/>
        </w:rPr>
        <w:t xml:space="preserve">οσοκομείο. Δυστυχώς, οι κάτοικοι βρίσκονται χωρίς ασθενοφόρα. Αυτό το φέρνω ως ένα παράδειγμα. </w:t>
      </w:r>
    </w:p>
    <w:p w14:paraId="35846D2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Ειλικρινά, κύριε Υπουργέ</w:t>
      </w:r>
      <w:r>
        <w:rPr>
          <w:rFonts w:eastAsia="Times New Roman" w:cs="Times New Roman"/>
          <w:szCs w:val="24"/>
        </w:rPr>
        <w:t xml:space="preserve"> και φίλε, σας ζηλεύω, όχι εσάς βεβαίως, εννοώ το σύνολο της Κυβέρνησης με τον τρόπο που λειτουργεί, με τον τρόπο –εάν θέλετε- του εγχειρήματος -που δεν ξέρω εάν θα επιτευχθεί- με την εξαγορά συνειδήσεων. Σε κάθε νομοσχέδιο έχετε έναν τρόπο να έχετε προσλή</w:t>
      </w:r>
      <w:r>
        <w:rPr>
          <w:rFonts w:eastAsia="Times New Roman" w:cs="Times New Roman"/>
          <w:szCs w:val="24"/>
        </w:rPr>
        <w:t xml:space="preserve">ψεις, </w:t>
      </w:r>
      <w:proofErr w:type="spellStart"/>
      <w:r>
        <w:rPr>
          <w:rFonts w:eastAsia="Times New Roman" w:cs="Times New Roman"/>
          <w:szCs w:val="24"/>
        </w:rPr>
        <w:t>εκατόν</w:t>
      </w:r>
      <w:proofErr w:type="spellEnd"/>
      <w:r>
        <w:rPr>
          <w:rFonts w:eastAsia="Times New Roman" w:cs="Times New Roman"/>
          <w:szCs w:val="24"/>
        </w:rPr>
        <w:t xml:space="preserve"> πενήντα, τριακόσιες, όπως και με το σημερινό νομοσχέδιο. </w:t>
      </w:r>
    </w:p>
    <w:p w14:paraId="35846D2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Τρεις χιλιάδες είναι εδώ.</w:t>
      </w:r>
    </w:p>
    <w:p w14:paraId="35846D2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Τρεις χιλιάδες προσλήψεις μέσω προγραμμάτων ή προγράμματος ΕΣΠΑ, που πράγματι έχει να κάνει με την ανάπτυξη του τόπο</w:t>
      </w:r>
      <w:r>
        <w:rPr>
          <w:rFonts w:eastAsia="Times New Roman" w:cs="Times New Roman"/>
          <w:szCs w:val="24"/>
        </w:rPr>
        <w:t xml:space="preserve">υ. Δεν έχει να κάνει με μισθούς του δημοσίου, προσωρινού μάλιστα χαρακτήρα, διότι ύστερα από δύο χρόνια όλα αυτά, είναι επόμενο –εγώ πιστεύω σε λιγότερο χρόνο- θα τα φορτωθεί η επόμενη κυβέρνηση πράγματι </w:t>
      </w:r>
      <w:r>
        <w:rPr>
          <w:rFonts w:eastAsia="Times New Roman" w:cs="Times New Roman"/>
          <w:szCs w:val="24"/>
        </w:rPr>
        <w:lastRenderedPageBreak/>
        <w:t xml:space="preserve">και θα μας εγκαλείτε για αυτούς τους τρεις χιλιάδες </w:t>
      </w:r>
      <w:r>
        <w:rPr>
          <w:rFonts w:eastAsia="Times New Roman" w:cs="Times New Roman"/>
          <w:szCs w:val="24"/>
        </w:rPr>
        <w:t xml:space="preserve">συμβασιούχους που θα πρέπει με ένα τρόπο πάλι να τους νομιμοποιήσουμε ή να τους μονιμοποιήσουμε. Αυτός είναι ο τρόπος μιας αντίληψης ισοπεδωτικής, ένα σύστημα </w:t>
      </w:r>
      <w:r>
        <w:rPr>
          <w:rFonts w:eastAsia="Times New Roman" w:cs="Times New Roman"/>
          <w:szCs w:val="24"/>
          <w:lang w:val="en-US"/>
        </w:rPr>
        <w:t>call</w:t>
      </w:r>
      <w:r>
        <w:rPr>
          <w:rFonts w:eastAsia="Times New Roman" w:cs="Times New Roman"/>
          <w:szCs w:val="24"/>
        </w:rPr>
        <w:t xml:space="preserve"> </w:t>
      </w:r>
      <w:r>
        <w:rPr>
          <w:rFonts w:eastAsia="Times New Roman" w:cs="Times New Roman"/>
          <w:szCs w:val="24"/>
          <w:lang w:val="en-US"/>
        </w:rPr>
        <w:t>host</w:t>
      </w:r>
      <w:r>
        <w:rPr>
          <w:rFonts w:eastAsia="Times New Roman" w:cs="Times New Roman"/>
          <w:szCs w:val="24"/>
        </w:rPr>
        <w:t>. Το έχουμε δει σε διπλανές χώρες. Αυτό επιχειρείτε.</w:t>
      </w:r>
    </w:p>
    <w:p w14:paraId="35846D2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Και βεβαίως, γιατί ο ιδιωτικός τομέ</w:t>
      </w:r>
      <w:r>
        <w:rPr>
          <w:rFonts w:eastAsia="Times New Roman" w:cs="Times New Roman"/>
          <w:szCs w:val="24"/>
        </w:rPr>
        <w:t xml:space="preserve">ας δεν μπορεί να προσφέρει στο δημόσιο; Άκουσα και πράγματι το διασταύρωσα και από </w:t>
      </w:r>
      <w:r>
        <w:rPr>
          <w:rFonts w:eastAsia="Times New Roman" w:cs="Times New Roman"/>
          <w:szCs w:val="24"/>
        </w:rPr>
        <w:t xml:space="preserve">την </w:t>
      </w:r>
      <w:r>
        <w:rPr>
          <w:rFonts w:eastAsia="Times New Roman" w:cs="Times New Roman"/>
          <w:szCs w:val="24"/>
        </w:rPr>
        <w:t>πλευράς σας ειπώθηκε, κύριε Υπουργέ, ότι το 72% των 2 δισεκατομμυρίων, τα οποία διατίθενται στην υγεία, πηγαίνει στο δημόσιο κομμάτι και το 28% πηγαίνει στο ιδιωτικό κομ</w:t>
      </w:r>
      <w:r>
        <w:rPr>
          <w:rFonts w:eastAsia="Times New Roman" w:cs="Times New Roman"/>
          <w:szCs w:val="24"/>
        </w:rPr>
        <w:t xml:space="preserve">μάτι. Αυτό το 28% της περίθαλψης των ασθενών στον ιδιωτικό τομέα στοιχίζει 300 εκατομμύρια, δηλαδή στο δημόσιο δέκα φορές παραπάνω. </w:t>
      </w:r>
    </w:p>
    <w:p w14:paraId="35846D2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Αναφερθήκατε σε ζητήματα που έχουν να κάνουν με την αριστεία, κ.λπ.. Η ευγενής άμιλλα, ο συναγωνισμός είναι μια επιβράβευση</w:t>
      </w:r>
      <w:r>
        <w:rPr>
          <w:rFonts w:eastAsia="Times New Roman" w:cs="Times New Roman"/>
          <w:szCs w:val="24"/>
        </w:rPr>
        <w:t xml:space="preserve">, είναι μια ικανοποίηση για κάθε εργαζόμενο, διαγωνιζόμενο </w:t>
      </w:r>
      <w:r>
        <w:rPr>
          <w:rFonts w:eastAsia="Times New Roman" w:cs="Times New Roman"/>
          <w:szCs w:val="24"/>
        </w:rPr>
        <w:t>,</w:t>
      </w:r>
      <w:r>
        <w:rPr>
          <w:rFonts w:eastAsia="Times New Roman" w:cs="Times New Roman"/>
          <w:szCs w:val="24"/>
        </w:rPr>
        <w:t>που θέλει να καταβάλει μια προσπάθεια. Εμείς, όταν βγάζουμε έναν ικανοποιητικό λόγο εδώ μέσα και γίνεται αναφορά –αν θέλετε, ντρέπομαι και το χειροκρότημα των συναδέλφων- αισθανόμαστε μια ηθική ικ</w:t>
      </w:r>
      <w:r>
        <w:rPr>
          <w:rFonts w:eastAsia="Times New Roman" w:cs="Times New Roman"/>
          <w:szCs w:val="24"/>
        </w:rPr>
        <w:t xml:space="preserve">ανοποίηση. Δεν θα δώσετε σε αυτούς </w:t>
      </w:r>
      <w:r>
        <w:rPr>
          <w:rFonts w:eastAsia="Times New Roman" w:cs="Times New Roman"/>
          <w:szCs w:val="24"/>
        </w:rPr>
        <w:lastRenderedPageBreak/>
        <w:t xml:space="preserve">που αγωνίζονται μία ηθική ικανοποίηση; Αναφέρθηκε ότι και ο Μακρυγιάννης ήταν αγράμματος, αλλά σήκωσε τη σημαία. Τι σχέση έχει το ένα με το άλλο; Πώς συνδέεται,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αυτή η αναφορά; </w:t>
      </w:r>
    </w:p>
    <w:p w14:paraId="35846D2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Σε λίγο βεβαίως θα προχωρήσετε και στην κατάργηση των πανελλαδικών. Μου λέει ο τρίτος από τους τέσσερις γιούς μου, που έχει βγάλει τη Νομική. Στη Νομική Σχολή Αθηνών κάθε χρόνο εισέρχονται </w:t>
      </w:r>
      <w:proofErr w:type="spellStart"/>
      <w:r>
        <w:rPr>
          <w:rFonts w:eastAsia="Times New Roman" w:cs="Times New Roman"/>
          <w:szCs w:val="24"/>
        </w:rPr>
        <w:t>εκατόν</w:t>
      </w:r>
      <w:proofErr w:type="spellEnd"/>
      <w:r>
        <w:rPr>
          <w:rFonts w:eastAsia="Times New Roman" w:cs="Times New Roman"/>
          <w:szCs w:val="24"/>
        </w:rPr>
        <w:t xml:space="preserve"> πενήντα</w:t>
      </w:r>
      <w:r>
        <w:rPr>
          <w:rFonts w:eastAsia="Times New Roman" w:cs="Times New Roman"/>
          <w:szCs w:val="24"/>
        </w:rPr>
        <w:t xml:space="preserve"> φοιτητές, περίπου </w:t>
      </w:r>
      <w:r>
        <w:rPr>
          <w:rFonts w:eastAsia="Times New Roman" w:cs="Times New Roman"/>
          <w:szCs w:val="24"/>
        </w:rPr>
        <w:t xml:space="preserve">τρεις χιλιάδες </w:t>
      </w:r>
      <w:r>
        <w:rPr>
          <w:rFonts w:eastAsia="Times New Roman" w:cs="Times New Roman"/>
          <w:szCs w:val="24"/>
        </w:rPr>
        <w:t>είναι υποψήφιοι: «Ε</w:t>
      </w:r>
      <w:r>
        <w:rPr>
          <w:rFonts w:eastAsia="Times New Roman" w:cs="Times New Roman"/>
          <w:szCs w:val="24"/>
        </w:rPr>
        <w:t xml:space="preserve">πομένως μιας και θα καταργήσει τις πανελλαδικές, να προτείνετε και να προτείνεις στον ΣΥΡΙΖΑ» –και θα υιοθετηθεί και από την πλευρά μας- «αυτές οι </w:t>
      </w:r>
      <w:proofErr w:type="spellStart"/>
      <w:r>
        <w:rPr>
          <w:rFonts w:eastAsia="Times New Roman" w:cs="Times New Roman"/>
          <w:szCs w:val="24"/>
        </w:rPr>
        <w:t>εκατόν</w:t>
      </w:r>
      <w:proofErr w:type="spellEnd"/>
      <w:r>
        <w:rPr>
          <w:rFonts w:eastAsia="Times New Roman" w:cs="Times New Roman"/>
          <w:szCs w:val="24"/>
        </w:rPr>
        <w:t xml:space="preserve"> πενήντα </w:t>
      </w:r>
      <w:r>
        <w:rPr>
          <w:rFonts w:eastAsia="Times New Roman" w:cs="Times New Roman"/>
          <w:szCs w:val="24"/>
        </w:rPr>
        <w:t xml:space="preserve">θέσεις να γίνονται με κλήρωση». Δεν χρειάζεται έτσι κι αλλιώς, μιας και οι </w:t>
      </w:r>
      <w:r>
        <w:rPr>
          <w:rFonts w:eastAsia="Times New Roman" w:cs="Times New Roman"/>
          <w:szCs w:val="24"/>
        </w:rPr>
        <w:t>π</w:t>
      </w:r>
      <w:r>
        <w:rPr>
          <w:rFonts w:eastAsia="Times New Roman" w:cs="Times New Roman"/>
          <w:szCs w:val="24"/>
        </w:rPr>
        <w:t>ανελλαδικές εξετάσ</w:t>
      </w:r>
      <w:r>
        <w:rPr>
          <w:rFonts w:eastAsia="Times New Roman" w:cs="Times New Roman"/>
          <w:szCs w:val="24"/>
        </w:rPr>
        <w:t xml:space="preserve">εις θα καταργηθούν. Κάντε μια κλήρωση και στην εισαγωγή σε αυτές τις σχολές, έτσι ώστε να ικανοποιήσετε αυτό το οποίο πολλές φορές έχετε ως αγκύλωση, δοξασία ή ως άλλα βιώματα, προκειμένου να καλύψετε αυτές τις ανάγκες σας. </w:t>
      </w:r>
    </w:p>
    <w:p w14:paraId="35846D30"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w:t>
      </w:r>
      <w:r>
        <w:rPr>
          <w:rFonts w:eastAsia="Times New Roman" w:cs="Times New Roman"/>
          <w:szCs w:val="24"/>
        </w:rPr>
        <w:t xml:space="preserve"> της Νέας Δημοκρατίας)</w:t>
      </w:r>
    </w:p>
    <w:p w14:paraId="35846D31"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Έχει ολοκληρωθεί ο κατάλογος των ομιλητών.</w:t>
      </w:r>
    </w:p>
    <w:p w14:paraId="35846D3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Να παρακαλέσω για κάτι όσους εκ των </w:t>
      </w:r>
      <w:r>
        <w:rPr>
          <w:rFonts w:eastAsia="Times New Roman" w:cs="Times New Roman"/>
          <w:szCs w:val="24"/>
        </w:rPr>
        <w:t>ε</w:t>
      </w:r>
      <w:r>
        <w:rPr>
          <w:rFonts w:eastAsia="Times New Roman" w:cs="Times New Roman"/>
          <w:szCs w:val="24"/>
        </w:rPr>
        <w:t xml:space="preserve">ισηγητών και των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α</w:t>
      </w:r>
      <w:r>
        <w:rPr>
          <w:rFonts w:eastAsia="Times New Roman" w:cs="Times New Roman"/>
          <w:szCs w:val="24"/>
        </w:rPr>
        <w:t>γορητών θέλουν να δευτερολογήσουν. Απ’ ό,τι βλέπω εδώ έχετε υπερβεί όλοι τον χρόνο…</w:t>
      </w:r>
    </w:p>
    <w:p w14:paraId="35846D3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w:t>
      </w:r>
      <w:r>
        <w:rPr>
          <w:rFonts w:eastAsia="Times New Roman" w:cs="Times New Roman"/>
          <w:b/>
          <w:szCs w:val="24"/>
        </w:rPr>
        <w:t xml:space="preserve">ΩΤΗΛΑΣ: </w:t>
      </w:r>
      <w:r>
        <w:rPr>
          <w:rFonts w:eastAsia="Times New Roman" w:cs="Times New Roman"/>
          <w:szCs w:val="24"/>
        </w:rPr>
        <w:t xml:space="preserve">Εγώ μίλησα λιγότερα από τα δώδεκα λεπτά που δικαιούμουν. </w:t>
      </w:r>
    </w:p>
    <w:p w14:paraId="35846D3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Έχετε μιλήσει δεκαοκτώ λεπτά και πενήντα τρία δεύτερα. </w:t>
      </w:r>
    </w:p>
    <w:p w14:paraId="35846D35"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Εγώ προσωπικά;</w:t>
      </w:r>
    </w:p>
    <w:p w14:paraId="35846D3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Ναι, το γράφει εδώ. </w:t>
      </w:r>
    </w:p>
    <w:p w14:paraId="35846D3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ΓΕΩΡΓΙΟΣ ΛΑΜΠ</w:t>
      </w:r>
      <w:r>
        <w:rPr>
          <w:rFonts w:eastAsia="Times New Roman" w:cs="Times New Roman"/>
          <w:b/>
          <w:szCs w:val="24"/>
        </w:rPr>
        <w:t xml:space="preserve">ΡΟΥΛΗΣ (ΣΤ΄ Αντιπρόεδρος της Βουλής): </w:t>
      </w:r>
      <w:r>
        <w:rPr>
          <w:rFonts w:eastAsia="Times New Roman" w:cs="Times New Roman"/>
          <w:szCs w:val="24"/>
        </w:rPr>
        <w:t>Θα ήθελα να δευτερολογήσω, κύριε Πρόεδρε.</w:t>
      </w:r>
    </w:p>
    <w:p w14:paraId="35846D3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Κι εγώ, κύριε Πρόεδρε. </w:t>
      </w:r>
    </w:p>
    <w:p w14:paraId="35846D3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Τον λόγο έχει ο κ. Αθανάσιος Παπαδόπουλος. </w:t>
      </w:r>
    </w:p>
    <w:p w14:paraId="35846D3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Να συμφωνήσουμε στα πέντε λεπτά; Αυτός είναι ένας καλός</w:t>
      </w:r>
      <w:r>
        <w:rPr>
          <w:rFonts w:eastAsia="Times New Roman" w:cs="Times New Roman"/>
          <w:szCs w:val="24"/>
        </w:rPr>
        <w:t xml:space="preserve"> χρόνος.</w:t>
      </w:r>
    </w:p>
    <w:p w14:paraId="35846D3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ΛΑΜΠΡΟΥΛΗΣ (ΣΤ΄ Αντιπρόεδρος της Βουλής): </w:t>
      </w:r>
      <w:r>
        <w:rPr>
          <w:rFonts w:eastAsia="Times New Roman" w:cs="Times New Roman"/>
          <w:szCs w:val="24"/>
        </w:rPr>
        <w:t xml:space="preserve">Και με ανοχή. </w:t>
      </w:r>
    </w:p>
    <w:p w14:paraId="35846D3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Και με ανοχή για όσους θα μιλήσουν. Άρα θα μιλήσουν όλοι με τη σειρά. Πρώτος εισηγητής στη δευτερολογία του είναι ο εισηγητής του ΣΥΡΙΖΑ κ. Αθανάσιος Παπαδόπουλος. </w:t>
      </w:r>
    </w:p>
    <w:p w14:paraId="35846D3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Ορίστε, κύριε Παπαδόπουλε, έχετε τον λόγο.</w:t>
      </w:r>
    </w:p>
    <w:p w14:paraId="35846D3E"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Κρίνει η Βουλή, αγαπητο</w:t>
      </w:r>
      <w:r>
        <w:rPr>
          <w:rFonts w:eastAsia="Times New Roman" w:cs="Times New Roman"/>
          <w:szCs w:val="24"/>
        </w:rPr>
        <w:t xml:space="preserve">ί συνάδελφοι, ένα σχέδιο νόμου, το οποίο θέλουμε να κάνει μια εμβληματική μεταρρύθμιση στο </w:t>
      </w:r>
      <w:r>
        <w:rPr>
          <w:rFonts w:eastAsia="Times New Roman" w:cs="Times New Roman"/>
          <w:szCs w:val="24"/>
        </w:rPr>
        <w:t>π</w:t>
      </w:r>
      <w:r>
        <w:rPr>
          <w:rFonts w:eastAsia="Times New Roman" w:cs="Times New Roman"/>
          <w:szCs w:val="24"/>
        </w:rPr>
        <w:t xml:space="preserve">ρωτοβάθμιο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υ</w:t>
      </w:r>
      <w:r>
        <w:rPr>
          <w:rFonts w:eastAsia="Times New Roman" w:cs="Times New Roman"/>
          <w:szCs w:val="24"/>
        </w:rPr>
        <w:t>γείας και να προωθήσει χρήσιμες αναγκαίες δομές, οι οποίες βοηθούν τη στήριξη, την προοπτική ανάπτυξης του ΕΣΥ και αντιμετωπίζουν άλλα ζητήματα,</w:t>
      </w:r>
      <w:r>
        <w:rPr>
          <w:rFonts w:eastAsia="Times New Roman" w:cs="Times New Roman"/>
          <w:szCs w:val="24"/>
        </w:rPr>
        <w:t xml:space="preserve"> τα οποία συνολικά βοηθούν. Κορυφαίο βέβαια είναι το ζήτημα της οργάνωσης αυτοτελών </w:t>
      </w:r>
      <w:r>
        <w:rPr>
          <w:rFonts w:eastAsia="Times New Roman" w:cs="Times New Roman"/>
          <w:szCs w:val="24"/>
        </w:rPr>
        <w:t>τ</w:t>
      </w:r>
      <w:r>
        <w:rPr>
          <w:rFonts w:eastAsia="Times New Roman" w:cs="Times New Roman"/>
          <w:szCs w:val="24"/>
        </w:rPr>
        <w:t xml:space="preserve">μημάτων </w:t>
      </w:r>
      <w:r>
        <w:rPr>
          <w:rFonts w:eastAsia="Times New Roman" w:cs="Times New Roman"/>
          <w:szCs w:val="24"/>
        </w:rPr>
        <w:t>ε</w:t>
      </w:r>
      <w:r>
        <w:rPr>
          <w:rFonts w:eastAsia="Times New Roman" w:cs="Times New Roman"/>
          <w:szCs w:val="24"/>
        </w:rPr>
        <w:t xml:space="preserve">πειγόντων </w:t>
      </w:r>
      <w:r>
        <w:rPr>
          <w:rFonts w:eastAsia="Times New Roman" w:cs="Times New Roman"/>
          <w:szCs w:val="24"/>
        </w:rPr>
        <w:t>π</w:t>
      </w:r>
      <w:r>
        <w:rPr>
          <w:rFonts w:eastAsia="Times New Roman" w:cs="Times New Roman"/>
          <w:szCs w:val="24"/>
        </w:rPr>
        <w:t xml:space="preserve">εριστατικών με συγκεκριμένο τρόπο και παρεμβάσεις, οι οποίες δεν αμφισβητήθηκαν από τις ομιλίες. </w:t>
      </w:r>
    </w:p>
    <w:p w14:paraId="35846D3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Νομίζω ότι το κεντρικό ζήτημα που αναδεικνύει η </w:t>
      </w:r>
      <w:r>
        <w:rPr>
          <w:rFonts w:eastAsia="Times New Roman" w:cs="Times New Roman"/>
          <w:szCs w:val="24"/>
        </w:rPr>
        <w:t xml:space="preserve">συζήτηση που κάνουμε είναι η διαφορά καθηκόντων που βλέπουμε να έχουμε εμείς, η αντιπαράθεσή μας με τις άλλες πολιτικές δυνάμεις και κυρίως με το κόμμα της Αξιωματικής Αντιπολίτευσης, </w:t>
      </w:r>
      <w:r>
        <w:rPr>
          <w:rFonts w:eastAsia="Times New Roman" w:cs="Times New Roman"/>
          <w:szCs w:val="24"/>
        </w:rPr>
        <w:lastRenderedPageBreak/>
        <w:t xml:space="preserve">το οποίο σήμερα έχει κάνει μια συνόψιση της διαφορετικότητας αντιλήψεων </w:t>
      </w:r>
      <w:r>
        <w:rPr>
          <w:rFonts w:eastAsia="Times New Roman" w:cs="Times New Roman"/>
          <w:szCs w:val="24"/>
        </w:rPr>
        <w:t>που έχει πάνω στα κρίσιμα καθήκοντα μας.</w:t>
      </w:r>
    </w:p>
    <w:p w14:paraId="35846D4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Ο Αρχηγός της Αξιωματικής Αντιπολίτευσης καθόρισε ότι οι κεντρικές μας διαφορές είναι οι σχέσεις μας ανάμεσα στο δημόσιο και στο ιδιωτικό, οι ίσες αποστάσεις μιας πολιτείας απέναντι στις δημόσιες και τις ιδιωτικές δ</w:t>
      </w:r>
      <w:r>
        <w:rPr>
          <w:rFonts w:eastAsia="Times New Roman" w:cs="Times New Roman"/>
          <w:szCs w:val="24"/>
        </w:rPr>
        <w:t>ομές και η υποτιθέμενη ελευθερία επιλογής γιατρού και θεραπευτηρίου. Είναι, λοιπόν, ένα ζήτημα, το οποίο είναι το κρίσιμο για να πάρουν θέση και όλες οι πολιτικές δυνάμεις απέναντι σε αυτό που κάνουμε.</w:t>
      </w:r>
    </w:p>
    <w:p w14:paraId="35846D4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Νομίζω ότι ο κεντρικός στόχος για να οργανωθεί στην Ελ</w:t>
      </w:r>
      <w:r>
        <w:rPr>
          <w:rFonts w:eastAsia="Times New Roman" w:cs="Times New Roman"/>
          <w:szCs w:val="24"/>
        </w:rPr>
        <w:t>λάδα ποιοτικό, ολοκληρωμένο, καθολικό, δωρεάν δημόσιο σύστημα υγείας, είναι μια διακήρυξη που δεν απέφυγε να την κάνει ούτε ο κ. Μητσοτάκης. Το ζήτημα που κρίνουμε είναι</w:t>
      </w:r>
      <w:r>
        <w:rPr>
          <w:rFonts w:eastAsia="Times New Roman" w:cs="Times New Roman"/>
          <w:szCs w:val="24"/>
        </w:rPr>
        <w:t>,</w:t>
      </w:r>
      <w:r>
        <w:rPr>
          <w:rFonts w:eastAsia="Times New Roman" w:cs="Times New Roman"/>
          <w:szCs w:val="24"/>
        </w:rPr>
        <w:t xml:space="preserve"> αν αυτό το σχέδιο νόμου που καταθέτουμε συμβάλλει στην υλοποίηση στόχων που έχουν δια</w:t>
      </w:r>
      <w:r>
        <w:rPr>
          <w:rFonts w:eastAsia="Times New Roman" w:cs="Times New Roman"/>
          <w:szCs w:val="24"/>
        </w:rPr>
        <w:t>κηρυχθεί από πολύ παλιά -σας αναφέραμε και τον κ. Δοξιάδη και την εισηγητική έκθεση του 1397- και όλες τις προηγούμενες προσπάθειες.</w:t>
      </w:r>
    </w:p>
    <w:p w14:paraId="35846D4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Η άρνηση θέτει δύο κυρίως ζητήματα: Πρώτον, πού θα βρεθούν οι πόροι, εάν έχουν εξασφαλιστεί οι πόροι, </w:t>
      </w:r>
      <w:r>
        <w:rPr>
          <w:rFonts w:eastAsia="Times New Roman" w:cs="Times New Roman"/>
          <w:color w:val="000000"/>
          <w:szCs w:val="24"/>
        </w:rPr>
        <w:t>εάν υπάρχει ένα συγκε</w:t>
      </w:r>
      <w:r>
        <w:rPr>
          <w:rFonts w:eastAsia="Times New Roman" w:cs="Times New Roman"/>
          <w:color w:val="000000"/>
          <w:szCs w:val="24"/>
        </w:rPr>
        <w:t xml:space="preserve">κριμένο </w:t>
      </w:r>
      <w:proofErr w:type="spellStart"/>
      <w:r>
        <w:rPr>
          <w:rFonts w:eastAsia="Times New Roman" w:cs="Times New Roman"/>
          <w:color w:val="000000"/>
          <w:szCs w:val="24"/>
        </w:rPr>
        <w:t>εφαρμοστικό</w:t>
      </w:r>
      <w:proofErr w:type="spellEnd"/>
      <w:r>
        <w:rPr>
          <w:rFonts w:eastAsia="Times New Roman" w:cs="Times New Roman"/>
          <w:color w:val="000000"/>
          <w:szCs w:val="24"/>
        </w:rPr>
        <w:t xml:space="preserve"> σχέδιο.</w:t>
      </w:r>
    </w:p>
    <w:p w14:paraId="35846D43" w14:textId="77777777" w:rsidR="00825165" w:rsidRDefault="00D46FE4">
      <w:pPr>
        <w:spacing w:after="0" w:line="600" w:lineRule="auto"/>
        <w:ind w:firstLine="720"/>
        <w:jc w:val="both"/>
        <w:rPr>
          <w:rFonts w:eastAsia="Times New Roman" w:cs="Times New Roman"/>
          <w:color w:val="000000"/>
          <w:szCs w:val="24"/>
        </w:rPr>
      </w:pPr>
      <w:r>
        <w:rPr>
          <w:rFonts w:eastAsia="Times New Roman" w:cs="Times New Roman"/>
          <w:color w:val="000000"/>
          <w:szCs w:val="24"/>
        </w:rPr>
        <w:lastRenderedPageBreak/>
        <w:t>Το δεύτερο ζήτημα που βάζει είναι η σχέση με τον ιδιωτικό τομέα υγείας. Τον αξιοποιούμε; Τον κακοποιούμε; Τον βάζουμε στην μπάντα;</w:t>
      </w:r>
    </w:p>
    <w:p w14:paraId="35846D44" w14:textId="77777777" w:rsidR="00825165" w:rsidRDefault="00D46FE4">
      <w:pPr>
        <w:spacing w:after="0" w:line="600" w:lineRule="auto"/>
        <w:ind w:firstLine="720"/>
        <w:jc w:val="both"/>
        <w:rPr>
          <w:rFonts w:eastAsia="Times New Roman" w:cs="Times New Roman"/>
          <w:color w:val="000000"/>
          <w:szCs w:val="24"/>
        </w:rPr>
      </w:pPr>
      <w:r>
        <w:rPr>
          <w:rFonts w:eastAsia="Times New Roman" w:cs="Times New Roman"/>
          <w:color w:val="000000"/>
          <w:szCs w:val="24"/>
        </w:rPr>
        <w:t>Νομίζουμε, λοιπόν, ότι η απάντηση από την πλευρά μας είναι ότι όλα αυτά τα οποία κάνει το συγκεκρ</w:t>
      </w:r>
      <w:r>
        <w:rPr>
          <w:rFonts w:eastAsia="Times New Roman" w:cs="Times New Roman"/>
          <w:color w:val="000000"/>
          <w:szCs w:val="24"/>
        </w:rPr>
        <w:t xml:space="preserve">ιμένο σχέδιο νόμου έχουν ένα </w:t>
      </w:r>
      <w:proofErr w:type="spellStart"/>
      <w:r>
        <w:rPr>
          <w:rFonts w:eastAsia="Times New Roman" w:cs="Times New Roman"/>
          <w:color w:val="000000"/>
          <w:szCs w:val="24"/>
        </w:rPr>
        <w:t>εφαρμοστικό</w:t>
      </w:r>
      <w:proofErr w:type="spellEnd"/>
      <w:r>
        <w:rPr>
          <w:rFonts w:eastAsia="Times New Roman" w:cs="Times New Roman"/>
          <w:color w:val="000000"/>
          <w:szCs w:val="24"/>
        </w:rPr>
        <w:t xml:space="preserve"> </w:t>
      </w:r>
      <w:r>
        <w:rPr>
          <w:rFonts w:eastAsia="Times New Roman" w:cs="Times New Roman"/>
          <w:color w:val="000000"/>
          <w:szCs w:val="24"/>
        </w:rPr>
        <w:t>σχέδιο</w:t>
      </w:r>
      <w:r>
        <w:rPr>
          <w:rFonts w:eastAsia="Times New Roman" w:cs="Times New Roman"/>
          <w:color w:val="000000"/>
          <w:szCs w:val="24"/>
        </w:rPr>
        <w:t xml:space="preserve"> και για το άμεσο στάδιο των δύο χρόνων που χρηματοδοτείται από το Ευρωπαϊκό Κοινωνικό Ταμείο, που είναι ενταγμένο μέσα στο ΕΣΠΑ της τετραετίας, χρηματοδοτούμενο, όπως μας είπε και ο Υπουργός </w:t>
      </w:r>
      <w:proofErr w:type="spellStart"/>
      <w:r>
        <w:rPr>
          <w:rFonts w:eastAsia="Times New Roman" w:cs="Times New Roman"/>
          <w:color w:val="000000"/>
          <w:szCs w:val="24"/>
        </w:rPr>
        <w:t>Χαρίτσης</w:t>
      </w:r>
      <w:proofErr w:type="spellEnd"/>
      <w:r>
        <w:rPr>
          <w:rFonts w:eastAsia="Times New Roman" w:cs="Times New Roman"/>
          <w:color w:val="000000"/>
          <w:szCs w:val="24"/>
        </w:rPr>
        <w:t xml:space="preserve">, με 300 </w:t>
      </w:r>
      <w:r>
        <w:rPr>
          <w:rFonts w:eastAsia="Times New Roman" w:cs="Times New Roman"/>
          <w:color w:val="000000"/>
          <w:szCs w:val="24"/>
        </w:rPr>
        <w:t>εκατομμύρια ευρώ στην τετραετία και το οποίο στην τετραετία υλοποιεί αυτά, τα οποία είναι καθήκον μας από παλιά, το να ολοκληρώσουμε δομές που θα προσφέρουν οικογενειακό γιατρό, ομάδα υγείας, καταγραφή του ηλεκτρονικού φακέλου του κάθε ασθενούς. Είναι καθή</w:t>
      </w:r>
      <w:r>
        <w:rPr>
          <w:rFonts w:eastAsia="Times New Roman" w:cs="Times New Roman"/>
          <w:color w:val="000000"/>
          <w:szCs w:val="24"/>
        </w:rPr>
        <w:t>κοντα τα οποία οφείλαμε να κάνουμε και τα κάναμε.</w:t>
      </w:r>
    </w:p>
    <w:p w14:paraId="35846D4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Η άρνηση ότι είναι άχρηστες δομές δεν μπορεί να τεκμηριωθεί με κανέναν τρόπο. Και ειδικά από την Πρόεδρο του ΠΑΣΟΚ που θύμισε ότι ο πατέρας της, ο αείμνηστος Γιώργος Γεννηματάς, έβαζε το ζήτημα «εμπορευματο</w:t>
      </w:r>
      <w:r>
        <w:rPr>
          <w:rFonts w:eastAsia="Times New Roman" w:cs="Times New Roman"/>
          <w:szCs w:val="24"/>
        </w:rPr>
        <w:t xml:space="preserve">ποίηση ή ένα ανθρωποκεντρικό σύστημα υγείας;» </w:t>
      </w:r>
    </w:p>
    <w:p w14:paraId="35846D4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ανθρωποκεντρικό αυτό το σύστημα το οποίο κάνουμε και του οποίου τα καθήκοντα προσδιορίζονται όχι με την λειτουργία του θεραπευτικού μοντέλου ούτε του </w:t>
      </w:r>
      <w:proofErr w:type="spellStart"/>
      <w:r>
        <w:rPr>
          <w:rFonts w:eastAsia="Times New Roman" w:cs="Times New Roman"/>
          <w:szCs w:val="24"/>
        </w:rPr>
        <w:t>ιατροκεντρικού</w:t>
      </w:r>
      <w:proofErr w:type="spellEnd"/>
      <w:r>
        <w:rPr>
          <w:rFonts w:eastAsia="Times New Roman" w:cs="Times New Roman"/>
          <w:szCs w:val="24"/>
        </w:rPr>
        <w:t>, αλλά με τι πρέπει να κάνουμε απέναντι</w:t>
      </w:r>
      <w:r>
        <w:rPr>
          <w:rFonts w:eastAsia="Times New Roman" w:cs="Times New Roman"/>
          <w:szCs w:val="24"/>
        </w:rPr>
        <w:t xml:space="preserve"> στον ασθενή ως άνθρωπο</w:t>
      </w:r>
      <w:r>
        <w:rPr>
          <w:rFonts w:eastAsia="Times New Roman" w:cs="Times New Roman"/>
          <w:szCs w:val="24"/>
        </w:rPr>
        <w:t>,</w:t>
      </w:r>
      <w:r>
        <w:rPr>
          <w:rFonts w:eastAsia="Times New Roman" w:cs="Times New Roman"/>
          <w:szCs w:val="24"/>
        </w:rPr>
        <w:t xml:space="preserve"> που έχει δικαίωμα να έχει όλα εκείνα τα οποία μπορεί να προσφέρει το σύστημα υγείας. Τα κάνει. </w:t>
      </w:r>
    </w:p>
    <w:p w14:paraId="35846D4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Είναι, λοιπόν, πάρα πολύ σοβαρό και οι άλλες πολιτικές δυνάμεις, που κρίνουν τι κάνουμε, να πουν την άποψή τους, αν δηλαδή αυτή η μεγάλ</w:t>
      </w:r>
      <w:r>
        <w:rPr>
          <w:rFonts w:eastAsia="Times New Roman" w:cs="Times New Roman"/>
          <w:szCs w:val="24"/>
        </w:rPr>
        <w:t>η εμβληματική τομή που γίνεται με την παρέμβαση της Κυβέρνησης είναι χρήσιμη ή είναι άχρηστη, όπως λέει η Νέα Δημοκρατία. Τα άλλα ζητήματα που βάλατε, ότι συνεχίζουμε να έχουμε προβλήματα, ότι η ΠΟΕΔΗΝ έκανε μια αναφορά στα εξήντα πέντε κέντρα υγείας και β</w:t>
      </w:r>
      <w:r>
        <w:rPr>
          <w:rFonts w:eastAsia="Times New Roman" w:cs="Times New Roman"/>
          <w:szCs w:val="24"/>
        </w:rPr>
        <w:t>ρήκε προβλήματα…</w:t>
      </w:r>
    </w:p>
    <w:p w14:paraId="35846D4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Έρευνα. Είναι κέντρο αριστείας η ΠΟΕΔΗΝ. </w:t>
      </w:r>
    </w:p>
    <w:p w14:paraId="35846D4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Μαζί τα κάνατε. Τώρα είναι κακή η ΠΟΕΔΗΝ; </w:t>
      </w:r>
    </w:p>
    <w:p w14:paraId="35846D4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Κοιτάξτε πού πρέπει να επικεντρωθεί το ενδιαφέρον μας. </w:t>
      </w:r>
    </w:p>
    <w:p w14:paraId="35846D4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(Αναστάσ</w:t>
      </w:r>
      <w:r>
        <w:rPr>
          <w:rFonts w:eastAsia="Times New Roman" w:cs="Times New Roman"/>
          <w:b/>
          <w:szCs w:val="24"/>
        </w:rPr>
        <w:t xml:space="preserve">ιος Κουράκης): </w:t>
      </w:r>
      <w:r>
        <w:rPr>
          <w:rFonts w:eastAsia="Times New Roman" w:cs="Times New Roman"/>
          <w:szCs w:val="24"/>
        </w:rPr>
        <w:t>Ολοκληρώστε, όμως, σας παρακαλώ, κύριε Παπαδόπουλε.</w:t>
      </w:r>
    </w:p>
    <w:p w14:paraId="35846D4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Εμείς δεν αναιρούμε το ότι συνεχίζουν να υπάρχουν σημαντικά κενά στο δημόσιο σύστημα υγείας. Όλο το ολοκληρωμένο σχέδιο που κάνουμε είναι να μπορέσει να στηρίξει τα </w:t>
      </w:r>
      <w:r>
        <w:rPr>
          <w:rFonts w:eastAsia="Times New Roman" w:cs="Times New Roman"/>
          <w:szCs w:val="24"/>
        </w:rPr>
        <w:t>κέντρα υγείας. Τα αστικού τύπου κέντρα υγείας, οι μονάδες του ΠΕΔΥ, να ολοκληρωθούν με την ομάδα γιατρών και υπόλοιπων θεραπευτών, λειτουργών της δημόσιας υγείας, να έχουν το ολοκληρωμένο περιεχόμενο και να έχουμε τα δίκτυα πρωτοβάθμιας φροντίδας υγείας, σ</w:t>
      </w:r>
      <w:r>
        <w:rPr>
          <w:rFonts w:eastAsia="Times New Roman" w:cs="Times New Roman"/>
          <w:szCs w:val="24"/>
        </w:rPr>
        <w:t xml:space="preserve">τα οποία η παρέμβαση που κάνουμε με τις </w:t>
      </w:r>
      <w:r>
        <w:rPr>
          <w:rFonts w:eastAsia="Times New Roman" w:cs="Times New Roman"/>
          <w:szCs w:val="24"/>
        </w:rPr>
        <w:t>τ</w:t>
      </w:r>
      <w:r>
        <w:rPr>
          <w:rFonts w:eastAsia="Times New Roman" w:cs="Times New Roman"/>
          <w:szCs w:val="24"/>
        </w:rPr>
        <w:t xml:space="preserve">οπικές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υ</w:t>
      </w:r>
      <w:r>
        <w:rPr>
          <w:rFonts w:eastAsia="Times New Roman" w:cs="Times New Roman"/>
          <w:szCs w:val="24"/>
        </w:rPr>
        <w:t xml:space="preserve">γείας είναι ένα απαραίτητο στοιχείο του δικτύου. </w:t>
      </w:r>
    </w:p>
    <w:p w14:paraId="35846D4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Αυτό, λοιπόν, που κάνουμε είναι μια φιλοσοφία η οποία έχει </w:t>
      </w:r>
      <w:proofErr w:type="spellStart"/>
      <w:r>
        <w:rPr>
          <w:rFonts w:eastAsia="Times New Roman" w:cs="Times New Roman"/>
          <w:szCs w:val="24"/>
        </w:rPr>
        <w:t>εφαρμοστικό</w:t>
      </w:r>
      <w:proofErr w:type="spellEnd"/>
      <w:r>
        <w:rPr>
          <w:rFonts w:eastAsia="Times New Roman" w:cs="Times New Roman"/>
          <w:szCs w:val="24"/>
        </w:rPr>
        <w:t xml:space="preserve"> σχέδιο το οποίο είναι απαραίτητο. Νομίζω ότι σ</w:t>
      </w:r>
      <w:r>
        <w:rPr>
          <w:rFonts w:eastAsia="Times New Roman" w:cs="Times New Roman"/>
          <w:szCs w:val="24"/>
        </w:rPr>
        <w:t>ε</w:t>
      </w:r>
      <w:r>
        <w:rPr>
          <w:rFonts w:eastAsia="Times New Roman" w:cs="Times New Roman"/>
          <w:szCs w:val="24"/>
        </w:rPr>
        <w:t xml:space="preserve"> αυτή τη βάση το να αρνηθεί κάπ</w:t>
      </w:r>
      <w:r>
        <w:rPr>
          <w:rFonts w:eastAsia="Times New Roman" w:cs="Times New Roman"/>
          <w:szCs w:val="24"/>
        </w:rPr>
        <w:t xml:space="preserve">οιος να ψηφίσει το συγκεκριμένο νομοσχέδιο είναι μια άρνηση απέναντι στα ιστορικά μας καθήκοντα, τα οποία επιτάσσει και το Σύνταγμα, να κάνει η πολιτεία ένα ολοκληρωμένο ποιοτικό δημόσιο σύστημα υγείας. </w:t>
      </w:r>
    </w:p>
    <w:p w14:paraId="35846D4E"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πολύ,</w:t>
      </w:r>
      <w:r>
        <w:rPr>
          <w:rFonts w:eastAsia="Times New Roman" w:cs="Times New Roman"/>
          <w:szCs w:val="24"/>
        </w:rPr>
        <w:t xml:space="preserve"> κύριε Παπαδόπουλε.</w:t>
      </w:r>
    </w:p>
    <w:p w14:paraId="35846D4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ΠΑΠΑΔΟΠΟΥΛΟΣ: </w:t>
      </w:r>
      <w:r>
        <w:rPr>
          <w:rFonts w:eastAsia="Times New Roman" w:cs="Times New Roman"/>
          <w:szCs w:val="24"/>
        </w:rPr>
        <w:t>Αυτός είναι ο τρόπος με τον οποίο θέλουμε να έχουμε και στην ψήφιση την τελική σας επιλογή και θα κλείσω μ</w:t>
      </w:r>
      <w:r>
        <w:rPr>
          <w:rFonts w:eastAsia="Times New Roman" w:cs="Times New Roman"/>
          <w:szCs w:val="24"/>
        </w:rPr>
        <w:t>ε</w:t>
      </w:r>
      <w:r>
        <w:rPr>
          <w:rFonts w:eastAsia="Times New Roman" w:cs="Times New Roman"/>
          <w:szCs w:val="24"/>
        </w:rPr>
        <w:t xml:space="preserve"> αυτό. </w:t>
      </w:r>
    </w:p>
    <w:p w14:paraId="35846D5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Κρινόμαστε όλοι, αγαπητοί συνάδελφοι. Κρινόμαστε και για την άρνηση, αλλά και για τη θετική συμβολή που θα κάνουμε. </w:t>
      </w:r>
    </w:p>
    <w:p w14:paraId="35846D5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5846D52"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Θανάση Παπαδόπουλο, εισηγητή του ΣΥΡΙΖΑ. </w:t>
      </w:r>
    </w:p>
    <w:p w14:paraId="35846D5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Ο κ. Ιάσων Φωτήλας, εισηγη</w:t>
      </w:r>
      <w:r>
        <w:rPr>
          <w:rFonts w:eastAsia="Times New Roman" w:cs="Times New Roman"/>
          <w:szCs w:val="24"/>
        </w:rPr>
        <w:t>τής της Νέας Δημοκρατίας, έχει τον λόγο.</w:t>
      </w:r>
    </w:p>
    <w:p w14:paraId="35846D5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w:t>
      </w:r>
      <w:r>
        <w:rPr>
          <w:rFonts w:eastAsia="Times New Roman" w:cs="Times New Roman"/>
          <w:szCs w:val="24"/>
        </w:rPr>
        <w:t xml:space="preserve"> Ευχαριστώ, κύριε Πρόεδρε. </w:t>
      </w:r>
    </w:p>
    <w:p w14:paraId="35846D5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πρώτη παρατήρηση: Με τιμά ιδιαίτερα το γεγονός ότι ολόκληρος Πρωθυπουργός ασχολήθηκε προσωπικά με μένα, είτε συγκρίνοντάς με </w:t>
      </w:r>
      <w:proofErr w:type="spellStart"/>
      <w:r>
        <w:rPr>
          <w:rFonts w:eastAsia="Times New Roman" w:cs="Times New Roman"/>
          <w:szCs w:val="24"/>
        </w:rPr>
        <w:t>με</w:t>
      </w:r>
      <w:proofErr w:type="spellEnd"/>
      <w:r>
        <w:rPr>
          <w:rFonts w:eastAsia="Times New Roman" w:cs="Times New Roman"/>
          <w:szCs w:val="24"/>
        </w:rPr>
        <w:t xml:space="preserve"> τον </w:t>
      </w:r>
      <w:proofErr w:type="spellStart"/>
      <w:r>
        <w:rPr>
          <w:rFonts w:eastAsia="Times New Roman" w:cs="Times New Roman"/>
          <w:szCs w:val="24"/>
        </w:rPr>
        <w:t>Νεϊμάρ</w:t>
      </w:r>
      <w:proofErr w:type="spellEnd"/>
      <w:r>
        <w:rPr>
          <w:rFonts w:eastAsia="Times New Roman" w:cs="Times New Roman"/>
          <w:szCs w:val="24"/>
        </w:rPr>
        <w:t xml:space="preserve"> τη</w:t>
      </w:r>
      <w:r>
        <w:rPr>
          <w:rFonts w:eastAsia="Times New Roman" w:cs="Times New Roman"/>
          <w:szCs w:val="24"/>
        </w:rPr>
        <w:t xml:space="preserve">ς πολιτικής είτε παρακολουθώντας τις συνεντεύξεις μου, παρά το γεγονός ότι αλλοίωσε λίγο τα λεγόμενά μου. </w:t>
      </w:r>
    </w:p>
    <w:p w14:paraId="35846D5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Κύριε Πρωθυπουργέ, αν μου πείτε και τη διεύθυνσή σας, θα σας στείλω και λουλούδια. Δεν ξέρω μόνο σε ποια διεύθυνση; Εκεί που μένετε τώρα, στο κέντρο </w:t>
      </w:r>
      <w:r>
        <w:rPr>
          <w:rFonts w:eastAsia="Times New Roman" w:cs="Times New Roman"/>
          <w:szCs w:val="24"/>
        </w:rPr>
        <w:t xml:space="preserve">της Αθήνας, στο διαμέρισμα ή </w:t>
      </w:r>
      <w:r>
        <w:rPr>
          <w:rFonts w:eastAsia="Times New Roman" w:cs="Times New Roman"/>
          <w:szCs w:val="24"/>
        </w:rPr>
        <w:lastRenderedPageBreak/>
        <w:t xml:space="preserve">στη βίλα που μεγαλώσατε και γίνατε άντρας στα βόρεια προάστια. Δεν ξέρω. Πείτε μου σε ποια διεύθυνση και εγώ θα σας στείλω λουλούδια. </w:t>
      </w:r>
    </w:p>
    <w:p w14:paraId="35846D5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Στη συνέντευξη, λοιπόν, που έδωσα στον συγκεκριμένο ραδιοφωνικό σταθμό, στον οποίο αναφέρθηκ</w:t>
      </w:r>
      <w:r>
        <w:rPr>
          <w:rFonts w:eastAsia="Times New Roman" w:cs="Times New Roman"/>
          <w:szCs w:val="24"/>
        </w:rPr>
        <w:t>ε ο Πρωθυπουργός, αυτό που είπα είναι ότι αντί να δημιουργήσετε περαιτέρω αχρείαστες, μίζερες κρατικές δομές, τις οποίες δεν έχετε καν τα χρήματα για να τις εξοπλίσετε, θα έπρεπε να ενδυναμώσετε αυτές που ήδη έχουμε και ταυτόχρονα να αξιοποιήσετε τους χιλι</w:t>
      </w:r>
      <w:r>
        <w:rPr>
          <w:rFonts w:eastAsia="Times New Roman" w:cs="Times New Roman"/>
          <w:szCs w:val="24"/>
        </w:rPr>
        <w:t>άδες ιδιώτες γιατρούς, συμβεβλημένους και μη, που σε διαφορετική περίπτωση θα αναγκαστούν να φύγουν από τη χώρα.</w:t>
      </w:r>
    </w:p>
    <w:p w14:paraId="35846D5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Δεύτερη παρατήρηση: Άκουσα τον κύριο Πρωθυπουργό προχθές και τον κύριο Υπουργό και όλους σας, τέλος πάντων, να μιλάτε περί ταξικής μεροληψίας </w:t>
      </w:r>
      <w:r>
        <w:rPr>
          <w:rFonts w:eastAsia="Times New Roman" w:cs="Times New Roman"/>
          <w:szCs w:val="24"/>
        </w:rPr>
        <w:t>και στον τομέα της υγείας υπονοώντας, προφανώς, ότι εμείς ευνοούμε τους έχοντες, ενώ εσείς προστατεύετε τους αδύναμους. Πώς το κάνετε αυτό; Με αφορολόγητο κάτω από τις 6000 ευρώ προστατεύετε τους αδύναμους; Ή με περικοπές επιδομάτων, όπως το επίδομα πενίας</w:t>
      </w:r>
      <w:r>
        <w:rPr>
          <w:rFonts w:eastAsia="Times New Roman" w:cs="Times New Roman"/>
          <w:szCs w:val="24"/>
        </w:rPr>
        <w:t xml:space="preserve">, ας πούμε. Με αυτό προστατεύετε τους αδύναμους; Ή με την επιβολή </w:t>
      </w:r>
      <w:r>
        <w:rPr>
          <w:rFonts w:eastAsia="Times New Roman" w:cs="Times New Roman"/>
          <w:szCs w:val="24"/>
        </w:rPr>
        <w:lastRenderedPageBreak/>
        <w:t>εξοντωτικών ασφαλιστικών εισφορών και φορολογίας με έμμεσους φόρους; Αυτά είναι που προστατεύουν τους αδύναμους; Γελάει ο κόσμος.</w:t>
      </w:r>
    </w:p>
    <w:p w14:paraId="35846D5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Τρίτη παρατήρηση: Κάλυψη ανασφαλίστων. Ο κ. </w:t>
      </w:r>
      <w:proofErr w:type="spellStart"/>
      <w:r>
        <w:rPr>
          <w:rFonts w:eastAsia="Times New Roman" w:cs="Times New Roman"/>
          <w:szCs w:val="24"/>
        </w:rPr>
        <w:t>Πολάκης</w:t>
      </w:r>
      <w:proofErr w:type="spellEnd"/>
      <w:r>
        <w:rPr>
          <w:rFonts w:eastAsia="Times New Roman" w:cs="Times New Roman"/>
          <w:szCs w:val="24"/>
        </w:rPr>
        <w:t xml:space="preserve"> με ενημέ</w:t>
      </w:r>
      <w:r>
        <w:rPr>
          <w:rFonts w:eastAsia="Times New Roman" w:cs="Times New Roman"/>
          <w:szCs w:val="24"/>
        </w:rPr>
        <w:t>ρωσε από χθες ότι σκοπεύει να προσκομίσει χρεωστικά ανασφαλίστων για τη μετά την 2</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2014 περίοδο. Δηλαδή, μετά την αλλαγή του νόμου </w:t>
      </w:r>
      <w:r>
        <w:rPr>
          <w:rFonts w:eastAsia="Times New Roman" w:cs="Times New Roman"/>
          <w:szCs w:val="24"/>
        </w:rPr>
        <w:t>κ</w:t>
      </w:r>
      <w:r>
        <w:rPr>
          <w:rFonts w:eastAsia="Times New Roman" w:cs="Times New Roman"/>
          <w:szCs w:val="24"/>
        </w:rPr>
        <w:t>υβέρνησης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Μου είπε μάλιστα ότι περιμένει να του ζητήσω μια συγγνώμη για κάθε παραστατικό το οποίο θα μ</w:t>
      </w:r>
      <w:r>
        <w:rPr>
          <w:rFonts w:eastAsia="Times New Roman" w:cs="Times New Roman"/>
          <w:szCs w:val="24"/>
        </w:rPr>
        <w:t xml:space="preserve">ου προσκόμιζε. Τελικά δεν το έκανε ο ίδιος. Το έκανε ο κ. </w:t>
      </w:r>
      <w:proofErr w:type="spellStart"/>
      <w:r>
        <w:rPr>
          <w:rFonts w:eastAsia="Times New Roman" w:cs="Times New Roman"/>
          <w:szCs w:val="24"/>
        </w:rPr>
        <w:t>Βαρδάκης</w:t>
      </w:r>
      <w:proofErr w:type="spellEnd"/>
      <w:r>
        <w:rPr>
          <w:rFonts w:eastAsia="Times New Roman" w:cs="Times New Roman"/>
          <w:szCs w:val="24"/>
        </w:rPr>
        <w:t>.</w:t>
      </w:r>
    </w:p>
    <w:p w14:paraId="35846D5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Μελετώντας, λοιπόν, τα ως άνω τιμολόγια, είδα ότι έχουν εκδοθεί, το πρώτο, τον έβδομο του 2014 και, το δεύτερο, τον δέκατο του 2014. Εκεί, λοιπόν, σκέφτηκα: «βρε, μήπως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τα τιμολόγια</w:t>
      </w:r>
      <w:r>
        <w:rPr>
          <w:rFonts w:eastAsia="Times New Roman" w:cs="Times New Roman"/>
          <w:szCs w:val="24"/>
        </w:rPr>
        <w:t xml:space="preserve"> κόπηκαν τότε, αλλά οι υπηρεσίες υγείας αφορούν προηγούμενη περίοδο, δηλαδή, πριν από τον νόμο, πριν από τις 2</w:t>
      </w:r>
      <w:r>
        <w:rPr>
          <w:rFonts w:eastAsia="Times New Roman" w:cs="Times New Roman"/>
          <w:szCs w:val="24"/>
        </w:rPr>
        <w:t xml:space="preserve"> Ιουνίου</w:t>
      </w:r>
      <w:r>
        <w:rPr>
          <w:rFonts w:eastAsia="Times New Roman" w:cs="Times New Roman"/>
          <w:szCs w:val="24"/>
        </w:rPr>
        <w:t xml:space="preserve">;». Δεν χρειάστηκε, όμως, να σκεφτώ και πάρα πολύ. </w:t>
      </w:r>
    </w:p>
    <w:p w14:paraId="35846D5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Ακούστε να σας πω τι ανακάλυψα. Σας το είπα. Ο Θεός αγαπάει τον κλέφτη. Αγαπάει λίγο π</w:t>
      </w:r>
      <w:r>
        <w:rPr>
          <w:rFonts w:eastAsia="Times New Roman" w:cs="Times New Roman"/>
          <w:szCs w:val="24"/>
        </w:rPr>
        <w:t>ερισσότερο τον νοικοκύρη. Και μπράβο του, εδώ που τα λέμε. Εκτός από τα τιμολόγια, ο κύ</w:t>
      </w:r>
      <w:r>
        <w:rPr>
          <w:rFonts w:eastAsia="Times New Roman" w:cs="Times New Roman"/>
          <w:szCs w:val="24"/>
        </w:rPr>
        <w:lastRenderedPageBreak/>
        <w:t>ριος συνάδελφος κατέθεσε, κατά λάθος προφανώς, και τη δήλωση του νόμου 105 την οποία έκανε ο ανασφάλιστος την ημέρα που εξήλθε από το νοσοκομείο δηλώνοντας «αν δεν πληρώ</w:t>
      </w:r>
      <w:r>
        <w:rPr>
          <w:rFonts w:eastAsia="Times New Roman" w:cs="Times New Roman"/>
          <w:szCs w:val="24"/>
        </w:rPr>
        <w:t>σει η ασφάλεια, θα πληρώσω εγώ». Ξέρετε πότε είναι αυτό; Στις 8</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2014. Τότε έγιναν οι πράξεις. Τα τιμολόγια κόπηκαν αργότερα.</w:t>
      </w:r>
    </w:p>
    <w:p w14:paraId="35846D5C"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846D5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Το ξέραμε ότι ήσασταν ψεύτες, αλλά τώρα αποδεικνύεται ότι είστε και άχρηστο</w:t>
      </w:r>
      <w:r>
        <w:rPr>
          <w:rFonts w:eastAsia="Times New Roman" w:cs="Times New Roman"/>
          <w:szCs w:val="24"/>
        </w:rPr>
        <w:t>ι. Ούτε μια μπαγαποντιά δεν μπορείτε να κάνετε!</w:t>
      </w:r>
    </w:p>
    <w:p w14:paraId="35846D5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Για να το λήξουμε, λοιπόν, μια και καλή. Καταθέτω στα Πρακτικά -αφού καταθέσω ξανά τα τιμολόγια τα οποία πήρα από τα Πρακτικά, αλλά να τα ξαναδείτε καλύτερα- το ΦΕΚ με ημερομηνία 3</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2014, </w:t>
      </w:r>
      <w:r>
        <w:rPr>
          <w:rFonts w:eastAsia="Times New Roman" w:cs="Times New Roman"/>
          <w:szCs w:val="24"/>
        </w:rPr>
        <w:t xml:space="preserve">στο οποίο </w:t>
      </w:r>
      <w:r>
        <w:rPr>
          <w:rFonts w:eastAsia="Times New Roman" w:cs="Times New Roman"/>
          <w:szCs w:val="24"/>
        </w:rPr>
        <w:t>αναφέρετα</w:t>
      </w:r>
      <w:r>
        <w:rPr>
          <w:rFonts w:eastAsia="Times New Roman" w:cs="Times New Roman"/>
          <w:szCs w:val="24"/>
        </w:rPr>
        <w:t xml:space="preserve">ι ότι «εξαιτίας της ανάγκης διεύρυνσης των κατηγοριών δικαιούχων δωρεάν νοσοκομειακής περίθαλψης», αργότερα </w:t>
      </w:r>
      <w:proofErr w:type="spellStart"/>
      <w:r>
        <w:rPr>
          <w:rFonts w:eastAsia="Times New Roman" w:cs="Times New Roman"/>
          <w:szCs w:val="24"/>
        </w:rPr>
        <w:t>εξεδόθη</w:t>
      </w:r>
      <w:proofErr w:type="spellEnd"/>
      <w:r>
        <w:rPr>
          <w:rFonts w:eastAsia="Times New Roman" w:cs="Times New Roman"/>
          <w:szCs w:val="24"/>
        </w:rPr>
        <w:t xml:space="preserve"> και μια αντίστοιχη από τον κ. Βορίδη για τη φαρμακευτική κάλυψη, «πλέον δωρεάν νοσοκομειακή περίθαλψη θα έχουν όλοι οι ανασφάλιστοι Έλληνες </w:t>
      </w:r>
      <w:r>
        <w:rPr>
          <w:rFonts w:eastAsia="Times New Roman" w:cs="Times New Roman"/>
          <w:szCs w:val="24"/>
        </w:rPr>
        <w:t>πολίτες ή πολίτες ελληνικής καταγωγής ή υπήκοοι κρατών</w:t>
      </w:r>
      <w:r>
        <w:rPr>
          <w:rFonts w:eastAsia="Times New Roman" w:cs="Times New Roman"/>
          <w:szCs w:val="24"/>
        </w:rPr>
        <w:t>-</w:t>
      </w:r>
      <w:r>
        <w:rPr>
          <w:rFonts w:eastAsia="Times New Roman" w:cs="Times New Roman"/>
          <w:szCs w:val="24"/>
        </w:rPr>
        <w:t xml:space="preserve">μελών της </w:t>
      </w:r>
      <w:r>
        <w:rPr>
          <w:rFonts w:eastAsia="Times New Roman" w:cs="Times New Roman"/>
          <w:szCs w:val="24"/>
        </w:rPr>
        <w:lastRenderedPageBreak/>
        <w:t xml:space="preserve">Ευρωπαϊκής Ένωσης ή υπήκοοι τρίτων χωρών νόμιμα και μόνιμα διαμένοντες στην Ελλάδα, οι οποίοι στερούνται της προϋποθέσεως έκδοσης βιβλιαρίου ή είναι ασφαλισμένοι που έχουν </w:t>
      </w:r>
      <w:proofErr w:type="spellStart"/>
      <w:r>
        <w:rPr>
          <w:rFonts w:eastAsia="Times New Roman" w:cs="Times New Roman"/>
          <w:szCs w:val="24"/>
        </w:rPr>
        <w:t>απολέσει</w:t>
      </w:r>
      <w:proofErr w:type="spellEnd"/>
      <w:r>
        <w:rPr>
          <w:rFonts w:eastAsia="Times New Roman" w:cs="Times New Roman"/>
          <w:szCs w:val="24"/>
        </w:rPr>
        <w:t xml:space="preserve"> την ασφαλι</w:t>
      </w:r>
      <w:r>
        <w:rPr>
          <w:rFonts w:eastAsia="Times New Roman" w:cs="Times New Roman"/>
          <w:szCs w:val="24"/>
        </w:rPr>
        <w:t>στική τους ικανότητα λόγων οφειλών»</w:t>
      </w:r>
      <w:r>
        <w:rPr>
          <w:rFonts w:eastAsia="Times New Roman" w:cs="Times New Roman"/>
          <w:szCs w:val="24"/>
        </w:rPr>
        <w:t>.</w:t>
      </w:r>
      <w:r>
        <w:rPr>
          <w:rFonts w:eastAsia="Times New Roman" w:cs="Times New Roman"/>
          <w:szCs w:val="24"/>
        </w:rPr>
        <w:t xml:space="preserve"> Αυτό λέει, λοιπόν. </w:t>
      </w:r>
    </w:p>
    <w:p w14:paraId="35846D5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proofErr w:type="spellStart"/>
      <w:r>
        <w:rPr>
          <w:rFonts w:eastAsia="Times New Roman" w:cs="Times New Roman"/>
          <w:szCs w:val="24"/>
        </w:rPr>
        <w:t>Ιάσ</w:t>
      </w:r>
      <w:r>
        <w:rPr>
          <w:rFonts w:eastAsia="Times New Roman" w:cs="Times New Roman"/>
          <w:szCs w:val="24"/>
        </w:rPr>
        <w:t>ο</w:t>
      </w:r>
      <w:r>
        <w:rPr>
          <w:rFonts w:eastAsia="Times New Roman" w:cs="Times New Roman"/>
          <w:szCs w:val="24"/>
        </w:rPr>
        <w:t>ν</w:t>
      </w:r>
      <w:r>
        <w:rPr>
          <w:rFonts w:eastAsia="Times New Roman" w:cs="Times New Roman"/>
          <w:szCs w:val="24"/>
        </w:rPr>
        <w:t>ας</w:t>
      </w:r>
      <w:proofErr w:type="spellEnd"/>
      <w:r>
        <w:rPr>
          <w:rFonts w:eastAsia="Times New Roman" w:cs="Times New Roman"/>
          <w:szCs w:val="24"/>
        </w:rPr>
        <w:t xml:space="preserve"> Φωτήλας καταθέτει για τα Πρακτικά τα προαναφερθέντα έγγραφα, τα οποία βρίσκονται </w:t>
      </w:r>
      <w:r>
        <w:rPr>
          <w:rFonts w:eastAsia="Times New Roman" w:cs="Times New Roman"/>
        </w:rPr>
        <w:t>τα οποία βρίσκονται στο αρχείο του Τμήματος Γραμματείας της Διεύθυνσης Στενογρ</w:t>
      </w:r>
      <w:r>
        <w:rPr>
          <w:rFonts w:eastAsia="Times New Roman" w:cs="Times New Roman"/>
        </w:rPr>
        <w:t>αφίας και Πρακτικών της Βουλής</w:t>
      </w:r>
      <w:r>
        <w:rPr>
          <w:rFonts w:eastAsia="Times New Roman" w:cs="Times New Roman"/>
          <w:szCs w:val="24"/>
        </w:rPr>
        <w:t>)</w:t>
      </w:r>
    </w:p>
    <w:p w14:paraId="35846D6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εσείς νομίζω ότι το αντιλαμβάνεστε. Ο κ. </w:t>
      </w:r>
      <w:proofErr w:type="spellStart"/>
      <w:r>
        <w:rPr>
          <w:rFonts w:eastAsia="Times New Roman" w:cs="Times New Roman"/>
          <w:szCs w:val="24"/>
        </w:rPr>
        <w:t>Πολάκης</w:t>
      </w:r>
      <w:proofErr w:type="spellEnd"/>
      <w:r>
        <w:rPr>
          <w:rFonts w:eastAsia="Times New Roman" w:cs="Times New Roman"/>
          <w:szCs w:val="24"/>
        </w:rPr>
        <w:t>, όμως, δεν αντιλαμβάνεται τι σημαίνει αυτό. Σημαίνει ότι ακόμα κι αν φέρνατε σήμερα χρεωστικά τα οποία να αφορούσαν πράγματι την περίοδο μετά τις 2</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2014, </w:t>
      </w:r>
      <w:r>
        <w:rPr>
          <w:rFonts w:eastAsia="Times New Roman" w:cs="Times New Roman"/>
          <w:szCs w:val="24"/>
        </w:rPr>
        <w:t>πράγμα που δεν κάνατε, ακόμα και τότε απλώς θα ήταν παράνομα. Δηλαδή, θα επρόκειτο για μια παράνομη διοικητική πράξη, για μια παράλειψη του διοικητικού υπαλλήλου που τις εξέδωσε. Κι ο ασθενής δεν θα είχε, βεβαίως, κα</w:t>
      </w:r>
      <w:r>
        <w:rPr>
          <w:rFonts w:eastAsia="Times New Roman" w:cs="Times New Roman"/>
          <w:szCs w:val="24"/>
        </w:rPr>
        <w:t>μ</w:t>
      </w:r>
      <w:r>
        <w:rPr>
          <w:rFonts w:eastAsia="Times New Roman" w:cs="Times New Roman"/>
          <w:szCs w:val="24"/>
        </w:rPr>
        <w:t>μία υποχρέωση να τις εξοφλήσει.</w:t>
      </w:r>
    </w:p>
    <w:p w14:paraId="35846D6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Κύριε Υ</w:t>
      </w:r>
      <w:r>
        <w:rPr>
          <w:rFonts w:eastAsia="Times New Roman" w:cs="Times New Roman"/>
          <w:szCs w:val="24"/>
        </w:rPr>
        <w:t>πουργέ, αυτός είναι νόμος του κράτους. Συνεπώς δεν υπήρχε ανάγκη περαιτέρω νομοθέτησης από την πλευρά σας. Αυτή έγινε προφανώς μόνο για επικοινωνιακούς λόγους.</w:t>
      </w:r>
    </w:p>
    <w:p w14:paraId="35846D6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Πολάκη</w:t>
      </w:r>
      <w:proofErr w:type="spellEnd"/>
      <w:r>
        <w:rPr>
          <w:rFonts w:eastAsia="Times New Roman" w:cs="Times New Roman"/>
          <w:szCs w:val="24"/>
        </w:rPr>
        <w:t>, μια συμβουλή. Στην ιατρική μπορεί να πήρατε «άριστα», στα νομικά, όμως, είστε άσχε</w:t>
      </w:r>
      <w:r>
        <w:rPr>
          <w:rFonts w:eastAsia="Times New Roman" w:cs="Times New Roman"/>
          <w:szCs w:val="24"/>
        </w:rPr>
        <w:t xml:space="preserve">τος. </w:t>
      </w:r>
    </w:p>
    <w:p w14:paraId="35846D6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Και το να είσαι άσχετος δεν είναι και ό,τι καλύτερο, αλλά δεν είναι και το τέλος του κόσμου. Όμως, το να είσαι άσχετος και να θες να έχεις άποψη, όταν μάλιστα έχεις θεσμική εξουσία, αυτό είναι επικίνδυνο. Αυτό είστε, κύριε Υπουργέ: άσχετος και επικίν</w:t>
      </w:r>
      <w:r>
        <w:rPr>
          <w:rFonts w:eastAsia="Times New Roman" w:cs="Times New Roman"/>
          <w:szCs w:val="24"/>
        </w:rPr>
        <w:t>δυνος! Το μόνο θετικό είναι ότι σύντομα θα είστε και παρελθόν.</w:t>
      </w:r>
    </w:p>
    <w:p w14:paraId="35846D6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Τέταρτη παρατήρηση: Προσπαθήσατε να φέρετε σε δύσκολη θέση, σκεπτόμενοι μικροπολιτικά, τους συναδέλφους της Δημοκρατικής Συμπαράταξης, βάζοντας στον πολιτικό σας λόγο και λίγο Γεννηματά. Ε, που</w:t>
      </w:r>
      <w:r>
        <w:rPr>
          <w:rFonts w:eastAsia="Times New Roman" w:cs="Times New Roman"/>
          <w:szCs w:val="24"/>
        </w:rPr>
        <w:t>λάει πάντα ο Γεννηματάς! Όμως, κύριε Υπουργέ, το να συγκρίνετε το μόρφωμα ΣΥΡΙΖΑ-ΑΝΕΛ με τον αείμνηστο Γεννηματά είναι σαν να συγκρίνουμε τη βούρτσα με το αυγολέμονο! Ευτυχώς, οι Βουλευτές της Δημοκρατικής Συμπαράταξης δεν μάσησαν.</w:t>
      </w:r>
    </w:p>
    <w:p w14:paraId="35846D6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Πέμπτη παρατήρηση: Τροπο</w:t>
      </w:r>
      <w:r>
        <w:rPr>
          <w:rFonts w:eastAsia="Times New Roman" w:cs="Times New Roman"/>
          <w:szCs w:val="24"/>
        </w:rPr>
        <w:t>λογία 1203/85. Είμαστε πραγματικά ευχαριστημένοι. Η νομοτεχνική βελτίωση είναι για εμάς μια νίκη. Αποδεικνύει ότι σωστά θέσαμε το ζήτημα, διότι αφορούσε το ΚΕΕΛΠΝΟ.</w:t>
      </w:r>
    </w:p>
    <w:p w14:paraId="35846D6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Κύριε Ξανθέ, σας τιμά εσάς προσωπικά η απόφαση η οποία θα επιτρέψει πλέον στις προανακριτικ</w:t>
      </w:r>
      <w:r>
        <w:rPr>
          <w:rFonts w:eastAsia="Times New Roman" w:cs="Times New Roman"/>
          <w:szCs w:val="24"/>
        </w:rPr>
        <w:t xml:space="preserve">ές αρχές να κάνουν απερίσπαστες το έργο τους. Σας τιμά, λοιπόν, προσωπικά και είναι μια απόφαση που θεωρώ ότι την πήρατε εσείς προσωπικά. </w:t>
      </w:r>
    </w:p>
    <w:p w14:paraId="35846D6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Θα κλείσω με μια κουβέντα για τους σημαιοφόρους στα σχολεία. </w:t>
      </w:r>
    </w:p>
    <w:p w14:paraId="35846D6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Στην ΣΤ΄ </w:t>
      </w:r>
      <w:r>
        <w:rPr>
          <w:rFonts w:eastAsia="Times New Roman" w:cs="Times New Roman"/>
          <w:szCs w:val="24"/>
        </w:rPr>
        <w:t>δ</w:t>
      </w:r>
      <w:r>
        <w:rPr>
          <w:rFonts w:eastAsia="Times New Roman" w:cs="Times New Roman"/>
          <w:szCs w:val="24"/>
        </w:rPr>
        <w:t>ημοτικού εί</w:t>
      </w:r>
      <w:r>
        <w:rPr>
          <w:rFonts w:eastAsia="Times New Roman" w:cs="Times New Roman"/>
          <w:szCs w:val="24"/>
        </w:rPr>
        <w:t xml:space="preserve">ναι. </w:t>
      </w:r>
    </w:p>
    <w:p w14:paraId="35846D6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Στα σχολεία </w:t>
      </w:r>
      <w:r>
        <w:rPr>
          <w:rFonts w:eastAsia="Times New Roman"/>
          <w:bCs/>
        </w:rPr>
        <w:t>είναι</w:t>
      </w:r>
      <w:r>
        <w:rPr>
          <w:rFonts w:eastAsia="Times New Roman" w:cs="Times New Roman"/>
          <w:szCs w:val="24"/>
        </w:rPr>
        <w:t>, δεν έχει σημασία. Οφείλω να ομολογήσω ότι η συγκεκριμένη διάταξη είναι απολύτως σύμφωνη με την ιδεολογία σας. Διότι αυτοί είστε οι Αριστεροί, οι αληθινοί Αριστεροί, όπως εσείς –γιατί, κατ’ εμέ, είστε πραγματικά Αρι</w:t>
      </w:r>
      <w:r>
        <w:rPr>
          <w:rFonts w:eastAsia="Times New Roman" w:cs="Times New Roman"/>
          <w:szCs w:val="24"/>
        </w:rPr>
        <w:t xml:space="preserve">στεροί. Το μόνο που σας ενδιαφέρει -αυτοί είναι οι Αριστεροί- είναι πώς θα γίνετε από έσχατοι πρώτοι, χωρίς να κουνήσετε το δακτυλάκι σας. Αυτό είναι το ζητούμενο. Και σας το λέω εγώ, ένας άνθρωπος που δεν γεννήθηκα Δεξιός, έγινα στην πορεία. </w:t>
      </w:r>
    </w:p>
    <w:p w14:paraId="35846D6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Σας ευχαριστ</w:t>
      </w:r>
      <w:r>
        <w:rPr>
          <w:rFonts w:eastAsia="Times New Roman" w:cs="Times New Roman"/>
          <w:szCs w:val="24"/>
        </w:rPr>
        <w:t>ώ.</w:t>
      </w:r>
    </w:p>
    <w:p w14:paraId="35846D6B" w14:textId="77777777" w:rsidR="00825165" w:rsidRDefault="00D46FE4">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35846D6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Κύριε Πρόεδρε, θα ήθελα τον λόγο επί προσωπικού. </w:t>
      </w:r>
    </w:p>
    <w:p w14:paraId="35846D6D" w14:textId="77777777" w:rsidR="00825165" w:rsidRDefault="00D46FE4">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Έχετε τον λόγο για </w:t>
      </w:r>
      <w:r>
        <w:rPr>
          <w:rFonts w:eastAsia="Times New Roman" w:cs="Times New Roman"/>
          <w:szCs w:val="24"/>
        </w:rPr>
        <w:t>δύ</w:t>
      </w:r>
      <w:r>
        <w:rPr>
          <w:rFonts w:eastAsia="Times New Roman" w:cs="Times New Roman"/>
          <w:szCs w:val="24"/>
        </w:rPr>
        <w:t>ο λεπτά.</w:t>
      </w:r>
    </w:p>
    <w:p w14:paraId="35846D6E" w14:textId="77777777" w:rsidR="00825165" w:rsidRDefault="00D46FE4">
      <w:pPr>
        <w:spacing w:after="0" w:line="600" w:lineRule="auto"/>
        <w:ind w:firstLine="720"/>
        <w:jc w:val="both"/>
        <w:rPr>
          <w:rFonts w:eastAsia="Times New Roman" w:cs="Times New Roman"/>
          <w:szCs w:val="24"/>
        </w:rPr>
      </w:pPr>
      <w:r>
        <w:rPr>
          <w:rFonts w:eastAsia="Times New Roman"/>
          <w:b/>
          <w:bCs/>
        </w:rPr>
        <w:t>ΓΕΩΡΓΙΟΣ ΛΑΜΠΡΟΥΛΗΣ (ΣΤ΄ Αντιπρόεδρος τ</w:t>
      </w:r>
      <w:r>
        <w:rPr>
          <w:rFonts w:eastAsia="Times New Roman"/>
          <w:b/>
          <w:bCs/>
        </w:rPr>
        <w:t>ης Βουλής):</w:t>
      </w:r>
      <w:r>
        <w:rPr>
          <w:rFonts w:eastAsia="Times New Roman" w:cs="Times New Roman"/>
          <w:szCs w:val="24"/>
        </w:rPr>
        <w:t xml:space="preserve"> Κύριε Πρόεδρε, να τελειώσουν πρώτα οι εισηγητές και μετά να πάρει τον λόγο. </w:t>
      </w:r>
    </w:p>
    <w:p w14:paraId="35846D6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Μα, είναι επί προσωπικού. Ο κ. Φωτήλας με είπε «άσχετο και επικίνδυνο».  </w:t>
      </w:r>
    </w:p>
    <w:p w14:paraId="35846D7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Και «σύντομο παρελθόν». </w:t>
      </w:r>
    </w:p>
    <w:p w14:paraId="35846D71"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Κοιτάξτε πού </w:t>
      </w:r>
      <w:r>
        <w:rPr>
          <w:rFonts w:eastAsia="Times New Roman" w:cs="Times New Roman"/>
          <w:szCs w:val="24"/>
        </w:rPr>
        <w:t>’</w:t>
      </w:r>
      <w:r>
        <w:rPr>
          <w:rFonts w:eastAsia="Times New Roman" w:cs="Times New Roman"/>
          <w:szCs w:val="24"/>
        </w:rPr>
        <w:t xml:space="preserve">χει χρέος το </w:t>
      </w:r>
      <w:proofErr w:type="spellStart"/>
      <w:r>
        <w:rPr>
          <w:rFonts w:eastAsia="Times New Roman" w:cs="Times New Roman"/>
          <w:szCs w:val="24"/>
        </w:rPr>
        <w:t>πεθυμιό</w:t>
      </w:r>
      <w:proofErr w:type="spellEnd"/>
      <w:r>
        <w:rPr>
          <w:rFonts w:eastAsia="Times New Roman" w:cs="Times New Roman"/>
          <w:szCs w:val="24"/>
        </w:rPr>
        <w:t xml:space="preserve"> της να το δει και στο όνειρό της! Τα είπα κι άλλη φορά, μην το επαναλαμβάνω.</w:t>
      </w:r>
    </w:p>
    <w:p w14:paraId="35846D72" w14:textId="77777777" w:rsidR="00825165" w:rsidRDefault="00D46FE4">
      <w:pPr>
        <w:spacing w:after="0"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Έχετε τον λόγο επί προσωπικού, κύριε Υπουργέ. </w:t>
      </w:r>
    </w:p>
    <w:p w14:paraId="35846D7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b/>
          <w:szCs w:val="24"/>
        </w:rPr>
        <w:t>(Αναπληρωτής Υπουργός Υγείας):</w:t>
      </w:r>
      <w:r>
        <w:rPr>
          <w:rFonts w:eastAsia="Times New Roman" w:cs="Times New Roman"/>
          <w:szCs w:val="24"/>
        </w:rPr>
        <w:t xml:space="preserve"> Αρχίζω πραγματικά να αμφιβάλλω για τη διανοητική κα</w:t>
      </w:r>
      <w:r>
        <w:rPr>
          <w:rFonts w:eastAsia="Times New Roman" w:cs="Times New Roman"/>
          <w:szCs w:val="24"/>
        </w:rPr>
        <w:lastRenderedPageBreak/>
        <w:t xml:space="preserve">τάσταση, την οποία διαθέτετε. Σε μια ένδειξη </w:t>
      </w:r>
      <w:proofErr w:type="spellStart"/>
      <w:r>
        <w:rPr>
          <w:rFonts w:eastAsia="Times New Roman" w:cs="Times New Roman"/>
          <w:szCs w:val="24"/>
        </w:rPr>
        <w:t>μεγαλοθυμίας</w:t>
      </w:r>
      <w:proofErr w:type="spellEnd"/>
      <w:r>
        <w:rPr>
          <w:rFonts w:eastAsia="Times New Roman" w:cs="Times New Roman"/>
          <w:szCs w:val="24"/>
        </w:rPr>
        <w:t xml:space="preserve">, επειδή τα είπε ο συνάδελφος ο </w:t>
      </w:r>
      <w:proofErr w:type="spellStart"/>
      <w:r>
        <w:rPr>
          <w:rFonts w:eastAsia="Times New Roman" w:cs="Times New Roman"/>
          <w:szCs w:val="24"/>
        </w:rPr>
        <w:t>Βαρδάκης</w:t>
      </w:r>
      <w:proofErr w:type="spellEnd"/>
      <w:r>
        <w:rPr>
          <w:rFonts w:eastAsia="Times New Roman" w:cs="Times New Roman"/>
          <w:szCs w:val="24"/>
        </w:rPr>
        <w:t xml:space="preserve">, δεν ήθελα να προχωρήσω στο πλήρες ξεφτίλισμα και να σου πω «σήκωσε πλακάτ, </w:t>
      </w:r>
      <w:r>
        <w:rPr>
          <w:rFonts w:eastAsia="Times New Roman" w:cs="Times New Roman"/>
          <w:szCs w:val="24"/>
        </w:rPr>
        <w:t>που να γράφει «συγγνώμη», επειδή έλεγες χθες ότι κανείς ασθενής …</w:t>
      </w:r>
    </w:p>
    <w:p w14:paraId="35846D7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Φέρε μια, δεν έφερες κα</w:t>
      </w:r>
      <w:r>
        <w:rPr>
          <w:rFonts w:eastAsia="Times New Roman" w:cs="Times New Roman"/>
          <w:szCs w:val="24"/>
        </w:rPr>
        <w:t>μ</w:t>
      </w:r>
      <w:r>
        <w:rPr>
          <w:rFonts w:eastAsia="Times New Roman" w:cs="Times New Roman"/>
          <w:szCs w:val="24"/>
        </w:rPr>
        <w:t xml:space="preserve">μία! </w:t>
      </w:r>
    </w:p>
    <w:p w14:paraId="35846D75"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Κάτσε, ηρέμησε. Κανείς ασθενής μετά τον Ιούνιο του 2014 που έβγαλε, λέει, ο Άδωνις…</w:t>
      </w:r>
    </w:p>
    <w:p w14:paraId="35846D7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ΑΝΔΡΕΑΣ ΞΑΝΘΟ</w:t>
      </w:r>
      <w:r>
        <w:rPr>
          <w:rFonts w:eastAsia="Times New Roman" w:cs="Times New Roman"/>
          <w:b/>
          <w:szCs w:val="24"/>
        </w:rPr>
        <w:t>Σ (Υπουργός Υγείας):</w:t>
      </w:r>
      <w:r>
        <w:rPr>
          <w:rFonts w:eastAsia="Times New Roman" w:cs="Times New Roman"/>
          <w:szCs w:val="24"/>
        </w:rPr>
        <w:t xml:space="preserve"> Το ξέρει όλος ο κόσμος αυτό που λέτε. Προσβάλλετε τη νοημοσύνη των ανθρώπων. </w:t>
      </w:r>
    </w:p>
    <w:p w14:paraId="35846D7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Μία φέρε, άσε τα λόγια. </w:t>
      </w:r>
    </w:p>
    <w:p w14:paraId="35846D7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Μετά τον Ιούνιο.</w:t>
      </w:r>
    </w:p>
    <w:p w14:paraId="35846D7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Είστε σοβαροί; Μετά τον Ιούνιο; Ποιον Ιούνι</w:t>
      </w:r>
      <w:r>
        <w:rPr>
          <w:rFonts w:eastAsia="Times New Roman" w:cs="Times New Roman"/>
          <w:szCs w:val="24"/>
        </w:rPr>
        <w:t>ο;</w:t>
      </w:r>
    </w:p>
    <w:p w14:paraId="35846D7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Παρακαλώ, να προχωρήσουμε.</w:t>
      </w:r>
    </w:p>
    <w:p w14:paraId="35846D7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Όταν κρατάς τα χαρτιά στα χέρια και είσαι στην τηλεόραση, που δείχνει ό,τι θες, μπορείς να διαστρέφεις αυτά που έχεις μπροστά σου, για να στηρίξει</w:t>
      </w:r>
      <w:r>
        <w:rPr>
          <w:rFonts w:eastAsia="Times New Roman" w:cs="Times New Roman"/>
          <w:szCs w:val="24"/>
        </w:rPr>
        <w:t>ς αυτά που λες.</w:t>
      </w:r>
    </w:p>
    <w:p w14:paraId="35846D7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Ασθενής πρώτος. Εισαγωγή, μπαίνει και βγαίνει σε μία ημέρα στις 14</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 xml:space="preserve">2014. Του χρεώνουν 1.387 ευρώ. </w:t>
      </w:r>
    </w:p>
    <w:p w14:paraId="35846D7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Ασθενής δεύτερος. Εισαγωγή στις 9</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2014. Βγαίνει στις 11</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2014. Του χρεώνουν 1.358 ευρώ. </w:t>
      </w:r>
    </w:p>
    <w:p w14:paraId="35846D7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Ασθενής τρίτος. Εισαγωγή στις…</w:t>
      </w:r>
    </w:p>
    <w:p w14:paraId="35846D7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Δύο φέρατε.</w:t>
      </w:r>
    </w:p>
    <w:p w14:paraId="35846D8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Ε, δεν ξέρεις ούτε να μετράς! Τι να κάνω τώρα;</w:t>
      </w:r>
    </w:p>
    <w:p w14:paraId="35846D8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Ασθενής τρίτος, ο οποίος μπήκε τον Δεκέμβριο του 2015, του χρέωσαν πάλι 1.387 ευρώ. Το καταλαβαίνεις ή δεν το καταλαβαίνεις; Τρεις είναι οι α</w:t>
      </w:r>
      <w:r>
        <w:rPr>
          <w:rFonts w:eastAsia="Times New Roman" w:cs="Times New Roman"/>
          <w:szCs w:val="24"/>
        </w:rPr>
        <w:t>σθενείς.</w:t>
      </w:r>
    </w:p>
    <w:p w14:paraId="35846D82"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Τον Δεκέμβριο του 2015 εσύ ήσουν Υπουργός.</w:t>
      </w:r>
    </w:p>
    <w:p w14:paraId="35846D8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Τέταρτον, η υπεύθυνη δήλωση δεν αφορά αυτούς τους τρεις ασθενείς. Είναι άλλος ασθενής, αν δεις το όνομά του. Τη </w:t>
      </w:r>
      <w:r>
        <w:rPr>
          <w:rFonts w:eastAsia="Times New Roman" w:cs="Times New Roman"/>
          <w:szCs w:val="24"/>
        </w:rPr>
        <w:lastRenderedPageBreak/>
        <w:t>φέραμε, για να δείξουμε τ</w:t>
      </w:r>
      <w:r>
        <w:rPr>
          <w:rFonts w:eastAsia="Times New Roman" w:cs="Times New Roman"/>
          <w:szCs w:val="24"/>
        </w:rPr>
        <w:t>ι τους βάζατε να υπογράφουν. Γι’ αυτό τη φέραμε. Λέει «εάν δεν με καλύψει η ασφάλειά μου, θα τα πληρώσω εγώ ή θα πάνε στην εφορία». Δηλαδή, τι άλλο θέλετε; Το ξέρει όλος ο κόσμος.</w:t>
      </w:r>
    </w:p>
    <w:p w14:paraId="35846D8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Είναι βεβαιωμένα στην εφορία</w:t>
      </w:r>
      <w:r>
        <w:rPr>
          <w:rFonts w:eastAsia="Times New Roman" w:cs="Times New Roman"/>
          <w:szCs w:val="24"/>
        </w:rPr>
        <w:t xml:space="preserve"> </w:t>
      </w:r>
      <w:r>
        <w:rPr>
          <w:rFonts w:eastAsia="Times New Roman" w:cs="Times New Roman"/>
          <w:szCs w:val="24"/>
        </w:rPr>
        <w:t>28.000.000 ευρώ, που τα σβήνουμε τώρα. Είναι πο</w:t>
      </w:r>
      <w:r>
        <w:rPr>
          <w:rFonts w:eastAsia="Times New Roman" w:cs="Times New Roman"/>
          <w:szCs w:val="24"/>
        </w:rPr>
        <w:t>λλά που είναι μετά τον Ιούνιο του 2014 και είναι και του 2015 μερικά, που δεν είχε προλάβει ο μηχανισμός να πάρει μπροστά. Και είναι και άλλα 150.000.000 τα οποία δεν θα πάνε.</w:t>
      </w:r>
    </w:p>
    <w:p w14:paraId="35846D8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Γι’ αυτό, λοιπόν, φυλάξτε λίγο τους χαρακτηρισμούς σας, γιατί όσο περνάει η ώρα </w:t>
      </w:r>
      <w:r>
        <w:rPr>
          <w:rFonts w:eastAsia="Times New Roman" w:cs="Times New Roman"/>
          <w:szCs w:val="24"/>
        </w:rPr>
        <w:t>και επιμένετε στο προφανές και στο πασιφανές, τόσο ξε</w:t>
      </w:r>
      <w:r>
        <w:rPr>
          <w:rFonts w:eastAsia="Times New Roman" w:cs="Times New Roman"/>
          <w:szCs w:val="24"/>
        </w:rPr>
        <w:t>φ</w:t>
      </w:r>
      <w:r>
        <w:rPr>
          <w:rFonts w:eastAsia="Times New Roman" w:cs="Times New Roman"/>
          <w:szCs w:val="24"/>
        </w:rPr>
        <w:t>τιλίζεστε. Έλεος δηλαδή!</w:t>
      </w:r>
    </w:p>
    <w:p w14:paraId="35846D8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Εντάξει, κύριε Υπουργέ. Έχετε τον λόγο, κύριε Φωτήλα.</w:t>
      </w:r>
    </w:p>
    <w:p w14:paraId="35846D8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 xml:space="preserve">Δύο ανθρώπους έφερε ο κύριος συνάδελφος. Το πρώτο τιμολόγιο δεν το είπα </w:t>
      </w:r>
      <w:r>
        <w:rPr>
          <w:rFonts w:eastAsia="Times New Roman" w:cs="Times New Roman"/>
          <w:szCs w:val="24"/>
        </w:rPr>
        <w:t xml:space="preserve">όλο, αλλά τώρα θα το πω όλο, για να μπει ο κάθε κατεργάρης στον πάγκο του. Στο ένα, λοιπόν, έκανε το λάθος να προσκομίσει και τον νόμο 105, που λέει ότι οι πράξεις έγιναν τον Ιανουάριο του 2014. </w:t>
      </w:r>
    </w:p>
    <w:p w14:paraId="35846D8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Αυτός είναι άλ</w:t>
      </w:r>
      <w:r>
        <w:rPr>
          <w:rFonts w:eastAsia="Times New Roman" w:cs="Times New Roman"/>
          <w:szCs w:val="24"/>
        </w:rPr>
        <w:t>λος ασθενής. Το φέραμε για να δείξουμε τι τους βάζατε να υπογράφουν. Ό,τι θέλει καταλαβαίνει ο καθένας.</w:t>
      </w:r>
    </w:p>
    <w:p w14:paraId="35846D8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Τον φέρατε εδώ, για να πείτε ότι είναι ένας από αυτούς. Ο δεύτερος ασθενής γράφει επάνω «</w:t>
      </w:r>
      <w:r>
        <w:rPr>
          <w:rFonts w:eastAsia="Times New Roman" w:cs="Times New Roman"/>
          <w:szCs w:val="24"/>
        </w:rPr>
        <w:t>α</w:t>
      </w:r>
      <w:r>
        <w:rPr>
          <w:rFonts w:eastAsia="Times New Roman" w:cs="Times New Roman"/>
          <w:szCs w:val="24"/>
        </w:rPr>
        <w:t>λλοδαπός», «</w:t>
      </w:r>
      <w:r>
        <w:rPr>
          <w:rFonts w:eastAsia="Times New Roman" w:cs="Times New Roman"/>
          <w:szCs w:val="24"/>
        </w:rPr>
        <w:t>ό</w:t>
      </w:r>
      <w:r>
        <w:rPr>
          <w:rFonts w:eastAsia="Times New Roman" w:cs="Times New Roman"/>
          <w:szCs w:val="24"/>
        </w:rPr>
        <w:t xml:space="preserve">νομα πατρός: </w:t>
      </w:r>
      <w:r>
        <w:rPr>
          <w:rFonts w:eastAsia="Times New Roman" w:cs="Times New Roman"/>
          <w:szCs w:val="24"/>
        </w:rPr>
        <w:t>ά</w:t>
      </w:r>
      <w:r>
        <w:rPr>
          <w:rFonts w:eastAsia="Times New Roman" w:cs="Times New Roman"/>
          <w:szCs w:val="24"/>
        </w:rPr>
        <w:t xml:space="preserve">γνωστο». ΑΜΚΑ δεν </w:t>
      </w:r>
      <w:r>
        <w:rPr>
          <w:rFonts w:eastAsia="Times New Roman" w:cs="Times New Roman"/>
          <w:szCs w:val="24"/>
        </w:rPr>
        <w:t xml:space="preserve">υπάρχει. Πρόκειται για παράνομο μετανάστη και έχουμε δηλώσει ότι, όντως, τους παράνομους μετανάστες δεν τους είχαμε προβλέψει. Εσείς τους καλύψατε. Μπράβο σας. </w:t>
      </w:r>
    </w:p>
    <w:p w14:paraId="35846D8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Ευχαριστώ.</w:t>
      </w:r>
    </w:p>
    <w:p w14:paraId="35846D8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Ήταν εργαζόμενος εκεί και βρέθηκε εκτό</w:t>
      </w:r>
      <w:r>
        <w:rPr>
          <w:rFonts w:eastAsia="Times New Roman" w:cs="Times New Roman"/>
          <w:szCs w:val="24"/>
        </w:rPr>
        <w:t xml:space="preserve">ς, ανασφάλιστος. </w:t>
      </w:r>
    </w:p>
    <w:p w14:paraId="35846D8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Τον λόγο έχει ο κ. </w:t>
      </w:r>
      <w:proofErr w:type="spellStart"/>
      <w:r>
        <w:rPr>
          <w:rFonts w:eastAsia="Times New Roman" w:cs="Times New Roman"/>
          <w:szCs w:val="24"/>
        </w:rPr>
        <w:t>Μπαργιώτας</w:t>
      </w:r>
      <w:proofErr w:type="spellEnd"/>
      <w:r>
        <w:rPr>
          <w:rFonts w:eastAsia="Times New Roman" w:cs="Times New Roman"/>
          <w:szCs w:val="24"/>
        </w:rPr>
        <w:t xml:space="preserve">, για πέντε λεπτά. Κύριε </w:t>
      </w:r>
      <w:proofErr w:type="spellStart"/>
      <w:r>
        <w:rPr>
          <w:rFonts w:eastAsia="Times New Roman" w:cs="Times New Roman"/>
          <w:szCs w:val="24"/>
        </w:rPr>
        <w:t>Μπαργιώτα</w:t>
      </w:r>
      <w:proofErr w:type="spellEnd"/>
      <w:r>
        <w:rPr>
          <w:rFonts w:eastAsia="Times New Roman" w:cs="Times New Roman"/>
          <w:szCs w:val="24"/>
        </w:rPr>
        <w:t>, μιλήσατε είκοσι ένα λεπτά την πρώτη φορά. Το ίδιο έχουν κάνει όλοι λίγο, πολύ. Οπότε, όσο λιγότερο, τόσο καλύτερα, αν έχετε την καλοσύνη.</w:t>
      </w:r>
    </w:p>
    <w:p w14:paraId="35846D8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Κ</w:t>
      </w:r>
      <w:r>
        <w:rPr>
          <w:rFonts w:eastAsia="Times New Roman" w:cs="Times New Roman"/>
          <w:b/>
          <w:szCs w:val="24"/>
        </w:rPr>
        <w:t xml:space="preserve">ΩΝΣΤΑΝΤΙΝΟΣ ΜΠΑΡΓΙΩΤΑΣ: </w:t>
      </w:r>
      <w:r>
        <w:rPr>
          <w:rFonts w:eastAsia="Times New Roman" w:cs="Times New Roman"/>
          <w:szCs w:val="24"/>
        </w:rPr>
        <w:t>Ευχαριστώ, κύριε Πρόεδρε.</w:t>
      </w:r>
    </w:p>
    <w:p w14:paraId="35846D8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Ανέβηκα χωρίς υπολογιστή, για να είμαι σύντομος από ανάγκη. </w:t>
      </w:r>
    </w:p>
    <w:p w14:paraId="35846D8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Νομίζω ότι τόσο στις τοποθετήσεις μας και η Πρόεδρος η κ. Γεννηματά και ο κ. Λοβέρδος και οι συνάδελφοι Βουλευτές, έχουμε καταγράψει και τις διαφωνίες μας και τις συμφωνίες μας. Συνεπώς, νομίζω, ότι λίγα πράγματα μπορούν να ειπωθούν ως ανακεφαλαίωση. Αυτό </w:t>
      </w:r>
      <w:r>
        <w:rPr>
          <w:rFonts w:eastAsia="Times New Roman" w:cs="Times New Roman"/>
          <w:szCs w:val="24"/>
        </w:rPr>
        <w:t xml:space="preserve">θα προσπαθήσω να κάνω. </w:t>
      </w:r>
    </w:p>
    <w:p w14:paraId="35846D9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Νομίζω ότι η βασική μας διαφωνία έχει καταγραφεί. Εμείς είμαστε υπέρ ενός συστήματος ανοικτού, αποκεντρωμένου, δημοκρατικού, στο οποίο όλοι οι πόροι της πρωτοβάθμιας φροντίδας υγείας αξιοποιούνται με ενιαίους κανόνες, με ενιαίο τρόπ</w:t>
      </w:r>
      <w:r>
        <w:rPr>
          <w:rFonts w:eastAsia="Times New Roman" w:cs="Times New Roman"/>
          <w:szCs w:val="24"/>
        </w:rPr>
        <w:t xml:space="preserve">ο για το καλό των ασθενών. </w:t>
      </w:r>
    </w:p>
    <w:p w14:paraId="35846D9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Αυτή νομίζω ότι είναι μία μεταρρύθμιση μεγάλη. Έχουμε τονίσει όλοι επανειλημμένα ότι ξεκίνησε με την ίδρυση του ΕΟΠΥΥ και δυστυχώς σήμερα ανακόπτεται, κατά τη γνώμη μας. Έχουμε μεγάλες ενστάσεις και μεγάλες επιφυλάξεις για τη δη</w:t>
      </w:r>
      <w:r>
        <w:rPr>
          <w:rFonts w:eastAsia="Times New Roman" w:cs="Times New Roman"/>
          <w:szCs w:val="24"/>
        </w:rPr>
        <w:t xml:space="preserve">μιουργία ενός κρατικού, σκληρά κλειστού συστήματος υγείας, το οποίο διοικείται από το Υπουργείο, όπως είναι αυτό που δημιουργείτε σήμερα. Καταγράφουμε τη διαφωνία μας και γι’ αυτό καταψηφίζουμε το νομοσχέδιο. Αυτό είναι το πλαίσιο. </w:t>
      </w:r>
    </w:p>
    <w:p w14:paraId="35846D9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Δεν παύουμε, όμως, να α</w:t>
      </w:r>
      <w:r>
        <w:rPr>
          <w:rFonts w:eastAsia="Times New Roman" w:cs="Times New Roman"/>
          <w:szCs w:val="24"/>
        </w:rPr>
        <w:t>ναγνωρίζουμε και να συμφωνούμε -όλοι πιστεύω, σίγουρα με την Κυβέρνηση και εγώ πιστεύω και με την Αξιωματική Αντιπολίτευση- στην ανάγκη της δημιουργίας για πρώτη φορά στην Ελλάδα ενός λειτουργικού συστήματος πρωτοβάθμιας υγείας. Από αυτή την άποψη, θα είμα</w:t>
      </w:r>
      <w:r>
        <w:rPr>
          <w:rFonts w:eastAsia="Times New Roman" w:cs="Times New Roman"/>
          <w:szCs w:val="24"/>
        </w:rPr>
        <w:t xml:space="preserve">στε πάντα εδώ και θα βοηθούμε και θα στηρίζουμε τις επιμέρους ενέργειες για τη στήριξη των μονάδων του συστήματος πρωτοβάθμιας υγείας. </w:t>
      </w:r>
    </w:p>
    <w:p w14:paraId="35846D9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Έχουμε επισημάνει πολλές φορές τον κίνδυνο να υποβαθμιστεί άπαξ οριστικά από ένα σημείο και μετά, σε ένα δεύτερης κατηγο</w:t>
      </w:r>
      <w:r>
        <w:rPr>
          <w:rFonts w:eastAsia="Times New Roman" w:cs="Times New Roman"/>
          <w:szCs w:val="24"/>
        </w:rPr>
        <w:t>ρίας σύστημα. αν δεν μπορέσουμε να το στηρίξουμε</w:t>
      </w:r>
      <w:r>
        <w:rPr>
          <w:rFonts w:eastAsia="Times New Roman" w:cs="Times New Roman"/>
          <w:szCs w:val="24"/>
        </w:rPr>
        <w:t>,</w:t>
      </w:r>
      <w:r>
        <w:rPr>
          <w:rFonts w:eastAsia="Times New Roman" w:cs="Times New Roman"/>
          <w:szCs w:val="24"/>
        </w:rPr>
        <w:t xml:space="preserve"> όπως πρέπει</w:t>
      </w:r>
      <w:r>
        <w:rPr>
          <w:rFonts w:eastAsia="Times New Roman" w:cs="Times New Roman"/>
          <w:szCs w:val="24"/>
        </w:rPr>
        <w:t>,</w:t>
      </w:r>
      <w:r>
        <w:rPr>
          <w:rFonts w:eastAsia="Times New Roman" w:cs="Times New Roman"/>
          <w:szCs w:val="24"/>
        </w:rPr>
        <w:t xml:space="preserve"> μέσα στο επόμενο μικρό χρονικό διάστημα. </w:t>
      </w:r>
    </w:p>
    <w:p w14:paraId="35846D9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Νομίζω ότι σε αυτό το πλαίσιο θα ασκήσουμε και θα ασκούμε εποικοδομητικά κριτική, όσο περισσότερο μπορούμε, εκεί που τα πράγματα βελτιώνουν ακόμη και </w:t>
      </w:r>
      <w:r>
        <w:rPr>
          <w:rFonts w:eastAsia="Times New Roman" w:cs="Times New Roman"/>
          <w:szCs w:val="24"/>
        </w:rPr>
        <w:t>την καθημερινότητα</w:t>
      </w:r>
      <w:r>
        <w:rPr>
          <w:rFonts w:eastAsia="Times New Roman" w:cs="Times New Roman"/>
          <w:szCs w:val="24"/>
        </w:rPr>
        <w:t>,</w:t>
      </w:r>
      <w:r>
        <w:rPr>
          <w:rFonts w:eastAsia="Times New Roman" w:cs="Times New Roman"/>
          <w:szCs w:val="24"/>
        </w:rPr>
        <w:t xml:space="preserve"> η οποία είναι δύσκολη και εξακολουθεί να είναι πολύ δύσκολη. </w:t>
      </w:r>
    </w:p>
    <w:p w14:paraId="35846D9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Δύο σχόλια θέλω να κάνω. Το ένα είναι για το ΚΕΕΛΠΝΟ. Τα είπα και προχθές και θα κλείσω με αυτά -για δύο τροπολογίες μόνο. Η τροπολογία του ΚΕΕΛΠΝΟ αποσύρθηκε, μάλλον βγήκε έ</w:t>
      </w:r>
      <w:r>
        <w:rPr>
          <w:rFonts w:eastAsia="Times New Roman" w:cs="Times New Roman"/>
          <w:szCs w:val="24"/>
        </w:rPr>
        <w:t xml:space="preserve">ξω από τους διακανονισμούς, και αυτό είναι ένα καλό δείγμα. </w:t>
      </w:r>
    </w:p>
    <w:p w14:paraId="35846D9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Παρ</w:t>
      </w:r>
      <w:r>
        <w:rPr>
          <w:rFonts w:eastAsia="Times New Roman" w:cs="Times New Roman"/>
          <w:szCs w:val="24"/>
        </w:rPr>
        <w:t xml:space="preserve">’ </w:t>
      </w:r>
      <w:r>
        <w:rPr>
          <w:rFonts w:eastAsia="Times New Roman" w:cs="Times New Roman"/>
          <w:szCs w:val="24"/>
        </w:rPr>
        <w:t>όλα αυτά, θέλω να τονίσω ότι εδώ, όπως είπα και προχθές, η λύση είναι θεσμική. Αν έχουμε προβλήματα με το ΚΕΕΛΠΝΟ, λύνουμε το θέμα με συγκεκριμένο τρόπο, μία θεσμική παρέμβαση.</w:t>
      </w:r>
    </w:p>
    <w:p w14:paraId="35846D9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Βλέπω στο ίδι</w:t>
      </w:r>
      <w:r>
        <w:rPr>
          <w:rFonts w:eastAsia="Times New Roman" w:cs="Times New Roman"/>
          <w:szCs w:val="24"/>
        </w:rPr>
        <w:t>ο νομοσχέδιο, δυστυχώς, ότι αυτό που υποτίθεται ότι έκανε κακό στο ΚΕΕΛΠΝΟ, από εδώ και πέρα, μάλλον αρχίζει να το κάνει η ΑΕΜΥ, της οποίας το πλαίσιο, σε προηγούμενη νομοθετική παρέμβαση αυτής της Κυβέρνησης έχει ανοίξει με έναν τρόπο που επιτρέπει διάφορ</w:t>
      </w:r>
      <w:r>
        <w:rPr>
          <w:rFonts w:eastAsia="Times New Roman" w:cs="Times New Roman"/>
          <w:szCs w:val="24"/>
        </w:rPr>
        <w:t xml:space="preserve">ες ενέργειες και δράσεις με μάλλον αμφιβόλου χαρακτήρα καθαρότητα και διαφάνεια. Απομένει να το δούμε και αυτό στην πορεία. </w:t>
      </w:r>
    </w:p>
    <w:p w14:paraId="35846D9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Σε κάθε περίπτωση, ο κ. Λοβέρδος θα θίξει το θέμα της τροπολογίας για το ΔΕΠ για την οποία, επίσης, υπάρχει ένα πρόβλημα. Επιφυλάσσ</w:t>
      </w:r>
      <w:r>
        <w:rPr>
          <w:rFonts w:eastAsia="Times New Roman" w:cs="Times New Roman"/>
          <w:szCs w:val="24"/>
        </w:rPr>
        <w:t xml:space="preserve">ομαι για να μην </w:t>
      </w:r>
      <w:r>
        <w:rPr>
          <w:rFonts w:eastAsia="Times New Roman" w:cs="Times New Roman"/>
          <w:szCs w:val="24"/>
        </w:rPr>
        <w:t xml:space="preserve">καταχρώμαι </w:t>
      </w:r>
      <w:r>
        <w:rPr>
          <w:rFonts w:eastAsia="Times New Roman" w:cs="Times New Roman"/>
          <w:szCs w:val="24"/>
        </w:rPr>
        <w:t xml:space="preserve">και τον χρόνο. </w:t>
      </w:r>
    </w:p>
    <w:p w14:paraId="35846D9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Κλείνω, λέγοντας ότι πραγματικά το σύστημα υγείας είναι έργο και του Γεννηματά, όμως με ενοχλητική </w:t>
      </w:r>
      <w:proofErr w:type="spellStart"/>
      <w:r>
        <w:rPr>
          <w:rFonts w:eastAsia="Times New Roman" w:cs="Times New Roman"/>
          <w:szCs w:val="24"/>
        </w:rPr>
        <w:t>επαναληψιμότητα</w:t>
      </w:r>
      <w:proofErr w:type="spellEnd"/>
      <w:r>
        <w:rPr>
          <w:rFonts w:eastAsia="Times New Roman" w:cs="Times New Roman"/>
          <w:szCs w:val="24"/>
        </w:rPr>
        <w:t xml:space="preserve"> το δήλωσαν σχεδόν όλοι οι ομιλητές του ΣΥΡΙΖΑ. Ευχάριστο να ακούει κανείς, έστω με σαράντα χρόνια </w:t>
      </w:r>
      <w:r>
        <w:rPr>
          <w:rFonts w:eastAsia="Times New Roman" w:cs="Times New Roman"/>
          <w:szCs w:val="24"/>
        </w:rPr>
        <w:t xml:space="preserve">καθυστέρηση, από πολιτικές παρατάξεις και ανθρώπους οι οποίοι ήταν συνήθως απέναντι και κατήγγειλαν και τον Γεννηματά και τους επίγονούς του για </w:t>
      </w:r>
      <w:r>
        <w:rPr>
          <w:rFonts w:eastAsia="Times New Roman" w:cs="Times New Roman"/>
          <w:szCs w:val="24"/>
        </w:rPr>
        <w:lastRenderedPageBreak/>
        <w:t>ιδιωτικοποίηση, εμπορευματοποίηση και οτιδήποτε, να αναγνωρίζουν τα θετικά, τα οποία έγιναν μέσα στην Μεταπολίτ</w:t>
      </w:r>
      <w:r>
        <w:rPr>
          <w:rFonts w:eastAsia="Times New Roman" w:cs="Times New Roman"/>
          <w:szCs w:val="24"/>
        </w:rPr>
        <w:t>ευση, η οποία τελικά δεν είχε μόνο κακές πλευρές και αρνητικά. Υπήρχαν και πράγματα που έχουν μείνει, έχουν καταγραφεί και έχουν ενσωματωθεί στη χώρα.</w:t>
      </w:r>
    </w:p>
    <w:p w14:paraId="35846D9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Είμαστε εδώ και συζητάμε ένα θέμα, το οποίο είναι πολύ σημαντικό. Δυστυχώς αυτή η μεταρρύθμιση για εμάς δ</w:t>
      </w:r>
      <w:r>
        <w:rPr>
          <w:rFonts w:eastAsia="Times New Roman" w:cs="Times New Roman"/>
          <w:szCs w:val="24"/>
        </w:rPr>
        <w:t xml:space="preserve">εν οδηγεί πουθενά. Είναι εκ των πραγμάτων, λόγω της έλλειψης της χρηματοδότησης του σχεδίου και της προοπτικής, περισσότερο μια καταγραφή-δήλωση καλών προθέσεων παρά μεταρρύθμιση. </w:t>
      </w:r>
    </w:p>
    <w:p w14:paraId="35846D9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Το σύστημα χρειάζεται βοήθεια. Πολύ φοβάμαι ότι θα χρειαστεί να το ξανασυζη</w:t>
      </w:r>
      <w:r>
        <w:rPr>
          <w:rFonts w:eastAsia="Times New Roman" w:cs="Times New Roman"/>
          <w:szCs w:val="24"/>
        </w:rPr>
        <w:t>τήσουμε με καλή πρόθεση και με την πρόθεση πάντα να βοηθάμε όχι μόνο διά των λόγων, αλλά και διά των έργων τη στήριξη των μονάδων του εθνικού συστήματος υγείας και της πρωτοβάθμιας.</w:t>
      </w:r>
    </w:p>
    <w:p w14:paraId="35846D9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5846D9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w:t>
      </w:r>
      <w:r>
        <w:rPr>
          <w:rFonts w:eastAsia="Times New Roman" w:cs="Times New Roman"/>
          <w:szCs w:val="24"/>
        </w:rPr>
        <w:t>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5846D9E"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Μπαργιώτα</w:t>
      </w:r>
      <w:proofErr w:type="spellEnd"/>
      <w:r>
        <w:rPr>
          <w:rFonts w:eastAsia="Times New Roman" w:cs="Times New Roman"/>
          <w:szCs w:val="24"/>
        </w:rPr>
        <w:t xml:space="preserve">. </w:t>
      </w:r>
    </w:p>
    <w:p w14:paraId="35846D9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w:t>
      </w:r>
      <w:proofErr w:type="spellStart"/>
      <w:r>
        <w:rPr>
          <w:rFonts w:eastAsia="Times New Roman" w:cs="Times New Roman"/>
          <w:szCs w:val="24"/>
        </w:rPr>
        <w:t>Αϊβατίδης</w:t>
      </w:r>
      <w:proofErr w:type="spellEnd"/>
      <w:r>
        <w:rPr>
          <w:rFonts w:eastAsia="Times New Roman" w:cs="Times New Roman"/>
          <w:szCs w:val="24"/>
        </w:rPr>
        <w:t>, ειδικός αγορητής της Χρυσής Αυγής. Έχετε κι εσείς μιλήσει σχεδόν τον ίδιο χρόνο.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όμως, της ίσης μεταχείρισης, έχετε πέντε λεπτά.</w:t>
      </w:r>
      <w:r>
        <w:rPr>
          <w:rFonts w:eastAsia="Times New Roman" w:cs="Times New Roman"/>
          <w:szCs w:val="24"/>
        </w:rPr>
        <w:t xml:space="preserve"> </w:t>
      </w:r>
    </w:p>
    <w:p w14:paraId="35846DA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Αϊβατίδη</w:t>
      </w:r>
      <w:proofErr w:type="spellEnd"/>
      <w:r>
        <w:rPr>
          <w:rFonts w:eastAsia="Times New Roman" w:cs="Times New Roman"/>
          <w:szCs w:val="24"/>
        </w:rPr>
        <w:t xml:space="preserve">, έχετε τον λόγο. </w:t>
      </w:r>
    </w:p>
    <w:p w14:paraId="35846DA1"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 xml:space="preserve">Ευχαριστώ πολύ, κύριε Πρόεδρε. </w:t>
      </w:r>
    </w:p>
    <w:p w14:paraId="35846DA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Είναι πανθομολογούμενο πως το πεδίο της </w:t>
      </w:r>
      <w:r>
        <w:rPr>
          <w:rFonts w:eastAsia="Times New Roman" w:cs="Times New Roman"/>
          <w:szCs w:val="24"/>
        </w:rPr>
        <w:t>υ</w:t>
      </w:r>
      <w:r>
        <w:rPr>
          <w:rFonts w:eastAsia="Times New Roman" w:cs="Times New Roman"/>
          <w:szCs w:val="24"/>
        </w:rPr>
        <w:t>γείας δεν προσφέρεται για μια άγονη και στείρα πολιτική αντιπαράθεση. Έχοντας πλήρη επίγνωση της ευθύνης μας, επιχειρήσαμ</w:t>
      </w:r>
      <w:r>
        <w:rPr>
          <w:rFonts w:eastAsia="Times New Roman" w:cs="Times New Roman"/>
          <w:szCs w:val="24"/>
        </w:rPr>
        <w:t xml:space="preserve">ε να πάρουμε θέση σε ένα σχέδιο νόμου, που αν μη τι άλλο, αποτελεί μια πολιτική έκφραση πολιτικής βούλησης τολμηρής, άσχετα με το αν διαφωνούμε. </w:t>
      </w:r>
    </w:p>
    <w:p w14:paraId="35846DA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Ειδικά, το </w:t>
      </w:r>
      <w:r>
        <w:rPr>
          <w:rFonts w:eastAsia="Times New Roman" w:cs="Times New Roman"/>
          <w:szCs w:val="24"/>
        </w:rPr>
        <w:t>δ</w:t>
      </w:r>
      <w:r>
        <w:rPr>
          <w:rFonts w:eastAsia="Times New Roman" w:cs="Times New Roman"/>
          <w:szCs w:val="24"/>
        </w:rPr>
        <w:t xml:space="preserve">εύτερο </w:t>
      </w:r>
      <w:r>
        <w:rPr>
          <w:rFonts w:eastAsia="Times New Roman" w:cs="Times New Roman"/>
          <w:szCs w:val="24"/>
        </w:rPr>
        <w:t>μ</w:t>
      </w:r>
      <w:r>
        <w:rPr>
          <w:rFonts w:eastAsia="Times New Roman" w:cs="Times New Roman"/>
          <w:szCs w:val="24"/>
        </w:rPr>
        <w:t>έρος -μερικά άρθρα θα τα υπερψηφίσουμε- επιλύει κάποια σοβαρά λειτουργικά ζητήματα. Σαφώς,</w:t>
      </w:r>
      <w:r>
        <w:rPr>
          <w:rFonts w:eastAsia="Times New Roman" w:cs="Times New Roman"/>
          <w:szCs w:val="24"/>
        </w:rPr>
        <w:t xml:space="preserve"> στο </w:t>
      </w:r>
      <w:r>
        <w:rPr>
          <w:rFonts w:eastAsia="Times New Roman" w:cs="Times New Roman"/>
          <w:szCs w:val="24"/>
          <w:lang w:val="en-US"/>
        </w:rPr>
        <w:t>modus</w:t>
      </w:r>
      <w:r>
        <w:rPr>
          <w:rFonts w:eastAsia="Times New Roman" w:cs="Times New Roman"/>
          <w:szCs w:val="24"/>
        </w:rPr>
        <w:t xml:space="preserve"> </w:t>
      </w:r>
      <w:r>
        <w:rPr>
          <w:rFonts w:eastAsia="Times New Roman" w:cs="Times New Roman"/>
          <w:szCs w:val="24"/>
          <w:lang w:val="en-US"/>
        </w:rPr>
        <w:t>operandi</w:t>
      </w:r>
      <w:r>
        <w:rPr>
          <w:rFonts w:eastAsia="Times New Roman" w:cs="Times New Roman"/>
          <w:szCs w:val="24"/>
        </w:rPr>
        <w:t xml:space="preserve"> και το κεντρικό σκεπτικό του εν λόγω σχεδίου νόμου διαφωνούμε. </w:t>
      </w:r>
    </w:p>
    <w:p w14:paraId="35846DA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Εξήγησα ότι ενέχεται ο κίνδυνος του </w:t>
      </w:r>
      <w:r>
        <w:rPr>
          <w:rFonts w:eastAsia="Times New Roman" w:cs="Times New Roman"/>
          <w:szCs w:val="24"/>
          <w:lang w:val="en-US"/>
        </w:rPr>
        <w:t>gate</w:t>
      </w:r>
      <w:r>
        <w:rPr>
          <w:rFonts w:eastAsia="Times New Roman" w:cs="Times New Roman"/>
          <w:szCs w:val="24"/>
        </w:rPr>
        <w:t xml:space="preserve"> </w:t>
      </w:r>
      <w:r>
        <w:rPr>
          <w:rFonts w:eastAsia="Times New Roman" w:cs="Times New Roman"/>
          <w:szCs w:val="24"/>
        </w:rPr>
        <w:t xml:space="preserve">keeping. Για όσους είναι γιατροί θα με αντιληφθούν. Θα λάβει χώρα ένα σύνδρομο υποκλοπής προς τον ήδη υπερτροφικό ιδιωτικό τομέα. </w:t>
      </w:r>
    </w:p>
    <w:p w14:paraId="35846DA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Έγινε πολύς λόγος για το σοβιετικό μοντέλο στο οποίο αρχικώς έκανα εγώ</w:t>
      </w:r>
      <w:r>
        <w:rPr>
          <w:rFonts w:eastAsia="Times New Roman" w:cs="Times New Roman"/>
          <w:szCs w:val="24"/>
        </w:rPr>
        <w:t>,</w:t>
      </w:r>
      <w:r>
        <w:rPr>
          <w:rFonts w:eastAsia="Times New Roman" w:cs="Times New Roman"/>
          <w:szCs w:val="24"/>
        </w:rPr>
        <w:t xml:space="preserve"> ως ειδικός αγορητής της Χρυσής Αυγής</w:t>
      </w:r>
      <w:r>
        <w:rPr>
          <w:rFonts w:eastAsia="Times New Roman" w:cs="Times New Roman"/>
          <w:szCs w:val="24"/>
        </w:rPr>
        <w:t>,</w:t>
      </w:r>
      <w:r>
        <w:rPr>
          <w:rFonts w:eastAsia="Times New Roman" w:cs="Times New Roman"/>
          <w:szCs w:val="24"/>
        </w:rPr>
        <w:t xml:space="preserve"> μια αναφορά. Δεν στηλίτευσα το σοβιετικό μοντέλο. Αντιθέτως, ήταν επιτυχημένο, παρ</w:t>
      </w:r>
      <w:r>
        <w:rPr>
          <w:rFonts w:eastAsia="Times New Roman" w:cs="Times New Roman"/>
          <w:szCs w:val="24"/>
        </w:rPr>
        <w:t xml:space="preserve">’ </w:t>
      </w:r>
      <w:r>
        <w:rPr>
          <w:rFonts w:eastAsia="Times New Roman" w:cs="Times New Roman"/>
          <w:szCs w:val="24"/>
        </w:rPr>
        <w:t>ότι είμαστε κάθετα αντίθετοι στην κομμουνιστική ιδεολογία. Πάν</w:t>
      </w:r>
      <w:r>
        <w:rPr>
          <w:rFonts w:eastAsia="Times New Roman" w:cs="Times New Roman"/>
          <w:szCs w:val="24"/>
        </w:rPr>
        <w:t>τα αντιμετωπίζουμε τον εχθρό –ιδεολογικό, βεβαίως- με σεβασμό.</w:t>
      </w:r>
    </w:p>
    <w:p w14:paraId="35846DA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Θα πω ότι η Φινλανδία, η οποία υιοθέτησε εν μέρει το σοβιετικό μοντέλο του συστήματος υγείας, έχει πολίτες που είναι 88% ευχαριστημένοι από το σύστημα υγείας. Βέβαια, στη Φινλανδία </w:t>
      </w:r>
      <w:proofErr w:type="spellStart"/>
      <w:r>
        <w:rPr>
          <w:rFonts w:eastAsia="Times New Roman" w:cs="Times New Roman"/>
          <w:szCs w:val="24"/>
        </w:rPr>
        <w:t>προεξάρχοντα</w:t>
      </w:r>
      <w:proofErr w:type="spellEnd"/>
      <w:r>
        <w:rPr>
          <w:rFonts w:eastAsia="Times New Roman" w:cs="Times New Roman"/>
          <w:szCs w:val="24"/>
        </w:rPr>
        <w:t xml:space="preserve"> ρόλο έχουν οι δήμοι και οι περιφέρειες.</w:t>
      </w:r>
    </w:p>
    <w:p w14:paraId="35846DA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Με κατάπληξη άκουσα την επίθεση που δέχθηκε ο Αναπληρωτής Υπουργός Υγείας με τον οποίο μας χωρίζουν πολλά. </w:t>
      </w:r>
    </w:p>
    <w:p w14:paraId="35846DA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Δεν είναι δυνατόν να ακούγεται επανειλημμένως –δεν λέω για κάποιους άλλους χαρακτηρισμούς- το «θα σε βάλω φ</w:t>
      </w:r>
      <w:r>
        <w:rPr>
          <w:rFonts w:eastAsia="Times New Roman" w:cs="Times New Roman"/>
          <w:szCs w:val="24"/>
        </w:rPr>
        <w:t>υλακή» από τον κ. Γεωργιάδη.</w:t>
      </w:r>
    </w:p>
    <w:p w14:paraId="35846DA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αυτό το εννοεί ο κ. Γεωργιάδης. Η Νέα Δημοκρατία τις πρακτικές αυτές τις είχε ακολουθήσει στο παρελθόν. Ο Αντώνης Σαμαράς, ο τέως Πρωθυπουργός είχε πει στον </w:t>
      </w:r>
      <w:r>
        <w:rPr>
          <w:rFonts w:eastAsia="Times New Roman" w:cs="Times New Roman"/>
          <w:szCs w:val="24"/>
          <w:lang w:val="en-US"/>
        </w:rPr>
        <w:t>David</w:t>
      </w:r>
      <w:r>
        <w:rPr>
          <w:rFonts w:eastAsia="Times New Roman" w:cs="Times New Roman"/>
          <w:szCs w:val="24"/>
        </w:rPr>
        <w:t xml:space="preserve"> </w:t>
      </w:r>
      <w:r>
        <w:rPr>
          <w:rFonts w:eastAsia="Times New Roman" w:cs="Times New Roman"/>
          <w:szCs w:val="24"/>
          <w:lang w:val="en-US"/>
        </w:rPr>
        <w:t>Harris</w:t>
      </w:r>
      <w:r>
        <w:rPr>
          <w:rFonts w:eastAsia="Times New Roman" w:cs="Times New Roman"/>
          <w:szCs w:val="24"/>
        </w:rPr>
        <w:t xml:space="preserve"> «θα τους βάλω φυλακή» και το έκανε, άδικα β</w:t>
      </w:r>
      <w:r>
        <w:rPr>
          <w:rFonts w:eastAsia="Times New Roman" w:cs="Times New Roman"/>
          <w:szCs w:val="24"/>
        </w:rPr>
        <w:t>εβαίως. Προσέξτε: το εννοεί!</w:t>
      </w:r>
    </w:p>
    <w:p w14:paraId="35846DA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Για εμένα πραγματικά είναι τραγικό. Δεν λέω ότι φοβάστε. Για εμένα προφανώς δεν φοβάστε. Το πιστεύω ότι δεν φοβάστε. Όμως, για εμένα είναι τραγικό να υπάρχουν Υπουργοί Υγείας, οι οποίοι είναι ιατροί και οι δύο και ένας μη ιατρός. Και αυτή τη στιγμή υπάρχει</w:t>
      </w:r>
      <w:r>
        <w:rPr>
          <w:rFonts w:eastAsia="Times New Roman" w:cs="Times New Roman"/>
          <w:szCs w:val="24"/>
        </w:rPr>
        <w:t xml:space="preserve"> αριθμός ρεκόρ πεντακοσίων εξήντα έξι κλινών, εάν δεν κάνω λάθος, με βάση τα στοιχεία που έχει δώσει ο κ. </w:t>
      </w:r>
      <w:proofErr w:type="spellStart"/>
      <w:r>
        <w:rPr>
          <w:rFonts w:eastAsia="Times New Roman" w:cs="Times New Roman"/>
          <w:szCs w:val="24"/>
        </w:rPr>
        <w:t>Πολάκης</w:t>
      </w:r>
      <w:proofErr w:type="spellEnd"/>
      <w:r>
        <w:rPr>
          <w:rFonts w:eastAsia="Times New Roman" w:cs="Times New Roman"/>
          <w:szCs w:val="24"/>
        </w:rPr>
        <w:t xml:space="preserve">. Εγώ οφείλω να του το αναγνωρίσω αυτό, γιατί ήμουν από αυτούς που είχα στηλιτεύσει το θέμα της ελλείψεως των </w:t>
      </w:r>
      <w:r>
        <w:rPr>
          <w:rFonts w:eastAsia="Times New Roman" w:cs="Times New Roman"/>
          <w:szCs w:val="24"/>
        </w:rPr>
        <w:t>μ</w:t>
      </w:r>
      <w:r>
        <w:rPr>
          <w:rFonts w:eastAsia="Times New Roman" w:cs="Times New Roman"/>
          <w:szCs w:val="24"/>
        </w:rPr>
        <w:t xml:space="preserve">ονάδων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 xml:space="preserve">εραπείας. </w:t>
      </w:r>
    </w:p>
    <w:p w14:paraId="35846DA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Είν</w:t>
      </w:r>
      <w:r>
        <w:rPr>
          <w:rFonts w:eastAsia="Times New Roman" w:cs="Times New Roman"/>
          <w:szCs w:val="24"/>
        </w:rPr>
        <w:t xml:space="preserve">αι αδιανόητο, λοιπόν, να εκστομίζονται αυτές οι απειλές και επαναλαμβάνω ότι η Νέα Δημοκρατία το εννοεί. </w:t>
      </w:r>
    </w:p>
    <w:p w14:paraId="35846DA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Θα σταθώ μόνο σε δύο άρθρα, γιατί κύριε </w:t>
      </w:r>
      <w:proofErr w:type="spellStart"/>
      <w:r>
        <w:rPr>
          <w:rFonts w:eastAsia="Times New Roman" w:cs="Times New Roman"/>
          <w:szCs w:val="24"/>
        </w:rPr>
        <w:t>Πολάκη</w:t>
      </w:r>
      <w:proofErr w:type="spellEnd"/>
      <w:r>
        <w:rPr>
          <w:rFonts w:eastAsia="Times New Roman" w:cs="Times New Roman"/>
          <w:szCs w:val="24"/>
        </w:rPr>
        <w:t xml:space="preserve"> εχθές με υπερηφάνεια και με λίγο χιούμορ ενδεχομένως είπατε ότι δεν είστε Αντίχριστοι. Με ιδιαίτερο ενδ</w:t>
      </w:r>
      <w:r>
        <w:rPr>
          <w:rFonts w:eastAsia="Times New Roman" w:cs="Times New Roman"/>
          <w:szCs w:val="24"/>
        </w:rPr>
        <w:t xml:space="preserve">ιαφέρον είδα το άρθρο που αφορά στους κατασκηνωτικούς χώρους που παραχωρεί ο ΕΟΠΥΥ στις </w:t>
      </w:r>
      <w:r>
        <w:rPr>
          <w:rFonts w:eastAsia="Times New Roman" w:cs="Times New Roman"/>
          <w:szCs w:val="24"/>
        </w:rPr>
        <w:t>ι</w:t>
      </w:r>
      <w:r>
        <w:rPr>
          <w:rFonts w:eastAsia="Times New Roman" w:cs="Times New Roman"/>
          <w:szCs w:val="24"/>
        </w:rPr>
        <w:t xml:space="preserve">ερές </w:t>
      </w:r>
      <w:r>
        <w:rPr>
          <w:rFonts w:eastAsia="Times New Roman" w:cs="Times New Roman"/>
          <w:szCs w:val="24"/>
        </w:rPr>
        <w:t>μ</w:t>
      </w:r>
      <w:r>
        <w:rPr>
          <w:rFonts w:eastAsia="Times New Roman" w:cs="Times New Roman"/>
          <w:szCs w:val="24"/>
        </w:rPr>
        <w:t>ητροπόλεις, προκειμένου να τους ανακαινίσουν και να τους παραχωρήσουν στα παιδιά των υπαλλήλων του ΕΟΠΥΥ. Αυτό το επικροτούμε και θα το υπερψηφίσουμε</w:t>
      </w:r>
      <w:r>
        <w:rPr>
          <w:rFonts w:eastAsia="Times New Roman" w:cs="Times New Roman"/>
          <w:szCs w:val="24"/>
        </w:rPr>
        <w:t>.</w:t>
      </w:r>
    </w:p>
    <w:p w14:paraId="35846DA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Το δεύτερο</w:t>
      </w:r>
      <w:r>
        <w:rPr>
          <w:rFonts w:eastAsia="Times New Roman" w:cs="Times New Roman"/>
          <w:szCs w:val="24"/>
        </w:rPr>
        <w:t xml:space="preserve"> αφορά το Γενικό Νοσοκομείο Καρπάθου. Καθώς φαίνεται και προκύπτει, το οικόπεδο παραχωρήθηκε από </w:t>
      </w:r>
      <w:r>
        <w:rPr>
          <w:rFonts w:eastAsia="Times New Roman" w:cs="Times New Roman"/>
          <w:szCs w:val="24"/>
        </w:rPr>
        <w:lastRenderedPageBreak/>
        <w:t xml:space="preserve">την εκεί οικεία </w:t>
      </w:r>
      <w:r>
        <w:rPr>
          <w:rFonts w:eastAsia="Times New Roman" w:cs="Times New Roman"/>
          <w:szCs w:val="24"/>
        </w:rPr>
        <w:t>ι</w:t>
      </w:r>
      <w:r>
        <w:rPr>
          <w:rFonts w:eastAsia="Times New Roman" w:cs="Times New Roman"/>
          <w:szCs w:val="24"/>
        </w:rPr>
        <w:t xml:space="preserve">ερά </w:t>
      </w:r>
      <w:r>
        <w:rPr>
          <w:rFonts w:eastAsia="Times New Roman" w:cs="Times New Roman"/>
          <w:szCs w:val="24"/>
        </w:rPr>
        <w:t>μ</w:t>
      </w:r>
      <w:r>
        <w:rPr>
          <w:rFonts w:eastAsia="Times New Roman" w:cs="Times New Roman"/>
          <w:szCs w:val="24"/>
        </w:rPr>
        <w:t xml:space="preserve">ητρόπολη και από ό,τι ακούστηκε το </w:t>
      </w:r>
      <w:r>
        <w:rPr>
          <w:rFonts w:eastAsia="Times New Roman" w:cs="Times New Roman"/>
          <w:szCs w:val="24"/>
        </w:rPr>
        <w:t>ν</w:t>
      </w:r>
      <w:r>
        <w:rPr>
          <w:rFonts w:eastAsia="Times New Roman" w:cs="Times New Roman"/>
          <w:szCs w:val="24"/>
        </w:rPr>
        <w:t>οσοκομείο αυτό θα λάβει την ονομασία «Άγιος Ιωάννης ο Καρπάθιος».</w:t>
      </w:r>
    </w:p>
    <w:p w14:paraId="35846DA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Ο Άγιος Ιωάννης ο Καρπάθιος, κύριε </w:t>
      </w:r>
      <w:proofErr w:type="spellStart"/>
      <w:r>
        <w:rPr>
          <w:rFonts w:eastAsia="Times New Roman" w:cs="Times New Roman"/>
          <w:szCs w:val="24"/>
        </w:rPr>
        <w:t>Πολάκη</w:t>
      </w:r>
      <w:proofErr w:type="spellEnd"/>
      <w:r>
        <w:rPr>
          <w:rFonts w:eastAsia="Times New Roman" w:cs="Times New Roman"/>
          <w:szCs w:val="24"/>
        </w:rPr>
        <w:t xml:space="preserve"> και κύριε Ξανθέ, είχε πει: «Όσες φορές και εάν πέσεις, να σηκωθείς». Αυτό ισχύει για τη Χρυσή Αυγή. Γι’ αυτό άλλωστε, δεν ξέρω εάν θυμίζουν δύο αριθμοί στον κ. </w:t>
      </w:r>
      <w:proofErr w:type="spellStart"/>
      <w:r>
        <w:rPr>
          <w:rFonts w:eastAsia="Times New Roman" w:cs="Times New Roman"/>
          <w:szCs w:val="24"/>
        </w:rPr>
        <w:t>Πολάκη</w:t>
      </w:r>
      <w:proofErr w:type="spellEnd"/>
      <w:r>
        <w:rPr>
          <w:rFonts w:eastAsia="Times New Roman" w:cs="Times New Roman"/>
          <w:szCs w:val="24"/>
        </w:rPr>
        <w:t xml:space="preserve"> κάτι σημαντικό για την πολιτική του καριέρα. Ο ένας αριθμός είναι 3,78 και ο άλλος</w:t>
      </w:r>
      <w:r>
        <w:rPr>
          <w:rFonts w:eastAsia="Times New Roman" w:cs="Times New Roman"/>
          <w:szCs w:val="24"/>
        </w:rPr>
        <w:t xml:space="preserve"> είναι 7,21. Είναι τα ποσοστά της Χρυσής Αυγής τον Ιανουάριο και τον Σεπτέμβριο του 2015 αντιστοίχως, που κύριε </w:t>
      </w:r>
      <w:proofErr w:type="spellStart"/>
      <w:r>
        <w:rPr>
          <w:rFonts w:eastAsia="Times New Roman" w:cs="Times New Roman"/>
          <w:szCs w:val="24"/>
        </w:rPr>
        <w:t>Πολάκη</w:t>
      </w:r>
      <w:proofErr w:type="spellEnd"/>
      <w:r>
        <w:rPr>
          <w:rFonts w:eastAsia="Times New Roman" w:cs="Times New Roman"/>
          <w:szCs w:val="24"/>
        </w:rPr>
        <w:t xml:space="preserve"> και κύριε Ξανθέ, στις επόμενες εκλογές το ποσοστό στα </w:t>
      </w:r>
      <w:proofErr w:type="spellStart"/>
      <w:r>
        <w:rPr>
          <w:rFonts w:eastAsia="Times New Roman" w:cs="Times New Roman"/>
          <w:szCs w:val="24"/>
        </w:rPr>
        <w:t>Σφακιά</w:t>
      </w:r>
      <w:proofErr w:type="spellEnd"/>
      <w:r>
        <w:rPr>
          <w:rFonts w:eastAsia="Times New Roman" w:cs="Times New Roman"/>
          <w:szCs w:val="24"/>
        </w:rPr>
        <w:t xml:space="preserve"> θα είναι διψήφιο.</w:t>
      </w:r>
    </w:p>
    <w:p w14:paraId="35846DA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Ευχαριστώ.</w:t>
      </w:r>
    </w:p>
    <w:p w14:paraId="35846DB0"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35846DB1"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Προχωρούμε με τον ειδικό αγορητή του Κομμουνιστικού Κόμματος Ελλάδ</w:t>
      </w:r>
      <w:r>
        <w:rPr>
          <w:rFonts w:eastAsia="Times New Roman" w:cs="Times New Roman"/>
          <w:szCs w:val="24"/>
        </w:rPr>
        <w:t>α</w:t>
      </w:r>
      <w:r>
        <w:rPr>
          <w:rFonts w:eastAsia="Times New Roman" w:cs="Times New Roman"/>
          <w:szCs w:val="24"/>
        </w:rPr>
        <w:t xml:space="preserve">ς, τον κ. Γεώργιο </w:t>
      </w:r>
      <w:proofErr w:type="spellStart"/>
      <w:r>
        <w:rPr>
          <w:rFonts w:eastAsia="Times New Roman" w:cs="Times New Roman"/>
          <w:szCs w:val="24"/>
        </w:rPr>
        <w:t>Λαμπρούλη</w:t>
      </w:r>
      <w:proofErr w:type="spellEnd"/>
      <w:r>
        <w:rPr>
          <w:rFonts w:eastAsia="Times New Roman" w:cs="Times New Roman"/>
          <w:szCs w:val="24"/>
        </w:rPr>
        <w:t>.</w:t>
      </w:r>
    </w:p>
    <w:p w14:paraId="35846DB2"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 </w:t>
      </w:r>
    </w:p>
    <w:p w14:paraId="35846DB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το πρώτο κεφάλαιο του νομοσχεδί</w:t>
      </w:r>
      <w:r>
        <w:rPr>
          <w:rFonts w:eastAsia="Times New Roman" w:cs="Times New Roman"/>
          <w:szCs w:val="24"/>
        </w:rPr>
        <w:t xml:space="preserve">ου, που έχει να κάνει με την πρωτοβάθμια φροντίδα υγείας, εμείς όπως έχουμε πει εξάλλου και στη χθεσινή συνεδρίαση αλλά και στις </w:t>
      </w:r>
      <w:r>
        <w:rPr>
          <w:rFonts w:eastAsia="Times New Roman" w:cs="Times New Roman"/>
          <w:szCs w:val="24"/>
        </w:rPr>
        <w:t>ε</w:t>
      </w:r>
      <w:r>
        <w:rPr>
          <w:rFonts w:eastAsia="Times New Roman" w:cs="Times New Roman"/>
          <w:szCs w:val="24"/>
        </w:rPr>
        <w:t>πιτροπές, το αντιμετωπίζουμε ενιαία, εφόσον είναι ενιαία η πολιτική του κατεύθυνση και η λογική του.</w:t>
      </w:r>
    </w:p>
    <w:p w14:paraId="35846DB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Το συγκεκριμένο κομμάτι τ</w:t>
      </w:r>
      <w:r>
        <w:rPr>
          <w:rFonts w:eastAsia="Times New Roman" w:cs="Times New Roman"/>
          <w:szCs w:val="24"/>
        </w:rPr>
        <w:t>ου συνολικού νομοσχεδίου, που αφορά το σύστημα πρωτοβάθμιας φροντίδας υγείας, που προωθεί η Κυβέρνηση, λέμε ξεκάθαρα ότι δεν έχει κα</w:t>
      </w:r>
      <w:r>
        <w:rPr>
          <w:rFonts w:eastAsia="Times New Roman" w:cs="Times New Roman"/>
          <w:szCs w:val="24"/>
        </w:rPr>
        <w:t>μ</w:t>
      </w:r>
      <w:r>
        <w:rPr>
          <w:rFonts w:eastAsia="Times New Roman" w:cs="Times New Roman"/>
          <w:szCs w:val="24"/>
        </w:rPr>
        <w:t xml:space="preserve">μία σχέση με την ανάπτυξη σύγχρονων κρατικών μονάδων υγείας,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 xml:space="preserve">γείας, που θα καλύπτουν όλες τις λαϊκές ανάγκες δωρεάν. </w:t>
      </w:r>
    </w:p>
    <w:p w14:paraId="35846DB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Επιδιώκεται η οργάνωση μίας πρωτοβάθμιας φροντίδας υγείας που θα συμβάλει στην περαιτέρω μείωση των κρατικών και ασφαλιστικών δαπανών, με τα ελάχιστα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με το ανεπαρκέστατο σε αριθμό και </w:t>
      </w:r>
      <w:r>
        <w:rPr>
          <w:rFonts w:eastAsia="Times New Roman" w:cs="Times New Roman"/>
          <w:szCs w:val="24"/>
        </w:rPr>
        <w:t xml:space="preserve">ειδικότητες προσωπικό, με τη σχεδόν πλήρη έλλειψη εργαστηρίων και με τη θέσπιση του κόφτη των ΤΟΜΥ προς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και τα νοσοκομεία, οι εργαζόμενοι και οι λαϊκές θα έχουν ελάχιστες υπηρεσίες υγείας σε ακόμη μεγαλύτερη απόκλιση από τις σύγχρονες ανάγ</w:t>
      </w:r>
      <w:r>
        <w:rPr>
          <w:rFonts w:eastAsia="Times New Roman" w:cs="Times New Roman"/>
          <w:szCs w:val="24"/>
        </w:rPr>
        <w:t xml:space="preserve">κες τους για πρόληψη, θεραπεία και αποκατάσταση. </w:t>
      </w:r>
    </w:p>
    <w:p w14:paraId="35846DB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Πρόκειται για ένα ακόμη πιο υποβαθμισμένο κατ’ όνομα σύστημα πρωτοβάθμιας φροντίδας υγείας με φθηνούς υγειονομικούς και φθηνές υπηρεσίες για τους ασθενείς και τις λαϊκές οικογένειες.</w:t>
      </w:r>
    </w:p>
    <w:p w14:paraId="35846DB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Στη βάση αυτών και βεβα</w:t>
      </w:r>
      <w:r>
        <w:rPr>
          <w:rFonts w:eastAsia="Times New Roman" w:cs="Times New Roman"/>
          <w:szCs w:val="24"/>
        </w:rPr>
        <w:t>ίως της ανάπτυξης που καταθέσαμε χθες στη συζήτηση στην Ολομέλεια, εμείς θα καταψηφίσουμε όλα τα άρθρα του συγκεκριμένου νομοσχεδίου, που αφορούν την πρωτοβάθμια φροντίδα υγείας.</w:t>
      </w:r>
    </w:p>
    <w:p w14:paraId="35846DB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Θα αναφερθώ σε ορισμένα άρθρα, για τα οποία θέλουμε να καταθέσουμε τη θέση κα</w:t>
      </w:r>
      <w:r>
        <w:rPr>
          <w:rFonts w:eastAsia="Times New Roman" w:cs="Times New Roman"/>
          <w:szCs w:val="24"/>
        </w:rPr>
        <w:t xml:space="preserve">ι την άποψή μας.  </w:t>
      </w:r>
    </w:p>
    <w:p w14:paraId="35846DB9" w14:textId="77777777" w:rsidR="00825165" w:rsidRDefault="00D46FE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Σε ό,τι αφορά το άρθρο 27 για την ίδρυση του Γενικού Νοσοκομείου Καρπάθου, στην πράξη η κατάργηση του </w:t>
      </w:r>
      <w:r>
        <w:rPr>
          <w:rFonts w:eastAsia="Times New Roman"/>
          <w:color w:val="000000" w:themeColor="text1"/>
          <w:szCs w:val="24"/>
        </w:rPr>
        <w:t>κ</w:t>
      </w:r>
      <w:r>
        <w:rPr>
          <w:rFonts w:eastAsia="Times New Roman"/>
          <w:color w:val="000000" w:themeColor="text1"/>
          <w:szCs w:val="24"/>
        </w:rPr>
        <w:t xml:space="preserve">έντρου </w:t>
      </w:r>
      <w:r>
        <w:rPr>
          <w:rFonts w:eastAsia="Times New Roman"/>
          <w:color w:val="000000" w:themeColor="text1"/>
          <w:szCs w:val="24"/>
        </w:rPr>
        <w:t>υ</w:t>
      </w:r>
      <w:r>
        <w:rPr>
          <w:rFonts w:eastAsia="Times New Roman"/>
          <w:color w:val="000000" w:themeColor="text1"/>
          <w:szCs w:val="24"/>
        </w:rPr>
        <w:t>γείας θα σημάνει ακόμα πιο υποβαθμισμένες υπηρεσίες πρωτοβάθμιας φροντίδας υγείας και αντίστοιχα, βέβαια, με τη δημιουργία του</w:t>
      </w:r>
      <w:r>
        <w:rPr>
          <w:rFonts w:eastAsia="Times New Roman"/>
          <w:color w:val="000000" w:themeColor="text1"/>
          <w:szCs w:val="24"/>
        </w:rPr>
        <w:t xml:space="preserve"> νοσοκομείου αλλά και αντίστοιχα δευτεροβάθμιες, αφού το </w:t>
      </w:r>
      <w:r>
        <w:rPr>
          <w:rFonts w:eastAsia="Times New Roman"/>
          <w:color w:val="000000" w:themeColor="text1"/>
          <w:szCs w:val="24"/>
        </w:rPr>
        <w:t>γε</w:t>
      </w:r>
      <w:r>
        <w:rPr>
          <w:rFonts w:eastAsia="Times New Roman"/>
          <w:color w:val="000000" w:themeColor="text1"/>
          <w:szCs w:val="24"/>
        </w:rPr>
        <w:t xml:space="preserve">νικό </w:t>
      </w:r>
      <w:r>
        <w:rPr>
          <w:rFonts w:eastAsia="Times New Roman"/>
          <w:color w:val="000000" w:themeColor="text1"/>
          <w:szCs w:val="24"/>
        </w:rPr>
        <w:t>ν</w:t>
      </w:r>
      <w:r>
        <w:rPr>
          <w:rFonts w:eastAsia="Times New Roman"/>
          <w:color w:val="000000" w:themeColor="text1"/>
          <w:szCs w:val="24"/>
        </w:rPr>
        <w:t>οσοκομείο θα επιφορτιστεί πλήρως τις εργασίες και το</w:t>
      </w:r>
      <w:r>
        <w:rPr>
          <w:rFonts w:eastAsia="Times New Roman"/>
          <w:color w:val="000000" w:themeColor="text1"/>
          <w:szCs w:val="24"/>
        </w:rPr>
        <w:t>ν</w:t>
      </w:r>
      <w:r>
        <w:rPr>
          <w:rFonts w:eastAsia="Times New Roman"/>
          <w:color w:val="000000" w:themeColor="text1"/>
          <w:szCs w:val="24"/>
        </w:rPr>
        <w:t xml:space="preserve"> φόρτο, αν θέλετε, των δύο επιπέδων του συστήματος υγείας, πρωτοβάθμιων και δευτεροβάθμιων.</w:t>
      </w:r>
    </w:p>
    <w:p w14:paraId="35846DBA" w14:textId="77777777" w:rsidR="00825165" w:rsidRDefault="00D46FE4">
      <w:pPr>
        <w:spacing w:after="0" w:line="600" w:lineRule="auto"/>
        <w:ind w:firstLine="720"/>
        <w:jc w:val="both"/>
        <w:rPr>
          <w:rFonts w:eastAsia="Times New Roman"/>
          <w:color w:val="000000" w:themeColor="text1"/>
          <w:szCs w:val="24"/>
        </w:rPr>
      </w:pPr>
      <w:r>
        <w:rPr>
          <w:rFonts w:eastAsia="Times New Roman"/>
          <w:color w:val="000000" w:themeColor="text1"/>
          <w:szCs w:val="24"/>
        </w:rPr>
        <w:t>Η Κυβέρνηση, ουσιαστικά, θέτει στο</w:t>
      </w:r>
      <w:r>
        <w:rPr>
          <w:rFonts w:eastAsia="Times New Roman"/>
          <w:color w:val="000000" w:themeColor="text1"/>
          <w:szCs w:val="24"/>
        </w:rPr>
        <w:t>ν</w:t>
      </w:r>
      <w:r>
        <w:rPr>
          <w:rFonts w:eastAsia="Times New Roman"/>
          <w:color w:val="000000" w:themeColor="text1"/>
          <w:szCs w:val="24"/>
        </w:rPr>
        <w:t xml:space="preserve"> λαό του νη</w:t>
      </w:r>
      <w:r>
        <w:rPr>
          <w:rFonts w:eastAsia="Times New Roman"/>
          <w:color w:val="000000" w:themeColor="text1"/>
          <w:szCs w:val="24"/>
        </w:rPr>
        <w:t>σιού το δίλημμα</w:t>
      </w:r>
      <w:r>
        <w:rPr>
          <w:rFonts w:eastAsia="Times New Roman"/>
          <w:color w:val="000000" w:themeColor="text1"/>
          <w:szCs w:val="24"/>
        </w:rPr>
        <w:t>;</w:t>
      </w:r>
      <w:r>
        <w:rPr>
          <w:rFonts w:eastAsia="Times New Roman"/>
          <w:color w:val="000000" w:themeColor="text1"/>
          <w:szCs w:val="24"/>
        </w:rPr>
        <w:t xml:space="preserve"> «Ή θα έχετε πρωτοβάθμια φροντίδα υγείας ή θα έχετε </w:t>
      </w:r>
      <w:r>
        <w:rPr>
          <w:rFonts w:eastAsia="Times New Roman"/>
          <w:color w:val="000000" w:themeColor="text1"/>
          <w:szCs w:val="24"/>
        </w:rPr>
        <w:lastRenderedPageBreak/>
        <w:t xml:space="preserve">ένα νοσοκομείο, όχι όμως και τα δύο». Το μόνο συγκεκριμένο που προβλέπει αυτή η διάταξη είναι το κλείσιμο του </w:t>
      </w:r>
      <w:r>
        <w:rPr>
          <w:rFonts w:eastAsia="Times New Roman"/>
          <w:color w:val="000000" w:themeColor="text1"/>
          <w:szCs w:val="24"/>
        </w:rPr>
        <w:t>κ</w:t>
      </w:r>
      <w:r>
        <w:rPr>
          <w:rFonts w:eastAsia="Times New Roman"/>
          <w:color w:val="000000" w:themeColor="text1"/>
          <w:szCs w:val="24"/>
        </w:rPr>
        <w:t xml:space="preserve">έντρου </w:t>
      </w:r>
      <w:r>
        <w:rPr>
          <w:rFonts w:eastAsia="Times New Roman"/>
          <w:color w:val="000000" w:themeColor="text1"/>
          <w:szCs w:val="24"/>
        </w:rPr>
        <w:t>υ</w:t>
      </w:r>
      <w:r>
        <w:rPr>
          <w:rFonts w:eastAsia="Times New Roman"/>
          <w:color w:val="000000" w:themeColor="text1"/>
          <w:szCs w:val="24"/>
        </w:rPr>
        <w:t xml:space="preserve">γείας και βέβαια, η ίδρυση του </w:t>
      </w:r>
      <w:r>
        <w:rPr>
          <w:rFonts w:eastAsia="Times New Roman"/>
          <w:color w:val="000000" w:themeColor="text1"/>
          <w:szCs w:val="24"/>
        </w:rPr>
        <w:t>γ</w:t>
      </w:r>
      <w:r>
        <w:rPr>
          <w:rFonts w:eastAsia="Times New Roman"/>
          <w:color w:val="000000" w:themeColor="text1"/>
          <w:szCs w:val="24"/>
        </w:rPr>
        <w:t xml:space="preserve">ενικού </w:t>
      </w:r>
      <w:r>
        <w:rPr>
          <w:rFonts w:eastAsia="Times New Roman"/>
          <w:color w:val="000000" w:themeColor="text1"/>
          <w:szCs w:val="24"/>
        </w:rPr>
        <w:t>ν</w:t>
      </w:r>
      <w:r>
        <w:rPr>
          <w:rFonts w:eastAsia="Times New Roman"/>
          <w:color w:val="000000" w:themeColor="text1"/>
          <w:szCs w:val="24"/>
        </w:rPr>
        <w:t>οσοκομείου με είκοσι δύο κλίν</w:t>
      </w:r>
      <w:r>
        <w:rPr>
          <w:rFonts w:eastAsia="Times New Roman"/>
          <w:color w:val="000000" w:themeColor="text1"/>
          <w:szCs w:val="24"/>
        </w:rPr>
        <w:t>ες, χωρίς τίποτε άλλο συγκεκριμένο.</w:t>
      </w:r>
    </w:p>
    <w:p w14:paraId="35846DBB" w14:textId="77777777" w:rsidR="00825165" w:rsidRDefault="00D46FE4">
      <w:pPr>
        <w:spacing w:after="0" w:line="600" w:lineRule="auto"/>
        <w:ind w:firstLine="720"/>
        <w:jc w:val="both"/>
        <w:rPr>
          <w:rFonts w:eastAsia="Times New Roman"/>
          <w:color w:val="000000" w:themeColor="text1"/>
          <w:szCs w:val="24"/>
        </w:rPr>
      </w:pPr>
      <w:r>
        <w:rPr>
          <w:rFonts w:eastAsia="Times New Roman"/>
          <w:color w:val="000000" w:themeColor="text1"/>
          <w:szCs w:val="24"/>
        </w:rPr>
        <w:t>Εμείς υποστηρίζουμε ότι στο νησί, στην Κάρπαθο, πρέπει να υπάρχουν αναπτυγμένες τόσο οι δημόσιες μονάδες πρωτοβάθμιας φροντίδας υγείας, κέντρο υγείας, περιφερειακά ιατρεία κ.λπ., όσο και η δευτεροβάθμια, νοσοκομείο με πλ</w:t>
      </w:r>
      <w:r>
        <w:rPr>
          <w:rFonts w:eastAsia="Times New Roman"/>
          <w:color w:val="000000" w:themeColor="text1"/>
          <w:szCs w:val="24"/>
        </w:rPr>
        <w:t>ήρη στελέχωση, εξοπλισμό, προκειμένου να ικανοποιούνται δωρεάν οι ανάγκες σε υπηρεσίες υγείας των κατοίκων, και όχι μόνο, του νησιού.</w:t>
      </w:r>
    </w:p>
    <w:p w14:paraId="35846DBC" w14:textId="77777777" w:rsidR="00825165" w:rsidRDefault="00D46FE4">
      <w:pPr>
        <w:spacing w:after="0" w:line="600" w:lineRule="auto"/>
        <w:ind w:firstLine="720"/>
        <w:jc w:val="both"/>
        <w:rPr>
          <w:rFonts w:eastAsia="Times New Roman"/>
          <w:color w:val="000000" w:themeColor="text1"/>
          <w:szCs w:val="24"/>
        </w:rPr>
      </w:pPr>
      <w:r>
        <w:rPr>
          <w:rFonts w:eastAsia="Times New Roman"/>
          <w:color w:val="000000" w:themeColor="text1"/>
          <w:szCs w:val="24"/>
        </w:rPr>
        <w:t>Σε ό,τι αφορά το άρθρο 28 για τα κίνητρα στο ιατρικό προσωπικό του Γενικού Νοσοκομείου Θήρας. Ο διπλασιασμός του υπολογισμ</w:t>
      </w:r>
      <w:r>
        <w:rPr>
          <w:rFonts w:eastAsia="Times New Roman"/>
          <w:color w:val="000000" w:themeColor="text1"/>
          <w:szCs w:val="24"/>
        </w:rPr>
        <w:t>ού του χρόνου εργασίας των επικουρικών γιατρών τι πρακτική αξία θα έχει στις περισσότερες περιπτώσεις, από τη στιγμή που οι προσλήψεις με σχέση εργασίας μόνιμη, πλήρη και απασχόληση είναι ελάχιστες; Παράλληλα, σημαίνει ότι εκεί που μπορεί η τοπική διοίκηση</w:t>
      </w:r>
      <w:r>
        <w:rPr>
          <w:rFonts w:eastAsia="Times New Roman"/>
          <w:color w:val="000000" w:themeColor="text1"/>
          <w:szCs w:val="24"/>
        </w:rPr>
        <w:t xml:space="preserve">, οι δήμοι δηλαδή, να στηρίζουν οικονομικά, θα υπάρχει ενδεχομένως κάποια βελτιωμένη στελέχωση </w:t>
      </w:r>
      <w:r>
        <w:rPr>
          <w:rFonts w:eastAsia="Times New Roman"/>
          <w:color w:val="000000" w:themeColor="text1"/>
          <w:szCs w:val="24"/>
        </w:rPr>
        <w:lastRenderedPageBreak/>
        <w:t>των μονάδων υγείας και αλλού που δεν θα μπορούν, θα συνεχίσει να υπάρχει η σημερινή απαράδεκτη κατάσταση. Εκτός, όμως, από όλα αυτά, ανοίγει ο δρόμος για μεταφορ</w:t>
      </w:r>
      <w:r>
        <w:rPr>
          <w:rFonts w:eastAsia="Times New Roman"/>
          <w:color w:val="000000" w:themeColor="text1"/>
          <w:szCs w:val="24"/>
        </w:rPr>
        <w:t>ά της δαπάνης στους δημότες, μέσω της τοπικής φορολογίας, προκειμένου να συνεχίσουν να υπάρχουν ακόμα και αυτές οι στοιχειώδεις δημόσιες μονάδες υγείας.</w:t>
      </w:r>
    </w:p>
    <w:p w14:paraId="35846DBD" w14:textId="77777777" w:rsidR="00825165" w:rsidRDefault="00D46FE4">
      <w:pPr>
        <w:spacing w:after="0" w:line="600" w:lineRule="auto"/>
        <w:ind w:firstLine="720"/>
        <w:jc w:val="both"/>
        <w:rPr>
          <w:rFonts w:eastAsia="Times New Roman"/>
          <w:color w:val="000000" w:themeColor="text1"/>
          <w:szCs w:val="24"/>
        </w:rPr>
      </w:pPr>
      <w:r>
        <w:rPr>
          <w:rFonts w:eastAsia="Times New Roman"/>
          <w:color w:val="000000" w:themeColor="text1"/>
          <w:szCs w:val="24"/>
        </w:rPr>
        <w:t>Σε ό,τι αφορά το άρθρο 45 για τις νοσηλευτικές ειδικότητες. Πρόκειται, κατά τη γνώμη μας, για ρυθμίσεις</w:t>
      </w:r>
      <w:r>
        <w:rPr>
          <w:rFonts w:eastAsia="Times New Roman"/>
          <w:color w:val="000000" w:themeColor="text1"/>
          <w:szCs w:val="24"/>
        </w:rPr>
        <w:t xml:space="preserve"> που συνδέονται με την υλοποίηση του γενικότερου αντιλαϊκού σχεδιασμού στην υγεία και στην παιδεία. Η ειδίκευση προωθείται ως μεταπτυχιακή διαδικασία και όχι ως κατεύθυνση εντός των χρόνων φοίτησης. Αποσκοπεί στην παραπέρα μείωση της γενικής μόρφωσης και σ</w:t>
      </w:r>
      <w:r>
        <w:rPr>
          <w:rFonts w:eastAsia="Times New Roman"/>
          <w:color w:val="000000" w:themeColor="text1"/>
          <w:szCs w:val="24"/>
        </w:rPr>
        <w:t>την ενίσχυση των δεξιοτήτων, που, εκτός των άλλων, θα περιορίζει το εύρος των τομέων στην υγεία που θα μπορούν να αξιοποιούνται οι νοσηλευτές.</w:t>
      </w:r>
    </w:p>
    <w:p w14:paraId="35846DBE" w14:textId="77777777" w:rsidR="00825165" w:rsidRDefault="00D46FE4">
      <w:pPr>
        <w:spacing w:after="0" w:line="600" w:lineRule="auto"/>
        <w:ind w:firstLine="720"/>
        <w:jc w:val="both"/>
        <w:rPr>
          <w:rFonts w:eastAsia="Times New Roman"/>
          <w:color w:val="000000" w:themeColor="text1"/>
          <w:szCs w:val="24"/>
        </w:rPr>
      </w:pPr>
      <w:r>
        <w:rPr>
          <w:rFonts w:eastAsia="Times New Roman"/>
          <w:color w:val="000000" w:themeColor="text1"/>
          <w:szCs w:val="24"/>
        </w:rPr>
        <w:t>Άρθρο 66, αναδιάρθρωση και μετονομασία της ΕΣΑΝ. Είτε με την προηγούμενη δομή που υπήρχε είτε με αυτή που προβλέπ</w:t>
      </w:r>
      <w:r>
        <w:rPr>
          <w:rFonts w:eastAsia="Times New Roman"/>
          <w:color w:val="000000" w:themeColor="text1"/>
          <w:szCs w:val="24"/>
        </w:rPr>
        <w:t xml:space="preserve">εται από το νέο άρθρο, βασικό περιεχόμενο της λειτουργίας της εταιρείας αυτής είναι η κοστολόγηση των υπηρεσιών υγείας, η μόνιμη επεξεργασία μελέτη και παρακολούθηση των εργαλείων </w:t>
      </w:r>
      <w:r>
        <w:rPr>
          <w:rFonts w:eastAsia="Times New Roman"/>
          <w:color w:val="000000" w:themeColor="text1"/>
          <w:szCs w:val="24"/>
        </w:rPr>
        <w:lastRenderedPageBreak/>
        <w:t xml:space="preserve">τιμολόγησης των νοσηλευτικών υπηρεσιών, των ΚΕΝ, </w:t>
      </w:r>
      <w:r>
        <w:rPr>
          <w:rFonts w:eastAsia="Times New Roman"/>
          <w:color w:val="000000" w:themeColor="text1"/>
          <w:szCs w:val="24"/>
          <w:lang w:val="en-US"/>
        </w:rPr>
        <w:t>DRGs</w:t>
      </w:r>
      <w:r>
        <w:rPr>
          <w:rFonts w:eastAsia="Times New Roman"/>
          <w:color w:val="000000" w:themeColor="text1"/>
          <w:szCs w:val="24"/>
        </w:rPr>
        <w:t xml:space="preserve"> </w:t>
      </w:r>
      <w:r>
        <w:rPr>
          <w:rFonts w:eastAsia="Times New Roman"/>
          <w:color w:val="000000" w:themeColor="text1"/>
          <w:szCs w:val="24"/>
        </w:rPr>
        <w:t>και λοιπά</w:t>
      </w:r>
      <w:r>
        <w:rPr>
          <w:rFonts w:eastAsia="Times New Roman"/>
          <w:color w:val="000000" w:themeColor="text1"/>
          <w:szCs w:val="24"/>
        </w:rPr>
        <w:t>.</w:t>
      </w:r>
    </w:p>
    <w:p w14:paraId="35846DBF" w14:textId="77777777" w:rsidR="00825165" w:rsidRDefault="00D46FE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Κύριος </w:t>
      </w:r>
      <w:r>
        <w:rPr>
          <w:rFonts w:eastAsia="Times New Roman"/>
          <w:color w:val="000000" w:themeColor="text1"/>
          <w:szCs w:val="24"/>
        </w:rPr>
        <w:t>στόχος που υπηρετείτε είναι τα δημόσια νοσοκομεία να γίνουν οικονομικά, αυτοδύναμα, αυτοχρηματοδοτούμενα, να λειτουργούν με βάση την ανάπτυξη και την ενίσχυση της επιχειρηματικής τους λειτουργίας, και από την επιχειρηματική τους λειτουργία και μέσω του αντ</w:t>
      </w:r>
      <w:r>
        <w:rPr>
          <w:rFonts w:eastAsia="Times New Roman"/>
          <w:color w:val="000000" w:themeColor="text1"/>
          <w:szCs w:val="24"/>
        </w:rPr>
        <w:t>αγωνισμού να εξασφαλίσουν τους αντίστοιχους οικονομικούς πόρους, μέσω των συμβάσεων με τον ΕΟΠΥΥ και τα άλλα ασφαλιστικά ταμεία. Πρόκειται για μέτρο που υπηρετεί την παραπέρα εφαρμογή αυτών των αντιδραστικών αναδιαρθρώσεων που έχουν ξεκινήσει και από τις π</w:t>
      </w:r>
      <w:r>
        <w:rPr>
          <w:rFonts w:eastAsia="Times New Roman"/>
          <w:color w:val="000000" w:themeColor="text1"/>
          <w:szCs w:val="24"/>
        </w:rPr>
        <w:t>ροηγούμενες κυβερνήσεις στον χώρο της υγείας, στ</w:t>
      </w:r>
      <w:r>
        <w:rPr>
          <w:rFonts w:eastAsia="Times New Roman"/>
          <w:color w:val="000000" w:themeColor="text1"/>
          <w:szCs w:val="24"/>
        </w:rPr>
        <w:t>ο</w:t>
      </w:r>
      <w:r>
        <w:rPr>
          <w:rFonts w:eastAsia="Times New Roman"/>
          <w:color w:val="000000" w:themeColor="text1"/>
          <w:szCs w:val="24"/>
        </w:rPr>
        <w:t xml:space="preserve"> πλαίσι</w:t>
      </w:r>
      <w:r>
        <w:rPr>
          <w:rFonts w:eastAsia="Times New Roman"/>
          <w:color w:val="000000" w:themeColor="text1"/>
          <w:szCs w:val="24"/>
        </w:rPr>
        <w:t>ο</w:t>
      </w:r>
      <w:r>
        <w:rPr>
          <w:rFonts w:eastAsia="Times New Roman"/>
          <w:color w:val="000000" w:themeColor="text1"/>
          <w:szCs w:val="24"/>
        </w:rPr>
        <w:t xml:space="preserve"> της ενιαίας στρατηγικής της Ευρωπαϊκής Ένωσης και στην υγεία, που όλοι εδώ ομονοείτε και συμφωνείτε.</w:t>
      </w:r>
    </w:p>
    <w:p w14:paraId="35846DC0" w14:textId="77777777" w:rsidR="00825165" w:rsidRDefault="00D46FE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(Στο σημείο αυτό </w:t>
      </w:r>
      <w:r>
        <w:rPr>
          <w:rFonts w:eastAsia="Times New Roman"/>
          <w:color w:val="000000" w:themeColor="text1"/>
          <w:szCs w:val="24"/>
        </w:rPr>
        <w:t>κ</w:t>
      </w:r>
      <w:r>
        <w:rPr>
          <w:rFonts w:eastAsia="Times New Roman"/>
          <w:color w:val="000000" w:themeColor="text1"/>
          <w:szCs w:val="24"/>
        </w:rPr>
        <w:t>τυπάει το κουδούνι λήξεως του χρόνου ομιλίας του κυρίου Βουλευτή)</w:t>
      </w:r>
    </w:p>
    <w:p w14:paraId="35846DC1" w14:textId="77777777" w:rsidR="00825165" w:rsidRDefault="00D46FE4">
      <w:pPr>
        <w:spacing w:after="0" w:line="600" w:lineRule="auto"/>
        <w:ind w:firstLine="720"/>
        <w:jc w:val="both"/>
        <w:rPr>
          <w:rFonts w:eastAsia="Times New Roman"/>
          <w:color w:val="000000" w:themeColor="text1"/>
          <w:szCs w:val="24"/>
        </w:rPr>
      </w:pPr>
      <w:r>
        <w:rPr>
          <w:rFonts w:eastAsia="Times New Roman"/>
          <w:color w:val="000000" w:themeColor="text1"/>
          <w:szCs w:val="24"/>
        </w:rPr>
        <w:t>Επιτρέψτε μου</w:t>
      </w:r>
      <w:r>
        <w:rPr>
          <w:rFonts w:eastAsia="Times New Roman"/>
          <w:color w:val="000000" w:themeColor="text1"/>
          <w:szCs w:val="24"/>
        </w:rPr>
        <w:t>, ένα-δ</w:t>
      </w:r>
      <w:r>
        <w:rPr>
          <w:rFonts w:eastAsia="Times New Roman"/>
          <w:color w:val="000000" w:themeColor="text1"/>
          <w:szCs w:val="24"/>
        </w:rPr>
        <w:t>υ</w:t>
      </w:r>
      <w:r>
        <w:rPr>
          <w:rFonts w:eastAsia="Times New Roman"/>
          <w:color w:val="000000" w:themeColor="text1"/>
          <w:szCs w:val="24"/>
        </w:rPr>
        <w:t>ο λεπτά, κύριε Πρόεδρε, για τις τροπολογίες. Εν τάχει θα τα πω. Για τις υπουργικές τροπολογίες κυρίως θα μιλήσω.</w:t>
      </w:r>
    </w:p>
    <w:p w14:paraId="35846DC2" w14:textId="77777777" w:rsidR="00825165" w:rsidRDefault="00D46FE4">
      <w:pPr>
        <w:spacing w:after="0" w:line="600" w:lineRule="auto"/>
        <w:ind w:firstLine="720"/>
        <w:jc w:val="both"/>
        <w:rPr>
          <w:rFonts w:eastAsia="Times New Roman"/>
          <w:color w:val="000000" w:themeColor="text1"/>
          <w:szCs w:val="24"/>
        </w:rPr>
      </w:pPr>
      <w:r>
        <w:rPr>
          <w:rFonts w:eastAsia="Times New Roman"/>
          <w:color w:val="000000" w:themeColor="text1"/>
          <w:szCs w:val="24"/>
        </w:rPr>
        <w:lastRenderedPageBreak/>
        <w:t>Η πρώτη, η με αριθμό 1200, τροποποίηση του άρθρου 106 του ν.4461/17. Λέει «τα ζητήματα λειτουργίας…». Δίνει τη δυνατότητα, δηλαδή, στον</w:t>
      </w:r>
      <w:r>
        <w:rPr>
          <w:rFonts w:eastAsia="Times New Roman"/>
          <w:color w:val="000000" w:themeColor="text1"/>
          <w:szCs w:val="24"/>
        </w:rPr>
        <w:t xml:space="preserve"> Υπουργό με υπουργική απόφαση να καθορίζει τη λειτουργία των μονάδων της πρωτοβάθμιας φροντίδας υγείας. Λέμε ότι τα ζητήματα των μονάδων πρωτοβάθμιας φροντίδας υγείας δεν μπορούν να καθορίζονται με υπουργικές αποφάσεις. Δεν πρόκειται για απλά λειτουργικά ζ</w:t>
      </w:r>
      <w:r>
        <w:rPr>
          <w:rFonts w:eastAsia="Times New Roman"/>
          <w:color w:val="000000" w:themeColor="text1"/>
          <w:szCs w:val="24"/>
        </w:rPr>
        <w:t>ητήματα, αλλά για το περιεχόμενο λειτουργίας παροχών κ.λπ., που θα προσφέρουν αυτές οι μονάδες.</w:t>
      </w:r>
    </w:p>
    <w:p w14:paraId="35846DC3" w14:textId="77777777" w:rsidR="00825165" w:rsidRDefault="00D46FE4">
      <w:pPr>
        <w:spacing w:after="0" w:line="600" w:lineRule="auto"/>
        <w:ind w:firstLine="720"/>
        <w:jc w:val="both"/>
        <w:rPr>
          <w:rFonts w:eastAsia="Times New Roman"/>
          <w:color w:val="000000" w:themeColor="text1"/>
          <w:szCs w:val="24"/>
        </w:rPr>
      </w:pPr>
      <w:r>
        <w:rPr>
          <w:rFonts w:eastAsia="Times New Roman"/>
          <w:color w:val="000000" w:themeColor="text1"/>
          <w:szCs w:val="24"/>
        </w:rPr>
        <w:t>Στην τροπολογία με αριθμό 1202 για την παράταση λειτουργίας των επικουρικών γιατρών, εδώ έχουμε επανάληψη και συνέχιση της διαιώνισης της προσωρινής εργασίας. Κ</w:t>
      </w:r>
      <w:r>
        <w:rPr>
          <w:rFonts w:eastAsia="Times New Roman"/>
          <w:color w:val="000000" w:themeColor="text1"/>
          <w:szCs w:val="24"/>
        </w:rPr>
        <w:t>αι έτσι, ενώ μέσα στην τροπολογία επικαλείται ότι οι επικουρικοί γιατροί καλύπτουν ανάγκες των ασθενών και η απουσία των γιατρών αυτών, όπως λέει, θα δημιουργήσει πρόβλημα λειτουργίας στα νοσοκομεία, γιατί δεν μονιμοποιούνται, ωστόσο; Είναι αναγκαίοι.</w:t>
      </w:r>
    </w:p>
    <w:p w14:paraId="35846DC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Γιατί δεν μονιμοποιούνται, που είναι ένα πάγιο αίτημα και του συνδικαλιστικού κινήματος αλλά και των φορέων; Αντίθετα, τι γίνεται; Έχουμε επέκταση της προσωρινής εργασίας. </w:t>
      </w:r>
    </w:p>
    <w:p w14:paraId="35846DC5" w14:textId="77777777" w:rsidR="00825165" w:rsidRDefault="00D46FE4">
      <w:pPr>
        <w:spacing w:after="0" w:line="600" w:lineRule="auto"/>
        <w:ind w:firstLine="720"/>
        <w:jc w:val="both"/>
        <w:rPr>
          <w:rFonts w:eastAsia="Times New Roman" w:cs="Times New Roman"/>
          <w:szCs w:val="24"/>
        </w:rPr>
      </w:pPr>
      <w:r>
        <w:rPr>
          <w:rFonts w:eastAsia="UB-Helvetica" w:cs="Times New Roman"/>
          <w:szCs w:val="24"/>
        </w:rPr>
        <w:lastRenderedPageBreak/>
        <w:t xml:space="preserve">(Στο σημείο αυτό την Προεδρική Έδρα καταλαμβάνει ο Δ΄ Αντιπρόεδρος της Βουλής κ. </w:t>
      </w:r>
      <w:r w:rsidRPr="00FD00E7">
        <w:rPr>
          <w:rFonts w:eastAsia="Times New Roman" w:cs="Times New Roman"/>
          <w:b/>
          <w:szCs w:val="24"/>
        </w:rPr>
        <w:t>ΝΙ</w:t>
      </w:r>
      <w:r w:rsidRPr="00FD00E7">
        <w:rPr>
          <w:rFonts w:eastAsia="Times New Roman" w:cs="Times New Roman"/>
          <w:b/>
          <w:szCs w:val="24"/>
        </w:rPr>
        <w:t>ΚΗΤΑΣ ΚΑΚΛΑΜΑΝΗΣ</w:t>
      </w:r>
      <w:r>
        <w:rPr>
          <w:rFonts w:eastAsia="UB-Helvetica" w:cs="Times New Roman"/>
          <w:szCs w:val="24"/>
        </w:rPr>
        <w:t>)</w:t>
      </w:r>
    </w:p>
    <w:p w14:paraId="35846DC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Σε ό,τι αφορά την τροπολογία 1203, στο κομμάτι που εγέρθηκε το ζήτημα της συνταγματικότητας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εμείς συμφωνούμε με την αντιμετώπιση των νομικών προβλημάτων προκειμένου κυρίως –και αυτό είναι που βαραίνει στη</w:t>
      </w:r>
      <w:r>
        <w:rPr>
          <w:rFonts w:eastAsia="Times New Roman" w:cs="Times New Roman"/>
          <w:szCs w:val="24"/>
        </w:rPr>
        <w:t>ν</w:t>
      </w:r>
      <w:r>
        <w:rPr>
          <w:rFonts w:eastAsia="Times New Roman" w:cs="Times New Roman"/>
          <w:szCs w:val="24"/>
        </w:rPr>
        <w:t xml:space="preserve"> ψήφο μας για τη συγκεκριμ</w:t>
      </w:r>
      <w:r>
        <w:rPr>
          <w:rFonts w:eastAsia="Times New Roman" w:cs="Times New Roman"/>
          <w:szCs w:val="24"/>
        </w:rPr>
        <w:t xml:space="preserve">ένη τροπολογία- να πληρωθούν οι εργαζόμενοι.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βιώνουν ένα άθλιο εργασιακό καθεστώς –δηλαδή, καθαριότητα, σίτιση, φύλαξη-, στερώντας τους το δικαίωμα –και εδώ είναι το ζήτημα- να συνεχίσουν να εργάζονται με σταθερή και μόνιμη σχέση εργασία</w:t>
      </w:r>
      <w:r>
        <w:rPr>
          <w:rFonts w:eastAsia="Times New Roman" w:cs="Times New Roman"/>
          <w:szCs w:val="24"/>
        </w:rPr>
        <w:t>ς, με πλήρη ασφαλιστικά δικαιώματα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-γιατί όχι;- να γίνει μετατροπή των προσωρινών αυτών θέσεων σε μόνιμες θέσεις εργασίας.</w:t>
      </w:r>
    </w:p>
    <w:p w14:paraId="35846DC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Στην τροπολογία 1204, για τη μείωση των φαρμακευτικών δαπανών του κράτους, μπαίνει ένα ζήτημα. Γίνεται μεταφορά των χρεών </w:t>
      </w:r>
      <w:r>
        <w:rPr>
          <w:rFonts w:eastAsia="Times New Roman" w:cs="Times New Roman"/>
          <w:szCs w:val="24"/>
        </w:rPr>
        <w:t>των ταμείων στον ΕΦΚΑ, δηλαδή τον νέο φορέα κοινωνικής ασφάλισης, ο οποίος θα καλείται να τα πληρώσει. Αυτό τι σημαίνει; Θα υπάρχει πρόβλημα στις παροχές προς τους ασφαλισμένους, δηλαδή επωμιζόμενος ο ΕΦΚΑ να εξοφλήσει αυτά τα χρέη;</w:t>
      </w:r>
    </w:p>
    <w:p w14:paraId="35846DC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τη</w:t>
      </w:r>
      <w:r>
        <w:rPr>
          <w:rFonts w:eastAsia="Times New Roman" w:cs="Times New Roman"/>
          <w:szCs w:val="24"/>
        </w:rPr>
        <w:t>ν</w:t>
      </w:r>
      <w:r>
        <w:rPr>
          <w:rFonts w:eastAsia="Times New Roman" w:cs="Times New Roman"/>
          <w:szCs w:val="24"/>
        </w:rPr>
        <w:t xml:space="preserve"> υπουρ</w:t>
      </w:r>
      <w:r>
        <w:rPr>
          <w:rFonts w:eastAsia="Times New Roman" w:cs="Times New Roman"/>
          <w:szCs w:val="24"/>
        </w:rPr>
        <w:t>γική τροπολογία…</w:t>
      </w:r>
    </w:p>
    <w:p w14:paraId="35846DC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πρέπει να το μαζέψουμε λίγο.</w:t>
      </w:r>
    </w:p>
    <w:p w14:paraId="35846DC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ΓΕΩΡΓΙΟΣ ΛΑΜΠΡΟΥΛΗΣ (Σ</w:t>
      </w:r>
      <w:r>
        <w:rPr>
          <w:rFonts w:eastAsia="Times New Roman" w:cs="Times New Roman"/>
          <w:b/>
          <w:szCs w:val="24"/>
          <w:lang w:val="en-US"/>
        </w:rPr>
        <w:t>T</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Ναι, κύριε Πρόεδρε, τελειώνω. Καταλαβαίνω, κύριε Πρόεδρε, συγγνώμη, αλλά να πούμε δύο κουβέντες για κάποια </w:t>
      </w:r>
      <w:r>
        <w:rPr>
          <w:rFonts w:eastAsia="Times New Roman" w:cs="Times New Roman"/>
          <w:szCs w:val="24"/>
        </w:rPr>
        <w:t>ζητήματα, γιατί δεν μιλήσαμε.</w:t>
      </w:r>
    </w:p>
    <w:p w14:paraId="35846DC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Γιατί αρχίζει και το άλλο νομοσχέδιο.</w:t>
      </w:r>
    </w:p>
    <w:p w14:paraId="35846DCC"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ΛΑΜΠΡΟΥΛΗΣ (Σ</w:t>
      </w:r>
      <w:r>
        <w:rPr>
          <w:rFonts w:eastAsia="Times New Roman" w:cs="Times New Roman"/>
          <w:b/>
          <w:szCs w:val="24"/>
          <w:lang w:val="en-US"/>
        </w:rPr>
        <w:t>T</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Έχετε δίκιο, συμφωνώ. Αλλά αναλώθηκε τόσος χρόνος σε μια αντιπαράθεση.</w:t>
      </w:r>
    </w:p>
    <w:p w14:paraId="35846DC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Εντάξει, μην κάνουμε τώρα κουβέντα. Έχετε άλλο ένα λεπτό να ολοκληρώσετε. </w:t>
      </w:r>
    </w:p>
    <w:p w14:paraId="35846DCE"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ΓΕΩΡΓΙΟΣ ΛΑΜΠΡΟΥΛΗΣ (Σ</w:t>
      </w:r>
      <w:r>
        <w:rPr>
          <w:rFonts w:eastAsia="Times New Roman" w:cs="Times New Roman"/>
          <w:b/>
          <w:szCs w:val="24"/>
          <w:lang w:val="en-US"/>
        </w:rPr>
        <w:t>T</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Ναι, αλλά δεν μπορεί τώρα να πιεζόμαστε συνεχώς οι εισηγητές που θέλουμε στο κάτω-κάτω να καταθέσουμε και δύο απόψεις των κομμάτων</w:t>
      </w:r>
      <w:r>
        <w:rPr>
          <w:rFonts w:eastAsia="Times New Roman" w:cs="Times New Roman"/>
          <w:szCs w:val="24"/>
        </w:rPr>
        <w:t xml:space="preserve"> μας. Δεν είναι προσωπικές. </w:t>
      </w:r>
    </w:p>
    <w:p w14:paraId="35846DC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την υπουργική τροπολογία με αριθμό 1216, στο δεύτερο κομμάτι που γίνεται λόγος για τους πανεπιστημιακούς γιατρούς και την πειθαρχική διαδικασία όμοια με τους γιατρούς του ΕΣΥ, κατά τη γνώμη μας το ουσιαστικό θέμα </w:t>
      </w:r>
      <w:r>
        <w:rPr>
          <w:rFonts w:eastAsia="Times New Roman" w:cs="Times New Roman"/>
          <w:szCs w:val="24"/>
        </w:rPr>
        <w:t>είναι ότι τα πειθαρχικά, εκτός των άλλων, αφορούν και την παρέκκλιση των γιατρών από τ</w:t>
      </w:r>
      <w:r>
        <w:rPr>
          <w:rFonts w:eastAsia="Times New Roman" w:cs="Times New Roman"/>
          <w:szCs w:val="24"/>
        </w:rPr>
        <w:t>ι</w:t>
      </w:r>
      <w:r>
        <w:rPr>
          <w:rFonts w:eastAsia="Times New Roman" w:cs="Times New Roman"/>
          <w:szCs w:val="24"/>
        </w:rPr>
        <w:t>ς ανατροπές που έχουν συντελεστεί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υγείας. Δηλαδή, εάν τηρούνται ή όχι οι περιοριστικοί όροι, </w:t>
      </w:r>
      <w:r>
        <w:rPr>
          <w:rFonts w:eastAsia="Times New Roman" w:cs="Times New Roman"/>
          <w:szCs w:val="24"/>
        </w:rPr>
        <w:t>η</w:t>
      </w:r>
      <w:r>
        <w:rPr>
          <w:rFonts w:eastAsia="Times New Roman" w:cs="Times New Roman"/>
          <w:szCs w:val="24"/>
        </w:rPr>
        <w:t xml:space="preserve"> λεγόμενη πολιτική λειτουργίας των μονάδων υγείας στη λογικ</w:t>
      </w:r>
      <w:r>
        <w:rPr>
          <w:rFonts w:eastAsia="Times New Roman" w:cs="Times New Roman"/>
          <w:szCs w:val="24"/>
        </w:rPr>
        <w:t>ή κόστος-όφελος των νοσοκομείων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w:t>
      </w:r>
    </w:p>
    <w:p w14:paraId="35846DD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Κλείνω, κύριε Πρόεδρε και ευχαριστώ για την ανοχή. Θα καταθέσω ένα έγγραφο στα </w:t>
      </w:r>
      <w:r>
        <w:rPr>
          <w:rFonts w:eastAsia="Times New Roman" w:cs="Times New Roman"/>
          <w:szCs w:val="24"/>
        </w:rPr>
        <w:t>Π</w:t>
      </w:r>
      <w:r>
        <w:rPr>
          <w:rFonts w:eastAsia="Times New Roman" w:cs="Times New Roman"/>
          <w:szCs w:val="24"/>
        </w:rPr>
        <w:t>ρακτικά</w:t>
      </w:r>
      <w:r>
        <w:rPr>
          <w:rFonts w:eastAsia="Times New Roman" w:cs="Times New Roman"/>
          <w:szCs w:val="24"/>
        </w:rPr>
        <w:t>,</w:t>
      </w:r>
      <w:r>
        <w:rPr>
          <w:rFonts w:eastAsia="Times New Roman" w:cs="Times New Roman"/>
          <w:szCs w:val="24"/>
        </w:rPr>
        <w:t xml:space="preserve"> για να το λάβει ο Υπουργός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 Γίνεται λόγος για την τροπολογία 1220 του άρθρου 61</w:t>
      </w:r>
      <w:r>
        <w:rPr>
          <w:rFonts w:eastAsia="Times New Roman" w:cs="Times New Roman"/>
          <w:szCs w:val="24"/>
        </w:rPr>
        <w:t>,</w:t>
      </w:r>
      <w:r>
        <w:rPr>
          <w:rFonts w:eastAsia="Times New Roman" w:cs="Times New Roman"/>
          <w:szCs w:val="24"/>
        </w:rPr>
        <w:t xml:space="preserve"> για την εξόφληση δεδουλευμένω</w:t>
      </w:r>
      <w:r>
        <w:rPr>
          <w:rFonts w:eastAsia="Times New Roman" w:cs="Times New Roman"/>
          <w:szCs w:val="24"/>
        </w:rPr>
        <w:t>ν παρελθόντων ετών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Βεβαίως πρέπει να πληρωθούν οι εργαζόμενοι όλων αυτών των νοσοκομείων για τα έτη 2013, 2014, 2015. Τα έχουν δουλέψει και τα δικαιούνται. Αυτό που θα καταθέσω είναι οι οφειλές προς τους εργαζομένους του </w:t>
      </w:r>
      <w:r>
        <w:rPr>
          <w:rFonts w:eastAsia="Times New Roman" w:cs="Times New Roman"/>
          <w:szCs w:val="24"/>
        </w:rPr>
        <w:t>«</w:t>
      </w:r>
      <w:r>
        <w:rPr>
          <w:rFonts w:eastAsia="Times New Roman" w:cs="Times New Roman"/>
          <w:szCs w:val="24"/>
        </w:rPr>
        <w:t xml:space="preserve">Γενικού Νοσοκομείου </w:t>
      </w:r>
      <w:proofErr w:type="spellStart"/>
      <w:r>
        <w:rPr>
          <w:rFonts w:eastAsia="Times New Roman" w:cs="Times New Roman"/>
          <w:szCs w:val="24"/>
        </w:rPr>
        <w:t>Βεν</w:t>
      </w:r>
      <w:r>
        <w:rPr>
          <w:rFonts w:eastAsia="Times New Roman" w:cs="Times New Roman"/>
          <w:szCs w:val="24"/>
        </w:rPr>
        <w:t>ιζέλειου</w:t>
      </w:r>
      <w:proofErr w:type="spellEnd"/>
      <w:r>
        <w:rPr>
          <w:rFonts w:eastAsia="Times New Roman" w:cs="Times New Roman"/>
          <w:szCs w:val="24"/>
        </w:rPr>
        <w:t>»</w:t>
      </w:r>
      <w:r>
        <w:rPr>
          <w:rFonts w:eastAsia="Times New Roman" w:cs="Times New Roman"/>
          <w:szCs w:val="24"/>
        </w:rPr>
        <w:t xml:space="preserve"> στο Ηράκλειο της Κρήτης, που τους οφείλονται δεδουλευμένα από το 2012 και από ό,τι καταλαβαίνω δεν συμπεριλαμβάνονται ως χρονολογία στη συγκεκριμένη τροπολογία. Γι</w:t>
      </w:r>
      <w:r>
        <w:rPr>
          <w:rFonts w:eastAsia="Times New Roman" w:cs="Times New Roman"/>
          <w:szCs w:val="24"/>
        </w:rPr>
        <w:t>α</w:t>
      </w:r>
      <w:r>
        <w:rPr>
          <w:rFonts w:eastAsia="Times New Roman" w:cs="Times New Roman"/>
          <w:szCs w:val="24"/>
        </w:rPr>
        <w:t xml:space="preserve"> αυτό </w:t>
      </w:r>
      <w:r>
        <w:rPr>
          <w:rFonts w:eastAsia="Times New Roman" w:cs="Times New Roman"/>
          <w:szCs w:val="24"/>
        </w:rPr>
        <w:lastRenderedPageBreak/>
        <w:t>ζητούμε να συμπεριληφθούν</w:t>
      </w:r>
      <w:r>
        <w:rPr>
          <w:rFonts w:eastAsia="Times New Roman" w:cs="Times New Roman"/>
          <w:szCs w:val="24"/>
        </w:rPr>
        <w:t>,</w:t>
      </w:r>
      <w:r>
        <w:rPr>
          <w:rFonts w:eastAsia="Times New Roman" w:cs="Times New Roman"/>
          <w:szCs w:val="24"/>
        </w:rPr>
        <w:t xml:space="preserve"> προκειμένου να καλυφθούν και αυτές οι οφειλές των</w:t>
      </w:r>
      <w:r>
        <w:rPr>
          <w:rFonts w:eastAsia="Times New Roman" w:cs="Times New Roman"/>
          <w:szCs w:val="24"/>
        </w:rPr>
        <w:t xml:space="preserve"> εργαζομένων. </w:t>
      </w:r>
    </w:p>
    <w:p w14:paraId="35846DD1" w14:textId="77777777" w:rsidR="00825165" w:rsidRDefault="00D46FE4">
      <w:pPr>
        <w:spacing w:after="0" w:line="600" w:lineRule="auto"/>
        <w:ind w:firstLine="720"/>
        <w:jc w:val="both"/>
        <w:rPr>
          <w:rFonts w:eastAsia="Times New Roman"/>
          <w:szCs w:val="24"/>
        </w:rPr>
      </w:pPr>
      <w:r>
        <w:rPr>
          <w:rFonts w:eastAsia="Times New Roman"/>
          <w:szCs w:val="24"/>
        </w:rPr>
        <w:t>(Στο σημείο αυτό ο ΣΤ</w:t>
      </w:r>
      <w:r>
        <w:rPr>
          <w:rFonts w:eastAsia="Times New Roman"/>
          <w:szCs w:val="24"/>
        </w:rPr>
        <w:t>΄</w:t>
      </w:r>
      <w:r>
        <w:rPr>
          <w:rFonts w:eastAsia="Times New Roman"/>
          <w:szCs w:val="24"/>
        </w:rPr>
        <w:t xml:space="preserve"> Αντιπρόεδρος της Βουλής κ. </w:t>
      </w:r>
      <w:r>
        <w:rPr>
          <w:rFonts w:eastAsia="Times New Roman" w:cs="Times New Roman"/>
          <w:szCs w:val="24"/>
        </w:rPr>
        <w:t xml:space="preserve">Γεώργιος </w:t>
      </w:r>
      <w:proofErr w:type="spellStart"/>
      <w:r>
        <w:rPr>
          <w:rFonts w:eastAsia="Times New Roman" w:cs="Times New Roman"/>
          <w:szCs w:val="24"/>
        </w:rPr>
        <w:t>Λαμπρούλης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5846DD2" w14:textId="77777777" w:rsidR="00825165" w:rsidRDefault="00D46FE4">
      <w:pPr>
        <w:spacing w:after="0" w:line="600" w:lineRule="auto"/>
        <w:ind w:firstLine="720"/>
        <w:jc w:val="both"/>
        <w:rPr>
          <w:rFonts w:eastAsia="Times New Roman"/>
          <w:szCs w:val="24"/>
        </w:rPr>
      </w:pPr>
      <w:r>
        <w:rPr>
          <w:rFonts w:eastAsia="Times New Roman"/>
          <w:szCs w:val="24"/>
        </w:rPr>
        <w:t xml:space="preserve">Ευχαριστώ, κύριε Πρόεδρε. </w:t>
      </w:r>
    </w:p>
    <w:p w14:paraId="35846DD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Παπαχριστόπουλε</w:t>
      </w:r>
      <w:proofErr w:type="spellEnd"/>
      <w:r>
        <w:rPr>
          <w:rFonts w:eastAsia="Times New Roman" w:cs="Times New Roman"/>
          <w:szCs w:val="24"/>
        </w:rPr>
        <w:t xml:space="preserve">, έχετε τον λόγο. </w:t>
      </w:r>
    </w:p>
    <w:p w14:paraId="35846DD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Ευχαριστώ, κύριε Πρόεδρε. </w:t>
      </w:r>
    </w:p>
    <w:p w14:paraId="35846DD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Εγώ θα επαναλάβω κάποια σημεία ομιλητών που για μένα ήταν πάρα πολύ σημαντικά. Άκουσα με μεγάλη προσο</w:t>
      </w:r>
      <w:r>
        <w:rPr>
          <w:rFonts w:eastAsia="Times New Roman" w:cs="Times New Roman"/>
          <w:szCs w:val="24"/>
        </w:rPr>
        <w:t xml:space="preserve">χή τον Κοινοβουλευτικό Εκπρόσωπο του ΣΥΡΙΖΑ, τον Χρήστο Μαντά, να αναφέρεται στο τι γίνεται στην Αμερική με τον </w:t>
      </w:r>
      <w:proofErr w:type="spellStart"/>
      <w:r>
        <w:rPr>
          <w:rFonts w:eastAsia="Times New Roman" w:cs="Times New Roman"/>
          <w:szCs w:val="24"/>
        </w:rPr>
        <w:t>Μπέρνι</w:t>
      </w:r>
      <w:proofErr w:type="spellEnd"/>
      <w:r>
        <w:rPr>
          <w:rFonts w:eastAsia="Times New Roman" w:cs="Times New Roman"/>
          <w:szCs w:val="24"/>
        </w:rPr>
        <w:t xml:space="preserve"> </w:t>
      </w:r>
      <w:proofErr w:type="spellStart"/>
      <w:r>
        <w:rPr>
          <w:rFonts w:eastAsia="Times New Roman" w:cs="Times New Roman"/>
          <w:szCs w:val="24"/>
        </w:rPr>
        <w:t>Σάντερς</w:t>
      </w:r>
      <w:proofErr w:type="spellEnd"/>
      <w:r>
        <w:rPr>
          <w:rFonts w:eastAsia="Times New Roman" w:cs="Times New Roman"/>
          <w:szCs w:val="24"/>
        </w:rPr>
        <w:t xml:space="preserve">. </w:t>
      </w:r>
    </w:p>
    <w:p w14:paraId="35846DD6" w14:textId="77777777" w:rsidR="00825165" w:rsidRDefault="00D46FE4">
      <w:pPr>
        <w:spacing w:after="0" w:line="600" w:lineRule="auto"/>
        <w:ind w:firstLine="720"/>
        <w:jc w:val="both"/>
        <w:rPr>
          <w:rFonts w:eastAsia="Times New Roman"/>
          <w:szCs w:val="24"/>
        </w:rPr>
      </w:pPr>
      <w:r>
        <w:rPr>
          <w:rFonts w:eastAsia="Times New Roman"/>
          <w:szCs w:val="24"/>
        </w:rPr>
        <w:t xml:space="preserve">Ο παππούς, λοιπόν, </w:t>
      </w:r>
      <w:proofErr w:type="spellStart"/>
      <w:r>
        <w:rPr>
          <w:rFonts w:eastAsia="Times New Roman"/>
          <w:szCs w:val="24"/>
        </w:rPr>
        <w:t>Μπέρνι</w:t>
      </w:r>
      <w:proofErr w:type="spellEnd"/>
      <w:r>
        <w:rPr>
          <w:rFonts w:eastAsia="Times New Roman"/>
          <w:szCs w:val="24"/>
        </w:rPr>
        <w:t xml:space="preserve"> </w:t>
      </w:r>
      <w:proofErr w:type="spellStart"/>
      <w:r>
        <w:rPr>
          <w:rFonts w:eastAsia="Times New Roman"/>
          <w:szCs w:val="24"/>
        </w:rPr>
        <w:t>Σάντερς</w:t>
      </w:r>
      <w:proofErr w:type="spellEnd"/>
      <w:r>
        <w:rPr>
          <w:rFonts w:eastAsia="Times New Roman"/>
          <w:szCs w:val="24"/>
        </w:rPr>
        <w:t>,</w:t>
      </w:r>
      <w:r>
        <w:rPr>
          <w:rFonts w:eastAsia="Times New Roman"/>
          <w:szCs w:val="24"/>
        </w:rPr>
        <w:t xml:space="preserve"> αυτός ο </w:t>
      </w:r>
      <w:proofErr w:type="spellStart"/>
      <w:r>
        <w:rPr>
          <w:rFonts w:eastAsia="Times New Roman"/>
          <w:szCs w:val="24"/>
        </w:rPr>
        <w:t>εβδομηντατεσσ</w:t>
      </w:r>
      <w:r>
        <w:rPr>
          <w:rFonts w:eastAsia="Times New Roman"/>
          <w:szCs w:val="24"/>
        </w:rPr>
        <w:t>άρης</w:t>
      </w:r>
      <w:proofErr w:type="spellEnd"/>
      <w:r>
        <w:rPr>
          <w:rFonts w:eastAsia="Times New Roman"/>
          <w:szCs w:val="24"/>
        </w:rPr>
        <w:t xml:space="preserve"> –για όσους δεν το ξέρετε να το ακούσετε- έχει ξεκινήσει μια μεγάλη</w:t>
      </w:r>
      <w:r>
        <w:rPr>
          <w:rFonts w:eastAsia="Times New Roman"/>
          <w:szCs w:val="24"/>
        </w:rPr>
        <w:t xml:space="preserve"> καμπάνια αυτή τη στιγμή στην Αμερική και ξεσηκώνε</w:t>
      </w:r>
      <w:r>
        <w:rPr>
          <w:rFonts w:eastAsia="Times New Roman"/>
          <w:szCs w:val="24"/>
        </w:rPr>
        <w:lastRenderedPageBreak/>
        <w:t xml:space="preserve">ται όλος ο κόσμος. Ο δε Ντόναλντ </w:t>
      </w:r>
      <w:proofErr w:type="spellStart"/>
      <w:r>
        <w:rPr>
          <w:rFonts w:eastAsia="Times New Roman"/>
          <w:szCs w:val="24"/>
        </w:rPr>
        <w:t>Τραμπ</w:t>
      </w:r>
      <w:proofErr w:type="spellEnd"/>
      <w:r>
        <w:rPr>
          <w:rFonts w:eastAsia="Times New Roman"/>
          <w:szCs w:val="24"/>
        </w:rPr>
        <w:t xml:space="preserve">, που σαν οδοστρωτήρας πήγε να καταργήσει το </w:t>
      </w:r>
      <w:r>
        <w:rPr>
          <w:rFonts w:eastAsia="Times New Roman"/>
          <w:szCs w:val="24"/>
          <w:lang w:val="en-US"/>
        </w:rPr>
        <w:t>Obamacare</w:t>
      </w:r>
      <w:r>
        <w:rPr>
          <w:rFonts w:eastAsia="Times New Roman"/>
          <w:szCs w:val="24"/>
        </w:rPr>
        <w:t>, έσπασε τα μούτρα του από δικούς του ρεπουμπλικάνους Βουλευτές</w:t>
      </w:r>
      <w:r>
        <w:rPr>
          <w:rFonts w:eastAsia="Times New Roman"/>
          <w:szCs w:val="24"/>
        </w:rPr>
        <w:t>,</w:t>
      </w:r>
      <w:r>
        <w:rPr>
          <w:rFonts w:eastAsia="Times New Roman"/>
          <w:szCs w:val="24"/>
        </w:rPr>
        <w:t xml:space="preserve"> με </w:t>
      </w:r>
      <w:proofErr w:type="spellStart"/>
      <w:r>
        <w:rPr>
          <w:rFonts w:eastAsia="Times New Roman"/>
          <w:szCs w:val="24"/>
        </w:rPr>
        <w:t>πρωτοστατούντα</w:t>
      </w:r>
      <w:proofErr w:type="spellEnd"/>
      <w:r>
        <w:rPr>
          <w:rFonts w:eastAsia="Times New Roman"/>
          <w:szCs w:val="24"/>
        </w:rPr>
        <w:t xml:space="preserve"> τον </w:t>
      </w:r>
      <w:proofErr w:type="spellStart"/>
      <w:r>
        <w:rPr>
          <w:rFonts w:eastAsia="Times New Roman"/>
          <w:szCs w:val="24"/>
        </w:rPr>
        <w:t>Μακέιν</w:t>
      </w:r>
      <w:proofErr w:type="spellEnd"/>
      <w:r>
        <w:rPr>
          <w:rFonts w:eastAsia="Times New Roman"/>
          <w:szCs w:val="24"/>
        </w:rPr>
        <w:t xml:space="preserve">. Κάτι πρέπει να σας </w:t>
      </w:r>
      <w:r>
        <w:rPr>
          <w:rFonts w:eastAsia="Times New Roman"/>
          <w:szCs w:val="24"/>
        </w:rPr>
        <w:t xml:space="preserve">λέει. </w:t>
      </w:r>
    </w:p>
    <w:p w14:paraId="35846DD7" w14:textId="77777777" w:rsidR="00825165" w:rsidRDefault="00D46FE4">
      <w:pPr>
        <w:spacing w:after="0" w:line="600" w:lineRule="auto"/>
        <w:ind w:firstLine="720"/>
        <w:jc w:val="both"/>
        <w:rPr>
          <w:rFonts w:eastAsia="Times New Roman"/>
          <w:szCs w:val="24"/>
        </w:rPr>
      </w:pPr>
      <w:r>
        <w:rPr>
          <w:rFonts w:eastAsia="Times New Roman"/>
          <w:szCs w:val="24"/>
        </w:rPr>
        <w:t xml:space="preserve">Άκουσα και την κ. </w:t>
      </w:r>
      <w:proofErr w:type="spellStart"/>
      <w:r>
        <w:rPr>
          <w:rFonts w:eastAsia="Times New Roman"/>
          <w:szCs w:val="24"/>
        </w:rPr>
        <w:t>Τζούφη</w:t>
      </w:r>
      <w:proofErr w:type="spellEnd"/>
      <w:r>
        <w:rPr>
          <w:rFonts w:eastAsia="Times New Roman"/>
          <w:szCs w:val="24"/>
        </w:rPr>
        <w:t xml:space="preserve"> που χρησιμοποίησε νούμερα: </w:t>
      </w:r>
      <w:r>
        <w:rPr>
          <w:rFonts w:eastAsia="Times New Roman"/>
          <w:szCs w:val="24"/>
        </w:rPr>
        <w:t xml:space="preserve">τριάντα επτά </w:t>
      </w:r>
      <w:r>
        <w:rPr>
          <w:rFonts w:eastAsia="Times New Roman"/>
          <w:szCs w:val="24"/>
        </w:rPr>
        <w:t xml:space="preserve">εκατομμύρια ανασφάλιστοι Αμερικάνοι. Είχε καταφέρει ο Ομπάμα να ασφαλίσει τα </w:t>
      </w:r>
      <w:r>
        <w:rPr>
          <w:rFonts w:eastAsia="Times New Roman"/>
          <w:szCs w:val="24"/>
        </w:rPr>
        <w:t>δεκαεπτά</w:t>
      </w:r>
      <w:r>
        <w:rPr>
          <w:rFonts w:eastAsia="Times New Roman"/>
          <w:szCs w:val="24"/>
        </w:rPr>
        <w:t xml:space="preserve"> εκατομμύρια και προσπαθεί να το καταργήσει. Οι Ηνωμένες Πολιτείες, πια, είναι πραγματικά ο ορισμός</w:t>
      </w:r>
      <w:r>
        <w:rPr>
          <w:rFonts w:eastAsia="Times New Roman"/>
          <w:szCs w:val="24"/>
        </w:rPr>
        <w:t xml:space="preserve"> της ιδιωτικής πρωτοβουλίας, της έλλειψης οποιασδήποτε κοινωνικής πολιτικής. Έχει και άλλα πολλά σωστά. Δεν είμαι κατά των Ηνωμένων Πολιτειών, αλλά στο συγκεκριμένο πιστεύω ότι ήταν λάθος. </w:t>
      </w:r>
    </w:p>
    <w:p w14:paraId="35846DD8" w14:textId="77777777" w:rsidR="00825165" w:rsidRDefault="00D46FE4">
      <w:pPr>
        <w:spacing w:after="0" w:line="600" w:lineRule="auto"/>
        <w:ind w:firstLine="720"/>
        <w:jc w:val="both"/>
        <w:rPr>
          <w:rFonts w:eastAsia="Times New Roman"/>
          <w:szCs w:val="24"/>
        </w:rPr>
      </w:pPr>
      <w:r>
        <w:rPr>
          <w:rFonts w:eastAsia="Times New Roman"/>
          <w:szCs w:val="24"/>
        </w:rPr>
        <w:t>Α</w:t>
      </w:r>
      <w:r>
        <w:rPr>
          <w:rFonts w:eastAsia="Times New Roman"/>
          <w:szCs w:val="24"/>
        </w:rPr>
        <w:t xml:space="preserve">κόμα θα θυμίσω αυτό που είπε ο αγαπητός κ. </w:t>
      </w:r>
      <w:proofErr w:type="spellStart"/>
      <w:r>
        <w:rPr>
          <w:rFonts w:eastAsia="Times New Roman"/>
          <w:szCs w:val="24"/>
        </w:rPr>
        <w:t>Δουζίνας</w:t>
      </w:r>
      <w:proofErr w:type="spellEnd"/>
      <w:r>
        <w:rPr>
          <w:rFonts w:eastAsia="Times New Roman"/>
          <w:szCs w:val="24"/>
        </w:rPr>
        <w:t>, ο οποίος έχε</w:t>
      </w:r>
      <w:r>
        <w:rPr>
          <w:rFonts w:eastAsia="Times New Roman"/>
          <w:szCs w:val="24"/>
        </w:rPr>
        <w:t>ι φάει χρόνια στη Μεγάλη Βρετανία: «Όποιος τολμήσει να ακουμπήσει το σύστημα υγείας της Μεγάλης Βρετανίας θα το πληρώσει ακριβά».</w:t>
      </w:r>
      <w:r>
        <w:rPr>
          <w:rFonts w:eastAsia="Times New Roman"/>
          <w:szCs w:val="24"/>
        </w:rPr>
        <w:t xml:space="preserve"> Ε</w:t>
      </w:r>
      <w:r>
        <w:rPr>
          <w:rFonts w:eastAsia="Times New Roman"/>
          <w:szCs w:val="24"/>
        </w:rPr>
        <w:t xml:space="preserve">πειδή έχετε ασθενική μνήμη, σας λέω ότι είναι ηρωισμός αυτά τα λόγια που λέγονται. Η διαφορά του από την Τερέζα </w:t>
      </w:r>
      <w:proofErr w:type="spellStart"/>
      <w:r>
        <w:rPr>
          <w:rFonts w:eastAsia="Times New Roman"/>
          <w:szCs w:val="24"/>
        </w:rPr>
        <w:t>Μέι</w:t>
      </w:r>
      <w:proofErr w:type="spellEnd"/>
      <w:r>
        <w:rPr>
          <w:rFonts w:eastAsia="Times New Roman"/>
          <w:szCs w:val="24"/>
        </w:rPr>
        <w:t xml:space="preserve"> ήταν </w:t>
      </w:r>
      <w:r>
        <w:rPr>
          <w:rFonts w:eastAsia="Times New Roman"/>
          <w:szCs w:val="24"/>
        </w:rPr>
        <w:t>είκο</w:t>
      </w:r>
      <w:r>
        <w:rPr>
          <w:rFonts w:eastAsia="Times New Roman"/>
          <w:szCs w:val="24"/>
        </w:rPr>
        <w:t>σι οκτώ</w:t>
      </w:r>
      <w:r>
        <w:rPr>
          <w:rFonts w:eastAsia="Times New Roman"/>
          <w:szCs w:val="24"/>
        </w:rPr>
        <w:t xml:space="preserve"> μονάδες. Το μεγαλύτερό του όπλο σε αυτή την προεκλογική εκστρατεία –το είπε ο </w:t>
      </w:r>
      <w:proofErr w:type="spellStart"/>
      <w:r>
        <w:rPr>
          <w:rFonts w:eastAsia="Times New Roman"/>
          <w:szCs w:val="24"/>
        </w:rPr>
        <w:t>Δουζίνας</w:t>
      </w:r>
      <w:proofErr w:type="spellEnd"/>
      <w:r>
        <w:rPr>
          <w:rFonts w:eastAsia="Times New Roman"/>
          <w:szCs w:val="24"/>
        </w:rPr>
        <w:t xml:space="preserve">- </w:t>
      </w:r>
      <w:r>
        <w:rPr>
          <w:rFonts w:eastAsia="Times New Roman"/>
          <w:szCs w:val="24"/>
        </w:rPr>
        <w:lastRenderedPageBreak/>
        <w:t xml:space="preserve">ήταν το εθνικό σύστημα υγείας της Βρετανίας. Τις μονάδες από </w:t>
      </w:r>
      <w:r>
        <w:rPr>
          <w:rFonts w:eastAsia="Times New Roman"/>
          <w:szCs w:val="24"/>
        </w:rPr>
        <w:t>είκοσι οκτώ</w:t>
      </w:r>
      <w:r>
        <w:rPr>
          <w:rFonts w:eastAsia="Times New Roman"/>
          <w:szCs w:val="24"/>
        </w:rPr>
        <w:t xml:space="preserve"> τις έκανε </w:t>
      </w:r>
      <w:r>
        <w:rPr>
          <w:rFonts w:eastAsia="Times New Roman"/>
          <w:szCs w:val="24"/>
        </w:rPr>
        <w:t>δύο</w:t>
      </w:r>
      <w:r>
        <w:rPr>
          <w:rFonts w:eastAsia="Times New Roman"/>
          <w:szCs w:val="24"/>
        </w:rPr>
        <w:t xml:space="preserve">, ανεξάρτητα πόσους Βουλευτές πήρε. </w:t>
      </w:r>
    </w:p>
    <w:p w14:paraId="35846DD9" w14:textId="77777777" w:rsidR="00825165" w:rsidRDefault="00D46FE4">
      <w:pPr>
        <w:spacing w:after="0" w:line="600" w:lineRule="auto"/>
        <w:ind w:firstLine="720"/>
        <w:jc w:val="both"/>
        <w:rPr>
          <w:rFonts w:eastAsia="Times New Roman"/>
          <w:szCs w:val="24"/>
        </w:rPr>
      </w:pPr>
      <w:r>
        <w:rPr>
          <w:rFonts w:eastAsia="Times New Roman"/>
          <w:szCs w:val="24"/>
        </w:rPr>
        <w:t>Τα λέω αυτά και νομίζω ότι τα μηνύματ</w:t>
      </w:r>
      <w:r>
        <w:rPr>
          <w:rFonts w:eastAsia="Times New Roman"/>
          <w:szCs w:val="24"/>
        </w:rPr>
        <w:t xml:space="preserve">α είναι αντίστοιχα και ανάλογα. Είναι απίστευτο σε μια χώρα σαν την Ελλάδα, με </w:t>
      </w:r>
      <w:r>
        <w:rPr>
          <w:rFonts w:eastAsia="Times New Roman"/>
          <w:szCs w:val="24"/>
        </w:rPr>
        <w:t xml:space="preserve">δέκα </w:t>
      </w:r>
      <w:r>
        <w:rPr>
          <w:rFonts w:eastAsia="Times New Roman"/>
          <w:szCs w:val="24"/>
        </w:rPr>
        <w:t>-</w:t>
      </w:r>
      <w:r>
        <w:rPr>
          <w:rFonts w:eastAsia="Times New Roman"/>
          <w:szCs w:val="24"/>
        </w:rPr>
        <w:t xml:space="preserve"> έντεκα</w:t>
      </w:r>
      <w:r>
        <w:rPr>
          <w:rFonts w:eastAsia="Times New Roman"/>
          <w:szCs w:val="24"/>
        </w:rPr>
        <w:t xml:space="preserve"> εκατομμύρια κατοίκους, οι ιδιωτικές δομές υγείας να είναι στο 40%, όταν στη Δανία την προηγμένη είναι 15%, στη Σουηδία είναι 10% και στην Ολλανδία είναι 20%. Τρεις</w:t>
      </w:r>
      <w:r>
        <w:rPr>
          <w:rFonts w:eastAsia="Times New Roman"/>
          <w:szCs w:val="24"/>
        </w:rPr>
        <w:t xml:space="preserve"> χώρες, οι οποίες</w:t>
      </w:r>
      <w:r>
        <w:rPr>
          <w:rFonts w:eastAsia="Times New Roman"/>
          <w:szCs w:val="24"/>
        </w:rPr>
        <w:t>,</w:t>
      </w:r>
      <w:r>
        <w:rPr>
          <w:rFonts w:eastAsia="Times New Roman"/>
          <w:szCs w:val="24"/>
        </w:rPr>
        <w:t xml:space="preserve"> φαντάζομαι</w:t>
      </w:r>
      <w:r>
        <w:rPr>
          <w:rFonts w:eastAsia="Times New Roman"/>
          <w:szCs w:val="24"/>
        </w:rPr>
        <w:t>,</w:t>
      </w:r>
      <w:r>
        <w:rPr>
          <w:rFonts w:eastAsia="Times New Roman"/>
          <w:szCs w:val="24"/>
        </w:rPr>
        <w:t xml:space="preserve"> δεν είναι κομμουνιστικές. Είναι χώρες της Ευρωπαϊκής Ένωσης και θέλω να πιστεύω ότι είναι μια</w:t>
      </w:r>
      <w:r>
        <w:rPr>
          <w:rFonts w:eastAsia="Times New Roman"/>
          <w:szCs w:val="24"/>
        </w:rPr>
        <w:t>ς</w:t>
      </w:r>
      <w:r>
        <w:rPr>
          <w:rFonts w:eastAsia="Times New Roman"/>
          <w:szCs w:val="24"/>
        </w:rPr>
        <w:t xml:space="preserve"> ιδεολογίας άλλης, ίσως πιο κοντά στη δικιά σας τη νοοτροπία. </w:t>
      </w:r>
    </w:p>
    <w:p w14:paraId="35846DDA" w14:textId="77777777" w:rsidR="00825165" w:rsidRDefault="00D46FE4">
      <w:pPr>
        <w:spacing w:after="0" w:line="600" w:lineRule="auto"/>
        <w:ind w:firstLine="720"/>
        <w:jc w:val="both"/>
        <w:rPr>
          <w:rFonts w:eastAsia="Times New Roman"/>
          <w:szCs w:val="24"/>
        </w:rPr>
      </w:pPr>
      <w:r>
        <w:rPr>
          <w:rFonts w:eastAsia="Times New Roman"/>
          <w:szCs w:val="24"/>
        </w:rPr>
        <w:t>Θέλω να πω κάτι ακόμα και θα είμαι σύντομος</w:t>
      </w:r>
      <w:r>
        <w:rPr>
          <w:rFonts w:eastAsia="Times New Roman"/>
          <w:szCs w:val="24"/>
        </w:rPr>
        <w:t>,</w:t>
      </w:r>
      <w:r>
        <w:rPr>
          <w:rFonts w:eastAsia="Times New Roman"/>
          <w:szCs w:val="24"/>
        </w:rPr>
        <w:t xml:space="preserve"> γιατί ξέρω ότι ακολουθε</w:t>
      </w:r>
      <w:r>
        <w:rPr>
          <w:rFonts w:eastAsia="Times New Roman"/>
          <w:szCs w:val="24"/>
        </w:rPr>
        <w:t>ί και άλλο νομοσχέδιο. Θέλω να θυμίσω το εξής: Άκουσα με ένα πάθος τον αγορητή της Νέας Δημοκρατίας να αναφέρει, να σηκώνει το χέρι και να μιλάει για τον μετανάστη</w:t>
      </w:r>
      <w:r>
        <w:rPr>
          <w:rFonts w:eastAsia="Times New Roman"/>
          <w:szCs w:val="24"/>
        </w:rPr>
        <w:t>.</w:t>
      </w:r>
      <w:r>
        <w:rPr>
          <w:rFonts w:eastAsia="Times New Roman"/>
          <w:szCs w:val="24"/>
        </w:rPr>
        <w:t xml:space="preserve"> «Πώς τολμάτε και χαρίζετε χρέη και στον μετανάστη</w:t>
      </w:r>
      <w:r>
        <w:rPr>
          <w:rFonts w:eastAsia="Times New Roman"/>
          <w:szCs w:val="24"/>
        </w:rPr>
        <w:t>;</w:t>
      </w:r>
      <w:r>
        <w:rPr>
          <w:rFonts w:eastAsia="Times New Roman"/>
          <w:szCs w:val="24"/>
        </w:rPr>
        <w:t>»; Η ανθρώπινη ζωή σε ένα κομμάτι της Νέα</w:t>
      </w:r>
      <w:r>
        <w:rPr>
          <w:rFonts w:eastAsia="Times New Roman"/>
          <w:szCs w:val="24"/>
        </w:rPr>
        <w:t>ς Δημοκρατίας πώς αποτιμάται, άραγε; Πώς την αποτιμούν, για να ξέρω. Είχε το χαρτί και το θεωρούσε φοβερό επιχείρημα ότι του χαρίσανε και του μετανάστη, ο οποίος ήταν λαθρομετανάστης, δεν είχε χαρτιά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Να πεθάνει</w:t>
      </w:r>
      <w:r>
        <w:rPr>
          <w:rFonts w:eastAsia="Times New Roman"/>
          <w:szCs w:val="24"/>
        </w:rPr>
        <w:t>,</w:t>
      </w:r>
      <w:r>
        <w:rPr>
          <w:rFonts w:eastAsia="Times New Roman"/>
          <w:szCs w:val="24"/>
        </w:rPr>
        <w:t xml:space="preserve"> δηλαδή.</w:t>
      </w:r>
    </w:p>
    <w:p w14:paraId="35846DDB" w14:textId="77777777" w:rsidR="00825165" w:rsidRDefault="00D46FE4">
      <w:pPr>
        <w:spacing w:after="0" w:line="600" w:lineRule="auto"/>
        <w:ind w:firstLine="720"/>
        <w:jc w:val="both"/>
        <w:rPr>
          <w:rFonts w:eastAsia="Times New Roman"/>
          <w:szCs w:val="24"/>
        </w:rPr>
      </w:pPr>
      <w:r>
        <w:rPr>
          <w:rFonts w:eastAsia="Times New Roman"/>
          <w:szCs w:val="24"/>
        </w:rPr>
        <w:lastRenderedPageBreak/>
        <w:t>Θέλω ακόμα να θυμίσω, ότι</w:t>
      </w:r>
      <w:r>
        <w:rPr>
          <w:rFonts w:eastAsia="Times New Roman"/>
          <w:szCs w:val="24"/>
        </w:rPr>
        <w:t>,</w:t>
      </w:r>
      <w:r>
        <w:rPr>
          <w:rFonts w:eastAsia="Times New Roman"/>
          <w:szCs w:val="24"/>
        </w:rPr>
        <w:t xml:space="preserve"> όταν ρωτήθηκε ο κ. Άδωνις Γεωργιάδης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αν θεωρεί συγκρίσιμα μεγέθη το σο</w:t>
      </w:r>
      <w:r>
        <w:rPr>
          <w:rFonts w:eastAsia="Times New Roman"/>
          <w:szCs w:val="24"/>
        </w:rPr>
        <w:t>υ</w:t>
      </w:r>
      <w:r>
        <w:rPr>
          <w:rFonts w:eastAsia="Times New Roman"/>
          <w:szCs w:val="24"/>
        </w:rPr>
        <w:t xml:space="preserve">περμάρκετ «Μαρινόπουλος» και το </w:t>
      </w:r>
      <w:r>
        <w:rPr>
          <w:rFonts w:eastAsia="Times New Roman"/>
          <w:szCs w:val="24"/>
        </w:rPr>
        <w:t>ν</w:t>
      </w:r>
      <w:r>
        <w:rPr>
          <w:rFonts w:eastAsia="Times New Roman"/>
          <w:szCs w:val="24"/>
        </w:rPr>
        <w:t>οσοκομείο «Ν</w:t>
      </w:r>
      <w:r>
        <w:rPr>
          <w:rFonts w:eastAsia="Times New Roman"/>
          <w:szCs w:val="24"/>
        </w:rPr>
        <w:t>τυνάν</w:t>
      </w:r>
      <w:r>
        <w:rPr>
          <w:rFonts w:eastAsia="Times New Roman"/>
          <w:szCs w:val="24"/>
        </w:rPr>
        <w:t>», είπε: «Ναι, τα θεωρώ συγκρίσιμα</w:t>
      </w:r>
      <w:r>
        <w:rPr>
          <w:rFonts w:eastAsia="Times New Roman"/>
          <w:szCs w:val="24"/>
        </w:rPr>
        <w:t>.</w:t>
      </w:r>
      <w:r>
        <w:rPr>
          <w:rFonts w:eastAsia="Times New Roman"/>
          <w:szCs w:val="24"/>
        </w:rPr>
        <w:t xml:space="preserve">». </w:t>
      </w:r>
      <w:r>
        <w:rPr>
          <w:rFonts w:eastAsia="Times New Roman"/>
          <w:szCs w:val="24"/>
        </w:rPr>
        <w:t>Ό</w:t>
      </w:r>
      <w:r>
        <w:rPr>
          <w:rFonts w:eastAsia="Times New Roman"/>
          <w:szCs w:val="24"/>
        </w:rPr>
        <w:t xml:space="preserve">ταν του είπαμε ότι το ένα πουλάει φρούτα, λαχανικά κ.λπ. και το άλλο </w:t>
      </w:r>
      <w:r>
        <w:rPr>
          <w:rFonts w:eastAsia="Times New Roman"/>
          <w:szCs w:val="24"/>
        </w:rPr>
        <w:t>σώ</w:t>
      </w:r>
      <w:r>
        <w:rPr>
          <w:rFonts w:eastAsia="Times New Roman"/>
          <w:szCs w:val="24"/>
        </w:rPr>
        <w:t>ζ</w:t>
      </w:r>
      <w:r>
        <w:rPr>
          <w:rFonts w:eastAsia="Times New Roman"/>
          <w:szCs w:val="24"/>
        </w:rPr>
        <w:t xml:space="preserve">ει ζωές, απάντησε αδιάφορα, κυνικά. Ήταν οφείλω να ομολογήσω μια κυνική απάντηση, ούτε καν συγκάλυψη ούτε υποκρισία. </w:t>
      </w:r>
      <w:r>
        <w:rPr>
          <w:rFonts w:eastAsia="Times New Roman"/>
          <w:szCs w:val="24"/>
        </w:rPr>
        <w:t>Τ</w:t>
      </w:r>
      <w:r>
        <w:rPr>
          <w:rFonts w:eastAsia="Times New Roman"/>
          <w:szCs w:val="24"/>
        </w:rPr>
        <w:t xml:space="preserve">ου είπαμε ότι εκεί </w:t>
      </w:r>
      <w:proofErr w:type="spellStart"/>
      <w:r>
        <w:rPr>
          <w:rFonts w:eastAsia="Times New Roman"/>
          <w:szCs w:val="24"/>
        </w:rPr>
        <w:t>σωζόντουσαν</w:t>
      </w:r>
      <w:proofErr w:type="spellEnd"/>
      <w:r>
        <w:rPr>
          <w:rFonts w:eastAsia="Times New Roman"/>
          <w:szCs w:val="24"/>
        </w:rPr>
        <w:t xml:space="preserve"> κάθε χρόνο γύρω στις </w:t>
      </w:r>
      <w:r>
        <w:rPr>
          <w:rFonts w:eastAsia="Times New Roman"/>
          <w:szCs w:val="24"/>
        </w:rPr>
        <w:t>τετρακόσιες σαράντα</w:t>
      </w:r>
      <w:r>
        <w:rPr>
          <w:rFonts w:eastAsia="Times New Roman"/>
          <w:szCs w:val="24"/>
        </w:rPr>
        <w:t xml:space="preserve"> ζωές. Είχε </w:t>
      </w:r>
      <w:r>
        <w:rPr>
          <w:rFonts w:eastAsia="Times New Roman"/>
          <w:szCs w:val="24"/>
        </w:rPr>
        <w:t>είκοσι οκτώ</w:t>
      </w:r>
      <w:r>
        <w:rPr>
          <w:rFonts w:eastAsia="Times New Roman"/>
          <w:szCs w:val="24"/>
        </w:rPr>
        <w:t xml:space="preserve"> κρεβάτια. </w:t>
      </w:r>
    </w:p>
    <w:p w14:paraId="35846DDC" w14:textId="77777777" w:rsidR="00825165" w:rsidRDefault="00D46FE4">
      <w:pPr>
        <w:spacing w:after="0" w:line="600" w:lineRule="auto"/>
        <w:ind w:firstLine="720"/>
        <w:jc w:val="both"/>
        <w:rPr>
          <w:rFonts w:eastAsia="Times New Roman"/>
          <w:szCs w:val="24"/>
        </w:rPr>
      </w:pPr>
      <w:r>
        <w:rPr>
          <w:rFonts w:eastAsia="Times New Roman"/>
          <w:szCs w:val="24"/>
        </w:rPr>
        <w:t xml:space="preserve">Είναι επιεικής ο φίλος μου ο </w:t>
      </w:r>
      <w:r>
        <w:rPr>
          <w:rFonts w:eastAsia="Times New Roman"/>
          <w:szCs w:val="24"/>
        </w:rPr>
        <w:t xml:space="preserve">Σάκης ο Παπαδόπουλος. Τα δώδεκα, που είπε, </w:t>
      </w:r>
      <w:proofErr w:type="spellStart"/>
      <w:r>
        <w:rPr>
          <w:rFonts w:eastAsia="Times New Roman"/>
          <w:szCs w:val="24"/>
        </w:rPr>
        <w:t>τύποις</w:t>
      </w:r>
      <w:proofErr w:type="spellEnd"/>
      <w:r>
        <w:rPr>
          <w:rFonts w:eastAsia="Times New Roman"/>
          <w:szCs w:val="24"/>
        </w:rPr>
        <w:t xml:space="preserve"> κυκλοφορούν. Τα τέσσερα είναι εν ενεργεία και αυτά έχουν καρδιοχειρουργικά περιστατικά μιας μέρας. Κανένα δεν δουλεύει. Παίζεται η ζωή δηλαδή </w:t>
      </w:r>
      <w:r>
        <w:rPr>
          <w:rFonts w:eastAsia="Times New Roman"/>
          <w:szCs w:val="24"/>
        </w:rPr>
        <w:t>τετρακοσίων εξήντα</w:t>
      </w:r>
      <w:r>
        <w:rPr>
          <w:rFonts w:eastAsia="Times New Roman"/>
          <w:szCs w:val="24"/>
        </w:rPr>
        <w:t xml:space="preserve"> ατόμων κορ</w:t>
      </w:r>
      <w:r>
        <w:rPr>
          <w:rFonts w:eastAsia="Times New Roman"/>
          <w:szCs w:val="24"/>
        </w:rPr>
        <w:t>ό</w:t>
      </w:r>
      <w:r>
        <w:rPr>
          <w:rFonts w:eastAsia="Times New Roman"/>
          <w:szCs w:val="24"/>
        </w:rPr>
        <w:t>να</w:t>
      </w:r>
      <w:r>
        <w:rPr>
          <w:rFonts w:eastAsia="Times New Roman"/>
          <w:szCs w:val="24"/>
        </w:rPr>
        <w:t>-</w:t>
      </w:r>
      <w:r>
        <w:rPr>
          <w:rFonts w:eastAsia="Times New Roman"/>
          <w:szCs w:val="24"/>
        </w:rPr>
        <w:t>γράμματα έτσι άνετα, γιατί το «</w:t>
      </w:r>
      <w:r>
        <w:rPr>
          <w:rFonts w:eastAsia="Times New Roman"/>
          <w:szCs w:val="24"/>
        </w:rPr>
        <w:t>Ν</w:t>
      </w:r>
      <w:r>
        <w:rPr>
          <w:rFonts w:eastAsia="Times New Roman"/>
          <w:szCs w:val="24"/>
        </w:rPr>
        <w:t>τυνάν</w:t>
      </w:r>
      <w:r>
        <w:rPr>
          <w:rFonts w:eastAsia="Times New Roman"/>
          <w:szCs w:val="24"/>
        </w:rPr>
        <w:t xml:space="preserve">» είναι σχεδόν ίδιο με τον «Μαρινόπουλο». </w:t>
      </w:r>
    </w:p>
    <w:p w14:paraId="35846DDD" w14:textId="77777777" w:rsidR="00825165" w:rsidRDefault="00D46FE4">
      <w:pPr>
        <w:spacing w:after="0" w:line="600" w:lineRule="auto"/>
        <w:ind w:firstLine="720"/>
        <w:jc w:val="both"/>
        <w:rPr>
          <w:rFonts w:eastAsia="Times New Roman"/>
          <w:szCs w:val="24"/>
        </w:rPr>
      </w:pPr>
      <w:r>
        <w:rPr>
          <w:rFonts w:eastAsia="Times New Roman"/>
          <w:szCs w:val="24"/>
        </w:rPr>
        <w:t>Α</w:t>
      </w:r>
      <w:r>
        <w:rPr>
          <w:rFonts w:eastAsia="Times New Roman"/>
          <w:szCs w:val="24"/>
        </w:rPr>
        <w:t>κόμα άκουσα πολλή κουβέντα για την αριστεία. Θα σας πω τι δεν είναι αριστεία. Αριστεία δεν είναι να κουβαλάς ένα όνομα και με αυτό να μπαίνεις στη Βουλή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Κάποιοι θα έπρεπε να είναι προσεκτικοί εδώ</w:t>
      </w:r>
      <w:r>
        <w:rPr>
          <w:rFonts w:eastAsia="Times New Roman"/>
          <w:szCs w:val="24"/>
        </w:rPr>
        <w:t xml:space="preserve"> μέσα. Κάποιοι δεν θα ήταν ούτε απ</w:t>
      </w:r>
      <w:r>
        <w:rPr>
          <w:rFonts w:eastAsia="Times New Roman"/>
          <w:szCs w:val="24"/>
        </w:rPr>
        <w:t xml:space="preserve">’ </w:t>
      </w:r>
      <w:r>
        <w:rPr>
          <w:rFonts w:eastAsia="Times New Roman"/>
          <w:szCs w:val="24"/>
        </w:rPr>
        <w:t xml:space="preserve">έξω από τη Βουλή. Τη λέξη «αριστεία», λοιπόν, να την έχουμε </w:t>
      </w:r>
      <w:r>
        <w:rPr>
          <w:rFonts w:eastAsia="Times New Roman"/>
          <w:szCs w:val="24"/>
        </w:rPr>
        <w:lastRenderedPageBreak/>
        <w:t>σε όλα, αν θέλετε. Γόνοι είναι εδώ μέσα πάρα πολλοί. Δεν είναι έγκλημα, δεν είναι ποινικό αδίκημα, είναι θέμα ηθικής τάξης και καλά θα κάναμε να είμαστε πιο σεμ</w:t>
      </w:r>
      <w:r>
        <w:rPr>
          <w:rFonts w:eastAsia="Times New Roman"/>
          <w:szCs w:val="24"/>
        </w:rPr>
        <w:t xml:space="preserve">νοί σε αυτό. </w:t>
      </w:r>
    </w:p>
    <w:p w14:paraId="35846DD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Δεν θέλω να πω περισσότερα. Νομίζω -και τελειώνω, κύριε Πρόεδρε, δεν σας τρώω άλλο</w:t>
      </w:r>
      <w:r>
        <w:rPr>
          <w:rFonts w:eastAsia="Times New Roman" w:cs="Times New Roman"/>
          <w:szCs w:val="24"/>
        </w:rPr>
        <w:t>ν</w:t>
      </w:r>
      <w:r>
        <w:rPr>
          <w:rFonts w:eastAsia="Times New Roman" w:cs="Times New Roman"/>
          <w:szCs w:val="24"/>
        </w:rPr>
        <w:t xml:space="preserve"> χρόνο- ότι η μισή κοινωνία των Ελλήνων αυτή τη στιγμή κάτω από συνθήκες κρίσης, για την οποία δεν φταίει αυτή η Κυβέρνηση, έχει ανάγκη πραγματικά την πρωτοβάθ</w:t>
      </w:r>
      <w:r>
        <w:rPr>
          <w:rFonts w:eastAsia="Times New Roman" w:cs="Times New Roman"/>
          <w:szCs w:val="24"/>
        </w:rPr>
        <w:t>μια φροντίδα υγείας.</w:t>
      </w:r>
    </w:p>
    <w:p w14:paraId="35846DD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Εμείς που ζήσαμε στα δημόσια νοσοκομεία</w:t>
      </w:r>
      <w:r>
        <w:rPr>
          <w:rFonts w:eastAsia="Times New Roman" w:cs="Times New Roman"/>
          <w:szCs w:val="24"/>
        </w:rPr>
        <w:t xml:space="preserve"> ξέρουμε ότι</w:t>
      </w:r>
      <w:r>
        <w:rPr>
          <w:rFonts w:eastAsia="Times New Roman" w:cs="Times New Roman"/>
          <w:szCs w:val="24"/>
        </w:rPr>
        <w:t xml:space="preserve"> δεν είναι σωστό πράγμα όταν έχω ένα διαχωριστικό ανεύρυσμα, όταν έχω ένα βαρύ τροχαίο, όταν έχω ένα έμφραγμα, να ασχολείται το τριτοβάθμιο νοσοκομείο με περιστατικά που θα έπρεπε ήδη </w:t>
      </w:r>
      <w:r>
        <w:rPr>
          <w:rFonts w:eastAsia="Times New Roman" w:cs="Times New Roman"/>
          <w:szCs w:val="24"/>
        </w:rPr>
        <w:t>να έχουν φιλτραριστεί. Είναι κάτι που θα έπρεπε να έχει γίνει εδώ και τριάντα χρόνια. Το είχαν εξαγγείλει, δεν το έκαναν.</w:t>
      </w:r>
      <w:r>
        <w:rPr>
          <w:rFonts w:eastAsia="Times New Roman" w:cs="Times New Roman"/>
          <w:szCs w:val="24"/>
        </w:rPr>
        <w:t xml:space="preserve"> Δ</w:t>
      </w:r>
      <w:r>
        <w:rPr>
          <w:rFonts w:eastAsia="Times New Roman" w:cs="Times New Roman"/>
          <w:szCs w:val="24"/>
        </w:rPr>
        <w:t>εν το έκαναν</w:t>
      </w:r>
      <w:r>
        <w:rPr>
          <w:rFonts w:eastAsia="Times New Roman" w:cs="Times New Roman"/>
          <w:szCs w:val="24"/>
        </w:rPr>
        <w:t>,</w:t>
      </w:r>
      <w:r>
        <w:rPr>
          <w:rFonts w:eastAsia="Times New Roman" w:cs="Times New Roman"/>
          <w:szCs w:val="24"/>
        </w:rPr>
        <w:t xml:space="preserve"> γιατί η ιδιωτική πρωτοβουλία είχε τεράστια συμφέροντα να συνεχίζει. Είναι δύο κόσμοι, το ξαναλέω, και μας χωρίζει άβυσσ</w:t>
      </w:r>
      <w:r>
        <w:rPr>
          <w:rFonts w:eastAsia="Times New Roman" w:cs="Times New Roman"/>
          <w:szCs w:val="24"/>
        </w:rPr>
        <w:t>ος. Είναι τα αδίστακτα παιδιά της αγοράς και είναι και η κοινωνία. Αυτή η διαφορά υπάρχει και σε αυτό το νομοσχέδιο, όπως και σε αυτό του Υπουργείου Υγείας.</w:t>
      </w:r>
    </w:p>
    <w:p w14:paraId="35846DE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Ευχαριστώ.</w:t>
      </w:r>
    </w:p>
    <w:p w14:paraId="35846DE1"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ΑΝΕΛ)</w:t>
      </w:r>
    </w:p>
    <w:p w14:paraId="35846DE2"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cs="Times New Roman"/>
          <w:szCs w:val="24"/>
        </w:rPr>
        <w:t xml:space="preserve"> Ευχαριστούμε.</w:t>
      </w:r>
    </w:p>
    <w:p w14:paraId="35846DE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Επειδή τυπικά είναι από πέντε λεπτά, με την ανοχή, άμα θέλετε, μπορείτε να μιλήσετε...</w:t>
      </w:r>
    </w:p>
    <w:p w14:paraId="35846DE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Κύριε Πρόεδρε, θα ήθελα τον λόγο επί προσωπικού.</w:t>
      </w:r>
    </w:p>
    <w:p w14:paraId="35846DE5"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Φωτήλα, δεν υπάρχει προσωπικό. Δεν άκ</w:t>
      </w:r>
      <w:r>
        <w:rPr>
          <w:rFonts w:eastAsia="Times New Roman" w:cs="Times New Roman"/>
          <w:szCs w:val="24"/>
        </w:rPr>
        <w:t>ουσα το όνομα.</w:t>
      </w:r>
    </w:p>
    <w:p w14:paraId="35846DE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Είπε ότι είπα να πεθάνουν οι μετανάστες.</w:t>
      </w:r>
    </w:p>
    <w:p w14:paraId="35846DE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είπε αυτό. Λοιπόν, καθίστε κάτω. Δεν έχετε τον λόγο αυτή τη στιγμή. Έχω μιλήσει ήδη στον κ. Φωκά. Μετά θα τα πούμε.</w:t>
      </w:r>
    </w:p>
    <w:p w14:paraId="35846DE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Μπορείτε και από τη θέση σας, </w:t>
      </w:r>
      <w:r>
        <w:rPr>
          <w:rFonts w:eastAsia="Times New Roman" w:cs="Times New Roman"/>
          <w:szCs w:val="24"/>
        </w:rPr>
        <w:t xml:space="preserve">κύριε Φωκά, για να κερδίζουμε χρόνο. Κι εσείς, κύριε </w:t>
      </w:r>
      <w:proofErr w:type="spellStart"/>
      <w:r>
        <w:rPr>
          <w:rFonts w:eastAsia="Times New Roman" w:cs="Times New Roman"/>
          <w:szCs w:val="24"/>
        </w:rPr>
        <w:t>Μαυρωτά</w:t>
      </w:r>
      <w:proofErr w:type="spellEnd"/>
      <w:r>
        <w:rPr>
          <w:rFonts w:eastAsia="Times New Roman" w:cs="Times New Roman"/>
          <w:szCs w:val="24"/>
        </w:rPr>
        <w:t>.</w:t>
      </w:r>
    </w:p>
    <w:p w14:paraId="35846DE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Ορίστε, έχετε τον λόγο, κύριε Φωκά.</w:t>
      </w:r>
    </w:p>
    <w:p w14:paraId="35846DE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Ευχαριστώ, κύριε Πρόεδρε.</w:t>
      </w:r>
    </w:p>
    <w:p w14:paraId="35846DE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Αναγνωρίζουμε πως οι περισσότερες τροπολογίες έχουν πράγματι σχετική θεματολογία και ανήκουν στην αρμοδιότητα του </w:t>
      </w:r>
      <w:proofErr w:type="spellStart"/>
      <w:r>
        <w:rPr>
          <w:rFonts w:eastAsia="Times New Roman" w:cs="Times New Roman"/>
          <w:szCs w:val="24"/>
        </w:rPr>
        <w:lastRenderedPageBreak/>
        <w:t>νομοθετούντος</w:t>
      </w:r>
      <w:proofErr w:type="spellEnd"/>
      <w:r>
        <w:rPr>
          <w:rFonts w:eastAsia="Times New Roman" w:cs="Times New Roman"/>
          <w:szCs w:val="24"/>
        </w:rPr>
        <w:t xml:space="preserve"> Υπουργείου. Αυτό ίσως είναι και το μόνο θετικό που μπορεί να βρει ένας αισιόδοξος άνθρωπος στη σημερινή βροχή τροπολογιών. Δυστυχώς, οι ήδη αυξημένες αρμοδιότητες του Υπουργού ενισχύον</w:t>
      </w:r>
      <w:r>
        <w:rPr>
          <w:rFonts w:eastAsia="Times New Roman" w:cs="Times New Roman"/>
          <w:szCs w:val="24"/>
        </w:rPr>
        <w:t>ται</w:t>
      </w:r>
      <w:r>
        <w:rPr>
          <w:rFonts w:eastAsia="Times New Roman" w:cs="Times New Roman"/>
          <w:szCs w:val="24"/>
        </w:rPr>
        <w:t xml:space="preserve"> ακόμη περισσότερο με τις προβλέψεις κάποιων τροπολογιώ</w:t>
      </w:r>
      <w:r>
        <w:rPr>
          <w:rFonts w:eastAsia="Times New Roman" w:cs="Times New Roman"/>
          <w:szCs w:val="24"/>
        </w:rPr>
        <w:t xml:space="preserve">ν για την έκδοση και νέων υπουργικών αποφάσεων. </w:t>
      </w:r>
    </w:p>
    <w:p w14:paraId="35846DE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Εντύπωση μας κάνει η παράταση της υποχρεωτικής παρόδου διετίας με τη δυνατότητα μετατάξεων και αποσπάσεων που προβλέπει η τροπολογία 1202. Πολλές από τις </w:t>
      </w:r>
      <w:r>
        <w:rPr>
          <w:rFonts w:eastAsia="Times New Roman" w:cs="Times New Roman"/>
          <w:szCs w:val="24"/>
        </w:rPr>
        <w:t>ε</w:t>
      </w:r>
      <w:r>
        <w:rPr>
          <w:rFonts w:eastAsia="Times New Roman" w:cs="Times New Roman"/>
          <w:szCs w:val="24"/>
        </w:rPr>
        <w:t>πιτροπές που συστήνετε είναι ακοστολόγητες. Το γεγον</w:t>
      </w:r>
      <w:r>
        <w:rPr>
          <w:rFonts w:eastAsia="Times New Roman" w:cs="Times New Roman"/>
          <w:szCs w:val="24"/>
        </w:rPr>
        <w:t xml:space="preserve">ός αυτό, σε συνδυασμό με την πάγια θέση της Ένωσης Κεντρώων πως τέτοιες </w:t>
      </w:r>
      <w:r>
        <w:rPr>
          <w:rFonts w:eastAsia="Times New Roman" w:cs="Times New Roman"/>
          <w:szCs w:val="24"/>
        </w:rPr>
        <w:t>ε</w:t>
      </w:r>
      <w:r>
        <w:rPr>
          <w:rFonts w:eastAsia="Times New Roman" w:cs="Times New Roman"/>
          <w:szCs w:val="24"/>
        </w:rPr>
        <w:t>πιτροπές πρέπει να είναι όλες άμισθες</w:t>
      </w:r>
      <w:r>
        <w:rPr>
          <w:rFonts w:eastAsia="Times New Roman" w:cs="Times New Roman"/>
          <w:szCs w:val="24"/>
        </w:rPr>
        <w:t>,</w:t>
      </w:r>
      <w:r>
        <w:rPr>
          <w:rFonts w:eastAsia="Times New Roman" w:cs="Times New Roman"/>
          <w:szCs w:val="24"/>
        </w:rPr>
        <w:t xml:space="preserve"> μ</w:t>
      </w:r>
      <w:r>
        <w:rPr>
          <w:rFonts w:eastAsia="Times New Roman" w:cs="Times New Roman"/>
          <w:szCs w:val="24"/>
        </w:rPr>
        <w:t>α</w:t>
      </w:r>
      <w:r>
        <w:rPr>
          <w:rFonts w:eastAsia="Times New Roman" w:cs="Times New Roman"/>
          <w:szCs w:val="24"/>
        </w:rPr>
        <w:t>ς οδηγεί να ψηφίσουμε «παρών» σε πολλές από τις τροπολογίες, αναγνωρίζοντας ωστόσο τη σημασία του έργου που καλούνται να παράσχουν αυτές.</w:t>
      </w:r>
    </w:p>
    <w:p w14:paraId="35846DE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w:t>
      </w:r>
      <w:r>
        <w:rPr>
          <w:rFonts w:eastAsia="Times New Roman" w:cs="Times New Roman"/>
          <w:szCs w:val="24"/>
        </w:rPr>
        <w:t>τον λόγο ότι εμείς στην Ένωση Κεντρώων δεν κάνουμε αντιπολίτευση για την αντιπολίτευση, θα αναφερθώ σε μερικές τροπολογίες για να αιτιολογήσω και τη θέση μας:</w:t>
      </w:r>
    </w:p>
    <w:p w14:paraId="35846DEE"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Για την τροπολογία 1213 λέμε «ναι»</w:t>
      </w:r>
      <w:r>
        <w:rPr>
          <w:rFonts w:eastAsia="Times New Roman" w:cs="Times New Roman"/>
          <w:szCs w:val="24"/>
        </w:rPr>
        <w:t>,</w:t>
      </w:r>
      <w:r>
        <w:rPr>
          <w:rFonts w:eastAsia="Times New Roman" w:cs="Times New Roman"/>
          <w:szCs w:val="24"/>
        </w:rPr>
        <w:t xml:space="preserve"> για να προστατευθούν οι υπάλληλοι και να μη διωχθούν. </w:t>
      </w:r>
    </w:p>
    <w:p w14:paraId="35846DE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Για τη</w:t>
      </w:r>
      <w:r>
        <w:rPr>
          <w:rFonts w:eastAsia="Times New Roman" w:cs="Times New Roman"/>
          <w:szCs w:val="24"/>
        </w:rPr>
        <w:t>ν τροπολογία 1173 θα πούμε «παρών»</w:t>
      </w:r>
      <w:r>
        <w:rPr>
          <w:rFonts w:eastAsia="Times New Roman" w:cs="Times New Roman"/>
          <w:szCs w:val="24"/>
        </w:rPr>
        <w:t>,</w:t>
      </w:r>
      <w:r>
        <w:rPr>
          <w:rFonts w:eastAsia="Times New Roman" w:cs="Times New Roman"/>
          <w:szCs w:val="24"/>
        </w:rPr>
        <w:t xml:space="preserve"> διότι δεν ξέρουμε αν προκύπτουν οικονομικά οφέλη, κύριε Υπουργέ. </w:t>
      </w:r>
    </w:p>
    <w:p w14:paraId="35846DF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Για τη</w:t>
      </w:r>
      <w:r>
        <w:rPr>
          <w:rFonts w:eastAsia="Times New Roman" w:cs="Times New Roman"/>
          <w:szCs w:val="24"/>
        </w:rPr>
        <w:t>ν τροπολογία</w:t>
      </w:r>
      <w:r>
        <w:rPr>
          <w:rFonts w:eastAsia="Times New Roman" w:cs="Times New Roman"/>
          <w:szCs w:val="24"/>
        </w:rPr>
        <w:t xml:space="preserve"> 1200 λέμε «παρών»</w:t>
      </w:r>
      <w:r>
        <w:rPr>
          <w:rFonts w:eastAsia="Times New Roman" w:cs="Times New Roman"/>
          <w:szCs w:val="24"/>
        </w:rPr>
        <w:t>,</w:t>
      </w:r>
      <w:r>
        <w:rPr>
          <w:rFonts w:eastAsia="Times New Roman" w:cs="Times New Roman"/>
          <w:szCs w:val="24"/>
        </w:rPr>
        <w:t xml:space="preserve"> διότι είμαστε επιφυλακτικοί στην εφαρμογή του νέου συστήματος στο σύνολό του και η διάταξη αυτή αποτελεί μέρος αυτού</w:t>
      </w:r>
      <w:r>
        <w:rPr>
          <w:rFonts w:eastAsia="Times New Roman" w:cs="Times New Roman"/>
          <w:szCs w:val="24"/>
        </w:rPr>
        <w:t xml:space="preserve">. </w:t>
      </w:r>
    </w:p>
    <w:p w14:paraId="35846DF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Για την τροπολογία 1202 θα πούμε «όχι»</w:t>
      </w:r>
      <w:r>
        <w:rPr>
          <w:rFonts w:eastAsia="Times New Roman" w:cs="Times New Roman"/>
          <w:szCs w:val="24"/>
        </w:rPr>
        <w:t>,</w:t>
      </w:r>
      <w:r>
        <w:rPr>
          <w:rFonts w:eastAsia="Times New Roman" w:cs="Times New Roman"/>
          <w:szCs w:val="24"/>
        </w:rPr>
        <w:t xml:space="preserve"> διότι καταργεί την υποχρεωτική διετία υπηρέτησης σε μία θέση και δίνει τη δυνατότητα μετάταξης του υπαλλήλου πριν συμπληρωθεί αυτή. </w:t>
      </w:r>
    </w:p>
    <w:p w14:paraId="35846DF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Για την τροπολογία 1203 θα πούμε «ναι», διότι νομιμοποιεί τις δαπάνες από τις υπ</w:t>
      </w:r>
      <w:r>
        <w:rPr>
          <w:rFonts w:eastAsia="Times New Roman" w:cs="Times New Roman"/>
          <w:szCs w:val="24"/>
        </w:rPr>
        <w:t xml:space="preserve">ηρεσίες καθαριότητας, σίτισης και φύλαξης ή συντήρησης ηλεκτρομηχανολογικού εξοπλισμού και καθορίζει την πληρωμή των δεδουλευμένων. </w:t>
      </w:r>
    </w:p>
    <w:p w14:paraId="35846DF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Για τη</w:t>
      </w:r>
      <w:r>
        <w:rPr>
          <w:rFonts w:eastAsia="Times New Roman" w:cs="Times New Roman"/>
          <w:szCs w:val="24"/>
        </w:rPr>
        <w:t>ν τροπολογία</w:t>
      </w:r>
      <w:r>
        <w:rPr>
          <w:rFonts w:eastAsia="Times New Roman" w:cs="Times New Roman"/>
          <w:szCs w:val="24"/>
        </w:rPr>
        <w:t xml:space="preserve"> 1204 θα πούμε «παρών». </w:t>
      </w:r>
    </w:p>
    <w:p w14:paraId="35846DF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Για τη</w:t>
      </w:r>
      <w:r>
        <w:rPr>
          <w:rFonts w:eastAsia="Times New Roman" w:cs="Times New Roman"/>
          <w:szCs w:val="24"/>
        </w:rPr>
        <w:t>ν τροπολογία</w:t>
      </w:r>
      <w:r>
        <w:rPr>
          <w:rFonts w:eastAsia="Times New Roman" w:cs="Times New Roman"/>
          <w:szCs w:val="24"/>
        </w:rPr>
        <w:t xml:space="preserve"> 1205 λέμε «ναι»</w:t>
      </w:r>
      <w:r>
        <w:rPr>
          <w:rFonts w:eastAsia="Times New Roman" w:cs="Times New Roman"/>
          <w:szCs w:val="24"/>
        </w:rPr>
        <w:t>,</w:t>
      </w:r>
      <w:r>
        <w:rPr>
          <w:rFonts w:eastAsia="Times New Roman" w:cs="Times New Roman"/>
          <w:szCs w:val="24"/>
        </w:rPr>
        <w:t xml:space="preserve"> διότι αφορά πληρωμή δαπανών Υπουργείου Εθνικής Άμυνας για μεταφορά προσφύγων και μεταναστών από ΚΤΕΛ και τουριστικά γραφεία. </w:t>
      </w:r>
    </w:p>
    <w:p w14:paraId="35846DF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Για την τροπολογία 1206, επίσης, θα πούμε «ναι»</w:t>
      </w:r>
      <w:r>
        <w:rPr>
          <w:rFonts w:eastAsia="Times New Roman" w:cs="Times New Roman"/>
          <w:szCs w:val="24"/>
        </w:rPr>
        <w:t>,</w:t>
      </w:r>
      <w:r>
        <w:rPr>
          <w:rFonts w:eastAsia="Times New Roman" w:cs="Times New Roman"/>
          <w:szCs w:val="24"/>
        </w:rPr>
        <w:t xml:space="preserve"> για λόγους ευαισθησίας απέναντι στους </w:t>
      </w:r>
      <w:proofErr w:type="spellStart"/>
      <w:r>
        <w:rPr>
          <w:rFonts w:eastAsia="Times New Roman" w:cs="Times New Roman"/>
          <w:szCs w:val="24"/>
        </w:rPr>
        <w:t>απ</w:t>
      </w:r>
      <w:r>
        <w:rPr>
          <w:rFonts w:eastAsia="Times New Roman" w:cs="Times New Roman"/>
          <w:szCs w:val="24"/>
        </w:rPr>
        <w:t>ο</w:t>
      </w:r>
      <w:r>
        <w:rPr>
          <w:rFonts w:eastAsia="Times New Roman" w:cs="Times New Roman"/>
          <w:szCs w:val="24"/>
        </w:rPr>
        <w:t>θεραπευθέντες</w:t>
      </w:r>
      <w:proofErr w:type="spellEnd"/>
      <w:r>
        <w:rPr>
          <w:rFonts w:eastAsia="Times New Roman" w:cs="Times New Roman"/>
          <w:szCs w:val="24"/>
        </w:rPr>
        <w:t xml:space="preserve"> της νόσου Χάνσεν, τη γνωσ</w:t>
      </w:r>
      <w:r>
        <w:rPr>
          <w:rFonts w:eastAsia="Times New Roman" w:cs="Times New Roman"/>
          <w:szCs w:val="24"/>
        </w:rPr>
        <w:t xml:space="preserve">τή λέπρα. </w:t>
      </w:r>
    </w:p>
    <w:p w14:paraId="35846DF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Επίσης, για την τροπολογία 1208 θα πούμε «ναι», διότι εντάσσει τους γιατρούς που δεν έχουν ακόμα λάβει ειδικότητα στο σύστημα εφημεριών του ΕΣΥ</w:t>
      </w:r>
      <w:r>
        <w:rPr>
          <w:rFonts w:eastAsia="Times New Roman" w:cs="Times New Roman"/>
          <w:szCs w:val="24"/>
        </w:rPr>
        <w:t>,</w:t>
      </w:r>
      <w:r>
        <w:rPr>
          <w:rFonts w:eastAsia="Times New Roman" w:cs="Times New Roman"/>
          <w:szCs w:val="24"/>
        </w:rPr>
        <w:t xml:space="preserve"> για να καλυφθούν οι μεγάλες ανάγκες που υπάρχουν.</w:t>
      </w:r>
    </w:p>
    <w:p w14:paraId="35846DF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Στην τροπολογία 1210 επίσης θα πούμε «ναι», διότι </w:t>
      </w:r>
      <w:r>
        <w:rPr>
          <w:rFonts w:eastAsia="Times New Roman" w:cs="Times New Roman"/>
          <w:szCs w:val="24"/>
        </w:rPr>
        <w:t xml:space="preserve">δίνει τη δυνατότητα στους παιδιάτρους να </w:t>
      </w:r>
      <w:proofErr w:type="spellStart"/>
      <w:r>
        <w:rPr>
          <w:rFonts w:eastAsia="Times New Roman" w:cs="Times New Roman"/>
          <w:szCs w:val="24"/>
        </w:rPr>
        <w:t>συνταγογραφούν</w:t>
      </w:r>
      <w:proofErr w:type="spellEnd"/>
      <w:r>
        <w:rPr>
          <w:rFonts w:eastAsia="Times New Roman" w:cs="Times New Roman"/>
          <w:szCs w:val="24"/>
        </w:rPr>
        <w:t xml:space="preserve"> εμβόλια κατά των αλλεργιών. </w:t>
      </w:r>
    </w:p>
    <w:p w14:paraId="35846DF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Στη</w:t>
      </w:r>
      <w:r>
        <w:rPr>
          <w:rFonts w:eastAsia="Times New Roman" w:cs="Times New Roman"/>
          <w:szCs w:val="24"/>
        </w:rPr>
        <w:t>ν τροπολογία</w:t>
      </w:r>
      <w:r>
        <w:rPr>
          <w:rFonts w:eastAsia="Times New Roman" w:cs="Times New Roman"/>
          <w:szCs w:val="24"/>
        </w:rPr>
        <w:t xml:space="preserve"> 1210 δηλώνουμε «παρών». Στη</w:t>
      </w:r>
      <w:r>
        <w:rPr>
          <w:rFonts w:eastAsia="Times New Roman" w:cs="Times New Roman"/>
          <w:szCs w:val="24"/>
        </w:rPr>
        <w:t>ν τροπολογία</w:t>
      </w:r>
      <w:r>
        <w:rPr>
          <w:rFonts w:eastAsia="Times New Roman" w:cs="Times New Roman"/>
          <w:szCs w:val="24"/>
        </w:rPr>
        <w:t xml:space="preserve"> 1219 λέμε «ναι», συμφωνούμε. Στη</w:t>
      </w:r>
      <w:r>
        <w:rPr>
          <w:rFonts w:eastAsia="Times New Roman" w:cs="Times New Roman"/>
          <w:szCs w:val="24"/>
        </w:rPr>
        <w:t>ν τροπολογία</w:t>
      </w:r>
      <w:r>
        <w:rPr>
          <w:rFonts w:eastAsia="Times New Roman" w:cs="Times New Roman"/>
          <w:szCs w:val="24"/>
        </w:rPr>
        <w:t xml:space="preserve"> 1216 επίσης λέμε «ναι», αλλά αν τα μέλη του νέου οργάνου είναι άμισθα.</w:t>
      </w:r>
      <w:r>
        <w:rPr>
          <w:rFonts w:eastAsia="Times New Roman" w:cs="Times New Roman"/>
          <w:szCs w:val="24"/>
        </w:rPr>
        <w:t xml:space="preserve"> Στη</w:t>
      </w:r>
      <w:r>
        <w:rPr>
          <w:rFonts w:eastAsia="Times New Roman" w:cs="Times New Roman"/>
          <w:szCs w:val="24"/>
        </w:rPr>
        <w:t>ν τροπολογία</w:t>
      </w:r>
      <w:r>
        <w:rPr>
          <w:rFonts w:eastAsia="Times New Roman" w:cs="Times New Roman"/>
          <w:szCs w:val="24"/>
        </w:rPr>
        <w:t xml:space="preserve"> 1218 επίσης θα πούμε «ναι». Στη</w:t>
      </w:r>
      <w:r>
        <w:rPr>
          <w:rFonts w:eastAsia="Times New Roman" w:cs="Times New Roman"/>
          <w:szCs w:val="24"/>
        </w:rPr>
        <w:t>ν τροπολογία</w:t>
      </w:r>
      <w:r>
        <w:rPr>
          <w:rFonts w:eastAsia="Times New Roman" w:cs="Times New Roman"/>
          <w:szCs w:val="24"/>
        </w:rPr>
        <w:t xml:space="preserve"> 1215 λέμε επίσης «ναι», διότι διευρύνει τα κίνητρα για την παραμονή ειδικευμένων γιατρών σε άγονες περιοχές. </w:t>
      </w:r>
    </w:p>
    <w:p w14:paraId="35846DF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Στην τροπολογία με αριθμό 1220 επίσης θα συμφωνήσουμε και θα πούμε «ναι», διότι τακτο</w:t>
      </w:r>
      <w:r>
        <w:rPr>
          <w:rFonts w:eastAsia="Times New Roman" w:cs="Times New Roman"/>
          <w:szCs w:val="24"/>
        </w:rPr>
        <w:t xml:space="preserve">ποιεί αποζημιώσεις οφειλόμενων εφημεριών και υπερωριών προσωπικού. </w:t>
      </w:r>
    </w:p>
    <w:p w14:paraId="35846DF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Τέλος, με την τροπολογία με αριθμό 1214 επίσης θα συμφωνήσουμε και θα πούμε «ναι», διότι αποκαθιστά την άνιση αντιμετώπιση των επικουρικών γιατρών νοσοκομείων του ΕΣΥ με αυτούς του Εθνικού Κέντρου Αποκατάστασης. </w:t>
      </w:r>
    </w:p>
    <w:p w14:paraId="35846DF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35846DF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Ευχαριστούμε. </w:t>
      </w:r>
    </w:p>
    <w:p w14:paraId="35846DF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Μαυρωτάς</w:t>
      </w:r>
      <w:proofErr w:type="spellEnd"/>
      <w:r>
        <w:rPr>
          <w:rFonts w:eastAsia="Times New Roman" w:cs="Times New Roman"/>
          <w:szCs w:val="24"/>
        </w:rPr>
        <w:t xml:space="preserve"> για πέντε λεπτά. </w:t>
      </w:r>
    </w:p>
    <w:p w14:paraId="35846DFE"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Ευχαριστώ, κύριε Πρόεδρε. </w:t>
      </w:r>
    </w:p>
    <w:p w14:paraId="35846DF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Θα ξεκινήσω λέγοντας ότι χαίρομαι που αναγνωρίζει και ο Πρωθυπουργός ότι το Ποτάμι αποτελεί φυτώριο στελεχών. Τρεις </w:t>
      </w:r>
      <w:r>
        <w:rPr>
          <w:rFonts w:eastAsia="Times New Roman" w:cs="Times New Roman"/>
          <w:szCs w:val="24"/>
        </w:rPr>
        <w:t>ε</w:t>
      </w:r>
      <w:r>
        <w:rPr>
          <w:rFonts w:eastAsia="Times New Roman" w:cs="Times New Roman"/>
          <w:szCs w:val="24"/>
        </w:rPr>
        <w:t>ισηγητές του νομοσχεδίου προέρ</w:t>
      </w:r>
      <w:r>
        <w:rPr>
          <w:rFonts w:eastAsia="Times New Roman" w:cs="Times New Roman"/>
          <w:szCs w:val="24"/>
        </w:rPr>
        <w:t xml:space="preserve">χονται από αυτό. Είναι κάτι σαν τον </w:t>
      </w:r>
      <w:proofErr w:type="spellStart"/>
      <w:r>
        <w:rPr>
          <w:rFonts w:eastAsia="Times New Roman" w:cs="Times New Roman"/>
          <w:szCs w:val="24"/>
        </w:rPr>
        <w:t>Άγιαξ</w:t>
      </w:r>
      <w:proofErr w:type="spellEnd"/>
      <w:r>
        <w:rPr>
          <w:rFonts w:eastAsia="Times New Roman" w:cs="Times New Roman"/>
          <w:szCs w:val="24"/>
        </w:rPr>
        <w:t xml:space="preserve"> της πολιτικής, μια ομάδα φημισμένη για το φυτώριό της. Αρκεί βέβαια να μην </w:t>
      </w:r>
      <w:proofErr w:type="spellStart"/>
      <w:r>
        <w:rPr>
          <w:rFonts w:eastAsia="Times New Roman" w:cs="Times New Roman"/>
          <w:szCs w:val="24"/>
        </w:rPr>
        <w:t>ποδοσφαιροποιείται</w:t>
      </w:r>
      <w:proofErr w:type="spellEnd"/>
      <w:r>
        <w:rPr>
          <w:rFonts w:eastAsia="Times New Roman" w:cs="Times New Roman"/>
          <w:szCs w:val="24"/>
        </w:rPr>
        <w:t xml:space="preserve"> τελείως η πολιτική ζωή, γιατί αλίμονο αν τα πολιτικά κόμματα δρουν ως ποδοσφαιρικές ομάδες και αρπάζουν παίκτες στο μέσο</w:t>
      </w:r>
      <w:r>
        <w:rPr>
          <w:rFonts w:eastAsia="Times New Roman" w:cs="Times New Roman"/>
          <w:szCs w:val="24"/>
        </w:rPr>
        <w:t xml:space="preserve">ν της σεζόν. Βέβαια, ο ΣΥΡΙΖΑ –και γι’ αυτό ο Πρωθυπουργός μιλάει  εκ του ασφαλούς- τις μεταγραφές που έχει τις έχει κάνει στην κανονική πολιτική μεταγραφική περίοδο. </w:t>
      </w:r>
    </w:p>
    <w:p w14:paraId="35846E0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Επίσης, άκουσα έκπληκτος τον Πρωθυπουργό να λέει για σημαιοφόρους επτά και ο</w:t>
      </w:r>
      <w:r>
        <w:rPr>
          <w:rFonts w:eastAsia="Times New Roman" w:cs="Times New Roman"/>
          <w:szCs w:val="24"/>
        </w:rPr>
        <w:t>κ</w:t>
      </w:r>
      <w:r>
        <w:rPr>
          <w:rFonts w:eastAsia="Times New Roman" w:cs="Times New Roman"/>
          <w:szCs w:val="24"/>
        </w:rPr>
        <w:t xml:space="preserve">τώ χρονών. </w:t>
      </w:r>
      <w:r>
        <w:rPr>
          <w:rFonts w:eastAsia="Times New Roman" w:cs="Times New Roman"/>
          <w:szCs w:val="24"/>
        </w:rPr>
        <w:t xml:space="preserve">Αλήθεια, πού το έχει δει αυτό; Δεν ξέρω σε ποια ηλικία γίνονται σημαιοφόροι στα ιδιωτικά σχολεία, αλλά στα δημόσια γίνονται στα δώδεκα. Δεν είναι η σημαία το ζήτημα, αλλά η δυνατότητα διάκρισης που δίνεται στα παιδιά. </w:t>
      </w:r>
    </w:p>
    <w:p w14:paraId="35846E0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Πάμε στα του νομοσχεδίου. Τα είπαμε χ</w:t>
      </w:r>
      <w:r>
        <w:rPr>
          <w:rFonts w:eastAsia="Times New Roman" w:cs="Times New Roman"/>
          <w:szCs w:val="24"/>
        </w:rPr>
        <w:t xml:space="preserve">θες. Εκφράσαμε την κριτική μας και τις επιφυλάξεις μας, αλλά και αναδείξαμε τα όποια θετικά στοιχεία έχει, όπως είναι ο ατομικός ηλεκτρονικός φάκελος υγείας στο άρθρο 21. Όμως, και αυτό θα πρέπει να </w:t>
      </w:r>
      <w:proofErr w:type="spellStart"/>
      <w:r>
        <w:rPr>
          <w:rFonts w:eastAsia="Times New Roman" w:cs="Times New Roman"/>
          <w:szCs w:val="24"/>
        </w:rPr>
        <w:t>χρονοπρογραμματιστεί</w:t>
      </w:r>
      <w:proofErr w:type="spellEnd"/>
      <w:r>
        <w:rPr>
          <w:rFonts w:eastAsia="Times New Roman" w:cs="Times New Roman"/>
          <w:szCs w:val="24"/>
        </w:rPr>
        <w:t xml:space="preserve">, αλλιώς θα μείνει ευχολόγιο. </w:t>
      </w:r>
    </w:p>
    <w:p w14:paraId="35846E0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Κάτι σ</w:t>
      </w:r>
      <w:r>
        <w:rPr>
          <w:rFonts w:eastAsia="Times New Roman" w:cs="Times New Roman"/>
          <w:szCs w:val="24"/>
        </w:rPr>
        <w:t xml:space="preserve">το οποίο δεν έχουμε αναφερθεί, κύριε Υπουργέ, αλλά αξίζει τον κόπο να το δείτε στην πορεία, είναι μήπως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ε</w:t>
      </w:r>
      <w:r>
        <w:rPr>
          <w:rFonts w:eastAsia="Times New Roman" w:cs="Times New Roman"/>
          <w:szCs w:val="24"/>
        </w:rPr>
        <w:t xml:space="preserve">ιδικής </w:t>
      </w:r>
      <w:r>
        <w:rPr>
          <w:rFonts w:eastAsia="Times New Roman" w:cs="Times New Roman"/>
          <w:szCs w:val="24"/>
        </w:rPr>
        <w:t>φ</w:t>
      </w:r>
      <w:r>
        <w:rPr>
          <w:rFonts w:eastAsia="Times New Roman" w:cs="Times New Roman"/>
          <w:szCs w:val="24"/>
        </w:rPr>
        <w:t>ροντίδας, στο άρθρο 9, προστεθεί και η δραστηριότητα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ι</w:t>
      </w:r>
      <w:r>
        <w:rPr>
          <w:rFonts w:eastAsia="Times New Roman" w:cs="Times New Roman"/>
          <w:szCs w:val="24"/>
        </w:rPr>
        <w:t xml:space="preserve">ατρικής της </w:t>
      </w:r>
      <w:r>
        <w:rPr>
          <w:rFonts w:eastAsia="Times New Roman" w:cs="Times New Roman"/>
          <w:szCs w:val="24"/>
        </w:rPr>
        <w:t>ε</w:t>
      </w:r>
      <w:r>
        <w:rPr>
          <w:rFonts w:eastAsia="Times New Roman" w:cs="Times New Roman"/>
          <w:szCs w:val="24"/>
        </w:rPr>
        <w:t xml:space="preserve">ργασίας και </w:t>
      </w:r>
      <w:r>
        <w:rPr>
          <w:rFonts w:eastAsia="Times New Roman" w:cs="Times New Roman"/>
          <w:szCs w:val="24"/>
        </w:rPr>
        <w:t>δ</w:t>
      </w:r>
      <w:r>
        <w:rPr>
          <w:rFonts w:eastAsia="Times New Roman" w:cs="Times New Roman"/>
          <w:szCs w:val="24"/>
        </w:rPr>
        <w:t xml:space="preserve">ιάγνωσης </w:t>
      </w:r>
      <w:r>
        <w:rPr>
          <w:rFonts w:eastAsia="Times New Roman" w:cs="Times New Roman"/>
          <w:szCs w:val="24"/>
        </w:rPr>
        <w:t>ε</w:t>
      </w:r>
      <w:r>
        <w:rPr>
          <w:rFonts w:eastAsia="Times New Roman" w:cs="Times New Roman"/>
          <w:szCs w:val="24"/>
        </w:rPr>
        <w:t xml:space="preserve">παγγελματικών </w:t>
      </w:r>
      <w:r>
        <w:rPr>
          <w:rFonts w:eastAsia="Times New Roman" w:cs="Times New Roman"/>
          <w:szCs w:val="24"/>
        </w:rPr>
        <w:t>ν</w:t>
      </w:r>
      <w:r>
        <w:rPr>
          <w:rFonts w:eastAsia="Times New Roman" w:cs="Times New Roman"/>
          <w:szCs w:val="24"/>
        </w:rPr>
        <w:t>όσων»</w:t>
      </w:r>
      <w:r>
        <w:rPr>
          <w:rFonts w:eastAsia="Times New Roman" w:cs="Times New Roman"/>
          <w:szCs w:val="24"/>
        </w:rPr>
        <w:t>,</w:t>
      </w:r>
      <w:r>
        <w:rPr>
          <w:rFonts w:eastAsia="Times New Roman" w:cs="Times New Roman"/>
          <w:szCs w:val="24"/>
        </w:rPr>
        <w:t xml:space="preserve"> που έχει νόημα, καθότι οι εργαζόμενοι σε εταιρείες και σε επιχειρήσεις με κάτω από πενήντα εργαζόμενους δεν έχουν τέτοιες υπηρεσίες. </w:t>
      </w:r>
    </w:p>
    <w:p w14:paraId="35846E0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Πέρα από το σχέδιό σας για την πρωτοβάθμια φροντίδα υγείας, το νομοσχέδιο περιλαμβάνει πλήθος άλλων αποσπασματικών διατάξ</w:t>
      </w:r>
      <w:r>
        <w:rPr>
          <w:rFonts w:eastAsia="Times New Roman" w:cs="Times New Roman"/>
          <w:szCs w:val="24"/>
        </w:rPr>
        <w:t xml:space="preserve">εων για γιατρούς, διοικητικές δομές και νοσοκομεία. </w:t>
      </w:r>
      <w:r>
        <w:rPr>
          <w:rFonts w:eastAsia="Times New Roman" w:cs="Times New Roman"/>
          <w:szCs w:val="24"/>
        </w:rPr>
        <w:t>Μ</w:t>
      </w:r>
      <w:r>
        <w:rPr>
          <w:rFonts w:eastAsia="Times New Roman" w:cs="Times New Roman"/>
          <w:szCs w:val="24"/>
        </w:rPr>
        <w:t xml:space="preserve">ιας και μιλάμε για νοσοκομεία στην Κάρπαθο και στη Θήρα, να δούμε λίγο και την </w:t>
      </w:r>
      <w:r>
        <w:rPr>
          <w:rFonts w:eastAsia="Times New Roman" w:cs="Times New Roman"/>
          <w:szCs w:val="24"/>
        </w:rPr>
        <w:t>α</w:t>
      </w:r>
      <w:r>
        <w:rPr>
          <w:rFonts w:eastAsia="Times New Roman" w:cs="Times New Roman"/>
          <w:szCs w:val="24"/>
        </w:rPr>
        <w:t>νατολική Αττική</w:t>
      </w:r>
      <w:r>
        <w:rPr>
          <w:rFonts w:eastAsia="Times New Roman" w:cs="Times New Roman"/>
          <w:szCs w:val="24"/>
        </w:rPr>
        <w:t>,</w:t>
      </w:r>
      <w:r>
        <w:rPr>
          <w:rFonts w:eastAsia="Times New Roman" w:cs="Times New Roman"/>
          <w:szCs w:val="24"/>
        </w:rPr>
        <w:t xml:space="preserve"> που αποτελεί συγκριτικά το πολυπληθέστερο κομμάτι της χώρας</w:t>
      </w:r>
      <w:r>
        <w:rPr>
          <w:rFonts w:eastAsia="Times New Roman" w:cs="Times New Roman"/>
          <w:szCs w:val="24"/>
        </w:rPr>
        <w:t>,</w:t>
      </w:r>
      <w:r>
        <w:rPr>
          <w:rFonts w:eastAsia="Times New Roman" w:cs="Times New Roman"/>
          <w:szCs w:val="24"/>
        </w:rPr>
        <w:t xml:space="preserve"> με πεντακόσιες χιλιάδες κατοίκους</w:t>
      </w:r>
      <w:r>
        <w:rPr>
          <w:rFonts w:eastAsia="Times New Roman" w:cs="Times New Roman"/>
          <w:szCs w:val="24"/>
        </w:rPr>
        <w:t>,</w:t>
      </w:r>
      <w:r>
        <w:rPr>
          <w:rFonts w:eastAsia="Times New Roman" w:cs="Times New Roman"/>
          <w:szCs w:val="24"/>
        </w:rPr>
        <w:t xml:space="preserve"> που δεν έχ</w:t>
      </w:r>
      <w:r>
        <w:rPr>
          <w:rFonts w:eastAsia="Times New Roman" w:cs="Times New Roman"/>
          <w:szCs w:val="24"/>
        </w:rPr>
        <w:t xml:space="preserve">ει νοσοκομεία, ενώ έχει λιμάνια και το βασικό αεροδρόμιο της χώρας, δηλαδή βασικές υποδομές. Έχει </w:t>
      </w:r>
      <w:r>
        <w:rPr>
          <w:rFonts w:eastAsia="Times New Roman" w:cs="Times New Roman"/>
          <w:szCs w:val="24"/>
        </w:rPr>
        <w:lastRenderedPageBreak/>
        <w:t xml:space="preserve">μείνει χρόνια το κουφάρι από το </w:t>
      </w:r>
      <w:r>
        <w:rPr>
          <w:rFonts w:eastAsia="Times New Roman" w:cs="Times New Roman"/>
          <w:szCs w:val="24"/>
        </w:rPr>
        <w:t>«</w:t>
      </w:r>
      <w:proofErr w:type="spellStart"/>
      <w:r>
        <w:rPr>
          <w:rFonts w:eastAsia="Times New Roman" w:cs="Times New Roman"/>
          <w:szCs w:val="24"/>
        </w:rPr>
        <w:t>Ερασίνειο</w:t>
      </w:r>
      <w:proofErr w:type="spellEnd"/>
      <w:r>
        <w:rPr>
          <w:rFonts w:eastAsia="Times New Roman" w:cs="Times New Roman"/>
          <w:szCs w:val="24"/>
        </w:rPr>
        <w:t xml:space="preserve"> </w:t>
      </w:r>
      <w:proofErr w:type="spellStart"/>
      <w:r>
        <w:rPr>
          <w:rFonts w:eastAsia="Times New Roman" w:cs="Times New Roman"/>
          <w:szCs w:val="24"/>
        </w:rPr>
        <w:t>Νοσοκομειο</w:t>
      </w:r>
      <w:proofErr w:type="spellEnd"/>
      <w:r>
        <w:rPr>
          <w:rFonts w:eastAsia="Times New Roman" w:cs="Times New Roman"/>
          <w:szCs w:val="24"/>
        </w:rPr>
        <w:t>»</w:t>
      </w:r>
      <w:r>
        <w:rPr>
          <w:rFonts w:eastAsia="Times New Roman" w:cs="Times New Roman"/>
          <w:szCs w:val="24"/>
        </w:rPr>
        <w:t>, που θα γινόταν ένα πρωτοποριακό κέντρο για νεοπλασίες και τώρα ρημάζει. Να το δούμε και αυτό κάποια φο</w:t>
      </w:r>
      <w:r>
        <w:rPr>
          <w:rFonts w:eastAsia="Times New Roman" w:cs="Times New Roman"/>
          <w:szCs w:val="24"/>
        </w:rPr>
        <w:t xml:space="preserve">ρά. Το λέω αυτό χωρίς κανέναν τοπικιστικό οίστρο. Άλλωστε, θα έχετε δει ότι και οι ερωτήσεις κοινοβουλευτικού ελέγχου που κάνω δεν έχουν καθόλου τοπικιστικό χαρακτήρα. Έχουμε κάνει ερωτήσεις για Διδυμότειχο, για Σαμοθράκη, γι’ αυτές τις περιοχές. </w:t>
      </w:r>
    </w:p>
    <w:p w14:paraId="35846E0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Μιας και</w:t>
      </w:r>
      <w:r>
        <w:rPr>
          <w:rFonts w:eastAsia="Times New Roman" w:cs="Times New Roman"/>
          <w:szCs w:val="24"/>
        </w:rPr>
        <w:t xml:space="preserve"> αναφέρθηκα στον κοινοβουλευτικό έλεγχο, με βάση τα χθεσινά στοιχεία, κύριε Υπουργέ, από το </w:t>
      </w:r>
      <w:r>
        <w:rPr>
          <w:rFonts w:eastAsia="Times New Roman" w:cs="Times New Roman"/>
          <w:szCs w:val="24"/>
          <w:lang w:val="en-US"/>
        </w:rPr>
        <w:t>site</w:t>
      </w:r>
      <w:r>
        <w:rPr>
          <w:rFonts w:eastAsia="Times New Roman" w:cs="Times New Roman"/>
          <w:szCs w:val="24"/>
        </w:rPr>
        <w:t xml:space="preserve"> της Βουλής, επειδή την είχαμε κάνει αυτή την κουβέντα, θέλω να σας πω ότι έχετε απαντήσει σε μόλις μία ερώτηση από τις τελευταίες δεκαεπτά που έχω κάνει σε ένα</w:t>
      </w:r>
      <w:r>
        <w:rPr>
          <w:rFonts w:eastAsia="Times New Roman" w:cs="Times New Roman"/>
          <w:szCs w:val="24"/>
        </w:rPr>
        <w:t xml:space="preserve"> διάστημα δεκατεσσάρων μηνών. Μάλιστα, ήταν και ερωτήσεις κεντρικού ενδιαφέροντος, όπως</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ποιος είναι ο αριθμός του νοσηλευτικού προσωπικού που είναι αποσπασμένος σε κόμματα, Βουλευτές, Υπουργεία και διοικητικές υπηρεσίες</w:t>
      </w:r>
      <w:r>
        <w:rPr>
          <w:rFonts w:eastAsia="Times New Roman" w:cs="Times New Roman"/>
          <w:szCs w:val="24"/>
        </w:rPr>
        <w:t>,</w:t>
      </w:r>
      <w:r>
        <w:rPr>
          <w:rFonts w:eastAsia="Times New Roman" w:cs="Times New Roman"/>
          <w:szCs w:val="24"/>
        </w:rPr>
        <w:t xml:space="preserve"> δηλαδή βρίσκεται ε</w:t>
      </w:r>
      <w:r>
        <w:rPr>
          <w:rFonts w:eastAsia="Times New Roman" w:cs="Times New Roman"/>
          <w:szCs w:val="24"/>
        </w:rPr>
        <w:t>κτός της πρώτης γραμμής</w:t>
      </w:r>
      <w:r>
        <w:rPr>
          <w:rFonts w:eastAsia="Times New Roman" w:cs="Times New Roman"/>
          <w:szCs w:val="24"/>
        </w:rPr>
        <w:t>,</w:t>
      </w:r>
      <w:r>
        <w:rPr>
          <w:rFonts w:eastAsia="Times New Roman" w:cs="Times New Roman"/>
          <w:szCs w:val="24"/>
        </w:rPr>
        <w:t xml:space="preserve"> και ειδικότερες ερωτήσεις για προβλήματα πολλών νοσοκομείων με τους μαγνητικούς και αξονικούς τομογράφους, όπως επίσης και το αγαπημένο μου θέμα για το τι γίνεται με το κάπνισμα, ειδικά σε κλειστούς αγωνιστικούς χώρους. Μου έκανε </w:t>
      </w:r>
      <w:r>
        <w:rPr>
          <w:rFonts w:eastAsia="Times New Roman" w:cs="Times New Roman"/>
          <w:szCs w:val="24"/>
        </w:rPr>
        <w:lastRenderedPageBreak/>
        <w:t>ε</w:t>
      </w:r>
      <w:r>
        <w:rPr>
          <w:rFonts w:eastAsia="Times New Roman" w:cs="Times New Roman"/>
          <w:szCs w:val="24"/>
        </w:rPr>
        <w:t xml:space="preserve">ντύπωση, επειδή το έχουμε συζητήσει </w:t>
      </w:r>
      <w:proofErr w:type="spellStart"/>
      <w:r>
        <w:rPr>
          <w:rFonts w:eastAsia="Times New Roman" w:cs="Times New Roman"/>
          <w:szCs w:val="24"/>
        </w:rPr>
        <w:t>πολλάκις</w:t>
      </w:r>
      <w:proofErr w:type="spellEnd"/>
      <w:r>
        <w:rPr>
          <w:rFonts w:eastAsia="Times New Roman" w:cs="Times New Roman"/>
          <w:szCs w:val="24"/>
        </w:rPr>
        <w:t xml:space="preserve"> και ξέρω ότι στο συγκεκριμένο θέμα έχετε ευαισθησία και εσείς αλλά και ο Αναπληρωτής Υπουργός. Κλείνει η παρένθεση.</w:t>
      </w:r>
    </w:p>
    <w:p w14:paraId="35846E05" w14:textId="77777777" w:rsidR="00825165" w:rsidRDefault="00D46FE4">
      <w:pPr>
        <w:spacing w:after="0" w:line="600" w:lineRule="auto"/>
        <w:ind w:firstLine="720"/>
        <w:jc w:val="both"/>
        <w:rPr>
          <w:rFonts w:eastAsia="Times New Roman"/>
          <w:szCs w:val="24"/>
        </w:rPr>
      </w:pPr>
      <w:r>
        <w:rPr>
          <w:rFonts w:eastAsia="Times New Roman"/>
          <w:szCs w:val="24"/>
        </w:rPr>
        <w:t>Με τις βουλευτικές τροπολογίες, πάλι νομίζω ότι έγινε ένα πάρτι. Όποια υπουργική τροπολογία δεν</w:t>
      </w:r>
      <w:r>
        <w:rPr>
          <w:rFonts w:eastAsia="Times New Roman"/>
          <w:szCs w:val="24"/>
        </w:rPr>
        <w:t xml:space="preserve"> θέλατε να κοστολογηθεί τη φέρατε ως βουλευτική τροπολογία. </w:t>
      </w:r>
      <w:r>
        <w:rPr>
          <w:rFonts w:eastAsia="Times New Roman"/>
          <w:szCs w:val="24"/>
        </w:rPr>
        <w:t>Ε</w:t>
      </w:r>
      <w:r>
        <w:rPr>
          <w:rFonts w:eastAsia="Times New Roman"/>
          <w:szCs w:val="24"/>
        </w:rPr>
        <w:t xml:space="preserve">ίναι αρκετές αυτές. </w:t>
      </w:r>
    </w:p>
    <w:p w14:paraId="35846E06" w14:textId="77777777" w:rsidR="00825165" w:rsidRDefault="00D46FE4">
      <w:pPr>
        <w:spacing w:after="0" w:line="600" w:lineRule="auto"/>
        <w:ind w:firstLine="720"/>
        <w:jc w:val="both"/>
        <w:rPr>
          <w:rFonts w:eastAsia="Times New Roman"/>
          <w:szCs w:val="24"/>
        </w:rPr>
      </w:pPr>
      <w:r>
        <w:rPr>
          <w:rFonts w:eastAsia="Times New Roman"/>
          <w:szCs w:val="24"/>
        </w:rPr>
        <w:t xml:space="preserve">Κυρίες και κύριοι συνάδελφοι, η </w:t>
      </w:r>
      <w:r>
        <w:rPr>
          <w:rFonts w:eastAsia="Times New Roman"/>
          <w:szCs w:val="24"/>
        </w:rPr>
        <w:t>π</w:t>
      </w:r>
      <w:r>
        <w:rPr>
          <w:rFonts w:eastAsia="Times New Roman"/>
          <w:szCs w:val="24"/>
        </w:rPr>
        <w:t xml:space="preserve">ρωτοβάθμια </w:t>
      </w:r>
      <w:r>
        <w:rPr>
          <w:rFonts w:eastAsia="Times New Roman"/>
          <w:szCs w:val="24"/>
        </w:rPr>
        <w:t>φ</w:t>
      </w:r>
      <w:r>
        <w:rPr>
          <w:rFonts w:eastAsia="Times New Roman"/>
          <w:szCs w:val="24"/>
        </w:rPr>
        <w:t xml:space="preserve">ροντίδα </w:t>
      </w:r>
      <w:r>
        <w:rPr>
          <w:rFonts w:eastAsia="Times New Roman"/>
          <w:szCs w:val="24"/>
        </w:rPr>
        <w:t>υ</w:t>
      </w:r>
      <w:r>
        <w:rPr>
          <w:rFonts w:eastAsia="Times New Roman"/>
          <w:szCs w:val="24"/>
        </w:rPr>
        <w:t xml:space="preserve">γείας για τη χώρα μας χρειάζεται θεραπεία, όχι, όμως, μια θεραπεία </w:t>
      </w:r>
      <w:r>
        <w:rPr>
          <w:rFonts w:eastAsia="Times New Roman"/>
          <w:szCs w:val="24"/>
          <w:lang w:val="en-US"/>
        </w:rPr>
        <w:t>placebo</w:t>
      </w:r>
      <w:r>
        <w:rPr>
          <w:rFonts w:eastAsia="Times New Roman"/>
          <w:szCs w:val="24"/>
        </w:rPr>
        <w:t xml:space="preserve"> και εικονική. Πολύ φοβάμαι ότι το σχεδιαζόμενο σύστημα μπορεί να έχει καλές προθέσεις, αλλά δεν έχουμε πειστεί για τη δυνατότητα βιώσιμης υλοποίησης. </w:t>
      </w:r>
    </w:p>
    <w:p w14:paraId="35846E07" w14:textId="77777777" w:rsidR="00825165" w:rsidRDefault="00D46FE4">
      <w:pPr>
        <w:spacing w:after="0" w:line="600" w:lineRule="auto"/>
        <w:ind w:firstLine="720"/>
        <w:jc w:val="both"/>
        <w:rPr>
          <w:rFonts w:eastAsia="Times New Roman"/>
          <w:szCs w:val="24"/>
        </w:rPr>
      </w:pPr>
      <w:r>
        <w:rPr>
          <w:rFonts w:eastAsia="Times New Roman"/>
          <w:szCs w:val="24"/>
        </w:rPr>
        <w:t xml:space="preserve">Όταν λέμε </w:t>
      </w:r>
      <w:r>
        <w:rPr>
          <w:rFonts w:eastAsia="Times New Roman"/>
          <w:szCs w:val="24"/>
        </w:rPr>
        <w:t>δ</w:t>
      </w:r>
      <w:r>
        <w:rPr>
          <w:rFonts w:eastAsia="Times New Roman"/>
          <w:szCs w:val="24"/>
        </w:rPr>
        <w:t xml:space="preserve">ημόσιο </w:t>
      </w:r>
      <w:r>
        <w:rPr>
          <w:rFonts w:eastAsia="Times New Roman"/>
          <w:szCs w:val="24"/>
        </w:rPr>
        <w:t>σ</w:t>
      </w:r>
      <w:r>
        <w:rPr>
          <w:rFonts w:eastAsia="Times New Roman"/>
          <w:szCs w:val="24"/>
        </w:rPr>
        <w:t xml:space="preserve">ύστημα </w:t>
      </w:r>
      <w:r>
        <w:rPr>
          <w:rFonts w:eastAsia="Times New Roman"/>
          <w:szCs w:val="24"/>
        </w:rPr>
        <w:t>υ</w:t>
      </w:r>
      <w:r>
        <w:rPr>
          <w:rFonts w:eastAsia="Times New Roman"/>
          <w:szCs w:val="24"/>
        </w:rPr>
        <w:t xml:space="preserve">γείας, να τονίσουμε ότι αυτό προσφέρεται και από κρατικές δομές αλλά και από </w:t>
      </w:r>
      <w:r>
        <w:rPr>
          <w:rFonts w:eastAsia="Times New Roman"/>
          <w:szCs w:val="24"/>
        </w:rPr>
        <w:t xml:space="preserve">ιδιώτες. Το θέμα είναι η ισορροπία, ώστε να καλύπτεται όλο το κομμάτι του πληθυσμού, να υπάρχει ελευθερία επιλογής και να περιορίζεται η τεχνητή ζήτηση. Αν γείρει πιο πολύ στον ιδιωτικό τομέα το σύστημα, μπορεί αν δημιουργηθεί τεχνητή ζήτηση, έχετε δίκιο. </w:t>
      </w:r>
      <w:r>
        <w:rPr>
          <w:rFonts w:eastAsia="Times New Roman"/>
          <w:szCs w:val="24"/>
        </w:rPr>
        <w:t>Αν γείρει, όμως, πιο πολύ στον κρατικό τομέα, θα δημιουργήσει γρα</w:t>
      </w:r>
      <w:r>
        <w:rPr>
          <w:rFonts w:eastAsia="Times New Roman"/>
          <w:szCs w:val="24"/>
        </w:rPr>
        <w:lastRenderedPageBreak/>
        <w:t>φειοκρατία. Και στις δύο περιπτώσεις οι πόροι δεν χρησιμοποιούνται με βέλτιστο τρόπο. Πρέπει να πιάνουν τόπο τα λεφτά που πηγαίνουν στη δημόσια υγεία και να μην ξοδεύονται άσκοπα.</w:t>
      </w:r>
    </w:p>
    <w:p w14:paraId="35846E08" w14:textId="77777777" w:rsidR="00825165" w:rsidRDefault="00D46FE4">
      <w:pPr>
        <w:spacing w:after="0" w:line="600" w:lineRule="auto"/>
        <w:ind w:firstLine="720"/>
        <w:jc w:val="both"/>
        <w:rPr>
          <w:rFonts w:eastAsia="Times New Roman"/>
          <w:szCs w:val="24"/>
        </w:rPr>
      </w:pPr>
      <w:r>
        <w:rPr>
          <w:rFonts w:eastAsia="Times New Roman"/>
          <w:szCs w:val="24"/>
        </w:rPr>
        <w:t>Δεν πρέπει,</w:t>
      </w:r>
      <w:r>
        <w:rPr>
          <w:rFonts w:eastAsia="Times New Roman"/>
          <w:szCs w:val="24"/>
        </w:rPr>
        <w:t xml:space="preserve"> λοιπόν, η </w:t>
      </w:r>
      <w:r>
        <w:rPr>
          <w:rFonts w:eastAsia="Times New Roman"/>
          <w:szCs w:val="24"/>
        </w:rPr>
        <w:t>π</w:t>
      </w:r>
      <w:r>
        <w:rPr>
          <w:rFonts w:eastAsia="Times New Roman"/>
          <w:szCs w:val="24"/>
        </w:rPr>
        <w:t xml:space="preserve">ρωτοβάθμια </w:t>
      </w:r>
      <w:r>
        <w:rPr>
          <w:rFonts w:eastAsia="Times New Roman"/>
          <w:szCs w:val="24"/>
        </w:rPr>
        <w:t>φ</w:t>
      </w:r>
      <w:r>
        <w:rPr>
          <w:rFonts w:eastAsia="Times New Roman"/>
          <w:szCs w:val="24"/>
        </w:rPr>
        <w:t xml:space="preserve">ροντίδα </w:t>
      </w:r>
      <w:r>
        <w:rPr>
          <w:rFonts w:eastAsia="Times New Roman"/>
          <w:szCs w:val="24"/>
        </w:rPr>
        <w:t>υ</w:t>
      </w:r>
      <w:r>
        <w:rPr>
          <w:rFonts w:eastAsia="Times New Roman"/>
          <w:szCs w:val="24"/>
        </w:rPr>
        <w:t xml:space="preserve">γείας να καταλήξει ένα πυροτέχνημα πρόσληψης κάποιων ανθρώπων, οι οποίοι, όμως, μετά δεν θα μπορούν να υποστηριχθούν από το σύστημα. </w:t>
      </w:r>
    </w:p>
    <w:p w14:paraId="35846E09" w14:textId="77777777" w:rsidR="00825165" w:rsidRDefault="00D46FE4">
      <w:pPr>
        <w:spacing w:after="0" w:line="600" w:lineRule="auto"/>
        <w:ind w:firstLine="720"/>
        <w:jc w:val="both"/>
        <w:rPr>
          <w:rFonts w:eastAsia="Times New Roman"/>
          <w:szCs w:val="24"/>
        </w:rPr>
      </w:pPr>
      <w:r>
        <w:rPr>
          <w:rFonts w:eastAsia="Times New Roman"/>
          <w:szCs w:val="24"/>
        </w:rPr>
        <w:t xml:space="preserve">Στο παρόν νομοσχέδιο ξεδιπλώνετε το σχέδιό σας για την </w:t>
      </w:r>
      <w:r>
        <w:rPr>
          <w:rFonts w:eastAsia="Times New Roman"/>
          <w:szCs w:val="24"/>
        </w:rPr>
        <w:t>π</w:t>
      </w:r>
      <w:r>
        <w:rPr>
          <w:rFonts w:eastAsia="Times New Roman"/>
          <w:szCs w:val="24"/>
        </w:rPr>
        <w:t xml:space="preserve">ρωτοβάθμια </w:t>
      </w:r>
      <w:r>
        <w:rPr>
          <w:rFonts w:eastAsia="Times New Roman"/>
          <w:szCs w:val="24"/>
        </w:rPr>
        <w:t>φ</w:t>
      </w:r>
      <w:r>
        <w:rPr>
          <w:rFonts w:eastAsia="Times New Roman"/>
          <w:szCs w:val="24"/>
        </w:rPr>
        <w:t xml:space="preserve">ροντίδα </w:t>
      </w:r>
      <w:r>
        <w:rPr>
          <w:rFonts w:eastAsia="Times New Roman"/>
          <w:szCs w:val="24"/>
        </w:rPr>
        <w:t>υ</w:t>
      </w:r>
      <w:r>
        <w:rPr>
          <w:rFonts w:eastAsia="Times New Roman"/>
          <w:szCs w:val="24"/>
        </w:rPr>
        <w:t>γείας και</w:t>
      </w:r>
      <w:r>
        <w:rPr>
          <w:rFonts w:eastAsia="Times New Roman"/>
          <w:szCs w:val="24"/>
        </w:rPr>
        <w:t>,</w:t>
      </w:r>
      <w:r>
        <w:rPr>
          <w:rFonts w:eastAsia="Times New Roman"/>
          <w:szCs w:val="24"/>
        </w:rPr>
        <w:t xml:space="preserve"> α</w:t>
      </w:r>
      <w:r>
        <w:rPr>
          <w:rFonts w:eastAsia="Times New Roman"/>
          <w:szCs w:val="24"/>
        </w:rPr>
        <w:t>πό τον αριθμό των περίπου πενήντα ομιλητών από τον ΣΥΡΙΖΑ, δείχνετε ότι είναι ένα στοίχημα για την Κυβέρνηση και ότι πράγματι πιστεύετε σε αυτό. Μακάρι, ειλικρινά, εύχομαι και ελπίζω -αν και η εμπειρία, το σχέδιο και τα νούμερα, δυστυχώς, δεν συνηγορούν- η</w:t>
      </w:r>
      <w:r>
        <w:rPr>
          <w:rFonts w:eastAsia="Times New Roman"/>
          <w:szCs w:val="24"/>
        </w:rPr>
        <w:t xml:space="preserve"> ζωή των ΤΟΜΥ να μην είναι σύντομη. </w:t>
      </w:r>
    </w:p>
    <w:p w14:paraId="35846E0A" w14:textId="77777777" w:rsidR="00825165" w:rsidRDefault="00D46FE4">
      <w:pPr>
        <w:spacing w:after="0" w:line="600" w:lineRule="auto"/>
        <w:ind w:firstLine="720"/>
        <w:jc w:val="both"/>
        <w:rPr>
          <w:rFonts w:eastAsia="Times New Roman"/>
          <w:szCs w:val="24"/>
        </w:rPr>
      </w:pPr>
      <w:r>
        <w:rPr>
          <w:rFonts w:eastAsia="Times New Roman"/>
          <w:szCs w:val="24"/>
        </w:rPr>
        <w:t xml:space="preserve">Ευχαριστώ πολύ. </w:t>
      </w:r>
    </w:p>
    <w:p w14:paraId="35846E0B" w14:textId="77777777" w:rsidR="00825165" w:rsidRDefault="00D46FE4">
      <w:pPr>
        <w:spacing w:after="0"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35846E0C" w14:textId="77777777" w:rsidR="00825165" w:rsidRDefault="00D46FE4">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Δίνω τον λόγο στον κ. Λοβέρδο για τρία λεπτά</w:t>
      </w:r>
      <w:r>
        <w:rPr>
          <w:rFonts w:eastAsia="Times New Roman"/>
          <w:szCs w:val="24"/>
        </w:rPr>
        <w:t>,</w:t>
      </w:r>
      <w:r>
        <w:rPr>
          <w:rFonts w:eastAsia="Times New Roman"/>
          <w:szCs w:val="24"/>
        </w:rPr>
        <w:t xml:space="preserve"> που θέλει κάτι να συμπληρώσει σε μια τροπολογία.  </w:t>
      </w:r>
    </w:p>
    <w:p w14:paraId="35846E0D" w14:textId="77777777" w:rsidR="00825165" w:rsidRDefault="00D46FE4">
      <w:pPr>
        <w:spacing w:after="0"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Ευχαριστ</w:t>
      </w:r>
      <w:r>
        <w:rPr>
          <w:rFonts w:eastAsia="Times New Roman"/>
          <w:szCs w:val="24"/>
        </w:rPr>
        <w:t xml:space="preserve">ώ, κύριε Πρόεδρε. </w:t>
      </w:r>
    </w:p>
    <w:p w14:paraId="35846E0E" w14:textId="77777777" w:rsidR="00825165" w:rsidRDefault="00D46FE4">
      <w:pPr>
        <w:spacing w:after="0" w:line="600" w:lineRule="auto"/>
        <w:ind w:firstLine="720"/>
        <w:jc w:val="both"/>
        <w:rPr>
          <w:rFonts w:eastAsia="Times New Roman"/>
          <w:szCs w:val="24"/>
        </w:rPr>
      </w:pPr>
      <w:r>
        <w:rPr>
          <w:rFonts w:eastAsia="Times New Roman"/>
          <w:szCs w:val="24"/>
        </w:rPr>
        <w:lastRenderedPageBreak/>
        <w:t xml:space="preserve">Θέλω να πω δύο πράγματα στον κύριο Υπουργό και στο τέλος να καταλήξω, για λίγα δευτερόλεπτα, στην τροπολογία για την οποία συζητάμε από χθες. </w:t>
      </w:r>
    </w:p>
    <w:p w14:paraId="35846E0F" w14:textId="77777777" w:rsidR="00825165" w:rsidRDefault="00D46FE4">
      <w:pPr>
        <w:spacing w:after="0" w:line="600" w:lineRule="auto"/>
        <w:ind w:firstLine="720"/>
        <w:jc w:val="both"/>
        <w:rPr>
          <w:rFonts w:eastAsia="Times New Roman"/>
          <w:szCs w:val="24"/>
        </w:rPr>
      </w:pPr>
      <w:r>
        <w:rPr>
          <w:rFonts w:eastAsia="Times New Roman"/>
          <w:szCs w:val="24"/>
        </w:rPr>
        <w:t>Πρώτον να πω, για να υπάρχει στα Πρακτικά, έχουν ακουστεί όλα, ότι όλα τα πρόσωπα που αναφέρατ</w:t>
      </w:r>
      <w:r>
        <w:rPr>
          <w:rFonts w:eastAsia="Times New Roman"/>
          <w:szCs w:val="24"/>
        </w:rPr>
        <w:t xml:space="preserve">ε εσείς ή οι Βουλευτές σας που κινούνται στον χώρο της </w:t>
      </w:r>
      <w:r>
        <w:rPr>
          <w:rFonts w:eastAsia="Times New Roman"/>
          <w:szCs w:val="24"/>
        </w:rPr>
        <w:t>Κ</w:t>
      </w:r>
      <w:r>
        <w:rPr>
          <w:rFonts w:eastAsia="Times New Roman"/>
          <w:szCs w:val="24"/>
        </w:rPr>
        <w:t xml:space="preserve">εντροαριστεράς ή του ΠΑΣΟΚ –όλα όσα είναι εν ζωή-  και τα οποία υπογραμμίζετε με πολύ θετικό τρόπο στήριζαν τις πολιτικές μας μέχρι το 2012. </w:t>
      </w:r>
    </w:p>
    <w:p w14:paraId="35846E10" w14:textId="77777777" w:rsidR="00825165" w:rsidRDefault="00D46FE4">
      <w:pPr>
        <w:spacing w:after="0" w:line="600" w:lineRule="auto"/>
        <w:ind w:firstLine="720"/>
        <w:jc w:val="both"/>
        <w:rPr>
          <w:rFonts w:eastAsia="Times New Roman"/>
          <w:szCs w:val="24"/>
        </w:rPr>
      </w:pPr>
      <w:r>
        <w:rPr>
          <w:rFonts w:eastAsia="Times New Roman"/>
          <w:szCs w:val="24"/>
        </w:rPr>
        <w:t>Δεύτερον, σας είπα την πρώτη μέρα ότι αποφεύγω να κάνω ένσ</w:t>
      </w:r>
      <w:r>
        <w:rPr>
          <w:rFonts w:eastAsia="Times New Roman"/>
          <w:szCs w:val="24"/>
        </w:rPr>
        <w:t>ταση συνταγματικότητας για θέματα που σας λέει η Διεύθυνση Επιστημονικών Μελετών. Υπάρχουν δύο ή τρεις παρατηρήσεις που αναφέρονται στις κανονιστικές πράξεις που προβλέπουν οι διατάξεις σας και είναι περίπου τριάντα αυτές. Δύο ή τρεις από αυτές σ</w:t>
      </w:r>
      <w:r>
        <w:rPr>
          <w:rFonts w:eastAsia="Times New Roman"/>
          <w:szCs w:val="24"/>
        </w:rPr>
        <w:t>ά</w:t>
      </w:r>
      <w:r>
        <w:rPr>
          <w:rFonts w:eastAsia="Times New Roman"/>
          <w:szCs w:val="24"/>
        </w:rPr>
        <w:t>ς υποδεικ</w:t>
      </w:r>
      <w:r>
        <w:rPr>
          <w:rFonts w:eastAsia="Times New Roman"/>
          <w:szCs w:val="24"/>
        </w:rPr>
        <w:t xml:space="preserve">νύει η Διεύθυνση Επιστημονικών Μελετών ότι απαιτούν </w:t>
      </w:r>
      <w:r>
        <w:rPr>
          <w:rFonts w:eastAsia="Times New Roman"/>
          <w:szCs w:val="24"/>
        </w:rPr>
        <w:t>δ</w:t>
      </w:r>
      <w:r>
        <w:rPr>
          <w:rFonts w:eastAsia="Times New Roman"/>
          <w:szCs w:val="24"/>
        </w:rPr>
        <w:t>ιάταγμα. Αν έχει δίκιο η Διεύθυνση, έχετε εμπλοκές, οι οποίες θα δημιουργήσουν καθυστερήσεις σε αυτό που θέλετε να κάνετε, με το οποίο εμείς δεν συμφωνούμε. Εδώ, όμως, οι Βουλευτές σας κι εσείς προσωπικά</w:t>
      </w:r>
      <w:r>
        <w:rPr>
          <w:rFonts w:eastAsia="Times New Roman"/>
          <w:szCs w:val="24"/>
        </w:rPr>
        <w:t xml:space="preserve"> το υπερασπίζεστε με έναν τρόπο ιδιαίτερα δυνατό. Θα ευθύνεστε εσείς κι όχι οι δικαστές, αν σε αυτά που σας υποδεικνύει η </w:t>
      </w:r>
      <w:r>
        <w:rPr>
          <w:rFonts w:eastAsia="Times New Roman"/>
          <w:szCs w:val="24"/>
        </w:rPr>
        <w:t>ε</w:t>
      </w:r>
      <w:r>
        <w:rPr>
          <w:rFonts w:eastAsia="Times New Roman"/>
          <w:szCs w:val="24"/>
        </w:rPr>
        <w:t xml:space="preserve">πιτροπή δεν κάνετε </w:t>
      </w:r>
      <w:r>
        <w:rPr>
          <w:rFonts w:eastAsia="Times New Roman"/>
          <w:szCs w:val="24"/>
        </w:rPr>
        <w:lastRenderedPageBreak/>
        <w:t xml:space="preserve">αλλαγές. </w:t>
      </w:r>
      <w:r>
        <w:rPr>
          <w:rFonts w:eastAsia="Times New Roman"/>
          <w:szCs w:val="24"/>
        </w:rPr>
        <w:t>Ε</w:t>
      </w:r>
      <w:r>
        <w:rPr>
          <w:rFonts w:eastAsia="Times New Roman"/>
          <w:szCs w:val="24"/>
        </w:rPr>
        <w:t>πειδή φέρατε και το σπλάχνο του σχεδίου νόμου, μάλλον έχουμε τελειώσει και είναι τσάμπα η συζήτηση αυτή.</w:t>
      </w:r>
      <w:r>
        <w:rPr>
          <w:rFonts w:eastAsia="Times New Roman"/>
          <w:szCs w:val="24"/>
        </w:rPr>
        <w:t xml:space="preserve">  </w:t>
      </w:r>
    </w:p>
    <w:p w14:paraId="35846E11" w14:textId="77777777" w:rsidR="00825165" w:rsidRDefault="00D46FE4">
      <w:pPr>
        <w:spacing w:after="0" w:line="600" w:lineRule="auto"/>
        <w:ind w:firstLine="720"/>
        <w:jc w:val="both"/>
        <w:rPr>
          <w:rFonts w:eastAsia="Times New Roman"/>
          <w:szCs w:val="24"/>
        </w:rPr>
      </w:pPr>
      <w:r>
        <w:rPr>
          <w:rFonts w:eastAsia="Times New Roman"/>
          <w:szCs w:val="24"/>
        </w:rPr>
        <w:t>Τρίτον, όταν κάνετε λόγο</w:t>
      </w:r>
      <w:r>
        <w:rPr>
          <w:rFonts w:eastAsia="Times New Roman"/>
          <w:szCs w:val="24"/>
        </w:rPr>
        <w:t>,</w:t>
      </w:r>
      <w:r>
        <w:rPr>
          <w:rFonts w:eastAsia="Times New Roman"/>
          <w:szCs w:val="24"/>
        </w:rPr>
        <w:t xml:space="preserve"> και βάζετε και τον Πρωθυπουργό να τα πει, για το κόστος του ιδιωτικού τομέα, τι πληρώνει ο πολίτης στον ιδιωτικό τομέα για την υγεία, συμπεριλαμβάνετε απ’ ό,τι κατάλαβα από την πορεία της συζήτησης –θα σας το είχα πει χθες στην</w:t>
      </w:r>
      <w:r>
        <w:rPr>
          <w:rFonts w:eastAsia="Times New Roman"/>
          <w:szCs w:val="24"/>
        </w:rPr>
        <w:t xml:space="preserve"> ομιλία μου, το αντελήφθην αργότερα- και τις ρυθμίσεις τις δικές μου, που επέτρεψαν για πρώτη φορά –ο Πρόεδρος που είναι γιατρός θα καταλάβει- σε όλους τους γιατρούς της χώρας να </w:t>
      </w:r>
      <w:proofErr w:type="spellStart"/>
      <w:r>
        <w:rPr>
          <w:rFonts w:eastAsia="Times New Roman"/>
          <w:szCs w:val="24"/>
        </w:rPr>
        <w:t>συνταγογραφούν</w:t>
      </w:r>
      <w:proofErr w:type="spellEnd"/>
      <w:r>
        <w:rPr>
          <w:rFonts w:eastAsia="Times New Roman"/>
          <w:szCs w:val="24"/>
        </w:rPr>
        <w:t xml:space="preserve"> και οι πολίτες πολλές φορές να μην πληρώνουν τίποτα, αν είναι </w:t>
      </w:r>
      <w:r>
        <w:rPr>
          <w:rFonts w:eastAsia="Times New Roman"/>
          <w:szCs w:val="24"/>
        </w:rPr>
        <w:t>εκτός της λίστα των ανθρώπων που καλύπτει ο ΕΟΠΥΥ, να πληρώνουν μια μικρή συμβολή και οι εξετάσεις τους πολλές φορές να είναι δωρεάν, ας είναι σε ιατρικά κέντρα ή σε διαγνωστικά κέντρα.</w:t>
      </w:r>
    </w:p>
    <w:p w14:paraId="35846E12" w14:textId="77777777" w:rsidR="00825165" w:rsidRDefault="00D46FE4">
      <w:pPr>
        <w:spacing w:after="0" w:line="600" w:lineRule="auto"/>
        <w:ind w:firstLine="720"/>
        <w:jc w:val="both"/>
        <w:rPr>
          <w:rFonts w:eastAsia="Times New Roman"/>
          <w:szCs w:val="24"/>
        </w:rPr>
      </w:pPr>
      <w:r>
        <w:rPr>
          <w:rFonts w:eastAsia="Times New Roman"/>
          <w:szCs w:val="24"/>
        </w:rPr>
        <w:t>Αυτή τη σε όλη την Ελλάδα εκτεταμένη δική μου μεταρρύθμιση, διαρθρωτικ</w:t>
      </w:r>
      <w:r>
        <w:rPr>
          <w:rFonts w:eastAsia="Times New Roman"/>
          <w:szCs w:val="24"/>
        </w:rPr>
        <w:t>ή αλλαγή, πάτε να τη στενέψετε. Τη στενεύετε. Παρ</w:t>
      </w:r>
      <w:r>
        <w:rPr>
          <w:rFonts w:eastAsia="Times New Roman"/>
          <w:szCs w:val="24"/>
        </w:rPr>
        <w:t xml:space="preserve">’ </w:t>
      </w:r>
      <w:r>
        <w:rPr>
          <w:rFonts w:eastAsia="Times New Roman"/>
          <w:szCs w:val="24"/>
        </w:rPr>
        <w:t xml:space="preserve">ότι κάνατε μια αλλαγή και είπατε ότι για τα έκτακτα περιστατικά, τα επείγοντα, μπορείς να πας στον γιατρό σου, με αυτόν τον τρόπο, όταν και εάν περπατήσει το σχέδιο νόμου σας, στενεύετε </w:t>
      </w:r>
      <w:r>
        <w:rPr>
          <w:rFonts w:eastAsia="Times New Roman"/>
          <w:szCs w:val="24"/>
        </w:rPr>
        <w:lastRenderedPageBreak/>
        <w:t>όσο μπορείτε περισσ</w:t>
      </w:r>
      <w:r>
        <w:rPr>
          <w:rFonts w:eastAsia="Times New Roman"/>
          <w:szCs w:val="24"/>
        </w:rPr>
        <w:t xml:space="preserve">ότερο τις δυνατότητες αυτές του πολίτη. Αυτός, όμως, δεν είναι ιδιωτικός τομέας. Αυτή είναι εξυπηρέτηση του πολίτη, πάνω απ’ όλα. </w:t>
      </w:r>
    </w:p>
    <w:p w14:paraId="35846E13" w14:textId="77777777" w:rsidR="00825165" w:rsidRDefault="00D46FE4">
      <w:pPr>
        <w:spacing w:after="0" w:line="600" w:lineRule="auto"/>
        <w:ind w:firstLine="720"/>
        <w:jc w:val="both"/>
        <w:rPr>
          <w:rFonts w:eastAsia="Times New Roman"/>
          <w:szCs w:val="24"/>
        </w:rPr>
      </w:pPr>
      <w:r>
        <w:rPr>
          <w:rFonts w:eastAsia="Times New Roman"/>
          <w:szCs w:val="24"/>
        </w:rPr>
        <w:t>Κλείνω. Καταθέσατε μια τροπολογία. Εγώ θέλω να την ψηφίσω. Την έχω υποστεί ως Υπουργός Υγείας. Έχω υποστεί, κύριε Πρόεδρε, να</w:t>
      </w:r>
      <w:r>
        <w:rPr>
          <w:rFonts w:eastAsia="Times New Roman"/>
          <w:szCs w:val="24"/>
        </w:rPr>
        <w:t xml:space="preserve"> συλλαμβάνεται γιατρός στο «Ιπποκράτειο» Θεσσαλονίκης με έναν φάκελο από εδώ μέχρι εσάς, να παρακαλώ τον πρύτανη να τον περάσει πειθαρχικό, να φεύγω μετά από ενάμιση χρόνο από το Υπουργείο κι ακόμα να μην έχει γίνει, να μην έχει </w:t>
      </w:r>
      <w:proofErr w:type="spellStart"/>
      <w:r>
        <w:rPr>
          <w:rFonts w:eastAsia="Times New Roman"/>
          <w:szCs w:val="24"/>
        </w:rPr>
        <w:t>συγκληθεί</w:t>
      </w:r>
      <w:proofErr w:type="spellEnd"/>
      <w:r>
        <w:rPr>
          <w:rFonts w:eastAsia="Times New Roman"/>
          <w:szCs w:val="24"/>
        </w:rPr>
        <w:t xml:space="preserve"> το πειθαρχικό.</w:t>
      </w:r>
    </w:p>
    <w:p w14:paraId="35846E14" w14:textId="77777777" w:rsidR="00825165" w:rsidRDefault="00D46FE4">
      <w:pPr>
        <w:spacing w:after="0" w:line="600" w:lineRule="auto"/>
        <w:ind w:firstLine="720"/>
        <w:jc w:val="both"/>
        <w:rPr>
          <w:rFonts w:eastAsia="Times New Roman"/>
          <w:szCs w:val="24"/>
        </w:rPr>
      </w:pPr>
      <w:r>
        <w:rPr>
          <w:rFonts w:eastAsia="Times New Roman"/>
          <w:szCs w:val="24"/>
        </w:rPr>
        <w:t>Λ</w:t>
      </w:r>
      <w:r>
        <w:rPr>
          <w:rFonts w:eastAsia="Times New Roman"/>
          <w:szCs w:val="24"/>
        </w:rPr>
        <w:t xml:space="preserve">έει τώρα το Υπουργείο, σωστά, </w:t>
      </w:r>
      <w:proofErr w:type="spellStart"/>
      <w:r>
        <w:rPr>
          <w:rFonts w:eastAsia="Times New Roman"/>
          <w:szCs w:val="24"/>
        </w:rPr>
        <w:t>συνεννοημένο</w:t>
      </w:r>
      <w:proofErr w:type="spellEnd"/>
      <w:r>
        <w:rPr>
          <w:rFonts w:eastAsia="Times New Roman"/>
          <w:szCs w:val="24"/>
        </w:rPr>
        <w:t xml:space="preserve"> με το Υπουργείο Παιδείας, να το λύσει το θέμα και φέρνει τροπολογία χθες. Ούτε ΚΕΝΕ περνάει ούτε Διεύθυνση Επιστημονικών Μελετών περ</w:t>
      </w:r>
      <w:r>
        <w:rPr>
          <w:rFonts w:eastAsia="Times New Roman"/>
          <w:szCs w:val="24"/>
        </w:rPr>
        <w:t>ν</w:t>
      </w:r>
      <w:r>
        <w:rPr>
          <w:rFonts w:eastAsia="Times New Roman"/>
          <w:szCs w:val="24"/>
        </w:rPr>
        <w:t xml:space="preserve">άει. </w:t>
      </w:r>
    </w:p>
    <w:p w14:paraId="35846E15" w14:textId="77777777" w:rsidR="00825165" w:rsidRDefault="00D46FE4">
      <w:pPr>
        <w:spacing w:after="0" w:line="600" w:lineRule="auto"/>
        <w:ind w:firstLine="720"/>
        <w:jc w:val="both"/>
        <w:rPr>
          <w:rFonts w:eastAsia="Times New Roman" w:cs="Times New Roman"/>
          <w:szCs w:val="24"/>
        </w:rPr>
      </w:pPr>
      <w:r w:rsidRPr="00D973C6">
        <w:rPr>
          <w:rFonts w:eastAsia="Times New Roman" w:cs="Times New Roman"/>
          <w:szCs w:val="24"/>
        </w:rPr>
        <w:t>Λ</w:t>
      </w:r>
      <w:r>
        <w:rPr>
          <w:rFonts w:eastAsia="Times New Roman" w:cs="Times New Roman"/>
          <w:szCs w:val="24"/>
        </w:rPr>
        <w:t xml:space="preserve">έω στον Υπουργό: Το έχετε ψάξει; Μήπως αυτό δημιουργήσει προβλήματα στην </w:t>
      </w:r>
      <w:r>
        <w:rPr>
          <w:rFonts w:eastAsia="Times New Roman" w:cs="Times New Roman"/>
          <w:szCs w:val="24"/>
        </w:rPr>
        <w:t>πράξη; Αρχίζουν οι παρατηρήσεις να έρχονται από παντού και να λένε ότι</w:t>
      </w:r>
      <w:r>
        <w:rPr>
          <w:rFonts w:eastAsia="Times New Roman" w:cs="Times New Roman"/>
          <w:szCs w:val="24"/>
        </w:rPr>
        <w:t>,</w:t>
      </w:r>
      <w:r>
        <w:rPr>
          <w:rFonts w:eastAsia="Times New Roman" w:cs="Times New Roman"/>
          <w:szCs w:val="24"/>
        </w:rPr>
        <w:t xml:space="preserve"> αφού δεν κάνει κα</w:t>
      </w:r>
      <w:r>
        <w:rPr>
          <w:rFonts w:eastAsia="Times New Roman" w:cs="Times New Roman"/>
          <w:szCs w:val="24"/>
        </w:rPr>
        <w:t>μ</w:t>
      </w:r>
      <w:r>
        <w:rPr>
          <w:rFonts w:eastAsia="Times New Roman" w:cs="Times New Roman"/>
          <w:szCs w:val="24"/>
        </w:rPr>
        <w:t>μία διάκριση για ποια αδικήματα πάνε στα πειθαρχικά του ΕΣΥ, των καθηγητών πανεπιστημίων που είναι και γιατροί του ΕΣΥ -σε αυτούς αναφέρεται η τροπολογία- και το αφήν</w:t>
      </w:r>
      <w:r>
        <w:rPr>
          <w:rFonts w:eastAsia="Times New Roman" w:cs="Times New Roman"/>
          <w:szCs w:val="24"/>
        </w:rPr>
        <w:t>ει έτσι όπως το έχει…</w:t>
      </w:r>
    </w:p>
    <w:p w14:paraId="35846E16" w14:textId="77777777" w:rsidR="00825165" w:rsidRDefault="00D46FE4">
      <w:pPr>
        <w:spacing w:after="0"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Δεν είναι γιατροί του ΕΣΥ, δουλεύουν στα νοσοκομεία του ΕΣΥ.</w:t>
      </w:r>
    </w:p>
    <w:p w14:paraId="35846E17" w14:textId="77777777" w:rsidR="00825165" w:rsidRDefault="00D46FE4">
      <w:pPr>
        <w:spacing w:after="0" w:line="600" w:lineRule="auto"/>
        <w:ind w:firstLine="720"/>
        <w:jc w:val="both"/>
        <w:rPr>
          <w:rFonts w:eastAsia="Times New Roman"/>
          <w:bCs/>
          <w:szCs w:val="24"/>
        </w:rPr>
      </w:pPr>
      <w:r>
        <w:rPr>
          <w:rFonts w:eastAsia="Times New Roman"/>
          <w:b/>
          <w:bCs/>
          <w:szCs w:val="24"/>
        </w:rPr>
        <w:t xml:space="preserve">ΑΝΔΡΕΑΣ ΛΟΒΕΡΔΟΣ: </w:t>
      </w:r>
      <w:r>
        <w:rPr>
          <w:rFonts w:eastAsia="Times New Roman"/>
          <w:bCs/>
          <w:szCs w:val="24"/>
        </w:rPr>
        <w:t>Σωστά, αυτή είναι η ακριβής έκφραση.</w:t>
      </w:r>
    </w:p>
    <w:p w14:paraId="35846E18" w14:textId="77777777" w:rsidR="00825165" w:rsidRDefault="00D46FE4">
      <w:pPr>
        <w:spacing w:after="0" w:line="600" w:lineRule="auto"/>
        <w:ind w:firstLine="720"/>
        <w:jc w:val="both"/>
        <w:rPr>
          <w:rFonts w:eastAsia="Times New Roman"/>
          <w:bCs/>
          <w:szCs w:val="24"/>
        </w:rPr>
      </w:pPr>
      <w:r>
        <w:rPr>
          <w:rFonts w:eastAsia="Times New Roman"/>
          <w:bCs/>
          <w:szCs w:val="24"/>
        </w:rPr>
        <w:t>Αντί, λοιπόν, μιας κακής κατάστασης που είναι σήμερα, επιλέγει ο Υπουργός μια διατύπω</w:t>
      </w:r>
      <w:r>
        <w:rPr>
          <w:rFonts w:eastAsia="Times New Roman"/>
          <w:bCs/>
          <w:szCs w:val="24"/>
        </w:rPr>
        <w:t>ση –δεν το καταλαβαίνει, δεν το θέλει, αλλά εκεί το πάει- που μπερδεύει τα πράγματα εκεί που συγχέονται οι επιστημονικές με τις κλινικές αρμοδιότητες και να δίνει επιχειρήματα σε αυτούς που έχουν μπλεξίματα να πάνε στα δικαστήρια και να κερδίσουν.</w:t>
      </w:r>
    </w:p>
    <w:p w14:paraId="35846E19" w14:textId="77777777" w:rsidR="00825165" w:rsidRDefault="00D46FE4">
      <w:pPr>
        <w:spacing w:after="0" w:line="600" w:lineRule="auto"/>
        <w:ind w:firstLine="720"/>
        <w:jc w:val="both"/>
        <w:rPr>
          <w:rFonts w:eastAsia="Times New Roman"/>
          <w:bCs/>
          <w:szCs w:val="24"/>
        </w:rPr>
      </w:pPr>
      <w:r>
        <w:rPr>
          <w:rFonts w:eastAsia="Times New Roman"/>
          <w:bCs/>
          <w:szCs w:val="24"/>
        </w:rPr>
        <w:t>Τ</w:t>
      </w:r>
      <w:r>
        <w:rPr>
          <w:rFonts w:eastAsia="Times New Roman"/>
          <w:bCs/>
          <w:szCs w:val="24"/>
        </w:rPr>
        <w:t>ου είπα</w:t>
      </w:r>
      <w:r>
        <w:rPr>
          <w:rFonts w:eastAsia="Times New Roman"/>
          <w:bCs/>
          <w:szCs w:val="24"/>
        </w:rPr>
        <w:t>: Μήπως μπορούμε να βρούμε μια καλύτερη διατύπωση; Σας συμβουλεύω</w:t>
      </w:r>
      <w:r>
        <w:rPr>
          <w:rFonts w:eastAsia="Times New Roman"/>
          <w:bCs/>
          <w:szCs w:val="24"/>
        </w:rPr>
        <w:t>.</w:t>
      </w:r>
      <w:r>
        <w:rPr>
          <w:rFonts w:eastAsia="Times New Roman"/>
          <w:bCs/>
          <w:szCs w:val="24"/>
        </w:rPr>
        <w:t xml:space="preserve"> </w:t>
      </w:r>
      <w:r>
        <w:rPr>
          <w:rFonts w:eastAsia="Times New Roman"/>
          <w:bCs/>
          <w:szCs w:val="24"/>
        </w:rPr>
        <w:t>Α</w:t>
      </w:r>
      <w:r>
        <w:rPr>
          <w:rFonts w:eastAsia="Times New Roman"/>
          <w:bCs/>
          <w:szCs w:val="24"/>
        </w:rPr>
        <w:t>ν θέλετε</w:t>
      </w:r>
      <w:r>
        <w:rPr>
          <w:rFonts w:eastAsia="Times New Roman"/>
          <w:bCs/>
          <w:szCs w:val="24"/>
        </w:rPr>
        <w:t>,</w:t>
      </w:r>
      <w:r>
        <w:rPr>
          <w:rFonts w:eastAsia="Times New Roman"/>
          <w:bCs/>
          <w:szCs w:val="24"/>
        </w:rPr>
        <w:t xml:space="preserve"> το ακούτε. Εάν δεν θέλετε</w:t>
      </w:r>
      <w:r>
        <w:rPr>
          <w:rFonts w:eastAsia="Times New Roman"/>
          <w:bCs/>
          <w:szCs w:val="24"/>
        </w:rPr>
        <w:t>,</w:t>
      </w:r>
      <w:r>
        <w:rPr>
          <w:rFonts w:eastAsia="Times New Roman"/>
          <w:bCs/>
          <w:szCs w:val="24"/>
        </w:rPr>
        <w:t xml:space="preserve"> το πετάτε.</w:t>
      </w:r>
    </w:p>
    <w:p w14:paraId="35846E1A" w14:textId="77777777" w:rsidR="00825165" w:rsidRDefault="00D46FE4">
      <w:pPr>
        <w:spacing w:after="0" w:line="600" w:lineRule="auto"/>
        <w:ind w:firstLine="720"/>
        <w:jc w:val="both"/>
        <w:rPr>
          <w:rFonts w:eastAsia="Times New Roman"/>
          <w:bCs/>
          <w:szCs w:val="24"/>
        </w:rPr>
      </w:pPr>
      <w:r>
        <w:rPr>
          <w:rFonts w:eastAsia="Times New Roman"/>
          <w:bCs/>
          <w:szCs w:val="24"/>
        </w:rPr>
        <w:t>Πάρτε τη πίσω για ένα</w:t>
      </w:r>
      <w:r>
        <w:rPr>
          <w:rFonts w:eastAsia="Times New Roman"/>
          <w:bCs/>
          <w:szCs w:val="24"/>
        </w:rPr>
        <w:t>ν</w:t>
      </w:r>
      <w:r>
        <w:rPr>
          <w:rFonts w:eastAsia="Times New Roman"/>
          <w:bCs/>
          <w:szCs w:val="24"/>
        </w:rPr>
        <w:t xml:space="preserve"> μήνα. Κάνατε μια </w:t>
      </w:r>
      <w:r>
        <w:rPr>
          <w:rFonts w:eastAsia="Times New Roman"/>
          <w:bCs/>
          <w:szCs w:val="24"/>
        </w:rPr>
        <w:t>ε</w:t>
      </w:r>
      <w:r>
        <w:rPr>
          <w:rFonts w:eastAsia="Times New Roman"/>
          <w:bCs/>
          <w:szCs w:val="24"/>
        </w:rPr>
        <w:t>πιτροπή που είναι το Υπουργείο Παιδείας και το Υπουργείο Υγείας. Δώστε της να το μελετήσει, να βρει</w:t>
      </w:r>
      <w:r>
        <w:rPr>
          <w:rFonts w:eastAsia="Times New Roman"/>
          <w:bCs/>
          <w:szCs w:val="24"/>
        </w:rPr>
        <w:t xml:space="preserve"> την καλύτερη δυνατή διατύπωση και εμείς θα το ψηφίσουμε. Εάν το κρατήσετε έτσι, παρ</w:t>
      </w:r>
      <w:r>
        <w:rPr>
          <w:rFonts w:eastAsia="Times New Roman"/>
          <w:bCs/>
          <w:szCs w:val="24"/>
        </w:rPr>
        <w:t xml:space="preserve">’ </w:t>
      </w:r>
      <w:r>
        <w:rPr>
          <w:rFonts w:eastAsia="Times New Roman"/>
          <w:bCs/>
          <w:szCs w:val="24"/>
        </w:rPr>
        <w:t xml:space="preserve">ότι θέλουμε να γίνει αυτή η αλλαγή, δεν θέλουμε να είμαστε και υπεύθυνοι ότι ψηφίσαμε κάτι το οποίο τελικά δεν εφαρμόζεται. </w:t>
      </w:r>
    </w:p>
    <w:p w14:paraId="35846E1B" w14:textId="77777777" w:rsidR="00825165" w:rsidRDefault="00D46FE4">
      <w:pPr>
        <w:spacing w:after="0" w:line="600" w:lineRule="auto"/>
        <w:ind w:firstLine="720"/>
        <w:jc w:val="both"/>
        <w:rPr>
          <w:rFonts w:eastAsia="Times New Roman"/>
          <w:bCs/>
          <w:szCs w:val="24"/>
        </w:rPr>
      </w:pPr>
      <w:r>
        <w:rPr>
          <w:rFonts w:eastAsia="Times New Roman"/>
          <w:bCs/>
          <w:szCs w:val="24"/>
        </w:rPr>
        <w:lastRenderedPageBreak/>
        <w:t>Αυτό είναι μια –να πάρω πίσω τη λέξη συμβουλή</w:t>
      </w:r>
      <w:r>
        <w:rPr>
          <w:rFonts w:eastAsia="Times New Roman"/>
          <w:bCs/>
          <w:szCs w:val="24"/>
        </w:rPr>
        <w:t>, γιατί δεν μου αρέσει- παραίνεση κοινοβουλευτική. Εάν θέλετε, την υπολογίζετε.</w:t>
      </w:r>
    </w:p>
    <w:p w14:paraId="35846E1C" w14:textId="77777777" w:rsidR="00825165" w:rsidRDefault="00D46FE4">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Κατανοητό.</w:t>
      </w:r>
    </w:p>
    <w:p w14:paraId="35846E1D" w14:textId="77777777" w:rsidR="00825165" w:rsidRDefault="00D46FE4">
      <w:pPr>
        <w:spacing w:after="0" w:line="600" w:lineRule="auto"/>
        <w:ind w:firstLine="720"/>
        <w:jc w:val="both"/>
        <w:rPr>
          <w:rFonts w:eastAsia="Times New Roman"/>
          <w:bCs/>
          <w:szCs w:val="24"/>
        </w:rPr>
      </w:pPr>
      <w:r>
        <w:rPr>
          <w:rFonts w:eastAsia="Times New Roman"/>
          <w:bCs/>
          <w:szCs w:val="24"/>
        </w:rPr>
        <w:t>Τον λόγο έχει ο κ. Φωτήλας για ένα λεπτό.</w:t>
      </w:r>
    </w:p>
    <w:p w14:paraId="35846E1E"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Και εγώ, κύριε Πρόεδρε.</w:t>
      </w:r>
    </w:p>
    <w:p w14:paraId="35846E1F" w14:textId="77777777" w:rsidR="00825165" w:rsidRDefault="00D46FE4">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Εσείς, κύριε </w:t>
      </w:r>
      <w:proofErr w:type="spellStart"/>
      <w:r>
        <w:rPr>
          <w:rFonts w:eastAsia="Times New Roman"/>
          <w:bCs/>
          <w:szCs w:val="24"/>
        </w:rPr>
        <w:t>Β</w:t>
      </w:r>
      <w:r>
        <w:rPr>
          <w:rFonts w:eastAsia="Times New Roman"/>
          <w:bCs/>
          <w:szCs w:val="24"/>
        </w:rPr>
        <w:t>αρδάκη</w:t>
      </w:r>
      <w:proofErr w:type="spellEnd"/>
      <w:r>
        <w:rPr>
          <w:rFonts w:eastAsia="Times New Roman"/>
          <w:bCs/>
          <w:szCs w:val="24"/>
        </w:rPr>
        <w:t>, για ποιο πράγμα;</w:t>
      </w:r>
    </w:p>
    <w:p w14:paraId="35846E2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Αναφέρθηκε στο όνομά μου ο κ. Φωτήλας, κύριε Πρόεδρε.</w:t>
      </w:r>
    </w:p>
    <w:p w14:paraId="35846E21" w14:textId="77777777" w:rsidR="00825165" w:rsidRDefault="00D46FE4">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Εντάξει, αλλά τώρα κλείσαμε. Περιμένει το νομοσχέδιο και η ψηφοφορία μίας ώρας.</w:t>
      </w:r>
    </w:p>
    <w:p w14:paraId="35846E22"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Είναι πολύ σοβαρό θέμα.</w:t>
      </w:r>
    </w:p>
    <w:p w14:paraId="35846E23" w14:textId="77777777" w:rsidR="00825165" w:rsidRDefault="00D46FE4">
      <w:pPr>
        <w:spacing w:after="0" w:line="600" w:lineRule="auto"/>
        <w:ind w:firstLine="720"/>
        <w:jc w:val="both"/>
        <w:rPr>
          <w:rFonts w:eastAsia="Times New Roman"/>
          <w:bCs/>
          <w:szCs w:val="24"/>
        </w:rPr>
      </w:pPr>
      <w:r>
        <w:rPr>
          <w:rFonts w:eastAsia="Times New Roman"/>
          <w:b/>
          <w:bCs/>
          <w:szCs w:val="24"/>
        </w:rPr>
        <w:t>ΠΡ</w:t>
      </w:r>
      <w:r>
        <w:rPr>
          <w:rFonts w:eastAsia="Times New Roman"/>
          <w:b/>
          <w:bCs/>
          <w:szCs w:val="24"/>
        </w:rPr>
        <w:t xml:space="preserve">ΟΕΔΡΕΥΩΝ (Νικήτας Κακλαμάνης): </w:t>
      </w:r>
      <w:r>
        <w:rPr>
          <w:rFonts w:eastAsia="Times New Roman"/>
          <w:bCs/>
          <w:szCs w:val="24"/>
        </w:rPr>
        <w:t>Ωραία, θα το κάνετε για χατίρι μου.</w:t>
      </w:r>
    </w:p>
    <w:p w14:paraId="35846E24" w14:textId="77777777" w:rsidR="00825165" w:rsidRDefault="00D46FE4">
      <w:pPr>
        <w:spacing w:after="0" w:line="600" w:lineRule="auto"/>
        <w:ind w:firstLine="720"/>
        <w:jc w:val="both"/>
        <w:rPr>
          <w:rFonts w:eastAsia="Times New Roman"/>
          <w:bCs/>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Δεν αναφέρθηκα…</w:t>
      </w:r>
    </w:p>
    <w:p w14:paraId="35846E25"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Κύριε Πρόεδρε</w:t>
      </w:r>
      <w:r>
        <w:rPr>
          <w:rFonts w:eastAsia="Times New Roman" w:cs="Times New Roman"/>
          <w:szCs w:val="24"/>
        </w:rPr>
        <w:t>,</w:t>
      </w:r>
      <w:r>
        <w:rPr>
          <w:rFonts w:eastAsia="Times New Roman" w:cs="Times New Roman"/>
          <w:szCs w:val="24"/>
        </w:rPr>
        <w:t>…</w:t>
      </w:r>
    </w:p>
    <w:p w14:paraId="35846E26" w14:textId="77777777" w:rsidR="00825165" w:rsidRDefault="00D46FE4">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Ηρεμία, δεν έχετε τον λόγο, κύριε </w:t>
      </w:r>
      <w:proofErr w:type="spellStart"/>
      <w:r>
        <w:rPr>
          <w:rFonts w:eastAsia="Times New Roman"/>
          <w:bCs/>
          <w:szCs w:val="24"/>
        </w:rPr>
        <w:t>Βαρδάκη</w:t>
      </w:r>
      <w:proofErr w:type="spellEnd"/>
      <w:r>
        <w:rPr>
          <w:rFonts w:eastAsia="Times New Roman"/>
          <w:bCs/>
          <w:szCs w:val="24"/>
        </w:rPr>
        <w:t>. Δεν γράφεται τίποτε απολύτως.</w:t>
      </w:r>
    </w:p>
    <w:p w14:paraId="35846E27" w14:textId="77777777" w:rsidR="00825165" w:rsidRDefault="00D46FE4">
      <w:pPr>
        <w:spacing w:after="0" w:line="600" w:lineRule="auto"/>
        <w:ind w:firstLine="720"/>
        <w:jc w:val="both"/>
        <w:rPr>
          <w:rFonts w:eastAsia="Times New Roman"/>
          <w:bCs/>
          <w:szCs w:val="24"/>
        </w:rPr>
      </w:pPr>
      <w:r>
        <w:rPr>
          <w:rFonts w:eastAsia="Times New Roman"/>
          <w:bCs/>
          <w:szCs w:val="24"/>
        </w:rPr>
        <w:lastRenderedPageBreak/>
        <w:t>Τον λόγο έχει ο</w:t>
      </w:r>
      <w:r>
        <w:rPr>
          <w:rFonts w:eastAsia="Times New Roman"/>
          <w:bCs/>
          <w:szCs w:val="24"/>
        </w:rPr>
        <w:t xml:space="preserve"> κ. Φωτήλας για ένα λεπτό αυστηρά</w:t>
      </w:r>
      <w:r>
        <w:rPr>
          <w:rFonts w:eastAsia="Times New Roman"/>
          <w:bCs/>
          <w:szCs w:val="24"/>
        </w:rPr>
        <w:t>,</w:t>
      </w:r>
      <w:r>
        <w:rPr>
          <w:rFonts w:eastAsia="Times New Roman"/>
          <w:bCs/>
          <w:szCs w:val="24"/>
        </w:rPr>
        <w:t xml:space="preserve"> με μεγάλη προσοχή στις διατυπώσεις σας.</w:t>
      </w:r>
    </w:p>
    <w:p w14:paraId="35846E2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Ευχαριστώ, κύριε Πρόεδρε.</w:t>
      </w:r>
    </w:p>
    <w:p w14:paraId="35846E2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Παπαχριστόπουλος</w:t>
      </w:r>
      <w:proofErr w:type="spellEnd"/>
      <w:r>
        <w:rPr>
          <w:rFonts w:eastAsia="Times New Roman" w:cs="Times New Roman"/>
          <w:szCs w:val="24"/>
        </w:rPr>
        <w:t xml:space="preserve"> ανέφερε πριν από λίγο εδώ μέσα στην Αίθουσα ότι εγώ δήθεν είπα να πεθάνει ο μετανάστης. Αυτό είναι τουλάχιστον αισχρ</w:t>
      </w:r>
      <w:r>
        <w:rPr>
          <w:rFonts w:eastAsia="Times New Roman" w:cs="Times New Roman"/>
          <w:szCs w:val="24"/>
        </w:rPr>
        <w:t>ό.</w:t>
      </w:r>
    </w:p>
    <w:p w14:paraId="35846E2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Εγώ, λοιπόν, είπα ότι</w:t>
      </w:r>
      <w:r>
        <w:rPr>
          <w:rFonts w:eastAsia="Times New Roman" w:cs="Times New Roman"/>
          <w:szCs w:val="24"/>
        </w:rPr>
        <w:t>,</w:t>
      </w:r>
      <w:r>
        <w:rPr>
          <w:rFonts w:eastAsia="Times New Roman" w:cs="Times New Roman"/>
          <w:szCs w:val="24"/>
        </w:rPr>
        <w:t xml:space="preserve"> εκτός των παράνομων μεταναστών, όλοι οι υπόλοιποι είχαν καλυφθεί από τον νόμο Γεωργιάδη. Και το απέδειξα. </w:t>
      </w:r>
    </w:p>
    <w:p w14:paraId="35846E2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Όσο για το να πεθάνει ο μετανάστης, δεν τίθεται θέμα. Γιατί τόσο ο συγκεκριμένος μετανάστης όσο και όλοι όσοι είχαν ανάγκη,</w:t>
      </w:r>
      <w:r>
        <w:rPr>
          <w:rFonts w:eastAsia="Times New Roman" w:cs="Times New Roman"/>
          <w:szCs w:val="24"/>
        </w:rPr>
        <w:t xml:space="preserve"> πήραν περίθαλψη. Αυτό άλλωστε έγινε. Αυτό το παραστατικό μ</w:t>
      </w:r>
      <w:r>
        <w:rPr>
          <w:rFonts w:eastAsia="Times New Roman" w:cs="Times New Roman"/>
          <w:szCs w:val="24"/>
        </w:rPr>
        <w:t>ά</w:t>
      </w:r>
      <w:r>
        <w:rPr>
          <w:rFonts w:eastAsia="Times New Roman" w:cs="Times New Roman"/>
          <w:szCs w:val="24"/>
        </w:rPr>
        <w:t>ς φέρατε σήμερα. Άρα δεν υπάρχει θέμα να πεθάνει! Αυτό που απλά έγινε ήταν ότι</w:t>
      </w:r>
      <w:r>
        <w:rPr>
          <w:rFonts w:eastAsia="Times New Roman" w:cs="Times New Roman"/>
          <w:szCs w:val="24"/>
        </w:rPr>
        <w:t>,</w:t>
      </w:r>
      <w:r>
        <w:rPr>
          <w:rFonts w:eastAsia="Times New Roman" w:cs="Times New Roman"/>
          <w:szCs w:val="24"/>
        </w:rPr>
        <w:t xml:space="preserve"> σε δεύτερο χρόνο</w:t>
      </w:r>
      <w:r>
        <w:rPr>
          <w:rFonts w:eastAsia="Times New Roman" w:cs="Times New Roman"/>
          <w:szCs w:val="24"/>
        </w:rPr>
        <w:t>,</w:t>
      </w:r>
      <w:r>
        <w:rPr>
          <w:rFonts w:eastAsia="Times New Roman" w:cs="Times New Roman"/>
          <w:szCs w:val="24"/>
        </w:rPr>
        <w:t xml:space="preserve"> τους καταλογίστηκαν τα έξοδα.</w:t>
      </w:r>
    </w:p>
    <w:p w14:paraId="35846E2C" w14:textId="77777777" w:rsidR="00825165" w:rsidRDefault="00D46FE4">
      <w:pPr>
        <w:spacing w:after="0" w:line="600" w:lineRule="auto"/>
        <w:ind w:firstLine="720"/>
        <w:jc w:val="both"/>
        <w:rPr>
          <w:rFonts w:eastAsia="Times New Roman" w:cs="Times New Roman"/>
          <w:szCs w:val="24"/>
        </w:rPr>
      </w:pPr>
      <w:r>
        <w:rPr>
          <w:rFonts w:eastAsia="Times New Roman"/>
          <w:b/>
          <w:bCs/>
          <w:szCs w:val="24"/>
        </w:rPr>
        <w:t xml:space="preserve">ΠΡΟΕΔΡΕΥΩΝ (Νικήτας Κακλαμάνης): </w:t>
      </w:r>
      <w:r>
        <w:rPr>
          <w:rFonts w:eastAsia="Times New Roman"/>
          <w:bCs/>
          <w:szCs w:val="24"/>
        </w:rPr>
        <w:t>Ακούσαμε...</w:t>
      </w:r>
    </w:p>
    <w:p w14:paraId="35846E2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Σε κάθ</w:t>
      </w:r>
      <w:r>
        <w:rPr>
          <w:rFonts w:eastAsia="Times New Roman" w:cs="Times New Roman"/>
          <w:szCs w:val="24"/>
        </w:rPr>
        <w:t>ε περίπτωση</w:t>
      </w:r>
      <w:r>
        <w:rPr>
          <w:rFonts w:eastAsia="Times New Roman" w:cs="Times New Roman"/>
          <w:szCs w:val="24"/>
        </w:rPr>
        <w:t>,</w:t>
      </w:r>
      <w:r>
        <w:rPr>
          <w:rFonts w:eastAsia="Times New Roman" w:cs="Times New Roman"/>
          <w:szCs w:val="24"/>
        </w:rPr>
        <w:t xml:space="preserve"> τελειώνω, κύριε Πρόεδρε</w:t>
      </w:r>
      <w:r>
        <w:rPr>
          <w:rFonts w:eastAsia="Times New Roman" w:cs="Times New Roman"/>
          <w:szCs w:val="24"/>
        </w:rPr>
        <w:t>,</w:t>
      </w:r>
      <w:r>
        <w:rPr>
          <w:rFonts w:eastAsia="Times New Roman" w:cs="Times New Roman"/>
          <w:szCs w:val="24"/>
        </w:rPr>
        <w:t xml:space="preserve"> να θυμίσω ότι με τη</w:t>
      </w:r>
      <w:r>
        <w:rPr>
          <w:rFonts w:eastAsia="Times New Roman" w:cs="Times New Roman"/>
          <w:szCs w:val="24"/>
        </w:rPr>
        <w:t>ν</w:t>
      </w:r>
      <w:r>
        <w:rPr>
          <w:rFonts w:eastAsia="Times New Roman" w:cs="Times New Roman"/>
          <w:szCs w:val="24"/>
        </w:rPr>
        <w:t xml:space="preserve"> ψήφο των Βουλευτών της Αντιπολίτευσης αλλά και του ίδιου του Προέδρου της Νέας Δημο</w:t>
      </w:r>
      <w:r>
        <w:rPr>
          <w:rFonts w:eastAsia="Times New Roman" w:cs="Times New Roman"/>
          <w:szCs w:val="24"/>
        </w:rPr>
        <w:lastRenderedPageBreak/>
        <w:t xml:space="preserve">κρατίας τα παιδιά των μεταναστών απέκτησαν την ελληνική ιθαγένεια, τότε που η παρέα του κ. </w:t>
      </w:r>
      <w:proofErr w:type="spellStart"/>
      <w:r>
        <w:rPr>
          <w:rFonts w:eastAsia="Times New Roman" w:cs="Times New Roman"/>
          <w:szCs w:val="24"/>
        </w:rPr>
        <w:t>Παπαχριστόπουλου</w:t>
      </w:r>
      <w:proofErr w:type="spellEnd"/>
      <w:r>
        <w:rPr>
          <w:rFonts w:eastAsia="Times New Roman" w:cs="Times New Roman"/>
          <w:szCs w:val="24"/>
        </w:rPr>
        <w:t xml:space="preserve"> είχε π</w:t>
      </w:r>
      <w:r>
        <w:rPr>
          <w:rFonts w:eastAsia="Times New Roman" w:cs="Times New Roman"/>
          <w:szCs w:val="24"/>
        </w:rPr>
        <w:t>άει εκδρομή.</w:t>
      </w:r>
    </w:p>
    <w:p w14:paraId="35846E2E" w14:textId="77777777" w:rsidR="00825165" w:rsidRDefault="00D46FE4">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Κύριε Φωτήλα, τελείωσε το προσωπικό. Μην ανοίγετε άλλα θέματα!</w:t>
      </w:r>
    </w:p>
    <w:p w14:paraId="35846E2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Κύριε </w:t>
      </w:r>
      <w:proofErr w:type="spellStart"/>
      <w:r>
        <w:rPr>
          <w:rFonts w:eastAsia="Times New Roman" w:cs="Times New Roman"/>
          <w:szCs w:val="24"/>
        </w:rPr>
        <w:t>Παπαχριστόπουλε</w:t>
      </w:r>
      <w:proofErr w:type="spellEnd"/>
      <w:r>
        <w:rPr>
          <w:rFonts w:eastAsia="Times New Roman" w:cs="Times New Roman"/>
          <w:szCs w:val="24"/>
        </w:rPr>
        <w:t>, είστε … και…!</w:t>
      </w:r>
    </w:p>
    <w:p w14:paraId="35846E3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Κύριε Πρόεδρε, τον λόγο.</w:t>
      </w:r>
    </w:p>
    <w:p w14:paraId="35846E31" w14:textId="77777777" w:rsidR="00825165" w:rsidRDefault="00D46FE4">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Κύριε </w:t>
      </w:r>
      <w:proofErr w:type="spellStart"/>
      <w:r>
        <w:rPr>
          <w:rFonts w:eastAsia="Times New Roman"/>
          <w:bCs/>
          <w:szCs w:val="24"/>
        </w:rPr>
        <w:t>Παπαχριστόπουλε</w:t>
      </w:r>
      <w:proofErr w:type="spellEnd"/>
      <w:r>
        <w:rPr>
          <w:rFonts w:eastAsia="Times New Roman"/>
          <w:bCs/>
          <w:szCs w:val="24"/>
        </w:rPr>
        <w:t>, καθίστε κάτω.</w:t>
      </w:r>
    </w:p>
    <w:p w14:paraId="35846E32" w14:textId="77777777" w:rsidR="00825165" w:rsidRDefault="00D46FE4">
      <w:pPr>
        <w:spacing w:after="0" w:line="600" w:lineRule="auto"/>
        <w:ind w:firstLine="720"/>
        <w:jc w:val="center"/>
        <w:rPr>
          <w:rFonts w:eastAsia="Times New Roman"/>
          <w:bCs/>
          <w:szCs w:val="24"/>
        </w:rPr>
      </w:pPr>
      <w:r>
        <w:rPr>
          <w:rFonts w:eastAsia="Times New Roman"/>
          <w:bCs/>
          <w:szCs w:val="24"/>
        </w:rPr>
        <w:t>(Θόρυβος στην Αίθουσα)</w:t>
      </w:r>
    </w:p>
    <w:p w14:paraId="35846E33" w14:textId="77777777" w:rsidR="00825165" w:rsidRDefault="00D46FE4">
      <w:pPr>
        <w:spacing w:after="0" w:line="600" w:lineRule="auto"/>
        <w:ind w:firstLine="720"/>
        <w:jc w:val="both"/>
        <w:rPr>
          <w:rFonts w:eastAsia="Times New Roman"/>
          <w:bCs/>
          <w:szCs w:val="24"/>
        </w:rPr>
      </w:pPr>
      <w:r>
        <w:rPr>
          <w:rFonts w:eastAsia="Times New Roman"/>
          <w:bCs/>
          <w:szCs w:val="24"/>
        </w:rPr>
        <w:t xml:space="preserve">Κύριε Φωτήλα, κύριε Μαντά, με </w:t>
      </w:r>
      <w:proofErr w:type="spellStart"/>
      <w:r>
        <w:rPr>
          <w:rFonts w:eastAsia="Times New Roman"/>
          <w:bCs/>
          <w:szCs w:val="24"/>
        </w:rPr>
        <w:t>συγχωρείτε</w:t>
      </w:r>
      <w:proofErr w:type="spellEnd"/>
      <w:r>
        <w:rPr>
          <w:rFonts w:eastAsia="Times New Roman"/>
          <w:bCs/>
          <w:szCs w:val="24"/>
        </w:rPr>
        <w:t>, υπάρχει Προεδρείο! Ηρεμία!</w:t>
      </w:r>
    </w:p>
    <w:p w14:paraId="35846E3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Παραχαράσσετε τα πραγματικά γεγονότα!</w:t>
      </w:r>
    </w:p>
    <w:p w14:paraId="35846E35" w14:textId="77777777" w:rsidR="00825165" w:rsidRDefault="00D46FE4">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Κύριε </w:t>
      </w:r>
      <w:proofErr w:type="spellStart"/>
      <w:r>
        <w:rPr>
          <w:rFonts w:eastAsia="Times New Roman"/>
          <w:bCs/>
          <w:szCs w:val="24"/>
        </w:rPr>
        <w:t>Βαρδάκη</w:t>
      </w:r>
      <w:proofErr w:type="spellEnd"/>
      <w:r>
        <w:rPr>
          <w:rFonts w:eastAsia="Times New Roman"/>
          <w:bCs/>
          <w:szCs w:val="24"/>
        </w:rPr>
        <w:t>, κύριε Φωτήλα, ακούστε και οι</w:t>
      </w:r>
      <w:r>
        <w:rPr>
          <w:rFonts w:eastAsia="Times New Roman"/>
          <w:bCs/>
          <w:szCs w:val="24"/>
        </w:rPr>
        <w:t xml:space="preserve"> δύο</w:t>
      </w:r>
      <w:r>
        <w:rPr>
          <w:rFonts w:eastAsia="Times New Roman"/>
          <w:bCs/>
          <w:szCs w:val="24"/>
        </w:rPr>
        <w:t>.</w:t>
      </w:r>
      <w:r>
        <w:rPr>
          <w:rFonts w:eastAsia="Times New Roman"/>
          <w:bCs/>
          <w:szCs w:val="24"/>
        </w:rPr>
        <w:t xml:space="preserve"> Είναι πάρα πολύ εύκολο να σηκωθώ πάνω και να σας βάλω την πρώτη ποινή. Με εμένα στο Προεδρείο κομμένα αυτά!</w:t>
      </w:r>
    </w:p>
    <w:p w14:paraId="35846E36" w14:textId="77777777" w:rsidR="00825165" w:rsidRDefault="00D46FE4">
      <w:pPr>
        <w:spacing w:after="0" w:line="600" w:lineRule="auto"/>
        <w:ind w:firstLine="720"/>
        <w:jc w:val="both"/>
        <w:rPr>
          <w:rFonts w:eastAsia="Times New Roman"/>
          <w:bCs/>
          <w:szCs w:val="24"/>
        </w:rPr>
      </w:pPr>
      <w:r>
        <w:rPr>
          <w:rFonts w:eastAsia="Times New Roman"/>
          <w:bCs/>
          <w:szCs w:val="24"/>
        </w:rPr>
        <w:lastRenderedPageBreak/>
        <w:t>Κύριε Φωτήλα, με τη συναίνεσή σας -την οποία είμαι σίγουρος ότι την έχω- οι δύο τελευταίες σας λέξεις διαγράφονται από τα Πρακτικά.</w:t>
      </w:r>
    </w:p>
    <w:p w14:paraId="35846E3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w:t>
      </w:r>
      <w:r>
        <w:rPr>
          <w:rFonts w:eastAsia="Times New Roman" w:cs="Times New Roman"/>
          <w:b/>
          <w:szCs w:val="24"/>
        </w:rPr>
        <w:t>ΤΗΛΑΣ:</w:t>
      </w:r>
      <w:r>
        <w:rPr>
          <w:rFonts w:eastAsia="Times New Roman" w:cs="Times New Roman"/>
          <w:szCs w:val="24"/>
        </w:rPr>
        <w:t xml:space="preserve"> Χωρίς να σημαίνει ότι δεν τις πιστεύω.</w:t>
      </w:r>
    </w:p>
    <w:p w14:paraId="35846E38" w14:textId="77777777" w:rsidR="00825165" w:rsidRDefault="00D46FE4">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Διαγράφονται από τα Πρακτικά!</w:t>
      </w:r>
    </w:p>
    <w:p w14:paraId="35846E3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Κύριε Πρόεδρε, τον λόγο.</w:t>
      </w:r>
    </w:p>
    <w:p w14:paraId="35846E3A" w14:textId="77777777" w:rsidR="00825165" w:rsidRDefault="00D46FE4">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Έληξε το θέμα, κύριε </w:t>
      </w:r>
      <w:proofErr w:type="spellStart"/>
      <w:r>
        <w:rPr>
          <w:rFonts w:eastAsia="Times New Roman"/>
          <w:bCs/>
          <w:szCs w:val="24"/>
        </w:rPr>
        <w:t>Παπαχριστόπουλε</w:t>
      </w:r>
      <w:proofErr w:type="spellEnd"/>
      <w:r>
        <w:rPr>
          <w:rFonts w:eastAsia="Times New Roman"/>
          <w:bCs/>
          <w:szCs w:val="24"/>
        </w:rPr>
        <w:t>, σας παρακαλώ</w:t>
      </w:r>
      <w:r>
        <w:rPr>
          <w:rFonts w:eastAsia="Times New Roman"/>
          <w:bCs/>
          <w:szCs w:val="24"/>
        </w:rPr>
        <w:t>,</w:t>
      </w:r>
      <w:r>
        <w:rPr>
          <w:rFonts w:eastAsia="Times New Roman"/>
          <w:bCs/>
          <w:szCs w:val="24"/>
        </w:rPr>
        <w:t xml:space="preserve"> μην καθυσ</w:t>
      </w:r>
      <w:r>
        <w:rPr>
          <w:rFonts w:eastAsia="Times New Roman"/>
          <w:bCs/>
          <w:szCs w:val="24"/>
        </w:rPr>
        <w:t>τερούμε άλλο. Έσβησαν οι λέξεις αυτές.</w:t>
      </w:r>
    </w:p>
    <w:p w14:paraId="35846E3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Απλά το συμπέρασμα «να πεθάνει ο μετανάστης» δεν αναφερόταν σε αυτό που είπε ο κ. Φωτήλας.</w:t>
      </w:r>
    </w:p>
    <w:p w14:paraId="35846E3C" w14:textId="77777777" w:rsidR="00825165" w:rsidRDefault="00D46FE4">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Εγώ το κατάλαβα και θα το συμπλήρωνα. Δεν είπε ότι το είπατε. Ανα</w:t>
      </w:r>
      <w:r>
        <w:rPr>
          <w:rFonts w:eastAsia="Times New Roman"/>
          <w:bCs/>
          <w:szCs w:val="24"/>
        </w:rPr>
        <w:t>ρωτήθηκε: «Ο μετανάστης τι να γίνει; Να πεθάνει;». Αυτό ήταν.</w:t>
      </w:r>
    </w:p>
    <w:p w14:paraId="35846E3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Έτσι.</w:t>
      </w:r>
    </w:p>
    <w:p w14:paraId="35846E3E" w14:textId="77777777" w:rsidR="00825165" w:rsidRDefault="00D46FE4">
      <w:pPr>
        <w:spacing w:after="0"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Εντάξει, καθίστε. Τελειώσαμε.</w:t>
      </w:r>
    </w:p>
    <w:p w14:paraId="35846E3F" w14:textId="77777777" w:rsidR="00825165" w:rsidRDefault="00D46FE4">
      <w:pPr>
        <w:spacing w:after="0" w:line="600" w:lineRule="auto"/>
        <w:ind w:firstLine="720"/>
        <w:jc w:val="both"/>
        <w:rPr>
          <w:rFonts w:eastAsia="Times New Roman"/>
          <w:bCs/>
          <w:szCs w:val="24"/>
        </w:rPr>
      </w:pPr>
      <w:r>
        <w:rPr>
          <w:rFonts w:eastAsia="Times New Roman"/>
          <w:bCs/>
          <w:szCs w:val="24"/>
        </w:rPr>
        <w:t xml:space="preserve">Εσείς, κύριε </w:t>
      </w:r>
      <w:proofErr w:type="spellStart"/>
      <w:r>
        <w:rPr>
          <w:rFonts w:eastAsia="Times New Roman"/>
          <w:bCs/>
          <w:szCs w:val="24"/>
        </w:rPr>
        <w:t>Βαρδάκη</w:t>
      </w:r>
      <w:proofErr w:type="spellEnd"/>
      <w:r>
        <w:rPr>
          <w:rFonts w:eastAsia="Times New Roman"/>
          <w:bCs/>
          <w:szCs w:val="24"/>
        </w:rPr>
        <w:t xml:space="preserve">, γιατί ζητάτε τον λόγο; </w:t>
      </w:r>
    </w:p>
    <w:p w14:paraId="35846E40" w14:textId="77777777" w:rsidR="00825165" w:rsidRDefault="00D46FE4">
      <w:pPr>
        <w:spacing w:after="0" w:line="600" w:lineRule="auto"/>
        <w:ind w:firstLine="720"/>
        <w:jc w:val="both"/>
        <w:rPr>
          <w:rFonts w:eastAsia="Times New Roman"/>
          <w:bCs/>
          <w:szCs w:val="24"/>
        </w:rPr>
      </w:pPr>
      <w:r>
        <w:rPr>
          <w:rFonts w:eastAsia="Times New Roman"/>
          <w:bCs/>
          <w:szCs w:val="24"/>
        </w:rPr>
        <w:t>Έχετε τον λόγο για ένα λεπτό και τελειώσαμε. Έπρεπε</w:t>
      </w:r>
      <w:r>
        <w:rPr>
          <w:rFonts w:eastAsia="Times New Roman"/>
          <w:bCs/>
          <w:szCs w:val="24"/>
        </w:rPr>
        <w:t xml:space="preserve"> να έχουμε ξεκινήσει το άλλο νομοσχέδιο και χάσαμε με τα </w:t>
      </w:r>
      <w:r>
        <w:rPr>
          <w:rFonts w:eastAsia="Times New Roman"/>
          <w:bCs/>
          <w:szCs w:val="24"/>
        </w:rPr>
        <w:t>σόου</w:t>
      </w:r>
      <w:r>
        <w:rPr>
          <w:rFonts w:eastAsia="Times New Roman"/>
          <w:bCs/>
          <w:szCs w:val="24"/>
        </w:rPr>
        <w:t xml:space="preserve"> σήμερα στη Βουλή τον μπούσουλα.</w:t>
      </w:r>
    </w:p>
    <w:p w14:paraId="35846E41"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Κύριε Πρόεδρε, θα απαντήσω, αν του δώσετε τον λόγο!</w:t>
      </w:r>
    </w:p>
    <w:p w14:paraId="35846E42" w14:textId="77777777" w:rsidR="00825165" w:rsidRDefault="00D46FE4">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Κύριε Φωτήλα, έχετε την εντύπωση ότι επειδή ανήκετε στη Νέα </w:t>
      </w:r>
      <w:r>
        <w:rPr>
          <w:rFonts w:eastAsia="Times New Roman"/>
          <w:bCs/>
          <w:szCs w:val="24"/>
        </w:rPr>
        <w:t>Δημοκρατία, δεν μπορώ να σας καλέσω στην τάξη; Λέω, μήπως είχατε αυτή την εντύπωση.</w:t>
      </w:r>
    </w:p>
    <w:p w14:paraId="35846E43" w14:textId="77777777" w:rsidR="00825165" w:rsidRDefault="00D46FE4">
      <w:pPr>
        <w:spacing w:after="0"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35846E44" w14:textId="77777777" w:rsidR="00825165" w:rsidRDefault="00D46FE4">
      <w:pPr>
        <w:spacing w:after="0" w:line="600" w:lineRule="auto"/>
        <w:ind w:firstLine="720"/>
        <w:jc w:val="both"/>
        <w:rPr>
          <w:rFonts w:eastAsia="Times New Roman"/>
          <w:bCs/>
          <w:szCs w:val="24"/>
        </w:rPr>
      </w:pPr>
      <w:r>
        <w:rPr>
          <w:rFonts w:eastAsia="Times New Roman"/>
          <w:bCs/>
          <w:szCs w:val="24"/>
        </w:rPr>
        <w:t>Ηρεμήστε, σας παρακαλώ, όλοι σας!</w:t>
      </w:r>
    </w:p>
    <w:p w14:paraId="35846E45" w14:textId="77777777" w:rsidR="00825165" w:rsidRDefault="00D46FE4">
      <w:pPr>
        <w:spacing w:after="0"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Βαρδάκης</w:t>
      </w:r>
      <w:proofErr w:type="spellEnd"/>
      <w:r>
        <w:rPr>
          <w:rFonts w:eastAsia="Times New Roman"/>
          <w:bCs/>
          <w:szCs w:val="24"/>
        </w:rPr>
        <w:t>.</w:t>
      </w:r>
    </w:p>
    <w:p w14:paraId="35846E4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Ο κύριος συνάδελφος συμπέρανε ότι, επειδή δεν αναγραφόταν στο παραστατικό το όνομα του ασθενή, είναι παράνομος μετανάστης. Αυτό είπε.</w:t>
      </w:r>
    </w:p>
    <w:p w14:paraId="35846E4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Δείτε τα χαρτιά που φέρατε.</w:t>
      </w:r>
    </w:p>
    <w:p w14:paraId="35846E4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Το προσωπικό για σας ποιο ήταν;</w:t>
      </w:r>
    </w:p>
    <w:p w14:paraId="35846E4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ΣΩΚΡΑΤΗΣ ΒΑ</w:t>
      </w:r>
      <w:r>
        <w:rPr>
          <w:rFonts w:eastAsia="Times New Roman" w:cs="Times New Roman"/>
          <w:b/>
          <w:szCs w:val="24"/>
        </w:rPr>
        <w:t>ΡΔΑΚΗΣ:</w:t>
      </w:r>
      <w:r>
        <w:rPr>
          <w:rFonts w:eastAsia="Times New Roman" w:cs="Times New Roman"/>
          <w:szCs w:val="24"/>
        </w:rPr>
        <w:t xml:space="preserve"> Ανέφερε το όνομά μου και μάλιστα είπε ότι «αγαπάει ο Θεός τον ψεύτη, αλλά αγαπάει και τον νοικοκύρη». Για ποιο θέμα; Για κάποια παραστατικά στοιχεία που κατέθεσα πριν έρθει στη Βουλή.</w:t>
      </w:r>
    </w:p>
    <w:p w14:paraId="35846E4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Είναι πολύ σοβαρό, κύριε Πρόεδρε.</w:t>
      </w:r>
    </w:p>
    <w:p w14:paraId="35846E4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Ο κ. Φωτήλας σκόπιμα απέκρυψε </w:t>
      </w:r>
      <w:r>
        <w:rPr>
          <w:rFonts w:eastAsia="Times New Roman" w:cs="Times New Roman"/>
          <w:szCs w:val="24"/>
        </w:rPr>
        <w:t>την υπεύθυνη δήλωση.</w:t>
      </w:r>
    </w:p>
    <w:p w14:paraId="35846E4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προσωπικό ποιο είναι;</w:t>
      </w:r>
    </w:p>
    <w:p w14:paraId="35846E4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Αυτό σας λέω.</w:t>
      </w:r>
    </w:p>
    <w:p w14:paraId="35846E4E"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Βαρδάκη</w:t>
      </w:r>
      <w:proofErr w:type="spellEnd"/>
      <w:r>
        <w:rPr>
          <w:rFonts w:eastAsia="Times New Roman" w:cs="Times New Roman"/>
          <w:szCs w:val="24"/>
        </w:rPr>
        <w:t>, σας άφησα, το είπατε, τελειώσατε.</w:t>
      </w:r>
    </w:p>
    <w:p w14:paraId="35846E4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Τελειώνω, κύριε Πρόεδρε.</w:t>
      </w:r>
    </w:p>
    <w:p w14:paraId="35846E50"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Ενημερώνω, λοιπόν,</w:t>
      </w:r>
      <w:r>
        <w:rPr>
          <w:rFonts w:eastAsia="Times New Roman" w:cs="Times New Roman"/>
          <w:szCs w:val="24"/>
        </w:rPr>
        <w:t xml:space="preserve"> το Προεδρείο και τους συναδέλφους ότι η υπεύθυνη δήλωση που κατέθεσα ανήκει σε άλλο πρόσωπο. Ο μετανάστης που υπαινίχθηκε ο κ. Φωτήλας είναι νομίμως διαμένων στη χώρα μας και τρίτον απέκρυψε μία περίπτωση το 2015 και μία τον Αύγουστο του 2014 που αναγράφε</w:t>
      </w:r>
      <w:r>
        <w:rPr>
          <w:rFonts w:eastAsia="Times New Roman" w:cs="Times New Roman"/>
          <w:szCs w:val="24"/>
        </w:rPr>
        <w:t>ται εισιτήριο και εξιτήριο συγκεκριμένη ημερομηνία μετά τον νόμο.</w:t>
      </w:r>
    </w:p>
    <w:p w14:paraId="35846E51"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Εντάξει, τελειώσατε.</w:t>
      </w:r>
    </w:p>
    <w:p w14:paraId="35846E5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δέκα λεπτά και κλείνετε. Εσείς είστε ήπιος. Απαντήστε όπου πρέπει, γιατί χρειαζόμαστε, σας ενημερώνω, </w:t>
      </w:r>
      <w:r>
        <w:rPr>
          <w:rFonts w:eastAsia="Times New Roman" w:cs="Times New Roman"/>
          <w:szCs w:val="24"/>
        </w:rPr>
        <w:t>μία ώρα για την ψηφοφορία. Αντιλαμβάνεστε, λοιπόν, τι σημαίνει αυτό για το επόμενο νομοσχέδιο.</w:t>
      </w:r>
    </w:p>
    <w:p w14:paraId="35846E5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Μην τον πιέζετε, κύριε Πρόεδρε.</w:t>
      </w:r>
    </w:p>
    <w:p w14:paraId="35846E5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Όχι, πιέζω, γιατί</w:t>
      </w:r>
      <w:r>
        <w:rPr>
          <w:rFonts w:eastAsia="Times New Roman" w:cs="Times New Roman"/>
          <w:szCs w:val="24"/>
        </w:rPr>
        <w:t>,</w:t>
      </w:r>
      <w:r>
        <w:rPr>
          <w:rFonts w:eastAsia="Times New Roman" w:cs="Times New Roman"/>
          <w:szCs w:val="24"/>
        </w:rPr>
        <w:t xml:space="preserve"> αν πιέζανε όλοι, θα είχαμε τελειώσει τώρα.</w:t>
      </w:r>
    </w:p>
    <w:p w14:paraId="35846E5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Τον λόγο έχει ο κύ</w:t>
      </w:r>
      <w:r>
        <w:rPr>
          <w:rFonts w:eastAsia="Times New Roman" w:cs="Times New Roman"/>
          <w:szCs w:val="24"/>
        </w:rPr>
        <w:t>ριος Υπουργός.</w:t>
      </w:r>
    </w:p>
    <w:p w14:paraId="35846E5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Το είπαμε και στη συζήτηση, η οποία ήταν αρκετά θορυβώδης, ότι αυτή η παρέμβαση αφορά ένα πολύ μεγάλο έλλειμμα του δημόσιου συστήματος υγείας, την ανάπτυξη ενός οργανωμένου δικτύου δημοσίων υπηρεσιών πρωτοβά</w:t>
      </w:r>
      <w:r>
        <w:rPr>
          <w:rFonts w:eastAsia="Times New Roman" w:cs="Times New Roman"/>
          <w:szCs w:val="24"/>
        </w:rPr>
        <w:t>θμιας φροντίδας υγείας, εκεί που πραγματικά υπήρχε το μεγάλο κενό</w:t>
      </w:r>
      <w:r>
        <w:rPr>
          <w:rFonts w:eastAsia="Times New Roman" w:cs="Times New Roman"/>
          <w:szCs w:val="24"/>
        </w:rPr>
        <w:t>,</w:t>
      </w:r>
      <w:r>
        <w:rPr>
          <w:rFonts w:eastAsia="Times New Roman" w:cs="Times New Roman"/>
          <w:szCs w:val="24"/>
        </w:rPr>
        <w:t xml:space="preserve"> που είναι τα αστικά κέντρα. </w:t>
      </w:r>
    </w:p>
    <w:p w14:paraId="35846E5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Αυτή η παρέμβαση, λοιπόν, έχει μια ποιοτική διαφορά σε σχέση με αντίστοιχες προσπάθειες και εγχειρήματα του παρελθόντος. Είναι ότι συνοδεύεται με ένα υλοποιήσιμ</w:t>
      </w:r>
      <w:r>
        <w:rPr>
          <w:rFonts w:eastAsia="Times New Roman" w:cs="Times New Roman"/>
          <w:szCs w:val="24"/>
        </w:rPr>
        <w:t>ο σχέδιο εφαρ</w:t>
      </w:r>
      <w:r>
        <w:rPr>
          <w:rFonts w:eastAsia="Times New Roman" w:cs="Times New Roman"/>
          <w:szCs w:val="24"/>
        </w:rPr>
        <w:lastRenderedPageBreak/>
        <w:t xml:space="preserve">μογής. </w:t>
      </w:r>
      <w:r>
        <w:rPr>
          <w:rFonts w:eastAsia="Times New Roman" w:cs="Times New Roman"/>
          <w:szCs w:val="24"/>
        </w:rPr>
        <w:t>Έ</w:t>
      </w:r>
      <w:r>
        <w:rPr>
          <w:rFonts w:eastAsia="Times New Roman" w:cs="Times New Roman"/>
          <w:szCs w:val="24"/>
        </w:rPr>
        <w:t xml:space="preserve">χουμε τη χαρά σήμερα να ανακοινώσουμε με την ψήφιση του νομοσχεδίου ότι αναρτήθηκε στη </w:t>
      </w:r>
      <w:r>
        <w:rPr>
          <w:rFonts w:eastAsia="Times New Roman" w:cs="Times New Roman"/>
          <w:szCs w:val="24"/>
        </w:rPr>
        <w:t>«ΔΙΑΥΓΕΙΑ»</w:t>
      </w:r>
      <w:r>
        <w:rPr>
          <w:rFonts w:eastAsia="Times New Roman" w:cs="Times New Roman"/>
          <w:szCs w:val="24"/>
        </w:rPr>
        <w:t xml:space="preserve"> η προκήρυξη των περίπου τριών χιλιάδων ιατρών και υπόλοιπων υγειονομικών με την έγκριση του ΑΣΕΠ. Το καταθέτουμε στα Πρακτικά.</w:t>
      </w:r>
    </w:p>
    <w:p w14:paraId="35846E58"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w:t>
      </w:r>
      <w:r>
        <w:rPr>
          <w:rFonts w:eastAsia="Times New Roman" w:cs="Times New Roman"/>
          <w:szCs w:val="24"/>
        </w:rPr>
        <w:t>ήματα από τις πτέρυγες του ΣΥΡΙΖΑ και των ΑΝΕΛ)</w:t>
      </w:r>
    </w:p>
    <w:p w14:paraId="35846E5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Υγείας κ. Ανδρέας Ξανθός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w:t>
      </w:r>
    </w:p>
    <w:p w14:paraId="35846E5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προθεσμία είναι από την επόμενη Τρίτη μέχρι τις 25 του μηνός για τους ενδιαφερόμενους ιατρούς και επαγγελματίες υγείας όλης της χώρας να στελεχώσουν νέες δομές</w:t>
      </w:r>
      <w:r>
        <w:rPr>
          <w:rFonts w:eastAsia="Times New Roman" w:cs="Times New Roman"/>
          <w:szCs w:val="24"/>
        </w:rPr>
        <w:t>,</w:t>
      </w:r>
      <w:r>
        <w:rPr>
          <w:rFonts w:eastAsia="Times New Roman" w:cs="Times New Roman"/>
          <w:szCs w:val="24"/>
        </w:rPr>
        <w:t xml:space="preserve"> που θα στηρίξουν και θα αναβαθμίσουν τη δημόσια περίθαλψη και που δεν θα είναι προφανώς κομματι</w:t>
      </w:r>
      <w:r>
        <w:rPr>
          <w:rFonts w:eastAsia="Times New Roman" w:cs="Times New Roman"/>
          <w:szCs w:val="24"/>
        </w:rPr>
        <w:t>κός στρατός και άνθρωποι που θα υπηρετήσουν κάποια εκλογικά κέντρα του ΣΥΡΙΖΑ ανά την επικράτεια.</w:t>
      </w:r>
    </w:p>
    <w:p w14:paraId="35846E5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Εμείς, αγαπητοί συνάδελφοι, αυτά τα δύο</w:t>
      </w:r>
      <w:r>
        <w:rPr>
          <w:rFonts w:eastAsia="Times New Roman" w:cs="Times New Roman"/>
          <w:szCs w:val="24"/>
        </w:rPr>
        <w:t xml:space="preserve">, </w:t>
      </w:r>
      <w:r>
        <w:rPr>
          <w:rFonts w:eastAsia="Times New Roman" w:cs="Times New Roman"/>
          <w:szCs w:val="24"/>
        </w:rPr>
        <w:t>δυόμισι χρόνια στα οποία έχουμε προσπαθήσει και έχουμε την ευθύνη της διεύθυνσης του συστήματος υγείας έχουμε κάνει τ</w:t>
      </w:r>
      <w:r>
        <w:rPr>
          <w:rFonts w:eastAsia="Times New Roman" w:cs="Times New Roman"/>
          <w:szCs w:val="24"/>
        </w:rPr>
        <w:t>ρία σημαντικά πράγματα</w:t>
      </w:r>
      <w:r>
        <w:rPr>
          <w:rFonts w:eastAsia="Times New Roman" w:cs="Times New Roman"/>
          <w:szCs w:val="24"/>
        </w:rPr>
        <w:t>,</w:t>
      </w:r>
      <w:r>
        <w:rPr>
          <w:rFonts w:eastAsia="Times New Roman" w:cs="Times New Roman"/>
          <w:szCs w:val="24"/>
        </w:rPr>
        <w:t xml:space="preserve"> τα οποία δεν τα έχετε διανοηθεί. Δεν τα είχατε διανοηθεί όλη την προηγούμενη περίοδο της </w:t>
      </w:r>
      <w:proofErr w:type="spellStart"/>
      <w:r>
        <w:rPr>
          <w:rFonts w:eastAsia="Times New Roman" w:cs="Times New Roman"/>
          <w:szCs w:val="24"/>
        </w:rPr>
        <w:t>μνημονιακής</w:t>
      </w:r>
      <w:proofErr w:type="spellEnd"/>
      <w:r>
        <w:rPr>
          <w:rFonts w:eastAsia="Times New Roman" w:cs="Times New Roman"/>
          <w:szCs w:val="24"/>
        </w:rPr>
        <w:t xml:space="preserve"> διακυβέρνησης. </w:t>
      </w:r>
    </w:p>
    <w:p w14:paraId="35846E5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Πρώτον, κρίσιμο και καθοριστικό, εξασφαλίσαμε την καθολική κάλυψη των πολιτών αυτής της χώρας. </w:t>
      </w:r>
      <w:r>
        <w:rPr>
          <w:rFonts w:eastAsia="Times New Roman" w:cs="Times New Roman"/>
          <w:szCs w:val="24"/>
        </w:rPr>
        <w:t>Έ</w:t>
      </w:r>
      <w:r>
        <w:rPr>
          <w:rFonts w:eastAsia="Times New Roman" w:cs="Times New Roman"/>
          <w:szCs w:val="24"/>
        </w:rPr>
        <w:t>χετε το θράσος να λ</w:t>
      </w:r>
      <w:r>
        <w:rPr>
          <w:rFonts w:eastAsia="Times New Roman" w:cs="Times New Roman"/>
          <w:szCs w:val="24"/>
        </w:rPr>
        <w:t>έτε ακόμα και σήμερα</w:t>
      </w:r>
      <w:r>
        <w:rPr>
          <w:rFonts w:eastAsia="Times New Roman" w:cs="Times New Roman"/>
          <w:szCs w:val="24"/>
        </w:rPr>
        <w:t>,</w:t>
      </w:r>
      <w:r>
        <w:rPr>
          <w:rFonts w:eastAsia="Times New Roman" w:cs="Times New Roman"/>
          <w:szCs w:val="24"/>
        </w:rPr>
        <w:t xml:space="preserve"> που κλείνουμε οριστικά αυτή την εκκρεμότητα, ακόμα και σήμερα, που αποδεικνύεται με στοιχεία ότι οι άνθρωποι που αναγκαστικά, γιατί δεν υπήρχε άλλη επιλογή, έτυχαν της φροντίδας του δημοσίου συστήματος υγείας, είχαν αποδεχθεί την οικο</w:t>
      </w:r>
      <w:r>
        <w:rPr>
          <w:rFonts w:eastAsia="Times New Roman" w:cs="Times New Roman"/>
          <w:szCs w:val="24"/>
        </w:rPr>
        <w:t>νομική επιβάρυνση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χετε το θράσος να λέτε ότι αυτό το πρόβλημα το είχε αντιμετωπίσει από το 2014 μια κοινή υπουργική απόφαση του Άδων</w:t>
      </w:r>
      <w:r>
        <w:rPr>
          <w:rFonts w:eastAsia="Times New Roman" w:cs="Times New Roman"/>
          <w:szCs w:val="24"/>
        </w:rPr>
        <w:t>η</w:t>
      </w:r>
      <w:r>
        <w:rPr>
          <w:rFonts w:eastAsia="Times New Roman" w:cs="Times New Roman"/>
          <w:szCs w:val="24"/>
        </w:rPr>
        <w:t xml:space="preserve"> Γεωργιάδη.</w:t>
      </w:r>
    </w:p>
    <w:p w14:paraId="35846E5D"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Προσβάλετε τη νοημοσύνη εκατοντάδων χιλιάδων πολιτών που άρχισαν να το μαθαίνουν μέχρι και πριν από έναν χρόν</w:t>
      </w:r>
      <w:r>
        <w:rPr>
          <w:rFonts w:eastAsia="Times New Roman" w:cs="Times New Roman"/>
          <w:szCs w:val="24"/>
        </w:rPr>
        <w:t xml:space="preserve">ο περίπου. </w:t>
      </w:r>
      <w:r>
        <w:rPr>
          <w:rFonts w:eastAsia="Times New Roman" w:cs="Times New Roman"/>
          <w:szCs w:val="24"/>
        </w:rPr>
        <w:t>Ά</w:t>
      </w:r>
      <w:r>
        <w:rPr>
          <w:rFonts w:eastAsia="Times New Roman" w:cs="Times New Roman"/>
          <w:szCs w:val="24"/>
        </w:rPr>
        <w:t xml:space="preserve">ρχισαν να το μαθαίνουν όταν μπήκαν διοικήσεις στα δημόσια νοσοκομεία. Μέχρι και τον Ιούνη του 2016 υπήρχαν υπάλληλοι στα νοσοκομεία, ιατροί και υπηρεσιακοί παράγοντες </w:t>
      </w:r>
      <w:r>
        <w:rPr>
          <w:rFonts w:eastAsia="Times New Roman" w:cs="Times New Roman"/>
          <w:szCs w:val="24"/>
        </w:rPr>
        <w:lastRenderedPageBreak/>
        <w:t>που έλεγαν</w:t>
      </w:r>
      <w:r>
        <w:rPr>
          <w:rFonts w:eastAsia="Times New Roman" w:cs="Times New Roman"/>
          <w:szCs w:val="24"/>
        </w:rPr>
        <w:t>:</w:t>
      </w:r>
      <w:r>
        <w:rPr>
          <w:rFonts w:eastAsia="Times New Roman" w:cs="Times New Roman"/>
          <w:szCs w:val="24"/>
        </w:rPr>
        <w:t xml:space="preserve"> «Ποιοι ανασφάλιστοι; Σας κοροϊδεύει ο Τσίπρας. Δεν υπάρχει νόμος,</w:t>
      </w:r>
      <w:r>
        <w:rPr>
          <w:rFonts w:eastAsia="Times New Roman" w:cs="Times New Roman"/>
          <w:szCs w:val="24"/>
        </w:rPr>
        <w:t xml:space="preserve"> δεν ξέρουμε τίποτα</w:t>
      </w:r>
      <w:r>
        <w:rPr>
          <w:rFonts w:eastAsia="Times New Roman" w:cs="Times New Roman"/>
          <w:szCs w:val="24"/>
        </w:rPr>
        <w:t>.</w:t>
      </w:r>
      <w:r>
        <w:rPr>
          <w:rFonts w:eastAsia="Times New Roman" w:cs="Times New Roman"/>
          <w:szCs w:val="24"/>
        </w:rPr>
        <w:t xml:space="preserve">». </w:t>
      </w:r>
    </w:p>
    <w:p w14:paraId="35846E5E" w14:textId="77777777" w:rsidR="00825165" w:rsidRDefault="00D46FE4">
      <w:pPr>
        <w:spacing w:after="0" w:line="600" w:lineRule="auto"/>
        <w:ind w:firstLine="709"/>
        <w:jc w:val="both"/>
        <w:rPr>
          <w:rFonts w:eastAsia="Times New Roman" w:cs="Times New Roman"/>
          <w:szCs w:val="24"/>
        </w:rPr>
      </w:pPr>
      <w:r>
        <w:rPr>
          <w:rFonts w:eastAsia="Times New Roman" w:cs="Times New Roman"/>
          <w:szCs w:val="24"/>
        </w:rPr>
        <w:t>Έχετε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το θράσος να λέτε ότι όλος αυτός ο κόσμος, που είχε αγωνία την ώρα της αρρώστιας, που φοβόταν ότι αν πάει στο δημόσιο νοσοκομείο για να κάνει χημειοθεραπεία ή για να κάνει μια σοβαρή επέμβαση, θα έπρεπε να επιβαρυνθεί</w:t>
      </w:r>
      <w:r>
        <w:rPr>
          <w:rFonts w:eastAsia="Times New Roman" w:cs="Times New Roman"/>
          <w:szCs w:val="24"/>
        </w:rPr>
        <w:t xml:space="preserve"> δυσβάσταχτα, αυτός ο κόσμος λέτε ότι εξυπηρετούταν. </w:t>
      </w:r>
    </w:p>
    <w:p w14:paraId="35846E5F"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Σας διαβάζω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αυτή την περιβόητη ΚΥΑ, η οποία έλεγε ότι για τη νοσηλεία των ανασφάλιστων πολιτών και για να μην πληρώσουν έπρεπε να προηγηθεί εξέταση του ασθενή από ειδική τριμελή επιτροπή, ένας </w:t>
      </w:r>
      <w:r>
        <w:rPr>
          <w:rFonts w:eastAsia="Times New Roman" w:cs="Times New Roman"/>
          <w:szCs w:val="24"/>
        </w:rPr>
        <w:t>εκ των οποίων ήταν ο διοικητικός και οικονομικός διευθυντής του νοσοκομείου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ε απολύτως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επιστημονικά κριτήρια θα έκριναν αυτοί οι άνθρωποι ποιος χρειάζεται νοσηλεία</w:t>
      </w:r>
      <w:r>
        <w:rPr>
          <w:rFonts w:eastAsia="Times New Roman" w:cs="Times New Roman"/>
          <w:szCs w:val="24"/>
        </w:rPr>
        <w:t>!</w:t>
      </w:r>
      <w:r>
        <w:rPr>
          <w:rFonts w:eastAsia="Times New Roman" w:cs="Times New Roman"/>
          <w:szCs w:val="24"/>
        </w:rPr>
        <w:t xml:space="preserve"> Δεύτερον, υπήρχε μια πολύ κρίσιμη παρέμβαση στο τέλος, την οποία την αποκρύψατε,</w:t>
      </w:r>
      <w:r>
        <w:rPr>
          <w:rFonts w:eastAsia="Times New Roman" w:cs="Times New Roman"/>
          <w:szCs w:val="24"/>
        </w:rPr>
        <w:t xml:space="preserve"> που έλεγε ότι τα μέλη αυτής της επιτροπής θα υπόκεινται στον έλεγχο του ΣΕΥΠ. Δηλαδή ποιο ήταν το σήμα; «Προσέξτε ποιους θα εγκρίνετε. Θα ελεγχθείτε εάν το κάνετε διάπλατο το σύστημα και βάλετε κόσμο να νοσηλευτεί χωρίς να τον υποχρεώσετε να υπογράψει δήλ</w:t>
      </w:r>
      <w:r>
        <w:rPr>
          <w:rFonts w:eastAsia="Times New Roman" w:cs="Times New Roman"/>
          <w:szCs w:val="24"/>
        </w:rPr>
        <w:t>ωση αποδοχής χρέους και να πάνε μετά τα νοσήλια στην εφορία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Αυτός ήταν ένας ηθμός απίστευτος, αυτό ήταν το </w:t>
      </w:r>
      <w:r>
        <w:rPr>
          <w:rFonts w:eastAsia="Times New Roman" w:cs="Times New Roman"/>
          <w:szCs w:val="24"/>
          <w:lang w:val="en-US"/>
        </w:rPr>
        <w:t>gate</w:t>
      </w:r>
      <w:r>
        <w:rPr>
          <w:rFonts w:eastAsia="Times New Roman" w:cs="Times New Roman"/>
          <w:szCs w:val="24"/>
        </w:rPr>
        <w:t xml:space="preserve"> </w:t>
      </w:r>
      <w:r>
        <w:rPr>
          <w:rFonts w:eastAsia="Times New Roman" w:cs="Times New Roman"/>
          <w:szCs w:val="24"/>
          <w:lang w:val="en-US"/>
        </w:rPr>
        <w:t>keeping</w:t>
      </w:r>
      <w:r>
        <w:rPr>
          <w:rFonts w:eastAsia="Times New Roman" w:cs="Times New Roman"/>
          <w:szCs w:val="24"/>
        </w:rPr>
        <w:t xml:space="preserve"> το πραγματικό στη δημόσια περίθαλψη. Πραγματικά, εκείνη την περίοδο, η μόνη ελεύθερη επιλογή, για την οποία κόπτεσθε, που είχαν οι αν</w:t>
      </w:r>
      <w:r>
        <w:rPr>
          <w:rFonts w:eastAsia="Times New Roman" w:cs="Times New Roman"/>
          <w:szCs w:val="24"/>
        </w:rPr>
        <w:t xml:space="preserve">ασφάλιστοι πολίτες ήταν είτε να απευθύνονται στα κοινωνικά ιατρεία είτε να απευθύνονται στην ευαισθησία του προσωπικού των δημόσιων νοσοκομείων της χώρας. </w:t>
      </w:r>
    </w:p>
    <w:p w14:paraId="35846E60"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w:t>
      </w:r>
      <w:r>
        <w:rPr>
          <w:rFonts w:eastAsia="Times New Roman" w:cs="Times New Roman"/>
          <w:szCs w:val="24"/>
        </w:rPr>
        <w:t>Ε</w:t>
      </w:r>
      <w:r>
        <w:rPr>
          <w:rFonts w:eastAsia="Times New Roman" w:cs="Times New Roman"/>
          <w:szCs w:val="24"/>
        </w:rPr>
        <w:t>Λ</w:t>
      </w:r>
      <w:r>
        <w:rPr>
          <w:rFonts w:eastAsia="Times New Roman" w:cs="Times New Roman"/>
          <w:szCs w:val="24"/>
        </w:rPr>
        <w:t>)</w:t>
      </w:r>
    </w:p>
    <w:p w14:paraId="35846E6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Να τελειώνουμε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με την κοροϊδία. Κλείσαμε ένα τεράστιο κενό, αντιμετωπίσαμε ένα τεράστιο κοινωνικό πρόβλημα, το πρόβλημα της «υγειονομικής φτώχ</w:t>
      </w:r>
      <w:r>
        <w:rPr>
          <w:rFonts w:eastAsia="Times New Roman" w:cs="Times New Roman"/>
          <w:szCs w:val="24"/>
        </w:rPr>
        <w:t>ε</w:t>
      </w:r>
      <w:r>
        <w:rPr>
          <w:rFonts w:eastAsia="Times New Roman" w:cs="Times New Roman"/>
          <w:szCs w:val="24"/>
        </w:rPr>
        <w:t>ιας» στη χώρα. Αυτόν τον όρο εμείς τον φέραμε, αγαπητοί συνάδελφοι, στη δημόσια συζήτηση και τον φέραμε, όταν άρχισε να γίνεται</w:t>
      </w:r>
      <w:r>
        <w:rPr>
          <w:rFonts w:eastAsia="Times New Roman" w:cs="Times New Roman"/>
          <w:szCs w:val="24"/>
        </w:rPr>
        <w:t xml:space="preserve"> παγκοίνως γνωστό, όταν υπήρχε επιστημονική βιβλιογραφία στην Ευρώπη, όταν άρχισαν και μας κράζανε στα διεθνή επιστημονικά συνέδρια, όταν έβγαιναν οι ανθρωπιστικές οργανώσεις και έλεγαν ότι στην Ελλάδα υπάρχει υγειονομική τραγωδία, όταν ο Παγκόσμιος Οργανι</w:t>
      </w:r>
      <w:r>
        <w:rPr>
          <w:rFonts w:eastAsia="Times New Roman" w:cs="Times New Roman"/>
          <w:szCs w:val="24"/>
        </w:rPr>
        <w:t>σμός Υγείας έβαλε χέρι στην κυβέρνηση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και τους είπε ότι δεν μπορώ να συνεργαστώ μαζί σας, αν δεν α</w:t>
      </w:r>
      <w:r>
        <w:rPr>
          <w:rFonts w:eastAsia="Times New Roman" w:cs="Times New Roman"/>
          <w:szCs w:val="24"/>
        </w:rPr>
        <w:lastRenderedPageBreak/>
        <w:t xml:space="preserve">ντιμετωπίσετε το πρόβλημα των ανασφάλιστων. Έκαναν μια ρύθμιση, δεν την έμαθε κανένας, δεν την προπαγάνδιζαν πουθενά, την άφησαν στη ζούλα </w:t>
      </w:r>
      <w:r>
        <w:rPr>
          <w:rFonts w:eastAsia="Times New Roman" w:cs="Times New Roman"/>
          <w:szCs w:val="24"/>
        </w:rPr>
        <w:t xml:space="preserve">να περάσει, κανείς ανασφάλιστος δεν ήξερε ότι ήταν καλυμμένος. </w:t>
      </w:r>
    </w:p>
    <w:p w14:paraId="35846E6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Σήμερα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έρχονται τα αριθμητικά στοιχεία. Δεν μπαίνω σε αυτές τις ανοησίες, πραγματικά ανοησίες. Υπήρχε χρέος στα νοσοκομεία και το ξέρει όλος ο κόσμος και είχαν πάει στην εφορία 28 εκατομμύρια ευρώ και υπάρχουν δεκάδες άλλα εκατομμύρια, τα οποία εμείς μπλοκάραμε </w:t>
      </w:r>
      <w:r>
        <w:rPr>
          <w:rFonts w:eastAsia="Times New Roman" w:cs="Times New Roman"/>
          <w:szCs w:val="24"/>
        </w:rPr>
        <w:t>από τις αρχές του 2015</w:t>
      </w:r>
      <w:r>
        <w:rPr>
          <w:rFonts w:eastAsia="Times New Roman" w:cs="Times New Roman"/>
          <w:szCs w:val="24"/>
        </w:rPr>
        <w:t>,</w:t>
      </w:r>
      <w:r>
        <w:rPr>
          <w:rFonts w:eastAsia="Times New Roman" w:cs="Times New Roman"/>
          <w:szCs w:val="24"/>
        </w:rPr>
        <w:t xml:space="preserve"> για να μη στέλνονται κι αυτά στις εφορίες. Σήμερα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η ρύθμιση του ν.4368, που λειτουργεί εδώ και ενάμιση χρόνο, έχει παρ</w:t>
      </w:r>
      <w:r>
        <w:rPr>
          <w:rFonts w:eastAsia="Times New Roman" w:cs="Times New Roman"/>
          <w:szCs w:val="24"/>
        </w:rPr>
        <w:t>αγ</w:t>
      </w:r>
      <w:r>
        <w:rPr>
          <w:rFonts w:eastAsia="Times New Roman" w:cs="Times New Roman"/>
          <w:szCs w:val="24"/>
        </w:rPr>
        <w:t>ά</w:t>
      </w:r>
      <w:r>
        <w:rPr>
          <w:rFonts w:eastAsia="Times New Roman" w:cs="Times New Roman"/>
          <w:szCs w:val="24"/>
        </w:rPr>
        <w:t>γ</w:t>
      </w:r>
      <w:r>
        <w:rPr>
          <w:rFonts w:eastAsia="Times New Roman" w:cs="Times New Roman"/>
          <w:szCs w:val="24"/>
        </w:rPr>
        <w:t xml:space="preserve">ει το εξής αποτέλεσμα. Εκατό χιλιάδες ανασφάλιστοι πολίτες με τη χρήση του ΑΜΚΑ τους κάθε μήνα </w:t>
      </w:r>
      <w:proofErr w:type="spellStart"/>
      <w:r>
        <w:rPr>
          <w:rFonts w:eastAsia="Times New Roman" w:cs="Times New Roman"/>
          <w:szCs w:val="24"/>
        </w:rPr>
        <w:t>συνταγ</w:t>
      </w:r>
      <w:r>
        <w:rPr>
          <w:rFonts w:eastAsia="Times New Roman" w:cs="Times New Roman"/>
          <w:szCs w:val="24"/>
        </w:rPr>
        <w:t>ογραφούνται</w:t>
      </w:r>
      <w:proofErr w:type="spellEnd"/>
      <w:r>
        <w:rPr>
          <w:rFonts w:eastAsia="Times New Roman" w:cs="Times New Roman"/>
          <w:szCs w:val="24"/>
        </w:rPr>
        <w:t xml:space="preserve"> για φάρμακα αξίας 10 με 12 εκατομμύρια ευρώ και εργαστηριακές εξετάσεις αξίας 5 εκατομμυρίων ευρώ. Η ΚΥΑ που υπέγραψε ο Υπουργός Βορίδης, που αφορούσε το φάρμακο, είχε αξιοποιηθεί, με την ειδική ηλεκτρονική πλατφόρμα τότε της ηλεκτρονικής </w:t>
      </w:r>
      <w:proofErr w:type="spellStart"/>
      <w:r>
        <w:rPr>
          <w:rFonts w:eastAsia="Times New Roman" w:cs="Times New Roman"/>
          <w:szCs w:val="24"/>
        </w:rPr>
        <w:t>συντα</w:t>
      </w:r>
      <w:r>
        <w:rPr>
          <w:rFonts w:eastAsia="Times New Roman" w:cs="Times New Roman"/>
          <w:szCs w:val="24"/>
        </w:rPr>
        <w:t>γογράφησης</w:t>
      </w:r>
      <w:proofErr w:type="spellEnd"/>
      <w:r>
        <w:rPr>
          <w:rFonts w:eastAsia="Times New Roman" w:cs="Times New Roman"/>
          <w:szCs w:val="24"/>
        </w:rPr>
        <w:t>, είχε αξιοποιηθεί, γιατί δεν το ήξερε ο κόσμος, από ένα πενιχρό ποσοστό, που δεν υπερέβαινε τις 800 χιλιάδες το</w:t>
      </w:r>
      <w:r>
        <w:rPr>
          <w:rFonts w:eastAsia="Times New Roman" w:cs="Times New Roman"/>
          <w:szCs w:val="24"/>
        </w:rPr>
        <w:t>ν</w:t>
      </w:r>
      <w:r>
        <w:rPr>
          <w:rFonts w:eastAsia="Times New Roman" w:cs="Times New Roman"/>
          <w:szCs w:val="24"/>
        </w:rPr>
        <w:t xml:space="preserve"> μήνα. Και τώρα είναι 10 με 12 εκατομμύρια ευρώ το</w:t>
      </w:r>
      <w:r>
        <w:rPr>
          <w:rFonts w:eastAsia="Times New Roman" w:cs="Times New Roman"/>
          <w:szCs w:val="24"/>
        </w:rPr>
        <w:t>ν</w:t>
      </w:r>
      <w:r>
        <w:rPr>
          <w:rFonts w:eastAsia="Times New Roman" w:cs="Times New Roman"/>
          <w:szCs w:val="24"/>
        </w:rPr>
        <w:t xml:space="preserve"> μήνα. </w:t>
      </w:r>
    </w:p>
    <w:p w14:paraId="35846E6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Αυτή είναι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η τεράστια, η καταλυτική παρέμβαση που έκανε στον χώρο</w:t>
      </w:r>
      <w:r>
        <w:rPr>
          <w:rFonts w:eastAsia="Times New Roman" w:cs="Times New Roman"/>
          <w:szCs w:val="24"/>
        </w:rPr>
        <w:t xml:space="preserve"> της δημόσιας περίθαλψης αυτή η Κυβέρνηση. </w:t>
      </w:r>
      <w:r>
        <w:rPr>
          <w:rFonts w:eastAsia="Times New Roman" w:cs="Times New Roman"/>
          <w:szCs w:val="24"/>
        </w:rPr>
        <w:t>Ε</w:t>
      </w:r>
      <w:r>
        <w:rPr>
          <w:rFonts w:eastAsia="Times New Roman" w:cs="Times New Roman"/>
          <w:szCs w:val="24"/>
        </w:rPr>
        <w:t xml:space="preserve">ίμαστε περήφανοι γι’ αυτό και είναι ευγνώμονες οι άνθρωποι που έχουν δεχτεί αυτές τις υπηρεσίες. </w:t>
      </w:r>
    </w:p>
    <w:p w14:paraId="35846E64"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w:t>
      </w:r>
      <w:r>
        <w:rPr>
          <w:rFonts w:eastAsia="Times New Roman" w:cs="Times New Roman"/>
          <w:szCs w:val="24"/>
        </w:rPr>
        <w:t>Ε</w:t>
      </w:r>
      <w:r>
        <w:rPr>
          <w:rFonts w:eastAsia="Times New Roman" w:cs="Times New Roman"/>
          <w:szCs w:val="24"/>
        </w:rPr>
        <w:t>Λ</w:t>
      </w:r>
      <w:r>
        <w:rPr>
          <w:rFonts w:eastAsia="Times New Roman" w:cs="Times New Roman"/>
          <w:szCs w:val="24"/>
        </w:rPr>
        <w:t>)</w:t>
      </w:r>
    </w:p>
    <w:p w14:paraId="35846E65"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Κύριε Πρόεδρε, ζητώ τον λό</w:t>
      </w:r>
      <w:r>
        <w:rPr>
          <w:rFonts w:eastAsia="Times New Roman" w:cs="Times New Roman"/>
          <w:szCs w:val="24"/>
        </w:rPr>
        <w:t xml:space="preserve">γο επί προσωπικού. </w:t>
      </w:r>
    </w:p>
    <w:p w14:paraId="35846E6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Η δεύτερη κρίσιμη παρέμβαση που κάναμε, και που φυσικά δεν την είχατε διανοηθεί, ήταν ότι ενισχύσαμε με έναν πολύ συγκροτημένο τρόπο και σε μαζικό επίπεδο για πρώτη φορά το δημόσιο σύστημα υγείας. </w:t>
      </w:r>
    </w:p>
    <w:p w14:paraId="35846E6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Έτσι</w:t>
      </w:r>
      <w:r>
        <w:rPr>
          <w:rFonts w:eastAsia="Times New Roman" w:cs="Times New Roman"/>
          <w:szCs w:val="24"/>
        </w:rPr>
        <w:t xml:space="preserve"> καταφέραμε να το κρατήσουμε όρθιο, παρά τα συσσωρευμένα προβλήματα, παρά το ότι πραγματικά το 2015 ήταν σε τροχιά κατάρρευσης. </w:t>
      </w:r>
      <w:r>
        <w:rPr>
          <w:rFonts w:eastAsia="Times New Roman" w:cs="Times New Roman"/>
          <w:szCs w:val="24"/>
        </w:rPr>
        <w:t>Έ</w:t>
      </w:r>
      <w:r>
        <w:rPr>
          <w:rFonts w:eastAsia="Times New Roman" w:cs="Times New Roman"/>
          <w:szCs w:val="24"/>
        </w:rPr>
        <w:t xml:space="preserve">τσι μπορούν και υπάρχουν ακόμη και εξαιρετικά νοσοκομεία φυσικά, τα οποία λειτουργούν και προσφέρουν καλές υπηρεσίες. </w:t>
      </w:r>
    </w:p>
    <w:p w14:paraId="35846E6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Ανακάλυψ</w:t>
      </w:r>
      <w:r>
        <w:rPr>
          <w:rFonts w:eastAsia="Times New Roman" w:cs="Times New Roman"/>
          <w:szCs w:val="24"/>
        </w:rPr>
        <w:t xml:space="preserve">ε και ο Πρόεδρος της Νέας Δημοκρατίας ότι υπάρχουν και καλά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όπως στην Αρεόπολη. Φυσικά, </w:t>
      </w:r>
      <w:r>
        <w:rPr>
          <w:rFonts w:eastAsia="Times New Roman" w:cs="Times New Roman"/>
          <w:szCs w:val="24"/>
        </w:rPr>
        <w:lastRenderedPageBreak/>
        <w:t>δεν είναι μόνο το Κέντρο Υγείας της Αρεόπολης, που πραγματικά κάνει εξαιρετική δουλειά και γνωρίζουμε και τους ανθρώπους. Υπάρχουν δεκάδες σε όλη τη χώρα</w:t>
      </w:r>
      <w:r>
        <w:rPr>
          <w:rFonts w:eastAsia="Times New Roman" w:cs="Times New Roman"/>
          <w:szCs w:val="24"/>
        </w:rPr>
        <w:t>, που</w:t>
      </w:r>
      <w:r>
        <w:rPr>
          <w:rFonts w:eastAsia="Times New Roman" w:cs="Times New Roman"/>
          <w:szCs w:val="24"/>
        </w:rPr>
        <w:t>,</w:t>
      </w:r>
      <w:r>
        <w:rPr>
          <w:rFonts w:eastAsia="Times New Roman" w:cs="Times New Roman"/>
          <w:szCs w:val="24"/>
        </w:rPr>
        <w:t xml:space="preserve"> παρά τα προβλήματα και τις δυσκολίες, προσφέρουν εξαιρετική φροντίδα αυτή την περίοδο. </w:t>
      </w:r>
    </w:p>
    <w:p w14:paraId="35846E69"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Το τρίτο που κάναμε φυσικά ήταν αυτό που λέμε «ηθικοποίηση» του συστήματος υγείας. Ούτε αυτόν τον όρο τον είχατε ξανακούσει. </w:t>
      </w:r>
      <w:r>
        <w:rPr>
          <w:rFonts w:eastAsia="Times New Roman" w:cs="Times New Roman"/>
          <w:szCs w:val="24"/>
        </w:rPr>
        <w:t>Α</w:t>
      </w:r>
      <w:r>
        <w:rPr>
          <w:rFonts w:eastAsia="Times New Roman" w:cs="Times New Roman"/>
          <w:szCs w:val="24"/>
        </w:rPr>
        <w:t>υτόν τον όρο μία πολιτική δύναμη</w:t>
      </w:r>
      <w:r>
        <w:rPr>
          <w:rFonts w:eastAsia="Times New Roman" w:cs="Times New Roman"/>
          <w:szCs w:val="24"/>
        </w:rPr>
        <w:t xml:space="preserve"> που δεν είχε σχέσεις εξάρτησης και διαπλοκής με τη φαυλότητα του παρελθόντος είπε ότι βεβαίως θα εξυγιάνουμε αυτό το σύστημα και βεβαίως θα προκαλέσουμε παρεμβάσεις που θα σταματήσουν την </w:t>
      </w:r>
      <w:proofErr w:type="spellStart"/>
      <w:r>
        <w:rPr>
          <w:rFonts w:eastAsia="Times New Roman" w:cs="Times New Roman"/>
          <w:szCs w:val="24"/>
        </w:rPr>
        <w:t>προκλητή</w:t>
      </w:r>
      <w:proofErr w:type="spellEnd"/>
      <w:r>
        <w:rPr>
          <w:rFonts w:eastAsia="Times New Roman" w:cs="Times New Roman"/>
          <w:szCs w:val="24"/>
        </w:rPr>
        <w:t xml:space="preserve"> ζήτηση, τη σπατάλη, τη διαφθορά και την εκμετάλλευση του α</w:t>
      </w:r>
      <w:r>
        <w:rPr>
          <w:rFonts w:eastAsia="Times New Roman" w:cs="Times New Roman"/>
          <w:szCs w:val="24"/>
        </w:rPr>
        <w:t xml:space="preserve">ρρώστου. </w:t>
      </w:r>
    </w:p>
    <w:p w14:paraId="35846E6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ΚΕΕΛΠΝΟ είναι μία ιστορία πολύ διακριτή σε αυτή την υπόθεση. Είναι η επιτομή της διαπλοκής, των πελατειακών σχέσεων, της συναλλαγής με συμφέροντα και της διαφθοράς. Αλλά, ταυτόχρονα, είναι και ένας κρίσιμος δημόσιος φορέας προστασίας της δημόσ</w:t>
      </w:r>
      <w:r>
        <w:rPr>
          <w:rFonts w:eastAsia="Times New Roman" w:cs="Times New Roman"/>
          <w:szCs w:val="24"/>
        </w:rPr>
        <w:t>ιας υγείας και έχει εξαιρετικό επιστημονικό δυναμικό και εξαιρετικούς επαγγελματίες υγείας, που πραγματικά εί</w:t>
      </w:r>
      <w:r>
        <w:rPr>
          <w:rFonts w:eastAsia="Times New Roman" w:cs="Times New Roman"/>
          <w:szCs w:val="24"/>
        </w:rPr>
        <w:lastRenderedPageBreak/>
        <w:t>ναι σε εγρήγορση</w:t>
      </w:r>
      <w:r>
        <w:rPr>
          <w:rFonts w:eastAsia="Times New Roman" w:cs="Times New Roman"/>
          <w:szCs w:val="24"/>
        </w:rPr>
        <w:t>,</w:t>
      </w:r>
      <w:r>
        <w:rPr>
          <w:rFonts w:eastAsia="Times New Roman" w:cs="Times New Roman"/>
          <w:szCs w:val="24"/>
        </w:rPr>
        <w:t xml:space="preserve"> για να αποτρέψουν απειλές για τη δημόσια υγεία, για να παρέμβουν όταν εμφανίζονται κρούσματα λοιμωδών νόσων. </w:t>
      </w:r>
    </w:p>
    <w:p w14:paraId="35846E6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Αυτά έχουμε καταφέρ</w:t>
      </w:r>
      <w:r>
        <w:rPr>
          <w:rFonts w:eastAsia="Times New Roman" w:cs="Times New Roman"/>
          <w:szCs w:val="24"/>
        </w:rPr>
        <w:t xml:space="preserve">ει, με αυτό το ανθρώπινο δυναμικό, για το οποίο αναγνωρίζουμε ότι υπάρχει και μία εκκρεμότητα, που δεν μπορέσαμε να τη ρυθμίσουμε σε αυτό το νομοσχέδιο, για μία διαγραφή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καταβληθέντων ποσών, που δεν ήταν δική τους ευθύνη, αλλά ευθύνη των προηγο</w:t>
      </w:r>
      <w:r>
        <w:rPr>
          <w:rFonts w:eastAsia="Times New Roman" w:cs="Times New Roman"/>
          <w:szCs w:val="24"/>
        </w:rPr>
        <w:t xml:space="preserve">ύμενων διοικήσεων το πώς χορηγούνταν ορισμένα επιδόματα. </w:t>
      </w:r>
    </w:p>
    <w:p w14:paraId="35846E6C"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Αναγνωρίζουμε, λοιπόν, αυτή την οφειλή και δηλώνουμε προς πάσα κατεύθυνση ότι η εξυγίανση σε αυτόν τον τομέα έχει ξεκινήσει. Απολύσαμε το κεντρικό πρόσωπο, το πρόσωπο-κλειδί, αυτόν που ήταν το πυρην</w:t>
      </w:r>
      <w:r>
        <w:rPr>
          <w:rFonts w:eastAsia="Times New Roman" w:cs="Times New Roman"/>
          <w:szCs w:val="24"/>
        </w:rPr>
        <w:t>ικό στοιχείο γύρω από το οποίο είχε δομηθεί όλο αυτό το σύστημα της διαφθοράς και της διαπλοκής και δηλώνουμε προς πάσα κατεύθυνση ότι η εξυγίανση θα προχωρήσει σε πείσμα των πολιτικών προστατών αυτής της κλίκας!</w:t>
      </w:r>
    </w:p>
    <w:p w14:paraId="35846E6D"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846E6E"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Ταυτόχρονα, ολοκληρώστε, κύριε Υπουργέ. </w:t>
      </w:r>
    </w:p>
    <w:p w14:paraId="35846E6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 xml:space="preserve">Επιτρέψτε μου, κύριε Πρόεδρε. </w:t>
      </w:r>
    </w:p>
    <w:p w14:paraId="35846E7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έχω επιτρέψει ήδη να μιλήσετε τρία λεπτά επιπλέον. Δεν πρόκειται να επιδείξω πε</w:t>
      </w:r>
      <w:r>
        <w:rPr>
          <w:rFonts w:eastAsia="Times New Roman" w:cs="Times New Roman"/>
          <w:szCs w:val="24"/>
        </w:rPr>
        <w:t xml:space="preserve">ραιτέρω ανοχή. </w:t>
      </w:r>
    </w:p>
    <w:p w14:paraId="35846E71"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Ακούστε με, σας παρακαλώ πολύ. Ακούω προσεκτικά επί οκτώ ώρες σήμερα. </w:t>
      </w:r>
    </w:p>
    <w:p w14:paraId="35846E72"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με ενδιαφέρει αυτό. Εμένα με ενδιαφέρει ο Κανονισμός, τον οποίο έχετε παραβεί και τώρα και στην </w:t>
      </w:r>
      <w:proofErr w:type="spellStart"/>
      <w:r>
        <w:rPr>
          <w:rFonts w:eastAsia="Times New Roman" w:cs="Times New Roman"/>
          <w:szCs w:val="24"/>
        </w:rPr>
        <w:t>πρ</w:t>
      </w:r>
      <w:r>
        <w:rPr>
          <w:rFonts w:eastAsia="Times New Roman" w:cs="Times New Roman"/>
          <w:szCs w:val="24"/>
        </w:rPr>
        <w:t>ωτολογία</w:t>
      </w:r>
      <w:proofErr w:type="spellEnd"/>
      <w:r>
        <w:rPr>
          <w:rFonts w:eastAsia="Times New Roman" w:cs="Times New Roman"/>
          <w:szCs w:val="24"/>
        </w:rPr>
        <w:t xml:space="preserve"> σας. </w:t>
      </w:r>
    </w:p>
    <w:p w14:paraId="35846E7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Έχετε δύο λεπτά για να ολοκληρώσετε. </w:t>
      </w:r>
    </w:p>
    <w:p w14:paraId="35846E7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Ο κ. </w:t>
      </w:r>
      <w:proofErr w:type="spellStart"/>
      <w:r>
        <w:rPr>
          <w:rFonts w:eastAsia="Times New Roman" w:cs="Times New Roman"/>
          <w:szCs w:val="24"/>
        </w:rPr>
        <w:t>Μπαργιώτας</w:t>
      </w:r>
      <w:proofErr w:type="spellEnd"/>
      <w:r>
        <w:rPr>
          <w:rFonts w:eastAsia="Times New Roman" w:cs="Times New Roman"/>
          <w:szCs w:val="24"/>
        </w:rPr>
        <w:t xml:space="preserve"> είπε: «Ωραία, τι θα το κάνετε το ΚΕΕΛΠΝΟ; Απλώς θα παροχετεύσετε το απόστημα;». Η απάντηση είναι ότι βεβαίως σε συνεννόηση με τη διοίκησή του ήδη έχουμε </w:t>
      </w:r>
      <w:r>
        <w:rPr>
          <w:rFonts w:eastAsia="Times New Roman" w:cs="Times New Roman"/>
          <w:szCs w:val="24"/>
        </w:rPr>
        <w:t xml:space="preserve">ένα προσχέδιο αλλαγής οργανογράμματος, ακόμα και αλλαγής ονόματος, ακριβώς για να υποδηλώσουμε την αποκοπή από το φαύλο παρελθόν και την καταξίωση την επιστημονική και τη διοικητική, που χρειάζεται να επέλθει σε αυτόν τον φορέα. </w:t>
      </w:r>
      <w:r>
        <w:rPr>
          <w:rFonts w:eastAsia="Times New Roman" w:cs="Times New Roman"/>
          <w:szCs w:val="24"/>
        </w:rPr>
        <w:t>Π</w:t>
      </w:r>
      <w:r>
        <w:rPr>
          <w:rFonts w:eastAsia="Times New Roman" w:cs="Times New Roman"/>
          <w:szCs w:val="24"/>
        </w:rPr>
        <w:t>ιστεύω ότι θα είμαστε σε θ</w:t>
      </w:r>
      <w:r>
        <w:rPr>
          <w:rFonts w:eastAsia="Times New Roman" w:cs="Times New Roman"/>
          <w:szCs w:val="24"/>
        </w:rPr>
        <w:t xml:space="preserve">έση </w:t>
      </w:r>
      <w:r>
        <w:rPr>
          <w:rFonts w:eastAsia="Times New Roman" w:cs="Times New Roman"/>
          <w:szCs w:val="24"/>
        </w:rPr>
        <w:lastRenderedPageBreak/>
        <w:t xml:space="preserve">μέσα στο φθινόπωρο να το νομοθετήσουμε αυτό, για να κλείσει οριστικά αυτή η περίοδος. </w:t>
      </w:r>
    </w:p>
    <w:p w14:paraId="35846E75" w14:textId="77777777" w:rsidR="00825165" w:rsidRDefault="00D46FE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Πρόκειται, λοιπόν, αγαπητοί συνάδελφοι, για διαφορετικούς κόσμους. Αυτή είναι η αλήθεια. Εσείς κλείνατε δομές, εμείς ανοίγουμε δομές. Εσείς διώχνατε γιατρούς, εμείς </w:t>
      </w:r>
      <w:r>
        <w:rPr>
          <w:rFonts w:eastAsia="Times New Roman"/>
          <w:color w:val="000000" w:themeColor="text1"/>
          <w:szCs w:val="24"/>
        </w:rPr>
        <w:t>δίνουμε παρατάσεις στις συμβάσεις των υπηρετούντων γιατρών και προσλαμβάνουμε καινούργιους. Εσείς καλύπτατε το «πάρτι», εμείς κάνουμε εξεταστική επιτροπή για να διερευνηθεί το «πάρτι» και να αποδοθούν, αν υπάρχουν φυσικά, ποινικές ευθύνες, γιατί οι πολιτικ</w:t>
      </w:r>
      <w:r>
        <w:rPr>
          <w:rFonts w:eastAsia="Times New Roman"/>
          <w:color w:val="000000" w:themeColor="text1"/>
          <w:szCs w:val="24"/>
        </w:rPr>
        <w:t>ές είναι αυταπόδεικτες, σε πολιτικά πρόσωπα και σε κρατικούς λειτουργούς. Εσείς πιστεύετε στην αγορά και εμείς πιστεύουμε στη δημόσια υγεία.</w:t>
      </w:r>
    </w:p>
    <w:p w14:paraId="35846E76" w14:textId="77777777" w:rsidR="00825165" w:rsidRDefault="00D46FE4">
      <w:pPr>
        <w:spacing w:after="0" w:line="600" w:lineRule="auto"/>
        <w:ind w:firstLine="720"/>
        <w:jc w:val="both"/>
        <w:rPr>
          <w:rFonts w:eastAsia="Times New Roman"/>
          <w:color w:val="000000" w:themeColor="text1"/>
          <w:szCs w:val="24"/>
        </w:rPr>
      </w:pPr>
      <w:r>
        <w:rPr>
          <w:rFonts w:eastAsia="Times New Roman"/>
          <w:color w:val="000000" w:themeColor="text1"/>
          <w:szCs w:val="24"/>
        </w:rPr>
        <w:t>Μ</w:t>
      </w:r>
      <w:r>
        <w:rPr>
          <w:rFonts w:eastAsia="Times New Roman"/>
          <w:color w:val="000000" w:themeColor="text1"/>
          <w:szCs w:val="24"/>
        </w:rPr>
        <w:t xml:space="preserve">ια και συζητάμε για την πρωτοβάθμια φροντίδα, δεν έχετε καταλάβει τίποτα. Αναμασήσατε κάποια στιγμή κάτι για την </w:t>
      </w:r>
      <w:r>
        <w:rPr>
          <w:rFonts w:eastAsia="Times New Roman"/>
          <w:color w:val="000000" w:themeColor="text1"/>
          <w:szCs w:val="24"/>
        </w:rPr>
        <w:t>Ά</w:t>
      </w:r>
      <w:r>
        <w:rPr>
          <w:rFonts w:eastAsia="Times New Roman"/>
          <w:color w:val="000000" w:themeColor="text1"/>
          <w:szCs w:val="24"/>
        </w:rPr>
        <w:t xml:space="preserve">λμα </w:t>
      </w:r>
      <w:proofErr w:type="spellStart"/>
      <w:r>
        <w:rPr>
          <w:rFonts w:eastAsia="Times New Roman"/>
          <w:color w:val="000000" w:themeColor="text1"/>
          <w:szCs w:val="24"/>
        </w:rPr>
        <w:t>Άτα</w:t>
      </w:r>
      <w:proofErr w:type="spellEnd"/>
      <w:r>
        <w:rPr>
          <w:rFonts w:eastAsia="Times New Roman"/>
          <w:color w:val="000000" w:themeColor="text1"/>
          <w:szCs w:val="24"/>
        </w:rPr>
        <w:t xml:space="preserve">, αλλά δεν έχετε ιδέα τι σημαίνει αυτό το πράγμα. Σας λέμε, λοιπόν, ότι η πρωτοβάθμια φροντίδα υγείας είναι ένα </w:t>
      </w:r>
      <w:proofErr w:type="spellStart"/>
      <w:r>
        <w:rPr>
          <w:rFonts w:eastAsia="Times New Roman"/>
          <w:color w:val="000000" w:themeColor="text1"/>
          <w:szCs w:val="24"/>
        </w:rPr>
        <w:t>πρόταγμα</w:t>
      </w:r>
      <w:proofErr w:type="spellEnd"/>
      <w:r>
        <w:rPr>
          <w:rFonts w:eastAsia="Times New Roman"/>
          <w:color w:val="000000" w:themeColor="text1"/>
          <w:szCs w:val="24"/>
        </w:rPr>
        <w:t xml:space="preserve"> ισότητας και αλληλεγγύης και αυτό, αγαπητοί συνάδελφοι, είναι ασύμβατο με την αγορά. Πρωτοβάθμια φροντίδα υγείας δεν σημαίνει απ</w:t>
      </w:r>
      <w:r>
        <w:rPr>
          <w:rFonts w:eastAsia="Times New Roman"/>
          <w:color w:val="000000" w:themeColor="text1"/>
          <w:szCs w:val="24"/>
        </w:rPr>
        <w:t xml:space="preserve">λώς </w:t>
      </w:r>
      <w:proofErr w:type="spellStart"/>
      <w:r>
        <w:rPr>
          <w:rFonts w:eastAsia="Times New Roman"/>
          <w:color w:val="000000" w:themeColor="text1"/>
          <w:szCs w:val="24"/>
        </w:rPr>
        <w:t>εξωνοσοκομειακές</w:t>
      </w:r>
      <w:proofErr w:type="spellEnd"/>
      <w:r>
        <w:rPr>
          <w:rFonts w:eastAsia="Times New Roman"/>
          <w:color w:val="000000" w:themeColor="text1"/>
          <w:szCs w:val="24"/>
        </w:rPr>
        <w:t xml:space="preserve"> υπηρεσίες. Πρωτοβάθμια </w:t>
      </w:r>
      <w:r>
        <w:rPr>
          <w:rFonts w:eastAsia="Times New Roman"/>
          <w:color w:val="000000" w:themeColor="text1"/>
          <w:szCs w:val="24"/>
        </w:rPr>
        <w:lastRenderedPageBreak/>
        <w:t xml:space="preserve">φροντίδα υγείας σημαίνει πρόληψη, σημαίνει αγωγή υγείας, σημαίνει σχολική υγιεινή, σημαίνει υγιεινή της εργασίας, υγιεινή του περιβάλλοντος, σημαίνει παρεμβάσεις στην κοινότητα. </w:t>
      </w:r>
      <w:r>
        <w:rPr>
          <w:rFonts w:eastAsia="Times New Roman"/>
          <w:color w:val="000000" w:themeColor="text1"/>
          <w:szCs w:val="24"/>
        </w:rPr>
        <w:t>Μ</w:t>
      </w:r>
      <w:r>
        <w:rPr>
          <w:rFonts w:eastAsia="Times New Roman"/>
          <w:color w:val="000000" w:themeColor="text1"/>
          <w:szCs w:val="24"/>
        </w:rPr>
        <w:t xml:space="preserve">ας λέτε ότι αυτά θα τα παρέχει ο </w:t>
      </w:r>
      <w:r>
        <w:rPr>
          <w:rFonts w:eastAsia="Times New Roman"/>
          <w:color w:val="000000" w:themeColor="text1"/>
          <w:szCs w:val="24"/>
        </w:rPr>
        <w:t>ιδιωτικός τομέας; Ενδιαφέρεται ο ιδιωτικός τομέας για όλα αυτά; Συνεισφέρουν αυτά στην κερδοφορία του;</w:t>
      </w:r>
    </w:p>
    <w:p w14:paraId="35846E77" w14:textId="77777777" w:rsidR="00825165" w:rsidRDefault="00D46FE4">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(Νικήτας Κακλαμάνης): </w:t>
      </w:r>
      <w:r>
        <w:rPr>
          <w:rFonts w:eastAsia="Times New Roman"/>
          <w:color w:val="000000" w:themeColor="text1"/>
          <w:szCs w:val="24"/>
        </w:rPr>
        <w:t>Ολοκληρώστε, κύριε Υπουργέ.</w:t>
      </w:r>
    </w:p>
    <w:p w14:paraId="35846E78" w14:textId="77777777" w:rsidR="00825165" w:rsidRDefault="00D46FE4">
      <w:pPr>
        <w:spacing w:after="0" w:line="600" w:lineRule="auto"/>
        <w:ind w:firstLine="720"/>
        <w:jc w:val="both"/>
        <w:rPr>
          <w:rFonts w:eastAsia="Times New Roman"/>
          <w:color w:val="000000" w:themeColor="text1"/>
          <w:szCs w:val="24"/>
        </w:rPr>
      </w:pPr>
      <w:r>
        <w:rPr>
          <w:rFonts w:eastAsia="Times New Roman"/>
          <w:b/>
          <w:color w:val="000000" w:themeColor="text1"/>
          <w:szCs w:val="24"/>
        </w:rPr>
        <w:t>ΑΝΔΡΕΑΣ ΞΑΝΘΟΣ (Υπουργός Υγείας):</w:t>
      </w:r>
      <w:r>
        <w:rPr>
          <w:rFonts w:eastAsia="Times New Roman"/>
          <w:color w:val="000000" w:themeColor="text1"/>
          <w:szCs w:val="24"/>
        </w:rPr>
        <w:t xml:space="preserve"> Πιστεύουμε, λοιπόν, ότι αυτές οι υπηρεσίες, αυτό το νέο πρ</w:t>
      </w:r>
      <w:r>
        <w:rPr>
          <w:rFonts w:eastAsia="Times New Roman"/>
          <w:color w:val="000000" w:themeColor="text1"/>
          <w:szCs w:val="24"/>
        </w:rPr>
        <w:t>ότυπο, το νέο όραμα για την πρωτοβάθμια φροντίδα και για το σύστημα υγείας μπορούν να το προσφέρουν μόνο δημόσιες δομές</w:t>
      </w:r>
      <w:r>
        <w:rPr>
          <w:rFonts w:eastAsia="Times New Roman"/>
          <w:color w:val="000000" w:themeColor="text1"/>
          <w:szCs w:val="24"/>
        </w:rPr>
        <w:t>,</w:t>
      </w:r>
      <w:r>
        <w:rPr>
          <w:rFonts w:eastAsia="Times New Roman"/>
          <w:color w:val="000000" w:themeColor="text1"/>
          <w:szCs w:val="24"/>
        </w:rPr>
        <w:t xml:space="preserve"> με ανθρώπους αφοσιωμένους στη δημόσια περίθαλψη και αυτό ακριβώς κάνουμε αυτή την περίοδο. </w:t>
      </w:r>
      <w:r>
        <w:rPr>
          <w:rFonts w:eastAsia="Times New Roman"/>
          <w:color w:val="000000" w:themeColor="text1"/>
          <w:szCs w:val="24"/>
        </w:rPr>
        <w:t>Κ</w:t>
      </w:r>
      <w:r>
        <w:rPr>
          <w:rFonts w:eastAsia="Times New Roman"/>
          <w:color w:val="000000" w:themeColor="text1"/>
          <w:szCs w:val="24"/>
        </w:rPr>
        <w:t>υρίως η πρωτοβάθμια φροντίδα υγείας είναι η</w:t>
      </w:r>
      <w:r>
        <w:rPr>
          <w:rFonts w:eastAsia="Times New Roman"/>
          <w:color w:val="000000" w:themeColor="text1"/>
          <w:szCs w:val="24"/>
        </w:rPr>
        <w:t xml:space="preserve"> κατ’ εξοχήν υπηρεσία που δεν είναι μόνο ιατρική υπόθεση. Για αυτό και είναι λάθος η αντίληψη που λέει</w:t>
      </w:r>
      <w:r>
        <w:rPr>
          <w:rFonts w:eastAsia="Times New Roman"/>
          <w:color w:val="000000" w:themeColor="text1"/>
          <w:szCs w:val="24"/>
        </w:rPr>
        <w:t>:</w:t>
      </w:r>
      <w:r>
        <w:rPr>
          <w:rFonts w:eastAsia="Times New Roman"/>
          <w:color w:val="000000" w:themeColor="text1"/>
          <w:szCs w:val="24"/>
        </w:rPr>
        <w:t xml:space="preserve"> «Γιατί δεν συμβ</w:t>
      </w:r>
      <w:r>
        <w:rPr>
          <w:rFonts w:eastAsia="Times New Roman"/>
          <w:color w:val="000000" w:themeColor="text1"/>
          <w:szCs w:val="24"/>
        </w:rPr>
        <w:t>άλλε</w:t>
      </w:r>
      <w:r>
        <w:rPr>
          <w:rFonts w:eastAsia="Times New Roman"/>
          <w:color w:val="000000" w:themeColor="text1"/>
          <w:szCs w:val="24"/>
        </w:rPr>
        <w:t>στε με τους ελευθεροεπαγγελματίες γιατρούς;». Η πρωτοβάθμια φροντίδα υγείας είναι ομαδική υπόθεση. Θέλει κι άλλους επαγγελματίες υγεί</w:t>
      </w:r>
      <w:r>
        <w:rPr>
          <w:rFonts w:eastAsia="Times New Roman"/>
          <w:color w:val="000000" w:themeColor="text1"/>
          <w:szCs w:val="24"/>
        </w:rPr>
        <w:t xml:space="preserve">ας. Δεν μπορεί μόνος του ο οικογενειακός γιατρός, ακόμα κι αν έχει την κουλτούρα, να κάνει όλες </w:t>
      </w:r>
      <w:r>
        <w:rPr>
          <w:rFonts w:eastAsia="Times New Roman"/>
          <w:color w:val="000000" w:themeColor="text1"/>
          <w:szCs w:val="24"/>
        </w:rPr>
        <w:lastRenderedPageBreak/>
        <w:t>αυτές τις παρεμβάσεις και να διασφαλίσει όλη αυτή την αλλαγή στο παράδειγμα, όπως ήδη έχει επισημανθεί.</w:t>
      </w:r>
    </w:p>
    <w:p w14:paraId="35846E79" w14:textId="77777777" w:rsidR="00825165" w:rsidRDefault="00D46FE4">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(Νικήτας Κακλαμάνης): </w:t>
      </w:r>
      <w:r>
        <w:rPr>
          <w:rFonts w:eastAsia="Times New Roman"/>
          <w:color w:val="000000" w:themeColor="text1"/>
          <w:szCs w:val="24"/>
        </w:rPr>
        <w:t>Κύριε Υπουργέ, τελειώνο</w:t>
      </w:r>
      <w:r>
        <w:rPr>
          <w:rFonts w:eastAsia="Times New Roman"/>
          <w:color w:val="000000" w:themeColor="text1"/>
          <w:szCs w:val="24"/>
        </w:rPr>
        <w:t>υμε.</w:t>
      </w:r>
    </w:p>
    <w:p w14:paraId="35846E7A" w14:textId="77777777" w:rsidR="00825165" w:rsidRDefault="00D46FE4">
      <w:pPr>
        <w:spacing w:after="0" w:line="600" w:lineRule="auto"/>
        <w:ind w:firstLine="720"/>
        <w:jc w:val="both"/>
        <w:rPr>
          <w:rFonts w:eastAsia="Times New Roman"/>
          <w:color w:val="000000" w:themeColor="text1"/>
          <w:szCs w:val="24"/>
        </w:rPr>
      </w:pPr>
      <w:r>
        <w:rPr>
          <w:rFonts w:eastAsia="Times New Roman"/>
          <w:b/>
          <w:color w:val="000000" w:themeColor="text1"/>
          <w:szCs w:val="24"/>
        </w:rPr>
        <w:t>ΑΝΔΡΕΑΣ ΞΑΝΘΟΣ (Υπουργός Υγείας):</w:t>
      </w:r>
      <w:r>
        <w:rPr>
          <w:rFonts w:eastAsia="Times New Roman"/>
          <w:color w:val="000000" w:themeColor="text1"/>
          <w:szCs w:val="24"/>
        </w:rPr>
        <w:t xml:space="preserve"> Τελειώνω.</w:t>
      </w:r>
    </w:p>
    <w:p w14:paraId="35846E7B" w14:textId="77777777" w:rsidR="00825165" w:rsidRDefault="00D46FE4">
      <w:pPr>
        <w:spacing w:after="0" w:line="600" w:lineRule="auto"/>
        <w:ind w:firstLine="720"/>
        <w:jc w:val="both"/>
        <w:rPr>
          <w:rFonts w:eastAsia="Times New Roman"/>
          <w:color w:val="000000" w:themeColor="text1"/>
          <w:szCs w:val="24"/>
        </w:rPr>
      </w:pPr>
      <w:r>
        <w:rPr>
          <w:rFonts w:eastAsia="Times New Roman"/>
          <w:b/>
          <w:color w:val="000000" w:themeColor="text1"/>
          <w:szCs w:val="24"/>
        </w:rPr>
        <w:t xml:space="preserve">ΠΡΟΕΔΡΕΥΩΝ (Νικήτας Κακλαμάνης): </w:t>
      </w:r>
      <w:r>
        <w:rPr>
          <w:rFonts w:eastAsia="Times New Roman"/>
          <w:color w:val="000000" w:themeColor="text1"/>
          <w:szCs w:val="24"/>
        </w:rPr>
        <w:t>Ναι, τελειώστε όμως.</w:t>
      </w:r>
    </w:p>
    <w:p w14:paraId="35846E7C" w14:textId="77777777" w:rsidR="00825165" w:rsidRDefault="00D46FE4">
      <w:pPr>
        <w:spacing w:after="0" w:line="600" w:lineRule="auto"/>
        <w:ind w:firstLine="720"/>
        <w:jc w:val="both"/>
        <w:rPr>
          <w:rFonts w:eastAsia="Times New Roman"/>
          <w:color w:val="000000" w:themeColor="text1"/>
          <w:szCs w:val="24"/>
        </w:rPr>
      </w:pPr>
      <w:r>
        <w:rPr>
          <w:rFonts w:eastAsia="Times New Roman"/>
          <w:b/>
          <w:color w:val="000000" w:themeColor="text1"/>
          <w:szCs w:val="24"/>
        </w:rPr>
        <w:t>ΑΝΔΡΕΑΣ ΞΑΝΘΟΣ (Υπουργός Υγείας):</w:t>
      </w:r>
      <w:r>
        <w:rPr>
          <w:rFonts w:eastAsia="Times New Roman"/>
          <w:color w:val="000000" w:themeColor="text1"/>
          <w:szCs w:val="24"/>
        </w:rPr>
        <w:t xml:space="preserve"> Τελειώνω, κύριε Πρόεδρε.</w:t>
      </w:r>
    </w:p>
    <w:p w14:paraId="35846E7D" w14:textId="77777777" w:rsidR="00825165" w:rsidRDefault="00D46FE4">
      <w:pPr>
        <w:spacing w:after="0" w:line="600" w:lineRule="auto"/>
        <w:ind w:firstLine="720"/>
        <w:jc w:val="both"/>
        <w:rPr>
          <w:rFonts w:eastAsia="Times New Roman"/>
          <w:color w:val="000000" w:themeColor="text1"/>
          <w:szCs w:val="24"/>
        </w:rPr>
      </w:pPr>
      <w:r>
        <w:rPr>
          <w:rFonts w:eastAsia="Times New Roman"/>
          <w:color w:val="000000" w:themeColor="text1"/>
          <w:szCs w:val="24"/>
        </w:rPr>
        <w:t xml:space="preserve">Οι κρίσιμες μεταρρυθμίσεις και οι σοβαρές αλλαγές και μετασχηματισμοί χρειάζονται ορισμένες </w:t>
      </w:r>
      <w:r>
        <w:rPr>
          <w:rFonts w:eastAsia="Times New Roman"/>
          <w:color w:val="000000" w:themeColor="text1"/>
          <w:szCs w:val="24"/>
        </w:rPr>
        <w:t>προϋποθέσεις. Το πρώτο είναι να υπάρχει κοινωνική ανάγκη για αυτές τις αλλαγές, το δεύτερο είναι να υπάρχει ισχυρή πολιτική βούληση, το τρίτο είναι να υπάρχουν κοινωνικές συμμαχίες και το τέταρτο</w:t>
      </w:r>
      <w:r>
        <w:rPr>
          <w:rFonts w:eastAsia="Times New Roman"/>
          <w:color w:val="000000" w:themeColor="text1"/>
          <w:szCs w:val="24"/>
        </w:rPr>
        <w:t>,</w:t>
      </w:r>
      <w:r>
        <w:rPr>
          <w:rFonts w:eastAsia="Times New Roman"/>
          <w:color w:val="000000" w:themeColor="text1"/>
          <w:szCs w:val="24"/>
        </w:rPr>
        <w:t xml:space="preserve"> και καθοριστικό πολλές φορές, είναι να υπάρχουν και οι κατά</w:t>
      </w:r>
      <w:r>
        <w:rPr>
          <w:rFonts w:eastAsia="Times New Roman"/>
          <w:color w:val="000000" w:themeColor="text1"/>
          <w:szCs w:val="24"/>
        </w:rPr>
        <w:t xml:space="preserve">λληλοι άνθρωποι. </w:t>
      </w:r>
      <w:r>
        <w:rPr>
          <w:rFonts w:eastAsia="Times New Roman"/>
          <w:color w:val="000000" w:themeColor="text1"/>
          <w:szCs w:val="24"/>
        </w:rPr>
        <w:t>Ε</w:t>
      </w:r>
      <w:r>
        <w:rPr>
          <w:rFonts w:eastAsia="Times New Roman"/>
          <w:color w:val="000000" w:themeColor="text1"/>
          <w:szCs w:val="24"/>
        </w:rPr>
        <w:t xml:space="preserve">δώ, λοιπόν, αυτό που έχουμε να πούμε είναι ότι και σε αυτούς τους τέσσερις βασικούς όρους αυτή η Κυβέρνηση έχει διασφαλίσει την υλοποίηση και την </w:t>
      </w:r>
      <w:proofErr w:type="spellStart"/>
      <w:r>
        <w:rPr>
          <w:rFonts w:eastAsia="Times New Roman"/>
          <w:color w:val="000000" w:themeColor="text1"/>
          <w:szCs w:val="24"/>
        </w:rPr>
        <w:t>εφαρμοσιμότητα</w:t>
      </w:r>
      <w:proofErr w:type="spellEnd"/>
      <w:r>
        <w:rPr>
          <w:rFonts w:eastAsia="Times New Roman"/>
          <w:color w:val="000000" w:themeColor="text1"/>
          <w:szCs w:val="24"/>
        </w:rPr>
        <w:t xml:space="preserve"> αυτών των αλλαγών.</w:t>
      </w:r>
    </w:p>
    <w:p w14:paraId="35846E7E" w14:textId="77777777" w:rsidR="00825165" w:rsidRDefault="00D46FE4">
      <w:pPr>
        <w:spacing w:after="0" w:line="600" w:lineRule="auto"/>
        <w:ind w:firstLine="720"/>
        <w:jc w:val="both"/>
        <w:rPr>
          <w:rFonts w:eastAsia="Times New Roman"/>
          <w:color w:val="000000" w:themeColor="text1"/>
          <w:szCs w:val="24"/>
        </w:rPr>
      </w:pPr>
      <w:r>
        <w:rPr>
          <w:rFonts w:eastAsia="Times New Roman"/>
          <w:color w:val="000000" w:themeColor="text1"/>
          <w:szCs w:val="24"/>
        </w:rPr>
        <w:t>Η ιστορία με τους πόρους νομίζω ότι τελείωσε μετά την παρέ</w:t>
      </w:r>
      <w:r>
        <w:rPr>
          <w:rFonts w:eastAsia="Times New Roman"/>
          <w:color w:val="000000" w:themeColor="text1"/>
          <w:szCs w:val="24"/>
        </w:rPr>
        <w:t xml:space="preserve">μβαση σήμερα του Αναπληρωτή Υπουργού κ. </w:t>
      </w:r>
      <w:proofErr w:type="spellStart"/>
      <w:r>
        <w:rPr>
          <w:rFonts w:eastAsia="Times New Roman"/>
          <w:color w:val="000000" w:themeColor="text1"/>
          <w:szCs w:val="24"/>
        </w:rPr>
        <w:t>Χαρίτση</w:t>
      </w:r>
      <w:proofErr w:type="spellEnd"/>
      <w:r>
        <w:rPr>
          <w:rFonts w:eastAsia="Times New Roman"/>
          <w:color w:val="000000" w:themeColor="text1"/>
          <w:szCs w:val="24"/>
        </w:rPr>
        <w:t xml:space="preserve">. Οι </w:t>
      </w:r>
      <w:r>
        <w:rPr>
          <w:rFonts w:eastAsia="Times New Roman"/>
          <w:color w:val="000000" w:themeColor="text1"/>
          <w:szCs w:val="24"/>
        </w:rPr>
        <w:lastRenderedPageBreak/>
        <w:t xml:space="preserve">κοινωνικές συμμαχίες, επίσης, είναι σε εξέλιξη και πιστεύουμε ότι και οι σύλλογοι των ασθενών και οι επαγγελματίες υγείας και οι νέοι γιατροί αλλά πιστεύουμε και οι γενικοί γιατροί της χώρας θα στηρίξουν </w:t>
      </w:r>
      <w:r>
        <w:rPr>
          <w:rFonts w:eastAsia="Times New Roman"/>
          <w:color w:val="000000" w:themeColor="text1"/>
          <w:szCs w:val="24"/>
        </w:rPr>
        <w:t>αυτή τη σημαντική παρέμβαση και αλλαγή.</w:t>
      </w:r>
    </w:p>
    <w:p w14:paraId="35846E7F" w14:textId="77777777" w:rsidR="00825165" w:rsidRDefault="00D46FE4">
      <w:pPr>
        <w:spacing w:after="0" w:line="600" w:lineRule="auto"/>
        <w:ind w:firstLine="720"/>
        <w:jc w:val="both"/>
        <w:rPr>
          <w:rFonts w:eastAsia="Times New Roman"/>
          <w:color w:val="000000" w:themeColor="text1"/>
          <w:szCs w:val="24"/>
        </w:rPr>
      </w:pPr>
      <w:r>
        <w:rPr>
          <w:rFonts w:eastAsia="Times New Roman"/>
          <w:color w:val="000000" w:themeColor="text1"/>
          <w:szCs w:val="24"/>
        </w:rPr>
        <w:t>Όμως είναι και το ζήτημα των ανθρώπων και εδώ επιτρέψτε μου να κλείσω με αυτόν τον τρόπο, πραγματικά, γιατί θέλω να πω το εξής. Δεν είναι μόνο οι δύο Υπουργοί, που είναι άνθρωποι που έχουν οργανική σχέση με τη δημόσι</w:t>
      </w:r>
      <w:r>
        <w:rPr>
          <w:rFonts w:eastAsia="Times New Roman"/>
          <w:color w:val="000000" w:themeColor="text1"/>
          <w:szCs w:val="24"/>
        </w:rPr>
        <w:t xml:space="preserve">α περίθαλψη και έχουν μια εγνωσμένη διαδρομή και μια πορεία αφοσίωσης και αγώνων στο δημόσιο σύστημα υγείας. </w:t>
      </w:r>
      <w:r>
        <w:rPr>
          <w:rFonts w:eastAsia="Times New Roman"/>
          <w:color w:val="000000" w:themeColor="text1"/>
          <w:szCs w:val="24"/>
        </w:rPr>
        <w:t>Μ</w:t>
      </w:r>
      <w:r>
        <w:rPr>
          <w:rFonts w:eastAsia="Times New Roman"/>
          <w:color w:val="000000" w:themeColor="text1"/>
          <w:szCs w:val="24"/>
        </w:rPr>
        <w:t>ην το θεωρήσετε αυτό προσπάθεια να ευλογήσουμε τα γένια μας. Όμως, πρέπει να πούμε ότι μέσα σε αυτή την Αίθουσα και σε αυτή την κυβερνητική πλειοψ</w:t>
      </w:r>
      <w:r>
        <w:rPr>
          <w:rFonts w:eastAsia="Times New Roman"/>
          <w:color w:val="000000" w:themeColor="text1"/>
          <w:szCs w:val="24"/>
        </w:rPr>
        <w:t>ηφία υπάρχουν, επίσης, πολλοί άλλοι συνάδελφοί μας, οι οποίοι έχουν ταυτίσει τη ζωή τους και τη διαδρομή τους στο σύστημα υγείας με αυτόν τον αγώνα για τη δημόσια περίθαλψη.</w:t>
      </w:r>
    </w:p>
    <w:p w14:paraId="35846E80" w14:textId="77777777" w:rsidR="00825165" w:rsidRDefault="00D46FE4">
      <w:pPr>
        <w:spacing w:after="0" w:line="600" w:lineRule="auto"/>
        <w:ind w:firstLine="709"/>
        <w:jc w:val="both"/>
        <w:rPr>
          <w:rFonts w:eastAsia="Times New Roman" w:cs="Times New Roman"/>
          <w:szCs w:val="24"/>
        </w:rPr>
      </w:pPr>
      <w:r>
        <w:rPr>
          <w:rFonts w:eastAsia="Times New Roman" w:cs="Times New Roman"/>
          <w:szCs w:val="24"/>
        </w:rPr>
        <w:t xml:space="preserve">Από τον Νίκο </w:t>
      </w:r>
      <w:proofErr w:type="spellStart"/>
      <w:r>
        <w:rPr>
          <w:rFonts w:eastAsia="Times New Roman" w:cs="Times New Roman"/>
          <w:szCs w:val="24"/>
        </w:rPr>
        <w:t>Μανιό</w:t>
      </w:r>
      <w:proofErr w:type="spellEnd"/>
      <w:r>
        <w:rPr>
          <w:rFonts w:eastAsia="Times New Roman" w:cs="Times New Roman"/>
          <w:szCs w:val="24"/>
        </w:rPr>
        <w:t xml:space="preserve">, τον Χρήστο Μαντά, τον Σάκη Παπαδόπουλο, τη Μερόπη </w:t>
      </w:r>
      <w:proofErr w:type="spellStart"/>
      <w:r>
        <w:rPr>
          <w:rFonts w:eastAsia="Times New Roman" w:cs="Times New Roman"/>
          <w:szCs w:val="24"/>
        </w:rPr>
        <w:t>Τζούφη</w:t>
      </w:r>
      <w:proofErr w:type="spellEnd"/>
      <w:r>
        <w:rPr>
          <w:rFonts w:eastAsia="Times New Roman" w:cs="Times New Roman"/>
          <w:szCs w:val="24"/>
        </w:rPr>
        <w:t xml:space="preserve">, τον </w:t>
      </w:r>
      <w:r>
        <w:rPr>
          <w:rFonts w:eastAsia="Times New Roman" w:cs="Times New Roman"/>
          <w:szCs w:val="24"/>
        </w:rPr>
        <w:t xml:space="preserve">Γιώργο </w:t>
      </w:r>
      <w:proofErr w:type="spellStart"/>
      <w:r>
        <w:rPr>
          <w:rFonts w:eastAsia="Times New Roman" w:cs="Times New Roman"/>
          <w:szCs w:val="24"/>
        </w:rPr>
        <w:t>Καΐσα</w:t>
      </w:r>
      <w:proofErr w:type="spellEnd"/>
      <w:r>
        <w:rPr>
          <w:rFonts w:eastAsia="Times New Roman" w:cs="Times New Roman"/>
          <w:szCs w:val="24"/>
        </w:rPr>
        <w:t xml:space="preserve">, τον Ηλία </w:t>
      </w:r>
      <w:proofErr w:type="spellStart"/>
      <w:r>
        <w:rPr>
          <w:rFonts w:eastAsia="Times New Roman" w:cs="Times New Roman"/>
          <w:szCs w:val="24"/>
        </w:rPr>
        <w:t>Κωστοπαναγιώτου</w:t>
      </w:r>
      <w:proofErr w:type="spellEnd"/>
      <w:r>
        <w:rPr>
          <w:rFonts w:eastAsia="Times New Roman" w:cs="Times New Roman"/>
          <w:szCs w:val="24"/>
        </w:rPr>
        <w:t>, τον Τάσο Κουράκη</w:t>
      </w:r>
      <w:r>
        <w:rPr>
          <w:rFonts w:eastAsia="Times New Roman" w:cs="Times New Roman"/>
          <w:szCs w:val="24"/>
        </w:rPr>
        <w:t>,</w:t>
      </w:r>
      <w:r>
        <w:rPr>
          <w:rFonts w:eastAsia="Times New Roman" w:cs="Times New Roman"/>
          <w:szCs w:val="24"/>
        </w:rPr>
        <w:t xml:space="preserve"> μέχρι όλους τους ανθρώπους και συγχωρήστε με αν ξεχνώ κάποιον,…</w:t>
      </w:r>
    </w:p>
    <w:p w14:paraId="35846E81"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35846E8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Βεβαίως, θα πω και για τον </w:t>
      </w:r>
      <w:proofErr w:type="spellStart"/>
      <w:r>
        <w:rPr>
          <w:rFonts w:eastAsia="Times New Roman" w:cs="Times New Roman"/>
          <w:szCs w:val="24"/>
        </w:rPr>
        <w:t>Παπαχριστόπουλο</w:t>
      </w:r>
      <w:proofErr w:type="spellEnd"/>
      <w:r>
        <w:rPr>
          <w:rFonts w:eastAsia="Times New Roman" w:cs="Times New Roman"/>
          <w:szCs w:val="24"/>
        </w:rPr>
        <w:t xml:space="preserve"> στο τέλος. </w:t>
      </w:r>
    </w:p>
    <w:p w14:paraId="35846E8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Συγχωρήστε με για…</w:t>
      </w:r>
    </w:p>
    <w:p w14:paraId="35846E8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(Νική</w:t>
      </w:r>
      <w:r>
        <w:rPr>
          <w:rFonts w:eastAsia="Times New Roman" w:cs="Times New Roman"/>
          <w:b/>
          <w:szCs w:val="24"/>
        </w:rPr>
        <w:t xml:space="preserve">τας Κακλαμάνης): </w:t>
      </w:r>
      <w:r>
        <w:rPr>
          <w:rFonts w:eastAsia="Times New Roman" w:cs="Times New Roman"/>
          <w:szCs w:val="24"/>
        </w:rPr>
        <w:t>Κύριε Υπουργέ, ακούστε τι θα σας πω και εγώ τώρα. Εάν δεν κλείσετε, θα σας κλείσω το μικρόφωνο.</w:t>
      </w:r>
    </w:p>
    <w:p w14:paraId="35846E85"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Τελειώνω. </w:t>
      </w:r>
    </w:p>
    <w:p w14:paraId="35846E8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Όχι, τώρα θα κλείσετε. </w:t>
      </w:r>
    </w:p>
    <w:p w14:paraId="35846E8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Ναι. </w:t>
      </w:r>
    </w:p>
    <w:p w14:paraId="35846E88"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ον Νίκο </w:t>
      </w:r>
      <w:proofErr w:type="spellStart"/>
      <w:r>
        <w:rPr>
          <w:rFonts w:eastAsia="Times New Roman" w:cs="Times New Roman"/>
          <w:szCs w:val="24"/>
        </w:rPr>
        <w:t>Ηγουμενίδη</w:t>
      </w:r>
      <w:proofErr w:type="spellEnd"/>
      <w:r>
        <w:rPr>
          <w:rFonts w:eastAsia="Times New Roman" w:cs="Times New Roman"/>
          <w:szCs w:val="24"/>
        </w:rPr>
        <w:t>, τον Μίμη Ρίζο, για να μην τους ξεχάσω, οι οποίοι…</w:t>
      </w:r>
    </w:p>
    <w:p w14:paraId="35846E8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όλη η Κοινοβουλευτική Ομάδα του ΣΥΡΙΖΑ. </w:t>
      </w:r>
    </w:p>
    <w:p w14:paraId="35846E8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 xml:space="preserve">Κοιτάξτε, αυτά είναι τα δικά μας πρόσωπα αναφοράς για τη δημόσια περίθαλψη. Ποια είναι τα δικά σας; </w:t>
      </w:r>
    </w:p>
    <w:p w14:paraId="35846E8B"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846E8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Μπράβο, έτσι! Πείτε τα!</w:t>
      </w:r>
    </w:p>
    <w:p w14:paraId="35846E8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Α</w:t>
      </w:r>
      <w:r>
        <w:rPr>
          <w:rFonts w:eastAsia="Times New Roman" w:cs="Times New Roman"/>
          <w:szCs w:val="24"/>
        </w:rPr>
        <w:t>υτή είναι η σφραγίδα εντιμότη</w:t>
      </w:r>
      <w:r>
        <w:rPr>
          <w:rFonts w:eastAsia="Times New Roman" w:cs="Times New Roman"/>
          <w:szCs w:val="24"/>
        </w:rPr>
        <w:t>τας, αξιοπρέπειας, ήθους και αγωνιστικότητας των ανθρώπων της Αριστεράς, που θα εγγυηθεί αυτή την πολύ σημαντική μεταρρύθμιση.</w:t>
      </w:r>
    </w:p>
    <w:p w14:paraId="35846E8E"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5846E8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Δοξάστε με! </w:t>
      </w:r>
    </w:p>
    <w:p w14:paraId="35846E9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Κύ</w:t>
      </w:r>
      <w:r>
        <w:rPr>
          <w:rFonts w:eastAsia="Times New Roman" w:cs="Times New Roman"/>
          <w:szCs w:val="24"/>
        </w:rPr>
        <w:t>ριε Πρόεδρε, παρακαλώ τον λόγο επί προσωπικού.</w:t>
      </w:r>
    </w:p>
    <w:p w14:paraId="35846E91"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Γεωργιάδη, ποιο είναι το προσωπικό; Για ένα λεπτό μόνο σ</w:t>
      </w:r>
      <w:r>
        <w:rPr>
          <w:rFonts w:eastAsia="Times New Roman" w:cs="Times New Roman"/>
          <w:szCs w:val="24"/>
        </w:rPr>
        <w:t>ά</w:t>
      </w:r>
      <w:r>
        <w:rPr>
          <w:rFonts w:eastAsia="Times New Roman" w:cs="Times New Roman"/>
          <w:szCs w:val="24"/>
        </w:rPr>
        <w:t>ς δίνω τον λόγο και εγώ θα κρίνω αν υπάρχει προσωπικό.</w:t>
      </w:r>
    </w:p>
    <w:p w14:paraId="35846E92"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14:paraId="35846E9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Δεν σα</w:t>
      </w:r>
      <w:r>
        <w:rPr>
          <w:rFonts w:eastAsia="Times New Roman" w:cs="Times New Roman"/>
          <w:szCs w:val="24"/>
        </w:rPr>
        <w:t>ς άκουσα να διαμαρτύρεστε, όταν</w:t>
      </w:r>
      <w:r>
        <w:rPr>
          <w:rFonts w:eastAsia="Times New Roman" w:cs="Times New Roman"/>
          <w:szCs w:val="24"/>
        </w:rPr>
        <w:t>,</w:t>
      </w:r>
      <w:r>
        <w:rPr>
          <w:rFonts w:eastAsia="Times New Roman" w:cs="Times New Roman"/>
          <w:szCs w:val="24"/>
        </w:rPr>
        <w:t xml:space="preserve"> αντί για δέκα λεπτά</w:t>
      </w:r>
      <w:r>
        <w:rPr>
          <w:rFonts w:eastAsia="Times New Roman" w:cs="Times New Roman"/>
          <w:szCs w:val="24"/>
        </w:rPr>
        <w:t>,</w:t>
      </w:r>
      <w:r>
        <w:rPr>
          <w:rFonts w:eastAsia="Times New Roman" w:cs="Times New Roman"/>
          <w:szCs w:val="24"/>
        </w:rPr>
        <w:t xml:space="preserve"> άφησα τον Υπουργό να μιλήσει δεκαοκτώ! Παρακαλώ πολύ! </w:t>
      </w:r>
    </w:p>
    <w:p w14:paraId="35846E94"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Κύριε Γεωργιάδη, έχετε τον λόγο για ένα λεπτό.</w:t>
      </w:r>
    </w:p>
    <w:p w14:paraId="35846E95"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Ο κύριος Υπουργός στην προσπάθειά του να απαντήσει στην αποκάλυψη του κ. Φωτήλα ότι οι ανασφάλιστοι είχαν καλυφθεί επί των ημερών μου, είπε την εξής φράση: «Προσβάλαμε τη νοημοσύνη»</w:t>
      </w:r>
      <w:r>
        <w:rPr>
          <w:rFonts w:eastAsia="Times New Roman" w:cs="Times New Roman"/>
          <w:szCs w:val="24"/>
        </w:rPr>
        <w:t>,</w:t>
      </w:r>
      <w:r>
        <w:rPr>
          <w:rFonts w:eastAsia="Times New Roman" w:cs="Times New Roman"/>
          <w:szCs w:val="24"/>
        </w:rPr>
        <w:t xml:space="preserve"> εγώ δηλαδή</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«των ανασφαλίστων». Αυτό θεωρώ, κύριε Πρόεδρε, ότι είναι βαρι</w:t>
      </w:r>
      <w:r>
        <w:rPr>
          <w:rFonts w:eastAsia="Times New Roman" w:cs="Times New Roman"/>
          <w:szCs w:val="24"/>
        </w:rPr>
        <w:t xml:space="preserve">ά κατηγορία και θέλω ένα λεπτό για να το εξηγήσω. </w:t>
      </w:r>
    </w:p>
    <w:p w14:paraId="35846E9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Γεωργιάδη, έχετε τον λόγο για ένα λεπτό ακριβώς. Το χρονομετρώ.</w:t>
      </w:r>
    </w:p>
    <w:p w14:paraId="35846E9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Κύριε Υπουργέ, κάνατε ένα μεγάλο βήμα εμπρός σήμερα. Εδώ και δυόμισι χρό</w:t>
      </w:r>
      <w:r>
        <w:rPr>
          <w:rFonts w:eastAsia="Times New Roman" w:cs="Times New Roman"/>
          <w:szCs w:val="24"/>
        </w:rPr>
        <w:t>νια ακόμη και σε σποτάκια τηλεοπτικά του ΣΥΡΙΖΑ διαφημίζατε το ένα καλό πράγμα που κάνατε και ήταν η κάλυψη των ανασφαλίστων. Σήμερα αποδεχθήκατε πρωτοβάθμια με τον δικό μου νόμο, φάρμακα με την υπουργική απόφαση Βορίδη και τι βρήκατε να πείτε; Ότι στα νοσ</w:t>
      </w:r>
      <w:r>
        <w:rPr>
          <w:rFonts w:eastAsia="Times New Roman" w:cs="Times New Roman"/>
          <w:szCs w:val="24"/>
        </w:rPr>
        <w:t xml:space="preserve">οκομεία υπήρχε, λέει, μια τριμελής επιτροπή. Μια τριμελής επιτροπή γιατρών από το νοσοκομείο, που θα έκρινε εάν όντως ο ανασφάλιστος είχε ανάγκη αυτή την επέμβαση. </w:t>
      </w:r>
    </w:p>
    <w:p w14:paraId="35846E9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Για τους άπορους ήταν. </w:t>
      </w:r>
    </w:p>
    <w:p w14:paraId="35846E9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Για τους ανασφάλισ</w:t>
      </w:r>
      <w:r>
        <w:rPr>
          <w:rFonts w:eastAsia="Times New Roman" w:cs="Times New Roman"/>
          <w:szCs w:val="24"/>
        </w:rPr>
        <w:t xml:space="preserve">τους, και το ξέρει ο κύριος Υπουργός. </w:t>
      </w:r>
    </w:p>
    <w:p w14:paraId="35846E9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Για τους άπορους ήταν. </w:t>
      </w:r>
    </w:p>
    <w:p w14:paraId="35846E9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Βαρδάκη</w:t>
      </w:r>
      <w:proofErr w:type="spellEnd"/>
      <w:r>
        <w:rPr>
          <w:rFonts w:eastAsia="Times New Roman" w:cs="Times New Roman"/>
          <w:szCs w:val="24"/>
        </w:rPr>
        <w:t xml:space="preserve">, ο ανασφάλιστος είναι συνήθως άπορος. </w:t>
      </w:r>
    </w:p>
    <w:p w14:paraId="35846E9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Για τους άπορους ήταν. </w:t>
      </w:r>
    </w:p>
    <w:p w14:paraId="35846E9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ΣΠΥΡΙΔΩΝ - ΑΔΩΝΙΣ ΓΕΩΡΓΙΑΔΗΣ: </w:t>
      </w:r>
      <w:r>
        <w:rPr>
          <w:rFonts w:eastAsia="Times New Roman" w:cs="Times New Roman"/>
          <w:szCs w:val="24"/>
        </w:rPr>
        <w:t>Κάνετε λάθος.</w:t>
      </w:r>
    </w:p>
    <w:p w14:paraId="35846E9E"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w:t>
      </w:r>
      <w:r>
        <w:rPr>
          <w:rFonts w:eastAsia="Times New Roman" w:cs="Times New Roman"/>
          <w:b/>
          <w:szCs w:val="24"/>
        </w:rPr>
        <w:t>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Διάβασε το ΦΕΚ.</w:t>
      </w:r>
    </w:p>
    <w:p w14:paraId="35846E9F"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35846EA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Κύριε Πρόεδρε, παρακαλώ! Με διακόπτει.</w:t>
      </w:r>
    </w:p>
    <w:p w14:paraId="35846EA1"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Για ηρεμήστε! </w:t>
      </w:r>
    </w:p>
    <w:p w14:paraId="35846EA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Βαρδάκη</w:t>
      </w:r>
      <w:proofErr w:type="spellEnd"/>
      <w:r>
        <w:rPr>
          <w:rFonts w:eastAsia="Times New Roman" w:cs="Times New Roman"/>
          <w:szCs w:val="24"/>
        </w:rPr>
        <w:t xml:space="preserve">, ο ανασφάλιστος είναι συνήθως άπορος, δεν έχει λεφτά. </w:t>
      </w:r>
    </w:p>
    <w:p w14:paraId="35846EA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 xml:space="preserve">Έμαθε ο ελληνικός λαός τώρα. Οι ανασφάλιστοι καλύφθηκαν από εμένα. </w:t>
      </w:r>
      <w:r>
        <w:rPr>
          <w:rFonts w:eastAsia="Times New Roman" w:cs="Times New Roman"/>
          <w:szCs w:val="24"/>
        </w:rPr>
        <w:t>Ξ</w:t>
      </w:r>
      <w:r>
        <w:rPr>
          <w:rFonts w:eastAsia="Times New Roman" w:cs="Times New Roman"/>
          <w:szCs w:val="24"/>
        </w:rPr>
        <w:t xml:space="preserve">έρετε πώς; Έξι μήνες διαπραγματευόμουν με την τρόικα, για να δεχθεί να περάσω αυτόν τον νόμο. Εσείς τα βρήκατε όλα έτοιμα και δεν είχατε μια καλή κουβέντα να </w:t>
      </w:r>
      <w:r>
        <w:rPr>
          <w:rFonts w:eastAsia="Times New Roman" w:cs="Times New Roman"/>
          <w:szCs w:val="24"/>
        </w:rPr>
        <w:t>πείτε για κανέναν -αφήστε εμένα- από τους προκατόχους σας. Ξέρετε γιατί; Όλοι αυτοί που αναφέρατε είναι για να ευλογήσετε τα γένια μεταξύ σας. Βγείτε έξω στην κοινωνία, για να δούμε τι λένε για εσάς…</w:t>
      </w:r>
    </w:p>
    <w:p w14:paraId="35846EA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Τελειώσαμε, κύριε Γεωργ</w:t>
      </w:r>
      <w:r>
        <w:rPr>
          <w:rFonts w:eastAsia="Times New Roman" w:cs="Times New Roman"/>
          <w:szCs w:val="24"/>
        </w:rPr>
        <w:t>ιάδη.</w:t>
      </w:r>
    </w:p>
    <w:p w14:paraId="35846EA5"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Pr>
          <w:rFonts w:eastAsia="Times New Roman" w:cs="Times New Roman"/>
          <w:szCs w:val="24"/>
        </w:rPr>
        <w:t>Εκεί να μετρηθούμε.</w:t>
      </w:r>
    </w:p>
    <w:p w14:paraId="35846EA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14:paraId="35846EA7"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5846EA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Κύριε Πρόεδρε, παρακαλώ τον λόγο.</w:t>
      </w:r>
    </w:p>
    <w:p w14:paraId="35846EA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w:t>
      </w:r>
      <w:r>
        <w:rPr>
          <w:rFonts w:eastAsia="Times New Roman" w:cs="Times New Roman"/>
          <w:szCs w:val="24"/>
        </w:rPr>
        <w:t xml:space="preserve"> τελείωσε. </w:t>
      </w:r>
    </w:p>
    <w:p w14:paraId="35846EAA"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35846EA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Από την κοινωνία προερχόμαστε, γι’ αυτό βγήκαμε Βουλευτές, και δεν σας επιτρέπω! </w:t>
      </w:r>
    </w:p>
    <w:p w14:paraId="35846EA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Κυρία </w:t>
      </w:r>
      <w:proofErr w:type="spellStart"/>
      <w:r>
        <w:rPr>
          <w:rFonts w:eastAsia="Times New Roman" w:cs="Times New Roman"/>
          <w:szCs w:val="24"/>
        </w:rPr>
        <w:t>Τζούφη</w:t>
      </w:r>
      <w:proofErr w:type="spellEnd"/>
      <w:r>
        <w:rPr>
          <w:rFonts w:eastAsia="Times New Roman" w:cs="Times New Roman"/>
          <w:szCs w:val="24"/>
        </w:rPr>
        <w:t>, εσείς συνήθως είστε ήρεμη.</w:t>
      </w:r>
    </w:p>
    <w:p w14:paraId="35846EA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Μα, σας παρακαλώ! Επιτέλους! </w:t>
      </w:r>
    </w:p>
    <w:p w14:paraId="35846EAE" w14:textId="77777777" w:rsidR="00825165" w:rsidRDefault="00D46FE4">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35846EA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Ηρεμήστε, γιατί και εγώ θα μπορούσα να παρεξηγηθώ και να ζητήσω επί προσωπικού, διότι, υποτίθεται, είμαι ανάλγητος. </w:t>
      </w:r>
    </w:p>
    <w:p w14:paraId="35846EB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ΚΩΝΣΤΑΝΤΙΝΟΣ ΤΣΙΑΡΑΣ:</w:t>
      </w:r>
      <w:r>
        <w:rPr>
          <w:rFonts w:eastAsia="Times New Roman" w:cs="Times New Roman"/>
          <w:szCs w:val="24"/>
        </w:rPr>
        <w:t xml:space="preserve"> Βεβαίως, όλοι μας!</w:t>
      </w:r>
    </w:p>
    <w:p w14:paraId="35846EB1"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Σας παρακ</w:t>
      </w:r>
      <w:r>
        <w:rPr>
          <w:rFonts w:eastAsia="Times New Roman" w:cs="Times New Roman"/>
          <w:szCs w:val="24"/>
        </w:rPr>
        <w:t xml:space="preserve">αλώ, τελειώσαμε! </w:t>
      </w:r>
    </w:p>
    <w:p w14:paraId="35846EB2"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lastRenderedPageBreak/>
        <w:t>Κηρύσσεται περαιωμένη η συζήτηση επί της αρχής, των άρθρων, των τροπολογιών και του συνόλου του σχεδίου νόμου του Υπουργείου Υγείας</w:t>
      </w:r>
      <w:r>
        <w:rPr>
          <w:rFonts w:eastAsia="Times New Roman" w:cs="Times New Roman"/>
          <w:szCs w:val="24"/>
        </w:rPr>
        <w:t xml:space="preserve">: </w:t>
      </w:r>
      <w:r>
        <w:rPr>
          <w:rFonts w:eastAsia="Times New Roman" w:cs="Times New Roman"/>
          <w:szCs w:val="24"/>
        </w:rPr>
        <w:t xml:space="preserve">«Μεταρρύθμιση της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 xml:space="preserve">γείας, επείγουσες ρυθμίσεις αρμοδιότητας Υπουργείου Υγείας και </w:t>
      </w:r>
      <w:r>
        <w:rPr>
          <w:rFonts w:eastAsia="Times New Roman" w:cs="Times New Roman"/>
          <w:szCs w:val="24"/>
        </w:rPr>
        <w:t xml:space="preserve">άλλες διατάξεις». </w:t>
      </w:r>
    </w:p>
    <w:p w14:paraId="35846EB3"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35846EB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Ναι.</w:t>
      </w:r>
    </w:p>
    <w:p w14:paraId="35846EB5"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 </w:t>
      </w:r>
      <w:r>
        <w:rPr>
          <w:rFonts w:eastAsia="Times New Roman" w:cs="Times New Roman"/>
          <w:szCs w:val="24"/>
        </w:rPr>
        <w:t>Όχι.</w:t>
      </w:r>
    </w:p>
    <w:p w14:paraId="35846EB6"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Όχι.</w:t>
      </w:r>
    </w:p>
    <w:p w14:paraId="35846EB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ΙΩΑΝΝΗΣ ΑΪΒΑΤΙΔΗΣ: </w:t>
      </w:r>
      <w:r>
        <w:rPr>
          <w:rFonts w:eastAsia="Times New Roman" w:cs="Times New Roman"/>
          <w:szCs w:val="24"/>
        </w:rPr>
        <w:t>Όχι.</w:t>
      </w:r>
    </w:p>
    <w:p w14:paraId="35846EB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Όχι.</w:t>
      </w:r>
    </w:p>
    <w:p w14:paraId="35846EB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35846EB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Παρών.</w:t>
      </w:r>
    </w:p>
    <w:p w14:paraId="35846EB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35846EB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Συνεπώς το </w:t>
      </w:r>
      <w:r>
        <w:rPr>
          <w:rFonts w:eastAsia="Times New Roman" w:cs="Times New Roman"/>
          <w:szCs w:val="24"/>
        </w:rPr>
        <w:t>νομοσχέδιο</w:t>
      </w:r>
      <w:r>
        <w:rPr>
          <w:rFonts w:eastAsia="Times New Roman" w:cs="Times New Roman"/>
          <w:szCs w:val="24"/>
        </w:rPr>
        <w:t xml:space="preserve"> του Υπουργείου Υγείας</w:t>
      </w:r>
      <w:r>
        <w:rPr>
          <w:rFonts w:eastAsia="Times New Roman" w:cs="Times New Roman"/>
          <w:szCs w:val="24"/>
        </w:rPr>
        <w:t>:</w:t>
      </w:r>
      <w:r>
        <w:rPr>
          <w:rFonts w:eastAsia="Times New Roman" w:cs="Times New Roman"/>
          <w:szCs w:val="24"/>
        </w:rPr>
        <w:t xml:space="preserve"> «Μεταρρύθμιση της </w:t>
      </w:r>
      <w:r>
        <w:rPr>
          <w:rFonts w:eastAsia="Times New Roman" w:cs="Times New Roman"/>
          <w:szCs w:val="24"/>
        </w:rPr>
        <w:t>Π</w:t>
      </w:r>
      <w:r>
        <w:rPr>
          <w:rFonts w:eastAsia="Times New Roman" w:cs="Times New Roman"/>
          <w:szCs w:val="24"/>
        </w:rPr>
        <w:t xml:space="preserve">ρωτοβάθμιας </w:t>
      </w:r>
      <w:r>
        <w:rPr>
          <w:rFonts w:eastAsia="Times New Roman" w:cs="Times New Roman"/>
          <w:szCs w:val="24"/>
        </w:rPr>
        <w:t>Φ</w:t>
      </w:r>
      <w:r>
        <w:rPr>
          <w:rFonts w:eastAsia="Times New Roman" w:cs="Times New Roman"/>
          <w:szCs w:val="24"/>
        </w:rPr>
        <w:t xml:space="preserve">ροντίδας </w:t>
      </w:r>
      <w:r>
        <w:rPr>
          <w:rFonts w:eastAsia="Times New Roman" w:cs="Times New Roman"/>
          <w:szCs w:val="24"/>
        </w:rPr>
        <w:t>Υ</w:t>
      </w:r>
      <w:r>
        <w:rPr>
          <w:rFonts w:eastAsia="Times New Roman" w:cs="Times New Roman"/>
          <w:szCs w:val="24"/>
        </w:rPr>
        <w:t xml:space="preserve">γείας, επείγουσες ρυθμίσεις αρμοδιότητας </w:t>
      </w:r>
      <w:r>
        <w:rPr>
          <w:rFonts w:eastAsia="Times New Roman" w:cs="Times New Roman"/>
          <w:szCs w:val="24"/>
        </w:rPr>
        <w:lastRenderedPageBreak/>
        <w:t xml:space="preserve">Υπουργείου </w:t>
      </w:r>
      <w:r>
        <w:rPr>
          <w:rFonts w:eastAsia="Times New Roman" w:cs="Times New Roman"/>
          <w:szCs w:val="24"/>
        </w:rPr>
        <w:t xml:space="preserve">Υγείας και άλλες διατάξεις» έγινε δεκτό επί της αρχής κατά πλειοψηφία. </w:t>
      </w:r>
    </w:p>
    <w:p w14:paraId="35846EBD" w14:textId="77777777" w:rsidR="00825165" w:rsidRDefault="00D46FE4">
      <w:pPr>
        <w:spacing w:after="0" w:line="600" w:lineRule="auto"/>
        <w:ind w:firstLine="720"/>
        <w:jc w:val="both"/>
        <w:rPr>
          <w:rFonts w:eastAsia="Times New Roman"/>
          <w:szCs w:val="24"/>
        </w:rPr>
      </w:pPr>
      <w:r>
        <w:rPr>
          <w:rFonts w:eastAsia="Times New Roman"/>
          <w:szCs w:val="24"/>
        </w:rPr>
        <w:t>Προχωρούμε</w:t>
      </w:r>
      <w:r>
        <w:rPr>
          <w:rFonts w:eastAsia="Times New Roman"/>
          <w:szCs w:val="24"/>
        </w:rPr>
        <w:t xml:space="preserve"> στη</w:t>
      </w:r>
      <w:r>
        <w:rPr>
          <w:rFonts w:eastAsia="Times New Roman"/>
          <w:szCs w:val="24"/>
        </w:rPr>
        <w:t>ν</w:t>
      </w:r>
      <w:r>
        <w:rPr>
          <w:rFonts w:eastAsia="Times New Roman"/>
          <w:szCs w:val="24"/>
        </w:rPr>
        <w:t xml:space="preserve"> ψήφιση των άρθρων και η ψήφισή τους θα γίνει χωριστά. </w:t>
      </w:r>
    </w:p>
    <w:p w14:paraId="35846EBE"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1</w:t>
      </w:r>
      <w:r>
        <w:rPr>
          <w:rFonts w:eastAsia="Times New Roman"/>
          <w:szCs w:val="24"/>
        </w:rPr>
        <w:t>,</w:t>
      </w:r>
      <w:r>
        <w:rPr>
          <w:rFonts w:eastAsia="Times New Roman"/>
          <w:szCs w:val="24"/>
        </w:rPr>
        <w:t xml:space="preserve"> όπως τροποποιήθηκε από τον κύριο Υπουργό;</w:t>
      </w:r>
    </w:p>
    <w:p w14:paraId="35846EB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r>
        <w:rPr>
          <w:rFonts w:eastAsia="Times New Roman" w:cs="Times New Roman"/>
          <w:szCs w:val="24"/>
        </w:rPr>
        <w:t>.</w:t>
      </w:r>
    </w:p>
    <w:p w14:paraId="35846EC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EC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EC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EC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6EC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EC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EC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6EC7" w14:textId="77777777" w:rsidR="00825165" w:rsidRDefault="00D46FE4">
      <w:pPr>
        <w:spacing w:after="0"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szCs w:val="24"/>
        </w:rPr>
        <w:t xml:space="preserve">Συνεπώς το άρθρο 1 έγινε δεκτό, όπως τροποποιήθηκε από τον κύριο Υπουργό, κατά πλειοψηφία. </w:t>
      </w:r>
    </w:p>
    <w:p w14:paraId="35846EC8"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2</w:t>
      </w:r>
      <w:r>
        <w:rPr>
          <w:rFonts w:eastAsia="Times New Roman"/>
          <w:szCs w:val="24"/>
        </w:rPr>
        <w:t>,</w:t>
      </w:r>
      <w:r>
        <w:rPr>
          <w:rFonts w:eastAsia="Times New Roman"/>
          <w:szCs w:val="24"/>
        </w:rPr>
        <w:t xml:space="preserve"> όπως τροποποιήθηκε από τον κύριο Υπουργό;</w:t>
      </w:r>
    </w:p>
    <w:p w14:paraId="35846EC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ΑΘΑΝΑΣΙΟΣ ΠΑΠΑΔΟΠΟΥΛΟΣ:</w:t>
      </w:r>
      <w:r>
        <w:rPr>
          <w:rFonts w:eastAsia="Times New Roman" w:cs="Times New Roman"/>
          <w:szCs w:val="24"/>
        </w:rPr>
        <w:t xml:space="preserve"> Ναι.</w:t>
      </w:r>
    </w:p>
    <w:p w14:paraId="35846EC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EC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w:t>
      </w:r>
      <w:r>
        <w:rPr>
          <w:rFonts w:eastAsia="Times New Roman" w:cs="Times New Roman"/>
          <w:szCs w:val="24"/>
        </w:rPr>
        <w:t>χι.</w:t>
      </w:r>
    </w:p>
    <w:p w14:paraId="35846EC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ECD"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6EC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ECF"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ED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6ED1" w14:textId="77777777" w:rsidR="00825165" w:rsidRDefault="00D46FE4">
      <w:pPr>
        <w:spacing w:after="0"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szCs w:val="24"/>
        </w:rPr>
        <w:t>Συνεπώς το άρθρο 2 έγινε δεκτό, όπως τροποποιήθηκε απ</w:t>
      </w:r>
      <w:r>
        <w:rPr>
          <w:rFonts w:eastAsia="Times New Roman"/>
          <w:szCs w:val="24"/>
        </w:rPr>
        <w:t xml:space="preserve">ό τον κύριο Υπουργό, κατά πλειοψηφία. </w:t>
      </w:r>
    </w:p>
    <w:p w14:paraId="35846ED2"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3</w:t>
      </w:r>
      <w:r>
        <w:rPr>
          <w:rFonts w:eastAsia="Times New Roman"/>
          <w:szCs w:val="24"/>
        </w:rPr>
        <w:t>,</w:t>
      </w:r>
      <w:r>
        <w:rPr>
          <w:rFonts w:eastAsia="Times New Roman"/>
          <w:szCs w:val="24"/>
        </w:rPr>
        <w:t xml:space="preserve"> όπως τροποποιήθηκε από τον κύριο Υπουργό;</w:t>
      </w:r>
    </w:p>
    <w:p w14:paraId="35846ED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ED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ED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ED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ED7"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lastRenderedPageBreak/>
        <w:t>ΓΕΩΡΓΙΟΣ ΛΑΜΠΡΟΥΛΗΣ (ΣΤ΄</w:t>
      </w:r>
      <w:r>
        <w:rPr>
          <w:rFonts w:eastAsia="Times New Roman" w:cs="Times New Roman"/>
          <w:b/>
          <w:szCs w:val="24"/>
        </w:rPr>
        <w:t xml:space="preserve"> Αντιπρόεδρος της Βουλής):</w:t>
      </w:r>
      <w:r>
        <w:rPr>
          <w:rFonts w:eastAsia="Times New Roman" w:cs="Times New Roman"/>
          <w:szCs w:val="24"/>
        </w:rPr>
        <w:t xml:space="preserve"> Όχι.</w:t>
      </w:r>
    </w:p>
    <w:p w14:paraId="35846ED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ED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ED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6EDB" w14:textId="77777777" w:rsidR="00825165" w:rsidRDefault="00D46FE4">
      <w:pPr>
        <w:spacing w:after="0"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szCs w:val="24"/>
        </w:rPr>
        <w:t>Συνεπώς το άρθρο 3 έγινε δεκτό, όπως τροποποιήθηκε τον κύριο Υπουργό, κατά πλειοψηφία.</w:t>
      </w:r>
    </w:p>
    <w:p w14:paraId="35846EDC"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w:t>
      </w:r>
      <w:r>
        <w:rPr>
          <w:rFonts w:eastAsia="Times New Roman"/>
          <w:szCs w:val="24"/>
        </w:rPr>
        <w:t>ίνεται δεκτό το άρθρο 4</w:t>
      </w:r>
      <w:r>
        <w:rPr>
          <w:rFonts w:eastAsia="Times New Roman"/>
          <w:szCs w:val="24"/>
        </w:rPr>
        <w:t>,</w:t>
      </w:r>
      <w:r>
        <w:rPr>
          <w:rFonts w:eastAsia="Times New Roman"/>
          <w:szCs w:val="24"/>
        </w:rPr>
        <w:t xml:space="preserve"> όπως τροποποιήθηκε από τον κύριο Υπουργό;</w:t>
      </w:r>
    </w:p>
    <w:p w14:paraId="35846ED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ED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ED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EE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EE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6EE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Ναι.</w:t>
      </w:r>
    </w:p>
    <w:p w14:paraId="35846EE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EE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6EE5" w14:textId="77777777" w:rsidR="00825165" w:rsidRDefault="00D46FE4">
      <w:pPr>
        <w:spacing w:after="0" w:line="600" w:lineRule="auto"/>
        <w:ind w:firstLine="720"/>
        <w:jc w:val="both"/>
        <w:rPr>
          <w:rFonts w:eastAsia="Times New Roman"/>
          <w:szCs w:val="24"/>
        </w:rPr>
      </w:pPr>
      <w:r>
        <w:rPr>
          <w:rFonts w:eastAsia="Times New Roman" w:cs="Times New Roman"/>
          <w:b/>
          <w:szCs w:val="24"/>
        </w:rPr>
        <w:lastRenderedPageBreak/>
        <w:t xml:space="preserve">ΠΡΟΕΔΡΕΥΩΝ (Νικήτας Κακλαμάνης): </w:t>
      </w:r>
      <w:r>
        <w:rPr>
          <w:rFonts w:eastAsia="Times New Roman"/>
          <w:szCs w:val="24"/>
        </w:rPr>
        <w:t>Συνεπώς το άρθρο 4 έγινε δεκτό, όπως τροποποιήθηκε τον κύριο Υπουργό, κατά πλειοψηφία.</w:t>
      </w:r>
    </w:p>
    <w:p w14:paraId="35846EE6"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5</w:t>
      </w:r>
      <w:r>
        <w:rPr>
          <w:rFonts w:eastAsia="Times New Roman"/>
          <w:szCs w:val="24"/>
        </w:rPr>
        <w:t>,</w:t>
      </w:r>
      <w:r>
        <w:rPr>
          <w:rFonts w:eastAsia="Times New Roman"/>
          <w:szCs w:val="24"/>
        </w:rPr>
        <w:t xml:space="preserve"> όπως τροποποιήθηκ</w:t>
      </w:r>
      <w:r>
        <w:rPr>
          <w:rFonts w:eastAsia="Times New Roman"/>
          <w:szCs w:val="24"/>
        </w:rPr>
        <w:t>ε από τον κύριο Υπουργό;</w:t>
      </w:r>
    </w:p>
    <w:p w14:paraId="35846EE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EE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EE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EE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EE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6EE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EED"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EE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 xml:space="preserve">ΓΕΩΡΓΙΟΣ </w:t>
      </w:r>
      <w:r>
        <w:rPr>
          <w:rFonts w:eastAsia="Times New Roman" w:cs="Times New Roman"/>
          <w:b/>
          <w:szCs w:val="24"/>
        </w:rPr>
        <w:t>ΜΑΥΡΩΤΑΣ:</w:t>
      </w:r>
      <w:r>
        <w:rPr>
          <w:rFonts w:eastAsia="Times New Roman" w:cs="Times New Roman"/>
          <w:szCs w:val="24"/>
        </w:rPr>
        <w:t xml:space="preserve"> Όχι.</w:t>
      </w:r>
    </w:p>
    <w:p w14:paraId="35846EEF"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szCs w:val="24"/>
        </w:rPr>
        <w:t>Συνεπώς το άρθρο 5 έγινε δεκτό, όπως τροποποιήθηκε τον κύριο Υπουργό, κατά πλειοψηφία.</w:t>
      </w:r>
    </w:p>
    <w:p w14:paraId="35846EF0"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6</w:t>
      </w:r>
      <w:r>
        <w:rPr>
          <w:rFonts w:eastAsia="Times New Roman"/>
          <w:szCs w:val="24"/>
        </w:rPr>
        <w:t>,</w:t>
      </w:r>
      <w:r>
        <w:rPr>
          <w:rFonts w:eastAsia="Times New Roman"/>
          <w:szCs w:val="24"/>
        </w:rPr>
        <w:t xml:space="preserve"> όπως τροποποιήθηκε από τον κύριο Υπουργό;</w:t>
      </w:r>
    </w:p>
    <w:p w14:paraId="35846EF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EF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w:t>
      </w:r>
      <w:r>
        <w:rPr>
          <w:rFonts w:eastAsia="Times New Roman" w:cs="Times New Roman"/>
          <w:b/>
          <w:szCs w:val="24"/>
        </w:rPr>
        <w:t>Σ</w:t>
      </w:r>
      <w:r>
        <w:rPr>
          <w:rFonts w:eastAsia="Times New Roman" w:cs="Times New Roman"/>
          <w:b/>
          <w:szCs w:val="24"/>
        </w:rPr>
        <w:t xml:space="preserve"> ΦΩΤΗΛΑΣ:</w:t>
      </w:r>
      <w:r>
        <w:rPr>
          <w:rFonts w:eastAsia="Times New Roman" w:cs="Times New Roman"/>
          <w:szCs w:val="24"/>
        </w:rPr>
        <w:t xml:space="preserve"> Όχι. </w:t>
      </w:r>
    </w:p>
    <w:p w14:paraId="35846EF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EF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 </w:t>
      </w:r>
    </w:p>
    <w:p w14:paraId="35846EF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6EF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EF7"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EF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6EF9"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szCs w:val="24"/>
        </w:rPr>
        <w:t xml:space="preserve">Συνεπώς </w:t>
      </w:r>
      <w:r>
        <w:rPr>
          <w:rFonts w:eastAsia="Times New Roman"/>
          <w:szCs w:val="24"/>
        </w:rPr>
        <w:t>το άρθρο 6 έγινε δεκτό, όπως τροποποιήθηκε τον κύριο Υπουργό, κατά πλειοψηφία.</w:t>
      </w:r>
    </w:p>
    <w:p w14:paraId="35846EFA"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7</w:t>
      </w:r>
      <w:r>
        <w:rPr>
          <w:rFonts w:eastAsia="Times New Roman"/>
          <w:szCs w:val="24"/>
        </w:rPr>
        <w:t>,</w:t>
      </w:r>
      <w:r>
        <w:rPr>
          <w:rFonts w:eastAsia="Times New Roman"/>
          <w:szCs w:val="24"/>
        </w:rPr>
        <w:t xml:space="preserve"> όπως τροποποιήθηκε από τον κύριο Υπουργό;</w:t>
      </w:r>
    </w:p>
    <w:p w14:paraId="35846EF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EF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EF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EF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ΑΪΒΑΤΙΔΗΣ:</w:t>
      </w:r>
      <w:r>
        <w:rPr>
          <w:rFonts w:eastAsia="Times New Roman" w:cs="Times New Roman"/>
          <w:szCs w:val="24"/>
        </w:rPr>
        <w:t xml:space="preserve"> Όχι. </w:t>
      </w:r>
    </w:p>
    <w:p w14:paraId="35846EFF"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6F0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Ναι.</w:t>
      </w:r>
    </w:p>
    <w:p w14:paraId="35846F0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F0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6F03"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szCs w:val="24"/>
        </w:rPr>
        <w:t>Συνεπώς το άρθρο 7 έγινε δεκτό, όπως τροποποιήθηκε τον κύριο Υπου</w:t>
      </w:r>
      <w:r>
        <w:rPr>
          <w:rFonts w:eastAsia="Times New Roman"/>
          <w:szCs w:val="24"/>
        </w:rPr>
        <w:t>ργό, κατά πλειοψηφία.</w:t>
      </w:r>
    </w:p>
    <w:p w14:paraId="35846F04"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8</w:t>
      </w:r>
      <w:r>
        <w:rPr>
          <w:rFonts w:eastAsia="Times New Roman"/>
          <w:szCs w:val="24"/>
        </w:rPr>
        <w:t>,</w:t>
      </w:r>
      <w:r>
        <w:rPr>
          <w:rFonts w:eastAsia="Times New Roman"/>
          <w:szCs w:val="24"/>
        </w:rPr>
        <w:t xml:space="preserve"> όπως τροποποιήθηκε από τον κύριο Υπουργό;</w:t>
      </w:r>
    </w:p>
    <w:p w14:paraId="35846F0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F0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F0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F0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F0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w:t>
      </w:r>
      <w:r>
        <w:rPr>
          <w:rFonts w:eastAsia="Times New Roman" w:cs="Times New Roman"/>
          <w:b/>
          <w:szCs w:val="24"/>
        </w:rPr>
        <w:t xml:space="preserve"> Βουλής):</w:t>
      </w:r>
      <w:r>
        <w:rPr>
          <w:rFonts w:eastAsia="Times New Roman" w:cs="Times New Roman"/>
          <w:szCs w:val="24"/>
        </w:rPr>
        <w:t xml:space="preserve"> Όχι.</w:t>
      </w:r>
    </w:p>
    <w:p w14:paraId="35846F0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F0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F0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6F0D"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(Νικήτας Κακλαμάνης): </w:t>
      </w:r>
      <w:r>
        <w:rPr>
          <w:rFonts w:eastAsia="Times New Roman"/>
          <w:szCs w:val="24"/>
        </w:rPr>
        <w:t>Συνεπώς το άρθρο 8 έγινε δεκτό, όπως τροποποιήθηκε τον κύριο Υπουργό, κατά πλειοψηφία.</w:t>
      </w:r>
    </w:p>
    <w:p w14:paraId="35846F0E"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w:t>
      </w:r>
      <w:r>
        <w:rPr>
          <w:rFonts w:eastAsia="Times New Roman"/>
          <w:szCs w:val="24"/>
        </w:rPr>
        <w:t>ρθρο 9</w:t>
      </w:r>
      <w:r>
        <w:rPr>
          <w:rFonts w:eastAsia="Times New Roman"/>
          <w:szCs w:val="24"/>
        </w:rPr>
        <w:t>,</w:t>
      </w:r>
      <w:r>
        <w:rPr>
          <w:rFonts w:eastAsia="Times New Roman"/>
          <w:szCs w:val="24"/>
        </w:rPr>
        <w:t xml:space="preserve"> όπως τροποποιήθηκε από τον κύριο Υπουργό;</w:t>
      </w:r>
    </w:p>
    <w:p w14:paraId="35846F0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F1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F1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F1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F1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6F1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F1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w:t>
      </w:r>
      <w:r>
        <w:rPr>
          <w:rFonts w:eastAsia="Times New Roman" w:cs="Times New Roman"/>
          <w:b/>
          <w:szCs w:val="24"/>
        </w:rPr>
        <w:t xml:space="preserve"> ΦΩΚΑΣ:</w:t>
      </w:r>
      <w:r>
        <w:rPr>
          <w:rFonts w:eastAsia="Times New Roman" w:cs="Times New Roman"/>
          <w:szCs w:val="24"/>
        </w:rPr>
        <w:t xml:space="preserve"> Παρών.</w:t>
      </w:r>
      <w:r>
        <w:rPr>
          <w:rFonts w:eastAsia="Times New Roman" w:cs="Times New Roman"/>
          <w:b/>
          <w:szCs w:val="24"/>
        </w:rPr>
        <w:t xml:space="preserve"> </w:t>
      </w:r>
    </w:p>
    <w:p w14:paraId="35846F1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6F17"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szCs w:val="24"/>
        </w:rPr>
        <w:t>Συνεπώς το άρθρο 9 έγινε δεκτό, όπως τροποποιήθηκε τον κύριο Υπουργό, κατά πλειοψηφία.</w:t>
      </w:r>
    </w:p>
    <w:p w14:paraId="35846F18"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10</w:t>
      </w:r>
      <w:r>
        <w:rPr>
          <w:rFonts w:eastAsia="Times New Roman"/>
          <w:szCs w:val="24"/>
        </w:rPr>
        <w:t>,</w:t>
      </w:r>
      <w:r>
        <w:rPr>
          <w:rFonts w:eastAsia="Times New Roman"/>
          <w:szCs w:val="24"/>
        </w:rPr>
        <w:t xml:space="preserve"> όπως τροποποιήθηκε από τον κύριο Υπουργό;</w:t>
      </w:r>
    </w:p>
    <w:p w14:paraId="35846F1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w:t>
      </w:r>
      <w:r>
        <w:rPr>
          <w:rFonts w:eastAsia="Times New Roman" w:cs="Times New Roman"/>
          <w:b/>
          <w:szCs w:val="24"/>
        </w:rPr>
        <w:t xml:space="preserve"> ΠΑΠΑΔΟΠΟΥΛΟΣ:</w:t>
      </w:r>
      <w:r>
        <w:rPr>
          <w:rFonts w:eastAsia="Times New Roman" w:cs="Times New Roman"/>
          <w:szCs w:val="24"/>
        </w:rPr>
        <w:t xml:space="preserve"> Ναι.</w:t>
      </w:r>
    </w:p>
    <w:p w14:paraId="35846F1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F1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F1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F1D"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6F1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F1F"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F2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6F21"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ΠΡΟΕΔΡΕΥΩΝ (Νικήτας</w:t>
      </w:r>
      <w:r>
        <w:rPr>
          <w:rFonts w:eastAsia="Times New Roman" w:cs="Times New Roman"/>
          <w:b/>
          <w:szCs w:val="24"/>
        </w:rPr>
        <w:t xml:space="preserve"> Κακλαμάνης): </w:t>
      </w:r>
      <w:r>
        <w:rPr>
          <w:rFonts w:eastAsia="Times New Roman"/>
          <w:szCs w:val="24"/>
        </w:rPr>
        <w:t>Συνεπώς το άρθρο 10 έγινε δεκτό, όπως τροποποιήθηκε τον κύριο Υπουργό, κατά πλειοψηφία.</w:t>
      </w:r>
    </w:p>
    <w:p w14:paraId="35846F22"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11</w:t>
      </w:r>
      <w:r>
        <w:rPr>
          <w:rFonts w:eastAsia="Times New Roman"/>
          <w:szCs w:val="24"/>
        </w:rPr>
        <w:t>,</w:t>
      </w:r>
      <w:r>
        <w:rPr>
          <w:rFonts w:eastAsia="Times New Roman"/>
          <w:szCs w:val="24"/>
        </w:rPr>
        <w:t xml:space="preserve"> όπως τροποποιήθηκε από τον κύριο Υπουργό;</w:t>
      </w:r>
    </w:p>
    <w:p w14:paraId="35846F2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F2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F2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w:t>
      </w:r>
      <w:r>
        <w:rPr>
          <w:rFonts w:eastAsia="Times New Roman" w:cs="Times New Roman"/>
          <w:b/>
          <w:szCs w:val="24"/>
        </w:rPr>
        <w:t>ΑΡΓΙΩΤΑΣ:</w:t>
      </w:r>
      <w:r>
        <w:rPr>
          <w:rFonts w:eastAsia="Times New Roman" w:cs="Times New Roman"/>
          <w:szCs w:val="24"/>
        </w:rPr>
        <w:t xml:space="preserve"> Όχι.</w:t>
      </w:r>
    </w:p>
    <w:p w14:paraId="35846F2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F27"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Όχι.</w:t>
      </w:r>
    </w:p>
    <w:p w14:paraId="35846F2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Ναι.</w:t>
      </w:r>
    </w:p>
    <w:p w14:paraId="35846F2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F2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6F2B"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szCs w:val="24"/>
        </w:rPr>
        <w:t>Συνεπώς</w:t>
      </w:r>
      <w:r>
        <w:rPr>
          <w:rFonts w:eastAsia="Times New Roman"/>
          <w:szCs w:val="24"/>
        </w:rPr>
        <w:t xml:space="preserve"> το άρθρο 11 έγινε δεκτό, όπως τροποποιήθηκε τον κύριο Υπουργό, κατά πλειοψηφία.</w:t>
      </w:r>
    </w:p>
    <w:p w14:paraId="35846F2C"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12</w:t>
      </w:r>
      <w:r>
        <w:rPr>
          <w:rFonts w:eastAsia="Times New Roman"/>
          <w:szCs w:val="24"/>
        </w:rPr>
        <w:t>,</w:t>
      </w:r>
      <w:r>
        <w:rPr>
          <w:rFonts w:eastAsia="Times New Roman"/>
          <w:szCs w:val="24"/>
        </w:rPr>
        <w:t xml:space="preserve"> όπως τροποποιήθηκε από τον κύριο Υπουργό;</w:t>
      </w:r>
    </w:p>
    <w:p w14:paraId="35846F2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F2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F2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F3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F3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6F3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F3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Όχι.</w:t>
      </w:r>
      <w:r>
        <w:rPr>
          <w:rFonts w:eastAsia="Times New Roman" w:cs="Times New Roman"/>
          <w:b/>
          <w:szCs w:val="24"/>
        </w:rPr>
        <w:t xml:space="preserve"> </w:t>
      </w:r>
    </w:p>
    <w:p w14:paraId="35846F3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6F35"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(Νικήτας Κακλαμάνης): </w:t>
      </w:r>
      <w:r>
        <w:rPr>
          <w:rFonts w:eastAsia="Times New Roman"/>
          <w:szCs w:val="24"/>
        </w:rPr>
        <w:t>Συνεπώς το άρθρο 12 έγινε δεκτό, όπως τροποποιήθηκε τον κύρ</w:t>
      </w:r>
      <w:r>
        <w:rPr>
          <w:rFonts w:eastAsia="Times New Roman"/>
          <w:szCs w:val="24"/>
        </w:rPr>
        <w:t>ιο Υπουργό, κατά πλειοψηφία.</w:t>
      </w:r>
    </w:p>
    <w:p w14:paraId="35846F36"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13</w:t>
      </w:r>
      <w:r>
        <w:rPr>
          <w:rFonts w:eastAsia="Times New Roman"/>
          <w:szCs w:val="24"/>
        </w:rPr>
        <w:t>,</w:t>
      </w:r>
      <w:r>
        <w:rPr>
          <w:rFonts w:eastAsia="Times New Roman"/>
          <w:szCs w:val="24"/>
        </w:rPr>
        <w:t xml:space="preserve"> όπως τροποποιήθηκε από τον κύριο Υπουργό;</w:t>
      </w:r>
    </w:p>
    <w:p w14:paraId="35846F3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F3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F3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F3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F3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 xml:space="preserve">ΓΕΩΡΓΙΟΣ ΛΑΜΠΡΟΥΛΗΣ (ΣΤ΄ </w:t>
      </w:r>
      <w:r>
        <w:rPr>
          <w:rFonts w:eastAsia="Times New Roman" w:cs="Times New Roman"/>
          <w:b/>
          <w:szCs w:val="24"/>
        </w:rPr>
        <w:t>Αντιπρόεδρος της Βουλής):</w:t>
      </w:r>
      <w:r>
        <w:rPr>
          <w:rFonts w:eastAsia="Times New Roman" w:cs="Times New Roman"/>
          <w:szCs w:val="24"/>
        </w:rPr>
        <w:t xml:space="preserve"> Όχι.</w:t>
      </w:r>
    </w:p>
    <w:p w14:paraId="35846F3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F3D"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F3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6F3F"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szCs w:val="24"/>
        </w:rPr>
        <w:t>Συνεπώς το άρθρο 13 έγινε δεκτό, όπως τροποποιήθηκε τον κύριο Υπουργό, κατά πλειοψηφία.</w:t>
      </w:r>
    </w:p>
    <w:p w14:paraId="35846F40"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w:t>
      </w:r>
      <w:r>
        <w:rPr>
          <w:rFonts w:eastAsia="Times New Roman"/>
          <w:szCs w:val="24"/>
        </w:rPr>
        <w:t>εται δεκτό το άρθρο 14 ως έχει;</w:t>
      </w:r>
    </w:p>
    <w:p w14:paraId="35846F4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F4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F4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F4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F4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6F4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F47"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F4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w:t>
      </w:r>
      <w:r>
        <w:rPr>
          <w:rFonts w:eastAsia="Times New Roman" w:cs="Times New Roman"/>
          <w:b/>
          <w:szCs w:val="24"/>
        </w:rPr>
        <w:t>ΩΡΓΙΟΣ ΜΑΥΡΩΤΑΣ:</w:t>
      </w:r>
      <w:r>
        <w:rPr>
          <w:rFonts w:eastAsia="Times New Roman" w:cs="Times New Roman"/>
          <w:szCs w:val="24"/>
        </w:rPr>
        <w:t xml:space="preserve"> Παρών.</w:t>
      </w:r>
    </w:p>
    <w:p w14:paraId="35846F49"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szCs w:val="24"/>
        </w:rPr>
        <w:t xml:space="preserve">Συνεπώς το άρθρο 14 έγινε δεκτό ως έχει κατά πλειοψηφία. </w:t>
      </w:r>
    </w:p>
    <w:p w14:paraId="35846F4A"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15 ως έχει;</w:t>
      </w:r>
    </w:p>
    <w:p w14:paraId="35846F4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F4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F4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F4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F4F"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6F5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F5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F5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lastRenderedPageBreak/>
        <w:t>ΓΕΩΡΓΙΟΣ ΜΑΥΡΩΤΑΣ:</w:t>
      </w:r>
      <w:r>
        <w:rPr>
          <w:rFonts w:eastAsia="Times New Roman" w:cs="Times New Roman"/>
          <w:szCs w:val="24"/>
        </w:rPr>
        <w:t xml:space="preserve"> Όχι.</w:t>
      </w:r>
    </w:p>
    <w:p w14:paraId="35846F53"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szCs w:val="24"/>
        </w:rPr>
        <w:t xml:space="preserve">Συνεπώς το άρθρο 15 έγινε δεκτό ως έχει κατά πλειοψηφία. </w:t>
      </w:r>
    </w:p>
    <w:p w14:paraId="35846F54"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16</w:t>
      </w:r>
      <w:r>
        <w:rPr>
          <w:rFonts w:eastAsia="Times New Roman"/>
          <w:szCs w:val="24"/>
        </w:rPr>
        <w:t>,</w:t>
      </w:r>
      <w:r>
        <w:rPr>
          <w:rFonts w:eastAsia="Times New Roman"/>
          <w:szCs w:val="24"/>
        </w:rPr>
        <w:t xml:space="preserve"> όπως τροποποιήθηκε από τον κύριο Υπουργό;</w:t>
      </w:r>
    </w:p>
    <w:p w14:paraId="35846F5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F5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F5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F5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F5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6F5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ΑΘΑΝΑΣ</w:t>
      </w:r>
      <w:r>
        <w:rPr>
          <w:rFonts w:eastAsia="Times New Roman" w:cs="Times New Roman"/>
          <w:b/>
          <w:szCs w:val="24"/>
        </w:rPr>
        <w:t>ΙΟΣ ΠΑΠΑΧΡΙΣΤΟΠΟΥΛΟΣ:</w:t>
      </w:r>
      <w:r>
        <w:rPr>
          <w:rFonts w:eastAsia="Times New Roman" w:cs="Times New Roman"/>
          <w:szCs w:val="24"/>
        </w:rPr>
        <w:t xml:space="preserve"> Ναι.</w:t>
      </w:r>
    </w:p>
    <w:p w14:paraId="35846F5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F5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35846F5D"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szCs w:val="24"/>
        </w:rPr>
        <w:t>Συνεπώς το άρθρο 16 έγινε δεκτό, όπως τροποποιήθηκε τον κύριο Υπουργό, κατά πλειοψηφία.</w:t>
      </w:r>
    </w:p>
    <w:p w14:paraId="35846F5E"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17</w:t>
      </w:r>
      <w:r>
        <w:rPr>
          <w:rFonts w:eastAsia="Times New Roman"/>
          <w:szCs w:val="24"/>
        </w:rPr>
        <w:t>,</w:t>
      </w:r>
      <w:r>
        <w:rPr>
          <w:rFonts w:eastAsia="Times New Roman"/>
          <w:szCs w:val="24"/>
        </w:rPr>
        <w:t xml:space="preserve"> όπως τροποποι</w:t>
      </w:r>
      <w:r>
        <w:rPr>
          <w:rFonts w:eastAsia="Times New Roman"/>
          <w:szCs w:val="24"/>
        </w:rPr>
        <w:t>ήθηκε από τον κύριο Υπουργό;</w:t>
      </w:r>
    </w:p>
    <w:p w14:paraId="35846F5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ΑΘΑΝΑΣΙΟΣ ΠΑΠΑΔΟΠΟΥΛΟΣ:</w:t>
      </w:r>
      <w:r>
        <w:rPr>
          <w:rFonts w:eastAsia="Times New Roman" w:cs="Times New Roman"/>
          <w:szCs w:val="24"/>
        </w:rPr>
        <w:t xml:space="preserve"> Ναι.</w:t>
      </w:r>
    </w:p>
    <w:p w14:paraId="35846F6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F6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F6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F6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6F6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F6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F6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35846F67"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szCs w:val="24"/>
        </w:rPr>
        <w:t>Συνεπώς το άρθρο 17 έγινε δεκτό, όπως τροποποιήθηκε τον κύριο Υπουργό, κατά πλειοψηφία.</w:t>
      </w:r>
    </w:p>
    <w:p w14:paraId="35846F68"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18</w:t>
      </w:r>
      <w:r>
        <w:rPr>
          <w:rFonts w:eastAsia="Times New Roman"/>
          <w:szCs w:val="24"/>
        </w:rPr>
        <w:t>,</w:t>
      </w:r>
      <w:r>
        <w:rPr>
          <w:rFonts w:eastAsia="Times New Roman"/>
          <w:szCs w:val="24"/>
        </w:rPr>
        <w:t xml:space="preserve"> όπως τροποποιήθηκε από τον κύριο Υπουργό;</w:t>
      </w:r>
    </w:p>
    <w:p w14:paraId="35846F6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w:t>
      </w:r>
      <w:r>
        <w:rPr>
          <w:rFonts w:eastAsia="Times New Roman" w:cs="Times New Roman"/>
          <w:szCs w:val="24"/>
        </w:rPr>
        <w:t>Ναι.</w:t>
      </w:r>
    </w:p>
    <w:p w14:paraId="35846F6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F6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F6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F6D"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Όχι.</w:t>
      </w:r>
    </w:p>
    <w:p w14:paraId="35846F6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F6F"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F7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6F71"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szCs w:val="24"/>
        </w:rPr>
        <w:t>Σ</w:t>
      </w:r>
      <w:r>
        <w:rPr>
          <w:rFonts w:eastAsia="Times New Roman"/>
          <w:szCs w:val="24"/>
        </w:rPr>
        <w:t>υνεπώς το άρθρο 18 έγινε δεκτό, όπως τροποποιήθηκε τον κύριο Υπουργό, κατά πλειοψηφία.</w:t>
      </w:r>
    </w:p>
    <w:p w14:paraId="35846F72"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19</w:t>
      </w:r>
      <w:r>
        <w:rPr>
          <w:rFonts w:eastAsia="Times New Roman"/>
          <w:szCs w:val="24"/>
        </w:rPr>
        <w:t>,</w:t>
      </w:r>
      <w:r>
        <w:rPr>
          <w:rFonts w:eastAsia="Times New Roman"/>
          <w:szCs w:val="24"/>
        </w:rPr>
        <w:t xml:space="preserve"> όπως τροποποιήθηκε από τον κύριο Υπουργό;</w:t>
      </w:r>
    </w:p>
    <w:p w14:paraId="35846F7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F7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F7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F7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F77"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6F7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F7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F7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6F7B"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(Νικήτας Κακλαμάνης): </w:t>
      </w:r>
      <w:r>
        <w:rPr>
          <w:rFonts w:eastAsia="Times New Roman"/>
          <w:szCs w:val="24"/>
        </w:rPr>
        <w:t>Συνεπώς</w:t>
      </w:r>
      <w:r>
        <w:rPr>
          <w:rFonts w:eastAsia="Times New Roman"/>
          <w:szCs w:val="24"/>
        </w:rPr>
        <w:t xml:space="preserve"> το άρθρο 19 έγινε δεκτό, όπως τροποποιήθηκε τον κύριο Υπουργό, κατά πλειοψηφία.</w:t>
      </w:r>
    </w:p>
    <w:p w14:paraId="35846F7C"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20</w:t>
      </w:r>
      <w:r>
        <w:rPr>
          <w:rFonts w:eastAsia="Times New Roman"/>
          <w:szCs w:val="24"/>
        </w:rPr>
        <w:t>,</w:t>
      </w:r>
      <w:r>
        <w:rPr>
          <w:rFonts w:eastAsia="Times New Roman"/>
          <w:szCs w:val="24"/>
        </w:rPr>
        <w:t xml:space="preserve"> όπως τροποποιήθηκε από τον κύριο Υπουργό;</w:t>
      </w:r>
    </w:p>
    <w:p w14:paraId="35846F7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F7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F7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F8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F8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6F8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F8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F8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6F85"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szCs w:val="24"/>
        </w:rPr>
        <w:t>Συνεπώς το άρθρο 20 έγινε δεκτό, όπως τροποποιήθηκε τον κύρ</w:t>
      </w:r>
      <w:r>
        <w:rPr>
          <w:rFonts w:eastAsia="Times New Roman"/>
          <w:szCs w:val="24"/>
        </w:rPr>
        <w:t>ιο Υπουργό, κατά πλειοψηφία.</w:t>
      </w:r>
    </w:p>
    <w:p w14:paraId="35846F86"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21, όπως τροποποιήθηκε από τον κύριο Υπουργό;</w:t>
      </w:r>
    </w:p>
    <w:p w14:paraId="35846F8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F8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w:t>
      </w:r>
    </w:p>
    <w:p w14:paraId="35846F8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F8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F8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w:t>
      </w:r>
      <w:r>
        <w:rPr>
          <w:rFonts w:eastAsia="Times New Roman" w:cs="Times New Roman"/>
          <w:b/>
          <w:szCs w:val="24"/>
        </w:rPr>
        <w:t>ρος της Βουλής):</w:t>
      </w:r>
      <w:r>
        <w:rPr>
          <w:rFonts w:eastAsia="Times New Roman" w:cs="Times New Roman"/>
          <w:szCs w:val="24"/>
        </w:rPr>
        <w:t xml:space="preserve"> Όχι.</w:t>
      </w:r>
    </w:p>
    <w:p w14:paraId="35846F8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F8D"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F8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6F8F"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szCs w:val="24"/>
        </w:rPr>
        <w:t xml:space="preserve"> Συνεπώς το άρθρο 21 έγινε δεκτό, όπως τροποποιήθηκε από τον κύριο Υπουργό, κατά πλειοψηφία. </w:t>
      </w:r>
    </w:p>
    <w:p w14:paraId="35846F90"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w:t>
      </w:r>
      <w:r>
        <w:rPr>
          <w:rFonts w:eastAsia="Times New Roman"/>
          <w:szCs w:val="24"/>
        </w:rPr>
        <w:t xml:space="preserve"> δεκτό το άρθρο 22, όπως τροποποιήθηκε από τον κύριο Υπουργό;</w:t>
      </w:r>
    </w:p>
    <w:p w14:paraId="35846F9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F9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F9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F9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F9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6F9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Ναι</w:t>
      </w:r>
      <w:r>
        <w:rPr>
          <w:rFonts w:eastAsia="Times New Roman" w:cs="Times New Roman"/>
          <w:szCs w:val="24"/>
        </w:rPr>
        <w:t>.</w:t>
      </w:r>
    </w:p>
    <w:p w14:paraId="35846F97"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F9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6F99"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szCs w:val="24"/>
        </w:rPr>
        <w:t xml:space="preserve"> Συνεπώς το άρθρο 22 έγινε δεκτό, όπως τροποποιήθηκε από τον κύριο Υπουργό, κατά πλειοψηφία. </w:t>
      </w:r>
    </w:p>
    <w:p w14:paraId="35846F9A" w14:textId="77777777" w:rsidR="00825165" w:rsidRDefault="00D46FE4">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23, όπως τροποποιήθηκε από τον κύριο </w:t>
      </w:r>
      <w:r>
        <w:rPr>
          <w:rFonts w:eastAsia="Times New Roman"/>
          <w:szCs w:val="24"/>
        </w:rPr>
        <w:t>Υπουργό;</w:t>
      </w:r>
    </w:p>
    <w:p w14:paraId="35846F9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F9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F9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F9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F9F"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6FA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FA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FA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6FA3" w14:textId="77777777" w:rsidR="00825165" w:rsidRDefault="00D46FE4">
      <w:pPr>
        <w:spacing w:after="0" w:line="600" w:lineRule="auto"/>
        <w:ind w:firstLine="720"/>
        <w:jc w:val="both"/>
        <w:rPr>
          <w:rFonts w:eastAsia="Times New Roman"/>
          <w:szCs w:val="24"/>
        </w:rPr>
      </w:pPr>
      <w:r>
        <w:rPr>
          <w:rFonts w:eastAsia="Times New Roman" w:cs="Times New Roman"/>
          <w:b/>
          <w:szCs w:val="24"/>
        </w:rPr>
        <w:lastRenderedPageBreak/>
        <w:t>ΠΡΟΕΔΡΕΥΩΝ (Νικήτας Κακλαμάνης):</w:t>
      </w:r>
      <w:r>
        <w:rPr>
          <w:rFonts w:eastAsia="Times New Roman"/>
          <w:szCs w:val="24"/>
        </w:rPr>
        <w:t xml:space="preserve"> Συνεπώς το άρθρο 23 έγινε δεκτό, όπως τροποποιήθηκε από τον κύριο Υπουργό, κατά πλειοψηφία. </w:t>
      </w:r>
    </w:p>
    <w:p w14:paraId="35846FA4"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24, όπως τροποποιήθηκε από τον κύριο Υπουργό;</w:t>
      </w:r>
    </w:p>
    <w:p w14:paraId="35846FA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FA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w:t>
      </w:r>
      <w:r>
        <w:rPr>
          <w:rFonts w:eastAsia="Times New Roman" w:cs="Times New Roman"/>
          <w:b/>
          <w:szCs w:val="24"/>
        </w:rPr>
        <w:t>Σ:</w:t>
      </w:r>
      <w:r>
        <w:rPr>
          <w:rFonts w:eastAsia="Times New Roman" w:cs="Times New Roman"/>
          <w:szCs w:val="24"/>
        </w:rPr>
        <w:t xml:space="preserve"> Όχι. </w:t>
      </w:r>
    </w:p>
    <w:p w14:paraId="35846FA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FA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FA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6FA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FA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FA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6FAD"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szCs w:val="24"/>
        </w:rPr>
        <w:t xml:space="preserve"> Συνεπώς το άρθρο 2</w:t>
      </w:r>
      <w:r>
        <w:rPr>
          <w:rFonts w:eastAsia="Times New Roman"/>
          <w:szCs w:val="24"/>
        </w:rPr>
        <w:t xml:space="preserve">4 έγινε δεκτό, όπως τροποποιήθηκε από τον κύριο Υπουργό, κατά πλειοψηφία. </w:t>
      </w:r>
    </w:p>
    <w:p w14:paraId="35846FAE"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25, όπως τροποποιήθηκε από τον κύριο Υπουργό;</w:t>
      </w:r>
    </w:p>
    <w:p w14:paraId="35846FA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FB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FB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FB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ΑΪΒΑΤΙΔΗΣ:</w:t>
      </w:r>
      <w:r>
        <w:rPr>
          <w:rFonts w:eastAsia="Times New Roman" w:cs="Times New Roman"/>
          <w:szCs w:val="24"/>
        </w:rPr>
        <w:t xml:space="preserve"> Όχι. </w:t>
      </w:r>
    </w:p>
    <w:p w14:paraId="35846FB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6FB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FB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FB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6FB7"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szCs w:val="24"/>
        </w:rPr>
        <w:t xml:space="preserve"> Συνεπώς το άρθρο 25 έγινε δεκτό, όπως τροποποιήθηκε από τον κύριο Υ</w:t>
      </w:r>
      <w:r>
        <w:rPr>
          <w:rFonts w:eastAsia="Times New Roman"/>
          <w:szCs w:val="24"/>
        </w:rPr>
        <w:t xml:space="preserve">πουργό, κατά πλειοψηφία. </w:t>
      </w:r>
    </w:p>
    <w:p w14:paraId="35846FB8"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26 ως έχει;</w:t>
      </w:r>
    </w:p>
    <w:p w14:paraId="35846FB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FB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FB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FB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FBD"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6FB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Ναι.</w:t>
      </w:r>
    </w:p>
    <w:p w14:paraId="35846FBF"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lastRenderedPageBreak/>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FC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6FC1"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szCs w:val="24"/>
        </w:rPr>
        <w:t xml:space="preserve"> Συνεπώς το άρθρο 26 έγινε δεκτό ως έχει κατά πλειοψηφία. </w:t>
      </w:r>
    </w:p>
    <w:p w14:paraId="35846FC2"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27 ως έχει;</w:t>
      </w:r>
    </w:p>
    <w:p w14:paraId="35846FC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FC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w:t>
      </w:r>
      <w:r>
        <w:rPr>
          <w:rFonts w:eastAsia="Times New Roman" w:cs="Times New Roman"/>
          <w:b/>
          <w:szCs w:val="24"/>
        </w:rPr>
        <w:t>ΤΗΛΑΣ:</w:t>
      </w:r>
      <w:r>
        <w:rPr>
          <w:rFonts w:eastAsia="Times New Roman" w:cs="Times New Roman"/>
          <w:szCs w:val="24"/>
        </w:rPr>
        <w:t xml:space="preserve"> Ναι. </w:t>
      </w:r>
    </w:p>
    <w:p w14:paraId="35846FC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35846FC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Ναι. </w:t>
      </w:r>
    </w:p>
    <w:p w14:paraId="35846FC7"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αρών.</w:t>
      </w:r>
    </w:p>
    <w:p w14:paraId="35846FC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FC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6FC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6FCB"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szCs w:val="24"/>
        </w:rPr>
        <w:t xml:space="preserve"> Συνεπώς</w:t>
      </w:r>
      <w:r>
        <w:rPr>
          <w:rFonts w:eastAsia="Times New Roman"/>
          <w:szCs w:val="24"/>
        </w:rPr>
        <w:t xml:space="preserve"> το άρθρο 27 έγινε δεκτό ως έχει κατά πλειοψηφία. </w:t>
      </w:r>
    </w:p>
    <w:p w14:paraId="35846FCC"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28 ως έχει;</w:t>
      </w:r>
    </w:p>
    <w:p w14:paraId="35846FC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FC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FC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ΚΩΝΣΤΑΝΤΙΝΟΣ ΜΠΑΡΓΙΩΤΑΣ:</w:t>
      </w:r>
      <w:r>
        <w:rPr>
          <w:rFonts w:eastAsia="Times New Roman" w:cs="Times New Roman"/>
          <w:szCs w:val="24"/>
        </w:rPr>
        <w:t xml:space="preserve"> Ναι.</w:t>
      </w:r>
    </w:p>
    <w:p w14:paraId="35846FD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FD1"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ΛΑΜΠΡΟΥΛΗΣ (ΣΤ΄ Αντιπρόεδρος της </w:t>
      </w:r>
      <w:r>
        <w:rPr>
          <w:rFonts w:eastAsia="Times New Roman" w:cs="Times New Roman"/>
          <w:b/>
          <w:szCs w:val="24"/>
        </w:rPr>
        <w:t>Βουλής):</w:t>
      </w:r>
      <w:r>
        <w:rPr>
          <w:rFonts w:eastAsia="Times New Roman" w:cs="Times New Roman"/>
          <w:szCs w:val="24"/>
        </w:rPr>
        <w:t xml:space="preserve"> Παρών.</w:t>
      </w:r>
    </w:p>
    <w:p w14:paraId="35846FD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FD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b/>
          <w:szCs w:val="24"/>
        </w:rPr>
        <w:t xml:space="preserve"> </w:t>
      </w:r>
    </w:p>
    <w:p w14:paraId="35846FD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6FD5"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szCs w:val="24"/>
        </w:rPr>
        <w:t xml:space="preserve"> Συνεπώς το άρθρο 28 έγινε δεκτό ως έχει κατά πλειοψηφία. </w:t>
      </w:r>
    </w:p>
    <w:p w14:paraId="35846FD6"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29 ως έχει;</w:t>
      </w:r>
    </w:p>
    <w:p w14:paraId="35846FD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w:t>
      </w:r>
      <w:r>
        <w:rPr>
          <w:rFonts w:eastAsia="Times New Roman" w:cs="Times New Roman"/>
          <w:b/>
          <w:szCs w:val="24"/>
        </w:rPr>
        <w:t>ΑΔΟΠΟΥΛΟΣ:</w:t>
      </w:r>
      <w:r>
        <w:rPr>
          <w:rFonts w:eastAsia="Times New Roman" w:cs="Times New Roman"/>
          <w:szCs w:val="24"/>
        </w:rPr>
        <w:t xml:space="preserve"> Ναι.</w:t>
      </w:r>
    </w:p>
    <w:p w14:paraId="35846FD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6FD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35846FD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Ναι. </w:t>
      </w:r>
    </w:p>
    <w:p w14:paraId="35846FDB"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Ναι.</w:t>
      </w:r>
    </w:p>
    <w:p w14:paraId="35846FD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FDD"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b/>
          <w:szCs w:val="24"/>
        </w:rPr>
        <w:t xml:space="preserve"> </w:t>
      </w:r>
    </w:p>
    <w:p w14:paraId="35846FD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6FDF" w14:textId="77777777" w:rsidR="00825165" w:rsidRDefault="00D46FE4">
      <w:pPr>
        <w:spacing w:after="0" w:line="600" w:lineRule="auto"/>
        <w:ind w:firstLine="720"/>
        <w:jc w:val="both"/>
        <w:rPr>
          <w:rFonts w:eastAsia="Times New Roman"/>
          <w:szCs w:val="24"/>
        </w:rPr>
      </w:pPr>
      <w:r>
        <w:rPr>
          <w:rFonts w:eastAsia="Times New Roman" w:cs="Times New Roman"/>
          <w:b/>
          <w:szCs w:val="24"/>
        </w:rPr>
        <w:lastRenderedPageBreak/>
        <w:t>ΠΡΟΕΔΡΕΥΩΝ (Νικήτας Κακ</w:t>
      </w:r>
      <w:r>
        <w:rPr>
          <w:rFonts w:eastAsia="Times New Roman" w:cs="Times New Roman"/>
          <w:b/>
          <w:szCs w:val="24"/>
        </w:rPr>
        <w:t>λαμάνης):</w:t>
      </w:r>
      <w:r>
        <w:rPr>
          <w:rFonts w:eastAsia="Times New Roman"/>
          <w:szCs w:val="24"/>
        </w:rPr>
        <w:t xml:space="preserve"> Συνεπώς το άρθρο 29 έγινε δεκτό ως έχει κατά πλειοψηφία. </w:t>
      </w:r>
    </w:p>
    <w:p w14:paraId="35846FE0"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30, όπως τροποποιήθηκε από τον κύριο Υπουργό;</w:t>
      </w:r>
    </w:p>
    <w:p w14:paraId="35846FE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FE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6FE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6FE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6FE5"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Παρών.</w:t>
      </w:r>
    </w:p>
    <w:p w14:paraId="35846FE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FE7"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Όχι.</w:t>
      </w:r>
    </w:p>
    <w:p w14:paraId="35846FE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35846FE9"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szCs w:val="24"/>
        </w:rPr>
        <w:t xml:space="preserve"> Συνεπώς</w:t>
      </w:r>
      <w:r>
        <w:rPr>
          <w:rFonts w:eastAsia="Times New Roman"/>
          <w:szCs w:val="24"/>
        </w:rPr>
        <w:t xml:space="preserve"> το άρθρο 30 έγινε δεκτό, όπως τροποποιήθηκε από τον κύριο Υπουργό, κατά πλειοψηφία. </w:t>
      </w:r>
    </w:p>
    <w:p w14:paraId="35846FEA"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31 ως έχει;</w:t>
      </w:r>
    </w:p>
    <w:p w14:paraId="35846FE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FE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6FE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ΚΩΝΣΤΑΝΤΙΝΟΣ ΜΠΑΡΓΙΩΤΑΣ:</w:t>
      </w:r>
      <w:r>
        <w:rPr>
          <w:rFonts w:eastAsia="Times New Roman" w:cs="Times New Roman"/>
          <w:szCs w:val="24"/>
        </w:rPr>
        <w:t xml:space="preserve"> Ναι.</w:t>
      </w:r>
    </w:p>
    <w:p w14:paraId="35846FE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6FEF"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 xml:space="preserve">ΓΕΩΡΓΙΟΣ </w:t>
      </w:r>
      <w:r>
        <w:rPr>
          <w:rFonts w:eastAsia="Times New Roman" w:cs="Times New Roman"/>
          <w:b/>
          <w:szCs w:val="24"/>
        </w:rPr>
        <w:t>ΛΑΜΠΡΟΥΛΗΣ (ΣΤ΄ Αντιπρόεδρος της Βουλής):</w:t>
      </w:r>
      <w:r>
        <w:rPr>
          <w:rFonts w:eastAsia="Times New Roman" w:cs="Times New Roman"/>
          <w:szCs w:val="24"/>
        </w:rPr>
        <w:t xml:space="preserve"> Παρών.</w:t>
      </w:r>
    </w:p>
    <w:p w14:paraId="35846FF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FF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FF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6FF3"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szCs w:val="24"/>
        </w:rPr>
        <w:t xml:space="preserve"> Συνεπώς το άρθρο 31 έγινε δεκτό ως έχει κατά πλειοψηφία. </w:t>
      </w:r>
    </w:p>
    <w:p w14:paraId="35846FF4"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w:t>
      </w:r>
      <w:r>
        <w:rPr>
          <w:rFonts w:eastAsia="Times New Roman"/>
          <w:szCs w:val="24"/>
        </w:rPr>
        <w:t>ο άρθρο 32 ως έχει;</w:t>
      </w:r>
    </w:p>
    <w:p w14:paraId="35846FF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6FF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6FF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35846FF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Ναι. </w:t>
      </w:r>
    </w:p>
    <w:p w14:paraId="35846FF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Ναι.</w:t>
      </w:r>
    </w:p>
    <w:p w14:paraId="35846FF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6FF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6FF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 xml:space="preserve">ΓΕΩΡΓΙΟΣ </w:t>
      </w:r>
      <w:r>
        <w:rPr>
          <w:rFonts w:eastAsia="Times New Roman" w:cs="Times New Roman"/>
          <w:b/>
          <w:szCs w:val="24"/>
        </w:rPr>
        <w:t>ΜΑΥΡΩΤΑΣ:</w:t>
      </w:r>
      <w:r>
        <w:rPr>
          <w:rFonts w:eastAsia="Times New Roman" w:cs="Times New Roman"/>
          <w:szCs w:val="24"/>
        </w:rPr>
        <w:t xml:space="preserve"> Παρών.</w:t>
      </w:r>
    </w:p>
    <w:p w14:paraId="35846FFD" w14:textId="77777777" w:rsidR="00825165" w:rsidRDefault="00D46FE4">
      <w:pPr>
        <w:spacing w:after="0" w:line="600" w:lineRule="auto"/>
        <w:ind w:firstLine="720"/>
        <w:jc w:val="both"/>
        <w:rPr>
          <w:rFonts w:eastAsia="Times New Roman"/>
          <w:szCs w:val="24"/>
        </w:rPr>
      </w:pPr>
      <w:r>
        <w:rPr>
          <w:rFonts w:eastAsia="Times New Roman" w:cs="Times New Roman"/>
          <w:b/>
          <w:szCs w:val="24"/>
        </w:rPr>
        <w:lastRenderedPageBreak/>
        <w:t>ΠΡΟΕΔΡΕΥΩΝ (Νικήτας Κακλαμάνης):</w:t>
      </w:r>
      <w:r>
        <w:rPr>
          <w:rFonts w:eastAsia="Times New Roman"/>
          <w:szCs w:val="24"/>
        </w:rPr>
        <w:t xml:space="preserve"> Συνεπώς το άρθρο 32 έγινε δεκτό ως έχει κατά πλειοψηφία. </w:t>
      </w:r>
    </w:p>
    <w:p w14:paraId="35846FFE"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33 ως έχει;</w:t>
      </w:r>
    </w:p>
    <w:p w14:paraId="35846FF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00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00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00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ΑΪΒΑΤΙΔΗΣ:</w:t>
      </w:r>
      <w:r>
        <w:rPr>
          <w:rFonts w:eastAsia="Times New Roman" w:cs="Times New Roman"/>
          <w:szCs w:val="24"/>
        </w:rPr>
        <w:t xml:space="preserve"> Παρών. </w:t>
      </w:r>
    </w:p>
    <w:p w14:paraId="35847003"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Παρών.</w:t>
      </w:r>
    </w:p>
    <w:p w14:paraId="3584700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0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b/>
          <w:szCs w:val="24"/>
        </w:rPr>
        <w:t xml:space="preserve"> </w:t>
      </w:r>
    </w:p>
    <w:p w14:paraId="3584700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007"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szCs w:val="24"/>
        </w:rPr>
        <w:t xml:space="preserve"> Συνεπώς το άρθρο 33 έγινε δεκτό ως έχει κατά πλειοψηφία. </w:t>
      </w:r>
    </w:p>
    <w:p w14:paraId="35847008" w14:textId="77777777" w:rsidR="00825165" w:rsidRDefault="00D46FE4">
      <w:pPr>
        <w:spacing w:after="0" w:line="600" w:lineRule="auto"/>
        <w:ind w:firstLine="720"/>
        <w:jc w:val="both"/>
        <w:rPr>
          <w:rFonts w:eastAsia="Times New Roman"/>
          <w:szCs w:val="24"/>
        </w:rPr>
      </w:pPr>
      <w:r>
        <w:rPr>
          <w:rFonts w:eastAsia="Times New Roman"/>
          <w:szCs w:val="24"/>
        </w:rPr>
        <w:t>Ερωτάτα</w:t>
      </w:r>
      <w:r>
        <w:rPr>
          <w:rFonts w:eastAsia="Times New Roman"/>
          <w:szCs w:val="24"/>
        </w:rPr>
        <w:t>ι το Σώμα: Γίνεται δεκτό το άρθρο 34 ως έχει;</w:t>
      </w:r>
    </w:p>
    <w:p w14:paraId="3584700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00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00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00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 </w:t>
      </w:r>
    </w:p>
    <w:p w14:paraId="3584700D"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Παρών.</w:t>
      </w:r>
    </w:p>
    <w:p w14:paraId="3584700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0F"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w:t>
      </w:r>
      <w:r>
        <w:rPr>
          <w:rFonts w:eastAsia="Times New Roman" w:cs="Times New Roman"/>
          <w:b/>
          <w:szCs w:val="24"/>
        </w:rPr>
        <w:t xml:space="preserve"> ΦΩΚΑΣ:</w:t>
      </w:r>
      <w:r>
        <w:rPr>
          <w:rFonts w:eastAsia="Times New Roman" w:cs="Times New Roman"/>
          <w:szCs w:val="24"/>
        </w:rPr>
        <w:t xml:space="preserve"> Ναι.</w:t>
      </w:r>
      <w:r>
        <w:rPr>
          <w:rFonts w:eastAsia="Times New Roman" w:cs="Times New Roman"/>
          <w:b/>
          <w:szCs w:val="24"/>
        </w:rPr>
        <w:t xml:space="preserve"> </w:t>
      </w:r>
    </w:p>
    <w:p w14:paraId="3584701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011"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szCs w:val="24"/>
        </w:rPr>
        <w:t xml:space="preserve"> Συνεπώς το άρθρο 34 έγινε δεκτό ως έχει κατά πλειοψηφία. </w:t>
      </w:r>
    </w:p>
    <w:p w14:paraId="35847012"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35 ως έχει;</w:t>
      </w:r>
    </w:p>
    <w:p w14:paraId="3584701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01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01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ΜΠΑΡΓΙΩΤΑΣ:</w:t>
      </w:r>
      <w:r>
        <w:rPr>
          <w:rFonts w:eastAsia="Times New Roman" w:cs="Times New Roman"/>
          <w:szCs w:val="24"/>
        </w:rPr>
        <w:t xml:space="preserve"> Ναι.</w:t>
      </w:r>
    </w:p>
    <w:p w14:paraId="3584701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 </w:t>
      </w:r>
    </w:p>
    <w:p w14:paraId="35847017"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Ναι.</w:t>
      </w:r>
    </w:p>
    <w:p w14:paraId="3584701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1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01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01B"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szCs w:val="24"/>
        </w:rPr>
        <w:t xml:space="preserve"> Συνεπώς</w:t>
      </w:r>
      <w:r>
        <w:rPr>
          <w:rFonts w:eastAsia="Times New Roman"/>
          <w:szCs w:val="24"/>
        </w:rPr>
        <w:t xml:space="preserve"> το άρθρο 35 έγινε δεκτό ως έχει κατά πλειοψηφία. </w:t>
      </w:r>
    </w:p>
    <w:p w14:paraId="3584701C" w14:textId="77777777" w:rsidR="00825165" w:rsidRDefault="00D46FE4">
      <w:pPr>
        <w:spacing w:after="0" w:line="600" w:lineRule="auto"/>
        <w:ind w:firstLine="720"/>
        <w:jc w:val="both"/>
        <w:rPr>
          <w:rFonts w:eastAsia="Times New Roman"/>
          <w:szCs w:val="24"/>
        </w:rPr>
      </w:pPr>
      <w:r>
        <w:rPr>
          <w:rFonts w:eastAsia="Times New Roman"/>
          <w:szCs w:val="24"/>
        </w:rPr>
        <w:lastRenderedPageBreak/>
        <w:t>Ερωτάται το Σώμα: Γίνεται δεκτό το άρθρο 36 ως έχει;</w:t>
      </w:r>
    </w:p>
    <w:p w14:paraId="3584701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01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701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02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021"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ΛΑΜΠΡΟΥΛΗΣ (ΣΤ΄ Αντιπρόεδρος της Βου</w:t>
      </w:r>
      <w:r>
        <w:rPr>
          <w:rFonts w:eastAsia="Times New Roman" w:cs="Times New Roman"/>
          <w:b/>
          <w:szCs w:val="24"/>
        </w:rPr>
        <w:t>λής):</w:t>
      </w:r>
      <w:r>
        <w:rPr>
          <w:rFonts w:eastAsia="Times New Roman" w:cs="Times New Roman"/>
          <w:szCs w:val="24"/>
        </w:rPr>
        <w:t xml:space="preserve"> Παρών.</w:t>
      </w:r>
    </w:p>
    <w:p w14:paraId="3584702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2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b/>
          <w:szCs w:val="24"/>
        </w:rPr>
        <w:t xml:space="preserve"> </w:t>
      </w:r>
    </w:p>
    <w:p w14:paraId="3584702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7025"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szCs w:val="24"/>
        </w:rPr>
        <w:t xml:space="preserve"> Συνεπώς το άρθρο 36 έγινε δεκτό ως έχει κατά πλειοψηφία. </w:t>
      </w:r>
    </w:p>
    <w:p w14:paraId="35847026"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37 ως έχει;</w:t>
      </w:r>
    </w:p>
    <w:p w14:paraId="3584702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w:t>
      </w:r>
      <w:r>
        <w:rPr>
          <w:rFonts w:eastAsia="Times New Roman" w:cs="Times New Roman"/>
          <w:b/>
          <w:szCs w:val="24"/>
        </w:rPr>
        <w:t>ΠΟΥΛΟΣ:</w:t>
      </w:r>
      <w:r>
        <w:rPr>
          <w:rFonts w:eastAsia="Times New Roman" w:cs="Times New Roman"/>
          <w:szCs w:val="24"/>
        </w:rPr>
        <w:t xml:space="preserve"> Ναι.</w:t>
      </w:r>
    </w:p>
    <w:p w14:paraId="3584702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02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02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02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Ναι.</w:t>
      </w:r>
    </w:p>
    <w:p w14:paraId="3584702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Ναι.</w:t>
      </w:r>
    </w:p>
    <w:p w14:paraId="3584702D"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b/>
          <w:szCs w:val="24"/>
        </w:rPr>
        <w:t xml:space="preserve"> </w:t>
      </w:r>
    </w:p>
    <w:p w14:paraId="3584702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702F" w14:textId="77777777" w:rsidR="00825165" w:rsidRDefault="00D46FE4">
      <w:pPr>
        <w:spacing w:after="0" w:line="600" w:lineRule="auto"/>
        <w:ind w:firstLine="720"/>
        <w:jc w:val="both"/>
        <w:rPr>
          <w:rFonts w:eastAsia="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szCs w:val="24"/>
        </w:rPr>
        <w:t xml:space="preserve"> Συνεπώς το άρθρο 37 έγινε δεκτό ως έχει κατά πλειοψηφία. </w:t>
      </w:r>
    </w:p>
    <w:p w14:paraId="35847030"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38, όπως τροποποιήθηκε από τον κύριο Υπουργό;</w:t>
      </w:r>
    </w:p>
    <w:p w14:paraId="3584703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03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703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03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ΑΪΒΑΤΙΔΗΣ:</w:t>
      </w:r>
      <w:r>
        <w:rPr>
          <w:rFonts w:eastAsia="Times New Roman" w:cs="Times New Roman"/>
          <w:szCs w:val="24"/>
        </w:rPr>
        <w:t xml:space="preserve"> Όχι. </w:t>
      </w:r>
    </w:p>
    <w:p w14:paraId="3584703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Ναι.</w:t>
      </w:r>
    </w:p>
    <w:p w14:paraId="3584703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37"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b/>
          <w:szCs w:val="24"/>
        </w:rPr>
        <w:t xml:space="preserve"> </w:t>
      </w:r>
    </w:p>
    <w:p w14:paraId="3584703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039"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szCs w:val="24"/>
        </w:rPr>
        <w:t xml:space="preserve"> Συνεπώς το άρθρο 38 έγινε δεκτό, όπως τροποποιήθηκε από τον κύριο Υπο</w:t>
      </w:r>
      <w:r>
        <w:rPr>
          <w:rFonts w:eastAsia="Times New Roman"/>
          <w:szCs w:val="24"/>
        </w:rPr>
        <w:t xml:space="preserve">υργό, κατά πλειοψηφία. </w:t>
      </w:r>
    </w:p>
    <w:p w14:paraId="3584703A" w14:textId="77777777" w:rsidR="00825165" w:rsidRDefault="00D46FE4">
      <w:pPr>
        <w:spacing w:after="0" w:line="600" w:lineRule="auto"/>
        <w:ind w:firstLine="720"/>
        <w:jc w:val="both"/>
        <w:rPr>
          <w:rFonts w:eastAsia="Times New Roman"/>
          <w:szCs w:val="24"/>
        </w:rPr>
      </w:pPr>
      <w:r>
        <w:rPr>
          <w:rFonts w:eastAsia="Times New Roman"/>
          <w:szCs w:val="24"/>
        </w:rPr>
        <w:lastRenderedPageBreak/>
        <w:t>Ερωτάται το Σώμα: Γίνεται δεκτό το άρθρο 39, όπως τροποποιήθηκε από τον κύριο Υπουργό;</w:t>
      </w:r>
    </w:p>
    <w:p w14:paraId="3584703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03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03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03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 </w:t>
      </w:r>
    </w:p>
    <w:p w14:paraId="3584703F"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ΛΑΜΠΡΟΥΛΗΣ (ΣΤ΄ </w:t>
      </w:r>
      <w:r>
        <w:rPr>
          <w:rFonts w:eastAsia="Times New Roman" w:cs="Times New Roman"/>
          <w:b/>
          <w:szCs w:val="24"/>
        </w:rPr>
        <w:t>Αντιπρόεδρος της Βουλής):</w:t>
      </w:r>
      <w:r>
        <w:rPr>
          <w:rFonts w:eastAsia="Times New Roman" w:cs="Times New Roman"/>
          <w:szCs w:val="24"/>
        </w:rPr>
        <w:t xml:space="preserve"> Παρών.</w:t>
      </w:r>
    </w:p>
    <w:p w14:paraId="3584704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4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b/>
          <w:szCs w:val="24"/>
        </w:rPr>
        <w:t xml:space="preserve"> </w:t>
      </w:r>
    </w:p>
    <w:p w14:paraId="3584704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043"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szCs w:val="24"/>
        </w:rPr>
        <w:t xml:space="preserve"> Συνεπώς το άρθρο 39 έγινε δεκτό, όπως τροποποιήθηκε από τον κύριο Υπουργό, κατά πλειοψηφία. </w:t>
      </w:r>
    </w:p>
    <w:p w14:paraId="35847044"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w:t>
      </w:r>
      <w:r>
        <w:rPr>
          <w:rFonts w:eastAsia="Times New Roman"/>
          <w:szCs w:val="24"/>
        </w:rPr>
        <w:t>: Γίνεται δεκτό το άρθρο 40 ως έχει;</w:t>
      </w:r>
    </w:p>
    <w:p w14:paraId="3584704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04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704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04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 </w:t>
      </w:r>
    </w:p>
    <w:p w14:paraId="3584704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Ναι.</w:t>
      </w:r>
    </w:p>
    <w:p w14:paraId="3584704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4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szCs w:val="24"/>
        </w:rPr>
        <w:t>.</w:t>
      </w:r>
      <w:r>
        <w:rPr>
          <w:rFonts w:eastAsia="Times New Roman" w:cs="Times New Roman"/>
          <w:b/>
          <w:szCs w:val="24"/>
        </w:rPr>
        <w:t xml:space="preserve"> </w:t>
      </w:r>
    </w:p>
    <w:p w14:paraId="3584704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Ναι.</w:t>
      </w:r>
    </w:p>
    <w:p w14:paraId="3584704D" w14:textId="77777777" w:rsidR="00825165" w:rsidRDefault="00D46FE4">
      <w:pPr>
        <w:spacing w:after="0" w:line="600" w:lineRule="auto"/>
        <w:ind w:firstLine="720"/>
        <w:rPr>
          <w:rFonts w:eastAsia="Times New Roman"/>
          <w:szCs w:val="24"/>
        </w:rPr>
      </w:pPr>
      <w:r>
        <w:rPr>
          <w:rFonts w:eastAsia="Times New Roman" w:cs="Times New Roman"/>
          <w:b/>
          <w:szCs w:val="24"/>
        </w:rPr>
        <w:t>ΠΡΟΕΔΡΕΥΩΝ (Νικήτας Κακλαμάνης):</w:t>
      </w:r>
      <w:r>
        <w:rPr>
          <w:rFonts w:eastAsia="Times New Roman"/>
          <w:szCs w:val="24"/>
        </w:rPr>
        <w:t xml:space="preserve"> Συνεπώς το άρθρο 40 έγινε δεκτό ως έχει κατά πλειοψηφία. </w:t>
      </w:r>
    </w:p>
    <w:p w14:paraId="3584704E"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41 ως έχει;</w:t>
      </w:r>
    </w:p>
    <w:p w14:paraId="3584704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05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705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05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05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Παρών.</w:t>
      </w:r>
    </w:p>
    <w:p w14:paraId="3584705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5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b/>
          <w:szCs w:val="24"/>
        </w:rPr>
        <w:t xml:space="preserve"> </w:t>
      </w:r>
    </w:p>
    <w:p w14:paraId="3584705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7057"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w:t>
      </w:r>
      <w:r>
        <w:rPr>
          <w:rFonts w:eastAsia="Times New Roman"/>
          <w:b/>
          <w:bCs/>
        </w:rPr>
        <w:t>ης)</w:t>
      </w:r>
      <w:r>
        <w:rPr>
          <w:rFonts w:eastAsia="Times New Roman" w:cs="Times New Roman"/>
          <w:b/>
          <w:szCs w:val="24"/>
        </w:rPr>
        <w:t>:</w:t>
      </w:r>
      <w:r>
        <w:rPr>
          <w:rFonts w:eastAsia="Times New Roman"/>
          <w:szCs w:val="24"/>
        </w:rPr>
        <w:t xml:space="preserve"> Συνεπώς το άρθρο 41 έγινε δεκτό ως έχει κατά πλειοψηφία.</w:t>
      </w:r>
    </w:p>
    <w:p w14:paraId="35847058" w14:textId="77777777" w:rsidR="00825165" w:rsidRDefault="00D46FE4">
      <w:pPr>
        <w:spacing w:after="0" w:line="600" w:lineRule="auto"/>
        <w:ind w:firstLine="720"/>
        <w:jc w:val="both"/>
        <w:rPr>
          <w:rFonts w:eastAsia="Times New Roman"/>
          <w:szCs w:val="24"/>
        </w:rPr>
      </w:pPr>
      <w:r>
        <w:rPr>
          <w:rFonts w:eastAsia="Times New Roman"/>
          <w:szCs w:val="24"/>
        </w:rPr>
        <w:lastRenderedPageBreak/>
        <w:t>Ερωτάται το Σώμα: Γίνεται δεκτό το άρθρο 42 ως έχει;</w:t>
      </w:r>
    </w:p>
    <w:p w14:paraId="3584705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05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705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05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05D"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Παρών.</w:t>
      </w:r>
    </w:p>
    <w:p w14:paraId="3584705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5F"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w:t>
      </w:r>
      <w:r>
        <w:rPr>
          <w:rFonts w:eastAsia="Times New Roman" w:cs="Times New Roman"/>
          <w:b/>
          <w:szCs w:val="24"/>
        </w:rPr>
        <w:t>ΕΙΔΗΣ ΦΩΚΑΣ:</w:t>
      </w:r>
      <w:r>
        <w:rPr>
          <w:rFonts w:eastAsia="Times New Roman" w:cs="Times New Roman"/>
          <w:szCs w:val="24"/>
        </w:rPr>
        <w:t xml:space="preserve"> Ναι.</w:t>
      </w:r>
      <w:r>
        <w:rPr>
          <w:rFonts w:eastAsia="Times New Roman" w:cs="Times New Roman"/>
          <w:b/>
          <w:szCs w:val="24"/>
        </w:rPr>
        <w:t xml:space="preserve"> </w:t>
      </w:r>
    </w:p>
    <w:p w14:paraId="3584706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061"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w:t>
      </w:r>
      <w:r>
        <w:rPr>
          <w:rFonts w:eastAsia="Times New Roman" w:cs="Times New Roman"/>
          <w:b/>
          <w:szCs w:val="24"/>
        </w:rPr>
        <w:t>Νικήτας Κακλαμάν</w:t>
      </w:r>
      <w:r>
        <w:rPr>
          <w:rFonts w:eastAsia="Times New Roman" w:cs="Times New Roman"/>
          <w:b/>
          <w:szCs w:val="24"/>
        </w:rPr>
        <w:t>ης):</w:t>
      </w:r>
      <w:r>
        <w:rPr>
          <w:rFonts w:eastAsia="Times New Roman"/>
          <w:szCs w:val="24"/>
        </w:rPr>
        <w:t xml:space="preserve"> Συνεπώς το άρθρο 42 έγινε δεκτό ως έχει κατά πλειοψηφία.</w:t>
      </w:r>
    </w:p>
    <w:p w14:paraId="35847062"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43 ως έχει;</w:t>
      </w:r>
    </w:p>
    <w:p w14:paraId="3584706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06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706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w:t>
      </w:r>
      <w:r>
        <w:rPr>
          <w:rFonts w:eastAsia="Times New Roman" w:cs="Times New Roman"/>
          <w:b/>
          <w:szCs w:val="24"/>
        </w:rPr>
        <w:t>ΙΩΤΑΣ:</w:t>
      </w:r>
      <w:r>
        <w:rPr>
          <w:rFonts w:eastAsia="Times New Roman" w:cs="Times New Roman"/>
          <w:szCs w:val="24"/>
        </w:rPr>
        <w:t xml:space="preserve"> Ναι.</w:t>
      </w:r>
    </w:p>
    <w:p w14:paraId="3584706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067"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Παρών.</w:t>
      </w:r>
    </w:p>
    <w:p w14:paraId="3584706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Ναι.</w:t>
      </w:r>
    </w:p>
    <w:p w14:paraId="3584706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b/>
          <w:szCs w:val="24"/>
        </w:rPr>
        <w:t xml:space="preserve"> </w:t>
      </w:r>
    </w:p>
    <w:p w14:paraId="3584706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706B"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Κακλαμάνη</w:t>
      </w:r>
      <w:r>
        <w:rPr>
          <w:rFonts w:eastAsia="Times New Roman"/>
          <w:b/>
          <w:bCs/>
        </w:rPr>
        <w:t>ς)</w:t>
      </w:r>
      <w:r>
        <w:rPr>
          <w:rFonts w:eastAsia="Times New Roman" w:cs="Times New Roman"/>
          <w:b/>
          <w:szCs w:val="24"/>
        </w:rPr>
        <w:t>:</w:t>
      </w:r>
      <w:r>
        <w:rPr>
          <w:rFonts w:eastAsia="Times New Roman"/>
          <w:szCs w:val="24"/>
        </w:rPr>
        <w:t xml:space="preserve"> Συνεπώς</w:t>
      </w:r>
      <w:r>
        <w:rPr>
          <w:rFonts w:eastAsia="Times New Roman"/>
          <w:szCs w:val="24"/>
        </w:rPr>
        <w:t xml:space="preserve"> το άρθρο 43 έγινε δεκτό ως έχει κατά πλειοψηφία.</w:t>
      </w:r>
    </w:p>
    <w:p w14:paraId="3584706C"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44 ως έχει;</w:t>
      </w:r>
    </w:p>
    <w:p w14:paraId="3584706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06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706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07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07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w:t>
      </w:r>
      <w:r>
        <w:rPr>
          <w:rFonts w:eastAsia="Times New Roman" w:cs="Times New Roman"/>
          <w:b/>
          <w:szCs w:val="24"/>
        </w:rPr>
        <w:t>ής):</w:t>
      </w:r>
      <w:r>
        <w:rPr>
          <w:rFonts w:eastAsia="Times New Roman" w:cs="Times New Roman"/>
          <w:szCs w:val="24"/>
        </w:rPr>
        <w:t xml:space="preserve"> Όχι.</w:t>
      </w:r>
    </w:p>
    <w:p w14:paraId="3584707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7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b/>
          <w:szCs w:val="24"/>
        </w:rPr>
        <w:t xml:space="preserve"> </w:t>
      </w:r>
    </w:p>
    <w:p w14:paraId="3584707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075"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w:t>
      </w:r>
      <w:r>
        <w:rPr>
          <w:rFonts w:eastAsia="Times New Roman"/>
          <w:b/>
          <w:bCs/>
        </w:rPr>
        <w:t xml:space="preserve"> Κ</w:t>
      </w:r>
      <w:r>
        <w:rPr>
          <w:rFonts w:eastAsia="Times New Roman"/>
          <w:b/>
          <w:bCs/>
        </w:rPr>
        <w:t>ακλαμάν</w:t>
      </w:r>
      <w:r>
        <w:rPr>
          <w:rFonts w:eastAsia="Times New Roman"/>
          <w:b/>
          <w:bCs/>
        </w:rPr>
        <w:t>ης)</w:t>
      </w:r>
      <w:r>
        <w:rPr>
          <w:rFonts w:eastAsia="Times New Roman" w:cs="Times New Roman"/>
          <w:b/>
          <w:szCs w:val="24"/>
        </w:rPr>
        <w:t>:</w:t>
      </w:r>
      <w:r>
        <w:rPr>
          <w:rFonts w:eastAsia="Times New Roman"/>
          <w:szCs w:val="24"/>
        </w:rPr>
        <w:t xml:space="preserve"> Συνεπώς το άρθρο 44 έγινε δεκτό ως έχει κατά πλειοψηφία.</w:t>
      </w:r>
    </w:p>
    <w:p w14:paraId="35847076"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45 ως έχει;</w:t>
      </w:r>
    </w:p>
    <w:p w14:paraId="3584707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b/>
          <w:szCs w:val="24"/>
        </w:rPr>
        <w:t>:</w:t>
      </w:r>
      <w:r>
        <w:rPr>
          <w:rFonts w:eastAsia="Times New Roman" w:cs="Times New Roman"/>
          <w:szCs w:val="24"/>
        </w:rPr>
        <w:t xml:space="preserve"> Ναι.</w:t>
      </w:r>
    </w:p>
    <w:p w14:paraId="3584707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707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07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07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707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7D"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b/>
          <w:szCs w:val="24"/>
        </w:rPr>
        <w:t xml:space="preserve"> </w:t>
      </w:r>
    </w:p>
    <w:p w14:paraId="3584707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07F"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w:t>
      </w:r>
      <w:r>
        <w:rPr>
          <w:rFonts w:eastAsia="Times New Roman"/>
          <w:b/>
          <w:bCs/>
        </w:rPr>
        <w:t>ης)</w:t>
      </w:r>
      <w:r>
        <w:rPr>
          <w:rFonts w:eastAsia="Times New Roman" w:cs="Times New Roman"/>
          <w:b/>
          <w:szCs w:val="24"/>
        </w:rPr>
        <w:t>:</w:t>
      </w:r>
      <w:r>
        <w:rPr>
          <w:rFonts w:eastAsia="Times New Roman"/>
          <w:szCs w:val="24"/>
        </w:rPr>
        <w:t xml:space="preserve"> Συνεπώς το άρθρο 45 έγινε δεκτό ως έχει κατά πλειοψηφία.</w:t>
      </w:r>
    </w:p>
    <w:p w14:paraId="35847080"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46 ως έχει;</w:t>
      </w:r>
    </w:p>
    <w:p w14:paraId="3584708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08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08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3584708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Ναι. </w:t>
      </w:r>
    </w:p>
    <w:p w14:paraId="35847085"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ΛΑΜΠΡΟΥΛΗΣ (ΣΤ΄ </w:t>
      </w:r>
      <w:r>
        <w:rPr>
          <w:rFonts w:eastAsia="Times New Roman" w:cs="Times New Roman"/>
          <w:b/>
          <w:szCs w:val="24"/>
        </w:rPr>
        <w:t>Αντιπρόεδρος της Βουλής):</w:t>
      </w:r>
      <w:r>
        <w:rPr>
          <w:rFonts w:eastAsia="Times New Roman" w:cs="Times New Roman"/>
          <w:szCs w:val="24"/>
        </w:rPr>
        <w:t xml:space="preserve"> Παρών.</w:t>
      </w:r>
    </w:p>
    <w:p w14:paraId="3584708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87"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b/>
          <w:szCs w:val="24"/>
        </w:rPr>
        <w:t xml:space="preserve"> </w:t>
      </w:r>
    </w:p>
    <w:p w14:paraId="3584708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lastRenderedPageBreak/>
        <w:t>ΓΕΩΡΓΙΟΣ ΜΑΥΡΩΤΑΣ:</w:t>
      </w:r>
      <w:r>
        <w:rPr>
          <w:rFonts w:eastAsia="Times New Roman" w:cs="Times New Roman"/>
          <w:szCs w:val="24"/>
        </w:rPr>
        <w:t xml:space="preserve"> Ναι.</w:t>
      </w:r>
    </w:p>
    <w:p w14:paraId="35847089"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w:t>
      </w:r>
      <w:r>
        <w:rPr>
          <w:rFonts w:eastAsia="Times New Roman"/>
          <w:b/>
          <w:bCs/>
        </w:rPr>
        <w:t>ης)</w:t>
      </w:r>
      <w:r>
        <w:rPr>
          <w:rFonts w:eastAsia="Times New Roman" w:cs="Times New Roman"/>
          <w:b/>
          <w:szCs w:val="24"/>
        </w:rPr>
        <w:t>:</w:t>
      </w:r>
      <w:r>
        <w:rPr>
          <w:rFonts w:eastAsia="Times New Roman"/>
          <w:szCs w:val="24"/>
        </w:rPr>
        <w:t xml:space="preserve"> Συνεπώς το άρθρο 46 έγινε δεκτό ως έχει κατά πλειοψηφία.</w:t>
      </w:r>
    </w:p>
    <w:p w14:paraId="3584708A"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47 ως έχει;</w:t>
      </w:r>
    </w:p>
    <w:p w14:paraId="3584708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08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08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08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Ναι. </w:t>
      </w:r>
    </w:p>
    <w:p w14:paraId="3584708F"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Παρών.</w:t>
      </w:r>
    </w:p>
    <w:p w14:paraId="3584709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9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b/>
          <w:szCs w:val="24"/>
        </w:rPr>
        <w:t xml:space="preserve"> </w:t>
      </w:r>
    </w:p>
    <w:p w14:paraId="3584709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093" w14:textId="77777777" w:rsidR="00825165" w:rsidRDefault="00D46FE4">
      <w:pPr>
        <w:spacing w:after="0" w:line="600" w:lineRule="auto"/>
        <w:ind w:firstLine="720"/>
        <w:jc w:val="both"/>
        <w:rPr>
          <w:rFonts w:eastAsia="Times New Roman"/>
          <w:szCs w:val="24"/>
        </w:rPr>
      </w:pPr>
      <w:r>
        <w:rPr>
          <w:rFonts w:eastAsia="Times New Roman"/>
          <w:b/>
          <w:bCs/>
        </w:rPr>
        <w:t>ΠΡΟΕΔΡΕΥΩ</w:t>
      </w:r>
      <w:r>
        <w:rPr>
          <w:rFonts w:eastAsia="Times New Roman"/>
          <w:b/>
          <w:bCs/>
        </w:rPr>
        <w:t>Ν (</w:t>
      </w:r>
      <w:r>
        <w:rPr>
          <w:rFonts w:eastAsia="Times New Roman"/>
          <w:b/>
          <w:bCs/>
        </w:rPr>
        <w:t>Νικήτα</w:t>
      </w:r>
      <w:r>
        <w:rPr>
          <w:rFonts w:eastAsia="Times New Roman"/>
          <w:b/>
          <w:bCs/>
        </w:rPr>
        <w:t>ς Κ</w:t>
      </w:r>
      <w:r>
        <w:rPr>
          <w:rFonts w:eastAsia="Times New Roman"/>
          <w:b/>
          <w:bCs/>
        </w:rPr>
        <w:t>ακλαμάν</w:t>
      </w:r>
      <w:r>
        <w:rPr>
          <w:rFonts w:eastAsia="Times New Roman"/>
          <w:b/>
          <w:bCs/>
        </w:rPr>
        <w:t>ης)</w:t>
      </w:r>
      <w:r>
        <w:rPr>
          <w:rFonts w:eastAsia="Times New Roman" w:cs="Times New Roman"/>
          <w:b/>
          <w:szCs w:val="24"/>
        </w:rPr>
        <w:t>:</w:t>
      </w:r>
      <w:r>
        <w:rPr>
          <w:rFonts w:eastAsia="Times New Roman"/>
          <w:szCs w:val="24"/>
        </w:rPr>
        <w:t xml:space="preserve"> Συνεπώς το άρθρο 47 έγινε δεκτό ως έχει κατά πλειοψηφία.</w:t>
      </w:r>
    </w:p>
    <w:p w14:paraId="35847094"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48 ως έχει;</w:t>
      </w:r>
    </w:p>
    <w:p w14:paraId="3584709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09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09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09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ΙΩΑΝΝΗΣ ΑΪΒΑΤΙΔΗΣ:</w:t>
      </w:r>
      <w:r>
        <w:rPr>
          <w:rFonts w:eastAsia="Times New Roman" w:cs="Times New Roman"/>
          <w:szCs w:val="24"/>
        </w:rPr>
        <w:t xml:space="preserve"> Όχι. </w:t>
      </w:r>
    </w:p>
    <w:p w14:paraId="35847099"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ΛΑΜΠΡΟ</w:t>
      </w:r>
      <w:r>
        <w:rPr>
          <w:rFonts w:eastAsia="Times New Roman" w:cs="Times New Roman"/>
          <w:b/>
          <w:szCs w:val="24"/>
        </w:rPr>
        <w:t>ΥΛΗΣ (ΣΤ΄ Αντιπρόεδρος της Βουλής):</w:t>
      </w:r>
      <w:r>
        <w:rPr>
          <w:rFonts w:eastAsia="Times New Roman" w:cs="Times New Roman"/>
          <w:szCs w:val="24"/>
        </w:rPr>
        <w:t xml:space="preserve"> Παρών.</w:t>
      </w:r>
    </w:p>
    <w:p w14:paraId="3584709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9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b/>
          <w:szCs w:val="24"/>
        </w:rPr>
        <w:t xml:space="preserve"> </w:t>
      </w:r>
    </w:p>
    <w:p w14:paraId="3584709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09D"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w:t>
      </w:r>
      <w:r>
        <w:rPr>
          <w:rFonts w:eastAsia="Times New Roman"/>
          <w:b/>
          <w:bCs/>
        </w:rPr>
        <w:t>ς Κ</w:t>
      </w:r>
      <w:r>
        <w:rPr>
          <w:rFonts w:eastAsia="Times New Roman"/>
          <w:b/>
          <w:bCs/>
        </w:rPr>
        <w:t>ακλαμάν</w:t>
      </w:r>
      <w:r>
        <w:rPr>
          <w:rFonts w:eastAsia="Times New Roman"/>
          <w:b/>
          <w:bCs/>
        </w:rPr>
        <w:t>ης)</w:t>
      </w:r>
      <w:r>
        <w:rPr>
          <w:rFonts w:eastAsia="Times New Roman" w:cs="Times New Roman"/>
          <w:b/>
          <w:szCs w:val="24"/>
        </w:rPr>
        <w:t>:</w:t>
      </w:r>
      <w:r>
        <w:rPr>
          <w:rFonts w:eastAsia="Times New Roman"/>
          <w:szCs w:val="24"/>
        </w:rPr>
        <w:t xml:space="preserve"> Συνεπώς το άρθρο 48 έγινε δεκτό ως έχει κατά πλειοψηφία.</w:t>
      </w:r>
    </w:p>
    <w:p w14:paraId="3584709E" w14:textId="77777777" w:rsidR="00825165" w:rsidRDefault="00D46FE4">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w:t>
      </w:r>
      <w:r>
        <w:rPr>
          <w:rFonts w:eastAsia="Times New Roman"/>
          <w:szCs w:val="24"/>
        </w:rPr>
        <w:t>49, όπως τροποποιήθηκε από τον κύριο Υπουργό;</w:t>
      </w:r>
    </w:p>
    <w:p w14:paraId="3584709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0A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Παρών. </w:t>
      </w:r>
    </w:p>
    <w:p w14:paraId="358470A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358470A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0A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70A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A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w:t>
      </w:r>
      <w:r>
        <w:rPr>
          <w:rFonts w:eastAsia="Times New Roman" w:cs="Times New Roman"/>
          <w:b/>
          <w:szCs w:val="24"/>
        </w:rPr>
        <w:t xml:space="preserve"> ΦΩΚΑΣ:</w:t>
      </w:r>
      <w:r>
        <w:rPr>
          <w:rFonts w:eastAsia="Times New Roman" w:cs="Times New Roman"/>
          <w:szCs w:val="24"/>
        </w:rPr>
        <w:t xml:space="preserve"> Όχι.</w:t>
      </w:r>
      <w:r>
        <w:rPr>
          <w:rFonts w:eastAsia="Times New Roman" w:cs="Times New Roman"/>
          <w:b/>
          <w:szCs w:val="24"/>
        </w:rPr>
        <w:t xml:space="preserve"> </w:t>
      </w:r>
    </w:p>
    <w:p w14:paraId="358470A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0A7" w14:textId="77777777" w:rsidR="00825165" w:rsidRDefault="00D46FE4">
      <w:pPr>
        <w:spacing w:after="0" w:line="600" w:lineRule="auto"/>
        <w:ind w:firstLine="720"/>
        <w:jc w:val="both"/>
        <w:rPr>
          <w:rFonts w:eastAsia="Times New Roman"/>
          <w:szCs w:val="24"/>
        </w:rPr>
      </w:pPr>
      <w:r>
        <w:rPr>
          <w:rFonts w:eastAsia="Times New Roman"/>
          <w:b/>
          <w:bCs/>
        </w:rPr>
        <w:lastRenderedPageBreak/>
        <w:t>ΠΡΟΕΔΡΕΥΩΝ (</w:t>
      </w:r>
      <w:r>
        <w:rPr>
          <w:rFonts w:eastAsia="Times New Roman"/>
          <w:b/>
          <w:bCs/>
        </w:rPr>
        <w:t>Νικήτα</w:t>
      </w:r>
      <w:r>
        <w:rPr>
          <w:rFonts w:eastAsia="Times New Roman"/>
          <w:b/>
          <w:bCs/>
        </w:rPr>
        <w:t>ς Κ</w:t>
      </w:r>
      <w:r>
        <w:rPr>
          <w:rFonts w:eastAsia="Times New Roman"/>
          <w:b/>
          <w:bCs/>
        </w:rPr>
        <w:t>ακλαμάν</w:t>
      </w:r>
      <w:r>
        <w:rPr>
          <w:rFonts w:eastAsia="Times New Roman"/>
          <w:b/>
          <w:bCs/>
        </w:rPr>
        <w:t>ης)</w:t>
      </w:r>
      <w:r>
        <w:rPr>
          <w:rFonts w:eastAsia="Times New Roman" w:cs="Times New Roman"/>
          <w:b/>
          <w:szCs w:val="24"/>
        </w:rPr>
        <w:t>:</w:t>
      </w:r>
      <w:r>
        <w:rPr>
          <w:rFonts w:eastAsia="Times New Roman"/>
          <w:szCs w:val="24"/>
        </w:rPr>
        <w:t xml:space="preserve"> Συνεπώς το άρθρο 49 έγινε δεκτό, όπως τροποποιήθηκε από τον κύριο Υπουργό, κατά πλειοψηφία.</w:t>
      </w:r>
    </w:p>
    <w:p w14:paraId="358470A8"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50, όπως τροποποιήθηκε από τον κύριο Υπουργό;</w:t>
      </w:r>
    </w:p>
    <w:p w14:paraId="358470A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ΑΘΑΝΑΣ</w:t>
      </w:r>
      <w:r>
        <w:rPr>
          <w:rFonts w:eastAsia="Times New Roman" w:cs="Times New Roman"/>
          <w:b/>
          <w:szCs w:val="24"/>
        </w:rPr>
        <w:t>ΙΟΣ ΠΑΠΑΔΟΠΟΥΛΟΣ:</w:t>
      </w:r>
      <w:r>
        <w:rPr>
          <w:rFonts w:eastAsia="Times New Roman" w:cs="Times New Roman"/>
          <w:szCs w:val="24"/>
        </w:rPr>
        <w:t xml:space="preserve"> Ναι.</w:t>
      </w:r>
    </w:p>
    <w:p w14:paraId="358470A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70A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358470A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 </w:t>
      </w:r>
    </w:p>
    <w:p w14:paraId="358470AD"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Παρών.</w:t>
      </w:r>
    </w:p>
    <w:p w14:paraId="358470A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AF"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70B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70B1"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w:t>
      </w:r>
      <w:r>
        <w:rPr>
          <w:rFonts w:eastAsia="Times New Roman"/>
          <w:b/>
          <w:bCs/>
        </w:rPr>
        <w:t>ης)</w:t>
      </w:r>
      <w:r>
        <w:rPr>
          <w:rFonts w:eastAsia="Times New Roman" w:cs="Times New Roman"/>
          <w:b/>
          <w:szCs w:val="24"/>
        </w:rPr>
        <w:t>:</w:t>
      </w:r>
      <w:r>
        <w:rPr>
          <w:rFonts w:eastAsia="Times New Roman"/>
          <w:szCs w:val="24"/>
        </w:rPr>
        <w:t xml:space="preserve"> Συνεπώς το άρθρο 50 έγινε δεκτό, όπως τροποποιήθηκε από τον κύριο Υπουργό, κατά πλειοψηφία.</w:t>
      </w:r>
    </w:p>
    <w:p w14:paraId="358470B2"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51 ως έχει;</w:t>
      </w:r>
    </w:p>
    <w:p w14:paraId="358470B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0B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0B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70B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 </w:t>
      </w:r>
    </w:p>
    <w:p w14:paraId="358470B7"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Παρών.</w:t>
      </w:r>
    </w:p>
    <w:p w14:paraId="358470B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B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70B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0BB"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w:t>
      </w:r>
      <w:r>
        <w:rPr>
          <w:rFonts w:eastAsia="Times New Roman"/>
          <w:b/>
          <w:bCs/>
        </w:rPr>
        <w:t>ης)</w:t>
      </w:r>
      <w:r>
        <w:rPr>
          <w:rFonts w:eastAsia="Times New Roman" w:cs="Times New Roman"/>
          <w:b/>
          <w:szCs w:val="24"/>
        </w:rPr>
        <w:t>:</w:t>
      </w:r>
      <w:r>
        <w:rPr>
          <w:rFonts w:eastAsia="Times New Roman"/>
          <w:szCs w:val="24"/>
        </w:rPr>
        <w:t xml:space="preserve"> Συνεπώς το άρθρο 51 έγινε δεκτό ως έχει κατά πλει</w:t>
      </w:r>
      <w:r>
        <w:rPr>
          <w:rFonts w:eastAsia="Times New Roman"/>
          <w:szCs w:val="24"/>
        </w:rPr>
        <w:t>οψηφία.</w:t>
      </w:r>
    </w:p>
    <w:p w14:paraId="358470BC"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52 ως έχει;</w:t>
      </w:r>
    </w:p>
    <w:p w14:paraId="358470B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0B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Παρών. </w:t>
      </w:r>
    </w:p>
    <w:p w14:paraId="358470B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358470C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 </w:t>
      </w:r>
    </w:p>
    <w:p w14:paraId="358470C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70C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Ναι.</w:t>
      </w:r>
    </w:p>
    <w:p w14:paraId="358470C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70C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lastRenderedPageBreak/>
        <w:t>ΓΕΩΡΓΙΟΣ ΜΑΥΡΩΤΑΣ:</w:t>
      </w:r>
      <w:r>
        <w:rPr>
          <w:rFonts w:eastAsia="Times New Roman" w:cs="Times New Roman"/>
          <w:szCs w:val="24"/>
        </w:rPr>
        <w:t xml:space="preserve"> Παρών.</w:t>
      </w:r>
    </w:p>
    <w:p w14:paraId="358470C5"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52 έγινε δεκτό ως έχει κατά πλειοψηφία.</w:t>
      </w:r>
    </w:p>
    <w:p w14:paraId="358470C6"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53 ως έχει;</w:t>
      </w:r>
    </w:p>
    <w:p w14:paraId="358470C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0C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w:t>
      </w:r>
      <w:r>
        <w:rPr>
          <w:rFonts w:eastAsia="Times New Roman" w:cs="Times New Roman"/>
          <w:b/>
          <w:szCs w:val="24"/>
        </w:rPr>
        <w:t>ΩΤΗΛΑΣ:</w:t>
      </w:r>
      <w:r>
        <w:rPr>
          <w:rFonts w:eastAsia="Times New Roman" w:cs="Times New Roman"/>
          <w:szCs w:val="24"/>
        </w:rPr>
        <w:t xml:space="preserve"> Όχι. </w:t>
      </w:r>
    </w:p>
    <w:p w14:paraId="358470C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0C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0CB"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Παρών.</w:t>
      </w:r>
    </w:p>
    <w:p w14:paraId="358470C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CD"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70C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0CF"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w:t>
      </w:r>
      <w:r>
        <w:rPr>
          <w:rFonts w:eastAsia="Times New Roman"/>
          <w:b/>
          <w:bCs/>
        </w:rPr>
        <w:t>ης)</w:t>
      </w:r>
      <w:r>
        <w:rPr>
          <w:rFonts w:eastAsia="Times New Roman" w:cs="Times New Roman"/>
          <w:b/>
          <w:szCs w:val="24"/>
        </w:rPr>
        <w:t>:</w:t>
      </w:r>
      <w:r>
        <w:rPr>
          <w:rFonts w:eastAsia="Times New Roman"/>
          <w:szCs w:val="24"/>
        </w:rPr>
        <w:t xml:space="preserve"> Συνεπώς</w:t>
      </w:r>
      <w:r>
        <w:rPr>
          <w:rFonts w:eastAsia="Times New Roman"/>
          <w:szCs w:val="24"/>
        </w:rPr>
        <w:t xml:space="preserve"> το άρθρο 53 έγινε δεκτό ως έχει κατά πλειοψηφία.</w:t>
      </w:r>
    </w:p>
    <w:p w14:paraId="358470D0"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54 ως έχει;</w:t>
      </w:r>
    </w:p>
    <w:p w14:paraId="358470D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0D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0D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0D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ΙΩΑΝΝΗΣ ΑΪΒΑΤΙΔΗΣ:</w:t>
      </w:r>
      <w:r>
        <w:rPr>
          <w:rFonts w:eastAsia="Times New Roman" w:cs="Times New Roman"/>
          <w:szCs w:val="24"/>
        </w:rPr>
        <w:t xml:space="preserve"> Παρών. </w:t>
      </w:r>
    </w:p>
    <w:p w14:paraId="358470D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w:t>
      </w:r>
      <w:r>
        <w:rPr>
          <w:rFonts w:eastAsia="Times New Roman" w:cs="Times New Roman"/>
          <w:b/>
          <w:szCs w:val="24"/>
        </w:rPr>
        <w:t>υλής):</w:t>
      </w:r>
      <w:r>
        <w:rPr>
          <w:rFonts w:eastAsia="Times New Roman" w:cs="Times New Roman"/>
          <w:szCs w:val="24"/>
        </w:rPr>
        <w:t xml:space="preserve"> Ναι.</w:t>
      </w:r>
    </w:p>
    <w:p w14:paraId="358470D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D7"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b/>
          <w:szCs w:val="24"/>
        </w:rPr>
        <w:t xml:space="preserve"> </w:t>
      </w:r>
    </w:p>
    <w:p w14:paraId="358470D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0D9"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54 έγινε δεκτό ως έχει κατά πλειοψηφία.</w:t>
      </w:r>
    </w:p>
    <w:p w14:paraId="358470DA"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55 ως έχει;</w:t>
      </w:r>
    </w:p>
    <w:p w14:paraId="358470D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w:t>
      </w:r>
      <w:r>
        <w:rPr>
          <w:rFonts w:eastAsia="Times New Roman" w:cs="Times New Roman"/>
          <w:b/>
          <w:szCs w:val="24"/>
        </w:rPr>
        <w:t>ΟΣ:</w:t>
      </w:r>
      <w:r>
        <w:rPr>
          <w:rFonts w:eastAsia="Times New Roman" w:cs="Times New Roman"/>
          <w:szCs w:val="24"/>
        </w:rPr>
        <w:t xml:space="preserve"> Ναι.</w:t>
      </w:r>
    </w:p>
    <w:p w14:paraId="358470D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0D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0D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 </w:t>
      </w:r>
    </w:p>
    <w:p w14:paraId="358470DF"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Παρών.</w:t>
      </w:r>
    </w:p>
    <w:p w14:paraId="358470E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E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70E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0E3" w14:textId="77777777" w:rsidR="00825165" w:rsidRDefault="00D46FE4">
      <w:pPr>
        <w:spacing w:after="0" w:line="600" w:lineRule="auto"/>
        <w:ind w:firstLine="720"/>
        <w:jc w:val="both"/>
        <w:rPr>
          <w:rFonts w:eastAsia="Times New Roman"/>
          <w:szCs w:val="24"/>
        </w:rPr>
      </w:pPr>
      <w:r>
        <w:rPr>
          <w:rFonts w:eastAsia="Times New Roman"/>
          <w:b/>
          <w:bCs/>
        </w:rPr>
        <w:lastRenderedPageBreak/>
        <w:t>ΠΡΟΕΔΡΕΥΩΝ (</w:t>
      </w:r>
      <w:r>
        <w:rPr>
          <w:rFonts w:eastAsia="Times New Roman"/>
          <w:b/>
          <w:bCs/>
        </w:rPr>
        <w:t xml:space="preserve">Νικήτας </w:t>
      </w:r>
      <w:r>
        <w:rPr>
          <w:rFonts w:eastAsia="Times New Roman"/>
          <w:b/>
          <w:bCs/>
        </w:rPr>
        <w:t>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55 έγινε δεκτό ως έχει κατά πλειοψηφία.</w:t>
      </w:r>
    </w:p>
    <w:p w14:paraId="358470E4"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56 ως έχει;</w:t>
      </w:r>
    </w:p>
    <w:p w14:paraId="358470E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0E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70E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358470E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 </w:t>
      </w:r>
    </w:p>
    <w:p w14:paraId="358470E9"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ΛΑΜΠΡΟΥΛΗΣ </w:t>
      </w:r>
      <w:r>
        <w:rPr>
          <w:rFonts w:eastAsia="Times New Roman" w:cs="Times New Roman"/>
          <w:b/>
          <w:szCs w:val="24"/>
        </w:rPr>
        <w:t>(ΣΤ΄ Αντιπρόεδρος της Βουλής):</w:t>
      </w:r>
      <w:r>
        <w:rPr>
          <w:rFonts w:eastAsia="Times New Roman" w:cs="Times New Roman"/>
          <w:szCs w:val="24"/>
        </w:rPr>
        <w:t xml:space="preserve"> Παρών.</w:t>
      </w:r>
    </w:p>
    <w:p w14:paraId="358470E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E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70E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70ED"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w:t>
      </w:r>
      <w:r>
        <w:rPr>
          <w:rFonts w:eastAsia="Times New Roman"/>
          <w:b/>
          <w:bCs/>
        </w:rPr>
        <w:t>ης)</w:t>
      </w:r>
      <w:r>
        <w:rPr>
          <w:rFonts w:eastAsia="Times New Roman" w:cs="Times New Roman"/>
          <w:b/>
          <w:szCs w:val="24"/>
        </w:rPr>
        <w:t>:</w:t>
      </w:r>
      <w:r>
        <w:rPr>
          <w:rFonts w:eastAsia="Times New Roman"/>
          <w:szCs w:val="24"/>
        </w:rPr>
        <w:t xml:space="preserve"> Συνεπώς το άρθρο 56 έγινε δεκτό ως έχει κατά πλειοψηφία.</w:t>
      </w:r>
    </w:p>
    <w:p w14:paraId="358470EE"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57</w:t>
      </w:r>
      <w:r>
        <w:rPr>
          <w:rFonts w:eastAsia="Times New Roman"/>
          <w:szCs w:val="24"/>
        </w:rPr>
        <w:t xml:space="preserve"> ως έχει;</w:t>
      </w:r>
    </w:p>
    <w:p w14:paraId="358470E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0F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70F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0F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 </w:t>
      </w:r>
    </w:p>
    <w:p w14:paraId="358470F3"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Παρών.</w:t>
      </w:r>
    </w:p>
    <w:p w14:paraId="358470F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F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70F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0F7"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57 έγινε δεκτό ως έχει κατά πλειοψηφία.</w:t>
      </w:r>
    </w:p>
    <w:p w14:paraId="358470F8"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58 ως έχει;</w:t>
      </w:r>
    </w:p>
    <w:p w14:paraId="358470F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0F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0F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0F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Ναι. </w:t>
      </w:r>
    </w:p>
    <w:p w14:paraId="358470FD"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Παρών.</w:t>
      </w:r>
    </w:p>
    <w:p w14:paraId="358470F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0FF"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b/>
          <w:szCs w:val="24"/>
        </w:rPr>
        <w:t xml:space="preserve"> </w:t>
      </w:r>
    </w:p>
    <w:p w14:paraId="3584710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101"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58 έγινε δεκτό ως έχει κατά πλειοψηφία.</w:t>
      </w:r>
    </w:p>
    <w:p w14:paraId="35847102" w14:textId="77777777" w:rsidR="00825165" w:rsidRDefault="00D46FE4">
      <w:pPr>
        <w:spacing w:after="0" w:line="600" w:lineRule="auto"/>
        <w:ind w:firstLine="720"/>
        <w:jc w:val="both"/>
        <w:rPr>
          <w:rFonts w:eastAsia="Times New Roman"/>
          <w:szCs w:val="24"/>
        </w:rPr>
      </w:pPr>
      <w:r>
        <w:rPr>
          <w:rFonts w:eastAsia="Times New Roman"/>
          <w:szCs w:val="24"/>
        </w:rPr>
        <w:lastRenderedPageBreak/>
        <w:t>Ερωτάται το Σώμα: Γίνεται δ</w:t>
      </w:r>
      <w:r>
        <w:rPr>
          <w:rFonts w:eastAsia="Times New Roman"/>
          <w:szCs w:val="24"/>
        </w:rPr>
        <w:t>εκτό το άρθρο 59, όπως τροποποιήθηκε από τον κύριο Υπουργό;</w:t>
      </w:r>
    </w:p>
    <w:p w14:paraId="3584710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0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10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10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107"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Παρών.</w:t>
      </w:r>
    </w:p>
    <w:p w14:paraId="3584710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0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b/>
          <w:szCs w:val="24"/>
        </w:rPr>
        <w:t xml:space="preserve"> </w:t>
      </w:r>
    </w:p>
    <w:p w14:paraId="3584710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710B"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59 έγινε δεκτό, όπως τροποποιήθηκε από τον κύριο Υπουργό, κατά πλειοψηφία.</w:t>
      </w:r>
    </w:p>
    <w:p w14:paraId="3584710C"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60 ως έχει;</w:t>
      </w:r>
    </w:p>
    <w:p w14:paraId="3584710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b/>
          <w:szCs w:val="24"/>
        </w:rPr>
        <w:t>:</w:t>
      </w:r>
      <w:r>
        <w:rPr>
          <w:rFonts w:eastAsia="Times New Roman" w:cs="Times New Roman"/>
          <w:szCs w:val="24"/>
        </w:rPr>
        <w:t xml:space="preserve"> Ναι.</w:t>
      </w:r>
    </w:p>
    <w:p w14:paraId="3584710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 </w:t>
      </w:r>
    </w:p>
    <w:p w14:paraId="3584710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3584711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111"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Παρών.</w:t>
      </w:r>
    </w:p>
    <w:p w14:paraId="3584711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1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r>
        <w:rPr>
          <w:rFonts w:eastAsia="Times New Roman" w:cs="Times New Roman"/>
          <w:b/>
          <w:szCs w:val="24"/>
        </w:rPr>
        <w:t xml:space="preserve"> </w:t>
      </w:r>
    </w:p>
    <w:p w14:paraId="3584711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115"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60 έγινε δεκτό ως έχει κατά πλειοψηφία.</w:t>
      </w:r>
    </w:p>
    <w:p w14:paraId="35847116"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61, όπως τροποποιήθηκε από τον κύριο Υπουργό;</w:t>
      </w:r>
    </w:p>
    <w:p w14:paraId="3584711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1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11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11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Ναι. </w:t>
      </w:r>
    </w:p>
    <w:p w14:paraId="3584711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Ναι.</w:t>
      </w:r>
    </w:p>
    <w:p w14:paraId="3584711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1D"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711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11F" w14:textId="77777777" w:rsidR="00825165" w:rsidRDefault="00D46FE4">
      <w:pPr>
        <w:spacing w:after="0" w:line="600" w:lineRule="auto"/>
        <w:ind w:firstLine="720"/>
        <w:jc w:val="both"/>
        <w:rPr>
          <w:rFonts w:eastAsia="Times New Roman"/>
          <w:szCs w:val="24"/>
        </w:rPr>
      </w:pPr>
      <w:r>
        <w:rPr>
          <w:rFonts w:eastAsia="Times New Roman"/>
          <w:b/>
          <w:bCs/>
        </w:rPr>
        <w:lastRenderedPageBreak/>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61 έγινε δεκτό, όπως τροποποιήθηκε από τον κύριο Υπουργό</w:t>
      </w:r>
      <w:r>
        <w:rPr>
          <w:rFonts w:eastAsia="Times New Roman"/>
          <w:szCs w:val="24"/>
        </w:rPr>
        <w:t>,</w:t>
      </w:r>
      <w:r>
        <w:rPr>
          <w:rFonts w:eastAsia="Times New Roman"/>
          <w:szCs w:val="24"/>
        </w:rPr>
        <w:t xml:space="preserve"> με την προσθήκη της παραγράφου 3 της υπ’ αριθμόν 1220/100 τροπολογίας, κατά πλειοψηφία.</w:t>
      </w:r>
    </w:p>
    <w:p w14:paraId="35847120"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62 ως έχει;</w:t>
      </w:r>
    </w:p>
    <w:p w14:paraId="3584712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2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w:t>
      </w:r>
    </w:p>
    <w:p w14:paraId="3584712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12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12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w:t>
      </w:r>
      <w:r>
        <w:rPr>
          <w:rFonts w:eastAsia="Times New Roman" w:cs="Times New Roman"/>
          <w:b/>
          <w:szCs w:val="24"/>
        </w:rPr>
        <w:t xml:space="preserve"> ΛΑΜΠΡΟΥΛΗΣ (ΣΤ΄ Αντιπρόεδρος της Βουλής):</w:t>
      </w:r>
      <w:r>
        <w:rPr>
          <w:rFonts w:eastAsia="Times New Roman" w:cs="Times New Roman"/>
          <w:szCs w:val="24"/>
        </w:rPr>
        <w:t xml:space="preserve"> Ναι.</w:t>
      </w:r>
    </w:p>
    <w:p w14:paraId="3584712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27"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712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35847129"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62 έγινε δεκτό ως έχει κατά πλειοψηφία. </w:t>
      </w:r>
    </w:p>
    <w:p w14:paraId="3584712A"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w:t>
      </w:r>
      <w:r>
        <w:rPr>
          <w:rFonts w:eastAsia="Times New Roman"/>
          <w:szCs w:val="24"/>
        </w:rPr>
        <w:t xml:space="preserve"> άρθρο 63 ως έχει;</w:t>
      </w:r>
    </w:p>
    <w:p w14:paraId="3584712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2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12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ΚΩΝΣΤΑΝΤΙΝΟΣ ΜΠΑΡΓΙΩΤΑΣ:</w:t>
      </w:r>
      <w:r>
        <w:rPr>
          <w:rFonts w:eastAsia="Times New Roman" w:cs="Times New Roman"/>
          <w:szCs w:val="24"/>
        </w:rPr>
        <w:t xml:space="preserve"> Παρών.</w:t>
      </w:r>
    </w:p>
    <w:p w14:paraId="3584712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712F"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Παρών.</w:t>
      </w:r>
    </w:p>
    <w:p w14:paraId="3584713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3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713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w:t>
      </w:r>
      <w:r>
        <w:rPr>
          <w:rFonts w:eastAsia="Times New Roman" w:cs="Times New Roman"/>
          <w:b/>
          <w:szCs w:val="24"/>
        </w:rPr>
        <w:t>ΑΥΡΩΤΑΣ:</w:t>
      </w:r>
      <w:r>
        <w:rPr>
          <w:rFonts w:eastAsia="Times New Roman" w:cs="Times New Roman"/>
          <w:szCs w:val="24"/>
        </w:rPr>
        <w:t xml:space="preserve"> Όχι.</w:t>
      </w:r>
    </w:p>
    <w:p w14:paraId="35847133"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63 έγινε δεκτό ως έχει κατά πλειοψηφία. </w:t>
      </w:r>
    </w:p>
    <w:p w14:paraId="35847134"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64 ως έχει;</w:t>
      </w:r>
    </w:p>
    <w:p w14:paraId="3584713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3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13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3584713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ΑΪΒΑΤΙΔΗΣ:</w:t>
      </w:r>
      <w:r>
        <w:rPr>
          <w:rFonts w:eastAsia="Times New Roman" w:cs="Times New Roman"/>
          <w:szCs w:val="24"/>
        </w:rPr>
        <w:t xml:space="preserve"> Παρών. </w:t>
      </w:r>
    </w:p>
    <w:p w14:paraId="3584713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Ναι.</w:t>
      </w:r>
    </w:p>
    <w:p w14:paraId="3584713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3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713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13D" w14:textId="77777777" w:rsidR="00825165" w:rsidRDefault="00D46FE4">
      <w:pPr>
        <w:spacing w:after="0" w:line="600" w:lineRule="auto"/>
        <w:ind w:firstLine="720"/>
        <w:jc w:val="both"/>
        <w:rPr>
          <w:rFonts w:eastAsia="Times New Roman"/>
          <w:szCs w:val="24"/>
        </w:rPr>
      </w:pPr>
      <w:r>
        <w:rPr>
          <w:rFonts w:eastAsia="Times New Roman"/>
          <w:b/>
          <w:bCs/>
        </w:rPr>
        <w:lastRenderedPageBreak/>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64 έγινε δεκτό ως έχει κατά πλειοψηφία. </w:t>
      </w:r>
    </w:p>
    <w:p w14:paraId="3584713E"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65 ως έχει;</w:t>
      </w:r>
    </w:p>
    <w:p w14:paraId="3584713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4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14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14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14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Ναι.</w:t>
      </w:r>
    </w:p>
    <w:p w14:paraId="3584714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4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w:t>
      </w:r>
      <w:r>
        <w:rPr>
          <w:rFonts w:eastAsia="Times New Roman" w:cs="Times New Roman"/>
          <w:b/>
          <w:szCs w:val="24"/>
        </w:rPr>
        <w:t>ΔΗΣ ΦΩΚΑΣ:</w:t>
      </w:r>
      <w:r>
        <w:rPr>
          <w:rFonts w:eastAsia="Times New Roman" w:cs="Times New Roman"/>
          <w:szCs w:val="24"/>
        </w:rPr>
        <w:t xml:space="preserve"> Ναι.</w:t>
      </w:r>
    </w:p>
    <w:p w14:paraId="3584714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147"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65 έγινε δεκτό ως έχει κατά πλειοψηφία. </w:t>
      </w:r>
    </w:p>
    <w:p w14:paraId="35847148"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66, όπως τροποποιήθηκε από τον κύριο Υπουργό;</w:t>
      </w:r>
    </w:p>
    <w:p w14:paraId="3584714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4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w:t>
      </w:r>
      <w:r>
        <w:rPr>
          <w:rFonts w:eastAsia="Times New Roman" w:cs="Times New Roman"/>
          <w:b/>
          <w:szCs w:val="24"/>
        </w:rPr>
        <w:t>ΩΤΗΛΑΣ:</w:t>
      </w:r>
      <w:r>
        <w:rPr>
          <w:rFonts w:eastAsia="Times New Roman" w:cs="Times New Roman"/>
          <w:szCs w:val="24"/>
        </w:rPr>
        <w:t xml:space="preserve"> Όχι.</w:t>
      </w:r>
    </w:p>
    <w:p w14:paraId="3584714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714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ΙΩΑΝΝΗΣ ΑΪΒΑΤΙΔΗΣ:</w:t>
      </w:r>
      <w:r>
        <w:rPr>
          <w:rFonts w:eastAsia="Times New Roman" w:cs="Times New Roman"/>
          <w:szCs w:val="24"/>
        </w:rPr>
        <w:t xml:space="preserve"> Όχι. </w:t>
      </w:r>
    </w:p>
    <w:p w14:paraId="3584714D"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714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4F"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r>
        <w:rPr>
          <w:rFonts w:eastAsia="Times New Roman" w:cs="Times New Roman"/>
          <w:b/>
          <w:szCs w:val="24"/>
        </w:rPr>
        <w:t xml:space="preserve"> </w:t>
      </w:r>
    </w:p>
    <w:p w14:paraId="3584715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7151"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w:t>
      </w:r>
      <w:r>
        <w:rPr>
          <w:rFonts w:eastAsia="Times New Roman" w:cs="Times New Roman"/>
          <w:b/>
          <w:szCs w:val="24"/>
        </w:rPr>
        <w:t>Νικήτας Κακλαμάνης</w:t>
      </w:r>
      <w:r>
        <w:rPr>
          <w:rFonts w:eastAsia="Times New Roman" w:cs="Times New Roman"/>
          <w:b/>
          <w:szCs w:val="24"/>
        </w:rPr>
        <w:t>):</w:t>
      </w:r>
      <w:r>
        <w:rPr>
          <w:rFonts w:eastAsia="Times New Roman"/>
          <w:szCs w:val="24"/>
        </w:rPr>
        <w:t xml:space="preserve"> Συνεπώς</w:t>
      </w:r>
      <w:r>
        <w:rPr>
          <w:rFonts w:eastAsia="Times New Roman"/>
          <w:szCs w:val="24"/>
        </w:rPr>
        <w:t xml:space="preserve"> το άρθρο 66 έγινε δεκτό, όπως τροποποιήθηκε από τον κύριο Υπουργό, κατά πλειοψηφία. </w:t>
      </w:r>
    </w:p>
    <w:p w14:paraId="35847152"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67 ως έχει;</w:t>
      </w:r>
    </w:p>
    <w:p w14:paraId="3584715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5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15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15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7157"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 xml:space="preserve">ΓΕΩΡΓΙΟΣ </w:t>
      </w:r>
      <w:r>
        <w:rPr>
          <w:rFonts w:eastAsia="Times New Roman" w:cs="Times New Roman"/>
          <w:b/>
          <w:szCs w:val="24"/>
        </w:rPr>
        <w:t>ΛΑΜΠΡΟΥΛΗΣ (ΣΤ΄ Αντιπρόεδρος της Βουλής):</w:t>
      </w:r>
      <w:r>
        <w:rPr>
          <w:rFonts w:eastAsia="Times New Roman" w:cs="Times New Roman"/>
          <w:szCs w:val="24"/>
        </w:rPr>
        <w:t xml:space="preserve"> Παρών.</w:t>
      </w:r>
    </w:p>
    <w:p w14:paraId="3584715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5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15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15B" w14:textId="77777777" w:rsidR="00825165" w:rsidRDefault="00D46FE4">
      <w:pPr>
        <w:spacing w:after="0" w:line="600" w:lineRule="auto"/>
        <w:ind w:firstLine="720"/>
        <w:jc w:val="both"/>
        <w:rPr>
          <w:rFonts w:eastAsia="Times New Roman"/>
          <w:szCs w:val="24"/>
        </w:rPr>
      </w:pPr>
      <w:r>
        <w:rPr>
          <w:rFonts w:eastAsia="Times New Roman"/>
          <w:b/>
          <w:bCs/>
        </w:rPr>
        <w:lastRenderedPageBreak/>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67 έγινε δεκτό ως έχει κατά πλειοψηφία. </w:t>
      </w:r>
    </w:p>
    <w:p w14:paraId="3584715C"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w:t>
      </w:r>
      <w:r>
        <w:rPr>
          <w:rFonts w:eastAsia="Times New Roman"/>
          <w:szCs w:val="24"/>
        </w:rPr>
        <w:t>ρθρο 68 ως έχει;</w:t>
      </w:r>
    </w:p>
    <w:p w14:paraId="3584715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5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15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16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Ναι.</w:t>
      </w:r>
    </w:p>
    <w:p w14:paraId="3584716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Ναι.</w:t>
      </w:r>
    </w:p>
    <w:p w14:paraId="3584716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6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16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165"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68 έγινε δεκτό ως έχει ομόφωνα. </w:t>
      </w:r>
    </w:p>
    <w:p w14:paraId="35847166"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69 ως έχει;</w:t>
      </w:r>
    </w:p>
    <w:p w14:paraId="3584716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6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16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16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716B"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Παρών.</w:t>
      </w:r>
    </w:p>
    <w:p w14:paraId="3584716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6D"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16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16F"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69 έγινε δεκτό ως έχει κατά πλειοψηφία. </w:t>
      </w:r>
    </w:p>
    <w:p w14:paraId="35847170"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w:t>
      </w:r>
      <w:r>
        <w:rPr>
          <w:rFonts w:eastAsia="Times New Roman"/>
          <w:szCs w:val="24"/>
        </w:rPr>
        <w:t>εκτό το άρθρο 70 ως έχει;</w:t>
      </w:r>
    </w:p>
    <w:p w14:paraId="3584717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7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Παρών.</w:t>
      </w:r>
    </w:p>
    <w:p w14:paraId="3584717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17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35847175"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Παρών.</w:t>
      </w:r>
    </w:p>
    <w:p w14:paraId="3584717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77"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17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 xml:space="preserve">ΓΕΩΡΓΙΟΣ </w:t>
      </w:r>
      <w:r>
        <w:rPr>
          <w:rFonts w:eastAsia="Times New Roman" w:cs="Times New Roman"/>
          <w:b/>
          <w:szCs w:val="24"/>
        </w:rPr>
        <w:t>ΜΑΥΡΩΤΑΣ:</w:t>
      </w:r>
      <w:r>
        <w:rPr>
          <w:rFonts w:eastAsia="Times New Roman" w:cs="Times New Roman"/>
          <w:szCs w:val="24"/>
        </w:rPr>
        <w:t xml:space="preserve"> Ναι.</w:t>
      </w:r>
    </w:p>
    <w:p w14:paraId="35847179"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70 έγινε δεκτό ως έχει κατά πλειοψηφία. </w:t>
      </w:r>
    </w:p>
    <w:p w14:paraId="3584717A" w14:textId="77777777" w:rsidR="00825165" w:rsidRDefault="00D46FE4">
      <w:pPr>
        <w:spacing w:after="0" w:line="600" w:lineRule="auto"/>
        <w:ind w:firstLine="720"/>
        <w:jc w:val="both"/>
        <w:rPr>
          <w:rFonts w:eastAsia="Times New Roman"/>
          <w:szCs w:val="24"/>
        </w:rPr>
      </w:pPr>
      <w:r>
        <w:rPr>
          <w:rFonts w:eastAsia="Times New Roman"/>
          <w:szCs w:val="24"/>
        </w:rPr>
        <w:lastRenderedPageBreak/>
        <w:t>Ερωτάται το Σώμα: Γίνεται δεκτό το άρθρο 71 ως έχει;</w:t>
      </w:r>
    </w:p>
    <w:p w14:paraId="3584717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7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w:t>
      </w:r>
    </w:p>
    <w:p w14:paraId="3584717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17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w:t>
      </w:r>
      <w:r>
        <w:rPr>
          <w:rFonts w:eastAsia="Times New Roman" w:cs="Times New Roman"/>
          <w:b/>
          <w:szCs w:val="24"/>
        </w:rPr>
        <w:t>Σ:</w:t>
      </w:r>
      <w:r>
        <w:rPr>
          <w:rFonts w:eastAsia="Times New Roman" w:cs="Times New Roman"/>
          <w:szCs w:val="24"/>
        </w:rPr>
        <w:t xml:space="preserve"> Παρών.</w:t>
      </w:r>
    </w:p>
    <w:p w14:paraId="3584717F"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Ναι.</w:t>
      </w:r>
    </w:p>
    <w:p w14:paraId="3584718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8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18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183"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71 έγινε δεκτό ως έχει κατά πλειοψηφία. </w:t>
      </w:r>
    </w:p>
    <w:p w14:paraId="35847184"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w:t>
      </w:r>
      <w:r>
        <w:rPr>
          <w:rFonts w:eastAsia="Times New Roman"/>
          <w:szCs w:val="24"/>
        </w:rPr>
        <w:t>ίνεται δεκτό το άρθρο 72 ως έχει;</w:t>
      </w:r>
    </w:p>
    <w:p w14:paraId="3584718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8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w:t>
      </w:r>
    </w:p>
    <w:p w14:paraId="3584718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18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3584718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Ναι.</w:t>
      </w:r>
    </w:p>
    <w:p w14:paraId="3584718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Ναι.</w:t>
      </w:r>
    </w:p>
    <w:p w14:paraId="3584718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18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18D"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72 έγινε δεκτό ως έχει κατά πλειοψηφία. </w:t>
      </w:r>
    </w:p>
    <w:p w14:paraId="3584718E"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73 ως έχει;</w:t>
      </w:r>
    </w:p>
    <w:p w14:paraId="3584718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9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Παρών.</w:t>
      </w:r>
    </w:p>
    <w:p w14:paraId="3584719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19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w:t>
      </w:r>
      <w:r>
        <w:rPr>
          <w:rFonts w:eastAsia="Times New Roman" w:cs="Times New Roman"/>
          <w:b/>
          <w:szCs w:val="24"/>
        </w:rPr>
        <w:t>ΗΣ ΑΪΒΑΤΙΔΗΣ:</w:t>
      </w:r>
      <w:r>
        <w:rPr>
          <w:rFonts w:eastAsia="Times New Roman" w:cs="Times New Roman"/>
          <w:szCs w:val="24"/>
        </w:rPr>
        <w:t xml:space="preserve"> Παρών.</w:t>
      </w:r>
    </w:p>
    <w:p w14:paraId="3584719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Ναι.</w:t>
      </w:r>
    </w:p>
    <w:p w14:paraId="3584719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9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19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197"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73 έγινε δεκτό ως έχει κατά πλειοψηφία. </w:t>
      </w:r>
    </w:p>
    <w:p w14:paraId="35847198" w14:textId="77777777" w:rsidR="00825165" w:rsidRDefault="00D46FE4">
      <w:pPr>
        <w:spacing w:after="0" w:line="600" w:lineRule="auto"/>
        <w:ind w:firstLine="720"/>
        <w:jc w:val="both"/>
        <w:rPr>
          <w:rFonts w:eastAsia="Times New Roman"/>
          <w:szCs w:val="24"/>
        </w:rPr>
      </w:pPr>
      <w:r>
        <w:rPr>
          <w:rFonts w:eastAsia="Times New Roman"/>
          <w:szCs w:val="24"/>
        </w:rPr>
        <w:t>Ερωτάται</w:t>
      </w:r>
      <w:r>
        <w:rPr>
          <w:rFonts w:eastAsia="Times New Roman"/>
          <w:szCs w:val="24"/>
        </w:rPr>
        <w:t xml:space="preserve"> το Σώμα: Γίνεται δεκτό το άρθρο 74 ως έχει;</w:t>
      </w:r>
    </w:p>
    <w:p w14:paraId="3584719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9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w:t>
      </w:r>
    </w:p>
    <w:p w14:paraId="3584719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19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3584719D"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Παρών.</w:t>
      </w:r>
    </w:p>
    <w:p w14:paraId="3584719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9F"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 xml:space="preserve">ΑΡΙΣΤΕΙΔΗΣ </w:t>
      </w:r>
      <w:r>
        <w:rPr>
          <w:rFonts w:eastAsia="Times New Roman" w:cs="Times New Roman"/>
          <w:b/>
          <w:szCs w:val="24"/>
        </w:rPr>
        <w:t>ΦΩΚΑΣ:</w:t>
      </w:r>
      <w:r>
        <w:rPr>
          <w:rFonts w:eastAsia="Times New Roman" w:cs="Times New Roman"/>
          <w:szCs w:val="24"/>
        </w:rPr>
        <w:t xml:space="preserve"> Ναι.</w:t>
      </w:r>
    </w:p>
    <w:p w14:paraId="358471A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1A1"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74 έγινε δεκτό ως έχει κατά πλειοψηφία. </w:t>
      </w:r>
    </w:p>
    <w:p w14:paraId="358471A2"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75 ως έχει;</w:t>
      </w:r>
    </w:p>
    <w:p w14:paraId="358471A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A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Παρών. </w:t>
      </w:r>
    </w:p>
    <w:p w14:paraId="358471A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w:t>
      </w:r>
      <w:r>
        <w:rPr>
          <w:rFonts w:eastAsia="Times New Roman" w:cs="Times New Roman"/>
          <w:b/>
          <w:szCs w:val="24"/>
        </w:rPr>
        <w:t>Σ:</w:t>
      </w:r>
      <w:r>
        <w:rPr>
          <w:rFonts w:eastAsia="Times New Roman" w:cs="Times New Roman"/>
          <w:szCs w:val="24"/>
        </w:rPr>
        <w:t xml:space="preserve"> Ναι.</w:t>
      </w:r>
    </w:p>
    <w:p w14:paraId="358471A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358471A7"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Παρών.</w:t>
      </w:r>
    </w:p>
    <w:p w14:paraId="358471A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A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1A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lastRenderedPageBreak/>
        <w:t>ΓΕΩΡΓΙΟΣ ΜΑΥΡΩΤΑΣ:</w:t>
      </w:r>
      <w:r>
        <w:rPr>
          <w:rFonts w:eastAsia="Times New Roman" w:cs="Times New Roman"/>
          <w:szCs w:val="24"/>
        </w:rPr>
        <w:t xml:space="preserve"> Ναι.</w:t>
      </w:r>
    </w:p>
    <w:p w14:paraId="358471AB"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75 έγινε δεκτό ως έχει κατά πλειοψηφ</w:t>
      </w:r>
      <w:r>
        <w:rPr>
          <w:rFonts w:eastAsia="Times New Roman"/>
          <w:szCs w:val="24"/>
        </w:rPr>
        <w:t xml:space="preserve">ία. </w:t>
      </w:r>
    </w:p>
    <w:p w14:paraId="358471AC"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76 ως έχει;</w:t>
      </w:r>
    </w:p>
    <w:p w14:paraId="358471A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A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Παρών.</w:t>
      </w:r>
    </w:p>
    <w:p w14:paraId="358471A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1B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71B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71B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B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1B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1B5"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76 έγινε δεκτό ως έχει κατά πλειοψηφία. </w:t>
      </w:r>
    </w:p>
    <w:p w14:paraId="358471B6"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77, όπως τροποποιήθηκε από τον κύριο Υπουργό;</w:t>
      </w:r>
    </w:p>
    <w:p w14:paraId="358471B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B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w:t>
      </w:r>
      <w:r>
        <w:rPr>
          <w:rFonts w:eastAsia="Times New Roman" w:cs="Times New Roman"/>
          <w:b/>
          <w:szCs w:val="24"/>
        </w:rPr>
        <w:t>Σ</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Παρών.</w:t>
      </w:r>
    </w:p>
    <w:p w14:paraId="358471B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ΚΩΝΣΤΑΝΤΙΝΟΣ ΜΠΑΡΓΙΩΤΑΣ:</w:t>
      </w:r>
      <w:r>
        <w:rPr>
          <w:rFonts w:eastAsia="Times New Roman" w:cs="Times New Roman"/>
          <w:szCs w:val="24"/>
        </w:rPr>
        <w:t xml:space="preserve"> Ναι.</w:t>
      </w:r>
    </w:p>
    <w:p w14:paraId="358471B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71B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71B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BD"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1B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1BF"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w:t>
      </w:r>
      <w:r>
        <w:rPr>
          <w:rFonts w:eastAsia="Times New Roman"/>
          <w:szCs w:val="24"/>
        </w:rPr>
        <w:t xml:space="preserve"> το άρθρο 77 έγινε δεκτό, όπως τροποποιήθηκε από τον κύριο Υπουργό, κατά πλειοψηφία.</w:t>
      </w:r>
    </w:p>
    <w:p w14:paraId="358471C0"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78 ως έχει;</w:t>
      </w:r>
    </w:p>
    <w:p w14:paraId="358471C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C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Παρών.</w:t>
      </w:r>
    </w:p>
    <w:p w14:paraId="358471C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1C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71C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 xml:space="preserve">ΓΕΩΡΓΙΟΣ </w:t>
      </w:r>
      <w:r>
        <w:rPr>
          <w:rFonts w:eastAsia="Times New Roman" w:cs="Times New Roman"/>
          <w:b/>
          <w:szCs w:val="24"/>
        </w:rPr>
        <w:t>ΛΑΜΠΡΟΥΛΗΣ (ΣΤ΄ Αντιπρόεδρος της Βουλής):</w:t>
      </w:r>
      <w:r>
        <w:rPr>
          <w:rFonts w:eastAsia="Times New Roman" w:cs="Times New Roman"/>
          <w:szCs w:val="24"/>
        </w:rPr>
        <w:t xml:space="preserve"> Όχι.</w:t>
      </w:r>
    </w:p>
    <w:p w14:paraId="358471C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C7"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1C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lastRenderedPageBreak/>
        <w:t>ΓΕΩΡΓΙΟΣ ΜΑΥΡΩΤΑΣ:</w:t>
      </w:r>
      <w:r>
        <w:rPr>
          <w:rFonts w:eastAsia="Times New Roman" w:cs="Times New Roman"/>
          <w:szCs w:val="24"/>
        </w:rPr>
        <w:t xml:space="preserve"> Ναι.</w:t>
      </w:r>
    </w:p>
    <w:p w14:paraId="358471C9"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w:t>
      </w:r>
      <w:r>
        <w:rPr>
          <w:rFonts w:eastAsia="Times New Roman"/>
          <w:b/>
          <w:bCs/>
        </w:rPr>
        <w:t>α</w:t>
      </w:r>
      <w:r>
        <w:rPr>
          <w:rFonts w:eastAsia="Times New Roman"/>
          <w:b/>
          <w:bCs/>
        </w:rPr>
        <w:t>μάνης</w:t>
      </w:r>
      <w:r>
        <w:rPr>
          <w:rFonts w:eastAsia="Times New Roman"/>
          <w:b/>
          <w:bCs/>
        </w:rPr>
        <w:t>)</w:t>
      </w:r>
      <w:r>
        <w:rPr>
          <w:rFonts w:eastAsia="Times New Roman" w:cs="Times New Roman"/>
          <w:b/>
          <w:szCs w:val="24"/>
        </w:rPr>
        <w:t>:</w:t>
      </w:r>
      <w:r>
        <w:rPr>
          <w:rFonts w:eastAsia="Times New Roman"/>
          <w:szCs w:val="24"/>
        </w:rPr>
        <w:t xml:space="preserve"> Συνεπώς το άρθρο 78 έγινε δεκτό ως έχει κατά πλειοψηφία.</w:t>
      </w:r>
    </w:p>
    <w:p w14:paraId="358471CA"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w:t>
      </w:r>
      <w:r>
        <w:rPr>
          <w:rFonts w:eastAsia="Times New Roman"/>
          <w:szCs w:val="24"/>
        </w:rPr>
        <w:t>ο 79 ως έχει;</w:t>
      </w:r>
    </w:p>
    <w:p w14:paraId="358471C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C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Παρών.</w:t>
      </w:r>
    </w:p>
    <w:p w14:paraId="358471C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1C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71CF"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71D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D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1D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w:t>
      </w:r>
      <w:r>
        <w:rPr>
          <w:rFonts w:eastAsia="Times New Roman" w:cs="Times New Roman"/>
          <w:szCs w:val="24"/>
        </w:rPr>
        <w:t>ι.</w:t>
      </w:r>
    </w:p>
    <w:p w14:paraId="358471D3"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79 έγινε δεκτό ως έχει κατά πλειοψηφία.</w:t>
      </w:r>
    </w:p>
    <w:p w14:paraId="358471D4"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80 ως έχει;</w:t>
      </w:r>
    </w:p>
    <w:p w14:paraId="358471D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D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Παρών.</w:t>
      </w:r>
    </w:p>
    <w:p w14:paraId="358471D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1D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ΙΩΑΝΝΗΣ ΑΪΒΑΤΙΔΗΣ:</w:t>
      </w:r>
      <w:r>
        <w:rPr>
          <w:rFonts w:eastAsia="Times New Roman" w:cs="Times New Roman"/>
          <w:szCs w:val="24"/>
        </w:rPr>
        <w:t xml:space="preserve"> Παρών.</w:t>
      </w:r>
    </w:p>
    <w:p w14:paraId="358471D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71D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D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1D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1DD" w14:textId="77777777" w:rsidR="00825165" w:rsidRDefault="00D46FE4">
      <w:pPr>
        <w:spacing w:after="0" w:line="600" w:lineRule="auto"/>
        <w:ind w:firstLine="720"/>
        <w:jc w:val="both"/>
        <w:rPr>
          <w:rFonts w:eastAsia="Times New Roman"/>
          <w:szCs w:val="24"/>
        </w:rPr>
      </w:pPr>
      <w:r>
        <w:rPr>
          <w:rFonts w:eastAsia="Times New Roman"/>
          <w:b/>
          <w:bCs/>
        </w:rPr>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80 έγινε δεκτό ως έχει κατά πλειοψηφία.</w:t>
      </w:r>
    </w:p>
    <w:p w14:paraId="358471DE"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w:t>
      </w:r>
      <w:r>
        <w:rPr>
          <w:rFonts w:eastAsia="Times New Roman"/>
          <w:szCs w:val="24"/>
        </w:rPr>
        <w:t>ό το άρθρο 81 ως έχει;</w:t>
      </w:r>
    </w:p>
    <w:p w14:paraId="358471D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E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Παρών.</w:t>
      </w:r>
    </w:p>
    <w:p w14:paraId="358471E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1E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71E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71E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E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1E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w:t>
      </w:r>
      <w:r>
        <w:rPr>
          <w:rFonts w:eastAsia="Times New Roman" w:cs="Times New Roman"/>
          <w:b/>
          <w:szCs w:val="24"/>
        </w:rPr>
        <w:t>ΡΩΤΑΣ:</w:t>
      </w:r>
      <w:r>
        <w:rPr>
          <w:rFonts w:eastAsia="Times New Roman" w:cs="Times New Roman"/>
          <w:szCs w:val="24"/>
        </w:rPr>
        <w:t xml:space="preserve"> Ναι.</w:t>
      </w:r>
    </w:p>
    <w:p w14:paraId="358471E7" w14:textId="77777777" w:rsidR="00825165" w:rsidRDefault="00D46FE4">
      <w:pPr>
        <w:spacing w:after="0" w:line="600" w:lineRule="auto"/>
        <w:ind w:firstLine="720"/>
        <w:jc w:val="both"/>
        <w:rPr>
          <w:rFonts w:eastAsia="Times New Roman"/>
          <w:szCs w:val="24"/>
        </w:rPr>
      </w:pPr>
      <w:r>
        <w:rPr>
          <w:rFonts w:eastAsia="Times New Roman"/>
          <w:b/>
          <w:bCs/>
        </w:rPr>
        <w:lastRenderedPageBreak/>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81 έγινε δεκτό ως έχει κατά πλειοψηφία.</w:t>
      </w:r>
    </w:p>
    <w:p w14:paraId="358471E8"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82 ως έχει;</w:t>
      </w:r>
    </w:p>
    <w:p w14:paraId="358471E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E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Παρών.</w:t>
      </w:r>
    </w:p>
    <w:p w14:paraId="358471E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1E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71ED"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71E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EF"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1F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1F1" w14:textId="77777777" w:rsidR="00825165" w:rsidRDefault="00D46FE4">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b/>
          <w:bCs/>
        </w:rPr>
        <w:t>Νικήτας Κακλαμάνης</w:t>
      </w:r>
      <w:r>
        <w:rPr>
          <w:rFonts w:eastAsia="Times New Roman"/>
          <w:b/>
          <w:bCs/>
        </w:rPr>
        <w:t>)</w:t>
      </w:r>
      <w:r>
        <w:rPr>
          <w:rFonts w:eastAsia="Times New Roman" w:cs="Times New Roman"/>
          <w:b/>
          <w:szCs w:val="24"/>
        </w:rPr>
        <w:t>:</w:t>
      </w:r>
      <w:r>
        <w:rPr>
          <w:rFonts w:eastAsia="Times New Roman"/>
          <w:szCs w:val="24"/>
        </w:rPr>
        <w:t xml:space="preserve"> Συνεπώς το άρθρο 82 έγινε δεκτό ως έχει κατά πλειοψηφία.</w:t>
      </w:r>
    </w:p>
    <w:p w14:paraId="358471F2" w14:textId="77777777" w:rsidR="00825165" w:rsidRDefault="00D46FE4">
      <w:pPr>
        <w:spacing w:after="0" w:line="600" w:lineRule="auto"/>
        <w:ind w:firstLine="720"/>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83 ως έχει;</w:t>
      </w:r>
    </w:p>
    <w:p w14:paraId="358471F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F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Παρών.</w:t>
      </w:r>
    </w:p>
    <w:p w14:paraId="358471F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1F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71F7"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Όχι.</w:t>
      </w:r>
    </w:p>
    <w:p w14:paraId="358471F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1F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1F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1FB" w14:textId="77777777" w:rsidR="00825165" w:rsidRDefault="00D46FE4">
      <w:pPr>
        <w:spacing w:after="0" w:line="600" w:lineRule="auto"/>
        <w:ind w:firstLine="720"/>
        <w:jc w:val="both"/>
        <w:rPr>
          <w:rFonts w:eastAsia="Times New Roman"/>
          <w:szCs w:val="24"/>
        </w:rPr>
      </w:pPr>
      <w:r>
        <w:rPr>
          <w:rFonts w:eastAsia="Times New Roman"/>
          <w:b/>
          <w:bCs/>
        </w:rPr>
        <w:t>ΠΡΟΕΔΡΕΥΩΝ (Νικήτας Κακλαμάνης)</w:t>
      </w:r>
      <w:r>
        <w:rPr>
          <w:rFonts w:eastAsia="Times New Roman" w:cs="Times New Roman"/>
          <w:b/>
          <w:szCs w:val="24"/>
        </w:rPr>
        <w:t>:</w:t>
      </w:r>
      <w:r>
        <w:rPr>
          <w:rFonts w:eastAsia="Times New Roman"/>
          <w:szCs w:val="24"/>
        </w:rPr>
        <w:t xml:space="preserve"> Συνεπώς το άρθρο 83 έγινε δεκτό ως έχει κατά πλειοψηφία. </w:t>
      </w:r>
    </w:p>
    <w:p w14:paraId="358471FC"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84 ως έχει;</w:t>
      </w:r>
    </w:p>
    <w:p w14:paraId="358471F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1F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ΙΑΣΩΝ ΦΩΤΗΛΑΣ:</w:t>
      </w:r>
      <w:r>
        <w:rPr>
          <w:rFonts w:eastAsia="Times New Roman" w:cs="Times New Roman"/>
          <w:szCs w:val="24"/>
        </w:rPr>
        <w:t xml:space="preserve"> Παρών.</w:t>
      </w:r>
    </w:p>
    <w:p w14:paraId="358471F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20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w:t>
      </w:r>
      <w:r>
        <w:rPr>
          <w:rFonts w:eastAsia="Times New Roman" w:cs="Times New Roman"/>
          <w:b/>
          <w:szCs w:val="24"/>
        </w:rPr>
        <w:t xml:space="preserve"> ΑΪΒΑΤΙΔΗΣ:</w:t>
      </w:r>
      <w:r>
        <w:rPr>
          <w:rFonts w:eastAsia="Times New Roman" w:cs="Times New Roman"/>
          <w:szCs w:val="24"/>
        </w:rPr>
        <w:t xml:space="preserve"> Παρών.</w:t>
      </w:r>
    </w:p>
    <w:p w14:paraId="3584720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720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20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20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205" w14:textId="77777777" w:rsidR="00825165" w:rsidRDefault="00D46FE4">
      <w:pPr>
        <w:spacing w:after="0" w:line="600" w:lineRule="auto"/>
        <w:ind w:firstLine="720"/>
        <w:jc w:val="both"/>
        <w:rPr>
          <w:rFonts w:eastAsia="Times New Roman"/>
          <w:szCs w:val="24"/>
        </w:rPr>
      </w:pPr>
      <w:r>
        <w:rPr>
          <w:rFonts w:eastAsia="Times New Roman"/>
          <w:b/>
          <w:bCs/>
        </w:rPr>
        <w:t>ΠΡΟΕΔΡΕΥΩΝ (Νικήτας Κακλαμάνης)</w:t>
      </w:r>
      <w:r>
        <w:rPr>
          <w:rFonts w:eastAsia="Times New Roman" w:cs="Times New Roman"/>
          <w:b/>
          <w:szCs w:val="24"/>
        </w:rPr>
        <w:t>:</w:t>
      </w:r>
      <w:r>
        <w:rPr>
          <w:rFonts w:eastAsia="Times New Roman"/>
          <w:szCs w:val="24"/>
        </w:rPr>
        <w:t xml:space="preserve"> Συνεπώς το άρθρο 84 έγινε δεκτό ως έχει κατά πλειοψηφία. </w:t>
      </w:r>
    </w:p>
    <w:p w14:paraId="35847206" w14:textId="77777777" w:rsidR="00825165" w:rsidRDefault="00D46FE4">
      <w:pPr>
        <w:spacing w:after="0" w:line="600" w:lineRule="auto"/>
        <w:ind w:firstLine="720"/>
        <w:jc w:val="both"/>
        <w:rPr>
          <w:rFonts w:eastAsia="Times New Roman"/>
          <w:szCs w:val="24"/>
        </w:rPr>
      </w:pPr>
      <w:r>
        <w:rPr>
          <w:rFonts w:eastAsia="Times New Roman"/>
          <w:szCs w:val="24"/>
        </w:rPr>
        <w:lastRenderedPageBreak/>
        <w:t>Ερωτάται τ</w:t>
      </w:r>
      <w:r>
        <w:rPr>
          <w:rFonts w:eastAsia="Times New Roman"/>
          <w:szCs w:val="24"/>
        </w:rPr>
        <w:t>ο Σώμα: Γίνεται δεκτό το άρθρο 85 ως έχει;</w:t>
      </w:r>
    </w:p>
    <w:p w14:paraId="3584720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20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Παρών.</w:t>
      </w:r>
    </w:p>
    <w:p w14:paraId="3584720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20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720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720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20D"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 xml:space="preserve">ΑΡΙΣΤΕΙΔΗΣ </w:t>
      </w:r>
      <w:r>
        <w:rPr>
          <w:rFonts w:eastAsia="Times New Roman" w:cs="Times New Roman"/>
          <w:b/>
          <w:szCs w:val="24"/>
        </w:rPr>
        <w:t>ΦΩΚΑΣ:</w:t>
      </w:r>
      <w:r>
        <w:rPr>
          <w:rFonts w:eastAsia="Times New Roman" w:cs="Times New Roman"/>
          <w:szCs w:val="24"/>
        </w:rPr>
        <w:t xml:space="preserve"> Ναι.</w:t>
      </w:r>
    </w:p>
    <w:p w14:paraId="3584720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20F" w14:textId="77777777" w:rsidR="00825165" w:rsidRDefault="00D46FE4">
      <w:pPr>
        <w:spacing w:after="0" w:line="600" w:lineRule="auto"/>
        <w:ind w:firstLine="720"/>
        <w:jc w:val="both"/>
        <w:rPr>
          <w:rFonts w:eastAsia="Times New Roman"/>
          <w:szCs w:val="24"/>
        </w:rPr>
      </w:pPr>
      <w:r>
        <w:rPr>
          <w:rFonts w:eastAsia="Times New Roman"/>
          <w:b/>
          <w:bCs/>
        </w:rPr>
        <w:t>ΠΡΟΕΔΡΕΥΩΝ (Νικήτας Κακλαμάνης)</w:t>
      </w:r>
      <w:r>
        <w:rPr>
          <w:rFonts w:eastAsia="Times New Roman" w:cs="Times New Roman"/>
          <w:b/>
          <w:szCs w:val="24"/>
        </w:rPr>
        <w:t>:</w:t>
      </w:r>
      <w:r>
        <w:rPr>
          <w:rFonts w:eastAsia="Times New Roman"/>
          <w:szCs w:val="24"/>
        </w:rPr>
        <w:t xml:space="preserve"> Συνεπώς το άρθρο 85 έγινε δεκτό ως έχει κατά πλειοψηφία. </w:t>
      </w:r>
    </w:p>
    <w:p w14:paraId="35847210"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86 ως έχει;</w:t>
      </w:r>
    </w:p>
    <w:p w14:paraId="3584721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21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Παρών.</w:t>
      </w:r>
    </w:p>
    <w:p w14:paraId="3584721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ΜΠΑΡΓΙΩΤΑΣ:</w:t>
      </w:r>
      <w:r>
        <w:rPr>
          <w:rFonts w:eastAsia="Times New Roman" w:cs="Times New Roman"/>
          <w:szCs w:val="24"/>
        </w:rPr>
        <w:t xml:space="preserve"> Ναι.</w:t>
      </w:r>
    </w:p>
    <w:p w14:paraId="3584721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721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721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Ναι.</w:t>
      </w:r>
    </w:p>
    <w:p w14:paraId="35847217"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21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219" w14:textId="77777777" w:rsidR="00825165" w:rsidRDefault="00D46FE4">
      <w:pPr>
        <w:spacing w:after="0" w:line="600" w:lineRule="auto"/>
        <w:ind w:firstLine="720"/>
        <w:jc w:val="both"/>
        <w:rPr>
          <w:rFonts w:eastAsia="Times New Roman"/>
          <w:szCs w:val="24"/>
        </w:rPr>
      </w:pPr>
      <w:r>
        <w:rPr>
          <w:rFonts w:eastAsia="Times New Roman"/>
          <w:b/>
          <w:bCs/>
        </w:rPr>
        <w:t>ΠΡΟΕΔΡΕΥΩΝ (Νικήτας Κακλαμάνης)</w:t>
      </w:r>
      <w:r>
        <w:rPr>
          <w:rFonts w:eastAsia="Times New Roman" w:cs="Times New Roman"/>
          <w:b/>
          <w:szCs w:val="24"/>
        </w:rPr>
        <w:t>:</w:t>
      </w:r>
      <w:r>
        <w:rPr>
          <w:rFonts w:eastAsia="Times New Roman"/>
          <w:szCs w:val="24"/>
        </w:rPr>
        <w:t xml:space="preserve"> Συνεπώς το άρθρο 86 έγινε δεκτό ως έχει κατά</w:t>
      </w:r>
      <w:r>
        <w:rPr>
          <w:rFonts w:eastAsia="Times New Roman"/>
          <w:szCs w:val="24"/>
        </w:rPr>
        <w:t xml:space="preserve"> πλειοψηφία. </w:t>
      </w:r>
    </w:p>
    <w:p w14:paraId="3584721A"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87 ως έχει;</w:t>
      </w:r>
    </w:p>
    <w:p w14:paraId="3584721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21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Παρών.</w:t>
      </w:r>
    </w:p>
    <w:p w14:paraId="3584721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21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721F"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722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w:t>
      </w:r>
      <w:r>
        <w:rPr>
          <w:rFonts w:eastAsia="Times New Roman" w:cs="Times New Roman"/>
          <w:b/>
          <w:szCs w:val="24"/>
        </w:rPr>
        <w:t>ΟΣ:</w:t>
      </w:r>
      <w:r>
        <w:rPr>
          <w:rFonts w:eastAsia="Times New Roman" w:cs="Times New Roman"/>
          <w:szCs w:val="24"/>
        </w:rPr>
        <w:t xml:space="preserve"> Ναι.</w:t>
      </w:r>
    </w:p>
    <w:p w14:paraId="3584722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22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223" w14:textId="77777777" w:rsidR="00825165" w:rsidRDefault="00D46FE4">
      <w:pPr>
        <w:spacing w:after="0" w:line="600" w:lineRule="auto"/>
        <w:ind w:firstLine="720"/>
        <w:jc w:val="both"/>
        <w:rPr>
          <w:rFonts w:eastAsia="Times New Roman"/>
          <w:szCs w:val="24"/>
        </w:rPr>
      </w:pPr>
      <w:r>
        <w:rPr>
          <w:rFonts w:eastAsia="Times New Roman"/>
          <w:b/>
          <w:bCs/>
        </w:rPr>
        <w:t>ΠΡΟΕΔΡΕΥΩΝ (Νικήτας Κακλαμάνης)</w:t>
      </w:r>
      <w:r>
        <w:rPr>
          <w:rFonts w:eastAsia="Times New Roman" w:cs="Times New Roman"/>
          <w:b/>
          <w:szCs w:val="24"/>
        </w:rPr>
        <w:t>:</w:t>
      </w:r>
      <w:r>
        <w:rPr>
          <w:rFonts w:eastAsia="Times New Roman"/>
          <w:szCs w:val="24"/>
        </w:rPr>
        <w:t xml:space="preserve"> Συνεπώς το άρθρο 87 έγινε δεκτό ως έχει κατά πλειοψηφία. </w:t>
      </w:r>
    </w:p>
    <w:p w14:paraId="35847224"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88 ως έχει;</w:t>
      </w:r>
    </w:p>
    <w:p w14:paraId="3584722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22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Παρών.</w:t>
      </w:r>
    </w:p>
    <w:p w14:paraId="3584722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22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722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722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22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22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22D" w14:textId="77777777" w:rsidR="00825165" w:rsidRDefault="00D46FE4">
      <w:pPr>
        <w:spacing w:after="0" w:line="600" w:lineRule="auto"/>
        <w:ind w:firstLine="720"/>
        <w:jc w:val="both"/>
        <w:rPr>
          <w:rFonts w:eastAsia="Times New Roman"/>
          <w:szCs w:val="24"/>
        </w:rPr>
      </w:pPr>
      <w:r>
        <w:rPr>
          <w:rFonts w:eastAsia="Times New Roman"/>
          <w:b/>
          <w:bCs/>
        </w:rPr>
        <w:t>ΠΡΟΕΔΡΕΥΩΝ (Νικήτας Κακλαμάνης)</w:t>
      </w:r>
      <w:r>
        <w:rPr>
          <w:rFonts w:eastAsia="Times New Roman" w:cs="Times New Roman"/>
          <w:b/>
          <w:szCs w:val="24"/>
        </w:rPr>
        <w:t>:</w:t>
      </w:r>
      <w:r>
        <w:rPr>
          <w:rFonts w:eastAsia="Times New Roman"/>
          <w:szCs w:val="24"/>
        </w:rPr>
        <w:t xml:space="preserve"> Συνεπώς το άρθρο 88 έγινε δεκτό</w:t>
      </w:r>
      <w:r>
        <w:rPr>
          <w:rFonts w:eastAsia="Times New Roman"/>
          <w:szCs w:val="24"/>
        </w:rPr>
        <w:t xml:space="preserve"> ως έχει κατά πλειοψηφία. </w:t>
      </w:r>
    </w:p>
    <w:p w14:paraId="3584722E"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89 ως έχει;</w:t>
      </w:r>
    </w:p>
    <w:p w14:paraId="3584722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23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Παρών.</w:t>
      </w:r>
    </w:p>
    <w:p w14:paraId="3584723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23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723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723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w:t>
      </w:r>
      <w:r>
        <w:rPr>
          <w:rFonts w:eastAsia="Times New Roman" w:cs="Times New Roman"/>
          <w:b/>
          <w:szCs w:val="24"/>
        </w:rPr>
        <w:t>ΑΠΑΧΡΙΣΤΟΠΟΥΛΟΣ:</w:t>
      </w:r>
      <w:r>
        <w:rPr>
          <w:rFonts w:eastAsia="Times New Roman" w:cs="Times New Roman"/>
          <w:szCs w:val="24"/>
        </w:rPr>
        <w:t xml:space="preserve"> Ναι.</w:t>
      </w:r>
    </w:p>
    <w:p w14:paraId="3584723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23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lastRenderedPageBreak/>
        <w:t>ΓΕΩΡΓΙΟΣ ΜΑΥΡΩΤΑΣ:</w:t>
      </w:r>
      <w:r>
        <w:rPr>
          <w:rFonts w:eastAsia="Times New Roman" w:cs="Times New Roman"/>
          <w:szCs w:val="24"/>
        </w:rPr>
        <w:t xml:space="preserve"> Ναι.</w:t>
      </w:r>
    </w:p>
    <w:p w14:paraId="35847237" w14:textId="77777777" w:rsidR="00825165" w:rsidRDefault="00D46FE4">
      <w:pPr>
        <w:spacing w:after="0" w:line="600" w:lineRule="auto"/>
        <w:ind w:firstLine="720"/>
        <w:jc w:val="both"/>
        <w:rPr>
          <w:rFonts w:eastAsia="Times New Roman"/>
          <w:szCs w:val="24"/>
        </w:rPr>
      </w:pPr>
      <w:r>
        <w:rPr>
          <w:rFonts w:eastAsia="Times New Roman"/>
          <w:b/>
          <w:bCs/>
        </w:rPr>
        <w:t>ΠΡΟΕΔΡΕΥΩΝ (Νικήτας Κακλαμάνης)</w:t>
      </w:r>
      <w:r>
        <w:rPr>
          <w:rFonts w:eastAsia="Times New Roman" w:cs="Times New Roman"/>
          <w:b/>
          <w:szCs w:val="24"/>
        </w:rPr>
        <w:t>:</w:t>
      </w:r>
      <w:r>
        <w:rPr>
          <w:rFonts w:eastAsia="Times New Roman"/>
          <w:szCs w:val="24"/>
        </w:rPr>
        <w:t xml:space="preserve"> Συνεπώς το άρθρο 89 έγινε δεκτό ως έχει κατά πλειοψηφία. </w:t>
      </w:r>
    </w:p>
    <w:p w14:paraId="35847238"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90 ως έχει;</w:t>
      </w:r>
    </w:p>
    <w:p w14:paraId="3584723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23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ΙΑΣΩΝ ΦΩΤΗΛΑΣ:</w:t>
      </w:r>
      <w:r>
        <w:rPr>
          <w:rFonts w:eastAsia="Times New Roman" w:cs="Times New Roman"/>
          <w:szCs w:val="24"/>
        </w:rPr>
        <w:t xml:space="preserve"> Παρών.</w:t>
      </w:r>
    </w:p>
    <w:p w14:paraId="3584723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23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723D"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723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23F"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24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241" w14:textId="77777777" w:rsidR="00825165" w:rsidRDefault="00D46FE4">
      <w:pPr>
        <w:spacing w:after="0" w:line="600" w:lineRule="auto"/>
        <w:ind w:firstLine="720"/>
        <w:jc w:val="both"/>
        <w:rPr>
          <w:rFonts w:eastAsia="Times New Roman"/>
          <w:szCs w:val="24"/>
        </w:rPr>
      </w:pPr>
      <w:r>
        <w:rPr>
          <w:rFonts w:eastAsia="Times New Roman"/>
          <w:b/>
          <w:bCs/>
        </w:rPr>
        <w:t>ΠΡΟΕΔΡΕΥΩΝ (Νικήτας Κακλαμάνης)</w:t>
      </w:r>
      <w:r>
        <w:rPr>
          <w:rFonts w:eastAsia="Times New Roman" w:cs="Times New Roman"/>
          <w:b/>
          <w:szCs w:val="24"/>
        </w:rPr>
        <w:t>:</w:t>
      </w:r>
      <w:r>
        <w:rPr>
          <w:rFonts w:eastAsia="Times New Roman"/>
          <w:szCs w:val="24"/>
        </w:rPr>
        <w:t xml:space="preserve"> Συνεπώς</w:t>
      </w:r>
      <w:r>
        <w:rPr>
          <w:rFonts w:eastAsia="Times New Roman"/>
          <w:szCs w:val="24"/>
        </w:rPr>
        <w:t xml:space="preserve"> το άρθρο 90 έγινε δεκτό ως έχει κατά πλειοψηφία. </w:t>
      </w:r>
    </w:p>
    <w:p w14:paraId="35847242"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91 ως έχει;</w:t>
      </w:r>
    </w:p>
    <w:p w14:paraId="3584724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24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Παρών.</w:t>
      </w:r>
    </w:p>
    <w:p w14:paraId="3584724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24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ΙΩΑΝΝΗΣ ΑΪΒΑΤΙΔΗΣ</w:t>
      </w:r>
      <w:r>
        <w:rPr>
          <w:rFonts w:eastAsia="Times New Roman" w:cs="Times New Roman"/>
          <w:szCs w:val="24"/>
        </w:rPr>
        <w:t xml:space="preserve"> Παρών.</w:t>
      </w:r>
    </w:p>
    <w:p w14:paraId="35847247"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w:t>
      </w:r>
      <w:r>
        <w:rPr>
          <w:rFonts w:eastAsia="Times New Roman" w:cs="Times New Roman"/>
          <w:b/>
          <w:szCs w:val="24"/>
        </w:rPr>
        <w:t>υλής):</w:t>
      </w:r>
      <w:r>
        <w:rPr>
          <w:rFonts w:eastAsia="Times New Roman" w:cs="Times New Roman"/>
          <w:szCs w:val="24"/>
        </w:rPr>
        <w:t xml:space="preserve"> Όχι.</w:t>
      </w:r>
    </w:p>
    <w:p w14:paraId="3584724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24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24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24B" w14:textId="77777777" w:rsidR="00825165" w:rsidRDefault="00D46FE4">
      <w:pPr>
        <w:spacing w:after="0" w:line="600" w:lineRule="auto"/>
        <w:ind w:firstLine="720"/>
        <w:jc w:val="both"/>
        <w:rPr>
          <w:rFonts w:eastAsia="Times New Roman"/>
          <w:szCs w:val="24"/>
        </w:rPr>
      </w:pPr>
      <w:r>
        <w:rPr>
          <w:rFonts w:eastAsia="Times New Roman"/>
          <w:b/>
          <w:bCs/>
        </w:rPr>
        <w:t>ΠΡΟΕΔΡΕΥΩΝ (Νικήτας Κακλαμάνης)</w:t>
      </w:r>
      <w:r>
        <w:rPr>
          <w:rFonts w:eastAsia="Times New Roman" w:cs="Times New Roman"/>
          <w:b/>
          <w:szCs w:val="24"/>
        </w:rPr>
        <w:t>:</w:t>
      </w:r>
      <w:r>
        <w:rPr>
          <w:rFonts w:eastAsia="Times New Roman"/>
          <w:szCs w:val="24"/>
        </w:rPr>
        <w:t xml:space="preserve"> Συνεπώς το άρθρο 91 έγινε δεκτό ως έχει κατά πλειοψηφία. </w:t>
      </w:r>
    </w:p>
    <w:p w14:paraId="3584724C"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92 ως έχει;</w:t>
      </w:r>
    </w:p>
    <w:p w14:paraId="3584724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w:t>
      </w:r>
      <w:r>
        <w:rPr>
          <w:rFonts w:eastAsia="Times New Roman" w:cs="Times New Roman"/>
          <w:b/>
          <w:szCs w:val="24"/>
        </w:rPr>
        <w:t>ΟΣ:</w:t>
      </w:r>
      <w:r>
        <w:rPr>
          <w:rFonts w:eastAsia="Times New Roman" w:cs="Times New Roman"/>
          <w:szCs w:val="24"/>
        </w:rPr>
        <w:t xml:space="preserve"> Ναι.</w:t>
      </w:r>
    </w:p>
    <w:p w14:paraId="3584724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Παρών.</w:t>
      </w:r>
    </w:p>
    <w:p w14:paraId="3584724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25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725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725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25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25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255" w14:textId="77777777" w:rsidR="00825165" w:rsidRDefault="00D46FE4">
      <w:pPr>
        <w:spacing w:after="0" w:line="600" w:lineRule="auto"/>
        <w:ind w:firstLine="720"/>
        <w:jc w:val="both"/>
        <w:rPr>
          <w:rFonts w:eastAsia="Times New Roman"/>
          <w:szCs w:val="24"/>
        </w:rPr>
      </w:pPr>
      <w:r>
        <w:rPr>
          <w:rFonts w:eastAsia="Times New Roman"/>
          <w:b/>
          <w:bCs/>
        </w:rPr>
        <w:lastRenderedPageBreak/>
        <w:t>ΠΡΟΕΔΡΕΥΩΝ (Νικήτας Κακλαμάνης)</w:t>
      </w:r>
      <w:r>
        <w:rPr>
          <w:rFonts w:eastAsia="Times New Roman" w:cs="Times New Roman"/>
          <w:b/>
          <w:szCs w:val="24"/>
        </w:rPr>
        <w:t>:</w:t>
      </w:r>
      <w:r>
        <w:rPr>
          <w:rFonts w:eastAsia="Times New Roman"/>
          <w:szCs w:val="24"/>
        </w:rPr>
        <w:t xml:space="preserve"> Συνεπώς το άρθρο 92 έγινε δεκτό ως έχει κατά πλειοψηφία. </w:t>
      </w:r>
    </w:p>
    <w:p w14:paraId="35847256"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93 ως έχει;</w:t>
      </w:r>
    </w:p>
    <w:p w14:paraId="3584725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25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Παρών.</w:t>
      </w:r>
    </w:p>
    <w:p w14:paraId="3584725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25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725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w:t>
      </w:r>
      <w:r>
        <w:rPr>
          <w:rFonts w:eastAsia="Times New Roman" w:cs="Times New Roman"/>
          <w:b/>
          <w:szCs w:val="24"/>
        </w:rPr>
        <w:t>ρος της Βουλής):</w:t>
      </w:r>
      <w:r>
        <w:rPr>
          <w:rFonts w:eastAsia="Times New Roman" w:cs="Times New Roman"/>
          <w:szCs w:val="24"/>
        </w:rPr>
        <w:t xml:space="preserve"> Όχι.</w:t>
      </w:r>
    </w:p>
    <w:p w14:paraId="3584725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25D"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25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25F" w14:textId="77777777" w:rsidR="00825165" w:rsidRDefault="00D46FE4">
      <w:pPr>
        <w:spacing w:after="0" w:line="600" w:lineRule="auto"/>
        <w:ind w:firstLine="720"/>
        <w:jc w:val="both"/>
        <w:rPr>
          <w:rFonts w:eastAsia="Times New Roman"/>
          <w:szCs w:val="24"/>
        </w:rPr>
      </w:pPr>
      <w:r>
        <w:rPr>
          <w:rFonts w:eastAsia="Times New Roman"/>
          <w:b/>
          <w:bCs/>
        </w:rPr>
        <w:t>ΠΡΟΕΔΡΕΥΩΝ (Νικήτας Κακλαμάνης)</w:t>
      </w:r>
      <w:r>
        <w:rPr>
          <w:rFonts w:eastAsia="Times New Roman" w:cs="Times New Roman"/>
          <w:b/>
          <w:szCs w:val="24"/>
        </w:rPr>
        <w:t>:</w:t>
      </w:r>
      <w:r>
        <w:rPr>
          <w:rFonts w:eastAsia="Times New Roman"/>
          <w:szCs w:val="24"/>
        </w:rPr>
        <w:t xml:space="preserve"> Συνεπώς το άρθρο 93 έγινε δεκτό ως έχει κατά πλειοψηφία. </w:t>
      </w:r>
    </w:p>
    <w:p w14:paraId="35847260"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δεκτό το άρθρο 94 ως έχει;</w:t>
      </w:r>
    </w:p>
    <w:p w14:paraId="3584726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ΠΑΠΑΔΟΠΟΥΛΟΣ:</w:t>
      </w:r>
      <w:r>
        <w:rPr>
          <w:rFonts w:eastAsia="Times New Roman" w:cs="Times New Roman"/>
          <w:szCs w:val="24"/>
        </w:rPr>
        <w:t xml:space="preserve"> Ναι.</w:t>
      </w:r>
    </w:p>
    <w:p w14:paraId="3584726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w:t>
      </w:r>
    </w:p>
    <w:p w14:paraId="3584726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726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26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Όχι.</w:t>
      </w:r>
    </w:p>
    <w:p w14:paraId="3584726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267"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p>
    <w:p w14:paraId="3584726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7269" w14:textId="77777777" w:rsidR="00825165" w:rsidRDefault="00D46FE4">
      <w:pPr>
        <w:spacing w:after="0" w:line="600" w:lineRule="auto"/>
        <w:ind w:firstLine="720"/>
        <w:jc w:val="both"/>
        <w:rPr>
          <w:rFonts w:eastAsia="Times New Roman"/>
          <w:szCs w:val="24"/>
        </w:rPr>
      </w:pPr>
      <w:r>
        <w:rPr>
          <w:rFonts w:eastAsia="Times New Roman"/>
          <w:b/>
          <w:bCs/>
        </w:rPr>
        <w:t xml:space="preserve">ΠΡΟΕΔΡΕΥΩΝ (Νικήτας </w:t>
      </w:r>
      <w:r>
        <w:rPr>
          <w:rFonts w:eastAsia="Times New Roman"/>
          <w:b/>
          <w:bCs/>
        </w:rPr>
        <w:t>Κακλαμάνης)</w:t>
      </w:r>
      <w:r>
        <w:rPr>
          <w:rFonts w:eastAsia="Times New Roman" w:cs="Times New Roman"/>
          <w:b/>
          <w:szCs w:val="24"/>
        </w:rPr>
        <w:t>:</w:t>
      </w:r>
      <w:r>
        <w:rPr>
          <w:rFonts w:eastAsia="Times New Roman"/>
          <w:szCs w:val="24"/>
        </w:rPr>
        <w:t xml:space="preserve"> Συνεπώς το άρθρο 94 έγινε δεκτό ως έχει κατά πλειοψηφία. </w:t>
      </w:r>
    </w:p>
    <w:p w14:paraId="3584726A" w14:textId="77777777" w:rsidR="00825165" w:rsidRDefault="00D46FE4">
      <w:pPr>
        <w:spacing w:after="0"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1202 και ειδικό 84, όπως τροποποιήθηκε από τον κύριο Υπουργό, η οποία αφού ψηφιστεί θα γίνει άρθρο 95; </w:t>
      </w:r>
    </w:p>
    <w:p w14:paraId="3584726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w:t>
      </w:r>
      <w:r>
        <w:rPr>
          <w:rFonts w:eastAsia="Times New Roman" w:cs="Times New Roman"/>
          <w:b/>
          <w:szCs w:val="24"/>
        </w:rPr>
        <w:t>ΛΟΣ:</w:t>
      </w:r>
      <w:r>
        <w:rPr>
          <w:rFonts w:eastAsia="Times New Roman" w:cs="Times New Roman"/>
          <w:szCs w:val="24"/>
        </w:rPr>
        <w:t xml:space="preserve"> Ναι.</w:t>
      </w:r>
    </w:p>
    <w:p w14:paraId="3584726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w:t>
      </w:r>
    </w:p>
    <w:p w14:paraId="3584726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726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26F"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Ναι.</w:t>
      </w:r>
    </w:p>
    <w:p w14:paraId="3584727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27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Όχι.</w:t>
      </w:r>
    </w:p>
    <w:p w14:paraId="3584727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35847273" w14:textId="77777777" w:rsidR="00825165" w:rsidRDefault="00D46FE4">
      <w:pPr>
        <w:spacing w:after="0" w:line="600" w:lineRule="auto"/>
        <w:ind w:firstLine="720"/>
        <w:jc w:val="both"/>
        <w:rPr>
          <w:rFonts w:eastAsia="Times New Roman"/>
          <w:szCs w:val="24"/>
        </w:rPr>
      </w:pPr>
      <w:r>
        <w:rPr>
          <w:rFonts w:eastAsia="Times New Roman"/>
          <w:b/>
          <w:bCs/>
        </w:rPr>
        <w:lastRenderedPageBreak/>
        <w:t>ΠΡΟΕΔΡΕΥΩΝ (Νικήτας Κακλαμάνης)</w:t>
      </w:r>
      <w:r>
        <w:rPr>
          <w:rFonts w:eastAsia="Times New Roman" w:cs="Times New Roman"/>
          <w:b/>
          <w:szCs w:val="24"/>
        </w:rPr>
        <w:t>:</w:t>
      </w:r>
      <w:r>
        <w:rPr>
          <w:rFonts w:eastAsia="Times New Roman"/>
          <w:szCs w:val="24"/>
        </w:rPr>
        <w:t xml:space="preserve"> Συνεπώς η τροπολογία με γενικό αριθμό 1202 και ειδικό 84 έγινε δεκτή, όπως τροποποιήθηκε από τον κύριο Υπουργό, κατά πλειοψηφία και εντάσσεται στο νομοσχέδιο ως ίδιο άρθρο. </w:t>
      </w:r>
    </w:p>
    <w:p w14:paraId="35847274"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1203 και ειδικό 85,</w:t>
      </w:r>
      <w:r>
        <w:rPr>
          <w:rFonts w:eastAsia="Times New Roman"/>
          <w:szCs w:val="24"/>
        </w:rPr>
        <w:t xml:space="preserve"> όπως τροποποιήθηκε από τον κύριο Υπουργό, η οποία αφού ψηφιστεί θα γίνει άρθρο 96; </w:t>
      </w:r>
    </w:p>
    <w:p w14:paraId="3584727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27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w:t>
      </w:r>
    </w:p>
    <w:p w14:paraId="3584727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727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27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Ναι.</w:t>
      </w:r>
    </w:p>
    <w:p w14:paraId="3584727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w:t>
      </w:r>
      <w:r>
        <w:rPr>
          <w:rFonts w:eastAsia="Times New Roman" w:cs="Times New Roman"/>
          <w:b/>
          <w:szCs w:val="24"/>
        </w:rPr>
        <w:t xml:space="preserve"> ΠΑΠΑΧΡΙΣΤΟΠΟΥΛΟΣ:</w:t>
      </w:r>
      <w:r>
        <w:rPr>
          <w:rFonts w:eastAsia="Times New Roman" w:cs="Times New Roman"/>
          <w:szCs w:val="24"/>
        </w:rPr>
        <w:t xml:space="preserve"> Ναι.</w:t>
      </w:r>
    </w:p>
    <w:p w14:paraId="3584727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27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3584727D" w14:textId="77777777" w:rsidR="00825165" w:rsidRDefault="00D46FE4">
      <w:pPr>
        <w:spacing w:after="0" w:line="600" w:lineRule="auto"/>
        <w:ind w:firstLine="720"/>
        <w:jc w:val="both"/>
        <w:rPr>
          <w:rFonts w:eastAsia="Times New Roman"/>
          <w:szCs w:val="24"/>
        </w:rPr>
      </w:pPr>
      <w:r>
        <w:rPr>
          <w:rFonts w:eastAsia="Times New Roman"/>
          <w:b/>
          <w:bCs/>
        </w:rPr>
        <w:t>ΠΡΟΕΔΡΕΥΩΝ (Νικήτας Κακλαμάνης)</w:t>
      </w:r>
      <w:r>
        <w:rPr>
          <w:rFonts w:eastAsia="Times New Roman" w:cs="Times New Roman"/>
          <w:b/>
          <w:szCs w:val="24"/>
        </w:rPr>
        <w:t>:</w:t>
      </w:r>
      <w:r>
        <w:rPr>
          <w:rFonts w:eastAsia="Times New Roman"/>
          <w:szCs w:val="24"/>
        </w:rPr>
        <w:t xml:space="preserve"> Συνεπώς η τροπολογία με γενικό αριθμό 1203 και ειδικό 85 έγινε δεκτή, όπως τροποποιήθηκε από τον κύριο Υπουργό, κατά πλειοψηφία και εντάσσεται στο νομοσ</w:t>
      </w:r>
      <w:r>
        <w:rPr>
          <w:rFonts w:eastAsia="Times New Roman"/>
          <w:szCs w:val="24"/>
        </w:rPr>
        <w:t xml:space="preserve">χέδιο ως ίδιο άρθρο. </w:t>
      </w:r>
    </w:p>
    <w:p w14:paraId="3584727E" w14:textId="77777777" w:rsidR="00825165" w:rsidRDefault="00D46FE4">
      <w:pPr>
        <w:spacing w:after="0" w:line="600" w:lineRule="auto"/>
        <w:ind w:firstLine="720"/>
        <w:jc w:val="both"/>
        <w:rPr>
          <w:rFonts w:eastAsia="Times New Roman"/>
          <w:szCs w:val="24"/>
        </w:rPr>
      </w:pPr>
      <w:r>
        <w:rPr>
          <w:rFonts w:eastAsia="Times New Roman"/>
          <w:szCs w:val="24"/>
        </w:rPr>
        <w:lastRenderedPageBreak/>
        <w:t xml:space="preserve">Ερωτάται το Σώμα: Γίνεται δεκτή η τροπολογία με γενικό αριθμό 1204 και ειδικό 86, όπως τροποποιήθηκε από τον κύριο Υπουργό, η οποία αφού ψηφιστεί θα γίνει άρθρο 97; </w:t>
      </w:r>
    </w:p>
    <w:p w14:paraId="3584727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28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w:t>
      </w:r>
    </w:p>
    <w:p w14:paraId="3584728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ΜΠΑΡΓΙΩΤΑΣ:</w:t>
      </w:r>
      <w:r>
        <w:rPr>
          <w:rFonts w:eastAsia="Times New Roman" w:cs="Times New Roman"/>
          <w:szCs w:val="24"/>
        </w:rPr>
        <w:t xml:space="preserve"> Παρών.</w:t>
      </w:r>
    </w:p>
    <w:p w14:paraId="3584728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283"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Παρών.</w:t>
      </w:r>
    </w:p>
    <w:p w14:paraId="3584728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28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p>
    <w:p w14:paraId="3584728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7287" w14:textId="77777777" w:rsidR="00825165" w:rsidRDefault="00D46FE4">
      <w:pPr>
        <w:spacing w:after="0" w:line="600" w:lineRule="auto"/>
        <w:ind w:firstLine="720"/>
        <w:jc w:val="both"/>
        <w:rPr>
          <w:rFonts w:eastAsia="Times New Roman"/>
          <w:szCs w:val="24"/>
        </w:rPr>
      </w:pPr>
      <w:r>
        <w:rPr>
          <w:rFonts w:eastAsia="Times New Roman"/>
          <w:b/>
          <w:bCs/>
        </w:rPr>
        <w:t>ΠΡΟΕΔΡΕΥΩΝ (Νικήτας Κακλαμάνης)</w:t>
      </w:r>
      <w:r>
        <w:rPr>
          <w:rFonts w:eastAsia="Times New Roman" w:cs="Times New Roman"/>
          <w:b/>
          <w:szCs w:val="24"/>
        </w:rPr>
        <w:t>:</w:t>
      </w:r>
      <w:r>
        <w:rPr>
          <w:rFonts w:eastAsia="Times New Roman"/>
          <w:szCs w:val="24"/>
        </w:rPr>
        <w:t xml:space="preserve"> Συνεπώς η τροπολογία με γενικό αριθμό</w:t>
      </w:r>
      <w:r>
        <w:rPr>
          <w:rFonts w:eastAsia="Times New Roman"/>
          <w:szCs w:val="24"/>
        </w:rPr>
        <w:t xml:space="preserve"> 1204 και ειδικό 86 έγινε δεκτή, όπως τροποποιήθηκε από τον κύριο Υπουργό, κατά πλειοψηφία και εντάσσεται στο νομοσχέδιο ως ίδιο άρθρο. </w:t>
      </w:r>
    </w:p>
    <w:p w14:paraId="35847288"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1216 και ειδικό 97 ως έχει, η οποία αφού ψηφιστεί θα γίνε</w:t>
      </w:r>
      <w:r>
        <w:rPr>
          <w:rFonts w:eastAsia="Times New Roman"/>
          <w:szCs w:val="24"/>
        </w:rPr>
        <w:t>ι άρθρο 98;</w:t>
      </w:r>
    </w:p>
    <w:p w14:paraId="3584728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28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w:t>
      </w:r>
    </w:p>
    <w:p w14:paraId="3584728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Παρών.</w:t>
      </w:r>
    </w:p>
    <w:p w14:paraId="3584728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28D"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Παρών.</w:t>
      </w:r>
    </w:p>
    <w:p w14:paraId="3584728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28F"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29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7291" w14:textId="77777777" w:rsidR="00825165" w:rsidRDefault="00D46FE4">
      <w:pPr>
        <w:spacing w:after="0" w:line="600" w:lineRule="auto"/>
        <w:ind w:firstLine="720"/>
        <w:jc w:val="both"/>
        <w:rPr>
          <w:rFonts w:eastAsia="Times New Roman"/>
          <w:szCs w:val="24"/>
        </w:rPr>
      </w:pPr>
      <w:r>
        <w:rPr>
          <w:rFonts w:eastAsia="Times New Roman"/>
          <w:b/>
          <w:bCs/>
        </w:rPr>
        <w:t>ΠΡΟΕΔΡΕΥΩΝ (Νικήτας Κακλαμάνης)</w:t>
      </w:r>
      <w:r>
        <w:rPr>
          <w:rFonts w:eastAsia="Times New Roman" w:cs="Times New Roman"/>
          <w:b/>
          <w:szCs w:val="24"/>
        </w:rPr>
        <w:t>:</w:t>
      </w:r>
      <w:r>
        <w:rPr>
          <w:rFonts w:eastAsia="Times New Roman"/>
          <w:szCs w:val="24"/>
        </w:rPr>
        <w:t xml:space="preserve"> Συνεπώς η τροπολογία με γενικό αριθμό 1216 και ειδικό 97 έγινε δεκτή ως έχει κατά πλειοψηφία και εντάσσεται στο νομοσχέδιο ως ίδιο άρθρο. </w:t>
      </w:r>
    </w:p>
    <w:p w14:paraId="35847292" w14:textId="77777777" w:rsidR="00825165" w:rsidRDefault="00D46FE4">
      <w:pPr>
        <w:spacing w:after="0" w:line="600" w:lineRule="auto"/>
        <w:ind w:firstLine="720"/>
        <w:rPr>
          <w:rFonts w:eastAsia="Times New Roman"/>
          <w:szCs w:val="24"/>
        </w:rPr>
      </w:pPr>
      <w:r>
        <w:rPr>
          <w:rFonts w:eastAsia="Times New Roman"/>
          <w:szCs w:val="24"/>
        </w:rPr>
        <w:t>Ερωτάται το Σώμα: Γίνεται δεκτή η τροπολογία με γενικό αριθμό 1218 και ειδικ</w:t>
      </w:r>
      <w:r>
        <w:rPr>
          <w:rFonts w:eastAsia="Times New Roman"/>
          <w:szCs w:val="24"/>
        </w:rPr>
        <w:t>ό 98 ως έχει, η οποία αφού ψηφιστεί θα γίνει άρθρο 99;</w:t>
      </w:r>
    </w:p>
    <w:p w14:paraId="3584729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29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w:t>
      </w:r>
    </w:p>
    <w:p w14:paraId="3584729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729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297"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Παρών.</w:t>
      </w:r>
    </w:p>
    <w:p w14:paraId="3584729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29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29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3584729B" w14:textId="77777777" w:rsidR="00825165" w:rsidRDefault="00D46FE4">
      <w:pPr>
        <w:spacing w:after="0" w:line="600" w:lineRule="auto"/>
        <w:ind w:firstLine="720"/>
        <w:jc w:val="both"/>
        <w:rPr>
          <w:rFonts w:eastAsia="Times New Roman"/>
          <w:szCs w:val="24"/>
        </w:rPr>
      </w:pPr>
      <w:r>
        <w:rPr>
          <w:rFonts w:eastAsia="Times New Roman"/>
          <w:b/>
          <w:bCs/>
        </w:rPr>
        <w:t>ΠΡΟΕΔΡΕΥΩΝ (Νικήτας Κακλαμάνης)</w:t>
      </w:r>
      <w:r>
        <w:rPr>
          <w:rFonts w:eastAsia="Times New Roman" w:cs="Times New Roman"/>
          <w:b/>
          <w:szCs w:val="24"/>
        </w:rPr>
        <w:t>:</w:t>
      </w:r>
      <w:r>
        <w:rPr>
          <w:rFonts w:eastAsia="Times New Roman"/>
          <w:szCs w:val="24"/>
        </w:rPr>
        <w:t xml:space="preserve"> Συνεπώς η τροπολογία με γενικό αριθμό 1218 και ειδικό 98 έγινε δεκτή ως έχει κατά πλειοψηφία και εντάσσεται στο νομοσχέδιο ως ίδιο άρθρο. </w:t>
      </w:r>
    </w:p>
    <w:p w14:paraId="3584729C" w14:textId="77777777" w:rsidR="00825165" w:rsidRDefault="00D46FE4">
      <w:pPr>
        <w:spacing w:after="0" w:line="600" w:lineRule="auto"/>
        <w:ind w:firstLine="720"/>
        <w:rPr>
          <w:rFonts w:eastAsia="Times New Roman"/>
          <w:szCs w:val="24"/>
        </w:rPr>
      </w:pPr>
      <w:r>
        <w:rPr>
          <w:rFonts w:eastAsia="Times New Roman"/>
          <w:szCs w:val="24"/>
        </w:rPr>
        <w:t>Ερωτάται το Σώμα: Γίνεται δεκτή η τρο</w:t>
      </w:r>
      <w:r>
        <w:rPr>
          <w:rFonts w:eastAsia="Times New Roman"/>
          <w:szCs w:val="24"/>
        </w:rPr>
        <w:t>πολογία με γενικό αριθμό 1173 και ειδικό 82 ως έχει, η οποία αφού ψηφιστεί θα γίνει άρθρο 100;</w:t>
      </w:r>
    </w:p>
    <w:p w14:paraId="3584729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29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Παρών.</w:t>
      </w:r>
    </w:p>
    <w:p w14:paraId="3584729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2A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72A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w:t>
      </w:r>
      <w:r>
        <w:rPr>
          <w:rFonts w:eastAsia="Times New Roman" w:cs="Times New Roman"/>
          <w:szCs w:val="24"/>
        </w:rPr>
        <w:t>χι.</w:t>
      </w:r>
    </w:p>
    <w:p w14:paraId="358472A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2A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lastRenderedPageBreak/>
        <w:t>ΑΡΙΣΤΕΙΔΗΣ ΦΩΚΑΣ:</w:t>
      </w:r>
      <w:r>
        <w:rPr>
          <w:rFonts w:eastAsia="Times New Roman" w:cs="Times New Roman"/>
          <w:szCs w:val="24"/>
        </w:rPr>
        <w:t xml:space="preserve"> Παρών.</w:t>
      </w:r>
    </w:p>
    <w:p w14:paraId="358472A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72A5" w14:textId="77777777" w:rsidR="00825165" w:rsidRDefault="00D46FE4">
      <w:pPr>
        <w:spacing w:after="0" w:line="600" w:lineRule="auto"/>
        <w:ind w:firstLine="720"/>
        <w:jc w:val="both"/>
        <w:rPr>
          <w:rFonts w:eastAsia="Times New Roman"/>
          <w:szCs w:val="24"/>
        </w:rPr>
      </w:pPr>
      <w:r>
        <w:rPr>
          <w:rFonts w:eastAsia="Times New Roman"/>
          <w:b/>
          <w:bCs/>
        </w:rPr>
        <w:t>ΠΡΟΕΔΡΕΥΩΝ (Νικήτας Κακλαμάνης)</w:t>
      </w:r>
      <w:r>
        <w:rPr>
          <w:rFonts w:eastAsia="Times New Roman" w:cs="Times New Roman"/>
          <w:b/>
          <w:szCs w:val="24"/>
        </w:rPr>
        <w:t>:</w:t>
      </w:r>
      <w:r>
        <w:rPr>
          <w:rFonts w:eastAsia="Times New Roman"/>
          <w:szCs w:val="24"/>
        </w:rPr>
        <w:t xml:space="preserve"> Συνεπώς</w:t>
      </w:r>
      <w:r>
        <w:rPr>
          <w:rFonts w:eastAsia="Times New Roman"/>
          <w:szCs w:val="24"/>
        </w:rPr>
        <w:t xml:space="preserve"> η τροπολογία με γενικό αριθμό 1173 και ειδικό 82 έγινε δεκτή ως έχει κατά πλειοψηφία και εντάσσεται στο νομοσχέδιο ως ίδιο άρθρο. </w:t>
      </w:r>
    </w:p>
    <w:p w14:paraId="358472A6"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1205 και ειδικό 87 ως έχει, η οποία αφού ψηφιστεί θα γίνει άρθ</w:t>
      </w:r>
      <w:r>
        <w:rPr>
          <w:rFonts w:eastAsia="Times New Roman"/>
          <w:szCs w:val="24"/>
        </w:rPr>
        <w:t>ρο 101;</w:t>
      </w:r>
    </w:p>
    <w:p w14:paraId="358472A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2A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w:t>
      </w:r>
    </w:p>
    <w:p w14:paraId="358472A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72A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2A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Ναι.</w:t>
      </w:r>
    </w:p>
    <w:p w14:paraId="358472A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2AD"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2A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358472AF" w14:textId="77777777" w:rsidR="00825165" w:rsidRDefault="00D46FE4">
      <w:pPr>
        <w:spacing w:after="0" w:line="600" w:lineRule="auto"/>
        <w:ind w:firstLine="720"/>
        <w:jc w:val="both"/>
        <w:rPr>
          <w:rFonts w:eastAsia="Times New Roman"/>
          <w:szCs w:val="24"/>
        </w:rPr>
      </w:pPr>
      <w:r>
        <w:rPr>
          <w:rFonts w:eastAsia="Times New Roman"/>
          <w:b/>
          <w:bCs/>
          <w:szCs w:val="24"/>
        </w:rPr>
        <w:lastRenderedPageBreak/>
        <w:t xml:space="preserve">ΠΡΟΕΔΡΕΥΩΝ (Νικήτας Κακλαμάνης): </w:t>
      </w:r>
      <w:r>
        <w:rPr>
          <w:rFonts w:eastAsia="Times New Roman"/>
          <w:szCs w:val="24"/>
        </w:rPr>
        <w:t>Συνεπώς η τροπολογία με γενικό αριθμό 1205 και ειδικό 87 έγινε δεκτή ως έχει κατά πλειοψηφία και εντάσσεται στο νομοσχέδιο ως ίδιο άρθρο.</w:t>
      </w:r>
    </w:p>
    <w:p w14:paraId="358472B0"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1206 και ειδικό 88 ως έ</w:t>
      </w:r>
      <w:r>
        <w:rPr>
          <w:rFonts w:eastAsia="Times New Roman"/>
          <w:szCs w:val="24"/>
        </w:rPr>
        <w:t xml:space="preserve">χει, η οποία αφού ψηφιστεί θα γίνει άρθρο 102; </w:t>
      </w:r>
    </w:p>
    <w:p w14:paraId="358472B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2B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2B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2B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2B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Ναι.</w:t>
      </w:r>
    </w:p>
    <w:p w14:paraId="358472B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2B7"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w:t>
      </w:r>
      <w:r>
        <w:rPr>
          <w:rFonts w:eastAsia="Times New Roman" w:cs="Times New Roman"/>
          <w:b/>
          <w:szCs w:val="24"/>
        </w:rPr>
        <w:t>ΩΚΑΣ:</w:t>
      </w:r>
      <w:r>
        <w:rPr>
          <w:rFonts w:eastAsia="Times New Roman" w:cs="Times New Roman"/>
          <w:szCs w:val="24"/>
        </w:rPr>
        <w:t xml:space="preserve"> Ναι.</w:t>
      </w:r>
    </w:p>
    <w:p w14:paraId="358472B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2B9"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w:t>
      </w:r>
      <w:r>
        <w:rPr>
          <w:rFonts w:eastAsia="Times New Roman" w:cs="Times New Roman"/>
          <w:b/>
          <w:szCs w:val="24"/>
        </w:rPr>
        <w:t>Νικήτας Κακλαμάνης</w:t>
      </w:r>
      <w:r>
        <w:rPr>
          <w:rFonts w:eastAsia="Times New Roman" w:cs="Times New Roman"/>
          <w:b/>
          <w:szCs w:val="24"/>
        </w:rPr>
        <w:t>):</w:t>
      </w:r>
      <w:r>
        <w:rPr>
          <w:rFonts w:eastAsia="Times New Roman"/>
          <w:szCs w:val="24"/>
        </w:rPr>
        <w:t xml:space="preserve"> Συνεπώς η τροπολογία με γενικό αριθμό 1206 και ειδικό 88 έγινε δεκτή ως έχει κατά πλειοψηφία και εντάσσεται στο νομοσχέδιο ως ίδιο άρθρο. </w:t>
      </w:r>
    </w:p>
    <w:p w14:paraId="358472BA" w14:textId="77777777" w:rsidR="00825165" w:rsidRDefault="00D46FE4">
      <w:pPr>
        <w:spacing w:after="0" w:line="600" w:lineRule="auto"/>
        <w:ind w:firstLine="720"/>
        <w:jc w:val="both"/>
        <w:rPr>
          <w:rFonts w:eastAsia="Times New Roman"/>
          <w:szCs w:val="24"/>
        </w:rPr>
      </w:pPr>
      <w:r>
        <w:rPr>
          <w:rFonts w:eastAsia="Times New Roman"/>
          <w:szCs w:val="24"/>
        </w:rPr>
        <w:lastRenderedPageBreak/>
        <w:t>Ερωτάται το Σώμα: Γίνεται δεκτή η τροπολογία με γ</w:t>
      </w:r>
      <w:r>
        <w:rPr>
          <w:rFonts w:eastAsia="Times New Roman"/>
          <w:szCs w:val="24"/>
        </w:rPr>
        <w:t>ενικό αριθμό 1208 και ειδικό 89 ως έχει, η οποία αφού ψηφιστεί θα γίνει άρθρο 103;</w:t>
      </w:r>
    </w:p>
    <w:p w14:paraId="358472B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2B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2B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2B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2BF"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Ναι.</w:t>
      </w:r>
    </w:p>
    <w:p w14:paraId="358472C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Ναι.</w:t>
      </w:r>
    </w:p>
    <w:p w14:paraId="358472C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2C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Όχι.</w:t>
      </w:r>
    </w:p>
    <w:p w14:paraId="358472C3"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w:t>
      </w:r>
      <w:r>
        <w:rPr>
          <w:rFonts w:eastAsia="Times New Roman" w:cs="Times New Roman"/>
          <w:b/>
          <w:szCs w:val="24"/>
        </w:rPr>
        <w:t>Νικήτας Κακλαμάνης</w:t>
      </w:r>
      <w:r>
        <w:rPr>
          <w:rFonts w:eastAsia="Times New Roman" w:cs="Times New Roman"/>
          <w:b/>
          <w:szCs w:val="24"/>
        </w:rPr>
        <w:t>):</w:t>
      </w:r>
      <w:r>
        <w:rPr>
          <w:rFonts w:eastAsia="Times New Roman"/>
          <w:szCs w:val="24"/>
        </w:rPr>
        <w:t xml:space="preserve"> Συνεπώς η τροπολογία με γενικό αριθμό 1208 και ειδικό 89 έγινε δεκτή ως έχει κατά πλειοψηφία και εντάσσεται στο νομοσχέδιο ως ίδιο άρθρο.</w:t>
      </w:r>
    </w:p>
    <w:p w14:paraId="358472C4"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w:t>
      </w:r>
      <w:r>
        <w:rPr>
          <w:rFonts w:eastAsia="Times New Roman"/>
          <w:szCs w:val="24"/>
        </w:rPr>
        <w:t>α: Γίνεται δεκτή η τροπολογία με γενικό αριθμό 1210 και ειδικό 91 ως έχει, η οποία αφού ψηφιστεί εντάσσεται στο άρθρο 47 του νομοσχεδίου;</w:t>
      </w:r>
    </w:p>
    <w:p w14:paraId="358472C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2C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2C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2C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Ναι. </w:t>
      </w:r>
    </w:p>
    <w:p w14:paraId="358472C9"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t>ΓΕΩΡΓΙΟΣ ΛΑ</w:t>
      </w:r>
      <w:r>
        <w:rPr>
          <w:rFonts w:eastAsia="Times New Roman" w:cs="Times New Roman"/>
          <w:b/>
          <w:szCs w:val="24"/>
        </w:rPr>
        <w:t>ΜΠΡΟΥΛΗΣ (ΣΤ΄ Αντιπρόεδρος της Βουλής):</w:t>
      </w:r>
      <w:r>
        <w:rPr>
          <w:rFonts w:eastAsia="Times New Roman" w:cs="Times New Roman"/>
          <w:szCs w:val="24"/>
        </w:rPr>
        <w:t xml:space="preserve"> Παρών.</w:t>
      </w:r>
    </w:p>
    <w:p w14:paraId="358472C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2C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2C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2CD"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w:t>
      </w:r>
      <w:r>
        <w:rPr>
          <w:rFonts w:eastAsia="Times New Roman" w:cs="Times New Roman"/>
          <w:b/>
          <w:szCs w:val="24"/>
        </w:rPr>
        <w:t>Νικήτας Κακλαμάνης</w:t>
      </w:r>
      <w:r>
        <w:rPr>
          <w:rFonts w:eastAsia="Times New Roman" w:cs="Times New Roman"/>
          <w:b/>
          <w:szCs w:val="24"/>
        </w:rPr>
        <w:t>):</w:t>
      </w:r>
      <w:r>
        <w:rPr>
          <w:rFonts w:eastAsia="Times New Roman"/>
          <w:szCs w:val="24"/>
        </w:rPr>
        <w:t xml:space="preserve"> Συνεπώς η τροπολογία με γενικό αριθμό 1210 και ειδικό 91 έγινε δεκτή ως έχει κατά πλειοψηφία και</w:t>
      </w:r>
      <w:r>
        <w:rPr>
          <w:rFonts w:eastAsia="Times New Roman"/>
          <w:szCs w:val="24"/>
        </w:rPr>
        <w:t xml:space="preserve"> εντάσσεται στο άρθρο 47 του νομοσχεδίου.</w:t>
      </w:r>
    </w:p>
    <w:p w14:paraId="358472CE"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1211 και ειδικό 92 ως έχει, η οποία αφού ψηφιστεί θα γίνει άρθρο 104;</w:t>
      </w:r>
    </w:p>
    <w:p w14:paraId="358472C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2D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2D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2D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72D3" w14:textId="77777777" w:rsidR="00825165" w:rsidRDefault="00D46FE4">
      <w:pPr>
        <w:spacing w:after="0" w:line="600" w:lineRule="auto"/>
        <w:ind w:firstLine="720"/>
        <w:jc w:val="both"/>
        <w:rPr>
          <w:rFonts w:eastAsia="Times New Roman" w:cs="Times New Roman"/>
          <w:b/>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Παρών.</w:t>
      </w:r>
    </w:p>
    <w:p w14:paraId="358472D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2D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Παρών.</w:t>
      </w:r>
    </w:p>
    <w:p w14:paraId="358472D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2D7"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w:t>
      </w:r>
      <w:r>
        <w:rPr>
          <w:rFonts w:eastAsia="Times New Roman" w:cs="Times New Roman"/>
          <w:b/>
          <w:szCs w:val="24"/>
        </w:rPr>
        <w:t>Νικήτας Κακλαμάνης</w:t>
      </w:r>
      <w:r>
        <w:rPr>
          <w:rFonts w:eastAsia="Times New Roman" w:cs="Times New Roman"/>
          <w:b/>
          <w:szCs w:val="24"/>
        </w:rPr>
        <w:t>):</w:t>
      </w:r>
      <w:r>
        <w:rPr>
          <w:rFonts w:eastAsia="Times New Roman"/>
          <w:szCs w:val="24"/>
        </w:rPr>
        <w:t xml:space="preserve"> Συνεπώς</w:t>
      </w:r>
      <w:r>
        <w:rPr>
          <w:rFonts w:eastAsia="Times New Roman"/>
          <w:szCs w:val="24"/>
        </w:rPr>
        <w:t xml:space="preserve"> η τροπολογία με γενικό αριθμό 1211 και ειδικό 92 έγινε δεκτή ως έχει κατά πλειοψηφία και εντάσσεται στο νομοσχέδιο ως ίδιο άρθρο.</w:t>
      </w:r>
    </w:p>
    <w:p w14:paraId="358472D8"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1212 και ειδικό 93 ως έχει, η οποία αφού ψηφιστεί θα γίνει άρθρ</w:t>
      </w:r>
      <w:r>
        <w:rPr>
          <w:rFonts w:eastAsia="Times New Roman"/>
          <w:szCs w:val="24"/>
        </w:rPr>
        <w:t>ο 105;</w:t>
      </w:r>
    </w:p>
    <w:p w14:paraId="358472D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2D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w:t>
      </w:r>
    </w:p>
    <w:p w14:paraId="358472DB"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2DC"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2DD"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Ναι.</w:t>
      </w:r>
    </w:p>
    <w:p w14:paraId="358472D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2DF"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lastRenderedPageBreak/>
        <w:t>ΑΡΙΣΤΕΙΔΗΣ ΦΩΚΑΣ:</w:t>
      </w:r>
      <w:r>
        <w:rPr>
          <w:rFonts w:eastAsia="Times New Roman" w:cs="Times New Roman"/>
          <w:szCs w:val="24"/>
        </w:rPr>
        <w:t xml:space="preserve"> Ναι.</w:t>
      </w:r>
    </w:p>
    <w:p w14:paraId="358472E0"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Παρών.</w:t>
      </w:r>
    </w:p>
    <w:p w14:paraId="358472E1"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w:t>
      </w:r>
      <w:r>
        <w:rPr>
          <w:rFonts w:eastAsia="Times New Roman" w:cs="Times New Roman"/>
          <w:b/>
          <w:szCs w:val="24"/>
        </w:rPr>
        <w:t>ΡΕΥΩΝ (</w:t>
      </w:r>
      <w:r>
        <w:rPr>
          <w:rFonts w:eastAsia="Times New Roman" w:cs="Times New Roman"/>
          <w:b/>
          <w:szCs w:val="24"/>
        </w:rPr>
        <w:t>Νικήτας Κακλαμάνης</w:t>
      </w:r>
      <w:r>
        <w:rPr>
          <w:rFonts w:eastAsia="Times New Roman" w:cs="Times New Roman"/>
          <w:b/>
          <w:szCs w:val="24"/>
        </w:rPr>
        <w:t>):</w:t>
      </w:r>
      <w:r>
        <w:rPr>
          <w:rFonts w:eastAsia="Times New Roman"/>
          <w:szCs w:val="24"/>
        </w:rPr>
        <w:t xml:space="preserve"> Συνεπώς η τροπολογία με γενικό αριθμό 1212 και ειδικό 93 έγινε δεκτή ως έχει κατά πλειοψηφία και εντάσσεται στο νομοσχέδιο ως ίδιο άρθρο.</w:t>
      </w:r>
    </w:p>
    <w:p w14:paraId="358472E2" w14:textId="77777777" w:rsidR="00825165" w:rsidRDefault="00D46FE4">
      <w:pPr>
        <w:spacing w:after="0"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1214 και ειδικό 95 ως έχει, </w:t>
      </w:r>
      <w:r>
        <w:rPr>
          <w:rFonts w:eastAsia="Times New Roman"/>
          <w:szCs w:val="24"/>
        </w:rPr>
        <w:t>η οποία αφού ψηφιστεί θα γίνει άρθρο 106;</w:t>
      </w:r>
    </w:p>
    <w:p w14:paraId="358472E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2E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2E5"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72E6"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 </w:t>
      </w:r>
    </w:p>
    <w:p w14:paraId="358472E7"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Ναι.</w:t>
      </w:r>
    </w:p>
    <w:p w14:paraId="358472E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2E9"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2EA"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2EB" w14:textId="77777777" w:rsidR="00825165" w:rsidRDefault="00D46FE4">
      <w:pPr>
        <w:spacing w:after="0" w:line="600" w:lineRule="auto"/>
        <w:ind w:firstLine="720"/>
        <w:jc w:val="both"/>
        <w:rPr>
          <w:rFonts w:eastAsia="Times New Roman"/>
          <w:szCs w:val="24"/>
        </w:rPr>
      </w:pPr>
      <w:r>
        <w:rPr>
          <w:rFonts w:eastAsia="Times New Roman" w:cs="Times New Roman"/>
          <w:b/>
          <w:szCs w:val="24"/>
        </w:rPr>
        <w:lastRenderedPageBreak/>
        <w:t>ΠΡΟΕΔΡΕΥΩΝ (</w:t>
      </w:r>
      <w:r>
        <w:rPr>
          <w:rFonts w:eastAsia="Times New Roman" w:cs="Times New Roman"/>
          <w:b/>
          <w:szCs w:val="24"/>
        </w:rPr>
        <w:t>Νικήτας Κακλαμάνης</w:t>
      </w:r>
      <w:r>
        <w:rPr>
          <w:rFonts w:eastAsia="Times New Roman" w:cs="Times New Roman"/>
          <w:b/>
          <w:szCs w:val="24"/>
        </w:rPr>
        <w:t>):</w:t>
      </w:r>
      <w:r>
        <w:rPr>
          <w:rFonts w:eastAsia="Times New Roman"/>
          <w:szCs w:val="24"/>
        </w:rPr>
        <w:t xml:space="preserve"> Συνεπώς η τροπολογία με γενικό αριθμό 1214 και ειδικό 95 έγινε δεκτή ως έχει κατά πλειοψηφία και εντάσσεται στο νομοσχέδιο ως ίδιο άρθρο.</w:t>
      </w:r>
    </w:p>
    <w:p w14:paraId="358472EC" w14:textId="77777777" w:rsidR="00825165" w:rsidRDefault="00D46FE4">
      <w:pPr>
        <w:spacing w:after="0"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w:t>
      </w:r>
      <w:r>
        <w:rPr>
          <w:rFonts w:eastAsia="Times New Roman"/>
          <w:szCs w:val="24"/>
        </w:rPr>
        <w:t>αριθμό 1215 και ειδικό 96 ως έχει, η οποία αφού ψηφιστεί θα γίνει άρθρο 107;</w:t>
      </w:r>
    </w:p>
    <w:p w14:paraId="358472ED"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2EE"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2EF"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2F0"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72F1"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Ναι.</w:t>
      </w:r>
    </w:p>
    <w:p w14:paraId="358472F2"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Ναι.</w:t>
      </w:r>
    </w:p>
    <w:p w14:paraId="358472F3"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2F4"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2F5"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w:t>
      </w:r>
      <w:r>
        <w:rPr>
          <w:rFonts w:eastAsia="Times New Roman" w:cs="Times New Roman"/>
          <w:b/>
          <w:szCs w:val="24"/>
        </w:rPr>
        <w:t>Νικήτας Κακλαμάνης</w:t>
      </w:r>
      <w:r>
        <w:rPr>
          <w:rFonts w:eastAsia="Times New Roman" w:cs="Times New Roman"/>
          <w:b/>
          <w:szCs w:val="24"/>
        </w:rPr>
        <w:t>):</w:t>
      </w:r>
      <w:r>
        <w:rPr>
          <w:rFonts w:eastAsia="Times New Roman"/>
          <w:szCs w:val="24"/>
        </w:rPr>
        <w:t xml:space="preserve"> Συνεπώς η τροπολογία με γενικό αριθμό 1215 και ειδικό 96 έγινε δεκτή ως έχει κατά πλειοψηφία και εντάσσεται στο νομοσχέδιο ως ίδιο άρθρο.</w:t>
      </w:r>
    </w:p>
    <w:p w14:paraId="358472F6" w14:textId="77777777" w:rsidR="00825165" w:rsidRDefault="00D46FE4">
      <w:pPr>
        <w:spacing w:after="0" w:line="600" w:lineRule="auto"/>
        <w:ind w:firstLine="720"/>
        <w:jc w:val="both"/>
        <w:rPr>
          <w:rFonts w:eastAsia="Times New Roman"/>
          <w:szCs w:val="24"/>
        </w:rPr>
      </w:pPr>
      <w:r>
        <w:rPr>
          <w:rFonts w:eastAsia="Times New Roman"/>
          <w:szCs w:val="24"/>
        </w:rPr>
        <w:lastRenderedPageBreak/>
        <w:t>Ερωτάται το Σώμ</w:t>
      </w:r>
      <w:r>
        <w:rPr>
          <w:rFonts w:eastAsia="Times New Roman"/>
          <w:szCs w:val="24"/>
        </w:rPr>
        <w:t>α: Γίνεται δεκτή η τροπολογία με γενικό αριθμό 1219 και ειδικό 99 ως έχει, η οποία αφού ψηφιστεί εντάσσεται στο άρθρο 31 του νομοσχεδίου;</w:t>
      </w:r>
    </w:p>
    <w:p w14:paraId="358472F7"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2F8"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2F9"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Ναι.</w:t>
      </w:r>
    </w:p>
    <w:p w14:paraId="358472FA"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Παρών.</w:t>
      </w:r>
    </w:p>
    <w:p w14:paraId="358472FB"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w:t>
      </w:r>
      <w:r>
        <w:rPr>
          <w:rFonts w:eastAsia="Times New Roman" w:cs="Times New Roman"/>
          <w:b/>
          <w:szCs w:val="24"/>
        </w:rPr>
        <w:t>ΑΜΠΡΟΥΛΗΣ (ΣΤ΄ Αντιπρόεδρος της Βουλής):</w:t>
      </w:r>
      <w:r>
        <w:rPr>
          <w:rFonts w:eastAsia="Times New Roman" w:cs="Times New Roman"/>
          <w:szCs w:val="24"/>
        </w:rPr>
        <w:t xml:space="preserve"> Ναι.</w:t>
      </w:r>
    </w:p>
    <w:p w14:paraId="358472FC"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2FD"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2FE"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2FF"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w:t>
      </w:r>
      <w:r>
        <w:rPr>
          <w:rFonts w:eastAsia="Times New Roman" w:cs="Times New Roman"/>
          <w:b/>
          <w:szCs w:val="24"/>
        </w:rPr>
        <w:t>Νικήτας Κακλαμάνης</w:t>
      </w:r>
      <w:r>
        <w:rPr>
          <w:rFonts w:eastAsia="Times New Roman" w:cs="Times New Roman"/>
          <w:b/>
          <w:szCs w:val="24"/>
        </w:rPr>
        <w:t>):</w:t>
      </w:r>
      <w:r>
        <w:rPr>
          <w:rFonts w:eastAsia="Times New Roman"/>
          <w:szCs w:val="24"/>
        </w:rPr>
        <w:t xml:space="preserve"> Συνεπώς</w:t>
      </w:r>
      <w:r>
        <w:rPr>
          <w:rFonts w:eastAsia="Times New Roman"/>
          <w:szCs w:val="24"/>
        </w:rPr>
        <w:t xml:space="preserve"> η τροπολογία με γενικό αριθμό 1219 και ειδικό 99 έγινε δεκτή κατά πλειοψηφία και εντάσσεται στο άρθρο 31 του νομοσχεδίου.</w:t>
      </w:r>
    </w:p>
    <w:p w14:paraId="35847300" w14:textId="77777777" w:rsidR="00825165" w:rsidRDefault="00D46FE4">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1220 και ειδικό 100, η οποία αφού ψηφιστεί θα γίνει άρθρο 108;</w:t>
      </w:r>
    </w:p>
    <w:p w14:paraId="35847301"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ΑΘΑΝΑΣΙΟ</w:t>
      </w:r>
      <w:r>
        <w:rPr>
          <w:rFonts w:eastAsia="Times New Roman" w:cs="Times New Roman"/>
          <w:b/>
          <w:szCs w:val="24"/>
        </w:rPr>
        <w:t>Σ ΠΑΠΑΔΟΠΟΥΛΟΣ:</w:t>
      </w:r>
      <w:r>
        <w:rPr>
          <w:rFonts w:eastAsia="Times New Roman" w:cs="Times New Roman"/>
          <w:szCs w:val="24"/>
        </w:rPr>
        <w:t xml:space="preserve"> Ναι.</w:t>
      </w:r>
    </w:p>
    <w:p w14:paraId="35847302"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Ναι. </w:t>
      </w:r>
    </w:p>
    <w:p w14:paraId="35847303"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lastRenderedPageBreak/>
        <w:t>ΚΩΝΣΤΑΝΤΙΝΟΣ ΜΠΑΡΓΙΩΤΑΣ:</w:t>
      </w:r>
      <w:r>
        <w:rPr>
          <w:rFonts w:eastAsia="Times New Roman" w:cs="Times New Roman"/>
          <w:szCs w:val="24"/>
        </w:rPr>
        <w:t xml:space="preserve"> Ναι.</w:t>
      </w:r>
    </w:p>
    <w:p w14:paraId="35847304" w14:textId="77777777" w:rsidR="00825165" w:rsidRDefault="00D46FE4">
      <w:pPr>
        <w:spacing w:after="0" w:line="600" w:lineRule="auto"/>
        <w:ind w:firstLine="720"/>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Ναι.</w:t>
      </w:r>
    </w:p>
    <w:p w14:paraId="35847305"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Ναι.</w:t>
      </w:r>
    </w:p>
    <w:p w14:paraId="35847306"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307"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ΑΡΙΣΤΕΙΔΗΣ ΦΩΚΑΣ:</w:t>
      </w:r>
      <w:r>
        <w:rPr>
          <w:rFonts w:eastAsia="Times New Roman" w:cs="Times New Roman"/>
          <w:szCs w:val="24"/>
        </w:rPr>
        <w:t xml:space="preserve"> Ναι.</w:t>
      </w:r>
    </w:p>
    <w:p w14:paraId="35847308" w14:textId="77777777" w:rsidR="00825165" w:rsidRDefault="00D46FE4">
      <w:pPr>
        <w:spacing w:after="0" w:line="600" w:lineRule="auto"/>
        <w:ind w:firstLine="720"/>
        <w:rPr>
          <w:rFonts w:eastAsia="Times New Roman" w:cs="Times New Roman"/>
          <w:b/>
          <w:szCs w:val="24"/>
        </w:rPr>
      </w:pPr>
      <w:r>
        <w:rPr>
          <w:rFonts w:eastAsia="Times New Roman" w:cs="Times New Roman"/>
          <w:b/>
          <w:szCs w:val="24"/>
        </w:rPr>
        <w:t>ΓΕΩΡΓΙΟΣ ΜΑΥΡΩΤΑΣ:</w:t>
      </w:r>
      <w:r>
        <w:rPr>
          <w:rFonts w:eastAsia="Times New Roman" w:cs="Times New Roman"/>
          <w:szCs w:val="24"/>
        </w:rPr>
        <w:t xml:space="preserve"> Ναι.</w:t>
      </w:r>
    </w:p>
    <w:p w14:paraId="35847309" w14:textId="77777777" w:rsidR="00825165" w:rsidRDefault="00D46FE4">
      <w:pPr>
        <w:spacing w:after="0" w:line="600" w:lineRule="auto"/>
        <w:ind w:firstLine="720"/>
        <w:jc w:val="both"/>
        <w:rPr>
          <w:rFonts w:eastAsia="Times New Roman"/>
          <w:szCs w:val="24"/>
        </w:rPr>
      </w:pPr>
      <w:r>
        <w:rPr>
          <w:rFonts w:eastAsia="Times New Roman" w:cs="Times New Roman"/>
          <w:b/>
          <w:szCs w:val="24"/>
        </w:rPr>
        <w:t>ΠΡΟΕΔΡΕΥΩΝ (</w:t>
      </w:r>
      <w:r>
        <w:rPr>
          <w:rFonts w:eastAsia="Times New Roman" w:cs="Times New Roman"/>
          <w:b/>
          <w:szCs w:val="24"/>
        </w:rPr>
        <w:t>Νικήτας Κα</w:t>
      </w:r>
      <w:r>
        <w:rPr>
          <w:rFonts w:eastAsia="Times New Roman" w:cs="Times New Roman"/>
          <w:b/>
          <w:szCs w:val="24"/>
        </w:rPr>
        <w:t>κλαμάνης</w:t>
      </w:r>
      <w:r>
        <w:rPr>
          <w:rFonts w:eastAsia="Times New Roman" w:cs="Times New Roman"/>
          <w:b/>
          <w:szCs w:val="24"/>
        </w:rPr>
        <w:t>):</w:t>
      </w:r>
      <w:r>
        <w:rPr>
          <w:rFonts w:eastAsia="Times New Roman"/>
          <w:szCs w:val="24"/>
        </w:rPr>
        <w:t xml:space="preserve"> Συνεπώς η τροπολογία με γενικό αριθμό  1220 και ειδικό 100 έγινε δεκτή ως έχει ομόφωνα και εντάσσεται στο νομοσχέδιο ως ίδιο άρθρο.</w:t>
      </w:r>
    </w:p>
    <w:p w14:paraId="3584730A"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3584730B"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3584730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30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Όχι.</w:t>
      </w:r>
    </w:p>
    <w:p w14:paraId="3584730E"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730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3584731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w:t>
      </w:r>
    </w:p>
    <w:p w14:paraId="35847311"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312"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ΑΡΙΣΤΕΙΔΗΣ ΦΩΚΑΣ:</w:t>
      </w:r>
      <w:r>
        <w:rPr>
          <w:rFonts w:eastAsia="Times New Roman" w:cs="Times New Roman"/>
          <w:szCs w:val="24"/>
        </w:rPr>
        <w:t xml:space="preserve"> Παρών.</w:t>
      </w:r>
    </w:p>
    <w:p w14:paraId="3584731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3584731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Το ακροτελεύτιο άρθρο έγινε δεκτό κατά πλειοψηφία.</w:t>
      </w:r>
    </w:p>
    <w:p w14:paraId="35847315"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Υγείας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«Μεταρρύθμιση της Πρωτοβάθμιας Φροντίδας Υγείας, επείγουσες ρυθμίσεις αρμοδιότητας Υπουργείου Υγείας και άλλες διατάξεις» έγινε δεκτό επί </w:t>
      </w:r>
      <w:r>
        <w:rPr>
          <w:rFonts w:eastAsia="Times New Roman" w:cs="Times New Roman"/>
          <w:szCs w:val="24"/>
        </w:rPr>
        <w:t>της αρχής και επί των άρθρων.</w:t>
      </w:r>
    </w:p>
    <w:p w14:paraId="3584731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Πρ</w:t>
      </w:r>
      <w:r>
        <w:rPr>
          <w:rFonts w:eastAsia="Times New Roman" w:cs="Times New Roman"/>
          <w:szCs w:val="24"/>
        </w:rPr>
        <w:t>οχωρούμε στην ψήφιση του νομοσχεδίου και στο σύνολο.</w:t>
      </w:r>
    </w:p>
    <w:p w14:paraId="35847317"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3584731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ΑΘΑΝΑΣΙΟΣ ΠΑΠΑΔΟΠΟΥΛΟΣ:</w:t>
      </w:r>
      <w:r>
        <w:rPr>
          <w:rFonts w:eastAsia="Times New Roman" w:cs="Times New Roman"/>
          <w:szCs w:val="24"/>
        </w:rPr>
        <w:t xml:space="preserve"> Ναι.</w:t>
      </w:r>
    </w:p>
    <w:p w14:paraId="35847319"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w:t>
      </w:r>
      <w:r>
        <w:rPr>
          <w:rFonts w:eastAsia="Times New Roman" w:cs="Times New Roman"/>
          <w:szCs w:val="24"/>
        </w:rPr>
        <w:t xml:space="preserve"> Όχι.</w:t>
      </w:r>
    </w:p>
    <w:p w14:paraId="3584731A"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Όχι.</w:t>
      </w:r>
    </w:p>
    <w:p w14:paraId="3584731B"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Όχι.</w:t>
      </w:r>
    </w:p>
    <w:p w14:paraId="3584731C"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ΓΕΩΡ</w:t>
      </w:r>
      <w:r>
        <w:rPr>
          <w:rFonts w:eastAsia="Times New Roman" w:cs="Times New Roman"/>
          <w:b/>
          <w:szCs w:val="24"/>
        </w:rPr>
        <w:t>ΓΙΟΣ ΛΑΜΠΡΟΥΛΗΣ (ΣΤ΄ Αντιπρόεδρος της Βουλής):</w:t>
      </w:r>
      <w:r>
        <w:rPr>
          <w:rFonts w:eastAsia="Times New Roman" w:cs="Times New Roman"/>
          <w:szCs w:val="24"/>
        </w:rPr>
        <w:t xml:space="preserve"> Όχι.</w:t>
      </w:r>
    </w:p>
    <w:p w14:paraId="3584731D"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Ναι.</w:t>
      </w:r>
    </w:p>
    <w:p w14:paraId="3584731E"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Παρών.</w:t>
      </w:r>
    </w:p>
    <w:p w14:paraId="3584731F"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ΜΑΥΡΩΤΑΣ:</w:t>
      </w:r>
      <w:r>
        <w:rPr>
          <w:rFonts w:eastAsia="Times New Roman" w:cs="Times New Roman"/>
          <w:szCs w:val="24"/>
        </w:rPr>
        <w:t xml:space="preserve"> Παρών.</w:t>
      </w:r>
    </w:p>
    <w:p w14:paraId="35847320"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νομοσχέδιο έγινε δεκτό και στο σύνολο κατά πλειοψηφία.</w:t>
      </w:r>
    </w:p>
    <w:p w14:paraId="35847321"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w:t>
      </w:r>
      <w:r>
        <w:rPr>
          <w:rFonts w:eastAsia="Times New Roman" w:cs="Times New Roman"/>
          <w:szCs w:val="24"/>
        </w:rPr>
        <w:t>υργείου Υγείας</w:t>
      </w:r>
      <w:r>
        <w:rPr>
          <w:rFonts w:eastAsia="Times New Roman" w:cs="Times New Roman"/>
          <w:szCs w:val="24"/>
        </w:rPr>
        <w:t>:</w:t>
      </w:r>
      <w:r>
        <w:rPr>
          <w:rFonts w:eastAsia="Times New Roman" w:cs="Times New Roman"/>
          <w:szCs w:val="24"/>
        </w:rPr>
        <w:t xml:space="preserve"> «Μεταρρύθμιση της Πρωτοβάθμιας Φροντίδας Υγείας, επείγουσες ρυθμίσεις αρμοδιότητας Υπουργείου Υγείας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w:t>
      </w:r>
    </w:p>
    <w:p w14:paraId="35847322" w14:textId="77777777" w:rsidR="00825165" w:rsidRDefault="00D46FE4">
      <w:pPr>
        <w:spacing w:after="0" w:line="600" w:lineRule="auto"/>
        <w:jc w:val="center"/>
        <w:rPr>
          <w:rFonts w:eastAsia="Times New Roman" w:cs="Times New Roman"/>
          <w:szCs w:val="24"/>
        </w:rPr>
      </w:pPr>
      <w:r>
        <w:rPr>
          <w:rFonts w:eastAsia="Times New Roman" w:cs="Times New Roman"/>
          <w:szCs w:val="24"/>
        </w:rPr>
        <w:t>(Να καταχωρ</w:t>
      </w:r>
      <w:r>
        <w:rPr>
          <w:rFonts w:eastAsia="Times New Roman" w:cs="Times New Roman"/>
          <w:szCs w:val="24"/>
        </w:rPr>
        <w:t>ιστεί το κείμενο του νομοσχεδίου</w:t>
      </w:r>
      <w:r>
        <w:rPr>
          <w:rFonts w:eastAsia="Times New Roman" w:cs="Times New Roman"/>
          <w:szCs w:val="24"/>
        </w:rPr>
        <w:t xml:space="preserve"> σελ.</w:t>
      </w:r>
      <w:r w:rsidRPr="00412B47">
        <w:rPr>
          <w:rFonts w:eastAsia="Times New Roman" w:cs="Times New Roman"/>
          <w:szCs w:val="24"/>
        </w:rPr>
        <w:t xml:space="preserve">456 </w:t>
      </w:r>
      <w:r>
        <w:rPr>
          <w:rFonts w:eastAsia="Times New Roman" w:cs="Times New Roman"/>
          <w:szCs w:val="24"/>
        </w:rPr>
        <w:t>α</w:t>
      </w:r>
      <w:r>
        <w:rPr>
          <w:rFonts w:eastAsia="Times New Roman" w:cs="Times New Roman"/>
          <w:szCs w:val="24"/>
        </w:rPr>
        <w:t>)</w:t>
      </w:r>
    </w:p>
    <w:p w14:paraId="35847323"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w:t>
      </w:r>
      <w:r>
        <w:rPr>
          <w:rFonts w:eastAsia="Times New Roman" w:cs="Times New Roman"/>
          <w:szCs w:val="24"/>
        </w:rPr>
        <w:t>νομοσχεδίου.</w:t>
      </w:r>
    </w:p>
    <w:p w14:paraId="35847324"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35847325"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35847326" w14:textId="77777777" w:rsidR="00825165" w:rsidRDefault="00D46FE4">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35847327"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35847328" w14:textId="77777777" w:rsidR="00825165" w:rsidRDefault="00D46FE4">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Με τη συναίνεση του Σώματος και ώρα 19.40΄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 Πέμπτη 3 Αυγούστου 2017 και ώρα 19.45΄ με αντικείμενο εργασιών του Σώματος νομοθετική εργασία: </w:t>
      </w:r>
      <w:r>
        <w:rPr>
          <w:rFonts w:eastAsia="Times New Roman" w:cs="Times New Roman"/>
          <w:szCs w:val="24"/>
        </w:rPr>
        <w:t>μ</w:t>
      </w:r>
      <w:r>
        <w:rPr>
          <w:rFonts w:eastAsia="Times New Roman" w:cs="Times New Roman"/>
          <w:szCs w:val="24"/>
        </w:rPr>
        <w:t>όνη συζήτηση και ψήφιση επί της αρχής, των άρθρων κα</w:t>
      </w:r>
      <w:r>
        <w:rPr>
          <w:rFonts w:eastAsia="Times New Roman" w:cs="Times New Roman"/>
          <w:szCs w:val="24"/>
        </w:rPr>
        <w:t>ι του συνόλου του σχεδίου νόμου: «Ηλεκτρονικό σύστημα διάθεσης τηλεοπτικού διαφημιστικού χρόνου, τροποποίηση του ν.3548/2007, σύσταση μητρώου περιφερειακού και τοπικού τύπου, ειδική σήμανση γραμμωτού κώδικα στις έντυπες εκδόσεις, δημιουργία θεσμικού πλαισί</w:t>
      </w:r>
      <w:r>
        <w:rPr>
          <w:rFonts w:eastAsia="Times New Roman" w:cs="Times New Roman"/>
          <w:szCs w:val="24"/>
        </w:rPr>
        <w:t>ου για την ενίσχυση της παραγωγής οπτικοακουστικών έργων στην Ελλάδα και άλλες διατάξεις» σύμφωνα με την ημερήσια διάταξη που έχει διανεμηθεί.</w:t>
      </w:r>
    </w:p>
    <w:p w14:paraId="35847329" w14:textId="77777777" w:rsidR="00825165" w:rsidRDefault="00D46FE4">
      <w:pPr>
        <w:spacing w:after="0" w:line="600" w:lineRule="auto"/>
        <w:jc w:val="both"/>
        <w:rPr>
          <w:rFonts w:eastAsia="Times New Roman" w:cs="Times New Roman"/>
          <w:b/>
          <w:szCs w:val="24"/>
        </w:rPr>
      </w:pPr>
      <w:r>
        <w:rPr>
          <w:rFonts w:eastAsia="Times New Roman" w:cs="Times New Roman"/>
          <w:b/>
          <w:szCs w:val="24"/>
        </w:rPr>
        <w:t>Ο ΠΡΟΕΔΡΟΣ</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b/>
          <w:szCs w:val="24"/>
        </w:rPr>
        <w:t xml:space="preserve">                                        </w:t>
      </w:r>
      <w:r>
        <w:rPr>
          <w:rFonts w:eastAsia="Times New Roman" w:cs="Times New Roman"/>
          <w:szCs w:val="24"/>
        </w:rPr>
        <w:t xml:space="preserve"> </w:t>
      </w:r>
      <w:r>
        <w:rPr>
          <w:rFonts w:eastAsia="Times New Roman" w:cs="Times New Roman"/>
          <w:b/>
          <w:szCs w:val="24"/>
        </w:rPr>
        <w:t>ΟΙ ΓΡΑΜΜΑΤΕΙΣ</w:t>
      </w:r>
    </w:p>
    <w:sectPr w:rsidR="0082516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SimSun">
    <w:altName w:val="宋体"/>
    <w:panose1 w:val="02010600030101010101"/>
    <w:charset w:val="86"/>
    <w:family w:val="auto"/>
    <w:notTrueType/>
    <w:pitch w:val="variable"/>
    <w:sig w:usb0="00000001" w:usb1="080E0000" w:usb2="00000010" w:usb3="00000000" w:csb0="00040000"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RJkPrB+JiJvsOPAFR3npxIknv8w=" w:salt="adD6C0sQfI4TE5ThUfiZd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165"/>
    <w:rsid w:val="002D5BB5"/>
    <w:rsid w:val="00825165"/>
    <w:rsid w:val="00D46FE4"/>
    <w:rsid w:val="00F42F2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6780"/>
  <w15:docId w15:val="{EF896B42-C4BC-4CE4-A856-FAABF10E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4362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436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493</MetadataID>
    <Session xmlns="641f345b-441b-4b81-9152-adc2e73ba5e1">Β´</Session>
    <Date xmlns="641f345b-441b-4b81-9152-adc2e73ba5e1">2017-08-02T21:00:00+00:00</Date>
    <Status xmlns="641f345b-441b-4b81-9152-adc2e73ba5e1">
      <Url>http://srv-sp1/praktika/Lists/Incoming_Metadata/EditForm.aspx?ID=493&amp;Source=/praktika/Recordings_Library/Forms/AllItems.aspx</Url>
      <Description>Δημοσιεύτηκε</Description>
    </Status>
    <Meeting xmlns="641f345b-441b-4b81-9152-adc2e73ba5e1">ΡΞΕ´</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61A34F-C168-4A1B-A7CC-C402274F3D7A}">
  <ds:schemaRefs>
    <ds:schemaRef ds:uri="http://schemas.microsoft.com/office/infopath/2007/PartnerControls"/>
    <ds:schemaRef ds:uri="http://schemas.microsoft.com/office/2006/metadata/properties"/>
    <ds:schemaRef ds:uri="http://purl.org/dc/dcmitype/"/>
    <ds:schemaRef ds:uri="http://schemas.openxmlformats.org/package/2006/metadata/core-properties"/>
    <ds:schemaRef ds:uri="http://purl.org/dc/elements/1.1/"/>
    <ds:schemaRef ds:uri="http://purl.org/dc/terms/"/>
    <ds:schemaRef ds:uri="http://schemas.microsoft.com/office/2006/documentManagement/types"/>
    <ds:schemaRef ds:uri="641f345b-441b-4b81-9152-adc2e73ba5e1"/>
    <ds:schemaRef ds:uri="http://www.w3.org/XML/1998/namespace"/>
  </ds:schemaRefs>
</ds:datastoreItem>
</file>

<file path=customXml/itemProps2.xml><?xml version="1.0" encoding="utf-8"?>
<ds:datastoreItem xmlns:ds="http://schemas.openxmlformats.org/officeDocument/2006/customXml" ds:itemID="{789CD667-5F41-41BB-A1EE-19A952222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6D79D7-2786-4017-BC46-919F7F0764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441</Pages>
  <Words>77698</Words>
  <Characters>419571</Characters>
  <Application>Microsoft Office Word</Application>
  <DocSecurity>0</DocSecurity>
  <Lines>3496</Lines>
  <Paragraphs>992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496277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2017-09-01T08:18:00Z</dcterms:created>
  <dcterms:modified xsi:type="dcterms:W3CDTF">2017-09-01T08:18:00Z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