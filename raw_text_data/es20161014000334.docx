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A460D" w14:textId="77777777" w:rsidR="007957CD" w:rsidRPr="007957CD" w:rsidRDefault="007957CD" w:rsidP="007957CD">
      <w:pPr>
        <w:spacing w:after="200" w:line="360" w:lineRule="auto"/>
        <w:rPr>
          <w:ins w:id="0" w:author="Φλούδα Χριστίνα" w:date="2016-10-20T11:31:00Z"/>
          <w:rFonts w:eastAsia="Times New Roman"/>
          <w:szCs w:val="24"/>
          <w:lang w:eastAsia="en-US"/>
        </w:rPr>
      </w:pPr>
      <w:bookmarkStart w:id="1" w:name="_GoBack"/>
      <w:bookmarkEnd w:id="1"/>
      <w:ins w:id="2" w:author="Φλούδα Χριστίνα" w:date="2016-10-20T11:31:00Z">
        <w:r w:rsidRPr="007957C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5AE5397" w14:textId="77777777" w:rsidR="007957CD" w:rsidRPr="007957CD" w:rsidRDefault="007957CD" w:rsidP="007957CD">
      <w:pPr>
        <w:spacing w:after="200" w:line="360" w:lineRule="auto"/>
        <w:rPr>
          <w:ins w:id="3" w:author="Φλούδα Χριστίνα" w:date="2016-10-20T11:31:00Z"/>
          <w:rFonts w:eastAsia="Times New Roman"/>
          <w:szCs w:val="24"/>
          <w:lang w:eastAsia="en-US"/>
        </w:rPr>
      </w:pPr>
    </w:p>
    <w:p w14:paraId="2BC98CDE" w14:textId="77777777" w:rsidR="007957CD" w:rsidRPr="007957CD" w:rsidRDefault="007957CD" w:rsidP="007957CD">
      <w:pPr>
        <w:spacing w:after="200" w:line="360" w:lineRule="auto"/>
        <w:rPr>
          <w:ins w:id="4" w:author="Φλούδα Χριστίνα" w:date="2016-10-20T11:31:00Z"/>
          <w:rFonts w:eastAsia="Times New Roman"/>
          <w:szCs w:val="24"/>
          <w:lang w:eastAsia="en-US"/>
        </w:rPr>
      </w:pPr>
      <w:ins w:id="5" w:author="Φλούδα Χριστίνα" w:date="2016-10-20T11:31:00Z">
        <w:r w:rsidRPr="007957CD">
          <w:rPr>
            <w:rFonts w:eastAsia="Times New Roman"/>
            <w:szCs w:val="24"/>
            <w:lang w:eastAsia="en-US"/>
          </w:rPr>
          <w:t>ΠΙΝΑΚΑΣ ΠΕΡΙΕΧΟΜΕΝΩΝ</w:t>
        </w:r>
      </w:ins>
    </w:p>
    <w:p w14:paraId="6E2DDF49" w14:textId="77777777" w:rsidR="007957CD" w:rsidRPr="007957CD" w:rsidRDefault="007957CD" w:rsidP="007957CD">
      <w:pPr>
        <w:spacing w:after="200" w:line="360" w:lineRule="auto"/>
        <w:rPr>
          <w:ins w:id="6" w:author="Φλούδα Χριστίνα" w:date="2016-10-20T11:31:00Z"/>
          <w:rFonts w:eastAsia="Times New Roman"/>
          <w:szCs w:val="24"/>
          <w:lang w:eastAsia="en-US"/>
        </w:rPr>
      </w:pPr>
      <w:ins w:id="7" w:author="Φλούδα Χριστίνα" w:date="2016-10-20T11:31:00Z">
        <w:r w:rsidRPr="007957CD">
          <w:rPr>
            <w:rFonts w:eastAsia="Times New Roman"/>
            <w:szCs w:val="24"/>
            <w:lang w:eastAsia="en-US"/>
          </w:rPr>
          <w:t xml:space="preserve">ΙΖ’ ΠΕΡΙΟΔΟΣ </w:t>
        </w:r>
      </w:ins>
    </w:p>
    <w:p w14:paraId="70DBEE06" w14:textId="77777777" w:rsidR="007957CD" w:rsidRPr="007957CD" w:rsidRDefault="007957CD" w:rsidP="007957CD">
      <w:pPr>
        <w:spacing w:after="200" w:line="360" w:lineRule="auto"/>
        <w:rPr>
          <w:ins w:id="8" w:author="Φλούδα Χριστίνα" w:date="2016-10-20T11:31:00Z"/>
          <w:rFonts w:eastAsia="Times New Roman"/>
          <w:szCs w:val="24"/>
          <w:lang w:eastAsia="en-US"/>
        </w:rPr>
      </w:pPr>
      <w:ins w:id="9" w:author="Φλούδα Χριστίνα" w:date="2016-10-20T11:31:00Z">
        <w:r w:rsidRPr="007957CD">
          <w:rPr>
            <w:rFonts w:eastAsia="Times New Roman"/>
            <w:szCs w:val="24"/>
            <w:lang w:eastAsia="en-US"/>
          </w:rPr>
          <w:t>ΠΡΟΕΔΡΕΥΟΜΕΝΗΣ ΚΟΙΝΟΒΟΥΛΕΥΤΙΚΗΣ ΔΗΜΟΚΡΑΤΙΑΣ</w:t>
        </w:r>
      </w:ins>
    </w:p>
    <w:p w14:paraId="40475BC8" w14:textId="77777777" w:rsidR="007957CD" w:rsidRPr="007957CD" w:rsidRDefault="007957CD" w:rsidP="007957CD">
      <w:pPr>
        <w:spacing w:after="200" w:line="360" w:lineRule="auto"/>
        <w:rPr>
          <w:ins w:id="10" w:author="Φλούδα Χριστίνα" w:date="2016-10-20T11:31:00Z"/>
          <w:rFonts w:eastAsia="Times New Roman"/>
          <w:szCs w:val="24"/>
          <w:lang w:eastAsia="en-US"/>
        </w:rPr>
      </w:pPr>
      <w:ins w:id="11" w:author="Φλούδα Χριστίνα" w:date="2016-10-20T11:31:00Z">
        <w:r w:rsidRPr="007957CD">
          <w:rPr>
            <w:rFonts w:eastAsia="Times New Roman"/>
            <w:szCs w:val="24"/>
            <w:lang w:eastAsia="en-US"/>
          </w:rPr>
          <w:t>ΣΥΝΟΔΟΣ Β΄</w:t>
        </w:r>
      </w:ins>
    </w:p>
    <w:p w14:paraId="0C98EE63" w14:textId="77777777" w:rsidR="007957CD" w:rsidRPr="007957CD" w:rsidRDefault="007957CD" w:rsidP="007957CD">
      <w:pPr>
        <w:spacing w:after="200" w:line="360" w:lineRule="auto"/>
        <w:rPr>
          <w:ins w:id="12" w:author="Φλούδα Χριστίνα" w:date="2016-10-20T11:31:00Z"/>
          <w:rFonts w:eastAsia="Times New Roman"/>
          <w:szCs w:val="24"/>
          <w:lang w:eastAsia="en-US"/>
        </w:rPr>
      </w:pPr>
    </w:p>
    <w:p w14:paraId="61FE0090" w14:textId="77777777" w:rsidR="007957CD" w:rsidRPr="007957CD" w:rsidRDefault="007957CD" w:rsidP="007957CD">
      <w:pPr>
        <w:spacing w:after="200" w:line="360" w:lineRule="auto"/>
        <w:rPr>
          <w:ins w:id="13" w:author="Φλούδα Χριστίνα" w:date="2016-10-20T11:31:00Z"/>
          <w:rFonts w:eastAsia="Times New Roman"/>
          <w:szCs w:val="24"/>
          <w:lang w:eastAsia="en-US"/>
        </w:rPr>
      </w:pPr>
      <w:ins w:id="14" w:author="Φλούδα Χριστίνα" w:date="2016-10-20T11:31:00Z">
        <w:r w:rsidRPr="007957CD">
          <w:rPr>
            <w:rFonts w:eastAsia="Times New Roman"/>
            <w:szCs w:val="24"/>
            <w:lang w:eastAsia="en-US"/>
          </w:rPr>
          <w:t>ΣΥΝΕΔΡΙΑΣΗ Θ΄</w:t>
        </w:r>
      </w:ins>
    </w:p>
    <w:p w14:paraId="686881C8" w14:textId="77777777" w:rsidR="007957CD" w:rsidRPr="007957CD" w:rsidRDefault="007957CD" w:rsidP="007957CD">
      <w:pPr>
        <w:spacing w:after="200" w:line="360" w:lineRule="auto"/>
        <w:rPr>
          <w:ins w:id="15" w:author="Φλούδα Χριστίνα" w:date="2016-10-20T11:31:00Z"/>
          <w:rFonts w:eastAsia="Times New Roman"/>
          <w:szCs w:val="24"/>
          <w:lang w:eastAsia="en-US"/>
        </w:rPr>
      </w:pPr>
      <w:ins w:id="16" w:author="Φλούδα Χριστίνα" w:date="2016-10-20T11:31:00Z">
        <w:r w:rsidRPr="007957CD">
          <w:rPr>
            <w:rFonts w:eastAsia="Times New Roman"/>
            <w:szCs w:val="24"/>
            <w:lang w:eastAsia="en-US"/>
          </w:rPr>
          <w:t>Παρασκευή  14 Οκτωβρίου 2016</w:t>
        </w:r>
      </w:ins>
    </w:p>
    <w:p w14:paraId="0C47BDF6" w14:textId="77777777" w:rsidR="007957CD" w:rsidRPr="007957CD" w:rsidRDefault="007957CD" w:rsidP="007957CD">
      <w:pPr>
        <w:spacing w:after="200" w:line="360" w:lineRule="auto"/>
        <w:rPr>
          <w:ins w:id="17" w:author="Φλούδα Χριστίνα" w:date="2016-10-20T11:31:00Z"/>
          <w:rFonts w:eastAsia="Times New Roman"/>
          <w:szCs w:val="24"/>
          <w:lang w:eastAsia="en-US"/>
        </w:rPr>
      </w:pPr>
    </w:p>
    <w:p w14:paraId="374F33D9" w14:textId="77777777" w:rsidR="007957CD" w:rsidRPr="007957CD" w:rsidRDefault="007957CD" w:rsidP="007957CD">
      <w:pPr>
        <w:spacing w:after="200" w:line="360" w:lineRule="auto"/>
        <w:rPr>
          <w:ins w:id="18" w:author="Φλούδα Χριστίνα" w:date="2016-10-20T11:31:00Z"/>
          <w:rFonts w:eastAsia="Times New Roman"/>
          <w:szCs w:val="24"/>
          <w:lang w:eastAsia="en-US"/>
        </w:rPr>
      </w:pPr>
      <w:ins w:id="19" w:author="Φλούδα Χριστίνα" w:date="2016-10-20T11:31:00Z">
        <w:r w:rsidRPr="007957CD">
          <w:rPr>
            <w:rFonts w:eastAsia="Times New Roman"/>
            <w:szCs w:val="24"/>
            <w:lang w:eastAsia="en-US"/>
          </w:rPr>
          <w:t>ΘΕΜΑΤΑ</w:t>
        </w:r>
      </w:ins>
    </w:p>
    <w:p w14:paraId="7484EF7C" w14:textId="77777777" w:rsidR="007957CD" w:rsidRPr="007957CD" w:rsidRDefault="007957CD" w:rsidP="007957CD">
      <w:pPr>
        <w:spacing w:after="200" w:line="360" w:lineRule="auto"/>
        <w:rPr>
          <w:ins w:id="20" w:author="Φλούδα Χριστίνα" w:date="2016-10-20T11:31:00Z"/>
          <w:rFonts w:eastAsia="Times New Roman"/>
          <w:szCs w:val="24"/>
          <w:lang w:eastAsia="en-US"/>
        </w:rPr>
      </w:pPr>
      <w:ins w:id="21" w:author="Φλούδα Χριστίνα" w:date="2016-10-20T11:31:00Z">
        <w:r w:rsidRPr="007957CD">
          <w:rPr>
            <w:rFonts w:eastAsia="Times New Roman"/>
            <w:szCs w:val="24"/>
            <w:lang w:eastAsia="en-US"/>
          </w:rPr>
          <w:t xml:space="preserve"> </w:t>
        </w:r>
        <w:r w:rsidRPr="007957CD">
          <w:rPr>
            <w:rFonts w:eastAsia="Times New Roman"/>
            <w:szCs w:val="24"/>
            <w:lang w:eastAsia="en-US"/>
          </w:rPr>
          <w:br/>
          <w:t xml:space="preserve">Α. ΕΙΔΙΚΑ ΘΕΜΑΤΑ </w:t>
        </w:r>
        <w:r w:rsidRPr="007957CD">
          <w:rPr>
            <w:rFonts w:eastAsia="Times New Roman"/>
            <w:szCs w:val="24"/>
            <w:lang w:eastAsia="en-US"/>
          </w:rPr>
          <w:br/>
          <w:t>1. '</w:t>
        </w:r>
        <w:proofErr w:type="spellStart"/>
        <w:r w:rsidRPr="007957CD">
          <w:rPr>
            <w:rFonts w:eastAsia="Times New Roman"/>
            <w:szCs w:val="24"/>
            <w:lang w:eastAsia="en-US"/>
          </w:rPr>
          <w:t>Αδεια</w:t>
        </w:r>
        <w:proofErr w:type="spellEnd"/>
        <w:r w:rsidRPr="007957CD">
          <w:rPr>
            <w:rFonts w:eastAsia="Times New Roman"/>
            <w:szCs w:val="24"/>
            <w:lang w:eastAsia="en-US"/>
          </w:rPr>
          <w:t xml:space="preserve"> απουσίας των Βουλευτών κ. κ. Σ. Βλάχου και Ι. </w:t>
        </w:r>
        <w:proofErr w:type="spellStart"/>
        <w:r w:rsidRPr="007957CD">
          <w:rPr>
            <w:rFonts w:eastAsia="Times New Roman"/>
            <w:szCs w:val="24"/>
            <w:lang w:eastAsia="en-US"/>
          </w:rPr>
          <w:t>Σαχινίδη</w:t>
        </w:r>
        <w:proofErr w:type="spellEnd"/>
        <w:r w:rsidRPr="007957CD">
          <w:rPr>
            <w:rFonts w:eastAsia="Times New Roman"/>
            <w:szCs w:val="24"/>
            <w:lang w:eastAsia="en-US"/>
          </w:rPr>
          <w:t xml:space="preserve">, σελ. </w:t>
        </w:r>
        <w:r w:rsidRPr="007957CD">
          <w:rPr>
            <w:rFonts w:eastAsia="Times New Roman"/>
            <w:szCs w:val="24"/>
            <w:lang w:eastAsia="en-US"/>
          </w:rPr>
          <w:br/>
          <w:t xml:space="preserve">2. Ανακοινώνεται ότι τη συνεδρίαση παρακολουθούν μαθητές από το 4ο Δημοτικό Σχολείο </w:t>
        </w:r>
        <w:proofErr w:type="spellStart"/>
        <w:r w:rsidRPr="007957CD">
          <w:rPr>
            <w:rFonts w:eastAsia="Times New Roman"/>
            <w:szCs w:val="24"/>
            <w:lang w:eastAsia="en-US"/>
          </w:rPr>
          <w:t>Κορωπίου</w:t>
        </w:r>
        <w:proofErr w:type="spellEnd"/>
        <w:r w:rsidRPr="007957CD">
          <w:rPr>
            <w:rFonts w:eastAsia="Times New Roman"/>
            <w:szCs w:val="24"/>
            <w:lang w:eastAsia="en-US"/>
          </w:rPr>
          <w:t xml:space="preserve">, σελ. </w:t>
        </w:r>
        <w:r w:rsidRPr="007957CD">
          <w:rPr>
            <w:rFonts w:eastAsia="Times New Roman"/>
            <w:szCs w:val="24"/>
            <w:lang w:eastAsia="en-US"/>
          </w:rPr>
          <w:br/>
          <w:t xml:space="preserve">3. Επί διαδικαστικού θέματος, σελ. </w:t>
        </w:r>
        <w:r w:rsidRPr="007957CD">
          <w:rPr>
            <w:rFonts w:eastAsia="Times New Roman"/>
            <w:szCs w:val="24"/>
            <w:lang w:eastAsia="en-US"/>
          </w:rPr>
          <w:br/>
          <w:t xml:space="preserve"> </w:t>
        </w:r>
        <w:r w:rsidRPr="007957CD">
          <w:rPr>
            <w:rFonts w:eastAsia="Times New Roman"/>
            <w:szCs w:val="24"/>
            <w:lang w:eastAsia="en-US"/>
          </w:rPr>
          <w:br/>
          <w:t xml:space="preserve">Β. ΚΟΙΝΟΒΟΥΛΕΥΤΙΚΟΣ ΕΛΕΓΧΟΣ </w:t>
        </w:r>
        <w:r w:rsidRPr="007957CD">
          <w:rPr>
            <w:rFonts w:eastAsia="Times New Roman"/>
            <w:szCs w:val="24"/>
            <w:lang w:eastAsia="en-US"/>
          </w:rPr>
          <w:br/>
          <w:t xml:space="preserve">1. Ανακοίνωση του δελτίου επικαίρων ερωτήσεων της Δευτέρας 17 Οκτωβρίου 2016, σελ. </w:t>
        </w:r>
        <w:r w:rsidRPr="007957CD">
          <w:rPr>
            <w:rFonts w:eastAsia="Times New Roman"/>
            <w:szCs w:val="24"/>
            <w:lang w:eastAsia="en-US"/>
          </w:rPr>
          <w:br/>
          <w:t>2. Συζήτηση επικαίρων ερωτήσεων:</w:t>
        </w:r>
        <w:r w:rsidRPr="007957CD">
          <w:rPr>
            <w:rFonts w:eastAsia="Times New Roman"/>
            <w:szCs w:val="24"/>
            <w:lang w:eastAsia="en-US"/>
          </w:rPr>
          <w:br/>
          <w:t xml:space="preserve">α) Προς τον Υπουργό Παιδείας  Έρευνας και Θρησκευμάτων, σχετικά με την αντιμετώπιση των προβλημάτων στα επαγγελματικά λύκεια της χώρας, σελ. </w:t>
        </w:r>
        <w:r w:rsidRPr="007957CD">
          <w:rPr>
            <w:rFonts w:eastAsia="Times New Roman"/>
            <w:szCs w:val="24"/>
            <w:lang w:eastAsia="en-US"/>
          </w:rPr>
          <w:br/>
          <w:t xml:space="preserve"> β) Προς τον Υπουργό Εσωτερικών και Διοικητικής Ανασυγκρότησης, σχετικά με την προσθήκη και τη </w:t>
        </w:r>
        <w:proofErr w:type="spellStart"/>
        <w:r w:rsidRPr="007957CD">
          <w:rPr>
            <w:rFonts w:eastAsia="Times New Roman"/>
            <w:szCs w:val="24"/>
            <w:lang w:eastAsia="en-US"/>
          </w:rPr>
          <w:t>μοριοδότηση</w:t>
        </w:r>
        <w:proofErr w:type="spellEnd"/>
        <w:r w:rsidRPr="007957CD">
          <w:rPr>
            <w:rFonts w:eastAsia="Times New Roman"/>
            <w:szCs w:val="24"/>
            <w:lang w:eastAsia="en-US"/>
          </w:rPr>
          <w:t xml:space="preserve"> γνώσης της νοηματικής γλώσσας στις προσλήψεις μέσω ΑΣΕΠ, σελ. </w:t>
        </w:r>
        <w:r w:rsidRPr="007957CD">
          <w:rPr>
            <w:rFonts w:eastAsia="Times New Roman"/>
            <w:szCs w:val="24"/>
            <w:lang w:eastAsia="en-US"/>
          </w:rPr>
          <w:br/>
        </w:r>
      </w:ins>
    </w:p>
    <w:p w14:paraId="2AE45837" w14:textId="77777777" w:rsidR="007957CD" w:rsidRPr="007957CD" w:rsidRDefault="007957CD" w:rsidP="007957CD">
      <w:pPr>
        <w:spacing w:after="200" w:line="360" w:lineRule="auto"/>
        <w:rPr>
          <w:ins w:id="22" w:author="Φλούδα Χριστίνα" w:date="2016-10-20T11:31:00Z"/>
          <w:rFonts w:eastAsia="Times New Roman"/>
          <w:szCs w:val="24"/>
          <w:lang w:eastAsia="en-US"/>
        </w:rPr>
      </w:pPr>
    </w:p>
    <w:p w14:paraId="15190CAD" w14:textId="77777777" w:rsidR="007957CD" w:rsidRPr="007957CD" w:rsidRDefault="007957CD" w:rsidP="007957CD">
      <w:pPr>
        <w:spacing w:after="200" w:line="360" w:lineRule="auto"/>
        <w:rPr>
          <w:ins w:id="23" w:author="Φλούδα Χριστίνα" w:date="2016-10-20T11:31:00Z"/>
          <w:rFonts w:eastAsia="Times New Roman"/>
          <w:szCs w:val="24"/>
          <w:lang w:eastAsia="en-US"/>
        </w:rPr>
      </w:pPr>
      <w:ins w:id="24" w:author="Φλούδα Χριστίνα" w:date="2016-10-20T11:31:00Z">
        <w:r w:rsidRPr="007957CD">
          <w:rPr>
            <w:rFonts w:eastAsia="Times New Roman"/>
            <w:szCs w:val="24"/>
            <w:lang w:eastAsia="en-US"/>
          </w:rPr>
          <w:t>ΠΡΟΕΔΡΕΥΩΝ                                                                                         ΚΑΚΛΑΜΑΝΗΣ Ν. , σελ.</w:t>
        </w:r>
        <w:r w:rsidRPr="007957CD">
          <w:rPr>
            <w:rFonts w:eastAsia="Times New Roman"/>
            <w:szCs w:val="24"/>
            <w:lang w:eastAsia="en-US"/>
          </w:rPr>
          <w:br/>
        </w:r>
      </w:ins>
    </w:p>
    <w:p w14:paraId="7D532A4A" w14:textId="7D080264" w:rsidR="007957CD" w:rsidRDefault="007957CD" w:rsidP="007957CD">
      <w:pPr>
        <w:spacing w:after="0" w:line="600" w:lineRule="auto"/>
        <w:ind w:firstLine="720"/>
        <w:jc w:val="both"/>
        <w:rPr>
          <w:ins w:id="25" w:author="Φλούδα Χριστίνα" w:date="2016-10-20T11:31:00Z"/>
          <w:rFonts w:eastAsia="Times New Roman"/>
          <w:szCs w:val="24"/>
        </w:rPr>
        <w:pPrChange w:id="26" w:author="Φλούδα Χριστίνα" w:date="2016-10-20T11:31:00Z">
          <w:pPr>
            <w:spacing w:after="0" w:line="600" w:lineRule="auto"/>
            <w:ind w:firstLine="720"/>
            <w:jc w:val="center"/>
          </w:pPr>
        </w:pPrChange>
      </w:pPr>
      <w:ins w:id="27" w:author="Φλούδα Χριστίνα" w:date="2016-10-20T11:31:00Z">
        <w:r w:rsidRPr="007957CD">
          <w:rPr>
            <w:rFonts w:eastAsia="Times New Roman"/>
            <w:szCs w:val="24"/>
            <w:lang w:eastAsia="en-US"/>
          </w:rPr>
          <w:t xml:space="preserve">ΟΜΙΛΗΤΕΣ </w:t>
        </w:r>
        <w:r w:rsidRPr="007957CD">
          <w:rPr>
            <w:rFonts w:eastAsia="Times New Roman"/>
            <w:szCs w:val="24"/>
            <w:lang w:eastAsia="en-US"/>
          </w:rPr>
          <w:br/>
          <w:t>Α. Επί διαδικαστικού θέματος:</w:t>
        </w:r>
        <w:r w:rsidRPr="007957CD">
          <w:rPr>
            <w:rFonts w:eastAsia="Times New Roman"/>
            <w:szCs w:val="24"/>
            <w:lang w:eastAsia="en-US"/>
          </w:rPr>
          <w:br/>
          <w:t>ΖΑΡΟΥΛΙΑ Ε. , σελ.</w:t>
        </w:r>
        <w:r w:rsidRPr="007957CD">
          <w:rPr>
            <w:rFonts w:eastAsia="Times New Roman"/>
            <w:szCs w:val="24"/>
            <w:lang w:eastAsia="en-US"/>
          </w:rPr>
          <w:br/>
          <w:t>ΚΑΚΛΑΜΑΝΗΣ Ν. , σελ.</w:t>
        </w:r>
        <w:r w:rsidRPr="007957CD">
          <w:rPr>
            <w:rFonts w:eastAsia="Times New Roman"/>
            <w:szCs w:val="24"/>
            <w:lang w:eastAsia="en-US"/>
          </w:rPr>
          <w:br/>
        </w:r>
        <w:r w:rsidRPr="007957CD">
          <w:rPr>
            <w:rFonts w:eastAsia="Times New Roman"/>
            <w:szCs w:val="24"/>
            <w:lang w:eastAsia="en-US"/>
          </w:rPr>
          <w:br/>
          <w:t>Β. Επί των επικαίρων ερωτήσεων:</w:t>
        </w:r>
        <w:r w:rsidRPr="007957CD">
          <w:rPr>
            <w:rFonts w:eastAsia="Times New Roman"/>
            <w:szCs w:val="24"/>
            <w:lang w:eastAsia="en-US"/>
          </w:rPr>
          <w:br/>
          <w:t>ΒΕΡΝΑΡΔΑΚΗΣ Χ. , σελ.</w:t>
        </w:r>
        <w:r w:rsidRPr="007957CD">
          <w:rPr>
            <w:rFonts w:eastAsia="Times New Roman"/>
            <w:szCs w:val="24"/>
            <w:lang w:eastAsia="en-US"/>
          </w:rPr>
          <w:br/>
          <w:t>ΔΕΛΗΣ Ι. , σελ.</w:t>
        </w:r>
        <w:r w:rsidRPr="007957CD">
          <w:rPr>
            <w:rFonts w:eastAsia="Times New Roman"/>
            <w:szCs w:val="24"/>
            <w:lang w:eastAsia="en-US"/>
          </w:rPr>
          <w:br/>
          <w:t>ΚΑΤΣΙΚΗΣ Κ. , σελ.</w:t>
        </w:r>
        <w:r w:rsidRPr="007957CD">
          <w:rPr>
            <w:rFonts w:eastAsia="Times New Roman"/>
            <w:szCs w:val="24"/>
            <w:lang w:eastAsia="en-US"/>
          </w:rPr>
          <w:br/>
          <w:t>ΦΙΛΗΣ Ν. , σελ.</w:t>
        </w:r>
        <w:r w:rsidRPr="007957CD">
          <w:rPr>
            <w:rFonts w:eastAsia="Times New Roman"/>
            <w:szCs w:val="24"/>
            <w:lang w:eastAsia="en-US"/>
          </w:rPr>
          <w:br/>
        </w:r>
      </w:ins>
    </w:p>
    <w:p w14:paraId="4E17DD1C" w14:textId="77777777" w:rsidR="008A4CF0" w:rsidRDefault="007957CD">
      <w:pPr>
        <w:spacing w:after="0" w:line="600" w:lineRule="auto"/>
        <w:ind w:firstLine="720"/>
        <w:jc w:val="center"/>
        <w:rPr>
          <w:rFonts w:eastAsia="Times New Roman"/>
          <w:szCs w:val="24"/>
        </w:rPr>
      </w:pPr>
      <w:r>
        <w:rPr>
          <w:rFonts w:eastAsia="Times New Roman"/>
          <w:szCs w:val="24"/>
        </w:rPr>
        <w:t>ΠΡΑΚΤΙΚΑ ΒΟΥΛΗΣ</w:t>
      </w:r>
    </w:p>
    <w:p w14:paraId="4E17DD1D" w14:textId="77777777" w:rsidR="008A4CF0" w:rsidRDefault="007957CD">
      <w:pPr>
        <w:spacing w:after="0" w:line="600" w:lineRule="auto"/>
        <w:ind w:firstLine="720"/>
        <w:jc w:val="center"/>
        <w:rPr>
          <w:rFonts w:eastAsia="Times New Roman"/>
          <w:szCs w:val="24"/>
        </w:rPr>
      </w:pPr>
      <w:r>
        <w:rPr>
          <w:rFonts w:eastAsia="Times New Roman"/>
          <w:szCs w:val="24"/>
        </w:rPr>
        <w:t>ΙZ΄ ΠΕΡΙΟΔΟΣ</w:t>
      </w:r>
    </w:p>
    <w:p w14:paraId="4E17DD1E" w14:textId="77777777" w:rsidR="008A4CF0" w:rsidRDefault="007957CD">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E17DD1F" w14:textId="77777777" w:rsidR="008A4CF0" w:rsidRDefault="007957CD">
      <w:pPr>
        <w:spacing w:after="0" w:line="600" w:lineRule="auto"/>
        <w:ind w:firstLine="720"/>
        <w:jc w:val="center"/>
        <w:rPr>
          <w:rFonts w:eastAsia="Times New Roman"/>
          <w:szCs w:val="24"/>
        </w:rPr>
      </w:pPr>
      <w:r>
        <w:rPr>
          <w:rFonts w:eastAsia="Times New Roman"/>
          <w:szCs w:val="24"/>
        </w:rPr>
        <w:t>ΣΥΝΟΔΟΣ Β΄</w:t>
      </w:r>
    </w:p>
    <w:p w14:paraId="4E17DD20" w14:textId="77777777" w:rsidR="008A4CF0" w:rsidRDefault="007957CD">
      <w:pPr>
        <w:spacing w:after="0" w:line="600" w:lineRule="auto"/>
        <w:ind w:firstLine="720"/>
        <w:jc w:val="center"/>
        <w:rPr>
          <w:rFonts w:eastAsia="Times New Roman"/>
          <w:szCs w:val="24"/>
        </w:rPr>
      </w:pPr>
      <w:r>
        <w:rPr>
          <w:rFonts w:eastAsia="Times New Roman"/>
          <w:szCs w:val="24"/>
        </w:rPr>
        <w:t>ΣΥΝΕΔΡΙΑΣΗ Θ΄</w:t>
      </w:r>
    </w:p>
    <w:p w14:paraId="4E17DD21" w14:textId="77777777" w:rsidR="008A4CF0" w:rsidRDefault="007957CD">
      <w:pPr>
        <w:spacing w:after="0" w:line="600" w:lineRule="auto"/>
        <w:ind w:firstLine="720"/>
        <w:jc w:val="center"/>
        <w:rPr>
          <w:rFonts w:eastAsia="Times New Roman"/>
          <w:szCs w:val="24"/>
        </w:rPr>
      </w:pPr>
      <w:r>
        <w:rPr>
          <w:rFonts w:eastAsia="Times New Roman"/>
          <w:szCs w:val="24"/>
        </w:rPr>
        <w:t>Παρασκευή 14 Οκτωβρίου 2016</w:t>
      </w:r>
    </w:p>
    <w:p w14:paraId="4E17DD22" w14:textId="77777777" w:rsidR="008A4CF0" w:rsidRDefault="007957CD">
      <w:pPr>
        <w:spacing w:after="0" w:line="600" w:lineRule="auto"/>
        <w:ind w:firstLine="720"/>
        <w:jc w:val="both"/>
        <w:rPr>
          <w:rFonts w:eastAsia="Times New Roman"/>
          <w:szCs w:val="24"/>
        </w:rPr>
      </w:pPr>
      <w:r>
        <w:rPr>
          <w:rFonts w:eastAsia="Times New Roman"/>
          <w:szCs w:val="24"/>
        </w:rPr>
        <w:t>Αθήνα, σήμερα στις 14 Οκτωβρίου 2016 ημέρα Παρασκευή και ώρα 10.07΄</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EF02E3">
        <w:rPr>
          <w:rFonts w:eastAsia="Times New Roman"/>
          <w:b/>
          <w:szCs w:val="24"/>
        </w:rPr>
        <w:t>ΝΙΚΗΤΑ ΚΑΚΛΑΜΑΝΗ</w:t>
      </w:r>
      <w:r>
        <w:rPr>
          <w:rFonts w:eastAsia="Times New Roman"/>
          <w:szCs w:val="24"/>
        </w:rPr>
        <w:t>.</w:t>
      </w:r>
    </w:p>
    <w:p w14:paraId="4E17DD23" w14:textId="77777777" w:rsidR="008A4CF0" w:rsidRDefault="007957CD">
      <w:pPr>
        <w:spacing w:after="0"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4E17DD24" w14:textId="77777777" w:rsidR="008A4CF0" w:rsidRDefault="007957CD">
      <w:pPr>
        <w:spacing w:after="0" w:line="600" w:lineRule="auto"/>
        <w:ind w:firstLine="720"/>
        <w:jc w:val="both"/>
        <w:rPr>
          <w:rFonts w:eastAsia="Times New Roman"/>
          <w:szCs w:val="24"/>
        </w:rPr>
      </w:pPr>
      <w:r>
        <w:rPr>
          <w:rFonts w:eastAsia="Times New Roman"/>
          <w:szCs w:val="24"/>
        </w:rPr>
        <w:t>Έχω την τιμ</w:t>
      </w:r>
      <w:r>
        <w:rPr>
          <w:rFonts w:eastAsia="Times New Roman"/>
          <w:szCs w:val="24"/>
        </w:rPr>
        <w:t>ή να ανακοινώσω στο Σώμα το δελτίο επικαίρων ερωτήσεων της Δευτέρας 17 Οκτωβρίου 2016.</w:t>
      </w:r>
    </w:p>
    <w:p w14:paraId="4E17DD25" w14:textId="77777777" w:rsidR="008A4CF0" w:rsidRDefault="007957CD">
      <w:pPr>
        <w:spacing w:after="0" w:line="600" w:lineRule="auto"/>
        <w:ind w:firstLine="720"/>
        <w:jc w:val="both"/>
        <w:rPr>
          <w:rFonts w:eastAsia="Times New Roman"/>
          <w:szCs w:val="24"/>
        </w:rPr>
      </w:pPr>
      <w:r>
        <w:rPr>
          <w:rFonts w:eastAsia="Times New Roman"/>
          <w:szCs w:val="24"/>
        </w:rPr>
        <w:lastRenderedPageBreak/>
        <w:t xml:space="preserve">Α. </w:t>
      </w:r>
      <w:r>
        <w:rPr>
          <w:rFonts w:eastAsia="Times New Roman"/>
          <w:szCs w:val="24"/>
        </w:rPr>
        <w:t>ΕΠΙΚΑΙΡΕΣ ΕΡΩΤΗΣΕΙΣ Π</w:t>
      </w:r>
      <w:r>
        <w:rPr>
          <w:rFonts w:eastAsia="Times New Roman"/>
          <w:szCs w:val="24"/>
        </w:rPr>
        <w:t xml:space="preserve">ρώτου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4E17DD26" w14:textId="77777777" w:rsidR="008A4CF0" w:rsidRDefault="007957CD">
      <w:pPr>
        <w:spacing w:after="0" w:line="600" w:lineRule="auto"/>
        <w:ind w:firstLine="720"/>
        <w:jc w:val="both"/>
        <w:rPr>
          <w:rFonts w:eastAsia="Times New Roman"/>
          <w:szCs w:val="24"/>
        </w:rPr>
      </w:pPr>
      <w:r>
        <w:rPr>
          <w:rFonts w:eastAsia="Times New Roman"/>
          <w:szCs w:val="24"/>
        </w:rPr>
        <w:t>1. Η με αριθμό 77/11-10-2016 επίκαιρη ερώτηση της Βουλευτού Αιτωλοακαρνανία</w:t>
      </w:r>
      <w:r>
        <w:rPr>
          <w:rFonts w:eastAsia="Times New Roman"/>
          <w:szCs w:val="24"/>
        </w:rPr>
        <w:t>ς του Συνασπισμού Ριζοσπαστικής Αριστεράς κ</w:t>
      </w:r>
      <w:r>
        <w:rPr>
          <w:rFonts w:eastAsia="Times New Roman"/>
          <w:szCs w:val="24"/>
        </w:rPr>
        <w:t>.</w:t>
      </w:r>
      <w:r>
        <w:rPr>
          <w:rFonts w:eastAsia="Times New Roman"/>
          <w:szCs w:val="24"/>
        </w:rPr>
        <w:t xml:space="preserve"> Μαρίας Τριανταφύλλου προς τον Υπουργό Οικονομίας, Ανάπτυξης και Τουρισμού, σχετικά με την ολοκλήρωση του έργου της </w:t>
      </w:r>
      <w:r>
        <w:rPr>
          <w:rFonts w:eastAsia="Times New Roman"/>
          <w:szCs w:val="24"/>
        </w:rPr>
        <w:t>μ</w:t>
      </w:r>
      <w:r>
        <w:rPr>
          <w:rFonts w:eastAsia="Times New Roman"/>
          <w:szCs w:val="24"/>
        </w:rPr>
        <w:t>αρίνας Μεσολογγίου.</w:t>
      </w:r>
    </w:p>
    <w:p w14:paraId="4E17DD27" w14:textId="77777777" w:rsidR="008A4CF0" w:rsidRDefault="007957CD">
      <w:pPr>
        <w:spacing w:after="0" w:line="600" w:lineRule="auto"/>
        <w:ind w:firstLine="720"/>
        <w:jc w:val="both"/>
        <w:rPr>
          <w:rFonts w:eastAsia="Times New Roman"/>
          <w:szCs w:val="24"/>
        </w:rPr>
      </w:pPr>
      <w:r>
        <w:rPr>
          <w:rFonts w:eastAsia="Times New Roman"/>
          <w:szCs w:val="24"/>
        </w:rPr>
        <w:t>2. Η με αριθμό 65/10-10-2016 επίκαιρη ερώτηση του Βουλευτή Λακωνίας της Νέα</w:t>
      </w:r>
      <w:r>
        <w:rPr>
          <w:rFonts w:eastAsia="Times New Roman"/>
          <w:szCs w:val="24"/>
        </w:rPr>
        <w:t>ς Δημοκρατίας κ. Αθανασίου Δαβάκη προς τον Υπουργό Υποδομών, Μεταφορών και Δικτύων, σχετικά με την επίλυση του προβλήματος που έχει δημιουργηθεί με την εφαρμογή του ν.4412/2016</w:t>
      </w:r>
      <w:r>
        <w:rPr>
          <w:rFonts w:eastAsia="Times New Roman"/>
          <w:szCs w:val="24"/>
        </w:rPr>
        <w:t>,</w:t>
      </w:r>
      <w:r>
        <w:rPr>
          <w:rFonts w:eastAsia="Times New Roman"/>
          <w:szCs w:val="24"/>
        </w:rPr>
        <w:t xml:space="preserve"> με τον οποίο τίθενται νέοι κανόνες σύναψης, ανάθεσης και εκτέλεσης δημοσίων συ</w:t>
      </w:r>
      <w:r>
        <w:rPr>
          <w:rFonts w:eastAsia="Times New Roman"/>
          <w:szCs w:val="24"/>
        </w:rPr>
        <w:t>μβάσεων.  </w:t>
      </w:r>
    </w:p>
    <w:p w14:paraId="4E17DD28" w14:textId="77777777" w:rsidR="008A4CF0" w:rsidRDefault="007957CD">
      <w:pPr>
        <w:spacing w:after="0" w:line="600" w:lineRule="auto"/>
        <w:ind w:firstLine="720"/>
        <w:jc w:val="both"/>
        <w:rPr>
          <w:rFonts w:eastAsia="Times New Roman"/>
          <w:szCs w:val="24"/>
        </w:rPr>
      </w:pPr>
      <w:r>
        <w:rPr>
          <w:rFonts w:eastAsia="Times New Roman"/>
          <w:szCs w:val="24"/>
        </w:rPr>
        <w:t>3. Η με αριθμό 61/10-10-2016 επίκαιρη ερώτηση του Βουλευτή Α΄ Πειραι</w:t>
      </w:r>
      <w:r>
        <w:rPr>
          <w:rFonts w:eastAsia="Times New Roman"/>
          <w:szCs w:val="24"/>
        </w:rPr>
        <w:t>ώς</w:t>
      </w:r>
      <w:r>
        <w:rPr>
          <w:rFonts w:eastAsia="Times New Roman"/>
          <w:szCs w:val="24"/>
        </w:rPr>
        <w:t xml:space="preserve">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Νικολάου </w:t>
      </w:r>
      <w:proofErr w:type="spellStart"/>
      <w:r>
        <w:rPr>
          <w:rFonts w:eastAsia="Times New Roman"/>
          <w:szCs w:val="24"/>
        </w:rPr>
        <w:t>Κούζηλου</w:t>
      </w:r>
      <w:proofErr w:type="spellEnd"/>
      <w:r>
        <w:rPr>
          <w:rFonts w:eastAsia="Times New Roman"/>
          <w:szCs w:val="24"/>
        </w:rPr>
        <w:t xml:space="preserve"> προς τον Υπουργό Εργασίας, Κοινωνικής Ασφάλισης και Κοινωνικής </w:t>
      </w:r>
      <w:r>
        <w:rPr>
          <w:rFonts w:eastAsia="Times New Roman"/>
          <w:szCs w:val="24"/>
        </w:rPr>
        <w:lastRenderedPageBreak/>
        <w:t>Αλληλεγγύης, σχετικά με τον υπολογισμό των κύριων συντάξ</w:t>
      </w:r>
      <w:r>
        <w:rPr>
          <w:rFonts w:eastAsia="Times New Roman"/>
          <w:szCs w:val="24"/>
        </w:rPr>
        <w:t>εων του Ναυτικού Απομαχικού Ταμείου (ΝΑΤ).</w:t>
      </w:r>
    </w:p>
    <w:p w14:paraId="4E17DD29" w14:textId="77777777" w:rsidR="008A4CF0" w:rsidRDefault="007957CD">
      <w:pPr>
        <w:spacing w:after="0" w:line="600" w:lineRule="auto"/>
        <w:ind w:firstLine="720"/>
        <w:jc w:val="both"/>
        <w:rPr>
          <w:rFonts w:eastAsia="Times New Roman"/>
          <w:szCs w:val="24"/>
        </w:rPr>
      </w:pPr>
      <w:r>
        <w:rPr>
          <w:rFonts w:eastAsia="Times New Roman"/>
          <w:szCs w:val="24"/>
        </w:rPr>
        <w:t>4. Η με αριθμό 44/4-10-2016 επίκαιρη ερώτηση του Βουλευτή Σερρών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Μιχαήλ Τζελέπη προς τον Υπουργό Εσωτερικών και Διοικητικής Ανασυγκρότησης, σχετικά με την </w:t>
      </w:r>
      <w:proofErr w:type="spellStart"/>
      <w:r>
        <w:rPr>
          <w:rFonts w:eastAsia="Times New Roman"/>
          <w:szCs w:val="24"/>
        </w:rPr>
        <w:t>υποστελέχωσ</w:t>
      </w:r>
      <w:r>
        <w:rPr>
          <w:rFonts w:eastAsia="Times New Roman"/>
          <w:szCs w:val="24"/>
        </w:rPr>
        <w:t>η</w:t>
      </w:r>
      <w:proofErr w:type="spellEnd"/>
      <w:r>
        <w:rPr>
          <w:rFonts w:eastAsia="Times New Roman"/>
          <w:szCs w:val="24"/>
        </w:rPr>
        <w:t xml:space="preserve"> της Διεύθυνσης της Αστυνομίας Σερρών.</w:t>
      </w:r>
    </w:p>
    <w:p w14:paraId="4E17DD2A" w14:textId="77777777" w:rsidR="008A4CF0" w:rsidRDefault="007957CD">
      <w:pPr>
        <w:spacing w:after="0" w:line="600" w:lineRule="auto"/>
        <w:ind w:firstLine="720"/>
        <w:jc w:val="both"/>
        <w:rPr>
          <w:rFonts w:eastAsia="Times New Roman"/>
          <w:szCs w:val="24"/>
        </w:rPr>
      </w:pPr>
      <w:r>
        <w:rPr>
          <w:rFonts w:eastAsia="Times New Roman"/>
          <w:szCs w:val="24"/>
        </w:rPr>
        <w:t>5. Η με αριθμό 84/11-10-2016 επίκαιρη ερώτηση του Βουλευτή Ηρακλείου του Κομμουνιστικού Κόμματος Ελλάδ</w:t>
      </w:r>
      <w:r>
        <w:rPr>
          <w:rFonts w:eastAsia="Times New Roman"/>
          <w:szCs w:val="24"/>
        </w:rPr>
        <w:t>α</w:t>
      </w:r>
      <w:r>
        <w:rPr>
          <w:rFonts w:eastAsia="Times New Roman"/>
          <w:szCs w:val="24"/>
        </w:rPr>
        <w:t>ς κ. Εμμανουήλ Συντυχάκη προς τον Υπουργό Υγείας, σχετικά με τα προβλήματα στο Κέντρο Υγείας Μοιρών του Δήμου Φαι</w:t>
      </w:r>
      <w:r>
        <w:rPr>
          <w:rFonts w:eastAsia="Times New Roman"/>
          <w:szCs w:val="24"/>
        </w:rPr>
        <w:t>στού Ηρακλείου Κρήτης. </w:t>
      </w:r>
    </w:p>
    <w:p w14:paraId="4E17DD2B" w14:textId="77777777" w:rsidR="008A4CF0" w:rsidRDefault="007957CD">
      <w:pPr>
        <w:spacing w:after="0"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 Δ</w:t>
      </w:r>
      <w:r>
        <w:rPr>
          <w:rFonts w:eastAsia="Times New Roman"/>
          <w:szCs w:val="24"/>
        </w:rPr>
        <w:t xml:space="preserve">εύτερου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4E17DD2C" w14:textId="77777777" w:rsidR="008A4CF0" w:rsidRDefault="007957CD">
      <w:pPr>
        <w:spacing w:after="0" w:line="600" w:lineRule="auto"/>
        <w:ind w:firstLine="720"/>
        <w:jc w:val="both"/>
        <w:rPr>
          <w:rFonts w:eastAsia="Times New Roman"/>
          <w:szCs w:val="24"/>
        </w:rPr>
      </w:pPr>
      <w:r>
        <w:rPr>
          <w:rFonts w:eastAsia="Times New Roman"/>
          <w:szCs w:val="24"/>
        </w:rPr>
        <w:lastRenderedPageBreak/>
        <w:t xml:space="preserve">1. Η με αριθμό 78/11-10-2016 επίκαιρη ερώτηση του Α΄ Αντιπροέδρου της Βουλής και Βουλευτή Α΄ Θεσσαλονίκης του Συνασπισμού Ριζοσπαστικής </w:t>
      </w:r>
      <w:r>
        <w:rPr>
          <w:rFonts w:eastAsia="Times New Roman"/>
          <w:szCs w:val="24"/>
        </w:rPr>
        <w:t xml:space="preserve">Αριστεράς κ. Αναστασίου Κουράκη προς τον Υπουργό Πολιτισμού και Αθλητισμού, σχετικά με την ανάγκη </w:t>
      </w:r>
      <w:proofErr w:type="spellStart"/>
      <w:r>
        <w:rPr>
          <w:rFonts w:eastAsia="Times New Roman"/>
          <w:szCs w:val="24"/>
        </w:rPr>
        <w:t>επαναθεσμοθέτησης</w:t>
      </w:r>
      <w:proofErr w:type="spellEnd"/>
      <w:r>
        <w:rPr>
          <w:rFonts w:eastAsia="Times New Roman"/>
          <w:szCs w:val="24"/>
        </w:rPr>
        <w:t xml:space="preserve"> της ενιαίας τιμής του βιβλίου.</w:t>
      </w:r>
    </w:p>
    <w:p w14:paraId="4E17DD2D" w14:textId="77777777" w:rsidR="008A4CF0" w:rsidRDefault="007957CD">
      <w:pPr>
        <w:spacing w:after="0" w:line="600" w:lineRule="auto"/>
        <w:ind w:firstLine="720"/>
        <w:jc w:val="both"/>
        <w:rPr>
          <w:rFonts w:eastAsia="Times New Roman"/>
          <w:szCs w:val="24"/>
        </w:rPr>
      </w:pPr>
      <w:r>
        <w:rPr>
          <w:rFonts w:eastAsia="Times New Roman"/>
          <w:szCs w:val="24"/>
        </w:rPr>
        <w:t>2. Η με αριθμό 66/10-10-2016 επίκαιρη ερώτηση της Βουλευτού Β΄ Αθηνών της Νέας Δημοκρατίας κ</w:t>
      </w:r>
      <w:r>
        <w:rPr>
          <w:rFonts w:eastAsia="Times New Roman"/>
          <w:szCs w:val="24"/>
        </w:rPr>
        <w:t>.</w:t>
      </w:r>
      <w:r>
        <w:rPr>
          <w:rFonts w:eastAsia="Times New Roman"/>
          <w:szCs w:val="24"/>
        </w:rPr>
        <w:t xml:space="preserve"> Αικατερίνης Παπακώστα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Σιδηροπούλου προς τον Υπουργό Δικαιοσύνης, Διαφάνειας και Ανθρωπίνων Δικαιωμάτων, σχετικά με το αίτημα κάλυψης των κενών οργανικών θέσεων από την Ένωση Δικαστών και Εισαγγελέων. </w:t>
      </w:r>
    </w:p>
    <w:p w14:paraId="4E17DD2E" w14:textId="77777777" w:rsidR="008A4CF0" w:rsidRDefault="007957CD">
      <w:pPr>
        <w:spacing w:after="0" w:line="600" w:lineRule="auto"/>
        <w:ind w:firstLine="720"/>
        <w:jc w:val="both"/>
        <w:rPr>
          <w:rFonts w:eastAsia="Times New Roman"/>
          <w:szCs w:val="24"/>
        </w:rPr>
      </w:pPr>
      <w:r>
        <w:rPr>
          <w:rFonts w:eastAsia="Times New Roman"/>
          <w:szCs w:val="24"/>
        </w:rPr>
        <w:t>3. Η με αριθμό 62/10-10-2016 επίκαιρη ερώτηση του Βο</w:t>
      </w:r>
      <w:r>
        <w:rPr>
          <w:rFonts w:eastAsia="Times New Roman"/>
          <w:szCs w:val="24"/>
        </w:rPr>
        <w:t>υλευτή Ε</w:t>
      </w:r>
      <w:r>
        <w:rPr>
          <w:rFonts w:eastAsia="Times New Roman"/>
          <w:szCs w:val="24"/>
        </w:rPr>
        <w:t>υ</w:t>
      </w:r>
      <w:r>
        <w:rPr>
          <w:rFonts w:eastAsia="Times New Roman"/>
          <w:szCs w:val="24"/>
        </w:rPr>
        <w:t>βο</w:t>
      </w:r>
      <w:r>
        <w:rPr>
          <w:rFonts w:eastAsia="Times New Roman"/>
          <w:szCs w:val="24"/>
        </w:rPr>
        <w:t>ί</w:t>
      </w:r>
      <w:r>
        <w:rPr>
          <w:rFonts w:eastAsia="Times New Roman"/>
          <w:szCs w:val="24"/>
        </w:rPr>
        <w:t>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Νικολάου Μίχου προς τον Υπουργό Εσωτερικών και Διοικητικής Ανασυγκρότησης, σχετικά με την εκτόπιση </w:t>
      </w:r>
      <w:r>
        <w:rPr>
          <w:rFonts w:eastAsia="Times New Roman"/>
          <w:szCs w:val="24"/>
        </w:rPr>
        <w:t>τριάντα έξι χιλι</w:t>
      </w:r>
      <w:r>
        <w:rPr>
          <w:rFonts w:eastAsia="Times New Roman"/>
          <w:szCs w:val="24"/>
        </w:rPr>
        <w:t>άδων επτακοσίων εξήντα εννέα</w:t>
      </w:r>
      <w:r>
        <w:rPr>
          <w:rFonts w:eastAsia="Times New Roman"/>
          <w:szCs w:val="24"/>
        </w:rPr>
        <w:t xml:space="preserve"> τέκνων Ελλήνων από τους βρεφονηπιακούς σταθμούς.</w:t>
      </w:r>
    </w:p>
    <w:p w14:paraId="4E17DD2F" w14:textId="77777777" w:rsidR="008A4CF0" w:rsidRDefault="007957CD">
      <w:pPr>
        <w:spacing w:after="0" w:line="600" w:lineRule="auto"/>
        <w:ind w:firstLine="720"/>
        <w:jc w:val="both"/>
        <w:rPr>
          <w:rFonts w:eastAsia="Times New Roman"/>
          <w:szCs w:val="24"/>
        </w:rPr>
      </w:pPr>
      <w:r>
        <w:rPr>
          <w:rFonts w:eastAsia="Times New Roman"/>
          <w:szCs w:val="24"/>
        </w:rPr>
        <w:lastRenderedPageBreak/>
        <w:t>4. Η με αρι</w:t>
      </w:r>
      <w:r>
        <w:rPr>
          <w:rFonts w:eastAsia="Times New Roman"/>
          <w:szCs w:val="24"/>
        </w:rPr>
        <w:t>θμό 85/11-10-2016 επίκαιρη ερώτηση του Βουλευτή Β΄ Θεσσαλονίκης του Κομμουνιστικού Κόμματος Ελλάδ</w:t>
      </w:r>
      <w:r>
        <w:rPr>
          <w:rFonts w:eastAsia="Times New Roman"/>
          <w:szCs w:val="24"/>
        </w:rPr>
        <w:t>α</w:t>
      </w:r>
      <w:r>
        <w:rPr>
          <w:rFonts w:eastAsia="Times New Roman"/>
          <w:szCs w:val="24"/>
        </w:rPr>
        <w:t xml:space="preserve">ς κ. Σάκη </w:t>
      </w:r>
      <w:proofErr w:type="spellStart"/>
      <w:r>
        <w:rPr>
          <w:rFonts w:eastAsia="Times New Roman"/>
          <w:szCs w:val="24"/>
        </w:rPr>
        <w:t>Βαρδαλή</w:t>
      </w:r>
      <w:proofErr w:type="spellEnd"/>
      <w:r>
        <w:rPr>
          <w:rFonts w:eastAsia="Times New Roman"/>
          <w:szCs w:val="24"/>
        </w:rPr>
        <w:t xml:space="preserve"> προς τον Υπουργό Υγείας, σχετικά με τα προβλήματα λειτουργίας του αντικαρκινικού Νοσοκομείου «</w:t>
      </w:r>
      <w:proofErr w:type="spellStart"/>
      <w:r>
        <w:rPr>
          <w:rFonts w:eastAsia="Times New Roman"/>
          <w:szCs w:val="24"/>
        </w:rPr>
        <w:t>Θεαγένειο</w:t>
      </w:r>
      <w:proofErr w:type="spellEnd"/>
      <w:r>
        <w:rPr>
          <w:rFonts w:eastAsia="Times New Roman"/>
          <w:szCs w:val="24"/>
        </w:rPr>
        <w:t>» στην Περιφερειακή Ενότητα Θεσσαλονί</w:t>
      </w:r>
      <w:r>
        <w:rPr>
          <w:rFonts w:eastAsia="Times New Roman"/>
          <w:szCs w:val="24"/>
        </w:rPr>
        <w:t>κης.</w:t>
      </w:r>
    </w:p>
    <w:p w14:paraId="4E17DD30" w14:textId="77777777" w:rsidR="008A4CF0" w:rsidRDefault="007957CD">
      <w:pPr>
        <w:spacing w:after="0" w:line="600" w:lineRule="auto"/>
        <w:ind w:firstLine="720"/>
        <w:jc w:val="both"/>
        <w:rPr>
          <w:rFonts w:eastAsia="Times New Roman"/>
          <w:szCs w:val="24"/>
        </w:rPr>
      </w:pPr>
      <w:r>
        <w:rPr>
          <w:rFonts w:eastAsia="Times New Roman"/>
          <w:szCs w:val="24"/>
        </w:rPr>
        <w:t>Κυρία και κύριες συνάδελφοι, εισερχόμαστε στη συζήτηση των</w:t>
      </w:r>
    </w:p>
    <w:p w14:paraId="4E17DD31" w14:textId="77777777" w:rsidR="008A4CF0" w:rsidRDefault="007957CD">
      <w:pPr>
        <w:spacing w:after="0" w:line="600" w:lineRule="auto"/>
        <w:ind w:firstLine="720"/>
        <w:jc w:val="center"/>
        <w:rPr>
          <w:rFonts w:eastAsia="Times New Roman"/>
          <w:b/>
          <w:szCs w:val="24"/>
        </w:rPr>
      </w:pPr>
      <w:r>
        <w:rPr>
          <w:rFonts w:eastAsia="Times New Roman"/>
          <w:b/>
          <w:szCs w:val="24"/>
        </w:rPr>
        <w:t>ΕΠΙΚΑΙΡΩΝ ΕΡΩΤΗΣΕΩΝ</w:t>
      </w:r>
    </w:p>
    <w:p w14:paraId="4E17DD32" w14:textId="77777777" w:rsidR="008A4CF0" w:rsidRDefault="007957CD">
      <w:pPr>
        <w:spacing w:after="0" w:line="600" w:lineRule="auto"/>
        <w:ind w:firstLine="720"/>
        <w:jc w:val="both"/>
        <w:rPr>
          <w:rFonts w:eastAsia="Times New Roman"/>
          <w:szCs w:val="24"/>
        </w:rPr>
      </w:pPr>
      <w:r>
        <w:rPr>
          <w:rFonts w:eastAsia="Times New Roman"/>
          <w:szCs w:val="24"/>
        </w:rPr>
        <w:t xml:space="preserve">Σήμερα θα </w:t>
      </w:r>
      <w:r>
        <w:rPr>
          <w:rFonts w:eastAsia="Times New Roman"/>
          <w:szCs w:val="24"/>
        </w:rPr>
        <w:t>συζητηθούν</w:t>
      </w:r>
      <w:r>
        <w:rPr>
          <w:rFonts w:eastAsia="Times New Roman"/>
          <w:szCs w:val="24"/>
        </w:rPr>
        <w:t xml:space="preserve"> δύο επίκαιρες ερωτήσεις. </w:t>
      </w:r>
      <w:r>
        <w:rPr>
          <w:rFonts w:eastAsia="Times New Roman"/>
          <w:szCs w:val="24"/>
        </w:rPr>
        <w:t>Όμως, γ</w:t>
      </w:r>
      <w:r>
        <w:rPr>
          <w:rFonts w:eastAsia="Times New Roman"/>
          <w:szCs w:val="24"/>
        </w:rPr>
        <w:t>ια λόγους καταχώρισης στα Πρακτικά</w:t>
      </w:r>
      <w:r>
        <w:rPr>
          <w:rFonts w:eastAsia="Times New Roman"/>
          <w:szCs w:val="24"/>
        </w:rPr>
        <w:t>,</w:t>
      </w:r>
      <w:r>
        <w:rPr>
          <w:rFonts w:eastAsia="Times New Roman"/>
          <w:szCs w:val="24"/>
        </w:rPr>
        <w:t xml:space="preserve"> θα πρέπει να ανακοινώσω αυτές που αναβάλλονται.</w:t>
      </w:r>
    </w:p>
    <w:p w14:paraId="4E17DD33" w14:textId="77777777" w:rsidR="008A4CF0" w:rsidRDefault="007957CD">
      <w:pPr>
        <w:spacing w:after="0" w:line="600" w:lineRule="auto"/>
        <w:ind w:firstLine="720"/>
        <w:jc w:val="both"/>
        <w:rPr>
          <w:rFonts w:eastAsia="Times New Roman"/>
          <w:szCs w:val="24"/>
        </w:rPr>
      </w:pPr>
      <w:r>
        <w:rPr>
          <w:rFonts w:eastAsia="Times New Roman"/>
          <w:szCs w:val="24"/>
        </w:rPr>
        <w:t>Η ενδέκατη με αριθμό 23/3-10-2016 ε</w:t>
      </w:r>
      <w:r>
        <w:rPr>
          <w:rFonts w:eastAsia="Times New Roman"/>
          <w:szCs w:val="24"/>
        </w:rPr>
        <w:t>πίκαιρη ερώτηση δεύτερου κύκλου του Βουλευτή Επικρατείας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Χρήστου Παππά</w:t>
      </w:r>
      <w:r>
        <w:rPr>
          <w:rFonts w:eastAsia="Times New Roman"/>
          <w:b/>
          <w:szCs w:val="24"/>
        </w:rPr>
        <w:t xml:space="preserve"> </w:t>
      </w:r>
      <w:r>
        <w:rPr>
          <w:rFonts w:eastAsia="Times New Roman"/>
          <w:szCs w:val="24"/>
        </w:rPr>
        <w:t xml:space="preserve">προς τον Υπουργό </w:t>
      </w:r>
      <w:r>
        <w:rPr>
          <w:rFonts w:eastAsia="Times New Roman"/>
          <w:bCs/>
          <w:szCs w:val="24"/>
        </w:rPr>
        <w:t>Εξωτερικών,</w:t>
      </w:r>
      <w:r>
        <w:rPr>
          <w:rFonts w:eastAsia="Times New Roman"/>
          <w:szCs w:val="24"/>
        </w:rPr>
        <w:t xml:space="preserve"> σχετικά με την </w:t>
      </w:r>
      <w:r>
        <w:rPr>
          <w:rFonts w:eastAsia="Times New Roman"/>
          <w:szCs w:val="24"/>
        </w:rPr>
        <w:t>«</w:t>
      </w:r>
      <w:r>
        <w:rPr>
          <w:rFonts w:eastAsia="Times New Roman"/>
          <w:szCs w:val="24"/>
        </w:rPr>
        <w:t>ενέργεια εθνικής μειοδοσίας από την απουσία ελληνικής σημαίας σε συνάντηση του Πρωθυπουργού με τον Πρόε</w:t>
      </w:r>
      <w:r>
        <w:rPr>
          <w:rFonts w:eastAsia="Times New Roman"/>
          <w:szCs w:val="24"/>
        </w:rPr>
        <w:t>δρο της Τουρκίας</w:t>
      </w:r>
      <w:r>
        <w:rPr>
          <w:rFonts w:eastAsia="Times New Roman"/>
          <w:szCs w:val="24"/>
        </w:rPr>
        <w:t>»</w:t>
      </w:r>
      <w:r>
        <w:rPr>
          <w:rFonts w:eastAsia="Times New Roman"/>
          <w:szCs w:val="24"/>
        </w:rPr>
        <w:t>, δεν θα συζητηθεί λόγω κωλύματος του Βουλευτού.</w:t>
      </w:r>
    </w:p>
    <w:p w14:paraId="4E17DD34" w14:textId="77777777" w:rsidR="008A4CF0" w:rsidRDefault="007957CD">
      <w:pPr>
        <w:spacing w:after="0" w:line="600" w:lineRule="auto"/>
        <w:ind w:firstLine="720"/>
        <w:jc w:val="both"/>
        <w:rPr>
          <w:rFonts w:eastAsia="Times New Roman"/>
          <w:szCs w:val="24"/>
        </w:rPr>
      </w:pPr>
      <w:r>
        <w:rPr>
          <w:rFonts w:eastAsia="Times New Roman"/>
          <w:szCs w:val="24"/>
        </w:rPr>
        <w:lastRenderedPageBreak/>
        <w:t xml:space="preserve">Η δέκατη με αριθμό 34/4-10-2016 επίκαιρη ερώτηση δεύτερου κύκλου του Βουλευτή Φλώρινας της Νέας Δημοκρατίας κ. </w:t>
      </w:r>
      <w:r>
        <w:rPr>
          <w:rFonts w:eastAsia="Times New Roman"/>
          <w:bCs/>
          <w:szCs w:val="24"/>
        </w:rPr>
        <w:t>Ιωάννη Αντωνιάδη</w:t>
      </w:r>
      <w:r>
        <w:rPr>
          <w:rFonts w:eastAsia="Times New Roman"/>
          <w:b/>
          <w:szCs w:val="24"/>
        </w:rPr>
        <w:t xml:space="preserve"> </w:t>
      </w:r>
      <w:r>
        <w:rPr>
          <w:rFonts w:eastAsia="Times New Roman"/>
          <w:szCs w:val="24"/>
        </w:rPr>
        <w:t xml:space="preserve">προς τον Υπουργό </w:t>
      </w:r>
      <w:r>
        <w:rPr>
          <w:rFonts w:eastAsia="Times New Roman"/>
          <w:bCs/>
          <w:szCs w:val="24"/>
        </w:rPr>
        <w:t>Εσωτερικών</w:t>
      </w:r>
      <w:r>
        <w:rPr>
          <w:rFonts w:eastAsia="Times New Roman"/>
          <w:b/>
          <w:bCs/>
          <w:szCs w:val="24"/>
        </w:rPr>
        <w:t xml:space="preserve"> </w:t>
      </w:r>
      <w:r>
        <w:rPr>
          <w:rFonts w:eastAsia="Times New Roman"/>
          <w:bCs/>
          <w:szCs w:val="24"/>
        </w:rPr>
        <w:t xml:space="preserve">και Διοικητικής Ανασυγκρότησης, </w:t>
      </w:r>
      <w:r>
        <w:rPr>
          <w:rFonts w:eastAsia="Times New Roman"/>
          <w:szCs w:val="24"/>
        </w:rPr>
        <w:t>σχ</w:t>
      </w:r>
      <w:r>
        <w:rPr>
          <w:rFonts w:eastAsia="Times New Roman"/>
          <w:szCs w:val="24"/>
        </w:rPr>
        <w:t xml:space="preserve">ετικά με την πορεία του έργου της τηλεθέρμανσης Φλώρινας, δεν θα συζητηθεί λόγω </w:t>
      </w:r>
      <w:proofErr w:type="spellStart"/>
      <w:r>
        <w:rPr>
          <w:rFonts w:eastAsia="Times New Roman"/>
          <w:szCs w:val="24"/>
        </w:rPr>
        <w:t>αναρμοδιότητος</w:t>
      </w:r>
      <w:proofErr w:type="spellEnd"/>
      <w:r>
        <w:rPr>
          <w:rFonts w:eastAsia="Times New Roman"/>
          <w:szCs w:val="24"/>
        </w:rPr>
        <w:t>.</w:t>
      </w:r>
    </w:p>
    <w:p w14:paraId="4E17DD35" w14:textId="77777777" w:rsidR="008A4CF0" w:rsidRDefault="007957CD">
      <w:pPr>
        <w:spacing w:after="0" w:line="600" w:lineRule="auto"/>
        <w:ind w:firstLine="720"/>
        <w:jc w:val="both"/>
        <w:rPr>
          <w:rFonts w:eastAsia="Times New Roman"/>
          <w:szCs w:val="24"/>
        </w:rPr>
      </w:pPr>
      <w:r>
        <w:rPr>
          <w:rFonts w:eastAsia="Times New Roman"/>
          <w:szCs w:val="24"/>
        </w:rPr>
        <w:t xml:space="preserve">Η πρώτη με αριθμό 75/11-10-2016 επίκαιρη ερώτηση πρώτου κύκλου του Βουλευτή Ηρακλείου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Ηγουμενίδη</w:t>
      </w:r>
      <w:proofErr w:type="spellEnd"/>
      <w:r>
        <w:rPr>
          <w:rFonts w:eastAsia="Times New Roman"/>
          <w:szCs w:val="24"/>
        </w:rPr>
        <w:t xml:space="preserve"> προς τον Υπουργό</w:t>
      </w:r>
      <w:r>
        <w:rPr>
          <w:rFonts w:eastAsia="Times New Roman"/>
          <w:b/>
          <w:bCs/>
          <w:szCs w:val="24"/>
        </w:rPr>
        <w:t xml:space="preserve">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 xml:space="preserve">σχετικά με την αναβάθμιση της Γεωργικής Σχολής </w:t>
      </w:r>
      <w:proofErr w:type="spellStart"/>
      <w:r>
        <w:rPr>
          <w:rFonts w:eastAsia="Times New Roman"/>
          <w:szCs w:val="24"/>
        </w:rPr>
        <w:t>Μεσσαράς</w:t>
      </w:r>
      <w:proofErr w:type="spellEnd"/>
      <w:r>
        <w:rPr>
          <w:rFonts w:eastAsia="Times New Roman"/>
          <w:szCs w:val="24"/>
        </w:rPr>
        <w:t xml:space="preserve"> στον Νομό Ηρακλείου, δεν θα συζητηθεί λόγω κωλύματος του αρμόδιου Υπουργού και θα επαναπροσδιοριστεί για συζήτηση.</w:t>
      </w:r>
    </w:p>
    <w:p w14:paraId="4E17DD36" w14:textId="77777777" w:rsidR="008A4CF0" w:rsidRDefault="007957CD">
      <w:pPr>
        <w:spacing w:after="0" w:line="600" w:lineRule="auto"/>
        <w:ind w:firstLine="720"/>
        <w:jc w:val="both"/>
        <w:rPr>
          <w:rFonts w:eastAsia="Times New Roman"/>
          <w:szCs w:val="24"/>
        </w:rPr>
      </w:pPr>
      <w:r>
        <w:rPr>
          <w:rFonts w:eastAsia="Times New Roman"/>
          <w:szCs w:val="24"/>
        </w:rPr>
        <w:t>Η πρώτη με αριθμό 76/11-10-2016 επίκαιρη ερώτηση δεύτερου κύκλου της Βουλευτού Χαλκιδικής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 xml:space="preserve">Αικατερίνης </w:t>
      </w:r>
      <w:proofErr w:type="spellStart"/>
      <w:r>
        <w:rPr>
          <w:rFonts w:eastAsia="Times New Roman"/>
          <w:bCs/>
          <w:szCs w:val="24"/>
        </w:rPr>
        <w:t>Ιγγλέζη</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την ενίσχυση των παραγωγών πράσινης ελιάς</w:t>
      </w:r>
      <w:r>
        <w:rPr>
          <w:rFonts w:eastAsia="Times New Roman"/>
          <w:szCs w:val="24"/>
        </w:rPr>
        <w:t xml:space="preserve"> του Νομού Χαλκιδικής, δεν θα συζητηθεί λόγω κωλύματος του αρμόδιου Υπουργού και θα επαναπροσδιοριστεί για συζήτηση.</w:t>
      </w:r>
    </w:p>
    <w:p w14:paraId="4E17DD37" w14:textId="77777777" w:rsidR="008A4CF0" w:rsidRDefault="007957CD">
      <w:pPr>
        <w:spacing w:after="0" w:line="600" w:lineRule="auto"/>
        <w:ind w:firstLine="720"/>
        <w:jc w:val="both"/>
        <w:rPr>
          <w:rFonts w:eastAsia="Times New Roman"/>
          <w:szCs w:val="24"/>
        </w:rPr>
      </w:pPr>
      <w:r>
        <w:rPr>
          <w:rFonts w:eastAsia="Times New Roman"/>
          <w:szCs w:val="24"/>
        </w:rPr>
        <w:lastRenderedPageBreak/>
        <w:t>Η πέμπτη με αριθμό 83/11-10-2016 επίκαιρη ερώτηση δεύτερου κύκλου του ΣΤ΄ Αντιπροέδρου της Βουλής και Βουλευτή Λάρισας του Κομμουνιστικού Κ</w:t>
      </w:r>
      <w:r>
        <w:rPr>
          <w:rFonts w:eastAsia="Times New Roman"/>
          <w:szCs w:val="24"/>
        </w:rPr>
        <w:t>όμματος Ελλάδ</w:t>
      </w:r>
      <w:r>
        <w:rPr>
          <w:rFonts w:eastAsia="Times New Roman"/>
          <w:szCs w:val="24"/>
        </w:rPr>
        <w:t>α</w:t>
      </w:r>
      <w:r>
        <w:rPr>
          <w:rFonts w:eastAsia="Times New Roman"/>
          <w:szCs w:val="24"/>
        </w:rPr>
        <w:t xml:space="preserve">ς κ. </w:t>
      </w:r>
      <w:r>
        <w:rPr>
          <w:rFonts w:eastAsia="Times New Roman"/>
          <w:bCs/>
          <w:szCs w:val="24"/>
        </w:rPr>
        <w:t xml:space="preserve">Γεωργίου </w:t>
      </w:r>
      <w:proofErr w:type="spellStart"/>
      <w:r>
        <w:rPr>
          <w:rFonts w:eastAsia="Times New Roman"/>
          <w:bCs/>
          <w:szCs w:val="24"/>
        </w:rPr>
        <w:t>Λαμπρούλη</w:t>
      </w:r>
      <w:proofErr w:type="spellEnd"/>
      <w:r>
        <w:rPr>
          <w:rFonts w:eastAsia="Times New Roman"/>
          <w:szCs w:val="24"/>
        </w:rPr>
        <w:t xml:space="preserve"> προς τους Υπουργούς </w:t>
      </w:r>
      <w:r>
        <w:rPr>
          <w:rFonts w:eastAsia="Times New Roman"/>
          <w:bCs/>
          <w:szCs w:val="24"/>
        </w:rPr>
        <w:t>Αγροτικής Ανάπτυξης και Τροφίμων και Οικονομικών,</w:t>
      </w:r>
      <w:r>
        <w:rPr>
          <w:rFonts w:eastAsia="Times New Roman"/>
          <w:szCs w:val="24"/>
        </w:rPr>
        <w:t xml:space="preserve"> σχετικά με την αποζημίωση των πληγέντων από τις καταστροφές των ελαιόδεντρων στην πυρκαγιά στον Νομό Λάρισας, δεν θα συζητηθεί λόγω κωλύματος του αρ</w:t>
      </w:r>
      <w:r>
        <w:rPr>
          <w:rFonts w:eastAsia="Times New Roman"/>
          <w:szCs w:val="24"/>
        </w:rPr>
        <w:t>μόδιου Υπουργού και θα επαναπροσδιοριστεί για συζήτηση.</w:t>
      </w:r>
    </w:p>
    <w:p w14:paraId="4E17DD38" w14:textId="77777777" w:rsidR="008A4CF0" w:rsidRDefault="007957CD">
      <w:pPr>
        <w:spacing w:after="0" w:line="600" w:lineRule="auto"/>
        <w:ind w:firstLine="720"/>
        <w:jc w:val="both"/>
        <w:rPr>
          <w:rFonts w:eastAsia="Times New Roman"/>
          <w:szCs w:val="24"/>
        </w:rPr>
      </w:pPr>
      <w:r>
        <w:rPr>
          <w:rFonts w:eastAsia="Times New Roman"/>
          <w:szCs w:val="24"/>
        </w:rPr>
        <w:t>Και οι τρεις αυτές ήταν επίκαιρες ερωτήσεις που έπρεπε να απαντήσει ο κ. Ευάγγελος Αποστόλου, ο οποίος, όμως, βρίσκεται εκτός Αθηνών.</w:t>
      </w:r>
    </w:p>
    <w:p w14:paraId="4E17DD39" w14:textId="77777777" w:rsidR="008A4CF0" w:rsidRDefault="007957CD">
      <w:pPr>
        <w:spacing w:after="0" w:line="600" w:lineRule="auto"/>
        <w:ind w:firstLine="720"/>
        <w:jc w:val="both"/>
        <w:rPr>
          <w:rFonts w:eastAsia="Times New Roman"/>
          <w:szCs w:val="24"/>
        </w:rPr>
      </w:pPr>
      <w:r>
        <w:rPr>
          <w:rFonts w:eastAsia="Times New Roman"/>
          <w:szCs w:val="24"/>
        </w:rPr>
        <w:t>Η δεύτερη με αριθμό 63/10-10-2016 επίκαιρη ερώτηση πρώτου κύκλου τ</w:t>
      </w:r>
      <w:r>
        <w:rPr>
          <w:rFonts w:eastAsia="Times New Roman"/>
          <w:szCs w:val="24"/>
        </w:rPr>
        <w:t xml:space="preserve">ου Βουλευτή Δωδεκανήσου της Νέας Δημοκρατίας κ. Εμμανουήλ </w:t>
      </w:r>
      <w:proofErr w:type="spellStart"/>
      <w:r>
        <w:rPr>
          <w:rFonts w:eastAsia="Times New Roman"/>
          <w:szCs w:val="24"/>
        </w:rPr>
        <w:t>Κόνσολα</w:t>
      </w:r>
      <w:proofErr w:type="spellEnd"/>
      <w:r>
        <w:rPr>
          <w:rFonts w:eastAsia="Times New Roman"/>
          <w:szCs w:val="24"/>
        </w:rPr>
        <w:t xml:space="preserve"> προς τον Υπουργό Παιδείας, Έρευνας και Θρησκευμάτων, σχετικά με την απαξίωση της Ρόδου από την ακύρωση της ίδρυσης του Τμήματος Διοίκησης Τουρισμού με έδρα τη Ρόδο και αγγλόφωνων τμημάτων το</w:t>
      </w:r>
      <w:r>
        <w:rPr>
          <w:rFonts w:eastAsia="Times New Roman"/>
          <w:szCs w:val="24"/>
        </w:rPr>
        <w:t>υριστικών σπουδών</w:t>
      </w:r>
      <w:r>
        <w:rPr>
          <w:rFonts w:eastAsia="Times New Roman"/>
          <w:szCs w:val="24"/>
        </w:rPr>
        <w:t>,</w:t>
      </w:r>
      <w:r>
        <w:rPr>
          <w:rFonts w:eastAsia="Times New Roman"/>
          <w:szCs w:val="24"/>
        </w:rPr>
        <w:t xml:space="preserve"> που θα απευθύνονται σε αλλοδαπούς </w:t>
      </w:r>
      <w:r>
        <w:rPr>
          <w:rFonts w:eastAsia="Times New Roman"/>
          <w:szCs w:val="24"/>
        </w:rPr>
        <w:lastRenderedPageBreak/>
        <w:t>φοιτητές με δίδακτρα, δεν θα συζητηθεί λόγω κωλύματος Υπουργών. Είναι μεν εδώ ο κ. Φίλης. Ήταν, όμως, να απαντήσει η Αναπληρώτρια Υπουργός.</w:t>
      </w:r>
    </w:p>
    <w:p w14:paraId="4E17DD3A" w14:textId="77777777" w:rsidR="008A4CF0" w:rsidRDefault="007957CD">
      <w:pPr>
        <w:spacing w:after="0" w:line="600" w:lineRule="auto"/>
        <w:ind w:firstLine="720"/>
        <w:jc w:val="both"/>
        <w:rPr>
          <w:rFonts w:eastAsia="Times New Roman"/>
          <w:szCs w:val="24"/>
        </w:rPr>
      </w:pPr>
      <w:r>
        <w:rPr>
          <w:rFonts w:eastAsia="Times New Roman"/>
          <w:szCs w:val="24"/>
        </w:rPr>
        <w:t>Η τρίτη με αριθμό 59/10-10-2016 επίκαιρη ερώτηση του πρώτου κύκ</w:t>
      </w:r>
      <w:r>
        <w:rPr>
          <w:rFonts w:eastAsia="Times New Roman"/>
          <w:szCs w:val="24"/>
        </w:rPr>
        <w:t>λου της Βουλευτού Β΄ Αθηνών του Λαϊκού Συνδέσμου – Χρυσή Αυγή κ</w:t>
      </w:r>
      <w:r>
        <w:rPr>
          <w:rFonts w:eastAsia="Times New Roman"/>
          <w:szCs w:val="24"/>
        </w:rPr>
        <w:t>.</w:t>
      </w:r>
      <w:r>
        <w:rPr>
          <w:rFonts w:eastAsia="Times New Roman"/>
          <w:szCs w:val="24"/>
        </w:rPr>
        <w:t xml:space="preserve"> Ελένης </w:t>
      </w:r>
      <w:proofErr w:type="spellStart"/>
      <w:r>
        <w:rPr>
          <w:rFonts w:eastAsia="Times New Roman"/>
          <w:szCs w:val="24"/>
        </w:rPr>
        <w:t>Ζαρούλια</w:t>
      </w:r>
      <w:proofErr w:type="spellEnd"/>
      <w:r>
        <w:rPr>
          <w:rFonts w:eastAsia="Times New Roman"/>
          <w:szCs w:val="24"/>
        </w:rPr>
        <w:t xml:space="preserve"> προς τον Υπουργό Οικονομίας, Ανάπτυξης και Τουρισμού</w:t>
      </w:r>
      <w:r>
        <w:rPr>
          <w:rFonts w:eastAsia="Times New Roman"/>
          <w:szCs w:val="24"/>
        </w:rPr>
        <w:t>,</w:t>
      </w:r>
      <w:r>
        <w:rPr>
          <w:rFonts w:eastAsia="Times New Roman"/>
          <w:szCs w:val="24"/>
        </w:rPr>
        <w:t xml:space="preserve"> σχετικά με τη </w:t>
      </w:r>
      <w:r>
        <w:rPr>
          <w:rFonts w:eastAsia="Times New Roman"/>
          <w:szCs w:val="24"/>
        </w:rPr>
        <w:t>«</w:t>
      </w:r>
      <w:r>
        <w:rPr>
          <w:rFonts w:eastAsia="Times New Roman"/>
          <w:szCs w:val="24"/>
        </w:rPr>
        <w:t xml:space="preserve">μείωση της εθνικά κυρίαρχης απονομής δικαιοσύνης μέσω της επικύρωσης της συμφωνίας </w:t>
      </w:r>
      <w:r>
        <w:rPr>
          <w:rFonts w:eastAsia="Times New Roman"/>
          <w:szCs w:val="24"/>
          <w:lang w:val="en-US"/>
        </w:rPr>
        <w:t>CETA</w:t>
      </w:r>
      <w:r>
        <w:rPr>
          <w:rFonts w:eastAsia="Times New Roman"/>
          <w:szCs w:val="24"/>
        </w:rPr>
        <w:t xml:space="preserve"> μεταξύ Καναδά και </w:t>
      </w:r>
      <w:r>
        <w:rPr>
          <w:rFonts w:eastAsia="Times New Roman"/>
          <w:szCs w:val="24"/>
        </w:rPr>
        <w:t>Ε.Ε.</w:t>
      </w:r>
      <w:r>
        <w:rPr>
          <w:rFonts w:eastAsia="Times New Roman"/>
          <w:szCs w:val="24"/>
        </w:rPr>
        <w:t>»</w:t>
      </w:r>
      <w:r>
        <w:rPr>
          <w:rFonts w:eastAsia="Times New Roman"/>
          <w:szCs w:val="24"/>
        </w:rPr>
        <w:t>, δεν θα συζητηθεί λόγω κωλύματος Υπουργού.</w:t>
      </w:r>
    </w:p>
    <w:p w14:paraId="4E17DD3B" w14:textId="77777777" w:rsidR="008A4CF0" w:rsidRDefault="007957CD">
      <w:pPr>
        <w:spacing w:after="0" w:line="600" w:lineRule="auto"/>
        <w:ind w:firstLine="720"/>
        <w:jc w:val="both"/>
        <w:rPr>
          <w:rFonts w:eastAsia="Times New Roman"/>
          <w:szCs w:val="24"/>
        </w:rPr>
      </w:pPr>
      <w:r>
        <w:rPr>
          <w:rFonts w:eastAsia="Times New Roman"/>
          <w:szCs w:val="24"/>
        </w:rPr>
        <w:t>Η έβδομη με αριθμό 69/10-10-2016 επίκαιρη ερώτηση δεύτερου κύκλου του Ανεξάρτητου Βουλευτή Αχαΐας κ. Νικόλαου Νικολόπουλου προς τον Υπουργό Οικονομίας, Ανάπτυξης και Τουρισμού, σχετικά με την πρόταση-«ανάσα»</w:t>
      </w:r>
      <w:r>
        <w:rPr>
          <w:rFonts w:eastAsia="Times New Roman"/>
          <w:szCs w:val="24"/>
        </w:rPr>
        <w:t xml:space="preserve"> για τα κόκκινα δάνεια, δεν θα συζητηθεί.</w:t>
      </w:r>
    </w:p>
    <w:p w14:paraId="4E17DD3C" w14:textId="77777777" w:rsidR="008A4CF0" w:rsidRDefault="007957CD">
      <w:pPr>
        <w:spacing w:after="0" w:line="600" w:lineRule="auto"/>
        <w:ind w:firstLine="720"/>
        <w:jc w:val="both"/>
        <w:rPr>
          <w:rFonts w:eastAsia="Times New Roman"/>
          <w:szCs w:val="24"/>
        </w:rPr>
      </w:pPr>
      <w:r>
        <w:rPr>
          <w:rFonts w:eastAsia="Times New Roman"/>
          <w:szCs w:val="24"/>
        </w:rPr>
        <w:t xml:space="preserve">Η ένατη με αριθμό 21/3-10-2016 επίκαιρη ερώτηση δεύτερου κύκλου του Βουλευτή Αχαΐας του Ποταμιού κ. </w:t>
      </w:r>
      <w:proofErr w:type="spellStart"/>
      <w:r>
        <w:rPr>
          <w:rFonts w:eastAsia="Times New Roman"/>
          <w:szCs w:val="24"/>
        </w:rPr>
        <w:t>Ιάσονα</w:t>
      </w:r>
      <w:proofErr w:type="spellEnd"/>
      <w:r>
        <w:rPr>
          <w:rFonts w:eastAsia="Times New Roman"/>
          <w:szCs w:val="24"/>
        </w:rPr>
        <w:t xml:space="preserve"> Φωτήλα προς τον Υπουργό Οικονομίας, Ανάπτυξης και Τουρισμού, σχετικά με την επαναφορά της ενιαίας τιμής βιβ</w:t>
      </w:r>
      <w:r>
        <w:rPr>
          <w:rFonts w:eastAsia="Times New Roman"/>
          <w:szCs w:val="24"/>
        </w:rPr>
        <w:t>λίου, δεν θα συζητηθεί.</w:t>
      </w:r>
    </w:p>
    <w:p w14:paraId="4E17DD3D" w14:textId="77777777" w:rsidR="008A4CF0" w:rsidRDefault="007957CD">
      <w:pPr>
        <w:spacing w:after="0" w:line="600" w:lineRule="auto"/>
        <w:ind w:firstLine="720"/>
        <w:jc w:val="both"/>
        <w:rPr>
          <w:rFonts w:eastAsia="Times New Roman"/>
          <w:szCs w:val="24"/>
        </w:rPr>
      </w:pPr>
      <w:r>
        <w:rPr>
          <w:rFonts w:eastAsia="Times New Roman"/>
          <w:szCs w:val="24"/>
        </w:rPr>
        <w:lastRenderedPageBreak/>
        <w:t>Ε</w:t>
      </w:r>
      <w:r>
        <w:rPr>
          <w:rFonts w:eastAsia="Times New Roman"/>
          <w:szCs w:val="24"/>
        </w:rPr>
        <w:t>πρόκειτο να απαντήσει ο κ. Σταθάκης. Η αιτία που δεν γίνονται αυτές οι επίκαιρες ερωτήσεις είναι η επίσκεψη του ομολόγου του από τα Αραβικά Εμιράτα.</w:t>
      </w:r>
    </w:p>
    <w:p w14:paraId="4E17DD3E" w14:textId="77777777" w:rsidR="008A4CF0" w:rsidRDefault="007957CD">
      <w:pPr>
        <w:spacing w:after="0" w:line="600" w:lineRule="auto"/>
        <w:ind w:firstLine="720"/>
        <w:jc w:val="both"/>
        <w:rPr>
          <w:rFonts w:eastAsia="Times New Roman"/>
          <w:szCs w:val="24"/>
        </w:rPr>
      </w:pPr>
      <w:r>
        <w:rPr>
          <w:rFonts w:eastAsia="Times New Roman"/>
          <w:szCs w:val="24"/>
        </w:rPr>
        <w:t>Η τέταρτη με αριθμό 67/10-10-2016 επίκαιρη ερώτηση πρώτου κύκλου της Βουλευτού Δρά</w:t>
      </w:r>
      <w:r>
        <w:rPr>
          <w:rFonts w:eastAsia="Times New Roman"/>
          <w:szCs w:val="24"/>
        </w:rPr>
        <w:t>μας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szCs w:val="24"/>
        </w:rPr>
        <w:t>.</w:t>
      </w:r>
      <w:r>
        <w:rPr>
          <w:rFonts w:eastAsia="Times New Roman"/>
          <w:szCs w:val="24"/>
        </w:rPr>
        <w:t xml:space="preserve"> Χαράς </w:t>
      </w:r>
      <w:proofErr w:type="spellStart"/>
      <w:r>
        <w:rPr>
          <w:rFonts w:eastAsia="Times New Roman"/>
          <w:szCs w:val="24"/>
        </w:rPr>
        <w:t>Κεφαλίδου</w:t>
      </w:r>
      <w:proofErr w:type="spellEnd"/>
      <w:r>
        <w:rPr>
          <w:rFonts w:eastAsia="Times New Roman"/>
          <w:szCs w:val="24"/>
        </w:rPr>
        <w:t xml:space="preserve"> προς τον Υπουργό Πολιτισμού και Αθλητισμού, σχετικά με τη νέα διάρρηξη στο Θεατρικό Μουσείο, δεν θα συζητηθεί. Η επίκαιρη ερώτηση ήταν προς τον κ. Μπαλτά.</w:t>
      </w:r>
    </w:p>
    <w:p w14:paraId="4E17DD3F" w14:textId="77777777" w:rsidR="008A4CF0" w:rsidRDefault="007957CD">
      <w:pPr>
        <w:spacing w:after="0" w:line="600" w:lineRule="auto"/>
        <w:ind w:firstLine="720"/>
        <w:jc w:val="both"/>
        <w:rPr>
          <w:rFonts w:eastAsia="Times New Roman"/>
          <w:szCs w:val="24"/>
        </w:rPr>
      </w:pPr>
      <w:r>
        <w:rPr>
          <w:rFonts w:eastAsia="Times New Roman"/>
          <w:szCs w:val="24"/>
        </w:rPr>
        <w:t>Η έβδομη με αριθμό 80/11-10-2016 ε</w:t>
      </w:r>
      <w:r>
        <w:rPr>
          <w:rFonts w:eastAsia="Times New Roman"/>
          <w:szCs w:val="24"/>
        </w:rPr>
        <w:t>πίκαιρη ερώτηση του πρώτου κύκλου του Βουλευτή Β΄ Πειραι</w:t>
      </w:r>
      <w:r>
        <w:rPr>
          <w:rFonts w:eastAsia="Times New Roman"/>
          <w:szCs w:val="24"/>
        </w:rPr>
        <w:t>ώς</w:t>
      </w:r>
      <w:r>
        <w:rPr>
          <w:rFonts w:eastAsia="Times New Roman"/>
          <w:szCs w:val="24"/>
        </w:rPr>
        <w:t xml:space="preserve"> των Ανεξαρτήτων Ελλήνων κ. Δημητρίου Καμμένου προς τον Υπουργό Εσωτερικών και Διοικητικής Ανασυγκρότησης, σχετικά με τους αναλογικούς ασύρματους της Ελληνικής Αστυνομίας, δεν θα συζητηθεί. Ήταν να </w:t>
      </w:r>
      <w:r>
        <w:rPr>
          <w:rFonts w:eastAsia="Times New Roman"/>
          <w:szCs w:val="24"/>
        </w:rPr>
        <w:t xml:space="preserve">απαντήσει ο κ. </w:t>
      </w:r>
      <w:proofErr w:type="spellStart"/>
      <w:r>
        <w:rPr>
          <w:rFonts w:eastAsia="Times New Roman"/>
          <w:szCs w:val="24"/>
        </w:rPr>
        <w:t>Τόσκας</w:t>
      </w:r>
      <w:proofErr w:type="spellEnd"/>
      <w:r>
        <w:rPr>
          <w:rFonts w:eastAsia="Times New Roman"/>
          <w:szCs w:val="24"/>
        </w:rPr>
        <w:t>.</w:t>
      </w:r>
    </w:p>
    <w:p w14:paraId="4E17DD40" w14:textId="77777777" w:rsidR="008A4CF0" w:rsidRDefault="007957CD">
      <w:pPr>
        <w:spacing w:after="0" w:line="600" w:lineRule="auto"/>
        <w:ind w:firstLine="720"/>
        <w:jc w:val="both"/>
        <w:rPr>
          <w:rFonts w:eastAsia="Times New Roman"/>
          <w:szCs w:val="24"/>
        </w:rPr>
      </w:pPr>
      <w:r>
        <w:rPr>
          <w:rFonts w:eastAsia="Times New Roman"/>
          <w:szCs w:val="24"/>
        </w:rPr>
        <w:t xml:space="preserve">Η τρίτη με αριθμό 60/10-10-2016 επίκαιρη ερώτηση δεύτερου κύκλου του Βουλευτή Ευβοίας του Λαϊκού Συνδέσμου – Χρυσή Αυγή κ. Νικολάου Μίχου προς τον Υπουργό Εσωτερικών και Διοικητικής </w:t>
      </w:r>
      <w:r>
        <w:rPr>
          <w:rFonts w:eastAsia="Times New Roman"/>
          <w:szCs w:val="24"/>
        </w:rPr>
        <w:lastRenderedPageBreak/>
        <w:t xml:space="preserve">Ανασυγκρότησης, σχετικά με τη διεξαγωγή ενδελεχούς </w:t>
      </w:r>
      <w:r>
        <w:rPr>
          <w:rFonts w:eastAsia="Times New Roman"/>
          <w:szCs w:val="24"/>
        </w:rPr>
        <w:t>έρευνας για τις εκτεταμένες πυρκαγιές σε Χίο, Εύβοια και Θάσο, δεν θα συζητηθεί.</w:t>
      </w:r>
    </w:p>
    <w:p w14:paraId="4E17DD41" w14:textId="77777777" w:rsidR="008A4CF0" w:rsidRDefault="007957CD">
      <w:pPr>
        <w:spacing w:after="0" w:line="600" w:lineRule="auto"/>
        <w:ind w:firstLine="720"/>
        <w:jc w:val="both"/>
        <w:rPr>
          <w:rFonts w:eastAsia="Times New Roman"/>
          <w:szCs w:val="24"/>
        </w:rPr>
      </w:pPr>
      <w:r>
        <w:rPr>
          <w:rFonts w:eastAsia="Times New Roman"/>
          <w:szCs w:val="24"/>
        </w:rPr>
        <w:t>Η δωδέκατη με αριθμό 26/3-10-216 επίκαιρη ερώτηση δεύτερου κύκλου του Ανεξάρτητου Βουλευτή Λακωνίας κ. Λεωνίδα Γρηγοράκου προς τον Υπουργό Υγείας, σχετικά με τη διαδικασία επι</w:t>
      </w:r>
      <w:r>
        <w:rPr>
          <w:rFonts w:eastAsia="Times New Roman"/>
          <w:szCs w:val="24"/>
        </w:rPr>
        <w:t xml:space="preserve">λογής </w:t>
      </w:r>
      <w:r>
        <w:rPr>
          <w:rFonts w:eastAsia="Times New Roman"/>
          <w:szCs w:val="24"/>
        </w:rPr>
        <w:t>δ</w:t>
      </w:r>
      <w:r>
        <w:rPr>
          <w:rFonts w:eastAsia="Times New Roman"/>
          <w:szCs w:val="24"/>
        </w:rPr>
        <w:t xml:space="preserve">ιευθυντών στο Εθνικό Σύστημα Υγείας (ΕΣΥ), δεν θα συζητηθεί. Επρόκειτο να απαντήσει ο Αναπληρωτής Υπουργός κ. </w:t>
      </w:r>
      <w:proofErr w:type="spellStart"/>
      <w:r>
        <w:rPr>
          <w:rFonts w:eastAsia="Times New Roman"/>
          <w:szCs w:val="24"/>
        </w:rPr>
        <w:t>Πολάκης</w:t>
      </w:r>
      <w:proofErr w:type="spellEnd"/>
      <w:r>
        <w:rPr>
          <w:rFonts w:eastAsia="Times New Roman"/>
          <w:szCs w:val="24"/>
        </w:rPr>
        <w:t>.</w:t>
      </w:r>
    </w:p>
    <w:p w14:paraId="4E17DD42" w14:textId="77777777" w:rsidR="008A4CF0" w:rsidRDefault="007957CD">
      <w:pPr>
        <w:spacing w:after="0" w:line="600" w:lineRule="auto"/>
        <w:ind w:firstLine="720"/>
        <w:jc w:val="both"/>
        <w:rPr>
          <w:rFonts w:eastAsia="Times New Roman"/>
          <w:szCs w:val="24"/>
        </w:rPr>
      </w:pPr>
      <w:r>
        <w:rPr>
          <w:rFonts w:eastAsia="Times New Roman"/>
          <w:szCs w:val="24"/>
        </w:rPr>
        <w:t>Η όγδοη με αριθμό 30/4-10-2016 επίκαιρη ερώτηση δεύτερου κύκλου της Βουλευτού Β΄ Πειραι</w:t>
      </w:r>
      <w:r>
        <w:rPr>
          <w:rFonts w:eastAsia="Times New Roman"/>
          <w:szCs w:val="24"/>
        </w:rPr>
        <w:t>ώς</w:t>
      </w:r>
      <w:r>
        <w:rPr>
          <w:rFonts w:eastAsia="Times New Roman"/>
          <w:szCs w:val="24"/>
        </w:rPr>
        <w:t xml:space="preserve"> του Συνασπισμού Ριζοσπαστικής Αριστεράς κ</w:t>
      </w:r>
      <w:r>
        <w:rPr>
          <w:rFonts w:eastAsia="Times New Roman"/>
          <w:szCs w:val="24"/>
        </w:rPr>
        <w:t>.</w:t>
      </w:r>
      <w:r>
        <w:rPr>
          <w:rFonts w:eastAsia="Times New Roman"/>
          <w:szCs w:val="24"/>
        </w:rPr>
        <w:t xml:space="preserve"> Ειρήνης (</w:t>
      </w:r>
      <w:proofErr w:type="spellStart"/>
      <w:r>
        <w:rPr>
          <w:rFonts w:eastAsia="Times New Roman"/>
          <w:szCs w:val="24"/>
        </w:rPr>
        <w:t>Νίνας</w:t>
      </w:r>
      <w:proofErr w:type="spellEnd"/>
      <w:r>
        <w:rPr>
          <w:rFonts w:eastAsia="Times New Roman"/>
          <w:szCs w:val="24"/>
        </w:rPr>
        <w:t>) Κασιμάτη προς τον Υπουργό Περιβάλλοντος και Ενέργειας, σχετικά με την αναστολή λειτουργίας του καταστήματος πωλήσεων ΔΕΗ Σαλαμίνας από την 1-10-2016, δεν θα συζητηθεί.</w:t>
      </w:r>
    </w:p>
    <w:p w14:paraId="4E17DD43" w14:textId="77777777" w:rsidR="008A4CF0" w:rsidRDefault="007957CD">
      <w:pPr>
        <w:spacing w:after="0" w:line="600" w:lineRule="auto"/>
        <w:ind w:firstLine="720"/>
        <w:jc w:val="both"/>
        <w:rPr>
          <w:rFonts w:eastAsia="Times New Roman"/>
          <w:szCs w:val="24"/>
        </w:rPr>
      </w:pPr>
      <w:r>
        <w:rPr>
          <w:rFonts w:eastAsia="Times New Roman"/>
          <w:szCs w:val="24"/>
        </w:rPr>
        <w:lastRenderedPageBreak/>
        <w:t>Η τέταρτη με αριθμό 68/10-10</w:t>
      </w:r>
      <w:r>
        <w:rPr>
          <w:rFonts w:eastAsia="Times New Roman"/>
          <w:szCs w:val="24"/>
        </w:rPr>
        <w:t>-2016 επίκαιρη ερώτηση δεύτερου κύκλου του Βουλευτή Β΄ Αθηνών της Δημοκρατικής Συμπαράταξης ΠΑΣΟΚ-ΔΗΜΑΡ κ. Ανδρέα Λοβέρδου προς τον Υπουργό Εθνικής Άμυνας, σχετικά με την απαξίωση των Ελληνικών Αμυντικών Συστημάτων, δεν θα συζητηθεί.</w:t>
      </w:r>
    </w:p>
    <w:p w14:paraId="4E17DD44" w14:textId="77777777" w:rsidR="008A4CF0" w:rsidRDefault="007957CD">
      <w:pPr>
        <w:spacing w:after="0" w:line="600" w:lineRule="auto"/>
        <w:ind w:firstLine="720"/>
        <w:jc w:val="both"/>
        <w:rPr>
          <w:rFonts w:eastAsia="Times New Roman"/>
          <w:szCs w:val="24"/>
        </w:rPr>
      </w:pPr>
      <w:r>
        <w:rPr>
          <w:rFonts w:eastAsia="Times New Roman"/>
          <w:szCs w:val="24"/>
        </w:rPr>
        <w:t>Η έκτη με αριθμό 79/11</w:t>
      </w:r>
      <w:r>
        <w:rPr>
          <w:rFonts w:eastAsia="Times New Roman"/>
          <w:szCs w:val="24"/>
        </w:rPr>
        <w:t xml:space="preserve">-10-2016 επίκαιρη ερώτηση πρώτου κύκλου του Ζ΄ Αντιπροέδρου της Βουλής και Βουλευτή Α΄ Αθηνών του Ποταμιού κ. Σπυρίδωνος Λυκούδη προς τον Υπουργό Περιβάλλοντος και Ενέργειας, σχετικά με την ανάπλαση του </w:t>
      </w:r>
      <w:r>
        <w:rPr>
          <w:rFonts w:eastAsia="Times New Roman"/>
          <w:szCs w:val="24"/>
        </w:rPr>
        <w:t>ρ</w:t>
      </w:r>
      <w:r>
        <w:rPr>
          <w:rFonts w:eastAsia="Times New Roman"/>
          <w:szCs w:val="24"/>
        </w:rPr>
        <w:t>έματος Πικροδάφνης στο</w:t>
      </w:r>
      <w:r>
        <w:rPr>
          <w:rFonts w:eastAsia="Times New Roman"/>
          <w:szCs w:val="24"/>
        </w:rPr>
        <w:t>ν</w:t>
      </w:r>
      <w:r>
        <w:rPr>
          <w:rFonts w:eastAsia="Times New Roman"/>
          <w:szCs w:val="24"/>
        </w:rPr>
        <w:t xml:space="preserve"> Νομό Αττικής, δεν θα συζητηθ</w:t>
      </w:r>
      <w:r>
        <w:rPr>
          <w:rFonts w:eastAsia="Times New Roman"/>
          <w:szCs w:val="24"/>
        </w:rPr>
        <w:t>εί.</w:t>
      </w:r>
    </w:p>
    <w:p w14:paraId="4E17DD45" w14:textId="77777777" w:rsidR="008A4CF0" w:rsidRDefault="007957CD">
      <w:pPr>
        <w:spacing w:after="0" w:line="600" w:lineRule="auto"/>
        <w:ind w:firstLine="720"/>
        <w:jc w:val="both"/>
        <w:rPr>
          <w:rFonts w:eastAsia="Times New Roman"/>
          <w:szCs w:val="24"/>
        </w:rPr>
      </w:pPr>
      <w:r>
        <w:rPr>
          <w:rFonts w:eastAsia="Times New Roman"/>
          <w:szCs w:val="24"/>
        </w:rPr>
        <w:t xml:space="preserve">Η δεύτερη με αριθμό 64/10-10-2016 επίκαιρη ερώτηση δεύτερου κύκλου του Βουλευτή Α΄ Αθηνών της Νέας Δημοκρατίας κ. Βασιλείου </w:t>
      </w:r>
      <w:proofErr w:type="spellStart"/>
      <w:r>
        <w:rPr>
          <w:rFonts w:eastAsia="Times New Roman"/>
          <w:szCs w:val="24"/>
        </w:rPr>
        <w:t>Κικίλια</w:t>
      </w:r>
      <w:proofErr w:type="spellEnd"/>
      <w:r>
        <w:rPr>
          <w:rFonts w:eastAsia="Times New Roman"/>
          <w:szCs w:val="24"/>
        </w:rPr>
        <w:t xml:space="preserve"> προς τον Υπουργό Εσωτερικών και Διοικητικής Ανασυγκρότησης, σχετικά με τις νέες καταγγελίες του πρώην </w:t>
      </w:r>
      <w:r>
        <w:rPr>
          <w:rFonts w:eastAsia="Times New Roman"/>
          <w:szCs w:val="24"/>
        </w:rPr>
        <w:t>Γ</w:t>
      </w:r>
      <w:r>
        <w:rPr>
          <w:rFonts w:eastAsia="Times New Roman"/>
          <w:szCs w:val="24"/>
        </w:rPr>
        <w:t xml:space="preserve">ενικού </w:t>
      </w:r>
      <w:r>
        <w:rPr>
          <w:rFonts w:eastAsia="Times New Roman"/>
          <w:szCs w:val="24"/>
        </w:rPr>
        <w:t>Γ</w:t>
      </w:r>
      <w:r>
        <w:rPr>
          <w:rFonts w:eastAsia="Times New Roman"/>
          <w:szCs w:val="24"/>
        </w:rPr>
        <w:t xml:space="preserve">ραμματέα </w:t>
      </w:r>
      <w:r>
        <w:rPr>
          <w:rFonts w:eastAsia="Times New Roman"/>
          <w:szCs w:val="24"/>
        </w:rPr>
        <w:t xml:space="preserve">πρώτης υποδοχής κ. Οδυσσέα Βουδούρη που απαιτούν άμεσες απαντήσεις, δεν θα συζητηθεί λόγω απουσίας του αρμοδίου Υπουργού κ. </w:t>
      </w:r>
      <w:proofErr w:type="spellStart"/>
      <w:r>
        <w:rPr>
          <w:rFonts w:eastAsia="Times New Roman"/>
          <w:szCs w:val="24"/>
        </w:rPr>
        <w:t>Μουζάλα</w:t>
      </w:r>
      <w:proofErr w:type="spellEnd"/>
      <w:r>
        <w:rPr>
          <w:rFonts w:eastAsia="Times New Roman"/>
          <w:szCs w:val="24"/>
        </w:rPr>
        <w:t xml:space="preserve"> στο εξωτερικό.</w:t>
      </w:r>
    </w:p>
    <w:p w14:paraId="4E17DD46" w14:textId="77777777" w:rsidR="008A4CF0" w:rsidRDefault="007957CD">
      <w:pPr>
        <w:spacing w:after="0"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Κύριε Πρόεδρε, μου επιτρέπετε;</w:t>
      </w:r>
    </w:p>
    <w:p w14:paraId="4E17DD47" w14:textId="77777777" w:rsidR="008A4CF0" w:rsidRDefault="007957CD">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Κυρία </w:t>
      </w:r>
      <w:proofErr w:type="spellStart"/>
      <w:r>
        <w:rPr>
          <w:rFonts w:eastAsia="Times New Roman"/>
          <w:szCs w:val="24"/>
        </w:rPr>
        <w:t>Ζαρούλια</w:t>
      </w:r>
      <w:proofErr w:type="spellEnd"/>
      <w:r>
        <w:rPr>
          <w:rFonts w:eastAsia="Times New Roman"/>
          <w:szCs w:val="24"/>
        </w:rPr>
        <w:t>, τι θέλετε;</w:t>
      </w:r>
    </w:p>
    <w:p w14:paraId="4E17DD48" w14:textId="77777777" w:rsidR="008A4CF0" w:rsidRDefault="007957CD">
      <w:pPr>
        <w:spacing w:after="0" w:line="600" w:lineRule="auto"/>
        <w:ind w:firstLine="720"/>
        <w:jc w:val="both"/>
        <w:rPr>
          <w:rFonts w:eastAsia="Times New Roman"/>
          <w:szCs w:val="24"/>
        </w:rPr>
      </w:pPr>
      <w:r>
        <w:rPr>
          <w:rFonts w:eastAsia="Times New Roman"/>
          <w:b/>
          <w:szCs w:val="24"/>
        </w:rPr>
        <w:t>ΕΛ</w:t>
      </w:r>
      <w:r>
        <w:rPr>
          <w:rFonts w:eastAsia="Times New Roman"/>
          <w:b/>
          <w:szCs w:val="24"/>
        </w:rPr>
        <w:t xml:space="preserve">ΕΝΗ ΖΑΡΟΥΛΙΑ: </w:t>
      </w:r>
      <w:r>
        <w:rPr>
          <w:rFonts w:eastAsia="Times New Roman"/>
          <w:szCs w:val="24"/>
        </w:rPr>
        <w:t xml:space="preserve">Κύριε Πρόεδρε, ο Υπουργός κ. Σταθάκης προτίθεται να υπογράψει τη συμφωνία </w:t>
      </w:r>
      <w:r>
        <w:rPr>
          <w:rFonts w:eastAsia="Times New Roman"/>
          <w:szCs w:val="24"/>
          <w:lang w:val="en-US"/>
        </w:rPr>
        <w:t>CETA</w:t>
      </w:r>
      <w:r>
        <w:rPr>
          <w:rFonts w:eastAsia="Times New Roman"/>
          <w:szCs w:val="24"/>
        </w:rPr>
        <w:t xml:space="preserve"> της Διάσκεψης Κορυφής Ευρωπαϊκής Ενώσεως – Καναδά</w:t>
      </w:r>
      <w:r>
        <w:rPr>
          <w:rFonts w:eastAsia="Times New Roman"/>
          <w:szCs w:val="24"/>
        </w:rPr>
        <w:t>,</w:t>
      </w:r>
      <w:r>
        <w:rPr>
          <w:rFonts w:eastAsia="Times New Roman"/>
          <w:szCs w:val="24"/>
        </w:rPr>
        <w:t xml:space="preserve"> που θα λάβει χώρα στις 27 και 28 Οκτωβρίου. Γι’ αυτό ήθελα να έλθει ή να έστελνε κάποιον από το Υπουργείο του, δ</w:t>
      </w:r>
      <w:r>
        <w:rPr>
          <w:rFonts w:eastAsia="Times New Roman"/>
          <w:szCs w:val="24"/>
        </w:rPr>
        <w:t>ιότι δεν είναι δυνατόν ένας Υπουργός να πάει να υπογράψει κάτι</w:t>
      </w:r>
      <w:r>
        <w:rPr>
          <w:rFonts w:eastAsia="Times New Roman"/>
          <w:szCs w:val="24"/>
        </w:rPr>
        <w:t>,</w:t>
      </w:r>
      <w:r>
        <w:rPr>
          <w:rFonts w:eastAsia="Times New Roman"/>
          <w:szCs w:val="24"/>
        </w:rPr>
        <w:t xml:space="preserve"> για το οποίο δεν έχει ενημερωθεί ο ελληνικός λαός, κάτι το οποίο δεν έχει έλθει προς ψήφιση στην Ολομέλεια με ονομαστική ψηφοφορία, ούτως ώστε ο κάθε ένας από μας να αναλάβει τις ευθύνες του κ</w:t>
      </w:r>
      <w:r>
        <w:rPr>
          <w:rFonts w:eastAsia="Times New Roman"/>
          <w:szCs w:val="24"/>
        </w:rPr>
        <w:t>αι να καταλάβει, επιτέλους, ο ελληνικός λαός περί τίνος πρόκειται, ποιοι ενεργούν προς όφελος του ελληνικού λαού και ποιοι όχι. Η υπογραφή αυτή που πάει να βάλει ο κ. Σταθάκης …</w:t>
      </w:r>
    </w:p>
    <w:p w14:paraId="4E17DD49" w14:textId="77777777" w:rsidR="008A4CF0" w:rsidRDefault="007957CD">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Μη μπαίνετε στην ουσία της επίκαιρης ερώτησής</w:t>
      </w:r>
      <w:r>
        <w:rPr>
          <w:rFonts w:eastAsia="Times New Roman"/>
          <w:szCs w:val="24"/>
        </w:rPr>
        <w:t xml:space="preserve"> σας. Τη διαμαρτυρία σας εκφράζετε, επειδή δεν είναι εδώ ο Υπουργός</w:t>
      </w:r>
    </w:p>
    <w:p w14:paraId="4E17DD4A" w14:textId="77777777" w:rsidR="008A4CF0" w:rsidRDefault="007957CD">
      <w:pPr>
        <w:spacing w:after="0" w:line="600" w:lineRule="auto"/>
        <w:ind w:firstLine="720"/>
        <w:jc w:val="both"/>
        <w:rPr>
          <w:rFonts w:eastAsia="Times New Roman"/>
          <w:szCs w:val="24"/>
        </w:rPr>
      </w:pPr>
      <w:r>
        <w:rPr>
          <w:rFonts w:eastAsia="Times New Roman"/>
          <w:b/>
          <w:szCs w:val="24"/>
        </w:rPr>
        <w:lastRenderedPageBreak/>
        <w:t xml:space="preserve">ΕΛΕΝΗ ΖΑΡΟΥΛΙΑ: </w:t>
      </w:r>
      <w:r>
        <w:rPr>
          <w:rFonts w:eastAsia="Times New Roman"/>
          <w:szCs w:val="24"/>
        </w:rPr>
        <w:t xml:space="preserve">Κοιτάξτε να δείτε. Πρέπει να τοποθετηθώ και θα σας πω γιατί. Πρέπει να ακουστεί τώρα αυτό, γιατί αν ο κ. Σταθάκης έλθει μετά, κατόπιν εορτής, και γίνει αυτή η συζήτηση, θα </w:t>
      </w:r>
      <w:r>
        <w:rPr>
          <w:rFonts w:eastAsia="Times New Roman"/>
          <w:szCs w:val="24"/>
        </w:rPr>
        <w:t>είναι άνευ λόγου και ουσίας. Δώστε μου ένα λεπτό.</w:t>
      </w:r>
    </w:p>
    <w:p w14:paraId="4E17DD4B" w14:textId="77777777" w:rsidR="008A4CF0" w:rsidRDefault="007957CD">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Ναι αλλά δεν προβλέπεται να αναπτύξετε όλη την επίκαιρη ερώτησή σας. Πείτε την περιληπτικά.</w:t>
      </w:r>
    </w:p>
    <w:p w14:paraId="4E17DD4C" w14:textId="77777777" w:rsidR="008A4CF0" w:rsidRDefault="007957CD">
      <w:pPr>
        <w:spacing w:after="0"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Δεν θα την αναπτύξω. Αυτό σας λέω. Αν ήταν να την αναπτύξω, θα μι</w:t>
      </w:r>
      <w:r>
        <w:rPr>
          <w:rFonts w:eastAsia="Times New Roman"/>
          <w:szCs w:val="24"/>
        </w:rPr>
        <w:t>λούσα δέκα λεπτά. Ένα λεπτό έχω. Το δικαιούμαι.</w:t>
      </w:r>
    </w:p>
    <w:p w14:paraId="4E17DD4D" w14:textId="77777777" w:rsidR="008A4CF0" w:rsidRDefault="007957CD">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w:t>
      </w:r>
    </w:p>
    <w:p w14:paraId="4E17DD4E" w14:textId="77777777" w:rsidR="008A4CF0" w:rsidRDefault="007957CD">
      <w:pPr>
        <w:spacing w:after="0"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Ευχαριστώ.</w:t>
      </w:r>
    </w:p>
    <w:p w14:paraId="4E17DD4F" w14:textId="77777777" w:rsidR="008A4CF0" w:rsidRDefault="007957CD">
      <w:pPr>
        <w:spacing w:after="0" w:line="600" w:lineRule="auto"/>
        <w:ind w:firstLine="720"/>
        <w:jc w:val="both"/>
        <w:rPr>
          <w:rFonts w:eastAsia="Times New Roman"/>
          <w:szCs w:val="24"/>
        </w:rPr>
      </w:pPr>
      <w:r>
        <w:rPr>
          <w:rFonts w:eastAsia="Times New Roman"/>
          <w:szCs w:val="24"/>
        </w:rPr>
        <w:t xml:space="preserve">Η υπογραφή που πάει να βάλει ο Υπουργός με τη </w:t>
      </w:r>
      <w:r>
        <w:rPr>
          <w:rFonts w:eastAsia="Times New Roman"/>
          <w:szCs w:val="24"/>
          <w:lang w:val="en-US"/>
        </w:rPr>
        <w:t>CETA</w:t>
      </w:r>
      <w:r>
        <w:rPr>
          <w:rFonts w:eastAsia="Times New Roman"/>
          <w:szCs w:val="24"/>
        </w:rPr>
        <w:t xml:space="preserve"> και τον Καναδά</w:t>
      </w:r>
      <w:r>
        <w:rPr>
          <w:rFonts w:eastAsia="Times New Roman"/>
          <w:szCs w:val="24"/>
        </w:rPr>
        <w:t>,</w:t>
      </w:r>
      <w:r>
        <w:rPr>
          <w:rFonts w:eastAsia="Times New Roman"/>
          <w:szCs w:val="24"/>
        </w:rPr>
        <w:t xml:space="preserve"> είναι ένας πρόδρομος της ΤΤΙ</w:t>
      </w:r>
      <w:r>
        <w:rPr>
          <w:rFonts w:eastAsia="Times New Roman"/>
          <w:szCs w:val="24"/>
          <w:lang w:val="en-US"/>
        </w:rPr>
        <w:t>P</w:t>
      </w:r>
      <w:r>
        <w:rPr>
          <w:rFonts w:eastAsia="Times New Roman"/>
          <w:szCs w:val="24"/>
        </w:rPr>
        <w:t>, το οποίο σημαίνει ότι θα εκχωρήσουμε εθνικ</w:t>
      </w:r>
      <w:r>
        <w:rPr>
          <w:rFonts w:eastAsia="Times New Roman"/>
          <w:szCs w:val="24"/>
        </w:rPr>
        <w:t xml:space="preserve">ά κυριαρχικά δικαιώματα. </w:t>
      </w:r>
      <w:proofErr w:type="spellStart"/>
      <w:r>
        <w:rPr>
          <w:rFonts w:eastAsia="Times New Roman"/>
          <w:szCs w:val="24"/>
        </w:rPr>
        <w:t>Οδηγούμεθα</w:t>
      </w:r>
      <w:proofErr w:type="spellEnd"/>
      <w:r>
        <w:rPr>
          <w:rFonts w:eastAsia="Times New Roman"/>
          <w:szCs w:val="24"/>
        </w:rPr>
        <w:t xml:space="preserve">, δηλαδή, με ασφάλεια στο συμπέρασμα ότι αυτή η συμφωνία απεμπολεί κυριαρχικά δικαιώματα σε συγκεκριμένους </w:t>
      </w:r>
      <w:r>
        <w:rPr>
          <w:rFonts w:eastAsia="Times New Roman"/>
          <w:szCs w:val="24"/>
        </w:rPr>
        <w:lastRenderedPageBreak/>
        <w:t>τομείς, κρίσιμους για την οικονομική της επιβίωση, όπως οι εμπορικές συναλλαγές, η απελευθέρωση των υπηρεσιών, συμ</w:t>
      </w:r>
      <w:r>
        <w:rPr>
          <w:rFonts w:eastAsia="Times New Roman"/>
          <w:szCs w:val="24"/>
        </w:rPr>
        <w:t xml:space="preserve">περιλαμβανομένων και των μεταφορών, τα ζητήματα της κλιματικής αλλαγής, τα ζητήματα των τροφίμων και η προστασία των εθνικών μας προϊόντων. Επομένως </w:t>
      </w:r>
      <w:proofErr w:type="spellStart"/>
      <w:r>
        <w:rPr>
          <w:rFonts w:eastAsia="Times New Roman"/>
          <w:szCs w:val="24"/>
        </w:rPr>
        <w:t>οδηγούμεθα</w:t>
      </w:r>
      <w:proofErr w:type="spellEnd"/>
      <w:r>
        <w:rPr>
          <w:rFonts w:eastAsia="Times New Roman"/>
          <w:szCs w:val="24"/>
        </w:rPr>
        <w:t xml:space="preserve"> σε πραγματική παραχώρηση της εθνικής μας κυριαρχίας με συμφωνία άλλη απ’ αυτή της Ευρωπαϊκής Ενώ</w:t>
      </w:r>
      <w:r>
        <w:rPr>
          <w:rFonts w:eastAsia="Times New Roman"/>
          <w:szCs w:val="24"/>
        </w:rPr>
        <w:t xml:space="preserve">σεως. </w:t>
      </w:r>
    </w:p>
    <w:p w14:paraId="4E17DD50" w14:textId="77777777" w:rsidR="008A4CF0" w:rsidRDefault="007957CD">
      <w:pPr>
        <w:spacing w:after="0" w:line="600" w:lineRule="auto"/>
        <w:ind w:firstLine="720"/>
        <w:jc w:val="both"/>
        <w:rPr>
          <w:rFonts w:eastAsia="Times New Roman"/>
          <w:szCs w:val="24"/>
        </w:rPr>
      </w:pPr>
      <w:r>
        <w:rPr>
          <w:rFonts w:eastAsia="Times New Roman"/>
          <w:szCs w:val="24"/>
        </w:rPr>
        <w:t>Εν όψει τούτων, λοιπόν, η άποψή μας είναι ότι η κύρωση της συμφωνίας</w:t>
      </w:r>
      <w:r>
        <w:rPr>
          <w:rFonts w:eastAsia="Times New Roman"/>
          <w:szCs w:val="24"/>
        </w:rPr>
        <w:t>,</w:t>
      </w:r>
      <w:r>
        <w:rPr>
          <w:rFonts w:eastAsia="Times New Roman"/>
          <w:szCs w:val="24"/>
        </w:rPr>
        <w:t xml:space="preserve"> πρέπει να γίνει με τις διατάξεις της παραγράφου 2 του άρθρου 28 του Συντάγματος, το οποίο έχετε καταστρατηγήσει, δηλαδή με την πλειοψηφία των 3/5 του όλου αριθμού των Βουλευτών. </w:t>
      </w:r>
    </w:p>
    <w:p w14:paraId="4E17DD51"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Γι’ αυτόν τον λόγο θέλουμε να εγκαλέσουμε την Κυβέρνηση. Δεν γίνεται να πάει ένας Υπουργός να υπογράψει και να διαφεντεύει τις τύχες των συμπατριωτών μας μια γιάφκα </w:t>
      </w:r>
      <w:proofErr w:type="spellStart"/>
      <w:r>
        <w:rPr>
          <w:rFonts w:eastAsia="Times New Roman" w:cs="Times New Roman"/>
          <w:szCs w:val="24"/>
        </w:rPr>
        <w:t>αμερικανοκομμουνιστών</w:t>
      </w:r>
      <w:proofErr w:type="spellEnd"/>
      <w:r>
        <w:rPr>
          <w:rFonts w:eastAsia="Times New Roman" w:cs="Times New Roman"/>
          <w:szCs w:val="24"/>
        </w:rPr>
        <w:t xml:space="preserve">. Ο ελληνικός λαός πρέπει να ενημερωθεί και πρέπει να γίνει εγκαίρως. </w:t>
      </w:r>
    </w:p>
    <w:p w14:paraId="4E17DD52"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E17DD53"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Όπως ξέρετε εγώ -όπως και οι άλλοι συνάδελφοι και ο Πρόεδρος της Βουλής- είμαι ιδιαίτερα αυστηρός, όταν άνευ συγκεκριμένης αιτίας αρκετοί Υπουργοί δεν προσέρχονται στον κοινοβουλευτικό έλεγχο. Σήμερα όμως, </w:t>
      </w:r>
      <w:r>
        <w:rPr>
          <w:rFonts w:eastAsia="Times New Roman" w:cs="Times New Roman"/>
          <w:szCs w:val="24"/>
        </w:rPr>
        <w:t>ως παλιός κοινοβουλευτικός, θέλω να πω</w:t>
      </w:r>
      <w:r>
        <w:rPr>
          <w:rFonts w:eastAsia="Times New Roman" w:cs="Times New Roman"/>
          <w:szCs w:val="24"/>
        </w:rPr>
        <w:t>,</w:t>
      </w:r>
      <w:r>
        <w:rPr>
          <w:rFonts w:eastAsia="Times New Roman" w:cs="Times New Roman"/>
          <w:szCs w:val="24"/>
        </w:rPr>
        <w:t xml:space="preserve"> πως γνωρίζουμε ότι ο κ. Σταθάκης και άλλοι Υπουργοί είναι στο συνέδριο του ΣΥΡΙΖΑ. Τα συνέδρια όλων των κομμάτων είναι μια σεβαστή λειτουργία και ίσως σήμερα είναι η μόνη περίπτωση</w:t>
      </w:r>
      <w:r>
        <w:rPr>
          <w:rFonts w:eastAsia="Times New Roman" w:cs="Times New Roman"/>
          <w:szCs w:val="24"/>
        </w:rPr>
        <w:t>,</w:t>
      </w:r>
      <w:r>
        <w:rPr>
          <w:rFonts w:eastAsia="Times New Roman" w:cs="Times New Roman"/>
          <w:szCs w:val="24"/>
        </w:rPr>
        <w:t xml:space="preserve"> που οι περισσότεροι εκ των Υπουργώ</w:t>
      </w:r>
      <w:r>
        <w:rPr>
          <w:rFonts w:eastAsia="Times New Roman" w:cs="Times New Roman"/>
          <w:szCs w:val="24"/>
        </w:rPr>
        <w:t xml:space="preserve">ν είναι δικαιολογημένοι. Το ότι είναι εδώ ο κ. Φίλης και ο κ. Βερναρδάκης με χαροποιεί και τους τιμά. Όμως, αυτά πρέπει να τα τηρούμε. </w:t>
      </w:r>
    </w:p>
    <w:p w14:paraId="4E17DD54"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Άκουσα το θέμα</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σοβαρό. Πρέπει να σας ενημερώσω ότι μπορείτε να την </w:t>
      </w:r>
      <w:proofErr w:type="spellStart"/>
      <w:r>
        <w:rPr>
          <w:rFonts w:eastAsia="Times New Roman" w:cs="Times New Roman"/>
          <w:szCs w:val="24"/>
        </w:rPr>
        <w:t>επανακαταθέσετε</w:t>
      </w:r>
      <w:proofErr w:type="spellEnd"/>
      <w:r>
        <w:rPr>
          <w:rFonts w:eastAsia="Times New Roman" w:cs="Times New Roman"/>
          <w:szCs w:val="24"/>
        </w:rPr>
        <w:t xml:space="preserve"> τη Δευτέρα και μέχρι</w:t>
      </w:r>
      <w:r>
        <w:rPr>
          <w:rFonts w:eastAsia="Times New Roman" w:cs="Times New Roman"/>
          <w:szCs w:val="24"/>
        </w:rPr>
        <w:t xml:space="preserve"> τις 27 θα έχετε τη δυνατότητα, εφόσον το κόμμα σας την προτάξει, να την βάλετε είτε την Πέμπτη είτε την ερχόμενη Δευτέρα, ώστε να μη συμβεί αυτό που λέτε. </w:t>
      </w:r>
    </w:p>
    <w:p w14:paraId="4E17DD55"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w:t>
      </w:r>
      <w:r>
        <w:rPr>
          <w:rFonts w:eastAsia="Times New Roman" w:cs="Times New Roman"/>
          <w:szCs w:val="24"/>
        </w:rPr>
        <w:t xml:space="preserve"> όπως το άκουσα, δεν μπορώ να </w:t>
      </w:r>
      <w:proofErr w:type="spellStart"/>
      <w:r>
        <w:rPr>
          <w:rFonts w:eastAsia="Times New Roman" w:cs="Times New Roman"/>
          <w:szCs w:val="24"/>
        </w:rPr>
        <w:t>αντιλέξω</w:t>
      </w:r>
      <w:proofErr w:type="spellEnd"/>
      <w:r>
        <w:rPr>
          <w:rFonts w:eastAsia="Times New Roman" w:cs="Times New Roman"/>
          <w:szCs w:val="24"/>
        </w:rPr>
        <w:t xml:space="preserve"> σ’ αυτά που είπατε. Όμως είμαι υποχρεωμένος να πω</w:t>
      </w:r>
      <w:r>
        <w:rPr>
          <w:rFonts w:eastAsia="Times New Roman" w:cs="Times New Roman"/>
          <w:szCs w:val="24"/>
        </w:rPr>
        <w:t xml:space="preserve">, για να μην ακουστούν παράπονα κι από άλλους συναδέλφους που δεν είναι στην Αίθουσα, ότι </w:t>
      </w:r>
      <w:r>
        <w:rPr>
          <w:rFonts w:eastAsia="Times New Roman" w:cs="Times New Roman"/>
          <w:szCs w:val="24"/>
        </w:rPr>
        <w:lastRenderedPageBreak/>
        <w:t>σήμερα είναι η μοναδική φορά</w:t>
      </w:r>
      <w:r>
        <w:rPr>
          <w:rFonts w:eastAsia="Times New Roman" w:cs="Times New Roman"/>
          <w:szCs w:val="24"/>
        </w:rPr>
        <w:t>,</w:t>
      </w:r>
      <w:r>
        <w:rPr>
          <w:rFonts w:eastAsia="Times New Roman" w:cs="Times New Roman"/>
          <w:szCs w:val="24"/>
        </w:rPr>
        <w:t xml:space="preserve"> που υπάρχει μια ουσιαστική δικαιολογία για την απουσία των Υπουργών. </w:t>
      </w:r>
      <w:r>
        <w:rPr>
          <w:rFonts w:eastAsia="Times New Roman" w:cs="Times New Roman"/>
          <w:szCs w:val="24"/>
        </w:rPr>
        <w:t>Α</w:t>
      </w:r>
      <w:r>
        <w:rPr>
          <w:rFonts w:eastAsia="Times New Roman" w:cs="Times New Roman"/>
          <w:szCs w:val="24"/>
        </w:rPr>
        <w:t>υτό ισχύει για όλους τους συναδέλφους όλων των κομμάτων, όταν τα κ</w:t>
      </w:r>
      <w:r>
        <w:rPr>
          <w:rFonts w:eastAsia="Times New Roman" w:cs="Times New Roman"/>
          <w:szCs w:val="24"/>
        </w:rPr>
        <w:t xml:space="preserve">όμματά τους έχουν συνέδριο. </w:t>
      </w:r>
    </w:p>
    <w:p w14:paraId="4E17DD56"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Προχωράμε τώρα στη συζήτηση των δ</w:t>
      </w:r>
      <w:r>
        <w:rPr>
          <w:rFonts w:eastAsia="Times New Roman" w:cs="Times New Roman"/>
          <w:szCs w:val="24"/>
        </w:rPr>
        <w:t>ύ</w:t>
      </w:r>
      <w:r>
        <w:rPr>
          <w:rFonts w:eastAsia="Times New Roman" w:cs="Times New Roman"/>
          <w:szCs w:val="24"/>
        </w:rPr>
        <w:t xml:space="preserve">ο επικαίρων ερωτήσεων. </w:t>
      </w:r>
    </w:p>
    <w:p w14:paraId="4E17DD57"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Θα συζητηθεί</w:t>
      </w:r>
      <w:r>
        <w:rPr>
          <w:rFonts w:eastAsia="Times New Roman" w:cs="Times New Roman"/>
          <w:szCs w:val="24"/>
        </w:rPr>
        <w:t xml:space="preserve"> η πέμπτη με αριθμό 82/11-10-2016 επίκαιρη ερώτηση πρώτου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ς κ. Ιωάννη Δελή προς τον Υπο</w:t>
      </w:r>
      <w:r>
        <w:rPr>
          <w:rFonts w:eastAsia="Times New Roman" w:cs="Times New Roman"/>
          <w:szCs w:val="24"/>
        </w:rPr>
        <w:t>υργό Παιδείας Έρευνας και Θρησκευμάτων</w:t>
      </w:r>
      <w:r>
        <w:rPr>
          <w:rFonts w:eastAsia="Times New Roman" w:cs="Times New Roman"/>
          <w:szCs w:val="24"/>
        </w:rPr>
        <w:t>,</w:t>
      </w:r>
      <w:r>
        <w:rPr>
          <w:rFonts w:eastAsia="Times New Roman" w:cs="Times New Roman"/>
          <w:szCs w:val="24"/>
        </w:rPr>
        <w:t xml:space="preserve"> σχετικά με την αντιμετώπιση των προβλημάτων στα επαγγελματικά λύκεια της χώρας. </w:t>
      </w:r>
    </w:p>
    <w:p w14:paraId="4E17DD58"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Θα απαντήσει, όπως είπα, ο Υπουργός κ. Φίλης.</w:t>
      </w:r>
    </w:p>
    <w:p w14:paraId="4E17DD59"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w:t>
      </w:r>
    </w:p>
    <w:p w14:paraId="4E17DD5A"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Κύριε Πρόεδρε, επικεντρώνομαι σήμερα, κύριε Υπουρ</w:t>
      </w:r>
      <w:r>
        <w:rPr>
          <w:rFonts w:eastAsia="Times New Roman" w:cs="Times New Roman"/>
          <w:szCs w:val="24"/>
        </w:rPr>
        <w:t xml:space="preserve">γέ, στον πολύπαθο χώρο της </w:t>
      </w:r>
      <w:proofErr w:type="spellStart"/>
      <w:r>
        <w:rPr>
          <w:rFonts w:eastAsia="Times New Roman" w:cs="Times New Roman"/>
          <w:szCs w:val="24"/>
        </w:rPr>
        <w:t>τεχνικοεπαγγελματικής</w:t>
      </w:r>
      <w:proofErr w:type="spellEnd"/>
      <w:r>
        <w:rPr>
          <w:rFonts w:eastAsia="Times New Roman" w:cs="Times New Roman"/>
          <w:szCs w:val="24"/>
        </w:rPr>
        <w:t xml:space="preserve"> εκπαίδευσης, σε ένα θέμα που ξέσπασε πριν από λίγες μέρες με μια υπουργική σας απόφαση, το οποίο προκαλεί τις κινητοποιήσεις των μαθητών και των εκπαιδευτικών. Γίνομαι πιο συγκεκριμένος.</w:t>
      </w:r>
    </w:p>
    <w:p w14:paraId="4E17DD5B"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Αφού συγχωνεύσατε το</w:t>
      </w:r>
      <w:r>
        <w:rPr>
          <w:rFonts w:eastAsia="Times New Roman" w:cs="Times New Roman"/>
          <w:szCs w:val="24"/>
        </w:rPr>
        <w:t xml:space="preserve"> περασμένο καλοκαίρι, σε συνεργασία με τις διευθύνσεις εκπαίδευσης, δεκάδες τμήματα τομείς και ειδικότητες στα επαγγελματικά λύκεια, ήρθατε με την υπουργική σας απόφαση στις 28 του Σεπτέμβρη, πριν από λίγες μέρες, και κλείνετε πολλές δεκάδες τμήματα των ΕΠ</w:t>
      </w:r>
      <w:r>
        <w:rPr>
          <w:rFonts w:eastAsia="Times New Roman" w:cs="Times New Roman"/>
          <w:szCs w:val="24"/>
        </w:rPr>
        <w:t xml:space="preserve">ΑΛ αρκετών τομέων και ειδικοτήτων σε όλη τη χώρα. Είναι τμήματα που εσείς χαρακτηρίζετε ως ολιγομελή. Τα χαρακτηρίζετε έτσι, βεβαίως, για να δικαιολογήσετε το κλείσιμό τους. </w:t>
      </w:r>
    </w:p>
    <w:p w14:paraId="4E17DD5C"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Παραδείγματος χάριν για να δώσω και λίγους αριθμούς, εξήντα τμήματα στην Αττική, </w:t>
      </w:r>
      <w:r>
        <w:rPr>
          <w:rFonts w:eastAsia="Times New Roman" w:cs="Times New Roman"/>
          <w:szCs w:val="24"/>
        </w:rPr>
        <w:t xml:space="preserve">πέντε τομείς στον Πειραιά και επτά τμήματα ειδικοτήτων, δεκατέσσερα τμήματα στα Δωδεκάνησα και η πλειοψηφία </w:t>
      </w:r>
      <w:r>
        <w:rPr>
          <w:rFonts w:eastAsia="Times New Roman" w:cs="Times New Roman"/>
          <w:szCs w:val="24"/>
        </w:rPr>
        <w:lastRenderedPageBreak/>
        <w:t xml:space="preserve">των τομέων, εννέα τμήματα στην </w:t>
      </w:r>
      <w:r>
        <w:rPr>
          <w:rFonts w:eastAsia="Times New Roman" w:cs="Times New Roman"/>
          <w:szCs w:val="24"/>
        </w:rPr>
        <w:t>α</w:t>
      </w:r>
      <w:r>
        <w:rPr>
          <w:rFonts w:eastAsia="Times New Roman" w:cs="Times New Roman"/>
          <w:szCs w:val="24"/>
        </w:rPr>
        <w:t xml:space="preserve">νατολική Θεσσαλονίκη, τέσσερα τμήματα στην Αχαΐα. Όλα αυτά κι άλλα ακόμα σ’ όλη την Ελλάδα τα κλείνετε. </w:t>
      </w:r>
    </w:p>
    <w:p w14:paraId="4E17DD5D"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Στόχος σας </w:t>
      </w:r>
      <w:r>
        <w:rPr>
          <w:rFonts w:eastAsia="Times New Roman" w:cs="Times New Roman"/>
          <w:szCs w:val="24"/>
        </w:rPr>
        <w:t>όπως λένε στελέχη του δικού σας Υπουργείου, είναι από το 35% που ήταν περίπου πέρυσι το ποσοστό των ολιγομελών τμημάτων των ΕΠΑΛ</w:t>
      </w:r>
      <w:r>
        <w:rPr>
          <w:rFonts w:eastAsia="Times New Roman" w:cs="Times New Roman"/>
          <w:szCs w:val="24"/>
        </w:rPr>
        <w:t>,</w:t>
      </w:r>
      <w:r>
        <w:rPr>
          <w:rFonts w:eastAsia="Times New Roman" w:cs="Times New Roman"/>
          <w:szCs w:val="24"/>
        </w:rPr>
        <w:t xml:space="preserve"> να κατεβεί κάτω από το 10%. </w:t>
      </w:r>
    </w:p>
    <w:p w14:paraId="4E17DD5E"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Ξέρετε, όμως, τι σημαίνει, κύριε Υπουργέ, αυτή σας η υπουργική απόφαση; Είναι ότι κι εσείς μ’ </w:t>
      </w:r>
      <w:r>
        <w:rPr>
          <w:rFonts w:eastAsia="Times New Roman" w:cs="Times New Roman"/>
          <w:szCs w:val="24"/>
        </w:rPr>
        <w:t>αυτή την απόφαση</w:t>
      </w:r>
      <w:r>
        <w:rPr>
          <w:rFonts w:eastAsia="Times New Roman" w:cs="Times New Roman"/>
          <w:szCs w:val="24"/>
        </w:rPr>
        <w:t>,</w:t>
      </w:r>
      <w:r>
        <w:rPr>
          <w:rFonts w:eastAsia="Times New Roman" w:cs="Times New Roman"/>
          <w:szCs w:val="24"/>
        </w:rPr>
        <w:t xml:space="preserve"> φορτώνετε ένα ακόμα βάρος, ανάμεσα στα τόσα που φορτώνει και η δική σας Κυβέρνηση, συνέχεια των προηγούμενων, στις πλάτες της λαϊκής οικογένειας, αφού αφήνετε</w:t>
      </w:r>
      <w:r>
        <w:rPr>
          <w:rFonts w:eastAsia="Times New Roman" w:cs="Times New Roman"/>
          <w:szCs w:val="24"/>
        </w:rPr>
        <w:t>,</w:t>
      </w:r>
      <w:r>
        <w:rPr>
          <w:rFonts w:eastAsia="Times New Roman" w:cs="Times New Roman"/>
          <w:szCs w:val="24"/>
        </w:rPr>
        <w:t xml:space="preserve"> κυριολεκτικά</w:t>
      </w:r>
      <w:r>
        <w:rPr>
          <w:rFonts w:eastAsia="Times New Roman" w:cs="Times New Roman"/>
          <w:szCs w:val="24"/>
        </w:rPr>
        <w:t>,</w:t>
      </w:r>
      <w:r>
        <w:rPr>
          <w:rFonts w:eastAsia="Times New Roman" w:cs="Times New Roman"/>
          <w:szCs w:val="24"/>
        </w:rPr>
        <w:t xml:space="preserve"> ξεκρέμαστους τους μαθητές που είχαν κάνει τις επιλογές τους, στη</w:t>
      </w:r>
      <w:r>
        <w:rPr>
          <w:rFonts w:eastAsia="Times New Roman" w:cs="Times New Roman"/>
          <w:szCs w:val="24"/>
        </w:rPr>
        <w:t xml:space="preserve">ν πρώτη, τη δεύτερη, την τρίτη τάξη του επαγγελματικού λυκείου, στα τμήματα και τομείς που εσείς σήμερα έρχεστε και καταργείτε. </w:t>
      </w:r>
    </w:p>
    <w:p w14:paraId="4E17DD5F"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Τι επιλογή τους δίνετε, κύριε Υπουργέ; Να αλλάξουν σχολείο μετά από δύο-τρία χρόνια, για να συνεχίσουν και να τελειώσουν τις σπ</w:t>
      </w:r>
      <w:r>
        <w:rPr>
          <w:rFonts w:eastAsia="Times New Roman" w:cs="Times New Roman"/>
          <w:szCs w:val="24"/>
        </w:rPr>
        <w:t xml:space="preserve">ουδές τους. Αυτό σημαίνει ότι στην Αττική θα πρέπει να μετακινηθούν σε δύο-τρεις ή και παραπάνω δήμους. Από τον Γαλατά, για παράδειγμα, θα πρέπει να μετακινηθούν </w:t>
      </w:r>
      <w:r>
        <w:rPr>
          <w:rFonts w:eastAsia="Times New Roman" w:cs="Times New Roman"/>
          <w:szCs w:val="24"/>
        </w:rPr>
        <w:lastRenderedPageBreak/>
        <w:t>περίπου ογδόντα χιλιόμετρα, για να βρουν μια αντίστοιχη ειδικότητα ή έναν τομέα. Για να μη μιλ</w:t>
      </w:r>
      <w:r>
        <w:rPr>
          <w:rFonts w:eastAsia="Times New Roman" w:cs="Times New Roman"/>
          <w:szCs w:val="24"/>
        </w:rPr>
        <w:t>ήσουμε, βεβαίως, για τα νησιά του Αργοσαρωνικού</w:t>
      </w:r>
      <w:r>
        <w:rPr>
          <w:rFonts w:eastAsia="Times New Roman" w:cs="Times New Roman"/>
          <w:szCs w:val="24"/>
        </w:rPr>
        <w:t>,</w:t>
      </w:r>
      <w:r>
        <w:rPr>
          <w:rFonts w:eastAsia="Times New Roman" w:cs="Times New Roman"/>
          <w:szCs w:val="24"/>
        </w:rPr>
        <w:t xml:space="preserve"> που θα πρέπει να φύγουν από την Αίγινα και τη Σαλαμίνα και να έρθουν στον Πειραιά, για να βρουν τις ειδικότητες και τους τομείς που εσείς κλείνετε. </w:t>
      </w:r>
    </w:p>
    <w:p w14:paraId="4E17DD60"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Η πολιτική σας, κύριε Υπουργέ, είναι η πολιτική των περικο</w:t>
      </w:r>
      <w:r>
        <w:rPr>
          <w:rFonts w:eastAsia="Times New Roman" w:cs="Times New Roman"/>
          <w:szCs w:val="24"/>
        </w:rPr>
        <w:t xml:space="preserve">πών, του λεγόμενου </w:t>
      </w:r>
      <w:proofErr w:type="spellStart"/>
      <w:r>
        <w:rPr>
          <w:rFonts w:eastAsia="Times New Roman" w:cs="Times New Roman"/>
          <w:szCs w:val="24"/>
        </w:rPr>
        <w:t>εξορθολογισμού</w:t>
      </w:r>
      <w:proofErr w:type="spellEnd"/>
      <w:r>
        <w:rPr>
          <w:rFonts w:eastAsia="Times New Roman" w:cs="Times New Roman"/>
          <w:szCs w:val="24"/>
        </w:rPr>
        <w:t xml:space="preserve">. Θα τα πούμε και στη δευτερολογία μας. </w:t>
      </w:r>
    </w:p>
    <w:p w14:paraId="4E17DD61"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Αυτό που ζητάμε, κύριε Υπουργέ, είναι να αποσύρετε την υπουργική σας απόφαση, έτσι ώστε να επαναλειτουργήσουν όπως </w:t>
      </w:r>
      <w:r>
        <w:rPr>
          <w:rFonts w:eastAsia="Times New Roman" w:cs="Times New Roman"/>
          <w:szCs w:val="24"/>
        </w:rPr>
        <w:t xml:space="preserve">θα </w:t>
      </w:r>
      <w:r>
        <w:rPr>
          <w:rFonts w:eastAsia="Times New Roman" w:cs="Times New Roman"/>
          <w:szCs w:val="24"/>
        </w:rPr>
        <w:t xml:space="preserve">έπρεπε να λειτουργούν αυτά τα τμήματα και αυτές οι ειδικότητες, </w:t>
      </w:r>
      <w:r>
        <w:rPr>
          <w:rFonts w:eastAsia="Times New Roman" w:cs="Times New Roman"/>
          <w:szCs w:val="24"/>
        </w:rPr>
        <w:t>έτσι ώστε να μπορεί κάθε νέος που έχει κάνει την επιλογή του</w:t>
      </w:r>
      <w:r>
        <w:rPr>
          <w:rFonts w:eastAsia="Times New Roman" w:cs="Times New Roman"/>
          <w:szCs w:val="24"/>
        </w:rPr>
        <w:t>,</w:t>
      </w:r>
      <w:r>
        <w:rPr>
          <w:rFonts w:eastAsia="Times New Roman" w:cs="Times New Roman"/>
          <w:szCs w:val="24"/>
        </w:rPr>
        <w:t xml:space="preserve"> να μπορεί να τη συνεχίσει στο σχολείο που έχει επιλέξει να την κάνει. </w:t>
      </w:r>
      <w:r>
        <w:rPr>
          <w:rFonts w:eastAsia="Times New Roman" w:cs="Times New Roman"/>
          <w:szCs w:val="24"/>
        </w:rPr>
        <w:t>Β</w:t>
      </w:r>
      <w:r>
        <w:rPr>
          <w:rFonts w:eastAsia="Times New Roman" w:cs="Times New Roman"/>
          <w:szCs w:val="24"/>
        </w:rPr>
        <w:t>εβαίως με όλα τα αιτήματα τα οποία έχουμε θέσει κατά καιρούς και αφορούν την πρακτική άσκηση, που πρέπει να είναι ενταγμένη</w:t>
      </w:r>
      <w:r>
        <w:rPr>
          <w:rFonts w:eastAsia="Times New Roman" w:cs="Times New Roman"/>
          <w:szCs w:val="24"/>
        </w:rPr>
        <w:t xml:space="preserve"> οργανικά μέσα στο σχολείο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βεβαίως, με όλα τα εργασιακά δικαιώματα που πρέπει να έχουν οι μαθητές που είναι στη μαθητεία</w:t>
      </w:r>
      <w:r>
        <w:rPr>
          <w:rFonts w:eastAsia="Times New Roman" w:cs="Times New Roman"/>
          <w:szCs w:val="24"/>
        </w:rPr>
        <w:t>,</w:t>
      </w:r>
      <w:r>
        <w:rPr>
          <w:rFonts w:eastAsia="Times New Roman" w:cs="Times New Roman"/>
          <w:szCs w:val="24"/>
        </w:rPr>
        <w:t xml:space="preserve"> σχετικά με την ασφάλιση και την πληρωμή όταν κάνουν πρακτική άσκηση.</w:t>
      </w:r>
    </w:p>
    <w:p w14:paraId="4E17DD62"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Τα υπόλοιπα στη δευτερολογί</w:t>
      </w:r>
      <w:r>
        <w:rPr>
          <w:rFonts w:eastAsia="Times New Roman" w:cs="Times New Roman"/>
          <w:szCs w:val="24"/>
        </w:rPr>
        <w:t>α σας, κύριε συνάδελφε.</w:t>
      </w:r>
    </w:p>
    <w:p w14:paraId="4E17DD63"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Σας ζητάμε, για μια ακόμα φορά, να αποσύρετε την υπουργική σας απόφαση. </w:t>
      </w:r>
    </w:p>
    <w:p w14:paraId="4E17DD64"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Πριν δώσω τον λόγο στον κ. Φίλη, θα ήθελα να σας πω το εξής:</w:t>
      </w:r>
    </w:p>
    <w:p w14:paraId="4E17DD65"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Οι Βουλευτές της Χρυσής Αυγής κ.κ. Σωτηρία Βλάχου </w:t>
      </w:r>
      <w:r>
        <w:rPr>
          <w:rFonts w:eastAsia="Times New Roman"/>
          <w:bCs/>
          <w:szCs w:val="24"/>
        </w:rPr>
        <w:t xml:space="preserve">και Ιωάννης </w:t>
      </w:r>
      <w:proofErr w:type="spellStart"/>
      <w:r>
        <w:rPr>
          <w:rFonts w:eastAsia="Times New Roman"/>
          <w:bCs/>
          <w:szCs w:val="24"/>
        </w:rPr>
        <w:t>Σαχινίδης</w:t>
      </w:r>
      <w:proofErr w:type="spellEnd"/>
      <w:r>
        <w:rPr>
          <w:rFonts w:eastAsia="Times New Roman"/>
          <w:bCs/>
          <w:szCs w:val="24"/>
        </w:rPr>
        <w:t xml:space="preserve"> ζητούν άδεια ολιγοήμερης απουσίας στο εξωτερικό από τις 17 Οκτωβρίου</w:t>
      </w:r>
      <w:r>
        <w:rPr>
          <w:rFonts w:eastAsia="Times New Roman"/>
          <w:bCs/>
          <w:szCs w:val="24"/>
        </w:rPr>
        <w:t xml:space="preserve"> 2016</w:t>
      </w:r>
      <w:r>
        <w:rPr>
          <w:rFonts w:eastAsia="Times New Roman"/>
          <w:bCs/>
          <w:szCs w:val="24"/>
        </w:rPr>
        <w:t>. Η Βουλή εγκρίνει;</w:t>
      </w:r>
    </w:p>
    <w:p w14:paraId="4E17DD66"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ΟΙ </w:t>
      </w:r>
      <w:r>
        <w:rPr>
          <w:rFonts w:eastAsia="Times New Roman"/>
          <w:b/>
          <w:bCs/>
          <w:szCs w:val="24"/>
        </w:rPr>
        <w:t xml:space="preserve">ΒΟΥΛΕΥΤΕΣ: </w:t>
      </w:r>
      <w:r>
        <w:rPr>
          <w:rFonts w:eastAsia="Times New Roman"/>
          <w:bCs/>
          <w:szCs w:val="24"/>
        </w:rPr>
        <w:t xml:space="preserve"> Μάλιστα, μάλιστα.</w:t>
      </w:r>
    </w:p>
    <w:p w14:paraId="4E17DD67"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sidRPr="00601DD4">
        <w:rPr>
          <w:rFonts w:eastAsia="Times New Roman"/>
          <w:bCs/>
          <w:szCs w:val="24"/>
        </w:rPr>
        <w:t>Συνεπώς η</w:t>
      </w:r>
      <w:r>
        <w:rPr>
          <w:rFonts w:eastAsia="Times New Roman"/>
          <w:b/>
          <w:bCs/>
          <w:szCs w:val="24"/>
        </w:rPr>
        <w:t xml:space="preserve"> </w:t>
      </w:r>
      <w:r>
        <w:rPr>
          <w:rFonts w:eastAsia="Times New Roman"/>
          <w:bCs/>
          <w:szCs w:val="24"/>
        </w:rPr>
        <w:t>Βουλή ενέκρινε τις ζητηθείσες άδειες.</w:t>
      </w:r>
    </w:p>
    <w:p w14:paraId="4E17DD68"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Ορίστε, κύριε Υπουργέ,</w:t>
      </w:r>
      <w:r>
        <w:rPr>
          <w:rFonts w:eastAsia="Times New Roman"/>
          <w:bCs/>
          <w:szCs w:val="24"/>
        </w:rPr>
        <w:t xml:space="preserve"> έχετε τον λόγο.</w:t>
      </w:r>
    </w:p>
    <w:p w14:paraId="4E17DD69"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ΝΙΚΟΛΑΟΣ ΦΙΛΗΣ (Υπουργός Παιδείας, Έρευνας και Θρησκευμάτων):</w:t>
      </w:r>
      <w:r>
        <w:rPr>
          <w:rFonts w:eastAsia="Times New Roman"/>
          <w:bCs/>
          <w:szCs w:val="24"/>
        </w:rPr>
        <w:t xml:space="preserve"> Ευχαριστώ, κύριε Πρόεδρε.</w:t>
      </w:r>
    </w:p>
    <w:p w14:paraId="4E17DD6A"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lastRenderedPageBreak/>
        <w:t>Λυπούμαι που αναπαράγετε αναληθείς και ανακριβείς ειδήσεις περί κλεισίματος τμημάτων στα επαγγελματικά λύκεια. Και ακόμη περισσότερο νομίζω ότι είναι λ</w:t>
      </w:r>
      <w:r>
        <w:rPr>
          <w:rFonts w:eastAsia="Times New Roman"/>
          <w:bCs/>
          <w:szCs w:val="24"/>
        </w:rPr>
        <w:t xml:space="preserve">άθος να προαναγγέλλετε, επί τη βάσει αυτών των ανακριβών πληροφοριών, κινητοποιήσεις των μαθητών και των καθηγητών. Δεν τις γνωρίζουμε. Τις ακούμε σήμερα. </w:t>
      </w:r>
    </w:p>
    <w:p w14:paraId="4E17DD6B"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Στα ΕΠΑΛ λειτουργούν εννέα τομείς σπουδών στη δεύτερη τάξη και τριάντα έξι ειδικότητες στην τρίτη </w:t>
      </w:r>
      <w:r>
        <w:rPr>
          <w:rFonts w:eastAsia="Times New Roman"/>
          <w:bCs/>
          <w:szCs w:val="24"/>
        </w:rPr>
        <w:t>τάξη. Αν ξεκινήσουμε, λοιπόν, από την αυτονόητη παραδοχή ότι είναι αδύνατο σε κάθε ΕΠΑΛ να υπάρχουν όλοι οι τομείς και όλες οι ειδικότητες -δεν υπάρχουν εργαστήρια, δεν υπάρχει η εκπαιδευτική υποδομή- προφανώς, θα συμφωνήσουμε ότι τα ολιγομελή τμήματα πρέπ</w:t>
      </w:r>
      <w:r>
        <w:rPr>
          <w:rFonts w:eastAsia="Times New Roman"/>
          <w:bCs/>
          <w:szCs w:val="24"/>
        </w:rPr>
        <w:t>ει να δημιουργούνται όταν γεωγραφικές, συγκοινωνιακές ή και ιδιαίτερες κοινωνικές συνθήκες το επιβάλ</w:t>
      </w:r>
      <w:r>
        <w:rPr>
          <w:rFonts w:eastAsia="Times New Roman"/>
          <w:bCs/>
          <w:szCs w:val="24"/>
        </w:rPr>
        <w:t>λ</w:t>
      </w:r>
      <w:r>
        <w:rPr>
          <w:rFonts w:eastAsia="Times New Roman"/>
          <w:bCs/>
          <w:szCs w:val="24"/>
        </w:rPr>
        <w:t>ουν. Η αντίληψη ότι πρέπει κάθε μαθητής να έχει και ένα τμήμα -το λέω σχηματικά, αλλά τμήμα με τρία και τέσσερα παιδιά τι σημαίνει και μάλιστα σε μεγάλα ασ</w:t>
      </w:r>
      <w:r>
        <w:rPr>
          <w:rFonts w:eastAsia="Times New Roman"/>
          <w:bCs/>
          <w:szCs w:val="24"/>
        </w:rPr>
        <w:t xml:space="preserve">τικά κέντρα- είναι μια αντίληψη λανθασμένη που μετατρέπει το σχολείο, όχι σε σχολείο, αλλά σε άλλη λειτουργία, πιο πολύ θα έλεγε κανένας, κατ’ </w:t>
      </w:r>
      <w:proofErr w:type="spellStart"/>
      <w:r>
        <w:rPr>
          <w:rFonts w:eastAsia="Times New Roman"/>
          <w:bCs/>
          <w:szCs w:val="24"/>
        </w:rPr>
        <w:t>οίκον</w:t>
      </w:r>
      <w:proofErr w:type="spellEnd"/>
      <w:r>
        <w:rPr>
          <w:rFonts w:eastAsia="Times New Roman"/>
          <w:bCs/>
          <w:szCs w:val="24"/>
        </w:rPr>
        <w:t xml:space="preserve"> διδασκαλίας. </w:t>
      </w:r>
    </w:p>
    <w:p w14:paraId="4E17DD6C"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lastRenderedPageBreak/>
        <w:t>Ο δικός μας σχεδιασμός δεν κλείνει τμήματα. Αντιθέτως, προβλέπει κατώτερα όρια για τη λειτουρ</w:t>
      </w:r>
      <w:r>
        <w:rPr>
          <w:rFonts w:eastAsia="Times New Roman"/>
          <w:bCs/>
          <w:szCs w:val="24"/>
        </w:rPr>
        <w:t>γία των τμημάτων σε κάθε τάξη των ΕΠΑΛ, όπως γίνεται σε κάθε περίπτωση για όλες τις βαθμίδες της εκπαίδευσης και κάθε τύπο σχολείου. Στην πραγματικότητα, ο κατώτερος αριθμός μαθητών που απαιτείται για τη δημιουργία τμημάτων δεν άλλαξε. Στην πρώτη τάξη παρέ</w:t>
      </w:r>
      <w:r>
        <w:rPr>
          <w:rFonts w:eastAsia="Times New Roman"/>
          <w:bCs/>
          <w:szCs w:val="24"/>
        </w:rPr>
        <w:t>μεινε δεκαπέντε, στη δεύτερη τάξη, για τη δημιουργία τμήματος και τομέα σπουδών, δεκατρείς και στην τρίτη τάξη, για το τμήμα ειδικότητας, δέκα. Η μοναδική αλλαγή είναι στη δεύτερη τάξη λόγω της αλλαγής της δομής του ΕΠΑΛ.</w:t>
      </w:r>
    </w:p>
    <w:p w14:paraId="4E17DD6D"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Θα ήθελα, επίσης, να σας πω ότι με</w:t>
      </w:r>
      <w:r>
        <w:rPr>
          <w:rFonts w:eastAsia="Times New Roman"/>
          <w:bCs/>
          <w:szCs w:val="24"/>
        </w:rPr>
        <w:t xml:space="preserve"> απόφαση του περιφερειακού διευθυντή εκπαίδευσης, μπορούν να λειτουργήσουν σε απομακρυσμένες περιοχές και τμήματα με λιγότερους από οκτώ και έξι μαθητές. Αυτό είναι μια πραγματικότητα, αλλά δεν μπορεί να είναι ένας κανόνας. Είναι η εξαίρεση. Ειδικά για την</w:t>
      </w:r>
      <w:r>
        <w:rPr>
          <w:rFonts w:eastAsia="Times New Roman"/>
          <w:bCs/>
          <w:szCs w:val="24"/>
        </w:rPr>
        <w:t xml:space="preserve"> επόμενη σχολική χρονιά, στην τρίτη τάξη τα τμήματα θα λειτουργήσουν κατά βάση με οδηγό την περσινή τους κατανομή. </w:t>
      </w:r>
    </w:p>
    <w:p w14:paraId="4E17DD6E"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Αυτό που είπατε, ότι θέλουμε να πάμε στο 10% τα ολιγομελή, το διαψεύδει η πραγματικότητα. Πέρυσι </w:t>
      </w:r>
      <w:r>
        <w:rPr>
          <w:rFonts w:eastAsia="Times New Roman"/>
          <w:bCs/>
          <w:szCs w:val="24"/>
        </w:rPr>
        <w:lastRenderedPageBreak/>
        <w:t>ήταν 35% των τμημάτων ολιγομελή, φέτος έχου</w:t>
      </w:r>
      <w:r>
        <w:rPr>
          <w:rFonts w:eastAsia="Times New Roman"/>
          <w:bCs/>
          <w:szCs w:val="24"/>
        </w:rPr>
        <w:t xml:space="preserve">ν ήδη εγκριθεί χίλια επτακόσια ολιγομελή τμήματα σε σύνολο έξι χιλιάδων διακοσίων τμημάτων, δηλαδή ποσοστό περίπου 30%, και η μικρή διαφορά οφείλεται περισσότερο στην αλλαγή της δομής των ΕΠΑΛ στην πρώτη και στη δεύτερη τάξη. </w:t>
      </w:r>
    </w:p>
    <w:p w14:paraId="4E17DD6F"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Για τα βιβλία των ειδικοτήτων</w:t>
      </w:r>
      <w:r>
        <w:rPr>
          <w:rFonts w:eastAsia="Times New Roman"/>
          <w:bCs/>
          <w:szCs w:val="24"/>
        </w:rPr>
        <w:t>, θα ήθελα να σας πω ότι, ενώ όλα τα βιβλία της γενικής παιδείας έχουν πάει στα σχολεία, στα ΕΠΑΛ, όπως και στη γενική εκπαίδευση από τον Αύγουστο, τα βιβλία των ειδικοτήτων, όπως συμβαίνει κάθε χρόνο, αποστέλλονται, αφού ολοκληρωθούν οι εγγραφές και οριστ</w:t>
      </w:r>
      <w:r>
        <w:rPr>
          <w:rFonts w:eastAsia="Times New Roman"/>
          <w:bCs/>
          <w:szCs w:val="24"/>
        </w:rPr>
        <w:t xml:space="preserve">ικοποιηθούν τα τμήματα. Αυτές τις μέρες γίνεται και αμέσως μετά θα πάνε και τα βιβλία. Για να ξέρουμε ποιοι ζητούν, σε τι ειδικότητα, σε τι τμήματα, για να στείλουμε τον ανάλογο αριθμό βιβλίων γι’ αυτές τις ειδικότητες. </w:t>
      </w:r>
    </w:p>
    <w:p w14:paraId="4E17DD70" w14:textId="77777777" w:rsidR="008A4CF0" w:rsidRDefault="007957C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Επίσης, να ξέρετε ότι τα βιβλία των</w:t>
      </w:r>
      <w:r>
        <w:rPr>
          <w:rFonts w:eastAsia="Times New Roman"/>
          <w:bCs/>
          <w:szCs w:val="24"/>
        </w:rPr>
        <w:t xml:space="preserve"> ΕΠΑΛ αριθμούν διακόσιοι ενενήντα οκτώ διαφορετικοί τίτλοι βιβλίων για τους τομείς και τις ειδικότητες και ήδη ξεκινάει η αποστολή τους στα σχολεία και θα ολοκληρωθεί την επόμενη εβδομάδα. </w:t>
      </w:r>
    </w:p>
    <w:p w14:paraId="4E17DD71" w14:textId="77777777" w:rsidR="008A4CF0" w:rsidRDefault="007957CD">
      <w:pPr>
        <w:widowControl w:val="0"/>
        <w:autoSpaceDE w:val="0"/>
        <w:autoSpaceDN w:val="0"/>
        <w:adjustRightInd w:val="0"/>
        <w:spacing w:after="0" w:line="600" w:lineRule="auto"/>
        <w:ind w:firstLine="720"/>
        <w:jc w:val="both"/>
        <w:rPr>
          <w:rFonts w:eastAsia="Times New Roman" w:cs="Times New Roman"/>
          <w:szCs w:val="24"/>
        </w:rPr>
      </w:pPr>
      <w:r>
        <w:rPr>
          <w:rFonts w:eastAsia="Times New Roman"/>
          <w:bCs/>
          <w:szCs w:val="24"/>
        </w:rPr>
        <w:lastRenderedPageBreak/>
        <w:t xml:space="preserve">Η διανομή, όπως ξέρετε, γίνεται με βάση το μαθητικό δυναμικό στις </w:t>
      </w:r>
      <w:r>
        <w:rPr>
          <w:rFonts w:eastAsia="Times New Roman"/>
          <w:bCs/>
          <w:szCs w:val="24"/>
        </w:rPr>
        <w:t>σχολικές μονάδες ΕΠΑΛ με βάση το σύστημα «</w:t>
      </w:r>
      <w:proofErr w:type="spellStart"/>
      <w:r>
        <w:rPr>
          <w:rFonts w:eastAsia="Times New Roman"/>
          <w:bCs/>
          <w:szCs w:val="24"/>
          <w:lang w:val="en-US"/>
        </w:rPr>
        <w:t>myschool</w:t>
      </w:r>
      <w:proofErr w:type="spellEnd"/>
      <w:r>
        <w:rPr>
          <w:rFonts w:eastAsia="Times New Roman"/>
          <w:bCs/>
          <w:szCs w:val="24"/>
        </w:rPr>
        <w:t>». Σε αυτήν τη διαδικασία δεν περιλαμβάνονται δεκατέσσερα βιβλία ειδικοτήτων ΕΠΑΛ, επειδή τροποποιήθηκαν με υπουργικές αποφάσεις που εκδόθηκαν τον Σεπτέμβριο. Τα συγκεκριμένα βιβλία βρίσκονται σε διαδικασία</w:t>
      </w:r>
      <w:r>
        <w:rPr>
          <w:rFonts w:eastAsia="Times New Roman"/>
          <w:bCs/>
          <w:szCs w:val="24"/>
        </w:rPr>
        <w:t xml:space="preserve"> παραγωγής και θα παραδοθούν στις σχολικές μονάδες το αμέσως επόμενο διάστημα. </w:t>
      </w:r>
    </w:p>
    <w:p w14:paraId="4E17DD72" w14:textId="77777777" w:rsidR="008A4CF0" w:rsidRDefault="007957CD">
      <w:pPr>
        <w:widowControl w:val="0"/>
        <w:autoSpaceDE w:val="0"/>
        <w:autoSpaceDN w:val="0"/>
        <w:adjustRightInd w:val="0"/>
        <w:spacing w:after="0" w:line="600" w:lineRule="auto"/>
        <w:ind w:firstLine="720"/>
        <w:jc w:val="both"/>
        <w:rPr>
          <w:rFonts w:eastAsia="Times New Roman"/>
          <w:szCs w:val="24"/>
        </w:rPr>
      </w:pPr>
      <w:r>
        <w:rPr>
          <w:rFonts w:eastAsia="Times New Roman"/>
          <w:szCs w:val="24"/>
        </w:rPr>
        <w:t>Τα ΕΠΑΛ μετά από πάρα πολλά χρόνια αναβαθμίστηκαν φέτος και λειτουργούν όπως και τα υπόλοιπα σχολεία της χώρας μας. Δεν είναι, όπως συνέβαινε στο παρελθόν, ένας «</w:t>
      </w:r>
      <w:r>
        <w:rPr>
          <w:rFonts w:eastAsia="Times New Roman"/>
          <w:szCs w:val="24"/>
        </w:rPr>
        <w:t>Κ</w:t>
      </w:r>
      <w:r>
        <w:rPr>
          <w:rFonts w:eastAsia="Times New Roman"/>
          <w:szCs w:val="24"/>
        </w:rPr>
        <w:t>αιάδας» για π</w:t>
      </w:r>
      <w:r>
        <w:rPr>
          <w:rFonts w:eastAsia="Times New Roman"/>
          <w:szCs w:val="24"/>
        </w:rPr>
        <w:t>αιδιά από κατώτερες κοινωνικές κατηγορίες ή ένα σχολείο β΄ κατηγορίας για παιδιά με μαθησιακά προβλήματα, όπως μας έλεγαν μέχρι τώρα.</w:t>
      </w:r>
    </w:p>
    <w:p w14:paraId="4E17DD73" w14:textId="77777777" w:rsidR="008A4CF0" w:rsidRDefault="007957CD">
      <w:pPr>
        <w:spacing w:after="0" w:line="600" w:lineRule="auto"/>
        <w:ind w:firstLine="720"/>
        <w:jc w:val="both"/>
        <w:rPr>
          <w:rFonts w:eastAsia="Times New Roman"/>
          <w:szCs w:val="24"/>
        </w:rPr>
      </w:pPr>
      <w:r>
        <w:rPr>
          <w:rFonts w:eastAsia="Times New Roman"/>
          <w:szCs w:val="24"/>
        </w:rPr>
        <w:t>Στην δευτερολογία μου θα έχω την ευκαιρία να σας απαντήσω στην τελευταία επισήμανση της ερώτησής σας που αφορά την ενσωμάτ</w:t>
      </w:r>
      <w:r>
        <w:rPr>
          <w:rFonts w:eastAsia="Times New Roman"/>
          <w:szCs w:val="24"/>
        </w:rPr>
        <w:t>ωση της πρακτικής άσκησης μέσα στο σχολείο. Πρόκειται για επικίνδυνη πρόταση πρώιμης ταξικής επιλογής.</w:t>
      </w:r>
    </w:p>
    <w:p w14:paraId="4E17DD74" w14:textId="77777777" w:rsidR="008A4CF0" w:rsidRDefault="007957CD">
      <w:pPr>
        <w:spacing w:after="0" w:line="600" w:lineRule="auto"/>
        <w:ind w:firstLine="720"/>
        <w:jc w:val="both"/>
        <w:rPr>
          <w:rFonts w:eastAsia="Times New Roman"/>
          <w:szCs w:val="24"/>
        </w:rPr>
      </w:pPr>
      <w:r>
        <w:rPr>
          <w:rFonts w:eastAsia="Times New Roman"/>
          <w:szCs w:val="24"/>
        </w:rPr>
        <w:lastRenderedPageBreak/>
        <w:t>Ευχαριστώ.</w:t>
      </w:r>
    </w:p>
    <w:p w14:paraId="4E17DD75" w14:textId="77777777" w:rsidR="008A4CF0" w:rsidRDefault="007957CD">
      <w:pPr>
        <w:spacing w:after="0" w:line="600" w:lineRule="auto"/>
        <w:ind w:firstLine="720"/>
        <w:jc w:val="both"/>
        <w:rPr>
          <w:rFonts w:eastAsia="Times New Roman"/>
          <w:szCs w:val="24"/>
        </w:rPr>
      </w:pPr>
      <w:r>
        <w:rPr>
          <w:rFonts w:eastAsia="Times New Roman" w:cs="Times New Roman"/>
          <w:b/>
          <w:bCs/>
          <w:szCs w:val="24"/>
        </w:rPr>
        <w:t xml:space="preserve">ΠΡΟΕΔΡΕΥΩΝ (Νικήτας Κακλαμάνης): </w:t>
      </w:r>
      <w:r>
        <w:rPr>
          <w:rFonts w:eastAsia="Times New Roman" w:cs="Times New Roman"/>
          <w:bCs/>
          <w:szCs w:val="24"/>
        </w:rPr>
        <w:t>Ορίστε, κύριε συνάδελφε, έχετε τον λόγο.</w:t>
      </w:r>
    </w:p>
    <w:p w14:paraId="4E17DD76" w14:textId="77777777" w:rsidR="008A4CF0" w:rsidRDefault="007957CD">
      <w:pPr>
        <w:spacing w:after="0" w:line="600" w:lineRule="auto"/>
        <w:ind w:firstLine="720"/>
        <w:jc w:val="both"/>
        <w:rPr>
          <w:rFonts w:eastAsia="Times New Roman" w:cs="Times New Roman"/>
          <w:bCs/>
          <w:szCs w:val="24"/>
        </w:rPr>
      </w:pPr>
      <w:r>
        <w:rPr>
          <w:rFonts w:eastAsia="Times New Roman" w:cs="Times New Roman"/>
          <w:b/>
          <w:bCs/>
          <w:szCs w:val="24"/>
        </w:rPr>
        <w:t xml:space="preserve">ΙΩΑΝΝΗΣ ΔΕΛΗΣ: </w:t>
      </w:r>
      <w:r>
        <w:rPr>
          <w:rFonts w:eastAsia="Times New Roman" w:cs="Times New Roman"/>
          <w:bCs/>
          <w:szCs w:val="24"/>
        </w:rPr>
        <w:t>Κύριε Υπουργέ, δεν ξέρω αν άκουσα καλά, αλλά διαψεύδε</w:t>
      </w:r>
      <w:r>
        <w:rPr>
          <w:rFonts w:eastAsia="Times New Roman" w:cs="Times New Roman"/>
          <w:bCs/>
          <w:szCs w:val="24"/>
        </w:rPr>
        <w:t>τε την υπουργική σας απόφαση; Λέτε ότι εμείς εδώ πέρα μιλάμε ή διασπείρουμε αναληθείς ειδήσεις; Μα, η υπουργική σας απόφαση είναι αυτή ακριβώς που προκαλεί αυτό το πρόβλημα και είναι αυτή που κινητοποιεί εκπαιδευτικούς και μαθητές. Δεν προαναγγέλλουμε καμμ</w:t>
      </w:r>
      <w:r>
        <w:rPr>
          <w:rFonts w:eastAsia="Times New Roman" w:cs="Times New Roman"/>
          <w:bCs/>
          <w:szCs w:val="24"/>
        </w:rPr>
        <w:t>ία κινητοποίηση, αλλά έχουν γίνει αρκετές κινητοποιήσεις, απ’ όσο γνωρίζουμε και έξω από το δικό σας Υπουργείο.</w:t>
      </w:r>
    </w:p>
    <w:p w14:paraId="4E17DD77" w14:textId="77777777" w:rsidR="008A4CF0" w:rsidRDefault="007957CD">
      <w:pPr>
        <w:spacing w:after="0" w:line="600" w:lineRule="auto"/>
        <w:ind w:firstLine="720"/>
        <w:jc w:val="both"/>
        <w:rPr>
          <w:rFonts w:eastAsia="Times New Roman"/>
          <w:b/>
          <w:szCs w:val="24"/>
        </w:rPr>
      </w:pPr>
      <w:r>
        <w:rPr>
          <w:rFonts w:eastAsia="Times New Roman"/>
          <w:b/>
          <w:szCs w:val="24"/>
        </w:rPr>
        <w:t>ΝΙΚΟΛΑΟΣ ΦΙΛΗΣ (</w:t>
      </w:r>
      <w:r>
        <w:rPr>
          <w:rFonts w:eastAsia="Times New Roman" w:cs="Times New Roman"/>
          <w:b/>
          <w:szCs w:val="24"/>
        </w:rPr>
        <w:t xml:space="preserve">Υπουργός </w:t>
      </w:r>
      <w:r>
        <w:rPr>
          <w:rFonts w:eastAsia="Times New Roman" w:cs="Times New Roman"/>
          <w:b/>
          <w:bCs/>
          <w:szCs w:val="24"/>
        </w:rPr>
        <w:t>Παιδείας</w:t>
      </w:r>
      <w:r>
        <w:rPr>
          <w:rFonts w:eastAsia="Times New Roman" w:cs="Times New Roman"/>
          <w:b/>
          <w:bCs/>
          <w:szCs w:val="24"/>
        </w:rPr>
        <w:t>,</w:t>
      </w:r>
      <w:r>
        <w:rPr>
          <w:rFonts w:eastAsia="Times New Roman" w:cs="Times New Roman"/>
          <w:b/>
          <w:bCs/>
          <w:szCs w:val="24"/>
        </w:rPr>
        <w:t xml:space="preserve"> Έρευνας και Θρησκευμάτων)</w:t>
      </w:r>
      <w:r>
        <w:rPr>
          <w:rFonts w:eastAsia="Times New Roman"/>
          <w:szCs w:val="24"/>
        </w:rPr>
        <w:t>:</w:t>
      </w:r>
      <w:r>
        <w:rPr>
          <w:rFonts w:eastAsia="Times New Roman"/>
          <w:b/>
          <w:szCs w:val="24"/>
        </w:rPr>
        <w:t xml:space="preserve"> </w:t>
      </w:r>
      <w:r>
        <w:rPr>
          <w:rFonts w:eastAsia="Times New Roman"/>
          <w:szCs w:val="24"/>
        </w:rPr>
        <w:t>Καμμία.</w:t>
      </w:r>
    </w:p>
    <w:p w14:paraId="4E17DD78" w14:textId="77777777" w:rsidR="008A4CF0" w:rsidRDefault="007957CD">
      <w:pPr>
        <w:spacing w:after="0" w:line="600" w:lineRule="auto"/>
        <w:ind w:firstLine="720"/>
        <w:jc w:val="both"/>
        <w:rPr>
          <w:rFonts w:eastAsia="Times New Roman" w:cs="Times New Roman"/>
          <w:bCs/>
          <w:szCs w:val="24"/>
        </w:rPr>
      </w:pPr>
      <w:r>
        <w:rPr>
          <w:rFonts w:eastAsia="Times New Roman" w:cs="Times New Roman"/>
          <w:b/>
          <w:bCs/>
          <w:szCs w:val="24"/>
        </w:rPr>
        <w:t xml:space="preserve">ΙΩΑΝΝΗΣ ΔΕΛΗΣ: </w:t>
      </w:r>
      <w:r>
        <w:rPr>
          <w:rFonts w:eastAsia="Times New Roman" w:cs="Times New Roman"/>
          <w:bCs/>
          <w:szCs w:val="24"/>
        </w:rPr>
        <w:t>Έχουν γίνει. Μάλιστα, σε μια απ’ αυτές ήμουν και εγώ παρών.</w:t>
      </w:r>
    </w:p>
    <w:p w14:paraId="4E17DD79" w14:textId="77777777" w:rsidR="008A4CF0" w:rsidRDefault="007957CD">
      <w:pPr>
        <w:spacing w:after="0" w:line="600" w:lineRule="auto"/>
        <w:ind w:firstLine="720"/>
        <w:jc w:val="both"/>
        <w:rPr>
          <w:rFonts w:eastAsia="Times New Roman" w:cs="Times New Roman"/>
          <w:bCs/>
          <w:szCs w:val="24"/>
        </w:rPr>
      </w:pPr>
      <w:r>
        <w:rPr>
          <w:rFonts w:eastAsia="Times New Roman" w:cs="Times New Roman"/>
          <w:bCs/>
          <w:szCs w:val="24"/>
        </w:rPr>
        <w:t xml:space="preserve">Εν πάση </w:t>
      </w:r>
      <w:proofErr w:type="spellStart"/>
      <w:r>
        <w:rPr>
          <w:rFonts w:eastAsia="Times New Roman" w:cs="Times New Roman"/>
          <w:bCs/>
          <w:szCs w:val="24"/>
        </w:rPr>
        <w:t>περιπτώσει</w:t>
      </w:r>
      <w:proofErr w:type="spellEnd"/>
      <w:r>
        <w:rPr>
          <w:rFonts w:eastAsia="Times New Roman" w:cs="Times New Roman"/>
          <w:bCs/>
          <w:szCs w:val="24"/>
        </w:rPr>
        <w:t xml:space="preserve">, είπατε και εσείς, ομολογήσατε με έναν τρόπο κυνικό ότι δεν μπορούμε να εξασφαλίσουμε σε όλα τα ΕΠΑΛ τις υποδομές τις απαραίτητες. Γιατί, κύριε Υπουργέ, δεν μπορούμε; Τι </w:t>
      </w:r>
      <w:r>
        <w:rPr>
          <w:rFonts w:eastAsia="Times New Roman" w:cs="Times New Roman"/>
          <w:bCs/>
          <w:szCs w:val="24"/>
        </w:rPr>
        <w:lastRenderedPageBreak/>
        <w:t>είναι αυτό που το εμποδίζει, έτσι ώστε να μπορεί κάθε μαθητής στον</w:t>
      </w:r>
      <w:r>
        <w:rPr>
          <w:rFonts w:eastAsia="Times New Roman" w:cs="Times New Roman"/>
          <w:bCs/>
          <w:szCs w:val="24"/>
        </w:rPr>
        <w:t xml:space="preserve"> τόπο του να επιλέγει αυτό που θέλει να σπουδάσει, την ειδικότητα που θέλει να ακολουθήσει; </w:t>
      </w:r>
    </w:p>
    <w:p w14:paraId="4E17DD7A" w14:textId="77777777" w:rsidR="008A4CF0" w:rsidRDefault="007957CD">
      <w:pPr>
        <w:spacing w:after="0" w:line="600" w:lineRule="auto"/>
        <w:ind w:firstLine="720"/>
        <w:jc w:val="both"/>
        <w:rPr>
          <w:rFonts w:eastAsia="Times New Roman" w:cs="Times New Roman"/>
          <w:bCs/>
          <w:szCs w:val="24"/>
        </w:rPr>
      </w:pPr>
      <w:r>
        <w:rPr>
          <w:rFonts w:eastAsia="Times New Roman" w:cs="Times New Roman"/>
          <w:bCs/>
          <w:szCs w:val="24"/>
        </w:rPr>
        <w:t xml:space="preserve">Αυτό που το εμποδίζει είναι η πολιτική σας, είναι η πολιτική των περικοπών, του </w:t>
      </w:r>
      <w:proofErr w:type="spellStart"/>
      <w:r>
        <w:rPr>
          <w:rFonts w:eastAsia="Times New Roman" w:cs="Times New Roman"/>
          <w:bCs/>
          <w:szCs w:val="24"/>
        </w:rPr>
        <w:t>εξορθολογισμού</w:t>
      </w:r>
      <w:proofErr w:type="spellEnd"/>
      <w:r>
        <w:rPr>
          <w:rFonts w:eastAsia="Times New Roman" w:cs="Times New Roman"/>
          <w:bCs/>
          <w:szCs w:val="24"/>
        </w:rPr>
        <w:t>, είναι η πολιτική του να δίνουμε όσο λιγότερα χρήματα μπορούμε και ν</w:t>
      </w:r>
      <w:r>
        <w:rPr>
          <w:rFonts w:eastAsia="Times New Roman" w:cs="Times New Roman"/>
          <w:bCs/>
          <w:szCs w:val="24"/>
        </w:rPr>
        <w:t>α ορίζουμε την μόρφωση, όπως βεβαίως και άλλα «κοινωνικά αγαθά», ως ατομική ευθύνη.</w:t>
      </w:r>
    </w:p>
    <w:p w14:paraId="4E17DD7B" w14:textId="77777777" w:rsidR="008A4CF0" w:rsidRDefault="007957CD">
      <w:pPr>
        <w:spacing w:after="0" w:line="600" w:lineRule="auto"/>
        <w:ind w:firstLine="720"/>
        <w:jc w:val="both"/>
        <w:rPr>
          <w:rFonts w:eastAsia="Times New Roman" w:cs="Times New Roman"/>
          <w:bCs/>
          <w:szCs w:val="24"/>
        </w:rPr>
      </w:pPr>
      <w:r>
        <w:rPr>
          <w:rFonts w:eastAsia="Times New Roman" w:cs="Times New Roman"/>
          <w:bCs/>
          <w:szCs w:val="24"/>
        </w:rPr>
        <w:t>Σε κάθε περίπτωση, κύριε Υπουργέ, με την υπουργική σας απόφαση, η οποία υπάρχει -και το γνωρίζετε πάρα πολύ καλά, γιατί εσείς την έχετε υπογράψει στις 28 του Σεπτέμβρη- χτυ</w:t>
      </w:r>
      <w:r>
        <w:rPr>
          <w:rFonts w:eastAsia="Times New Roman" w:cs="Times New Roman"/>
          <w:bCs/>
          <w:szCs w:val="24"/>
        </w:rPr>
        <w:t xml:space="preserve">πάτε βάναυσα τα μορφωτικά δικαιώματα των μαθητών και μάλιστα αυτών των μαθητών που προέρχονται από τα λαϊκά στρώματα, γιατί γνωρίζουμε πάρα πολύ καλά την ταξική προέλευση των μαθητών που επιλέγουν την </w:t>
      </w:r>
      <w:proofErr w:type="spellStart"/>
      <w:r>
        <w:rPr>
          <w:rFonts w:eastAsia="Times New Roman" w:cs="Times New Roman"/>
          <w:bCs/>
          <w:szCs w:val="24"/>
        </w:rPr>
        <w:t>τεχνικοεπαγγελματική</w:t>
      </w:r>
      <w:proofErr w:type="spellEnd"/>
      <w:r>
        <w:rPr>
          <w:rFonts w:eastAsia="Times New Roman" w:cs="Times New Roman"/>
          <w:bCs/>
          <w:szCs w:val="24"/>
        </w:rPr>
        <w:t xml:space="preserve"> εκπαίδευση. </w:t>
      </w:r>
    </w:p>
    <w:p w14:paraId="4E17DD7C" w14:textId="77777777" w:rsidR="008A4CF0" w:rsidRDefault="007957CD">
      <w:pPr>
        <w:spacing w:after="0" w:line="600" w:lineRule="auto"/>
        <w:ind w:firstLine="720"/>
        <w:jc w:val="both"/>
        <w:rPr>
          <w:rFonts w:eastAsia="Times New Roman" w:cs="Times New Roman"/>
          <w:bCs/>
          <w:szCs w:val="24"/>
        </w:rPr>
      </w:pPr>
      <w:r>
        <w:rPr>
          <w:rFonts w:eastAsia="Times New Roman" w:cs="Times New Roman"/>
          <w:bCs/>
          <w:szCs w:val="24"/>
        </w:rPr>
        <w:t>Ταυτόχρονα, χτυπάτε κ</w:t>
      </w:r>
      <w:r>
        <w:rPr>
          <w:rFonts w:eastAsia="Times New Roman" w:cs="Times New Roman"/>
          <w:bCs/>
          <w:szCs w:val="24"/>
        </w:rPr>
        <w:t xml:space="preserve">αι στρέφεται αυτή σας η υπουργική απόφαση και ενάντια στα εργασιακά δικαιώματα των εκπαιδευτικών, γιατί με τον τρόπο αυτόν τον ταχυδακτυλουργικό ή χειρουργικό, που τον </w:t>
      </w:r>
      <w:r>
        <w:rPr>
          <w:rFonts w:eastAsia="Times New Roman" w:cs="Times New Roman"/>
          <w:bCs/>
          <w:szCs w:val="24"/>
        </w:rPr>
        <w:lastRenderedPageBreak/>
        <w:t>έχετε εφαρμόσει σε όλο το εύρος της εκπαίδευσης, εξαφανίζετε τα κενά, τα βάζετε κάτω από</w:t>
      </w:r>
      <w:r>
        <w:rPr>
          <w:rFonts w:eastAsia="Times New Roman" w:cs="Times New Roman"/>
          <w:bCs/>
          <w:szCs w:val="24"/>
        </w:rPr>
        <w:t xml:space="preserve"> το χαλί και ξαφνικά προκύπτουν πλεονάσματα και, βεβαίως, εξ αυτού του λόγου προχωράτε σε υποχρεωτικές μετακινήσεις εκπαιδευτικών.</w:t>
      </w:r>
    </w:p>
    <w:p w14:paraId="4E17DD7D" w14:textId="77777777" w:rsidR="008A4CF0" w:rsidRDefault="007957CD">
      <w:pPr>
        <w:spacing w:after="0" w:line="600" w:lineRule="auto"/>
        <w:ind w:firstLine="720"/>
        <w:jc w:val="both"/>
        <w:rPr>
          <w:rFonts w:eastAsia="Times New Roman" w:cs="Times New Roman"/>
          <w:bCs/>
          <w:szCs w:val="24"/>
        </w:rPr>
      </w:pPr>
      <w:r>
        <w:rPr>
          <w:rFonts w:eastAsia="Times New Roman" w:cs="Times New Roman"/>
          <w:bCs/>
          <w:szCs w:val="24"/>
        </w:rPr>
        <w:t>Αυτό που έχουμε να σας πούμε, κύριε Υπουργέ, είναι ότι στην πραγματικότητα παρά τα μεγάλα σας λόγια συνεχίζετε την πολιτική τ</w:t>
      </w:r>
      <w:r>
        <w:rPr>
          <w:rFonts w:eastAsia="Times New Roman" w:cs="Times New Roman"/>
          <w:bCs/>
          <w:szCs w:val="24"/>
        </w:rPr>
        <w:t xml:space="preserve">ων προκατόχων σας, την πολιτική Διαμαντοπούλου που έκλεισε δύο χιλιάδες σχολεία σε όλη την Ελλάδα, την πολιτική Αρβανιτόπουλου, κύριε Υπουργέ, που έστειλε δύο χιλιάδες εκπαιδευτικούς στη διαθεσιμότητα. Αυτό δείχνουν τα έργα σας από το νηπιαγωγείο μέχρι το </w:t>
      </w:r>
      <w:r>
        <w:rPr>
          <w:rFonts w:eastAsia="Times New Roman" w:cs="Times New Roman"/>
          <w:bCs/>
          <w:szCs w:val="24"/>
        </w:rPr>
        <w:t>λύκειο.</w:t>
      </w:r>
    </w:p>
    <w:p w14:paraId="4E17DD7E" w14:textId="77777777" w:rsidR="008A4CF0" w:rsidRDefault="007957CD">
      <w:pPr>
        <w:spacing w:after="0" w:line="600" w:lineRule="auto"/>
        <w:ind w:firstLine="720"/>
        <w:jc w:val="both"/>
        <w:rPr>
          <w:rFonts w:eastAsia="Times New Roman" w:cs="Times New Roman"/>
          <w:bCs/>
          <w:szCs w:val="24"/>
        </w:rPr>
      </w:pPr>
      <w:r>
        <w:rPr>
          <w:rFonts w:eastAsia="Times New Roman" w:cs="Times New Roman"/>
          <w:bCs/>
          <w:szCs w:val="24"/>
        </w:rPr>
        <w:t xml:space="preserve">Θέλουμε να βάλουμε μια παράμετρο, η οποία είναι ενδεικτική της </w:t>
      </w:r>
      <w:proofErr w:type="spellStart"/>
      <w:r>
        <w:rPr>
          <w:rFonts w:eastAsia="Times New Roman" w:cs="Times New Roman"/>
          <w:bCs/>
          <w:szCs w:val="24"/>
        </w:rPr>
        <w:t>ταξικότητας</w:t>
      </w:r>
      <w:proofErr w:type="spellEnd"/>
      <w:r>
        <w:rPr>
          <w:rFonts w:eastAsia="Times New Roman" w:cs="Times New Roman"/>
          <w:bCs/>
          <w:szCs w:val="24"/>
        </w:rPr>
        <w:t xml:space="preserve"> και της βαναυσότητας αυτής της απόφασης. Και μιλάμε ακριβώς για εκείνους τους μαθητές που φοιτούν στα εσπερινά επαγγελματικά λύκεια. </w:t>
      </w:r>
    </w:p>
    <w:p w14:paraId="4E17DD7F" w14:textId="77777777" w:rsidR="008A4CF0" w:rsidRDefault="007957CD">
      <w:pPr>
        <w:spacing w:after="0" w:line="600" w:lineRule="auto"/>
        <w:ind w:firstLine="720"/>
        <w:jc w:val="both"/>
        <w:rPr>
          <w:rFonts w:eastAsia="Times New Roman" w:cs="Times New Roman"/>
          <w:bCs/>
          <w:szCs w:val="24"/>
        </w:rPr>
      </w:pPr>
      <w:r>
        <w:rPr>
          <w:rFonts w:eastAsia="Times New Roman" w:cs="Times New Roman"/>
          <w:bCs/>
          <w:szCs w:val="24"/>
        </w:rPr>
        <w:lastRenderedPageBreak/>
        <w:t>Να σας πούμε, κύριε Υπουργέ, εάν δεν το</w:t>
      </w:r>
      <w:r>
        <w:rPr>
          <w:rFonts w:eastAsia="Times New Roman" w:cs="Times New Roman"/>
          <w:bCs/>
          <w:szCs w:val="24"/>
        </w:rPr>
        <w:t xml:space="preserve"> γνωρίζετε, ότι σε αυτό το Εσπερινό ΕΠΑΛ Καλαμάτας, του οποίου καταργείτε αυτή η ειδικότητα, οι μαθητές που είναι και εργαζόμενοι ταυτόχρονα την ημέρα ή θα πρέπει να εγκαταλείψουν αυτήν την ειδικότητα ή να πάνε από την Καλαμάτα στην Κόρινθο. </w:t>
      </w:r>
    </w:p>
    <w:p w14:paraId="4E17DD80" w14:textId="77777777" w:rsidR="008A4CF0" w:rsidRDefault="007957CD">
      <w:pPr>
        <w:spacing w:after="0" w:line="600" w:lineRule="auto"/>
        <w:ind w:firstLine="720"/>
        <w:jc w:val="both"/>
        <w:rPr>
          <w:rFonts w:eastAsia="Times New Roman" w:cs="Times New Roman"/>
          <w:bCs/>
          <w:szCs w:val="24"/>
        </w:rPr>
      </w:pPr>
      <w:r>
        <w:rPr>
          <w:rFonts w:eastAsia="Times New Roman" w:cs="Times New Roman"/>
          <w:bCs/>
          <w:szCs w:val="24"/>
        </w:rPr>
        <w:t>Στα δε Δωδεκά</w:t>
      </w:r>
      <w:r>
        <w:rPr>
          <w:rFonts w:eastAsia="Times New Roman" w:cs="Times New Roman"/>
          <w:bCs/>
          <w:szCs w:val="24"/>
        </w:rPr>
        <w:t xml:space="preserve">νησα, στη Ρόδο που έχει την μοναδική σχολική δομή εσπερινού επαγγελματικού λυκείου, εκεί κλείνετε δύο τομείς από τη δευτέρα τάξη. Αυτή είναι η αλλαγή της δομής, την οποία είπατε. </w:t>
      </w:r>
    </w:p>
    <w:p w14:paraId="4E17DD81" w14:textId="77777777" w:rsidR="008A4CF0" w:rsidRDefault="007957CD">
      <w:pPr>
        <w:spacing w:after="0" w:line="600" w:lineRule="auto"/>
        <w:ind w:firstLine="720"/>
        <w:jc w:val="both"/>
        <w:rPr>
          <w:rFonts w:eastAsia="Times New Roman"/>
          <w:b/>
          <w:szCs w:val="24"/>
        </w:rPr>
      </w:pPr>
      <w:r>
        <w:rPr>
          <w:rFonts w:eastAsia="Times New Roman" w:cs="Times New Roman"/>
          <w:bCs/>
          <w:szCs w:val="24"/>
        </w:rPr>
        <w:t xml:space="preserve">Στην πραγματικότητα με την πολιτική σας, κύριε Υπουργέ, υποβαθμίζετε την </w:t>
      </w:r>
      <w:proofErr w:type="spellStart"/>
      <w:r>
        <w:rPr>
          <w:rFonts w:eastAsia="Times New Roman" w:cs="Times New Roman"/>
          <w:bCs/>
          <w:szCs w:val="24"/>
        </w:rPr>
        <w:t>τεχ</w:t>
      </w:r>
      <w:r>
        <w:rPr>
          <w:rFonts w:eastAsia="Times New Roman" w:cs="Times New Roman"/>
          <w:bCs/>
          <w:szCs w:val="24"/>
        </w:rPr>
        <w:t>νικοεπαγγελματική</w:t>
      </w:r>
      <w:proofErr w:type="spellEnd"/>
      <w:r>
        <w:rPr>
          <w:rFonts w:eastAsia="Times New Roman" w:cs="Times New Roman"/>
          <w:bCs/>
          <w:szCs w:val="24"/>
        </w:rPr>
        <w:t xml:space="preserve"> εκπαίδευση και στο θεωρητικό της μέρος. Αυτό δείχνει η απόφασή σας για την επαναφορά του μαθήματος της </w:t>
      </w:r>
      <w:r>
        <w:rPr>
          <w:rFonts w:eastAsia="Times New Roman" w:cs="Times New Roman"/>
          <w:bCs/>
          <w:szCs w:val="24"/>
        </w:rPr>
        <w:t xml:space="preserve">Γλώσσας </w:t>
      </w:r>
      <w:r>
        <w:rPr>
          <w:rFonts w:eastAsia="Times New Roman" w:cs="Times New Roman"/>
          <w:bCs/>
          <w:szCs w:val="24"/>
        </w:rPr>
        <w:t xml:space="preserve">στη δεύτερη τάξη, όπου εξοβελίζεται η </w:t>
      </w:r>
      <w:r>
        <w:rPr>
          <w:rFonts w:eastAsia="Times New Roman" w:cs="Times New Roman"/>
          <w:bCs/>
          <w:szCs w:val="24"/>
        </w:rPr>
        <w:t>Λογοτεχνία</w:t>
      </w:r>
      <w:r>
        <w:rPr>
          <w:rFonts w:eastAsia="Times New Roman" w:cs="Times New Roman"/>
          <w:bCs/>
          <w:szCs w:val="24"/>
        </w:rPr>
        <w:t>, επειδή μάλλον δεν θεωρείτε αυτά τα παιδιά ικανά -ή δεν ξέρω τι άλλο νομίζετε-</w:t>
      </w:r>
      <w:r>
        <w:rPr>
          <w:rFonts w:eastAsia="Times New Roman" w:cs="Times New Roman"/>
          <w:bCs/>
          <w:szCs w:val="24"/>
        </w:rPr>
        <w:t xml:space="preserve"> να διδάσκονται τη </w:t>
      </w:r>
      <w:r>
        <w:rPr>
          <w:rFonts w:eastAsia="Times New Roman" w:cs="Times New Roman"/>
          <w:bCs/>
          <w:szCs w:val="24"/>
        </w:rPr>
        <w:t>Λογοτεχνία</w:t>
      </w:r>
      <w:r>
        <w:rPr>
          <w:rFonts w:eastAsia="Times New Roman" w:cs="Times New Roman"/>
          <w:bCs/>
          <w:szCs w:val="24"/>
        </w:rPr>
        <w:t xml:space="preserve">. Επίσης, υποβαθμίζετε αυτήν την </w:t>
      </w:r>
      <w:proofErr w:type="spellStart"/>
      <w:r>
        <w:rPr>
          <w:rFonts w:eastAsia="Times New Roman" w:cs="Times New Roman"/>
          <w:bCs/>
          <w:szCs w:val="24"/>
        </w:rPr>
        <w:t>τεχνικοεπαγγελματική</w:t>
      </w:r>
      <w:proofErr w:type="spellEnd"/>
      <w:r>
        <w:rPr>
          <w:rFonts w:eastAsia="Times New Roman" w:cs="Times New Roman"/>
          <w:bCs/>
          <w:szCs w:val="24"/>
        </w:rPr>
        <w:t xml:space="preserve"> εκπαίδευση και ως προς το τεχνικό της μέρος, αφού γνωρίζετε και εσείς πάρα πολύ καλά ότι απ’ αυτά τα σχολεία ούτε το 11% δεν διαθέτει, κύριε Υπουργέ, εργαστήρια τεχνολογίας,</w:t>
      </w:r>
      <w:r>
        <w:rPr>
          <w:rFonts w:eastAsia="Times New Roman" w:cs="Times New Roman"/>
          <w:bCs/>
          <w:szCs w:val="24"/>
        </w:rPr>
        <w:t xml:space="preserve"> </w:t>
      </w:r>
      <w:r>
        <w:rPr>
          <w:rFonts w:eastAsia="Times New Roman" w:cs="Times New Roman"/>
          <w:bCs/>
          <w:szCs w:val="24"/>
        </w:rPr>
        <w:lastRenderedPageBreak/>
        <w:t>ενώ τα μισά περίπου διαθέτουν εργαστήρια φυσικών επιστημών. Και έρχεστε τώρα να πείτε ότι δεν μπορούμε να εξασφαλίσουμε αυτές τις απαραίτητες δομές σε κάθε σχολική μονάδα.</w:t>
      </w:r>
    </w:p>
    <w:p w14:paraId="4E17DD82"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κύριε συνάδελφε. </w:t>
      </w:r>
    </w:p>
    <w:p w14:paraId="4E17DD83"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Εν π</w:t>
      </w:r>
      <w:r>
        <w:rPr>
          <w:rFonts w:eastAsia="Times New Roman" w:cs="Times New Roman"/>
          <w:szCs w:val="24"/>
        </w:rPr>
        <w:t xml:space="preserve">άση </w:t>
      </w:r>
      <w:proofErr w:type="spellStart"/>
      <w:r>
        <w:rPr>
          <w:rFonts w:eastAsia="Times New Roman" w:cs="Times New Roman"/>
          <w:szCs w:val="24"/>
        </w:rPr>
        <w:t>περιπτώσει</w:t>
      </w:r>
      <w:proofErr w:type="spellEnd"/>
      <w:r>
        <w:rPr>
          <w:rFonts w:eastAsia="Times New Roman" w:cs="Times New Roman"/>
          <w:szCs w:val="24"/>
        </w:rPr>
        <w:t xml:space="preserve">, ολοκληρώνοντας, να πούμε ότι συνεχίζετε, κύριε Υπουργέ, κι εσείς -και μάλιστα με ιδιαίτερο πάθος και </w:t>
      </w:r>
      <w:proofErr w:type="spellStart"/>
      <w:r>
        <w:rPr>
          <w:rFonts w:eastAsia="Times New Roman" w:cs="Times New Roman"/>
          <w:szCs w:val="24"/>
        </w:rPr>
        <w:t>στοχοπροσήλωση</w:t>
      </w:r>
      <w:proofErr w:type="spellEnd"/>
      <w:r>
        <w:rPr>
          <w:rFonts w:eastAsia="Times New Roman" w:cs="Times New Roman"/>
          <w:szCs w:val="24"/>
        </w:rPr>
        <w:t>- τη στρατηγική της Ευρωπαϊκής Ένωσης και του κεφαλαίου, έτσι ώστε, αφ</w:t>
      </w:r>
      <w:r>
        <w:rPr>
          <w:rFonts w:eastAsia="Times New Roman" w:cs="Times New Roman"/>
          <w:szCs w:val="24"/>
        </w:rPr>
        <w:t xml:space="preserve">’ </w:t>
      </w:r>
      <w:r>
        <w:rPr>
          <w:rFonts w:eastAsia="Times New Roman" w:cs="Times New Roman"/>
          <w:szCs w:val="24"/>
        </w:rPr>
        <w:t>ενός να αυξηθεί το ποσοστό συμμετοχής των παιδιών στη</w:t>
      </w:r>
      <w:r>
        <w:rPr>
          <w:rFonts w:eastAsia="Times New Roman" w:cs="Times New Roman"/>
          <w:szCs w:val="24"/>
        </w:rPr>
        <w:t>ν τεχνική εκπαίδευση και με τη σειρά της να έρθει αυτή η τεχνική εκπαίδευση να δεθεί ακόμα πιο στενά στις τρέχουσες ανάγκες των μεγάλων επιχειρήσεων, οι οποίες μεταβάλλονται. Γι’ αυτό και εισάγετε και την έννοια της…</w:t>
      </w:r>
    </w:p>
    <w:p w14:paraId="4E17DD84"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Δελή, σας παρακαλώ. Σας έχω αφήσει τον διπλάσιο χρόνο. </w:t>
      </w:r>
    </w:p>
    <w:p w14:paraId="4E17DD85"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Κλείνω, κύριε Πρόεδρε, λέγοντας στον κύριο Υπουργό τα εξής:</w:t>
      </w:r>
    </w:p>
    <w:p w14:paraId="4E17DD86"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ξέρουμε πάρα πολύ καλά ότι είστε ταγμένοι σε αυτή την πολιτική. Την έχετε βάλει, άλλωστε, και στο μνημόν</w:t>
      </w:r>
      <w:r>
        <w:rPr>
          <w:rFonts w:eastAsia="Times New Roman" w:cs="Times New Roman"/>
          <w:szCs w:val="24"/>
        </w:rPr>
        <w:t xml:space="preserve">ιο, την έχετε υπογράψει. Λέμε, απλώς, ότι αυτή η πολιτική σας ανατρέπεται. </w:t>
      </w:r>
      <w:r>
        <w:rPr>
          <w:rFonts w:eastAsia="Times New Roman" w:cs="Times New Roman"/>
          <w:szCs w:val="24"/>
        </w:rPr>
        <w:t>Α</w:t>
      </w:r>
      <w:r>
        <w:rPr>
          <w:rFonts w:eastAsia="Times New Roman" w:cs="Times New Roman"/>
          <w:szCs w:val="24"/>
        </w:rPr>
        <w:t>νατρέπεται με τους αγώνες</w:t>
      </w:r>
      <w:r>
        <w:rPr>
          <w:rFonts w:eastAsia="Times New Roman" w:cs="Times New Roman"/>
          <w:szCs w:val="24"/>
        </w:rPr>
        <w:t>,</w:t>
      </w:r>
      <w:r>
        <w:rPr>
          <w:rFonts w:eastAsia="Times New Roman" w:cs="Times New Roman"/>
          <w:szCs w:val="24"/>
        </w:rPr>
        <w:t xml:space="preserve"> οι οποίοι συνεχίζονται, πολλαπλασιάζονται και θα συνεχιστούν</w:t>
      </w:r>
      <w:r w:rsidRPr="000E1ECA">
        <w:rPr>
          <w:rFonts w:eastAsia="Times New Roman" w:cs="Times New Roman"/>
          <w:szCs w:val="24"/>
        </w:rPr>
        <w:t>,</w:t>
      </w:r>
      <w:r>
        <w:rPr>
          <w:rFonts w:eastAsia="Times New Roman" w:cs="Times New Roman"/>
          <w:szCs w:val="24"/>
        </w:rPr>
        <w:t xml:space="preserve"> πιστέψτε με</w:t>
      </w:r>
      <w:r>
        <w:rPr>
          <w:rFonts w:eastAsia="Times New Roman" w:cs="Times New Roman"/>
          <w:szCs w:val="24"/>
        </w:rPr>
        <w:t>,</w:t>
      </w:r>
      <w:r>
        <w:rPr>
          <w:rFonts w:eastAsia="Times New Roman" w:cs="Times New Roman"/>
          <w:szCs w:val="24"/>
        </w:rPr>
        <w:t xml:space="preserve"> γιατί έτσι το απαιτούν τα συμφέροντα του ελληνικού λαού.</w:t>
      </w:r>
    </w:p>
    <w:p w14:paraId="4E17DD87"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Υπουργός Παιδείας, Έρευνας και Θρησκευμάτων κ. Νικόλαος Φίλης.</w:t>
      </w:r>
    </w:p>
    <w:p w14:paraId="4E17DD88"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Παρόμοια ανοχή θα έχετε κι εσείς, κύριε Υπουργέ, αν χρειαστείτε χρόνο.</w:t>
      </w:r>
    </w:p>
    <w:p w14:paraId="4E17DD89"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Ευχαριστώ π</w:t>
      </w:r>
      <w:r>
        <w:rPr>
          <w:rFonts w:eastAsia="Times New Roman" w:cs="Times New Roman"/>
          <w:szCs w:val="24"/>
        </w:rPr>
        <w:t xml:space="preserve">ολύ. </w:t>
      </w:r>
    </w:p>
    <w:p w14:paraId="4E17DD8A"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Κύριε συνάδελφε, μιλήσατε περιπτωσιολογικά για μία, δύο, τρεις περιπτώσεις.</w:t>
      </w:r>
    </w:p>
    <w:p w14:paraId="4E17DD8B"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Ενδεικτικές</w:t>
      </w:r>
      <w:r>
        <w:rPr>
          <w:rFonts w:eastAsia="Times New Roman" w:cs="Times New Roman"/>
          <w:szCs w:val="24"/>
        </w:rPr>
        <w:t>.</w:t>
      </w:r>
    </w:p>
    <w:p w14:paraId="4E17DD8C"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Περιπτωσιολογικά, επαναλαμβάνω. Αν είχατε πολλά στοιχεία, μαζικά, θα λέγατε χιλιάδες</w:t>
      </w:r>
      <w:r>
        <w:rPr>
          <w:rFonts w:eastAsia="Times New Roman" w:cs="Times New Roman"/>
          <w:szCs w:val="24"/>
        </w:rPr>
        <w:t xml:space="preserve"> και θα αναφερόσασταν. Δεν υπάρχει</w:t>
      </w:r>
      <w:r>
        <w:rPr>
          <w:rFonts w:eastAsia="Times New Roman" w:cs="Times New Roman"/>
          <w:szCs w:val="24"/>
        </w:rPr>
        <w:t>.</w:t>
      </w:r>
    </w:p>
    <w:p w14:paraId="4E17DD8D"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lastRenderedPageBreak/>
        <w:t>Δεύτερον, το επιχείρημ</w:t>
      </w:r>
      <w:r>
        <w:rPr>
          <w:rFonts w:eastAsia="Times New Roman" w:cs="Times New Roman"/>
          <w:szCs w:val="24"/>
        </w:rPr>
        <w:t>ά</w:t>
      </w:r>
      <w:r>
        <w:rPr>
          <w:rFonts w:eastAsia="Times New Roman" w:cs="Times New Roman"/>
          <w:szCs w:val="24"/>
        </w:rPr>
        <w:t xml:space="preserve"> σας ότι πηγαίνουμε προς το 10% των τμημάτων να είναι ολιγομελή καταρρίπτεται από τα επιχειρήματα. Τα ολιγομελή είναι στο 30% από 35% πέρσι. Και ανέφερα για ποιον λόγο, διότι έχουμε αλλαγή στη δεύτ</w:t>
      </w:r>
      <w:r>
        <w:rPr>
          <w:rFonts w:eastAsia="Times New Roman" w:cs="Times New Roman"/>
          <w:szCs w:val="24"/>
        </w:rPr>
        <w:t>ερη τάξη.</w:t>
      </w:r>
    </w:p>
    <w:p w14:paraId="4E17DD8E"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Τρίτον, παραδεχθήκατε ότι δεν υπάρχουν εργαστήρια παντού. Συνεπώς, όπου δεν υπάρχουν εργαστήρια -και μην το φορτώνετε κι αυτό στην Κυβέρνηση ΣΥΡΙΖΑ, γιατί έγινε πάρτι με κοινοτικά κονδύλια την προηγούμενη δεκαπενταετία και δεν φτιάχτηκαν όπου έπρ</w:t>
      </w:r>
      <w:r>
        <w:rPr>
          <w:rFonts w:eastAsia="Times New Roman" w:cs="Times New Roman"/>
          <w:szCs w:val="24"/>
        </w:rPr>
        <w:t>επε εργαστήρια- πώς θα υπάρξουν ανάλογοι τομείς;</w:t>
      </w:r>
    </w:p>
    <w:p w14:paraId="4E17DD8F"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Τέταρτον, είπατε ότι εμείς ακολουθούμε την πολιτική της κ. Διαμαντοπούλου και του κ. Αρβανιτόπουλου. Εδώ ακούει ο κόσμος και βγάζει συμπεράσματα για το πόσο προκατειλημμένα μιλάτε και εκτός πραγματικότητας.</w:t>
      </w:r>
    </w:p>
    <w:p w14:paraId="4E17DD90"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Σας υπενθυμίζω ότι αυτές οι καταστάσεις, οι προηγούμενες κυβερνητικές, έδιωξαν δυόμισι χιλιάδες εκπαιδευτικούς από την </w:t>
      </w:r>
      <w:r>
        <w:rPr>
          <w:rFonts w:eastAsia="Times New Roman" w:cs="Times New Roman"/>
          <w:szCs w:val="24"/>
        </w:rPr>
        <w:t>τ</w:t>
      </w:r>
      <w:r>
        <w:rPr>
          <w:rFonts w:eastAsia="Times New Roman" w:cs="Times New Roman"/>
          <w:szCs w:val="24"/>
        </w:rPr>
        <w:t xml:space="preserve">εχνική </w:t>
      </w:r>
      <w:r>
        <w:rPr>
          <w:rFonts w:eastAsia="Times New Roman" w:cs="Times New Roman"/>
          <w:szCs w:val="24"/>
        </w:rPr>
        <w:t>ε</w:t>
      </w:r>
      <w:r>
        <w:rPr>
          <w:rFonts w:eastAsia="Times New Roman" w:cs="Times New Roman"/>
          <w:szCs w:val="24"/>
        </w:rPr>
        <w:t xml:space="preserve">κπαίδευση, τους οποίους η Κυβέρνηση ΣΥΡΙΖΑ </w:t>
      </w:r>
      <w:proofErr w:type="spellStart"/>
      <w:r>
        <w:rPr>
          <w:rFonts w:eastAsia="Times New Roman" w:cs="Times New Roman"/>
          <w:szCs w:val="24"/>
        </w:rPr>
        <w:t>επανέφερε</w:t>
      </w:r>
      <w:proofErr w:type="spellEnd"/>
      <w:r>
        <w:rPr>
          <w:rFonts w:eastAsia="Times New Roman" w:cs="Times New Roman"/>
          <w:szCs w:val="24"/>
        </w:rPr>
        <w:t xml:space="preserve">. Το ξαναλέω: </w:t>
      </w:r>
      <w:r>
        <w:rPr>
          <w:rFonts w:eastAsia="Times New Roman" w:cs="Times New Roman"/>
          <w:szCs w:val="24"/>
        </w:rPr>
        <w:lastRenderedPageBreak/>
        <w:t xml:space="preserve">Δυόμισι χιλιάδες διώχθηκαν από την κυβέρνηση Σαμαρά–Βενιζέλου </w:t>
      </w:r>
      <w:r>
        <w:rPr>
          <w:rFonts w:eastAsia="Times New Roman" w:cs="Times New Roman"/>
          <w:szCs w:val="24"/>
        </w:rPr>
        <w:t xml:space="preserve">και επανήλθαν με την Κυβέρνηση Τσίπρα. Αυτή είναι η πραγματικότητα. Και το ότι επανήλθαν σημαίνει πως </w:t>
      </w:r>
      <w:proofErr w:type="spellStart"/>
      <w:r>
        <w:rPr>
          <w:rFonts w:eastAsia="Times New Roman" w:cs="Times New Roman"/>
          <w:szCs w:val="24"/>
        </w:rPr>
        <w:t>ανασυστήθηκαν</w:t>
      </w:r>
      <w:proofErr w:type="spellEnd"/>
      <w:r>
        <w:rPr>
          <w:rFonts w:eastAsia="Times New Roman" w:cs="Times New Roman"/>
          <w:szCs w:val="24"/>
        </w:rPr>
        <w:t xml:space="preserve"> τομείς, εμπλουτίστηκαν ειδικότητες, όχι με μηχανιστικό τρόπο, γιατί</w:t>
      </w:r>
      <w:r>
        <w:rPr>
          <w:rFonts w:eastAsia="Times New Roman" w:cs="Times New Roman"/>
          <w:szCs w:val="24"/>
        </w:rPr>
        <w:t>,</w:t>
      </w:r>
      <w:r>
        <w:rPr>
          <w:rFonts w:eastAsia="Times New Roman" w:cs="Times New Roman"/>
          <w:szCs w:val="24"/>
        </w:rPr>
        <w:t xml:space="preserve"> όταν έρχονται πίσω καθηγητές ειδικοτήτων στην </w:t>
      </w:r>
      <w:r>
        <w:rPr>
          <w:rFonts w:eastAsia="Times New Roman" w:cs="Times New Roman"/>
          <w:szCs w:val="24"/>
        </w:rPr>
        <w:t>τ</w:t>
      </w:r>
      <w:r>
        <w:rPr>
          <w:rFonts w:eastAsia="Times New Roman" w:cs="Times New Roman"/>
          <w:szCs w:val="24"/>
        </w:rPr>
        <w:t xml:space="preserve">εχνική </w:t>
      </w:r>
      <w:r>
        <w:rPr>
          <w:rFonts w:eastAsia="Times New Roman" w:cs="Times New Roman"/>
          <w:szCs w:val="24"/>
        </w:rPr>
        <w:t>ε</w:t>
      </w:r>
      <w:r>
        <w:rPr>
          <w:rFonts w:eastAsia="Times New Roman" w:cs="Times New Roman"/>
          <w:szCs w:val="24"/>
        </w:rPr>
        <w:t>κπαίδευση, προφα</w:t>
      </w:r>
      <w:r>
        <w:rPr>
          <w:rFonts w:eastAsia="Times New Roman" w:cs="Times New Roman"/>
          <w:szCs w:val="24"/>
        </w:rPr>
        <w:t>νώς έρχονται για να κάνουν μάθημα στις ειδικότητές τους.</w:t>
      </w:r>
    </w:p>
    <w:p w14:paraId="4E17DD91"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Εκ των πραγμάτων, λοιπόν, δεν ισχύουν αυτά που λέτε. Δεν σημαίνει ότι όλα είναι καλά και άγια. Προς Θεού! Πολλά προβλήματα υπάρχουν. Κι εμείς θέλουμε μέσα στην κρίση που περνάει η χώρα μας, η </w:t>
      </w:r>
      <w:r>
        <w:rPr>
          <w:rFonts w:eastAsia="Times New Roman" w:cs="Times New Roman"/>
          <w:szCs w:val="24"/>
        </w:rPr>
        <w:t>τ</w:t>
      </w:r>
      <w:r>
        <w:rPr>
          <w:rFonts w:eastAsia="Times New Roman" w:cs="Times New Roman"/>
          <w:szCs w:val="24"/>
        </w:rPr>
        <w:t>εχνική</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κπαίδευση να αναβαθμιστεί και να αποκτήσει έναν ιδιαίτερο ρόλο. Τα παιδιά που θα πηγαίνουν στην </w:t>
      </w:r>
      <w:r>
        <w:rPr>
          <w:rFonts w:eastAsia="Times New Roman" w:cs="Times New Roman"/>
          <w:szCs w:val="24"/>
        </w:rPr>
        <w:t>τ</w:t>
      </w:r>
      <w:r>
        <w:rPr>
          <w:rFonts w:eastAsia="Times New Roman" w:cs="Times New Roman"/>
          <w:szCs w:val="24"/>
        </w:rPr>
        <w:t xml:space="preserve">εχνική </w:t>
      </w:r>
      <w:r>
        <w:rPr>
          <w:rFonts w:eastAsia="Times New Roman" w:cs="Times New Roman"/>
          <w:szCs w:val="24"/>
        </w:rPr>
        <w:t>ε</w:t>
      </w:r>
      <w:r>
        <w:rPr>
          <w:rFonts w:eastAsia="Times New Roman" w:cs="Times New Roman"/>
          <w:szCs w:val="24"/>
        </w:rPr>
        <w:t xml:space="preserve">κπαίδευση να μην πηγαίνουν κατ’ ανάγκη, να μην είναι, δηλαδή, το </w:t>
      </w:r>
      <w:r>
        <w:rPr>
          <w:rFonts w:eastAsia="Times New Roman" w:cs="Times New Roman"/>
          <w:szCs w:val="24"/>
        </w:rPr>
        <w:t>τ</w:t>
      </w:r>
      <w:r>
        <w:rPr>
          <w:rFonts w:eastAsia="Times New Roman" w:cs="Times New Roman"/>
          <w:szCs w:val="24"/>
        </w:rPr>
        <w:t xml:space="preserve">εχνικό </w:t>
      </w:r>
      <w:r>
        <w:rPr>
          <w:rFonts w:eastAsia="Times New Roman" w:cs="Times New Roman"/>
          <w:szCs w:val="24"/>
        </w:rPr>
        <w:t>σ</w:t>
      </w:r>
      <w:r>
        <w:rPr>
          <w:rFonts w:eastAsia="Times New Roman" w:cs="Times New Roman"/>
          <w:szCs w:val="24"/>
        </w:rPr>
        <w:t xml:space="preserve">χολείο μια δομή </w:t>
      </w:r>
      <w:proofErr w:type="spellStart"/>
      <w:r>
        <w:rPr>
          <w:rFonts w:eastAsia="Times New Roman" w:cs="Times New Roman"/>
          <w:szCs w:val="24"/>
        </w:rPr>
        <w:t>κεκριμένης</w:t>
      </w:r>
      <w:proofErr w:type="spellEnd"/>
      <w:r>
        <w:rPr>
          <w:rFonts w:eastAsia="Times New Roman" w:cs="Times New Roman"/>
          <w:szCs w:val="24"/>
        </w:rPr>
        <w:t xml:space="preserve"> διαρροής μαθητικής, αλλά να είναι ένα σχολείο το</w:t>
      </w:r>
      <w:r>
        <w:rPr>
          <w:rFonts w:eastAsia="Times New Roman" w:cs="Times New Roman"/>
          <w:szCs w:val="24"/>
        </w:rPr>
        <w:t xml:space="preserve"> οποίο θα δίνει ολόκληρη μόρφωση στα παιδιά και ταυτοχρόνως και μια κατεύθυνση.</w:t>
      </w:r>
    </w:p>
    <w:p w14:paraId="4E17DD92"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Θα αναφερθώ σε ένα θέμα το οποίο είπατε. Υποβαθμίζουμε εμείς τα σχολεία, που δίνουμε διέξοδο στα παιδιά να πάνε στα πανεπιστήμια με ειδικές εξετάσεις από την </w:t>
      </w:r>
      <w:r>
        <w:rPr>
          <w:rFonts w:eastAsia="Times New Roman" w:cs="Times New Roman"/>
          <w:szCs w:val="24"/>
        </w:rPr>
        <w:t>τ</w:t>
      </w:r>
      <w:r>
        <w:rPr>
          <w:rFonts w:eastAsia="Times New Roman" w:cs="Times New Roman"/>
          <w:szCs w:val="24"/>
        </w:rPr>
        <w:t xml:space="preserve">εχνική </w:t>
      </w:r>
      <w:r>
        <w:rPr>
          <w:rFonts w:eastAsia="Times New Roman" w:cs="Times New Roman"/>
          <w:szCs w:val="24"/>
        </w:rPr>
        <w:t>ε</w:t>
      </w:r>
      <w:r>
        <w:rPr>
          <w:rFonts w:eastAsia="Times New Roman" w:cs="Times New Roman"/>
          <w:szCs w:val="24"/>
        </w:rPr>
        <w:t>κπαίδευση</w:t>
      </w:r>
      <w:r>
        <w:rPr>
          <w:rFonts w:eastAsia="Times New Roman" w:cs="Times New Roman"/>
          <w:szCs w:val="24"/>
        </w:rPr>
        <w:t xml:space="preserve"> και στα ΤΕΙ και </w:t>
      </w:r>
      <w:r>
        <w:rPr>
          <w:rFonts w:eastAsia="Times New Roman" w:cs="Times New Roman"/>
          <w:szCs w:val="24"/>
        </w:rPr>
        <w:lastRenderedPageBreak/>
        <w:t>στα ΑΕΙ; Δηλαδή, καθιστούμε ισότιμ</w:t>
      </w:r>
      <w:r>
        <w:rPr>
          <w:rFonts w:eastAsia="Times New Roman" w:cs="Times New Roman"/>
          <w:szCs w:val="24"/>
        </w:rPr>
        <w:t>ο</w:t>
      </w:r>
      <w:r>
        <w:rPr>
          <w:rFonts w:eastAsia="Times New Roman" w:cs="Times New Roman"/>
          <w:szCs w:val="24"/>
        </w:rPr>
        <w:t xml:space="preserve"> με την ελληνική εκπαίδευση και αυτό το επίπεδο, αυτή</w:t>
      </w:r>
      <w:r>
        <w:rPr>
          <w:rFonts w:eastAsia="Times New Roman" w:cs="Times New Roman"/>
          <w:szCs w:val="24"/>
        </w:rPr>
        <w:t xml:space="preserve"> την κατεύθυνση, τα ΕΠΑΛ. Εμείς υποβαθμίζουμε τα ΕΠΑΛ, όταν καθιερώνουμε τη μαθητεία ως τέταρτο έτος; Προτείνετε εσείς η μαθητεία να μπει μέσα στο μάθημα. Αυτό ξέρετε τι σημαίνει; Αυτό σημαίνει, πρώτον, ότι θα έχουμε υποβάθμιση του σχολείου. Η μαθητεία είν</w:t>
      </w:r>
      <w:r>
        <w:rPr>
          <w:rFonts w:eastAsia="Times New Roman" w:cs="Times New Roman"/>
          <w:szCs w:val="24"/>
        </w:rPr>
        <w:t xml:space="preserve">αι έξι με επτά ώρες την ημέρα. Αυτή είναι η μαθητεία. Όταν, λοιπόν, έχουμε έξι με επτά ώρες την ημέρα ένα παιδί να δουλεύει σε μια επιχείρηση για μαθητεία, πότε θα πάει </w:t>
      </w:r>
      <w:r>
        <w:rPr>
          <w:rFonts w:eastAsia="Times New Roman" w:cs="Times New Roman"/>
          <w:szCs w:val="24"/>
        </w:rPr>
        <w:t xml:space="preserve">στο </w:t>
      </w:r>
      <w:r>
        <w:rPr>
          <w:rFonts w:eastAsia="Times New Roman" w:cs="Times New Roman"/>
          <w:szCs w:val="24"/>
        </w:rPr>
        <w:t>σχολείο;</w:t>
      </w:r>
    </w:p>
    <w:p w14:paraId="4E17DD93"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Επίσης, τι σημαίνει ένα παιδί να πάει σε μαθητεία από τα δεκαπέντε του χρό</w:t>
      </w:r>
      <w:r>
        <w:rPr>
          <w:rFonts w:eastAsia="Times New Roman" w:cs="Times New Roman"/>
          <w:szCs w:val="24"/>
        </w:rPr>
        <w:t xml:space="preserve">νια; Αυτό σημαίνει υποβάθμιση της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τ</w:t>
      </w:r>
      <w:r>
        <w:rPr>
          <w:rFonts w:eastAsia="Times New Roman" w:cs="Times New Roman"/>
          <w:szCs w:val="24"/>
        </w:rPr>
        <w:t xml:space="preserve">εχνικής </w:t>
      </w:r>
      <w:r>
        <w:rPr>
          <w:rFonts w:eastAsia="Times New Roman" w:cs="Times New Roman"/>
          <w:szCs w:val="24"/>
        </w:rPr>
        <w:t>ε</w:t>
      </w:r>
      <w:r>
        <w:rPr>
          <w:rFonts w:eastAsia="Times New Roman" w:cs="Times New Roman"/>
          <w:szCs w:val="24"/>
        </w:rPr>
        <w:t>κπαίδευσης σε ένα τεχνικό σχολείο. Εμείς θέλουμε το παιδί να έχει μια ολόπλευρη μόρφωση στο πρώτο έτος, να αποκτά, μέσα από έναν τομέα, μια ευρύτερη θέαση της γενικής κατεύθυνσης, την οποία θέλει ν</w:t>
      </w:r>
      <w:r>
        <w:rPr>
          <w:rFonts w:eastAsia="Times New Roman" w:cs="Times New Roman"/>
          <w:szCs w:val="24"/>
        </w:rPr>
        <w:t>α ακολουθήσει και στο τρίτο έτος να πάει για ειδίκευση και κατόπιν να πάει σε μαθητεία, μαθητεία η οποία, εκτός των άλλων, για πρώτη φορά θα είναι με τη μεσολάβηση του ΟΑΕΔ, δηλαδή του κράτους, και όχι μια γυμνή σχέση του παιδιού με τον εργοδότη.</w:t>
      </w:r>
    </w:p>
    <w:p w14:paraId="4E17DD94" w14:textId="77777777" w:rsidR="008A4CF0" w:rsidRDefault="007957CD">
      <w:pPr>
        <w:spacing w:after="0" w:line="600" w:lineRule="auto"/>
        <w:ind w:firstLine="709"/>
        <w:jc w:val="both"/>
        <w:rPr>
          <w:rFonts w:eastAsia="Times New Roman"/>
          <w:szCs w:val="24"/>
        </w:rPr>
      </w:pPr>
      <w:r>
        <w:rPr>
          <w:rFonts w:eastAsia="Times New Roman"/>
          <w:szCs w:val="24"/>
        </w:rPr>
        <w:lastRenderedPageBreak/>
        <w:t>Αυτό σημα</w:t>
      </w:r>
      <w:r>
        <w:rPr>
          <w:rFonts w:eastAsia="Times New Roman"/>
          <w:szCs w:val="24"/>
        </w:rPr>
        <w:t xml:space="preserve">ίνει ότι θα έχουμε ΙΚΑ για το διάστημα της μαθητείας και παροχές ασθένειας σε χρήμα. Συνεπώς θα έχουμε κατοχύρωση. </w:t>
      </w:r>
      <w:r>
        <w:rPr>
          <w:rFonts w:eastAsia="Times New Roman"/>
          <w:szCs w:val="24"/>
        </w:rPr>
        <w:t>Αυτό σημαίνει, επίσης, ότι θα έχουμε κατοχύρωση για το ότι θα είναι συντάξιμος χρόνος αυτός ο χρόνος ασφάλισης της μαθητείας. Επίσης, η αμοιβ</w:t>
      </w:r>
      <w:r>
        <w:rPr>
          <w:rFonts w:eastAsia="Times New Roman"/>
          <w:szCs w:val="24"/>
        </w:rPr>
        <w:t>ή για το διάστημα της μαθητείας θα είναι ίση με το 75% επί του κατωτάτου ημερομισθίου του ανειδίκευτου εργάτη.</w:t>
      </w:r>
    </w:p>
    <w:p w14:paraId="4E17DD95" w14:textId="77777777" w:rsidR="008A4CF0" w:rsidRDefault="007957CD">
      <w:pPr>
        <w:spacing w:after="0" w:line="600" w:lineRule="auto"/>
        <w:ind w:firstLine="720"/>
        <w:jc w:val="both"/>
        <w:rPr>
          <w:rFonts w:eastAsia="Times New Roman"/>
          <w:szCs w:val="24"/>
        </w:rPr>
      </w:pPr>
      <w:r>
        <w:rPr>
          <w:rFonts w:eastAsia="Times New Roman"/>
          <w:szCs w:val="24"/>
        </w:rPr>
        <w:t>Είναι αυτά που θέλει το κεφάλαιο -όπως είπατε- στην Ελλάδα; Όχι. Το κεφάλαιο θέλει γυμνή σχέση μαθητή, τελειόφοιτου με τον εργοδότη. Ξέρετε τι ση</w:t>
      </w:r>
      <w:r>
        <w:rPr>
          <w:rFonts w:eastAsia="Times New Roman"/>
          <w:szCs w:val="24"/>
        </w:rPr>
        <w:t>μαίνει αυτό; Μια πλήρης εκμετάλλευση. Εδώ παρεμβαίνει το κράτος, παρεμβαίνει το σχολείο, παρεμβαίνει ο ΟΑΕΔ και θέτει κανόνες για τη μαθητεία. Και πλέον –το ξαναλέω- στα δεκαπέντε χρόνια να βάλεις ένα παιδί απλώς να μάθει να γυρνάει ένα κατσαβίδι -διότι αυ</w:t>
      </w:r>
      <w:r>
        <w:rPr>
          <w:rFonts w:eastAsia="Times New Roman"/>
          <w:szCs w:val="24"/>
        </w:rPr>
        <w:t>τό σημαίνει η μαθητεία στα δεκαπέντε χρόνια- χωρίς γενικότερη θεώρηση της μόρφωσης, αυτό είναι μια υποβάθμιση και –επαναλαμβάνω και λυπάμαι- μια σκληρή ταξική επιλογή πρώιμα.</w:t>
      </w:r>
    </w:p>
    <w:p w14:paraId="4E17DD96" w14:textId="77777777" w:rsidR="008A4CF0" w:rsidRDefault="007957CD">
      <w:pPr>
        <w:spacing w:after="0" w:line="600" w:lineRule="auto"/>
        <w:ind w:firstLine="720"/>
        <w:jc w:val="both"/>
        <w:rPr>
          <w:rFonts w:eastAsia="Times New Roman"/>
          <w:szCs w:val="24"/>
        </w:rPr>
      </w:pPr>
      <w:r>
        <w:rPr>
          <w:rFonts w:eastAsia="Times New Roman"/>
          <w:szCs w:val="24"/>
        </w:rPr>
        <w:t>Ευχαριστώ.</w:t>
      </w:r>
    </w:p>
    <w:p w14:paraId="4E17DD97" w14:textId="77777777" w:rsidR="008A4CF0" w:rsidRDefault="007957CD">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Ακολουθεί η έκτη με αριθμό 81/11-10-2</w:t>
      </w:r>
      <w:r>
        <w:rPr>
          <w:rFonts w:eastAsia="Times New Roman"/>
          <w:szCs w:val="24"/>
        </w:rPr>
        <w:t xml:space="preserve">016 επίκαιρη ερώτηση δεύτερου κύκλου του Βουλευτή Αττικής  των Ανεξαρτήτων Ελλήνων κ. Κωνσταντίνου </w:t>
      </w:r>
      <w:proofErr w:type="spellStart"/>
      <w:r>
        <w:rPr>
          <w:rFonts w:eastAsia="Times New Roman"/>
          <w:szCs w:val="24"/>
        </w:rPr>
        <w:t>Κατσίκη</w:t>
      </w:r>
      <w:proofErr w:type="spellEnd"/>
      <w:r>
        <w:rPr>
          <w:rFonts w:eastAsia="Times New Roman"/>
          <w:szCs w:val="24"/>
        </w:rPr>
        <w:t xml:space="preserve"> προς τον Υπουργό Εσωτερικών και Διοικητικής Ανασυγκρότησης, σχετικά με την προσθήκη και τη </w:t>
      </w:r>
      <w:proofErr w:type="spellStart"/>
      <w:r>
        <w:rPr>
          <w:rFonts w:eastAsia="Times New Roman"/>
          <w:szCs w:val="24"/>
        </w:rPr>
        <w:t>μοριοδότηση</w:t>
      </w:r>
      <w:proofErr w:type="spellEnd"/>
      <w:r>
        <w:rPr>
          <w:rFonts w:eastAsia="Times New Roman"/>
          <w:szCs w:val="24"/>
        </w:rPr>
        <w:t xml:space="preserve"> γνώσης της νοηματικής γλώσσας στις προσλήψεις </w:t>
      </w:r>
      <w:r>
        <w:rPr>
          <w:rFonts w:eastAsia="Times New Roman"/>
          <w:szCs w:val="24"/>
        </w:rPr>
        <w:t>μέσω ΑΣΕΠ.</w:t>
      </w:r>
    </w:p>
    <w:p w14:paraId="4E17DD98" w14:textId="77777777" w:rsidR="008A4CF0" w:rsidRDefault="007957CD">
      <w:pPr>
        <w:spacing w:after="0" w:line="600" w:lineRule="auto"/>
        <w:ind w:firstLine="720"/>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ερώτηση θα απαντήσει ο Αναπληρωτής Υπουργός κ. Χριστόφορος Βερναρδάκης.</w:t>
      </w:r>
    </w:p>
    <w:p w14:paraId="4E17DD99" w14:textId="77777777" w:rsidR="008A4CF0" w:rsidRDefault="007957CD">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Κατσίκης</w:t>
      </w:r>
      <w:proofErr w:type="spellEnd"/>
      <w:r>
        <w:rPr>
          <w:rFonts w:eastAsia="Times New Roman"/>
          <w:szCs w:val="24"/>
        </w:rPr>
        <w:t xml:space="preserve"> έχει τον λόγο.</w:t>
      </w:r>
    </w:p>
    <w:p w14:paraId="4E17DD9A" w14:textId="77777777" w:rsidR="008A4CF0" w:rsidRDefault="007957CD">
      <w:pPr>
        <w:spacing w:after="0"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Ευχαριστώ, κύριε Πρόεδρε.</w:t>
      </w:r>
    </w:p>
    <w:p w14:paraId="4E17DD9B" w14:textId="77777777" w:rsidR="008A4CF0" w:rsidRDefault="007957CD">
      <w:pPr>
        <w:spacing w:after="0" w:line="600" w:lineRule="auto"/>
        <w:ind w:firstLine="720"/>
        <w:jc w:val="both"/>
        <w:rPr>
          <w:rFonts w:eastAsia="Times New Roman"/>
          <w:szCs w:val="24"/>
        </w:rPr>
      </w:pPr>
      <w:r>
        <w:rPr>
          <w:rFonts w:eastAsia="Times New Roman"/>
          <w:szCs w:val="24"/>
        </w:rPr>
        <w:t>Κύριε Υπουργέ, επιτρέψτε μου να ξεκινήσω με μία σύντομη ιστορική αναδρομή</w:t>
      </w:r>
      <w:r>
        <w:rPr>
          <w:rFonts w:eastAsia="Times New Roman"/>
          <w:szCs w:val="24"/>
        </w:rPr>
        <w:t>,</w:t>
      </w:r>
      <w:r>
        <w:rPr>
          <w:rFonts w:eastAsia="Times New Roman"/>
          <w:szCs w:val="24"/>
        </w:rPr>
        <w:t xml:space="preserve"> αναφορ</w:t>
      </w:r>
      <w:r>
        <w:rPr>
          <w:rFonts w:eastAsia="Times New Roman"/>
          <w:szCs w:val="24"/>
        </w:rPr>
        <w:t>ικά με την ευπαθή ομάδα των κωφών και βαρήκοων, λέγοντας ότι οι πρώτες προσπάθειες εκπαίδευσης ατόμων κωφών και βαρήκοων της χώρας μας έγιναν στις αρχές του περασμένου αιώνα. Το πρώτο εν Ελλάδι σχολείο κωφών ιδρύθηκε στην Αθήνα το 1923. Μέχρι τα μέσα της δ</w:t>
      </w:r>
      <w:r>
        <w:rPr>
          <w:rFonts w:eastAsia="Times New Roman"/>
          <w:szCs w:val="24"/>
        </w:rPr>
        <w:t>εκαετίας του ’80 η χρήση της νοηματικής γλώσσας στα σχολεία κωφών ήταν κάθετα απαγορευμένη.</w:t>
      </w:r>
    </w:p>
    <w:p w14:paraId="4E17DD9C" w14:textId="77777777" w:rsidR="008A4CF0" w:rsidRDefault="007957CD">
      <w:pPr>
        <w:spacing w:after="0" w:line="600" w:lineRule="auto"/>
        <w:ind w:firstLine="720"/>
        <w:jc w:val="both"/>
        <w:rPr>
          <w:rFonts w:eastAsia="Times New Roman"/>
          <w:szCs w:val="24"/>
        </w:rPr>
      </w:pPr>
      <w:r>
        <w:rPr>
          <w:rFonts w:eastAsia="Times New Roman"/>
          <w:szCs w:val="24"/>
        </w:rPr>
        <w:lastRenderedPageBreak/>
        <w:t xml:space="preserve">Η επίσημη αναγνώριση της ελληνικής νοηματικής γλώσσας έγινε μόλις πριν </w:t>
      </w:r>
      <w:r>
        <w:rPr>
          <w:rFonts w:eastAsia="Times New Roman"/>
          <w:szCs w:val="24"/>
        </w:rPr>
        <w:t>από</w:t>
      </w:r>
      <w:r>
        <w:rPr>
          <w:rFonts w:eastAsia="Times New Roman"/>
          <w:szCs w:val="24"/>
        </w:rPr>
        <w:t xml:space="preserve"> μερικά χρόνια</w:t>
      </w:r>
      <w:r>
        <w:rPr>
          <w:rFonts w:eastAsia="Times New Roman"/>
          <w:szCs w:val="24"/>
        </w:rPr>
        <w:t>,</w:t>
      </w:r>
      <w:r>
        <w:rPr>
          <w:rFonts w:eastAsia="Times New Roman"/>
          <w:szCs w:val="24"/>
        </w:rPr>
        <w:t xml:space="preserve"> με την ψήφιση του ν.2817/2000. Οι κωφοί επικοινωνούν μεταξύ τους με τη γλώ</w:t>
      </w:r>
      <w:r>
        <w:rPr>
          <w:rFonts w:eastAsia="Times New Roman"/>
          <w:szCs w:val="24"/>
        </w:rPr>
        <w:t>σσα αυτή. Η νοηματική γλώσσα δεν είναι διεθνής. Συνεπώς οι κωφοί σε κάθε χώρα χρησιμοποιούν τη δική τους νοηματική γλώσσα.</w:t>
      </w:r>
    </w:p>
    <w:p w14:paraId="4E17DD9D" w14:textId="77777777" w:rsidR="008A4CF0" w:rsidRDefault="007957CD">
      <w:pPr>
        <w:spacing w:after="0" w:line="600" w:lineRule="auto"/>
        <w:ind w:firstLine="720"/>
        <w:jc w:val="both"/>
        <w:rPr>
          <w:rFonts w:eastAsia="Times New Roman"/>
          <w:szCs w:val="24"/>
        </w:rPr>
      </w:pPr>
      <w:r>
        <w:rPr>
          <w:rFonts w:eastAsia="Times New Roman"/>
          <w:szCs w:val="24"/>
        </w:rPr>
        <w:t>Σήμερα, δυστυχώς, καμ</w:t>
      </w:r>
      <w:r>
        <w:rPr>
          <w:rFonts w:eastAsia="Times New Roman"/>
          <w:szCs w:val="24"/>
        </w:rPr>
        <w:t>μ</w:t>
      </w:r>
      <w:r>
        <w:rPr>
          <w:rFonts w:eastAsia="Times New Roman"/>
          <w:szCs w:val="24"/>
        </w:rPr>
        <w:t xml:space="preserve">ία δημόσια </w:t>
      </w:r>
      <w:r>
        <w:rPr>
          <w:rFonts w:eastAsia="Times New Roman"/>
          <w:szCs w:val="24"/>
        </w:rPr>
        <w:t>Υ</w:t>
      </w:r>
      <w:r>
        <w:rPr>
          <w:rFonts w:eastAsia="Times New Roman"/>
          <w:szCs w:val="24"/>
        </w:rPr>
        <w:t>πηρεσία δεν μπορεί να ανταποκριθεί στις ανάγκες εξυπηρέτησης ενός κωφού ή βαρήκοου ατόμου. Ειδικά δ</w:t>
      </w:r>
      <w:r>
        <w:rPr>
          <w:rFonts w:eastAsia="Times New Roman"/>
          <w:szCs w:val="24"/>
        </w:rPr>
        <w:t>ε αυτό το φαινόμενο συναντάται πιο έντονα στην επαρχία.</w:t>
      </w:r>
    </w:p>
    <w:p w14:paraId="4E17DD9E" w14:textId="77777777" w:rsidR="008A4CF0" w:rsidRDefault="007957CD">
      <w:pPr>
        <w:spacing w:after="0" w:line="600" w:lineRule="auto"/>
        <w:ind w:firstLine="720"/>
        <w:jc w:val="both"/>
        <w:rPr>
          <w:rFonts w:eastAsia="Times New Roman"/>
          <w:szCs w:val="24"/>
        </w:rPr>
      </w:pPr>
      <w:r>
        <w:rPr>
          <w:rFonts w:eastAsia="Times New Roman"/>
          <w:szCs w:val="24"/>
        </w:rPr>
        <w:t>Το άρθρο 21 του Συντάγματος ορίζει ρητά ότι το κράτος μεριμνά για την υγεία των πολιτών και λαμβάνει ειδικά μέτρα για την προστασία της αναπηρίας</w:t>
      </w:r>
      <w:r>
        <w:rPr>
          <w:rFonts w:eastAsia="Times New Roman"/>
          <w:szCs w:val="24"/>
        </w:rPr>
        <w:t>,</w:t>
      </w:r>
      <w:r>
        <w:rPr>
          <w:rFonts w:eastAsia="Times New Roman"/>
          <w:szCs w:val="24"/>
        </w:rPr>
        <w:t xml:space="preserve"> είτε αυτή είναι πνευματική είτε σωματική</w:t>
      </w:r>
      <w:r>
        <w:rPr>
          <w:rFonts w:eastAsia="Times New Roman"/>
          <w:szCs w:val="24"/>
        </w:rPr>
        <w:t xml:space="preserve"> είτε αισθητηριακή.</w:t>
      </w:r>
    </w:p>
    <w:p w14:paraId="4E17DD9F" w14:textId="77777777" w:rsidR="008A4CF0" w:rsidRDefault="007957CD">
      <w:pPr>
        <w:spacing w:after="0" w:line="600" w:lineRule="auto"/>
        <w:ind w:firstLine="720"/>
        <w:jc w:val="both"/>
        <w:rPr>
          <w:rFonts w:eastAsia="Times New Roman"/>
          <w:szCs w:val="24"/>
        </w:rPr>
      </w:pPr>
      <w:r>
        <w:rPr>
          <w:rFonts w:eastAsia="Times New Roman"/>
          <w:szCs w:val="24"/>
        </w:rPr>
        <w:t>Κατά συνέπεια η πολιτεία οφείλει, με τη λήψη συγκεκριμένων νομοθετικών θεσμικών και διοικητικών μέτρων, να εκδηλώνει έμπρακτα το ενδιαφέρον της για τα άτομα με ειδικές ανάγκες.</w:t>
      </w:r>
    </w:p>
    <w:p w14:paraId="4E17DDA0" w14:textId="77777777" w:rsidR="008A4CF0" w:rsidRDefault="007957CD">
      <w:pPr>
        <w:spacing w:after="0" w:line="600" w:lineRule="auto"/>
        <w:ind w:firstLine="720"/>
        <w:jc w:val="both"/>
        <w:rPr>
          <w:rFonts w:eastAsia="Times New Roman"/>
          <w:szCs w:val="24"/>
        </w:rPr>
      </w:pPr>
      <w:r>
        <w:rPr>
          <w:rFonts w:eastAsia="Times New Roman"/>
          <w:szCs w:val="24"/>
        </w:rPr>
        <w:lastRenderedPageBreak/>
        <w:t>Σύμφωνα δε με το άρθρο 26, τα ανθρώπινα δικαιώματα των κωφώ</w:t>
      </w:r>
      <w:r>
        <w:rPr>
          <w:rFonts w:eastAsia="Times New Roman"/>
          <w:szCs w:val="24"/>
        </w:rPr>
        <w:t xml:space="preserve">ν και βαρήκοων ατόμων ως μελών του κοινωνικού συνόλου τελούν, όπως και όλων των άλλων πολιτών, υπό την εγγύηση του κράτους και τα όργανά του υποχρεούνται να διασφαλίζουν την άσκησή τους χωρίς εμπόδια. Η αναγνώριση και η προστασία των θεμελιωδών και </w:t>
      </w:r>
      <w:proofErr w:type="spellStart"/>
      <w:r>
        <w:rPr>
          <w:rFonts w:eastAsia="Times New Roman"/>
          <w:szCs w:val="24"/>
        </w:rPr>
        <w:t>απαράγρ</w:t>
      </w:r>
      <w:r>
        <w:rPr>
          <w:rFonts w:eastAsia="Times New Roman"/>
          <w:szCs w:val="24"/>
        </w:rPr>
        <w:t>αφων</w:t>
      </w:r>
      <w:proofErr w:type="spellEnd"/>
      <w:r>
        <w:rPr>
          <w:rFonts w:eastAsia="Times New Roman"/>
          <w:szCs w:val="24"/>
        </w:rPr>
        <w:t xml:space="preserve"> δικαιωμάτων όλων των πολιτών, άρα και των αναπήρων, οποιασδήποτε κατηγορίας από το κράτος αποβλέπει στην πραγματοποίηση της κοινωνικής προόδου με ελευθερία και δικαιοσύνη.</w:t>
      </w:r>
    </w:p>
    <w:p w14:paraId="4E17DDA1" w14:textId="77777777" w:rsidR="008A4CF0" w:rsidRDefault="007957CD">
      <w:pPr>
        <w:spacing w:after="0" w:line="600" w:lineRule="auto"/>
        <w:ind w:firstLine="720"/>
        <w:jc w:val="both"/>
        <w:rPr>
          <w:rFonts w:eastAsia="Times New Roman"/>
          <w:szCs w:val="24"/>
        </w:rPr>
      </w:pPr>
      <w:r>
        <w:rPr>
          <w:rFonts w:eastAsia="Times New Roman"/>
          <w:szCs w:val="24"/>
        </w:rPr>
        <w:t xml:space="preserve">Κύριε Υπουργέ, εφαλτήριο της παρούσας ερώτησης αποτέλεσε η πρόσφατη συνεδρίαση </w:t>
      </w:r>
      <w:r>
        <w:rPr>
          <w:rFonts w:eastAsia="Times New Roman"/>
          <w:szCs w:val="24"/>
        </w:rPr>
        <w:t>της Επιτροπής Ισότητας, Νεολαίας και Δικαιωμάτων των Ανθρώπων</w:t>
      </w:r>
      <w:r w:rsidRPr="007E5398">
        <w:rPr>
          <w:rFonts w:eastAsia="Times New Roman"/>
          <w:szCs w:val="24"/>
        </w:rPr>
        <w:t xml:space="preserve"> </w:t>
      </w:r>
      <w:r>
        <w:rPr>
          <w:rFonts w:eastAsia="Times New Roman"/>
          <w:szCs w:val="24"/>
        </w:rPr>
        <w:t>της Βουλής</w:t>
      </w:r>
      <w:r>
        <w:rPr>
          <w:rFonts w:eastAsia="Times New Roman"/>
          <w:szCs w:val="24"/>
        </w:rPr>
        <w:t xml:space="preserve">, της οποίας είμαι μέλος, με θέμα την προσβασιμότητα των κωφών και των βαρήκοων ατόμων στις δημόσιες </w:t>
      </w:r>
      <w:r>
        <w:rPr>
          <w:rFonts w:eastAsia="Times New Roman"/>
          <w:szCs w:val="24"/>
        </w:rPr>
        <w:t>Υ</w:t>
      </w:r>
      <w:r>
        <w:rPr>
          <w:rFonts w:eastAsia="Times New Roman"/>
          <w:szCs w:val="24"/>
        </w:rPr>
        <w:t>πηρεσίες.</w:t>
      </w:r>
    </w:p>
    <w:p w14:paraId="4E17DDA2" w14:textId="77777777" w:rsidR="008A4CF0" w:rsidRDefault="007957CD">
      <w:pPr>
        <w:spacing w:after="0" w:line="600" w:lineRule="auto"/>
        <w:ind w:firstLine="720"/>
        <w:jc w:val="both"/>
        <w:rPr>
          <w:rFonts w:eastAsia="Times New Roman"/>
          <w:szCs w:val="24"/>
        </w:rPr>
      </w:pPr>
      <w:r>
        <w:rPr>
          <w:rFonts w:eastAsia="Times New Roman"/>
          <w:szCs w:val="24"/>
        </w:rPr>
        <w:t xml:space="preserve">Κατά τη διάρκεια της συζήτησης και μάλιστα παρουσία Ούγγρου Ευρωβουλευτή, </w:t>
      </w:r>
      <w:r>
        <w:rPr>
          <w:rFonts w:eastAsia="Times New Roman"/>
          <w:szCs w:val="24"/>
        </w:rPr>
        <w:t xml:space="preserve">του </w:t>
      </w:r>
      <w:r>
        <w:rPr>
          <w:rFonts w:eastAsia="Times New Roman"/>
          <w:szCs w:val="24"/>
        </w:rPr>
        <w:t xml:space="preserve">κ. </w:t>
      </w:r>
      <w:proofErr w:type="spellStart"/>
      <w:r>
        <w:rPr>
          <w:rFonts w:eastAsia="Times New Roman"/>
          <w:szCs w:val="24"/>
        </w:rPr>
        <w:t>Άνταμ</w:t>
      </w:r>
      <w:proofErr w:type="spellEnd"/>
      <w:r>
        <w:rPr>
          <w:rFonts w:eastAsia="Times New Roman"/>
          <w:szCs w:val="24"/>
        </w:rPr>
        <w:t xml:space="preserve"> </w:t>
      </w:r>
      <w:proofErr w:type="spellStart"/>
      <w:r>
        <w:rPr>
          <w:rFonts w:eastAsia="Times New Roman"/>
          <w:szCs w:val="24"/>
        </w:rPr>
        <w:t>Κόζα</w:t>
      </w:r>
      <w:proofErr w:type="spellEnd"/>
      <w:r>
        <w:rPr>
          <w:rFonts w:eastAsia="Times New Roman"/>
          <w:szCs w:val="24"/>
        </w:rPr>
        <w:t>, ακούσαμε τις δυσκολίες που αντιμετωπίζουν στην καθημερινότητά τους τα άτομα αυτά.</w:t>
      </w:r>
    </w:p>
    <w:p w14:paraId="4E17DDA3" w14:textId="77777777" w:rsidR="008A4CF0" w:rsidRDefault="007957CD">
      <w:pPr>
        <w:spacing w:after="0" w:line="600" w:lineRule="auto"/>
        <w:ind w:firstLine="720"/>
        <w:jc w:val="both"/>
        <w:rPr>
          <w:rFonts w:eastAsia="Times New Roman"/>
          <w:szCs w:val="24"/>
        </w:rPr>
      </w:pPr>
      <w:r>
        <w:rPr>
          <w:rFonts w:eastAsia="Times New Roman"/>
          <w:szCs w:val="24"/>
        </w:rPr>
        <w:lastRenderedPageBreak/>
        <w:t>Στόχος της ερώτησης αυτής είναι η επίτευξη της καλύτερης εξυπηρέτησης και η διευκ</w:t>
      </w:r>
      <w:r>
        <w:rPr>
          <w:rFonts w:eastAsia="Times New Roman"/>
          <w:szCs w:val="24"/>
        </w:rPr>
        <w:t>όλυνση της καθημερινότητ</w:t>
      </w:r>
      <w:r>
        <w:rPr>
          <w:rFonts w:eastAsia="Times New Roman"/>
          <w:szCs w:val="24"/>
        </w:rPr>
        <w:t>α</w:t>
      </w:r>
      <w:r>
        <w:rPr>
          <w:rFonts w:eastAsia="Times New Roman"/>
          <w:szCs w:val="24"/>
        </w:rPr>
        <w:t xml:space="preserve">ς των πολιτών που αντιμετωπίζουν ζητήματα βαρηκοΐας. Με την πρόσληψη </w:t>
      </w:r>
      <w:r>
        <w:rPr>
          <w:rFonts w:eastAsia="Times New Roman"/>
          <w:szCs w:val="24"/>
        </w:rPr>
        <w:t xml:space="preserve">στις δημόσιες Υπηρεσίες </w:t>
      </w:r>
      <w:r>
        <w:rPr>
          <w:rFonts w:eastAsia="Times New Roman"/>
          <w:szCs w:val="24"/>
        </w:rPr>
        <w:t xml:space="preserve">ατόμων τα οποία γνωρίζουν τη νοηματική γλώσσα, θα υπάρξει ελεύθερη πρόσβαση στους κωφούς ή τους βαρήκοους σε όλες τις </w:t>
      </w:r>
      <w:r>
        <w:rPr>
          <w:rFonts w:eastAsia="Times New Roman"/>
          <w:szCs w:val="24"/>
        </w:rPr>
        <w:t>Υ</w:t>
      </w:r>
      <w:r>
        <w:rPr>
          <w:rFonts w:eastAsia="Times New Roman"/>
          <w:szCs w:val="24"/>
        </w:rPr>
        <w:t>πηρεσίες. Είναι πολ</w:t>
      </w:r>
      <w:r>
        <w:rPr>
          <w:rFonts w:eastAsia="Times New Roman"/>
          <w:szCs w:val="24"/>
        </w:rPr>
        <w:t>ύ σημαντικό, γιατί με αυτόν τον τρόπο σεβόμαστε τη γλώσσα των συνανθρώπων μας με την ιδιαίτερη αυτή ανάγκη.</w:t>
      </w:r>
    </w:p>
    <w:p w14:paraId="4E17DDA4" w14:textId="77777777" w:rsidR="008A4CF0" w:rsidRDefault="007957CD">
      <w:pPr>
        <w:spacing w:after="0" w:line="600" w:lineRule="auto"/>
        <w:ind w:firstLine="720"/>
        <w:jc w:val="both"/>
        <w:rPr>
          <w:rFonts w:eastAsia="Times New Roman"/>
          <w:szCs w:val="24"/>
        </w:rPr>
      </w:pPr>
      <w:r>
        <w:rPr>
          <w:rFonts w:eastAsia="Times New Roman"/>
          <w:szCs w:val="24"/>
        </w:rPr>
        <w:t>Ε</w:t>
      </w:r>
      <w:r>
        <w:rPr>
          <w:rFonts w:eastAsia="Times New Roman"/>
          <w:szCs w:val="24"/>
        </w:rPr>
        <w:t>ρωτάσθε, κύριε Υπουργέ, τι προτίθεστε να κάνετε σε σχέση με τους διαγωνισμούς του ΑΣΕΠ, που</w:t>
      </w:r>
      <w:r>
        <w:rPr>
          <w:rFonts w:eastAsia="Times New Roman"/>
          <w:szCs w:val="24"/>
        </w:rPr>
        <w:t>,</w:t>
      </w:r>
      <w:r>
        <w:rPr>
          <w:rFonts w:eastAsia="Times New Roman"/>
          <w:szCs w:val="24"/>
        </w:rPr>
        <w:t xml:space="preserve"> μεταξύ των άλλων κριτηρίων</w:t>
      </w:r>
      <w:r>
        <w:rPr>
          <w:rFonts w:eastAsia="Times New Roman"/>
          <w:szCs w:val="24"/>
        </w:rPr>
        <w:t>,</w:t>
      </w:r>
      <w:r>
        <w:rPr>
          <w:rFonts w:eastAsia="Times New Roman"/>
          <w:szCs w:val="24"/>
        </w:rPr>
        <w:t xml:space="preserve"> συμπεριλαμβάνεται και αυτό</w:t>
      </w:r>
      <w:r>
        <w:rPr>
          <w:rFonts w:eastAsia="Times New Roman"/>
          <w:szCs w:val="24"/>
        </w:rPr>
        <w:t xml:space="preserve"> της γνώσεως της νοηματικής γλώσσας</w:t>
      </w:r>
      <w:r>
        <w:rPr>
          <w:rFonts w:eastAsia="Times New Roman"/>
          <w:szCs w:val="24"/>
        </w:rPr>
        <w:t>,</w:t>
      </w:r>
      <w:r>
        <w:rPr>
          <w:rFonts w:eastAsia="Times New Roman"/>
          <w:szCs w:val="24"/>
        </w:rPr>
        <w:t xml:space="preserve"> που αποφέρει και αύξηση της </w:t>
      </w:r>
      <w:proofErr w:type="spellStart"/>
      <w:r>
        <w:rPr>
          <w:rFonts w:eastAsia="Times New Roman"/>
          <w:szCs w:val="24"/>
        </w:rPr>
        <w:t>μοριοδότησης</w:t>
      </w:r>
      <w:proofErr w:type="spellEnd"/>
      <w:r>
        <w:rPr>
          <w:rFonts w:eastAsia="Times New Roman"/>
          <w:szCs w:val="24"/>
        </w:rPr>
        <w:t>.</w:t>
      </w:r>
    </w:p>
    <w:p w14:paraId="4E17DDA5" w14:textId="77777777" w:rsidR="008A4CF0" w:rsidRDefault="007957CD">
      <w:pPr>
        <w:spacing w:after="0" w:line="600" w:lineRule="auto"/>
        <w:ind w:firstLine="720"/>
        <w:jc w:val="both"/>
        <w:rPr>
          <w:rFonts w:eastAsia="Times New Roman"/>
          <w:szCs w:val="24"/>
        </w:rPr>
      </w:pPr>
      <w:r>
        <w:rPr>
          <w:rFonts w:eastAsia="Times New Roman"/>
          <w:szCs w:val="24"/>
        </w:rPr>
        <w:t>Ευχαριστώ.</w:t>
      </w:r>
    </w:p>
    <w:p w14:paraId="4E17DDA6"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4E17DDA7"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Ευχαριστώ, κ</w:t>
      </w:r>
      <w:r>
        <w:rPr>
          <w:rFonts w:eastAsia="Times New Roman" w:cs="Times New Roman"/>
          <w:szCs w:val="24"/>
        </w:rPr>
        <w:t>ύριε Πρόεδρε.</w:t>
      </w:r>
    </w:p>
    <w:p w14:paraId="4E17DDA8"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έχετε θέσει ένα πολύ σοβαρό ζήτημα, όχι μόνο για τη λειτουργία του κράτους και της διοίκησης αλλά και γενικότερα για τη λειτουργία της κοινωνίας. </w:t>
      </w:r>
    </w:p>
    <w:p w14:paraId="4E17DDA9"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Είναι προφανές ότι η ελληνική κοινωνία έχει σοβαρά ελλείμματα στον χειρισμό τέ</w:t>
      </w:r>
      <w:r>
        <w:rPr>
          <w:rFonts w:eastAsia="Times New Roman" w:cs="Times New Roman"/>
          <w:szCs w:val="24"/>
        </w:rPr>
        <w:t>τοιων θεμάτων. Τα ζητήματα της αναπηρίας έχουν εξοβελιστεί από την προτεραιότητα και της διοίκησης και της διοικητικής πρακτικής σε πάρα πολλούς τομείς. Δεν αφορά μόνο τα άτομα με κωφότητα ή με αυξημένη βαρηκοΐα. Αφορά όλα τα άτομα με αναπηρία, αφορά την τ</w:t>
      </w:r>
      <w:r>
        <w:rPr>
          <w:rFonts w:eastAsia="Times New Roman" w:cs="Times New Roman"/>
          <w:szCs w:val="24"/>
        </w:rPr>
        <w:t>υφλότητα, την κινητική αναπηρία κ</w:t>
      </w:r>
      <w:r>
        <w:rPr>
          <w:rFonts w:eastAsia="Times New Roman" w:cs="Times New Roman"/>
          <w:szCs w:val="24"/>
        </w:rPr>
        <w:t>αι ούτω καθεξής</w:t>
      </w:r>
      <w:r>
        <w:rPr>
          <w:rFonts w:eastAsia="Times New Roman" w:cs="Times New Roman"/>
          <w:szCs w:val="24"/>
        </w:rPr>
        <w:t xml:space="preserve">. </w:t>
      </w:r>
    </w:p>
    <w:p w14:paraId="4E17DDAA"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Μπροστά μας έχουμε, λοιπόν, ένα καθήκον, να επιχειρήσουμε να αλλάξουμε αυτό το μοντέλο διοίκησης. Έχουμε πολλά πράγματα να κάνουμε. </w:t>
      </w:r>
    </w:p>
    <w:p w14:paraId="4E17DDAB"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Σε σχέση με αυτό που με ρωτάτε, όσον αφορά, δηλαδή, τις προσλήψεις στο Α</w:t>
      </w:r>
      <w:r>
        <w:rPr>
          <w:rFonts w:eastAsia="Times New Roman" w:cs="Times New Roman"/>
          <w:szCs w:val="24"/>
        </w:rPr>
        <w:t>ΣΕΠ, ναι, είναι στους στόχους μας και στον νόμο</w:t>
      </w:r>
      <w:r>
        <w:rPr>
          <w:rFonts w:eastAsia="Times New Roman" w:cs="Times New Roman"/>
          <w:szCs w:val="24"/>
        </w:rPr>
        <w:t>,</w:t>
      </w:r>
      <w:r>
        <w:rPr>
          <w:rFonts w:eastAsia="Times New Roman" w:cs="Times New Roman"/>
          <w:szCs w:val="24"/>
        </w:rPr>
        <w:t xml:space="preserve"> τον οποίο θα έχουμε την ευκαιρία να συζητήσουμε την επόμενη εβδομάδα. Ως προς τις προσλήψεις, πράγματι, για πρώτη φορά κατοχυρώνεται ένα ποσοστό ειδικών θέσεων μέσω των προσλήψεων του ΑΣΕΠ σε ένα ποσοστό περ</w:t>
      </w:r>
      <w:r>
        <w:rPr>
          <w:rFonts w:eastAsia="Times New Roman" w:cs="Times New Roman"/>
          <w:szCs w:val="24"/>
        </w:rPr>
        <w:t xml:space="preserve">ίπου 15% για τα άτομα με αναπηρία συνολικά. Αυτό </w:t>
      </w:r>
      <w:r>
        <w:rPr>
          <w:rFonts w:eastAsia="Times New Roman" w:cs="Times New Roman"/>
          <w:szCs w:val="24"/>
        </w:rPr>
        <w:lastRenderedPageBreak/>
        <w:t xml:space="preserve">είναι κάτι το οποίο εξαγγέλθηκε και την περασμένη εβδομάδα από τον Πρωθυπουργό στη συνάντηση που είχε εδώ με τους </w:t>
      </w:r>
      <w:proofErr w:type="spellStart"/>
      <w:r>
        <w:rPr>
          <w:rFonts w:eastAsia="Times New Roman" w:cs="Times New Roman"/>
          <w:szCs w:val="24"/>
        </w:rPr>
        <w:t>παραολυμπιονίκες</w:t>
      </w:r>
      <w:proofErr w:type="spellEnd"/>
      <w:r>
        <w:rPr>
          <w:rFonts w:eastAsia="Times New Roman" w:cs="Times New Roman"/>
          <w:szCs w:val="24"/>
        </w:rPr>
        <w:t xml:space="preserve">. </w:t>
      </w:r>
    </w:p>
    <w:p w14:paraId="4E17DDAC"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Έχουμε, όμως, και πολλά άλλα πράγματα που πρέπει να γίνουν, πέραν αυτής τη</w:t>
      </w:r>
      <w:r>
        <w:rPr>
          <w:rFonts w:eastAsia="Times New Roman" w:cs="Times New Roman"/>
          <w:szCs w:val="24"/>
        </w:rPr>
        <w:t>ς ρύθμισης. Θα πρέπει κατά βάση να αλλάξουμε πολλές υποδομές</w:t>
      </w:r>
      <w:r>
        <w:rPr>
          <w:rFonts w:eastAsia="Times New Roman" w:cs="Times New Roman"/>
          <w:szCs w:val="24"/>
        </w:rPr>
        <w:t>,</w:t>
      </w:r>
      <w:r>
        <w:rPr>
          <w:rFonts w:eastAsia="Times New Roman" w:cs="Times New Roman"/>
          <w:szCs w:val="24"/>
        </w:rPr>
        <w:t xml:space="preserve"> και ηλεκτρονικές αλλά και θεσμικές υποδομές του </w:t>
      </w:r>
      <w:r>
        <w:rPr>
          <w:rFonts w:eastAsia="Times New Roman" w:cs="Times New Roman"/>
          <w:szCs w:val="24"/>
        </w:rPr>
        <w:t>δ</w:t>
      </w:r>
      <w:r>
        <w:rPr>
          <w:rFonts w:eastAsia="Times New Roman" w:cs="Times New Roman"/>
          <w:szCs w:val="24"/>
        </w:rPr>
        <w:t>ημοσίου, έτσι ώστε αυτοί οι άνθρωποι να έχουν μία ισότιμη πρόσβαση και πιθανότατα να εξυπηρετούνται και από ανθρώπους που είναι μέτοχοι του προβλ</w:t>
      </w:r>
      <w:r>
        <w:rPr>
          <w:rFonts w:eastAsia="Times New Roman" w:cs="Times New Roman"/>
          <w:szCs w:val="24"/>
        </w:rPr>
        <w:t xml:space="preserve">ήματος. Αυτό σημαίνει ειδικές πρακτικές στο κομμάτι των πληροφοριακών υποδομών του </w:t>
      </w:r>
      <w:r>
        <w:rPr>
          <w:rFonts w:eastAsia="Times New Roman" w:cs="Times New Roman"/>
          <w:szCs w:val="24"/>
        </w:rPr>
        <w:t>δ</w:t>
      </w:r>
      <w:r>
        <w:rPr>
          <w:rFonts w:eastAsia="Times New Roman" w:cs="Times New Roman"/>
          <w:szCs w:val="24"/>
        </w:rPr>
        <w:t xml:space="preserve">ημοσίου. Αυτό σημαίνει, επίσης, ειδικές θέσεις στα οργανογράμματα του </w:t>
      </w:r>
      <w:r>
        <w:rPr>
          <w:rFonts w:eastAsia="Times New Roman" w:cs="Times New Roman"/>
          <w:szCs w:val="24"/>
        </w:rPr>
        <w:t>δ</w:t>
      </w:r>
      <w:r>
        <w:rPr>
          <w:rFonts w:eastAsia="Times New Roman" w:cs="Times New Roman"/>
          <w:szCs w:val="24"/>
        </w:rPr>
        <w:t>ημοσίου, που να λαμβάνουν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αυτές τις ιδιαιτερότητες. </w:t>
      </w:r>
    </w:p>
    <w:p w14:paraId="4E17DDAD"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Το σίγουρο είναι -και με την ερώτησή σα</w:t>
      </w:r>
      <w:r>
        <w:rPr>
          <w:rFonts w:eastAsia="Times New Roman" w:cs="Times New Roman"/>
          <w:szCs w:val="24"/>
        </w:rPr>
        <w:t>ς κάνετε μία μεγάλη, κατά τη γνώμη μου, προσφορά σ</w:t>
      </w:r>
      <w:r>
        <w:rPr>
          <w:rFonts w:eastAsia="Times New Roman" w:cs="Times New Roman"/>
          <w:szCs w:val="24"/>
        </w:rPr>
        <w:t>ε</w:t>
      </w:r>
      <w:r>
        <w:rPr>
          <w:rFonts w:eastAsia="Times New Roman" w:cs="Times New Roman"/>
          <w:szCs w:val="24"/>
        </w:rPr>
        <w:t xml:space="preserve"> αυτόν τον τομέα- ότι φέρνετε στο επίκεντρο της συζήτησης αυτή την πολιτική</w:t>
      </w:r>
      <w:r>
        <w:rPr>
          <w:rFonts w:eastAsia="Times New Roman" w:cs="Times New Roman"/>
          <w:szCs w:val="24"/>
        </w:rPr>
        <w:t>,</w:t>
      </w:r>
      <w:r>
        <w:rPr>
          <w:rFonts w:eastAsia="Times New Roman" w:cs="Times New Roman"/>
          <w:szCs w:val="24"/>
        </w:rPr>
        <w:t xml:space="preserve"> που πρέπει πια να γίνει πολύ πιο συστηματική και πολύ πιο συνεχής. Είναι γεγονός ότι έχουν γίνει πράγματα. Εάν δεν κάνω λάθος -γ</w:t>
      </w:r>
      <w:r>
        <w:rPr>
          <w:rFonts w:eastAsia="Times New Roman" w:cs="Times New Roman"/>
          <w:szCs w:val="24"/>
        </w:rPr>
        <w:t>ια να προσθέσω κάτι- η αναγνώριση της νοηματικής γλώσσας, παραδείγματος χάρ</w:t>
      </w:r>
      <w:r>
        <w:rPr>
          <w:rFonts w:eastAsia="Times New Roman" w:cs="Times New Roman"/>
          <w:szCs w:val="24"/>
        </w:rPr>
        <w:t>ιν</w:t>
      </w:r>
      <w:r>
        <w:rPr>
          <w:rFonts w:eastAsia="Times New Roman" w:cs="Times New Roman"/>
          <w:szCs w:val="24"/>
        </w:rPr>
        <w:t xml:space="preserve">, που έγινε </w:t>
      </w:r>
      <w:r>
        <w:rPr>
          <w:rFonts w:eastAsia="Times New Roman" w:cs="Times New Roman"/>
          <w:szCs w:val="24"/>
        </w:rPr>
        <w:lastRenderedPageBreak/>
        <w:t xml:space="preserve">με τον ν.2817/2000, αφορά μόνο τον τομέα της εκπαίδευσης. Εδώ χρειάζεται πια να δούμε πώς η καθιέρωση της νοηματικής θα αποκτήσει ευρύτερο χαρακτήρα. Και πρέπει να το </w:t>
      </w:r>
      <w:r>
        <w:rPr>
          <w:rFonts w:eastAsia="Times New Roman" w:cs="Times New Roman"/>
          <w:szCs w:val="24"/>
        </w:rPr>
        <w:t>δούμε, διότι, εάν δεν κάνω λάθος -κρατώ μία επιφύλαξη πάνω σ</w:t>
      </w:r>
      <w:r>
        <w:rPr>
          <w:rFonts w:eastAsia="Times New Roman" w:cs="Times New Roman"/>
          <w:szCs w:val="24"/>
        </w:rPr>
        <w:t>ε</w:t>
      </w:r>
      <w:r>
        <w:rPr>
          <w:rFonts w:eastAsia="Times New Roman" w:cs="Times New Roman"/>
          <w:szCs w:val="24"/>
        </w:rPr>
        <w:t xml:space="preserve"> αυτό- όπως είπα, αφορά μόνο την εκπαίδευση.</w:t>
      </w:r>
    </w:p>
    <w:p w14:paraId="4E17DDAE"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Αυτό που θέλω να σας πω, λοιπόν, είναι ότι κινούμαστε στο ίδιο μοτίβο με την ερώτηση. Πρέπει να γίνουν πολλά πράγματα, αρχής γενομένης από την αλλαγή του συστήματος προσλήψεων για τα άτομα με αναπηρία που θα γίνει τις επόμενες ημέρες, που θα νομοθετηθεί, δ</w:t>
      </w:r>
      <w:r>
        <w:rPr>
          <w:rFonts w:eastAsia="Times New Roman" w:cs="Times New Roman"/>
          <w:szCs w:val="24"/>
        </w:rPr>
        <w:t xml:space="preserve">ηλαδή, στις επόμενες ημέρες. </w:t>
      </w:r>
    </w:p>
    <w:p w14:paraId="4E17DDAF"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rPr>
        <w:t>έχω την τιμή να ανακοινώσω στο Σώμα ότι τη συνεδρίασή μας παρακολουθούν από τα άνω δυτικά θεωρεία</w:t>
      </w:r>
      <w:r>
        <w:rPr>
          <w:rFonts w:eastAsia="Times New Roman" w:cs="Times New Roman"/>
          <w:szCs w:val="24"/>
        </w:rPr>
        <w:t>, αφού ενημερώθηκαν για την ιστορία του κτηρίου και τον τρόπο οργά</w:t>
      </w:r>
      <w:r>
        <w:rPr>
          <w:rFonts w:eastAsia="Times New Roman" w:cs="Times New Roman"/>
          <w:szCs w:val="24"/>
        </w:rPr>
        <w:t>νωσης και λειτουργίας της Βουλής, είκοσι εννέα μαθητές και μαθήτριες και δ</w:t>
      </w:r>
      <w:r>
        <w:rPr>
          <w:rFonts w:eastAsia="Times New Roman" w:cs="Times New Roman"/>
          <w:szCs w:val="24"/>
        </w:rPr>
        <w:t>ύ</w:t>
      </w:r>
      <w:r>
        <w:rPr>
          <w:rFonts w:eastAsia="Times New Roman" w:cs="Times New Roman"/>
          <w:szCs w:val="24"/>
        </w:rPr>
        <w:t>ο συνοδοί εκπαιδευτικοί από το 4</w:t>
      </w:r>
      <w:r w:rsidRPr="00E4335C">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Δημοτικό Σχολείο </w:t>
      </w:r>
      <w:proofErr w:type="spellStart"/>
      <w:r>
        <w:rPr>
          <w:rFonts w:eastAsia="Times New Roman" w:cs="Times New Roman"/>
          <w:szCs w:val="24"/>
        </w:rPr>
        <w:t>Κορωπίου</w:t>
      </w:r>
      <w:proofErr w:type="spellEnd"/>
      <w:r>
        <w:rPr>
          <w:rFonts w:eastAsia="Times New Roman" w:cs="Times New Roman"/>
          <w:szCs w:val="24"/>
        </w:rPr>
        <w:t>.</w:t>
      </w:r>
    </w:p>
    <w:p w14:paraId="4E17DDB0"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Εκ μέρους της Βουλής, εγώ, ο κύριος Υπουργός και κατά σύμπτωση ο Βουλευτής της περιοχής, ο κ. </w:t>
      </w:r>
      <w:proofErr w:type="spellStart"/>
      <w:r>
        <w:rPr>
          <w:rFonts w:eastAsia="Times New Roman" w:cs="Times New Roman"/>
          <w:szCs w:val="24"/>
        </w:rPr>
        <w:t>Κατσίκης</w:t>
      </w:r>
      <w:proofErr w:type="spellEnd"/>
      <w:r>
        <w:rPr>
          <w:rFonts w:eastAsia="Times New Roman" w:cs="Times New Roman"/>
          <w:szCs w:val="24"/>
        </w:rPr>
        <w:t>, σας υποδεχόμαστε</w:t>
      </w:r>
      <w:r>
        <w:rPr>
          <w:rFonts w:eastAsia="Times New Roman" w:cs="Times New Roman"/>
          <w:szCs w:val="24"/>
        </w:rPr>
        <w:t xml:space="preserve"> στη Βουλή των Ελλήνων.</w:t>
      </w:r>
    </w:p>
    <w:p w14:paraId="4E17DDB1" w14:textId="77777777" w:rsidR="008A4CF0" w:rsidRDefault="007957CD">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4E17DDB2"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Κύριε Υπουργέ, -και σας το λέω σαν γιατρός- όσον αφορά το 15% που είπατε, έχω την εντύπωση ότι πρέπει να κατηγοριοποιηθεί αυτό το 15%, γιατί υπάρχουν παθήσεις που καλύπτουν πολύ μεγα</w:t>
      </w:r>
      <w:r>
        <w:rPr>
          <w:rFonts w:eastAsia="Times New Roman" w:cs="Times New Roman"/>
          <w:szCs w:val="24"/>
        </w:rPr>
        <w:t>λύτερο ποσοστό. Το λέω, για να μη δημιουργηθούν άλλου τύπου προβλήματα. Και αυτό πρέπει να προβλεφθεί είτε στο</w:t>
      </w:r>
      <w:r>
        <w:rPr>
          <w:rFonts w:eastAsia="Times New Roman" w:cs="Times New Roman"/>
          <w:szCs w:val="24"/>
        </w:rPr>
        <w:t>ν</w:t>
      </w:r>
      <w:r>
        <w:rPr>
          <w:rFonts w:eastAsia="Times New Roman" w:cs="Times New Roman"/>
          <w:szCs w:val="24"/>
        </w:rPr>
        <w:t xml:space="preserve"> νόμο είτε να πείτε ότι με υπουργική απόφαση -για να την επεξεργαστείτε καλύτερα- αυτό το πράγμα θα βγει μετά. Γιατί, φοβάμαι μην πάμε να κάνουμε</w:t>
      </w:r>
      <w:r>
        <w:rPr>
          <w:rFonts w:eastAsia="Times New Roman" w:cs="Times New Roman"/>
          <w:szCs w:val="24"/>
        </w:rPr>
        <w:t xml:space="preserve"> καλό και μπλέξουμε.</w:t>
      </w:r>
    </w:p>
    <w:p w14:paraId="4E17DDB3"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Κατσίκη</w:t>
      </w:r>
      <w:proofErr w:type="spellEnd"/>
      <w:r>
        <w:rPr>
          <w:rFonts w:eastAsia="Times New Roman" w:cs="Times New Roman"/>
          <w:szCs w:val="24"/>
        </w:rPr>
        <w:t xml:space="preserve">, έχετε τον λόγο. </w:t>
      </w:r>
    </w:p>
    <w:p w14:paraId="4E17DDB4"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Σας ευχαριστώ, κύριε Πρόεδρε, και ιδιαίτερα για την παρέμβασή σας πάνω στο θέμα αυτό. Με βρίσκει σύμφωνο η τοποθέτησή σας. </w:t>
      </w:r>
    </w:p>
    <w:p w14:paraId="4E17DDB5"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Ευχαριστώ θερμά και τον κύριο Υπουργό, διότι σε </w:t>
      </w:r>
      <w:r>
        <w:rPr>
          <w:rFonts w:eastAsia="Times New Roman" w:cs="Times New Roman"/>
          <w:szCs w:val="24"/>
        </w:rPr>
        <w:t>γενικές γραμμές δείχνει την ευαισθητοποίησή του και την ευαισθητοποίηση της σημερινής Κυβέρνησης για την αντιμετώπιση αυτού του προβλήματος.</w:t>
      </w:r>
    </w:p>
    <w:p w14:paraId="4E17DDB6"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lastRenderedPageBreak/>
        <w:t>Ήθελα μόνο να διευκρινίσω ότι μεταξύ των άλλων κατηγοριών που συνθέτουν την εικόνα των ευπαθών ομάδων, αναπήρων κ</w:t>
      </w:r>
      <w:r>
        <w:rPr>
          <w:rFonts w:eastAsia="Times New Roman" w:cs="Times New Roman"/>
          <w:szCs w:val="24"/>
        </w:rPr>
        <w:t>.</w:t>
      </w:r>
      <w:r>
        <w:rPr>
          <w:rFonts w:eastAsia="Times New Roman" w:cs="Times New Roman"/>
          <w:szCs w:val="24"/>
        </w:rPr>
        <w:t>λ</w:t>
      </w:r>
      <w:r>
        <w:rPr>
          <w:rFonts w:eastAsia="Times New Roman" w:cs="Times New Roman"/>
          <w:szCs w:val="24"/>
        </w:rPr>
        <w:t>π., ειδικά αυτή η ομάδα είναι μία ομάδα η οποία χρειάζεται -θέλω να πιστεύω, χωρίς να κάνω διακρίσεις- περισσότερο από κάθε άλλο άτομο με ειδικές ανάγκες, την καλύτερη πρόσβασ</w:t>
      </w:r>
      <w:r>
        <w:rPr>
          <w:rFonts w:eastAsia="Times New Roman" w:cs="Times New Roman"/>
          <w:szCs w:val="24"/>
        </w:rPr>
        <w:t>ή</w:t>
      </w:r>
      <w:r>
        <w:rPr>
          <w:rFonts w:eastAsia="Times New Roman" w:cs="Times New Roman"/>
          <w:szCs w:val="24"/>
        </w:rPr>
        <w:t xml:space="preserve"> της στις δημόσιες υπηρεσίες.</w:t>
      </w:r>
    </w:p>
    <w:p w14:paraId="4E17DDB7"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Συνεπώς σε εκείνο το νομοθετικό πλαίσιο το οποίο θ</w:t>
      </w:r>
      <w:r>
        <w:rPr>
          <w:rFonts w:eastAsia="Times New Roman" w:cs="Times New Roman"/>
          <w:szCs w:val="24"/>
        </w:rPr>
        <w:t xml:space="preserve">α καθορίσετε, θα ήθελα θερμά να παρακαλέσω να εστιάσετε την προσοχή σας ειδικότερα σε εκείνες τις υπηρεσίες οι οποίες έχουν μεγαλύτερη συχνότητα ως προς </w:t>
      </w:r>
      <w:r>
        <w:rPr>
          <w:rFonts w:eastAsia="Times New Roman" w:cs="Times New Roman"/>
          <w:szCs w:val="24"/>
        </w:rPr>
        <w:t xml:space="preserve">την </w:t>
      </w:r>
      <w:proofErr w:type="spellStart"/>
      <w:r>
        <w:rPr>
          <w:rFonts w:eastAsia="Times New Roman" w:cs="Times New Roman"/>
          <w:szCs w:val="24"/>
        </w:rPr>
        <w:t>επισκεψιμότητα</w:t>
      </w:r>
      <w:proofErr w:type="spellEnd"/>
      <w:r>
        <w:rPr>
          <w:rFonts w:eastAsia="Times New Roman" w:cs="Times New Roman"/>
          <w:szCs w:val="24"/>
        </w:rPr>
        <w:t xml:space="preserve"> των πολιτών προς αυτές -άρα, λοιπόν, μέσα σ</w:t>
      </w:r>
      <w:r>
        <w:rPr>
          <w:rFonts w:eastAsia="Times New Roman" w:cs="Times New Roman"/>
          <w:szCs w:val="24"/>
        </w:rPr>
        <w:t>ε</w:t>
      </w:r>
      <w:r>
        <w:rPr>
          <w:rFonts w:eastAsia="Times New Roman" w:cs="Times New Roman"/>
          <w:szCs w:val="24"/>
        </w:rPr>
        <w:t xml:space="preserve"> αυτούς και από την ομάδα των βαρήκοων κ</w:t>
      </w:r>
      <w:r>
        <w:rPr>
          <w:rFonts w:eastAsia="Times New Roman" w:cs="Times New Roman"/>
          <w:szCs w:val="24"/>
        </w:rPr>
        <w:t>αι των κωφών- έτσι ώστε αυτές τις υπηρεσίες -όσο γίνεται- να στελεχωθούν από ένα άτομο το οποίο να είναι γνώστης της νοηματικής γλώσσας για την καλύτερη εξυπηρέτηση αυτών των ανθρώπων.</w:t>
      </w:r>
    </w:p>
    <w:p w14:paraId="4E17DDB8"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 Σας ευχαριστώ.</w:t>
      </w:r>
    </w:p>
    <w:p w14:paraId="4E17DDB9"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κύριος Υπουργός έχει τον λόγο.</w:t>
      </w:r>
    </w:p>
    <w:p w14:paraId="4E17DDBA"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lastRenderedPageBreak/>
        <w:t>ΧΡΙΣΤΟΦΟΡΟΣ ΒΕΡΝΑΡΔΑΚΗΣ (Αναπληρωτής Υπουργός Εσωτερικών και Διοικητικής Ανασυγκρότησης):</w:t>
      </w:r>
      <w:r>
        <w:rPr>
          <w:rFonts w:eastAsia="Times New Roman" w:cs="Times New Roman"/>
          <w:szCs w:val="24"/>
        </w:rPr>
        <w:t xml:space="preserve"> Ευχαριστώ, κύριε Πρόεδρε. </w:t>
      </w:r>
      <w:r>
        <w:rPr>
          <w:rFonts w:eastAsia="Times New Roman" w:cs="Times New Roman"/>
          <w:szCs w:val="24"/>
        </w:rPr>
        <w:t>Σ</w:t>
      </w:r>
      <w:r>
        <w:rPr>
          <w:rFonts w:eastAsia="Times New Roman" w:cs="Times New Roman"/>
          <w:szCs w:val="24"/>
        </w:rPr>
        <w:t xml:space="preserve">ας ευχαριστώ </w:t>
      </w:r>
      <w:r>
        <w:rPr>
          <w:rFonts w:eastAsia="Times New Roman" w:cs="Times New Roman"/>
          <w:szCs w:val="24"/>
        </w:rPr>
        <w:t>διπλά</w:t>
      </w:r>
      <w:r>
        <w:rPr>
          <w:rFonts w:eastAsia="Times New Roman" w:cs="Times New Roman"/>
          <w:szCs w:val="24"/>
        </w:rPr>
        <w:t xml:space="preserve"> και για το τυπικό ότι παίρνω τον λόγο, αλλά και για το ουσιαστικό της παρατήρησής σας.</w:t>
      </w:r>
      <w:r>
        <w:rPr>
          <w:rFonts w:eastAsia="Times New Roman" w:cs="Times New Roman"/>
          <w:szCs w:val="24"/>
        </w:rPr>
        <w:t xml:space="preserve"> Ναι, είναι κάτι το οποίο πρέπει να το προσέξουμε, γιατί όλα τα δεδομένα εδώ μας είναι χρήσιμα. Έχουμε αλλαγές από τις προηγούμενες δεκαετίες σε όλο</w:t>
      </w:r>
      <w:r>
        <w:rPr>
          <w:rFonts w:eastAsia="Times New Roman" w:cs="Times New Roman"/>
          <w:szCs w:val="24"/>
        </w:rPr>
        <w:t>ν</w:t>
      </w:r>
      <w:r>
        <w:rPr>
          <w:rFonts w:eastAsia="Times New Roman" w:cs="Times New Roman"/>
          <w:szCs w:val="24"/>
        </w:rPr>
        <w:t xml:space="preserve"> αυτόν τον πληθυσμό. Έχουμε αναπηρίες πια που η επιστήμη τις προλαμβάνει μέσω των προγεννητικών ελέγχων. Έχ</w:t>
      </w:r>
      <w:r>
        <w:rPr>
          <w:rFonts w:eastAsia="Times New Roman" w:cs="Times New Roman"/>
          <w:szCs w:val="24"/>
        </w:rPr>
        <w:t>ουμε όμως και καινούργιες αναπηρίες, όπως είναι η κινητική αναπηρία, που είναι δυστυχώς σε άνοδο όπως βλέπουμε από τις στατιστικές, η τυφλότητα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Όλα αυτά είναι πάρα πολύ σοβαρά θέματα που πρέπει να τα προβλέψουμε, για να μη νομοθετούμε άστοχα.</w:t>
      </w:r>
    </w:p>
    <w:p w14:paraId="4E17DDBB"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Λαμβάνω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την παρατήρηση που θέσατε. Ναι, πρέπει να δούμε πώς και η διοίκηση έχει υποδοχές, έτσι ώστε να μπορεί να εξυπηρετεί όλο αυτόν τον πληθυσμό, ο οποίος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είναι μεγάλος. Στην Ελλάδα έχουμε φτιάξει ένα κοινωνικό σύστημα που </w:t>
      </w:r>
      <w:r>
        <w:rPr>
          <w:rFonts w:eastAsia="Times New Roman" w:cs="Times New Roman"/>
          <w:szCs w:val="24"/>
        </w:rPr>
        <w:t xml:space="preserve">τους έχουμε καταστήσει αόρατους κατά κάποιο τρόπο. Είναι, όμως, μια πολύ μεγάλη μερίδα του πληθυσμού, με μεγάλα προβλήματα και η </w:t>
      </w:r>
      <w:r>
        <w:rPr>
          <w:rFonts w:eastAsia="Times New Roman" w:cs="Times New Roman"/>
          <w:szCs w:val="24"/>
        </w:rPr>
        <w:lastRenderedPageBreak/>
        <w:t>διοίκηση πρέπει οπωσδήποτε,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ισονομίας και της ίσης μεταχείρισης των πολιτών, να το λάβει πολύ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w:t>
      </w:r>
      <w:r>
        <w:rPr>
          <w:rFonts w:eastAsia="Times New Roman" w:cs="Times New Roman"/>
          <w:szCs w:val="24"/>
        </w:rPr>
        <w:t xml:space="preserve">υστηματικά πια. </w:t>
      </w:r>
    </w:p>
    <w:p w14:paraId="4E17DDBC" w14:textId="77777777" w:rsidR="008A4CF0" w:rsidRDefault="007957CD">
      <w:pPr>
        <w:spacing w:after="0" w:line="600" w:lineRule="auto"/>
        <w:ind w:firstLine="720"/>
        <w:jc w:val="both"/>
        <w:rPr>
          <w:rFonts w:eastAsia="Times New Roman" w:cs="Times New Roman"/>
          <w:szCs w:val="24"/>
        </w:rPr>
      </w:pPr>
      <w:r>
        <w:rPr>
          <w:rFonts w:eastAsia="Times New Roman" w:cs="Times New Roman"/>
          <w:szCs w:val="24"/>
        </w:rPr>
        <w:t xml:space="preserve">Απ’ αυτή την άποψη ευχαριστώ πολύ για την ερώτηση και νομίζω ότι θα συνεργαστούμε για να κάνουμε το καλύτερο δυνατό. Και αυτό δεν αφορά πια ούτε ιδεολογίες, ούτε πολιτικές προελεύσεις, αλλά νομίζω ότι είναι εθνικό μας καθήκον. </w:t>
      </w:r>
    </w:p>
    <w:p w14:paraId="4E17DDBD" w14:textId="77777777" w:rsidR="008A4CF0" w:rsidRDefault="007957C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Επειδή είστε μαθητές, θέλω να σας πω το εξής: Με αυτό που είπε ο κύριος Υπουργός, ότι έχουν αυξηθεί οι κινητικές αναπηρίες, εννοούσε -μέσα στα άλλα- τα ατυχήματα από τα μηχανάκια. Είστε μικρά παιδιά ακόμη. Να προσέχετε τα μηχανάκια. Κ</w:t>
      </w:r>
      <w:r>
        <w:rPr>
          <w:rFonts w:eastAsia="Times New Roman" w:cs="Times New Roman"/>
          <w:szCs w:val="24"/>
        </w:rPr>
        <w:t>αι όταν ανεβείτε στο μηχανάκι, όταν θα μεγαλώσετε, να είστε πάντοτε με κράνος. Να τα έχετε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αυτά. </w:t>
      </w:r>
    </w:p>
    <w:p w14:paraId="4E17DDBE" w14:textId="77777777" w:rsidR="008A4CF0" w:rsidRDefault="007957CD">
      <w:pPr>
        <w:spacing w:after="0"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4E17DDBF" w14:textId="77777777" w:rsidR="008A4CF0" w:rsidRDefault="007957CD">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p>
    <w:p w14:paraId="4E17DDC0" w14:textId="77777777" w:rsidR="008A4CF0" w:rsidRDefault="007957CD">
      <w:pPr>
        <w:spacing w:after="0" w:line="600" w:lineRule="auto"/>
        <w:ind w:firstLine="720"/>
        <w:contextualSpacing/>
        <w:jc w:val="both"/>
        <w:rPr>
          <w:rFonts w:eastAsia="Times New Roman" w:cs="Times New Roman"/>
          <w:szCs w:val="24"/>
        </w:rPr>
      </w:pPr>
      <w:r>
        <w:rPr>
          <w:rFonts w:eastAsia="Times New Roman" w:cs="Times New Roman"/>
          <w:b/>
          <w:bCs/>
          <w:szCs w:val="24"/>
        </w:rPr>
        <w:t>ΟΛΟΙ ΟΙ ΒΟΥΛΕΥΤΕ</w:t>
      </w:r>
      <w:r>
        <w:rPr>
          <w:rFonts w:eastAsia="Times New Roman" w:cs="Times New Roman"/>
          <w:b/>
          <w:bCs/>
          <w:szCs w:val="24"/>
        </w:rPr>
        <w:t xml:space="preserve">Σ: </w:t>
      </w:r>
      <w:r>
        <w:rPr>
          <w:rFonts w:eastAsia="Times New Roman" w:cs="Times New Roman"/>
          <w:szCs w:val="24"/>
        </w:rPr>
        <w:t>Μάλιστα, μάλιστα.</w:t>
      </w:r>
    </w:p>
    <w:p w14:paraId="4E17DDC1" w14:textId="77777777" w:rsidR="008A4CF0" w:rsidRDefault="007957CD">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Με τη συναίνεση </w:t>
      </w:r>
      <w:r>
        <w:rPr>
          <w:rFonts w:eastAsia="Times New Roman" w:cs="Times New Roman"/>
          <w:szCs w:val="24"/>
        </w:rPr>
        <w:t xml:space="preserve">του Σώματος </w:t>
      </w:r>
      <w:r>
        <w:rPr>
          <w:rFonts w:eastAsia="Times New Roman" w:cs="Times New Roman"/>
          <w:szCs w:val="24"/>
        </w:rPr>
        <w:t>και ώρα 10.44</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r>
        <w:rPr>
          <w:rFonts w:eastAsia="Times New Roman" w:cs="Times New Roman"/>
          <w:szCs w:val="24"/>
        </w:rPr>
        <w:t xml:space="preserve"> γ</w:t>
      </w:r>
      <w:r>
        <w:rPr>
          <w:rFonts w:eastAsia="Times New Roman" w:cs="Times New Roman"/>
          <w:szCs w:val="24"/>
        </w:rPr>
        <w:t>ια τη Δευτέρα 17 Οκτωβρίου 2016 και ώρα 13.00΄ με αντικείμενο εργασιών του Σώματος</w:t>
      </w:r>
      <w:r>
        <w:rPr>
          <w:rFonts w:eastAsia="Times New Roman" w:cs="Times New Roman"/>
          <w:szCs w:val="24"/>
        </w:rPr>
        <w:t>:</w:t>
      </w:r>
      <w:r>
        <w:rPr>
          <w:rFonts w:eastAsia="Times New Roman" w:cs="Times New Roman"/>
          <w:szCs w:val="24"/>
        </w:rPr>
        <w:t xml:space="preserve"> α) νομοθετική εργασία σύμφωνα με την ημερήσια διάταξη </w:t>
      </w:r>
      <w:r>
        <w:rPr>
          <w:rFonts w:eastAsia="Times New Roman" w:cs="Times New Roman"/>
          <w:szCs w:val="24"/>
        </w:rPr>
        <w:t>που θα διανεμηθεί και β) κοινοβουλευτικό έλεγχο, συζήτηση επικαίρων ερω</w:t>
      </w:r>
      <w:r>
        <w:rPr>
          <w:rFonts w:eastAsia="Times New Roman" w:cs="Times New Roman"/>
          <w:szCs w:val="24"/>
        </w:rPr>
        <w:t>τ</w:t>
      </w:r>
      <w:r>
        <w:rPr>
          <w:rFonts w:eastAsia="Times New Roman" w:cs="Times New Roman"/>
          <w:szCs w:val="24"/>
        </w:rPr>
        <w:t>ήσεων</w:t>
      </w:r>
      <w:r>
        <w:rPr>
          <w:rFonts w:eastAsia="Times New Roman" w:cs="Times New Roman"/>
          <w:szCs w:val="24"/>
        </w:rPr>
        <w:t>.</w:t>
      </w:r>
      <w:r>
        <w:rPr>
          <w:rFonts w:eastAsia="Times New Roman" w:cs="Times New Roman"/>
          <w:szCs w:val="24"/>
        </w:rPr>
        <w:t xml:space="preserve"> </w:t>
      </w:r>
    </w:p>
    <w:p w14:paraId="4E17DDC2" w14:textId="77777777" w:rsidR="008A4CF0" w:rsidRDefault="007957CD">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14:paraId="4E17DDC3" w14:textId="77777777" w:rsidR="008A4CF0" w:rsidRDefault="008A4CF0">
      <w:pPr>
        <w:spacing w:after="0" w:line="600" w:lineRule="auto"/>
        <w:ind w:firstLine="720"/>
        <w:contextualSpacing/>
        <w:jc w:val="both"/>
        <w:rPr>
          <w:rFonts w:eastAsia="Times New Roman" w:cs="Times New Roman"/>
          <w:szCs w:val="24"/>
        </w:rPr>
      </w:pPr>
    </w:p>
    <w:sectPr w:rsidR="008A4C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d0N9uX3nHEZM/M0AT5M9LuI6Xg=" w:salt="Pi+GrqZ59c67+Aw8TxoS2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F0"/>
    <w:rsid w:val="007957CD"/>
    <w:rsid w:val="008A4CF0"/>
    <w:rsid w:val="00F45E5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DD1C"/>
  <w15:docId w15:val="{7D4A6408-B470-45EB-838A-DB70CE76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0E8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20E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334</MetadataID>
    <Session xmlns="641f345b-441b-4b81-9152-adc2e73ba5e1">Β´</Session>
    <Date xmlns="641f345b-441b-4b81-9152-adc2e73ba5e1">2016-10-13T21:00:00+00:00</Date>
    <Status xmlns="641f345b-441b-4b81-9152-adc2e73ba5e1">
      <Url>http://srv-sp1/praktika/Lists/Incoming_Metadata/EditForm.aspx?ID=334&amp;Source=/praktika/Recordings_Library/Forms/AllItems.aspx</Url>
      <Description>Δημοσιεύτηκε</Description>
    </Status>
    <Meeting xmlns="641f345b-441b-4b81-9152-adc2e73ba5e1">Θ´</Meeting>
  </documentManagement>
</p:properties>
</file>

<file path=customXml/itemProps1.xml><?xml version="1.0" encoding="utf-8"?>
<ds:datastoreItem xmlns:ds="http://schemas.openxmlformats.org/officeDocument/2006/customXml" ds:itemID="{1C80CACE-B956-42B7-A973-24C1856C0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EFD626-9BAC-4699-953D-011F530D832F}">
  <ds:schemaRefs>
    <ds:schemaRef ds:uri="http://schemas.microsoft.com/sharepoint/v3/contenttype/forms"/>
  </ds:schemaRefs>
</ds:datastoreItem>
</file>

<file path=customXml/itemProps3.xml><?xml version="1.0" encoding="utf-8"?>
<ds:datastoreItem xmlns:ds="http://schemas.openxmlformats.org/officeDocument/2006/customXml" ds:itemID="{EE461D20-22D2-4F38-AE0A-64F7F87E86D3}">
  <ds:schemaRefs>
    <ds:schemaRef ds:uri="http://purl.org/dc/terms/"/>
    <ds:schemaRef ds:uri="http://schemas.openxmlformats.org/package/2006/metadata/core-properties"/>
    <ds:schemaRef ds:uri="http://purl.org/dc/elements/1.1/"/>
    <ds:schemaRef ds:uri="http://schemas.microsoft.com/office/infopath/2007/PartnerControls"/>
    <ds:schemaRef ds:uri="http://purl.org/dc/dcmitype/"/>
    <ds:schemaRef ds:uri="http://schemas.microsoft.com/office/2006/documentManagement/types"/>
    <ds:schemaRef ds:uri="641f345b-441b-4b81-9152-adc2e73ba5e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6811</Words>
  <Characters>36782</Characters>
  <Application>Microsoft Office Word</Application>
  <DocSecurity>0</DocSecurity>
  <Lines>306</Lines>
  <Paragraphs>87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2016-10-20T08:33:00Z</dcterms:created>
  <dcterms:modified xsi:type="dcterms:W3CDTF">2016-10-20T08:33:00Z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