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EDDCE" w14:textId="77777777" w:rsidR="006C352B" w:rsidRPr="006C352B" w:rsidRDefault="006C352B" w:rsidP="006C352B">
      <w:pPr>
        <w:spacing w:after="0" w:line="360" w:lineRule="auto"/>
        <w:rPr>
          <w:ins w:id="0" w:author="Φλούδα Χριστίνα" w:date="2018-12-17T14:04:00Z"/>
          <w:rFonts w:eastAsia="Times New Roman"/>
          <w:szCs w:val="24"/>
          <w:lang w:eastAsia="en-US"/>
        </w:rPr>
      </w:pPr>
      <w:ins w:id="1" w:author="Φλούδα Χριστίνα" w:date="2018-12-17T14:04:00Z">
        <w:r w:rsidRPr="006C352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2D01FF3" w14:textId="77777777" w:rsidR="006C352B" w:rsidRPr="006C352B" w:rsidRDefault="006C352B" w:rsidP="006C352B">
      <w:pPr>
        <w:spacing w:after="0" w:line="360" w:lineRule="auto"/>
        <w:rPr>
          <w:ins w:id="2" w:author="Φλούδα Χριστίνα" w:date="2018-12-17T14:04:00Z"/>
          <w:rFonts w:eastAsia="Times New Roman"/>
          <w:szCs w:val="24"/>
          <w:lang w:eastAsia="en-US"/>
        </w:rPr>
      </w:pPr>
    </w:p>
    <w:p w14:paraId="55666759" w14:textId="77777777" w:rsidR="006C352B" w:rsidRPr="006C352B" w:rsidRDefault="006C352B" w:rsidP="006C352B">
      <w:pPr>
        <w:spacing w:after="0" w:line="360" w:lineRule="auto"/>
        <w:rPr>
          <w:ins w:id="3" w:author="Φλούδα Χριστίνα" w:date="2018-12-17T14:04:00Z"/>
          <w:rFonts w:eastAsia="Times New Roman"/>
          <w:szCs w:val="24"/>
          <w:lang w:eastAsia="en-US"/>
        </w:rPr>
      </w:pPr>
      <w:ins w:id="4" w:author="Φλούδα Χριστίνα" w:date="2018-12-17T14:04:00Z">
        <w:r w:rsidRPr="006C352B">
          <w:rPr>
            <w:rFonts w:eastAsia="Times New Roman"/>
            <w:szCs w:val="24"/>
            <w:lang w:eastAsia="en-US"/>
          </w:rPr>
          <w:t>ΠΙΝΑΚΑΣ ΠΕΡΙΕΧΟΜΕΝΩΝ</w:t>
        </w:r>
      </w:ins>
    </w:p>
    <w:p w14:paraId="54979267" w14:textId="77777777" w:rsidR="006C352B" w:rsidRPr="006C352B" w:rsidRDefault="006C352B" w:rsidP="006C352B">
      <w:pPr>
        <w:spacing w:after="0" w:line="360" w:lineRule="auto"/>
        <w:rPr>
          <w:ins w:id="5" w:author="Φλούδα Χριστίνα" w:date="2018-12-17T14:04:00Z"/>
          <w:rFonts w:eastAsia="Times New Roman"/>
          <w:szCs w:val="24"/>
          <w:lang w:eastAsia="en-US"/>
        </w:rPr>
      </w:pPr>
      <w:ins w:id="6" w:author="Φλούδα Χριστίνα" w:date="2018-12-17T14:04:00Z">
        <w:r w:rsidRPr="006C352B">
          <w:rPr>
            <w:rFonts w:eastAsia="Times New Roman"/>
            <w:szCs w:val="24"/>
            <w:lang w:eastAsia="en-US"/>
          </w:rPr>
          <w:t xml:space="preserve">ΙΖ΄ ΠΕΡΙΟΔΟΣ </w:t>
        </w:r>
      </w:ins>
    </w:p>
    <w:p w14:paraId="55D867C9" w14:textId="77777777" w:rsidR="006C352B" w:rsidRPr="006C352B" w:rsidRDefault="006C352B" w:rsidP="006C352B">
      <w:pPr>
        <w:spacing w:after="0" w:line="360" w:lineRule="auto"/>
        <w:rPr>
          <w:ins w:id="7" w:author="Φλούδα Χριστίνα" w:date="2018-12-17T14:04:00Z"/>
          <w:rFonts w:eastAsia="Times New Roman"/>
          <w:szCs w:val="24"/>
          <w:lang w:eastAsia="en-US"/>
        </w:rPr>
      </w:pPr>
      <w:ins w:id="8" w:author="Φλούδα Χριστίνα" w:date="2018-12-17T14:04:00Z">
        <w:r w:rsidRPr="006C352B">
          <w:rPr>
            <w:rFonts w:eastAsia="Times New Roman"/>
            <w:szCs w:val="24"/>
            <w:lang w:eastAsia="en-US"/>
          </w:rPr>
          <w:t>ΠΡΟΕΔΡΕΥΟΜΕΝΗΣ ΚΟΙΝΟΒΟΥΛΕΥΤΙΚΗΣ ΔΗΜΟΚΡΑΤΙΑΣ</w:t>
        </w:r>
      </w:ins>
    </w:p>
    <w:p w14:paraId="6A127936" w14:textId="77777777" w:rsidR="006C352B" w:rsidRPr="006C352B" w:rsidRDefault="006C352B" w:rsidP="006C352B">
      <w:pPr>
        <w:spacing w:after="0" w:line="360" w:lineRule="auto"/>
        <w:rPr>
          <w:ins w:id="9" w:author="Φλούδα Χριστίνα" w:date="2018-12-17T14:04:00Z"/>
          <w:rFonts w:eastAsia="Times New Roman"/>
          <w:szCs w:val="24"/>
          <w:lang w:eastAsia="en-US"/>
        </w:rPr>
      </w:pPr>
      <w:ins w:id="10" w:author="Φλούδα Χριστίνα" w:date="2018-12-17T14:04:00Z">
        <w:r w:rsidRPr="006C352B">
          <w:rPr>
            <w:rFonts w:eastAsia="Times New Roman"/>
            <w:szCs w:val="24"/>
            <w:lang w:eastAsia="en-US"/>
          </w:rPr>
          <w:t>ΣΥΝΟΔΟΣ Δ΄</w:t>
        </w:r>
      </w:ins>
    </w:p>
    <w:p w14:paraId="61C0FBBC" w14:textId="77777777" w:rsidR="006C352B" w:rsidRPr="006C352B" w:rsidRDefault="006C352B" w:rsidP="006C352B">
      <w:pPr>
        <w:spacing w:after="0" w:line="360" w:lineRule="auto"/>
        <w:rPr>
          <w:ins w:id="11" w:author="Φλούδα Χριστίνα" w:date="2018-12-17T14:04:00Z"/>
          <w:rFonts w:eastAsia="Times New Roman"/>
          <w:szCs w:val="24"/>
          <w:lang w:eastAsia="en-US"/>
        </w:rPr>
      </w:pPr>
    </w:p>
    <w:p w14:paraId="43864373" w14:textId="77777777" w:rsidR="006C352B" w:rsidRPr="006C352B" w:rsidRDefault="006C352B" w:rsidP="006C352B">
      <w:pPr>
        <w:spacing w:after="0" w:line="360" w:lineRule="auto"/>
        <w:rPr>
          <w:ins w:id="12" w:author="Φλούδα Χριστίνα" w:date="2018-12-17T14:04:00Z"/>
          <w:rFonts w:eastAsia="Times New Roman"/>
          <w:szCs w:val="24"/>
          <w:lang w:eastAsia="en-US"/>
        </w:rPr>
      </w:pPr>
      <w:ins w:id="13" w:author="Φλούδα Χριστίνα" w:date="2018-12-17T14:04:00Z">
        <w:r w:rsidRPr="006C352B">
          <w:rPr>
            <w:rFonts w:eastAsia="Times New Roman"/>
            <w:szCs w:val="24"/>
            <w:lang w:eastAsia="en-US"/>
          </w:rPr>
          <w:t>ΣΥΝΕΔΡΙΑΣΗ ΛΗ΄</w:t>
        </w:r>
      </w:ins>
    </w:p>
    <w:p w14:paraId="10D658B0" w14:textId="77777777" w:rsidR="006C352B" w:rsidRPr="006C352B" w:rsidRDefault="006C352B" w:rsidP="006C352B">
      <w:pPr>
        <w:spacing w:after="0" w:line="360" w:lineRule="auto"/>
        <w:rPr>
          <w:ins w:id="14" w:author="Φλούδα Χριστίνα" w:date="2018-12-17T14:04:00Z"/>
          <w:rFonts w:eastAsia="Times New Roman"/>
          <w:szCs w:val="24"/>
          <w:lang w:eastAsia="en-US"/>
        </w:rPr>
      </w:pPr>
      <w:ins w:id="15" w:author="Φλούδα Χριστίνα" w:date="2018-12-17T14:04:00Z">
        <w:r w:rsidRPr="006C352B">
          <w:rPr>
            <w:rFonts w:eastAsia="Times New Roman"/>
            <w:szCs w:val="24"/>
            <w:lang w:eastAsia="en-US"/>
          </w:rPr>
          <w:t>Πέμπτη  6 Δεκεμβρίου 2018</w:t>
        </w:r>
      </w:ins>
    </w:p>
    <w:p w14:paraId="0A151D79" w14:textId="77777777" w:rsidR="006C352B" w:rsidRPr="006C352B" w:rsidRDefault="006C352B" w:rsidP="006C352B">
      <w:pPr>
        <w:spacing w:after="0" w:line="360" w:lineRule="auto"/>
        <w:rPr>
          <w:ins w:id="16" w:author="Φλούδα Χριστίνα" w:date="2018-12-17T14:04:00Z"/>
          <w:rFonts w:eastAsia="Times New Roman"/>
          <w:szCs w:val="24"/>
          <w:lang w:eastAsia="en-US"/>
        </w:rPr>
      </w:pPr>
    </w:p>
    <w:p w14:paraId="67187403" w14:textId="77777777" w:rsidR="006C352B" w:rsidRPr="006C352B" w:rsidRDefault="006C352B" w:rsidP="006C352B">
      <w:pPr>
        <w:spacing w:after="0" w:line="360" w:lineRule="auto"/>
        <w:rPr>
          <w:ins w:id="17" w:author="Φλούδα Χριστίνα" w:date="2018-12-17T14:04:00Z"/>
          <w:rFonts w:eastAsia="Times New Roman"/>
          <w:szCs w:val="24"/>
          <w:lang w:eastAsia="en-US"/>
        </w:rPr>
      </w:pPr>
      <w:ins w:id="18" w:author="Φλούδα Χριστίνα" w:date="2018-12-17T14:04:00Z">
        <w:r w:rsidRPr="006C352B">
          <w:rPr>
            <w:rFonts w:eastAsia="Times New Roman"/>
            <w:szCs w:val="24"/>
            <w:lang w:eastAsia="en-US"/>
          </w:rPr>
          <w:t>ΘΕΜΑΤΑ</w:t>
        </w:r>
      </w:ins>
    </w:p>
    <w:p w14:paraId="302774C0" w14:textId="77777777" w:rsidR="006C352B" w:rsidRPr="006C352B" w:rsidRDefault="006C352B" w:rsidP="006C352B">
      <w:pPr>
        <w:spacing w:after="0" w:line="360" w:lineRule="auto"/>
        <w:rPr>
          <w:ins w:id="19" w:author="Φλούδα Χριστίνα" w:date="2018-12-17T14:04:00Z"/>
          <w:rFonts w:eastAsia="Times New Roman"/>
          <w:szCs w:val="24"/>
          <w:lang w:eastAsia="en-US"/>
        </w:rPr>
      </w:pPr>
      <w:ins w:id="20" w:author="Φλούδα Χριστίνα" w:date="2018-12-17T14:04:00Z">
        <w:r w:rsidRPr="006C352B">
          <w:rPr>
            <w:rFonts w:eastAsia="Times New Roman"/>
            <w:szCs w:val="24"/>
            <w:lang w:eastAsia="en-US"/>
          </w:rPr>
          <w:t xml:space="preserve"> </w:t>
        </w:r>
        <w:r w:rsidRPr="006C352B">
          <w:rPr>
            <w:rFonts w:eastAsia="Times New Roman"/>
            <w:szCs w:val="24"/>
            <w:lang w:eastAsia="en-US"/>
          </w:rPr>
          <w:br/>
          <w:t xml:space="preserve">Α. ΕΙΔΙΚΑ ΘΕΜΑΤΑ </w:t>
        </w:r>
        <w:r w:rsidRPr="006C352B">
          <w:rPr>
            <w:rFonts w:eastAsia="Times New Roman"/>
            <w:szCs w:val="24"/>
            <w:lang w:eastAsia="en-US"/>
          </w:rPr>
          <w:br/>
          <w:t xml:space="preserve">1. Επικύρωση Πρακτικών, σελ. </w:t>
        </w:r>
        <w:r w:rsidRPr="006C352B">
          <w:rPr>
            <w:rFonts w:eastAsia="Times New Roman"/>
            <w:szCs w:val="24"/>
            <w:lang w:eastAsia="en-US"/>
          </w:rPr>
          <w:br/>
          <w:t xml:space="preserve">2.  Άδεια απουσίας των Βουλευτών κ.κ. Ν. </w:t>
        </w:r>
        <w:proofErr w:type="spellStart"/>
        <w:r w:rsidRPr="006C352B">
          <w:rPr>
            <w:rFonts w:eastAsia="Times New Roman"/>
            <w:szCs w:val="24"/>
            <w:lang w:eastAsia="en-US"/>
          </w:rPr>
          <w:t>Συρμαλένιου</w:t>
        </w:r>
        <w:proofErr w:type="spellEnd"/>
        <w:r w:rsidRPr="006C352B">
          <w:rPr>
            <w:rFonts w:eastAsia="Times New Roman"/>
            <w:szCs w:val="24"/>
            <w:lang w:eastAsia="en-US"/>
          </w:rPr>
          <w:t xml:space="preserve"> και Α. </w:t>
        </w:r>
        <w:proofErr w:type="spellStart"/>
        <w:r w:rsidRPr="006C352B">
          <w:rPr>
            <w:rFonts w:eastAsia="Times New Roman"/>
            <w:szCs w:val="24"/>
            <w:lang w:eastAsia="en-US"/>
          </w:rPr>
          <w:t>Κουτσούμπα</w:t>
        </w:r>
        <w:proofErr w:type="spellEnd"/>
        <w:r w:rsidRPr="006C352B">
          <w:rPr>
            <w:rFonts w:eastAsia="Times New Roman"/>
            <w:szCs w:val="24"/>
            <w:lang w:eastAsia="en-US"/>
          </w:rPr>
          <w:t xml:space="preserve">, σελ. </w:t>
        </w:r>
        <w:r w:rsidRPr="006C352B">
          <w:rPr>
            <w:rFonts w:eastAsia="Times New Roman"/>
            <w:szCs w:val="24"/>
            <w:lang w:eastAsia="en-US"/>
          </w:rPr>
          <w:br/>
          <w:t xml:space="preserve">3. Ανακοινώνεται ότι τη συνεδρίαση παρακολουθούν μαθητές από το 17ο Δημοτικό Σχολείο Καλλιθέας, το 11ο Δημοτικό Σχολείο Κέρκυρας και το 4ο Γυμνάσιο Δράμας, σελ. </w:t>
        </w:r>
        <w:r w:rsidRPr="006C352B">
          <w:rPr>
            <w:rFonts w:eastAsia="Times New Roman"/>
            <w:szCs w:val="24"/>
            <w:lang w:eastAsia="en-US"/>
          </w:rPr>
          <w:br/>
          <w:t xml:space="preserve">4. Κατάθεση Εκθέσεως Ειδικής Μόνιμης Επιτροπής: </w:t>
        </w:r>
      </w:ins>
    </w:p>
    <w:p w14:paraId="74B6C589" w14:textId="77777777" w:rsidR="006C352B" w:rsidRPr="006C352B" w:rsidRDefault="006C352B" w:rsidP="006C352B">
      <w:pPr>
        <w:spacing w:after="0" w:line="360" w:lineRule="auto"/>
        <w:rPr>
          <w:ins w:id="21" w:author="Φλούδα Χριστίνα" w:date="2018-12-17T14:04:00Z"/>
          <w:rFonts w:eastAsia="Times New Roman"/>
          <w:szCs w:val="24"/>
          <w:lang w:eastAsia="en-US"/>
        </w:rPr>
      </w:pPr>
      <w:ins w:id="22" w:author="Φλούδα Χριστίνα" w:date="2018-12-17T14:04:00Z">
        <w:r w:rsidRPr="006C352B">
          <w:rPr>
            <w:rFonts w:eastAsia="Times New Roman"/>
            <w:szCs w:val="24"/>
            <w:lang w:eastAsia="en-US"/>
          </w:rPr>
          <w:t xml:space="preserve">Η Διαρκής Επιτροπή Παραγωγής και Εμπορίου καταθέτει την έκθεσή της στο σχέδιο νόμου του Υπουργείου Τουρισμού: «Θεματικός τουρισμός-Ειδικές μορφές τουρισμού-Ρυθμίσεις για τον εκσυγχρονισμό του θεσμικού πλαισίου στον τομέα του τουρισμού και της τουριστικής εκπαίδευσης-Στήριξη τουριστικής επιχειρηματικότητας και άλλες διατάξεις», σελ. </w:t>
        </w:r>
        <w:r w:rsidRPr="006C352B">
          <w:rPr>
            <w:rFonts w:eastAsia="Times New Roman"/>
            <w:szCs w:val="24"/>
            <w:lang w:eastAsia="en-US"/>
          </w:rPr>
          <w:br/>
          <w:t xml:space="preserve">5. Κατάθεση Εκθέσεως Ειδικής Μόνιμης Επιτροπής: </w:t>
        </w:r>
      </w:ins>
    </w:p>
    <w:p w14:paraId="22C5062B" w14:textId="77777777" w:rsidR="006C352B" w:rsidRPr="006C352B" w:rsidRDefault="006C352B" w:rsidP="006C352B">
      <w:pPr>
        <w:spacing w:after="0" w:line="360" w:lineRule="auto"/>
        <w:rPr>
          <w:ins w:id="23" w:author="Φλούδα Χριστίνα" w:date="2018-12-17T14:04:00Z"/>
          <w:rFonts w:eastAsia="Times New Roman"/>
          <w:szCs w:val="24"/>
          <w:lang w:eastAsia="en-US"/>
        </w:rPr>
      </w:pPr>
      <w:ins w:id="24" w:author="Φλούδα Χριστίνα" w:date="2018-12-17T14:04:00Z">
        <w:r w:rsidRPr="006C352B">
          <w:rPr>
            <w:rFonts w:eastAsia="Times New Roman"/>
            <w:szCs w:val="24"/>
            <w:lang w:eastAsia="en-US"/>
          </w:rPr>
          <w:t xml:space="preserve">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 σελ. </w:t>
        </w:r>
        <w:r w:rsidRPr="006C352B">
          <w:rPr>
            <w:rFonts w:eastAsia="Times New Roman"/>
            <w:szCs w:val="24"/>
            <w:lang w:eastAsia="en-US"/>
          </w:rPr>
          <w:br/>
          <w:t xml:space="preserve">6. Ειδική Ημερήσια Διάταξη: </w:t>
        </w:r>
      </w:ins>
    </w:p>
    <w:p w14:paraId="7B8A5A96" w14:textId="77777777" w:rsidR="006C352B" w:rsidRPr="006C352B" w:rsidRDefault="006C352B" w:rsidP="006C352B">
      <w:pPr>
        <w:spacing w:after="0" w:line="360" w:lineRule="auto"/>
        <w:rPr>
          <w:ins w:id="25" w:author="Φλούδα Χριστίνα" w:date="2018-12-17T14:04:00Z"/>
          <w:rFonts w:eastAsia="Times New Roman"/>
          <w:szCs w:val="24"/>
          <w:lang w:eastAsia="en-US"/>
        </w:rPr>
      </w:pPr>
      <w:ins w:id="26" w:author="Φλούδα Χριστίνα" w:date="2018-12-17T14:04:00Z">
        <w:r w:rsidRPr="006C352B">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την αίτηση άρσης της ασυλίας του Βουλευτή κ. Χρήστου Παππά, σελ. </w:t>
        </w:r>
        <w:r w:rsidRPr="006C352B">
          <w:rPr>
            <w:rFonts w:eastAsia="Times New Roman"/>
            <w:szCs w:val="24"/>
            <w:lang w:eastAsia="en-US"/>
          </w:rPr>
          <w:br/>
          <w:t xml:space="preserve">7. Ονομαστική ψηφοφορία επί της αίτησης άρσης ασυλίας, σελ. </w:t>
        </w:r>
        <w:r w:rsidRPr="006C352B">
          <w:rPr>
            <w:rFonts w:eastAsia="Times New Roman"/>
            <w:szCs w:val="24"/>
            <w:lang w:eastAsia="en-US"/>
          </w:rPr>
          <w:br/>
          <w:t xml:space="preserve">8. Επιστολικές ψήφοι επί της ονομαστικής ψηφοφορίας, σελ. </w:t>
        </w:r>
        <w:r w:rsidRPr="006C352B">
          <w:rPr>
            <w:rFonts w:eastAsia="Times New Roman"/>
            <w:szCs w:val="24"/>
            <w:lang w:eastAsia="en-US"/>
          </w:rPr>
          <w:br/>
          <w:t xml:space="preserve">9. Κατάθεση Εκθέσεων Ειδικών Μόνιμων Επιτροπών: </w:t>
        </w:r>
      </w:ins>
    </w:p>
    <w:p w14:paraId="05C22AD3" w14:textId="77777777" w:rsidR="006C352B" w:rsidRPr="006C352B" w:rsidRDefault="006C352B" w:rsidP="006C352B">
      <w:pPr>
        <w:spacing w:after="0" w:line="360" w:lineRule="auto"/>
        <w:rPr>
          <w:ins w:id="27" w:author="Φλούδα Χριστίνα" w:date="2018-12-17T14:04:00Z"/>
          <w:rFonts w:eastAsia="Times New Roman"/>
          <w:szCs w:val="24"/>
          <w:lang w:eastAsia="en-US"/>
        </w:rPr>
      </w:pPr>
      <w:ins w:id="28" w:author="Φλούδα Χριστίνα" w:date="2018-12-17T14:04:00Z">
        <w:r w:rsidRPr="006C352B">
          <w:rPr>
            <w:rFonts w:eastAsia="Times New Roman"/>
            <w:szCs w:val="24"/>
            <w:lang w:eastAsia="en-US"/>
          </w:rPr>
          <w:t xml:space="preserve">Η Ειδική Μόνιμη Επιτροπή Περιφερειών, η Υποεπιτροπή Νησιωτικών και Ορεινών Περιοχών, η Ειδική Μόνιμη Επιτροπή Περιβάλλοντος και η Υποεπιτροπή Υδατικών Πόρων καταθέτουν τις εκθέσεις τους, σύμφωνα με το άρθρο 43Α παράγραφος 5 του Κανονισμού της Βουλής, σελ. </w:t>
        </w:r>
        <w:r w:rsidRPr="006C352B">
          <w:rPr>
            <w:rFonts w:eastAsia="Times New Roman"/>
            <w:szCs w:val="24"/>
            <w:lang w:eastAsia="en-US"/>
          </w:rPr>
          <w:br/>
          <w:t xml:space="preserve">10. Ανακοινώνεται ότι ο Υπουργός Δικαιοσύνης, Διαφάνειας και Ανθρωπίνων Δικαιωμάτων διαβίβασε στη Βουλή: Την 21/9/2018 ποινική δικογραφία που αφορά στον Βουλευτή και Υπουργό Εθνικής  Άμυνας κ. Παναγιώτη Καμμένο και την 27/9/2018 ποινική δικογραφία που αφορά στον Βουλευτή και Υπουργό Εθνικής  Άμυνας κ. Παναγιώτη Καμμένο, σελ. </w:t>
        </w:r>
        <w:r w:rsidRPr="006C352B">
          <w:rPr>
            <w:rFonts w:eastAsia="Times New Roman"/>
            <w:szCs w:val="24"/>
            <w:lang w:eastAsia="en-US"/>
          </w:rPr>
          <w:br/>
          <w:t xml:space="preserve">11. Επί διαδικαστικού θέματος, σελ. </w:t>
        </w:r>
        <w:r w:rsidRPr="006C352B">
          <w:rPr>
            <w:rFonts w:eastAsia="Times New Roman"/>
            <w:szCs w:val="24"/>
            <w:lang w:eastAsia="en-US"/>
          </w:rPr>
          <w:br/>
          <w:t xml:space="preserve"> </w:t>
        </w:r>
        <w:r w:rsidRPr="006C352B">
          <w:rPr>
            <w:rFonts w:eastAsia="Times New Roman"/>
            <w:szCs w:val="24"/>
            <w:lang w:eastAsia="en-US"/>
          </w:rPr>
          <w:br/>
          <w:t xml:space="preserve">Β. ΚΟΙΝΟΒΟΥΛΕΥΤΙΚΟΣ ΕΛΕΓΧΟΣ </w:t>
        </w:r>
        <w:r w:rsidRPr="006C352B">
          <w:rPr>
            <w:rFonts w:eastAsia="Times New Roman"/>
            <w:szCs w:val="24"/>
            <w:lang w:eastAsia="en-US"/>
          </w:rPr>
          <w:br/>
          <w:t xml:space="preserve">1. Ανακοίνωση του δελτίου επικαίρων ερωτήσεων της Παρασκευής 7 Δεκεμβρίου 2018, σελ. </w:t>
        </w:r>
        <w:r w:rsidRPr="006C352B">
          <w:rPr>
            <w:rFonts w:eastAsia="Times New Roman"/>
            <w:szCs w:val="24"/>
            <w:lang w:eastAsia="en-US"/>
          </w:rPr>
          <w:br/>
          <w:t>2. Συζήτηση επικαίρων ερωτήσεων:</w:t>
        </w:r>
        <w:r w:rsidRPr="006C352B">
          <w:rPr>
            <w:rFonts w:eastAsia="Times New Roman"/>
            <w:szCs w:val="24"/>
            <w:lang w:eastAsia="en-US"/>
          </w:rPr>
          <w:br/>
          <w:t xml:space="preserve">    α) Προς την Υπουργό Πολιτισμού και Αθλητισμού, με θέμα: «Για το χαράτσι των 5 ευρώ ανά </w:t>
        </w:r>
        <w:proofErr w:type="spellStart"/>
        <w:r w:rsidRPr="006C352B">
          <w:rPr>
            <w:rFonts w:eastAsia="Times New Roman"/>
            <w:szCs w:val="24"/>
            <w:lang w:eastAsia="en-US"/>
          </w:rPr>
          <w:t>αθλούμενο</w:t>
        </w:r>
        <w:proofErr w:type="spellEnd"/>
        <w:r w:rsidRPr="006C352B">
          <w:rPr>
            <w:rFonts w:eastAsia="Times New Roman"/>
            <w:szCs w:val="24"/>
            <w:lang w:eastAsia="en-US"/>
          </w:rPr>
          <w:t xml:space="preserve"> που έχει επιβληθεί από το Εθνικό Αθλητικό Κέντρο Ηρακλείου (ΕΑΚΗ)», σελ. </w:t>
        </w:r>
        <w:r w:rsidRPr="006C352B">
          <w:rPr>
            <w:rFonts w:eastAsia="Times New Roman"/>
            <w:szCs w:val="24"/>
            <w:lang w:eastAsia="en-US"/>
          </w:rPr>
          <w:br/>
          <w:t xml:space="preserve">     β) Προς τον Υπουργό Υποδομών και Μεταφορών:</w:t>
        </w:r>
        <w:r w:rsidRPr="006C352B">
          <w:rPr>
            <w:rFonts w:eastAsia="Times New Roman"/>
            <w:szCs w:val="24"/>
            <w:lang w:eastAsia="en-US"/>
          </w:rPr>
          <w:br/>
          <w:t xml:space="preserve">          i. με θέμα: «Η κοροϊδία με τις προκηρύξεις των Γραμματέων συνεχίζεται», σελ. </w:t>
        </w:r>
        <w:r w:rsidRPr="006C352B">
          <w:rPr>
            <w:rFonts w:eastAsia="Times New Roman"/>
            <w:szCs w:val="24"/>
            <w:lang w:eastAsia="en-US"/>
          </w:rPr>
          <w:br/>
          <w:t xml:space="preserve">          </w:t>
        </w:r>
        <w:proofErr w:type="spellStart"/>
        <w:r w:rsidRPr="006C352B">
          <w:rPr>
            <w:rFonts w:eastAsia="Times New Roman"/>
            <w:szCs w:val="24"/>
            <w:lang w:eastAsia="en-US"/>
          </w:rPr>
          <w:t>ii</w:t>
        </w:r>
        <w:proofErr w:type="spellEnd"/>
        <w:r w:rsidRPr="006C352B">
          <w:rPr>
            <w:rFonts w:eastAsia="Times New Roman"/>
            <w:szCs w:val="24"/>
            <w:lang w:eastAsia="en-US"/>
          </w:rPr>
          <w:t xml:space="preserve">.  με θέμα: «Αντιμετώπιση επιπτώσεων από την κατασκευή και λειτουργία του αεροδρομίου στο Καστέλι-Αναγκαία έργα και ανταποδοτικά οφέλη για την περιοχή», σελ. </w:t>
        </w:r>
      </w:ins>
    </w:p>
    <w:p w14:paraId="04F19DB9" w14:textId="77777777" w:rsidR="006C352B" w:rsidRPr="006C352B" w:rsidRDefault="006C352B" w:rsidP="006C352B">
      <w:pPr>
        <w:spacing w:after="0" w:line="360" w:lineRule="auto"/>
        <w:rPr>
          <w:ins w:id="29" w:author="Φλούδα Χριστίνα" w:date="2018-12-17T14:04:00Z"/>
          <w:rFonts w:eastAsia="Times New Roman"/>
          <w:szCs w:val="24"/>
          <w:lang w:eastAsia="en-US"/>
        </w:rPr>
      </w:pPr>
      <w:ins w:id="30" w:author="Φλούδα Χριστίνα" w:date="2018-12-17T14:04:00Z">
        <w:r w:rsidRPr="006C352B">
          <w:rPr>
            <w:rFonts w:eastAsia="Times New Roman"/>
            <w:szCs w:val="24"/>
            <w:lang w:eastAsia="en-US"/>
          </w:rPr>
          <w:t xml:space="preserve">     γ) Προς τον Υπουργό Αγροτικής Ανάπτυξης και Τροφίμων, με θέμα: «Βαρύτατες οι συνέπειες στους ελαιοπαραγωγούς της Αργολίδας από την ολιγωρία της πολιτείας στην υλοποίηση των προγραμμάτων δακοκτονίας», σελ.</w:t>
        </w:r>
        <w:r w:rsidRPr="006C352B">
          <w:rPr>
            <w:rFonts w:eastAsia="Times New Roman"/>
            <w:szCs w:val="24"/>
            <w:lang w:eastAsia="en-US"/>
          </w:rPr>
          <w:br/>
          <w:t xml:space="preserve"> </w:t>
        </w:r>
        <w:r w:rsidRPr="006C352B">
          <w:rPr>
            <w:rFonts w:eastAsia="Times New Roman"/>
            <w:szCs w:val="24"/>
            <w:lang w:eastAsia="en-US"/>
          </w:rPr>
          <w:br/>
          <w:t xml:space="preserve">Γ. ΝΟΜΟΘΕΤΙΚΗ ΕΡΓΑΣΙΑ </w:t>
        </w:r>
        <w:r w:rsidRPr="006C352B">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Τουρισμού: «Θεματικός τουρισμός - Ειδικές μορφές τουρισμού - Ρυθμίσεις για τον εκσυγχρονισμό του θεσμικού πλαισίου στον τομέα του τουρισμού και της τουριστικής εκπαίδευσης - Στήριξη τουριστικής επιχειρηματικότητας και άλλες διατάξεις», σελ. </w:t>
        </w:r>
        <w:r w:rsidRPr="006C352B">
          <w:rPr>
            <w:rFonts w:eastAsia="Times New Roman"/>
            <w:szCs w:val="24"/>
            <w:lang w:eastAsia="en-US"/>
          </w:rPr>
          <w:br/>
          <w:t xml:space="preserve">2. Ο Πρωθυπουργός και Υπουργός Εξωτερικών, ο Αντιπρόεδρος της Κυβέρνησης και Υπουργός Οικονομίας και Ανάπτυξης, η Υπουργός Εργασίας, Κοινωνικής Ασφάλισης και Κοινωνικής Αλληλεγγύης, ο Υπουργός Οικονομικών, οι Υπουργοί Εσωτερικών, Ψηφιακής Πολιτικής, Τηλεπικοινωνιών και Ενημέρωσης, Παιδείας,  Έρευνας και Θρησκευμάτων, Προστασίας του Πολίτη, Δικαιοσύνης, Διαφάνειας και Ανθρωπίνων Δικαιωμάτων, Υγείας και Διοικητικής Ανασυγκρότησης, Περιβάλλοντος και Ενέργειας, Υποδομών και Μεταφορών, Ναυτιλίας και Νησιωτικής Πολιτικής, Αγροτικής Ανάπτυξης και Τροφίμων, οι Αναπληρωτές Υπουργοί Οικονομικών και Οικονομίας και Ανάπτυξης και οι Υφυπουργοί Εργασίας, Κοινωνικής Ασφάλισης και Κοινωνικής Αλληλεγγύης και Οικονομικών, κατέθεσαν στις 4 Δεκεμβρίου του 2018 σχέδιο νόμου: «Κατάργηση των διατάξεων περί μείωσης των συντάξεων, ενσωμάτωση στην Ελληνική Νομοθεσία της Οδηγίας 2016/97/ΕΕ του Ευρωπαϊκού Κοινοβουλίου και του Συμβουλίου της 20ης Ιανουαρίου 2016 σχετικά με τη διανομή ασφαλιστικών προϊόντων και άλλες διατάξεις», σελ. </w:t>
        </w:r>
        <w:r w:rsidRPr="006C352B">
          <w:rPr>
            <w:rFonts w:eastAsia="Times New Roman"/>
            <w:szCs w:val="24"/>
            <w:lang w:eastAsia="en-US"/>
          </w:rPr>
          <w:br/>
          <w:t xml:space="preserve"> </w:t>
        </w:r>
        <w:r w:rsidRPr="006C352B">
          <w:rPr>
            <w:rFonts w:eastAsia="Times New Roman"/>
            <w:szCs w:val="24"/>
            <w:lang w:eastAsia="en-US"/>
          </w:rPr>
          <w:br/>
          <w:t>ΠΡΟΕΔΡΕΥΟΝΤΕΣ</w:t>
        </w:r>
      </w:ins>
    </w:p>
    <w:p w14:paraId="443C771B" w14:textId="77777777" w:rsidR="006C352B" w:rsidRPr="006C352B" w:rsidRDefault="006C352B" w:rsidP="006C352B">
      <w:pPr>
        <w:spacing w:after="0" w:line="360" w:lineRule="auto"/>
        <w:rPr>
          <w:ins w:id="31" w:author="Φλούδα Χριστίνα" w:date="2018-12-17T14:04:00Z"/>
          <w:rFonts w:eastAsia="Times New Roman"/>
          <w:szCs w:val="24"/>
          <w:lang w:eastAsia="en-US"/>
        </w:rPr>
      </w:pPr>
      <w:ins w:id="32" w:author="Φλούδα Χριστίνα" w:date="2018-12-17T14:04:00Z">
        <w:r w:rsidRPr="006C352B">
          <w:rPr>
            <w:rFonts w:eastAsia="Times New Roman"/>
            <w:szCs w:val="24"/>
            <w:lang w:eastAsia="en-US"/>
          </w:rPr>
          <w:t>ΚΑΚΛΑΜΑΝΗΣ Ν. , σελ.</w:t>
        </w:r>
        <w:r w:rsidRPr="006C352B">
          <w:rPr>
            <w:rFonts w:eastAsia="Times New Roman"/>
            <w:szCs w:val="24"/>
            <w:lang w:eastAsia="en-US"/>
          </w:rPr>
          <w:br/>
          <w:t>ΛΑΜΠΡΟΥΛΗΣ Γ. , σελ.</w:t>
        </w:r>
        <w:r w:rsidRPr="006C352B">
          <w:rPr>
            <w:rFonts w:eastAsia="Times New Roman"/>
            <w:szCs w:val="24"/>
            <w:lang w:eastAsia="en-US"/>
          </w:rPr>
          <w:br/>
          <w:t>ΛΥΚΟΥΔΗΣ Σ. , σελ.</w:t>
        </w:r>
        <w:r w:rsidRPr="006C352B">
          <w:rPr>
            <w:rFonts w:eastAsia="Times New Roman"/>
            <w:szCs w:val="24"/>
            <w:lang w:eastAsia="en-US"/>
          </w:rPr>
          <w:br/>
          <w:t>ΧΡΙΣΤΟΔΟΥΛΟΠΟΥΛΟΥ Α. , σελ.</w:t>
        </w:r>
        <w:r w:rsidRPr="006C352B">
          <w:rPr>
            <w:rFonts w:eastAsia="Times New Roman"/>
            <w:szCs w:val="24"/>
            <w:lang w:eastAsia="en-US"/>
          </w:rPr>
          <w:br/>
        </w:r>
      </w:ins>
    </w:p>
    <w:p w14:paraId="5EB229CA" w14:textId="77777777" w:rsidR="006C352B" w:rsidRPr="006C352B" w:rsidRDefault="006C352B" w:rsidP="006C352B">
      <w:pPr>
        <w:spacing w:after="0" w:line="360" w:lineRule="auto"/>
        <w:rPr>
          <w:ins w:id="33" w:author="Φλούδα Χριστίνα" w:date="2018-12-17T14:04:00Z"/>
          <w:rFonts w:eastAsia="Times New Roman"/>
          <w:szCs w:val="24"/>
          <w:lang w:eastAsia="en-US"/>
        </w:rPr>
      </w:pPr>
    </w:p>
    <w:p w14:paraId="73FA0232" w14:textId="77777777" w:rsidR="006C352B" w:rsidRPr="006C352B" w:rsidRDefault="006C352B" w:rsidP="006C352B">
      <w:pPr>
        <w:spacing w:after="0" w:line="360" w:lineRule="auto"/>
        <w:rPr>
          <w:ins w:id="34" w:author="Φλούδα Χριστίνα" w:date="2018-12-17T14:04:00Z"/>
          <w:rFonts w:eastAsia="Times New Roman"/>
          <w:szCs w:val="24"/>
          <w:lang w:eastAsia="en-US"/>
        </w:rPr>
      </w:pPr>
      <w:ins w:id="35" w:author="Φλούδα Χριστίνα" w:date="2018-12-17T14:04:00Z">
        <w:r w:rsidRPr="006C352B">
          <w:rPr>
            <w:rFonts w:eastAsia="Times New Roman"/>
            <w:szCs w:val="24"/>
            <w:lang w:eastAsia="en-US"/>
          </w:rPr>
          <w:t>ΟΜΙΛΗΤΕΣ</w:t>
        </w:r>
      </w:ins>
    </w:p>
    <w:p w14:paraId="6F04CE41" w14:textId="593333DF" w:rsidR="006C352B" w:rsidRDefault="006C352B" w:rsidP="006C352B">
      <w:pPr>
        <w:spacing w:line="600" w:lineRule="auto"/>
        <w:ind w:firstLine="720"/>
        <w:contextualSpacing/>
        <w:jc w:val="center"/>
        <w:rPr>
          <w:ins w:id="36" w:author="Φλούδα Χριστίνα" w:date="2018-12-17T14:04:00Z"/>
          <w:rFonts w:eastAsia="Times New Roman" w:cs="Times New Roman"/>
          <w:szCs w:val="24"/>
        </w:rPr>
      </w:pPr>
      <w:ins w:id="37" w:author="Φλούδα Χριστίνα" w:date="2018-12-17T14:04:00Z">
        <w:r w:rsidRPr="006C352B">
          <w:rPr>
            <w:rFonts w:eastAsia="Times New Roman"/>
            <w:szCs w:val="24"/>
            <w:lang w:eastAsia="en-US"/>
          </w:rPr>
          <w:br/>
          <w:t>Α. Επί διαδικαστικού θέματος:</w:t>
        </w:r>
        <w:r w:rsidRPr="006C352B">
          <w:rPr>
            <w:rFonts w:eastAsia="Times New Roman"/>
            <w:szCs w:val="24"/>
            <w:lang w:eastAsia="en-US"/>
          </w:rPr>
          <w:br/>
          <w:t>ΑΠΟΣΤΟΛΟΥ Ε. , σελ.</w:t>
        </w:r>
        <w:r w:rsidRPr="006C352B">
          <w:rPr>
            <w:rFonts w:eastAsia="Times New Roman"/>
            <w:szCs w:val="24"/>
            <w:lang w:eastAsia="en-US"/>
          </w:rPr>
          <w:br/>
          <w:t>ΔΑΝΕΛΛΗΣ Σ. , σελ.</w:t>
        </w:r>
        <w:r w:rsidRPr="006C352B">
          <w:rPr>
            <w:rFonts w:eastAsia="Times New Roman"/>
            <w:szCs w:val="24"/>
            <w:lang w:eastAsia="en-US"/>
          </w:rPr>
          <w:br/>
          <w:t>ΗΓΟΥΜΕΝΙΔΗΣ Ν. , σελ.</w:t>
        </w:r>
        <w:r w:rsidRPr="006C352B">
          <w:rPr>
            <w:rFonts w:eastAsia="Times New Roman"/>
            <w:szCs w:val="24"/>
            <w:lang w:eastAsia="en-US"/>
          </w:rPr>
          <w:br/>
          <w:t>ΗΛΙΟΠΟΥΛΟΣ Π. , σελ.</w:t>
        </w:r>
        <w:r w:rsidRPr="006C352B">
          <w:rPr>
            <w:rFonts w:eastAsia="Times New Roman"/>
            <w:szCs w:val="24"/>
            <w:lang w:eastAsia="en-US"/>
          </w:rPr>
          <w:br/>
          <w:t>ΚΑΚΛΑΜΑΝΗΣ Ν. , σελ.</w:t>
        </w:r>
        <w:r w:rsidRPr="006C352B">
          <w:rPr>
            <w:rFonts w:eastAsia="Times New Roman"/>
            <w:szCs w:val="24"/>
            <w:lang w:eastAsia="en-US"/>
          </w:rPr>
          <w:br/>
          <w:t>ΚΑΡΡΑΣ Γ. , σελ.</w:t>
        </w:r>
        <w:r w:rsidRPr="006C352B">
          <w:rPr>
            <w:rFonts w:eastAsia="Times New Roman"/>
            <w:szCs w:val="24"/>
            <w:lang w:eastAsia="en-US"/>
          </w:rPr>
          <w:br/>
          <w:t>ΚΟΥΝΤΟΥΡΑ  Έ. , σελ.</w:t>
        </w:r>
        <w:r w:rsidRPr="006C352B">
          <w:rPr>
            <w:rFonts w:eastAsia="Times New Roman"/>
            <w:szCs w:val="24"/>
            <w:lang w:eastAsia="en-US"/>
          </w:rPr>
          <w:br/>
          <w:t>ΛΑΜΠΡΟΥΛΗΣ Γ. , σελ.</w:t>
        </w:r>
        <w:r w:rsidRPr="006C352B">
          <w:rPr>
            <w:rFonts w:eastAsia="Times New Roman"/>
            <w:szCs w:val="24"/>
            <w:lang w:eastAsia="en-US"/>
          </w:rPr>
          <w:br/>
          <w:t>ΛΟΒΕΡΔΟΣ Α. , σελ.</w:t>
        </w:r>
        <w:r w:rsidRPr="006C352B">
          <w:rPr>
            <w:rFonts w:eastAsia="Times New Roman"/>
            <w:szCs w:val="24"/>
            <w:lang w:eastAsia="en-US"/>
          </w:rPr>
          <w:br/>
          <w:t>ΛΥΚΟΥΔΗΣ Σ. , σελ.</w:t>
        </w:r>
        <w:r w:rsidRPr="006C352B">
          <w:rPr>
            <w:rFonts w:eastAsia="Times New Roman"/>
            <w:szCs w:val="24"/>
            <w:lang w:eastAsia="en-US"/>
          </w:rPr>
          <w:br/>
          <w:t>ΟΥΡΣΟΥΖΙΔΗΣ Γ. , σελ.</w:t>
        </w:r>
        <w:r w:rsidRPr="006C352B">
          <w:rPr>
            <w:rFonts w:eastAsia="Times New Roman"/>
            <w:szCs w:val="24"/>
            <w:lang w:eastAsia="en-US"/>
          </w:rPr>
          <w:br/>
          <w:t>ΣΥΝΤΥΧΑΚΗΣ Ε. , σελ.</w:t>
        </w:r>
        <w:r w:rsidRPr="006C352B">
          <w:rPr>
            <w:rFonts w:eastAsia="Times New Roman"/>
            <w:szCs w:val="24"/>
            <w:lang w:eastAsia="en-US"/>
          </w:rPr>
          <w:br/>
          <w:t>ΤΣΑΚΑΛΩΤΟΣ Ε. , σελ.</w:t>
        </w:r>
        <w:r w:rsidRPr="006C352B">
          <w:rPr>
            <w:rFonts w:eastAsia="Times New Roman"/>
            <w:szCs w:val="24"/>
            <w:lang w:eastAsia="en-US"/>
          </w:rPr>
          <w:br/>
          <w:t>ΧΡΙΣΤΟΔΟΥΛΟΠΟΥΛΟΥ Α. , σελ.</w:t>
        </w:r>
        <w:r w:rsidRPr="006C352B">
          <w:rPr>
            <w:rFonts w:eastAsia="Times New Roman"/>
            <w:szCs w:val="24"/>
            <w:lang w:eastAsia="en-US"/>
          </w:rPr>
          <w:br/>
          <w:t>ΨΑΡΙΑΝΟΣ Γ. , σελ.</w:t>
        </w:r>
        <w:r w:rsidRPr="006C352B">
          <w:rPr>
            <w:rFonts w:eastAsia="Times New Roman"/>
            <w:szCs w:val="24"/>
            <w:lang w:eastAsia="en-US"/>
          </w:rPr>
          <w:br/>
        </w:r>
        <w:r w:rsidRPr="006C352B">
          <w:rPr>
            <w:rFonts w:eastAsia="Times New Roman"/>
            <w:szCs w:val="24"/>
            <w:lang w:eastAsia="en-US"/>
          </w:rPr>
          <w:br/>
          <w:t>Β. Επί των επικαίρων ερωτήσεων:</w:t>
        </w:r>
        <w:r w:rsidRPr="006C352B">
          <w:rPr>
            <w:rFonts w:eastAsia="Times New Roman"/>
            <w:szCs w:val="24"/>
            <w:lang w:eastAsia="en-US"/>
          </w:rPr>
          <w:br/>
          <w:t>ΑΝΔΡΙΑΝΟΣ Ι. , σελ.</w:t>
        </w:r>
        <w:r w:rsidRPr="006C352B">
          <w:rPr>
            <w:rFonts w:eastAsia="Times New Roman"/>
            <w:szCs w:val="24"/>
            <w:lang w:eastAsia="en-US"/>
          </w:rPr>
          <w:br/>
          <w:t>ΑΡΑΧΩΒΙΤΗΣ Σ. , σελ.</w:t>
        </w:r>
        <w:r w:rsidRPr="006C352B">
          <w:rPr>
            <w:rFonts w:eastAsia="Times New Roman"/>
            <w:szCs w:val="24"/>
            <w:lang w:eastAsia="en-US"/>
          </w:rPr>
          <w:br/>
          <w:t>ΒΑΣΙΛΕΙΑΔΗΣ Γ. , σελ.</w:t>
        </w:r>
        <w:r w:rsidRPr="006C352B">
          <w:rPr>
            <w:rFonts w:eastAsia="Times New Roman"/>
            <w:szCs w:val="24"/>
            <w:lang w:eastAsia="en-US"/>
          </w:rPr>
          <w:br/>
          <w:t>ΓΕΩΡΓΑΝΤΑΣ Γ. , σελ.</w:t>
        </w:r>
        <w:r w:rsidRPr="006C352B">
          <w:rPr>
            <w:rFonts w:eastAsia="Times New Roman"/>
            <w:szCs w:val="24"/>
            <w:lang w:eastAsia="en-US"/>
          </w:rPr>
          <w:br/>
          <w:t>ΚΕΓΚΕΡΟΓΛΟΥ Β. , σελ.</w:t>
        </w:r>
        <w:r w:rsidRPr="006C352B">
          <w:rPr>
            <w:rFonts w:eastAsia="Times New Roman"/>
            <w:szCs w:val="24"/>
            <w:lang w:eastAsia="en-US"/>
          </w:rPr>
          <w:br/>
          <w:t>ΣΠΙΡΤΖΗΣ Χ. , σελ.</w:t>
        </w:r>
        <w:r w:rsidRPr="006C352B">
          <w:rPr>
            <w:rFonts w:eastAsia="Times New Roman"/>
            <w:szCs w:val="24"/>
            <w:lang w:eastAsia="en-US"/>
          </w:rPr>
          <w:br/>
          <w:t>ΣΥΝΤΥΧΑΚΗΣ Ε. , σελ.</w:t>
        </w:r>
        <w:r w:rsidRPr="006C352B">
          <w:rPr>
            <w:rFonts w:eastAsia="Times New Roman"/>
            <w:szCs w:val="24"/>
            <w:lang w:eastAsia="en-US"/>
          </w:rPr>
          <w:br/>
        </w:r>
        <w:r w:rsidRPr="006C352B">
          <w:rPr>
            <w:rFonts w:eastAsia="Times New Roman"/>
            <w:szCs w:val="24"/>
            <w:lang w:eastAsia="en-US"/>
          </w:rPr>
          <w:br/>
          <w:t>Γ. Επί του σχεδίου νόμου του Υπουργείου Τουρισμού:</w:t>
        </w:r>
        <w:r w:rsidRPr="006C352B">
          <w:rPr>
            <w:rFonts w:eastAsia="Times New Roman"/>
            <w:szCs w:val="24"/>
            <w:lang w:eastAsia="en-US"/>
          </w:rPr>
          <w:br/>
          <w:t>ΑΝΤΩΝΙΟΥ Μ. , σελ.</w:t>
        </w:r>
        <w:r w:rsidRPr="006C352B">
          <w:rPr>
            <w:rFonts w:eastAsia="Times New Roman"/>
            <w:szCs w:val="24"/>
            <w:lang w:eastAsia="en-US"/>
          </w:rPr>
          <w:br/>
          <w:t>ΑΠΟΣΤΟΛΟΥ Ε. , σελ.</w:t>
        </w:r>
        <w:r w:rsidRPr="006C352B">
          <w:rPr>
            <w:rFonts w:eastAsia="Times New Roman"/>
            <w:szCs w:val="24"/>
            <w:lang w:eastAsia="en-US"/>
          </w:rPr>
          <w:br/>
          <w:t>ΑΡΑΧΩΒΙΤΗΣ Σ. , σελ.</w:t>
        </w:r>
        <w:r w:rsidRPr="006C352B">
          <w:rPr>
            <w:rFonts w:eastAsia="Times New Roman"/>
            <w:szCs w:val="24"/>
            <w:lang w:eastAsia="en-US"/>
          </w:rPr>
          <w:br/>
          <w:t>ΑΥΓΕΝΑΚΗΣ Ε. , σελ.</w:t>
        </w:r>
        <w:r w:rsidRPr="006C352B">
          <w:rPr>
            <w:rFonts w:eastAsia="Times New Roman"/>
            <w:szCs w:val="24"/>
            <w:lang w:eastAsia="en-US"/>
          </w:rPr>
          <w:br/>
          <w:t>ΒΑΓΙΩΝΑΚΗ Ε. , σελ.</w:t>
        </w:r>
        <w:r w:rsidRPr="006C352B">
          <w:rPr>
            <w:rFonts w:eastAsia="Times New Roman"/>
            <w:szCs w:val="24"/>
            <w:lang w:eastAsia="en-US"/>
          </w:rPr>
          <w:br/>
          <w:t>ΒΑΚΗ Φ. , σελ.</w:t>
        </w:r>
        <w:r w:rsidRPr="006C352B">
          <w:rPr>
            <w:rFonts w:eastAsia="Times New Roman"/>
            <w:szCs w:val="24"/>
            <w:lang w:eastAsia="en-US"/>
          </w:rPr>
          <w:br/>
          <w:t>ΓΑΚΗΣ Δ. , σελ.</w:t>
        </w:r>
        <w:r w:rsidRPr="006C352B">
          <w:rPr>
            <w:rFonts w:eastAsia="Times New Roman"/>
            <w:szCs w:val="24"/>
            <w:lang w:eastAsia="en-US"/>
          </w:rPr>
          <w:br/>
          <w:t>ΓΕΩΡΓΑΝΤΑΣ Γ. , σελ.</w:t>
        </w:r>
        <w:r w:rsidRPr="006C352B">
          <w:rPr>
            <w:rFonts w:eastAsia="Times New Roman"/>
            <w:szCs w:val="24"/>
            <w:lang w:eastAsia="en-US"/>
          </w:rPr>
          <w:br/>
          <w:t>ΓΕΩΡΓΙΑΔΗΣ Μ. , σελ.</w:t>
        </w:r>
        <w:r w:rsidRPr="006C352B">
          <w:rPr>
            <w:rFonts w:eastAsia="Times New Roman"/>
            <w:szCs w:val="24"/>
            <w:lang w:eastAsia="en-US"/>
          </w:rPr>
          <w:br/>
          <w:t>ΔΑΝΕΛΛΗΣ Σ. , σελ.</w:t>
        </w:r>
        <w:r w:rsidRPr="006C352B">
          <w:rPr>
            <w:rFonts w:eastAsia="Times New Roman"/>
            <w:szCs w:val="24"/>
            <w:lang w:eastAsia="en-US"/>
          </w:rPr>
          <w:br/>
          <w:t>ΔΡΑΓΑΣΑΚΗΣ Ι. , σελ.</w:t>
        </w:r>
        <w:r w:rsidRPr="006C352B">
          <w:rPr>
            <w:rFonts w:eastAsia="Times New Roman"/>
            <w:szCs w:val="24"/>
            <w:lang w:eastAsia="en-US"/>
          </w:rPr>
          <w:br/>
          <w:t>ΗΓΟΥΜΕΝΙΔΗΣ Ν. , σελ.</w:t>
        </w:r>
        <w:r w:rsidRPr="006C352B">
          <w:rPr>
            <w:rFonts w:eastAsia="Times New Roman"/>
            <w:szCs w:val="24"/>
            <w:lang w:eastAsia="en-US"/>
          </w:rPr>
          <w:br/>
          <w:t>ΗΛΙΟΠΟΥΛΟΣ Π. , σελ.</w:t>
        </w:r>
        <w:r w:rsidRPr="006C352B">
          <w:rPr>
            <w:rFonts w:eastAsia="Times New Roman"/>
            <w:szCs w:val="24"/>
            <w:lang w:eastAsia="en-US"/>
          </w:rPr>
          <w:br/>
          <w:t>ΘΡΑΨΑΝΙΩΤΗΣ Ε. , σελ.</w:t>
        </w:r>
        <w:r w:rsidRPr="006C352B">
          <w:rPr>
            <w:rFonts w:eastAsia="Times New Roman"/>
            <w:szCs w:val="24"/>
            <w:lang w:eastAsia="en-US"/>
          </w:rPr>
          <w:br/>
          <w:t>ΚΑΒΒΑΔΑΣ Α. , σελ.</w:t>
        </w:r>
        <w:r w:rsidRPr="006C352B">
          <w:rPr>
            <w:rFonts w:eastAsia="Times New Roman"/>
            <w:szCs w:val="24"/>
            <w:lang w:eastAsia="en-US"/>
          </w:rPr>
          <w:br/>
          <w:t>ΚΑΡΑΓΙΑΝΝΗΣ Ι. , σελ.</w:t>
        </w:r>
        <w:r w:rsidRPr="006C352B">
          <w:rPr>
            <w:rFonts w:eastAsia="Times New Roman"/>
            <w:szCs w:val="24"/>
            <w:lang w:eastAsia="en-US"/>
          </w:rPr>
          <w:br/>
          <w:t>ΚΑΡΡΑΣ Γ. , σελ.</w:t>
        </w:r>
        <w:r w:rsidRPr="006C352B">
          <w:rPr>
            <w:rFonts w:eastAsia="Times New Roman"/>
            <w:szCs w:val="24"/>
            <w:lang w:eastAsia="en-US"/>
          </w:rPr>
          <w:br/>
          <w:t>ΚΑΤΣΑΒΡΙΑ - ΣΙΩΡΟΠΟΥΛΟΥ Χ. , σελ.</w:t>
        </w:r>
        <w:r w:rsidRPr="006C352B">
          <w:rPr>
            <w:rFonts w:eastAsia="Times New Roman"/>
            <w:szCs w:val="24"/>
            <w:lang w:eastAsia="en-US"/>
          </w:rPr>
          <w:br/>
          <w:t>ΚΑΤΣΙΚΗΣ Κ. , σελ.</w:t>
        </w:r>
        <w:r w:rsidRPr="006C352B">
          <w:rPr>
            <w:rFonts w:eastAsia="Times New Roman"/>
            <w:szCs w:val="24"/>
            <w:lang w:eastAsia="en-US"/>
          </w:rPr>
          <w:br/>
          <w:t>ΚΕΓΚΕΡΟΓΛΟΥ Β. , σελ.</w:t>
        </w:r>
        <w:r w:rsidRPr="006C352B">
          <w:rPr>
            <w:rFonts w:eastAsia="Times New Roman"/>
            <w:szCs w:val="24"/>
            <w:lang w:eastAsia="en-US"/>
          </w:rPr>
          <w:br/>
          <w:t>ΚΕΦΑΛΟΓΙΑΝΝΗΣ Ι. , σελ.</w:t>
        </w:r>
        <w:r w:rsidRPr="006C352B">
          <w:rPr>
            <w:rFonts w:eastAsia="Times New Roman"/>
            <w:szCs w:val="24"/>
            <w:lang w:eastAsia="en-US"/>
          </w:rPr>
          <w:br/>
          <w:t>ΚΟΝΣΟΛΑΣ Ε. , σελ.</w:t>
        </w:r>
        <w:r w:rsidRPr="006C352B">
          <w:rPr>
            <w:rFonts w:eastAsia="Times New Roman"/>
            <w:szCs w:val="24"/>
            <w:lang w:eastAsia="en-US"/>
          </w:rPr>
          <w:br/>
          <w:t>ΚΟΝΤΟΝΗΣ Χ. , σελ.</w:t>
        </w:r>
        <w:r w:rsidRPr="006C352B">
          <w:rPr>
            <w:rFonts w:eastAsia="Times New Roman"/>
            <w:szCs w:val="24"/>
            <w:lang w:eastAsia="en-US"/>
          </w:rPr>
          <w:br/>
          <w:t>ΚΟΥΝΤΟΥΡΑ  Έ. , σελ.</w:t>
        </w:r>
        <w:r w:rsidRPr="006C352B">
          <w:rPr>
            <w:rFonts w:eastAsia="Times New Roman"/>
            <w:szCs w:val="24"/>
            <w:lang w:eastAsia="en-US"/>
          </w:rPr>
          <w:br/>
          <w:t>ΚΩΣΤΟΠΑΝΑΓΙΩΤΟΥ Η. , σελ.</w:t>
        </w:r>
        <w:r w:rsidRPr="006C352B">
          <w:rPr>
            <w:rFonts w:eastAsia="Times New Roman"/>
            <w:szCs w:val="24"/>
            <w:lang w:eastAsia="en-US"/>
          </w:rPr>
          <w:br/>
          <w:t>ΛΟΒΕΡΔΟΣ Α. , σελ.</w:t>
        </w:r>
        <w:r w:rsidRPr="006C352B">
          <w:rPr>
            <w:rFonts w:eastAsia="Times New Roman"/>
            <w:szCs w:val="24"/>
            <w:lang w:eastAsia="en-US"/>
          </w:rPr>
          <w:br/>
          <w:t>ΜΕΓΑΛΟΜΥΣΤΑΚΑΣ Α. , σελ.</w:t>
        </w:r>
        <w:r w:rsidRPr="006C352B">
          <w:rPr>
            <w:rFonts w:eastAsia="Times New Roman"/>
            <w:szCs w:val="24"/>
            <w:lang w:eastAsia="en-US"/>
          </w:rPr>
          <w:br/>
          <w:t>ΜΙΧΑΗΛΙΔΗΣ Α. , σελ.</w:t>
        </w:r>
        <w:r w:rsidRPr="006C352B">
          <w:rPr>
            <w:rFonts w:eastAsia="Times New Roman"/>
            <w:szCs w:val="24"/>
            <w:lang w:eastAsia="en-US"/>
          </w:rPr>
          <w:br/>
          <w:t>ΜΠΑΡΓΙΩΤΑΣ Κ. , σελ.</w:t>
        </w:r>
        <w:r w:rsidRPr="006C352B">
          <w:rPr>
            <w:rFonts w:eastAsia="Times New Roman"/>
            <w:szCs w:val="24"/>
            <w:lang w:eastAsia="en-US"/>
          </w:rPr>
          <w:br/>
          <w:t>ΜΠΟΛΑΡΗΣ Μ. , σελ.</w:t>
        </w:r>
        <w:r w:rsidRPr="006C352B">
          <w:rPr>
            <w:rFonts w:eastAsia="Times New Roman"/>
            <w:szCs w:val="24"/>
            <w:lang w:eastAsia="en-US"/>
          </w:rPr>
          <w:br/>
          <w:t>ΟΥΡΣΟΥΖΙΔΗΣ Γ. , σελ.</w:t>
        </w:r>
        <w:r w:rsidRPr="006C352B">
          <w:rPr>
            <w:rFonts w:eastAsia="Times New Roman"/>
            <w:szCs w:val="24"/>
            <w:lang w:eastAsia="en-US"/>
          </w:rPr>
          <w:br/>
          <w:t>ΠΑΝΑΓΙΩΤΑΡΟΣ Η. , σελ.</w:t>
        </w:r>
        <w:r w:rsidRPr="006C352B">
          <w:rPr>
            <w:rFonts w:eastAsia="Times New Roman"/>
            <w:szCs w:val="24"/>
            <w:lang w:eastAsia="en-US"/>
          </w:rPr>
          <w:br/>
          <w:t>ΠΑΠΑΔΟΠΟΥΛΟΣ Ν. , σελ.</w:t>
        </w:r>
        <w:r w:rsidRPr="006C352B">
          <w:rPr>
            <w:rFonts w:eastAsia="Times New Roman"/>
            <w:szCs w:val="24"/>
            <w:lang w:eastAsia="en-US"/>
          </w:rPr>
          <w:br/>
          <w:t>ΠΑΠΑΝΑΤΣΙΟΥ Α. , σελ.</w:t>
        </w:r>
        <w:r w:rsidRPr="006C352B">
          <w:rPr>
            <w:rFonts w:eastAsia="Times New Roman"/>
            <w:szCs w:val="24"/>
            <w:lang w:eastAsia="en-US"/>
          </w:rPr>
          <w:br/>
          <w:t>ΠΟΛΑΚΗΣ Π. , σελ.</w:t>
        </w:r>
        <w:r w:rsidRPr="006C352B">
          <w:rPr>
            <w:rFonts w:eastAsia="Times New Roman"/>
            <w:szCs w:val="24"/>
            <w:lang w:eastAsia="en-US"/>
          </w:rPr>
          <w:br/>
        </w:r>
        <w:bookmarkStart w:id="38" w:name="_GoBack"/>
        <w:bookmarkEnd w:id="38"/>
        <w:r w:rsidRPr="006C352B">
          <w:rPr>
            <w:rFonts w:eastAsia="Times New Roman"/>
            <w:szCs w:val="24"/>
            <w:lang w:eastAsia="en-US"/>
          </w:rPr>
          <w:t>ΣΥΝΤΥΧΑΚΗΣ Ε. , σελ.</w:t>
        </w:r>
        <w:r w:rsidRPr="006C352B">
          <w:rPr>
            <w:rFonts w:eastAsia="Times New Roman"/>
            <w:szCs w:val="24"/>
            <w:lang w:eastAsia="en-US"/>
          </w:rPr>
          <w:br/>
          <w:t>ΤΣΑΚΑΛΩΤΟΣ Ε. , σελ.</w:t>
        </w:r>
        <w:r w:rsidRPr="006C352B">
          <w:rPr>
            <w:rFonts w:eastAsia="Times New Roman"/>
            <w:szCs w:val="24"/>
            <w:lang w:eastAsia="en-US"/>
          </w:rPr>
          <w:br/>
          <w:t>ΧΑΡΙΤΣΗΣ Α. , σελ.</w:t>
        </w:r>
        <w:r w:rsidRPr="006C352B">
          <w:rPr>
            <w:rFonts w:eastAsia="Times New Roman"/>
            <w:szCs w:val="24"/>
            <w:lang w:eastAsia="en-US"/>
          </w:rPr>
          <w:br/>
        </w:r>
        <w:r w:rsidRPr="006C352B">
          <w:rPr>
            <w:rFonts w:eastAsia="Times New Roman"/>
            <w:szCs w:val="24"/>
            <w:lang w:eastAsia="en-US"/>
          </w:rPr>
          <w:br/>
          <w:t>ΠΑΡΕΜΒΑΣΕΙΣ:</w:t>
        </w:r>
        <w:r w:rsidRPr="006C352B">
          <w:rPr>
            <w:rFonts w:eastAsia="Times New Roman"/>
            <w:szCs w:val="24"/>
            <w:lang w:eastAsia="en-US"/>
          </w:rPr>
          <w:br/>
          <w:t>ΠΑΠΑΔΟΠΟΥΛΟΣ Χ. , σελ.</w:t>
        </w:r>
        <w:r w:rsidRPr="006C352B">
          <w:rPr>
            <w:rFonts w:eastAsia="Times New Roman"/>
            <w:szCs w:val="24"/>
            <w:lang w:eastAsia="en-US"/>
          </w:rPr>
          <w:br/>
        </w:r>
      </w:ins>
    </w:p>
    <w:p w14:paraId="09A3ED4B" w14:textId="7F9AC1AC" w:rsidR="00D269F7" w:rsidRDefault="006C352B">
      <w:pPr>
        <w:spacing w:line="600" w:lineRule="auto"/>
        <w:ind w:firstLine="720"/>
        <w:contextualSpacing/>
        <w:jc w:val="center"/>
        <w:rPr>
          <w:rFonts w:eastAsia="Times New Roman" w:cs="Times New Roman"/>
          <w:szCs w:val="24"/>
        </w:rPr>
      </w:pPr>
      <w:r w:rsidRPr="002B5A90">
        <w:rPr>
          <w:rFonts w:eastAsia="Times New Roman" w:cs="Times New Roman"/>
          <w:szCs w:val="24"/>
        </w:rPr>
        <w:t>ΠΡΑΚΤΙΚΑ ΒΟΥΛΗΣ</w:t>
      </w:r>
    </w:p>
    <w:p w14:paraId="09A3ED4C" w14:textId="77777777" w:rsidR="00D269F7" w:rsidRDefault="006C352B">
      <w:pPr>
        <w:spacing w:line="600" w:lineRule="auto"/>
        <w:ind w:firstLine="720"/>
        <w:contextualSpacing/>
        <w:jc w:val="center"/>
        <w:rPr>
          <w:rFonts w:eastAsia="Times New Roman" w:cs="Times New Roman"/>
          <w:szCs w:val="24"/>
        </w:rPr>
      </w:pPr>
      <w:r>
        <w:rPr>
          <w:rFonts w:eastAsia="Times New Roman" w:cs="Times New Roman"/>
          <w:szCs w:val="24"/>
        </w:rPr>
        <w:t>Ι</w:t>
      </w:r>
      <w:r>
        <w:rPr>
          <w:rFonts w:eastAsia="Times New Roman" w:cs="Times New Roman"/>
          <w:szCs w:val="24"/>
        </w:rPr>
        <w:t>Ζ</w:t>
      </w:r>
      <w:r w:rsidRPr="002B5A90">
        <w:rPr>
          <w:rFonts w:eastAsia="Times New Roman" w:cs="Times New Roman"/>
          <w:szCs w:val="24"/>
        </w:rPr>
        <w:t>΄ ΠΕΡΙΟΔΟΣ</w:t>
      </w:r>
    </w:p>
    <w:p w14:paraId="09A3ED4D" w14:textId="77777777" w:rsidR="00D269F7" w:rsidRDefault="006C352B">
      <w:pPr>
        <w:spacing w:line="600" w:lineRule="auto"/>
        <w:ind w:firstLine="720"/>
        <w:contextualSpacing/>
        <w:jc w:val="center"/>
        <w:rPr>
          <w:rFonts w:eastAsia="Times New Roman" w:cs="Times New Roman"/>
          <w:szCs w:val="24"/>
        </w:rPr>
      </w:pPr>
      <w:r w:rsidRPr="002B5A90">
        <w:rPr>
          <w:rFonts w:eastAsia="Times New Roman" w:cs="Times New Roman"/>
          <w:szCs w:val="24"/>
        </w:rPr>
        <w:t>ΠΡΟΕΔΡΕΥΟΜΕΝΗΣ ΚΟΙΝΟΒΟΥΛΕΥΤΙΚΗΣ ΔΗΜΟΚΡΑΤΙΑΣ</w:t>
      </w:r>
    </w:p>
    <w:p w14:paraId="09A3ED4E" w14:textId="77777777" w:rsidR="00D269F7" w:rsidRDefault="006C352B">
      <w:pPr>
        <w:spacing w:line="600" w:lineRule="auto"/>
        <w:ind w:firstLine="720"/>
        <w:contextualSpacing/>
        <w:jc w:val="center"/>
        <w:rPr>
          <w:rFonts w:eastAsia="Times New Roman" w:cs="Times New Roman"/>
          <w:szCs w:val="24"/>
        </w:rPr>
      </w:pPr>
      <w:r>
        <w:rPr>
          <w:rFonts w:eastAsia="Times New Roman" w:cs="Times New Roman"/>
          <w:szCs w:val="24"/>
        </w:rPr>
        <w:t>ΣΥΝΟΔΟΣ Δ</w:t>
      </w:r>
      <w:r w:rsidRPr="002B5A90">
        <w:rPr>
          <w:rFonts w:eastAsia="Times New Roman" w:cs="Times New Roman"/>
          <w:szCs w:val="24"/>
        </w:rPr>
        <w:t>΄</w:t>
      </w:r>
    </w:p>
    <w:p w14:paraId="09A3ED4F" w14:textId="77777777" w:rsidR="00D269F7" w:rsidRDefault="006C352B">
      <w:pPr>
        <w:spacing w:line="600" w:lineRule="auto"/>
        <w:ind w:firstLine="720"/>
        <w:contextualSpacing/>
        <w:jc w:val="center"/>
        <w:rPr>
          <w:rFonts w:eastAsia="Times New Roman" w:cs="Times New Roman"/>
          <w:szCs w:val="24"/>
        </w:rPr>
      </w:pPr>
      <w:r w:rsidRPr="002B5A90">
        <w:rPr>
          <w:rFonts w:eastAsia="Times New Roman" w:cs="Times New Roman"/>
          <w:szCs w:val="24"/>
        </w:rPr>
        <w:t xml:space="preserve">ΣΥΝΕΔΡΙΑΣΗ </w:t>
      </w:r>
      <w:r>
        <w:rPr>
          <w:rFonts w:eastAsia="Times New Roman" w:cs="Times New Roman"/>
          <w:szCs w:val="24"/>
        </w:rPr>
        <w:t>ΛΗ</w:t>
      </w:r>
      <w:r w:rsidRPr="002B5A90">
        <w:rPr>
          <w:rFonts w:eastAsia="Times New Roman" w:cs="Times New Roman"/>
          <w:szCs w:val="24"/>
        </w:rPr>
        <w:t>΄</w:t>
      </w:r>
    </w:p>
    <w:p w14:paraId="09A3ED50" w14:textId="77777777" w:rsidR="00D269F7" w:rsidRDefault="006C352B">
      <w:pPr>
        <w:spacing w:line="600" w:lineRule="auto"/>
        <w:ind w:firstLine="720"/>
        <w:contextualSpacing/>
        <w:jc w:val="center"/>
        <w:rPr>
          <w:rFonts w:eastAsia="Times New Roman" w:cs="Times New Roman"/>
          <w:szCs w:val="24"/>
        </w:rPr>
      </w:pPr>
      <w:r>
        <w:rPr>
          <w:rFonts w:eastAsia="Times New Roman" w:cs="Times New Roman"/>
          <w:szCs w:val="24"/>
        </w:rPr>
        <w:t>Πέμπτη 6 Δεκεμβρίου 2018</w:t>
      </w:r>
    </w:p>
    <w:p w14:paraId="09A3ED51" w14:textId="77777777" w:rsidR="00D269F7" w:rsidRDefault="006C352B">
      <w:pPr>
        <w:spacing w:line="600" w:lineRule="auto"/>
        <w:ind w:firstLine="720"/>
        <w:contextualSpacing/>
        <w:jc w:val="both"/>
        <w:rPr>
          <w:rFonts w:eastAsia="Times New Roman" w:cs="Times New Roman"/>
          <w:szCs w:val="24"/>
        </w:rPr>
      </w:pPr>
      <w:r w:rsidRPr="002B5A90">
        <w:rPr>
          <w:rFonts w:eastAsia="Times New Roman" w:cs="Times New Roman"/>
          <w:szCs w:val="24"/>
        </w:rPr>
        <w:t xml:space="preserve">Αθήνα, σήμερα στις </w:t>
      </w:r>
      <w:r>
        <w:rPr>
          <w:rFonts w:eastAsia="Times New Roman" w:cs="Times New Roman"/>
          <w:szCs w:val="24"/>
        </w:rPr>
        <w:t>6 Δεκεμβρίου 2018</w:t>
      </w:r>
      <w:r w:rsidRPr="002B5A90">
        <w:rPr>
          <w:rFonts w:eastAsia="Times New Roman" w:cs="Times New Roman"/>
          <w:szCs w:val="24"/>
        </w:rPr>
        <w:t xml:space="preserve">, ημέρα </w:t>
      </w:r>
      <w:r>
        <w:rPr>
          <w:rFonts w:eastAsia="Times New Roman" w:cs="Times New Roman"/>
          <w:szCs w:val="24"/>
        </w:rPr>
        <w:t>Πέμπτη</w:t>
      </w:r>
      <w:r w:rsidRPr="002B5A90">
        <w:rPr>
          <w:rFonts w:eastAsia="Times New Roman" w:cs="Times New Roman"/>
          <w:szCs w:val="24"/>
        </w:rPr>
        <w:t xml:space="preserve"> και ώρα </w:t>
      </w:r>
      <w:r>
        <w:rPr>
          <w:rFonts w:eastAsia="Times New Roman" w:cs="Times New Roman"/>
          <w:szCs w:val="24"/>
        </w:rPr>
        <w:t>9</w:t>
      </w:r>
      <w:r w:rsidRPr="002B5A90">
        <w:rPr>
          <w:rFonts w:eastAsia="Times New Roman" w:cs="Times New Roman"/>
          <w:szCs w:val="24"/>
        </w:rPr>
        <w:t>.</w:t>
      </w:r>
      <w:r>
        <w:rPr>
          <w:rFonts w:eastAsia="Times New Roman" w:cs="Times New Roman"/>
          <w:szCs w:val="24"/>
        </w:rPr>
        <w:t>52</w:t>
      </w:r>
      <w:r w:rsidRPr="002B5A90">
        <w:rPr>
          <w:rFonts w:eastAsia="Times New Roman" w:cs="Times New Roman"/>
          <w:szCs w:val="24"/>
        </w:rPr>
        <w:t>΄</w:t>
      </w:r>
      <w:r>
        <w:rPr>
          <w:rFonts w:eastAsia="Times New Roman" w:cs="Times New Roman"/>
          <w:szCs w:val="24"/>
        </w:rPr>
        <w:t>,</w:t>
      </w:r>
      <w:r w:rsidRPr="002B5A90">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Δ΄ Αντιπροέδρου</w:t>
      </w:r>
      <w:r w:rsidRPr="002B5A90">
        <w:rPr>
          <w:rFonts w:eastAsia="Times New Roman" w:cs="Times New Roman"/>
          <w:szCs w:val="24"/>
        </w:rPr>
        <w:t xml:space="preserve"> αυτής κ. </w:t>
      </w:r>
      <w:r w:rsidRPr="00FB0D83">
        <w:rPr>
          <w:rFonts w:eastAsia="Times New Roman" w:cs="Times New Roman"/>
          <w:b/>
          <w:szCs w:val="24"/>
        </w:rPr>
        <w:t>ΝΙΚΗΤΑ ΚΑΚΛΑΜΑΝΗ</w:t>
      </w:r>
      <w:r>
        <w:rPr>
          <w:rFonts w:eastAsia="Times New Roman" w:cs="Times New Roman"/>
          <w:szCs w:val="24"/>
        </w:rPr>
        <w:t>.</w:t>
      </w:r>
    </w:p>
    <w:p w14:paraId="09A3ED52" w14:textId="77777777" w:rsidR="00D269F7" w:rsidRDefault="006C352B">
      <w:pPr>
        <w:spacing w:line="600" w:lineRule="auto"/>
        <w:ind w:firstLine="720"/>
        <w:contextualSpacing/>
        <w:jc w:val="both"/>
        <w:rPr>
          <w:rFonts w:eastAsia="Times New Roman" w:cs="Times New Roman"/>
          <w:szCs w:val="24"/>
        </w:rPr>
      </w:pPr>
      <w:r w:rsidRPr="00836EE6">
        <w:rPr>
          <w:rFonts w:eastAsia="Times New Roman" w:cs="Times New Roman"/>
          <w:b/>
          <w:bCs/>
          <w:szCs w:val="24"/>
        </w:rPr>
        <w:t>ΠΡΟΕΔΡΕΥΩΝ (</w:t>
      </w:r>
      <w:r>
        <w:rPr>
          <w:rFonts w:eastAsia="Times New Roman" w:cs="Times New Roman"/>
          <w:b/>
          <w:bCs/>
          <w:szCs w:val="24"/>
        </w:rPr>
        <w:t>Νικήτας Κακλαμάνης</w:t>
      </w:r>
      <w:r w:rsidRPr="00836EE6">
        <w:rPr>
          <w:rFonts w:eastAsia="Times New Roman" w:cs="Times New Roman"/>
          <w:b/>
          <w:bCs/>
          <w:szCs w:val="24"/>
        </w:rPr>
        <w:t>):</w:t>
      </w:r>
      <w:r>
        <w:rPr>
          <w:rFonts w:eastAsia="Times New Roman" w:cs="Times New Roman"/>
          <w:b/>
          <w:bCs/>
          <w:szCs w:val="24"/>
        </w:rPr>
        <w:t xml:space="preserve"> </w:t>
      </w:r>
      <w:r w:rsidRPr="002B5A90">
        <w:rPr>
          <w:rFonts w:eastAsia="Times New Roman" w:cs="Times New Roman"/>
          <w:szCs w:val="24"/>
        </w:rPr>
        <w:t>Κυρίες και κύριοι σ</w:t>
      </w:r>
      <w:r>
        <w:rPr>
          <w:rFonts w:eastAsia="Times New Roman" w:cs="Times New Roman"/>
          <w:szCs w:val="24"/>
        </w:rPr>
        <w:t>υνάδελφοι, αρχίζει η συνεδρίαση</w:t>
      </w:r>
      <w:r w:rsidRPr="0020035E">
        <w:rPr>
          <w:rFonts w:eastAsia="Times New Roman" w:cs="Times New Roman"/>
          <w:szCs w:val="24"/>
        </w:rPr>
        <w:t>.</w:t>
      </w:r>
      <w:r>
        <w:rPr>
          <w:rFonts w:eastAsia="Times New Roman" w:cs="Times New Roman"/>
          <w:szCs w:val="24"/>
        </w:rPr>
        <w:t xml:space="preserve"> </w:t>
      </w:r>
    </w:p>
    <w:p w14:paraId="09A3ED5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Έχω την τι</w:t>
      </w:r>
      <w:r>
        <w:rPr>
          <w:rFonts w:eastAsia="Times New Roman" w:cs="Times New Roman"/>
          <w:szCs w:val="24"/>
        </w:rPr>
        <w:t>μή να ανακοινώσω στο Σώμα το δελτίο επικαίρων ερωτήσεων της Παρασκευής 7 Δεκεμβρίου 2018.</w:t>
      </w:r>
    </w:p>
    <w:p w14:paraId="09A3ED54"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sidRPr="00AC1813">
        <w:rPr>
          <w:rFonts w:eastAsia="Times New Roman" w:cs="Times New Roman"/>
          <w:bCs/>
          <w:szCs w:val="24"/>
        </w:rPr>
        <w:t>Α. ΕΠΙΚΑΙΡΕΣ ΕΡΩΤΗΣΕΙΣ Πρώτου Κύκλου (Άρθρο 130 παρ</w:t>
      </w:r>
      <w:r>
        <w:rPr>
          <w:rFonts w:eastAsia="Times New Roman" w:cs="Times New Roman"/>
          <w:bCs/>
          <w:szCs w:val="24"/>
        </w:rPr>
        <w:t>άγραφο</w:t>
      </w:r>
      <w:r>
        <w:rPr>
          <w:rFonts w:eastAsia="Times New Roman" w:cs="Times New Roman"/>
          <w:bCs/>
          <w:szCs w:val="24"/>
        </w:rPr>
        <w:t>ι</w:t>
      </w:r>
      <w:r>
        <w:rPr>
          <w:rFonts w:eastAsia="Times New Roman" w:cs="Times New Roman"/>
          <w:bCs/>
          <w:szCs w:val="24"/>
        </w:rPr>
        <w:t xml:space="preserve"> </w:t>
      </w:r>
      <w:r w:rsidRPr="00AC1813">
        <w:rPr>
          <w:rFonts w:eastAsia="Times New Roman" w:cs="Times New Roman"/>
          <w:bCs/>
          <w:szCs w:val="24"/>
        </w:rPr>
        <w:t xml:space="preserve">2 και 3 </w:t>
      </w:r>
      <w:r>
        <w:rPr>
          <w:rFonts w:eastAsia="Times New Roman" w:cs="Times New Roman"/>
          <w:bCs/>
          <w:szCs w:val="24"/>
        </w:rPr>
        <w:t xml:space="preserve">του </w:t>
      </w:r>
      <w:r w:rsidRPr="00AC1813">
        <w:rPr>
          <w:rFonts w:eastAsia="Times New Roman" w:cs="Times New Roman"/>
          <w:bCs/>
          <w:szCs w:val="24"/>
        </w:rPr>
        <w:t>Καν</w:t>
      </w:r>
      <w:r>
        <w:rPr>
          <w:rFonts w:eastAsia="Times New Roman" w:cs="Times New Roman"/>
          <w:bCs/>
          <w:szCs w:val="24"/>
        </w:rPr>
        <w:t xml:space="preserve">ονισμού της </w:t>
      </w:r>
      <w:r w:rsidRPr="00AC1813">
        <w:rPr>
          <w:rFonts w:eastAsia="Times New Roman" w:cs="Times New Roman"/>
          <w:bCs/>
          <w:szCs w:val="24"/>
        </w:rPr>
        <w:t>Βουλής)</w:t>
      </w:r>
    </w:p>
    <w:p w14:paraId="09A3ED55"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1. </w:t>
      </w:r>
      <w:r w:rsidRPr="00D4579B">
        <w:rPr>
          <w:rFonts w:eastAsia="Times New Roman" w:cs="Times New Roman"/>
          <w:szCs w:val="24"/>
        </w:rPr>
        <w:t xml:space="preserve">Η με αριθμό 199/3-12-2018 </w:t>
      </w:r>
      <w:r>
        <w:rPr>
          <w:rFonts w:eastAsia="Times New Roman" w:cs="Times New Roman"/>
          <w:szCs w:val="24"/>
        </w:rPr>
        <w:t>ε</w:t>
      </w:r>
      <w:r w:rsidRPr="00D4579B">
        <w:rPr>
          <w:rFonts w:eastAsia="Times New Roman" w:cs="Times New Roman"/>
          <w:szCs w:val="24"/>
        </w:rPr>
        <w:t xml:space="preserve">πίκαιρη </w:t>
      </w:r>
      <w:r>
        <w:rPr>
          <w:rFonts w:eastAsia="Times New Roman" w:cs="Times New Roman"/>
          <w:szCs w:val="24"/>
        </w:rPr>
        <w:t>ε</w:t>
      </w:r>
      <w:r w:rsidRPr="00D4579B">
        <w:rPr>
          <w:rFonts w:eastAsia="Times New Roman" w:cs="Times New Roman"/>
          <w:szCs w:val="24"/>
        </w:rPr>
        <w:t>ρώτηση του Βουλευτή</w:t>
      </w:r>
      <w:r>
        <w:rPr>
          <w:rFonts w:eastAsia="Times New Roman" w:cs="Times New Roman"/>
          <w:szCs w:val="24"/>
        </w:rPr>
        <w:t xml:space="preserve"> Λέσβου της Νέας Δημοκρατίας κ. </w:t>
      </w:r>
      <w:r w:rsidRPr="00D4579B">
        <w:rPr>
          <w:rFonts w:eastAsia="Times New Roman" w:cs="Times New Roman"/>
          <w:bCs/>
          <w:szCs w:val="24"/>
        </w:rPr>
        <w:t>Χαράλαμπου Αθανασίου</w:t>
      </w:r>
      <w:r>
        <w:rPr>
          <w:rFonts w:eastAsia="Times New Roman" w:cs="Times New Roman"/>
          <w:szCs w:val="24"/>
        </w:rPr>
        <w:t xml:space="preserve"> </w:t>
      </w:r>
      <w:r w:rsidRPr="00D4579B">
        <w:rPr>
          <w:rFonts w:eastAsia="Times New Roman" w:cs="Times New Roman"/>
          <w:szCs w:val="24"/>
        </w:rPr>
        <w:lastRenderedPageBreak/>
        <w:t>προς τον Υπουργό</w:t>
      </w:r>
      <w:r>
        <w:rPr>
          <w:rFonts w:eastAsia="Times New Roman" w:cs="Times New Roman"/>
          <w:bCs/>
          <w:szCs w:val="24"/>
        </w:rPr>
        <w:t xml:space="preserve"> </w:t>
      </w:r>
      <w:r w:rsidRPr="00D4579B">
        <w:rPr>
          <w:rFonts w:eastAsia="Times New Roman" w:cs="Times New Roman"/>
          <w:bCs/>
          <w:szCs w:val="24"/>
        </w:rPr>
        <w:t>Εσωτερικών,</w:t>
      </w:r>
      <w:r>
        <w:rPr>
          <w:rFonts w:eastAsia="Times New Roman" w:cs="Times New Roman"/>
          <w:bCs/>
          <w:szCs w:val="24"/>
        </w:rPr>
        <w:t xml:space="preserve"> </w:t>
      </w:r>
      <w:r w:rsidRPr="00D4579B">
        <w:rPr>
          <w:rFonts w:eastAsia="Times New Roman" w:cs="Times New Roman"/>
          <w:szCs w:val="24"/>
        </w:rPr>
        <w:t>με θέμα: «Διάσπαση του Δήμου Λέσβου».</w:t>
      </w:r>
    </w:p>
    <w:p w14:paraId="09A3ED56"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2. </w:t>
      </w:r>
      <w:r w:rsidRPr="00D4579B">
        <w:rPr>
          <w:rFonts w:eastAsia="Times New Roman" w:cs="Times New Roman"/>
          <w:szCs w:val="24"/>
        </w:rPr>
        <w:t xml:space="preserve">Η με αριθμό 194/3-12-2018 </w:t>
      </w:r>
      <w:r>
        <w:rPr>
          <w:rFonts w:eastAsia="Times New Roman" w:cs="Times New Roman"/>
          <w:szCs w:val="24"/>
        </w:rPr>
        <w:t>ε</w:t>
      </w:r>
      <w:r w:rsidRPr="00D4579B">
        <w:rPr>
          <w:rFonts w:eastAsia="Times New Roman" w:cs="Times New Roman"/>
          <w:szCs w:val="24"/>
        </w:rPr>
        <w:t xml:space="preserve">πίκαιρη </w:t>
      </w:r>
      <w:r>
        <w:rPr>
          <w:rFonts w:eastAsia="Times New Roman" w:cs="Times New Roman"/>
          <w:szCs w:val="24"/>
        </w:rPr>
        <w:t>ε</w:t>
      </w:r>
      <w:r w:rsidRPr="00D4579B">
        <w:rPr>
          <w:rFonts w:eastAsia="Times New Roman" w:cs="Times New Roman"/>
          <w:szCs w:val="24"/>
        </w:rPr>
        <w:t xml:space="preserve">ρώτηση του Βουλευτή Αχαΐας της Δημοκρατικής Συμπαράταξης </w:t>
      </w:r>
      <w:r>
        <w:rPr>
          <w:rFonts w:eastAsia="Times New Roman" w:cs="Times New Roman"/>
          <w:szCs w:val="24"/>
        </w:rPr>
        <w:t xml:space="preserve">ΠΑΣΟΚ - ΔΗΜΑΡ κ. </w:t>
      </w:r>
      <w:r>
        <w:rPr>
          <w:rFonts w:eastAsia="Times New Roman" w:cs="Times New Roman"/>
          <w:bCs/>
          <w:szCs w:val="24"/>
        </w:rPr>
        <w:t xml:space="preserve">Θεόδωρου Παπαθεοδώρου </w:t>
      </w:r>
      <w:r>
        <w:rPr>
          <w:rFonts w:eastAsia="Times New Roman" w:cs="Times New Roman"/>
          <w:szCs w:val="24"/>
        </w:rPr>
        <w:t>π</w:t>
      </w:r>
      <w:r>
        <w:rPr>
          <w:rFonts w:eastAsia="Times New Roman" w:cs="Times New Roman"/>
          <w:szCs w:val="24"/>
        </w:rPr>
        <w:t xml:space="preserve">ρος τον Υπουργό </w:t>
      </w:r>
      <w:r w:rsidRPr="00D4579B">
        <w:rPr>
          <w:rFonts w:eastAsia="Times New Roman" w:cs="Times New Roman"/>
          <w:bCs/>
          <w:szCs w:val="24"/>
        </w:rPr>
        <w:t xml:space="preserve">Ψηφιακής Πολιτικής, </w:t>
      </w:r>
      <w:r>
        <w:rPr>
          <w:rFonts w:eastAsia="Times New Roman" w:cs="Times New Roman"/>
          <w:bCs/>
          <w:szCs w:val="24"/>
        </w:rPr>
        <w:t xml:space="preserve">Τηλεπικοινωνιών και Ενημέρωσης, </w:t>
      </w:r>
      <w:r w:rsidRPr="00D4579B">
        <w:rPr>
          <w:rFonts w:eastAsia="Times New Roman" w:cs="Times New Roman"/>
          <w:szCs w:val="24"/>
        </w:rPr>
        <w:t>με θέμα: «Διορισμός νέου Γενικού Γραμματέα Ενημέρωσης και Επικοινωνίας».</w:t>
      </w:r>
    </w:p>
    <w:p w14:paraId="09A3ED57"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sidRPr="00D4579B">
        <w:rPr>
          <w:rFonts w:eastAsia="Times New Roman" w:cs="Times New Roman"/>
          <w:szCs w:val="24"/>
        </w:rPr>
        <w:t xml:space="preserve">3. Η με αριθμό 207/4-12-2018 </w:t>
      </w:r>
      <w:r>
        <w:rPr>
          <w:rFonts w:eastAsia="Times New Roman" w:cs="Times New Roman"/>
          <w:szCs w:val="24"/>
        </w:rPr>
        <w:t>ε</w:t>
      </w:r>
      <w:r w:rsidRPr="00D4579B">
        <w:rPr>
          <w:rFonts w:eastAsia="Times New Roman" w:cs="Times New Roman"/>
          <w:szCs w:val="24"/>
        </w:rPr>
        <w:t xml:space="preserve">πίκαιρη </w:t>
      </w:r>
      <w:r>
        <w:rPr>
          <w:rFonts w:eastAsia="Times New Roman" w:cs="Times New Roman"/>
          <w:szCs w:val="24"/>
        </w:rPr>
        <w:t>ε</w:t>
      </w:r>
      <w:r w:rsidRPr="00D4579B">
        <w:rPr>
          <w:rFonts w:eastAsia="Times New Roman" w:cs="Times New Roman"/>
          <w:szCs w:val="24"/>
        </w:rPr>
        <w:t>ρώτηση του Βουλευτή Α΄ Θεσσαλονίκης του Κομ</w:t>
      </w:r>
      <w:r>
        <w:rPr>
          <w:rFonts w:eastAsia="Times New Roman" w:cs="Times New Roman"/>
          <w:szCs w:val="24"/>
        </w:rPr>
        <w:t xml:space="preserve">μουνιστικού Κόμματος Ελλάδας κ. </w:t>
      </w:r>
      <w:r>
        <w:rPr>
          <w:rFonts w:eastAsia="Times New Roman" w:cs="Times New Roman"/>
          <w:bCs/>
          <w:szCs w:val="24"/>
        </w:rPr>
        <w:t>Γ</w:t>
      </w:r>
      <w:r>
        <w:rPr>
          <w:rFonts w:eastAsia="Times New Roman" w:cs="Times New Roman"/>
          <w:bCs/>
          <w:szCs w:val="24"/>
        </w:rPr>
        <w:t xml:space="preserve">ιάννη Δελή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sidRPr="00D4579B">
        <w:rPr>
          <w:rFonts w:eastAsia="Times New Roman" w:cs="Times New Roman"/>
          <w:szCs w:val="24"/>
        </w:rPr>
        <w:t xml:space="preserve">με θέμα: «Προβλήματα στην κάλυψη ατομικών αναγκών σε καυσόξυλα των κατοίκων του Δήμου </w:t>
      </w:r>
      <w:proofErr w:type="spellStart"/>
      <w:r w:rsidRPr="00D4579B">
        <w:rPr>
          <w:rFonts w:eastAsia="Times New Roman" w:cs="Times New Roman"/>
          <w:szCs w:val="24"/>
        </w:rPr>
        <w:t>Μύκης</w:t>
      </w:r>
      <w:proofErr w:type="spellEnd"/>
      <w:r w:rsidRPr="00D4579B">
        <w:rPr>
          <w:rFonts w:eastAsia="Times New Roman" w:cs="Times New Roman"/>
          <w:szCs w:val="24"/>
        </w:rPr>
        <w:t xml:space="preserve"> στην Περιφερειακή Ενότητα Ξάνθης».</w:t>
      </w:r>
    </w:p>
    <w:p w14:paraId="09A3ED58"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sidRPr="00AC1813">
        <w:rPr>
          <w:rFonts w:eastAsia="Times New Roman" w:cs="Times New Roman"/>
          <w:bCs/>
          <w:szCs w:val="24"/>
        </w:rPr>
        <w:t>Β. ΕΠΙΚΑΙΡΕΣ ΕΡΩΤΗΣΕΙΣ Δεύτερου Κύκλου (Άρθρο 130 παρ</w:t>
      </w:r>
      <w:r>
        <w:rPr>
          <w:rFonts w:eastAsia="Times New Roman" w:cs="Times New Roman"/>
          <w:bCs/>
          <w:szCs w:val="24"/>
        </w:rPr>
        <w:t>άγραφο</w:t>
      </w:r>
      <w:r>
        <w:rPr>
          <w:rFonts w:eastAsia="Times New Roman" w:cs="Times New Roman"/>
          <w:bCs/>
          <w:szCs w:val="24"/>
        </w:rPr>
        <w:t>ι</w:t>
      </w:r>
      <w:r w:rsidRPr="00AC1813">
        <w:rPr>
          <w:rFonts w:eastAsia="Times New Roman" w:cs="Times New Roman"/>
          <w:bCs/>
          <w:szCs w:val="24"/>
        </w:rPr>
        <w:t xml:space="preserve"> 2 και 3</w:t>
      </w:r>
      <w:r>
        <w:rPr>
          <w:rFonts w:eastAsia="Times New Roman" w:cs="Times New Roman"/>
          <w:bCs/>
          <w:szCs w:val="24"/>
        </w:rPr>
        <w:t xml:space="preserve"> του</w:t>
      </w:r>
      <w:r w:rsidRPr="00AC1813">
        <w:rPr>
          <w:rFonts w:eastAsia="Times New Roman" w:cs="Times New Roman"/>
          <w:bCs/>
          <w:szCs w:val="24"/>
        </w:rPr>
        <w:t xml:space="preserve"> Καν</w:t>
      </w:r>
      <w:r>
        <w:rPr>
          <w:rFonts w:eastAsia="Times New Roman" w:cs="Times New Roman"/>
          <w:bCs/>
          <w:szCs w:val="24"/>
        </w:rPr>
        <w:t>ονισμού</w:t>
      </w:r>
      <w:r w:rsidRPr="00AC1813">
        <w:rPr>
          <w:rFonts w:eastAsia="Times New Roman" w:cs="Times New Roman"/>
          <w:bCs/>
          <w:szCs w:val="24"/>
        </w:rPr>
        <w:t xml:space="preserve"> </w:t>
      </w:r>
      <w:r>
        <w:rPr>
          <w:rFonts w:eastAsia="Times New Roman" w:cs="Times New Roman"/>
          <w:bCs/>
          <w:szCs w:val="24"/>
        </w:rPr>
        <w:t xml:space="preserve">της </w:t>
      </w:r>
      <w:r w:rsidRPr="00AC1813">
        <w:rPr>
          <w:rFonts w:eastAsia="Times New Roman" w:cs="Times New Roman"/>
          <w:bCs/>
          <w:szCs w:val="24"/>
        </w:rPr>
        <w:t>Βουλής)</w:t>
      </w:r>
    </w:p>
    <w:p w14:paraId="09A3ED59"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sidRPr="00D4579B">
        <w:rPr>
          <w:rFonts w:eastAsia="Times New Roman" w:cs="Times New Roman"/>
          <w:szCs w:val="24"/>
        </w:rPr>
        <w:t xml:space="preserve">1. Η με αριθμό 198/3-12-2018 </w:t>
      </w:r>
      <w:r>
        <w:rPr>
          <w:rFonts w:eastAsia="Times New Roman" w:cs="Times New Roman"/>
          <w:szCs w:val="24"/>
        </w:rPr>
        <w:t>ε</w:t>
      </w:r>
      <w:r w:rsidRPr="00D4579B">
        <w:rPr>
          <w:rFonts w:eastAsia="Times New Roman" w:cs="Times New Roman"/>
          <w:szCs w:val="24"/>
        </w:rPr>
        <w:t xml:space="preserve">πίκαιρη </w:t>
      </w:r>
      <w:r>
        <w:rPr>
          <w:rFonts w:eastAsia="Times New Roman" w:cs="Times New Roman"/>
          <w:szCs w:val="24"/>
        </w:rPr>
        <w:t>ε</w:t>
      </w:r>
      <w:r w:rsidRPr="00D4579B">
        <w:rPr>
          <w:rFonts w:eastAsia="Times New Roman" w:cs="Times New Roman"/>
          <w:szCs w:val="24"/>
        </w:rPr>
        <w:t>ρώτηση του Βουλευτή Έβρου της Νέας Δημοκρατίας κ.</w:t>
      </w:r>
      <w:r>
        <w:rPr>
          <w:rFonts w:eastAsia="Times New Roman" w:cs="Times New Roman"/>
          <w:bCs/>
          <w:szCs w:val="24"/>
        </w:rPr>
        <w:t xml:space="preserve"> Αναστασίου </w:t>
      </w:r>
      <w:proofErr w:type="spellStart"/>
      <w:r>
        <w:rPr>
          <w:rFonts w:eastAsia="Times New Roman" w:cs="Times New Roman"/>
          <w:bCs/>
          <w:szCs w:val="24"/>
        </w:rPr>
        <w:t>Δημοσχάκη</w:t>
      </w:r>
      <w:proofErr w:type="spellEnd"/>
      <w:r>
        <w:rPr>
          <w:rFonts w:eastAsia="Times New Roman" w:cs="Times New Roman"/>
          <w:bCs/>
          <w:szCs w:val="24"/>
        </w:rPr>
        <w:t xml:space="preserve"> </w:t>
      </w:r>
      <w:r w:rsidRPr="00D4579B">
        <w:rPr>
          <w:rFonts w:eastAsia="Times New Roman" w:cs="Times New Roman"/>
          <w:szCs w:val="24"/>
        </w:rPr>
        <w:t>προς τον Υπουργό</w:t>
      </w:r>
      <w:r>
        <w:rPr>
          <w:rFonts w:eastAsia="Times New Roman" w:cs="Times New Roman"/>
          <w:bCs/>
          <w:szCs w:val="24"/>
        </w:rPr>
        <w:t xml:space="preserve"> </w:t>
      </w:r>
      <w:r w:rsidRPr="00D4579B">
        <w:rPr>
          <w:rFonts w:eastAsia="Times New Roman" w:cs="Times New Roman"/>
          <w:bCs/>
          <w:szCs w:val="24"/>
        </w:rPr>
        <w:t>Παιδείας, Έρευνας και Θρησκευμάτων,</w:t>
      </w:r>
      <w:r>
        <w:rPr>
          <w:rFonts w:eastAsia="Times New Roman" w:cs="Times New Roman"/>
          <w:szCs w:val="24"/>
        </w:rPr>
        <w:t xml:space="preserve"> </w:t>
      </w:r>
      <w:r w:rsidRPr="00D4579B">
        <w:rPr>
          <w:rFonts w:eastAsia="Times New Roman" w:cs="Times New Roman"/>
          <w:szCs w:val="24"/>
        </w:rPr>
        <w:t xml:space="preserve">με θέμα: «Μεταφορά θέσης μέλους ΔΕΠ από την Ιατρική Σχολή του </w:t>
      </w:r>
      <w:r w:rsidRPr="00D4579B">
        <w:rPr>
          <w:rFonts w:eastAsia="Times New Roman" w:cs="Times New Roman"/>
          <w:szCs w:val="24"/>
        </w:rPr>
        <w:lastRenderedPageBreak/>
        <w:t>Δημοκρι</w:t>
      </w:r>
      <w:r w:rsidRPr="00D4579B">
        <w:rPr>
          <w:rFonts w:eastAsia="Times New Roman" w:cs="Times New Roman"/>
          <w:szCs w:val="24"/>
        </w:rPr>
        <w:t>τείου Πανεπιστημίου Θράκης στο νεοσύστατο Πανεπιστήμιο Δυτικής Αττικής».</w:t>
      </w:r>
    </w:p>
    <w:p w14:paraId="09A3ED5A"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sidRPr="00D4579B">
        <w:rPr>
          <w:rFonts w:eastAsia="Times New Roman" w:cs="Times New Roman"/>
          <w:szCs w:val="24"/>
        </w:rPr>
        <w:t xml:space="preserve">2. Η με αριθμό 205/4-12-2018 </w:t>
      </w:r>
      <w:r>
        <w:rPr>
          <w:rFonts w:eastAsia="Times New Roman" w:cs="Times New Roman"/>
          <w:szCs w:val="24"/>
        </w:rPr>
        <w:t>ε</w:t>
      </w:r>
      <w:r w:rsidRPr="00D4579B">
        <w:rPr>
          <w:rFonts w:eastAsia="Times New Roman" w:cs="Times New Roman"/>
          <w:szCs w:val="24"/>
        </w:rPr>
        <w:t xml:space="preserve">πίκαιρη </w:t>
      </w:r>
      <w:r>
        <w:rPr>
          <w:rFonts w:eastAsia="Times New Roman" w:cs="Times New Roman"/>
          <w:szCs w:val="24"/>
        </w:rPr>
        <w:t>ε</w:t>
      </w:r>
      <w:r w:rsidRPr="00D4579B">
        <w:rPr>
          <w:rFonts w:eastAsia="Times New Roman" w:cs="Times New Roman"/>
          <w:szCs w:val="24"/>
        </w:rPr>
        <w:t xml:space="preserve">ρώτηση του Βουλευτή Ηρακλείου της Δημοκρατικής Συμπαράταξης </w:t>
      </w:r>
      <w:r>
        <w:rPr>
          <w:rFonts w:eastAsia="Times New Roman" w:cs="Times New Roman"/>
          <w:szCs w:val="24"/>
        </w:rPr>
        <w:t xml:space="preserve">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Οικονομίας και Ανάπτυξης, </w:t>
      </w:r>
      <w:r w:rsidRPr="00D4579B">
        <w:rPr>
          <w:rFonts w:eastAsia="Times New Roman" w:cs="Times New Roman"/>
          <w:szCs w:val="24"/>
        </w:rPr>
        <w:t>με</w:t>
      </w:r>
      <w:r w:rsidRPr="00D4579B">
        <w:rPr>
          <w:rFonts w:eastAsia="Times New Roman" w:cs="Times New Roman"/>
          <w:szCs w:val="24"/>
        </w:rPr>
        <w:t xml:space="preserve"> θέμα: «Να παραταθεί ο ν</w:t>
      </w:r>
      <w:r>
        <w:rPr>
          <w:rFonts w:eastAsia="Times New Roman" w:cs="Times New Roman"/>
          <w:szCs w:val="24"/>
        </w:rPr>
        <w:t>.</w:t>
      </w:r>
      <w:r w:rsidRPr="00D4579B">
        <w:rPr>
          <w:rFonts w:eastAsia="Times New Roman" w:cs="Times New Roman"/>
          <w:szCs w:val="24"/>
        </w:rPr>
        <w:t>3869/10 για την προστασία της α΄ κατοικίας των υπερχρεωμένων νοικοκυριών».</w:t>
      </w:r>
    </w:p>
    <w:p w14:paraId="09A3ED5B"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3. </w:t>
      </w:r>
      <w:r w:rsidRPr="00D4579B">
        <w:rPr>
          <w:rFonts w:eastAsia="Times New Roman" w:cs="Times New Roman"/>
          <w:szCs w:val="24"/>
        </w:rPr>
        <w:t xml:space="preserve">Η με αριθμό 211/4-12-2018 </w:t>
      </w:r>
      <w:r>
        <w:rPr>
          <w:rFonts w:eastAsia="Times New Roman" w:cs="Times New Roman"/>
          <w:szCs w:val="24"/>
        </w:rPr>
        <w:t>ε</w:t>
      </w:r>
      <w:r w:rsidRPr="00D4579B">
        <w:rPr>
          <w:rFonts w:eastAsia="Times New Roman" w:cs="Times New Roman"/>
          <w:szCs w:val="24"/>
        </w:rPr>
        <w:t xml:space="preserve">πίκαιρη </w:t>
      </w:r>
      <w:r>
        <w:rPr>
          <w:rFonts w:eastAsia="Times New Roman" w:cs="Times New Roman"/>
          <w:szCs w:val="24"/>
        </w:rPr>
        <w:t>ε</w:t>
      </w:r>
      <w:r w:rsidRPr="00D4579B">
        <w:rPr>
          <w:rFonts w:eastAsia="Times New Roman" w:cs="Times New Roman"/>
          <w:szCs w:val="24"/>
        </w:rPr>
        <w:t>ρώτηση του Βουλευτή Αττικής του Κομ</w:t>
      </w:r>
      <w:r>
        <w:rPr>
          <w:rFonts w:eastAsia="Times New Roman" w:cs="Times New Roman"/>
          <w:szCs w:val="24"/>
        </w:rPr>
        <w:t xml:space="preserve">μουνιστικού Κόμματος Ελλάδας κ. </w:t>
      </w:r>
      <w:r>
        <w:rPr>
          <w:rFonts w:eastAsia="Times New Roman" w:cs="Times New Roman"/>
          <w:bCs/>
          <w:szCs w:val="24"/>
        </w:rPr>
        <w:t xml:space="preserve">Ιωάννη Γκιόκα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sidRPr="00D4579B">
        <w:rPr>
          <w:rFonts w:eastAsia="Times New Roman" w:cs="Times New Roman"/>
          <w:szCs w:val="24"/>
        </w:rPr>
        <w:t>σχετικά με την «περιοχή Άγιος Ανδρέας, στη Νέα Μάκρη Αττικής και τις παράνομες διεκδικήσεις της Εκκλησίας». </w:t>
      </w:r>
    </w:p>
    <w:p w14:paraId="09A3ED5C"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sidRPr="00D4579B">
        <w:rPr>
          <w:rFonts w:eastAsia="Times New Roman" w:cs="Times New Roman"/>
          <w:szCs w:val="24"/>
        </w:rPr>
        <w:t xml:space="preserve">4. Η με αριθμό 121/1-11-2018 </w:t>
      </w:r>
      <w:r>
        <w:rPr>
          <w:rFonts w:eastAsia="Times New Roman" w:cs="Times New Roman"/>
          <w:szCs w:val="24"/>
        </w:rPr>
        <w:t>ε</w:t>
      </w:r>
      <w:r w:rsidRPr="00D4579B">
        <w:rPr>
          <w:rFonts w:eastAsia="Times New Roman" w:cs="Times New Roman"/>
          <w:szCs w:val="24"/>
        </w:rPr>
        <w:t xml:space="preserve">πίκαιρη </w:t>
      </w:r>
      <w:r>
        <w:rPr>
          <w:rFonts w:eastAsia="Times New Roman" w:cs="Times New Roman"/>
          <w:szCs w:val="24"/>
        </w:rPr>
        <w:t>ε</w:t>
      </w:r>
      <w:r w:rsidRPr="00D4579B">
        <w:rPr>
          <w:rFonts w:eastAsia="Times New Roman" w:cs="Times New Roman"/>
          <w:szCs w:val="24"/>
        </w:rPr>
        <w:t>ρώτηση του Βουλευτή Α΄ Π</w:t>
      </w:r>
      <w:r>
        <w:rPr>
          <w:rFonts w:eastAsia="Times New Roman" w:cs="Times New Roman"/>
          <w:szCs w:val="24"/>
        </w:rPr>
        <w:t xml:space="preserve">ειραιώς του Λαϊκού Συνδέσμου - Χρυσή Αυγή κ. </w:t>
      </w:r>
      <w:r>
        <w:rPr>
          <w:rFonts w:eastAsia="Times New Roman" w:cs="Times New Roman"/>
          <w:bCs/>
          <w:szCs w:val="24"/>
        </w:rPr>
        <w:t xml:space="preserve">Νικολάου </w:t>
      </w:r>
      <w:proofErr w:type="spellStart"/>
      <w:r>
        <w:rPr>
          <w:rFonts w:eastAsia="Times New Roman" w:cs="Times New Roman"/>
          <w:bCs/>
          <w:szCs w:val="24"/>
        </w:rPr>
        <w:t>Κ</w:t>
      </w:r>
      <w:r>
        <w:rPr>
          <w:rFonts w:eastAsia="Times New Roman" w:cs="Times New Roman"/>
          <w:bCs/>
          <w:szCs w:val="24"/>
        </w:rPr>
        <w:t>ούζηλου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D4579B">
        <w:rPr>
          <w:rFonts w:eastAsia="Times New Roman" w:cs="Times New Roman"/>
          <w:bCs/>
          <w:szCs w:val="24"/>
        </w:rPr>
        <w:t>Παιδείας, Έρευνας και Θρησκευμάτων,</w:t>
      </w:r>
      <w:r>
        <w:rPr>
          <w:rFonts w:eastAsia="Times New Roman" w:cs="Times New Roman"/>
          <w:szCs w:val="24"/>
        </w:rPr>
        <w:t xml:space="preserve"> </w:t>
      </w:r>
      <w:r w:rsidRPr="00D4579B">
        <w:rPr>
          <w:rFonts w:eastAsia="Times New Roman" w:cs="Times New Roman"/>
          <w:szCs w:val="24"/>
        </w:rPr>
        <w:t>με θέμα: «Μεικτή διεπιστημονική επιτροπή εμπειρογνωμόνων».</w:t>
      </w:r>
    </w:p>
    <w:p w14:paraId="09A3ED5D"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sidRPr="00D4579B">
        <w:rPr>
          <w:rFonts w:eastAsia="Times New Roman" w:cs="Times New Roman"/>
          <w:szCs w:val="24"/>
        </w:rPr>
        <w:lastRenderedPageBreak/>
        <w:t xml:space="preserve">5. Η με αριθμό 74/16-10-2018 </w:t>
      </w:r>
      <w:r>
        <w:rPr>
          <w:rFonts w:eastAsia="Times New Roman" w:cs="Times New Roman"/>
          <w:szCs w:val="24"/>
        </w:rPr>
        <w:t>ε</w:t>
      </w:r>
      <w:r w:rsidRPr="00D4579B">
        <w:rPr>
          <w:rFonts w:eastAsia="Times New Roman" w:cs="Times New Roman"/>
          <w:szCs w:val="24"/>
        </w:rPr>
        <w:t xml:space="preserve">πίκαιρη </w:t>
      </w:r>
      <w:r>
        <w:rPr>
          <w:rFonts w:eastAsia="Times New Roman" w:cs="Times New Roman"/>
          <w:szCs w:val="24"/>
        </w:rPr>
        <w:t>ε</w:t>
      </w:r>
      <w:r w:rsidRPr="00D4579B">
        <w:rPr>
          <w:rFonts w:eastAsia="Times New Roman" w:cs="Times New Roman"/>
          <w:szCs w:val="24"/>
        </w:rPr>
        <w:t>ρώτηση του Βουλευτή Α΄ Π</w:t>
      </w:r>
      <w:r>
        <w:rPr>
          <w:rFonts w:eastAsia="Times New Roman" w:cs="Times New Roman"/>
          <w:szCs w:val="24"/>
        </w:rPr>
        <w:t xml:space="preserve">ειραιώς του Λαϊκού Συνδέσμου - Χρυσή Αυγή κ. </w:t>
      </w:r>
      <w:r>
        <w:rPr>
          <w:rFonts w:eastAsia="Times New Roman" w:cs="Times New Roman"/>
          <w:bCs/>
          <w:szCs w:val="24"/>
        </w:rPr>
        <w:t xml:space="preserve">Νικολάου </w:t>
      </w:r>
      <w:proofErr w:type="spellStart"/>
      <w:r>
        <w:rPr>
          <w:rFonts w:eastAsia="Times New Roman" w:cs="Times New Roman"/>
          <w:bCs/>
          <w:szCs w:val="24"/>
        </w:rPr>
        <w:t>Κούζηλου</w:t>
      </w:r>
      <w:proofErr w:type="spellEnd"/>
      <w:r>
        <w:rPr>
          <w:rFonts w:eastAsia="Times New Roman" w:cs="Times New Roman"/>
          <w:bCs/>
          <w:szCs w:val="24"/>
        </w:rPr>
        <w:t xml:space="preserve"> </w:t>
      </w:r>
      <w:r>
        <w:rPr>
          <w:rFonts w:eastAsia="Times New Roman" w:cs="Times New Roman"/>
          <w:szCs w:val="24"/>
        </w:rPr>
        <w:t>προς τον Υ</w:t>
      </w:r>
      <w:r>
        <w:rPr>
          <w:rFonts w:eastAsia="Times New Roman" w:cs="Times New Roman"/>
          <w:szCs w:val="24"/>
        </w:rPr>
        <w:t xml:space="preserve">πουργό </w:t>
      </w:r>
      <w:r w:rsidRPr="00D4579B">
        <w:rPr>
          <w:rFonts w:eastAsia="Times New Roman" w:cs="Times New Roman"/>
          <w:bCs/>
          <w:szCs w:val="24"/>
        </w:rPr>
        <w:t>Ναυτιλίας και Νησιωτικής Πολιτικής,</w:t>
      </w:r>
      <w:r>
        <w:rPr>
          <w:rFonts w:eastAsia="Times New Roman" w:cs="Times New Roman"/>
          <w:szCs w:val="24"/>
        </w:rPr>
        <w:t xml:space="preserve"> </w:t>
      </w:r>
      <w:r w:rsidRPr="00D4579B">
        <w:rPr>
          <w:rFonts w:eastAsia="Times New Roman" w:cs="Times New Roman"/>
          <w:szCs w:val="24"/>
        </w:rPr>
        <w:t>με θέμα: «Ο σχεδιασμός για την ναυτική εκπαίδευση».</w:t>
      </w:r>
    </w:p>
    <w:p w14:paraId="09A3ED5E"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sidRPr="00D4579B">
        <w:rPr>
          <w:rFonts w:eastAsia="Times New Roman" w:cs="Times New Roman"/>
          <w:szCs w:val="24"/>
        </w:rPr>
        <w:t>6. Η με αρι</w:t>
      </w:r>
      <w:r>
        <w:rPr>
          <w:rFonts w:eastAsia="Times New Roman" w:cs="Times New Roman"/>
          <w:szCs w:val="24"/>
        </w:rPr>
        <w:t>θμό 53/11-10-2018 ε</w:t>
      </w:r>
      <w:r w:rsidRPr="00D4579B">
        <w:rPr>
          <w:rFonts w:eastAsia="Times New Roman" w:cs="Times New Roman"/>
          <w:szCs w:val="24"/>
        </w:rPr>
        <w:t xml:space="preserve">πίκαιρη </w:t>
      </w:r>
      <w:r>
        <w:rPr>
          <w:rFonts w:eastAsia="Times New Roman" w:cs="Times New Roman"/>
          <w:szCs w:val="24"/>
        </w:rPr>
        <w:t>ε</w:t>
      </w:r>
      <w:r w:rsidRPr="00D4579B">
        <w:rPr>
          <w:rFonts w:eastAsia="Times New Roman" w:cs="Times New Roman"/>
          <w:szCs w:val="24"/>
        </w:rPr>
        <w:t>ρώτηση του Βουλευτή Α΄ Πειραιώς του Λ</w:t>
      </w:r>
      <w:r>
        <w:rPr>
          <w:rFonts w:eastAsia="Times New Roman" w:cs="Times New Roman"/>
          <w:szCs w:val="24"/>
        </w:rPr>
        <w:t xml:space="preserve">αϊκού Συνδέσμου - Χρυσή Αυγή κ. </w:t>
      </w:r>
      <w:r w:rsidRPr="00D4579B">
        <w:rPr>
          <w:rFonts w:eastAsia="Times New Roman" w:cs="Times New Roman"/>
          <w:bCs/>
          <w:szCs w:val="24"/>
        </w:rPr>
        <w:t xml:space="preserve">Νικολάου </w:t>
      </w:r>
      <w:proofErr w:type="spellStart"/>
      <w:r w:rsidRPr="00D4579B">
        <w:rPr>
          <w:rFonts w:eastAsia="Times New Roman" w:cs="Times New Roman"/>
          <w:bCs/>
          <w:szCs w:val="24"/>
        </w:rPr>
        <w:t>Κούζηλου</w:t>
      </w:r>
      <w:proofErr w:type="spellEnd"/>
      <w:r>
        <w:rPr>
          <w:rFonts w:eastAsia="Times New Roman" w:cs="Times New Roman"/>
          <w:szCs w:val="24"/>
        </w:rPr>
        <w:t xml:space="preserve"> προς τον Υπουργό </w:t>
      </w:r>
      <w:r w:rsidRPr="00D4579B">
        <w:rPr>
          <w:rFonts w:eastAsia="Times New Roman" w:cs="Times New Roman"/>
          <w:bCs/>
          <w:szCs w:val="24"/>
        </w:rPr>
        <w:t>Ναυτιλίας και Νησι</w:t>
      </w:r>
      <w:r w:rsidRPr="00D4579B">
        <w:rPr>
          <w:rFonts w:eastAsia="Times New Roman" w:cs="Times New Roman"/>
          <w:bCs/>
          <w:szCs w:val="24"/>
        </w:rPr>
        <w:t>ωτικής Πολιτικής,</w:t>
      </w:r>
      <w:r>
        <w:rPr>
          <w:rFonts w:eastAsia="Times New Roman" w:cs="Times New Roman"/>
          <w:szCs w:val="24"/>
        </w:rPr>
        <w:t xml:space="preserve"> </w:t>
      </w:r>
      <w:r w:rsidRPr="00D4579B">
        <w:rPr>
          <w:rFonts w:eastAsia="Times New Roman" w:cs="Times New Roman"/>
          <w:szCs w:val="24"/>
        </w:rPr>
        <w:t>με θέμα: «Ενίσχυση του Λιμενικού Σώματος εν όψει θέσπισης ΑΟΖ και εξόρυξης υδρογονανθράκων και φυσικού αερίου».</w:t>
      </w:r>
    </w:p>
    <w:p w14:paraId="09A3ED5F"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sidRPr="00D4579B">
        <w:rPr>
          <w:rFonts w:eastAsia="Times New Roman" w:cs="Times New Roman"/>
          <w:szCs w:val="24"/>
        </w:rPr>
        <w:t xml:space="preserve">7. </w:t>
      </w:r>
      <w:r>
        <w:rPr>
          <w:rFonts w:eastAsia="Times New Roman" w:cs="Times New Roman"/>
          <w:szCs w:val="24"/>
        </w:rPr>
        <w:t>Η με αριθμό 20/3-10-2018</w:t>
      </w:r>
      <w:r w:rsidRPr="00D4579B">
        <w:rPr>
          <w:rFonts w:eastAsia="Times New Roman" w:cs="Times New Roman"/>
          <w:szCs w:val="24"/>
        </w:rPr>
        <w:t xml:space="preserve"> </w:t>
      </w:r>
      <w:r>
        <w:rPr>
          <w:rFonts w:eastAsia="Times New Roman" w:cs="Times New Roman"/>
          <w:szCs w:val="24"/>
        </w:rPr>
        <w:t>ε</w:t>
      </w:r>
      <w:r w:rsidRPr="00D4579B">
        <w:rPr>
          <w:rFonts w:eastAsia="Times New Roman" w:cs="Times New Roman"/>
          <w:szCs w:val="24"/>
        </w:rPr>
        <w:t xml:space="preserve">πίκαιρη </w:t>
      </w:r>
      <w:r>
        <w:rPr>
          <w:rFonts w:eastAsia="Times New Roman" w:cs="Times New Roman"/>
          <w:szCs w:val="24"/>
        </w:rPr>
        <w:t>ε</w:t>
      </w:r>
      <w:r w:rsidRPr="00D4579B">
        <w:rPr>
          <w:rFonts w:eastAsia="Times New Roman" w:cs="Times New Roman"/>
          <w:szCs w:val="24"/>
        </w:rPr>
        <w:t>ρώτηση του Βουλευτή Α΄ Πειραιώς του Λ</w:t>
      </w:r>
      <w:r>
        <w:rPr>
          <w:rFonts w:eastAsia="Times New Roman" w:cs="Times New Roman"/>
          <w:szCs w:val="24"/>
        </w:rPr>
        <w:t xml:space="preserve">αϊκού Συνδέσμου - Χρυσή Αυγή κ. </w:t>
      </w:r>
      <w:r w:rsidRPr="00D4579B">
        <w:rPr>
          <w:rFonts w:eastAsia="Times New Roman" w:cs="Times New Roman"/>
          <w:bCs/>
          <w:szCs w:val="24"/>
        </w:rPr>
        <w:t xml:space="preserve">Νικολάου </w:t>
      </w:r>
      <w:proofErr w:type="spellStart"/>
      <w:r w:rsidRPr="00D4579B">
        <w:rPr>
          <w:rFonts w:eastAsia="Times New Roman" w:cs="Times New Roman"/>
          <w:bCs/>
          <w:szCs w:val="24"/>
        </w:rPr>
        <w:t>Κούζηλου</w:t>
      </w:r>
      <w:proofErr w:type="spellEnd"/>
      <w:r>
        <w:rPr>
          <w:rFonts w:eastAsia="Times New Roman" w:cs="Times New Roman"/>
          <w:szCs w:val="24"/>
        </w:rPr>
        <w:t xml:space="preserve"> π</w:t>
      </w:r>
      <w:r>
        <w:rPr>
          <w:rFonts w:eastAsia="Times New Roman" w:cs="Times New Roman"/>
          <w:szCs w:val="24"/>
        </w:rPr>
        <w:t xml:space="preserve">ρος τον Υπουργό </w:t>
      </w:r>
      <w:r w:rsidRPr="00D4579B">
        <w:rPr>
          <w:rFonts w:eastAsia="Times New Roman" w:cs="Times New Roman"/>
          <w:bCs/>
          <w:szCs w:val="24"/>
        </w:rPr>
        <w:t>Ναυτιλίας και Νησιωτικής Πολιτικής,</w:t>
      </w:r>
      <w:r>
        <w:rPr>
          <w:rFonts w:eastAsia="Times New Roman" w:cs="Times New Roman"/>
          <w:szCs w:val="24"/>
        </w:rPr>
        <w:t xml:space="preserve"> </w:t>
      </w:r>
      <w:r w:rsidRPr="00D4579B">
        <w:rPr>
          <w:rFonts w:eastAsia="Times New Roman" w:cs="Times New Roman"/>
          <w:szCs w:val="24"/>
        </w:rPr>
        <w:t>με θέμα: «Συνεχίζεται η τουρκική προκλητικότητα στο Αιγαίο».</w:t>
      </w:r>
    </w:p>
    <w:p w14:paraId="09A3ED60"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sidRPr="001B586F">
        <w:rPr>
          <w:rFonts w:eastAsia="Times New Roman" w:cs="Times New Roman"/>
          <w:bCs/>
          <w:szCs w:val="24"/>
        </w:rPr>
        <w:t>ΑΝΑΦΟΡΕΣ</w:t>
      </w:r>
      <w:r>
        <w:rPr>
          <w:rFonts w:eastAsia="Times New Roman" w:cs="Times New Roman"/>
          <w:bCs/>
          <w:szCs w:val="24"/>
        </w:rPr>
        <w:t xml:space="preserve"> - </w:t>
      </w:r>
      <w:r w:rsidRPr="001B586F">
        <w:rPr>
          <w:rFonts w:eastAsia="Times New Roman" w:cs="Times New Roman"/>
          <w:bCs/>
          <w:szCs w:val="24"/>
        </w:rPr>
        <w:t>ΕΡΩΤΗΣΕΙΣ (Άρθρο 130 παρ</w:t>
      </w:r>
      <w:r>
        <w:rPr>
          <w:rFonts w:eastAsia="Times New Roman" w:cs="Times New Roman"/>
          <w:bCs/>
          <w:szCs w:val="24"/>
        </w:rPr>
        <w:t>άγραφος</w:t>
      </w:r>
      <w:r w:rsidRPr="001B586F">
        <w:rPr>
          <w:rFonts w:eastAsia="Times New Roman" w:cs="Times New Roman"/>
          <w:bCs/>
          <w:szCs w:val="24"/>
        </w:rPr>
        <w:t xml:space="preserve"> 5 </w:t>
      </w:r>
      <w:r>
        <w:rPr>
          <w:rFonts w:eastAsia="Times New Roman" w:cs="Times New Roman"/>
          <w:bCs/>
          <w:szCs w:val="24"/>
        </w:rPr>
        <w:t xml:space="preserve">του </w:t>
      </w:r>
      <w:r w:rsidRPr="001B586F">
        <w:rPr>
          <w:rFonts w:eastAsia="Times New Roman" w:cs="Times New Roman"/>
          <w:bCs/>
          <w:szCs w:val="24"/>
        </w:rPr>
        <w:t>Καν</w:t>
      </w:r>
      <w:r>
        <w:rPr>
          <w:rFonts w:eastAsia="Times New Roman" w:cs="Times New Roman"/>
          <w:bCs/>
          <w:szCs w:val="24"/>
        </w:rPr>
        <w:t xml:space="preserve">ονισμού της </w:t>
      </w:r>
      <w:r w:rsidRPr="001B586F">
        <w:rPr>
          <w:rFonts w:eastAsia="Times New Roman" w:cs="Times New Roman"/>
          <w:bCs/>
          <w:szCs w:val="24"/>
        </w:rPr>
        <w:t>Βουλής)</w:t>
      </w:r>
      <w:r w:rsidRPr="001B586F">
        <w:rPr>
          <w:rFonts w:eastAsia="Times New Roman" w:cs="Times New Roman"/>
          <w:szCs w:val="24"/>
        </w:rPr>
        <w:t> </w:t>
      </w:r>
    </w:p>
    <w:p w14:paraId="09A3ED61" w14:textId="77777777" w:rsidR="00D269F7" w:rsidRDefault="006C352B">
      <w:pPr>
        <w:spacing w:before="100" w:beforeAutospacing="1" w:after="100" w:afterAutospacing="1" w:line="600" w:lineRule="auto"/>
        <w:ind w:firstLine="720"/>
        <w:contextualSpacing/>
        <w:jc w:val="both"/>
        <w:rPr>
          <w:rFonts w:eastAsia="Times New Roman" w:cs="Times New Roman"/>
          <w:szCs w:val="24"/>
        </w:rPr>
      </w:pPr>
      <w:r w:rsidRPr="00D4579B">
        <w:rPr>
          <w:rFonts w:eastAsia="Times New Roman" w:cs="Times New Roman"/>
          <w:szCs w:val="24"/>
        </w:rPr>
        <w:t xml:space="preserve">1. Η με αριθμό 2854/29-10-2018 </w:t>
      </w:r>
      <w:r>
        <w:rPr>
          <w:rFonts w:eastAsia="Times New Roman" w:cs="Times New Roman"/>
          <w:szCs w:val="24"/>
        </w:rPr>
        <w:t>ε</w:t>
      </w:r>
      <w:r w:rsidRPr="00D4579B">
        <w:rPr>
          <w:rFonts w:eastAsia="Times New Roman" w:cs="Times New Roman"/>
          <w:szCs w:val="24"/>
        </w:rPr>
        <w:t xml:space="preserve">ρώτηση του Βουλευτή Δράμας της Νέας </w:t>
      </w:r>
      <w:r w:rsidRPr="00D4579B">
        <w:rPr>
          <w:rFonts w:eastAsia="Times New Roman" w:cs="Times New Roman"/>
          <w:szCs w:val="24"/>
        </w:rPr>
        <w:t>Δημοκρατίας κ.</w:t>
      </w:r>
      <w:r>
        <w:rPr>
          <w:rFonts w:eastAsia="Times New Roman" w:cs="Times New Roman"/>
          <w:szCs w:val="24"/>
        </w:rPr>
        <w:t xml:space="preserve"> </w:t>
      </w:r>
      <w:r>
        <w:rPr>
          <w:rFonts w:eastAsia="Times New Roman" w:cs="Times New Roman"/>
          <w:bCs/>
          <w:szCs w:val="24"/>
        </w:rPr>
        <w:t xml:space="preserve">Δημητρίου Κυριαζίδη </w:t>
      </w:r>
      <w:r w:rsidRPr="00D4579B">
        <w:rPr>
          <w:rFonts w:eastAsia="Times New Roman" w:cs="Times New Roman"/>
          <w:szCs w:val="24"/>
        </w:rPr>
        <w:t xml:space="preserve">προς τον </w:t>
      </w:r>
      <w:r w:rsidRPr="00D4579B">
        <w:rPr>
          <w:rFonts w:eastAsia="Times New Roman" w:cs="Times New Roman"/>
          <w:szCs w:val="24"/>
        </w:rPr>
        <w:lastRenderedPageBreak/>
        <w:t>Υπουργό</w:t>
      </w:r>
      <w:r>
        <w:rPr>
          <w:rFonts w:eastAsia="Times New Roman" w:cs="Times New Roman"/>
          <w:szCs w:val="24"/>
        </w:rPr>
        <w:t xml:space="preserve"> </w:t>
      </w:r>
      <w:r w:rsidRPr="00D4579B">
        <w:rPr>
          <w:rFonts w:eastAsia="Times New Roman" w:cs="Times New Roman"/>
          <w:bCs/>
          <w:szCs w:val="24"/>
        </w:rPr>
        <w:t>Παιδ</w:t>
      </w:r>
      <w:r>
        <w:rPr>
          <w:rFonts w:eastAsia="Times New Roman" w:cs="Times New Roman"/>
          <w:bCs/>
          <w:szCs w:val="24"/>
        </w:rPr>
        <w:t xml:space="preserve">είας, Έρευνας και Θρησκευμάτων, </w:t>
      </w:r>
      <w:r w:rsidRPr="00D4579B">
        <w:rPr>
          <w:rFonts w:eastAsia="Times New Roman" w:cs="Times New Roman"/>
          <w:szCs w:val="24"/>
        </w:rPr>
        <w:t>σχετικά με την μεταφορά μιας θέσης μέλους ΔΕΠ από την Ιατρική Σχολή του Δημοκριτείου Πανεπιστημίου Θράκης στο νεοσύστατο Πανεπιστήμιο Δυτικής Αττικής.</w:t>
      </w:r>
    </w:p>
    <w:p w14:paraId="09A3ED62"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Κ</w:t>
      </w:r>
      <w:r>
        <w:rPr>
          <w:rFonts w:eastAsia="Times New Roman" w:cs="Times New Roman"/>
          <w:bCs/>
          <w:szCs w:val="24"/>
        </w:rPr>
        <w:t>υρίες και κ</w:t>
      </w:r>
      <w:r>
        <w:rPr>
          <w:rFonts w:eastAsia="Times New Roman" w:cs="Times New Roman"/>
          <w:bCs/>
          <w:szCs w:val="24"/>
        </w:rPr>
        <w:t>ύριοι</w:t>
      </w:r>
      <w:r>
        <w:rPr>
          <w:rFonts w:eastAsia="Times New Roman" w:cs="Times New Roman"/>
          <w:bCs/>
          <w:szCs w:val="24"/>
        </w:rPr>
        <w:t xml:space="preserve"> συνάδελφοι, εισερχόμ</w:t>
      </w:r>
      <w:r>
        <w:rPr>
          <w:rFonts w:eastAsia="Times New Roman" w:cs="Times New Roman"/>
          <w:bCs/>
          <w:szCs w:val="24"/>
        </w:rPr>
        <w:t>αστε</w:t>
      </w:r>
      <w:r>
        <w:rPr>
          <w:rFonts w:eastAsia="Times New Roman" w:cs="Times New Roman"/>
          <w:bCs/>
          <w:szCs w:val="24"/>
        </w:rPr>
        <w:t xml:space="preserve"> στη συζήτηση των </w:t>
      </w:r>
    </w:p>
    <w:p w14:paraId="09A3ED63" w14:textId="77777777" w:rsidR="00D269F7" w:rsidRDefault="006C352B">
      <w:pPr>
        <w:spacing w:line="600" w:lineRule="auto"/>
        <w:ind w:firstLine="720"/>
        <w:contextualSpacing/>
        <w:jc w:val="center"/>
        <w:rPr>
          <w:rFonts w:eastAsia="Times New Roman" w:cs="Times New Roman"/>
          <w:b/>
          <w:bCs/>
          <w:szCs w:val="24"/>
        </w:rPr>
      </w:pPr>
      <w:r w:rsidRPr="0057291D">
        <w:rPr>
          <w:rFonts w:eastAsia="Times New Roman" w:cs="Times New Roman"/>
          <w:b/>
          <w:bCs/>
          <w:szCs w:val="24"/>
        </w:rPr>
        <w:t>ΕΠΙΚΑΙΡΩΝ ΕΡΩΤΗΣΕΩΝ</w:t>
      </w:r>
    </w:p>
    <w:p w14:paraId="09A3ED64" w14:textId="77777777" w:rsidR="00D269F7" w:rsidRDefault="006C352B">
      <w:pPr>
        <w:spacing w:line="600" w:lineRule="auto"/>
        <w:ind w:firstLine="720"/>
        <w:contextualSpacing/>
        <w:jc w:val="both"/>
        <w:rPr>
          <w:rFonts w:eastAsia="Times New Roman" w:cs="Times New Roman"/>
          <w:b/>
          <w:bCs/>
          <w:szCs w:val="24"/>
        </w:rPr>
      </w:pPr>
      <w:r>
        <w:rPr>
          <w:rFonts w:eastAsia="Times New Roman" w:cs="Times New Roman"/>
          <w:bCs/>
          <w:szCs w:val="24"/>
        </w:rPr>
        <w:t>Πριν ξεκινήσουμε τη συζήτηση των προγραμματισμένων για σήμερα επικαίρων ερωτήσεων, να</w:t>
      </w:r>
      <w:r>
        <w:rPr>
          <w:rFonts w:eastAsia="Times New Roman" w:cs="Times New Roman"/>
          <w:bCs/>
          <w:szCs w:val="24"/>
        </w:rPr>
        <w:t xml:space="preserve"> ανακοινώσω τις επίκαιρες ερωτήσεις που δεν θα συζητηθούν:</w:t>
      </w:r>
    </w:p>
    <w:p w14:paraId="09A3ED65" w14:textId="77777777" w:rsidR="00D269F7" w:rsidRDefault="006C352B">
      <w:pPr>
        <w:spacing w:line="600" w:lineRule="auto"/>
        <w:ind w:firstLine="720"/>
        <w:contextualSpacing/>
        <w:jc w:val="both"/>
        <w:rPr>
          <w:rFonts w:eastAsia="Times New Roman" w:cs="Times New Roman"/>
          <w:szCs w:val="24"/>
        </w:rPr>
      </w:pPr>
      <w:r w:rsidRPr="004B38BB">
        <w:rPr>
          <w:rFonts w:eastAsia="Times New Roman" w:cs="Times New Roman"/>
          <w:szCs w:val="24"/>
        </w:rPr>
        <w:t xml:space="preserve">Η δεύτερη με αριθμό 193/30-11-2018 επίκαιρη ερώτηση πρώτου κύκλου του </w:t>
      </w:r>
      <w:r>
        <w:rPr>
          <w:rFonts w:eastAsia="Times New Roman" w:cs="Times New Roman"/>
          <w:szCs w:val="24"/>
        </w:rPr>
        <w:t>Λαϊκού Συνδέσμου</w:t>
      </w:r>
      <w:r>
        <w:rPr>
          <w:rFonts w:eastAsia="Times New Roman" w:cs="Times New Roman"/>
          <w:szCs w:val="24"/>
        </w:rPr>
        <w:t xml:space="preserve"> - </w:t>
      </w:r>
      <w:r>
        <w:rPr>
          <w:rFonts w:eastAsia="Times New Roman" w:cs="Times New Roman"/>
          <w:szCs w:val="24"/>
        </w:rPr>
        <w:t>Χρυσή Αυγή</w:t>
      </w:r>
      <w:r w:rsidRPr="004B38BB">
        <w:rPr>
          <w:rFonts w:eastAsia="Times New Roman" w:cs="Times New Roman"/>
          <w:szCs w:val="24"/>
        </w:rPr>
        <w:t xml:space="preserve"> κ.</w:t>
      </w:r>
      <w:r>
        <w:rPr>
          <w:rFonts w:eastAsia="Times New Roman" w:cs="Times New Roman"/>
          <w:szCs w:val="24"/>
        </w:rPr>
        <w:t xml:space="preserve"> </w:t>
      </w:r>
      <w:r w:rsidRPr="004B38BB">
        <w:rPr>
          <w:rFonts w:eastAsia="Times New Roman" w:cs="Times New Roman"/>
          <w:bCs/>
          <w:szCs w:val="24"/>
        </w:rPr>
        <w:t xml:space="preserve">Νικολάου </w:t>
      </w:r>
      <w:proofErr w:type="spellStart"/>
      <w:r w:rsidRPr="004B38BB">
        <w:rPr>
          <w:rFonts w:eastAsia="Times New Roman" w:cs="Times New Roman"/>
          <w:bCs/>
          <w:szCs w:val="24"/>
        </w:rPr>
        <w:t>Κούζηλου</w:t>
      </w:r>
      <w:proofErr w:type="spellEnd"/>
      <w:r>
        <w:rPr>
          <w:rFonts w:eastAsia="Times New Roman" w:cs="Times New Roman"/>
          <w:szCs w:val="24"/>
        </w:rPr>
        <w:t xml:space="preserve"> </w:t>
      </w:r>
      <w:r w:rsidRPr="004B38BB">
        <w:rPr>
          <w:rFonts w:eastAsia="Times New Roman" w:cs="Times New Roman"/>
          <w:szCs w:val="24"/>
        </w:rPr>
        <w:t>προς τον Υπουργό</w:t>
      </w:r>
      <w:r>
        <w:rPr>
          <w:rFonts w:eastAsia="Times New Roman" w:cs="Times New Roman"/>
          <w:szCs w:val="24"/>
        </w:rPr>
        <w:t xml:space="preserve"> </w:t>
      </w:r>
      <w:r w:rsidRPr="004B38BB">
        <w:rPr>
          <w:rFonts w:eastAsia="Times New Roman" w:cs="Times New Roman"/>
          <w:bCs/>
          <w:szCs w:val="24"/>
        </w:rPr>
        <w:t>Εξωτερικών,</w:t>
      </w:r>
      <w:r>
        <w:rPr>
          <w:rFonts w:eastAsia="Times New Roman" w:cs="Times New Roman"/>
          <w:szCs w:val="24"/>
        </w:rPr>
        <w:t xml:space="preserve"> με θέμα: «Τη</w:t>
      </w:r>
      <w:r w:rsidRPr="004B38BB">
        <w:rPr>
          <w:rFonts w:eastAsia="Times New Roman" w:cs="Times New Roman"/>
          <w:szCs w:val="24"/>
        </w:rPr>
        <w:t xml:space="preserve"> </w:t>
      </w:r>
      <w:proofErr w:type="spellStart"/>
      <w:r w:rsidRPr="004B38BB">
        <w:rPr>
          <w:rFonts w:eastAsia="Times New Roman" w:cs="Times New Roman"/>
          <w:szCs w:val="24"/>
        </w:rPr>
        <w:t>συνδιαχείριση</w:t>
      </w:r>
      <w:proofErr w:type="spellEnd"/>
      <w:r w:rsidRPr="004B38BB">
        <w:rPr>
          <w:rFonts w:eastAsia="Times New Roman" w:cs="Times New Roman"/>
          <w:szCs w:val="24"/>
        </w:rPr>
        <w:t xml:space="preserve"> του Αιγαίου προωθεί η </w:t>
      </w:r>
      <w:r>
        <w:rPr>
          <w:rFonts w:eastAsia="Times New Roman" w:cs="Times New Roman"/>
          <w:szCs w:val="24"/>
        </w:rPr>
        <w:t>κυβέρνηση</w:t>
      </w:r>
      <w:r w:rsidRPr="004B38BB">
        <w:rPr>
          <w:rFonts w:eastAsia="Times New Roman" w:cs="Times New Roman"/>
          <w:szCs w:val="24"/>
        </w:rPr>
        <w:t>»</w:t>
      </w:r>
      <w:r>
        <w:rPr>
          <w:rFonts w:eastAsia="Times New Roman" w:cs="Times New Roman"/>
          <w:szCs w:val="24"/>
        </w:rPr>
        <w:t xml:space="preserve">, δεν θα συζητηθεί. </w:t>
      </w:r>
    </w:p>
    <w:p w14:paraId="09A3ED66" w14:textId="77777777" w:rsidR="00D269F7" w:rsidRDefault="006C352B">
      <w:pPr>
        <w:spacing w:line="600" w:lineRule="auto"/>
        <w:ind w:firstLine="720"/>
        <w:contextualSpacing/>
        <w:jc w:val="both"/>
        <w:rPr>
          <w:rFonts w:eastAsia="Times New Roman" w:cs="Times New Roman"/>
          <w:szCs w:val="24"/>
        </w:rPr>
      </w:pPr>
      <w:r w:rsidRPr="004B38BB">
        <w:rPr>
          <w:rFonts w:eastAsia="Times New Roman" w:cs="Times New Roman"/>
          <w:szCs w:val="24"/>
        </w:rPr>
        <w:t xml:space="preserve">Η τρίτη με αριθμό </w:t>
      </w:r>
      <w:r w:rsidRPr="004B38BB">
        <w:rPr>
          <w:rFonts w:eastAsia="Times New Roman" w:cs="Times New Roman"/>
          <w:szCs w:val="24"/>
        </w:rPr>
        <w:t>120/1-11-2018 επίκαιρη ερώτηση του Βουλευτή Α΄ Πειραιά του δεύτερου κύ</w:t>
      </w:r>
      <w:r>
        <w:rPr>
          <w:rFonts w:eastAsia="Times New Roman" w:cs="Times New Roman"/>
          <w:szCs w:val="24"/>
        </w:rPr>
        <w:t>κλου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sidRPr="004B38BB">
        <w:rPr>
          <w:rFonts w:eastAsia="Times New Roman" w:cs="Times New Roman"/>
          <w:szCs w:val="24"/>
        </w:rPr>
        <w:t xml:space="preserve"> κ. </w:t>
      </w:r>
      <w:r w:rsidRPr="004B38BB">
        <w:rPr>
          <w:rFonts w:eastAsia="Times New Roman" w:cs="Times New Roman"/>
          <w:bCs/>
          <w:szCs w:val="24"/>
        </w:rPr>
        <w:t xml:space="preserve">Νικολάου </w:t>
      </w:r>
      <w:proofErr w:type="spellStart"/>
      <w:r w:rsidRPr="004B38BB">
        <w:rPr>
          <w:rFonts w:eastAsia="Times New Roman" w:cs="Times New Roman"/>
          <w:bCs/>
          <w:szCs w:val="24"/>
        </w:rPr>
        <w:t>Κούζηλου</w:t>
      </w:r>
      <w:proofErr w:type="spellEnd"/>
      <w:r w:rsidRPr="004B38BB">
        <w:rPr>
          <w:rFonts w:eastAsia="Times New Roman" w:cs="Times New Roman"/>
          <w:szCs w:val="24"/>
        </w:rPr>
        <w:t xml:space="preserve"> προς τον Υπουργό </w:t>
      </w:r>
      <w:r w:rsidRPr="004B38BB">
        <w:rPr>
          <w:rFonts w:eastAsia="Times New Roman" w:cs="Times New Roman"/>
          <w:bCs/>
          <w:szCs w:val="24"/>
        </w:rPr>
        <w:t>Εξωτερικών,</w:t>
      </w:r>
      <w:r w:rsidRPr="004B38BB">
        <w:rPr>
          <w:rFonts w:eastAsia="Times New Roman" w:cs="Times New Roman"/>
          <w:szCs w:val="24"/>
        </w:rPr>
        <w:t xml:space="preserve"> με θέμα: «Λιμάνι των Σκοπίων καθίσταται η Θεσσαλονίκη βάσει της Συμφωνίας των Π</w:t>
      </w:r>
      <w:r>
        <w:rPr>
          <w:rFonts w:eastAsia="Times New Roman" w:cs="Times New Roman"/>
          <w:szCs w:val="24"/>
        </w:rPr>
        <w:t>ρεσπών», δεν θα συ</w:t>
      </w:r>
      <w:r>
        <w:rPr>
          <w:rFonts w:eastAsia="Times New Roman" w:cs="Times New Roman"/>
          <w:szCs w:val="24"/>
        </w:rPr>
        <w:t xml:space="preserve">ζητηθεί. </w:t>
      </w:r>
    </w:p>
    <w:p w14:paraId="09A3ED67" w14:textId="77777777" w:rsidR="00D269F7" w:rsidRDefault="006C352B">
      <w:pPr>
        <w:spacing w:line="600" w:lineRule="auto"/>
        <w:ind w:firstLine="720"/>
        <w:contextualSpacing/>
        <w:jc w:val="both"/>
        <w:rPr>
          <w:rFonts w:ascii="Verdana" w:eastAsia="Times New Roman" w:hAnsi="Verdana" w:cs="Times New Roman"/>
          <w:color w:val="000000"/>
          <w:sz w:val="17"/>
          <w:szCs w:val="17"/>
          <w:shd w:val="clear" w:color="auto" w:fill="FFFFFF"/>
        </w:rPr>
      </w:pPr>
      <w:r w:rsidRPr="004B38BB">
        <w:rPr>
          <w:rFonts w:eastAsia="Times New Roman" w:cs="Times New Roman"/>
          <w:szCs w:val="24"/>
        </w:rPr>
        <w:lastRenderedPageBreak/>
        <w:t xml:space="preserve">Η τέταρτη με αριθμό 75/16-10-2018 </w:t>
      </w:r>
      <w:r>
        <w:rPr>
          <w:rFonts w:eastAsia="Times New Roman" w:cs="Times New Roman"/>
          <w:szCs w:val="24"/>
        </w:rPr>
        <w:t>ε</w:t>
      </w:r>
      <w:r w:rsidRPr="004B38BB">
        <w:rPr>
          <w:rFonts w:eastAsia="Times New Roman" w:cs="Times New Roman"/>
          <w:szCs w:val="24"/>
        </w:rPr>
        <w:t xml:space="preserve">πίκαιρη </w:t>
      </w:r>
      <w:r>
        <w:rPr>
          <w:rFonts w:eastAsia="Times New Roman" w:cs="Times New Roman"/>
          <w:szCs w:val="24"/>
        </w:rPr>
        <w:t>ε</w:t>
      </w:r>
      <w:r w:rsidRPr="004B38BB">
        <w:rPr>
          <w:rFonts w:eastAsia="Times New Roman" w:cs="Times New Roman"/>
          <w:szCs w:val="24"/>
        </w:rPr>
        <w:t xml:space="preserve">ρώτηση </w:t>
      </w:r>
      <w:r w:rsidRPr="004B38BB">
        <w:rPr>
          <w:rFonts w:eastAsia="Times New Roman" w:cs="Times New Roman"/>
          <w:szCs w:val="24"/>
        </w:rPr>
        <w:t>δεύτερου κύ</w:t>
      </w:r>
      <w:r>
        <w:rPr>
          <w:rFonts w:eastAsia="Times New Roman" w:cs="Times New Roman"/>
          <w:szCs w:val="24"/>
        </w:rPr>
        <w:t xml:space="preserve">κλου </w:t>
      </w:r>
      <w:r w:rsidRPr="004B38BB">
        <w:rPr>
          <w:rFonts w:eastAsia="Times New Roman" w:cs="Times New Roman"/>
          <w:szCs w:val="24"/>
        </w:rPr>
        <w:t xml:space="preserve">του Βουλευτή Α΄ Πειραιώς </w:t>
      </w:r>
      <w:r>
        <w:rPr>
          <w:rFonts w:eastAsia="Times New Roman" w:cs="Times New Roman"/>
          <w:szCs w:val="24"/>
        </w:rPr>
        <w:t>του Λαϊκού Συνδέσμου</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Χρυσή Αυγή</w:t>
      </w:r>
      <w:r w:rsidRPr="004B38BB">
        <w:rPr>
          <w:rFonts w:eastAsia="Times New Roman" w:cs="Times New Roman"/>
          <w:szCs w:val="24"/>
        </w:rPr>
        <w:t xml:space="preserve"> κ. </w:t>
      </w:r>
      <w:r w:rsidRPr="004B38BB">
        <w:rPr>
          <w:rFonts w:eastAsia="Times New Roman" w:cs="Times New Roman"/>
          <w:bCs/>
          <w:szCs w:val="24"/>
        </w:rPr>
        <w:t xml:space="preserve">Νικολάου </w:t>
      </w:r>
      <w:proofErr w:type="spellStart"/>
      <w:r w:rsidRPr="004B38BB">
        <w:rPr>
          <w:rFonts w:eastAsia="Times New Roman" w:cs="Times New Roman"/>
          <w:bCs/>
          <w:szCs w:val="24"/>
        </w:rPr>
        <w:t>Κούζηλου</w:t>
      </w:r>
      <w:proofErr w:type="spellEnd"/>
      <w:r w:rsidRPr="004B38BB">
        <w:rPr>
          <w:rFonts w:eastAsia="Times New Roman" w:cs="Times New Roman"/>
          <w:bCs/>
          <w:szCs w:val="24"/>
        </w:rPr>
        <w:t xml:space="preserve"> </w:t>
      </w:r>
      <w:r w:rsidRPr="004B38BB">
        <w:rPr>
          <w:rFonts w:eastAsia="Times New Roman" w:cs="Times New Roman"/>
          <w:szCs w:val="24"/>
        </w:rPr>
        <w:t xml:space="preserve">προς την Υπουργό </w:t>
      </w:r>
      <w:r w:rsidRPr="004B38BB">
        <w:rPr>
          <w:rFonts w:eastAsia="Times New Roman" w:cs="Times New Roman"/>
          <w:bCs/>
          <w:szCs w:val="24"/>
        </w:rPr>
        <w:t>Εργασίας, Κοινωνικής Ασφάλισης και Κοινωνικής Αλληλεγγύης,</w:t>
      </w:r>
      <w:r w:rsidRPr="004B38BB">
        <w:rPr>
          <w:rFonts w:eastAsia="Times New Roman" w:cs="Times New Roman"/>
          <w:szCs w:val="24"/>
        </w:rPr>
        <w:t xml:space="preserve"> με θέμα: «Προστασία πλη</w:t>
      </w:r>
      <w:r w:rsidRPr="004B38BB">
        <w:rPr>
          <w:rFonts w:eastAsia="Times New Roman" w:cs="Times New Roman"/>
          <w:szCs w:val="24"/>
        </w:rPr>
        <w:t xml:space="preserve">ρωμάτων από εγκατάλειψη πλοίου εσωτερικών </w:t>
      </w:r>
      <w:proofErr w:type="spellStart"/>
      <w:r w:rsidRPr="004B38BB">
        <w:rPr>
          <w:rFonts w:eastAsia="Times New Roman" w:cs="Times New Roman"/>
          <w:szCs w:val="24"/>
        </w:rPr>
        <w:t>πλόων</w:t>
      </w:r>
      <w:proofErr w:type="spellEnd"/>
      <w:r w:rsidRPr="004B38BB">
        <w:rPr>
          <w:rFonts w:eastAsia="Times New Roman" w:cs="Times New Roman"/>
          <w:szCs w:val="24"/>
        </w:rPr>
        <w:t>»</w:t>
      </w:r>
      <w:r>
        <w:rPr>
          <w:rFonts w:eastAsia="Times New Roman" w:cs="Times New Roman"/>
          <w:szCs w:val="24"/>
        </w:rPr>
        <w:t>, δεν θα συζητηθεί.</w:t>
      </w:r>
    </w:p>
    <w:p w14:paraId="09A3ED68" w14:textId="77777777" w:rsidR="00D269F7" w:rsidRDefault="006C352B">
      <w:pPr>
        <w:spacing w:line="600" w:lineRule="auto"/>
        <w:ind w:firstLine="720"/>
        <w:contextualSpacing/>
        <w:jc w:val="both"/>
        <w:rPr>
          <w:rFonts w:eastAsia="Times New Roman" w:cs="Times New Roman"/>
          <w:bCs/>
          <w:szCs w:val="24"/>
        </w:rPr>
      </w:pPr>
      <w:r w:rsidRPr="00A530B3">
        <w:rPr>
          <w:rFonts w:eastAsia="Times New Roman" w:cs="Times New Roman"/>
          <w:bCs/>
          <w:szCs w:val="24"/>
        </w:rPr>
        <w:t>Η πέμπτη με αριθμό 1/1-10-2018 επίκαιρη ερώτηση δεύτερου κύκλου του Βουλευτή Α΄ Θεσσαλον</w:t>
      </w:r>
      <w:r>
        <w:rPr>
          <w:rFonts w:eastAsia="Times New Roman" w:cs="Times New Roman"/>
          <w:bCs/>
          <w:szCs w:val="24"/>
        </w:rPr>
        <w:t>ίκης του Λαϊκού Συνδέσμου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Χρυσή Αυγή</w:t>
      </w:r>
      <w:r w:rsidRPr="00A530B3">
        <w:rPr>
          <w:rFonts w:eastAsia="Times New Roman" w:cs="Times New Roman"/>
          <w:bCs/>
          <w:szCs w:val="24"/>
        </w:rPr>
        <w:t xml:space="preserve"> κ. </w:t>
      </w:r>
      <w:r w:rsidRPr="00A530B3">
        <w:rPr>
          <w:rFonts w:eastAsia="Times New Roman" w:cs="Times New Roman"/>
          <w:szCs w:val="24"/>
        </w:rPr>
        <w:t>Αντωνίου Γρέγου</w:t>
      </w:r>
      <w:r w:rsidRPr="00A530B3">
        <w:rPr>
          <w:rFonts w:eastAsia="Times New Roman" w:cs="Times New Roman"/>
          <w:bCs/>
          <w:szCs w:val="24"/>
        </w:rPr>
        <w:t xml:space="preserve"> προς την Υπουργό </w:t>
      </w:r>
      <w:r w:rsidRPr="00A530B3">
        <w:rPr>
          <w:rFonts w:eastAsia="Times New Roman" w:cs="Times New Roman"/>
          <w:szCs w:val="24"/>
        </w:rPr>
        <w:t xml:space="preserve">Πολιτισμού και </w:t>
      </w:r>
      <w:r w:rsidRPr="00A530B3">
        <w:rPr>
          <w:rFonts w:eastAsia="Times New Roman" w:cs="Times New Roman"/>
          <w:szCs w:val="24"/>
        </w:rPr>
        <w:t>Αθλητισμού,</w:t>
      </w:r>
      <w:r w:rsidRPr="00A530B3">
        <w:rPr>
          <w:rFonts w:eastAsia="Times New Roman" w:cs="Times New Roman"/>
          <w:bCs/>
          <w:szCs w:val="24"/>
        </w:rPr>
        <w:t xml:space="preserve"> με θέμα: «Περί του Μουσείου Μακεδονικού Αγώνα και λοιπών φορέων, συλλόγων και σωματείων της Μακεδονίας και του άρθρου 6 της συμφωνίας Ελλάδας-Σκοπίων»</w:t>
      </w:r>
      <w:r>
        <w:rPr>
          <w:rFonts w:eastAsia="Times New Roman" w:cs="Times New Roman"/>
          <w:bCs/>
          <w:szCs w:val="24"/>
        </w:rPr>
        <w:t>, δεν θα συζητηθεί</w:t>
      </w:r>
      <w:r w:rsidRPr="00A530B3">
        <w:rPr>
          <w:rFonts w:eastAsia="Times New Roman" w:cs="Times New Roman"/>
          <w:bCs/>
          <w:szCs w:val="24"/>
        </w:rPr>
        <w:t>.</w:t>
      </w:r>
    </w:p>
    <w:p w14:paraId="09A3ED69"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Υπάρχει η αντίστοιχη επιστολή από τον Γραμματέα της Κυβέρνησης.</w:t>
      </w:r>
    </w:p>
    <w:p w14:paraId="09A3ED6A"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 xml:space="preserve">Αρχίζουμε </w:t>
      </w:r>
      <w:r>
        <w:rPr>
          <w:rFonts w:eastAsia="Times New Roman" w:cs="Times New Roman"/>
          <w:bCs/>
          <w:szCs w:val="24"/>
        </w:rPr>
        <w:t>με τη συζήτηση της</w:t>
      </w:r>
      <w:r w:rsidRPr="00B90296">
        <w:rPr>
          <w:rFonts w:eastAsia="Times New Roman" w:cs="Times New Roman"/>
          <w:bCs/>
          <w:szCs w:val="24"/>
        </w:rPr>
        <w:t xml:space="preserve"> τρίτη</w:t>
      </w:r>
      <w:r>
        <w:rPr>
          <w:rFonts w:eastAsia="Times New Roman" w:cs="Times New Roman"/>
          <w:bCs/>
          <w:szCs w:val="24"/>
        </w:rPr>
        <w:t>ς</w:t>
      </w:r>
      <w:r w:rsidRPr="00B90296">
        <w:rPr>
          <w:rFonts w:eastAsia="Times New Roman" w:cs="Times New Roman"/>
          <w:bCs/>
          <w:szCs w:val="24"/>
        </w:rPr>
        <w:t xml:space="preserve"> με αριθμό 206/4-12-2018 επίκαιρη</w:t>
      </w:r>
      <w:r>
        <w:rPr>
          <w:rFonts w:eastAsia="Times New Roman" w:cs="Times New Roman"/>
          <w:bCs/>
          <w:szCs w:val="24"/>
        </w:rPr>
        <w:t>ς</w:t>
      </w:r>
      <w:r w:rsidRPr="00B90296">
        <w:rPr>
          <w:rFonts w:eastAsia="Times New Roman" w:cs="Times New Roman"/>
          <w:bCs/>
          <w:szCs w:val="24"/>
        </w:rPr>
        <w:t xml:space="preserve"> ερώτηση</w:t>
      </w:r>
      <w:r>
        <w:rPr>
          <w:rFonts w:eastAsia="Times New Roman" w:cs="Times New Roman"/>
          <w:bCs/>
          <w:szCs w:val="24"/>
        </w:rPr>
        <w:t>ς</w:t>
      </w:r>
      <w:r w:rsidRPr="00B90296">
        <w:rPr>
          <w:rFonts w:eastAsia="Times New Roman" w:cs="Times New Roman"/>
          <w:bCs/>
          <w:szCs w:val="24"/>
        </w:rPr>
        <w:t xml:space="preserve"> </w:t>
      </w:r>
      <w:r w:rsidRPr="00B90296">
        <w:rPr>
          <w:rFonts w:eastAsia="Times New Roman" w:cs="Times New Roman"/>
          <w:bCs/>
          <w:szCs w:val="24"/>
        </w:rPr>
        <w:t xml:space="preserve">πρώτου κύκλου </w:t>
      </w:r>
      <w:r w:rsidRPr="00B90296">
        <w:rPr>
          <w:rFonts w:eastAsia="Times New Roman" w:cs="Times New Roman"/>
          <w:bCs/>
          <w:szCs w:val="24"/>
        </w:rPr>
        <w:t>του Βουλευτή Ηρακλείου του Κομμουνιστικού Κόμματος Ελλάδ</w:t>
      </w:r>
      <w:r>
        <w:rPr>
          <w:rFonts w:eastAsia="Times New Roman" w:cs="Times New Roman"/>
          <w:bCs/>
          <w:szCs w:val="24"/>
        </w:rPr>
        <w:t>α</w:t>
      </w:r>
      <w:r w:rsidRPr="00B90296">
        <w:rPr>
          <w:rFonts w:eastAsia="Times New Roman" w:cs="Times New Roman"/>
          <w:bCs/>
          <w:szCs w:val="24"/>
        </w:rPr>
        <w:t xml:space="preserve">ς κ. </w:t>
      </w:r>
      <w:r w:rsidRPr="00B90296">
        <w:rPr>
          <w:rFonts w:eastAsia="Times New Roman" w:cs="Times New Roman"/>
          <w:szCs w:val="24"/>
        </w:rPr>
        <w:t xml:space="preserve">Μανώλη Συντυχάκη </w:t>
      </w:r>
      <w:r w:rsidRPr="00B90296">
        <w:rPr>
          <w:rFonts w:eastAsia="Times New Roman" w:cs="Times New Roman"/>
          <w:bCs/>
          <w:szCs w:val="24"/>
        </w:rPr>
        <w:t xml:space="preserve">προς την Υπουργό </w:t>
      </w:r>
      <w:r w:rsidRPr="00B90296">
        <w:rPr>
          <w:rFonts w:eastAsia="Times New Roman" w:cs="Times New Roman"/>
          <w:szCs w:val="24"/>
        </w:rPr>
        <w:t xml:space="preserve">Πολιτισμού και Αθλητισμού, </w:t>
      </w:r>
      <w:r w:rsidRPr="00B90296">
        <w:rPr>
          <w:rFonts w:eastAsia="Times New Roman" w:cs="Times New Roman"/>
          <w:bCs/>
          <w:szCs w:val="24"/>
        </w:rPr>
        <w:t xml:space="preserve">με θέμα: </w:t>
      </w:r>
      <w:r w:rsidRPr="00B90296">
        <w:rPr>
          <w:rFonts w:eastAsia="Times New Roman" w:cs="Times New Roman"/>
          <w:bCs/>
          <w:szCs w:val="24"/>
        </w:rPr>
        <w:lastRenderedPageBreak/>
        <w:t xml:space="preserve">«Για το χαράτσι των </w:t>
      </w:r>
      <w:r>
        <w:rPr>
          <w:rFonts w:eastAsia="Times New Roman" w:cs="Times New Roman"/>
          <w:bCs/>
          <w:szCs w:val="24"/>
        </w:rPr>
        <w:t xml:space="preserve">5 </w:t>
      </w:r>
      <w:r w:rsidRPr="00B90296">
        <w:rPr>
          <w:rFonts w:eastAsia="Times New Roman" w:cs="Times New Roman"/>
          <w:bCs/>
          <w:szCs w:val="24"/>
        </w:rPr>
        <w:t xml:space="preserve">ευρώ ανά </w:t>
      </w:r>
      <w:proofErr w:type="spellStart"/>
      <w:r w:rsidRPr="00B90296">
        <w:rPr>
          <w:rFonts w:eastAsia="Times New Roman" w:cs="Times New Roman"/>
          <w:bCs/>
          <w:szCs w:val="24"/>
        </w:rPr>
        <w:t>αθλούμενο</w:t>
      </w:r>
      <w:proofErr w:type="spellEnd"/>
      <w:r w:rsidRPr="00B90296">
        <w:rPr>
          <w:rFonts w:eastAsia="Times New Roman" w:cs="Times New Roman"/>
          <w:bCs/>
          <w:szCs w:val="24"/>
        </w:rPr>
        <w:t xml:space="preserve"> </w:t>
      </w:r>
      <w:r w:rsidRPr="00B90296">
        <w:rPr>
          <w:rFonts w:eastAsia="Times New Roman" w:cs="Times New Roman"/>
          <w:bCs/>
          <w:szCs w:val="24"/>
        </w:rPr>
        <w:t>που έχει επιβληθεί από το Εθνικό Αθλητικό Κέντρο Ηρακλείου (ΕΑΚΗ)»</w:t>
      </w:r>
      <w:r>
        <w:rPr>
          <w:rFonts w:eastAsia="Times New Roman" w:cs="Times New Roman"/>
          <w:bCs/>
          <w:szCs w:val="24"/>
        </w:rPr>
        <w:t xml:space="preserve">. </w:t>
      </w:r>
    </w:p>
    <w:p w14:paraId="09A3ED6B"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Στην επίκαιρη ερώτηση θ</w:t>
      </w:r>
      <w:r>
        <w:rPr>
          <w:rFonts w:eastAsia="Times New Roman" w:cs="Times New Roman"/>
          <w:bCs/>
          <w:szCs w:val="24"/>
        </w:rPr>
        <w:t>α απαντήσει ο Υφυπουργός Πολιτισμού και Αθλητισμού κ. Γεώργιος Βασιλειάδης.</w:t>
      </w:r>
    </w:p>
    <w:p w14:paraId="09A3ED6C"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 xml:space="preserve">Κύριε Συντυχάκη, έχετε τον λόγο. </w:t>
      </w:r>
    </w:p>
    <w:p w14:paraId="09A3ED6D" w14:textId="77777777" w:rsidR="00D269F7" w:rsidRDefault="006C352B">
      <w:pPr>
        <w:spacing w:line="600" w:lineRule="auto"/>
        <w:ind w:firstLine="720"/>
        <w:contextualSpacing/>
        <w:jc w:val="both"/>
        <w:rPr>
          <w:rFonts w:eastAsia="Times New Roman" w:cs="Times New Roman"/>
          <w:bCs/>
          <w:szCs w:val="24"/>
        </w:rPr>
      </w:pPr>
      <w:r w:rsidRPr="00524B8C">
        <w:rPr>
          <w:rFonts w:eastAsia="Times New Roman" w:cs="Times New Roman"/>
          <w:b/>
          <w:bCs/>
          <w:szCs w:val="24"/>
        </w:rPr>
        <w:t>ΕΜΜΑΝΟΥΗΛ ΣΥΝΤΥΧΑΚΗΣ:</w:t>
      </w:r>
      <w:r>
        <w:rPr>
          <w:rFonts w:eastAsia="Times New Roman" w:cs="Times New Roman"/>
          <w:b/>
          <w:bCs/>
          <w:szCs w:val="24"/>
        </w:rPr>
        <w:t xml:space="preserve"> </w:t>
      </w:r>
      <w:r>
        <w:rPr>
          <w:rFonts w:eastAsia="Times New Roman" w:cs="Times New Roman"/>
          <w:bCs/>
          <w:szCs w:val="24"/>
        </w:rPr>
        <w:t>Ευχαριστώ, κύριε Πρόεδρε.</w:t>
      </w:r>
    </w:p>
    <w:p w14:paraId="09A3ED6E"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Χρόνια</w:t>
      </w:r>
      <w:r>
        <w:rPr>
          <w:rFonts w:eastAsia="Times New Roman" w:cs="Times New Roman"/>
          <w:bCs/>
          <w:szCs w:val="24"/>
        </w:rPr>
        <w:t xml:space="preserve"> πολλά στον Νίκο και στη Νίκη σήμερα.</w:t>
      </w:r>
    </w:p>
    <w:p w14:paraId="09A3ED6F"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Κύριε Υφυπουργέ, το Εθνικό Αθλητικό Κέντρο Ηρακλείου από τον περασμένο Οκτώβρη, και μάλιστα εις γνώση σας, έχει επιβάλει χαράτσι 5 ευρώ στη χρήση του κολυμβητηρίου ανά αθλητή για τη συντήρηση και λειτουργία της εγκατάσ</w:t>
      </w:r>
      <w:r>
        <w:rPr>
          <w:rFonts w:eastAsia="Times New Roman" w:cs="Times New Roman"/>
          <w:bCs/>
          <w:szCs w:val="24"/>
        </w:rPr>
        <w:t xml:space="preserve">τασης, με στόχο, όπως λέει, την αναβάθμιση της εικόνας του κολυμβητηρίου, προκαλώντας δικαιολογημένα την αγανάκτηση των </w:t>
      </w:r>
      <w:proofErr w:type="spellStart"/>
      <w:r>
        <w:rPr>
          <w:rFonts w:eastAsia="Times New Roman" w:cs="Times New Roman"/>
          <w:bCs/>
          <w:szCs w:val="24"/>
        </w:rPr>
        <w:t>αθλούμενων</w:t>
      </w:r>
      <w:proofErr w:type="spellEnd"/>
      <w:r>
        <w:rPr>
          <w:rFonts w:eastAsia="Times New Roman" w:cs="Times New Roman"/>
          <w:bCs/>
          <w:szCs w:val="24"/>
        </w:rPr>
        <w:t xml:space="preserve"> και</w:t>
      </w:r>
      <w:r>
        <w:rPr>
          <w:rFonts w:eastAsia="Times New Roman" w:cs="Times New Roman"/>
          <w:bCs/>
          <w:szCs w:val="24"/>
        </w:rPr>
        <w:t>,</w:t>
      </w:r>
      <w:r>
        <w:rPr>
          <w:rFonts w:eastAsia="Times New Roman" w:cs="Times New Roman"/>
          <w:bCs/>
          <w:szCs w:val="24"/>
        </w:rPr>
        <w:t xml:space="preserve"> κυρίως</w:t>
      </w:r>
      <w:r>
        <w:rPr>
          <w:rFonts w:eastAsia="Times New Roman" w:cs="Times New Roman"/>
          <w:bCs/>
          <w:szCs w:val="24"/>
        </w:rPr>
        <w:t>,</w:t>
      </w:r>
      <w:r>
        <w:rPr>
          <w:rFonts w:eastAsia="Times New Roman" w:cs="Times New Roman"/>
          <w:bCs/>
          <w:szCs w:val="24"/>
        </w:rPr>
        <w:t xml:space="preserve"> των γονέων χιλίων διακοσίων και πλέον παιδιών.</w:t>
      </w:r>
    </w:p>
    <w:p w14:paraId="09A3ED70"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Πίσω από αυτές τις δικαιολογίες βρίσκεται η πρόθεση, κατά την άπο</w:t>
      </w:r>
      <w:r>
        <w:rPr>
          <w:rFonts w:eastAsia="Times New Roman" w:cs="Times New Roman"/>
          <w:bCs/>
          <w:szCs w:val="24"/>
        </w:rPr>
        <w:t xml:space="preserve">ψή μας, να ενισχυθεί η ανταποδοτική λειτουργία ενός δημόσιου κολυμβητηρίου, πρακτική που ακολουθεί η </w:t>
      </w:r>
      <w:r>
        <w:rPr>
          <w:rFonts w:eastAsia="Times New Roman" w:cs="Times New Roman"/>
          <w:bCs/>
          <w:szCs w:val="24"/>
        </w:rPr>
        <w:t>δ</w:t>
      </w:r>
      <w:r>
        <w:rPr>
          <w:rFonts w:eastAsia="Times New Roman" w:cs="Times New Roman"/>
          <w:bCs/>
          <w:szCs w:val="24"/>
        </w:rPr>
        <w:t xml:space="preserve">ιοίκηση του </w:t>
      </w:r>
      <w:r>
        <w:rPr>
          <w:rFonts w:eastAsia="Times New Roman" w:cs="Times New Roman"/>
          <w:bCs/>
          <w:szCs w:val="24"/>
        </w:rPr>
        <w:lastRenderedPageBreak/>
        <w:t>ΕΑΚΗ και στους άλλους χώρους άθλησης που διαχειρίζεται, όπως είναι το Κλειστό Γυμναστήριο του Λίντο και το Αθλητικό Κέντρο του Σταδίου Ελευθερ</w:t>
      </w:r>
      <w:r>
        <w:rPr>
          <w:rFonts w:eastAsia="Times New Roman" w:cs="Times New Roman"/>
          <w:bCs/>
          <w:szCs w:val="24"/>
        </w:rPr>
        <w:t>ίας, επικαλούμενη ανεπαρκή κρατική χρηματοδότηση. Στην ουσία σημαίνει διπλή και άδικη φορολογία</w:t>
      </w:r>
      <w:r>
        <w:rPr>
          <w:rFonts w:eastAsia="Times New Roman" w:cs="Times New Roman"/>
          <w:bCs/>
          <w:szCs w:val="24"/>
        </w:rPr>
        <w:t>,</w:t>
      </w:r>
      <w:r>
        <w:rPr>
          <w:rFonts w:eastAsia="Times New Roman" w:cs="Times New Roman"/>
          <w:bCs/>
          <w:szCs w:val="24"/>
        </w:rPr>
        <w:t xml:space="preserve"> για τις υπηρεσίες που ήδη έχουν πληρώσει οι δημότες στο κεντρικό κράτος. Η </w:t>
      </w:r>
      <w:r>
        <w:rPr>
          <w:rFonts w:eastAsia="Times New Roman" w:cs="Times New Roman"/>
          <w:bCs/>
          <w:szCs w:val="24"/>
        </w:rPr>
        <w:t>δ</w:t>
      </w:r>
      <w:r>
        <w:rPr>
          <w:rFonts w:eastAsia="Times New Roman" w:cs="Times New Roman"/>
          <w:bCs/>
          <w:szCs w:val="24"/>
        </w:rPr>
        <w:t xml:space="preserve">ιοίκηση του ΕΑΚΗ επικαλείται τη δική σας παρότρυνση για την επιβολή του </w:t>
      </w:r>
      <w:proofErr w:type="spellStart"/>
      <w:r>
        <w:rPr>
          <w:rFonts w:eastAsia="Times New Roman" w:cs="Times New Roman"/>
          <w:bCs/>
          <w:szCs w:val="24"/>
        </w:rPr>
        <w:t>πεντάευρου</w:t>
      </w:r>
      <w:proofErr w:type="spellEnd"/>
      <w:r>
        <w:rPr>
          <w:rFonts w:eastAsia="Times New Roman" w:cs="Times New Roman"/>
          <w:bCs/>
          <w:szCs w:val="24"/>
        </w:rPr>
        <w:t>.</w:t>
      </w:r>
    </w:p>
    <w:p w14:paraId="09A3ED71"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 xml:space="preserve">Εσείς, προσωπικά, το διαψεύσατε, λέγοντας «είπα στη </w:t>
      </w:r>
      <w:r>
        <w:rPr>
          <w:rFonts w:eastAsia="Times New Roman" w:cs="Times New Roman"/>
          <w:bCs/>
          <w:szCs w:val="24"/>
        </w:rPr>
        <w:t>δ</w:t>
      </w:r>
      <w:r>
        <w:rPr>
          <w:rFonts w:eastAsia="Times New Roman" w:cs="Times New Roman"/>
          <w:bCs/>
          <w:szCs w:val="24"/>
        </w:rPr>
        <w:t xml:space="preserve">ιοίκηση ότι έχει το ελεύθερο να αναζητήσει επιπλέον πόρους». Σε δεύτερο χρόνο είπατε ότι η χρέωση των 5 ευρώ δεν πρέπει να επιβαρύνει επιπλέον τους </w:t>
      </w:r>
      <w:proofErr w:type="spellStart"/>
      <w:r>
        <w:rPr>
          <w:rFonts w:eastAsia="Times New Roman" w:cs="Times New Roman"/>
          <w:bCs/>
          <w:szCs w:val="24"/>
        </w:rPr>
        <w:t>αθλούμενους</w:t>
      </w:r>
      <w:proofErr w:type="spellEnd"/>
      <w:r>
        <w:rPr>
          <w:rFonts w:eastAsia="Times New Roman" w:cs="Times New Roman"/>
          <w:bCs/>
          <w:szCs w:val="24"/>
        </w:rPr>
        <w:t>, αλλά να αφαιρείται από τα σωματεία, το οπ</w:t>
      </w:r>
      <w:r>
        <w:rPr>
          <w:rFonts w:eastAsia="Times New Roman" w:cs="Times New Roman"/>
          <w:bCs/>
          <w:szCs w:val="24"/>
        </w:rPr>
        <w:t>οίο όμως μέχρι σήμερα</w:t>
      </w:r>
      <w:r>
        <w:rPr>
          <w:rFonts w:eastAsia="Times New Roman" w:cs="Times New Roman"/>
          <w:bCs/>
          <w:szCs w:val="24"/>
        </w:rPr>
        <w:t>,</w:t>
      </w:r>
      <w:r>
        <w:rPr>
          <w:rFonts w:eastAsia="Times New Roman" w:cs="Times New Roman"/>
          <w:bCs/>
          <w:szCs w:val="24"/>
        </w:rPr>
        <w:t xml:space="preserve"> τουλάχιστον, δεν έχει εφαρμοστεί.</w:t>
      </w:r>
    </w:p>
    <w:p w14:paraId="09A3ED72"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 xml:space="preserve">Για να μην παίζουμε με τις λέξεις και </w:t>
      </w:r>
      <w:proofErr w:type="spellStart"/>
      <w:r>
        <w:rPr>
          <w:rFonts w:eastAsia="Times New Roman" w:cs="Times New Roman"/>
          <w:bCs/>
          <w:szCs w:val="24"/>
        </w:rPr>
        <w:t>κοροϊδευόμαστε</w:t>
      </w:r>
      <w:proofErr w:type="spellEnd"/>
      <w:r>
        <w:rPr>
          <w:rFonts w:eastAsia="Times New Roman" w:cs="Times New Roman"/>
          <w:bCs/>
          <w:szCs w:val="24"/>
        </w:rPr>
        <w:t>, στην ουσία και το ΕΑΚΗ και εσείς εννοείτε το ίδιο πράγμα</w:t>
      </w:r>
      <w:r>
        <w:rPr>
          <w:rFonts w:eastAsia="Times New Roman" w:cs="Times New Roman"/>
          <w:bCs/>
          <w:szCs w:val="24"/>
        </w:rPr>
        <w:t>.</w:t>
      </w:r>
      <w:r>
        <w:rPr>
          <w:rFonts w:eastAsia="Times New Roman" w:cs="Times New Roman"/>
          <w:bCs/>
          <w:szCs w:val="24"/>
        </w:rPr>
        <w:t xml:space="preserve"> Αναζήτηση πόρων που σε τελική ανάλυση το κόστος θα το επωμίζεται ο </w:t>
      </w:r>
      <w:proofErr w:type="spellStart"/>
      <w:r>
        <w:rPr>
          <w:rFonts w:eastAsia="Times New Roman" w:cs="Times New Roman"/>
          <w:bCs/>
          <w:szCs w:val="24"/>
        </w:rPr>
        <w:t>αθλούμενος</w:t>
      </w:r>
      <w:proofErr w:type="spellEnd"/>
      <w:r>
        <w:rPr>
          <w:rFonts w:eastAsia="Times New Roman" w:cs="Times New Roman"/>
          <w:bCs/>
          <w:szCs w:val="24"/>
        </w:rPr>
        <w:t>. Στην πρά</w:t>
      </w:r>
      <w:r>
        <w:rPr>
          <w:rFonts w:eastAsia="Times New Roman" w:cs="Times New Roman"/>
          <w:bCs/>
          <w:szCs w:val="24"/>
        </w:rPr>
        <w:t xml:space="preserve">ξη αυτό που γίνεται, και μάλιστα εκβιαστικά, είναι ότι οι γονείς αναγκάζονται να πληρώνουν 5 ευρώ παραπάνω </w:t>
      </w:r>
      <w:r>
        <w:rPr>
          <w:rFonts w:eastAsia="Times New Roman" w:cs="Times New Roman"/>
          <w:bCs/>
          <w:szCs w:val="24"/>
        </w:rPr>
        <w:lastRenderedPageBreak/>
        <w:t>κάθε μήνα</w:t>
      </w:r>
      <w:r>
        <w:rPr>
          <w:rFonts w:eastAsia="Times New Roman" w:cs="Times New Roman"/>
          <w:bCs/>
          <w:szCs w:val="24"/>
        </w:rPr>
        <w:t>,</w:t>
      </w:r>
      <w:r>
        <w:rPr>
          <w:rFonts w:eastAsia="Times New Roman" w:cs="Times New Roman"/>
          <w:bCs/>
          <w:szCs w:val="24"/>
        </w:rPr>
        <w:t xml:space="preserve"> απ’ όσα πλήρωναν προηγουμένως για τη συνδρομή τους.</w:t>
      </w:r>
    </w:p>
    <w:p w14:paraId="09A3ED73"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 xml:space="preserve">Δυστυχώς αυτή είναι η </w:t>
      </w:r>
      <w:proofErr w:type="spellStart"/>
      <w:r>
        <w:rPr>
          <w:rFonts w:eastAsia="Times New Roman" w:cs="Times New Roman"/>
          <w:bCs/>
          <w:szCs w:val="24"/>
        </w:rPr>
        <w:t>μεταμνημονιακή</w:t>
      </w:r>
      <w:proofErr w:type="spellEnd"/>
      <w:r>
        <w:rPr>
          <w:rFonts w:eastAsia="Times New Roman" w:cs="Times New Roman"/>
          <w:bCs/>
          <w:szCs w:val="24"/>
        </w:rPr>
        <w:t xml:space="preserve"> κανονικότητα της </w:t>
      </w:r>
      <w:r>
        <w:rPr>
          <w:rFonts w:eastAsia="Times New Roman" w:cs="Times New Roman"/>
          <w:bCs/>
          <w:szCs w:val="24"/>
        </w:rPr>
        <w:t>σ</w:t>
      </w:r>
      <w:r>
        <w:rPr>
          <w:rFonts w:eastAsia="Times New Roman" w:cs="Times New Roman"/>
          <w:bCs/>
          <w:szCs w:val="24"/>
        </w:rPr>
        <w:t>υγκυβέρνησης ΣΥΡΙΖΑ</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 xml:space="preserve">ΑΝΕΛ, να </w:t>
      </w:r>
      <w:r>
        <w:rPr>
          <w:rFonts w:eastAsia="Times New Roman" w:cs="Times New Roman"/>
          <w:bCs/>
          <w:szCs w:val="24"/>
        </w:rPr>
        <w:t>ενισχύεται η επιχειρηματική λειτουργία δημόσιων αθλητικών χώρων, να θεωρούνται οι αθλητές πελάτες και να γίνεται το δικαίωμα στον αθλητισμό πανάκριβο εμπόρευμα.</w:t>
      </w:r>
    </w:p>
    <w:p w14:paraId="09A3ED74"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Σας ρωτάμε, κύριε Υφυπουργέ, τι μέτρα θα πάρετε</w:t>
      </w:r>
      <w:r>
        <w:rPr>
          <w:rFonts w:eastAsia="Times New Roman" w:cs="Times New Roman"/>
          <w:bCs/>
          <w:szCs w:val="24"/>
        </w:rPr>
        <w:t>,</w:t>
      </w:r>
      <w:r>
        <w:rPr>
          <w:rFonts w:eastAsia="Times New Roman" w:cs="Times New Roman"/>
          <w:bCs/>
          <w:szCs w:val="24"/>
        </w:rPr>
        <w:t xml:space="preserve"> έτσι ώστε άμεσα, δηλαδή εδώ και τώρα, να σταμα</w:t>
      </w:r>
      <w:r>
        <w:rPr>
          <w:rFonts w:eastAsia="Times New Roman" w:cs="Times New Roman"/>
          <w:bCs/>
          <w:szCs w:val="24"/>
        </w:rPr>
        <w:t xml:space="preserve">τήσει το επιπλέον χαράτσωμα των 5 ευρώ ανά αθλητή στο κολυμβητήριο και το αντίστοιχο ποσό για τους υπόλοιπους αθλητικούς χώρους που διαχειρίζεται το ΕΑΚΗ. </w:t>
      </w:r>
    </w:p>
    <w:p w14:paraId="09A3ED75"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Και δεύτερον, να αυξήσετε την κρατική χρηματοδότηση-επιχορήγηση από τον κρατικό προϋπολογισμό στο ύψ</w:t>
      </w:r>
      <w:r>
        <w:rPr>
          <w:rFonts w:eastAsia="Times New Roman" w:cs="Times New Roman"/>
          <w:bCs/>
          <w:szCs w:val="24"/>
        </w:rPr>
        <w:t xml:space="preserve">ος των αναγκών για την άμεση συντήρηση των εγκαταστάσεων του κολυμβητηρίου, τις αναγκαίες προσλήψεις μόνιμου προσωπικού και την αύξηση της τακτικής επιχορήγησης στα ερασιτεχνικά σωματεία, ώστε να υπάρχουν προγράμματα μαζικού αθλητισμού δωρεάν για όλους. </w:t>
      </w:r>
    </w:p>
    <w:p w14:paraId="09A3ED76"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Ε</w:t>
      </w:r>
      <w:r>
        <w:rPr>
          <w:rFonts w:eastAsia="Times New Roman" w:cs="Times New Roman"/>
          <w:bCs/>
          <w:szCs w:val="24"/>
        </w:rPr>
        <w:t>υχαριστώ, κύρει Πρόεδρε.</w:t>
      </w:r>
    </w:p>
    <w:p w14:paraId="09A3ED77" w14:textId="77777777" w:rsidR="00D269F7" w:rsidRDefault="006C352B">
      <w:pPr>
        <w:spacing w:line="600" w:lineRule="auto"/>
        <w:ind w:firstLine="720"/>
        <w:contextualSpacing/>
        <w:jc w:val="both"/>
        <w:rPr>
          <w:rFonts w:eastAsia="Times New Roman" w:cs="Times New Roman"/>
          <w:bCs/>
          <w:szCs w:val="24"/>
        </w:rPr>
      </w:pPr>
      <w:r w:rsidRPr="00836EE6">
        <w:rPr>
          <w:rFonts w:eastAsia="Times New Roman" w:cs="Times New Roman"/>
          <w:b/>
          <w:bCs/>
          <w:szCs w:val="24"/>
        </w:rPr>
        <w:t>ΠΡΟΕΔΡΕΥΩΝ (</w:t>
      </w:r>
      <w:r>
        <w:rPr>
          <w:rFonts w:eastAsia="Times New Roman" w:cs="Times New Roman"/>
          <w:b/>
          <w:bCs/>
          <w:szCs w:val="24"/>
        </w:rPr>
        <w:t>Νικήτας Κακλαμάνης</w:t>
      </w:r>
      <w:r w:rsidRPr="00836EE6">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 xml:space="preserve">Κύριε Υφυπουργέ, έχετε τον λόγο.   </w:t>
      </w:r>
    </w:p>
    <w:p w14:paraId="09A3ED78" w14:textId="77777777" w:rsidR="00D269F7" w:rsidRDefault="006C352B">
      <w:pPr>
        <w:spacing w:line="600" w:lineRule="auto"/>
        <w:ind w:firstLine="720"/>
        <w:contextualSpacing/>
        <w:jc w:val="both"/>
        <w:rPr>
          <w:rFonts w:eastAsia="Times New Roman" w:cs="Times New Roman"/>
          <w:bCs/>
          <w:szCs w:val="24"/>
        </w:rPr>
      </w:pPr>
      <w:r w:rsidRPr="001E39A3">
        <w:rPr>
          <w:rFonts w:eastAsia="Times New Roman" w:cs="Times New Roman"/>
          <w:b/>
          <w:bCs/>
          <w:szCs w:val="24"/>
        </w:rPr>
        <w:t xml:space="preserve">ΓΕΩΡΓΙΟΣ ΒΑΣΙΛΕΙΑΔΗΣ (Υφυπουργός Πολιτισμού και Αθλητισμού): </w:t>
      </w:r>
      <w:r>
        <w:rPr>
          <w:rFonts w:eastAsia="Times New Roman" w:cs="Times New Roman"/>
          <w:bCs/>
          <w:szCs w:val="24"/>
        </w:rPr>
        <w:t xml:space="preserve">Οι εθνικές αθλητικές εγκαταστάσεις </w:t>
      </w:r>
      <w:r>
        <w:rPr>
          <w:rFonts w:eastAsia="Times New Roman" w:cs="Times New Roman"/>
          <w:bCs/>
          <w:szCs w:val="24"/>
        </w:rPr>
        <w:t>-</w:t>
      </w:r>
      <w:r>
        <w:rPr>
          <w:rFonts w:eastAsia="Times New Roman" w:cs="Times New Roman"/>
          <w:bCs/>
          <w:szCs w:val="24"/>
        </w:rPr>
        <w:t>οι εγκαταστάσεις που ανήκουν στη Γενική Γραμματεία Αθλητισμού</w:t>
      </w:r>
      <w:r>
        <w:rPr>
          <w:rFonts w:eastAsia="Times New Roman" w:cs="Times New Roman"/>
          <w:bCs/>
          <w:szCs w:val="24"/>
        </w:rPr>
        <w:t>-</w:t>
      </w:r>
      <w:r>
        <w:rPr>
          <w:rFonts w:eastAsia="Times New Roman" w:cs="Times New Roman"/>
          <w:bCs/>
          <w:szCs w:val="24"/>
        </w:rPr>
        <w:t xml:space="preserve"> χρ</w:t>
      </w:r>
      <w:r>
        <w:rPr>
          <w:rFonts w:eastAsia="Times New Roman" w:cs="Times New Roman"/>
          <w:bCs/>
          <w:szCs w:val="24"/>
        </w:rPr>
        <w:t>ηματοδοτούνται</w:t>
      </w:r>
      <w:r>
        <w:rPr>
          <w:rFonts w:eastAsia="Times New Roman" w:cs="Times New Roman"/>
          <w:bCs/>
          <w:szCs w:val="24"/>
        </w:rPr>
        <w:t>,</w:t>
      </w:r>
      <w:r>
        <w:rPr>
          <w:rFonts w:eastAsia="Times New Roman" w:cs="Times New Roman"/>
          <w:bCs/>
          <w:szCs w:val="24"/>
        </w:rPr>
        <w:t xml:space="preserve"> όπως καλά γνωρίζετε, από τον προϋπολογισμό της Γενικής Γραμματείας Αθλητισμού και η χρηματοδότησή τους βαίνει συνεχώς αυξανόμενη -και θα σας πω λεπτομέρειες αργότερα- κάθε χρόνο. </w:t>
      </w:r>
    </w:p>
    <w:p w14:paraId="09A3ED79" w14:textId="77777777" w:rsidR="00D269F7" w:rsidRDefault="006C352B">
      <w:pPr>
        <w:spacing w:line="600" w:lineRule="auto"/>
        <w:ind w:firstLine="720"/>
        <w:contextualSpacing/>
        <w:jc w:val="both"/>
        <w:rPr>
          <w:rFonts w:eastAsia="Times New Roman" w:cs="Times New Roman"/>
          <w:b/>
          <w:bCs/>
          <w:szCs w:val="24"/>
        </w:rPr>
      </w:pPr>
      <w:r>
        <w:rPr>
          <w:rFonts w:eastAsia="Times New Roman" w:cs="Times New Roman"/>
          <w:bCs/>
          <w:szCs w:val="24"/>
        </w:rPr>
        <w:t>Για το αποκαλούμενο «χαράτσι» για το οποίο μιλήσατε, να δούμ</w:t>
      </w:r>
      <w:r>
        <w:rPr>
          <w:rFonts w:eastAsia="Times New Roman" w:cs="Times New Roman"/>
          <w:bCs/>
          <w:szCs w:val="24"/>
        </w:rPr>
        <w:t xml:space="preserve">ε τι σημαίνει χαράτσι. Χαράτσι σημαίνει οτιδήποτε σου βάζουν να πληρώσεις πάνω από αυτό που πλήρωνες, επιπλέον από αυτό που </w:t>
      </w:r>
      <w:proofErr w:type="spellStart"/>
      <w:r>
        <w:rPr>
          <w:rFonts w:eastAsia="Times New Roman" w:cs="Times New Roman"/>
          <w:bCs/>
          <w:szCs w:val="24"/>
        </w:rPr>
        <w:t>καλούσουν</w:t>
      </w:r>
      <w:proofErr w:type="spellEnd"/>
      <w:r>
        <w:rPr>
          <w:rFonts w:eastAsia="Times New Roman" w:cs="Times New Roman"/>
          <w:bCs/>
          <w:szCs w:val="24"/>
        </w:rPr>
        <w:t xml:space="preserve"> να πληρώσεις. Αυτό είναι το ένα δεδομένο.</w:t>
      </w:r>
    </w:p>
    <w:p w14:paraId="09A3ED7A" w14:textId="77777777" w:rsidR="00D269F7" w:rsidRDefault="006C352B">
      <w:pPr>
        <w:spacing w:line="600" w:lineRule="auto"/>
        <w:ind w:firstLine="720"/>
        <w:contextualSpacing/>
        <w:jc w:val="both"/>
        <w:rPr>
          <w:rFonts w:eastAsia="Times New Roman" w:cs="Times New Roman"/>
          <w:bCs/>
          <w:szCs w:val="24"/>
        </w:rPr>
      </w:pPr>
      <w:r w:rsidRPr="000737B1">
        <w:rPr>
          <w:rFonts w:eastAsia="Times New Roman" w:cs="Times New Roman"/>
          <w:bCs/>
          <w:szCs w:val="24"/>
        </w:rPr>
        <w:t xml:space="preserve">Το δεύτερο δεδομένο είναι </w:t>
      </w:r>
      <w:r>
        <w:rPr>
          <w:rFonts w:eastAsia="Times New Roman" w:cs="Times New Roman"/>
          <w:bCs/>
          <w:szCs w:val="24"/>
        </w:rPr>
        <w:t>ότι</w:t>
      </w:r>
      <w:r>
        <w:rPr>
          <w:rFonts w:eastAsia="Times New Roman" w:cs="Times New Roman"/>
          <w:bCs/>
          <w:szCs w:val="24"/>
        </w:rPr>
        <w:t>,</w:t>
      </w:r>
      <w:r>
        <w:rPr>
          <w:rFonts w:eastAsia="Times New Roman" w:cs="Times New Roman"/>
          <w:bCs/>
          <w:szCs w:val="24"/>
        </w:rPr>
        <w:t xml:space="preserve"> πραγματικά</w:t>
      </w:r>
      <w:r>
        <w:rPr>
          <w:rFonts w:eastAsia="Times New Roman" w:cs="Times New Roman"/>
          <w:bCs/>
          <w:szCs w:val="24"/>
        </w:rPr>
        <w:t>,</w:t>
      </w:r>
      <w:r>
        <w:rPr>
          <w:rFonts w:eastAsia="Times New Roman" w:cs="Times New Roman"/>
          <w:bCs/>
          <w:szCs w:val="24"/>
        </w:rPr>
        <w:t xml:space="preserve"> εμείς ζητήσαμε από το σύνολο των σωμα</w:t>
      </w:r>
      <w:r>
        <w:rPr>
          <w:rFonts w:eastAsia="Times New Roman" w:cs="Times New Roman"/>
          <w:bCs/>
          <w:szCs w:val="24"/>
        </w:rPr>
        <w:t xml:space="preserve">τείων που χρησιμοποιούν το σύνολο </w:t>
      </w:r>
      <w:r>
        <w:rPr>
          <w:rFonts w:eastAsia="Times New Roman" w:cs="Times New Roman"/>
          <w:bCs/>
          <w:szCs w:val="24"/>
        </w:rPr>
        <w:lastRenderedPageBreak/>
        <w:t>των αθλητικών εγκαταστάσεων</w:t>
      </w:r>
      <w:r>
        <w:rPr>
          <w:rFonts w:eastAsia="Times New Roman" w:cs="Times New Roman"/>
          <w:bCs/>
          <w:szCs w:val="24"/>
        </w:rPr>
        <w:t>,</w:t>
      </w:r>
      <w:r>
        <w:rPr>
          <w:rFonts w:eastAsia="Times New Roman" w:cs="Times New Roman"/>
          <w:bCs/>
          <w:szCs w:val="24"/>
        </w:rPr>
        <w:t xml:space="preserve"> και με δεδομένο ότι για την παροχή των υπηρεσιών τους αυτοί χρεώνουν τους πολίτες, ένα ποσό από τα έσοδα αυτά να επιστρέφει πίσω στην εγκατάσταση. </w:t>
      </w:r>
    </w:p>
    <w:p w14:paraId="09A3ED7B"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 xml:space="preserve">Το ίδιο ακριβώς συνέβη και στο Ηράκλειο. Στο </w:t>
      </w:r>
      <w:r>
        <w:rPr>
          <w:rFonts w:eastAsia="Times New Roman" w:cs="Times New Roman"/>
          <w:bCs/>
          <w:szCs w:val="24"/>
        </w:rPr>
        <w:t xml:space="preserve">Ηράκλειο, λοιπόν, αποφασίσαμε –και ορθά αποφασίσαμε- το εξής: Βάλαμε πλαφόν στις ανώτερες τιμές που μπορεί κάθε σωματείο να χρεώσει τον </w:t>
      </w:r>
      <w:proofErr w:type="spellStart"/>
      <w:r>
        <w:rPr>
          <w:rFonts w:eastAsia="Times New Roman" w:cs="Times New Roman"/>
          <w:bCs/>
          <w:szCs w:val="24"/>
        </w:rPr>
        <w:t>αθλούμενο</w:t>
      </w:r>
      <w:proofErr w:type="spellEnd"/>
      <w:r>
        <w:rPr>
          <w:rFonts w:eastAsia="Times New Roman" w:cs="Times New Roman"/>
          <w:bCs/>
          <w:szCs w:val="24"/>
        </w:rPr>
        <w:t>. Μειώσαμε για το σωματείο απευθείας το κόστος μίσθωσης της εγκατάστασης και την ίδια στιγμή από τη συνδρομή αυ</w:t>
      </w:r>
      <w:r>
        <w:rPr>
          <w:rFonts w:eastAsia="Times New Roman" w:cs="Times New Roman"/>
          <w:bCs/>
          <w:szCs w:val="24"/>
        </w:rPr>
        <w:t xml:space="preserve">τή που είναι ίδια με τα προηγούμενα χρόνια, βάλαμε τα σωματεία και υπογράψανε συμβάσεις με το ΕΑΚΗ, που δεσμεύθηκαν για το ισόποσο της συνδρομής και την αφαίρεση από τη συνδρομή των 5 ευρώ. </w:t>
      </w:r>
    </w:p>
    <w:p w14:paraId="09A3ED7C"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t>Ζητήσαμε, λοιπόν, τα 5 ευρώ, αντί να τα καταβά</w:t>
      </w:r>
      <w:r>
        <w:rPr>
          <w:rFonts w:eastAsia="Times New Roman" w:cs="Times New Roman"/>
          <w:bCs/>
          <w:szCs w:val="24"/>
        </w:rPr>
        <w:t>λ</w:t>
      </w:r>
      <w:r>
        <w:rPr>
          <w:rFonts w:eastAsia="Times New Roman" w:cs="Times New Roman"/>
          <w:bCs/>
          <w:szCs w:val="24"/>
        </w:rPr>
        <w:t xml:space="preserve">λει ο κάθε </w:t>
      </w:r>
      <w:proofErr w:type="spellStart"/>
      <w:r>
        <w:rPr>
          <w:rFonts w:eastAsia="Times New Roman" w:cs="Times New Roman"/>
          <w:bCs/>
          <w:szCs w:val="24"/>
        </w:rPr>
        <w:t>αθλούμε</w:t>
      </w:r>
      <w:r>
        <w:rPr>
          <w:rFonts w:eastAsia="Times New Roman" w:cs="Times New Roman"/>
          <w:bCs/>
          <w:szCs w:val="24"/>
        </w:rPr>
        <w:t>νος</w:t>
      </w:r>
      <w:proofErr w:type="spellEnd"/>
      <w:r>
        <w:rPr>
          <w:rFonts w:eastAsia="Times New Roman" w:cs="Times New Roman"/>
          <w:bCs/>
          <w:szCs w:val="24"/>
        </w:rPr>
        <w:t xml:space="preserve"> στο σωματείο να τα καταβάλει στο ΕΑΚΗ, για να δημιουργήσουμε παράλληλα κι έναν κουμπαρά, που θα μπορούμε να τον χρησιμοποιούμε εύκολα, άμεσα, για τις καθημερινές ανάγκες του κολυμβητηρίου και των κλειστών γυμναστηρίων. Αυτό δεν ισχύει μόνο στα κολυμβητ</w:t>
      </w:r>
      <w:r>
        <w:rPr>
          <w:rFonts w:eastAsia="Times New Roman" w:cs="Times New Roman"/>
          <w:bCs/>
          <w:szCs w:val="24"/>
        </w:rPr>
        <w:t>ήρια, ισχύει και στα κλειστά γυμναστήρια. Δεν υπάρχει κα</w:t>
      </w:r>
      <w:r>
        <w:rPr>
          <w:rFonts w:eastAsia="Times New Roman" w:cs="Times New Roman"/>
          <w:bCs/>
          <w:szCs w:val="24"/>
        </w:rPr>
        <w:t>μ</w:t>
      </w:r>
      <w:r>
        <w:rPr>
          <w:rFonts w:eastAsia="Times New Roman" w:cs="Times New Roman"/>
          <w:bCs/>
          <w:szCs w:val="24"/>
        </w:rPr>
        <w:t>μία επιβάρυνση επιπλέον.</w:t>
      </w:r>
    </w:p>
    <w:p w14:paraId="09A3ED7D" w14:textId="77777777" w:rsidR="00D269F7" w:rsidRDefault="006C352B">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Έχουμε </w:t>
      </w:r>
      <w:proofErr w:type="spellStart"/>
      <w:r>
        <w:rPr>
          <w:rFonts w:eastAsia="Times New Roman" w:cs="Times New Roman"/>
          <w:bCs/>
          <w:szCs w:val="24"/>
        </w:rPr>
        <w:t>ξανατονίσει</w:t>
      </w:r>
      <w:proofErr w:type="spellEnd"/>
      <w:r>
        <w:rPr>
          <w:rFonts w:eastAsia="Times New Roman" w:cs="Times New Roman"/>
          <w:bCs/>
          <w:szCs w:val="24"/>
        </w:rPr>
        <w:t xml:space="preserve"> ότι αν γονιός πέρυσι πλήρωνε λιγότερα και φέτος πληρώνει παραπάνω, να το καταγγείλει</w:t>
      </w:r>
      <w:r>
        <w:rPr>
          <w:rFonts w:eastAsia="Times New Roman" w:cs="Times New Roman"/>
          <w:bCs/>
          <w:szCs w:val="24"/>
        </w:rPr>
        <w:t>,</w:t>
      </w:r>
      <w:r>
        <w:rPr>
          <w:rFonts w:eastAsia="Times New Roman" w:cs="Times New Roman"/>
          <w:bCs/>
          <w:szCs w:val="24"/>
        </w:rPr>
        <w:t xml:space="preserve"> για να διώξουμε το σωματείο από την εγκατάσταση. Αυτό είναι σαφές. Και δεν έρχεται να καλύψει κάποιο έλλειμμα χρηματοδότησης. </w:t>
      </w:r>
    </w:p>
    <w:p w14:paraId="09A3ED7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Τα νούμερα, κύριε Συντυχάκη, μιλάνε από μόνα τους. Το 2014</w:t>
      </w:r>
      <w:r>
        <w:rPr>
          <w:rFonts w:eastAsia="Times New Roman" w:cs="Times New Roman"/>
          <w:szCs w:val="24"/>
        </w:rPr>
        <w:t>,</w:t>
      </w:r>
      <w:r>
        <w:rPr>
          <w:rFonts w:eastAsia="Times New Roman" w:cs="Times New Roman"/>
          <w:szCs w:val="24"/>
        </w:rPr>
        <w:t xml:space="preserve"> το ΕΑΚ του Ηρακλείου χρηματοδοτούνταν από τον κρατικό προϋπολογισμό </w:t>
      </w:r>
      <w:r>
        <w:rPr>
          <w:rFonts w:eastAsia="Times New Roman" w:cs="Times New Roman"/>
          <w:szCs w:val="24"/>
        </w:rPr>
        <w:t>με 580.000 ευρώ. Το 2018</w:t>
      </w:r>
      <w:r>
        <w:rPr>
          <w:rFonts w:eastAsia="Times New Roman" w:cs="Times New Roman"/>
          <w:szCs w:val="24"/>
        </w:rPr>
        <w:t>,</w:t>
      </w:r>
      <w:r>
        <w:rPr>
          <w:rFonts w:eastAsia="Times New Roman" w:cs="Times New Roman"/>
          <w:szCs w:val="24"/>
        </w:rPr>
        <w:t xml:space="preserve"> η τελική εκταμίευση προς το ΕΑΚ Ηρακλείου φτάνει στις 800.000 ευρώ, 50% αύξηση χρηματοδότησης μέσα σε αυτές τις δύσκολες δημοσιονομικές συνθήκες. </w:t>
      </w:r>
    </w:p>
    <w:p w14:paraId="09A3ED7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Και την ίδια στιγμή εκσυγχρονίζουμε τις εγκαταστάσεις. Ξεκινάει τώρα ο διαγωνισμός </w:t>
      </w:r>
      <w:r>
        <w:rPr>
          <w:rFonts w:eastAsia="Times New Roman" w:cs="Times New Roman"/>
          <w:szCs w:val="24"/>
        </w:rPr>
        <w:t xml:space="preserve">για την επισκευή του Λίντο. Έχει ξεκινήσει η διαδικασία για τη μελέτη και την επισκευή του Παγκρήτιου Σταδίου σε συνεργασία με την </w:t>
      </w:r>
      <w:r>
        <w:rPr>
          <w:rFonts w:eastAsia="Times New Roman" w:cs="Times New Roman"/>
          <w:szCs w:val="24"/>
        </w:rPr>
        <w:t>π</w:t>
      </w:r>
      <w:r>
        <w:rPr>
          <w:rFonts w:eastAsia="Times New Roman" w:cs="Times New Roman"/>
          <w:szCs w:val="24"/>
        </w:rPr>
        <w:t>εριφέρεια και το αμέσως επόμενο διάστημα μέσα στον αμέσως επόμενο μήνα θα ξεκινήσει ο διαγωνισμός για την αποκατάσταση του τ</w:t>
      </w:r>
      <w:r>
        <w:rPr>
          <w:rFonts w:eastAsia="Times New Roman" w:cs="Times New Roman"/>
          <w:szCs w:val="24"/>
        </w:rPr>
        <w:t>αρτάν στο Στάδιο της Ελευθερίας.</w:t>
      </w:r>
    </w:p>
    <w:p w14:paraId="09A3ED8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ίδια </w:t>
      </w:r>
      <w:r>
        <w:rPr>
          <w:rFonts w:eastAsia="Times New Roman" w:cs="Times New Roman"/>
          <w:szCs w:val="24"/>
        </w:rPr>
        <w:t xml:space="preserve">δε </w:t>
      </w:r>
      <w:r>
        <w:rPr>
          <w:rFonts w:eastAsia="Times New Roman" w:cs="Times New Roman"/>
          <w:szCs w:val="24"/>
        </w:rPr>
        <w:t xml:space="preserve">στιγμή που η ίδια η Κολυμβητική Ομοσπονδία Ελλάδος και ο </w:t>
      </w:r>
      <w:r>
        <w:rPr>
          <w:rFonts w:eastAsia="Times New Roman" w:cs="Times New Roman"/>
          <w:szCs w:val="24"/>
        </w:rPr>
        <w:t>α</w:t>
      </w:r>
      <w:r>
        <w:rPr>
          <w:rFonts w:eastAsia="Times New Roman" w:cs="Times New Roman"/>
          <w:szCs w:val="24"/>
        </w:rPr>
        <w:t>ντιπρόεδρός της δήλωσε ότι</w:t>
      </w:r>
      <w:r>
        <w:rPr>
          <w:rFonts w:eastAsia="Times New Roman" w:cs="Times New Roman"/>
          <w:szCs w:val="24"/>
        </w:rPr>
        <w:t>,</w:t>
      </w:r>
      <w:r>
        <w:rPr>
          <w:rFonts w:eastAsia="Times New Roman" w:cs="Times New Roman"/>
          <w:szCs w:val="24"/>
        </w:rPr>
        <w:t xml:space="preserve"> η πισίνα, το κολυμβητήριο του Ηρακλείου</w:t>
      </w:r>
      <w:r>
        <w:rPr>
          <w:rFonts w:eastAsia="Times New Roman" w:cs="Times New Roman"/>
          <w:szCs w:val="24"/>
        </w:rPr>
        <w:t>,</w:t>
      </w:r>
      <w:r>
        <w:rPr>
          <w:rFonts w:eastAsia="Times New Roman" w:cs="Times New Roman"/>
          <w:szCs w:val="24"/>
        </w:rPr>
        <w:t xml:space="preserve"> είναι σε εξαιρετική κατάσταση και είναι και από τις καλύτερες στη χώρα, και αυτό γίν</w:t>
      </w:r>
      <w:r>
        <w:rPr>
          <w:rFonts w:eastAsia="Times New Roman" w:cs="Times New Roman"/>
          <w:szCs w:val="24"/>
        </w:rPr>
        <w:t xml:space="preserve">εται με πολύ μεγάλο κόπο </w:t>
      </w:r>
      <w:r>
        <w:rPr>
          <w:rFonts w:eastAsia="Times New Roman" w:cs="Times New Roman"/>
          <w:szCs w:val="24"/>
        </w:rPr>
        <w:t xml:space="preserve">από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Επιτροπή Διοίκησης και</w:t>
      </w:r>
      <w:r>
        <w:rPr>
          <w:rFonts w:eastAsia="Times New Roman" w:cs="Times New Roman"/>
          <w:szCs w:val="24"/>
        </w:rPr>
        <w:t xml:space="preserve"> από </w:t>
      </w:r>
      <w:r>
        <w:rPr>
          <w:rFonts w:eastAsia="Times New Roman" w:cs="Times New Roman"/>
          <w:szCs w:val="24"/>
        </w:rPr>
        <w:t xml:space="preserve"> τη</w:t>
      </w:r>
      <w:r>
        <w:rPr>
          <w:rFonts w:eastAsia="Times New Roman" w:cs="Times New Roman"/>
          <w:szCs w:val="24"/>
        </w:rPr>
        <w:t>ν</w:t>
      </w:r>
      <w:r>
        <w:rPr>
          <w:rFonts w:eastAsia="Times New Roman" w:cs="Times New Roman"/>
          <w:szCs w:val="24"/>
        </w:rPr>
        <w:t xml:space="preserve"> Μαρία </w:t>
      </w:r>
      <w:proofErr w:type="spellStart"/>
      <w:r>
        <w:rPr>
          <w:rFonts w:eastAsia="Times New Roman" w:cs="Times New Roman"/>
          <w:szCs w:val="24"/>
        </w:rPr>
        <w:t>Καλουδιώτη</w:t>
      </w:r>
      <w:proofErr w:type="spellEnd"/>
      <w:r>
        <w:rPr>
          <w:rFonts w:eastAsia="Times New Roman" w:cs="Times New Roman"/>
          <w:szCs w:val="24"/>
        </w:rPr>
        <w:t xml:space="preserve"> που είναι εκεί Πρόεδρος. </w:t>
      </w:r>
    </w:p>
    <w:p w14:paraId="09A3ED8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πρώτη φορά, και μέσα σε αυτά τα χρόνια, καταφέραμε και λειτουργούμε το κολυμβητήριο δώδεκα μήνες τον χρόνο με την αρωγή της </w:t>
      </w:r>
      <w:r>
        <w:rPr>
          <w:rFonts w:eastAsia="Times New Roman" w:cs="Times New Roman"/>
          <w:szCs w:val="24"/>
        </w:rPr>
        <w:t>π</w:t>
      </w:r>
      <w:r>
        <w:rPr>
          <w:rFonts w:eastAsia="Times New Roman" w:cs="Times New Roman"/>
          <w:szCs w:val="24"/>
        </w:rPr>
        <w:t xml:space="preserve">εριφέρειας και </w:t>
      </w:r>
      <w:r>
        <w:rPr>
          <w:rFonts w:eastAsia="Times New Roman" w:cs="Times New Roman"/>
          <w:szCs w:val="24"/>
        </w:rPr>
        <w:t xml:space="preserve">του κ. </w:t>
      </w:r>
      <w:proofErr w:type="spellStart"/>
      <w:r>
        <w:rPr>
          <w:rFonts w:eastAsia="Times New Roman" w:cs="Times New Roman"/>
          <w:szCs w:val="24"/>
        </w:rPr>
        <w:t>Αρναουτάκη</w:t>
      </w:r>
      <w:proofErr w:type="spellEnd"/>
      <w:r>
        <w:rPr>
          <w:rFonts w:eastAsia="Times New Roman" w:cs="Times New Roman"/>
          <w:szCs w:val="24"/>
        </w:rPr>
        <w:t>.</w:t>
      </w:r>
    </w:p>
    <w:p w14:paraId="09A3ED8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Επομένως, κύριε Συντυχάκη, κατά την άποψή μας και αν υπάρχουν αντίθετες καταγγελίες για αντίθετες πρακτικές από τις συμπεφωνημένες από τα σωματεία, πρώτος δήλωσα και η διοίκηση δήλωσε «δώστε το μας εδώ για να βγάλουμε αυτούς που σπάνε αυ</w:t>
      </w:r>
      <w:r>
        <w:rPr>
          <w:rFonts w:eastAsia="Times New Roman" w:cs="Times New Roman"/>
          <w:szCs w:val="24"/>
        </w:rPr>
        <w:t>τή τη συμφωνία -και είναι συμφωνία τελικά μη επιβάρυνσης των γονιών και μη επιβάρυνσης των αθλητών και ανώτατου ορίου συνδρομές- και ελάτε για να πάρουμε μέτρα κατά του σωματείου».</w:t>
      </w:r>
    </w:p>
    <w:p w14:paraId="09A3ED8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Όμως χρήση των δημόσιων αθλητικών εγκαταστάσεων από σωματεία τα οποία χρεών</w:t>
      </w:r>
      <w:r>
        <w:rPr>
          <w:rFonts w:eastAsia="Times New Roman" w:cs="Times New Roman"/>
          <w:szCs w:val="24"/>
        </w:rPr>
        <w:t xml:space="preserve">ουν τους πολίτες χωρίς να βάζουν </w:t>
      </w:r>
      <w:r>
        <w:rPr>
          <w:rFonts w:eastAsia="Times New Roman" w:cs="Times New Roman"/>
          <w:szCs w:val="24"/>
        </w:rPr>
        <w:lastRenderedPageBreak/>
        <w:t>το μερίδιό τους για τη συντήρηση του σταδίου και της εγκατάστασης</w:t>
      </w:r>
      <w:r>
        <w:rPr>
          <w:rFonts w:eastAsia="Times New Roman" w:cs="Times New Roman"/>
          <w:szCs w:val="24"/>
        </w:rPr>
        <w:t>,</w:t>
      </w:r>
      <w:r>
        <w:rPr>
          <w:rFonts w:eastAsia="Times New Roman" w:cs="Times New Roman"/>
          <w:szCs w:val="24"/>
        </w:rPr>
        <w:t xml:space="preserve"> δεν θα </w:t>
      </w:r>
      <w:proofErr w:type="spellStart"/>
      <w:r>
        <w:rPr>
          <w:rFonts w:eastAsia="Times New Roman" w:cs="Times New Roman"/>
          <w:szCs w:val="24"/>
        </w:rPr>
        <w:t>ξαναϋπάρξει</w:t>
      </w:r>
      <w:proofErr w:type="spellEnd"/>
      <w:r>
        <w:rPr>
          <w:rFonts w:eastAsia="Times New Roman" w:cs="Times New Roman"/>
          <w:szCs w:val="24"/>
        </w:rPr>
        <w:t xml:space="preserve"> πουθενά στην Ελλάδα.</w:t>
      </w:r>
    </w:p>
    <w:p w14:paraId="09A3ED84" w14:textId="77777777" w:rsidR="00D269F7" w:rsidRDefault="006C352B">
      <w:pPr>
        <w:spacing w:line="600" w:lineRule="auto"/>
        <w:ind w:firstLine="720"/>
        <w:contextualSpacing/>
        <w:jc w:val="both"/>
        <w:rPr>
          <w:rFonts w:eastAsia="Times New Roman" w:cs="Times New Roman"/>
          <w:szCs w:val="24"/>
        </w:rPr>
      </w:pPr>
      <w:r w:rsidRPr="00027DD1">
        <w:rPr>
          <w:rFonts w:eastAsia="Times New Roman" w:cs="Times New Roman"/>
          <w:b/>
          <w:szCs w:val="24"/>
        </w:rPr>
        <w:t>ΠΡΟΕΔΡΕΥΩΝ (Νικήτας Κακλαμάνης):</w:t>
      </w:r>
      <w:r>
        <w:rPr>
          <w:rFonts w:eastAsia="Times New Roman" w:cs="Times New Roman"/>
          <w:szCs w:val="24"/>
        </w:rPr>
        <w:t xml:space="preserve"> Τα υπόλοιπα στη δευτερολογία.</w:t>
      </w:r>
    </w:p>
    <w:p w14:paraId="09A3ED8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Συντυχάκης.</w:t>
      </w:r>
    </w:p>
    <w:p w14:paraId="09A3ED86" w14:textId="77777777" w:rsidR="00D269F7" w:rsidRDefault="006C352B">
      <w:pPr>
        <w:spacing w:line="600" w:lineRule="auto"/>
        <w:ind w:firstLine="720"/>
        <w:contextualSpacing/>
        <w:jc w:val="both"/>
        <w:rPr>
          <w:rFonts w:eastAsia="Times New Roman" w:cs="Times New Roman"/>
          <w:szCs w:val="24"/>
        </w:rPr>
      </w:pPr>
      <w:r w:rsidRPr="00027DD1">
        <w:rPr>
          <w:rFonts w:eastAsia="Times New Roman" w:cs="Times New Roman"/>
          <w:b/>
          <w:szCs w:val="24"/>
        </w:rPr>
        <w:t>ΕΜΜΑΝΟΥΗΛ ΣΥΝΤΥΧΑΚΗΣ:</w:t>
      </w:r>
      <w:r>
        <w:rPr>
          <w:rFonts w:eastAsia="Times New Roman" w:cs="Times New Roman"/>
          <w:szCs w:val="24"/>
        </w:rPr>
        <w:t xml:space="preserve"> </w:t>
      </w:r>
      <w:r>
        <w:rPr>
          <w:rFonts w:eastAsia="Times New Roman" w:cs="Times New Roman"/>
          <w:szCs w:val="24"/>
        </w:rPr>
        <w:t xml:space="preserve">Η τοποθέτησή σας, κύριε Υφυπουργέ, είναι ομολογία ότι όντως σε συνεννόηση με τη διοίκηση του ΕΑΚΗ η Γενική Γραμματεία Αθλητισμού, εσείς, προχωρήσατε στην επιβολή αυτού του </w:t>
      </w:r>
      <w:proofErr w:type="spellStart"/>
      <w:r>
        <w:rPr>
          <w:rFonts w:eastAsia="Times New Roman" w:cs="Times New Roman"/>
          <w:szCs w:val="24"/>
        </w:rPr>
        <w:t>πεντάευρου</w:t>
      </w:r>
      <w:proofErr w:type="spellEnd"/>
      <w:r>
        <w:rPr>
          <w:rFonts w:eastAsia="Times New Roman" w:cs="Times New Roman"/>
          <w:szCs w:val="24"/>
        </w:rPr>
        <w:t xml:space="preserve"> ως χαράτσι. Και επιμένουμε στη διατύπωση αυτή ως </w:t>
      </w:r>
      <w:r>
        <w:rPr>
          <w:rFonts w:eastAsia="Times New Roman" w:cs="Times New Roman"/>
          <w:szCs w:val="24"/>
        </w:rPr>
        <w:t>«</w:t>
      </w:r>
      <w:r>
        <w:rPr>
          <w:rFonts w:eastAsia="Times New Roman" w:cs="Times New Roman"/>
          <w:szCs w:val="24"/>
        </w:rPr>
        <w:t xml:space="preserve">χαράτσι». </w:t>
      </w:r>
    </w:p>
    <w:p w14:paraId="09A3ED8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μία </w:t>
      </w:r>
      <w:r>
        <w:rPr>
          <w:rFonts w:eastAsia="Times New Roman" w:cs="Times New Roman"/>
          <w:szCs w:val="24"/>
        </w:rPr>
        <w:t>πολύ συγκεκριμένη πρακτική εκβιασμού από την πλευρά των γονέων και μάλιστα με σεκιούριτι στην είσοδο για πρώτη φορά, ο οποίος άνθρωπος, βέβαια, προς το παρόν απλώς προειδοποιεί ότι</w:t>
      </w:r>
      <w:r>
        <w:rPr>
          <w:rFonts w:eastAsia="Times New Roman" w:cs="Times New Roman"/>
          <w:szCs w:val="24"/>
        </w:rPr>
        <w:t>,</w:t>
      </w:r>
      <w:r>
        <w:rPr>
          <w:rFonts w:eastAsia="Times New Roman" w:cs="Times New Roman"/>
          <w:szCs w:val="24"/>
        </w:rPr>
        <w:t xml:space="preserve"> εάν δεν πληρώσετε δεν θα έχετε το δικαίωμα εισόδου στο κολυμβητήριο. </w:t>
      </w:r>
    </w:p>
    <w:p w14:paraId="09A3ED8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Σε π</w:t>
      </w:r>
      <w:r>
        <w:rPr>
          <w:rFonts w:eastAsia="Times New Roman" w:cs="Times New Roman"/>
          <w:szCs w:val="24"/>
        </w:rPr>
        <w:t xml:space="preserve">οιους τα λέει αυτά; Τα λέει στους </w:t>
      </w:r>
      <w:proofErr w:type="spellStart"/>
      <w:r>
        <w:rPr>
          <w:rFonts w:eastAsia="Times New Roman" w:cs="Times New Roman"/>
          <w:szCs w:val="24"/>
        </w:rPr>
        <w:t>αθλούμενους</w:t>
      </w:r>
      <w:proofErr w:type="spellEnd"/>
      <w:r>
        <w:rPr>
          <w:rFonts w:eastAsia="Times New Roman" w:cs="Times New Roman"/>
          <w:szCs w:val="24"/>
        </w:rPr>
        <w:t xml:space="preserve"> και στους γονείς, που έχουν πληρώσει στα σωματεία από 35 έως και 45 ευρώ, ανάλογα το σωματείο, χωρίς να υπάρχει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 xml:space="preserve">μία απολύτως μείωση σε σχέση με πέρυσι. Για ποιον λόγο; Για τη </w:t>
      </w:r>
      <w:r>
        <w:rPr>
          <w:rFonts w:eastAsia="Times New Roman" w:cs="Times New Roman"/>
          <w:szCs w:val="24"/>
        </w:rPr>
        <w:lastRenderedPageBreak/>
        <w:t>χρήση της πισίνας και</w:t>
      </w:r>
      <w:r>
        <w:rPr>
          <w:rFonts w:eastAsia="Times New Roman" w:cs="Times New Roman"/>
          <w:szCs w:val="24"/>
        </w:rPr>
        <w:t xml:space="preserve"> των αθλητικών εγκαταστάσεων. Δηλαδή για τη χρήση της πισίνας πληρώνουν δυο φορές. Πληρώνουν το σωματείο, πληρώνουν και το </w:t>
      </w:r>
      <w:proofErr w:type="spellStart"/>
      <w:r>
        <w:rPr>
          <w:rFonts w:eastAsia="Times New Roman" w:cs="Times New Roman"/>
          <w:szCs w:val="24"/>
        </w:rPr>
        <w:t>πεντάευρο</w:t>
      </w:r>
      <w:proofErr w:type="spellEnd"/>
      <w:r>
        <w:rPr>
          <w:rFonts w:eastAsia="Times New Roman" w:cs="Times New Roman"/>
          <w:szCs w:val="24"/>
        </w:rPr>
        <w:t xml:space="preserve"> προς τη διοίκηση του ΕΑΚΗ. Δηλαδή αναγκαστικά, εκβιαστικά τους καλεί να </w:t>
      </w:r>
      <w:proofErr w:type="spellStart"/>
      <w:r>
        <w:rPr>
          <w:rFonts w:eastAsia="Times New Roman" w:cs="Times New Roman"/>
          <w:szCs w:val="24"/>
        </w:rPr>
        <w:t>ξαναπληρώσουν</w:t>
      </w:r>
      <w:proofErr w:type="spellEnd"/>
      <w:r>
        <w:rPr>
          <w:rFonts w:eastAsia="Times New Roman" w:cs="Times New Roman"/>
          <w:szCs w:val="24"/>
        </w:rPr>
        <w:t xml:space="preserve"> για τον ίδιο λόγο, ενώ έχουν ήδη πληρ</w:t>
      </w:r>
      <w:r>
        <w:rPr>
          <w:rFonts w:eastAsia="Times New Roman" w:cs="Times New Roman"/>
          <w:szCs w:val="24"/>
        </w:rPr>
        <w:t>ώσει στα σωματεία για τη χρήση της πισίνας.</w:t>
      </w:r>
    </w:p>
    <w:p w14:paraId="09A3ED8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Σε απόδειξη όσων σας λέω</w:t>
      </w:r>
      <w:r>
        <w:rPr>
          <w:rFonts w:eastAsia="Times New Roman" w:cs="Times New Roman"/>
          <w:szCs w:val="24"/>
        </w:rPr>
        <w:t>,</w:t>
      </w:r>
      <w:r>
        <w:rPr>
          <w:rFonts w:eastAsia="Times New Roman" w:cs="Times New Roman"/>
          <w:szCs w:val="24"/>
        </w:rPr>
        <w:t xml:space="preserve"> σας δείχνω αυτή την </w:t>
      </w:r>
      <w:proofErr w:type="spellStart"/>
      <w:r>
        <w:rPr>
          <w:rFonts w:eastAsia="Times New Roman" w:cs="Times New Roman"/>
          <w:szCs w:val="24"/>
        </w:rPr>
        <w:t>καρτούλα</w:t>
      </w:r>
      <w:proofErr w:type="spellEnd"/>
      <w:r>
        <w:rPr>
          <w:rFonts w:eastAsia="Times New Roman" w:cs="Times New Roman"/>
          <w:szCs w:val="24"/>
        </w:rPr>
        <w:t xml:space="preserve">: «Δελτίο Εισόδου </w:t>
      </w:r>
      <w:proofErr w:type="spellStart"/>
      <w:r>
        <w:rPr>
          <w:rFonts w:eastAsia="Times New Roman" w:cs="Times New Roman"/>
          <w:szCs w:val="24"/>
        </w:rPr>
        <w:t>Αθλούμενου</w:t>
      </w:r>
      <w:proofErr w:type="spellEnd"/>
      <w:r>
        <w:rPr>
          <w:rFonts w:eastAsia="Times New Roman" w:cs="Times New Roman"/>
          <w:szCs w:val="24"/>
        </w:rPr>
        <w:t xml:space="preserve">». Γράφει: «Υπουργείο Αθλητισμού. Γενική Γραμματεία Αθλητισμού. Εθνικό Αθλητικό Κέντρο Ηρακλείου. Δελτίο Εισόδου </w:t>
      </w:r>
      <w:proofErr w:type="spellStart"/>
      <w:r>
        <w:rPr>
          <w:rFonts w:eastAsia="Times New Roman" w:cs="Times New Roman"/>
          <w:szCs w:val="24"/>
        </w:rPr>
        <w:t>Αθλούμενου</w:t>
      </w:r>
      <w:proofErr w:type="spellEnd"/>
      <w:r>
        <w:rPr>
          <w:rFonts w:eastAsia="Times New Roman" w:cs="Times New Roman"/>
          <w:szCs w:val="24"/>
        </w:rPr>
        <w:t>» Από π</w:t>
      </w:r>
      <w:r>
        <w:rPr>
          <w:rFonts w:eastAsia="Times New Roman" w:cs="Times New Roman"/>
          <w:szCs w:val="24"/>
        </w:rPr>
        <w:t xml:space="preserve">ίσω είναι οι στήλες ανά μήνα για την πληρωμή. </w:t>
      </w:r>
    </w:p>
    <w:p w14:paraId="09A3ED8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Τα σωματεία, κύριε Υφυπουργέ, συνεχίζουν να παίρνουν κανονικά τη συνδρομή των γονέων</w:t>
      </w:r>
      <w:r>
        <w:rPr>
          <w:rFonts w:eastAsia="Times New Roman" w:cs="Times New Roman"/>
          <w:szCs w:val="24"/>
        </w:rPr>
        <w:t>,</w:t>
      </w:r>
      <w:r>
        <w:rPr>
          <w:rFonts w:eastAsia="Times New Roman" w:cs="Times New Roman"/>
          <w:szCs w:val="24"/>
        </w:rPr>
        <w:t xml:space="preserve"> χωρίς τη μείωση κατά το ποσό των πέντε ευρώ που εσείς λέτε. Από τα έντεκα σωματεία μόνο ένα απορροφά το </w:t>
      </w:r>
      <w:proofErr w:type="spellStart"/>
      <w:r>
        <w:rPr>
          <w:rFonts w:eastAsia="Times New Roman" w:cs="Times New Roman"/>
          <w:szCs w:val="24"/>
        </w:rPr>
        <w:t>πεντάευρο</w:t>
      </w:r>
      <w:proofErr w:type="spellEnd"/>
      <w:r>
        <w:rPr>
          <w:rFonts w:eastAsia="Times New Roman" w:cs="Times New Roman"/>
          <w:szCs w:val="24"/>
        </w:rPr>
        <w:t>. Και αυτό</w:t>
      </w:r>
      <w:r>
        <w:rPr>
          <w:rFonts w:eastAsia="Times New Roman" w:cs="Times New Roman"/>
          <w:szCs w:val="24"/>
        </w:rPr>
        <w:t xml:space="preserve"> ξέρετε γιατί; Γιατί έχει αυξημένη συνδρομή μηναία 40 ή 45 ευρώ –δεν θυμάμαι- σε σχέση με τα άλλα που είναι 30 ή 35 ευρώ. Άρα έχει την ευχέρεια να το κάνει αυτό το σωματείο.</w:t>
      </w:r>
    </w:p>
    <w:p w14:paraId="09A3ED8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μου λέτε τώρα; Δηλαδή θα πετάξετε έξω δέκα σωματεία από τα έντεκα; Αυτό μου λέτε τώρα. Θα τα πετάξετε έξω; </w:t>
      </w:r>
    </w:p>
    <w:p w14:paraId="09A3ED8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Και θα πει κάποιος «έλα μωρέ τώρα για ένα </w:t>
      </w:r>
      <w:proofErr w:type="spellStart"/>
      <w:r>
        <w:rPr>
          <w:rFonts w:eastAsia="Times New Roman" w:cs="Times New Roman"/>
          <w:szCs w:val="24"/>
        </w:rPr>
        <w:t>πεντάευρο</w:t>
      </w:r>
      <w:proofErr w:type="spellEnd"/>
      <w:r>
        <w:rPr>
          <w:rFonts w:eastAsia="Times New Roman" w:cs="Times New Roman"/>
          <w:szCs w:val="24"/>
        </w:rPr>
        <w:t xml:space="preserve"> κάνεις έτσι;» Προφανώς αποτελεί το πρώτο βήμα στο όνομα των αναγκών για το καλό των παιδιών, </w:t>
      </w:r>
      <w:r>
        <w:rPr>
          <w:rFonts w:eastAsia="Times New Roman" w:cs="Times New Roman"/>
          <w:szCs w:val="24"/>
        </w:rPr>
        <w:t>με την υπόσχεση ότι στην πορεία θα φτιάξουν τα πράγματα και πάει λέγοντας. Είναι μία κλασική μέθοδος για να μονιμοποιηθεί και να νομιμοποιηθεί η ανταποδοτική παροχή υπηρεσιών κοινωνικού χαρακτήρα</w:t>
      </w:r>
      <w:r>
        <w:rPr>
          <w:rFonts w:eastAsia="Times New Roman" w:cs="Times New Roman"/>
          <w:szCs w:val="24"/>
        </w:rPr>
        <w:t>,</w:t>
      </w:r>
      <w:r>
        <w:rPr>
          <w:rFonts w:eastAsia="Times New Roman" w:cs="Times New Roman"/>
          <w:szCs w:val="24"/>
        </w:rPr>
        <w:t xml:space="preserve"> που θα έπρεπε να παρέχεται δωρεάν από το κράτος και μάλιστα</w:t>
      </w:r>
      <w:r>
        <w:rPr>
          <w:rFonts w:eastAsia="Times New Roman" w:cs="Times New Roman"/>
          <w:szCs w:val="24"/>
        </w:rPr>
        <w:t xml:space="preserve"> χωρίς τη διαμεσολάβηση, θα έλεγα, των σωματείων, τα οποία επ’ αμοιβή σε βάρος της λαϊκής οικογένειας, έρχονται να καλύψουν την απουσία του κράτους. Δηλαδή το κράτος βγάζει την ουρά του απ’ έξω σε τελική ανάλυση, γιατί περί αυτού πρόκειται.</w:t>
      </w:r>
    </w:p>
    <w:p w14:paraId="09A3ED8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Δεύτερον, ενώ ο</w:t>
      </w:r>
      <w:r>
        <w:rPr>
          <w:rFonts w:eastAsia="Times New Roman" w:cs="Times New Roman"/>
          <w:szCs w:val="24"/>
        </w:rPr>
        <w:t>ι γονείς των αθλητών πληρώνουν αδρά για την κολύμβηση των παιδιών τους, επιβαρύνονται επιπλέον με τον εξοπλισμό της κολύμβησης, το κόστος συμμετοχής στις ημερίδες και στα πρωταθλήματα, τα έξοδα διαμονής και μεταφοράς σε όλες τις κολυμβητικές αποστολές εντό</w:t>
      </w:r>
      <w:r>
        <w:rPr>
          <w:rFonts w:eastAsia="Times New Roman" w:cs="Times New Roman"/>
          <w:szCs w:val="24"/>
        </w:rPr>
        <w:t xml:space="preserve">ς και εκτός Κρήτης, τις ανανεώσεις ατομικών δελτίων υγείας και άλλα πολλά. Για συνυπολογίστε </w:t>
      </w:r>
      <w:r>
        <w:rPr>
          <w:rFonts w:eastAsia="Times New Roman" w:cs="Times New Roman"/>
          <w:szCs w:val="24"/>
        </w:rPr>
        <w:lastRenderedPageBreak/>
        <w:t xml:space="preserve">πόσα </w:t>
      </w:r>
      <w:proofErr w:type="spellStart"/>
      <w:r>
        <w:rPr>
          <w:rFonts w:eastAsia="Times New Roman" w:cs="Times New Roman"/>
          <w:szCs w:val="24"/>
        </w:rPr>
        <w:t>πεντάευρα</w:t>
      </w:r>
      <w:proofErr w:type="spellEnd"/>
      <w:r>
        <w:rPr>
          <w:rFonts w:eastAsia="Times New Roman" w:cs="Times New Roman"/>
          <w:szCs w:val="24"/>
        </w:rPr>
        <w:t xml:space="preserve"> και </w:t>
      </w:r>
      <w:proofErr w:type="spellStart"/>
      <w:r>
        <w:rPr>
          <w:rFonts w:eastAsia="Times New Roman" w:cs="Times New Roman"/>
          <w:szCs w:val="24"/>
        </w:rPr>
        <w:t>πενηντάευρα</w:t>
      </w:r>
      <w:proofErr w:type="spellEnd"/>
      <w:r>
        <w:rPr>
          <w:rFonts w:eastAsia="Times New Roman" w:cs="Times New Roman"/>
          <w:szCs w:val="24"/>
        </w:rPr>
        <w:t xml:space="preserve"> πληρώνει η λαϊκή οικογένεια για τις ανάγκες του παιδιού, του σπιτιού, για τη ζωή τους, την καθημερινότητά τους. </w:t>
      </w:r>
    </w:p>
    <w:p w14:paraId="09A3ED8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Και στο κάτω-κάτω ε</w:t>
      </w:r>
      <w:r>
        <w:rPr>
          <w:rFonts w:eastAsia="Times New Roman" w:cs="Times New Roman"/>
          <w:szCs w:val="24"/>
        </w:rPr>
        <w:t xml:space="preserve">άν η διοίκηση του ΕΑΚΗ έχει ανοικτούς λογαριασμούς με τα σωματεία, ας τα βρουν μεταξύ τους. Βρείτε τα μεταξύ σας. Δεν μπορεί να </w:t>
      </w:r>
      <w:proofErr w:type="spellStart"/>
      <w:r>
        <w:rPr>
          <w:rFonts w:eastAsia="Times New Roman" w:cs="Times New Roman"/>
          <w:szCs w:val="24"/>
        </w:rPr>
        <w:t>μετακυλίεται</w:t>
      </w:r>
      <w:proofErr w:type="spellEnd"/>
      <w:r>
        <w:rPr>
          <w:rFonts w:eastAsia="Times New Roman" w:cs="Times New Roman"/>
          <w:szCs w:val="24"/>
        </w:rPr>
        <w:t xml:space="preserve"> το πρόβλημα στις πλάτες των γονιών και των αθλητών. Δηλαδή δεν μπορούν να γίνουν οι γονείς καρπαζοεισπράκτορες της </w:t>
      </w:r>
      <w:r>
        <w:rPr>
          <w:rFonts w:eastAsia="Times New Roman" w:cs="Times New Roman"/>
          <w:szCs w:val="24"/>
        </w:rPr>
        <w:t>διοίκησης του ΕΑΚΗ ή να γίνουν οι χρηματοδότες του κολυμβητηρίου, επειδή το Υπουργείο δεν χρηματοδοτεί τους αναγκαίους πόρους, ως οφείλει να το κάνει.</w:t>
      </w:r>
    </w:p>
    <w:p w14:paraId="09A3ED8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Με την απόφαση για το </w:t>
      </w:r>
      <w:proofErr w:type="spellStart"/>
      <w:r>
        <w:rPr>
          <w:rFonts w:eastAsia="Times New Roman" w:cs="Times New Roman"/>
          <w:szCs w:val="24"/>
        </w:rPr>
        <w:t>πεντάευρο</w:t>
      </w:r>
      <w:proofErr w:type="spellEnd"/>
      <w:r>
        <w:rPr>
          <w:rFonts w:eastAsia="Times New Roman" w:cs="Times New Roman"/>
          <w:szCs w:val="24"/>
        </w:rPr>
        <w:t xml:space="preserve"> η διοίκηση του ΕΑΚΗ και με τη σιωπηρή συγκατάθεσή σας προσπαθεί –προσέξτε</w:t>
      </w:r>
      <w:r>
        <w:rPr>
          <w:rFonts w:eastAsia="Times New Roman" w:cs="Times New Roman"/>
          <w:szCs w:val="24"/>
        </w:rPr>
        <w:t>- να ανοίξει μέτωπο με τα σωματεία, έχοντας ως ασπίδα γονείς και παιδιά. Είναι ό,τι χειρότερο, απαράδεκτο.</w:t>
      </w:r>
    </w:p>
    <w:p w14:paraId="09A3ED9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Συντυχάκη, μαζέψτε το λίγο.</w:t>
      </w:r>
    </w:p>
    <w:p w14:paraId="09A3ED9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συνέπεια προσπαθείτε με αυτόν τον τρόπο να τους κάνετε </w:t>
      </w:r>
      <w:r>
        <w:rPr>
          <w:rFonts w:eastAsia="Times New Roman" w:cs="Times New Roman"/>
          <w:szCs w:val="24"/>
        </w:rPr>
        <w:t xml:space="preserve">συνένοχους, να βάλουν </w:t>
      </w:r>
      <w:r>
        <w:rPr>
          <w:rFonts w:eastAsia="Times New Roman" w:cs="Times New Roman"/>
          <w:szCs w:val="24"/>
        </w:rPr>
        <w:lastRenderedPageBreak/>
        <w:t>βαθιά το χέρι στην τσέπη και να αποδεχθούν αυτή την αντιλαϊκή, αντιαθλητική πολιτική της Κυβέρνησης.</w:t>
      </w:r>
    </w:p>
    <w:p w14:paraId="09A3ED9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Επαναφέρω, λοιπόν, τα ερωτήματα που σας διατύπωσα. Σας το ζητούν</w:t>
      </w:r>
      <w:r>
        <w:rPr>
          <w:rFonts w:eastAsia="Times New Roman" w:cs="Times New Roman"/>
          <w:szCs w:val="24"/>
        </w:rPr>
        <w:t>,</w:t>
      </w:r>
      <w:r>
        <w:rPr>
          <w:rFonts w:eastAsia="Times New Roman" w:cs="Times New Roman"/>
          <w:szCs w:val="24"/>
        </w:rPr>
        <w:t xml:space="preserve"> όχι εγώ, το ΚΚΕ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οι γονείς, οι οικογένειες χιλίων διακοσίων π</w:t>
      </w:r>
      <w:r>
        <w:rPr>
          <w:rFonts w:eastAsia="Times New Roman" w:cs="Times New Roman"/>
          <w:szCs w:val="24"/>
        </w:rPr>
        <w:t xml:space="preserve">αιδιών και οι </w:t>
      </w:r>
      <w:proofErr w:type="spellStart"/>
      <w:r>
        <w:rPr>
          <w:rFonts w:eastAsia="Times New Roman" w:cs="Times New Roman"/>
          <w:szCs w:val="24"/>
        </w:rPr>
        <w:t>αθλούμενοι</w:t>
      </w:r>
      <w:proofErr w:type="spellEnd"/>
      <w:r>
        <w:rPr>
          <w:rFonts w:eastAsia="Times New Roman" w:cs="Times New Roman"/>
          <w:szCs w:val="24"/>
        </w:rPr>
        <w:t xml:space="preserve"> σε όλα τα αθλητικά κέντρα. Τι θα κάνετε για να ακυρώσετε -αυτό είναι το ζητούμενο και δεν απαντήσατε- το χαράτσι που έχει επιβληθεί, να επιστραφούν τα λεφτά στους γονείς; Επιστρέψτε τα! </w:t>
      </w:r>
    </w:p>
    <w:p w14:paraId="09A3ED9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Και φυσικά όσα είπατε για τον προϋπολογισμό</w:t>
      </w:r>
      <w:r>
        <w:rPr>
          <w:rFonts w:eastAsia="Times New Roman" w:cs="Times New Roman"/>
          <w:szCs w:val="24"/>
        </w:rPr>
        <w:t>,</w:t>
      </w:r>
      <w:r>
        <w:rPr>
          <w:rFonts w:eastAsia="Times New Roman" w:cs="Times New Roman"/>
          <w:szCs w:val="24"/>
        </w:rPr>
        <w:t xml:space="preserve"> να ξέρετε ότι τα 800 χιλιάρικα που λέτε</w:t>
      </w:r>
      <w:r>
        <w:rPr>
          <w:rFonts w:eastAsia="Times New Roman" w:cs="Times New Roman"/>
          <w:szCs w:val="24"/>
        </w:rPr>
        <w:t>,</w:t>
      </w:r>
      <w:r>
        <w:rPr>
          <w:rFonts w:eastAsia="Times New Roman" w:cs="Times New Roman"/>
          <w:szCs w:val="24"/>
        </w:rPr>
        <w:t xml:space="preserve"> είναι σταγόνα στον ωκεανό! Και μην κάνετε συγκρίσεις με τους προηγούμενους. </w:t>
      </w:r>
    </w:p>
    <w:p w14:paraId="09A3ED9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Ελάτε, κύριε Συντυχάκη, σας παρακαλώ ολοκληρώστε.</w:t>
      </w:r>
    </w:p>
    <w:p w14:paraId="09A3ED9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Ολοκληρώνω.</w:t>
      </w:r>
    </w:p>
    <w:p w14:paraId="09A3ED9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ότι τα </w:t>
      </w:r>
      <w:r>
        <w:rPr>
          <w:rFonts w:eastAsia="Times New Roman" w:cs="Times New Roman"/>
          <w:szCs w:val="24"/>
        </w:rPr>
        <w:t>3/4</w:t>
      </w:r>
      <w:r>
        <w:rPr>
          <w:rFonts w:eastAsia="Times New Roman" w:cs="Times New Roman"/>
          <w:szCs w:val="24"/>
        </w:rPr>
        <w:t xml:space="preserve"> </w:t>
      </w:r>
      <w:r>
        <w:rPr>
          <w:rFonts w:eastAsia="Times New Roman" w:cs="Times New Roman"/>
          <w:szCs w:val="24"/>
        </w:rPr>
        <w:t xml:space="preserve">του προϋπολογισμού του ΕΑΚΗ ανά έτος, νερό, χημικά, ρεύμα, πετρέλαιο, καθαριότητα και όχι μόνο, </w:t>
      </w:r>
      <w:proofErr w:type="spellStart"/>
      <w:r>
        <w:rPr>
          <w:rFonts w:eastAsia="Times New Roman" w:cs="Times New Roman"/>
          <w:szCs w:val="24"/>
        </w:rPr>
        <w:t>ζητιανεύονται</w:t>
      </w:r>
      <w:proofErr w:type="spellEnd"/>
      <w:r>
        <w:rPr>
          <w:rFonts w:eastAsia="Times New Roman" w:cs="Times New Roman"/>
          <w:szCs w:val="24"/>
        </w:rPr>
        <w:t xml:space="preserve"> από την </w:t>
      </w:r>
      <w:r>
        <w:rPr>
          <w:rFonts w:eastAsia="Times New Roman" w:cs="Times New Roman"/>
          <w:szCs w:val="24"/>
        </w:rPr>
        <w:t>π</w:t>
      </w:r>
      <w:r>
        <w:rPr>
          <w:rFonts w:eastAsia="Times New Roman" w:cs="Times New Roman"/>
          <w:szCs w:val="24"/>
        </w:rPr>
        <w:t xml:space="preserve">εριφέρεια, από τον </w:t>
      </w:r>
      <w:r>
        <w:rPr>
          <w:rFonts w:eastAsia="Times New Roman" w:cs="Times New Roman"/>
          <w:szCs w:val="24"/>
        </w:rPr>
        <w:t>δ</w:t>
      </w:r>
      <w:r>
        <w:rPr>
          <w:rFonts w:eastAsia="Times New Roman" w:cs="Times New Roman"/>
          <w:szCs w:val="24"/>
        </w:rPr>
        <w:t xml:space="preserve">ήμο και πάει λέγοντας. </w:t>
      </w:r>
    </w:p>
    <w:p w14:paraId="09A3ED9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λοιπόν, ντροπή στην πόλη του Ηρακλείου, τέταρτη στην Ελλάδα, να υπάρχει ένα τέτοιο κο</w:t>
      </w:r>
      <w:r>
        <w:rPr>
          <w:rFonts w:eastAsia="Times New Roman" w:cs="Times New Roman"/>
          <w:szCs w:val="24"/>
        </w:rPr>
        <w:t>λυμβητήριο κάτω από αυτές τις συνθήκες</w:t>
      </w:r>
      <w:r>
        <w:rPr>
          <w:rFonts w:eastAsia="Times New Roman" w:cs="Times New Roman"/>
          <w:szCs w:val="24"/>
        </w:rPr>
        <w:t>,</w:t>
      </w:r>
      <w:r>
        <w:rPr>
          <w:rFonts w:eastAsia="Times New Roman" w:cs="Times New Roman"/>
          <w:szCs w:val="24"/>
        </w:rPr>
        <w:t xml:space="preserve"> ενώ χρειάζεται και δεύτερο κολυμβητήριο.</w:t>
      </w:r>
    </w:p>
    <w:p w14:paraId="09A3ED9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Συντυχάκη, σας παρακαλώ. Θα αναγκαστώ να σας διακόψω.</w:t>
      </w:r>
    </w:p>
    <w:p w14:paraId="09A3ED9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Εντάξει, κύριε Πρόεδρε, ευχαριστώ.</w:t>
      </w:r>
    </w:p>
    <w:p w14:paraId="09A3ED9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Φτάσατε τα έξι λεπτά. Για όνομα του θεού! </w:t>
      </w:r>
    </w:p>
    <w:p w14:paraId="09A3ED9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w:t>
      </w:r>
      <w:r>
        <w:rPr>
          <w:rFonts w:eastAsia="Times New Roman" w:cs="Times New Roman"/>
          <w:szCs w:val="24"/>
        </w:rPr>
        <w:t>ΖΕΛΟΣ» και ενημερώθηκαν για την ιστορία του κτηρίου και τον τρόπο οργάνωσης και λειτουργίας της Βουλής σαράντα μία μαθήτριες και μαθητές και δύο εκπαιδευτικοί συνοδοί τους από το 17</w:t>
      </w:r>
      <w:r w:rsidRPr="00B931DB">
        <w:rPr>
          <w:rFonts w:eastAsia="Times New Roman" w:cs="Times New Roman"/>
          <w:szCs w:val="24"/>
          <w:vertAlign w:val="superscript"/>
        </w:rPr>
        <w:t>ο</w:t>
      </w:r>
      <w:r>
        <w:rPr>
          <w:rFonts w:eastAsia="Times New Roman" w:cs="Times New Roman"/>
          <w:szCs w:val="24"/>
        </w:rPr>
        <w:t xml:space="preserve"> Δημοτικό Σχολείο Καλλιθέας.</w:t>
      </w:r>
    </w:p>
    <w:p w14:paraId="09A3ED9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09A3ED9D" w14:textId="77777777" w:rsidR="00D269F7" w:rsidRDefault="006C352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 xml:space="preserve"> όλες τις πτέρυγες της Βουλής)</w:t>
      </w:r>
    </w:p>
    <w:p w14:paraId="09A3ED9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Βουλευτής κ. Νικόλαος </w:t>
      </w:r>
      <w:proofErr w:type="spellStart"/>
      <w:r>
        <w:rPr>
          <w:rFonts w:eastAsia="Times New Roman" w:cs="Times New Roman"/>
          <w:szCs w:val="24"/>
        </w:rPr>
        <w:t>Συρμαλένιος</w:t>
      </w:r>
      <w:proofErr w:type="spellEnd"/>
      <w:r>
        <w:rPr>
          <w:rFonts w:eastAsia="Times New Roman" w:cs="Times New Roman"/>
          <w:szCs w:val="24"/>
        </w:rPr>
        <w:t xml:space="preserve"> ζητεί άδεια ολιγοήμερης απουσίας στο εξωτερικό. Η Βουλή εγκρίνει;</w:t>
      </w:r>
    </w:p>
    <w:p w14:paraId="09A3ED9F" w14:textId="77777777" w:rsidR="00D269F7" w:rsidRDefault="006C352B">
      <w:pPr>
        <w:spacing w:line="600" w:lineRule="auto"/>
        <w:ind w:firstLine="720"/>
        <w:contextualSpacing/>
        <w:jc w:val="both"/>
        <w:rPr>
          <w:rFonts w:eastAsia="Times New Roman" w:cs="Times New Roman"/>
          <w:szCs w:val="24"/>
        </w:rPr>
      </w:pPr>
      <w:r w:rsidRPr="0068715D">
        <w:rPr>
          <w:rFonts w:eastAsia="Times New Roman" w:cs="Times New Roman"/>
          <w:b/>
          <w:szCs w:val="24"/>
        </w:rPr>
        <w:t xml:space="preserve">ΟΛΟΙ </w:t>
      </w:r>
      <w:r>
        <w:rPr>
          <w:rFonts w:eastAsia="Times New Roman" w:cs="Times New Roman"/>
          <w:b/>
          <w:szCs w:val="24"/>
        </w:rPr>
        <w:t xml:space="preserve">ΟΙ </w:t>
      </w:r>
      <w:r w:rsidRPr="0068715D">
        <w:rPr>
          <w:rFonts w:eastAsia="Times New Roman" w:cs="Times New Roman"/>
          <w:b/>
          <w:szCs w:val="24"/>
        </w:rPr>
        <w:t>ΒΟΥΛΕΥΤΕΣ:</w:t>
      </w:r>
      <w:r>
        <w:rPr>
          <w:rFonts w:eastAsia="Times New Roman" w:cs="Times New Roman"/>
          <w:szCs w:val="24"/>
        </w:rPr>
        <w:t xml:space="preserve"> Μάλιστα, μάλιστα.</w:t>
      </w:r>
    </w:p>
    <w:p w14:paraId="09A3EDA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09A3EDA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Χρόνια </w:t>
      </w:r>
      <w:r>
        <w:rPr>
          <w:rFonts w:eastAsia="Times New Roman" w:cs="Times New Roman"/>
          <w:szCs w:val="24"/>
        </w:rPr>
        <w:t xml:space="preserve">πολλά στον κ. </w:t>
      </w:r>
      <w:proofErr w:type="spellStart"/>
      <w:r>
        <w:rPr>
          <w:rFonts w:eastAsia="Times New Roman" w:cs="Times New Roman"/>
          <w:szCs w:val="24"/>
        </w:rPr>
        <w:t>Συρμαλένιο</w:t>
      </w:r>
      <w:proofErr w:type="spellEnd"/>
      <w:r>
        <w:rPr>
          <w:rFonts w:eastAsia="Times New Roman" w:cs="Times New Roman"/>
          <w:szCs w:val="24"/>
        </w:rPr>
        <w:t xml:space="preserve">. Χρόνια πολλά σε όλους τους </w:t>
      </w:r>
      <w:proofErr w:type="spellStart"/>
      <w:r>
        <w:rPr>
          <w:rFonts w:eastAsia="Times New Roman" w:cs="Times New Roman"/>
          <w:szCs w:val="24"/>
        </w:rPr>
        <w:t>Νίκους</w:t>
      </w:r>
      <w:proofErr w:type="spellEnd"/>
      <w:r>
        <w:rPr>
          <w:rFonts w:eastAsia="Times New Roman" w:cs="Times New Roman"/>
          <w:szCs w:val="24"/>
        </w:rPr>
        <w:t xml:space="preserve"> και Νίκες της Βουλής.</w:t>
      </w:r>
    </w:p>
    <w:p w14:paraId="09A3EDA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έχω την τιμή να ανακοινώσω στο Σώμα ότι η Διαρκής Επιτροπή Παραγωγής και Εμπορίου καταθέτει την </w:t>
      </w:r>
      <w:r>
        <w:rPr>
          <w:rFonts w:eastAsia="Times New Roman" w:cs="Times New Roman"/>
          <w:szCs w:val="24"/>
        </w:rPr>
        <w:t>έ</w:t>
      </w:r>
      <w:r>
        <w:rPr>
          <w:rFonts w:eastAsia="Times New Roman" w:cs="Times New Roman"/>
          <w:szCs w:val="24"/>
        </w:rPr>
        <w:t>κθεσή της στο σχέδιο νόμου του Υπουργείου Τουρισμού</w:t>
      </w:r>
      <w:r>
        <w:rPr>
          <w:rFonts w:eastAsia="Times New Roman" w:cs="Times New Roman"/>
          <w:szCs w:val="24"/>
        </w:rPr>
        <w:t>:</w:t>
      </w:r>
      <w:r>
        <w:rPr>
          <w:rFonts w:eastAsia="Times New Roman" w:cs="Times New Roman"/>
          <w:szCs w:val="24"/>
        </w:rPr>
        <w:t xml:space="preserve"> «Θεματικός τουρισ</w:t>
      </w:r>
      <w:r>
        <w:rPr>
          <w:rFonts w:eastAsia="Times New Roman" w:cs="Times New Roman"/>
          <w:szCs w:val="24"/>
        </w:rPr>
        <w:t>μός-Ειδικές μορφές τουρισμού-Ρυθμίσεις για τον εκσυγχρονισμό του θεσμικού πλαισίου στον τομέα του τουρισμού και της τουριστικής εκπαίδευσης-Στήριξη τουριστικής επιχειρηματικότητας και άλλες διατάξεις».</w:t>
      </w:r>
    </w:p>
    <w:p w14:paraId="09A3EDA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Βασιλειάδης.</w:t>
      </w:r>
    </w:p>
    <w:p w14:paraId="09A3EDA4" w14:textId="77777777" w:rsidR="00D269F7" w:rsidRDefault="006C352B">
      <w:pPr>
        <w:spacing w:line="600" w:lineRule="auto"/>
        <w:ind w:firstLine="720"/>
        <w:contextualSpacing/>
        <w:jc w:val="both"/>
        <w:rPr>
          <w:rFonts w:eastAsia="Times New Roman" w:cs="Times New Roman"/>
          <w:szCs w:val="24"/>
        </w:rPr>
      </w:pPr>
      <w:r w:rsidRPr="002769EC">
        <w:rPr>
          <w:rFonts w:eastAsia="Times New Roman" w:cs="Times New Roman"/>
          <w:b/>
          <w:szCs w:val="24"/>
        </w:rPr>
        <w:t>ΓΕΩΡΓΙΟΣ ΒΑΣΙΛΕΙΑ</w:t>
      </w:r>
      <w:r w:rsidRPr="002769EC">
        <w:rPr>
          <w:rFonts w:eastAsia="Times New Roman" w:cs="Times New Roman"/>
          <w:b/>
          <w:szCs w:val="24"/>
        </w:rPr>
        <w:t>ΔΗΣ (Υφυπουργός Πολιτισμού και Αθλητισμού):</w:t>
      </w:r>
      <w:r>
        <w:rPr>
          <w:rFonts w:eastAsia="Times New Roman" w:cs="Times New Roman"/>
          <w:szCs w:val="24"/>
        </w:rPr>
        <w:t xml:space="preserve"> Κύριε Συντυχάκη, πάλι ξανά γιατί πάλι</w:t>
      </w:r>
      <w:r>
        <w:rPr>
          <w:rFonts w:eastAsia="Times New Roman" w:cs="Times New Roman"/>
          <w:szCs w:val="24"/>
        </w:rPr>
        <w:t>,</w:t>
      </w:r>
      <w:r>
        <w:rPr>
          <w:rFonts w:eastAsia="Times New Roman" w:cs="Times New Roman"/>
          <w:szCs w:val="24"/>
        </w:rPr>
        <w:t xml:space="preserve"> είναι σαν </w:t>
      </w:r>
      <w:proofErr w:type="spellStart"/>
      <w:r>
        <w:rPr>
          <w:rFonts w:eastAsia="Times New Roman" w:cs="Times New Roman"/>
          <w:szCs w:val="24"/>
        </w:rPr>
        <w:t>κοροϊδευόμαστε</w:t>
      </w:r>
      <w:proofErr w:type="spellEnd"/>
      <w:r>
        <w:rPr>
          <w:rFonts w:eastAsia="Times New Roman" w:cs="Times New Roman"/>
          <w:szCs w:val="24"/>
        </w:rPr>
        <w:t xml:space="preserve"> μεταξύ μας.</w:t>
      </w:r>
    </w:p>
    <w:p w14:paraId="09A3EDA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Είπαμε ότι το </w:t>
      </w:r>
      <w:proofErr w:type="spellStart"/>
      <w:r>
        <w:rPr>
          <w:rFonts w:eastAsia="Times New Roman" w:cs="Times New Roman"/>
          <w:szCs w:val="24"/>
        </w:rPr>
        <w:t>πεντάευρο</w:t>
      </w:r>
      <w:proofErr w:type="spellEnd"/>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είναι ενσωματωμένο επί της ουσίας στη συνδρομή, ότι δεν υπάρχει επιπλέον επιβάρυνση σε σχέση με πέρυσι. Ίσ</w:t>
      </w:r>
      <w:r>
        <w:rPr>
          <w:rFonts w:eastAsia="Times New Roman" w:cs="Times New Roman"/>
          <w:szCs w:val="24"/>
        </w:rPr>
        <w:t xml:space="preserve">α ίσα που σε κάποια αθλήματα υπάρχουν και μειώσεις, γιατί βάλαμε ανώτατο όριο συνδρομής στα σωματεία, το οποίο το αποδέχτηκαν τα σωματεία. </w:t>
      </w:r>
    </w:p>
    <w:p w14:paraId="09A3EDA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Εάν υπάρχει καταγγελία ότι τα σωματεία χρεώνουν επιπλέον αυτών των πέντε ευρώ, δηλαδή δεν έχουν απορροφήσει αυτή τη </w:t>
      </w:r>
      <w:r>
        <w:rPr>
          <w:rFonts w:eastAsia="Times New Roman" w:cs="Times New Roman"/>
          <w:szCs w:val="24"/>
        </w:rPr>
        <w:t>μείωση, τότε είμαστε ανοικτοί και σας είπα την επόμενη στιγμή ότι θα καταγγελθεί η σύμβαση οποιουδήποτε σωματείου. Αμφισβητείτε ότι τα σωματεία πρέπει να συμμετέχουν; Εμείς έχουμε διαφορετικά στοιχεία.</w:t>
      </w:r>
    </w:p>
    <w:p w14:paraId="09A3EDA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Σας ξαναλέω –και αυτό είναι σαφές- ότι για αυτό οι συμ</w:t>
      </w:r>
      <w:r>
        <w:rPr>
          <w:rFonts w:eastAsia="Times New Roman" w:cs="Times New Roman"/>
          <w:szCs w:val="24"/>
        </w:rPr>
        <w:t>βάσεις ανανεώνονται κάθε δύο μήνες με τα σωματεία. Τον Ιανουάριο θα ανανεωθούν και θα επανεξεταστούν όλα αυτά, εάν υπάρχει αυτή η επιβάρυνση του γονιού.</w:t>
      </w:r>
    </w:p>
    <w:p w14:paraId="09A3EDA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Επί της ουσίας είναι αλλαγή στον τρόπο πληρωμής. Ο γονιός πάλι θα πλήρωνε, αλλά δεν θα δώσει στο σωματε</w:t>
      </w:r>
      <w:r>
        <w:rPr>
          <w:rFonts w:eastAsia="Times New Roman" w:cs="Times New Roman"/>
          <w:szCs w:val="24"/>
        </w:rPr>
        <w:t xml:space="preserve">ίο και το σωματείο στο ΕΑΚΗ. Ο γονιός το δίνει απευθείας στην εγκατάσταση. </w:t>
      </w:r>
    </w:p>
    <w:p w14:paraId="09A3EDA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ξαναλέω –και ήμουν σαφής και η </w:t>
      </w:r>
      <w:r>
        <w:rPr>
          <w:rFonts w:eastAsia="Times New Roman" w:cs="Times New Roman"/>
          <w:szCs w:val="24"/>
        </w:rPr>
        <w:t>δ</w:t>
      </w:r>
      <w:r>
        <w:rPr>
          <w:rFonts w:eastAsia="Times New Roman" w:cs="Times New Roman"/>
          <w:szCs w:val="24"/>
        </w:rPr>
        <w:t>ιοίκηση του ΕΑΚΗ είναι σαφής σε αυτό- πως εάν οι γονείς έχουν καταγγελίες ότι η επιβάρυνση είναι επιπλέον και υπάρχουν διαφορές σε σχέση με πέρυ</w:t>
      </w:r>
      <w:r>
        <w:rPr>
          <w:rFonts w:eastAsia="Times New Roman" w:cs="Times New Roman"/>
          <w:szCs w:val="24"/>
        </w:rPr>
        <w:t xml:space="preserve">σι, τότε εμείς θα προχωρήσουμε άμεσα σε κινήσεις. </w:t>
      </w:r>
    </w:p>
    <w:p w14:paraId="09A3EDA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σχετικά με τα σεκιούριτι, προφανώς, θέλουμε να ελέγχουμε ποιος μπαίνει και ποιος βγαίνει. Ο έλεγχος δεν γίνεται μόνο για το αν κάποιος είναι εντάξει στις συνδρομές του, αλλά να ξέρουμε ότ</w:t>
      </w:r>
      <w:r>
        <w:rPr>
          <w:rFonts w:eastAsia="Times New Roman" w:cs="Times New Roman"/>
          <w:szCs w:val="24"/>
        </w:rPr>
        <w:t xml:space="preserve">ι έχει φέρει τα δικαιολογητικά υγείας -δεν μπορεί να μπει κάποιος ο οποίος δεν είναι ελεγμένος, δεν είναι καταχωρημένος ούτε να μπαίνει όποιος θέλει μέσα στο κολυμβητήριο- αλλά την ίδια στιγμή για να ελέγχονται και οι προπονητές ότι έχουν τα ελάχιστα </w:t>
      </w:r>
      <w:proofErr w:type="spellStart"/>
      <w:r>
        <w:rPr>
          <w:rFonts w:eastAsia="Times New Roman" w:cs="Times New Roman"/>
          <w:szCs w:val="24"/>
        </w:rPr>
        <w:t>προαπ</w:t>
      </w:r>
      <w:r>
        <w:rPr>
          <w:rFonts w:eastAsia="Times New Roman" w:cs="Times New Roman"/>
          <w:szCs w:val="24"/>
        </w:rPr>
        <w:t>αιτούμενα</w:t>
      </w:r>
      <w:proofErr w:type="spellEnd"/>
      <w:r>
        <w:rPr>
          <w:rFonts w:eastAsia="Times New Roman" w:cs="Times New Roman"/>
          <w:szCs w:val="24"/>
        </w:rPr>
        <w:t xml:space="preserve">, ότι είναι δηλωμένοι, ότι είναι απόφοιτοι σχολών. </w:t>
      </w:r>
    </w:p>
    <w:p w14:paraId="09A3EDA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Πιάνοντας το θέμα των προπονητών, επειδή έχει γίνει πολλή συζήτηση τις τελευταίες μέρες σχετικά με το σχέδιο νόμου που φέραμε στη διαβούλευση, προσπαθήσαμε με αυτό το σχέδιο νόμου να βάλουμε στα </w:t>
      </w:r>
      <w:r>
        <w:rPr>
          <w:rFonts w:eastAsia="Times New Roman" w:cs="Times New Roman"/>
          <w:szCs w:val="24"/>
        </w:rPr>
        <w:t>θέματα των προπονητών που εμείς έχουμε πάρει πρωτοβουλίες και εμείς έχουμε επιβάλει διά νόμου, διά κα</w:t>
      </w:r>
      <w:r>
        <w:rPr>
          <w:rFonts w:eastAsia="Times New Roman" w:cs="Times New Roman"/>
          <w:szCs w:val="24"/>
        </w:rPr>
        <w:lastRenderedPageBreak/>
        <w:t>νονισμών, διά του τρόπου λειτουργίας των διοικήσεων ότι</w:t>
      </w:r>
      <w:r>
        <w:rPr>
          <w:rFonts w:eastAsia="Times New Roman" w:cs="Times New Roman"/>
          <w:szCs w:val="24"/>
        </w:rPr>
        <w:t>,</w:t>
      </w:r>
      <w:r>
        <w:rPr>
          <w:rFonts w:eastAsia="Times New Roman" w:cs="Times New Roman"/>
          <w:szCs w:val="24"/>
        </w:rPr>
        <w:t xml:space="preserve"> δεν υπάρχει άνθρωπος και σωματείο που θα χρησιμοποιεί τις δημόσιες αθλητικές εγκαταστάσεις και δεν</w:t>
      </w:r>
      <w:r>
        <w:rPr>
          <w:rFonts w:eastAsia="Times New Roman" w:cs="Times New Roman"/>
          <w:szCs w:val="24"/>
        </w:rPr>
        <w:t xml:space="preserve"> θα έχει νόμιμα δηλωμένο προπονητή</w:t>
      </w:r>
      <w:r>
        <w:rPr>
          <w:rFonts w:eastAsia="Times New Roman" w:cs="Times New Roman"/>
          <w:szCs w:val="24"/>
        </w:rPr>
        <w:t>,</w:t>
      </w:r>
      <w:r>
        <w:rPr>
          <w:rFonts w:eastAsia="Times New Roman" w:cs="Times New Roman"/>
          <w:szCs w:val="24"/>
        </w:rPr>
        <w:t xml:space="preserve"> που ασκεί νόμιμα το επάγγελμα. Θέλαμε να το ρυθμίσουμε. </w:t>
      </w:r>
    </w:p>
    <w:p w14:paraId="09A3EDA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Φέραμε μια πρόταση για διαβούλευση. Αυτό είναι το νόημα της διαβούλευσης, να υπάρχει συζήτηση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Ο καθένας ερμήνευσε όπως ήθελε, χωρίς να διαβάσει τον νόμο, το</w:t>
      </w:r>
      <w:r>
        <w:rPr>
          <w:rFonts w:eastAsia="Times New Roman" w:cs="Times New Roman"/>
          <w:szCs w:val="24"/>
        </w:rPr>
        <w:t xml:space="preserve"> σχετικό σχέδιο. Μέσα στον ορυμαγδό των φωνών υπήρχαν και οι φωνές ψυχραιμίας</w:t>
      </w:r>
      <w:r>
        <w:rPr>
          <w:rFonts w:eastAsia="Times New Roman" w:cs="Times New Roman"/>
          <w:szCs w:val="24"/>
        </w:rPr>
        <w:t>,</w:t>
      </w:r>
      <w:r>
        <w:rPr>
          <w:rFonts w:eastAsia="Times New Roman" w:cs="Times New Roman"/>
          <w:szCs w:val="24"/>
        </w:rPr>
        <w:t xml:space="preserve"> τις οποίες εμείς αποδεχθήκαμε και στις συζητήσεις με τους πρυτάνεις, με τους κοσμήτορες και με τους προέδρους σχολών. </w:t>
      </w:r>
    </w:p>
    <w:p w14:paraId="09A3EDA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Θέλω να δηλώσω δημόσια από το Βήμα αυτό και προς εσάς, κύρ</w:t>
      </w:r>
      <w:r>
        <w:rPr>
          <w:rFonts w:eastAsia="Times New Roman" w:cs="Times New Roman"/>
          <w:szCs w:val="24"/>
        </w:rPr>
        <w:t>ιε Συντυχάκη, -μπορεί να μη σχετίζεται άμεσα με το θέμα του ΕΑΚΗ, αλλά έχει σχέση με τον τρόπο χρήσης και λειτουργίας των σωματείων και των κολυμβητηρίων- ότι αποδεχόμαστε τις προτάσεις των κοσμητόρων</w:t>
      </w:r>
      <w:r>
        <w:rPr>
          <w:rFonts w:eastAsia="Times New Roman" w:cs="Times New Roman"/>
          <w:szCs w:val="24"/>
        </w:rPr>
        <w:t>,</w:t>
      </w:r>
      <w:r>
        <w:rPr>
          <w:rFonts w:eastAsia="Times New Roman" w:cs="Times New Roman"/>
          <w:szCs w:val="24"/>
        </w:rPr>
        <w:t xml:space="preserve"> σχετικά με το θέμα των επαγγελματικών δικαιωμάτων των </w:t>
      </w:r>
      <w:r>
        <w:rPr>
          <w:rFonts w:eastAsia="Times New Roman" w:cs="Times New Roman"/>
          <w:szCs w:val="24"/>
        </w:rPr>
        <w:t>προπονητών και τις διαφορετικές διαβαθ</w:t>
      </w:r>
      <w:r>
        <w:rPr>
          <w:rFonts w:eastAsia="Times New Roman" w:cs="Times New Roman"/>
          <w:szCs w:val="24"/>
        </w:rPr>
        <w:lastRenderedPageBreak/>
        <w:t xml:space="preserve">μίσεις που ενδεχόμενα θα πρέπει να υπάρχουν, που έχουν κάποιες διαφοροποιήσεις από αυτό που προτείναμε εμείς στο σχέδιο νόμου, κάποιες όχι πολύ μεγάλες, θέτοντας ως βάση την εξαιρετική απόφαση-ψήφισμα του </w:t>
      </w:r>
      <w:r w:rsidRPr="00BD0592">
        <w:rPr>
          <w:rFonts w:eastAsia="Times New Roman" w:cs="Times New Roman"/>
          <w:szCs w:val="24"/>
        </w:rPr>
        <w:t>ΤΕ</w:t>
      </w:r>
      <w:r>
        <w:rPr>
          <w:rFonts w:eastAsia="Times New Roman" w:cs="Times New Roman"/>
          <w:szCs w:val="24"/>
        </w:rPr>
        <w:t>ΦΑ</w:t>
      </w:r>
      <w:r>
        <w:rPr>
          <w:rFonts w:eastAsia="Times New Roman" w:cs="Times New Roman"/>
          <w:szCs w:val="24"/>
          <w:lang w:val="en-US"/>
        </w:rPr>
        <w:t>A</w:t>
      </w:r>
      <w:r>
        <w:rPr>
          <w:rFonts w:eastAsia="Times New Roman" w:cs="Times New Roman"/>
          <w:szCs w:val="24"/>
        </w:rPr>
        <w:t xml:space="preserve"> Σερρών </w:t>
      </w:r>
      <w:r>
        <w:rPr>
          <w:rFonts w:eastAsia="Times New Roman" w:cs="Times New Roman"/>
          <w:szCs w:val="24"/>
        </w:rPr>
        <w:t>και βάζοντας και αυτό στο τραπέζι του διαλόγου.</w:t>
      </w:r>
    </w:p>
    <w:p w14:paraId="09A3EDA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Πρέπει να βρεθεί μια λύση για τα επαγγελματικά δικαιώματα</w:t>
      </w:r>
      <w:r>
        <w:rPr>
          <w:rFonts w:eastAsia="Times New Roman" w:cs="Times New Roman"/>
          <w:szCs w:val="24"/>
        </w:rPr>
        <w:t>,</w:t>
      </w:r>
      <w:r>
        <w:rPr>
          <w:rFonts w:eastAsia="Times New Roman" w:cs="Times New Roman"/>
          <w:szCs w:val="24"/>
        </w:rPr>
        <w:t xml:space="preserve"> για να κατοχυρωθούν πραγματικά αυτά τα παιδιά, γιατί αυτή τη στιγμή είναι όλα στον αέρα. Δεν τολμούσε κανένας να ανοίξει</w:t>
      </w:r>
      <w:r w:rsidRPr="007F640D">
        <w:rPr>
          <w:rFonts w:eastAsia="Times New Roman" w:cs="Times New Roman"/>
          <w:szCs w:val="24"/>
        </w:rPr>
        <w:t xml:space="preserve"> </w:t>
      </w:r>
      <w:r>
        <w:rPr>
          <w:rFonts w:eastAsia="Times New Roman" w:cs="Times New Roman"/>
          <w:szCs w:val="24"/>
        </w:rPr>
        <w:t xml:space="preserve">αυτή τη συζήτηση. Εμείς την </w:t>
      </w:r>
      <w:r>
        <w:rPr>
          <w:rFonts w:eastAsia="Times New Roman" w:cs="Times New Roman"/>
          <w:szCs w:val="24"/>
        </w:rPr>
        <w:t>ανοίγουμε</w:t>
      </w:r>
      <w:r w:rsidRPr="00DE1414">
        <w:rPr>
          <w:rFonts w:eastAsia="Times New Roman" w:cs="Times New Roman"/>
          <w:szCs w:val="24"/>
        </w:rPr>
        <w:t>,</w:t>
      </w:r>
      <w:r>
        <w:rPr>
          <w:rFonts w:eastAsia="Times New Roman" w:cs="Times New Roman"/>
          <w:szCs w:val="24"/>
        </w:rPr>
        <w:t xml:space="preserve"> διασφαλίζοντας και τα πανεπιστήμια μας και τους αποφοίτους μας και το σύνολο της δομής της </w:t>
      </w:r>
      <w:r>
        <w:rPr>
          <w:rFonts w:eastAsia="Times New Roman" w:cs="Times New Roman"/>
          <w:szCs w:val="24"/>
        </w:rPr>
        <w:t>π</w:t>
      </w:r>
      <w:r>
        <w:rPr>
          <w:rFonts w:eastAsia="Times New Roman" w:cs="Times New Roman"/>
          <w:szCs w:val="24"/>
        </w:rPr>
        <w:t>αιδείας στη χώρα.</w:t>
      </w:r>
    </w:p>
    <w:p w14:paraId="09A3EDA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9A3EDB0" w14:textId="77777777" w:rsidR="00D269F7" w:rsidRDefault="006C352B">
      <w:pPr>
        <w:spacing w:line="600" w:lineRule="auto"/>
        <w:ind w:firstLine="720"/>
        <w:contextualSpacing/>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Κύριες και κύριοι συνάδελφοι, μόλις </w:t>
      </w:r>
      <w:proofErr w:type="spellStart"/>
      <w:r>
        <w:rPr>
          <w:rFonts w:eastAsia="Times New Roman" w:cs="Times New Roman"/>
          <w:szCs w:val="24"/>
        </w:rPr>
        <w:t>αφίχθη</w:t>
      </w:r>
      <w:proofErr w:type="spellEnd"/>
      <w:r>
        <w:rPr>
          <w:rFonts w:eastAsia="Times New Roman" w:cs="Times New Roman"/>
          <w:szCs w:val="24"/>
        </w:rPr>
        <w:t xml:space="preserve"> στην Αίθουσα ο κ. </w:t>
      </w:r>
      <w:proofErr w:type="spellStart"/>
      <w:r>
        <w:rPr>
          <w:rFonts w:eastAsia="Times New Roman" w:cs="Times New Roman"/>
          <w:szCs w:val="24"/>
        </w:rPr>
        <w:t>Σπίρτζης</w:t>
      </w:r>
      <w:proofErr w:type="spellEnd"/>
      <w:r>
        <w:rPr>
          <w:rFonts w:eastAsia="Times New Roman" w:cs="Times New Roman"/>
          <w:szCs w:val="24"/>
        </w:rPr>
        <w:t xml:space="preserve"> και προχωράμ</w:t>
      </w:r>
      <w:r>
        <w:rPr>
          <w:rFonts w:eastAsia="Times New Roman" w:cs="Times New Roman"/>
          <w:szCs w:val="24"/>
        </w:rPr>
        <w:t xml:space="preserve">ε στις δύο επόμενες επίκαιρες ερωτήσεις. </w:t>
      </w:r>
    </w:p>
    <w:p w14:paraId="09A3EDB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η πρώτη με αριθμό 197/3-12-2018 επίκαιρη ερώτηση πρώτου κύκλου του Βουλευτή Κιλκίς της Νέας Δημοκρατίας κ. Γεωργίου Γεωργαντά προς τον Υπουργό Υποδομών και </w:t>
      </w:r>
      <w:r>
        <w:rPr>
          <w:rFonts w:eastAsia="Times New Roman" w:cs="Times New Roman"/>
          <w:szCs w:val="24"/>
        </w:rPr>
        <w:lastRenderedPageBreak/>
        <w:t>Μεταφορών, με θέμα: «Η κοροϊδία με τις προκηρ</w:t>
      </w:r>
      <w:r>
        <w:rPr>
          <w:rFonts w:eastAsia="Times New Roman" w:cs="Times New Roman"/>
          <w:szCs w:val="24"/>
        </w:rPr>
        <w:t xml:space="preserve">ύξεις των </w:t>
      </w:r>
      <w:r>
        <w:rPr>
          <w:rFonts w:eastAsia="Times New Roman" w:cs="Times New Roman"/>
          <w:szCs w:val="24"/>
        </w:rPr>
        <w:t>γ</w:t>
      </w:r>
      <w:r>
        <w:rPr>
          <w:rFonts w:eastAsia="Times New Roman" w:cs="Times New Roman"/>
          <w:szCs w:val="24"/>
        </w:rPr>
        <w:t xml:space="preserve">ραμματέων συνεχίζεται». </w:t>
      </w:r>
    </w:p>
    <w:p w14:paraId="09A3EDB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Γεωργαντά, έχετε τον λόγο. </w:t>
      </w:r>
    </w:p>
    <w:p w14:paraId="09A3EDB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09A3EDB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υποχρεώθηκα να κάνω αυτή την ερώτηση, αν και μέχρι τώρα απευθύνθηκα στην Υπουργό Διοικητικής Ανασυγκρότησης για όλα τα ζητήματα των </w:t>
      </w:r>
      <w:r>
        <w:rPr>
          <w:rFonts w:eastAsia="Times New Roman" w:cs="Times New Roman"/>
          <w:szCs w:val="24"/>
        </w:rPr>
        <w:t>δ</w:t>
      </w:r>
      <w:r>
        <w:rPr>
          <w:rFonts w:eastAsia="Times New Roman" w:cs="Times New Roman"/>
          <w:szCs w:val="24"/>
        </w:rPr>
        <w:t xml:space="preserve">ιοικητικών και </w:t>
      </w:r>
      <w:r>
        <w:rPr>
          <w:rFonts w:eastAsia="Times New Roman" w:cs="Times New Roman"/>
          <w:szCs w:val="24"/>
        </w:rPr>
        <w:t>τ</w:t>
      </w:r>
      <w:r>
        <w:rPr>
          <w:rFonts w:eastAsia="Times New Roman" w:cs="Times New Roman"/>
          <w:szCs w:val="24"/>
        </w:rPr>
        <w:t xml:space="preserve">ομεακών </w:t>
      </w:r>
      <w:r>
        <w:rPr>
          <w:rFonts w:eastAsia="Times New Roman" w:cs="Times New Roman"/>
          <w:szCs w:val="24"/>
        </w:rPr>
        <w:t>γ</w:t>
      </w:r>
      <w:r>
        <w:rPr>
          <w:rFonts w:eastAsia="Times New Roman" w:cs="Times New Roman"/>
          <w:szCs w:val="24"/>
        </w:rPr>
        <w:t>ραμματέων τα οποία έχουν προκύψει</w:t>
      </w:r>
      <w:r>
        <w:rPr>
          <w:rFonts w:eastAsia="Times New Roman" w:cs="Times New Roman"/>
          <w:szCs w:val="24"/>
        </w:rPr>
        <w:t>,</w:t>
      </w:r>
      <w:r>
        <w:rPr>
          <w:rFonts w:eastAsia="Times New Roman" w:cs="Times New Roman"/>
          <w:szCs w:val="24"/>
        </w:rPr>
        <w:t xml:space="preserve"> πλην όμως απάντηση δεν έλαβα σε πολλά από τα ζητ</w:t>
      </w:r>
      <w:r>
        <w:rPr>
          <w:rFonts w:eastAsia="Times New Roman" w:cs="Times New Roman"/>
          <w:szCs w:val="24"/>
        </w:rPr>
        <w:t xml:space="preserve">ήματα που έθεσα. Όμως στο δικό σας Υπουργείο έχουν γίνει κάποιες ενέργειες, κάποιες επιλογές </w:t>
      </w:r>
      <w:r>
        <w:rPr>
          <w:rFonts w:eastAsia="Times New Roman" w:cs="Times New Roman"/>
          <w:szCs w:val="24"/>
        </w:rPr>
        <w:t>σας,</w:t>
      </w:r>
      <w:r>
        <w:rPr>
          <w:rFonts w:eastAsia="Times New Roman" w:cs="Times New Roman"/>
          <w:szCs w:val="24"/>
        </w:rPr>
        <w:t xml:space="preserve"> οι οποίες θεωρώ ότι πρέπει να αιτιολογηθούν ενώπιον του Κοινοβουλίου.</w:t>
      </w:r>
    </w:p>
    <w:p w14:paraId="09A3EDB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Οι προκηρύξεις για τις θέσεις των τριών </w:t>
      </w:r>
      <w:r>
        <w:rPr>
          <w:rFonts w:eastAsia="Times New Roman" w:cs="Times New Roman"/>
          <w:szCs w:val="24"/>
        </w:rPr>
        <w:t>δ</w:t>
      </w:r>
      <w:r>
        <w:rPr>
          <w:rFonts w:eastAsia="Times New Roman" w:cs="Times New Roman"/>
          <w:szCs w:val="24"/>
        </w:rPr>
        <w:t xml:space="preserve">ιοικητικών και </w:t>
      </w:r>
      <w:r>
        <w:rPr>
          <w:rFonts w:eastAsia="Times New Roman" w:cs="Times New Roman"/>
          <w:szCs w:val="24"/>
        </w:rPr>
        <w:t>τ</w:t>
      </w:r>
      <w:r>
        <w:rPr>
          <w:rFonts w:eastAsia="Times New Roman" w:cs="Times New Roman"/>
          <w:szCs w:val="24"/>
        </w:rPr>
        <w:t xml:space="preserve">ομεακών </w:t>
      </w:r>
      <w:r>
        <w:rPr>
          <w:rFonts w:eastAsia="Times New Roman" w:cs="Times New Roman"/>
          <w:szCs w:val="24"/>
        </w:rPr>
        <w:t>γ</w:t>
      </w:r>
      <w:r>
        <w:rPr>
          <w:rFonts w:eastAsia="Times New Roman" w:cs="Times New Roman"/>
          <w:szCs w:val="24"/>
        </w:rPr>
        <w:t>ραμματέων των Υπουργεί</w:t>
      </w:r>
      <w:r>
        <w:rPr>
          <w:rFonts w:eastAsia="Times New Roman" w:cs="Times New Roman"/>
          <w:szCs w:val="24"/>
        </w:rPr>
        <w:t xml:space="preserve">ων σας ήταν από τις είκοσι δύο για τις οποίες ξέρουμε πολύ καλά ότι από το σύνολο των εξήντα εννιά σε συμφωνία με τους θεσμούς, με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σ</w:t>
      </w:r>
      <w:r>
        <w:rPr>
          <w:rFonts w:eastAsia="Times New Roman" w:cs="Times New Roman"/>
          <w:szCs w:val="24"/>
        </w:rPr>
        <w:t>υμμόρφωσης, όπως θέλετε πέστε το, αποφασίστηκε να τροποποιηθούν και να αλλάξουν, καθώς ο τρόπος με τον οποίο ήτ</w:t>
      </w:r>
      <w:r>
        <w:rPr>
          <w:rFonts w:eastAsia="Times New Roman" w:cs="Times New Roman"/>
          <w:szCs w:val="24"/>
        </w:rPr>
        <w:t>αν διατυπωμένες οι προκηρύξεις</w:t>
      </w:r>
      <w:r>
        <w:rPr>
          <w:rFonts w:eastAsia="Times New Roman" w:cs="Times New Roman"/>
          <w:szCs w:val="24"/>
        </w:rPr>
        <w:t>,</w:t>
      </w:r>
      <w:r>
        <w:rPr>
          <w:rFonts w:eastAsia="Times New Roman" w:cs="Times New Roman"/>
          <w:szCs w:val="24"/>
        </w:rPr>
        <w:t xml:space="preserve"> είναι ένας τρόπος ο οποίος δεν έδινε τη </w:t>
      </w:r>
      <w:r>
        <w:rPr>
          <w:rFonts w:eastAsia="Times New Roman" w:cs="Times New Roman"/>
          <w:szCs w:val="24"/>
        </w:rPr>
        <w:lastRenderedPageBreak/>
        <w:t>δυνατότητα με ομοιόμορφο τρόπο και με ίδια χαρακτηριστικά</w:t>
      </w:r>
      <w:r>
        <w:rPr>
          <w:rFonts w:eastAsia="Times New Roman" w:cs="Times New Roman"/>
          <w:szCs w:val="24"/>
        </w:rPr>
        <w:t>,</w:t>
      </w:r>
      <w:r>
        <w:rPr>
          <w:rFonts w:eastAsia="Times New Roman" w:cs="Times New Roman"/>
          <w:szCs w:val="24"/>
        </w:rPr>
        <w:t xml:space="preserve"> να θέσει να μπορεί να υποβάλει</w:t>
      </w:r>
      <w:r w:rsidRPr="001C7CE8">
        <w:rPr>
          <w:rFonts w:eastAsia="Times New Roman" w:cs="Times New Roman"/>
          <w:szCs w:val="24"/>
        </w:rPr>
        <w:t xml:space="preserve"> </w:t>
      </w:r>
      <w:r>
        <w:rPr>
          <w:rFonts w:eastAsia="Times New Roman" w:cs="Times New Roman"/>
          <w:szCs w:val="24"/>
        </w:rPr>
        <w:t xml:space="preserve">την υποψηφιότητά του ο καθένας που είχε τα αναγκαία προσόντα για αυτή τη θέση. </w:t>
      </w:r>
    </w:p>
    <w:p w14:paraId="09A3EDB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Είναι, λοιπόν,</w:t>
      </w:r>
      <w:r>
        <w:rPr>
          <w:rFonts w:eastAsia="Times New Roman" w:cs="Times New Roman"/>
          <w:szCs w:val="24"/>
        </w:rPr>
        <w:t xml:space="preserve"> αυτές οι τρεις θέσεις μέσα στις είκοσι δύο που συμφωνήθηκε να </w:t>
      </w:r>
      <w:proofErr w:type="spellStart"/>
      <w:r>
        <w:rPr>
          <w:rFonts w:eastAsia="Times New Roman" w:cs="Times New Roman"/>
          <w:szCs w:val="24"/>
        </w:rPr>
        <w:t>επαναπροκηρυχθούν</w:t>
      </w:r>
      <w:proofErr w:type="spellEnd"/>
      <w:r>
        <w:rPr>
          <w:rFonts w:eastAsia="Times New Roman" w:cs="Times New Roman"/>
          <w:szCs w:val="24"/>
        </w:rPr>
        <w:t xml:space="preserve">. Τα ερωτήματα που προκύπτουν είναι τα εξής: </w:t>
      </w:r>
    </w:p>
    <w:p w14:paraId="09A3EDB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Ερώτημα πρώτο: Οι προηγούμενες τρεις προκηρύξεις του Υπουργείου σας από όσο μπορούμε να γνωρίζουμε, οι δύο εξ αυτών είχαν σχεδόν ο</w:t>
      </w:r>
      <w:r>
        <w:rPr>
          <w:rFonts w:eastAsia="Times New Roman" w:cs="Times New Roman"/>
          <w:szCs w:val="24"/>
        </w:rPr>
        <w:t xml:space="preserve">λοκληρωθεί, είχαν τελειώσει και τη διαδικασία των συνεντεύξεων. Αυτό σημαίνει ότι πρέπει το Υπουργείο να έρθει με κάποιο τρόπο και να ακυρώσει, αν πρέπει να ακυρώσει, εκείνες τις τρεις προηγούμενες προκηρύξεις που κακώς είχαν γίνει. </w:t>
      </w:r>
    </w:p>
    <w:p w14:paraId="09A3EDB8" w14:textId="77777777" w:rsidR="00D269F7" w:rsidRDefault="006C352B">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9A3EDB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Αυτή τη στιγμή υπάρχει μια νομική εκκρεμότητα –ολοκληρώνω, κύριε Πρόεδρε, σε μισό λεπτό- η οποία όμως έχει και ηθικό και θεσμικό αντίκτυπο και ουσιαστικό. Δεν μπορούμε μια προκήρυξη, η οποία γ</w:t>
      </w:r>
      <w:r>
        <w:rPr>
          <w:rFonts w:eastAsia="Times New Roman" w:cs="Times New Roman"/>
          <w:szCs w:val="24"/>
        </w:rPr>
        <w:t xml:space="preserve">ια δικούς σας λόγους και με δική σας απόφαση </w:t>
      </w:r>
      <w:r>
        <w:rPr>
          <w:rFonts w:eastAsia="Times New Roman" w:cs="Times New Roman"/>
          <w:szCs w:val="24"/>
        </w:rPr>
        <w:lastRenderedPageBreak/>
        <w:t xml:space="preserve">την οποία πρέπει να αιτιολογήσετε, ακυρώνεται, να αφήνεται έτσι στην τύχη </w:t>
      </w:r>
      <w:r>
        <w:rPr>
          <w:rFonts w:eastAsia="Times New Roman" w:cs="Times New Roman"/>
          <w:szCs w:val="24"/>
        </w:rPr>
        <w:t>της,</w:t>
      </w:r>
      <w:r>
        <w:rPr>
          <w:rFonts w:eastAsia="Times New Roman" w:cs="Times New Roman"/>
          <w:szCs w:val="24"/>
        </w:rPr>
        <w:t xml:space="preserve"> χωρίς να αναφέρετε με κανένα τρόπο τι θα γίνει με αυτή και να ξεκινάτε με το ίδιο πράγμα μια καινούργια. </w:t>
      </w:r>
    </w:p>
    <w:p w14:paraId="09A3EDB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Αυτοί όλοι όσοι συμμετείχα</w:t>
      </w:r>
      <w:r>
        <w:rPr>
          <w:rFonts w:eastAsia="Times New Roman" w:cs="Times New Roman"/>
          <w:szCs w:val="24"/>
        </w:rPr>
        <w:t>ν στην πρώτη προκήρυξη και μάλιστα η οποία ολοκληρώθηκε, δεν πρέπει να λάβουν μια απάντηση από εσάς</w:t>
      </w:r>
      <w:r>
        <w:rPr>
          <w:rFonts w:eastAsia="Times New Roman" w:cs="Times New Roman"/>
          <w:szCs w:val="24"/>
        </w:rPr>
        <w:t>,</w:t>
      </w:r>
      <w:r>
        <w:rPr>
          <w:rFonts w:eastAsia="Times New Roman" w:cs="Times New Roman"/>
          <w:szCs w:val="24"/>
        </w:rPr>
        <w:t xml:space="preserve"> για τον λόγο για τον οποίο έγινε αυτό; Το ΑΣΕΠ δεν πρέπει να είναι κατοχυρωμένο</w:t>
      </w:r>
      <w:r>
        <w:rPr>
          <w:rFonts w:eastAsia="Times New Roman" w:cs="Times New Roman"/>
          <w:szCs w:val="24"/>
        </w:rPr>
        <w:t>,</w:t>
      </w:r>
      <w:r>
        <w:rPr>
          <w:rFonts w:eastAsia="Times New Roman" w:cs="Times New Roman"/>
          <w:szCs w:val="24"/>
        </w:rPr>
        <w:t xml:space="preserve"> για να ξεκινήσει τη νέα προκήρυξη και τη διαδικασία ολοκλήρωσής της, αφού </w:t>
      </w:r>
      <w:r>
        <w:rPr>
          <w:rFonts w:eastAsia="Times New Roman" w:cs="Times New Roman"/>
          <w:szCs w:val="24"/>
        </w:rPr>
        <w:t xml:space="preserve">δεν έχει ολοκληρωθεί η προηγούμενη; </w:t>
      </w:r>
    </w:p>
    <w:p w14:paraId="09A3EDB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Ένα δεύτερο στοιχείο το οποίο προκύπτει από τη σύγκριση των προκηρύξεων, είναι ότι αντί να έχουμε μια μεγαλύτερη ευρύτητα τελικά στη δυνατότητα συμμετοχής όσο το δυνατόν περισσότερων υποψηφίων, έτσι ώστε να μπορούν συγκ</w:t>
      </w:r>
      <w:r>
        <w:rPr>
          <w:rFonts w:eastAsia="Times New Roman" w:cs="Times New Roman"/>
          <w:szCs w:val="24"/>
        </w:rPr>
        <w:t xml:space="preserve">ριτικά μεταξύ τους να επιλεγεί τελικά ο καλύτερος, έχουμε περιορισμό των στοιχείων που πρέπει να χαρακτηρίζουν αυτές τις θέσεις, το οποίο οδηγεί σε συμπεράσματα περί φωτογραφικής πρόβλεψης. </w:t>
      </w:r>
    </w:p>
    <w:p w14:paraId="09A3EDB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Είμαι εδώ για να ακούσω τις απαντήσεις επί των δύο αυτών σοβαρών </w:t>
      </w:r>
      <w:r>
        <w:rPr>
          <w:rFonts w:eastAsia="Times New Roman" w:cs="Times New Roman"/>
          <w:szCs w:val="24"/>
        </w:rPr>
        <w:t>ζητημάτων</w:t>
      </w:r>
      <w:r>
        <w:rPr>
          <w:rFonts w:eastAsia="Times New Roman" w:cs="Times New Roman"/>
          <w:szCs w:val="24"/>
        </w:rPr>
        <w:t>,</w:t>
      </w:r>
      <w:r>
        <w:rPr>
          <w:rFonts w:eastAsia="Times New Roman" w:cs="Times New Roman"/>
          <w:szCs w:val="24"/>
        </w:rPr>
        <w:t xml:space="preserve"> τα οποία έχουν και έναν συμβολικό χα</w:t>
      </w:r>
      <w:r>
        <w:rPr>
          <w:rFonts w:eastAsia="Times New Roman" w:cs="Times New Roman"/>
          <w:szCs w:val="24"/>
        </w:rPr>
        <w:lastRenderedPageBreak/>
        <w:t xml:space="preserve">ρακτήρα συνολικά για τον τρόπο με τον οποίο λειτουργεί η Κυβέρνηση στα Υπουργεία με τις θέσεις των </w:t>
      </w:r>
      <w:r>
        <w:rPr>
          <w:rFonts w:eastAsia="Times New Roman" w:cs="Times New Roman"/>
          <w:szCs w:val="24"/>
        </w:rPr>
        <w:t>δ</w:t>
      </w:r>
      <w:r>
        <w:rPr>
          <w:rFonts w:eastAsia="Times New Roman" w:cs="Times New Roman"/>
          <w:szCs w:val="24"/>
        </w:rPr>
        <w:t xml:space="preserve">ιοικητικών και </w:t>
      </w:r>
      <w:r>
        <w:rPr>
          <w:rFonts w:eastAsia="Times New Roman" w:cs="Times New Roman"/>
          <w:szCs w:val="24"/>
        </w:rPr>
        <w:t>τ</w:t>
      </w:r>
      <w:r>
        <w:rPr>
          <w:rFonts w:eastAsia="Times New Roman" w:cs="Times New Roman"/>
          <w:szCs w:val="24"/>
        </w:rPr>
        <w:t xml:space="preserve">ομεακών </w:t>
      </w:r>
      <w:r>
        <w:rPr>
          <w:rFonts w:eastAsia="Times New Roman" w:cs="Times New Roman"/>
          <w:szCs w:val="24"/>
        </w:rPr>
        <w:t>γ</w:t>
      </w:r>
      <w:r>
        <w:rPr>
          <w:rFonts w:eastAsia="Times New Roman" w:cs="Times New Roman"/>
          <w:szCs w:val="24"/>
        </w:rPr>
        <w:t>ραμματέων.</w:t>
      </w:r>
    </w:p>
    <w:p w14:paraId="09A3EDBD" w14:textId="77777777" w:rsidR="00D269F7" w:rsidRDefault="006C352B">
      <w:pPr>
        <w:spacing w:line="600" w:lineRule="auto"/>
        <w:ind w:firstLine="720"/>
        <w:contextualSpacing/>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Κύριε Υπουργέ, έχετε τον λόγο. </w:t>
      </w:r>
    </w:p>
    <w:p w14:paraId="09A3EDBE" w14:textId="77777777" w:rsidR="00D269F7" w:rsidRDefault="006C352B">
      <w:pPr>
        <w:spacing w:line="600" w:lineRule="auto"/>
        <w:ind w:firstLine="720"/>
        <w:contextualSpacing/>
        <w:jc w:val="both"/>
        <w:rPr>
          <w:rFonts w:eastAsia="Times New Roman" w:cs="Times New Roman"/>
        </w:rPr>
      </w:pPr>
      <w:r w:rsidRPr="0033018A">
        <w:rPr>
          <w:rFonts w:eastAsia="Times New Roman" w:cs="Times New Roman"/>
          <w:b/>
        </w:rPr>
        <w:t xml:space="preserve">ΧΡΗΣΤΟΣ </w:t>
      </w:r>
      <w:r w:rsidRPr="0033018A">
        <w:rPr>
          <w:rFonts w:eastAsia="Times New Roman" w:cs="Times New Roman"/>
          <w:b/>
        </w:rPr>
        <w:t xml:space="preserve">ΣΠΙΡΤΖΗΣ (Υπουργός Υποδομών και Μεταφορών): </w:t>
      </w:r>
      <w:r>
        <w:rPr>
          <w:rFonts w:eastAsia="Times New Roman" w:cs="Times New Roman"/>
        </w:rPr>
        <w:t>Ευχαριστώ, κύριε Πρόεδρε.</w:t>
      </w:r>
    </w:p>
    <w:p w14:paraId="09A3EDBF" w14:textId="77777777" w:rsidR="00D269F7" w:rsidRDefault="006C352B">
      <w:pPr>
        <w:spacing w:line="600" w:lineRule="auto"/>
        <w:ind w:firstLine="720"/>
        <w:contextualSpacing/>
        <w:jc w:val="both"/>
        <w:rPr>
          <w:rFonts w:eastAsia="Times New Roman" w:cs="Times New Roman"/>
        </w:rPr>
      </w:pPr>
      <w:r>
        <w:rPr>
          <w:rFonts w:eastAsia="Times New Roman" w:cs="Times New Roman"/>
        </w:rPr>
        <w:t>Κύριε Γεωργαντά, θα ήθελα να θυμηθούμε λίγο το πρόσφατο παρελθόν, πα</w:t>
      </w:r>
      <w:r>
        <w:rPr>
          <w:rFonts w:eastAsia="Times New Roman" w:cs="Times New Roman"/>
        </w:rPr>
        <w:t xml:space="preserve">ρ’ </w:t>
      </w:r>
      <w:r>
        <w:rPr>
          <w:rFonts w:eastAsia="Times New Roman" w:cs="Times New Roman"/>
        </w:rPr>
        <w:t>ότι δεν είναι αρμοδιότητα του Υπουργείου Υποδομών και Μεταφορών. Η Κυβέρνηση, όπως γνωρίζετε, υλοποίησε μια σειρά μ</w:t>
      </w:r>
      <w:r>
        <w:rPr>
          <w:rFonts w:eastAsia="Times New Roman" w:cs="Times New Roman"/>
        </w:rPr>
        <w:t xml:space="preserve">εταρρυθμιστικών πρωτοβουλιών για τον ουσιαστικό μετασχηματισμό της </w:t>
      </w:r>
      <w:r>
        <w:rPr>
          <w:rFonts w:eastAsia="Times New Roman" w:cs="Times New Roman"/>
        </w:rPr>
        <w:t>δ</w:t>
      </w:r>
      <w:r>
        <w:rPr>
          <w:rFonts w:eastAsia="Times New Roman" w:cs="Times New Roman"/>
        </w:rPr>
        <w:t xml:space="preserve">ημόσιας </w:t>
      </w:r>
      <w:r>
        <w:rPr>
          <w:rFonts w:eastAsia="Times New Roman" w:cs="Times New Roman"/>
        </w:rPr>
        <w:t>δ</w:t>
      </w:r>
      <w:r>
        <w:rPr>
          <w:rFonts w:eastAsia="Times New Roman" w:cs="Times New Roman"/>
        </w:rPr>
        <w:t>ιοίκησης, για να μπορεί να συμβά</w:t>
      </w:r>
      <w:r>
        <w:rPr>
          <w:rFonts w:eastAsia="Times New Roman" w:cs="Times New Roman"/>
        </w:rPr>
        <w:t>λ</w:t>
      </w:r>
      <w:r>
        <w:rPr>
          <w:rFonts w:eastAsia="Times New Roman" w:cs="Times New Roman"/>
        </w:rPr>
        <w:t>λει καθοριστικά στην παραγωγική ανασυγκρότηση της χώρας, στον ρόλο που πρέπει να παίξει ο δημόσιος τομέας προς όφελος των πολιτών και της κοινωνία</w:t>
      </w:r>
      <w:r>
        <w:rPr>
          <w:rFonts w:eastAsia="Times New Roman" w:cs="Times New Roman"/>
        </w:rPr>
        <w:t xml:space="preserve">ς. </w:t>
      </w:r>
    </w:p>
    <w:p w14:paraId="09A3EDC0" w14:textId="77777777" w:rsidR="00D269F7" w:rsidRDefault="006C352B">
      <w:pPr>
        <w:spacing w:line="600" w:lineRule="auto"/>
        <w:ind w:firstLine="720"/>
        <w:contextualSpacing/>
        <w:jc w:val="both"/>
        <w:rPr>
          <w:rFonts w:eastAsia="Times New Roman" w:cs="Times New Roman"/>
        </w:rPr>
      </w:pPr>
      <w:r>
        <w:rPr>
          <w:rFonts w:eastAsia="Times New Roman" w:cs="Times New Roman"/>
        </w:rPr>
        <w:t xml:space="preserve">Σε αυτό, λοιπόν, το πλαίσιο επιχειρούμε την </w:t>
      </w:r>
      <w:proofErr w:type="spellStart"/>
      <w:r>
        <w:rPr>
          <w:rFonts w:eastAsia="Times New Roman" w:cs="Times New Roman"/>
        </w:rPr>
        <w:t>αποκομματικοποίηση</w:t>
      </w:r>
      <w:proofErr w:type="spellEnd"/>
      <w:r>
        <w:rPr>
          <w:rFonts w:eastAsia="Times New Roman" w:cs="Times New Roman"/>
        </w:rPr>
        <w:t xml:space="preserve"> της </w:t>
      </w:r>
      <w:r>
        <w:rPr>
          <w:rFonts w:eastAsia="Times New Roman" w:cs="Times New Roman"/>
        </w:rPr>
        <w:t>δ</w:t>
      </w:r>
      <w:r>
        <w:rPr>
          <w:rFonts w:eastAsia="Times New Roman" w:cs="Times New Roman"/>
        </w:rPr>
        <w:t xml:space="preserve">ημόσιας </w:t>
      </w:r>
      <w:r>
        <w:rPr>
          <w:rFonts w:eastAsia="Times New Roman" w:cs="Times New Roman"/>
        </w:rPr>
        <w:t>δ</w:t>
      </w:r>
      <w:r>
        <w:rPr>
          <w:rFonts w:eastAsia="Times New Roman" w:cs="Times New Roman"/>
        </w:rPr>
        <w:t xml:space="preserve">ιοίκησης που εσείς είχατε κάνει. Σε αυτό το πλαίσιο με τον ν.4369/2016 προβλέφθηκε η δημιουργία ενός νέου θεσμού των </w:t>
      </w:r>
      <w:r>
        <w:rPr>
          <w:rFonts w:eastAsia="Times New Roman" w:cs="Times New Roman"/>
        </w:rPr>
        <w:t>δ</w:t>
      </w:r>
      <w:r>
        <w:rPr>
          <w:rFonts w:eastAsia="Times New Roman" w:cs="Times New Roman"/>
        </w:rPr>
        <w:t xml:space="preserve">ιοικητικών, των αναπληρωτών </w:t>
      </w:r>
      <w:r>
        <w:rPr>
          <w:rFonts w:eastAsia="Times New Roman" w:cs="Times New Roman"/>
        </w:rPr>
        <w:t>δ</w:t>
      </w:r>
      <w:r>
        <w:rPr>
          <w:rFonts w:eastAsia="Times New Roman" w:cs="Times New Roman"/>
        </w:rPr>
        <w:t xml:space="preserve">ιοικητικών, </w:t>
      </w:r>
      <w:r>
        <w:rPr>
          <w:rFonts w:eastAsia="Times New Roman" w:cs="Times New Roman"/>
        </w:rPr>
        <w:lastRenderedPageBreak/>
        <w:t xml:space="preserve">των </w:t>
      </w:r>
      <w:r>
        <w:rPr>
          <w:rFonts w:eastAsia="Times New Roman" w:cs="Times New Roman"/>
        </w:rPr>
        <w:t>τ</w:t>
      </w:r>
      <w:r>
        <w:rPr>
          <w:rFonts w:eastAsia="Times New Roman" w:cs="Times New Roman"/>
        </w:rPr>
        <w:t>ομεακών και</w:t>
      </w:r>
      <w:r>
        <w:rPr>
          <w:rFonts w:eastAsia="Times New Roman" w:cs="Times New Roman"/>
        </w:rPr>
        <w:t xml:space="preserve"> των </w:t>
      </w:r>
      <w:r>
        <w:rPr>
          <w:rFonts w:eastAsia="Times New Roman" w:cs="Times New Roman"/>
        </w:rPr>
        <w:t>ε</w:t>
      </w:r>
      <w:r>
        <w:rPr>
          <w:rFonts w:eastAsia="Times New Roman" w:cs="Times New Roman"/>
        </w:rPr>
        <w:t xml:space="preserve">ιδικών </w:t>
      </w:r>
      <w:r>
        <w:rPr>
          <w:rFonts w:eastAsia="Times New Roman" w:cs="Times New Roman"/>
        </w:rPr>
        <w:t>τ</w:t>
      </w:r>
      <w:r>
        <w:rPr>
          <w:rFonts w:eastAsia="Times New Roman" w:cs="Times New Roman"/>
        </w:rPr>
        <w:t>ομεακών</w:t>
      </w:r>
      <w:r>
        <w:rPr>
          <w:rFonts w:eastAsia="Times New Roman" w:cs="Times New Roman"/>
        </w:rPr>
        <w:t xml:space="preserve"> γ</w:t>
      </w:r>
      <w:r>
        <w:rPr>
          <w:rFonts w:eastAsia="Times New Roman" w:cs="Times New Roman"/>
        </w:rPr>
        <w:t xml:space="preserve">ραμματέων μέσω το ΑΣΕΠ. </w:t>
      </w:r>
    </w:p>
    <w:p w14:paraId="09A3EDC1" w14:textId="77777777" w:rsidR="00D269F7" w:rsidRDefault="006C352B">
      <w:pPr>
        <w:spacing w:line="600" w:lineRule="auto"/>
        <w:ind w:firstLine="720"/>
        <w:contextualSpacing/>
        <w:jc w:val="both"/>
        <w:rPr>
          <w:rFonts w:eastAsia="Times New Roman" w:cs="Times New Roman"/>
        </w:rPr>
      </w:pPr>
      <w:r>
        <w:rPr>
          <w:rFonts w:eastAsia="Times New Roman" w:cs="Times New Roman"/>
        </w:rPr>
        <w:t>Αν θυμάμαι καλά εσείς, δηλαδή το κόμμα σας -δεν θέλει να πω κάποια βαριά έκφραση- πήγατε σε όλο τον πλανήτη</w:t>
      </w:r>
      <w:r>
        <w:rPr>
          <w:rFonts w:eastAsia="Times New Roman" w:cs="Times New Roman"/>
        </w:rPr>
        <w:t>,</w:t>
      </w:r>
      <w:r>
        <w:rPr>
          <w:rFonts w:eastAsia="Times New Roman" w:cs="Times New Roman"/>
        </w:rPr>
        <w:t xml:space="preserve"> να καταγγείλετε αυτή τη διαδικασία. Το καταλαβαίνουμε αυτό, γιατί δεν θέλετε να </w:t>
      </w:r>
      <w:proofErr w:type="spellStart"/>
      <w:r>
        <w:rPr>
          <w:rFonts w:eastAsia="Times New Roman" w:cs="Times New Roman"/>
        </w:rPr>
        <w:t>αποκομματικοποιήσετε</w:t>
      </w:r>
      <w:proofErr w:type="spellEnd"/>
      <w:r>
        <w:rPr>
          <w:rFonts w:eastAsia="Times New Roman" w:cs="Times New Roman"/>
        </w:rPr>
        <w:t xml:space="preserve"> τον δημόσιο τομέα, και το καταλαβαίνουμε πάρα πολύ καλά. Πήγατε στους θεσμούς όπως συνηθίζατε κάτω από το τραπέζι</w:t>
      </w:r>
      <w:r>
        <w:rPr>
          <w:rFonts w:eastAsia="Times New Roman" w:cs="Times New Roman"/>
        </w:rPr>
        <w:t>,</w:t>
      </w:r>
      <w:r>
        <w:rPr>
          <w:rFonts w:eastAsia="Times New Roman" w:cs="Times New Roman"/>
        </w:rPr>
        <w:t xml:space="preserve"> να καταγγείλετε τη διαδικασία του ΑΣΕΠ,</w:t>
      </w:r>
      <w:r>
        <w:rPr>
          <w:rFonts w:eastAsia="Times New Roman" w:cs="Times New Roman"/>
        </w:rPr>
        <w:t xml:space="preserve"> δηλαδή την Ανεξάρτητη Αρχή που είναι και πραγματική Ανεξάρτητη Αρχή και δεν είναι σαν τις άλλες που είχατε στήσει, είναι κανονικά συνταγματικά κατοχυρωμένη. Πήγατε στο Ευρωπαϊκό Λαϊκό Κόμμα, βάλατε τον γνωστό φιλικό σας Τύπο -για να μην πω τίποτα ακόμη πι</w:t>
      </w:r>
      <w:r>
        <w:rPr>
          <w:rFonts w:eastAsia="Times New Roman" w:cs="Times New Roman"/>
        </w:rPr>
        <w:t xml:space="preserve">ο βαρύ- να λέει για τη διαδικασία των </w:t>
      </w:r>
      <w:r>
        <w:rPr>
          <w:rFonts w:eastAsia="Times New Roman" w:cs="Times New Roman"/>
        </w:rPr>
        <w:t>γ</w:t>
      </w:r>
      <w:r>
        <w:rPr>
          <w:rFonts w:eastAsia="Times New Roman" w:cs="Times New Roman"/>
        </w:rPr>
        <w:t xml:space="preserve">ενικών </w:t>
      </w:r>
      <w:r>
        <w:rPr>
          <w:rFonts w:eastAsia="Times New Roman" w:cs="Times New Roman"/>
        </w:rPr>
        <w:t>γ</w:t>
      </w:r>
      <w:r>
        <w:rPr>
          <w:rFonts w:eastAsia="Times New Roman" w:cs="Times New Roman"/>
        </w:rPr>
        <w:t>ραμματέων και στο τέλος μετά το θόρυβο που προκαλέσατε</w:t>
      </w:r>
      <w:r>
        <w:rPr>
          <w:rFonts w:eastAsia="Times New Roman" w:cs="Times New Roman"/>
        </w:rPr>
        <w:t>,</w:t>
      </w:r>
      <w:r>
        <w:rPr>
          <w:rFonts w:eastAsia="Times New Roman" w:cs="Times New Roman"/>
        </w:rPr>
        <w:t xml:space="preserve"> έγινε μια συνεννόηση με την </w:t>
      </w:r>
      <w:r>
        <w:rPr>
          <w:rFonts w:eastAsia="Times New Roman" w:cs="Times New Roman"/>
        </w:rPr>
        <w:t>ε</w:t>
      </w:r>
      <w:r>
        <w:rPr>
          <w:rFonts w:eastAsia="Times New Roman" w:cs="Times New Roman"/>
        </w:rPr>
        <w:t xml:space="preserve">πιτροπή </w:t>
      </w:r>
      <w:r>
        <w:rPr>
          <w:rFonts w:eastAsia="Times New Roman" w:cs="Times New Roman"/>
        </w:rPr>
        <w:t>π</w:t>
      </w:r>
      <w:r>
        <w:rPr>
          <w:rFonts w:eastAsia="Times New Roman" w:cs="Times New Roman"/>
        </w:rPr>
        <w:t>αρακολούθησης από το αρμόδιο Υπουργείο, προκειμένου να είναι ομοειδή τα χαρακτηριστικά και οι προδιαγραφές που έπρε</w:t>
      </w:r>
      <w:r>
        <w:rPr>
          <w:rFonts w:eastAsia="Times New Roman" w:cs="Times New Roman"/>
        </w:rPr>
        <w:t xml:space="preserve">πε να βγουν, οι προκηρύξεις των </w:t>
      </w:r>
      <w:r>
        <w:rPr>
          <w:rFonts w:eastAsia="Times New Roman" w:cs="Times New Roman"/>
        </w:rPr>
        <w:t>γ</w:t>
      </w:r>
      <w:r>
        <w:rPr>
          <w:rFonts w:eastAsia="Times New Roman" w:cs="Times New Roman"/>
        </w:rPr>
        <w:t xml:space="preserve">ενικών </w:t>
      </w:r>
      <w:r>
        <w:rPr>
          <w:rFonts w:eastAsia="Times New Roman" w:cs="Times New Roman"/>
        </w:rPr>
        <w:t>γ</w:t>
      </w:r>
      <w:r>
        <w:rPr>
          <w:rFonts w:eastAsia="Times New Roman" w:cs="Times New Roman"/>
        </w:rPr>
        <w:t xml:space="preserve">ραμματέων. </w:t>
      </w:r>
    </w:p>
    <w:p w14:paraId="09A3EDC2" w14:textId="77777777" w:rsidR="00D269F7" w:rsidRDefault="006C352B">
      <w:pPr>
        <w:spacing w:line="600" w:lineRule="auto"/>
        <w:ind w:firstLine="720"/>
        <w:contextualSpacing/>
        <w:jc w:val="both"/>
        <w:rPr>
          <w:rFonts w:eastAsia="Times New Roman" w:cs="Times New Roman"/>
        </w:rPr>
      </w:pPr>
      <w:r>
        <w:rPr>
          <w:rFonts w:eastAsia="Times New Roman" w:cs="Times New Roman"/>
        </w:rPr>
        <w:lastRenderedPageBreak/>
        <w:t>Εσείς το κάνατε αυτό</w:t>
      </w:r>
      <w:r>
        <w:rPr>
          <w:rFonts w:eastAsia="Times New Roman" w:cs="Times New Roman"/>
        </w:rPr>
        <w:t>,</w:t>
      </w:r>
      <w:r>
        <w:rPr>
          <w:rFonts w:eastAsia="Times New Roman" w:cs="Times New Roman"/>
        </w:rPr>
        <w:t xml:space="preserve"> με τον προσφιλή τρόπο που έχετε να κατασυκοφαντείτε τη χώρα όλα αυτά τα χρόνια με δικό σας προφανή στόχο, πρώτον, να μη βγούμε ποτέ από τα μνημόνια, γιατί ήταν βασικό στοιχείο της τ</w:t>
      </w:r>
      <w:r>
        <w:rPr>
          <w:rFonts w:eastAsia="Times New Roman" w:cs="Times New Roman"/>
        </w:rPr>
        <w:t xml:space="preserve">ρίτης αξιολόγησης για να ολοκληρωθεί και δεύτερον, να μην αποκομματικοποιηθεί το κράτος. </w:t>
      </w:r>
    </w:p>
    <w:p w14:paraId="09A3EDC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Είχατε και την προσδοκία πριν δύο χρόνια ότι κάθε δίμηνο θα πηγαίναμε σε εκλογές. Νομίζατε ότι θα βγείτε </w:t>
      </w:r>
      <w:r>
        <w:rPr>
          <w:rFonts w:eastAsia="Times New Roman" w:cs="Times New Roman"/>
          <w:szCs w:val="24"/>
        </w:rPr>
        <w:t>κ</w:t>
      </w:r>
      <w:r w:rsidRPr="001866BC">
        <w:rPr>
          <w:rFonts w:eastAsia="Times New Roman" w:cs="Times New Roman"/>
          <w:szCs w:val="24"/>
        </w:rPr>
        <w:t>υβέρνηση</w:t>
      </w:r>
      <w:r>
        <w:rPr>
          <w:rFonts w:eastAsia="Times New Roman" w:cs="Times New Roman"/>
          <w:szCs w:val="24"/>
        </w:rPr>
        <w:t xml:space="preserve">. Τι να γίνει; Τα έχει αυτά η ζωή. Δεν πρόκειται να </w:t>
      </w:r>
      <w:r>
        <w:rPr>
          <w:rFonts w:eastAsia="Times New Roman" w:cs="Times New Roman"/>
          <w:szCs w:val="24"/>
        </w:rPr>
        <w:t xml:space="preserve">βγείτε </w:t>
      </w:r>
      <w:r>
        <w:rPr>
          <w:rFonts w:eastAsia="Times New Roman" w:cs="Times New Roman"/>
          <w:szCs w:val="24"/>
        </w:rPr>
        <w:t>κ</w:t>
      </w:r>
      <w:r w:rsidRPr="001866BC">
        <w:rPr>
          <w:rFonts w:eastAsia="Times New Roman" w:cs="Times New Roman"/>
          <w:szCs w:val="24"/>
        </w:rPr>
        <w:t>υβέρνηση</w:t>
      </w:r>
      <w:r>
        <w:rPr>
          <w:rFonts w:eastAsia="Times New Roman" w:cs="Times New Roman"/>
          <w:szCs w:val="24"/>
        </w:rPr>
        <w:t xml:space="preserve">. Στην προσπάθειά σας αυτή καταφέρατε να γίνει </w:t>
      </w:r>
      <w:proofErr w:type="spellStart"/>
      <w:r>
        <w:rPr>
          <w:rFonts w:eastAsia="Times New Roman" w:cs="Times New Roman"/>
          <w:szCs w:val="24"/>
        </w:rPr>
        <w:t>επαναπροκήρυξη</w:t>
      </w:r>
      <w:proofErr w:type="spellEnd"/>
      <w:r>
        <w:rPr>
          <w:rFonts w:eastAsia="Times New Roman" w:cs="Times New Roman"/>
          <w:szCs w:val="24"/>
        </w:rPr>
        <w:t xml:space="preserve"> σε είκοσι δύο γενικές γραμματείες. Για να δούμε, λοιπόν. </w:t>
      </w:r>
    </w:p>
    <w:p w14:paraId="09A3EDC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Στην παλιά -που μας καταγγείλατε για την παλιά- προβλεπόταν δίπλωμα μηχανικού. Χρειάζεται ο Γενικός Γραμματέας Υποδομών </w:t>
      </w:r>
      <w:r>
        <w:rPr>
          <w:rFonts w:eastAsia="Times New Roman" w:cs="Times New Roman"/>
          <w:szCs w:val="24"/>
        </w:rPr>
        <w:t xml:space="preserve">να έχει δίπλωμα μηχανικού; Προβλέπεται και τώρα. Τώρα προβλέπεται να έχει εμπειρία πέντε χρόνων σε δημόσια ή ιδιωτική θέση και να είναι και τα δύο σε διακριτή θέση. Πού βλέπετε τη φωτογραφία; </w:t>
      </w:r>
    </w:p>
    <w:p w14:paraId="09A3EDC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Τι πρέπει να είναι ο Γενικός Γραμματέας Υποδομών και Μεταφορών,</w:t>
      </w:r>
      <w:r>
        <w:rPr>
          <w:rFonts w:eastAsia="Times New Roman" w:cs="Times New Roman"/>
          <w:szCs w:val="24"/>
        </w:rPr>
        <w:t xml:space="preserve"> αν δεν έχει αυτά τα χαρακτηριστικά για να είναι ομοειδή; Η αβασιμότητα των καταγγελιών φαίνεται</w:t>
      </w:r>
      <w:r>
        <w:rPr>
          <w:rFonts w:eastAsia="Times New Roman" w:cs="Times New Roman"/>
          <w:szCs w:val="24"/>
        </w:rPr>
        <w:t>,</w:t>
      </w:r>
      <w:r>
        <w:rPr>
          <w:rFonts w:eastAsia="Times New Roman" w:cs="Times New Roman"/>
          <w:szCs w:val="24"/>
        </w:rPr>
        <w:t xml:space="preserve"> από το ότι όταν </w:t>
      </w:r>
      <w:r>
        <w:rPr>
          <w:rFonts w:eastAsia="Times New Roman" w:cs="Times New Roman"/>
          <w:szCs w:val="24"/>
        </w:rPr>
        <w:lastRenderedPageBreak/>
        <w:t>ήταν πιο χαλαρά αυτά τα χαρακτηριστικά, στην πρώτη προκήρυξη</w:t>
      </w:r>
      <w:r>
        <w:rPr>
          <w:rFonts w:eastAsia="Times New Roman" w:cs="Times New Roman"/>
          <w:szCs w:val="24"/>
        </w:rPr>
        <w:t>,</w:t>
      </w:r>
      <w:r>
        <w:rPr>
          <w:rFonts w:eastAsia="Times New Roman" w:cs="Times New Roman"/>
          <w:szCs w:val="24"/>
        </w:rPr>
        <w:t xml:space="preserve"> δηλαδή, βγήκατε και τα καταγγείλατε. Εσείς το προκαλέσατε. Ζητάτε και τα ρέστα τ</w:t>
      </w:r>
      <w:r>
        <w:rPr>
          <w:rFonts w:eastAsia="Times New Roman" w:cs="Times New Roman"/>
          <w:szCs w:val="24"/>
        </w:rPr>
        <w:t>ώρα.</w:t>
      </w:r>
    </w:p>
    <w:p w14:paraId="09A3EDC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09A3EDC7" w14:textId="77777777" w:rsidR="00D269F7" w:rsidRDefault="006C352B">
      <w:pPr>
        <w:spacing w:line="600" w:lineRule="auto"/>
        <w:ind w:firstLine="720"/>
        <w:contextualSpacing/>
        <w:jc w:val="both"/>
        <w:rPr>
          <w:rFonts w:eastAsia="Times New Roman"/>
          <w:szCs w:val="24"/>
        </w:rPr>
      </w:pPr>
      <w:r w:rsidRPr="00076E57">
        <w:rPr>
          <w:rFonts w:eastAsia="Times New Roman"/>
          <w:b/>
          <w:szCs w:val="24"/>
        </w:rPr>
        <w:t>ΠΡΟΕΔΡΕΥΩΝ (</w:t>
      </w:r>
      <w:r>
        <w:rPr>
          <w:rFonts w:eastAsia="Times New Roman"/>
          <w:b/>
          <w:szCs w:val="24"/>
        </w:rPr>
        <w:t>Νικήτας Κακλαμάνης</w:t>
      </w:r>
      <w:r w:rsidRPr="00076E57">
        <w:rPr>
          <w:rFonts w:eastAsia="Times New Roman"/>
          <w:b/>
          <w:szCs w:val="24"/>
        </w:rPr>
        <w:t xml:space="preserve">): </w:t>
      </w:r>
      <w:r>
        <w:rPr>
          <w:rFonts w:eastAsia="Times New Roman"/>
          <w:szCs w:val="24"/>
        </w:rPr>
        <w:t xml:space="preserve">Κύριε Γεωργαντά, έχετε τον λόγο. </w:t>
      </w:r>
    </w:p>
    <w:p w14:paraId="09A3EDC8"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Ευχαριστώ, </w:t>
      </w:r>
      <w:r w:rsidRPr="00076E57">
        <w:rPr>
          <w:rFonts w:eastAsia="Times New Roman"/>
          <w:szCs w:val="24"/>
        </w:rPr>
        <w:t>κύριε Πρόεδρε</w:t>
      </w:r>
      <w:r>
        <w:rPr>
          <w:rFonts w:eastAsia="Times New Roman"/>
          <w:szCs w:val="24"/>
        </w:rPr>
        <w:t xml:space="preserve">. </w:t>
      </w:r>
    </w:p>
    <w:p w14:paraId="09A3EDC9" w14:textId="77777777" w:rsidR="00D269F7" w:rsidRDefault="006C352B">
      <w:pPr>
        <w:spacing w:line="600" w:lineRule="auto"/>
        <w:ind w:firstLine="720"/>
        <w:contextualSpacing/>
        <w:jc w:val="both"/>
        <w:rPr>
          <w:rFonts w:eastAsia="Times New Roman"/>
          <w:szCs w:val="24"/>
        </w:rPr>
      </w:pPr>
      <w:r>
        <w:rPr>
          <w:rFonts w:eastAsia="Times New Roman"/>
          <w:szCs w:val="24"/>
        </w:rPr>
        <w:t>Πραγματικά αναρωτιέμαι</w:t>
      </w:r>
      <w:r>
        <w:rPr>
          <w:rFonts w:eastAsia="Times New Roman"/>
          <w:szCs w:val="24"/>
        </w:rPr>
        <w:t>,</w:t>
      </w:r>
      <w:r>
        <w:rPr>
          <w:rFonts w:eastAsia="Times New Roman"/>
          <w:szCs w:val="24"/>
        </w:rPr>
        <w:t xml:space="preserve"> αν έχει καταλάβει ο Υπουργός τι είπε μόλις πριν. Είπε ότι εμείς, ως Νέα Δημοκρατία, κα</w:t>
      </w:r>
      <w:r>
        <w:rPr>
          <w:rFonts w:eastAsia="Times New Roman"/>
          <w:szCs w:val="24"/>
        </w:rPr>
        <w:t xml:space="preserve">ταφέραμε να πείσουμε τους θεσμούς να πιέσουν την </w:t>
      </w:r>
      <w:r w:rsidRPr="00A2339B">
        <w:rPr>
          <w:rFonts w:eastAsia="Times New Roman"/>
          <w:szCs w:val="24"/>
        </w:rPr>
        <w:t>Κυβέρνηση</w:t>
      </w:r>
      <w:r>
        <w:rPr>
          <w:rFonts w:eastAsia="Times New Roman"/>
          <w:szCs w:val="24"/>
        </w:rPr>
        <w:t xml:space="preserve">, ώστε είκοσι δύο από τις εξήντα εννέα προκηρύξεις να αναδειχθούν ως φωτογραφικές και να αναγκαστεί η </w:t>
      </w:r>
      <w:r w:rsidRPr="00B3187C">
        <w:rPr>
          <w:rFonts w:eastAsia="Times New Roman"/>
          <w:szCs w:val="24"/>
        </w:rPr>
        <w:t>Κυβέρνηση</w:t>
      </w:r>
      <w:r>
        <w:rPr>
          <w:rFonts w:eastAsia="Times New Roman"/>
          <w:szCs w:val="24"/>
        </w:rPr>
        <w:t xml:space="preserve"> να τις πάρει πίσω.</w:t>
      </w:r>
    </w:p>
    <w:p w14:paraId="09A3EDCA"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Πρώτον, μπράβο στη Νέα Δημοκρατία για την αντιπολίτευσή της, αν το κατάφερε αυτό. Δεύτερον και σημαντικότερο, η </w:t>
      </w:r>
      <w:r w:rsidRPr="00B118B3">
        <w:rPr>
          <w:rFonts w:eastAsia="Times New Roman"/>
          <w:szCs w:val="24"/>
        </w:rPr>
        <w:t>Κυβέρνηση</w:t>
      </w:r>
      <w:r>
        <w:rPr>
          <w:rFonts w:eastAsia="Times New Roman"/>
          <w:szCs w:val="24"/>
        </w:rPr>
        <w:t xml:space="preserve"> υπερασπίζεται τις προκηρύξεις αυτές και δεν καταλαβαίνει τίποτα από κανένα θεσμό και από κα</w:t>
      </w:r>
      <w:r>
        <w:rPr>
          <w:rFonts w:eastAsia="Times New Roman"/>
          <w:szCs w:val="24"/>
        </w:rPr>
        <w:t>μ</w:t>
      </w:r>
      <w:r>
        <w:rPr>
          <w:rFonts w:eastAsia="Times New Roman"/>
          <w:szCs w:val="24"/>
        </w:rPr>
        <w:t>μία τρόικα. Τουλάχιστον έτσι διατείνεστε κ</w:t>
      </w:r>
      <w:r>
        <w:rPr>
          <w:rFonts w:eastAsia="Times New Roman"/>
          <w:szCs w:val="24"/>
        </w:rPr>
        <w:t xml:space="preserve">αι έτσι λέτε ή σας πιάσαμε με τη γίδα στην πλάτη και αλλάξατε τις είκοσι δύο προκηρύξεις. Δεν υπάρχει τίποτα άλλο. </w:t>
      </w:r>
    </w:p>
    <w:p w14:paraId="09A3EDCB"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Ή ήταν σωστές οι πρώτες προκηρύξεις και έπρεπε να τις υπερασπιστείτε και να αρνηθείτε τις υποδείξεις που σας έγιναν ή σας έπιασαν και τις γυ</w:t>
      </w:r>
      <w:r>
        <w:rPr>
          <w:rFonts w:eastAsia="Times New Roman"/>
          <w:szCs w:val="24"/>
        </w:rPr>
        <w:t>ρίσατε πίσω ένα από τα δύο. Νομίζω</w:t>
      </w:r>
      <w:r>
        <w:rPr>
          <w:rFonts w:eastAsia="Times New Roman"/>
          <w:szCs w:val="24"/>
        </w:rPr>
        <w:t>,</w:t>
      </w:r>
      <w:r>
        <w:rPr>
          <w:rFonts w:eastAsia="Times New Roman"/>
          <w:szCs w:val="24"/>
        </w:rPr>
        <w:t xml:space="preserve"> όμως, ότι ο τρόπος με τον οποίο εκφραστήκατε</w:t>
      </w:r>
      <w:r>
        <w:rPr>
          <w:rFonts w:eastAsia="Times New Roman"/>
          <w:szCs w:val="24"/>
        </w:rPr>
        <w:t>,</w:t>
      </w:r>
      <w:r>
        <w:rPr>
          <w:rFonts w:eastAsia="Times New Roman"/>
          <w:szCs w:val="24"/>
        </w:rPr>
        <w:t xml:space="preserve"> δείχνει και τον τρόπο με τον οποίο τελικά λειτουργεί αυτή η </w:t>
      </w:r>
      <w:r w:rsidRPr="00232CDD">
        <w:rPr>
          <w:rFonts w:eastAsia="Times New Roman"/>
          <w:szCs w:val="24"/>
        </w:rPr>
        <w:t>Κυβέρνηση</w:t>
      </w:r>
      <w:r>
        <w:rPr>
          <w:rFonts w:eastAsia="Times New Roman"/>
          <w:szCs w:val="24"/>
        </w:rPr>
        <w:t>. Επιχειρεί να περάσει ό,τι μπορεί, προσπαθεί και όταν βλέπει ότι αυτό δεν μπορεί να γίνει με κανέναν άλλ</w:t>
      </w:r>
      <w:r>
        <w:rPr>
          <w:rFonts w:eastAsia="Times New Roman"/>
          <w:szCs w:val="24"/>
        </w:rPr>
        <w:t xml:space="preserve">ο τρόπο, γιατί είναι καταφανέστατα παράνομο, τότε το σταματάει. </w:t>
      </w:r>
    </w:p>
    <w:p w14:paraId="09A3EDCC"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Οι προκηρύξεις αυτές δεν έπρεπε να γίνονται από τους γενικούς γραμματείς των Υπουργείων. Οι ίδιοι γενικοί γραμματείς των Υπουργείων κάνουν προκηρύξεις για τους εαυτούς τους ή για συναδέλφους </w:t>
      </w:r>
      <w:r>
        <w:rPr>
          <w:rFonts w:eastAsia="Times New Roman"/>
          <w:szCs w:val="24"/>
        </w:rPr>
        <w:t>τους. Έπρεπε να γίνεται από μία ενιαία αρχή με ομοιόμορφα χαρακτηριστικά. Τότε θα ήταν λιγότερες οι πιθανότητες να σας κατηγορήσει κάποιος για οτιδήποτε. Τώρα, όμως, έχουμε το φοβερό φαινόμενο</w:t>
      </w:r>
      <w:r>
        <w:rPr>
          <w:rFonts w:eastAsia="Times New Roman"/>
          <w:szCs w:val="24"/>
        </w:rPr>
        <w:t>,</w:t>
      </w:r>
      <w:r>
        <w:rPr>
          <w:rFonts w:eastAsia="Times New Roman"/>
          <w:szCs w:val="24"/>
        </w:rPr>
        <w:t xml:space="preserve"> ο κάθε γενικός γραμματέας Υπουργείου να κάνει μία προκήρυξη γι</w:t>
      </w:r>
      <w:r>
        <w:rPr>
          <w:rFonts w:eastAsia="Times New Roman"/>
          <w:szCs w:val="24"/>
        </w:rPr>
        <w:t xml:space="preserve">α τα επόμενα τέσσερα χρόνια με θητεία είτε φωτογραφίζοντας τον εαυτό του είτε κάποιο συνάδελφό του, γιατί γίνονται και αυτά από το ένα Υπουργείο στο άλλο. </w:t>
      </w:r>
    </w:p>
    <w:p w14:paraId="09A3EDCD"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 xml:space="preserve">Εγώ, όμως, </w:t>
      </w:r>
      <w:r w:rsidRPr="00294C9C">
        <w:rPr>
          <w:rFonts w:eastAsia="Times New Roman"/>
          <w:szCs w:val="24"/>
        </w:rPr>
        <w:t>κύριε Υπουργέ</w:t>
      </w:r>
      <w:r>
        <w:rPr>
          <w:rFonts w:eastAsia="Times New Roman"/>
          <w:szCs w:val="24"/>
        </w:rPr>
        <w:t>, θα ρωτήσω και κάτι άλλο. Βλέπω τρεις ανακοινώσεις της Πανελλήνιας Ομοσπονδ</w:t>
      </w:r>
      <w:r>
        <w:rPr>
          <w:rFonts w:eastAsia="Times New Roman"/>
          <w:szCs w:val="24"/>
        </w:rPr>
        <w:t>ίας Σωματείων Εργαζομένων ΥΠΕΧΩΔΕ, οι οποίες καταγγέλλουν πράγματα ανήκουστα και για τις επιλογές σας σε σχέση με τις γενικές διευθύνσεις και με τους διευθυντές. Ακούω για προσφυγές στα διοικητικά δικαστήρια.</w:t>
      </w:r>
    </w:p>
    <w:p w14:paraId="09A3EDCE" w14:textId="77777777" w:rsidR="00D269F7" w:rsidRDefault="006C352B">
      <w:pPr>
        <w:spacing w:line="600" w:lineRule="auto"/>
        <w:ind w:firstLine="720"/>
        <w:contextualSpacing/>
        <w:jc w:val="both"/>
        <w:rPr>
          <w:rFonts w:eastAsia="Times New Roman"/>
          <w:szCs w:val="24"/>
        </w:rPr>
      </w:pPr>
      <w:r>
        <w:rPr>
          <w:rFonts w:eastAsia="Times New Roman"/>
          <w:szCs w:val="24"/>
        </w:rPr>
        <w:t>Το Υπουργείο δεν είναι τσιφλίκι κανενός Υπουργο</w:t>
      </w:r>
      <w:r>
        <w:rPr>
          <w:rFonts w:eastAsia="Times New Roman"/>
          <w:szCs w:val="24"/>
        </w:rPr>
        <w:t xml:space="preserve">ύ και </w:t>
      </w:r>
      <w:proofErr w:type="spellStart"/>
      <w:r>
        <w:rPr>
          <w:rFonts w:eastAsia="Times New Roman"/>
          <w:szCs w:val="24"/>
        </w:rPr>
        <w:t>κα</w:t>
      </w:r>
      <w:r>
        <w:rPr>
          <w:rFonts w:eastAsia="Times New Roman"/>
          <w:szCs w:val="24"/>
        </w:rPr>
        <w:t>μ</w:t>
      </w:r>
      <w:r>
        <w:rPr>
          <w:rFonts w:eastAsia="Times New Roman"/>
          <w:szCs w:val="24"/>
        </w:rPr>
        <w:t>μίας</w:t>
      </w:r>
      <w:proofErr w:type="spellEnd"/>
      <w:r>
        <w:rPr>
          <w:rFonts w:eastAsia="Times New Roman"/>
          <w:szCs w:val="24"/>
        </w:rPr>
        <w:t xml:space="preserve"> </w:t>
      </w:r>
      <w:r>
        <w:rPr>
          <w:rFonts w:eastAsia="Times New Roman"/>
          <w:szCs w:val="24"/>
        </w:rPr>
        <w:t>κ</w:t>
      </w:r>
      <w:r w:rsidRPr="00304CF1">
        <w:rPr>
          <w:rFonts w:eastAsia="Times New Roman"/>
          <w:szCs w:val="24"/>
        </w:rPr>
        <w:t>υβέρνησης</w:t>
      </w:r>
      <w:r>
        <w:rPr>
          <w:rFonts w:eastAsia="Times New Roman"/>
          <w:szCs w:val="24"/>
        </w:rPr>
        <w:t>. Υπάρχουν κανόνες οι οποίοι πρέπει να τηρούνται στις επιλογές αυτές, έστω αυτοί που θεσπίσατε εσείς. Εδώ, όμως, βλέπω ότι και το ίδιο το Υπουργείο Διοικητικής Ανασυγκρότησης, με έγγραφο που θα καταθέσω στα Πρακτικά της Βουλής, σε ε</w:t>
      </w:r>
      <w:r>
        <w:rPr>
          <w:rFonts w:eastAsia="Times New Roman"/>
          <w:szCs w:val="24"/>
        </w:rPr>
        <w:t xml:space="preserve">ρωτήματα που έγιναν, λέει ότι ουσιαστικά είναι μη νόμιμη η διαδικασία που έχετε επιλέξει, γιατί δεν πήρατε </w:t>
      </w:r>
      <w:proofErr w:type="spellStart"/>
      <w:r>
        <w:rPr>
          <w:rFonts w:eastAsia="Times New Roman"/>
          <w:szCs w:val="24"/>
        </w:rPr>
        <w:t>συνυπογραφή</w:t>
      </w:r>
      <w:proofErr w:type="spellEnd"/>
      <w:r>
        <w:rPr>
          <w:rFonts w:eastAsia="Times New Roman"/>
          <w:szCs w:val="24"/>
        </w:rPr>
        <w:t>, δεν πήρατε έγκριση από το Υπουργείο, δεν έγινε η έγκριση των περιγραμμάτων θέσεων έτσι όπως έπρεπε να γίνει. Το λέει το Υπουργείο Διοικη</w:t>
      </w:r>
      <w:r>
        <w:rPr>
          <w:rFonts w:eastAsia="Times New Roman"/>
          <w:szCs w:val="24"/>
        </w:rPr>
        <w:t xml:space="preserve">τικής Ανασυγκρότησης με τον </w:t>
      </w:r>
      <w:r>
        <w:rPr>
          <w:rFonts w:eastAsia="Times New Roman"/>
          <w:szCs w:val="24"/>
        </w:rPr>
        <w:t>γ</w:t>
      </w:r>
      <w:r>
        <w:rPr>
          <w:rFonts w:eastAsia="Times New Roman"/>
          <w:szCs w:val="24"/>
        </w:rPr>
        <w:t xml:space="preserve">ενικό </w:t>
      </w:r>
      <w:r>
        <w:rPr>
          <w:rFonts w:eastAsia="Times New Roman"/>
          <w:szCs w:val="24"/>
        </w:rPr>
        <w:t>δ</w:t>
      </w:r>
      <w:r>
        <w:rPr>
          <w:rFonts w:eastAsia="Times New Roman"/>
          <w:szCs w:val="24"/>
        </w:rPr>
        <w:t>ιευθυντή του.</w:t>
      </w:r>
    </w:p>
    <w:p w14:paraId="09A3EDCF" w14:textId="77777777" w:rsidR="00D269F7" w:rsidRDefault="006C352B">
      <w:pPr>
        <w:spacing w:line="600" w:lineRule="auto"/>
        <w:ind w:firstLine="720"/>
        <w:contextualSpacing/>
        <w:jc w:val="both"/>
        <w:rPr>
          <w:rFonts w:eastAsia="Times New Roman"/>
          <w:szCs w:val="24"/>
        </w:rPr>
      </w:pPr>
      <w:r>
        <w:rPr>
          <w:rFonts w:eastAsia="Times New Roman"/>
          <w:szCs w:val="24"/>
        </w:rPr>
        <w:t>Εγώ έχω να κάνω μία τελευταία ερώτηση…</w:t>
      </w:r>
    </w:p>
    <w:p w14:paraId="09A3EDD0" w14:textId="77777777" w:rsidR="00D269F7" w:rsidRDefault="006C352B">
      <w:pPr>
        <w:spacing w:line="600" w:lineRule="auto"/>
        <w:ind w:firstLine="720"/>
        <w:contextualSpacing/>
        <w:jc w:val="both"/>
        <w:rPr>
          <w:rFonts w:eastAsia="Times New Roman"/>
          <w:szCs w:val="24"/>
        </w:rPr>
      </w:pPr>
      <w:r>
        <w:rPr>
          <w:rFonts w:eastAsia="Times New Roman"/>
          <w:b/>
          <w:szCs w:val="24"/>
        </w:rPr>
        <w:lastRenderedPageBreak/>
        <w:t xml:space="preserve">ΧΡΗΣΤΟΣ ΣΠΙΡΤΖΗΣ (Υπουργός Υποδομών και Μεταφορών): </w:t>
      </w:r>
      <w:r>
        <w:rPr>
          <w:rFonts w:eastAsia="Times New Roman"/>
          <w:szCs w:val="24"/>
        </w:rPr>
        <w:t>Να κατατεθεί.</w:t>
      </w:r>
    </w:p>
    <w:p w14:paraId="09A3EDD1"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Βεβαίως</w:t>
      </w:r>
      <w:r>
        <w:rPr>
          <w:rFonts w:eastAsia="Times New Roman"/>
          <w:szCs w:val="24"/>
        </w:rPr>
        <w:t xml:space="preserve"> το καταθέτω τώρα. Έχει ημερομηνία 19 Σεπτεμβρίου 2018. Είναι απάντηση προς την </w:t>
      </w:r>
      <w:r>
        <w:rPr>
          <w:rFonts w:eastAsia="Times New Roman"/>
          <w:szCs w:val="24"/>
        </w:rPr>
        <w:t>π</w:t>
      </w:r>
      <w:r>
        <w:rPr>
          <w:rFonts w:eastAsia="Times New Roman"/>
          <w:szCs w:val="24"/>
        </w:rPr>
        <w:t xml:space="preserve">ανελλήνια </w:t>
      </w:r>
      <w:r>
        <w:rPr>
          <w:rFonts w:eastAsia="Times New Roman"/>
          <w:szCs w:val="24"/>
        </w:rPr>
        <w:t>ο</w:t>
      </w:r>
      <w:r>
        <w:rPr>
          <w:rFonts w:eastAsia="Times New Roman"/>
          <w:szCs w:val="24"/>
        </w:rPr>
        <w:t>μοσπονδία και το καταθέτω τώρα.</w:t>
      </w:r>
    </w:p>
    <w:p w14:paraId="09A3EDD2" w14:textId="77777777" w:rsidR="00D269F7" w:rsidRDefault="006C352B">
      <w:pPr>
        <w:spacing w:line="600" w:lineRule="auto"/>
        <w:ind w:firstLine="720"/>
        <w:contextualSpacing/>
        <w:jc w:val="both"/>
        <w:rPr>
          <w:rFonts w:eastAsia="Times New Roman"/>
          <w:szCs w:val="24"/>
        </w:rPr>
      </w:pPr>
      <w:r>
        <w:rPr>
          <w:rFonts w:eastAsia="Times New Roman"/>
          <w:szCs w:val="24"/>
        </w:rPr>
        <w:t>Επειδή</w:t>
      </w:r>
      <w:r>
        <w:rPr>
          <w:rFonts w:eastAsia="Times New Roman"/>
          <w:szCs w:val="24"/>
        </w:rPr>
        <w:t>,</w:t>
      </w:r>
      <w:r>
        <w:rPr>
          <w:rFonts w:eastAsia="Times New Roman"/>
          <w:szCs w:val="24"/>
        </w:rPr>
        <w:t xml:space="preserve"> τουλάχιστον δεν πτοείστε στο να απαντάτε, εγώ θέλω να σας προκαλέσω σε κάτι σήμερα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έγκειται στην επιλογή </w:t>
      </w:r>
      <w:r>
        <w:rPr>
          <w:rFonts w:eastAsia="Times New Roman"/>
          <w:szCs w:val="24"/>
        </w:rPr>
        <w:t>σας,</w:t>
      </w:r>
      <w:r>
        <w:rPr>
          <w:rFonts w:eastAsia="Times New Roman"/>
          <w:szCs w:val="24"/>
        </w:rPr>
        <w:t xml:space="preserve"> </w:t>
      </w:r>
      <w:r>
        <w:rPr>
          <w:rFonts w:eastAsia="Times New Roman"/>
          <w:szCs w:val="24"/>
        </w:rPr>
        <w:t xml:space="preserve">αν θα απαντήσετε ή όχι. </w:t>
      </w:r>
    </w:p>
    <w:p w14:paraId="09A3EDD3" w14:textId="77777777" w:rsidR="00D269F7" w:rsidRDefault="006C352B">
      <w:pPr>
        <w:spacing w:line="600" w:lineRule="auto"/>
        <w:ind w:firstLine="720"/>
        <w:contextualSpacing/>
        <w:jc w:val="both"/>
        <w:rPr>
          <w:rFonts w:eastAsia="Times New Roman"/>
          <w:szCs w:val="24"/>
        </w:rPr>
      </w:pPr>
      <w:r>
        <w:rPr>
          <w:rFonts w:eastAsia="Times New Roman"/>
          <w:szCs w:val="24"/>
        </w:rPr>
        <w:t>Είστε ένας από τους τέσσερις Υπουργούς</w:t>
      </w:r>
      <w:r>
        <w:rPr>
          <w:rFonts w:eastAsia="Times New Roman"/>
          <w:szCs w:val="24"/>
        </w:rPr>
        <w:t>,</w:t>
      </w:r>
      <w:r>
        <w:rPr>
          <w:rFonts w:eastAsia="Times New Roman"/>
          <w:szCs w:val="24"/>
        </w:rPr>
        <w:t xml:space="preserve"> που ζήτησαν και πήραν από το ΑΣΕΠ τα αντίγραφα των στοιχείων των φακέλων για τις θέσεις των διοικητικών και τομεακών γραμματέων; Το ρωτάω και, αν θέλετε, μπορείτε να πείτε ναι ή όχι. Γιατί υπ</w:t>
      </w:r>
      <w:r>
        <w:rPr>
          <w:rFonts w:eastAsia="Times New Roman"/>
          <w:szCs w:val="24"/>
        </w:rPr>
        <w:t xml:space="preserve">άρχει επίσημο έγγραφο του ΑΣΕΠ ότι τέσσερις Υπουργοί ζήτησαν και πήραν αντίγραφα των στοιχείων των φακέλων από </w:t>
      </w:r>
      <w:r>
        <w:rPr>
          <w:rFonts w:eastAsia="Times New Roman"/>
          <w:szCs w:val="24"/>
        </w:rPr>
        <w:t xml:space="preserve">αυτό </w:t>
      </w:r>
      <w:r>
        <w:rPr>
          <w:rFonts w:eastAsia="Times New Roman"/>
          <w:szCs w:val="24"/>
        </w:rPr>
        <w:t>πριν τελειώσει η διαδικασία χωρίς κανένα νόμιμο δικαίωμα. Αν θέλετε, απαντήστε μου επί αυτής της ερωτήσεως. Αν πράξατε το σωστό δικαιολογήστ</w:t>
      </w:r>
      <w:r>
        <w:rPr>
          <w:rFonts w:eastAsia="Times New Roman"/>
          <w:szCs w:val="24"/>
        </w:rPr>
        <w:t>ε το. Αν όχι θα αξιολογηθείτε από τον ελληνικό λαό.</w:t>
      </w:r>
    </w:p>
    <w:p w14:paraId="09A3EDD4"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Ευχαριστώ, </w:t>
      </w:r>
      <w:r w:rsidRPr="00870EF7">
        <w:rPr>
          <w:rFonts w:eastAsia="Times New Roman"/>
          <w:szCs w:val="24"/>
        </w:rPr>
        <w:t>κύριε Πρόεδρε</w:t>
      </w:r>
      <w:r>
        <w:rPr>
          <w:rFonts w:eastAsia="Times New Roman"/>
          <w:szCs w:val="24"/>
        </w:rPr>
        <w:t xml:space="preserve">. </w:t>
      </w:r>
    </w:p>
    <w:p w14:paraId="09A3EDD5" w14:textId="77777777" w:rsidR="00D269F7" w:rsidRDefault="006C352B">
      <w:pPr>
        <w:spacing w:line="600" w:lineRule="auto"/>
        <w:ind w:firstLine="720"/>
        <w:contextualSpacing/>
        <w:jc w:val="both"/>
        <w:rPr>
          <w:rFonts w:eastAsia="Times New Roman" w:cs="Times New Roman"/>
        </w:rPr>
      </w:pPr>
      <w:r w:rsidRPr="000731CA">
        <w:rPr>
          <w:rFonts w:eastAsia="Times New Roman" w:cs="Times New Roman"/>
        </w:rPr>
        <w:lastRenderedPageBreak/>
        <w:t>(Στο σημείο αυτό ο Βουλευτής κ.</w:t>
      </w:r>
      <w:r w:rsidRPr="00A336DA">
        <w:rPr>
          <w:rFonts w:eastAsia="Times New Roman" w:cs="Times New Roman"/>
        </w:rPr>
        <w:t xml:space="preserve"> </w:t>
      </w:r>
      <w:r>
        <w:rPr>
          <w:rFonts w:eastAsia="Times New Roman" w:cs="Times New Roman"/>
        </w:rPr>
        <w:t>Γεώργιος Γεωργαντάς καταθέτει για τα Πρακτικά το</w:t>
      </w:r>
      <w:r w:rsidRPr="000731CA">
        <w:rPr>
          <w:rFonts w:eastAsia="Times New Roman" w:cs="Times New Roman"/>
        </w:rPr>
        <w:t xml:space="preserve"> προαναφερθέν</w:t>
      </w:r>
      <w:r>
        <w:rPr>
          <w:rFonts w:eastAsia="Times New Roman" w:cs="Times New Roman"/>
        </w:rPr>
        <w:t xml:space="preserve"> έγγραφο</w:t>
      </w:r>
      <w:r w:rsidRPr="000731CA">
        <w:rPr>
          <w:rFonts w:eastAsia="Times New Roman" w:cs="Times New Roman"/>
        </w:rPr>
        <w:t>, τ</w:t>
      </w:r>
      <w:r>
        <w:rPr>
          <w:rFonts w:eastAsia="Times New Roman" w:cs="Times New Roman"/>
        </w:rPr>
        <w:t>ο οποίο βρίσκε</w:t>
      </w:r>
      <w:r w:rsidRPr="000731CA">
        <w:rPr>
          <w:rFonts w:eastAsia="Times New Roman" w:cs="Times New Roman"/>
        </w:rPr>
        <w:t xml:space="preserve">ται στο αρχείο του Τμήματος Γραμματείας </w:t>
      </w:r>
      <w:r>
        <w:rPr>
          <w:rFonts w:eastAsia="Times New Roman" w:cs="Times New Roman"/>
        </w:rPr>
        <w:t xml:space="preserve">της Διεύθυνσης </w:t>
      </w:r>
      <w:r>
        <w:rPr>
          <w:rFonts w:eastAsia="Times New Roman" w:cs="Times New Roman"/>
        </w:rPr>
        <w:t>Στενογραφίας και</w:t>
      </w:r>
      <w:r w:rsidRPr="000731CA">
        <w:rPr>
          <w:rFonts w:eastAsia="Times New Roman" w:cs="Times New Roman"/>
        </w:rPr>
        <w:t xml:space="preserve"> Πρακτικών της Βουλής)</w:t>
      </w:r>
    </w:p>
    <w:p w14:paraId="09A3EDD6"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Σπίρτζη</w:t>
      </w:r>
      <w:proofErr w:type="spellEnd"/>
      <w:r>
        <w:rPr>
          <w:rFonts w:eastAsia="Times New Roman"/>
          <w:szCs w:val="24"/>
        </w:rPr>
        <w:t>, έχετε τον λόγο.</w:t>
      </w:r>
    </w:p>
    <w:p w14:paraId="09A3EDD7"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Κύριε Γεωργαντά</w:t>
      </w:r>
      <w:r>
        <w:rPr>
          <w:rFonts w:eastAsia="Times New Roman"/>
          <w:szCs w:val="24"/>
        </w:rPr>
        <w:t>,</w:t>
      </w:r>
      <w:r>
        <w:rPr>
          <w:rFonts w:eastAsia="Times New Roman"/>
          <w:szCs w:val="24"/>
        </w:rPr>
        <w:t xml:space="preserve"> μπερδεύεστε. Αν σας παρακολουθούσε ένας πολίτης τώρα από τα θεωρεία, δεν θα καταλάβα</w:t>
      </w:r>
      <w:r>
        <w:rPr>
          <w:rFonts w:eastAsia="Times New Roman"/>
          <w:szCs w:val="24"/>
        </w:rPr>
        <w:t>ινε τι ρωτάτε. Καταγγέλλετε την πρώτη προκήρυξη ή τη δεύτερη; Η επίκαιρη ερώτηση που κάνατε</w:t>
      </w:r>
      <w:r>
        <w:rPr>
          <w:rFonts w:eastAsia="Times New Roman"/>
          <w:szCs w:val="24"/>
        </w:rPr>
        <w:t>,</w:t>
      </w:r>
      <w:r>
        <w:rPr>
          <w:rFonts w:eastAsia="Times New Roman"/>
          <w:szCs w:val="24"/>
        </w:rPr>
        <w:t xml:space="preserve"> είναι για τη δεύτερη. Θέλετε να συζητήσουμε για την πρώτη; Τι από τα δύο για να σας απαντήσω.</w:t>
      </w:r>
    </w:p>
    <w:p w14:paraId="09A3EDD8"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Όλα μαζί.</w:t>
      </w:r>
    </w:p>
    <w:p w14:paraId="09A3EDD9" w14:textId="77777777" w:rsidR="00D269F7" w:rsidRDefault="006C352B">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w:t>
      </w:r>
      <w:r>
        <w:rPr>
          <w:rFonts w:eastAsia="Times New Roman"/>
          <w:b/>
          <w:szCs w:val="24"/>
        </w:rPr>
        <w:t xml:space="preserve">ι Μεταφορών): </w:t>
      </w:r>
      <w:r>
        <w:rPr>
          <w:rFonts w:eastAsia="Times New Roman"/>
          <w:szCs w:val="24"/>
        </w:rPr>
        <w:t>Καταγγέλλετε και τις δύο; Γιατί δεν λέτε, κύριε Γεωργαντά, την αλήθεια, ότι δεν θέλετε να υπάρχουν γενικοί γραμματείς επιλεγμένοι από αυτή τη διαδικασία; Γιατί δεν το λέτε αυτό; Γιατί κρύβεστε, όπως κάνατε τέσσερα χρόνια συνέχεια με ιδιαίτερε</w:t>
      </w:r>
      <w:r>
        <w:rPr>
          <w:rFonts w:eastAsia="Times New Roman"/>
          <w:szCs w:val="24"/>
        </w:rPr>
        <w:t xml:space="preserve">ς </w:t>
      </w:r>
      <w:r>
        <w:rPr>
          <w:rFonts w:eastAsia="Times New Roman"/>
          <w:szCs w:val="24"/>
        </w:rPr>
        <w:lastRenderedPageBreak/>
        <w:t>σχέσεις κάτω από το τραπέζι με τους θεσμούς</w:t>
      </w:r>
      <w:r>
        <w:rPr>
          <w:rFonts w:eastAsia="Times New Roman"/>
          <w:szCs w:val="24"/>
        </w:rPr>
        <w:t>,</w:t>
      </w:r>
      <w:r>
        <w:rPr>
          <w:rFonts w:eastAsia="Times New Roman"/>
          <w:szCs w:val="24"/>
        </w:rPr>
        <w:t xml:space="preserve"> για να δίνετε τη χώρα; Η πρώτη φορά ήταν που το κάνετε αυτό; </w:t>
      </w:r>
    </w:p>
    <w:p w14:paraId="09A3EDDA" w14:textId="77777777" w:rsidR="00D269F7" w:rsidRDefault="006C352B">
      <w:pPr>
        <w:spacing w:line="600" w:lineRule="auto"/>
        <w:ind w:firstLine="720"/>
        <w:contextualSpacing/>
        <w:jc w:val="both"/>
        <w:rPr>
          <w:rFonts w:eastAsia="Times New Roman"/>
          <w:szCs w:val="24"/>
        </w:rPr>
      </w:pPr>
      <w:r>
        <w:rPr>
          <w:rFonts w:eastAsia="Times New Roman"/>
          <w:szCs w:val="24"/>
        </w:rPr>
        <w:t>Και λέτε μπράβο στη Νέα Δημοκρατία; Μπράβο που κάνατε τι; Που πηγαίνατε με μία σειρά από θέματα και λέγατε «Όχι έτσι όχι διαφορετικά» στους θεσμούς</w:t>
      </w:r>
      <w:r>
        <w:rPr>
          <w:rFonts w:eastAsia="Times New Roman"/>
          <w:szCs w:val="24"/>
        </w:rPr>
        <w:t xml:space="preserve">, δίνοντας τη χώρα για να μην κλείσουν οι αξιολογήσεις, κάθε φορά που είχαμε αξιολόγηση σε κάθε θέμα; </w:t>
      </w:r>
    </w:p>
    <w:p w14:paraId="09A3EDDB" w14:textId="77777777" w:rsidR="00D269F7" w:rsidRDefault="006C352B">
      <w:pPr>
        <w:spacing w:line="600" w:lineRule="auto"/>
        <w:ind w:firstLine="720"/>
        <w:contextualSpacing/>
        <w:jc w:val="both"/>
        <w:rPr>
          <w:rFonts w:eastAsia="Times New Roman"/>
          <w:szCs w:val="24"/>
        </w:rPr>
      </w:pPr>
      <w:r>
        <w:rPr>
          <w:rFonts w:eastAsia="Times New Roman"/>
          <w:szCs w:val="24"/>
        </w:rPr>
        <w:t>Κάνατε μία ερώτηση και καταθέσατε και έγγραφο. Το λέω για να δείτε το μέγεθος του λαϊκισμού που σας διακρίνει. Προφανώς όταν γίνεται μία σοβαρή δουλειά κ</w:t>
      </w:r>
      <w:r>
        <w:rPr>
          <w:rFonts w:eastAsia="Times New Roman"/>
          <w:szCs w:val="24"/>
        </w:rPr>
        <w:t>αι όχι δουλειά πασαλείμματος, όπως αυτή που κάνατε εσείς για να βολέψετε τα δικά σας παιδιά, σε κάθε θέση του Υπουργείου πρέπει να προδιαγράφονται επακριβώς τα στοιχεία, τα χαρακτηριστικά που πρέπει να έχει ο άνθρωπος που διεκδικεί αυτή τη θέση η εμπειρία,</w:t>
      </w:r>
      <w:r>
        <w:rPr>
          <w:rFonts w:eastAsia="Times New Roman"/>
          <w:szCs w:val="24"/>
        </w:rPr>
        <w:t xml:space="preserve"> η επιστημονική ειδικότητα και βέβαια το περίγραμμα θέσης. Έγιναν κανονικότατα. </w:t>
      </w:r>
    </w:p>
    <w:p w14:paraId="09A3EDDC"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Η καταγγελία ξέρετε πού έγκειται; Στο ότι εμείς δεν βάλαμε θεολόγο στα μητρώα, όπως είχατε εσείς στο περίγραμμα θέσης. </w:t>
      </w:r>
      <w:r>
        <w:rPr>
          <w:rFonts w:eastAsia="Times New Roman"/>
          <w:szCs w:val="24"/>
        </w:rPr>
        <w:lastRenderedPageBreak/>
        <w:t>Έγκειται στο ότι έπρεπε υποχρεωτικά συγκεκριμένες ειδικό</w:t>
      </w:r>
      <w:r>
        <w:rPr>
          <w:rFonts w:eastAsia="Times New Roman"/>
          <w:szCs w:val="24"/>
        </w:rPr>
        <w:t xml:space="preserve">τητες και κατηγορίες να αναλάβουν τις θέσεις ευθύνης. </w:t>
      </w:r>
    </w:p>
    <w:p w14:paraId="09A3EDDD"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Πραγματικά θα ήθελα να έρθετε μία βόλτα από το Υπουργείο. Θα δείτε ειδικούς και γενικούς γραμματείς της </w:t>
      </w:r>
      <w:r w:rsidRPr="00E67377">
        <w:rPr>
          <w:rFonts w:eastAsia="Times New Roman"/>
          <w:szCs w:val="24"/>
        </w:rPr>
        <w:t>Νέας Δημοκρατίας</w:t>
      </w:r>
      <w:r>
        <w:rPr>
          <w:rFonts w:eastAsia="Times New Roman"/>
          <w:szCs w:val="24"/>
        </w:rPr>
        <w:t>,</w:t>
      </w:r>
      <w:r>
        <w:rPr>
          <w:rFonts w:eastAsia="Times New Roman"/>
          <w:szCs w:val="24"/>
        </w:rPr>
        <w:t xml:space="preserve"> να έχουν κριθεί γενικοί διευθυντές. Δεν τα ξέρετε αυτά, κύριε Γεωργαντά; Δεν σα</w:t>
      </w:r>
      <w:r>
        <w:rPr>
          <w:rFonts w:eastAsia="Times New Roman"/>
          <w:szCs w:val="24"/>
        </w:rPr>
        <w:t xml:space="preserve">ς ενημέρωσε κανένας γενικός ή ειδικός γραμματέας της </w:t>
      </w:r>
      <w:r w:rsidRPr="009D32C4">
        <w:rPr>
          <w:rFonts w:eastAsia="Times New Roman"/>
          <w:szCs w:val="24"/>
        </w:rPr>
        <w:t>Νέας Δημοκρατίας</w:t>
      </w:r>
      <w:r>
        <w:rPr>
          <w:rFonts w:eastAsia="Times New Roman"/>
          <w:szCs w:val="24"/>
        </w:rPr>
        <w:t xml:space="preserve"> ότι επιλέχθηκαν γενικοί διευθυντές και διευθυντές και τοποθετήθηκαν; Να το μέγεθος της σπέκουλας και του λαϊκισμού που συνεχίζετε να έχετε. Είστε σε αυτή την πλευρά του </w:t>
      </w:r>
      <w:proofErr w:type="spellStart"/>
      <w:r>
        <w:rPr>
          <w:rFonts w:eastAsia="Times New Roman"/>
          <w:szCs w:val="24"/>
        </w:rPr>
        <w:t>λαϊκιστικού</w:t>
      </w:r>
      <w:proofErr w:type="spellEnd"/>
      <w:r>
        <w:rPr>
          <w:rFonts w:eastAsia="Times New Roman"/>
          <w:szCs w:val="24"/>
        </w:rPr>
        <w:t xml:space="preserve"> κομμα</w:t>
      </w:r>
      <w:r>
        <w:rPr>
          <w:rFonts w:eastAsia="Times New Roman"/>
          <w:szCs w:val="24"/>
        </w:rPr>
        <w:t xml:space="preserve">τιού της Ευρώπης. Είναι φαινόμενα των καιρών, τι να κάνουμε; </w:t>
      </w:r>
    </w:p>
    <w:p w14:paraId="09A3EDDE" w14:textId="77777777" w:rsidR="00D269F7" w:rsidRDefault="006C352B">
      <w:pPr>
        <w:spacing w:line="600" w:lineRule="auto"/>
        <w:ind w:firstLine="720"/>
        <w:contextualSpacing/>
        <w:jc w:val="both"/>
        <w:rPr>
          <w:rFonts w:eastAsia="Times New Roman"/>
          <w:szCs w:val="24"/>
        </w:rPr>
      </w:pPr>
      <w:r>
        <w:rPr>
          <w:rFonts w:eastAsia="Times New Roman"/>
          <w:szCs w:val="24"/>
        </w:rPr>
        <w:t>Θα σας απαντήσω και στα υπόλοιπα θέματα που θέσατε. Υπάρχει, λέει, νομικό θέμα για το ΑΣΕΠ; Όλα -και η πρώτη προκήρυξη και η ιδιαίτερη εμπειρία στην πρώτη προκήρυξη και η εμπειρία και οι ομοειδε</w:t>
      </w:r>
      <w:r>
        <w:rPr>
          <w:rFonts w:eastAsia="Times New Roman"/>
          <w:szCs w:val="24"/>
        </w:rPr>
        <w:t>ίς διαδικασίες στη δεύτερη προκήρυξη- είναι εγκεκριμένα από το ΑΣΕΠ. Τα περιγράμματα θέσεων, τα προεδρικά διατάγματα που βγήκαν για τον οργανισμό του Υπουργείου, οι ιδιαίτερες δεξιότητες και προδιαγραφές που τέθηκαν</w:t>
      </w:r>
      <w:r>
        <w:rPr>
          <w:rFonts w:eastAsia="Times New Roman"/>
          <w:szCs w:val="24"/>
        </w:rPr>
        <w:t>,</w:t>
      </w:r>
      <w:r>
        <w:rPr>
          <w:rFonts w:eastAsia="Times New Roman"/>
          <w:szCs w:val="24"/>
        </w:rPr>
        <w:t xml:space="preserve"> είναι εγκεκριμένες από το Συμβούλιο της</w:t>
      </w:r>
      <w:r>
        <w:rPr>
          <w:rFonts w:eastAsia="Times New Roman"/>
          <w:szCs w:val="24"/>
        </w:rPr>
        <w:t xml:space="preserve"> Επικρατείας. </w:t>
      </w:r>
    </w:p>
    <w:p w14:paraId="09A3EDDF" w14:textId="77777777" w:rsidR="00D269F7" w:rsidRDefault="006C352B">
      <w:pPr>
        <w:spacing w:line="600" w:lineRule="auto"/>
        <w:ind w:firstLine="720"/>
        <w:contextualSpacing/>
        <w:jc w:val="both"/>
        <w:rPr>
          <w:rFonts w:eastAsia="Times New Roman"/>
          <w:szCs w:val="24"/>
        </w:rPr>
      </w:pPr>
      <w:r>
        <w:rPr>
          <w:rFonts w:eastAsia="Times New Roman"/>
          <w:b/>
          <w:szCs w:val="24"/>
        </w:rPr>
        <w:lastRenderedPageBreak/>
        <w:t xml:space="preserve">ΓΕΩΡΓΙΟΣ ΓΕΩΡΓΑΝΤΑΣ: </w:t>
      </w:r>
      <w:r>
        <w:rPr>
          <w:rFonts w:eastAsia="Times New Roman"/>
          <w:szCs w:val="24"/>
        </w:rPr>
        <w:t>Μη λέτε ψέματα. Το ΑΣΕΠ δεν εγκρίνει.</w:t>
      </w:r>
    </w:p>
    <w:p w14:paraId="09A3EDE0"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Δεν ξέρετε τι σας γίνεται. </w:t>
      </w:r>
    </w:p>
    <w:p w14:paraId="09A3EDE1"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Εγώ δεν ξέρω; Εσείς δεν ξέρετε.</w:t>
      </w:r>
    </w:p>
    <w:p w14:paraId="09A3EDE2" w14:textId="77777777" w:rsidR="00D269F7" w:rsidRDefault="006C352B">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Pr>
          <w:rFonts w:eastAsia="Times New Roman"/>
          <w:b/>
          <w:szCs w:val="24"/>
        </w:rPr>
        <w:t xml:space="preserve">): </w:t>
      </w:r>
      <w:r>
        <w:rPr>
          <w:rFonts w:eastAsia="Times New Roman"/>
          <w:szCs w:val="24"/>
        </w:rPr>
        <w:t xml:space="preserve">Αν θυμάμαι καλά, ως προς το ΑΣΕΠ, επειδή είναι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τους ανθρώπους που μπήκαν εκεί τους ψηφίσατε και εσείς. Χρειάζεται ευρεία πλειοψηφία στην αρμόδια Επιτροπή Θεσμών και Διαφάνειας της Βουλής. </w:t>
      </w:r>
    </w:p>
    <w:p w14:paraId="09A3EDE3" w14:textId="77777777" w:rsidR="00D269F7" w:rsidRDefault="006C352B">
      <w:pPr>
        <w:spacing w:line="600" w:lineRule="auto"/>
        <w:ind w:firstLine="720"/>
        <w:contextualSpacing/>
        <w:jc w:val="both"/>
        <w:rPr>
          <w:rFonts w:eastAsia="Times New Roman"/>
          <w:szCs w:val="24"/>
        </w:rPr>
      </w:pPr>
      <w:r>
        <w:rPr>
          <w:rFonts w:eastAsia="Times New Roman"/>
          <w:szCs w:val="24"/>
        </w:rPr>
        <w:t>Είναι κατανοητή η πρεμούρα που έχετε</w:t>
      </w:r>
      <w:r>
        <w:rPr>
          <w:rFonts w:eastAsia="Times New Roman"/>
          <w:szCs w:val="24"/>
        </w:rPr>
        <w:t>,</w:t>
      </w:r>
      <w:r>
        <w:rPr>
          <w:rFonts w:eastAsia="Times New Roman"/>
          <w:szCs w:val="24"/>
        </w:rPr>
        <w:t xml:space="preserve"> να μην μπ</w:t>
      </w:r>
      <w:r>
        <w:rPr>
          <w:rFonts w:eastAsia="Times New Roman"/>
          <w:szCs w:val="24"/>
        </w:rPr>
        <w:t>ουν γενικοί διευθυντές με αξιοκρατικό τρόπο. Είναι κατανοητή ακόμη πιο πολύ η πρεμούρα που έχετε</w:t>
      </w:r>
      <w:r>
        <w:rPr>
          <w:rFonts w:eastAsia="Times New Roman"/>
          <w:szCs w:val="24"/>
        </w:rPr>
        <w:t>,</w:t>
      </w:r>
      <w:r>
        <w:rPr>
          <w:rFonts w:eastAsia="Times New Roman"/>
          <w:szCs w:val="24"/>
        </w:rPr>
        <w:t xml:space="preserve"> να μην μπουν γενικοί γραμματείς με τέτοιες διαδικασίες, για να συνεχίζετε μέσα από τον κρατικό μηχανισμό να κάνετε αυτό που κάνατε τέσσερα χρόνια</w:t>
      </w:r>
      <w:r>
        <w:rPr>
          <w:rFonts w:eastAsia="Times New Roman"/>
          <w:szCs w:val="24"/>
        </w:rPr>
        <w:t xml:space="preserve"> δολιοφθορά στην </w:t>
      </w:r>
      <w:r w:rsidRPr="00EF4227">
        <w:rPr>
          <w:rFonts w:eastAsia="Times New Roman"/>
          <w:szCs w:val="24"/>
        </w:rPr>
        <w:t>Κυβέρνηση</w:t>
      </w:r>
      <w:r>
        <w:rPr>
          <w:rFonts w:eastAsia="Times New Roman"/>
          <w:szCs w:val="24"/>
        </w:rPr>
        <w:t xml:space="preserve">. Προφανώς δεν μπαίνει θέμα νομιμότητας. </w:t>
      </w:r>
    </w:p>
    <w:p w14:paraId="09A3EDE4"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Επανήλθατε σε μία δήθεν καταγγελία και πάλι ότι πήραμε στοιχεία των φακέλων, ότι πήραμε τους φακέλους; </w:t>
      </w:r>
    </w:p>
    <w:p w14:paraId="09A3EDE5" w14:textId="77777777" w:rsidR="00D269F7" w:rsidRDefault="006C352B">
      <w:pPr>
        <w:spacing w:line="600" w:lineRule="auto"/>
        <w:ind w:firstLine="720"/>
        <w:contextualSpacing/>
        <w:jc w:val="both"/>
        <w:rPr>
          <w:rFonts w:eastAsia="Times New Roman"/>
          <w:szCs w:val="24"/>
        </w:rPr>
      </w:pPr>
      <w:r>
        <w:rPr>
          <w:rFonts w:eastAsia="Times New Roman"/>
          <w:b/>
          <w:szCs w:val="24"/>
        </w:rPr>
        <w:lastRenderedPageBreak/>
        <w:t xml:space="preserve">ΓΕΩΡΓΙΟΣ ΓΕΩΡΓΑΝΤΑΣ: </w:t>
      </w:r>
      <w:r>
        <w:rPr>
          <w:rFonts w:eastAsia="Times New Roman"/>
          <w:szCs w:val="24"/>
        </w:rPr>
        <w:t>Αντίγραφα από τα στοιχεία των φακέλων.</w:t>
      </w:r>
    </w:p>
    <w:p w14:paraId="09A3EDE6" w14:textId="77777777" w:rsidR="00D269F7" w:rsidRDefault="006C352B">
      <w:pPr>
        <w:spacing w:line="600" w:lineRule="auto"/>
        <w:ind w:firstLine="720"/>
        <w:contextualSpacing/>
        <w:jc w:val="both"/>
        <w:rPr>
          <w:rFonts w:eastAsia="Times New Roman"/>
          <w:szCs w:val="24"/>
        </w:rPr>
      </w:pPr>
      <w:r>
        <w:rPr>
          <w:rFonts w:eastAsia="Times New Roman"/>
          <w:b/>
          <w:szCs w:val="24"/>
        </w:rPr>
        <w:t>ΧΡΗΣΤΟΣ ΣΠΙΡΤΖΗΣ (Υπουργ</w:t>
      </w:r>
      <w:r>
        <w:rPr>
          <w:rFonts w:eastAsia="Times New Roman"/>
          <w:b/>
          <w:szCs w:val="24"/>
        </w:rPr>
        <w:t xml:space="preserve">ός Υποδομών και Μεταφορών): </w:t>
      </w:r>
      <w:r>
        <w:rPr>
          <w:rFonts w:eastAsia="Times New Roman"/>
          <w:szCs w:val="24"/>
        </w:rPr>
        <w:t xml:space="preserve">Διαβάζετε λάθος τύπο. Κάνετε το εξής πάλι… </w:t>
      </w:r>
    </w:p>
    <w:p w14:paraId="09A3EDE7"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Έχω έγγραφο του ΑΣΕΠ στα χέρια μου.</w:t>
      </w:r>
    </w:p>
    <w:p w14:paraId="09A3EDE8"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Μην κάνετε συζήτηση. Έχει καλυφθεί ο χρόνος. Με ένα ναι ή με ένα όχι η απάντηση.</w:t>
      </w:r>
    </w:p>
    <w:p w14:paraId="09A3EDE9" w14:textId="77777777" w:rsidR="00D269F7" w:rsidRDefault="006C352B">
      <w:pPr>
        <w:spacing w:line="600" w:lineRule="auto"/>
        <w:ind w:firstLine="720"/>
        <w:contextualSpacing/>
        <w:jc w:val="both"/>
        <w:rPr>
          <w:rFonts w:eastAsia="Times New Roman"/>
          <w:szCs w:val="24"/>
        </w:rPr>
      </w:pPr>
      <w:r>
        <w:rPr>
          <w:rFonts w:eastAsia="Times New Roman"/>
          <w:b/>
          <w:szCs w:val="24"/>
        </w:rPr>
        <w:t>ΧΡΗΣΤΟΣ ΣΠΙΡΤ</w:t>
      </w:r>
      <w:r>
        <w:rPr>
          <w:rFonts w:eastAsia="Times New Roman"/>
          <w:b/>
          <w:szCs w:val="24"/>
        </w:rPr>
        <w:t xml:space="preserve">ΖΗΣ (Υπουργός Υποδομών και Μεταφορών): </w:t>
      </w:r>
      <w:r>
        <w:rPr>
          <w:rFonts w:eastAsia="Times New Roman"/>
          <w:szCs w:val="24"/>
        </w:rPr>
        <w:t xml:space="preserve">Κάνετε πάλι το εξής ατόπημα. Αφού δίνετε ψεύτικες καταγγελίες και κατηγορίες στον φιλικό σας </w:t>
      </w:r>
      <w:r>
        <w:rPr>
          <w:rFonts w:eastAsia="Times New Roman"/>
          <w:szCs w:val="24"/>
        </w:rPr>
        <w:t>Τ</w:t>
      </w:r>
      <w:r>
        <w:rPr>
          <w:rFonts w:eastAsia="Times New Roman"/>
          <w:szCs w:val="24"/>
        </w:rPr>
        <w:t xml:space="preserve">ύπο, μετά τις διαβάζετε και πείθεστε από αυτές, σαν την καταγγελία που δώσατε από τους εργαζόμενους. Την καταθέσατε; Φέρτε </w:t>
      </w:r>
      <w:r>
        <w:rPr>
          <w:rFonts w:eastAsia="Times New Roman"/>
          <w:szCs w:val="24"/>
        </w:rPr>
        <w:t xml:space="preserve">τη. </w:t>
      </w:r>
    </w:p>
    <w:p w14:paraId="09A3EDEA"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Κατατέθηκε, </w:t>
      </w:r>
      <w:r w:rsidRPr="001B0107">
        <w:rPr>
          <w:rFonts w:eastAsia="Times New Roman"/>
          <w:szCs w:val="24"/>
        </w:rPr>
        <w:t>κύριε Υπουργέ</w:t>
      </w:r>
      <w:r>
        <w:rPr>
          <w:rFonts w:eastAsia="Times New Roman"/>
          <w:szCs w:val="24"/>
        </w:rPr>
        <w:t xml:space="preserve">. Την υπέγραψα ήδη. </w:t>
      </w:r>
    </w:p>
    <w:p w14:paraId="09A3EDEB" w14:textId="77777777" w:rsidR="00D269F7" w:rsidRDefault="006C352B">
      <w:pPr>
        <w:spacing w:line="600" w:lineRule="auto"/>
        <w:ind w:firstLine="720"/>
        <w:contextualSpacing/>
        <w:jc w:val="both"/>
        <w:rPr>
          <w:rFonts w:eastAsia="Times New Roman"/>
          <w:szCs w:val="24"/>
        </w:rPr>
      </w:pPr>
      <w:r>
        <w:rPr>
          <w:rFonts w:eastAsia="Times New Roman"/>
          <w:b/>
          <w:szCs w:val="24"/>
        </w:rPr>
        <w:lastRenderedPageBreak/>
        <w:t xml:space="preserve">ΧΡΗΣΤΟΣ ΣΠΙΡΤΖΗΣ (Υπουργός Υποδομών και Μεταφορών): </w:t>
      </w:r>
      <w:r>
        <w:rPr>
          <w:rFonts w:eastAsia="Times New Roman"/>
          <w:szCs w:val="24"/>
        </w:rPr>
        <w:t>Να μας την φέρετε</w:t>
      </w:r>
      <w:r>
        <w:rPr>
          <w:rFonts w:eastAsia="Times New Roman"/>
          <w:szCs w:val="24"/>
        </w:rPr>
        <w:t>,</w:t>
      </w:r>
      <w:r>
        <w:rPr>
          <w:rFonts w:eastAsia="Times New Roman"/>
          <w:szCs w:val="24"/>
        </w:rPr>
        <w:t xml:space="preserve"> για να δούμε το μέγεθος του λαϊκισμού του κ. Γεωργαντά και της παράταξής του. Φέρτε τη να την διαβάσουμε. </w:t>
      </w:r>
    </w:p>
    <w:p w14:paraId="09A3EDEC" w14:textId="77777777" w:rsidR="00D269F7" w:rsidRDefault="006C352B">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Δεν θα περιμένουμε. Ήδη έχετε συμπληρώσει. Σε μεθεπόμενη συνάντηση.</w:t>
      </w:r>
    </w:p>
    <w:p w14:paraId="09A3EDED" w14:textId="77777777" w:rsidR="00D269F7" w:rsidRDefault="006C352B">
      <w:pPr>
        <w:spacing w:line="600" w:lineRule="auto"/>
        <w:ind w:firstLine="720"/>
        <w:contextualSpacing/>
        <w:jc w:val="both"/>
        <w:rPr>
          <w:rFonts w:eastAsia="Times New Roman" w:cs="Times New Roman"/>
          <w:szCs w:val="24"/>
        </w:rPr>
      </w:pPr>
      <w:r w:rsidRPr="0000180D">
        <w:rPr>
          <w:rFonts w:eastAsia="Times New Roman" w:cs="Times New Roman"/>
          <w:b/>
          <w:szCs w:val="24"/>
        </w:rPr>
        <w:t>ΧΡΗΣΤΟΣ ΣΠΙΡΤΖΗΣ (Υπουργός Υποδομών και Μεταφορ</w:t>
      </w:r>
      <w:r w:rsidRPr="0000180D">
        <w:rPr>
          <w:rFonts w:eastAsia="Times New Roman" w:cs="Times New Roman"/>
          <w:b/>
          <w:szCs w:val="24"/>
        </w:rPr>
        <w:t>ών):</w:t>
      </w:r>
      <w:r>
        <w:rPr>
          <w:rFonts w:eastAsia="Times New Roman" w:cs="Times New Roman"/>
          <w:szCs w:val="24"/>
        </w:rPr>
        <w:t xml:space="preserve"> Μπαίνει σε συντεχνιακές αντιδικίες για να καταγγείλει την Κυβέρνηση. Δηλαδή μπαίνει και λέει</w:t>
      </w:r>
      <w:r>
        <w:rPr>
          <w:rFonts w:eastAsia="Times New Roman" w:cs="Times New Roman"/>
          <w:szCs w:val="24"/>
        </w:rPr>
        <w:t>,</w:t>
      </w:r>
      <w:r>
        <w:rPr>
          <w:rFonts w:eastAsia="Times New Roman" w:cs="Times New Roman"/>
          <w:szCs w:val="24"/>
        </w:rPr>
        <w:t xml:space="preserve"> αν σε μια θέση έπρεπε να είναι πολιτικοί μηχανικοί ή χημικοί μηχανικοί, αν πρέπει να είναι ΠΕ μηχανικοί, ΤΕ μηχανικοί ή ΔΕ</w:t>
      </w:r>
      <w:r w:rsidRPr="0000180D">
        <w:rPr>
          <w:rFonts w:eastAsia="Times New Roman" w:cs="Times New Roman"/>
          <w:szCs w:val="24"/>
        </w:rPr>
        <w:t xml:space="preserve"> </w:t>
      </w:r>
      <w:r>
        <w:rPr>
          <w:rFonts w:eastAsia="Times New Roman" w:cs="Times New Roman"/>
          <w:szCs w:val="24"/>
        </w:rPr>
        <w:t>μηχανικοί. Αυτά γράφει.</w:t>
      </w:r>
    </w:p>
    <w:p w14:paraId="09A3EDEE" w14:textId="77777777" w:rsidR="00D269F7" w:rsidRDefault="006C352B">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w:t>
      </w:r>
      <w:r w:rsidRPr="0072374F">
        <w:rPr>
          <w:rFonts w:eastAsia="Times New Roman" w:cs="Times New Roman"/>
          <w:b/>
          <w:szCs w:val="24"/>
        </w:rPr>
        <w:t xml:space="preserve"> (Νικήτας Κακλαμάνης):</w:t>
      </w:r>
      <w:r>
        <w:rPr>
          <w:rFonts w:eastAsia="Times New Roman" w:cs="Times New Roman"/>
          <w:szCs w:val="24"/>
        </w:rPr>
        <w:t xml:space="preserve"> Ωραία. Κλείστε, κύριε Υπουργέ.</w:t>
      </w:r>
    </w:p>
    <w:p w14:paraId="09A3EDEF" w14:textId="77777777" w:rsidR="00D269F7" w:rsidRDefault="006C352B">
      <w:pPr>
        <w:spacing w:line="600" w:lineRule="auto"/>
        <w:ind w:firstLine="720"/>
        <w:contextualSpacing/>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Κλείνω, λέγοντας το εξής: Κύριε Γεωργαντά, είτε το θέλετε είτε δεν το θέλετε, το ελληνικό δημόσιο όπως και όλη η χώρα</w:t>
      </w:r>
      <w:r>
        <w:rPr>
          <w:rFonts w:eastAsia="Times New Roman" w:cs="Times New Roman"/>
          <w:szCs w:val="24"/>
        </w:rPr>
        <w:t xml:space="preserve"> έχει αλλάξει σελίδα. Δεν θα σας περάσει. Αν έχετε οποιοδήποτε πρόβλημα είτε με την πρώτη είτε με τη δεύτερη προκήρυξη για 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 xml:space="preserve">ραμματείς, </w:t>
      </w:r>
      <w:r>
        <w:rPr>
          <w:rFonts w:eastAsia="Times New Roman" w:cs="Times New Roman"/>
          <w:szCs w:val="24"/>
        </w:rPr>
        <w:t>ν</w:t>
      </w:r>
      <w:r>
        <w:rPr>
          <w:rFonts w:eastAsia="Times New Roman" w:cs="Times New Roman"/>
          <w:szCs w:val="24"/>
        </w:rPr>
        <w:t xml:space="preserve">α πάτε στα αρμόδια όργανα -το ΑΣΕΠ </w:t>
      </w:r>
      <w:r>
        <w:rPr>
          <w:rFonts w:eastAsia="Times New Roman" w:cs="Times New Roman"/>
          <w:szCs w:val="24"/>
        </w:rPr>
        <w:lastRenderedPageBreak/>
        <w:t>είναι ή το Συμβούλιο της Επικρατείας- να ακυρώσετε αυτές τις προκηρύξει</w:t>
      </w:r>
      <w:r>
        <w:rPr>
          <w:rFonts w:eastAsia="Times New Roman" w:cs="Times New Roman"/>
          <w:szCs w:val="24"/>
        </w:rPr>
        <w:t>ς. Πάνε αυτά που ξέρατε, να πάτε πάλι στους θεσμούς και στο Λαϊκό Κόμμα στην Ευρώπη. Πάνε αυτά.</w:t>
      </w:r>
    </w:p>
    <w:p w14:paraId="09A3EDF0" w14:textId="77777777" w:rsidR="00D269F7" w:rsidRDefault="006C352B">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Μην κάνουμε τους ντεντέκτιβ τώρα, κύριε Υπουργέ. Κλείσαμε.</w:t>
      </w:r>
    </w:p>
    <w:p w14:paraId="09A3EDF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στη </w:t>
      </w:r>
      <w:r>
        <w:rPr>
          <w:rFonts w:eastAsia="Times New Roman" w:cs="Times New Roman"/>
          <w:szCs w:val="24"/>
        </w:rPr>
        <w:t>συζήτηση της</w:t>
      </w:r>
      <w:r>
        <w:rPr>
          <w:rFonts w:eastAsia="Times New Roman" w:cs="Times New Roman"/>
          <w:szCs w:val="24"/>
        </w:rPr>
        <w:t xml:space="preserve"> δεύτερη</w:t>
      </w:r>
      <w:r>
        <w:rPr>
          <w:rFonts w:eastAsia="Times New Roman" w:cs="Times New Roman"/>
          <w:szCs w:val="24"/>
        </w:rPr>
        <w:t>ς</w:t>
      </w:r>
      <w:r>
        <w:rPr>
          <w:rFonts w:eastAsia="Times New Roman" w:cs="Times New Roman"/>
          <w:szCs w:val="24"/>
        </w:rPr>
        <w:t xml:space="preserve"> με αριθμό 169/20-11-2018 επίκαιρ</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δεύτερου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00180D">
        <w:rPr>
          <w:rFonts w:eastAsia="Times New Roman" w:cs="Times New Roman"/>
          <w:szCs w:val="24"/>
        </w:rPr>
        <w:t xml:space="preserve"> κ.</w:t>
      </w:r>
      <w:r w:rsidRPr="0000180D">
        <w:rPr>
          <w:rFonts w:eastAsia="Times New Roman" w:cs="Times New Roman"/>
          <w:bCs/>
          <w:szCs w:val="24"/>
        </w:rPr>
        <w:t xml:space="preserve"> Βασιλείου </w:t>
      </w:r>
      <w:proofErr w:type="spellStart"/>
      <w:r w:rsidRPr="0000180D">
        <w:rPr>
          <w:rFonts w:eastAsia="Times New Roman" w:cs="Times New Roman"/>
          <w:bCs/>
          <w:szCs w:val="24"/>
        </w:rPr>
        <w:t>Κεγκέρογλου</w:t>
      </w:r>
      <w:proofErr w:type="spellEnd"/>
      <w:r w:rsidRPr="0000180D">
        <w:rPr>
          <w:rFonts w:eastAsia="Times New Roman" w:cs="Times New Roman"/>
          <w:szCs w:val="24"/>
        </w:rPr>
        <w:t xml:space="preserve"> προς τον Υπουργό </w:t>
      </w:r>
      <w:r w:rsidRPr="0000180D">
        <w:rPr>
          <w:rFonts w:eastAsia="Times New Roman" w:cs="Times New Roman"/>
          <w:bCs/>
          <w:szCs w:val="24"/>
        </w:rPr>
        <w:t>Υποδομών και Μεταφορών,</w:t>
      </w:r>
      <w:r w:rsidRPr="0000180D">
        <w:rPr>
          <w:rFonts w:eastAsia="Times New Roman" w:cs="Times New Roman"/>
          <w:szCs w:val="24"/>
        </w:rPr>
        <w:t xml:space="preserve"> με θέμα: «Αντιμετώπιση</w:t>
      </w:r>
      <w:r>
        <w:rPr>
          <w:rFonts w:eastAsia="Times New Roman" w:cs="Times New Roman"/>
          <w:szCs w:val="24"/>
        </w:rPr>
        <w:t xml:space="preserve"> επιπτώσεων από την κατασκευή και λειτουργία του αεροδρομίου στο Καστέλι-</w:t>
      </w:r>
      <w:r>
        <w:rPr>
          <w:rFonts w:eastAsia="Times New Roman" w:cs="Times New Roman"/>
          <w:szCs w:val="24"/>
        </w:rPr>
        <w:t>Αναγκαία έργα και ανταποδοτικά οφέλη για την περιοχή».</w:t>
      </w:r>
    </w:p>
    <w:p w14:paraId="09A3EDF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ορίστε έχετε τον λόγο.</w:t>
      </w:r>
    </w:p>
    <w:p w14:paraId="09A3EDF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09A3EDF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 νέο διεθνές αεροδρόμιο </w:t>
      </w:r>
      <w:proofErr w:type="spellStart"/>
      <w:r>
        <w:rPr>
          <w:rFonts w:eastAsia="Times New Roman" w:cs="Times New Roman"/>
          <w:szCs w:val="24"/>
        </w:rPr>
        <w:t>Καστελίου</w:t>
      </w:r>
      <w:proofErr w:type="spellEnd"/>
      <w:r>
        <w:rPr>
          <w:rFonts w:eastAsia="Times New Roman" w:cs="Times New Roman"/>
          <w:szCs w:val="24"/>
        </w:rPr>
        <w:t xml:space="preserve"> </w:t>
      </w:r>
      <w:r>
        <w:rPr>
          <w:rFonts w:eastAsia="Times New Roman" w:cs="Times New Roman"/>
          <w:szCs w:val="24"/>
        </w:rPr>
        <w:t>Κρήτης, όπως το αποφασίσαμε, όπως το οραματιστήκαμε, όπως σχεδιάστηκε, έρχ</w:t>
      </w:r>
      <w:r>
        <w:rPr>
          <w:rFonts w:eastAsia="Times New Roman" w:cs="Times New Roman"/>
          <w:szCs w:val="24"/>
        </w:rPr>
        <w:t xml:space="preserve">εται να εξυπηρετήσει τις μεγάλες ανάγκες και του τουρισμού αλλά και της επικοινωνίας της Κρήτης με την Ελλάδα και τον έξω κόσμο </w:t>
      </w: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βεβαίως, αυτό το καθιστά ως ένα από τα σημαντικότερα έργα στη χώρα μας.</w:t>
      </w:r>
    </w:p>
    <w:p w14:paraId="09A3EDF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Εδώ και καιρό συζητάμε για την έναρξη των εργασιών </w:t>
      </w:r>
      <w:r>
        <w:rPr>
          <w:rFonts w:eastAsia="Times New Roman" w:cs="Times New Roman"/>
          <w:szCs w:val="24"/>
        </w:rPr>
        <w:t>του και τις προϋποθέσεις, ούτως ώστε αυτό να λειτουργήσει απρόσκοπτα, να είναι αποδοτικό και</w:t>
      </w:r>
      <w:r>
        <w:rPr>
          <w:rFonts w:eastAsia="Times New Roman" w:cs="Times New Roman"/>
          <w:szCs w:val="24"/>
        </w:rPr>
        <w:t>,</w:t>
      </w:r>
      <w:r>
        <w:rPr>
          <w:rFonts w:eastAsia="Times New Roman" w:cs="Times New Roman"/>
          <w:szCs w:val="24"/>
        </w:rPr>
        <w:t xml:space="preserve"> βεβαίως, να έχει την κοινωνική συναίνεση και τη συναίνεση ευρύτερα της περιοχής. Τέσσερις είναι οι κρίσιμοι παράγοντες</w:t>
      </w:r>
      <w:r>
        <w:rPr>
          <w:rFonts w:eastAsia="Times New Roman" w:cs="Times New Roman"/>
          <w:szCs w:val="24"/>
        </w:rPr>
        <w:t>,</w:t>
      </w:r>
      <w:r>
        <w:rPr>
          <w:rFonts w:eastAsia="Times New Roman" w:cs="Times New Roman"/>
          <w:szCs w:val="24"/>
        </w:rPr>
        <w:t xml:space="preserve"> για να πετύχουμε κάτι τέτοιο. Ο πρώτος είν</w:t>
      </w:r>
      <w:r>
        <w:rPr>
          <w:rFonts w:eastAsia="Times New Roman" w:cs="Times New Roman"/>
          <w:szCs w:val="24"/>
        </w:rPr>
        <w:t>αι να αντιμετωπίσουμε τις επιπτώσεις κατά τη διάρκεια της κατασκευής και από τη λειτουργία του, που αφορούν όλα όσα έχουμε συζητήσει και συμπεριλαμβάνονται μέσα και στις παρατηρήσεις για τη μελέτη περιβαλλοντικών επιπτώσεων.</w:t>
      </w:r>
    </w:p>
    <w:p w14:paraId="09A3EDF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 δεύτερος παράγοντας είναι τα </w:t>
      </w:r>
      <w:r>
        <w:rPr>
          <w:rFonts w:eastAsia="Times New Roman" w:cs="Times New Roman"/>
          <w:szCs w:val="24"/>
        </w:rPr>
        <w:t>αναγκαία έργα κατά τη λειτουργία του, που πρέπει να έχουν ολοκληρωθεί και</w:t>
      </w:r>
      <w:r>
        <w:rPr>
          <w:rFonts w:eastAsia="Times New Roman" w:cs="Times New Roman"/>
          <w:szCs w:val="24"/>
        </w:rPr>
        <w:t>,</w:t>
      </w:r>
      <w:r>
        <w:rPr>
          <w:rFonts w:eastAsia="Times New Roman" w:cs="Times New Roman"/>
          <w:szCs w:val="24"/>
        </w:rPr>
        <w:t xml:space="preserve"> βεβαίως, τα έργα που πρέπει να προηγηθούν.</w:t>
      </w:r>
    </w:p>
    <w:p w14:paraId="09A3EDF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 τρίτος παράγοντας είναι τα ανταποδοτικά οφέλη, η γενικότερη ωφέλεια για την περιοχή που θα άρει σε έναν βαθμό τις αρνητικές επιπτώσεις α</w:t>
      </w:r>
      <w:r>
        <w:rPr>
          <w:rFonts w:eastAsia="Times New Roman" w:cs="Times New Roman"/>
          <w:szCs w:val="24"/>
        </w:rPr>
        <w:t>πό τη λειτουργία του.</w:t>
      </w:r>
    </w:p>
    <w:p w14:paraId="09A3EDF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επίσης σημαντικός παράγοντας είναι οι δίκαιες αποζημιώσεις που πρέπει να δοθούν στους κατοίκους, στους ιδιοκτήτες που θα μείνουν σε σημαντικό βαθμό -και σε αυτό μόνο θα αναφερθώ στην </w:t>
      </w:r>
      <w:proofErr w:type="spellStart"/>
      <w:r>
        <w:rPr>
          <w:rFonts w:eastAsia="Times New Roman" w:cs="Times New Roman"/>
          <w:szCs w:val="24"/>
        </w:rPr>
        <w:t>πρωτομιλία</w:t>
      </w:r>
      <w:proofErr w:type="spellEnd"/>
      <w:r>
        <w:rPr>
          <w:rFonts w:eastAsia="Times New Roman" w:cs="Times New Roman"/>
          <w:szCs w:val="24"/>
        </w:rPr>
        <w:t xml:space="preserve"> μου- χωρίς περιουσία. Είναι μια κ</w:t>
      </w:r>
      <w:r>
        <w:rPr>
          <w:rFonts w:eastAsia="Times New Roman" w:cs="Times New Roman"/>
          <w:szCs w:val="24"/>
        </w:rPr>
        <w:t>αθαρά αγροτική περιοχή</w:t>
      </w:r>
      <w:r>
        <w:rPr>
          <w:rFonts w:eastAsia="Times New Roman" w:cs="Times New Roman"/>
          <w:szCs w:val="24"/>
        </w:rPr>
        <w:t>,</w:t>
      </w:r>
      <w:r>
        <w:rPr>
          <w:rFonts w:eastAsia="Times New Roman" w:cs="Times New Roman"/>
          <w:szCs w:val="24"/>
        </w:rPr>
        <w:t xml:space="preserve"> και υπάρχουν ιδιοκτήτες που χάνουν ακόμα και το 100% της περιουσίας τους, άλλοι το 80%, άλλοι το 70%. Σε σημαντικό βαθμό θα αλλάξει μορφή η περιοχή, θα πρέπει να αλλάξουν επάγγελμα οι άνθρωποι, θα πρέπει να μεταμορφωθεί όλο αυτό το </w:t>
      </w:r>
      <w:r>
        <w:rPr>
          <w:rFonts w:eastAsia="Times New Roman" w:cs="Times New Roman"/>
          <w:szCs w:val="24"/>
        </w:rPr>
        <w:t>κοινωνικό και οικονομικό γίγνεσθαι που σήμερα υπάρχει.</w:t>
      </w:r>
    </w:p>
    <w:p w14:paraId="09A3EDF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Με βάση και τις δικές σας δηλώσεις ότι οι αποζημιώσεις οι οποίες προβλέπονται δεν είναι δίκαιες -σαφής τοποθέτηση κατά τα εγκαίνια της αίθουσας στο αεροδρόμιο «ΝΙΚΟΣ ΚΑΖΑΝΤΖΑΚΗΣ»- και</w:t>
      </w:r>
      <w:r>
        <w:rPr>
          <w:rFonts w:eastAsia="Times New Roman" w:cs="Times New Roman"/>
          <w:szCs w:val="24"/>
        </w:rPr>
        <w:t>,</w:t>
      </w:r>
      <w:r>
        <w:rPr>
          <w:rFonts w:eastAsia="Times New Roman" w:cs="Times New Roman"/>
          <w:szCs w:val="24"/>
        </w:rPr>
        <w:t xml:space="preserve"> βέβαια, με βάση </w:t>
      </w:r>
      <w:r>
        <w:rPr>
          <w:rFonts w:eastAsia="Times New Roman" w:cs="Times New Roman"/>
          <w:szCs w:val="24"/>
        </w:rPr>
        <w:t>τις αποφάσεις οι οποίες εκδίδονται, αυτό δυστυχώς γίνεται μια πραγματικότητα</w:t>
      </w:r>
      <w:r>
        <w:rPr>
          <w:rFonts w:eastAsia="Times New Roman" w:cs="Times New Roman"/>
          <w:szCs w:val="24"/>
        </w:rPr>
        <w:t>,</w:t>
      </w:r>
      <w:r>
        <w:rPr>
          <w:rFonts w:eastAsia="Times New Roman" w:cs="Times New Roman"/>
          <w:szCs w:val="24"/>
        </w:rPr>
        <w:t xml:space="preserve"> που οδηγεί στην αντίδραση των κατοίκων -είναι οργανωμένη, είναι συγκεκριμένη, τεκμηριωμένη- και συγκρίνουν τιμές αποζημίωσης με διπλανές περιοχές, που αυτό δεν το κάνουν οι υπηρεσίες.</w:t>
      </w:r>
    </w:p>
    <w:p w14:paraId="09A3EDF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Κλείνω με αυτό, κύριε Πρόεδρε. Δυστυχώς στις πολλαπλές κοινοβουλευτικές</w:t>
      </w:r>
      <w:r>
        <w:rPr>
          <w:rFonts w:eastAsia="Times New Roman" w:cs="Times New Roman"/>
          <w:szCs w:val="24"/>
        </w:rPr>
        <w:t xml:space="preserve"> μου παρεμβάσεις μια φορά εδέησε η αρμόδια υπηρεσία να μου απαντήσει και η απάντηση, δυστυχώς, είναι γκρίζα. Είναι γκρίζα, γιατί μου συγκρίνει έναν </w:t>
      </w:r>
      <w:proofErr w:type="spellStart"/>
      <w:r>
        <w:rPr>
          <w:rFonts w:eastAsia="Times New Roman" w:cs="Times New Roman"/>
          <w:szCs w:val="24"/>
        </w:rPr>
        <w:t>δανειοθάλαμο</w:t>
      </w:r>
      <w:proofErr w:type="spellEnd"/>
      <w:r>
        <w:rPr>
          <w:rFonts w:eastAsia="Times New Roman" w:cs="Times New Roman"/>
          <w:szCs w:val="24"/>
        </w:rPr>
        <w:t xml:space="preserve"> σε ένα διπλανό έργο, δηλαδή χώρο που κατά τεκμήριο δεν είναι κατάλληλος για αγροτική εκμετάλλευ</w:t>
      </w:r>
      <w:r>
        <w:rPr>
          <w:rFonts w:eastAsia="Times New Roman" w:cs="Times New Roman"/>
          <w:szCs w:val="24"/>
        </w:rPr>
        <w:t xml:space="preserve">ση για το έργο </w:t>
      </w:r>
      <w:proofErr w:type="spellStart"/>
      <w:r>
        <w:rPr>
          <w:rFonts w:eastAsia="Times New Roman" w:cs="Times New Roman"/>
          <w:szCs w:val="24"/>
        </w:rPr>
        <w:t>Αποσελέμη</w:t>
      </w:r>
      <w:proofErr w:type="spellEnd"/>
      <w:r>
        <w:rPr>
          <w:rFonts w:eastAsia="Times New Roman" w:cs="Times New Roman"/>
          <w:szCs w:val="24"/>
        </w:rPr>
        <w:t>, με μια καθαρά αγροτική περιοχή αλλά μόνο για τα υπερκείμενα, πόσο δηλαδή είναι η ελιά, πόσο αποζημιώνεται ο κορμός της ελιάς -που δεν υπήρχε στην προηγούμενη περίπτωση- ή άλλα υπερκείμενα.</w:t>
      </w:r>
    </w:p>
    <w:p w14:paraId="09A3EDFB" w14:textId="77777777" w:rsidR="00D269F7" w:rsidRDefault="006C352B">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Τα επόμε</w:t>
      </w:r>
      <w:r>
        <w:rPr>
          <w:rFonts w:eastAsia="Times New Roman" w:cs="Times New Roman"/>
          <w:szCs w:val="24"/>
        </w:rPr>
        <w:t>να στη δευτερολογία.</w:t>
      </w:r>
    </w:p>
    <w:p w14:paraId="09A3EDF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συγκρίνει την αξία της γης.</w:t>
      </w:r>
    </w:p>
    <w:p w14:paraId="09A3EDF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Να πω, λοιπόν, το στοιχείο. Για μεν το έργο του </w:t>
      </w:r>
      <w:proofErr w:type="spellStart"/>
      <w:r>
        <w:rPr>
          <w:rFonts w:eastAsia="Times New Roman" w:cs="Times New Roman"/>
          <w:szCs w:val="24"/>
        </w:rPr>
        <w:t>Αποσελέμη</w:t>
      </w:r>
      <w:proofErr w:type="spellEnd"/>
      <w:r>
        <w:rPr>
          <w:rFonts w:eastAsia="Times New Roman" w:cs="Times New Roman"/>
          <w:szCs w:val="24"/>
        </w:rPr>
        <w:t xml:space="preserve"> οι αποζημιώσεις για τη γη είναι από 4.000 ευρώ το στρέμμα μέχρι 16.000 ευρώ το στρέμμα, ενώ για την περίπτωση του αεροδρομ</w:t>
      </w:r>
      <w:r>
        <w:rPr>
          <w:rFonts w:eastAsia="Times New Roman" w:cs="Times New Roman"/>
          <w:szCs w:val="24"/>
        </w:rPr>
        <w:t xml:space="preserve">ίου </w:t>
      </w:r>
      <w:proofErr w:type="spellStart"/>
      <w:r>
        <w:rPr>
          <w:rFonts w:eastAsia="Times New Roman" w:cs="Times New Roman"/>
          <w:szCs w:val="24"/>
        </w:rPr>
        <w:t>Καστελίου</w:t>
      </w:r>
      <w:proofErr w:type="spellEnd"/>
      <w:r>
        <w:rPr>
          <w:rFonts w:eastAsia="Times New Roman" w:cs="Times New Roman"/>
          <w:szCs w:val="24"/>
        </w:rPr>
        <w:t xml:space="preserve"> οι αποζημιώσεις είναι από 1.560 ευρώ το στρέμμα έως 4.000 ευρώ περίπου.</w:t>
      </w:r>
    </w:p>
    <w:p w14:paraId="09A3EDFE" w14:textId="77777777" w:rsidR="00D269F7" w:rsidRDefault="006C352B">
      <w:pPr>
        <w:spacing w:line="600" w:lineRule="auto"/>
        <w:ind w:firstLine="720"/>
        <w:contextualSpacing/>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δεν μπορώ να σας αφήσω άλλο. Κλείστε, παρακαλώ.</w:t>
      </w:r>
    </w:p>
    <w:p w14:paraId="09A3EDF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Δυστυχώς αυτή η σύγκριση καθιστά επιτακτική την</w:t>
      </w:r>
      <w:r>
        <w:rPr>
          <w:rFonts w:eastAsia="Times New Roman" w:cs="Times New Roman"/>
          <w:szCs w:val="24"/>
        </w:rPr>
        <w:t xml:space="preserve"> ανάγκη να υπάρξει ρύθμιση στο θέμα.</w:t>
      </w:r>
    </w:p>
    <w:p w14:paraId="09A3EE00" w14:textId="77777777" w:rsidR="00D269F7" w:rsidRDefault="006C352B">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Ωραία. Το ερώτημα είναι σαφές.</w:t>
      </w:r>
    </w:p>
    <w:p w14:paraId="09A3EE0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Κύριε Υπουργέ, ορίστε, έχετε τον λόγο επί του ερωτήματος.</w:t>
      </w:r>
    </w:p>
    <w:p w14:paraId="09A3EE02" w14:textId="77777777" w:rsidR="00D269F7" w:rsidRDefault="006C352B">
      <w:pPr>
        <w:spacing w:line="600" w:lineRule="auto"/>
        <w:ind w:firstLine="720"/>
        <w:contextualSpacing/>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Κατ’ αρχάς, κύριε συνάδελφε, χαίρομαι που ανα</w:t>
      </w:r>
      <w:r>
        <w:rPr>
          <w:rFonts w:eastAsia="Times New Roman" w:cs="Times New Roman"/>
          <w:szCs w:val="24"/>
        </w:rPr>
        <w:t>γνωρίζετε τη σημαντικότητα του έργου για το νέο διεθνές αεροδρόμιο στο Καστέλι ένα πολύ σημαντικό αναπτυξιακό έργο.</w:t>
      </w:r>
    </w:p>
    <w:p w14:paraId="09A3EE0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Θα ήθελα να πω για ενημέρωσή σας ότι ήταν τόση η βιασύνη και η προχειρότητα τα προηγούμενα χρόνια, όταν εξαγγελλόταν πριν πολλές δεκαετίες τ</w:t>
      </w:r>
      <w:r>
        <w:rPr>
          <w:rFonts w:eastAsia="Times New Roman" w:cs="Times New Roman"/>
          <w:szCs w:val="24"/>
        </w:rPr>
        <w:t>ο έργο, όπου η τότε πολιτική ηγεσία του Υπουργείου στο σχετικό χάρτη που είχε κυκλοφορήσει, είχε βάλει την πινέζα του έργου στα Ανώγεια και όχι στο Καστέλι που ήταν να γίνει το αεροδρόμιο.</w:t>
      </w:r>
    </w:p>
    <w:p w14:paraId="09A3EE0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Το έργο έχει προκηρυχθεί πάρα πολλές φορές και έχει ακυρωθεί ο διαγ</w:t>
      </w:r>
      <w:r>
        <w:rPr>
          <w:rFonts w:eastAsia="Times New Roman" w:cs="Times New Roman"/>
          <w:szCs w:val="24"/>
        </w:rPr>
        <w:t>ωνισμός ή έχει αναβληθεί. Πιστεύω ότι το ότι προωθήσαμε αυτό το έργο</w:t>
      </w:r>
      <w:r>
        <w:rPr>
          <w:rFonts w:eastAsia="Times New Roman" w:cs="Times New Roman"/>
          <w:szCs w:val="24"/>
        </w:rPr>
        <w:t>,</w:t>
      </w:r>
      <w:r>
        <w:rPr>
          <w:rFonts w:eastAsia="Times New Roman" w:cs="Times New Roman"/>
          <w:szCs w:val="24"/>
        </w:rPr>
        <w:t xml:space="preserve"> είναι πολύ σημαντικό για την Κρήτη και για τη χώρα, παρά τις αντιδράσεις που υπήρχαν για να μην προκηρυχθεί. Δεν μιλάω για τους ανθρώπους</w:t>
      </w:r>
      <w:r>
        <w:rPr>
          <w:rFonts w:eastAsia="Times New Roman" w:cs="Times New Roman"/>
          <w:szCs w:val="24"/>
        </w:rPr>
        <w:t>,</w:t>
      </w:r>
      <w:r>
        <w:rPr>
          <w:rFonts w:eastAsia="Times New Roman" w:cs="Times New Roman"/>
          <w:szCs w:val="24"/>
        </w:rPr>
        <w:t xml:space="preserve"> που για ιδεολογικούς ή πολιτικούς λόγους στην Κ</w:t>
      </w:r>
      <w:r>
        <w:rPr>
          <w:rFonts w:eastAsia="Times New Roman" w:cs="Times New Roman"/>
          <w:szCs w:val="24"/>
        </w:rPr>
        <w:t>ρήτη αντιδρούσαν. Μιλάω για συγκεκριμένα συμφέροντα</w:t>
      </w:r>
      <w:r>
        <w:rPr>
          <w:rFonts w:eastAsia="Times New Roman" w:cs="Times New Roman"/>
          <w:szCs w:val="24"/>
        </w:rPr>
        <w:t>,</w:t>
      </w:r>
      <w:r>
        <w:rPr>
          <w:rFonts w:eastAsia="Times New Roman" w:cs="Times New Roman"/>
          <w:szCs w:val="24"/>
        </w:rPr>
        <w:t xml:space="preserve"> που ήθελαν και γι’ αυτό το έργο, όπως και για το «ΘΡΙΑΣΙΟ»</w:t>
      </w:r>
      <w:r>
        <w:rPr>
          <w:rFonts w:eastAsia="Times New Roman" w:cs="Times New Roman"/>
          <w:szCs w:val="24"/>
        </w:rPr>
        <w:t>,</w:t>
      </w:r>
      <w:r>
        <w:rPr>
          <w:rFonts w:eastAsia="Times New Roman" w:cs="Times New Roman"/>
          <w:szCs w:val="24"/>
        </w:rPr>
        <w:t xml:space="preserve"> να μη γίνει ο διαγωνισμός.</w:t>
      </w:r>
    </w:p>
    <w:p w14:paraId="09A3EE0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Τι κάναμε, λοιπόν; Επειδή μιλήσατε για την αναγκαιότητα των συνοδών έργων που πρέπει να γίνουν στο Καστέλι και στην </w:t>
      </w:r>
      <w:r>
        <w:rPr>
          <w:rFonts w:eastAsia="Times New Roman" w:cs="Times New Roman"/>
          <w:szCs w:val="24"/>
        </w:rPr>
        <w:t>ευρύτερη περιοχή, προχωρήσαμε σε πολύ σημαντικές παρεμβάσεις και αλλαγές και προβλέψαμε αύξηση του ποσοστού του ελληνικού δημοσίου στο αεροδρόμιο στο Καστέλι. Η διαγωνιστική διαδικασία μάς έδωσε το 46%. Άρα το δημόσιο έχει ένα σημαντικό περιουσιακό στοιχεί</w:t>
      </w:r>
      <w:r>
        <w:rPr>
          <w:rFonts w:eastAsia="Times New Roman" w:cs="Times New Roman"/>
          <w:szCs w:val="24"/>
        </w:rPr>
        <w:t xml:space="preserve">ο, προκειμένου από τα έσοδα αυτά να μπορούν να ζήσουν και τα υπόλοιπα αεροδρόμια της χώρας. Εντάχθηκαν οι οδικές συνδέσεις στο έργο που δεν υπήρχαν, αυξήθηκε η βαρύτητα της οικονομικής προσφοράς του διαγωνιζόμενου. Η </w:t>
      </w:r>
      <w:r>
        <w:rPr>
          <w:rFonts w:eastAsia="Times New Roman" w:cs="Times New Roman"/>
          <w:szCs w:val="24"/>
        </w:rPr>
        <w:lastRenderedPageBreak/>
        <w:t>χρηματοδοτική συμβολή του δημοσίου περι</w:t>
      </w:r>
      <w:r>
        <w:rPr>
          <w:rFonts w:eastAsia="Times New Roman" w:cs="Times New Roman"/>
          <w:szCs w:val="24"/>
        </w:rPr>
        <w:t>ορίστηκε στα 180 εκατομμύρια, αυξήθηκε σε 2% το ποσοστό επί των ακαθαρίστων εσόδων του αερολιμένα, που προκύπτουν από την εκμετάλλευση του έργου παραχώρησης. Ήταν 0,5% όταν είχε βγει ο διαγωνισμός και είχε ακυρωθεί. Αυτά τα χρήματα θα διατεθούν στο 1% στον</w:t>
      </w:r>
      <w:r>
        <w:rPr>
          <w:rFonts w:eastAsia="Times New Roman" w:cs="Times New Roman"/>
          <w:szCs w:val="24"/>
        </w:rPr>
        <w:t xml:space="preserve"> Δήμο </w:t>
      </w:r>
      <w:proofErr w:type="spellStart"/>
      <w:r>
        <w:rPr>
          <w:rFonts w:eastAsia="Times New Roman" w:cs="Times New Roman"/>
          <w:szCs w:val="24"/>
        </w:rPr>
        <w:t>Μ</w:t>
      </w:r>
      <w:r>
        <w:rPr>
          <w:rFonts w:eastAsia="Times New Roman" w:cs="Times New Roman"/>
          <w:szCs w:val="24"/>
        </w:rPr>
        <w:t>ινώα</w:t>
      </w:r>
      <w:proofErr w:type="spellEnd"/>
      <w:r>
        <w:rPr>
          <w:rFonts w:eastAsia="Times New Roman" w:cs="Times New Roman"/>
          <w:szCs w:val="24"/>
        </w:rPr>
        <w:t xml:space="preserve"> Πεδιάδας</w:t>
      </w:r>
      <w:r>
        <w:rPr>
          <w:rFonts w:eastAsia="Times New Roman" w:cs="Times New Roman"/>
          <w:szCs w:val="24"/>
        </w:rPr>
        <w:t xml:space="preserve"> και στο 1% στους όμορους δήμους, στην Περιφερειακή Ενότητα Ηρακλείου, στην αρχή προκειμένου να γίνουν έργα που τα χρειάζεται η περιοχή. Τονώνεται δραστικά η απασχόληση και εκεί θα υπάρξει μέριμνα για να δοθεί προτεραιότητα στην απασχόλ</w:t>
      </w:r>
      <w:r>
        <w:rPr>
          <w:rFonts w:eastAsia="Times New Roman" w:cs="Times New Roman"/>
          <w:szCs w:val="24"/>
        </w:rPr>
        <w:t>ηση των ανέργων της περιοχής. Τροποποιήθηκε ριζικά ο τρόπος επιλογής του ανεξάρτητου μηχανικού.</w:t>
      </w:r>
    </w:p>
    <w:p w14:paraId="09A3EE06" w14:textId="77777777" w:rsidR="00D269F7" w:rsidRDefault="006C352B">
      <w:pPr>
        <w:spacing w:line="600" w:lineRule="auto"/>
        <w:ind w:firstLine="720"/>
        <w:contextualSpacing/>
        <w:jc w:val="both"/>
        <w:rPr>
          <w:rFonts w:eastAsia="Times New Roman" w:cs="Times New Roman"/>
          <w:szCs w:val="24"/>
        </w:rPr>
      </w:pPr>
      <w:r w:rsidRPr="00251171">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251171">
        <w:rPr>
          <w:rFonts w:eastAsia="Times New Roman" w:cs="Times New Roman"/>
          <w:szCs w:val="24"/>
        </w:rPr>
        <w:t>)</w:t>
      </w:r>
    </w:p>
    <w:p w14:paraId="09A3EE0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Δεν ήρθε ο ανεξάρτητος μηχανικός με τον προσφέροντα. Έγινε ξεχωριστός </w:t>
      </w:r>
      <w:r>
        <w:rPr>
          <w:rFonts w:eastAsia="Times New Roman" w:cs="Times New Roman"/>
          <w:szCs w:val="24"/>
        </w:rPr>
        <w:t xml:space="preserve">διαγωνισμός. Το κτήριο του </w:t>
      </w:r>
      <w:proofErr w:type="spellStart"/>
      <w:r>
        <w:rPr>
          <w:rFonts w:eastAsia="Times New Roman" w:cs="Times New Roman"/>
          <w:szCs w:val="24"/>
        </w:rPr>
        <w:t>αεροσταθμού</w:t>
      </w:r>
      <w:proofErr w:type="spellEnd"/>
      <w:r>
        <w:rPr>
          <w:rFonts w:eastAsia="Times New Roman" w:cs="Times New Roman"/>
          <w:szCs w:val="24"/>
        </w:rPr>
        <w:t xml:space="preserve"> θα σέβεται την πολιτιστική…</w:t>
      </w:r>
    </w:p>
    <w:p w14:paraId="09A3EE08" w14:textId="77777777" w:rsidR="00D269F7" w:rsidRDefault="006C352B">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Pr>
          <w:rFonts w:eastAsia="Times New Roman" w:cs="Times New Roman"/>
          <w:szCs w:val="24"/>
        </w:rPr>
        <w:t xml:space="preserve"> Κύριε Υπουργέ, συγγνώμη που παρεμβαίνω, αλλά το ερώτημα δεν ήταν να κάνετε τον απολογισμό του έργου.</w:t>
      </w:r>
    </w:p>
    <w:p w14:paraId="09A3EE09" w14:textId="77777777" w:rsidR="00D269F7" w:rsidRDefault="006C352B">
      <w:pPr>
        <w:spacing w:line="600" w:lineRule="auto"/>
        <w:ind w:firstLine="720"/>
        <w:contextualSpacing/>
        <w:jc w:val="both"/>
        <w:rPr>
          <w:rFonts w:eastAsia="Times New Roman" w:cs="Times New Roman"/>
          <w:szCs w:val="24"/>
        </w:rPr>
      </w:pPr>
      <w:r w:rsidRPr="00D879D5">
        <w:rPr>
          <w:rFonts w:eastAsia="Times New Roman" w:cs="Times New Roman"/>
          <w:b/>
          <w:szCs w:val="24"/>
        </w:rPr>
        <w:lastRenderedPageBreak/>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Όχι</w:t>
      </w:r>
      <w:r>
        <w:rPr>
          <w:rFonts w:eastAsia="Times New Roman" w:cs="Times New Roman"/>
          <w:szCs w:val="24"/>
        </w:rPr>
        <w:t>, δεν κάνω απολογισμό.</w:t>
      </w:r>
    </w:p>
    <w:p w14:paraId="09A3EE0A" w14:textId="77777777" w:rsidR="00D269F7" w:rsidRDefault="006C352B">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Μα αυτό κάνετε εδώ και δύο λεπτά.</w:t>
      </w:r>
    </w:p>
    <w:p w14:paraId="09A3EE0B" w14:textId="77777777" w:rsidR="00D269F7" w:rsidRDefault="006C352B">
      <w:pPr>
        <w:spacing w:line="600" w:lineRule="auto"/>
        <w:ind w:firstLine="720"/>
        <w:contextualSpacing/>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Κύριε Πρόεδρε…</w:t>
      </w:r>
    </w:p>
    <w:p w14:paraId="09A3EE0C" w14:textId="77777777" w:rsidR="00D269F7" w:rsidRDefault="006C352B">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Είμαι υποχρεωμένος να παρέμβω, γιατί ο χρόνος συμπληρώθηκε και το </w:t>
      </w:r>
      <w:r>
        <w:rPr>
          <w:rFonts w:eastAsia="Times New Roman" w:cs="Times New Roman"/>
          <w:szCs w:val="24"/>
        </w:rPr>
        <w:t>βασικό ερώτημα ήταν</w:t>
      </w:r>
      <w:r>
        <w:rPr>
          <w:rFonts w:eastAsia="Times New Roman" w:cs="Times New Roman"/>
          <w:szCs w:val="24"/>
        </w:rPr>
        <w:t>,</w:t>
      </w:r>
      <w:r>
        <w:rPr>
          <w:rFonts w:eastAsia="Times New Roman" w:cs="Times New Roman"/>
          <w:szCs w:val="24"/>
        </w:rPr>
        <w:t xml:space="preserve"> αν οι τιμές απαλλοτρίωσης θα βελτιωθούν ή όχι.</w:t>
      </w:r>
    </w:p>
    <w:p w14:paraId="09A3EE0D" w14:textId="77777777" w:rsidR="00D269F7" w:rsidRDefault="006C352B">
      <w:pPr>
        <w:spacing w:line="600" w:lineRule="auto"/>
        <w:ind w:firstLine="720"/>
        <w:contextualSpacing/>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Όχι, αυτό ήταν το δεύτερο ερώτημα.</w:t>
      </w:r>
    </w:p>
    <w:p w14:paraId="09A3EE0E" w14:textId="77777777" w:rsidR="00D269F7" w:rsidRDefault="006C352B">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Pr>
          <w:rFonts w:eastAsia="Times New Roman" w:cs="Times New Roman"/>
          <w:szCs w:val="24"/>
        </w:rPr>
        <w:t xml:space="preserve"> Επ’ αυτού. Συγγνώμη αλλά να ξέρουμε τι σημαίνει κοινοβουλευτικός έλε</w:t>
      </w:r>
      <w:r>
        <w:rPr>
          <w:rFonts w:eastAsia="Times New Roman" w:cs="Times New Roman"/>
          <w:szCs w:val="24"/>
        </w:rPr>
        <w:t>γχος.</w:t>
      </w:r>
    </w:p>
    <w:p w14:paraId="09A3EE0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w:t>
      </w:r>
      <w:r w:rsidRPr="00B57D24">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Μεταφορών): </w:t>
      </w:r>
      <w:r>
        <w:rPr>
          <w:rFonts w:eastAsia="Times New Roman" w:cs="Times New Roman"/>
          <w:szCs w:val="24"/>
        </w:rPr>
        <w:t>Το πρώτο ήταν τα έργα που πρέπει να γίνουν…</w:t>
      </w:r>
    </w:p>
    <w:p w14:paraId="09A3EE10" w14:textId="77777777" w:rsidR="00D269F7" w:rsidRDefault="006C352B">
      <w:pPr>
        <w:spacing w:line="600" w:lineRule="auto"/>
        <w:ind w:firstLine="720"/>
        <w:contextualSpacing/>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Ωραία. Σας παρακαλώ, σε ένα λεπτό ολοκληρώστε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09A3EE1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 xml:space="preserve">Αν </w:t>
      </w:r>
      <w:r>
        <w:rPr>
          <w:rFonts w:eastAsia="Times New Roman" w:cs="Times New Roman"/>
          <w:szCs w:val="24"/>
        </w:rPr>
        <w:t xml:space="preserve">θέλετε, τα λέω στη δευτερολογία μου και να περιλάβω και τα έργα. </w:t>
      </w:r>
    </w:p>
    <w:p w14:paraId="09A3EE1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συγγνώμη θα έχω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τα έργα που πρέπει να γίνουν και στη δευτερολογία μου το τι θα κάνουμε με τις αποζημιώσεις. </w:t>
      </w:r>
    </w:p>
    <w:p w14:paraId="09A3EE1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 κτήριο του </w:t>
      </w:r>
      <w:proofErr w:type="spellStart"/>
      <w:r>
        <w:rPr>
          <w:rFonts w:eastAsia="Times New Roman" w:cs="Times New Roman"/>
          <w:szCs w:val="24"/>
        </w:rPr>
        <w:t>αεροσταθμού</w:t>
      </w:r>
      <w:proofErr w:type="spellEnd"/>
      <w:r>
        <w:rPr>
          <w:rFonts w:eastAsia="Times New Roman" w:cs="Times New Roman"/>
          <w:szCs w:val="24"/>
        </w:rPr>
        <w:t xml:space="preserve"> θα είναι βιοκλιμ</w:t>
      </w:r>
      <w:r>
        <w:rPr>
          <w:rFonts w:eastAsia="Times New Roman" w:cs="Times New Roman"/>
          <w:szCs w:val="24"/>
        </w:rPr>
        <w:t xml:space="preserve">ατικών προδιαγραφών και θα σέβεται την αρχιτεκτονική κληρονομιά του τοπίου, γιατί έχει προβλεφθεί ειδική </w:t>
      </w:r>
      <w:r>
        <w:rPr>
          <w:rFonts w:eastAsia="Times New Roman" w:cs="Times New Roman"/>
          <w:szCs w:val="24"/>
        </w:rPr>
        <w:t>α</w:t>
      </w:r>
      <w:r>
        <w:rPr>
          <w:rFonts w:eastAsia="Times New Roman" w:cs="Times New Roman"/>
          <w:szCs w:val="24"/>
        </w:rPr>
        <w:t xml:space="preserve">ρχιτεκτονική </w:t>
      </w:r>
      <w:r>
        <w:rPr>
          <w:rFonts w:eastAsia="Times New Roman" w:cs="Times New Roman"/>
          <w:szCs w:val="24"/>
        </w:rPr>
        <w:t>ε</w:t>
      </w:r>
      <w:r>
        <w:rPr>
          <w:rFonts w:eastAsia="Times New Roman" w:cs="Times New Roman"/>
          <w:szCs w:val="24"/>
        </w:rPr>
        <w:t xml:space="preserve">πιτροπή. Στη </w:t>
      </w:r>
      <w:r>
        <w:rPr>
          <w:rFonts w:eastAsia="Times New Roman" w:cs="Times New Roman"/>
          <w:szCs w:val="24"/>
        </w:rPr>
        <w:t>ζ</w:t>
      </w:r>
      <w:r>
        <w:rPr>
          <w:rFonts w:eastAsia="Times New Roman" w:cs="Times New Roman"/>
          <w:szCs w:val="24"/>
        </w:rPr>
        <w:t xml:space="preserve">ώνη </w:t>
      </w:r>
      <w:r>
        <w:rPr>
          <w:rFonts w:eastAsia="Times New Roman" w:cs="Times New Roman"/>
          <w:szCs w:val="24"/>
        </w:rPr>
        <w:t>ε</w:t>
      </w:r>
      <w:r>
        <w:rPr>
          <w:rFonts w:eastAsia="Times New Roman" w:cs="Times New Roman"/>
          <w:szCs w:val="24"/>
        </w:rPr>
        <w:t xml:space="preserve">μπορικών </w:t>
      </w:r>
      <w:r>
        <w:rPr>
          <w:rFonts w:eastAsia="Times New Roman" w:cs="Times New Roman"/>
          <w:szCs w:val="24"/>
        </w:rPr>
        <w:t>χ</w:t>
      </w:r>
      <w:r>
        <w:rPr>
          <w:rFonts w:eastAsia="Times New Roman" w:cs="Times New Roman"/>
          <w:szCs w:val="24"/>
        </w:rPr>
        <w:t>ρήσεων δημιουργείται σε έκταση δέκα στρεμμάτων συνεδριακός εκθεσιακός χώρος</w:t>
      </w:r>
      <w:r>
        <w:rPr>
          <w:rFonts w:eastAsia="Times New Roman" w:cs="Times New Roman"/>
          <w:szCs w:val="24"/>
        </w:rPr>
        <w:t>,</w:t>
      </w:r>
      <w:r>
        <w:rPr>
          <w:rFonts w:eastAsia="Times New Roman" w:cs="Times New Roman"/>
          <w:szCs w:val="24"/>
        </w:rPr>
        <w:t xml:space="preserve"> που θα είναι μόνο για την προβ</w:t>
      </w:r>
      <w:r>
        <w:rPr>
          <w:rFonts w:eastAsia="Times New Roman" w:cs="Times New Roman"/>
          <w:szCs w:val="24"/>
        </w:rPr>
        <w:t>ολή των τοπικών προϊόντων και των κρητικών εταιρειών. Θα υπάρχει εγκατάσταση βιολογικού καθαρισμού εντός των ορίων του αεροδρομίου</w:t>
      </w:r>
      <w:r>
        <w:rPr>
          <w:rFonts w:eastAsia="Times New Roman" w:cs="Times New Roman"/>
          <w:szCs w:val="24"/>
        </w:rPr>
        <w:t>,</w:t>
      </w:r>
      <w:r>
        <w:rPr>
          <w:rFonts w:eastAsia="Times New Roman" w:cs="Times New Roman"/>
          <w:szCs w:val="24"/>
        </w:rPr>
        <w:t xml:space="preserve"> που θα υποδέχεται τα λύματα και των όμορων οικισμών.</w:t>
      </w:r>
    </w:p>
    <w:p w14:paraId="09A3EE1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Σε συνεργασία με τον Δήμο </w:t>
      </w:r>
      <w:proofErr w:type="spellStart"/>
      <w:r>
        <w:rPr>
          <w:rFonts w:eastAsia="Times New Roman" w:cs="Times New Roman"/>
          <w:szCs w:val="24"/>
        </w:rPr>
        <w:t>Μ</w:t>
      </w:r>
      <w:r>
        <w:rPr>
          <w:rFonts w:eastAsia="Times New Roman" w:cs="Times New Roman"/>
          <w:szCs w:val="24"/>
        </w:rPr>
        <w:t>ινώα</w:t>
      </w:r>
      <w:proofErr w:type="spellEnd"/>
      <w:r>
        <w:rPr>
          <w:rFonts w:eastAsia="Times New Roman" w:cs="Times New Roman"/>
          <w:szCs w:val="24"/>
        </w:rPr>
        <w:t xml:space="preserve"> Πεδιάδας χρηματοδοτούμε την εκπόνηση μελέτης για τον χωροταξικό σχεδιασμό της ευρύτερης περιοχής, προκειμένου να μην πηγαίνει κάποιος στο </w:t>
      </w:r>
      <w:r>
        <w:rPr>
          <w:rFonts w:eastAsia="Times New Roman" w:cs="Times New Roman"/>
          <w:szCs w:val="24"/>
        </w:rPr>
        <w:lastRenderedPageBreak/>
        <w:t>αεροδρόμιο και συναντά ένα χωροταξικό χάος, όπως γίνεται συνήθως, αλλά να είναι ρυθμισμένα τα πάντα και να υπάρχει συ</w:t>
      </w:r>
      <w:r>
        <w:rPr>
          <w:rFonts w:eastAsia="Times New Roman" w:cs="Times New Roman"/>
          <w:szCs w:val="24"/>
        </w:rPr>
        <w:t xml:space="preserve">γκεκριμένο χωροταξικό σχέδιο. </w:t>
      </w:r>
    </w:p>
    <w:p w14:paraId="09A3EE1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Εκπονείται η μελέτη για το αναπτυξιακό σχέδιο της ευρύτερης περιοχής, προκειμένου να έχουμε ένα τοπικό αναπτυξιακό σχέδιο με τα απαραίτητα έργα, τις υποδομές, μαζί με τον </w:t>
      </w:r>
      <w:r>
        <w:rPr>
          <w:rFonts w:eastAsia="Times New Roman" w:cs="Times New Roman"/>
          <w:szCs w:val="24"/>
        </w:rPr>
        <w:t>δ</w:t>
      </w:r>
      <w:r>
        <w:rPr>
          <w:rFonts w:eastAsia="Times New Roman" w:cs="Times New Roman"/>
          <w:szCs w:val="24"/>
        </w:rPr>
        <w:t xml:space="preserve">ήμο και την </w:t>
      </w:r>
      <w:r>
        <w:rPr>
          <w:rFonts w:eastAsia="Times New Roman" w:cs="Times New Roman"/>
          <w:szCs w:val="24"/>
        </w:rPr>
        <w:t>π</w:t>
      </w:r>
      <w:r>
        <w:rPr>
          <w:rFonts w:eastAsia="Times New Roman" w:cs="Times New Roman"/>
          <w:szCs w:val="24"/>
        </w:rPr>
        <w:t xml:space="preserve">εριφέρεια. </w:t>
      </w:r>
    </w:p>
    <w:p w14:paraId="09A3EE1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Τα υπόλοιπα θα σας τα πω στη</w:t>
      </w:r>
      <w:r>
        <w:rPr>
          <w:rFonts w:eastAsia="Times New Roman" w:cs="Times New Roman"/>
          <w:szCs w:val="24"/>
        </w:rPr>
        <w:t xml:space="preserve"> </w:t>
      </w:r>
      <w:proofErr w:type="spellStart"/>
      <w:r>
        <w:rPr>
          <w:rFonts w:eastAsia="Times New Roman" w:cs="Times New Roman"/>
          <w:szCs w:val="24"/>
        </w:rPr>
        <w:t>δευτερομιλία</w:t>
      </w:r>
      <w:proofErr w:type="spellEnd"/>
      <w:r>
        <w:rPr>
          <w:rFonts w:eastAsia="Times New Roman" w:cs="Times New Roman"/>
          <w:szCs w:val="24"/>
        </w:rPr>
        <w:t xml:space="preserve"> μου. Έχετε δίκιο, πάντως, για τις απαλλοτριώσεις. </w:t>
      </w:r>
    </w:p>
    <w:p w14:paraId="09A3EE17" w14:textId="77777777" w:rsidR="00D269F7" w:rsidRDefault="006C352B">
      <w:pPr>
        <w:spacing w:line="600" w:lineRule="auto"/>
        <w:ind w:firstLine="720"/>
        <w:contextualSpacing/>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09A3EE18" w14:textId="77777777" w:rsidR="00D269F7" w:rsidRDefault="006C352B">
      <w:pPr>
        <w:spacing w:line="600" w:lineRule="auto"/>
        <w:ind w:firstLine="720"/>
        <w:contextualSpacing/>
        <w:jc w:val="both"/>
        <w:rPr>
          <w:rFonts w:eastAsia="Times New Roman" w:cs="Times New Roman"/>
          <w:szCs w:val="24"/>
        </w:rPr>
      </w:pPr>
      <w:r w:rsidRPr="001433A7">
        <w:rPr>
          <w:rFonts w:eastAsia="Times New Roman" w:cs="Times New Roman"/>
          <w:b/>
          <w:szCs w:val="24"/>
        </w:rPr>
        <w:t xml:space="preserve">ΒΑΣΙΛΕΙΟΣ ΚΕΓΚΕΡΟΓΛΟΥ: </w:t>
      </w:r>
      <w:r w:rsidRPr="001433A7">
        <w:rPr>
          <w:rFonts w:eastAsia="Times New Roman" w:cs="Times New Roman"/>
          <w:szCs w:val="24"/>
        </w:rPr>
        <w:t>Κύριε Πρόεδρε, λέω επακριβώς –διότι προηγουμένως έκανα και ένα μικρό λάθος- ότι με απόφαση τ</w:t>
      </w:r>
      <w:r w:rsidRPr="001433A7">
        <w:rPr>
          <w:rFonts w:eastAsia="Times New Roman" w:cs="Times New Roman"/>
          <w:szCs w:val="24"/>
        </w:rPr>
        <w:t>ου 2017</w:t>
      </w:r>
      <w:r w:rsidRPr="001433A7">
        <w:rPr>
          <w:rFonts w:eastAsia="Times New Roman" w:cs="Times New Roman"/>
          <w:szCs w:val="24"/>
        </w:rPr>
        <w:t>,</w:t>
      </w:r>
      <w:r w:rsidRPr="001433A7">
        <w:rPr>
          <w:rFonts w:eastAsia="Times New Roman" w:cs="Times New Roman"/>
          <w:szCs w:val="24"/>
        </w:rPr>
        <w:t xml:space="preserve"> οι αποζημιώσεις σε διπλανή περιοχή είναι από 4.000 ευρώ το στρέμμα μέχρι 15.000 ευρώ το στρέμμα, ενώ για την περιοχή δημιουργίας του </w:t>
      </w:r>
      <w:r w:rsidRPr="001433A7">
        <w:rPr>
          <w:rFonts w:eastAsia="Times New Roman" w:cs="Times New Roman"/>
          <w:szCs w:val="24"/>
        </w:rPr>
        <w:t>α</w:t>
      </w:r>
      <w:r w:rsidRPr="001433A7">
        <w:rPr>
          <w:rFonts w:eastAsia="Times New Roman" w:cs="Times New Roman"/>
          <w:szCs w:val="24"/>
        </w:rPr>
        <w:t xml:space="preserve">εροδρομίου </w:t>
      </w:r>
      <w:proofErr w:type="spellStart"/>
      <w:r w:rsidRPr="001433A7">
        <w:rPr>
          <w:rFonts w:eastAsia="Times New Roman" w:cs="Times New Roman"/>
          <w:szCs w:val="24"/>
        </w:rPr>
        <w:t>Καστελίου</w:t>
      </w:r>
      <w:proofErr w:type="spellEnd"/>
      <w:r w:rsidRPr="001433A7">
        <w:rPr>
          <w:rFonts w:eastAsia="Times New Roman" w:cs="Times New Roman"/>
          <w:szCs w:val="24"/>
        </w:rPr>
        <w:t xml:space="preserve"> είναι από 1.500 ευρώ το στρέμμα έως 2.600 ευρώ το στρέμμα. Έκανα λάθος προηγουμένως που μίλη</w:t>
      </w:r>
      <w:r w:rsidRPr="001433A7">
        <w:rPr>
          <w:rFonts w:eastAsia="Times New Roman" w:cs="Times New Roman"/>
          <w:szCs w:val="24"/>
        </w:rPr>
        <w:t xml:space="preserve">σα για 4.000 ευρώ. </w:t>
      </w:r>
    </w:p>
    <w:p w14:paraId="09A3EE1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Ας αναφερθούμε κατ’ αρχ</w:t>
      </w:r>
      <w:r>
        <w:rPr>
          <w:rFonts w:eastAsia="Times New Roman" w:cs="Times New Roman"/>
          <w:szCs w:val="24"/>
        </w:rPr>
        <w:t>άς</w:t>
      </w:r>
      <w:r>
        <w:rPr>
          <w:rFonts w:eastAsia="Times New Roman" w:cs="Times New Roman"/>
          <w:szCs w:val="24"/>
        </w:rPr>
        <w:t xml:space="preserve"> στα απαραίτητα έργα προετοιμασίας. Δεν προκηρύχθηκε το ΣΧΟΟΑΠ ή ένα ειδικό χωροταξικό ή όπως αλλιώς θέλετε ονομάστε το, για να αντιμετωπιστεί η άναρχη δόμηση και οι εξελίξεις στην περιοχή. Έχετε πρόβλημα, βεβαί</w:t>
      </w:r>
      <w:r>
        <w:rPr>
          <w:rFonts w:eastAsia="Times New Roman" w:cs="Times New Roman"/>
          <w:szCs w:val="24"/>
        </w:rPr>
        <w:t>ως</w:t>
      </w:r>
      <w:r>
        <w:rPr>
          <w:rFonts w:eastAsia="Times New Roman" w:cs="Times New Roman"/>
          <w:szCs w:val="24"/>
        </w:rPr>
        <w:t>,</w:t>
      </w:r>
      <w:r>
        <w:rPr>
          <w:rFonts w:eastAsia="Times New Roman" w:cs="Times New Roman"/>
          <w:szCs w:val="24"/>
        </w:rPr>
        <w:t xml:space="preserve"> να το αποδεχθείτε. Εγώ νομίζω ότι θα πρέπει να σέβεστε το έργο που είχε γίνει πριν και το παραλάβατε. Βεβαίως και εγώ από την πλευρά μου αναγνωρίζω και θα αναγνωρίζω τις βελτιώσεις τις οποίες κάνετε. Όμως δεν μπορώ να μην επισημαίνω τις οπισθοδρομήσεις</w:t>
      </w:r>
      <w:r>
        <w:rPr>
          <w:rFonts w:eastAsia="Times New Roman" w:cs="Times New Roman"/>
          <w:szCs w:val="24"/>
        </w:rPr>
        <w:t xml:space="preserve"> και τα λάθη. Δεν γίνεται αυτό το πράγμα. Έτσι, λοιπόν, κάνετε λάθος που δεν προκηρύξατε το ΣΧΟΟΑΠ ή ένα ειδικό χωροταξικό για την περιοχή. </w:t>
      </w:r>
    </w:p>
    <w:p w14:paraId="09A3EE1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των απαλλοτριώσεων δεν μας το απαντήσατε, οπότε περιμένουμε. Έχουμε άλλες επιπτώσεις που αναγράφονται στην </w:t>
      </w:r>
      <w:r>
        <w:rPr>
          <w:rFonts w:eastAsia="Times New Roman" w:cs="Times New Roman"/>
          <w:szCs w:val="24"/>
        </w:rPr>
        <w:t>περιβαλλοντική μελέτη σε σχέση με το φυσικό περιβάλλον, με τα νερά και με τη διαχείριση του όλου προβλήματος, στα οποία πρέπει να δοθούν απαντήσεις και λύσεις τώρα. Είναι το ευρύτερο οδικό δίκτυο που θα συνδέει τον Βορρά με τον Νότο της Κρήτης και με το υπ</w:t>
      </w:r>
      <w:r>
        <w:rPr>
          <w:rFonts w:eastAsia="Times New Roman" w:cs="Times New Roman"/>
          <w:szCs w:val="24"/>
        </w:rPr>
        <w:t xml:space="preserve">άρχον οδικό σύστημα, δηλαδή με τον ΒΟΑΚ, αλλά και τα μεγάλα αστικά κέντρα με το Ηράκλειο. Υπάρχουν οι ανάγκες </w:t>
      </w:r>
      <w:r>
        <w:rPr>
          <w:rFonts w:eastAsia="Times New Roman" w:cs="Times New Roman"/>
          <w:szCs w:val="24"/>
        </w:rPr>
        <w:lastRenderedPageBreak/>
        <w:t xml:space="preserve">να συνδεθεί η </w:t>
      </w:r>
      <w:proofErr w:type="spellStart"/>
      <w:r>
        <w:rPr>
          <w:rFonts w:eastAsia="Times New Roman" w:cs="Times New Roman"/>
          <w:szCs w:val="24"/>
        </w:rPr>
        <w:t>Μεσσαρά</w:t>
      </w:r>
      <w:proofErr w:type="spellEnd"/>
      <w:r>
        <w:rPr>
          <w:rFonts w:eastAsia="Times New Roman" w:cs="Times New Roman"/>
          <w:szCs w:val="24"/>
        </w:rPr>
        <w:t xml:space="preserve"> με την Ιεράπετρα. Όλα αυτά δεν φαίνεται να προχωρούν. Μόνο ο δρόμος Χερσόνησος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Καστέλι περιλαμβάνεται στη μελέτη στη συμφω</w:t>
      </w:r>
      <w:r>
        <w:rPr>
          <w:rFonts w:eastAsia="Times New Roman" w:cs="Times New Roman"/>
          <w:szCs w:val="24"/>
        </w:rPr>
        <w:t>νία παραχώρησης.</w:t>
      </w:r>
    </w:p>
    <w:p w14:paraId="09A3EE1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Να πω, λοιπόν, εδώ ότι υπάρχουν ζητήματα</w:t>
      </w:r>
      <w:r>
        <w:rPr>
          <w:rFonts w:eastAsia="Times New Roman" w:cs="Times New Roman"/>
          <w:szCs w:val="24"/>
        </w:rPr>
        <w:t>,</w:t>
      </w:r>
      <w:r>
        <w:rPr>
          <w:rFonts w:eastAsia="Times New Roman" w:cs="Times New Roman"/>
          <w:szCs w:val="24"/>
        </w:rPr>
        <w:t xml:space="preserve"> που πρέπει να αντιμετωπιστούν τώρα, γιατί η τοπική κοινωνία που ήταν υπέρ της κατασκευής του </w:t>
      </w:r>
      <w:r>
        <w:rPr>
          <w:rFonts w:eastAsia="Times New Roman" w:cs="Times New Roman"/>
          <w:szCs w:val="24"/>
        </w:rPr>
        <w:t>α</w:t>
      </w:r>
      <w:r>
        <w:rPr>
          <w:rFonts w:eastAsia="Times New Roman" w:cs="Times New Roman"/>
          <w:szCs w:val="24"/>
        </w:rPr>
        <w:t>εροδρομίου</w:t>
      </w:r>
      <w:r>
        <w:rPr>
          <w:rFonts w:eastAsia="Times New Roman" w:cs="Times New Roman"/>
          <w:szCs w:val="24"/>
        </w:rPr>
        <w:t>,</w:t>
      </w:r>
      <w:r>
        <w:rPr>
          <w:rFonts w:eastAsia="Times New Roman" w:cs="Times New Roman"/>
          <w:szCs w:val="24"/>
        </w:rPr>
        <w:t xml:space="preserve"> στη μεγάλη της πλειοψηφία, έχει αρχίσει και στρέφεται ενάντια. Αυτό εμένα με </w:t>
      </w:r>
      <w:proofErr w:type="spellStart"/>
      <w:r>
        <w:rPr>
          <w:rFonts w:eastAsia="Times New Roman" w:cs="Times New Roman"/>
          <w:szCs w:val="24"/>
        </w:rPr>
        <w:t>στεναχωρεί</w:t>
      </w:r>
      <w:proofErr w:type="spellEnd"/>
      <w:r>
        <w:rPr>
          <w:rFonts w:eastAsia="Times New Roman" w:cs="Times New Roman"/>
          <w:szCs w:val="24"/>
        </w:rPr>
        <w:t xml:space="preserve"> πάρ</w:t>
      </w:r>
      <w:r>
        <w:rPr>
          <w:rFonts w:eastAsia="Times New Roman" w:cs="Times New Roman"/>
          <w:szCs w:val="24"/>
        </w:rPr>
        <w:t>α πολύ, διότι είμαι υπέρ της δημιουργίας του έργου, αλλά δεν μπορώ να μην κάνω όλο τον αγώνα που χρειάζεται</w:t>
      </w:r>
      <w:r>
        <w:rPr>
          <w:rFonts w:eastAsia="Times New Roman" w:cs="Times New Roman"/>
          <w:szCs w:val="24"/>
        </w:rPr>
        <w:t>,</w:t>
      </w:r>
      <w:r>
        <w:rPr>
          <w:rFonts w:eastAsia="Times New Roman" w:cs="Times New Roman"/>
          <w:szCs w:val="24"/>
        </w:rPr>
        <w:t xml:space="preserve"> για να δικαιωθούν αυτοί οι άνθρωποι. </w:t>
      </w:r>
    </w:p>
    <w:p w14:paraId="09A3EE1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Από τη στιγμή, μάλιστα, που το αναγνωρίζετε, σας κάνω μια συγκεκριμένη πρόταση, κύριε Υπουργέ, για τις αποζημ</w:t>
      </w:r>
      <w:r>
        <w:rPr>
          <w:rFonts w:eastAsia="Times New Roman" w:cs="Times New Roman"/>
          <w:szCs w:val="24"/>
        </w:rPr>
        <w:t xml:space="preserve">ιώσεις και τα άλλα θα έχουμε την ευχέρεια να τα συζητήσουμε σε μία άλλη ερώτηση, διότι έτσι όπως πήγατε τη δευτερολογία σας, δεν μπορώ να αναφερθώ. </w:t>
      </w:r>
    </w:p>
    <w:p w14:paraId="09A3EE1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Έχουμε, λοιπόν, το θέμα των αποζημιώσεων για τους ανθρώπους που χάνουν μέχρι και το 100% της περιουσίας του</w:t>
      </w:r>
      <w:r>
        <w:rPr>
          <w:rFonts w:eastAsia="Times New Roman" w:cs="Times New Roman"/>
          <w:szCs w:val="24"/>
        </w:rPr>
        <w:t>ς, όπως είπα</w:t>
      </w:r>
      <w:r>
        <w:rPr>
          <w:rFonts w:eastAsia="Times New Roman" w:cs="Times New Roman"/>
          <w:szCs w:val="24"/>
        </w:rPr>
        <w:t>,</w:t>
      </w:r>
      <w:r>
        <w:rPr>
          <w:rFonts w:eastAsia="Times New Roman" w:cs="Times New Roman"/>
          <w:szCs w:val="24"/>
        </w:rPr>
        <w:t xml:space="preserve"> και πρέπει να αλλάξουν επάγγελμα. Δεν γίνεται με μια απλή αποζημίωση. Υπάρχει προηγούμενο σε άλλα έργα. Με </w:t>
      </w:r>
      <w:r>
        <w:rPr>
          <w:rFonts w:eastAsia="Times New Roman" w:cs="Times New Roman"/>
          <w:szCs w:val="24"/>
        </w:rPr>
        <w:lastRenderedPageBreak/>
        <w:t>βάση μια προοδευτική κλίμακα από 5% έως 50% να αποζημιωθούν μ’ αυτή την προοδευτική κλίμακα επιπλέον οι άνθρωποι που χάνουν την περιουσ</w:t>
      </w:r>
      <w:r>
        <w:rPr>
          <w:rFonts w:eastAsia="Times New Roman" w:cs="Times New Roman"/>
          <w:szCs w:val="24"/>
        </w:rPr>
        <w:t>ία τους μέχρι και 100%. Για παράδειγμα όποιος χάνει 100% την περιουσία του</w:t>
      </w:r>
      <w:r>
        <w:rPr>
          <w:rFonts w:eastAsia="Times New Roman" w:cs="Times New Roman"/>
          <w:szCs w:val="24"/>
        </w:rPr>
        <w:t>,</w:t>
      </w:r>
      <w:r>
        <w:rPr>
          <w:rFonts w:eastAsia="Times New Roman" w:cs="Times New Roman"/>
          <w:szCs w:val="24"/>
        </w:rPr>
        <w:t xml:space="preserve"> να έχει μια προσαύξηση 50% στην αποζημίωση και όποιος τη χάνει κατά 50% να έχει μια προσαύξηση 25% και αναλογικά με αυτά τα ποσοστά. </w:t>
      </w:r>
    </w:p>
    <w:p w14:paraId="09A3EE1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Είναι μια συγκεκριμένη πρόταση</w:t>
      </w:r>
      <w:r>
        <w:rPr>
          <w:rFonts w:eastAsia="Times New Roman" w:cs="Times New Roman"/>
          <w:szCs w:val="24"/>
        </w:rPr>
        <w:t>,</w:t>
      </w:r>
      <w:r>
        <w:rPr>
          <w:rFonts w:eastAsia="Times New Roman" w:cs="Times New Roman"/>
          <w:szCs w:val="24"/>
        </w:rPr>
        <w:t xml:space="preserve"> που έχει εφαρμ</w:t>
      </w:r>
      <w:r>
        <w:rPr>
          <w:rFonts w:eastAsia="Times New Roman" w:cs="Times New Roman"/>
          <w:szCs w:val="24"/>
        </w:rPr>
        <w:t>οστεί από την ελληνική πολιτεία σε άλλα έργα. Είναι ένα έργο που αλλάζει τα δεδομένα όχι μόνο για τα χωράφια που απαλλοτριώνονται και τα οικόπεδα αλλά και για την ευρύτερη περιοχή. Μη μου πείτε ότι έξω από το συρματόπλεγμα που δεν απαλλοτριώνεται</w:t>
      </w:r>
      <w:r>
        <w:rPr>
          <w:rFonts w:eastAsia="Times New Roman" w:cs="Times New Roman"/>
          <w:szCs w:val="24"/>
        </w:rPr>
        <w:t>,</w:t>
      </w:r>
      <w:r>
        <w:rPr>
          <w:rFonts w:eastAsia="Times New Roman" w:cs="Times New Roman"/>
          <w:szCs w:val="24"/>
        </w:rPr>
        <w:t xml:space="preserve"> είναι απ</w:t>
      </w:r>
      <w:r>
        <w:rPr>
          <w:rFonts w:eastAsia="Times New Roman" w:cs="Times New Roman"/>
          <w:szCs w:val="24"/>
        </w:rPr>
        <w:t xml:space="preserve">όλυτα κατάλληλος ο χώρος για παραγωγή </w:t>
      </w:r>
      <w:proofErr w:type="spellStart"/>
      <w:r>
        <w:rPr>
          <w:rFonts w:eastAsia="Times New Roman" w:cs="Times New Roman"/>
          <w:szCs w:val="24"/>
        </w:rPr>
        <w:t>ελαιολάδου</w:t>
      </w:r>
      <w:proofErr w:type="spellEnd"/>
      <w:r>
        <w:rPr>
          <w:rFonts w:eastAsia="Times New Roman" w:cs="Times New Roman"/>
          <w:szCs w:val="24"/>
        </w:rPr>
        <w:t xml:space="preserve"> ή </w:t>
      </w:r>
      <w:proofErr w:type="spellStart"/>
      <w:r>
        <w:rPr>
          <w:rFonts w:eastAsia="Times New Roman" w:cs="Times New Roman"/>
          <w:szCs w:val="24"/>
        </w:rPr>
        <w:t>μποστανικών</w:t>
      </w:r>
      <w:proofErr w:type="spellEnd"/>
      <w:r>
        <w:rPr>
          <w:rFonts w:eastAsia="Times New Roman" w:cs="Times New Roman"/>
          <w:szCs w:val="24"/>
        </w:rPr>
        <w:t>. Αυτό δεν γίνεται να μου το πείτε. Γι’ αυτό σας λέω ότι έχουμε θέματα που πρέπει να αντιμετωπιστούν.</w:t>
      </w:r>
    </w:p>
    <w:p w14:paraId="09A3EE1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με μια συμβολική πρόταση, κύριε Πρόεδρε, που αφορά το </w:t>
      </w:r>
      <w:r>
        <w:rPr>
          <w:rFonts w:eastAsia="Times New Roman" w:cs="Times New Roman"/>
          <w:szCs w:val="24"/>
        </w:rPr>
        <w:t>α</w:t>
      </w:r>
      <w:r>
        <w:rPr>
          <w:rFonts w:eastAsia="Times New Roman" w:cs="Times New Roman"/>
          <w:szCs w:val="24"/>
        </w:rPr>
        <w:t>εροδρόμιο. Είχαμε συμφωνήσει</w:t>
      </w:r>
      <w:r>
        <w:rPr>
          <w:rFonts w:eastAsia="Times New Roman" w:cs="Times New Roman"/>
          <w:szCs w:val="24"/>
        </w:rPr>
        <w:t xml:space="preserve"> ότι θα είναι «Νέο Διεθνές Αεροδρόμιο </w:t>
      </w:r>
      <w:proofErr w:type="spellStart"/>
      <w:r>
        <w:rPr>
          <w:rFonts w:eastAsia="Times New Roman" w:cs="Times New Roman"/>
          <w:szCs w:val="24"/>
        </w:rPr>
        <w:t>Καστελίου</w:t>
      </w:r>
      <w:proofErr w:type="spellEnd"/>
      <w:r>
        <w:rPr>
          <w:rFonts w:eastAsia="Times New Roman" w:cs="Times New Roman"/>
          <w:szCs w:val="24"/>
        </w:rPr>
        <w:t xml:space="preserve"> Κρήτης». Εδώ, στην απάντηση που μου στέλνουν</w:t>
      </w:r>
      <w:r>
        <w:rPr>
          <w:rFonts w:eastAsia="Times New Roman" w:cs="Times New Roman"/>
          <w:szCs w:val="24"/>
        </w:rPr>
        <w:t>,</w:t>
      </w:r>
      <w:r>
        <w:rPr>
          <w:rFonts w:eastAsia="Times New Roman" w:cs="Times New Roman"/>
          <w:szCs w:val="24"/>
        </w:rPr>
        <w:t xml:space="preserve"> μου γράφουν πάλι «Νέο Διεθνές Αεροδρόμιο Ηρακλείου». Έτσι θα ονομάζεται; Σε κάθε περίπτωση το </w:t>
      </w:r>
      <w:r>
        <w:rPr>
          <w:rFonts w:eastAsia="Times New Roman" w:cs="Times New Roman"/>
          <w:szCs w:val="24"/>
        </w:rPr>
        <w:t>α</w:t>
      </w:r>
      <w:r>
        <w:rPr>
          <w:rFonts w:eastAsia="Times New Roman" w:cs="Times New Roman"/>
          <w:szCs w:val="24"/>
        </w:rPr>
        <w:t xml:space="preserve">εροδρόμιο </w:t>
      </w:r>
      <w:r>
        <w:rPr>
          <w:rFonts w:eastAsia="Times New Roman" w:cs="Times New Roman"/>
          <w:szCs w:val="24"/>
        </w:rPr>
        <w:lastRenderedPageBreak/>
        <w:t>είναι διαφορετικό από το «</w:t>
      </w:r>
      <w:r>
        <w:rPr>
          <w:rFonts w:eastAsia="Times New Roman" w:cs="Times New Roman"/>
          <w:szCs w:val="24"/>
        </w:rPr>
        <w:t>ΝΙΚΟΣ ΚΑΖΑΝΤΖΑΚΗΣ</w:t>
      </w:r>
      <w:r>
        <w:rPr>
          <w:rFonts w:eastAsia="Times New Roman" w:cs="Times New Roman"/>
          <w:szCs w:val="24"/>
        </w:rPr>
        <w:t>» και προτείνω ο τίτλος του να είναι απόλυτα σωστός και συμβατός με την τοποθεσία που γίνεται, δηλαδή να είναι νέο Διεθνές Αεροδρόμιο στο Καστέλι Ηρακλείου Κρήτης, με το όνομα «</w:t>
      </w:r>
      <w:r>
        <w:rPr>
          <w:rFonts w:eastAsia="Times New Roman" w:cs="Times New Roman"/>
          <w:szCs w:val="24"/>
        </w:rPr>
        <w:t>ΑΝΤΩΝΗΣ ΤΡΥΦΙΤΣΟΣ</w:t>
      </w:r>
      <w:r>
        <w:rPr>
          <w:rFonts w:eastAsia="Times New Roman" w:cs="Times New Roman"/>
          <w:szCs w:val="24"/>
        </w:rPr>
        <w:t xml:space="preserve">». Είναι ο αρχηγός του </w:t>
      </w:r>
      <w:r>
        <w:rPr>
          <w:rFonts w:eastAsia="Times New Roman" w:cs="Times New Roman"/>
          <w:szCs w:val="24"/>
        </w:rPr>
        <w:t>ε</w:t>
      </w:r>
      <w:r>
        <w:rPr>
          <w:rFonts w:eastAsia="Times New Roman" w:cs="Times New Roman"/>
          <w:szCs w:val="24"/>
        </w:rPr>
        <w:t xml:space="preserve">θνικοαπελευθερωτικού </w:t>
      </w:r>
      <w:r>
        <w:rPr>
          <w:rFonts w:eastAsia="Times New Roman" w:cs="Times New Roman"/>
          <w:szCs w:val="24"/>
        </w:rPr>
        <w:t>α</w:t>
      </w:r>
      <w:r>
        <w:rPr>
          <w:rFonts w:eastAsia="Times New Roman" w:cs="Times New Roman"/>
          <w:szCs w:val="24"/>
        </w:rPr>
        <w:t xml:space="preserve">γώνα της </w:t>
      </w:r>
      <w:r>
        <w:rPr>
          <w:rFonts w:eastAsia="Times New Roman" w:cs="Times New Roman"/>
          <w:szCs w:val="24"/>
        </w:rPr>
        <w:t>α</w:t>
      </w:r>
      <w:r>
        <w:rPr>
          <w:rFonts w:eastAsia="Times New Roman" w:cs="Times New Roman"/>
          <w:szCs w:val="24"/>
        </w:rPr>
        <w:t>νατολι</w:t>
      </w:r>
      <w:r>
        <w:rPr>
          <w:rFonts w:eastAsia="Times New Roman" w:cs="Times New Roman"/>
          <w:szCs w:val="24"/>
        </w:rPr>
        <w:t>κής Κρήτης και θα πρέπει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τιμηθεί και η περιοχή συμβολικά και ουσιαστικά με τις δίκαιες αποζημιώσεις που σας είπα προηγουμένως, αλλά</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με τα ανταποδοτικά που θα τα συζητήσουμε και κατά τη συζήτηση της σύμβασης εδώ στη Βουλή.</w:t>
      </w:r>
    </w:p>
    <w:p w14:paraId="09A3EE2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Ευχα</w:t>
      </w:r>
      <w:r>
        <w:rPr>
          <w:rFonts w:eastAsia="Times New Roman" w:cs="Times New Roman"/>
          <w:szCs w:val="24"/>
        </w:rPr>
        <w:t>ριστώ, κύριε Πρόεδρε.</w:t>
      </w:r>
    </w:p>
    <w:p w14:paraId="09A3EE21" w14:textId="77777777" w:rsidR="00D269F7" w:rsidRDefault="006C352B">
      <w:pPr>
        <w:spacing w:line="600" w:lineRule="auto"/>
        <w:ind w:firstLine="720"/>
        <w:contextualSpacing/>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Ορίστε, κύριε Υπουργέ, έχετε τον λόγο.</w:t>
      </w:r>
    </w:p>
    <w:p w14:paraId="09A3EE2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κατ’ αρχάς θα ήθελα να σας ευχαριστήσω γιατί απαντάτε και μόνος σας, αλλά δεν είναι το Υπου</w:t>
      </w:r>
      <w:r>
        <w:rPr>
          <w:rFonts w:eastAsia="Times New Roman" w:cs="Times New Roman"/>
          <w:szCs w:val="24"/>
        </w:rPr>
        <w:t xml:space="preserve">ργείο Υποδομών αρμόδιο για όλα. Δηλαδή για ένα έργο που βγήκε </w:t>
      </w:r>
      <w:r>
        <w:rPr>
          <w:rFonts w:eastAsia="Times New Roman" w:cs="Times New Roman"/>
          <w:szCs w:val="24"/>
        </w:rPr>
        <w:lastRenderedPageBreak/>
        <w:t xml:space="preserve">πριν από δεκαπέντε χρόνια, μας λέτε ότι δεν έγινε ΣΧΟΟΑΠ. Εντάξει δεν μηδενίζω τη δουλειά που έγινε τα προηγούμενα χρόνια. Όμως τι έγινε τα δεκαπέντε χρόνια για να γίνει το αεροδρόμιο; </w:t>
      </w:r>
    </w:p>
    <w:p w14:paraId="09A3EE2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Κάντε ΣΧΟΟΑΠ τώρα.</w:t>
      </w:r>
    </w:p>
    <w:p w14:paraId="09A3EE2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Έχετε δίκιο σε αυτό και γι’ αυτό χρηματοδοτούμε –το είπα και προηγουμένως- τον Δήμο </w:t>
      </w:r>
      <w:proofErr w:type="spellStart"/>
      <w:r>
        <w:rPr>
          <w:rFonts w:eastAsia="Times New Roman" w:cs="Times New Roman"/>
          <w:szCs w:val="24"/>
        </w:rPr>
        <w:t>Μ</w:t>
      </w:r>
      <w:r>
        <w:rPr>
          <w:rFonts w:eastAsia="Times New Roman" w:cs="Times New Roman"/>
          <w:szCs w:val="24"/>
        </w:rPr>
        <w:t>ινώ</w:t>
      </w:r>
      <w:r>
        <w:rPr>
          <w:rFonts w:eastAsia="Times New Roman" w:cs="Times New Roman"/>
          <w:szCs w:val="24"/>
        </w:rPr>
        <w:t>α</w:t>
      </w:r>
      <w:proofErr w:type="spellEnd"/>
      <w:r>
        <w:rPr>
          <w:rFonts w:eastAsia="Times New Roman" w:cs="Times New Roman"/>
          <w:szCs w:val="24"/>
        </w:rPr>
        <w:t xml:space="preserve"> Πεδιάδας προκειμένου να βγει. Είμαστε σε στενή συνεργασία με την τοπική </w:t>
      </w:r>
      <w:r>
        <w:rPr>
          <w:rFonts w:eastAsia="Times New Roman" w:cs="Times New Roman"/>
          <w:szCs w:val="24"/>
        </w:rPr>
        <w:t xml:space="preserve">αυτοδιοίκηση, δηλαδή και με την περιφέρεια και με τον </w:t>
      </w:r>
      <w:r>
        <w:rPr>
          <w:rFonts w:eastAsia="Times New Roman" w:cs="Times New Roman"/>
          <w:szCs w:val="24"/>
        </w:rPr>
        <w:t>δ</w:t>
      </w:r>
      <w:r>
        <w:rPr>
          <w:rFonts w:eastAsia="Times New Roman" w:cs="Times New Roman"/>
          <w:szCs w:val="24"/>
        </w:rPr>
        <w:t xml:space="preserve">ήμο, σε περίπτωση που δεν μπορούν οι τεχνικές υπηρεσίες να προχωρήσουν σ’ αυτή την προκήρυξη, να την κάνει το Υπουργείο Υποδομών, το Υπουργείο Χωροταξίας. </w:t>
      </w:r>
    </w:p>
    <w:p w14:paraId="09A3EE2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Επίσης έχετε πει –και είναι απολύτως σωστό- ό</w:t>
      </w:r>
      <w:r>
        <w:rPr>
          <w:rFonts w:eastAsia="Times New Roman" w:cs="Times New Roman"/>
          <w:szCs w:val="24"/>
        </w:rPr>
        <w:t xml:space="preserve">τι ο άξονας που έχει προβλεφθεί και είναι στο ίδιο έργο και ενώνει τον ΒΟΑΚ και τον ΝΟΑΚ, είναι και το οδικό έργο της σύνδεσης του </w:t>
      </w:r>
      <w:r>
        <w:rPr>
          <w:rFonts w:eastAsia="Times New Roman" w:cs="Times New Roman"/>
          <w:szCs w:val="24"/>
        </w:rPr>
        <w:t>α</w:t>
      </w:r>
      <w:r>
        <w:rPr>
          <w:rFonts w:eastAsia="Times New Roman" w:cs="Times New Roman"/>
          <w:szCs w:val="24"/>
        </w:rPr>
        <w:t>εροδρομίου…</w:t>
      </w:r>
    </w:p>
    <w:p w14:paraId="09A3EE2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Μέχρι το Καστέλι προβλέπεται.</w:t>
      </w:r>
    </w:p>
    <w:p w14:paraId="09A3EE2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Μέχρι τ</w:t>
      </w:r>
      <w:r>
        <w:rPr>
          <w:rFonts w:eastAsia="Times New Roman" w:cs="Times New Roman"/>
          <w:szCs w:val="24"/>
        </w:rPr>
        <w:t xml:space="preserve">ο Καστέλι ναι. Λέω για τον δρόμο που τα ενώνει, διότι στην Κρήτη υποφέρουμε ακόμη με αεροδρόμια που έγιναν και δεν έχουν δρόμο για να τα προσεγγίσει κανείς λόγω αυτών που γίνονταν στο παρελθόν. Μιλάω για το </w:t>
      </w:r>
      <w:r>
        <w:rPr>
          <w:rFonts w:eastAsia="Times New Roman" w:cs="Times New Roman"/>
          <w:szCs w:val="24"/>
        </w:rPr>
        <w:t>α</w:t>
      </w:r>
      <w:r>
        <w:rPr>
          <w:rFonts w:eastAsia="Times New Roman" w:cs="Times New Roman"/>
          <w:szCs w:val="24"/>
        </w:rPr>
        <w:t xml:space="preserve">εροδρόμιο στο Λασίθι. </w:t>
      </w:r>
    </w:p>
    <w:p w14:paraId="09A3EE2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Πρ</w:t>
      </w:r>
      <w:r>
        <w:rPr>
          <w:rFonts w:eastAsia="Times New Roman" w:cs="Times New Roman"/>
          <w:szCs w:val="24"/>
        </w:rPr>
        <w:t xml:space="preserve">ώτα θα γίνουν οι δρόμοι και μετά τα αεροδρόμια; </w:t>
      </w:r>
    </w:p>
    <w:p w14:paraId="09A3EE2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Δεν φταίτε εσείς. Άλλη κυβέρνηση το έκανε αυτό, δεν το έκανε η δική σας.</w:t>
      </w:r>
    </w:p>
    <w:p w14:paraId="09A3EE2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Σε σχέση τώρα με τα υπόλοιπα που είπατε, η πολιτική ηγεσία του Υπουργείου χωρίς να</w:t>
      </w:r>
      <w:r>
        <w:rPr>
          <w:rFonts w:eastAsia="Times New Roman" w:cs="Times New Roman"/>
          <w:szCs w:val="24"/>
        </w:rPr>
        <w:t xml:space="preserve"> κρυφτεί, είναι δίπλα στους κατοίκους για να λάβουν τις αποζημιώσεις που πρέπει να λάβουν. Προφανώς οι εκτιμητές και η διαδικασία των απαλλοτριώσεων είναι πολύ συγκεκριμένα και ορίζονται με δικαστικές αποφάσεις. Δεν μπορεί, λοιπόν, η πολιτική ηγεσία του Υπ</w:t>
      </w:r>
      <w:r>
        <w:rPr>
          <w:rFonts w:eastAsia="Times New Roman" w:cs="Times New Roman"/>
          <w:szCs w:val="24"/>
        </w:rPr>
        <w:t>ουργείου να παρέμβει στη δικαιοσύνη, για να οριστεί υψηλότερο ή χαμηλότερο τίμημα.</w:t>
      </w:r>
    </w:p>
    <w:p w14:paraId="09A3EE2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είπα αυτό.</w:t>
      </w:r>
    </w:p>
    <w:p w14:paraId="09A3EE2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Άλλο λέω εγώ. Δεν είναι έτσι</w:t>
      </w:r>
      <w:r>
        <w:rPr>
          <w:rFonts w:eastAsia="Times New Roman" w:cs="Times New Roman"/>
          <w:szCs w:val="24"/>
        </w:rPr>
        <w:t>,</w:t>
      </w:r>
      <w:r>
        <w:rPr>
          <w:rFonts w:eastAsia="Times New Roman" w:cs="Times New Roman"/>
          <w:szCs w:val="24"/>
        </w:rPr>
        <w:t xml:space="preserve"> διότι όποια απόφαση πρωτόδικα κι αν έχει πάρει η </w:t>
      </w:r>
      <w:r>
        <w:rPr>
          <w:rFonts w:eastAsia="Times New Roman" w:cs="Times New Roman"/>
          <w:szCs w:val="24"/>
        </w:rPr>
        <w:t>υ</w:t>
      </w:r>
      <w:r>
        <w:rPr>
          <w:rFonts w:eastAsia="Times New Roman" w:cs="Times New Roman"/>
          <w:szCs w:val="24"/>
        </w:rPr>
        <w:t>πηρ</w:t>
      </w:r>
      <w:r>
        <w:rPr>
          <w:rFonts w:eastAsia="Times New Roman" w:cs="Times New Roman"/>
          <w:szCs w:val="24"/>
        </w:rPr>
        <w:t>εσία –το ξέρετε από την εμπειρία σας πάρα πολύ καλά- οι δικαστικές αποφάσεις μπορούν να την ανατρέψουν πολλαπλάσια σε όλη την Ελλάδα. Είναι ένα θέμα το οποίο πρέπει να απασχολήσει και το Κοινοβούλιο και τα αρμόδια Υπουργεία που δεν είναι το Υποδομών.</w:t>
      </w:r>
    </w:p>
    <w:p w14:paraId="09A3EE2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λοιπόν, για το οποίο θέλω να δεσμευθώ</w:t>
      </w:r>
      <w:r>
        <w:rPr>
          <w:rFonts w:eastAsia="Times New Roman" w:cs="Times New Roman"/>
          <w:szCs w:val="24"/>
        </w:rPr>
        <w:t>,</w:t>
      </w:r>
      <w:r>
        <w:rPr>
          <w:rFonts w:eastAsia="Times New Roman" w:cs="Times New Roman"/>
          <w:szCs w:val="24"/>
        </w:rPr>
        <w:t xml:space="preserve"> είναι ότι θα ληφθεί μέριμνα γι’ αυτό. Ήδη έχουμε επικοινωνήσει και με την περιφέρεια και με άλλους φορείς, για να βρούμε, πρώτον, μια δημόσια έκταση στην περιοχή</w:t>
      </w:r>
      <w:r>
        <w:rPr>
          <w:rFonts w:eastAsia="Times New Roman" w:cs="Times New Roman"/>
          <w:szCs w:val="24"/>
        </w:rPr>
        <w:t>,</w:t>
      </w:r>
      <w:r>
        <w:rPr>
          <w:rFonts w:eastAsia="Times New Roman" w:cs="Times New Roman"/>
          <w:szCs w:val="24"/>
        </w:rPr>
        <w:t xml:space="preserve"> ώστε να μη χάσουν το παραγωγικό εργαλείο που έχουν οι</w:t>
      </w:r>
      <w:r>
        <w:rPr>
          <w:rFonts w:eastAsia="Times New Roman" w:cs="Times New Roman"/>
          <w:szCs w:val="24"/>
        </w:rPr>
        <w:t xml:space="preserve"> άνθρωποι –όσοι θέλουν- που έχουν απαλλοτριωθεί τα χωράφια τους, τα ελαιόδεντρά τους και, κατά δεύτερον, να δούμε μαζί με το Υπουργείο Οικονομίας που έχει την αρμοδιότητα, μια άλλη διαδικασία εκτίμησης όταν απαλλοτριώνεις κάτι που είναι το παραγωγικό εργαλ</w:t>
      </w:r>
      <w:r>
        <w:rPr>
          <w:rFonts w:eastAsia="Times New Roman" w:cs="Times New Roman"/>
          <w:szCs w:val="24"/>
        </w:rPr>
        <w:t xml:space="preserve">είο του αγρότη ή οποιοδήποτε άλλο. </w:t>
      </w:r>
    </w:p>
    <w:p w14:paraId="09A3EE2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Εγώ πιστεύω ότι θεσμικά αυτή είναι η λύση και θα το προχωρήσουμε άμεσα. </w:t>
      </w:r>
    </w:p>
    <w:p w14:paraId="09A3EE2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09A3EE3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sidRPr="00931629">
        <w:rPr>
          <w:rFonts w:eastAsia="Times New Roman" w:cs="Times New Roman"/>
          <w:b/>
          <w:szCs w:val="24"/>
        </w:rPr>
        <w:t>:</w:t>
      </w:r>
      <w:r>
        <w:rPr>
          <w:rFonts w:eastAsia="Times New Roman" w:cs="Times New Roman"/>
          <w:szCs w:val="24"/>
        </w:rPr>
        <w:t xml:space="preserve"> Για τα βαφτίσια θα πούμε κάτι; </w:t>
      </w:r>
    </w:p>
    <w:p w14:paraId="09A3EE3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sidRPr="00931629">
        <w:rPr>
          <w:rFonts w:eastAsia="Times New Roman" w:cs="Times New Roman"/>
          <w:b/>
          <w:szCs w:val="24"/>
        </w:rPr>
        <w:t>:</w:t>
      </w:r>
      <w:r>
        <w:rPr>
          <w:rFonts w:eastAsia="Times New Roman" w:cs="Times New Roman"/>
          <w:szCs w:val="24"/>
        </w:rPr>
        <w:t xml:space="preserve"> Θα πούμε. </w:t>
      </w:r>
      <w:r>
        <w:rPr>
          <w:rFonts w:eastAsia="Times New Roman" w:cs="Times New Roman"/>
          <w:szCs w:val="24"/>
        </w:rPr>
        <w:t xml:space="preserve">Ευχαριστώ που μου το θυμίσατε. </w:t>
      </w:r>
    </w:p>
    <w:p w14:paraId="09A3EE3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δεν είναι η ώρα για να πάρει το όνομα το αεροδρόμιο. Θα το πάρει την ώρα που πρέπει. Πάλι κυβέρνηση θα είμαστε εμείς. Και όπως θυμάστε πολύ καλά από την </w:t>
      </w:r>
      <w:proofErr w:type="spellStart"/>
      <w:r>
        <w:rPr>
          <w:rFonts w:eastAsia="Times New Roman" w:cs="Times New Roman"/>
          <w:szCs w:val="24"/>
        </w:rPr>
        <w:t>ονοματοδοσία</w:t>
      </w:r>
      <w:proofErr w:type="spellEnd"/>
      <w:r>
        <w:rPr>
          <w:rFonts w:eastAsia="Times New Roman" w:cs="Times New Roman"/>
          <w:szCs w:val="24"/>
        </w:rPr>
        <w:t xml:space="preserve"> και των σηράγγων στην Κορίνθου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Πατρών</w:t>
      </w:r>
      <w:r>
        <w:rPr>
          <w:rFonts w:eastAsia="Times New Roman" w:cs="Times New Roman"/>
          <w:szCs w:val="24"/>
        </w:rPr>
        <w:t xml:space="preserve"> ιδιαίτερα, τιμάμε προτάσεις ιστορικών ηγετών και της Εθνικής Αντίστασης και το προοδευτικού χώρου. </w:t>
      </w:r>
    </w:p>
    <w:p w14:paraId="09A3EE3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είναι μία πρόταση που θα εξεταστεί αυτή που κάνετε. </w:t>
      </w:r>
    </w:p>
    <w:p w14:paraId="09A3EE3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sidRPr="00931629">
        <w:rPr>
          <w:rFonts w:eastAsia="Times New Roman" w:cs="Times New Roman"/>
          <w:b/>
          <w:szCs w:val="24"/>
        </w:rPr>
        <w:t>:</w:t>
      </w:r>
      <w:r>
        <w:rPr>
          <w:rFonts w:eastAsia="Times New Roman" w:cs="Times New Roman"/>
          <w:szCs w:val="24"/>
        </w:rPr>
        <w:t xml:space="preserve"> Ωραία. </w:t>
      </w:r>
    </w:p>
    <w:p w14:paraId="09A3EE3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w:t>
      </w:r>
      <w:r>
        <w:rPr>
          <w:rFonts w:eastAsia="Times New Roman" w:cs="Times New Roman"/>
          <w:szCs w:val="24"/>
        </w:rPr>
        <w:t xml:space="preserve">στη συζήτηση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πρώτη</w:t>
      </w:r>
      <w:r>
        <w:rPr>
          <w:rFonts w:eastAsia="Times New Roman" w:cs="Times New Roman"/>
          <w:szCs w:val="24"/>
        </w:rPr>
        <w:t>ς</w:t>
      </w:r>
      <w:r>
        <w:rPr>
          <w:rFonts w:eastAsia="Times New Roman" w:cs="Times New Roman"/>
          <w:szCs w:val="24"/>
        </w:rPr>
        <w:t xml:space="preserve"> με αριθμό 196/3-12</w:t>
      </w:r>
      <w:r>
        <w:rPr>
          <w:rFonts w:eastAsia="Times New Roman" w:cs="Times New Roman"/>
          <w:szCs w:val="24"/>
        </w:rPr>
        <w:t>-2018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δεύτερου κύκλου του Βουλευτή Αργολίδας της Νέας Δημοκρατίας κ. </w:t>
      </w:r>
      <w:r w:rsidRPr="00931629">
        <w:rPr>
          <w:rFonts w:eastAsia="Times New Roman" w:cs="Times New Roman"/>
          <w:bCs/>
          <w:szCs w:val="24"/>
        </w:rPr>
        <w:t>Ιωάννη Ανδριανού</w:t>
      </w:r>
      <w:r>
        <w:rPr>
          <w:rFonts w:eastAsia="Times New Roman" w:cs="Times New Roman"/>
          <w:szCs w:val="24"/>
        </w:rPr>
        <w:t xml:space="preserve"> προς τον Υπουργό </w:t>
      </w:r>
      <w:r w:rsidRPr="00931629">
        <w:rPr>
          <w:rFonts w:eastAsia="Times New Roman" w:cs="Times New Roman"/>
          <w:bCs/>
          <w:szCs w:val="24"/>
        </w:rPr>
        <w:t>Αγροτικής Ανάπτυξης και Τροφίμων,</w:t>
      </w:r>
      <w:r w:rsidRPr="00931629">
        <w:rPr>
          <w:rFonts w:eastAsia="Times New Roman" w:cs="Times New Roman"/>
          <w:szCs w:val="24"/>
        </w:rPr>
        <w:t xml:space="preserve"> με θέμα: «Βαρύτατες οι συνέπειες στους</w:t>
      </w:r>
      <w:r>
        <w:rPr>
          <w:rFonts w:eastAsia="Times New Roman" w:cs="Times New Roman"/>
          <w:szCs w:val="24"/>
        </w:rPr>
        <w:t xml:space="preserve"> ελαιοπαραγωγούς της Αργολίδας από την </w:t>
      </w:r>
      <w:r>
        <w:rPr>
          <w:rFonts w:eastAsia="Times New Roman" w:cs="Times New Roman"/>
          <w:szCs w:val="24"/>
        </w:rPr>
        <w:lastRenderedPageBreak/>
        <w:t xml:space="preserve">ολιγωρία της πολιτείας </w:t>
      </w:r>
      <w:r>
        <w:rPr>
          <w:rFonts w:eastAsia="Times New Roman" w:cs="Times New Roman"/>
          <w:szCs w:val="24"/>
        </w:rPr>
        <w:t>στην υλοποίηση των προγραμμάτων δακοκτονίας».</w:t>
      </w:r>
    </w:p>
    <w:p w14:paraId="09A3EE3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Ανδριανέ</w:t>
      </w:r>
      <w:proofErr w:type="spellEnd"/>
      <w:r>
        <w:rPr>
          <w:rFonts w:eastAsia="Times New Roman" w:cs="Times New Roman"/>
          <w:szCs w:val="24"/>
        </w:rPr>
        <w:t>, έχετε τον λόγο.</w:t>
      </w:r>
    </w:p>
    <w:p w14:paraId="09A3EE3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sidRPr="00931629">
        <w:rPr>
          <w:rFonts w:eastAsia="Times New Roman" w:cs="Times New Roman"/>
          <w:b/>
          <w:szCs w:val="24"/>
        </w:rPr>
        <w:t>:</w:t>
      </w:r>
      <w:r w:rsidRPr="00931629">
        <w:rPr>
          <w:rFonts w:eastAsia="Times New Roman" w:cs="Times New Roman"/>
          <w:szCs w:val="24"/>
        </w:rPr>
        <w:t xml:space="preserve"> </w:t>
      </w:r>
      <w:r>
        <w:rPr>
          <w:rFonts w:eastAsia="Times New Roman" w:cs="Times New Roman"/>
          <w:szCs w:val="24"/>
        </w:rPr>
        <w:t>Ευχαριστώ, κύριε Πρόεδρε.</w:t>
      </w:r>
    </w:p>
    <w:p w14:paraId="09A3EE3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Κύριε Υπουργέ, όπως γνωρίζετε πολύ καλά και από σειρά ερωτήσεων που έχω καταθέσει</w:t>
      </w:r>
      <w:r>
        <w:rPr>
          <w:rFonts w:eastAsia="Times New Roman" w:cs="Times New Roman"/>
          <w:szCs w:val="24"/>
        </w:rPr>
        <w:t>,</w:t>
      </w:r>
      <w:r>
        <w:rPr>
          <w:rFonts w:eastAsia="Times New Roman" w:cs="Times New Roman"/>
          <w:szCs w:val="24"/>
        </w:rPr>
        <w:t xml:space="preserve"> με τις οποίες έχω υπογραμμίσει την ολιγωρία της πο</w:t>
      </w:r>
      <w:r>
        <w:rPr>
          <w:rFonts w:eastAsia="Times New Roman" w:cs="Times New Roman"/>
          <w:szCs w:val="24"/>
        </w:rPr>
        <w:t>λιτείας στην υλοποίηση των προγραμμάτων δακοκτονίας</w:t>
      </w:r>
      <w:r>
        <w:rPr>
          <w:rFonts w:eastAsia="Times New Roman" w:cs="Times New Roman"/>
          <w:szCs w:val="24"/>
        </w:rPr>
        <w:t>,</w:t>
      </w:r>
      <w:r>
        <w:rPr>
          <w:rFonts w:eastAsia="Times New Roman" w:cs="Times New Roman"/>
          <w:szCs w:val="24"/>
        </w:rPr>
        <w:t xml:space="preserve"> τόσο στην Αργολίδα</w:t>
      </w:r>
      <w:r>
        <w:rPr>
          <w:rFonts w:eastAsia="Times New Roman" w:cs="Times New Roman"/>
          <w:szCs w:val="24"/>
        </w:rPr>
        <w:t>,</w:t>
      </w:r>
      <w:r>
        <w:rPr>
          <w:rFonts w:eastAsia="Times New Roman" w:cs="Times New Roman"/>
          <w:szCs w:val="24"/>
        </w:rPr>
        <w:t xml:space="preserve"> όσο και σε άλλες ελαιοπαραγωγικές περιοχές της χώρας, αυτή η ολιγωρία και αυτές οι διαδικασίες που δεν έγιναν, προφανώς, όπως έπρεπε, είχαν φέτος βαρύτατες συνέπειες στην παραγωγή και</w:t>
      </w:r>
      <w:r>
        <w:rPr>
          <w:rFonts w:eastAsia="Times New Roman" w:cs="Times New Roman"/>
          <w:szCs w:val="24"/>
        </w:rPr>
        <w:t xml:space="preserve"> στις τιμές του </w:t>
      </w:r>
      <w:proofErr w:type="spellStart"/>
      <w:r>
        <w:rPr>
          <w:rFonts w:eastAsia="Times New Roman" w:cs="Times New Roman"/>
          <w:szCs w:val="24"/>
        </w:rPr>
        <w:t>ελαιολάδου</w:t>
      </w:r>
      <w:proofErr w:type="spellEnd"/>
      <w:r>
        <w:rPr>
          <w:rFonts w:eastAsia="Times New Roman" w:cs="Times New Roman"/>
          <w:szCs w:val="24"/>
        </w:rPr>
        <w:t xml:space="preserve">. </w:t>
      </w:r>
    </w:p>
    <w:p w14:paraId="09A3EE3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Επισημαίνω ενδεικτικά ότι στην Αργολίδα υπάρχουν περιοχές όπου χάθηκε πάνω από το 60% του </w:t>
      </w:r>
      <w:proofErr w:type="spellStart"/>
      <w:r>
        <w:rPr>
          <w:rFonts w:eastAsia="Times New Roman" w:cs="Times New Roman"/>
          <w:szCs w:val="24"/>
        </w:rPr>
        <w:t>ελαιοκάρπου</w:t>
      </w:r>
      <w:proofErr w:type="spellEnd"/>
      <w:r>
        <w:rPr>
          <w:rFonts w:eastAsia="Times New Roman" w:cs="Times New Roman"/>
          <w:szCs w:val="24"/>
        </w:rPr>
        <w:t>. Και, βεβαίως</w:t>
      </w:r>
      <w:r w:rsidRPr="00BD0191">
        <w:rPr>
          <w:rFonts w:eastAsia="Times New Roman" w:cs="Times New Roman"/>
          <w:szCs w:val="24"/>
        </w:rPr>
        <w:t>,</w:t>
      </w:r>
      <w:r>
        <w:rPr>
          <w:rFonts w:eastAsia="Times New Roman" w:cs="Times New Roman"/>
          <w:szCs w:val="24"/>
        </w:rPr>
        <w:t xml:space="preserve"> οι επιπτώσεις στην ποιότητα του </w:t>
      </w:r>
      <w:proofErr w:type="spellStart"/>
      <w:r>
        <w:rPr>
          <w:rFonts w:eastAsia="Times New Roman" w:cs="Times New Roman"/>
          <w:szCs w:val="24"/>
        </w:rPr>
        <w:t>ελαιολάδου</w:t>
      </w:r>
      <w:proofErr w:type="spellEnd"/>
      <w:r>
        <w:rPr>
          <w:rFonts w:eastAsia="Times New Roman" w:cs="Times New Roman"/>
          <w:szCs w:val="24"/>
        </w:rPr>
        <w:t>,</w:t>
      </w:r>
      <w:r>
        <w:rPr>
          <w:rFonts w:eastAsia="Times New Roman" w:cs="Times New Roman"/>
          <w:szCs w:val="24"/>
        </w:rPr>
        <w:t xml:space="preserve"> λόγω της προσβολής από το δάκο και από το </w:t>
      </w:r>
      <w:proofErr w:type="spellStart"/>
      <w:r>
        <w:rPr>
          <w:rFonts w:eastAsia="Times New Roman" w:cs="Times New Roman"/>
          <w:szCs w:val="24"/>
        </w:rPr>
        <w:t>γλοιοσπόριο</w:t>
      </w:r>
      <w:proofErr w:type="spellEnd"/>
      <w:r>
        <w:rPr>
          <w:rFonts w:eastAsia="Times New Roman" w:cs="Times New Roman"/>
          <w:szCs w:val="24"/>
        </w:rPr>
        <w:t xml:space="preserve"> </w:t>
      </w:r>
      <w:r w:rsidRPr="00BD0191">
        <w:rPr>
          <w:rFonts w:eastAsia="Times New Roman" w:cs="Times New Roman"/>
          <w:szCs w:val="24"/>
        </w:rPr>
        <w:t>-</w:t>
      </w:r>
      <w:r>
        <w:rPr>
          <w:rFonts w:eastAsia="Times New Roman" w:cs="Times New Roman"/>
          <w:szCs w:val="24"/>
        </w:rPr>
        <w:t xml:space="preserve">όπως </w:t>
      </w:r>
      <w:r>
        <w:rPr>
          <w:rFonts w:eastAsia="Times New Roman" w:cs="Times New Roman"/>
          <w:szCs w:val="24"/>
        </w:rPr>
        <w:t>γνωρίζετε, λόγω της περιοχής όπου εκλέγεστε</w:t>
      </w:r>
      <w:r w:rsidRPr="00BD0191">
        <w:rPr>
          <w:rFonts w:eastAsia="Times New Roman" w:cs="Times New Roman"/>
          <w:szCs w:val="24"/>
        </w:rPr>
        <w:t>-</w:t>
      </w:r>
      <w:r>
        <w:rPr>
          <w:rFonts w:eastAsia="Times New Roman" w:cs="Times New Roman"/>
          <w:szCs w:val="24"/>
        </w:rPr>
        <w:t xml:space="preserve"> ήταν πραγματικά σοβαρές, με αποτέλεσμα να υπάρχουν μειωμένες τιμές. Όπως χαρακτηριστικά αναφέρουν οι παραγωγοί, τα έσοδα δεν αξίζουν ούτε </w:t>
      </w:r>
      <w:r>
        <w:rPr>
          <w:rFonts w:eastAsia="Times New Roman" w:cs="Times New Roman"/>
          <w:szCs w:val="24"/>
        </w:rPr>
        <w:lastRenderedPageBreak/>
        <w:t xml:space="preserve">για τη συλλογή του </w:t>
      </w:r>
      <w:proofErr w:type="spellStart"/>
      <w:r>
        <w:rPr>
          <w:rFonts w:eastAsia="Times New Roman" w:cs="Times New Roman"/>
          <w:szCs w:val="24"/>
        </w:rPr>
        <w:t>ελαιοκάρπου</w:t>
      </w:r>
      <w:proofErr w:type="spellEnd"/>
      <w:r>
        <w:rPr>
          <w:rFonts w:eastAsia="Times New Roman" w:cs="Times New Roman"/>
          <w:szCs w:val="24"/>
        </w:rPr>
        <w:t>. Τα έσοδα είναι τόσο χαμηλά που δεν μαζεύο</w:t>
      </w:r>
      <w:r>
        <w:rPr>
          <w:rFonts w:eastAsia="Times New Roman" w:cs="Times New Roman"/>
          <w:szCs w:val="24"/>
        </w:rPr>
        <w:t xml:space="preserve">υν τις ελιές τους. </w:t>
      </w:r>
    </w:p>
    <w:p w14:paraId="09A3EE3A" w14:textId="77777777" w:rsidR="00D269F7" w:rsidRDefault="006C352B">
      <w:pPr>
        <w:spacing w:line="600" w:lineRule="auto"/>
        <w:ind w:firstLine="720"/>
        <w:contextualSpacing/>
        <w:jc w:val="both"/>
        <w:rPr>
          <w:rFonts w:eastAsia="Times New Roman" w:cs="Times New Roman"/>
          <w:szCs w:val="24"/>
        </w:rPr>
      </w:pPr>
      <w:r w:rsidRPr="00BD0191">
        <w:rPr>
          <w:rFonts w:eastAsia="Times New Roman" w:cs="Times New Roman"/>
          <w:szCs w:val="24"/>
        </w:rPr>
        <w:t xml:space="preserve">(Στο σημείο αυτό </w:t>
      </w:r>
      <w:r>
        <w:rPr>
          <w:rFonts w:eastAsia="Times New Roman" w:cs="Times New Roman"/>
          <w:szCs w:val="24"/>
        </w:rPr>
        <w:t>κ</w:t>
      </w:r>
      <w:r w:rsidRPr="00BD0191">
        <w:rPr>
          <w:rFonts w:eastAsia="Times New Roman" w:cs="Times New Roman"/>
          <w:szCs w:val="24"/>
        </w:rPr>
        <w:t>τυπά</w:t>
      </w:r>
      <w:r>
        <w:rPr>
          <w:rFonts w:eastAsia="Times New Roman" w:cs="Times New Roman"/>
          <w:szCs w:val="24"/>
        </w:rPr>
        <w:t>ει</w:t>
      </w:r>
      <w:r w:rsidRPr="00BD0191">
        <w:rPr>
          <w:rFonts w:eastAsia="Times New Roman" w:cs="Times New Roman"/>
          <w:szCs w:val="24"/>
        </w:rPr>
        <w:t xml:space="preserve"> προειδοποιητικά το κουδούνι λήξεως του χρόνου ομιλίας του κυρίου Βουλευτή)</w:t>
      </w:r>
    </w:p>
    <w:p w14:paraId="09A3EE3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Οι ψεκασμοί έπρεπε να ξεκινήσουν από τις πρώτες ημέρες του Ιουνίου, όπως επισημαίνεται από αρμοδίους και γεωπόνους. Αυτό δεν έγινε</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διαφόρους λόγους</w:t>
      </w:r>
      <w:r>
        <w:rPr>
          <w:rFonts w:eastAsia="Times New Roman" w:cs="Times New Roman"/>
          <w:szCs w:val="24"/>
        </w:rPr>
        <w:t>,</w:t>
      </w:r>
      <w:r>
        <w:rPr>
          <w:rFonts w:eastAsia="Times New Roman" w:cs="Times New Roman"/>
          <w:szCs w:val="24"/>
        </w:rPr>
        <w:t xml:space="preserve"> και βεβαίως, με αποκλειστική ευθύνη της πολιτείας είτε είναι η </w:t>
      </w:r>
      <w:r>
        <w:rPr>
          <w:rFonts w:eastAsia="Times New Roman" w:cs="Times New Roman"/>
          <w:szCs w:val="24"/>
        </w:rPr>
        <w:t>π</w:t>
      </w:r>
      <w:r>
        <w:rPr>
          <w:rFonts w:eastAsia="Times New Roman" w:cs="Times New Roman"/>
          <w:szCs w:val="24"/>
        </w:rPr>
        <w:t>εριφέρεια είτε είναι Υπουργεία. Αυτό, όμως, δεν ενδιαφέρει τον παραγωγό. Το σίγουρο είναι ότι δεν ευθύνονται οι παραγωγοί, γι’ αυτήν την κατάσταση.</w:t>
      </w:r>
    </w:p>
    <w:p w14:paraId="09A3EE3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Επιπλέον, τα χρήματα, όπως</w:t>
      </w:r>
      <w:r>
        <w:rPr>
          <w:rFonts w:eastAsia="Times New Roman" w:cs="Times New Roman"/>
          <w:szCs w:val="24"/>
        </w:rPr>
        <w:t xml:space="preserve"> λένε οι ΔΑΟΚ, ήταν λίγα για να κάνουν τους επιπλέον ψεκασμούς</w:t>
      </w:r>
      <w:r>
        <w:rPr>
          <w:rFonts w:eastAsia="Times New Roman" w:cs="Times New Roman"/>
          <w:szCs w:val="24"/>
        </w:rPr>
        <w:t>,</w:t>
      </w:r>
      <w:r>
        <w:rPr>
          <w:rFonts w:eastAsia="Times New Roman" w:cs="Times New Roman"/>
          <w:szCs w:val="24"/>
        </w:rPr>
        <w:t xml:space="preserve"> που χρειάζονταν</w:t>
      </w:r>
      <w:r>
        <w:rPr>
          <w:rFonts w:eastAsia="Times New Roman" w:cs="Times New Roman"/>
          <w:szCs w:val="24"/>
        </w:rPr>
        <w:t>,</w:t>
      </w:r>
      <w:r>
        <w:rPr>
          <w:rFonts w:eastAsia="Times New Roman" w:cs="Times New Roman"/>
          <w:szCs w:val="24"/>
        </w:rPr>
        <w:t xml:space="preserve"> λόγω των κλιματικών συνθηκών που επικράτησαν φέτος, οι οποίες ευνόησαν την ανάπτυξη του δάκου. Δεν υπήρχε, λοιπόν, η ευελιξία να γίνουν από δύο, τέσσερις οι ψεκασμοί, που χρει</w:t>
      </w:r>
      <w:r>
        <w:rPr>
          <w:rFonts w:eastAsia="Times New Roman" w:cs="Times New Roman"/>
          <w:szCs w:val="24"/>
        </w:rPr>
        <w:t>άζονταν στις συγκεκριμένες συνθήκες.</w:t>
      </w:r>
      <w:r w:rsidRPr="00BD0191">
        <w:rPr>
          <w:rFonts w:eastAsia="Times New Roman" w:cs="Times New Roman"/>
          <w:szCs w:val="24"/>
        </w:rPr>
        <w:t xml:space="preserve"> </w:t>
      </w:r>
      <w:r>
        <w:rPr>
          <w:rFonts w:eastAsia="Times New Roman" w:cs="Times New Roman"/>
          <w:szCs w:val="24"/>
        </w:rPr>
        <w:t>Ήταν, λοιπόν, τα χρήματα λιγότερα και δεν έφταναν για τους ψεκασμούς.</w:t>
      </w:r>
    </w:p>
    <w:p w14:paraId="09A3EE3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09A3EE3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Με δεδομένο, λοιπόν, ότι οι παραγωγοί, οι οποίοι στη μεγάλη πλειο</w:t>
      </w:r>
      <w:r>
        <w:rPr>
          <w:rFonts w:eastAsia="Times New Roman" w:cs="Times New Roman"/>
          <w:szCs w:val="24"/>
        </w:rPr>
        <w:t>νότητα δίνουν καθημερινή μάχη επιβίωσης, πληρώνουν υποχρεωτικά οι ίδιοι κάθε χρόνο τη δακοκτονία, την οποία έχουν αναλάβει οι αρμόδιοι φορείς της πολιτείας, είναι επιτακτικό</w:t>
      </w:r>
      <w:r>
        <w:rPr>
          <w:rFonts w:eastAsia="Times New Roman" w:cs="Times New Roman"/>
          <w:szCs w:val="24"/>
        </w:rPr>
        <w:t>,</w:t>
      </w:r>
      <w:r>
        <w:rPr>
          <w:rFonts w:eastAsia="Times New Roman" w:cs="Times New Roman"/>
          <w:szCs w:val="24"/>
        </w:rPr>
        <w:t xml:space="preserve"> αφενός να αποζημιωθούν οι πληγέντες για της ζημιές που υπέστησαν, χωρίς να ευθύνο</w:t>
      </w:r>
      <w:r>
        <w:rPr>
          <w:rFonts w:eastAsia="Times New Roman" w:cs="Times New Roman"/>
          <w:szCs w:val="24"/>
        </w:rPr>
        <w:t>νται κατ’ ελάχιστον οι ίδιοι γι’ αυτές, αλλά και για να διασφαλιστεί αποτελεσματικά ότι δεν θα ξαναδούμε παρόμοια ολιγωρία στο μέλλον.</w:t>
      </w:r>
    </w:p>
    <w:p w14:paraId="09A3EE3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λοιπόν, να μου απαντήσετε σε αυτά τα δύο ερωτήματα και να μας πληροφορήσετε ως προς τις προθέσεις της Κυβέρνησης για τον προγραμματισμό της Κυβέρνησης και για την τροποποίηση του καταλόγου </w:t>
      </w:r>
      <w:proofErr w:type="spellStart"/>
      <w:r>
        <w:rPr>
          <w:rFonts w:eastAsia="Times New Roman" w:cs="Times New Roman"/>
          <w:szCs w:val="24"/>
        </w:rPr>
        <w:t>καλυπτομένων</w:t>
      </w:r>
      <w:proofErr w:type="spellEnd"/>
      <w:r>
        <w:rPr>
          <w:rFonts w:eastAsia="Times New Roman" w:cs="Times New Roman"/>
          <w:szCs w:val="24"/>
        </w:rPr>
        <w:t xml:space="preserve"> ζημιών του ΕΛΓΑ, αλλά βασικά, για τους τρόπο</w:t>
      </w:r>
      <w:r>
        <w:rPr>
          <w:rFonts w:eastAsia="Times New Roman" w:cs="Times New Roman"/>
          <w:szCs w:val="24"/>
        </w:rPr>
        <w:t xml:space="preserve">υς αποζημίωσης των πληγέντων παραγωγών, γιατί πραγματικά, η κατάσταση είναι απελπιστική. </w:t>
      </w:r>
    </w:p>
    <w:p w14:paraId="09A3EE4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Είχαμε την ευκαιρία να σας επισκεφθούμε και στο Υπουργείο. Είδατε τι συμβαίνει και με την </w:t>
      </w:r>
      <w:proofErr w:type="spellStart"/>
      <w:r>
        <w:rPr>
          <w:rFonts w:eastAsia="Times New Roman" w:cs="Times New Roman"/>
          <w:szCs w:val="24"/>
        </w:rPr>
        <w:t>κλημεντίνη</w:t>
      </w:r>
      <w:proofErr w:type="spellEnd"/>
      <w:r>
        <w:rPr>
          <w:rFonts w:eastAsia="Times New Roman" w:cs="Times New Roman"/>
          <w:szCs w:val="24"/>
        </w:rPr>
        <w:t>.</w:t>
      </w:r>
    </w:p>
    <w:p w14:paraId="09A3EE4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παρακαλώ.</w:t>
      </w:r>
    </w:p>
    <w:p w14:paraId="09A3EE4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w:t>
      </w:r>
      <w:r>
        <w:rPr>
          <w:rFonts w:eastAsia="Times New Roman" w:cs="Times New Roman"/>
          <w:b/>
          <w:szCs w:val="24"/>
        </w:rPr>
        <w:t>ΑΝΔΡΙΑΝΟΣ:</w:t>
      </w:r>
      <w:r>
        <w:rPr>
          <w:rFonts w:eastAsia="Times New Roman" w:cs="Times New Roman"/>
          <w:szCs w:val="24"/>
        </w:rPr>
        <w:t xml:space="preserve"> Τελειώνω, κύριε Πρόεδρε. Είναι πολύ σοβαρό θέμα. </w:t>
      </w:r>
    </w:p>
    <w:p w14:paraId="09A3EE4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Οι παραγωγοί </w:t>
      </w:r>
      <w:proofErr w:type="spellStart"/>
      <w:r>
        <w:rPr>
          <w:rFonts w:eastAsia="Times New Roman" w:cs="Times New Roman"/>
          <w:szCs w:val="24"/>
        </w:rPr>
        <w:t>κλημεντίνης</w:t>
      </w:r>
      <w:proofErr w:type="spellEnd"/>
      <w:r>
        <w:rPr>
          <w:rFonts w:eastAsia="Times New Roman" w:cs="Times New Roman"/>
          <w:szCs w:val="24"/>
        </w:rPr>
        <w:t xml:space="preserve"> φέτος στην Αργολίδα δεν έχουν τη δυνατότητα να έχουν έσοδα, γιατί καταστράφηκε από τη </w:t>
      </w:r>
      <w:proofErr w:type="spellStart"/>
      <w:r>
        <w:rPr>
          <w:rFonts w:eastAsia="Times New Roman" w:cs="Times New Roman"/>
          <w:szCs w:val="24"/>
        </w:rPr>
        <w:t>μονίλια</w:t>
      </w:r>
      <w:proofErr w:type="spellEnd"/>
      <w:r>
        <w:rPr>
          <w:rFonts w:eastAsia="Times New Roman" w:cs="Times New Roman"/>
          <w:szCs w:val="24"/>
        </w:rPr>
        <w:t xml:space="preserve">. Είναι και αυτό ένα αποτέλεσμα της κλιματικής αλλαγής. </w:t>
      </w:r>
    </w:p>
    <w:p w14:paraId="09A3EE4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Όλα αυτά, λοιπόν, μα</w:t>
      </w:r>
      <w:r>
        <w:rPr>
          <w:rFonts w:eastAsia="Times New Roman" w:cs="Times New Roman"/>
          <w:szCs w:val="24"/>
        </w:rPr>
        <w:t xml:space="preserve">ζί με τον </w:t>
      </w:r>
      <w:r>
        <w:rPr>
          <w:rFonts w:eastAsia="Times New Roman" w:cs="Times New Roman"/>
          <w:szCs w:val="24"/>
        </w:rPr>
        <w:t>«</w:t>
      </w:r>
      <w:proofErr w:type="spellStart"/>
      <w:r>
        <w:rPr>
          <w:rFonts w:eastAsia="Times New Roman" w:cs="Times New Roman"/>
          <w:szCs w:val="24"/>
        </w:rPr>
        <w:t>Φραγκίστα</w:t>
      </w:r>
      <w:proofErr w:type="spellEnd"/>
      <w:r>
        <w:rPr>
          <w:rFonts w:eastAsia="Times New Roman" w:cs="Times New Roman"/>
          <w:szCs w:val="24"/>
        </w:rPr>
        <w:t>»</w:t>
      </w:r>
      <w:r>
        <w:rPr>
          <w:rFonts w:eastAsia="Times New Roman" w:cs="Times New Roman"/>
          <w:szCs w:val="24"/>
        </w:rPr>
        <w:t>, που έκλεισε ένα εργοστάσιο εξαγωγικό, ένα συσκευαστήριο εξαγωγικό, που χρωστάει αρκετά χρήματα σε επτακόσιους παραγωγούς και τετρακόσιοι εργαζόμενοι δεν έχουν πλέον δουλειά, η κατάσταση στην Αργολίδα είναι πολύ σοβαρή.</w:t>
      </w:r>
    </w:p>
    <w:p w14:paraId="09A3EE4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εβαίως, και σ</w:t>
      </w:r>
      <w:r>
        <w:rPr>
          <w:rFonts w:eastAsia="Times New Roman" w:cs="Times New Roman"/>
          <w:szCs w:val="24"/>
        </w:rPr>
        <w:t xml:space="preserve">το κτηνοτροφικό </w:t>
      </w:r>
      <w:r>
        <w:rPr>
          <w:rFonts w:eastAsia="Times New Roman" w:cs="Times New Roman"/>
          <w:szCs w:val="24"/>
        </w:rPr>
        <w:t xml:space="preserve">τομέα, </w:t>
      </w:r>
      <w:r>
        <w:rPr>
          <w:rFonts w:eastAsia="Times New Roman" w:cs="Times New Roman"/>
          <w:szCs w:val="24"/>
        </w:rPr>
        <w:t>και τελειώνω, κύριε Πρόεδρε…</w:t>
      </w:r>
    </w:p>
    <w:p w14:paraId="09A3EE4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Τελειώστε, όμως!</w:t>
      </w:r>
    </w:p>
    <w:p w14:paraId="09A3EE4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…υπάρχει το πρόβλημα της εξισωτικής. Και θέλω μία απάντηση σε αυτό, κύριε Υπουργέ, διότι, δυστυχώς, εξαιρέθηκαν από την εξισωτική όλες </w:t>
      </w:r>
      <w:r>
        <w:rPr>
          <w:rFonts w:eastAsia="Times New Roman" w:cs="Times New Roman"/>
          <w:szCs w:val="24"/>
        </w:rPr>
        <w:t xml:space="preserve">οι περιοχές της </w:t>
      </w:r>
      <w:r>
        <w:rPr>
          <w:rFonts w:eastAsia="Times New Roman" w:cs="Times New Roman"/>
          <w:szCs w:val="24"/>
        </w:rPr>
        <w:lastRenderedPageBreak/>
        <w:t>Αργολίδας και υπάρχει πρόβλημα</w:t>
      </w:r>
      <w:r>
        <w:rPr>
          <w:rFonts w:eastAsia="Times New Roman" w:cs="Times New Roman"/>
          <w:szCs w:val="24"/>
        </w:rPr>
        <w:t>,</w:t>
      </w:r>
      <w:r>
        <w:rPr>
          <w:rFonts w:eastAsia="Times New Roman" w:cs="Times New Roman"/>
          <w:szCs w:val="24"/>
        </w:rPr>
        <w:t xml:space="preserve"> ιδιαίτερα στις περιοχές της </w:t>
      </w:r>
      <w:proofErr w:type="spellStart"/>
      <w:r>
        <w:rPr>
          <w:rFonts w:eastAsia="Times New Roman" w:cs="Times New Roman"/>
          <w:szCs w:val="24"/>
        </w:rPr>
        <w:t>Ερμιονίδας</w:t>
      </w:r>
      <w:proofErr w:type="spellEnd"/>
      <w:r>
        <w:rPr>
          <w:rFonts w:eastAsia="Times New Roman" w:cs="Times New Roman"/>
          <w:szCs w:val="24"/>
        </w:rPr>
        <w:t>, όπου θα υπάρξουν μεγάλες επιπτώσεις στους κτηνοτρόφους.</w:t>
      </w:r>
    </w:p>
    <w:p w14:paraId="09A3EE4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09A3EE4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ΣΤΑΥΡΟΣ ΑΡΑΧΩΒΙΤΗΣ (Υπουργός Αγροτικής Ανάπτυξης</w:t>
      </w:r>
      <w:r>
        <w:rPr>
          <w:rFonts w:eastAsia="Times New Roman" w:cs="Times New Roman"/>
          <w:b/>
          <w:szCs w:val="24"/>
        </w:rPr>
        <w:t xml:space="preserve"> και Τροφίμων</w:t>
      </w:r>
      <w:r w:rsidRPr="00931629">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09A3EE4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κύριε συνάδελφε, φέτος ήταν μία δύσκολη χρονιά για την ελαιοπαραγωγή στη χώρα μας, τόσο από άποψη ποσότητας, όσο και από άποψη ποιότητας, που είχε </w:t>
      </w:r>
      <w:r>
        <w:rPr>
          <w:rFonts w:eastAsia="Times New Roman" w:cs="Times New Roman"/>
          <w:szCs w:val="24"/>
        </w:rPr>
        <w:t xml:space="preserve">άμεση </w:t>
      </w:r>
      <w:r>
        <w:rPr>
          <w:rFonts w:eastAsia="Times New Roman" w:cs="Times New Roman"/>
          <w:szCs w:val="24"/>
        </w:rPr>
        <w:t xml:space="preserve">συνέπεια στην τιμή του προϊόντος, άρα στο συνολικό </w:t>
      </w:r>
      <w:r>
        <w:rPr>
          <w:rFonts w:eastAsia="Times New Roman" w:cs="Times New Roman"/>
          <w:szCs w:val="24"/>
        </w:rPr>
        <w:t>παραγόμενο και διαθέσιμο εισόδημα από τον παραγωγό.</w:t>
      </w:r>
    </w:p>
    <w:p w14:paraId="09A3EE4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όπως συμβαίνει με κάθε πρόβλημα, ποτέ αυτό δεν είναι </w:t>
      </w:r>
      <w:proofErr w:type="spellStart"/>
      <w:r>
        <w:rPr>
          <w:rFonts w:eastAsia="Times New Roman" w:cs="Times New Roman"/>
          <w:szCs w:val="24"/>
        </w:rPr>
        <w:t>μονοπαραγοντικό</w:t>
      </w:r>
      <w:proofErr w:type="spellEnd"/>
      <w:r>
        <w:rPr>
          <w:rFonts w:eastAsia="Times New Roman" w:cs="Times New Roman"/>
          <w:szCs w:val="24"/>
        </w:rPr>
        <w:t xml:space="preserve">, είναι </w:t>
      </w:r>
      <w:proofErr w:type="spellStart"/>
      <w:r>
        <w:rPr>
          <w:rFonts w:eastAsia="Times New Roman" w:cs="Times New Roman"/>
          <w:szCs w:val="24"/>
        </w:rPr>
        <w:t>πολυπαραγοντικό</w:t>
      </w:r>
      <w:proofErr w:type="spellEnd"/>
      <w:r>
        <w:rPr>
          <w:rFonts w:eastAsia="Times New Roman" w:cs="Times New Roman"/>
          <w:szCs w:val="24"/>
        </w:rPr>
        <w:t>. Υπάρχουν πολλές συνθήκες</w:t>
      </w:r>
      <w:r>
        <w:rPr>
          <w:rFonts w:eastAsia="Times New Roman" w:cs="Times New Roman"/>
          <w:szCs w:val="24"/>
        </w:rPr>
        <w:t>,</w:t>
      </w:r>
      <w:r>
        <w:rPr>
          <w:rFonts w:eastAsia="Times New Roman" w:cs="Times New Roman"/>
          <w:szCs w:val="24"/>
        </w:rPr>
        <w:t xml:space="preserve"> που συμβάλλουν στο να διογκωθεί ένα πρόβλημα. </w:t>
      </w:r>
    </w:p>
    <w:p w14:paraId="09A3EE4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Στο λίγο χρόνο που έχω, θα ξεκ</w:t>
      </w:r>
      <w:r>
        <w:rPr>
          <w:rFonts w:eastAsia="Times New Roman" w:cs="Times New Roman"/>
          <w:szCs w:val="24"/>
        </w:rPr>
        <w:t>ινήσω να σας τα πω εν τάχει</w:t>
      </w:r>
      <w:r w:rsidRPr="00A21CE7">
        <w:rPr>
          <w:rFonts w:eastAsia="Times New Roman" w:cs="Times New Roman"/>
          <w:szCs w:val="24"/>
        </w:rPr>
        <w:t xml:space="preserve">: </w:t>
      </w:r>
    </w:p>
    <w:p w14:paraId="09A3EE4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πρώτο είναι ότι η ελιά, ως γνωστόν, </w:t>
      </w:r>
      <w:proofErr w:type="spellStart"/>
      <w:r>
        <w:rPr>
          <w:rFonts w:eastAsia="Times New Roman" w:cs="Times New Roman"/>
          <w:szCs w:val="24"/>
        </w:rPr>
        <w:t>παρενιαυτοφορεί</w:t>
      </w:r>
      <w:proofErr w:type="spellEnd"/>
      <w:r>
        <w:rPr>
          <w:rFonts w:eastAsia="Times New Roman" w:cs="Times New Roman"/>
          <w:szCs w:val="24"/>
        </w:rPr>
        <w:t>, δηλαδή τη μία χρονιά έχει παραγωγή, την άλλη δεν έχει. Το 2017, λοιπόν, ήταν μία εξαιρετική χρονιά</w:t>
      </w:r>
      <w:r>
        <w:rPr>
          <w:rFonts w:eastAsia="Times New Roman" w:cs="Times New Roman"/>
          <w:szCs w:val="24"/>
        </w:rPr>
        <w:t>,</w:t>
      </w:r>
      <w:r>
        <w:rPr>
          <w:rFonts w:eastAsia="Times New Roman" w:cs="Times New Roman"/>
          <w:szCs w:val="24"/>
        </w:rPr>
        <w:t xml:space="preserve"> τόσο από άποψη ποσότητας, όσο και από άποψη ποιότητας. Αυτό το δείχνου</w:t>
      </w:r>
      <w:r>
        <w:rPr>
          <w:rFonts w:eastAsia="Times New Roman" w:cs="Times New Roman"/>
          <w:szCs w:val="24"/>
        </w:rPr>
        <w:t xml:space="preserve">ν και οι πρώτες τιμές, οι οποίες ήταν ιδιαίτερα υψηλές και ανταποκρίνονταν στην ποιότητα του </w:t>
      </w:r>
      <w:proofErr w:type="spellStart"/>
      <w:r>
        <w:rPr>
          <w:rFonts w:eastAsia="Times New Roman" w:cs="Times New Roman"/>
          <w:szCs w:val="24"/>
        </w:rPr>
        <w:t>ελαιολάδου</w:t>
      </w:r>
      <w:proofErr w:type="spellEnd"/>
      <w:r>
        <w:rPr>
          <w:rFonts w:eastAsia="Times New Roman" w:cs="Times New Roman"/>
          <w:szCs w:val="24"/>
        </w:rPr>
        <w:t>.</w:t>
      </w:r>
    </w:p>
    <w:p w14:paraId="09A3EE4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Την επόμενη χρονιά, λοιπόν, το 2018 αναμενόταν εκ των πραγμάτων ότι η παραγωγή θα ήταν μικρότερη. Άρα, για το δάκο, για τη συγκεκριμένη προσβολή, θα υπ</w:t>
      </w:r>
      <w:r>
        <w:rPr>
          <w:rFonts w:eastAsia="Times New Roman" w:cs="Times New Roman"/>
          <w:szCs w:val="24"/>
        </w:rPr>
        <w:t>ήρχε λιγότερη ποσότητα τροφής και η προσβολή θα ήταν μεγάλη. Ήταν αναμενόμενο.</w:t>
      </w:r>
    </w:p>
    <w:p w14:paraId="09A3EE4F" w14:textId="77777777" w:rsidR="00D269F7" w:rsidRDefault="006C352B">
      <w:pPr>
        <w:spacing w:line="600" w:lineRule="auto"/>
        <w:contextualSpacing/>
        <w:jc w:val="both"/>
        <w:rPr>
          <w:rFonts w:eastAsia="Times New Roman" w:cs="Times New Roman"/>
          <w:szCs w:val="24"/>
        </w:rPr>
      </w:pPr>
      <w:r>
        <w:rPr>
          <w:rFonts w:eastAsia="Times New Roman" w:cs="Times New Roman"/>
          <w:szCs w:val="24"/>
        </w:rPr>
        <w:t>Δεύτερον, οι καιρικές συνθήκες: Ο δάκος, όπως γνωρίζετε καλά, είναι ένα έντομο</w:t>
      </w:r>
      <w:r>
        <w:rPr>
          <w:rFonts w:eastAsia="Times New Roman" w:cs="Times New Roman"/>
          <w:szCs w:val="24"/>
        </w:rPr>
        <w:t>,</w:t>
      </w:r>
      <w:r>
        <w:rPr>
          <w:rFonts w:eastAsia="Times New Roman" w:cs="Times New Roman"/>
          <w:szCs w:val="24"/>
        </w:rPr>
        <w:t xml:space="preserve"> του οποίου η βιολογία εξαρτάται από τις κλιματικές συνθήκες. Το 2017 που ήταν δυσμενείς, δεν είχα</w:t>
      </w:r>
      <w:r>
        <w:rPr>
          <w:rFonts w:eastAsia="Times New Roman" w:cs="Times New Roman"/>
          <w:szCs w:val="24"/>
        </w:rPr>
        <w:t xml:space="preserve">με </w:t>
      </w:r>
      <w:proofErr w:type="spellStart"/>
      <w:r>
        <w:rPr>
          <w:rFonts w:eastAsia="Times New Roman" w:cs="Times New Roman"/>
          <w:szCs w:val="24"/>
        </w:rPr>
        <w:t>δακοπροσβολή</w:t>
      </w:r>
      <w:proofErr w:type="spellEnd"/>
      <w:r>
        <w:rPr>
          <w:rFonts w:eastAsia="Times New Roman" w:cs="Times New Roman"/>
          <w:szCs w:val="24"/>
        </w:rPr>
        <w:t>. Το 2018 που ήταν ευνοϊκές, είχε ιδιαίτερ</w:t>
      </w:r>
      <w:r>
        <w:rPr>
          <w:rFonts w:eastAsia="Times New Roman" w:cs="Times New Roman"/>
          <w:szCs w:val="24"/>
        </w:rPr>
        <w:t>ους</w:t>
      </w:r>
      <w:r>
        <w:rPr>
          <w:rFonts w:eastAsia="Times New Roman" w:cs="Times New Roman"/>
          <w:szCs w:val="24"/>
        </w:rPr>
        <w:t xml:space="preserve"> πολλαπλασιασμούς, πολλές γενιές. Και δεν ήταν μόνο ο δάκο</w:t>
      </w:r>
      <w:r>
        <w:rPr>
          <w:rFonts w:eastAsia="Times New Roman" w:cs="Times New Roman"/>
          <w:szCs w:val="24"/>
        </w:rPr>
        <w:t>ς</w:t>
      </w:r>
      <w:r>
        <w:rPr>
          <w:rFonts w:eastAsia="Times New Roman" w:cs="Times New Roman"/>
          <w:szCs w:val="24"/>
        </w:rPr>
        <w:t xml:space="preserve">. Ήταν και ο </w:t>
      </w:r>
      <w:proofErr w:type="spellStart"/>
      <w:r>
        <w:rPr>
          <w:rFonts w:eastAsia="Times New Roman" w:cs="Times New Roman"/>
          <w:szCs w:val="24"/>
        </w:rPr>
        <w:t>πυρηνοτρήτης</w:t>
      </w:r>
      <w:proofErr w:type="spellEnd"/>
      <w:r>
        <w:rPr>
          <w:rFonts w:eastAsia="Times New Roman" w:cs="Times New Roman"/>
          <w:szCs w:val="24"/>
        </w:rPr>
        <w:t xml:space="preserve">, ήταν και ο </w:t>
      </w:r>
      <w:proofErr w:type="spellStart"/>
      <w:r>
        <w:rPr>
          <w:rFonts w:eastAsia="Times New Roman" w:cs="Times New Roman"/>
          <w:szCs w:val="24"/>
        </w:rPr>
        <w:t>ρυγχίτης</w:t>
      </w:r>
      <w:proofErr w:type="spellEnd"/>
      <w:r>
        <w:rPr>
          <w:rFonts w:eastAsia="Times New Roman" w:cs="Times New Roman"/>
          <w:szCs w:val="24"/>
        </w:rPr>
        <w:t>,</w:t>
      </w:r>
      <w:r>
        <w:rPr>
          <w:rFonts w:eastAsia="Times New Roman" w:cs="Times New Roman"/>
          <w:szCs w:val="24"/>
        </w:rPr>
        <w:t xml:space="preserve"> ήταν και μια σειρά από άλλα έντομα, όπως η </w:t>
      </w:r>
      <w:proofErr w:type="spellStart"/>
      <w:r>
        <w:rPr>
          <w:rFonts w:eastAsia="Times New Roman" w:cs="Times New Roman"/>
          <w:szCs w:val="24"/>
        </w:rPr>
        <w:t>παρλατόρια</w:t>
      </w:r>
      <w:proofErr w:type="spellEnd"/>
      <w:r>
        <w:rPr>
          <w:rFonts w:eastAsia="Times New Roman" w:cs="Times New Roman"/>
          <w:szCs w:val="24"/>
        </w:rPr>
        <w:t xml:space="preserve">, τα οποία στα ανοίγματα που έκαναν </w:t>
      </w:r>
      <w:r>
        <w:rPr>
          <w:rFonts w:eastAsia="Times New Roman" w:cs="Times New Roman"/>
          <w:szCs w:val="24"/>
        </w:rPr>
        <w:t xml:space="preserve">στον καρπό της ελιάς, πάνω σε αυτά αναπτύχθηκε το </w:t>
      </w:r>
      <w:proofErr w:type="spellStart"/>
      <w:r>
        <w:rPr>
          <w:rFonts w:eastAsia="Times New Roman" w:cs="Times New Roman"/>
          <w:szCs w:val="24"/>
        </w:rPr>
        <w:lastRenderedPageBreak/>
        <w:t>γλοιοσπόριο</w:t>
      </w:r>
      <w:proofErr w:type="spellEnd"/>
      <w:r>
        <w:rPr>
          <w:rFonts w:eastAsia="Times New Roman" w:cs="Times New Roman"/>
          <w:szCs w:val="24"/>
        </w:rPr>
        <w:t xml:space="preserve">, η </w:t>
      </w:r>
      <w:proofErr w:type="spellStart"/>
      <w:r>
        <w:rPr>
          <w:rFonts w:eastAsia="Times New Roman" w:cs="Times New Roman"/>
          <w:szCs w:val="24"/>
        </w:rPr>
        <w:t>ξηροβούλα</w:t>
      </w:r>
      <w:proofErr w:type="spellEnd"/>
      <w:r>
        <w:rPr>
          <w:rFonts w:eastAsia="Times New Roman" w:cs="Times New Roman"/>
          <w:szCs w:val="24"/>
        </w:rPr>
        <w:t xml:space="preserve"> </w:t>
      </w:r>
      <w:r>
        <w:rPr>
          <w:rFonts w:eastAsia="Times New Roman" w:cs="Times New Roman"/>
          <w:szCs w:val="24"/>
        </w:rPr>
        <w:t>και μία σειρά από άλλ</w:t>
      </w:r>
      <w:r>
        <w:rPr>
          <w:rFonts w:eastAsia="Times New Roman" w:cs="Times New Roman"/>
          <w:szCs w:val="24"/>
        </w:rPr>
        <w:t xml:space="preserve">ες </w:t>
      </w:r>
      <w:r>
        <w:rPr>
          <w:rFonts w:eastAsia="Times New Roman" w:cs="Times New Roman"/>
          <w:szCs w:val="24"/>
        </w:rPr>
        <w:t>μυκητολογικές παθήσεις. Άρα, μιλάμε για έναν ζωντανό οργανισμό</w:t>
      </w:r>
      <w:r>
        <w:rPr>
          <w:rFonts w:eastAsia="Times New Roman" w:cs="Times New Roman"/>
          <w:szCs w:val="24"/>
        </w:rPr>
        <w:t>,</w:t>
      </w:r>
      <w:r>
        <w:rPr>
          <w:rFonts w:eastAsia="Times New Roman" w:cs="Times New Roman"/>
          <w:szCs w:val="24"/>
        </w:rPr>
        <w:t xml:space="preserve"> που εξαρτάται άμεσα από τις καιρικές συνθήκες.</w:t>
      </w:r>
    </w:p>
    <w:p w14:paraId="09A3EE5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τρίτο -όπως πολύ σωστά επισημάνατε κι εσείς</w:t>
      </w:r>
      <w:r>
        <w:rPr>
          <w:rFonts w:eastAsia="Times New Roman" w:cs="Times New Roman"/>
          <w:szCs w:val="24"/>
        </w:rPr>
        <w:t xml:space="preserve">- είναι το εξής: Το πρόβλημα για τη φετινή χρονιά δεν ήταν μόνο η ελιά. Είχαμε πρόβλημα και στην </w:t>
      </w:r>
      <w:proofErr w:type="spellStart"/>
      <w:r>
        <w:rPr>
          <w:rFonts w:eastAsia="Times New Roman" w:cs="Times New Roman"/>
          <w:szCs w:val="24"/>
        </w:rPr>
        <w:t>κλημεντίνη</w:t>
      </w:r>
      <w:proofErr w:type="spellEnd"/>
      <w:r>
        <w:rPr>
          <w:rFonts w:eastAsia="Times New Roman" w:cs="Times New Roman"/>
          <w:szCs w:val="24"/>
        </w:rPr>
        <w:t>, είχαμε πρόβλημα και στα καπνά, είχαμε πρόβλημα και στα ροδάκινα και σε μία σειρά από άλλες καλλιέργειες στη χώρα μας.</w:t>
      </w:r>
    </w:p>
    <w:p w14:paraId="09A3EE5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w:t>
      </w:r>
      <w:r>
        <w:rPr>
          <w:rFonts w:eastAsia="Times New Roman" w:cs="Times New Roman"/>
          <w:szCs w:val="24"/>
        </w:rPr>
        <w:t>ουδούνι λήξεως του χρόνου ομιλίας του κυρίου Υπουργού)</w:t>
      </w:r>
    </w:p>
    <w:p w14:paraId="09A3EE5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 τέταρτο -και εδώ θέλω να σταθώ- είναι ότι οι ίδιες διαδικασίες που ακολουθήθηκαν το 2018, από τους ίδιους ανθρώπους, από τις ίδιες υπηρεσίες, ακολουθήθηκαν και το 2017 και το 2015 και το 2013, όπου </w:t>
      </w:r>
      <w:r>
        <w:rPr>
          <w:rFonts w:eastAsia="Times New Roman" w:cs="Times New Roman"/>
          <w:szCs w:val="24"/>
        </w:rPr>
        <w:t xml:space="preserve">είχαμε επιτυχία του προγράμματος δακοκτονίας. Πρέπει να αναρωτηθούμε το εξής: Γιατί οι ίδιοι άνθρωποι το 2017 ήταν καλοί και έκαναν καλά τη δουλειά τους; </w:t>
      </w:r>
    </w:p>
    <w:p w14:paraId="09A3EE5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Και θα παρακαλούσα να </w:t>
      </w:r>
      <w:proofErr w:type="spellStart"/>
      <w:r>
        <w:rPr>
          <w:rFonts w:eastAsia="Times New Roman" w:cs="Times New Roman"/>
          <w:szCs w:val="24"/>
        </w:rPr>
        <w:t>σταματήσειαυτή</w:t>
      </w:r>
      <w:proofErr w:type="spellEnd"/>
      <w:r>
        <w:rPr>
          <w:rFonts w:eastAsia="Times New Roman" w:cs="Times New Roman"/>
          <w:szCs w:val="24"/>
        </w:rPr>
        <w:t xml:space="preserve"> η ανθρωποφαγία -και δεν απευθύνομαι προφανώς σε εσάς, τα λέω με </w:t>
      </w:r>
      <w:r>
        <w:rPr>
          <w:rFonts w:eastAsia="Times New Roman" w:cs="Times New Roman"/>
          <w:szCs w:val="24"/>
        </w:rPr>
        <w:t xml:space="preserve">την ευκαιρία της ερώτησής σας- γιατί αυτή η ανθρωποφαγία, αυτή η ανταλλαγή </w:t>
      </w:r>
      <w:r>
        <w:rPr>
          <w:rFonts w:eastAsia="Times New Roman" w:cs="Times New Roman"/>
          <w:szCs w:val="24"/>
        </w:rPr>
        <w:lastRenderedPageBreak/>
        <w:t>αλληλοκατηγοριών, αυτή η προσπάθεια μετάθεσης ευθύνης -ποιος φταίει περισσότερο, ποιος φταίει λιγότερο, ποιος έχει την ουρά του απ’ έξω- δεν είναι η σωστή αντιμετώπιση των πραγμάτων</w:t>
      </w:r>
      <w:r>
        <w:rPr>
          <w:rFonts w:eastAsia="Times New Roman" w:cs="Times New Roman"/>
          <w:szCs w:val="24"/>
        </w:rPr>
        <w:t>. Για να είμαστε αποτελεσματικοί, πρέπει να μείνουμε στα αίτια, να τα βρούμε, να τα εντοπίσουμε και να βελτιώσουμε τους τρόπους αντιμετώπισης.</w:t>
      </w:r>
    </w:p>
    <w:p w14:paraId="09A3EE5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Ένα άλλο κομμάτι που πρέπει να δούμε, είναι η κλιματική αλλαγή με τους ήπιους χειμώνες. Την περσινή χρονιά -δηλαδ</w:t>
      </w:r>
      <w:r>
        <w:rPr>
          <w:rFonts w:eastAsia="Times New Roman" w:cs="Times New Roman"/>
          <w:szCs w:val="24"/>
        </w:rPr>
        <w:t xml:space="preserve">ή τον χειμώνα 2017 προς 2018- δεν είχαμε ελάχιστες θερμοκρασίες. Οι ελάχιστες θερμοκρασίες δεν έπεσαν κάτω, στις περισσότερες </w:t>
      </w:r>
      <w:proofErr w:type="spellStart"/>
      <w:r>
        <w:rPr>
          <w:rFonts w:eastAsia="Times New Roman" w:cs="Times New Roman"/>
          <w:szCs w:val="24"/>
        </w:rPr>
        <w:t>ελαιοπαρωγικές</w:t>
      </w:r>
      <w:proofErr w:type="spellEnd"/>
      <w:r>
        <w:rPr>
          <w:rFonts w:eastAsia="Times New Roman" w:cs="Times New Roman"/>
          <w:szCs w:val="24"/>
        </w:rPr>
        <w:t xml:space="preserve"> περιοχές, από 2 βαθμούς κελσίου. Αυτό τι σημαίνει; Ότι το έντομο διαχείμασε, έμεινε ζωντανό όλο το έτος. Αυτό είναι</w:t>
      </w:r>
      <w:r>
        <w:rPr>
          <w:rFonts w:eastAsia="Times New Roman" w:cs="Times New Roman"/>
          <w:szCs w:val="24"/>
        </w:rPr>
        <w:t xml:space="preserve"> το ένα στοιχείο. </w:t>
      </w:r>
    </w:p>
    <w:p w14:paraId="09A3EE5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στοιχείο είναι ότι με τους ήπιους χειμώνες, με την </w:t>
      </w:r>
      <w:proofErr w:type="spellStart"/>
      <w:r>
        <w:rPr>
          <w:rFonts w:eastAsia="Times New Roman" w:cs="Times New Roman"/>
          <w:szCs w:val="24"/>
        </w:rPr>
        <w:t>πρωίμιση</w:t>
      </w:r>
      <w:proofErr w:type="spellEnd"/>
      <w:r>
        <w:rPr>
          <w:rFonts w:eastAsia="Times New Roman" w:cs="Times New Roman"/>
          <w:szCs w:val="24"/>
        </w:rPr>
        <w:t xml:space="preserve"> της </w:t>
      </w:r>
      <w:proofErr w:type="spellStart"/>
      <w:r>
        <w:rPr>
          <w:rFonts w:eastAsia="Times New Roman" w:cs="Times New Roman"/>
          <w:szCs w:val="24"/>
        </w:rPr>
        <w:t>καρπόδεσης</w:t>
      </w:r>
      <w:proofErr w:type="spellEnd"/>
      <w:r>
        <w:rPr>
          <w:rFonts w:eastAsia="Times New Roman" w:cs="Times New Roman"/>
          <w:szCs w:val="24"/>
        </w:rPr>
        <w:t xml:space="preserve"> είχαμε σκλήρυνση του πυρήνα πολύ νωρίτερα από ό,τι είχαμε στη βιβλιογραφία από αυτά που ξέρουμε. Και αυτό είναι ένα φαινόμενο</w:t>
      </w:r>
      <w:r>
        <w:rPr>
          <w:rFonts w:eastAsia="Times New Roman" w:cs="Times New Roman"/>
          <w:szCs w:val="24"/>
        </w:rPr>
        <w:t>,</w:t>
      </w:r>
      <w:r>
        <w:rPr>
          <w:rFonts w:eastAsia="Times New Roman" w:cs="Times New Roman"/>
          <w:szCs w:val="24"/>
        </w:rPr>
        <w:t xml:space="preserve"> που επαναλαμβάνεται τα τ</w:t>
      </w:r>
      <w:r>
        <w:rPr>
          <w:rFonts w:eastAsia="Times New Roman" w:cs="Times New Roman"/>
          <w:szCs w:val="24"/>
        </w:rPr>
        <w:t>ελευταία χρόνια και πρέπει να το λάβουμε σοβαρά υπόψη μας στην αντιμετώπιση στα επόμενα χρόνια.</w:t>
      </w:r>
    </w:p>
    <w:p w14:paraId="09A3EE5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έχουμε νέα δεδομένα και στην επιστήμη τα τελευταία χρόνια, την τελευταία </w:t>
      </w:r>
      <w:proofErr w:type="spellStart"/>
      <w:r>
        <w:rPr>
          <w:rFonts w:eastAsia="Times New Roman" w:cs="Times New Roman"/>
          <w:szCs w:val="24"/>
        </w:rPr>
        <w:t>χρονοσειρά</w:t>
      </w:r>
      <w:proofErr w:type="spellEnd"/>
      <w:r>
        <w:rPr>
          <w:rFonts w:eastAsia="Times New Roman" w:cs="Times New Roman"/>
          <w:szCs w:val="24"/>
        </w:rPr>
        <w:t>, την τελευταία δεκαετία, που πρέπει να τα λάβουμε υπόψη μας, αν θέλουμε</w:t>
      </w:r>
      <w:r>
        <w:rPr>
          <w:rFonts w:eastAsia="Times New Roman" w:cs="Times New Roman"/>
          <w:szCs w:val="24"/>
        </w:rPr>
        <w:t xml:space="preserve"> να είμαστε αποτελεσματικοί στο μέλλον.</w:t>
      </w:r>
    </w:p>
    <w:p w14:paraId="09A3EE5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κύριε Υπουργέ.</w:t>
      </w:r>
    </w:p>
    <w:p w14:paraId="09A3EE5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Ναι, θα κλείσω.</w:t>
      </w:r>
    </w:p>
    <w:p w14:paraId="09A3EE5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Και φυσικά, δεν θα αρνηθώ ότι υπάρχει πρόβλημα στη γραφειοκρατία</w:t>
      </w:r>
      <w:r>
        <w:rPr>
          <w:rFonts w:eastAsia="Times New Roman" w:cs="Times New Roman"/>
          <w:szCs w:val="24"/>
        </w:rPr>
        <w:t>,</w:t>
      </w:r>
      <w:r>
        <w:rPr>
          <w:rFonts w:eastAsia="Times New Roman" w:cs="Times New Roman"/>
          <w:szCs w:val="24"/>
        </w:rPr>
        <w:t xml:space="preserve"> με το πρόγραμ</w:t>
      </w:r>
      <w:r>
        <w:rPr>
          <w:rFonts w:eastAsia="Times New Roman" w:cs="Times New Roman"/>
          <w:szCs w:val="24"/>
        </w:rPr>
        <w:t>μα</w:t>
      </w:r>
      <w:r>
        <w:rPr>
          <w:rFonts w:eastAsia="Times New Roman" w:cs="Times New Roman"/>
          <w:szCs w:val="24"/>
        </w:rPr>
        <w:t>,</w:t>
      </w:r>
      <w:r>
        <w:rPr>
          <w:rFonts w:eastAsia="Times New Roman" w:cs="Times New Roman"/>
          <w:szCs w:val="24"/>
        </w:rPr>
        <w:t xml:space="preserve"> που αντιμετωπίζεται η δακοκτονία. Όμως, αυτό φάνηκε έντονα σε μία χρονιά με τα προηγούμενα χαρακτηριστικά.</w:t>
      </w:r>
    </w:p>
    <w:p w14:paraId="09A3EE5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λοιπόν, την εγρήγορση των εμπλεκόμενων φορέων, αναφέρω χαρακτηριστικές ημερομηνίες: Στις 12-2-2018 η αρμόδια Διεύθυνση του ΥΠΑΑΤ </w:t>
      </w:r>
      <w:r>
        <w:rPr>
          <w:rFonts w:eastAsia="Times New Roman" w:cs="Times New Roman"/>
          <w:szCs w:val="24"/>
        </w:rPr>
        <w:t>ξεκινά τη διαδικασία. Ο κύκλος των υπογραφών</w:t>
      </w:r>
      <w:r>
        <w:rPr>
          <w:rFonts w:eastAsia="Times New Roman" w:cs="Times New Roman"/>
          <w:szCs w:val="24"/>
        </w:rPr>
        <w:t>,</w:t>
      </w:r>
      <w:r>
        <w:rPr>
          <w:rFonts w:eastAsia="Times New Roman" w:cs="Times New Roman"/>
          <w:szCs w:val="24"/>
        </w:rPr>
        <w:t xml:space="preserve"> που καθόριζε το προσωπικό, ολοκληρώθηκε στις 7-6-2018. Και στις 15 Ιουνίου έχουμε την απόφαση του Υπουργού Αγροτικής Ανάπτυξης, όπου κατανεμήθηκε το προσωπικό</w:t>
      </w:r>
      <w:r w:rsidRPr="001F15AA">
        <w:rPr>
          <w:rFonts w:eastAsia="Times New Roman" w:cs="Times New Roman"/>
          <w:szCs w:val="24"/>
        </w:rPr>
        <w:t xml:space="preserve"> </w:t>
      </w:r>
      <w:r>
        <w:rPr>
          <w:rFonts w:eastAsia="Times New Roman" w:cs="Times New Roman"/>
          <w:szCs w:val="24"/>
        </w:rPr>
        <w:t xml:space="preserve">αμέσως μόλις ολοκληρώθηκε η διαδικασία. </w:t>
      </w:r>
    </w:p>
    <w:p w14:paraId="09A3EE5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γνωρί</w:t>
      </w:r>
      <w:r>
        <w:rPr>
          <w:rFonts w:eastAsia="Times New Roman" w:cs="Times New Roman"/>
          <w:szCs w:val="24"/>
        </w:rPr>
        <w:t>ζετε και όπως είπατε, την ευθύνη της εφαρμογής του προγράμματος την έχουν οι Διευθύνσεις Αγροτικής Ανάπτυξης και Οικονομίας των Περιφερειών, οι οποίες περιμένουν να ολοκληρωθούν οι επιμέρους διαδικασίες</w:t>
      </w:r>
      <w:r>
        <w:rPr>
          <w:rFonts w:eastAsia="Times New Roman" w:cs="Times New Roman"/>
          <w:szCs w:val="24"/>
        </w:rPr>
        <w:t>,</w:t>
      </w:r>
      <w:r>
        <w:rPr>
          <w:rFonts w:eastAsia="Times New Roman" w:cs="Times New Roman"/>
          <w:szCs w:val="24"/>
        </w:rPr>
        <w:t xml:space="preserve"> για να ξεκινήσουν το πρόγραμμα.</w:t>
      </w:r>
    </w:p>
    <w:p w14:paraId="09A3EE5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Όσον αφορά τα χρήματ</w:t>
      </w:r>
      <w:r>
        <w:rPr>
          <w:rFonts w:eastAsia="Times New Roman" w:cs="Times New Roman"/>
          <w:szCs w:val="24"/>
        </w:rPr>
        <w:t xml:space="preserve">α, </w:t>
      </w:r>
      <w:r>
        <w:rPr>
          <w:rFonts w:eastAsia="Times New Roman" w:cs="Times New Roman"/>
          <w:szCs w:val="24"/>
        </w:rPr>
        <w:t>θ</w:t>
      </w:r>
      <w:r>
        <w:rPr>
          <w:rFonts w:eastAsia="Times New Roman" w:cs="Times New Roman"/>
          <w:szCs w:val="24"/>
        </w:rPr>
        <w:t>α σας ενημερώσω ότι το συνολικό ύψος των πιστώσεων ήταν 20.100.000 ευρώ. Από αυτά, καταναλώθηκαν τα 19.000.000 ευρώ και η Αργολίδα πήρε 422.000 ευρώ. Άρα, δεν υπήρχε ζήτημα χρημάτων. Όπως επίσης, δεν υπήρχε ζήτημα…</w:t>
      </w:r>
    </w:p>
    <w:p w14:paraId="09A3EE5D"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Κύρι</w:t>
      </w:r>
      <w:r>
        <w:rPr>
          <w:rFonts w:eastAsia="Times New Roman" w:cs="Times New Roman"/>
          <w:szCs w:val="24"/>
        </w:rPr>
        <w:t>ε Υπουργέ, στη δευτερολογία σας τα υπόλοιπα. Κλείστε, σας παρακαλώ.</w:t>
      </w:r>
    </w:p>
    <w:p w14:paraId="09A3EE5E" w14:textId="77777777" w:rsidR="00D269F7" w:rsidRDefault="006C352B">
      <w:pPr>
        <w:spacing w:line="600" w:lineRule="auto"/>
        <w:ind w:firstLine="720"/>
        <w:contextualSpacing/>
        <w:jc w:val="both"/>
        <w:rPr>
          <w:rFonts w:eastAsia="Times New Roman" w:cs="Times New Roman"/>
          <w:szCs w:val="24"/>
        </w:rPr>
      </w:pPr>
      <w:r w:rsidRPr="00CF0AEC">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Να ολοκληρώσω μόνο αυτή τη φράση, κύριε Πρόεδρε.</w:t>
      </w:r>
    </w:p>
    <w:p w14:paraId="09A3EE5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Όπως δεν υπήρχε και πρόβλημα διάθεσης υλικών. Και αυτό το αναγνωρίζουν όλοι</w:t>
      </w:r>
      <w:r>
        <w:rPr>
          <w:rFonts w:eastAsia="Times New Roman" w:cs="Times New Roman"/>
          <w:szCs w:val="24"/>
        </w:rPr>
        <w:t xml:space="preserve"> στην Ελλάδα, όλες οι ΔΑΟΚ. Άρα, αλλού ήταν το πρόβλημα. </w:t>
      </w:r>
    </w:p>
    <w:p w14:paraId="09A3EE6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Τα υπόλοιπα στη δευτερολογία μου. </w:t>
      </w:r>
    </w:p>
    <w:p w14:paraId="09A3EE61" w14:textId="77777777" w:rsidR="00D269F7" w:rsidRDefault="006C352B">
      <w:pPr>
        <w:spacing w:line="600" w:lineRule="auto"/>
        <w:ind w:firstLine="720"/>
        <w:contextualSpacing/>
        <w:jc w:val="both"/>
        <w:rPr>
          <w:rFonts w:eastAsia="Times New Roman" w:cs="Times New Roman"/>
          <w:szCs w:val="24"/>
        </w:rPr>
      </w:pPr>
      <w:r w:rsidRPr="00795A96">
        <w:rPr>
          <w:rFonts w:eastAsia="Times New Roman" w:cs="Times New Roman"/>
          <w:b/>
          <w:szCs w:val="24"/>
        </w:rPr>
        <w:lastRenderedPageBreak/>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εί</w:t>
      </w:r>
      <w:r>
        <w:rPr>
          <w:rFonts w:eastAsia="Times New Roman" w:cs="Times New Roman"/>
          <w:szCs w:val="24"/>
        </w:rPr>
        <w:t>κοσι πέντε μαθήτριες και μαθητές και τέσσερις εκπαιδευτικοί συνοδοί τους από το 11ο Δημοτικό Σχολείο Κέρκυρας.</w:t>
      </w:r>
    </w:p>
    <w:p w14:paraId="09A3EE6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09A3EE63" w14:textId="77777777" w:rsidR="00D269F7" w:rsidRDefault="006C352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9A3EE64"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Ανδριανέ</w:t>
      </w:r>
      <w:proofErr w:type="spellEnd"/>
      <w:r>
        <w:rPr>
          <w:rFonts w:eastAsia="Times New Roman" w:cs="Times New Roman"/>
          <w:szCs w:val="24"/>
        </w:rPr>
        <w:t>, έχετε τον λόγο.</w:t>
      </w:r>
    </w:p>
    <w:p w14:paraId="09A3EE65"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κύριε Π</w:t>
      </w:r>
      <w:r>
        <w:rPr>
          <w:rFonts w:eastAsia="Times New Roman" w:cs="Times New Roman"/>
          <w:szCs w:val="24"/>
        </w:rPr>
        <w:t>ρόεδρε.</w:t>
      </w:r>
    </w:p>
    <w:p w14:paraId="09A3EE66"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Υπουργέ, πραγματικά δεν πήρα απαντήσεις για το βασικό ερώτημα που έθεσα, πώς θα αποζημιωθούν -και περιμένω τη δευτερολογία σας- αυτοί οι άνθρωποι, οι παραγωγοί, που αυτή τη στιγμή δεν μπορούν να καλλιεργήσουν, δεν έχουν τη δυνατότητα να πληρώ</w:t>
      </w:r>
      <w:r>
        <w:rPr>
          <w:rFonts w:eastAsia="Times New Roman" w:cs="Times New Roman"/>
          <w:szCs w:val="24"/>
        </w:rPr>
        <w:t>σουν τα έξοδα της νέας καλλιεργητικής περιόδου.</w:t>
      </w:r>
    </w:p>
    <w:p w14:paraId="09A3EE67"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Στην Αργολίδα είναι τρίτη κακή χρονιά για το ελαιόλαδο. Αν θυμάστε, τα δύο, τρία τελευταία χρόνια</w:t>
      </w:r>
      <w:r>
        <w:rPr>
          <w:rFonts w:eastAsia="Times New Roman" w:cs="Times New Roman"/>
          <w:szCs w:val="24"/>
        </w:rPr>
        <w:t>,</w:t>
      </w:r>
      <w:r>
        <w:rPr>
          <w:rFonts w:eastAsia="Times New Roman" w:cs="Times New Roman"/>
          <w:szCs w:val="24"/>
        </w:rPr>
        <w:t xml:space="preserve"> έχω κάνει επίκαιρες ερωτήσεις και ερωτήσεις για την ακαρπία. Είπατε, επίσης, ότι η δακο</w:t>
      </w:r>
      <w:r>
        <w:rPr>
          <w:rFonts w:eastAsia="Times New Roman" w:cs="Times New Roman"/>
          <w:szCs w:val="24"/>
        </w:rPr>
        <w:lastRenderedPageBreak/>
        <w:t>κτονία ήταν επιτυχημέν</w:t>
      </w:r>
      <w:r>
        <w:rPr>
          <w:rFonts w:eastAsia="Times New Roman" w:cs="Times New Roman"/>
          <w:szCs w:val="24"/>
        </w:rPr>
        <w:t>η το 2017, το 2015, κ.λπ.</w:t>
      </w:r>
      <w:r>
        <w:rPr>
          <w:rFonts w:eastAsia="Times New Roman" w:cs="Times New Roman"/>
          <w:szCs w:val="24"/>
        </w:rPr>
        <w:t>.</w:t>
      </w:r>
      <w:r>
        <w:rPr>
          <w:rFonts w:eastAsia="Times New Roman" w:cs="Times New Roman"/>
          <w:szCs w:val="24"/>
        </w:rPr>
        <w:t xml:space="preserve"> Αυτό δεν το αμφισβητεί κάποιος. Όμως, ήταν άλλες οι συνθήκες. Αυτό που σας επισημαίνω εδώ είναι -και ως γεωπόνος νομίζω ότι το γνωρίζετε πολύ καλά, αλλά και ως εκλεγόμενος στη Λακωνία- το εξής: Οι συνθήκες ήταν διαφορετικές φέτος</w:t>
      </w:r>
      <w:r>
        <w:rPr>
          <w:rFonts w:eastAsia="Times New Roman" w:cs="Times New Roman"/>
          <w:szCs w:val="24"/>
        </w:rPr>
        <w:t>, όπως είπατε. Επομένως, έπρεπε να υπήρχε ευελιξία.</w:t>
      </w:r>
    </w:p>
    <w:p w14:paraId="09A3EE68"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Όσον αφορά στα χρήματα που είπατε για την Αργολίδα, μου επισημάνθηκε ότι δεν έφταναν. Είναι για 2,3 ψεκασμούς, όταν χρειάζονταν τέσσερις ψεκασμοί φέτος. Δεν μπορεί, δηλαδή, να έχουμε τους ίδιους ψεκασμούς</w:t>
      </w:r>
      <w:r>
        <w:rPr>
          <w:rFonts w:eastAsia="Times New Roman" w:cs="Times New Roman"/>
          <w:szCs w:val="24"/>
        </w:rPr>
        <w:t xml:space="preserve"> σε μια καλή χρονιά, που δεν ευνοείται ο δάκος και σε μια κακή χρονιά, που οι κλιματικές συνθήκες ευνοούν τον δάκο, να έχουμε την ίδια αντιμετώπιση. Κάτι δεν πάει καλά και πρέπει να το αντιμετωπίσετε.</w:t>
      </w:r>
    </w:p>
    <w:p w14:paraId="09A3EE69"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Επίσης, αυτό που περιμένουν οι αγρότες σήμερα είναι πώς</w:t>
      </w:r>
      <w:r>
        <w:rPr>
          <w:rFonts w:eastAsia="Times New Roman" w:cs="Times New Roman"/>
          <w:szCs w:val="24"/>
        </w:rPr>
        <w:t xml:space="preserve"> θα επιβιώσουν. Έπαθαν τη ζημιά του </w:t>
      </w:r>
      <w:proofErr w:type="spellStart"/>
      <w:r>
        <w:rPr>
          <w:rFonts w:eastAsia="Times New Roman" w:cs="Times New Roman"/>
          <w:szCs w:val="24"/>
        </w:rPr>
        <w:t>ελαιοκάρπου</w:t>
      </w:r>
      <w:proofErr w:type="spellEnd"/>
      <w:r>
        <w:rPr>
          <w:rFonts w:eastAsia="Times New Roman" w:cs="Times New Roman"/>
          <w:szCs w:val="24"/>
        </w:rPr>
        <w:t xml:space="preserve"> με την πτώση πάνω από 60%. Χαμένες οι τιμές για φέτος. Η </w:t>
      </w:r>
      <w:proofErr w:type="spellStart"/>
      <w:r>
        <w:rPr>
          <w:rFonts w:eastAsia="Times New Roman" w:cs="Times New Roman"/>
          <w:szCs w:val="24"/>
        </w:rPr>
        <w:t>κλημεντίνη</w:t>
      </w:r>
      <w:proofErr w:type="spellEnd"/>
      <w:r>
        <w:rPr>
          <w:rFonts w:eastAsia="Times New Roman" w:cs="Times New Roman"/>
          <w:szCs w:val="24"/>
        </w:rPr>
        <w:t xml:space="preserve">, όπως είπαμε -και το γνωρίζετε πολύ καλά, είχαμε και τη σύσκεψη- καταστράφηκε και πλέον δεν έχουν έσοδα. Στην κτηνοτροφία, με τις </w:t>
      </w:r>
      <w:r>
        <w:rPr>
          <w:rFonts w:eastAsia="Times New Roman" w:cs="Times New Roman"/>
          <w:szCs w:val="24"/>
        </w:rPr>
        <w:lastRenderedPageBreak/>
        <w:t>χαμηλές τι</w:t>
      </w:r>
      <w:r>
        <w:rPr>
          <w:rFonts w:eastAsia="Times New Roman" w:cs="Times New Roman"/>
          <w:szCs w:val="24"/>
        </w:rPr>
        <w:t>μές γάλακτος -και πρέπει να το δείτε- ενώ έχουμε ζήτηση φέτας, από την άλλη μεριά</w:t>
      </w:r>
      <w:r>
        <w:rPr>
          <w:rFonts w:eastAsia="Times New Roman" w:cs="Times New Roman"/>
          <w:szCs w:val="24"/>
        </w:rPr>
        <w:t>,</w:t>
      </w:r>
      <w:r>
        <w:rPr>
          <w:rFonts w:eastAsia="Times New Roman" w:cs="Times New Roman"/>
          <w:szCs w:val="24"/>
        </w:rPr>
        <w:t xml:space="preserve"> κατρακυλούν οι τιμές του παραγωγού. Και έχουμε την </w:t>
      </w:r>
      <w:proofErr w:type="spellStart"/>
      <w:r>
        <w:rPr>
          <w:rFonts w:eastAsia="Times New Roman" w:cs="Times New Roman"/>
          <w:szCs w:val="24"/>
        </w:rPr>
        <w:t>Ερμιονίδα</w:t>
      </w:r>
      <w:proofErr w:type="spellEnd"/>
      <w:r>
        <w:rPr>
          <w:rFonts w:eastAsia="Times New Roman" w:cs="Times New Roman"/>
          <w:szCs w:val="24"/>
        </w:rPr>
        <w:t xml:space="preserve"> να εξαιρείται από τον νέο εξισωτικό χάρτη. </w:t>
      </w:r>
    </w:p>
    <w:p w14:paraId="09A3EE6A"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το δείτε αυτό, ειδικά για την </w:t>
      </w:r>
      <w:proofErr w:type="spellStart"/>
      <w:r>
        <w:rPr>
          <w:rFonts w:eastAsia="Times New Roman" w:cs="Times New Roman"/>
          <w:szCs w:val="24"/>
        </w:rPr>
        <w:t>Ερμιονίδα</w:t>
      </w:r>
      <w:proofErr w:type="spellEnd"/>
      <w:r>
        <w:rPr>
          <w:rFonts w:eastAsia="Times New Roman" w:cs="Times New Roman"/>
          <w:szCs w:val="24"/>
        </w:rPr>
        <w:t>. Υπάρχουν ορεινές πε</w:t>
      </w:r>
      <w:r>
        <w:rPr>
          <w:rFonts w:eastAsia="Times New Roman" w:cs="Times New Roman"/>
          <w:szCs w:val="24"/>
        </w:rPr>
        <w:t>ριοχές</w:t>
      </w:r>
      <w:r>
        <w:rPr>
          <w:rFonts w:eastAsia="Times New Roman" w:cs="Times New Roman"/>
          <w:szCs w:val="24"/>
        </w:rPr>
        <w:t>,</w:t>
      </w:r>
      <w:r>
        <w:rPr>
          <w:rFonts w:eastAsia="Times New Roman" w:cs="Times New Roman"/>
          <w:szCs w:val="24"/>
        </w:rPr>
        <w:t xml:space="preserve"> όπου οι κάτοικοι ασχολούνται μόνο με την κτηνοτροφία -και στην Επίδαυρο- οι οποίες ήταν μειονεκτικές και τώρα δεν είναι. Μιλάμε για καταστροφή. </w:t>
      </w:r>
    </w:p>
    <w:p w14:paraId="09A3EE6B"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Ελπίζω να το δείτε και αν υπάρχει περιθώριο -και πρέπει να υπάρξει περιθώριο- να το διορθώσετε. </w:t>
      </w:r>
    </w:p>
    <w:p w14:paraId="09A3EE6C"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Όπως π</w:t>
      </w:r>
      <w:r>
        <w:rPr>
          <w:rFonts w:eastAsia="Times New Roman" w:cs="Times New Roman"/>
          <w:szCs w:val="24"/>
        </w:rPr>
        <w:t xml:space="preserve">ρέπει σε όλη αυτή την </w:t>
      </w:r>
      <w:r>
        <w:rPr>
          <w:rFonts w:eastAsia="Times New Roman" w:cs="Times New Roman"/>
          <w:szCs w:val="24"/>
        </w:rPr>
        <w:t xml:space="preserve">κακή </w:t>
      </w:r>
      <w:r>
        <w:rPr>
          <w:rFonts w:eastAsia="Times New Roman" w:cs="Times New Roman"/>
          <w:szCs w:val="24"/>
        </w:rPr>
        <w:t>κατάσταση</w:t>
      </w:r>
      <w:r>
        <w:rPr>
          <w:rFonts w:eastAsia="Times New Roman" w:cs="Times New Roman"/>
          <w:szCs w:val="24"/>
        </w:rPr>
        <w:t xml:space="preserve"> </w:t>
      </w:r>
      <w:r>
        <w:rPr>
          <w:rFonts w:eastAsia="Times New Roman" w:cs="Times New Roman"/>
          <w:szCs w:val="24"/>
        </w:rPr>
        <w:t>για τον πρωτογενή τομέα στην Αργολίδα, να προσθέσω και το θλιβερό γεγονός</w:t>
      </w:r>
      <w:r>
        <w:rPr>
          <w:rFonts w:eastAsia="Times New Roman" w:cs="Times New Roman"/>
          <w:szCs w:val="24"/>
        </w:rPr>
        <w:t>,</w:t>
      </w:r>
      <w:r>
        <w:rPr>
          <w:rFonts w:eastAsia="Times New Roman" w:cs="Times New Roman"/>
          <w:szCs w:val="24"/>
        </w:rPr>
        <w:t xml:space="preserve"> που είχαμε</w:t>
      </w:r>
      <w:r>
        <w:rPr>
          <w:rFonts w:eastAsia="Times New Roman" w:cs="Times New Roman"/>
          <w:szCs w:val="24"/>
        </w:rPr>
        <w:t>,</w:t>
      </w:r>
      <w:r>
        <w:rPr>
          <w:rFonts w:eastAsia="Times New Roman" w:cs="Times New Roman"/>
          <w:szCs w:val="24"/>
        </w:rPr>
        <w:t xml:space="preserve"> να σταματήσει η λειτουργία του εργοστασίου «</w:t>
      </w:r>
      <w:proofErr w:type="spellStart"/>
      <w:r>
        <w:rPr>
          <w:rFonts w:eastAsia="Times New Roman" w:cs="Times New Roman"/>
          <w:szCs w:val="24"/>
        </w:rPr>
        <w:t>Φραγκίστας</w:t>
      </w:r>
      <w:proofErr w:type="spellEnd"/>
      <w:r>
        <w:rPr>
          <w:rFonts w:eastAsia="Times New Roman" w:cs="Times New Roman"/>
          <w:szCs w:val="24"/>
        </w:rPr>
        <w:t>», με αποτέλεσμα να χρωστάει, να οφείλει τα πορτοκάλια της περσινής περιόδου σ</w:t>
      </w:r>
      <w:r>
        <w:rPr>
          <w:rFonts w:eastAsia="Times New Roman" w:cs="Times New Roman"/>
          <w:szCs w:val="24"/>
        </w:rPr>
        <w:t>ε επτακόσιους παραγωγούς και πλέον, οι άνεργοι εργαζόμενοι εκεί να είναι τετρακόσιοι, κ.λπ.</w:t>
      </w:r>
      <w:r>
        <w:rPr>
          <w:rFonts w:eastAsia="Times New Roman" w:cs="Times New Roman"/>
          <w:szCs w:val="24"/>
        </w:rPr>
        <w:t>.</w:t>
      </w:r>
      <w:r>
        <w:rPr>
          <w:rFonts w:eastAsia="Times New Roman" w:cs="Times New Roman"/>
          <w:szCs w:val="24"/>
        </w:rPr>
        <w:t xml:space="preserve"> Είναι, λοιπόν, μια κατάσταση</w:t>
      </w:r>
      <w:r>
        <w:rPr>
          <w:rFonts w:eastAsia="Times New Roman" w:cs="Times New Roman"/>
          <w:szCs w:val="24"/>
        </w:rPr>
        <w:t>,</w:t>
      </w:r>
      <w:r>
        <w:rPr>
          <w:rFonts w:eastAsia="Times New Roman" w:cs="Times New Roman"/>
          <w:szCs w:val="24"/>
        </w:rPr>
        <w:t xml:space="preserve"> πραγματικά απελπιστική.</w:t>
      </w:r>
    </w:p>
    <w:p w14:paraId="09A3EE6D"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Αυτό που θέλω να ακούσω από εσάς είναι πρώτον, πώς θα αποζημιωθούν οι ελαιοπαραγωγοί</w:t>
      </w:r>
      <w:r>
        <w:rPr>
          <w:rFonts w:eastAsia="Times New Roman" w:cs="Times New Roman"/>
          <w:szCs w:val="24"/>
        </w:rPr>
        <w:t>,</w:t>
      </w:r>
      <w:r>
        <w:rPr>
          <w:rFonts w:eastAsia="Times New Roman" w:cs="Times New Roman"/>
          <w:szCs w:val="24"/>
        </w:rPr>
        <w:t xml:space="preserve"> που πραγματικά έχασαν </w:t>
      </w:r>
      <w:r>
        <w:rPr>
          <w:rFonts w:eastAsia="Times New Roman" w:cs="Times New Roman"/>
          <w:szCs w:val="24"/>
        </w:rPr>
        <w:lastRenderedPageBreak/>
        <w:t>την παραγωγή τους φέτος. Ένας τρόπος, όπως είπαμε, είναι το πρόγραμμα «</w:t>
      </w:r>
      <w:r>
        <w:rPr>
          <w:rFonts w:eastAsia="Times New Roman" w:cs="Times New Roman"/>
          <w:szCs w:val="24"/>
          <w:lang w:val="en-US"/>
        </w:rPr>
        <w:t>de</w:t>
      </w:r>
      <w:r w:rsidRPr="00492C33">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w:t>
      </w:r>
      <w:r w:rsidRPr="00492C33">
        <w:rPr>
          <w:rFonts w:eastAsia="Times New Roman" w:cs="Times New Roman"/>
          <w:szCs w:val="24"/>
        </w:rPr>
        <w:t xml:space="preserve"> </w:t>
      </w:r>
      <w:r>
        <w:rPr>
          <w:rFonts w:eastAsia="Times New Roman" w:cs="Times New Roman"/>
          <w:szCs w:val="24"/>
        </w:rPr>
        <w:t xml:space="preserve">για την </w:t>
      </w:r>
      <w:proofErr w:type="spellStart"/>
      <w:r>
        <w:rPr>
          <w:rFonts w:eastAsia="Times New Roman" w:cs="Times New Roman"/>
          <w:szCs w:val="24"/>
        </w:rPr>
        <w:t>κλημεντίνη</w:t>
      </w:r>
      <w:proofErr w:type="spellEnd"/>
      <w:r>
        <w:rPr>
          <w:rFonts w:eastAsia="Times New Roman" w:cs="Times New Roman"/>
          <w:szCs w:val="24"/>
        </w:rPr>
        <w:t xml:space="preserve">. Και δεύτερον, να δείτε το θέμα των κτηνοτρόφων στις περιοχές αυτές. </w:t>
      </w:r>
    </w:p>
    <w:p w14:paraId="09A3EE6E"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σας επισημαίνω το θέμα του </w:t>
      </w:r>
      <w:r>
        <w:rPr>
          <w:rFonts w:eastAsia="Times New Roman" w:cs="Times New Roman"/>
          <w:szCs w:val="24"/>
        </w:rPr>
        <w:t>«</w:t>
      </w:r>
      <w:proofErr w:type="spellStart"/>
      <w:r>
        <w:rPr>
          <w:rFonts w:eastAsia="Times New Roman" w:cs="Times New Roman"/>
          <w:szCs w:val="24"/>
        </w:rPr>
        <w:t>Φραγκίστα</w:t>
      </w:r>
      <w:proofErr w:type="spellEnd"/>
      <w:r>
        <w:rPr>
          <w:rFonts w:eastAsia="Times New Roman" w:cs="Times New Roman"/>
          <w:szCs w:val="24"/>
        </w:rPr>
        <w:t>»</w:t>
      </w:r>
      <w:r>
        <w:rPr>
          <w:rFonts w:eastAsia="Times New Roman" w:cs="Times New Roman"/>
          <w:szCs w:val="24"/>
        </w:rPr>
        <w:t>. Δεν είν</w:t>
      </w:r>
      <w:r>
        <w:rPr>
          <w:rFonts w:eastAsia="Times New Roman" w:cs="Times New Roman"/>
          <w:szCs w:val="24"/>
        </w:rPr>
        <w:t>αι δικό σας θέμα, όμως έχει σχέση με την παραγωγή, με τον πρωτογενή τομέα και είναι και αυτό ένα θέμα, στο οποίο πρέπει να εξαντλήσετε ό,τι δυνατότητες έχετε</w:t>
      </w:r>
      <w:r>
        <w:rPr>
          <w:rFonts w:eastAsia="Times New Roman" w:cs="Times New Roman"/>
          <w:szCs w:val="24"/>
        </w:rPr>
        <w:t>.</w:t>
      </w:r>
    </w:p>
    <w:p w14:paraId="09A3EE6F"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Ήσασταν σαφής, κύριε </w:t>
      </w:r>
      <w:proofErr w:type="spellStart"/>
      <w:r>
        <w:rPr>
          <w:rFonts w:eastAsia="Times New Roman" w:cs="Times New Roman"/>
          <w:szCs w:val="24"/>
        </w:rPr>
        <w:t>Ανδριανέ</w:t>
      </w:r>
      <w:proofErr w:type="spellEnd"/>
      <w:r>
        <w:rPr>
          <w:rFonts w:eastAsia="Times New Roman" w:cs="Times New Roman"/>
          <w:szCs w:val="24"/>
        </w:rPr>
        <w:t>.</w:t>
      </w:r>
    </w:p>
    <w:p w14:paraId="09A3EE70"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κύρ</w:t>
      </w:r>
      <w:r>
        <w:rPr>
          <w:rFonts w:eastAsia="Times New Roman" w:cs="Times New Roman"/>
          <w:szCs w:val="24"/>
        </w:rPr>
        <w:t>ιε Πρόεδρε.</w:t>
      </w:r>
    </w:p>
    <w:p w14:paraId="09A3EE71"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09A3EE72" w14:textId="77777777" w:rsidR="00D269F7" w:rsidRDefault="006C352B">
      <w:pPr>
        <w:spacing w:line="600" w:lineRule="auto"/>
        <w:ind w:firstLine="720"/>
        <w:contextualSpacing/>
        <w:jc w:val="both"/>
        <w:rPr>
          <w:rFonts w:eastAsia="Times New Roman" w:cs="Times New Roman"/>
          <w:szCs w:val="24"/>
        </w:rPr>
      </w:pPr>
      <w:r w:rsidRPr="00CF0AEC">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Ευχαριστώ, κύριε Πρόεδρε.</w:t>
      </w:r>
    </w:p>
    <w:p w14:paraId="09A3EE7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 Πράγματι, επειδή ακριβώς η περσινή χρονιά φάνηκε ότι ήταν προβληματική όσον αφορά το δάκο, γι’ αυτό στις 18-7-2018 με το άρθρο 57 του ν.4554 δόθηκε η δυνατότητα στους προσωρινούς αναδόχους δακοκτονίας να ξεκινήσουν το έργο, για να επιταχυνθεί ακριβώς αυτή</w:t>
      </w:r>
      <w:r>
        <w:rPr>
          <w:rFonts w:eastAsia="Times New Roman" w:cs="Times New Roman"/>
          <w:szCs w:val="24"/>
        </w:rPr>
        <w:t xml:space="preserve"> η διαδικασία. Ωστόσο, ακόμα και αυτό</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lastRenderedPageBreak/>
        <w:t>μπόρεσε να έχει τα αποτελέσματα που μπορούσε να έχει. Έγιναν, δηλαδή, ακόμα και νομοθετικές παρεμβάσεις πάνω στο έργο.</w:t>
      </w:r>
    </w:p>
    <w:p w14:paraId="09A3EE7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Είναι γεγονός ότι ο ΕΛΓΑ αναγνωρίζει ότι υπάρχει μεγάλη ζημιά. Και έχουμε εκτιμήσεις του. Ωστό</w:t>
      </w:r>
      <w:r>
        <w:rPr>
          <w:rFonts w:eastAsia="Times New Roman" w:cs="Times New Roman"/>
          <w:szCs w:val="24"/>
        </w:rPr>
        <w:t xml:space="preserve">σο, δεν είναι μέσα στον Κανονισμό, όπως αναφερθήκατε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γιατί δεν είναι οι φυτοπαθολογικές προσβολές μέσα στον Κανονισμό του ΕΛΓΑ. Έχει, λοιπόν, ξεκινήσει η διαδικασία μετά από πάρα πολλά χρόνια. Το νομικό πλαίσιο του Κανονισμού του ΕΛΓΑ,</w:t>
      </w:r>
      <w:r>
        <w:rPr>
          <w:rFonts w:eastAsia="Times New Roman" w:cs="Times New Roman"/>
          <w:szCs w:val="24"/>
        </w:rPr>
        <w:t xml:space="preserve"> όπως γνωρίζετε, είναι της δεκαετίας του 1980. Τώρα, λοιπόν, έχει ανατεθεί η αναλογιστική μελέτη, έτσι ώστε να εκσυγχρονίσουμε τον Κανονισμό, να δούμε ποιες καλύψεις σε υποχρεωτικό ή σε προαιρετικό επίπεδο θα βάλουμε, έτσι ώστε να καλύπτουν τις νέες ανάγκε</w:t>
      </w:r>
      <w:r>
        <w:rPr>
          <w:rFonts w:eastAsia="Times New Roman" w:cs="Times New Roman"/>
          <w:szCs w:val="24"/>
        </w:rPr>
        <w:t>ς των καιρών.</w:t>
      </w:r>
    </w:p>
    <w:p w14:paraId="09A3EE7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Όσον αφορά την αναπλήρωση σε ένα ποσοστό του εισοδήματος των παραγωγών, που αυτό όντως είναι το ζητούμενο και είναι το θέμα της ερώτησής σας: Εξαντλούμε και εξετάζουμε όλα τα εργαλεία, τα οποία έχουμε στη διάθεσή μας. Ήδη από τον Σεπτέμβριο τ</w:t>
      </w:r>
      <w:r>
        <w:rPr>
          <w:rFonts w:eastAsia="Times New Roman" w:cs="Times New Roman"/>
          <w:szCs w:val="24"/>
        </w:rPr>
        <w:t xml:space="preserve">ου τρέχοντος έτους, πριν από λίγους μήνες, έφυγε αίτημα προς την Ευρωπαϊκή Επιτροπή για συνδρομή της χώρας για </w:t>
      </w:r>
      <w:r>
        <w:rPr>
          <w:rFonts w:eastAsia="Times New Roman" w:cs="Times New Roman"/>
          <w:szCs w:val="24"/>
        </w:rPr>
        <w:lastRenderedPageBreak/>
        <w:t>μη καλυπτόμενες ζημίες</w:t>
      </w:r>
      <w:r>
        <w:rPr>
          <w:rFonts w:eastAsia="Times New Roman" w:cs="Times New Roman"/>
          <w:szCs w:val="24"/>
        </w:rPr>
        <w:t>,</w:t>
      </w:r>
      <w:r>
        <w:rPr>
          <w:rFonts w:eastAsia="Times New Roman" w:cs="Times New Roman"/>
          <w:szCs w:val="24"/>
        </w:rPr>
        <w:t xml:space="preserve"> λόγω καιρικών συνθηκών. Έτσι υποστηρίζεται το αίτημα της χώρας. Έχω καταθέσει </w:t>
      </w:r>
      <w:r>
        <w:rPr>
          <w:rFonts w:eastAsia="Times New Roman" w:cs="Times New Roman"/>
          <w:szCs w:val="24"/>
        </w:rPr>
        <w:t xml:space="preserve">το σχετικό έγγραφο </w:t>
      </w:r>
      <w:r>
        <w:rPr>
          <w:rFonts w:eastAsia="Times New Roman" w:cs="Times New Roman"/>
          <w:szCs w:val="24"/>
        </w:rPr>
        <w:t>στα Πρακτικά</w:t>
      </w:r>
      <w:r>
        <w:rPr>
          <w:rFonts w:eastAsia="Times New Roman" w:cs="Times New Roman"/>
          <w:szCs w:val="24"/>
        </w:rPr>
        <w:t>,</w:t>
      </w:r>
      <w:r>
        <w:rPr>
          <w:rFonts w:eastAsia="Times New Roman" w:cs="Times New Roman"/>
          <w:szCs w:val="24"/>
        </w:rPr>
        <w:t xml:space="preserve"> σε προηγού</w:t>
      </w:r>
      <w:r>
        <w:rPr>
          <w:rFonts w:eastAsia="Times New Roman" w:cs="Times New Roman"/>
          <w:szCs w:val="24"/>
        </w:rPr>
        <w:t xml:space="preserve">μενη ερώτηση. Η χώρα μας ζητάει ενίσχυση για μη καλυπτόμενες ζημίες. Και τεκμηριώνουμε το αίτημά μας </w:t>
      </w:r>
      <w:r>
        <w:rPr>
          <w:rFonts w:eastAsia="Times New Roman" w:cs="Times New Roman"/>
          <w:szCs w:val="24"/>
        </w:rPr>
        <w:t xml:space="preserve">ως </w:t>
      </w:r>
      <w:r>
        <w:rPr>
          <w:rFonts w:eastAsia="Times New Roman" w:cs="Times New Roman"/>
          <w:szCs w:val="24"/>
        </w:rPr>
        <w:t xml:space="preserve"> χώρα, έχοντας καταθέσει μια </w:t>
      </w:r>
      <w:proofErr w:type="spellStart"/>
      <w:r>
        <w:rPr>
          <w:rFonts w:eastAsia="Times New Roman" w:cs="Times New Roman"/>
          <w:szCs w:val="24"/>
        </w:rPr>
        <w:t>χρονοσειρά</w:t>
      </w:r>
      <w:proofErr w:type="spellEnd"/>
      <w:r>
        <w:rPr>
          <w:rFonts w:eastAsia="Times New Roman" w:cs="Times New Roman"/>
          <w:szCs w:val="24"/>
        </w:rPr>
        <w:t xml:space="preserve"> κλιματικών δεδομένων, μετεωρολογικών δεδομένων, που δείχνουν ότι έχουμε άκαιρες βροχοπτώσεις, έχουμε θερμοκρασίε</w:t>
      </w:r>
      <w:r>
        <w:rPr>
          <w:rFonts w:eastAsia="Times New Roman" w:cs="Times New Roman"/>
          <w:szCs w:val="24"/>
        </w:rPr>
        <w:t>ς υψηλές</w:t>
      </w:r>
      <w:r>
        <w:rPr>
          <w:rFonts w:eastAsia="Times New Roman" w:cs="Times New Roman"/>
          <w:szCs w:val="24"/>
        </w:rPr>
        <w:t>,</w:t>
      </w:r>
      <w:r>
        <w:rPr>
          <w:rFonts w:eastAsia="Times New Roman" w:cs="Times New Roman"/>
          <w:szCs w:val="24"/>
        </w:rPr>
        <w:t xml:space="preserve"> σε περιόδους που δεν θα έπρεπε να είναι υψηλές ή χαμηλές</w:t>
      </w:r>
      <w:r>
        <w:rPr>
          <w:rFonts w:eastAsia="Times New Roman" w:cs="Times New Roman"/>
          <w:szCs w:val="24"/>
        </w:rPr>
        <w:t>,</w:t>
      </w:r>
      <w:r>
        <w:rPr>
          <w:rFonts w:eastAsia="Times New Roman" w:cs="Times New Roman"/>
          <w:szCs w:val="24"/>
        </w:rPr>
        <w:t xml:space="preserve"> σε περιόδους που δεν θα έπρεπε να είναι χαμηλές. Όλο αυτό το πλέγμα δημιούργησε όλα αυτά τα προβλήματα στη χώρα συν τον δάκο στην ελιά. </w:t>
      </w:r>
    </w:p>
    <w:p w14:paraId="09A3EE7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09A3EE77" w14:textId="77777777" w:rsidR="00D269F7" w:rsidRDefault="006C352B">
      <w:pPr>
        <w:spacing w:line="600" w:lineRule="auto"/>
        <w:ind w:firstLine="720"/>
        <w:contextualSpacing/>
        <w:jc w:val="both"/>
        <w:rPr>
          <w:rFonts w:eastAsia="Times New Roman" w:cs="Times New Roman"/>
          <w:szCs w:val="24"/>
        </w:rPr>
      </w:pPr>
      <w:r w:rsidRPr="00CF0AEC">
        <w:rPr>
          <w:rFonts w:eastAsia="Times New Roman" w:cs="Times New Roman"/>
          <w:b/>
          <w:szCs w:val="24"/>
        </w:rPr>
        <w:t>ΣΤΑΥΡΟΣ ΑΡΑΧΩΒΙ</w:t>
      </w:r>
      <w:r w:rsidRPr="00CF0AEC">
        <w:rPr>
          <w:rFonts w:eastAsia="Times New Roman" w:cs="Times New Roman"/>
          <w:b/>
          <w:szCs w:val="24"/>
        </w:rPr>
        <w:t>ΤΗΣ (Υπουργός Αγροτικής Ανάπτυξης και Τροφίμων):</w:t>
      </w:r>
      <w:r>
        <w:rPr>
          <w:rFonts w:eastAsia="Times New Roman" w:cs="Times New Roman"/>
          <w:b/>
          <w:szCs w:val="24"/>
        </w:rPr>
        <w:t xml:space="preserve"> </w:t>
      </w:r>
      <w:r>
        <w:rPr>
          <w:rFonts w:eastAsia="Times New Roman" w:cs="Times New Roman"/>
          <w:szCs w:val="24"/>
        </w:rPr>
        <w:t>Θα σας πω.</w:t>
      </w:r>
    </w:p>
    <w:p w14:paraId="09A3EE78"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Ωραία. Βλέπω ένα συναινετικό κλίμα. Ας το κλείσετε.</w:t>
      </w:r>
    </w:p>
    <w:p w14:paraId="09A3EE79" w14:textId="77777777" w:rsidR="00D269F7" w:rsidRDefault="006C352B">
      <w:pPr>
        <w:spacing w:line="600" w:lineRule="auto"/>
        <w:ind w:firstLine="720"/>
        <w:contextualSpacing/>
        <w:jc w:val="both"/>
        <w:rPr>
          <w:rFonts w:eastAsia="Times New Roman" w:cs="Times New Roman"/>
          <w:szCs w:val="24"/>
        </w:rPr>
      </w:pPr>
      <w:r w:rsidRPr="00CF0AEC">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Μισό λεπτό, κύριε Πρόεδρε, να το συνεχίσω.</w:t>
      </w:r>
    </w:p>
    <w:p w14:paraId="09A3EE7A"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lastRenderedPageBreak/>
        <w:t>ΠΡΟΕΔΡΕΥΩΝ (Νικήτας Κακλαμάνης):</w:t>
      </w:r>
      <w:r>
        <w:rPr>
          <w:rFonts w:eastAsia="Times New Roman" w:cs="Times New Roman"/>
          <w:szCs w:val="24"/>
        </w:rPr>
        <w:t xml:space="preserve"> Δεν σας σταματώ. Έχετε χρόνο ακόμα.</w:t>
      </w:r>
    </w:p>
    <w:p w14:paraId="09A3EE7B" w14:textId="77777777" w:rsidR="00D269F7" w:rsidRDefault="006C352B">
      <w:pPr>
        <w:spacing w:line="600" w:lineRule="auto"/>
        <w:ind w:firstLine="720"/>
        <w:contextualSpacing/>
        <w:jc w:val="both"/>
        <w:rPr>
          <w:rFonts w:eastAsia="Times New Roman" w:cs="Times New Roman"/>
          <w:szCs w:val="24"/>
        </w:rPr>
      </w:pPr>
      <w:r w:rsidRPr="00CF0AEC">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Ευχαριστώ.</w:t>
      </w:r>
    </w:p>
    <w:p w14:paraId="09A3EE7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Για το πρόγραμμα της δακοκτονίας του 2019, που επίσης ο κόσμος περιμένει απαντήσεις: Πραγματοποιήθηκε η επίσημη </w:t>
      </w:r>
      <w:r>
        <w:rPr>
          <w:rFonts w:eastAsia="Times New Roman" w:cs="Times New Roman"/>
          <w:szCs w:val="24"/>
        </w:rPr>
        <w:t>έναρξη του πιλοτικού προγράμματος. Είπαμε ότι τα δεδομένα αλλάζουν, άρα πρέπει να αναζητήσουμε νέες λύσεις σε ένα πεπαλαιωμένο πρόγραμμα δακοκτονίας, που λέγεται «πιλοτική εφαρμογή νέων τεχνολογιών για την παρακολούθηση και έλεγχο των πληθυσμών του δάκου σ</w:t>
      </w:r>
      <w:r>
        <w:rPr>
          <w:rFonts w:eastAsia="Times New Roman" w:cs="Times New Roman"/>
          <w:szCs w:val="24"/>
        </w:rPr>
        <w:t>ε διάφορες ελαιοκομικές περιοχές της χώρας». Αυτό έγινε στα Χανιά στις 29-11-2018. Σε αυτό το πιλοτικό έχουν ενταχθεί μια σειρά από περιοχές. Θα είναι διάρκειας δύο ετών και θα αναζητηθούν νέες λύσεις, έτσι ώστε να εκσυγχρονιστεί το έργο της δακοκτονίας. Ή</w:t>
      </w:r>
      <w:r>
        <w:rPr>
          <w:rFonts w:eastAsia="Times New Roman" w:cs="Times New Roman"/>
          <w:szCs w:val="24"/>
        </w:rPr>
        <w:t xml:space="preserve">δη από τις 18-10-2018 έγινε σχετική εισήγηση στην αρμόδια Γενική Διεύθυνση του Υπουργείου Οικονομικών, έτσι ώστε να έχουμε την προμήθεια υλικών δακοκτονίας για το 2019. Από τις 26 Οκτωβρίου, επίσης, έγινε σχετική </w:t>
      </w:r>
      <w:r>
        <w:rPr>
          <w:rFonts w:eastAsia="Times New Roman" w:cs="Times New Roman"/>
          <w:szCs w:val="24"/>
        </w:rPr>
        <w:lastRenderedPageBreak/>
        <w:t>εισήγηση στη Γενική Διεύθυνση Διοικητικών Υ</w:t>
      </w:r>
      <w:r>
        <w:rPr>
          <w:rFonts w:eastAsia="Times New Roman" w:cs="Times New Roman"/>
          <w:szCs w:val="24"/>
        </w:rPr>
        <w:t xml:space="preserve">πηρεσιών για τις ανάγκες σε εποχικό προσωπικό </w:t>
      </w:r>
      <w:r>
        <w:rPr>
          <w:rFonts w:eastAsia="Times New Roman" w:cs="Times New Roman"/>
          <w:szCs w:val="24"/>
        </w:rPr>
        <w:t xml:space="preserve">που απαιτείται </w:t>
      </w:r>
      <w:r>
        <w:rPr>
          <w:rFonts w:eastAsia="Times New Roman" w:cs="Times New Roman"/>
          <w:szCs w:val="24"/>
        </w:rPr>
        <w:t>για τη δακοκτονία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πό τις 21-11-2018, πριν από λίγες μέρες, έγινε και η επίσημη έναρξη εργασιών του προγράμματος δακοκτονίας για το 2019. Ήδη ξεκίνησε η περίοδος.</w:t>
      </w:r>
    </w:p>
    <w:p w14:paraId="09A3EE7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Τέλος, επειδή γνωρίζουμε και α</w:t>
      </w:r>
      <w:r>
        <w:rPr>
          <w:rFonts w:eastAsia="Times New Roman" w:cs="Times New Roman"/>
          <w:szCs w:val="24"/>
        </w:rPr>
        <w:t>ντιλαμβανόμαστε τα εγγενή προβλήματα της συναρμοδιότητας πολλών Υπουργείων, έτσι όπως εφαρμοζόταν για δεκαετίες το πρόγραμμα, προχωράμε και βρισκόμαστε αυτή τη στιγμή σε συνεννόηση με το Υπουργείο Εσωτερικών</w:t>
      </w:r>
      <w:r>
        <w:rPr>
          <w:rFonts w:eastAsia="Times New Roman" w:cs="Times New Roman"/>
          <w:szCs w:val="24"/>
        </w:rPr>
        <w:t>,</w:t>
      </w:r>
      <w:r>
        <w:rPr>
          <w:rFonts w:eastAsia="Times New Roman" w:cs="Times New Roman"/>
          <w:szCs w:val="24"/>
        </w:rPr>
        <w:t xml:space="preserve"> έτσι ώστε να συντονίσουμε τις δράσεις μας, να ε</w:t>
      </w:r>
      <w:r>
        <w:rPr>
          <w:rFonts w:eastAsia="Times New Roman" w:cs="Times New Roman"/>
          <w:szCs w:val="24"/>
        </w:rPr>
        <w:t>κχωρηθούν κάποιες αρμοδιότητες στο Υπουργείο Αγροτικής Ανάπτυξης, προκειμένου να μπορέσουμε να συντονίσουμε πιο γρήγορα αυτές τις γραφειοκρατικές διαδικασίες.</w:t>
      </w:r>
    </w:p>
    <w:p w14:paraId="09A3EE7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Όσον αφορά τώρα τις περιοχές που εντάσσονται στον χάρτη των μειονεκτικών.</w:t>
      </w:r>
    </w:p>
    <w:p w14:paraId="09A3EE7F"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t>ΠΡΟΕΔΡΕΥΩΝ (Νικήτας Κακ</w:t>
      </w:r>
      <w:r w:rsidRPr="00795A96">
        <w:rPr>
          <w:rFonts w:eastAsia="Times New Roman" w:cs="Times New Roman"/>
          <w:b/>
          <w:szCs w:val="24"/>
        </w:rPr>
        <w:t>λαμάνης):</w:t>
      </w:r>
      <w:r>
        <w:rPr>
          <w:rFonts w:eastAsia="Times New Roman" w:cs="Times New Roman"/>
          <w:szCs w:val="24"/>
        </w:rPr>
        <w:t xml:space="preserve"> Κύριε Υπουργέ, μαζέψτε το λίγο, όμως.</w:t>
      </w:r>
    </w:p>
    <w:p w14:paraId="09A3EE80" w14:textId="77777777" w:rsidR="00D269F7" w:rsidRDefault="006C352B">
      <w:pPr>
        <w:spacing w:line="600" w:lineRule="auto"/>
        <w:ind w:firstLine="720"/>
        <w:contextualSpacing/>
        <w:jc w:val="both"/>
        <w:rPr>
          <w:rFonts w:eastAsia="Times New Roman" w:cs="Times New Roman"/>
          <w:szCs w:val="24"/>
        </w:rPr>
      </w:pPr>
      <w:r w:rsidRPr="00CF0AEC">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Μου το ζήτησε ο κύριος συνάδελφος.</w:t>
      </w:r>
    </w:p>
    <w:p w14:paraId="09A3EE81"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lastRenderedPageBreak/>
        <w:t>ΠΡΟΕΔΡΕΥΩΝ (Νικήτας Κακλαμάνης):</w:t>
      </w:r>
      <w:r>
        <w:rPr>
          <w:rFonts w:eastAsia="Times New Roman" w:cs="Times New Roman"/>
          <w:szCs w:val="24"/>
        </w:rPr>
        <w:t xml:space="preserve"> Ναι, σας το ζήτησε, αλλά δεν μπορώ εγώ, επειδή σας ζητάνε, να δίνω τριπλάσιο</w:t>
      </w:r>
      <w:r>
        <w:rPr>
          <w:rFonts w:eastAsia="Times New Roman" w:cs="Times New Roman"/>
          <w:szCs w:val="24"/>
        </w:rPr>
        <w:t xml:space="preserve"> χρόνο. Είναι σαφής ο Κανονισμός. Οι απαντήσεις πρέπει να προετοιμάζονται μέσα στον χρόνο. </w:t>
      </w:r>
    </w:p>
    <w:p w14:paraId="09A3EE82"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Έχετε ένα λεπτό ακόμα. Ορίστε.</w:t>
      </w:r>
    </w:p>
    <w:p w14:paraId="09A3EE8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 </w:t>
      </w:r>
    </w:p>
    <w:p w14:paraId="09A3EE84" w14:textId="77777777" w:rsidR="00D269F7" w:rsidRDefault="006C352B">
      <w:pPr>
        <w:spacing w:line="600" w:lineRule="auto"/>
        <w:ind w:firstLine="720"/>
        <w:contextualSpacing/>
        <w:jc w:val="both"/>
        <w:rPr>
          <w:rFonts w:eastAsia="Times New Roman" w:cs="Times New Roman"/>
          <w:szCs w:val="24"/>
        </w:rPr>
      </w:pPr>
      <w:r w:rsidRPr="00F81E74">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Ένα λεπτό</w:t>
      </w:r>
      <w:r>
        <w:rPr>
          <w:rFonts w:eastAsia="Times New Roman" w:cs="Times New Roman"/>
          <w:szCs w:val="24"/>
        </w:rPr>
        <w:t>,</w:t>
      </w:r>
      <w:r>
        <w:rPr>
          <w:rFonts w:eastAsia="Times New Roman" w:cs="Times New Roman"/>
          <w:szCs w:val="24"/>
        </w:rPr>
        <w:t xml:space="preserve"> μου είναι αρκετό. Σας ευχαριστώ.</w:t>
      </w:r>
    </w:p>
    <w:p w14:paraId="09A3EE8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Οι περιοχές οι οποίες δ</w:t>
      </w:r>
      <w:r>
        <w:rPr>
          <w:rFonts w:eastAsia="Times New Roman" w:cs="Times New Roman"/>
          <w:szCs w:val="24"/>
        </w:rPr>
        <w:t>εν εντάσσονται στο νέο χάρτη -ενώ εντάσσονται κάποιες καινούριες- εντάσσονται ή δεν εντάσσονται</w:t>
      </w:r>
      <w:r>
        <w:rPr>
          <w:rFonts w:eastAsia="Times New Roman" w:cs="Times New Roman"/>
          <w:szCs w:val="24"/>
        </w:rPr>
        <w:t>,</w:t>
      </w:r>
      <w:r>
        <w:rPr>
          <w:rFonts w:eastAsia="Times New Roman" w:cs="Times New Roman"/>
          <w:szCs w:val="24"/>
        </w:rPr>
        <w:t xml:space="preserve"> βάσει των κριτηρίων που θέτει ο Κανονισμός 1305/2013. Οτιδήποτε άλλο προτείνουμε εκτός κριτηρίων, πολύ απλά θα απορριφθεί από την Ευρωπαϊκή Επιτροπή. Δεν είναι</w:t>
      </w:r>
      <w:r>
        <w:rPr>
          <w:rFonts w:eastAsia="Times New Roman" w:cs="Times New Roman"/>
          <w:szCs w:val="24"/>
        </w:rPr>
        <w:t xml:space="preserve"> επιλογή του Υπουργού, των υπηρεσιών ή της χώρας. Διότι αν δεν ακολουθήσουμε πιστά τα κριτήρια, στο βαθμό που μπορούμε να τα διευρύνουμε, να τα δούμε με την ελαστική τους μορφή, πολύ απλά όταν θα γυρίσει η πρόταση μας από την </w:t>
      </w:r>
      <w:r>
        <w:rPr>
          <w:rFonts w:eastAsia="Times New Roman" w:cs="Times New Roman"/>
          <w:szCs w:val="24"/>
        </w:rPr>
        <w:t>ε</w:t>
      </w:r>
      <w:r>
        <w:rPr>
          <w:rFonts w:eastAsia="Times New Roman" w:cs="Times New Roman"/>
          <w:szCs w:val="24"/>
        </w:rPr>
        <w:t>πιτροπή, θα έχουν κοπεί από τ</w:t>
      </w:r>
      <w:r>
        <w:rPr>
          <w:rFonts w:eastAsia="Times New Roman" w:cs="Times New Roman"/>
          <w:szCs w:val="24"/>
        </w:rPr>
        <w:t xml:space="preserve">ην </w:t>
      </w:r>
      <w:r>
        <w:rPr>
          <w:rFonts w:eastAsia="Times New Roman" w:cs="Times New Roman"/>
          <w:szCs w:val="24"/>
        </w:rPr>
        <w:t>ε</w:t>
      </w:r>
      <w:r>
        <w:rPr>
          <w:rFonts w:eastAsia="Times New Roman" w:cs="Times New Roman"/>
          <w:szCs w:val="24"/>
        </w:rPr>
        <w:t>πιτροπή.</w:t>
      </w:r>
    </w:p>
    <w:p w14:paraId="09A3EE86" w14:textId="77777777" w:rsidR="00D269F7" w:rsidRDefault="006C352B">
      <w:pPr>
        <w:spacing w:line="600" w:lineRule="auto"/>
        <w:ind w:firstLine="720"/>
        <w:contextualSpacing/>
        <w:jc w:val="both"/>
        <w:rPr>
          <w:rFonts w:eastAsia="Times New Roman" w:cs="Times New Roman"/>
          <w:szCs w:val="24"/>
        </w:rPr>
      </w:pPr>
      <w:r w:rsidRPr="00FD169D">
        <w:rPr>
          <w:rFonts w:eastAsia="Times New Roman" w:cs="Times New Roman"/>
          <w:b/>
          <w:szCs w:val="24"/>
        </w:rPr>
        <w:lastRenderedPageBreak/>
        <w:t>ΠΡΟΕΔΡΕΥΩΝ (Νικήτας Κακλαμάνης):</w:t>
      </w:r>
      <w:r>
        <w:rPr>
          <w:rFonts w:eastAsia="Times New Roman" w:cs="Times New Roman"/>
          <w:szCs w:val="24"/>
        </w:rPr>
        <w:t xml:space="preserve"> Λοιπόν, δεν μπορώ να δώσω άλλο χρόνο για την ερώτηση για το δάκο.</w:t>
      </w:r>
    </w:p>
    <w:p w14:paraId="09A3EE87" w14:textId="77777777" w:rsidR="00D269F7" w:rsidRDefault="006C352B">
      <w:pPr>
        <w:spacing w:line="600" w:lineRule="auto"/>
        <w:ind w:firstLine="720"/>
        <w:contextualSpacing/>
        <w:jc w:val="both"/>
        <w:rPr>
          <w:rFonts w:eastAsia="Times New Roman" w:cs="Times New Roman"/>
          <w:szCs w:val="24"/>
        </w:rPr>
      </w:pPr>
      <w:r w:rsidRPr="00F81E74">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Σας ευχαριστώ πάρα πολύ.</w:t>
      </w:r>
    </w:p>
    <w:p w14:paraId="09A3EE88" w14:textId="77777777" w:rsidR="00D269F7" w:rsidRDefault="006C352B">
      <w:pPr>
        <w:spacing w:line="600" w:lineRule="auto"/>
        <w:ind w:firstLine="720"/>
        <w:contextualSpacing/>
        <w:jc w:val="both"/>
        <w:rPr>
          <w:rFonts w:eastAsia="Times New Roman" w:cs="Times New Roman"/>
          <w:szCs w:val="24"/>
        </w:rPr>
      </w:pPr>
      <w:r w:rsidRPr="00FD169D">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Είναι σαν να επιλύουμε</w:t>
      </w:r>
      <w:r>
        <w:rPr>
          <w:rFonts w:eastAsia="Times New Roman" w:cs="Times New Roman"/>
          <w:szCs w:val="24"/>
        </w:rPr>
        <w:t xml:space="preserve"> το πρόβλημα του ιού της γρίπης.</w:t>
      </w:r>
    </w:p>
    <w:p w14:paraId="09A3EE8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09A3EE8A" w14:textId="77777777" w:rsidR="00D269F7" w:rsidRDefault="006C352B">
      <w:pPr>
        <w:spacing w:line="600" w:lineRule="auto"/>
        <w:ind w:firstLine="720"/>
        <w:contextualSpacing/>
        <w:jc w:val="center"/>
        <w:rPr>
          <w:rFonts w:eastAsia="Times New Roman" w:cs="Times New Roman"/>
          <w:szCs w:val="24"/>
        </w:rPr>
      </w:pPr>
      <w:r w:rsidRPr="00CC03F0">
        <w:rPr>
          <w:rFonts w:eastAsia="Times New Roman" w:cs="Times New Roman"/>
          <w:color w:val="FF0000"/>
          <w:szCs w:val="24"/>
        </w:rPr>
        <w:t>(ΑΛΛΑΓΗ ΣΕΛΊΔΑΣ ΛΟΓΩ ΑΛΛΑΓΗΣ ΘΕΜΑΤΟΣ)</w:t>
      </w:r>
    </w:p>
    <w:p w14:paraId="09A3EE8B" w14:textId="77777777" w:rsidR="00D269F7" w:rsidRDefault="00D269F7">
      <w:pPr>
        <w:spacing w:line="600" w:lineRule="auto"/>
        <w:ind w:firstLine="720"/>
        <w:contextualSpacing/>
        <w:jc w:val="both"/>
        <w:rPr>
          <w:rFonts w:eastAsia="Times New Roman" w:cs="Times New Roman"/>
          <w:szCs w:val="24"/>
        </w:rPr>
      </w:pPr>
    </w:p>
    <w:p w14:paraId="09A3EE8C" w14:textId="77777777" w:rsidR="00D269F7" w:rsidRDefault="006C352B">
      <w:pPr>
        <w:spacing w:line="600" w:lineRule="auto"/>
        <w:ind w:firstLine="720"/>
        <w:contextualSpacing/>
        <w:jc w:val="both"/>
        <w:rPr>
          <w:rFonts w:eastAsia="Times New Roman" w:cs="Times New Roman"/>
          <w:szCs w:val="24"/>
        </w:rPr>
      </w:pPr>
      <w:r w:rsidRPr="00FD169D">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Κυρίες και κύριοι συνάδελφοι, ε</w:t>
      </w:r>
      <w:r>
        <w:rPr>
          <w:rFonts w:eastAsia="Times New Roman" w:cs="Times New Roman"/>
          <w:szCs w:val="24"/>
        </w:rPr>
        <w:t xml:space="preserve">ισερχόμαστε στην ημερήσια διάταξη της </w:t>
      </w:r>
    </w:p>
    <w:p w14:paraId="09A3EE8D" w14:textId="77777777" w:rsidR="00D269F7" w:rsidRDefault="006C352B">
      <w:pPr>
        <w:spacing w:line="600" w:lineRule="auto"/>
        <w:ind w:firstLine="720"/>
        <w:contextualSpacing/>
        <w:jc w:val="center"/>
        <w:rPr>
          <w:rFonts w:eastAsia="Times New Roman" w:cs="Times New Roman"/>
          <w:b/>
          <w:szCs w:val="24"/>
        </w:rPr>
      </w:pPr>
      <w:r w:rsidRPr="003D794B">
        <w:rPr>
          <w:rFonts w:eastAsia="Times New Roman" w:cs="Times New Roman"/>
          <w:b/>
          <w:szCs w:val="24"/>
        </w:rPr>
        <w:t>ΝΟΜΟΘΕΤΙΚΗΣ ΕΡΓΑΣΙΑΣ</w:t>
      </w:r>
    </w:p>
    <w:p w14:paraId="09A3EE8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Τουρισμού «Θεματικός τουρισμός - Ειδικές μορφές τουρισμού - Ρυθμίσεις για τον εκσυγχρονισμό του θεσμικού πλαισίου στον τομέα του τουρισ</w:t>
      </w:r>
      <w:r>
        <w:rPr>
          <w:rFonts w:eastAsia="Times New Roman" w:cs="Times New Roman"/>
          <w:szCs w:val="24"/>
        </w:rPr>
        <w:t>μού και της τουριστικής εκπαίδευσης - Στήριξη τουριστικής επιχειρηματικότητας και άλλες διατάξεις».</w:t>
      </w:r>
    </w:p>
    <w:p w14:paraId="09A3EE8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w:t>
      </w:r>
      <w:r>
        <w:rPr>
          <w:rFonts w:eastAsia="Times New Roman" w:cs="Times New Roman"/>
          <w:szCs w:val="24"/>
        </w:rPr>
        <w:t>ή της στις 3</w:t>
      </w:r>
      <w:r>
        <w:rPr>
          <w:rFonts w:eastAsia="Times New Roman" w:cs="Times New Roman"/>
          <w:szCs w:val="24"/>
        </w:rPr>
        <w:t xml:space="preserve"> Δεκεμβρίου 2018</w:t>
      </w:r>
      <w:r w:rsidRPr="00006B21">
        <w:rPr>
          <w:rFonts w:eastAsia="Times New Roman" w:cs="Times New Roman"/>
          <w:szCs w:val="24"/>
        </w:rPr>
        <w:t>,</w:t>
      </w:r>
      <w:r>
        <w:rPr>
          <w:rFonts w:eastAsia="Times New Roman" w:cs="Times New Roman"/>
          <w:szCs w:val="24"/>
        </w:rPr>
        <w:t xml:space="preserve"> η συζήτηση του νομοσχεδίου</w:t>
      </w:r>
      <w:r>
        <w:rPr>
          <w:rFonts w:eastAsia="Times New Roman" w:cs="Times New Roman"/>
          <w:szCs w:val="24"/>
        </w:rPr>
        <w:t xml:space="preserve"> να γίνει σε μία</w:t>
      </w:r>
      <w:r>
        <w:rPr>
          <w:rFonts w:eastAsia="Times New Roman" w:cs="Times New Roman"/>
          <w:szCs w:val="24"/>
        </w:rPr>
        <w:t xml:space="preserve"> συνεδρίαση ενιαία επί της αρχής, των</w:t>
      </w:r>
      <w:r>
        <w:rPr>
          <w:rFonts w:eastAsia="Times New Roman" w:cs="Times New Roman"/>
          <w:szCs w:val="24"/>
        </w:rPr>
        <w:t xml:space="preserve"> άρθρων και των τροπολογιών.</w:t>
      </w:r>
      <w:r>
        <w:rPr>
          <w:rFonts w:eastAsia="Times New Roman" w:cs="Times New Roman"/>
          <w:szCs w:val="24"/>
        </w:rPr>
        <w:t xml:space="preserve"> Το Σώμα συμφωνεί;</w:t>
      </w:r>
    </w:p>
    <w:p w14:paraId="09A3EE9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ΟΛΟΙ ΟΙ</w:t>
      </w:r>
      <w:r w:rsidRPr="003D794B">
        <w:rPr>
          <w:rFonts w:eastAsia="Times New Roman" w:cs="Times New Roman"/>
          <w:b/>
          <w:szCs w:val="24"/>
        </w:rPr>
        <w:t xml:space="preserve"> ΒΟΥΛΕΥΤΕΣ:</w:t>
      </w:r>
      <w:r>
        <w:rPr>
          <w:rFonts w:eastAsia="Times New Roman" w:cs="Times New Roman"/>
          <w:szCs w:val="24"/>
        </w:rPr>
        <w:t xml:space="preserve"> Μάλιστα, μάλιστα.</w:t>
      </w:r>
    </w:p>
    <w:p w14:paraId="09A3EE91" w14:textId="77777777" w:rsidR="00D269F7" w:rsidRDefault="006C352B">
      <w:pPr>
        <w:spacing w:line="600" w:lineRule="auto"/>
        <w:ind w:firstLine="720"/>
        <w:contextualSpacing/>
        <w:jc w:val="both"/>
        <w:rPr>
          <w:rFonts w:eastAsia="Times New Roman" w:cs="Times New Roman"/>
          <w:szCs w:val="24"/>
        </w:rPr>
      </w:pPr>
      <w:r w:rsidRPr="00FD169D">
        <w:rPr>
          <w:rFonts w:eastAsia="Times New Roman" w:cs="Times New Roman"/>
          <w:b/>
          <w:szCs w:val="24"/>
        </w:rPr>
        <w:t>ΠΡΟΕΔΡΕΥΩΝ (Νικήτας Κακλαμάνης):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14:paraId="09A3EE9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μέχρι στιγμής είναι τρεις οι υπουργικές τροπολογίες. Τη μια εξ αυτών, με γενικό αριθμό 18</w:t>
      </w:r>
      <w:r>
        <w:rPr>
          <w:rFonts w:eastAsia="Times New Roman" w:cs="Times New Roman"/>
          <w:szCs w:val="24"/>
        </w:rPr>
        <w:t xml:space="preserve">23 και ειδικό 9, θα την υπερασπιστεί ο κ. </w:t>
      </w:r>
      <w:proofErr w:type="spellStart"/>
      <w:r>
        <w:rPr>
          <w:rFonts w:eastAsia="Times New Roman" w:cs="Times New Roman"/>
          <w:szCs w:val="24"/>
        </w:rPr>
        <w:t>Αραχωβίτης</w:t>
      </w:r>
      <w:proofErr w:type="spellEnd"/>
      <w:r>
        <w:rPr>
          <w:rFonts w:eastAsia="Times New Roman" w:cs="Times New Roman"/>
          <w:szCs w:val="24"/>
        </w:rPr>
        <w:t xml:space="preserve">. </w:t>
      </w:r>
    </w:p>
    <w:p w14:paraId="09A3EE9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Αραχωβίτη</w:t>
      </w:r>
      <w:proofErr w:type="spellEnd"/>
      <w:r>
        <w:rPr>
          <w:rFonts w:eastAsia="Times New Roman" w:cs="Times New Roman"/>
          <w:szCs w:val="24"/>
        </w:rPr>
        <w:t>, σας δίνω τον λόγο για τρία λεπτά, για να έχουν υπόψη τους το περιεχόμενο της τροπολογίας οι εισηγητές και οι αγορητές.</w:t>
      </w:r>
    </w:p>
    <w:p w14:paraId="09A3EE94" w14:textId="77777777" w:rsidR="00D269F7" w:rsidRDefault="006C352B">
      <w:pPr>
        <w:spacing w:line="600" w:lineRule="auto"/>
        <w:ind w:firstLine="720"/>
        <w:contextualSpacing/>
        <w:jc w:val="both"/>
        <w:rPr>
          <w:rFonts w:eastAsia="Times New Roman" w:cs="Times New Roman"/>
          <w:szCs w:val="24"/>
        </w:rPr>
      </w:pPr>
      <w:r w:rsidRPr="00FD169D">
        <w:rPr>
          <w:rFonts w:eastAsia="Times New Roman" w:cs="Times New Roman"/>
          <w:b/>
          <w:szCs w:val="24"/>
        </w:rPr>
        <w:t>ΣΤΑΥΡΟΣ ΑΡΑΧΩΒΙΤΗΣ (Υπουργός Αγροτικής Ανάπτυξης και Τροφίμων):</w:t>
      </w:r>
      <w:r>
        <w:rPr>
          <w:rFonts w:eastAsia="Times New Roman" w:cs="Times New Roman"/>
          <w:b/>
          <w:szCs w:val="24"/>
        </w:rPr>
        <w:t xml:space="preserve"> </w:t>
      </w:r>
      <w:r>
        <w:rPr>
          <w:rFonts w:eastAsia="Times New Roman" w:cs="Times New Roman"/>
          <w:szCs w:val="24"/>
        </w:rPr>
        <w:t>Ε</w:t>
      </w:r>
      <w:r>
        <w:rPr>
          <w:rFonts w:eastAsia="Times New Roman" w:cs="Times New Roman"/>
          <w:szCs w:val="24"/>
        </w:rPr>
        <w:t>υχαριστώ, κύριε Πρόεδρε.</w:t>
      </w:r>
    </w:p>
    <w:p w14:paraId="09A3EE9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Θα ήθελα κατ</w:t>
      </w:r>
      <w:r>
        <w:rPr>
          <w:rFonts w:eastAsia="Times New Roman" w:cs="Times New Roman"/>
          <w:szCs w:val="24"/>
        </w:rPr>
        <w:t xml:space="preserve">’ </w:t>
      </w:r>
      <w:r>
        <w:rPr>
          <w:rFonts w:eastAsia="Times New Roman" w:cs="Times New Roman"/>
          <w:szCs w:val="24"/>
        </w:rPr>
        <w:t>αρχήν να ευχαριστήσω την ηγεσία του Υπουργείου Τουρισμού, τη συνάδελφό μου, που έκανε αποδεκτή την ενσωμάτωση της τροπολογίας, γιατί είναι αρκετά σχετική. Εί</w:t>
      </w:r>
      <w:r>
        <w:rPr>
          <w:rFonts w:eastAsia="Times New Roman" w:cs="Times New Roman"/>
          <w:szCs w:val="24"/>
        </w:rPr>
        <w:lastRenderedPageBreak/>
        <w:t>ναι μια τροπολογία</w:t>
      </w:r>
      <w:r>
        <w:rPr>
          <w:rFonts w:eastAsia="Times New Roman" w:cs="Times New Roman"/>
          <w:szCs w:val="24"/>
        </w:rPr>
        <w:t>,</w:t>
      </w:r>
      <w:r>
        <w:rPr>
          <w:rFonts w:eastAsia="Times New Roman" w:cs="Times New Roman"/>
          <w:szCs w:val="24"/>
        </w:rPr>
        <w:t xml:space="preserve"> που αφορά την αλιεία και στο νομοσχέδιο </w:t>
      </w:r>
      <w:r>
        <w:rPr>
          <w:rFonts w:eastAsia="Times New Roman" w:cs="Times New Roman"/>
          <w:szCs w:val="24"/>
        </w:rPr>
        <w:t>έχουμε άρθρο για τον αλιευτικό τουρισμό, όπου, μεταξύ των άλλων, μπαίνουν οι διαχωριστικές γραμμές, μπαίνει, επιτέλους, ένα όριο και μια οριοθέτηση των μορφών τουρισμού στη χώρα. Γι’ αυτό είναι σπουδαίο το νομοσχέδιο που συζητάμε σήμερα.</w:t>
      </w:r>
    </w:p>
    <w:p w14:paraId="09A3EE9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Σχετικά με την τρο</w:t>
      </w:r>
      <w:r>
        <w:rPr>
          <w:rFonts w:eastAsia="Times New Roman" w:cs="Times New Roman"/>
          <w:szCs w:val="24"/>
        </w:rPr>
        <w:t>πολογία: Το πρώτο κομμάτι της, η περίπτωση α΄ της παραγράφου 1, είναι και κανονιστική υποχρέωση της χώρας, αλλά πραγματικά συμπληρώνει το θεσμικό κενό</w:t>
      </w:r>
      <w:r>
        <w:rPr>
          <w:rFonts w:eastAsia="Times New Roman" w:cs="Times New Roman"/>
          <w:szCs w:val="24"/>
        </w:rPr>
        <w:t>,</w:t>
      </w:r>
      <w:r>
        <w:rPr>
          <w:rFonts w:eastAsia="Times New Roman" w:cs="Times New Roman"/>
          <w:szCs w:val="24"/>
        </w:rPr>
        <w:t xml:space="preserve"> που υπήρχε για τον έλεγχο της αλιείας και των αλιευτικών σκαφών που φέρουν αλιευτική σημαία στα διεθνή ύ</w:t>
      </w:r>
      <w:r>
        <w:rPr>
          <w:rFonts w:eastAsia="Times New Roman" w:cs="Times New Roman"/>
          <w:szCs w:val="24"/>
        </w:rPr>
        <w:t xml:space="preserve">δατα. Ήταν μια υποχρέωση της χώρας που πρέπει να έχει ολοκληρωθεί μέχρι το τέλος του χρόνου και με την τροπολογία είμαστε εντάξει και κανονιστικά. </w:t>
      </w:r>
    </w:p>
    <w:p w14:paraId="09A3EE9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Τώρα, η περίπτωση β΄ της ίδιας παραγράφου διορθώνει ένα εκ παραδρομής σφάλμα και κάνει μια αναρρύθμιση</w:t>
      </w:r>
      <w:r>
        <w:rPr>
          <w:rFonts w:eastAsia="Times New Roman" w:cs="Times New Roman"/>
          <w:szCs w:val="24"/>
        </w:rPr>
        <w:t>,</w:t>
      </w:r>
      <w:r>
        <w:rPr>
          <w:rFonts w:eastAsia="Times New Roman" w:cs="Times New Roman"/>
          <w:szCs w:val="24"/>
        </w:rPr>
        <w:t xml:space="preserve"> σχετ</w:t>
      </w:r>
      <w:r>
        <w:rPr>
          <w:rFonts w:eastAsia="Times New Roman" w:cs="Times New Roman"/>
          <w:szCs w:val="24"/>
        </w:rPr>
        <w:t xml:space="preserve">ικά με το τροποποιούμενο άρθρο 35 του ν.420/70. Επιπλέον, παρατείνει μέχρι τις 15 Δεκεμβρίου του 2018 την προθεσμία για τη σύνταξη της πρώτης έκθεσης αξιολόγησης στο μίσθωμα των ιχθυοτρόφων υδάτων. Αυτό γίνεται γιατί οι ΟΤΑ δεν έχουν μέχρι σήμερα </w:t>
      </w:r>
      <w:r>
        <w:rPr>
          <w:rFonts w:eastAsia="Times New Roman" w:cs="Times New Roman"/>
          <w:szCs w:val="24"/>
        </w:rPr>
        <w:lastRenderedPageBreak/>
        <w:t xml:space="preserve">συντάξει </w:t>
      </w:r>
      <w:r>
        <w:rPr>
          <w:rFonts w:eastAsia="Times New Roman" w:cs="Times New Roman"/>
          <w:szCs w:val="24"/>
        </w:rPr>
        <w:t>την έκθεσή τους ή την έχουν συντάξει εκπρόθεσμα</w:t>
      </w:r>
      <w:r>
        <w:rPr>
          <w:rFonts w:eastAsia="Times New Roman" w:cs="Times New Roman"/>
          <w:szCs w:val="24"/>
        </w:rPr>
        <w:t>,</w:t>
      </w:r>
      <w:r>
        <w:rPr>
          <w:rFonts w:eastAsia="Times New Roman" w:cs="Times New Roman"/>
          <w:szCs w:val="24"/>
        </w:rPr>
        <w:t xml:space="preserve"> οπότε τους δίνεται μια προθεσμία να προσαρμοστούν.</w:t>
      </w:r>
    </w:p>
    <w:p w14:paraId="09A3EE9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Με την παράγραφο 2 αντικαθίσταται η παράγραφος 11 του άρθρου 10 του ν.4492, έτσι ώστε να δοθεί μια παράταση μέχρι τέλος του χρόνου στην υποχρεωτική τροποποί</w:t>
      </w:r>
      <w:r>
        <w:rPr>
          <w:rFonts w:eastAsia="Times New Roman" w:cs="Times New Roman"/>
          <w:szCs w:val="24"/>
        </w:rPr>
        <w:t>ηση των συμβάσεων των ΟΤΑ με τους αλιευτικούς συνεταιρισμούς. Αυτό κρίνεται αναγκαίο, γιατί οι διαδικασίες</w:t>
      </w:r>
      <w:r>
        <w:rPr>
          <w:rFonts w:eastAsia="Times New Roman" w:cs="Times New Roman"/>
          <w:szCs w:val="24"/>
        </w:rPr>
        <w:t>,</w:t>
      </w:r>
      <w:r>
        <w:rPr>
          <w:rFonts w:eastAsia="Times New Roman" w:cs="Times New Roman"/>
          <w:szCs w:val="24"/>
        </w:rPr>
        <w:t xml:space="preserve"> που εφαρμόζονται για πρώτη φορά, είναι αρκετά σύνθετες και πρέπει να δοθεί ένας χρόνος προσαρμογής.</w:t>
      </w:r>
    </w:p>
    <w:p w14:paraId="09A3EE9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ε την περίπτωση α΄ της παραγράφου 3, αντικαθίστ</w:t>
      </w:r>
      <w:r>
        <w:rPr>
          <w:rFonts w:eastAsia="Times New Roman" w:cs="Times New Roman"/>
          <w:szCs w:val="24"/>
        </w:rPr>
        <w:t>αται στην πραγματικότητα το πρώτο εδάφιο της παραγράφου 1 του άρθρου 27 του ν.4282, προκειμένου να γίνει η προσαρμογή των μονάδων ιχθυοκαλλιέργειας στα νέα δεδομένα. Δίνεται, λοιπόν, μια παράταση για δύο έτη, αποκλειστικά και μόνο, όμως, για τις αιτήσεις α</w:t>
      </w:r>
      <w:r>
        <w:rPr>
          <w:rFonts w:eastAsia="Times New Roman" w:cs="Times New Roman"/>
          <w:szCs w:val="24"/>
        </w:rPr>
        <w:t>πό μονάδες</w:t>
      </w:r>
      <w:r>
        <w:rPr>
          <w:rFonts w:eastAsia="Times New Roman" w:cs="Times New Roman"/>
          <w:szCs w:val="24"/>
        </w:rPr>
        <w:t>,</w:t>
      </w:r>
      <w:r>
        <w:rPr>
          <w:rFonts w:eastAsia="Times New Roman" w:cs="Times New Roman"/>
          <w:szCs w:val="24"/>
        </w:rPr>
        <w:t xml:space="preserve"> που έχουν υποβληθεί μέχρι τις 29 Αυγούστου του 2018. Δεν μιλάμε για νέες αιτήσεις, μιλάμε για προσαρμογή. </w:t>
      </w:r>
    </w:p>
    <w:p w14:paraId="09A3EE9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Αναγνωρίζουμε ότι οι διαδικασίες κι εκεί είναι χρονοβόρες, γι’ αυτό προχωράμε σε αυτήν την ρύθμιση, έτσι ώστε να τους δοθεί αυτή η δυνατό</w:t>
      </w:r>
      <w:r>
        <w:rPr>
          <w:rFonts w:eastAsia="Times New Roman" w:cs="Times New Roman"/>
          <w:szCs w:val="24"/>
        </w:rPr>
        <w:t>τητα.</w:t>
      </w:r>
    </w:p>
    <w:p w14:paraId="09A3EE9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ε τις περιπτώσεις β΄ και γ΄ της ίδιας παραγράφου</w:t>
      </w:r>
      <w:r>
        <w:rPr>
          <w:rFonts w:eastAsia="Times New Roman" w:cs="Times New Roman"/>
          <w:szCs w:val="24"/>
        </w:rPr>
        <w:t xml:space="preserve"> </w:t>
      </w:r>
      <w:r>
        <w:rPr>
          <w:rFonts w:eastAsia="Times New Roman" w:cs="Times New Roman"/>
          <w:szCs w:val="24"/>
        </w:rPr>
        <w:t>3, συμπληρώνουμε την παράγραφο α΄ νομοτεχνικά και ορίζεται ρητά ότι η προθεσμία λήγει στις 31 Αυγούστου του 2020.</w:t>
      </w:r>
    </w:p>
    <w:p w14:paraId="09A3EE9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περίπτωση α΄ της παραγράφου 4 της προτεινόμενης διάταξης μεταθέτει τον χρόνο για την υποχρέωση των αλιέων που αλιεύουν </w:t>
      </w:r>
      <w:proofErr w:type="spellStart"/>
      <w:r>
        <w:rPr>
          <w:rFonts w:eastAsia="Times New Roman" w:cs="Times New Roman"/>
          <w:szCs w:val="24"/>
        </w:rPr>
        <w:t>ολοθούρια</w:t>
      </w:r>
      <w:proofErr w:type="spellEnd"/>
      <w:r>
        <w:rPr>
          <w:rFonts w:eastAsia="Times New Roman" w:cs="Times New Roman"/>
          <w:szCs w:val="24"/>
        </w:rPr>
        <w:t xml:space="preserve">, να βάλουν το σύστημα </w:t>
      </w:r>
      <w:r>
        <w:rPr>
          <w:rFonts w:eastAsia="Times New Roman" w:cs="Times New Roman"/>
          <w:szCs w:val="24"/>
          <w:lang w:val="en-US"/>
        </w:rPr>
        <w:t>VMS</w:t>
      </w:r>
      <w:r w:rsidRPr="004A66BE">
        <w:rPr>
          <w:rFonts w:eastAsia="Times New Roman" w:cs="Times New Roman"/>
          <w:szCs w:val="24"/>
        </w:rPr>
        <w:t>,</w:t>
      </w:r>
      <w:r w:rsidRPr="00F05B51">
        <w:rPr>
          <w:rFonts w:eastAsia="Times New Roman" w:cs="Times New Roman"/>
          <w:szCs w:val="24"/>
        </w:rPr>
        <w:t xml:space="preserve"> </w:t>
      </w:r>
      <w:r>
        <w:rPr>
          <w:rFonts w:eastAsia="Times New Roman" w:cs="Times New Roman"/>
          <w:szCs w:val="24"/>
        </w:rPr>
        <w:t xml:space="preserve">τη δορυφορική παρακολούθηση και το ηλεκτρονικό ημερολόγιο αλιείας, το </w:t>
      </w:r>
      <w:r>
        <w:rPr>
          <w:rFonts w:eastAsia="Times New Roman" w:cs="Times New Roman"/>
          <w:szCs w:val="24"/>
          <w:lang w:val="en-US"/>
        </w:rPr>
        <w:t>ERS</w:t>
      </w:r>
      <w:r w:rsidRPr="00F05B51">
        <w:rPr>
          <w:rFonts w:eastAsia="Times New Roman" w:cs="Times New Roman"/>
          <w:szCs w:val="24"/>
        </w:rPr>
        <w:t xml:space="preserve">. </w:t>
      </w:r>
      <w:r>
        <w:rPr>
          <w:rFonts w:eastAsia="Times New Roman" w:cs="Times New Roman"/>
          <w:szCs w:val="24"/>
        </w:rPr>
        <w:t>Αυτό γίνεται για</w:t>
      </w:r>
      <w:r>
        <w:rPr>
          <w:rFonts w:eastAsia="Times New Roman" w:cs="Times New Roman"/>
          <w:szCs w:val="24"/>
        </w:rPr>
        <w:t>τί οι παράκτιοι αλιείς</w:t>
      </w:r>
      <w:r>
        <w:rPr>
          <w:rFonts w:eastAsia="Times New Roman" w:cs="Times New Roman"/>
          <w:szCs w:val="24"/>
        </w:rPr>
        <w:t>,</w:t>
      </w:r>
      <w:r>
        <w:rPr>
          <w:rFonts w:eastAsia="Times New Roman" w:cs="Times New Roman"/>
          <w:szCs w:val="24"/>
        </w:rPr>
        <w:t xml:space="preserve"> για να επωμιστούν τα δύο αυτά συστήματα, έχουν ένα αυξημένο κόστος. Με την παράταση που τους δίνουμε, έχουν τη δυνατότητα να προμηθευτούν αυτά τα συστήματα</w:t>
      </w:r>
      <w:r>
        <w:rPr>
          <w:rFonts w:eastAsia="Times New Roman" w:cs="Times New Roman"/>
          <w:szCs w:val="24"/>
        </w:rPr>
        <w:t>,</w:t>
      </w:r>
      <w:r>
        <w:rPr>
          <w:rFonts w:eastAsia="Times New Roman" w:cs="Times New Roman"/>
          <w:szCs w:val="24"/>
        </w:rPr>
        <w:t xml:space="preserve"> μέσω του προγράμματος του ΕΠΑΛΘ, του Επιχειρησιακού Προγράμματος Αλιείας, τ</w:t>
      </w:r>
      <w:r>
        <w:rPr>
          <w:rFonts w:eastAsia="Times New Roman" w:cs="Times New Roman"/>
          <w:szCs w:val="24"/>
        </w:rPr>
        <w:t>ο οποίο αναμένεται να «</w:t>
      </w:r>
      <w:proofErr w:type="spellStart"/>
      <w:r>
        <w:rPr>
          <w:rFonts w:eastAsia="Times New Roman" w:cs="Times New Roman"/>
          <w:szCs w:val="24"/>
        </w:rPr>
        <w:t>ρέξει</w:t>
      </w:r>
      <w:proofErr w:type="spellEnd"/>
      <w:r>
        <w:rPr>
          <w:rFonts w:eastAsia="Times New Roman" w:cs="Times New Roman"/>
          <w:szCs w:val="24"/>
        </w:rPr>
        <w:t>. Και μέσα σε αυτήν τη διετία θα μπορούν</w:t>
      </w:r>
      <w:r>
        <w:rPr>
          <w:rFonts w:eastAsia="Times New Roman" w:cs="Times New Roman"/>
          <w:szCs w:val="24"/>
        </w:rPr>
        <w:t>,</w:t>
      </w:r>
      <w:r>
        <w:rPr>
          <w:rFonts w:eastAsia="Times New Roman" w:cs="Times New Roman"/>
          <w:szCs w:val="24"/>
        </w:rPr>
        <w:t xml:space="preserve"> αντί να τα πληρώσουν από την τσέπη τους, να ενταχθούν στο πρόγραμμα και να τα αποκτήσουν.</w:t>
      </w:r>
    </w:p>
    <w:p w14:paraId="09A3EE9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με την περίπτωση β΄ της παραγράφου 4 αυξάνεται το επιτρεπόμενο μήκος του αναπνευστικού σω</w:t>
      </w:r>
      <w:r>
        <w:rPr>
          <w:rFonts w:eastAsia="Times New Roman" w:cs="Times New Roman"/>
          <w:szCs w:val="24"/>
        </w:rPr>
        <w:t xml:space="preserve">λήνα παροχής αέρα στους αλιείς, στους δύτες των </w:t>
      </w:r>
      <w:proofErr w:type="spellStart"/>
      <w:r>
        <w:rPr>
          <w:rFonts w:eastAsia="Times New Roman" w:cs="Times New Roman"/>
          <w:szCs w:val="24"/>
        </w:rPr>
        <w:t>ολοθούριων</w:t>
      </w:r>
      <w:proofErr w:type="spellEnd"/>
      <w:r>
        <w:rPr>
          <w:rFonts w:eastAsia="Times New Roman" w:cs="Times New Roman"/>
          <w:szCs w:val="24"/>
        </w:rPr>
        <w:t>, έτσι ώστε</w:t>
      </w:r>
      <w:r>
        <w:rPr>
          <w:rFonts w:eastAsia="Times New Roman" w:cs="Times New Roman"/>
          <w:szCs w:val="24"/>
        </w:rPr>
        <w:t>,</w:t>
      </w:r>
      <w:r>
        <w:rPr>
          <w:rFonts w:eastAsia="Times New Roman" w:cs="Times New Roman"/>
          <w:szCs w:val="24"/>
        </w:rPr>
        <w:t xml:space="preserve"> αφενός να συγχρονιστούν οι διατάξεις δύο νομοθετημάτων, αφετέρου είναι αίτημα των αλιέων, των δυτών για τη μεγαλύτερη ασφάλεια τους κατά την κατάδυση.</w:t>
      </w:r>
    </w:p>
    <w:p w14:paraId="09A3EE9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Τελειώνοντας, κύριε Πρόεδρε, θα ήθ</w:t>
      </w:r>
      <w:r>
        <w:rPr>
          <w:rFonts w:eastAsia="Times New Roman" w:cs="Times New Roman"/>
          <w:szCs w:val="24"/>
        </w:rPr>
        <w:t>ελα να καταθέσω και μερικές νομοθετικές βελτιώσεις, με τις οποίες αλλάζουν κάποιες λέξεις ουσιαστικά.</w:t>
      </w:r>
    </w:p>
    <w:p w14:paraId="09A3EE9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 και ελπίζω να στηρίξετε την τροπολογία.</w:t>
      </w:r>
    </w:p>
    <w:p w14:paraId="09A3EEA0" w14:textId="77777777" w:rsidR="00D269F7" w:rsidRDefault="006C352B">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w:t>
      </w:r>
      <w:r w:rsidRPr="000D63A8">
        <w:rPr>
          <w:rFonts w:eastAsia="Times New Roman" w:cs="Times New Roman"/>
          <w:szCs w:val="24"/>
        </w:rPr>
        <w:t xml:space="preserve">κ. </w:t>
      </w:r>
      <w:r>
        <w:rPr>
          <w:rFonts w:eastAsia="Times New Roman" w:cs="Times New Roman"/>
          <w:szCs w:val="24"/>
        </w:rPr>
        <w:t xml:space="preserve">Σταύρος </w:t>
      </w:r>
      <w:proofErr w:type="spellStart"/>
      <w:r>
        <w:rPr>
          <w:rFonts w:eastAsia="Times New Roman" w:cs="Times New Roman"/>
          <w:szCs w:val="24"/>
        </w:rPr>
        <w:t>Αραχωβίτης</w:t>
      </w:r>
      <w:proofErr w:type="spellEnd"/>
      <w:r w:rsidRPr="000D63A8">
        <w:rPr>
          <w:rFonts w:eastAsia="Times New Roman" w:cs="Times New Roman"/>
          <w:szCs w:val="24"/>
        </w:rPr>
        <w:t xml:space="preserve"> καταθέτει για τα Πρακτικά </w:t>
      </w:r>
      <w:r>
        <w:rPr>
          <w:rFonts w:eastAsia="Times New Roman" w:cs="Times New Roman"/>
          <w:szCs w:val="24"/>
        </w:rPr>
        <w:t>τις προαναφερθ</w:t>
      </w:r>
      <w:r>
        <w:rPr>
          <w:rFonts w:eastAsia="Times New Roman" w:cs="Times New Roman"/>
          <w:szCs w:val="24"/>
        </w:rPr>
        <w:t>είσες νομοτεχνικές βελτιώσεις, οι οποίες έχουν ως εξής:</w:t>
      </w:r>
      <w:r w:rsidRPr="006126C8">
        <w:rPr>
          <w:rFonts w:eastAsia="Times New Roman" w:cs="Times New Roman"/>
          <w:szCs w:val="24"/>
        </w:rPr>
        <w:t xml:space="preserve"> </w:t>
      </w:r>
    </w:p>
    <w:p w14:paraId="09A3EEA1" w14:textId="77777777" w:rsidR="00D269F7" w:rsidRDefault="006C352B">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(ΑΛΛΑΓΗ ΣΕΛΙΔΑΣ)</w:t>
      </w:r>
    </w:p>
    <w:p w14:paraId="09A3EEA2" w14:textId="77777777" w:rsidR="00D269F7" w:rsidRDefault="006C352B">
      <w:pPr>
        <w:spacing w:line="600" w:lineRule="auto"/>
        <w:ind w:firstLine="720"/>
        <w:contextualSpacing/>
        <w:jc w:val="center"/>
        <w:rPr>
          <w:rFonts w:eastAsia="Times New Roman" w:cs="Times New Roman"/>
          <w:color w:val="FF0000"/>
          <w:szCs w:val="24"/>
        </w:rPr>
      </w:pPr>
      <w:r w:rsidRPr="007164BA">
        <w:rPr>
          <w:rFonts w:eastAsia="Times New Roman" w:cs="Times New Roman"/>
          <w:color w:val="FF0000"/>
          <w:szCs w:val="24"/>
        </w:rPr>
        <w:t>(Να μπει η σελ. 70)</w:t>
      </w:r>
    </w:p>
    <w:p w14:paraId="09A3EEA3" w14:textId="77777777" w:rsidR="00D269F7" w:rsidRDefault="006C352B">
      <w:pPr>
        <w:spacing w:line="600" w:lineRule="auto"/>
        <w:ind w:firstLine="720"/>
        <w:contextualSpacing/>
        <w:jc w:val="center"/>
        <w:rPr>
          <w:rFonts w:eastAsia="Times New Roman" w:cs="Times New Roman"/>
          <w:color w:val="FF0000"/>
          <w:szCs w:val="24"/>
        </w:rPr>
      </w:pPr>
      <w:r w:rsidRPr="007164BA">
        <w:rPr>
          <w:rFonts w:eastAsia="Times New Roman" w:cs="Times New Roman"/>
          <w:color w:val="FF0000"/>
          <w:szCs w:val="24"/>
        </w:rPr>
        <w:t>(ΑΛΛΑΓΗ ΣΕΛ</w:t>
      </w:r>
      <w:r>
        <w:rPr>
          <w:rFonts w:eastAsia="Times New Roman" w:cs="Times New Roman"/>
          <w:color w:val="FF0000"/>
          <w:szCs w:val="24"/>
        </w:rPr>
        <w:t>Ι</w:t>
      </w:r>
      <w:r w:rsidRPr="007164BA">
        <w:rPr>
          <w:rFonts w:eastAsia="Times New Roman" w:cs="Times New Roman"/>
          <w:color w:val="FF0000"/>
          <w:szCs w:val="24"/>
        </w:rPr>
        <w:t>ΔΑΣ)</w:t>
      </w:r>
    </w:p>
    <w:p w14:paraId="09A3EEA4" w14:textId="77777777" w:rsidR="00D269F7" w:rsidRDefault="006C352B">
      <w:pPr>
        <w:spacing w:line="600" w:lineRule="auto"/>
        <w:ind w:firstLine="720"/>
        <w:contextualSpacing/>
        <w:jc w:val="both"/>
        <w:rPr>
          <w:rFonts w:eastAsia="Times New Roman" w:cs="Times New Roman"/>
          <w:szCs w:val="24"/>
        </w:rPr>
      </w:pPr>
      <w:r w:rsidRPr="002A75A3">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Κυρίες και κύριοι συνάδελφοι, μόλις ξεκινήσει ο κ. </w:t>
      </w:r>
      <w:proofErr w:type="spellStart"/>
      <w:r>
        <w:rPr>
          <w:rFonts w:eastAsia="Times New Roman" w:cs="Times New Roman"/>
          <w:szCs w:val="24"/>
        </w:rPr>
        <w:t>Ηγουμενίδης</w:t>
      </w:r>
      <w:proofErr w:type="spellEnd"/>
      <w:r>
        <w:rPr>
          <w:rFonts w:eastAsia="Times New Roman" w:cs="Times New Roman"/>
          <w:szCs w:val="24"/>
        </w:rPr>
        <w:t xml:space="preserve"> θα ανοίξει η ηλεκτρονική εγγραφή. Μόλις τελειώσει</w:t>
      </w:r>
      <w:r>
        <w:rPr>
          <w:rFonts w:eastAsia="Times New Roman" w:cs="Times New Roman"/>
          <w:szCs w:val="24"/>
        </w:rPr>
        <w:t xml:space="preserve"> ο κ. </w:t>
      </w:r>
      <w:proofErr w:type="spellStart"/>
      <w:r>
        <w:rPr>
          <w:rFonts w:eastAsia="Times New Roman" w:cs="Times New Roman"/>
          <w:szCs w:val="24"/>
        </w:rPr>
        <w:t>Κόνσολας</w:t>
      </w:r>
      <w:proofErr w:type="spellEnd"/>
      <w:r w:rsidRPr="000C72AD">
        <w:rPr>
          <w:rFonts w:eastAsia="Times New Roman" w:cs="Times New Roman"/>
          <w:szCs w:val="24"/>
        </w:rPr>
        <w:t>,</w:t>
      </w:r>
      <w:r>
        <w:rPr>
          <w:rFonts w:eastAsia="Times New Roman" w:cs="Times New Roman"/>
          <w:szCs w:val="24"/>
        </w:rPr>
        <w:t xml:space="preserve"> θα κλείσει</w:t>
      </w:r>
      <w:r w:rsidRPr="000C72AD">
        <w:rPr>
          <w:rFonts w:eastAsia="Times New Roman" w:cs="Times New Roman"/>
          <w:szCs w:val="24"/>
        </w:rPr>
        <w:t xml:space="preserve"> </w:t>
      </w:r>
      <w:r>
        <w:rPr>
          <w:rFonts w:eastAsia="Times New Roman" w:cs="Times New Roman"/>
          <w:szCs w:val="24"/>
        </w:rPr>
        <w:t>η ηλεκτρονική εγγραφή</w:t>
      </w:r>
      <w:r>
        <w:rPr>
          <w:rFonts w:eastAsia="Times New Roman" w:cs="Times New Roman"/>
          <w:szCs w:val="24"/>
        </w:rPr>
        <w:t>. Αφού θα δούμε πόσοι θα είναι οι εγγεγραμμένοι, θα δούμε και την πορεία της συνεδρίασης.</w:t>
      </w:r>
    </w:p>
    <w:p w14:paraId="09A3EEA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αν, κυρία Υπουργέ, έχετε νομοτεχνικές βελτιώσεις, το συντομότερο δυνατόν να τις ετοιμάσετε, ώστε να τις </w:t>
      </w:r>
      <w:r>
        <w:rPr>
          <w:rFonts w:eastAsia="Times New Roman" w:cs="Times New Roman"/>
          <w:szCs w:val="24"/>
        </w:rPr>
        <w:t>έχουν υπόψη τους οι εισηγητές</w:t>
      </w:r>
      <w:r>
        <w:rPr>
          <w:rFonts w:eastAsia="Times New Roman" w:cs="Times New Roman"/>
          <w:szCs w:val="24"/>
        </w:rPr>
        <w:t>,</w:t>
      </w:r>
      <w:r>
        <w:rPr>
          <w:rFonts w:eastAsia="Times New Roman" w:cs="Times New Roman"/>
          <w:szCs w:val="24"/>
        </w:rPr>
        <w:t xml:space="preserve"> για να ξεκινήσουμε.</w:t>
      </w:r>
    </w:p>
    <w:p w14:paraId="09A3EEA6" w14:textId="77777777" w:rsidR="00D269F7" w:rsidRDefault="006C352B">
      <w:pPr>
        <w:spacing w:line="600" w:lineRule="auto"/>
        <w:ind w:firstLine="720"/>
        <w:contextualSpacing/>
        <w:jc w:val="both"/>
        <w:rPr>
          <w:rFonts w:eastAsia="Times New Roman" w:cs="Times New Roman"/>
          <w:szCs w:val="24"/>
        </w:rPr>
      </w:pPr>
      <w:r w:rsidRPr="004A66BE">
        <w:rPr>
          <w:rFonts w:eastAsia="Times New Roman" w:cs="Times New Roman"/>
          <w:b/>
          <w:szCs w:val="24"/>
        </w:rPr>
        <w:t>ΙΩΑΝΝΗΣ ΚΕΦΑΛΟΓΙΑΝΝΗΣ:</w:t>
      </w:r>
      <w:r>
        <w:rPr>
          <w:rFonts w:eastAsia="Times New Roman" w:cs="Times New Roman"/>
          <w:szCs w:val="24"/>
        </w:rPr>
        <w:t xml:space="preserve"> Κύριε Πρόεδρε, μπορώ να έχω τον λόγο;</w:t>
      </w:r>
    </w:p>
    <w:p w14:paraId="09A3EEA7" w14:textId="77777777" w:rsidR="00D269F7" w:rsidRDefault="006C352B">
      <w:pPr>
        <w:spacing w:line="600" w:lineRule="auto"/>
        <w:ind w:firstLine="720"/>
        <w:contextualSpacing/>
        <w:jc w:val="both"/>
        <w:rPr>
          <w:rFonts w:eastAsia="Times New Roman" w:cs="Times New Roman"/>
          <w:szCs w:val="24"/>
        </w:rPr>
      </w:pPr>
      <w:r w:rsidRPr="002A75A3">
        <w:rPr>
          <w:rFonts w:eastAsia="Times New Roman" w:cs="Times New Roman"/>
          <w:b/>
          <w:szCs w:val="24"/>
        </w:rPr>
        <w:t xml:space="preserve">ΠΡΟΕΔΡΕΥΩΝ (Νικήτας Κακλαμάνης): </w:t>
      </w:r>
      <w:r w:rsidRPr="004A66BE">
        <w:rPr>
          <w:rFonts w:eastAsia="Times New Roman" w:cs="Times New Roman"/>
          <w:szCs w:val="24"/>
        </w:rPr>
        <w:t>Κ</w:t>
      </w:r>
      <w:r>
        <w:rPr>
          <w:rFonts w:eastAsia="Times New Roman" w:cs="Times New Roman"/>
          <w:szCs w:val="24"/>
        </w:rPr>
        <w:t>ύριε Κεφαλογιάννη, τι θέλετε;</w:t>
      </w:r>
    </w:p>
    <w:p w14:paraId="09A3EEA8" w14:textId="77777777" w:rsidR="00D269F7" w:rsidRDefault="006C352B">
      <w:pPr>
        <w:spacing w:line="600" w:lineRule="auto"/>
        <w:ind w:firstLine="720"/>
        <w:contextualSpacing/>
        <w:jc w:val="both"/>
        <w:rPr>
          <w:rFonts w:eastAsia="Times New Roman" w:cs="Times New Roman"/>
          <w:szCs w:val="24"/>
        </w:rPr>
      </w:pPr>
      <w:r w:rsidRPr="002A75A3">
        <w:rPr>
          <w:rFonts w:eastAsia="Times New Roman" w:cs="Times New Roman"/>
          <w:b/>
          <w:szCs w:val="24"/>
        </w:rPr>
        <w:t>ΙΩΑΝΝΗΣ ΚΕΦΑΛΟΓΙΑΝΝΗΣ:</w:t>
      </w:r>
      <w:r>
        <w:rPr>
          <w:rFonts w:eastAsia="Times New Roman" w:cs="Times New Roman"/>
          <w:szCs w:val="24"/>
        </w:rPr>
        <w:t xml:space="preserve"> Θα ήθελα να αναφερθώ σε ένα διαδικαστικό θέμα.</w:t>
      </w:r>
    </w:p>
    <w:p w14:paraId="09A3EEA9" w14:textId="77777777" w:rsidR="00D269F7" w:rsidRDefault="006C352B">
      <w:pPr>
        <w:spacing w:line="600" w:lineRule="auto"/>
        <w:ind w:firstLine="720"/>
        <w:contextualSpacing/>
        <w:jc w:val="both"/>
        <w:rPr>
          <w:rFonts w:eastAsia="Times New Roman" w:cs="Times New Roman"/>
          <w:szCs w:val="24"/>
        </w:rPr>
      </w:pPr>
      <w:r w:rsidRPr="002A75A3">
        <w:rPr>
          <w:rFonts w:eastAsia="Times New Roman" w:cs="Times New Roman"/>
          <w:b/>
          <w:szCs w:val="24"/>
        </w:rPr>
        <w:t>ΠΡΟΕΔΡΕΥΩΝ</w:t>
      </w:r>
      <w:r w:rsidRPr="002A75A3">
        <w:rPr>
          <w:rFonts w:eastAsia="Times New Roman" w:cs="Times New Roman"/>
          <w:b/>
          <w:szCs w:val="24"/>
        </w:rPr>
        <w:t xml:space="preserve"> (Νικήτας Κακλαμάνης): </w:t>
      </w:r>
      <w:r>
        <w:rPr>
          <w:rFonts w:eastAsia="Times New Roman" w:cs="Times New Roman"/>
          <w:szCs w:val="24"/>
        </w:rPr>
        <w:t>Ορίστε, έχετε τον λόγο.</w:t>
      </w:r>
    </w:p>
    <w:p w14:paraId="09A3EEAA" w14:textId="77777777" w:rsidR="00D269F7" w:rsidRDefault="006C352B">
      <w:pPr>
        <w:spacing w:line="600" w:lineRule="auto"/>
        <w:ind w:firstLine="720"/>
        <w:contextualSpacing/>
        <w:jc w:val="both"/>
        <w:rPr>
          <w:rFonts w:eastAsia="Times New Roman" w:cs="Times New Roman"/>
          <w:szCs w:val="24"/>
        </w:rPr>
      </w:pPr>
      <w:r w:rsidRPr="002A75A3">
        <w:rPr>
          <w:rFonts w:eastAsia="Times New Roman" w:cs="Times New Roman"/>
          <w:b/>
          <w:szCs w:val="24"/>
        </w:rPr>
        <w:t>ΙΩΑΝΝΗΣ ΚΕΦΑΛΟΓΙΑΝΝΗΣ:</w:t>
      </w:r>
      <w:r>
        <w:rPr>
          <w:rFonts w:eastAsia="Times New Roman" w:cs="Times New Roman"/>
          <w:b/>
          <w:szCs w:val="24"/>
        </w:rPr>
        <w:t xml:space="preserve"> </w:t>
      </w:r>
      <w:r>
        <w:rPr>
          <w:rFonts w:eastAsia="Times New Roman" w:cs="Times New Roman"/>
          <w:szCs w:val="24"/>
        </w:rPr>
        <w:t>Πέραν των τριών υπουργικών τροπολογιών, υπάρχουν και έξι βουλευτικές. Αν η κυρία Υπουργός είναι έτοιμη</w:t>
      </w:r>
      <w:r>
        <w:rPr>
          <w:rFonts w:eastAsia="Times New Roman" w:cs="Times New Roman"/>
          <w:szCs w:val="24"/>
        </w:rPr>
        <w:t>,</w:t>
      </w:r>
      <w:r>
        <w:rPr>
          <w:rFonts w:eastAsia="Times New Roman" w:cs="Times New Roman"/>
          <w:szCs w:val="24"/>
        </w:rPr>
        <w:t xml:space="preserve"> να μας πει ποιες από τις…</w:t>
      </w:r>
    </w:p>
    <w:p w14:paraId="09A3EEAB" w14:textId="77777777" w:rsidR="00D269F7" w:rsidRDefault="006C352B">
      <w:pPr>
        <w:spacing w:line="600" w:lineRule="auto"/>
        <w:ind w:firstLine="720"/>
        <w:contextualSpacing/>
        <w:jc w:val="both"/>
        <w:rPr>
          <w:rFonts w:eastAsia="Times New Roman" w:cs="Times New Roman"/>
          <w:szCs w:val="24"/>
        </w:rPr>
      </w:pPr>
      <w:r w:rsidRPr="002A75A3">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Κύριε Κεφαλογιάννη, είσ</w:t>
      </w:r>
      <w:r>
        <w:rPr>
          <w:rFonts w:eastAsia="Times New Roman" w:cs="Times New Roman"/>
          <w:szCs w:val="24"/>
        </w:rPr>
        <w:t>τε έμπειρος άνθρωπος. Πριν μιλήσει η Υπουργός, τι να ρωτάμε; Εξ αρχής; Την ώρα</w:t>
      </w:r>
      <w:r>
        <w:rPr>
          <w:rFonts w:eastAsia="Times New Roman" w:cs="Times New Roman"/>
          <w:szCs w:val="24"/>
        </w:rPr>
        <w:t>,</w:t>
      </w:r>
      <w:r>
        <w:rPr>
          <w:rFonts w:eastAsia="Times New Roman" w:cs="Times New Roman"/>
          <w:szCs w:val="24"/>
        </w:rPr>
        <w:t xml:space="preserve"> που πρέπει</w:t>
      </w:r>
      <w:r>
        <w:rPr>
          <w:rFonts w:eastAsia="Times New Roman" w:cs="Times New Roman"/>
          <w:szCs w:val="24"/>
        </w:rPr>
        <w:t>,</w:t>
      </w:r>
      <w:r>
        <w:rPr>
          <w:rFonts w:eastAsia="Times New Roman" w:cs="Times New Roman"/>
          <w:szCs w:val="24"/>
        </w:rPr>
        <w:t xml:space="preserve"> θα ρωτήσουμε.</w:t>
      </w:r>
    </w:p>
    <w:p w14:paraId="09A3EEAC" w14:textId="77777777" w:rsidR="00D269F7" w:rsidRDefault="006C352B">
      <w:pPr>
        <w:spacing w:line="600" w:lineRule="auto"/>
        <w:ind w:firstLine="720"/>
        <w:contextualSpacing/>
        <w:jc w:val="both"/>
        <w:rPr>
          <w:rFonts w:eastAsia="Times New Roman" w:cs="Times New Roman"/>
          <w:szCs w:val="24"/>
        </w:rPr>
      </w:pPr>
      <w:r w:rsidRPr="002A75A3">
        <w:rPr>
          <w:rFonts w:eastAsia="Times New Roman" w:cs="Times New Roman"/>
          <w:b/>
          <w:szCs w:val="24"/>
        </w:rPr>
        <w:t>ΙΩΑΝΝΗΣ ΚΕΦΑΛΟΓΙΑΝΝΗΣ:</w:t>
      </w:r>
      <w:r>
        <w:rPr>
          <w:rFonts w:eastAsia="Times New Roman" w:cs="Times New Roman"/>
          <w:b/>
          <w:szCs w:val="24"/>
        </w:rPr>
        <w:t xml:space="preserve"> </w:t>
      </w:r>
      <w:r>
        <w:rPr>
          <w:rFonts w:eastAsia="Times New Roman" w:cs="Times New Roman"/>
          <w:szCs w:val="24"/>
        </w:rPr>
        <w:t>Μπορεί να είναι έτοιμη από τώρα</w:t>
      </w:r>
      <w:r>
        <w:rPr>
          <w:rFonts w:eastAsia="Times New Roman" w:cs="Times New Roman"/>
          <w:szCs w:val="24"/>
        </w:rPr>
        <w:t>,</w:t>
      </w:r>
      <w:r>
        <w:rPr>
          <w:rFonts w:eastAsia="Times New Roman" w:cs="Times New Roman"/>
          <w:szCs w:val="24"/>
        </w:rPr>
        <w:t xml:space="preserve"> για να προετοιμαστούμε.</w:t>
      </w:r>
    </w:p>
    <w:p w14:paraId="09A3EEAD" w14:textId="77777777" w:rsidR="00D269F7" w:rsidRDefault="006C352B">
      <w:pPr>
        <w:spacing w:line="600" w:lineRule="auto"/>
        <w:ind w:firstLine="720"/>
        <w:contextualSpacing/>
        <w:jc w:val="both"/>
        <w:rPr>
          <w:rFonts w:eastAsia="Times New Roman" w:cs="Times New Roman"/>
          <w:szCs w:val="24"/>
        </w:rPr>
      </w:pPr>
      <w:r w:rsidRPr="002A75A3">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Δεν γίνεται ποτέ στην αρχή.</w:t>
      </w:r>
    </w:p>
    <w:p w14:paraId="09A3EEAE" w14:textId="77777777" w:rsidR="00D269F7" w:rsidRDefault="006C352B">
      <w:pPr>
        <w:spacing w:line="600" w:lineRule="auto"/>
        <w:ind w:firstLine="720"/>
        <w:contextualSpacing/>
        <w:jc w:val="both"/>
        <w:rPr>
          <w:rFonts w:eastAsia="Times New Roman" w:cs="Times New Roman"/>
          <w:szCs w:val="24"/>
        </w:rPr>
      </w:pPr>
      <w:r w:rsidRPr="002A75A3">
        <w:rPr>
          <w:rFonts w:eastAsia="Times New Roman" w:cs="Times New Roman"/>
          <w:b/>
          <w:szCs w:val="24"/>
        </w:rPr>
        <w:t>ΙΩΑΝΝΗΣ Κ</w:t>
      </w:r>
      <w:r w:rsidRPr="002A75A3">
        <w:rPr>
          <w:rFonts w:eastAsia="Times New Roman" w:cs="Times New Roman"/>
          <w:b/>
          <w:szCs w:val="24"/>
        </w:rPr>
        <w:t>ΕΦΑΛΟΓΙΑΝΝΗΣ:</w:t>
      </w:r>
      <w:r>
        <w:rPr>
          <w:rFonts w:eastAsia="Times New Roman" w:cs="Times New Roman"/>
          <w:b/>
          <w:szCs w:val="24"/>
        </w:rPr>
        <w:t xml:space="preserve"> </w:t>
      </w:r>
      <w:r>
        <w:rPr>
          <w:rFonts w:eastAsia="Times New Roman" w:cs="Times New Roman"/>
          <w:szCs w:val="24"/>
        </w:rPr>
        <w:t>Το λέω, κύριε Πρόεδρε, επειδή έχουμε δει το φαινόμενο</w:t>
      </w:r>
      <w:r>
        <w:rPr>
          <w:rFonts w:eastAsia="Times New Roman" w:cs="Times New Roman"/>
          <w:szCs w:val="24"/>
        </w:rPr>
        <w:t>,</w:t>
      </w:r>
      <w:r>
        <w:rPr>
          <w:rFonts w:eastAsia="Times New Roman" w:cs="Times New Roman"/>
          <w:szCs w:val="24"/>
        </w:rPr>
        <w:t xml:space="preserve"> να έρχονται συνεχώς τροπολογίες την τελευταία στιγμή και να μην είμαστε προετοιμασμένοι. Αν έχει μια εικόνα η κυρία Υπουργός, να μας διευκολύνει. Αλλιώς…</w:t>
      </w:r>
    </w:p>
    <w:p w14:paraId="09A3EEAF" w14:textId="77777777" w:rsidR="00D269F7" w:rsidRDefault="006C352B">
      <w:pPr>
        <w:spacing w:line="600" w:lineRule="auto"/>
        <w:ind w:firstLine="720"/>
        <w:contextualSpacing/>
        <w:jc w:val="both"/>
        <w:rPr>
          <w:rFonts w:eastAsia="Times New Roman" w:cs="Times New Roman"/>
          <w:szCs w:val="24"/>
        </w:rPr>
      </w:pPr>
      <w:r w:rsidRPr="002A75A3">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Κεφαλογιάννη, όταν θα έλθει η ώρα να ανέβει η Υπουργός στο Βήμα, ξέρετε ότι ερωτώ πάντα για τις βουλευτικές. </w:t>
      </w:r>
    </w:p>
    <w:p w14:paraId="09A3EEB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Θα σας δώσω περισσότερο χρόνο, κυρία και κύριε Υπουργέ, προκειμένου να απαντήσετε και στις τροπολογίες των συναδέλφων. Εγώ ως παλιός Βουλευτ</w:t>
      </w:r>
      <w:r>
        <w:rPr>
          <w:rFonts w:eastAsia="Times New Roman" w:cs="Times New Roman"/>
          <w:szCs w:val="24"/>
        </w:rPr>
        <w:t xml:space="preserve">ής, πρώτα βάζω τις τροπολογίες των συναδέλφων και μετά τις υπουργικές. Θα γίνει αυτό </w:t>
      </w:r>
      <w:r>
        <w:rPr>
          <w:rFonts w:eastAsia="Times New Roman" w:cs="Times New Roman"/>
          <w:szCs w:val="24"/>
        </w:rPr>
        <w:lastRenderedPageBreak/>
        <w:t>που λέτε την ώρα που πρέπει. Έχετε δίκιο</w:t>
      </w:r>
      <w:r>
        <w:rPr>
          <w:rFonts w:eastAsia="Times New Roman" w:cs="Times New Roman"/>
          <w:szCs w:val="24"/>
        </w:rPr>
        <w:t>,</w:t>
      </w:r>
      <w:r>
        <w:rPr>
          <w:rFonts w:eastAsia="Times New Roman" w:cs="Times New Roman"/>
          <w:szCs w:val="24"/>
        </w:rPr>
        <w:t xml:space="preserve"> για να ξέρετε, αλλά όχι πριν μιλήσει ο κ. </w:t>
      </w:r>
      <w:proofErr w:type="spellStart"/>
      <w:r>
        <w:rPr>
          <w:rFonts w:eastAsia="Times New Roman" w:cs="Times New Roman"/>
          <w:szCs w:val="24"/>
        </w:rPr>
        <w:t>Ηγουμενίδης</w:t>
      </w:r>
      <w:proofErr w:type="spellEnd"/>
      <w:r>
        <w:rPr>
          <w:rFonts w:eastAsia="Times New Roman" w:cs="Times New Roman"/>
          <w:szCs w:val="24"/>
        </w:rPr>
        <w:t>.</w:t>
      </w:r>
    </w:p>
    <w:p w14:paraId="09A3EEB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σημείο αυτό έχω την τιμή να ανακοινώσω σ</w:t>
      </w:r>
      <w:r>
        <w:rPr>
          <w:rFonts w:eastAsia="Times New Roman" w:cs="Times New Roman"/>
          <w:szCs w:val="24"/>
        </w:rPr>
        <w:t>το Σώμα τα εξής:</w:t>
      </w:r>
    </w:p>
    <w:p w14:paraId="09A3EEB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Η Ειδική Μόνιμη Επιτροπή Κοινοβουλευτικής Δεοντολογίας καταθέτει την </w:t>
      </w:r>
      <w:r>
        <w:rPr>
          <w:rFonts w:eastAsia="Times New Roman" w:cs="Times New Roman"/>
          <w:szCs w:val="24"/>
        </w:rPr>
        <w:t>έ</w:t>
      </w:r>
      <w:r>
        <w:rPr>
          <w:rFonts w:eastAsia="Times New Roman" w:cs="Times New Roman"/>
          <w:szCs w:val="24"/>
        </w:rPr>
        <w:t>κθεσή της στην αίτηση της Εισαγγελικής Αρχής για τη χορήγηση άδειας άσκησης ποινικής δίωξης κατά Βουλευτή.</w:t>
      </w:r>
    </w:p>
    <w:p w14:paraId="09A3EEB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 Πρωθυπουργός και Υπουργός Εξωτερικών, ο Αντιπρόεδρος της Κυβέρνησης και Υπουργός Οικονομίας και Ανάπτυξης, η Υπουργός Εργασίας, Κοινωνικής Ασφάλισης και Κοινωνικής Αλληλεγγύης, ο Υπουργός Οικονομικών, οι Υπουργοί Εσωτερικών, Ψηφιακής Πολιτικής, Τηλεπικοι</w:t>
      </w:r>
      <w:r>
        <w:rPr>
          <w:rFonts w:eastAsia="Times New Roman" w:cs="Times New Roman"/>
          <w:szCs w:val="24"/>
        </w:rPr>
        <w:t>νωνιών και Ενημέρωσης, Παιδείας, Έρευνας και Θρησκευμάτων, Προστασίας του Πολίτη, Δικαιοσύνης, Διαφάνειας και Ανθρωπίνων Δικαιωμάτων, Υγείας και Διοικητικής Ανασυγκρότησης, Περιβάλλοντος και Ενέργειας, Υποδομών και Μεταφορών, Ναυτιλίας και Νησιωτικής Πολιτ</w:t>
      </w:r>
      <w:r>
        <w:rPr>
          <w:rFonts w:eastAsia="Times New Roman" w:cs="Times New Roman"/>
          <w:szCs w:val="24"/>
        </w:rPr>
        <w:t xml:space="preserve">ικής, Αγροτικής Ανάπτυξης και Τροφίμων, οι Αναπληρωτές Υπουργοί Οικονομικών και Οικονομίας και Ανάπτυξης και οι Υφυπουργοί </w:t>
      </w:r>
      <w:r>
        <w:rPr>
          <w:rFonts w:eastAsia="Times New Roman" w:cs="Times New Roman"/>
          <w:szCs w:val="24"/>
        </w:rPr>
        <w:lastRenderedPageBreak/>
        <w:t>Εργασίας, Κοινωνικής Ασφάλισης και Κοινωνικής Αλληλεγγύης και Οικονομικών, κατέθεσαν στις 4 Δεκεμβρίου του 2018 σχέδιο νόμου: «Κατάργ</w:t>
      </w:r>
      <w:r>
        <w:rPr>
          <w:rFonts w:eastAsia="Times New Roman" w:cs="Times New Roman"/>
          <w:szCs w:val="24"/>
        </w:rPr>
        <w:t xml:space="preserve">ηση των διατάξεων περί μείωσης των </w:t>
      </w:r>
      <w:r>
        <w:rPr>
          <w:rFonts w:eastAsia="Times New Roman" w:cs="Times New Roman"/>
          <w:szCs w:val="24"/>
        </w:rPr>
        <w:t>συντάξεων</w:t>
      </w:r>
      <w:r>
        <w:rPr>
          <w:rFonts w:eastAsia="Times New Roman" w:cs="Times New Roman"/>
          <w:szCs w:val="24"/>
        </w:rPr>
        <w:t>, ενσωμάτωση στην Ελληνική Νομοθεσία της Οδηγίας 2016/97/ΕΕ του Ευρωπαϊκού Κοινοβουλίου και του Συμβουλίου της 20</w:t>
      </w:r>
      <w:r w:rsidRPr="00700033">
        <w:rPr>
          <w:rFonts w:eastAsia="Times New Roman" w:cs="Times New Roman"/>
          <w:szCs w:val="24"/>
          <w:vertAlign w:val="superscript"/>
        </w:rPr>
        <w:t>ης</w:t>
      </w:r>
      <w:r>
        <w:rPr>
          <w:rFonts w:eastAsia="Times New Roman" w:cs="Times New Roman"/>
          <w:szCs w:val="24"/>
        </w:rPr>
        <w:t xml:space="preserve"> Ιανουαρίου 2016 σχετικά με τη διανομή ασφαλιστικών προϊόντων και άλλες διατάξεις».</w:t>
      </w:r>
    </w:p>
    <w:p w14:paraId="09A3EEB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ως άνω σχέ</w:t>
      </w:r>
      <w:r>
        <w:rPr>
          <w:rFonts w:eastAsia="Times New Roman" w:cs="Times New Roman"/>
          <w:szCs w:val="24"/>
        </w:rPr>
        <w:t>διο νόμου έχει χαρακτηρισθεί από την Κυβέρνηση ως επείγον</w:t>
      </w:r>
      <w:r>
        <w:rPr>
          <w:rFonts w:eastAsia="Times New Roman" w:cs="Times New Roman"/>
          <w:szCs w:val="24"/>
        </w:rPr>
        <w:t xml:space="preserve"> και έχει παραπεμφθεί</w:t>
      </w:r>
      <w:r>
        <w:rPr>
          <w:rFonts w:eastAsia="Times New Roman" w:cs="Times New Roman"/>
          <w:szCs w:val="24"/>
        </w:rPr>
        <w:t xml:space="preserve"> </w:t>
      </w:r>
      <w:r>
        <w:rPr>
          <w:rFonts w:eastAsia="Times New Roman" w:cs="Times New Roman"/>
          <w:szCs w:val="24"/>
        </w:rPr>
        <w:t>στις αρμόδιες</w:t>
      </w:r>
      <w:r>
        <w:rPr>
          <w:rFonts w:eastAsia="Times New Roman" w:cs="Times New Roman"/>
          <w:szCs w:val="24"/>
        </w:rPr>
        <w:t xml:space="preserve"> Διαρκείς Επιτροπές.</w:t>
      </w:r>
    </w:p>
    <w:p w14:paraId="09A3EEB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Ηγουμενίδης</w:t>
      </w:r>
      <w:proofErr w:type="spellEnd"/>
      <w:r>
        <w:rPr>
          <w:rFonts w:eastAsia="Times New Roman" w:cs="Times New Roman"/>
          <w:szCs w:val="24"/>
        </w:rPr>
        <w:t>.</w:t>
      </w:r>
    </w:p>
    <w:p w14:paraId="09A3EEB6" w14:textId="77777777" w:rsidR="00D269F7" w:rsidRDefault="006C352B">
      <w:pPr>
        <w:spacing w:line="600" w:lineRule="auto"/>
        <w:ind w:firstLine="720"/>
        <w:contextualSpacing/>
        <w:jc w:val="both"/>
        <w:rPr>
          <w:rFonts w:eastAsia="Times New Roman"/>
          <w:szCs w:val="24"/>
        </w:rPr>
      </w:pPr>
      <w:r w:rsidRPr="005D1B80">
        <w:rPr>
          <w:rFonts w:eastAsia="Times New Roman"/>
          <w:b/>
          <w:szCs w:val="24"/>
        </w:rPr>
        <w:t>ΝΙΚΟΛΑΟΣ ΗΓΟΥΜΕΝΙΔΗΣ:</w:t>
      </w:r>
      <w:r>
        <w:rPr>
          <w:rFonts w:eastAsia="Times New Roman"/>
          <w:szCs w:val="24"/>
        </w:rPr>
        <w:t xml:space="preserve"> Ευχαριστώ, κύριε Πρόεδρε.</w:t>
      </w:r>
    </w:p>
    <w:p w14:paraId="09A3EEB7"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Κυρία Υπουργέ, κυρίες και κύριοι συνάδελφοι, τώρα, στα πρώτα </w:t>
      </w:r>
      <w:proofErr w:type="spellStart"/>
      <w:r>
        <w:rPr>
          <w:rFonts w:eastAsia="Times New Roman"/>
          <w:szCs w:val="24"/>
        </w:rPr>
        <w:t>με</w:t>
      </w:r>
      <w:r>
        <w:rPr>
          <w:rFonts w:eastAsia="Times New Roman"/>
          <w:szCs w:val="24"/>
        </w:rPr>
        <w:t>ταμνημονιακά</w:t>
      </w:r>
      <w:proofErr w:type="spellEnd"/>
      <w:r>
        <w:rPr>
          <w:rFonts w:eastAsia="Times New Roman"/>
          <w:szCs w:val="24"/>
        </w:rPr>
        <w:t xml:space="preserve"> βήματά μας, όπου η ψυχή και η καρδιά της πολιτικής μας είναι η προσπάθεια να επουλώσουμε τις πληγές της κοινωνίας, έρχεται στην Ολομέλεια και η συζήτηση για τον τουρισμό. Η αλήθεια είναι ότι έρχεται με καθυστέρηση πολλών δεκαετιών</w:t>
      </w:r>
      <w:r>
        <w:rPr>
          <w:rFonts w:eastAsia="Times New Roman"/>
          <w:szCs w:val="24"/>
        </w:rPr>
        <w:t>,</w:t>
      </w:r>
      <w:r>
        <w:rPr>
          <w:rFonts w:eastAsia="Times New Roman"/>
          <w:szCs w:val="24"/>
        </w:rPr>
        <w:t xml:space="preserve"> σε σχέση με</w:t>
      </w:r>
      <w:r>
        <w:rPr>
          <w:rFonts w:eastAsia="Times New Roman"/>
          <w:szCs w:val="24"/>
        </w:rPr>
        <w:t xml:space="preserve"> άλλες ευρωπαϊκές χώρες. Σήμερα καλού</w:t>
      </w:r>
      <w:r>
        <w:rPr>
          <w:rFonts w:eastAsia="Times New Roman"/>
          <w:szCs w:val="24"/>
        </w:rPr>
        <w:lastRenderedPageBreak/>
        <w:t>μαστε να νομοθετήσουμε το πλαίσιο της οργάνωσης, της ανάδειξης και της λειτουργίας πολλών θεματικών τουριστικών δραστηριοτήτων.</w:t>
      </w:r>
    </w:p>
    <w:p w14:paraId="09A3EEB8"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Η αλήθεια είναι ότι υπάρχει μεγάλη ευθύνη στις προηγούμενες κυβερνήσεις, που για δεκαετίες </w:t>
      </w:r>
      <w:r>
        <w:rPr>
          <w:rFonts w:eastAsia="Times New Roman"/>
          <w:szCs w:val="24"/>
        </w:rPr>
        <w:t xml:space="preserve">είχαν αφήσει τον τουρισμό «στον αυτόματο πιλότο». Αυτή η έλλειψη νομικού πλαισίου, σε συνδυασμό με τον έλλειψη αντίστοιχων σχετικών πολιτικών, καταδίκασε πολλές περιοχές </w:t>
      </w:r>
      <w:r>
        <w:rPr>
          <w:rFonts w:eastAsia="Times New Roman"/>
          <w:szCs w:val="24"/>
        </w:rPr>
        <w:t>της</w:t>
      </w:r>
      <w:r>
        <w:rPr>
          <w:rFonts w:eastAsia="Times New Roman"/>
          <w:szCs w:val="24"/>
        </w:rPr>
        <w:t xml:space="preserve"> χώρα</w:t>
      </w:r>
      <w:r>
        <w:rPr>
          <w:rFonts w:eastAsia="Times New Roman"/>
          <w:szCs w:val="24"/>
        </w:rPr>
        <w:t>ς</w:t>
      </w:r>
      <w:r>
        <w:rPr>
          <w:rFonts w:eastAsia="Times New Roman"/>
          <w:szCs w:val="24"/>
        </w:rPr>
        <w:t xml:space="preserve"> μας σε παντελή απουσία τους από τον εθνικό και διεθνή τουριστικό χάρτη για π</w:t>
      </w:r>
      <w:r>
        <w:rPr>
          <w:rFonts w:eastAsia="Times New Roman"/>
          <w:szCs w:val="24"/>
        </w:rPr>
        <w:t>ολύ μεγάλο διάστημα, αφού για αντικειμενικούς ή άλλους λόγους</w:t>
      </w:r>
      <w:r>
        <w:rPr>
          <w:rFonts w:eastAsia="Times New Roman"/>
          <w:szCs w:val="24"/>
        </w:rPr>
        <w:t>,</w:t>
      </w:r>
      <w:r>
        <w:rPr>
          <w:rFonts w:eastAsia="Times New Roman"/>
          <w:szCs w:val="24"/>
        </w:rPr>
        <w:t xml:space="preserve"> δεν ήταν εφικτή ούτε καν η ανάπτυξη αυτού του μαζικού τουρισμού, με τα γνωστά έστω εγγενή προβλήματα και αδιέξοδά του.</w:t>
      </w:r>
    </w:p>
    <w:p w14:paraId="09A3EEB9"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Ερχόμαστε, λοιπόν, σήμερα να συζητήσουμε για τον τουρισμό, για έναν τομέα </w:t>
      </w:r>
      <w:r>
        <w:rPr>
          <w:rFonts w:eastAsia="Times New Roman"/>
          <w:szCs w:val="24"/>
        </w:rPr>
        <w:t>της ελληνικής οικονομίας</w:t>
      </w:r>
      <w:r>
        <w:rPr>
          <w:rFonts w:eastAsia="Times New Roman"/>
          <w:szCs w:val="24"/>
        </w:rPr>
        <w:t>,</w:t>
      </w:r>
      <w:r>
        <w:rPr>
          <w:rFonts w:eastAsia="Times New Roman"/>
          <w:szCs w:val="24"/>
        </w:rPr>
        <w:t xml:space="preserve"> που άμεσα ή έμμεσα συμμετέχει στο 20%, δηλαδή το 1/5 του ΑΕΠ της χώρας μας και που καλύπτει το 25%, δηλαδή το 1/4 των θέσεων εργασίας. Συζητάμε για έναν τομέα της ελληνικής οικονομίας</w:t>
      </w:r>
      <w:r>
        <w:rPr>
          <w:rFonts w:eastAsia="Times New Roman"/>
          <w:szCs w:val="24"/>
        </w:rPr>
        <w:t>,</w:t>
      </w:r>
      <w:r>
        <w:rPr>
          <w:rFonts w:eastAsia="Times New Roman"/>
          <w:szCs w:val="24"/>
        </w:rPr>
        <w:t xml:space="preserve"> που θέλουμε, αλλά και που ανεξάρτητα από τη θ</w:t>
      </w:r>
      <w:r>
        <w:rPr>
          <w:rFonts w:eastAsia="Times New Roman"/>
          <w:szCs w:val="24"/>
        </w:rPr>
        <w:t xml:space="preserve">έλησή </w:t>
      </w:r>
      <w:r>
        <w:rPr>
          <w:rFonts w:eastAsia="Times New Roman"/>
          <w:szCs w:val="24"/>
        </w:rPr>
        <w:t>μας,</w:t>
      </w:r>
      <w:r>
        <w:rPr>
          <w:rFonts w:eastAsia="Times New Roman"/>
          <w:szCs w:val="24"/>
        </w:rPr>
        <w:t xml:space="preserve"> αποτελεί ένα από τα θεμέλια της Ελλάδας της νέας εποχής.</w:t>
      </w:r>
    </w:p>
    <w:p w14:paraId="09A3EEBA"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Δεν είναι τυχαία, κατά τη γνώμη μας, η πορεία του ελληνικού τουρισμού την τελευταία τριετία. «Ναι, αλλά περιγράφετε ρεκόρ, περιγράφετε επιτυχίες, ενώ εμείς δεν είδαμε οφέλη, δεν είδαμε την</w:t>
      </w:r>
      <w:r>
        <w:rPr>
          <w:rFonts w:eastAsia="Times New Roman"/>
          <w:szCs w:val="24"/>
        </w:rPr>
        <w:t xml:space="preserve"> ανάπτυξη που περιμέναμε». Αυτή ήταν η κεντρική ιδέα της κριτικής που άσκησε στο σχέδιο νόμου που συζητάμε η Ένωση Κεντρώων.</w:t>
      </w:r>
    </w:p>
    <w:p w14:paraId="09A3EEBB" w14:textId="77777777" w:rsidR="00D269F7" w:rsidRDefault="006C352B">
      <w:pPr>
        <w:spacing w:line="600" w:lineRule="auto"/>
        <w:ind w:firstLine="720"/>
        <w:contextualSpacing/>
        <w:jc w:val="both"/>
        <w:rPr>
          <w:rFonts w:eastAsia="Times New Roman"/>
          <w:szCs w:val="24"/>
        </w:rPr>
      </w:pPr>
      <w:r>
        <w:rPr>
          <w:rFonts w:eastAsia="Times New Roman"/>
          <w:szCs w:val="24"/>
        </w:rPr>
        <w:t>Σχετικά μ’ αυτό και χωρίς να μιλήσω για το 2018, που κατά τεκμήριο είναι ακόμα καλύτερη χρονιά, να πούμε ότι κατά τη διάρκεια του 2</w:t>
      </w:r>
      <w:r>
        <w:rPr>
          <w:rFonts w:eastAsia="Times New Roman"/>
          <w:szCs w:val="24"/>
        </w:rPr>
        <w:t>017 η Ελλάδα κατέγραψε τριάντα εκατομμύρια διεθνείς αφίξεις, μια αύξηση 9% στην τουριστική κίνηση, συνοδευόμενη από μια αύξηση 10,5% στα τουριστικά έσοδα.</w:t>
      </w:r>
    </w:p>
    <w:p w14:paraId="09A3EEBC" w14:textId="77777777" w:rsidR="00D269F7" w:rsidRDefault="006C352B">
      <w:pPr>
        <w:spacing w:line="600" w:lineRule="auto"/>
        <w:ind w:firstLine="720"/>
        <w:contextualSpacing/>
        <w:jc w:val="both"/>
        <w:rPr>
          <w:rFonts w:eastAsia="Times New Roman"/>
          <w:szCs w:val="24"/>
        </w:rPr>
      </w:pPr>
      <w:r>
        <w:rPr>
          <w:rFonts w:eastAsia="Times New Roman"/>
          <w:szCs w:val="24"/>
        </w:rPr>
        <w:t>Επιπλέον, ο τουριστικός τομέας απορρόφησε επενδύσεις 3 δισεκατομμυρίων ευρώ το 2017, ενώ ταυτόχρονα</w:t>
      </w:r>
      <w:r>
        <w:rPr>
          <w:rFonts w:eastAsia="Times New Roman"/>
          <w:szCs w:val="24"/>
        </w:rPr>
        <w:t>,</w:t>
      </w:r>
      <w:r>
        <w:rPr>
          <w:rFonts w:eastAsia="Times New Roman"/>
          <w:szCs w:val="24"/>
        </w:rPr>
        <w:t xml:space="preserve"> </w:t>
      </w:r>
      <w:r>
        <w:rPr>
          <w:rFonts w:eastAsia="Times New Roman"/>
          <w:szCs w:val="24"/>
        </w:rPr>
        <w:t xml:space="preserve">περισσότερα από τριακόσια πενήντα σχέδια επενδύσεων σε ξενοδοχεία τεσσάρων και άνω αστέρων υποβλήθηκαν για </w:t>
      </w:r>
      <w:proofErr w:type="spellStart"/>
      <w:r>
        <w:rPr>
          <w:rFonts w:eastAsia="Times New Roman"/>
          <w:szCs w:val="24"/>
        </w:rPr>
        <w:t>αδειοδότηση</w:t>
      </w:r>
      <w:proofErr w:type="spellEnd"/>
      <w:r>
        <w:rPr>
          <w:rFonts w:eastAsia="Times New Roman"/>
          <w:szCs w:val="24"/>
        </w:rPr>
        <w:t xml:space="preserve"> μέσα σ’ αυτήν την τριετία. </w:t>
      </w:r>
    </w:p>
    <w:p w14:paraId="09A3EEBD" w14:textId="77777777" w:rsidR="00D269F7" w:rsidRDefault="006C352B">
      <w:pPr>
        <w:spacing w:line="600" w:lineRule="auto"/>
        <w:ind w:firstLine="720"/>
        <w:contextualSpacing/>
        <w:jc w:val="both"/>
        <w:rPr>
          <w:rFonts w:eastAsia="Times New Roman"/>
          <w:szCs w:val="24"/>
        </w:rPr>
      </w:pPr>
      <w:r>
        <w:rPr>
          <w:rFonts w:eastAsia="Times New Roman"/>
          <w:szCs w:val="24"/>
        </w:rPr>
        <w:t>Ωστόσο, αυτή η θετική πορεία του ελληνικού τουρισμού από ρεκόρ σε ρεκόρ δεν πρέπει να οδηγεί σε επανάπαυση. Π</w:t>
      </w:r>
      <w:r>
        <w:rPr>
          <w:rFonts w:eastAsia="Times New Roman"/>
          <w:szCs w:val="24"/>
        </w:rPr>
        <w:t xml:space="preserve">έρα </w:t>
      </w:r>
      <w:r>
        <w:rPr>
          <w:rFonts w:eastAsia="Times New Roman"/>
          <w:szCs w:val="24"/>
        </w:rPr>
        <w:lastRenderedPageBreak/>
        <w:t>από την ψήφιση του σημερινού σχεδίου νόμου, πολλά έχουμε ακόμα να κάνουμε, πολλά πρέπει ακόμα να αποσαφηνίσουμε, πολλά πρέπει ακόμα να αποφασίσουμε, προκειμένου ο ελληνικός τουρισμός να απαλλαγεί επιτέλους από προβλήματα</w:t>
      </w:r>
      <w:r>
        <w:rPr>
          <w:rFonts w:eastAsia="Times New Roman"/>
          <w:szCs w:val="24"/>
        </w:rPr>
        <w:t>,</w:t>
      </w:r>
      <w:r>
        <w:rPr>
          <w:rFonts w:eastAsia="Times New Roman"/>
          <w:szCs w:val="24"/>
        </w:rPr>
        <w:t xml:space="preserve"> που τον ταλανίζουν εδώ και δεκ</w:t>
      </w:r>
      <w:r>
        <w:rPr>
          <w:rFonts w:eastAsia="Times New Roman"/>
          <w:szCs w:val="24"/>
        </w:rPr>
        <w:t xml:space="preserve">αετίες, από προβλήματα που μεταξύ άλλων εξακολουθεί να αντιμετωπίζει, όπως αυτά της ανταγωνιστικότητας και της εποχικότητας. </w:t>
      </w:r>
    </w:p>
    <w:p w14:paraId="09A3EEBE" w14:textId="77777777" w:rsidR="00D269F7" w:rsidRDefault="006C352B">
      <w:pPr>
        <w:spacing w:line="600" w:lineRule="auto"/>
        <w:ind w:firstLine="720"/>
        <w:contextualSpacing/>
        <w:jc w:val="both"/>
        <w:rPr>
          <w:rFonts w:eastAsia="Times New Roman"/>
          <w:szCs w:val="24"/>
        </w:rPr>
      </w:pPr>
      <w:r>
        <w:rPr>
          <w:rFonts w:eastAsia="Times New Roman"/>
          <w:szCs w:val="24"/>
        </w:rPr>
        <w:t>Ένα από τα θέματα που αναδεικνύεται κυρίαρχο είναι το θέμα της τουριστικής εκπαίδευσης. Πρόκειται για ένα μεγάλο ζήτημα</w:t>
      </w:r>
      <w:r>
        <w:rPr>
          <w:rFonts w:eastAsia="Times New Roman"/>
          <w:szCs w:val="24"/>
        </w:rPr>
        <w:t>,</w:t>
      </w:r>
      <w:r>
        <w:rPr>
          <w:rFonts w:eastAsia="Times New Roman"/>
          <w:szCs w:val="24"/>
        </w:rPr>
        <w:t xml:space="preserve"> που βεβαί</w:t>
      </w:r>
      <w:r>
        <w:rPr>
          <w:rFonts w:eastAsia="Times New Roman"/>
          <w:szCs w:val="24"/>
        </w:rPr>
        <w:t>ως</w:t>
      </w:r>
      <w:r>
        <w:rPr>
          <w:rFonts w:eastAsia="Times New Roman"/>
          <w:szCs w:val="24"/>
        </w:rPr>
        <w:t>,</w:t>
      </w:r>
      <w:r>
        <w:rPr>
          <w:rFonts w:eastAsia="Times New Roman"/>
          <w:szCs w:val="24"/>
        </w:rPr>
        <w:t xml:space="preserve"> ξεχωρίζει και υπερβαίνει τα όρια του σημερινού σχεδίου νόμου. </w:t>
      </w:r>
    </w:p>
    <w:p w14:paraId="09A3EEBF"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Ωστόσο, αξίζει να ανοίξουμε και να συνεχίσουμε αυτήν τη συζήτηση για όλα τα επαγγέλματα, από τους αποφοίτους των ΕΠΑΛ και των ΙΕΚ του Υπουργείου, τους βοηθούς των τουριστικών επαγγελμάτων, </w:t>
      </w:r>
      <w:r>
        <w:rPr>
          <w:rFonts w:eastAsia="Times New Roman"/>
          <w:szCs w:val="24"/>
        </w:rPr>
        <w:t>από τον βοηθό του μάγειρα, τον βοηθό του κηπουρού, μέχρι τις σχολές των ξεναγών, των πρεσβευτών της χώρας μας μέσα στη χώρα μας, μέχρι και τις πανεπιστημιακού επιπέδου σχολές</w:t>
      </w:r>
      <w:r>
        <w:rPr>
          <w:rFonts w:eastAsia="Times New Roman"/>
          <w:szCs w:val="24"/>
        </w:rPr>
        <w:t>,</w:t>
      </w:r>
      <w:r>
        <w:rPr>
          <w:rFonts w:eastAsia="Times New Roman"/>
          <w:szCs w:val="24"/>
        </w:rPr>
        <w:t xml:space="preserve"> από τις οποίες θα αποφοιτούν τα ανώτατα στελέχη των τουριστικών επιχειρήσεων. Χρ</w:t>
      </w:r>
      <w:r>
        <w:rPr>
          <w:rFonts w:eastAsia="Times New Roman"/>
          <w:szCs w:val="24"/>
        </w:rPr>
        <w:t xml:space="preserve">ειάζεται να κάνουμε μια τέτοια </w:t>
      </w:r>
      <w:r>
        <w:rPr>
          <w:rFonts w:eastAsia="Times New Roman"/>
          <w:szCs w:val="24"/>
        </w:rPr>
        <w:lastRenderedPageBreak/>
        <w:t>ολοκληρωμένη συζήτηση, στην οποία προφανώς</w:t>
      </w:r>
      <w:r>
        <w:rPr>
          <w:rFonts w:eastAsia="Times New Roman"/>
          <w:szCs w:val="24"/>
        </w:rPr>
        <w:t>,</w:t>
      </w:r>
      <w:r>
        <w:rPr>
          <w:rFonts w:eastAsia="Times New Roman"/>
          <w:szCs w:val="24"/>
        </w:rPr>
        <w:t xml:space="preserve"> πρέπει να συμμετέχουν τα συναρμόδια Υπουργεία Παιδείας, Τουρισμού, Πολιτισμού, να συμμετέχουν οι συναρμόδιοι φορείς δευτεροβάθμιας και τριτοβάθμιας εκπαίδευσης, να συμμετέχουν οι φο</w:t>
      </w:r>
      <w:r>
        <w:rPr>
          <w:rFonts w:eastAsia="Times New Roman"/>
          <w:szCs w:val="24"/>
        </w:rPr>
        <w:t xml:space="preserve">ρείς του τουρισμού και οι εργαζόμενοι, από την οποία να προκύψει ένα ολοκληρωμένο σχέδιο τουριστικής εκπαίδευσης για τις σχολές και το περιεχόμενό τους, για τη </w:t>
      </w:r>
      <w:proofErr w:type="spellStart"/>
      <w:r>
        <w:rPr>
          <w:rFonts w:eastAsia="Times New Roman"/>
          <w:szCs w:val="24"/>
        </w:rPr>
        <w:t>χωροθέτηση</w:t>
      </w:r>
      <w:proofErr w:type="spellEnd"/>
      <w:r>
        <w:rPr>
          <w:rFonts w:eastAsia="Times New Roman"/>
          <w:szCs w:val="24"/>
        </w:rPr>
        <w:t xml:space="preserve"> αυτών των σχολών, για την αξιοποίηση των υπαρχουσών και τη δημιουργία νέων υποδομών, </w:t>
      </w:r>
      <w:r>
        <w:rPr>
          <w:rFonts w:eastAsia="Times New Roman"/>
          <w:szCs w:val="24"/>
        </w:rPr>
        <w:t>για την αξιολόγηση των μονάδων</w:t>
      </w:r>
      <w:r>
        <w:rPr>
          <w:rFonts w:eastAsia="Times New Roman"/>
          <w:szCs w:val="24"/>
        </w:rPr>
        <w:t>,</w:t>
      </w:r>
      <w:r>
        <w:rPr>
          <w:rFonts w:eastAsia="Times New Roman"/>
          <w:szCs w:val="24"/>
        </w:rPr>
        <w:t xml:space="preserve"> στις οποίες θα γίνει η μαθητεία ή η πρακτική εκπαίδευση των σπουδαστών, η αξιολόγησή τους, οι προδιαγραφές τους και η </w:t>
      </w:r>
      <w:proofErr w:type="spellStart"/>
      <w:r>
        <w:rPr>
          <w:rFonts w:eastAsia="Times New Roman"/>
          <w:szCs w:val="24"/>
        </w:rPr>
        <w:t>χωροθέτηση</w:t>
      </w:r>
      <w:proofErr w:type="spellEnd"/>
      <w:r>
        <w:rPr>
          <w:rFonts w:eastAsia="Times New Roman"/>
          <w:szCs w:val="24"/>
        </w:rPr>
        <w:t xml:space="preserve"> των μονάδων που θα ενταχθούν σ’ αυτά. </w:t>
      </w:r>
    </w:p>
    <w:p w14:paraId="09A3EEC0"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ένα συστατικό στοιχείο </w:t>
      </w:r>
      <w:r>
        <w:rPr>
          <w:rFonts w:eastAsia="Times New Roman"/>
          <w:szCs w:val="24"/>
        </w:rPr>
        <w:t>στην Ελλάδα της νέας εποχής</w:t>
      </w:r>
      <w:r>
        <w:rPr>
          <w:rFonts w:eastAsia="Times New Roman"/>
          <w:szCs w:val="24"/>
        </w:rPr>
        <w:t>,</w:t>
      </w:r>
      <w:r>
        <w:rPr>
          <w:rFonts w:eastAsia="Times New Roman"/>
          <w:szCs w:val="24"/>
        </w:rPr>
        <w:t xml:space="preserve"> που σχεδιάζουμε και προχωράμε</w:t>
      </w:r>
      <w:r>
        <w:rPr>
          <w:rFonts w:eastAsia="Times New Roman"/>
          <w:szCs w:val="24"/>
        </w:rPr>
        <w:t>,</w:t>
      </w:r>
      <w:r>
        <w:rPr>
          <w:rFonts w:eastAsia="Times New Roman"/>
          <w:szCs w:val="24"/>
        </w:rPr>
        <w:t xml:space="preserve"> είναι η ανάκτηση της εργασίας, η ανάκτηση ακόμα και αυτού του ευρωπαϊκού κεκτημένου</w:t>
      </w:r>
      <w:r>
        <w:rPr>
          <w:rFonts w:eastAsia="Times New Roman"/>
          <w:szCs w:val="24"/>
        </w:rPr>
        <w:t>,</w:t>
      </w:r>
      <w:r>
        <w:rPr>
          <w:rFonts w:eastAsia="Times New Roman"/>
          <w:szCs w:val="24"/>
        </w:rPr>
        <w:t xml:space="preserve"> που στη χώρα μας έχει πληγεί βάναυσα την περίοδο που διανύσαμε.</w:t>
      </w:r>
    </w:p>
    <w:p w14:paraId="09A3EEC1"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Δεν είναι καθόλου τυχαίο το ότι οι εργαζόμενοι στον χώρο του τουρισμού, οι ξενοδοχοϋπάλληλοι, έχουν συλλογική σύμβαση </w:t>
      </w:r>
      <w:r>
        <w:rPr>
          <w:rFonts w:eastAsia="Times New Roman"/>
          <w:szCs w:val="24"/>
        </w:rPr>
        <w:lastRenderedPageBreak/>
        <w:t>εργασίας. «Ναι, αλλά πόσοι απ’ αυτούς είναι πραγματικά κάτω από τη σκέπη της συλλογικής σύμβασης εργασίας». «Ναι, αλλά σε πόσες επιχειρήσε</w:t>
      </w:r>
      <w:r>
        <w:rPr>
          <w:rFonts w:eastAsia="Times New Roman"/>
          <w:szCs w:val="24"/>
        </w:rPr>
        <w:t xml:space="preserve">ις η συλλογική σύμβαση εργασίας εφαρμόζεται»; Αυτά ήταν τα ερωτηματικά που έθεσε στη συζήτηση που προηγήθηκε στις </w:t>
      </w:r>
      <w:r>
        <w:rPr>
          <w:rFonts w:eastAsia="Times New Roman"/>
          <w:szCs w:val="24"/>
        </w:rPr>
        <w:t>ε</w:t>
      </w:r>
      <w:r>
        <w:rPr>
          <w:rFonts w:eastAsia="Times New Roman"/>
          <w:szCs w:val="24"/>
        </w:rPr>
        <w:t xml:space="preserve">πιτροπές το Κομμουνιστικό Κόμμα Ελλάδας. </w:t>
      </w:r>
    </w:p>
    <w:p w14:paraId="09A3EEC2" w14:textId="77777777" w:rsidR="00D269F7" w:rsidRDefault="006C352B">
      <w:pPr>
        <w:spacing w:line="600" w:lineRule="auto"/>
        <w:ind w:firstLine="720"/>
        <w:contextualSpacing/>
        <w:jc w:val="both"/>
        <w:rPr>
          <w:rFonts w:eastAsia="Times New Roman"/>
          <w:szCs w:val="24"/>
        </w:rPr>
      </w:pPr>
      <w:r>
        <w:rPr>
          <w:rFonts w:eastAsia="Times New Roman"/>
          <w:szCs w:val="24"/>
        </w:rPr>
        <w:t>Αν και αυτό το ερώτημα υπερβαίνει το παρόν σχέδιο νόμου, αν και –αν θέλετε- η απάντηση αυτού του ερ</w:t>
      </w:r>
      <w:r>
        <w:rPr>
          <w:rFonts w:eastAsia="Times New Roman"/>
          <w:szCs w:val="24"/>
        </w:rPr>
        <w:t>ωτήματος είναι περισσότερο αρμοδιότητα του Υπουργείου Εργασίας, νομίζω ότι δεν πρέπει να προσπεράσουμε αβασάνιστα αυτές τις αιτιάσεις, κυρίες και κύριοι συνάδελφοι. Η Κυβέρνηση οφείλει να κάνει μια συνεχή προσπάθεια</w:t>
      </w:r>
      <w:r>
        <w:rPr>
          <w:rFonts w:eastAsia="Times New Roman"/>
          <w:szCs w:val="24"/>
        </w:rPr>
        <w:t>,</w:t>
      </w:r>
      <w:r>
        <w:rPr>
          <w:rFonts w:eastAsia="Times New Roman"/>
          <w:szCs w:val="24"/>
        </w:rPr>
        <w:t xml:space="preserve"> μαζί με τους εργαζόμενους, ακριβώς έτσι</w:t>
      </w:r>
      <w:r>
        <w:rPr>
          <w:rFonts w:eastAsia="Times New Roman"/>
          <w:szCs w:val="24"/>
        </w:rPr>
        <w:t xml:space="preserve"> ώστε όλοι οι εργαζόμενοι στη χώρα μας να βρεθούν κάτω από την ομπρέλα και την προστασία των συλλογικών συμβάσεων εργασίας. Με τούτη την έννοια και από τα κόμματα και από τους φορείς και από τις συλλογικότητες των εργαζομένων πρέπει να έχουμε ανοικτά τα αυ</w:t>
      </w:r>
      <w:r>
        <w:rPr>
          <w:rFonts w:eastAsia="Times New Roman"/>
          <w:szCs w:val="24"/>
        </w:rPr>
        <w:t xml:space="preserve">τιά μας και να ακούσουμε τις προτάσεις τους και για τους ελεγκτικούς μηχανισμούς και για την αντιμετώπιση της παραβατικότητας. </w:t>
      </w:r>
    </w:p>
    <w:p w14:paraId="09A3EEC3"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Στη συζήτηση που προηγήθηκε</w:t>
      </w:r>
      <w:r>
        <w:rPr>
          <w:rFonts w:eastAsia="Times New Roman"/>
          <w:szCs w:val="24"/>
        </w:rPr>
        <w:t>,</w:t>
      </w:r>
      <w:r>
        <w:rPr>
          <w:rFonts w:eastAsia="Times New Roman"/>
          <w:szCs w:val="24"/>
        </w:rPr>
        <w:t xml:space="preserve"> αναπτύχθηκε ένα</w:t>
      </w:r>
      <w:r>
        <w:rPr>
          <w:rFonts w:eastAsia="Times New Roman"/>
          <w:szCs w:val="24"/>
        </w:rPr>
        <w:t>ς</w:t>
      </w:r>
      <w:r>
        <w:rPr>
          <w:rFonts w:eastAsia="Times New Roman"/>
          <w:szCs w:val="24"/>
        </w:rPr>
        <w:t xml:space="preserve"> θετικός προβληματισμός για τη φέρουσα ικανότητα κάθε περιοχής, προβληματισμός</w:t>
      </w:r>
      <w:r>
        <w:rPr>
          <w:rFonts w:eastAsia="Times New Roman"/>
          <w:szCs w:val="24"/>
        </w:rPr>
        <w:t>,</w:t>
      </w:r>
      <w:r>
        <w:rPr>
          <w:rFonts w:eastAsia="Times New Roman"/>
          <w:szCs w:val="24"/>
        </w:rPr>
        <w:t xml:space="preserve"> που</w:t>
      </w:r>
      <w:r>
        <w:rPr>
          <w:rFonts w:eastAsia="Times New Roman"/>
          <w:szCs w:val="24"/>
        </w:rPr>
        <w:t xml:space="preserve"> παραπέμπει ευθέως και άμεσα στο γενικό χωροταξικό τουριστικό σχέδιο</w:t>
      </w:r>
      <w:r>
        <w:rPr>
          <w:rFonts w:eastAsia="Times New Roman"/>
          <w:szCs w:val="24"/>
        </w:rPr>
        <w:t>,</w:t>
      </w:r>
      <w:r>
        <w:rPr>
          <w:rFonts w:eastAsia="Times New Roman"/>
          <w:szCs w:val="24"/>
        </w:rPr>
        <w:t xml:space="preserve"> που έχουμε ανάγκη, προβληματισμός για άλλες μορφές θεματικού τουρισμού –κυνηγετικός, μηχανοκίνητος, ιππικός- προβληματισμός για την επιμήκυνση της τουριστικής περιόδου στην κατεύθυνση το</w:t>
      </w:r>
      <w:r>
        <w:rPr>
          <w:rFonts w:eastAsia="Times New Roman"/>
          <w:szCs w:val="24"/>
        </w:rPr>
        <w:t>υ τουρισμού όλον τον χρόνο, προβληματισμός και για τον μεγάλο όγκο του δευτερογενούς νομοθετικού έργου που χρειάζεται, έτσι ώστε να μην καταλήξει ένα κείμενο χωρίς αντίκρισμα ο νόμος</w:t>
      </w:r>
      <w:r>
        <w:rPr>
          <w:rFonts w:eastAsia="Times New Roman"/>
          <w:szCs w:val="24"/>
        </w:rPr>
        <w:t>,</w:t>
      </w:r>
      <w:r>
        <w:rPr>
          <w:rFonts w:eastAsia="Times New Roman"/>
          <w:szCs w:val="24"/>
        </w:rPr>
        <w:t xml:space="preserve"> που σε λίγο θα ψηφίσουμε, αλλά πραγματικά να διευκολύνει την ανάπτυξη το</w:t>
      </w:r>
      <w:r>
        <w:rPr>
          <w:rFonts w:eastAsia="Times New Roman"/>
          <w:szCs w:val="24"/>
        </w:rPr>
        <w:t>υ θεματικού τουρισμού.</w:t>
      </w:r>
    </w:p>
    <w:p w14:paraId="09A3EEC4"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Κρατάω επίσης από τη συζήτηση στις </w:t>
      </w:r>
      <w:r>
        <w:rPr>
          <w:rFonts w:eastAsia="Times New Roman"/>
          <w:szCs w:val="24"/>
        </w:rPr>
        <w:t>ε</w:t>
      </w:r>
      <w:r>
        <w:rPr>
          <w:rFonts w:eastAsia="Times New Roman"/>
          <w:szCs w:val="24"/>
        </w:rPr>
        <w:t xml:space="preserve">πιτροπές κυρίως τρία ανοικτά θέματα. Πρώτο είναι το θέμα των ξεναγών και οι ειδικές περιπτώσεις </w:t>
      </w:r>
      <w:proofErr w:type="spellStart"/>
      <w:r>
        <w:rPr>
          <w:rFonts w:eastAsia="Times New Roman"/>
          <w:szCs w:val="24"/>
        </w:rPr>
        <w:t>αδειοδότησης</w:t>
      </w:r>
      <w:proofErr w:type="spellEnd"/>
      <w:r>
        <w:rPr>
          <w:rFonts w:eastAsia="Times New Roman"/>
          <w:szCs w:val="24"/>
        </w:rPr>
        <w:t xml:space="preserve">. Ακούστηκαν οι προτάσεις στις </w:t>
      </w:r>
      <w:r>
        <w:rPr>
          <w:rFonts w:eastAsia="Times New Roman"/>
          <w:szCs w:val="24"/>
        </w:rPr>
        <w:t>ε</w:t>
      </w:r>
      <w:r>
        <w:rPr>
          <w:rFonts w:eastAsia="Times New Roman"/>
          <w:szCs w:val="24"/>
        </w:rPr>
        <w:t>πιτροπές. Δεν τις επαναλαμβάνω. Σίγουρα δεν μπορεί να δίν</w:t>
      </w:r>
      <w:r>
        <w:rPr>
          <w:rFonts w:eastAsia="Times New Roman"/>
          <w:szCs w:val="24"/>
        </w:rPr>
        <w:t>εται ειδική άδεια για έναν χρόνο. Είναι ανοικτό το θέμα των μετακινήσεων επισκεπτών στην πατρίδα μας με μεταφορικά μέσα</w:t>
      </w:r>
      <w:r>
        <w:rPr>
          <w:rFonts w:eastAsia="Times New Roman"/>
          <w:szCs w:val="24"/>
        </w:rPr>
        <w:t>,</w:t>
      </w:r>
      <w:r>
        <w:rPr>
          <w:rFonts w:eastAsia="Times New Roman"/>
          <w:szCs w:val="24"/>
        </w:rPr>
        <w:t xml:space="preserve"> χωρίς </w:t>
      </w:r>
      <w:r>
        <w:rPr>
          <w:rFonts w:eastAsia="Times New Roman"/>
          <w:szCs w:val="24"/>
        </w:rPr>
        <w:lastRenderedPageBreak/>
        <w:t>κόμιστρο, αλλά και το θέμα των υπαίθριων δραστηριοτήτων αναψυχής. Περιμένουμε την απάντηση του Υπουργείου και θα τοποθετηθούμε στ</w:t>
      </w:r>
      <w:r>
        <w:rPr>
          <w:rFonts w:eastAsia="Times New Roman"/>
          <w:szCs w:val="24"/>
        </w:rPr>
        <w:t>η συνέχεια επ’ αυτών των ανοικτών ζητημάτων.</w:t>
      </w:r>
    </w:p>
    <w:p w14:paraId="09A3EEC5" w14:textId="77777777" w:rsidR="00D269F7" w:rsidRDefault="006C352B">
      <w:pPr>
        <w:spacing w:line="600" w:lineRule="auto"/>
        <w:ind w:firstLine="720"/>
        <w:contextualSpacing/>
        <w:jc w:val="both"/>
        <w:rPr>
          <w:rFonts w:eastAsia="Times New Roman"/>
          <w:szCs w:val="24"/>
        </w:rPr>
      </w:pPr>
      <w:r>
        <w:rPr>
          <w:rFonts w:eastAsia="Times New Roman"/>
          <w:szCs w:val="24"/>
        </w:rPr>
        <w:t>Θα ήθελα να μου επιτρέψετε, κύριοι συνάδελφοι, να αφιερώσω το υπόλοιπο της ομιλίας μου στο βασικότερο ζήτημα</w:t>
      </w:r>
      <w:r>
        <w:rPr>
          <w:rFonts w:eastAsia="Times New Roman"/>
          <w:szCs w:val="24"/>
        </w:rPr>
        <w:t>,</w:t>
      </w:r>
      <w:r>
        <w:rPr>
          <w:rFonts w:eastAsia="Times New Roman"/>
          <w:szCs w:val="24"/>
        </w:rPr>
        <w:t xml:space="preserve"> που έκανε την κριτική της προς τον ΣΥΡΙΖΑ η Νέα Δημοκρατία. Είπε</w:t>
      </w:r>
      <w:r w:rsidRPr="008B70E1">
        <w:rPr>
          <w:rFonts w:eastAsia="Times New Roman"/>
          <w:szCs w:val="24"/>
        </w:rPr>
        <w:t xml:space="preserve">: </w:t>
      </w:r>
      <w:r>
        <w:rPr>
          <w:rFonts w:eastAsia="Times New Roman"/>
          <w:szCs w:val="24"/>
        </w:rPr>
        <w:t>Εντάξει στα επιμέρους ζητήματα, εδώ</w:t>
      </w:r>
      <w:r>
        <w:rPr>
          <w:rFonts w:eastAsia="Times New Roman"/>
          <w:szCs w:val="24"/>
        </w:rPr>
        <w:t xml:space="preserve"> συμφωνούμε, εκεί διαφωνούμε. Μπορεί να συμφωνήσουμε να έχουμε κάποιες συγκλίσεις. Ωστόσο, αυτό που χαρακτηρίζει την πολιτική του ΣΥΡΙΖΑ είναι ότι δεν έχει στρατηγικό σχεδιασμό, δεν έχει στρατηγική για τον τουρισμό.</w:t>
      </w:r>
    </w:p>
    <w:p w14:paraId="09A3EEC6"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Θα ήθελα, λοιπόν, να παρουσιάσω ακριβώς </w:t>
      </w:r>
      <w:r>
        <w:rPr>
          <w:rFonts w:eastAsia="Times New Roman"/>
          <w:szCs w:val="24"/>
        </w:rPr>
        <w:t>αυτήν την πρόταση, τον στρατηγικό σχεδιασμό της Αριστεράς για τον τουρισμό.</w:t>
      </w:r>
    </w:p>
    <w:p w14:paraId="09A3EEC7" w14:textId="77777777" w:rsidR="00D269F7" w:rsidRDefault="006C352B">
      <w:pPr>
        <w:spacing w:line="600" w:lineRule="auto"/>
        <w:ind w:firstLine="720"/>
        <w:contextualSpacing/>
        <w:jc w:val="both"/>
        <w:rPr>
          <w:rFonts w:eastAsia="Times New Roman"/>
          <w:szCs w:val="24"/>
        </w:rPr>
      </w:pPr>
      <w:r>
        <w:rPr>
          <w:rFonts w:eastAsia="Times New Roman"/>
          <w:szCs w:val="24"/>
        </w:rPr>
        <w:t>Κυρίες και κύριοι συνάδελφοι, ο ελληνικός τουρισμός, πέρα από ωραιοποιήσεις, έχει ανάγκη από έναν συνολικό επανασχεδιασμό, έναν επανασχεδιασμό</w:t>
      </w:r>
      <w:r>
        <w:rPr>
          <w:rFonts w:eastAsia="Times New Roman"/>
          <w:szCs w:val="24"/>
        </w:rPr>
        <w:t>,</w:t>
      </w:r>
      <w:r>
        <w:rPr>
          <w:rFonts w:eastAsia="Times New Roman"/>
          <w:szCs w:val="24"/>
        </w:rPr>
        <w:t xml:space="preserve"> με επίκεντρο αυτήν τη φορά ένα νέο α</w:t>
      </w:r>
      <w:r>
        <w:rPr>
          <w:rFonts w:eastAsia="Times New Roman"/>
          <w:szCs w:val="24"/>
        </w:rPr>
        <w:t xml:space="preserve">νθρωποκεντρικό τουριστικό μοντέλο. </w:t>
      </w:r>
    </w:p>
    <w:p w14:paraId="09A3EEC8" w14:textId="77777777" w:rsidR="00D269F7" w:rsidRDefault="006C352B">
      <w:pPr>
        <w:spacing w:line="600" w:lineRule="auto"/>
        <w:ind w:firstLine="720"/>
        <w:contextualSpacing/>
        <w:jc w:val="both"/>
        <w:rPr>
          <w:rFonts w:eastAsia="Times New Roman"/>
          <w:szCs w:val="24"/>
        </w:rPr>
      </w:pPr>
      <w:r>
        <w:rPr>
          <w:rFonts w:eastAsia="Times New Roman"/>
          <w:szCs w:val="24"/>
        </w:rPr>
        <w:t>Ποια είναι τα χαρακτηριστικά αυτού του μοντέλου;</w:t>
      </w:r>
    </w:p>
    <w:p w14:paraId="09A3EEC9"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lastRenderedPageBreak/>
        <w:t>Πρώτον, ένα μοντέλο</w:t>
      </w:r>
      <w:r>
        <w:rPr>
          <w:rFonts w:eastAsia="Times New Roman"/>
          <w:szCs w:val="24"/>
        </w:rPr>
        <w:t>,</w:t>
      </w:r>
      <w:r>
        <w:rPr>
          <w:rFonts w:eastAsia="Times New Roman"/>
          <w:szCs w:val="24"/>
        </w:rPr>
        <w:t xml:space="preserve"> που θα </w:t>
      </w:r>
      <w:r w:rsidRPr="00AC3C47">
        <w:rPr>
          <w:rFonts w:eastAsia="Times New Roman"/>
          <w:szCs w:val="24"/>
        </w:rPr>
        <w:t>αντιλαμβάνεται τον τουρισμό</w:t>
      </w:r>
      <w:r>
        <w:rPr>
          <w:rFonts w:eastAsia="Times New Roman"/>
          <w:szCs w:val="24"/>
        </w:rPr>
        <w:t>,</w:t>
      </w:r>
      <w:r w:rsidRPr="00AC3C47">
        <w:rPr>
          <w:rFonts w:eastAsia="Times New Roman"/>
          <w:szCs w:val="24"/>
        </w:rPr>
        <w:t xml:space="preserve"> κυρίως σαν απάντηση στις ανάγκες των ανθρώπων να γνωρίσουν άλλους ανθρώπους</w:t>
      </w:r>
      <w:r>
        <w:rPr>
          <w:rFonts w:eastAsia="Times New Roman"/>
          <w:szCs w:val="24"/>
        </w:rPr>
        <w:t>,</w:t>
      </w:r>
      <w:r w:rsidRPr="00AC3C47">
        <w:rPr>
          <w:rFonts w:eastAsia="Times New Roman"/>
          <w:szCs w:val="24"/>
        </w:rPr>
        <w:t xml:space="preserve"> σαν απάντηση στις ανάγκες των ανθρώπω</w:t>
      </w:r>
      <w:r w:rsidRPr="00AC3C47">
        <w:rPr>
          <w:rFonts w:eastAsia="Times New Roman"/>
          <w:szCs w:val="24"/>
        </w:rPr>
        <w:t>ν να γνωρίσουν άλλους πολιτισμούς</w:t>
      </w:r>
      <w:r>
        <w:rPr>
          <w:rFonts w:eastAsia="Times New Roman"/>
          <w:szCs w:val="24"/>
        </w:rPr>
        <w:t>,</w:t>
      </w:r>
      <w:r w:rsidRPr="00AC3C47">
        <w:rPr>
          <w:rFonts w:eastAsia="Times New Roman"/>
          <w:szCs w:val="24"/>
        </w:rPr>
        <w:t xml:space="preserve"> σαν απάντηση στις ανάγκες των ανθρώπων να έχου</w:t>
      </w:r>
      <w:r>
        <w:rPr>
          <w:rFonts w:eastAsia="Times New Roman"/>
          <w:szCs w:val="24"/>
        </w:rPr>
        <w:t>ν</w:t>
      </w:r>
      <w:r w:rsidRPr="00AC3C47">
        <w:rPr>
          <w:rFonts w:eastAsia="Times New Roman"/>
          <w:szCs w:val="24"/>
        </w:rPr>
        <w:t xml:space="preserve"> ελεύθερο χρόνο και να μπορούν να το</w:t>
      </w:r>
      <w:r>
        <w:rPr>
          <w:rFonts w:eastAsia="Times New Roman"/>
          <w:szCs w:val="24"/>
        </w:rPr>
        <w:t>ν</w:t>
      </w:r>
      <w:r w:rsidRPr="00AC3C47">
        <w:rPr>
          <w:rFonts w:eastAsia="Times New Roman"/>
          <w:szCs w:val="24"/>
        </w:rPr>
        <w:t xml:space="preserve"> χρησιμοποιήσουν για την ολοκλήρωση της προσωπικότητάς </w:t>
      </w:r>
      <w:r>
        <w:rPr>
          <w:rFonts w:eastAsia="Times New Roman"/>
          <w:szCs w:val="24"/>
        </w:rPr>
        <w:t>τους.</w:t>
      </w:r>
    </w:p>
    <w:p w14:paraId="09A3EECA"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Δεύτερον, </w:t>
      </w:r>
      <w:r w:rsidRPr="00AC3C47">
        <w:rPr>
          <w:rFonts w:eastAsia="Times New Roman"/>
          <w:szCs w:val="24"/>
        </w:rPr>
        <w:t>ένα μοντέλο</w:t>
      </w:r>
      <w:r>
        <w:rPr>
          <w:rFonts w:eastAsia="Times New Roman"/>
          <w:szCs w:val="24"/>
        </w:rPr>
        <w:t>,</w:t>
      </w:r>
      <w:r w:rsidRPr="00AC3C47">
        <w:rPr>
          <w:rFonts w:eastAsia="Times New Roman"/>
          <w:szCs w:val="24"/>
        </w:rPr>
        <w:t xml:space="preserve"> </w:t>
      </w:r>
      <w:r>
        <w:rPr>
          <w:rFonts w:eastAsia="Times New Roman"/>
          <w:szCs w:val="24"/>
        </w:rPr>
        <w:t>που θα προτείνει και</w:t>
      </w:r>
      <w:r w:rsidRPr="00AC3C47">
        <w:rPr>
          <w:rFonts w:eastAsia="Times New Roman"/>
          <w:szCs w:val="24"/>
        </w:rPr>
        <w:t xml:space="preserve"> θα διασφαλί</w:t>
      </w:r>
      <w:r>
        <w:rPr>
          <w:rFonts w:eastAsia="Times New Roman"/>
          <w:szCs w:val="24"/>
        </w:rPr>
        <w:t>ζ</w:t>
      </w:r>
      <w:r w:rsidRPr="00AC3C47">
        <w:rPr>
          <w:rFonts w:eastAsia="Times New Roman"/>
          <w:szCs w:val="24"/>
        </w:rPr>
        <w:t xml:space="preserve">ει με ελκυστικό και </w:t>
      </w:r>
      <w:r w:rsidRPr="00AC3C47">
        <w:rPr>
          <w:rFonts w:eastAsia="Times New Roman"/>
          <w:szCs w:val="24"/>
        </w:rPr>
        <w:t xml:space="preserve">ποιοτικό τρόπο τη μεγαλύτερη </w:t>
      </w:r>
      <w:r>
        <w:rPr>
          <w:rFonts w:eastAsia="Times New Roman"/>
          <w:szCs w:val="24"/>
        </w:rPr>
        <w:t>παραμονή</w:t>
      </w:r>
      <w:r w:rsidRPr="00AC3C47">
        <w:rPr>
          <w:rFonts w:eastAsia="Times New Roman"/>
          <w:szCs w:val="24"/>
        </w:rPr>
        <w:t xml:space="preserve"> </w:t>
      </w:r>
      <w:r>
        <w:rPr>
          <w:rFonts w:eastAsia="Times New Roman"/>
          <w:szCs w:val="24"/>
        </w:rPr>
        <w:t>σ</w:t>
      </w:r>
      <w:r w:rsidRPr="00AC3C47">
        <w:rPr>
          <w:rFonts w:eastAsia="Times New Roman"/>
          <w:szCs w:val="24"/>
        </w:rPr>
        <w:t xml:space="preserve">ε </w:t>
      </w:r>
      <w:r>
        <w:rPr>
          <w:rFonts w:eastAsia="Times New Roman"/>
          <w:szCs w:val="24"/>
        </w:rPr>
        <w:t>έναν τόπο και τη συνειδητά -</w:t>
      </w:r>
      <w:r w:rsidRPr="00AC3C47">
        <w:rPr>
          <w:rFonts w:eastAsia="Times New Roman"/>
          <w:szCs w:val="24"/>
        </w:rPr>
        <w:t>εφόσον την επιλέξει κάποιος αυτήν την παραμονή</w:t>
      </w:r>
      <w:r>
        <w:rPr>
          <w:rFonts w:eastAsia="Times New Roman"/>
          <w:szCs w:val="24"/>
        </w:rPr>
        <w:t>-</w:t>
      </w:r>
      <w:r w:rsidRPr="00AC3C47">
        <w:rPr>
          <w:rFonts w:eastAsia="Times New Roman"/>
          <w:szCs w:val="24"/>
        </w:rPr>
        <w:t xml:space="preserve"> μεγαλύτερη δαπάνη</w:t>
      </w:r>
      <w:r>
        <w:rPr>
          <w:rFonts w:eastAsia="Times New Roman"/>
          <w:szCs w:val="24"/>
        </w:rPr>
        <w:t>.</w:t>
      </w:r>
    </w:p>
    <w:p w14:paraId="09A3EECB" w14:textId="77777777" w:rsidR="00D269F7" w:rsidRDefault="006C352B">
      <w:pPr>
        <w:tabs>
          <w:tab w:val="center" w:pos="4753"/>
          <w:tab w:val="left" w:pos="6156"/>
        </w:tabs>
        <w:spacing w:line="600" w:lineRule="auto"/>
        <w:ind w:firstLine="720"/>
        <w:contextualSpacing/>
        <w:jc w:val="both"/>
        <w:rPr>
          <w:rFonts w:eastAsia="Times New Roman"/>
          <w:szCs w:val="24"/>
        </w:rPr>
      </w:pPr>
      <w:r w:rsidRPr="00AC3C47">
        <w:rPr>
          <w:rFonts w:eastAsia="Times New Roman"/>
          <w:szCs w:val="24"/>
        </w:rPr>
        <w:t>Τρίτον</w:t>
      </w:r>
      <w:r>
        <w:rPr>
          <w:rFonts w:eastAsia="Times New Roman"/>
          <w:szCs w:val="24"/>
        </w:rPr>
        <w:t>,</w:t>
      </w:r>
      <w:r w:rsidRPr="00AC3C47">
        <w:rPr>
          <w:rFonts w:eastAsia="Times New Roman"/>
          <w:szCs w:val="24"/>
        </w:rPr>
        <w:t xml:space="preserve"> ένα τέτοιο ανθρωποκεντρικό τουριστικό μοντέλο</w:t>
      </w:r>
      <w:r>
        <w:rPr>
          <w:rFonts w:eastAsia="Times New Roman"/>
          <w:szCs w:val="24"/>
        </w:rPr>
        <w:t>,</w:t>
      </w:r>
      <w:r w:rsidRPr="00AC3C47">
        <w:rPr>
          <w:rFonts w:eastAsia="Times New Roman"/>
          <w:szCs w:val="24"/>
        </w:rPr>
        <w:t xml:space="preserve"> που θα στηρίζεται σε </w:t>
      </w:r>
      <w:r>
        <w:rPr>
          <w:rFonts w:eastAsia="Times New Roman"/>
          <w:szCs w:val="24"/>
        </w:rPr>
        <w:t>μια νέα</w:t>
      </w:r>
      <w:r w:rsidRPr="00AC3C47">
        <w:rPr>
          <w:rFonts w:eastAsia="Times New Roman"/>
          <w:szCs w:val="24"/>
        </w:rPr>
        <w:t xml:space="preserve"> οπτική του τουρισμού</w:t>
      </w:r>
      <w:r>
        <w:rPr>
          <w:rFonts w:eastAsia="Times New Roman"/>
          <w:szCs w:val="24"/>
        </w:rPr>
        <w:t>,</w:t>
      </w:r>
      <w:r w:rsidRPr="00AC3C47">
        <w:rPr>
          <w:rFonts w:eastAsia="Times New Roman"/>
          <w:szCs w:val="24"/>
        </w:rPr>
        <w:t xml:space="preserve"> όπου το απρόσωπο </w:t>
      </w:r>
      <w:proofErr w:type="spellStart"/>
      <w:r w:rsidRPr="00AC3C47">
        <w:rPr>
          <w:rFonts w:eastAsia="Times New Roman"/>
          <w:szCs w:val="24"/>
        </w:rPr>
        <w:t>προσωποποιείται</w:t>
      </w:r>
      <w:proofErr w:type="spellEnd"/>
      <w:r>
        <w:rPr>
          <w:rFonts w:eastAsia="Times New Roman"/>
          <w:szCs w:val="24"/>
        </w:rPr>
        <w:t>,</w:t>
      </w:r>
      <w:r w:rsidRPr="00AC3C47">
        <w:rPr>
          <w:rFonts w:eastAsia="Times New Roman"/>
          <w:szCs w:val="24"/>
        </w:rPr>
        <w:t xml:space="preserve"> ο πελάτης γίνεται επισκέπτης</w:t>
      </w:r>
      <w:r>
        <w:rPr>
          <w:rFonts w:eastAsia="Times New Roman"/>
          <w:szCs w:val="24"/>
        </w:rPr>
        <w:t>,</w:t>
      </w:r>
      <w:r w:rsidRPr="00AC3C47">
        <w:rPr>
          <w:rFonts w:eastAsia="Times New Roman"/>
          <w:szCs w:val="24"/>
        </w:rPr>
        <w:t xml:space="preserve"> ο επισκέπτης γίνεται φίλος και ο φίλος γίνεται φιλοξενούμενος</w:t>
      </w:r>
      <w:r>
        <w:rPr>
          <w:rFonts w:eastAsia="Times New Roman"/>
          <w:szCs w:val="24"/>
        </w:rPr>
        <w:t>.</w:t>
      </w:r>
    </w:p>
    <w:p w14:paraId="09A3EECC"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Τέταρτον,</w:t>
      </w:r>
      <w:r w:rsidRPr="00AC3C47">
        <w:rPr>
          <w:rFonts w:eastAsia="Times New Roman"/>
          <w:szCs w:val="24"/>
        </w:rPr>
        <w:t xml:space="preserve"> ένα τέτοιο νέο τουριστι</w:t>
      </w:r>
      <w:r>
        <w:rPr>
          <w:rFonts w:eastAsia="Times New Roman"/>
          <w:szCs w:val="24"/>
        </w:rPr>
        <w:t>κό μοντέλο</w:t>
      </w:r>
      <w:r>
        <w:rPr>
          <w:rFonts w:eastAsia="Times New Roman"/>
          <w:szCs w:val="24"/>
        </w:rPr>
        <w:t>,</w:t>
      </w:r>
      <w:r>
        <w:rPr>
          <w:rFonts w:eastAsia="Times New Roman"/>
          <w:szCs w:val="24"/>
        </w:rPr>
        <w:t xml:space="preserve"> που εμπεριέχεται στον όρο «</w:t>
      </w:r>
      <w:r w:rsidRPr="00AC3C47">
        <w:rPr>
          <w:rFonts w:eastAsia="Times New Roman"/>
          <w:szCs w:val="24"/>
        </w:rPr>
        <w:t>τουρισμός για όλους</w:t>
      </w:r>
      <w:r>
        <w:rPr>
          <w:rFonts w:eastAsia="Times New Roman"/>
          <w:szCs w:val="24"/>
        </w:rPr>
        <w:t>»</w:t>
      </w:r>
      <w:r w:rsidRPr="00AC3C47">
        <w:rPr>
          <w:rFonts w:eastAsia="Times New Roman"/>
          <w:szCs w:val="24"/>
        </w:rPr>
        <w:t xml:space="preserve"> και στο ποιοτικό πέρασμα από την αν</w:t>
      </w:r>
      <w:r w:rsidRPr="00AC3C47">
        <w:rPr>
          <w:rFonts w:eastAsia="Times New Roman"/>
          <w:szCs w:val="24"/>
        </w:rPr>
        <w:t>άπτυξη του τουρισμού στον τουρισμό της ανάπτυξης</w:t>
      </w:r>
      <w:r>
        <w:rPr>
          <w:rFonts w:eastAsia="Times New Roman"/>
          <w:szCs w:val="24"/>
        </w:rPr>
        <w:t>.</w:t>
      </w:r>
    </w:p>
    <w:p w14:paraId="09A3EECD" w14:textId="77777777" w:rsidR="00D269F7" w:rsidRDefault="006C352B">
      <w:pPr>
        <w:tabs>
          <w:tab w:val="center" w:pos="4753"/>
          <w:tab w:val="left" w:pos="6156"/>
        </w:tabs>
        <w:spacing w:line="600" w:lineRule="auto"/>
        <w:ind w:firstLine="720"/>
        <w:contextualSpacing/>
        <w:jc w:val="both"/>
        <w:rPr>
          <w:rFonts w:eastAsia="Times New Roman"/>
          <w:szCs w:val="24"/>
        </w:rPr>
      </w:pPr>
      <w:proofErr w:type="spellStart"/>
      <w:r>
        <w:rPr>
          <w:rFonts w:eastAsia="Times New Roman"/>
          <w:szCs w:val="24"/>
        </w:rPr>
        <w:lastRenderedPageBreak/>
        <w:t>Πέμπτον</w:t>
      </w:r>
      <w:proofErr w:type="spellEnd"/>
      <w:r>
        <w:rPr>
          <w:rFonts w:eastAsia="Times New Roman"/>
          <w:szCs w:val="24"/>
        </w:rPr>
        <w:t xml:space="preserve">, </w:t>
      </w:r>
      <w:r w:rsidRPr="00AC3C47">
        <w:rPr>
          <w:rFonts w:eastAsia="Times New Roman"/>
          <w:szCs w:val="24"/>
        </w:rPr>
        <w:t>ένα νέο τουριστικό μοντέλο</w:t>
      </w:r>
      <w:r>
        <w:rPr>
          <w:rFonts w:eastAsia="Times New Roman"/>
          <w:szCs w:val="24"/>
        </w:rPr>
        <w:t>,</w:t>
      </w:r>
      <w:r w:rsidRPr="00AC3C47">
        <w:rPr>
          <w:rFonts w:eastAsia="Times New Roman"/>
          <w:szCs w:val="24"/>
        </w:rPr>
        <w:t xml:space="preserve"> όπου δεν προηγούνται </w:t>
      </w:r>
      <w:r>
        <w:rPr>
          <w:rFonts w:eastAsia="Times New Roman"/>
          <w:szCs w:val="24"/>
        </w:rPr>
        <w:t>ο</w:t>
      </w:r>
      <w:r w:rsidRPr="00AC3C47">
        <w:rPr>
          <w:rFonts w:eastAsia="Times New Roman"/>
          <w:szCs w:val="24"/>
        </w:rPr>
        <w:t>ι υποδομές</w:t>
      </w:r>
      <w:r>
        <w:rPr>
          <w:rFonts w:eastAsia="Times New Roman"/>
          <w:szCs w:val="24"/>
        </w:rPr>
        <w:t>,</w:t>
      </w:r>
      <w:r w:rsidRPr="00AC3C47">
        <w:rPr>
          <w:rFonts w:eastAsia="Times New Roman"/>
          <w:szCs w:val="24"/>
        </w:rPr>
        <w:t xml:space="preserve"> άλλα έπονται</w:t>
      </w:r>
      <w:r>
        <w:rPr>
          <w:rFonts w:eastAsia="Times New Roman"/>
          <w:szCs w:val="24"/>
        </w:rPr>
        <w:t xml:space="preserve">, </w:t>
      </w:r>
      <w:r w:rsidRPr="00AC3C47">
        <w:rPr>
          <w:rFonts w:eastAsia="Times New Roman"/>
          <w:szCs w:val="24"/>
        </w:rPr>
        <w:t>για να υπηρετήσουν τεκμηριωμένα</w:t>
      </w:r>
      <w:r>
        <w:rPr>
          <w:rFonts w:eastAsia="Times New Roman"/>
          <w:szCs w:val="24"/>
        </w:rPr>
        <w:t>,</w:t>
      </w:r>
      <w:r w:rsidRPr="00AC3C47">
        <w:rPr>
          <w:rFonts w:eastAsia="Times New Roman"/>
          <w:szCs w:val="24"/>
        </w:rPr>
        <w:t xml:space="preserve"> σχεδιασμένα και αειφόρα </w:t>
      </w:r>
      <w:r>
        <w:rPr>
          <w:rFonts w:eastAsia="Times New Roman"/>
          <w:szCs w:val="24"/>
        </w:rPr>
        <w:t>την ανάπτυξη του τουρισμού</w:t>
      </w:r>
      <w:r w:rsidRPr="00AC3C47">
        <w:rPr>
          <w:rFonts w:eastAsia="Times New Roman"/>
          <w:szCs w:val="24"/>
        </w:rPr>
        <w:t xml:space="preserve"> και όπου προηγουμένως</w:t>
      </w:r>
      <w:r>
        <w:rPr>
          <w:rFonts w:eastAsia="Times New Roman"/>
          <w:szCs w:val="24"/>
        </w:rPr>
        <w:t>,</w:t>
      </w:r>
      <w:r w:rsidRPr="00AC3C47">
        <w:rPr>
          <w:rFonts w:eastAsia="Times New Roman"/>
          <w:szCs w:val="24"/>
        </w:rPr>
        <w:t xml:space="preserve"> θα έχει απαντη</w:t>
      </w:r>
      <w:r w:rsidRPr="00AC3C47">
        <w:rPr>
          <w:rFonts w:eastAsia="Times New Roman"/>
          <w:szCs w:val="24"/>
        </w:rPr>
        <w:t>θεί η έννοια της ποιότητας</w:t>
      </w:r>
      <w:r>
        <w:rPr>
          <w:rFonts w:eastAsia="Times New Roman"/>
          <w:szCs w:val="24"/>
        </w:rPr>
        <w:t>,</w:t>
      </w:r>
      <w:r w:rsidRPr="00AC3C47">
        <w:rPr>
          <w:rFonts w:eastAsia="Times New Roman"/>
          <w:szCs w:val="24"/>
        </w:rPr>
        <w:t xml:space="preserve"> η οποία δεν ταυτίζεται μόνο</w:t>
      </w:r>
      <w:r>
        <w:rPr>
          <w:rFonts w:eastAsia="Times New Roman"/>
          <w:szCs w:val="24"/>
        </w:rPr>
        <w:t xml:space="preserve"> -</w:t>
      </w:r>
      <w:r w:rsidRPr="00AC3C47">
        <w:rPr>
          <w:rFonts w:eastAsia="Times New Roman"/>
          <w:szCs w:val="24"/>
        </w:rPr>
        <w:t>ούτε πρώτα απ</w:t>
      </w:r>
      <w:r>
        <w:rPr>
          <w:rFonts w:eastAsia="Times New Roman"/>
          <w:szCs w:val="24"/>
        </w:rPr>
        <w:t>’</w:t>
      </w:r>
      <w:r w:rsidRPr="00AC3C47">
        <w:rPr>
          <w:rFonts w:eastAsia="Times New Roman"/>
          <w:szCs w:val="24"/>
        </w:rPr>
        <w:t xml:space="preserve"> όλα και κυρίως</w:t>
      </w:r>
      <w:r>
        <w:rPr>
          <w:rFonts w:eastAsia="Times New Roman"/>
          <w:szCs w:val="24"/>
        </w:rPr>
        <w:t>-</w:t>
      </w:r>
      <w:r w:rsidRPr="00AC3C47">
        <w:rPr>
          <w:rFonts w:eastAsia="Times New Roman"/>
          <w:szCs w:val="24"/>
        </w:rPr>
        <w:t xml:space="preserve"> με τους χώρους διαμονής και τα υλικά κατασκευής </w:t>
      </w:r>
      <w:r>
        <w:rPr>
          <w:rFonts w:eastAsia="Times New Roman"/>
          <w:szCs w:val="24"/>
        </w:rPr>
        <w:t>τους, αλλά</w:t>
      </w:r>
      <w:r w:rsidRPr="00AC3C47">
        <w:rPr>
          <w:rFonts w:eastAsia="Times New Roman"/>
          <w:szCs w:val="24"/>
        </w:rPr>
        <w:t xml:space="preserve"> πρώτα από όλα</w:t>
      </w:r>
      <w:r>
        <w:rPr>
          <w:rFonts w:eastAsia="Times New Roman"/>
          <w:szCs w:val="24"/>
        </w:rPr>
        <w:t>,</w:t>
      </w:r>
      <w:r w:rsidRPr="00AC3C47">
        <w:rPr>
          <w:rFonts w:eastAsia="Times New Roman"/>
          <w:szCs w:val="24"/>
        </w:rPr>
        <w:t xml:space="preserve"> με τις σχέσεις των ανθρώπων</w:t>
      </w:r>
      <w:r>
        <w:rPr>
          <w:rFonts w:eastAsia="Times New Roman"/>
          <w:szCs w:val="24"/>
        </w:rPr>
        <w:t>,</w:t>
      </w:r>
      <w:r w:rsidRPr="00AC3C47">
        <w:rPr>
          <w:rFonts w:eastAsia="Times New Roman"/>
          <w:szCs w:val="24"/>
        </w:rPr>
        <w:t xml:space="preserve"> με την ομορφιά του τοπίου</w:t>
      </w:r>
      <w:r>
        <w:rPr>
          <w:rFonts w:eastAsia="Times New Roman"/>
          <w:szCs w:val="24"/>
        </w:rPr>
        <w:t>,</w:t>
      </w:r>
      <w:r w:rsidRPr="00AC3C47">
        <w:rPr>
          <w:rFonts w:eastAsia="Times New Roman"/>
          <w:szCs w:val="24"/>
        </w:rPr>
        <w:t xml:space="preserve"> </w:t>
      </w:r>
      <w:r>
        <w:rPr>
          <w:rFonts w:eastAsia="Times New Roman"/>
          <w:szCs w:val="24"/>
        </w:rPr>
        <w:t xml:space="preserve">τον τοπικό </w:t>
      </w:r>
      <w:r w:rsidRPr="00AC3C47">
        <w:rPr>
          <w:rFonts w:eastAsia="Times New Roman"/>
          <w:szCs w:val="24"/>
        </w:rPr>
        <w:t>πολιτισμό</w:t>
      </w:r>
      <w:r>
        <w:rPr>
          <w:rFonts w:eastAsia="Times New Roman"/>
          <w:szCs w:val="24"/>
        </w:rPr>
        <w:t>,</w:t>
      </w:r>
      <w:r w:rsidRPr="00AC3C47">
        <w:rPr>
          <w:rFonts w:eastAsia="Times New Roman"/>
          <w:szCs w:val="24"/>
        </w:rPr>
        <w:t xml:space="preserve"> την τοπική γαστρ</w:t>
      </w:r>
      <w:r w:rsidRPr="00AC3C47">
        <w:rPr>
          <w:rFonts w:eastAsia="Times New Roman"/>
          <w:szCs w:val="24"/>
        </w:rPr>
        <w:t>ονομία</w:t>
      </w:r>
      <w:r>
        <w:rPr>
          <w:rFonts w:eastAsia="Times New Roman"/>
          <w:szCs w:val="24"/>
        </w:rPr>
        <w:t>, τη</w:t>
      </w:r>
      <w:r w:rsidRPr="00AC3C47">
        <w:rPr>
          <w:rFonts w:eastAsia="Times New Roman"/>
          <w:szCs w:val="24"/>
        </w:rPr>
        <w:t xml:space="preserve"> φιλόξενη διάθεση</w:t>
      </w:r>
      <w:r>
        <w:rPr>
          <w:rFonts w:eastAsia="Times New Roman"/>
          <w:szCs w:val="24"/>
        </w:rPr>
        <w:t>.</w:t>
      </w:r>
    </w:p>
    <w:p w14:paraId="09A3EECE"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Για όλη την κριτική</w:t>
      </w:r>
      <w:r>
        <w:rPr>
          <w:rFonts w:eastAsia="Times New Roman"/>
          <w:szCs w:val="24"/>
        </w:rPr>
        <w:t>,</w:t>
      </w:r>
      <w:r>
        <w:rPr>
          <w:rFonts w:eastAsia="Times New Roman"/>
          <w:szCs w:val="24"/>
        </w:rPr>
        <w:t xml:space="preserve"> αλλά και για τις απόψεις που υπήρξαν, θα μου επιτρέψετε σύντομα να αναφέρω δ</w:t>
      </w:r>
      <w:r w:rsidRPr="00AC3C47">
        <w:rPr>
          <w:rFonts w:eastAsia="Times New Roman"/>
          <w:szCs w:val="24"/>
        </w:rPr>
        <w:t>ύο</w:t>
      </w:r>
      <w:r>
        <w:rPr>
          <w:rFonts w:eastAsia="Times New Roman"/>
          <w:szCs w:val="24"/>
        </w:rPr>
        <w:t>,</w:t>
      </w:r>
      <w:r w:rsidRPr="00AC3C47">
        <w:rPr>
          <w:rFonts w:eastAsia="Times New Roman"/>
          <w:szCs w:val="24"/>
        </w:rPr>
        <w:t xml:space="preserve"> τρία παραδείγματα</w:t>
      </w:r>
      <w:r>
        <w:rPr>
          <w:rFonts w:eastAsia="Times New Roman"/>
          <w:szCs w:val="24"/>
        </w:rPr>
        <w:t>.</w:t>
      </w:r>
      <w:r w:rsidRPr="00AC3C47">
        <w:rPr>
          <w:rFonts w:eastAsia="Times New Roman"/>
          <w:szCs w:val="24"/>
        </w:rPr>
        <w:t xml:space="preserve"> </w:t>
      </w:r>
      <w:r>
        <w:rPr>
          <w:rFonts w:eastAsia="Times New Roman"/>
          <w:szCs w:val="24"/>
        </w:rPr>
        <w:t>Κ</w:t>
      </w:r>
      <w:r w:rsidRPr="00AC3C47">
        <w:rPr>
          <w:rFonts w:eastAsia="Times New Roman"/>
          <w:szCs w:val="24"/>
        </w:rPr>
        <w:t xml:space="preserve">υρίες </w:t>
      </w:r>
      <w:r>
        <w:rPr>
          <w:rFonts w:eastAsia="Times New Roman"/>
          <w:szCs w:val="24"/>
        </w:rPr>
        <w:t xml:space="preserve">και </w:t>
      </w:r>
      <w:r w:rsidRPr="00AC3C47">
        <w:rPr>
          <w:rFonts w:eastAsia="Times New Roman"/>
          <w:szCs w:val="24"/>
        </w:rPr>
        <w:t>κύριοι συνάδελφοι</w:t>
      </w:r>
      <w:r>
        <w:rPr>
          <w:rFonts w:eastAsia="Times New Roman"/>
          <w:szCs w:val="24"/>
        </w:rPr>
        <w:t>, όπως</w:t>
      </w:r>
      <w:r w:rsidRPr="00AC3C47">
        <w:rPr>
          <w:rFonts w:eastAsia="Times New Roman"/>
          <w:szCs w:val="24"/>
        </w:rPr>
        <w:t xml:space="preserve"> δεν φτάνει να βάλεις σε </w:t>
      </w:r>
      <w:r>
        <w:rPr>
          <w:rFonts w:eastAsia="Times New Roman"/>
          <w:szCs w:val="24"/>
        </w:rPr>
        <w:t>μια</w:t>
      </w:r>
      <w:r w:rsidRPr="00AC3C47">
        <w:rPr>
          <w:rFonts w:eastAsia="Times New Roman"/>
          <w:szCs w:val="24"/>
        </w:rPr>
        <w:t xml:space="preserve"> λεκάνη αλεύρι</w:t>
      </w:r>
      <w:r>
        <w:rPr>
          <w:rFonts w:eastAsia="Times New Roman"/>
          <w:szCs w:val="24"/>
        </w:rPr>
        <w:t>,</w:t>
      </w:r>
      <w:r w:rsidRPr="00AC3C47">
        <w:rPr>
          <w:rFonts w:eastAsia="Times New Roman"/>
          <w:szCs w:val="24"/>
        </w:rPr>
        <w:t xml:space="preserve"> ζάχαρη</w:t>
      </w:r>
      <w:r>
        <w:rPr>
          <w:rFonts w:eastAsia="Times New Roman"/>
          <w:szCs w:val="24"/>
        </w:rPr>
        <w:t>,</w:t>
      </w:r>
      <w:r w:rsidRPr="00AC3C47">
        <w:rPr>
          <w:rFonts w:eastAsia="Times New Roman"/>
          <w:szCs w:val="24"/>
        </w:rPr>
        <w:t xml:space="preserve"> λάδι και νερό και να </w:t>
      </w:r>
      <w:r w:rsidRPr="00AC3C47">
        <w:rPr>
          <w:rFonts w:eastAsia="Times New Roman"/>
          <w:szCs w:val="24"/>
        </w:rPr>
        <w:t>πεις ότι έφτιαξες κουλουράκια</w:t>
      </w:r>
      <w:r>
        <w:rPr>
          <w:rFonts w:eastAsia="Times New Roman"/>
          <w:szCs w:val="24"/>
        </w:rPr>
        <w:t>,</w:t>
      </w:r>
      <w:r w:rsidRPr="00AC3C47">
        <w:rPr>
          <w:rFonts w:eastAsia="Times New Roman"/>
          <w:szCs w:val="24"/>
        </w:rPr>
        <w:t xml:space="preserve"> έτσι δεν φτάνει να είσαι σε ένα αεροδρόμιο των τελευταίων προδιαγραφών</w:t>
      </w:r>
      <w:r>
        <w:rPr>
          <w:rFonts w:eastAsia="Times New Roman"/>
          <w:szCs w:val="24"/>
        </w:rPr>
        <w:t>,</w:t>
      </w:r>
      <w:r w:rsidRPr="00AC3C47">
        <w:rPr>
          <w:rFonts w:eastAsia="Times New Roman"/>
          <w:szCs w:val="24"/>
        </w:rPr>
        <w:t xml:space="preserve"> </w:t>
      </w:r>
      <w:r>
        <w:rPr>
          <w:rFonts w:eastAsia="Times New Roman"/>
          <w:szCs w:val="24"/>
        </w:rPr>
        <w:t xml:space="preserve">σε </w:t>
      </w:r>
      <w:r w:rsidRPr="00AC3C47">
        <w:rPr>
          <w:rFonts w:eastAsia="Times New Roman"/>
          <w:szCs w:val="24"/>
        </w:rPr>
        <w:t>ένα</w:t>
      </w:r>
      <w:r>
        <w:rPr>
          <w:rFonts w:eastAsia="Times New Roman"/>
          <w:szCs w:val="24"/>
        </w:rPr>
        <w:t>ν</w:t>
      </w:r>
      <w:r w:rsidRPr="00AC3C47">
        <w:rPr>
          <w:rFonts w:eastAsia="Times New Roman"/>
          <w:szCs w:val="24"/>
        </w:rPr>
        <w:t xml:space="preserve"> δρόμο των τελευταίων προδιαγραφών πρόσβασης προς αυτό</w:t>
      </w:r>
      <w:r>
        <w:rPr>
          <w:rFonts w:eastAsia="Times New Roman"/>
          <w:szCs w:val="24"/>
        </w:rPr>
        <w:t xml:space="preserve">, σε μια δομή </w:t>
      </w:r>
      <w:r w:rsidRPr="00AC3C47">
        <w:rPr>
          <w:rFonts w:eastAsia="Times New Roman"/>
          <w:szCs w:val="24"/>
        </w:rPr>
        <w:t>υψηλών προδιαγραφών</w:t>
      </w:r>
      <w:r>
        <w:rPr>
          <w:rFonts w:eastAsia="Times New Roman"/>
          <w:szCs w:val="24"/>
        </w:rPr>
        <w:t>,</w:t>
      </w:r>
      <w:r w:rsidRPr="00AC3C47">
        <w:rPr>
          <w:rFonts w:eastAsia="Times New Roman"/>
          <w:szCs w:val="24"/>
        </w:rPr>
        <w:t xml:space="preserve"> </w:t>
      </w:r>
      <w:r>
        <w:rPr>
          <w:rFonts w:eastAsia="Times New Roman"/>
          <w:szCs w:val="24"/>
        </w:rPr>
        <w:t xml:space="preserve">σε μια δομή διαμονής </w:t>
      </w:r>
      <w:r w:rsidRPr="00AC3C47">
        <w:rPr>
          <w:rFonts w:eastAsia="Times New Roman"/>
          <w:szCs w:val="24"/>
        </w:rPr>
        <w:t xml:space="preserve">και άντε και </w:t>
      </w:r>
      <w:r>
        <w:rPr>
          <w:rFonts w:eastAsia="Times New Roman"/>
          <w:szCs w:val="24"/>
        </w:rPr>
        <w:t>σε μια</w:t>
      </w:r>
      <w:r w:rsidRPr="00AC3C47">
        <w:rPr>
          <w:rFonts w:eastAsia="Times New Roman"/>
          <w:szCs w:val="24"/>
        </w:rPr>
        <w:t xml:space="preserve"> λιμουζίνα μεταφοράς</w:t>
      </w:r>
      <w:r>
        <w:rPr>
          <w:rFonts w:eastAsia="Times New Roman"/>
          <w:szCs w:val="24"/>
        </w:rPr>
        <w:t>,</w:t>
      </w:r>
      <w:r w:rsidRPr="00AC3C47">
        <w:rPr>
          <w:rFonts w:eastAsia="Times New Roman"/>
          <w:szCs w:val="24"/>
        </w:rPr>
        <w:t xml:space="preserve"> για να πεις ότι έφτιαξες τουριστικό προϊόν</w:t>
      </w:r>
      <w:r>
        <w:rPr>
          <w:rFonts w:eastAsia="Times New Roman"/>
          <w:szCs w:val="24"/>
        </w:rPr>
        <w:t>.</w:t>
      </w:r>
    </w:p>
    <w:p w14:paraId="09A3EECF"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lastRenderedPageBreak/>
        <w:t>Σ</w:t>
      </w:r>
      <w:r w:rsidRPr="00AC3C47">
        <w:rPr>
          <w:rFonts w:eastAsia="Times New Roman"/>
          <w:szCs w:val="24"/>
        </w:rPr>
        <w:t xml:space="preserve">ήμερα </w:t>
      </w:r>
      <w:r>
        <w:rPr>
          <w:rFonts w:eastAsia="Times New Roman"/>
          <w:szCs w:val="24"/>
        </w:rPr>
        <w:t>-</w:t>
      </w:r>
      <w:r w:rsidRPr="00AC3C47">
        <w:rPr>
          <w:rFonts w:eastAsia="Times New Roman"/>
          <w:szCs w:val="24"/>
        </w:rPr>
        <w:t>να συνεχίσω τα παραδείγματα</w:t>
      </w:r>
      <w:r>
        <w:rPr>
          <w:rFonts w:eastAsia="Times New Roman"/>
          <w:szCs w:val="24"/>
        </w:rPr>
        <w:t>- ο εχθρός</w:t>
      </w:r>
      <w:r w:rsidRPr="00AC3C47">
        <w:rPr>
          <w:rFonts w:eastAsia="Times New Roman"/>
          <w:szCs w:val="24"/>
        </w:rPr>
        <w:t xml:space="preserve"> του ελληνικού τουρισμού είναι αυτή η έντονη τάση </w:t>
      </w:r>
      <w:proofErr w:type="spellStart"/>
      <w:r w:rsidRPr="00AC3C47">
        <w:rPr>
          <w:rFonts w:eastAsia="Times New Roman"/>
          <w:szCs w:val="24"/>
        </w:rPr>
        <w:t>ομογενοποίησης</w:t>
      </w:r>
      <w:proofErr w:type="spellEnd"/>
      <w:r>
        <w:rPr>
          <w:rFonts w:eastAsia="Times New Roman"/>
          <w:szCs w:val="24"/>
        </w:rPr>
        <w:t>.</w:t>
      </w:r>
      <w:r w:rsidRPr="00AC3C47">
        <w:rPr>
          <w:rFonts w:eastAsia="Times New Roman"/>
          <w:szCs w:val="24"/>
        </w:rPr>
        <w:t xml:space="preserve"> </w:t>
      </w:r>
      <w:r>
        <w:rPr>
          <w:rFonts w:eastAsia="Times New Roman"/>
          <w:szCs w:val="24"/>
        </w:rPr>
        <w:t>Τ</w:t>
      </w:r>
      <w:r w:rsidRPr="00AC3C47">
        <w:rPr>
          <w:rFonts w:eastAsia="Times New Roman"/>
          <w:szCs w:val="24"/>
        </w:rPr>
        <w:t>ι εννοώ</w:t>
      </w:r>
      <w:r>
        <w:rPr>
          <w:rFonts w:eastAsia="Times New Roman"/>
          <w:szCs w:val="24"/>
        </w:rPr>
        <w:t xml:space="preserve">; Αλήθεια, ένα </w:t>
      </w:r>
      <w:proofErr w:type="spellStart"/>
      <w:r>
        <w:rPr>
          <w:rFonts w:eastAsia="Times New Roman"/>
          <w:szCs w:val="24"/>
        </w:rPr>
        <w:t>πεντάστερο</w:t>
      </w:r>
      <w:proofErr w:type="spellEnd"/>
      <w:r w:rsidRPr="00AC3C47">
        <w:rPr>
          <w:rFonts w:eastAsia="Times New Roman"/>
          <w:szCs w:val="24"/>
        </w:rPr>
        <w:t xml:space="preserve"> ξενοδοχείο πόσο διαφέρει από άλλο </w:t>
      </w:r>
      <w:proofErr w:type="spellStart"/>
      <w:r>
        <w:rPr>
          <w:rFonts w:eastAsia="Times New Roman"/>
          <w:szCs w:val="24"/>
        </w:rPr>
        <w:t>πεντάστερο</w:t>
      </w:r>
      <w:proofErr w:type="spellEnd"/>
      <w:r>
        <w:rPr>
          <w:rFonts w:eastAsia="Times New Roman"/>
          <w:szCs w:val="24"/>
        </w:rPr>
        <w:t>,</w:t>
      </w:r>
      <w:r w:rsidRPr="00AC3C47">
        <w:rPr>
          <w:rFonts w:eastAsia="Times New Roman"/>
          <w:szCs w:val="24"/>
        </w:rPr>
        <w:t xml:space="preserve"> επί της ουσίας των εγκαταστάσεων και των παροχών του</w:t>
      </w:r>
      <w:r>
        <w:rPr>
          <w:rFonts w:eastAsia="Times New Roman"/>
          <w:szCs w:val="24"/>
        </w:rPr>
        <w:t>,</w:t>
      </w:r>
      <w:r w:rsidRPr="00AC3C47">
        <w:rPr>
          <w:rFonts w:eastAsia="Times New Roman"/>
          <w:szCs w:val="24"/>
        </w:rPr>
        <w:t xml:space="preserve"> από το αν βρίσκεται στη Φλόρι</w:t>
      </w:r>
      <w:r>
        <w:rPr>
          <w:rFonts w:eastAsia="Times New Roman"/>
          <w:szCs w:val="24"/>
        </w:rPr>
        <w:t>ντ</w:t>
      </w:r>
      <w:r w:rsidRPr="00AC3C47">
        <w:rPr>
          <w:rFonts w:eastAsia="Times New Roman"/>
          <w:szCs w:val="24"/>
        </w:rPr>
        <w:t>α</w:t>
      </w:r>
      <w:r>
        <w:rPr>
          <w:rFonts w:eastAsia="Times New Roman"/>
          <w:szCs w:val="24"/>
        </w:rPr>
        <w:t>,</w:t>
      </w:r>
      <w:r w:rsidRPr="00AC3C47">
        <w:rPr>
          <w:rFonts w:eastAsia="Times New Roman"/>
          <w:szCs w:val="24"/>
        </w:rPr>
        <w:t xml:space="preserve"> στο Μαρόκο ή στην Αργεντινή</w:t>
      </w:r>
      <w:r>
        <w:rPr>
          <w:rFonts w:eastAsia="Times New Roman"/>
          <w:szCs w:val="24"/>
        </w:rPr>
        <w:t>;</w:t>
      </w:r>
      <w:r w:rsidRPr="00AC3C47">
        <w:rPr>
          <w:rFonts w:eastAsia="Times New Roman"/>
          <w:szCs w:val="24"/>
        </w:rPr>
        <w:t xml:space="preserve"> </w:t>
      </w:r>
    </w:p>
    <w:p w14:paraId="09A3EED0"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Κ</w:t>
      </w:r>
      <w:r w:rsidRPr="00AC3C47">
        <w:rPr>
          <w:rFonts w:eastAsia="Times New Roman"/>
          <w:szCs w:val="24"/>
        </w:rPr>
        <w:t>αι να πάμε παρακάτω</w:t>
      </w:r>
      <w:r>
        <w:rPr>
          <w:rFonts w:eastAsia="Times New Roman"/>
          <w:szCs w:val="24"/>
        </w:rPr>
        <w:t>, γιατί πολλά ειπώθηκαν και για</w:t>
      </w:r>
      <w:r w:rsidRPr="00AC3C47">
        <w:rPr>
          <w:rFonts w:eastAsia="Times New Roman"/>
          <w:szCs w:val="24"/>
        </w:rPr>
        <w:t xml:space="preserve"> τη γαστρονομία και για το</w:t>
      </w:r>
      <w:r>
        <w:rPr>
          <w:rFonts w:eastAsia="Times New Roman"/>
          <w:szCs w:val="24"/>
        </w:rPr>
        <w:t>ν</w:t>
      </w:r>
      <w:r w:rsidRPr="00AC3C47">
        <w:rPr>
          <w:rFonts w:eastAsia="Times New Roman"/>
          <w:szCs w:val="24"/>
        </w:rPr>
        <w:t xml:space="preserve"> γαστρονομικό τουρισμό </w:t>
      </w:r>
      <w:r>
        <w:rPr>
          <w:rFonts w:eastAsia="Times New Roman"/>
          <w:szCs w:val="24"/>
        </w:rPr>
        <w:t>κ.λπ.</w:t>
      </w:r>
      <w:r>
        <w:rPr>
          <w:rFonts w:eastAsia="Times New Roman"/>
          <w:szCs w:val="24"/>
        </w:rPr>
        <w:t>.</w:t>
      </w:r>
      <w:r>
        <w:rPr>
          <w:rFonts w:eastAsia="Times New Roman"/>
          <w:szCs w:val="24"/>
        </w:rPr>
        <w:t xml:space="preserve"> Ε</w:t>
      </w:r>
      <w:r w:rsidRPr="00AC3C47">
        <w:rPr>
          <w:rFonts w:eastAsia="Times New Roman"/>
          <w:szCs w:val="24"/>
        </w:rPr>
        <w:t>ίναι προφανές</w:t>
      </w:r>
      <w:r>
        <w:rPr>
          <w:rFonts w:eastAsia="Times New Roman"/>
          <w:szCs w:val="24"/>
        </w:rPr>
        <w:t>,</w:t>
      </w:r>
      <w:r w:rsidRPr="00AC3C47">
        <w:rPr>
          <w:rFonts w:eastAsia="Times New Roman"/>
          <w:szCs w:val="24"/>
        </w:rPr>
        <w:t xml:space="preserve"> ότι τέτοιου </w:t>
      </w:r>
      <w:r>
        <w:rPr>
          <w:rFonts w:eastAsia="Times New Roman"/>
          <w:szCs w:val="24"/>
        </w:rPr>
        <w:t>υ</w:t>
      </w:r>
      <w:r w:rsidRPr="00AC3C47">
        <w:rPr>
          <w:rFonts w:eastAsia="Times New Roman"/>
          <w:szCs w:val="24"/>
        </w:rPr>
        <w:t xml:space="preserve">ψηλού επιπέδου </w:t>
      </w:r>
      <w:r>
        <w:rPr>
          <w:rFonts w:eastAsia="Times New Roman"/>
          <w:szCs w:val="24"/>
        </w:rPr>
        <w:t>δομές</w:t>
      </w:r>
      <w:r w:rsidRPr="00AC3C47">
        <w:rPr>
          <w:rFonts w:eastAsia="Times New Roman"/>
          <w:szCs w:val="24"/>
        </w:rPr>
        <w:t xml:space="preserve"> </w:t>
      </w:r>
      <w:r>
        <w:rPr>
          <w:rFonts w:eastAsia="Times New Roman"/>
          <w:szCs w:val="24"/>
        </w:rPr>
        <w:t>πια</w:t>
      </w:r>
      <w:r w:rsidRPr="00AC3C47">
        <w:rPr>
          <w:rFonts w:eastAsia="Times New Roman"/>
          <w:szCs w:val="24"/>
        </w:rPr>
        <w:t xml:space="preserve"> προσφέρουν όλες τις κουζίνες</w:t>
      </w:r>
      <w:r>
        <w:rPr>
          <w:rFonts w:eastAsia="Times New Roman"/>
          <w:szCs w:val="24"/>
        </w:rPr>
        <w:t>,</w:t>
      </w:r>
      <w:r w:rsidRPr="00AC3C47">
        <w:rPr>
          <w:rFonts w:eastAsia="Times New Roman"/>
          <w:szCs w:val="24"/>
        </w:rPr>
        <w:t xml:space="preserve"> από το αμερικάνικο πρωινό</w:t>
      </w:r>
      <w:r>
        <w:rPr>
          <w:rFonts w:eastAsia="Times New Roman"/>
          <w:szCs w:val="24"/>
        </w:rPr>
        <w:t>,</w:t>
      </w:r>
      <w:r w:rsidRPr="00AC3C47">
        <w:rPr>
          <w:rFonts w:eastAsia="Times New Roman"/>
          <w:szCs w:val="24"/>
        </w:rPr>
        <w:t xml:space="preserve"> μέχρι τη μεξικάνικη κουζίνα ή τη μεσογειακή κουζίνα</w:t>
      </w:r>
      <w:r>
        <w:rPr>
          <w:rFonts w:eastAsia="Times New Roman"/>
          <w:szCs w:val="24"/>
        </w:rPr>
        <w:t>.</w:t>
      </w:r>
      <w:r w:rsidRPr="00AC3C47">
        <w:rPr>
          <w:rFonts w:eastAsia="Times New Roman"/>
          <w:szCs w:val="24"/>
        </w:rPr>
        <w:t xml:space="preserve"> Παρεμπιπτόντως</w:t>
      </w:r>
      <w:r>
        <w:rPr>
          <w:rFonts w:eastAsia="Times New Roman"/>
          <w:szCs w:val="24"/>
        </w:rPr>
        <w:t>,</w:t>
      </w:r>
      <w:r w:rsidRPr="00AC3C47">
        <w:rPr>
          <w:rFonts w:eastAsia="Times New Roman"/>
          <w:szCs w:val="24"/>
        </w:rPr>
        <w:t xml:space="preserve"> ο αείμνηστος καθηγητής </w:t>
      </w:r>
      <w:r>
        <w:rPr>
          <w:rFonts w:eastAsia="Times New Roman"/>
          <w:szCs w:val="24"/>
        </w:rPr>
        <w:t>-κ</w:t>
      </w:r>
      <w:r w:rsidRPr="00AC3C47">
        <w:rPr>
          <w:rFonts w:eastAsia="Times New Roman"/>
          <w:szCs w:val="24"/>
        </w:rPr>
        <w:t>αι δικός μου</w:t>
      </w:r>
      <w:r>
        <w:rPr>
          <w:rFonts w:eastAsia="Times New Roman"/>
          <w:szCs w:val="24"/>
        </w:rPr>
        <w:t>-</w:t>
      </w:r>
      <w:r w:rsidRPr="00AC3C47">
        <w:rPr>
          <w:rFonts w:eastAsia="Times New Roman"/>
          <w:szCs w:val="24"/>
        </w:rPr>
        <w:t xml:space="preserve"> </w:t>
      </w:r>
      <w:proofErr w:type="spellStart"/>
      <w:r>
        <w:rPr>
          <w:rFonts w:eastAsia="Times New Roman"/>
          <w:szCs w:val="24"/>
        </w:rPr>
        <w:t>Τ</w:t>
      </w:r>
      <w:r w:rsidRPr="00AC3C47">
        <w:rPr>
          <w:rFonts w:eastAsia="Times New Roman"/>
          <w:szCs w:val="24"/>
        </w:rPr>
        <w:t>ριχόπουλος</w:t>
      </w:r>
      <w:proofErr w:type="spellEnd"/>
      <w:r w:rsidRPr="00AC3C47">
        <w:rPr>
          <w:rFonts w:eastAsia="Times New Roman"/>
          <w:szCs w:val="24"/>
        </w:rPr>
        <w:t xml:space="preserve"> δεν μελέτησε </w:t>
      </w:r>
      <w:r>
        <w:rPr>
          <w:rFonts w:eastAsia="Times New Roman"/>
          <w:szCs w:val="24"/>
        </w:rPr>
        <w:t xml:space="preserve">τη </w:t>
      </w:r>
      <w:r w:rsidRPr="00AC3C47">
        <w:rPr>
          <w:rFonts w:eastAsia="Times New Roman"/>
          <w:szCs w:val="24"/>
        </w:rPr>
        <w:t>μεσογειακή διατροφή</w:t>
      </w:r>
      <w:r>
        <w:rPr>
          <w:rFonts w:eastAsia="Times New Roman"/>
          <w:szCs w:val="24"/>
        </w:rPr>
        <w:t>.</w:t>
      </w:r>
    </w:p>
    <w:p w14:paraId="09A3EED1"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Κ</w:t>
      </w:r>
      <w:r w:rsidRPr="00AC3C47">
        <w:rPr>
          <w:rFonts w:eastAsia="Times New Roman"/>
          <w:szCs w:val="24"/>
        </w:rPr>
        <w:t xml:space="preserve">υρίες </w:t>
      </w:r>
      <w:r>
        <w:rPr>
          <w:rFonts w:eastAsia="Times New Roman"/>
          <w:szCs w:val="24"/>
        </w:rPr>
        <w:t xml:space="preserve">και </w:t>
      </w:r>
      <w:r w:rsidRPr="00AC3C47">
        <w:rPr>
          <w:rFonts w:eastAsia="Times New Roman"/>
          <w:szCs w:val="24"/>
        </w:rPr>
        <w:t>κύριοι</w:t>
      </w:r>
      <w:r w:rsidRPr="00AC3C47">
        <w:rPr>
          <w:rFonts w:eastAsia="Times New Roman"/>
          <w:szCs w:val="24"/>
        </w:rPr>
        <w:t xml:space="preserve"> συνάδελφοι</w:t>
      </w:r>
      <w:r>
        <w:rPr>
          <w:rFonts w:eastAsia="Times New Roman"/>
          <w:szCs w:val="24"/>
        </w:rPr>
        <w:t>, η Ελλάδα είναι ένας</w:t>
      </w:r>
      <w:r w:rsidRPr="00AC3C47">
        <w:rPr>
          <w:rFonts w:eastAsia="Times New Roman"/>
          <w:szCs w:val="24"/>
        </w:rPr>
        <w:t xml:space="preserve"> </w:t>
      </w:r>
      <w:r>
        <w:rPr>
          <w:rFonts w:eastAsia="Times New Roman"/>
          <w:szCs w:val="24"/>
        </w:rPr>
        <w:t>ευλογημένος</w:t>
      </w:r>
      <w:r w:rsidRPr="00AC3C47">
        <w:rPr>
          <w:rFonts w:eastAsia="Times New Roman"/>
          <w:szCs w:val="24"/>
        </w:rPr>
        <w:t xml:space="preserve"> τόπος</w:t>
      </w:r>
      <w:r>
        <w:rPr>
          <w:rFonts w:eastAsia="Times New Roman"/>
          <w:szCs w:val="24"/>
        </w:rPr>
        <w:t>,</w:t>
      </w:r>
      <w:r w:rsidRPr="00AC3C47">
        <w:rPr>
          <w:rFonts w:eastAsia="Times New Roman"/>
          <w:szCs w:val="24"/>
        </w:rPr>
        <w:t xml:space="preserve"> που έχει την τύχη να διαθέτει μεγάλη ποικιλομορφία πόρων</w:t>
      </w:r>
      <w:r>
        <w:rPr>
          <w:rFonts w:eastAsia="Times New Roman"/>
          <w:szCs w:val="24"/>
        </w:rPr>
        <w:t>,</w:t>
      </w:r>
      <w:r w:rsidRPr="00AC3C47">
        <w:rPr>
          <w:rFonts w:eastAsia="Times New Roman"/>
          <w:szCs w:val="24"/>
        </w:rPr>
        <w:t xml:space="preserve"> που μπορούν να στηρίξουν αυτό το νέο ανθρωποκεντρικό μοντέλο τουρισμού</w:t>
      </w:r>
      <w:r>
        <w:rPr>
          <w:rFonts w:eastAsia="Times New Roman"/>
          <w:szCs w:val="24"/>
        </w:rPr>
        <w:t>,</w:t>
      </w:r>
      <w:r w:rsidRPr="00AC3C47">
        <w:rPr>
          <w:rFonts w:eastAsia="Times New Roman"/>
          <w:szCs w:val="24"/>
        </w:rPr>
        <w:t xml:space="preserve"> που μπορούν να </w:t>
      </w:r>
      <w:r>
        <w:rPr>
          <w:rFonts w:eastAsia="Times New Roman"/>
          <w:szCs w:val="24"/>
        </w:rPr>
        <w:t>μεταμορφωθούν</w:t>
      </w:r>
      <w:r w:rsidRPr="00AC3C47">
        <w:rPr>
          <w:rFonts w:eastAsia="Times New Roman"/>
          <w:szCs w:val="24"/>
        </w:rPr>
        <w:t xml:space="preserve"> σε τουριστικές εμπειρίες με </w:t>
      </w:r>
      <w:r>
        <w:rPr>
          <w:rFonts w:eastAsia="Times New Roman"/>
          <w:szCs w:val="24"/>
        </w:rPr>
        <w:t>ό</w:t>
      </w:r>
      <w:r w:rsidRPr="00AC3C47">
        <w:rPr>
          <w:rFonts w:eastAsia="Times New Roman"/>
          <w:szCs w:val="24"/>
        </w:rPr>
        <w:t xml:space="preserve">ρους και </w:t>
      </w:r>
      <w:r w:rsidRPr="00AC3C47">
        <w:rPr>
          <w:rFonts w:eastAsia="Times New Roman"/>
          <w:szCs w:val="24"/>
        </w:rPr>
        <w:t>εμπορικής αξιοποίησης</w:t>
      </w:r>
      <w:r>
        <w:rPr>
          <w:rFonts w:eastAsia="Times New Roman"/>
          <w:szCs w:val="24"/>
        </w:rPr>
        <w:t>,</w:t>
      </w:r>
      <w:r w:rsidRPr="00AC3C47">
        <w:rPr>
          <w:rFonts w:eastAsia="Times New Roman"/>
          <w:szCs w:val="24"/>
        </w:rPr>
        <w:t xml:space="preserve"> αλλά </w:t>
      </w:r>
      <w:r w:rsidRPr="00AC3C47">
        <w:rPr>
          <w:rFonts w:eastAsia="Times New Roman"/>
          <w:szCs w:val="24"/>
        </w:rPr>
        <w:lastRenderedPageBreak/>
        <w:t xml:space="preserve">και παράλληλης </w:t>
      </w:r>
      <w:r>
        <w:rPr>
          <w:rFonts w:eastAsia="Times New Roman"/>
          <w:szCs w:val="24"/>
        </w:rPr>
        <w:t>π</w:t>
      </w:r>
      <w:r w:rsidRPr="00AC3C47">
        <w:rPr>
          <w:rFonts w:eastAsia="Times New Roman"/>
          <w:szCs w:val="24"/>
        </w:rPr>
        <w:t xml:space="preserve">ροστασίας </w:t>
      </w:r>
      <w:r>
        <w:rPr>
          <w:rFonts w:eastAsia="Times New Roman"/>
          <w:szCs w:val="24"/>
        </w:rPr>
        <w:t>τους,</w:t>
      </w:r>
      <w:r w:rsidRPr="00AC3C47">
        <w:rPr>
          <w:rFonts w:eastAsia="Times New Roman"/>
          <w:szCs w:val="24"/>
        </w:rPr>
        <w:t xml:space="preserve"> συμβάλλοντας έτσι στη διαφοροποίηση του ελληνικού τουριστικού προϊόντος</w:t>
      </w:r>
      <w:r>
        <w:rPr>
          <w:rFonts w:eastAsia="Times New Roman"/>
          <w:szCs w:val="24"/>
        </w:rPr>
        <w:t>,</w:t>
      </w:r>
      <w:r w:rsidRPr="00AC3C47">
        <w:rPr>
          <w:rFonts w:eastAsia="Times New Roman"/>
          <w:szCs w:val="24"/>
        </w:rPr>
        <w:t xml:space="preserve"> στον εμπλουτισμό του και στην πολυπόθητη επιμήκυνση της τουριστικής περιόδου</w:t>
      </w:r>
      <w:r>
        <w:rPr>
          <w:rFonts w:eastAsia="Times New Roman"/>
          <w:szCs w:val="24"/>
        </w:rPr>
        <w:t>.</w:t>
      </w:r>
      <w:r w:rsidRPr="00AC3C47">
        <w:rPr>
          <w:rFonts w:eastAsia="Times New Roman"/>
          <w:szCs w:val="24"/>
        </w:rPr>
        <w:t xml:space="preserve"> </w:t>
      </w:r>
      <w:r>
        <w:rPr>
          <w:rFonts w:eastAsia="Times New Roman"/>
          <w:szCs w:val="24"/>
        </w:rPr>
        <w:t>Η</w:t>
      </w:r>
      <w:r w:rsidRPr="00AC3C47">
        <w:rPr>
          <w:rFonts w:eastAsia="Times New Roman"/>
          <w:szCs w:val="24"/>
        </w:rPr>
        <w:t xml:space="preserve"> Ελλάδα διαθέτει </w:t>
      </w:r>
      <w:r>
        <w:rPr>
          <w:rFonts w:eastAsia="Times New Roman"/>
          <w:szCs w:val="24"/>
        </w:rPr>
        <w:t>μια</w:t>
      </w:r>
      <w:r w:rsidRPr="00AC3C47">
        <w:rPr>
          <w:rFonts w:eastAsia="Times New Roman"/>
          <w:szCs w:val="24"/>
        </w:rPr>
        <w:t xml:space="preserve"> ποικιλομορφία πόρων</w:t>
      </w:r>
      <w:r>
        <w:rPr>
          <w:rFonts w:eastAsia="Times New Roman"/>
          <w:szCs w:val="24"/>
        </w:rPr>
        <w:t>,</w:t>
      </w:r>
      <w:r w:rsidRPr="00AC3C47">
        <w:rPr>
          <w:rFonts w:eastAsia="Times New Roman"/>
          <w:szCs w:val="24"/>
        </w:rPr>
        <w:t xml:space="preserve"> πο</w:t>
      </w:r>
      <w:r w:rsidRPr="00AC3C47">
        <w:rPr>
          <w:rFonts w:eastAsia="Times New Roman"/>
          <w:szCs w:val="24"/>
        </w:rPr>
        <w:t xml:space="preserve">υ </w:t>
      </w:r>
      <w:r>
        <w:rPr>
          <w:rFonts w:eastAsia="Times New Roman"/>
          <w:szCs w:val="24"/>
        </w:rPr>
        <w:t>ως</w:t>
      </w:r>
      <w:r w:rsidRPr="00AC3C47">
        <w:rPr>
          <w:rFonts w:eastAsia="Times New Roman"/>
          <w:szCs w:val="24"/>
        </w:rPr>
        <w:t xml:space="preserve"> βασικά στοιχεία του ελληνικού τουριστικού μον</w:t>
      </w:r>
      <w:r>
        <w:rPr>
          <w:rFonts w:eastAsia="Times New Roman"/>
          <w:szCs w:val="24"/>
        </w:rPr>
        <w:t>τέλου αποτελούν και απαιτούν τη</w:t>
      </w:r>
      <w:r w:rsidRPr="00AC3C47">
        <w:rPr>
          <w:rFonts w:eastAsia="Times New Roman"/>
          <w:szCs w:val="24"/>
        </w:rPr>
        <w:t xml:space="preserve"> μέγιστη προστασία και το</w:t>
      </w:r>
      <w:r>
        <w:rPr>
          <w:rFonts w:eastAsia="Times New Roman"/>
          <w:szCs w:val="24"/>
        </w:rPr>
        <w:t>ν</w:t>
      </w:r>
      <w:r w:rsidRPr="00AC3C47">
        <w:rPr>
          <w:rFonts w:eastAsia="Times New Roman"/>
          <w:szCs w:val="24"/>
        </w:rPr>
        <w:t xml:space="preserve"> σεβασμό</w:t>
      </w:r>
      <w:r>
        <w:rPr>
          <w:rFonts w:eastAsia="Times New Roman"/>
          <w:szCs w:val="24"/>
        </w:rPr>
        <w:t>,</w:t>
      </w:r>
      <w:r w:rsidRPr="00AC3C47">
        <w:rPr>
          <w:rFonts w:eastAsia="Times New Roman"/>
          <w:szCs w:val="24"/>
        </w:rPr>
        <w:t xml:space="preserve"> προκειμένου να διασφαλιστεί η μακροπρόθεσμη αξιοποίησή </w:t>
      </w:r>
      <w:r>
        <w:rPr>
          <w:rFonts w:eastAsia="Times New Roman"/>
          <w:szCs w:val="24"/>
        </w:rPr>
        <w:t>τους.</w:t>
      </w:r>
    </w:p>
    <w:p w14:paraId="09A3EED2"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Κ</w:t>
      </w:r>
      <w:r w:rsidRPr="00AC3C47">
        <w:rPr>
          <w:rFonts w:eastAsia="Times New Roman"/>
          <w:szCs w:val="24"/>
        </w:rPr>
        <w:t xml:space="preserve">υρίες </w:t>
      </w:r>
      <w:r>
        <w:rPr>
          <w:rFonts w:eastAsia="Times New Roman"/>
          <w:szCs w:val="24"/>
        </w:rPr>
        <w:t xml:space="preserve">και </w:t>
      </w:r>
      <w:r w:rsidRPr="00AC3C47">
        <w:rPr>
          <w:rFonts w:eastAsia="Times New Roman"/>
          <w:szCs w:val="24"/>
        </w:rPr>
        <w:t>κύριοι συνάδελφοι</w:t>
      </w:r>
      <w:r>
        <w:rPr>
          <w:rFonts w:eastAsia="Times New Roman"/>
          <w:szCs w:val="24"/>
        </w:rPr>
        <w:t>,</w:t>
      </w:r>
      <w:r w:rsidRPr="00AC3C47">
        <w:rPr>
          <w:rFonts w:eastAsia="Times New Roman"/>
          <w:szCs w:val="24"/>
        </w:rPr>
        <w:t xml:space="preserve"> </w:t>
      </w:r>
      <w:r>
        <w:rPr>
          <w:rFonts w:eastAsia="Times New Roman"/>
          <w:szCs w:val="24"/>
        </w:rPr>
        <w:t xml:space="preserve">μπορεί </w:t>
      </w:r>
      <w:r w:rsidRPr="00AC3C47">
        <w:rPr>
          <w:rFonts w:eastAsia="Times New Roman"/>
          <w:szCs w:val="24"/>
        </w:rPr>
        <w:t>η ψήφιση του παρόντος σχεδίου νόμου να απ</w:t>
      </w:r>
      <w:r w:rsidRPr="00AC3C47">
        <w:rPr>
          <w:rFonts w:eastAsia="Times New Roman"/>
          <w:szCs w:val="24"/>
        </w:rPr>
        <w:t xml:space="preserve">οτελέσει </w:t>
      </w:r>
      <w:r>
        <w:rPr>
          <w:rFonts w:eastAsia="Times New Roman"/>
          <w:szCs w:val="24"/>
        </w:rPr>
        <w:t>μια</w:t>
      </w:r>
      <w:r w:rsidRPr="00AC3C47">
        <w:rPr>
          <w:rFonts w:eastAsia="Times New Roman"/>
          <w:szCs w:val="24"/>
        </w:rPr>
        <w:t xml:space="preserve"> αφετηρία</w:t>
      </w:r>
      <w:r>
        <w:rPr>
          <w:rFonts w:eastAsia="Times New Roman"/>
          <w:szCs w:val="24"/>
        </w:rPr>
        <w:t>,</w:t>
      </w:r>
      <w:r w:rsidRPr="00AC3C47">
        <w:rPr>
          <w:rFonts w:eastAsia="Times New Roman"/>
          <w:szCs w:val="24"/>
        </w:rPr>
        <w:t xml:space="preserve"> για να προχωρήσουμε στη διαμόρφωση ενός νέου μοντέλου</w:t>
      </w:r>
      <w:r>
        <w:rPr>
          <w:rFonts w:eastAsia="Times New Roman"/>
          <w:szCs w:val="24"/>
        </w:rPr>
        <w:t>,</w:t>
      </w:r>
      <w:r w:rsidRPr="00AC3C47">
        <w:rPr>
          <w:rFonts w:eastAsia="Times New Roman"/>
          <w:szCs w:val="24"/>
        </w:rPr>
        <w:t xml:space="preserve"> </w:t>
      </w:r>
      <w:r>
        <w:rPr>
          <w:rFonts w:eastAsia="Times New Roman"/>
          <w:szCs w:val="24"/>
        </w:rPr>
        <w:t>ό</w:t>
      </w:r>
      <w:r w:rsidRPr="00AC3C47">
        <w:rPr>
          <w:rFonts w:eastAsia="Times New Roman"/>
          <w:szCs w:val="24"/>
        </w:rPr>
        <w:t>που ο μαζικός τουρισμός θα πρέπει να συνυπάρ</w:t>
      </w:r>
      <w:r>
        <w:rPr>
          <w:rFonts w:eastAsia="Times New Roman"/>
          <w:szCs w:val="24"/>
        </w:rPr>
        <w:t>χ</w:t>
      </w:r>
      <w:r w:rsidRPr="00AC3C47">
        <w:rPr>
          <w:rFonts w:eastAsia="Times New Roman"/>
          <w:szCs w:val="24"/>
        </w:rPr>
        <w:t>ει με τον ειδικό θεματικό τουρισμό</w:t>
      </w:r>
      <w:r>
        <w:rPr>
          <w:rFonts w:eastAsia="Times New Roman"/>
          <w:szCs w:val="24"/>
        </w:rPr>
        <w:t>,</w:t>
      </w:r>
      <w:r w:rsidRPr="00AC3C47">
        <w:rPr>
          <w:rFonts w:eastAsia="Times New Roman"/>
          <w:szCs w:val="24"/>
        </w:rPr>
        <w:t xml:space="preserve"> αλλά με όρους σεβασμού στο περιβάλλον</w:t>
      </w:r>
      <w:r>
        <w:rPr>
          <w:rFonts w:eastAsia="Times New Roman"/>
          <w:szCs w:val="24"/>
        </w:rPr>
        <w:t>,</w:t>
      </w:r>
      <w:r w:rsidRPr="00AC3C47">
        <w:rPr>
          <w:rFonts w:eastAsia="Times New Roman"/>
          <w:szCs w:val="24"/>
        </w:rPr>
        <w:t xml:space="preserve"> στον τοπικό πολιτισμό</w:t>
      </w:r>
      <w:r>
        <w:rPr>
          <w:rFonts w:eastAsia="Times New Roman"/>
          <w:szCs w:val="24"/>
        </w:rPr>
        <w:t>,</w:t>
      </w:r>
      <w:r w:rsidRPr="00AC3C47">
        <w:rPr>
          <w:rFonts w:eastAsia="Times New Roman"/>
          <w:szCs w:val="24"/>
        </w:rPr>
        <w:t xml:space="preserve"> στον άνθρωπο εργαζόμεν</w:t>
      </w:r>
      <w:r>
        <w:rPr>
          <w:rFonts w:eastAsia="Times New Roman"/>
          <w:szCs w:val="24"/>
        </w:rPr>
        <w:t>ο.</w:t>
      </w:r>
      <w:r w:rsidRPr="00AC3C47">
        <w:rPr>
          <w:rFonts w:eastAsia="Times New Roman"/>
          <w:szCs w:val="24"/>
        </w:rPr>
        <w:t xml:space="preserve"> </w:t>
      </w:r>
      <w:r>
        <w:rPr>
          <w:rFonts w:eastAsia="Times New Roman"/>
          <w:szCs w:val="24"/>
        </w:rPr>
        <w:t xml:space="preserve">Μόνο ένα </w:t>
      </w:r>
      <w:r>
        <w:rPr>
          <w:rFonts w:eastAsia="Times New Roman"/>
          <w:szCs w:val="24"/>
        </w:rPr>
        <w:t>τέτοιο μοντέλο</w:t>
      </w:r>
      <w:r>
        <w:rPr>
          <w:rFonts w:eastAsia="Times New Roman"/>
          <w:szCs w:val="24"/>
        </w:rPr>
        <w:t>,</w:t>
      </w:r>
      <w:r>
        <w:rPr>
          <w:rFonts w:eastAsia="Times New Roman"/>
          <w:szCs w:val="24"/>
        </w:rPr>
        <w:t xml:space="preserve"> </w:t>
      </w:r>
      <w:r w:rsidRPr="00AC3C47">
        <w:rPr>
          <w:rFonts w:eastAsia="Times New Roman"/>
          <w:szCs w:val="24"/>
        </w:rPr>
        <w:t>που τροφοδοτείται από τις τοπικές πρώτες ύλες</w:t>
      </w:r>
      <w:r>
        <w:rPr>
          <w:rFonts w:eastAsia="Times New Roman"/>
          <w:szCs w:val="24"/>
        </w:rPr>
        <w:t xml:space="preserve">, </w:t>
      </w:r>
      <w:r w:rsidRPr="00AC3C47">
        <w:rPr>
          <w:rFonts w:eastAsia="Times New Roman"/>
          <w:szCs w:val="24"/>
        </w:rPr>
        <w:t xml:space="preserve">δηλαδή </w:t>
      </w:r>
      <w:r>
        <w:rPr>
          <w:rFonts w:eastAsia="Times New Roman"/>
          <w:szCs w:val="24"/>
        </w:rPr>
        <w:t xml:space="preserve">που αποκτά </w:t>
      </w:r>
      <w:r w:rsidRPr="00AC3C47">
        <w:rPr>
          <w:rFonts w:eastAsia="Times New Roman"/>
          <w:szCs w:val="24"/>
        </w:rPr>
        <w:t>ταυτότητα</w:t>
      </w:r>
      <w:r>
        <w:rPr>
          <w:rFonts w:eastAsia="Times New Roman"/>
          <w:szCs w:val="24"/>
        </w:rPr>
        <w:t>,</w:t>
      </w:r>
      <w:r w:rsidRPr="00AC3C47">
        <w:rPr>
          <w:rFonts w:eastAsia="Times New Roman"/>
          <w:szCs w:val="24"/>
        </w:rPr>
        <w:t xml:space="preserve"> μπορεί να απαντήσει στον έντονο διεθνή ανταγωνισμό</w:t>
      </w:r>
      <w:r>
        <w:rPr>
          <w:rFonts w:eastAsia="Times New Roman"/>
          <w:szCs w:val="24"/>
        </w:rPr>
        <w:t>,</w:t>
      </w:r>
      <w:r w:rsidRPr="00AC3C47">
        <w:rPr>
          <w:rFonts w:eastAsia="Times New Roman"/>
          <w:szCs w:val="24"/>
        </w:rPr>
        <w:t xml:space="preserve"> αξιοποιώντας ακριβώς αυτά τα στοιχεία</w:t>
      </w:r>
      <w:r>
        <w:rPr>
          <w:rFonts w:eastAsia="Times New Roman"/>
          <w:szCs w:val="24"/>
        </w:rPr>
        <w:t>,</w:t>
      </w:r>
      <w:r w:rsidRPr="00AC3C47">
        <w:rPr>
          <w:rFonts w:eastAsia="Times New Roman"/>
          <w:szCs w:val="24"/>
        </w:rPr>
        <w:t xml:space="preserve"> που το διαφοροποιούν και το προστατεύουν από αυτή την τάση </w:t>
      </w:r>
      <w:proofErr w:type="spellStart"/>
      <w:r w:rsidRPr="00AC3C47">
        <w:rPr>
          <w:rFonts w:eastAsia="Times New Roman"/>
          <w:szCs w:val="24"/>
        </w:rPr>
        <w:t>ομογενοποίησης</w:t>
      </w:r>
      <w:proofErr w:type="spellEnd"/>
      <w:r>
        <w:rPr>
          <w:rFonts w:eastAsia="Times New Roman"/>
          <w:szCs w:val="24"/>
        </w:rPr>
        <w:t>.</w:t>
      </w:r>
      <w:r w:rsidRPr="00AC3C47">
        <w:rPr>
          <w:rFonts w:eastAsia="Times New Roman"/>
          <w:szCs w:val="24"/>
        </w:rPr>
        <w:t xml:space="preserve"> </w:t>
      </w:r>
    </w:p>
    <w:p w14:paraId="09A3EED3"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lastRenderedPageBreak/>
        <w:t>Π</w:t>
      </w:r>
      <w:r w:rsidRPr="00AC3C47">
        <w:rPr>
          <w:rFonts w:eastAsia="Times New Roman"/>
          <w:szCs w:val="24"/>
        </w:rPr>
        <w:t>ώς να το κάνουμε</w:t>
      </w:r>
      <w:r>
        <w:rPr>
          <w:rFonts w:eastAsia="Times New Roman"/>
          <w:szCs w:val="24"/>
        </w:rPr>
        <w:t>,</w:t>
      </w:r>
      <w:r w:rsidRPr="00AC3C47">
        <w:rPr>
          <w:rFonts w:eastAsia="Times New Roman"/>
          <w:szCs w:val="24"/>
        </w:rPr>
        <w:t xml:space="preserve"> κυρίες </w:t>
      </w:r>
      <w:r>
        <w:rPr>
          <w:rFonts w:eastAsia="Times New Roman"/>
          <w:szCs w:val="24"/>
        </w:rPr>
        <w:t xml:space="preserve">και </w:t>
      </w:r>
      <w:r w:rsidRPr="00AC3C47">
        <w:rPr>
          <w:rFonts w:eastAsia="Times New Roman"/>
          <w:szCs w:val="24"/>
        </w:rPr>
        <w:t>κύριοι συνάδελφοι</w:t>
      </w:r>
      <w:r>
        <w:rPr>
          <w:rFonts w:eastAsia="Times New Roman"/>
          <w:szCs w:val="24"/>
        </w:rPr>
        <w:t>;</w:t>
      </w:r>
      <w:r w:rsidRPr="00AC3C47">
        <w:rPr>
          <w:rFonts w:eastAsia="Times New Roman"/>
          <w:szCs w:val="24"/>
        </w:rPr>
        <w:t xml:space="preserve"> </w:t>
      </w:r>
      <w:r>
        <w:rPr>
          <w:rFonts w:eastAsia="Times New Roman"/>
          <w:szCs w:val="24"/>
        </w:rPr>
        <w:t xml:space="preserve">Ας </w:t>
      </w:r>
      <w:r w:rsidRPr="00AC3C47">
        <w:rPr>
          <w:rFonts w:eastAsia="Times New Roman"/>
          <w:szCs w:val="24"/>
        </w:rPr>
        <w:t>απέχουν μερικές εκατοντάδες μέτρων</w:t>
      </w:r>
      <w:r>
        <w:rPr>
          <w:rFonts w:eastAsia="Times New Roman"/>
          <w:szCs w:val="24"/>
        </w:rPr>
        <w:t>,</w:t>
      </w:r>
      <w:r w:rsidRPr="00AC3C47">
        <w:rPr>
          <w:rFonts w:eastAsia="Times New Roman"/>
          <w:szCs w:val="24"/>
        </w:rPr>
        <w:t xml:space="preserve"> το τουριστικό προϊόν που παρέχει η </w:t>
      </w:r>
      <w:r>
        <w:rPr>
          <w:rFonts w:eastAsia="Times New Roman"/>
          <w:szCs w:val="24"/>
        </w:rPr>
        <w:t>Κως και η</w:t>
      </w:r>
      <w:r w:rsidRPr="00AC3C47">
        <w:rPr>
          <w:rFonts w:eastAsia="Times New Roman"/>
          <w:szCs w:val="24"/>
        </w:rPr>
        <w:t xml:space="preserve"> Ρόδος είναι </w:t>
      </w:r>
      <w:r>
        <w:rPr>
          <w:rFonts w:eastAsia="Times New Roman"/>
          <w:szCs w:val="24"/>
        </w:rPr>
        <w:t>παρασάγγας</w:t>
      </w:r>
      <w:r w:rsidRPr="00AC3C47">
        <w:rPr>
          <w:rFonts w:eastAsia="Times New Roman"/>
          <w:szCs w:val="24"/>
        </w:rPr>
        <w:t xml:space="preserve"> μπροστά από το τουριστικό προϊόν</w:t>
      </w:r>
      <w:r>
        <w:rPr>
          <w:rFonts w:eastAsia="Times New Roman"/>
          <w:szCs w:val="24"/>
        </w:rPr>
        <w:t>,</w:t>
      </w:r>
      <w:r w:rsidRPr="00AC3C47">
        <w:rPr>
          <w:rFonts w:eastAsia="Times New Roman"/>
          <w:szCs w:val="24"/>
        </w:rPr>
        <w:t xml:space="preserve"> που παρέχουν τα απέναντι παράλ</w:t>
      </w:r>
      <w:r>
        <w:rPr>
          <w:rFonts w:eastAsia="Times New Roman"/>
          <w:szCs w:val="24"/>
        </w:rPr>
        <w:t>ι</w:t>
      </w:r>
      <w:r w:rsidRPr="00AC3C47">
        <w:rPr>
          <w:rFonts w:eastAsia="Times New Roman"/>
          <w:szCs w:val="24"/>
        </w:rPr>
        <w:t>α</w:t>
      </w:r>
      <w:r>
        <w:rPr>
          <w:rFonts w:eastAsia="Times New Roman"/>
          <w:szCs w:val="24"/>
        </w:rPr>
        <w:t>. Αυτή είναι η αξία του</w:t>
      </w:r>
      <w:r w:rsidRPr="00AC3C47">
        <w:rPr>
          <w:rFonts w:eastAsia="Times New Roman"/>
          <w:szCs w:val="24"/>
        </w:rPr>
        <w:t xml:space="preserve"> ελληνικού τουριστικού προϊόντος</w:t>
      </w:r>
      <w:r>
        <w:rPr>
          <w:rFonts w:eastAsia="Times New Roman"/>
          <w:szCs w:val="24"/>
        </w:rPr>
        <w:t>, με</w:t>
      </w:r>
      <w:r w:rsidRPr="00AC3C47">
        <w:rPr>
          <w:rFonts w:eastAsia="Times New Roman"/>
          <w:szCs w:val="24"/>
        </w:rPr>
        <w:t xml:space="preserve"> αυτούς τους όρους πρέπει να εφοδιαστεί ο τουρισμός στη χώρα </w:t>
      </w:r>
      <w:r>
        <w:rPr>
          <w:rFonts w:eastAsia="Times New Roman"/>
          <w:szCs w:val="24"/>
        </w:rPr>
        <w:t>μας,</w:t>
      </w:r>
      <w:r w:rsidRPr="00AC3C47">
        <w:rPr>
          <w:rFonts w:eastAsia="Times New Roman"/>
          <w:szCs w:val="24"/>
        </w:rPr>
        <w:t xml:space="preserve"> για να μπορέσει να σταθεί στη </w:t>
      </w:r>
      <w:r>
        <w:rPr>
          <w:rFonts w:eastAsia="Times New Roman"/>
          <w:szCs w:val="24"/>
        </w:rPr>
        <w:t>δ</w:t>
      </w:r>
      <w:r w:rsidRPr="00AC3C47">
        <w:rPr>
          <w:rFonts w:eastAsia="Times New Roman"/>
          <w:szCs w:val="24"/>
        </w:rPr>
        <w:t>ιεθνή αγορά</w:t>
      </w:r>
      <w:r>
        <w:rPr>
          <w:rFonts w:eastAsia="Times New Roman"/>
          <w:szCs w:val="24"/>
        </w:rPr>
        <w:t>,</w:t>
      </w:r>
      <w:r w:rsidRPr="00AC3C47">
        <w:rPr>
          <w:rFonts w:eastAsia="Times New Roman"/>
          <w:szCs w:val="24"/>
        </w:rPr>
        <w:t xml:space="preserve"> </w:t>
      </w:r>
      <w:r>
        <w:rPr>
          <w:rFonts w:eastAsia="Times New Roman"/>
          <w:szCs w:val="24"/>
        </w:rPr>
        <w:t>δ</w:t>
      </w:r>
      <w:r w:rsidRPr="00AC3C47">
        <w:rPr>
          <w:rFonts w:eastAsia="Times New Roman"/>
          <w:szCs w:val="24"/>
        </w:rPr>
        <w:t xml:space="preserve">ηλαδή να απευθυνθεί στο </w:t>
      </w:r>
      <w:r>
        <w:rPr>
          <w:rFonts w:eastAsia="Times New Roman"/>
          <w:szCs w:val="24"/>
        </w:rPr>
        <w:t>ένα</w:t>
      </w:r>
      <w:r w:rsidRPr="00AC3C47">
        <w:rPr>
          <w:rFonts w:eastAsia="Times New Roman"/>
          <w:szCs w:val="24"/>
        </w:rPr>
        <w:t xml:space="preserve"> δισεκατομμύριο των συμπολιτών </w:t>
      </w:r>
      <w:r>
        <w:rPr>
          <w:rFonts w:eastAsia="Times New Roman"/>
          <w:szCs w:val="24"/>
        </w:rPr>
        <w:t>μας,</w:t>
      </w:r>
      <w:r w:rsidRPr="00AC3C47">
        <w:rPr>
          <w:rFonts w:eastAsia="Times New Roman"/>
          <w:szCs w:val="24"/>
        </w:rPr>
        <w:t xml:space="preserve"> των ανθρώπων του κόσμου που μετακινούνται για </w:t>
      </w:r>
      <w:r w:rsidRPr="00AC3C47">
        <w:rPr>
          <w:rFonts w:eastAsia="Times New Roman"/>
          <w:szCs w:val="24"/>
        </w:rPr>
        <w:t xml:space="preserve">τουριστικούς λόγους σήμερα </w:t>
      </w:r>
      <w:r>
        <w:rPr>
          <w:rFonts w:eastAsia="Times New Roman"/>
          <w:szCs w:val="24"/>
        </w:rPr>
        <w:t xml:space="preserve">ή στο ένα δισεκατομμύριο οκτακόσια εκατομμύρια </w:t>
      </w:r>
      <w:r w:rsidRPr="00AC3C47">
        <w:rPr>
          <w:rFonts w:eastAsia="Times New Roman"/>
          <w:szCs w:val="24"/>
        </w:rPr>
        <w:t xml:space="preserve">των αντίστοιχων πολιτών που θα </w:t>
      </w:r>
      <w:r>
        <w:rPr>
          <w:rFonts w:eastAsia="Times New Roman"/>
          <w:szCs w:val="24"/>
        </w:rPr>
        <w:t>μετακινούνται</w:t>
      </w:r>
      <w:r w:rsidRPr="00AC3C47">
        <w:rPr>
          <w:rFonts w:eastAsia="Times New Roman"/>
          <w:szCs w:val="24"/>
        </w:rPr>
        <w:t xml:space="preserve"> για τους ίδιους λόγους το 2030</w:t>
      </w:r>
      <w:r>
        <w:rPr>
          <w:rFonts w:eastAsia="Times New Roman"/>
          <w:szCs w:val="24"/>
        </w:rPr>
        <w:t xml:space="preserve">. </w:t>
      </w:r>
    </w:p>
    <w:p w14:paraId="09A3EED4" w14:textId="77777777" w:rsidR="00D269F7" w:rsidRDefault="006C352B">
      <w:pPr>
        <w:spacing w:line="600" w:lineRule="auto"/>
        <w:ind w:firstLine="720"/>
        <w:contextualSpacing/>
        <w:jc w:val="both"/>
        <w:rPr>
          <w:rFonts w:eastAsia="UB-Helvetica" w:cs="Times New Roman"/>
          <w:szCs w:val="24"/>
        </w:rPr>
      </w:pPr>
      <w:r>
        <w:rPr>
          <w:rFonts w:eastAsia="UB-Helvetica" w:cs="Times New Roman"/>
          <w:szCs w:val="24"/>
        </w:rPr>
        <w:t xml:space="preserve">(Στο σημείο αυτό την Προεδρική Έδρα καταλαμβάνει ο Ζ΄ Αντιπρόεδρος της Βουλής κ. </w:t>
      </w:r>
      <w:r w:rsidRPr="002A1796">
        <w:rPr>
          <w:rFonts w:eastAsia="UB-Helvetica" w:cs="Times New Roman"/>
          <w:b/>
          <w:szCs w:val="24"/>
        </w:rPr>
        <w:t>ΣΠΥΡΙΔΩΝ ΛΥΚΟΥΔΗΣ</w:t>
      </w:r>
      <w:r>
        <w:rPr>
          <w:rFonts w:eastAsia="UB-Helvetica" w:cs="Times New Roman"/>
          <w:szCs w:val="24"/>
        </w:rPr>
        <w:t>)</w:t>
      </w:r>
    </w:p>
    <w:p w14:paraId="09A3EED5" w14:textId="77777777" w:rsidR="00D269F7" w:rsidRDefault="006C352B">
      <w:pPr>
        <w:tabs>
          <w:tab w:val="center" w:pos="4753"/>
          <w:tab w:val="left" w:pos="6156"/>
        </w:tabs>
        <w:spacing w:line="600" w:lineRule="auto"/>
        <w:ind w:firstLine="720"/>
        <w:contextualSpacing/>
        <w:jc w:val="both"/>
        <w:rPr>
          <w:rFonts w:eastAsia="Times New Roman"/>
          <w:szCs w:val="24"/>
        </w:rPr>
      </w:pPr>
      <w:r w:rsidRPr="004F2221">
        <w:rPr>
          <w:rFonts w:eastAsia="Times New Roman"/>
          <w:szCs w:val="24"/>
        </w:rPr>
        <w:t>Κυρί</w:t>
      </w:r>
      <w:r w:rsidRPr="004F2221">
        <w:rPr>
          <w:rFonts w:eastAsia="Times New Roman"/>
          <w:szCs w:val="24"/>
        </w:rPr>
        <w:t>ες και κύριοι συνάδελφοι,</w:t>
      </w:r>
      <w:r>
        <w:rPr>
          <w:rFonts w:eastAsia="Times New Roman"/>
          <w:szCs w:val="24"/>
        </w:rPr>
        <w:t xml:space="preserve"> κλείνοντας, </w:t>
      </w:r>
      <w:r w:rsidRPr="00AC3C47">
        <w:rPr>
          <w:rFonts w:eastAsia="Times New Roman"/>
          <w:szCs w:val="24"/>
        </w:rPr>
        <w:t>πιστεύω ότι αυτό το νέο ανθρωποκεντρικό μοντέλο</w:t>
      </w:r>
      <w:r>
        <w:rPr>
          <w:rFonts w:eastAsia="Times New Roman"/>
          <w:szCs w:val="24"/>
        </w:rPr>
        <w:t xml:space="preserve"> του τουρισμού</w:t>
      </w:r>
      <w:r>
        <w:rPr>
          <w:rFonts w:eastAsia="Times New Roman"/>
          <w:szCs w:val="24"/>
        </w:rPr>
        <w:t>,</w:t>
      </w:r>
      <w:r w:rsidRPr="00AC3C47">
        <w:rPr>
          <w:rFonts w:eastAsia="Times New Roman"/>
          <w:szCs w:val="24"/>
        </w:rPr>
        <w:t xml:space="preserve"> που πρέπει να αναπτύξουμε </w:t>
      </w:r>
      <w:r>
        <w:rPr>
          <w:rFonts w:eastAsia="Times New Roman"/>
          <w:szCs w:val="24"/>
        </w:rPr>
        <w:t>στη</w:t>
      </w:r>
      <w:r w:rsidRPr="00AC3C47">
        <w:rPr>
          <w:rFonts w:eastAsia="Times New Roman"/>
          <w:szCs w:val="24"/>
        </w:rPr>
        <w:t xml:space="preserve"> χώρα </w:t>
      </w:r>
      <w:r>
        <w:rPr>
          <w:rFonts w:eastAsia="Times New Roman"/>
          <w:szCs w:val="24"/>
        </w:rPr>
        <w:t xml:space="preserve">μας </w:t>
      </w:r>
      <w:r w:rsidRPr="00AC3C47">
        <w:rPr>
          <w:rFonts w:eastAsia="Times New Roman"/>
          <w:szCs w:val="24"/>
        </w:rPr>
        <w:t>θα πρέπει να εφοδιασ</w:t>
      </w:r>
      <w:r>
        <w:rPr>
          <w:rFonts w:eastAsia="Times New Roman"/>
          <w:szCs w:val="24"/>
        </w:rPr>
        <w:t>τεί και να διαθέτει τα δικά του</w:t>
      </w:r>
      <w:r w:rsidRPr="00AC3C47">
        <w:rPr>
          <w:rFonts w:eastAsia="Times New Roman"/>
          <w:szCs w:val="24"/>
        </w:rPr>
        <w:t xml:space="preserve"> σύγχρονα εργαλεία</w:t>
      </w:r>
      <w:r>
        <w:rPr>
          <w:rFonts w:eastAsia="Times New Roman"/>
          <w:szCs w:val="24"/>
        </w:rPr>
        <w:t>: μια</w:t>
      </w:r>
      <w:r w:rsidRPr="00AC3C47">
        <w:rPr>
          <w:rFonts w:eastAsia="Times New Roman"/>
          <w:szCs w:val="24"/>
        </w:rPr>
        <w:t xml:space="preserve"> σύγχρονη</w:t>
      </w:r>
      <w:r>
        <w:rPr>
          <w:rFonts w:eastAsia="Times New Roman"/>
          <w:szCs w:val="24"/>
        </w:rPr>
        <w:t>,</w:t>
      </w:r>
      <w:r w:rsidRPr="00AC3C47">
        <w:rPr>
          <w:rFonts w:eastAsia="Times New Roman"/>
          <w:szCs w:val="24"/>
        </w:rPr>
        <w:t xml:space="preserve"> συλλογική</w:t>
      </w:r>
      <w:r>
        <w:rPr>
          <w:rFonts w:eastAsia="Times New Roman"/>
          <w:szCs w:val="24"/>
        </w:rPr>
        <w:t>,</w:t>
      </w:r>
      <w:r w:rsidRPr="00AC3C47">
        <w:rPr>
          <w:rFonts w:eastAsia="Times New Roman"/>
          <w:szCs w:val="24"/>
        </w:rPr>
        <w:t xml:space="preserve"> τουριστική πολιτική</w:t>
      </w:r>
      <w:r>
        <w:rPr>
          <w:rFonts w:eastAsia="Times New Roman"/>
          <w:szCs w:val="24"/>
        </w:rPr>
        <w:t>,</w:t>
      </w:r>
      <w:r w:rsidRPr="00AC3C47">
        <w:rPr>
          <w:rFonts w:eastAsia="Times New Roman"/>
          <w:szCs w:val="24"/>
        </w:rPr>
        <w:t xml:space="preserve"> σχεδιασμένη </w:t>
      </w:r>
      <w:r>
        <w:rPr>
          <w:rFonts w:eastAsia="Times New Roman"/>
          <w:szCs w:val="24"/>
        </w:rPr>
        <w:t>με ολιστική</w:t>
      </w:r>
      <w:r w:rsidRPr="00AC3C47">
        <w:rPr>
          <w:rFonts w:eastAsia="Times New Roman"/>
          <w:szCs w:val="24"/>
        </w:rPr>
        <w:t xml:space="preserve"> προσέγγιση</w:t>
      </w:r>
      <w:r>
        <w:rPr>
          <w:rFonts w:eastAsia="Times New Roman"/>
          <w:szCs w:val="24"/>
        </w:rPr>
        <w:t>,</w:t>
      </w:r>
      <w:r w:rsidRPr="00AC3C47">
        <w:rPr>
          <w:rFonts w:eastAsia="Times New Roman"/>
          <w:szCs w:val="24"/>
        </w:rPr>
        <w:t xml:space="preserve"> </w:t>
      </w:r>
      <w:r>
        <w:rPr>
          <w:rFonts w:eastAsia="Times New Roman"/>
          <w:szCs w:val="24"/>
        </w:rPr>
        <w:t>μια</w:t>
      </w:r>
      <w:r w:rsidRPr="00AC3C47">
        <w:rPr>
          <w:rFonts w:eastAsia="Times New Roman"/>
          <w:szCs w:val="24"/>
        </w:rPr>
        <w:t xml:space="preserve"> νο</w:t>
      </w:r>
      <w:r w:rsidRPr="00AC3C47">
        <w:rPr>
          <w:rFonts w:eastAsia="Times New Roman"/>
          <w:szCs w:val="24"/>
        </w:rPr>
        <w:lastRenderedPageBreak/>
        <w:t>μοθετική κατοχύρωση και άλλων βασικών παραμέτρων</w:t>
      </w:r>
      <w:r>
        <w:rPr>
          <w:rFonts w:eastAsia="Times New Roman"/>
          <w:szCs w:val="24"/>
        </w:rPr>
        <w:t xml:space="preserve"> -</w:t>
      </w:r>
      <w:r w:rsidRPr="00AC3C47">
        <w:rPr>
          <w:rFonts w:eastAsia="Times New Roman"/>
          <w:szCs w:val="24"/>
        </w:rPr>
        <w:t>χωροταξικά πλαίσια</w:t>
      </w:r>
      <w:r>
        <w:rPr>
          <w:rFonts w:eastAsia="Times New Roman"/>
          <w:szCs w:val="24"/>
        </w:rPr>
        <w:t>,</w:t>
      </w:r>
      <w:r w:rsidRPr="00AC3C47">
        <w:rPr>
          <w:rFonts w:eastAsia="Times New Roman"/>
          <w:szCs w:val="24"/>
        </w:rPr>
        <w:t xml:space="preserve"> κανονιστικές ρυθμίσεις</w:t>
      </w:r>
      <w:r>
        <w:rPr>
          <w:rFonts w:eastAsia="Times New Roman"/>
          <w:szCs w:val="24"/>
        </w:rPr>
        <w:t>,</w:t>
      </w:r>
      <w:r w:rsidRPr="00AC3C47">
        <w:rPr>
          <w:rFonts w:eastAsia="Times New Roman"/>
          <w:szCs w:val="24"/>
        </w:rPr>
        <w:t xml:space="preserve"> ειδικές νομοθεσίες</w:t>
      </w:r>
      <w:r>
        <w:rPr>
          <w:rFonts w:eastAsia="Times New Roman"/>
          <w:szCs w:val="24"/>
        </w:rPr>
        <w:t>-</w:t>
      </w:r>
      <w:r w:rsidRPr="00AC3C47">
        <w:rPr>
          <w:rFonts w:eastAsia="Times New Roman"/>
          <w:szCs w:val="24"/>
        </w:rPr>
        <w:t xml:space="preserve"> </w:t>
      </w:r>
      <w:r>
        <w:rPr>
          <w:rFonts w:eastAsia="Times New Roman"/>
          <w:szCs w:val="24"/>
        </w:rPr>
        <w:t>πραγματικούς και αποτελεσματικούς συντονισμούς</w:t>
      </w:r>
      <w:r w:rsidRPr="00AC3C47">
        <w:rPr>
          <w:rFonts w:eastAsia="Times New Roman"/>
          <w:szCs w:val="24"/>
        </w:rPr>
        <w:t xml:space="preserve"> συνεργασιών μεταξύ </w:t>
      </w:r>
      <w:r>
        <w:rPr>
          <w:rFonts w:eastAsia="Times New Roman"/>
          <w:szCs w:val="24"/>
        </w:rPr>
        <w:t>δ</w:t>
      </w:r>
      <w:r w:rsidRPr="00AC3C47">
        <w:rPr>
          <w:rFonts w:eastAsia="Times New Roman"/>
          <w:szCs w:val="24"/>
        </w:rPr>
        <w:t>ημοσίων και ιδιωτικών φορέων</w:t>
      </w:r>
      <w:r>
        <w:rPr>
          <w:rFonts w:eastAsia="Times New Roman"/>
          <w:szCs w:val="24"/>
        </w:rPr>
        <w:t>,</w:t>
      </w:r>
      <w:r w:rsidRPr="00AC3C47">
        <w:rPr>
          <w:rFonts w:eastAsia="Times New Roman"/>
          <w:szCs w:val="24"/>
        </w:rPr>
        <w:t xml:space="preserve"> σύ</w:t>
      </w:r>
      <w:r w:rsidRPr="00AC3C47">
        <w:rPr>
          <w:rFonts w:eastAsia="Times New Roman"/>
          <w:szCs w:val="24"/>
        </w:rPr>
        <w:t>γχρονα εργαλεία προβολής</w:t>
      </w:r>
      <w:r>
        <w:rPr>
          <w:rFonts w:eastAsia="Times New Roman"/>
          <w:szCs w:val="24"/>
        </w:rPr>
        <w:t>,</w:t>
      </w:r>
      <w:r w:rsidRPr="00AC3C47">
        <w:rPr>
          <w:rFonts w:eastAsia="Times New Roman"/>
          <w:szCs w:val="24"/>
        </w:rPr>
        <w:t xml:space="preserve"> προώθησης και επικοινωνίας με μεγιστοποίηση της χρήσης των νέων τεχνολογιών και σύγχρονα εργαλεία παρακολούθησης και ανάλυσης</w:t>
      </w:r>
      <w:r>
        <w:rPr>
          <w:rFonts w:eastAsia="Times New Roman"/>
          <w:szCs w:val="24"/>
        </w:rPr>
        <w:t xml:space="preserve">. Και </w:t>
      </w:r>
      <w:r w:rsidRPr="00AC3C47">
        <w:rPr>
          <w:rFonts w:eastAsia="Times New Roman"/>
          <w:szCs w:val="24"/>
        </w:rPr>
        <w:t>αναφέρομαι στα παρατηρητήρια τουρισμού</w:t>
      </w:r>
      <w:r>
        <w:rPr>
          <w:rFonts w:eastAsia="Times New Roman"/>
          <w:szCs w:val="24"/>
        </w:rPr>
        <w:t>,</w:t>
      </w:r>
      <w:r w:rsidRPr="00AC3C47">
        <w:rPr>
          <w:rFonts w:eastAsia="Times New Roman"/>
          <w:szCs w:val="24"/>
        </w:rPr>
        <w:t xml:space="preserve"> στους δορυφόρους λογαριασμούς τουρισμού</w:t>
      </w:r>
      <w:r>
        <w:rPr>
          <w:rFonts w:eastAsia="Times New Roman"/>
          <w:szCs w:val="24"/>
        </w:rPr>
        <w:t>,</w:t>
      </w:r>
      <w:r w:rsidRPr="00AC3C47">
        <w:rPr>
          <w:rFonts w:eastAsia="Times New Roman"/>
          <w:szCs w:val="24"/>
        </w:rPr>
        <w:t xml:space="preserve"> στις έρευνες πεδίου</w:t>
      </w:r>
      <w:r>
        <w:rPr>
          <w:rFonts w:eastAsia="Times New Roman"/>
          <w:szCs w:val="24"/>
        </w:rPr>
        <w:t>.</w:t>
      </w:r>
      <w:r w:rsidRPr="00AC3C47">
        <w:rPr>
          <w:rFonts w:eastAsia="Times New Roman"/>
          <w:szCs w:val="24"/>
        </w:rPr>
        <w:t xml:space="preserve"> </w:t>
      </w:r>
      <w:r>
        <w:rPr>
          <w:rFonts w:eastAsia="Times New Roman"/>
          <w:szCs w:val="24"/>
        </w:rPr>
        <w:t>Μ</w:t>
      </w:r>
      <w:r w:rsidRPr="00AC3C47">
        <w:rPr>
          <w:rFonts w:eastAsia="Times New Roman"/>
          <w:szCs w:val="24"/>
        </w:rPr>
        <w:t xml:space="preserve">έσα από </w:t>
      </w:r>
      <w:r>
        <w:rPr>
          <w:rFonts w:eastAsia="Times New Roman"/>
          <w:szCs w:val="24"/>
        </w:rPr>
        <w:t>μια</w:t>
      </w:r>
      <w:r w:rsidRPr="00AC3C47">
        <w:rPr>
          <w:rFonts w:eastAsia="Times New Roman"/>
          <w:szCs w:val="24"/>
        </w:rPr>
        <w:t xml:space="preserve"> τέτοια διαδρομή</w:t>
      </w:r>
      <w:r>
        <w:rPr>
          <w:rFonts w:eastAsia="Times New Roman"/>
          <w:szCs w:val="24"/>
        </w:rPr>
        <w:t>,</w:t>
      </w:r>
      <w:r w:rsidRPr="00AC3C47">
        <w:rPr>
          <w:rFonts w:eastAsia="Times New Roman"/>
          <w:szCs w:val="24"/>
        </w:rPr>
        <w:t xml:space="preserve"> μέσα από </w:t>
      </w:r>
      <w:r>
        <w:rPr>
          <w:rFonts w:eastAsia="Times New Roman"/>
          <w:szCs w:val="24"/>
        </w:rPr>
        <w:t>μια</w:t>
      </w:r>
      <w:r w:rsidRPr="00AC3C47">
        <w:rPr>
          <w:rFonts w:eastAsia="Times New Roman"/>
          <w:szCs w:val="24"/>
        </w:rPr>
        <w:t xml:space="preserve"> τέτοια προσέγγιση</w:t>
      </w:r>
      <w:r>
        <w:rPr>
          <w:rFonts w:eastAsia="Times New Roman"/>
          <w:szCs w:val="24"/>
        </w:rPr>
        <w:t>,</w:t>
      </w:r>
      <w:r w:rsidRPr="00AC3C47">
        <w:rPr>
          <w:rFonts w:eastAsia="Times New Roman"/>
          <w:szCs w:val="24"/>
        </w:rPr>
        <w:t xml:space="preserve"> ο ελληνικός τουρισμός</w:t>
      </w:r>
      <w:r>
        <w:rPr>
          <w:rFonts w:eastAsia="Times New Roman"/>
          <w:szCs w:val="24"/>
        </w:rPr>
        <w:t>,</w:t>
      </w:r>
      <w:r w:rsidRPr="00AC3C47">
        <w:rPr>
          <w:rFonts w:eastAsia="Times New Roman"/>
          <w:szCs w:val="24"/>
        </w:rPr>
        <w:t xml:space="preserve"> κατά τη γνώμη </w:t>
      </w:r>
      <w:r>
        <w:rPr>
          <w:rFonts w:eastAsia="Times New Roman"/>
          <w:szCs w:val="24"/>
        </w:rPr>
        <w:t>μας,</w:t>
      </w:r>
      <w:r w:rsidRPr="00AC3C47">
        <w:rPr>
          <w:rFonts w:eastAsia="Times New Roman"/>
          <w:szCs w:val="24"/>
        </w:rPr>
        <w:t xml:space="preserve"> μπορεί να διασφαλίσει τα μακροπρόθεσμα συμφέροντ</w:t>
      </w:r>
      <w:r>
        <w:rPr>
          <w:rFonts w:eastAsia="Times New Roman"/>
          <w:szCs w:val="24"/>
        </w:rPr>
        <w:t>ά</w:t>
      </w:r>
      <w:r w:rsidRPr="00AC3C47">
        <w:rPr>
          <w:rFonts w:eastAsia="Times New Roman"/>
          <w:szCs w:val="24"/>
        </w:rPr>
        <w:t xml:space="preserve"> του</w:t>
      </w:r>
      <w:r>
        <w:rPr>
          <w:rFonts w:eastAsia="Times New Roman"/>
          <w:szCs w:val="24"/>
        </w:rPr>
        <w:t>,</w:t>
      </w:r>
      <w:r w:rsidRPr="00AC3C47">
        <w:rPr>
          <w:rFonts w:eastAsia="Times New Roman"/>
          <w:szCs w:val="24"/>
        </w:rPr>
        <w:t xml:space="preserve"> τόσο τα οικονομικά</w:t>
      </w:r>
      <w:r>
        <w:rPr>
          <w:rFonts w:eastAsia="Times New Roman"/>
          <w:szCs w:val="24"/>
        </w:rPr>
        <w:t>,</w:t>
      </w:r>
      <w:r w:rsidRPr="00AC3C47">
        <w:rPr>
          <w:rFonts w:eastAsia="Times New Roman"/>
          <w:szCs w:val="24"/>
        </w:rPr>
        <w:t xml:space="preserve"> όσο και εκείνα του περιβάλλοντος</w:t>
      </w:r>
      <w:r>
        <w:rPr>
          <w:rFonts w:eastAsia="Times New Roman"/>
          <w:szCs w:val="24"/>
        </w:rPr>
        <w:t>,</w:t>
      </w:r>
      <w:r w:rsidRPr="00AC3C47">
        <w:rPr>
          <w:rFonts w:eastAsia="Times New Roman"/>
          <w:szCs w:val="24"/>
        </w:rPr>
        <w:t xml:space="preserve"> της κοινωνίας</w:t>
      </w:r>
      <w:r>
        <w:rPr>
          <w:rFonts w:eastAsia="Times New Roman"/>
          <w:szCs w:val="24"/>
        </w:rPr>
        <w:t>,</w:t>
      </w:r>
      <w:r w:rsidRPr="00AC3C47">
        <w:rPr>
          <w:rFonts w:eastAsia="Times New Roman"/>
          <w:szCs w:val="24"/>
        </w:rPr>
        <w:t xml:space="preserve"> της ερ</w:t>
      </w:r>
      <w:r w:rsidRPr="00AC3C47">
        <w:rPr>
          <w:rFonts w:eastAsia="Times New Roman"/>
          <w:szCs w:val="24"/>
        </w:rPr>
        <w:t>γασίας</w:t>
      </w:r>
      <w:r>
        <w:rPr>
          <w:rFonts w:eastAsia="Times New Roman"/>
          <w:szCs w:val="24"/>
        </w:rPr>
        <w:t>,</w:t>
      </w:r>
      <w:r w:rsidRPr="00AC3C47">
        <w:rPr>
          <w:rFonts w:eastAsia="Times New Roman"/>
          <w:szCs w:val="24"/>
        </w:rPr>
        <w:t xml:space="preserve"> της ηθικής και του πολιτισμού</w:t>
      </w:r>
      <w:r>
        <w:rPr>
          <w:rFonts w:eastAsia="Times New Roman"/>
          <w:szCs w:val="24"/>
        </w:rPr>
        <w:t>.</w:t>
      </w:r>
    </w:p>
    <w:p w14:paraId="09A3EED6" w14:textId="77777777" w:rsidR="00D269F7" w:rsidRDefault="006C352B">
      <w:pPr>
        <w:tabs>
          <w:tab w:val="center" w:pos="4753"/>
          <w:tab w:val="left" w:pos="6156"/>
        </w:tabs>
        <w:spacing w:line="600" w:lineRule="auto"/>
        <w:ind w:firstLine="720"/>
        <w:contextualSpacing/>
        <w:jc w:val="both"/>
        <w:rPr>
          <w:rFonts w:eastAsia="Times New Roman"/>
          <w:szCs w:val="24"/>
        </w:rPr>
      </w:pPr>
      <w:r w:rsidRPr="006129FD">
        <w:rPr>
          <w:rFonts w:eastAsia="Times New Roman"/>
          <w:szCs w:val="24"/>
        </w:rPr>
        <w:t>Κυρίες και κύριοι συνάδελφοι,</w:t>
      </w:r>
      <w:r>
        <w:rPr>
          <w:rFonts w:eastAsia="Times New Roman"/>
          <w:szCs w:val="24"/>
        </w:rPr>
        <w:t xml:space="preserve"> </w:t>
      </w:r>
      <w:r w:rsidRPr="00AC3C47">
        <w:rPr>
          <w:rFonts w:eastAsia="Times New Roman"/>
          <w:szCs w:val="24"/>
        </w:rPr>
        <w:t xml:space="preserve">η διατύπωση ενός </w:t>
      </w:r>
      <w:r>
        <w:rPr>
          <w:rFonts w:eastAsia="Times New Roman"/>
          <w:szCs w:val="24"/>
        </w:rPr>
        <w:t xml:space="preserve">τέτοιου </w:t>
      </w:r>
      <w:r>
        <w:rPr>
          <w:rFonts w:eastAsia="Times New Roman"/>
          <w:szCs w:val="24"/>
        </w:rPr>
        <w:t xml:space="preserve">νέου </w:t>
      </w:r>
      <w:r w:rsidRPr="00AC3C47">
        <w:rPr>
          <w:rFonts w:eastAsia="Times New Roman"/>
          <w:szCs w:val="24"/>
        </w:rPr>
        <w:t>μοντέλου στην εξειδίκευσ</w:t>
      </w:r>
      <w:r>
        <w:rPr>
          <w:rFonts w:eastAsia="Times New Roman"/>
          <w:szCs w:val="24"/>
        </w:rPr>
        <w:t>ή</w:t>
      </w:r>
      <w:r w:rsidRPr="00AC3C47">
        <w:rPr>
          <w:rFonts w:eastAsia="Times New Roman"/>
          <w:szCs w:val="24"/>
        </w:rPr>
        <w:t xml:space="preserve"> του θα πρέπει ν</w:t>
      </w:r>
      <w:r>
        <w:rPr>
          <w:rFonts w:eastAsia="Times New Roman"/>
          <w:szCs w:val="24"/>
        </w:rPr>
        <w:t>α είναι η επόμενη υποχρέωση μας, α</w:t>
      </w:r>
      <w:r w:rsidRPr="00AC3C47">
        <w:rPr>
          <w:rFonts w:eastAsia="Times New Roman"/>
          <w:szCs w:val="24"/>
        </w:rPr>
        <w:t xml:space="preserve">ν επιθυμούμε </w:t>
      </w:r>
      <w:r>
        <w:rPr>
          <w:rFonts w:eastAsia="Times New Roman"/>
          <w:szCs w:val="24"/>
        </w:rPr>
        <w:t>-</w:t>
      </w:r>
      <w:r w:rsidRPr="00AC3C47">
        <w:rPr>
          <w:rFonts w:eastAsia="Times New Roman"/>
          <w:szCs w:val="24"/>
        </w:rPr>
        <w:t xml:space="preserve">και η </w:t>
      </w:r>
      <w:r>
        <w:rPr>
          <w:rFonts w:eastAsia="Times New Roman"/>
          <w:szCs w:val="24"/>
        </w:rPr>
        <w:t>Α</w:t>
      </w:r>
      <w:r w:rsidRPr="00AC3C47">
        <w:rPr>
          <w:rFonts w:eastAsia="Times New Roman"/>
          <w:szCs w:val="24"/>
        </w:rPr>
        <w:t>ριστερά το επιθυμεί</w:t>
      </w:r>
      <w:r>
        <w:rPr>
          <w:rFonts w:eastAsia="Times New Roman"/>
          <w:szCs w:val="24"/>
        </w:rPr>
        <w:t>-</w:t>
      </w:r>
      <w:r w:rsidRPr="00AC3C47">
        <w:rPr>
          <w:rFonts w:eastAsia="Times New Roman"/>
          <w:szCs w:val="24"/>
        </w:rPr>
        <w:t xml:space="preserve"> ο τουρισμός </w:t>
      </w:r>
      <w:r>
        <w:rPr>
          <w:rFonts w:eastAsia="Times New Roman"/>
          <w:szCs w:val="24"/>
        </w:rPr>
        <w:t>ως</w:t>
      </w:r>
      <w:r w:rsidRPr="00AC3C47">
        <w:rPr>
          <w:rFonts w:eastAsia="Times New Roman"/>
          <w:szCs w:val="24"/>
        </w:rPr>
        <w:t xml:space="preserve"> δραστηριότητα να είναι ικ</w:t>
      </w:r>
      <w:r w:rsidRPr="00AC3C47">
        <w:rPr>
          <w:rFonts w:eastAsia="Times New Roman"/>
          <w:szCs w:val="24"/>
        </w:rPr>
        <w:t>ανός να δημιουργεί χώρο</w:t>
      </w:r>
      <w:r>
        <w:rPr>
          <w:rFonts w:eastAsia="Times New Roman"/>
          <w:szCs w:val="24"/>
        </w:rPr>
        <w:t>,</w:t>
      </w:r>
      <w:r w:rsidRPr="00AC3C47">
        <w:rPr>
          <w:rFonts w:eastAsia="Times New Roman"/>
          <w:szCs w:val="24"/>
        </w:rPr>
        <w:t xml:space="preserve"> τόσο για τον εαυτό του όσο και για άλλους τομείς της </w:t>
      </w:r>
      <w:r>
        <w:rPr>
          <w:rFonts w:eastAsia="Times New Roman"/>
          <w:szCs w:val="24"/>
        </w:rPr>
        <w:t>ε</w:t>
      </w:r>
      <w:r w:rsidRPr="00AC3C47">
        <w:rPr>
          <w:rFonts w:eastAsia="Times New Roman"/>
          <w:szCs w:val="24"/>
        </w:rPr>
        <w:t xml:space="preserve">λληνικής </w:t>
      </w:r>
      <w:r w:rsidRPr="00AC3C47">
        <w:rPr>
          <w:rFonts w:eastAsia="Times New Roman"/>
          <w:szCs w:val="24"/>
        </w:rPr>
        <w:lastRenderedPageBreak/>
        <w:t>οικονομίας</w:t>
      </w:r>
      <w:r>
        <w:rPr>
          <w:rFonts w:eastAsia="Times New Roman"/>
          <w:szCs w:val="24"/>
        </w:rPr>
        <w:t>,</w:t>
      </w:r>
      <w:r w:rsidRPr="00AC3C47">
        <w:rPr>
          <w:rFonts w:eastAsia="Times New Roman"/>
          <w:szCs w:val="24"/>
        </w:rPr>
        <w:t xml:space="preserve"> συνεχίζοντας έτσι </w:t>
      </w:r>
      <w:r>
        <w:rPr>
          <w:rFonts w:eastAsia="Times New Roman"/>
          <w:szCs w:val="24"/>
        </w:rPr>
        <w:t>ν</w:t>
      </w:r>
      <w:r w:rsidRPr="00AC3C47">
        <w:rPr>
          <w:rFonts w:eastAsia="Times New Roman"/>
          <w:szCs w:val="24"/>
        </w:rPr>
        <w:t>α λειτουργεί</w:t>
      </w:r>
      <w:r>
        <w:rPr>
          <w:rFonts w:eastAsia="Times New Roman"/>
          <w:szCs w:val="24"/>
        </w:rPr>
        <w:t>,</w:t>
      </w:r>
      <w:r w:rsidRPr="00AC3C47">
        <w:rPr>
          <w:rFonts w:eastAsia="Times New Roman"/>
          <w:szCs w:val="24"/>
        </w:rPr>
        <w:t xml:space="preserve"> όχι ως μονοκαλλιέργεια</w:t>
      </w:r>
      <w:r>
        <w:rPr>
          <w:rFonts w:eastAsia="Times New Roman"/>
          <w:szCs w:val="24"/>
        </w:rPr>
        <w:t>,</w:t>
      </w:r>
      <w:r w:rsidRPr="00AC3C47">
        <w:rPr>
          <w:rFonts w:eastAsia="Times New Roman"/>
          <w:szCs w:val="24"/>
        </w:rPr>
        <w:t xml:space="preserve"> αλλά προσφέροντας τις σημαντικές υπηρεσίες του στον τόπο</w:t>
      </w:r>
      <w:r>
        <w:rPr>
          <w:rFonts w:eastAsia="Times New Roman"/>
          <w:szCs w:val="24"/>
        </w:rPr>
        <w:t>.</w:t>
      </w:r>
    </w:p>
    <w:p w14:paraId="09A3EED7"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Σ</w:t>
      </w:r>
      <w:r w:rsidRPr="00AC3C47">
        <w:rPr>
          <w:rFonts w:eastAsia="Times New Roman"/>
          <w:szCs w:val="24"/>
        </w:rPr>
        <w:t>ας ευχαριστώ</w:t>
      </w:r>
      <w:r>
        <w:rPr>
          <w:rFonts w:eastAsia="Times New Roman"/>
          <w:szCs w:val="24"/>
        </w:rPr>
        <w:t>,</w:t>
      </w:r>
    </w:p>
    <w:p w14:paraId="09A3EED8" w14:textId="77777777" w:rsidR="00D269F7" w:rsidRDefault="006C352B">
      <w:pPr>
        <w:spacing w:line="600" w:lineRule="auto"/>
        <w:ind w:firstLine="720"/>
        <w:contextualSpacing/>
        <w:jc w:val="center"/>
        <w:rPr>
          <w:rFonts w:eastAsia="Times New Roman" w:cs="Times New Roman"/>
          <w:szCs w:val="24"/>
        </w:rPr>
      </w:pPr>
      <w:r w:rsidRPr="00655E34">
        <w:rPr>
          <w:rFonts w:eastAsia="Times New Roman" w:cs="Times New Roman"/>
          <w:szCs w:val="24"/>
        </w:rPr>
        <w:t xml:space="preserve">(Χειροκροτήματα από την </w:t>
      </w:r>
      <w:r w:rsidRPr="00655E34">
        <w:rPr>
          <w:rFonts w:eastAsia="Times New Roman" w:cs="Times New Roman"/>
          <w:szCs w:val="24"/>
        </w:rPr>
        <w:t>πτέρυγα του ΣΥΡΙΖΑ)</w:t>
      </w:r>
    </w:p>
    <w:p w14:paraId="09A3EED9" w14:textId="77777777" w:rsidR="00D269F7" w:rsidRDefault="006C352B">
      <w:pPr>
        <w:spacing w:line="600" w:lineRule="auto"/>
        <w:ind w:firstLine="720"/>
        <w:contextualSpacing/>
        <w:jc w:val="both"/>
        <w:rPr>
          <w:rFonts w:eastAsia="Times New Roman" w:cs="Times New Roman"/>
          <w:b/>
          <w:szCs w:val="24"/>
        </w:rPr>
      </w:pPr>
      <w:r w:rsidRPr="006B6276">
        <w:rPr>
          <w:rFonts w:eastAsia="Times New Roman" w:cs="Times New Roman"/>
          <w:b/>
          <w:szCs w:val="24"/>
        </w:rPr>
        <w:t xml:space="preserve">ΠΡΟΕΔΡΕΥΩΝ (Σπυρίδων Λυκούδης): </w:t>
      </w:r>
      <w:r>
        <w:rPr>
          <w:rFonts w:eastAsia="Times New Roman"/>
          <w:szCs w:val="24"/>
        </w:rPr>
        <w:t>Ε</w:t>
      </w:r>
      <w:r w:rsidRPr="00AC3C47">
        <w:rPr>
          <w:rFonts w:eastAsia="Times New Roman"/>
          <w:szCs w:val="24"/>
        </w:rPr>
        <w:t>υχαριστώ</w:t>
      </w:r>
      <w:r>
        <w:rPr>
          <w:rFonts w:eastAsia="Times New Roman"/>
          <w:szCs w:val="24"/>
        </w:rPr>
        <w:t xml:space="preserve">, κύριε συνάδελφε. </w:t>
      </w:r>
    </w:p>
    <w:p w14:paraId="09A3EEDA" w14:textId="77777777" w:rsidR="00D269F7" w:rsidRDefault="006C352B">
      <w:pPr>
        <w:tabs>
          <w:tab w:val="center" w:pos="4753"/>
          <w:tab w:val="left" w:pos="6156"/>
        </w:tabs>
        <w:spacing w:line="600" w:lineRule="auto"/>
        <w:ind w:firstLine="720"/>
        <w:contextualSpacing/>
        <w:jc w:val="both"/>
        <w:rPr>
          <w:rFonts w:eastAsia="Times New Roman"/>
          <w:szCs w:val="24"/>
        </w:rPr>
      </w:pPr>
      <w:r w:rsidRPr="0025715E">
        <w:rPr>
          <w:rFonts w:eastAsia="Times New Roman"/>
          <w:szCs w:val="24"/>
        </w:rPr>
        <w:t>Κυρίες και κύριοι συνάδελφοι,</w:t>
      </w:r>
      <w:r>
        <w:rPr>
          <w:rFonts w:eastAsia="Times New Roman"/>
          <w:szCs w:val="24"/>
        </w:rPr>
        <w:t xml:space="preserve"> να χαιρετήσουμε την πρώην συνάδελφό μας και νυν Δήμαρχο Κάσου, την κ. </w:t>
      </w:r>
      <w:proofErr w:type="spellStart"/>
      <w:r>
        <w:rPr>
          <w:rFonts w:eastAsia="Times New Roman"/>
          <w:szCs w:val="24"/>
        </w:rPr>
        <w:t>Τσανάκη</w:t>
      </w:r>
      <w:proofErr w:type="spellEnd"/>
      <w:r>
        <w:rPr>
          <w:rFonts w:eastAsia="Times New Roman"/>
          <w:szCs w:val="24"/>
        </w:rPr>
        <w:t xml:space="preserve">. Καλώς ήλθατε, κυρία </w:t>
      </w:r>
      <w:proofErr w:type="spellStart"/>
      <w:r>
        <w:rPr>
          <w:rFonts w:eastAsia="Times New Roman"/>
          <w:szCs w:val="24"/>
        </w:rPr>
        <w:t>Τσανάκη</w:t>
      </w:r>
      <w:proofErr w:type="spellEnd"/>
      <w:r>
        <w:rPr>
          <w:rFonts w:eastAsia="Times New Roman"/>
          <w:szCs w:val="24"/>
        </w:rPr>
        <w:t xml:space="preserve">. </w:t>
      </w:r>
    </w:p>
    <w:p w14:paraId="09A3EEDB"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Κύριε Υπουργέ, έχετε τον λόγο. </w:t>
      </w:r>
    </w:p>
    <w:p w14:paraId="09A3EEDC" w14:textId="77777777" w:rsidR="00D269F7" w:rsidRDefault="006C352B">
      <w:pPr>
        <w:spacing w:line="600" w:lineRule="auto"/>
        <w:ind w:firstLine="720"/>
        <w:contextualSpacing/>
        <w:jc w:val="both"/>
        <w:rPr>
          <w:rFonts w:eastAsia="Times New Roman" w:cs="Times New Roman"/>
          <w:szCs w:val="24"/>
        </w:rPr>
      </w:pPr>
      <w:r w:rsidRPr="00135A7A">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Αφορά μια τροπολογία, κύριε Πρόεδρε, που θα την έχουν οι Βουλευτές στα χέρια τους σε λίγο. </w:t>
      </w:r>
    </w:p>
    <w:p w14:paraId="09A3EEDD" w14:textId="77777777" w:rsidR="00D269F7" w:rsidRDefault="006C352B">
      <w:pPr>
        <w:spacing w:line="600" w:lineRule="auto"/>
        <w:ind w:firstLine="720"/>
        <w:contextualSpacing/>
        <w:jc w:val="both"/>
        <w:rPr>
          <w:rFonts w:eastAsia="Times New Roman" w:cs="Times New Roman"/>
          <w:b/>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 xml:space="preserve">Θα διανεμηθεί εντός ολίγου. </w:t>
      </w:r>
    </w:p>
    <w:p w14:paraId="09A3EEDE" w14:textId="77777777" w:rsidR="00D269F7" w:rsidRDefault="006C352B">
      <w:pPr>
        <w:spacing w:line="600" w:lineRule="auto"/>
        <w:ind w:firstLine="720"/>
        <w:contextualSpacing/>
        <w:jc w:val="both"/>
        <w:rPr>
          <w:rFonts w:eastAsia="Times New Roman"/>
          <w:szCs w:val="24"/>
        </w:rPr>
      </w:pPr>
      <w:r w:rsidRPr="00135A7A">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Είναι μια τρο</w:t>
      </w:r>
      <w:r>
        <w:rPr>
          <w:rFonts w:eastAsia="Times New Roman" w:cs="Times New Roman"/>
          <w:szCs w:val="24"/>
        </w:rPr>
        <w:t>πολογία</w:t>
      </w:r>
      <w:r>
        <w:rPr>
          <w:rFonts w:eastAsia="Times New Roman" w:cs="Times New Roman"/>
          <w:szCs w:val="24"/>
        </w:rPr>
        <w:t>,</w:t>
      </w:r>
      <w:r>
        <w:rPr>
          <w:rFonts w:eastAsia="Times New Roman" w:cs="Times New Roman"/>
          <w:szCs w:val="24"/>
        </w:rPr>
        <w:t xml:space="preserve"> </w:t>
      </w:r>
      <w:r>
        <w:rPr>
          <w:rFonts w:eastAsia="Times New Roman"/>
          <w:szCs w:val="24"/>
        </w:rPr>
        <w:t>με την οποία ορίζονται μια σειρά από ζητή</w:t>
      </w:r>
      <w:r>
        <w:rPr>
          <w:rFonts w:eastAsia="Times New Roman"/>
          <w:szCs w:val="24"/>
        </w:rPr>
        <w:lastRenderedPageBreak/>
        <w:t>ματα, όπως: οι ελάχιστες</w:t>
      </w:r>
      <w:r w:rsidRPr="00AC3C47">
        <w:rPr>
          <w:rFonts w:eastAsia="Times New Roman"/>
          <w:szCs w:val="24"/>
        </w:rPr>
        <w:t xml:space="preserve"> προδιαγραφές για την ίδρυση κάθε κατηγορία</w:t>
      </w:r>
      <w:r>
        <w:rPr>
          <w:rFonts w:eastAsia="Times New Roman"/>
          <w:szCs w:val="24"/>
        </w:rPr>
        <w:t>ς</w:t>
      </w:r>
      <w:r w:rsidRPr="00AC3C47">
        <w:rPr>
          <w:rFonts w:eastAsia="Times New Roman"/>
          <w:szCs w:val="24"/>
        </w:rPr>
        <w:t xml:space="preserve"> καζίνο</w:t>
      </w:r>
      <w:r>
        <w:rPr>
          <w:rFonts w:eastAsia="Times New Roman"/>
          <w:szCs w:val="24"/>
        </w:rPr>
        <w:t>,</w:t>
      </w:r>
      <w:r w:rsidRPr="00AC3C47">
        <w:rPr>
          <w:rFonts w:eastAsia="Times New Roman"/>
          <w:szCs w:val="24"/>
        </w:rPr>
        <w:t xml:space="preserve"> </w:t>
      </w:r>
      <w:r>
        <w:rPr>
          <w:rFonts w:eastAsia="Times New Roman"/>
          <w:szCs w:val="24"/>
        </w:rPr>
        <w:t xml:space="preserve">δηλαδή του απλού τύπου ή ευρέος </w:t>
      </w:r>
      <w:r w:rsidRPr="00AC3C47">
        <w:rPr>
          <w:rFonts w:eastAsia="Times New Roman"/>
          <w:szCs w:val="24"/>
        </w:rPr>
        <w:t>φάσματος</w:t>
      </w:r>
      <w:r>
        <w:rPr>
          <w:rFonts w:eastAsia="Times New Roman"/>
          <w:szCs w:val="24"/>
        </w:rPr>
        <w:t>, η</w:t>
      </w:r>
      <w:r w:rsidRPr="00AC3C47">
        <w:rPr>
          <w:rFonts w:eastAsia="Times New Roman"/>
          <w:szCs w:val="24"/>
        </w:rPr>
        <w:t xml:space="preserve"> διάρκεια ζωής της άδειας παραχώρησης</w:t>
      </w:r>
      <w:r>
        <w:rPr>
          <w:rFonts w:eastAsia="Times New Roman"/>
          <w:szCs w:val="24"/>
        </w:rPr>
        <w:t>,</w:t>
      </w:r>
      <w:r w:rsidRPr="00AC3C47">
        <w:rPr>
          <w:rFonts w:eastAsia="Times New Roman"/>
          <w:szCs w:val="24"/>
        </w:rPr>
        <w:t xml:space="preserve"> το ύψος του αρχικού κεφαλαίου</w:t>
      </w:r>
      <w:r>
        <w:rPr>
          <w:rFonts w:eastAsia="Times New Roman"/>
          <w:szCs w:val="24"/>
        </w:rPr>
        <w:t>,</w:t>
      </w:r>
      <w:r w:rsidRPr="00AC3C47">
        <w:rPr>
          <w:rFonts w:eastAsia="Times New Roman"/>
          <w:szCs w:val="24"/>
        </w:rPr>
        <w:t xml:space="preserve"> που ορίζεται</w:t>
      </w:r>
      <w:r>
        <w:rPr>
          <w:rFonts w:eastAsia="Times New Roman"/>
          <w:szCs w:val="24"/>
        </w:rPr>
        <w:t xml:space="preserve"> στι</w:t>
      </w:r>
      <w:r>
        <w:rPr>
          <w:rFonts w:eastAsia="Times New Roman"/>
          <w:szCs w:val="24"/>
        </w:rPr>
        <w:t>ς</w:t>
      </w:r>
      <w:r w:rsidRPr="00AC3C47">
        <w:rPr>
          <w:rFonts w:eastAsia="Times New Roman"/>
          <w:szCs w:val="24"/>
        </w:rPr>
        <w:t xml:space="preserve"> 500.000</w:t>
      </w:r>
      <w:r>
        <w:rPr>
          <w:rFonts w:eastAsia="Times New Roman"/>
          <w:szCs w:val="24"/>
        </w:rPr>
        <w:t xml:space="preserve"> ευρώ ή</w:t>
      </w:r>
      <w:r w:rsidRPr="00AC3C47">
        <w:rPr>
          <w:rFonts w:eastAsia="Times New Roman"/>
          <w:szCs w:val="24"/>
        </w:rPr>
        <w:t xml:space="preserve"> </w:t>
      </w:r>
      <w:r>
        <w:rPr>
          <w:rFonts w:eastAsia="Times New Roman"/>
          <w:szCs w:val="24"/>
        </w:rPr>
        <w:t>1</w:t>
      </w:r>
      <w:r w:rsidRPr="00AC3C47">
        <w:rPr>
          <w:rFonts w:eastAsia="Times New Roman"/>
          <w:szCs w:val="24"/>
        </w:rPr>
        <w:t xml:space="preserve"> εκατομμύριο </w:t>
      </w:r>
      <w:r>
        <w:rPr>
          <w:rFonts w:eastAsia="Times New Roman"/>
          <w:szCs w:val="24"/>
        </w:rPr>
        <w:t>ευρώ και ε</w:t>
      </w:r>
      <w:r w:rsidRPr="00AC3C47">
        <w:rPr>
          <w:rFonts w:eastAsia="Times New Roman"/>
          <w:szCs w:val="24"/>
        </w:rPr>
        <w:t xml:space="preserve">ξαρτάται </w:t>
      </w:r>
      <w:r>
        <w:rPr>
          <w:rFonts w:eastAsia="Times New Roman"/>
          <w:szCs w:val="24"/>
        </w:rPr>
        <w:t xml:space="preserve">από το </w:t>
      </w:r>
      <w:r w:rsidRPr="00AC3C47">
        <w:rPr>
          <w:rFonts w:eastAsia="Times New Roman"/>
          <w:szCs w:val="24"/>
        </w:rPr>
        <w:t xml:space="preserve">πόσο μεγάλο είναι αρχικά και μετά </w:t>
      </w:r>
      <w:r>
        <w:rPr>
          <w:rFonts w:eastAsia="Times New Roman"/>
          <w:szCs w:val="24"/>
        </w:rPr>
        <w:t xml:space="preserve">από </w:t>
      </w:r>
      <w:r w:rsidRPr="00AC3C47">
        <w:rPr>
          <w:rFonts w:eastAsia="Times New Roman"/>
          <w:szCs w:val="24"/>
        </w:rPr>
        <w:t xml:space="preserve">πέντε χρόνια </w:t>
      </w:r>
      <w:r>
        <w:rPr>
          <w:rFonts w:eastAsia="Times New Roman"/>
          <w:szCs w:val="24"/>
        </w:rPr>
        <w:t>δεκαπλασιά</w:t>
      </w:r>
      <w:r w:rsidRPr="00AC3C47">
        <w:rPr>
          <w:rFonts w:eastAsia="Times New Roman"/>
          <w:szCs w:val="24"/>
        </w:rPr>
        <w:t>ζεται</w:t>
      </w:r>
      <w:r>
        <w:rPr>
          <w:rFonts w:eastAsia="Times New Roman"/>
          <w:szCs w:val="24"/>
        </w:rPr>
        <w:t>. Ά</w:t>
      </w:r>
      <w:r w:rsidRPr="00AC3C47">
        <w:rPr>
          <w:rFonts w:eastAsia="Times New Roman"/>
          <w:szCs w:val="24"/>
        </w:rPr>
        <w:t>ρα</w:t>
      </w:r>
      <w:r>
        <w:rPr>
          <w:rFonts w:eastAsia="Times New Roman"/>
          <w:szCs w:val="24"/>
        </w:rPr>
        <w:t>,</w:t>
      </w:r>
      <w:r w:rsidRPr="00AC3C47">
        <w:rPr>
          <w:rFonts w:eastAsia="Times New Roman"/>
          <w:szCs w:val="24"/>
        </w:rPr>
        <w:t xml:space="preserve"> </w:t>
      </w:r>
      <w:r>
        <w:rPr>
          <w:rFonts w:eastAsia="Times New Roman"/>
          <w:szCs w:val="24"/>
        </w:rPr>
        <w:t>σύμφωνα με τα</w:t>
      </w:r>
      <w:r w:rsidRPr="00AC3C47">
        <w:rPr>
          <w:rFonts w:eastAsia="Times New Roman"/>
          <w:szCs w:val="24"/>
        </w:rPr>
        <w:t xml:space="preserve"> μαθηματικά</w:t>
      </w:r>
      <w:r>
        <w:rPr>
          <w:rFonts w:eastAsia="Times New Roman"/>
          <w:szCs w:val="24"/>
        </w:rPr>
        <w:t>,</w:t>
      </w:r>
      <w:r>
        <w:rPr>
          <w:rFonts w:eastAsia="Times New Roman"/>
          <w:szCs w:val="24"/>
        </w:rPr>
        <w:t xml:space="preserve"> αυτό σημαίνει -</w:t>
      </w:r>
      <w:r w:rsidRPr="00AC3C47">
        <w:rPr>
          <w:rFonts w:eastAsia="Times New Roman"/>
          <w:szCs w:val="24"/>
        </w:rPr>
        <w:t>ακόμα και αυτοί που είσ</w:t>
      </w:r>
      <w:r>
        <w:rPr>
          <w:rFonts w:eastAsia="Times New Roman"/>
          <w:szCs w:val="24"/>
        </w:rPr>
        <w:t xml:space="preserve">τε νομικοί θα το ξέρετε- ότι θα είναι </w:t>
      </w:r>
      <w:r w:rsidRPr="00AC3C47">
        <w:rPr>
          <w:rFonts w:eastAsia="Times New Roman"/>
          <w:szCs w:val="24"/>
        </w:rPr>
        <w:t xml:space="preserve">5 </w:t>
      </w:r>
      <w:r>
        <w:rPr>
          <w:rFonts w:eastAsia="Times New Roman"/>
          <w:szCs w:val="24"/>
        </w:rPr>
        <w:t xml:space="preserve">εκατομμύρια ευρώ ή </w:t>
      </w:r>
      <w:r w:rsidRPr="00AC3C47">
        <w:rPr>
          <w:rFonts w:eastAsia="Times New Roman"/>
          <w:szCs w:val="24"/>
        </w:rPr>
        <w:t xml:space="preserve">10 εκατομμύρια </w:t>
      </w:r>
      <w:r>
        <w:rPr>
          <w:rFonts w:eastAsia="Times New Roman"/>
          <w:szCs w:val="24"/>
        </w:rPr>
        <w:t>ευρώ. Επίσης, έ</w:t>
      </w:r>
      <w:r w:rsidRPr="00AC3C47">
        <w:rPr>
          <w:rFonts w:eastAsia="Times New Roman"/>
          <w:szCs w:val="24"/>
        </w:rPr>
        <w:t>χουμε και τη σύσταση της επιτροπής διενέργειας των διαγωνισμών για το καζίνο</w:t>
      </w:r>
      <w:r>
        <w:rPr>
          <w:rFonts w:eastAsia="Times New Roman"/>
          <w:szCs w:val="24"/>
        </w:rPr>
        <w:t>.</w:t>
      </w:r>
      <w:r w:rsidRPr="00AC3C47">
        <w:rPr>
          <w:rFonts w:eastAsia="Times New Roman"/>
          <w:szCs w:val="24"/>
        </w:rPr>
        <w:t xml:space="preserve"> </w:t>
      </w:r>
    </w:p>
    <w:p w14:paraId="09A3EEDF" w14:textId="77777777" w:rsidR="00D269F7" w:rsidRDefault="006C352B">
      <w:pPr>
        <w:spacing w:line="600" w:lineRule="auto"/>
        <w:ind w:firstLine="720"/>
        <w:contextualSpacing/>
        <w:jc w:val="both"/>
        <w:rPr>
          <w:rFonts w:eastAsia="Times New Roman"/>
          <w:szCs w:val="24"/>
        </w:rPr>
      </w:pPr>
      <w:r>
        <w:rPr>
          <w:rFonts w:eastAsia="Times New Roman"/>
          <w:szCs w:val="24"/>
        </w:rPr>
        <w:t>Μ</w:t>
      </w:r>
      <w:r w:rsidRPr="00AC3C47">
        <w:rPr>
          <w:rFonts w:eastAsia="Times New Roman"/>
          <w:szCs w:val="24"/>
        </w:rPr>
        <w:t>πορώ να σας πω ότι μέσα σε ένα</w:t>
      </w:r>
      <w:r>
        <w:rPr>
          <w:rFonts w:eastAsia="Times New Roman"/>
          <w:szCs w:val="24"/>
        </w:rPr>
        <w:t>ν</w:t>
      </w:r>
      <w:r w:rsidRPr="00AC3C47">
        <w:rPr>
          <w:rFonts w:eastAsia="Times New Roman"/>
          <w:szCs w:val="24"/>
        </w:rPr>
        <w:t xml:space="preserve"> μήνα</w:t>
      </w:r>
      <w:r>
        <w:rPr>
          <w:rFonts w:eastAsia="Times New Roman"/>
          <w:szCs w:val="24"/>
        </w:rPr>
        <w:t>,</w:t>
      </w:r>
      <w:r w:rsidRPr="00AC3C47">
        <w:rPr>
          <w:rFonts w:eastAsia="Times New Roman"/>
          <w:szCs w:val="24"/>
        </w:rPr>
        <w:t xml:space="preserve"> θα έχει αρχίσει η διαδικασία για το</w:t>
      </w:r>
      <w:r>
        <w:rPr>
          <w:rFonts w:eastAsia="Times New Roman"/>
          <w:szCs w:val="24"/>
        </w:rPr>
        <w:t>ν</w:t>
      </w:r>
      <w:r w:rsidRPr="00AC3C47">
        <w:rPr>
          <w:rFonts w:eastAsia="Times New Roman"/>
          <w:szCs w:val="24"/>
        </w:rPr>
        <w:t xml:space="preserve"> διαγωνισμό για το καζίνο</w:t>
      </w:r>
      <w:r>
        <w:rPr>
          <w:rFonts w:eastAsia="Times New Roman"/>
          <w:szCs w:val="24"/>
        </w:rPr>
        <w:t>.</w:t>
      </w:r>
      <w:r w:rsidRPr="00AC3C47">
        <w:rPr>
          <w:rFonts w:eastAsia="Times New Roman"/>
          <w:szCs w:val="24"/>
        </w:rPr>
        <w:t xml:space="preserve"> Σε αυτή</w:t>
      </w:r>
      <w:r>
        <w:rPr>
          <w:rFonts w:eastAsia="Times New Roman"/>
          <w:szCs w:val="24"/>
        </w:rPr>
        <w:t>ν την τροπολογία</w:t>
      </w:r>
      <w:r>
        <w:rPr>
          <w:rFonts w:eastAsia="Times New Roman"/>
          <w:szCs w:val="24"/>
        </w:rPr>
        <w:t>,</w:t>
      </w:r>
      <w:r>
        <w:rPr>
          <w:rFonts w:eastAsia="Times New Roman"/>
          <w:szCs w:val="24"/>
        </w:rPr>
        <w:t xml:space="preserve"> βάζουμε</w:t>
      </w:r>
      <w:r w:rsidRPr="00AC3C47">
        <w:rPr>
          <w:rFonts w:eastAsia="Times New Roman"/>
          <w:szCs w:val="24"/>
        </w:rPr>
        <w:t xml:space="preserve"> </w:t>
      </w:r>
      <w:r>
        <w:rPr>
          <w:rFonts w:eastAsia="Times New Roman"/>
          <w:szCs w:val="24"/>
        </w:rPr>
        <w:t>μια</w:t>
      </w:r>
      <w:r w:rsidRPr="00AC3C47">
        <w:rPr>
          <w:rFonts w:eastAsia="Times New Roman"/>
          <w:szCs w:val="24"/>
        </w:rPr>
        <w:t xml:space="preserve"> βοήθεια </w:t>
      </w:r>
      <w:r>
        <w:rPr>
          <w:rFonts w:eastAsia="Times New Roman"/>
          <w:szCs w:val="24"/>
        </w:rPr>
        <w:t>για τα καζίνο</w:t>
      </w:r>
      <w:r>
        <w:rPr>
          <w:rFonts w:eastAsia="Times New Roman"/>
          <w:szCs w:val="24"/>
        </w:rPr>
        <w:t>,</w:t>
      </w:r>
      <w:r>
        <w:rPr>
          <w:rFonts w:eastAsia="Times New Roman"/>
          <w:szCs w:val="24"/>
        </w:rPr>
        <w:t xml:space="preserve"> που ήδη υπάρχουν και για το πώς μπορούν </w:t>
      </w:r>
      <w:r w:rsidRPr="00AC3C47">
        <w:rPr>
          <w:rFonts w:eastAsia="Times New Roman"/>
          <w:szCs w:val="24"/>
        </w:rPr>
        <w:t>να μπουν στο καινούργιο σύστημα</w:t>
      </w:r>
      <w:r>
        <w:rPr>
          <w:rFonts w:eastAsia="Times New Roman"/>
          <w:szCs w:val="24"/>
        </w:rPr>
        <w:t>.</w:t>
      </w:r>
      <w:r w:rsidRPr="00AC3C47">
        <w:rPr>
          <w:rFonts w:eastAsia="Times New Roman"/>
          <w:szCs w:val="24"/>
        </w:rPr>
        <w:t xml:space="preserve"> </w:t>
      </w:r>
      <w:r>
        <w:rPr>
          <w:rFonts w:eastAsia="Times New Roman"/>
          <w:szCs w:val="24"/>
        </w:rPr>
        <w:t>Τέλος, υπάρχουν κάποιες</w:t>
      </w:r>
      <w:r w:rsidRPr="00AC3C47">
        <w:rPr>
          <w:rFonts w:eastAsia="Times New Roman"/>
          <w:szCs w:val="24"/>
        </w:rPr>
        <w:t xml:space="preserve"> νομοτεχνικές αλλαγές</w:t>
      </w:r>
      <w:r>
        <w:rPr>
          <w:rFonts w:eastAsia="Times New Roman"/>
          <w:szCs w:val="24"/>
        </w:rPr>
        <w:t>,</w:t>
      </w:r>
      <w:r w:rsidRPr="00AC3C47">
        <w:rPr>
          <w:rFonts w:eastAsia="Times New Roman"/>
          <w:szCs w:val="24"/>
        </w:rPr>
        <w:t xml:space="preserve"> που κάναμε λάθος στον αριθμό των άρθρων</w:t>
      </w:r>
      <w:r>
        <w:rPr>
          <w:rFonts w:eastAsia="Times New Roman"/>
          <w:szCs w:val="24"/>
        </w:rPr>
        <w:t>.</w:t>
      </w:r>
    </w:p>
    <w:p w14:paraId="09A3EEE0" w14:textId="77777777" w:rsidR="00D269F7" w:rsidRDefault="006C352B">
      <w:pPr>
        <w:spacing w:line="600" w:lineRule="auto"/>
        <w:ind w:firstLine="720"/>
        <w:contextualSpacing/>
        <w:jc w:val="both"/>
        <w:rPr>
          <w:rFonts w:eastAsia="Times New Roman"/>
          <w:szCs w:val="24"/>
        </w:rPr>
      </w:pPr>
      <w:r>
        <w:rPr>
          <w:rFonts w:eastAsia="Times New Roman"/>
          <w:szCs w:val="24"/>
        </w:rPr>
        <w:t>Σ</w:t>
      </w:r>
      <w:r w:rsidRPr="00AC3C47">
        <w:rPr>
          <w:rFonts w:eastAsia="Times New Roman"/>
          <w:szCs w:val="24"/>
        </w:rPr>
        <w:t xml:space="preserve">ας </w:t>
      </w:r>
      <w:r>
        <w:rPr>
          <w:rFonts w:eastAsia="Times New Roman"/>
          <w:szCs w:val="24"/>
        </w:rPr>
        <w:t>ε</w:t>
      </w:r>
      <w:r w:rsidRPr="00AC3C47">
        <w:rPr>
          <w:rFonts w:eastAsia="Times New Roman"/>
          <w:szCs w:val="24"/>
        </w:rPr>
        <w:t>υχαριστώ</w:t>
      </w:r>
      <w:r>
        <w:rPr>
          <w:rFonts w:eastAsia="Times New Roman"/>
          <w:szCs w:val="24"/>
        </w:rPr>
        <w:t>,</w:t>
      </w:r>
      <w:r w:rsidRPr="00AC3C47">
        <w:rPr>
          <w:rFonts w:eastAsia="Times New Roman"/>
          <w:szCs w:val="24"/>
        </w:rPr>
        <w:t xml:space="preserve"> κύριε </w:t>
      </w:r>
      <w:r>
        <w:rPr>
          <w:rFonts w:eastAsia="Times New Roman"/>
          <w:szCs w:val="24"/>
        </w:rPr>
        <w:t>Π</w:t>
      </w:r>
      <w:r w:rsidRPr="00AC3C47">
        <w:rPr>
          <w:rFonts w:eastAsia="Times New Roman"/>
          <w:szCs w:val="24"/>
        </w:rPr>
        <w:t>ρόεδρε</w:t>
      </w:r>
      <w:r>
        <w:rPr>
          <w:rFonts w:eastAsia="Times New Roman"/>
          <w:szCs w:val="24"/>
        </w:rPr>
        <w:t>.</w:t>
      </w:r>
    </w:p>
    <w:p w14:paraId="09A3EEE1" w14:textId="77777777" w:rsidR="00D269F7" w:rsidRDefault="006C352B">
      <w:pPr>
        <w:spacing w:line="600" w:lineRule="auto"/>
        <w:ind w:firstLine="720"/>
        <w:contextualSpacing/>
        <w:jc w:val="both"/>
        <w:rPr>
          <w:rFonts w:eastAsia="Times New Roman" w:cs="Times New Roman"/>
          <w:b/>
          <w:szCs w:val="24"/>
        </w:rPr>
      </w:pPr>
      <w:r w:rsidRPr="006B6276">
        <w:rPr>
          <w:rFonts w:eastAsia="Times New Roman" w:cs="Times New Roman"/>
          <w:b/>
          <w:szCs w:val="24"/>
        </w:rPr>
        <w:t xml:space="preserve">ΠΡΟΕΔΡΕΥΩΝ (Σπυρίδων Λυκούδης): </w:t>
      </w:r>
      <w:r w:rsidRPr="00AC3C47">
        <w:rPr>
          <w:rFonts w:eastAsia="Times New Roman"/>
          <w:szCs w:val="24"/>
        </w:rPr>
        <w:t>Ευχαριστώ</w:t>
      </w:r>
      <w:r>
        <w:rPr>
          <w:rFonts w:eastAsia="Times New Roman"/>
          <w:szCs w:val="24"/>
        </w:rPr>
        <w:t>,</w:t>
      </w:r>
      <w:r w:rsidRPr="00AC3C47">
        <w:rPr>
          <w:rFonts w:eastAsia="Times New Roman"/>
          <w:szCs w:val="24"/>
        </w:rPr>
        <w:t xml:space="preserve"> </w:t>
      </w:r>
      <w:r>
        <w:rPr>
          <w:rFonts w:eastAsia="Times New Roman"/>
          <w:szCs w:val="24"/>
        </w:rPr>
        <w:t>κ</w:t>
      </w:r>
      <w:r w:rsidRPr="00AC3C47">
        <w:rPr>
          <w:rFonts w:eastAsia="Times New Roman"/>
          <w:szCs w:val="24"/>
        </w:rPr>
        <w:t>ύριε Υπ</w:t>
      </w:r>
      <w:r w:rsidRPr="00AC3C47">
        <w:rPr>
          <w:rFonts w:eastAsia="Times New Roman"/>
          <w:szCs w:val="24"/>
        </w:rPr>
        <w:t>ουργέ</w:t>
      </w:r>
      <w:r>
        <w:rPr>
          <w:rFonts w:eastAsia="Times New Roman"/>
          <w:szCs w:val="24"/>
        </w:rPr>
        <w:t xml:space="preserve">. </w:t>
      </w:r>
    </w:p>
    <w:p w14:paraId="09A3EEE2"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Χαρίτση</w:t>
      </w:r>
      <w:proofErr w:type="spellEnd"/>
      <w:r>
        <w:rPr>
          <w:rFonts w:eastAsia="Times New Roman"/>
          <w:szCs w:val="24"/>
        </w:rPr>
        <w:t xml:space="preserve">, έχετε τον λόγο. </w:t>
      </w:r>
    </w:p>
    <w:p w14:paraId="09A3EEE3" w14:textId="77777777" w:rsidR="00D269F7" w:rsidRDefault="006C352B">
      <w:pPr>
        <w:spacing w:line="600" w:lineRule="auto"/>
        <w:ind w:firstLine="720"/>
        <w:contextualSpacing/>
        <w:jc w:val="both"/>
        <w:rPr>
          <w:rFonts w:eastAsia="Times New Roman"/>
          <w:szCs w:val="24"/>
        </w:rPr>
      </w:pPr>
      <w:r w:rsidRPr="001E51E4">
        <w:rPr>
          <w:rFonts w:eastAsia="Times New Roman" w:cs="Times New Roman"/>
          <w:b/>
          <w:szCs w:val="24"/>
        </w:rPr>
        <w:t>ΑΛΕΞ</w:t>
      </w:r>
      <w:r>
        <w:rPr>
          <w:rFonts w:eastAsia="Times New Roman" w:cs="Times New Roman"/>
          <w:b/>
          <w:szCs w:val="24"/>
        </w:rPr>
        <w:t>Η</w:t>
      </w:r>
      <w:r w:rsidRPr="001E51E4">
        <w:rPr>
          <w:rFonts w:eastAsia="Times New Roman" w:cs="Times New Roman"/>
          <w:b/>
          <w:szCs w:val="24"/>
        </w:rPr>
        <w:t>Σ ΧΑΡΙΤΣΗΣ (</w:t>
      </w:r>
      <w:r>
        <w:rPr>
          <w:rFonts w:eastAsia="Times New Roman" w:cs="Times New Roman"/>
          <w:b/>
          <w:szCs w:val="24"/>
        </w:rPr>
        <w:t>Υπουργός Εσωτερικών</w:t>
      </w:r>
      <w:r w:rsidRPr="001E51E4">
        <w:rPr>
          <w:rFonts w:eastAsia="Times New Roman" w:cs="Times New Roman"/>
          <w:b/>
          <w:szCs w:val="24"/>
        </w:rPr>
        <w:t xml:space="preserve">): </w:t>
      </w:r>
      <w:r>
        <w:rPr>
          <w:rFonts w:eastAsia="Times New Roman" w:cs="Times New Roman"/>
          <w:szCs w:val="24"/>
        </w:rPr>
        <w:t>Θα ήθελα να αναφερθώ σε μια τροπολογία για την προκήρυξη 3Κ/2018. Αφορά την πρωτοβουλία</w:t>
      </w:r>
      <w:r>
        <w:rPr>
          <w:rFonts w:eastAsia="Times New Roman" w:cs="Times New Roman"/>
          <w:szCs w:val="24"/>
        </w:rPr>
        <w:t>,</w:t>
      </w:r>
      <w:r>
        <w:rPr>
          <w:rFonts w:eastAsia="Times New Roman" w:cs="Times New Roman"/>
          <w:szCs w:val="24"/>
        </w:rPr>
        <w:t xml:space="preserve"> που ανέλαβε η Κυβέρνησή μας πέρσι για την προκήρυξη θέσεων μόνιμου προσωπικού στις ανταποδοτικές υπηρεσίες των δήμων</w:t>
      </w:r>
      <w:r>
        <w:rPr>
          <w:rFonts w:eastAsia="Times New Roman" w:cs="Times New Roman"/>
          <w:szCs w:val="24"/>
        </w:rPr>
        <w:t>,</w:t>
      </w:r>
      <w:r>
        <w:rPr>
          <w:rFonts w:eastAsia="Times New Roman" w:cs="Times New Roman"/>
          <w:szCs w:val="24"/>
        </w:rPr>
        <w:t xml:space="preserve"> σε όλη τη χώρα, σε υπηρεσίες καθαριότητας και ύδρευσης. Γνωρίζετε πάρα πολύ καλά ότι πρόκειται </w:t>
      </w:r>
      <w:r>
        <w:rPr>
          <w:rFonts w:eastAsia="Times New Roman"/>
          <w:szCs w:val="24"/>
        </w:rPr>
        <w:t>για τη</w:t>
      </w:r>
      <w:r w:rsidRPr="00AC3C47">
        <w:rPr>
          <w:rFonts w:eastAsia="Times New Roman"/>
          <w:szCs w:val="24"/>
        </w:rPr>
        <w:t xml:space="preserve"> μεγαλύτερη σχετική προκήρυξη που έχ</w:t>
      </w:r>
      <w:r w:rsidRPr="00AC3C47">
        <w:rPr>
          <w:rFonts w:eastAsia="Times New Roman"/>
          <w:szCs w:val="24"/>
        </w:rPr>
        <w:t>ει ξεκινήσει ποτέ από το ελληνικό κράτος</w:t>
      </w:r>
      <w:r>
        <w:rPr>
          <w:rFonts w:eastAsia="Times New Roman"/>
          <w:szCs w:val="24"/>
        </w:rPr>
        <w:t>.</w:t>
      </w:r>
      <w:r w:rsidRPr="00AC3C47">
        <w:rPr>
          <w:rFonts w:eastAsia="Times New Roman"/>
          <w:szCs w:val="24"/>
        </w:rPr>
        <w:t xml:space="preserve"> </w:t>
      </w:r>
    </w:p>
    <w:p w14:paraId="09A3EEE4"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Αφορά στην πρόσληψη </w:t>
      </w:r>
      <w:proofErr w:type="spellStart"/>
      <w:r>
        <w:rPr>
          <w:rFonts w:eastAsia="Times New Roman"/>
          <w:szCs w:val="24"/>
        </w:rPr>
        <w:t>οκτώμισι</w:t>
      </w:r>
      <w:proofErr w:type="spellEnd"/>
      <w:r>
        <w:rPr>
          <w:rFonts w:eastAsia="Times New Roman"/>
          <w:szCs w:val="24"/>
        </w:rPr>
        <w:t xml:space="preserve"> χιλιάδων </w:t>
      </w:r>
      <w:r>
        <w:rPr>
          <w:rFonts w:eastAsia="Times New Roman"/>
          <w:szCs w:val="24"/>
        </w:rPr>
        <w:t xml:space="preserve">ατόμων </w:t>
      </w:r>
      <w:r>
        <w:rPr>
          <w:rFonts w:eastAsia="Times New Roman"/>
          <w:szCs w:val="24"/>
        </w:rPr>
        <w:t>μόνιμου προσωπικού στην καθαριότητα και την ύδρευση. Μετά την έκδοση των προσωρινών πινάκων από το ΑΣΕΠ τον περασμένο Μάρτιο</w:t>
      </w:r>
      <w:r>
        <w:rPr>
          <w:rFonts w:eastAsia="Times New Roman"/>
          <w:szCs w:val="24"/>
        </w:rPr>
        <w:t>,</w:t>
      </w:r>
      <w:r>
        <w:rPr>
          <w:rFonts w:eastAsia="Times New Roman"/>
          <w:szCs w:val="24"/>
        </w:rPr>
        <w:t xml:space="preserve"> πολλοί δήμοι προχώρησαν στη σύναψη συμβάσε</w:t>
      </w:r>
      <w:r>
        <w:rPr>
          <w:rFonts w:eastAsia="Times New Roman"/>
          <w:szCs w:val="24"/>
        </w:rPr>
        <w:t>ων εργασίας ορισμένου χρόνου με τους εργαζόμενους αυτούς. Για λόγους δημοσίου συμφέροντος, προστασίας της δημόσιας υγείας</w:t>
      </w:r>
      <w:r>
        <w:rPr>
          <w:rFonts w:eastAsia="Times New Roman"/>
          <w:szCs w:val="24"/>
        </w:rPr>
        <w:t>,</w:t>
      </w:r>
      <w:r>
        <w:rPr>
          <w:rFonts w:eastAsia="Times New Roman"/>
          <w:szCs w:val="24"/>
        </w:rPr>
        <w:t xml:space="preserve"> με τη συγκεκριμένη τροπολογία</w:t>
      </w:r>
      <w:r>
        <w:rPr>
          <w:rFonts w:eastAsia="Times New Roman"/>
          <w:szCs w:val="24"/>
        </w:rPr>
        <w:t>,</w:t>
      </w:r>
      <w:r>
        <w:rPr>
          <w:rFonts w:eastAsia="Times New Roman"/>
          <w:szCs w:val="24"/>
        </w:rPr>
        <w:t xml:space="preserve"> που καταθέτουμε σήμερα, παρατείνουμε την ισχύ αυτών των οκτάμηνων συμβάσεων</w:t>
      </w:r>
      <w:r>
        <w:rPr>
          <w:rFonts w:eastAsia="Times New Roman"/>
          <w:szCs w:val="24"/>
        </w:rPr>
        <w:t>,</w:t>
      </w:r>
      <w:r>
        <w:rPr>
          <w:rFonts w:eastAsia="Times New Roman"/>
          <w:szCs w:val="24"/>
        </w:rPr>
        <w:t xml:space="preserve"> που λήγουν αυτές τις μέρε</w:t>
      </w:r>
      <w:r>
        <w:rPr>
          <w:rFonts w:eastAsia="Times New Roman"/>
          <w:szCs w:val="24"/>
        </w:rPr>
        <w:t>ς</w:t>
      </w:r>
      <w:r>
        <w:rPr>
          <w:rFonts w:eastAsia="Times New Roman"/>
          <w:szCs w:val="24"/>
        </w:rPr>
        <w:t>,</w:t>
      </w:r>
      <w:r>
        <w:rPr>
          <w:rFonts w:eastAsia="Times New Roman"/>
          <w:szCs w:val="24"/>
        </w:rPr>
        <w:t xml:space="preserve"> μέχρι την έκδοση των οριστικών πινάκων από το ΑΣΕΠ έτσι, ώστε να μην υπάρξει κανένα κενό και να μπορούν οι </w:t>
      </w:r>
      <w:r>
        <w:rPr>
          <w:rFonts w:eastAsia="Times New Roman"/>
          <w:szCs w:val="24"/>
        </w:rPr>
        <w:lastRenderedPageBreak/>
        <w:t xml:space="preserve">δήμοι, έχοντας στη διάθεσή τους το απαραίτητο προσωπικό, να επιτελέσουν τις βασικές τους λειτουργίες που σχετίζονται με την καθαριότητα. </w:t>
      </w:r>
    </w:p>
    <w:p w14:paraId="09A3EEE5" w14:textId="77777777" w:rsidR="00D269F7" w:rsidRDefault="006C352B">
      <w:pPr>
        <w:spacing w:line="600" w:lineRule="auto"/>
        <w:ind w:firstLine="720"/>
        <w:contextualSpacing/>
        <w:jc w:val="both"/>
        <w:rPr>
          <w:rFonts w:eastAsia="Times New Roman"/>
          <w:szCs w:val="24"/>
        </w:rPr>
      </w:pPr>
      <w:r>
        <w:rPr>
          <w:rFonts w:eastAsia="Times New Roman"/>
          <w:szCs w:val="24"/>
        </w:rPr>
        <w:t>Υπενθυμί</w:t>
      </w:r>
      <w:r>
        <w:rPr>
          <w:rFonts w:eastAsia="Times New Roman"/>
          <w:szCs w:val="24"/>
        </w:rPr>
        <w:t xml:space="preserve">ζω ότι πρόκειται για μια χρονοβόρα διαδικασία προκήρυξης. Είναι μεγάλη σε διάρκεια, γιατί αφορά πάρα πολλές χιλιάδες θέσεις εργασίας. Εμείς από τη μεριά </w:t>
      </w:r>
      <w:r>
        <w:rPr>
          <w:rFonts w:eastAsia="Times New Roman"/>
          <w:szCs w:val="24"/>
        </w:rPr>
        <w:t>μας,</w:t>
      </w:r>
      <w:r>
        <w:rPr>
          <w:rFonts w:eastAsia="Times New Roman"/>
          <w:szCs w:val="24"/>
        </w:rPr>
        <w:t xml:space="preserve"> ως Υπουργείο Εσωτερικών</w:t>
      </w:r>
      <w:r>
        <w:rPr>
          <w:rFonts w:eastAsia="Times New Roman"/>
          <w:szCs w:val="24"/>
        </w:rPr>
        <w:t xml:space="preserve"> -</w:t>
      </w:r>
      <w:r>
        <w:rPr>
          <w:rFonts w:eastAsia="Times New Roman"/>
          <w:szCs w:val="24"/>
        </w:rPr>
        <w:t>αλλά και το Υπουργείο Διοικητικής Ανασυγκρότησης</w:t>
      </w:r>
      <w:r>
        <w:rPr>
          <w:rFonts w:eastAsia="Times New Roman"/>
          <w:szCs w:val="24"/>
        </w:rPr>
        <w:t>-</w:t>
      </w:r>
      <w:r>
        <w:rPr>
          <w:rFonts w:eastAsia="Times New Roman"/>
          <w:szCs w:val="24"/>
        </w:rPr>
        <w:t xml:space="preserve"> έχουμε υποστηρίξει το Α</w:t>
      </w:r>
      <w:r>
        <w:rPr>
          <w:rFonts w:eastAsia="Times New Roman"/>
          <w:szCs w:val="24"/>
        </w:rPr>
        <w:t>ΣΕΠ</w:t>
      </w:r>
      <w:r>
        <w:rPr>
          <w:rFonts w:eastAsia="Times New Roman"/>
          <w:szCs w:val="24"/>
        </w:rPr>
        <w:t>,</w:t>
      </w:r>
      <w:r>
        <w:rPr>
          <w:rFonts w:eastAsia="Times New Roman"/>
          <w:szCs w:val="24"/>
        </w:rPr>
        <w:t xml:space="preserve"> που έχει την αποκλειστική αρμοδιότητα και ευθύνη να ολοκληρώσει τις σχετικές διαδικασίες έκδοσης των οριστικών πινάκων. Αναμένουμε το αμέσως επόμενο διάστημα, τις επόμενες εβδομάδες να ολοκληρωθεί από την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αυτή η διαδικασία, να έχουμε τ</w:t>
      </w:r>
      <w:r>
        <w:rPr>
          <w:rFonts w:eastAsia="Times New Roman"/>
          <w:szCs w:val="24"/>
        </w:rPr>
        <w:t>ους οριστικούς πίνακες και να τοποθετηθεί σε τριακόσιους είκοσι πέντε δήμους της χώρας αυτό το νόμιμο προσωπικό, που είναι απαραίτητο</w:t>
      </w:r>
      <w:r>
        <w:rPr>
          <w:rFonts w:eastAsia="Times New Roman"/>
          <w:szCs w:val="24"/>
        </w:rPr>
        <w:t>,</w:t>
      </w:r>
      <w:r>
        <w:rPr>
          <w:rFonts w:eastAsia="Times New Roman"/>
          <w:szCs w:val="24"/>
        </w:rPr>
        <w:t xml:space="preserve"> κυρίως για τις υπηρεσίες καθαριότητας. </w:t>
      </w:r>
    </w:p>
    <w:p w14:paraId="09A3EEE6" w14:textId="77777777" w:rsidR="00D269F7" w:rsidRDefault="006C352B">
      <w:pPr>
        <w:spacing w:line="600" w:lineRule="auto"/>
        <w:ind w:firstLine="720"/>
        <w:contextualSpacing/>
        <w:jc w:val="both"/>
        <w:rPr>
          <w:rFonts w:eastAsia="Times New Roman"/>
          <w:szCs w:val="24"/>
        </w:rPr>
      </w:pPr>
      <w:r>
        <w:rPr>
          <w:rFonts w:eastAsia="Times New Roman"/>
          <w:szCs w:val="24"/>
        </w:rPr>
        <w:t>Σε κάθε περίπτωση, όμως, εμείς οφείλουμε να προστατεύσουμε το δημόσιο συμφέρον κα</w:t>
      </w:r>
      <w:r>
        <w:rPr>
          <w:rFonts w:eastAsia="Times New Roman"/>
          <w:szCs w:val="24"/>
        </w:rPr>
        <w:t>ι τη δημόσια υγεία. Με αυτήν την έννοια</w:t>
      </w:r>
      <w:r>
        <w:rPr>
          <w:rFonts w:eastAsia="Times New Roman"/>
          <w:szCs w:val="24"/>
        </w:rPr>
        <w:t>,</w:t>
      </w:r>
      <w:r>
        <w:rPr>
          <w:rFonts w:eastAsia="Times New Roman"/>
          <w:szCs w:val="24"/>
        </w:rPr>
        <w:t xml:space="preserve"> προχωρούμε στη σημερινή τροπολογία, έτσι ώστε να διασφαλίσουμε ότι όλοι οι δήμοι θα έχουν το απαραίτητο προσωπικό </w:t>
      </w:r>
      <w:r>
        <w:rPr>
          <w:rFonts w:eastAsia="Times New Roman"/>
          <w:szCs w:val="24"/>
        </w:rPr>
        <w:lastRenderedPageBreak/>
        <w:t>μέσω της παράτασης αυτών των οκταμήνων μέχρι και την τελική έκδοση των πινάκων της 3Κ από το ΑΣΕΠ.</w:t>
      </w:r>
    </w:p>
    <w:p w14:paraId="09A3EEE7" w14:textId="77777777" w:rsidR="00D269F7" w:rsidRDefault="006C352B">
      <w:pPr>
        <w:spacing w:line="600" w:lineRule="auto"/>
        <w:ind w:firstLine="720"/>
        <w:contextualSpacing/>
        <w:jc w:val="both"/>
        <w:rPr>
          <w:rFonts w:eastAsia="Times New Roman"/>
          <w:szCs w:val="24"/>
        </w:rPr>
      </w:pPr>
      <w:r>
        <w:rPr>
          <w:rFonts w:eastAsia="Times New Roman"/>
          <w:szCs w:val="24"/>
        </w:rPr>
        <w:t>Επ</w:t>
      </w:r>
      <w:r>
        <w:rPr>
          <w:rFonts w:eastAsia="Times New Roman"/>
          <w:szCs w:val="24"/>
        </w:rPr>
        <w:t>ιτρέψτε μου, όμως, κύριε Πρόεδρε, ένα σχόλιο</w:t>
      </w:r>
      <w:r>
        <w:rPr>
          <w:rFonts w:eastAsia="Times New Roman"/>
          <w:szCs w:val="24"/>
        </w:rPr>
        <w:t>,</w:t>
      </w:r>
      <w:r>
        <w:rPr>
          <w:rFonts w:eastAsia="Times New Roman"/>
          <w:szCs w:val="24"/>
        </w:rPr>
        <w:t xml:space="preserve"> επειδή είναι εδώ η Δήμαρχος Κάσου. Πληροφορήθηκα ότι κατατέθηκε μια βουλευτική τροπολογία για την ανακήρυξη ως μαρτυρικών τόπων της Κάσου και των Ψαρών. Το έχουμε συζητήσει με τη </w:t>
      </w:r>
      <w:r>
        <w:rPr>
          <w:rFonts w:eastAsia="Times New Roman"/>
          <w:szCs w:val="24"/>
        </w:rPr>
        <w:t>δ</w:t>
      </w:r>
      <w:r>
        <w:rPr>
          <w:rFonts w:eastAsia="Times New Roman"/>
          <w:szCs w:val="24"/>
        </w:rPr>
        <w:t>ήμαρχο και με τους Βουλευτές</w:t>
      </w:r>
      <w:r>
        <w:rPr>
          <w:rFonts w:eastAsia="Times New Roman"/>
          <w:szCs w:val="24"/>
        </w:rPr>
        <w:t>,</w:t>
      </w:r>
      <w:r>
        <w:rPr>
          <w:rFonts w:eastAsia="Times New Roman"/>
          <w:szCs w:val="24"/>
        </w:rPr>
        <w:t xml:space="preserve"> </w:t>
      </w:r>
      <w:r>
        <w:rPr>
          <w:rFonts w:eastAsia="Times New Roman"/>
          <w:szCs w:val="24"/>
        </w:rPr>
        <w:t>που κατέθεσαν αυτή την τροπολογία. Θεωρώ πάρα πολύ σημαντική αυτή την πρωτοβουλία. Εμείς ως Υπουργείο Εσωτερικών</w:t>
      </w:r>
      <w:r>
        <w:rPr>
          <w:rFonts w:eastAsia="Times New Roman"/>
          <w:szCs w:val="24"/>
        </w:rPr>
        <w:t>,</w:t>
      </w:r>
      <w:r>
        <w:rPr>
          <w:rFonts w:eastAsia="Times New Roman"/>
          <w:szCs w:val="24"/>
        </w:rPr>
        <w:t xml:space="preserve"> την υποστηρίζουμε, γιατί νομίζουμε ότι η διαφύλαξη της ιστορικής μνήμης για τους μαρτυρικούς αυτούς τόπους, όπως και για όλους τους μαρτυρικού</w:t>
      </w:r>
      <w:r>
        <w:rPr>
          <w:rFonts w:eastAsia="Times New Roman"/>
          <w:szCs w:val="24"/>
        </w:rPr>
        <w:t>ς τόπους σε όλη τη χώρα, είναι πάρα πολύ σημαντική. Αποτελεί υποχρέωση της ελληνικής πολιτείας. Βεβαίως</w:t>
      </w:r>
      <w:r>
        <w:rPr>
          <w:rFonts w:eastAsia="Times New Roman"/>
          <w:szCs w:val="24"/>
        </w:rPr>
        <w:t>,</w:t>
      </w:r>
      <w:r>
        <w:rPr>
          <w:rFonts w:eastAsia="Times New Roman"/>
          <w:szCs w:val="24"/>
        </w:rPr>
        <w:t xml:space="preserve"> είναι μαρτυρικοί αυτοί οι τόποι. Ήταν τότε</w:t>
      </w:r>
      <w:r>
        <w:rPr>
          <w:rFonts w:eastAsia="Times New Roman"/>
          <w:szCs w:val="24"/>
        </w:rPr>
        <w:t>,</w:t>
      </w:r>
      <w:r>
        <w:rPr>
          <w:rFonts w:eastAsia="Times New Roman"/>
          <w:szCs w:val="24"/>
        </w:rPr>
        <w:t xml:space="preserve"> όταν έλαβαν χώρα τα ολοκαυτώματα</w:t>
      </w:r>
      <w:r>
        <w:rPr>
          <w:rFonts w:eastAsia="Times New Roman"/>
          <w:szCs w:val="24"/>
        </w:rPr>
        <w:t>,</w:t>
      </w:r>
      <w:r>
        <w:rPr>
          <w:rFonts w:eastAsia="Times New Roman"/>
          <w:szCs w:val="24"/>
        </w:rPr>
        <w:t xml:space="preserve"> που στέρησαν τη ζωή σε χιλιάδες συμπολίτες μας. Είναι όμως και τόποι</w:t>
      </w:r>
      <w:r>
        <w:rPr>
          <w:rFonts w:eastAsia="Times New Roman"/>
          <w:szCs w:val="24"/>
        </w:rPr>
        <w:t>,</w:t>
      </w:r>
      <w:r>
        <w:rPr>
          <w:rFonts w:eastAsia="Times New Roman"/>
          <w:szCs w:val="24"/>
        </w:rPr>
        <w:t xml:space="preserve"> που</w:t>
      </w:r>
      <w:r>
        <w:rPr>
          <w:rFonts w:eastAsia="Times New Roman"/>
          <w:szCs w:val="24"/>
        </w:rPr>
        <w:t xml:space="preserve"> και σήμερα σηκώνουν πολύ μεγάλο βάρος</w:t>
      </w:r>
      <w:r>
        <w:rPr>
          <w:rFonts w:eastAsia="Times New Roman"/>
          <w:szCs w:val="24"/>
        </w:rPr>
        <w:t>,</w:t>
      </w:r>
      <w:r>
        <w:rPr>
          <w:rFonts w:eastAsia="Times New Roman"/>
          <w:szCs w:val="24"/>
        </w:rPr>
        <w:t xml:space="preserve"> όντας ακριτικές περιοχές της πατρίδας μας. </w:t>
      </w:r>
    </w:p>
    <w:p w14:paraId="09A3EEE8" w14:textId="77777777" w:rsidR="00D269F7" w:rsidRDefault="006C352B">
      <w:pPr>
        <w:spacing w:line="600" w:lineRule="auto"/>
        <w:ind w:firstLine="720"/>
        <w:contextualSpacing/>
        <w:jc w:val="both"/>
        <w:rPr>
          <w:rFonts w:eastAsia="Times New Roman"/>
          <w:szCs w:val="24"/>
        </w:rPr>
      </w:pPr>
      <w:r>
        <w:rPr>
          <w:rFonts w:eastAsia="Times New Roman"/>
          <w:szCs w:val="24"/>
        </w:rPr>
        <w:t>Θεωρούμε ότι είναι η ελάχιστη αναγνώριση</w:t>
      </w:r>
      <w:r>
        <w:rPr>
          <w:rFonts w:eastAsia="Times New Roman"/>
          <w:szCs w:val="24"/>
        </w:rPr>
        <w:t>,</w:t>
      </w:r>
      <w:r>
        <w:rPr>
          <w:rFonts w:eastAsia="Times New Roman"/>
          <w:szCs w:val="24"/>
        </w:rPr>
        <w:t xml:space="preserve"> που μπορεί να κάνει η ελληνική πολιτεία γι’ αυτά τα σημαντικά νησιά του Αιγαίου. </w:t>
      </w:r>
      <w:r>
        <w:rPr>
          <w:rFonts w:eastAsia="Times New Roman"/>
          <w:szCs w:val="24"/>
        </w:rPr>
        <w:lastRenderedPageBreak/>
        <w:t xml:space="preserve">Πέρα απ’ αυτό, εμείς από τη μεριά </w:t>
      </w:r>
      <w:r>
        <w:rPr>
          <w:rFonts w:eastAsia="Times New Roman"/>
          <w:szCs w:val="24"/>
        </w:rPr>
        <w:t>μας,</w:t>
      </w:r>
      <w:r>
        <w:rPr>
          <w:rFonts w:eastAsia="Times New Roman"/>
          <w:szCs w:val="24"/>
        </w:rPr>
        <w:t xml:space="preserve"> προσπαθούμ</w:t>
      </w:r>
      <w:r>
        <w:rPr>
          <w:rFonts w:eastAsia="Times New Roman"/>
          <w:szCs w:val="24"/>
        </w:rPr>
        <w:t>ε με όλες μας τις δυνάμεις</w:t>
      </w:r>
      <w:r>
        <w:rPr>
          <w:rFonts w:eastAsia="Times New Roman"/>
          <w:szCs w:val="24"/>
        </w:rPr>
        <w:t>,</w:t>
      </w:r>
      <w:r>
        <w:rPr>
          <w:rFonts w:eastAsia="Times New Roman"/>
          <w:szCs w:val="24"/>
        </w:rPr>
        <w:t xml:space="preserve"> να υποστηρίξουμε τα νησιά μας στη μεγάλη προσπάθεια που κάνουν</w:t>
      </w:r>
      <w:r>
        <w:rPr>
          <w:rFonts w:eastAsia="Times New Roman"/>
          <w:szCs w:val="24"/>
        </w:rPr>
        <w:t>,</w:t>
      </w:r>
      <w:r>
        <w:rPr>
          <w:rFonts w:eastAsia="Times New Roman"/>
          <w:szCs w:val="24"/>
        </w:rPr>
        <w:t xml:space="preserve"> για να διατηρήσουν τον κόσμο εκεί και να υπάρξει προκοπή για τους κατοίκους τους.</w:t>
      </w:r>
    </w:p>
    <w:p w14:paraId="09A3EEE9" w14:textId="77777777" w:rsidR="00D269F7" w:rsidRDefault="006C352B">
      <w:pPr>
        <w:spacing w:line="600" w:lineRule="auto"/>
        <w:ind w:firstLine="720"/>
        <w:contextualSpacing/>
        <w:jc w:val="both"/>
        <w:rPr>
          <w:rFonts w:eastAsia="Times New Roman"/>
          <w:szCs w:val="24"/>
        </w:rPr>
      </w:pPr>
      <w:r>
        <w:rPr>
          <w:rFonts w:eastAsia="Times New Roman"/>
          <w:szCs w:val="24"/>
        </w:rPr>
        <w:t>Σας ευχαριστώ.</w:t>
      </w:r>
    </w:p>
    <w:p w14:paraId="09A3EEEA" w14:textId="77777777" w:rsidR="00D269F7" w:rsidRDefault="006C352B">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κι εμείς.</w:t>
      </w:r>
    </w:p>
    <w:p w14:paraId="09A3EEEB"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Κυρία </w:t>
      </w:r>
      <w:r>
        <w:rPr>
          <w:rFonts w:eastAsia="Times New Roman"/>
          <w:szCs w:val="24"/>
        </w:rPr>
        <w:t>Υπουργέ, θέλετε να πείτε κάτι;</w:t>
      </w:r>
    </w:p>
    <w:p w14:paraId="09A3EEEC"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ΕΛΕΝΑ ΚΟΥΝΤΟΥΡΑ (Υπουργός Τουρισμού): </w:t>
      </w:r>
      <w:r>
        <w:rPr>
          <w:rFonts w:eastAsia="Times New Roman"/>
          <w:szCs w:val="24"/>
        </w:rPr>
        <w:t>Ευχαριστώ πολύ.</w:t>
      </w:r>
    </w:p>
    <w:p w14:paraId="09A3EEED" w14:textId="77777777" w:rsidR="00D269F7" w:rsidRDefault="006C352B">
      <w:pPr>
        <w:spacing w:line="600" w:lineRule="auto"/>
        <w:ind w:firstLine="720"/>
        <w:contextualSpacing/>
        <w:jc w:val="both"/>
        <w:rPr>
          <w:rFonts w:eastAsia="Times New Roman"/>
          <w:szCs w:val="24"/>
        </w:rPr>
      </w:pPr>
      <w:r>
        <w:rPr>
          <w:rFonts w:eastAsia="Times New Roman"/>
          <w:szCs w:val="24"/>
        </w:rPr>
        <w:t>Θέλω κι εγώ από τη πλευρά μου</w:t>
      </w:r>
      <w:r>
        <w:rPr>
          <w:rFonts w:eastAsia="Times New Roman"/>
          <w:szCs w:val="24"/>
        </w:rPr>
        <w:t>,</w:t>
      </w:r>
      <w:r>
        <w:rPr>
          <w:rFonts w:eastAsia="Times New Roman"/>
          <w:szCs w:val="24"/>
        </w:rPr>
        <w:t xml:space="preserve"> να πω ότι κάνω αποδεκτή αυτή την τροπολογία, κυρία Δήμαρχε. Έχουμε στηρίξει το νησί της Κάσου με πολλούς τρόπους. Δεν ξέρω αν το γνωρίζετε. </w:t>
      </w:r>
      <w:r>
        <w:rPr>
          <w:rFonts w:eastAsia="Times New Roman"/>
          <w:szCs w:val="24"/>
        </w:rPr>
        <w:t>Αυτό είναι ακόμα μια ένδειξη το</w:t>
      </w:r>
      <w:r>
        <w:rPr>
          <w:rFonts w:eastAsia="Times New Roman"/>
          <w:szCs w:val="24"/>
        </w:rPr>
        <w:t>υ</w:t>
      </w:r>
      <w:r>
        <w:rPr>
          <w:rFonts w:eastAsia="Times New Roman"/>
          <w:szCs w:val="24"/>
        </w:rPr>
        <w:t xml:space="preserve"> πόσο μας ενδιαφέρουν τα ακριτικά μας νησιά. </w:t>
      </w:r>
    </w:p>
    <w:p w14:paraId="09A3EEEE" w14:textId="77777777" w:rsidR="00D269F7" w:rsidRDefault="006C352B">
      <w:pPr>
        <w:spacing w:line="600" w:lineRule="auto"/>
        <w:ind w:firstLine="720"/>
        <w:contextualSpacing/>
        <w:jc w:val="both"/>
        <w:rPr>
          <w:rFonts w:eastAsia="Times New Roman"/>
          <w:szCs w:val="24"/>
        </w:rPr>
      </w:pPr>
      <w:r>
        <w:rPr>
          <w:rFonts w:eastAsia="Times New Roman"/>
          <w:szCs w:val="24"/>
        </w:rPr>
        <w:t>Θέλω να πω ότι είμαι πολύ περήφανη και χαρούμενη</w:t>
      </w:r>
      <w:r>
        <w:rPr>
          <w:rFonts w:eastAsia="Times New Roman"/>
          <w:szCs w:val="24"/>
        </w:rPr>
        <w:t>,</w:t>
      </w:r>
      <w:r>
        <w:rPr>
          <w:rFonts w:eastAsia="Times New Roman"/>
          <w:szCs w:val="24"/>
        </w:rPr>
        <w:t xml:space="preserve"> που βοήθησα να γίνει αυτή η μικρή σχολή μπαλέτου για τα μικρά παιδιά. Βοηθήσαμε πάρα πολύ με τον ιδιωτικό τομέα και φτιάξατε αυτ</w:t>
      </w:r>
      <w:r>
        <w:rPr>
          <w:rFonts w:eastAsia="Times New Roman"/>
          <w:szCs w:val="24"/>
        </w:rPr>
        <w:t xml:space="preserve">ή την καταπληκτική σχολή για τα μικρά παιδάκια. Γνωρίζω τη </w:t>
      </w:r>
      <w:r>
        <w:rPr>
          <w:rFonts w:eastAsia="Times New Roman"/>
          <w:szCs w:val="24"/>
        </w:rPr>
        <w:lastRenderedPageBreak/>
        <w:t xml:space="preserve">δασκάλα, την </w:t>
      </w:r>
      <w:proofErr w:type="spellStart"/>
      <w:r>
        <w:rPr>
          <w:rFonts w:eastAsia="Times New Roman"/>
          <w:szCs w:val="24"/>
        </w:rPr>
        <w:t>Ελίζα</w:t>
      </w:r>
      <w:proofErr w:type="spellEnd"/>
      <w:r>
        <w:rPr>
          <w:rFonts w:eastAsia="Times New Roman"/>
          <w:szCs w:val="24"/>
        </w:rPr>
        <w:t xml:space="preserve"> Πάλλη, εδώ και πάρα πολλά χρόνια. Έχει τελειώσει την Βασιλική Σχολή Μπαλέτου της Αγγλίας. Αποφάσισε να αφιερώσει τη ζωή της σ’ αυτό το έργο. </w:t>
      </w:r>
    </w:p>
    <w:p w14:paraId="09A3EEEF"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Μίλησα και στον κ. </w:t>
      </w:r>
      <w:proofErr w:type="spellStart"/>
      <w:r>
        <w:rPr>
          <w:rFonts w:eastAsia="Times New Roman"/>
          <w:szCs w:val="24"/>
        </w:rPr>
        <w:t>Χαρίτση</w:t>
      </w:r>
      <w:proofErr w:type="spellEnd"/>
      <w:r>
        <w:rPr>
          <w:rFonts w:eastAsia="Times New Roman"/>
          <w:szCs w:val="24"/>
        </w:rPr>
        <w:t>, που είνα</w:t>
      </w:r>
      <w:r>
        <w:rPr>
          <w:rFonts w:eastAsia="Times New Roman"/>
          <w:szCs w:val="24"/>
        </w:rPr>
        <w:t>ι Υπουργός Εσωτερικών, για να δούμε πώς μπορούμε να στηρίξουμε αυτή την προσπάθεια</w:t>
      </w:r>
      <w:r>
        <w:rPr>
          <w:rFonts w:eastAsia="Times New Roman"/>
          <w:szCs w:val="24"/>
        </w:rPr>
        <w:t>,</w:t>
      </w:r>
      <w:r>
        <w:rPr>
          <w:rFonts w:eastAsia="Times New Roman"/>
          <w:szCs w:val="24"/>
        </w:rPr>
        <w:t xml:space="preserve"> όχι μόνο γι’ αυτή τη χρονιά. Καταλαβαίνετε ότι ο ιδιωτικός τομέας βεβαίως</w:t>
      </w:r>
      <w:r>
        <w:rPr>
          <w:rFonts w:eastAsia="Times New Roman"/>
          <w:szCs w:val="24"/>
        </w:rPr>
        <w:t>,</w:t>
      </w:r>
      <w:r>
        <w:rPr>
          <w:rFonts w:eastAsia="Times New Roman"/>
          <w:szCs w:val="24"/>
        </w:rPr>
        <w:t xml:space="preserve"> ήρθε και βοήθησε. Όμως, ελπίζω ότι πλέον το Υπουργείο Εσωτερικών, αλλά κι εσείς ως Δήμαρχος θα στ</w:t>
      </w:r>
      <w:r>
        <w:rPr>
          <w:rFonts w:eastAsia="Times New Roman"/>
          <w:szCs w:val="24"/>
        </w:rPr>
        <w:t xml:space="preserve">ηρίξετε αυτή την προσπάθεια, ώστε αυτά τα παιδάκια να έχουν κάθε χρόνο τη δυνατότητα να απολαύσουν μια αθλητική, δημιουργική δραστηριότητα στο νησί της Κάσου. </w:t>
      </w:r>
    </w:p>
    <w:p w14:paraId="09A3EEF0" w14:textId="77777777" w:rsidR="00D269F7" w:rsidRDefault="006C352B">
      <w:pPr>
        <w:spacing w:line="600" w:lineRule="auto"/>
        <w:ind w:firstLine="720"/>
        <w:contextualSpacing/>
        <w:jc w:val="both"/>
        <w:rPr>
          <w:rFonts w:eastAsia="Times New Roman"/>
          <w:szCs w:val="24"/>
        </w:rPr>
      </w:pPr>
      <w:r>
        <w:rPr>
          <w:rFonts w:eastAsia="Times New Roman"/>
          <w:szCs w:val="24"/>
        </w:rPr>
        <w:t>Αυτό το ζητάω από τον κύριο Υπουργό να το δει μαζί με σας. Να δει πώς είναι δυνατόν να βγει αυτό</w:t>
      </w:r>
      <w:r>
        <w:rPr>
          <w:rFonts w:eastAsia="Times New Roman"/>
          <w:szCs w:val="24"/>
        </w:rPr>
        <w:t xml:space="preserve"> το πολύ μικρό κονδύλι, που δεν νομίζω να υπερβαίνει τα 10.000 ευρώ, για να διατηρηθεί αυτή η σχολή στην Κάσο.</w:t>
      </w:r>
    </w:p>
    <w:p w14:paraId="09A3EEF1" w14:textId="77777777" w:rsidR="00D269F7" w:rsidRDefault="006C352B">
      <w:pPr>
        <w:spacing w:line="600" w:lineRule="auto"/>
        <w:ind w:firstLine="720"/>
        <w:contextualSpacing/>
        <w:jc w:val="both"/>
        <w:rPr>
          <w:rFonts w:eastAsia="Times New Roman"/>
          <w:szCs w:val="24"/>
        </w:rPr>
      </w:pPr>
      <w:r>
        <w:rPr>
          <w:rFonts w:eastAsia="Times New Roman"/>
          <w:szCs w:val="24"/>
        </w:rPr>
        <w:t>Ευχαριστώ πάρα πολύ.</w:t>
      </w:r>
    </w:p>
    <w:p w14:paraId="09A3EEF2" w14:textId="77777777" w:rsidR="00D269F7" w:rsidRDefault="006C352B">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Υπουργέ. </w:t>
      </w:r>
    </w:p>
    <w:p w14:paraId="09A3EEF3"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 xml:space="preserve">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της Νέας Δημοκρατίας</w:t>
      </w:r>
      <w:r>
        <w:rPr>
          <w:rFonts w:eastAsia="Times New Roman"/>
          <w:szCs w:val="24"/>
        </w:rPr>
        <w:t xml:space="preserve"> </w:t>
      </w:r>
      <w:r>
        <w:rPr>
          <w:rFonts w:eastAsia="Times New Roman"/>
          <w:szCs w:val="24"/>
        </w:rPr>
        <w:t xml:space="preserve">κ. Εμμανουήλ </w:t>
      </w:r>
      <w:proofErr w:type="spellStart"/>
      <w:r>
        <w:rPr>
          <w:rFonts w:eastAsia="Times New Roman"/>
          <w:szCs w:val="24"/>
        </w:rPr>
        <w:t>Κόνσολας</w:t>
      </w:r>
      <w:proofErr w:type="spellEnd"/>
      <w:r>
        <w:rPr>
          <w:rFonts w:eastAsia="Times New Roman"/>
          <w:szCs w:val="24"/>
        </w:rPr>
        <w:t xml:space="preserve"> έχε</w:t>
      </w:r>
      <w:r>
        <w:rPr>
          <w:rFonts w:eastAsia="Times New Roman"/>
          <w:szCs w:val="24"/>
        </w:rPr>
        <w:t>ι τον λόγο.</w:t>
      </w:r>
    </w:p>
    <w:p w14:paraId="09A3EEF4" w14:textId="77777777" w:rsidR="00D269F7" w:rsidRDefault="006C352B">
      <w:pPr>
        <w:spacing w:line="600" w:lineRule="auto"/>
        <w:ind w:firstLine="720"/>
        <w:contextualSpacing/>
        <w:jc w:val="both"/>
        <w:rPr>
          <w:rFonts w:eastAsia="Times New Roman"/>
          <w:szCs w:val="24"/>
        </w:rPr>
      </w:pPr>
      <w:r>
        <w:rPr>
          <w:rFonts w:eastAsia="Times New Roman"/>
          <w:b/>
          <w:szCs w:val="24"/>
        </w:rPr>
        <w:t>ΕΜΜΑΝΟΥΗΛ ΚΟΝΣΟΛΑΣ:</w:t>
      </w:r>
      <w:r>
        <w:rPr>
          <w:rFonts w:eastAsia="Times New Roman"/>
          <w:szCs w:val="24"/>
        </w:rPr>
        <w:t xml:space="preserve"> Ευχαριστώ, κύριε Πρόεδρε.</w:t>
      </w:r>
    </w:p>
    <w:p w14:paraId="09A3EEF5" w14:textId="77777777" w:rsidR="00D269F7" w:rsidRDefault="006C352B">
      <w:pPr>
        <w:spacing w:line="600" w:lineRule="auto"/>
        <w:ind w:firstLine="720"/>
        <w:contextualSpacing/>
        <w:jc w:val="both"/>
        <w:rPr>
          <w:rFonts w:eastAsia="Times New Roman"/>
          <w:szCs w:val="24"/>
        </w:rPr>
      </w:pPr>
      <w:r>
        <w:rPr>
          <w:rFonts w:eastAsia="Times New Roman"/>
          <w:szCs w:val="24"/>
        </w:rPr>
        <w:t>Κύριοι και κυρία Υπουργοί, κύριοι συνάδελφοι, είναι σήμερα μια σημαντική μέρα πραγματικά</w:t>
      </w:r>
      <w:r>
        <w:rPr>
          <w:rFonts w:eastAsia="Times New Roman"/>
          <w:szCs w:val="24"/>
        </w:rPr>
        <w:t xml:space="preserve">. </w:t>
      </w:r>
      <w:proofErr w:type="spellStart"/>
      <w:r>
        <w:rPr>
          <w:rFonts w:eastAsia="Times New Roman"/>
          <w:szCs w:val="24"/>
        </w:rPr>
        <w:t>Διά</w:t>
      </w:r>
      <w:r>
        <w:rPr>
          <w:rFonts w:eastAsia="Times New Roman"/>
          <w:szCs w:val="24"/>
        </w:rPr>
        <w:t>στόματος</w:t>
      </w:r>
      <w:proofErr w:type="spellEnd"/>
      <w:r>
        <w:rPr>
          <w:rFonts w:eastAsia="Times New Roman"/>
          <w:szCs w:val="24"/>
        </w:rPr>
        <w:t xml:space="preserve"> Υπουργού Εσωτερικών και με τη συναίνεση της Υπουργού Τουρισμού το μαρτυρικό νησί της Κάσου και τ</w:t>
      </w:r>
      <w:r>
        <w:rPr>
          <w:rFonts w:eastAsia="Times New Roman"/>
          <w:szCs w:val="24"/>
        </w:rPr>
        <w:t>ων Ψαρών παίρνει αυτό</w:t>
      </w:r>
      <w:r>
        <w:rPr>
          <w:rFonts w:eastAsia="Times New Roman"/>
          <w:szCs w:val="24"/>
        </w:rPr>
        <w:t>,</w:t>
      </w:r>
      <w:r>
        <w:rPr>
          <w:rFonts w:eastAsia="Times New Roman"/>
          <w:szCs w:val="24"/>
        </w:rPr>
        <w:t xml:space="preserve"> που θα έπρεπε εδώ και πολλά χρόνια, δεκαετίες τώρα, να </w:t>
      </w:r>
      <w:r>
        <w:rPr>
          <w:rFonts w:eastAsia="Times New Roman"/>
          <w:szCs w:val="24"/>
        </w:rPr>
        <w:t xml:space="preserve">του </w:t>
      </w:r>
      <w:r>
        <w:rPr>
          <w:rFonts w:eastAsia="Times New Roman"/>
          <w:szCs w:val="24"/>
        </w:rPr>
        <w:t>αποδώσει η ελληνική πολιτεία. Αναγνωρίζεται ως μαρτυρικό νησί. Χαίρομαι που οι συνάδελφοι κ</w:t>
      </w:r>
      <w:r>
        <w:rPr>
          <w:rFonts w:eastAsia="Times New Roman"/>
          <w:szCs w:val="24"/>
        </w:rPr>
        <w:t>ύριοι</w:t>
      </w:r>
      <w:r>
        <w:rPr>
          <w:rFonts w:eastAsia="Times New Roman"/>
          <w:szCs w:val="24"/>
        </w:rPr>
        <w:t xml:space="preserve"> Μιχαηλίδης και Γάκης έφεραν αυτή την τροπολογία</w:t>
      </w:r>
      <w:r>
        <w:rPr>
          <w:rFonts w:eastAsia="Times New Roman"/>
          <w:szCs w:val="24"/>
        </w:rPr>
        <w:t>,</w:t>
      </w:r>
      <w:r>
        <w:rPr>
          <w:rFonts w:eastAsia="Times New Roman"/>
          <w:szCs w:val="24"/>
        </w:rPr>
        <w:t xml:space="preserve"> σε συνέχεια όμως, κύριε Υπου</w:t>
      </w:r>
      <w:r>
        <w:rPr>
          <w:rFonts w:eastAsia="Times New Roman"/>
          <w:szCs w:val="24"/>
        </w:rPr>
        <w:t>ργέ, δική</w:t>
      </w:r>
      <w:r>
        <w:rPr>
          <w:rFonts w:eastAsia="Times New Roman"/>
          <w:szCs w:val="24"/>
        </w:rPr>
        <w:t>ς</w:t>
      </w:r>
      <w:r>
        <w:rPr>
          <w:rFonts w:eastAsia="Times New Roman"/>
          <w:szCs w:val="24"/>
        </w:rPr>
        <w:t xml:space="preserve"> μας τροπολογία</w:t>
      </w:r>
      <w:r>
        <w:rPr>
          <w:rFonts w:eastAsia="Times New Roman"/>
          <w:szCs w:val="24"/>
        </w:rPr>
        <w:t>ς,</w:t>
      </w:r>
      <w:r>
        <w:rPr>
          <w:rFonts w:eastAsia="Times New Roman"/>
          <w:szCs w:val="24"/>
        </w:rPr>
        <w:t xml:space="preserve"> που καταθέσαμε στην Εθνική Αντιπροσωπεία και με πολλές αποφάσεις του Δήμου Κάσου, της Δημάρχου της Κάσου, της </w:t>
      </w:r>
      <w:r>
        <w:rPr>
          <w:rFonts w:eastAsia="Times New Roman"/>
          <w:szCs w:val="24"/>
        </w:rPr>
        <w:t>π</w:t>
      </w:r>
      <w:r>
        <w:rPr>
          <w:rFonts w:eastAsia="Times New Roman"/>
          <w:szCs w:val="24"/>
        </w:rPr>
        <w:t>εριφέρειας. Εμείς χαιρόμαστε γι’ αυτό. Πραγματικά</w:t>
      </w:r>
      <w:r>
        <w:rPr>
          <w:rFonts w:eastAsia="Times New Roman"/>
          <w:szCs w:val="24"/>
        </w:rPr>
        <w:t>,</w:t>
      </w:r>
      <w:r>
        <w:rPr>
          <w:rFonts w:eastAsia="Times New Roman"/>
          <w:szCs w:val="24"/>
        </w:rPr>
        <w:t xml:space="preserve"> απ’ αυτή την πλευρά</w:t>
      </w:r>
      <w:r>
        <w:rPr>
          <w:rFonts w:eastAsia="Times New Roman"/>
          <w:szCs w:val="24"/>
        </w:rPr>
        <w:t>,</w:t>
      </w:r>
      <w:r>
        <w:rPr>
          <w:rFonts w:eastAsia="Times New Roman"/>
          <w:szCs w:val="24"/>
        </w:rPr>
        <w:t xml:space="preserve"> το νομοσχέδιο είναι εξαιρετικά σημαντικό. Θα </w:t>
      </w:r>
      <w:r>
        <w:rPr>
          <w:rFonts w:eastAsia="Times New Roman"/>
          <w:szCs w:val="24"/>
        </w:rPr>
        <w:t>μείνει στην ιστορική μας μνήμη ως ένα νομοσχέδιο</w:t>
      </w:r>
      <w:r>
        <w:rPr>
          <w:rFonts w:eastAsia="Times New Roman"/>
          <w:szCs w:val="24"/>
        </w:rPr>
        <w:t>,</w:t>
      </w:r>
      <w:r>
        <w:rPr>
          <w:rFonts w:eastAsia="Times New Roman"/>
          <w:szCs w:val="24"/>
        </w:rPr>
        <w:t xml:space="preserve"> το οποίο απέδωσε τις τιμές και την ευγνωμοσύνη, αυτό που αντιστοιχεί ως ελάχιστη τιμή στα δύο αυτά μαρτυρικά νησιά. </w:t>
      </w:r>
    </w:p>
    <w:p w14:paraId="09A3EEF6"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 xml:space="preserve">Βλέποντας τον Πρόεδρο των Δωδεκανησιακών Σωματείων στα </w:t>
      </w:r>
      <w:r>
        <w:rPr>
          <w:rFonts w:eastAsia="Times New Roman"/>
          <w:szCs w:val="24"/>
        </w:rPr>
        <w:t>θ</w:t>
      </w:r>
      <w:r>
        <w:rPr>
          <w:rFonts w:eastAsia="Times New Roman"/>
          <w:szCs w:val="24"/>
        </w:rPr>
        <w:t>εωρεία και τον Πρόεδρο του Πολιτι</w:t>
      </w:r>
      <w:r>
        <w:rPr>
          <w:rFonts w:eastAsia="Times New Roman"/>
          <w:szCs w:val="24"/>
        </w:rPr>
        <w:t xml:space="preserve">στικού Οργανισμού Κάσου, κ. </w:t>
      </w:r>
      <w:proofErr w:type="spellStart"/>
      <w:r>
        <w:rPr>
          <w:rFonts w:eastAsia="Times New Roman"/>
          <w:szCs w:val="24"/>
        </w:rPr>
        <w:t>Τ</w:t>
      </w:r>
      <w:r>
        <w:rPr>
          <w:rFonts w:eastAsia="Times New Roman"/>
          <w:szCs w:val="24"/>
        </w:rPr>
        <w:t>σ</w:t>
      </w:r>
      <w:r>
        <w:rPr>
          <w:rFonts w:eastAsia="Times New Roman"/>
          <w:szCs w:val="24"/>
        </w:rPr>
        <w:t>αμπανάκη</w:t>
      </w:r>
      <w:proofErr w:type="spellEnd"/>
      <w:r>
        <w:rPr>
          <w:rFonts w:eastAsia="Times New Roman"/>
          <w:szCs w:val="24"/>
        </w:rPr>
        <w:t>, βλέπω και την απορία</w:t>
      </w:r>
      <w:r>
        <w:rPr>
          <w:rFonts w:eastAsia="Times New Roman"/>
          <w:szCs w:val="24"/>
        </w:rPr>
        <w:t xml:space="preserve"> τους</w:t>
      </w:r>
      <w:r>
        <w:rPr>
          <w:rFonts w:eastAsia="Times New Roman"/>
          <w:szCs w:val="24"/>
        </w:rPr>
        <w:t>, γιατί η Υπουργός Τουρισμού είπε ότι έχει δώσει στα νησιά. Συμφωνούμε. Κυρία Υπουργέ, θα μπορούσατε να είχατε δώσει και περισσότερα. Και θα μπορούσατε να είχατε δώσει και στα νησιά</w:t>
      </w:r>
      <w:r>
        <w:rPr>
          <w:rFonts w:eastAsia="Times New Roman"/>
          <w:szCs w:val="24"/>
        </w:rPr>
        <w:t>,</w:t>
      </w:r>
      <w:r>
        <w:rPr>
          <w:rFonts w:eastAsia="Times New Roman"/>
          <w:szCs w:val="24"/>
        </w:rPr>
        <w:t xml:space="preserve"> που έχου</w:t>
      </w:r>
      <w:r>
        <w:rPr>
          <w:rFonts w:eastAsia="Times New Roman"/>
          <w:szCs w:val="24"/>
        </w:rPr>
        <w:t xml:space="preserve">ν πληγεί με τα προσφυγικά κύματα. Το έχετε υποσχεθεί. Ακόμα προσπαθούν να βρουν τον ρυθμό τους σε ό,τι αφορά στην τουριστική ανάπτυξη. </w:t>
      </w:r>
    </w:p>
    <w:p w14:paraId="09A3EEF7"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Η αλήθεια είναι ότι ο κ. </w:t>
      </w:r>
      <w:proofErr w:type="spellStart"/>
      <w:r>
        <w:rPr>
          <w:rFonts w:eastAsia="Times New Roman"/>
          <w:szCs w:val="24"/>
        </w:rPr>
        <w:t>Χαρίτσης</w:t>
      </w:r>
      <w:proofErr w:type="spellEnd"/>
      <w:r>
        <w:rPr>
          <w:rFonts w:eastAsia="Times New Roman"/>
          <w:szCs w:val="24"/>
        </w:rPr>
        <w:t xml:space="preserve"> μάς έβαλε στο κλίμα της εποχής των εκλογών. Αυτή η ρύθμιση για την τροπολογία που κατα</w:t>
      </w:r>
      <w:r>
        <w:rPr>
          <w:rFonts w:eastAsia="Times New Roman"/>
          <w:szCs w:val="24"/>
        </w:rPr>
        <w:t>θέσατε, κύριε Υπουργέ τον Εσωτερικών, πώς αλλιώς θα μπορούσε να χαρακτηριστεί από μια τροπολογία προεκλογική; Αν αυτό δεν είναι προεκλογική τροπολογία, τι θα μπορούσε να ήταν; Σε κάθε περίπτωση πάντως, εμείς είμαστε εδώ να συζητούμε</w:t>
      </w:r>
      <w:r>
        <w:rPr>
          <w:rFonts w:eastAsia="Times New Roman"/>
          <w:szCs w:val="24"/>
        </w:rPr>
        <w:t>,</w:t>
      </w:r>
      <w:r>
        <w:rPr>
          <w:rFonts w:eastAsia="Times New Roman"/>
          <w:szCs w:val="24"/>
        </w:rPr>
        <w:t xml:space="preserve"> χωρίς ιδεοληψίες και χ</w:t>
      </w:r>
      <w:r>
        <w:rPr>
          <w:rFonts w:eastAsia="Times New Roman"/>
          <w:szCs w:val="24"/>
        </w:rPr>
        <w:t xml:space="preserve">ωρίς σκοπιμότητες. </w:t>
      </w:r>
    </w:p>
    <w:p w14:paraId="09A3EEF8"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Πριν ξεκινήσω αυτήν τη συζήτηση, επιτρέψτε μου για τη μεγάλη μέρα της γιορτής του Αγίου Νικολάου να πω χρόνια πολλά </w:t>
      </w:r>
      <w:r>
        <w:rPr>
          <w:rFonts w:eastAsia="Times New Roman"/>
          <w:szCs w:val="24"/>
        </w:rPr>
        <w:lastRenderedPageBreak/>
        <w:t>στους συναδέλφους και τον Πρόεδρο της Εθνικής Αντιπροσωπείας, που γιορτάζει κι αυτός σήμερα. Θα ήθελα</w:t>
      </w:r>
      <w:r>
        <w:rPr>
          <w:rFonts w:eastAsia="Times New Roman"/>
          <w:szCs w:val="24"/>
        </w:rPr>
        <w:t>,</w:t>
      </w:r>
      <w:r>
        <w:rPr>
          <w:rFonts w:eastAsia="Times New Roman"/>
          <w:szCs w:val="24"/>
        </w:rPr>
        <w:t xml:space="preserve"> αυτή η ευχή να απ</w:t>
      </w:r>
      <w:r>
        <w:rPr>
          <w:rFonts w:eastAsia="Times New Roman"/>
          <w:szCs w:val="24"/>
        </w:rPr>
        <w:t>ευθύνεται σε όλο το έθνος</w:t>
      </w:r>
      <w:r>
        <w:rPr>
          <w:rFonts w:eastAsia="Times New Roman"/>
          <w:szCs w:val="24"/>
        </w:rPr>
        <w:t>,</w:t>
      </w:r>
      <w:r>
        <w:rPr>
          <w:rFonts w:eastAsia="Times New Roman"/>
          <w:szCs w:val="24"/>
        </w:rPr>
        <w:t xml:space="preserve"> σε μια εποχή που κυριολεκτικά</w:t>
      </w:r>
      <w:r>
        <w:rPr>
          <w:rFonts w:eastAsia="Times New Roman"/>
          <w:szCs w:val="24"/>
        </w:rPr>
        <w:t>,</w:t>
      </w:r>
      <w:r>
        <w:rPr>
          <w:rFonts w:eastAsia="Times New Roman"/>
          <w:szCs w:val="24"/>
        </w:rPr>
        <w:t xml:space="preserve"> ο τόπος περνάει πολύ δύσκολα, όχι μόνο λόγω της οικονομικής κρίσης αλλά και λόγω των ζητημάτων που εξελίσσονται στη γεωπολιτική γειτονιά μας. </w:t>
      </w:r>
    </w:p>
    <w:p w14:paraId="09A3EEF9" w14:textId="77777777" w:rsidR="00D269F7" w:rsidRDefault="006C352B">
      <w:pPr>
        <w:spacing w:line="600" w:lineRule="auto"/>
        <w:ind w:firstLine="720"/>
        <w:contextualSpacing/>
        <w:jc w:val="both"/>
        <w:rPr>
          <w:rFonts w:eastAsia="Times New Roman"/>
          <w:szCs w:val="24"/>
        </w:rPr>
      </w:pPr>
      <w:r>
        <w:rPr>
          <w:rFonts w:eastAsia="Times New Roman"/>
          <w:szCs w:val="24"/>
        </w:rPr>
        <w:t>Συζητάμε σήμερα ένα νομοσχέδιο</w:t>
      </w:r>
      <w:r>
        <w:rPr>
          <w:rFonts w:eastAsia="Times New Roman"/>
          <w:szCs w:val="24"/>
        </w:rPr>
        <w:t>,</w:t>
      </w:r>
      <w:r>
        <w:rPr>
          <w:rFonts w:eastAsia="Times New Roman"/>
          <w:szCs w:val="24"/>
        </w:rPr>
        <w:t xml:space="preserve"> το οποίο θα μπορούσε ειλικρινά</w:t>
      </w:r>
      <w:r>
        <w:rPr>
          <w:rFonts w:eastAsia="Times New Roman"/>
          <w:szCs w:val="24"/>
        </w:rPr>
        <w:t>,</w:t>
      </w:r>
      <w:r>
        <w:rPr>
          <w:rFonts w:eastAsia="Times New Roman"/>
          <w:szCs w:val="24"/>
        </w:rPr>
        <w:t xml:space="preserve"> να έχει ένα ουσιαστικό περιεχόμενο. Να δίνει λύσεις σε μεγάλα και υπαρκτά προβλήματα. Να ενισχύσει και προοπτικές τουριστικής ανάπτυξης, ιδιαίτερα σε νέες μορφές</w:t>
      </w:r>
      <w:r>
        <w:rPr>
          <w:rFonts w:eastAsia="Times New Roman"/>
          <w:szCs w:val="24"/>
        </w:rPr>
        <w:t>,</w:t>
      </w:r>
      <w:r>
        <w:rPr>
          <w:rFonts w:eastAsia="Times New Roman"/>
          <w:szCs w:val="24"/>
        </w:rPr>
        <w:t xml:space="preserve"> που διαφοροποιούν το τουριστικό μας προϊόν. </w:t>
      </w:r>
      <w:r>
        <w:rPr>
          <w:rFonts w:eastAsia="Times New Roman"/>
          <w:szCs w:val="24"/>
        </w:rPr>
        <w:t>«</w:t>
      </w:r>
      <w:r>
        <w:rPr>
          <w:rFonts w:eastAsia="Times New Roman"/>
          <w:szCs w:val="24"/>
        </w:rPr>
        <w:t>Θα μπορούσε</w:t>
      </w:r>
      <w:r>
        <w:rPr>
          <w:rFonts w:eastAsia="Times New Roman"/>
          <w:szCs w:val="24"/>
        </w:rPr>
        <w:t>»</w:t>
      </w:r>
      <w:r>
        <w:rPr>
          <w:rFonts w:eastAsia="Times New Roman"/>
          <w:szCs w:val="24"/>
        </w:rPr>
        <w:t>, ε</w:t>
      </w:r>
      <w:r>
        <w:rPr>
          <w:rFonts w:eastAsia="Times New Roman"/>
          <w:szCs w:val="24"/>
        </w:rPr>
        <w:t xml:space="preserve">παναλαμβάνω. </w:t>
      </w:r>
    </w:p>
    <w:p w14:paraId="09A3EEFA" w14:textId="77777777" w:rsidR="00D269F7" w:rsidRDefault="006C352B">
      <w:pPr>
        <w:spacing w:line="600" w:lineRule="auto"/>
        <w:ind w:firstLine="720"/>
        <w:contextualSpacing/>
        <w:jc w:val="both"/>
        <w:rPr>
          <w:rFonts w:eastAsia="Times New Roman"/>
          <w:szCs w:val="24"/>
        </w:rPr>
      </w:pPr>
      <w:r>
        <w:rPr>
          <w:rFonts w:eastAsia="Times New Roman"/>
          <w:szCs w:val="24"/>
        </w:rPr>
        <w:t>Παρά τις θετικές διαφορές και προβλέψεις, τις οποίες δεν διστάζουμε να στηρίξουμε και θα στηρίξουμε, το νομοσχέδιο</w:t>
      </w:r>
      <w:r>
        <w:rPr>
          <w:rFonts w:eastAsia="Times New Roman"/>
          <w:szCs w:val="24"/>
        </w:rPr>
        <w:t>,</w:t>
      </w:r>
      <w:r>
        <w:rPr>
          <w:rFonts w:eastAsia="Times New Roman"/>
          <w:szCs w:val="24"/>
        </w:rPr>
        <w:t xml:space="preserve"> θα έλεγε κανείς</w:t>
      </w:r>
      <w:r>
        <w:rPr>
          <w:rFonts w:eastAsia="Times New Roman"/>
          <w:szCs w:val="24"/>
        </w:rPr>
        <w:t>,</w:t>
      </w:r>
      <w:r>
        <w:rPr>
          <w:rFonts w:eastAsia="Times New Roman"/>
          <w:szCs w:val="24"/>
        </w:rPr>
        <w:t xml:space="preserve"> ότι κινείται με βάση την αρχή της αποσπασματικότητας. Σε κάποιες μάλιστα περιπτώσεις, προκειμένου να αμβλυνθο</w:t>
      </w:r>
      <w:r>
        <w:rPr>
          <w:rFonts w:eastAsia="Times New Roman"/>
          <w:szCs w:val="24"/>
        </w:rPr>
        <w:t xml:space="preserve">ύν οι αρνητικές εντυπώσεις από τα τέσσερα χρόνια αδράνειας </w:t>
      </w:r>
      <w:r>
        <w:rPr>
          <w:rFonts w:eastAsia="Times New Roman"/>
          <w:szCs w:val="24"/>
        </w:rPr>
        <w:lastRenderedPageBreak/>
        <w:t>και ακινησία σε τομείς</w:t>
      </w:r>
      <w:r>
        <w:rPr>
          <w:rFonts w:eastAsia="Times New Roman"/>
          <w:szCs w:val="24"/>
        </w:rPr>
        <w:t>,</w:t>
      </w:r>
      <w:r>
        <w:rPr>
          <w:rFonts w:eastAsia="Times New Roman"/>
          <w:szCs w:val="24"/>
        </w:rPr>
        <w:t xml:space="preserve"> όπου η Κυβέρνηση βρήκε έτοιμο ένα θεσμικό πλαίσιο</w:t>
      </w:r>
      <w:r>
        <w:rPr>
          <w:rFonts w:eastAsia="Times New Roman"/>
          <w:szCs w:val="24"/>
        </w:rPr>
        <w:t>,</w:t>
      </w:r>
      <w:r>
        <w:rPr>
          <w:rFonts w:eastAsia="Times New Roman"/>
          <w:szCs w:val="24"/>
        </w:rPr>
        <w:t xml:space="preserve"> όπως στην περίπτωση του ιατρικού τουρισμού, επιχειρείται </w:t>
      </w:r>
      <w:r>
        <w:rPr>
          <w:rFonts w:eastAsia="Times New Roman"/>
          <w:szCs w:val="24"/>
        </w:rPr>
        <w:t xml:space="preserve">επίσης </w:t>
      </w:r>
      <w:r>
        <w:rPr>
          <w:rFonts w:eastAsia="Times New Roman"/>
          <w:szCs w:val="24"/>
        </w:rPr>
        <w:t xml:space="preserve">αυτή η αποσπασματικότητα. </w:t>
      </w:r>
    </w:p>
    <w:p w14:paraId="09A3EEFB" w14:textId="77777777" w:rsidR="00D269F7" w:rsidRDefault="006C352B">
      <w:pPr>
        <w:spacing w:line="600" w:lineRule="auto"/>
        <w:ind w:firstLine="720"/>
        <w:contextualSpacing/>
        <w:jc w:val="both"/>
        <w:rPr>
          <w:rFonts w:eastAsia="Times New Roman" w:cs="Times New Roman"/>
          <w:szCs w:val="24"/>
        </w:rPr>
      </w:pPr>
      <w:r>
        <w:rPr>
          <w:rFonts w:eastAsia="Times New Roman"/>
          <w:szCs w:val="24"/>
        </w:rPr>
        <w:t>Το λέω γι’ άλλη μια φορά</w:t>
      </w:r>
      <w:r>
        <w:rPr>
          <w:rFonts w:eastAsia="Times New Roman"/>
          <w:szCs w:val="24"/>
        </w:rPr>
        <w:t>,</w:t>
      </w:r>
      <w:r>
        <w:rPr>
          <w:rFonts w:eastAsia="Times New Roman"/>
          <w:szCs w:val="24"/>
        </w:rPr>
        <w:t xml:space="preserve"> αν κι</w:t>
      </w:r>
      <w:r>
        <w:rPr>
          <w:rFonts w:eastAsia="Times New Roman"/>
          <w:szCs w:val="24"/>
        </w:rPr>
        <w:t xml:space="preserve"> είχαμε την ευκαιρία και στις </w:t>
      </w:r>
      <w:r>
        <w:rPr>
          <w:rFonts w:eastAsia="Times New Roman"/>
          <w:szCs w:val="24"/>
        </w:rPr>
        <w:t>ε</w:t>
      </w:r>
      <w:r>
        <w:rPr>
          <w:rFonts w:eastAsia="Times New Roman"/>
          <w:szCs w:val="24"/>
        </w:rPr>
        <w:t xml:space="preserve">πιτροπές να το συζητήσουμε. Στο πρώτο μέρος του νομοσχέδιου δίνεται απλή παράθεση ορισμών για τον θεματικό τουρισμό και καταγράφεται απλά το πλαίσιο των δραστηριοτήτων του θεματικού τουρισμού και των μορφών του τουρισμού. Σε </w:t>
      </w:r>
      <w:r>
        <w:rPr>
          <w:rFonts w:eastAsia="Times New Roman"/>
          <w:szCs w:val="24"/>
        </w:rPr>
        <w:t xml:space="preserve">θεωρητικό επίπεδο, ωστόσο, ο συνάδελφος κ. Γκιουλέκας μού είπε ότι μέτρησε πάνω από είκοσι επτά διυπουργικές αποφάσεις που θα χρειαστεί αυτό το νομοσχέδιο. Έχετε δίκιο, κ. Γκιουλέκα. </w:t>
      </w:r>
      <w:r w:rsidRPr="001C4749">
        <w:rPr>
          <w:rFonts w:eastAsia="Times New Roman" w:cs="Times New Roman"/>
          <w:szCs w:val="24"/>
        </w:rPr>
        <w:t>Και δεν είναι μόνο αυτό. Είναι μια πάγια τακτική της Κυβέρνησης, γιατί σε</w:t>
      </w:r>
      <w:r w:rsidRPr="001C4749">
        <w:rPr>
          <w:rFonts w:eastAsia="Times New Roman" w:cs="Times New Roman"/>
          <w:szCs w:val="24"/>
        </w:rPr>
        <w:t xml:space="preserve"> πρακτικό επίπεδο υπάρχουν προβλήματα και συγκεκριμένοι άξονες στις θεματικές μορφές τουρισμού</w:t>
      </w:r>
      <w:r>
        <w:rPr>
          <w:rFonts w:eastAsia="Times New Roman" w:cs="Times New Roman"/>
          <w:szCs w:val="24"/>
        </w:rPr>
        <w:t>,</w:t>
      </w:r>
      <w:r w:rsidRPr="001C4749">
        <w:rPr>
          <w:rFonts w:eastAsia="Times New Roman" w:cs="Times New Roman"/>
          <w:szCs w:val="24"/>
        </w:rPr>
        <w:t xml:space="preserve"> που</w:t>
      </w:r>
      <w:r>
        <w:rPr>
          <w:rFonts w:eastAsia="Times New Roman" w:cs="Times New Roman"/>
          <w:szCs w:val="24"/>
        </w:rPr>
        <w:t xml:space="preserve"> δεν αντιμετωπίζονται με αυτήν τη ρύθμιση. Εκεί έπρεπε να επικεντρωθεί η ηγεσία τουρισμού, αυτή είναι η αλήθεια. Και το λέω με καλόπιστη διάθεση σε όλες τις </w:t>
      </w:r>
      <w:r>
        <w:rPr>
          <w:rFonts w:eastAsia="Times New Roman" w:cs="Times New Roman"/>
          <w:szCs w:val="24"/>
        </w:rPr>
        <w:t>πλευρές της Εθνικής Αντιπροσωπείας, η Υπουργός Τουρισμού και η ηγεσία είχε τέσσερα χρόνια να μπορεί να ρυθμίσει αυτές τις δια</w:t>
      </w:r>
      <w:r>
        <w:rPr>
          <w:rFonts w:eastAsia="Times New Roman" w:cs="Times New Roman"/>
          <w:szCs w:val="24"/>
        </w:rPr>
        <w:lastRenderedPageBreak/>
        <w:t>τάξεις, να καταγράψει τα εμπόδια, τις αγκυλώσεις και τις αβελτηρίες</w:t>
      </w:r>
      <w:r>
        <w:rPr>
          <w:rFonts w:eastAsia="Times New Roman" w:cs="Times New Roman"/>
          <w:szCs w:val="24"/>
        </w:rPr>
        <w:t>,</w:t>
      </w:r>
      <w:r>
        <w:rPr>
          <w:rFonts w:eastAsia="Times New Roman" w:cs="Times New Roman"/>
          <w:szCs w:val="24"/>
        </w:rPr>
        <w:t xml:space="preserve"> που δημιουργούν αυτή τη δυστοκία, όπως αναφέρει το νομοσχέδιο,</w:t>
      </w:r>
      <w:r>
        <w:rPr>
          <w:rFonts w:eastAsia="Times New Roman" w:cs="Times New Roman"/>
          <w:szCs w:val="24"/>
        </w:rPr>
        <w:t xml:space="preserve"> και να αναπτυχθούν αυτές οι εναλλακτικές μορφές τουρισμού, μάλιστα, </w:t>
      </w:r>
      <w:r>
        <w:rPr>
          <w:rFonts w:eastAsia="Times New Roman" w:cs="Times New Roman"/>
          <w:szCs w:val="24"/>
        </w:rPr>
        <w:t>μ</w:t>
      </w:r>
      <w:r>
        <w:rPr>
          <w:rFonts w:eastAsia="Times New Roman" w:cs="Times New Roman"/>
          <w:szCs w:val="24"/>
        </w:rPr>
        <w:t>ε</w:t>
      </w:r>
      <w:r>
        <w:rPr>
          <w:rFonts w:eastAsia="Times New Roman" w:cs="Times New Roman"/>
          <w:szCs w:val="24"/>
        </w:rPr>
        <w:t xml:space="preserve"> τη</w:t>
      </w:r>
      <w:r>
        <w:rPr>
          <w:rFonts w:eastAsia="Times New Roman" w:cs="Times New Roman"/>
          <w:szCs w:val="24"/>
        </w:rPr>
        <w:t xml:space="preserve"> συνεργασία και με άλλα Υπουργεία, και να </w:t>
      </w:r>
      <w:proofErr w:type="spellStart"/>
      <w:r>
        <w:rPr>
          <w:rFonts w:eastAsia="Times New Roman" w:cs="Times New Roman"/>
          <w:szCs w:val="24"/>
        </w:rPr>
        <w:t>επιχαίρετε</w:t>
      </w:r>
      <w:proofErr w:type="spellEnd"/>
      <w:r>
        <w:rPr>
          <w:rFonts w:eastAsia="Times New Roman" w:cs="Times New Roman"/>
          <w:szCs w:val="24"/>
        </w:rPr>
        <w:t xml:space="preserve"> </w:t>
      </w:r>
      <w:r>
        <w:rPr>
          <w:rFonts w:eastAsia="Times New Roman" w:cs="Times New Roman"/>
          <w:szCs w:val="24"/>
        </w:rPr>
        <w:t>α</w:t>
      </w:r>
      <w:r>
        <w:rPr>
          <w:rFonts w:eastAsia="Times New Roman" w:cs="Times New Roman"/>
          <w:szCs w:val="24"/>
        </w:rPr>
        <w:t>ν υπ</w:t>
      </w:r>
      <w:r>
        <w:rPr>
          <w:rFonts w:eastAsia="Times New Roman" w:cs="Times New Roman"/>
          <w:szCs w:val="24"/>
        </w:rPr>
        <w:t>ή</w:t>
      </w:r>
      <w:r>
        <w:rPr>
          <w:rFonts w:eastAsia="Times New Roman" w:cs="Times New Roman"/>
          <w:szCs w:val="24"/>
        </w:rPr>
        <w:t>ρχε μια ολοκληρωμένη νομοθετική παρέμβαση.</w:t>
      </w:r>
    </w:p>
    <w:p w14:paraId="09A3EEF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Δυστυχώς, όμως, στο κύκνειο άσμα της η Κυβέρνηση καταφεύγει σε ένα νομοσχέδιο απ</w:t>
      </w:r>
      <w:r>
        <w:rPr>
          <w:rFonts w:eastAsia="Times New Roman" w:cs="Times New Roman"/>
          <w:szCs w:val="24"/>
        </w:rPr>
        <w:t>ό το Υπουργείο Τουρισμού και αντ</w:t>
      </w:r>
      <w:r>
        <w:rPr>
          <w:rFonts w:eastAsia="Times New Roman" w:cs="Times New Roman"/>
          <w:szCs w:val="24"/>
        </w:rPr>
        <w:t>ί</w:t>
      </w:r>
      <w:r>
        <w:rPr>
          <w:rFonts w:eastAsia="Times New Roman" w:cs="Times New Roman"/>
          <w:szCs w:val="24"/>
        </w:rPr>
        <w:t xml:space="preserve"> να υπάρχει ένα στρατηγικό σχέδιο για ένα βιώσιμο τουριστικό προϊόν</w:t>
      </w:r>
      <w:r>
        <w:rPr>
          <w:rFonts w:eastAsia="Times New Roman" w:cs="Times New Roman"/>
          <w:szCs w:val="24"/>
        </w:rPr>
        <w:t>,</w:t>
      </w:r>
      <w:r>
        <w:rPr>
          <w:rFonts w:eastAsia="Times New Roman" w:cs="Times New Roman"/>
          <w:szCs w:val="24"/>
        </w:rPr>
        <w:t xml:space="preserve"> αντ’ αυτού επιλέξατε να παραμείνετε στο θεωρητικό επίπεδο και στο πεδίο με ορισμούς στο οποίο, όμως, ακόμα και εκεί προκύπτουν πολλά ζητήματα.</w:t>
      </w:r>
    </w:p>
    <w:p w14:paraId="09A3EEF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Θα αναφερθώ</w:t>
      </w:r>
      <w:r>
        <w:rPr>
          <w:rFonts w:eastAsia="Times New Roman" w:cs="Times New Roman"/>
          <w:szCs w:val="24"/>
        </w:rPr>
        <w:t xml:space="preserve"> στο άρθρο 6, με το οποίο εντάσσονται όλες οι δραστηριότητες των επιχειρήσεων</w:t>
      </w:r>
      <w:r>
        <w:rPr>
          <w:rFonts w:eastAsia="Times New Roman" w:cs="Times New Roman"/>
          <w:szCs w:val="24"/>
        </w:rPr>
        <w:t>,</w:t>
      </w:r>
      <w:r>
        <w:rPr>
          <w:rFonts w:eastAsia="Times New Roman" w:cs="Times New Roman"/>
          <w:szCs w:val="24"/>
        </w:rPr>
        <w:t xml:space="preserve"> που συνδέονται με τις υπαίθριες δραστηριότητες στον τουρισμό αθλητικής αναψυχής, ενώ κάποιες άλλες δεν έχουν αθλητικό χαρακτήρα ούτε αθλητικό περιεχόμενο.</w:t>
      </w:r>
    </w:p>
    <w:p w14:paraId="09A3EEF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Σας το έχουν επισημάνε</w:t>
      </w:r>
      <w:r>
        <w:rPr>
          <w:rFonts w:eastAsia="Times New Roman" w:cs="Times New Roman"/>
          <w:szCs w:val="24"/>
        </w:rPr>
        <w:t xml:space="preserve">ι και άλλοι συνάδελφοι, αλλά σας το έχουν επισημάνει και οι αντίστοιχοι φορείς. Μάλιστα, σας ανέφερα στην επιτροπή, κυρία Υπουργέ, ότι στις Ηνωμένες Πολιτείες </w:t>
      </w:r>
      <w:r>
        <w:rPr>
          <w:rFonts w:eastAsia="Times New Roman" w:cs="Times New Roman"/>
          <w:szCs w:val="24"/>
        </w:rPr>
        <w:lastRenderedPageBreak/>
        <w:t>της Αμερικής ο όρος για τη συγκεκριμένη θεματική μορφή τουρισμού είναι «</w:t>
      </w:r>
      <w:r>
        <w:rPr>
          <w:rFonts w:eastAsia="Times New Roman" w:cs="Times New Roman"/>
          <w:szCs w:val="24"/>
          <w:lang w:val="en-US"/>
        </w:rPr>
        <w:t>outdoor</w:t>
      </w:r>
      <w:r w:rsidRPr="00166CD0">
        <w:rPr>
          <w:rFonts w:eastAsia="Times New Roman" w:cs="Times New Roman"/>
          <w:szCs w:val="24"/>
        </w:rPr>
        <w:t xml:space="preserve"> </w:t>
      </w:r>
      <w:r>
        <w:rPr>
          <w:rFonts w:eastAsia="Times New Roman" w:cs="Times New Roman"/>
          <w:szCs w:val="24"/>
          <w:lang w:val="en-US"/>
        </w:rPr>
        <w:t>activities</w:t>
      </w:r>
      <w:r>
        <w:rPr>
          <w:rFonts w:eastAsia="Times New Roman" w:cs="Times New Roman"/>
          <w:szCs w:val="24"/>
        </w:rPr>
        <w:t>»</w:t>
      </w:r>
      <w:r w:rsidRPr="00166CD0">
        <w:rPr>
          <w:rFonts w:eastAsia="Times New Roman" w:cs="Times New Roman"/>
          <w:szCs w:val="24"/>
        </w:rPr>
        <w:t xml:space="preserve"> </w:t>
      </w:r>
      <w:r>
        <w:rPr>
          <w:rFonts w:eastAsia="Times New Roman" w:cs="Times New Roman"/>
          <w:szCs w:val="24"/>
        </w:rPr>
        <w:t>και α</w:t>
      </w:r>
      <w:r>
        <w:rPr>
          <w:rFonts w:eastAsia="Times New Roman" w:cs="Times New Roman"/>
          <w:szCs w:val="24"/>
        </w:rPr>
        <w:t>υτός ο όρος είναι αποδεκτός στη διεθνή βιβλιογραφία, αλλά και στη τουριστική αγορά. Εμείς επιμένουμε ότι θα πρέπει να δούμε με πιο ανοικτό μάτι τον αθλητισμό και την αναψυχή. Εσείς επιμένετε και ταυτίζετε τις έννοιες του αθλητισμού με την αναψυχή.</w:t>
      </w:r>
    </w:p>
    <w:p w14:paraId="09A3EEF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Παρ’ όλα</w:t>
      </w:r>
      <w:r>
        <w:rPr>
          <w:rFonts w:eastAsia="Times New Roman" w:cs="Times New Roman"/>
          <w:szCs w:val="24"/>
        </w:rPr>
        <w:t xml:space="preserve"> ταύτα, υπάρχουν αποσπασματικές ρυθμίσεις</w:t>
      </w:r>
      <w:r>
        <w:rPr>
          <w:rFonts w:eastAsia="Times New Roman" w:cs="Times New Roman"/>
          <w:szCs w:val="24"/>
        </w:rPr>
        <w:t>,</w:t>
      </w:r>
      <w:r>
        <w:rPr>
          <w:rFonts w:eastAsia="Times New Roman" w:cs="Times New Roman"/>
          <w:szCs w:val="24"/>
        </w:rPr>
        <w:t xml:space="preserve"> που θα μπορούσε κανείς να πει ότι κιν</w:t>
      </w:r>
      <w:r>
        <w:rPr>
          <w:rFonts w:eastAsia="Times New Roman" w:cs="Times New Roman"/>
          <w:szCs w:val="24"/>
        </w:rPr>
        <w:t>ούνται</w:t>
      </w:r>
      <w:r>
        <w:rPr>
          <w:rFonts w:eastAsia="Times New Roman" w:cs="Times New Roman"/>
          <w:szCs w:val="24"/>
        </w:rPr>
        <w:t xml:space="preserve"> σε θετικές κατευθύνσεις. </w:t>
      </w:r>
    </w:p>
    <w:p w14:paraId="09A3EF0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αναφερθώ στη ρύθμιση</w:t>
      </w:r>
      <w:r>
        <w:rPr>
          <w:rFonts w:eastAsia="Times New Roman" w:cs="Times New Roman"/>
          <w:szCs w:val="24"/>
        </w:rPr>
        <w:t>,</w:t>
      </w:r>
      <w:r>
        <w:rPr>
          <w:rFonts w:eastAsia="Times New Roman" w:cs="Times New Roman"/>
          <w:szCs w:val="24"/>
        </w:rPr>
        <w:t xml:space="preserve"> που αφορά το Μητρώο Συνεδρίων και Διοργανωτών Συνεδρίων. Είναι μία πάγια αντίληψη πλέον, εδραιωμένη και </w:t>
      </w:r>
      <w:r>
        <w:rPr>
          <w:rFonts w:eastAsia="Times New Roman" w:cs="Times New Roman"/>
          <w:szCs w:val="24"/>
        </w:rPr>
        <w:t>από τους φορείς του τουρισμού, αλλά και από εμάς και στη Νέα Δημοκρατία το έχουμε πει και δημόσια, εντός και εκτός Βουλής, ότι χρειαζόταν αυτή η ρύθμιση. Το Μητρώο Συνεδρίων και Διοργανωτών Συνεδρίων ήταν μια προγραμματική δέσμευση και δική μας. Πράγματι χ</w:t>
      </w:r>
      <w:r>
        <w:rPr>
          <w:rFonts w:eastAsia="Times New Roman" w:cs="Times New Roman"/>
          <w:szCs w:val="24"/>
        </w:rPr>
        <w:t>αιρόμαστε</w:t>
      </w:r>
      <w:r>
        <w:rPr>
          <w:rFonts w:eastAsia="Times New Roman" w:cs="Times New Roman"/>
          <w:szCs w:val="24"/>
        </w:rPr>
        <w:t>,</w:t>
      </w:r>
      <w:r>
        <w:rPr>
          <w:rFonts w:eastAsia="Times New Roman" w:cs="Times New Roman"/>
          <w:szCs w:val="24"/>
        </w:rPr>
        <w:t xml:space="preserve"> που υπάρχει αυτή η προοπτική, γιατί βάζουν τάξη σε έναν χώρο</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υπήρχε μια ανεξέλεγκτη δραστηριότητα</w:t>
      </w:r>
      <w:r>
        <w:rPr>
          <w:rFonts w:eastAsia="Times New Roman" w:cs="Times New Roman"/>
          <w:szCs w:val="24"/>
        </w:rPr>
        <w:t>,</w:t>
      </w:r>
      <w:r>
        <w:rPr>
          <w:rFonts w:eastAsia="Times New Roman" w:cs="Times New Roman"/>
          <w:szCs w:val="24"/>
        </w:rPr>
        <w:t xml:space="preserve"> που σε κάποιες περιπτώσεις υπονόμευε τους ποιοτικούς δείκτες στον συνεδριακό τουρισμό.</w:t>
      </w:r>
    </w:p>
    <w:p w14:paraId="09A3EF0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Χαιρόμαστε</w:t>
      </w:r>
      <w:r>
        <w:rPr>
          <w:rFonts w:eastAsia="Times New Roman" w:cs="Times New Roman"/>
          <w:szCs w:val="24"/>
        </w:rPr>
        <w:t>,</w:t>
      </w:r>
      <w:r>
        <w:rPr>
          <w:rFonts w:eastAsia="Times New Roman" w:cs="Times New Roman"/>
          <w:szCs w:val="24"/>
        </w:rPr>
        <w:t xml:space="preserve"> που η ρύθμιση αυτή είναι μια διάταξη</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πράγματι αντανακλάται και στο αίτημα των καιρών, αλλά, αν χρειαστεί και στην πορεία του χρόνου, εμείς δεσμευόμαστε την επόμενη ημέρα ότι θα προχωρήσουμε σε περαιτέρω ρυθμίσεις. Στον τουρισμό</w:t>
      </w:r>
      <w:r>
        <w:rPr>
          <w:rFonts w:eastAsia="Times New Roman" w:cs="Times New Roman"/>
          <w:szCs w:val="24"/>
        </w:rPr>
        <w:t>,</w:t>
      </w:r>
      <w:r>
        <w:rPr>
          <w:rFonts w:eastAsia="Times New Roman" w:cs="Times New Roman"/>
          <w:szCs w:val="24"/>
        </w:rPr>
        <w:t xml:space="preserve"> είναι αλήθεια ότι υπάρχει η αίσθηση ότι θα πρέπει να υπάρχει η α</w:t>
      </w:r>
      <w:r>
        <w:rPr>
          <w:rFonts w:eastAsia="Times New Roman" w:cs="Times New Roman"/>
          <w:szCs w:val="24"/>
        </w:rPr>
        <w:t>ρχή της συνέχειας του κράτους</w:t>
      </w:r>
      <w:r>
        <w:rPr>
          <w:rFonts w:eastAsia="Times New Roman" w:cs="Times New Roman"/>
          <w:szCs w:val="24"/>
        </w:rPr>
        <w:t>,</w:t>
      </w:r>
      <w:r>
        <w:rPr>
          <w:rFonts w:eastAsia="Times New Roman" w:cs="Times New Roman"/>
          <w:szCs w:val="24"/>
        </w:rPr>
        <w:t xml:space="preserve"> εδραιωμένη στην Κυβέρνηση, κάτι το οποίο δεν είδαμε.</w:t>
      </w:r>
    </w:p>
    <w:p w14:paraId="09A3EF0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να ξέρετε </w:t>
      </w:r>
      <w:r>
        <w:rPr>
          <w:rFonts w:eastAsia="Times New Roman" w:cs="Times New Roman"/>
          <w:szCs w:val="24"/>
        </w:rPr>
        <w:t>-</w:t>
      </w:r>
      <w:r>
        <w:rPr>
          <w:rFonts w:eastAsia="Times New Roman" w:cs="Times New Roman"/>
          <w:szCs w:val="24"/>
        </w:rPr>
        <w:t>το διαβεβαιώνουμε και από αυτό το Βήμα</w:t>
      </w:r>
      <w:r>
        <w:rPr>
          <w:rFonts w:eastAsia="Times New Roman" w:cs="Times New Roman"/>
          <w:szCs w:val="24"/>
        </w:rPr>
        <w:t>-</w:t>
      </w:r>
      <w:r>
        <w:rPr>
          <w:rFonts w:eastAsia="Times New Roman" w:cs="Times New Roman"/>
          <w:szCs w:val="24"/>
        </w:rPr>
        <w:t xml:space="preserve"> ότι την επόμενη μέρα</w:t>
      </w:r>
      <w:r>
        <w:rPr>
          <w:rFonts w:eastAsia="Times New Roman" w:cs="Times New Roman"/>
          <w:szCs w:val="24"/>
        </w:rPr>
        <w:t>,</w:t>
      </w:r>
      <w:r>
        <w:rPr>
          <w:rFonts w:eastAsia="Times New Roman" w:cs="Times New Roman"/>
          <w:szCs w:val="24"/>
        </w:rPr>
        <w:t xml:space="preserve"> η Νέα Δημοκρατία ό,τι θετικό θα βρει θα το συνεχίσει και θα το στηρίξει. Η αλήθεια είναι ότι</w:t>
      </w:r>
      <w:r>
        <w:rPr>
          <w:rFonts w:eastAsia="Times New Roman" w:cs="Times New Roman"/>
          <w:szCs w:val="24"/>
        </w:rPr>
        <w:t xml:space="preserve"> η αίσθηση της αλλαγής μιας Κυβέρνησης που κατεδαφίζει περιθωριοποιεί ό,τι θετικό έχει βρει από την προηγούμενη</w:t>
      </w:r>
      <w:r>
        <w:rPr>
          <w:rFonts w:eastAsia="Times New Roman" w:cs="Times New Roman"/>
          <w:szCs w:val="24"/>
        </w:rPr>
        <w:t>,</w:t>
      </w:r>
      <w:r>
        <w:rPr>
          <w:rFonts w:eastAsia="Times New Roman" w:cs="Times New Roman"/>
          <w:szCs w:val="24"/>
        </w:rPr>
        <w:t xml:space="preserve"> είναι μια αίσθηση</w:t>
      </w:r>
      <w:r>
        <w:rPr>
          <w:rFonts w:eastAsia="Times New Roman" w:cs="Times New Roman"/>
          <w:szCs w:val="24"/>
        </w:rPr>
        <w:t>,</w:t>
      </w:r>
      <w:r>
        <w:rPr>
          <w:rFonts w:eastAsia="Times New Roman" w:cs="Times New Roman"/>
          <w:szCs w:val="24"/>
        </w:rPr>
        <w:t xml:space="preserve"> που οι πολίτες την έχουν απομακρύνει από τη δική τους κουλτούρα και δεν αρέσκονται</w:t>
      </w:r>
      <w:r>
        <w:rPr>
          <w:rFonts w:eastAsia="Times New Roman" w:cs="Times New Roman"/>
          <w:szCs w:val="24"/>
        </w:rPr>
        <w:t>,</w:t>
      </w:r>
      <w:r>
        <w:rPr>
          <w:rFonts w:eastAsia="Times New Roman" w:cs="Times New Roman"/>
          <w:szCs w:val="24"/>
        </w:rPr>
        <w:t xml:space="preserve"> όχι μόνον να την ακούν, αλλά κυρίως να τ</w:t>
      </w:r>
      <w:r>
        <w:rPr>
          <w:rFonts w:eastAsia="Times New Roman" w:cs="Times New Roman"/>
          <w:szCs w:val="24"/>
        </w:rPr>
        <w:t>η βιώνουν.</w:t>
      </w:r>
    </w:p>
    <w:p w14:paraId="09A3EF0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Αυτ</w:t>
      </w:r>
      <w:r>
        <w:rPr>
          <w:rFonts w:eastAsia="Times New Roman" w:cs="Times New Roman"/>
          <w:szCs w:val="24"/>
        </w:rPr>
        <w:t>ή</w:t>
      </w:r>
      <w:r>
        <w:rPr>
          <w:rFonts w:eastAsia="Times New Roman" w:cs="Times New Roman"/>
          <w:szCs w:val="24"/>
        </w:rPr>
        <w:t xml:space="preserve"> είναι μια ουσιαστική πολιτική διαφορά της Νέας Δημοκρατίας με την Κυβέρνηση ΣΥΡΙΖΑ-ΑΝΕΛ, κυρία Υπουργέ.</w:t>
      </w:r>
    </w:p>
    <w:p w14:paraId="09A3EF0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ίδιο βεβαίως</w:t>
      </w:r>
      <w:r>
        <w:rPr>
          <w:rFonts w:eastAsia="Times New Roman" w:cs="Times New Roman"/>
          <w:szCs w:val="24"/>
        </w:rPr>
        <w:t xml:space="preserve"> -</w:t>
      </w:r>
      <w:r>
        <w:rPr>
          <w:rFonts w:eastAsia="Times New Roman" w:cs="Times New Roman"/>
          <w:szCs w:val="24"/>
        </w:rPr>
        <w:t>για να επιστρέψω στην αρχική μου αναφορά</w:t>
      </w:r>
      <w:r>
        <w:rPr>
          <w:rFonts w:eastAsia="Times New Roman" w:cs="Times New Roman"/>
          <w:szCs w:val="24"/>
        </w:rPr>
        <w:t>-</w:t>
      </w:r>
      <w:r>
        <w:rPr>
          <w:rFonts w:eastAsia="Times New Roman" w:cs="Times New Roman"/>
          <w:szCs w:val="24"/>
        </w:rPr>
        <w:t xml:space="preserve"> ισχύει για τις ρυθμίσεις που αφορούν την τροποποίηση των διατάξεων του ν.393/</w:t>
      </w:r>
      <w:r>
        <w:rPr>
          <w:rFonts w:eastAsia="Times New Roman" w:cs="Times New Roman"/>
          <w:szCs w:val="24"/>
        </w:rPr>
        <w:t>1976</w:t>
      </w:r>
      <w:r>
        <w:rPr>
          <w:rFonts w:eastAsia="Times New Roman" w:cs="Times New Roman"/>
          <w:szCs w:val="24"/>
        </w:rPr>
        <w:t>,</w:t>
      </w:r>
      <w:r>
        <w:rPr>
          <w:rFonts w:eastAsia="Times New Roman" w:cs="Times New Roman"/>
          <w:szCs w:val="24"/>
        </w:rPr>
        <w:t xml:space="preserve"> σχετικά με την ίδρυση και τη λειτουργία τουριστικών γραφείων</w:t>
      </w:r>
      <w:r>
        <w:rPr>
          <w:rFonts w:eastAsia="Times New Roman" w:cs="Times New Roman"/>
          <w:szCs w:val="24"/>
        </w:rPr>
        <w:t>,</w:t>
      </w:r>
      <w:r>
        <w:rPr>
          <w:rFonts w:eastAsia="Times New Roman" w:cs="Times New Roman"/>
          <w:szCs w:val="24"/>
        </w:rPr>
        <w:t xml:space="preserve"> που πρέπει να έχουν αντίστοιχα με τις συνθήκες</w:t>
      </w:r>
      <w:r>
        <w:rPr>
          <w:rFonts w:eastAsia="Times New Roman" w:cs="Times New Roman"/>
          <w:szCs w:val="24"/>
        </w:rPr>
        <w:t>,</w:t>
      </w:r>
      <w:r>
        <w:rPr>
          <w:rFonts w:eastAsia="Times New Roman" w:cs="Times New Roman"/>
          <w:szCs w:val="24"/>
        </w:rPr>
        <w:t xml:space="preserve"> που επικρατούν σήμερα στην αγορά προσαρμοσμένες στις δραστηριότητές τους, οι οποίες δεν αποτελούν ένα στατικό μέγεθος, αλλά εξελίσσονται συν</w:t>
      </w:r>
      <w:r>
        <w:rPr>
          <w:rFonts w:eastAsia="Times New Roman" w:cs="Times New Roman"/>
          <w:szCs w:val="24"/>
        </w:rPr>
        <w:t>εχώς.</w:t>
      </w:r>
    </w:p>
    <w:p w14:paraId="09A3EF0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Επιτρέψτε μου τώρα να κάνω μια αναφορά για τον τουρισμό υγείας. Και θα επιμείνω, κυρία Υπουργέ. Γνωρίζω τη θέση σας, μου έχετε απαντήσει. Νομίζω προσωπικά</w:t>
      </w:r>
      <w:r>
        <w:rPr>
          <w:rFonts w:eastAsia="Times New Roman" w:cs="Times New Roman"/>
          <w:szCs w:val="24"/>
        </w:rPr>
        <w:t>,</w:t>
      </w:r>
      <w:r>
        <w:rPr>
          <w:rFonts w:eastAsia="Times New Roman" w:cs="Times New Roman"/>
          <w:szCs w:val="24"/>
        </w:rPr>
        <w:t xml:space="preserve"> ότι δεν έχετε πείσει, όχι μόνο εμένα, αλλά και πολλούς από αυτούς που σας έχουν δει, γιατί παρ</w:t>
      </w:r>
      <w:r>
        <w:rPr>
          <w:rFonts w:eastAsia="Times New Roman" w:cs="Times New Roman"/>
          <w:szCs w:val="24"/>
        </w:rPr>
        <w:t xml:space="preserve">αλάβατε ένα ολοκληρωμένο θεσμικό πλαίσιο σε σχέση με τον τουρισμό υγείας, όπως λέτε και εσείς, αν όχι τον ιατρικό τουρισμό. Δεν προχωρήσατε, όμως, σε μια διαδικασία πιστοποίησης των </w:t>
      </w:r>
      <w:proofErr w:type="spellStart"/>
      <w:r>
        <w:rPr>
          <w:rFonts w:eastAsia="Times New Roman" w:cs="Times New Roman"/>
          <w:szCs w:val="24"/>
        </w:rPr>
        <w:t>παρόχων</w:t>
      </w:r>
      <w:proofErr w:type="spellEnd"/>
      <w:r>
        <w:rPr>
          <w:rFonts w:eastAsia="Times New Roman" w:cs="Times New Roman"/>
          <w:szCs w:val="24"/>
        </w:rPr>
        <w:t xml:space="preserve">, όπως επίσης και τη διαδικασία </w:t>
      </w:r>
      <w:r>
        <w:rPr>
          <w:rFonts w:eastAsia="Times New Roman" w:cs="Times New Roman"/>
          <w:szCs w:val="24"/>
        </w:rPr>
        <w:t>χορήγηση</w:t>
      </w:r>
      <w:r>
        <w:rPr>
          <w:rFonts w:eastAsia="Times New Roman" w:cs="Times New Roman"/>
          <w:szCs w:val="24"/>
        </w:rPr>
        <w:t>ς</w:t>
      </w:r>
      <w:r>
        <w:rPr>
          <w:rFonts w:eastAsia="Times New Roman" w:cs="Times New Roman"/>
          <w:szCs w:val="24"/>
        </w:rPr>
        <w:t xml:space="preserve"> του διακριτικού σήματος γ</w:t>
      </w:r>
      <w:r>
        <w:rPr>
          <w:rFonts w:eastAsia="Times New Roman" w:cs="Times New Roman"/>
          <w:szCs w:val="24"/>
        </w:rPr>
        <w:t xml:space="preserve">ια τον ιατρικό τουρισμό με την </w:t>
      </w:r>
      <w:r>
        <w:rPr>
          <w:rFonts w:eastAsia="Times New Roman" w:cs="Times New Roman"/>
          <w:szCs w:val="24"/>
        </w:rPr>
        <w:lastRenderedPageBreak/>
        <w:t xml:space="preserve">πρόφαση ότι δεν υπήρχαν οι αντίστοιχες δομές, ιδίως, στα Υπουργεία Τουρισμού και Υγείας. </w:t>
      </w:r>
    </w:p>
    <w:p w14:paraId="09A3EF0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γιατί δεν το προχωρήσατε; Γιατί δεν προχωρήσατε στην αναδιάταξη του οργανογράμματός σας και του αντίστοιχου του </w:t>
      </w:r>
      <w:r>
        <w:rPr>
          <w:rFonts w:eastAsia="Times New Roman" w:cs="Times New Roman"/>
          <w:szCs w:val="24"/>
        </w:rPr>
        <w:t>Υπουργεί</w:t>
      </w:r>
      <w:r>
        <w:rPr>
          <w:rFonts w:eastAsia="Times New Roman" w:cs="Times New Roman"/>
          <w:szCs w:val="24"/>
        </w:rPr>
        <w:t xml:space="preserve">ου </w:t>
      </w:r>
      <w:r>
        <w:rPr>
          <w:rFonts w:eastAsia="Times New Roman" w:cs="Times New Roman"/>
          <w:szCs w:val="24"/>
        </w:rPr>
        <w:t xml:space="preserve">Υγείας τέσσερα χρόνια τώρα και προχωρείτε σε μια αλλαγή </w:t>
      </w:r>
      <w:proofErr w:type="spellStart"/>
      <w:r>
        <w:rPr>
          <w:rFonts w:eastAsia="Times New Roman" w:cs="Times New Roman"/>
          <w:szCs w:val="24"/>
        </w:rPr>
        <w:t>μετακυλίοντας</w:t>
      </w:r>
      <w:proofErr w:type="spellEnd"/>
      <w:r>
        <w:rPr>
          <w:rFonts w:eastAsia="Times New Roman" w:cs="Times New Roman"/>
          <w:szCs w:val="24"/>
        </w:rPr>
        <w:t xml:space="preserve"> το κέντρο βάρους από το Υπουργείου Τουρισμού στον παλμό του Υπουργείου Υγείας.</w:t>
      </w:r>
    </w:p>
    <w:p w14:paraId="09A3EF0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Ακόμα, όμως, και αν το δεχτούμε αυτό για την οικονομία της συζήτησης, αυτό το διαπιστώσατε τώρα μετά από</w:t>
      </w:r>
      <w:r>
        <w:rPr>
          <w:rFonts w:eastAsia="Times New Roman" w:cs="Times New Roman"/>
          <w:szCs w:val="24"/>
        </w:rPr>
        <w:t xml:space="preserve"> τέσσερα χρόνια και μάλιστα στο λυκόφως της θητείας σας. Τι κάνατε</w:t>
      </w:r>
      <w:r w:rsidRPr="00AC740D">
        <w:rPr>
          <w:rFonts w:eastAsia="Times New Roman" w:cs="Times New Roman"/>
          <w:szCs w:val="24"/>
        </w:rPr>
        <w:t xml:space="preserve"> </w:t>
      </w:r>
      <w:r>
        <w:rPr>
          <w:rFonts w:eastAsia="Times New Roman" w:cs="Times New Roman"/>
          <w:szCs w:val="24"/>
        </w:rPr>
        <w:t>τέσσερα χρόνια; Δεν το είχατε διαπιστώσει από την αρχή; Τόσο σας πήρε να μας φέρετε αυτά τα δυο-τρία άρθρα τα οποία ρυθμίζουν τον</w:t>
      </w:r>
      <w:r w:rsidRPr="004158EE">
        <w:rPr>
          <w:rFonts w:eastAsia="Times New Roman" w:cs="Times New Roman"/>
          <w:szCs w:val="24"/>
        </w:rPr>
        <w:t xml:space="preserve"> </w:t>
      </w:r>
      <w:r>
        <w:rPr>
          <w:rFonts w:eastAsia="Times New Roman" w:cs="Times New Roman"/>
          <w:szCs w:val="24"/>
        </w:rPr>
        <w:t xml:space="preserve">τουρισμό υγείας, που ουσιαστικά μεταφέρουν την αρμοδιότητα </w:t>
      </w:r>
      <w:r>
        <w:rPr>
          <w:rFonts w:eastAsia="Times New Roman" w:cs="Times New Roman"/>
          <w:szCs w:val="24"/>
        </w:rPr>
        <w:t xml:space="preserve">τήρησης του Μητρώου </w:t>
      </w:r>
      <w:proofErr w:type="spellStart"/>
      <w:r>
        <w:rPr>
          <w:rFonts w:eastAsia="Times New Roman" w:cs="Times New Roman"/>
          <w:szCs w:val="24"/>
        </w:rPr>
        <w:t>Παρόχων</w:t>
      </w:r>
      <w:proofErr w:type="spellEnd"/>
      <w:r>
        <w:rPr>
          <w:rFonts w:eastAsia="Times New Roman" w:cs="Times New Roman"/>
          <w:szCs w:val="24"/>
        </w:rPr>
        <w:t xml:space="preserve"> Ιατρικού Τουρισμού από το Υπουργείο Τουρισμού στον ΕΟΠΥΥ; Επί τέσσερα χρόνια δεν έχετε κάνει τίποτα στην κατεύθυνση αυτού του τουρισμού υγείας.</w:t>
      </w:r>
    </w:p>
    <w:p w14:paraId="09A3EF0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Να επισημάνω για άλλη μια φορά καλόπιστα, κυρία Υπουργέ -σας σέβομαι και σέβομαι την</w:t>
      </w:r>
      <w:r>
        <w:rPr>
          <w:rFonts w:eastAsia="Times New Roman" w:cs="Times New Roman"/>
          <w:szCs w:val="24"/>
        </w:rPr>
        <w:t xml:space="preserve"> ηγεσία του Υπουργείου- ό</w:t>
      </w:r>
      <w:r>
        <w:rPr>
          <w:rFonts w:eastAsia="Times New Roman" w:cs="Times New Roman"/>
          <w:szCs w:val="24"/>
        </w:rPr>
        <w:lastRenderedPageBreak/>
        <w:t>μως, έχουμε ακούσει να λέτε πολλές φορές ότι το Υπουργείο Τουρισμού είχε μια στρατηγική, πολιτική τεσσάρων χρόνων. Επιτρέψτε μου να σας πω ότι η στρατηγική για τον τουρισμό χρειάζεται πολλές θητείες κυβερνήσεων. Δεν εξαντλείται μόν</w:t>
      </w:r>
      <w:r>
        <w:rPr>
          <w:rFonts w:eastAsia="Times New Roman" w:cs="Times New Roman"/>
          <w:szCs w:val="24"/>
        </w:rPr>
        <w:t>ο στα όρια της θητείας μιας κυβέρνησης. Θέλω να σας διαβεβαιώσω ότι εμείς θεμελιώσαμε ένα σχέδιο για την επόμενη ημέρα που ξεπερνά τα όρια της δικής μας κυβέρνησης τα επόμενα τέσσερα χρόνια. Θα αγγίζει και τα όρια της μεθεπόμενης κυβέρνησης. Και εδώ πρέπει</w:t>
      </w:r>
      <w:r>
        <w:rPr>
          <w:rFonts w:eastAsia="Times New Roman" w:cs="Times New Roman"/>
          <w:szCs w:val="24"/>
        </w:rPr>
        <w:t xml:space="preserve"> να συζητήσουμε χωρίς σκοπιμότητες, χωρίς αγκυλώσεις αυτή είναι η αλήθεια.</w:t>
      </w:r>
    </w:p>
    <w:p w14:paraId="09A3EF09" w14:textId="77777777" w:rsidR="00D269F7" w:rsidRDefault="006C352B">
      <w:pPr>
        <w:spacing w:line="600" w:lineRule="auto"/>
        <w:ind w:firstLine="720"/>
        <w:contextualSpacing/>
        <w:jc w:val="both"/>
        <w:rPr>
          <w:rFonts w:eastAsia="Times New Roman" w:cs="Times New Roman"/>
          <w:szCs w:val="24"/>
        </w:rPr>
      </w:pPr>
      <w:r w:rsidRPr="005778D0">
        <w:rPr>
          <w:rFonts w:eastAsia="Times New Roman" w:cs="Times New Roman"/>
          <w:b/>
          <w:szCs w:val="24"/>
        </w:rPr>
        <w:t>ΝΙΚΟΛΑ</w:t>
      </w:r>
      <w:r>
        <w:rPr>
          <w:rFonts w:eastAsia="Times New Roman" w:cs="Times New Roman"/>
          <w:b/>
          <w:szCs w:val="24"/>
        </w:rPr>
        <w:t>Ο</w:t>
      </w:r>
      <w:r w:rsidRPr="005778D0">
        <w:rPr>
          <w:rFonts w:eastAsia="Times New Roman" w:cs="Times New Roman"/>
          <w:b/>
          <w:szCs w:val="24"/>
        </w:rPr>
        <w:t>Σ ΠΑΠΑΔΟΠΟΥΛΟΣ:</w:t>
      </w:r>
      <w:r>
        <w:rPr>
          <w:rFonts w:eastAsia="Times New Roman" w:cs="Times New Roman"/>
          <w:szCs w:val="24"/>
        </w:rPr>
        <w:t xml:space="preserve"> Για πείτε μας το σχέδιο αυτό.</w:t>
      </w:r>
    </w:p>
    <w:p w14:paraId="09A3EF0A" w14:textId="77777777" w:rsidR="00D269F7" w:rsidRDefault="006C352B">
      <w:pPr>
        <w:spacing w:line="600" w:lineRule="auto"/>
        <w:ind w:firstLine="720"/>
        <w:contextualSpacing/>
        <w:jc w:val="both"/>
        <w:rPr>
          <w:rFonts w:eastAsia="Times New Roman" w:cs="Times New Roman"/>
          <w:szCs w:val="24"/>
        </w:rPr>
      </w:pPr>
      <w:r w:rsidRPr="00F96F89">
        <w:rPr>
          <w:rFonts w:eastAsia="Times New Roman" w:cs="Times New Roman"/>
          <w:b/>
          <w:szCs w:val="24"/>
        </w:rPr>
        <w:t>ΕΜΜΑΝΟΥΗΛ ΚΟΝΣΟΛΑΣ:</w:t>
      </w:r>
      <w:r>
        <w:rPr>
          <w:rFonts w:eastAsia="Times New Roman" w:cs="Times New Roman"/>
          <w:szCs w:val="24"/>
        </w:rPr>
        <w:t xml:space="preserve"> Έχουμε την ευκαιρία, αγαπητέ συνάδελφε, και εντός και εκτός Βουλής να καταθέσουμε προτάσεις.</w:t>
      </w:r>
    </w:p>
    <w:p w14:paraId="09A3EF0B" w14:textId="77777777" w:rsidR="00D269F7" w:rsidRDefault="006C352B">
      <w:pPr>
        <w:spacing w:line="600" w:lineRule="auto"/>
        <w:ind w:firstLine="720"/>
        <w:contextualSpacing/>
        <w:jc w:val="both"/>
        <w:rPr>
          <w:rFonts w:eastAsia="Times New Roman" w:cs="Times New Roman"/>
          <w:szCs w:val="24"/>
        </w:rPr>
      </w:pPr>
      <w:r w:rsidRPr="005778D0">
        <w:rPr>
          <w:rFonts w:eastAsia="Times New Roman" w:cs="Times New Roman"/>
          <w:b/>
          <w:szCs w:val="24"/>
        </w:rPr>
        <w:t>ΠΡΟΕΔΡΕΥΩΝ (Σπυ</w:t>
      </w:r>
      <w:r w:rsidRPr="005778D0">
        <w:rPr>
          <w:rFonts w:eastAsia="Times New Roman" w:cs="Times New Roman"/>
          <w:b/>
          <w:szCs w:val="24"/>
        </w:rPr>
        <w:t>ρίδων Λυκούδης):</w:t>
      </w:r>
      <w:r>
        <w:rPr>
          <w:rFonts w:eastAsia="Times New Roman" w:cs="Times New Roman"/>
          <w:szCs w:val="24"/>
        </w:rPr>
        <w:t xml:space="preserve"> Κύριε συνάδελφε, δεν απαντάμε.</w:t>
      </w:r>
    </w:p>
    <w:p w14:paraId="09A3EF0C" w14:textId="77777777" w:rsidR="00D269F7" w:rsidRDefault="006C352B">
      <w:pPr>
        <w:spacing w:line="600" w:lineRule="auto"/>
        <w:ind w:firstLine="720"/>
        <w:contextualSpacing/>
        <w:jc w:val="both"/>
        <w:rPr>
          <w:rFonts w:eastAsia="Times New Roman" w:cs="Times New Roman"/>
          <w:szCs w:val="24"/>
        </w:rPr>
      </w:pPr>
      <w:r w:rsidRPr="00F96F89">
        <w:rPr>
          <w:rFonts w:eastAsia="Times New Roman" w:cs="Times New Roman"/>
          <w:b/>
          <w:szCs w:val="24"/>
        </w:rPr>
        <w:t>ΕΜΜΑΝΟΥΗΛ ΚΟΝΣΟΛΑΣ:</w:t>
      </w:r>
      <w:r>
        <w:rPr>
          <w:rFonts w:eastAsia="Times New Roman" w:cs="Times New Roman"/>
          <w:b/>
          <w:szCs w:val="24"/>
        </w:rPr>
        <w:t xml:space="preserve"> </w:t>
      </w:r>
      <w:r>
        <w:rPr>
          <w:rFonts w:eastAsia="Times New Roman" w:cs="Times New Roman"/>
          <w:szCs w:val="24"/>
        </w:rPr>
        <w:t>Και εντός και εκτός Βουλής, καταθέσ</w:t>
      </w:r>
      <w:r>
        <w:rPr>
          <w:rFonts w:eastAsia="Times New Roman" w:cs="Times New Roman"/>
          <w:szCs w:val="24"/>
        </w:rPr>
        <w:t>α</w:t>
      </w:r>
      <w:r>
        <w:rPr>
          <w:rFonts w:eastAsia="Times New Roman" w:cs="Times New Roman"/>
          <w:szCs w:val="24"/>
        </w:rPr>
        <w:t xml:space="preserve">με προτάσεις, θέσεις, που εσείς δεν έχετε κάνει όλα </w:t>
      </w:r>
      <w:r>
        <w:rPr>
          <w:rFonts w:eastAsia="Times New Roman" w:cs="Times New Roman"/>
          <w:szCs w:val="24"/>
        </w:rPr>
        <w:lastRenderedPageBreak/>
        <w:t xml:space="preserve">αυτά τα τέσσερα χρόνια. Θα μας δοθεί, όμως, η ευκαιρία να το δείτε </w:t>
      </w:r>
      <w:r>
        <w:rPr>
          <w:rFonts w:eastAsia="Times New Roman" w:cs="Times New Roman"/>
          <w:szCs w:val="24"/>
        </w:rPr>
        <w:t xml:space="preserve">–το σχέδιό μας- </w:t>
      </w:r>
      <w:r>
        <w:rPr>
          <w:rFonts w:eastAsia="Times New Roman" w:cs="Times New Roman"/>
          <w:szCs w:val="24"/>
        </w:rPr>
        <w:t xml:space="preserve">να ξεδιπλώνεται πολύ σύντομα τώρα, που οι εκλογές έρχονται, και δεν είναι μόνο τα </w:t>
      </w:r>
      <w:proofErr w:type="spellStart"/>
      <w:r>
        <w:rPr>
          <w:rFonts w:eastAsia="Times New Roman" w:cs="Times New Roman"/>
          <w:szCs w:val="24"/>
        </w:rPr>
        <w:t>δημοσκοπικά</w:t>
      </w:r>
      <w:proofErr w:type="spellEnd"/>
      <w:r>
        <w:rPr>
          <w:rFonts w:eastAsia="Times New Roman" w:cs="Times New Roman"/>
          <w:szCs w:val="24"/>
        </w:rPr>
        <w:t xml:space="preserve"> στοιχεία που καταδεικνύουν τη Νέα Δημοκρατία ως επόμενη κυβέρνηση, αλλά είναι ο παλμός της κοινωνίας και εσείς στην περιοχή σας το ξέρετε, το βιώνετε.</w:t>
      </w:r>
    </w:p>
    <w:p w14:paraId="09A3EF0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Από εκεί κα</w:t>
      </w:r>
      <w:r>
        <w:rPr>
          <w:rFonts w:eastAsia="Times New Roman" w:cs="Times New Roman"/>
          <w:szCs w:val="24"/>
        </w:rPr>
        <w:t xml:space="preserve">ι πέρα τώρα, επιτρέψτε μου </w:t>
      </w:r>
      <w:r>
        <w:rPr>
          <w:rFonts w:eastAsia="Times New Roman" w:cs="Times New Roman"/>
          <w:szCs w:val="24"/>
        </w:rPr>
        <w:t xml:space="preserve">να αναφερθώ </w:t>
      </w:r>
      <w:r>
        <w:rPr>
          <w:rFonts w:eastAsia="Times New Roman" w:cs="Times New Roman"/>
          <w:szCs w:val="24"/>
        </w:rPr>
        <w:t>σε ό,τι αφορά τις διατάξεις που αφορούν τα ξενοδοχειακά, τουριστικά καταλύματα που προσφέρουν ειδικές τουριστικές υποδομές</w:t>
      </w:r>
      <w:r>
        <w:rPr>
          <w:rFonts w:eastAsia="Times New Roman" w:cs="Times New Roman"/>
          <w:szCs w:val="24"/>
        </w:rPr>
        <w:t>. Π</w:t>
      </w:r>
      <w:r>
        <w:rPr>
          <w:rFonts w:eastAsia="Times New Roman" w:cs="Times New Roman"/>
          <w:szCs w:val="24"/>
        </w:rPr>
        <w:t xml:space="preserve">ροϋπόθεση </w:t>
      </w:r>
      <w:r>
        <w:rPr>
          <w:rFonts w:eastAsia="Times New Roman" w:cs="Times New Roman"/>
          <w:szCs w:val="24"/>
        </w:rPr>
        <w:t>είναι</w:t>
      </w:r>
      <w:r>
        <w:rPr>
          <w:rFonts w:eastAsia="Times New Roman" w:cs="Times New Roman"/>
          <w:szCs w:val="24"/>
        </w:rPr>
        <w:t xml:space="preserve"> η δυνατότητα ανέγερσης του τουριστικού καταλύματος σε συνδυασμό με την ειδικ</w:t>
      </w:r>
      <w:r>
        <w:rPr>
          <w:rFonts w:eastAsia="Times New Roman" w:cs="Times New Roman"/>
          <w:szCs w:val="24"/>
        </w:rPr>
        <w:t>ή τουριστική υποδομή</w:t>
      </w:r>
      <w:r>
        <w:rPr>
          <w:rFonts w:eastAsia="Times New Roman" w:cs="Times New Roman"/>
          <w:szCs w:val="24"/>
        </w:rPr>
        <w:t xml:space="preserve">, να </w:t>
      </w:r>
      <w:r>
        <w:rPr>
          <w:rFonts w:eastAsia="Times New Roman" w:cs="Times New Roman"/>
          <w:szCs w:val="24"/>
        </w:rPr>
        <w:t xml:space="preserve">συνδέεται με το στοιχείο της ποιότητας του παρεχόμενου τουριστικού προϊόντος. </w:t>
      </w:r>
    </w:p>
    <w:p w14:paraId="09A3EF0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Θα συμφωνήσω με τις διατάξεις και τις κυρώσεις στα παράνομα τουριστικά καταλύματα που λειτουργούν εις βάρος των δημοσίων εσόδων, εις βάρος όσων τηρούν τ</w:t>
      </w:r>
      <w:r>
        <w:rPr>
          <w:rFonts w:eastAsia="Times New Roman" w:cs="Times New Roman"/>
          <w:szCs w:val="24"/>
        </w:rPr>
        <w:t>η νομιμότητα, αλλά και εις βάρος της ποιότητας του τουρισμού μας. Είναι μια διάταξη που θα έπρεπε να έχει προβλεφθεί έγκαιρα και θα έπρεπε να το δει και το Υπουργείο Οικονομικών πιο νωρίς.</w:t>
      </w:r>
    </w:p>
    <w:p w14:paraId="09A3EF0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Πέρα από τις κυρώσεις, όμως, πρέπει να δούμε και το θέμα των ελέγχω</w:t>
      </w:r>
      <w:r>
        <w:rPr>
          <w:rFonts w:eastAsia="Times New Roman" w:cs="Times New Roman"/>
          <w:szCs w:val="24"/>
        </w:rPr>
        <w:t>ν στα παράνομα τουριστικά καταλύματα</w:t>
      </w:r>
      <w:r>
        <w:rPr>
          <w:rFonts w:eastAsia="Times New Roman" w:cs="Times New Roman"/>
          <w:szCs w:val="24"/>
        </w:rPr>
        <w:t xml:space="preserve">. Έλεγχοι </w:t>
      </w:r>
      <w:r>
        <w:rPr>
          <w:rFonts w:eastAsia="Times New Roman" w:cs="Times New Roman"/>
          <w:szCs w:val="24"/>
        </w:rPr>
        <w:t>που έχουν ουσιαστικά συρρικνωθεί. Μάλιστα, στην προτροπή μας η Κυβέρνηση δεν κατέθεσε στοιχεία πόσες φορές, πόσοι έλεγχοι, πόσα έσοδα.</w:t>
      </w:r>
    </w:p>
    <w:p w14:paraId="09A3EF1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Στο πεδίο των ποιοτικών δεικτών του τουρισμού μας εντάσσεται, επίσης, και η</w:t>
      </w:r>
      <w:r>
        <w:rPr>
          <w:rFonts w:eastAsia="Times New Roman" w:cs="Times New Roman"/>
          <w:szCs w:val="24"/>
        </w:rPr>
        <w:t xml:space="preserve"> κατάταξη και η διαβάθμιση των τουριστικών καταλυμάτων. Γνωρίζετε όλοι, κυρίες και κύριοι συνάδελφοι, ότι  αυτή την αρμοδιότητα την είχε μέχρι τώρα το ΞΕΕ. Παραμένει σε αυτό η κατάταξη των ξενοδοχείων. Όμως πρέπει να δούμε τι συμβαίνει στις υπηρεσίες φιλοξ</w:t>
      </w:r>
      <w:r>
        <w:rPr>
          <w:rFonts w:eastAsia="Times New Roman" w:cs="Times New Roman"/>
          <w:szCs w:val="24"/>
        </w:rPr>
        <w:t>ενίας που περιλαμβάνονται στις τουριστικές επιπλωμένες κατοικίες και στα ενοικιαζόμενα δωμάτια. Μιλώ για τον ποιοτικό δείκτη σε ό,τι αφορά την κατάταξη και τη διαβάθμιση αυτών των υπηρεσιών. Πρέπει να το δούμε και αυτό.</w:t>
      </w:r>
    </w:p>
    <w:p w14:paraId="09A3EF1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Ωστόσο, όμως, κυρία Υπουργέ, δεν σας</w:t>
      </w:r>
      <w:r>
        <w:rPr>
          <w:rFonts w:eastAsia="Times New Roman" w:cs="Times New Roman"/>
          <w:szCs w:val="24"/>
        </w:rPr>
        <w:t xml:space="preserve"> άρεσε ο προηγούμενος τρόπος κατάταξης. Είμαστε σίγουροι ότι οι περιφερειακές υπηρεσίες τουρισμού είναι έτοιμες να αναλάβουν αυτό το σημαντικό έργο; </w:t>
      </w:r>
    </w:p>
    <w:p w14:paraId="09A3EF1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στον τουρισμό είναι αλήθεια ότι δεν υπάρχουν θέσεις για ιδεοληψίες και για σ</w:t>
      </w:r>
      <w:r>
        <w:rPr>
          <w:rFonts w:eastAsia="Times New Roman" w:cs="Times New Roman"/>
          <w:szCs w:val="24"/>
        </w:rPr>
        <w:t xml:space="preserve">τεγνές κομματικές αντιπαραθέσεις. Υπό την έννοια αυτή θεωρούμε κατά βάση θετικές κάποιες διατάξεις τις οποίες επιχειρείτε να απλοποιήσετε, τη </w:t>
      </w:r>
      <w:proofErr w:type="spellStart"/>
      <w:r>
        <w:rPr>
          <w:rFonts w:eastAsia="Times New Roman" w:cs="Times New Roman"/>
          <w:szCs w:val="24"/>
        </w:rPr>
        <w:t>χωροθέτηση</w:t>
      </w:r>
      <w:proofErr w:type="spellEnd"/>
      <w:r>
        <w:rPr>
          <w:rFonts w:eastAsia="Times New Roman" w:cs="Times New Roman"/>
          <w:szCs w:val="24"/>
        </w:rPr>
        <w:t xml:space="preserve"> και τη δημιουργία τουριστικών λιμένων.</w:t>
      </w:r>
    </w:p>
    <w:p w14:paraId="09A3EF1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Επιτρέψτε μου, όμως, μια παρατήρηση σε σχέση με το άρθρο 35 το ο</w:t>
      </w:r>
      <w:r>
        <w:rPr>
          <w:rFonts w:eastAsia="Times New Roman" w:cs="Times New Roman"/>
          <w:szCs w:val="24"/>
        </w:rPr>
        <w:t xml:space="preserve">ποίο ο Υπουργός Τουρισμού μπορεί να </w:t>
      </w:r>
      <w:proofErr w:type="spellStart"/>
      <w:r>
        <w:rPr>
          <w:rFonts w:eastAsia="Times New Roman" w:cs="Times New Roman"/>
          <w:szCs w:val="24"/>
        </w:rPr>
        <w:t>χωροθετήσει</w:t>
      </w:r>
      <w:proofErr w:type="spellEnd"/>
      <w:r>
        <w:rPr>
          <w:rFonts w:eastAsia="Times New Roman" w:cs="Times New Roman"/>
          <w:szCs w:val="24"/>
        </w:rPr>
        <w:t xml:space="preserve"> τον τουριστικό λιμένα εντός ζώνης υφιστάμενου εμπορικού λιμένα. Γνωρίζετε ότι υπάρχει σε εξέλιξη η διαδικασία παραχώρησης εμπορικών και όχι μόνο λιμένων σε στρατηγικό επενδυτή. Η συγκεκριμένη διάταξη ενδέχετα</w:t>
      </w:r>
      <w:r>
        <w:rPr>
          <w:rFonts w:eastAsia="Times New Roman" w:cs="Times New Roman"/>
          <w:szCs w:val="24"/>
        </w:rPr>
        <w:t>ι να δημιουργήσει πρ</w:t>
      </w:r>
      <w:r>
        <w:rPr>
          <w:rFonts w:eastAsia="Times New Roman" w:cs="Times New Roman"/>
          <w:szCs w:val="24"/>
        </w:rPr>
        <w:t>οβλήματα</w:t>
      </w:r>
      <w:r>
        <w:rPr>
          <w:rFonts w:eastAsia="Times New Roman" w:cs="Times New Roman"/>
          <w:szCs w:val="24"/>
        </w:rPr>
        <w:t xml:space="preserve"> στις συμβάσεις παραχώρησης λιμένων που ήδη έχουν γίνει ή πρόκειται να γίνουν στο μέλλον. </w:t>
      </w:r>
    </w:p>
    <w:p w14:paraId="09A3EF1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όταν νομοθετούμε, θα πρέπει να έχουμε υπ’ </w:t>
      </w:r>
      <w:proofErr w:type="spellStart"/>
      <w:r>
        <w:rPr>
          <w:rFonts w:eastAsia="Times New Roman" w:cs="Times New Roman"/>
          <w:szCs w:val="24"/>
        </w:rPr>
        <w:t>όψιν</w:t>
      </w:r>
      <w:proofErr w:type="spellEnd"/>
      <w:r>
        <w:rPr>
          <w:rFonts w:eastAsia="Times New Roman" w:cs="Times New Roman"/>
          <w:szCs w:val="24"/>
        </w:rPr>
        <w:t xml:space="preserve"> μας ότι η χώρα χρειάζεται επενδύσεις και ο κοινός στόχος μας πρέπει να </w:t>
      </w:r>
      <w:r>
        <w:rPr>
          <w:rFonts w:eastAsia="Times New Roman" w:cs="Times New Roman"/>
          <w:szCs w:val="24"/>
        </w:rPr>
        <w:t>είναι οι άρσεις των εμποδίων για την υλοποίηση αυτών των επενδύσεων.</w:t>
      </w:r>
    </w:p>
    <w:p w14:paraId="09A3EF1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Πολλές φορές, συνάδελφοι της Νέας Δημοκρατίας, ο Πρόεδρός μας Κυριάκος Μητσοτάκης, έχει μιλήσει γι’ αυτό. Είχαμε, </w:t>
      </w:r>
      <w:r>
        <w:rPr>
          <w:rFonts w:eastAsia="Times New Roman" w:cs="Times New Roman"/>
          <w:szCs w:val="24"/>
        </w:rPr>
        <w:lastRenderedPageBreak/>
        <w:t xml:space="preserve">ωστόσο, επισημάνει το πρόβλημα που μπορεί να δημιουργηθεί με την εμπλοκή </w:t>
      </w:r>
      <w:r>
        <w:rPr>
          <w:rFonts w:eastAsia="Times New Roman" w:cs="Times New Roman"/>
          <w:szCs w:val="24"/>
        </w:rPr>
        <w:t xml:space="preserve">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που διεκδικεί μαρίνες που εκμεταλλεύονται οι ΟΤΑ πρώτου και δευτέρου βαθμού.</w:t>
      </w:r>
    </w:p>
    <w:p w14:paraId="09A3EF1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Σας το επιβεβαιώνει, εμμέσως πλην σαφώς, και η Επιστημονική Υπηρεσία της Βουλής στις παρατηρήσεις της για το άρθρο 53. Σύμφωνα με το άρθρο αυτό, παρέχεται επιπλέον</w:t>
      </w:r>
      <w:r>
        <w:rPr>
          <w:rFonts w:eastAsia="Times New Roman" w:cs="Times New Roman"/>
          <w:szCs w:val="24"/>
        </w:rPr>
        <w:t xml:space="preserve"> στο αρμόδιο τμήμα του Ελληνικού Οργανισμού Τουρισμού η αρμοδιότητα εκμετάλλευσης, αξιοποίησης εκμίσθωσης, μίσθωση παραχώρησης ακινήτων, γεγονός που συμβάλλει στην εξασφάλιση εσόδων καθώς και στην προάσπιση του δημοσίου συμφέροντος, μέσω της αξιοποίησης τη</w:t>
      </w:r>
      <w:r>
        <w:rPr>
          <w:rFonts w:eastAsia="Times New Roman" w:cs="Times New Roman"/>
          <w:szCs w:val="24"/>
        </w:rPr>
        <w:t xml:space="preserve">ς δημόσιας περιουσίας. </w:t>
      </w:r>
    </w:p>
    <w:p w14:paraId="09A3EF17"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Τι σας λέει η Επιστημονική Επιτροπή της Βουλής; Σας λέει </w:t>
      </w:r>
      <w:r w:rsidRPr="00FE2168">
        <w:rPr>
          <w:rFonts w:eastAsia="Times New Roman"/>
          <w:szCs w:val="24"/>
        </w:rPr>
        <w:t>ότι πρέπει να τροποποιηθεί η προτεινόμενη διάταξη της παραγράφου 1</w:t>
      </w:r>
      <w:r>
        <w:rPr>
          <w:rFonts w:eastAsia="Times New Roman"/>
          <w:szCs w:val="24"/>
        </w:rPr>
        <w:t>,</w:t>
      </w:r>
      <w:r w:rsidRPr="00FE2168">
        <w:rPr>
          <w:rFonts w:eastAsia="Times New Roman"/>
          <w:szCs w:val="24"/>
        </w:rPr>
        <w:t xml:space="preserve"> του άρθρου 53 του νομοσχεδίου ως προς την εκμετάλλευση</w:t>
      </w:r>
      <w:r>
        <w:rPr>
          <w:rFonts w:eastAsia="Times New Roman"/>
          <w:szCs w:val="24"/>
        </w:rPr>
        <w:t>,</w:t>
      </w:r>
      <w:r w:rsidRPr="00FE2168">
        <w:rPr>
          <w:rFonts w:eastAsia="Times New Roman"/>
          <w:szCs w:val="24"/>
        </w:rPr>
        <w:t xml:space="preserve"> αξιοποίηση</w:t>
      </w:r>
      <w:r>
        <w:rPr>
          <w:rFonts w:eastAsia="Times New Roman"/>
          <w:szCs w:val="24"/>
        </w:rPr>
        <w:t>,</w:t>
      </w:r>
      <w:r w:rsidRPr="00FE2168">
        <w:rPr>
          <w:rFonts w:eastAsia="Times New Roman"/>
          <w:szCs w:val="24"/>
        </w:rPr>
        <w:t xml:space="preserve"> εκμίσθωση</w:t>
      </w:r>
      <w:r>
        <w:rPr>
          <w:rFonts w:eastAsia="Times New Roman"/>
          <w:szCs w:val="24"/>
        </w:rPr>
        <w:t>,</w:t>
      </w:r>
      <w:r w:rsidRPr="00FE2168">
        <w:rPr>
          <w:rFonts w:eastAsia="Times New Roman"/>
          <w:szCs w:val="24"/>
        </w:rPr>
        <w:t xml:space="preserve"> </w:t>
      </w:r>
      <w:r>
        <w:rPr>
          <w:rFonts w:eastAsia="Times New Roman"/>
          <w:szCs w:val="24"/>
        </w:rPr>
        <w:t xml:space="preserve">μίσθωση,  </w:t>
      </w:r>
      <w:r w:rsidRPr="00FE2168">
        <w:rPr>
          <w:rFonts w:eastAsia="Times New Roman"/>
          <w:szCs w:val="24"/>
        </w:rPr>
        <w:t xml:space="preserve"> παραχ</w:t>
      </w:r>
      <w:r>
        <w:rPr>
          <w:rFonts w:eastAsia="Times New Roman"/>
          <w:szCs w:val="24"/>
        </w:rPr>
        <w:t>ώρηση,</w:t>
      </w:r>
      <w:r w:rsidRPr="00FE2168">
        <w:rPr>
          <w:rFonts w:eastAsia="Times New Roman"/>
          <w:szCs w:val="24"/>
        </w:rPr>
        <w:t xml:space="preserve"> σύναψη</w:t>
      </w:r>
      <w:r>
        <w:rPr>
          <w:rFonts w:eastAsia="Times New Roman"/>
          <w:szCs w:val="24"/>
        </w:rPr>
        <w:t>,</w:t>
      </w:r>
      <w:r w:rsidRPr="00FE2168">
        <w:rPr>
          <w:rFonts w:eastAsia="Times New Roman"/>
          <w:szCs w:val="24"/>
        </w:rPr>
        <w:t xml:space="preserve"> </w:t>
      </w:r>
      <w:r>
        <w:rPr>
          <w:rFonts w:eastAsia="Times New Roman"/>
          <w:szCs w:val="24"/>
        </w:rPr>
        <w:t>α</w:t>
      </w:r>
      <w:r w:rsidRPr="00FE2168">
        <w:rPr>
          <w:rFonts w:eastAsia="Times New Roman"/>
          <w:szCs w:val="24"/>
        </w:rPr>
        <w:t xml:space="preserve">νανέωση και </w:t>
      </w:r>
      <w:r>
        <w:rPr>
          <w:rFonts w:eastAsia="Times New Roman"/>
          <w:szCs w:val="24"/>
        </w:rPr>
        <w:t>τροποποίηση</w:t>
      </w:r>
      <w:r w:rsidRPr="00FE2168">
        <w:rPr>
          <w:rFonts w:eastAsia="Times New Roman"/>
          <w:szCs w:val="24"/>
        </w:rPr>
        <w:t xml:space="preserve"> των σχετικών συμβάσεων</w:t>
      </w:r>
      <w:r>
        <w:rPr>
          <w:rFonts w:eastAsia="Times New Roman"/>
          <w:szCs w:val="24"/>
        </w:rPr>
        <w:t>,</w:t>
      </w:r>
      <w:r w:rsidRPr="00FE2168">
        <w:rPr>
          <w:rFonts w:eastAsia="Times New Roman"/>
          <w:szCs w:val="24"/>
        </w:rPr>
        <w:t xml:space="preserve"> δεδομένου ότι </w:t>
      </w:r>
      <w:r>
        <w:rPr>
          <w:rFonts w:eastAsia="Times New Roman"/>
          <w:szCs w:val="24"/>
        </w:rPr>
        <w:t>οι</w:t>
      </w:r>
      <w:r w:rsidRPr="00FE2168">
        <w:rPr>
          <w:rFonts w:eastAsia="Times New Roman"/>
          <w:szCs w:val="24"/>
        </w:rPr>
        <w:t xml:space="preserve"> εν λόγω αρμοδιότητ</w:t>
      </w:r>
      <w:r>
        <w:rPr>
          <w:rFonts w:eastAsia="Times New Roman"/>
          <w:szCs w:val="24"/>
        </w:rPr>
        <w:t>ε</w:t>
      </w:r>
      <w:r w:rsidRPr="00FE2168">
        <w:rPr>
          <w:rFonts w:eastAsia="Times New Roman"/>
          <w:szCs w:val="24"/>
        </w:rPr>
        <w:t xml:space="preserve">ς </w:t>
      </w:r>
      <w:r>
        <w:rPr>
          <w:rFonts w:eastAsia="Times New Roman"/>
          <w:szCs w:val="24"/>
        </w:rPr>
        <w:t xml:space="preserve">ανήκουν στο </w:t>
      </w:r>
      <w:proofErr w:type="spellStart"/>
      <w:r>
        <w:rPr>
          <w:rFonts w:eastAsia="Times New Roman"/>
          <w:szCs w:val="24"/>
        </w:rPr>
        <w:t>υ</w:t>
      </w:r>
      <w:r>
        <w:rPr>
          <w:rFonts w:eastAsia="Times New Roman"/>
          <w:szCs w:val="24"/>
        </w:rPr>
        <w:t>περταμείο</w:t>
      </w:r>
      <w:proofErr w:type="spellEnd"/>
      <w:r>
        <w:rPr>
          <w:rFonts w:eastAsia="Times New Roman"/>
          <w:szCs w:val="24"/>
        </w:rPr>
        <w:t>.</w:t>
      </w:r>
    </w:p>
    <w:p w14:paraId="09A3EF18" w14:textId="77777777" w:rsidR="00D269F7" w:rsidRDefault="006C352B">
      <w:pPr>
        <w:spacing w:line="600" w:lineRule="auto"/>
        <w:ind w:firstLine="720"/>
        <w:contextualSpacing/>
        <w:jc w:val="both"/>
        <w:rPr>
          <w:rFonts w:eastAsia="Times New Roman"/>
          <w:szCs w:val="24"/>
        </w:rPr>
      </w:pPr>
      <w:r>
        <w:rPr>
          <w:rFonts w:eastAsia="Times New Roman"/>
          <w:szCs w:val="24"/>
        </w:rPr>
        <w:t>Α</w:t>
      </w:r>
      <w:r w:rsidRPr="00FE2168">
        <w:rPr>
          <w:rFonts w:eastAsia="Times New Roman"/>
          <w:szCs w:val="24"/>
        </w:rPr>
        <w:t>υτ</w:t>
      </w:r>
      <w:r>
        <w:rPr>
          <w:rFonts w:eastAsia="Times New Roman"/>
          <w:szCs w:val="24"/>
        </w:rPr>
        <w:t>ή</w:t>
      </w:r>
      <w:r w:rsidRPr="00FE2168">
        <w:rPr>
          <w:rFonts w:eastAsia="Times New Roman"/>
          <w:szCs w:val="24"/>
        </w:rPr>
        <w:t xml:space="preserve"> είναι μία </w:t>
      </w:r>
      <w:r>
        <w:rPr>
          <w:rFonts w:eastAsia="Times New Roman"/>
          <w:szCs w:val="24"/>
        </w:rPr>
        <w:t xml:space="preserve">επισήμανση, κυρία Υπουργέ, </w:t>
      </w:r>
      <w:r w:rsidRPr="00FE2168">
        <w:rPr>
          <w:rFonts w:eastAsia="Times New Roman"/>
          <w:szCs w:val="24"/>
        </w:rPr>
        <w:t xml:space="preserve">που δεν μπορείτε να </w:t>
      </w:r>
      <w:r>
        <w:rPr>
          <w:rFonts w:eastAsia="Times New Roman"/>
          <w:szCs w:val="24"/>
        </w:rPr>
        <w:t>την προσ</w:t>
      </w:r>
      <w:r w:rsidRPr="00FE2168">
        <w:rPr>
          <w:rFonts w:eastAsia="Times New Roman"/>
          <w:szCs w:val="24"/>
        </w:rPr>
        <w:t xml:space="preserve">περάσετε και παρά την καλή σας πρόθεση έχετε </w:t>
      </w:r>
      <w:r w:rsidRPr="00FE2168">
        <w:rPr>
          <w:rFonts w:eastAsia="Times New Roman"/>
          <w:szCs w:val="24"/>
        </w:rPr>
        <w:lastRenderedPageBreak/>
        <w:t>ένα ανυπέρβλητο εμπόδ</w:t>
      </w:r>
      <w:r w:rsidRPr="00FE2168">
        <w:rPr>
          <w:rFonts w:eastAsia="Times New Roman"/>
          <w:szCs w:val="24"/>
        </w:rPr>
        <w:t>ιο</w:t>
      </w:r>
      <w:r>
        <w:rPr>
          <w:rFonts w:eastAsia="Times New Roman"/>
          <w:szCs w:val="24"/>
        </w:rPr>
        <w:t>.</w:t>
      </w:r>
      <w:r w:rsidRPr="00FE2168">
        <w:rPr>
          <w:rFonts w:eastAsia="Times New Roman"/>
          <w:szCs w:val="24"/>
        </w:rPr>
        <w:t xml:space="preserve"> </w:t>
      </w:r>
      <w:r>
        <w:rPr>
          <w:rFonts w:eastAsia="Times New Roman"/>
          <w:szCs w:val="24"/>
        </w:rPr>
        <w:t>Σ</w:t>
      </w:r>
      <w:r w:rsidRPr="00FE2168">
        <w:rPr>
          <w:rFonts w:eastAsia="Times New Roman"/>
          <w:szCs w:val="24"/>
        </w:rPr>
        <w:t>ας υπενθυμί</w:t>
      </w:r>
      <w:r>
        <w:rPr>
          <w:rFonts w:eastAsia="Times New Roman"/>
          <w:szCs w:val="24"/>
        </w:rPr>
        <w:t>ζ</w:t>
      </w:r>
      <w:r w:rsidRPr="00FE2168">
        <w:rPr>
          <w:rFonts w:eastAsia="Times New Roman"/>
          <w:szCs w:val="24"/>
        </w:rPr>
        <w:t xml:space="preserve">ω </w:t>
      </w:r>
      <w:r>
        <w:rPr>
          <w:rFonts w:eastAsia="Times New Roman"/>
          <w:szCs w:val="24"/>
        </w:rPr>
        <w:t>δε</w:t>
      </w:r>
      <w:r w:rsidRPr="00FE2168">
        <w:rPr>
          <w:rFonts w:eastAsia="Times New Roman"/>
          <w:szCs w:val="24"/>
        </w:rPr>
        <w:t xml:space="preserve"> ότι το </w:t>
      </w:r>
      <w:proofErr w:type="spellStart"/>
      <w:r>
        <w:rPr>
          <w:rFonts w:eastAsia="Times New Roman"/>
          <w:szCs w:val="24"/>
        </w:rPr>
        <w:t>υ</w:t>
      </w:r>
      <w:r w:rsidRPr="00FE2168">
        <w:rPr>
          <w:rFonts w:eastAsia="Times New Roman"/>
          <w:szCs w:val="24"/>
        </w:rPr>
        <w:t>περταμείο</w:t>
      </w:r>
      <w:proofErr w:type="spellEnd"/>
      <w:r w:rsidRPr="00FE2168">
        <w:rPr>
          <w:rFonts w:eastAsia="Times New Roman"/>
          <w:szCs w:val="24"/>
        </w:rPr>
        <w:t xml:space="preserve"> </w:t>
      </w:r>
      <w:r>
        <w:rPr>
          <w:rFonts w:eastAsia="Times New Roman"/>
          <w:szCs w:val="24"/>
        </w:rPr>
        <w:t>έχει και τη δική σας υπογραφή. Α</w:t>
      </w:r>
      <w:r w:rsidRPr="00FE2168">
        <w:rPr>
          <w:rFonts w:eastAsia="Times New Roman"/>
          <w:szCs w:val="24"/>
        </w:rPr>
        <w:t>υτή είναι η αλήθεια</w:t>
      </w:r>
      <w:r>
        <w:rPr>
          <w:rFonts w:eastAsia="Times New Roman"/>
          <w:szCs w:val="24"/>
        </w:rPr>
        <w:t>.</w:t>
      </w:r>
      <w:r w:rsidRPr="00FE2168">
        <w:rPr>
          <w:rFonts w:eastAsia="Times New Roman"/>
          <w:szCs w:val="24"/>
        </w:rPr>
        <w:t xml:space="preserve"> </w:t>
      </w:r>
      <w:r>
        <w:rPr>
          <w:rFonts w:eastAsia="Times New Roman"/>
          <w:szCs w:val="24"/>
        </w:rPr>
        <w:t xml:space="preserve">Συνεπώς, πρέπει </w:t>
      </w:r>
      <w:r w:rsidRPr="00FE2168">
        <w:rPr>
          <w:rFonts w:eastAsia="Times New Roman"/>
          <w:szCs w:val="24"/>
        </w:rPr>
        <w:t>να ξεκαθαρ</w:t>
      </w:r>
      <w:r>
        <w:rPr>
          <w:rFonts w:eastAsia="Times New Roman"/>
          <w:szCs w:val="24"/>
        </w:rPr>
        <w:t>ιστεί</w:t>
      </w:r>
      <w:r w:rsidRPr="00FE2168">
        <w:rPr>
          <w:rFonts w:eastAsia="Times New Roman"/>
          <w:szCs w:val="24"/>
        </w:rPr>
        <w:t xml:space="preserve"> το ζήτημα αυτό</w:t>
      </w:r>
      <w:r>
        <w:rPr>
          <w:rFonts w:eastAsia="Times New Roman"/>
          <w:szCs w:val="24"/>
        </w:rPr>
        <w:t>,</w:t>
      </w:r>
      <w:r w:rsidRPr="00FE2168">
        <w:rPr>
          <w:rFonts w:eastAsia="Times New Roman"/>
          <w:szCs w:val="24"/>
        </w:rPr>
        <w:t xml:space="preserve"> από τη στιγμή που δημιουργείται αυτή η εμπλοκή που δημιουργεί αβελτηρίες </w:t>
      </w:r>
      <w:r>
        <w:rPr>
          <w:rFonts w:eastAsia="Times New Roman"/>
          <w:szCs w:val="24"/>
        </w:rPr>
        <w:t xml:space="preserve">στην πορεία </w:t>
      </w:r>
      <w:r w:rsidRPr="00FE2168">
        <w:rPr>
          <w:rFonts w:eastAsia="Times New Roman"/>
          <w:szCs w:val="24"/>
        </w:rPr>
        <w:t>του χρόνου</w:t>
      </w:r>
      <w:r>
        <w:rPr>
          <w:rFonts w:eastAsia="Times New Roman"/>
          <w:szCs w:val="24"/>
        </w:rPr>
        <w:t>.</w:t>
      </w:r>
    </w:p>
    <w:p w14:paraId="09A3EF19" w14:textId="77777777" w:rsidR="00D269F7" w:rsidRDefault="006C352B">
      <w:pPr>
        <w:spacing w:line="600" w:lineRule="auto"/>
        <w:ind w:firstLine="720"/>
        <w:contextualSpacing/>
        <w:jc w:val="both"/>
        <w:rPr>
          <w:rFonts w:eastAsia="Times New Roman"/>
          <w:szCs w:val="24"/>
        </w:rPr>
      </w:pPr>
      <w:r>
        <w:rPr>
          <w:rFonts w:eastAsia="Times New Roman"/>
          <w:szCs w:val="24"/>
        </w:rPr>
        <w:t>Σ</w:t>
      </w:r>
      <w:r>
        <w:rPr>
          <w:rFonts w:eastAsia="Times New Roman"/>
          <w:szCs w:val="24"/>
        </w:rPr>
        <w:t xml:space="preserve">χετικά με </w:t>
      </w:r>
      <w:r>
        <w:rPr>
          <w:rFonts w:eastAsia="Times New Roman"/>
          <w:szCs w:val="24"/>
        </w:rPr>
        <w:t>την τρο</w:t>
      </w:r>
      <w:r>
        <w:rPr>
          <w:rFonts w:eastAsia="Times New Roman"/>
          <w:szCs w:val="24"/>
        </w:rPr>
        <w:t xml:space="preserve">πολογία </w:t>
      </w:r>
      <w:r w:rsidRPr="00FE2168">
        <w:rPr>
          <w:rFonts w:eastAsia="Times New Roman"/>
          <w:szCs w:val="24"/>
        </w:rPr>
        <w:t>που αφορά τους σεισμοπαθείς στη Ζάκυνθο</w:t>
      </w:r>
      <w:r>
        <w:rPr>
          <w:rFonts w:eastAsia="Times New Roman"/>
          <w:szCs w:val="24"/>
        </w:rPr>
        <w:t>,</w:t>
      </w:r>
      <w:r w:rsidRPr="00FE2168">
        <w:rPr>
          <w:rFonts w:eastAsia="Times New Roman"/>
          <w:szCs w:val="24"/>
        </w:rPr>
        <w:t xml:space="preserve"> </w:t>
      </w:r>
      <w:r>
        <w:rPr>
          <w:rFonts w:eastAsia="Times New Roman"/>
          <w:szCs w:val="24"/>
        </w:rPr>
        <w:t>κ</w:t>
      </w:r>
      <w:r w:rsidRPr="00FE2168">
        <w:rPr>
          <w:rFonts w:eastAsia="Times New Roman"/>
          <w:szCs w:val="24"/>
        </w:rPr>
        <w:t xml:space="preserve">ανείς δεν μπορεί να αμφισβητήσει ότι θα </w:t>
      </w:r>
      <w:r w:rsidRPr="00FE2168">
        <w:rPr>
          <w:rFonts w:eastAsia="Times New Roman"/>
          <w:szCs w:val="24"/>
        </w:rPr>
        <w:t>τ</w:t>
      </w:r>
      <w:r>
        <w:rPr>
          <w:rFonts w:eastAsia="Times New Roman"/>
          <w:szCs w:val="24"/>
        </w:rPr>
        <w:t>ην</w:t>
      </w:r>
      <w:r w:rsidRPr="00FE2168">
        <w:rPr>
          <w:rFonts w:eastAsia="Times New Roman"/>
          <w:szCs w:val="24"/>
        </w:rPr>
        <w:t xml:space="preserve"> </w:t>
      </w:r>
      <w:r>
        <w:rPr>
          <w:rFonts w:eastAsia="Times New Roman"/>
          <w:szCs w:val="24"/>
        </w:rPr>
        <w:t>υπερψηφίσουμε</w:t>
      </w:r>
      <w:r>
        <w:rPr>
          <w:rFonts w:eastAsia="Times New Roman"/>
          <w:szCs w:val="24"/>
        </w:rPr>
        <w:t>;</w:t>
      </w:r>
      <w:r>
        <w:rPr>
          <w:rFonts w:eastAsia="Times New Roman"/>
          <w:szCs w:val="24"/>
        </w:rPr>
        <w:t xml:space="preserve"> </w:t>
      </w:r>
    </w:p>
    <w:p w14:paraId="09A3EF1A" w14:textId="77777777" w:rsidR="00D269F7" w:rsidRDefault="006C352B">
      <w:pPr>
        <w:spacing w:line="600" w:lineRule="auto"/>
        <w:ind w:firstLine="720"/>
        <w:contextualSpacing/>
        <w:jc w:val="both"/>
        <w:rPr>
          <w:rFonts w:eastAsia="Times New Roman"/>
          <w:szCs w:val="24"/>
        </w:rPr>
      </w:pPr>
      <w:r>
        <w:rPr>
          <w:rFonts w:eastAsia="Times New Roman"/>
          <w:szCs w:val="24"/>
        </w:rPr>
        <w:t>Γ</w:t>
      </w:r>
      <w:r w:rsidRPr="00FE2168">
        <w:rPr>
          <w:rFonts w:eastAsia="Times New Roman"/>
          <w:szCs w:val="24"/>
        </w:rPr>
        <w:t xml:space="preserve">ια την </w:t>
      </w:r>
      <w:r>
        <w:rPr>
          <w:rFonts w:eastAsia="Times New Roman"/>
          <w:szCs w:val="24"/>
        </w:rPr>
        <w:t>Κάσο και τα Ψ</w:t>
      </w:r>
      <w:r w:rsidRPr="00FE2168">
        <w:rPr>
          <w:rFonts w:eastAsia="Times New Roman"/>
          <w:szCs w:val="24"/>
        </w:rPr>
        <w:t>α</w:t>
      </w:r>
      <w:r>
        <w:rPr>
          <w:rFonts w:eastAsia="Times New Roman"/>
          <w:szCs w:val="24"/>
        </w:rPr>
        <w:t>ρ</w:t>
      </w:r>
      <w:r w:rsidRPr="00FE2168">
        <w:rPr>
          <w:rFonts w:eastAsia="Times New Roman"/>
          <w:szCs w:val="24"/>
        </w:rPr>
        <w:t>ρά έχουμε μιλήσει και νομίζω ότι</w:t>
      </w:r>
      <w:r>
        <w:rPr>
          <w:rFonts w:eastAsia="Times New Roman"/>
          <w:szCs w:val="24"/>
        </w:rPr>
        <w:t>,</w:t>
      </w:r>
      <w:r w:rsidRPr="00FE2168">
        <w:rPr>
          <w:rFonts w:eastAsia="Times New Roman"/>
          <w:szCs w:val="24"/>
        </w:rPr>
        <w:t xml:space="preserve"> όταν έρθει η ώρα</w:t>
      </w:r>
      <w:r>
        <w:rPr>
          <w:rFonts w:eastAsia="Times New Roman"/>
          <w:szCs w:val="24"/>
        </w:rPr>
        <w:t>,</w:t>
      </w:r>
      <w:r w:rsidRPr="00FE2168">
        <w:rPr>
          <w:rFonts w:eastAsia="Times New Roman"/>
          <w:szCs w:val="24"/>
        </w:rPr>
        <w:t xml:space="preserve"> θα το ψηφίσουμε</w:t>
      </w:r>
      <w:r>
        <w:rPr>
          <w:rFonts w:eastAsia="Times New Roman"/>
          <w:szCs w:val="24"/>
        </w:rPr>
        <w:t>, κύριε</w:t>
      </w:r>
      <w:r w:rsidRPr="00FE2168">
        <w:rPr>
          <w:rFonts w:eastAsia="Times New Roman"/>
          <w:szCs w:val="24"/>
        </w:rPr>
        <w:t xml:space="preserve"> Υπουργέ</w:t>
      </w:r>
      <w:r>
        <w:rPr>
          <w:rFonts w:eastAsia="Times New Roman"/>
          <w:szCs w:val="24"/>
        </w:rPr>
        <w:t>.</w:t>
      </w:r>
    </w:p>
    <w:p w14:paraId="09A3EF1B" w14:textId="77777777" w:rsidR="00D269F7" w:rsidRDefault="006C352B">
      <w:pPr>
        <w:spacing w:line="600" w:lineRule="auto"/>
        <w:ind w:firstLine="720"/>
        <w:contextualSpacing/>
        <w:jc w:val="both"/>
        <w:rPr>
          <w:rFonts w:eastAsia="Times New Roman"/>
          <w:szCs w:val="24"/>
        </w:rPr>
      </w:pPr>
      <w:r w:rsidRPr="00404E28">
        <w:rPr>
          <w:rFonts w:eastAsia="Times New Roman"/>
          <w:szCs w:val="24"/>
        </w:rPr>
        <w:t xml:space="preserve">(Στο σημείο αυτό κτυπάει το κουδούνι </w:t>
      </w:r>
      <w:r w:rsidRPr="00404E28">
        <w:rPr>
          <w:rFonts w:eastAsia="Times New Roman"/>
          <w:szCs w:val="24"/>
        </w:rPr>
        <w:t>λήξεως του χρόνου ομιλίας του κυρίου Βουλευτή)</w:t>
      </w:r>
    </w:p>
    <w:p w14:paraId="09A3EF1C" w14:textId="77777777" w:rsidR="00D269F7" w:rsidRDefault="006C352B">
      <w:pPr>
        <w:spacing w:line="600" w:lineRule="auto"/>
        <w:ind w:firstLine="720"/>
        <w:contextualSpacing/>
        <w:jc w:val="both"/>
        <w:rPr>
          <w:rFonts w:eastAsia="Times New Roman"/>
          <w:szCs w:val="24"/>
        </w:rPr>
      </w:pPr>
      <w:r>
        <w:rPr>
          <w:rFonts w:eastAsia="Times New Roman"/>
          <w:szCs w:val="24"/>
        </w:rPr>
        <w:t>Ε</w:t>
      </w:r>
      <w:r w:rsidRPr="00FE2168">
        <w:rPr>
          <w:rFonts w:eastAsia="Times New Roman"/>
          <w:szCs w:val="24"/>
        </w:rPr>
        <w:t>πιτρέψτε μου</w:t>
      </w:r>
      <w:r>
        <w:rPr>
          <w:rFonts w:eastAsia="Times New Roman"/>
          <w:szCs w:val="24"/>
        </w:rPr>
        <w:t>,</w:t>
      </w:r>
      <w:r w:rsidRPr="00FE2168">
        <w:rPr>
          <w:rFonts w:eastAsia="Times New Roman"/>
          <w:szCs w:val="24"/>
        </w:rPr>
        <w:t xml:space="preserve"> κύριε </w:t>
      </w:r>
      <w:r>
        <w:rPr>
          <w:rFonts w:eastAsia="Times New Roman"/>
          <w:szCs w:val="24"/>
        </w:rPr>
        <w:t>Πρόεδρε, μ</w:t>
      </w:r>
      <w:r w:rsidRPr="00FE2168">
        <w:rPr>
          <w:rFonts w:eastAsia="Times New Roman"/>
          <w:szCs w:val="24"/>
        </w:rPr>
        <w:t>όνο ένα λεπτό</w:t>
      </w:r>
      <w:r>
        <w:rPr>
          <w:rFonts w:eastAsia="Times New Roman"/>
          <w:szCs w:val="24"/>
        </w:rPr>
        <w:t>. Στερήστε το μου</w:t>
      </w:r>
      <w:r w:rsidRPr="00FE2168">
        <w:rPr>
          <w:rFonts w:eastAsia="Times New Roman"/>
          <w:szCs w:val="24"/>
        </w:rPr>
        <w:t xml:space="preserve"> από τη δευτερολογία μου</w:t>
      </w:r>
      <w:r>
        <w:rPr>
          <w:rFonts w:eastAsia="Times New Roman"/>
          <w:szCs w:val="24"/>
        </w:rPr>
        <w:t>.</w:t>
      </w:r>
    </w:p>
    <w:p w14:paraId="09A3EF1D" w14:textId="77777777" w:rsidR="00D269F7" w:rsidRDefault="006C352B">
      <w:pPr>
        <w:spacing w:line="600" w:lineRule="auto"/>
        <w:ind w:firstLine="720"/>
        <w:contextualSpacing/>
        <w:jc w:val="both"/>
        <w:rPr>
          <w:rFonts w:eastAsia="Times New Roman"/>
          <w:szCs w:val="24"/>
        </w:rPr>
      </w:pPr>
      <w:r w:rsidRPr="00FE2168">
        <w:rPr>
          <w:rFonts w:eastAsia="Times New Roman"/>
          <w:szCs w:val="24"/>
        </w:rPr>
        <w:t xml:space="preserve"> </w:t>
      </w:r>
      <w:r>
        <w:rPr>
          <w:rFonts w:eastAsia="Times New Roman"/>
          <w:szCs w:val="24"/>
        </w:rPr>
        <w:t>Ό</w:t>
      </w:r>
      <w:r w:rsidRPr="00FE2168">
        <w:rPr>
          <w:rFonts w:eastAsia="Times New Roman"/>
          <w:szCs w:val="24"/>
        </w:rPr>
        <w:t>πως ανέφερα πριν</w:t>
      </w:r>
      <w:r>
        <w:rPr>
          <w:rFonts w:eastAsia="Times New Roman"/>
          <w:szCs w:val="24"/>
        </w:rPr>
        <w:t>,</w:t>
      </w:r>
      <w:r w:rsidRPr="00FE2168">
        <w:rPr>
          <w:rFonts w:eastAsia="Times New Roman"/>
          <w:szCs w:val="24"/>
        </w:rPr>
        <w:t xml:space="preserve"> το νομοσχέδιο έχει εδραιωμένη την αρχή της αποσπασματικότητα</w:t>
      </w:r>
      <w:r>
        <w:rPr>
          <w:rFonts w:eastAsia="Times New Roman"/>
          <w:szCs w:val="24"/>
        </w:rPr>
        <w:t xml:space="preserve">ς και </w:t>
      </w:r>
      <w:proofErr w:type="spellStart"/>
      <w:r>
        <w:rPr>
          <w:rFonts w:eastAsia="Times New Roman"/>
          <w:szCs w:val="24"/>
        </w:rPr>
        <w:t>διεκπεραιωτικό</w:t>
      </w:r>
      <w:proofErr w:type="spellEnd"/>
      <w:r>
        <w:rPr>
          <w:rFonts w:eastAsia="Times New Roman"/>
          <w:szCs w:val="24"/>
        </w:rPr>
        <w:t xml:space="preserve"> </w:t>
      </w:r>
      <w:r w:rsidRPr="00FE2168">
        <w:rPr>
          <w:rFonts w:eastAsia="Times New Roman"/>
          <w:szCs w:val="24"/>
        </w:rPr>
        <w:t>χαρακτήρα</w:t>
      </w:r>
      <w:r>
        <w:rPr>
          <w:rFonts w:eastAsia="Times New Roman"/>
          <w:szCs w:val="24"/>
        </w:rPr>
        <w:t>. Τις θετικέ</w:t>
      </w:r>
      <w:r>
        <w:rPr>
          <w:rFonts w:eastAsia="Times New Roman"/>
          <w:szCs w:val="24"/>
        </w:rPr>
        <w:t>ς διατάξεις</w:t>
      </w:r>
      <w:r w:rsidRPr="00FE2168">
        <w:rPr>
          <w:rFonts w:eastAsia="Times New Roman"/>
          <w:szCs w:val="24"/>
        </w:rPr>
        <w:t xml:space="preserve"> που υπάρχουν και προβλέπονται από αυτό θα τ</w:t>
      </w:r>
      <w:r>
        <w:rPr>
          <w:rFonts w:eastAsia="Times New Roman"/>
          <w:szCs w:val="24"/>
        </w:rPr>
        <w:t>ις</w:t>
      </w:r>
      <w:r w:rsidRPr="00FE2168">
        <w:rPr>
          <w:rFonts w:eastAsia="Times New Roman"/>
          <w:szCs w:val="24"/>
        </w:rPr>
        <w:t xml:space="preserve"> στηρίξουμε</w:t>
      </w:r>
      <w:r>
        <w:rPr>
          <w:rFonts w:eastAsia="Times New Roman"/>
          <w:szCs w:val="24"/>
        </w:rPr>
        <w:t>.</w:t>
      </w:r>
      <w:r w:rsidRPr="00FE2168">
        <w:rPr>
          <w:rFonts w:eastAsia="Times New Roman"/>
          <w:szCs w:val="24"/>
        </w:rPr>
        <w:t xml:space="preserve"> </w:t>
      </w:r>
      <w:r>
        <w:rPr>
          <w:rFonts w:eastAsia="Times New Roman"/>
          <w:szCs w:val="24"/>
        </w:rPr>
        <w:t>Δ</w:t>
      </w:r>
      <w:r w:rsidRPr="00FE2168">
        <w:rPr>
          <w:rFonts w:eastAsia="Times New Roman"/>
          <w:szCs w:val="24"/>
        </w:rPr>
        <w:t>εν αποτελ</w:t>
      </w:r>
      <w:r>
        <w:rPr>
          <w:rFonts w:eastAsia="Times New Roman"/>
          <w:szCs w:val="24"/>
        </w:rPr>
        <w:t xml:space="preserve">εί, όμως, </w:t>
      </w:r>
      <w:r w:rsidRPr="00FE2168">
        <w:rPr>
          <w:rFonts w:eastAsia="Times New Roman"/>
          <w:szCs w:val="24"/>
        </w:rPr>
        <w:t xml:space="preserve"> το νομοσχέδιο σε </w:t>
      </w:r>
      <w:r w:rsidRPr="00FE2168">
        <w:rPr>
          <w:rFonts w:eastAsia="Times New Roman"/>
          <w:szCs w:val="24"/>
        </w:rPr>
        <w:t>κα</w:t>
      </w:r>
      <w:r>
        <w:rPr>
          <w:rFonts w:eastAsia="Times New Roman"/>
          <w:szCs w:val="24"/>
        </w:rPr>
        <w:t>μ</w:t>
      </w:r>
      <w:r w:rsidRPr="00FE2168">
        <w:rPr>
          <w:rFonts w:eastAsia="Times New Roman"/>
          <w:szCs w:val="24"/>
        </w:rPr>
        <w:t>μία</w:t>
      </w:r>
      <w:r w:rsidRPr="00FE2168">
        <w:rPr>
          <w:rFonts w:eastAsia="Times New Roman"/>
          <w:szCs w:val="24"/>
        </w:rPr>
        <w:t xml:space="preserve"> </w:t>
      </w:r>
      <w:r w:rsidRPr="00FE2168">
        <w:rPr>
          <w:rFonts w:eastAsia="Times New Roman"/>
          <w:szCs w:val="24"/>
        </w:rPr>
        <w:lastRenderedPageBreak/>
        <w:t>περίπτωση τομή στο</w:t>
      </w:r>
      <w:r>
        <w:rPr>
          <w:rFonts w:eastAsia="Times New Roman"/>
          <w:szCs w:val="24"/>
        </w:rPr>
        <w:t>ν</w:t>
      </w:r>
      <w:r w:rsidRPr="00FE2168">
        <w:rPr>
          <w:rFonts w:eastAsia="Times New Roman"/>
          <w:szCs w:val="24"/>
        </w:rPr>
        <w:t xml:space="preserve"> χώρο του τουρισμού και από αυτή την έννοια δεν μπορούμε να </w:t>
      </w:r>
      <w:r>
        <w:rPr>
          <w:rFonts w:eastAsia="Times New Roman"/>
          <w:szCs w:val="24"/>
        </w:rPr>
        <w:t>το υπερψηφίσουμε.</w:t>
      </w:r>
    </w:p>
    <w:p w14:paraId="09A3EF1E" w14:textId="77777777" w:rsidR="00D269F7" w:rsidRDefault="006C352B">
      <w:pPr>
        <w:spacing w:line="600" w:lineRule="auto"/>
        <w:ind w:firstLine="720"/>
        <w:contextualSpacing/>
        <w:jc w:val="both"/>
        <w:rPr>
          <w:rFonts w:eastAsia="Times New Roman"/>
          <w:szCs w:val="24"/>
        </w:rPr>
      </w:pPr>
      <w:r>
        <w:rPr>
          <w:rFonts w:eastAsia="Times New Roman"/>
          <w:szCs w:val="24"/>
        </w:rPr>
        <w:t>Τ</w:t>
      </w:r>
      <w:r w:rsidRPr="00FE2168">
        <w:rPr>
          <w:rFonts w:eastAsia="Times New Roman"/>
          <w:szCs w:val="24"/>
        </w:rPr>
        <w:t>έσσερα ολόκληρα χρόνια</w:t>
      </w:r>
      <w:r>
        <w:rPr>
          <w:rFonts w:eastAsia="Times New Roman"/>
          <w:szCs w:val="24"/>
        </w:rPr>
        <w:t xml:space="preserve"> η</w:t>
      </w:r>
      <w:r w:rsidRPr="00FE2168">
        <w:rPr>
          <w:rFonts w:eastAsia="Times New Roman"/>
          <w:szCs w:val="24"/>
        </w:rPr>
        <w:t xml:space="preserve"> </w:t>
      </w:r>
      <w:r>
        <w:rPr>
          <w:rFonts w:eastAsia="Times New Roman"/>
          <w:szCs w:val="24"/>
        </w:rPr>
        <w:t>Κ</w:t>
      </w:r>
      <w:r w:rsidRPr="00FE2168">
        <w:rPr>
          <w:rFonts w:eastAsia="Times New Roman"/>
          <w:szCs w:val="24"/>
        </w:rPr>
        <w:t>υβέρνηση διακρίνε</w:t>
      </w:r>
      <w:r w:rsidRPr="00FE2168">
        <w:rPr>
          <w:rFonts w:eastAsia="Times New Roman"/>
          <w:szCs w:val="24"/>
        </w:rPr>
        <w:t>ται για ένα μόνο τομέα</w:t>
      </w:r>
      <w:r>
        <w:rPr>
          <w:rFonts w:eastAsia="Times New Roman"/>
          <w:szCs w:val="24"/>
        </w:rPr>
        <w:t>:</w:t>
      </w:r>
      <w:r w:rsidRPr="00FE2168">
        <w:rPr>
          <w:rFonts w:eastAsia="Times New Roman"/>
          <w:szCs w:val="24"/>
        </w:rPr>
        <w:t xml:space="preserve"> την επιβολή των νέων φόρων</w:t>
      </w:r>
      <w:r>
        <w:rPr>
          <w:rFonts w:eastAsia="Times New Roman"/>
          <w:szCs w:val="24"/>
        </w:rPr>
        <w:t>,</w:t>
      </w:r>
      <w:r w:rsidRPr="00FE2168">
        <w:rPr>
          <w:rFonts w:eastAsia="Times New Roman"/>
          <w:szCs w:val="24"/>
        </w:rPr>
        <w:t xml:space="preserve"> των επιβαρύνσεων στο τουριστικό προϊόν</w:t>
      </w:r>
      <w:r>
        <w:rPr>
          <w:rFonts w:eastAsia="Times New Roman"/>
          <w:szCs w:val="24"/>
        </w:rPr>
        <w:t>, που</w:t>
      </w:r>
      <w:r w:rsidRPr="00FE2168">
        <w:rPr>
          <w:rFonts w:eastAsia="Times New Roman"/>
          <w:szCs w:val="24"/>
        </w:rPr>
        <w:t xml:space="preserve"> έχει κάνει μη ανταγωνιστικό αυτό το πρ</w:t>
      </w:r>
      <w:r>
        <w:rPr>
          <w:rFonts w:eastAsia="Times New Roman"/>
          <w:szCs w:val="24"/>
        </w:rPr>
        <w:t>οϊόν</w:t>
      </w:r>
      <w:r w:rsidRPr="00FE2168">
        <w:rPr>
          <w:rFonts w:eastAsia="Times New Roman"/>
          <w:szCs w:val="24"/>
        </w:rPr>
        <w:t xml:space="preserve"> σε σχέση με τη γειτονιά </w:t>
      </w:r>
      <w:r>
        <w:rPr>
          <w:rFonts w:eastAsia="Times New Roman"/>
          <w:szCs w:val="24"/>
        </w:rPr>
        <w:t>μας.</w:t>
      </w:r>
      <w:r w:rsidRPr="00FE2168">
        <w:rPr>
          <w:rFonts w:eastAsia="Times New Roman"/>
          <w:szCs w:val="24"/>
        </w:rPr>
        <w:t xml:space="preserve"> </w:t>
      </w:r>
    </w:p>
    <w:p w14:paraId="09A3EF1F" w14:textId="77777777" w:rsidR="00D269F7" w:rsidRDefault="006C352B">
      <w:pPr>
        <w:spacing w:line="600" w:lineRule="auto"/>
        <w:ind w:firstLine="720"/>
        <w:contextualSpacing/>
        <w:jc w:val="both"/>
        <w:rPr>
          <w:rFonts w:eastAsia="Times New Roman"/>
          <w:szCs w:val="24"/>
        </w:rPr>
      </w:pPr>
      <w:r>
        <w:rPr>
          <w:rFonts w:eastAsia="Times New Roman"/>
          <w:szCs w:val="24"/>
        </w:rPr>
        <w:t>Τ</w:t>
      </w:r>
      <w:r w:rsidRPr="00FE2168">
        <w:rPr>
          <w:rFonts w:eastAsia="Times New Roman"/>
          <w:szCs w:val="24"/>
        </w:rPr>
        <w:t xml:space="preserve">έσσερα ολόκληρα χρόνια η </w:t>
      </w:r>
      <w:r>
        <w:rPr>
          <w:rFonts w:eastAsia="Times New Roman"/>
          <w:szCs w:val="24"/>
        </w:rPr>
        <w:t>Κ</w:t>
      </w:r>
      <w:r w:rsidRPr="00FE2168">
        <w:rPr>
          <w:rFonts w:eastAsia="Times New Roman"/>
          <w:szCs w:val="24"/>
        </w:rPr>
        <w:t xml:space="preserve">υβέρνηση </w:t>
      </w:r>
      <w:r>
        <w:rPr>
          <w:rFonts w:eastAsia="Times New Roman"/>
          <w:szCs w:val="24"/>
        </w:rPr>
        <w:t>έχει επιβά</w:t>
      </w:r>
      <w:r w:rsidRPr="00FE2168">
        <w:rPr>
          <w:rFonts w:eastAsia="Times New Roman"/>
          <w:szCs w:val="24"/>
        </w:rPr>
        <w:t>λει τόσους φόρους που</w:t>
      </w:r>
      <w:r>
        <w:rPr>
          <w:rFonts w:eastAsia="Times New Roman"/>
          <w:szCs w:val="24"/>
        </w:rPr>
        <w:t>,</w:t>
      </w:r>
      <w:r w:rsidRPr="00FE2168">
        <w:rPr>
          <w:rFonts w:eastAsia="Times New Roman"/>
          <w:szCs w:val="24"/>
        </w:rPr>
        <w:t xml:space="preserve"> δυστυχώς</w:t>
      </w:r>
      <w:r>
        <w:rPr>
          <w:rFonts w:eastAsia="Times New Roman"/>
          <w:szCs w:val="24"/>
        </w:rPr>
        <w:t>,</w:t>
      </w:r>
      <w:r w:rsidRPr="00FE2168">
        <w:rPr>
          <w:rFonts w:eastAsia="Times New Roman"/>
          <w:szCs w:val="24"/>
        </w:rPr>
        <w:t xml:space="preserve"> </w:t>
      </w:r>
      <w:r>
        <w:rPr>
          <w:rFonts w:eastAsia="Times New Roman"/>
          <w:szCs w:val="24"/>
        </w:rPr>
        <w:t>α</w:t>
      </w:r>
      <w:r w:rsidRPr="00FE2168">
        <w:rPr>
          <w:rFonts w:eastAsia="Times New Roman"/>
          <w:szCs w:val="24"/>
        </w:rPr>
        <w:t>νεξάρτη</w:t>
      </w:r>
      <w:r w:rsidRPr="00FE2168">
        <w:rPr>
          <w:rFonts w:eastAsia="Times New Roman"/>
          <w:szCs w:val="24"/>
        </w:rPr>
        <w:t xml:space="preserve">τες </w:t>
      </w:r>
      <w:r>
        <w:rPr>
          <w:rFonts w:eastAsia="Times New Roman"/>
          <w:szCs w:val="24"/>
        </w:rPr>
        <w:t>α</w:t>
      </w:r>
      <w:r w:rsidRPr="00FE2168">
        <w:rPr>
          <w:rFonts w:eastAsia="Times New Roman"/>
          <w:szCs w:val="24"/>
        </w:rPr>
        <w:t>ρχές</w:t>
      </w:r>
      <w:r w:rsidRPr="00FE2168">
        <w:rPr>
          <w:rFonts w:eastAsia="Times New Roman"/>
          <w:szCs w:val="24"/>
        </w:rPr>
        <w:t xml:space="preserve"> έχουν καταθέσει και δημόσια την πρότασή τους ότι θα πρέπει να υπάρχει αποκλιμάκωση</w:t>
      </w:r>
      <w:r>
        <w:rPr>
          <w:rFonts w:eastAsia="Times New Roman"/>
          <w:szCs w:val="24"/>
        </w:rPr>
        <w:t>.</w:t>
      </w:r>
      <w:r w:rsidRPr="00FE2168">
        <w:rPr>
          <w:rFonts w:eastAsia="Times New Roman"/>
          <w:szCs w:val="24"/>
        </w:rPr>
        <w:t xml:space="preserve"> </w:t>
      </w:r>
      <w:r>
        <w:rPr>
          <w:rFonts w:eastAsia="Times New Roman"/>
          <w:szCs w:val="24"/>
        </w:rPr>
        <w:t xml:space="preserve">Βλέπω τον κ. </w:t>
      </w:r>
      <w:proofErr w:type="spellStart"/>
      <w:r>
        <w:rPr>
          <w:rFonts w:eastAsia="Times New Roman"/>
          <w:szCs w:val="24"/>
        </w:rPr>
        <w:t>Βεσ</w:t>
      </w:r>
      <w:r w:rsidRPr="00FE2168">
        <w:rPr>
          <w:rFonts w:eastAsia="Times New Roman"/>
          <w:szCs w:val="24"/>
        </w:rPr>
        <w:t>υρ</w:t>
      </w:r>
      <w:r>
        <w:rPr>
          <w:rFonts w:eastAsia="Times New Roman"/>
          <w:szCs w:val="24"/>
        </w:rPr>
        <w:t>όπουλο</w:t>
      </w:r>
      <w:proofErr w:type="spellEnd"/>
      <w:r w:rsidRPr="00FE2168">
        <w:rPr>
          <w:rFonts w:eastAsia="Times New Roman"/>
          <w:szCs w:val="24"/>
        </w:rPr>
        <w:t xml:space="preserve"> ε</w:t>
      </w:r>
      <w:r>
        <w:rPr>
          <w:rFonts w:eastAsia="Times New Roman"/>
          <w:szCs w:val="24"/>
        </w:rPr>
        <w:t xml:space="preserve">δώ που έχει κουραστεί να συζητά </w:t>
      </w:r>
      <w:r w:rsidRPr="00FE2168">
        <w:rPr>
          <w:rFonts w:eastAsia="Times New Roman"/>
          <w:szCs w:val="24"/>
        </w:rPr>
        <w:t>αυτά τα ζητήματα</w:t>
      </w:r>
      <w:r>
        <w:rPr>
          <w:rFonts w:eastAsia="Times New Roman"/>
          <w:szCs w:val="24"/>
        </w:rPr>
        <w:t xml:space="preserve"> σ</w:t>
      </w:r>
      <w:r w:rsidRPr="00FE2168">
        <w:rPr>
          <w:rFonts w:eastAsia="Times New Roman"/>
          <w:szCs w:val="24"/>
        </w:rPr>
        <w:t>την επικράτεια</w:t>
      </w:r>
      <w:r>
        <w:rPr>
          <w:rFonts w:eastAsia="Times New Roman"/>
          <w:szCs w:val="24"/>
        </w:rPr>
        <w:t>.</w:t>
      </w:r>
    </w:p>
    <w:p w14:paraId="09A3EF20" w14:textId="77777777" w:rsidR="00D269F7" w:rsidRDefault="006C352B">
      <w:pPr>
        <w:spacing w:line="600" w:lineRule="auto"/>
        <w:ind w:firstLine="720"/>
        <w:contextualSpacing/>
        <w:jc w:val="both"/>
        <w:rPr>
          <w:rFonts w:eastAsia="Times New Roman"/>
          <w:szCs w:val="24"/>
        </w:rPr>
      </w:pPr>
      <w:r>
        <w:rPr>
          <w:rFonts w:eastAsia="Times New Roman"/>
          <w:szCs w:val="24"/>
        </w:rPr>
        <w:t>Η</w:t>
      </w:r>
      <w:r w:rsidRPr="00FE2168">
        <w:rPr>
          <w:rFonts w:eastAsia="Times New Roman"/>
          <w:szCs w:val="24"/>
        </w:rPr>
        <w:t xml:space="preserve"> Νέα Δημοκρατία</w:t>
      </w:r>
      <w:r>
        <w:rPr>
          <w:rFonts w:eastAsia="Times New Roman"/>
          <w:szCs w:val="24"/>
        </w:rPr>
        <w:t>, ο</w:t>
      </w:r>
      <w:r w:rsidRPr="00FE2168">
        <w:rPr>
          <w:rFonts w:eastAsia="Times New Roman"/>
          <w:szCs w:val="24"/>
        </w:rPr>
        <w:t xml:space="preserve"> Κυριάκος Μητσοτάκης</w:t>
      </w:r>
      <w:r>
        <w:rPr>
          <w:rFonts w:eastAsia="Times New Roman"/>
          <w:szCs w:val="24"/>
        </w:rPr>
        <w:t>,</w:t>
      </w:r>
      <w:r w:rsidRPr="00FE2168">
        <w:rPr>
          <w:rFonts w:eastAsia="Times New Roman"/>
          <w:szCs w:val="24"/>
        </w:rPr>
        <w:t xml:space="preserve"> την επόμενη μέρα θα αποκλιμακώσει αυτή τη</w:t>
      </w:r>
      <w:r>
        <w:rPr>
          <w:rFonts w:eastAsia="Times New Roman"/>
          <w:szCs w:val="24"/>
        </w:rPr>
        <w:t>ν φορολογική επιδρομή που έχετε επι</w:t>
      </w:r>
      <w:r w:rsidRPr="00FE2168">
        <w:rPr>
          <w:rFonts w:eastAsia="Times New Roman"/>
          <w:szCs w:val="24"/>
        </w:rPr>
        <w:t>βάλει σε τέσσερα χρόνια</w:t>
      </w:r>
      <w:r>
        <w:rPr>
          <w:rFonts w:eastAsia="Times New Roman"/>
          <w:szCs w:val="24"/>
        </w:rPr>
        <w:t>.</w:t>
      </w:r>
      <w:r w:rsidRPr="00FE2168">
        <w:rPr>
          <w:rFonts w:eastAsia="Times New Roman"/>
          <w:szCs w:val="24"/>
        </w:rPr>
        <w:t xml:space="preserve"> </w:t>
      </w:r>
    </w:p>
    <w:p w14:paraId="09A3EF21" w14:textId="77777777" w:rsidR="00D269F7" w:rsidRDefault="006C352B">
      <w:pPr>
        <w:spacing w:line="600" w:lineRule="auto"/>
        <w:ind w:firstLine="720"/>
        <w:contextualSpacing/>
        <w:jc w:val="both"/>
        <w:rPr>
          <w:rFonts w:eastAsia="Times New Roman"/>
          <w:szCs w:val="24"/>
        </w:rPr>
      </w:pPr>
      <w:r>
        <w:rPr>
          <w:rFonts w:eastAsia="Times New Roman"/>
          <w:szCs w:val="24"/>
        </w:rPr>
        <w:t>Επίσης,</w:t>
      </w:r>
      <w:r w:rsidRPr="00FE2168">
        <w:rPr>
          <w:rFonts w:eastAsia="Times New Roman"/>
          <w:szCs w:val="24"/>
        </w:rPr>
        <w:t xml:space="preserve"> επιτρέψτε μου</w:t>
      </w:r>
      <w:r>
        <w:rPr>
          <w:rFonts w:eastAsia="Times New Roman"/>
          <w:szCs w:val="24"/>
        </w:rPr>
        <w:t>,</w:t>
      </w:r>
      <w:r w:rsidRPr="00FE2168">
        <w:rPr>
          <w:rFonts w:eastAsia="Times New Roman"/>
          <w:szCs w:val="24"/>
        </w:rPr>
        <w:t xml:space="preserve"> κύριοι της </w:t>
      </w:r>
      <w:r>
        <w:rPr>
          <w:rFonts w:eastAsia="Times New Roman"/>
          <w:szCs w:val="24"/>
        </w:rPr>
        <w:t>Κ</w:t>
      </w:r>
      <w:r w:rsidRPr="00FE2168">
        <w:rPr>
          <w:rFonts w:eastAsia="Times New Roman"/>
          <w:szCs w:val="24"/>
        </w:rPr>
        <w:t>υβέρνησης</w:t>
      </w:r>
      <w:r>
        <w:rPr>
          <w:rFonts w:eastAsia="Times New Roman"/>
          <w:szCs w:val="24"/>
        </w:rPr>
        <w:t>,</w:t>
      </w:r>
      <w:r w:rsidRPr="00FE2168">
        <w:rPr>
          <w:rFonts w:eastAsia="Times New Roman"/>
          <w:szCs w:val="24"/>
        </w:rPr>
        <w:t xml:space="preserve"> να πω ότι το 80% της επικρατείας είναι αγκυλωμένο σε </w:t>
      </w:r>
      <w:r>
        <w:rPr>
          <w:rFonts w:eastAsia="Times New Roman"/>
          <w:szCs w:val="24"/>
        </w:rPr>
        <w:t>αβελτηρίες</w:t>
      </w:r>
      <w:r w:rsidRPr="00FE2168">
        <w:rPr>
          <w:rFonts w:eastAsia="Times New Roman"/>
          <w:szCs w:val="24"/>
        </w:rPr>
        <w:t xml:space="preserve"> που οφείλονται στο χωροταξικό</w:t>
      </w:r>
      <w:r>
        <w:rPr>
          <w:rFonts w:eastAsia="Times New Roman"/>
          <w:szCs w:val="24"/>
        </w:rPr>
        <w:t>,</w:t>
      </w:r>
      <w:r w:rsidRPr="00FE2168">
        <w:rPr>
          <w:rFonts w:eastAsia="Times New Roman"/>
          <w:szCs w:val="24"/>
        </w:rPr>
        <w:t xml:space="preserve"> το οποίο </w:t>
      </w:r>
      <w:r>
        <w:rPr>
          <w:rFonts w:eastAsia="Times New Roman"/>
          <w:szCs w:val="24"/>
        </w:rPr>
        <w:t>ανά</w:t>
      </w:r>
      <w:r>
        <w:rPr>
          <w:rFonts w:eastAsia="Times New Roman"/>
          <w:szCs w:val="24"/>
        </w:rPr>
        <w:t>γεται στο</w:t>
      </w:r>
      <w:r w:rsidRPr="00FE2168">
        <w:rPr>
          <w:rFonts w:eastAsia="Times New Roman"/>
          <w:szCs w:val="24"/>
        </w:rPr>
        <w:t xml:space="preserve"> 2003</w:t>
      </w:r>
      <w:r>
        <w:rPr>
          <w:rFonts w:eastAsia="Times New Roman"/>
          <w:szCs w:val="24"/>
        </w:rPr>
        <w:t>.</w:t>
      </w:r>
      <w:r w:rsidRPr="00FE2168">
        <w:rPr>
          <w:rFonts w:eastAsia="Times New Roman"/>
          <w:szCs w:val="24"/>
        </w:rPr>
        <w:t xml:space="preserve"> </w:t>
      </w:r>
      <w:r>
        <w:rPr>
          <w:rFonts w:eastAsia="Times New Roman"/>
          <w:szCs w:val="24"/>
        </w:rPr>
        <w:t>Α</w:t>
      </w:r>
      <w:r w:rsidRPr="00FE2168">
        <w:rPr>
          <w:rFonts w:eastAsia="Times New Roman"/>
          <w:szCs w:val="24"/>
        </w:rPr>
        <w:t xml:space="preserve">πό τότε έχουν </w:t>
      </w:r>
      <w:r>
        <w:rPr>
          <w:rFonts w:eastAsia="Times New Roman"/>
          <w:szCs w:val="24"/>
        </w:rPr>
        <w:t>περάσει</w:t>
      </w:r>
      <w:r w:rsidRPr="00FE2168">
        <w:rPr>
          <w:rFonts w:eastAsia="Times New Roman"/>
          <w:szCs w:val="24"/>
        </w:rPr>
        <w:t xml:space="preserve"> </w:t>
      </w:r>
      <w:r>
        <w:rPr>
          <w:rFonts w:eastAsia="Times New Roman"/>
          <w:szCs w:val="24"/>
        </w:rPr>
        <w:t>δεκαπέντε</w:t>
      </w:r>
      <w:r w:rsidRPr="00FE2168">
        <w:rPr>
          <w:rFonts w:eastAsia="Times New Roman"/>
          <w:szCs w:val="24"/>
        </w:rPr>
        <w:t xml:space="preserve"> χρόνια</w:t>
      </w:r>
      <w:r>
        <w:rPr>
          <w:rFonts w:eastAsia="Times New Roman"/>
          <w:szCs w:val="24"/>
        </w:rPr>
        <w:t>.</w:t>
      </w:r>
      <w:r w:rsidRPr="00FE2168">
        <w:rPr>
          <w:rFonts w:eastAsia="Times New Roman"/>
          <w:szCs w:val="24"/>
        </w:rPr>
        <w:t xml:space="preserve"> </w:t>
      </w:r>
      <w:r>
        <w:rPr>
          <w:rFonts w:eastAsia="Times New Roman"/>
          <w:szCs w:val="24"/>
        </w:rPr>
        <w:t>Τ</w:t>
      </w:r>
      <w:r w:rsidRPr="00FE2168">
        <w:rPr>
          <w:rFonts w:eastAsia="Times New Roman"/>
          <w:szCs w:val="24"/>
        </w:rPr>
        <w:t>α μοντέλα της τουριστικής ανάπτυξης σε παγκόσμιο επίπεδο έχουν αναδ</w:t>
      </w:r>
      <w:r>
        <w:rPr>
          <w:rFonts w:eastAsia="Times New Roman"/>
          <w:szCs w:val="24"/>
        </w:rPr>
        <w:t>ιαταχθεί,</w:t>
      </w:r>
      <w:r w:rsidRPr="00FE2168">
        <w:rPr>
          <w:rFonts w:eastAsia="Times New Roman"/>
          <w:szCs w:val="24"/>
        </w:rPr>
        <w:t xml:space="preserve"> έχουμε </w:t>
      </w:r>
      <w:r w:rsidRPr="00FE2168">
        <w:rPr>
          <w:rFonts w:eastAsia="Times New Roman"/>
          <w:szCs w:val="24"/>
        </w:rPr>
        <w:lastRenderedPageBreak/>
        <w:t>καλά παραδείγματα</w:t>
      </w:r>
      <w:r>
        <w:rPr>
          <w:rFonts w:eastAsia="Times New Roman"/>
          <w:szCs w:val="24"/>
        </w:rPr>
        <w:t>,</w:t>
      </w:r>
      <w:r w:rsidRPr="00FE2168">
        <w:rPr>
          <w:rFonts w:eastAsia="Times New Roman"/>
          <w:szCs w:val="24"/>
        </w:rPr>
        <w:t xml:space="preserve"> υπάρχουν νέα προϊόντα</w:t>
      </w:r>
      <w:r>
        <w:rPr>
          <w:rFonts w:eastAsia="Times New Roman"/>
          <w:szCs w:val="24"/>
        </w:rPr>
        <w:t>,</w:t>
      </w:r>
      <w:r w:rsidRPr="00FE2168">
        <w:rPr>
          <w:rFonts w:eastAsia="Times New Roman"/>
          <w:szCs w:val="24"/>
        </w:rPr>
        <w:t xml:space="preserve"> νέες τάσεις της αγοράς </w:t>
      </w:r>
      <w:r>
        <w:rPr>
          <w:rFonts w:eastAsia="Times New Roman"/>
          <w:szCs w:val="24"/>
        </w:rPr>
        <w:t>κ</w:t>
      </w:r>
      <w:r w:rsidRPr="00FE2168">
        <w:rPr>
          <w:rFonts w:eastAsia="Times New Roman"/>
          <w:szCs w:val="24"/>
        </w:rPr>
        <w:t>αι</w:t>
      </w:r>
      <w:r>
        <w:rPr>
          <w:rFonts w:eastAsia="Times New Roman"/>
          <w:szCs w:val="24"/>
        </w:rPr>
        <w:t>,</w:t>
      </w:r>
      <w:r w:rsidRPr="00FE2168">
        <w:rPr>
          <w:rFonts w:eastAsia="Times New Roman"/>
          <w:szCs w:val="24"/>
        </w:rPr>
        <w:t xml:space="preserve"> δυστυχώς</w:t>
      </w:r>
      <w:r>
        <w:rPr>
          <w:rFonts w:eastAsia="Times New Roman"/>
          <w:szCs w:val="24"/>
        </w:rPr>
        <w:t>,</w:t>
      </w:r>
      <w:r w:rsidRPr="00FE2168">
        <w:rPr>
          <w:rFonts w:eastAsia="Times New Roman"/>
          <w:szCs w:val="24"/>
        </w:rPr>
        <w:t xml:space="preserve"> η χώρα εντάσσεται στα περιφε</w:t>
      </w:r>
      <w:r>
        <w:rPr>
          <w:rFonts w:eastAsia="Times New Roman"/>
          <w:szCs w:val="24"/>
        </w:rPr>
        <w:t>ρειακά</w:t>
      </w:r>
      <w:r>
        <w:rPr>
          <w:rFonts w:eastAsia="Times New Roman"/>
          <w:szCs w:val="24"/>
        </w:rPr>
        <w:t xml:space="preserve"> σχέδια τα οποία, δυστυχώς, </w:t>
      </w:r>
      <w:r w:rsidRPr="00FE2168">
        <w:rPr>
          <w:rFonts w:eastAsia="Times New Roman"/>
          <w:szCs w:val="24"/>
        </w:rPr>
        <w:t>δεν ταυτίζον</w:t>
      </w:r>
      <w:r>
        <w:rPr>
          <w:rFonts w:eastAsia="Times New Roman"/>
          <w:szCs w:val="24"/>
        </w:rPr>
        <w:t>ται σε όλη την</w:t>
      </w:r>
      <w:r w:rsidRPr="00FE2168">
        <w:rPr>
          <w:rFonts w:eastAsia="Times New Roman"/>
          <w:szCs w:val="24"/>
        </w:rPr>
        <w:t xml:space="preserve"> επικράτεια</w:t>
      </w:r>
      <w:r>
        <w:rPr>
          <w:rFonts w:eastAsia="Times New Roman"/>
          <w:szCs w:val="24"/>
        </w:rPr>
        <w:t>.</w:t>
      </w:r>
      <w:r w:rsidRPr="00FE2168">
        <w:rPr>
          <w:rFonts w:eastAsia="Times New Roman"/>
          <w:szCs w:val="24"/>
        </w:rPr>
        <w:t xml:space="preserve"> </w:t>
      </w:r>
    </w:p>
    <w:p w14:paraId="09A3EF22" w14:textId="77777777" w:rsidR="00D269F7" w:rsidRDefault="006C352B">
      <w:pPr>
        <w:spacing w:line="600" w:lineRule="auto"/>
        <w:ind w:firstLine="720"/>
        <w:contextualSpacing/>
        <w:jc w:val="both"/>
        <w:rPr>
          <w:rFonts w:eastAsia="Times New Roman"/>
          <w:szCs w:val="24"/>
        </w:rPr>
      </w:pPr>
      <w:r>
        <w:rPr>
          <w:rFonts w:eastAsia="Times New Roman"/>
          <w:szCs w:val="24"/>
        </w:rPr>
        <w:t>Δυστυχώς, αυτές οι ανομοιογένειες που</w:t>
      </w:r>
      <w:r w:rsidRPr="00FE2168">
        <w:rPr>
          <w:rFonts w:eastAsia="Times New Roman"/>
          <w:szCs w:val="24"/>
        </w:rPr>
        <w:t xml:space="preserve"> έχει επιβάλει αυτή η </w:t>
      </w:r>
      <w:r>
        <w:rPr>
          <w:rFonts w:eastAsia="Times New Roman"/>
          <w:szCs w:val="24"/>
        </w:rPr>
        <w:t>Κ</w:t>
      </w:r>
      <w:r w:rsidRPr="00FE2168">
        <w:rPr>
          <w:rFonts w:eastAsia="Times New Roman"/>
          <w:szCs w:val="24"/>
        </w:rPr>
        <w:t>υβέρνηση του κ</w:t>
      </w:r>
      <w:r>
        <w:rPr>
          <w:rFonts w:eastAsia="Times New Roman"/>
          <w:szCs w:val="24"/>
        </w:rPr>
        <w:t>.</w:t>
      </w:r>
      <w:r w:rsidRPr="00FE2168">
        <w:rPr>
          <w:rFonts w:eastAsia="Times New Roman"/>
          <w:szCs w:val="24"/>
        </w:rPr>
        <w:t xml:space="preserve"> Τσίπρα έχ</w:t>
      </w:r>
      <w:r>
        <w:rPr>
          <w:rFonts w:eastAsia="Times New Roman"/>
          <w:szCs w:val="24"/>
        </w:rPr>
        <w:t>ουν</w:t>
      </w:r>
      <w:r w:rsidRPr="00FE2168">
        <w:rPr>
          <w:rFonts w:eastAsia="Times New Roman"/>
          <w:szCs w:val="24"/>
        </w:rPr>
        <w:t xml:space="preserve"> δημιουργήσει προβλήματα και στην προσέλκυση των </w:t>
      </w:r>
      <w:r>
        <w:rPr>
          <w:rFonts w:eastAsia="Times New Roman"/>
          <w:szCs w:val="24"/>
        </w:rPr>
        <w:t>ε</w:t>
      </w:r>
      <w:r w:rsidRPr="00FE2168">
        <w:rPr>
          <w:rFonts w:eastAsia="Times New Roman"/>
          <w:szCs w:val="24"/>
        </w:rPr>
        <w:t>πενδύσεων</w:t>
      </w:r>
      <w:r>
        <w:rPr>
          <w:rFonts w:eastAsia="Times New Roman"/>
          <w:szCs w:val="24"/>
        </w:rPr>
        <w:t>.</w:t>
      </w:r>
      <w:r w:rsidRPr="00FE2168">
        <w:rPr>
          <w:rFonts w:eastAsia="Times New Roman"/>
          <w:szCs w:val="24"/>
        </w:rPr>
        <w:t xml:space="preserve"> </w:t>
      </w:r>
      <w:r>
        <w:rPr>
          <w:rFonts w:eastAsia="Times New Roman"/>
          <w:szCs w:val="24"/>
        </w:rPr>
        <w:t>Β</w:t>
      </w:r>
      <w:r w:rsidRPr="00FE2168">
        <w:rPr>
          <w:rFonts w:eastAsia="Times New Roman"/>
          <w:szCs w:val="24"/>
        </w:rPr>
        <w:t xml:space="preserve">λέπετε </w:t>
      </w:r>
      <w:r>
        <w:rPr>
          <w:rFonts w:eastAsia="Times New Roman"/>
          <w:szCs w:val="24"/>
        </w:rPr>
        <w:t>τ</w:t>
      </w:r>
      <w:r w:rsidRPr="00FE2168">
        <w:rPr>
          <w:rFonts w:eastAsia="Times New Roman"/>
          <w:szCs w:val="24"/>
        </w:rPr>
        <w:t>ι συμβαίνει στο Ελληνικό</w:t>
      </w:r>
      <w:r>
        <w:rPr>
          <w:rFonts w:eastAsia="Times New Roman"/>
          <w:szCs w:val="24"/>
        </w:rPr>
        <w:t>,</w:t>
      </w:r>
      <w:r w:rsidRPr="00FE2168">
        <w:rPr>
          <w:rFonts w:eastAsia="Times New Roman"/>
          <w:szCs w:val="24"/>
        </w:rPr>
        <w:t xml:space="preserve"> στην</w:t>
      </w:r>
      <w:r w:rsidRPr="00FE2168">
        <w:rPr>
          <w:rFonts w:eastAsia="Times New Roman"/>
          <w:szCs w:val="24"/>
        </w:rPr>
        <w:t xml:space="preserve"> Κασσιόπη</w:t>
      </w:r>
      <w:r>
        <w:rPr>
          <w:rFonts w:eastAsia="Times New Roman"/>
          <w:szCs w:val="24"/>
        </w:rPr>
        <w:t>,</w:t>
      </w:r>
      <w:r w:rsidRPr="00FE2168">
        <w:rPr>
          <w:rFonts w:eastAsia="Times New Roman"/>
          <w:szCs w:val="24"/>
        </w:rPr>
        <w:t xml:space="preserve"> στην Κασσάνδρα</w:t>
      </w:r>
      <w:r>
        <w:rPr>
          <w:rFonts w:eastAsia="Times New Roman"/>
          <w:szCs w:val="24"/>
        </w:rPr>
        <w:t>,</w:t>
      </w:r>
      <w:r w:rsidRPr="00FE2168">
        <w:rPr>
          <w:rFonts w:eastAsia="Times New Roman"/>
          <w:szCs w:val="24"/>
        </w:rPr>
        <w:t xml:space="preserve"> στον κό</w:t>
      </w:r>
      <w:r>
        <w:rPr>
          <w:rFonts w:eastAsia="Times New Roman"/>
          <w:szCs w:val="24"/>
        </w:rPr>
        <w:t xml:space="preserve">λπο </w:t>
      </w:r>
      <w:proofErr w:type="spellStart"/>
      <w:r>
        <w:rPr>
          <w:rFonts w:eastAsia="Times New Roman"/>
          <w:szCs w:val="24"/>
        </w:rPr>
        <w:t>Αφάντου</w:t>
      </w:r>
      <w:proofErr w:type="spellEnd"/>
      <w:r>
        <w:rPr>
          <w:rFonts w:eastAsia="Times New Roman"/>
          <w:szCs w:val="24"/>
        </w:rPr>
        <w:t>, αλλά και αλλού.</w:t>
      </w:r>
      <w:r w:rsidRPr="00FE2168">
        <w:rPr>
          <w:rFonts w:eastAsia="Times New Roman"/>
          <w:szCs w:val="24"/>
        </w:rPr>
        <w:t xml:space="preserve"> Είναι χαρακτηριστικό</w:t>
      </w:r>
      <w:r>
        <w:rPr>
          <w:rFonts w:eastAsia="Times New Roman"/>
          <w:szCs w:val="24"/>
        </w:rPr>
        <w:t>,</w:t>
      </w:r>
      <w:r w:rsidRPr="00FE2168">
        <w:rPr>
          <w:rFonts w:eastAsia="Times New Roman"/>
          <w:szCs w:val="24"/>
        </w:rPr>
        <w:t xml:space="preserve"> λοιπόν</w:t>
      </w:r>
      <w:r>
        <w:rPr>
          <w:rFonts w:eastAsia="Times New Roman"/>
          <w:szCs w:val="24"/>
        </w:rPr>
        <w:t>,</w:t>
      </w:r>
      <w:r w:rsidRPr="00FE2168">
        <w:rPr>
          <w:rFonts w:eastAsia="Times New Roman"/>
          <w:szCs w:val="24"/>
        </w:rPr>
        <w:t xml:space="preserve"> ότι ακόμα και οι όμορες περιοχές σε γειτονικές περιφέρειες έχουν πρόβλημα στο</w:t>
      </w:r>
      <w:r>
        <w:rPr>
          <w:rFonts w:eastAsia="Times New Roman"/>
          <w:szCs w:val="24"/>
        </w:rPr>
        <w:t>ν</w:t>
      </w:r>
      <w:r w:rsidRPr="00FE2168">
        <w:rPr>
          <w:rFonts w:eastAsia="Times New Roman"/>
          <w:szCs w:val="24"/>
        </w:rPr>
        <w:t xml:space="preserve"> βηματισμό </w:t>
      </w:r>
      <w:r>
        <w:rPr>
          <w:rFonts w:eastAsia="Times New Roman"/>
          <w:szCs w:val="24"/>
        </w:rPr>
        <w:t>σε ό,τι αφορά</w:t>
      </w:r>
      <w:r w:rsidRPr="00FE2168">
        <w:rPr>
          <w:rFonts w:eastAsia="Times New Roman"/>
          <w:szCs w:val="24"/>
        </w:rPr>
        <w:t xml:space="preserve"> την τουριστική αγορά</w:t>
      </w:r>
      <w:r>
        <w:rPr>
          <w:rFonts w:eastAsia="Times New Roman"/>
          <w:szCs w:val="24"/>
        </w:rPr>
        <w:t>.</w:t>
      </w:r>
      <w:r w:rsidRPr="00FE2168">
        <w:rPr>
          <w:rFonts w:eastAsia="Times New Roman"/>
          <w:szCs w:val="24"/>
        </w:rPr>
        <w:t xml:space="preserve"> </w:t>
      </w:r>
    </w:p>
    <w:p w14:paraId="09A3EF23"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Δεν θέλω να </w:t>
      </w:r>
      <w:r w:rsidRPr="00FE2168">
        <w:rPr>
          <w:rFonts w:eastAsia="Times New Roman"/>
          <w:szCs w:val="24"/>
        </w:rPr>
        <w:t>στερήσω</w:t>
      </w:r>
      <w:r>
        <w:rPr>
          <w:rFonts w:eastAsia="Times New Roman"/>
          <w:szCs w:val="24"/>
        </w:rPr>
        <w:t xml:space="preserve"> άλλο</w:t>
      </w:r>
      <w:r w:rsidRPr="00FE2168">
        <w:rPr>
          <w:rFonts w:eastAsia="Times New Roman"/>
          <w:szCs w:val="24"/>
        </w:rPr>
        <w:t xml:space="preserve"> από το</w:t>
      </w:r>
      <w:r>
        <w:rPr>
          <w:rFonts w:eastAsia="Times New Roman"/>
          <w:szCs w:val="24"/>
        </w:rPr>
        <w:t>ν</w:t>
      </w:r>
      <w:r w:rsidRPr="00FE2168">
        <w:rPr>
          <w:rFonts w:eastAsia="Times New Roman"/>
          <w:szCs w:val="24"/>
        </w:rPr>
        <w:t xml:space="preserve"> χρόνο</w:t>
      </w:r>
      <w:r>
        <w:rPr>
          <w:rFonts w:eastAsia="Times New Roman"/>
          <w:szCs w:val="24"/>
        </w:rPr>
        <w:t xml:space="preserve"> μου,</w:t>
      </w:r>
      <w:r w:rsidRPr="00FE2168">
        <w:rPr>
          <w:rFonts w:eastAsia="Times New Roman"/>
          <w:szCs w:val="24"/>
        </w:rPr>
        <w:t xml:space="preserve"> κύριε </w:t>
      </w:r>
      <w:r>
        <w:rPr>
          <w:rFonts w:eastAsia="Times New Roman"/>
          <w:szCs w:val="24"/>
        </w:rPr>
        <w:t>Π</w:t>
      </w:r>
      <w:r w:rsidRPr="00FE2168">
        <w:rPr>
          <w:rFonts w:eastAsia="Times New Roman"/>
          <w:szCs w:val="24"/>
        </w:rPr>
        <w:t>ρόεδρε</w:t>
      </w:r>
      <w:r>
        <w:rPr>
          <w:rFonts w:eastAsia="Times New Roman"/>
          <w:szCs w:val="24"/>
        </w:rPr>
        <w:t>.</w:t>
      </w:r>
      <w:r w:rsidRPr="00FE2168">
        <w:rPr>
          <w:rFonts w:eastAsia="Times New Roman"/>
          <w:szCs w:val="24"/>
        </w:rPr>
        <w:t xml:space="preserve"> Θέλω να πω ότι η Νέα Δημοκρατία δεν μπορεί να υπερψηφίσει το νομοσχέδιο αυτό</w:t>
      </w:r>
      <w:r>
        <w:rPr>
          <w:rFonts w:eastAsia="Times New Roman"/>
          <w:szCs w:val="24"/>
        </w:rPr>
        <w:t>. Η Νέα Δημοκρατία, όμως,</w:t>
      </w:r>
      <w:r w:rsidRPr="00FE2168">
        <w:rPr>
          <w:rFonts w:eastAsia="Times New Roman"/>
          <w:szCs w:val="24"/>
        </w:rPr>
        <w:t xml:space="preserve"> είναι αρωγός στην προσπάθεια</w:t>
      </w:r>
      <w:r>
        <w:rPr>
          <w:rFonts w:eastAsia="Times New Roman"/>
          <w:szCs w:val="24"/>
        </w:rPr>
        <w:t>, μια προσπάθεια</w:t>
      </w:r>
      <w:r w:rsidRPr="00FE2168">
        <w:rPr>
          <w:rFonts w:eastAsia="Times New Roman"/>
          <w:szCs w:val="24"/>
        </w:rPr>
        <w:t xml:space="preserve"> που η </w:t>
      </w:r>
      <w:r>
        <w:rPr>
          <w:rFonts w:eastAsia="Times New Roman"/>
          <w:szCs w:val="24"/>
        </w:rPr>
        <w:t>Κ</w:t>
      </w:r>
      <w:r w:rsidRPr="00FE2168">
        <w:rPr>
          <w:rFonts w:eastAsia="Times New Roman"/>
          <w:szCs w:val="24"/>
        </w:rPr>
        <w:t>υβέρνηση άρ</w:t>
      </w:r>
      <w:r>
        <w:rPr>
          <w:rFonts w:eastAsia="Times New Roman"/>
          <w:szCs w:val="24"/>
        </w:rPr>
        <w:t>γησε</w:t>
      </w:r>
      <w:r w:rsidRPr="00FE2168">
        <w:rPr>
          <w:rFonts w:eastAsia="Times New Roman"/>
          <w:szCs w:val="24"/>
        </w:rPr>
        <w:t xml:space="preserve"> να ξεκινήσει</w:t>
      </w:r>
      <w:r>
        <w:rPr>
          <w:rFonts w:eastAsia="Times New Roman"/>
          <w:szCs w:val="24"/>
        </w:rPr>
        <w:t>.</w:t>
      </w:r>
      <w:r w:rsidRPr="00FE2168">
        <w:rPr>
          <w:rFonts w:eastAsia="Times New Roman"/>
          <w:szCs w:val="24"/>
        </w:rPr>
        <w:t xml:space="preserve"> </w:t>
      </w:r>
    </w:p>
    <w:p w14:paraId="09A3EF24" w14:textId="77777777" w:rsidR="00D269F7" w:rsidRDefault="006C352B">
      <w:pPr>
        <w:spacing w:line="600" w:lineRule="auto"/>
        <w:ind w:firstLine="720"/>
        <w:contextualSpacing/>
        <w:jc w:val="both"/>
        <w:rPr>
          <w:rFonts w:eastAsia="Times New Roman"/>
          <w:szCs w:val="24"/>
        </w:rPr>
      </w:pPr>
      <w:r>
        <w:rPr>
          <w:rFonts w:eastAsia="Times New Roman"/>
          <w:szCs w:val="24"/>
        </w:rPr>
        <w:t>Ν</w:t>
      </w:r>
      <w:r w:rsidRPr="00FE2168">
        <w:rPr>
          <w:rFonts w:eastAsia="Times New Roman"/>
          <w:szCs w:val="24"/>
        </w:rPr>
        <w:t>α σας θυμίσω</w:t>
      </w:r>
      <w:r>
        <w:rPr>
          <w:rFonts w:eastAsia="Times New Roman"/>
          <w:szCs w:val="24"/>
        </w:rPr>
        <w:t>,</w:t>
      </w:r>
      <w:r w:rsidRPr="00FE2168">
        <w:rPr>
          <w:rFonts w:eastAsia="Times New Roman"/>
          <w:szCs w:val="24"/>
        </w:rPr>
        <w:t xml:space="preserve"> εν κατακλείδι</w:t>
      </w:r>
      <w:r>
        <w:rPr>
          <w:rFonts w:eastAsia="Times New Roman"/>
          <w:szCs w:val="24"/>
        </w:rPr>
        <w:t>,</w:t>
      </w:r>
      <w:r w:rsidRPr="00FE2168">
        <w:rPr>
          <w:rFonts w:eastAsia="Times New Roman"/>
          <w:szCs w:val="24"/>
        </w:rPr>
        <w:t xml:space="preserve"> ότι όλα τα κόμ</w:t>
      </w:r>
      <w:r w:rsidRPr="00FE2168">
        <w:rPr>
          <w:rFonts w:eastAsia="Times New Roman"/>
          <w:szCs w:val="24"/>
        </w:rPr>
        <w:t xml:space="preserve">ματα συνυπέγραψαν στην Επιτροπή Παραγωγής </w:t>
      </w:r>
      <w:r>
        <w:rPr>
          <w:rFonts w:eastAsia="Times New Roman"/>
          <w:szCs w:val="24"/>
        </w:rPr>
        <w:t>κ</w:t>
      </w:r>
      <w:r w:rsidRPr="00FE2168">
        <w:rPr>
          <w:rFonts w:eastAsia="Times New Roman"/>
          <w:szCs w:val="24"/>
        </w:rPr>
        <w:t xml:space="preserve">αι Εμπορίου να συζητηθεί </w:t>
      </w:r>
      <w:r>
        <w:rPr>
          <w:rFonts w:eastAsia="Times New Roman"/>
          <w:szCs w:val="24"/>
        </w:rPr>
        <w:t xml:space="preserve">η πρόταση </w:t>
      </w:r>
      <w:r w:rsidRPr="00FE2168">
        <w:rPr>
          <w:rFonts w:eastAsia="Times New Roman"/>
          <w:szCs w:val="24"/>
        </w:rPr>
        <w:t xml:space="preserve">για την τουριστική εκπαίδευση </w:t>
      </w:r>
      <w:r>
        <w:rPr>
          <w:rFonts w:eastAsia="Times New Roman"/>
          <w:szCs w:val="24"/>
        </w:rPr>
        <w:t>κ</w:t>
      </w:r>
      <w:r w:rsidRPr="00FE2168">
        <w:rPr>
          <w:rFonts w:eastAsia="Times New Roman"/>
          <w:szCs w:val="24"/>
        </w:rPr>
        <w:t>αι</w:t>
      </w:r>
      <w:r>
        <w:rPr>
          <w:rFonts w:eastAsia="Times New Roman"/>
          <w:szCs w:val="24"/>
        </w:rPr>
        <w:t>,</w:t>
      </w:r>
      <w:r w:rsidRPr="00FE2168">
        <w:rPr>
          <w:rFonts w:eastAsia="Times New Roman"/>
          <w:szCs w:val="24"/>
        </w:rPr>
        <w:t xml:space="preserve"> ευτυχώς</w:t>
      </w:r>
      <w:r>
        <w:rPr>
          <w:rFonts w:eastAsia="Times New Roman"/>
          <w:szCs w:val="24"/>
        </w:rPr>
        <w:t>,</w:t>
      </w:r>
      <w:r w:rsidRPr="00FE2168">
        <w:rPr>
          <w:rFonts w:eastAsia="Times New Roman"/>
          <w:szCs w:val="24"/>
        </w:rPr>
        <w:t xml:space="preserve"> η κυρία </w:t>
      </w:r>
      <w:r>
        <w:rPr>
          <w:rFonts w:eastAsia="Times New Roman"/>
          <w:szCs w:val="24"/>
        </w:rPr>
        <w:t>Υ</w:t>
      </w:r>
      <w:r w:rsidRPr="00FE2168">
        <w:rPr>
          <w:rFonts w:eastAsia="Times New Roman"/>
          <w:szCs w:val="24"/>
        </w:rPr>
        <w:t xml:space="preserve">πουργός στη λήξη της θητείας </w:t>
      </w:r>
      <w:r>
        <w:rPr>
          <w:rFonts w:eastAsia="Times New Roman"/>
          <w:szCs w:val="24"/>
        </w:rPr>
        <w:t>της</w:t>
      </w:r>
      <w:r w:rsidRPr="00FE2168">
        <w:rPr>
          <w:rFonts w:eastAsia="Times New Roman"/>
          <w:szCs w:val="24"/>
        </w:rPr>
        <w:t xml:space="preserve"> ανακοίνωσε ότι θα φέρει κι άλλο </w:t>
      </w:r>
      <w:r w:rsidRPr="00FE2168">
        <w:rPr>
          <w:rFonts w:eastAsia="Times New Roman"/>
          <w:szCs w:val="24"/>
        </w:rPr>
        <w:lastRenderedPageBreak/>
        <w:t xml:space="preserve">νομοσχέδιο </w:t>
      </w:r>
      <w:r>
        <w:rPr>
          <w:rFonts w:eastAsia="Times New Roman"/>
          <w:szCs w:val="24"/>
        </w:rPr>
        <w:t>-</w:t>
      </w:r>
      <w:r w:rsidRPr="00FE2168">
        <w:rPr>
          <w:rFonts w:eastAsia="Times New Roman"/>
          <w:szCs w:val="24"/>
        </w:rPr>
        <w:t xml:space="preserve">αν προλάβει να το φέρει πριν λήξει η θητεία της </w:t>
      </w:r>
      <w:r>
        <w:rPr>
          <w:rFonts w:eastAsia="Times New Roman"/>
          <w:szCs w:val="24"/>
        </w:rPr>
        <w:t>Κ</w:t>
      </w:r>
      <w:r w:rsidRPr="00FE2168">
        <w:rPr>
          <w:rFonts w:eastAsia="Times New Roman"/>
          <w:szCs w:val="24"/>
        </w:rPr>
        <w:t>υβέρνησης</w:t>
      </w:r>
      <w:r>
        <w:rPr>
          <w:rFonts w:eastAsia="Times New Roman"/>
          <w:szCs w:val="24"/>
        </w:rPr>
        <w:t>- για την</w:t>
      </w:r>
      <w:r w:rsidRPr="00FE2168">
        <w:rPr>
          <w:rFonts w:eastAsia="Times New Roman"/>
          <w:szCs w:val="24"/>
        </w:rPr>
        <w:t xml:space="preserve"> τουριστική εκπαίδευση</w:t>
      </w:r>
      <w:r>
        <w:rPr>
          <w:rFonts w:eastAsia="Times New Roman"/>
          <w:szCs w:val="24"/>
        </w:rPr>
        <w:t>.</w:t>
      </w:r>
      <w:r w:rsidRPr="00FE2168">
        <w:rPr>
          <w:rFonts w:eastAsia="Times New Roman"/>
          <w:szCs w:val="24"/>
        </w:rPr>
        <w:t xml:space="preserve"> </w:t>
      </w:r>
    </w:p>
    <w:p w14:paraId="09A3EF25" w14:textId="77777777" w:rsidR="00D269F7" w:rsidRDefault="006C352B">
      <w:pPr>
        <w:spacing w:line="600" w:lineRule="auto"/>
        <w:ind w:firstLine="720"/>
        <w:contextualSpacing/>
        <w:jc w:val="both"/>
        <w:rPr>
          <w:rFonts w:eastAsia="Times New Roman"/>
          <w:szCs w:val="24"/>
        </w:rPr>
      </w:pPr>
      <w:r>
        <w:rPr>
          <w:rFonts w:eastAsia="Times New Roman"/>
          <w:szCs w:val="24"/>
        </w:rPr>
        <w:t>Ε</w:t>
      </w:r>
      <w:r w:rsidRPr="00FE2168">
        <w:rPr>
          <w:rFonts w:eastAsia="Times New Roman"/>
          <w:szCs w:val="24"/>
        </w:rPr>
        <w:t xml:space="preserve">υχόμαστε </w:t>
      </w:r>
      <w:r>
        <w:rPr>
          <w:rFonts w:eastAsia="Times New Roman"/>
          <w:szCs w:val="24"/>
        </w:rPr>
        <w:t xml:space="preserve">ως </w:t>
      </w:r>
      <w:r w:rsidRPr="00FE2168">
        <w:rPr>
          <w:rFonts w:eastAsia="Times New Roman"/>
          <w:szCs w:val="24"/>
        </w:rPr>
        <w:t>τέτοια παραδείγματα για άλλες ημέρες που ακολουθούν</w:t>
      </w:r>
      <w:r>
        <w:rPr>
          <w:rFonts w:eastAsia="Times New Roman"/>
          <w:szCs w:val="24"/>
        </w:rPr>
        <w:t>,</w:t>
      </w:r>
      <w:r w:rsidRPr="00FE2168">
        <w:rPr>
          <w:rFonts w:eastAsia="Times New Roman"/>
          <w:szCs w:val="24"/>
        </w:rPr>
        <w:t xml:space="preserve"> όσες έχουν </w:t>
      </w:r>
      <w:r>
        <w:rPr>
          <w:rFonts w:eastAsia="Times New Roman"/>
          <w:szCs w:val="24"/>
        </w:rPr>
        <w:t>απομείνει στην</w:t>
      </w:r>
      <w:r w:rsidRPr="00FE2168">
        <w:rPr>
          <w:rFonts w:eastAsia="Times New Roman"/>
          <w:szCs w:val="24"/>
        </w:rPr>
        <w:t xml:space="preserve"> </w:t>
      </w:r>
      <w:r>
        <w:rPr>
          <w:rFonts w:eastAsia="Times New Roman"/>
          <w:szCs w:val="24"/>
        </w:rPr>
        <w:t>Κ</w:t>
      </w:r>
      <w:r w:rsidRPr="00FE2168">
        <w:rPr>
          <w:rFonts w:eastAsia="Times New Roman"/>
          <w:szCs w:val="24"/>
        </w:rPr>
        <w:t>υβέρνηση</w:t>
      </w:r>
      <w:r>
        <w:rPr>
          <w:rFonts w:eastAsia="Times New Roman"/>
          <w:szCs w:val="24"/>
        </w:rPr>
        <w:t>,</w:t>
      </w:r>
      <w:r w:rsidRPr="00FE2168">
        <w:rPr>
          <w:rFonts w:eastAsia="Times New Roman"/>
          <w:szCs w:val="24"/>
        </w:rPr>
        <w:t xml:space="preserve"> να μην ακολουθ</w:t>
      </w:r>
      <w:r>
        <w:rPr>
          <w:rFonts w:eastAsia="Times New Roman"/>
          <w:szCs w:val="24"/>
        </w:rPr>
        <w:t>ηθ</w:t>
      </w:r>
      <w:r w:rsidRPr="00FE2168">
        <w:rPr>
          <w:rFonts w:eastAsia="Times New Roman"/>
          <w:szCs w:val="24"/>
        </w:rPr>
        <w:t xml:space="preserve">ούν και </w:t>
      </w:r>
      <w:r>
        <w:rPr>
          <w:rFonts w:eastAsia="Times New Roman"/>
          <w:szCs w:val="24"/>
        </w:rPr>
        <w:t>η Κ</w:t>
      </w:r>
      <w:r w:rsidRPr="00FE2168">
        <w:rPr>
          <w:rFonts w:eastAsia="Times New Roman"/>
          <w:szCs w:val="24"/>
        </w:rPr>
        <w:t>υβέρνηση να σεβαστεί το κοι</w:t>
      </w:r>
      <w:r>
        <w:rPr>
          <w:rFonts w:eastAsia="Times New Roman"/>
          <w:szCs w:val="24"/>
        </w:rPr>
        <w:t>νό θυμικό</w:t>
      </w:r>
      <w:r w:rsidRPr="00FE2168">
        <w:rPr>
          <w:rFonts w:eastAsia="Times New Roman"/>
          <w:szCs w:val="24"/>
        </w:rPr>
        <w:t xml:space="preserve"> να οδηγήσει τη χώρα </w:t>
      </w:r>
      <w:r>
        <w:rPr>
          <w:rFonts w:eastAsia="Times New Roman"/>
          <w:szCs w:val="24"/>
        </w:rPr>
        <w:t>σε</w:t>
      </w:r>
      <w:r w:rsidRPr="00FE2168">
        <w:rPr>
          <w:rFonts w:eastAsia="Times New Roman"/>
          <w:szCs w:val="24"/>
        </w:rPr>
        <w:t xml:space="preserve"> εκλογές</w:t>
      </w:r>
      <w:r>
        <w:rPr>
          <w:rFonts w:eastAsia="Times New Roman"/>
          <w:szCs w:val="24"/>
        </w:rPr>
        <w:t>.</w:t>
      </w:r>
      <w:r w:rsidRPr="00FE2168">
        <w:rPr>
          <w:rFonts w:eastAsia="Times New Roman"/>
          <w:szCs w:val="24"/>
        </w:rPr>
        <w:t xml:space="preserve"> </w:t>
      </w:r>
      <w:r>
        <w:rPr>
          <w:rFonts w:eastAsia="Times New Roman"/>
          <w:szCs w:val="24"/>
        </w:rPr>
        <w:t>Γιατί</w:t>
      </w:r>
      <w:r w:rsidRPr="00FE2168">
        <w:rPr>
          <w:rFonts w:eastAsia="Times New Roman"/>
          <w:szCs w:val="24"/>
        </w:rPr>
        <w:t xml:space="preserve"> όσο πιο</w:t>
      </w:r>
      <w:r w:rsidRPr="00FE2168">
        <w:rPr>
          <w:rFonts w:eastAsia="Times New Roman"/>
          <w:szCs w:val="24"/>
        </w:rPr>
        <w:t xml:space="preserve"> γρήγορα γίνουν τόσο καλύτερα για την </w:t>
      </w:r>
      <w:r>
        <w:rPr>
          <w:rFonts w:eastAsia="Times New Roman"/>
          <w:szCs w:val="24"/>
        </w:rPr>
        <w:t>ε</w:t>
      </w:r>
      <w:r w:rsidRPr="00FE2168">
        <w:rPr>
          <w:rFonts w:eastAsia="Times New Roman"/>
          <w:szCs w:val="24"/>
        </w:rPr>
        <w:t>λληνική επικράτεια</w:t>
      </w:r>
      <w:r>
        <w:rPr>
          <w:rFonts w:eastAsia="Times New Roman"/>
          <w:szCs w:val="24"/>
        </w:rPr>
        <w:t>.</w:t>
      </w:r>
      <w:r w:rsidRPr="00FE2168">
        <w:rPr>
          <w:rFonts w:eastAsia="Times New Roman"/>
          <w:szCs w:val="24"/>
        </w:rPr>
        <w:t xml:space="preserve"> </w:t>
      </w:r>
    </w:p>
    <w:p w14:paraId="09A3EF26" w14:textId="77777777" w:rsidR="00D269F7" w:rsidRDefault="006C352B">
      <w:pPr>
        <w:spacing w:line="600" w:lineRule="auto"/>
        <w:ind w:firstLine="720"/>
        <w:contextualSpacing/>
        <w:jc w:val="both"/>
        <w:rPr>
          <w:rFonts w:eastAsia="Times New Roman"/>
          <w:szCs w:val="24"/>
        </w:rPr>
      </w:pPr>
      <w:r>
        <w:rPr>
          <w:rFonts w:eastAsia="Times New Roman"/>
          <w:szCs w:val="24"/>
        </w:rPr>
        <w:t>Ε</w:t>
      </w:r>
      <w:r w:rsidRPr="00FE2168">
        <w:rPr>
          <w:rFonts w:eastAsia="Times New Roman"/>
          <w:szCs w:val="24"/>
        </w:rPr>
        <w:t>υχαριστώ</w:t>
      </w:r>
      <w:r>
        <w:rPr>
          <w:rFonts w:eastAsia="Times New Roman"/>
          <w:szCs w:val="24"/>
        </w:rPr>
        <w:t>, κύριε Πρόεδρε.</w:t>
      </w:r>
    </w:p>
    <w:p w14:paraId="09A3EF27" w14:textId="77777777" w:rsidR="00D269F7" w:rsidRDefault="006C352B">
      <w:pPr>
        <w:spacing w:line="600" w:lineRule="auto"/>
        <w:ind w:firstLine="720"/>
        <w:contextualSpacing/>
        <w:jc w:val="center"/>
        <w:rPr>
          <w:rFonts w:eastAsia="Times New Roman"/>
          <w:szCs w:val="24"/>
        </w:rPr>
      </w:pPr>
      <w:r w:rsidRPr="00404E28">
        <w:rPr>
          <w:rFonts w:eastAsia="Times New Roman"/>
          <w:szCs w:val="24"/>
        </w:rPr>
        <w:t>(Χειροκροτήματα από την πτέρυγα της Νέας Δημοκρατίας)</w:t>
      </w:r>
    </w:p>
    <w:p w14:paraId="09A3EF28" w14:textId="77777777" w:rsidR="00D269F7" w:rsidRDefault="006C352B">
      <w:pPr>
        <w:spacing w:line="600" w:lineRule="auto"/>
        <w:ind w:firstLine="720"/>
        <w:contextualSpacing/>
        <w:jc w:val="both"/>
        <w:rPr>
          <w:rFonts w:eastAsia="Times New Roman"/>
          <w:szCs w:val="24"/>
        </w:rPr>
      </w:pPr>
      <w:r w:rsidRPr="00B425B5">
        <w:rPr>
          <w:rFonts w:eastAsia="Times New Roman"/>
          <w:b/>
          <w:szCs w:val="24"/>
        </w:rPr>
        <w:t>ΠΡΟΕΔΡΕΥΩΝ (Σπυρίδων Λυκούδης):</w:t>
      </w:r>
      <w:r>
        <w:rPr>
          <w:rFonts w:eastAsia="Times New Roman"/>
          <w:b/>
          <w:szCs w:val="24"/>
        </w:rPr>
        <w:t xml:space="preserve"> </w:t>
      </w:r>
      <w:r>
        <w:rPr>
          <w:rFonts w:eastAsia="Times New Roman"/>
          <w:szCs w:val="24"/>
        </w:rPr>
        <w:t xml:space="preserve">Ευχαριστώ, κύριε συνάδελφε. </w:t>
      </w:r>
    </w:p>
    <w:p w14:paraId="09A3EF29"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Ο ειδικός αγορητής της Δημοκρατικής Συμπαράταξης κ. </w:t>
      </w:r>
      <w:r>
        <w:rPr>
          <w:rFonts w:eastAsia="Times New Roman"/>
          <w:szCs w:val="24"/>
        </w:rPr>
        <w:t>Γεώργιος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Δημήτριος Καρράς έχει τον λόγο.</w:t>
      </w:r>
    </w:p>
    <w:p w14:paraId="09A3EF2A"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μετά την ομιλία του κ. Καρρά θα διακόψουμε τη ροή της συζήτησης για να περάσουμε στην άρση ασυλίας. </w:t>
      </w:r>
    </w:p>
    <w:p w14:paraId="09A3EF2B" w14:textId="77777777" w:rsidR="00D269F7" w:rsidRDefault="006C352B">
      <w:pPr>
        <w:spacing w:line="600" w:lineRule="auto"/>
        <w:ind w:firstLine="720"/>
        <w:contextualSpacing/>
        <w:jc w:val="both"/>
        <w:rPr>
          <w:rFonts w:eastAsia="Times New Roman"/>
          <w:b/>
          <w:szCs w:val="24"/>
        </w:rPr>
      </w:pPr>
      <w:r>
        <w:rPr>
          <w:rFonts w:eastAsia="Times New Roman"/>
          <w:szCs w:val="24"/>
        </w:rPr>
        <w:t xml:space="preserve">Κύριε Καρρά, έχετε τον λόγο. </w:t>
      </w:r>
      <w:r w:rsidRPr="00B425B5">
        <w:rPr>
          <w:rFonts w:eastAsia="Times New Roman"/>
          <w:b/>
          <w:szCs w:val="24"/>
        </w:rPr>
        <w:t xml:space="preserve"> </w:t>
      </w:r>
    </w:p>
    <w:p w14:paraId="09A3EF2C" w14:textId="77777777" w:rsidR="00D269F7" w:rsidRDefault="006C352B">
      <w:pPr>
        <w:spacing w:line="600" w:lineRule="auto"/>
        <w:ind w:firstLine="720"/>
        <w:contextualSpacing/>
        <w:jc w:val="both"/>
        <w:rPr>
          <w:rFonts w:eastAsia="Times New Roman"/>
          <w:szCs w:val="24"/>
        </w:rPr>
      </w:pPr>
      <w:r w:rsidRPr="00043571">
        <w:rPr>
          <w:rFonts w:eastAsia="Times New Roman"/>
          <w:b/>
          <w:szCs w:val="24"/>
        </w:rPr>
        <w:lastRenderedPageBreak/>
        <w:t>ΓΕΩΡΓΙΟΣ</w:t>
      </w:r>
      <w:r>
        <w:rPr>
          <w:rFonts w:eastAsia="Times New Roman"/>
          <w:b/>
          <w:szCs w:val="24"/>
        </w:rPr>
        <w:t xml:space="preserve"> </w:t>
      </w:r>
      <w:r w:rsidRPr="00043571">
        <w:rPr>
          <w:rFonts w:eastAsia="Times New Roman"/>
          <w:b/>
          <w:szCs w:val="24"/>
        </w:rPr>
        <w:t>-</w:t>
      </w:r>
      <w:r>
        <w:rPr>
          <w:rFonts w:eastAsia="Times New Roman"/>
          <w:b/>
          <w:szCs w:val="24"/>
        </w:rPr>
        <w:t xml:space="preserve"> </w:t>
      </w:r>
      <w:r w:rsidRPr="00043571">
        <w:rPr>
          <w:rFonts w:eastAsia="Times New Roman"/>
          <w:b/>
          <w:szCs w:val="24"/>
        </w:rPr>
        <w:t>ΔΗΜΗΤΡΙΟΣ ΚΑΡΡΑΣ:</w:t>
      </w:r>
      <w:r>
        <w:rPr>
          <w:rFonts w:eastAsia="Times New Roman"/>
          <w:b/>
          <w:szCs w:val="24"/>
        </w:rPr>
        <w:t xml:space="preserve"> </w:t>
      </w:r>
      <w:r>
        <w:rPr>
          <w:rFonts w:eastAsia="Times New Roman"/>
          <w:szCs w:val="24"/>
        </w:rPr>
        <w:t>Ε</w:t>
      </w:r>
      <w:r w:rsidRPr="00FE2168">
        <w:rPr>
          <w:rFonts w:eastAsia="Times New Roman"/>
          <w:szCs w:val="24"/>
        </w:rPr>
        <w:t>υχαριστώ</w:t>
      </w:r>
      <w:r>
        <w:rPr>
          <w:rFonts w:eastAsia="Times New Roman"/>
          <w:szCs w:val="24"/>
        </w:rPr>
        <w:t>,</w:t>
      </w:r>
      <w:r w:rsidRPr="00FE2168">
        <w:rPr>
          <w:rFonts w:eastAsia="Times New Roman"/>
          <w:szCs w:val="24"/>
        </w:rPr>
        <w:t xml:space="preserve"> κύριε </w:t>
      </w:r>
      <w:r>
        <w:rPr>
          <w:rFonts w:eastAsia="Times New Roman"/>
          <w:szCs w:val="24"/>
        </w:rPr>
        <w:t>Π</w:t>
      </w:r>
      <w:r w:rsidRPr="00FE2168">
        <w:rPr>
          <w:rFonts w:eastAsia="Times New Roman"/>
          <w:szCs w:val="24"/>
        </w:rPr>
        <w:t>ρόεδ</w:t>
      </w:r>
      <w:r w:rsidRPr="00FE2168">
        <w:rPr>
          <w:rFonts w:eastAsia="Times New Roman"/>
          <w:szCs w:val="24"/>
        </w:rPr>
        <w:t>ρε</w:t>
      </w:r>
      <w:r>
        <w:rPr>
          <w:rFonts w:eastAsia="Times New Roman"/>
          <w:szCs w:val="24"/>
        </w:rPr>
        <w:t>.</w:t>
      </w:r>
    </w:p>
    <w:p w14:paraId="09A3EF2D" w14:textId="77777777" w:rsidR="00D269F7" w:rsidRDefault="006C352B">
      <w:pPr>
        <w:spacing w:line="600" w:lineRule="auto"/>
        <w:ind w:firstLine="720"/>
        <w:contextualSpacing/>
        <w:jc w:val="both"/>
        <w:rPr>
          <w:rFonts w:eastAsia="Times New Roman"/>
          <w:b/>
          <w:szCs w:val="24"/>
        </w:rPr>
      </w:pPr>
      <w:r>
        <w:rPr>
          <w:rFonts w:eastAsia="Times New Roman"/>
          <w:szCs w:val="24"/>
        </w:rPr>
        <w:t>Σήμερα η</w:t>
      </w:r>
      <w:r w:rsidRPr="00FE2168">
        <w:rPr>
          <w:rFonts w:eastAsia="Times New Roman"/>
          <w:szCs w:val="24"/>
        </w:rPr>
        <w:t xml:space="preserve"> συνεδρίαση </w:t>
      </w:r>
      <w:r>
        <w:rPr>
          <w:rFonts w:eastAsia="Times New Roman"/>
          <w:szCs w:val="24"/>
        </w:rPr>
        <w:t>άρχισε</w:t>
      </w:r>
      <w:r w:rsidRPr="00FE2168">
        <w:rPr>
          <w:rFonts w:eastAsia="Times New Roman"/>
          <w:szCs w:val="24"/>
        </w:rPr>
        <w:t xml:space="preserve"> κατά τρόπο ανορθόδοξ</w:t>
      </w:r>
      <w:r>
        <w:rPr>
          <w:rFonts w:eastAsia="Times New Roman"/>
          <w:szCs w:val="24"/>
        </w:rPr>
        <w:t>ο</w:t>
      </w:r>
      <w:r>
        <w:rPr>
          <w:rFonts w:eastAsia="Times New Roman"/>
          <w:szCs w:val="24"/>
        </w:rPr>
        <w:t>,</w:t>
      </w:r>
      <w:r w:rsidRPr="00FE2168">
        <w:rPr>
          <w:rFonts w:eastAsia="Times New Roman"/>
          <w:szCs w:val="24"/>
        </w:rPr>
        <w:t xml:space="preserve"> κύριε </w:t>
      </w:r>
      <w:r>
        <w:rPr>
          <w:rFonts w:eastAsia="Times New Roman"/>
          <w:szCs w:val="24"/>
        </w:rPr>
        <w:t>Π</w:t>
      </w:r>
      <w:r w:rsidRPr="00FE2168">
        <w:rPr>
          <w:rFonts w:eastAsia="Times New Roman"/>
          <w:szCs w:val="24"/>
        </w:rPr>
        <w:t>ρόεδρε</w:t>
      </w:r>
      <w:r>
        <w:rPr>
          <w:rFonts w:eastAsia="Times New Roman"/>
          <w:szCs w:val="24"/>
        </w:rPr>
        <w:t>.</w:t>
      </w:r>
      <w:r w:rsidRPr="00FE2168">
        <w:rPr>
          <w:rFonts w:eastAsia="Times New Roman"/>
          <w:szCs w:val="24"/>
        </w:rPr>
        <w:t xml:space="preserve"> </w:t>
      </w:r>
      <w:r>
        <w:rPr>
          <w:rFonts w:eastAsia="Times New Roman"/>
          <w:szCs w:val="24"/>
        </w:rPr>
        <w:t>Π</w:t>
      </w:r>
      <w:r w:rsidRPr="00FE2168">
        <w:rPr>
          <w:rFonts w:eastAsia="Times New Roman"/>
          <w:szCs w:val="24"/>
        </w:rPr>
        <w:t xml:space="preserve">ριν καν μιλήσει ο πρώτος </w:t>
      </w:r>
      <w:r>
        <w:rPr>
          <w:rFonts w:eastAsia="Times New Roman"/>
          <w:szCs w:val="24"/>
        </w:rPr>
        <w:t>εισηγητής</w:t>
      </w:r>
      <w:r w:rsidRPr="00FE2168">
        <w:rPr>
          <w:rFonts w:eastAsia="Times New Roman"/>
          <w:szCs w:val="24"/>
        </w:rPr>
        <w:t xml:space="preserve"> </w:t>
      </w:r>
      <w:r>
        <w:rPr>
          <w:rFonts w:eastAsia="Times New Roman"/>
          <w:szCs w:val="24"/>
        </w:rPr>
        <w:t xml:space="preserve">υποστηρίχθηκε </w:t>
      </w:r>
      <w:r w:rsidRPr="00FE2168">
        <w:rPr>
          <w:rFonts w:eastAsia="Times New Roman"/>
          <w:szCs w:val="24"/>
        </w:rPr>
        <w:t xml:space="preserve">τροπολογία από το Υπουργείο </w:t>
      </w:r>
      <w:r>
        <w:rPr>
          <w:rFonts w:eastAsia="Times New Roman"/>
          <w:szCs w:val="24"/>
        </w:rPr>
        <w:t>Α</w:t>
      </w:r>
      <w:r w:rsidRPr="00FE2168">
        <w:rPr>
          <w:rFonts w:eastAsia="Times New Roman"/>
          <w:szCs w:val="24"/>
        </w:rPr>
        <w:t xml:space="preserve">γροτικής </w:t>
      </w:r>
      <w:r>
        <w:rPr>
          <w:rFonts w:eastAsia="Times New Roman"/>
          <w:szCs w:val="24"/>
        </w:rPr>
        <w:t>Α</w:t>
      </w:r>
      <w:r w:rsidRPr="00FE2168">
        <w:rPr>
          <w:rFonts w:eastAsia="Times New Roman"/>
          <w:szCs w:val="24"/>
        </w:rPr>
        <w:t>νάπτυξης</w:t>
      </w:r>
      <w:r>
        <w:rPr>
          <w:rFonts w:eastAsia="Times New Roman"/>
          <w:szCs w:val="24"/>
        </w:rPr>
        <w:t>,</w:t>
      </w:r>
      <w:r w:rsidRPr="00FE2168">
        <w:rPr>
          <w:rFonts w:eastAsia="Times New Roman"/>
          <w:szCs w:val="24"/>
        </w:rPr>
        <w:t xml:space="preserve"> στη συνέχεια ακολούθησε ο </w:t>
      </w:r>
      <w:r>
        <w:rPr>
          <w:rFonts w:eastAsia="Times New Roman"/>
          <w:szCs w:val="24"/>
        </w:rPr>
        <w:t>ε</w:t>
      </w:r>
      <w:r w:rsidRPr="00FE2168">
        <w:rPr>
          <w:rFonts w:eastAsia="Times New Roman"/>
          <w:szCs w:val="24"/>
        </w:rPr>
        <w:t xml:space="preserve">ισηγητής της </w:t>
      </w:r>
      <w:r>
        <w:rPr>
          <w:rFonts w:eastAsia="Times New Roman"/>
          <w:szCs w:val="24"/>
        </w:rPr>
        <w:t>Π</w:t>
      </w:r>
      <w:r w:rsidRPr="00FE2168">
        <w:rPr>
          <w:rFonts w:eastAsia="Times New Roman"/>
          <w:szCs w:val="24"/>
        </w:rPr>
        <w:t xml:space="preserve">λειοψηφίας και αυτομάτως προσήλθε ο </w:t>
      </w:r>
      <w:r>
        <w:rPr>
          <w:rFonts w:eastAsia="Times New Roman"/>
          <w:szCs w:val="24"/>
        </w:rPr>
        <w:t>Υ</w:t>
      </w:r>
      <w:r w:rsidRPr="00FE2168">
        <w:rPr>
          <w:rFonts w:eastAsia="Times New Roman"/>
          <w:szCs w:val="24"/>
        </w:rPr>
        <w:t xml:space="preserve">πουργός </w:t>
      </w:r>
      <w:r>
        <w:rPr>
          <w:rFonts w:eastAsia="Times New Roman"/>
          <w:szCs w:val="24"/>
        </w:rPr>
        <w:t>Ο</w:t>
      </w:r>
      <w:r w:rsidRPr="00FE2168">
        <w:rPr>
          <w:rFonts w:eastAsia="Times New Roman"/>
          <w:szCs w:val="24"/>
        </w:rPr>
        <w:t>ικονομικών και κατέθεσε τροπολογία</w:t>
      </w:r>
      <w:r>
        <w:rPr>
          <w:rFonts w:eastAsia="Times New Roman"/>
          <w:szCs w:val="24"/>
        </w:rPr>
        <w:t>,</w:t>
      </w:r>
      <w:r w:rsidRPr="00FE2168">
        <w:rPr>
          <w:rFonts w:eastAsia="Times New Roman"/>
          <w:szCs w:val="24"/>
        </w:rPr>
        <w:t xml:space="preserve"> </w:t>
      </w:r>
      <w:r>
        <w:rPr>
          <w:rFonts w:eastAsia="Times New Roman"/>
          <w:szCs w:val="24"/>
        </w:rPr>
        <w:t xml:space="preserve">της οποίας το περιεχόμενο είδαμε αργότερα. </w:t>
      </w:r>
    </w:p>
    <w:p w14:paraId="09A3EF2E" w14:textId="77777777" w:rsidR="00D269F7" w:rsidRDefault="006C352B">
      <w:pPr>
        <w:spacing w:line="600" w:lineRule="auto"/>
        <w:ind w:firstLine="720"/>
        <w:contextualSpacing/>
        <w:jc w:val="both"/>
        <w:rPr>
          <w:rFonts w:eastAsia="Times New Roman"/>
          <w:szCs w:val="24"/>
        </w:rPr>
      </w:pPr>
      <w:r w:rsidRPr="006261FB">
        <w:rPr>
          <w:rFonts w:eastAsia="Times New Roman"/>
          <w:szCs w:val="24"/>
        </w:rPr>
        <w:t>Θέλω</w:t>
      </w:r>
      <w:r>
        <w:rPr>
          <w:rFonts w:eastAsia="Times New Roman"/>
          <w:szCs w:val="24"/>
        </w:rPr>
        <w:t>,</w:t>
      </w:r>
      <w:r w:rsidRPr="006261FB">
        <w:rPr>
          <w:rFonts w:eastAsia="Times New Roman"/>
          <w:szCs w:val="24"/>
        </w:rPr>
        <w:t xml:space="preserve"> λοιπόν</w:t>
      </w:r>
      <w:r>
        <w:rPr>
          <w:rFonts w:eastAsia="Times New Roman"/>
          <w:szCs w:val="24"/>
        </w:rPr>
        <w:t>,</w:t>
      </w:r>
      <w:r w:rsidRPr="006261FB">
        <w:rPr>
          <w:rFonts w:eastAsia="Times New Roman"/>
          <w:szCs w:val="24"/>
        </w:rPr>
        <w:t xml:space="preserve"> να ξεκινήσω και εγώ την ομιλία μου σήμερα ανορθόδοξα</w:t>
      </w:r>
      <w:r>
        <w:rPr>
          <w:rFonts w:eastAsia="Times New Roman"/>
          <w:szCs w:val="24"/>
        </w:rPr>
        <w:t>.</w:t>
      </w:r>
      <w:r w:rsidRPr="006261FB">
        <w:rPr>
          <w:rFonts w:eastAsia="Times New Roman"/>
          <w:szCs w:val="24"/>
        </w:rPr>
        <w:t xml:space="preserve"> </w:t>
      </w:r>
      <w:r>
        <w:rPr>
          <w:rFonts w:eastAsia="Times New Roman"/>
          <w:szCs w:val="24"/>
        </w:rPr>
        <w:t>Θ</w:t>
      </w:r>
      <w:r w:rsidRPr="006261FB">
        <w:rPr>
          <w:rFonts w:eastAsia="Times New Roman"/>
          <w:szCs w:val="24"/>
        </w:rPr>
        <w:t>α αναφερθώ</w:t>
      </w:r>
      <w:r>
        <w:rPr>
          <w:rFonts w:eastAsia="Times New Roman"/>
          <w:szCs w:val="24"/>
        </w:rPr>
        <w:t>,</w:t>
      </w:r>
      <w:r w:rsidRPr="006261FB">
        <w:rPr>
          <w:rFonts w:eastAsia="Times New Roman"/>
          <w:szCs w:val="24"/>
        </w:rPr>
        <w:t xml:space="preserve"> πρώτα απ</w:t>
      </w:r>
      <w:r>
        <w:rPr>
          <w:rFonts w:eastAsia="Times New Roman"/>
          <w:szCs w:val="24"/>
        </w:rPr>
        <w:t>’</w:t>
      </w:r>
      <w:r w:rsidRPr="006261FB">
        <w:rPr>
          <w:rFonts w:eastAsia="Times New Roman"/>
          <w:szCs w:val="24"/>
        </w:rPr>
        <w:t xml:space="preserve"> όλα</w:t>
      </w:r>
      <w:r>
        <w:rPr>
          <w:rFonts w:eastAsia="Times New Roman"/>
          <w:szCs w:val="24"/>
        </w:rPr>
        <w:t>,</w:t>
      </w:r>
      <w:r w:rsidRPr="006261FB">
        <w:rPr>
          <w:rFonts w:eastAsia="Times New Roman"/>
          <w:szCs w:val="24"/>
        </w:rPr>
        <w:t xml:space="preserve"> σε αυτήν την τροπολογία του Υπουργού Οικονομικών</w:t>
      </w:r>
      <w:r>
        <w:rPr>
          <w:rFonts w:eastAsia="Times New Roman"/>
          <w:szCs w:val="24"/>
        </w:rPr>
        <w:t>.</w:t>
      </w:r>
      <w:r w:rsidRPr="006261FB">
        <w:rPr>
          <w:rFonts w:eastAsia="Times New Roman"/>
          <w:szCs w:val="24"/>
        </w:rPr>
        <w:t xml:space="preserve"> </w:t>
      </w:r>
      <w:r>
        <w:rPr>
          <w:rFonts w:eastAsia="Times New Roman"/>
          <w:szCs w:val="24"/>
        </w:rPr>
        <w:t>Σ</w:t>
      </w:r>
      <w:r w:rsidRPr="006261FB">
        <w:rPr>
          <w:rFonts w:eastAsia="Times New Roman"/>
          <w:szCs w:val="24"/>
        </w:rPr>
        <w:t>ήμερα στις 10</w:t>
      </w:r>
      <w:r>
        <w:rPr>
          <w:rFonts w:eastAsia="Times New Roman"/>
          <w:szCs w:val="24"/>
        </w:rPr>
        <w:t>.</w:t>
      </w:r>
      <w:r w:rsidRPr="006261FB">
        <w:rPr>
          <w:rFonts w:eastAsia="Times New Roman"/>
          <w:szCs w:val="24"/>
        </w:rPr>
        <w:t>00</w:t>
      </w:r>
      <w:r>
        <w:rPr>
          <w:rFonts w:eastAsia="Times New Roman"/>
          <w:szCs w:val="24"/>
        </w:rPr>
        <w:t>΄</w:t>
      </w:r>
      <w:r w:rsidRPr="006261FB">
        <w:rPr>
          <w:rFonts w:eastAsia="Times New Roman"/>
          <w:szCs w:val="24"/>
        </w:rPr>
        <w:t xml:space="preserve"> το πρωί συν</w:t>
      </w:r>
      <w:r w:rsidRPr="006261FB">
        <w:rPr>
          <w:rFonts w:eastAsia="Times New Roman"/>
          <w:szCs w:val="24"/>
        </w:rPr>
        <w:t>εδριάζ</w:t>
      </w:r>
      <w:r>
        <w:rPr>
          <w:rFonts w:eastAsia="Times New Roman"/>
          <w:szCs w:val="24"/>
        </w:rPr>
        <w:t>ουν</w:t>
      </w:r>
      <w:r w:rsidRPr="006261FB">
        <w:rPr>
          <w:rFonts w:eastAsia="Times New Roman"/>
          <w:szCs w:val="24"/>
        </w:rPr>
        <w:t xml:space="preserve"> η </w:t>
      </w:r>
      <w:r>
        <w:rPr>
          <w:rFonts w:eastAsia="Times New Roman"/>
          <w:szCs w:val="24"/>
        </w:rPr>
        <w:t>Ε</w:t>
      </w:r>
      <w:r w:rsidRPr="006261FB">
        <w:rPr>
          <w:rFonts w:eastAsia="Times New Roman"/>
          <w:szCs w:val="24"/>
        </w:rPr>
        <w:t xml:space="preserve">πιτροπή Οικονομικών με την </w:t>
      </w:r>
      <w:r>
        <w:rPr>
          <w:rFonts w:eastAsia="Times New Roman"/>
          <w:szCs w:val="24"/>
        </w:rPr>
        <w:t>Ε</w:t>
      </w:r>
      <w:r w:rsidRPr="006261FB">
        <w:rPr>
          <w:rFonts w:eastAsia="Times New Roman"/>
          <w:szCs w:val="24"/>
        </w:rPr>
        <w:t xml:space="preserve">πιτροπή Οικονομικών </w:t>
      </w:r>
      <w:r>
        <w:rPr>
          <w:rFonts w:eastAsia="Times New Roman"/>
          <w:szCs w:val="24"/>
        </w:rPr>
        <w:t>Υ</w:t>
      </w:r>
      <w:r w:rsidRPr="006261FB">
        <w:rPr>
          <w:rFonts w:eastAsia="Times New Roman"/>
          <w:szCs w:val="24"/>
        </w:rPr>
        <w:t>ποθέσεων</w:t>
      </w:r>
      <w:r>
        <w:rPr>
          <w:rFonts w:eastAsia="Times New Roman"/>
          <w:szCs w:val="24"/>
        </w:rPr>
        <w:t>,</w:t>
      </w:r>
      <w:r w:rsidRPr="006261FB">
        <w:rPr>
          <w:rFonts w:eastAsia="Times New Roman"/>
          <w:szCs w:val="24"/>
        </w:rPr>
        <w:t xml:space="preserve"> όπου συζητείται σχέδιο νόμου </w:t>
      </w:r>
      <w:r>
        <w:rPr>
          <w:rFonts w:eastAsia="Times New Roman"/>
          <w:szCs w:val="24"/>
        </w:rPr>
        <w:t xml:space="preserve">και </w:t>
      </w:r>
      <w:r w:rsidRPr="006261FB">
        <w:rPr>
          <w:rFonts w:eastAsia="Times New Roman"/>
          <w:szCs w:val="24"/>
        </w:rPr>
        <w:t>του Υπουργείου Οικονομικών</w:t>
      </w:r>
      <w:r>
        <w:rPr>
          <w:rFonts w:eastAsia="Times New Roman"/>
          <w:szCs w:val="24"/>
        </w:rPr>
        <w:t>,</w:t>
      </w:r>
      <w:r w:rsidRPr="006261FB">
        <w:rPr>
          <w:rFonts w:eastAsia="Times New Roman"/>
          <w:szCs w:val="24"/>
        </w:rPr>
        <w:t xml:space="preserve"> </w:t>
      </w:r>
      <w:r>
        <w:rPr>
          <w:rFonts w:eastAsia="Times New Roman"/>
          <w:szCs w:val="24"/>
        </w:rPr>
        <w:t xml:space="preserve">το οποίο </w:t>
      </w:r>
      <w:r w:rsidRPr="006261FB">
        <w:rPr>
          <w:rFonts w:eastAsia="Times New Roman"/>
          <w:szCs w:val="24"/>
        </w:rPr>
        <w:t>περιέχει φορολογικές διατάξεις</w:t>
      </w:r>
      <w:r>
        <w:rPr>
          <w:rFonts w:eastAsia="Times New Roman"/>
          <w:szCs w:val="24"/>
        </w:rPr>
        <w:t>,</w:t>
      </w:r>
      <w:r w:rsidRPr="006261FB">
        <w:rPr>
          <w:rFonts w:eastAsia="Times New Roman"/>
          <w:szCs w:val="24"/>
        </w:rPr>
        <w:t xml:space="preserve"> περιέχει διατάξεις τελωνειακού κώδικα</w:t>
      </w:r>
      <w:r>
        <w:rPr>
          <w:rFonts w:eastAsia="Times New Roman"/>
          <w:szCs w:val="24"/>
        </w:rPr>
        <w:t>,</w:t>
      </w:r>
      <w:r w:rsidRPr="006261FB">
        <w:rPr>
          <w:rFonts w:eastAsia="Times New Roman"/>
          <w:szCs w:val="24"/>
        </w:rPr>
        <w:t xml:space="preserve"> πε</w:t>
      </w:r>
      <w:r>
        <w:rPr>
          <w:rFonts w:eastAsia="Times New Roman"/>
          <w:szCs w:val="24"/>
        </w:rPr>
        <w:t xml:space="preserve">ριέχει </w:t>
      </w:r>
      <w:r w:rsidRPr="006261FB">
        <w:rPr>
          <w:rFonts w:eastAsia="Times New Roman"/>
          <w:szCs w:val="24"/>
        </w:rPr>
        <w:t>θέματα δημόσιας περιουσίας στα άρθ</w:t>
      </w:r>
      <w:r w:rsidRPr="006261FB">
        <w:rPr>
          <w:rFonts w:eastAsia="Times New Roman"/>
          <w:szCs w:val="24"/>
        </w:rPr>
        <w:t>ρα 59 έως 84</w:t>
      </w:r>
      <w:r>
        <w:rPr>
          <w:rFonts w:eastAsia="Times New Roman"/>
          <w:szCs w:val="24"/>
        </w:rPr>
        <w:t>.</w:t>
      </w:r>
      <w:r w:rsidRPr="006261FB">
        <w:rPr>
          <w:rFonts w:eastAsia="Times New Roman"/>
          <w:szCs w:val="24"/>
        </w:rPr>
        <w:t xml:space="preserve"> </w:t>
      </w:r>
      <w:r>
        <w:rPr>
          <w:rFonts w:eastAsia="Times New Roman"/>
          <w:szCs w:val="24"/>
        </w:rPr>
        <w:t>Ο</w:t>
      </w:r>
      <w:r w:rsidRPr="006261FB">
        <w:rPr>
          <w:rFonts w:eastAsia="Times New Roman"/>
          <w:szCs w:val="24"/>
        </w:rPr>
        <w:t xml:space="preserve"> κ</w:t>
      </w:r>
      <w:r>
        <w:rPr>
          <w:rFonts w:eastAsia="Times New Roman"/>
          <w:szCs w:val="24"/>
        </w:rPr>
        <w:t>.</w:t>
      </w:r>
      <w:r w:rsidRPr="006261FB">
        <w:rPr>
          <w:rFonts w:eastAsia="Times New Roman"/>
          <w:szCs w:val="24"/>
        </w:rPr>
        <w:t xml:space="preserve"> </w:t>
      </w:r>
      <w:proofErr w:type="spellStart"/>
      <w:r w:rsidRPr="006261FB">
        <w:rPr>
          <w:rFonts w:eastAsia="Times New Roman"/>
          <w:szCs w:val="24"/>
        </w:rPr>
        <w:t>Τσακαλώτος</w:t>
      </w:r>
      <w:proofErr w:type="spellEnd"/>
      <w:r>
        <w:rPr>
          <w:rFonts w:eastAsia="Times New Roman"/>
          <w:szCs w:val="24"/>
        </w:rPr>
        <w:t>, όμως,</w:t>
      </w:r>
      <w:r w:rsidRPr="006261FB">
        <w:rPr>
          <w:rFonts w:eastAsia="Times New Roman"/>
          <w:szCs w:val="24"/>
        </w:rPr>
        <w:t xml:space="preserve"> έφυγε</w:t>
      </w:r>
      <w:r>
        <w:rPr>
          <w:rFonts w:eastAsia="Times New Roman"/>
          <w:szCs w:val="24"/>
        </w:rPr>
        <w:t>.</w:t>
      </w:r>
      <w:r w:rsidRPr="006261FB">
        <w:rPr>
          <w:rFonts w:eastAsia="Times New Roman"/>
          <w:szCs w:val="24"/>
        </w:rPr>
        <w:t xml:space="preserve"> </w:t>
      </w:r>
      <w:r>
        <w:rPr>
          <w:rFonts w:eastAsia="Times New Roman"/>
          <w:szCs w:val="24"/>
        </w:rPr>
        <w:t>Δ</w:t>
      </w:r>
      <w:r w:rsidRPr="006261FB">
        <w:rPr>
          <w:rFonts w:eastAsia="Times New Roman"/>
          <w:szCs w:val="24"/>
        </w:rPr>
        <w:t>ήλωσε ότι θα υποβληθεί η τροπολογία</w:t>
      </w:r>
      <w:r>
        <w:rPr>
          <w:rFonts w:eastAsia="Times New Roman"/>
          <w:szCs w:val="24"/>
        </w:rPr>
        <w:t xml:space="preserve"> και</w:t>
      </w:r>
      <w:r w:rsidRPr="006261FB">
        <w:rPr>
          <w:rFonts w:eastAsia="Times New Roman"/>
          <w:szCs w:val="24"/>
        </w:rPr>
        <w:t xml:space="preserve"> δεν μας αιτιολόγησε γιατί εγκαταλείπει την τακτική διαδικασία</w:t>
      </w:r>
      <w:r>
        <w:rPr>
          <w:rFonts w:eastAsia="Times New Roman"/>
          <w:szCs w:val="24"/>
        </w:rPr>
        <w:t>.</w:t>
      </w:r>
      <w:r w:rsidRPr="006261FB">
        <w:rPr>
          <w:rFonts w:eastAsia="Times New Roman"/>
          <w:szCs w:val="24"/>
        </w:rPr>
        <w:t xml:space="preserve"> </w:t>
      </w:r>
      <w:r>
        <w:rPr>
          <w:rFonts w:eastAsia="Times New Roman"/>
          <w:szCs w:val="24"/>
        </w:rPr>
        <w:t>Δ</w:t>
      </w:r>
      <w:r w:rsidRPr="006261FB">
        <w:rPr>
          <w:rFonts w:eastAsia="Times New Roman"/>
          <w:szCs w:val="24"/>
        </w:rPr>
        <w:t xml:space="preserve">εν μας </w:t>
      </w:r>
      <w:r>
        <w:rPr>
          <w:rFonts w:eastAsia="Times New Roman"/>
          <w:szCs w:val="24"/>
        </w:rPr>
        <w:t xml:space="preserve">το </w:t>
      </w:r>
      <w:r w:rsidRPr="006261FB">
        <w:rPr>
          <w:rFonts w:eastAsia="Times New Roman"/>
          <w:szCs w:val="24"/>
        </w:rPr>
        <w:t xml:space="preserve">αιτιολόγησε </w:t>
      </w:r>
      <w:r w:rsidRPr="006261FB">
        <w:rPr>
          <w:rFonts w:eastAsia="Times New Roman"/>
          <w:szCs w:val="24"/>
        </w:rPr>
        <w:lastRenderedPageBreak/>
        <w:t xml:space="preserve">και σε νομοσχέδιο που είναι </w:t>
      </w:r>
      <w:r>
        <w:rPr>
          <w:rFonts w:eastAsia="Times New Roman"/>
          <w:szCs w:val="24"/>
        </w:rPr>
        <w:t>για τον τουρισμό</w:t>
      </w:r>
      <w:r w:rsidRPr="006261FB">
        <w:rPr>
          <w:rFonts w:eastAsia="Times New Roman"/>
          <w:szCs w:val="24"/>
        </w:rPr>
        <w:t xml:space="preserve"> φέρνει διατάξεις για τον διεθνή διαγωνισ</w:t>
      </w:r>
      <w:r w:rsidRPr="006261FB">
        <w:rPr>
          <w:rFonts w:eastAsia="Times New Roman"/>
          <w:szCs w:val="24"/>
        </w:rPr>
        <w:t>μό για το καζίνο της Πάρνηθας</w:t>
      </w:r>
      <w:r>
        <w:rPr>
          <w:rFonts w:eastAsia="Times New Roman"/>
          <w:szCs w:val="24"/>
        </w:rPr>
        <w:t xml:space="preserve">. </w:t>
      </w:r>
    </w:p>
    <w:p w14:paraId="09A3EF2F" w14:textId="77777777" w:rsidR="00D269F7" w:rsidRDefault="006C352B">
      <w:pPr>
        <w:spacing w:line="600" w:lineRule="auto"/>
        <w:ind w:firstLine="720"/>
        <w:contextualSpacing/>
        <w:jc w:val="both"/>
        <w:rPr>
          <w:rFonts w:eastAsia="Times New Roman"/>
          <w:szCs w:val="24"/>
        </w:rPr>
      </w:pPr>
      <w:r>
        <w:rPr>
          <w:rFonts w:eastAsia="Times New Roman"/>
          <w:szCs w:val="24"/>
        </w:rPr>
        <w:t>Κ</w:t>
      </w:r>
      <w:r w:rsidRPr="006261FB">
        <w:rPr>
          <w:rFonts w:eastAsia="Times New Roman"/>
          <w:szCs w:val="24"/>
        </w:rPr>
        <w:t>αι διερωτώμαι</w:t>
      </w:r>
      <w:r w:rsidRPr="004E0F7F">
        <w:rPr>
          <w:rFonts w:eastAsia="Times New Roman"/>
          <w:szCs w:val="24"/>
        </w:rPr>
        <w:t xml:space="preserve"> </w:t>
      </w:r>
      <w:r w:rsidRPr="006261FB">
        <w:rPr>
          <w:rFonts w:eastAsia="Times New Roman"/>
          <w:szCs w:val="24"/>
        </w:rPr>
        <w:t>απλοϊκά</w:t>
      </w:r>
      <w:r>
        <w:rPr>
          <w:rFonts w:eastAsia="Times New Roman"/>
          <w:szCs w:val="24"/>
        </w:rPr>
        <w:t>,</w:t>
      </w:r>
      <w:r w:rsidRPr="006261FB">
        <w:rPr>
          <w:rFonts w:eastAsia="Times New Roman"/>
          <w:szCs w:val="24"/>
        </w:rPr>
        <w:t xml:space="preserve"> αν θέλετε</w:t>
      </w:r>
      <w:r>
        <w:rPr>
          <w:rFonts w:eastAsia="Times New Roman"/>
          <w:szCs w:val="24"/>
        </w:rPr>
        <w:t>:</w:t>
      </w:r>
      <w:r w:rsidRPr="006261FB">
        <w:rPr>
          <w:rFonts w:eastAsia="Times New Roman"/>
          <w:szCs w:val="24"/>
        </w:rPr>
        <w:t xml:space="preserve"> </w:t>
      </w:r>
      <w:r>
        <w:rPr>
          <w:rFonts w:eastAsia="Times New Roman"/>
          <w:szCs w:val="24"/>
        </w:rPr>
        <w:t>Ή</w:t>
      </w:r>
      <w:r w:rsidRPr="006261FB">
        <w:rPr>
          <w:rFonts w:eastAsia="Times New Roman"/>
          <w:szCs w:val="24"/>
        </w:rPr>
        <w:t xml:space="preserve">θελε να αποφύγει η </w:t>
      </w:r>
      <w:r>
        <w:rPr>
          <w:rFonts w:eastAsia="Times New Roman"/>
          <w:szCs w:val="24"/>
        </w:rPr>
        <w:t>Κ</w:t>
      </w:r>
      <w:r w:rsidRPr="006261FB">
        <w:rPr>
          <w:rFonts w:eastAsia="Times New Roman"/>
          <w:szCs w:val="24"/>
        </w:rPr>
        <w:t>υβέρνηση τη διαδικασία της τακτικής νομοθετικής λειτουργίας</w:t>
      </w:r>
      <w:r>
        <w:rPr>
          <w:rFonts w:eastAsia="Times New Roman"/>
          <w:szCs w:val="24"/>
        </w:rPr>
        <w:t>;</w:t>
      </w:r>
      <w:r w:rsidRPr="006261FB">
        <w:rPr>
          <w:rFonts w:eastAsia="Times New Roman"/>
          <w:szCs w:val="24"/>
        </w:rPr>
        <w:t xml:space="preserve"> </w:t>
      </w:r>
      <w:r>
        <w:rPr>
          <w:rFonts w:eastAsia="Times New Roman"/>
          <w:szCs w:val="24"/>
        </w:rPr>
        <w:t>Ή</w:t>
      </w:r>
      <w:r w:rsidRPr="006261FB">
        <w:rPr>
          <w:rFonts w:eastAsia="Times New Roman"/>
          <w:szCs w:val="24"/>
        </w:rPr>
        <w:t xml:space="preserve">θελε να αποφύγει τη συζήτηση μέσα στην αρμόδια </w:t>
      </w:r>
      <w:r>
        <w:rPr>
          <w:rFonts w:eastAsia="Times New Roman"/>
          <w:szCs w:val="24"/>
        </w:rPr>
        <w:t>ε</w:t>
      </w:r>
      <w:r w:rsidRPr="006261FB">
        <w:rPr>
          <w:rFonts w:eastAsia="Times New Roman"/>
          <w:szCs w:val="24"/>
        </w:rPr>
        <w:t>πιτροπή</w:t>
      </w:r>
      <w:r>
        <w:rPr>
          <w:rFonts w:eastAsia="Times New Roman"/>
          <w:szCs w:val="24"/>
        </w:rPr>
        <w:t>;</w:t>
      </w:r>
      <w:r w:rsidRPr="006261FB">
        <w:rPr>
          <w:rFonts w:eastAsia="Times New Roman"/>
          <w:szCs w:val="24"/>
        </w:rPr>
        <w:t xml:space="preserve"> </w:t>
      </w:r>
      <w:r>
        <w:rPr>
          <w:rFonts w:eastAsia="Times New Roman"/>
          <w:szCs w:val="24"/>
        </w:rPr>
        <w:t>Ή</w:t>
      </w:r>
      <w:r w:rsidRPr="006261FB">
        <w:rPr>
          <w:rFonts w:eastAsia="Times New Roman"/>
          <w:szCs w:val="24"/>
        </w:rPr>
        <w:t>θελε να ξεπεράσει αυτό</w:t>
      </w:r>
      <w:r>
        <w:rPr>
          <w:rFonts w:eastAsia="Times New Roman"/>
          <w:szCs w:val="24"/>
        </w:rPr>
        <w:t>ν</w:t>
      </w:r>
      <w:r w:rsidRPr="006261FB">
        <w:rPr>
          <w:rFonts w:eastAsia="Times New Roman"/>
          <w:szCs w:val="24"/>
        </w:rPr>
        <w:t xml:space="preserve"> τον κίνδυνο ή κρύβεται κάτι άλλο</w:t>
      </w:r>
      <w:r>
        <w:rPr>
          <w:rFonts w:eastAsia="Times New Roman"/>
          <w:szCs w:val="24"/>
        </w:rPr>
        <w:t>;</w:t>
      </w:r>
      <w:r w:rsidRPr="006261FB">
        <w:rPr>
          <w:rFonts w:eastAsia="Times New Roman"/>
          <w:szCs w:val="24"/>
        </w:rPr>
        <w:t xml:space="preserve"> </w:t>
      </w:r>
      <w:r>
        <w:rPr>
          <w:rFonts w:eastAsia="Times New Roman"/>
          <w:szCs w:val="24"/>
        </w:rPr>
        <w:t>Π</w:t>
      </w:r>
      <w:r w:rsidRPr="006261FB">
        <w:rPr>
          <w:rFonts w:eastAsia="Times New Roman"/>
          <w:szCs w:val="24"/>
        </w:rPr>
        <w:t>εριμένουμε απαντήσεις</w:t>
      </w:r>
      <w:r>
        <w:rPr>
          <w:rFonts w:eastAsia="Times New Roman"/>
          <w:szCs w:val="24"/>
        </w:rPr>
        <w:t>.</w:t>
      </w:r>
      <w:r w:rsidRPr="006261FB">
        <w:rPr>
          <w:rFonts w:eastAsia="Times New Roman"/>
          <w:szCs w:val="24"/>
        </w:rPr>
        <w:t xml:space="preserve"> </w:t>
      </w:r>
      <w:r>
        <w:rPr>
          <w:rFonts w:eastAsia="Times New Roman"/>
          <w:szCs w:val="24"/>
        </w:rPr>
        <w:t>Γ</w:t>
      </w:r>
      <w:r w:rsidRPr="006261FB">
        <w:rPr>
          <w:rFonts w:eastAsia="Times New Roman"/>
          <w:szCs w:val="24"/>
        </w:rPr>
        <w:t>ιατί θεωρούμε ότι είναι ένα σοβαρό θέμα</w:t>
      </w:r>
      <w:r>
        <w:rPr>
          <w:rFonts w:eastAsia="Times New Roman"/>
          <w:szCs w:val="24"/>
        </w:rPr>
        <w:t>,</w:t>
      </w:r>
      <w:r w:rsidRPr="006261FB">
        <w:rPr>
          <w:rFonts w:eastAsia="Times New Roman"/>
          <w:szCs w:val="24"/>
        </w:rPr>
        <w:t xml:space="preserve"> παραβιάζει ακόμα και τον </w:t>
      </w:r>
      <w:r>
        <w:rPr>
          <w:rFonts w:eastAsia="Times New Roman"/>
          <w:szCs w:val="24"/>
        </w:rPr>
        <w:t>Κ</w:t>
      </w:r>
      <w:r w:rsidRPr="006261FB">
        <w:rPr>
          <w:rFonts w:eastAsia="Times New Roman"/>
          <w:szCs w:val="24"/>
        </w:rPr>
        <w:t>ανονισμό</w:t>
      </w:r>
      <w:r>
        <w:rPr>
          <w:rFonts w:eastAsia="Times New Roman"/>
          <w:szCs w:val="24"/>
        </w:rPr>
        <w:t>.</w:t>
      </w:r>
      <w:r w:rsidRPr="006261FB">
        <w:rPr>
          <w:rFonts w:eastAsia="Times New Roman"/>
          <w:szCs w:val="24"/>
        </w:rPr>
        <w:t xml:space="preserve"> </w:t>
      </w:r>
    </w:p>
    <w:p w14:paraId="09A3EF30" w14:textId="77777777" w:rsidR="00D269F7" w:rsidRDefault="006C352B">
      <w:pPr>
        <w:spacing w:line="600" w:lineRule="auto"/>
        <w:ind w:firstLine="720"/>
        <w:contextualSpacing/>
        <w:jc w:val="both"/>
        <w:rPr>
          <w:rFonts w:eastAsia="Times New Roman"/>
          <w:szCs w:val="24"/>
        </w:rPr>
      </w:pPr>
      <w:r>
        <w:rPr>
          <w:rFonts w:eastAsia="Times New Roman"/>
          <w:szCs w:val="24"/>
        </w:rPr>
        <w:t>Τ</w:t>
      </w:r>
      <w:r w:rsidRPr="006261FB">
        <w:rPr>
          <w:rFonts w:eastAsia="Times New Roman"/>
          <w:szCs w:val="24"/>
        </w:rPr>
        <w:t>ο νομοσχέδιο του Υπουργείου Οικονομικών</w:t>
      </w:r>
      <w:r>
        <w:rPr>
          <w:rFonts w:eastAsia="Times New Roman"/>
          <w:szCs w:val="24"/>
        </w:rPr>
        <w:t>,</w:t>
      </w:r>
      <w:r w:rsidRPr="006261FB">
        <w:rPr>
          <w:rFonts w:eastAsia="Times New Roman"/>
          <w:szCs w:val="24"/>
        </w:rPr>
        <w:t xml:space="preserve"> σε συνδυασμό με το ίδιο νομοσχέδιο που περιλαμβάνει και διατάξεις του </w:t>
      </w:r>
      <w:r>
        <w:rPr>
          <w:rFonts w:eastAsia="Times New Roman"/>
          <w:szCs w:val="24"/>
        </w:rPr>
        <w:t>Υ</w:t>
      </w:r>
      <w:r w:rsidRPr="006261FB">
        <w:rPr>
          <w:rFonts w:eastAsia="Times New Roman"/>
          <w:szCs w:val="24"/>
        </w:rPr>
        <w:t>πουργ</w:t>
      </w:r>
      <w:r w:rsidRPr="006261FB">
        <w:rPr>
          <w:rFonts w:eastAsia="Times New Roman"/>
          <w:szCs w:val="24"/>
        </w:rPr>
        <w:t xml:space="preserve">είου </w:t>
      </w:r>
      <w:r>
        <w:rPr>
          <w:rFonts w:eastAsia="Times New Roman"/>
          <w:szCs w:val="24"/>
        </w:rPr>
        <w:t>Κ</w:t>
      </w:r>
      <w:r w:rsidRPr="006261FB">
        <w:rPr>
          <w:rFonts w:eastAsia="Times New Roman"/>
          <w:szCs w:val="24"/>
        </w:rPr>
        <w:t>οινωνικών Ασφαλίσεων</w:t>
      </w:r>
      <w:r>
        <w:rPr>
          <w:rFonts w:eastAsia="Times New Roman"/>
          <w:szCs w:val="24"/>
        </w:rPr>
        <w:t>,</w:t>
      </w:r>
      <w:r w:rsidRPr="006261FB">
        <w:rPr>
          <w:rFonts w:eastAsia="Times New Roman"/>
          <w:szCs w:val="24"/>
        </w:rPr>
        <w:t xml:space="preserve"> ήδη έχει εισαχθεί ως επείγον</w:t>
      </w:r>
      <w:r>
        <w:rPr>
          <w:rFonts w:eastAsia="Times New Roman"/>
          <w:szCs w:val="24"/>
        </w:rPr>
        <w:t>.</w:t>
      </w:r>
      <w:r w:rsidRPr="006261FB">
        <w:rPr>
          <w:rFonts w:eastAsia="Times New Roman"/>
          <w:szCs w:val="24"/>
        </w:rPr>
        <w:t xml:space="preserve"> Επομένως</w:t>
      </w:r>
      <w:r>
        <w:rPr>
          <w:rFonts w:eastAsia="Times New Roman"/>
          <w:szCs w:val="24"/>
        </w:rPr>
        <w:t>,</w:t>
      </w:r>
      <w:r w:rsidRPr="006261FB">
        <w:rPr>
          <w:rFonts w:eastAsia="Times New Roman"/>
          <w:szCs w:val="24"/>
        </w:rPr>
        <w:t xml:space="preserve"> δεν μπορεί να υπάρξει επιχείρημα περί επειγόντ</w:t>
      </w:r>
      <w:r>
        <w:rPr>
          <w:rFonts w:eastAsia="Times New Roman"/>
          <w:szCs w:val="24"/>
        </w:rPr>
        <w:t>ος</w:t>
      </w:r>
      <w:r w:rsidRPr="006261FB">
        <w:rPr>
          <w:rFonts w:eastAsia="Times New Roman"/>
          <w:szCs w:val="24"/>
        </w:rPr>
        <w:t xml:space="preserve"> από τον Υπουργό </w:t>
      </w:r>
      <w:r>
        <w:rPr>
          <w:rFonts w:eastAsia="Times New Roman"/>
          <w:szCs w:val="24"/>
        </w:rPr>
        <w:t>Οικονομικών</w:t>
      </w:r>
      <w:r>
        <w:rPr>
          <w:rFonts w:eastAsia="Times New Roman"/>
          <w:szCs w:val="24"/>
        </w:rPr>
        <w:t xml:space="preserve"> για την τροπολογία του στο νομοσχέδιο του τουρισμού</w:t>
      </w:r>
      <w:r>
        <w:rPr>
          <w:rFonts w:eastAsia="Times New Roman"/>
          <w:szCs w:val="24"/>
        </w:rPr>
        <w:t>.</w:t>
      </w:r>
      <w:r w:rsidRPr="006261FB">
        <w:rPr>
          <w:rFonts w:eastAsia="Times New Roman"/>
          <w:szCs w:val="24"/>
        </w:rPr>
        <w:t xml:space="preserve"> </w:t>
      </w:r>
      <w:r>
        <w:rPr>
          <w:rFonts w:eastAsia="Times New Roman"/>
          <w:szCs w:val="24"/>
        </w:rPr>
        <w:t>Θ</w:t>
      </w:r>
      <w:r w:rsidRPr="006261FB">
        <w:rPr>
          <w:rFonts w:eastAsia="Times New Roman"/>
          <w:szCs w:val="24"/>
        </w:rPr>
        <w:t>α πρέπει να δώσει απαντήσεις στο σημείο</w:t>
      </w:r>
      <w:r>
        <w:rPr>
          <w:rFonts w:eastAsia="Times New Roman"/>
          <w:szCs w:val="24"/>
        </w:rPr>
        <w:t xml:space="preserve"> αυτό: Υ</w:t>
      </w:r>
      <w:r w:rsidRPr="006261FB">
        <w:rPr>
          <w:rFonts w:eastAsia="Times New Roman"/>
          <w:szCs w:val="24"/>
        </w:rPr>
        <w:t>πήρχε ανάγ</w:t>
      </w:r>
      <w:r w:rsidRPr="006261FB">
        <w:rPr>
          <w:rFonts w:eastAsia="Times New Roman"/>
          <w:szCs w:val="24"/>
        </w:rPr>
        <w:t xml:space="preserve">κη </w:t>
      </w:r>
      <w:r>
        <w:rPr>
          <w:rFonts w:eastAsia="Times New Roman"/>
          <w:szCs w:val="24"/>
        </w:rPr>
        <w:t>ή εξυπηρετείτο κάποια</w:t>
      </w:r>
      <w:r w:rsidRPr="006261FB">
        <w:rPr>
          <w:rFonts w:eastAsia="Times New Roman"/>
          <w:szCs w:val="24"/>
        </w:rPr>
        <w:t xml:space="preserve"> σκοπιμότητα η οποία δεν </w:t>
      </w:r>
      <w:proofErr w:type="spellStart"/>
      <w:r w:rsidRPr="006261FB">
        <w:rPr>
          <w:rFonts w:eastAsia="Times New Roman"/>
          <w:szCs w:val="24"/>
        </w:rPr>
        <w:t>απεκαλύφθη</w:t>
      </w:r>
      <w:proofErr w:type="spellEnd"/>
      <w:r w:rsidRPr="006261FB">
        <w:rPr>
          <w:rFonts w:eastAsia="Times New Roman"/>
          <w:szCs w:val="24"/>
        </w:rPr>
        <w:t xml:space="preserve"> εντός της Βουλής</w:t>
      </w:r>
      <w:r>
        <w:rPr>
          <w:rFonts w:eastAsia="Times New Roman"/>
          <w:szCs w:val="24"/>
        </w:rPr>
        <w:t xml:space="preserve">; </w:t>
      </w:r>
      <w:r w:rsidRPr="006261FB">
        <w:rPr>
          <w:rFonts w:eastAsia="Times New Roman"/>
          <w:szCs w:val="24"/>
        </w:rPr>
        <w:t xml:space="preserve"> </w:t>
      </w:r>
    </w:p>
    <w:p w14:paraId="09A3EF31" w14:textId="77777777" w:rsidR="00D269F7" w:rsidRDefault="006C352B">
      <w:pPr>
        <w:spacing w:line="600" w:lineRule="auto"/>
        <w:ind w:firstLine="720"/>
        <w:contextualSpacing/>
        <w:jc w:val="both"/>
        <w:rPr>
          <w:rFonts w:eastAsia="Times New Roman"/>
          <w:szCs w:val="24"/>
        </w:rPr>
      </w:pPr>
      <w:r>
        <w:rPr>
          <w:rFonts w:eastAsia="Times New Roman"/>
          <w:szCs w:val="24"/>
        </w:rPr>
        <w:t>Ε</w:t>
      </w:r>
      <w:r w:rsidRPr="006261FB">
        <w:rPr>
          <w:rFonts w:eastAsia="Times New Roman"/>
          <w:szCs w:val="24"/>
        </w:rPr>
        <w:t>ίναι ένα μείζον θέμα</w:t>
      </w:r>
      <w:r>
        <w:rPr>
          <w:rFonts w:eastAsia="Times New Roman"/>
          <w:szCs w:val="24"/>
        </w:rPr>
        <w:t>,</w:t>
      </w:r>
      <w:r w:rsidRPr="006261FB">
        <w:rPr>
          <w:rFonts w:eastAsia="Times New Roman"/>
          <w:szCs w:val="24"/>
        </w:rPr>
        <w:t xml:space="preserve"> το οποίο χρήζει απάντησης</w:t>
      </w:r>
      <w:r>
        <w:rPr>
          <w:rFonts w:eastAsia="Times New Roman"/>
          <w:szCs w:val="24"/>
        </w:rPr>
        <w:t>.</w:t>
      </w:r>
      <w:r w:rsidRPr="006261FB">
        <w:rPr>
          <w:rFonts w:eastAsia="Times New Roman"/>
          <w:szCs w:val="24"/>
        </w:rPr>
        <w:t xml:space="preserve"> </w:t>
      </w:r>
      <w:r>
        <w:rPr>
          <w:rFonts w:eastAsia="Times New Roman"/>
          <w:szCs w:val="24"/>
        </w:rPr>
        <w:t>Ε</w:t>
      </w:r>
      <w:r w:rsidRPr="006261FB">
        <w:rPr>
          <w:rFonts w:eastAsia="Times New Roman"/>
          <w:szCs w:val="24"/>
        </w:rPr>
        <w:t>ίναι πολιτικό θέμα</w:t>
      </w:r>
      <w:r>
        <w:rPr>
          <w:rFonts w:eastAsia="Times New Roman"/>
          <w:szCs w:val="24"/>
        </w:rPr>
        <w:t xml:space="preserve"> -δ</w:t>
      </w:r>
      <w:r w:rsidRPr="006261FB">
        <w:rPr>
          <w:rFonts w:eastAsia="Times New Roman"/>
          <w:szCs w:val="24"/>
        </w:rPr>
        <w:t>εν θέλω να κάνω άλλες σκέψεις</w:t>
      </w:r>
      <w:r>
        <w:rPr>
          <w:rFonts w:eastAsia="Times New Roman"/>
          <w:szCs w:val="24"/>
        </w:rPr>
        <w:t>-,</w:t>
      </w:r>
      <w:r w:rsidRPr="006261FB">
        <w:rPr>
          <w:rFonts w:eastAsia="Times New Roman"/>
          <w:szCs w:val="24"/>
        </w:rPr>
        <w:t>το οποίο προβληματίζει έντονα</w:t>
      </w:r>
      <w:r>
        <w:rPr>
          <w:rFonts w:eastAsia="Times New Roman"/>
          <w:szCs w:val="24"/>
        </w:rPr>
        <w:t>,</w:t>
      </w:r>
      <w:r w:rsidRPr="006261FB">
        <w:rPr>
          <w:rFonts w:eastAsia="Times New Roman"/>
          <w:szCs w:val="24"/>
        </w:rPr>
        <w:t xml:space="preserve"> </w:t>
      </w:r>
      <w:r>
        <w:rPr>
          <w:rFonts w:eastAsia="Times New Roman"/>
          <w:szCs w:val="24"/>
        </w:rPr>
        <w:t>γ</w:t>
      </w:r>
      <w:r w:rsidRPr="006261FB">
        <w:rPr>
          <w:rFonts w:eastAsia="Times New Roman"/>
          <w:szCs w:val="24"/>
        </w:rPr>
        <w:t xml:space="preserve">ιατί απέφυγε η </w:t>
      </w:r>
      <w:r>
        <w:rPr>
          <w:rFonts w:eastAsia="Times New Roman"/>
          <w:szCs w:val="24"/>
        </w:rPr>
        <w:t>Κ</w:t>
      </w:r>
      <w:r w:rsidRPr="006261FB">
        <w:rPr>
          <w:rFonts w:eastAsia="Times New Roman"/>
          <w:szCs w:val="24"/>
        </w:rPr>
        <w:t>υβέρνηση</w:t>
      </w:r>
      <w:r>
        <w:rPr>
          <w:rFonts w:eastAsia="Times New Roman"/>
          <w:szCs w:val="24"/>
        </w:rPr>
        <w:t xml:space="preserve">, </w:t>
      </w:r>
      <w:r w:rsidRPr="006261FB">
        <w:rPr>
          <w:rFonts w:eastAsia="Times New Roman"/>
          <w:szCs w:val="24"/>
        </w:rPr>
        <w:t xml:space="preserve">δεν μας </w:t>
      </w:r>
      <w:r>
        <w:rPr>
          <w:rFonts w:eastAsia="Times New Roman"/>
          <w:szCs w:val="24"/>
        </w:rPr>
        <w:t>επέτρεψε</w:t>
      </w:r>
      <w:r w:rsidRPr="006261FB">
        <w:rPr>
          <w:rFonts w:eastAsia="Times New Roman"/>
          <w:szCs w:val="24"/>
        </w:rPr>
        <w:t xml:space="preserve"> </w:t>
      </w:r>
      <w:r w:rsidRPr="006261FB">
        <w:rPr>
          <w:rFonts w:eastAsia="Times New Roman"/>
          <w:szCs w:val="24"/>
        </w:rPr>
        <w:lastRenderedPageBreak/>
        <w:t>ο κ</w:t>
      </w:r>
      <w:r>
        <w:rPr>
          <w:rFonts w:eastAsia="Times New Roman"/>
          <w:szCs w:val="24"/>
        </w:rPr>
        <w:t>.</w:t>
      </w:r>
      <w:r w:rsidRPr="006261FB">
        <w:rPr>
          <w:rFonts w:eastAsia="Times New Roman"/>
          <w:szCs w:val="24"/>
        </w:rPr>
        <w:t xml:space="preserve"> </w:t>
      </w:r>
      <w:proofErr w:type="spellStart"/>
      <w:r w:rsidRPr="006261FB">
        <w:rPr>
          <w:rFonts w:eastAsia="Times New Roman"/>
          <w:szCs w:val="24"/>
        </w:rPr>
        <w:t>Τσακαλώτος</w:t>
      </w:r>
      <w:proofErr w:type="spellEnd"/>
      <w:r>
        <w:rPr>
          <w:rFonts w:eastAsia="Times New Roman"/>
          <w:szCs w:val="24"/>
        </w:rPr>
        <w:t xml:space="preserve"> </w:t>
      </w:r>
      <w:r w:rsidRPr="006261FB">
        <w:rPr>
          <w:rFonts w:eastAsia="Times New Roman"/>
          <w:szCs w:val="24"/>
        </w:rPr>
        <w:t>ούτε καν με πεντάλεπτη παραμονή του μετά την ομιλία του επόμενου εισηγητή</w:t>
      </w:r>
      <w:r>
        <w:rPr>
          <w:rFonts w:eastAsia="Times New Roman"/>
          <w:szCs w:val="24"/>
        </w:rPr>
        <w:t>,</w:t>
      </w:r>
      <w:r w:rsidRPr="006261FB">
        <w:rPr>
          <w:rFonts w:eastAsia="Times New Roman"/>
          <w:szCs w:val="24"/>
        </w:rPr>
        <w:t xml:space="preserve"> να ζητήσουμε διευκρινίσεις</w:t>
      </w:r>
      <w:r>
        <w:rPr>
          <w:rFonts w:eastAsia="Times New Roman"/>
          <w:szCs w:val="24"/>
        </w:rPr>
        <w:t>,</w:t>
      </w:r>
      <w:r w:rsidRPr="006261FB">
        <w:rPr>
          <w:rFonts w:eastAsia="Times New Roman"/>
          <w:szCs w:val="24"/>
        </w:rPr>
        <w:t xml:space="preserve"> να ρωτήσουμε</w:t>
      </w:r>
      <w:r>
        <w:rPr>
          <w:rFonts w:eastAsia="Times New Roman"/>
          <w:szCs w:val="24"/>
        </w:rPr>
        <w:t>.</w:t>
      </w:r>
      <w:r w:rsidRPr="006261FB">
        <w:rPr>
          <w:rFonts w:eastAsia="Times New Roman"/>
          <w:szCs w:val="24"/>
        </w:rPr>
        <w:t xml:space="preserve"> </w:t>
      </w:r>
      <w:r>
        <w:rPr>
          <w:rFonts w:eastAsia="Times New Roman"/>
          <w:szCs w:val="24"/>
        </w:rPr>
        <w:t>Έ</w:t>
      </w:r>
      <w:r w:rsidRPr="006261FB">
        <w:rPr>
          <w:rFonts w:eastAsia="Times New Roman"/>
          <w:szCs w:val="24"/>
        </w:rPr>
        <w:t>φυγε δρομαί</w:t>
      </w:r>
      <w:r>
        <w:rPr>
          <w:rFonts w:eastAsia="Times New Roman"/>
          <w:szCs w:val="24"/>
        </w:rPr>
        <w:t>ω</w:t>
      </w:r>
      <w:r w:rsidRPr="006261FB">
        <w:rPr>
          <w:rFonts w:eastAsia="Times New Roman"/>
          <w:szCs w:val="24"/>
        </w:rPr>
        <w:t xml:space="preserve">ς και αυτό νομίζω ότι πρέπει να καταλογιστεί στην </w:t>
      </w:r>
      <w:r>
        <w:rPr>
          <w:rFonts w:eastAsia="Times New Roman"/>
          <w:szCs w:val="24"/>
        </w:rPr>
        <w:t>Κ</w:t>
      </w:r>
      <w:r w:rsidRPr="006261FB">
        <w:rPr>
          <w:rFonts w:eastAsia="Times New Roman"/>
          <w:szCs w:val="24"/>
        </w:rPr>
        <w:t>υβέρνηση</w:t>
      </w:r>
      <w:r>
        <w:rPr>
          <w:rFonts w:eastAsia="Times New Roman"/>
          <w:szCs w:val="24"/>
        </w:rPr>
        <w:t>.</w:t>
      </w:r>
      <w:r w:rsidRPr="006261FB">
        <w:rPr>
          <w:rFonts w:eastAsia="Times New Roman"/>
          <w:szCs w:val="24"/>
        </w:rPr>
        <w:t xml:space="preserve"> Δεν θα μείνω περισσότερο</w:t>
      </w:r>
      <w:r>
        <w:rPr>
          <w:rFonts w:eastAsia="Times New Roman"/>
          <w:szCs w:val="24"/>
        </w:rPr>
        <w:t>,</w:t>
      </w:r>
      <w:r w:rsidRPr="006261FB">
        <w:rPr>
          <w:rFonts w:eastAsia="Times New Roman"/>
          <w:szCs w:val="24"/>
        </w:rPr>
        <w:t xml:space="preserve"> </w:t>
      </w:r>
      <w:r>
        <w:rPr>
          <w:rFonts w:eastAsia="Times New Roman"/>
          <w:szCs w:val="24"/>
        </w:rPr>
        <w:t>όμως, σε</w:t>
      </w:r>
      <w:r w:rsidRPr="006261FB">
        <w:rPr>
          <w:rFonts w:eastAsia="Times New Roman"/>
          <w:szCs w:val="24"/>
        </w:rPr>
        <w:t xml:space="preserve"> αυτό</w:t>
      </w:r>
      <w:r>
        <w:rPr>
          <w:rFonts w:eastAsia="Times New Roman"/>
          <w:szCs w:val="24"/>
        </w:rPr>
        <w:t>.</w:t>
      </w:r>
      <w:r w:rsidRPr="006261FB">
        <w:rPr>
          <w:rFonts w:eastAsia="Times New Roman"/>
          <w:szCs w:val="24"/>
        </w:rPr>
        <w:t xml:space="preserve"> </w:t>
      </w:r>
    </w:p>
    <w:p w14:paraId="09A3EF32" w14:textId="77777777" w:rsidR="00D269F7" w:rsidRDefault="006C352B">
      <w:pPr>
        <w:spacing w:line="600" w:lineRule="auto"/>
        <w:ind w:firstLine="720"/>
        <w:contextualSpacing/>
        <w:jc w:val="both"/>
        <w:rPr>
          <w:rFonts w:eastAsia="Times New Roman"/>
          <w:szCs w:val="24"/>
        </w:rPr>
      </w:pPr>
      <w:r>
        <w:rPr>
          <w:rFonts w:eastAsia="Times New Roman"/>
          <w:szCs w:val="24"/>
        </w:rPr>
        <w:t>Ε</w:t>
      </w:r>
      <w:r w:rsidRPr="006261FB">
        <w:rPr>
          <w:rFonts w:eastAsia="Times New Roman"/>
          <w:szCs w:val="24"/>
        </w:rPr>
        <w:t>πειδή το ενδιαφέρον μου αυτή τη στιγμή είναι στο νομοσχέδιο περί τουρισμ</w:t>
      </w:r>
      <w:r>
        <w:rPr>
          <w:rFonts w:eastAsia="Times New Roman"/>
          <w:szCs w:val="24"/>
        </w:rPr>
        <w:t xml:space="preserve">ού, </w:t>
      </w:r>
      <w:r w:rsidRPr="006261FB">
        <w:rPr>
          <w:rFonts w:eastAsia="Times New Roman"/>
          <w:szCs w:val="24"/>
        </w:rPr>
        <w:t>θέλω να αναφερθώ και σε θέματα τουρισμού</w:t>
      </w:r>
      <w:r>
        <w:rPr>
          <w:rFonts w:eastAsia="Times New Roman"/>
          <w:szCs w:val="24"/>
        </w:rPr>
        <w:t>.</w:t>
      </w:r>
      <w:r w:rsidRPr="006261FB">
        <w:rPr>
          <w:rFonts w:eastAsia="Times New Roman"/>
          <w:szCs w:val="24"/>
        </w:rPr>
        <w:t xml:space="preserve"> </w:t>
      </w:r>
      <w:r>
        <w:rPr>
          <w:rFonts w:eastAsia="Times New Roman"/>
          <w:szCs w:val="24"/>
        </w:rPr>
        <w:t>Β</w:t>
      </w:r>
      <w:r w:rsidRPr="006261FB">
        <w:rPr>
          <w:rFonts w:eastAsia="Times New Roman"/>
          <w:szCs w:val="24"/>
        </w:rPr>
        <w:t xml:space="preserve">λέπω </w:t>
      </w:r>
      <w:r>
        <w:rPr>
          <w:rFonts w:eastAsia="Times New Roman"/>
          <w:szCs w:val="24"/>
        </w:rPr>
        <w:t>ότι έφυγε και</w:t>
      </w:r>
      <w:r w:rsidRPr="006261FB">
        <w:rPr>
          <w:rFonts w:eastAsia="Times New Roman"/>
          <w:szCs w:val="24"/>
        </w:rPr>
        <w:t xml:space="preserve"> η κυρία </w:t>
      </w:r>
      <w:r>
        <w:rPr>
          <w:rFonts w:eastAsia="Times New Roman"/>
          <w:szCs w:val="24"/>
        </w:rPr>
        <w:t>Υ</w:t>
      </w:r>
      <w:r w:rsidRPr="006261FB">
        <w:rPr>
          <w:rFonts w:eastAsia="Times New Roman"/>
          <w:szCs w:val="24"/>
        </w:rPr>
        <w:t>πουργός</w:t>
      </w:r>
      <w:r>
        <w:rPr>
          <w:rFonts w:eastAsia="Times New Roman"/>
          <w:szCs w:val="24"/>
        </w:rPr>
        <w:t xml:space="preserve"> Τουρισμού</w:t>
      </w:r>
      <w:r>
        <w:rPr>
          <w:rFonts w:eastAsia="Times New Roman"/>
          <w:szCs w:val="24"/>
        </w:rPr>
        <w:t>.</w:t>
      </w:r>
      <w:r w:rsidRPr="006261FB">
        <w:rPr>
          <w:rFonts w:eastAsia="Times New Roman"/>
          <w:szCs w:val="24"/>
        </w:rPr>
        <w:t xml:space="preserve"> </w:t>
      </w:r>
      <w:r>
        <w:rPr>
          <w:rFonts w:eastAsia="Times New Roman"/>
          <w:szCs w:val="24"/>
        </w:rPr>
        <w:t>Τ</w:t>
      </w:r>
      <w:r w:rsidRPr="006261FB">
        <w:rPr>
          <w:rFonts w:eastAsia="Times New Roman"/>
          <w:szCs w:val="24"/>
        </w:rPr>
        <w:t>όσ</w:t>
      </w:r>
      <w:r>
        <w:rPr>
          <w:rFonts w:eastAsia="Times New Roman"/>
          <w:szCs w:val="24"/>
        </w:rPr>
        <w:t>η αξία δίνει σ</w:t>
      </w:r>
      <w:r w:rsidRPr="006261FB">
        <w:rPr>
          <w:rFonts w:eastAsia="Times New Roman"/>
          <w:szCs w:val="24"/>
        </w:rPr>
        <w:t xml:space="preserve">το νομοσχέδιο </w:t>
      </w:r>
      <w:r>
        <w:rPr>
          <w:rFonts w:eastAsia="Times New Roman"/>
          <w:szCs w:val="24"/>
        </w:rPr>
        <w:t xml:space="preserve">ή δεν θέλει να ακούσει; Ας </w:t>
      </w:r>
      <w:r w:rsidRPr="006261FB">
        <w:rPr>
          <w:rFonts w:eastAsia="Times New Roman"/>
          <w:szCs w:val="24"/>
        </w:rPr>
        <w:t>μας είχε ειδοποιήσει ότι θα λ</w:t>
      </w:r>
      <w:r w:rsidRPr="006261FB">
        <w:rPr>
          <w:rFonts w:eastAsia="Times New Roman"/>
          <w:szCs w:val="24"/>
        </w:rPr>
        <w:t>είψει</w:t>
      </w:r>
      <w:r>
        <w:rPr>
          <w:rFonts w:eastAsia="Times New Roman"/>
          <w:szCs w:val="24"/>
        </w:rPr>
        <w:t>.</w:t>
      </w:r>
    </w:p>
    <w:p w14:paraId="09A3EF33"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ΝΙΚΟΛΑΟΣ ΗΓΟΥΜΕΝΙΔΗΣ: </w:t>
      </w:r>
      <w:r>
        <w:rPr>
          <w:rFonts w:eastAsia="Times New Roman"/>
          <w:szCs w:val="24"/>
        </w:rPr>
        <w:t xml:space="preserve">Υπάρχει Υπουργός. </w:t>
      </w:r>
    </w:p>
    <w:p w14:paraId="09A3EF34" w14:textId="77777777" w:rsidR="00D269F7" w:rsidRDefault="006C352B">
      <w:pPr>
        <w:spacing w:line="600" w:lineRule="auto"/>
        <w:ind w:firstLine="720"/>
        <w:contextualSpacing/>
        <w:jc w:val="both"/>
        <w:rPr>
          <w:rFonts w:eastAsia="Times New Roman"/>
          <w:szCs w:val="24"/>
        </w:rPr>
      </w:pPr>
      <w:r w:rsidRPr="0068513B">
        <w:rPr>
          <w:rFonts w:eastAsia="Times New Roman"/>
          <w:b/>
          <w:szCs w:val="24"/>
        </w:rPr>
        <w:t>ΓΕΩΡΓΙΟΣ</w:t>
      </w:r>
      <w:r>
        <w:rPr>
          <w:rFonts w:eastAsia="Times New Roman"/>
          <w:b/>
          <w:szCs w:val="24"/>
        </w:rPr>
        <w:t xml:space="preserve"> </w:t>
      </w:r>
      <w:r w:rsidRPr="0068513B">
        <w:rPr>
          <w:rFonts w:eastAsia="Times New Roman"/>
          <w:b/>
          <w:szCs w:val="24"/>
        </w:rPr>
        <w:t>-</w:t>
      </w:r>
      <w:r>
        <w:rPr>
          <w:rFonts w:eastAsia="Times New Roman"/>
          <w:b/>
          <w:szCs w:val="24"/>
        </w:rPr>
        <w:t xml:space="preserve"> </w:t>
      </w:r>
      <w:r w:rsidRPr="0068513B">
        <w:rPr>
          <w:rFonts w:eastAsia="Times New Roman"/>
          <w:b/>
          <w:szCs w:val="24"/>
        </w:rPr>
        <w:t>ΔΗΜΗΤΡΙΟΣ ΚΑΡΡΑΣ:</w:t>
      </w:r>
      <w:r>
        <w:rPr>
          <w:rFonts w:eastAsia="Times New Roman"/>
          <w:b/>
          <w:szCs w:val="24"/>
        </w:rPr>
        <w:t xml:space="preserve"> </w:t>
      </w:r>
      <w:r>
        <w:rPr>
          <w:rFonts w:eastAsia="Times New Roman"/>
          <w:szCs w:val="24"/>
        </w:rPr>
        <w:t>Υ</w:t>
      </w:r>
      <w:r w:rsidRPr="006261FB">
        <w:rPr>
          <w:rFonts w:eastAsia="Times New Roman"/>
          <w:szCs w:val="24"/>
        </w:rPr>
        <w:t xml:space="preserve">πάρχει ο </w:t>
      </w:r>
      <w:r w:rsidRPr="006261FB">
        <w:rPr>
          <w:rFonts w:eastAsia="Times New Roman"/>
          <w:szCs w:val="24"/>
        </w:rPr>
        <w:t>κ</w:t>
      </w:r>
      <w:r>
        <w:rPr>
          <w:rFonts w:eastAsia="Times New Roman"/>
          <w:szCs w:val="24"/>
        </w:rPr>
        <w:t>.</w:t>
      </w:r>
      <w:r w:rsidRPr="006261FB">
        <w:rPr>
          <w:rFonts w:eastAsia="Times New Roman"/>
          <w:szCs w:val="24"/>
        </w:rPr>
        <w:t xml:space="preserve"> Παππάς θέλετε να πείτε</w:t>
      </w:r>
      <w:r>
        <w:rPr>
          <w:rFonts w:eastAsia="Times New Roman"/>
          <w:szCs w:val="24"/>
        </w:rPr>
        <w:t>.</w:t>
      </w:r>
      <w:r w:rsidRPr="006261FB">
        <w:rPr>
          <w:rFonts w:eastAsia="Times New Roman"/>
          <w:szCs w:val="24"/>
        </w:rPr>
        <w:t xml:space="preserve"> Εντάξει</w:t>
      </w:r>
      <w:r>
        <w:rPr>
          <w:rFonts w:eastAsia="Times New Roman"/>
          <w:szCs w:val="24"/>
        </w:rPr>
        <w:t xml:space="preserve"> δεν έχει όμως την αρμοδιότητα του τουρισμού</w:t>
      </w:r>
      <w:r>
        <w:rPr>
          <w:rFonts w:eastAsia="Times New Roman"/>
          <w:szCs w:val="24"/>
        </w:rPr>
        <w:t>.</w:t>
      </w:r>
    </w:p>
    <w:p w14:paraId="09A3EF35" w14:textId="77777777" w:rsidR="00D269F7" w:rsidRDefault="006C352B">
      <w:pPr>
        <w:spacing w:line="600" w:lineRule="auto"/>
        <w:ind w:firstLine="720"/>
        <w:contextualSpacing/>
        <w:jc w:val="both"/>
        <w:rPr>
          <w:rFonts w:eastAsia="Times New Roman"/>
          <w:b/>
          <w:szCs w:val="24"/>
        </w:rPr>
      </w:pPr>
      <w:r w:rsidRPr="0068513B">
        <w:rPr>
          <w:rFonts w:eastAsia="Times New Roman"/>
          <w:b/>
          <w:szCs w:val="24"/>
        </w:rPr>
        <w:t xml:space="preserve">ΝΙΚΟΛΑΟΣ ΗΓΟΥΜΕΝΙΔΗΣ: </w:t>
      </w:r>
      <w:r>
        <w:rPr>
          <w:rFonts w:eastAsia="Times New Roman"/>
          <w:szCs w:val="24"/>
        </w:rPr>
        <w:t xml:space="preserve">Υπάρχουν και οι συνεργάτες της κυρίας Υπουργού. </w:t>
      </w:r>
      <w:r w:rsidRPr="0068513B">
        <w:rPr>
          <w:rFonts w:eastAsia="Times New Roman"/>
          <w:b/>
          <w:szCs w:val="24"/>
        </w:rPr>
        <w:t xml:space="preserve"> </w:t>
      </w:r>
    </w:p>
    <w:p w14:paraId="09A3EF36" w14:textId="77777777" w:rsidR="00D269F7" w:rsidRDefault="006C352B">
      <w:pPr>
        <w:spacing w:line="600" w:lineRule="auto"/>
        <w:ind w:firstLine="720"/>
        <w:contextualSpacing/>
        <w:jc w:val="both"/>
        <w:rPr>
          <w:rFonts w:eastAsia="Times New Roman"/>
          <w:szCs w:val="24"/>
        </w:rPr>
      </w:pPr>
      <w:r w:rsidRPr="0068513B">
        <w:rPr>
          <w:rFonts w:eastAsia="Times New Roman"/>
          <w:b/>
          <w:szCs w:val="24"/>
        </w:rPr>
        <w:t>ΓΕΩΡΓΙΟΣ</w:t>
      </w:r>
      <w:r>
        <w:rPr>
          <w:rFonts w:eastAsia="Times New Roman"/>
          <w:b/>
          <w:szCs w:val="24"/>
        </w:rPr>
        <w:t xml:space="preserve"> </w:t>
      </w:r>
      <w:r w:rsidRPr="0068513B">
        <w:rPr>
          <w:rFonts w:eastAsia="Times New Roman"/>
          <w:b/>
          <w:szCs w:val="24"/>
        </w:rPr>
        <w:t>-</w:t>
      </w:r>
      <w:r>
        <w:rPr>
          <w:rFonts w:eastAsia="Times New Roman"/>
          <w:b/>
          <w:szCs w:val="24"/>
        </w:rPr>
        <w:t xml:space="preserve"> </w:t>
      </w:r>
      <w:r w:rsidRPr="0068513B">
        <w:rPr>
          <w:rFonts w:eastAsia="Times New Roman"/>
          <w:b/>
          <w:szCs w:val="24"/>
        </w:rPr>
        <w:t>ΔΗΜΗΤΡΙΟΣ ΚΑΡΡΑΣ:</w:t>
      </w:r>
      <w:r>
        <w:rPr>
          <w:rFonts w:eastAsia="Times New Roman"/>
          <w:b/>
          <w:szCs w:val="24"/>
        </w:rPr>
        <w:t xml:space="preserve"> </w:t>
      </w:r>
      <w:r>
        <w:rPr>
          <w:rFonts w:eastAsia="Times New Roman"/>
          <w:szCs w:val="24"/>
        </w:rPr>
        <w:t>Ο</w:t>
      </w:r>
      <w:r w:rsidRPr="006261FB">
        <w:rPr>
          <w:rFonts w:eastAsia="Times New Roman"/>
          <w:szCs w:val="24"/>
        </w:rPr>
        <w:t xml:space="preserve">ι συνεργάτες δεν </w:t>
      </w:r>
      <w:r>
        <w:rPr>
          <w:rFonts w:eastAsia="Times New Roman"/>
          <w:szCs w:val="24"/>
        </w:rPr>
        <w:t>συμμετέχουν</w:t>
      </w:r>
      <w:r w:rsidRPr="006261FB">
        <w:rPr>
          <w:rFonts w:eastAsia="Times New Roman"/>
          <w:szCs w:val="24"/>
        </w:rPr>
        <w:t xml:space="preserve"> </w:t>
      </w:r>
      <w:r>
        <w:rPr>
          <w:rFonts w:eastAsia="Times New Roman"/>
          <w:szCs w:val="24"/>
        </w:rPr>
        <w:t>σ</w:t>
      </w:r>
      <w:r w:rsidRPr="006261FB">
        <w:rPr>
          <w:rFonts w:eastAsia="Times New Roman"/>
          <w:szCs w:val="24"/>
        </w:rPr>
        <w:t>την κοινοβουλευτική διαδικασία</w:t>
      </w:r>
      <w:r>
        <w:rPr>
          <w:rFonts w:eastAsia="Times New Roman"/>
          <w:szCs w:val="24"/>
        </w:rPr>
        <w:t>,</w:t>
      </w:r>
      <w:r w:rsidRPr="006261FB">
        <w:rPr>
          <w:rFonts w:eastAsia="Times New Roman"/>
          <w:szCs w:val="24"/>
        </w:rPr>
        <w:t xml:space="preserve"> ό</w:t>
      </w:r>
      <w:r>
        <w:rPr>
          <w:rFonts w:eastAsia="Times New Roman"/>
          <w:szCs w:val="24"/>
        </w:rPr>
        <w:t>,</w:t>
      </w:r>
      <w:r w:rsidRPr="006261FB">
        <w:rPr>
          <w:rFonts w:eastAsia="Times New Roman"/>
          <w:szCs w:val="24"/>
        </w:rPr>
        <w:t>τι και να λέτε</w:t>
      </w:r>
      <w:r>
        <w:rPr>
          <w:rFonts w:eastAsia="Times New Roman"/>
          <w:szCs w:val="24"/>
        </w:rPr>
        <w:t>,</w:t>
      </w:r>
      <w:r w:rsidRPr="006261FB">
        <w:rPr>
          <w:rFonts w:eastAsia="Times New Roman"/>
          <w:szCs w:val="24"/>
        </w:rPr>
        <w:t xml:space="preserve"> κύρι</w:t>
      </w:r>
      <w:r>
        <w:rPr>
          <w:rFonts w:eastAsia="Times New Roman"/>
          <w:szCs w:val="24"/>
        </w:rPr>
        <w:t>οι</w:t>
      </w:r>
      <w:r w:rsidRPr="006261FB">
        <w:rPr>
          <w:rFonts w:eastAsia="Times New Roman"/>
          <w:szCs w:val="24"/>
        </w:rPr>
        <w:t xml:space="preserve"> συνάδελφ</w:t>
      </w:r>
      <w:r>
        <w:rPr>
          <w:rFonts w:eastAsia="Times New Roman"/>
          <w:szCs w:val="24"/>
        </w:rPr>
        <w:t>οι.</w:t>
      </w:r>
    </w:p>
    <w:p w14:paraId="09A3EF37"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Εν</w:t>
      </w:r>
      <w:r w:rsidRPr="006261FB">
        <w:rPr>
          <w:rFonts w:eastAsia="Times New Roman"/>
          <w:szCs w:val="24"/>
        </w:rPr>
        <w:t xml:space="preserve"> πάση </w:t>
      </w:r>
      <w:proofErr w:type="spellStart"/>
      <w:r w:rsidRPr="006261FB">
        <w:rPr>
          <w:rFonts w:eastAsia="Times New Roman"/>
          <w:szCs w:val="24"/>
        </w:rPr>
        <w:t>περιπτώσει</w:t>
      </w:r>
      <w:proofErr w:type="spellEnd"/>
      <w:r>
        <w:rPr>
          <w:rFonts w:eastAsia="Times New Roman"/>
          <w:szCs w:val="24"/>
        </w:rPr>
        <w:t>,</w:t>
      </w:r>
      <w:r w:rsidRPr="006261FB">
        <w:rPr>
          <w:rFonts w:eastAsia="Times New Roman"/>
          <w:szCs w:val="24"/>
        </w:rPr>
        <w:t xml:space="preserve"> θα το παραβλέψω</w:t>
      </w:r>
      <w:r>
        <w:rPr>
          <w:rFonts w:eastAsia="Times New Roman"/>
          <w:szCs w:val="24"/>
        </w:rPr>
        <w:t>.</w:t>
      </w:r>
      <w:r w:rsidRPr="006261FB">
        <w:rPr>
          <w:rFonts w:eastAsia="Times New Roman"/>
          <w:szCs w:val="24"/>
        </w:rPr>
        <w:t xml:space="preserve"> </w:t>
      </w:r>
      <w:r>
        <w:rPr>
          <w:rFonts w:eastAsia="Times New Roman"/>
          <w:szCs w:val="24"/>
        </w:rPr>
        <w:t>Π</w:t>
      </w:r>
      <w:r w:rsidRPr="006261FB">
        <w:rPr>
          <w:rFonts w:eastAsia="Times New Roman"/>
          <w:szCs w:val="24"/>
        </w:rPr>
        <w:t xml:space="preserve">ολλά έχουμε δει μέσα σε αυτή την </w:t>
      </w:r>
      <w:r>
        <w:rPr>
          <w:rFonts w:eastAsia="Times New Roman"/>
          <w:szCs w:val="24"/>
        </w:rPr>
        <w:t>Α</w:t>
      </w:r>
      <w:r w:rsidRPr="006261FB">
        <w:rPr>
          <w:rFonts w:eastAsia="Times New Roman"/>
          <w:szCs w:val="24"/>
        </w:rPr>
        <w:t>ίθουσα αυτά τα χρόνια</w:t>
      </w:r>
      <w:r>
        <w:rPr>
          <w:rFonts w:eastAsia="Times New Roman"/>
          <w:szCs w:val="24"/>
        </w:rPr>
        <w:t>.</w:t>
      </w:r>
      <w:r w:rsidRPr="006261FB">
        <w:rPr>
          <w:rFonts w:eastAsia="Times New Roman"/>
          <w:szCs w:val="24"/>
        </w:rPr>
        <w:t xml:space="preserve"> </w:t>
      </w:r>
      <w:r>
        <w:rPr>
          <w:rFonts w:eastAsia="Times New Roman"/>
          <w:szCs w:val="24"/>
        </w:rPr>
        <w:t>Θ</w:t>
      </w:r>
      <w:r w:rsidRPr="006261FB">
        <w:rPr>
          <w:rFonts w:eastAsia="Times New Roman"/>
          <w:szCs w:val="24"/>
        </w:rPr>
        <w:t xml:space="preserve">α το παραβλέψω και θα προχωρήσω </w:t>
      </w:r>
      <w:r>
        <w:rPr>
          <w:rFonts w:eastAsia="Times New Roman"/>
          <w:szCs w:val="24"/>
        </w:rPr>
        <w:t>σ</w:t>
      </w:r>
      <w:r w:rsidRPr="006261FB">
        <w:rPr>
          <w:rFonts w:eastAsia="Times New Roman"/>
          <w:szCs w:val="24"/>
        </w:rPr>
        <w:t>τον προβλ</w:t>
      </w:r>
      <w:r w:rsidRPr="006261FB">
        <w:rPr>
          <w:rFonts w:eastAsia="Times New Roman"/>
          <w:szCs w:val="24"/>
        </w:rPr>
        <w:t>ηματισμό μου επί του τουρισμού</w:t>
      </w:r>
      <w:r>
        <w:rPr>
          <w:rFonts w:eastAsia="Times New Roman"/>
          <w:szCs w:val="24"/>
        </w:rPr>
        <w:t>.</w:t>
      </w:r>
    </w:p>
    <w:p w14:paraId="09A3EF38" w14:textId="77777777" w:rsidR="00D269F7" w:rsidRDefault="006C352B">
      <w:pPr>
        <w:spacing w:line="600" w:lineRule="auto"/>
        <w:ind w:firstLine="720"/>
        <w:contextualSpacing/>
        <w:jc w:val="both"/>
        <w:rPr>
          <w:rFonts w:eastAsia="Times New Roman"/>
          <w:szCs w:val="24"/>
        </w:rPr>
      </w:pPr>
      <w:r>
        <w:rPr>
          <w:rFonts w:eastAsia="Times New Roman"/>
          <w:szCs w:val="24"/>
        </w:rPr>
        <w:t>Χ</w:t>
      </w:r>
      <w:r w:rsidRPr="006261FB">
        <w:rPr>
          <w:rFonts w:eastAsia="Times New Roman"/>
          <w:szCs w:val="24"/>
        </w:rPr>
        <w:t>θ</w:t>
      </w:r>
      <w:r>
        <w:rPr>
          <w:rFonts w:eastAsia="Times New Roman"/>
          <w:szCs w:val="24"/>
        </w:rPr>
        <w:t>ε</w:t>
      </w:r>
      <w:r w:rsidRPr="006261FB">
        <w:rPr>
          <w:rFonts w:eastAsia="Times New Roman"/>
          <w:szCs w:val="24"/>
        </w:rPr>
        <w:t>ς</w:t>
      </w:r>
      <w:r w:rsidRPr="006261FB">
        <w:rPr>
          <w:rFonts w:eastAsia="Times New Roman"/>
          <w:szCs w:val="24"/>
        </w:rPr>
        <w:t xml:space="preserve"> </w:t>
      </w:r>
      <w:r>
        <w:rPr>
          <w:rFonts w:eastAsia="Times New Roman"/>
          <w:szCs w:val="24"/>
        </w:rPr>
        <w:t xml:space="preserve">η ΕΛΣΤΑΤ έδωσε κάποια στοιχεία. Έδωσε </w:t>
      </w:r>
      <w:r w:rsidRPr="006261FB">
        <w:rPr>
          <w:rFonts w:eastAsia="Times New Roman"/>
          <w:szCs w:val="24"/>
        </w:rPr>
        <w:t>ότι στο τρίτο τρίμηνο του 2018 η ανάπτυξη υπολογίζεται στο 2,2%</w:t>
      </w:r>
      <w:r>
        <w:rPr>
          <w:rFonts w:eastAsia="Times New Roman"/>
          <w:szCs w:val="24"/>
        </w:rPr>
        <w:t>.</w:t>
      </w:r>
      <w:r w:rsidRPr="006261FB">
        <w:rPr>
          <w:rFonts w:eastAsia="Times New Roman"/>
          <w:szCs w:val="24"/>
        </w:rPr>
        <w:t xml:space="preserve"> </w:t>
      </w:r>
      <w:r>
        <w:rPr>
          <w:rFonts w:eastAsia="Times New Roman"/>
          <w:szCs w:val="24"/>
        </w:rPr>
        <w:t>Α</w:t>
      </w:r>
      <w:r w:rsidRPr="006261FB">
        <w:rPr>
          <w:rFonts w:eastAsia="Times New Roman"/>
          <w:szCs w:val="24"/>
        </w:rPr>
        <w:t>κούγεται θετικό</w:t>
      </w:r>
      <w:r>
        <w:rPr>
          <w:rFonts w:eastAsia="Times New Roman"/>
          <w:szCs w:val="24"/>
        </w:rPr>
        <w:t>, φ</w:t>
      </w:r>
      <w:r w:rsidRPr="006261FB">
        <w:rPr>
          <w:rFonts w:eastAsia="Times New Roman"/>
          <w:szCs w:val="24"/>
        </w:rPr>
        <w:t>αίνεται θετικό</w:t>
      </w:r>
      <w:r>
        <w:rPr>
          <w:rFonts w:eastAsia="Times New Roman"/>
          <w:szCs w:val="24"/>
        </w:rPr>
        <w:t>.</w:t>
      </w:r>
      <w:r w:rsidRPr="006261FB">
        <w:rPr>
          <w:rFonts w:eastAsia="Times New Roman"/>
          <w:szCs w:val="24"/>
        </w:rPr>
        <w:t xml:space="preserve"> Σχολίασ</w:t>
      </w:r>
      <w:r>
        <w:rPr>
          <w:rFonts w:eastAsia="Times New Roman"/>
          <w:szCs w:val="24"/>
        </w:rPr>
        <w:t>αν</w:t>
      </w:r>
      <w:r w:rsidRPr="006261FB">
        <w:rPr>
          <w:rFonts w:eastAsia="Times New Roman"/>
          <w:szCs w:val="24"/>
        </w:rPr>
        <w:t xml:space="preserve"> δε</w:t>
      </w:r>
      <w:r>
        <w:rPr>
          <w:rFonts w:eastAsia="Times New Roman"/>
          <w:szCs w:val="24"/>
        </w:rPr>
        <w:t xml:space="preserve"> οι οικονομικοί αναλυτές</w:t>
      </w:r>
      <w:r w:rsidRPr="006261FB">
        <w:rPr>
          <w:rFonts w:eastAsia="Times New Roman"/>
          <w:szCs w:val="24"/>
        </w:rPr>
        <w:t xml:space="preserve"> ότι ένα μέρος της ανάπτυξης </w:t>
      </w:r>
      <w:r>
        <w:rPr>
          <w:rFonts w:eastAsia="Times New Roman"/>
          <w:szCs w:val="24"/>
        </w:rPr>
        <w:t>α</w:t>
      </w:r>
      <w:r w:rsidRPr="006261FB">
        <w:rPr>
          <w:rFonts w:eastAsia="Times New Roman"/>
          <w:szCs w:val="24"/>
        </w:rPr>
        <w:t xml:space="preserve">υτής οφείλεται </w:t>
      </w:r>
      <w:r w:rsidRPr="006261FB">
        <w:rPr>
          <w:rFonts w:eastAsia="Times New Roman"/>
          <w:szCs w:val="24"/>
        </w:rPr>
        <w:t>και στο τουριστικό προϊόν</w:t>
      </w:r>
      <w:r>
        <w:rPr>
          <w:rFonts w:eastAsia="Times New Roman"/>
          <w:szCs w:val="24"/>
        </w:rPr>
        <w:t>. Κανείς δεν μπορεί να πει «όχι», λ</w:t>
      </w:r>
      <w:r w:rsidRPr="006261FB">
        <w:rPr>
          <w:rFonts w:eastAsia="Times New Roman"/>
          <w:szCs w:val="24"/>
        </w:rPr>
        <w:t>οιπόν</w:t>
      </w:r>
      <w:r>
        <w:rPr>
          <w:rFonts w:eastAsia="Times New Roman"/>
          <w:szCs w:val="24"/>
        </w:rPr>
        <w:t>,</w:t>
      </w:r>
      <w:r w:rsidRPr="006261FB">
        <w:rPr>
          <w:rFonts w:eastAsia="Times New Roman"/>
          <w:szCs w:val="24"/>
        </w:rPr>
        <w:t xml:space="preserve"> σε αυτό το σημείο</w:t>
      </w:r>
      <w:r>
        <w:rPr>
          <w:rFonts w:eastAsia="Times New Roman"/>
          <w:szCs w:val="24"/>
        </w:rPr>
        <w:t>.</w:t>
      </w:r>
      <w:r w:rsidRPr="006261FB">
        <w:rPr>
          <w:rFonts w:eastAsia="Times New Roman"/>
          <w:szCs w:val="24"/>
        </w:rPr>
        <w:t xml:space="preserve"> </w:t>
      </w:r>
    </w:p>
    <w:p w14:paraId="09A3EF39" w14:textId="77777777" w:rsidR="00D269F7" w:rsidRDefault="006C352B">
      <w:pPr>
        <w:spacing w:line="600" w:lineRule="auto"/>
        <w:ind w:firstLine="720"/>
        <w:contextualSpacing/>
        <w:jc w:val="both"/>
        <w:rPr>
          <w:rFonts w:eastAsia="Times New Roman"/>
          <w:szCs w:val="24"/>
        </w:rPr>
      </w:pPr>
      <w:r>
        <w:rPr>
          <w:rFonts w:eastAsia="Times New Roman"/>
          <w:szCs w:val="24"/>
        </w:rPr>
        <w:t>Α</w:t>
      </w:r>
      <w:r w:rsidRPr="006261FB">
        <w:rPr>
          <w:rFonts w:eastAsia="Times New Roman"/>
          <w:szCs w:val="24"/>
        </w:rPr>
        <w:t>υτόματα</w:t>
      </w:r>
      <w:r>
        <w:rPr>
          <w:rFonts w:eastAsia="Times New Roman"/>
          <w:szCs w:val="24"/>
        </w:rPr>
        <w:t>,</w:t>
      </w:r>
      <w:r w:rsidRPr="006261FB">
        <w:rPr>
          <w:rFonts w:eastAsia="Times New Roman"/>
          <w:szCs w:val="24"/>
        </w:rPr>
        <w:t xml:space="preserve"> </w:t>
      </w:r>
      <w:r>
        <w:rPr>
          <w:rFonts w:eastAsia="Times New Roman"/>
          <w:szCs w:val="24"/>
        </w:rPr>
        <w:t>όμως,</w:t>
      </w:r>
      <w:r w:rsidRPr="006261FB">
        <w:rPr>
          <w:rFonts w:eastAsia="Times New Roman"/>
          <w:szCs w:val="24"/>
        </w:rPr>
        <w:t xml:space="preserve"> τις προηγούμενες ημέρες υπήρχαν και δημοσιεύματα τα οποία έφεραν στο φως εκθέσεις τόσο του Ινστιτούτου του </w:t>
      </w:r>
      <w:r>
        <w:rPr>
          <w:rFonts w:eastAsia="Times New Roman"/>
          <w:szCs w:val="24"/>
        </w:rPr>
        <w:t>ΣΕΤΕ</w:t>
      </w:r>
      <w:r w:rsidRPr="006261FB">
        <w:rPr>
          <w:rFonts w:eastAsia="Times New Roman"/>
          <w:szCs w:val="24"/>
        </w:rPr>
        <w:t xml:space="preserve"> όσο και μεγάλης ελεγκτικής εταιρείας επί </w:t>
      </w:r>
      <w:r w:rsidRPr="006261FB">
        <w:rPr>
          <w:rFonts w:eastAsia="Times New Roman"/>
          <w:szCs w:val="24"/>
        </w:rPr>
        <w:t>των προοπτικών του ελληνικού τουρισμού</w:t>
      </w:r>
      <w:r>
        <w:rPr>
          <w:rFonts w:eastAsia="Times New Roman"/>
          <w:szCs w:val="24"/>
        </w:rPr>
        <w:t>.</w:t>
      </w:r>
      <w:r w:rsidRPr="006261FB">
        <w:rPr>
          <w:rFonts w:eastAsia="Times New Roman"/>
          <w:szCs w:val="24"/>
        </w:rPr>
        <w:t xml:space="preserve"> </w:t>
      </w:r>
      <w:r>
        <w:rPr>
          <w:rFonts w:eastAsia="Times New Roman"/>
          <w:szCs w:val="24"/>
        </w:rPr>
        <w:t>Και δόθηκε μια</w:t>
      </w:r>
      <w:r w:rsidRPr="006261FB">
        <w:rPr>
          <w:rFonts w:eastAsia="Times New Roman"/>
          <w:szCs w:val="24"/>
        </w:rPr>
        <w:t xml:space="preserve"> διάσταση διαφορετική</w:t>
      </w:r>
      <w:r>
        <w:rPr>
          <w:rFonts w:eastAsia="Times New Roman"/>
          <w:szCs w:val="24"/>
        </w:rPr>
        <w:t>.</w:t>
      </w:r>
      <w:r w:rsidRPr="006261FB">
        <w:rPr>
          <w:rFonts w:eastAsia="Times New Roman"/>
          <w:szCs w:val="24"/>
        </w:rPr>
        <w:t xml:space="preserve"> </w:t>
      </w:r>
      <w:r>
        <w:rPr>
          <w:rFonts w:eastAsia="Times New Roman"/>
          <w:szCs w:val="24"/>
        </w:rPr>
        <w:t>Π</w:t>
      </w:r>
      <w:r w:rsidRPr="006261FB">
        <w:rPr>
          <w:rFonts w:eastAsia="Times New Roman"/>
          <w:szCs w:val="24"/>
        </w:rPr>
        <w:t>οια ήταν αυτή η διάσταση</w:t>
      </w:r>
      <w:r>
        <w:rPr>
          <w:rFonts w:eastAsia="Times New Roman"/>
          <w:szCs w:val="24"/>
        </w:rPr>
        <w:t>;</w:t>
      </w:r>
      <w:r w:rsidRPr="006261FB">
        <w:rPr>
          <w:rFonts w:eastAsia="Times New Roman"/>
          <w:szCs w:val="24"/>
        </w:rPr>
        <w:t xml:space="preserve"> </w:t>
      </w:r>
      <w:r>
        <w:rPr>
          <w:rFonts w:eastAsia="Times New Roman"/>
          <w:szCs w:val="24"/>
        </w:rPr>
        <w:t>Α</w:t>
      </w:r>
      <w:r w:rsidRPr="006261FB">
        <w:rPr>
          <w:rFonts w:eastAsia="Times New Roman"/>
          <w:szCs w:val="24"/>
        </w:rPr>
        <w:t xml:space="preserve">υτή τη στιγμή από τα </w:t>
      </w:r>
      <w:r>
        <w:rPr>
          <w:rFonts w:eastAsia="Times New Roman"/>
          <w:szCs w:val="24"/>
        </w:rPr>
        <w:t>χίλια πεντακόσια</w:t>
      </w:r>
      <w:r w:rsidRPr="006261FB">
        <w:rPr>
          <w:rFonts w:eastAsia="Times New Roman"/>
          <w:szCs w:val="24"/>
        </w:rPr>
        <w:t xml:space="preserve"> καταγεγραμμένα ξενοδοχεία </w:t>
      </w:r>
      <w:r>
        <w:rPr>
          <w:rFonts w:eastAsia="Times New Roman"/>
          <w:szCs w:val="24"/>
        </w:rPr>
        <w:t xml:space="preserve">που </w:t>
      </w:r>
      <w:r w:rsidRPr="006261FB">
        <w:rPr>
          <w:rFonts w:eastAsia="Times New Roman"/>
          <w:szCs w:val="24"/>
        </w:rPr>
        <w:t>υπάρχουν</w:t>
      </w:r>
      <w:r>
        <w:rPr>
          <w:rFonts w:eastAsia="Times New Roman"/>
          <w:szCs w:val="24"/>
        </w:rPr>
        <w:t xml:space="preserve"> σ</w:t>
      </w:r>
      <w:r w:rsidRPr="006261FB">
        <w:rPr>
          <w:rFonts w:eastAsia="Times New Roman"/>
          <w:szCs w:val="24"/>
        </w:rPr>
        <w:t>τους μεγάλους τουριστικούς προορισμούς</w:t>
      </w:r>
      <w:r>
        <w:rPr>
          <w:rFonts w:eastAsia="Times New Roman"/>
          <w:szCs w:val="24"/>
        </w:rPr>
        <w:t>,</w:t>
      </w:r>
      <w:r w:rsidRPr="006261FB">
        <w:rPr>
          <w:rFonts w:eastAsia="Times New Roman"/>
          <w:szCs w:val="24"/>
        </w:rPr>
        <w:t xml:space="preserve"> τουλάχιστον τα </w:t>
      </w:r>
      <w:r>
        <w:rPr>
          <w:rFonts w:eastAsia="Times New Roman"/>
          <w:szCs w:val="24"/>
        </w:rPr>
        <w:t>πεντακόσια</w:t>
      </w:r>
      <w:r w:rsidRPr="006261FB">
        <w:rPr>
          <w:rFonts w:eastAsia="Times New Roman"/>
          <w:szCs w:val="24"/>
        </w:rPr>
        <w:t xml:space="preserve"> </w:t>
      </w:r>
      <w:r>
        <w:rPr>
          <w:rFonts w:eastAsia="Times New Roman"/>
          <w:szCs w:val="24"/>
        </w:rPr>
        <w:t xml:space="preserve">είναι </w:t>
      </w:r>
      <w:proofErr w:type="spellStart"/>
      <w:r>
        <w:rPr>
          <w:rFonts w:eastAsia="Times New Roman"/>
          <w:szCs w:val="24"/>
        </w:rPr>
        <w:t>κ</w:t>
      </w:r>
      <w:r>
        <w:rPr>
          <w:rFonts w:eastAsia="Times New Roman"/>
          <w:szCs w:val="24"/>
        </w:rPr>
        <w:t>ατάχρεα</w:t>
      </w:r>
      <w:proofErr w:type="spellEnd"/>
      <w:r>
        <w:rPr>
          <w:rFonts w:eastAsia="Times New Roman"/>
          <w:szCs w:val="24"/>
        </w:rPr>
        <w:t>,</w:t>
      </w:r>
      <w:r w:rsidRPr="006261FB">
        <w:rPr>
          <w:rFonts w:eastAsia="Times New Roman"/>
          <w:szCs w:val="24"/>
        </w:rPr>
        <w:t xml:space="preserve"> τα οποία είναι υπό τη διαχείριση </w:t>
      </w:r>
      <w:r>
        <w:rPr>
          <w:rFonts w:eastAsia="Times New Roman"/>
          <w:szCs w:val="24"/>
        </w:rPr>
        <w:t>τ</w:t>
      </w:r>
      <w:r w:rsidRPr="006261FB">
        <w:rPr>
          <w:rFonts w:eastAsia="Times New Roman"/>
          <w:szCs w:val="24"/>
        </w:rPr>
        <w:t>ραπεζών</w:t>
      </w:r>
      <w:r>
        <w:rPr>
          <w:rFonts w:eastAsia="Times New Roman"/>
          <w:szCs w:val="24"/>
        </w:rPr>
        <w:t>,</w:t>
      </w:r>
      <w:r w:rsidRPr="006261FB">
        <w:rPr>
          <w:rFonts w:eastAsia="Times New Roman"/>
          <w:szCs w:val="24"/>
        </w:rPr>
        <w:t xml:space="preserve"> υπό καθεστώς ειδικής εκκαθάρισης </w:t>
      </w:r>
      <w:r>
        <w:rPr>
          <w:rFonts w:eastAsia="Times New Roman"/>
          <w:szCs w:val="24"/>
        </w:rPr>
        <w:t>ή</w:t>
      </w:r>
      <w:r w:rsidRPr="006261FB">
        <w:rPr>
          <w:rFonts w:eastAsia="Times New Roman"/>
          <w:szCs w:val="24"/>
        </w:rPr>
        <w:t xml:space="preserve"> χρεωμένα σε ξένους πιστωτές</w:t>
      </w:r>
      <w:r>
        <w:rPr>
          <w:rFonts w:eastAsia="Times New Roman"/>
          <w:szCs w:val="24"/>
        </w:rPr>
        <w:t>.</w:t>
      </w:r>
      <w:r w:rsidRPr="006261FB">
        <w:rPr>
          <w:rFonts w:eastAsia="Times New Roman"/>
          <w:szCs w:val="24"/>
        </w:rPr>
        <w:t xml:space="preserve"> </w:t>
      </w:r>
    </w:p>
    <w:p w14:paraId="09A3EF3A"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Α</w:t>
      </w:r>
      <w:r w:rsidRPr="006261FB">
        <w:rPr>
          <w:rFonts w:eastAsia="Times New Roman"/>
          <w:szCs w:val="24"/>
        </w:rPr>
        <w:t>υτό</w:t>
      </w:r>
      <w:r>
        <w:rPr>
          <w:rFonts w:eastAsia="Times New Roman"/>
          <w:szCs w:val="24"/>
        </w:rPr>
        <w:t>,</w:t>
      </w:r>
      <w:r w:rsidRPr="006261FB">
        <w:rPr>
          <w:rFonts w:eastAsia="Times New Roman"/>
          <w:szCs w:val="24"/>
        </w:rPr>
        <w:t xml:space="preserve"> λοιπόν</w:t>
      </w:r>
      <w:r>
        <w:rPr>
          <w:rFonts w:eastAsia="Times New Roman"/>
          <w:szCs w:val="24"/>
        </w:rPr>
        <w:t>,</w:t>
      </w:r>
      <w:r w:rsidRPr="006261FB">
        <w:rPr>
          <w:rFonts w:eastAsia="Times New Roman"/>
          <w:szCs w:val="24"/>
        </w:rPr>
        <w:t xml:space="preserve"> δείχνει ότι </w:t>
      </w:r>
      <w:proofErr w:type="spellStart"/>
      <w:r w:rsidRPr="006261FB">
        <w:rPr>
          <w:rFonts w:eastAsia="Times New Roman"/>
          <w:szCs w:val="24"/>
        </w:rPr>
        <w:t>οδηγούμεθα</w:t>
      </w:r>
      <w:proofErr w:type="spellEnd"/>
      <w:r w:rsidRPr="006261FB">
        <w:rPr>
          <w:rFonts w:eastAsia="Times New Roman"/>
          <w:szCs w:val="24"/>
        </w:rPr>
        <w:t xml:space="preserve"> σε αφελληνισμό και του τουρισμού πλέον</w:t>
      </w:r>
      <w:r>
        <w:rPr>
          <w:rFonts w:eastAsia="Times New Roman"/>
          <w:szCs w:val="24"/>
        </w:rPr>
        <w:t>,</w:t>
      </w:r>
      <w:r w:rsidRPr="006261FB">
        <w:rPr>
          <w:rFonts w:eastAsia="Times New Roman"/>
          <w:szCs w:val="24"/>
        </w:rPr>
        <w:t xml:space="preserve"> κύριοι συνάδελφοι</w:t>
      </w:r>
      <w:r>
        <w:rPr>
          <w:rFonts w:eastAsia="Times New Roman"/>
          <w:szCs w:val="24"/>
        </w:rPr>
        <w:t>. Η</w:t>
      </w:r>
      <w:r w:rsidRPr="006261FB">
        <w:rPr>
          <w:rFonts w:eastAsia="Times New Roman"/>
          <w:szCs w:val="24"/>
        </w:rPr>
        <w:t xml:space="preserve"> ίδια η έκθεση μας λέει </w:t>
      </w:r>
      <w:r>
        <w:rPr>
          <w:rFonts w:eastAsia="Times New Roman"/>
          <w:szCs w:val="24"/>
        </w:rPr>
        <w:t>ότι για τον εκσυγχ</w:t>
      </w:r>
      <w:r>
        <w:rPr>
          <w:rFonts w:eastAsia="Times New Roman"/>
          <w:szCs w:val="24"/>
        </w:rPr>
        <w:t xml:space="preserve">ρονισμό και τη διατήρηση στην ίδια κατάσταση των ξενοδοχειακών καταλυμάτων στους μεγάλους προορισμούς, απαιτούνται </w:t>
      </w:r>
      <w:r>
        <w:rPr>
          <w:rFonts w:eastAsia="Times New Roman"/>
          <w:szCs w:val="24"/>
        </w:rPr>
        <w:t xml:space="preserve">επενδύσεις </w:t>
      </w:r>
      <w:r>
        <w:rPr>
          <w:rFonts w:eastAsia="Times New Roman"/>
          <w:szCs w:val="24"/>
        </w:rPr>
        <w:t xml:space="preserve">πλέον των 3 δισεκατομμυρίων </w:t>
      </w:r>
      <w:r w:rsidRPr="006261FB">
        <w:rPr>
          <w:rFonts w:eastAsia="Times New Roman"/>
          <w:szCs w:val="24"/>
        </w:rPr>
        <w:t>ευρώ</w:t>
      </w:r>
      <w:r>
        <w:rPr>
          <w:rFonts w:eastAsia="Times New Roman"/>
          <w:szCs w:val="24"/>
        </w:rPr>
        <w:t>,</w:t>
      </w:r>
      <w:r w:rsidRPr="006261FB">
        <w:rPr>
          <w:rFonts w:eastAsia="Times New Roman"/>
          <w:szCs w:val="24"/>
        </w:rPr>
        <w:t xml:space="preserve"> για να μπορέσουν να ισορροπήσουν</w:t>
      </w:r>
      <w:r>
        <w:rPr>
          <w:rFonts w:eastAsia="Times New Roman"/>
          <w:szCs w:val="24"/>
        </w:rPr>
        <w:t>.</w:t>
      </w:r>
    </w:p>
    <w:p w14:paraId="09A3EF3B" w14:textId="77777777" w:rsidR="00D269F7" w:rsidRDefault="006C352B">
      <w:pPr>
        <w:spacing w:line="600" w:lineRule="auto"/>
        <w:ind w:firstLine="720"/>
        <w:contextualSpacing/>
        <w:jc w:val="both"/>
        <w:rPr>
          <w:rFonts w:eastAsia="Times New Roman"/>
          <w:szCs w:val="24"/>
        </w:rPr>
      </w:pPr>
      <w:r>
        <w:rPr>
          <w:rFonts w:eastAsia="Times New Roman"/>
          <w:szCs w:val="24"/>
        </w:rPr>
        <w:t>Έχουμε, λοιπόν, έναν προβληματισμό: Ναι, καλός είναι ο μεγάλος</w:t>
      </w:r>
      <w:r w:rsidRPr="006261FB">
        <w:rPr>
          <w:rFonts w:eastAsia="Times New Roman"/>
          <w:szCs w:val="24"/>
        </w:rPr>
        <w:t xml:space="preserve"> αριθμός </w:t>
      </w:r>
      <w:r>
        <w:rPr>
          <w:rFonts w:eastAsia="Times New Roman"/>
          <w:szCs w:val="24"/>
        </w:rPr>
        <w:t xml:space="preserve">των </w:t>
      </w:r>
      <w:r w:rsidRPr="006261FB">
        <w:rPr>
          <w:rFonts w:eastAsia="Times New Roman"/>
          <w:szCs w:val="24"/>
        </w:rPr>
        <w:t>τουριστών</w:t>
      </w:r>
      <w:r>
        <w:rPr>
          <w:rFonts w:eastAsia="Times New Roman"/>
          <w:szCs w:val="24"/>
        </w:rPr>
        <w:t>,</w:t>
      </w:r>
      <w:r w:rsidRPr="006261FB">
        <w:rPr>
          <w:rFonts w:eastAsia="Times New Roman"/>
          <w:szCs w:val="24"/>
        </w:rPr>
        <w:t xml:space="preserve"> </w:t>
      </w:r>
      <w:r>
        <w:rPr>
          <w:rFonts w:eastAsia="Times New Roman"/>
          <w:szCs w:val="24"/>
        </w:rPr>
        <w:t>κ</w:t>
      </w:r>
      <w:r w:rsidRPr="006261FB">
        <w:rPr>
          <w:rFonts w:eastAsia="Times New Roman"/>
          <w:szCs w:val="24"/>
        </w:rPr>
        <w:t>αλό είναι να λειτουργεί</w:t>
      </w:r>
      <w:r>
        <w:rPr>
          <w:rFonts w:eastAsia="Times New Roman"/>
          <w:szCs w:val="24"/>
        </w:rPr>
        <w:t>,</w:t>
      </w:r>
      <w:r w:rsidRPr="006261FB">
        <w:rPr>
          <w:rFonts w:eastAsia="Times New Roman"/>
          <w:szCs w:val="24"/>
        </w:rPr>
        <w:t xml:space="preserve"> </w:t>
      </w:r>
      <w:r>
        <w:rPr>
          <w:rFonts w:eastAsia="Times New Roman"/>
          <w:szCs w:val="24"/>
        </w:rPr>
        <w:t xml:space="preserve">δίνει εισόδημα, </w:t>
      </w:r>
      <w:r w:rsidRPr="006261FB">
        <w:rPr>
          <w:rFonts w:eastAsia="Times New Roman"/>
          <w:szCs w:val="24"/>
        </w:rPr>
        <w:t>αλλά υπάρχει μέλλον</w:t>
      </w:r>
      <w:r>
        <w:rPr>
          <w:rFonts w:eastAsia="Times New Roman"/>
          <w:szCs w:val="24"/>
        </w:rPr>
        <w:t>;</w:t>
      </w:r>
      <w:r w:rsidRPr="006261FB">
        <w:rPr>
          <w:rFonts w:eastAsia="Times New Roman"/>
          <w:szCs w:val="24"/>
        </w:rPr>
        <w:t xml:space="preserve"> Γιατί πρέπει να θυμίσω και κάτι άλλο</w:t>
      </w:r>
      <w:r>
        <w:rPr>
          <w:rFonts w:eastAsia="Times New Roman"/>
          <w:szCs w:val="24"/>
        </w:rPr>
        <w:t>.</w:t>
      </w:r>
      <w:r w:rsidRPr="006261FB">
        <w:rPr>
          <w:rFonts w:eastAsia="Times New Roman"/>
          <w:szCs w:val="24"/>
        </w:rPr>
        <w:t xml:space="preserve"> </w:t>
      </w:r>
      <w:r>
        <w:rPr>
          <w:rFonts w:eastAsia="Times New Roman"/>
          <w:szCs w:val="24"/>
        </w:rPr>
        <w:t>Ο</w:t>
      </w:r>
      <w:r w:rsidRPr="006261FB">
        <w:rPr>
          <w:rFonts w:eastAsia="Times New Roman"/>
          <w:szCs w:val="24"/>
        </w:rPr>
        <w:t xml:space="preserve"> τουρισμός είναι μία ευαίσθητη βιομηχανία</w:t>
      </w:r>
      <w:r>
        <w:rPr>
          <w:rFonts w:eastAsia="Times New Roman"/>
          <w:szCs w:val="24"/>
        </w:rPr>
        <w:t>,</w:t>
      </w:r>
      <w:r w:rsidRPr="006261FB">
        <w:rPr>
          <w:rFonts w:eastAsia="Times New Roman"/>
          <w:szCs w:val="24"/>
        </w:rPr>
        <w:t xml:space="preserve"> αν τ</w:t>
      </w:r>
      <w:r>
        <w:rPr>
          <w:rFonts w:eastAsia="Times New Roman"/>
          <w:szCs w:val="24"/>
        </w:rPr>
        <w:t>ο</w:t>
      </w:r>
      <w:r w:rsidRPr="006261FB">
        <w:rPr>
          <w:rFonts w:eastAsia="Times New Roman"/>
          <w:szCs w:val="24"/>
        </w:rPr>
        <w:t>ν κατατάξουμε στην βιομηχανία</w:t>
      </w:r>
      <w:r>
        <w:rPr>
          <w:rFonts w:eastAsia="Times New Roman"/>
          <w:szCs w:val="24"/>
        </w:rPr>
        <w:t>,</w:t>
      </w:r>
      <w:r w:rsidRPr="006261FB">
        <w:rPr>
          <w:rFonts w:eastAsia="Times New Roman"/>
          <w:szCs w:val="24"/>
        </w:rPr>
        <w:t xml:space="preserve"> είναι ευαίσθητες υπηρεσίες</w:t>
      </w:r>
      <w:r>
        <w:rPr>
          <w:rFonts w:eastAsia="Times New Roman"/>
          <w:szCs w:val="24"/>
        </w:rPr>
        <w:t>,</w:t>
      </w:r>
      <w:r w:rsidRPr="006261FB">
        <w:rPr>
          <w:rFonts w:eastAsia="Times New Roman"/>
          <w:szCs w:val="24"/>
        </w:rPr>
        <w:t xml:space="preserve"> διότι εξαρτάται από τις</w:t>
      </w:r>
      <w:r w:rsidRPr="006261FB">
        <w:rPr>
          <w:rFonts w:eastAsia="Times New Roman"/>
          <w:szCs w:val="24"/>
        </w:rPr>
        <w:t xml:space="preserve"> γεωπολιτικές ισορροπίες </w:t>
      </w:r>
      <w:r>
        <w:rPr>
          <w:rFonts w:eastAsia="Times New Roman"/>
          <w:szCs w:val="24"/>
        </w:rPr>
        <w:t>του περ</w:t>
      </w:r>
      <w:r>
        <w:rPr>
          <w:rFonts w:eastAsia="Times New Roman"/>
          <w:szCs w:val="24"/>
        </w:rPr>
        <w:t>ίγυρου</w:t>
      </w:r>
      <w:r>
        <w:rPr>
          <w:rFonts w:eastAsia="Times New Roman"/>
          <w:szCs w:val="24"/>
        </w:rPr>
        <w:t>, εξαρτάται</w:t>
      </w:r>
      <w:r w:rsidRPr="006261FB">
        <w:rPr>
          <w:rFonts w:eastAsia="Times New Roman"/>
          <w:szCs w:val="24"/>
        </w:rPr>
        <w:t xml:space="preserve"> από τις διεθνείς </w:t>
      </w:r>
      <w:r>
        <w:rPr>
          <w:rFonts w:eastAsia="Times New Roman"/>
          <w:szCs w:val="24"/>
        </w:rPr>
        <w:t xml:space="preserve">οικονομικές </w:t>
      </w:r>
      <w:r w:rsidRPr="006261FB">
        <w:rPr>
          <w:rFonts w:eastAsia="Times New Roman"/>
          <w:szCs w:val="24"/>
        </w:rPr>
        <w:t>κρίσεις</w:t>
      </w:r>
      <w:r>
        <w:rPr>
          <w:rFonts w:eastAsia="Times New Roman"/>
          <w:szCs w:val="24"/>
        </w:rPr>
        <w:t>,</w:t>
      </w:r>
      <w:r w:rsidRPr="006261FB">
        <w:rPr>
          <w:rFonts w:eastAsia="Times New Roman"/>
          <w:szCs w:val="24"/>
        </w:rPr>
        <w:t xml:space="preserve"> </w:t>
      </w:r>
      <w:r>
        <w:rPr>
          <w:rFonts w:eastAsia="Times New Roman"/>
          <w:szCs w:val="24"/>
        </w:rPr>
        <w:t xml:space="preserve">εξαρτάται </w:t>
      </w:r>
      <w:r w:rsidRPr="006261FB">
        <w:rPr>
          <w:rFonts w:eastAsia="Times New Roman"/>
          <w:szCs w:val="24"/>
        </w:rPr>
        <w:t>από πάρα πολλά πράγματα</w:t>
      </w:r>
      <w:r>
        <w:rPr>
          <w:rFonts w:eastAsia="Times New Roman"/>
          <w:szCs w:val="24"/>
        </w:rPr>
        <w:t>.</w:t>
      </w:r>
    </w:p>
    <w:p w14:paraId="09A3EF3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Ανεξάρτητα, λοιπόν, από τα αν συζητάμε σήμερα ένα νομοσχέδιο επί του τουρισμού, θα πρέπει να βελτιώσουμε το υπόβαθρο. Και δεν αναφέρο</w:t>
      </w:r>
      <w:r>
        <w:rPr>
          <w:rFonts w:eastAsia="Times New Roman" w:cs="Times New Roman"/>
          <w:szCs w:val="24"/>
        </w:rPr>
        <w:t>μαι στις δομές αυτές καθ’ αυτές, αν είναι καλά τα καταλύματα ή όχι. Θα πρέπει να βελτιώσουμε και το πλαίσιο εντός του οποίου λειτουργούν.</w:t>
      </w:r>
    </w:p>
    <w:p w14:paraId="09A3EF3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κατ’ ανάγκη, λοιπόν, περνώ στο νομοσχέδιο αυτήν τη στιγμή, το οποίο είναι </w:t>
      </w:r>
      <w:proofErr w:type="spellStart"/>
      <w:r>
        <w:rPr>
          <w:rFonts w:eastAsia="Times New Roman" w:cs="Times New Roman"/>
          <w:szCs w:val="24"/>
        </w:rPr>
        <w:t>πολυθεματικό</w:t>
      </w:r>
      <w:proofErr w:type="spellEnd"/>
      <w:r>
        <w:rPr>
          <w:rFonts w:eastAsia="Times New Roman" w:cs="Times New Roman"/>
          <w:szCs w:val="24"/>
        </w:rPr>
        <w:t>, κατά την άποψή μου. Έστω κ</w:t>
      </w:r>
      <w:r>
        <w:rPr>
          <w:rFonts w:eastAsia="Times New Roman" w:cs="Times New Roman"/>
          <w:szCs w:val="24"/>
        </w:rPr>
        <w:t xml:space="preserve">αι αν όλα έχουν σημείο αναφοράς τον τουρισμό, θα το πω έτσι, είναι </w:t>
      </w:r>
      <w:proofErr w:type="spellStart"/>
      <w:r>
        <w:rPr>
          <w:rFonts w:eastAsia="Times New Roman" w:cs="Times New Roman"/>
          <w:szCs w:val="24"/>
        </w:rPr>
        <w:t>πολυθεματικό</w:t>
      </w:r>
      <w:proofErr w:type="spellEnd"/>
      <w:r>
        <w:rPr>
          <w:rFonts w:eastAsia="Times New Roman" w:cs="Times New Roman"/>
          <w:szCs w:val="24"/>
        </w:rPr>
        <w:t xml:space="preserve">, διότι προσπαθεί με το Α΄ Μέρος να δώσει την εικόνα ορισμών τουρισμού, θεματικού ή ειδικού τουρισμού. </w:t>
      </w:r>
    </w:p>
    <w:p w14:paraId="09A3EF3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Έχω πει και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 xml:space="preserve"> ότι οι έννοιες αυτές δεν είναι στατικές, ώστε </w:t>
      </w:r>
      <w:r>
        <w:rPr>
          <w:rFonts w:eastAsia="Times New Roman" w:cs="Times New Roman"/>
          <w:szCs w:val="24"/>
        </w:rPr>
        <w:t xml:space="preserve">να μπορούν να περιχαρακωθούν σε ορισμούς υπό όρους. Είναι έννοιες οι οποίες είναι δυναμικές, εξελισσόμενες και, συνεπώς, η θέσπιση ορισμών και, αν θέλετε, κανόνων σε αυτόν τον τομέα εμένα μου δημιουργεί τον προβληματισμό αν τελικά λειτουργούν περιοριστικά </w:t>
      </w:r>
      <w:r>
        <w:rPr>
          <w:rFonts w:eastAsia="Times New Roman" w:cs="Times New Roman"/>
          <w:szCs w:val="24"/>
        </w:rPr>
        <w:t xml:space="preserve">ή όχι. </w:t>
      </w:r>
    </w:p>
    <w:p w14:paraId="09A3EF3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Φερ’ ειπείν, θεματικός τουρισμός είναι ο πολιτιστικός τουρισμός. Να μην τον εξειδικεύουμε και τον περιορίζουμε. Ο ιατρικός τουρισμός χρήζει μιας ρυθμιστικής επέμβασης. Δεν υπάρχει αμφιβολία ότι είναι </w:t>
      </w:r>
      <w:r>
        <w:rPr>
          <w:rFonts w:eastAsia="Times New Roman" w:cs="Times New Roman"/>
          <w:szCs w:val="24"/>
        </w:rPr>
        <w:t xml:space="preserve">σοβαρά τα </w:t>
      </w:r>
      <w:r>
        <w:rPr>
          <w:rFonts w:eastAsia="Times New Roman" w:cs="Times New Roman"/>
          <w:szCs w:val="24"/>
        </w:rPr>
        <w:t>θέματα υγείας στον ιατρικό τουρισμό, α</w:t>
      </w:r>
      <w:r>
        <w:rPr>
          <w:rFonts w:eastAsia="Times New Roman" w:cs="Times New Roman"/>
          <w:szCs w:val="24"/>
        </w:rPr>
        <w:t xml:space="preserve">λλά να μην φτάνουμε σε λεπτομερειακή εξειδίκευση.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είναι ένα σημείο το οποίο έχω θέσει και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 xml:space="preserve"> και δεν θέλω να επαναλάβω περισσότερο. Θα ήθελα να περάσω στα κατ’ ιδίαν θέματα.</w:t>
      </w:r>
    </w:p>
    <w:p w14:paraId="09A3EF4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να κάνω και ένα σχόλιο επ’ ευκαιρία, μια </w:t>
      </w:r>
      <w:r>
        <w:rPr>
          <w:rFonts w:eastAsia="Times New Roman" w:cs="Times New Roman"/>
          <w:szCs w:val="24"/>
        </w:rPr>
        <w:t>και αναφερόμαστε και σε πολιτιστικό τουρισμό και είμαι ακόμα στο κομμάτι του θεματικού τουρισμού.</w:t>
      </w:r>
    </w:p>
    <w:p w14:paraId="09A3EF4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Βλέπω εδώ, λοιπόν -και είναι σωστό- ότι υπάρχει μία επιφύλαξη στο νομοσχέδιο: Όπου γίνεται επέμβαση και τουριστική χρήση σε αρχαιολογικούς χώρους, τότε πλέον επιφυλάσσονται οι διατάξεις στην καταβολή του τέλους για την </w:t>
      </w:r>
      <w:proofErr w:type="spellStart"/>
      <w:r>
        <w:rPr>
          <w:rFonts w:eastAsia="Times New Roman" w:cs="Times New Roman"/>
          <w:szCs w:val="24"/>
        </w:rPr>
        <w:t>αδειοδότησή</w:t>
      </w:r>
      <w:proofErr w:type="spellEnd"/>
      <w:r>
        <w:rPr>
          <w:rFonts w:eastAsia="Times New Roman" w:cs="Times New Roman"/>
          <w:szCs w:val="24"/>
        </w:rPr>
        <w:t xml:space="preserve"> τους υπέρ του ΤΑΠ, του λε</w:t>
      </w:r>
      <w:r>
        <w:rPr>
          <w:rFonts w:eastAsia="Times New Roman" w:cs="Times New Roman"/>
          <w:szCs w:val="24"/>
        </w:rPr>
        <w:t xml:space="preserve">γόμενου Ταμείου Αρχαιολογικών Πόρων. Και μου γεννιέται ένα ερώτημα. Προχθές ανακοίνωσε το Υπουργείο Πολιτισμού ότι από τα δέκα χιλιάδες </w:t>
      </w:r>
      <w:proofErr w:type="spellStart"/>
      <w:r>
        <w:rPr>
          <w:rFonts w:eastAsia="Times New Roman" w:cs="Times New Roman"/>
          <w:szCs w:val="24"/>
        </w:rPr>
        <w:t>εκατόν</w:t>
      </w:r>
      <w:proofErr w:type="spellEnd"/>
      <w:r>
        <w:rPr>
          <w:rFonts w:eastAsia="Times New Roman" w:cs="Times New Roman"/>
          <w:szCs w:val="24"/>
        </w:rPr>
        <w:t xml:space="preserve"> δέκα εννιά ακίνητα, τα οποία περιήλθαν στην Εταιρεία Ακινήτων του Δημοσίου, δηλαδή οδηγούνται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τα </w:t>
      </w:r>
      <w:r>
        <w:rPr>
          <w:rFonts w:eastAsia="Times New Roman" w:cs="Times New Roman"/>
          <w:szCs w:val="24"/>
        </w:rPr>
        <w:t>δύο χιλιάδες τετρακόσια και πλέον –δεν θυμάμαι ακριβώς τον αριθμό- υπάγονται στη νομοθεσία την αρχαιολογική, στον ν.3028.</w:t>
      </w:r>
    </w:p>
    <w:p w14:paraId="09A3EF4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Ρωτάω, λοιπόν, το εξής: Αυτά τα τέλη, τελικά, θα πάνε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w:t>
      </w:r>
      <w:r>
        <w:rPr>
          <w:rFonts w:eastAsia="Times New Roman" w:cs="Times New Roman"/>
          <w:szCs w:val="24"/>
        </w:rPr>
        <w:t xml:space="preserve">για το χρέος </w:t>
      </w:r>
      <w:r>
        <w:rPr>
          <w:rFonts w:eastAsia="Times New Roman" w:cs="Times New Roman"/>
          <w:szCs w:val="24"/>
        </w:rPr>
        <w:t>ή θα εξυπηρετήσουν τις ανάγκες της ελληνικής οικονομ</w:t>
      </w:r>
      <w:r>
        <w:rPr>
          <w:rFonts w:eastAsia="Times New Roman" w:cs="Times New Roman"/>
          <w:szCs w:val="24"/>
        </w:rPr>
        <w:t>ίας; Ας μην μείνω, όμως, άλλο σε αυτό και ας προχωρήσω σε επόμενο σημείο.</w:t>
      </w:r>
    </w:p>
    <w:p w14:paraId="09A3EF4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είχε απασχολήσει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πάρα πολύ το ζήτημα των τουριστικών λιμένων. Είχα θέσει το θέμα ότι πάση θυσία θα πρέπει να προστατεύσουμε, γιατί οι διατάξεις είναι λεπτομερεια</w:t>
      </w:r>
      <w:r>
        <w:rPr>
          <w:rFonts w:eastAsia="Times New Roman" w:cs="Times New Roman"/>
          <w:szCs w:val="24"/>
        </w:rPr>
        <w:t xml:space="preserve">κές, την ελεύθερη πρόσβαση στην ακτή και στην παραλία. Δεν ξέρω αν με τον τρόπο όπου και οι τουριστικές εκμεταλλεύσεις θα δικαιούνται να ζητούν την παραχώρηση χρήσης, θα προστατεύσουν αυτήν την ελεύθερη πρόσβαση ή θα έχουμε το φαινόμενο το οποίο συναντάμε </w:t>
      </w:r>
      <w:r>
        <w:rPr>
          <w:rFonts w:eastAsia="Times New Roman" w:cs="Times New Roman"/>
          <w:szCs w:val="24"/>
        </w:rPr>
        <w:t>πολλές δεκαετίες μπροστά σε τουριστικές εγκαταστάσεις και σε χώρους τουριστικού ενδιαφέροντος να είναι κλειστές οι προσβάσεις για τον κόσμο στην ακτή.</w:t>
      </w:r>
    </w:p>
    <w:p w14:paraId="09A3EF4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αυτό θα πρέπει να προστατευτεί έστω και με μία ερμηνεία η οποία θα δοθεί στις </w:t>
      </w:r>
      <w:r>
        <w:rPr>
          <w:rFonts w:eastAsia="Times New Roman" w:cs="Times New Roman"/>
          <w:szCs w:val="24"/>
        </w:rPr>
        <w:t>διατάξεις για τον λόγο ότι, ξέρετε, είναι και προσβλητικό πολλές φορές για τους πολίτες να τους κλείνεται ο δρόμος, να μην μπορούν να κατέβουν στην ακτή.</w:t>
      </w:r>
    </w:p>
    <w:p w14:paraId="09A3EF4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Παρατηρώ στο ίδιο σημείο μία σημείωση που κάνει η Επιστημονική Υπηρεσία της Βουλής για τους τουριστικο</w:t>
      </w:r>
      <w:r>
        <w:rPr>
          <w:rFonts w:eastAsia="Times New Roman" w:cs="Times New Roman"/>
          <w:szCs w:val="24"/>
        </w:rPr>
        <w:t xml:space="preserve">ύς λιμένες με την οποία συμφωνώ απόλυτα, ότι για τις πολεοδομικές ρυθμίσεις θα πρέπει αυτά να γίνονται με προεδρικά διατάγματα και όχι με </w:t>
      </w:r>
      <w:r>
        <w:rPr>
          <w:rFonts w:eastAsia="Times New Roman" w:cs="Times New Roman"/>
          <w:szCs w:val="24"/>
        </w:rPr>
        <w:lastRenderedPageBreak/>
        <w:t>υπουργική απόφαση. Το έχει πει πάρα πολλές φορές το Συμβούλιο της Επικρατείας: Όταν είναι ευρύτερος χωροταξικός σχεδια</w:t>
      </w:r>
      <w:r>
        <w:rPr>
          <w:rFonts w:eastAsia="Times New Roman" w:cs="Times New Roman"/>
          <w:szCs w:val="24"/>
        </w:rPr>
        <w:t xml:space="preserve">σμός, θα πρέπει να ακολουθείται η διαδικασία του προεδρικού διατάγματος, ούτως ώστε να υπάρχει και ο έλεγχος νομιμότητας από το Συμβούλιο της Επικρατείας. </w:t>
      </w:r>
    </w:p>
    <w:p w14:paraId="09A3EF4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Εδώ μπαίνει ένα τεράστιο γενικότερο θέμα σε σχέση με τον τουρισμό, δηλαδή η έλλειψη Εθνικού Χωροταξι</w:t>
      </w:r>
      <w:r>
        <w:rPr>
          <w:rFonts w:eastAsia="Times New Roman" w:cs="Times New Roman"/>
          <w:szCs w:val="24"/>
        </w:rPr>
        <w:t xml:space="preserve">κού Σχεδίου. Υπάρχει; Ακούσαμε τίποτα στη συζήτηση του νομοσχεδίου; Δεν ακούσαμε τίποτα. Αυτός είναι, βεβαίως, παράγων αναστολής στην ανάπτυξη. </w:t>
      </w:r>
    </w:p>
    <w:p w14:paraId="09A3EF4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Είχα θέσει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δύο-τρία ζητήματα σε σχέση με τον τρόπο τροποποίησης του Οργανισμού του Υπουργείου</w:t>
      </w:r>
      <w:r>
        <w:rPr>
          <w:rFonts w:eastAsia="Times New Roman" w:cs="Times New Roman"/>
          <w:szCs w:val="24"/>
        </w:rPr>
        <w:t xml:space="preserve"> Τουρισμού και τροποποίησης του </w:t>
      </w:r>
      <w:r>
        <w:rPr>
          <w:rFonts w:eastAsia="Times New Roman" w:cs="Times New Roman"/>
          <w:szCs w:val="24"/>
        </w:rPr>
        <w:t xml:space="preserve">οργανισμού </w:t>
      </w:r>
      <w:r>
        <w:rPr>
          <w:rFonts w:eastAsia="Times New Roman" w:cs="Times New Roman"/>
          <w:szCs w:val="24"/>
        </w:rPr>
        <w:t xml:space="preserve">του Ελληνικού Οργανισμού Τουρισμού, δηλαδή εκείνα τα οποία είχαν εισαχθεί και είχαν ρυθμιστεί με προεδρικά διατάγματα, αν πρέπει στη συνέχεια να </w:t>
      </w:r>
      <w:r>
        <w:rPr>
          <w:rFonts w:eastAsia="Times New Roman" w:cs="Times New Roman"/>
          <w:szCs w:val="24"/>
        </w:rPr>
        <w:t>τροποποιούνται</w:t>
      </w:r>
      <w:r>
        <w:rPr>
          <w:rFonts w:eastAsia="Times New Roman" w:cs="Times New Roman"/>
          <w:szCs w:val="24"/>
        </w:rPr>
        <w:t xml:space="preserve"> με νόμο. </w:t>
      </w:r>
    </w:p>
    <w:p w14:paraId="09A3EF4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Και τι παρατηρώ, λοιπόν; Ότι γίνονται με νό</w:t>
      </w:r>
      <w:r>
        <w:rPr>
          <w:rFonts w:eastAsia="Times New Roman" w:cs="Times New Roman"/>
          <w:szCs w:val="24"/>
        </w:rPr>
        <w:t xml:space="preserve">μο, για να μπορούν να ξεπεράσουν ορισμένα εμπόδια. Δόθηκε το παράδειγμα </w:t>
      </w:r>
      <w:r>
        <w:rPr>
          <w:rFonts w:eastAsia="Times New Roman" w:cs="Times New Roman"/>
          <w:szCs w:val="24"/>
        </w:rPr>
        <w:lastRenderedPageBreak/>
        <w:t>για τις θέσεις γενικών διευθυντών. Δεν προσδιορίζεται ότι θα μπορούν να είναι υποψήφιοι όλων των κλάδων και ιδιοτήτων πανεπιστημιακής εκπαίδευσης, περιορίστηκε μόνο σε κλάδους οικονομι</w:t>
      </w:r>
      <w:r>
        <w:rPr>
          <w:rFonts w:eastAsia="Times New Roman" w:cs="Times New Roman"/>
          <w:szCs w:val="24"/>
        </w:rPr>
        <w:t xml:space="preserve">κού και διοικητικού. Δεν νομίζω ότι αρκεί. Πρέπει όχι μόνο να δίδεται η ευκαιρία σε όλους να εξελίσσεται η υπηρεσιακή τους καριέρα μέχρι του </w:t>
      </w:r>
      <w:proofErr w:type="spellStart"/>
      <w:r>
        <w:rPr>
          <w:rFonts w:eastAsia="Times New Roman" w:cs="Times New Roman"/>
          <w:szCs w:val="24"/>
        </w:rPr>
        <w:t>ανωτάτου</w:t>
      </w:r>
      <w:proofErr w:type="spellEnd"/>
      <w:r>
        <w:rPr>
          <w:rFonts w:eastAsia="Times New Roman" w:cs="Times New Roman"/>
          <w:szCs w:val="24"/>
        </w:rPr>
        <w:t xml:space="preserve"> βαθμού, αλλά επιπλέον θα πρέπει εδώ να γίνεται η επιλογή, λόγω της ειδικότητας του θέματος, και με βάση κρ</w:t>
      </w:r>
      <w:r>
        <w:rPr>
          <w:rFonts w:eastAsia="Times New Roman" w:cs="Times New Roman"/>
          <w:szCs w:val="24"/>
        </w:rPr>
        <w:t>ιτήρια που είναι συναφή με το αντικείμενο του τουρισμού, την τουριστική ανάπτυξη.</w:t>
      </w:r>
    </w:p>
    <w:p w14:paraId="09A3EF4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Βεβαίως, για την τουριστική εκπαίδευση δεν μπορούμε να έχουμε αντιρρήσεις, διότι είναι κάτι το οποίο θα πρέπει να υποστηρίζεται. Έχουμε δει τα τελευταία χρόνια να γίνεται κατ</w:t>
      </w:r>
      <w:r>
        <w:rPr>
          <w:rFonts w:eastAsia="Times New Roman" w:cs="Times New Roman"/>
          <w:szCs w:val="24"/>
        </w:rPr>
        <w:t xml:space="preserve">άχρηση της πρακτικής. Και βλέπουμε αυτή η πρακτική με προγράμματα </w:t>
      </w:r>
      <w:r>
        <w:rPr>
          <w:rFonts w:eastAsia="Times New Roman" w:cs="Times New Roman"/>
          <w:szCs w:val="24"/>
        </w:rPr>
        <w:t>«</w:t>
      </w:r>
      <w:r>
        <w:rPr>
          <w:rFonts w:eastAsia="Times New Roman" w:cs="Times New Roman"/>
          <w:szCs w:val="24"/>
          <w:lang w:val="en-US"/>
        </w:rPr>
        <w:t>ERASMUS</w:t>
      </w:r>
      <w:r>
        <w:rPr>
          <w:rFonts w:eastAsia="Times New Roman" w:cs="Times New Roman"/>
          <w:szCs w:val="24"/>
        </w:rPr>
        <w:t>»</w:t>
      </w:r>
      <w:r>
        <w:rPr>
          <w:rFonts w:eastAsia="Times New Roman" w:cs="Times New Roman"/>
          <w:szCs w:val="24"/>
        </w:rPr>
        <w:t xml:space="preserve"> και με άλλα καλύπτεται από αλλοδαπά παιδιά, από παιδιά από το εξωτερικό. Δεν παίρνουμε, τα ελληνόπουλα,</w:t>
      </w:r>
      <w:r w:rsidRPr="00B37F88">
        <w:rPr>
          <w:rFonts w:eastAsia="Times New Roman" w:cs="Times New Roman"/>
          <w:szCs w:val="24"/>
        </w:rPr>
        <w:t xml:space="preserve"> </w:t>
      </w:r>
      <w:r>
        <w:rPr>
          <w:rFonts w:eastAsia="Times New Roman" w:cs="Times New Roman"/>
          <w:szCs w:val="24"/>
        </w:rPr>
        <w:t>τις θέσεις. Είναι κάτι που εντάσσεται μέσα στην Ευρωπαϊκή Ένωση. Δεν θα το σ</w:t>
      </w:r>
      <w:r>
        <w:rPr>
          <w:rFonts w:eastAsia="Times New Roman" w:cs="Times New Roman"/>
          <w:szCs w:val="24"/>
        </w:rPr>
        <w:t xml:space="preserve">χολιάσω περισσότερο. </w:t>
      </w:r>
    </w:p>
    <w:p w14:paraId="09A3EF4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επ’ ευκαιρία</w:t>
      </w:r>
      <w:r>
        <w:rPr>
          <w:rFonts w:eastAsia="Times New Roman" w:cs="Times New Roman"/>
          <w:szCs w:val="24"/>
        </w:rPr>
        <w:t xml:space="preserve"> του </w:t>
      </w:r>
      <w:r>
        <w:rPr>
          <w:rFonts w:eastAsia="Times New Roman" w:cs="Times New Roman"/>
          <w:szCs w:val="24"/>
        </w:rPr>
        <w:t xml:space="preserve">ότι σήμερα στο νομοσχέδιο αυτό έχουμε </w:t>
      </w:r>
      <w:proofErr w:type="spellStart"/>
      <w:r>
        <w:rPr>
          <w:rFonts w:eastAsia="Times New Roman" w:cs="Times New Roman"/>
          <w:szCs w:val="24"/>
        </w:rPr>
        <w:t>καταιγιστεί</w:t>
      </w:r>
      <w:proofErr w:type="spellEnd"/>
      <w:r>
        <w:rPr>
          <w:rFonts w:eastAsia="Times New Roman" w:cs="Times New Roman"/>
          <w:szCs w:val="24"/>
        </w:rPr>
        <w:t xml:space="preserve"> και από τροπολογίες και φοβάμαι ότι θα </w:t>
      </w:r>
      <w:proofErr w:type="spellStart"/>
      <w:r>
        <w:rPr>
          <w:rFonts w:eastAsia="Times New Roman" w:cs="Times New Roman"/>
          <w:szCs w:val="24"/>
        </w:rPr>
        <w:t>καταιγιστούμε</w:t>
      </w:r>
      <w:proofErr w:type="spellEnd"/>
      <w:r>
        <w:rPr>
          <w:rFonts w:eastAsia="Times New Roman" w:cs="Times New Roman"/>
          <w:szCs w:val="24"/>
        </w:rPr>
        <w:t xml:space="preserve"> ακόμα περισσότερο, είμαι υπερχρεωμένος να αναφερθώ σε τρεις συναφείς τροπολογίες που έχουμε καταθέσει η Κοινο</w:t>
      </w:r>
      <w:r>
        <w:rPr>
          <w:rFonts w:eastAsia="Times New Roman" w:cs="Times New Roman"/>
          <w:szCs w:val="24"/>
        </w:rPr>
        <w:t>βουλευτική Ομάδα της Δημοκρατικής Συμπαράταξης.</w:t>
      </w:r>
    </w:p>
    <w:p w14:paraId="09A3EF4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στο προηγούμενο νομοσχέδιο ετέθη θέμα να παραταθεί το δικαίωμα των επιτηρητών των σκαφών των αλιευτικών και δη των σπογγαλιευτικών και στην κατηγορία αυτή, ούτως ώστε να μην υπάρχει η διάκριση μεταξύ </w:t>
      </w:r>
      <w:r>
        <w:rPr>
          <w:rFonts w:eastAsia="Times New Roman" w:cs="Times New Roman"/>
          <w:szCs w:val="24"/>
        </w:rPr>
        <w:t xml:space="preserve">σπογγαλιευτικών και </w:t>
      </w:r>
      <w:proofErr w:type="spellStart"/>
      <w:r>
        <w:rPr>
          <w:rFonts w:eastAsia="Times New Roman" w:cs="Times New Roman"/>
          <w:szCs w:val="24"/>
        </w:rPr>
        <w:t>οστρακοαλιευτικών</w:t>
      </w:r>
      <w:proofErr w:type="spellEnd"/>
      <w:r>
        <w:rPr>
          <w:rFonts w:eastAsia="Times New Roman" w:cs="Times New Roman"/>
          <w:szCs w:val="24"/>
        </w:rPr>
        <w:t xml:space="preserve"> σκαφών και να έχουν το δικαίωμα και αυτοί, για να μην διακοπεί και η χρήση των σκαφών που αναφέρονται στη σπογγαλιεία, για τον λόγο ότι, αν δεν γίνει δεκτή η τροπολογία, θα τεθεί θέμα να μην μπορούν να έχουν τη</w:t>
      </w:r>
      <w:r>
        <w:rPr>
          <w:rFonts w:eastAsia="Times New Roman" w:cs="Times New Roman"/>
          <w:szCs w:val="24"/>
        </w:rPr>
        <w:t>ν αναγκα</w:t>
      </w:r>
      <w:r>
        <w:rPr>
          <w:rFonts w:eastAsia="Times New Roman" w:cs="Times New Roman"/>
          <w:szCs w:val="24"/>
        </w:rPr>
        <w:t xml:space="preserve">ία </w:t>
      </w:r>
      <w:r>
        <w:rPr>
          <w:rFonts w:eastAsia="Times New Roman" w:cs="Times New Roman"/>
          <w:szCs w:val="24"/>
        </w:rPr>
        <w:t>σύνθεση του πληρώματος και δεν θα μπορούν να ανανεωθούν οι άδειες λειτουργίας και αλιείας.</w:t>
      </w:r>
    </w:p>
    <w:p w14:paraId="09A3EF4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Μία δεύτερη τροπολογία που είναι σημαντική και σχετίζεται με τον τουρισμό είναι και το περίφημο ειδικό τέλος, φόρος διαμονής</w:t>
      </w:r>
      <w:r w:rsidRPr="00370FFC">
        <w:rPr>
          <w:rFonts w:eastAsia="Times New Roman" w:cs="Times New Roman"/>
          <w:szCs w:val="24"/>
        </w:rPr>
        <w:t xml:space="preserve"> </w:t>
      </w:r>
      <w:r>
        <w:rPr>
          <w:rFonts w:eastAsia="Times New Roman" w:cs="Times New Roman"/>
          <w:szCs w:val="24"/>
        </w:rPr>
        <w:t>στα ξενοδοχεία, ο οποίος έχει επιβληθ</w:t>
      </w:r>
      <w:r>
        <w:rPr>
          <w:rFonts w:eastAsia="Times New Roman" w:cs="Times New Roman"/>
          <w:szCs w:val="24"/>
        </w:rPr>
        <w:t xml:space="preserve">εί με τον πρόσφατο νόμο του 2016. Επειδή πουθενά δεν συναντήσαμε διατάξεις που </w:t>
      </w:r>
      <w:r>
        <w:rPr>
          <w:rFonts w:eastAsia="Times New Roman" w:cs="Times New Roman"/>
          <w:szCs w:val="24"/>
        </w:rPr>
        <w:lastRenderedPageBreak/>
        <w:t>να αντικαθιστούν τον παλιό φόρο, το γνωστό τέλος διανυκτέρευσης που υπήρχε για τα ξενοδοχεία, προτείνουμε και ζητάμε το τέλος αυτό να είναι αντίστοιχο του δημοτικού φόρου. Να μη</w:t>
      </w:r>
      <w:r>
        <w:rPr>
          <w:rFonts w:eastAsia="Times New Roman" w:cs="Times New Roman"/>
          <w:szCs w:val="24"/>
        </w:rPr>
        <w:t>ν είναι το τέλος αυτό υπέρ του δημοσίου, αλλά να είναι δημοτικός φόρος, για να καλύπτει και τις ανάγκες και τις οικονομικές υποχρεώσεις των δήμων, που πολλές φορές περιορίζονται σε ένα μικρό φορολογικό έσοδο από το δημοτικό τέλος, και να μπορούν να έχουν κ</w:t>
      </w:r>
      <w:r>
        <w:rPr>
          <w:rFonts w:eastAsia="Times New Roman" w:cs="Times New Roman"/>
          <w:szCs w:val="24"/>
        </w:rPr>
        <w:t xml:space="preserve">αι αυτοί τις αντίστοιχες λειτουργίες και να έχουν και τα έσοδα τα οποία απαιτούνται, όταν δέχονται, όπως ιδιαίτερα στους μεγάλους τουριστικούς προορισμούς, εκατοντάδες χιλιάδες επισκέπτες, που επιβαρύνουν πάρα πολύ τη λειτουργία των δήμων. </w:t>
      </w:r>
    </w:p>
    <w:p w14:paraId="09A3EF4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Οι δήμοι δεν ασ</w:t>
      </w:r>
      <w:r>
        <w:rPr>
          <w:rFonts w:eastAsia="Times New Roman" w:cs="Times New Roman"/>
          <w:szCs w:val="24"/>
        </w:rPr>
        <w:t>κούν οι ίδιοι, όπως είναι γνωστό, επιχειρηματικές δραστηριότητες, για να πούμε ότι ωφελούνται από την παρουσία επισκεπτών. Ας αντικαταστήσουμε τουλάχιστον ένα μέρος της απώλειας εισοδήματος ή της δαπάνης που υποχρεώνονται από τον μεγάλο αριθμό των επισκεπτ</w:t>
      </w:r>
      <w:r>
        <w:rPr>
          <w:rFonts w:eastAsia="Times New Roman" w:cs="Times New Roman"/>
          <w:szCs w:val="24"/>
        </w:rPr>
        <w:t>ών με τον φόρο, το τέλος διαμονής.</w:t>
      </w:r>
    </w:p>
    <w:p w14:paraId="09A3EF4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9A3EF4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αν μου επιτρέπετε, ας πάρω και ελάχιστο χρόνο από τη δευτερολογία μου.</w:t>
      </w:r>
    </w:p>
    <w:p w14:paraId="09A3EF50" w14:textId="77777777" w:rsidR="00D269F7" w:rsidRDefault="006C352B">
      <w:pPr>
        <w:spacing w:line="600" w:lineRule="auto"/>
        <w:ind w:firstLine="720"/>
        <w:contextualSpacing/>
        <w:jc w:val="both"/>
        <w:rPr>
          <w:rFonts w:eastAsia="Times New Roman" w:cs="Times New Roman"/>
          <w:szCs w:val="24"/>
        </w:rPr>
      </w:pPr>
      <w:r w:rsidRPr="00274F15">
        <w:rPr>
          <w:rFonts w:eastAsia="Times New Roman" w:cs="Times New Roman"/>
          <w:b/>
          <w:szCs w:val="24"/>
        </w:rPr>
        <w:t>ΠΡΟΕΔΡΕΥΩΝ (Σπυρίδων Λυκούδης):</w:t>
      </w:r>
      <w:r>
        <w:rPr>
          <w:rFonts w:eastAsia="Times New Roman" w:cs="Times New Roman"/>
          <w:szCs w:val="24"/>
        </w:rPr>
        <w:t xml:space="preserve"> Συνεχίστε, κύριε συ</w:t>
      </w:r>
      <w:r>
        <w:rPr>
          <w:rFonts w:eastAsia="Times New Roman" w:cs="Times New Roman"/>
          <w:szCs w:val="24"/>
        </w:rPr>
        <w:t>νάδελφε.</w:t>
      </w:r>
    </w:p>
    <w:p w14:paraId="09A3EF51" w14:textId="77777777" w:rsidR="00D269F7" w:rsidRDefault="006C352B">
      <w:pPr>
        <w:spacing w:line="600" w:lineRule="auto"/>
        <w:ind w:firstLine="720"/>
        <w:contextualSpacing/>
        <w:jc w:val="both"/>
        <w:rPr>
          <w:rFonts w:eastAsia="Times New Roman" w:cs="Times New Roman"/>
          <w:szCs w:val="24"/>
        </w:rPr>
      </w:pPr>
      <w:r w:rsidRPr="00274F15">
        <w:rPr>
          <w:rFonts w:eastAsia="Times New Roman" w:cs="Times New Roman"/>
          <w:b/>
          <w:szCs w:val="24"/>
        </w:rPr>
        <w:t>ΓΕΩΡΓΙΟΣ</w:t>
      </w:r>
      <w:r>
        <w:rPr>
          <w:rFonts w:eastAsia="Times New Roman" w:cs="Times New Roman"/>
          <w:b/>
          <w:szCs w:val="24"/>
        </w:rPr>
        <w:t xml:space="preserve"> </w:t>
      </w:r>
      <w:r w:rsidRPr="00274F15">
        <w:rPr>
          <w:rFonts w:eastAsia="Times New Roman" w:cs="Times New Roman"/>
          <w:b/>
          <w:szCs w:val="24"/>
        </w:rPr>
        <w:t>-</w:t>
      </w:r>
      <w:r>
        <w:rPr>
          <w:rFonts w:eastAsia="Times New Roman" w:cs="Times New Roman"/>
          <w:b/>
          <w:szCs w:val="24"/>
        </w:rPr>
        <w:t xml:space="preserve"> </w:t>
      </w:r>
      <w:r w:rsidRPr="00274F15">
        <w:rPr>
          <w:rFonts w:eastAsia="Times New Roman" w:cs="Times New Roman"/>
          <w:b/>
          <w:szCs w:val="24"/>
        </w:rPr>
        <w:t>ΔΗΜΗΤΡΙΟΣ ΚΑΡΡΑΣ:</w:t>
      </w:r>
      <w:r>
        <w:rPr>
          <w:rFonts w:eastAsia="Times New Roman" w:cs="Times New Roman"/>
          <w:szCs w:val="24"/>
        </w:rPr>
        <w:t xml:space="preserve"> Ευχαριστώ.</w:t>
      </w:r>
    </w:p>
    <w:p w14:paraId="09A3EF5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Πάλι ο Υπουργός απουσιάζει; Δεν πειράζει.</w:t>
      </w:r>
    </w:p>
    <w:p w14:paraId="09A3EF53" w14:textId="77777777" w:rsidR="00D269F7" w:rsidRDefault="006C352B">
      <w:pPr>
        <w:spacing w:line="600" w:lineRule="auto"/>
        <w:ind w:firstLine="720"/>
        <w:contextualSpacing/>
        <w:jc w:val="both"/>
        <w:rPr>
          <w:rFonts w:eastAsia="Times New Roman" w:cs="Times New Roman"/>
          <w:szCs w:val="24"/>
        </w:rPr>
      </w:pPr>
      <w:r w:rsidRPr="00274F15">
        <w:rPr>
          <w:rFonts w:eastAsia="Times New Roman" w:cs="Times New Roman"/>
          <w:b/>
          <w:szCs w:val="24"/>
        </w:rPr>
        <w:t>ΑΝΔΡΕΑΣ ΛΟΒΕΡΔΟΣ:</w:t>
      </w:r>
      <w:r>
        <w:rPr>
          <w:rFonts w:eastAsia="Times New Roman" w:cs="Times New Roman"/>
          <w:szCs w:val="24"/>
        </w:rPr>
        <w:t xml:space="preserve"> Πειράζει. Σε αυτόν τα λέτε.</w:t>
      </w:r>
    </w:p>
    <w:p w14:paraId="09A3EF54" w14:textId="77777777" w:rsidR="00D269F7" w:rsidRDefault="006C352B">
      <w:pPr>
        <w:spacing w:line="600" w:lineRule="auto"/>
        <w:ind w:firstLine="720"/>
        <w:contextualSpacing/>
        <w:jc w:val="both"/>
        <w:rPr>
          <w:rFonts w:eastAsia="Times New Roman" w:cs="Times New Roman"/>
          <w:szCs w:val="24"/>
        </w:rPr>
      </w:pPr>
      <w:r w:rsidRPr="00274F15">
        <w:rPr>
          <w:rFonts w:eastAsia="Times New Roman" w:cs="Times New Roman"/>
          <w:b/>
          <w:szCs w:val="24"/>
        </w:rPr>
        <w:t>ΓΕΩΡΓΙΟΣ</w:t>
      </w:r>
      <w:r>
        <w:rPr>
          <w:rFonts w:eastAsia="Times New Roman" w:cs="Times New Roman"/>
          <w:b/>
          <w:szCs w:val="24"/>
        </w:rPr>
        <w:t xml:space="preserve"> </w:t>
      </w:r>
      <w:r w:rsidRPr="00274F15">
        <w:rPr>
          <w:rFonts w:eastAsia="Times New Roman" w:cs="Times New Roman"/>
          <w:b/>
          <w:szCs w:val="24"/>
        </w:rPr>
        <w:t>-</w:t>
      </w:r>
      <w:r>
        <w:rPr>
          <w:rFonts w:eastAsia="Times New Roman" w:cs="Times New Roman"/>
          <w:b/>
          <w:szCs w:val="24"/>
        </w:rPr>
        <w:t xml:space="preserve"> </w:t>
      </w:r>
      <w:r w:rsidRPr="00274F15">
        <w:rPr>
          <w:rFonts w:eastAsia="Times New Roman" w:cs="Times New Roman"/>
          <w:b/>
          <w:szCs w:val="24"/>
        </w:rPr>
        <w:t>ΔΗΜΗΤΡΙΟΣ ΚΑΡΡΑΣ:</w:t>
      </w:r>
      <w:r>
        <w:rPr>
          <w:rFonts w:eastAsia="Times New Roman" w:cs="Times New Roman"/>
          <w:szCs w:val="24"/>
        </w:rPr>
        <w:t xml:space="preserve"> Το έχω σχολιάσει ήδη προηγουμένως, αλλά δεν εισακούστηκα. Να διακόψω; Αν είναι να διακόψω την ομιλία μου.</w:t>
      </w:r>
    </w:p>
    <w:p w14:paraId="09A3EF55" w14:textId="77777777" w:rsidR="00D269F7" w:rsidRDefault="006C352B">
      <w:pPr>
        <w:spacing w:line="600" w:lineRule="auto"/>
        <w:ind w:firstLine="720"/>
        <w:contextualSpacing/>
        <w:jc w:val="both"/>
        <w:rPr>
          <w:rFonts w:eastAsia="Times New Roman" w:cs="Times New Roman"/>
          <w:szCs w:val="24"/>
        </w:rPr>
      </w:pPr>
      <w:r w:rsidRPr="00274F15">
        <w:rPr>
          <w:rFonts w:eastAsia="Times New Roman" w:cs="Times New Roman"/>
          <w:b/>
          <w:szCs w:val="24"/>
        </w:rPr>
        <w:t>ΠΡΟΕΔΡΕΥΩΝ (Σπυρίδων Λυκούδης):</w:t>
      </w:r>
      <w:r>
        <w:rPr>
          <w:rFonts w:eastAsia="Times New Roman" w:cs="Times New Roman"/>
          <w:szCs w:val="24"/>
        </w:rPr>
        <w:t xml:space="preserve"> Κύριε Καρρά, συνεχίστε τώρα. Εντάξει, θα έρθει και ο Υπουργός.</w:t>
      </w:r>
    </w:p>
    <w:p w14:paraId="09A3EF56" w14:textId="77777777" w:rsidR="00D269F7" w:rsidRDefault="006C352B">
      <w:pPr>
        <w:spacing w:line="600" w:lineRule="auto"/>
        <w:ind w:firstLine="720"/>
        <w:contextualSpacing/>
        <w:jc w:val="both"/>
        <w:rPr>
          <w:rFonts w:eastAsia="Times New Roman" w:cs="Times New Roman"/>
          <w:szCs w:val="24"/>
        </w:rPr>
      </w:pPr>
      <w:r w:rsidRPr="00BF628F">
        <w:rPr>
          <w:rFonts w:eastAsia="Times New Roman" w:cs="Times New Roman"/>
          <w:b/>
          <w:szCs w:val="24"/>
        </w:rPr>
        <w:t>ΓΕΩΡΓΙΟΣ</w:t>
      </w:r>
      <w:r>
        <w:rPr>
          <w:rFonts w:eastAsia="Times New Roman" w:cs="Times New Roman"/>
          <w:b/>
          <w:szCs w:val="24"/>
        </w:rPr>
        <w:t xml:space="preserve"> </w:t>
      </w:r>
      <w:r w:rsidRPr="00BF628F">
        <w:rPr>
          <w:rFonts w:eastAsia="Times New Roman" w:cs="Times New Roman"/>
          <w:b/>
          <w:szCs w:val="24"/>
        </w:rPr>
        <w:t>-</w:t>
      </w:r>
      <w:r>
        <w:rPr>
          <w:rFonts w:eastAsia="Times New Roman" w:cs="Times New Roman"/>
          <w:b/>
          <w:szCs w:val="24"/>
        </w:rPr>
        <w:t xml:space="preserve"> </w:t>
      </w:r>
      <w:r w:rsidRPr="00BF628F">
        <w:rPr>
          <w:rFonts w:eastAsia="Times New Roman" w:cs="Times New Roman"/>
          <w:b/>
          <w:szCs w:val="24"/>
        </w:rPr>
        <w:t>ΔΗΜΗΤΡΙΟΣ ΚΑΡΡΑΣ:</w:t>
      </w:r>
      <w:r>
        <w:rPr>
          <w:rFonts w:eastAsia="Times New Roman" w:cs="Times New Roman"/>
          <w:szCs w:val="24"/>
        </w:rPr>
        <w:t xml:space="preserve"> Κύριε Πρόεδρε, αν είναι ν</w:t>
      </w:r>
      <w:r>
        <w:rPr>
          <w:rFonts w:eastAsia="Times New Roman" w:cs="Times New Roman"/>
          <w:szCs w:val="24"/>
        </w:rPr>
        <w:t xml:space="preserve">α γίνομαι και εγώ συμμέτοχος σε παραβίαση του Κανονισμού, δεν θα το ήθελα, </w:t>
      </w:r>
      <w:r>
        <w:rPr>
          <w:rFonts w:eastAsia="Times New Roman" w:cs="Times New Roman"/>
          <w:szCs w:val="24"/>
        </w:rPr>
        <w:t xml:space="preserve">λόγω </w:t>
      </w:r>
      <w:r>
        <w:rPr>
          <w:rFonts w:eastAsia="Times New Roman" w:cs="Times New Roman"/>
          <w:szCs w:val="24"/>
        </w:rPr>
        <w:t>της υπουργικής απουσίας. Καταλαβαίνετε ότι θα πρέπει να τηρούμε κάποτε τον Κανονισμό.</w:t>
      </w:r>
    </w:p>
    <w:p w14:paraId="09A3EF57" w14:textId="77777777" w:rsidR="00D269F7" w:rsidRDefault="006C352B">
      <w:pPr>
        <w:spacing w:line="600" w:lineRule="auto"/>
        <w:ind w:firstLine="720"/>
        <w:contextualSpacing/>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Εγώ λέω να συνεχίσετε. Ήταν πριν από λίγο εδώ όλοι οι Υπου</w:t>
      </w:r>
      <w:r>
        <w:rPr>
          <w:rFonts w:eastAsia="Times New Roman" w:cs="Times New Roman"/>
          <w:szCs w:val="24"/>
        </w:rPr>
        <w:t xml:space="preserve">ργοί. Έφυγαν τώρα, αλλά θα ξανάρθουν. </w:t>
      </w:r>
    </w:p>
    <w:p w14:paraId="09A3EF58" w14:textId="77777777" w:rsidR="00D269F7" w:rsidRDefault="006C352B">
      <w:pPr>
        <w:spacing w:line="600" w:lineRule="auto"/>
        <w:ind w:firstLine="720"/>
        <w:contextualSpacing/>
        <w:jc w:val="both"/>
        <w:rPr>
          <w:rFonts w:eastAsia="Times New Roman" w:cs="Times New Roman"/>
          <w:szCs w:val="24"/>
        </w:rPr>
      </w:pPr>
      <w:r w:rsidRPr="00BF628F">
        <w:rPr>
          <w:rFonts w:eastAsia="Times New Roman" w:cs="Times New Roman"/>
          <w:b/>
          <w:szCs w:val="24"/>
        </w:rPr>
        <w:lastRenderedPageBreak/>
        <w:t>ΓΡΗΓΟΡΙΟΣ ΨΑΡΙΑΝΟΣ:</w:t>
      </w:r>
      <w:r>
        <w:rPr>
          <w:rFonts w:eastAsia="Times New Roman" w:cs="Times New Roman"/>
          <w:szCs w:val="24"/>
        </w:rPr>
        <w:t xml:space="preserve"> Είτε είναι είτε δεν είναι, είναι το ίδιο πράγμα.</w:t>
      </w:r>
    </w:p>
    <w:p w14:paraId="09A3EF5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Αγαπητέ συνάδελφε, δεν θέλω να πω τη λέξη που μου έρχεται αυτόματα αυτή τη στιγμή, γιατί καταλαβαίνετε ότι θα είμαι ιδι</w:t>
      </w:r>
      <w:r>
        <w:rPr>
          <w:rFonts w:eastAsia="Times New Roman" w:cs="Times New Roman"/>
          <w:szCs w:val="24"/>
        </w:rPr>
        <w:t>αίτερα απρεπής, αν χρειαστεί.</w:t>
      </w:r>
    </w:p>
    <w:p w14:paraId="09A3EF5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παρακαλώ, κύριε Καρρά, συνεχίστε επί του θέματος.</w:t>
      </w:r>
    </w:p>
    <w:p w14:paraId="09A3EF5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Κύριε Πρόεδρε, ποιος ακούει το θέμα αυτή τη στιγμή;</w:t>
      </w:r>
    </w:p>
    <w:p w14:paraId="09A3EF5C" w14:textId="77777777" w:rsidR="00D269F7" w:rsidRDefault="006C352B">
      <w:pPr>
        <w:spacing w:line="600" w:lineRule="auto"/>
        <w:ind w:firstLine="720"/>
        <w:contextualSpacing/>
        <w:jc w:val="both"/>
        <w:rPr>
          <w:rFonts w:eastAsia="Times New Roman" w:cs="Times New Roman"/>
          <w:szCs w:val="24"/>
        </w:rPr>
      </w:pPr>
      <w:r w:rsidRPr="004E79D7">
        <w:rPr>
          <w:rFonts w:eastAsia="Times New Roman" w:cs="Times New Roman"/>
          <w:szCs w:val="24"/>
        </w:rPr>
        <w:t>Τα λέω, λοιπόν, για τους εκτός της Αίθουσας</w:t>
      </w:r>
      <w:r>
        <w:rPr>
          <w:rFonts w:eastAsia="Times New Roman" w:cs="Times New Roman"/>
          <w:szCs w:val="24"/>
        </w:rPr>
        <w:t>;</w:t>
      </w:r>
      <w:r w:rsidRPr="004E79D7">
        <w:rPr>
          <w:rFonts w:eastAsia="Times New Roman" w:cs="Times New Roman"/>
          <w:b/>
          <w:szCs w:val="24"/>
        </w:rPr>
        <w:t xml:space="preserve"> </w:t>
      </w:r>
      <w:r>
        <w:rPr>
          <w:rFonts w:eastAsia="Times New Roman" w:cs="Times New Roman"/>
          <w:szCs w:val="24"/>
        </w:rPr>
        <w:t>Δεν τα λέω για</w:t>
      </w:r>
      <w:r>
        <w:rPr>
          <w:rFonts w:eastAsia="Times New Roman" w:cs="Times New Roman"/>
          <w:szCs w:val="24"/>
        </w:rPr>
        <w:t xml:space="preserve"> τη Βουλή</w:t>
      </w:r>
      <w:r>
        <w:rPr>
          <w:rFonts w:eastAsia="Times New Roman" w:cs="Times New Roman"/>
          <w:szCs w:val="24"/>
        </w:rPr>
        <w:t>;</w:t>
      </w:r>
      <w:r>
        <w:rPr>
          <w:rFonts w:eastAsia="Times New Roman" w:cs="Times New Roman"/>
          <w:szCs w:val="24"/>
        </w:rPr>
        <w:t xml:space="preserve"> </w:t>
      </w:r>
    </w:p>
    <w:p w14:paraId="09A3EF5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Προχωρώ, λοιπόν, και κλείνω με την τρίτη τροπολογία. Όποιος θέλει ακούει, όποιος θέλει δεν ακούει. Στην τρίτη τροπολογία το θέμα είναι…</w:t>
      </w:r>
    </w:p>
    <w:p w14:paraId="09A3EF5E" w14:textId="77777777" w:rsidR="00D269F7" w:rsidRDefault="006C352B">
      <w:pPr>
        <w:spacing w:line="600" w:lineRule="auto"/>
        <w:ind w:firstLine="720"/>
        <w:contextualSpacing/>
        <w:jc w:val="both"/>
        <w:rPr>
          <w:rFonts w:eastAsia="Times New Roman" w:cs="Times New Roman"/>
          <w:szCs w:val="24"/>
        </w:rPr>
      </w:pPr>
      <w:r w:rsidRPr="00BF628F">
        <w:rPr>
          <w:rFonts w:eastAsia="Times New Roman" w:cs="Times New Roman"/>
          <w:b/>
          <w:szCs w:val="24"/>
        </w:rPr>
        <w:t>ΑΝΔΡΕΑΣ ΛΟΒΕΡΔΟΣ:</w:t>
      </w:r>
      <w:r>
        <w:rPr>
          <w:rFonts w:eastAsia="Times New Roman" w:cs="Times New Roman"/>
          <w:szCs w:val="24"/>
        </w:rPr>
        <w:t xml:space="preserve"> Αυτό είναι το θέμα, κύριε συνάδελφε, οι τροπολογίες…</w:t>
      </w:r>
    </w:p>
    <w:p w14:paraId="09A3EF5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Δεν υπάρχει η Κυβέρνηση.</w:t>
      </w:r>
    </w:p>
    <w:p w14:paraId="09A3EF6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Λείπει η Κυβέρνηση, δεν υπάρχουν οι τροπολογίες.</w:t>
      </w:r>
    </w:p>
    <w:p w14:paraId="09A3EF6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Να τις αποσύρου</w:t>
      </w:r>
      <w:r>
        <w:rPr>
          <w:rFonts w:eastAsia="Times New Roman" w:cs="Times New Roman"/>
          <w:szCs w:val="24"/>
        </w:rPr>
        <w:t>ν</w:t>
      </w:r>
      <w:r>
        <w:rPr>
          <w:rFonts w:eastAsia="Times New Roman" w:cs="Times New Roman"/>
          <w:szCs w:val="24"/>
        </w:rPr>
        <w:t xml:space="preserve"> τότε.</w:t>
      </w:r>
    </w:p>
    <w:p w14:paraId="09A3EF6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Λοβέρδο, αφήστε να ολοκληρώσουμε τη συζήτηση. Η παρατήρηση έγινε. Τι άλλο</w:t>
      </w:r>
      <w:r>
        <w:rPr>
          <w:rFonts w:eastAsia="Times New Roman" w:cs="Times New Roman"/>
          <w:szCs w:val="24"/>
        </w:rPr>
        <w:t xml:space="preserve"> μπορούμε να κάνουμε; Να διακόψουμε τώρα; Έχει δύο λεπτά ακόμη για να τελειώσει ο κ. Καρράς.</w:t>
      </w:r>
    </w:p>
    <w:p w14:paraId="09A3EF6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Θα πω μόνο αυτό για να τελειώσω και μετά </w:t>
      </w:r>
      <w:r w:rsidRPr="00873BE3">
        <w:rPr>
          <w:rFonts w:eastAsia="Times New Roman" w:cs="Times New Roman"/>
          <w:szCs w:val="24"/>
        </w:rPr>
        <w:t xml:space="preserve">γαία </w:t>
      </w:r>
      <w:proofErr w:type="spellStart"/>
      <w:r w:rsidRPr="00873BE3">
        <w:rPr>
          <w:rFonts w:eastAsia="Times New Roman" w:cs="Times New Roman"/>
          <w:szCs w:val="24"/>
        </w:rPr>
        <w:t>πυρί</w:t>
      </w:r>
      <w:proofErr w:type="spellEnd"/>
      <w:r w:rsidRPr="00873BE3">
        <w:rPr>
          <w:rFonts w:eastAsia="Times New Roman" w:cs="Times New Roman"/>
          <w:szCs w:val="24"/>
        </w:rPr>
        <w:t xml:space="preserve"> </w:t>
      </w:r>
      <w:proofErr w:type="spellStart"/>
      <w:r w:rsidRPr="00873BE3">
        <w:rPr>
          <w:rFonts w:eastAsia="Times New Roman" w:cs="Times New Roman"/>
          <w:szCs w:val="24"/>
        </w:rPr>
        <w:t>μιχθήτω</w:t>
      </w:r>
      <w:proofErr w:type="spellEnd"/>
      <w:r w:rsidRPr="00873BE3">
        <w:rPr>
          <w:rFonts w:eastAsia="Times New Roman" w:cs="Times New Roman"/>
          <w:szCs w:val="24"/>
        </w:rPr>
        <w:t>,</w:t>
      </w:r>
      <w:r>
        <w:rPr>
          <w:rFonts w:eastAsia="Times New Roman" w:cs="Times New Roman"/>
          <w:szCs w:val="24"/>
        </w:rPr>
        <w:t xml:space="preserve"> αν θέλετε, να το πω ευθέως, μην κάνω χρήση άλλης έκφρασης.</w:t>
      </w:r>
    </w:p>
    <w:p w14:paraId="09A3EF6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Έχουμε καταθέσε</w:t>
      </w:r>
      <w:r>
        <w:rPr>
          <w:rFonts w:eastAsia="Times New Roman" w:cs="Times New Roman"/>
          <w:szCs w:val="24"/>
        </w:rPr>
        <w:t xml:space="preserve">ι μια </w:t>
      </w:r>
      <w:r w:rsidRPr="009B0914">
        <w:rPr>
          <w:rFonts w:eastAsia="Times New Roman" w:cs="Times New Roman"/>
          <w:szCs w:val="24"/>
        </w:rPr>
        <w:t>τροπολογία. Άπτεται</w:t>
      </w:r>
      <w:r>
        <w:rPr>
          <w:rFonts w:eastAsia="Times New Roman" w:cs="Times New Roman"/>
          <w:szCs w:val="24"/>
        </w:rPr>
        <w:t xml:space="preserve"> και θεμάτων επιχειρήσεων τουρισμού. Είναι όλοι καταχρεωμένοι από τη βαριά φορολογία, από τις εισφορές, από τα υπερκέρδη των ξένων γραφείων που λυμαίνονται τις ελληνικές τουριστικές επιχειρήσεις. </w:t>
      </w:r>
    </w:p>
    <w:p w14:paraId="09A3EF6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Κάποια στιγμή πρέπει να μιλήσουμε </w:t>
      </w:r>
      <w:r>
        <w:rPr>
          <w:rFonts w:eastAsia="Times New Roman" w:cs="Times New Roman"/>
          <w:szCs w:val="24"/>
        </w:rPr>
        <w:t xml:space="preserve">και γι’ αυτό, τι αντικρύζει την Ελλάδα και τι αντικρύζει τους ξένους από όλα αυτά τα λεγόμενα τριάντα τρία εκατομμύρια των τουριστών που μας επισκέπτονται. Να μιλήσουμε και γι’ αυτό, κύριοι συνάδελφοι, ποιο είναι </w:t>
      </w:r>
      <w:r>
        <w:rPr>
          <w:rFonts w:eastAsia="Times New Roman" w:cs="Times New Roman"/>
          <w:szCs w:val="24"/>
        </w:rPr>
        <w:lastRenderedPageBreak/>
        <w:t>το ποσοστό των κερδών που λυμαίνονται οι ξέ</w:t>
      </w:r>
      <w:r>
        <w:rPr>
          <w:rFonts w:eastAsia="Times New Roman" w:cs="Times New Roman"/>
          <w:szCs w:val="24"/>
        </w:rPr>
        <w:t xml:space="preserve">νοι και ποιο είναι το ποσοστό των κερδών που απομένουν για τη χώρα μας. Είναι πολύ μικρό. Αν θέλετε, ερευνήστε το και θα μάθετε, είναι πολύ μικρό το ποσοστό αυτό. </w:t>
      </w:r>
    </w:p>
    <w:p w14:paraId="09A3EF6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είναι καταχρεωμένες οι επιχειρήσεις, θα πρέπει να αποδεχθεί η Κυβέρνηση τις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είκοσι δόσεις που ζητάμε για τις οφειλές προς 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τα ασφαλιστικά ταμεία με μια προκαταβολή 5%. </w:t>
      </w:r>
    </w:p>
    <w:p w14:paraId="09A3EF6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Μας λέει η Κυβέρνηση ότι έφυγε από τα μνημόνια, δεν έχει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δέσμευση και έχει –λέει- δημοσιονομικό χώρο να ικανοποιεί αιτήματα. Το νομοσχέδιο αυτό ικανοποιεί αρκετά αιτήματα μερικώς του κλάδου και δεύτερον, θα πρέπει να θεσπιστεί ειδικός λογαριασμός ακατάσχετος, για να μην επεμβαίνει ανά πάσα στιγμή σε κάθε καταβο</w:t>
      </w:r>
      <w:r>
        <w:rPr>
          <w:rFonts w:eastAsia="Times New Roman" w:cs="Times New Roman"/>
          <w:szCs w:val="24"/>
        </w:rPr>
        <w:t xml:space="preserve">λή για όλους τους επαγγελματίες σε κάθε κατάθεση το κράτος. Αντί να </w:t>
      </w:r>
      <w:proofErr w:type="spellStart"/>
      <w:r>
        <w:rPr>
          <w:rFonts w:eastAsia="Times New Roman" w:cs="Times New Roman"/>
          <w:szCs w:val="24"/>
        </w:rPr>
        <w:t>οδηγούμεθα</w:t>
      </w:r>
      <w:proofErr w:type="spellEnd"/>
      <w:r>
        <w:rPr>
          <w:rFonts w:eastAsia="Times New Roman" w:cs="Times New Roman"/>
          <w:szCs w:val="24"/>
        </w:rPr>
        <w:t xml:space="preserve"> σε ανάπτυξη, </w:t>
      </w:r>
      <w:proofErr w:type="spellStart"/>
      <w:r>
        <w:rPr>
          <w:rFonts w:eastAsia="Times New Roman" w:cs="Times New Roman"/>
          <w:szCs w:val="24"/>
        </w:rPr>
        <w:t>οδηγούμεθα</w:t>
      </w:r>
      <w:proofErr w:type="spellEnd"/>
      <w:r>
        <w:rPr>
          <w:rFonts w:eastAsia="Times New Roman" w:cs="Times New Roman"/>
          <w:szCs w:val="24"/>
        </w:rPr>
        <w:t xml:space="preserve"> σε </w:t>
      </w:r>
      <w:proofErr w:type="spellStart"/>
      <w:r>
        <w:rPr>
          <w:rFonts w:eastAsia="Times New Roman" w:cs="Times New Roman"/>
          <w:szCs w:val="24"/>
        </w:rPr>
        <w:t>υπερπλεονάσματα</w:t>
      </w:r>
      <w:proofErr w:type="spellEnd"/>
      <w:r>
        <w:rPr>
          <w:rFonts w:eastAsia="Times New Roman" w:cs="Times New Roman"/>
          <w:szCs w:val="24"/>
        </w:rPr>
        <w:t xml:space="preserve"> τα οποία είναι το χειρότερο αντιαναπτυξιακό μέτρο που μπορεί να υπάρχει στην οικονομία και δη οικονομία ελεύθερη, όπως θέλουμε να ευαγ</w:t>
      </w:r>
      <w:r>
        <w:rPr>
          <w:rFonts w:eastAsia="Times New Roman" w:cs="Times New Roman"/>
          <w:szCs w:val="24"/>
        </w:rPr>
        <w:t>γελιζόμαστε στην Ελλάδα.</w:t>
      </w:r>
    </w:p>
    <w:p w14:paraId="09A3EF6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κύριε Πρόεδρε.</w:t>
      </w:r>
    </w:p>
    <w:p w14:paraId="09A3EF69" w14:textId="77777777" w:rsidR="00D269F7" w:rsidRDefault="006C352B">
      <w:pPr>
        <w:spacing w:line="600" w:lineRule="auto"/>
        <w:ind w:firstLine="720"/>
        <w:contextualSpacing/>
        <w:jc w:val="both"/>
        <w:rPr>
          <w:rFonts w:eastAsia="Times New Roman" w:cs="Times New Roman"/>
          <w:szCs w:val="24"/>
        </w:rPr>
      </w:pPr>
      <w:r w:rsidRPr="00ED31E1">
        <w:rPr>
          <w:rFonts w:eastAsia="Times New Roman" w:cs="Times New Roman"/>
          <w:szCs w:val="24"/>
        </w:rPr>
        <w:t>(Χειροκροτήματα από την πτέρυγα της Δημοκρατικής Συμπαράταξης</w:t>
      </w:r>
      <w:r>
        <w:rPr>
          <w:rFonts w:eastAsia="Times New Roman" w:cs="Times New Roman"/>
          <w:szCs w:val="24"/>
        </w:rPr>
        <w:t xml:space="preserve">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ED31E1">
        <w:rPr>
          <w:rFonts w:eastAsia="Times New Roman" w:cs="Times New Roman"/>
          <w:szCs w:val="24"/>
        </w:rPr>
        <w:t>)</w:t>
      </w:r>
      <w:r>
        <w:rPr>
          <w:rFonts w:eastAsia="Times New Roman" w:cs="Times New Roman"/>
          <w:szCs w:val="24"/>
        </w:rPr>
        <w:t xml:space="preserve"> </w:t>
      </w:r>
    </w:p>
    <w:p w14:paraId="09A3EF6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09A3EF6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Να καλωσορίσουμε τον κ. Κωνσταντίνο Βρατσάνο, τον Δήμαρχο Ψαρών</w:t>
      </w:r>
      <w:r>
        <w:rPr>
          <w:rFonts w:eastAsia="Times New Roman" w:cs="Times New Roman"/>
          <w:szCs w:val="24"/>
        </w:rPr>
        <w:t xml:space="preserve"> που είναι μαζί μας. Είναι σημαντική ημέρα και για την Κάσο και για τα Ψαρά. Είναι εδώ και η κ. </w:t>
      </w:r>
      <w:proofErr w:type="spellStart"/>
      <w:r>
        <w:rPr>
          <w:rFonts w:eastAsia="Times New Roman" w:cs="Times New Roman"/>
          <w:szCs w:val="24"/>
        </w:rPr>
        <w:t>Τσανάκη</w:t>
      </w:r>
      <w:proofErr w:type="spellEnd"/>
      <w:r>
        <w:rPr>
          <w:rFonts w:eastAsia="Times New Roman" w:cs="Times New Roman"/>
          <w:szCs w:val="24"/>
        </w:rPr>
        <w:t xml:space="preserve"> που την καλωσορίσαμε. Σας ευχαριστούμε που ήρθατε. Είναι εδώ, επίσης, και ο Δήμαρχος Καρπάθου. Ευχαριστούμε πολύ για την παρουσία σας. </w:t>
      </w:r>
    </w:p>
    <w:p w14:paraId="09A3EF6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Κύριες και κύριο</w:t>
      </w:r>
      <w:r>
        <w:rPr>
          <w:rFonts w:eastAsia="Times New Roman" w:cs="Times New Roman"/>
          <w:szCs w:val="24"/>
        </w:rPr>
        <w:t>ι συνάδελφοι, θα διακόψουμε τη ροή της συζήτησης του νομοσχεδίου για λίγο για να προχωρήσουμε στην ειδική ημερήσια διάταξη.</w:t>
      </w:r>
    </w:p>
    <w:p w14:paraId="09A3EF6D" w14:textId="77777777" w:rsidR="00D269F7" w:rsidRDefault="006C352B">
      <w:pPr>
        <w:spacing w:line="600" w:lineRule="auto"/>
        <w:ind w:firstLine="720"/>
        <w:contextualSpacing/>
        <w:jc w:val="center"/>
        <w:rPr>
          <w:rFonts w:eastAsia="Times New Roman" w:cs="Times New Roman"/>
          <w:szCs w:val="24"/>
        </w:rPr>
      </w:pPr>
      <w:r w:rsidRPr="00210557">
        <w:rPr>
          <w:rFonts w:eastAsia="Times New Roman" w:cs="Times New Roman"/>
          <w:color w:val="FF0000"/>
          <w:szCs w:val="24"/>
        </w:rPr>
        <w:t>(ΑΛΛΑΓΗ ΣΕΛΙΔΑΣ ΛΟΓΩ ΑΛΛΑΓΗΣ ΘΕΜΑΤΟΣ)</w:t>
      </w:r>
    </w:p>
    <w:p w14:paraId="09A3EF6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w:t>
      </w:r>
      <w:r>
        <w:rPr>
          <w:rFonts w:eastAsia="Times New Roman" w:cs="Times New Roman"/>
          <w:szCs w:val="24"/>
        </w:rPr>
        <w:t>εισερχόμα</w:t>
      </w:r>
      <w:r>
        <w:rPr>
          <w:rFonts w:eastAsia="Times New Roman" w:cs="Times New Roman"/>
          <w:szCs w:val="24"/>
        </w:rPr>
        <w:t>στε</w:t>
      </w:r>
      <w:r>
        <w:rPr>
          <w:rFonts w:eastAsia="Times New Roman" w:cs="Times New Roman"/>
          <w:szCs w:val="24"/>
        </w:rPr>
        <w:t xml:space="preserve"> στην </w:t>
      </w:r>
    </w:p>
    <w:p w14:paraId="09A3EF6F" w14:textId="77777777" w:rsidR="00D269F7" w:rsidRDefault="006C352B">
      <w:pPr>
        <w:spacing w:line="600" w:lineRule="auto"/>
        <w:ind w:firstLine="720"/>
        <w:contextualSpacing/>
        <w:jc w:val="center"/>
        <w:rPr>
          <w:rFonts w:eastAsia="Times New Roman" w:cs="Times New Roman"/>
          <w:b/>
          <w:szCs w:val="24"/>
        </w:rPr>
      </w:pPr>
      <w:r w:rsidRPr="00A4178F">
        <w:rPr>
          <w:rFonts w:eastAsia="Times New Roman" w:cs="Times New Roman"/>
          <w:b/>
          <w:szCs w:val="24"/>
        </w:rPr>
        <w:t>ΕΙΔΙΚΗ ΗΜΕΡΗΣ</w:t>
      </w:r>
      <w:r w:rsidRPr="00A4178F">
        <w:rPr>
          <w:rFonts w:eastAsia="Times New Roman" w:cs="Times New Roman"/>
          <w:b/>
          <w:szCs w:val="24"/>
        </w:rPr>
        <w:t>ΙΑ ΔΙΑΤΑΞΗ</w:t>
      </w:r>
    </w:p>
    <w:p w14:paraId="09A3EF7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Αίτηση άρσης ασυλίας </w:t>
      </w:r>
      <w:r w:rsidRPr="00BF43F6">
        <w:rPr>
          <w:rFonts w:eastAsia="Times New Roman" w:cs="Times New Roman"/>
          <w:szCs w:val="24"/>
        </w:rPr>
        <w:t>Β</w:t>
      </w:r>
      <w:r>
        <w:rPr>
          <w:rFonts w:eastAsia="Times New Roman" w:cs="Times New Roman"/>
          <w:szCs w:val="24"/>
        </w:rPr>
        <w:t>ουλευτή:</w:t>
      </w:r>
      <w:r w:rsidRPr="00BF43F6">
        <w:rPr>
          <w:rFonts w:eastAsia="Times New Roman" w:cs="Times New Roman"/>
          <w:szCs w:val="24"/>
        </w:rPr>
        <w:t xml:space="preserve"> Συζήτηση και λήψη απόφασης</w:t>
      </w:r>
      <w:r w:rsidRPr="00BF43F6">
        <w:rPr>
          <w:rFonts w:eastAsia="Times New Roman" w:cs="Times New Roman"/>
          <w:szCs w:val="24"/>
        </w:rPr>
        <w:t>,</w:t>
      </w:r>
      <w:r w:rsidRPr="00BF43F6">
        <w:rPr>
          <w:rFonts w:eastAsia="Times New Roman" w:cs="Times New Roman"/>
          <w:szCs w:val="24"/>
        </w:rPr>
        <w:t xml:space="preserve"> σύμφωνα με το άρθρο 62 του Συντάγματος και </w:t>
      </w:r>
      <w:r>
        <w:rPr>
          <w:rFonts w:eastAsia="Times New Roman" w:cs="Times New Roman"/>
          <w:szCs w:val="24"/>
        </w:rPr>
        <w:t>το</w:t>
      </w:r>
      <w:r w:rsidRPr="00BF43F6">
        <w:rPr>
          <w:rFonts w:eastAsia="Times New Roman" w:cs="Times New Roman"/>
          <w:szCs w:val="24"/>
        </w:rPr>
        <w:t xml:space="preserve"> </w:t>
      </w:r>
      <w:r>
        <w:rPr>
          <w:rFonts w:eastAsia="Times New Roman" w:cs="Times New Roman"/>
          <w:szCs w:val="24"/>
        </w:rPr>
        <w:t xml:space="preserve">άρθρο </w:t>
      </w:r>
      <w:r w:rsidRPr="00BF43F6">
        <w:rPr>
          <w:rFonts w:eastAsia="Times New Roman" w:cs="Times New Roman"/>
          <w:szCs w:val="24"/>
        </w:rPr>
        <w:t>83 του Κανονισμού της Βουλής, για την αίτηση άρσης ασυλίας του Βουλευτή κ. Χρήστου Παππά.</w:t>
      </w:r>
    </w:p>
    <w:p w14:paraId="09A3EF7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αρμόδια Ειδική Μόνιμη Επιτροπή Κοινοβουλευτικής Δεοντολογίας ανακοινώθηκε </w:t>
      </w:r>
      <w:r>
        <w:rPr>
          <w:rFonts w:eastAsia="Times New Roman" w:cs="Times New Roman"/>
          <w:szCs w:val="24"/>
        </w:rPr>
        <w:t xml:space="preserve">η έκθεση </w:t>
      </w:r>
      <w:r>
        <w:rPr>
          <w:rFonts w:eastAsia="Times New Roman" w:cs="Times New Roman"/>
          <w:szCs w:val="24"/>
        </w:rPr>
        <w:t xml:space="preserve">σήμερα στις 6 Δεκεμβρίου 2018, σύμφωνα με την οποία τα μέλη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 xml:space="preserve"> πρότειναν κατά πλειοψηφία τη μη άρση ασυλίας του κ. Χρήστου Παππά.</w:t>
      </w:r>
    </w:p>
    <w:p w14:paraId="09A3EF7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Για την παραπάνω υπόθεση</w:t>
      </w:r>
      <w:r>
        <w:rPr>
          <w:rFonts w:eastAsia="Times New Roman" w:cs="Times New Roman"/>
          <w:szCs w:val="24"/>
        </w:rPr>
        <w:t xml:space="preserve"> συντρέχει η περίπτωση της παραγράφου 8 του άρθρου 83 του Κανονισμού της Βουλής, σύμφωνα με την οποία νέα αίτηση για δίωξη που στηρίζεται στα ίδια πραγματικά γεγονότα είναι απαράδεκτη.</w:t>
      </w:r>
    </w:p>
    <w:p w14:paraId="09A3EF7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σύμφωνα με το άρθρο 83 παράγραφος 7 του Κανονισμού της Βουλής, </w:t>
      </w:r>
      <w:r>
        <w:rPr>
          <w:rFonts w:eastAsia="Times New Roman" w:cs="Times New Roman"/>
          <w:szCs w:val="24"/>
        </w:rPr>
        <w:t>η Βουλή αποφασίζει με ανάταση του χεριού ή έγερση επί της αιτήσεως της Εισαγγελικής Αρχής κατά τη διαδικασία του άρθρου 108 παράγραφος 1 εδάφιο δεύτερο.</w:t>
      </w:r>
    </w:p>
    <w:p w14:paraId="09A3EF7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λόγος δίνεται πάντα, εφόσον ζητηθεί, στον Βουλευτή στον οποίο αφορά η αίτηση και στους Προέδρους των </w:t>
      </w:r>
      <w:r>
        <w:rPr>
          <w:rFonts w:eastAsia="Times New Roman" w:cs="Times New Roman"/>
          <w:szCs w:val="24"/>
        </w:rPr>
        <w:t>Κοινοβουλευτικών Ομάδων ή στους αναπληρωτές τους.</w:t>
      </w:r>
    </w:p>
    <w:p w14:paraId="09A3EF7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Σας υπενθυμίζω ότι σύμφωνα με απόφαση της Διάσκεψης των Προέδρων </w:t>
      </w:r>
      <w:r>
        <w:rPr>
          <w:rFonts w:eastAsia="Times New Roman" w:cs="Times New Roman"/>
          <w:szCs w:val="24"/>
        </w:rPr>
        <w:t>στις 7</w:t>
      </w:r>
      <w:r>
        <w:rPr>
          <w:rFonts w:eastAsia="Times New Roman" w:cs="Times New Roman"/>
          <w:szCs w:val="24"/>
        </w:rPr>
        <w:t xml:space="preserve"> Μαρτίου 2018</w:t>
      </w:r>
      <w:r>
        <w:rPr>
          <w:rFonts w:eastAsia="Times New Roman" w:cs="Times New Roman"/>
          <w:szCs w:val="24"/>
        </w:rPr>
        <w:t>,</w:t>
      </w:r>
      <w:r>
        <w:rPr>
          <w:rFonts w:eastAsia="Times New Roman" w:cs="Times New Roman"/>
          <w:szCs w:val="24"/>
        </w:rPr>
        <w:t xml:space="preserve"> για τη διαδικασία αυτή έχει ενεργοποιηθεί το νέο σύστημα ηλεκτρονικής ονομαστικής ψηφοφορίας. </w:t>
      </w:r>
    </w:p>
    <w:p w14:paraId="09A3EF7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Αφού, λοιπόν, ολοκληρωθεί</w:t>
      </w:r>
      <w:r>
        <w:rPr>
          <w:rFonts w:eastAsia="Times New Roman" w:cs="Times New Roman"/>
          <w:szCs w:val="24"/>
        </w:rPr>
        <w:t xml:space="preserve"> η συζήτηση επί της περίπτωσης της σημερινής ειδικής ημερήσιας διάταξης, θα προχωρήσουμε σε ονομαστική ηλεκτρονική ψηφοφορία όπως σας προανέφερα. Η υπόθεση αφορά τον συνάδελφο κ. Χρήστο Παππά. </w:t>
      </w:r>
    </w:p>
    <w:p w14:paraId="09A3EF7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αιτήσεως υπάρχει συνάδελφος που ζητάει τον λόγο κατά </w:t>
      </w:r>
      <w:r>
        <w:rPr>
          <w:rFonts w:eastAsia="Times New Roman" w:cs="Times New Roman"/>
          <w:szCs w:val="24"/>
        </w:rPr>
        <w:t xml:space="preserve">το άρθρο 108 του Κανονισμού; </w:t>
      </w:r>
      <w:r>
        <w:rPr>
          <w:rFonts w:eastAsia="Times New Roman" w:cs="Times New Roman"/>
          <w:szCs w:val="24"/>
        </w:rPr>
        <w:t xml:space="preserve">Δεν υπάρχει </w:t>
      </w:r>
      <w:r>
        <w:rPr>
          <w:rFonts w:eastAsia="Times New Roman" w:cs="Times New Roman"/>
          <w:szCs w:val="24"/>
        </w:rPr>
        <w:t xml:space="preserve">κάποιος </w:t>
      </w:r>
      <w:r>
        <w:rPr>
          <w:rFonts w:eastAsia="Times New Roman" w:cs="Times New Roman"/>
          <w:szCs w:val="24"/>
        </w:rPr>
        <w:t xml:space="preserve">συνάδελφος. </w:t>
      </w:r>
    </w:p>
    <w:p w14:paraId="09A3EF7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ηλεκτρονικής ψηφοφορίας.</w:t>
      </w:r>
    </w:p>
    <w:p w14:paraId="09A3EF79" w14:textId="77777777" w:rsidR="00D269F7" w:rsidRDefault="006C352B">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09A3EF7A" w14:textId="77777777" w:rsidR="00D269F7" w:rsidRDefault="006C352B">
      <w:pPr>
        <w:spacing w:line="600" w:lineRule="auto"/>
        <w:ind w:firstLine="720"/>
        <w:contextualSpacing/>
        <w:jc w:val="center"/>
        <w:rPr>
          <w:rFonts w:eastAsia="Times New Roman"/>
          <w:szCs w:val="24"/>
        </w:rPr>
      </w:pPr>
      <w:r w:rsidRPr="006E12FC">
        <w:rPr>
          <w:rFonts w:eastAsia="Times New Roman"/>
          <w:szCs w:val="24"/>
        </w:rPr>
        <w:t>(ΚΑΤΑ ΤΗ ΔΙΑΡΚΕΙΑ ΤΗΣ ΨΗΦΟΦΟΡΙΑΣ)</w:t>
      </w:r>
    </w:p>
    <w:p w14:paraId="09A3EF7B" w14:textId="77777777" w:rsidR="00D269F7" w:rsidRDefault="006C352B">
      <w:pPr>
        <w:spacing w:line="600" w:lineRule="auto"/>
        <w:ind w:firstLine="720"/>
        <w:contextualSpacing/>
        <w:jc w:val="both"/>
        <w:rPr>
          <w:rFonts w:eastAsia="Times New Roman"/>
          <w:szCs w:val="24"/>
        </w:rPr>
      </w:pPr>
      <w:r w:rsidRPr="006E12FC">
        <w:rPr>
          <w:rFonts w:eastAsia="Times New Roman"/>
          <w:b/>
          <w:szCs w:val="24"/>
        </w:rPr>
        <w:lastRenderedPageBreak/>
        <w:t>ΠΡΟΕΔΡΕΥΩΝ (Σπυρίδων Λυκούδης):</w:t>
      </w:r>
      <w:r w:rsidRPr="006E12FC">
        <w:rPr>
          <w:rFonts w:eastAsia="Times New Roman"/>
          <w:szCs w:val="24"/>
        </w:rPr>
        <w:t xml:space="preserve"> </w:t>
      </w:r>
      <w:r>
        <w:rPr>
          <w:rFonts w:eastAsia="Times New Roman"/>
          <w:szCs w:val="24"/>
        </w:rPr>
        <w:t>Κ</w:t>
      </w:r>
      <w:r w:rsidRPr="006E12FC">
        <w:rPr>
          <w:rFonts w:eastAsia="Times New Roman"/>
          <w:szCs w:val="24"/>
        </w:rPr>
        <w:t>υρίες και κύριοι συνάδελφοι, θα ήθελα να σας ενημερώσω ότι</w:t>
      </w:r>
      <w:r w:rsidRPr="006E12FC">
        <w:rPr>
          <w:rFonts w:eastAsia="Times New Roman"/>
          <w:szCs w:val="24"/>
        </w:rPr>
        <w:t xml:space="preserve"> έχουν έρθει στο Προεδρείο επιστολές ή τηλεομοιοτυπίες</w:t>
      </w:r>
      <w:r>
        <w:rPr>
          <w:rFonts w:eastAsia="Times New Roman"/>
          <w:szCs w:val="24"/>
        </w:rPr>
        <w:t xml:space="preserve"> (</w:t>
      </w:r>
      <w:r w:rsidRPr="006E12FC">
        <w:rPr>
          <w:rFonts w:eastAsia="Times New Roman"/>
          <w:szCs w:val="24"/>
        </w:rPr>
        <w:t>φαξ</w:t>
      </w:r>
      <w:r>
        <w:rPr>
          <w:rFonts w:eastAsia="Times New Roman"/>
          <w:szCs w:val="24"/>
        </w:rPr>
        <w:t>)</w:t>
      </w:r>
      <w:r w:rsidRPr="006E12FC">
        <w:rPr>
          <w:rFonts w:eastAsia="Times New Roman"/>
          <w:szCs w:val="24"/>
        </w:rPr>
        <w:t xml:space="preserve"> συναδέλφων, σύμφωνα με το άρθρο 70Α του Κανονισμού της Βουλής, με τις οποίες γνωστοποιούν την ψήφο τους. Οι ψήφοι αυτές θα συνυπολογιστούν στην καταμέτρηση, η οποία θα ακολουθήσει και </w:t>
      </w:r>
      <w:r>
        <w:rPr>
          <w:rFonts w:eastAsia="Times New Roman"/>
          <w:szCs w:val="24"/>
        </w:rPr>
        <w:t>θα καταχωρι</w:t>
      </w:r>
      <w:r>
        <w:rPr>
          <w:rFonts w:eastAsia="Times New Roman"/>
          <w:szCs w:val="24"/>
        </w:rPr>
        <w:t>σθούν</w:t>
      </w:r>
      <w:r w:rsidRPr="006E12FC">
        <w:rPr>
          <w:rFonts w:eastAsia="Times New Roman"/>
          <w:szCs w:val="24"/>
        </w:rPr>
        <w:t xml:space="preserve"> στα Πρακτικά.</w:t>
      </w:r>
    </w:p>
    <w:p w14:paraId="09A3EF7C" w14:textId="77777777" w:rsidR="00D269F7" w:rsidRDefault="006C352B">
      <w:pPr>
        <w:spacing w:line="600" w:lineRule="auto"/>
        <w:ind w:firstLine="720"/>
        <w:contextualSpacing/>
        <w:jc w:val="both"/>
        <w:rPr>
          <w:rFonts w:eastAsia="Times New Roman"/>
          <w:szCs w:val="24"/>
        </w:rPr>
      </w:pPr>
      <w:r w:rsidRPr="006E12FC">
        <w:rPr>
          <w:rFonts w:eastAsia="Times New Roman"/>
          <w:szCs w:val="24"/>
        </w:rPr>
        <w:t xml:space="preserve">(Οι προαναφερθείσες επιστολές </w:t>
      </w:r>
      <w:r>
        <w:rPr>
          <w:rFonts w:eastAsia="Times New Roman"/>
          <w:szCs w:val="24"/>
        </w:rPr>
        <w:t xml:space="preserve">καταχωρίζονται στα Πρακτικά και </w:t>
      </w:r>
      <w:r w:rsidRPr="006E12FC">
        <w:rPr>
          <w:rFonts w:eastAsia="Times New Roman"/>
          <w:szCs w:val="24"/>
        </w:rPr>
        <w:t>έχουν ως εξής:</w:t>
      </w:r>
    </w:p>
    <w:p w14:paraId="09A3EF7D" w14:textId="77777777" w:rsidR="00D269F7" w:rsidRDefault="006C352B">
      <w:pPr>
        <w:spacing w:line="600" w:lineRule="auto"/>
        <w:ind w:firstLine="720"/>
        <w:contextualSpacing/>
        <w:jc w:val="center"/>
        <w:rPr>
          <w:rFonts w:eastAsia="Times New Roman"/>
          <w:color w:val="FF0000"/>
          <w:szCs w:val="24"/>
        </w:rPr>
      </w:pPr>
      <w:r w:rsidRPr="00E5608C">
        <w:rPr>
          <w:rFonts w:eastAsia="Times New Roman"/>
          <w:color w:val="FF0000"/>
          <w:szCs w:val="24"/>
        </w:rPr>
        <w:t>(ΑΛΛΑΓΗ ΣΕΛΙΔΑΣ)</w:t>
      </w:r>
    </w:p>
    <w:p w14:paraId="09A3EF7E" w14:textId="77777777" w:rsidR="00D269F7" w:rsidRDefault="006C352B">
      <w:pPr>
        <w:spacing w:line="600" w:lineRule="auto"/>
        <w:ind w:firstLine="720"/>
        <w:contextualSpacing/>
        <w:jc w:val="center"/>
        <w:rPr>
          <w:rFonts w:eastAsia="Times New Roman"/>
          <w:color w:val="FF0000"/>
          <w:szCs w:val="24"/>
        </w:rPr>
      </w:pPr>
      <w:r>
        <w:rPr>
          <w:rFonts w:eastAsia="Times New Roman"/>
          <w:szCs w:val="24"/>
        </w:rPr>
        <w:t>(Να μπουν οι σελ. 124-129)</w:t>
      </w:r>
    </w:p>
    <w:p w14:paraId="09A3EF7F" w14:textId="77777777" w:rsidR="00D269F7" w:rsidRDefault="006C352B">
      <w:pPr>
        <w:spacing w:line="600" w:lineRule="auto"/>
        <w:ind w:firstLine="720"/>
        <w:contextualSpacing/>
        <w:jc w:val="center"/>
        <w:rPr>
          <w:rFonts w:eastAsia="Times New Roman"/>
          <w:color w:val="FF0000"/>
          <w:szCs w:val="24"/>
        </w:rPr>
      </w:pPr>
      <w:r w:rsidRPr="00CD7197">
        <w:rPr>
          <w:rFonts w:eastAsia="Times New Roman"/>
          <w:color w:val="FF0000"/>
          <w:szCs w:val="24"/>
        </w:rPr>
        <w:t>(ΑΛΛΑΓΗ ΣΕΛΙΔΑΣ)</w:t>
      </w:r>
    </w:p>
    <w:p w14:paraId="09A3EF80" w14:textId="77777777" w:rsidR="00D269F7" w:rsidRDefault="006C352B">
      <w:pPr>
        <w:spacing w:line="600" w:lineRule="auto"/>
        <w:ind w:firstLine="720"/>
        <w:contextualSpacing/>
        <w:jc w:val="both"/>
        <w:rPr>
          <w:rFonts w:eastAsia="Times New Roman"/>
          <w:szCs w:val="24"/>
        </w:rPr>
      </w:pPr>
      <w:r w:rsidRPr="006E12FC">
        <w:rPr>
          <w:rFonts w:eastAsia="Times New Roman"/>
          <w:b/>
          <w:szCs w:val="24"/>
        </w:rPr>
        <w:t>ΠΡΟΕΔΡΕΥΩΝ (Σπυρίδων Λυκούδης):</w:t>
      </w:r>
      <w:r w:rsidRPr="006E12FC">
        <w:rPr>
          <w:rFonts w:eastAsia="Times New Roman"/>
          <w:szCs w:val="24"/>
        </w:rPr>
        <w:t xml:space="preserve"> Εφόσον </w:t>
      </w:r>
      <w:r>
        <w:rPr>
          <w:rFonts w:eastAsia="Times New Roman"/>
          <w:szCs w:val="24"/>
        </w:rPr>
        <w:t>έχει ολοκληρωθεί</w:t>
      </w:r>
      <w:r w:rsidRPr="006E12FC">
        <w:rPr>
          <w:rFonts w:eastAsia="Times New Roman"/>
          <w:szCs w:val="24"/>
        </w:rPr>
        <w:t xml:space="preserve"> </w:t>
      </w:r>
      <w:r>
        <w:rPr>
          <w:rFonts w:eastAsia="Times New Roman"/>
          <w:szCs w:val="24"/>
        </w:rPr>
        <w:t>η</w:t>
      </w:r>
      <w:r w:rsidRPr="006E12FC">
        <w:rPr>
          <w:rFonts w:eastAsia="Times New Roman"/>
          <w:szCs w:val="24"/>
        </w:rPr>
        <w:t xml:space="preserve"> </w:t>
      </w:r>
      <w:r>
        <w:rPr>
          <w:rFonts w:eastAsia="Times New Roman"/>
          <w:szCs w:val="24"/>
        </w:rPr>
        <w:t>διαδικασία</w:t>
      </w:r>
      <w:r w:rsidRPr="006E12FC">
        <w:rPr>
          <w:rFonts w:eastAsia="Times New Roman"/>
          <w:szCs w:val="24"/>
        </w:rPr>
        <w:t xml:space="preserve">, παρακαλώ να κλείσει το σύστημα της ηλεκτρονικής ψηφοφορίας. </w:t>
      </w:r>
    </w:p>
    <w:p w14:paraId="09A3EF81" w14:textId="77777777" w:rsidR="00D269F7" w:rsidRDefault="006C352B">
      <w:pPr>
        <w:tabs>
          <w:tab w:val="left" w:pos="2940"/>
        </w:tabs>
        <w:spacing w:line="600" w:lineRule="auto"/>
        <w:ind w:firstLine="709"/>
        <w:contextualSpacing/>
        <w:jc w:val="center"/>
        <w:rPr>
          <w:rFonts w:eastAsia="Times New Roman"/>
          <w:szCs w:val="24"/>
        </w:rPr>
      </w:pPr>
      <w:r w:rsidRPr="006E12FC">
        <w:rPr>
          <w:rFonts w:eastAsia="Times New Roman"/>
          <w:szCs w:val="24"/>
        </w:rPr>
        <w:t>(ΗΛΕΚΤΡΟΝΙΚΗ ΚΑΤΑΜΕΤΡΗΣΗ)</w:t>
      </w:r>
    </w:p>
    <w:p w14:paraId="09A3EF82" w14:textId="77777777" w:rsidR="00D269F7" w:rsidRDefault="006C352B">
      <w:pPr>
        <w:spacing w:line="600" w:lineRule="auto"/>
        <w:ind w:firstLine="709"/>
        <w:contextualSpacing/>
        <w:jc w:val="center"/>
        <w:rPr>
          <w:rFonts w:eastAsia="Times New Roman"/>
          <w:szCs w:val="24"/>
        </w:rPr>
      </w:pPr>
      <w:r w:rsidRPr="00985B39">
        <w:rPr>
          <w:rFonts w:eastAsia="Times New Roman"/>
          <w:szCs w:val="24"/>
        </w:rPr>
        <w:t>(ΜΕΤΑ ΤΗΝ ΗΛΕΚΤΡΟΝΙΚΗ ΚΑΤΑΜΕΤΡΗΣΗ)</w:t>
      </w:r>
    </w:p>
    <w:p w14:paraId="09A3EF83" w14:textId="77777777" w:rsidR="00D269F7" w:rsidRDefault="006C352B">
      <w:pPr>
        <w:spacing w:line="600" w:lineRule="auto"/>
        <w:ind w:firstLine="720"/>
        <w:contextualSpacing/>
        <w:jc w:val="both"/>
        <w:rPr>
          <w:rFonts w:eastAsia="SimSun"/>
          <w:bCs/>
          <w:szCs w:val="24"/>
          <w:lang w:eastAsia="zh-CN"/>
        </w:rPr>
      </w:pPr>
      <w:r w:rsidRPr="004F34C7">
        <w:rPr>
          <w:rFonts w:eastAsia="Times New Roman" w:cs="Times New Roman"/>
          <w:b/>
          <w:szCs w:val="24"/>
        </w:rPr>
        <w:t>ΠΡΟΕΔΡΕΥΩΝ (Σπυρίδων Λυκούδης):</w:t>
      </w:r>
      <w:r w:rsidRPr="00985B39">
        <w:rPr>
          <w:rFonts w:eastAsia="SimSun"/>
          <w:b/>
          <w:bCs/>
          <w:szCs w:val="24"/>
          <w:lang w:eastAsia="zh-CN"/>
        </w:rPr>
        <w:t xml:space="preserve"> </w:t>
      </w:r>
      <w:r w:rsidRPr="00985B39">
        <w:rPr>
          <w:rFonts w:eastAsia="SimSun"/>
          <w:bCs/>
          <w:szCs w:val="24"/>
          <w:lang w:eastAsia="zh-CN"/>
        </w:rPr>
        <w:t xml:space="preserve">Κυρίες και κύριοι συνάδελφοι, έχω την τιμή να σας ανακοινώσω το αποτέλεσμα της </w:t>
      </w:r>
      <w:r w:rsidRPr="00985B39">
        <w:rPr>
          <w:rFonts w:eastAsia="SimSun"/>
          <w:bCs/>
          <w:szCs w:val="24"/>
          <w:lang w:eastAsia="zh-CN"/>
        </w:rPr>
        <w:lastRenderedPageBreak/>
        <w:t>διεξαχθείσης ηλεκτρον</w:t>
      </w:r>
      <w:r w:rsidRPr="00985B39">
        <w:rPr>
          <w:rFonts w:eastAsia="SimSun"/>
          <w:bCs/>
          <w:szCs w:val="24"/>
          <w:lang w:eastAsia="zh-CN"/>
        </w:rPr>
        <w:t xml:space="preserve">ικής ονομαστικής ψηφοφορίας επί </w:t>
      </w:r>
      <w:r>
        <w:rPr>
          <w:rFonts w:eastAsia="SimSun"/>
          <w:bCs/>
          <w:szCs w:val="24"/>
          <w:lang w:eastAsia="zh-CN"/>
        </w:rPr>
        <w:t>της αιτήσεως</w:t>
      </w:r>
      <w:r w:rsidRPr="00985B39">
        <w:rPr>
          <w:rFonts w:eastAsia="SimSun"/>
          <w:bCs/>
          <w:szCs w:val="24"/>
          <w:lang w:eastAsia="zh-CN"/>
        </w:rPr>
        <w:t xml:space="preserve"> άρσης ασυλίας </w:t>
      </w:r>
      <w:r>
        <w:rPr>
          <w:rFonts w:eastAsia="SimSun"/>
          <w:bCs/>
          <w:szCs w:val="24"/>
          <w:lang w:eastAsia="zh-CN"/>
        </w:rPr>
        <w:t>του συναδέλφου Βουλευτή</w:t>
      </w:r>
      <w:r w:rsidRPr="00BD4AE3">
        <w:rPr>
          <w:rFonts w:eastAsia="SimSun"/>
          <w:bCs/>
          <w:szCs w:val="24"/>
          <w:lang w:eastAsia="zh-CN"/>
        </w:rPr>
        <w:t xml:space="preserve"> </w:t>
      </w:r>
      <w:r>
        <w:rPr>
          <w:rFonts w:eastAsia="SimSun"/>
          <w:bCs/>
          <w:szCs w:val="24"/>
          <w:lang w:eastAsia="zh-CN"/>
        </w:rPr>
        <w:t>κ. Χρήστου Παππά.</w:t>
      </w:r>
      <w:r w:rsidRPr="00985B39">
        <w:rPr>
          <w:rFonts w:eastAsia="SimSun"/>
          <w:bCs/>
          <w:szCs w:val="24"/>
          <w:lang w:eastAsia="zh-CN"/>
        </w:rPr>
        <w:t xml:space="preserve"> </w:t>
      </w:r>
    </w:p>
    <w:p w14:paraId="09A3EF84" w14:textId="77777777" w:rsidR="00D269F7" w:rsidRDefault="006C352B">
      <w:pPr>
        <w:spacing w:line="600" w:lineRule="auto"/>
        <w:ind w:firstLine="720"/>
        <w:contextualSpacing/>
        <w:jc w:val="both"/>
        <w:rPr>
          <w:rFonts w:eastAsia="SimSun"/>
          <w:bCs/>
          <w:szCs w:val="24"/>
          <w:lang w:eastAsia="zh-CN"/>
        </w:rPr>
      </w:pPr>
      <w:r>
        <w:rPr>
          <w:rFonts w:eastAsia="SimSun"/>
          <w:bCs/>
          <w:szCs w:val="24"/>
          <w:lang w:eastAsia="zh-CN"/>
        </w:rPr>
        <w:t>Ψ</w:t>
      </w:r>
      <w:r w:rsidRPr="00985B39">
        <w:rPr>
          <w:rFonts w:eastAsia="SimSun"/>
          <w:bCs/>
          <w:szCs w:val="24"/>
          <w:lang w:eastAsia="zh-CN"/>
        </w:rPr>
        <w:t>ήφισαν</w:t>
      </w:r>
      <w:r w:rsidRPr="00985B39">
        <w:rPr>
          <w:rFonts w:eastAsia="SimSun"/>
          <w:bCs/>
          <w:szCs w:val="24"/>
          <w:lang w:eastAsia="zh-CN"/>
        </w:rPr>
        <w:t xml:space="preserve"> συνολικά 1</w:t>
      </w:r>
      <w:r>
        <w:rPr>
          <w:rFonts w:eastAsia="SimSun"/>
          <w:bCs/>
          <w:szCs w:val="24"/>
          <w:lang w:eastAsia="zh-CN"/>
        </w:rPr>
        <w:t xml:space="preserve">07 </w:t>
      </w:r>
      <w:r w:rsidRPr="00985B39">
        <w:rPr>
          <w:rFonts w:eastAsia="SimSun"/>
          <w:bCs/>
          <w:szCs w:val="24"/>
          <w:lang w:eastAsia="zh-CN"/>
        </w:rPr>
        <w:t>Βουλευτές.</w:t>
      </w:r>
    </w:p>
    <w:p w14:paraId="09A3EF85" w14:textId="77777777" w:rsidR="00D269F7" w:rsidRDefault="006C352B">
      <w:pPr>
        <w:spacing w:line="600" w:lineRule="auto"/>
        <w:ind w:firstLine="709"/>
        <w:contextualSpacing/>
        <w:jc w:val="both"/>
        <w:rPr>
          <w:rFonts w:eastAsia="SimSun"/>
          <w:bCs/>
          <w:szCs w:val="24"/>
          <w:lang w:eastAsia="zh-CN"/>
        </w:rPr>
      </w:pPr>
      <w:r w:rsidRPr="00985B39">
        <w:rPr>
          <w:rFonts w:eastAsia="SimSun"/>
          <w:bCs/>
          <w:szCs w:val="24"/>
          <w:lang w:eastAsia="zh-CN"/>
        </w:rPr>
        <w:t xml:space="preserve">Υπέρ της άρσεως ασυλίας, δηλαδή «ΝΑΙ», ψήφισαν </w:t>
      </w:r>
      <w:r>
        <w:rPr>
          <w:rFonts w:eastAsia="SimSun"/>
          <w:bCs/>
          <w:szCs w:val="24"/>
          <w:lang w:eastAsia="zh-CN"/>
        </w:rPr>
        <w:t>26</w:t>
      </w:r>
      <w:r w:rsidRPr="00985B39">
        <w:rPr>
          <w:rFonts w:eastAsia="SimSun"/>
          <w:bCs/>
          <w:szCs w:val="24"/>
          <w:lang w:eastAsia="zh-CN"/>
        </w:rPr>
        <w:t xml:space="preserve"> Βουλευτές.</w:t>
      </w:r>
    </w:p>
    <w:p w14:paraId="09A3EF86" w14:textId="77777777" w:rsidR="00D269F7" w:rsidRDefault="006C352B">
      <w:pPr>
        <w:spacing w:line="600" w:lineRule="auto"/>
        <w:ind w:firstLine="709"/>
        <w:contextualSpacing/>
        <w:jc w:val="both"/>
        <w:rPr>
          <w:rFonts w:eastAsia="SimSun"/>
          <w:bCs/>
          <w:szCs w:val="24"/>
          <w:lang w:eastAsia="zh-CN"/>
        </w:rPr>
      </w:pPr>
      <w:r w:rsidRPr="00985B39">
        <w:rPr>
          <w:rFonts w:eastAsia="SimSun"/>
          <w:bCs/>
          <w:szCs w:val="24"/>
          <w:lang w:eastAsia="zh-CN"/>
        </w:rPr>
        <w:t xml:space="preserve">Κατά της άρσεως ασυλίας, δηλαδή «ΟΧΙ», ψήφισαν </w:t>
      </w:r>
      <w:r>
        <w:rPr>
          <w:rFonts w:eastAsia="SimSun"/>
          <w:bCs/>
          <w:szCs w:val="24"/>
          <w:lang w:eastAsia="zh-CN"/>
        </w:rPr>
        <w:t>61</w:t>
      </w:r>
      <w:r w:rsidRPr="00985B39">
        <w:rPr>
          <w:rFonts w:eastAsia="SimSun"/>
          <w:bCs/>
          <w:szCs w:val="24"/>
          <w:lang w:eastAsia="zh-CN"/>
        </w:rPr>
        <w:t xml:space="preserve"> Βουλευτές.</w:t>
      </w:r>
    </w:p>
    <w:p w14:paraId="09A3EF87" w14:textId="77777777" w:rsidR="00D269F7" w:rsidRDefault="006C352B">
      <w:pPr>
        <w:spacing w:line="600" w:lineRule="auto"/>
        <w:ind w:firstLine="709"/>
        <w:contextualSpacing/>
        <w:jc w:val="both"/>
        <w:rPr>
          <w:rFonts w:eastAsia="SimSun"/>
          <w:bCs/>
          <w:szCs w:val="24"/>
          <w:lang w:eastAsia="zh-CN"/>
        </w:rPr>
      </w:pPr>
      <w:r>
        <w:rPr>
          <w:rFonts w:eastAsia="SimSun"/>
          <w:bCs/>
          <w:szCs w:val="24"/>
          <w:lang w:eastAsia="zh-CN"/>
        </w:rPr>
        <w:t xml:space="preserve">«ΠΑΡΩΝ» ψήφισαν 20 Βουλευτές. </w:t>
      </w:r>
    </w:p>
    <w:p w14:paraId="09A3EF88" w14:textId="77777777" w:rsidR="00D269F7" w:rsidRDefault="006C352B">
      <w:pPr>
        <w:spacing w:line="600" w:lineRule="auto"/>
        <w:ind w:firstLine="709"/>
        <w:contextualSpacing/>
        <w:jc w:val="both"/>
        <w:rPr>
          <w:rFonts w:eastAsia="SimSun"/>
          <w:bCs/>
          <w:szCs w:val="24"/>
          <w:lang w:eastAsia="zh-CN"/>
        </w:rPr>
      </w:pPr>
      <w:r w:rsidRPr="00985B39">
        <w:rPr>
          <w:rFonts w:eastAsia="SimSun"/>
          <w:bCs/>
          <w:szCs w:val="24"/>
          <w:lang w:eastAsia="zh-CN"/>
        </w:rPr>
        <w:t>Συνεπώς η αίτηση της εισαγγελικής αρχής απορρίπτεται.</w:t>
      </w:r>
    </w:p>
    <w:p w14:paraId="09A3EF89" w14:textId="77777777" w:rsidR="00D269F7" w:rsidRDefault="006C352B">
      <w:pPr>
        <w:spacing w:line="600" w:lineRule="auto"/>
        <w:ind w:firstLine="709"/>
        <w:contextualSpacing/>
        <w:jc w:val="both"/>
        <w:rPr>
          <w:rFonts w:eastAsia="Times New Roman"/>
          <w:szCs w:val="24"/>
        </w:rPr>
      </w:pPr>
      <w:r w:rsidRPr="00985B39">
        <w:rPr>
          <w:rFonts w:eastAsia="Times New Roman"/>
          <w:szCs w:val="24"/>
        </w:rPr>
        <w:t xml:space="preserve">Το αποτέλεσμα </w:t>
      </w:r>
      <w:r w:rsidRPr="00985B39">
        <w:rPr>
          <w:rFonts w:eastAsia="SimSun"/>
          <w:bCs/>
          <w:szCs w:val="24"/>
          <w:lang w:eastAsia="zh-CN"/>
        </w:rPr>
        <w:t>της διεξαχθείσης ονομαστικής ηλεκτρονικής ψηφοφορίας,</w:t>
      </w:r>
      <w:r w:rsidRPr="00985B39">
        <w:rPr>
          <w:rFonts w:eastAsia="Times New Roman"/>
          <w:szCs w:val="24"/>
        </w:rPr>
        <w:t xml:space="preserve"> </w:t>
      </w:r>
      <w:r>
        <w:rPr>
          <w:rFonts w:eastAsia="Times New Roman"/>
          <w:szCs w:val="24"/>
        </w:rPr>
        <w:t>όπως αποτυπώθηκε με το ηλεκτρονικό σύστημα και εμφανίζεται στις οθόνες της Αίθουσας,</w:t>
      </w:r>
      <w:r w:rsidRPr="00985B39">
        <w:rPr>
          <w:rFonts w:eastAsia="SimSun"/>
          <w:bCs/>
          <w:szCs w:val="24"/>
          <w:lang w:eastAsia="zh-CN"/>
        </w:rPr>
        <w:t xml:space="preserve"> </w:t>
      </w:r>
      <w:r w:rsidRPr="00985B39">
        <w:rPr>
          <w:rFonts w:eastAsia="Times New Roman"/>
          <w:szCs w:val="24"/>
        </w:rPr>
        <w:t xml:space="preserve">καταχωρίζεται στα </w:t>
      </w:r>
      <w:r w:rsidRPr="00985B39">
        <w:rPr>
          <w:rFonts w:eastAsia="Times New Roman"/>
          <w:szCs w:val="24"/>
        </w:rPr>
        <w:t>Πρακτικά της σημερινής συνεδρίασης και έχει ως εξής:</w:t>
      </w:r>
    </w:p>
    <w:p w14:paraId="09A3EF8A" w14:textId="77777777" w:rsidR="00D269F7" w:rsidRDefault="006C352B">
      <w:pPr>
        <w:spacing w:line="600" w:lineRule="auto"/>
        <w:ind w:firstLine="720"/>
        <w:contextualSpacing/>
        <w:jc w:val="center"/>
        <w:rPr>
          <w:rFonts w:eastAsia="Times New Roman"/>
          <w:color w:val="FF0000"/>
          <w:szCs w:val="24"/>
        </w:rPr>
      </w:pPr>
      <w:r w:rsidRPr="00CD7197">
        <w:rPr>
          <w:rFonts w:eastAsia="Times New Roman"/>
          <w:color w:val="FF0000"/>
          <w:szCs w:val="24"/>
        </w:rPr>
        <w:t>(ΑΛΛΑΓΗ ΣΕΛΙΔΑΣ)</w:t>
      </w:r>
    </w:p>
    <w:p w14:paraId="09A3EF8B" w14:textId="77777777" w:rsidR="00D269F7" w:rsidRDefault="00D269F7">
      <w:pPr>
        <w:spacing w:line="600" w:lineRule="auto"/>
        <w:ind w:firstLine="720"/>
        <w:contextualSpacing/>
        <w:jc w:val="center"/>
        <w:rPr>
          <w:rFonts w:eastAsia="Times New Roman"/>
          <w:color w:val="FF0000"/>
          <w:szCs w:val="24"/>
        </w:rPr>
      </w:pPr>
    </w:p>
    <w:p w14:paraId="09A3EF8C" w14:textId="77777777" w:rsidR="00D269F7" w:rsidRDefault="00D269F7">
      <w:pPr>
        <w:spacing w:line="600" w:lineRule="auto"/>
        <w:ind w:firstLine="720"/>
        <w:contextualSpacing/>
        <w:jc w:val="center"/>
        <w:rPr>
          <w:rFonts w:eastAsia="Times New Roman"/>
          <w:color w:val="FF0000"/>
          <w:szCs w:val="24"/>
        </w:rPr>
      </w:pPr>
    </w:p>
    <w:p w14:paraId="09A3EF8D" w14:textId="77777777" w:rsidR="00D269F7" w:rsidRDefault="00D269F7">
      <w:pPr>
        <w:spacing w:line="600" w:lineRule="auto"/>
        <w:ind w:firstLine="720"/>
        <w:contextualSpacing/>
        <w:jc w:val="center"/>
        <w:rPr>
          <w:rFonts w:eastAsia="Times New Roman"/>
          <w:color w:val="FF0000"/>
          <w:szCs w:val="24"/>
        </w:rPr>
      </w:pPr>
    </w:p>
    <w:p w14:paraId="09A3EF8E" w14:textId="77777777" w:rsidR="00D269F7" w:rsidRDefault="00D269F7">
      <w:pPr>
        <w:spacing w:line="600" w:lineRule="auto"/>
        <w:ind w:firstLine="720"/>
        <w:contextualSpacing/>
        <w:jc w:val="center"/>
        <w:rPr>
          <w:rFonts w:eastAsia="Times New Roman"/>
          <w:color w:val="FF0000"/>
          <w:szCs w:val="24"/>
        </w:rPr>
      </w:pPr>
    </w:p>
    <w:tbl>
      <w:tblPr>
        <w:tblW w:w="9637" w:type="dxa"/>
        <w:tblInd w:w="-3" w:type="dxa"/>
        <w:tblCellMar>
          <w:left w:w="10" w:type="dxa"/>
          <w:right w:w="10" w:type="dxa"/>
        </w:tblCellMar>
        <w:tblLook w:val="04A0" w:firstRow="1" w:lastRow="0" w:firstColumn="1" w:lastColumn="0" w:noHBand="0" w:noVBand="1"/>
      </w:tblPr>
      <w:tblGrid>
        <w:gridCol w:w="6160"/>
        <w:gridCol w:w="820"/>
        <w:gridCol w:w="1900"/>
        <w:gridCol w:w="757"/>
      </w:tblGrid>
      <w:tr w:rsidR="00D269F7" w14:paraId="09A3EF93" w14:textId="77777777">
        <w:trPr>
          <w:trHeight w:val="300"/>
        </w:trPr>
        <w:tc>
          <w:tcPr>
            <w:tcW w:w="61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A3EF8F" w14:textId="77777777" w:rsidR="00FB0D83" w:rsidRPr="00D5283E" w:rsidRDefault="006C352B">
            <w:pPr>
              <w:contextualSpacing/>
              <w:rPr>
                <w:rFonts w:ascii="Segoe UI" w:eastAsia="Times New Roman" w:hAnsi="Segoe UI" w:cs="Segoe UI"/>
                <w:sz w:val="18"/>
                <w:szCs w:val="18"/>
              </w:rPr>
            </w:pPr>
            <w:r w:rsidRPr="00D5283E">
              <w:rPr>
                <w:rFonts w:ascii="Segoe UI" w:eastAsia="Times New Roman" w:hAnsi="Segoe UI" w:cs="Segoe UI"/>
                <w:sz w:val="18"/>
                <w:szCs w:val="18"/>
              </w:rPr>
              <w:lastRenderedPageBreak/>
              <w:t>Ονοματεπώνυμο</w:t>
            </w:r>
          </w:p>
        </w:tc>
        <w:tc>
          <w:tcPr>
            <w:tcW w:w="820" w:type="dxa"/>
            <w:tcBorders>
              <w:top w:val="single" w:sz="4" w:space="0" w:color="000000"/>
              <w:left w:val="nil"/>
              <w:bottom w:val="single" w:sz="4" w:space="0" w:color="000000"/>
              <w:right w:val="single" w:sz="4" w:space="0" w:color="000000"/>
            </w:tcBorders>
            <w:shd w:val="clear" w:color="auto" w:fill="auto"/>
            <w:noWrap/>
            <w:vAlign w:val="center"/>
            <w:hideMark/>
          </w:tcPr>
          <w:p w14:paraId="09A3EF90" w14:textId="77777777" w:rsidR="00FB0D83" w:rsidRPr="00D5283E" w:rsidRDefault="006C352B">
            <w:pPr>
              <w:contextualSpacing/>
              <w:rPr>
                <w:rFonts w:ascii="Segoe UI" w:eastAsia="Times New Roman" w:hAnsi="Segoe UI" w:cs="Segoe UI"/>
                <w:sz w:val="18"/>
                <w:szCs w:val="18"/>
              </w:rPr>
            </w:pPr>
            <w:r w:rsidRPr="00D5283E">
              <w:rPr>
                <w:rFonts w:ascii="Segoe UI" w:eastAsia="Times New Roman" w:hAnsi="Segoe UI" w:cs="Segoe UI"/>
                <w:sz w:val="18"/>
                <w:szCs w:val="18"/>
              </w:rPr>
              <w:t>Κ.Ο</w:t>
            </w:r>
          </w:p>
        </w:tc>
        <w:tc>
          <w:tcPr>
            <w:tcW w:w="1900" w:type="dxa"/>
            <w:tcBorders>
              <w:top w:val="single" w:sz="4" w:space="0" w:color="000000"/>
              <w:left w:val="nil"/>
              <w:bottom w:val="single" w:sz="4" w:space="0" w:color="000000"/>
              <w:right w:val="single" w:sz="4" w:space="0" w:color="000000"/>
            </w:tcBorders>
            <w:shd w:val="clear" w:color="auto" w:fill="auto"/>
            <w:noWrap/>
            <w:vAlign w:val="center"/>
            <w:hideMark/>
          </w:tcPr>
          <w:p w14:paraId="09A3EF91" w14:textId="77777777" w:rsidR="00FB0D83" w:rsidRPr="00D5283E" w:rsidRDefault="006C352B">
            <w:pPr>
              <w:contextualSpacing/>
              <w:rPr>
                <w:rFonts w:ascii="Segoe UI" w:eastAsia="Times New Roman" w:hAnsi="Segoe UI" w:cs="Segoe UI"/>
                <w:sz w:val="18"/>
                <w:szCs w:val="18"/>
              </w:rPr>
            </w:pPr>
            <w:proofErr w:type="spellStart"/>
            <w:r w:rsidRPr="00D5283E">
              <w:rPr>
                <w:rFonts w:ascii="Segoe UI" w:eastAsia="Times New Roman" w:hAnsi="Segoe UI" w:cs="Segoe UI"/>
                <w:sz w:val="18"/>
                <w:szCs w:val="18"/>
              </w:rPr>
              <w:t>Εκλ</w:t>
            </w:r>
            <w:proofErr w:type="spellEnd"/>
            <w:r w:rsidRPr="00D5283E">
              <w:rPr>
                <w:rFonts w:ascii="Segoe UI" w:eastAsia="Times New Roman" w:hAnsi="Segoe UI" w:cs="Segoe UI"/>
                <w:sz w:val="18"/>
                <w:szCs w:val="18"/>
              </w:rPr>
              <w:t>. Περιφέρεια</w:t>
            </w:r>
          </w:p>
        </w:tc>
        <w:tc>
          <w:tcPr>
            <w:tcW w:w="757" w:type="dxa"/>
            <w:tcBorders>
              <w:top w:val="single" w:sz="4" w:space="0" w:color="000000"/>
              <w:left w:val="nil"/>
              <w:bottom w:val="single" w:sz="4" w:space="0" w:color="000000"/>
              <w:right w:val="single" w:sz="4" w:space="0" w:color="000000"/>
            </w:tcBorders>
            <w:shd w:val="clear" w:color="auto" w:fill="auto"/>
            <w:noWrap/>
            <w:vAlign w:val="center"/>
            <w:hideMark/>
          </w:tcPr>
          <w:p w14:paraId="09A3EF92" w14:textId="77777777" w:rsidR="00FB0D83" w:rsidRPr="00D5283E" w:rsidRDefault="006C352B">
            <w:pPr>
              <w:contextualSpacing/>
              <w:rPr>
                <w:rFonts w:ascii="Segoe UI" w:eastAsia="Times New Roman" w:hAnsi="Segoe UI" w:cs="Segoe UI"/>
                <w:sz w:val="18"/>
                <w:szCs w:val="18"/>
              </w:rPr>
            </w:pPr>
            <w:r w:rsidRPr="00D5283E">
              <w:rPr>
                <w:rFonts w:ascii="Segoe UI" w:eastAsia="Times New Roman" w:hAnsi="Segoe UI" w:cs="Segoe UI"/>
                <w:sz w:val="18"/>
                <w:szCs w:val="18"/>
              </w:rPr>
              <w:t>Ψήφος</w:t>
            </w:r>
          </w:p>
        </w:tc>
      </w:tr>
      <w:tr w:rsidR="00D269F7" w14:paraId="09A3EF98" w14:textId="77777777">
        <w:trPr>
          <w:trHeight w:val="96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09A3EF94" w14:textId="77777777" w:rsidR="00FB0D83" w:rsidRPr="00D5283E" w:rsidRDefault="006C352B">
            <w:pPr>
              <w:contextualSpacing/>
              <w:rPr>
                <w:rFonts w:ascii="Segoe UI" w:eastAsia="Times New Roman" w:hAnsi="Segoe UI" w:cs="Segoe UI"/>
                <w:b/>
                <w:bCs/>
                <w:sz w:val="18"/>
                <w:szCs w:val="18"/>
              </w:rPr>
            </w:pPr>
            <w:r w:rsidRPr="00D5283E">
              <w:rPr>
                <w:rFonts w:ascii="Segoe UI" w:eastAsia="Times New Roman" w:hAnsi="Segoe UI" w:cs="Segoe UI"/>
                <w:b/>
                <w:bCs/>
                <w:sz w:val="18"/>
                <w:szCs w:val="18"/>
              </w:rPr>
              <w:t xml:space="preserve">Πράξη: 1.Υπεξαίρεση μνημείων κατά συνήθεια και κατ' εξακολούθηση, η οποία φέρεται ως τελεσθείσα την 29.9.2013. (άρθρα 13 </w:t>
            </w:r>
            <w:proofErr w:type="spellStart"/>
            <w:r w:rsidRPr="00D5283E">
              <w:rPr>
                <w:rFonts w:ascii="Segoe UI" w:eastAsia="Times New Roman" w:hAnsi="Segoe UI" w:cs="Segoe UI"/>
                <w:b/>
                <w:bCs/>
                <w:sz w:val="18"/>
                <w:szCs w:val="18"/>
              </w:rPr>
              <w:t>στ</w:t>
            </w:r>
            <w:proofErr w:type="spellEnd"/>
            <w:r w:rsidRPr="00D5283E">
              <w:rPr>
                <w:rFonts w:ascii="Segoe UI" w:eastAsia="Times New Roman" w:hAnsi="Segoe UI" w:cs="Segoe UI"/>
                <w:b/>
                <w:bCs/>
                <w:sz w:val="18"/>
                <w:szCs w:val="18"/>
              </w:rPr>
              <w:t xml:space="preserve">΄, 98 παρ. 1, 375 </w:t>
            </w:r>
            <w:r w:rsidRPr="00D5283E">
              <w:rPr>
                <w:rFonts w:ascii="Segoe UI" w:eastAsia="Times New Roman" w:hAnsi="Segoe UI" w:cs="Segoe UI"/>
                <w:b/>
                <w:bCs/>
                <w:sz w:val="18"/>
                <w:szCs w:val="18"/>
              </w:rPr>
              <w:t>παρ. 1 ΠΚ και άρθρα 2β, 54 Ν. 3028/2002). (ΣΥΝΟΛΙΚΑ ΨΗΦΟΙ: NAI:26, OXI:61, ΠΡΝ:20)</w:t>
            </w:r>
          </w:p>
        </w:tc>
        <w:tc>
          <w:tcPr>
            <w:tcW w:w="820" w:type="dxa"/>
            <w:tcBorders>
              <w:top w:val="nil"/>
              <w:left w:val="nil"/>
              <w:bottom w:val="single" w:sz="4" w:space="0" w:color="000000"/>
              <w:right w:val="single" w:sz="4" w:space="0" w:color="000000"/>
            </w:tcBorders>
            <w:shd w:val="clear" w:color="auto" w:fill="auto"/>
            <w:vAlign w:val="center"/>
            <w:hideMark/>
          </w:tcPr>
          <w:p w14:paraId="09A3EF95" w14:textId="77777777" w:rsidR="00FB0D83" w:rsidRPr="00D5283E" w:rsidRDefault="006C352B">
            <w:pPr>
              <w:contextualSpacing/>
              <w:rPr>
                <w:rFonts w:ascii="Segoe UI" w:eastAsia="Times New Roman" w:hAnsi="Segoe UI" w:cs="Segoe UI"/>
                <w:sz w:val="18"/>
                <w:szCs w:val="18"/>
              </w:rPr>
            </w:pPr>
            <w:r w:rsidRPr="00D5283E">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09A3EF96" w14:textId="77777777" w:rsidR="00FB0D83" w:rsidRPr="00D5283E" w:rsidRDefault="006C352B">
            <w:pPr>
              <w:contextualSpacing/>
              <w:rPr>
                <w:rFonts w:ascii="Segoe UI" w:eastAsia="Times New Roman" w:hAnsi="Segoe UI" w:cs="Segoe UI"/>
                <w:sz w:val="18"/>
                <w:szCs w:val="18"/>
              </w:rPr>
            </w:pPr>
            <w:r w:rsidRPr="00D5283E">
              <w:rPr>
                <w:rFonts w:ascii="Segoe UI" w:eastAsia="Times New Roman" w:hAnsi="Segoe UI" w:cs="Segoe UI"/>
                <w:sz w:val="18"/>
                <w:szCs w:val="18"/>
              </w:rPr>
              <w:t> </w:t>
            </w:r>
          </w:p>
        </w:tc>
        <w:tc>
          <w:tcPr>
            <w:tcW w:w="757" w:type="dxa"/>
            <w:tcBorders>
              <w:top w:val="nil"/>
              <w:left w:val="nil"/>
              <w:bottom w:val="single" w:sz="4" w:space="0" w:color="000000"/>
              <w:right w:val="single" w:sz="4" w:space="0" w:color="000000"/>
            </w:tcBorders>
            <w:shd w:val="clear" w:color="auto" w:fill="auto"/>
            <w:vAlign w:val="center"/>
            <w:hideMark/>
          </w:tcPr>
          <w:p w14:paraId="09A3EF97" w14:textId="77777777" w:rsidR="00FB0D83" w:rsidRPr="00D5283E" w:rsidRDefault="006C352B">
            <w:pPr>
              <w:contextualSpacing/>
              <w:rPr>
                <w:rFonts w:ascii="Segoe UI" w:eastAsia="Times New Roman" w:hAnsi="Segoe UI" w:cs="Segoe UI"/>
                <w:sz w:val="18"/>
                <w:szCs w:val="18"/>
              </w:rPr>
            </w:pPr>
            <w:r w:rsidRPr="00D5283E">
              <w:rPr>
                <w:rFonts w:ascii="Segoe UI" w:eastAsia="Times New Roman" w:hAnsi="Segoe UI" w:cs="Segoe UI"/>
                <w:sz w:val="18"/>
                <w:szCs w:val="18"/>
              </w:rPr>
              <w:t> </w:t>
            </w:r>
          </w:p>
        </w:tc>
      </w:tr>
      <w:tr w:rsidR="00D269F7" w14:paraId="09A3EF9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9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ΑΚΡΙΩΤΗΣ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EF9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9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ΕΥΒΟΙΑΣ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9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EFA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9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ΑΜΑΝΑΤΙΔΗΣ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9A3EF9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A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 ΘΕΣΣΑΛΟΝΙΚΗΣ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A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EFA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A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ΑΝΑΓΝΩΣΤΟΠΟΥΛΟΥ ΑΘΑΝΑΣΙΑ(ΣΙΑ)</w:t>
            </w:r>
          </w:p>
        </w:tc>
        <w:tc>
          <w:tcPr>
            <w:tcW w:w="820" w:type="dxa"/>
            <w:tcBorders>
              <w:top w:val="nil"/>
              <w:left w:val="nil"/>
              <w:bottom w:val="single" w:sz="4" w:space="0" w:color="000000"/>
              <w:right w:val="single" w:sz="4" w:space="0" w:color="000000"/>
            </w:tcBorders>
            <w:shd w:val="clear" w:color="auto" w:fill="auto"/>
            <w:noWrap/>
            <w:vAlign w:val="center"/>
            <w:hideMark/>
          </w:tcPr>
          <w:p w14:paraId="09A3EFA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A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ΑΧΑΪΑΣ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A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EFA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A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ΑΝΤΩΝΙΑΔΗΣ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9A3EFA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9A3EFA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ΦΛΩΡΙΝΗΣ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A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EFB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A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ΑΝΤΩΝΙΟΥ ΜΑΡΙΑ</w:t>
            </w:r>
          </w:p>
        </w:tc>
        <w:tc>
          <w:tcPr>
            <w:tcW w:w="820" w:type="dxa"/>
            <w:tcBorders>
              <w:top w:val="nil"/>
              <w:left w:val="nil"/>
              <w:bottom w:val="single" w:sz="4" w:space="0" w:color="000000"/>
              <w:right w:val="single" w:sz="4" w:space="0" w:color="000000"/>
            </w:tcBorders>
            <w:shd w:val="clear" w:color="auto" w:fill="auto"/>
            <w:noWrap/>
            <w:vAlign w:val="center"/>
            <w:hideMark/>
          </w:tcPr>
          <w:p w14:paraId="09A3EFA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9A3EFA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ΚΑΣΤΟΡΙΑΣ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B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EFB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B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ΑΝΤΩΝΙΟΥ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EFB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B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ΗΜΑΘΙΑΣ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B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EFB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B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ΑΠΟΣΤΟΛΟΥ ΕΥΑΓΓΕΛΟΣ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EFB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B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ΕΥΒΟΙΑΣ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B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EFC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B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ΑΥΛΩΝΙΤΟΥ ΕΛΕΝΗ</w:t>
            </w:r>
          </w:p>
        </w:tc>
        <w:tc>
          <w:tcPr>
            <w:tcW w:w="820" w:type="dxa"/>
            <w:tcBorders>
              <w:top w:val="nil"/>
              <w:left w:val="nil"/>
              <w:bottom w:val="single" w:sz="4" w:space="0" w:color="000000"/>
              <w:right w:val="single" w:sz="4" w:space="0" w:color="000000"/>
            </w:tcBorders>
            <w:shd w:val="clear" w:color="auto" w:fill="auto"/>
            <w:noWrap/>
            <w:vAlign w:val="center"/>
            <w:hideMark/>
          </w:tcPr>
          <w:p w14:paraId="09A3EFB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B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ΑΘΗΝΩΝ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EFB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EFC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C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ΑΧΜΕΤ ΙΛΧΑΝ</w:t>
            </w:r>
          </w:p>
        </w:tc>
        <w:tc>
          <w:tcPr>
            <w:tcW w:w="820" w:type="dxa"/>
            <w:tcBorders>
              <w:top w:val="nil"/>
              <w:left w:val="nil"/>
              <w:bottom w:val="single" w:sz="4" w:space="0" w:color="000000"/>
              <w:right w:val="single" w:sz="4" w:space="0" w:color="000000"/>
            </w:tcBorders>
            <w:shd w:val="clear" w:color="auto" w:fill="auto"/>
            <w:noWrap/>
            <w:vAlign w:val="center"/>
            <w:hideMark/>
          </w:tcPr>
          <w:p w14:paraId="09A3EFC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9A3EFC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ΡΟΔΟΠΗΣ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C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EFC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C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ΒΑΚΗ ΦΩΤΕΙΝΗ</w:t>
            </w:r>
          </w:p>
        </w:tc>
        <w:tc>
          <w:tcPr>
            <w:tcW w:w="820" w:type="dxa"/>
            <w:tcBorders>
              <w:top w:val="nil"/>
              <w:left w:val="nil"/>
              <w:bottom w:val="single" w:sz="4" w:space="0" w:color="000000"/>
              <w:right w:val="single" w:sz="4" w:space="0" w:color="000000"/>
            </w:tcBorders>
            <w:shd w:val="clear" w:color="auto" w:fill="auto"/>
            <w:noWrap/>
            <w:vAlign w:val="center"/>
            <w:hideMark/>
          </w:tcPr>
          <w:p w14:paraId="09A3EFC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C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ΚΕΡΚΥΡΑΣ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C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EFC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C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ΒΑΡΔΑΚΗΣ ΣΩΚΡΑΤΗΣ</w:t>
            </w:r>
          </w:p>
        </w:tc>
        <w:tc>
          <w:tcPr>
            <w:tcW w:w="820" w:type="dxa"/>
            <w:tcBorders>
              <w:top w:val="nil"/>
              <w:left w:val="nil"/>
              <w:bottom w:val="single" w:sz="4" w:space="0" w:color="000000"/>
              <w:right w:val="single" w:sz="4" w:space="0" w:color="000000"/>
            </w:tcBorders>
            <w:shd w:val="clear" w:color="auto" w:fill="auto"/>
            <w:noWrap/>
            <w:vAlign w:val="center"/>
            <w:hideMark/>
          </w:tcPr>
          <w:p w14:paraId="09A3EFC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C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ΗΡΑΚΛΕΙΟΥ</w:t>
            </w:r>
          </w:p>
        </w:tc>
        <w:tc>
          <w:tcPr>
            <w:tcW w:w="757" w:type="dxa"/>
            <w:tcBorders>
              <w:top w:val="nil"/>
              <w:left w:val="nil"/>
              <w:bottom w:val="single" w:sz="4" w:space="0" w:color="000000"/>
              <w:right w:val="single" w:sz="4" w:space="0" w:color="000000"/>
            </w:tcBorders>
            <w:shd w:val="clear" w:color="auto" w:fill="auto"/>
            <w:noWrap/>
            <w:vAlign w:val="center"/>
            <w:hideMark/>
          </w:tcPr>
          <w:p w14:paraId="09A3EFC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EFD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D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ΒΑΡΕΜΕΝΟΣ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EFD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D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ΑΙΤΩΛΟΑΚΑΡΝΑΝΙΑΣ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D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EFD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D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ΒΕΤΤΑΣ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EFD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D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ΦΘΙΩΤΙΔΟΣ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D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EFD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D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ΒΙΤΣΑΣ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EFD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D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ΠΕΙΡΑΙΩΣ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D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EFE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D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ΒΟΥΤΣΗΣ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EFE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E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 ΑΘΗΝΩΝ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EFE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EFE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E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ΒΡΑΝΤΖΑ ΠΑΝΑΓΙΩΤΑ</w:t>
            </w:r>
          </w:p>
        </w:tc>
        <w:tc>
          <w:tcPr>
            <w:tcW w:w="820" w:type="dxa"/>
            <w:tcBorders>
              <w:top w:val="nil"/>
              <w:left w:val="nil"/>
              <w:bottom w:val="single" w:sz="4" w:space="0" w:color="000000"/>
              <w:right w:val="single" w:sz="4" w:space="0" w:color="000000"/>
            </w:tcBorders>
            <w:shd w:val="clear" w:color="auto" w:fill="auto"/>
            <w:noWrap/>
            <w:vAlign w:val="center"/>
            <w:hideMark/>
          </w:tcPr>
          <w:p w14:paraId="09A3EFE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E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ΚΑΡΔΙΤΣΗΣ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E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EFE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E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ΓΑΚΗΣ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EFE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E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ΔΩΔΕΚΑΝΗΣΟΥ</w:t>
            </w:r>
          </w:p>
        </w:tc>
        <w:tc>
          <w:tcPr>
            <w:tcW w:w="757" w:type="dxa"/>
            <w:tcBorders>
              <w:top w:val="nil"/>
              <w:left w:val="nil"/>
              <w:bottom w:val="single" w:sz="4" w:space="0" w:color="000000"/>
              <w:right w:val="single" w:sz="4" w:space="0" w:color="000000"/>
            </w:tcBorders>
            <w:shd w:val="clear" w:color="auto" w:fill="auto"/>
            <w:noWrap/>
            <w:vAlign w:val="center"/>
            <w:hideMark/>
          </w:tcPr>
          <w:p w14:paraId="09A3EFE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EFF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E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ΓΕΩΡΓΑΝΤΑΣ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EFE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9A3EFF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ΚΙΛΚΙΣ</w:t>
            </w:r>
          </w:p>
        </w:tc>
        <w:tc>
          <w:tcPr>
            <w:tcW w:w="757" w:type="dxa"/>
            <w:tcBorders>
              <w:top w:val="nil"/>
              <w:left w:val="nil"/>
              <w:bottom w:val="single" w:sz="4" w:space="0" w:color="000000"/>
              <w:right w:val="single" w:sz="4" w:space="0" w:color="000000"/>
            </w:tcBorders>
            <w:shd w:val="clear" w:color="auto" w:fill="auto"/>
            <w:noWrap/>
            <w:vAlign w:val="center"/>
            <w:hideMark/>
          </w:tcPr>
          <w:p w14:paraId="09A3EFF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EFF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F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ΓΚΑΡΑ ΑΝΑΣΤΑΣΙΑ</w:t>
            </w:r>
          </w:p>
        </w:tc>
        <w:tc>
          <w:tcPr>
            <w:tcW w:w="820" w:type="dxa"/>
            <w:tcBorders>
              <w:top w:val="nil"/>
              <w:left w:val="nil"/>
              <w:bottom w:val="single" w:sz="4" w:space="0" w:color="000000"/>
              <w:right w:val="single" w:sz="4" w:space="0" w:color="000000"/>
            </w:tcBorders>
            <w:shd w:val="clear" w:color="auto" w:fill="auto"/>
            <w:noWrap/>
            <w:vAlign w:val="center"/>
            <w:hideMark/>
          </w:tcPr>
          <w:p w14:paraId="09A3EFF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F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ΕΒΡΟΥ</w:t>
            </w:r>
          </w:p>
        </w:tc>
        <w:tc>
          <w:tcPr>
            <w:tcW w:w="757" w:type="dxa"/>
            <w:tcBorders>
              <w:top w:val="nil"/>
              <w:left w:val="nil"/>
              <w:bottom w:val="single" w:sz="4" w:space="0" w:color="000000"/>
              <w:right w:val="single" w:sz="4" w:space="0" w:color="000000"/>
            </w:tcBorders>
            <w:shd w:val="clear" w:color="auto" w:fill="auto"/>
            <w:noWrap/>
            <w:vAlign w:val="center"/>
            <w:hideMark/>
          </w:tcPr>
          <w:p w14:paraId="09A3EFF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EFF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F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ΔΑΝΕΛΛΗΣ ΣΠΥΡΙΔΩΝ</w:t>
            </w:r>
          </w:p>
        </w:tc>
        <w:tc>
          <w:tcPr>
            <w:tcW w:w="820" w:type="dxa"/>
            <w:tcBorders>
              <w:top w:val="nil"/>
              <w:left w:val="nil"/>
              <w:bottom w:val="single" w:sz="4" w:space="0" w:color="000000"/>
              <w:right w:val="single" w:sz="4" w:space="0" w:color="000000"/>
            </w:tcBorders>
            <w:shd w:val="clear" w:color="auto" w:fill="auto"/>
            <w:noWrap/>
            <w:vAlign w:val="center"/>
            <w:hideMark/>
          </w:tcPr>
          <w:p w14:paraId="09A3EFF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09A3EFF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ΗΡΑΚΛΕΙΟΥ</w:t>
            </w:r>
          </w:p>
        </w:tc>
        <w:tc>
          <w:tcPr>
            <w:tcW w:w="757" w:type="dxa"/>
            <w:tcBorders>
              <w:top w:val="nil"/>
              <w:left w:val="nil"/>
              <w:bottom w:val="single" w:sz="4" w:space="0" w:color="000000"/>
              <w:right w:val="single" w:sz="4" w:space="0" w:color="000000"/>
            </w:tcBorders>
            <w:shd w:val="clear" w:color="auto" w:fill="auto"/>
            <w:noWrap/>
            <w:vAlign w:val="center"/>
            <w:hideMark/>
          </w:tcPr>
          <w:p w14:paraId="09A3EFF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0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EFF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ΔΕΔΕΣ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9A3EFF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EFF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ΑΤΤΙΚΗΣ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0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00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0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ΔΗΜΗΤΡΙΑΔΗΣ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0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0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ΚΟΖΑΝΗΣ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0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00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0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ΔΟΥΖΙΝΑΣ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0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0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 ΠΕΙΡΑΙΩΣ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0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01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0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ΔΡΙΤΣΑΣ ΘΕΟΔΩΡΟΣ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0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0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 ΠΕΙΡΑΙΩΣ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0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01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1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ΕΜΜΑΝΟΥΗΛΙΔΗΣ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1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1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ΚΑΒΑΛΑΣ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1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01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1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ΖΕΪΜΠΕΚ ΧΟΥΣΕΪΝ</w:t>
            </w:r>
          </w:p>
        </w:tc>
        <w:tc>
          <w:tcPr>
            <w:tcW w:w="820" w:type="dxa"/>
            <w:tcBorders>
              <w:top w:val="nil"/>
              <w:left w:val="nil"/>
              <w:bottom w:val="single" w:sz="4" w:space="0" w:color="000000"/>
              <w:right w:val="single" w:sz="4" w:space="0" w:color="000000"/>
            </w:tcBorders>
            <w:shd w:val="clear" w:color="auto" w:fill="auto"/>
            <w:noWrap/>
            <w:vAlign w:val="center"/>
            <w:hideMark/>
          </w:tcPr>
          <w:p w14:paraId="09A3F01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1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ΞΑΝΘΗΣ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1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01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1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ΗΓΟΥΜΕΝΙΔΗΣ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1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1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ΗΡΑΚΛΕΙΟΥ</w:t>
            </w:r>
          </w:p>
        </w:tc>
        <w:tc>
          <w:tcPr>
            <w:tcW w:w="757" w:type="dxa"/>
            <w:tcBorders>
              <w:top w:val="nil"/>
              <w:left w:val="nil"/>
              <w:bottom w:val="single" w:sz="4" w:space="0" w:color="000000"/>
              <w:right w:val="single" w:sz="4" w:space="0" w:color="000000"/>
            </w:tcBorders>
            <w:shd w:val="clear" w:color="auto" w:fill="auto"/>
            <w:noWrap/>
            <w:vAlign w:val="center"/>
            <w:hideMark/>
          </w:tcPr>
          <w:p w14:paraId="09A3F01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2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2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ΘΕΛΕΡΙΤΗ ΜΑΡΙΑ</w:t>
            </w:r>
          </w:p>
        </w:tc>
        <w:tc>
          <w:tcPr>
            <w:tcW w:w="820" w:type="dxa"/>
            <w:tcBorders>
              <w:top w:val="nil"/>
              <w:left w:val="nil"/>
              <w:bottom w:val="single" w:sz="4" w:space="0" w:color="000000"/>
              <w:right w:val="single" w:sz="4" w:space="0" w:color="000000"/>
            </w:tcBorders>
            <w:shd w:val="clear" w:color="auto" w:fill="auto"/>
            <w:noWrap/>
            <w:vAlign w:val="center"/>
            <w:hideMark/>
          </w:tcPr>
          <w:p w14:paraId="09A3F02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2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ΚΟΡΙΝΘΙΑΣ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2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02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2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ΘΕΟΠΕΦΤΑΤΟΥ ΑΦΡΟΔΙΤΗ</w:t>
            </w:r>
          </w:p>
        </w:tc>
        <w:tc>
          <w:tcPr>
            <w:tcW w:w="820" w:type="dxa"/>
            <w:tcBorders>
              <w:top w:val="nil"/>
              <w:left w:val="nil"/>
              <w:bottom w:val="single" w:sz="4" w:space="0" w:color="000000"/>
              <w:right w:val="single" w:sz="4" w:space="0" w:color="000000"/>
            </w:tcBorders>
            <w:shd w:val="clear" w:color="auto" w:fill="auto"/>
            <w:noWrap/>
            <w:vAlign w:val="center"/>
            <w:hideMark/>
          </w:tcPr>
          <w:p w14:paraId="09A3F02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2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ΚΕΦΑΛΛΗΝΙΑΣ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2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2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2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ΘΗΒΑΙΟΣ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2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2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ΒΟΙΩΤΙΑΣ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2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03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2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ΘΡΑΨΑΝΙΩΤΗΣ ΕΜΜΑΝΟΥΗΛ</w:t>
            </w:r>
          </w:p>
        </w:tc>
        <w:tc>
          <w:tcPr>
            <w:tcW w:w="820" w:type="dxa"/>
            <w:tcBorders>
              <w:top w:val="nil"/>
              <w:left w:val="nil"/>
              <w:bottom w:val="single" w:sz="4" w:space="0" w:color="000000"/>
              <w:right w:val="single" w:sz="4" w:space="0" w:color="000000"/>
            </w:tcBorders>
            <w:shd w:val="clear" w:color="auto" w:fill="auto"/>
            <w:noWrap/>
            <w:vAlign w:val="center"/>
            <w:hideMark/>
          </w:tcPr>
          <w:p w14:paraId="09A3F03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3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ΛΑΣΙΘΙΟΥ</w:t>
            </w:r>
          </w:p>
        </w:tc>
        <w:tc>
          <w:tcPr>
            <w:tcW w:w="757" w:type="dxa"/>
            <w:tcBorders>
              <w:top w:val="nil"/>
              <w:left w:val="nil"/>
              <w:bottom w:val="single" w:sz="4" w:space="0" w:color="000000"/>
              <w:right w:val="single" w:sz="4" w:space="0" w:color="000000"/>
            </w:tcBorders>
            <w:shd w:val="clear" w:color="auto" w:fill="auto"/>
            <w:noWrap/>
            <w:vAlign w:val="center"/>
            <w:hideMark/>
          </w:tcPr>
          <w:p w14:paraId="09A3F03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03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3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ΚΑΒΒΑΔΑΣ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3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9A3F03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ΛΕΥΚΑΔΟΣ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3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3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3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ΚΑΒΒΑΔΙΑ ΙΩΑΝΝΕΤΑ(ΑΝΝΕΤΑ)</w:t>
            </w:r>
          </w:p>
        </w:tc>
        <w:tc>
          <w:tcPr>
            <w:tcW w:w="820" w:type="dxa"/>
            <w:tcBorders>
              <w:top w:val="nil"/>
              <w:left w:val="nil"/>
              <w:bottom w:val="single" w:sz="4" w:space="0" w:color="000000"/>
              <w:right w:val="single" w:sz="4" w:space="0" w:color="000000"/>
            </w:tcBorders>
            <w:shd w:val="clear" w:color="auto" w:fill="auto"/>
            <w:noWrap/>
            <w:vAlign w:val="center"/>
            <w:hideMark/>
          </w:tcPr>
          <w:p w14:paraId="09A3F03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3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ΑΘΗΝΩΝ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03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04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3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ΚΑΪΣΑΣ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3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4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ΕΒΡΟΥ</w:t>
            </w:r>
          </w:p>
        </w:tc>
        <w:tc>
          <w:tcPr>
            <w:tcW w:w="757" w:type="dxa"/>
            <w:tcBorders>
              <w:top w:val="nil"/>
              <w:left w:val="nil"/>
              <w:bottom w:val="single" w:sz="4" w:space="0" w:color="000000"/>
              <w:right w:val="single" w:sz="4" w:space="0" w:color="000000"/>
            </w:tcBorders>
            <w:shd w:val="clear" w:color="auto" w:fill="auto"/>
            <w:noWrap/>
            <w:vAlign w:val="center"/>
            <w:hideMark/>
          </w:tcPr>
          <w:p w14:paraId="09A3F04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4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4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ΚΑΡΑΓΙΑΝΝΗΣ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4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4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ΙΩΑΝΝΙΝΩΝ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04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4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4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ΚΑΡΑ-ΓΙΟΥΣΟΥΦ ΑΪΧΑΝ</w:t>
            </w:r>
          </w:p>
        </w:tc>
        <w:tc>
          <w:tcPr>
            <w:tcW w:w="820" w:type="dxa"/>
            <w:tcBorders>
              <w:top w:val="nil"/>
              <w:left w:val="nil"/>
              <w:bottom w:val="single" w:sz="4" w:space="0" w:color="000000"/>
              <w:right w:val="single" w:sz="4" w:space="0" w:color="000000"/>
            </w:tcBorders>
            <w:shd w:val="clear" w:color="auto" w:fill="auto"/>
            <w:noWrap/>
            <w:vAlign w:val="center"/>
            <w:hideMark/>
          </w:tcPr>
          <w:p w14:paraId="09A3F04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4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ΡΟΔΟΠΗΣ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4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5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4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ΚΑΡΑΓΚΟΥΝΗΣ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4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9A3F04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ΑΙΤΩΛΟΑΚΑΡΝΑΝΙΑΣ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5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5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5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ΚΑΡΑΝΑΣΤΑΣΗΣ ΑΠΟΣΤΟΛΟΣ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5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5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ΦΘΙΩΤΙΔΟΣ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5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05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5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ΚΑΡΑΣΑΡΛΙΔΟΥ ΕΥΦΡΟΣΥΝΗ(ΦΡΟΣΩ)</w:t>
            </w:r>
          </w:p>
        </w:tc>
        <w:tc>
          <w:tcPr>
            <w:tcW w:w="820" w:type="dxa"/>
            <w:tcBorders>
              <w:top w:val="nil"/>
              <w:left w:val="nil"/>
              <w:bottom w:val="single" w:sz="4" w:space="0" w:color="000000"/>
              <w:right w:val="single" w:sz="4" w:space="0" w:color="000000"/>
            </w:tcBorders>
            <w:shd w:val="clear" w:color="auto" w:fill="auto"/>
            <w:noWrap/>
            <w:vAlign w:val="center"/>
            <w:hideMark/>
          </w:tcPr>
          <w:p w14:paraId="09A3F05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5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ΗΜΑΘΙΑΣ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5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06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5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ΚΑΡΡΑΣ ΓΕΩΡΓΙΟΣ-ΔΗΜΗΤΡΙΟΣ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5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9A3F05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ΑΘΗΝΩΝ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05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6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6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ΚΑΣΤΟΡΗΣ ΑΣΤΕΡΙΟΣ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6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6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ΠΙΕΡΙΑΣ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6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06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6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ΚΑΤΡΟΥΓΚΑΛΟΣ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6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6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ΜΕΣΣΗΝΙΑΣ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6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6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6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ΚΑΤΣΑΒΡΙΑ-ΣΙΩΡΟΠΟΥΛΟΥ ΧΡΥΣΟΥΛΑ</w:t>
            </w:r>
          </w:p>
        </w:tc>
        <w:tc>
          <w:tcPr>
            <w:tcW w:w="820" w:type="dxa"/>
            <w:tcBorders>
              <w:top w:val="nil"/>
              <w:left w:val="nil"/>
              <w:bottom w:val="single" w:sz="4" w:space="0" w:color="000000"/>
              <w:right w:val="single" w:sz="4" w:space="0" w:color="000000"/>
            </w:tcBorders>
            <w:shd w:val="clear" w:color="auto" w:fill="auto"/>
            <w:noWrap/>
            <w:vAlign w:val="center"/>
            <w:hideMark/>
          </w:tcPr>
          <w:p w14:paraId="09A3F06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6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ΚΑΡΔΙΤΣΗΣ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6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07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7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ΚΑΤΣΗΣ ΜΑΡΙΟΣ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7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7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ΘΕΣΠΡΩΤΙΑΣ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7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07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7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ΚΑΤΣΙΚΗΣ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7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ΑΝ.ΕΛ</w:t>
            </w:r>
          </w:p>
        </w:tc>
        <w:tc>
          <w:tcPr>
            <w:tcW w:w="1900" w:type="dxa"/>
            <w:tcBorders>
              <w:top w:val="nil"/>
              <w:left w:val="nil"/>
              <w:bottom w:val="single" w:sz="4" w:space="0" w:color="000000"/>
              <w:right w:val="single" w:sz="4" w:space="0" w:color="000000"/>
            </w:tcBorders>
            <w:shd w:val="clear" w:color="auto" w:fill="auto"/>
            <w:noWrap/>
            <w:vAlign w:val="center"/>
            <w:hideMark/>
          </w:tcPr>
          <w:p w14:paraId="09A3F07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ΑΤΤΙΚΗΣ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7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7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7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ΚΑΦΑΝΤΑΡΗ ΧΑΡΟΥΛΑ</w:t>
            </w:r>
          </w:p>
        </w:tc>
        <w:tc>
          <w:tcPr>
            <w:tcW w:w="820" w:type="dxa"/>
            <w:tcBorders>
              <w:top w:val="nil"/>
              <w:left w:val="nil"/>
              <w:bottom w:val="single" w:sz="4" w:space="0" w:color="000000"/>
              <w:right w:val="single" w:sz="4" w:space="0" w:color="000000"/>
            </w:tcBorders>
            <w:shd w:val="clear" w:color="auto" w:fill="auto"/>
            <w:noWrap/>
            <w:vAlign w:val="center"/>
            <w:hideMark/>
          </w:tcPr>
          <w:p w14:paraId="09A3F07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7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ΑΘΗΝΩΝ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07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8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7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ΚΟΖΟΜΠΟΛΗ-ΑΜΑΝΑΤΙΔΗ ΠΑΝΑΓΙΩΤΑ</w:t>
            </w:r>
          </w:p>
        </w:tc>
        <w:tc>
          <w:tcPr>
            <w:tcW w:w="820" w:type="dxa"/>
            <w:tcBorders>
              <w:top w:val="nil"/>
              <w:left w:val="nil"/>
              <w:bottom w:val="single" w:sz="4" w:space="0" w:color="000000"/>
              <w:right w:val="single" w:sz="4" w:space="0" w:color="000000"/>
            </w:tcBorders>
            <w:shd w:val="clear" w:color="auto" w:fill="auto"/>
            <w:noWrap/>
            <w:vAlign w:val="center"/>
            <w:hideMark/>
          </w:tcPr>
          <w:p w14:paraId="09A3F08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8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ΜΕΣΣΗΝΙΑΣ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8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8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8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 xml:space="preserve">ΚΟΝΣΟΛΑΣ </w:t>
            </w:r>
            <w:r w:rsidRPr="00D5283E">
              <w:rPr>
                <w:rFonts w:ascii="Segoe UI" w:eastAsia="Times New Roman" w:hAnsi="Segoe UI" w:cs="Segoe UI"/>
                <w:sz w:val="18"/>
                <w:szCs w:val="18"/>
              </w:rPr>
              <w:t>ΕΜΜΑΝΟΥΗΛ(ΜΑΝΟΣ)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8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9A3F08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ΔΩΔΕΚΑΝΗΣΟΥ</w:t>
            </w:r>
          </w:p>
        </w:tc>
        <w:tc>
          <w:tcPr>
            <w:tcW w:w="757" w:type="dxa"/>
            <w:tcBorders>
              <w:top w:val="nil"/>
              <w:left w:val="nil"/>
              <w:bottom w:val="single" w:sz="4" w:space="0" w:color="000000"/>
              <w:right w:val="single" w:sz="4" w:space="0" w:color="000000"/>
            </w:tcBorders>
            <w:shd w:val="clear" w:color="auto" w:fill="auto"/>
            <w:noWrap/>
            <w:vAlign w:val="center"/>
            <w:hideMark/>
          </w:tcPr>
          <w:p w14:paraId="09A3F08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8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8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ΚΟΥΡΟΥΜΠΛΗΣ ΠΑΝΑΓΙΩΤΗΣ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8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8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ΑΘΗΝΩΝ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08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9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8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ΚΟΥΤΣΟΥΜΠΑΣ ΑΝΔΡΕΑΣ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8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9A3F09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ΒΟΙΩΤΙΑΣ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9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9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9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ΚΥΡΙΤΣΗΣ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9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9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ΑΘΗΝΩΝ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09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09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9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ΚΩΝΣΤΑΝΤΙΝΕΑΣ ΠΕΤΡΟΣ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9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9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ΜΕΣΣΗΝΙΑΣ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9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A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9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ΚΩΣΤΟΠΑΝΑΓΙΩΤΟΥ ΗΛΙΑΣ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9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9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ΦΩΚΙΔΟΣ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A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A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A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ΛΑΖΑΡΙΔΗΣ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A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09A3F0A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ΘΕΣΣΑΛΟΝΙΚΗΣ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A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A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A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ΛΙΒΑΝΙΟΥ ΖΩΗ</w:t>
            </w:r>
          </w:p>
        </w:tc>
        <w:tc>
          <w:tcPr>
            <w:tcW w:w="820" w:type="dxa"/>
            <w:tcBorders>
              <w:top w:val="nil"/>
              <w:left w:val="nil"/>
              <w:bottom w:val="single" w:sz="4" w:space="0" w:color="000000"/>
              <w:right w:val="single" w:sz="4" w:space="0" w:color="000000"/>
            </w:tcBorders>
            <w:shd w:val="clear" w:color="auto" w:fill="auto"/>
            <w:noWrap/>
            <w:vAlign w:val="center"/>
            <w:hideMark/>
          </w:tcPr>
          <w:p w14:paraId="09A3F0A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A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ΕΥΒΟΙΑΣ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A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B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A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ΛΥΚΟΥΔΗΣ ΣΠΥΡΙΔΩΝ</w:t>
            </w:r>
          </w:p>
        </w:tc>
        <w:tc>
          <w:tcPr>
            <w:tcW w:w="820" w:type="dxa"/>
            <w:tcBorders>
              <w:top w:val="nil"/>
              <w:left w:val="nil"/>
              <w:bottom w:val="single" w:sz="4" w:space="0" w:color="000000"/>
              <w:right w:val="single" w:sz="4" w:space="0" w:color="000000"/>
            </w:tcBorders>
            <w:shd w:val="clear" w:color="auto" w:fill="auto"/>
            <w:noWrap/>
            <w:vAlign w:val="center"/>
            <w:hideMark/>
          </w:tcPr>
          <w:p w14:paraId="09A3F0A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09A3F0A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 ΑΘΗΝΩΝ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0A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B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B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ΜΑΝΙΟΣ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B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B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ΚΥΚΛΑΔΩΝ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0B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0B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B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ΜΑΝΤΑΣ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B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B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ΙΩΑΝΝΙΝΩΝ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0B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0B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B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ΜΑΡΔΑΣ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B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B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ΘΕΣΣΑΛΟΝΙΚΗΣ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B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C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C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ΜΑΥΡΩΤΑΣ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C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09A3F0C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ΑΤΤΙΚΗΣ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C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C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C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ΜΕΓΑΛΟΟΙΚΟΝΟΜΟΥ ΘΕΟΔΩΡΑ</w:t>
            </w:r>
          </w:p>
        </w:tc>
        <w:tc>
          <w:tcPr>
            <w:tcW w:w="820" w:type="dxa"/>
            <w:tcBorders>
              <w:top w:val="nil"/>
              <w:left w:val="nil"/>
              <w:bottom w:val="single" w:sz="4" w:space="0" w:color="000000"/>
              <w:right w:val="single" w:sz="4" w:space="0" w:color="000000"/>
            </w:tcBorders>
            <w:shd w:val="clear" w:color="auto" w:fill="auto"/>
            <w:noWrap/>
            <w:vAlign w:val="center"/>
            <w:hideMark/>
          </w:tcPr>
          <w:p w14:paraId="09A3F0C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C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ΠΕΙΡΑΙΩΣ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C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0C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C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ΜΕΪΚΟΠΟΥΛΟΣ ΑΛΕΞΑΝΔΡΟΣ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C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C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ΜΑΓΝΗΣΙΑΣ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C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0D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C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ΜΗΤΑΦΙΔΗΣ ΤΡΙΑΝΤΑΦΥΛΛΟΣ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D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D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 ΘΕΣΣΑΛΟΝΙΚΗΣ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D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D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D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ΜΙΧΕΛΗΣ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D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D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ΦΘΙΩΤΙΔΟΣ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D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D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D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ΜΙΧΕΛΟΓΙΑΝΝΑΚΗΣ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D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D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ΗΡΑΚΛΕΙΟΥ</w:t>
            </w:r>
          </w:p>
        </w:tc>
        <w:tc>
          <w:tcPr>
            <w:tcW w:w="757" w:type="dxa"/>
            <w:tcBorders>
              <w:top w:val="nil"/>
              <w:left w:val="nil"/>
              <w:bottom w:val="single" w:sz="4" w:space="0" w:color="000000"/>
              <w:right w:val="single" w:sz="4" w:space="0" w:color="000000"/>
            </w:tcBorders>
            <w:shd w:val="clear" w:color="auto" w:fill="auto"/>
            <w:noWrap/>
            <w:vAlign w:val="center"/>
            <w:hideMark/>
          </w:tcPr>
          <w:p w14:paraId="09A3F0D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0E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D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ΜΟΡΦΙΔΗΣ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D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E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ΚΑΒΑΛΑΣ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E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0E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E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ΜΠΑΛΑΟΥΡΑΣ ΓΕΡΑΣΙΜΟΣ(ΜΑΚΗΣ)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E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E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ΗΛΕΙΑΣ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E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0E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E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ΜΠΑΛΑΦΑΣ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E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E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ΑΘΗΝΩΝ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0E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F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E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ΜΠΑΛΛΗΣ ΣΥΜΕΩΝ(ΜΑΚΗΣ)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E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E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ΜΑΓΝΗΣΙΑΣ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F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F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F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ΜΠΑΛΤΑΣ ΑΡΙΣΤΕΙΔΗΣ-ΝΙΚΟΛΑΟΣ-ΔΗΜΗΤΡΙΟΣ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F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F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ΑΤΤΙΚΗΣ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F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0F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F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ΜΠΑΡΓΙΩΤΑΣ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F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9A3F0F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ΛΑΡΙΣΗΣ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F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0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0F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ΜΠΑΡΚΑΣ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0F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0F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ΠΡΕΒΕΖΗΣ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0F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10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0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lastRenderedPageBreak/>
              <w:t>ΜΠΓΙΑΛΑΣ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0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0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ΓΡΕΒΕΝΩΝ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10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0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0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ΟΥΡΣΟΥΖΙΔΗΣ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0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0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ΗΜΑΘΙΑΣ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0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0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0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ΠΑΛΛΗΣ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0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0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ΛΕΣΒΟΥ</w:t>
            </w:r>
          </w:p>
        </w:tc>
        <w:tc>
          <w:tcPr>
            <w:tcW w:w="757" w:type="dxa"/>
            <w:tcBorders>
              <w:top w:val="nil"/>
              <w:left w:val="nil"/>
              <w:bottom w:val="single" w:sz="4" w:space="0" w:color="000000"/>
              <w:right w:val="single" w:sz="4" w:space="0" w:color="000000"/>
            </w:tcBorders>
            <w:shd w:val="clear" w:color="auto" w:fill="auto"/>
            <w:noWrap/>
            <w:vAlign w:val="center"/>
            <w:hideMark/>
          </w:tcPr>
          <w:p w14:paraId="09A3F10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11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1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ΠΑΠΑΔΟΠΟΥΛΟΣ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1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1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ΤΡΙΚΑΛΩΝ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11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11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1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ΠΑΠΑΔΟΠΟΥΛΟΣ ΧΡΙΣΤΟΦΟΡΟΣ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1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1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 xml:space="preserve">Β' </w:t>
            </w:r>
            <w:r w:rsidRPr="00D5283E">
              <w:rPr>
                <w:rFonts w:ascii="Segoe UI" w:eastAsia="Times New Roman" w:hAnsi="Segoe UI" w:cs="Segoe UI"/>
                <w:sz w:val="18"/>
                <w:szCs w:val="18"/>
              </w:rPr>
              <w:t>ΑΘΗΝΩΝ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11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11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1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ΠΑΠΑΝΑΤΣΙΟΥ ΑΙΚΑΤΕΡΙΝΗ</w:t>
            </w:r>
          </w:p>
        </w:tc>
        <w:tc>
          <w:tcPr>
            <w:tcW w:w="820" w:type="dxa"/>
            <w:tcBorders>
              <w:top w:val="nil"/>
              <w:left w:val="nil"/>
              <w:bottom w:val="single" w:sz="4" w:space="0" w:color="000000"/>
              <w:right w:val="single" w:sz="4" w:space="0" w:color="000000"/>
            </w:tcBorders>
            <w:shd w:val="clear" w:color="auto" w:fill="auto"/>
            <w:noWrap/>
            <w:vAlign w:val="center"/>
            <w:hideMark/>
          </w:tcPr>
          <w:p w14:paraId="09A3F11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1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ΜΑΓΝΗΣΙΑΣ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1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2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1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ΠΑΠΑΦΙΛΙΠΠΟΥ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2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2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ΚΑΒΑΛΑΣ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2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2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2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ΠΑΡΑΣΚΕΥΟΠΟΥΛΟΣ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2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2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 ΘΕΣΣΑΛΟΝΙΚΗΣ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2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12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2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ΠΑΥΛΙΔΗΣ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2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2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ΚΕΡΚΥΡΑΣ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2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13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2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ΠΡΑΤΣΟΛΗΣ ΑΝΑΣΤΑΣΙΟΣ(ΤΑΣΟΣ)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2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3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ΕΥΒΟΙΑΣ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3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13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3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 xml:space="preserve">ΡΙΖΟΥΛΗΣ </w:t>
            </w:r>
            <w:r w:rsidRPr="00D5283E">
              <w:rPr>
                <w:rFonts w:ascii="Segoe UI" w:eastAsia="Times New Roman" w:hAnsi="Segoe UI" w:cs="Segoe UI"/>
                <w:sz w:val="18"/>
                <w:szCs w:val="18"/>
              </w:rPr>
              <w:t>ΑΝΔΡΕΑΣ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3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3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ΑΧΑΪΑΣ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3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3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3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ΣΑΡΑΚΙΩΤΗΣ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3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3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ΦΘΙΩΤΙΔΟΣ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3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4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3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ΣΕΒΑΣΤΑΚΗΣ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3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3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ΣΑΜΟΥ</w:t>
            </w:r>
          </w:p>
        </w:tc>
        <w:tc>
          <w:tcPr>
            <w:tcW w:w="757" w:type="dxa"/>
            <w:tcBorders>
              <w:top w:val="nil"/>
              <w:left w:val="nil"/>
              <w:bottom w:val="single" w:sz="4" w:space="0" w:color="000000"/>
              <w:right w:val="single" w:sz="4" w:space="0" w:color="000000"/>
            </w:tcBorders>
            <w:shd w:val="clear" w:color="auto" w:fill="auto"/>
            <w:noWrap/>
            <w:vAlign w:val="center"/>
            <w:hideMark/>
          </w:tcPr>
          <w:p w14:paraId="09A3F14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4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4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ΣΙΜΟΡΕΛΗΣ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4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4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ΤΡΙΚΑΛΩΝ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14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4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4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ΣΚΟΥΡΟΛΙΑΚΟΣ ΠΑΝΑΓΙΩΤΗΣ(ΠΑΝΟΣ)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4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4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ΑΤΤΙΚΗΣ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4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5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4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ΣΚΟΥΦΑ ΕΛΙΣΣΑΒΕΤ</w:t>
            </w:r>
          </w:p>
        </w:tc>
        <w:tc>
          <w:tcPr>
            <w:tcW w:w="820" w:type="dxa"/>
            <w:tcBorders>
              <w:top w:val="nil"/>
              <w:left w:val="nil"/>
              <w:bottom w:val="single" w:sz="4" w:space="0" w:color="000000"/>
              <w:right w:val="single" w:sz="4" w:space="0" w:color="000000"/>
            </w:tcBorders>
            <w:shd w:val="clear" w:color="auto" w:fill="auto"/>
            <w:noWrap/>
            <w:vAlign w:val="center"/>
            <w:hideMark/>
          </w:tcPr>
          <w:p w14:paraId="09A3F14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4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ΠΙΕΡΙΑΣ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4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5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5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ΣΠΑΡΤΙΝΟΣ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5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5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ΑΧΑΪΑΣ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5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15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5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ΣΠΙΡΤΖΗΣ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5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5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ΑΘΗΝΩΝ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15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15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5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ΣΤΑΜΠΟΥΛΗ ΑΦΡΟΔΙΤΗ</w:t>
            </w:r>
          </w:p>
        </w:tc>
        <w:tc>
          <w:tcPr>
            <w:tcW w:w="820" w:type="dxa"/>
            <w:tcBorders>
              <w:top w:val="nil"/>
              <w:left w:val="nil"/>
              <w:bottom w:val="single" w:sz="4" w:space="0" w:color="000000"/>
              <w:right w:val="single" w:sz="4" w:space="0" w:color="000000"/>
            </w:tcBorders>
            <w:shd w:val="clear" w:color="auto" w:fill="auto"/>
            <w:noWrap/>
            <w:vAlign w:val="center"/>
            <w:hideMark/>
          </w:tcPr>
          <w:p w14:paraId="09A3F15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5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ΣΕΡΡΩΝ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15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6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6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ΣΤΕΦΟΣ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6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6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ΙΩΑΝΝΙΝΩΝ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16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6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6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ΣΥΝΤΥΧΑΚΗΣ ΕΜΜΑΝΟΥΗΛ</w:t>
            </w:r>
          </w:p>
        </w:tc>
        <w:tc>
          <w:tcPr>
            <w:tcW w:w="820" w:type="dxa"/>
            <w:tcBorders>
              <w:top w:val="nil"/>
              <w:left w:val="nil"/>
              <w:bottom w:val="single" w:sz="4" w:space="0" w:color="000000"/>
              <w:right w:val="single" w:sz="4" w:space="0" w:color="000000"/>
            </w:tcBorders>
            <w:shd w:val="clear" w:color="auto" w:fill="auto"/>
            <w:noWrap/>
            <w:vAlign w:val="center"/>
            <w:hideMark/>
          </w:tcPr>
          <w:p w14:paraId="09A3F16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09A3F16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ΗΡΑΚΛΕΙΟΥ</w:t>
            </w:r>
          </w:p>
        </w:tc>
        <w:tc>
          <w:tcPr>
            <w:tcW w:w="757" w:type="dxa"/>
            <w:tcBorders>
              <w:top w:val="nil"/>
              <w:left w:val="nil"/>
              <w:bottom w:val="single" w:sz="4" w:space="0" w:color="000000"/>
              <w:right w:val="single" w:sz="4" w:space="0" w:color="000000"/>
            </w:tcBorders>
            <w:shd w:val="clear" w:color="auto" w:fill="auto"/>
            <w:noWrap/>
            <w:vAlign w:val="center"/>
            <w:hideMark/>
          </w:tcPr>
          <w:p w14:paraId="09A3F16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16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6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ΣΥΡΙΓΟΣ ΑΝΤΩΝΙΟΣ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6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6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ΚΥΚΛΑΔΩΝ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16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7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6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ΣΥΡΜΑΛΕΝΙΟΣ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7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7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ΚΥΚΛΑΔΩΝ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17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17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7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ΤΑΣΟΥΛΑΣ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7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9A3F17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ΙΩΑΝΝΙΝΩΝ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17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7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7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ΤΕΛΙΓΙΟΡΙΔΟΥ ΟΛΥΜΠΙΑ</w:t>
            </w:r>
          </w:p>
        </w:tc>
        <w:tc>
          <w:tcPr>
            <w:tcW w:w="820" w:type="dxa"/>
            <w:tcBorders>
              <w:top w:val="nil"/>
              <w:left w:val="nil"/>
              <w:bottom w:val="single" w:sz="4" w:space="0" w:color="000000"/>
              <w:right w:val="single" w:sz="4" w:space="0" w:color="000000"/>
            </w:tcBorders>
            <w:shd w:val="clear" w:color="auto" w:fill="auto"/>
            <w:noWrap/>
            <w:vAlign w:val="center"/>
            <w:hideMark/>
          </w:tcPr>
          <w:p w14:paraId="09A3F17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7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ΚΑΣΤΟΡΙΑΣ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7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8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7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ΤΖΑΚΡΗ ΘΕΟΔΩΡΑ</w:t>
            </w:r>
          </w:p>
        </w:tc>
        <w:tc>
          <w:tcPr>
            <w:tcW w:w="820" w:type="dxa"/>
            <w:tcBorders>
              <w:top w:val="nil"/>
              <w:left w:val="nil"/>
              <w:bottom w:val="single" w:sz="4" w:space="0" w:color="000000"/>
              <w:right w:val="single" w:sz="4" w:space="0" w:color="000000"/>
            </w:tcBorders>
            <w:shd w:val="clear" w:color="auto" w:fill="auto"/>
            <w:noWrap/>
            <w:vAlign w:val="center"/>
            <w:hideMark/>
          </w:tcPr>
          <w:p w14:paraId="09A3F17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8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ΠΕΛΛΗΣ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8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8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8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ΤΖΑΜΑΚΛΗΣ ΧΑΡΙΛΑΟΣ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8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8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ΠΙΕΡΙΑΣ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8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8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8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ΤΟΣΚΑΣ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8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8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ΑΘΗΝΩΝ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18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9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8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ΤΡΙΑΝΤΑΦΥΛΛΟΥ ΜΑΡΙΑ</w:t>
            </w:r>
          </w:p>
        </w:tc>
        <w:tc>
          <w:tcPr>
            <w:tcW w:w="820" w:type="dxa"/>
            <w:tcBorders>
              <w:top w:val="nil"/>
              <w:left w:val="nil"/>
              <w:bottom w:val="single" w:sz="4" w:space="0" w:color="000000"/>
              <w:right w:val="single" w:sz="4" w:space="0" w:color="000000"/>
            </w:tcBorders>
            <w:shd w:val="clear" w:color="auto" w:fill="auto"/>
            <w:noWrap/>
            <w:vAlign w:val="center"/>
            <w:hideMark/>
          </w:tcPr>
          <w:p w14:paraId="09A3F18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8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ΑΙΤΩΛΟΑΚΑΡΝΑΝΙΑΣ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90"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9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9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 xml:space="preserve">ΤΣΟΓΚΑΣ </w:t>
            </w:r>
            <w:r w:rsidRPr="00D5283E">
              <w:rPr>
                <w:rFonts w:ascii="Segoe UI" w:eastAsia="Times New Roman" w:hAnsi="Segoe UI" w:cs="Segoe UI"/>
                <w:sz w:val="18"/>
                <w:szCs w:val="18"/>
              </w:rPr>
              <w:t>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9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9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ΚΟΡΙΝΘΙΑΣ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95"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9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9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ΦΟΡΤΣΑΚΗΣ ΘΕΟΔΩΡΟΣ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9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9A3F19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ΕΠΙΚΡΑΤΕΙΑΣ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9A"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A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9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ΧΑΡΑΚΟΠΟΥΛΟΣ ΜΑΞΙΜΟΣ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9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9A3F19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ΛΑΡΙΣΗΣ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9F"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ΟΧΙ</w:t>
            </w:r>
          </w:p>
        </w:tc>
      </w:tr>
      <w:tr w:rsidR="00D269F7" w14:paraId="09A3F1A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A1"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ΧΡΙΣΤΟΦΙΛΟΠΟΥΛΟΥ ΠΑΡΑΣΚΕΥΗ(ΕΥΗ)</w:t>
            </w:r>
          </w:p>
        </w:tc>
        <w:tc>
          <w:tcPr>
            <w:tcW w:w="820" w:type="dxa"/>
            <w:tcBorders>
              <w:top w:val="nil"/>
              <w:left w:val="nil"/>
              <w:bottom w:val="single" w:sz="4" w:space="0" w:color="000000"/>
              <w:right w:val="single" w:sz="4" w:space="0" w:color="000000"/>
            </w:tcBorders>
            <w:shd w:val="clear" w:color="auto" w:fill="auto"/>
            <w:noWrap/>
            <w:vAlign w:val="center"/>
            <w:hideMark/>
          </w:tcPr>
          <w:p w14:paraId="09A3F1A2"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9A3F1A3"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ΑΤΤΙΚΗΣ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A4"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r w:rsidR="00D269F7" w14:paraId="09A3F1A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A6"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ΨΑΡΙΑΝΟΣ ΓΡΗΓΟΡΙΟΣ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A7"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09A3F1A8"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Β' ΑΘΗΝΩΝ</w:t>
            </w:r>
          </w:p>
        </w:tc>
        <w:tc>
          <w:tcPr>
            <w:tcW w:w="757" w:type="dxa"/>
            <w:tcBorders>
              <w:top w:val="nil"/>
              <w:left w:val="nil"/>
              <w:bottom w:val="single" w:sz="4" w:space="0" w:color="000000"/>
              <w:right w:val="single" w:sz="4" w:space="0" w:color="000000"/>
            </w:tcBorders>
            <w:shd w:val="clear" w:color="auto" w:fill="auto"/>
            <w:noWrap/>
            <w:vAlign w:val="center"/>
            <w:hideMark/>
          </w:tcPr>
          <w:p w14:paraId="09A3F1A9"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ΝΑΙ</w:t>
            </w:r>
          </w:p>
        </w:tc>
      </w:tr>
      <w:tr w:rsidR="00D269F7" w14:paraId="09A3F1A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09A3F1AB"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ΨΥΧΟΓΙΟΣ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9A3F1AC"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9A3F1AD"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ΚΟΡΙΝΘΙΑΣ</w:t>
            </w:r>
          </w:p>
        </w:tc>
        <w:tc>
          <w:tcPr>
            <w:tcW w:w="757" w:type="dxa"/>
            <w:tcBorders>
              <w:top w:val="nil"/>
              <w:left w:val="nil"/>
              <w:bottom w:val="single" w:sz="4" w:space="0" w:color="000000"/>
              <w:right w:val="single" w:sz="4" w:space="0" w:color="000000"/>
            </w:tcBorders>
            <w:shd w:val="clear" w:color="auto" w:fill="auto"/>
            <w:noWrap/>
            <w:vAlign w:val="center"/>
            <w:hideMark/>
          </w:tcPr>
          <w:p w14:paraId="09A3F1AE" w14:textId="77777777" w:rsidR="00FB0D83" w:rsidRPr="00D5283E" w:rsidRDefault="006C352B">
            <w:pPr>
              <w:contextualSpacing/>
              <w:outlineLvl w:val="0"/>
              <w:rPr>
                <w:rFonts w:ascii="Segoe UI" w:eastAsia="Times New Roman" w:hAnsi="Segoe UI" w:cs="Segoe UI"/>
                <w:sz w:val="18"/>
                <w:szCs w:val="18"/>
              </w:rPr>
            </w:pPr>
            <w:r w:rsidRPr="00D5283E">
              <w:rPr>
                <w:rFonts w:ascii="Segoe UI" w:eastAsia="Times New Roman" w:hAnsi="Segoe UI" w:cs="Segoe UI"/>
                <w:sz w:val="18"/>
                <w:szCs w:val="18"/>
              </w:rPr>
              <w:t>ΠΡΝ</w:t>
            </w:r>
          </w:p>
        </w:tc>
      </w:tr>
    </w:tbl>
    <w:p w14:paraId="09A3F1B0" w14:textId="77777777" w:rsidR="00D269F7" w:rsidRDefault="00D269F7">
      <w:pPr>
        <w:contextualSpacing/>
        <w:rPr>
          <w:rFonts w:eastAsia="Times New Roman" w:cs="Times New Roman"/>
          <w:szCs w:val="24"/>
        </w:rPr>
      </w:pPr>
    </w:p>
    <w:p w14:paraId="09A3F1B1" w14:textId="77777777" w:rsidR="00D269F7" w:rsidRDefault="006C352B">
      <w:pPr>
        <w:spacing w:line="600" w:lineRule="auto"/>
        <w:ind w:firstLine="720"/>
        <w:contextualSpacing/>
        <w:jc w:val="center"/>
        <w:rPr>
          <w:rFonts w:eastAsia="Times New Roman"/>
          <w:color w:val="FF0000"/>
          <w:szCs w:val="24"/>
        </w:rPr>
      </w:pPr>
      <w:r w:rsidRPr="00CD7197">
        <w:rPr>
          <w:rFonts w:eastAsia="Times New Roman"/>
          <w:color w:val="FF0000"/>
          <w:szCs w:val="24"/>
        </w:rPr>
        <w:t xml:space="preserve">(ΑΛΛΑΓΗ </w:t>
      </w:r>
      <w:r w:rsidRPr="00CD7197">
        <w:rPr>
          <w:rFonts w:eastAsia="Times New Roman"/>
          <w:color w:val="FF0000"/>
          <w:szCs w:val="24"/>
        </w:rPr>
        <w:t>ΣΕΛΙΔΑΣ</w:t>
      </w:r>
      <w:r>
        <w:rPr>
          <w:rFonts w:eastAsia="Times New Roman"/>
          <w:color w:val="FF0000"/>
          <w:szCs w:val="24"/>
        </w:rPr>
        <w:t xml:space="preserve"> ΛΟΓΩ ΑΛΛΑΓΗΣ ΘΕΜΑΤΟΣ</w:t>
      </w:r>
      <w:r w:rsidRPr="00CD7197">
        <w:rPr>
          <w:rFonts w:eastAsia="Times New Roman"/>
          <w:color w:val="FF0000"/>
          <w:szCs w:val="24"/>
        </w:rPr>
        <w:t>)</w:t>
      </w:r>
    </w:p>
    <w:p w14:paraId="09A3F1B2" w14:textId="77777777" w:rsidR="00D269F7" w:rsidRDefault="00D269F7">
      <w:pPr>
        <w:spacing w:line="600" w:lineRule="auto"/>
        <w:ind w:firstLine="720"/>
        <w:contextualSpacing/>
        <w:jc w:val="center"/>
        <w:rPr>
          <w:rFonts w:eastAsia="Times New Roman"/>
          <w:color w:val="FF0000"/>
          <w:szCs w:val="24"/>
        </w:rPr>
      </w:pPr>
    </w:p>
    <w:p w14:paraId="09A3F1B3" w14:textId="77777777" w:rsidR="00D269F7" w:rsidRDefault="00D269F7">
      <w:pPr>
        <w:spacing w:line="600" w:lineRule="auto"/>
        <w:ind w:firstLine="720"/>
        <w:contextualSpacing/>
        <w:jc w:val="center"/>
        <w:rPr>
          <w:rFonts w:eastAsia="Times New Roman"/>
          <w:color w:val="FF0000"/>
          <w:szCs w:val="24"/>
        </w:rPr>
      </w:pPr>
    </w:p>
    <w:p w14:paraId="09A3F1B4" w14:textId="77777777" w:rsidR="00D269F7" w:rsidRDefault="00D269F7">
      <w:pPr>
        <w:spacing w:line="600" w:lineRule="auto"/>
        <w:ind w:firstLine="720"/>
        <w:contextualSpacing/>
        <w:jc w:val="center"/>
        <w:rPr>
          <w:rFonts w:eastAsia="Times New Roman"/>
          <w:color w:val="FF0000"/>
          <w:szCs w:val="24"/>
        </w:rPr>
      </w:pPr>
    </w:p>
    <w:p w14:paraId="09A3F1B5" w14:textId="77777777" w:rsidR="00D269F7" w:rsidRDefault="00D269F7">
      <w:pPr>
        <w:spacing w:line="600" w:lineRule="auto"/>
        <w:ind w:firstLine="720"/>
        <w:contextualSpacing/>
        <w:jc w:val="center"/>
        <w:rPr>
          <w:rFonts w:eastAsia="Times New Roman"/>
          <w:color w:val="FF0000"/>
          <w:szCs w:val="24"/>
        </w:rPr>
      </w:pPr>
    </w:p>
    <w:p w14:paraId="09A3F1B6" w14:textId="77777777" w:rsidR="00D269F7" w:rsidRDefault="00D269F7">
      <w:pPr>
        <w:spacing w:line="600" w:lineRule="auto"/>
        <w:ind w:firstLine="720"/>
        <w:contextualSpacing/>
        <w:jc w:val="center"/>
        <w:rPr>
          <w:rFonts w:eastAsia="Times New Roman"/>
          <w:color w:val="FF0000"/>
          <w:szCs w:val="24"/>
        </w:rPr>
      </w:pPr>
    </w:p>
    <w:p w14:paraId="09A3F1B7" w14:textId="77777777" w:rsidR="00D269F7" w:rsidRDefault="00D269F7">
      <w:pPr>
        <w:spacing w:line="600" w:lineRule="auto"/>
        <w:ind w:firstLine="720"/>
        <w:contextualSpacing/>
        <w:jc w:val="center"/>
        <w:rPr>
          <w:rFonts w:eastAsia="Times New Roman"/>
          <w:color w:val="FF0000"/>
          <w:szCs w:val="24"/>
        </w:rPr>
      </w:pPr>
    </w:p>
    <w:p w14:paraId="09A3F1B8" w14:textId="77777777" w:rsidR="00D269F7" w:rsidRDefault="00D269F7">
      <w:pPr>
        <w:spacing w:line="600" w:lineRule="auto"/>
        <w:ind w:firstLine="720"/>
        <w:contextualSpacing/>
        <w:jc w:val="center"/>
        <w:rPr>
          <w:rFonts w:eastAsia="Times New Roman"/>
          <w:color w:val="FF0000"/>
          <w:szCs w:val="24"/>
        </w:rPr>
      </w:pPr>
    </w:p>
    <w:p w14:paraId="09A3F1B9" w14:textId="77777777" w:rsidR="00D269F7" w:rsidRDefault="00D269F7">
      <w:pPr>
        <w:spacing w:line="600" w:lineRule="auto"/>
        <w:ind w:firstLine="720"/>
        <w:contextualSpacing/>
        <w:jc w:val="center"/>
        <w:rPr>
          <w:rFonts w:eastAsia="Times New Roman"/>
          <w:color w:val="FF0000"/>
          <w:szCs w:val="24"/>
        </w:rPr>
      </w:pPr>
    </w:p>
    <w:p w14:paraId="09A3F1BA" w14:textId="77777777" w:rsidR="00D269F7" w:rsidRDefault="006C352B">
      <w:pPr>
        <w:spacing w:line="600" w:lineRule="auto"/>
        <w:ind w:firstLine="720"/>
        <w:contextualSpacing/>
        <w:jc w:val="both"/>
        <w:rPr>
          <w:rFonts w:eastAsia="Times New Roman" w:cs="Times New Roman"/>
          <w:szCs w:val="24"/>
        </w:rPr>
      </w:pPr>
      <w:r w:rsidRPr="004F34C7">
        <w:rPr>
          <w:rFonts w:eastAsia="Times New Roman" w:cs="Times New Roman"/>
          <w:b/>
          <w:szCs w:val="24"/>
        </w:rPr>
        <w:lastRenderedPageBreak/>
        <w:t>ΠΡΟΕΔΡΕΥΩΝ (Σπυρίδων Λυκούδης):</w:t>
      </w:r>
      <w:r>
        <w:rPr>
          <w:rFonts w:eastAsia="Times New Roman" w:cs="Times New Roman"/>
          <w:szCs w:val="24"/>
        </w:rPr>
        <w:t xml:space="preserve"> </w:t>
      </w:r>
      <w:r>
        <w:rPr>
          <w:rFonts w:eastAsia="Times New Roman" w:cs="Times New Roman"/>
          <w:szCs w:val="24"/>
        </w:rPr>
        <w:t>Κυρίες και κύριοι συνάδελφοι, επανερχόμαστε στη συζήτηση του</w:t>
      </w:r>
      <w:r>
        <w:rPr>
          <w:rFonts w:eastAsia="Times New Roman" w:cs="Times New Roman"/>
          <w:szCs w:val="24"/>
        </w:rPr>
        <w:t xml:space="preserve"> σχεδίου νόμου του Υπουργείου Τουρισμού. </w:t>
      </w:r>
    </w:p>
    <w:p w14:paraId="09A3F1B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w:t>
      </w:r>
      <w:r>
        <w:rPr>
          <w:rFonts w:eastAsia="Times New Roman" w:cs="Times New Roman"/>
          <w:szCs w:val="24"/>
        </w:rPr>
        <w:t xml:space="preserve"> της Χρυσής Αυγής κ. Ηλίας </w:t>
      </w:r>
      <w:proofErr w:type="spellStart"/>
      <w:r>
        <w:rPr>
          <w:rFonts w:eastAsia="Times New Roman" w:cs="Times New Roman"/>
          <w:szCs w:val="24"/>
        </w:rPr>
        <w:t>Παναγιώταρος</w:t>
      </w:r>
      <w:proofErr w:type="spellEnd"/>
      <w:r>
        <w:rPr>
          <w:rFonts w:eastAsia="Times New Roman" w:cs="Times New Roman"/>
          <w:szCs w:val="24"/>
        </w:rPr>
        <w:t>.</w:t>
      </w:r>
    </w:p>
    <w:p w14:paraId="09A3F1B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ΗΛΙΑΣ ΠΑΝΑΓ</w:t>
      </w:r>
      <w:r>
        <w:rPr>
          <w:rFonts w:eastAsia="Times New Roman" w:cs="Times New Roman"/>
          <w:b/>
          <w:szCs w:val="24"/>
        </w:rPr>
        <w:t>ΙΩΤΑΡΟΣ:</w:t>
      </w:r>
      <w:r>
        <w:rPr>
          <w:rFonts w:eastAsia="Times New Roman" w:cs="Times New Roman"/>
          <w:szCs w:val="24"/>
        </w:rPr>
        <w:t xml:space="preserve"> Ευχαριστώ, κύριε Πρόεδρε.</w:t>
      </w:r>
    </w:p>
    <w:p w14:paraId="09A3F1B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είναι η εορτή του Αγίου Νικολάου. Χρόνια πολλά στον Αρχηγό της Χρυσής Αυγής, χρόνια πολλά στους </w:t>
      </w:r>
      <w:proofErr w:type="spellStart"/>
      <w:r>
        <w:rPr>
          <w:rFonts w:eastAsia="Times New Roman" w:cs="Times New Roman"/>
          <w:szCs w:val="24"/>
        </w:rPr>
        <w:t>εορτάζοντες</w:t>
      </w:r>
      <w:proofErr w:type="spellEnd"/>
      <w:r>
        <w:rPr>
          <w:rFonts w:eastAsia="Times New Roman" w:cs="Times New Roman"/>
          <w:szCs w:val="24"/>
        </w:rPr>
        <w:t xml:space="preserve">. Είναι ο προστάτης του Πολεμικού μας Ναυτικού, ο προστάτης των ναυτικών μας. </w:t>
      </w:r>
    </w:p>
    <w:p w14:paraId="09A3F1B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Ομιλούμε σήμερα για ένα νομο</w:t>
      </w:r>
      <w:r>
        <w:rPr>
          <w:rFonts w:eastAsia="Times New Roman" w:cs="Times New Roman"/>
          <w:szCs w:val="24"/>
        </w:rPr>
        <w:t>σχέδιο σχετικά με το θεματικό τουρισμό. Πολύ ενδιαφέρων τίτλος, ενδιαφέρον και το νομοσχέδιο για μια χώρα η οποία, ευτυχώς ή δυστυχώς, έχει ως ναυαρχίδα της οικονομίας της τον τουρισμό. Φυσιολογικό και μάλιστα πολύ αργοπορημένο το εν λόγω νομοσχέδιο για τη</w:t>
      </w:r>
      <w:r>
        <w:rPr>
          <w:rFonts w:eastAsia="Times New Roman" w:cs="Times New Roman"/>
          <w:szCs w:val="24"/>
        </w:rPr>
        <w:t xml:space="preserve">ν πατρίδα μας, την Ελλάδα. </w:t>
      </w:r>
    </w:p>
    <w:p w14:paraId="09A3F1BF" w14:textId="77777777" w:rsidR="00D269F7" w:rsidRDefault="006C352B">
      <w:pPr>
        <w:spacing w:line="600" w:lineRule="auto"/>
        <w:ind w:firstLine="720"/>
        <w:contextualSpacing/>
        <w:jc w:val="both"/>
        <w:rPr>
          <w:rFonts w:eastAsia="Times New Roman" w:cs="Times New Roman"/>
          <w:szCs w:val="24"/>
        </w:rPr>
      </w:pP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αρχάς</w:t>
      </w:r>
      <w:proofErr w:type="spellEnd"/>
      <w:r>
        <w:rPr>
          <w:rFonts w:eastAsia="Times New Roman" w:cs="Times New Roman"/>
          <w:szCs w:val="24"/>
        </w:rPr>
        <w:t xml:space="preserve">, θα θέλαμε να σας ενημερώσουμε -αν και το γνωρίζετε οι περισσότεροι είτε είστε σχετικοί με τον τουρισμό είτε </w:t>
      </w:r>
      <w:r>
        <w:rPr>
          <w:rFonts w:eastAsia="Times New Roman" w:cs="Times New Roman"/>
          <w:szCs w:val="24"/>
        </w:rPr>
        <w:lastRenderedPageBreak/>
        <w:t xml:space="preserve">όχι- ότι ο τουρισμός στην Ελλάδα βρίσκεται στην κυριολεξία στον αυτόματο πιλότο. </w:t>
      </w:r>
    </w:p>
    <w:p w14:paraId="09A3F1C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Γιατί; Γιατί έχει απίστευτα πλεονεκτήματα η χώρα μας για κάποιον που θέλει να έρθει να περάσει λίγες μέρες ή εβδομάδες σε αυτό τον ευλογημένο τόπο. Και ήρθαν και όλες οι γεωπολιτικές συγκυρίες της τελευταίας δεκαετίας στην </w:t>
      </w:r>
      <w:r>
        <w:rPr>
          <w:rFonts w:eastAsia="Times New Roman" w:cs="Times New Roman"/>
          <w:szCs w:val="24"/>
        </w:rPr>
        <w:t>ν</w:t>
      </w:r>
      <w:r>
        <w:rPr>
          <w:rFonts w:eastAsia="Times New Roman" w:cs="Times New Roman"/>
          <w:szCs w:val="24"/>
        </w:rPr>
        <w:t>οτι</w:t>
      </w:r>
      <w:r>
        <w:rPr>
          <w:rFonts w:eastAsia="Times New Roman" w:cs="Times New Roman"/>
          <w:szCs w:val="24"/>
        </w:rPr>
        <w:t>ο</w:t>
      </w:r>
      <w:r>
        <w:rPr>
          <w:rFonts w:eastAsia="Times New Roman" w:cs="Times New Roman"/>
          <w:szCs w:val="24"/>
        </w:rPr>
        <w:t>ανατολική</w:t>
      </w:r>
      <w:r>
        <w:rPr>
          <w:rFonts w:eastAsia="Times New Roman" w:cs="Times New Roman"/>
          <w:szCs w:val="24"/>
        </w:rPr>
        <w:t xml:space="preserve"> Μεσόγειο και στη </w:t>
      </w:r>
      <w:r>
        <w:rPr>
          <w:rFonts w:eastAsia="Times New Roman" w:cs="Times New Roman"/>
          <w:szCs w:val="24"/>
        </w:rPr>
        <w:t>β</w:t>
      </w:r>
      <w:r>
        <w:rPr>
          <w:rFonts w:eastAsia="Times New Roman" w:cs="Times New Roman"/>
          <w:szCs w:val="24"/>
        </w:rPr>
        <w:t>όρεια</w:t>
      </w:r>
      <w:r>
        <w:rPr>
          <w:rFonts w:eastAsia="Times New Roman" w:cs="Times New Roman"/>
          <w:szCs w:val="24"/>
        </w:rPr>
        <w:t xml:space="preserve"> Αφρική όπου μεγάλοι τουριστικοί προορισμοί κατέρρευσαν είτε λόγω εμφύλιων συγκρούσεων και συρράξεων είτε λόγω των ισλαμιστών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και έτσι πάρα πολλοί από αυτούς που έκαναν διακοπές σε αυτά τα μέρη, έρχονται στην πατρίδα μας. </w:t>
      </w:r>
    </w:p>
    <w:p w14:paraId="09A3F1C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Βέβαια αυτό κάποια στ</w:t>
      </w:r>
      <w:r>
        <w:rPr>
          <w:rFonts w:eastAsia="Times New Roman" w:cs="Times New Roman"/>
          <w:szCs w:val="24"/>
        </w:rPr>
        <w:t xml:space="preserve">ιγμή θα τελειώσει και αν δεν είμαστε προετοιμασμένοι σωστά για να μπορέσουμε να συνεχίσουμε να είμαστε ανταγωνιστικοί -γιατί δεν φτάνει μόνο ο ήλιος, η θάλασσα, και ένα καλό ταβερνάκι στην παραλία για να έρχεται κάποιος στην Ελλάδα- θα χάσουμε πολλούς από </w:t>
      </w:r>
      <w:r>
        <w:rPr>
          <w:rFonts w:eastAsia="Times New Roman" w:cs="Times New Roman"/>
          <w:szCs w:val="24"/>
        </w:rPr>
        <w:t>τους τουρίστες που έχουμε κερδίσει τα τελευταία έτη.</w:t>
      </w:r>
    </w:p>
    <w:p w14:paraId="09A3F1C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Αποτελεί ειρωνεία να μιλάμε για θεματικό τουρισμό, όταν η ναυαρχίδα αυτού του είδους τουρισμού στην πατρίδα μας είναι και </w:t>
      </w:r>
      <w:r>
        <w:rPr>
          <w:rFonts w:eastAsia="Times New Roman" w:cs="Times New Roman"/>
          <w:szCs w:val="24"/>
        </w:rPr>
        <w:lastRenderedPageBreak/>
        <w:t>θα έπρεπε να είναι ο θρησκευτικός τουρισμός, όπου εκατομμύρια ορθοδόξων ανά την υ</w:t>
      </w:r>
      <w:r>
        <w:rPr>
          <w:rFonts w:eastAsia="Times New Roman" w:cs="Times New Roman"/>
          <w:szCs w:val="24"/>
        </w:rPr>
        <w:t>φήλιο θα μπορούσαν να έρχονται στην πατρίδα μας για να επισκέπτονται τα μοναστήρια, τις εκκλησίες, το Άγιο Όρος, τα Μετέωρα, όλο αυτό το μεγαλείο που βρίσκεται εντός της ελληνικής επικράτειας. Επίσης είναι ειρωνεία να έχουμε τη μεγαλύτερη ορθόδοξη χώρα του</w:t>
      </w:r>
      <w:r>
        <w:rPr>
          <w:rFonts w:eastAsia="Times New Roman" w:cs="Times New Roman"/>
          <w:szCs w:val="24"/>
        </w:rPr>
        <w:t xml:space="preserve"> κόσμου, τη Ρωσία, επί της ουσίας υπό διωγμό, να μην δίνονται βίζες σε επιφανείς Ρώσους να επισκεφθούν το Άγιο Όρος και άλλα μέρη. Φανταστείτε αυτοί τι θα πουν πίσω στην πατρίδα τους. Είναι σχετικά δύσκολο για έναν Ρώσο να βγάλει μια βίζα, ενώ άλλοι τριτοκ</w:t>
      </w:r>
      <w:r>
        <w:rPr>
          <w:rFonts w:eastAsia="Times New Roman" w:cs="Times New Roman"/>
          <w:szCs w:val="24"/>
        </w:rPr>
        <w:t xml:space="preserve">οσμικοί, </w:t>
      </w:r>
      <w:proofErr w:type="spellStart"/>
      <w:r>
        <w:rPr>
          <w:rFonts w:eastAsia="Times New Roman" w:cs="Times New Roman"/>
          <w:szCs w:val="24"/>
        </w:rPr>
        <w:t>τεταρτοκοσμικοί</w:t>
      </w:r>
      <w:proofErr w:type="spellEnd"/>
      <w:r>
        <w:rPr>
          <w:rFonts w:eastAsia="Times New Roman" w:cs="Times New Roman"/>
          <w:szCs w:val="24"/>
        </w:rPr>
        <w:t xml:space="preserve"> ή λαθρομετανάστες εισέρχονται στην πατρίδα μας χωρίς κανένα δικαιολογητικό. Και όλα αυτά, γιατί η Ελλάδα σέρνεται πίσω από συμφέροντα εντός της Ευρωπαϊκής Ένωσης και του ΝΑΤΟ εις βάρος της Ρωσίας, είτε με το εμπάργκο, είτε, είτε, ε</w:t>
      </w:r>
      <w:r>
        <w:rPr>
          <w:rFonts w:eastAsia="Times New Roman" w:cs="Times New Roman"/>
          <w:szCs w:val="24"/>
        </w:rPr>
        <w:t>ίτε.</w:t>
      </w:r>
    </w:p>
    <w:p w14:paraId="09A3F1C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Διότι τουρισμός είναι και ο εύπορος Ρώσος ο οποίος έρχεται στην Ελλάδα και θα πάει στην Καστοριά ή άλλου και μαζί με τις διακοπές του θα αγοράσει γούνες από τους περίφημους γουναράδες, οι οποίοι χτυπούν το κεφάλι τους με όσα συμβαίνουν στην πατρίδα μα</w:t>
      </w:r>
      <w:r>
        <w:rPr>
          <w:rFonts w:eastAsia="Times New Roman" w:cs="Times New Roman"/>
          <w:szCs w:val="24"/>
        </w:rPr>
        <w:t>ς τα τελευταία έτη.</w:t>
      </w:r>
    </w:p>
    <w:p w14:paraId="09A3F1C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Πρωτοπόρος θεματικός τουρισμός θα μπορούσε να πει κανείς -εδώ το λέμε με μεγάλη δόση ειρωνείας- είναι ο νυν Δήμαρχος Θεσσαλονίκης, ο κ. </w:t>
      </w:r>
      <w:proofErr w:type="spellStart"/>
      <w:r>
        <w:rPr>
          <w:rFonts w:eastAsia="Times New Roman" w:cs="Times New Roman"/>
          <w:szCs w:val="24"/>
        </w:rPr>
        <w:t>Μπουτάρης</w:t>
      </w:r>
      <w:proofErr w:type="spellEnd"/>
      <w:r>
        <w:rPr>
          <w:rFonts w:eastAsia="Times New Roman" w:cs="Times New Roman"/>
          <w:szCs w:val="24"/>
        </w:rPr>
        <w:t xml:space="preserve">, ο οποίος το είχε πει, βέβαια, ότι «εγώ θέλω να γεμίσω τη Θεσσαλονίκη Τούρκους, οι οποίοι </w:t>
      </w:r>
      <w:r>
        <w:rPr>
          <w:rFonts w:eastAsia="Times New Roman" w:cs="Times New Roman"/>
          <w:szCs w:val="24"/>
        </w:rPr>
        <w:t xml:space="preserve">θα έρχονται να επισκέπτονται το σπίτι όπου γεννήθηκε ο </w:t>
      </w:r>
      <w:proofErr w:type="spellStart"/>
      <w:r>
        <w:rPr>
          <w:rFonts w:eastAsia="Times New Roman" w:cs="Times New Roman"/>
          <w:szCs w:val="24"/>
        </w:rPr>
        <w:t>Κεμάλ</w:t>
      </w:r>
      <w:proofErr w:type="spellEnd"/>
      <w:r>
        <w:rPr>
          <w:rFonts w:eastAsia="Times New Roman" w:cs="Times New Roman"/>
          <w:szCs w:val="24"/>
        </w:rPr>
        <w:t xml:space="preserve">» -ψέμα μεγάλο, δεν γεννήθηκε εκεί, αλλά αυτό είναι μια άλλη ιστορία- και να βλέπουμε να έρχονται κάθε τρεις και λίγο με αφορμή μουσουλμανικές εορτές -είτε είναι το Μπαϊράμι είτε δεν ξέρω εγώ πώς </w:t>
      </w:r>
      <w:r>
        <w:rPr>
          <w:rFonts w:eastAsia="Times New Roman" w:cs="Times New Roman"/>
          <w:szCs w:val="24"/>
        </w:rPr>
        <w:t>αλλιώς τα λένε- και να κατακλύζουν με τουρκικές σημαίες την Αγίου Δημητρίου έξω από το Προξενείο της Τουρκίας.</w:t>
      </w:r>
    </w:p>
    <w:p w14:paraId="09A3F1C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Εδώ εγείρεται το ερώτημα τι θεματικό τουρισμό θέλουμε, με τη λογική τού να φέρνουμε σωρηδόν τουρίστες, χωρίς όμως να υπάρχουν κάποια κριτήρια ή έ</w:t>
      </w:r>
      <w:r>
        <w:rPr>
          <w:rFonts w:eastAsia="Times New Roman" w:cs="Times New Roman"/>
          <w:szCs w:val="24"/>
        </w:rPr>
        <w:t xml:space="preserve">λεγχος του γιατί έρχονται και τι κάνουν εδώ. Εξηγούμαι: Με τη Συμφωνία των Πρεσπών που έχετε υπογράψει θα γεμίσουμε από Σκοπιανούς και </w:t>
      </w:r>
      <w:proofErr w:type="spellStart"/>
      <w:r>
        <w:rPr>
          <w:rFonts w:eastAsia="Times New Roman" w:cs="Times New Roman"/>
          <w:szCs w:val="24"/>
        </w:rPr>
        <w:t>ψευτομακεδόνες</w:t>
      </w:r>
      <w:proofErr w:type="spellEnd"/>
      <w:r>
        <w:rPr>
          <w:rFonts w:eastAsia="Times New Roman" w:cs="Times New Roman"/>
          <w:szCs w:val="24"/>
        </w:rPr>
        <w:t>, οι οποίοι θα έρχονται να δουν, όπως λένε, τα σκλάβα εδάφη τους, να δουν τη γη των προγόνων τους. Θα έρχον</w:t>
      </w:r>
      <w:r>
        <w:rPr>
          <w:rFonts w:eastAsia="Times New Roman" w:cs="Times New Roman"/>
          <w:szCs w:val="24"/>
        </w:rPr>
        <w:t>ται να αφήνουν τα λεφτά τους, όπως αφήνουν και οι Τούρκοι στη Θεσσαλονίκη.</w:t>
      </w:r>
    </w:p>
    <w:p w14:paraId="09A3F1C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κάτι το οποίο επιθυμούμε ως χώρα, το επιθυμούμε ως έθνος; Βάζουμε ενδεχομένως κάποια παραπάνω ευρώ που θα έρθουν από κάποιους πάνω από τα συμφέροντα της πατρίδας; Διότι τ</w:t>
      </w:r>
      <w:r>
        <w:rPr>
          <w:rFonts w:eastAsia="Times New Roman" w:cs="Times New Roman"/>
          <w:szCs w:val="24"/>
        </w:rPr>
        <w:t xml:space="preserve">ουρισμός είναι και ο </w:t>
      </w:r>
      <w:proofErr w:type="spellStart"/>
      <w:r>
        <w:rPr>
          <w:rFonts w:eastAsia="Times New Roman" w:cs="Times New Roman"/>
          <w:szCs w:val="24"/>
        </w:rPr>
        <w:t>αναρχοτουρισμός</w:t>
      </w:r>
      <w:proofErr w:type="spellEnd"/>
      <w:r>
        <w:rPr>
          <w:rFonts w:eastAsia="Times New Roman" w:cs="Times New Roman"/>
          <w:szCs w:val="24"/>
        </w:rPr>
        <w:t xml:space="preserve">, οι διάφοροι </w:t>
      </w:r>
      <w:proofErr w:type="spellStart"/>
      <w:r>
        <w:rPr>
          <w:rFonts w:eastAsia="Times New Roman" w:cs="Times New Roman"/>
          <w:szCs w:val="24"/>
        </w:rPr>
        <w:t>μπαχαλάκηδες</w:t>
      </w:r>
      <w:proofErr w:type="spellEnd"/>
      <w:r>
        <w:rPr>
          <w:rFonts w:eastAsia="Times New Roman" w:cs="Times New Roman"/>
          <w:szCs w:val="24"/>
        </w:rPr>
        <w:t xml:space="preserve"> που έρχονται ξυπόλητοι, άνευ ευρώ στην τσέπη τους, πέριξ της περιοχής των Εξαρχείων, οι οποίοι μας στοιχίζουν και πολλά, γιατί, όπως βλέπετε συνεχώς, κάθε τρεις και λίγο στις καταστροφές που γί</w:t>
      </w:r>
      <w:r>
        <w:rPr>
          <w:rFonts w:eastAsia="Times New Roman" w:cs="Times New Roman"/>
          <w:szCs w:val="24"/>
        </w:rPr>
        <w:t xml:space="preserve">νονται στο κέντρο της πόλης των Αθηνών -εκατομμύρια ευρώ ζημιές- από τους γνωστούς </w:t>
      </w:r>
      <w:proofErr w:type="spellStart"/>
      <w:r>
        <w:rPr>
          <w:rFonts w:eastAsia="Times New Roman" w:cs="Times New Roman"/>
          <w:szCs w:val="24"/>
        </w:rPr>
        <w:t>μπαχαλάκηδες</w:t>
      </w:r>
      <w:proofErr w:type="spellEnd"/>
      <w:r>
        <w:rPr>
          <w:rFonts w:eastAsia="Times New Roman" w:cs="Times New Roman"/>
          <w:szCs w:val="24"/>
        </w:rPr>
        <w:t xml:space="preserve"> και όταν συλλαμβάνονται κάποιοι, προσωρινά προσάγονται, στη συντριπτική τους πλειοψηφία είναι αλλοδαποί.</w:t>
      </w:r>
    </w:p>
    <w:p w14:paraId="09A3F1C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Θεματικό τουρισμό έχει και στην Ταϊλάνδη, όπου όλοι οι </w:t>
      </w:r>
      <w:r>
        <w:rPr>
          <w:rFonts w:eastAsia="Times New Roman" w:cs="Times New Roman"/>
          <w:szCs w:val="24"/>
        </w:rPr>
        <w:t>παράξενοι, οι «</w:t>
      </w:r>
      <w:proofErr w:type="spellStart"/>
      <w:r>
        <w:rPr>
          <w:rFonts w:eastAsia="Times New Roman" w:cs="Times New Roman"/>
          <w:szCs w:val="24"/>
        </w:rPr>
        <w:t>κουσουράτοι</w:t>
      </w:r>
      <w:proofErr w:type="spellEnd"/>
      <w:r>
        <w:rPr>
          <w:rFonts w:eastAsia="Times New Roman" w:cs="Times New Roman"/>
          <w:szCs w:val="24"/>
        </w:rPr>
        <w:t>» της γης πηγαίνουν εκεί, γιατί με μεγάλη ευκολία θα βρουν δεκάχρονα παιδάκια για τις ορέξεις τους είτε είναι παιδόφιλοι είτε είναι ομοφυλόφιλοι είτε είναι δεν ξέρω εγώ τι άλλο. Διότι με τη λογική του θεματικού τουρισμού και γενικ</w:t>
      </w:r>
      <w:r>
        <w:rPr>
          <w:rFonts w:eastAsia="Times New Roman" w:cs="Times New Roman"/>
          <w:szCs w:val="24"/>
        </w:rPr>
        <w:t>ότερα του τουρισμού «να είναι τουρισμός και να γεμίσει η πατρίδα μας», τότε κάντε θεματικές ενότητες οι οποίες δεν θα έχουν απολύτως κανέναν ηθικό φραγμό.</w:t>
      </w:r>
    </w:p>
    <w:p w14:paraId="09A3F1C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Μήπως έχετε κάτι τέτοιο υπ’ </w:t>
      </w:r>
      <w:proofErr w:type="spellStart"/>
      <w:r>
        <w:rPr>
          <w:rFonts w:eastAsia="Times New Roman" w:cs="Times New Roman"/>
          <w:szCs w:val="24"/>
        </w:rPr>
        <w:t>όψιν</w:t>
      </w:r>
      <w:proofErr w:type="spellEnd"/>
      <w:r>
        <w:rPr>
          <w:rFonts w:eastAsia="Times New Roman" w:cs="Times New Roman"/>
          <w:szCs w:val="24"/>
        </w:rPr>
        <w:t xml:space="preserve"> σας στο βάθος του μυαλού σας; Όπως είπε και ο πρωτοπόρος κ. </w:t>
      </w:r>
      <w:proofErr w:type="spellStart"/>
      <w:r>
        <w:rPr>
          <w:rFonts w:eastAsia="Times New Roman" w:cs="Times New Roman"/>
          <w:szCs w:val="24"/>
        </w:rPr>
        <w:t>Μπουτάρη</w:t>
      </w:r>
      <w:r>
        <w:rPr>
          <w:rFonts w:eastAsia="Times New Roman" w:cs="Times New Roman"/>
          <w:szCs w:val="24"/>
        </w:rPr>
        <w:t>ς</w:t>
      </w:r>
      <w:proofErr w:type="spellEnd"/>
      <w:r>
        <w:rPr>
          <w:rFonts w:eastAsia="Times New Roman" w:cs="Times New Roman"/>
          <w:szCs w:val="24"/>
        </w:rPr>
        <w:t xml:space="preserve"> να κάνουμε </w:t>
      </w:r>
      <w:r>
        <w:rPr>
          <w:rFonts w:eastAsia="Times New Roman" w:cs="Times New Roman"/>
          <w:szCs w:val="24"/>
          <w:lang w:val="en-US"/>
        </w:rPr>
        <w:t>gay</w:t>
      </w:r>
      <w:r w:rsidRPr="00E213D0">
        <w:rPr>
          <w:rFonts w:eastAsia="Times New Roman" w:cs="Times New Roman"/>
          <w:szCs w:val="24"/>
        </w:rPr>
        <w:t xml:space="preserve"> </w:t>
      </w:r>
      <w:r>
        <w:rPr>
          <w:rFonts w:eastAsia="Times New Roman" w:cs="Times New Roman"/>
          <w:szCs w:val="24"/>
          <w:lang w:val="en-US"/>
        </w:rPr>
        <w:t>pr</w:t>
      </w:r>
      <w:r>
        <w:rPr>
          <w:rFonts w:eastAsia="Times New Roman" w:cs="Times New Roman"/>
          <w:szCs w:val="24"/>
          <w:lang w:val="en-US"/>
        </w:rPr>
        <w:t>i</w:t>
      </w:r>
      <w:r>
        <w:rPr>
          <w:rFonts w:eastAsia="Times New Roman" w:cs="Times New Roman"/>
          <w:szCs w:val="24"/>
          <w:lang w:val="en-US"/>
        </w:rPr>
        <w:t>de</w:t>
      </w:r>
      <w:r w:rsidRPr="00E213D0">
        <w:rPr>
          <w:rFonts w:eastAsia="Times New Roman" w:cs="Times New Roman"/>
          <w:szCs w:val="24"/>
        </w:rPr>
        <w:t xml:space="preserve"> </w:t>
      </w:r>
      <w:r>
        <w:rPr>
          <w:rFonts w:eastAsia="Times New Roman" w:cs="Times New Roman"/>
          <w:szCs w:val="24"/>
        </w:rPr>
        <w:t>σε κάθε πόλη</w:t>
      </w:r>
      <w:r w:rsidRPr="00E213D0">
        <w:rPr>
          <w:rFonts w:eastAsia="Times New Roman" w:cs="Times New Roman"/>
          <w:szCs w:val="24"/>
        </w:rPr>
        <w:t>,</w:t>
      </w:r>
      <w:r>
        <w:rPr>
          <w:rFonts w:eastAsia="Times New Roman" w:cs="Times New Roman"/>
          <w:szCs w:val="24"/>
        </w:rPr>
        <w:t xml:space="preserve"> χειμώνα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καλοκαίρι, να κάνουμε ιστορίες; Εφόσον, όπως λέτε, θέλετε να διορθώσετε και να επεκτείνετε τον τουρισμό, θα έπρεπε να δείτε και τι κάνετε επί της ουσίας. Με τα μνημόνια τα οποία έχετε ψηφίσει πλέον όλοι σας εδ</w:t>
      </w:r>
      <w:r>
        <w:rPr>
          <w:rFonts w:eastAsia="Times New Roman" w:cs="Times New Roman"/>
          <w:szCs w:val="24"/>
        </w:rPr>
        <w:t>ώ εντός της Αιθούσης, πλην ημών -</w:t>
      </w:r>
      <w:r>
        <w:rPr>
          <w:rFonts w:eastAsia="Times New Roman" w:cs="Times New Roman"/>
          <w:szCs w:val="24"/>
        </w:rPr>
        <w:t>μ</w:t>
      </w:r>
      <w:r>
        <w:rPr>
          <w:rFonts w:eastAsia="Times New Roman" w:cs="Times New Roman"/>
          <w:szCs w:val="24"/>
        </w:rPr>
        <w:t>νημόνιο</w:t>
      </w:r>
      <w:r>
        <w:rPr>
          <w:rFonts w:eastAsia="Times New Roman" w:cs="Times New Roman"/>
          <w:szCs w:val="24"/>
        </w:rPr>
        <w:t xml:space="preserve"> Ι, ΙΙ, ΙΙΙ και κάτι μεσοπρόθεσμα και κάτι συμπληρωματικά- και με τις αποφάσεις σας όπου έχετε ανοίξει τα σύνορά σας, η πατρίδα μας έχει γεμίσει με εκατοντάδες χιλιάδες λαθρομετανάστες. Βλέπετε περιοχές που είναι το</w:t>
      </w:r>
      <w:r>
        <w:rPr>
          <w:rFonts w:eastAsia="Times New Roman" w:cs="Times New Roman"/>
          <w:szCs w:val="24"/>
        </w:rPr>
        <w:t>υριστικοί προορισμοί και χτυπούν το κεφάλι τους στον τοίχο και τους ρίχνετε το «τυράκι» ότι δεν είχατε τουρισμό το καλοκαίρι, αλλά τον χειμώνα θα σας κλείσουμε το ξενοδοχείο για τρεις</w:t>
      </w:r>
      <w:r>
        <w:rPr>
          <w:rFonts w:eastAsia="Times New Roman" w:cs="Times New Roman"/>
          <w:szCs w:val="24"/>
        </w:rPr>
        <w:t xml:space="preserve"> – </w:t>
      </w:r>
      <w:r>
        <w:rPr>
          <w:rFonts w:eastAsia="Times New Roman" w:cs="Times New Roman"/>
          <w:szCs w:val="24"/>
        </w:rPr>
        <w:t>τέσσερις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πέντε μήνες για να στεγάσουμε τους λαθρομετανάστες. Διότι ψ</w:t>
      </w:r>
      <w:r>
        <w:rPr>
          <w:rFonts w:eastAsia="Times New Roman" w:cs="Times New Roman"/>
          <w:szCs w:val="24"/>
        </w:rPr>
        <w:t>άχνουμε να βρούμε πρόσφυγες και δεν βρίσκουμε ανάμεσά τους για να τους στεγάσουμε σε διάφορα ξενοδοχεία ανά την επικράτεια.</w:t>
      </w:r>
    </w:p>
    <w:p w14:paraId="09A3F1C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και τον θεματικό τουρισμό και ακούσαμε από </w:t>
      </w:r>
      <w:proofErr w:type="spellStart"/>
      <w:r>
        <w:rPr>
          <w:rFonts w:eastAsia="Times New Roman" w:cs="Times New Roman"/>
          <w:szCs w:val="24"/>
        </w:rPr>
        <w:t>προλαλήσαντες</w:t>
      </w:r>
      <w:proofErr w:type="spellEnd"/>
      <w:r>
        <w:rPr>
          <w:rFonts w:eastAsia="Times New Roman" w:cs="Times New Roman"/>
          <w:szCs w:val="24"/>
        </w:rPr>
        <w:t xml:space="preserve"> και γενικώς είναι μια πολύ καλή ιδέα ο ιαματικός </w:t>
      </w:r>
      <w:r>
        <w:rPr>
          <w:rFonts w:eastAsia="Times New Roman" w:cs="Times New Roman"/>
          <w:szCs w:val="24"/>
        </w:rPr>
        <w:lastRenderedPageBreak/>
        <w:t>τουρισμός. Η πατρ</w:t>
      </w:r>
      <w:r>
        <w:rPr>
          <w:rFonts w:eastAsia="Times New Roman" w:cs="Times New Roman"/>
          <w:szCs w:val="24"/>
        </w:rPr>
        <w:t>ίδα μας έχει πολλές ιαματικές πηγές και αν τις είχαμε εκμεταλλευτεί σωστά, θα μπορούσαμε να είχαμε πολλούς τουρίστες αυτού του είδους.</w:t>
      </w:r>
    </w:p>
    <w:p w14:paraId="09A3F1C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πώς θα πάει να κάνει κάποιος ιαματικό τουρισμό στα θερμά λουτρά των </w:t>
      </w:r>
      <w:proofErr w:type="spellStart"/>
      <w:r>
        <w:rPr>
          <w:rFonts w:eastAsia="Times New Roman" w:cs="Times New Roman"/>
          <w:szCs w:val="24"/>
        </w:rPr>
        <w:t>Θερμοπυλών</w:t>
      </w:r>
      <w:proofErr w:type="spellEnd"/>
      <w:r>
        <w:rPr>
          <w:rFonts w:eastAsia="Times New Roman" w:cs="Times New Roman"/>
          <w:szCs w:val="24"/>
        </w:rPr>
        <w:t xml:space="preserve">, όταν εκεί λόγω του </w:t>
      </w:r>
      <w:r>
        <w:rPr>
          <w:rFonts w:eastAsia="Times New Roman" w:cs="Times New Roman"/>
          <w:szCs w:val="24"/>
          <w:lang w:val="en-US"/>
        </w:rPr>
        <w:t>hot</w:t>
      </w:r>
      <w:r w:rsidRPr="00A262C9">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η ευρύτερη περιοχή έχει ισοπεδωθεί στην κυριολεξία;</w:t>
      </w:r>
    </w:p>
    <w:p w14:paraId="09A3F1C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Λέτε για τουρισμό και το πλέον τουριστικό σημείο της Ελλάδος και ένα από τα πλέον τουριστικά σημεία ολόκληρης της υφηλίου, ο χώρος πέριξ της Ακρόπολης είναι γεμάτος από εγκληματικά στοιχεία, σπείρες αλλο</w:t>
      </w:r>
      <w:r>
        <w:rPr>
          <w:rFonts w:eastAsia="Times New Roman" w:cs="Times New Roman"/>
          <w:szCs w:val="24"/>
        </w:rPr>
        <w:t>δαπών οι οποίοι κλέβουν καθημερινά, σπάζουν αυτοκίνητα, ληστεύουν, βιάζουν ή ακόμη και σκοτώνουν, δολοφονούν και δεν τρέχει κάστανο. Και μετά εσείς λέτε για τους τουρίστες που έρχονται.</w:t>
      </w:r>
    </w:p>
    <w:p w14:paraId="09A3F1C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Αλήθεια, θα είχα την περιέργεια αν μπορούσε κάποιος να πάει από το Υπο</w:t>
      </w:r>
      <w:r>
        <w:rPr>
          <w:rFonts w:eastAsia="Times New Roman" w:cs="Times New Roman"/>
          <w:szCs w:val="24"/>
        </w:rPr>
        <w:t xml:space="preserve">υργείο ανεπίσημα ένα βραδάκι την ώρα που σουρουπώνει στου </w:t>
      </w:r>
      <w:proofErr w:type="spellStart"/>
      <w:r>
        <w:rPr>
          <w:rFonts w:eastAsia="Times New Roman" w:cs="Times New Roman"/>
          <w:szCs w:val="24"/>
        </w:rPr>
        <w:t>Ψυρρή</w:t>
      </w:r>
      <w:proofErr w:type="spellEnd"/>
      <w:r>
        <w:rPr>
          <w:rFonts w:eastAsia="Times New Roman" w:cs="Times New Roman"/>
          <w:szCs w:val="24"/>
        </w:rPr>
        <w:t xml:space="preserve">, εκεί που πηγαίνουν πολλούς τουρίστες για φαγητό και να περπατήσει στην Αγίου Φιλίππου, να περπατήσει στην Ερμού, στα στενά, να παρκάρει το αυτοκίνητό του και να δει πόσες πιθανότητες έχει να </w:t>
      </w:r>
      <w:r>
        <w:rPr>
          <w:rFonts w:eastAsia="Times New Roman" w:cs="Times New Roman"/>
          <w:szCs w:val="24"/>
        </w:rPr>
        <w:t xml:space="preserve">το δει σπασμένο, λεηλατημένο από </w:t>
      </w:r>
      <w:r>
        <w:rPr>
          <w:rFonts w:eastAsia="Times New Roman" w:cs="Times New Roman"/>
          <w:szCs w:val="24"/>
        </w:rPr>
        <w:lastRenderedPageBreak/>
        <w:t xml:space="preserve">τις σπείρες των Αλγερινών, των </w:t>
      </w:r>
      <w:proofErr w:type="spellStart"/>
      <w:r>
        <w:rPr>
          <w:rFonts w:eastAsia="Times New Roman" w:cs="Times New Roman"/>
          <w:szCs w:val="24"/>
        </w:rPr>
        <w:t>Σομαλών</w:t>
      </w:r>
      <w:proofErr w:type="spellEnd"/>
      <w:r>
        <w:rPr>
          <w:rFonts w:eastAsia="Times New Roman" w:cs="Times New Roman"/>
          <w:szCs w:val="24"/>
        </w:rPr>
        <w:t xml:space="preserve"> και των </w:t>
      </w:r>
      <w:proofErr w:type="spellStart"/>
      <w:r>
        <w:rPr>
          <w:rFonts w:eastAsia="Times New Roman" w:cs="Times New Roman"/>
          <w:szCs w:val="24"/>
        </w:rPr>
        <w:t>Βορειοαφρικανών</w:t>
      </w:r>
      <w:proofErr w:type="spellEnd"/>
      <w:r>
        <w:rPr>
          <w:rFonts w:eastAsia="Times New Roman" w:cs="Times New Roman"/>
          <w:szCs w:val="24"/>
        </w:rPr>
        <w:t xml:space="preserve"> ή των Πακιστανών που λυμαίνονται την περιοχή και οι ίδιοι να δέρνονται ανηλεώς και φυσικά, ούτε η Αστυνομία ούτε κανένας να μην μπορεί να κάνει πλέον τίποτα, δι</w:t>
      </w:r>
      <w:r>
        <w:rPr>
          <w:rFonts w:eastAsia="Times New Roman" w:cs="Times New Roman"/>
          <w:szCs w:val="24"/>
        </w:rPr>
        <w:t>ότι έχουν σηκωθεί τα πόδια και βαρούν το κεφάλι σε αυτή εδώ την κοινωνία.</w:t>
      </w:r>
    </w:p>
    <w:p w14:paraId="09A3F1C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Είναι το ιστορικό κέντρο που βλέπουμε συνεχώς -δυστυχώς, ακόμη- παρότι, όπως λέτε, η ανάπτυξη έρχεται, κλειστά καταστήματα στους κεντρικότερους δρόμους, στη Σταδίου και αλλού, ρολά κ</w:t>
      </w:r>
      <w:r>
        <w:rPr>
          <w:rFonts w:eastAsia="Times New Roman" w:cs="Times New Roman"/>
          <w:szCs w:val="24"/>
        </w:rPr>
        <w:t>ατεβασμένα, εγκαταλειμμένα κτήρια, που, αν υπήρχε ανάπτυξη, όλα αυτά θα είχαν φτιαχτεί, θα είχαν εκσυγχρονιστεί, θα είχαν αναπαλαιωθεί, θα είχαν ανακαινιστεί και θα λειτουργούσαν με διάφορες μορφές.</w:t>
      </w:r>
    </w:p>
    <w:p w14:paraId="09A3F1C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Βλέπουμε ότι μιλάτε συνεχώς για τουρισμό από τη μια και φ</w:t>
      </w:r>
      <w:r>
        <w:rPr>
          <w:rFonts w:eastAsia="Times New Roman" w:cs="Times New Roman"/>
          <w:szCs w:val="24"/>
        </w:rPr>
        <w:t>έρνετε ένα νομοσχέδιο που έχει καλά και θετικά στοιχεία, αλλά από την άλλη, ο ΦΠΑ στα νησιά θα είναι υψηλότατος και αυτή η παράταση που είναι για λίγους μήνες δεν χρυσώνει ούτε καν το χάπι ή το περίφημο μεταφορικό ισοδύναμο, όπου πληρώνει χρυσάφι τις μεταφ</w:t>
      </w:r>
      <w:r>
        <w:rPr>
          <w:rFonts w:eastAsia="Times New Roman" w:cs="Times New Roman"/>
          <w:szCs w:val="24"/>
        </w:rPr>
        <w:t>ορές του κάποιος στα νησιά του Αιγαίου. Διότι ξέ</w:t>
      </w:r>
      <w:r>
        <w:rPr>
          <w:rFonts w:eastAsia="Times New Roman" w:cs="Times New Roman"/>
          <w:szCs w:val="24"/>
        </w:rPr>
        <w:lastRenderedPageBreak/>
        <w:t>ρετε ότι δεν είναι μόνο η τουριστική σεζόν που είναι τρεις, τέσσερις, πέντε ή έξι μήνες το καλοκαίρι, αλλά υπάρχουν και άλλοι εφτά ή οκτώ μήνες που οι κάτοικοι των νησιών, που το καλοκαίρι είναι γεμάτα από το</w:t>
      </w:r>
      <w:r>
        <w:rPr>
          <w:rFonts w:eastAsia="Times New Roman" w:cs="Times New Roman"/>
          <w:szCs w:val="24"/>
        </w:rPr>
        <w:t>υρίστες, τον χειμώνα πρέπει να ζήσουν εκεί χωρίς τα απολύτως απαραίτητα, διότι οι υποδομές είναι αστείες, είναι ελάχιστες, δεν υπάρχει τίποτα επί της ουσίας.</w:t>
      </w:r>
    </w:p>
    <w:p w14:paraId="09A3F1C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Μιλάτε για τουρισμό και για θεματικό τουρισμό και δεν έχετε λύσει ένα από τα σημαντικότερα προβλήμ</w:t>
      </w:r>
      <w:r>
        <w:rPr>
          <w:rFonts w:eastAsia="Times New Roman" w:cs="Times New Roman"/>
          <w:szCs w:val="24"/>
        </w:rPr>
        <w:t xml:space="preserve">ατα που διώχνει τον οποιοδήποτε θα ήθελε να ασχοληθεί, τη γραφειοκρατία, αυτή τη γάγγραινα που σε όλους τους τομείς της οικονομίας λειτουργεί αποτρεπτικά. Πόσοι είναι αυτοί οι οποίοι πήραν εκτάσεις-φιλέτα επί </w:t>
      </w:r>
      <w:r>
        <w:rPr>
          <w:rFonts w:eastAsia="Times New Roman" w:cs="Times New Roman"/>
          <w:szCs w:val="24"/>
        </w:rPr>
        <w:t>κ</w:t>
      </w:r>
      <w:r w:rsidRPr="001866BC">
        <w:rPr>
          <w:rFonts w:eastAsia="Times New Roman" w:cs="Times New Roman"/>
          <w:szCs w:val="24"/>
        </w:rPr>
        <w:t>υβ</w:t>
      </w:r>
      <w:r>
        <w:rPr>
          <w:rFonts w:eastAsia="Times New Roman" w:cs="Times New Roman"/>
          <w:szCs w:val="24"/>
        </w:rPr>
        <w:t>ερνήσεως</w:t>
      </w:r>
      <w:r>
        <w:rPr>
          <w:rFonts w:eastAsia="Times New Roman" w:cs="Times New Roman"/>
          <w:szCs w:val="24"/>
        </w:rPr>
        <w:t xml:space="preserve"> Σαμαρά το 2012 και το 2013, για να </w:t>
      </w:r>
      <w:r>
        <w:rPr>
          <w:rFonts w:eastAsia="Times New Roman" w:cs="Times New Roman"/>
          <w:szCs w:val="24"/>
        </w:rPr>
        <w:t>κάνουν μεγάλες επενδύσεις για τουρισμό και έφτασαν το 2018 και φεύγουν, παρότι τα πήραν τζάμπα, πολύ απλά γιατί δεν μπορούσαν να πάρουν ούτε μια υπογραφή για να ξεκινήσουν και να βάλουν ένα τούβλο.</w:t>
      </w:r>
    </w:p>
    <w:p w14:paraId="09A3F1D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Είναι το περίφημο τέλος διανυκτέρευσης που μαζί με όλα τα </w:t>
      </w:r>
      <w:r>
        <w:rPr>
          <w:rFonts w:eastAsia="Times New Roman" w:cs="Times New Roman"/>
          <w:szCs w:val="24"/>
        </w:rPr>
        <w:t xml:space="preserve">υπόλοιπα τέλη και φόρους που βάζετε, καθιστούν την πατρίδα </w:t>
      </w:r>
      <w:r>
        <w:rPr>
          <w:rFonts w:eastAsia="Times New Roman" w:cs="Times New Roman"/>
          <w:szCs w:val="24"/>
        </w:rPr>
        <w:lastRenderedPageBreak/>
        <w:t>μας μη ανταγωνιστική. Είναι όλα αυτά, όπως και η υπέρογκη φορολογία των επιχειρηματιών οι οποίοι δραστηριοποιούνται στον τουρισμό, όπως και όλοι οι επιχειρηματίες, οι οποίοι δεν μπορούν να ανταγωνι</w:t>
      </w:r>
      <w:r>
        <w:rPr>
          <w:rFonts w:eastAsia="Times New Roman" w:cs="Times New Roman"/>
          <w:szCs w:val="24"/>
        </w:rPr>
        <w:t xml:space="preserve">στούν πολυεθνικούς τουριστικούς κολοσσούς, οι οποίοι έχουν μεγάλο </w:t>
      </w:r>
      <w:r>
        <w:rPr>
          <w:rFonts w:eastAsia="Times New Roman" w:cs="Times New Roman"/>
          <w:szCs w:val="24"/>
          <w:lang w:val="en-US"/>
        </w:rPr>
        <w:t>backup</w:t>
      </w:r>
      <w:r>
        <w:rPr>
          <w:rFonts w:eastAsia="Times New Roman" w:cs="Times New Roman"/>
          <w:szCs w:val="24"/>
        </w:rPr>
        <w:t xml:space="preserve">, ενώ ο μικρομεσαίος Έλληνας δεν έχει τίποτα απολύτως και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αυτά, παλεύουν και προσπαθούν να αναπνεύσουν. Αντί να δείτε ότι ο τουρισμός -δυστυχώς ή ευτυχώς θα πούμε παρακάτω- δί</w:t>
      </w:r>
      <w:r>
        <w:rPr>
          <w:rFonts w:eastAsia="Times New Roman" w:cs="Times New Roman"/>
          <w:szCs w:val="24"/>
        </w:rPr>
        <w:t>νει έστω δουλειά για μερικούς μήνες σε Έλληνες πολίτες και να δούμε, ώστε να μπορέσουν να γίνουν αυτές οι θέσεις μόνιμες, με καλύτερες συνθήκες εργασίας, κανείς</w:t>
      </w:r>
      <w:r w:rsidRPr="00F74CCD">
        <w:rPr>
          <w:rFonts w:eastAsia="Times New Roman" w:cs="Times New Roman"/>
          <w:szCs w:val="24"/>
        </w:rPr>
        <w:t xml:space="preserve"> </w:t>
      </w:r>
      <w:r>
        <w:rPr>
          <w:rFonts w:eastAsia="Times New Roman" w:cs="Times New Roman"/>
          <w:szCs w:val="24"/>
        </w:rPr>
        <w:t xml:space="preserve">δεν </w:t>
      </w:r>
      <w:proofErr w:type="spellStart"/>
      <w:r>
        <w:rPr>
          <w:rFonts w:eastAsia="Times New Roman" w:cs="Times New Roman"/>
          <w:szCs w:val="24"/>
        </w:rPr>
        <w:t>πολυασχολείται</w:t>
      </w:r>
      <w:proofErr w:type="spellEnd"/>
      <w:r>
        <w:rPr>
          <w:rFonts w:eastAsia="Times New Roman" w:cs="Times New Roman"/>
          <w:szCs w:val="24"/>
        </w:rPr>
        <w:t>.</w:t>
      </w:r>
    </w:p>
    <w:p w14:paraId="09A3F1D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 τουρισμός από μόνος του, κυρίες και κύριοι, δεν φέρνει την ανάπτυξη. Είνα</w:t>
      </w:r>
      <w:r>
        <w:rPr>
          <w:rFonts w:eastAsia="Times New Roman" w:cs="Times New Roman"/>
          <w:szCs w:val="24"/>
        </w:rPr>
        <w:t>ι ένας γίγαντας με πήλινα πόδια. Όπως άλλες χώρες οι οποίες είχαν τεράστιο τουριστικό προϊόν και κατέρρευσαν μέσα σε έξι μήνες από ένα εμπάργκο, από μια πολεμική σύρραξη, από μια εμφύλια σύγκρουση ή οτιδήποτε άλλο, έτσι μπορεί να γίνει ανά πάσα ώρα και στι</w:t>
      </w:r>
      <w:r>
        <w:rPr>
          <w:rFonts w:eastAsia="Times New Roman" w:cs="Times New Roman"/>
          <w:szCs w:val="24"/>
        </w:rPr>
        <w:t xml:space="preserve">γμή και στην πατρίδα μας. Πολλές </w:t>
      </w:r>
      <w:r>
        <w:rPr>
          <w:rFonts w:eastAsia="Times New Roman" w:cs="Times New Roman"/>
          <w:szCs w:val="24"/>
        </w:rPr>
        <w:lastRenderedPageBreak/>
        <w:t>εξ αυτών των επενδύσεων είναι έρμαι</w:t>
      </w:r>
      <w:r>
        <w:rPr>
          <w:rFonts w:eastAsia="Times New Roman" w:cs="Times New Roman"/>
          <w:szCs w:val="24"/>
        </w:rPr>
        <w:t>ο</w:t>
      </w:r>
      <w:r>
        <w:rPr>
          <w:rFonts w:eastAsia="Times New Roman" w:cs="Times New Roman"/>
          <w:szCs w:val="24"/>
        </w:rPr>
        <w:t xml:space="preserve"> των γεωπολιτικών τακτικών που συμβαίνουν στην ευρύτερη περιοχή της νοτιοανατολικής Μεσογείου.</w:t>
      </w:r>
    </w:p>
    <w:p w14:paraId="09A3F1D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Ναι, ο τουρισμός φέρνει δουλειές, φέρνει θέσεις. Από μόνος του, όμως, δεν φθάνει. Θα έπρεπε </w:t>
      </w:r>
      <w:r>
        <w:rPr>
          <w:rFonts w:eastAsia="Times New Roman" w:cs="Times New Roman"/>
          <w:szCs w:val="24"/>
        </w:rPr>
        <w:t>και η ναυτιλία να ανθεί, όπως και η ναυπηγοεπισκευαστική βιομηχανία, καθώς έχει τις υποδομές η πατρίδα μας, και να φέρνει δουλειές, έτσι ώστε να μπορούν τα εκατομμύρια των τουριστών να μετακινούνται από μία υγιέστατη ελληνική ακτοπλοΐα και όχι από διάφορου</w:t>
      </w:r>
      <w:r>
        <w:rPr>
          <w:rFonts w:eastAsia="Times New Roman" w:cs="Times New Roman"/>
          <w:szCs w:val="24"/>
        </w:rPr>
        <w:t>ς εισαγόμενους, οι οποίοι παίρνουν τα οποιαδήποτε κέρδη.</w:t>
      </w:r>
    </w:p>
    <w:p w14:paraId="09A3F1D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Συγχρόνως, θα έπρεπε και άλλοι τομείς της οικονομίας μας να βρίσκονται σε πολύ καλύτερη μοίρα. Τα περισσότερα από τα τουριστικά προϊόντα που πωλούνται στα καταστήματα, τα είδη ρουχισμού, ενώ κάποτε υ</w:t>
      </w:r>
      <w:r>
        <w:rPr>
          <w:rFonts w:eastAsia="Times New Roman" w:cs="Times New Roman"/>
          <w:szCs w:val="24"/>
        </w:rPr>
        <w:t xml:space="preserve">φαίνονταν και τα υφάσματα παράγονταν στην Ελλάδα, πλέον λόγω αυτής της βιομηχανικής διάλυσης και εγκατάλειψης κατασκευάζονται, ράβονται είτε στο εξωτερικό είτε από εισαγόμενα υφάσματα. </w:t>
      </w:r>
    </w:p>
    <w:p w14:paraId="09A3F1D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Όλα αυτά θα μπορούσαν, με αφορμή τον τουρισμό, να έχουν και κίνητρα κα</w:t>
      </w:r>
      <w:r>
        <w:rPr>
          <w:rFonts w:eastAsia="Times New Roman" w:cs="Times New Roman"/>
          <w:szCs w:val="24"/>
        </w:rPr>
        <w:t xml:space="preserve">ι να έχουν πάρει τον δρόμο τους, προκειμένου </w:t>
      </w:r>
      <w:r>
        <w:rPr>
          <w:rFonts w:eastAsia="Times New Roman" w:cs="Times New Roman"/>
          <w:szCs w:val="24"/>
        </w:rPr>
        <w:lastRenderedPageBreak/>
        <w:t>να αποφέρουν και αυτοί οι τομείς στην οικονομία, στο ΑΕΠ της χώρας, ένα σημαντικό κεφάλαιο.</w:t>
      </w:r>
    </w:p>
    <w:p w14:paraId="09A3F1D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Κλείνοντας, θα έλεγα ότι το νομοσχέδιο έχει ενδιαφέροντα άρθρα. Έχει και άρθρα που θα τα καταψηφίσουμε φυσικά, τα οποία</w:t>
      </w:r>
      <w:r>
        <w:rPr>
          <w:rFonts w:eastAsia="Times New Roman" w:cs="Times New Roman"/>
          <w:szCs w:val="24"/>
        </w:rPr>
        <w:t xml:space="preserve"> θα τα ακούσετε στο τέλος από τον Κοινοβουλευτικό μας Εκπρόσωπο. Θα είχε μεγάλη αξία αν εφαρμοζόταν από μία κυβέρνηση που αγαπάει τον τόπο της και βάζει πριν και πάνω απ’ όλα τους Έλληνες σε όλους τους τομείς. Τα εκατομμύρια των τουριστών θα έπρεπε να είνα</w:t>
      </w:r>
      <w:r>
        <w:rPr>
          <w:rFonts w:eastAsia="Times New Roman" w:cs="Times New Roman"/>
          <w:szCs w:val="24"/>
        </w:rPr>
        <w:t>ι και οι μοναδικοί αλλοδαποί οι οποίοι θα έρχονται στην πατρίδα μας -με βίζα φυσικά- είτε είναι Ευρωπαίοι, είτε Αμερικάνοι, είτε άλλοι -ευπρόσδεκτοι είναι όλοι- μαζί με επιχειρηματίες και φοιτητές και κανένας άλλος.</w:t>
      </w:r>
    </w:p>
    <w:p w14:paraId="09A3F1D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Εμείς, βλέπετε, έχουμε φθάσει στο σημείο</w:t>
      </w:r>
      <w:r>
        <w:rPr>
          <w:rFonts w:eastAsia="Times New Roman" w:cs="Times New Roman"/>
          <w:szCs w:val="24"/>
        </w:rPr>
        <w:t xml:space="preserve"> να κάνουμε έναν θεματικό τουρισμό για τη λαθρομετανάστευση και ένα τεράστιο κύκλωμα που κινείται γύρω απ’ αυτό.</w:t>
      </w:r>
    </w:p>
    <w:p w14:paraId="09A3F1D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09A3F1D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09A3F1D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κ. Δραγασάκης για να αναπτύξει μία τροπολογία.</w:t>
      </w:r>
    </w:p>
    <w:p w14:paraId="09A3F1DA" w14:textId="77777777" w:rsidR="00D269F7" w:rsidRDefault="006C352B">
      <w:pPr>
        <w:spacing w:line="600" w:lineRule="auto"/>
        <w:ind w:firstLine="720"/>
        <w:contextualSpacing/>
        <w:jc w:val="both"/>
        <w:rPr>
          <w:rFonts w:eastAsia="Times New Roman" w:cs="Times New Roman"/>
          <w:szCs w:val="24"/>
        </w:rPr>
      </w:pPr>
      <w:r w:rsidRPr="00875BE5">
        <w:rPr>
          <w:rFonts w:eastAsia="Times New Roman" w:cs="Times New Roman"/>
          <w:b/>
          <w:szCs w:val="24"/>
        </w:rPr>
        <w:t>ΙΩΑΝΝΗΣ ΔΡΑΓΑΣΑΚΗΣ (Αντιπρόεδρος της Κυβ</w:t>
      </w:r>
      <w:r>
        <w:rPr>
          <w:rFonts w:eastAsia="Times New Roman" w:cs="Times New Roman"/>
          <w:b/>
          <w:szCs w:val="24"/>
        </w:rPr>
        <w:t xml:space="preserve">έρνησης και </w:t>
      </w:r>
      <w:r w:rsidRPr="00875BE5">
        <w:rPr>
          <w:rFonts w:eastAsia="Times New Roman" w:cs="Times New Roman"/>
          <w:b/>
          <w:szCs w:val="24"/>
        </w:rPr>
        <w:t>Υπουργός Οικονομίας και Ανάπτυξης):</w:t>
      </w:r>
      <w:r>
        <w:rPr>
          <w:rFonts w:eastAsia="Times New Roman" w:cs="Times New Roman"/>
          <w:b/>
          <w:szCs w:val="24"/>
        </w:rPr>
        <w:t xml:space="preserve"> </w:t>
      </w:r>
      <w:r>
        <w:rPr>
          <w:rFonts w:eastAsia="Times New Roman" w:cs="Times New Roman"/>
          <w:szCs w:val="24"/>
        </w:rPr>
        <w:t>Ευχαριστώ, κύριε Πρόεδρε.</w:t>
      </w:r>
    </w:p>
    <w:p w14:paraId="09A3F1D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μία τροπολογία με τέσσερα άρθρα, τα οποία θα πω </w:t>
      </w:r>
      <w:r>
        <w:rPr>
          <w:rFonts w:eastAsia="Times New Roman" w:cs="Times New Roman"/>
          <w:szCs w:val="24"/>
        </w:rPr>
        <w:t xml:space="preserve">πολύ σύντομα </w:t>
      </w:r>
      <w:r>
        <w:rPr>
          <w:rFonts w:eastAsia="Times New Roman" w:cs="Times New Roman"/>
          <w:szCs w:val="24"/>
        </w:rPr>
        <w:t>πού αναφέρονται.</w:t>
      </w:r>
    </w:p>
    <w:p w14:paraId="09A3F1D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πρώτο έχει να κάνει με τον νόμο για τις δημόσι</w:t>
      </w:r>
      <w:r>
        <w:rPr>
          <w:rFonts w:eastAsia="Times New Roman" w:cs="Times New Roman"/>
          <w:szCs w:val="24"/>
        </w:rPr>
        <w:t>ες συμβάσεις, τον ν.4412. Όπως γνωρίζετε, στη χώρα μας υπήρχαν πάρα πολλά καθεστώτα - πάνω από τριακόσια, τετρακόσια- που αφορούσαν τις δημόσιες συμβάσεις, τις δημόσιες προμήθειες. Όλα αυτά αντικαταστάθηκαν με τον ν.4412. Όμως υπάρχει ένα προεδρικό διάταγμ</w:t>
      </w:r>
      <w:r>
        <w:rPr>
          <w:rFonts w:eastAsia="Times New Roman" w:cs="Times New Roman"/>
          <w:szCs w:val="24"/>
        </w:rPr>
        <w:t xml:space="preserve">α, το οποίο αφορά προμήθειες σχετικά με τις διαφημίσεις -το Προεδρικό Διάταγμα 261/1997- κα έτσι υπάρχει τώρα μία σύγχυση μεταξύ των δύο καθεστώτων, μεταξύ αυτού που προέβλεπε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w:t>
      </w:r>
      <w:r>
        <w:rPr>
          <w:rFonts w:eastAsia="Times New Roman" w:cs="Times New Roman"/>
          <w:szCs w:val="24"/>
        </w:rPr>
        <w:t xml:space="preserve"> και αυτού που προβλέπει ο νόμος.</w:t>
      </w:r>
    </w:p>
    <w:p w14:paraId="09A3F1D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που γίνεται τώρα είναι το εξής: Καταργούμε τη ρύθμιση του </w:t>
      </w:r>
      <w:r>
        <w:rPr>
          <w:rFonts w:eastAsia="Times New Roman" w:cs="Times New Roman"/>
          <w:szCs w:val="24"/>
        </w:rPr>
        <w:t>πρ</w:t>
      </w:r>
      <w:r>
        <w:rPr>
          <w:rFonts w:eastAsia="Times New Roman" w:cs="Times New Roman"/>
          <w:szCs w:val="24"/>
        </w:rPr>
        <w:t xml:space="preserve">οεδρικού </w:t>
      </w:r>
      <w:r>
        <w:rPr>
          <w:rFonts w:eastAsia="Times New Roman" w:cs="Times New Roman"/>
          <w:szCs w:val="24"/>
        </w:rPr>
        <w:t>δ</w:t>
      </w:r>
      <w:r>
        <w:rPr>
          <w:rFonts w:eastAsia="Times New Roman" w:cs="Times New Roman"/>
          <w:szCs w:val="24"/>
        </w:rPr>
        <w:t>ιατάγματος</w:t>
      </w:r>
      <w:r>
        <w:rPr>
          <w:rFonts w:eastAsia="Times New Roman" w:cs="Times New Roman"/>
          <w:szCs w:val="24"/>
        </w:rPr>
        <w:t>, ώστε να είναι σαφές ότι για όλα -ακόμα και γι’ αυτές τις περιπτώσεις- ισχύει ο ν.4412/2016.</w:t>
      </w:r>
    </w:p>
    <w:p w14:paraId="09A3F1D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άρθρο είναι ορισμένες ρυθμίσεις που θέλουν να δώσουν ευελιξία στη </w:t>
      </w:r>
      <w:r>
        <w:rPr>
          <w:rFonts w:eastAsia="Times New Roman" w:cs="Times New Roman"/>
          <w:szCs w:val="24"/>
        </w:rPr>
        <w:t>διαχείριση των πόρων του ΕΣΠΑ, δηλαδή αν ένα πρόγραμμα δεν υλοποιείται με τον αναγκαίο ρυθμό, να μπορούν να μεταφέρονται πόροι σε άλλο πρόγραμμα, ακόμα και σε τρίτο αν χρειαστεί. Ο στόχος είναι να εξασφαλίσουμε πληρέστερη αξιοποίηση των πόρων και με τον τρ</w:t>
      </w:r>
      <w:r>
        <w:rPr>
          <w:rFonts w:eastAsia="Times New Roman" w:cs="Times New Roman"/>
          <w:szCs w:val="24"/>
        </w:rPr>
        <w:t>όπο αυτό.</w:t>
      </w:r>
    </w:p>
    <w:p w14:paraId="09A3F1D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τρίτο άρθρο αφορά τον αναπτυξιακό νόμο, όπου έχουμε το παρακάτω πρόβλημα: Πολλά έργα είχαν ενταχθεί στον νόμο που ίσχυε από το 2004, περισσότερα απ’ όσα μπορούσαν να χρηματοδοτηθούν από τους πόρους που υπήρχαν και αυτό το απόθεμα έχει μειωθεί.</w:t>
      </w:r>
      <w:r>
        <w:rPr>
          <w:rFonts w:eastAsia="Times New Roman" w:cs="Times New Roman"/>
          <w:szCs w:val="24"/>
        </w:rPr>
        <w:t xml:space="preserve"> Όμως υπάρχουν ακόμα ορισμένα σχέδια και οι ενδιαφερόμενοι επενδυτές ζητούν παράταση με το επιχείρημα ότι στη διάρκεια της κρίσης ήταν δύσκολο να βρουν χρηματοδότηση -εννοώ και την ιδιωτική χρηματοδότηση που χρειάζεται- και τώρα έχοντας βγει από τα μνημόνι</w:t>
      </w:r>
      <w:r>
        <w:rPr>
          <w:rFonts w:eastAsia="Times New Roman" w:cs="Times New Roman"/>
          <w:szCs w:val="24"/>
        </w:rPr>
        <w:t xml:space="preserve">α, έχοντας την οικονομία σε ανάκαμψη, ευελπιστούν ότι θα είναι ευκολότερο να βρουν λύση στο </w:t>
      </w:r>
      <w:r>
        <w:rPr>
          <w:rFonts w:eastAsia="Times New Roman" w:cs="Times New Roman"/>
          <w:szCs w:val="24"/>
        </w:rPr>
        <w:lastRenderedPageBreak/>
        <w:t>πρόβλημα αυτό. Γι’ αυτό παρατείνουμε τον αναγκαίο χρόνο για την υλοποίηση αυτών των σχεδίων.</w:t>
      </w:r>
    </w:p>
    <w:p w14:paraId="09A3F1E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τέταρτο άρθρο έχει να κάνει με τη διαδικασία ανανέωσης των αδειών πα</w:t>
      </w:r>
      <w:r>
        <w:rPr>
          <w:rFonts w:eastAsia="Times New Roman" w:cs="Times New Roman"/>
          <w:szCs w:val="24"/>
        </w:rPr>
        <w:t xml:space="preserve">ραγωγών και επαγγελματιών πολιτών στο υπαίθριο εμπόριο. Μέχρι τώρα προϋπόθεση ήταν να έχουν φορολογική και ασφαλιστική ενημερότητα. Τώρα το διαχωρίζουμε αυτό. Δηλαδή, η άδεια μπορεί να επεκταθεί και η ύπαρξη της ενημερότητας συμβάλλει στο να </w:t>
      </w:r>
      <w:proofErr w:type="spellStart"/>
      <w:r>
        <w:rPr>
          <w:rFonts w:eastAsia="Times New Roman" w:cs="Times New Roman"/>
          <w:szCs w:val="24"/>
        </w:rPr>
        <w:t>μοριοδοτούνται</w:t>
      </w:r>
      <w:proofErr w:type="spellEnd"/>
      <w:r>
        <w:rPr>
          <w:rFonts w:eastAsia="Times New Roman" w:cs="Times New Roman"/>
          <w:szCs w:val="24"/>
        </w:rPr>
        <w:t xml:space="preserve"> με αυξημένα μόρια εκείνοι που έχουν</w:t>
      </w:r>
      <w:r>
        <w:rPr>
          <w:rFonts w:eastAsia="Times New Roman" w:cs="Times New Roman"/>
          <w:szCs w:val="24"/>
        </w:rPr>
        <w:t>,</w:t>
      </w:r>
      <w:r>
        <w:rPr>
          <w:rFonts w:eastAsia="Times New Roman" w:cs="Times New Roman"/>
          <w:szCs w:val="24"/>
        </w:rPr>
        <w:t xml:space="preserve"> έναντι αυτών που δεν έχουν.</w:t>
      </w:r>
    </w:p>
    <w:p w14:paraId="09A3F1E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Επομένως, νομίζω ότι και οι τέσσερις αυτές ρυθμίσεις είναι προς τη θετική κατεύθυνση και λύνουν προβλήματα. Με αυτήν την έννοια ζητώ από το Σώμα να τις κάνει αποδεκτές.</w:t>
      </w:r>
    </w:p>
    <w:p w14:paraId="09A3F1E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9A3F1E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(Σπυρίδων Λυκούδης): </w:t>
      </w:r>
      <w:r>
        <w:rPr>
          <w:rFonts w:eastAsia="Times New Roman" w:cs="Times New Roman"/>
          <w:szCs w:val="24"/>
        </w:rPr>
        <w:t>Ευχαριστώ, κύριε Υπουργέ.</w:t>
      </w:r>
    </w:p>
    <w:p w14:paraId="09A3F1E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Πολάκη</w:t>
      </w:r>
      <w:proofErr w:type="spellEnd"/>
      <w:r>
        <w:rPr>
          <w:rFonts w:eastAsia="Times New Roman" w:cs="Times New Roman"/>
          <w:szCs w:val="24"/>
        </w:rPr>
        <w:t>, έχετε τον λόγο, για να αναλύσετε τις νομοτεχνικές βελτιώσεις και την τροπολογία σας.</w:t>
      </w:r>
    </w:p>
    <w:p w14:paraId="09A3F1E5" w14:textId="77777777" w:rsidR="00D269F7" w:rsidRDefault="006C352B">
      <w:pPr>
        <w:tabs>
          <w:tab w:val="left" w:pos="7371"/>
        </w:tabs>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sidRPr="00644C5B">
        <w:rPr>
          <w:rFonts w:eastAsia="Times New Roman" w:cs="Times New Roman"/>
          <w:szCs w:val="24"/>
        </w:rPr>
        <w:t xml:space="preserve"> </w:t>
      </w:r>
      <w:r>
        <w:rPr>
          <w:rFonts w:eastAsia="Times New Roman" w:cs="Times New Roman"/>
          <w:szCs w:val="24"/>
        </w:rPr>
        <w:t xml:space="preserve"> Ευχαριστώ, κύριε Πρόεδρε.</w:t>
      </w:r>
    </w:p>
    <w:p w14:paraId="09A3F1E6" w14:textId="77777777" w:rsidR="00D269F7" w:rsidRDefault="006C352B">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lastRenderedPageBreak/>
        <w:t>Πρόκειται για μία τροπολογία</w:t>
      </w:r>
      <w:r>
        <w:rPr>
          <w:rFonts w:eastAsia="Times New Roman" w:cs="Times New Roman"/>
          <w:szCs w:val="24"/>
        </w:rPr>
        <w:t xml:space="preserve"> που επηρεάζει το άρθρο 16 στον ν.4551/2018 που έχει να κάνει με την προκήρυξη των χιλίων διακοσίων θέσεων μόνιμου προσωπικού στα νοσοκομεία, στις δομές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της χώρας, στις δημόσιες δομές, που αφορά το προσωπικό που υπηρετεί σήμερα με τον θεσμό του επικ</w:t>
      </w:r>
      <w:r>
        <w:rPr>
          <w:rFonts w:eastAsia="Times New Roman" w:cs="Times New Roman"/>
          <w:szCs w:val="24"/>
        </w:rPr>
        <w:t>ουρικού λοιπού προσωπικού.</w:t>
      </w:r>
    </w:p>
    <w:p w14:paraId="09A3F1E7" w14:textId="77777777" w:rsidR="00D269F7" w:rsidRDefault="006C352B">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Κάνουμε δύο ρυθμίσεις. Η μία, που είχε μπει από λάθος, έλεγε ότι θα πρέπει να έχει ολοκληρωθεί η διαγωνιστική διαδικασία μέχρι τις 30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2018. Εννοούσε ότι έπρεπε να έχει γίνει η διαδικασία της προκήρυξης. Σε αυτό δίνουμε μία παρ</w:t>
      </w:r>
      <w:r>
        <w:rPr>
          <w:rFonts w:eastAsia="Times New Roman" w:cs="Times New Roman"/>
          <w:szCs w:val="24"/>
        </w:rPr>
        <w:t xml:space="preserve">άταση -μαζί και με τη νομοτεχνική την οποία καταθέτουμε- λόγω της γνωστής γραφειοκρατίας του ελληνικού </w:t>
      </w:r>
      <w:r>
        <w:rPr>
          <w:rFonts w:eastAsia="Times New Roman" w:cs="Times New Roman"/>
          <w:szCs w:val="24"/>
        </w:rPr>
        <w:t>δ</w:t>
      </w:r>
      <w:r>
        <w:rPr>
          <w:rFonts w:eastAsia="Times New Roman" w:cs="Times New Roman"/>
          <w:szCs w:val="24"/>
        </w:rPr>
        <w:t>ημοσίου</w:t>
      </w:r>
      <w:r>
        <w:rPr>
          <w:rFonts w:eastAsia="Times New Roman" w:cs="Times New Roman"/>
          <w:szCs w:val="24"/>
        </w:rPr>
        <w:t>, προκειμένου να έχει ολοκληρωθεί η διαδικασία της προκήρυξης μέχρι τις 21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και διαγράφουμε την πρώτη παράγραφο με τη νομοτεχνική της τροπ</w:t>
      </w:r>
      <w:r>
        <w:rPr>
          <w:rFonts w:eastAsia="Times New Roman" w:cs="Times New Roman"/>
          <w:szCs w:val="24"/>
        </w:rPr>
        <w:t>ολογίας, καθώς αυτό το θέμα λύθηκε σε συνεννόηση με το ΑΣΕΠ, χωρίς να χρειάζεται να γίνει κάποια περαιτέρω τροπολογία.</w:t>
      </w:r>
    </w:p>
    <w:p w14:paraId="09A3F1E8" w14:textId="77777777" w:rsidR="00D269F7" w:rsidRDefault="006C352B">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Οπότε, κύριε Πρόεδρε, καταθέτω και τη νομοτεχνική βελτίωση.</w:t>
      </w:r>
    </w:p>
    <w:p w14:paraId="09A3F1E9" w14:textId="77777777" w:rsidR="00D269F7" w:rsidRDefault="006C352B">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09A3F1EA" w14:textId="77777777" w:rsidR="00D269F7" w:rsidRDefault="006C352B">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κ. Παύλος </w:t>
      </w:r>
      <w:proofErr w:type="spellStart"/>
      <w:r>
        <w:rPr>
          <w:rFonts w:eastAsia="Times New Roman" w:cs="Times New Roman"/>
          <w:szCs w:val="24"/>
        </w:rPr>
        <w:t>Πολάκης</w:t>
      </w:r>
      <w:proofErr w:type="spellEnd"/>
      <w:r>
        <w:rPr>
          <w:rFonts w:eastAsia="Times New Roman" w:cs="Times New Roman"/>
          <w:szCs w:val="24"/>
        </w:rPr>
        <w:t xml:space="preserve"> κατ</w:t>
      </w:r>
      <w:r>
        <w:rPr>
          <w:rFonts w:eastAsia="Times New Roman" w:cs="Times New Roman"/>
          <w:szCs w:val="24"/>
        </w:rPr>
        <w:t>αθέτει για τα Πρακτικά την προαναφερθείσα νομοτεχνική βελτίωση, η οποία έχει ως εξής:</w:t>
      </w:r>
    </w:p>
    <w:p w14:paraId="09A3F1EB" w14:textId="77777777" w:rsidR="00D269F7" w:rsidRDefault="006C352B">
      <w:pPr>
        <w:tabs>
          <w:tab w:val="left" w:pos="7371"/>
        </w:tabs>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(ΑΛΛΑΓΗ ΣΕΛΙΔΑΣ)</w:t>
      </w:r>
    </w:p>
    <w:p w14:paraId="09A3F1EC" w14:textId="77777777" w:rsidR="00D269F7" w:rsidRDefault="006C352B">
      <w:pPr>
        <w:tabs>
          <w:tab w:val="left" w:pos="7371"/>
        </w:tabs>
        <w:spacing w:line="600" w:lineRule="auto"/>
        <w:ind w:firstLine="720"/>
        <w:contextualSpacing/>
        <w:jc w:val="center"/>
        <w:rPr>
          <w:rFonts w:eastAsia="Times New Roman" w:cs="Times New Roman"/>
          <w:szCs w:val="24"/>
        </w:rPr>
      </w:pPr>
      <w:r>
        <w:rPr>
          <w:rFonts w:eastAsia="Times New Roman" w:cs="Times New Roman"/>
          <w:szCs w:val="24"/>
        </w:rPr>
        <w:t>(Να μπει η σελ. 148)</w:t>
      </w:r>
    </w:p>
    <w:p w14:paraId="09A3F1ED" w14:textId="77777777" w:rsidR="00D269F7" w:rsidRDefault="006C352B">
      <w:pPr>
        <w:tabs>
          <w:tab w:val="left" w:pos="7371"/>
        </w:tabs>
        <w:spacing w:line="600" w:lineRule="auto"/>
        <w:ind w:firstLine="720"/>
        <w:contextualSpacing/>
        <w:jc w:val="center"/>
        <w:rPr>
          <w:rFonts w:eastAsia="Times New Roman" w:cs="Times New Roman"/>
          <w:szCs w:val="24"/>
        </w:rPr>
      </w:pPr>
      <w:r>
        <w:rPr>
          <w:rFonts w:eastAsia="Times New Roman" w:cs="Times New Roman"/>
          <w:color w:val="C00000"/>
          <w:szCs w:val="24"/>
        </w:rPr>
        <w:t>(ΑΛΛΑΓΗ ΣΕΛΙΔΑΣ)</w:t>
      </w:r>
    </w:p>
    <w:p w14:paraId="09A3F1EE" w14:textId="77777777" w:rsidR="00D269F7" w:rsidRDefault="006C352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w:t>
      </w:r>
      <w:r>
        <w:rPr>
          <w:rFonts w:eastAsia="Times New Roman" w:cs="Times New Roman"/>
          <w:szCs w:val="24"/>
        </w:rPr>
        <w:t xml:space="preserve"> του Κομμουνιστικού Κόμματος Ελλάδας κ. Εμμανουήλ Συντυχάκης έχει τον λόγο.</w:t>
      </w:r>
    </w:p>
    <w:p w14:paraId="09A3F1E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09A3F1F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το Κομμουνιστικό Κόμμα Ελλάδας, όπως σε όλα τα νομοσχέδια, έτσι και στο συγκεκριμένο, τοποθετείται με κριτήριο το</w:t>
      </w:r>
      <w:r>
        <w:rPr>
          <w:rFonts w:eastAsia="Times New Roman" w:cs="Times New Roman"/>
          <w:szCs w:val="24"/>
        </w:rPr>
        <w:t xml:space="preserve"> ποιον ευνοεί, ποιον υπηρετεί. Το συζητούμενο νομοσχέδιο για τον θεματικό τουρισμό αποκαλύπτει τη μεγάλη προθυμία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ικανοποιήσει σχεδιασμούς των μεγάλων τουριστικών ομίλων στον τουρισμό. Οι προτάσεις του ΣΥΡΙΖΑ είναι ίδιες με </w:t>
      </w:r>
      <w:r>
        <w:rPr>
          <w:rFonts w:eastAsia="Times New Roman" w:cs="Times New Roman"/>
          <w:szCs w:val="24"/>
        </w:rPr>
        <w:t xml:space="preserve">εκείνες της Νέας Δημοκρατίας και </w:t>
      </w:r>
      <w:r>
        <w:rPr>
          <w:rFonts w:eastAsia="Times New Roman" w:cs="Times New Roman"/>
          <w:szCs w:val="24"/>
        </w:rPr>
        <w:lastRenderedPageBreak/>
        <w:t>του ΠΑΣΟΚ, έχοντας ως επίκεντρο τη στρατηγική της καπιταλιστικής ανάπτυξης, την ενίσχυση της ανταγωνιστικότητας, την αξιοποίηση νέων πεδίων κερδοφορίας, χωρίς όρους και όρια, σε στεριά, θάλασσα και αέρα, αλλά και σε κάθε το</w:t>
      </w:r>
      <w:r>
        <w:rPr>
          <w:rFonts w:eastAsia="Times New Roman" w:cs="Times New Roman"/>
          <w:szCs w:val="24"/>
        </w:rPr>
        <w:t xml:space="preserve">μέα που μπορεί να ενταχθεί στα τουριστικά πακέτα και να αυξήσει την κερδοφορία των επιχειρηματικών ομίλων, όπως η </w:t>
      </w:r>
      <w:r>
        <w:rPr>
          <w:rFonts w:eastAsia="Times New Roman" w:cs="Times New Roman"/>
          <w:szCs w:val="24"/>
        </w:rPr>
        <w:t>υ</w:t>
      </w:r>
      <w:r>
        <w:rPr>
          <w:rFonts w:eastAsia="Times New Roman" w:cs="Times New Roman"/>
          <w:szCs w:val="24"/>
        </w:rPr>
        <w:t>γεία</w:t>
      </w:r>
      <w:r>
        <w:rPr>
          <w:rFonts w:eastAsia="Times New Roman" w:cs="Times New Roman"/>
          <w:szCs w:val="24"/>
        </w:rPr>
        <w:t>, οι ιαματικές πηγές, η εκπαίδευση, η κατάρτιση, ο πολιτισμός, ο αθλητισμός, το περιβάλλον και άλλα.</w:t>
      </w:r>
    </w:p>
    <w:p w14:paraId="09A3F1F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Στοχεύουν, όπως λένε, στον λεγόμενο </w:t>
      </w:r>
      <w:r>
        <w:rPr>
          <w:rFonts w:eastAsia="Times New Roman" w:cs="Times New Roman"/>
          <w:szCs w:val="24"/>
        </w:rPr>
        <w:t xml:space="preserve">ποιοτικό και σε άλλες μορφές θεματικού τουρισμού, με τη δημιουργία ξενοδοχείων πολυτελείας τεσσάρων και πέντε αστέρων που αυξάνονται αλματωδώς τα τελευταία χρόνια και ταυτόχρονα την επιμήκυνση της τουριστικής σεζόν. </w:t>
      </w:r>
    </w:p>
    <w:p w14:paraId="09A3F1F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Από τη μέχρι τώρα συζήτηση στην </w:t>
      </w:r>
      <w:r>
        <w:rPr>
          <w:rFonts w:eastAsia="Times New Roman" w:cs="Times New Roman"/>
          <w:szCs w:val="24"/>
        </w:rPr>
        <w:t>ε</w:t>
      </w:r>
      <w:r>
        <w:rPr>
          <w:rFonts w:eastAsia="Times New Roman" w:cs="Times New Roman"/>
          <w:szCs w:val="24"/>
        </w:rPr>
        <w:t>πιτροπ</w:t>
      </w:r>
      <w:r>
        <w:rPr>
          <w:rFonts w:eastAsia="Times New Roman" w:cs="Times New Roman"/>
          <w:szCs w:val="24"/>
        </w:rPr>
        <w:t>ή</w:t>
      </w:r>
      <w:r>
        <w:rPr>
          <w:rFonts w:eastAsia="Times New Roman" w:cs="Times New Roman"/>
          <w:szCs w:val="24"/>
        </w:rPr>
        <w:t>, αλλά και εδώ στην Ολομέλεια, το σχέδιο νόμου συναντά ευρύτατη αποδοχή από τα υπόλοιπα κόμματα, με τις όποιες επιμέρους επιφυλάξεις για την αποσπασματικότητα μέτρων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Είναι σε εξέλιξη στη χώρα μας οι αγοραπωλησίες, οι συγχωνεύσεις, οι εξαγορές τουρι</w:t>
      </w:r>
      <w:r>
        <w:rPr>
          <w:rFonts w:eastAsia="Times New Roman" w:cs="Times New Roman"/>
          <w:szCs w:val="24"/>
        </w:rPr>
        <w:t>στικών υποδομών από πολυεθνικές. Οι ισχυροί</w:t>
      </w:r>
      <w:r w:rsidRPr="003D431F">
        <w:rPr>
          <w:rFonts w:eastAsia="Times New Roman" w:cs="Times New Roman"/>
          <w:szCs w:val="24"/>
        </w:rPr>
        <w:t xml:space="preserve"> </w:t>
      </w:r>
      <w:r>
        <w:rPr>
          <w:rFonts w:eastAsia="Times New Roman" w:cs="Times New Roman"/>
          <w:szCs w:val="24"/>
          <w:lang w:val="en-US"/>
        </w:rPr>
        <w:t>tour</w:t>
      </w:r>
      <w:r w:rsidRPr="003D431F">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w:t>
      </w:r>
      <w:r>
        <w:rPr>
          <w:rFonts w:eastAsia="Times New Roman" w:cs="Times New Roman"/>
          <w:szCs w:val="24"/>
        </w:rPr>
        <w:lastRenderedPageBreak/>
        <w:t xml:space="preserve">ελέγχουν όλο και περισσότερες τουριστικές επιχειρήσεις στη χώρα μας. Η </w:t>
      </w:r>
      <w:r>
        <w:rPr>
          <w:rFonts w:eastAsia="Times New Roman" w:cs="Times New Roman"/>
          <w:szCs w:val="24"/>
          <w:lang w:val="en-US"/>
        </w:rPr>
        <w:t>TUI</w:t>
      </w:r>
      <w:r>
        <w:rPr>
          <w:rFonts w:eastAsia="Times New Roman" w:cs="Times New Roman"/>
          <w:szCs w:val="24"/>
        </w:rPr>
        <w:t xml:space="preserve"> καταλαμβάνει την πρώτη θέση, με πάνω από τριάντα ξενοδοχειακές μονάδες και επεκτείνεται. Συμμετέχει σε εναλλακτικά προγράμ</w:t>
      </w:r>
      <w:r>
        <w:rPr>
          <w:rFonts w:eastAsia="Times New Roman" w:cs="Times New Roman"/>
          <w:szCs w:val="24"/>
        </w:rPr>
        <w:t xml:space="preserve">ματα τουρισμού σε είκοσι πέντε χώρες, τριάντα απ’ αυτά τα στηρίζει, όπως και στη χώρα μας βέβαια. Σε αυτές τις εναλλακτικές μορφές έχει μπει πιο αποφασιστικά, για να ελέγξει και αυτόν τον τομέα. </w:t>
      </w:r>
    </w:p>
    <w:p w14:paraId="09A3F1F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Οι επενδύσεις στον τουρισμό συνοδεύονται και με αντίστοιχα έ</w:t>
      </w:r>
      <w:r>
        <w:rPr>
          <w:rFonts w:eastAsia="Times New Roman" w:cs="Times New Roman"/>
          <w:szCs w:val="24"/>
        </w:rPr>
        <w:t>ργα στον τομέα των μεταφορών, με άμεσα αρνητικές συνέπειες σε όλους τους τομείς της οικονομίας, όπως στον αγροτικό, αλλά και σε βάρος του περιβάλλοντος. Πολλές περιοχές της χώρας έχουν μεταμορφωθεί σε τουριστικά θέρετρα, παρεμφερείς ή υποστηρικτικές υποδομ</w:t>
      </w:r>
      <w:r>
        <w:rPr>
          <w:rFonts w:eastAsia="Times New Roman" w:cs="Times New Roman"/>
          <w:szCs w:val="24"/>
        </w:rPr>
        <w:t>ές. Ο πληθυσμός τους σχεδόν βίαια εγκαταλείπει τη βασική ενασχόλησή του με τη γεωργία, την κτηνοτροφία, τη βιοτεχνία και άλλες δραστηριότητες, για να γίνουν φθηνοί εργάτες σε τουριστικές επιχειρήσεις.</w:t>
      </w:r>
    </w:p>
    <w:p w14:paraId="09A3F1F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Σε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για παράδειγμα στην Κρήτη, είναι εν</w:t>
      </w:r>
      <w:r>
        <w:rPr>
          <w:rFonts w:eastAsia="Times New Roman" w:cs="Times New Roman"/>
          <w:szCs w:val="24"/>
        </w:rPr>
        <w:t xml:space="preserve">ταγμένη και η σύμβαση για το νέο πολιτικό ιδιωτικό αεροδρόμιο </w:t>
      </w:r>
      <w:r>
        <w:rPr>
          <w:rFonts w:eastAsia="Times New Roman" w:cs="Times New Roman"/>
          <w:szCs w:val="24"/>
        </w:rPr>
        <w:lastRenderedPageBreak/>
        <w:t>στο Καστέλι Ηρακλείου, το οποίο θα εξασφαλίσει τεράστια και σίγουρα κέρδη από τη μελέτη, κατασκευή και τη διαχείρισή του στην κοινοπραξία ξένων και ντόπιων μονοπωλιακών ομίλων, μέσα από την παχυ</w:t>
      </w:r>
      <w:r>
        <w:rPr>
          <w:rFonts w:eastAsia="Times New Roman" w:cs="Times New Roman"/>
          <w:szCs w:val="24"/>
        </w:rPr>
        <w:t>λή κρατική χρηματοδότηση, το δανεισμό που θα πληρώνουν οι εργαζόμενοι φορολογούμενοι και την τσάμπα εργασία εκατοντάδων εργαζομένων που θα εργάζονται ως σύγχρονοι σκλάβοι με τις διαλυμένες εργασιακές σχέσεις που έχουν εξασφαλίσει η τωρινή και οι προηγούμεν</w:t>
      </w:r>
      <w:r>
        <w:rPr>
          <w:rFonts w:eastAsia="Times New Roman" w:cs="Times New Roman"/>
          <w:szCs w:val="24"/>
        </w:rPr>
        <w:t>ες κυβερνήσεις.</w:t>
      </w:r>
    </w:p>
    <w:p w14:paraId="09A3F1F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 ΚΚΕ είναι το μόνο που έχει αντιδράσει σε αυτή τη ληστρική σύμβαση, την οποία, βέβαια, και θα καταψηφίσει στη Βουλή όταν έρθει, διότι εκτός από το υπέρογκο κόστος κατασκευής και χρήσης του </w:t>
      </w:r>
      <w:r w:rsidRPr="00A27B79">
        <w:rPr>
          <w:rFonts w:eastAsia="Times New Roman" w:cs="Times New Roman"/>
          <w:szCs w:val="24"/>
        </w:rPr>
        <w:t>-</w:t>
      </w:r>
      <w:r>
        <w:rPr>
          <w:rFonts w:eastAsia="Times New Roman" w:cs="Times New Roman"/>
          <w:szCs w:val="24"/>
        </w:rPr>
        <w:t>αυτό είναι απαγορευτικό για τα λαϊκά στρώματα</w:t>
      </w:r>
      <w:r w:rsidRPr="00A27B79">
        <w:rPr>
          <w:rFonts w:eastAsia="Times New Roman" w:cs="Times New Roman"/>
          <w:szCs w:val="24"/>
        </w:rPr>
        <w:t>-</w:t>
      </w:r>
      <w:r>
        <w:rPr>
          <w:rFonts w:eastAsia="Times New Roman" w:cs="Times New Roman"/>
          <w:szCs w:val="24"/>
        </w:rPr>
        <w:t xml:space="preserve"> σ</w:t>
      </w:r>
      <w:r>
        <w:rPr>
          <w:rFonts w:eastAsia="Times New Roman" w:cs="Times New Roman"/>
          <w:szCs w:val="24"/>
        </w:rPr>
        <w:t xml:space="preserve">υνιστά καταστροφή περιβάλλοντος, απαλλοτρίωση χιλιάδων στρεμμάτων γης και καταστροφής της αγροτικής παραγωγής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09A3F1F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 ισχυρισμός της Κυβέρνησης ότι με την ανάπτυξη του θεματικού τουρισμού θα διασφαλιστεί η βιώσιμη, ισόρροπη και δίκαιη τουριστική ανάπτυξη,</w:t>
      </w:r>
      <w:r>
        <w:rPr>
          <w:rFonts w:eastAsia="Times New Roman" w:cs="Times New Roman"/>
          <w:szCs w:val="24"/>
        </w:rPr>
        <w:t xml:space="preserve"> αφορούν το μεγάλο κεφάλαιο και όχι τους εργαζόμενους και τα λαϊκά στρώματα. Ισόρροπη ανάπτυξη </w:t>
      </w:r>
      <w:r>
        <w:rPr>
          <w:rFonts w:eastAsia="Times New Roman" w:cs="Times New Roman"/>
          <w:szCs w:val="24"/>
        </w:rPr>
        <w:lastRenderedPageBreak/>
        <w:t xml:space="preserve">την οποία επικαλούνται υποκριτικά όλα τα κόμματα -πλην του ΚΚΕ- δεν υπήρξε, ούτε μπορεί να υπάρξει </w:t>
      </w:r>
      <w:r>
        <w:rPr>
          <w:rFonts w:eastAsia="Times New Roman" w:cs="Times New Roman"/>
          <w:szCs w:val="24"/>
        </w:rPr>
        <w:t>στο πλαίσιο</w:t>
      </w:r>
      <w:r>
        <w:rPr>
          <w:rFonts w:eastAsia="Times New Roman" w:cs="Times New Roman"/>
          <w:szCs w:val="24"/>
        </w:rPr>
        <w:t xml:space="preserve"> της καπιταλιστικής ανάπτυξης. Ανισορροπία και ανισ</w:t>
      </w:r>
      <w:r>
        <w:rPr>
          <w:rFonts w:eastAsia="Times New Roman" w:cs="Times New Roman"/>
          <w:szCs w:val="24"/>
        </w:rPr>
        <w:t xml:space="preserve">ομετρία υπάρχει. Αυτός είναι ο νόμος του καπιταλισμού. Ο τουρισμός είναι ένα εμφανές και κλασικό παράδειγμα ανισόμετρης ανάπτυξης. </w:t>
      </w:r>
    </w:p>
    <w:p w14:paraId="09A3F1F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Με αυτό το νομοσχέδιο για τον θεματικό τουρισμό και τις ειδικές μορφές του προβλέπεται η Κυβέρνηση να νομοθετήσει κάθε αξίωσ</w:t>
      </w:r>
      <w:r>
        <w:rPr>
          <w:rFonts w:eastAsia="Times New Roman" w:cs="Times New Roman"/>
          <w:szCs w:val="24"/>
        </w:rPr>
        <w:t>η των επιχειρηματικών ομίλων. Η θάλασσα, ο εναέριος χώρος, η ύπαιθρος, τα βουνά, τα ποτάμια, οι λίμνες, τα φαράγγια δεν τους αρκούν. Θέλουν και τις Εκκλησίες, τα μοναστήρια, τον αθλητισμό, τους αρχαιολογικούς χώρους, τον πολιτισμό, την παιδεία, τις ιαματικ</w:t>
      </w:r>
      <w:r>
        <w:rPr>
          <w:rFonts w:eastAsia="Times New Roman" w:cs="Times New Roman"/>
          <w:szCs w:val="24"/>
        </w:rPr>
        <w:t>ές πηγές</w:t>
      </w:r>
      <w:r w:rsidRPr="00A27B79">
        <w:rPr>
          <w:rFonts w:eastAsia="Times New Roman" w:cs="Times New Roman"/>
          <w:szCs w:val="24"/>
        </w:rPr>
        <w:t>,</w:t>
      </w:r>
      <w:r>
        <w:rPr>
          <w:rFonts w:eastAsia="Times New Roman" w:cs="Times New Roman"/>
          <w:szCs w:val="24"/>
        </w:rPr>
        <w:t xml:space="preserve"> για να αποτελέσουν νέα πεδία κερδοφορίας τους. </w:t>
      </w:r>
    </w:p>
    <w:p w14:paraId="09A3F1F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w:t>
      </w:r>
      <w:r w:rsidRPr="00A27B79">
        <w:rPr>
          <w:rFonts w:eastAsia="Times New Roman" w:cs="Times New Roman"/>
          <w:szCs w:val="24"/>
        </w:rPr>
        <w:t>,</w:t>
      </w:r>
      <w:r>
        <w:rPr>
          <w:rFonts w:eastAsia="Times New Roman" w:cs="Times New Roman"/>
          <w:szCs w:val="24"/>
        </w:rPr>
        <w:t xml:space="preserve"> με τον ορισμό της φέρουσας ικανότητας των τουριστικών προορισμών στο άρθρο 2, στην πράξη ενισχύεται η αυθαίρετη δόμηση. Είναι η συνέχεια μιας πολιτικής όπου σταδιακά καταργήθηκαν ο</w:t>
      </w:r>
      <w:r>
        <w:rPr>
          <w:rFonts w:eastAsia="Times New Roman" w:cs="Times New Roman"/>
          <w:szCs w:val="24"/>
        </w:rPr>
        <w:t>ι περιορισμοί σε περιοχές τουριστικής ανάπτυξης, άρθηκε ο κορεσμός, νομοθετήθηκε η βραχυχρόνια μίσθωση ακινήτων.</w:t>
      </w:r>
    </w:p>
    <w:p w14:paraId="09A3F1F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αιτία της λειψυδρίας, ιδιαίτερα στα νησιά, δεν οφείλεται -όπως επικαλούνται κάποιοι- στην κλιματική αλλαγή, αλλά, μεταξύ άλλων, και στην υπερκάλυψη της φέρουσας ικανότητας του τουρισμού στα νησιά με μεγάλη </w:t>
      </w:r>
      <w:proofErr w:type="spellStart"/>
      <w:r>
        <w:rPr>
          <w:rFonts w:eastAsia="Times New Roman" w:cs="Times New Roman"/>
          <w:szCs w:val="24"/>
        </w:rPr>
        <w:t>επισκεψιμότητα</w:t>
      </w:r>
      <w:proofErr w:type="spellEnd"/>
      <w:r>
        <w:rPr>
          <w:rFonts w:eastAsia="Times New Roman" w:cs="Times New Roman"/>
          <w:szCs w:val="24"/>
        </w:rPr>
        <w:t xml:space="preserve"> όπως είναι η Σαντορίνη, η Μύκονος</w:t>
      </w:r>
      <w:r>
        <w:rPr>
          <w:rFonts w:eastAsia="Times New Roman" w:cs="Times New Roman"/>
          <w:szCs w:val="24"/>
        </w:rPr>
        <w:t>, η Κρήτη και άλλα. Μάλιστα, χρεώνουν ευθύνες στους κατοίκους. Λένε στους αγρότες, αλλά και γενικότερα στους κατοίκους, να καταναλώνουν μικρότερες ποσότητες νερού για οικιακή χρήση, επιβάλουν πρόστιμα σε όσους χρησιμοποιούν έστω και ένα δράμι νερό, σε όσου</w:t>
      </w:r>
      <w:r>
        <w:rPr>
          <w:rFonts w:eastAsia="Times New Roman" w:cs="Times New Roman"/>
          <w:szCs w:val="24"/>
        </w:rPr>
        <w:t xml:space="preserve">ς χρησιμοποιούν ποσότητες νερού για καλλιέργειες, με τη δικαιολογία της λειψυδρίας, ενώ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σύσταση δεν υπάρχει σε </w:t>
      </w:r>
      <w:proofErr w:type="spellStart"/>
      <w:r>
        <w:rPr>
          <w:rFonts w:eastAsia="Times New Roman" w:cs="Times New Roman"/>
          <w:szCs w:val="24"/>
        </w:rPr>
        <w:t>τετράστερα</w:t>
      </w:r>
      <w:proofErr w:type="spellEnd"/>
      <w:r>
        <w:rPr>
          <w:rFonts w:eastAsia="Times New Roman" w:cs="Times New Roman"/>
          <w:szCs w:val="24"/>
        </w:rPr>
        <w:t xml:space="preserve"> και </w:t>
      </w:r>
      <w:proofErr w:type="spellStart"/>
      <w:r>
        <w:rPr>
          <w:rFonts w:eastAsia="Times New Roman" w:cs="Times New Roman"/>
          <w:szCs w:val="24"/>
        </w:rPr>
        <w:t>πεντάστερα</w:t>
      </w:r>
      <w:proofErr w:type="spellEnd"/>
      <w:r>
        <w:rPr>
          <w:rFonts w:eastAsia="Times New Roman" w:cs="Times New Roman"/>
          <w:szCs w:val="24"/>
        </w:rPr>
        <w:t xml:space="preserve"> ξενοδοχεία και σε γκολφ. Όλα στο βωμό της επιχειρηματικής ανάπτυξης και των κερδών των επιχειρηματικών ομίλων! </w:t>
      </w:r>
    </w:p>
    <w:p w14:paraId="09A3F1F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Στα πλαίσια της Κοινής Αγροτικής Πολιτικής μεγάλο μέρος αυτοαπασχολούμενων </w:t>
      </w:r>
      <w:proofErr w:type="spellStart"/>
      <w:r>
        <w:rPr>
          <w:rFonts w:eastAsia="Times New Roman" w:cs="Times New Roman"/>
          <w:szCs w:val="24"/>
        </w:rPr>
        <w:t>αγροτοκτηνοτρόφων</w:t>
      </w:r>
      <w:proofErr w:type="spellEnd"/>
      <w:r>
        <w:rPr>
          <w:rFonts w:eastAsia="Times New Roman" w:cs="Times New Roman"/>
          <w:szCs w:val="24"/>
        </w:rPr>
        <w:t xml:space="preserve"> έχει εγκαταλείψει τα χωράφια, ενώ άλλο αναγκάζεται να δουλεύει επικουρικά γύρω από τους μεγάλους ομίλους προκειμένου να επιβιώσει. </w:t>
      </w:r>
    </w:p>
    <w:p w14:paraId="09A3F1F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ίδια στιγμή, οι μεγάλες τουριστικές ομάδες συνεργάζονται, κατά κύριο λόγο, με καπιταλιστικές </w:t>
      </w:r>
      <w:proofErr w:type="spellStart"/>
      <w:r>
        <w:rPr>
          <w:rFonts w:eastAsia="Times New Roman" w:cs="Times New Roman"/>
          <w:szCs w:val="24"/>
        </w:rPr>
        <w:t>αγροτοκτηνοτροφικές</w:t>
      </w:r>
      <w:proofErr w:type="spellEnd"/>
      <w:r>
        <w:rPr>
          <w:rFonts w:eastAsia="Times New Roman" w:cs="Times New Roman"/>
          <w:szCs w:val="24"/>
        </w:rPr>
        <w:t xml:space="preserve"> μονάδες ή εταιρείες που τυποποιούν τα προϊόντα τους. Επιλέγουν πιστοποιημένα προϊόντα. Στους τουρίστες προωθούνται, κατά κύριο λόγο, προϊόν</w:t>
      </w:r>
      <w:r>
        <w:rPr>
          <w:rFonts w:eastAsia="Times New Roman" w:cs="Times New Roman"/>
          <w:szCs w:val="24"/>
        </w:rPr>
        <w:t>τα μεγάλων εταιρειών και όχι γενικά κάποιων ντόπιων παραγωγών. Οι μεγάλοι όμιλοι που δραστηριοποιούνται στον τουρισμό με μεγάλες ξενοδοχειακές μονάδες, έχουν δημιουργήσει δικές τους παραγωγικές μονάδες και έχουν δικές τους εκτάσεις. Να ποιοι πραγματικά κερ</w:t>
      </w:r>
      <w:r>
        <w:rPr>
          <w:rFonts w:eastAsia="Times New Roman" w:cs="Times New Roman"/>
          <w:szCs w:val="24"/>
        </w:rPr>
        <w:t xml:space="preserve">δίζουν από αυτή την υπόθεση. </w:t>
      </w:r>
    </w:p>
    <w:p w14:paraId="09A3F1F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Οι θέσεις εργασίας, οι οποίες αναφέρεται ότι θα δημιουργηθούν στο σχέδιο νόμου, είναι κατά κύριο λόγο εποχιακές, κακοπληρωμένες, με εντατική εργασία, χωρίς δικαιώματα, </w:t>
      </w:r>
      <w:proofErr w:type="spellStart"/>
      <w:r>
        <w:rPr>
          <w:rFonts w:eastAsia="Times New Roman" w:cs="Times New Roman"/>
          <w:szCs w:val="24"/>
        </w:rPr>
        <w:t>πετσοκομένους</w:t>
      </w:r>
      <w:proofErr w:type="spellEnd"/>
      <w:r>
        <w:rPr>
          <w:rFonts w:eastAsia="Times New Roman" w:cs="Times New Roman"/>
          <w:szCs w:val="24"/>
        </w:rPr>
        <w:t xml:space="preserve"> μισθούς και επιδόματα, εντατικοποίηση, κατασ</w:t>
      </w:r>
      <w:r>
        <w:rPr>
          <w:rFonts w:eastAsia="Times New Roman" w:cs="Times New Roman"/>
          <w:szCs w:val="24"/>
        </w:rPr>
        <w:t xml:space="preserve">τρατήγηση του ημερήσιου χρόνου, σπουδαστές που κάνουν πρακτική και είναι ανασφάλιστοι και πληρώνονται με ψίχουλα, ενώ την ίδια στιγμή σπουδάζουν σε συνθήκες υποβάθμισης με πολλά προβλήματα στη λειτουργία των σχολών. </w:t>
      </w:r>
    </w:p>
    <w:p w14:paraId="09A3F1F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η ευημερία των πολιτών, την οποία </w:t>
      </w:r>
      <w:r>
        <w:rPr>
          <w:rFonts w:eastAsia="Times New Roman" w:cs="Times New Roman"/>
          <w:szCs w:val="24"/>
        </w:rPr>
        <w:t xml:space="preserve">επικαλείται η αιτιολογική έκθεση, δεν αφορά τους εργαζόμενους και τους αυτοαπασχολούμενους στον τουρισμό, αλλά την εργοδοσία και τα κέρδη της. </w:t>
      </w:r>
    </w:p>
    <w:p w14:paraId="09A3F1F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ισχυρίζεται ότι με αυτό το σχέδιο νόμου υλοποιεί βασικές στρατηγικές με κεντρικό στόχο να προσφέρει </w:t>
      </w:r>
      <w:r>
        <w:rPr>
          <w:rFonts w:eastAsia="Times New Roman" w:cs="Times New Roman"/>
          <w:szCs w:val="24"/>
        </w:rPr>
        <w:t>τουριστικές υπηρεσίες τριακόσιες εξήντα πέντε ημέρες το χρόνο, όταν η μεγάλη πλειοψηφία δεν μπορεί να κάνει διακοπές ούτε μια ημέρα. Ο εσωτερικός τουρισμός, σύμφωνα με στοιχεία του Ινστιτούτου Τουριστικών Ερευνών, από το 16,2% το 2016 έπεσε στο 14,9% το 20</w:t>
      </w:r>
      <w:r>
        <w:rPr>
          <w:rFonts w:eastAsia="Times New Roman" w:cs="Times New Roman"/>
          <w:szCs w:val="24"/>
        </w:rPr>
        <w:t xml:space="preserve">17 καταδεικνύοντας την κατάσταση που έχει περιέλθει η εργατική λαϊκή οικογένεια. </w:t>
      </w:r>
    </w:p>
    <w:p w14:paraId="09A3F1F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 Διεθνές Γραφείο Εργασίας, με στοιχεία που έδωσε, καταγράφει μείωση των μισθών 3,5% το 2017 σε σχέση με το 2016, καταγράφει ελαστικές μορφές εργασίας πέντε φορές επάνω από </w:t>
      </w:r>
      <w:r>
        <w:rPr>
          <w:rFonts w:eastAsia="Times New Roman" w:cs="Times New Roman"/>
          <w:szCs w:val="24"/>
        </w:rPr>
        <w:t xml:space="preserve">τις άλλες χώρες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 Στην ίδια πορεία είναι και οι μειώσεις των συντάξεων που έφτασαν στο 50%, η </w:t>
      </w:r>
      <w:proofErr w:type="spellStart"/>
      <w:r>
        <w:rPr>
          <w:rFonts w:eastAsia="Times New Roman" w:cs="Times New Roman"/>
          <w:szCs w:val="24"/>
        </w:rPr>
        <w:t>φοροληστεία</w:t>
      </w:r>
      <w:proofErr w:type="spellEnd"/>
      <w:r>
        <w:rPr>
          <w:rFonts w:eastAsia="Times New Roman" w:cs="Times New Roman"/>
          <w:szCs w:val="24"/>
        </w:rPr>
        <w:t xml:space="preserve"> που αφαίρεσε μεγάλο μέρος του εισοδήματος του λαού. </w:t>
      </w:r>
    </w:p>
    <w:p w14:paraId="09A3F20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Οι παραχωρήσεις οδικών αξόνων, τους οποίους πλήρωσε ακριβά ο λαός, παραχωρού</w:t>
      </w:r>
      <w:r>
        <w:rPr>
          <w:rFonts w:eastAsia="Times New Roman" w:cs="Times New Roman"/>
          <w:szCs w:val="24"/>
        </w:rPr>
        <w:t xml:space="preserve">νται στο μεγάλο κεφάλαιο και </w:t>
      </w:r>
      <w:proofErr w:type="spellStart"/>
      <w:r>
        <w:rPr>
          <w:rFonts w:eastAsia="Times New Roman" w:cs="Times New Roman"/>
          <w:szCs w:val="24"/>
        </w:rPr>
        <w:t>ξαναπληρώνουν</w:t>
      </w:r>
      <w:proofErr w:type="spellEnd"/>
      <w:r>
        <w:rPr>
          <w:rFonts w:eastAsia="Times New Roman" w:cs="Times New Roman"/>
          <w:szCs w:val="24"/>
        </w:rPr>
        <w:t xml:space="preserve"> για να πάνε στα χωριά τους, με διόδια παντού, με το κόστος μετακίνησης να έχει φτάσει στα ύψη και να στερείτε και αυτή την ανάγκη από μεγάλο μέρος του λαού μας. Δεν μιλάμε δε για το κόστος μετακίνησης των νησιωτών</w:t>
      </w:r>
      <w:r>
        <w:rPr>
          <w:rFonts w:eastAsia="Times New Roman" w:cs="Times New Roman"/>
          <w:szCs w:val="24"/>
        </w:rPr>
        <w:t>, την κοροϊδία του μεταφορικού ισοδύναμου. Το μεγάλο κόστος μετακίνησης και η τιμή για μια διανυκτέρευση που φτάνει ακόμα και έναν μισθό, κάνει απαγορευτική τη σκέψη για διακοπές σε πάρα πολύ κόσμο. Αλήθεια, ποιος είναι αυτός που μπορεί να κάνει αεροπορικό</w:t>
      </w:r>
      <w:r>
        <w:rPr>
          <w:rFonts w:eastAsia="Times New Roman" w:cs="Times New Roman"/>
          <w:szCs w:val="24"/>
        </w:rPr>
        <w:t xml:space="preserve"> τουρισμό; Ποιος είναι αυτός που μπορεί να κάνει θαλάσσιο τουρισμό, </w:t>
      </w:r>
      <w:r>
        <w:rPr>
          <w:rFonts w:eastAsia="Times New Roman" w:cs="Times New Roman"/>
          <w:szCs w:val="24"/>
          <w:lang w:val="en-US"/>
        </w:rPr>
        <w:t>yachting</w:t>
      </w:r>
      <w:r w:rsidRPr="00F45CD0">
        <w:rPr>
          <w:rFonts w:eastAsia="Times New Roman" w:cs="Times New Roman"/>
          <w:szCs w:val="24"/>
        </w:rPr>
        <w:t xml:space="preserve"> </w:t>
      </w:r>
      <w:r>
        <w:rPr>
          <w:rFonts w:eastAsia="Times New Roman" w:cs="Times New Roman"/>
          <w:szCs w:val="24"/>
        </w:rPr>
        <w:t>και άλλα πανάκριβα σπορ; Σε ποιους απευθύνονται; Προφανώς, απευθύνονται στους λίγους.</w:t>
      </w:r>
    </w:p>
    <w:p w14:paraId="09A3F20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 ιατρικός τουρισμός αποτελεί -κατά την άποψή μας- πλευρά της ανάπτυξης του συστήματος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με κίνητρο και σκοπό την ενίσχυση της επιχειρηματικής δράσης και της κερδοφορίας του ιδιωτικού και κρατικού τομέα, αξιοποιώντας κατά βάση υπαρκτές ανάγκες, κάνοντας ακόμη πιο δύσκολη την πρόσβαση του λαού σε αναβαθμισμένες υπηρεσίες </w:t>
      </w:r>
      <w:r>
        <w:rPr>
          <w:rFonts w:eastAsia="Times New Roman" w:cs="Times New Roman"/>
          <w:szCs w:val="24"/>
        </w:rPr>
        <w:t>υγείας</w:t>
      </w:r>
      <w:r>
        <w:rPr>
          <w:rFonts w:eastAsia="Times New Roman" w:cs="Times New Roman"/>
          <w:szCs w:val="24"/>
        </w:rPr>
        <w:t xml:space="preserve">, αφού αυτές θα </w:t>
      </w:r>
      <w:r>
        <w:rPr>
          <w:rFonts w:eastAsia="Times New Roman" w:cs="Times New Roman"/>
          <w:szCs w:val="24"/>
        </w:rPr>
        <w:lastRenderedPageBreak/>
        <w:t xml:space="preserve">προσφέρονται έναντι </w:t>
      </w:r>
      <w:proofErr w:type="spellStart"/>
      <w:r>
        <w:rPr>
          <w:rFonts w:eastAsia="Times New Roman" w:cs="Times New Roman"/>
          <w:szCs w:val="24"/>
        </w:rPr>
        <w:t>αδράς</w:t>
      </w:r>
      <w:proofErr w:type="spellEnd"/>
      <w:r>
        <w:rPr>
          <w:rFonts w:eastAsia="Times New Roman" w:cs="Times New Roman"/>
          <w:szCs w:val="24"/>
        </w:rPr>
        <w:t xml:space="preserve"> αμοιβής σε τουρίστες υψηλών εισοδημάτων.</w:t>
      </w:r>
    </w:p>
    <w:p w14:paraId="09A3F20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Οι κερδισμένοι, σε τελική ανάλυση, θα είναι οι </w:t>
      </w:r>
      <w:proofErr w:type="spellStart"/>
      <w:r>
        <w:rPr>
          <w:rFonts w:eastAsia="Times New Roman" w:cs="Times New Roman"/>
          <w:szCs w:val="24"/>
        </w:rPr>
        <w:t>μεγαλοξενοδόχοι</w:t>
      </w:r>
      <w:proofErr w:type="spellEnd"/>
      <w:r>
        <w:rPr>
          <w:rFonts w:eastAsia="Times New Roman" w:cs="Times New Roman"/>
          <w:szCs w:val="24"/>
        </w:rPr>
        <w:t xml:space="preserve">, οι επιχειρηματικοί όμιλοι στην </w:t>
      </w:r>
      <w:r>
        <w:rPr>
          <w:rFonts w:eastAsia="Times New Roman" w:cs="Times New Roman"/>
          <w:szCs w:val="24"/>
        </w:rPr>
        <w:t>υγεία</w:t>
      </w:r>
      <w:r>
        <w:rPr>
          <w:rFonts w:eastAsia="Times New Roman" w:cs="Times New Roman"/>
          <w:szCs w:val="24"/>
        </w:rPr>
        <w:t xml:space="preserve">, οι ιδιωτικές ασφαλιστικές εταιρείας, αλλά κι ένα τμήμα του ήδη </w:t>
      </w:r>
      <w:proofErr w:type="spellStart"/>
      <w:r>
        <w:rPr>
          <w:rFonts w:eastAsia="Times New Roman" w:cs="Times New Roman"/>
          <w:szCs w:val="24"/>
        </w:rPr>
        <w:t>επιχειρηματοποιημένου</w:t>
      </w:r>
      <w:proofErr w:type="spellEnd"/>
      <w:r>
        <w:rPr>
          <w:rFonts w:eastAsia="Times New Roman" w:cs="Times New Roman"/>
          <w:szCs w:val="24"/>
        </w:rPr>
        <w:t xml:space="preserve"> δη</w:t>
      </w:r>
      <w:r>
        <w:rPr>
          <w:rFonts w:eastAsia="Times New Roman" w:cs="Times New Roman"/>
          <w:szCs w:val="24"/>
        </w:rPr>
        <w:t xml:space="preserve">μόσιου τομέα. </w:t>
      </w:r>
    </w:p>
    <w:p w14:paraId="09A3F20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Τα νέα ζευγάρια με πρόβλημα γονιμότητας που βάζουν το χέρι πολύ πιο βαθιά στην τσέπη στον εμπορευματοποιημένο τομέα που θα πωλείται με τα τουριστικά πακέτα. Το ηλεκτρονικό μητρώο ιατρικού τουρισμού θα περιλαμβάνει όλους τους </w:t>
      </w:r>
      <w:proofErr w:type="spellStart"/>
      <w:r>
        <w:rPr>
          <w:rFonts w:eastAsia="Times New Roman" w:cs="Times New Roman"/>
          <w:szCs w:val="24"/>
        </w:rPr>
        <w:t>παρόχους</w:t>
      </w:r>
      <w:proofErr w:type="spellEnd"/>
      <w:r>
        <w:rPr>
          <w:rFonts w:eastAsia="Times New Roman" w:cs="Times New Roman"/>
          <w:szCs w:val="24"/>
        </w:rPr>
        <w:t xml:space="preserve"> </w:t>
      </w:r>
      <w:r>
        <w:rPr>
          <w:rFonts w:eastAsia="Times New Roman" w:cs="Times New Roman"/>
          <w:szCs w:val="24"/>
        </w:rPr>
        <w:t xml:space="preserve">υγείας </w:t>
      </w:r>
      <w:r>
        <w:rPr>
          <w:rFonts w:eastAsia="Times New Roman" w:cs="Times New Roman"/>
          <w:szCs w:val="24"/>
        </w:rPr>
        <w:t xml:space="preserve">-δημόσιους και ιδιωτικούς- θα διασυνδέεται με το Υπουργείο Τουρισμού και θα αξιοποιείται για την προσέλκυση πελατών. </w:t>
      </w:r>
    </w:p>
    <w:p w14:paraId="09A3F20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Δημιουργούνται υποχρεωτικά ιατρεία από το </w:t>
      </w:r>
      <w:r>
        <w:rPr>
          <w:rFonts w:eastAsia="Times New Roman" w:cs="Times New Roman"/>
          <w:szCs w:val="24"/>
        </w:rPr>
        <w:t xml:space="preserve">δημόσιο </w:t>
      </w:r>
      <w:r>
        <w:rPr>
          <w:rFonts w:eastAsia="Times New Roman" w:cs="Times New Roman"/>
          <w:szCs w:val="24"/>
        </w:rPr>
        <w:t>στις διάφορες μονάδες ιατρικής θεραπείας για τη στήριξη της επιχειρηματικής λειτουργίας,</w:t>
      </w:r>
      <w:r>
        <w:rPr>
          <w:rFonts w:eastAsia="Times New Roman" w:cs="Times New Roman"/>
          <w:szCs w:val="24"/>
        </w:rPr>
        <w:t xml:space="preserve"> για την οποία δεν διευκρινίζεται τίποτα, εάν, δηλαδή, οι υπηρεσίες που θα παρέχουν θα είναι δωρεάν. Και, βεβαίως, δεν θα είναι δωρεάν. Θα πληρώνουν και θα εμπορευμα</w:t>
      </w:r>
      <w:r>
        <w:rPr>
          <w:rFonts w:eastAsia="Times New Roman" w:cs="Times New Roman"/>
          <w:szCs w:val="24"/>
        </w:rPr>
        <w:lastRenderedPageBreak/>
        <w:t>τοποιείται ακόμη περισσότερο η ιαματική θεραπεία, από την οποία αποκλείονται σήμερα όσοι τη</w:t>
      </w:r>
      <w:r>
        <w:rPr>
          <w:rFonts w:eastAsia="Times New Roman" w:cs="Times New Roman"/>
          <w:szCs w:val="24"/>
        </w:rPr>
        <w:t xml:space="preserve">ν έχουν ανάγκη, ιδιαίτερα οι συνταξιούχοι. </w:t>
      </w:r>
    </w:p>
    <w:p w14:paraId="09A3F20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Μεγάλο μέρος των ιαματικών πηγών και άλλων κρατικών τουριστικών υποδομών της χώρας παρέμενε για χρόνια αναξιοποίητο. Τώρα προχωράει η ιδιωτικοποίησή τους μέσω της εκχώρησής τους στο ΤΑΙΠΕΔ προκειμένου να τεθούν σ</w:t>
      </w:r>
      <w:r>
        <w:rPr>
          <w:rFonts w:eastAsia="Times New Roman" w:cs="Times New Roman"/>
          <w:szCs w:val="24"/>
        </w:rPr>
        <w:t xml:space="preserve">την υπηρεσία των καπιταλιστικών κερδών, προσελκύοντας πελάτες - ασθενείς από τα άλλα κράτη. </w:t>
      </w:r>
    </w:p>
    <w:p w14:paraId="09A3F20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Την ώρα που λαμβάνονται μέτρα προσέλκυσης ζευγαριών από άλλες χώρες για ιατρικώς υποβοηθούμενη αναπαραγωγή προκειμένου να αυξηθεί περαιτέρω η κερδοφορία των αντίστ</w:t>
      </w:r>
      <w:r>
        <w:rPr>
          <w:rFonts w:eastAsia="Times New Roman" w:cs="Times New Roman"/>
          <w:szCs w:val="24"/>
        </w:rPr>
        <w:t xml:space="preserve">οιχων επιχειρηματικών ομίλων, πολλά ζευγάρια που έχουν ανάγκη από τέτοιες υπηρεσίες, είτε δεν μπορούν να τις αξιοποιήσουν, είτε εξαναγκάζονται να πληρώνουν μεγάλα ποσά για εξετάσεις, φάρμακα και επεμβάσεις, λόγω της ραγδαίας μείωσης του λαϊκού εισοδήματος </w:t>
      </w:r>
      <w:r>
        <w:rPr>
          <w:rFonts w:eastAsia="Times New Roman" w:cs="Times New Roman"/>
          <w:szCs w:val="24"/>
        </w:rPr>
        <w:t xml:space="preserve">και των περικοπών στις παροχές του ΕΟΠΥΥ. </w:t>
      </w:r>
    </w:p>
    <w:p w14:paraId="09A3F20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την άποψή μας, σήμερα υπάρχουν οι δυνατότητες και οι προϋποθέσεις -επιστημονικές, τεχνολογικές- η κατάλληλη υποδομή, το εξειδικευμένο προσωπικό, ώστε να είναι δυνατή η επαρκής κάλυψη σε γιατρών του συνόλου τω</w:t>
      </w:r>
      <w:r>
        <w:rPr>
          <w:rFonts w:eastAsia="Times New Roman" w:cs="Times New Roman"/>
          <w:szCs w:val="24"/>
        </w:rPr>
        <w:t>ν υγειονομικών αναγκών του πληθυσμού στα αστικά κέντρα, στην περιφέρεια, στις περιοχές που είναι ορεινές ή στα νησιά της χώρας, στις περιοχές που υπάρχει μετακίνηση πληθυσμού για λόγους αναψυχής, τουρισμού, εργασίας σε όλη τη διάρκεια του χρόνου.</w:t>
      </w:r>
    </w:p>
    <w:p w14:paraId="09A3F20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Στις δε ρ</w:t>
      </w:r>
      <w:r>
        <w:rPr>
          <w:rFonts w:eastAsia="Times New Roman" w:cs="Times New Roman"/>
          <w:szCs w:val="24"/>
        </w:rPr>
        <w:t xml:space="preserve">υθμίσεις για το θαλάσσιο τουρισμό, κρουαζιέρα, </w:t>
      </w:r>
      <w:r>
        <w:rPr>
          <w:rFonts w:eastAsia="Times New Roman" w:cs="Times New Roman"/>
          <w:szCs w:val="24"/>
          <w:lang w:val="en-US"/>
        </w:rPr>
        <w:t>yachting</w:t>
      </w:r>
      <w:r>
        <w:rPr>
          <w:rFonts w:eastAsia="Times New Roman" w:cs="Times New Roman"/>
          <w:szCs w:val="24"/>
        </w:rPr>
        <w:t>, θαλάσσιες και παράκτιες δραστηριότητες αναψυχής, καταδυτικό τουρισμό αναψυχής, δημιουργείται το πλαίσιο για την ανάπτυξη επιχειρηματικών δραστηριοτήτων που απευθύνονται σε υψηλά εισοδήματα. Τα τουρισ</w:t>
      </w:r>
      <w:r>
        <w:rPr>
          <w:rFonts w:eastAsia="Times New Roman" w:cs="Times New Roman"/>
          <w:szCs w:val="24"/>
        </w:rPr>
        <w:t xml:space="preserve">τικά γραφεία τα απελευθερώνετε πλήρως, σπάνε οι όποιοι φραγμοί, χτυπάτε τα επαγγελματικά δικαιώματα των ξεναγών. Το μεταφορικό έργο που αφορά την οδική μετακίνηση τουριστών, παραχωρείται και αυτό στις μεγάλες τουριστικές επιχειρήσεις, σε μεγάλα τουριστικά </w:t>
      </w:r>
      <w:r>
        <w:rPr>
          <w:rFonts w:eastAsia="Times New Roman" w:cs="Times New Roman"/>
          <w:szCs w:val="24"/>
        </w:rPr>
        <w:t xml:space="preserve">γραφεία με την πρόβλεψη της δήθεν μεταφοράς χωρίς κόμιστρο, λες και δεν ξέρουμε ότι αυτό μπαίνει στην τιμή του πακέτου. </w:t>
      </w:r>
    </w:p>
    <w:p w14:paraId="09A3F20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Ποιος, λοιπόν, θα ωφεληθεί από αυτή την ιστορία; Οι επιχειρηματικοί όμιλοι αξιοποιούν και τις μεταφορές προς όφελός τους και σε βάρος τ</w:t>
      </w:r>
      <w:r>
        <w:rPr>
          <w:rFonts w:eastAsia="Times New Roman" w:cs="Times New Roman"/>
          <w:szCs w:val="24"/>
        </w:rPr>
        <w:t>ων αυτοαπασχολούμενων στις μεταφορές, όπως τα ταξί.</w:t>
      </w:r>
    </w:p>
    <w:p w14:paraId="09A3F20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Η παραχώρηση δημόσιων και προστατευόμενων όρμων, τουριστικών λιμένων, στους επιχειρηματικούς ομίλους, διαμορφώνει τους αναγκαίους όρους για την παραπέρα κερδοσκοπική χρήση των όποιων παράκτιων υποδομών κα</w:t>
      </w:r>
      <w:r>
        <w:rPr>
          <w:rFonts w:eastAsia="Times New Roman" w:cs="Times New Roman"/>
          <w:szCs w:val="24"/>
        </w:rPr>
        <w:t>ι ταυτόχρονα την απαγόρευση πρόσβασης στο λαό.</w:t>
      </w:r>
    </w:p>
    <w:p w14:paraId="09A3F20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Στον εκπαιδευτικό τουρισμό, όπως το χαρακτηρίζει το νομοσχέδιο, έρχεται να νομιμοποιήσει την χωρίς όρια και όρους απασχόληση εκπαιδευομένων και όχι μόνο τον συνδυασμό των διακοπών με εκπαιδευτικές δραστηριότητ</w:t>
      </w:r>
      <w:r>
        <w:rPr>
          <w:rFonts w:eastAsia="Times New Roman" w:cs="Times New Roman"/>
          <w:szCs w:val="24"/>
        </w:rPr>
        <w:t>ες.</w:t>
      </w:r>
    </w:p>
    <w:p w14:paraId="09A3F20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Επιχειρηματικοί όμιλοι έχουν αναπτύξει ένα πολύ καλό δίκτυο και το επιβάλλουν και με το σχέδιο νόμου, που λέει ότι κατά τη διάρκεια του έτους τουριστικά εκπαιδευτικά προγράμματα επαγγελματικής κατάρτισης, προγράμματα μετεκπαίδευσης, επαγγελματικής, του</w:t>
      </w:r>
      <w:r>
        <w:rPr>
          <w:rFonts w:eastAsia="Times New Roman" w:cs="Times New Roman"/>
          <w:szCs w:val="24"/>
        </w:rPr>
        <w:t xml:space="preserve">ριστικής πρακτικής άσκησης θα αξιοποιούνται από τους επιχειρηματικούς ομίλους με απαλλαγή από τα όποια </w:t>
      </w:r>
      <w:r>
        <w:rPr>
          <w:rFonts w:eastAsia="Times New Roman" w:cs="Times New Roman"/>
          <w:szCs w:val="24"/>
        </w:rPr>
        <w:lastRenderedPageBreak/>
        <w:t>εμπόδια στη δράση των εμπόρων της εκπαίδευσης, της κατάρτισης και κυρίως της απασχόλησης, με όρους μαθητείας. Και όλο αυτό το πακέτο το παρουσιάζετε ως «</w:t>
      </w:r>
      <w:r>
        <w:rPr>
          <w:rFonts w:eastAsia="Times New Roman" w:cs="Times New Roman"/>
          <w:szCs w:val="24"/>
        </w:rPr>
        <w:t>εκπαιδευτικό τουρισμό».</w:t>
      </w:r>
    </w:p>
    <w:p w14:paraId="09A3F20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και τα άλλα κόμματα ισχυρίζονται ότι ο τουρισμός δημιουργεί θέσεις εργασίας. Δεν λένε, όμως, τι θέσεις δημιουργεί και αν οι εργαζόμενοι μπορούν να ζήσουν αξιοπρεπώς. </w:t>
      </w:r>
    </w:p>
    <w:p w14:paraId="09A3F20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 τουρισμός αποτελεί τον πιλότο των μεγάλων ανατροπών</w:t>
      </w:r>
      <w:r>
        <w:rPr>
          <w:rFonts w:eastAsia="Times New Roman" w:cs="Times New Roman"/>
          <w:szCs w:val="24"/>
        </w:rPr>
        <w:t xml:space="preserve"> στις εργασιακές σχέσεις, στον σταθερό ημερήσιο χρόνο δουλειάς. Η τροπολογία </w:t>
      </w:r>
      <w:proofErr w:type="spellStart"/>
      <w:r>
        <w:rPr>
          <w:rFonts w:eastAsia="Times New Roman" w:cs="Times New Roman"/>
          <w:szCs w:val="24"/>
        </w:rPr>
        <w:t>Αχτσιόγλου</w:t>
      </w:r>
      <w:proofErr w:type="spellEnd"/>
      <w:r>
        <w:rPr>
          <w:rFonts w:eastAsia="Times New Roman" w:cs="Times New Roman"/>
          <w:szCs w:val="24"/>
        </w:rPr>
        <w:t xml:space="preserve"> είναι αυτή που ενεργοποιεί τον νόμο </w:t>
      </w:r>
      <w:proofErr w:type="spellStart"/>
      <w:r>
        <w:rPr>
          <w:rFonts w:eastAsia="Times New Roman" w:cs="Times New Roman"/>
          <w:szCs w:val="24"/>
        </w:rPr>
        <w:t>Βρούτση</w:t>
      </w:r>
      <w:proofErr w:type="spellEnd"/>
      <w:r>
        <w:rPr>
          <w:rFonts w:eastAsia="Times New Roman" w:cs="Times New Roman"/>
          <w:szCs w:val="24"/>
        </w:rPr>
        <w:t xml:space="preserve">, τον «δολοφόνο του </w:t>
      </w:r>
      <w:proofErr w:type="spellStart"/>
      <w:r>
        <w:rPr>
          <w:rFonts w:eastAsia="Times New Roman" w:cs="Times New Roman"/>
          <w:szCs w:val="24"/>
        </w:rPr>
        <w:t>Βρούτση</w:t>
      </w:r>
      <w:proofErr w:type="spellEnd"/>
      <w:r>
        <w:rPr>
          <w:rFonts w:eastAsia="Times New Roman" w:cs="Times New Roman"/>
          <w:szCs w:val="24"/>
        </w:rPr>
        <w:t>», όπως τον ονόμαζε ο ΣΥΡΙΖΑ όταν ψηφιζόταν, νόμος που καταργεί τη συλλογική διαπραγμάτευση για το</w:t>
      </w:r>
      <w:r>
        <w:rPr>
          <w:rFonts w:eastAsia="Times New Roman" w:cs="Times New Roman"/>
          <w:szCs w:val="24"/>
        </w:rPr>
        <w:t xml:space="preserve">ν κατώτερο μισθό. Αυτός θα αποφασίζεται από τον εκάστοτε Υπουργό Εργασίας καθ’ υπόδειξη των βιομηχάνων, των ξενοδόχων, των εμπόρων και των τραπεζιτών. </w:t>
      </w:r>
    </w:p>
    <w:p w14:paraId="09A3F20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Κομμουνιστικό Κόμμα Ελλάδας έχει καταθέσει στην εργατική τάξη και συνολ</w:t>
      </w:r>
      <w:r>
        <w:rPr>
          <w:rFonts w:eastAsia="Times New Roman" w:cs="Times New Roman"/>
          <w:szCs w:val="24"/>
        </w:rPr>
        <w:t xml:space="preserve">ικά στο λαό τη ριζικά διαφορετική αντίληψή μας για τις διακοπές, την αναψυχή, την ξεκούραση και τον τουρισμό. Ο τουρισμός και οι διακοπές στο </w:t>
      </w:r>
      <w:r>
        <w:rPr>
          <w:rFonts w:eastAsia="Times New Roman" w:cs="Times New Roman"/>
          <w:szCs w:val="24"/>
        </w:rPr>
        <w:lastRenderedPageBreak/>
        <w:t>πλαίσιο του καπιταλισμού, είναι πολυτελές εμπόρευμα και όχι κοινωνικό δικαίωμα. Το ΚΚΕ δεν είναι ενάντια στην τουρ</w:t>
      </w:r>
      <w:r>
        <w:rPr>
          <w:rFonts w:eastAsia="Times New Roman" w:cs="Times New Roman"/>
          <w:szCs w:val="24"/>
        </w:rPr>
        <w:t xml:space="preserve">ιστική οικονομική δραστηριότητα. Όμως, αυτή πρέπει πρώτα απ’ όλα να διασφαλίζει την κάλυψη των αναγκών του λαού σε διακοπές και αναψυχή, έτσι ώστε όλοι οι κλάδοι της οικονομίας και οι περιοχές να αναπτύσσονται σε αρμονία. </w:t>
      </w:r>
    </w:p>
    <w:p w14:paraId="09A3F21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Γι’ αυτό θεμελιακή θέση του ΚΚΕ ε</w:t>
      </w:r>
      <w:r>
        <w:rPr>
          <w:rFonts w:eastAsia="Times New Roman" w:cs="Times New Roman"/>
          <w:szCs w:val="24"/>
        </w:rPr>
        <w:t>ίναι η ανάπτυξη τόσο του εσωτερικού όσο και του εξωτερικού τουρισμού, ώστε τα λαϊκά στρώματα να έχουν τη δυνατότητα πρόσβασης και γνωριμίας με τους λαούς άλλων χωρών, την ιστορία, τον πολιτισμό τους. Οικονομικές, οργανωτικές και πολιτιστικές προϋποθέσεις κ</w:t>
      </w:r>
      <w:r>
        <w:rPr>
          <w:rFonts w:eastAsia="Times New Roman" w:cs="Times New Roman"/>
          <w:szCs w:val="24"/>
        </w:rPr>
        <w:t xml:space="preserve">άλυψης αυτής της ανάγκης για την πλειοψηφία του λαού μπορούν να προκύψουν μόνο στις συνθήκες της κοινωνικής ιδιοκτησίας, των μέσων παραγωγής και των υποδομών, του κεντρικού σχεδιασμού, της λειτουργίας, της εκπαίδευσης και της φροντίδας </w:t>
      </w:r>
      <w:r>
        <w:rPr>
          <w:rFonts w:eastAsia="Times New Roman" w:cs="Times New Roman"/>
          <w:szCs w:val="24"/>
        </w:rPr>
        <w:t xml:space="preserve">υγείας </w:t>
      </w:r>
      <w:r>
        <w:rPr>
          <w:rFonts w:eastAsia="Times New Roman" w:cs="Times New Roman"/>
          <w:szCs w:val="24"/>
        </w:rPr>
        <w:t xml:space="preserve">ως </w:t>
      </w:r>
      <w:r>
        <w:rPr>
          <w:rFonts w:eastAsia="Times New Roman" w:cs="Times New Roman"/>
          <w:szCs w:val="24"/>
        </w:rPr>
        <w:t>αποκλειστικά δημόσιες και δωρεάν παρεχόμενες κοινωνικές υπηρεσίες. Προϋποθέτει, βέβαια, την κατάργηση της καπιταλιστικής ιδιοκτησίας στα μέσα παραγωγής. Μόνο έτσι θα εξασφαλιστούν ο ελεύθερος χρόνος και ο οργανωμένος κοινωνικός τουρισμός.</w:t>
      </w:r>
    </w:p>
    <w:p w14:paraId="09A3F21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Πρώτη και βασική </w:t>
      </w:r>
      <w:r>
        <w:rPr>
          <w:rFonts w:eastAsia="Times New Roman" w:cs="Times New Roman"/>
          <w:szCs w:val="24"/>
        </w:rPr>
        <w:t>προϋπόθεση για να τεθεί στη διάθεση του λαού και της εργατικής τάξης όλος αυτός ο τεράστιος πλούτος υποδομών, χώρων και κτηρίων, είναι η κοινωνικοποίησή τους. Στη βάση αυτή, η εργατική εξουσία θα μπορεί κεντρικά και περιφερειακά να κατανέμει αναλογικά τους</w:t>
      </w:r>
      <w:r>
        <w:rPr>
          <w:rFonts w:eastAsia="Times New Roman" w:cs="Times New Roman"/>
          <w:szCs w:val="24"/>
        </w:rPr>
        <w:t xml:space="preserve"> παραγωγικούς πόρους, δημιουργώντας ισόμετρα σε όλη την Ελλάδα ένα δίκτυο με ξενοδοχειακές εγκαταστάσεις, κατασκηνώσεις, καταλύματα, θέρετρα, χώρους αναψυχής, κέντρα διασκέδασης και πολιτισμού. Θα μπορεί να σχεδιάζει προστατεύοντας το περιβάλλον, αξιοποιών</w:t>
      </w:r>
      <w:r>
        <w:rPr>
          <w:rFonts w:eastAsia="Times New Roman" w:cs="Times New Roman"/>
          <w:szCs w:val="24"/>
        </w:rPr>
        <w:t xml:space="preserve">τας ισορροπημένα τη γη για τις παραγωγικές ανάγκες, για την ενέργεια, τις διατροφικές λαϊκές ανάγκες. </w:t>
      </w:r>
    </w:p>
    <w:p w14:paraId="09A3F21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Σε συνθήκες λαϊκής εξουσίας θα είναι ελεύθερη η είσοδος για τους εργαζόμενους, τους άνεργους, τους νέους ανθρώπους και άτομα με ειδικές ανάγκες σε μουσεί</w:t>
      </w:r>
      <w:r>
        <w:rPr>
          <w:rFonts w:eastAsia="Times New Roman" w:cs="Times New Roman"/>
          <w:szCs w:val="24"/>
        </w:rPr>
        <w:t>α, αρχαιολογικούς χώρους, οργανωμένες πλαζ, πολιτιστικές δραστηριότητες, στις ιαματικές πηγές, στα λουτρά, για να αναπτυχθούν πολιτιστικές, μορφωτικές εκδρομές από τα σχολεία με την κάλυψη των εξόδων από το κράτος. Θα είναι δυνατόν να αναπτύσσονται όλες οι</w:t>
      </w:r>
      <w:r>
        <w:rPr>
          <w:rFonts w:eastAsia="Times New Roman" w:cs="Times New Roman"/>
          <w:szCs w:val="24"/>
        </w:rPr>
        <w:t xml:space="preserve"> απαραίτητες υ</w:t>
      </w:r>
      <w:r>
        <w:rPr>
          <w:rFonts w:eastAsia="Times New Roman" w:cs="Times New Roman"/>
          <w:szCs w:val="24"/>
        </w:rPr>
        <w:lastRenderedPageBreak/>
        <w:t xml:space="preserve">ποδομές, να ανανεώνεται ο εξοπλισμός και τα κτήρια και να αναπτύσσονται με σύγχρονες τεχνικές, με πλήρη ασφάλεια και προστασία του περιβάλλοντος. </w:t>
      </w:r>
    </w:p>
    <w:p w14:paraId="09A3F21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Στο πλαίσιο</w:t>
      </w:r>
      <w:r>
        <w:rPr>
          <w:rFonts w:eastAsia="Times New Roman" w:cs="Times New Roman"/>
          <w:szCs w:val="24"/>
        </w:rPr>
        <w:t xml:space="preserve"> του κεντρικού σχεδιασμού θα σταματήσει πραγματικά η σπατάλη παραγωγικών πόρων και θ</w:t>
      </w:r>
      <w:r>
        <w:rPr>
          <w:rFonts w:eastAsia="Times New Roman" w:cs="Times New Roman"/>
          <w:szCs w:val="24"/>
        </w:rPr>
        <w:t xml:space="preserve">α επιτευχθεί η αξιοποίηση όσων πραγματικά απαιτούν οι κοινωνικές ανάγκες. </w:t>
      </w:r>
    </w:p>
    <w:p w14:paraId="09A3F21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Στον καπιταλισμό η ανάπτυξη του τουρισμού με σκοπό το κέρδος δεν μπορεί να καλύψει όλους αυτούς τους στόχους. Θεωρούμε ότι οι εργαζόμενοι και οι μικροεπιχειρηματίες του κλάδου έχουν</w:t>
      </w:r>
      <w:r>
        <w:rPr>
          <w:rFonts w:eastAsia="Times New Roman" w:cs="Times New Roman"/>
          <w:szCs w:val="24"/>
        </w:rPr>
        <w:t xml:space="preserve"> αντικειμενικό συμφέρον να ταχθούν με το ΚΚΕ, να δυναμώσουν παντού την πρότασή του για τη λαϊκή συμμαχία, την εργατική λαϊκή εξουσία, πρόταση που προϋποθέτει σύγκρουση με την Ευρωπαϊκή Ένωση, με τα μονοπώλια, ώστε να μπει στην υπηρεσία του λαού όλος ο πλού</w:t>
      </w:r>
      <w:r>
        <w:rPr>
          <w:rFonts w:eastAsia="Times New Roman" w:cs="Times New Roman"/>
          <w:szCs w:val="24"/>
        </w:rPr>
        <w:t>τος της χώρας. Σε αυτή την κοινωνία ο τουρισμός θα έχει περίοπτη θέση ως λαϊκό δικαίωμα στην ξεκούραση και την αναψυχή.</w:t>
      </w:r>
    </w:p>
    <w:p w14:paraId="09A3F21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9A3F216"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09A3F217"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 xml:space="preserve">ειδικός αγορητής </w:t>
      </w:r>
      <w:r>
        <w:rPr>
          <w:rFonts w:eastAsia="Times New Roman" w:cs="Times New Roman"/>
          <w:szCs w:val="24"/>
        </w:rPr>
        <w:t>των Ανεξαρτήτων Ελλήνων</w:t>
      </w:r>
      <w:r>
        <w:rPr>
          <w:rFonts w:eastAsia="Times New Roman" w:cs="Times New Roman"/>
          <w:szCs w:val="24"/>
        </w:rPr>
        <w:t xml:space="preserve"> κ. Κωνσταντίνος </w:t>
      </w:r>
      <w:proofErr w:type="spellStart"/>
      <w:r>
        <w:rPr>
          <w:rFonts w:eastAsia="Times New Roman" w:cs="Times New Roman"/>
          <w:szCs w:val="24"/>
        </w:rPr>
        <w:t>Κατσίκης</w:t>
      </w:r>
      <w:proofErr w:type="spellEnd"/>
      <w:r>
        <w:rPr>
          <w:rFonts w:eastAsia="Times New Roman" w:cs="Times New Roman"/>
          <w:szCs w:val="24"/>
        </w:rPr>
        <w:t xml:space="preserve"> έχει τον λόγο.</w:t>
      </w:r>
    </w:p>
    <w:p w14:paraId="09A3F218"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Ευχαριστώ, κύριε Πρόεδρε.</w:t>
      </w:r>
    </w:p>
    <w:p w14:paraId="09A3F219"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η νομοθετική πρωτοβουλία του Υπουργείου Τουρισμού, που αποτυπώνεται εναργώς στο υπό συζήτηση σχέδιο νόμου, αποτελεί μια επιβεβλημένη μεταρρύθμιση, </w:t>
      </w:r>
      <w:r>
        <w:rPr>
          <w:rFonts w:eastAsia="Times New Roman" w:cs="Times New Roman"/>
          <w:szCs w:val="24"/>
        </w:rPr>
        <w:t>αναγκαία για την ελληνική τουριστική αγορά, προκειμένου να καταστεί πιο σύγχρονη και πιο ελκυστική στον παγκόσμιο τουριστικό χάρτη. Η επίτευξη μιας βιώσιμης ανάπτυξης, τουριστικής ανάπτυξης, με πολλαπλασιαστική επίδραση στην κοινωνία και στην οικονομία, πρ</w:t>
      </w:r>
      <w:r>
        <w:rPr>
          <w:rFonts w:eastAsia="Times New Roman" w:cs="Times New Roman"/>
          <w:szCs w:val="24"/>
        </w:rPr>
        <w:t xml:space="preserve">έπει να αποτελέσει τον πυρήνα της εθνικής τουριστικής πολιτικής της χώρας. </w:t>
      </w:r>
    </w:p>
    <w:p w14:paraId="09A3F21A"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κατάθεση του παρόντος ολοκληρωμένου θεσμικού πλαισίου, που επαναδιατυπώνει και μορφοποιεί την οργάνωση και τη λειτουργία των επαγγελματικών δραστηριοτήτων στον θεματικό τουρισμό,</w:t>
      </w:r>
      <w:r>
        <w:rPr>
          <w:rFonts w:eastAsia="Times New Roman" w:cs="Times New Roman"/>
          <w:szCs w:val="24"/>
        </w:rPr>
        <w:t xml:space="preserve"> διευρύνει τους ορίζοντες στην τουριστική ανάπτυξη της χώρας.</w:t>
      </w:r>
      <w:r w:rsidRPr="00643801">
        <w:rPr>
          <w:rFonts w:eastAsia="Times New Roman" w:cs="Times New Roman"/>
          <w:szCs w:val="24"/>
        </w:rPr>
        <w:t xml:space="preserve"> </w:t>
      </w:r>
      <w:r>
        <w:rPr>
          <w:rFonts w:eastAsia="Times New Roman" w:cs="Times New Roman"/>
          <w:szCs w:val="24"/>
        </w:rPr>
        <w:t xml:space="preserve">Η ενεργή συμμετοχή των εκπροσώπων των φορέων στη δημόσια διαβούλευση, η υιοθέτηση του συνόλου των αιτημάτων τους και η ενσωμάτωσή τους στο σχέδιο νόμου, κατέστησαν τις </w:t>
      </w:r>
      <w:r>
        <w:rPr>
          <w:rFonts w:eastAsia="Times New Roman" w:cs="Times New Roman"/>
          <w:szCs w:val="24"/>
        </w:rPr>
        <w:lastRenderedPageBreak/>
        <w:t>διατάξεις σύγχρονες, λειτο</w:t>
      </w:r>
      <w:r>
        <w:rPr>
          <w:rFonts w:eastAsia="Times New Roman" w:cs="Times New Roman"/>
          <w:szCs w:val="24"/>
        </w:rPr>
        <w:t>υργικές και εναρμονισμένες στην τουριστική πραγματικότητα.</w:t>
      </w:r>
    </w:p>
    <w:p w14:paraId="09A3F21B"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Στα δύο μέρη του σχεδίου νόμου προτείνεται με σαφήνεια το πλαίσιο ανάπτυξης του θεματικού τουρισμού, με στόχο την επέκταση των ειδικών μορφών τουρισμού. Η δυναμική προώθηση νέων μορφών τουρισμού θα</w:t>
      </w:r>
      <w:r>
        <w:rPr>
          <w:rFonts w:eastAsia="Times New Roman" w:cs="Times New Roman"/>
          <w:szCs w:val="24"/>
        </w:rPr>
        <w:t xml:space="preserve"> εξασφαλίσει ισόρροπη κατανομή των τουριστών σε ολόκληρη τη χώρα και καθ’ όλη τη διάρκεια του έτους. </w:t>
      </w:r>
    </w:p>
    <w:p w14:paraId="09A3F21C"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παροχή των πιστοποιημένων υπηρεσιών στον τομέα, παραδείγματος </w:t>
      </w:r>
      <w:r>
        <w:rPr>
          <w:rFonts w:eastAsia="Times New Roman" w:cs="Times New Roman"/>
          <w:szCs w:val="24"/>
        </w:rPr>
        <w:t>χάριν</w:t>
      </w:r>
      <w:r>
        <w:rPr>
          <w:rFonts w:eastAsia="Times New Roman" w:cs="Times New Roman"/>
          <w:szCs w:val="24"/>
        </w:rPr>
        <w:t xml:space="preserve">, του </w:t>
      </w:r>
      <w:proofErr w:type="spellStart"/>
      <w:r>
        <w:rPr>
          <w:rFonts w:eastAsia="Times New Roman" w:cs="Times New Roman"/>
          <w:szCs w:val="24"/>
        </w:rPr>
        <w:t>αγροτουρισμού</w:t>
      </w:r>
      <w:proofErr w:type="spellEnd"/>
      <w:r>
        <w:rPr>
          <w:rFonts w:eastAsia="Times New Roman" w:cs="Times New Roman"/>
          <w:szCs w:val="24"/>
        </w:rPr>
        <w:t>, θα προσφέρει προστασία, συνδυαστικά και με τις δραστηριότητες πο</w:t>
      </w:r>
      <w:r>
        <w:rPr>
          <w:rFonts w:eastAsia="Times New Roman" w:cs="Times New Roman"/>
          <w:szCs w:val="24"/>
        </w:rPr>
        <w:t xml:space="preserve">υ σχετίζονται με την αγροτική παραγωγή, αναδεικνύοντας το φυσικό και ανθρωπογενές αγροτικό τοπίο. </w:t>
      </w:r>
    </w:p>
    <w:p w14:paraId="09A3F21D"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οικοτουρισμός</w:t>
      </w:r>
      <w:proofErr w:type="spellEnd"/>
      <w:r>
        <w:rPr>
          <w:rFonts w:eastAsia="Times New Roman" w:cs="Times New Roman"/>
          <w:szCs w:val="24"/>
        </w:rPr>
        <w:t xml:space="preserve"> θα αναδείξει τις περιοχές οικολογικού ενδιαφέροντος και θα προάγει ακόμα περισσότερο την αναγνωρισμένη τους αξία. </w:t>
      </w:r>
    </w:p>
    <w:p w14:paraId="09A3F21E"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ανάπτυξη περιηγητικών δι</w:t>
      </w:r>
      <w:r>
        <w:rPr>
          <w:rFonts w:eastAsia="Times New Roman" w:cs="Times New Roman"/>
          <w:szCs w:val="24"/>
        </w:rPr>
        <w:t xml:space="preserve">αδρομών και πεζοποριών θα προβάλει τα ιδιαίτερα χαρακτηριστικά της υπαίθρου και θα ευαισθητοποιήσει έτι περαιτέρω τους πολίτες για την προστασία της. </w:t>
      </w:r>
    </w:p>
    <w:p w14:paraId="09A3F21F"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proofErr w:type="spellStart"/>
      <w:r>
        <w:rPr>
          <w:rFonts w:eastAsia="Times New Roman" w:cs="Times New Roman"/>
          <w:szCs w:val="24"/>
        </w:rPr>
        <w:t>γεωκληρονομιά</w:t>
      </w:r>
      <w:proofErr w:type="spellEnd"/>
      <w:r>
        <w:rPr>
          <w:rFonts w:eastAsia="Times New Roman" w:cs="Times New Roman"/>
          <w:szCs w:val="24"/>
        </w:rPr>
        <w:t xml:space="preserve"> της χώρας μας, τα σπήλαια, τα φαράγγια, τα ενεργά ηφαίστεια, τα απολιθωμένα δάση, μπορούν</w:t>
      </w:r>
      <w:r>
        <w:rPr>
          <w:rFonts w:eastAsia="Times New Roman" w:cs="Times New Roman"/>
          <w:szCs w:val="24"/>
        </w:rPr>
        <w:t xml:space="preserve"> με ευχέρεια να εξασφαλίσουν στους επισκέπτες αυθεντικές ταξιδιωτικές εμπειρίες υψηλής στάθμης και ποιότητας. </w:t>
      </w:r>
    </w:p>
    <w:p w14:paraId="09A3F220"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συνδυασμός του με έναν άλλο σπουδαίο θεματικό τουρισμό, αυτόν του πολιτιστικού, θα εκτοξεύσει την προώθηση του ελληνικού πολιτισμού, αναδεικνύο</w:t>
      </w:r>
      <w:r>
        <w:rPr>
          <w:rFonts w:eastAsia="Times New Roman" w:cs="Times New Roman"/>
          <w:szCs w:val="24"/>
        </w:rPr>
        <w:t>ντάς τον στο ύψιστο τουριστικό προϊόν της χώρας. Τα αρχαιολογικά μνημεία, οι πολιτιστικές εκδηλώσεις, οι επισκέψεις και οι περιηγήσεις, βεβαίως θα συνδράμουν ουσιωδώς στην εξέλιξη του τομέα αυτού σε παγκόσμιο επίπεδο.</w:t>
      </w:r>
    </w:p>
    <w:p w14:paraId="09A3F221"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Ένα άλλο στοιχείο που θα διαφοροποιήσε</w:t>
      </w:r>
      <w:r>
        <w:rPr>
          <w:rFonts w:eastAsia="Times New Roman" w:cs="Times New Roman"/>
          <w:szCs w:val="24"/>
        </w:rPr>
        <w:t xml:space="preserve">ι τον ελληνικό τουρισμό και θα τον καταστήσει ξεχωριστό παγκοσμίως, είναι η ανάδειξη και η διατήρηση των θρησκευτικών και λατρευτικών στοιχείων της χώρας μας. Η δράση αυτή θα συμβάλει στην προσέλευση και ανάπτυξη των </w:t>
      </w:r>
      <w:proofErr w:type="spellStart"/>
      <w:r>
        <w:rPr>
          <w:rFonts w:eastAsia="Times New Roman" w:cs="Times New Roman"/>
          <w:szCs w:val="24"/>
        </w:rPr>
        <w:t>ταξιδίων</w:t>
      </w:r>
      <w:proofErr w:type="spellEnd"/>
      <w:r>
        <w:rPr>
          <w:rFonts w:eastAsia="Times New Roman" w:cs="Times New Roman"/>
          <w:szCs w:val="24"/>
        </w:rPr>
        <w:t xml:space="preserve"> θρησκευτικού ενδιαφέροντος. Οι</w:t>
      </w:r>
      <w:r>
        <w:rPr>
          <w:rFonts w:eastAsia="Times New Roman" w:cs="Times New Roman"/>
          <w:szCs w:val="24"/>
        </w:rPr>
        <w:t xml:space="preserve"> </w:t>
      </w:r>
      <w:proofErr w:type="spellStart"/>
      <w:r>
        <w:rPr>
          <w:rFonts w:eastAsia="Times New Roman" w:cs="Times New Roman"/>
          <w:szCs w:val="24"/>
        </w:rPr>
        <w:t>προσκυνηματικές</w:t>
      </w:r>
      <w:proofErr w:type="spellEnd"/>
      <w:r>
        <w:rPr>
          <w:rFonts w:eastAsia="Times New Roman" w:cs="Times New Roman"/>
          <w:szCs w:val="24"/>
        </w:rPr>
        <w:t xml:space="preserve"> περιηγήσεις που θα διενεργούνται με κίνη</w:t>
      </w:r>
      <w:r>
        <w:rPr>
          <w:rFonts w:eastAsia="Times New Roman" w:cs="Times New Roman"/>
          <w:szCs w:val="24"/>
        </w:rPr>
        <w:lastRenderedPageBreak/>
        <w:t xml:space="preserve">τρο, μεταξύ άλλων, το προσκύνημα και την έκφραση της λατρευτικής πίστης, θα προβάλει και θα προωθήσει την </w:t>
      </w:r>
      <w:proofErr w:type="spellStart"/>
      <w:r>
        <w:rPr>
          <w:rFonts w:eastAsia="Times New Roman" w:cs="Times New Roman"/>
          <w:szCs w:val="24"/>
        </w:rPr>
        <w:t>αναγνωρισιμότητα</w:t>
      </w:r>
      <w:proofErr w:type="spellEnd"/>
      <w:r>
        <w:rPr>
          <w:rFonts w:eastAsia="Times New Roman" w:cs="Times New Roman"/>
          <w:szCs w:val="24"/>
        </w:rPr>
        <w:t xml:space="preserve"> και την </w:t>
      </w:r>
      <w:proofErr w:type="spellStart"/>
      <w:r>
        <w:rPr>
          <w:rFonts w:eastAsia="Times New Roman" w:cs="Times New Roman"/>
          <w:szCs w:val="24"/>
        </w:rPr>
        <w:t>επισκεψιμότητα</w:t>
      </w:r>
      <w:proofErr w:type="spellEnd"/>
      <w:r>
        <w:rPr>
          <w:rFonts w:eastAsia="Times New Roman" w:cs="Times New Roman"/>
          <w:szCs w:val="24"/>
        </w:rPr>
        <w:t xml:space="preserve"> των ιερών μας μνημείων. </w:t>
      </w:r>
    </w:p>
    <w:p w14:paraId="09A3F222" w14:textId="77777777" w:rsidR="00D269F7" w:rsidRDefault="006C352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πλούτος των ιαματικών πηγώ</w:t>
      </w:r>
      <w:r>
        <w:rPr>
          <w:rFonts w:eastAsia="Times New Roman" w:cs="Times New Roman"/>
          <w:szCs w:val="24"/>
        </w:rPr>
        <w:t xml:space="preserve">ν της χώρας μας μπορεί αναμφισβήτητα να εξελίξει μία ακόμα μορφή θεματικού τουρισμού με ιδιαίτερα μεγάλες προοπτικές, όπως ο τουρισμός Υγείας. Τα σημαντικά πλεονεκτήματα που διαθέτει η χώρα μας, όπως είναι το υψηλό επίπεδο των υπηρεσιών </w:t>
      </w:r>
      <w:r>
        <w:rPr>
          <w:rFonts w:eastAsia="Times New Roman" w:cs="Times New Roman"/>
          <w:szCs w:val="24"/>
        </w:rPr>
        <w:t xml:space="preserve">υγείας </w:t>
      </w:r>
      <w:r>
        <w:rPr>
          <w:rFonts w:eastAsia="Times New Roman" w:cs="Times New Roman"/>
          <w:szCs w:val="24"/>
        </w:rPr>
        <w:t>και ευεξίας,</w:t>
      </w:r>
      <w:r>
        <w:rPr>
          <w:rFonts w:eastAsia="Times New Roman" w:cs="Times New Roman"/>
          <w:szCs w:val="24"/>
        </w:rPr>
        <w:t xml:space="preserve"> σε συνάρτηση με το οικονομικά ανταγωνιστικό κόστος, μπορεί να αναδείξει την Ελλάδα σε κορυφαίο προορισμό, συμβάλλοντας στην επιμήκυνση της τουριστικής περιόδου και ενισχύοντας τις επενδύσεις σε νέους τομείς.</w:t>
      </w:r>
    </w:p>
    <w:p w14:paraId="09A3F22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Επισημάναμε και κατά τη συζήτηση στην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την ανάγκη εκσυγχρονισμού της </w:t>
      </w:r>
      <w:proofErr w:type="spellStart"/>
      <w:r>
        <w:rPr>
          <w:rFonts w:eastAsia="Times New Roman" w:cs="Times New Roman"/>
          <w:szCs w:val="24"/>
        </w:rPr>
        <w:t>επικαιροποίησης</w:t>
      </w:r>
      <w:proofErr w:type="spellEnd"/>
      <w:r>
        <w:rPr>
          <w:rFonts w:eastAsia="Times New Roman" w:cs="Times New Roman"/>
          <w:szCs w:val="24"/>
        </w:rPr>
        <w:t xml:space="preserve"> της τουριστικής εκπαίδευσης, προκειμένου να απομακρυνθεί ο κίνδυνος αρνητικών επιπτώσεων από ενδεχόμενη έλλειψη αυτής και ταυτόχρονα, να διασφαλιστεί η παροχή ποιοτικών, τουριστικών υπηρεσιών. Με αυτόν τον γνώμ</w:t>
      </w:r>
      <w:r>
        <w:rPr>
          <w:rFonts w:eastAsia="Times New Roman" w:cs="Times New Roman"/>
          <w:szCs w:val="24"/>
        </w:rPr>
        <w:t xml:space="preserve">ονα η προώθηση των επιμέρους ρυθμίσεων, που </w:t>
      </w:r>
      <w:r>
        <w:rPr>
          <w:rFonts w:eastAsia="Times New Roman" w:cs="Times New Roman"/>
          <w:szCs w:val="24"/>
        </w:rPr>
        <w:lastRenderedPageBreak/>
        <w:t>αφορούν τις εκπαιδευτικές δομές του Υπουργείου Τουρισμού, υλοποιεί την πολιτική του για τη ριζική αναβάθμιση και τον εκσυγχρονισμό της δημόσιας τουριστικής παιδείας. Η βελτίωση της λειτουργίας της εγχώριας τουρισ</w:t>
      </w:r>
      <w:r>
        <w:rPr>
          <w:rFonts w:eastAsia="Times New Roman" w:cs="Times New Roman"/>
          <w:szCs w:val="24"/>
        </w:rPr>
        <w:t>τικής αγοράς επιχειρείται μέσα από τις προτεινόμενες ρυθμίσεις που εισάγει το παρόν νομοσχέδιο για τον εκσυγχρονισμό του ισχύοντος θεσμικού πλαισίου και τη βελτίωση της αποτελεσματικότητας των διοικητικών υπηρεσιών τουρισμού.</w:t>
      </w:r>
    </w:p>
    <w:p w14:paraId="09A3F22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Δύσκαμπτες διατάξεις και παρωχ</w:t>
      </w:r>
      <w:r>
        <w:rPr>
          <w:rFonts w:eastAsia="Times New Roman" w:cs="Times New Roman"/>
          <w:szCs w:val="24"/>
        </w:rPr>
        <w:t xml:space="preserve">ημένες ρυθμίσεις που αποτελούσαν τροχοπέδη στο τουριστικό </w:t>
      </w:r>
      <w:proofErr w:type="spellStart"/>
      <w:r>
        <w:rPr>
          <w:rFonts w:eastAsia="Times New Roman" w:cs="Times New Roman"/>
          <w:szCs w:val="24"/>
        </w:rPr>
        <w:t>επιχειρείν</w:t>
      </w:r>
      <w:proofErr w:type="spellEnd"/>
      <w:r>
        <w:rPr>
          <w:rFonts w:eastAsia="Times New Roman" w:cs="Times New Roman"/>
          <w:szCs w:val="24"/>
        </w:rPr>
        <w:t xml:space="preserve"> απλοποιούνται, διασφαλίζοντας ένα φιλικό προς τις επενδύσεις επιχειρηματικό μοντέλο. Ενοποιείται και </w:t>
      </w:r>
      <w:proofErr w:type="spellStart"/>
      <w:r>
        <w:rPr>
          <w:rFonts w:eastAsia="Times New Roman" w:cs="Times New Roman"/>
          <w:szCs w:val="24"/>
        </w:rPr>
        <w:t>επικαιροποιείται</w:t>
      </w:r>
      <w:proofErr w:type="spellEnd"/>
      <w:r>
        <w:rPr>
          <w:rFonts w:eastAsia="Times New Roman" w:cs="Times New Roman"/>
          <w:szCs w:val="24"/>
        </w:rPr>
        <w:t xml:space="preserve"> η πανσπερμία των διατάξεων, καθιστώντας πλέον ευέλικτη την </w:t>
      </w:r>
      <w:proofErr w:type="spellStart"/>
      <w:r>
        <w:rPr>
          <w:rFonts w:eastAsia="Times New Roman" w:cs="Times New Roman"/>
          <w:szCs w:val="24"/>
        </w:rPr>
        <w:t>αδειοδότησ</w:t>
      </w:r>
      <w:r>
        <w:rPr>
          <w:rFonts w:eastAsia="Times New Roman" w:cs="Times New Roman"/>
          <w:szCs w:val="24"/>
        </w:rPr>
        <w:t>η</w:t>
      </w:r>
      <w:proofErr w:type="spellEnd"/>
      <w:r>
        <w:rPr>
          <w:rFonts w:eastAsia="Times New Roman" w:cs="Times New Roman"/>
          <w:szCs w:val="24"/>
        </w:rPr>
        <w:t>, αλλά ταυτόχρονα και τον έλεγχο των τουριστικών επιχειρήσεων.</w:t>
      </w:r>
    </w:p>
    <w:p w14:paraId="09A3F22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Η σύγχρονη πρακτική έχει προ πολλού και κατά πολύ ξεπεράσει τις παρεχόμενες, από τα τουριστικά γραφεία, υπηρεσίες όπως αυτές περιγράφονται στο άρθρο 1 του ν.393/1976. Η ταχύτητα των εξελίξεων </w:t>
      </w:r>
      <w:r>
        <w:rPr>
          <w:rFonts w:eastAsia="Times New Roman" w:cs="Times New Roman"/>
          <w:szCs w:val="24"/>
        </w:rPr>
        <w:t xml:space="preserve">στον τουριστικό τομέα έχει φέρει σε αδυναμία τη διοίκηση να συμβαδίσει με την πραγματικότητα της αγοράς, </w:t>
      </w:r>
      <w:r>
        <w:rPr>
          <w:rFonts w:eastAsia="Times New Roman" w:cs="Times New Roman"/>
          <w:szCs w:val="24"/>
        </w:rPr>
        <w:lastRenderedPageBreak/>
        <w:t>περιορίζοντας τη δυνατότητα της στην πραγματοποίηση ελέγχων, οδηγώντας συνακόλουθα στην απώλεια δημόσιων εσόδων. Η επίλυση χρόνιων λειτουργικών προβλημ</w:t>
      </w:r>
      <w:r>
        <w:rPr>
          <w:rFonts w:eastAsia="Times New Roman" w:cs="Times New Roman"/>
          <w:szCs w:val="24"/>
        </w:rPr>
        <w:t>άτων των τουριστικών γραφείων μέσω του προτεινόμενου νομοθετήματος, τα καθιστά αξιόπιστα πλέον και ισότιμους συνομιλητές μεγάλων ταξιδιωτικών γραφείων του εξωτερικού, αναβαθμίζοντας ουσιαστικά την ποιότητα των προσφερόμενων υπηρεσιών στη χώρα μας.</w:t>
      </w:r>
    </w:p>
    <w:p w14:paraId="09A3F22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Η νησιωτ</w:t>
      </w:r>
      <w:r>
        <w:rPr>
          <w:rFonts w:eastAsia="Times New Roman" w:cs="Times New Roman"/>
          <w:szCs w:val="24"/>
        </w:rPr>
        <w:t xml:space="preserve">ική πολυμορφία της χώρας μας ανέδειξε την αναγκαιότητα </w:t>
      </w:r>
      <w:proofErr w:type="spellStart"/>
      <w:r>
        <w:rPr>
          <w:rFonts w:eastAsia="Times New Roman" w:cs="Times New Roman"/>
          <w:szCs w:val="24"/>
        </w:rPr>
        <w:t>χωροθέτησης</w:t>
      </w:r>
      <w:proofErr w:type="spellEnd"/>
      <w:r>
        <w:rPr>
          <w:rFonts w:eastAsia="Times New Roman" w:cs="Times New Roman"/>
          <w:szCs w:val="24"/>
        </w:rPr>
        <w:t xml:space="preserve"> μαρίνων και τουριστικών λιμένων. Το μέχρι σήμερα δαιδαλώδες γραφειοκρατικό σύστημα </w:t>
      </w:r>
      <w:proofErr w:type="spellStart"/>
      <w:r>
        <w:rPr>
          <w:rFonts w:eastAsia="Times New Roman" w:cs="Times New Roman"/>
          <w:szCs w:val="24"/>
        </w:rPr>
        <w:t>χωροθέτησης</w:t>
      </w:r>
      <w:proofErr w:type="spellEnd"/>
      <w:r>
        <w:rPr>
          <w:rFonts w:eastAsia="Times New Roman" w:cs="Times New Roman"/>
          <w:szCs w:val="24"/>
        </w:rPr>
        <w:t xml:space="preserve"> και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αποτελούσε αποτρεπτικό παράγοντα στο επενδυτικό ενδιαφέρον Ελ</w:t>
      </w:r>
      <w:r>
        <w:rPr>
          <w:rFonts w:eastAsia="Times New Roman" w:cs="Times New Roman"/>
          <w:szCs w:val="24"/>
        </w:rPr>
        <w:t xml:space="preserve">λήνων και ξένων επιχειρηματιών. </w:t>
      </w:r>
    </w:p>
    <w:p w14:paraId="09A3F22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Σήμερα, μέσα από τα επιμέρους άρθρα προτείνεται ένα απλουστευμένο και ευέλικτο νομοθετικό πλαίσιο, απαλλαγμένο από ασάφειες, επαναλήψεις και αντιφάσεις, φιλικό και επικουρικό σε κάθε επενδυτική προσπάθεια. Ολόκληρη, όμως, η</w:t>
      </w:r>
      <w:r>
        <w:rPr>
          <w:rFonts w:eastAsia="Times New Roman" w:cs="Times New Roman"/>
          <w:szCs w:val="24"/>
        </w:rPr>
        <w:t xml:space="preserve"> μεταρρυθμιστική προσπάθεια του Υπουργείου Τουρισμού θα καταστεί ατε</w:t>
      </w:r>
      <w:r>
        <w:rPr>
          <w:rFonts w:eastAsia="Times New Roman" w:cs="Times New Roman"/>
          <w:szCs w:val="24"/>
        </w:rPr>
        <w:lastRenderedPageBreak/>
        <w:t xml:space="preserve">λέσφορη αν δεν υποστηριχτεί από σύγχρονες διοικητικές υπηρεσίες, λειτουργικές και αποτελεσματικές, υποστηρικτικές και όχι διωκτικές των επενδύσεων, με αξιοποίηση, αλλά και με ενίσχυση του </w:t>
      </w:r>
      <w:r>
        <w:rPr>
          <w:rFonts w:eastAsia="Times New Roman" w:cs="Times New Roman"/>
          <w:szCs w:val="24"/>
        </w:rPr>
        <w:t>στελεχικού τους δυναμικού. Η εργασιακή ασφάλεια, η υποστήριξη της αξιοκρατίας, η αντικειμενικότητα και η διαφάνεια στη στελέχωση των υπηρεσιών θα ενισχύσει την αξιοπιστία τους και την εύρυθμη λειτουργία τους.</w:t>
      </w:r>
    </w:p>
    <w:p w14:paraId="09A3F22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Η προτεινόμενη νομοθετική μεταρρύθμιση είναι απ</w:t>
      </w:r>
      <w:r>
        <w:rPr>
          <w:rFonts w:eastAsia="Times New Roman" w:cs="Times New Roman"/>
          <w:szCs w:val="24"/>
        </w:rPr>
        <w:t>ολύτως αναγκαία αν επιδιώκουμε μια τουριστική αγορά ελκυστική, σύγχρονη, ευέλικτη, υποστηρικτική σε κάθε αναπτυξιακή προσπάθεια, παρέχοντας ευκαιρίες για αύξηση της απασχόλησης και βεβαίως, έτσι των εσόδων του κράτους.</w:t>
      </w:r>
    </w:p>
    <w:p w14:paraId="09A3F22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w:t>
      </w:r>
      <w:r>
        <w:rPr>
          <w:rFonts w:eastAsia="Times New Roman" w:cs="Times New Roman"/>
          <w:szCs w:val="24"/>
        </w:rPr>
        <w:t>δελφοι, όπως υπογράμμισε και η κυρία Υπουργός, είμαστε η πρώτη Κυβέρνηση που εφάρμοσε εθνική στρατηγική και εθνικό περιφερειακό σχεδιασμό για τον τουρισμό σε βάθος τετραετίας, εξασφαλίζοντας μια άνευ προηγουμένου επιτυχία στην τουριστική ανάπτυξη, με πολλα</w:t>
      </w:r>
      <w:r>
        <w:rPr>
          <w:rFonts w:eastAsia="Times New Roman" w:cs="Times New Roman"/>
          <w:szCs w:val="24"/>
        </w:rPr>
        <w:t xml:space="preserve">πλά οφέλη που διαχύθηκαν σε όλες τις περιφέρειες και όλες τις τοπικές κοινωνίες. </w:t>
      </w:r>
    </w:p>
    <w:p w14:paraId="09A3F22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ΣΤ΄ Αντιπρόεδρος της Βουλής κ. </w:t>
      </w:r>
      <w:r w:rsidRPr="0068217B">
        <w:rPr>
          <w:rFonts w:eastAsia="Times New Roman" w:cs="Times New Roman"/>
          <w:b/>
          <w:szCs w:val="24"/>
        </w:rPr>
        <w:t>ΓΕΩΡΓΙΟΣ ΛΑΜΠΡΟΥΛΗΣ</w:t>
      </w:r>
      <w:r>
        <w:rPr>
          <w:rFonts w:eastAsia="Times New Roman" w:cs="Times New Roman"/>
          <w:szCs w:val="24"/>
        </w:rPr>
        <w:t>)</w:t>
      </w:r>
    </w:p>
    <w:p w14:paraId="09A3F22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Από το 2015 επανατοποθετήσαμε την Ελλάδα στον παγκόσμιο τουριστικό χάρτ</w:t>
      </w:r>
      <w:r>
        <w:rPr>
          <w:rFonts w:eastAsia="Times New Roman" w:cs="Times New Roman"/>
          <w:szCs w:val="24"/>
        </w:rPr>
        <w:t>η, τριακόσιες εξήντα πέντε μέρες τον χρόνο, με επίκεντρο τη βιώσιμη τουριστική ανάπτυξη, αλλά και τις αυθεντικές εμπειρίες διακοπών. Μέσα από συντονισμένες προσπάθειες του Υπουργείου Τουρισμού η χώρα μας κατέκτησε για πρώτη φορά θέση ισχύος και επιρροής στ</w:t>
      </w:r>
      <w:r>
        <w:rPr>
          <w:rFonts w:eastAsia="Times New Roman" w:cs="Times New Roman"/>
          <w:szCs w:val="24"/>
        </w:rPr>
        <w:t>α παγκόσμια κέντρα αποφάσεων για τον τουρισμό, συμμετέχοντας ως μέλος του εκτελεστικού συμβουλίου του Παγκόσμιου Οργανισμού Τουρισμού, ενώ αναλάβαμε και την αντιπροεδρία, κύριοι συνάδελφοι, στην Επιτροπή Τουρισμού του Οργανισμού Οικονομικής Συνεργασίας και</w:t>
      </w:r>
      <w:r>
        <w:rPr>
          <w:rFonts w:eastAsia="Times New Roman" w:cs="Times New Roman"/>
          <w:szCs w:val="24"/>
        </w:rPr>
        <w:t xml:space="preserve"> Ανάπτυξης, προς χάριν συντομίας ΟΟΣΑ, για το έτος 2019. Από το 2014 και τους είκοσι τέσσερις εκατομμύρια τουρίστες, φθάσαμε σήμερα να έχουμε μια αύξηση της τάξεως του 35% με εννέα επιπλέον εκατομμύρια επισκέπτες τουρίστες, καταγράφοντας συνεχή ιστορικά ρε</w:t>
      </w:r>
      <w:r>
        <w:rPr>
          <w:rFonts w:eastAsia="Times New Roman" w:cs="Times New Roman"/>
          <w:szCs w:val="24"/>
        </w:rPr>
        <w:t>κόρ στα έσοδα και γενικότερα σε όλα τα τουριστικά μεγέθη.</w:t>
      </w:r>
    </w:p>
    <w:p w14:paraId="09A3F22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Η φετινή χρονιά το 2018 είναι η καλύτερη χρονιά στην ιστορία του ελληνικού τουρισμού με διψήφια αύξηση στις αφίξεις. Οι αφίξεις υπολογίζεται ότι θα κλείσουν κοντά στα τριάντα τρία εκατομμύρια τουριστών. Τα τουριστικά έσοδα του πρώτου εννεάμηνου φέτος ξεπέρ</w:t>
      </w:r>
      <w:r>
        <w:rPr>
          <w:rFonts w:eastAsia="Times New Roman" w:cs="Times New Roman"/>
          <w:szCs w:val="24"/>
        </w:rPr>
        <w:t xml:space="preserve">ασαν τα 14 δισεκατομμύρια ευρώ, ενώ δημιουργήθηκαν τριακόσιες χιλιάδες περίπου επιπλέον θέσεις εργασίας. Μία επίδοση που αποτελεί την υψηλότερη κατά τα τελευταία </w:t>
      </w:r>
      <w:r>
        <w:rPr>
          <w:rFonts w:eastAsia="Times New Roman" w:cs="Times New Roman"/>
          <w:szCs w:val="24"/>
        </w:rPr>
        <w:t xml:space="preserve">δεκαοκτώ </w:t>
      </w:r>
      <w:r>
        <w:rPr>
          <w:rFonts w:eastAsia="Times New Roman" w:cs="Times New Roman"/>
          <w:szCs w:val="24"/>
        </w:rPr>
        <w:t>χρόνια –δηλαδή, από το 2001 έως σήμερα- και ας μην ξεχνάμε πως η πρόσφατη απόφαση επέ</w:t>
      </w:r>
      <w:r>
        <w:rPr>
          <w:rFonts w:eastAsia="Times New Roman" w:cs="Times New Roman"/>
          <w:szCs w:val="24"/>
        </w:rPr>
        <w:t xml:space="preserve">κτασης της κλαδικής συλλογικής σύμβασης των εργαζομένων των ξενοδοχειακών επιχειρήσεων καλύπτει πάνω από </w:t>
      </w:r>
      <w:proofErr w:type="spellStart"/>
      <w:r>
        <w:rPr>
          <w:rFonts w:eastAsia="Times New Roman" w:cs="Times New Roman"/>
          <w:szCs w:val="24"/>
        </w:rPr>
        <w:t>εκατόν</w:t>
      </w:r>
      <w:proofErr w:type="spellEnd"/>
      <w:r>
        <w:rPr>
          <w:rFonts w:eastAsia="Times New Roman" w:cs="Times New Roman"/>
          <w:szCs w:val="24"/>
        </w:rPr>
        <w:t xml:space="preserve"> δεκατέσσερις χιλιάδες εργαζόμενους και αποτελεί την μεγαλύτερη σε ισχύ κλαδική συλλογική σύμβαση. </w:t>
      </w:r>
    </w:p>
    <w:p w14:paraId="09A3F22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παρόν σχέδιο νόμου, το οποίο εμείς οι Ανεξ</w:t>
      </w:r>
      <w:r>
        <w:rPr>
          <w:rFonts w:eastAsia="Times New Roman" w:cs="Times New Roman"/>
          <w:szCs w:val="24"/>
        </w:rPr>
        <w:t>άρτητοι Έλληνες υπερψηφίζουμε, αποτελεί φυσική συνέχεια όλων αυτών των επιτευγμάτων που καταγράφονται κατά τα τελευταία χρόνια. Καταγράφονται αυτά τα επιτεύγματα, κύριοι συνάδελφοι, κατά τα τελευταία χρόνια με στόχο την εδραίωση κομβικών και επιβεβλη</w:t>
      </w:r>
      <w:r>
        <w:rPr>
          <w:rFonts w:eastAsia="Times New Roman" w:cs="Times New Roman"/>
          <w:szCs w:val="24"/>
        </w:rPr>
        <w:lastRenderedPageBreak/>
        <w:t xml:space="preserve">μένων </w:t>
      </w:r>
      <w:r>
        <w:rPr>
          <w:rFonts w:eastAsia="Times New Roman" w:cs="Times New Roman"/>
          <w:szCs w:val="24"/>
        </w:rPr>
        <w:t>μεταρρυθμίσεων, που αναμένεται να ενισχύσουν την υπάρχουσα αναπτυξιακή διάσταση, την τουριστική αναπτυξιακή διάσταση στο μέλλον.</w:t>
      </w:r>
    </w:p>
    <w:p w14:paraId="09A3F22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9A3F22F" w14:textId="77777777" w:rsidR="00D269F7" w:rsidRDefault="006C352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9A3F230" w14:textId="77777777" w:rsidR="00D269F7" w:rsidRDefault="006C352B">
      <w:pPr>
        <w:spacing w:line="600" w:lineRule="auto"/>
        <w:ind w:firstLine="720"/>
        <w:contextualSpacing/>
        <w:jc w:val="both"/>
        <w:rPr>
          <w:rFonts w:eastAsia="Times New Roman" w:cs="Times New Roman"/>
          <w:szCs w:val="24"/>
        </w:rPr>
      </w:pPr>
      <w:r w:rsidRPr="005A5747">
        <w:rPr>
          <w:rFonts w:eastAsia="Times New Roman" w:cs="Times New Roman"/>
          <w:b/>
          <w:szCs w:val="24"/>
        </w:rPr>
        <w:t xml:space="preserve">ΠΡΟΕΔΡΕΥΩΝ (Γεώργιος </w:t>
      </w:r>
      <w:proofErr w:type="spellStart"/>
      <w:r w:rsidRPr="005A5747">
        <w:rPr>
          <w:rFonts w:eastAsia="Times New Roman" w:cs="Times New Roman"/>
          <w:b/>
          <w:szCs w:val="24"/>
        </w:rPr>
        <w:t>Λαμπρούλης</w:t>
      </w:r>
      <w:proofErr w:type="spellEnd"/>
      <w:r w:rsidRPr="005A5747">
        <w:rPr>
          <w:rFonts w:eastAsia="Times New Roman" w:cs="Times New Roman"/>
          <w:b/>
          <w:szCs w:val="24"/>
        </w:rPr>
        <w:t>):</w:t>
      </w:r>
      <w:r>
        <w:rPr>
          <w:rFonts w:eastAsia="Times New Roman" w:cs="Times New Roman"/>
          <w:szCs w:val="24"/>
        </w:rPr>
        <w:t xml:space="preserve"> Τον λόγο έχει ο </w:t>
      </w:r>
      <w:r>
        <w:rPr>
          <w:rFonts w:eastAsia="Times New Roman" w:cs="Times New Roman"/>
          <w:szCs w:val="24"/>
        </w:rPr>
        <w:t xml:space="preserve">ειδικός αγορητής </w:t>
      </w:r>
      <w:r>
        <w:rPr>
          <w:rFonts w:eastAsia="Times New Roman" w:cs="Times New Roman"/>
          <w:szCs w:val="24"/>
        </w:rPr>
        <w:t xml:space="preserve">από το Ποτάμι κ. </w:t>
      </w:r>
      <w:proofErr w:type="spellStart"/>
      <w:r>
        <w:rPr>
          <w:rFonts w:eastAsia="Times New Roman" w:cs="Times New Roman"/>
          <w:szCs w:val="24"/>
        </w:rPr>
        <w:t>Δανέλλης</w:t>
      </w:r>
      <w:proofErr w:type="spellEnd"/>
      <w:r>
        <w:rPr>
          <w:rFonts w:eastAsia="Times New Roman" w:cs="Times New Roman"/>
          <w:szCs w:val="24"/>
        </w:rPr>
        <w:t>.</w:t>
      </w:r>
    </w:p>
    <w:p w14:paraId="09A3F231" w14:textId="77777777" w:rsidR="00D269F7" w:rsidRDefault="006C352B">
      <w:pPr>
        <w:spacing w:line="600" w:lineRule="auto"/>
        <w:ind w:firstLine="720"/>
        <w:contextualSpacing/>
        <w:jc w:val="both"/>
        <w:rPr>
          <w:rFonts w:eastAsia="Times New Roman" w:cs="Times New Roman"/>
          <w:szCs w:val="24"/>
        </w:rPr>
      </w:pPr>
      <w:r w:rsidRPr="005A5747">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09A3F23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συζητούμενο νομοσχέδιο θα έπρεπε να είναι κομβικής σημασίας για την ανάπτυξη της χώρας, ιδιαίτερα μετά την κρίση. </w:t>
      </w:r>
    </w:p>
    <w:p w14:paraId="09A3F23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Η Ελλάδα είναι αναμφισβήτητα μια του</w:t>
      </w:r>
      <w:r>
        <w:rPr>
          <w:rFonts w:eastAsia="Times New Roman" w:cs="Times New Roman"/>
          <w:szCs w:val="24"/>
        </w:rPr>
        <w:t>ριστική χώρα, που δυστυχώς όμως, έχει επαναπαυτεί για χρόνια στο «ήλιος και θάλασσα», καθώς και στο «μαγευτικό ελληνικό καλοκαίρι». Τα τελευταία χρόνια τυχαίνει να ευνοούμαστε και από τις γεωπολιτικές εξελίξεις στην ευρύτερη περιοχή της Ανατολικής Μεσογείο</w:t>
      </w:r>
      <w:r>
        <w:rPr>
          <w:rFonts w:eastAsia="Times New Roman" w:cs="Times New Roman"/>
          <w:szCs w:val="24"/>
        </w:rPr>
        <w:t xml:space="preserve">υ, πράγμα που ευνοεί την αδράνεια, την ακινησία στη βολή της συνήθειας. </w:t>
      </w:r>
    </w:p>
    <w:p w14:paraId="09A3F234"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Η ανυπαρξία ουσιαστικού, μακρόπνοου και αειφόρου σχεδιασμού, όπως και οργάνωσης της ανάπτυξης, χαρακτηρίζει το τουριστικό μας μοντέλο. Δυστυχώς, η προστασία του περιβάλλοντος, η χωροτ</w:t>
      </w:r>
      <w:r>
        <w:rPr>
          <w:rFonts w:eastAsia="Times New Roman"/>
          <w:szCs w:val="24"/>
        </w:rPr>
        <w:t>αξία, η φέρουσα ικανότητα ήταν και εν πολλοίς παραμένουν άγνωστοι όροι. Είναι σχεδόν αφελές, όμως, να πιστεύουμε ότι μπορούμε να υπάρξουμε εσαεί μ’ αυτούς τους όρους σε μια διεθνή τουριστική αγορά που χαρακτηρίζεται από έντονο ανταγωνισμό, με ταξιδιώτες ολ</w:t>
      </w:r>
      <w:r>
        <w:rPr>
          <w:rFonts w:eastAsia="Times New Roman"/>
          <w:szCs w:val="24"/>
        </w:rPr>
        <w:t>οένα και πιο ενήμερους και απαιτητικούς, σε μια διεθνή αγορά όπου οι σύγχρονες τεχνολογίες παίζουν καθοριστικό ρόλο στις επιλογές των ταξιδιωτών και στην προώθηση των τουριστικών προϊόντων παγκοσμίως.</w:t>
      </w:r>
    </w:p>
    <w:p w14:paraId="09A3F235" w14:textId="77777777" w:rsidR="00D269F7" w:rsidRDefault="006C352B">
      <w:pPr>
        <w:spacing w:line="600" w:lineRule="auto"/>
        <w:ind w:firstLine="720"/>
        <w:contextualSpacing/>
        <w:jc w:val="both"/>
        <w:rPr>
          <w:rFonts w:eastAsia="Times New Roman"/>
          <w:szCs w:val="24"/>
        </w:rPr>
      </w:pPr>
      <w:r>
        <w:rPr>
          <w:rFonts w:eastAsia="Times New Roman"/>
          <w:szCs w:val="24"/>
        </w:rPr>
        <w:t>Σήμερα, μετά τη δεκαετή σχεδόν κρίση, είναι περισσότερο</w:t>
      </w:r>
      <w:r>
        <w:rPr>
          <w:rFonts w:eastAsia="Times New Roman"/>
          <w:szCs w:val="24"/>
        </w:rPr>
        <w:t xml:space="preserve"> από ποτέ αναγκαίο να χαράξουμε μια εθνική στρατηγική για τον ελληνικό τουρισμό, γιατί η προώθηση</w:t>
      </w:r>
      <w:r w:rsidRPr="0052595A">
        <w:rPr>
          <w:rFonts w:eastAsia="Times New Roman"/>
          <w:szCs w:val="24"/>
        </w:rPr>
        <w:t xml:space="preserve">, </w:t>
      </w:r>
      <w:r>
        <w:rPr>
          <w:rFonts w:eastAsia="Times New Roman"/>
          <w:szCs w:val="24"/>
        </w:rPr>
        <w:t xml:space="preserve">το </w:t>
      </w:r>
      <w:r>
        <w:rPr>
          <w:rFonts w:eastAsia="Times New Roman"/>
          <w:szCs w:val="24"/>
          <w:lang w:val="en-US"/>
        </w:rPr>
        <w:t>branding</w:t>
      </w:r>
      <w:r w:rsidRPr="0052595A">
        <w:rPr>
          <w:rFonts w:eastAsia="Times New Roman"/>
          <w:szCs w:val="24"/>
        </w:rPr>
        <w:t xml:space="preserve"> </w:t>
      </w:r>
      <w:r>
        <w:rPr>
          <w:rFonts w:eastAsia="Times New Roman"/>
          <w:szCs w:val="24"/>
        </w:rPr>
        <w:t xml:space="preserve">ή η προβολή στα οποία εμμένουμε αποκλειστικώς ως σήμερα, προϋποθέτουν την ύπαρξη στρατηγικού σχεδιασμού. Εκεί θα έπρεπε να πατούν προκειμένου να </w:t>
      </w:r>
      <w:r>
        <w:rPr>
          <w:rFonts w:eastAsia="Times New Roman"/>
          <w:szCs w:val="24"/>
        </w:rPr>
        <w:t xml:space="preserve">εξυπηρετούν ως εργαλεία τους στόχους αυτού του σχεδιασμού. Βέβαια, πρέπει επιτέλους να αντιληφθούμε ότι πραγματικός δείκτης επιτυχίας απόδοσης δεν είναι ο αριθμός των </w:t>
      </w:r>
      <w:r>
        <w:rPr>
          <w:rFonts w:eastAsia="Times New Roman"/>
          <w:szCs w:val="24"/>
        </w:rPr>
        <w:lastRenderedPageBreak/>
        <w:t xml:space="preserve">αφίξεων, αλλά το οικονομικό αντίκρισμα της εδώ παραμονής των επισκεπτών μας. </w:t>
      </w:r>
    </w:p>
    <w:p w14:paraId="09A3F236" w14:textId="77777777" w:rsidR="00D269F7" w:rsidRDefault="006C352B">
      <w:pPr>
        <w:spacing w:line="600" w:lineRule="auto"/>
        <w:ind w:firstLine="720"/>
        <w:contextualSpacing/>
        <w:jc w:val="both"/>
        <w:rPr>
          <w:rFonts w:eastAsia="Times New Roman"/>
          <w:szCs w:val="24"/>
        </w:rPr>
      </w:pPr>
      <w:r>
        <w:rPr>
          <w:rFonts w:eastAsia="Times New Roman"/>
          <w:szCs w:val="24"/>
        </w:rPr>
        <w:t>Από την άλλ</w:t>
      </w:r>
      <w:r>
        <w:rPr>
          <w:rFonts w:eastAsia="Times New Roman"/>
          <w:szCs w:val="24"/>
        </w:rPr>
        <w:t>η πλευρά, μια εθνική στρατηγική για τον τουρισμό πρέπει να αποτελέσει ένα προϊόν ευρείας πολιτικής και κοινωνικής συναίνεσης και αυτό είναι απαραίτητο προκειμένου να διασφαλιστεί η μακροπρόθεσμη υλοποίηση των στόχων της, δηλαδή η κάλυψη των ουσιαστικών δομ</w:t>
      </w:r>
      <w:r>
        <w:rPr>
          <w:rFonts w:eastAsia="Times New Roman"/>
          <w:szCs w:val="24"/>
        </w:rPr>
        <w:t>ικών ελλείψεων ως προς τις υποδομές, την ποιότητα των υπηρεσιών, το θεσμικό πλαίσιο, τη διαφοροποίηση του προϊόντος, τις συνεργίες με τις λοιπές οικονομικές δραστηριότητες κ.λπ</w:t>
      </w:r>
      <w:r>
        <w:rPr>
          <w:rFonts w:eastAsia="Times New Roman"/>
          <w:szCs w:val="24"/>
        </w:rPr>
        <w:t>.</w:t>
      </w:r>
      <w:r>
        <w:rPr>
          <w:rFonts w:eastAsia="Times New Roman"/>
          <w:szCs w:val="24"/>
        </w:rPr>
        <w:t>.</w:t>
      </w:r>
      <w:r>
        <w:rPr>
          <w:rFonts w:eastAsia="Times New Roman"/>
          <w:szCs w:val="24"/>
        </w:rPr>
        <w:t xml:space="preserve"> </w:t>
      </w:r>
    </w:p>
    <w:p w14:paraId="09A3F237" w14:textId="77777777" w:rsidR="00D269F7" w:rsidRDefault="006C352B">
      <w:pPr>
        <w:spacing w:line="600" w:lineRule="auto"/>
        <w:ind w:firstLine="720"/>
        <w:contextualSpacing/>
        <w:jc w:val="both"/>
        <w:rPr>
          <w:rFonts w:eastAsia="Times New Roman"/>
          <w:szCs w:val="24"/>
        </w:rPr>
      </w:pPr>
      <w:r>
        <w:rPr>
          <w:rFonts w:eastAsia="Times New Roman"/>
          <w:szCs w:val="24"/>
        </w:rPr>
        <w:t>Ποιες, όμως, είναι οι προϋποθέσεις για τα παραπάνω; Οι τάσεις της παγκόσμιας</w:t>
      </w:r>
      <w:r>
        <w:rPr>
          <w:rFonts w:eastAsia="Times New Roman"/>
          <w:szCs w:val="24"/>
        </w:rPr>
        <w:t xml:space="preserve"> αγοράς ζητούν διαφοροποιημένα προϊόντα με ισχυρή ταυτότητα και χαρακτήρα και πάνω απ’ όλα μοναδικότητα εμπειριών. </w:t>
      </w:r>
    </w:p>
    <w:p w14:paraId="09A3F238" w14:textId="77777777" w:rsidR="00D269F7" w:rsidRDefault="006C352B">
      <w:pPr>
        <w:spacing w:line="600" w:lineRule="auto"/>
        <w:ind w:firstLine="720"/>
        <w:contextualSpacing/>
        <w:jc w:val="both"/>
        <w:rPr>
          <w:rFonts w:eastAsia="Times New Roman"/>
          <w:szCs w:val="24"/>
        </w:rPr>
      </w:pPr>
      <w:r>
        <w:rPr>
          <w:rFonts w:eastAsia="Times New Roman"/>
          <w:szCs w:val="24"/>
        </w:rPr>
        <w:t>Αυτή η διαφοροποίηση του τουριστικού μας προϊόντος δεν επιτυγχάνεται με την κατάθεση νομοσχεδίων ή τη θεσμοθέτηση σημάτων ειδικών μορφών του</w:t>
      </w:r>
      <w:r>
        <w:rPr>
          <w:rFonts w:eastAsia="Times New Roman"/>
          <w:szCs w:val="24"/>
        </w:rPr>
        <w:t>ρισμού χωρίς ουσιαστικό αντίκρισμα στις προσφερόμενες υπηρεσίες. Προϋποθέτει την κατα</w:t>
      </w:r>
      <w:r>
        <w:rPr>
          <w:rFonts w:eastAsia="Times New Roman"/>
          <w:szCs w:val="24"/>
        </w:rPr>
        <w:lastRenderedPageBreak/>
        <w:t>γραφή των συγκριτικών πλεονεκτημάτων και της φέρουσας ικανότητας κάθε περιοχής, τη δράση προς άρση των όποιων εμποδίων –θεσμικό πλαίσιο, υποδομές κ.λπ.- και την παροχή κιν</w:t>
      </w:r>
      <w:r>
        <w:rPr>
          <w:rFonts w:eastAsia="Times New Roman"/>
          <w:szCs w:val="24"/>
        </w:rPr>
        <w:t xml:space="preserve">ήτρων για την ανάπτυξη ειδικών μορφών τουρισμού. </w:t>
      </w:r>
    </w:p>
    <w:p w14:paraId="09A3F239" w14:textId="77777777" w:rsidR="00D269F7" w:rsidRDefault="006C352B">
      <w:pPr>
        <w:spacing w:line="600" w:lineRule="auto"/>
        <w:ind w:firstLine="720"/>
        <w:contextualSpacing/>
        <w:jc w:val="both"/>
        <w:rPr>
          <w:rFonts w:eastAsia="Times New Roman"/>
          <w:szCs w:val="24"/>
        </w:rPr>
      </w:pPr>
      <w:r>
        <w:rPr>
          <w:rFonts w:eastAsia="Times New Roman"/>
          <w:szCs w:val="24"/>
        </w:rPr>
        <w:t>Επιπροσθέτως, η υλοποίησή του απαιτεί σχεδιασμό και εφαρμογή όχι μόνο σε περιφερειακό και τοπικό επίπεδο, αλλά και την οργανική διασύνδεση του τουρισμού με τους άλλους κρίσιμους για την αναπτυξιακή πορεία τ</w:t>
      </w:r>
      <w:r>
        <w:rPr>
          <w:rFonts w:eastAsia="Times New Roman"/>
          <w:szCs w:val="24"/>
        </w:rPr>
        <w:t xml:space="preserve">ης χώρας τομείς, όπως το περιβάλλον, τη γεωργία και την αγροτική ανάπτυξη, την αλιεία, τον πολιτισμό, τις μεταφορές, τις </w:t>
      </w:r>
      <w:r>
        <w:rPr>
          <w:rFonts w:eastAsia="Times New Roman"/>
          <w:szCs w:val="24"/>
        </w:rPr>
        <w:t>ανανεώσιμες πηγές ενέργειας</w:t>
      </w:r>
      <w:r>
        <w:rPr>
          <w:rFonts w:eastAsia="Times New Roman"/>
          <w:szCs w:val="24"/>
        </w:rPr>
        <w:t>.</w:t>
      </w:r>
      <w:r>
        <w:rPr>
          <w:rFonts w:eastAsia="Times New Roman"/>
          <w:szCs w:val="24"/>
        </w:rPr>
        <w:t xml:space="preserve"> Η βιώσιμη τουριστική ανάπτυξη της χώρας επιβάλλει τον σχεδιασμό μιας εθνικής στρατηγικής που θα συνδυάζει,</w:t>
      </w:r>
      <w:r>
        <w:rPr>
          <w:rFonts w:eastAsia="Times New Roman"/>
          <w:szCs w:val="24"/>
        </w:rPr>
        <w:t xml:space="preserve"> θα συντονίζει και θα προωθεί της συνεργίες με τους </w:t>
      </w:r>
      <w:proofErr w:type="spellStart"/>
      <w:r>
        <w:rPr>
          <w:rFonts w:eastAsia="Times New Roman"/>
          <w:szCs w:val="24"/>
        </w:rPr>
        <w:t>αλληλοτροφοδοτούμενους</w:t>
      </w:r>
      <w:proofErr w:type="spellEnd"/>
      <w:r>
        <w:rPr>
          <w:rFonts w:eastAsia="Times New Roman"/>
          <w:szCs w:val="24"/>
        </w:rPr>
        <w:t xml:space="preserve"> τομείς της οικονομίας. </w:t>
      </w:r>
    </w:p>
    <w:p w14:paraId="09A3F23A"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Έχουμε τονίσει επανειλημμένα, παραδείγματος </w:t>
      </w:r>
      <w:r>
        <w:rPr>
          <w:rFonts w:eastAsia="Times New Roman"/>
          <w:szCs w:val="24"/>
        </w:rPr>
        <w:t>χάριν</w:t>
      </w:r>
      <w:r>
        <w:rPr>
          <w:rFonts w:eastAsia="Times New Roman"/>
          <w:szCs w:val="24"/>
        </w:rPr>
        <w:t>, ότι η συνεργία τουρισμού και γεωργίας αποτελεί βασικό στόχο της εθνικής στρατηγικής για τον τουρισμό, προσ</w:t>
      </w:r>
      <w:r>
        <w:rPr>
          <w:rFonts w:eastAsia="Times New Roman"/>
          <w:szCs w:val="24"/>
        </w:rPr>
        <w:t>φέροντας προστιθέ</w:t>
      </w:r>
      <w:r>
        <w:rPr>
          <w:rFonts w:eastAsia="Times New Roman"/>
          <w:szCs w:val="24"/>
        </w:rPr>
        <w:lastRenderedPageBreak/>
        <w:t xml:space="preserve">μενη αξία και στους δύο τομείς. Απαιτείται πλέον μια νέα οργανικού τύπου διασύνδεση του πρωτογενούς τομέα με τον τριτογενή για αυτονόητους λόγους. </w:t>
      </w:r>
    </w:p>
    <w:p w14:paraId="09A3F23B" w14:textId="77777777" w:rsidR="00D269F7" w:rsidRDefault="006C352B">
      <w:pPr>
        <w:spacing w:line="600" w:lineRule="auto"/>
        <w:ind w:firstLine="720"/>
        <w:contextualSpacing/>
        <w:jc w:val="both"/>
        <w:rPr>
          <w:rFonts w:eastAsia="Times New Roman"/>
          <w:szCs w:val="24"/>
        </w:rPr>
      </w:pPr>
      <w:r>
        <w:rPr>
          <w:rFonts w:eastAsia="Times New Roman"/>
          <w:szCs w:val="24"/>
        </w:rPr>
        <w:t>Μόλις τα τελευταία χρόνια αρχίσαμε να τυποποιούμε και να πιστοποιούμε τα προϊόντα μας, δηλα</w:t>
      </w:r>
      <w:r>
        <w:rPr>
          <w:rFonts w:eastAsia="Times New Roman"/>
          <w:szCs w:val="24"/>
        </w:rPr>
        <w:t xml:space="preserve">δή να τα κάνουμε επώνυμα και </w:t>
      </w:r>
      <w:proofErr w:type="spellStart"/>
      <w:r>
        <w:rPr>
          <w:rFonts w:eastAsia="Times New Roman"/>
          <w:szCs w:val="24"/>
        </w:rPr>
        <w:t>ταυτοποιημένα</w:t>
      </w:r>
      <w:proofErr w:type="spellEnd"/>
      <w:r>
        <w:rPr>
          <w:rFonts w:eastAsia="Times New Roman"/>
          <w:szCs w:val="24"/>
        </w:rPr>
        <w:t>. Άλλωστε, είναι τόσο πολλοί οι ξένοι επισκέπτες της χώρας που αν κατανάλωναν ελληνικά προϊόντα, ίσως να μην είχαμε καν τη δυνατότητα εξαγωγών πολλών απ’ αυτά.</w:t>
      </w:r>
    </w:p>
    <w:p w14:paraId="09A3F23C"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Πρέπει να καταλάβουν τόσο οι παραγωγοί μας όσο και οι </w:t>
      </w:r>
      <w:r>
        <w:rPr>
          <w:rFonts w:eastAsia="Times New Roman"/>
          <w:szCs w:val="24"/>
        </w:rPr>
        <w:t>ξενοδόχοι ότι είναι αμοιβαία επωφελής γι’ αυτούς η γνωριμία των ξένων επισκεπτών με τις ελληνικές γεύσεις και τα ποτά, γιατί αυτό ακριβώς δίνει μοναδικότητα στο τουριστικό προϊόν και αυτό το διαφοροποιεί από την αντίστοιχη εμπειρία που θα έχει ένας επισκέπ</w:t>
      </w:r>
      <w:r>
        <w:rPr>
          <w:rFonts w:eastAsia="Times New Roman"/>
          <w:szCs w:val="24"/>
        </w:rPr>
        <w:t>της σε μια άλλη χώρα σ’ ένα εφάμιλλο ξενοδοχείο.</w:t>
      </w:r>
    </w:p>
    <w:p w14:paraId="09A3F23D" w14:textId="77777777" w:rsidR="00D269F7" w:rsidRDefault="006C352B">
      <w:pPr>
        <w:spacing w:line="600" w:lineRule="auto"/>
        <w:ind w:firstLine="720"/>
        <w:contextualSpacing/>
        <w:jc w:val="both"/>
        <w:rPr>
          <w:rFonts w:eastAsia="Times New Roman"/>
          <w:szCs w:val="24"/>
        </w:rPr>
      </w:pPr>
      <w:r>
        <w:rPr>
          <w:rFonts w:eastAsia="Times New Roman"/>
          <w:szCs w:val="24"/>
        </w:rPr>
        <w:t>Επιπροσθέτως, πρέπει να υπάρξει ξεχωριστή μέριμνα για την πολιτιστική μας κληρονομιά και τη διασύνδεσή της με τον τουρισμό, αφού αποτελεί ένα από τα ισχυρότερα όπλα του τουριστικού μας προϊόντος, προσδίδοντά</w:t>
      </w:r>
      <w:r>
        <w:rPr>
          <w:rFonts w:eastAsia="Times New Roman"/>
          <w:szCs w:val="24"/>
        </w:rPr>
        <w:t xml:space="preserve">ς του μια μοναδικότητα. </w:t>
      </w:r>
    </w:p>
    <w:p w14:paraId="09A3F23E"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 xml:space="preserve">Δυστυχώς, όμως, φαίνεται ότι οι δύο τομείς χαρακτηρίζονται από σχέση ανταγωνισμού. Αναχρονιστικές αντιλήψεις και γραφειοκρατία εμποδίζουν την ανάπτυξη μιας δυναμικής σχέσης τουριστικού οφέλους που θα μπορούσε να οδηγήσει ακόμα και </w:t>
      </w:r>
      <w:r>
        <w:rPr>
          <w:rFonts w:eastAsia="Times New Roman"/>
          <w:szCs w:val="24"/>
        </w:rPr>
        <w:t xml:space="preserve">σε μια νέα μορφή φιλελληνισμού. </w:t>
      </w:r>
    </w:p>
    <w:p w14:paraId="09A3F23F" w14:textId="77777777" w:rsidR="00D269F7" w:rsidRDefault="006C352B">
      <w:pPr>
        <w:spacing w:line="600" w:lineRule="auto"/>
        <w:ind w:firstLine="720"/>
        <w:contextualSpacing/>
        <w:jc w:val="both"/>
        <w:rPr>
          <w:rFonts w:eastAsia="Times New Roman"/>
          <w:szCs w:val="24"/>
        </w:rPr>
      </w:pPr>
      <w:r>
        <w:rPr>
          <w:rFonts w:eastAsia="Times New Roman"/>
          <w:szCs w:val="24"/>
        </w:rPr>
        <w:t>Εξίσου κρίσιμο με την ποιότητα των τουριστικών υποδομών στοιχείο αποτελεί η ποιότητα των παρεχόμενων υπηρεσιών, κάτι που έχει βεβαίως ως κεντρικό του πυρήνα το ανθρώπινο δυναμικό, το οποίο αποτελεί και τον βασικό πόρο, όπως</w:t>
      </w:r>
      <w:r>
        <w:rPr>
          <w:rFonts w:eastAsia="Times New Roman"/>
          <w:szCs w:val="24"/>
        </w:rPr>
        <w:t xml:space="preserve"> και το ανταγωνιστικό πλεονέκτημα του ελληνικού τουρισμού και όντως η επένδυση στον ανθρώπινο παράγοντα είναι από τα σημαντικότερα που έχουμε να κάνουμε, αν θέλουμε να αναβαθμίσουμε το τουριστικό μας προϊόν. </w:t>
      </w:r>
    </w:p>
    <w:p w14:paraId="09A3F240" w14:textId="77777777" w:rsidR="00D269F7" w:rsidRDefault="006C352B">
      <w:pPr>
        <w:spacing w:line="600" w:lineRule="auto"/>
        <w:ind w:firstLine="720"/>
        <w:contextualSpacing/>
        <w:jc w:val="both"/>
        <w:rPr>
          <w:rFonts w:eastAsia="Times New Roman"/>
          <w:szCs w:val="24"/>
        </w:rPr>
      </w:pPr>
      <w:r>
        <w:rPr>
          <w:rFonts w:eastAsia="Times New Roman"/>
          <w:szCs w:val="24"/>
        </w:rPr>
        <w:t>Αυτό βέβαια συνεπάγεται αναβάθμιση της τουριστι</w:t>
      </w:r>
      <w:r>
        <w:rPr>
          <w:rFonts w:eastAsia="Times New Roman"/>
          <w:szCs w:val="24"/>
        </w:rPr>
        <w:t xml:space="preserve">κής εκπαίδευσης και κατάρτισης, αντιστοίχιση των προγραμμάτων σπουδών με τους στόχους της εθνικής στρατηγικής για τον τουρισμό, υποστήριξη των τουριστικών επιχειρήσεων για εφαρμογή συγκεκριμένης και συγκροτημένης πολιτικής ανθρωπίνων πόρων </w:t>
      </w:r>
      <w:r>
        <w:rPr>
          <w:rFonts w:eastAsia="Times New Roman"/>
          <w:szCs w:val="24"/>
        </w:rPr>
        <w:lastRenderedPageBreak/>
        <w:t>και βεβαίως ευαι</w:t>
      </w:r>
      <w:r>
        <w:rPr>
          <w:rFonts w:eastAsia="Times New Roman"/>
          <w:szCs w:val="24"/>
        </w:rPr>
        <w:t>σθητοποίηση των τοπικών κοινωνιών για καλλιέργεια τουριστικής συνείδησης.</w:t>
      </w:r>
    </w:p>
    <w:p w14:paraId="09A3F241"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έρχομαι τώρα στο νομοσχέδιο και στα συγκεκριμένα του άρθρα. </w:t>
      </w:r>
    </w:p>
    <w:p w14:paraId="09A3F242" w14:textId="77777777" w:rsidR="00D269F7" w:rsidRDefault="006C352B">
      <w:pPr>
        <w:spacing w:line="600" w:lineRule="auto"/>
        <w:ind w:firstLine="720"/>
        <w:contextualSpacing/>
        <w:jc w:val="both"/>
        <w:rPr>
          <w:rFonts w:eastAsia="Times New Roman"/>
          <w:szCs w:val="24"/>
        </w:rPr>
      </w:pPr>
      <w:r>
        <w:rPr>
          <w:rFonts w:eastAsia="Times New Roman"/>
          <w:szCs w:val="24"/>
        </w:rPr>
        <w:t>Με το νομοσχέδιο που συζητάμε επιδιώκεται αρχικά μέσω των διατάξεων του πρώτου μέρους η ρύθ</w:t>
      </w:r>
      <w:r>
        <w:rPr>
          <w:rFonts w:eastAsia="Times New Roman"/>
          <w:szCs w:val="24"/>
        </w:rPr>
        <w:t>μιση της ανάπτυξης, οργάνωσης και εποπτείας των δραστηριοτήτων και της επιχειρηματικότητας που αφορούν στον θεματικό τουρισμό.</w:t>
      </w:r>
    </w:p>
    <w:p w14:paraId="09A3F243" w14:textId="77777777" w:rsidR="00D269F7" w:rsidRDefault="006C352B">
      <w:pPr>
        <w:spacing w:line="600" w:lineRule="auto"/>
        <w:ind w:firstLine="720"/>
        <w:contextualSpacing/>
        <w:jc w:val="both"/>
        <w:rPr>
          <w:rFonts w:eastAsia="Times New Roman"/>
          <w:szCs w:val="24"/>
        </w:rPr>
      </w:pPr>
      <w:r>
        <w:rPr>
          <w:rFonts w:eastAsia="Times New Roman"/>
          <w:szCs w:val="24"/>
        </w:rPr>
        <w:t>Θα περιμέναμε περισσότερα πράγματα στο κεφάλαιο του θεματικού τουρισμού. Αποτελεί μόλις το 1/3 των διατάξεων και επικεντρώνεται κυρίως σε ορισμούς και μάλιστα με εφαρμογή στο απώτερο μέλλον, δεδομένων των πολυάριθμων κοινών υπουργικών αποφάσεων ή υπουργικώ</w:t>
      </w:r>
      <w:r>
        <w:rPr>
          <w:rFonts w:eastAsia="Times New Roman"/>
          <w:szCs w:val="24"/>
        </w:rPr>
        <w:t xml:space="preserve">ν αποφάσεων που πρέπει να εκδοθούν, χωρίς βεβαίως να ορίζουμε σε καμμία απ’ αυτές τις εκκρεμότητες έναν χρονικό ορίζοντα. </w:t>
      </w:r>
    </w:p>
    <w:p w14:paraId="09A3F244"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Βεβαίως, υπάρχουν πάρα πολλές ασάφειες που πρέπει να διευκρινιστούν. Φοβάμαι, όμως, επειδή το έχουμε ζήσει και στο απώτερο παρελθόν, </w:t>
      </w:r>
      <w:r>
        <w:rPr>
          <w:rFonts w:eastAsia="Times New Roman"/>
          <w:szCs w:val="24"/>
        </w:rPr>
        <w:t xml:space="preserve">αλλά και στο πρόσφατο, ότι συνήθως μια συσσώρευση τόσων εκκρεμοτήτων ουσιαστικά παραπέμπει το </w:t>
      </w:r>
      <w:r>
        <w:rPr>
          <w:rFonts w:eastAsia="Times New Roman"/>
          <w:szCs w:val="24"/>
        </w:rPr>
        <w:lastRenderedPageBreak/>
        <w:t xml:space="preserve">θέμα που πάμε να επιλύσουμε στις καλένδες. Γι’ αυτόν τον λόγο νομίζω ότι θα πρέπει όπου είναι δυνατόν να προσθέσουμε έναν χρονικό ορίζοντα υποχρέωσης έκδοσης των </w:t>
      </w:r>
      <w:r>
        <w:rPr>
          <w:rFonts w:eastAsia="Times New Roman"/>
          <w:szCs w:val="24"/>
        </w:rPr>
        <w:t>αποφάσεων αυτών, να το κάνουμε.</w:t>
      </w:r>
    </w:p>
    <w:p w14:paraId="09A3F245" w14:textId="77777777" w:rsidR="00D269F7" w:rsidRDefault="006C352B">
      <w:pPr>
        <w:spacing w:line="600" w:lineRule="auto"/>
        <w:ind w:firstLine="720"/>
        <w:contextualSpacing/>
        <w:jc w:val="both"/>
        <w:rPr>
          <w:rFonts w:eastAsia="Times New Roman"/>
          <w:szCs w:val="24"/>
        </w:rPr>
      </w:pPr>
      <w:r>
        <w:rPr>
          <w:rFonts w:eastAsia="Times New Roman"/>
          <w:szCs w:val="24"/>
        </w:rPr>
        <w:t>Είναι γνωστό σε όσους ασχολούνται συστηματικά με τον τουρισμό ότι το θέμα των ορισμών των μορφών τουρισμού δεν αποτελεί αντικείμενο νομοθετικών ρυθμίσεων. Είναι θέμα που χειρίζεται η επιστήμη και που επομένως το αναζητά κανε</w:t>
      </w:r>
      <w:r>
        <w:rPr>
          <w:rFonts w:eastAsia="Times New Roman"/>
          <w:szCs w:val="24"/>
        </w:rPr>
        <w:t>ίς στη σχετική βιβλιογραφία. Εξάλλου, ο αριθμός και το περιεχόμενο των θεματικών μορφών τουρισμού μεταβάλλεται ραγδαία ανάλογα με τις συνθήκες-κοινωνικές, οικονομικές, περιβαλλοντικές- αλλά και με τις νέες ανάγκες και νοοτροπίες που διαμορφώνονται στις σύγ</w:t>
      </w:r>
      <w:r>
        <w:rPr>
          <w:rFonts w:eastAsia="Times New Roman"/>
          <w:szCs w:val="24"/>
        </w:rPr>
        <w:t xml:space="preserve">χρονες κοινωνίες. </w:t>
      </w:r>
    </w:p>
    <w:p w14:paraId="09A3F246"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Σ’ αυτό το πλαίσιο θα περιμέναμε σε ορισμένους ορισμούς να είμαστε πιο ακριβείς και βεβαίως θεωρούμε ότι αντικείμενο ενός αντίστοιχου νομοσχεδίου σε σχέση με τις θεματικές μορφές τουρισμού θα ήταν να ρυθμίσει τις έννομες σχέσεις, δηλαδή </w:t>
      </w:r>
      <w:r>
        <w:rPr>
          <w:rFonts w:eastAsia="Times New Roman"/>
          <w:szCs w:val="24"/>
        </w:rPr>
        <w:t xml:space="preserve">τα εκατέρωθεν δικαιώματα και τις υποχρεώσεις όσων εμπλέκονται σ’ </w:t>
      </w:r>
      <w:r>
        <w:rPr>
          <w:rFonts w:eastAsia="Times New Roman"/>
          <w:szCs w:val="24"/>
        </w:rPr>
        <w:lastRenderedPageBreak/>
        <w:t xml:space="preserve">αυτές και μάλιστα με στόχευση κυρίως την προστασία του καταναλωτή. </w:t>
      </w:r>
    </w:p>
    <w:p w14:paraId="09A3F247" w14:textId="77777777" w:rsidR="00D269F7" w:rsidRDefault="006C352B">
      <w:pPr>
        <w:spacing w:line="600" w:lineRule="auto"/>
        <w:ind w:firstLine="720"/>
        <w:contextualSpacing/>
        <w:jc w:val="both"/>
        <w:rPr>
          <w:rFonts w:eastAsia="Times New Roman"/>
          <w:szCs w:val="24"/>
        </w:rPr>
      </w:pPr>
      <w:r>
        <w:rPr>
          <w:rFonts w:eastAsia="Times New Roman"/>
          <w:szCs w:val="24"/>
        </w:rPr>
        <w:t>Τα υπόλοιπα 2/3 του σχεδίου νόμου καλύπτουν όλο το φάσμα των αρμοδιοτήτων του Υπουργείου Τουρισμού και επιχειρούν να δώσουν</w:t>
      </w:r>
      <w:r>
        <w:rPr>
          <w:rFonts w:eastAsia="Times New Roman"/>
          <w:szCs w:val="24"/>
        </w:rPr>
        <w:t xml:space="preserve"> λύση σε ζητήματα που έχουν σωρευτεί κατά τη διάρκεια των αρκετών τελευταίων ετών. </w:t>
      </w:r>
    </w:p>
    <w:p w14:paraId="09A3F248" w14:textId="77777777" w:rsidR="00D269F7" w:rsidRDefault="006C352B">
      <w:pPr>
        <w:spacing w:line="600" w:lineRule="auto"/>
        <w:ind w:firstLine="720"/>
        <w:contextualSpacing/>
        <w:jc w:val="both"/>
        <w:rPr>
          <w:rFonts w:eastAsia="Times New Roman"/>
          <w:szCs w:val="24"/>
        </w:rPr>
      </w:pPr>
      <w:r>
        <w:rPr>
          <w:rFonts w:eastAsia="Times New Roman"/>
          <w:szCs w:val="24"/>
        </w:rPr>
        <w:t>Σχετικά με τις ρυθμίσεις που με τον έναν ή τον άλλον τρόπο αφορούν τον ΕΟΤ, τα τελευταία χρόνια έχουν διαφοροποιηθεί πάρα πολλά σε σχέση με τον επανακαθορισμό του ρόλου του</w:t>
      </w:r>
      <w:r>
        <w:rPr>
          <w:rFonts w:eastAsia="Times New Roman"/>
          <w:szCs w:val="24"/>
        </w:rPr>
        <w:t xml:space="preserve"> ΕΟΤ, αλλά και των σχέσεων μεταξύ ΕΟΤ και Υπουργείου Τουρισμού. Γι’ αυτόν τον λόγο θεωρούμε ότι θα ήταν σκόπιμο να υπάρξει μια συνολική παρέμβαση που θα </w:t>
      </w:r>
      <w:proofErr w:type="spellStart"/>
      <w:r>
        <w:rPr>
          <w:rFonts w:eastAsia="Times New Roman"/>
          <w:szCs w:val="24"/>
        </w:rPr>
        <w:t>εξορθολογικοποιεί</w:t>
      </w:r>
      <w:proofErr w:type="spellEnd"/>
      <w:r>
        <w:rPr>
          <w:rFonts w:eastAsia="Times New Roman"/>
          <w:szCs w:val="24"/>
        </w:rPr>
        <w:t xml:space="preserve"> τους ρόλους και τις σχέσεις μεταξύ του ΕΟΤ και του Υπουργείου. Πρόκειται για ένα θέμα</w:t>
      </w:r>
      <w:r>
        <w:rPr>
          <w:rFonts w:eastAsia="Times New Roman"/>
          <w:szCs w:val="24"/>
        </w:rPr>
        <w:t xml:space="preserve"> που απαιτεί μια ολοκληρωμένη προσέγγιση και έναν σχεδιασμό και βέβαια μια διευρυμένη διαβούλευση σε σχέση με τα ζητούμενα της σημερινής πραγματικότητας. Αυτό σημαίνει ότι θα μπορούσε και θα έπρεπε να αποτελέσει το μοναδικό θέμα μιας ολοκληρωμένης νομοθετι</w:t>
      </w:r>
      <w:r>
        <w:rPr>
          <w:rFonts w:eastAsia="Times New Roman"/>
          <w:szCs w:val="24"/>
        </w:rPr>
        <w:t xml:space="preserve">κής παρέμβασης. </w:t>
      </w:r>
    </w:p>
    <w:p w14:paraId="09A3F249"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 xml:space="preserve">Ας μην ξεχνάμε ότι ο Ελληνικός Οργανισμός Τουρισμού ήταν πάντα ένα εργαλείο που κατά περιόδους έκανε εξαιρετική δουλειά, παίρνοντας ουσιαστικά πάνω του την πολιτική του τουρισμού της χώρας, κυρίως μέσα από την προβολή και την υποστήριξη, </w:t>
      </w:r>
      <w:r>
        <w:rPr>
          <w:rFonts w:eastAsia="Times New Roman"/>
          <w:szCs w:val="24"/>
        </w:rPr>
        <w:t>παλαιότερα δε, στις χρυσές εποχές του, και με την ξενοδοχειακή υποδομή. Σήμερα που πρέπει να επανακαθορίσουμε το τι τουρισμό θέλουμε και πώς θα τον επιτύχουμε, χρειάζεται ένα εθνικό σχέδιο τουριστικής πολιτικής και θα πρέπει να δούμε τα εργαλεία που έχουμε</w:t>
      </w:r>
      <w:r>
        <w:rPr>
          <w:rFonts w:eastAsia="Times New Roman"/>
          <w:szCs w:val="24"/>
        </w:rPr>
        <w:t xml:space="preserve"> στη διάθεσή μας, επομένως και τον ΕΟΤ συνολικά.</w:t>
      </w:r>
    </w:p>
    <w:p w14:paraId="09A3F24A"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Δεν θα αναφερθώ αναλυτικά στα άρθρα του νομοσχεδίου που αφορούν στον ΕΟΤ, γιατί εξαρχής διαφωνώ με την αποσπασματική λογική με την οποία αντιμετωπίζεται το θέμα αυτό. </w:t>
      </w:r>
    </w:p>
    <w:p w14:paraId="09A3F24B" w14:textId="77777777" w:rsidR="00D269F7" w:rsidRDefault="006C352B">
      <w:pPr>
        <w:spacing w:line="600" w:lineRule="auto"/>
        <w:ind w:firstLine="720"/>
        <w:contextualSpacing/>
        <w:jc w:val="both"/>
        <w:rPr>
          <w:rFonts w:eastAsia="Times New Roman"/>
          <w:szCs w:val="24"/>
        </w:rPr>
      </w:pPr>
      <w:r>
        <w:rPr>
          <w:rFonts w:eastAsia="Times New Roman"/>
          <w:szCs w:val="24"/>
        </w:rPr>
        <w:t>Θα σταθώ, όμως, στο άρθρο 56, στη διαδι</w:t>
      </w:r>
      <w:r>
        <w:rPr>
          <w:rFonts w:eastAsia="Times New Roman"/>
          <w:szCs w:val="24"/>
        </w:rPr>
        <w:t>κασία επιλογής προσωπικού υπηρεσιών εξωτερικού του ΕΟΤ, όπου περιγράφονται οι διαδικασίες επιλογής προσωπικού του ΕΟΤ Εξωτερικού. Επίσης, περιγράφονται και οι διαδικασίες επιλογής επιτόπιου προσωπικού, σύμφωνα με τις λειτουργικές ανάγκες κάθε υπηρεσίας.</w:t>
      </w:r>
    </w:p>
    <w:p w14:paraId="09A3F24C"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Πα</w:t>
      </w:r>
      <w:r>
        <w:rPr>
          <w:rFonts w:eastAsia="Times New Roman"/>
          <w:szCs w:val="24"/>
        </w:rPr>
        <w:t xml:space="preserve">ρατηρώ ότι για την επιλογή προσωπικού για την κάλυψη των θέσεων υπηρεσιών ΕΟΤ Εξωτερικού δεν υπάρχει πουθενά στη διαδικασία η κατάταξη βάσει </w:t>
      </w:r>
      <w:proofErr w:type="spellStart"/>
      <w:r>
        <w:rPr>
          <w:rFonts w:eastAsia="Times New Roman"/>
          <w:szCs w:val="24"/>
        </w:rPr>
        <w:t>μοριοδότησης</w:t>
      </w:r>
      <w:proofErr w:type="spellEnd"/>
      <w:r>
        <w:rPr>
          <w:rFonts w:eastAsia="Times New Roman"/>
          <w:szCs w:val="24"/>
        </w:rPr>
        <w:t xml:space="preserve">, ενώ παράλληλα στην τριμελή </w:t>
      </w:r>
      <w:r>
        <w:rPr>
          <w:rFonts w:eastAsia="Times New Roman"/>
          <w:szCs w:val="24"/>
        </w:rPr>
        <w:t>επιτροπή αξιολόγησης</w:t>
      </w:r>
      <w:r>
        <w:rPr>
          <w:rFonts w:eastAsia="Times New Roman"/>
          <w:szCs w:val="24"/>
        </w:rPr>
        <w:t xml:space="preserve"> δύο άτομα ορίζονται από τον </w:t>
      </w:r>
      <w:r>
        <w:rPr>
          <w:rFonts w:eastAsia="Times New Roman"/>
          <w:szCs w:val="24"/>
        </w:rPr>
        <w:t xml:space="preserve">γενικό γραμματέα </w:t>
      </w:r>
      <w:r>
        <w:rPr>
          <w:rFonts w:eastAsia="Times New Roman"/>
          <w:szCs w:val="24"/>
        </w:rPr>
        <w:t xml:space="preserve">και ένα </w:t>
      </w:r>
      <w:r>
        <w:rPr>
          <w:rFonts w:eastAsia="Times New Roman"/>
          <w:szCs w:val="24"/>
        </w:rPr>
        <w:t>από τον Υπουργό. Δ</w:t>
      </w:r>
      <w:r w:rsidRPr="00325076">
        <w:rPr>
          <w:rFonts w:eastAsia="Times New Roman"/>
          <w:szCs w:val="24"/>
        </w:rPr>
        <w:t>εν αμφισβητώ τις καλές προθέσεις</w:t>
      </w:r>
      <w:r>
        <w:rPr>
          <w:rFonts w:eastAsia="Times New Roman"/>
          <w:szCs w:val="24"/>
        </w:rPr>
        <w:t>,</w:t>
      </w:r>
      <w:r w:rsidRPr="00325076">
        <w:rPr>
          <w:rFonts w:eastAsia="Times New Roman"/>
          <w:szCs w:val="24"/>
        </w:rPr>
        <w:t xml:space="preserve"> όμως οι θεσμικές διαδικασίες πρέπει αλλιώς να καθορίζονται και όχι να επαφίε</w:t>
      </w:r>
      <w:r>
        <w:rPr>
          <w:rFonts w:eastAsia="Times New Roman"/>
          <w:szCs w:val="24"/>
        </w:rPr>
        <w:t>νται</w:t>
      </w:r>
      <w:r w:rsidRPr="00325076">
        <w:rPr>
          <w:rFonts w:eastAsia="Times New Roman"/>
          <w:szCs w:val="24"/>
        </w:rPr>
        <w:t xml:space="preserve"> στις καλές προθέσεις</w:t>
      </w:r>
      <w:r>
        <w:rPr>
          <w:rFonts w:eastAsia="Times New Roman"/>
          <w:szCs w:val="24"/>
        </w:rPr>
        <w:t>.</w:t>
      </w:r>
    </w:p>
    <w:p w14:paraId="09A3F24D"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Δ</w:t>
      </w:r>
      <w:r w:rsidRPr="00325076">
        <w:rPr>
          <w:rFonts w:eastAsia="Times New Roman"/>
          <w:szCs w:val="24"/>
        </w:rPr>
        <w:t xml:space="preserve">εδομένου ότι κατά το παρελθόν ο συγκεκριμένος οργανισμός </w:t>
      </w:r>
      <w:r>
        <w:rPr>
          <w:rFonts w:eastAsia="Times New Roman"/>
          <w:szCs w:val="24"/>
        </w:rPr>
        <w:t>-</w:t>
      </w:r>
      <w:r w:rsidRPr="00325076">
        <w:rPr>
          <w:rFonts w:eastAsia="Times New Roman"/>
          <w:szCs w:val="24"/>
        </w:rPr>
        <w:t>και ιδιαίτερα οι περιζήτητες θέσεις εξωτερ</w:t>
      </w:r>
      <w:r w:rsidRPr="00325076">
        <w:rPr>
          <w:rFonts w:eastAsia="Times New Roman"/>
          <w:szCs w:val="24"/>
        </w:rPr>
        <w:t>ικού</w:t>
      </w:r>
      <w:r>
        <w:rPr>
          <w:rFonts w:eastAsia="Times New Roman"/>
          <w:szCs w:val="24"/>
        </w:rPr>
        <w:t>-</w:t>
      </w:r>
      <w:r w:rsidRPr="00325076">
        <w:rPr>
          <w:rFonts w:eastAsia="Times New Roman"/>
          <w:szCs w:val="24"/>
        </w:rPr>
        <w:t xml:space="preserve"> έχει επιβαρυνθεί από αρκετές </w:t>
      </w:r>
      <w:r>
        <w:rPr>
          <w:rFonts w:eastAsia="Times New Roman"/>
          <w:szCs w:val="24"/>
        </w:rPr>
        <w:t>σ</w:t>
      </w:r>
      <w:r w:rsidRPr="00325076">
        <w:rPr>
          <w:rFonts w:eastAsia="Times New Roman"/>
          <w:szCs w:val="24"/>
        </w:rPr>
        <w:t>κιές και αμαρτίες</w:t>
      </w:r>
      <w:r>
        <w:rPr>
          <w:rFonts w:eastAsia="Times New Roman"/>
          <w:szCs w:val="24"/>
        </w:rPr>
        <w:t>,</w:t>
      </w:r>
      <w:r w:rsidRPr="00325076">
        <w:rPr>
          <w:rFonts w:eastAsia="Times New Roman"/>
          <w:szCs w:val="24"/>
        </w:rPr>
        <w:t xml:space="preserve"> καλό θα ήταν να ξαναδούμε τη συγκεκριμένη ρύθμιση με προσοχή και να επαναδιατυπωθεί</w:t>
      </w:r>
      <w:r>
        <w:rPr>
          <w:rFonts w:eastAsia="Times New Roman"/>
          <w:szCs w:val="24"/>
        </w:rPr>
        <w:t>,</w:t>
      </w:r>
      <w:r w:rsidRPr="00325076">
        <w:rPr>
          <w:rFonts w:eastAsia="Times New Roman"/>
          <w:szCs w:val="24"/>
        </w:rPr>
        <w:t xml:space="preserve"> ώστε να πληρούνται στοιχειώδη </w:t>
      </w:r>
      <w:r>
        <w:rPr>
          <w:rFonts w:eastAsia="Times New Roman"/>
          <w:szCs w:val="24"/>
        </w:rPr>
        <w:t>εχέγγυα</w:t>
      </w:r>
      <w:r w:rsidRPr="00325076">
        <w:rPr>
          <w:rFonts w:eastAsia="Times New Roman"/>
          <w:szCs w:val="24"/>
        </w:rPr>
        <w:t xml:space="preserve"> αξιοκρατίας</w:t>
      </w:r>
      <w:r>
        <w:rPr>
          <w:rFonts w:eastAsia="Times New Roman"/>
          <w:szCs w:val="24"/>
        </w:rPr>
        <w:t>,</w:t>
      </w:r>
      <w:r w:rsidRPr="00325076">
        <w:rPr>
          <w:rFonts w:eastAsia="Times New Roman"/>
          <w:szCs w:val="24"/>
        </w:rPr>
        <w:t xml:space="preserve"> </w:t>
      </w:r>
      <w:r>
        <w:rPr>
          <w:rFonts w:eastAsia="Times New Roman"/>
          <w:szCs w:val="24"/>
        </w:rPr>
        <w:t>όπως,</w:t>
      </w:r>
      <w:r w:rsidRPr="00325076">
        <w:rPr>
          <w:rFonts w:eastAsia="Times New Roman"/>
          <w:szCs w:val="24"/>
        </w:rPr>
        <w:t xml:space="preserve"> </w:t>
      </w:r>
      <w:r>
        <w:rPr>
          <w:rFonts w:eastAsia="Times New Roman"/>
          <w:szCs w:val="24"/>
        </w:rPr>
        <w:t>β</w:t>
      </w:r>
      <w:r w:rsidRPr="00325076">
        <w:rPr>
          <w:rFonts w:eastAsia="Times New Roman"/>
          <w:szCs w:val="24"/>
        </w:rPr>
        <w:t>έβαια και στο ακόλουθο άρθρο</w:t>
      </w:r>
      <w:r>
        <w:rPr>
          <w:rFonts w:eastAsia="Times New Roman"/>
          <w:szCs w:val="24"/>
        </w:rPr>
        <w:t>,</w:t>
      </w:r>
      <w:r w:rsidRPr="00325076">
        <w:rPr>
          <w:rFonts w:eastAsia="Times New Roman"/>
          <w:szCs w:val="24"/>
        </w:rPr>
        <w:t xml:space="preserve"> το άρθρο 57</w:t>
      </w:r>
      <w:r>
        <w:rPr>
          <w:rFonts w:eastAsia="Times New Roman"/>
          <w:szCs w:val="24"/>
        </w:rPr>
        <w:t>,</w:t>
      </w:r>
      <w:r w:rsidRPr="00325076">
        <w:rPr>
          <w:rFonts w:eastAsia="Times New Roman"/>
          <w:szCs w:val="24"/>
        </w:rPr>
        <w:t xml:space="preserve"> για τις μεταθέσ</w:t>
      </w:r>
      <w:r w:rsidRPr="00325076">
        <w:rPr>
          <w:rFonts w:eastAsia="Times New Roman"/>
          <w:szCs w:val="24"/>
        </w:rPr>
        <w:t>εις</w:t>
      </w:r>
      <w:r>
        <w:rPr>
          <w:rFonts w:eastAsia="Times New Roman"/>
          <w:szCs w:val="24"/>
        </w:rPr>
        <w:t>,</w:t>
      </w:r>
      <w:r w:rsidRPr="00325076">
        <w:rPr>
          <w:rFonts w:eastAsia="Times New Roman"/>
          <w:szCs w:val="24"/>
        </w:rPr>
        <w:t xml:space="preserve"> αποσπάσεις</w:t>
      </w:r>
      <w:r>
        <w:rPr>
          <w:rFonts w:eastAsia="Times New Roman"/>
          <w:szCs w:val="24"/>
        </w:rPr>
        <w:t>,</w:t>
      </w:r>
      <w:r w:rsidRPr="00325076">
        <w:rPr>
          <w:rFonts w:eastAsia="Times New Roman"/>
          <w:szCs w:val="24"/>
        </w:rPr>
        <w:t xml:space="preserve"> όπως περιγράφονται οι </w:t>
      </w:r>
      <w:r>
        <w:rPr>
          <w:rFonts w:eastAsia="Times New Roman"/>
          <w:szCs w:val="24"/>
        </w:rPr>
        <w:t>διαδικασίες</w:t>
      </w:r>
      <w:r w:rsidRPr="00325076">
        <w:rPr>
          <w:rFonts w:eastAsia="Times New Roman"/>
          <w:szCs w:val="24"/>
        </w:rPr>
        <w:t xml:space="preserve"> </w:t>
      </w:r>
      <w:r>
        <w:rPr>
          <w:rFonts w:eastAsia="Times New Roman"/>
          <w:szCs w:val="24"/>
        </w:rPr>
        <w:t>μετάθεσης,</w:t>
      </w:r>
      <w:r w:rsidRPr="00325076">
        <w:rPr>
          <w:rFonts w:eastAsia="Times New Roman"/>
          <w:szCs w:val="24"/>
        </w:rPr>
        <w:t xml:space="preserve"> </w:t>
      </w:r>
      <w:r>
        <w:rPr>
          <w:rFonts w:eastAsia="Times New Roman"/>
          <w:szCs w:val="24"/>
        </w:rPr>
        <w:t>απόσπασης</w:t>
      </w:r>
      <w:r w:rsidRPr="00325076">
        <w:rPr>
          <w:rFonts w:eastAsia="Times New Roman"/>
          <w:szCs w:val="24"/>
        </w:rPr>
        <w:t xml:space="preserve"> υπαλλήλων σε υπηρεσίες του ΕΟΤ Εξωτερικού</w:t>
      </w:r>
      <w:r>
        <w:rPr>
          <w:rFonts w:eastAsia="Times New Roman"/>
          <w:szCs w:val="24"/>
        </w:rPr>
        <w:t>.</w:t>
      </w:r>
    </w:p>
    <w:p w14:paraId="09A3F24E"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Κ</w:t>
      </w:r>
      <w:r w:rsidRPr="00325076">
        <w:rPr>
          <w:rFonts w:eastAsia="Times New Roman"/>
          <w:szCs w:val="24"/>
        </w:rPr>
        <w:t>λείνοντας</w:t>
      </w:r>
      <w:r>
        <w:rPr>
          <w:rFonts w:eastAsia="Times New Roman"/>
          <w:szCs w:val="24"/>
        </w:rPr>
        <w:t>,</w:t>
      </w:r>
      <w:r w:rsidRPr="00325076">
        <w:rPr>
          <w:rFonts w:eastAsia="Times New Roman"/>
          <w:szCs w:val="24"/>
        </w:rPr>
        <w:t xml:space="preserve"> θα ήθελα να επανέλθω σε ένα θέμα </w:t>
      </w:r>
      <w:r>
        <w:rPr>
          <w:rFonts w:eastAsia="Times New Roman"/>
          <w:szCs w:val="24"/>
        </w:rPr>
        <w:t>-Υ</w:t>
      </w:r>
      <w:r w:rsidRPr="00325076">
        <w:rPr>
          <w:rFonts w:eastAsia="Times New Roman"/>
          <w:szCs w:val="24"/>
        </w:rPr>
        <w:t>πουργός δεν είναι εδώ</w:t>
      </w:r>
      <w:r>
        <w:rPr>
          <w:rFonts w:eastAsia="Times New Roman"/>
          <w:szCs w:val="24"/>
        </w:rPr>
        <w:t xml:space="preserve">, θα το μεταφέρετε ασφαλώς- που δεν άπτεται </w:t>
      </w:r>
      <w:r w:rsidRPr="00325076">
        <w:rPr>
          <w:rFonts w:eastAsia="Times New Roman"/>
          <w:szCs w:val="24"/>
        </w:rPr>
        <w:t>τόσο των διατάξεων του νομοσχ</w:t>
      </w:r>
      <w:r w:rsidRPr="00325076">
        <w:rPr>
          <w:rFonts w:eastAsia="Times New Roman"/>
          <w:szCs w:val="24"/>
        </w:rPr>
        <w:t>εδίου</w:t>
      </w:r>
      <w:r>
        <w:rPr>
          <w:rFonts w:eastAsia="Times New Roman"/>
          <w:szCs w:val="24"/>
        </w:rPr>
        <w:t>,</w:t>
      </w:r>
      <w:r w:rsidRPr="00325076">
        <w:rPr>
          <w:rFonts w:eastAsia="Times New Roman"/>
          <w:szCs w:val="24"/>
        </w:rPr>
        <w:t xml:space="preserve"> </w:t>
      </w:r>
      <w:r>
        <w:rPr>
          <w:rFonts w:eastAsia="Times New Roman"/>
          <w:szCs w:val="24"/>
        </w:rPr>
        <w:t>αλλά έχει περισσότερο να κάνει γ</w:t>
      </w:r>
      <w:r w:rsidRPr="00325076">
        <w:rPr>
          <w:rFonts w:eastAsia="Times New Roman"/>
          <w:szCs w:val="24"/>
        </w:rPr>
        <w:t>ενικά με τον τουρισμό</w:t>
      </w:r>
      <w:r>
        <w:rPr>
          <w:rFonts w:eastAsia="Times New Roman"/>
          <w:szCs w:val="24"/>
        </w:rPr>
        <w:t>,</w:t>
      </w:r>
      <w:r w:rsidRPr="00325076">
        <w:rPr>
          <w:rFonts w:eastAsia="Times New Roman"/>
          <w:szCs w:val="24"/>
        </w:rPr>
        <w:t xml:space="preserve"> τις αερομεταφορές και τις σχέσεις </w:t>
      </w:r>
      <w:r w:rsidRPr="00325076">
        <w:rPr>
          <w:rFonts w:eastAsia="Times New Roman"/>
          <w:szCs w:val="24"/>
        </w:rPr>
        <w:lastRenderedPageBreak/>
        <w:t>με άλλες χώρες</w:t>
      </w:r>
      <w:r>
        <w:rPr>
          <w:rFonts w:eastAsia="Times New Roman"/>
          <w:szCs w:val="24"/>
        </w:rPr>
        <w:t xml:space="preserve"> και που ωστόσο δεν μπορώ να μην το θέσω, δεδομένου ότι τα νομοσχέδια του </w:t>
      </w:r>
      <w:r w:rsidRPr="00325076">
        <w:rPr>
          <w:rFonts w:eastAsia="Times New Roman"/>
          <w:szCs w:val="24"/>
        </w:rPr>
        <w:t>τουρισμού</w:t>
      </w:r>
      <w:r>
        <w:rPr>
          <w:rFonts w:eastAsia="Times New Roman"/>
          <w:szCs w:val="24"/>
        </w:rPr>
        <w:t>,</w:t>
      </w:r>
      <w:r w:rsidRPr="00325076">
        <w:rPr>
          <w:rFonts w:eastAsia="Times New Roman"/>
          <w:szCs w:val="24"/>
        </w:rPr>
        <w:t xml:space="preserve"> </w:t>
      </w:r>
      <w:r>
        <w:rPr>
          <w:rFonts w:eastAsia="Times New Roman"/>
          <w:szCs w:val="24"/>
        </w:rPr>
        <w:t>β</w:t>
      </w:r>
      <w:r w:rsidRPr="00325076">
        <w:rPr>
          <w:rFonts w:eastAsia="Times New Roman"/>
          <w:szCs w:val="24"/>
        </w:rPr>
        <w:t>εβαίως</w:t>
      </w:r>
      <w:r>
        <w:rPr>
          <w:rFonts w:eastAsia="Times New Roman"/>
          <w:szCs w:val="24"/>
        </w:rPr>
        <w:t>,</w:t>
      </w:r>
      <w:r w:rsidRPr="00325076">
        <w:rPr>
          <w:rFonts w:eastAsia="Times New Roman"/>
          <w:szCs w:val="24"/>
        </w:rPr>
        <w:t xml:space="preserve"> δεν είναι και τόσο συχνά στη Βουλή</w:t>
      </w:r>
      <w:r>
        <w:rPr>
          <w:rFonts w:eastAsia="Times New Roman"/>
          <w:szCs w:val="24"/>
        </w:rPr>
        <w:t>.</w:t>
      </w:r>
      <w:r w:rsidRPr="00325076">
        <w:rPr>
          <w:rFonts w:eastAsia="Times New Roman"/>
          <w:szCs w:val="24"/>
        </w:rPr>
        <w:t xml:space="preserve"> </w:t>
      </w:r>
      <w:r>
        <w:rPr>
          <w:rFonts w:eastAsia="Times New Roman"/>
          <w:szCs w:val="24"/>
        </w:rPr>
        <w:t>Το ε</w:t>
      </w:r>
      <w:r w:rsidRPr="00325076">
        <w:rPr>
          <w:rFonts w:eastAsia="Times New Roman"/>
          <w:szCs w:val="24"/>
        </w:rPr>
        <w:t xml:space="preserve">ίχα θέσει </w:t>
      </w:r>
      <w:r w:rsidRPr="00325076">
        <w:rPr>
          <w:rFonts w:eastAsia="Times New Roman"/>
          <w:szCs w:val="24"/>
        </w:rPr>
        <w:t>και παλαιότερα με γραπτή ερώτηση στην κυρία Υπουργό και αφορά τ</w:t>
      </w:r>
      <w:r>
        <w:rPr>
          <w:rFonts w:eastAsia="Times New Roman"/>
          <w:szCs w:val="24"/>
        </w:rPr>
        <w:t>ην αεροπορική μας σύνδεση με την Ταιβάν, αυτήν τ</w:t>
      </w:r>
      <w:r w:rsidRPr="00325076">
        <w:rPr>
          <w:rFonts w:eastAsia="Times New Roman"/>
          <w:szCs w:val="24"/>
        </w:rPr>
        <w:t>η μικρή νησιωτική χώρα της νοτιοανατολικής Ασίας</w:t>
      </w:r>
      <w:r>
        <w:rPr>
          <w:rFonts w:eastAsia="Times New Roman"/>
          <w:szCs w:val="24"/>
        </w:rPr>
        <w:t>.</w:t>
      </w:r>
      <w:r w:rsidRPr="00325076">
        <w:rPr>
          <w:rFonts w:eastAsia="Times New Roman"/>
          <w:szCs w:val="24"/>
        </w:rPr>
        <w:t xml:space="preserve"> </w:t>
      </w:r>
      <w:r>
        <w:rPr>
          <w:rFonts w:eastAsia="Times New Roman"/>
          <w:szCs w:val="24"/>
        </w:rPr>
        <w:t>Β</w:t>
      </w:r>
      <w:r w:rsidRPr="00325076">
        <w:rPr>
          <w:rFonts w:eastAsia="Times New Roman"/>
          <w:szCs w:val="24"/>
        </w:rPr>
        <w:t>ρίσκεται μέσα στην πρώτη εικοσάδα των χωρών με βάση το εμπορικό της ισοζύγιο</w:t>
      </w:r>
      <w:r>
        <w:rPr>
          <w:rFonts w:eastAsia="Times New Roman"/>
          <w:szCs w:val="24"/>
        </w:rPr>
        <w:t>,</w:t>
      </w:r>
      <w:r w:rsidRPr="00325076">
        <w:rPr>
          <w:rFonts w:eastAsia="Times New Roman"/>
          <w:szCs w:val="24"/>
        </w:rPr>
        <w:t xml:space="preserve"> με το ΑΕΠ της να</w:t>
      </w:r>
      <w:r w:rsidRPr="00325076">
        <w:rPr>
          <w:rFonts w:eastAsia="Times New Roman"/>
          <w:szCs w:val="24"/>
        </w:rPr>
        <w:t xml:space="preserve"> είναι το 19</w:t>
      </w:r>
      <w:r w:rsidRPr="004F008F">
        <w:rPr>
          <w:rFonts w:eastAsia="Times New Roman"/>
          <w:szCs w:val="24"/>
          <w:vertAlign w:val="superscript"/>
        </w:rPr>
        <w:t>ο</w:t>
      </w:r>
      <w:r w:rsidRPr="00325076">
        <w:rPr>
          <w:rFonts w:eastAsia="Times New Roman"/>
          <w:szCs w:val="24"/>
        </w:rPr>
        <w:t xml:space="preserve"> μεγαλύτερο παγκοσμίως με βάση την αγοραστική δύναμη</w:t>
      </w:r>
      <w:r>
        <w:rPr>
          <w:rFonts w:eastAsia="Times New Roman"/>
          <w:szCs w:val="24"/>
        </w:rPr>
        <w:t xml:space="preserve"> και τους εργαζομένους της</w:t>
      </w:r>
      <w:r w:rsidRPr="00325076">
        <w:rPr>
          <w:rFonts w:eastAsia="Times New Roman"/>
          <w:szCs w:val="24"/>
        </w:rPr>
        <w:t xml:space="preserve"> να διαθέτουν μεγαλύτερο εισόδημα σε σχέση με τους αντίστοιχους πολίτες χωρών όπως της Βόρειας Κορέας</w:t>
      </w:r>
      <w:r>
        <w:rPr>
          <w:rFonts w:eastAsia="Times New Roman"/>
          <w:szCs w:val="24"/>
        </w:rPr>
        <w:t>,</w:t>
      </w:r>
      <w:r w:rsidRPr="00325076">
        <w:rPr>
          <w:rFonts w:eastAsia="Times New Roman"/>
          <w:szCs w:val="24"/>
        </w:rPr>
        <w:t xml:space="preserve"> της Ιαπωνίας</w:t>
      </w:r>
      <w:r>
        <w:rPr>
          <w:rFonts w:eastAsia="Times New Roman"/>
          <w:szCs w:val="24"/>
        </w:rPr>
        <w:t>,</w:t>
      </w:r>
      <w:r w:rsidRPr="00325076">
        <w:rPr>
          <w:rFonts w:eastAsia="Times New Roman"/>
          <w:szCs w:val="24"/>
        </w:rPr>
        <w:t xml:space="preserve"> της Γαλλίας ή του Ηνωμένου Βασιλείου</w:t>
      </w:r>
      <w:r>
        <w:rPr>
          <w:rFonts w:eastAsia="Times New Roman"/>
          <w:szCs w:val="24"/>
        </w:rPr>
        <w:t>.</w:t>
      </w:r>
      <w:r w:rsidRPr="00325076">
        <w:rPr>
          <w:rFonts w:eastAsia="Times New Roman"/>
          <w:szCs w:val="24"/>
        </w:rPr>
        <w:t xml:space="preserve"> </w:t>
      </w:r>
      <w:r>
        <w:rPr>
          <w:rFonts w:eastAsia="Times New Roman"/>
          <w:szCs w:val="24"/>
        </w:rPr>
        <w:t>Έ</w:t>
      </w:r>
      <w:r w:rsidRPr="00325076">
        <w:rPr>
          <w:rFonts w:eastAsia="Times New Roman"/>
          <w:szCs w:val="24"/>
        </w:rPr>
        <w:t>χουμε</w:t>
      </w:r>
      <w:r>
        <w:rPr>
          <w:rFonts w:eastAsia="Times New Roman"/>
          <w:szCs w:val="24"/>
        </w:rPr>
        <w:t>,</w:t>
      </w:r>
      <w:r w:rsidRPr="00325076">
        <w:rPr>
          <w:rFonts w:eastAsia="Times New Roman"/>
          <w:szCs w:val="24"/>
        </w:rPr>
        <w:t xml:space="preserve"> </w:t>
      </w:r>
      <w:r>
        <w:rPr>
          <w:rFonts w:eastAsia="Times New Roman"/>
          <w:szCs w:val="24"/>
        </w:rPr>
        <w:t>λ</w:t>
      </w:r>
      <w:r w:rsidRPr="00325076">
        <w:rPr>
          <w:rFonts w:eastAsia="Times New Roman"/>
          <w:szCs w:val="24"/>
        </w:rPr>
        <w:t>ο</w:t>
      </w:r>
      <w:r w:rsidRPr="00325076">
        <w:rPr>
          <w:rFonts w:eastAsia="Times New Roman"/>
          <w:szCs w:val="24"/>
        </w:rPr>
        <w:t>ιπόν</w:t>
      </w:r>
      <w:r>
        <w:rPr>
          <w:rFonts w:eastAsia="Times New Roman"/>
          <w:szCs w:val="24"/>
        </w:rPr>
        <w:t>,</w:t>
      </w:r>
      <w:r w:rsidRPr="00325076">
        <w:rPr>
          <w:rFonts w:eastAsia="Times New Roman"/>
          <w:szCs w:val="24"/>
        </w:rPr>
        <w:t xml:space="preserve"> κάθε λόγο να συνάψουμε στενότερες σχέσεις με αυτό το μικρό νησιωτικό έθνος και </w:t>
      </w:r>
      <w:r>
        <w:rPr>
          <w:rFonts w:eastAsia="Times New Roman"/>
          <w:szCs w:val="24"/>
        </w:rPr>
        <w:t xml:space="preserve">οι </w:t>
      </w:r>
      <w:r w:rsidRPr="00325076">
        <w:rPr>
          <w:rFonts w:eastAsia="Times New Roman"/>
          <w:szCs w:val="24"/>
        </w:rPr>
        <w:t xml:space="preserve">αδικαιολόγητα </w:t>
      </w:r>
      <w:r>
        <w:rPr>
          <w:rFonts w:eastAsia="Times New Roman"/>
          <w:szCs w:val="24"/>
        </w:rPr>
        <w:t xml:space="preserve">ισχνές εμπορικές και </w:t>
      </w:r>
      <w:r w:rsidRPr="00325076">
        <w:rPr>
          <w:rFonts w:eastAsia="Times New Roman"/>
          <w:szCs w:val="24"/>
        </w:rPr>
        <w:t xml:space="preserve">τουριστικές σχέσεις μεταξύ Αθήνας και </w:t>
      </w:r>
      <w:proofErr w:type="spellStart"/>
      <w:r>
        <w:rPr>
          <w:rFonts w:eastAsia="Times New Roman"/>
          <w:szCs w:val="24"/>
        </w:rPr>
        <w:t>Ταϊπέι</w:t>
      </w:r>
      <w:proofErr w:type="spellEnd"/>
      <w:r w:rsidRPr="00325076">
        <w:rPr>
          <w:rFonts w:eastAsia="Times New Roman"/>
          <w:szCs w:val="24"/>
        </w:rPr>
        <w:t xml:space="preserve"> να βγουν από την αφάνεια</w:t>
      </w:r>
      <w:r>
        <w:rPr>
          <w:rFonts w:eastAsia="Times New Roman"/>
          <w:szCs w:val="24"/>
        </w:rPr>
        <w:t xml:space="preserve">. Γιατί θυμίζω </w:t>
      </w:r>
      <w:r w:rsidRPr="00325076">
        <w:rPr>
          <w:rFonts w:eastAsia="Times New Roman"/>
          <w:szCs w:val="24"/>
        </w:rPr>
        <w:t xml:space="preserve">πως δέχτηκαν </w:t>
      </w:r>
      <w:r>
        <w:rPr>
          <w:rFonts w:eastAsia="Times New Roman"/>
          <w:szCs w:val="24"/>
        </w:rPr>
        <w:t xml:space="preserve">ένα </w:t>
      </w:r>
      <w:r w:rsidRPr="00325076">
        <w:rPr>
          <w:rFonts w:eastAsia="Times New Roman"/>
          <w:szCs w:val="24"/>
        </w:rPr>
        <w:t>τεράστιο πλήγμα το καλοκαίρι του</w:t>
      </w:r>
      <w:r w:rsidRPr="00325076">
        <w:rPr>
          <w:rFonts w:eastAsia="Times New Roman"/>
          <w:szCs w:val="24"/>
        </w:rPr>
        <w:t xml:space="preserve"> 2016</w:t>
      </w:r>
      <w:r>
        <w:rPr>
          <w:rFonts w:eastAsia="Times New Roman"/>
          <w:szCs w:val="24"/>
        </w:rPr>
        <w:t>,</w:t>
      </w:r>
      <w:r w:rsidRPr="00325076">
        <w:rPr>
          <w:rFonts w:eastAsia="Times New Roman"/>
          <w:szCs w:val="24"/>
        </w:rPr>
        <w:t xml:space="preserve"> όταν με υπαιτιότητα του ελληνικού κρατικού μηχανισμού ακυρώθηκαν </w:t>
      </w:r>
      <w:r>
        <w:rPr>
          <w:rFonts w:eastAsia="Times New Roman"/>
          <w:szCs w:val="24"/>
        </w:rPr>
        <w:t>δεκαοκτώ</w:t>
      </w:r>
      <w:r w:rsidRPr="00325076">
        <w:rPr>
          <w:rFonts w:eastAsia="Times New Roman"/>
          <w:szCs w:val="24"/>
        </w:rPr>
        <w:t xml:space="preserve"> </w:t>
      </w:r>
      <w:r>
        <w:rPr>
          <w:rFonts w:eastAsia="Times New Roman"/>
          <w:szCs w:val="24"/>
        </w:rPr>
        <w:t>α</w:t>
      </w:r>
      <w:r w:rsidRPr="00325076">
        <w:rPr>
          <w:rFonts w:eastAsia="Times New Roman"/>
          <w:szCs w:val="24"/>
        </w:rPr>
        <w:t xml:space="preserve">πευθείας πτήσεις </w:t>
      </w:r>
      <w:r>
        <w:rPr>
          <w:rFonts w:eastAsia="Times New Roman"/>
          <w:szCs w:val="24"/>
        </w:rPr>
        <w:t>«</w:t>
      </w:r>
      <w:proofErr w:type="spellStart"/>
      <w:r>
        <w:rPr>
          <w:rFonts w:eastAsia="Times New Roman"/>
          <w:szCs w:val="24"/>
        </w:rPr>
        <w:t>charter</w:t>
      </w:r>
      <w:proofErr w:type="spellEnd"/>
      <w:r>
        <w:rPr>
          <w:rFonts w:eastAsia="Times New Roman"/>
          <w:szCs w:val="24"/>
        </w:rPr>
        <w:t>»</w:t>
      </w:r>
      <w:r w:rsidRPr="00325076">
        <w:rPr>
          <w:rFonts w:eastAsia="Times New Roman"/>
          <w:szCs w:val="24"/>
        </w:rPr>
        <w:t xml:space="preserve"> του μεγαλύτερου αερομεταφορέα της </w:t>
      </w:r>
      <w:proofErr w:type="spellStart"/>
      <w:r w:rsidRPr="00325076">
        <w:rPr>
          <w:rFonts w:eastAsia="Times New Roman"/>
          <w:szCs w:val="24"/>
        </w:rPr>
        <w:t>Ταϊβάν</w:t>
      </w:r>
      <w:proofErr w:type="spellEnd"/>
      <w:r w:rsidRPr="00325076">
        <w:rPr>
          <w:rFonts w:eastAsia="Times New Roman"/>
          <w:szCs w:val="24"/>
        </w:rPr>
        <w:t xml:space="preserve"> </w:t>
      </w:r>
      <w:r>
        <w:rPr>
          <w:rFonts w:eastAsia="Times New Roman"/>
          <w:szCs w:val="24"/>
        </w:rPr>
        <w:t>«</w:t>
      </w:r>
      <w:proofErr w:type="spellStart"/>
      <w:r w:rsidRPr="00325076">
        <w:rPr>
          <w:rFonts w:eastAsia="Times New Roman"/>
          <w:szCs w:val="24"/>
        </w:rPr>
        <w:t>China</w:t>
      </w:r>
      <w:proofErr w:type="spellEnd"/>
      <w:r w:rsidRPr="00325076">
        <w:rPr>
          <w:rFonts w:eastAsia="Times New Roman"/>
          <w:szCs w:val="24"/>
        </w:rPr>
        <w:t xml:space="preserve"> </w:t>
      </w:r>
      <w:proofErr w:type="spellStart"/>
      <w:r w:rsidRPr="00325076">
        <w:rPr>
          <w:rFonts w:eastAsia="Times New Roman"/>
          <w:szCs w:val="24"/>
        </w:rPr>
        <w:t>Airlines</w:t>
      </w:r>
      <w:proofErr w:type="spellEnd"/>
      <w:r>
        <w:rPr>
          <w:rFonts w:eastAsia="Times New Roman"/>
          <w:szCs w:val="24"/>
        </w:rPr>
        <w:t>»</w:t>
      </w:r>
      <w:r w:rsidRPr="00325076">
        <w:rPr>
          <w:rFonts w:eastAsia="Times New Roman"/>
          <w:szCs w:val="24"/>
        </w:rPr>
        <w:t xml:space="preserve"> προς τη</w:t>
      </w:r>
      <w:r>
        <w:rPr>
          <w:rFonts w:eastAsia="Times New Roman"/>
          <w:szCs w:val="24"/>
        </w:rPr>
        <w:t>ν Αθήνα, για το διάστημα Ιουνίου</w:t>
      </w:r>
      <w:r>
        <w:rPr>
          <w:rFonts w:eastAsia="Times New Roman"/>
          <w:szCs w:val="24"/>
        </w:rPr>
        <w:t xml:space="preserve"> </w:t>
      </w:r>
      <w:r>
        <w:rPr>
          <w:rFonts w:eastAsia="Times New Roman"/>
          <w:szCs w:val="24"/>
        </w:rPr>
        <w:t>-</w:t>
      </w:r>
      <w:r>
        <w:rPr>
          <w:rFonts w:eastAsia="Times New Roman"/>
          <w:szCs w:val="24"/>
        </w:rPr>
        <w:t xml:space="preserve"> </w:t>
      </w:r>
      <w:r w:rsidRPr="00325076">
        <w:rPr>
          <w:rFonts w:eastAsia="Times New Roman"/>
          <w:szCs w:val="24"/>
        </w:rPr>
        <w:t xml:space="preserve">Οκτωβρίου </w:t>
      </w:r>
      <w:r w:rsidRPr="00325076">
        <w:rPr>
          <w:rFonts w:eastAsia="Times New Roman"/>
          <w:szCs w:val="24"/>
        </w:rPr>
        <w:lastRenderedPageBreak/>
        <w:t xml:space="preserve">του </w:t>
      </w:r>
      <w:r>
        <w:rPr>
          <w:rFonts w:eastAsia="Times New Roman"/>
          <w:szCs w:val="24"/>
        </w:rPr>
        <w:t>20</w:t>
      </w:r>
      <w:r w:rsidRPr="00325076">
        <w:rPr>
          <w:rFonts w:eastAsia="Times New Roman"/>
          <w:szCs w:val="24"/>
        </w:rPr>
        <w:t>16</w:t>
      </w:r>
      <w:r>
        <w:rPr>
          <w:rFonts w:eastAsia="Times New Roman"/>
          <w:szCs w:val="24"/>
        </w:rPr>
        <w:t>,</w:t>
      </w:r>
      <w:r w:rsidRPr="00325076">
        <w:rPr>
          <w:rFonts w:eastAsia="Times New Roman"/>
          <w:szCs w:val="24"/>
        </w:rPr>
        <w:t xml:space="preserve"> αναγκάζοντας μάλιστα την ετ</w:t>
      </w:r>
      <w:r w:rsidRPr="00325076">
        <w:rPr>
          <w:rFonts w:eastAsia="Times New Roman"/>
          <w:szCs w:val="24"/>
        </w:rPr>
        <w:t xml:space="preserve">αιρεία να προβεί σε αποζημίωση </w:t>
      </w:r>
      <w:r>
        <w:rPr>
          <w:rFonts w:eastAsia="Times New Roman"/>
          <w:szCs w:val="24"/>
        </w:rPr>
        <w:t>των μη</w:t>
      </w:r>
      <w:r w:rsidRPr="00325076">
        <w:rPr>
          <w:rFonts w:eastAsia="Times New Roman"/>
          <w:szCs w:val="24"/>
        </w:rPr>
        <w:t xml:space="preserve"> </w:t>
      </w:r>
      <w:proofErr w:type="spellStart"/>
      <w:r w:rsidRPr="00325076">
        <w:rPr>
          <w:rFonts w:eastAsia="Times New Roman"/>
          <w:szCs w:val="24"/>
        </w:rPr>
        <w:t>εξυπηρ</w:t>
      </w:r>
      <w:r>
        <w:rPr>
          <w:rFonts w:eastAsia="Times New Roman"/>
          <w:szCs w:val="24"/>
        </w:rPr>
        <w:t>ετηθέντων</w:t>
      </w:r>
      <w:proofErr w:type="spellEnd"/>
      <w:r>
        <w:rPr>
          <w:rFonts w:eastAsia="Times New Roman"/>
          <w:szCs w:val="24"/>
        </w:rPr>
        <w:t xml:space="preserve"> </w:t>
      </w:r>
      <w:r w:rsidRPr="00325076">
        <w:rPr>
          <w:rFonts w:eastAsia="Times New Roman"/>
          <w:szCs w:val="24"/>
        </w:rPr>
        <w:t xml:space="preserve">πελατών </w:t>
      </w:r>
      <w:r>
        <w:rPr>
          <w:rFonts w:eastAsia="Times New Roman"/>
          <w:szCs w:val="24"/>
        </w:rPr>
        <w:t>της.</w:t>
      </w:r>
      <w:r w:rsidRPr="00325076">
        <w:rPr>
          <w:rFonts w:eastAsia="Times New Roman"/>
          <w:szCs w:val="24"/>
        </w:rPr>
        <w:t xml:space="preserve"> </w:t>
      </w:r>
    </w:p>
    <w:p w14:paraId="09A3F24F"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Θ</w:t>
      </w:r>
      <w:r w:rsidRPr="00325076">
        <w:rPr>
          <w:rFonts w:eastAsia="Times New Roman"/>
          <w:szCs w:val="24"/>
        </w:rPr>
        <w:t xml:space="preserve">εωρώ πως </w:t>
      </w:r>
      <w:r>
        <w:rPr>
          <w:rFonts w:eastAsia="Times New Roman"/>
          <w:szCs w:val="24"/>
        </w:rPr>
        <w:t xml:space="preserve">από </w:t>
      </w:r>
      <w:r w:rsidRPr="00325076">
        <w:rPr>
          <w:rFonts w:eastAsia="Times New Roman"/>
          <w:szCs w:val="24"/>
        </w:rPr>
        <w:t xml:space="preserve">ένα τέτοιο δρομολόγιο μεταξύ Αθήνας και </w:t>
      </w:r>
      <w:proofErr w:type="spellStart"/>
      <w:r>
        <w:rPr>
          <w:rFonts w:eastAsia="Times New Roman"/>
          <w:szCs w:val="24"/>
        </w:rPr>
        <w:t>Ταϊπέι</w:t>
      </w:r>
      <w:proofErr w:type="spellEnd"/>
      <w:r>
        <w:rPr>
          <w:rFonts w:eastAsia="Times New Roman"/>
          <w:szCs w:val="24"/>
        </w:rPr>
        <w:t xml:space="preserve"> </w:t>
      </w:r>
      <w:r w:rsidRPr="00325076">
        <w:rPr>
          <w:rFonts w:eastAsia="Times New Roman"/>
          <w:szCs w:val="24"/>
        </w:rPr>
        <w:t>θα μπορούσε η χώρα μας να αποκομίσει μεγάλα κέρδη σε κομβικούς τομείς</w:t>
      </w:r>
      <w:r>
        <w:rPr>
          <w:rFonts w:eastAsia="Times New Roman"/>
          <w:szCs w:val="24"/>
        </w:rPr>
        <w:t>,</w:t>
      </w:r>
      <w:r w:rsidRPr="00325076">
        <w:rPr>
          <w:rFonts w:eastAsia="Times New Roman"/>
          <w:szCs w:val="24"/>
        </w:rPr>
        <w:t xml:space="preserve"> όπως είναι </w:t>
      </w:r>
      <w:r w:rsidRPr="00325076">
        <w:rPr>
          <w:rFonts w:eastAsia="Times New Roman"/>
          <w:szCs w:val="24"/>
        </w:rPr>
        <w:t>κατ</w:t>
      </w:r>
      <w:r>
        <w:rPr>
          <w:rFonts w:eastAsia="Times New Roman"/>
          <w:szCs w:val="24"/>
        </w:rPr>
        <w:t xml:space="preserve">’ </w:t>
      </w:r>
      <w:r w:rsidRPr="00325076">
        <w:rPr>
          <w:rFonts w:eastAsia="Times New Roman"/>
          <w:szCs w:val="24"/>
        </w:rPr>
        <w:t>εξοχήν</w:t>
      </w:r>
      <w:r w:rsidRPr="00325076">
        <w:rPr>
          <w:rFonts w:eastAsia="Times New Roman"/>
          <w:szCs w:val="24"/>
        </w:rPr>
        <w:t xml:space="preserve"> ο τουρισμός </w:t>
      </w:r>
      <w:r>
        <w:rPr>
          <w:rFonts w:eastAsia="Times New Roman"/>
          <w:szCs w:val="24"/>
        </w:rPr>
        <w:t>-</w:t>
      </w:r>
      <w:r w:rsidRPr="00325076">
        <w:rPr>
          <w:rFonts w:eastAsia="Times New Roman"/>
          <w:szCs w:val="24"/>
        </w:rPr>
        <w:t>αλλά όχι μόνο</w:t>
      </w:r>
      <w:r>
        <w:rPr>
          <w:rFonts w:eastAsia="Times New Roman"/>
          <w:szCs w:val="24"/>
        </w:rPr>
        <w:t>-,</w:t>
      </w:r>
      <w:r w:rsidRPr="00325076">
        <w:rPr>
          <w:rFonts w:eastAsia="Times New Roman"/>
          <w:szCs w:val="24"/>
        </w:rPr>
        <w:t xml:space="preserve"> ο πολιτισμός</w:t>
      </w:r>
      <w:r>
        <w:rPr>
          <w:rFonts w:eastAsia="Times New Roman"/>
          <w:szCs w:val="24"/>
        </w:rPr>
        <w:t>,</w:t>
      </w:r>
      <w:r w:rsidRPr="00325076">
        <w:rPr>
          <w:rFonts w:eastAsia="Times New Roman"/>
          <w:szCs w:val="24"/>
        </w:rPr>
        <w:t xml:space="preserve"> </w:t>
      </w:r>
      <w:r>
        <w:rPr>
          <w:rFonts w:eastAsia="Times New Roman"/>
          <w:szCs w:val="24"/>
        </w:rPr>
        <w:t xml:space="preserve">ο </w:t>
      </w:r>
      <w:proofErr w:type="spellStart"/>
      <w:r>
        <w:rPr>
          <w:rFonts w:eastAsia="Times New Roman"/>
          <w:szCs w:val="24"/>
        </w:rPr>
        <w:t>αγροτο</w:t>
      </w:r>
      <w:r w:rsidRPr="00325076">
        <w:rPr>
          <w:rFonts w:eastAsia="Times New Roman"/>
          <w:szCs w:val="24"/>
        </w:rPr>
        <w:t>διατροφικός</w:t>
      </w:r>
      <w:proofErr w:type="spellEnd"/>
      <w:r w:rsidRPr="00325076">
        <w:rPr>
          <w:rFonts w:eastAsia="Times New Roman"/>
          <w:szCs w:val="24"/>
        </w:rPr>
        <w:t xml:space="preserve"> τομέας</w:t>
      </w:r>
      <w:r>
        <w:rPr>
          <w:rFonts w:eastAsia="Times New Roman"/>
          <w:szCs w:val="24"/>
        </w:rPr>
        <w:t>,</w:t>
      </w:r>
      <w:r w:rsidRPr="00325076">
        <w:rPr>
          <w:rFonts w:eastAsia="Times New Roman"/>
          <w:szCs w:val="24"/>
        </w:rPr>
        <w:t xml:space="preserve"> </w:t>
      </w:r>
      <w:r>
        <w:rPr>
          <w:rFonts w:eastAsia="Times New Roman"/>
          <w:szCs w:val="24"/>
        </w:rPr>
        <w:t>ο</w:t>
      </w:r>
      <w:r w:rsidRPr="00325076">
        <w:rPr>
          <w:rFonts w:eastAsia="Times New Roman"/>
          <w:szCs w:val="24"/>
        </w:rPr>
        <w:t xml:space="preserve"> τομέας υψηλής τεχνολογίας</w:t>
      </w:r>
      <w:r>
        <w:rPr>
          <w:rFonts w:eastAsia="Times New Roman"/>
          <w:szCs w:val="24"/>
        </w:rPr>
        <w:t>,</w:t>
      </w:r>
      <w:r w:rsidRPr="00325076">
        <w:rPr>
          <w:rFonts w:eastAsia="Times New Roman"/>
          <w:szCs w:val="24"/>
        </w:rPr>
        <w:t xml:space="preserve"> </w:t>
      </w:r>
      <w:r>
        <w:rPr>
          <w:rFonts w:eastAsia="Times New Roman"/>
          <w:szCs w:val="24"/>
        </w:rPr>
        <w:t>η</w:t>
      </w:r>
      <w:r w:rsidRPr="00325076">
        <w:rPr>
          <w:rFonts w:eastAsia="Times New Roman"/>
          <w:szCs w:val="24"/>
        </w:rPr>
        <w:t xml:space="preserve"> έρευνα </w:t>
      </w:r>
      <w:r>
        <w:rPr>
          <w:rFonts w:eastAsia="Times New Roman"/>
          <w:szCs w:val="24"/>
        </w:rPr>
        <w:t>κ.λπ</w:t>
      </w:r>
      <w:r>
        <w:rPr>
          <w:rFonts w:eastAsia="Times New Roman"/>
          <w:szCs w:val="24"/>
        </w:rPr>
        <w:t>.</w:t>
      </w:r>
      <w:r>
        <w:rPr>
          <w:rFonts w:eastAsia="Times New Roman"/>
          <w:szCs w:val="24"/>
        </w:rPr>
        <w:t>.</w:t>
      </w:r>
      <w:r w:rsidRPr="00325076">
        <w:rPr>
          <w:rFonts w:eastAsia="Times New Roman"/>
          <w:szCs w:val="24"/>
        </w:rPr>
        <w:t xml:space="preserve"> </w:t>
      </w:r>
    </w:p>
    <w:p w14:paraId="09A3F250"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Ευχαριστώ και θα τοποθετηθώ</w:t>
      </w:r>
      <w:r w:rsidRPr="00325076">
        <w:rPr>
          <w:rFonts w:eastAsia="Times New Roman"/>
          <w:szCs w:val="24"/>
        </w:rPr>
        <w:t xml:space="preserve"> στη δευτερολογία μου σε σχέση με κάποιες από τις τροπολογίες που έχουν κατατεθεί</w:t>
      </w:r>
      <w:r>
        <w:rPr>
          <w:rFonts w:eastAsia="Times New Roman"/>
          <w:szCs w:val="24"/>
        </w:rPr>
        <w:t>.</w:t>
      </w:r>
    </w:p>
    <w:p w14:paraId="09A3F251" w14:textId="77777777" w:rsidR="00D269F7" w:rsidRDefault="006C352B">
      <w:pPr>
        <w:spacing w:line="600" w:lineRule="auto"/>
        <w:ind w:firstLine="720"/>
        <w:contextualSpacing/>
        <w:jc w:val="center"/>
        <w:rPr>
          <w:rFonts w:eastAsia="Times New Roman" w:cs="Times New Roman"/>
          <w:szCs w:val="24"/>
        </w:rPr>
      </w:pPr>
      <w:r w:rsidRPr="00655E34">
        <w:rPr>
          <w:rFonts w:eastAsia="Times New Roman" w:cs="Times New Roman"/>
          <w:szCs w:val="24"/>
        </w:rPr>
        <w:t>(Χε</w:t>
      </w:r>
      <w:r>
        <w:rPr>
          <w:rFonts w:eastAsia="Times New Roman" w:cs="Times New Roman"/>
          <w:szCs w:val="24"/>
        </w:rPr>
        <w:t>ιροκροτήματα από την πτέρυγα του Ποταμιού</w:t>
      </w:r>
      <w:r w:rsidRPr="00655E34">
        <w:rPr>
          <w:rFonts w:eastAsia="Times New Roman" w:cs="Times New Roman"/>
          <w:szCs w:val="24"/>
        </w:rPr>
        <w:t>)</w:t>
      </w:r>
    </w:p>
    <w:p w14:paraId="09A3F252" w14:textId="77777777" w:rsidR="00D269F7" w:rsidRDefault="006C352B">
      <w:pPr>
        <w:spacing w:line="600" w:lineRule="auto"/>
        <w:ind w:firstLine="720"/>
        <w:contextualSpacing/>
        <w:jc w:val="both"/>
        <w:rPr>
          <w:rFonts w:eastAsia="Times New Roman"/>
          <w:szCs w:val="24"/>
        </w:rPr>
      </w:pPr>
      <w:r w:rsidRPr="00FC73C9">
        <w:rPr>
          <w:rFonts w:eastAsia="Times New Roman" w:cs="Times New Roman"/>
          <w:b/>
          <w:szCs w:val="24"/>
        </w:rPr>
        <w:t xml:space="preserve">ΠΡΟΕΔΡΕΥΩΝ </w:t>
      </w:r>
      <w:r w:rsidRPr="00FC73C9">
        <w:rPr>
          <w:rFonts w:eastAsia="Times New Roman" w:cs="Times New Roman"/>
          <w:b/>
          <w:szCs w:val="24"/>
        </w:rPr>
        <w:t xml:space="preserve">(Γεώργιος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Τον λόγο έχει </w:t>
      </w:r>
      <w:r w:rsidRPr="00325076">
        <w:rPr>
          <w:rFonts w:eastAsia="Times New Roman"/>
          <w:szCs w:val="24"/>
        </w:rPr>
        <w:t xml:space="preserve">ο ειδικός </w:t>
      </w:r>
      <w:r>
        <w:rPr>
          <w:rFonts w:eastAsia="Times New Roman"/>
          <w:szCs w:val="24"/>
        </w:rPr>
        <w:t>αγορητής</w:t>
      </w:r>
      <w:r w:rsidRPr="00325076">
        <w:rPr>
          <w:rFonts w:eastAsia="Times New Roman"/>
          <w:szCs w:val="24"/>
        </w:rPr>
        <w:t xml:space="preserve"> της Ένωσης Κεντρώων κ</w:t>
      </w:r>
      <w:r>
        <w:rPr>
          <w:rFonts w:eastAsia="Times New Roman"/>
          <w:szCs w:val="24"/>
        </w:rPr>
        <w:t>.</w:t>
      </w:r>
      <w:r w:rsidRPr="00325076">
        <w:rPr>
          <w:rFonts w:eastAsia="Times New Roman"/>
          <w:szCs w:val="24"/>
        </w:rPr>
        <w:t xml:space="preserve"> Γεωργιάδης</w:t>
      </w:r>
      <w:r>
        <w:rPr>
          <w:rFonts w:eastAsia="Times New Roman"/>
          <w:szCs w:val="24"/>
        </w:rPr>
        <w:t>.</w:t>
      </w:r>
    </w:p>
    <w:p w14:paraId="09A3F253" w14:textId="77777777" w:rsidR="00D269F7" w:rsidRDefault="006C352B">
      <w:pPr>
        <w:spacing w:line="600" w:lineRule="auto"/>
        <w:ind w:firstLine="720"/>
        <w:contextualSpacing/>
        <w:jc w:val="both"/>
        <w:rPr>
          <w:rFonts w:eastAsia="Times New Roman"/>
          <w:szCs w:val="24"/>
        </w:rPr>
      </w:pPr>
      <w:r w:rsidRPr="003D3AA1">
        <w:rPr>
          <w:rFonts w:eastAsia="Times New Roman"/>
          <w:b/>
          <w:szCs w:val="24"/>
        </w:rPr>
        <w:t>ΜΑΡΙΟΣ ΓΕΩΡΓΙΑΔΗΣ (</w:t>
      </w:r>
      <w:r>
        <w:rPr>
          <w:rFonts w:eastAsia="Times New Roman"/>
          <w:b/>
          <w:szCs w:val="24"/>
        </w:rPr>
        <w:t>Θ΄</w:t>
      </w:r>
      <w:r w:rsidRPr="003D3AA1">
        <w:rPr>
          <w:rFonts w:eastAsia="Times New Roman"/>
          <w:b/>
          <w:szCs w:val="24"/>
        </w:rPr>
        <w:t xml:space="preserve"> </w:t>
      </w:r>
      <w:r w:rsidRPr="003D3AA1">
        <w:rPr>
          <w:rFonts w:eastAsia="Times New Roman"/>
          <w:b/>
          <w:szCs w:val="24"/>
        </w:rPr>
        <w:t>Αντιπρόεδρος της Βουλής):</w:t>
      </w:r>
      <w:r>
        <w:rPr>
          <w:rFonts w:eastAsia="Times New Roman"/>
          <w:szCs w:val="24"/>
        </w:rPr>
        <w:t xml:space="preserve"> Ε</w:t>
      </w:r>
      <w:r w:rsidRPr="00325076">
        <w:rPr>
          <w:rFonts w:eastAsia="Times New Roman"/>
          <w:szCs w:val="24"/>
        </w:rPr>
        <w:t>υχαριστώ πολύ</w:t>
      </w:r>
      <w:r>
        <w:rPr>
          <w:rFonts w:eastAsia="Times New Roman"/>
          <w:szCs w:val="24"/>
        </w:rPr>
        <w:t>,</w:t>
      </w:r>
      <w:r w:rsidRPr="00325076">
        <w:rPr>
          <w:rFonts w:eastAsia="Times New Roman"/>
          <w:szCs w:val="24"/>
        </w:rPr>
        <w:t xml:space="preserve"> κύριε </w:t>
      </w:r>
      <w:r>
        <w:rPr>
          <w:rFonts w:eastAsia="Times New Roman"/>
          <w:szCs w:val="24"/>
        </w:rPr>
        <w:t>Π</w:t>
      </w:r>
      <w:r w:rsidRPr="00325076">
        <w:rPr>
          <w:rFonts w:eastAsia="Times New Roman"/>
          <w:szCs w:val="24"/>
        </w:rPr>
        <w:t>ρόεδρε</w:t>
      </w:r>
      <w:r>
        <w:rPr>
          <w:rFonts w:eastAsia="Times New Roman"/>
          <w:szCs w:val="24"/>
        </w:rPr>
        <w:t>.</w:t>
      </w:r>
    </w:p>
    <w:p w14:paraId="09A3F254" w14:textId="77777777" w:rsidR="00D269F7" w:rsidRDefault="006C352B">
      <w:pPr>
        <w:spacing w:line="600" w:lineRule="auto"/>
        <w:ind w:firstLine="720"/>
        <w:contextualSpacing/>
        <w:jc w:val="both"/>
        <w:rPr>
          <w:rFonts w:eastAsia="Times New Roman"/>
          <w:szCs w:val="24"/>
        </w:rPr>
      </w:pPr>
      <w:r w:rsidRPr="00325076">
        <w:rPr>
          <w:rFonts w:eastAsia="Times New Roman"/>
          <w:szCs w:val="24"/>
        </w:rPr>
        <w:t>Κατ</w:t>
      </w:r>
      <w:r>
        <w:rPr>
          <w:rFonts w:eastAsia="Times New Roman"/>
          <w:szCs w:val="24"/>
        </w:rPr>
        <w:t xml:space="preserve">’ </w:t>
      </w:r>
      <w:r w:rsidRPr="00325076">
        <w:rPr>
          <w:rFonts w:eastAsia="Times New Roman"/>
          <w:szCs w:val="24"/>
        </w:rPr>
        <w:t>αρχάς</w:t>
      </w:r>
      <w:r w:rsidRPr="00325076">
        <w:rPr>
          <w:rFonts w:eastAsia="Times New Roman"/>
          <w:szCs w:val="24"/>
        </w:rPr>
        <w:t xml:space="preserve"> </w:t>
      </w:r>
      <w:r>
        <w:rPr>
          <w:rFonts w:eastAsia="Times New Roman"/>
          <w:szCs w:val="24"/>
        </w:rPr>
        <w:t xml:space="preserve">να ευχηθώ και εγώ </w:t>
      </w:r>
      <w:r w:rsidRPr="00325076">
        <w:rPr>
          <w:rFonts w:eastAsia="Times New Roman"/>
          <w:szCs w:val="24"/>
        </w:rPr>
        <w:t xml:space="preserve">με τη σειρά μου σε όσες και όσους γιορτάζουν </w:t>
      </w:r>
      <w:r>
        <w:rPr>
          <w:rFonts w:eastAsia="Times New Roman"/>
          <w:szCs w:val="24"/>
        </w:rPr>
        <w:t>χ</w:t>
      </w:r>
      <w:r w:rsidRPr="00325076">
        <w:rPr>
          <w:rFonts w:eastAsia="Times New Roman"/>
          <w:szCs w:val="24"/>
        </w:rPr>
        <w:t>ρόνια πολλά</w:t>
      </w:r>
      <w:r>
        <w:rPr>
          <w:rFonts w:eastAsia="Times New Roman"/>
          <w:szCs w:val="24"/>
        </w:rPr>
        <w:t>.</w:t>
      </w:r>
      <w:r w:rsidRPr="00325076">
        <w:rPr>
          <w:rFonts w:eastAsia="Times New Roman"/>
          <w:szCs w:val="24"/>
        </w:rPr>
        <w:t xml:space="preserve"> </w:t>
      </w:r>
    </w:p>
    <w:p w14:paraId="09A3F255" w14:textId="77777777" w:rsidR="00D269F7" w:rsidRDefault="006C352B">
      <w:pPr>
        <w:spacing w:line="600" w:lineRule="auto"/>
        <w:ind w:firstLine="720"/>
        <w:contextualSpacing/>
        <w:jc w:val="both"/>
        <w:rPr>
          <w:rFonts w:eastAsia="Times New Roman"/>
          <w:szCs w:val="24"/>
        </w:rPr>
      </w:pPr>
      <w:r>
        <w:rPr>
          <w:rFonts w:eastAsia="Times New Roman"/>
          <w:szCs w:val="24"/>
        </w:rPr>
        <w:t>Δ</w:t>
      </w:r>
      <w:r w:rsidRPr="00325076">
        <w:rPr>
          <w:rFonts w:eastAsia="Times New Roman"/>
          <w:szCs w:val="24"/>
        </w:rPr>
        <w:t>εν σας κρύβω ότι οι προσδοκίες μου</w:t>
      </w:r>
      <w:r>
        <w:rPr>
          <w:rFonts w:eastAsia="Times New Roman"/>
          <w:szCs w:val="24"/>
        </w:rPr>
        <w:t>,</w:t>
      </w:r>
      <w:r w:rsidRPr="00325076">
        <w:rPr>
          <w:rFonts w:eastAsia="Times New Roman"/>
          <w:szCs w:val="24"/>
        </w:rPr>
        <w:t xml:space="preserve"> όσο</w:t>
      </w:r>
      <w:r>
        <w:rPr>
          <w:rFonts w:eastAsia="Times New Roman"/>
          <w:szCs w:val="24"/>
        </w:rPr>
        <w:t>ν</w:t>
      </w:r>
      <w:r w:rsidRPr="00325076">
        <w:rPr>
          <w:rFonts w:eastAsia="Times New Roman"/>
          <w:szCs w:val="24"/>
        </w:rPr>
        <w:t xml:space="preserve"> αφορά το συγκεκριμένο σχέδιο νόμου</w:t>
      </w:r>
      <w:r>
        <w:rPr>
          <w:rFonts w:eastAsia="Times New Roman"/>
          <w:szCs w:val="24"/>
        </w:rPr>
        <w:t>,</w:t>
      </w:r>
      <w:r w:rsidRPr="00325076">
        <w:rPr>
          <w:rFonts w:eastAsia="Times New Roman"/>
          <w:szCs w:val="24"/>
        </w:rPr>
        <w:t xml:space="preserve"> ήταν πολύ μεγαλύτερες</w:t>
      </w:r>
      <w:r>
        <w:rPr>
          <w:rFonts w:eastAsia="Times New Roman"/>
          <w:szCs w:val="24"/>
        </w:rPr>
        <w:t>.</w:t>
      </w:r>
      <w:r w:rsidRPr="00325076">
        <w:rPr>
          <w:rFonts w:eastAsia="Times New Roman"/>
          <w:szCs w:val="24"/>
        </w:rPr>
        <w:t xml:space="preserve"> </w:t>
      </w:r>
      <w:r>
        <w:rPr>
          <w:rFonts w:eastAsia="Times New Roman"/>
          <w:szCs w:val="24"/>
        </w:rPr>
        <w:t>Γ</w:t>
      </w:r>
      <w:r w:rsidRPr="00325076">
        <w:rPr>
          <w:rFonts w:eastAsia="Times New Roman"/>
          <w:szCs w:val="24"/>
        </w:rPr>
        <w:t xml:space="preserve">ιατί </w:t>
      </w:r>
      <w:r>
        <w:rPr>
          <w:rFonts w:eastAsia="Times New Roman"/>
          <w:szCs w:val="24"/>
        </w:rPr>
        <w:t>π</w:t>
      </w:r>
      <w:r w:rsidRPr="00325076">
        <w:rPr>
          <w:rFonts w:eastAsia="Times New Roman"/>
          <w:szCs w:val="24"/>
        </w:rPr>
        <w:t xml:space="preserve">έρα από το γεγονός ότι ο θεματικός τουρισμός δεν είχε </w:t>
      </w:r>
      <w:r>
        <w:rPr>
          <w:rFonts w:eastAsia="Times New Roman"/>
          <w:szCs w:val="24"/>
        </w:rPr>
        <w:t>πο</w:t>
      </w:r>
      <w:r w:rsidRPr="00325076">
        <w:rPr>
          <w:rFonts w:eastAsia="Times New Roman"/>
          <w:szCs w:val="24"/>
        </w:rPr>
        <w:t xml:space="preserve">τέ ρυθμιστεί στο </w:t>
      </w:r>
      <w:r w:rsidRPr="00325076">
        <w:rPr>
          <w:rFonts w:eastAsia="Times New Roman"/>
          <w:szCs w:val="24"/>
        </w:rPr>
        <w:lastRenderedPageBreak/>
        <w:t xml:space="preserve">σύνολό του </w:t>
      </w:r>
      <w:r>
        <w:rPr>
          <w:rFonts w:eastAsia="Times New Roman"/>
          <w:szCs w:val="24"/>
        </w:rPr>
        <w:t>-</w:t>
      </w:r>
      <w:r w:rsidRPr="00325076">
        <w:rPr>
          <w:rFonts w:eastAsia="Times New Roman"/>
          <w:szCs w:val="24"/>
        </w:rPr>
        <w:t>κάτι το οποίο θα έπρεπε να έχει γίνει ήδη</w:t>
      </w:r>
      <w:r>
        <w:rPr>
          <w:rFonts w:eastAsia="Times New Roman"/>
          <w:szCs w:val="24"/>
        </w:rPr>
        <w:t xml:space="preserve">-, </w:t>
      </w:r>
      <w:r w:rsidRPr="00325076">
        <w:rPr>
          <w:rFonts w:eastAsia="Times New Roman"/>
          <w:szCs w:val="24"/>
        </w:rPr>
        <w:t xml:space="preserve">όλοι </w:t>
      </w:r>
      <w:r>
        <w:rPr>
          <w:rFonts w:eastAsia="Times New Roman"/>
          <w:szCs w:val="24"/>
        </w:rPr>
        <w:t>οι εμπλεκόμ</w:t>
      </w:r>
      <w:r>
        <w:rPr>
          <w:rFonts w:eastAsia="Times New Roman"/>
          <w:szCs w:val="24"/>
        </w:rPr>
        <w:t xml:space="preserve">ενοι φορείς </w:t>
      </w:r>
      <w:r w:rsidRPr="00325076">
        <w:rPr>
          <w:rFonts w:eastAsia="Times New Roman"/>
          <w:szCs w:val="24"/>
        </w:rPr>
        <w:t>ζητούσαν κάποιες αν</w:t>
      </w:r>
      <w:r>
        <w:rPr>
          <w:rFonts w:eastAsia="Times New Roman"/>
          <w:szCs w:val="24"/>
        </w:rPr>
        <w:t xml:space="preserve">αγκαίες επεμβάσεις και ανέμεναν </w:t>
      </w:r>
      <w:r w:rsidRPr="00325076">
        <w:rPr>
          <w:rFonts w:eastAsia="Times New Roman"/>
          <w:szCs w:val="24"/>
        </w:rPr>
        <w:t>νομοθετικές</w:t>
      </w:r>
      <w:r>
        <w:rPr>
          <w:rFonts w:eastAsia="Times New Roman"/>
          <w:szCs w:val="24"/>
        </w:rPr>
        <w:t>,</w:t>
      </w:r>
      <w:r w:rsidRPr="00325076">
        <w:rPr>
          <w:rFonts w:eastAsia="Times New Roman"/>
          <w:szCs w:val="24"/>
        </w:rPr>
        <w:t xml:space="preserve"> βελτιωτικές παρεμβάσεις</w:t>
      </w:r>
      <w:r>
        <w:rPr>
          <w:rFonts w:eastAsia="Times New Roman"/>
          <w:szCs w:val="24"/>
        </w:rPr>
        <w:t>,</w:t>
      </w:r>
      <w:r w:rsidRPr="00325076">
        <w:rPr>
          <w:rFonts w:eastAsia="Times New Roman"/>
          <w:szCs w:val="24"/>
        </w:rPr>
        <w:t xml:space="preserve"> όπως τουλάχιστον είχαν ενημερώσει εμένα σε συναντήσεις που έκανα μαζί τους ως τομεάρχης τουρισμού για την Ένωση Κεντρώων</w:t>
      </w:r>
      <w:r>
        <w:rPr>
          <w:rFonts w:eastAsia="Times New Roman"/>
          <w:szCs w:val="24"/>
        </w:rPr>
        <w:t>.</w:t>
      </w:r>
      <w:r w:rsidRPr="00325076">
        <w:rPr>
          <w:rFonts w:eastAsia="Times New Roman"/>
          <w:szCs w:val="24"/>
        </w:rPr>
        <w:t xml:space="preserve"> </w:t>
      </w:r>
      <w:r>
        <w:rPr>
          <w:rFonts w:eastAsia="Times New Roman"/>
          <w:szCs w:val="24"/>
        </w:rPr>
        <w:t>Όμως,</w:t>
      </w:r>
      <w:r w:rsidRPr="00325076">
        <w:rPr>
          <w:rFonts w:eastAsia="Times New Roman"/>
          <w:szCs w:val="24"/>
        </w:rPr>
        <w:t xml:space="preserve"> η αλήθεια είναι ότι τελικά </w:t>
      </w:r>
      <w:r w:rsidRPr="00325076">
        <w:rPr>
          <w:rFonts w:eastAsia="Times New Roman"/>
          <w:szCs w:val="24"/>
        </w:rPr>
        <w:t xml:space="preserve">με τις </w:t>
      </w:r>
      <w:r>
        <w:rPr>
          <w:rFonts w:eastAsia="Times New Roman"/>
          <w:szCs w:val="24"/>
        </w:rPr>
        <w:t xml:space="preserve">διατάξεις που μας παρουσιάστηκαν </w:t>
      </w:r>
      <w:r w:rsidRPr="00325076">
        <w:rPr>
          <w:rFonts w:eastAsia="Times New Roman"/>
          <w:szCs w:val="24"/>
        </w:rPr>
        <w:t xml:space="preserve">υπάρχει </w:t>
      </w:r>
      <w:r>
        <w:rPr>
          <w:rFonts w:eastAsia="Times New Roman"/>
          <w:szCs w:val="24"/>
        </w:rPr>
        <w:t>μια</w:t>
      </w:r>
      <w:r w:rsidRPr="00325076">
        <w:rPr>
          <w:rFonts w:eastAsia="Times New Roman"/>
          <w:szCs w:val="24"/>
        </w:rPr>
        <w:t xml:space="preserve"> σχετική απογοήτευση από την πλευρά μου</w:t>
      </w:r>
      <w:r>
        <w:rPr>
          <w:rFonts w:eastAsia="Times New Roman"/>
          <w:szCs w:val="24"/>
        </w:rPr>
        <w:t>.</w:t>
      </w:r>
    </w:p>
    <w:p w14:paraId="09A3F256" w14:textId="77777777" w:rsidR="00D269F7" w:rsidRDefault="006C352B">
      <w:pPr>
        <w:spacing w:line="600" w:lineRule="auto"/>
        <w:ind w:firstLine="720"/>
        <w:contextualSpacing/>
        <w:jc w:val="both"/>
        <w:rPr>
          <w:rFonts w:eastAsia="Times New Roman"/>
          <w:szCs w:val="24"/>
        </w:rPr>
      </w:pPr>
      <w:r>
        <w:rPr>
          <w:rFonts w:eastAsia="Times New Roman"/>
          <w:szCs w:val="24"/>
        </w:rPr>
        <w:t>Ξ</w:t>
      </w:r>
      <w:r w:rsidRPr="00325076">
        <w:rPr>
          <w:rFonts w:eastAsia="Times New Roman"/>
          <w:szCs w:val="24"/>
        </w:rPr>
        <w:t>εκινώντας το</w:t>
      </w:r>
      <w:r>
        <w:rPr>
          <w:rFonts w:eastAsia="Times New Roman"/>
          <w:szCs w:val="24"/>
        </w:rPr>
        <w:t>ν</w:t>
      </w:r>
      <w:r w:rsidRPr="00325076">
        <w:rPr>
          <w:rFonts w:eastAsia="Times New Roman"/>
          <w:szCs w:val="24"/>
        </w:rPr>
        <w:t xml:space="preserve"> σχολιασμό μου θα ήθελα να αναφερθώ σε γενικότερα προβλήματα που αντιμετωπίζει ο τουρισμός στη χώρα </w:t>
      </w:r>
      <w:r>
        <w:rPr>
          <w:rFonts w:eastAsia="Times New Roman"/>
          <w:szCs w:val="24"/>
        </w:rPr>
        <w:t>μας -</w:t>
      </w:r>
      <w:r w:rsidRPr="00325076">
        <w:rPr>
          <w:rFonts w:eastAsia="Times New Roman"/>
          <w:szCs w:val="24"/>
        </w:rPr>
        <w:t xml:space="preserve">γιατί </w:t>
      </w:r>
      <w:r>
        <w:rPr>
          <w:rFonts w:eastAsia="Times New Roman"/>
          <w:szCs w:val="24"/>
        </w:rPr>
        <w:t>κατ’ εμέ</w:t>
      </w:r>
      <w:r w:rsidRPr="00325076">
        <w:rPr>
          <w:rFonts w:eastAsia="Times New Roman"/>
          <w:szCs w:val="24"/>
        </w:rPr>
        <w:t xml:space="preserve"> αυτά είναι τα σημαντικά ζητήμα</w:t>
      </w:r>
      <w:r w:rsidRPr="00325076">
        <w:rPr>
          <w:rFonts w:eastAsia="Times New Roman"/>
          <w:szCs w:val="24"/>
        </w:rPr>
        <w:t>τα</w:t>
      </w:r>
      <w:r>
        <w:rPr>
          <w:rFonts w:eastAsia="Times New Roman"/>
          <w:szCs w:val="24"/>
        </w:rPr>
        <w:t>-</w:t>
      </w:r>
      <w:r w:rsidRPr="00325076">
        <w:rPr>
          <w:rFonts w:eastAsia="Times New Roman"/>
          <w:szCs w:val="24"/>
        </w:rPr>
        <w:t xml:space="preserve"> και στη συνέχεια θα </w:t>
      </w:r>
      <w:r>
        <w:rPr>
          <w:rFonts w:eastAsia="Times New Roman"/>
          <w:szCs w:val="24"/>
        </w:rPr>
        <w:t>αναφερθώ</w:t>
      </w:r>
      <w:r w:rsidRPr="00325076">
        <w:rPr>
          <w:rFonts w:eastAsia="Times New Roman"/>
          <w:szCs w:val="24"/>
        </w:rPr>
        <w:t xml:space="preserve"> αναλυτικά σε κάποια σημεία του σχεδίου νόμου</w:t>
      </w:r>
      <w:r>
        <w:rPr>
          <w:rFonts w:eastAsia="Times New Roman"/>
          <w:szCs w:val="24"/>
        </w:rPr>
        <w:t>.</w:t>
      </w:r>
      <w:r w:rsidRPr="00325076">
        <w:rPr>
          <w:rFonts w:eastAsia="Times New Roman"/>
          <w:szCs w:val="24"/>
        </w:rPr>
        <w:t xml:space="preserve"> </w:t>
      </w:r>
      <w:r>
        <w:rPr>
          <w:rFonts w:eastAsia="Times New Roman"/>
          <w:szCs w:val="24"/>
        </w:rPr>
        <w:t>Α</w:t>
      </w:r>
      <w:r w:rsidRPr="00325076">
        <w:rPr>
          <w:rFonts w:eastAsia="Times New Roman"/>
          <w:szCs w:val="24"/>
        </w:rPr>
        <w:t>ρχίζω από την εξαιρετικά υψηλή φορολογική επιβάρυνση του ελληνικού τουριστικού προϊόντος</w:t>
      </w:r>
      <w:r>
        <w:rPr>
          <w:rFonts w:eastAsia="Times New Roman"/>
          <w:szCs w:val="24"/>
        </w:rPr>
        <w:t>,</w:t>
      </w:r>
      <w:r w:rsidRPr="00325076">
        <w:rPr>
          <w:rFonts w:eastAsia="Times New Roman"/>
          <w:szCs w:val="24"/>
        </w:rPr>
        <w:t xml:space="preserve"> γεγονός που αποτελεί πάρα πολύ σημαντικό ανασταλτικό παράγοντα</w:t>
      </w:r>
      <w:r>
        <w:rPr>
          <w:rFonts w:eastAsia="Times New Roman"/>
          <w:szCs w:val="24"/>
        </w:rPr>
        <w:t>,</w:t>
      </w:r>
      <w:r w:rsidRPr="00325076">
        <w:rPr>
          <w:rFonts w:eastAsia="Times New Roman"/>
          <w:szCs w:val="24"/>
        </w:rPr>
        <w:t xml:space="preserve"> ιδιαίτερα για τους πιο</w:t>
      </w:r>
      <w:r w:rsidRPr="00325076">
        <w:rPr>
          <w:rFonts w:eastAsia="Times New Roman"/>
          <w:szCs w:val="24"/>
        </w:rPr>
        <w:t xml:space="preserve"> αδύναμους του κλάδου</w:t>
      </w:r>
      <w:r>
        <w:rPr>
          <w:rFonts w:eastAsia="Times New Roman"/>
          <w:szCs w:val="24"/>
        </w:rPr>
        <w:t>, επιβαρύνοντας υπέρμετρα όχι</w:t>
      </w:r>
      <w:r w:rsidRPr="00325076">
        <w:rPr>
          <w:rFonts w:eastAsia="Times New Roman"/>
          <w:szCs w:val="24"/>
        </w:rPr>
        <w:t xml:space="preserve"> μόνο </w:t>
      </w:r>
      <w:r>
        <w:rPr>
          <w:rFonts w:eastAsia="Times New Roman"/>
          <w:szCs w:val="24"/>
        </w:rPr>
        <w:t>την</w:t>
      </w:r>
      <w:r w:rsidRPr="00325076">
        <w:rPr>
          <w:rFonts w:eastAsia="Times New Roman"/>
          <w:szCs w:val="24"/>
        </w:rPr>
        <w:t xml:space="preserve"> ανταγωνιστικότητα και τα κίνητρα για το </w:t>
      </w:r>
      <w:proofErr w:type="spellStart"/>
      <w:r w:rsidRPr="00325076">
        <w:rPr>
          <w:rFonts w:eastAsia="Times New Roman"/>
          <w:szCs w:val="24"/>
        </w:rPr>
        <w:t>επιχειρείν</w:t>
      </w:r>
      <w:proofErr w:type="spellEnd"/>
      <w:r>
        <w:rPr>
          <w:rFonts w:eastAsia="Times New Roman"/>
          <w:szCs w:val="24"/>
        </w:rPr>
        <w:t>,</w:t>
      </w:r>
      <w:r w:rsidRPr="00325076">
        <w:rPr>
          <w:rFonts w:eastAsia="Times New Roman"/>
          <w:szCs w:val="24"/>
        </w:rPr>
        <w:t xml:space="preserve"> αλλά ακόμα και το διαθέσιμο εισόδημα των εργαζομένων</w:t>
      </w:r>
      <w:r>
        <w:rPr>
          <w:rFonts w:eastAsia="Times New Roman"/>
          <w:szCs w:val="24"/>
        </w:rPr>
        <w:t>.</w:t>
      </w:r>
      <w:r w:rsidRPr="00325076">
        <w:rPr>
          <w:rFonts w:eastAsia="Times New Roman"/>
          <w:szCs w:val="24"/>
        </w:rPr>
        <w:t xml:space="preserve"> </w:t>
      </w:r>
    </w:p>
    <w:p w14:paraId="09A3F257" w14:textId="77777777" w:rsidR="00D269F7" w:rsidRDefault="006C352B">
      <w:pPr>
        <w:spacing w:line="600" w:lineRule="auto"/>
        <w:ind w:firstLine="720"/>
        <w:contextualSpacing/>
        <w:jc w:val="both"/>
        <w:rPr>
          <w:rFonts w:eastAsia="Times New Roman"/>
          <w:szCs w:val="24"/>
        </w:rPr>
      </w:pPr>
      <w:r>
        <w:rPr>
          <w:rFonts w:eastAsia="Times New Roman"/>
          <w:szCs w:val="24"/>
        </w:rPr>
        <w:t>Γ</w:t>
      </w:r>
      <w:r w:rsidRPr="00325076">
        <w:rPr>
          <w:rFonts w:eastAsia="Times New Roman"/>
          <w:szCs w:val="24"/>
        </w:rPr>
        <w:t xml:space="preserve">ια παράδειγμα και σύμφωνα με τα στοιχεία του ΣΕΤΕ της </w:t>
      </w:r>
      <w:r>
        <w:rPr>
          <w:rFonts w:eastAsia="Times New Roman"/>
          <w:szCs w:val="24"/>
        </w:rPr>
        <w:t>1-1-</w:t>
      </w:r>
      <w:r w:rsidRPr="00325076">
        <w:rPr>
          <w:rFonts w:eastAsia="Times New Roman"/>
          <w:szCs w:val="24"/>
        </w:rPr>
        <w:t>2017</w:t>
      </w:r>
      <w:r>
        <w:rPr>
          <w:rFonts w:eastAsia="Times New Roman"/>
          <w:szCs w:val="24"/>
        </w:rPr>
        <w:t>,</w:t>
      </w:r>
      <w:r w:rsidRPr="00325076">
        <w:rPr>
          <w:rFonts w:eastAsia="Times New Roman"/>
          <w:szCs w:val="24"/>
        </w:rPr>
        <w:t xml:space="preserve"> μεταξύ των έξι ανταγωνιστικών αγορών της Μεσογείου</w:t>
      </w:r>
      <w:r>
        <w:rPr>
          <w:rFonts w:eastAsia="Times New Roman"/>
          <w:szCs w:val="24"/>
        </w:rPr>
        <w:t>,</w:t>
      </w:r>
      <w:r w:rsidRPr="00325076">
        <w:rPr>
          <w:rFonts w:eastAsia="Times New Roman"/>
          <w:szCs w:val="24"/>
        </w:rPr>
        <w:t xml:space="preserve"> </w:t>
      </w:r>
      <w:r w:rsidRPr="00325076">
        <w:rPr>
          <w:rFonts w:eastAsia="Times New Roman"/>
          <w:szCs w:val="24"/>
        </w:rPr>
        <w:lastRenderedPageBreak/>
        <w:t>δηλαδή της Ελλάδας</w:t>
      </w:r>
      <w:r>
        <w:rPr>
          <w:rFonts w:eastAsia="Times New Roman"/>
          <w:szCs w:val="24"/>
        </w:rPr>
        <w:t>,</w:t>
      </w:r>
      <w:r w:rsidRPr="00325076">
        <w:rPr>
          <w:rFonts w:eastAsia="Times New Roman"/>
          <w:szCs w:val="24"/>
        </w:rPr>
        <w:t xml:space="preserve"> της Κύπρου</w:t>
      </w:r>
      <w:r>
        <w:rPr>
          <w:rFonts w:eastAsia="Times New Roman"/>
          <w:szCs w:val="24"/>
        </w:rPr>
        <w:t>,</w:t>
      </w:r>
      <w:r w:rsidRPr="00325076">
        <w:rPr>
          <w:rFonts w:eastAsia="Times New Roman"/>
          <w:szCs w:val="24"/>
        </w:rPr>
        <w:t xml:space="preserve"> της Τουρκίας</w:t>
      </w:r>
      <w:r>
        <w:rPr>
          <w:rFonts w:eastAsia="Times New Roman"/>
          <w:szCs w:val="24"/>
        </w:rPr>
        <w:t>,</w:t>
      </w:r>
      <w:r w:rsidRPr="00325076">
        <w:rPr>
          <w:rFonts w:eastAsia="Times New Roman"/>
          <w:szCs w:val="24"/>
        </w:rPr>
        <w:t xml:space="preserve"> της Ιταλίας</w:t>
      </w:r>
      <w:r>
        <w:rPr>
          <w:rFonts w:eastAsia="Times New Roman"/>
          <w:szCs w:val="24"/>
        </w:rPr>
        <w:t>,</w:t>
      </w:r>
      <w:r w:rsidRPr="00325076">
        <w:rPr>
          <w:rFonts w:eastAsia="Times New Roman"/>
          <w:szCs w:val="24"/>
        </w:rPr>
        <w:t xml:space="preserve"> της Ισπανίας και της Κροατίας</w:t>
      </w:r>
      <w:r>
        <w:rPr>
          <w:rFonts w:eastAsia="Times New Roman"/>
          <w:szCs w:val="24"/>
        </w:rPr>
        <w:t>,</w:t>
      </w:r>
      <w:r w:rsidRPr="00325076">
        <w:rPr>
          <w:rFonts w:eastAsia="Times New Roman"/>
          <w:szCs w:val="24"/>
        </w:rPr>
        <w:t xml:space="preserve"> ενώ </w:t>
      </w:r>
      <w:r>
        <w:rPr>
          <w:rFonts w:eastAsia="Times New Roman"/>
          <w:szCs w:val="24"/>
        </w:rPr>
        <w:t xml:space="preserve">η Κύπρος έχει όλα τα θετικά, η χώρα μας αντιθέτως </w:t>
      </w:r>
      <w:r w:rsidRPr="00325076">
        <w:rPr>
          <w:rFonts w:eastAsia="Times New Roman"/>
          <w:szCs w:val="24"/>
        </w:rPr>
        <w:t>έχει όλα τα αρνητικά</w:t>
      </w:r>
      <w:r>
        <w:rPr>
          <w:rFonts w:eastAsia="Times New Roman"/>
          <w:szCs w:val="24"/>
        </w:rPr>
        <w:t>,</w:t>
      </w:r>
      <w:r w:rsidRPr="00325076">
        <w:rPr>
          <w:rFonts w:eastAsia="Times New Roman"/>
          <w:szCs w:val="24"/>
        </w:rPr>
        <w:t xml:space="preserve"> δηλαδή τους χειρότερους δείκτες ανά 1</w:t>
      </w:r>
      <w:r w:rsidRPr="00325076">
        <w:rPr>
          <w:rFonts w:eastAsia="Times New Roman"/>
          <w:szCs w:val="24"/>
        </w:rPr>
        <w:t>00 ευρώ που εισπράττονται στα ξενοδοχεία</w:t>
      </w:r>
      <w:r>
        <w:rPr>
          <w:rFonts w:eastAsia="Times New Roman"/>
          <w:szCs w:val="24"/>
        </w:rPr>
        <w:t>.</w:t>
      </w:r>
      <w:r w:rsidRPr="00325076">
        <w:rPr>
          <w:rFonts w:eastAsia="Times New Roman"/>
          <w:szCs w:val="24"/>
        </w:rPr>
        <w:t xml:space="preserve"> </w:t>
      </w:r>
      <w:r>
        <w:rPr>
          <w:rFonts w:eastAsia="Times New Roman"/>
          <w:szCs w:val="24"/>
        </w:rPr>
        <w:t>Θ</w:t>
      </w:r>
      <w:r w:rsidRPr="00325076">
        <w:rPr>
          <w:rFonts w:eastAsia="Times New Roman"/>
          <w:szCs w:val="24"/>
        </w:rPr>
        <w:t>α</w:t>
      </w:r>
      <w:r>
        <w:rPr>
          <w:rFonts w:eastAsia="Times New Roman"/>
          <w:szCs w:val="24"/>
        </w:rPr>
        <w:t xml:space="preserve"> είμαι συγκεκριμένο</w:t>
      </w:r>
      <w:r w:rsidRPr="00325076">
        <w:rPr>
          <w:rFonts w:eastAsia="Times New Roman"/>
          <w:szCs w:val="24"/>
        </w:rPr>
        <w:t>ς</w:t>
      </w:r>
      <w:r>
        <w:rPr>
          <w:rFonts w:eastAsia="Times New Roman"/>
          <w:szCs w:val="24"/>
        </w:rPr>
        <w:t>: Έ</w:t>
      </w:r>
      <w:r w:rsidRPr="00325076">
        <w:rPr>
          <w:rFonts w:eastAsia="Times New Roman"/>
          <w:szCs w:val="24"/>
        </w:rPr>
        <w:t>χει τις χαμηλότερες αμοιβές για το προσωπικό</w:t>
      </w:r>
      <w:r>
        <w:rPr>
          <w:rFonts w:eastAsia="Times New Roman"/>
          <w:szCs w:val="24"/>
        </w:rPr>
        <w:t xml:space="preserve">, </w:t>
      </w:r>
      <w:r w:rsidRPr="00325076">
        <w:rPr>
          <w:rFonts w:eastAsia="Times New Roman"/>
          <w:szCs w:val="24"/>
        </w:rPr>
        <w:t>μόλις 17,1 ευρώ</w:t>
      </w:r>
      <w:r>
        <w:rPr>
          <w:rFonts w:eastAsia="Times New Roman"/>
          <w:szCs w:val="24"/>
        </w:rPr>
        <w:t>,</w:t>
      </w:r>
      <w:r w:rsidRPr="00325076">
        <w:rPr>
          <w:rFonts w:eastAsia="Times New Roman"/>
          <w:szCs w:val="24"/>
        </w:rPr>
        <w:t xml:space="preserve"> με την Κύπρο να είναι στα 26,1 ευρώ</w:t>
      </w:r>
      <w:r>
        <w:rPr>
          <w:rFonts w:eastAsia="Times New Roman"/>
          <w:szCs w:val="24"/>
        </w:rPr>
        <w:t>.</w:t>
      </w:r>
      <w:r w:rsidRPr="00325076">
        <w:rPr>
          <w:rFonts w:eastAsia="Times New Roman"/>
          <w:szCs w:val="24"/>
        </w:rPr>
        <w:t xml:space="preserve"> Έχει το υψηλότερο μη μισθολογικό κόστος με 16,8 </w:t>
      </w:r>
      <w:r>
        <w:rPr>
          <w:rFonts w:eastAsia="Times New Roman"/>
          <w:szCs w:val="24"/>
        </w:rPr>
        <w:t>ε</w:t>
      </w:r>
      <w:r w:rsidRPr="00325076">
        <w:rPr>
          <w:rFonts w:eastAsia="Times New Roman"/>
          <w:szCs w:val="24"/>
        </w:rPr>
        <w:t>υρώ</w:t>
      </w:r>
      <w:r>
        <w:rPr>
          <w:rFonts w:eastAsia="Times New Roman"/>
          <w:szCs w:val="24"/>
        </w:rPr>
        <w:t>,</w:t>
      </w:r>
      <w:r w:rsidRPr="00325076">
        <w:rPr>
          <w:rFonts w:eastAsia="Times New Roman"/>
          <w:szCs w:val="24"/>
        </w:rPr>
        <w:t xml:space="preserve"> με την Κύπρο να είναι στα 7,8 ευρώ</w:t>
      </w:r>
      <w:r>
        <w:rPr>
          <w:rFonts w:eastAsia="Times New Roman"/>
          <w:szCs w:val="24"/>
        </w:rPr>
        <w:t>.</w:t>
      </w:r>
      <w:r w:rsidRPr="00325076">
        <w:rPr>
          <w:rFonts w:eastAsia="Times New Roman"/>
          <w:szCs w:val="24"/>
        </w:rPr>
        <w:t xml:space="preserve"> </w:t>
      </w:r>
      <w:r>
        <w:rPr>
          <w:rFonts w:eastAsia="Times New Roman"/>
          <w:szCs w:val="24"/>
        </w:rPr>
        <w:t>Έ</w:t>
      </w:r>
      <w:r w:rsidRPr="00325076">
        <w:rPr>
          <w:rFonts w:eastAsia="Times New Roman"/>
          <w:szCs w:val="24"/>
        </w:rPr>
        <w:t xml:space="preserve">χει τον υψηλότερο ΦΠΑ και λοιπά τέλη με 16,6 </w:t>
      </w:r>
      <w:r>
        <w:rPr>
          <w:rFonts w:eastAsia="Times New Roman"/>
          <w:szCs w:val="24"/>
        </w:rPr>
        <w:t>ε</w:t>
      </w:r>
      <w:r w:rsidRPr="00325076">
        <w:rPr>
          <w:rFonts w:eastAsia="Times New Roman"/>
          <w:szCs w:val="24"/>
        </w:rPr>
        <w:t>υρώ</w:t>
      </w:r>
      <w:r>
        <w:rPr>
          <w:rFonts w:eastAsia="Times New Roman"/>
          <w:szCs w:val="24"/>
        </w:rPr>
        <w:t>,</w:t>
      </w:r>
      <w:r w:rsidRPr="00325076">
        <w:rPr>
          <w:rFonts w:eastAsia="Times New Roman"/>
          <w:szCs w:val="24"/>
        </w:rPr>
        <w:t xml:space="preserve"> με την Κύπρο να βρίσκεται στα 8,3 ευρώ και συνεπακόλουθα </w:t>
      </w:r>
      <w:r>
        <w:rPr>
          <w:rFonts w:eastAsia="Times New Roman"/>
          <w:szCs w:val="24"/>
        </w:rPr>
        <w:t>έ</w:t>
      </w:r>
      <w:r w:rsidRPr="00325076">
        <w:rPr>
          <w:rFonts w:eastAsia="Times New Roman"/>
          <w:szCs w:val="24"/>
        </w:rPr>
        <w:t>χει το χαμηλότερο εναπομένον ποσό</w:t>
      </w:r>
      <w:r>
        <w:rPr>
          <w:rFonts w:eastAsia="Times New Roman"/>
          <w:szCs w:val="24"/>
        </w:rPr>
        <w:t>,</w:t>
      </w:r>
      <w:r w:rsidRPr="00325076">
        <w:rPr>
          <w:rFonts w:eastAsia="Times New Roman"/>
          <w:szCs w:val="24"/>
        </w:rPr>
        <w:t xml:space="preserve"> δηλαδή κέρδη προ φόρων στα 20,5 ευρώ που αυτό θα φορολογηθεί με συντελεστή 29%</w:t>
      </w:r>
      <w:r>
        <w:rPr>
          <w:rFonts w:eastAsia="Times New Roman"/>
          <w:szCs w:val="24"/>
        </w:rPr>
        <w:t>.</w:t>
      </w:r>
      <w:r w:rsidRPr="00325076">
        <w:rPr>
          <w:rFonts w:eastAsia="Times New Roman"/>
          <w:szCs w:val="24"/>
        </w:rPr>
        <w:t xml:space="preserve"> </w:t>
      </w:r>
      <w:r>
        <w:rPr>
          <w:rFonts w:eastAsia="Times New Roman"/>
          <w:szCs w:val="24"/>
        </w:rPr>
        <w:t>Φ</w:t>
      </w:r>
      <w:r w:rsidRPr="00325076">
        <w:rPr>
          <w:rFonts w:eastAsia="Times New Roman"/>
          <w:szCs w:val="24"/>
        </w:rPr>
        <w:t>αίνεται ξεκάθαρα ότι οι επιχε</w:t>
      </w:r>
      <w:r w:rsidRPr="00325076">
        <w:rPr>
          <w:rFonts w:eastAsia="Times New Roman"/>
          <w:szCs w:val="24"/>
        </w:rPr>
        <w:t xml:space="preserve">ιρήσεις λειτουργούν και συνεισφέρουν αποκλειστικά σχεδόν για το κράτος και όχι για να </w:t>
      </w:r>
      <w:r>
        <w:rPr>
          <w:rFonts w:eastAsia="Times New Roman"/>
          <w:szCs w:val="24"/>
        </w:rPr>
        <w:t xml:space="preserve">αμείβουν </w:t>
      </w:r>
      <w:r w:rsidRPr="00325076">
        <w:rPr>
          <w:rFonts w:eastAsia="Times New Roman"/>
          <w:szCs w:val="24"/>
        </w:rPr>
        <w:t>τους εργαζόμενους και τους επιχειρηματίες</w:t>
      </w:r>
      <w:r>
        <w:rPr>
          <w:rFonts w:eastAsia="Times New Roman"/>
          <w:szCs w:val="24"/>
        </w:rPr>
        <w:t>,</w:t>
      </w:r>
      <w:r w:rsidRPr="00325076">
        <w:rPr>
          <w:rFonts w:eastAsia="Times New Roman"/>
          <w:szCs w:val="24"/>
        </w:rPr>
        <w:t xml:space="preserve"> με επακόλουθο τα μειωμένα κίνητρα για το </w:t>
      </w:r>
      <w:proofErr w:type="spellStart"/>
      <w:r w:rsidRPr="00325076">
        <w:rPr>
          <w:rFonts w:eastAsia="Times New Roman"/>
          <w:szCs w:val="24"/>
        </w:rPr>
        <w:t>επιχειρείν</w:t>
      </w:r>
      <w:proofErr w:type="spellEnd"/>
      <w:r>
        <w:rPr>
          <w:rFonts w:eastAsia="Times New Roman"/>
          <w:szCs w:val="24"/>
        </w:rPr>
        <w:t>,</w:t>
      </w:r>
      <w:r w:rsidRPr="00325076">
        <w:rPr>
          <w:rFonts w:eastAsia="Times New Roman"/>
          <w:szCs w:val="24"/>
        </w:rPr>
        <w:t xml:space="preserve"> την εργασία και γενικότερα </w:t>
      </w:r>
      <w:r>
        <w:rPr>
          <w:rFonts w:eastAsia="Times New Roman"/>
          <w:szCs w:val="24"/>
        </w:rPr>
        <w:t>μια</w:t>
      </w:r>
      <w:r w:rsidRPr="00325076">
        <w:rPr>
          <w:rFonts w:eastAsia="Times New Roman"/>
          <w:szCs w:val="24"/>
        </w:rPr>
        <w:t xml:space="preserve"> μεγάλη σειρά από αδικίες</w:t>
      </w:r>
      <w:r>
        <w:rPr>
          <w:rFonts w:eastAsia="Times New Roman"/>
          <w:szCs w:val="24"/>
        </w:rPr>
        <w:t>.</w:t>
      </w:r>
      <w:r w:rsidRPr="00325076">
        <w:rPr>
          <w:rFonts w:eastAsia="Times New Roman"/>
          <w:szCs w:val="24"/>
        </w:rPr>
        <w:t xml:space="preserve"> </w:t>
      </w:r>
    </w:p>
    <w:p w14:paraId="09A3F258"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Εάν </w:t>
      </w:r>
      <w:r w:rsidRPr="00325076">
        <w:rPr>
          <w:rFonts w:eastAsia="Times New Roman"/>
          <w:szCs w:val="24"/>
        </w:rPr>
        <w:t>στη</w:t>
      </w:r>
      <w:r w:rsidRPr="00325076">
        <w:rPr>
          <w:rFonts w:eastAsia="Times New Roman"/>
          <w:szCs w:val="24"/>
        </w:rPr>
        <w:t>ν Ελλάδα</w:t>
      </w:r>
      <w:r>
        <w:rPr>
          <w:rFonts w:eastAsia="Times New Roman"/>
          <w:szCs w:val="24"/>
        </w:rPr>
        <w:t>,</w:t>
      </w:r>
      <w:r w:rsidRPr="00325076">
        <w:rPr>
          <w:rFonts w:eastAsia="Times New Roman"/>
          <w:szCs w:val="24"/>
        </w:rPr>
        <w:t xml:space="preserve"> για παράδειγμα</w:t>
      </w:r>
      <w:r>
        <w:rPr>
          <w:rFonts w:eastAsia="Times New Roman"/>
          <w:szCs w:val="24"/>
        </w:rPr>
        <w:t>,</w:t>
      </w:r>
      <w:r w:rsidRPr="00325076">
        <w:rPr>
          <w:rFonts w:eastAsia="Times New Roman"/>
          <w:szCs w:val="24"/>
        </w:rPr>
        <w:t xml:space="preserve"> ίσχυαν οι φορολογικοί συντελεστές της Κύπρου</w:t>
      </w:r>
      <w:r>
        <w:rPr>
          <w:rFonts w:eastAsia="Times New Roman"/>
          <w:szCs w:val="24"/>
        </w:rPr>
        <w:t>,</w:t>
      </w:r>
      <w:r w:rsidRPr="00325076">
        <w:rPr>
          <w:rFonts w:eastAsia="Times New Roman"/>
          <w:szCs w:val="24"/>
        </w:rPr>
        <w:t xml:space="preserve"> το διαθέσιμο εισόδημα </w:t>
      </w:r>
      <w:r>
        <w:rPr>
          <w:rFonts w:eastAsia="Times New Roman"/>
          <w:szCs w:val="24"/>
        </w:rPr>
        <w:t xml:space="preserve">των </w:t>
      </w:r>
      <w:r w:rsidRPr="00325076">
        <w:rPr>
          <w:rFonts w:eastAsia="Times New Roman"/>
          <w:szCs w:val="24"/>
        </w:rPr>
        <w:t>εργαζομέ</w:t>
      </w:r>
      <w:r w:rsidRPr="00325076">
        <w:rPr>
          <w:rFonts w:eastAsia="Times New Roman"/>
          <w:szCs w:val="24"/>
        </w:rPr>
        <w:lastRenderedPageBreak/>
        <w:t>νων θα ήταν υψηλότερο κατά 50%</w:t>
      </w:r>
      <w:r>
        <w:rPr>
          <w:rFonts w:eastAsia="Times New Roman"/>
          <w:szCs w:val="24"/>
        </w:rPr>
        <w:t>.</w:t>
      </w:r>
      <w:r w:rsidRPr="00325076">
        <w:rPr>
          <w:rFonts w:eastAsia="Times New Roman"/>
          <w:szCs w:val="24"/>
        </w:rPr>
        <w:t xml:space="preserve"> </w:t>
      </w:r>
      <w:r>
        <w:rPr>
          <w:rFonts w:eastAsia="Times New Roman"/>
          <w:szCs w:val="24"/>
        </w:rPr>
        <w:t>Κ</w:t>
      </w:r>
      <w:r w:rsidRPr="00325076">
        <w:rPr>
          <w:rFonts w:eastAsia="Times New Roman"/>
          <w:szCs w:val="24"/>
        </w:rPr>
        <w:t xml:space="preserve">αταλαβαίνετε πόσο σημαντικά είναι αυτά τα νούμερα για την οικονομία μας και για τον </w:t>
      </w:r>
      <w:r>
        <w:rPr>
          <w:rFonts w:eastAsia="Times New Roman"/>
          <w:szCs w:val="24"/>
        </w:rPr>
        <w:t xml:space="preserve">τουρισμό μας κατ’ </w:t>
      </w:r>
      <w:r w:rsidRPr="00325076">
        <w:rPr>
          <w:rFonts w:eastAsia="Times New Roman"/>
          <w:szCs w:val="24"/>
        </w:rPr>
        <w:t>επέκταση</w:t>
      </w:r>
      <w:r>
        <w:rPr>
          <w:rFonts w:eastAsia="Times New Roman"/>
          <w:szCs w:val="24"/>
        </w:rPr>
        <w:t>,</w:t>
      </w:r>
      <w:r w:rsidRPr="00325076">
        <w:rPr>
          <w:rFonts w:eastAsia="Times New Roman"/>
          <w:szCs w:val="24"/>
        </w:rPr>
        <w:t xml:space="preserve"> γιατί</w:t>
      </w:r>
      <w:r w:rsidRPr="00325076">
        <w:rPr>
          <w:rFonts w:eastAsia="Times New Roman"/>
          <w:szCs w:val="24"/>
        </w:rPr>
        <w:t xml:space="preserve"> και στην Ελλάδα και στην Κύπρο </w:t>
      </w:r>
      <w:r>
        <w:rPr>
          <w:rFonts w:eastAsia="Times New Roman"/>
          <w:szCs w:val="24"/>
        </w:rPr>
        <w:t>–σ</w:t>
      </w:r>
      <w:r w:rsidRPr="00325076">
        <w:rPr>
          <w:rFonts w:eastAsia="Times New Roman"/>
          <w:szCs w:val="24"/>
        </w:rPr>
        <w:t>υγ</w:t>
      </w:r>
      <w:r>
        <w:rPr>
          <w:rFonts w:eastAsia="Times New Roman"/>
          <w:szCs w:val="24"/>
        </w:rPr>
        <w:t>γ</w:t>
      </w:r>
      <w:r w:rsidRPr="00325076">
        <w:rPr>
          <w:rFonts w:eastAsia="Times New Roman"/>
          <w:szCs w:val="24"/>
        </w:rPr>
        <w:t>νώμη</w:t>
      </w:r>
      <w:r>
        <w:rPr>
          <w:rFonts w:eastAsia="Times New Roman"/>
          <w:szCs w:val="24"/>
        </w:rPr>
        <w:t>-</w:t>
      </w:r>
      <w:r w:rsidRPr="00325076">
        <w:rPr>
          <w:rFonts w:eastAsia="Times New Roman"/>
          <w:szCs w:val="24"/>
        </w:rPr>
        <w:t xml:space="preserve"> ζουν Έλληνες και η Κύπρος είχε μνημόνια</w:t>
      </w:r>
      <w:r>
        <w:rPr>
          <w:rFonts w:eastAsia="Times New Roman"/>
          <w:szCs w:val="24"/>
        </w:rPr>
        <w:t>.</w:t>
      </w:r>
      <w:r w:rsidRPr="00325076">
        <w:rPr>
          <w:rFonts w:eastAsia="Times New Roman"/>
          <w:szCs w:val="24"/>
        </w:rPr>
        <w:t xml:space="preserve"> </w:t>
      </w:r>
      <w:r>
        <w:rPr>
          <w:rFonts w:eastAsia="Times New Roman"/>
          <w:szCs w:val="24"/>
        </w:rPr>
        <w:t>Άρα,</w:t>
      </w:r>
      <w:r w:rsidRPr="00325076">
        <w:rPr>
          <w:rFonts w:eastAsia="Times New Roman"/>
          <w:szCs w:val="24"/>
        </w:rPr>
        <w:t xml:space="preserve"> καλό είναι να μας δοθεί </w:t>
      </w:r>
      <w:r>
        <w:rPr>
          <w:rFonts w:eastAsia="Times New Roman"/>
          <w:szCs w:val="24"/>
        </w:rPr>
        <w:t>αρμοδίως</w:t>
      </w:r>
      <w:r w:rsidRPr="00325076">
        <w:rPr>
          <w:rFonts w:eastAsia="Times New Roman"/>
          <w:szCs w:val="24"/>
        </w:rPr>
        <w:t xml:space="preserve"> </w:t>
      </w:r>
      <w:r>
        <w:rPr>
          <w:rFonts w:eastAsia="Times New Roman"/>
          <w:szCs w:val="24"/>
        </w:rPr>
        <w:t>μια</w:t>
      </w:r>
      <w:r w:rsidRPr="00325076">
        <w:rPr>
          <w:rFonts w:eastAsia="Times New Roman"/>
          <w:szCs w:val="24"/>
        </w:rPr>
        <w:t xml:space="preserve"> απάντηση γενικότερα</w:t>
      </w:r>
      <w:r>
        <w:rPr>
          <w:rFonts w:eastAsia="Times New Roman"/>
          <w:szCs w:val="24"/>
        </w:rPr>
        <w:t>, -όχι μόνο από την Υπουργό, βεβαίως, γ</w:t>
      </w:r>
      <w:r w:rsidRPr="00325076">
        <w:rPr>
          <w:rFonts w:eastAsia="Times New Roman"/>
          <w:szCs w:val="24"/>
        </w:rPr>
        <w:t xml:space="preserve">ιατί δεν αφορά το Υπουργείο </w:t>
      </w:r>
      <w:r>
        <w:rPr>
          <w:rFonts w:eastAsia="Times New Roman"/>
          <w:szCs w:val="24"/>
        </w:rPr>
        <w:t>Τ</w:t>
      </w:r>
      <w:r w:rsidRPr="00325076">
        <w:rPr>
          <w:rFonts w:eastAsia="Times New Roman"/>
          <w:szCs w:val="24"/>
        </w:rPr>
        <w:t>ουρισμού</w:t>
      </w:r>
      <w:r>
        <w:rPr>
          <w:rFonts w:eastAsia="Times New Roman"/>
          <w:szCs w:val="24"/>
        </w:rPr>
        <w:t>,</w:t>
      </w:r>
      <w:r w:rsidRPr="00325076">
        <w:rPr>
          <w:rFonts w:eastAsia="Times New Roman"/>
          <w:szCs w:val="24"/>
        </w:rPr>
        <w:t xml:space="preserve"> αφορά και το </w:t>
      </w:r>
      <w:r>
        <w:rPr>
          <w:rFonts w:eastAsia="Times New Roman"/>
          <w:szCs w:val="24"/>
        </w:rPr>
        <w:t>Ο</w:t>
      </w:r>
      <w:r w:rsidRPr="00325076">
        <w:rPr>
          <w:rFonts w:eastAsia="Times New Roman"/>
          <w:szCs w:val="24"/>
        </w:rPr>
        <w:t xml:space="preserve">ικονομίας και όλα τα </w:t>
      </w:r>
      <w:r>
        <w:rPr>
          <w:rFonts w:eastAsia="Times New Roman"/>
          <w:szCs w:val="24"/>
        </w:rPr>
        <w:t>Υ</w:t>
      </w:r>
      <w:r w:rsidRPr="00325076">
        <w:rPr>
          <w:rFonts w:eastAsia="Times New Roman"/>
          <w:szCs w:val="24"/>
        </w:rPr>
        <w:t xml:space="preserve">πουργεία της </w:t>
      </w:r>
      <w:r>
        <w:rPr>
          <w:rFonts w:eastAsia="Times New Roman"/>
          <w:szCs w:val="24"/>
        </w:rPr>
        <w:t>Κ</w:t>
      </w:r>
      <w:r w:rsidRPr="00325076">
        <w:rPr>
          <w:rFonts w:eastAsia="Times New Roman"/>
          <w:szCs w:val="24"/>
        </w:rPr>
        <w:t>υβερνήσεως</w:t>
      </w:r>
      <w:r>
        <w:rPr>
          <w:rFonts w:eastAsia="Times New Roman"/>
          <w:szCs w:val="24"/>
        </w:rPr>
        <w:t>-,</w:t>
      </w:r>
      <w:r w:rsidRPr="00325076">
        <w:rPr>
          <w:rFonts w:eastAsia="Times New Roman"/>
          <w:szCs w:val="24"/>
        </w:rPr>
        <w:t xml:space="preserve"> </w:t>
      </w:r>
      <w:r>
        <w:rPr>
          <w:rFonts w:eastAsia="Times New Roman"/>
          <w:szCs w:val="24"/>
        </w:rPr>
        <w:t>γ</w:t>
      </w:r>
      <w:r w:rsidRPr="00325076">
        <w:rPr>
          <w:rFonts w:eastAsia="Times New Roman"/>
          <w:szCs w:val="24"/>
        </w:rPr>
        <w:t>ιατί πραγματικά μόνο στην Ελλάδα στραβά αρμενίζουμε</w:t>
      </w:r>
      <w:r>
        <w:rPr>
          <w:rFonts w:eastAsia="Times New Roman"/>
          <w:szCs w:val="24"/>
        </w:rPr>
        <w:t>;</w:t>
      </w:r>
    </w:p>
    <w:p w14:paraId="09A3F259" w14:textId="77777777" w:rsidR="00D269F7" w:rsidRDefault="006C352B">
      <w:pPr>
        <w:spacing w:line="600" w:lineRule="auto"/>
        <w:ind w:firstLine="720"/>
        <w:contextualSpacing/>
        <w:jc w:val="both"/>
        <w:rPr>
          <w:rFonts w:eastAsia="Times New Roman"/>
          <w:szCs w:val="24"/>
        </w:rPr>
      </w:pPr>
      <w:r w:rsidRPr="00325076">
        <w:rPr>
          <w:rFonts w:eastAsia="Times New Roman"/>
          <w:szCs w:val="24"/>
        </w:rPr>
        <w:t>Συνεχίζω με τη συστηματική</w:t>
      </w:r>
      <w:r>
        <w:rPr>
          <w:rFonts w:eastAsia="Times New Roman"/>
          <w:szCs w:val="24"/>
        </w:rPr>
        <w:t>,</w:t>
      </w:r>
      <w:r w:rsidRPr="00325076">
        <w:rPr>
          <w:rFonts w:eastAsia="Times New Roman"/>
          <w:szCs w:val="24"/>
        </w:rPr>
        <w:t xml:space="preserve"> </w:t>
      </w:r>
      <w:r>
        <w:rPr>
          <w:rFonts w:eastAsia="Times New Roman"/>
          <w:szCs w:val="24"/>
        </w:rPr>
        <w:t>αλλά</w:t>
      </w:r>
      <w:r w:rsidRPr="00325076">
        <w:rPr>
          <w:rFonts w:eastAsia="Times New Roman"/>
          <w:szCs w:val="24"/>
        </w:rPr>
        <w:t xml:space="preserve"> </w:t>
      </w:r>
      <w:r>
        <w:rPr>
          <w:rFonts w:eastAsia="Times New Roman"/>
          <w:szCs w:val="24"/>
        </w:rPr>
        <w:t>α</w:t>
      </w:r>
      <w:r w:rsidRPr="00325076">
        <w:rPr>
          <w:rFonts w:eastAsia="Times New Roman"/>
          <w:szCs w:val="24"/>
        </w:rPr>
        <w:t>δικαιολόγη</w:t>
      </w:r>
      <w:r>
        <w:rPr>
          <w:rFonts w:eastAsia="Times New Roman"/>
          <w:szCs w:val="24"/>
        </w:rPr>
        <w:t>τη</w:t>
      </w:r>
      <w:r w:rsidRPr="00325076">
        <w:rPr>
          <w:rFonts w:eastAsia="Times New Roman"/>
          <w:szCs w:val="24"/>
        </w:rPr>
        <w:t xml:space="preserve"> </w:t>
      </w:r>
      <w:r>
        <w:rPr>
          <w:rFonts w:eastAsia="Times New Roman"/>
          <w:szCs w:val="24"/>
        </w:rPr>
        <w:t xml:space="preserve">-κατ’ εμέ- </w:t>
      </w:r>
      <w:r w:rsidRPr="00325076">
        <w:rPr>
          <w:rFonts w:eastAsia="Times New Roman"/>
          <w:szCs w:val="24"/>
        </w:rPr>
        <w:t xml:space="preserve">αναφορά από το </w:t>
      </w:r>
      <w:r>
        <w:rPr>
          <w:rFonts w:eastAsia="Times New Roman"/>
          <w:szCs w:val="24"/>
        </w:rPr>
        <w:t>Υ</w:t>
      </w:r>
      <w:r w:rsidRPr="00325076">
        <w:rPr>
          <w:rFonts w:eastAsia="Times New Roman"/>
          <w:szCs w:val="24"/>
        </w:rPr>
        <w:t>πουργείο στη μεγάλη μεν</w:t>
      </w:r>
      <w:r>
        <w:rPr>
          <w:rFonts w:eastAsia="Times New Roman"/>
          <w:szCs w:val="24"/>
        </w:rPr>
        <w:t>,</w:t>
      </w:r>
      <w:r w:rsidRPr="00325076">
        <w:rPr>
          <w:rFonts w:eastAsia="Times New Roman"/>
          <w:szCs w:val="24"/>
        </w:rPr>
        <w:t xml:space="preserve"> αλλά ξεκάθαρη δε</w:t>
      </w:r>
      <w:r>
        <w:rPr>
          <w:rFonts w:eastAsia="Times New Roman"/>
          <w:szCs w:val="24"/>
        </w:rPr>
        <w:t>,</w:t>
      </w:r>
      <w:r w:rsidRPr="00325076">
        <w:rPr>
          <w:rFonts w:eastAsia="Times New Roman"/>
          <w:szCs w:val="24"/>
        </w:rPr>
        <w:t xml:space="preserve"> αύξηση των τουριστικών ροών</w:t>
      </w:r>
      <w:r>
        <w:rPr>
          <w:rFonts w:eastAsia="Times New Roman"/>
          <w:szCs w:val="24"/>
        </w:rPr>
        <w:t>.</w:t>
      </w:r>
      <w:r w:rsidRPr="00325076">
        <w:rPr>
          <w:rFonts w:eastAsia="Times New Roman"/>
          <w:szCs w:val="24"/>
        </w:rPr>
        <w:t xml:space="preserve"> Αναφέρθ</w:t>
      </w:r>
      <w:r w:rsidRPr="00325076">
        <w:rPr>
          <w:rFonts w:eastAsia="Times New Roman"/>
          <w:szCs w:val="24"/>
        </w:rPr>
        <w:t>ηκ</w:t>
      </w:r>
      <w:r>
        <w:rPr>
          <w:rFonts w:eastAsia="Times New Roman"/>
          <w:szCs w:val="24"/>
        </w:rPr>
        <w:t>α</w:t>
      </w:r>
      <w:r w:rsidRPr="00325076">
        <w:rPr>
          <w:rFonts w:eastAsia="Times New Roman"/>
          <w:szCs w:val="24"/>
        </w:rPr>
        <w:t xml:space="preserve"> και </w:t>
      </w:r>
      <w:r>
        <w:rPr>
          <w:rFonts w:eastAsia="Times New Roman"/>
          <w:szCs w:val="24"/>
        </w:rPr>
        <w:t>κατά τη</w:t>
      </w:r>
      <w:r w:rsidRPr="00325076">
        <w:rPr>
          <w:rFonts w:eastAsia="Times New Roman"/>
          <w:szCs w:val="24"/>
        </w:rPr>
        <w:t xml:space="preserve"> διάρκεια των επιτροπών</w:t>
      </w:r>
      <w:r>
        <w:rPr>
          <w:rFonts w:eastAsia="Times New Roman"/>
          <w:szCs w:val="24"/>
        </w:rPr>
        <w:t>.</w:t>
      </w:r>
      <w:r w:rsidRPr="00325076">
        <w:rPr>
          <w:rFonts w:eastAsia="Times New Roman"/>
          <w:szCs w:val="24"/>
        </w:rPr>
        <w:t xml:space="preserve"> Ενώ οι ανταγωνιστικές χώρες της περιοχής ανακάμπτουν </w:t>
      </w:r>
      <w:r>
        <w:rPr>
          <w:rFonts w:eastAsia="Times New Roman"/>
          <w:szCs w:val="24"/>
        </w:rPr>
        <w:t>μειώνοντας</w:t>
      </w:r>
      <w:r w:rsidRPr="00325076">
        <w:rPr>
          <w:rFonts w:eastAsia="Times New Roman"/>
          <w:szCs w:val="24"/>
        </w:rPr>
        <w:t xml:space="preserve"> τα προβλήματά </w:t>
      </w:r>
      <w:r>
        <w:rPr>
          <w:rFonts w:eastAsia="Times New Roman"/>
          <w:szCs w:val="24"/>
        </w:rPr>
        <w:t>τους,</w:t>
      </w:r>
      <w:r w:rsidRPr="00325076">
        <w:rPr>
          <w:rFonts w:eastAsia="Times New Roman"/>
          <w:szCs w:val="24"/>
        </w:rPr>
        <w:t xml:space="preserve"> εμείς επαναπαυόμαστε και αρκούμαστε στο να καταμετρά</w:t>
      </w:r>
      <w:r>
        <w:rPr>
          <w:rFonts w:eastAsia="Times New Roman"/>
          <w:szCs w:val="24"/>
        </w:rPr>
        <w:t>με</w:t>
      </w:r>
      <w:r w:rsidRPr="00325076">
        <w:rPr>
          <w:rFonts w:eastAsia="Times New Roman"/>
          <w:szCs w:val="24"/>
        </w:rPr>
        <w:t xml:space="preserve"> απλά τις εισόδους </w:t>
      </w:r>
      <w:r>
        <w:rPr>
          <w:rFonts w:eastAsia="Times New Roman"/>
          <w:szCs w:val="24"/>
        </w:rPr>
        <w:t>-</w:t>
      </w:r>
      <w:r w:rsidRPr="00325076">
        <w:rPr>
          <w:rFonts w:eastAsia="Times New Roman"/>
          <w:szCs w:val="24"/>
        </w:rPr>
        <w:t>θετικό είναι αυτό</w:t>
      </w:r>
      <w:r>
        <w:rPr>
          <w:rFonts w:eastAsia="Times New Roman"/>
          <w:szCs w:val="24"/>
        </w:rPr>
        <w:t>,</w:t>
      </w:r>
      <w:r w:rsidRPr="00325076">
        <w:rPr>
          <w:rFonts w:eastAsia="Times New Roman"/>
          <w:szCs w:val="24"/>
        </w:rPr>
        <w:t xml:space="preserve"> γιατί είναι ένα θετικό νούμερο</w:t>
      </w:r>
      <w:r>
        <w:rPr>
          <w:rFonts w:eastAsia="Times New Roman"/>
          <w:szCs w:val="24"/>
        </w:rPr>
        <w:t>,</w:t>
      </w:r>
      <w:r w:rsidRPr="00325076">
        <w:rPr>
          <w:rFonts w:eastAsia="Times New Roman"/>
          <w:szCs w:val="24"/>
        </w:rPr>
        <w:t xml:space="preserve"> αλλά θα</w:t>
      </w:r>
      <w:r w:rsidRPr="00325076">
        <w:rPr>
          <w:rFonts w:eastAsia="Times New Roman"/>
          <w:szCs w:val="24"/>
        </w:rPr>
        <w:t xml:space="preserve"> πρέπει να δούμε και τα ποιοτικά κριτήρια πίσω από αυτό</w:t>
      </w:r>
      <w:r>
        <w:rPr>
          <w:rFonts w:eastAsia="Times New Roman"/>
          <w:szCs w:val="24"/>
        </w:rPr>
        <w:t>-</w:t>
      </w:r>
      <w:r w:rsidRPr="00325076">
        <w:rPr>
          <w:rFonts w:eastAsia="Times New Roman"/>
          <w:szCs w:val="24"/>
        </w:rPr>
        <w:t xml:space="preserve"> χωρίς να στοχεύουμε στην ποιοτική αναβάθμιση</w:t>
      </w:r>
      <w:r>
        <w:rPr>
          <w:rFonts w:eastAsia="Times New Roman"/>
          <w:szCs w:val="24"/>
        </w:rPr>
        <w:t>,</w:t>
      </w:r>
      <w:r w:rsidRPr="00325076">
        <w:rPr>
          <w:rFonts w:eastAsia="Times New Roman"/>
          <w:szCs w:val="24"/>
        </w:rPr>
        <w:t xml:space="preserve"> που σημαίνει και τουρίστες υψηλότερων εισοδημάτων</w:t>
      </w:r>
      <w:r>
        <w:rPr>
          <w:rFonts w:eastAsia="Times New Roman"/>
          <w:szCs w:val="24"/>
        </w:rPr>
        <w:t>.</w:t>
      </w:r>
    </w:p>
    <w:p w14:paraId="09A3F25A"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Π</w:t>
      </w:r>
      <w:r w:rsidRPr="00325076">
        <w:rPr>
          <w:rFonts w:eastAsia="Times New Roman"/>
          <w:szCs w:val="24"/>
        </w:rPr>
        <w:t>αράδειγμα αποτελεί η καθυστέρηση κατασκευής προβλήτας στον Πειραιά για τον ελλιμενισμό πολύ μεγάλων κ</w:t>
      </w:r>
      <w:r w:rsidRPr="00325076">
        <w:rPr>
          <w:rFonts w:eastAsia="Times New Roman"/>
          <w:szCs w:val="24"/>
        </w:rPr>
        <w:t>ρουαζιερόπλοιων που κατά κανόνα μεταφέρουν τέτοιες κατηγορίες τουριστών</w:t>
      </w:r>
      <w:r>
        <w:rPr>
          <w:rFonts w:eastAsia="Times New Roman"/>
          <w:szCs w:val="24"/>
        </w:rPr>
        <w:t>.</w:t>
      </w:r>
      <w:r w:rsidRPr="00325076">
        <w:rPr>
          <w:rFonts w:eastAsia="Times New Roman"/>
          <w:szCs w:val="24"/>
        </w:rPr>
        <w:t xml:space="preserve"> </w:t>
      </w:r>
      <w:r>
        <w:rPr>
          <w:rFonts w:eastAsia="Times New Roman"/>
          <w:szCs w:val="24"/>
        </w:rPr>
        <w:t>Δ</w:t>
      </w:r>
      <w:r w:rsidRPr="00325076">
        <w:rPr>
          <w:rFonts w:eastAsia="Times New Roman"/>
          <w:szCs w:val="24"/>
        </w:rPr>
        <w:t>εύτερο παράδειγμα αποτελεί η ανεξήγητη αδράνεια προσέλκυσης τουριστών από συγκεκριμένες χώρες</w:t>
      </w:r>
      <w:r>
        <w:rPr>
          <w:rFonts w:eastAsia="Times New Roman"/>
          <w:szCs w:val="24"/>
        </w:rPr>
        <w:t>,</w:t>
      </w:r>
      <w:r w:rsidRPr="00325076">
        <w:rPr>
          <w:rFonts w:eastAsia="Times New Roman"/>
          <w:szCs w:val="24"/>
        </w:rPr>
        <w:t xml:space="preserve"> όπως είναι η Ρωσία που έχουν δείξει </w:t>
      </w:r>
      <w:r>
        <w:rPr>
          <w:rFonts w:eastAsia="Times New Roman"/>
          <w:szCs w:val="24"/>
        </w:rPr>
        <w:t>σ</w:t>
      </w:r>
      <w:r w:rsidRPr="00325076">
        <w:rPr>
          <w:rFonts w:eastAsia="Times New Roman"/>
          <w:szCs w:val="24"/>
        </w:rPr>
        <w:t>το παρελθόν ότι και διαθέτουν υψηλά εισοδήματα και</w:t>
      </w:r>
      <w:r w:rsidRPr="00325076">
        <w:rPr>
          <w:rFonts w:eastAsia="Times New Roman"/>
          <w:szCs w:val="24"/>
        </w:rPr>
        <w:t xml:space="preserve"> ξοδεύουν πολλά</w:t>
      </w:r>
      <w:r>
        <w:rPr>
          <w:rFonts w:eastAsia="Times New Roman"/>
          <w:szCs w:val="24"/>
        </w:rPr>
        <w:t>.</w:t>
      </w:r>
      <w:r w:rsidRPr="00325076">
        <w:rPr>
          <w:rFonts w:eastAsia="Times New Roman"/>
          <w:szCs w:val="24"/>
        </w:rPr>
        <w:t xml:space="preserve"> </w:t>
      </w:r>
      <w:r>
        <w:rPr>
          <w:rFonts w:eastAsia="Times New Roman"/>
          <w:szCs w:val="24"/>
        </w:rPr>
        <w:t xml:space="preserve">Με στοιχεία </w:t>
      </w:r>
      <w:r w:rsidRPr="00150754">
        <w:rPr>
          <w:rFonts w:eastAsia="Times New Roman"/>
          <w:szCs w:val="24"/>
        </w:rPr>
        <w:t xml:space="preserve">ΙΝΣΕΤΕ </w:t>
      </w:r>
      <w:r>
        <w:rPr>
          <w:rFonts w:eastAsia="Times New Roman"/>
          <w:szCs w:val="24"/>
        </w:rPr>
        <w:t xml:space="preserve">οι αεροπορικές, </w:t>
      </w:r>
      <w:r w:rsidRPr="00325076">
        <w:rPr>
          <w:rFonts w:eastAsia="Times New Roman"/>
          <w:szCs w:val="24"/>
        </w:rPr>
        <w:t>τουλάχιστον</w:t>
      </w:r>
      <w:r>
        <w:rPr>
          <w:rFonts w:eastAsia="Times New Roman"/>
          <w:szCs w:val="24"/>
        </w:rPr>
        <w:t>,</w:t>
      </w:r>
      <w:r w:rsidRPr="00325076">
        <w:rPr>
          <w:rFonts w:eastAsia="Times New Roman"/>
          <w:szCs w:val="24"/>
        </w:rPr>
        <w:t xml:space="preserve"> αφίξεις μέχρι τον Οκτώβριο κα</w:t>
      </w:r>
      <w:r>
        <w:rPr>
          <w:rFonts w:eastAsia="Times New Roman"/>
          <w:szCs w:val="24"/>
        </w:rPr>
        <w:t>ι για τους Ρώσους ήταν μόνο 5</w:t>
      </w:r>
      <w:r w:rsidRPr="00325076">
        <w:rPr>
          <w:rFonts w:eastAsia="Times New Roman"/>
          <w:szCs w:val="24"/>
        </w:rPr>
        <w:t>96.000</w:t>
      </w:r>
      <w:r>
        <w:rPr>
          <w:rFonts w:eastAsia="Times New Roman"/>
          <w:szCs w:val="24"/>
        </w:rPr>
        <w:t>,</w:t>
      </w:r>
      <w:r w:rsidRPr="00325076">
        <w:rPr>
          <w:rFonts w:eastAsia="Times New Roman"/>
          <w:szCs w:val="24"/>
        </w:rPr>
        <w:t xml:space="preserve"> δηλαδή στη 12</w:t>
      </w:r>
      <w:r w:rsidRPr="00DD2E0C">
        <w:rPr>
          <w:rFonts w:eastAsia="Times New Roman"/>
          <w:szCs w:val="24"/>
          <w:vertAlign w:val="superscript"/>
        </w:rPr>
        <w:t>η</w:t>
      </w:r>
      <w:r>
        <w:rPr>
          <w:rFonts w:eastAsia="Times New Roman"/>
          <w:szCs w:val="24"/>
        </w:rPr>
        <w:t xml:space="preserve"> </w:t>
      </w:r>
      <w:r w:rsidRPr="00325076">
        <w:rPr>
          <w:rFonts w:eastAsia="Times New Roman"/>
          <w:szCs w:val="24"/>
        </w:rPr>
        <w:t>θέση</w:t>
      </w:r>
      <w:r>
        <w:rPr>
          <w:rFonts w:eastAsia="Times New Roman"/>
          <w:szCs w:val="24"/>
        </w:rPr>
        <w:t>,</w:t>
      </w:r>
      <w:r w:rsidRPr="00325076">
        <w:rPr>
          <w:rFonts w:eastAsia="Times New Roman"/>
          <w:szCs w:val="24"/>
        </w:rPr>
        <w:t xml:space="preserve"> </w:t>
      </w:r>
      <w:r>
        <w:rPr>
          <w:rFonts w:eastAsia="Times New Roman"/>
          <w:szCs w:val="24"/>
        </w:rPr>
        <w:t>με</w:t>
      </w:r>
      <w:r w:rsidRPr="00325076">
        <w:rPr>
          <w:rFonts w:eastAsia="Times New Roman"/>
          <w:szCs w:val="24"/>
        </w:rPr>
        <w:t xml:space="preserve"> μόνο 2% του τουρισμού </w:t>
      </w:r>
      <w:r>
        <w:rPr>
          <w:rFonts w:eastAsia="Times New Roman"/>
          <w:szCs w:val="24"/>
        </w:rPr>
        <w:t>μας,</w:t>
      </w:r>
      <w:r w:rsidRPr="00325076">
        <w:rPr>
          <w:rFonts w:eastAsia="Times New Roman"/>
          <w:szCs w:val="24"/>
        </w:rPr>
        <w:t xml:space="preserve"> </w:t>
      </w:r>
      <w:r>
        <w:rPr>
          <w:rFonts w:eastAsia="Times New Roman"/>
          <w:szCs w:val="24"/>
        </w:rPr>
        <w:t xml:space="preserve">με χαρακτηριστικό ότι στους </w:t>
      </w:r>
      <w:r>
        <w:rPr>
          <w:rFonts w:eastAsia="Times New Roman"/>
          <w:szCs w:val="24"/>
          <w:lang w:val="en-US"/>
        </w:rPr>
        <w:t>top</w:t>
      </w:r>
      <w:r w:rsidRPr="00DD2E0C">
        <w:rPr>
          <w:rFonts w:eastAsia="Times New Roman"/>
          <w:szCs w:val="24"/>
        </w:rPr>
        <w:t>-5</w:t>
      </w:r>
      <w:r w:rsidRPr="00325076">
        <w:rPr>
          <w:rFonts w:eastAsia="Times New Roman"/>
          <w:szCs w:val="24"/>
        </w:rPr>
        <w:t xml:space="preserve"> δικούς τους προορισμούς της Μεσογείου βρίσκονται οι ανταγωνιστικές χώρες που ανέφερα παραπάνω</w:t>
      </w:r>
      <w:r w:rsidRPr="00C555D0">
        <w:rPr>
          <w:rFonts w:eastAsia="Times New Roman"/>
          <w:szCs w:val="24"/>
        </w:rPr>
        <w:t>,</w:t>
      </w:r>
      <w:r w:rsidRPr="00325076">
        <w:rPr>
          <w:rFonts w:eastAsia="Times New Roman"/>
          <w:szCs w:val="24"/>
        </w:rPr>
        <w:t xml:space="preserve"> με εμάς </w:t>
      </w:r>
      <w:r>
        <w:rPr>
          <w:rFonts w:eastAsia="Times New Roman"/>
          <w:szCs w:val="24"/>
        </w:rPr>
        <w:t>ν</w:t>
      </w:r>
      <w:r w:rsidRPr="00325076">
        <w:rPr>
          <w:rFonts w:eastAsia="Times New Roman"/>
          <w:szCs w:val="24"/>
        </w:rPr>
        <w:t xml:space="preserve">α αποτελούμε την ενδέκατη επιλογή </w:t>
      </w:r>
      <w:r>
        <w:rPr>
          <w:rFonts w:eastAsia="Times New Roman"/>
          <w:szCs w:val="24"/>
        </w:rPr>
        <w:t xml:space="preserve">τους και </w:t>
      </w:r>
      <w:r w:rsidRPr="00325076">
        <w:rPr>
          <w:rFonts w:eastAsia="Times New Roman"/>
          <w:szCs w:val="24"/>
        </w:rPr>
        <w:t xml:space="preserve">όλα αυτά </w:t>
      </w:r>
      <w:r w:rsidRPr="00325076">
        <w:rPr>
          <w:rFonts w:eastAsia="Times New Roman"/>
          <w:szCs w:val="24"/>
        </w:rPr>
        <w:t>παρ</w:t>
      </w:r>
      <w:r>
        <w:rPr>
          <w:rFonts w:eastAsia="Times New Roman"/>
          <w:szCs w:val="24"/>
        </w:rPr>
        <w:t xml:space="preserve">’ </w:t>
      </w:r>
      <w:r w:rsidRPr="00325076">
        <w:rPr>
          <w:rFonts w:eastAsia="Times New Roman"/>
          <w:szCs w:val="24"/>
        </w:rPr>
        <w:t>ότι</w:t>
      </w:r>
      <w:r w:rsidRPr="00325076">
        <w:rPr>
          <w:rFonts w:eastAsia="Times New Roman"/>
          <w:szCs w:val="24"/>
        </w:rPr>
        <w:t xml:space="preserve"> προηγήθηκε </w:t>
      </w:r>
      <w:r>
        <w:rPr>
          <w:rFonts w:eastAsia="Times New Roman"/>
          <w:szCs w:val="24"/>
        </w:rPr>
        <w:t>το αφιερωματικό πολιτιστικό έτος Ρωσίας</w:t>
      </w:r>
      <w:r>
        <w:rPr>
          <w:rFonts w:eastAsia="Times New Roman"/>
          <w:szCs w:val="24"/>
        </w:rPr>
        <w:t xml:space="preserve"> </w:t>
      </w:r>
      <w:r>
        <w:rPr>
          <w:rFonts w:eastAsia="Times New Roman"/>
          <w:szCs w:val="24"/>
        </w:rPr>
        <w:t>-</w:t>
      </w:r>
      <w:r>
        <w:rPr>
          <w:rFonts w:eastAsia="Times New Roman"/>
          <w:szCs w:val="24"/>
        </w:rPr>
        <w:t xml:space="preserve"> </w:t>
      </w:r>
      <w:r w:rsidRPr="00325076">
        <w:rPr>
          <w:rFonts w:eastAsia="Times New Roman"/>
          <w:szCs w:val="24"/>
        </w:rPr>
        <w:t>Ελλάδας για το 2016 και κυρίως το αφι</w:t>
      </w:r>
      <w:r w:rsidRPr="00325076">
        <w:rPr>
          <w:rFonts w:eastAsia="Times New Roman"/>
          <w:szCs w:val="24"/>
        </w:rPr>
        <w:t>ε</w:t>
      </w:r>
      <w:r>
        <w:rPr>
          <w:rFonts w:eastAsia="Times New Roman"/>
          <w:szCs w:val="24"/>
        </w:rPr>
        <w:t>ρωματικό έτος τουρισμού Ελλάδας</w:t>
      </w:r>
      <w:r>
        <w:rPr>
          <w:rFonts w:eastAsia="Times New Roman"/>
          <w:szCs w:val="24"/>
        </w:rPr>
        <w:t xml:space="preserve"> </w:t>
      </w:r>
      <w:r>
        <w:rPr>
          <w:rFonts w:eastAsia="Times New Roman"/>
          <w:szCs w:val="24"/>
        </w:rPr>
        <w:t>-</w:t>
      </w:r>
      <w:r>
        <w:rPr>
          <w:rFonts w:eastAsia="Times New Roman"/>
          <w:szCs w:val="24"/>
        </w:rPr>
        <w:t xml:space="preserve"> </w:t>
      </w:r>
      <w:r w:rsidRPr="00325076">
        <w:rPr>
          <w:rFonts w:eastAsia="Times New Roman"/>
          <w:szCs w:val="24"/>
        </w:rPr>
        <w:t>Ρωσίας 2017</w:t>
      </w:r>
      <w:r>
        <w:rPr>
          <w:rFonts w:eastAsia="Times New Roman"/>
          <w:szCs w:val="24"/>
        </w:rPr>
        <w:t xml:space="preserve"> </w:t>
      </w:r>
      <w:r w:rsidRPr="00325076">
        <w:rPr>
          <w:rFonts w:eastAsia="Times New Roman"/>
          <w:szCs w:val="24"/>
        </w:rPr>
        <w:t>-</w:t>
      </w:r>
      <w:r>
        <w:rPr>
          <w:rFonts w:eastAsia="Times New Roman"/>
          <w:szCs w:val="24"/>
        </w:rPr>
        <w:t xml:space="preserve"> </w:t>
      </w:r>
      <w:r w:rsidRPr="00325076">
        <w:rPr>
          <w:rFonts w:eastAsia="Times New Roman"/>
          <w:szCs w:val="24"/>
        </w:rPr>
        <w:t>2018</w:t>
      </w:r>
      <w:r>
        <w:rPr>
          <w:rFonts w:eastAsia="Times New Roman"/>
          <w:szCs w:val="24"/>
        </w:rPr>
        <w:t>,</w:t>
      </w:r>
      <w:r w:rsidRPr="00325076">
        <w:rPr>
          <w:rFonts w:eastAsia="Times New Roman"/>
          <w:szCs w:val="24"/>
        </w:rPr>
        <w:t xml:space="preserve"> για το οποίο</w:t>
      </w:r>
      <w:r>
        <w:rPr>
          <w:rFonts w:eastAsia="Times New Roman"/>
          <w:szCs w:val="24"/>
        </w:rPr>
        <w:t>,</w:t>
      </w:r>
      <w:r w:rsidRPr="00325076">
        <w:rPr>
          <w:rFonts w:eastAsia="Times New Roman"/>
          <w:szCs w:val="24"/>
        </w:rPr>
        <w:t xml:space="preserve"> από ό</w:t>
      </w:r>
      <w:r>
        <w:rPr>
          <w:rFonts w:eastAsia="Times New Roman"/>
          <w:szCs w:val="24"/>
        </w:rPr>
        <w:t>,</w:t>
      </w:r>
      <w:r w:rsidRPr="00325076">
        <w:rPr>
          <w:rFonts w:eastAsia="Times New Roman"/>
          <w:szCs w:val="24"/>
        </w:rPr>
        <w:t>τι φαίνεται</w:t>
      </w:r>
      <w:r>
        <w:rPr>
          <w:rFonts w:eastAsia="Times New Roman"/>
          <w:szCs w:val="24"/>
        </w:rPr>
        <w:t>,</w:t>
      </w:r>
      <w:r w:rsidRPr="00325076">
        <w:rPr>
          <w:rFonts w:eastAsia="Times New Roman"/>
          <w:szCs w:val="24"/>
        </w:rPr>
        <w:t xml:space="preserve"> οι αρμόδιοι δεν κατάφεραν τα προσδοκώμενα</w:t>
      </w:r>
      <w:r>
        <w:rPr>
          <w:rFonts w:eastAsia="Times New Roman"/>
          <w:szCs w:val="24"/>
        </w:rPr>
        <w:t>.</w:t>
      </w:r>
      <w:r w:rsidRPr="00325076">
        <w:rPr>
          <w:rFonts w:eastAsia="Times New Roman"/>
          <w:szCs w:val="24"/>
        </w:rPr>
        <w:t xml:space="preserve"> </w:t>
      </w:r>
    </w:p>
    <w:p w14:paraId="09A3F25B" w14:textId="77777777" w:rsidR="00D269F7" w:rsidRDefault="006C352B">
      <w:pPr>
        <w:spacing w:line="600" w:lineRule="auto"/>
        <w:ind w:firstLine="720"/>
        <w:contextualSpacing/>
        <w:jc w:val="both"/>
        <w:rPr>
          <w:rFonts w:eastAsia="Times New Roman"/>
          <w:szCs w:val="24"/>
        </w:rPr>
      </w:pPr>
      <w:r>
        <w:rPr>
          <w:rFonts w:eastAsia="Times New Roman"/>
          <w:szCs w:val="24"/>
        </w:rPr>
        <w:t>Π</w:t>
      </w:r>
      <w:r w:rsidRPr="00325076">
        <w:rPr>
          <w:rFonts w:eastAsia="Times New Roman"/>
          <w:szCs w:val="24"/>
        </w:rPr>
        <w:t xml:space="preserve">λήγμα για τον τουρισμό μας </w:t>
      </w:r>
      <w:r>
        <w:rPr>
          <w:rFonts w:eastAsia="Times New Roman"/>
          <w:szCs w:val="24"/>
        </w:rPr>
        <w:t>κατ’ εμέ -</w:t>
      </w:r>
      <w:r w:rsidRPr="00325076">
        <w:rPr>
          <w:rFonts w:eastAsia="Times New Roman"/>
          <w:szCs w:val="24"/>
        </w:rPr>
        <w:t xml:space="preserve">και </w:t>
      </w:r>
      <w:r>
        <w:rPr>
          <w:rFonts w:eastAsia="Times New Roman"/>
          <w:szCs w:val="24"/>
        </w:rPr>
        <w:t>α</w:t>
      </w:r>
      <w:r w:rsidRPr="00325076">
        <w:rPr>
          <w:rFonts w:eastAsia="Times New Roman"/>
          <w:szCs w:val="24"/>
        </w:rPr>
        <w:t>ναφέρθηκ</w:t>
      </w:r>
      <w:r>
        <w:rPr>
          <w:rFonts w:eastAsia="Times New Roman"/>
          <w:szCs w:val="24"/>
        </w:rPr>
        <w:t>α</w:t>
      </w:r>
      <w:r w:rsidRPr="00325076">
        <w:rPr>
          <w:rFonts w:eastAsia="Times New Roman"/>
          <w:szCs w:val="24"/>
        </w:rPr>
        <w:t xml:space="preserve"> και στην </w:t>
      </w:r>
      <w:r>
        <w:rPr>
          <w:rFonts w:eastAsia="Times New Roman"/>
          <w:szCs w:val="24"/>
        </w:rPr>
        <w:t>ε</w:t>
      </w:r>
      <w:r w:rsidRPr="00325076">
        <w:rPr>
          <w:rFonts w:eastAsia="Times New Roman"/>
          <w:szCs w:val="24"/>
        </w:rPr>
        <w:t>πιτροπή</w:t>
      </w:r>
      <w:r>
        <w:rPr>
          <w:rFonts w:eastAsia="Times New Roman"/>
          <w:szCs w:val="24"/>
        </w:rPr>
        <w:t>,</w:t>
      </w:r>
      <w:r w:rsidRPr="00325076">
        <w:rPr>
          <w:rFonts w:eastAsia="Times New Roman"/>
          <w:szCs w:val="24"/>
        </w:rPr>
        <w:t xml:space="preserve"> θα το πω και εδώ</w:t>
      </w:r>
      <w:r>
        <w:rPr>
          <w:rFonts w:eastAsia="Times New Roman"/>
          <w:szCs w:val="24"/>
        </w:rPr>
        <w:t>-</w:t>
      </w:r>
      <w:r w:rsidRPr="00325076">
        <w:rPr>
          <w:rFonts w:eastAsia="Times New Roman"/>
          <w:szCs w:val="24"/>
        </w:rPr>
        <w:t xml:space="preserve"> αποτελεί η απώλεια του </w:t>
      </w:r>
      <w:r>
        <w:rPr>
          <w:rFonts w:eastAsia="Times New Roman"/>
          <w:szCs w:val="24"/>
        </w:rPr>
        <w:t>Ρ</w:t>
      </w:r>
      <w:r w:rsidRPr="00325076">
        <w:rPr>
          <w:rFonts w:eastAsia="Times New Roman"/>
          <w:szCs w:val="24"/>
        </w:rPr>
        <w:t xml:space="preserve">άλι </w:t>
      </w:r>
      <w:r w:rsidRPr="00325076">
        <w:rPr>
          <w:rFonts w:eastAsia="Times New Roman"/>
          <w:szCs w:val="24"/>
        </w:rPr>
        <w:lastRenderedPageBreak/>
        <w:t>Ακρόπολις</w:t>
      </w:r>
      <w:r>
        <w:rPr>
          <w:rFonts w:eastAsia="Times New Roman"/>
          <w:szCs w:val="24"/>
        </w:rPr>
        <w:t>,</w:t>
      </w:r>
      <w:r w:rsidRPr="00325076">
        <w:rPr>
          <w:rFonts w:eastAsia="Times New Roman"/>
          <w:szCs w:val="24"/>
        </w:rPr>
        <w:t xml:space="preserve"> </w:t>
      </w:r>
      <w:r>
        <w:rPr>
          <w:rFonts w:eastAsia="Times New Roman"/>
          <w:szCs w:val="24"/>
        </w:rPr>
        <w:t>ί</w:t>
      </w:r>
      <w:r w:rsidRPr="00325076">
        <w:rPr>
          <w:rFonts w:eastAsia="Times New Roman"/>
          <w:szCs w:val="24"/>
        </w:rPr>
        <w:t>σως του διαχρονικ</w:t>
      </w:r>
      <w:r>
        <w:rPr>
          <w:rFonts w:eastAsia="Times New Roman"/>
          <w:szCs w:val="24"/>
        </w:rPr>
        <w:t>ά</w:t>
      </w:r>
      <w:r w:rsidRPr="00325076">
        <w:rPr>
          <w:rFonts w:eastAsia="Times New Roman"/>
          <w:szCs w:val="24"/>
        </w:rPr>
        <w:t xml:space="preserve"> πιο εμβληματικού </w:t>
      </w:r>
      <w:r>
        <w:rPr>
          <w:rFonts w:eastAsia="Times New Roman"/>
          <w:szCs w:val="24"/>
        </w:rPr>
        <w:t>α</w:t>
      </w:r>
      <w:r w:rsidRPr="00325076">
        <w:rPr>
          <w:rFonts w:eastAsia="Times New Roman"/>
          <w:szCs w:val="24"/>
        </w:rPr>
        <w:t>θλητικού γεγονότος</w:t>
      </w:r>
      <w:r>
        <w:rPr>
          <w:rFonts w:eastAsia="Times New Roman"/>
          <w:szCs w:val="24"/>
        </w:rPr>
        <w:t>,</w:t>
      </w:r>
      <w:r w:rsidRPr="00325076">
        <w:rPr>
          <w:rFonts w:eastAsia="Times New Roman"/>
          <w:szCs w:val="24"/>
        </w:rPr>
        <w:t xml:space="preserve"> παγκόσμιας εμβέλειας</w:t>
      </w:r>
      <w:r>
        <w:rPr>
          <w:rFonts w:eastAsia="Times New Roman"/>
          <w:szCs w:val="24"/>
        </w:rPr>
        <w:t>.</w:t>
      </w:r>
      <w:r w:rsidRPr="00325076">
        <w:rPr>
          <w:rFonts w:eastAsia="Times New Roman"/>
          <w:szCs w:val="24"/>
        </w:rPr>
        <w:t xml:space="preserve"> </w:t>
      </w:r>
      <w:r>
        <w:rPr>
          <w:rFonts w:eastAsia="Times New Roman"/>
          <w:szCs w:val="24"/>
        </w:rPr>
        <w:t>Κ</w:t>
      </w:r>
      <w:r w:rsidRPr="00325076">
        <w:rPr>
          <w:rFonts w:eastAsia="Times New Roman"/>
          <w:szCs w:val="24"/>
        </w:rPr>
        <w:t xml:space="preserve">αι μιλάω </w:t>
      </w:r>
      <w:r>
        <w:rPr>
          <w:rFonts w:eastAsia="Times New Roman"/>
          <w:szCs w:val="24"/>
        </w:rPr>
        <w:t>για</w:t>
      </w:r>
      <w:r w:rsidRPr="00325076">
        <w:rPr>
          <w:rFonts w:eastAsia="Times New Roman"/>
          <w:szCs w:val="24"/>
        </w:rPr>
        <w:t xml:space="preserve"> το WRC</w:t>
      </w:r>
      <w:r>
        <w:rPr>
          <w:rFonts w:eastAsia="Times New Roman"/>
          <w:szCs w:val="24"/>
        </w:rPr>
        <w:t xml:space="preserve"> και</w:t>
      </w:r>
      <w:r w:rsidRPr="00325076">
        <w:rPr>
          <w:rFonts w:eastAsia="Times New Roman"/>
          <w:szCs w:val="24"/>
        </w:rPr>
        <w:t xml:space="preserve"> όχι για το ERC το οποίο </w:t>
      </w:r>
      <w:proofErr w:type="spellStart"/>
      <w:r w:rsidRPr="00325076">
        <w:rPr>
          <w:rFonts w:eastAsia="Times New Roman"/>
          <w:szCs w:val="24"/>
        </w:rPr>
        <w:t>προέβαλε</w:t>
      </w:r>
      <w:proofErr w:type="spellEnd"/>
      <w:r w:rsidRPr="00325076">
        <w:rPr>
          <w:rFonts w:eastAsia="Times New Roman"/>
          <w:szCs w:val="24"/>
        </w:rPr>
        <w:t xml:space="preserve"> τη χώρα μας σε όλη την υφήλιο</w:t>
      </w:r>
      <w:r>
        <w:rPr>
          <w:rFonts w:eastAsia="Times New Roman"/>
          <w:szCs w:val="24"/>
        </w:rPr>
        <w:t>.</w:t>
      </w:r>
      <w:r w:rsidRPr="00325076">
        <w:rPr>
          <w:rFonts w:eastAsia="Times New Roman"/>
          <w:szCs w:val="24"/>
        </w:rPr>
        <w:t xml:space="preserve"> </w:t>
      </w:r>
      <w:r>
        <w:rPr>
          <w:rFonts w:eastAsia="Times New Roman"/>
          <w:szCs w:val="24"/>
        </w:rPr>
        <w:t xml:space="preserve">Δεν θα διεξαχθεί το </w:t>
      </w:r>
      <w:r w:rsidRPr="00325076">
        <w:rPr>
          <w:rFonts w:eastAsia="Times New Roman"/>
          <w:szCs w:val="24"/>
        </w:rPr>
        <w:t>2019</w:t>
      </w:r>
      <w:r>
        <w:rPr>
          <w:rFonts w:eastAsia="Times New Roman"/>
          <w:szCs w:val="24"/>
        </w:rPr>
        <w:t>,</w:t>
      </w:r>
      <w:r w:rsidRPr="00325076">
        <w:rPr>
          <w:rFonts w:eastAsia="Times New Roman"/>
          <w:szCs w:val="24"/>
        </w:rPr>
        <w:t xml:space="preserve"> όπως μας ενημέρωσε </w:t>
      </w:r>
      <w:r>
        <w:rPr>
          <w:rFonts w:eastAsia="Times New Roman"/>
          <w:szCs w:val="24"/>
        </w:rPr>
        <w:t>η Ομοσπονδία Μηχανοκίνητου Αθλη</w:t>
      </w:r>
      <w:r>
        <w:rPr>
          <w:rFonts w:eastAsia="Times New Roman"/>
          <w:szCs w:val="24"/>
        </w:rPr>
        <w:t xml:space="preserve">τισμού </w:t>
      </w:r>
      <w:r>
        <w:rPr>
          <w:rFonts w:eastAsia="Times New Roman"/>
          <w:szCs w:val="24"/>
        </w:rPr>
        <w:t>Ελλάδας</w:t>
      </w:r>
      <w:r>
        <w:rPr>
          <w:rFonts w:eastAsia="Times New Roman"/>
          <w:szCs w:val="24"/>
        </w:rPr>
        <w:t xml:space="preserve">, γιατί πέρα των άλλων, όπως ισχυρίζεστε, δεν πληρώθηκε κάποιο παράβολο </w:t>
      </w:r>
      <w:r w:rsidRPr="00325076">
        <w:rPr>
          <w:rFonts w:eastAsia="Times New Roman"/>
          <w:szCs w:val="24"/>
        </w:rPr>
        <w:t xml:space="preserve">και δεν </w:t>
      </w:r>
      <w:r>
        <w:rPr>
          <w:rFonts w:eastAsia="Times New Roman"/>
          <w:szCs w:val="24"/>
        </w:rPr>
        <w:t>έγιναν</w:t>
      </w:r>
      <w:r w:rsidRPr="00325076">
        <w:rPr>
          <w:rFonts w:eastAsia="Times New Roman"/>
          <w:szCs w:val="24"/>
        </w:rPr>
        <w:t xml:space="preserve"> ενέργειες </w:t>
      </w:r>
      <w:r>
        <w:rPr>
          <w:rFonts w:eastAsia="Times New Roman"/>
          <w:szCs w:val="24"/>
        </w:rPr>
        <w:t>α</w:t>
      </w:r>
      <w:r w:rsidRPr="00325076">
        <w:rPr>
          <w:rFonts w:eastAsia="Times New Roman"/>
          <w:szCs w:val="24"/>
        </w:rPr>
        <w:t>πό πλευράς της για τη διεκδίκηση</w:t>
      </w:r>
      <w:r>
        <w:rPr>
          <w:rFonts w:eastAsia="Times New Roman"/>
          <w:szCs w:val="24"/>
        </w:rPr>
        <w:t>.</w:t>
      </w:r>
      <w:r w:rsidRPr="00325076">
        <w:rPr>
          <w:rFonts w:eastAsia="Times New Roman"/>
          <w:szCs w:val="24"/>
        </w:rPr>
        <w:t xml:space="preserve"> </w:t>
      </w:r>
    </w:p>
    <w:p w14:paraId="09A3F25C" w14:textId="77777777" w:rsidR="00D269F7" w:rsidRDefault="006C352B">
      <w:pPr>
        <w:spacing w:line="600" w:lineRule="auto"/>
        <w:ind w:firstLine="709"/>
        <w:contextualSpacing/>
        <w:jc w:val="both"/>
        <w:rPr>
          <w:rFonts w:eastAsia="Times New Roman"/>
          <w:szCs w:val="24"/>
        </w:rPr>
      </w:pPr>
      <w:r w:rsidRPr="00325076">
        <w:rPr>
          <w:rFonts w:eastAsia="Times New Roman"/>
          <w:szCs w:val="24"/>
        </w:rPr>
        <w:t xml:space="preserve">Θα συμφωνήσω με την Υπουργό σε πάρα πολλά θέματα τα οποία δεν αποτελούν 100% αρμοδιότητα </w:t>
      </w:r>
      <w:r>
        <w:rPr>
          <w:rFonts w:eastAsia="Times New Roman"/>
          <w:szCs w:val="24"/>
        </w:rPr>
        <w:t>-</w:t>
      </w:r>
      <w:r w:rsidRPr="00325076">
        <w:rPr>
          <w:rFonts w:eastAsia="Times New Roman"/>
          <w:szCs w:val="24"/>
        </w:rPr>
        <w:t>μπορεί να μην αποτε</w:t>
      </w:r>
      <w:r w:rsidRPr="00325076">
        <w:rPr>
          <w:rFonts w:eastAsia="Times New Roman"/>
          <w:szCs w:val="24"/>
        </w:rPr>
        <w:t>λ</w:t>
      </w:r>
      <w:r>
        <w:rPr>
          <w:rFonts w:eastAsia="Times New Roman"/>
          <w:szCs w:val="24"/>
        </w:rPr>
        <w:t>ούν και</w:t>
      </w:r>
      <w:r w:rsidRPr="00325076">
        <w:rPr>
          <w:rFonts w:eastAsia="Times New Roman"/>
          <w:szCs w:val="24"/>
        </w:rPr>
        <w:t xml:space="preserve"> καθόλου αρμοδιότητα του Υπουργείου Τουρισμού</w:t>
      </w:r>
      <w:r>
        <w:rPr>
          <w:rFonts w:eastAsia="Times New Roman"/>
          <w:szCs w:val="24"/>
        </w:rPr>
        <w:t>-</w:t>
      </w:r>
      <w:r w:rsidRPr="00272E86">
        <w:rPr>
          <w:rFonts w:eastAsia="Times New Roman"/>
          <w:szCs w:val="24"/>
        </w:rPr>
        <w:t xml:space="preserve"> αλλ</w:t>
      </w:r>
      <w:r>
        <w:rPr>
          <w:rFonts w:eastAsia="Times New Roman"/>
          <w:szCs w:val="24"/>
        </w:rPr>
        <w:t>ά</w:t>
      </w:r>
      <w:r w:rsidRPr="00325076">
        <w:rPr>
          <w:rFonts w:eastAsia="Times New Roman"/>
          <w:szCs w:val="24"/>
        </w:rPr>
        <w:t xml:space="preserve"> να είναι σ</w:t>
      </w:r>
      <w:r>
        <w:rPr>
          <w:rFonts w:eastAsia="Times New Roman"/>
          <w:szCs w:val="24"/>
        </w:rPr>
        <w:t>υν</w:t>
      </w:r>
      <w:r w:rsidRPr="00325076">
        <w:rPr>
          <w:rFonts w:eastAsia="Times New Roman"/>
          <w:szCs w:val="24"/>
        </w:rPr>
        <w:t xml:space="preserve">αρμοδιότητα ή να είναι αρμοδιότητα άλλων </w:t>
      </w:r>
      <w:r>
        <w:rPr>
          <w:rFonts w:eastAsia="Times New Roman"/>
          <w:szCs w:val="24"/>
        </w:rPr>
        <w:t>Υ</w:t>
      </w:r>
      <w:r w:rsidRPr="00325076">
        <w:rPr>
          <w:rFonts w:eastAsia="Times New Roman"/>
          <w:szCs w:val="24"/>
        </w:rPr>
        <w:t>πουργείων</w:t>
      </w:r>
      <w:r>
        <w:rPr>
          <w:rFonts w:eastAsia="Times New Roman"/>
          <w:szCs w:val="24"/>
        </w:rPr>
        <w:t>.</w:t>
      </w:r>
      <w:r w:rsidRPr="00325076">
        <w:rPr>
          <w:rFonts w:eastAsia="Times New Roman"/>
          <w:szCs w:val="24"/>
        </w:rPr>
        <w:t xml:space="preserve"> </w:t>
      </w:r>
      <w:r>
        <w:rPr>
          <w:rFonts w:eastAsia="Times New Roman"/>
          <w:szCs w:val="24"/>
        </w:rPr>
        <w:t>Μ</w:t>
      </w:r>
      <w:r w:rsidRPr="00325076">
        <w:rPr>
          <w:rFonts w:eastAsia="Times New Roman"/>
          <w:szCs w:val="24"/>
        </w:rPr>
        <w:t xml:space="preserve">πορεί ο μηχανοκίνητος αθλητισμός να μην είναι </w:t>
      </w:r>
      <w:r>
        <w:rPr>
          <w:rFonts w:eastAsia="Times New Roman"/>
          <w:szCs w:val="24"/>
        </w:rPr>
        <w:t>-</w:t>
      </w:r>
      <w:r w:rsidRPr="00325076">
        <w:rPr>
          <w:rFonts w:eastAsia="Times New Roman"/>
          <w:szCs w:val="24"/>
        </w:rPr>
        <w:t>όπως λέτε</w:t>
      </w:r>
      <w:r>
        <w:rPr>
          <w:rFonts w:eastAsia="Times New Roman"/>
          <w:szCs w:val="24"/>
        </w:rPr>
        <w:t>-</w:t>
      </w:r>
      <w:r w:rsidRPr="00325076">
        <w:rPr>
          <w:rFonts w:eastAsia="Times New Roman"/>
          <w:szCs w:val="24"/>
        </w:rPr>
        <w:t xml:space="preserve"> στη δική σας αρμοδιότητα</w:t>
      </w:r>
      <w:r>
        <w:rPr>
          <w:rFonts w:eastAsia="Times New Roman"/>
          <w:szCs w:val="24"/>
        </w:rPr>
        <w:t>,</w:t>
      </w:r>
      <w:r w:rsidRPr="00325076">
        <w:rPr>
          <w:rFonts w:eastAsia="Times New Roman"/>
          <w:szCs w:val="24"/>
        </w:rPr>
        <w:t xml:space="preserve"> αλλά όταν μιλάμε για θεματικό τουρισμό</w:t>
      </w:r>
      <w:r>
        <w:rPr>
          <w:rFonts w:eastAsia="Times New Roman"/>
          <w:szCs w:val="24"/>
        </w:rPr>
        <w:t>,</w:t>
      </w:r>
      <w:r w:rsidRPr="00325076">
        <w:rPr>
          <w:rFonts w:eastAsia="Times New Roman"/>
          <w:szCs w:val="24"/>
        </w:rPr>
        <w:t xml:space="preserve"> θα πρέ</w:t>
      </w:r>
      <w:r w:rsidRPr="00325076">
        <w:rPr>
          <w:rFonts w:eastAsia="Times New Roman"/>
          <w:szCs w:val="24"/>
        </w:rPr>
        <w:t>πει να αναζητούμε πηγές προσέλκυσης τουριστών και για τέτοια γεγονότα</w:t>
      </w:r>
      <w:r>
        <w:rPr>
          <w:rFonts w:eastAsia="Times New Roman"/>
          <w:szCs w:val="24"/>
        </w:rPr>
        <w:t>,</w:t>
      </w:r>
      <w:r w:rsidRPr="00325076">
        <w:rPr>
          <w:rFonts w:eastAsia="Times New Roman"/>
          <w:szCs w:val="24"/>
        </w:rPr>
        <w:t xml:space="preserve"> όπως είναι το Ράλι Ακρόπολις ή </w:t>
      </w:r>
      <w:r>
        <w:rPr>
          <w:rFonts w:eastAsia="Times New Roman"/>
          <w:szCs w:val="24"/>
        </w:rPr>
        <w:t>ακόμη και η Formula-</w:t>
      </w:r>
      <w:r w:rsidRPr="00325076">
        <w:rPr>
          <w:rFonts w:eastAsia="Times New Roman"/>
          <w:szCs w:val="24"/>
        </w:rPr>
        <w:t>1</w:t>
      </w:r>
      <w:r>
        <w:rPr>
          <w:rFonts w:eastAsia="Times New Roman"/>
          <w:szCs w:val="24"/>
        </w:rPr>
        <w:t>,</w:t>
      </w:r>
      <w:r w:rsidRPr="00325076">
        <w:rPr>
          <w:rFonts w:eastAsia="Times New Roman"/>
          <w:szCs w:val="24"/>
        </w:rPr>
        <w:t xml:space="preserve"> όπου </w:t>
      </w:r>
      <w:r>
        <w:rPr>
          <w:rFonts w:eastAsia="Times New Roman"/>
          <w:szCs w:val="24"/>
        </w:rPr>
        <w:t>έ</w:t>
      </w:r>
      <w:r w:rsidRPr="00325076">
        <w:rPr>
          <w:rFonts w:eastAsia="Times New Roman"/>
          <w:szCs w:val="24"/>
        </w:rPr>
        <w:t xml:space="preserve">χει κατατεθεί πραγματικά </w:t>
      </w:r>
      <w:r>
        <w:rPr>
          <w:rFonts w:eastAsia="Times New Roman"/>
          <w:szCs w:val="24"/>
        </w:rPr>
        <w:t>επίσημος</w:t>
      </w:r>
      <w:r w:rsidRPr="00325076">
        <w:rPr>
          <w:rFonts w:eastAsia="Times New Roman"/>
          <w:szCs w:val="24"/>
        </w:rPr>
        <w:t xml:space="preserve"> φάκελος για την υποψηφιότητα της χώρας μας</w:t>
      </w:r>
      <w:r w:rsidRPr="00F900C9">
        <w:rPr>
          <w:rFonts w:eastAsia="Times New Roman"/>
          <w:szCs w:val="24"/>
        </w:rPr>
        <w:t>,</w:t>
      </w:r>
      <w:r w:rsidRPr="00325076">
        <w:rPr>
          <w:rFonts w:eastAsia="Times New Roman"/>
          <w:szCs w:val="24"/>
        </w:rPr>
        <w:t xml:space="preserve"> να μπει στο καλεντάρι της </w:t>
      </w:r>
      <w:r>
        <w:rPr>
          <w:rFonts w:eastAsia="Times New Roman"/>
          <w:szCs w:val="24"/>
        </w:rPr>
        <w:t>FIA</w:t>
      </w:r>
      <w:r w:rsidRPr="00325076">
        <w:rPr>
          <w:rFonts w:eastAsia="Times New Roman"/>
          <w:szCs w:val="24"/>
        </w:rPr>
        <w:t xml:space="preserve"> και να </w:t>
      </w:r>
      <w:r>
        <w:rPr>
          <w:rFonts w:eastAsia="Times New Roman"/>
          <w:szCs w:val="24"/>
        </w:rPr>
        <w:t>έχουμε ένα</w:t>
      </w:r>
      <w:r>
        <w:rPr>
          <w:rFonts w:eastAsia="Times New Roman"/>
          <w:szCs w:val="24"/>
        </w:rPr>
        <w:t xml:space="preserve"> </w:t>
      </w:r>
      <w:proofErr w:type="spellStart"/>
      <w:r>
        <w:rPr>
          <w:rFonts w:eastAsia="Times New Roman"/>
          <w:szCs w:val="24"/>
        </w:rPr>
        <w:t>circuit</w:t>
      </w:r>
      <w:proofErr w:type="spellEnd"/>
      <w:r w:rsidRPr="00325076">
        <w:rPr>
          <w:rFonts w:eastAsia="Times New Roman"/>
          <w:szCs w:val="24"/>
        </w:rPr>
        <w:t xml:space="preserve"> </w:t>
      </w:r>
      <w:r>
        <w:rPr>
          <w:rFonts w:eastAsia="Times New Roman"/>
          <w:szCs w:val="24"/>
        </w:rPr>
        <w:t>σ</w:t>
      </w:r>
      <w:r w:rsidRPr="00325076">
        <w:rPr>
          <w:rFonts w:eastAsia="Times New Roman"/>
          <w:szCs w:val="24"/>
        </w:rPr>
        <w:t>την Ελλάδα</w:t>
      </w:r>
      <w:r w:rsidRPr="000F6CE6">
        <w:rPr>
          <w:rFonts w:eastAsia="Times New Roman"/>
          <w:szCs w:val="24"/>
        </w:rPr>
        <w:t>.</w:t>
      </w:r>
      <w:r w:rsidRPr="00325076">
        <w:rPr>
          <w:rFonts w:eastAsia="Times New Roman"/>
          <w:szCs w:val="24"/>
        </w:rPr>
        <w:t xml:space="preserve"> </w:t>
      </w:r>
      <w:r w:rsidRPr="000F6CE6">
        <w:rPr>
          <w:rFonts w:eastAsia="Times New Roman"/>
          <w:szCs w:val="24"/>
        </w:rPr>
        <w:t>Θ</w:t>
      </w:r>
      <w:r w:rsidRPr="00325076">
        <w:rPr>
          <w:rFonts w:eastAsia="Times New Roman"/>
          <w:szCs w:val="24"/>
        </w:rPr>
        <w:t xml:space="preserve">α ήταν </w:t>
      </w:r>
      <w:r>
        <w:rPr>
          <w:rFonts w:eastAsia="Times New Roman"/>
          <w:szCs w:val="24"/>
        </w:rPr>
        <w:lastRenderedPageBreak/>
        <w:t>μια</w:t>
      </w:r>
      <w:r w:rsidRPr="00325076">
        <w:rPr>
          <w:rFonts w:eastAsia="Times New Roman"/>
          <w:szCs w:val="24"/>
        </w:rPr>
        <w:t xml:space="preserve"> μεγάλη ευκαιρία</w:t>
      </w:r>
      <w:r>
        <w:rPr>
          <w:rFonts w:eastAsia="Times New Roman"/>
          <w:szCs w:val="24"/>
        </w:rPr>
        <w:t>,</w:t>
      </w:r>
      <w:r w:rsidRPr="00325076">
        <w:rPr>
          <w:rFonts w:eastAsia="Times New Roman"/>
          <w:szCs w:val="24"/>
        </w:rPr>
        <w:t xml:space="preserve"> καθώς αποτελούν γεγονότα παγκόσμιας εμβέλειας και ο κάθε τουρίστας</w:t>
      </w:r>
      <w:r>
        <w:rPr>
          <w:rFonts w:eastAsia="Times New Roman"/>
          <w:szCs w:val="24"/>
        </w:rPr>
        <w:t>-</w:t>
      </w:r>
      <w:r w:rsidRPr="00325076">
        <w:rPr>
          <w:rFonts w:eastAsia="Times New Roman"/>
          <w:szCs w:val="24"/>
        </w:rPr>
        <w:t xml:space="preserve">θεατής </w:t>
      </w:r>
      <w:r>
        <w:rPr>
          <w:rFonts w:eastAsia="Times New Roman"/>
          <w:szCs w:val="24"/>
        </w:rPr>
        <w:t xml:space="preserve">ο </w:t>
      </w:r>
      <w:r w:rsidRPr="00325076">
        <w:rPr>
          <w:rFonts w:eastAsia="Times New Roman"/>
          <w:szCs w:val="24"/>
        </w:rPr>
        <w:t xml:space="preserve">οποίος πηγαίνει να παρακολουθήσει </w:t>
      </w:r>
      <w:r>
        <w:rPr>
          <w:rFonts w:eastAsia="Times New Roman"/>
          <w:szCs w:val="24"/>
        </w:rPr>
        <w:t>έναν τέτοιο αγώνα Formula-</w:t>
      </w:r>
      <w:r w:rsidRPr="00325076">
        <w:rPr>
          <w:rFonts w:eastAsia="Times New Roman"/>
          <w:szCs w:val="24"/>
        </w:rPr>
        <w:t>1</w:t>
      </w:r>
      <w:r>
        <w:rPr>
          <w:rFonts w:eastAsia="Times New Roman"/>
          <w:szCs w:val="24"/>
        </w:rPr>
        <w:t xml:space="preserve"> </w:t>
      </w:r>
      <w:r w:rsidRPr="00325076">
        <w:rPr>
          <w:rFonts w:eastAsia="Times New Roman"/>
          <w:szCs w:val="24"/>
        </w:rPr>
        <w:t>δαπανά κατ</w:t>
      </w:r>
      <w:r>
        <w:rPr>
          <w:rFonts w:eastAsia="Times New Roman"/>
          <w:szCs w:val="24"/>
        </w:rPr>
        <w:t>’</w:t>
      </w:r>
      <w:r w:rsidRPr="00325076">
        <w:rPr>
          <w:rFonts w:eastAsia="Times New Roman"/>
          <w:szCs w:val="24"/>
        </w:rPr>
        <w:t xml:space="preserve"> ελάχιστο </w:t>
      </w:r>
      <w:r>
        <w:rPr>
          <w:rFonts w:eastAsia="Times New Roman"/>
          <w:szCs w:val="24"/>
        </w:rPr>
        <w:t>2.000</w:t>
      </w:r>
      <w:r w:rsidRPr="00325076">
        <w:rPr>
          <w:rFonts w:eastAsia="Times New Roman"/>
          <w:szCs w:val="24"/>
        </w:rPr>
        <w:t xml:space="preserve"> με </w:t>
      </w:r>
      <w:r>
        <w:rPr>
          <w:rFonts w:eastAsia="Times New Roman"/>
          <w:szCs w:val="24"/>
        </w:rPr>
        <w:t>3.000</w:t>
      </w:r>
      <w:r w:rsidRPr="00325076">
        <w:rPr>
          <w:rFonts w:eastAsia="Times New Roman"/>
          <w:szCs w:val="24"/>
        </w:rPr>
        <w:t xml:space="preserve"> ευρώ </w:t>
      </w:r>
      <w:r>
        <w:rPr>
          <w:rFonts w:eastAsia="Times New Roman"/>
          <w:szCs w:val="24"/>
        </w:rPr>
        <w:t>κατά την</w:t>
      </w:r>
      <w:r w:rsidRPr="00325076">
        <w:rPr>
          <w:rFonts w:eastAsia="Times New Roman"/>
          <w:szCs w:val="24"/>
        </w:rPr>
        <w:t xml:space="preserve"> επίσκεψη </w:t>
      </w:r>
      <w:r>
        <w:rPr>
          <w:rFonts w:eastAsia="Times New Roman"/>
          <w:szCs w:val="24"/>
        </w:rPr>
        <w:t xml:space="preserve">του. </w:t>
      </w:r>
      <w:r>
        <w:rPr>
          <w:rFonts w:eastAsia="Times New Roman"/>
          <w:szCs w:val="24"/>
        </w:rPr>
        <w:t xml:space="preserve">Άρα, τέτοια γεγονότα είναι καθαρά θεματικός τουρισμός και θα έπρεπε να είναι πολύ ψηλά στη δική σας λίστα για συζήτηση με τα συναρμόδια Υπουργεία. </w:t>
      </w:r>
    </w:p>
    <w:p w14:paraId="09A3F25D" w14:textId="77777777" w:rsidR="00D269F7" w:rsidRDefault="006C352B">
      <w:pPr>
        <w:spacing w:line="600" w:lineRule="auto"/>
        <w:ind w:firstLine="720"/>
        <w:contextualSpacing/>
        <w:jc w:val="both"/>
        <w:rPr>
          <w:rFonts w:eastAsia="Times New Roman"/>
          <w:szCs w:val="24"/>
        </w:rPr>
      </w:pPr>
      <w:r>
        <w:rPr>
          <w:rFonts w:eastAsia="Times New Roman"/>
          <w:szCs w:val="24"/>
        </w:rPr>
        <w:t>Συνεχίζω τώρα με το σχέδιο νόμου. Πραγματικά αποτελεί ένα αρκετά μεγάλο πόνημα</w:t>
      </w:r>
      <w:r w:rsidRPr="00097989">
        <w:rPr>
          <w:rFonts w:eastAsia="Times New Roman"/>
          <w:szCs w:val="24"/>
        </w:rPr>
        <w:t>,</w:t>
      </w:r>
      <w:r>
        <w:rPr>
          <w:rFonts w:eastAsia="Times New Roman"/>
          <w:szCs w:val="24"/>
        </w:rPr>
        <w:t xml:space="preserve"> μιας και περιλαμβάνει δέκα τ</w:t>
      </w:r>
      <w:r>
        <w:rPr>
          <w:rFonts w:eastAsia="Times New Roman"/>
          <w:szCs w:val="24"/>
        </w:rPr>
        <w:t>μήματα με εβδομήντα επτά άρθρα συνολικά. Ασχολείται δε πέρα από τον θεματικό τουρισμό πολλών μορφών και με μια σειρά άλλων ζητημάτων</w:t>
      </w:r>
      <w:r w:rsidRPr="00097989">
        <w:rPr>
          <w:rFonts w:eastAsia="Times New Roman"/>
          <w:szCs w:val="24"/>
        </w:rPr>
        <w:t>,</w:t>
      </w:r>
      <w:r>
        <w:rPr>
          <w:rFonts w:eastAsia="Times New Roman"/>
          <w:szCs w:val="24"/>
        </w:rPr>
        <w:t xml:space="preserve"> από την τουριστική εκπαίδευση και τους τουριστικούς λιμένες μέχρι και το οργανόγραμμα του ΕΟΤ και του Υπουργείου Τουρισμού</w:t>
      </w:r>
      <w:r>
        <w:rPr>
          <w:rFonts w:eastAsia="Times New Roman"/>
          <w:szCs w:val="24"/>
        </w:rPr>
        <w:t xml:space="preserve">. </w:t>
      </w:r>
    </w:p>
    <w:p w14:paraId="09A3F25E" w14:textId="77777777" w:rsidR="00D269F7" w:rsidRDefault="006C352B">
      <w:pPr>
        <w:spacing w:line="600" w:lineRule="auto"/>
        <w:ind w:firstLine="720"/>
        <w:contextualSpacing/>
        <w:jc w:val="both"/>
        <w:rPr>
          <w:rFonts w:eastAsia="Times New Roman"/>
          <w:szCs w:val="24"/>
        </w:rPr>
      </w:pPr>
      <w:r>
        <w:rPr>
          <w:rFonts w:eastAsia="Times New Roman"/>
          <w:szCs w:val="24"/>
        </w:rPr>
        <w:t>Ωστόσο είναι ξεκάθαρο ότι περιλαμβάνει και πολλές διάσπαρτες ρυθμίσεις με τα κύρια θέματα να παραπέμπονται για ρύθμιση στο μέλλον με υπουργικές αποφάσεις</w:t>
      </w:r>
      <w:r w:rsidRPr="00097989">
        <w:rPr>
          <w:rFonts w:eastAsia="Times New Roman"/>
          <w:szCs w:val="24"/>
        </w:rPr>
        <w:t>,</w:t>
      </w:r>
      <w:r>
        <w:rPr>
          <w:rFonts w:eastAsia="Times New Roman"/>
          <w:szCs w:val="24"/>
        </w:rPr>
        <w:t xml:space="preserve"> όπως τα άρθρα 5, 7, 8, 10, 21, 23, 24 και 34. </w:t>
      </w:r>
    </w:p>
    <w:p w14:paraId="09A3F25F"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Περιορίζεται, επίσης</w:t>
      </w:r>
      <w:r w:rsidRPr="00097989">
        <w:rPr>
          <w:rFonts w:eastAsia="Times New Roman"/>
          <w:szCs w:val="24"/>
        </w:rPr>
        <w:t>,</w:t>
      </w:r>
      <w:r>
        <w:rPr>
          <w:rFonts w:eastAsia="Times New Roman"/>
          <w:szCs w:val="24"/>
        </w:rPr>
        <w:t xml:space="preserve"> και σε όχι και τόσο εύστοχους ορισμούς πάσχοντας σε κάποια κομμάτια από εννοιολογική άποψη, επεκτεινόμενο σε πολλά δευτερεύοντα θέματα</w:t>
      </w:r>
      <w:r w:rsidRPr="00097989">
        <w:rPr>
          <w:rFonts w:eastAsia="Times New Roman"/>
          <w:szCs w:val="24"/>
        </w:rPr>
        <w:t>,</w:t>
      </w:r>
      <w:r>
        <w:rPr>
          <w:rFonts w:eastAsia="Times New Roman"/>
          <w:szCs w:val="24"/>
        </w:rPr>
        <w:t xml:space="preserve"> παραμένοντας επιπρόσθετα μη ολοκληρωμένο</w:t>
      </w:r>
      <w:r w:rsidRPr="00097989">
        <w:rPr>
          <w:rFonts w:eastAsia="Times New Roman"/>
          <w:szCs w:val="24"/>
        </w:rPr>
        <w:t>,</w:t>
      </w:r>
      <w:r>
        <w:rPr>
          <w:rFonts w:eastAsia="Times New Roman"/>
          <w:szCs w:val="24"/>
        </w:rPr>
        <w:t xml:space="preserve"> δεδομένου ότι μόνο μικρό ποσοστό των συνολικά απαιτούμενων ρυθμίσεων εισάγετα</w:t>
      </w:r>
      <w:r>
        <w:rPr>
          <w:rFonts w:eastAsia="Times New Roman"/>
          <w:szCs w:val="24"/>
        </w:rPr>
        <w:t xml:space="preserve">ι αυτοτελώς, όπως θα δείξω παρακάτω. </w:t>
      </w:r>
    </w:p>
    <w:p w14:paraId="09A3F260" w14:textId="77777777" w:rsidR="00D269F7" w:rsidRDefault="006C352B">
      <w:pPr>
        <w:spacing w:line="600" w:lineRule="auto"/>
        <w:ind w:firstLine="720"/>
        <w:contextualSpacing/>
        <w:jc w:val="both"/>
        <w:rPr>
          <w:rFonts w:eastAsia="Times New Roman"/>
          <w:szCs w:val="24"/>
        </w:rPr>
      </w:pPr>
      <w:r>
        <w:rPr>
          <w:rFonts w:eastAsia="Times New Roman"/>
          <w:szCs w:val="24"/>
        </w:rPr>
        <w:t>Σίγουρα δεν διατυπώνει εθνική στρατηγική για τον τουρισμό ούτε διαμορφώνει πολιτικές για ένα βιώσιμο και πολύ υψηλής προστιθέμενης αξίας τουρισμό. Απ’ ό,τι φαίνεται</w:t>
      </w:r>
      <w:r w:rsidRPr="00097989">
        <w:rPr>
          <w:rFonts w:eastAsia="Times New Roman"/>
          <w:szCs w:val="24"/>
        </w:rPr>
        <w:t>,</w:t>
      </w:r>
      <w:r>
        <w:rPr>
          <w:rFonts w:eastAsia="Times New Roman"/>
          <w:szCs w:val="24"/>
        </w:rPr>
        <w:t xml:space="preserve"> θα καθυστερήσει να έχει άμεσα θετικές επιπτώσεις γεν</w:t>
      </w:r>
      <w:r>
        <w:rPr>
          <w:rFonts w:eastAsia="Times New Roman"/>
          <w:szCs w:val="24"/>
        </w:rPr>
        <w:t xml:space="preserve">ικότερα στα μεγέθη του τουρισμού. Τουλάχιστον αυτή είναι δική μας άποψη. Είμαστε σε συζήτηση και ανά πάσα στιγμή θέλετε μπορούμε να το αναπτύξουμε περισσότερο. </w:t>
      </w:r>
    </w:p>
    <w:p w14:paraId="09A3F261"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Αυτό προκύπτει άλλωστε και από τα δικά σας λόγια, κυρία Υπουργέ. Στην τρίτη συνεδρίαση της </w:t>
      </w:r>
      <w:r>
        <w:rPr>
          <w:rFonts w:eastAsia="Times New Roman"/>
          <w:szCs w:val="24"/>
        </w:rPr>
        <w:t>επιτ</w:t>
      </w:r>
      <w:r>
        <w:rPr>
          <w:rFonts w:eastAsia="Times New Roman"/>
          <w:szCs w:val="24"/>
        </w:rPr>
        <w:t>ροπής</w:t>
      </w:r>
      <w:r>
        <w:rPr>
          <w:rFonts w:eastAsia="Times New Roman"/>
          <w:szCs w:val="24"/>
        </w:rPr>
        <w:t>, στην αναφορά για τον ιατρικό τουρισμό, για παράδειγμα, συγκεκριμένα είπατε: «Η δική μας, όμως, νομοθεσία ρυθμίζει τη δυνατότητα όλων αυτών των τουριστών που έρχονται και συνδυάζουν αυτές τις παροχές με διακοπές, άρα όλα τα υπόλοιπα είναι θέματα τα ο</w:t>
      </w:r>
      <w:r>
        <w:rPr>
          <w:rFonts w:eastAsia="Times New Roman"/>
          <w:szCs w:val="24"/>
        </w:rPr>
        <w:t xml:space="preserve">ποία θα </w:t>
      </w:r>
      <w:r>
        <w:rPr>
          <w:rFonts w:eastAsia="Times New Roman"/>
          <w:szCs w:val="24"/>
        </w:rPr>
        <w:lastRenderedPageBreak/>
        <w:t>ρυθμιστούν, όταν και εφόσον προκύψουν από το Υπουργείο Εργασίας». Κάποιος καλόπιστος που μας ακούει αυτή τη στιγμή θα μπορούσε αυτό να το ερμηνεύσει ότι εμείς φέρνουμε αυτή τη στιγμή τα μισά και τα υπόλοιπα κάποια στιγμή θα ρυθμιστούν είτε από εμάς</w:t>
      </w:r>
      <w:r>
        <w:rPr>
          <w:rFonts w:eastAsia="Times New Roman"/>
          <w:szCs w:val="24"/>
        </w:rPr>
        <w:t xml:space="preserve"> είτε από κάποιο άλλο Υπουργείο που είναι αρμοδιότητάς του. </w:t>
      </w:r>
    </w:p>
    <w:p w14:paraId="09A3F262" w14:textId="77777777" w:rsidR="00D269F7" w:rsidRDefault="006C352B">
      <w:pPr>
        <w:spacing w:line="600" w:lineRule="auto"/>
        <w:ind w:firstLine="720"/>
        <w:contextualSpacing/>
        <w:jc w:val="both"/>
        <w:rPr>
          <w:rFonts w:eastAsia="Times New Roman"/>
          <w:szCs w:val="24"/>
        </w:rPr>
      </w:pPr>
      <w:r>
        <w:rPr>
          <w:rFonts w:eastAsia="Times New Roman"/>
          <w:szCs w:val="24"/>
        </w:rPr>
        <w:t>Φυσικά το κάθε Υπουργείο ασχολείται με τα του οίκου του. Αυτό είναι ξεκάθαρο και το καταλαβαίνουμε. Μόνο που μετά από τριάμισι χρόνια αναμονής και καθυστερήσεων περιμένουμε όλα αυτά τα σχετικά θέ</w:t>
      </w:r>
      <w:r>
        <w:rPr>
          <w:rFonts w:eastAsia="Times New Roman"/>
          <w:szCs w:val="24"/>
        </w:rPr>
        <w:t xml:space="preserve">ματα όλων των εμπλεκόμενων Υπουργείων τουλάχιστον να είχαν δρομολογηθεί. Όμως, βλέπουμε ότι θα περιμένουμε και άλλο χρονικό διάστημα και άλλα χρόνια να περάσουν και άλλα Υπουργεία να εμπλακούν, για να μπορέσουμε να ολοκληρώσουμε όλη αυτή τη διαδικασία του </w:t>
      </w:r>
      <w:r>
        <w:rPr>
          <w:rFonts w:eastAsia="Times New Roman"/>
          <w:szCs w:val="24"/>
        </w:rPr>
        <w:t xml:space="preserve">θεματικού τουρισμού. </w:t>
      </w:r>
    </w:p>
    <w:p w14:paraId="09A3F263" w14:textId="77777777" w:rsidR="00D269F7" w:rsidRDefault="006C352B">
      <w:pPr>
        <w:spacing w:line="600" w:lineRule="auto"/>
        <w:ind w:firstLine="720"/>
        <w:contextualSpacing/>
        <w:jc w:val="both"/>
        <w:rPr>
          <w:rFonts w:eastAsia="Times New Roman"/>
          <w:szCs w:val="24"/>
        </w:rPr>
      </w:pPr>
      <w:r>
        <w:rPr>
          <w:rFonts w:eastAsia="Times New Roman"/>
          <w:szCs w:val="24"/>
        </w:rPr>
        <w:t>Κυρία Υπουργέ, είπατε επίσης ότι πρόκειται για ένα νομοσχέδιο αποτέλεσμα ευρείας διαβούλευσης με όλους τους φορείς, αλλά και με τα δεκατέσσερα συναρμόδια Υπουργεία, για να καταρτίσουμε τις ανάγκες, ρυθμίσεις και παρεμβάσεις. Επομένως,</w:t>
      </w:r>
      <w:r>
        <w:rPr>
          <w:rFonts w:eastAsia="Times New Roman"/>
          <w:szCs w:val="24"/>
        </w:rPr>
        <w:t xml:space="preserve"> </w:t>
      </w:r>
      <w:r>
        <w:rPr>
          <w:rFonts w:eastAsia="Times New Roman"/>
          <w:szCs w:val="24"/>
        </w:rPr>
        <w:lastRenderedPageBreak/>
        <w:t>κατά τη διάρκεια των διαβουλεύσεων θα έπρεπε με τα υπόλοιπα Υπουργεία να τρέχουν παράλληλα όλες οι διαδικασίες και από τη δική τους πλευρά. Αντίθετα μόνο για τον εκπαιδευτικό τουρισμό υπάρχει κάτι έτοιμο που θα έρθει την επόμενη εβδομάδα, όπως έχουμε ενημ</w:t>
      </w:r>
      <w:r>
        <w:rPr>
          <w:rFonts w:eastAsia="Times New Roman"/>
          <w:szCs w:val="24"/>
        </w:rPr>
        <w:t>ερωθεί. Κατά τα φαινόμενα δεν υπάρχει κανένας περαιτέρω συντονισμός και πιθανόν, όπως προανέφερα, να πρέπει  να περιμένουμε άλλα τριάμισι χρόνια, ώστε κάποιο από τα υπόλοιπα δεκατρία Υπουργεία να καταθέσει στη Βουλή το δικό του μερίδιο ρυθμίσεων και πάει λ</w:t>
      </w:r>
      <w:r>
        <w:rPr>
          <w:rFonts w:eastAsia="Times New Roman"/>
          <w:szCs w:val="24"/>
        </w:rPr>
        <w:t xml:space="preserve">έγοντας. </w:t>
      </w:r>
    </w:p>
    <w:p w14:paraId="09A3F264"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Επαναλαμβάνω ότι δεν αφορά αποκλειστικά δική σας ευθύνη. Εσείς, κυρία Υπουργέ, κάνετε τις προσπάθειές σας. Καλό είναι -το λέω για να το ακούσουν- και τα υπόλοιπα Υπουργεία να συμβάλουν ταυτόχρονα σε όλη αυτή την προσπάθεια. </w:t>
      </w:r>
    </w:p>
    <w:p w14:paraId="09A3F265" w14:textId="77777777" w:rsidR="00D269F7" w:rsidRDefault="006C352B">
      <w:pPr>
        <w:spacing w:line="600" w:lineRule="auto"/>
        <w:ind w:firstLine="720"/>
        <w:contextualSpacing/>
        <w:jc w:val="both"/>
        <w:rPr>
          <w:rFonts w:eastAsia="Times New Roman"/>
          <w:szCs w:val="24"/>
        </w:rPr>
      </w:pPr>
      <w:r>
        <w:rPr>
          <w:rFonts w:eastAsia="Times New Roman"/>
          <w:szCs w:val="24"/>
        </w:rPr>
        <w:t>Δεν υπάρχουν και σ’ α</w:t>
      </w:r>
      <w:r>
        <w:rPr>
          <w:rFonts w:eastAsia="Times New Roman"/>
          <w:szCs w:val="24"/>
        </w:rPr>
        <w:t>υτή την περίπτωση, κατά τη γνώμη μας τουλάχιστον, και τα λεγόμενα «</w:t>
      </w:r>
      <w:proofErr w:type="spellStart"/>
      <w:r>
        <w:rPr>
          <w:rFonts w:eastAsia="Times New Roman"/>
          <w:szCs w:val="24"/>
        </w:rPr>
        <w:t>ρουσφετάκια</w:t>
      </w:r>
      <w:proofErr w:type="spellEnd"/>
      <w:r>
        <w:rPr>
          <w:rFonts w:eastAsia="Times New Roman"/>
          <w:szCs w:val="24"/>
        </w:rPr>
        <w:t>», όπως για παράδειγμα στις μεταθέσεις και αποσπάσεις υπαλλήλων του ΕΟΤ με βάση το άρθρο 57 στο εξωτερικό, που αυτή τη στιγμή είναι διάρκειας τριών ετών και με το Προεδρικό Διάτα</w:t>
      </w:r>
      <w:r>
        <w:rPr>
          <w:rFonts w:eastAsia="Times New Roman"/>
          <w:szCs w:val="24"/>
        </w:rPr>
        <w:t>γμα 343/2001 ε</w:t>
      </w:r>
      <w:r>
        <w:rPr>
          <w:rFonts w:eastAsia="Times New Roman"/>
          <w:szCs w:val="24"/>
        </w:rPr>
        <w:lastRenderedPageBreak/>
        <w:t>πιτρέπεται παράταση αυτών για άλλα τρία χρόνια, ενώ τώρα μπορούν να παραταθούν για έξι χρόνια, δηλαδή εννιά χρόνια συνολικά παραμονής στο εξωτερικό. Χωρίς να φανεί αυτό προσβλητικό για κανέναν, νομίζω ότι ούτε οι δάσκαλοι στα ελληνικά σχολεία</w:t>
      </w:r>
      <w:r>
        <w:rPr>
          <w:rFonts w:eastAsia="Times New Roman"/>
          <w:szCs w:val="24"/>
        </w:rPr>
        <w:t xml:space="preserve"> της Γερμανίας δεν παραμένουν τόσο καιρό. Ίσως πρέπει να δούμε πώς θα μπορούσε να ρυθμιστεί αυτό σε πιο λογικό πλαίσιο. </w:t>
      </w:r>
    </w:p>
    <w:p w14:paraId="09A3F266" w14:textId="77777777" w:rsidR="00D269F7" w:rsidRDefault="006C352B">
      <w:pPr>
        <w:spacing w:line="600" w:lineRule="auto"/>
        <w:ind w:firstLine="720"/>
        <w:contextualSpacing/>
        <w:jc w:val="both"/>
        <w:rPr>
          <w:rFonts w:eastAsia="Times New Roman"/>
          <w:szCs w:val="24"/>
        </w:rPr>
      </w:pPr>
      <w:r>
        <w:rPr>
          <w:rFonts w:eastAsia="Times New Roman"/>
          <w:szCs w:val="24"/>
        </w:rPr>
        <w:t>Θα μου απαντήσετε. Δεν σας ακούω τώρα, για να μπορέσω να κάνω αντίλογο. Και δεν θα ήθελα να κάνω αντίλογο μαζί σας αυτή τη στιγμή, προκ</w:t>
      </w:r>
      <w:r>
        <w:rPr>
          <w:rFonts w:eastAsia="Times New Roman"/>
          <w:szCs w:val="24"/>
        </w:rPr>
        <w:t>ειμένου να συνεχίσουμε και να ολοκληρώσουμε τη διαδικασία.</w:t>
      </w:r>
    </w:p>
    <w:p w14:paraId="09A3F267" w14:textId="77777777" w:rsidR="00D269F7" w:rsidRDefault="006C352B">
      <w:pPr>
        <w:spacing w:line="600" w:lineRule="auto"/>
        <w:ind w:firstLine="720"/>
        <w:contextualSpacing/>
        <w:jc w:val="both"/>
        <w:rPr>
          <w:rFonts w:eastAsia="Times New Roman"/>
          <w:szCs w:val="24"/>
        </w:rPr>
      </w:pPr>
      <w:r>
        <w:rPr>
          <w:rFonts w:eastAsia="Times New Roman"/>
          <w:szCs w:val="24"/>
        </w:rPr>
        <w:t>Άλλο ένα προβληματικό σημείο αποτελεί η επικάλυψη αρμοδιοτήτων του Υπουργείου Τουρισμού με το Υφυπουργείο Αθλητισμού σε ό,τι έχει να κάνει με τον αποκαλούμενο «αθλητικό τουρισμό» του άρθρου 6. Θα ε</w:t>
      </w:r>
      <w:r>
        <w:rPr>
          <w:rFonts w:eastAsia="Times New Roman"/>
          <w:szCs w:val="24"/>
        </w:rPr>
        <w:t>ίμαι συγκεκριμένος.</w:t>
      </w:r>
    </w:p>
    <w:p w14:paraId="09A3F268"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Όπως αναφέρατε, κυρία Υπουργέ, οι δραστηριότητες αυτές αφορούν καθαρά το Υπουργείο Τουρισμού. Δεν έχουν να κάνουν καθόλου με τη Γενική Γραμματεία Αθλητισμού, γιατί η Γενική Γραμματεία Αθλητισμού έχει τον επαγγελματικό αθλητισμό. Εδώ </w:t>
      </w:r>
      <w:r>
        <w:rPr>
          <w:rFonts w:eastAsia="Times New Roman"/>
          <w:szCs w:val="24"/>
        </w:rPr>
        <w:lastRenderedPageBreak/>
        <w:t>μιλ</w:t>
      </w:r>
      <w:r>
        <w:rPr>
          <w:rFonts w:eastAsia="Times New Roman"/>
          <w:szCs w:val="24"/>
        </w:rPr>
        <w:t>άμε για ανθρώπους οι οποίοι κάνουν αθλητικό τουρισμό αναψυχής. Δεν αφορά αθλητές. Αφορά τουρίστες. Εγώ θα συμφωνήσω μαζί σας σ’ αυτό που είπατε. Όμως, αυτό εξηγεί γιατί δεν συνυπογράφηκε το σχέδιο νόμου μαζί με τον Υφυπουργό Αθλητισμού, αλλά μόνο με την Υπ</w:t>
      </w:r>
      <w:r>
        <w:rPr>
          <w:rFonts w:eastAsia="Times New Roman"/>
          <w:szCs w:val="24"/>
        </w:rPr>
        <w:t xml:space="preserve">ουργό Πολιτισμού και Αθλητισμού. </w:t>
      </w:r>
    </w:p>
    <w:p w14:paraId="09A3F269"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Όπως είναι γνωστό, η </w:t>
      </w:r>
      <w:r>
        <w:rPr>
          <w:rFonts w:eastAsia="Times New Roman"/>
          <w:szCs w:val="24"/>
        </w:rPr>
        <w:t>Γενική</w:t>
      </w:r>
      <w:r>
        <w:rPr>
          <w:rFonts w:eastAsia="Times New Roman"/>
          <w:szCs w:val="24"/>
        </w:rPr>
        <w:t xml:space="preserve"> Γραμματεία Αθλητισμού δεν έχει μόνο τον επαγγελματικό αθλητισμό. Ίσως περισσότερο έχει τον ερασιτεχνικό αθλητισμό. Πάντως ξεκάθαρα έχει τον αθλητικό τουρισμό. Και δεν το λέω αυτό εγώ, αλλά καταθ</w:t>
      </w:r>
      <w:r>
        <w:rPr>
          <w:rFonts w:eastAsia="Times New Roman"/>
          <w:szCs w:val="24"/>
        </w:rPr>
        <w:t xml:space="preserve">έτω στα Πρακτικά προς ενημέρωσή σας το σχετικό έγγραφο του Γενικού Γραμματέα Αθλητισμού κ. Ιούλιου </w:t>
      </w:r>
      <w:proofErr w:type="spellStart"/>
      <w:r>
        <w:rPr>
          <w:rFonts w:eastAsia="Times New Roman"/>
          <w:szCs w:val="24"/>
        </w:rPr>
        <w:t>Συναδινού</w:t>
      </w:r>
      <w:proofErr w:type="spellEnd"/>
      <w:r>
        <w:rPr>
          <w:rFonts w:eastAsia="Times New Roman"/>
          <w:szCs w:val="24"/>
        </w:rPr>
        <w:t xml:space="preserve"> από την 31</w:t>
      </w:r>
      <w:r w:rsidRPr="0076779B">
        <w:rPr>
          <w:rFonts w:eastAsia="Times New Roman"/>
          <w:szCs w:val="24"/>
          <w:vertAlign w:val="superscript"/>
        </w:rPr>
        <w:t>η</w:t>
      </w:r>
      <w:r>
        <w:rPr>
          <w:rFonts w:eastAsia="Times New Roman"/>
          <w:szCs w:val="24"/>
        </w:rPr>
        <w:t xml:space="preserve"> Αυγούστου 2017 με την εγκύκλιο για το πλαίσιο λειτουργίας αθλητικού τουρισμού της Γενικής Γραμματείας Αθλητισμού. Εκεί ξεκαθαρίζονται π</w:t>
      </w:r>
      <w:r>
        <w:rPr>
          <w:rFonts w:eastAsia="Times New Roman"/>
          <w:szCs w:val="24"/>
        </w:rPr>
        <w:t xml:space="preserve">ολύ καλύτερα κάποια πράγματα. Γίνεται σαφής αναφορά όχι σε επαγγελματίες αλλά σε τουρίστες που ταξιδεύουν στο πλαίσιο του ελεύθερου χρόνου τους, για διακοπές δηλαδή, όπως ρητά αναφέρεται. </w:t>
      </w:r>
    </w:p>
    <w:p w14:paraId="09A3F26A"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(Στο σημείο αυτό κατατίθεται στα Πρακτικά από τον Θ΄ Αντιπρόεδρο τη</w:t>
      </w:r>
      <w:r>
        <w:rPr>
          <w:rFonts w:eastAsia="Times New Roman"/>
          <w:szCs w:val="24"/>
        </w:rPr>
        <w:t xml:space="preserve">ς Βουλής κ. Μάριο Γεωργιάδη το προαναφερθέν έγγραφο, το οποίο βρίσκεται στο αρχείο </w:t>
      </w:r>
      <w:r w:rsidRPr="004118C3">
        <w:rPr>
          <w:rFonts w:eastAsia="Times New Roman" w:cs="Times New Roman"/>
        </w:rPr>
        <w:t>του Τμήματος Γραμματείας της Διεύθυνσης Στενογραφίας και  Πρακτικών της Βουλής</w:t>
      </w:r>
      <w:r>
        <w:rPr>
          <w:rFonts w:eastAsia="Times New Roman" w:cs="Times New Roman"/>
        </w:rPr>
        <w:t>)</w:t>
      </w:r>
    </w:p>
    <w:p w14:paraId="09A3F26B"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ΕΛΕΝΑ </w:t>
      </w:r>
      <w:r w:rsidRPr="00A84D2A">
        <w:rPr>
          <w:rFonts w:eastAsia="Times New Roman"/>
          <w:b/>
          <w:szCs w:val="24"/>
        </w:rPr>
        <w:t>ΚΟΥΝΤΟΥΡΑ</w:t>
      </w:r>
      <w:r>
        <w:rPr>
          <w:rFonts w:eastAsia="Times New Roman"/>
          <w:szCs w:val="24"/>
        </w:rPr>
        <w:t xml:space="preserve"> (</w:t>
      </w:r>
      <w:r>
        <w:rPr>
          <w:rFonts w:eastAsia="Times New Roman"/>
          <w:b/>
          <w:szCs w:val="24"/>
        </w:rPr>
        <w:t>Υπουργός Τουρισμού)</w:t>
      </w:r>
      <w:r>
        <w:rPr>
          <w:rFonts w:eastAsia="Times New Roman"/>
          <w:szCs w:val="24"/>
        </w:rPr>
        <w:t>: Κάνετε λάθος.</w:t>
      </w:r>
    </w:p>
    <w:p w14:paraId="09A3F26C"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ΜΑΡΙΟΣ ΓΕΩΡΓΙΑΔΗΣ (Θ΄ Αντιπρόεδρος της </w:t>
      </w:r>
      <w:r>
        <w:rPr>
          <w:rFonts w:eastAsia="Times New Roman"/>
          <w:b/>
          <w:szCs w:val="24"/>
        </w:rPr>
        <w:t>Βουλής):</w:t>
      </w:r>
      <w:r>
        <w:rPr>
          <w:rFonts w:eastAsia="Times New Roman"/>
          <w:szCs w:val="24"/>
        </w:rPr>
        <w:t xml:space="preserve"> Αν έχω χάσει κάτι ή κάτι έχει αλλάξει, το διορθώνουμε και δεν έχω κανένα πρόβλημα να ακούσω και τη δική σας τοποθέτηση.</w:t>
      </w:r>
    </w:p>
    <w:p w14:paraId="09A3F26D"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Θα ήθελα να αναφερθώ σε περισσότερα άρθρα, αλλά βλέπω ότι ο χρόνος οδεύει προς τη λήξη του. </w:t>
      </w:r>
    </w:p>
    <w:p w14:paraId="09A3F26E" w14:textId="77777777" w:rsidR="00D269F7" w:rsidRDefault="006C352B">
      <w:pPr>
        <w:spacing w:line="600" w:lineRule="auto"/>
        <w:ind w:firstLine="720"/>
        <w:contextualSpacing/>
        <w:jc w:val="both"/>
        <w:rPr>
          <w:rFonts w:eastAsia="Times New Roman"/>
          <w:szCs w:val="24"/>
        </w:rPr>
      </w:pPr>
      <w:r>
        <w:rPr>
          <w:rFonts w:eastAsia="Times New Roman"/>
          <w:szCs w:val="24"/>
        </w:rPr>
        <w:t>Κάτι τελευταίο και ίσως πολύ σημαν</w:t>
      </w:r>
      <w:r>
        <w:rPr>
          <w:rFonts w:eastAsia="Times New Roman"/>
          <w:szCs w:val="24"/>
        </w:rPr>
        <w:t>τικό. Γενικά στο θέμα της παγκόσμιας τουριστικής προβολής, άρα και του ιατρικού τουρισμού που είναι αρμοδιότητα του ΕΟΤ, θα ήθελα να καταθέσω έναν προβληματισμό κυρίως σε κάποιο ζήτημα. Και το λέω προβληματισμό, γιατί δεν είμαστε ούτε αρνητικοί ούτε θετικο</w:t>
      </w:r>
      <w:r>
        <w:rPr>
          <w:rFonts w:eastAsia="Times New Roman"/>
          <w:szCs w:val="24"/>
        </w:rPr>
        <w:t xml:space="preserve">ί και θα ήθελα να μας προβληματίσει όλους σ’ αυτή την Αίθουσα κατά πόσο αυτό είναι θέμα συζήτησης. </w:t>
      </w:r>
    </w:p>
    <w:p w14:paraId="09A3F26F"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Ίσως θα πρέπει να θεσπιστούν κάποιοι όροι και κανόνες για τη διαφήμιση των υπηρεσιών υγείας προς το εξωτερικό. Σύμφωνα με την Εθνική Επιτροπή Βιοηθικής, ορι</w:t>
      </w:r>
      <w:r>
        <w:rPr>
          <w:rFonts w:eastAsia="Times New Roman"/>
          <w:szCs w:val="24"/>
        </w:rPr>
        <w:t xml:space="preserve">σμένες ιατρικές πράξεις ενδέχεται να είναι νόμιμες στη χώρα μας, αλλά παράνομες ή να αποθαρρύνονται στη χώρα προέλευσης των τουριστών, όπως για παράδειγμα η παρένθετη μητρότητα ή οι επεμβάσεις αλλαγής φύλου. </w:t>
      </w:r>
    </w:p>
    <w:p w14:paraId="09A3F270"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 xml:space="preserve">το κουδούνι </w:t>
      </w:r>
      <w:r>
        <w:rPr>
          <w:rFonts w:eastAsia="Times New Roman"/>
          <w:szCs w:val="24"/>
        </w:rPr>
        <w:t>λήξεως</w:t>
      </w:r>
      <w:r>
        <w:rPr>
          <w:rFonts w:eastAsia="Times New Roman"/>
          <w:szCs w:val="24"/>
        </w:rPr>
        <w:t xml:space="preserve"> του</w:t>
      </w:r>
      <w:r>
        <w:rPr>
          <w:rFonts w:eastAsia="Times New Roman"/>
          <w:szCs w:val="24"/>
        </w:rPr>
        <w:t xml:space="preserve"> χρόνου ομιλίας</w:t>
      </w:r>
      <w:r>
        <w:rPr>
          <w:rFonts w:eastAsia="Times New Roman"/>
          <w:szCs w:val="24"/>
        </w:rPr>
        <w:t xml:space="preserve"> </w:t>
      </w:r>
      <w:r>
        <w:rPr>
          <w:rFonts w:eastAsia="Times New Roman"/>
          <w:szCs w:val="24"/>
        </w:rPr>
        <w:t>του κυρίου Αντιπροέδρου)</w:t>
      </w:r>
    </w:p>
    <w:p w14:paraId="09A3F271" w14:textId="77777777" w:rsidR="00D269F7" w:rsidRDefault="006C352B">
      <w:pPr>
        <w:spacing w:line="600" w:lineRule="auto"/>
        <w:ind w:firstLine="720"/>
        <w:contextualSpacing/>
        <w:jc w:val="both"/>
        <w:rPr>
          <w:rFonts w:eastAsia="Times New Roman"/>
          <w:szCs w:val="24"/>
        </w:rPr>
      </w:pPr>
      <w:r>
        <w:rPr>
          <w:rFonts w:eastAsia="Times New Roman"/>
          <w:szCs w:val="24"/>
        </w:rPr>
        <w:t>Κύριε Πρόεδρε, δεν θα καθυστερήσω πολύ. Σε πολύ λίγο ολοκληρώνω και δεν θα δευτερολογήσω κιόλας. Κρατήστε μου τον χρόνο από τη δευτερολογία.</w:t>
      </w:r>
    </w:p>
    <w:p w14:paraId="09A3F272" w14:textId="77777777" w:rsidR="00D269F7" w:rsidRDefault="006C352B">
      <w:pPr>
        <w:spacing w:line="600" w:lineRule="auto"/>
        <w:ind w:firstLine="720"/>
        <w:contextualSpacing/>
        <w:jc w:val="both"/>
        <w:rPr>
          <w:rFonts w:eastAsia="Times New Roman"/>
          <w:szCs w:val="24"/>
        </w:rPr>
      </w:pPr>
      <w:r>
        <w:rPr>
          <w:rFonts w:eastAsia="Times New Roman"/>
          <w:szCs w:val="24"/>
        </w:rPr>
        <w:t>Η «βιομηχανία» του ιατρικού τουρισμού –με εισαγωγικά, χωρίς να θέλω να θίξ</w:t>
      </w:r>
      <w:r>
        <w:rPr>
          <w:rFonts w:eastAsia="Times New Roman"/>
          <w:szCs w:val="24"/>
        </w:rPr>
        <w:t>ω κάτι- πρέπει να περιλαμβάνεται στους στόχους του Υπουργείου, μιας και υπολογίζεται σε αρκετές δεκάδες δισεκατομμύρια δολάρια παγκοσμίως. Ο προβληματισμός είναι ο εξής: Μας επιτρέπεται να διαφημίζουμε σε άλλες χώρες τη δυνατότητα επεμβάσεων που είναι παρά</w:t>
      </w:r>
      <w:r>
        <w:rPr>
          <w:rFonts w:eastAsia="Times New Roman"/>
          <w:szCs w:val="24"/>
        </w:rPr>
        <w:t>νομες εκεί; Το λέω καθαρά από θέμα ηθικής. Είναι ένα προβληματισμός.</w:t>
      </w:r>
    </w:p>
    <w:p w14:paraId="09A3F273"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προκειμένου να πετύχουμε την επιμήκυνση της τουριστικής περιόδου, συμφωνούμε σαφέστατα ότι η αναγκαία προϋπόθεση είναι η ανάδειξη όλων των συγκριτικών πλεονε</w:t>
      </w:r>
      <w:r>
        <w:rPr>
          <w:rFonts w:eastAsia="Times New Roman"/>
          <w:szCs w:val="24"/>
        </w:rPr>
        <w:t xml:space="preserve">κτημάτων που έχει η Ελλάδα και η δημιουργία συγκεκριμένων και </w:t>
      </w:r>
      <w:proofErr w:type="spellStart"/>
      <w:r>
        <w:rPr>
          <w:rFonts w:eastAsia="Times New Roman"/>
          <w:szCs w:val="24"/>
        </w:rPr>
        <w:t>στοχευμένων</w:t>
      </w:r>
      <w:proofErr w:type="spellEnd"/>
      <w:r>
        <w:rPr>
          <w:rFonts w:eastAsia="Times New Roman"/>
          <w:szCs w:val="24"/>
        </w:rPr>
        <w:t xml:space="preserve"> τουριστικών προϊόντων. Η αόριστη, όμως, αναφορά σε ορισμένες δραστηριότητες για τις οποίες δεν προβλέπεται το οποιοδήποτε πλαίσιο λειτουργίας και η έλλειψη προετοιμασίας από άλλα Υπο</w:t>
      </w:r>
      <w:r>
        <w:rPr>
          <w:rFonts w:eastAsia="Times New Roman"/>
          <w:szCs w:val="24"/>
        </w:rPr>
        <w:t>υργεία θα δημιουργήσει στην πράξη τεράστια ζητήματα και παρενέργειες. Οπότε καλό είναι το δικό σας εγχείρημα, κυρία Υπουργέ, αλλά να πιέσουμε όσο μπορούμε και τα υπόλοιπα Υπουργεία να συμβάλουν σ’ αυτή την προσπάθεια χωρίς κωλυσιεργίες, για να μπορέσουμε ν</w:t>
      </w:r>
      <w:r>
        <w:rPr>
          <w:rFonts w:eastAsia="Times New Roman"/>
          <w:szCs w:val="24"/>
        </w:rPr>
        <w:t>α ολοκληρώσουμε αυτό το πλάνο και να μην καθυστερήσουμε περαιτέρω.</w:t>
      </w:r>
    </w:p>
    <w:p w14:paraId="09A3F274" w14:textId="77777777" w:rsidR="00D269F7" w:rsidRDefault="006C352B">
      <w:pPr>
        <w:spacing w:line="600" w:lineRule="auto"/>
        <w:ind w:firstLine="720"/>
        <w:contextualSpacing/>
        <w:jc w:val="both"/>
        <w:rPr>
          <w:rFonts w:eastAsia="Times New Roman"/>
          <w:szCs w:val="24"/>
        </w:rPr>
      </w:pPr>
      <w:r>
        <w:rPr>
          <w:rFonts w:eastAsia="Times New Roman"/>
          <w:szCs w:val="24"/>
        </w:rPr>
        <w:t>Για τους λόγους αυτούς, όπως προανέφερα, εμείς θα κρατήσουμε μια ουδέτερη στάση. Ούτε θα καταψηφίσουμε ούτε θα υπερψηφίσουμε. Θα δηλώσουμε «</w:t>
      </w:r>
      <w:r>
        <w:rPr>
          <w:rFonts w:eastAsia="Times New Roman"/>
          <w:szCs w:val="24"/>
        </w:rPr>
        <w:t>παρών</w:t>
      </w:r>
      <w:r>
        <w:rPr>
          <w:rFonts w:eastAsia="Times New Roman"/>
          <w:szCs w:val="24"/>
        </w:rPr>
        <w:t>» για το συγκεκριμένο σχέδιο νόμου επί της α</w:t>
      </w:r>
      <w:r>
        <w:rPr>
          <w:rFonts w:eastAsia="Times New Roman"/>
          <w:szCs w:val="24"/>
        </w:rPr>
        <w:t xml:space="preserve">ρχής και επί του συνόλου. Θα τοποθετηθούμε -θα τοποθετηθεί και ο Κοινοβουλευτικός μας Εκπρόσωπος-αναλυτικά για κάθε άρθρο. </w:t>
      </w:r>
    </w:p>
    <w:p w14:paraId="09A3F275"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 xml:space="preserve">Το μόνο που θα ήθελα να επισημάνω εγώ αφορά στις τροπολογίες. Με εξαίρεση την τροπολογία με γενικό αριθμό 1323 και ειδικό αριθμό 9, </w:t>
      </w:r>
      <w:r>
        <w:rPr>
          <w:rFonts w:eastAsia="Times New Roman"/>
          <w:szCs w:val="24"/>
        </w:rPr>
        <w:t>η οποία αφορά τις ρυθμίσεις στην αλιεία και την οποία θα υπερψηφίσουμε, για τις άλλες τρεις τροπολογίες θα είμαστε στο «</w:t>
      </w:r>
      <w:r>
        <w:rPr>
          <w:rFonts w:eastAsia="Times New Roman"/>
          <w:szCs w:val="24"/>
        </w:rPr>
        <w:t>παρών</w:t>
      </w:r>
      <w:r>
        <w:rPr>
          <w:rFonts w:eastAsia="Times New Roman"/>
          <w:szCs w:val="24"/>
        </w:rPr>
        <w:t>» και θα τοποθετηθούμε αναλυτικά και κατά τη διάρκεια της ψηφοφορίας.</w:t>
      </w:r>
    </w:p>
    <w:p w14:paraId="09A3F276" w14:textId="77777777" w:rsidR="00D269F7" w:rsidRDefault="006C352B">
      <w:pPr>
        <w:spacing w:line="600" w:lineRule="auto"/>
        <w:ind w:firstLine="720"/>
        <w:contextualSpacing/>
        <w:jc w:val="both"/>
        <w:rPr>
          <w:rFonts w:eastAsia="Times New Roman"/>
          <w:szCs w:val="24"/>
        </w:rPr>
      </w:pPr>
      <w:r>
        <w:rPr>
          <w:rFonts w:eastAsia="Times New Roman"/>
          <w:szCs w:val="24"/>
        </w:rPr>
        <w:t>Ευχαριστώ πάρα πολύ και ευχαριστώ και εσάς, κύριε Πρόεδρε, γι</w:t>
      </w:r>
      <w:r>
        <w:rPr>
          <w:rFonts w:eastAsia="Times New Roman"/>
          <w:szCs w:val="24"/>
        </w:rPr>
        <w:t>α την ανοχή σας.</w:t>
      </w:r>
    </w:p>
    <w:p w14:paraId="09A3F277" w14:textId="77777777" w:rsidR="00D269F7" w:rsidRDefault="006C352B">
      <w:pPr>
        <w:spacing w:line="600" w:lineRule="auto"/>
        <w:ind w:firstLine="720"/>
        <w:contextualSpacing/>
        <w:jc w:val="center"/>
        <w:rPr>
          <w:rFonts w:eastAsia="Times New Roman"/>
          <w:szCs w:val="24"/>
        </w:rPr>
      </w:pPr>
      <w:r w:rsidRPr="00A123EA">
        <w:rPr>
          <w:rFonts w:eastAsia="Times New Roman"/>
          <w:szCs w:val="24"/>
        </w:rPr>
        <w:t>(</w:t>
      </w:r>
      <w:r>
        <w:rPr>
          <w:rFonts w:eastAsia="Times New Roman"/>
          <w:szCs w:val="24"/>
        </w:rPr>
        <w:t>Χειροκροτήματα από την πτέρυγα της Ένωσης Κεντρώων)</w:t>
      </w:r>
    </w:p>
    <w:p w14:paraId="09A3F278" w14:textId="77777777" w:rsidR="00D269F7" w:rsidRDefault="006C352B">
      <w:pPr>
        <w:spacing w:line="600" w:lineRule="auto"/>
        <w:ind w:firstLine="720"/>
        <w:contextualSpacing/>
        <w:jc w:val="both"/>
        <w:rPr>
          <w:rFonts w:eastAsia="Times New Roman" w:cs="Times New Roman"/>
          <w:szCs w:val="24"/>
        </w:rPr>
      </w:pPr>
      <w:r w:rsidRPr="004532A4">
        <w:rPr>
          <w:rFonts w:eastAsia="Times New Roman" w:cs="Times New Roman"/>
          <w:b/>
          <w:szCs w:val="24"/>
        </w:rPr>
        <w:t xml:space="preserve">ΠΡΟΕΔΡΕΥΩΝ (Γεώργιος </w:t>
      </w:r>
      <w:proofErr w:type="spellStart"/>
      <w:r w:rsidRPr="004532A4">
        <w:rPr>
          <w:rFonts w:eastAsia="Times New Roman" w:cs="Times New Roman"/>
          <w:b/>
          <w:szCs w:val="24"/>
        </w:rPr>
        <w:t>Λαμπρούλης</w:t>
      </w:r>
      <w:proofErr w:type="spellEnd"/>
      <w:r w:rsidRPr="004532A4">
        <w:rPr>
          <w:rFonts w:eastAsia="Times New Roman" w:cs="Times New Roman"/>
          <w:b/>
          <w:szCs w:val="24"/>
        </w:rPr>
        <w:t>):</w:t>
      </w:r>
      <w:r>
        <w:rPr>
          <w:rFonts w:eastAsia="Times New Roman" w:cs="Times New Roman"/>
          <w:szCs w:val="24"/>
        </w:rPr>
        <w:t xml:space="preserve"> Ευχαριστούμε, κύριε Γεωργιάδη.</w:t>
      </w:r>
    </w:p>
    <w:p w14:paraId="09A3F27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Ολοκληρώθηκε ο κύκλος των παρεμβάσεων των εισηγητών και ειδικών αγορητών. Πριν μπούμε στους ομιλητές εκ του καταλόγου, θα</w:t>
      </w:r>
      <w:r>
        <w:rPr>
          <w:rFonts w:eastAsia="Times New Roman" w:cs="Times New Roman"/>
          <w:szCs w:val="24"/>
        </w:rPr>
        <w:t xml:space="preserve"> δώσω τον λόγο στον Υφυπουργό Εξωτερικών κ. </w:t>
      </w:r>
      <w:proofErr w:type="spellStart"/>
      <w:r>
        <w:rPr>
          <w:rFonts w:eastAsia="Times New Roman" w:cs="Times New Roman"/>
          <w:szCs w:val="24"/>
        </w:rPr>
        <w:t>Μπόλαρη</w:t>
      </w:r>
      <w:proofErr w:type="spellEnd"/>
      <w:r>
        <w:rPr>
          <w:rFonts w:eastAsia="Times New Roman" w:cs="Times New Roman"/>
          <w:szCs w:val="24"/>
        </w:rPr>
        <w:t>.</w:t>
      </w:r>
    </w:p>
    <w:p w14:paraId="09A3F27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Μπόλαρη</w:t>
      </w:r>
      <w:proofErr w:type="spellEnd"/>
      <w:r>
        <w:rPr>
          <w:rFonts w:eastAsia="Times New Roman" w:cs="Times New Roman"/>
          <w:szCs w:val="24"/>
        </w:rPr>
        <w:t>, επιτρέψτε μου να κάνω μια ανακοίνωση και αμέσως θα σας δώσω τον λόγο για να υποστηρίξετε μια τροπολογία.</w:t>
      </w:r>
    </w:p>
    <w:p w14:paraId="09A3F27B" w14:textId="77777777" w:rsidR="00D269F7" w:rsidRDefault="006C352B">
      <w:pPr>
        <w:spacing w:line="600" w:lineRule="auto"/>
        <w:ind w:firstLine="720"/>
        <w:contextualSpacing/>
        <w:jc w:val="both"/>
        <w:rPr>
          <w:rFonts w:eastAsia="Times New Roman" w:cs="Times New Roman"/>
          <w:szCs w:val="24"/>
        </w:rPr>
      </w:pPr>
      <w:r w:rsidRPr="00CC005E">
        <w:rPr>
          <w:rFonts w:eastAsia="Times New Roman"/>
          <w:szCs w:val="24"/>
        </w:rPr>
        <w:lastRenderedPageBreak/>
        <w:t>Κυρίες και κύριοι συνάδελφοι, έχω την τιμή να ανακοινώσω στο Σώμα ότι τη συνεδρίασή</w:t>
      </w:r>
      <w:r w:rsidRPr="00CC005E">
        <w:rPr>
          <w:rFonts w:eastAsia="Times New Roman"/>
          <w:szCs w:val="24"/>
        </w:rPr>
        <w:t xml:space="preserve"> μας παρακολουθούν από τα άνω δυτικά θεωρεία, αφού προηγουμένως ξεναγήθηκαν </w:t>
      </w:r>
      <w:r>
        <w:rPr>
          <w:rFonts w:eastAsia="Times New Roman"/>
          <w:szCs w:val="24"/>
        </w:rPr>
        <w:t>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μαθήτριες και μαθητές κ</w:t>
      </w:r>
      <w:r>
        <w:rPr>
          <w:rFonts w:eastAsia="Times New Roman"/>
          <w:szCs w:val="24"/>
        </w:rPr>
        <w:t>αι δύο</w:t>
      </w:r>
      <w:r w:rsidRPr="00CC005E">
        <w:rPr>
          <w:rFonts w:eastAsia="Times New Roman"/>
          <w:szCs w:val="24"/>
        </w:rPr>
        <w:t xml:space="preserve"> συνοδοί καθηγητές από το </w:t>
      </w:r>
      <w:r>
        <w:rPr>
          <w:rFonts w:eastAsia="Times New Roman"/>
          <w:szCs w:val="24"/>
        </w:rPr>
        <w:t>4</w:t>
      </w:r>
      <w:r w:rsidRPr="003D05D0">
        <w:rPr>
          <w:rFonts w:eastAsia="Times New Roman"/>
          <w:szCs w:val="24"/>
          <w:vertAlign w:val="superscript"/>
        </w:rPr>
        <w:t>ο</w:t>
      </w:r>
      <w:r>
        <w:rPr>
          <w:rFonts w:eastAsia="Times New Roman"/>
          <w:szCs w:val="24"/>
        </w:rPr>
        <w:t xml:space="preserve"> Γυμνάσιο Δράμας.</w:t>
      </w:r>
    </w:p>
    <w:p w14:paraId="09A3F27C" w14:textId="77777777" w:rsidR="00D269F7" w:rsidRDefault="006C352B">
      <w:pPr>
        <w:tabs>
          <w:tab w:val="left" w:pos="6787"/>
        </w:tabs>
        <w:spacing w:line="600" w:lineRule="auto"/>
        <w:ind w:left="-181" w:firstLine="720"/>
        <w:contextualSpacing/>
        <w:jc w:val="both"/>
        <w:rPr>
          <w:rFonts w:eastAsia="Times New Roman"/>
          <w:szCs w:val="24"/>
        </w:rPr>
      </w:pPr>
      <w:r>
        <w:rPr>
          <w:rFonts w:eastAsia="Times New Roman"/>
          <w:szCs w:val="24"/>
        </w:rPr>
        <w:t>Η Βουλή τούς καλωσορίζει.</w:t>
      </w:r>
    </w:p>
    <w:p w14:paraId="09A3F27D" w14:textId="77777777" w:rsidR="00D269F7" w:rsidRDefault="006C352B">
      <w:pPr>
        <w:tabs>
          <w:tab w:val="left" w:pos="6787"/>
        </w:tabs>
        <w:spacing w:line="600" w:lineRule="auto"/>
        <w:ind w:firstLine="720"/>
        <w:contextualSpacing/>
        <w:jc w:val="center"/>
        <w:rPr>
          <w:rFonts w:eastAsia="Times New Roman" w:cs="Times New Roman"/>
          <w:szCs w:val="24"/>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09A3F27E" w14:textId="77777777" w:rsidR="00D269F7" w:rsidRDefault="006C352B">
      <w:pPr>
        <w:tabs>
          <w:tab w:val="left" w:pos="6787"/>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Μπόλαρη</w:t>
      </w:r>
      <w:proofErr w:type="spellEnd"/>
      <w:r>
        <w:rPr>
          <w:rFonts w:eastAsia="Times New Roman" w:cs="Times New Roman"/>
          <w:szCs w:val="24"/>
        </w:rPr>
        <w:t>, έχετε τον λόγο για την τροπολογία με γενικό αριθμό 1829.</w:t>
      </w:r>
    </w:p>
    <w:p w14:paraId="09A3F27F" w14:textId="77777777" w:rsidR="00D269F7" w:rsidRDefault="006C352B">
      <w:pPr>
        <w:tabs>
          <w:tab w:val="left" w:pos="6787"/>
        </w:tabs>
        <w:spacing w:line="600" w:lineRule="auto"/>
        <w:ind w:firstLine="720"/>
        <w:contextualSpacing/>
        <w:jc w:val="both"/>
        <w:rPr>
          <w:rFonts w:eastAsia="Times New Roman" w:cs="Times New Roman"/>
          <w:szCs w:val="24"/>
        </w:rPr>
      </w:pPr>
      <w:r w:rsidRPr="008C204B">
        <w:rPr>
          <w:rFonts w:eastAsia="Times New Roman" w:cs="Times New Roman"/>
          <w:b/>
          <w:szCs w:val="24"/>
        </w:rPr>
        <w:t>ΜΑΡΚΟΣ ΜΠΟΛΑΡΗΣ (Υφυπουργός Εξωτερικών):</w:t>
      </w:r>
      <w:r>
        <w:rPr>
          <w:rFonts w:eastAsia="Times New Roman" w:cs="Times New Roman"/>
          <w:szCs w:val="24"/>
        </w:rPr>
        <w:t xml:space="preserve"> Ευχαριστώ πολύ, κύριε Πρόεδρε.</w:t>
      </w:r>
    </w:p>
    <w:p w14:paraId="09A3F280" w14:textId="77777777" w:rsidR="00D269F7" w:rsidRDefault="006C352B">
      <w:pPr>
        <w:tabs>
          <w:tab w:val="left" w:pos="6787"/>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την παρούσα τροπολογία αποφασίζεται επέκταση καταβολής αναδρομικών σε υπαλλήλους ειδικών μισθολογίων του Υπουργείου Εξωτερικών.</w:t>
      </w:r>
    </w:p>
    <w:p w14:paraId="09A3F281" w14:textId="77777777" w:rsidR="00D269F7" w:rsidRDefault="006C352B">
      <w:pPr>
        <w:tabs>
          <w:tab w:val="left" w:pos="6787"/>
        </w:tabs>
        <w:spacing w:line="600" w:lineRule="auto"/>
        <w:ind w:firstLine="720"/>
        <w:contextualSpacing/>
        <w:jc w:val="both"/>
        <w:rPr>
          <w:rFonts w:eastAsia="Times New Roman" w:cs="Times New Roman"/>
          <w:szCs w:val="24"/>
        </w:rPr>
      </w:pPr>
      <w:r>
        <w:rPr>
          <w:rFonts w:eastAsia="Times New Roman" w:cs="Times New Roman"/>
          <w:szCs w:val="24"/>
        </w:rPr>
        <w:t>Σας είναι γνωστό ότι πριν από έναν περίπου μήνα, στις 8</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2018</w:t>
      </w:r>
      <w:r>
        <w:rPr>
          <w:rFonts w:eastAsia="Times New Roman" w:cs="Times New Roman"/>
          <w:szCs w:val="24"/>
        </w:rPr>
        <w:t>, με τον ν.4575 ψηφίστηκε η εφάπαξ επιστροφή χρηματι</w:t>
      </w:r>
      <w:r>
        <w:rPr>
          <w:rFonts w:eastAsia="Times New Roman" w:cs="Times New Roman"/>
          <w:szCs w:val="24"/>
        </w:rPr>
        <w:lastRenderedPageBreak/>
        <w:t xml:space="preserve">κού ποσού που αντιστοιχούσε σε περικοπές αποδοχών συγκεκριμένων κατηγοριών προσωπικού οι οποίες είχαν </w:t>
      </w:r>
      <w:r w:rsidRPr="00192940">
        <w:rPr>
          <w:rFonts w:eastAsia="Times New Roman" w:cs="Times New Roman"/>
          <w:szCs w:val="24"/>
        </w:rPr>
        <w:t>επιβληθεί</w:t>
      </w:r>
      <w:r>
        <w:rPr>
          <w:rFonts w:eastAsia="Times New Roman" w:cs="Times New Roman"/>
          <w:szCs w:val="24"/>
        </w:rPr>
        <w:t xml:space="preserve"> στο πλαίσιο της εφαρμογής του δευτέρου μνημονίου. Ήταν στελέχη των Ενόπλων Δυνάμεων, μέλη ΔΕ</w:t>
      </w:r>
      <w:r>
        <w:rPr>
          <w:rFonts w:eastAsia="Times New Roman" w:cs="Times New Roman"/>
          <w:szCs w:val="24"/>
        </w:rPr>
        <w:t>Π, Σωμάτων Ασφαλείας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Για κάποιες απ’ αυτές τις κατηγορίες του ν.4575 υπήρχαν δικαστικές αποφάσεις που έκριναν την αντισυνταγματικότητα των παροχών. Για κάποιες δεν υπήρχαν. Η επιστροφή των αναδρομικών αφορούσε και συνταξιούχους.</w:t>
      </w:r>
    </w:p>
    <w:p w14:paraId="09A3F282" w14:textId="77777777" w:rsidR="00D269F7" w:rsidRDefault="006C352B">
      <w:pPr>
        <w:tabs>
          <w:tab w:val="left" w:pos="6787"/>
        </w:tabs>
        <w:spacing w:line="600" w:lineRule="auto"/>
        <w:ind w:firstLine="720"/>
        <w:contextualSpacing/>
        <w:jc w:val="both"/>
        <w:rPr>
          <w:rFonts w:eastAsia="Times New Roman" w:cs="Times New Roman"/>
          <w:szCs w:val="24"/>
        </w:rPr>
      </w:pPr>
      <w:r>
        <w:rPr>
          <w:rFonts w:eastAsia="Times New Roman" w:cs="Times New Roman"/>
          <w:szCs w:val="24"/>
        </w:rPr>
        <w:t xml:space="preserve">Με την παρούσα, για </w:t>
      </w:r>
      <w:r>
        <w:rPr>
          <w:rFonts w:eastAsia="Times New Roman" w:cs="Times New Roman"/>
          <w:szCs w:val="24"/>
        </w:rPr>
        <w:t>λόγους ίσης μεταχείρισης και παρά την έλλειψη δικαστικής απόφασης που να υποχρεώνει την Κυβέρνηση να προβεί στην κίνηση αυτή, επεκτείνεται η επιστροφή αναδρομικών στα ειδικά μισθολόγια του Υπουργείου Εξωτερικών. Δηλαδή στους υπαλλήλους του διπλωματικού κλά</w:t>
      </w:r>
      <w:r>
        <w:rPr>
          <w:rFonts w:eastAsia="Times New Roman" w:cs="Times New Roman"/>
          <w:szCs w:val="24"/>
        </w:rPr>
        <w:t xml:space="preserve">δου, στους υπαλλήλους του επιστημονικού προσωπικού της </w:t>
      </w:r>
      <w:r>
        <w:rPr>
          <w:rFonts w:eastAsia="Times New Roman" w:cs="Times New Roman"/>
          <w:szCs w:val="24"/>
        </w:rPr>
        <w:t>ειδικής νομικής υπηρεσίας</w:t>
      </w:r>
      <w:r>
        <w:rPr>
          <w:rFonts w:eastAsia="Times New Roman" w:cs="Times New Roman"/>
          <w:szCs w:val="24"/>
        </w:rPr>
        <w:t>, στον κλάδο των εμπειρογνωμόνων και στον κλάδο των εμπορικών και οικονομικών υποθέσεων.</w:t>
      </w:r>
    </w:p>
    <w:p w14:paraId="09A3F283" w14:textId="77777777" w:rsidR="00D269F7" w:rsidRDefault="006C352B">
      <w:pPr>
        <w:tabs>
          <w:tab w:val="left" w:pos="6787"/>
        </w:tabs>
        <w:spacing w:line="600" w:lineRule="auto"/>
        <w:ind w:left="-181" w:firstLine="720"/>
        <w:contextualSpacing/>
        <w:jc w:val="both"/>
        <w:rPr>
          <w:rFonts w:eastAsia="Times New Roman" w:cs="Times New Roman"/>
          <w:szCs w:val="24"/>
        </w:rPr>
      </w:pPr>
      <w:r>
        <w:rPr>
          <w:rFonts w:eastAsia="Times New Roman" w:cs="Times New Roman"/>
          <w:szCs w:val="24"/>
        </w:rPr>
        <w:t>Η ρύθμιση αυτή κρίνεται σκόπιμη, γιατί υπάρχει στενή συνάφεια είτε σε επίπεδο μισθολογι</w:t>
      </w:r>
      <w:r>
        <w:rPr>
          <w:rFonts w:eastAsia="Times New Roman" w:cs="Times New Roman"/>
          <w:szCs w:val="24"/>
        </w:rPr>
        <w:t>κό είτε σε επίπεδο ομοειδούς αντικειμένου απασχόλησης και έτσι είναι δίκαια η επέκταση.</w:t>
      </w:r>
    </w:p>
    <w:p w14:paraId="09A3F284" w14:textId="77777777" w:rsidR="00D269F7" w:rsidRDefault="006C352B">
      <w:pPr>
        <w:tabs>
          <w:tab w:val="left" w:pos="6787"/>
        </w:tabs>
        <w:spacing w:line="600" w:lineRule="auto"/>
        <w:ind w:left="-181" w:firstLine="720"/>
        <w:contextualSpacing/>
        <w:jc w:val="both"/>
        <w:rPr>
          <w:rFonts w:eastAsia="Times New Roman" w:cs="Times New Roman"/>
          <w:szCs w:val="24"/>
        </w:rPr>
      </w:pPr>
      <w:r>
        <w:rPr>
          <w:rFonts w:eastAsia="Times New Roman" w:cs="Times New Roman"/>
          <w:szCs w:val="24"/>
        </w:rPr>
        <w:lastRenderedPageBreak/>
        <w:t>Όπως είχε τονίσει και ο Πρωθυπουργός, είναι μια πολιτική απόφαση η οποία αποσκοπεί στο να επανορθώσει αδικίες οι οποίες είχαν προηγηθεί και με την τροπολογία αυτή επεκτ</w:t>
      </w:r>
      <w:r>
        <w:rPr>
          <w:rFonts w:eastAsia="Times New Roman" w:cs="Times New Roman"/>
          <w:szCs w:val="24"/>
        </w:rPr>
        <w:t xml:space="preserve">είνεται και στους κλάδους του Υπουργείου Εξωτερικών, τους οποίους ανέφερα. </w:t>
      </w:r>
    </w:p>
    <w:p w14:paraId="09A3F285" w14:textId="77777777" w:rsidR="00D269F7" w:rsidRDefault="006C352B">
      <w:pPr>
        <w:tabs>
          <w:tab w:val="left" w:pos="6787"/>
        </w:tabs>
        <w:spacing w:line="600" w:lineRule="auto"/>
        <w:ind w:left="-181"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09A3F286" w14:textId="77777777" w:rsidR="00D269F7" w:rsidRDefault="006C352B">
      <w:pPr>
        <w:tabs>
          <w:tab w:val="left" w:pos="6787"/>
        </w:tabs>
        <w:spacing w:line="600" w:lineRule="auto"/>
        <w:ind w:left="-181" w:firstLine="720"/>
        <w:contextualSpacing/>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Ευχαριστούμε, κύριε </w:t>
      </w:r>
      <w:proofErr w:type="spellStart"/>
      <w:r>
        <w:rPr>
          <w:rFonts w:eastAsia="Times New Roman" w:cs="Times New Roman"/>
          <w:szCs w:val="24"/>
        </w:rPr>
        <w:t>Μπόλαρη</w:t>
      </w:r>
      <w:proofErr w:type="spellEnd"/>
      <w:r>
        <w:rPr>
          <w:rFonts w:eastAsia="Times New Roman" w:cs="Times New Roman"/>
          <w:szCs w:val="24"/>
        </w:rPr>
        <w:t xml:space="preserve">. </w:t>
      </w:r>
    </w:p>
    <w:p w14:paraId="09A3F287" w14:textId="77777777" w:rsidR="00D269F7" w:rsidRDefault="006C352B">
      <w:pPr>
        <w:tabs>
          <w:tab w:val="left" w:pos="6787"/>
        </w:tabs>
        <w:spacing w:line="600" w:lineRule="auto"/>
        <w:ind w:left="-181" w:firstLine="720"/>
        <w:contextualSpacing/>
        <w:jc w:val="both"/>
        <w:rPr>
          <w:rFonts w:eastAsia="Times New Roman" w:cs="Times New Roman"/>
          <w:szCs w:val="24"/>
        </w:rPr>
      </w:pPr>
      <w:r w:rsidRPr="008C204B">
        <w:rPr>
          <w:rFonts w:eastAsia="Times New Roman"/>
          <w:bCs/>
        </w:rPr>
        <w:t>Εισερχόμαστε στον κατάλογο των ομιλητών</w:t>
      </w:r>
      <w:r>
        <w:rPr>
          <w:rFonts w:eastAsia="Times New Roman"/>
          <w:bCs/>
        </w:rPr>
        <w:t>.</w:t>
      </w:r>
    </w:p>
    <w:p w14:paraId="09A3F288" w14:textId="77777777" w:rsidR="00D269F7" w:rsidRDefault="006C352B">
      <w:pPr>
        <w:tabs>
          <w:tab w:val="left" w:pos="6787"/>
        </w:tabs>
        <w:spacing w:line="600" w:lineRule="auto"/>
        <w:ind w:left="-181" w:firstLine="720"/>
        <w:contextualSpacing/>
        <w:jc w:val="both"/>
        <w:rPr>
          <w:rFonts w:eastAsia="Times New Roman" w:cs="Times New Roman"/>
          <w:szCs w:val="24"/>
        </w:rPr>
      </w:pPr>
      <w:r>
        <w:rPr>
          <w:rFonts w:eastAsia="Times New Roman"/>
          <w:b/>
          <w:bCs/>
        </w:rPr>
        <w:t xml:space="preserve">ΓΕΩΡΓΙΟΣ - </w:t>
      </w:r>
      <w:r>
        <w:rPr>
          <w:rFonts w:eastAsia="Times New Roman"/>
          <w:b/>
          <w:bCs/>
        </w:rPr>
        <w:t>ΔΗΜΗΤΡΙΟΣ</w:t>
      </w:r>
      <w:r>
        <w:rPr>
          <w:rFonts w:eastAsia="Times New Roman"/>
          <w:b/>
          <w:bCs/>
        </w:rPr>
        <w:t xml:space="preserve"> </w:t>
      </w:r>
      <w:r>
        <w:rPr>
          <w:rFonts w:eastAsia="Times New Roman"/>
          <w:b/>
          <w:bCs/>
        </w:rPr>
        <w:t>ΚΑΡΡΑΣ:</w:t>
      </w:r>
      <w:r>
        <w:rPr>
          <w:rFonts w:eastAsia="Times New Roman" w:cs="Times New Roman"/>
          <w:szCs w:val="24"/>
        </w:rPr>
        <w:t xml:space="preserve"> Κύριε Πρόεδρε,</w:t>
      </w:r>
      <w:r>
        <w:rPr>
          <w:rFonts w:eastAsia="Times New Roman" w:cs="Times New Roman"/>
          <w:szCs w:val="24"/>
        </w:rPr>
        <w:t xml:space="preserve"> θα ήθελα τον λόγο για ένα λεπτό.</w:t>
      </w:r>
    </w:p>
    <w:p w14:paraId="09A3F289" w14:textId="77777777" w:rsidR="00D269F7" w:rsidRDefault="006C352B">
      <w:pPr>
        <w:tabs>
          <w:tab w:val="left" w:pos="6787"/>
        </w:tabs>
        <w:spacing w:line="600" w:lineRule="auto"/>
        <w:ind w:left="-181" w:firstLine="720"/>
        <w:contextualSpacing/>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Τι θέλετε, κύριε Καρρά;</w:t>
      </w:r>
    </w:p>
    <w:p w14:paraId="09A3F28A" w14:textId="77777777" w:rsidR="00D269F7" w:rsidRDefault="006C352B">
      <w:pPr>
        <w:tabs>
          <w:tab w:val="left" w:pos="6787"/>
        </w:tabs>
        <w:spacing w:line="600" w:lineRule="auto"/>
        <w:ind w:left="-181" w:firstLine="720"/>
        <w:contextualSpacing/>
        <w:jc w:val="both"/>
        <w:rPr>
          <w:rFonts w:eastAsia="Times New Roman" w:cs="Times New Roman"/>
          <w:szCs w:val="24"/>
        </w:rPr>
      </w:pPr>
      <w:r>
        <w:rPr>
          <w:rFonts w:eastAsia="Times New Roman"/>
          <w:b/>
          <w:bCs/>
        </w:rPr>
        <w:t>ΓΕΩΡΓΙΟΣ - ΔΗΜΗΤΡΙΟΣ ΚΑΡΡΑΣ:</w:t>
      </w:r>
      <w:r>
        <w:rPr>
          <w:rFonts w:eastAsia="Times New Roman" w:cs="Times New Roman"/>
          <w:szCs w:val="24"/>
        </w:rPr>
        <w:t xml:space="preserve"> </w:t>
      </w:r>
      <w:r>
        <w:rPr>
          <w:rFonts w:eastAsia="Times New Roman" w:cs="Times New Roman"/>
          <w:szCs w:val="24"/>
        </w:rPr>
        <w:t>Επί του Κανονισμού, κύριε Πρόεδρε.</w:t>
      </w:r>
    </w:p>
    <w:p w14:paraId="09A3F28B" w14:textId="77777777" w:rsidR="00D269F7" w:rsidRDefault="006C352B">
      <w:pPr>
        <w:tabs>
          <w:tab w:val="left" w:pos="6787"/>
        </w:tabs>
        <w:spacing w:line="600" w:lineRule="auto"/>
        <w:ind w:left="-181"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Τι ακριβώς συμβαίνει;</w:t>
      </w:r>
    </w:p>
    <w:p w14:paraId="09A3F28C"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
          <w:bCs/>
        </w:rPr>
        <w:t>ΓΕΩΡΓΙΟΣ - ΔΗΜΗΤΡΙΟΣ ΚΑΡΡΑΣ:</w:t>
      </w:r>
      <w:r>
        <w:rPr>
          <w:rFonts w:eastAsia="Times New Roman" w:cs="Times New Roman"/>
          <w:szCs w:val="24"/>
        </w:rPr>
        <w:t xml:space="preserve"> </w:t>
      </w:r>
      <w:r>
        <w:rPr>
          <w:rFonts w:eastAsia="Times New Roman"/>
          <w:bCs/>
        </w:rPr>
        <w:t xml:space="preserve">Πολύ σύντομα </w:t>
      </w:r>
      <w:r>
        <w:rPr>
          <w:rFonts w:eastAsia="Times New Roman"/>
          <w:bCs/>
        </w:rPr>
        <w:t xml:space="preserve">διαβάζω την τροπολογία που εισηγείται ο κ. </w:t>
      </w:r>
      <w:proofErr w:type="spellStart"/>
      <w:r>
        <w:rPr>
          <w:rFonts w:eastAsia="Times New Roman"/>
          <w:bCs/>
        </w:rPr>
        <w:t>Μπόλαρης</w:t>
      </w:r>
      <w:proofErr w:type="spellEnd"/>
      <w:r>
        <w:rPr>
          <w:rFonts w:eastAsia="Times New Roman"/>
          <w:bCs/>
        </w:rPr>
        <w:t xml:space="preserve"> και αφορά διάφορα θέματα. Μια παράγραφος του συνόλου της τροπολογίας είναι </w:t>
      </w:r>
      <w:r>
        <w:rPr>
          <w:rFonts w:eastAsia="Times New Roman"/>
          <w:bCs/>
        </w:rPr>
        <w:lastRenderedPageBreak/>
        <w:t>τα θέματα του Υπουργείου Εξωτερικών. Ερώτηση, λοιπόν: Εισηγείται για το σύνολο της τροπολογίας ή μόνο για μια παράγραφο;</w:t>
      </w:r>
    </w:p>
    <w:p w14:paraId="09A3F28D" w14:textId="77777777" w:rsidR="00D269F7" w:rsidRDefault="006C352B">
      <w:pPr>
        <w:tabs>
          <w:tab w:val="left" w:pos="6787"/>
        </w:tabs>
        <w:spacing w:line="600" w:lineRule="auto"/>
        <w:ind w:left="-181" w:firstLine="720"/>
        <w:contextualSpacing/>
        <w:jc w:val="both"/>
        <w:rPr>
          <w:rFonts w:eastAsia="Times New Roman" w:cs="Times New Roman"/>
          <w:szCs w:val="24"/>
        </w:rPr>
      </w:pPr>
      <w:r>
        <w:rPr>
          <w:rFonts w:eastAsia="Times New Roman"/>
          <w:bCs/>
        </w:rPr>
        <w:t>Θα τηρήσ</w:t>
      </w:r>
      <w:r>
        <w:rPr>
          <w:rFonts w:eastAsia="Times New Roman"/>
          <w:bCs/>
        </w:rPr>
        <w:t xml:space="preserve">ουμε τελικά τον Κανονισμό, κύριε Πρόεδρε; Ποιος θα εισηγείται τελικά της τροπολογίας; Θα το σπάμε σε κομμάτια; Αυτό είναι το ερώτημά μου. </w:t>
      </w:r>
    </w:p>
    <w:p w14:paraId="09A3F28E" w14:textId="77777777" w:rsidR="00D269F7" w:rsidRDefault="006C352B">
      <w:pPr>
        <w:tabs>
          <w:tab w:val="left" w:pos="6787"/>
        </w:tabs>
        <w:spacing w:line="600" w:lineRule="auto"/>
        <w:ind w:left="-181" w:firstLine="720"/>
        <w:contextualSpacing/>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Μπορώ να απαντήσω εγώ.</w:t>
      </w:r>
    </w:p>
    <w:p w14:paraId="09A3F28F" w14:textId="77777777" w:rsidR="00D269F7" w:rsidRDefault="006C352B">
      <w:pPr>
        <w:tabs>
          <w:tab w:val="left" w:pos="6787"/>
        </w:tabs>
        <w:spacing w:line="600" w:lineRule="auto"/>
        <w:ind w:left="-181"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Μπόλαρης</w:t>
      </w:r>
      <w:proofErr w:type="spellEnd"/>
      <w:r>
        <w:rPr>
          <w:rFonts w:eastAsia="Times New Roman" w:cs="Times New Roman"/>
          <w:szCs w:val="24"/>
        </w:rPr>
        <w:t xml:space="preserve"> αναφέρθηκε στο πρώτο κομμάτι. Στο δεύτερο κομμάτι της τροπολογίας θα είναι η </w:t>
      </w:r>
      <w:r>
        <w:rPr>
          <w:rFonts w:eastAsia="Times New Roman" w:cs="Times New Roman"/>
          <w:szCs w:val="24"/>
        </w:rPr>
        <w:t xml:space="preserve">κ. </w:t>
      </w:r>
      <w:proofErr w:type="spellStart"/>
      <w:r>
        <w:rPr>
          <w:rFonts w:eastAsia="Times New Roman" w:cs="Times New Roman"/>
          <w:szCs w:val="24"/>
        </w:rPr>
        <w:t>Παπανάτσιου</w:t>
      </w:r>
      <w:proofErr w:type="spellEnd"/>
      <w:r>
        <w:rPr>
          <w:rFonts w:eastAsia="Times New Roman" w:cs="Times New Roman"/>
          <w:szCs w:val="24"/>
        </w:rPr>
        <w:t>, επειδή είναι αρμοδιότητας του Υπουργείου Οικονομικών.</w:t>
      </w:r>
    </w:p>
    <w:p w14:paraId="09A3F290" w14:textId="77777777" w:rsidR="00D269F7" w:rsidRDefault="006C352B">
      <w:pPr>
        <w:tabs>
          <w:tab w:val="left" w:pos="6787"/>
        </w:tabs>
        <w:spacing w:line="600" w:lineRule="auto"/>
        <w:ind w:left="-181" w:firstLine="720"/>
        <w:contextualSpacing/>
        <w:jc w:val="both"/>
        <w:rPr>
          <w:rFonts w:eastAsia="Times New Roman" w:cs="Times New Roman"/>
          <w:szCs w:val="24"/>
        </w:rPr>
      </w:pPr>
      <w:r w:rsidRPr="007C0C04">
        <w:rPr>
          <w:rFonts w:eastAsia="Times New Roman"/>
          <w:b/>
          <w:bCs/>
        </w:rPr>
        <w:t>ΜΑΡΚΟΣ ΜΠΟΛΑΡΗΣ (Υφυπουργός Εξωτερικών):</w:t>
      </w:r>
      <w:r>
        <w:rPr>
          <w:rFonts w:eastAsia="Times New Roman"/>
          <w:b/>
          <w:bCs/>
        </w:rPr>
        <w:t xml:space="preserve"> </w:t>
      </w:r>
      <w:r>
        <w:rPr>
          <w:rFonts w:eastAsia="Times New Roman"/>
          <w:bCs/>
        </w:rPr>
        <w:t xml:space="preserve">Έρχεται η κ. </w:t>
      </w:r>
      <w:proofErr w:type="spellStart"/>
      <w:r>
        <w:rPr>
          <w:rFonts w:eastAsia="Times New Roman"/>
          <w:bCs/>
        </w:rPr>
        <w:t>Παπανάτσιου</w:t>
      </w:r>
      <w:proofErr w:type="spellEnd"/>
      <w:r>
        <w:rPr>
          <w:rFonts w:eastAsia="Times New Roman"/>
          <w:bCs/>
        </w:rPr>
        <w:t>.</w:t>
      </w:r>
    </w:p>
    <w:p w14:paraId="09A3F291" w14:textId="77777777" w:rsidR="00D269F7" w:rsidRDefault="006C352B">
      <w:pPr>
        <w:tabs>
          <w:tab w:val="left" w:pos="6787"/>
        </w:tabs>
        <w:spacing w:line="600" w:lineRule="auto"/>
        <w:ind w:left="-181"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w:t>
      </w:r>
      <w:r>
        <w:rPr>
          <w:rFonts w:eastAsia="Times New Roman"/>
          <w:b/>
          <w:bCs/>
        </w:rPr>
        <w:t>λης</w:t>
      </w:r>
      <w:proofErr w:type="spellEnd"/>
      <w:r>
        <w:rPr>
          <w:rFonts w:eastAsia="Times New Roman"/>
          <w:b/>
          <w:bCs/>
        </w:rPr>
        <w:t>):</w:t>
      </w:r>
      <w:r>
        <w:rPr>
          <w:rFonts w:eastAsia="Times New Roman" w:cs="Times New Roman"/>
          <w:szCs w:val="24"/>
        </w:rPr>
        <w:t xml:space="preserve"> Θέλετε, κύριε </w:t>
      </w:r>
      <w:proofErr w:type="spellStart"/>
      <w:r>
        <w:rPr>
          <w:rFonts w:eastAsia="Times New Roman" w:cs="Times New Roman"/>
          <w:szCs w:val="24"/>
        </w:rPr>
        <w:t>Μπόλαρη</w:t>
      </w:r>
      <w:proofErr w:type="spellEnd"/>
      <w:r>
        <w:rPr>
          <w:rFonts w:eastAsia="Times New Roman" w:cs="Times New Roman"/>
          <w:szCs w:val="24"/>
        </w:rPr>
        <w:t xml:space="preserve">, να προσθέσετε κάτι; Σας είδα ότι μου κάνατε νεύμα. Δεν ξέρω αν από το Προεδρείο δόθηκε η ανάλογη επεξήγηση. </w:t>
      </w:r>
    </w:p>
    <w:p w14:paraId="09A3F292" w14:textId="77777777" w:rsidR="00D269F7" w:rsidRDefault="006C352B">
      <w:pPr>
        <w:tabs>
          <w:tab w:val="left" w:pos="6787"/>
        </w:tabs>
        <w:spacing w:line="600" w:lineRule="auto"/>
        <w:ind w:left="-181" w:firstLine="720"/>
        <w:contextualSpacing/>
        <w:jc w:val="both"/>
        <w:rPr>
          <w:rFonts w:eastAsia="Times New Roman"/>
          <w:bCs/>
        </w:rPr>
      </w:pPr>
      <w:r w:rsidRPr="007C0C04">
        <w:rPr>
          <w:rFonts w:eastAsia="Times New Roman"/>
          <w:b/>
          <w:bCs/>
        </w:rPr>
        <w:t>ΜΑΡΚΟΣ ΜΠΟΛΑΡΗΣ (Υφυπουργός Εξωτερικών):</w:t>
      </w:r>
      <w:r>
        <w:rPr>
          <w:rFonts w:eastAsia="Times New Roman"/>
          <w:b/>
          <w:bCs/>
        </w:rPr>
        <w:t xml:space="preserve"> </w:t>
      </w:r>
      <w:r>
        <w:rPr>
          <w:rFonts w:eastAsia="Times New Roman"/>
          <w:bCs/>
        </w:rPr>
        <w:t xml:space="preserve">Αυτή είναι ακριβώς. </w:t>
      </w:r>
    </w:p>
    <w:p w14:paraId="09A3F293" w14:textId="77777777" w:rsidR="00D269F7" w:rsidRDefault="006C352B">
      <w:pPr>
        <w:tabs>
          <w:tab w:val="left" w:pos="6787"/>
        </w:tabs>
        <w:spacing w:line="600" w:lineRule="auto"/>
        <w:ind w:left="-181" w:firstLine="720"/>
        <w:contextualSpacing/>
        <w:jc w:val="both"/>
        <w:rPr>
          <w:rFonts w:eastAsia="Times New Roman"/>
          <w:bCs/>
        </w:rPr>
      </w:pPr>
      <w:r w:rsidRPr="007C0C04">
        <w:rPr>
          <w:rFonts w:eastAsia="Times New Roman"/>
          <w:b/>
          <w:bCs/>
        </w:rPr>
        <w:lastRenderedPageBreak/>
        <w:t xml:space="preserve">ΠΡΟΕΔΡΕΥΩΝ (Γεώργιος </w:t>
      </w:r>
      <w:proofErr w:type="spellStart"/>
      <w:r w:rsidRPr="007C0C04">
        <w:rPr>
          <w:rFonts w:eastAsia="Times New Roman"/>
          <w:b/>
          <w:bCs/>
        </w:rPr>
        <w:t>Λαμπρούλης</w:t>
      </w:r>
      <w:proofErr w:type="spellEnd"/>
      <w:r w:rsidRPr="007C0C04">
        <w:rPr>
          <w:rFonts w:eastAsia="Times New Roman"/>
          <w:b/>
          <w:bCs/>
        </w:rPr>
        <w:t>):</w:t>
      </w:r>
      <w:r>
        <w:rPr>
          <w:rFonts w:eastAsia="Times New Roman"/>
          <w:b/>
          <w:bCs/>
        </w:rPr>
        <w:t xml:space="preserve"> </w:t>
      </w:r>
      <w:r>
        <w:rPr>
          <w:rFonts w:eastAsia="Times New Roman"/>
          <w:bCs/>
        </w:rPr>
        <w:t>Κύριε Καρρά, αυτή είνα</w:t>
      </w:r>
      <w:r>
        <w:rPr>
          <w:rFonts w:eastAsia="Times New Roman"/>
          <w:bCs/>
        </w:rPr>
        <w:t xml:space="preserve">ι η απάντηση. Θα περιμένουμε ούτως ή άλλως και την </w:t>
      </w:r>
      <w:r>
        <w:rPr>
          <w:rFonts w:eastAsia="Times New Roman"/>
          <w:bCs/>
        </w:rPr>
        <w:t xml:space="preserve">κ. </w:t>
      </w:r>
      <w:proofErr w:type="spellStart"/>
      <w:r>
        <w:rPr>
          <w:rFonts w:eastAsia="Times New Roman"/>
          <w:bCs/>
        </w:rPr>
        <w:t>Παπανάτσιου</w:t>
      </w:r>
      <w:proofErr w:type="spellEnd"/>
      <w:r>
        <w:rPr>
          <w:rFonts w:eastAsia="Times New Roman"/>
          <w:bCs/>
        </w:rPr>
        <w:t xml:space="preserve">. </w:t>
      </w:r>
    </w:p>
    <w:p w14:paraId="09A3F294" w14:textId="77777777" w:rsidR="00D269F7" w:rsidRDefault="006C352B">
      <w:pPr>
        <w:tabs>
          <w:tab w:val="left" w:pos="6787"/>
        </w:tabs>
        <w:spacing w:line="600" w:lineRule="auto"/>
        <w:ind w:left="-181" w:firstLine="720"/>
        <w:contextualSpacing/>
        <w:jc w:val="both"/>
        <w:rPr>
          <w:rFonts w:eastAsia="Times New Roman" w:cs="Times New Roman"/>
          <w:szCs w:val="24"/>
        </w:rPr>
      </w:pPr>
      <w:r>
        <w:rPr>
          <w:rFonts w:eastAsia="Times New Roman"/>
          <w:b/>
          <w:bCs/>
        </w:rPr>
        <w:t>ΓΕΩΡΓΙΟΣ - ΔΗΜΗΤΡΙΟΣ ΚΑΡΡΑΣ:</w:t>
      </w:r>
      <w:r>
        <w:rPr>
          <w:rFonts w:eastAsia="Times New Roman" w:cs="Times New Roman"/>
          <w:szCs w:val="24"/>
        </w:rPr>
        <w:t xml:space="preserve"> </w:t>
      </w:r>
      <w:r>
        <w:rPr>
          <w:rFonts w:eastAsia="Times New Roman"/>
          <w:bCs/>
        </w:rPr>
        <w:t xml:space="preserve">Συγχωρήστε με, εκτός Κανονισμού. </w:t>
      </w:r>
    </w:p>
    <w:p w14:paraId="09A3F295" w14:textId="77777777" w:rsidR="00D269F7" w:rsidRDefault="006C352B">
      <w:pPr>
        <w:tabs>
          <w:tab w:val="left" w:pos="6787"/>
        </w:tabs>
        <w:spacing w:line="600" w:lineRule="auto"/>
        <w:ind w:left="-181" w:firstLine="720"/>
        <w:contextualSpacing/>
        <w:jc w:val="both"/>
        <w:rPr>
          <w:rFonts w:eastAsia="Times New Roman"/>
          <w:bCs/>
        </w:rPr>
      </w:pPr>
      <w:r w:rsidRPr="007C0C04">
        <w:rPr>
          <w:rFonts w:eastAsia="Times New Roman"/>
          <w:b/>
          <w:bCs/>
        </w:rPr>
        <w:t xml:space="preserve">ΠΡΟΕΔΡΕΥΩΝ (Γεώργιος </w:t>
      </w:r>
      <w:proofErr w:type="spellStart"/>
      <w:r w:rsidRPr="007C0C04">
        <w:rPr>
          <w:rFonts w:eastAsia="Times New Roman"/>
          <w:b/>
          <w:bCs/>
        </w:rPr>
        <w:t>Λαμπρούλης</w:t>
      </w:r>
      <w:proofErr w:type="spellEnd"/>
      <w:r w:rsidRPr="007C0C04">
        <w:rPr>
          <w:rFonts w:eastAsia="Times New Roman"/>
          <w:b/>
          <w:bCs/>
        </w:rPr>
        <w:t>):</w:t>
      </w:r>
      <w:r>
        <w:rPr>
          <w:rFonts w:eastAsia="Times New Roman"/>
          <w:b/>
          <w:bCs/>
        </w:rPr>
        <w:t xml:space="preserve"> </w:t>
      </w:r>
      <w:r>
        <w:rPr>
          <w:rFonts w:eastAsia="Times New Roman"/>
          <w:bCs/>
        </w:rPr>
        <w:t xml:space="preserve">Δεν είναι θέμα να σας συγχωρέσω ή όχι. Είπατε το ερώτημά σας και απαντήθηκε. </w:t>
      </w:r>
    </w:p>
    <w:p w14:paraId="09A3F296"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Cs/>
        </w:rPr>
        <w:t>Τον λόγο τώρα</w:t>
      </w:r>
      <w:r>
        <w:rPr>
          <w:rFonts w:eastAsia="Times New Roman"/>
          <w:bCs/>
        </w:rPr>
        <w:t xml:space="preserve"> έχει η </w:t>
      </w:r>
      <w:r>
        <w:rPr>
          <w:rFonts w:eastAsia="Times New Roman"/>
          <w:bCs/>
        </w:rPr>
        <w:t xml:space="preserve">κ. </w:t>
      </w:r>
      <w:r>
        <w:rPr>
          <w:rFonts w:eastAsia="Times New Roman"/>
          <w:bCs/>
        </w:rPr>
        <w:t xml:space="preserve">Χρυσούλα </w:t>
      </w:r>
      <w:proofErr w:type="spellStart"/>
      <w:r>
        <w:rPr>
          <w:rFonts w:eastAsia="Times New Roman"/>
          <w:bCs/>
        </w:rPr>
        <w:t>Κατσαβριά</w:t>
      </w:r>
      <w:proofErr w:type="spellEnd"/>
      <w:r>
        <w:rPr>
          <w:rFonts w:eastAsia="Times New Roman"/>
          <w:bCs/>
        </w:rPr>
        <w:t xml:space="preserve"> </w:t>
      </w:r>
      <w:r>
        <w:rPr>
          <w:rFonts w:eastAsia="Times New Roman"/>
          <w:bCs/>
        </w:rPr>
        <w:t>-</w:t>
      </w:r>
      <w:r>
        <w:rPr>
          <w:rFonts w:eastAsia="Times New Roman"/>
          <w:bCs/>
        </w:rPr>
        <w:t xml:space="preserve"> </w:t>
      </w:r>
      <w:proofErr w:type="spellStart"/>
      <w:r>
        <w:rPr>
          <w:rFonts w:eastAsia="Times New Roman"/>
          <w:bCs/>
        </w:rPr>
        <w:t>Σιωροπούλου</w:t>
      </w:r>
      <w:proofErr w:type="spellEnd"/>
      <w:r>
        <w:rPr>
          <w:rFonts w:eastAsia="Times New Roman"/>
          <w:bCs/>
        </w:rPr>
        <w:t xml:space="preserve"> από τον ΣΥΡΙΖΑ. </w:t>
      </w:r>
    </w:p>
    <w:p w14:paraId="09A3F297" w14:textId="77777777" w:rsidR="00D269F7" w:rsidRDefault="006C352B">
      <w:pPr>
        <w:tabs>
          <w:tab w:val="left" w:pos="6787"/>
        </w:tabs>
        <w:spacing w:line="600" w:lineRule="auto"/>
        <w:ind w:left="-181" w:firstLine="720"/>
        <w:contextualSpacing/>
        <w:jc w:val="both"/>
        <w:rPr>
          <w:rFonts w:eastAsia="Times New Roman" w:cs="Times New Roman"/>
          <w:szCs w:val="24"/>
        </w:rPr>
      </w:pPr>
      <w:r>
        <w:rPr>
          <w:rFonts w:eastAsia="Times New Roman"/>
          <w:b/>
          <w:bCs/>
        </w:rPr>
        <w:t>ΧΡΥΣΟΥΛΑ ΚΑΤΣΑΒΡΙΑ</w:t>
      </w:r>
      <w:r>
        <w:rPr>
          <w:rFonts w:eastAsia="Times New Roman"/>
          <w:b/>
          <w:bCs/>
        </w:rPr>
        <w:t xml:space="preserve"> - </w:t>
      </w:r>
      <w:r>
        <w:rPr>
          <w:rFonts w:eastAsia="Times New Roman"/>
          <w:b/>
          <w:bCs/>
        </w:rPr>
        <w:t>ΣΙΩΡΟΠΟΥΛΟΥ:</w:t>
      </w:r>
      <w:r>
        <w:rPr>
          <w:rFonts w:eastAsia="Times New Roman" w:cs="Times New Roman"/>
          <w:szCs w:val="24"/>
        </w:rPr>
        <w:t xml:space="preserve"> Ευχαριστώ, κύριε Πρόεδρε.</w:t>
      </w:r>
    </w:p>
    <w:p w14:paraId="09A3F298"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Cs/>
        </w:rPr>
        <w:t>Κυρία Υπουργέ, κύριε Υφυπουργέ, κυρίες και κύριοι συνάδελφοι, η θεαματική αύξηση της τουριστικής κίνησης προς τη χώρα μας είναι γεγονός</w:t>
      </w:r>
      <w:r>
        <w:rPr>
          <w:rFonts w:eastAsia="Times New Roman"/>
          <w:bCs/>
        </w:rPr>
        <w:t xml:space="preserve"> αναμφισβήτητο. Για το 2018 ξεπέρασε τα τριάντα τρία εκατομμύρια επισκεπτών, αριθμός αυξημένος πάνω από 35% σε σύγκριση με το 2014.</w:t>
      </w:r>
    </w:p>
    <w:p w14:paraId="09A3F299"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Cs/>
        </w:rPr>
        <w:t xml:space="preserve">Εντυπωσιακή είναι και η συμμετοχή του τουρισμού στη διαμόρφωση του ΑΕΠ, που αγγίζει σχεδόν το 20%, αλλά και στην απασχόληση </w:t>
      </w:r>
      <w:r>
        <w:rPr>
          <w:rFonts w:eastAsia="Times New Roman"/>
          <w:bCs/>
        </w:rPr>
        <w:t xml:space="preserve">με 25% περίπου. Αυτό είχε ως συνέπεια τη στήριξη της </w:t>
      </w:r>
      <w:r>
        <w:rPr>
          <w:rFonts w:eastAsia="Times New Roman"/>
          <w:bCs/>
        </w:rPr>
        <w:lastRenderedPageBreak/>
        <w:t xml:space="preserve">οικονομίας, των δημοσιονομικών μεγεθών, της απασχόλησης και των εισοδημάτων στην πιο κρίσιμη φάση της χώρας μας και στην προσπάθειά μας να βγούμε από τα </w:t>
      </w:r>
      <w:proofErr w:type="spellStart"/>
      <w:r>
        <w:rPr>
          <w:rFonts w:eastAsia="Times New Roman"/>
          <w:bCs/>
        </w:rPr>
        <w:t>μνημονιακά</w:t>
      </w:r>
      <w:proofErr w:type="spellEnd"/>
      <w:r>
        <w:rPr>
          <w:rFonts w:eastAsia="Times New Roman"/>
          <w:bCs/>
        </w:rPr>
        <w:t xml:space="preserve"> προγράμματα και την επιτροπεία.</w:t>
      </w:r>
    </w:p>
    <w:p w14:paraId="09A3F29A"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Cs/>
        </w:rPr>
        <w:t>Οι γεωπ</w:t>
      </w:r>
      <w:r>
        <w:rPr>
          <w:rFonts w:eastAsia="Times New Roman"/>
          <w:bCs/>
        </w:rPr>
        <w:t>ολιτικές αναταραχές στην ευρύτερη περιοχή δημιούργησαν ευνοϊκές συνθήκες γι’ αυτή την εξέλιξη, αλλά οφείλουμε να αναγνωρίσουμε ότι η δραστήρια εξωτερική πολιτική, η οικονομική διπλωματία και οι πολλές διακρατικές συμφωνίες που συνήψε η χώρα μας έπαιξαν σημ</w:t>
      </w:r>
      <w:r>
        <w:rPr>
          <w:rFonts w:eastAsia="Times New Roman"/>
          <w:bCs/>
        </w:rPr>
        <w:t xml:space="preserve">αντικό ρόλο. </w:t>
      </w:r>
    </w:p>
    <w:p w14:paraId="09A3F29B"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Cs/>
        </w:rPr>
        <w:t xml:space="preserve">Καθοριστικό, όμως, ρόλο έπαιξε η προσπάθεια που καταβλήθηκε από το Υπουργείο Τουρισμού με αιχμή την προβολή της Ελλάδας ως ελκυστικού τουριστικού προορισμού. Και εδώ οφείλουμε να συγχαρούμε και την κυρία Υπουργό. </w:t>
      </w:r>
    </w:p>
    <w:p w14:paraId="09A3F29C"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Cs/>
        </w:rPr>
        <w:t>Στην πορεία της χώρας προς τ</w:t>
      </w:r>
      <w:r>
        <w:rPr>
          <w:rFonts w:eastAsia="Times New Roman"/>
          <w:bCs/>
        </w:rPr>
        <w:t xml:space="preserve">η </w:t>
      </w:r>
      <w:r>
        <w:rPr>
          <w:rFonts w:eastAsia="Times New Roman"/>
          <w:bCs/>
        </w:rPr>
        <w:t xml:space="preserve">δίκαιη </w:t>
      </w:r>
      <w:r>
        <w:rPr>
          <w:rFonts w:eastAsia="Times New Roman"/>
          <w:bCs/>
        </w:rPr>
        <w:t>ανάπτυξη είναι αναγκαία η κεφαλαιοποίηση των επιτευγμάτων της τουριστικής οικονομίας. Αυτό θα επιτρέψει αφ’ ενός να της δώσουμε χαρακτηριστικά βιωσιμότητας και ευφορίας και αφ’ ετέρου να μεγιστοποιήσουμε τις δυνατότητες για περαιτέρω τουριστική αν</w:t>
      </w:r>
      <w:r>
        <w:rPr>
          <w:rFonts w:eastAsia="Times New Roman"/>
          <w:bCs/>
        </w:rPr>
        <w:t>άπτυξη.</w:t>
      </w:r>
    </w:p>
    <w:p w14:paraId="09A3F29D"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Cs/>
        </w:rPr>
        <w:lastRenderedPageBreak/>
        <w:t>Ακριβώς αυτό επιχειρείται με το παρόν σχέδιο νόμου. Θεωρώ πως έρχεται την κατάλληλη στιγμή ως ώριμος καρπός της τετράχρονης εμπειρίας μας, των νέων αναγκών που έχουν προκύψει και του γόνιμου προβληματισμού που έχει αναπτυχθεί στους κόλπους των ανθρώπων του</w:t>
      </w:r>
      <w:r>
        <w:rPr>
          <w:rFonts w:eastAsia="Times New Roman"/>
          <w:bCs/>
        </w:rPr>
        <w:t xml:space="preserve"> ελληνικού τουρισμού. </w:t>
      </w:r>
    </w:p>
    <w:p w14:paraId="09A3F29E"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Cs/>
        </w:rPr>
        <w:t xml:space="preserve">Πρόκειται για μια ολιστική προσέγγιση που ξεπερνάει χρόνιες παθογένειες που έκοβαν τα φτερά σε πολλές επιχειρηματικές και αναπτυξιακές πρωτοβουλίες. Λαμβάνει </w:t>
      </w:r>
      <w:r>
        <w:rPr>
          <w:rFonts w:eastAsia="Times New Roman"/>
          <w:bCs/>
        </w:rPr>
        <w:t>υπ</w:t>
      </w:r>
      <w:r>
        <w:rPr>
          <w:rFonts w:eastAsia="Times New Roman"/>
          <w:bCs/>
        </w:rPr>
        <w:t xml:space="preserve">’ </w:t>
      </w:r>
      <w:proofErr w:type="spellStart"/>
      <w:r>
        <w:rPr>
          <w:rFonts w:eastAsia="Times New Roman"/>
          <w:bCs/>
        </w:rPr>
        <w:t>όψιν</w:t>
      </w:r>
      <w:proofErr w:type="spellEnd"/>
      <w:r>
        <w:rPr>
          <w:rFonts w:eastAsia="Times New Roman"/>
          <w:bCs/>
        </w:rPr>
        <w:t xml:space="preserve"> της τη διεθνή εμπειρία, τις νέες τάσεις, τα τουριστικά ρεύματα και</w:t>
      </w:r>
      <w:r>
        <w:rPr>
          <w:rFonts w:eastAsia="Times New Roman"/>
          <w:bCs/>
        </w:rPr>
        <w:t xml:space="preserve"> τοποθετεί τα θεμέλια για την αξιοποίηση των πολλών συγκριτικών πλεονεκτημάτων που διαθέτει κάθε γωνιά της ελληνικής γης. Ο στρατηγικός στόχος για τουρισμό τριακοσίων εξήντα πέντε ημερών τον χρόνο μετατρέπεται σε ρεαλιστική και εφικτή προοπτική μέσα από το</w:t>
      </w:r>
      <w:r>
        <w:rPr>
          <w:rFonts w:eastAsia="Times New Roman"/>
          <w:bCs/>
        </w:rPr>
        <w:t xml:space="preserve">ν καθορισμό του πλαισίου για τον θεματικό τουρισμό και τις ειδικές μορφές τουρισμού. </w:t>
      </w:r>
    </w:p>
    <w:p w14:paraId="09A3F29F"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Cs/>
        </w:rPr>
        <w:t xml:space="preserve">Επιτρέψτε μου να αναφερθώ στα άρθρα 20 και 22, τονίζοντας την εύστοχη προσέγγιση του σχεδίου νόμου ως προς τον τουρισμό υγείας και την ειδικότερη μορφή του, τον ιαματικό </w:t>
      </w:r>
      <w:r>
        <w:rPr>
          <w:rFonts w:eastAsia="Times New Roman"/>
          <w:bCs/>
        </w:rPr>
        <w:t xml:space="preserve">και </w:t>
      </w:r>
      <w:proofErr w:type="spellStart"/>
      <w:r>
        <w:rPr>
          <w:rFonts w:eastAsia="Times New Roman"/>
          <w:bCs/>
        </w:rPr>
        <w:t>θερμαλιστικό</w:t>
      </w:r>
      <w:proofErr w:type="spellEnd"/>
      <w:r>
        <w:rPr>
          <w:rFonts w:eastAsia="Times New Roman"/>
          <w:bCs/>
        </w:rPr>
        <w:t xml:space="preserve"> τουρισμό. Τέτοια είναι, για παράδειγμα, η περίπτωση των </w:t>
      </w:r>
      <w:r>
        <w:rPr>
          <w:rFonts w:eastAsia="Times New Roman"/>
          <w:bCs/>
        </w:rPr>
        <w:lastRenderedPageBreak/>
        <w:t xml:space="preserve">λουτρών </w:t>
      </w:r>
      <w:proofErr w:type="spellStart"/>
      <w:r>
        <w:rPr>
          <w:rFonts w:eastAsia="Times New Roman"/>
          <w:bCs/>
        </w:rPr>
        <w:t>Σμοκόβου</w:t>
      </w:r>
      <w:proofErr w:type="spellEnd"/>
      <w:r>
        <w:rPr>
          <w:rFonts w:eastAsia="Times New Roman"/>
          <w:bCs/>
        </w:rPr>
        <w:t xml:space="preserve"> και </w:t>
      </w:r>
      <w:proofErr w:type="spellStart"/>
      <w:r>
        <w:rPr>
          <w:rFonts w:eastAsia="Times New Roman"/>
          <w:bCs/>
        </w:rPr>
        <w:t>Δρανίστας</w:t>
      </w:r>
      <w:proofErr w:type="spellEnd"/>
      <w:r>
        <w:rPr>
          <w:rFonts w:eastAsia="Times New Roman"/>
          <w:bCs/>
        </w:rPr>
        <w:t xml:space="preserve"> - </w:t>
      </w:r>
      <w:proofErr w:type="spellStart"/>
      <w:r>
        <w:rPr>
          <w:rFonts w:eastAsia="Times New Roman"/>
          <w:bCs/>
        </w:rPr>
        <w:t>Καΐτσας</w:t>
      </w:r>
      <w:proofErr w:type="spellEnd"/>
      <w:r>
        <w:rPr>
          <w:rFonts w:eastAsia="Times New Roman"/>
          <w:bCs/>
        </w:rPr>
        <w:t xml:space="preserve"> του Νομού Καρδίτσας. Πρόκειται για λουτρά με αξιόλογες και αξιοποιήσιμες εγκαταστάσεις, οι οποίες μπορούν να λειτουργούν με ποιοτικές υπηρεσίε</w:t>
      </w:r>
      <w:r>
        <w:rPr>
          <w:rFonts w:eastAsia="Times New Roman"/>
          <w:bCs/>
        </w:rPr>
        <w:t>ς σε όλη τη διάρκεια του χρόνου, να κινητοποιήσουν επενδυτικές πρωτοβουλίες και να συμπαρασύρουν στην ανάπτυξη επιμέρους τομείς της τοπικής οικονομίας της περιοχής.</w:t>
      </w:r>
    </w:p>
    <w:p w14:paraId="09A3F2A0"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Cs/>
        </w:rPr>
        <w:t>Αυτό έρχεται να δέσει και με την πρόβλεψη του άρθρου 22 για τη δημιουργία είτε ιατρείου που</w:t>
      </w:r>
      <w:r>
        <w:rPr>
          <w:rFonts w:eastAsia="Times New Roman"/>
          <w:bCs/>
        </w:rPr>
        <w:t xml:space="preserve"> να παρέχει πρώτες βοήθειες και υπηρεσίες συμβουλευτικού χαρακτήρα είτε ιατρείου ιαματικού τουρισμού ως διακριτή δομή, η οποία θα αναγνωρίζεται ως ιδιωτική μονάδα παροχής υπηρεσιών πρωτοβάθμιας φροντίδας υγείας. </w:t>
      </w:r>
    </w:p>
    <w:p w14:paraId="09A3F2A1"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Cs/>
        </w:rPr>
        <w:t>Κυρίες και κύριοι συνάδελφοι, το γεγονός ότ</w:t>
      </w:r>
      <w:r>
        <w:rPr>
          <w:rFonts w:eastAsia="Times New Roman"/>
          <w:bCs/>
        </w:rPr>
        <w:t>ι για πρώτη φορά εισάγεται ένα ξεκάθαρο θεσμικό πλαίσιο που διέπει τον τουρισμό, ενισχύει την υπάρχουσα δυναμική του και απελευθερώνει πράγματι τις τοπικές και περιφερειακές αναπτυξιακές δυνατότητες.</w:t>
      </w:r>
    </w:p>
    <w:p w14:paraId="09A3F2A2"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Cs/>
        </w:rPr>
        <w:t>Παίρνοντας και πάλι ως παράδειγμα τη Θεσσαλία και την ιδ</w:t>
      </w:r>
      <w:r>
        <w:rPr>
          <w:rFonts w:eastAsia="Times New Roman"/>
          <w:bCs/>
        </w:rPr>
        <w:t xml:space="preserve">ιαίτερη πατρίδα μου, την Καρδίτσα, κύριο χαρακτηριστικό της οποίας είναι η </w:t>
      </w:r>
      <w:proofErr w:type="spellStart"/>
      <w:r>
        <w:rPr>
          <w:rFonts w:eastAsia="Times New Roman"/>
          <w:bCs/>
        </w:rPr>
        <w:t>αγροκτηνοτροφική</w:t>
      </w:r>
      <w:proofErr w:type="spellEnd"/>
      <w:r>
        <w:rPr>
          <w:rFonts w:eastAsia="Times New Roman"/>
          <w:bCs/>
        </w:rPr>
        <w:t xml:space="preserve"> δραστηριότητα, θέλω να υπογραμ</w:t>
      </w:r>
      <w:r>
        <w:rPr>
          <w:rFonts w:eastAsia="Times New Roman"/>
          <w:bCs/>
        </w:rPr>
        <w:lastRenderedPageBreak/>
        <w:t>μίσω ότι εάν συνδυαστεί το ελκυστικό περιβάλλον με τον πρωτογενή τομέα, το υψηλής ποιότητας ανθρώπινο κεφάλαιο, τον πολιτισμό, τις γεύ</w:t>
      </w:r>
      <w:r>
        <w:rPr>
          <w:rFonts w:eastAsia="Times New Roman"/>
          <w:bCs/>
        </w:rPr>
        <w:t xml:space="preserve">σεις, αλλά και την ιστορία που ξεχειλίζει και παραμένει αναξιοποίητη και υπάρξουν οι απαραίτητες συνέργειες, τα ορεινά και πεδινά χωριά μας, με μικρές επενδύσεις, μπορούν να πολλαπλασιάσουν την </w:t>
      </w:r>
      <w:proofErr w:type="spellStart"/>
      <w:r>
        <w:rPr>
          <w:rFonts w:eastAsia="Times New Roman"/>
          <w:bCs/>
        </w:rPr>
        <w:t>επισκεψιμότητα</w:t>
      </w:r>
      <w:proofErr w:type="spellEnd"/>
      <w:r>
        <w:rPr>
          <w:rFonts w:eastAsia="Times New Roman"/>
          <w:bCs/>
        </w:rPr>
        <w:t>, να επεκτείνουν την τουριστική περίοδο και να ε</w:t>
      </w:r>
      <w:r>
        <w:rPr>
          <w:rFonts w:eastAsia="Times New Roman"/>
          <w:bCs/>
        </w:rPr>
        <w:t xml:space="preserve">νισχύσουν σημαντικά το εισόδημα των κατοίκων. </w:t>
      </w:r>
    </w:p>
    <w:p w14:paraId="09A3F2A3" w14:textId="77777777" w:rsidR="00D269F7" w:rsidRDefault="006C352B">
      <w:pPr>
        <w:tabs>
          <w:tab w:val="left" w:pos="6787"/>
        </w:tabs>
        <w:spacing w:line="600" w:lineRule="auto"/>
        <w:ind w:left="-181" w:firstLine="720"/>
        <w:contextualSpacing/>
        <w:jc w:val="both"/>
        <w:rPr>
          <w:rFonts w:eastAsia="Times New Roman"/>
          <w:bCs/>
        </w:rPr>
      </w:pPr>
      <w:r>
        <w:rPr>
          <w:rFonts w:eastAsia="Times New Roman"/>
          <w:bCs/>
        </w:rPr>
        <w:t>Κυρίες και κύριοι συνάδελφοι, το νέο τουριστικό περιβάλλον που έχει διαμορφωθεί και οι ευοίωνες προοπτικές που διαφαίνονται στον ορίζοντα, επιβάλλουν και τον αντίστοιχο εκσυγχρονισμό και τη βελτίωση της αποτελ</w:t>
      </w:r>
      <w:r>
        <w:rPr>
          <w:rFonts w:eastAsia="Times New Roman"/>
          <w:bCs/>
        </w:rPr>
        <w:t xml:space="preserve">εσματικότητας των διοικητικών υπηρεσιών τουρισμού που είναι αρμόδιες για την </w:t>
      </w:r>
      <w:proofErr w:type="spellStart"/>
      <w:r>
        <w:rPr>
          <w:rFonts w:eastAsia="Times New Roman"/>
          <w:bCs/>
        </w:rPr>
        <w:t>αδειοδότηση</w:t>
      </w:r>
      <w:proofErr w:type="spellEnd"/>
      <w:r>
        <w:rPr>
          <w:rFonts w:eastAsia="Times New Roman"/>
          <w:bCs/>
        </w:rPr>
        <w:t xml:space="preserve">, την εποπτεία και τον έλεγχο των τουριστικών επιχειρήσεων. </w:t>
      </w:r>
    </w:p>
    <w:p w14:paraId="09A3F2A4"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Επίσης, </w:t>
      </w:r>
      <w:r w:rsidRPr="00523119">
        <w:rPr>
          <w:rFonts w:eastAsia="Times New Roman"/>
          <w:szCs w:val="24"/>
        </w:rPr>
        <w:t xml:space="preserve">επιβάλλουν τον εκσυγχρονισμό και την </w:t>
      </w:r>
      <w:proofErr w:type="spellStart"/>
      <w:r w:rsidRPr="00523119">
        <w:rPr>
          <w:rFonts w:eastAsia="Times New Roman"/>
          <w:szCs w:val="24"/>
        </w:rPr>
        <w:t>επικαιροποίηση</w:t>
      </w:r>
      <w:proofErr w:type="spellEnd"/>
      <w:r w:rsidRPr="00523119">
        <w:rPr>
          <w:rFonts w:eastAsia="Times New Roman"/>
          <w:szCs w:val="24"/>
        </w:rPr>
        <w:t xml:space="preserve"> του συνολικού </w:t>
      </w:r>
      <w:r>
        <w:rPr>
          <w:rFonts w:eastAsia="Times New Roman"/>
          <w:szCs w:val="24"/>
        </w:rPr>
        <w:t>π</w:t>
      </w:r>
      <w:r w:rsidRPr="00523119">
        <w:rPr>
          <w:rFonts w:eastAsia="Times New Roman"/>
          <w:szCs w:val="24"/>
        </w:rPr>
        <w:t>λαισίου που διέπει την τουριστικ</w:t>
      </w:r>
      <w:r w:rsidRPr="00523119">
        <w:rPr>
          <w:rFonts w:eastAsia="Times New Roman"/>
          <w:szCs w:val="24"/>
        </w:rPr>
        <w:t>ή εκπαίδευση</w:t>
      </w:r>
      <w:r>
        <w:rPr>
          <w:rFonts w:eastAsia="Times New Roman"/>
          <w:szCs w:val="24"/>
        </w:rPr>
        <w:t>.</w:t>
      </w:r>
      <w:r w:rsidRPr="00523119">
        <w:rPr>
          <w:rFonts w:eastAsia="Times New Roman"/>
          <w:szCs w:val="24"/>
        </w:rPr>
        <w:t xml:space="preserve"> </w:t>
      </w:r>
      <w:r>
        <w:rPr>
          <w:rFonts w:eastAsia="Times New Roman"/>
          <w:szCs w:val="24"/>
        </w:rPr>
        <w:t>Ε</w:t>
      </w:r>
      <w:r w:rsidRPr="00523119">
        <w:rPr>
          <w:rFonts w:eastAsia="Times New Roman"/>
          <w:szCs w:val="24"/>
        </w:rPr>
        <w:t>ίναι σημαντικό το γεγονός ότι οι σχετικές ρυθμίσεις που προβλέπονται στ</w:t>
      </w:r>
      <w:r>
        <w:rPr>
          <w:rFonts w:eastAsia="Times New Roman"/>
          <w:szCs w:val="24"/>
        </w:rPr>
        <w:t>α</w:t>
      </w:r>
      <w:r w:rsidRPr="00523119">
        <w:rPr>
          <w:rFonts w:eastAsia="Times New Roman"/>
          <w:szCs w:val="24"/>
        </w:rPr>
        <w:t xml:space="preserve"> άρθρ</w:t>
      </w:r>
      <w:r>
        <w:rPr>
          <w:rFonts w:eastAsia="Times New Roman"/>
          <w:szCs w:val="24"/>
        </w:rPr>
        <w:t>α</w:t>
      </w:r>
      <w:r w:rsidRPr="00523119">
        <w:rPr>
          <w:rFonts w:eastAsia="Times New Roman"/>
          <w:szCs w:val="24"/>
        </w:rPr>
        <w:t xml:space="preserve"> 39 έως 59 του σχεδίου νόμου είναι </w:t>
      </w:r>
      <w:r w:rsidRPr="00523119">
        <w:rPr>
          <w:rFonts w:eastAsia="Times New Roman"/>
          <w:szCs w:val="24"/>
        </w:rPr>
        <w:lastRenderedPageBreak/>
        <w:t>προϊόν επεξεργασίας από τους ίδιους τους εργαζόμενους στις υπηρεσίες του Υπουργείου Τουρισμού και των εποπτευόμενων φορέων του</w:t>
      </w:r>
      <w:r>
        <w:rPr>
          <w:rFonts w:eastAsia="Times New Roman"/>
          <w:szCs w:val="24"/>
        </w:rPr>
        <w:t>.</w:t>
      </w:r>
      <w:r w:rsidRPr="00523119">
        <w:rPr>
          <w:rFonts w:eastAsia="Times New Roman"/>
          <w:szCs w:val="24"/>
        </w:rPr>
        <w:t xml:space="preserve"> </w:t>
      </w:r>
    </w:p>
    <w:p w14:paraId="09A3F2A5" w14:textId="77777777" w:rsidR="00D269F7" w:rsidRDefault="006C352B">
      <w:pPr>
        <w:spacing w:line="600" w:lineRule="auto"/>
        <w:ind w:firstLine="720"/>
        <w:contextualSpacing/>
        <w:jc w:val="both"/>
        <w:rPr>
          <w:rFonts w:eastAsia="Times New Roman"/>
          <w:szCs w:val="24"/>
        </w:rPr>
      </w:pPr>
      <w:r>
        <w:rPr>
          <w:rFonts w:eastAsia="Times New Roman"/>
          <w:szCs w:val="24"/>
        </w:rPr>
        <w:t>Η</w:t>
      </w:r>
      <w:r w:rsidRPr="00523119">
        <w:rPr>
          <w:rFonts w:eastAsia="Times New Roman"/>
          <w:szCs w:val="24"/>
        </w:rPr>
        <w:t xml:space="preserve"> Ελλάδα είναι ένας ευλογημένος τόπος</w:t>
      </w:r>
      <w:r>
        <w:rPr>
          <w:rFonts w:eastAsia="Times New Roman"/>
          <w:szCs w:val="24"/>
        </w:rPr>
        <w:t>,</w:t>
      </w:r>
      <w:r w:rsidRPr="00523119">
        <w:rPr>
          <w:rFonts w:eastAsia="Times New Roman"/>
          <w:szCs w:val="24"/>
        </w:rPr>
        <w:t xml:space="preserve"> με φιλόξενους ανθρώπους</w:t>
      </w:r>
      <w:r>
        <w:rPr>
          <w:rFonts w:eastAsia="Times New Roman"/>
          <w:szCs w:val="24"/>
        </w:rPr>
        <w:t>.</w:t>
      </w:r>
      <w:r w:rsidRPr="00523119">
        <w:rPr>
          <w:rFonts w:eastAsia="Times New Roman"/>
          <w:szCs w:val="24"/>
        </w:rPr>
        <w:t xml:space="preserve"> </w:t>
      </w:r>
      <w:r>
        <w:rPr>
          <w:rFonts w:eastAsia="Times New Roman"/>
          <w:szCs w:val="24"/>
        </w:rPr>
        <w:t>Η</w:t>
      </w:r>
      <w:r w:rsidRPr="00523119">
        <w:rPr>
          <w:rFonts w:eastAsia="Times New Roman"/>
          <w:szCs w:val="24"/>
        </w:rPr>
        <w:t xml:space="preserve"> ανάπτυξη του τουρισμού με ανθρωποκεντρικό </w:t>
      </w:r>
      <w:r>
        <w:rPr>
          <w:rFonts w:eastAsia="Times New Roman"/>
          <w:szCs w:val="24"/>
        </w:rPr>
        <w:t>χαρακτήρα, η συνέργεια</w:t>
      </w:r>
      <w:r w:rsidRPr="00523119">
        <w:rPr>
          <w:rFonts w:eastAsia="Times New Roman"/>
          <w:szCs w:val="24"/>
        </w:rPr>
        <w:t xml:space="preserve"> ανάμεσα σε </w:t>
      </w:r>
      <w:r>
        <w:rPr>
          <w:rFonts w:eastAsia="Times New Roman"/>
          <w:szCs w:val="24"/>
        </w:rPr>
        <w:t xml:space="preserve">δημόσιους και ιδιωτικούς φορείς, </w:t>
      </w:r>
      <w:r w:rsidRPr="00523119">
        <w:rPr>
          <w:rFonts w:eastAsia="Times New Roman"/>
          <w:szCs w:val="24"/>
        </w:rPr>
        <w:t xml:space="preserve">η αξιοποίηση όλων των εργαλείων της σύγχρονης </w:t>
      </w:r>
      <w:r>
        <w:rPr>
          <w:rFonts w:eastAsia="Times New Roman"/>
          <w:szCs w:val="24"/>
        </w:rPr>
        <w:t>τεχνολογίας,</w:t>
      </w:r>
      <w:r w:rsidRPr="00523119">
        <w:rPr>
          <w:rFonts w:eastAsia="Times New Roman"/>
          <w:szCs w:val="24"/>
        </w:rPr>
        <w:t xml:space="preserve"> μπορούν να αποτελέσου</w:t>
      </w:r>
      <w:r w:rsidRPr="00523119">
        <w:rPr>
          <w:rFonts w:eastAsia="Times New Roman"/>
          <w:szCs w:val="24"/>
        </w:rPr>
        <w:t>ν το εφαλτήριο προκειμένου η χώρα μας να κατοχυρώσει μία πιο σημαντική θέση ανάμεσα στους άλλους παγκόσμιους τουριστικούς προορισμούς</w:t>
      </w:r>
      <w:r>
        <w:rPr>
          <w:rFonts w:eastAsia="Times New Roman"/>
          <w:szCs w:val="24"/>
        </w:rPr>
        <w:t>.</w:t>
      </w:r>
    </w:p>
    <w:p w14:paraId="09A3F2A6" w14:textId="77777777" w:rsidR="00D269F7" w:rsidRDefault="006C352B">
      <w:pPr>
        <w:spacing w:line="600" w:lineRule="auto"/>
        <w:ind w:firstLine="720"/>
        <w:contextualSpacing/>
        <w:jc w:val="both"/>
        <w:rPr>
          <w:rFonts w:eastAsia="Times New Roman"/>
          <w:szCs w:val="24"/>
        </w:rPr>
      </w:pPr>
      <w:r w:rsidRPr="00523119">
        <w:rPr>
          <w:rFonts w:eastAsia="Times New Roman"/>
          <w:szCs w:val="24"/>
        </w:rPr>
        <w:t xml:space="preserve"> Σας ευχαριστώ</w:t>
      </w:r>
      <w:r>
        <w:rPr>
          <w:rFonts w:eastAsia="Times New Roman"/>
          <w:szCs w:val="24"/>
        </w:rPr>
        <w:t>.</w:t>
      </w:r>
      <w:r w:rsidRPr="00523119">
        <w:rPr>
          <w:rFonts w:eastAsia="Times New Roman"/>
          <w:szCs w:val="24"/>
        </w:rPr>
        <w:t xml:space="preserve"> </w:t>
      </w:r>
    </w:p>
    <w:p w14:paraId="09A3F2A7" w14:textId="77777777" w:rsidR="00D269F7" w:rsidRDefault="006C352B">
      <w:pPr>
        <w:spacing w:line="600" w:lineRule="auto"/>
        <w:ind w:firstLine="720"/>
        <w:contextualSpacing/>
        <w:jc w:val="center"/>
        <w:rPr>
          <w:rFonts w:eastAsia="Times New Roman"/>
          <w:szCs w:val="24"/>
        </w:rPr>
      </w:pPr>
      <w:r w:rsidRPr="00404E28">
        <w:rPr>
          <w:rFonts w:eastAsia="Times New Roman"/>
          <w:szCs w:val="24"/>
        </w:rPr>
        <w:t xml:space="preserve"> (Χειροκροτήματα από την πτέρυγα </w:t>
      </w:r>
      <w:r>
        <w:rPr>
          <w:rFonts w:eastAsia="Times New Roman"/>
          <w:szCs w:val="24"/>
        </w:rPr>
        <w:t>του ΣΥΡΙΖΑ</w:t>
      </w:r>
      <w:r w:rsidRPr="00404E28">
        <w:rPr>
          <w:rFonts w:eastAsia="Times New Roman"/>
          <w:szCs w:val="24"/>
        </w:rPr>
        <w:t>)</w:t>
      </w:r>
    </w:p>
    <w:p w14:paraId="09A3F2A8" w14:textId="77777777" w:rsidR="00D269F7" w:rsidRDefault="006C352B">
      <w:pPr>
        <w:spacing w:line="600" w:lineRule="auto"/>
        <w:ind w:firstLine="720"/>
        <w:contextualSpacing/>
        <w:jc w:val="both"/>
        <w:rPr>
          <w:rFonts w:eastAsia="Times New Roman"/>
          <w:szCs w:val="24"/>
        </w:rPr>
      </w:pPr>
      <w:r w:rsidRPr="00B425B5">
        <w:rPr>
          <w:rFonts w:eastAsia="Times New Roman"/>
          <w:b/>
          <w:szCs w:val="24"/>
        </w:rPr>
        <w:t>ΠΡΟΕΔΡΕΥΩΝ (</w:t>
      </w:r>
      <w:r>
        <w:rPr>
          <w:rFonts w:eastAsia="Times New Roman"/>
          <w:b/>
          <w:szCs w:val="24"/>
        </w:rPr>
        <w:t xml:space="preserve">Γεώργιος </w:t>
      </w:r>
      <w:proofErr w:type="spellStart"/>
      <w:r>
        <w:rPr>
          <w:rFonts w:eastAsia="Times New Roman"/>
          <w:b/>
          <w:szCs w:val="24"/>
        </w:rPr>
        <w:t>Λαμπρούλης</w:t>
      </w:r>
      <w:proofErr w:type="spellEnd"/>
      <w:r w:rsidRPr="00B425B5">
        <w:rPr>
          <w:rFonts w:eastAsia="Times New Roman"/>
          <w:b/>
          <w:szCs w:val="24"/>
        </w:rPr>
        <w:t>):</w:t>
      </w:r>
      <w:r>
        <w:rPr>
          <w:rFonts w:eastAsia="Times New Roman"/>
          <w:b/>
          <w:szCs w:val="24"/>
        </w:rPr>
        <w:t xml:space="preserve"> </w:t>
      </w:r>
      <w:r>
        <w:rPr>
          <w:rFonts w:eastAsia="Times New Roman"/>
          <w:szCs w:val="24"/>
        </w:rPr>
        <w:t xml:space="preserve">Τον λόγο έχει η </w:t>
      </w:r>
      <w:r>
        <w:rPr>
          <w:rFonts w:eastAsia="Times New Roman"/>
          <w:szCs w:val="24"/>
        </w:rPr>
        <w:t>κ</w:t>
      </w:r>
      <w:r>
        <w:rPr>
          <w:rFonts w:eastAsia="Times New Roman"/>
          <w:szCs w:val="24"/>
        </w:rPr>
        <w:t>.</w:t>
      </w:r>
      <w:r>
        <w:rPr>
          <w:rFonts w:eastAsia="Times New Roman"/>
          <w:szCs w:val="24"/>
        </w:rPr>
        <w:t xml:space="preserve"> Αντωνίου από τη Νέα Δημοκρατία. </w:t>
      </w:r>
    </w:p>
    <w:p w14:paraId="09A3F2A9" w14:textId="77777777" w:rsidR="00D269F7" w:rsidRDefault="006C352B">
      <w:pPr>
        <w:spacing w:line="600" w:lineRule="auto"/>
        <w:ind w:firstLine="720"/>
        <w:contextualSpacing/>
        <w:jc w:val="both"/>
        <w:rPr>
          <w:rFonts w:eastAsia="Times New Roman"/>
          <w:szCs w:val="24"/>
        </w:rPr>
      </w:pPr>
      <w:r>
        <w:rPr>
          <w:rFonts w:eastAsia="Times New Roman"/>
          <w:b/>
          <w:szCs w:val="24"/>
        </w:rPr>
        <w:t>ΜΑΡΙΑ ΑΝΤΩΝΙΟΥ</w:t>
      </w:r>
      <w:r w:rsidRPr="00043571">
        <w:rPr>
          <w:rFonts w:eastAsia="Times New Roman"/>
          <w:b/>
          <w:szCs w:val="24"/>
        </w:rPr>
        <w:t>:</w:t>
      </w:r>
      <w:r>
        <w:rPr>
          <w:rFonts w:eastAsia="Times New Roman"/>
          <w:b/>
          <w:szCs w:val="24"/>
        </w:rPr>
        <w:t xml:space="preserve"> </w:t>
      </w:r>
      <w:r>
        <w:rPr>
          <w:rFonts w:eastAsia="Times New Roman"/>
          <w:szCs w:val="24"/>
        </w:rPr>
        <w:t>Ε</w:t>
      </w:r>
      <w:r w:rsidRPr="00FE2168">
        <w:rPr>
          <w:rFonts w:eastAsia="Times New Roman"/>
          <w:szCs w:val="24"/>
        </w:rPr>
        <w:t>υχαριστώ</w:t>
      </w:r>
      <w:r>
        <w:rPr>
          <w:rFonts w:eastAsia="Times New Roman"/>
          <w:szCs w:val="24"/>
        </w:rPr>
        <w:t>,</w:t>
      </w:r>
      <w:r w:rsidRPr="00FE2168">
        <w:rPr>
          <w:rFonts w:eastAsia="Times New Roman"/>
          <w:szCs w:val="24"/>
        </w:rPr>
        <w:t xml:space="preserve"> κύριε </w:t>
      </w:r>
      <w:r>
        <w:rPr>
          <w:rFonts w:eastAsia="Times New Roman"/>
          <w:szCs w:val="24"/>
        </w:rPr>
        <w:t>Π</w:t>
      </w:r>
      <w:r w:rsidRPr="00FE2168">
        <w:rPr>
          <w:rFonts w:eastAsia="Times New Roman"/>
          <w:szCs w:val="24"/>
        </w:rPr>
        <w:t>ρόεδρε</w:t>
      </w:r>
      <w:r>
        <w:rPr>
          <w:rFonts w:eastAsia="Times New Roman"/>
          <w:szCs w:val="24"/>
        </w:rPr>
        <w:t>.</w:t>
      </w:r>
    </w:p>
    <w:p w14:paraId="09A3F2AA" w14:textId="77777777" w:rsidR="00D269F7" w:rsidRDefault="006C352B">
      <w:pPr>
        <w:spacing w:line="600" w:lineRule="auto"/>
        <w:ind w:firstLine="720"/>
        <w:contextualSpacing/>
        <w:jc w:val="both"/>
        <w:rPr>
          <w:rFonts w:eastAsia="Times New Roman"/>
          <w:szCs w:val="24"/>
        </w:rPr>
      </w:pPr>
      <w:r>
        <w:rPr>
          <w:rFonts w:eastAsia="Times New Roman"/>
          <w:szCs w:val="24"/>
        </w:rPr>
        <w:t>Κ</w:t>
      </w:r>
      <w:r w:rsidRPr="00523119">
        <w:rPr>
          <w:rFonts w:eastAsia="Times New Roman"/>
          <w:szCs w:val="24"/>
        </w:rPr>
        <w:t xml:space="preserve">ύριε </w:t>
      </w:r>
      <w:r>
        <w:rPr>
          <w:rFonts w:eastAsia="Times New Roman"/>
          <w:szCs w:val="24"/>
        </w:rPr>
        <w:t xml:space="preserve">Πρόεδρε, κυρίες και </w:t>
      </w:r>
      <w:r w:rsidRPr="00523119">
        <w:rPr>
          <w:rFonts w:eastAsia="Times New Roman"/>
          <w:szCs w:val="24"/>
        </w:rPr>
        <w:t>κύριοι συνάδελφοι</w:t>
      </w:r>
      <w:r>
        <w:rPr>
          <w:rFonts w:eastAsia="Times New Roman"/>
          <w:szCs w:val="24"/>
        </w:rPr>
        <w:t>,</w:t>
      </w:r>
      <w:r w:rsidRPr="00523119">
        <w:rPr>
          <w:rFonts w:eastAsia="Times New Roman"/>
          <w:szCs w:val="24"/>
        </w:rPr>
        <w:t xml:space="preserve"> συζητάμε σήμερα στην Ολομέλεια το νομοσχέδιο του Υπουργείου Τουρισμού</w:t>
      </w:r>
      <w:r>
        <w:rPr>
          <w:rFonts w:eastAsia="Times New Roman"/>
          <w:szCs w:val="24"/>
        </w:rPr>
        <w:t>,</w:t>
      </w:r>
      <w:r w:rsidRPr="00523119">
        <w:rPr>
          <w:rFonts w:eastAsia="Times New Roman"/>
          <w:szCs w:val="24"/>
        </w:rPr>
        <w:t xml:space="preserve"> το οποίο</w:t>
      </w:r>
      <w:r>
        <w:rPr>
          <w:rFonts w:eastAsia="Times New Roman"/>
          <w:szCs w:val="24"/>
        </w:rPr>
        <w:t>,</w:t>
      </w:r>
      <w:r w:rsidRPr="00523119">
        <w:rPr>
          <w:rFonts w:eastAsia="Times New Roman"/>
          <w:szCs w:val="24"/>
        </w:rPr>
        <w:t xml:space="preserve"> υποτίθεται</w:t>
      </w:r>
      <w:r>
        <w:rPr>
          <w:rFonts w:eastAsia="Times New Roman"/>
          <w:szCs w:val="24"/>
        </w:rPr>
        <w:t>,</w:t>
      </w:r>
      <w:r w:rsidRPr="00523119">
        <w:rPr>
          <w:rFonts w:eastAsia="Times New Roman"/>
          <w:szCs w:val="24"/>
        </w:rPr>
        <w:t xml:space="preserve"> σύμφωνα με τον τίτλο του</w:t>
      </w:r>
      <w:r>
        <w:rPr>
          <w:rFonts w:eastAsia="Times New Roman"/>
          <w:szCs w:val="24"/>
        </w:rPr>
        <w:t>,</w:t>
      </w:r>
      <w:r w:rsidRPr="00523119">
        <w:rPr>
          <w:rFonts w:eastAsia="Times New Roman"/>
          <w:szCs w:val="24"/>
        </w:rPr>
        <w:t xml:space="preserve"> αποσκοπεί στην ενίσχυση του θεματικού τουρισμού</w:t>
      </w:r>
      <w:r>
        <w:rPr>
          <w:rFonts w:eastAsia="Times New Roman"/>
          <w:szCs w:val="24"/>
        </w:rPr>
        <w:t>,</w:t>
      </w:r>
      <w:r w:rsidRPr="00523119">
        <w:rPr>
          <w:rFonts w:eastAsia="Times New Roman"/>
          <w:szCs w:val="24"/>
        </w:rPr>
        <w:t xml:space="preserve"> στον εκσυγχρονισμό τ</w:t>
      </w:r>
      <w:r>
        <w:rPr>
          <w:rFonts w:eastAsia="Times New Roman"/>
          <w:szCs w:val="24"/>
        </w:rPr>
        <w:t>ης</w:t>
      </w:r>
      <w:r w:rsidRPr="00523119">
        <w:rPr>
          <w:rFonts w:eastAsia="Times New Roman"/>
          <w:szCs w:val="24"/>
        </w:rPr>
        <w:t xml:space="preserve"> </w:t>
      </w:r>
      <w:r w:rsidRPr="00523119">
        <w:rPr>
          <w:rFonts w:eastAsia="Times New Roman"/>
          <w:szCs w:val="24"/>
        </w:rPr>
        <w:lastRenderedPageBreak/>
        <w:t>τουριστικής εκπαίδευσης και στην στήριξη της τουριστικής επιχειρηματικότητας</w:t>
      </w:r>
      <w:r>
        <w:rPr>
          <w:rFonts w:eastAsia="Times New Roman"/>
          <w:szCs w:val="24"/>
        </w:rPr>
        <w:t>.</w:t>
      </w:r>
      <w:r w:rsidRPr="00523119">
        <w:rPr>
          <w:rFonts w:eastAsia="Times New Roman"/>
          <w:szCs w:val="24"/>
        </w:rPr>
        <w:t xml:space="preserve"> </w:t>
      </w:r>
      <w:r>
        <w:rPr>
          <w:rFonts w:eastAsia="Times New Roman"/>
          <w:szCs w:val="24"/>
        </w:rPr>
        <w:t>Κ</w:t>
      </w:r>
      <w:r w:rsidRPr="00523119">
        <w:rPr>
          <w:rFonts w:eastAsia="Times New Roman"/>
          <w:szCs w:val="24"/>
        </w:rPr>
        <w:t xml:space="preserve">αι λέω </w:t>
      </w:r>
      <w:r>
        <w:rPr>
          <w:rFonts w:eastAsia="Times New Roman"/>
          <w:szCs w:val="24"/>
        </w:rPr>
        <w:t>«</w:t>
      </w:r>
      <w:r w:rsidRPr="00523119">
        <w:rPr>
          <w:rFonts w:eastAsia="Times New Roman"/>
          <w:szCs w:val="24"/>
        </w:rPr>
        <w:t>υποτίθεται</w:t>
      </w:r>
      <w:r>
        <w:rPr>
          <w:rFonts w:eastAsia="Times New Roman"/>
          <w:szCs w:val="24"/>
        </w:rPr>
        <w:t>»,</w:t>
      </w:r>
      <w:r w:rsidRPr="00523119">
        <w:rPr>
          <w:rFonts w:eastAsia="Times New Roman"/>
          <w:szCs w:val="24"/>
        </w:rPr>
        <w:t xml:space="preserve"> </w:t>
      </w:r>
      <w:r>
        <w:rPr>
          <w:rFonts w:eastAsia="Times New Roman"/>
          <w:szCs w:val="24"/>
        </w:rPr>
        <w:t>γ</w:t>
      </w:r>
      <w:r w:rsidRPr="00523119">
        <w:rPr>
          <w:rFonts w:eastAsia="Times New Roman"/>
          <w:szCs w:val="24"/>
        </w:rPr>
        <w:t xml:space="preserve">ιατί ο ίδιος ο </w:t>
      </w:r>
      <w:r>
        <w:rPr>
          <w:rFonts w:eastAsia="Times New Roman"/>
          <w:szCs w:val="24"/>
        </w:rPr>
        <w:t>ε</w:t>
      </w:r>
      <w:r w:rsidRPr="00523119">
        <w:rPr>
          <w:rFonts w:eastAsia="Times New Roman"/>
          <w:szCs w:val="24"/>
        </w:rPr>
        <w:t xml:space="preserve">ισηγητής σας είπε ότι </w:t>
      </w:r>
      <w:r>
        <w:rPr>
          <w:rFonts w:eastAsia="Times New Roman"/>
          <w:szCs w:val="24"/>
        </w:rPr>
        <w:t>«</w:t>
      </w:r>
      <w:r w:rsidRPr="00523119">
        <w:rPr>
          <w:rFonts w:eastAsia="Times New Roman"/>
          <w:szCs w:val="24"/>
        </w:rPr>
        <w:t>ερχόμαστε μετά από τέσσερα χρόνια</w:t>
      </w:r>
      <w:r>
        <w:rPr>
          <w:rFonts w:eastAsia="Times New Roman"/>
          <w:szCs w:val="24"/>
        </w:rPr>
        <w:t>,</w:t>
      </w:r>
      <w:r w:rsidRPr="00523119">
        <w:rPr>
          <w:rFonts w:eastAsia="Times New Roman"/>
          <w:szCs w:val="24"/>
        </w:rPr>
        <w:t xml:space="preserve"> </w:t>
      </w:r>
      <w:r>
        <w:rPr>
          <w:rFonts w:eastAsia="Times New Roman"/>
          <w:szCs w:val="24"/>
        </w:rPr>
        <w:t>α</w:t>
      </w:r>
      <w:r w:rsidRPr="00523119">
        <w:rPr>
          <w:rFonts w:eastAsia="Times New Roman"/>
          <w:szCs w:val="24"/>
        </w:rPr>
        <w:t>φού έχο</w:t>
      </w:r>
      <w:r w:rsidRPr="00523119">
        <w:rPr>
          <w:rFonts w:eastAsia="Times New Roman"/>
          <w:szCs w:val="24"/>
        </w:rPr>
        <w:t>υμε καταφέρει πράγματα στην οικονομία</w:t>
      </w:r>
      <w:r>
        <w:rPr>
          <w:rFonts w:eastAsia="Times New Roman"/>
          <w:szCs w:val="24"/>
        </w:rPr>
        <w:t>,</w:t>
      </w:r>
      <w:r w:rsidRPr="00523119">
        <w:rPr>
          <w:rFonts w:eastAsia="Times New Roman"/>
          <w:szCs w:val="24"/>
        </w:rPr>
        <w:t xml:space="preserve"> να μιλήσουμε για τον τουρισμό</w:t>
      </w:r>
      <w:r>
        <w:rPr>
          <w:rFonts w:eastAsia="Times New Roman"/>
          <w:szCs w:val="24"/>
        </w:rPr>
        <w:t>».</w:t>
      </w:r>
      <w:r w:rsidRPr="00523119">
        <w:rPr>
          <w:rFonts w:eastAsia="Times New Roman"/>
          <w:szCs w:val="24"/>
        </w:rPr>
        <w:t xml:space="preserve"> </w:t>
      </w:r>
      <w:r>
        <w:rPr>
          <w:rFonts w:eastAsia="Times New Roman"/>
          <w:szCs w:val="24"/>
        </w:rPr>
        <w:t>Α</w:t>
      </w:r>
      <w:r w:rsidRPr="00523119">
        <w:rPr>
          <w:rFonts w:eastAsia="Times New Roman"/>
          <w:szCs w:val="24"/>
        </w:rPr>
        <w:t xml:space="preserve">υτό </w:t>
      </w:r>
      <w:r>
        <w:rPr>
          <w:rFonts w:eastAsia="Times New Roman"/>
          <w:szCs w:val="24"/>
        </w:rPr>
        <w:t>είπε</w:t>
      </w:r>
      <w:r w:rsidRPr="00523119">
        <w:rPr>
          <w:rFonts w:eastAsia="Times New Roman"/>
          <w:szCs w:val="24"/>
        </w:rPr>
        <w:t xml:space="preserve"> ξεκινώντας </w:t>
      </w:r>
      <w:r>
        <w:rPr>
          <w:rFonts w:eastAsia="Times New Roman"/>
          <w:szCs w:val="24"/>
        </w:rPr>
        <w:t xml:space="preserve">την εισήγησή του. </w:t>
      </w:r>
    </w:p>
    <w:p w14:paraId="09A3F2AB"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Το </w:t>
      </w:r>
      <w:r w:rsidRPr="00523119">
        <w:rPr>
          <w:rFonts w:eastAsia="Times New Roman"/>
          <w:szCs w:val="24"/>
        </w:rPr>
        <w:t>τι καταφέρατε στα τέσσερα χρόνια δεν θα σας το πω εγώ</w:t>
      </w:r>
      <w:r>
        <w:rPr>
          <w:rFonts w:eastAsia="Times New Roman"/>
          <w:szCs w:val="24"/>
        </w:rPr>
        <w:t>,</w:t>
      </w:r>
      <w:r w:rsidRPr="00523119">
        <w:rPr>
          <w:rFonts w:eastAsia="Times New Roman"/>
          <w:szCs w:val="24"/>
        </w:rPr>
        <w:t xml:space="preserve"> αλλά </w:t>
      </w:r>
      <w:r>
        <w:rPr>
          <w:rFonts w:eastAsia="Times New Roman"/>
          <w:szCs w:val="24"/>
        </w:rPr>
        <w:t>ο</w:t>
      </w:r>
      <w:r w:rsidRPr="00523119">
        <w:rPr>
          <w:rFonts w:eastAsia="Times New Roman"/>
          <w:szCs w:val="24"/>
        </w:rPr>
        <w:t>ι διεθνείς οργανισμοί και η πρόσφατη χθεσινή έκθεση του Ο</w:t>
      </w:r>
      <w:r>
        <w:rPr>
          <w:rFonts w:eastAsia="Times New Roman"/>
          <w:szCs w:val="24"/>
        </w:rPr>
        <w:t>Ο</w:t>
      </w:r>
      <w:r w:rsidRPr="00523119">
        <w:rPr>
          <w:rFonts w:eastAsia="Times New Roman"/>
          <w:szCs w:val="24"/>
        </w:rPr>
        <w:t>ΣΑ</w:t>
      </w:r>
      <w:r>
        <w:rPr>
          <w:rFonts w:eastAsia="Times New Roman"/>
          <w:szCs w:val="24"/>
        </w:rPr>
        <w:t>.</w:t>
      </w:r>
      <w:r w:rsidRPr="00523119">
        <w:rPr>
          <w:rFonts w:eastAsia="Times New Roman"/>
          <w:szCs w:val="24"/>
        </w:rPr>
        <w:t xml:space="preserve"> </w:t>
      </w:r>
      <w:r>
        <w:rPr>
          <w:rFonts w:eastAsia="Times New Roman"/>
          <w:szCs w:val="24"/>
        </w:rPr>
        <w:t>Σύμφωνα, λοιπόν, κύ</w:t>
      </w:r>
      <w:r>
        <w:rPr>
          <w:rFonts w:eastAsia="Times New Roman"/>
          <w:szCs w:val="24"/>
        </w:rPr>
        <w:t xml:space="preserve">ριοι </w:t>
      </w:r>
      <w:r w:rsidRPr="00523119">
        <w:rPr>
          <w:rFonts w:eastAsia="Times New Roman"/>
          <w:szCs w:val="24"/>
        </w:rPr>
        <w:t>συνάδελφοι</w:t>
      </w:r>
      <w:r>
        <w:rPr>
          <w:rFonts w:eastAsia="Times New Roman"/>
          <w:szCs w:val="24"/>
        </w:rPr>
        <w:t>,</w:t>
      </w:r>
      <w:r w:rsidRPr="00523119">
        <w:rPr>
          <w:rFonts w:eastAsia="Times New Roman"/>
          <w:szCs w:val="24"/>
        </w:rPr>
        <w:t xml:space="preserve"> με τη χθεσινή έκθεση του ΟΟΣΑ</w:t>
      </w:r>
      <w:r>
        <w:rPr>
          <w:rFonts w:eastAsia="Times New Roman"/>
          <w:szCs w:val="24"/>
        </w:rPr>
        <w:t>, την τριετία 2015-20</w:t>
      </w:r>
      <w:r w:rsidRPr="00523119">
        <w:rPr>
          <w:rFonts w:eastAsia="Times New Roman"/>
          <w:szCs w:val="24"/>
        </w:rPr>
        <w:t>17 η αύξηση των φόρων στην Ελλάδα ήταν η μεγαλύτερη στον κόσμο</w:t>
      </w:r>
      <w:r>
        <w:rPr>
          <w:rFonts w:eastAsia="Times New Roman"/>
          <w:szCs w:val="24"/>
        </w:rPr>
        <w:t>,</w:t>
      </w:r>
      <w:r w:rsidRPr="00523119">
        <w:rPr>
          <w:rFonts w:eastAsia="Times New Roman"/>
          <w:szCs w:val="24"/>
        </w:rPr>
        <w:t xml:space="preserve"> διπλάσια σχεδόν από τη δεύτερη χώρα </w:t>
      </w:r>
      <w:r>
        <w:rPr>
          <w:rFonts w:eastAsia="Times New Roman"/>
          <w:szCs w:val="24"/>
        </w:rPr>
        <w:t>που ήταν</w:t>
      </w:r>
      <w:r w:rsidRPr="00523119">
        <w:rPr>
          <w:rFonts w:eastAsia="Times New Roman"/>
          <w:szCs w:val="24"/>
        </w:rPr>
        <w:t xml:space="preserve"> το Μεξικό</w:t>
      </w:r>
      <w:r>
        <w:rPr>
          <w:rFonts w:eastAsia="Times New Roman"/>
          <w:szCs w:val="24"/>
        </w:rPr>
        <w:t>.</w:t>
      </w:r>
      <w:r w:rsidRPr="00523119">
        <w:rPr>
          <w:rFonts w:eastAsia="Times New Roman"/>
          <w:szCs w:val="24"/>
        </w:rPr>
        <w:t xml:space="preserve"> </w:t>
      </w:r>
    </w:p>
    <w:p w14:paraId="09A3F2AC" w14:textId="77777777" w:rsidR="00D269F7" w:rsidRDefault="006C352B">
      <w:pPr>
        <w:spacing w:line="600" w:lineRule="auto"/>
        <w:ind w:firstLine="720"/>
        <w:contextualSpacing/>
        <w:jc w:val="both"/>
        <w:rPr>
          <w:rFonts w:eastAsia="Times New Roman"/>
          <w:szCs w:val="24"/>
        </w:rPr>
      </w:pPr>
      <w:r>
        <w:rPr>
          <w:rFonts w:eastAsia="Times New Roman"/>
          <w:szCs w:val="24"/>
        </w:rPr>
        <w:t>Στην τελευταία τετραετία</w:t>
      </w:r>
      <w:r w:rsidRPr="00523119">
        <w:rPr>
          <w:rFonts w:eastAsia="Times New Roman"/>
          <w:szCs w:val="24"/>
        </w:rPr>
        <w:t xml:space="preserve"> η Ελλάδα κατέγραψε πολλές πρωτιές</w:t>
      </w:r>
      <w:r>
        <w:rPr>
          <w:rFonts w:eastAsia="Times New Roman"/>
          <w:szCs w:val="24"/>
        </w:rPr>
        <w:t>,</w:t>
      </w:r>
      <w:r w:rsidRPr="00523119">
        <w:rPr>
          <w:rFonts w:eastAsia="Times New Roman"/>
          <w:szCs w:val="24"/>
        </w:rPr>
        <w:t xml:space="preserve"> </w:t>
      </w:r>
      <w:proofErr w:type="spellStart"/>
      <w:r w:rsidRPr="00523119">
        <w:rPr>
          <w:rFonts w:eastAsia="Times New Roman"/>
          <w:szCs w:val="24"/>
        </w:rPr>
        <w:t>πάμπολλε</w:t>
      </w:r>
      <w:r w:rsidRPr="00523119">
        <w:rPr>
          <w:rFonts w:eastAsia="Times New Roman"/>
          <w:szCs w:val="24"/>
        </w:rPr>
        <w:t>ς</w:t>
      </w:r>
      <w:proofErr w:type="spellEnd"/>
      <w:r>
        <w:rPr>
          <w:rFonts w:eastAsia="Times New Roman"/>
          <w:szCs w:val="24"/>
        </w:rPr>
        <w:t>. Ήταν</w:t>
      </w:r>
      <w:r w:rsidRPr="00523119">
        <w:rPr>
          <w:rFonts w:eastAsia="Times New Roman"/>
          <w:szCs w:val="24"/>
        </w:rPr>
        <w:t xml:space="preserve"> πρωταθλήτρια και στις περικοπές κρατικών δαπανών για τη διετία 2015-2016 </w:t>
      </w:r>
      <w:r>
        <w:rPr>
          <w:rFonts w:eastAsia="Times New Roman"/>
          <w:szCs w:val="24"/>
        </w:rPr>
        <w:t>ω</w:t>
      </w:r>
      <w:r w:rsidRPr="00523119">
        <w:rPr>
          <w:rFonts w:eastAsia="Times New Roman"/>
          <w:szCs w:val="24"/>
        </w:rPr>
        <w:t>ς ποσοστό του ΑΕΠ</w:t>
      </w:r>
      <w:r>
        <w:rPr>
          <w:rFonts w:eastAsia="Times New Roman"/>
          <w:szCs w:val="24"/>
        </w:rPr>
        <w:t xml:space="preserve">. Μειώθηκαν περισσότερο </w:t>
      </w:r>
      <w:r w:rsidRPr="00523119">
        <w:rPr>
          <w:rFonts w:eastAsia="Times New Roman"/>
          <w:szCs w:val="24"/>
        </w:rPr>
        <w:t>από οποιαδήποτε άλλη χώρα</w:t>
      </w:r>
      <w:r>
        <w:rPr>
          <w:rFonts w:eastAsia="Times New Roman"/>
          <w:szCs w:val="24"/>
        </w:rPr>
        <w:t xml:space="preserve">. </w:t>
      </w:r>
    </w:p>
    <w:p w14:paraId="09A3F2AD" w14:textId="77777777" w:rsidR="00D269F7" w:rsidRDefault="006C352B">
      <w:pPr>
        <w:spacing w:line="600" w:lineRule="auto"/>
        <w:ind w:firstLine="720"/>
        <w:contextualSpacing/>
        <w:jc w:val="both"/>
        <w:rPr>
          <w:rFonts w:eastAsia="Times New Roman"/>
          <w:szCs w:val="24"/>
        </w:rPr>
      </w:pPr>
      <w:r>
        <w:rPr>
          <w:rFonts w:eastAsia="Times New Roman"/>
          <w:szCs w:val="24"/>
        </w:rPr>
        <w:t>Νέο, επίσης,</w:t>
      </w:r>
      <w:r w:rsidRPr="00523119">
        <w:rPr>
          <w:rFonts w:eastAsia="Times New Roman"/>
          <w:szCs w:val="24"/>
        </w:rPr>
        <w:t xml:space="preserve"> ρεκόρ </w:t>
      </w:r>
      <w:r>
        <w:rPr>
          <w:rFonts w:eastAsia="Times New Roman"/>
          <w:szCs w:val="24"/>
        </w:rPr>
        <w:t xml:space="preserve">χρέους </w:t>
      </w:r>
      <w:r w:rsidRPr="00523119">
        <w:rPr>
          <w:rFonts w:eastAsia="Times New Roman"/>
          <w:szCs w:val="24"/>
        </w:rPr>
        <w:t>στην Ελλάδα των μνημονίων για φέτος</w:t>
      </w:r>
      <w:r>
        <w:rPr>
          <w:rFonts w:eastAsia="Times New Roman"/>
          <w:szCs w:val="24"/>
        </w:rPr>
        <w:t>. Δεν το λέω εγώ.</w:t>
      </w:r>
      <w:r w:rsidRPr="00523119">
        <w:rPr>
          <w:rFonts w:eastAsia="Times New Roman"/>
          <w:szCs w:val="24"/>
        </w:rPr>
        <w:t xml:space="preserve"> </w:t>
      </w:r>
      <w:r>
        <w:rPr>
          <w:rFonts w:eastAsia="Times New Roman"/>
          <w:szCs w:val="24"/>
        </w:rPr>
        <w:t>Σ</w:t>
      </w:r>
      <w:r w:rsidRPr="00523119">
        <w:rPr>
          <w:rFonts w:eastAsia="Times New Roman"/>
          <w:szCs w:val="24"/>
        </w:rPr>
        <w:t xml:space="preserve">ύμφωνα με την </w:t>
      </w:r>
      <w:r>
        <w:rPr>
          <w:rFonts w:eastAsia="Times New Roman"/>
          <w:szCs w:val="24"/>
        </w:rPr>
        <w:t>έ</w:t>
      </w:r>
      <w:r w:rsidRPr="00523119">
        <w:rPr>
          <w:rFonts w:eastAsia="Times New Roman"/>
          <w:szCs w:val="24"/>
        </w:rPr>
        <w:t xml:space="preserve">κθεση της Ευρωπαϊκής Επιτροπής για την Ελλάδα τον Ιούλιο του </w:t>
      </w:r>
      <w:r>
        <w:rPr>
          <w:rFonts w:eastAsia="Times New Roman"/>
          <w:szCs w:val="24"/>
        </w:rPr>
        <w:t>2018,</w:t>
      </w:r>
      <w:r w:rsidRPr="00523119">
        <w:rPr>
          <w:rFonts w:eastAsia="Times New Roman"/>
          <w:szCs w:val="24"/>
        </w:rPr>
        <w:t xml:space="preserve"> το χρέος της </w:t>
      </w:r>
      <w:r>
        <w:rPr>
          <w:rFonts w:eastAsia="Times New Roman"/>
          <w:szCs w:val="24"/>
        </w:rPr>
        <w:t>γ</w:t>
      </w:r>
      <w:r w:rsidRPr="00523119">
        <w:rPr>
          <w:rFonts w:eastAsia="Times New Roman"/>
          <w:szCs w:val="24"/>
        </w:rPr>
        <w:t xml:space="preserve">ενικής </w:t>
      </w:r>
      <w:r>
        <w:rPr>
          <w:rFonts w:eastAsia="Times New Roman"/>
          <w:szCs w:val="24"/>
        </w:rPr>
        <w:t>κ</w:t>
      </w:r>
      <w:r w:rsidRPr="00523119">
        <w:rPr>
          <w:rFonts w:eastAsia="Times New Roman"/>
          <w:szCs w:val="24"/>
        </w:rPr>
        <w:t xml:space="preserve">υβέρνησης υπολογίστηκε για το </w:t>
      </w:r>
      <w:r>
        <w:rPr>
          <w:rFonts w:eastAsia="Times New Roman"/>
          <w:szCs w:val="24"/>
        </w:rPr>
        <w:t>2018 στο 18</w:t>
      </w:r>
      <w:r w:rsidRPr="00523119">
        <w:rPr>
          <w:rFonts w:eastAsia="Times New Roman"/>
          <w:szCs w:val="24"/>
        </w:rPr>
        <w:t>8,6</w:t>
      </w:r>
      <w:r>
        <w:rPr>
          <w:rFonts w:eastAsia="Times New Roman"/>
          <w:szCs w:val="24"/>
        </w:rPr>
        <w:t>%</w:t>
      </w:r>
      <w:r w:rsidRPr="00523119">
        <w:rPr>
          <w:rFonts w:eastAsia="Times New Roman"/>
          <w:szCs w:val="24"/>
        </w:rPr>
        <w:t xml:space="preserve"> του </w:t>
      </w:r>
      <w:r w:rsidRPr="00523119">
        <w:rPr>
          <w:rFonts w:eastAsia="Times New Roman"/>
          <w:szCs w:val="24"/>
        </w:rPr>
        <w:lastRenderedPageBreak/>
        <w:t>ΑΕΠ</w:t>
      </w:r>
      <w:r>
        <w:rPr>
          <w:rFonts w:eastAsia="Times New Roman"/>
          <w:szCs w:val="24"/>
        </w:rPr>
        <w:t>,</w:t>
      </w:r>
      <w:r w:rsidRPr="00523119">
        <w:rPr>
          <w:rFonts w:eastAsia="Times New Roman"/>
          <w:szCs w:val="24"/>
        </w:rPr>
        <w:t xml:space="preserve"> ενώ σύμφωνα με το προσχέδιο του προϋπολογισμού θα φτά</w:t>
      </w:r>
      <w:r>
        <w:rPr>
          <w:rFonts w:eastAsia="Times New Roman"/>
          <w:szCs w:val="24"/>
        </w:rPr>
        <w:t>σει το 18</w:t>
      </w:r>
      <w:r w:rsidRPr="00523119">
        <w:rPr>
          <w:rFonts w:eastAsia="Times New Roman"/>
          <w:szCs w:val="24"/>
        </w:rPr>
        <w:t>3% του ΑΕΠ</w:t>
      </w:r>
      <w:r>
        <w:rPr>
          <w:rFonts w:eastAsia="Times New Roman"/>
          <w:szCs w:val="24"/>
        </w:rPr>
        <w:t>,</w:t>
      </w:r>
      <w:r w:rsidRPr="00523119">
        <w:rPr>
          <w:rFonts w:eastAsia="Times New Roman"/>
          <w:szCs w:val="24"/>
        </w:rPr>
        <w:t xml:space="preserve"> δηλαδή 335 δι</w:t>
      </w:r>
      <w:r>
        <w:rPr>
          <w:rFonts w:eastAsia="Times New Roman"/>
          <w:szCs w:val="24"/>
        </w:rPr>
        <w:t>σεκατομμύρια</w:t>
      </w:r>
      <w:r w:rsidRPr="00523119">
        <w:rPr>
          <w:rFonts w:eastAsia="Times New Roman"/>
          <w:szCs w:val="24"/>
        </w:rPr>
        <w:t xml:space="preserve"> ευρώ</w:t>
      </w:r>
      <w:r>
        <w:rPr>
          <w:rFonts w:eastAsia="Times New Roman"/>
          <w:szCs w:val="24"/>
        </w:rPr>
        <w:t>.</w:t>
      </w:r>
    </w:p>
    <w:p w14:paraId="09A3F2AE" w14:textId="77777777" w:rsidR="00D269F7" w:rsidRDefault="006C352B">
      <w:pPr>
        <w:spacing w:line="600" w:lineRule="auto"/>
        <w:ind w:firstLine="720"/>
        <w:contextualSpacing/>
        <w:jc w:val="both"/>
        <w:rPr>
          <w:rFonts w:eastAsia="Times New Roman"/>
          <w:szCs w:val="24"/>
        </w:rPr>
      </w:pPr>
      <w:r>
        <w:rPr>
          <w:rFonts w:eastAsia="Times New Roman"/>
          <w:szCs w:val="24"/>
        </w:rPr>
        <w:t>Και με</w:t>
      </w:r>
      <w:r>
        <w:rPr>
          <w:rFonts w:eastAsia="Times New Roman"/>
          <w:szCs w:val="24"/>
        </w:rPr>
        <w:t>τά από τέσσερα χρόνια,</w:t>
      </w:r>
      <w:r w:rsidRPr="00523119">
        <w:rPr>
          <w:rFonts w:eastAsia="Times New Roman"/>
          <w:szCs w:val="24"/>
        </w:rPr>
        <w:t xml:space="preserve"> έρχεστε και λέτε ότι θα ασχοληθείτε με το</w:t>
      </w:r>
      <w:r>
        <w:rPr>
          <w:rFonts w:eastAsia="Times New Roman"/>
          <w:szCs w:val="24"/>
        </w:rPr>
        <w:t>ν</w:t>
      </w:r>
      <w:r w:rsidRPr="00523119">
        <w:rPr>
          <w:rFonts w:eastAsia="Times New Roman"/>
          <w:szCs w:val="24"/>
        </w:rPr>
        <w:t xml:space="preserve"> θεματικό τουρισμό</w:t>
      </w:r>
      <w:r>
        <w:rPr>
          <w:rFonts w:eastAsia="Times New Roman"/>
          <w:szCs w:val="24"/>
        </w:rPr>
        <w:t>, με τον</w:t>
      </w:r>
      <w:r w:rsidRPr="00523119">
        <w:rPr>
          <w:rFonts w:eastAsia="Times New Roman"/>
          <w:szCs w:val="24"/>
        </w:rPr>
        <w:t xml:space="preserve"> εναλλακτικό </w:t>
      </w:r>
      <w:r>
        <w:rPr>
          <w:rFonts w:eastAsia="Times New Roman"/>
          <w:szCs w:val="24"/>
        </w:rPr>
        <w:t xml:space="preserve">τουρισμό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r>
        <w:rPr>
          <w:rFonts w:eastAsia="Times New Roman"/>
          <w:szCs w:val="24"/>
        </w:rPr>
        <w:t xml:space="preserve"> Δηλαδή, με τη βαριά βιομηχανία αυτής</w:t>
      </w:r>
      <w:r w:rsidRPr="00523119">
        <w:rPr>
          <w:rFonts w:eastAsia="Times New Roman"/>
          <w:szCs w:val="24"/>
        </w:rPr>
        <w:t xml:space="preserve"> της χώρας</w:t>
      </w:r>
      <w:r>
        <w:rPr>
          <w:rFonts w:eastAsia="Times New Roman"/>
          <w:szCs w:val="24"/>
        </w:rPr>
        <w:t>,</w:t>
      </w:r>
      <w:r w:rsidRPr="00523119">
        <w:rPr>
          <w:rFonts w:eastAsia="Times New Roman"/>
          <w:szCs w:val="24"/>
        </w:rPr>
        <w:t xml:space="preserve"> τον τουρισμό</w:t>
      </w:r>
      <w:r>
        <w:rPr>
          <w:rFonts w:eastAsia="Times New Roman"/>
          <w:szCs w:val="24"/>
        </w:rPr>
        <w:t>,</w:t>
      </w:r>
      <w:r w:rsidRPr="00523119">
        <w:rPr>
          <w:rFonts w:eastAsia="Times New Roman"/>
          <w:szCs w:val="24"/>
        </w:rPr>
        <w:t xml:space="preserve"> θυμηθήκατε να ασχολ</w:t>
      </w:r>
      <w:r>
        <w:rPr>
          <w:rFonts w:eastAsia="Times New Roman"/>
          <w:szCs w:val="24"/>
        </w:rPr>
        <w:t xml:space="preserve">ηθείτε </w:t>
      </w:r>
      <w:r w:rsidRPr="00523119">
        <w:rPr>
          <w:rFonts w:eastAsia="Times New Roman"/>
          <w:szCs w:val="24"/>
        </w:rPr>
        <w:t xml:space="preserve">τώρα </w:t>
      </w:r>
      <w:r>
        <w:rPr>
          <w:rFonts w:eastAsia="Times New Roman"/>
          <w:szCs w:val="24"/>
        </w:rPr>
        <w:t>π</w:t>
      </w:r>
      <w:r w:rsidRPr="00523119">
        <w:rPr>
          <w:rFonts w:eastAsia="Times New Roman"/>
          <w:szCs w:val="24"/>
        </w:rPr>
        <w:t xml:space="preserve">ου λήγει η θητεία </w:t>
      </w:r>
      <w:r>
        <w:rPr>
          <w:rFonts w:eastAsia="Times New Roman"/>
          <w:szCs w:val="24"/>
        </w:rPr>
        <w:t>σας.</w:t>
      </w:r>
      <w:r w:rsidRPr="00523119">
        <w:rPr>
          <w:rFonts w:eastAsia="Times New Roman"/>
          <w:szCs w:val="24"/>
        </w:rPr>
        <w:t xml:space="preserve"> </w:t>
      </w:r>
      <w:r>
        <w:rPr>
          <w:rFonts w:eastAsia="Times New Roman"/>
          <w:szCs w:val="24"/>
        </w:rPr>
        <w:t>Α</w:t>
      </w:r>
      <w:r w:rsidRPr="00523119">
        <w:rPr>
          <w:rFonts w:eastAsia="Times New Roman"/>
          <w:szCs w:val="24"/>
        </w:rPr>
        <w:t>υτό και μόνο αποτε</w:t>
      </w:r>
      <w:r w:rsidRPr="00523119">
        <w:rPr>
          <w:rFonts w:eastAsia="Times New Roman"/>
          <w:szCs w:val="24"/>
        </w:rPr>
        <w:t xml:space="preserve">λεί την πεμπτουσία της ιδεοληψίας </w:t>
      </w:r>
      <w:r>
        <w:rPr>
          <w:rFonts w:eastAsia="Times New Roman"/>
          <w:szCs w:val="24"/>
        </w:rPr>
        <w:t xml:space="preserve">σας, ήτοι </w:t>
      </w:r>
      <w:r w:rsidRPr="00523119">
        <w:rPr>
          <w:rFonts w:eastAsia="Times New Roman"/>
          <w:szCs w:val="24"/>
        </w:rPr>
        <w:t>φόρους</w:t>
      </w:r>
      <w:r>
        <w:rPr>
          <w:rFonts w:eastAsia="Times New Roman"/>
          <w:szCs w:val="24"/>
        </w:rPr>
        <w:t>,</w:t>
      </w:r>
      <w:r w:rsidRPr="00523119">
        <w:rPr>
          <w:rFonts w:eastAsia="Times New Roman"/>
          <w:szCs w:val="24"/>
        </w:rPr>
        <w:t xml:space="preserve"> φόρους</w:t>
      </w:r>
      <w:r>
        <w:rPr>
          <w:rFonts w:eastAsia="Times New Roman"/>
          <w:szCs w:val="24"/>
        </w:rPr>
        <w:t>,</w:t>
      </w:r>
      <w:r w:rsidRPr="00523119">
        <w:rPr>
          <w:rFonts w:eastAsia="Times New Roman"/>
          <w:szCs w:val="24"/>
        </w:rPr>
        <w:t xml:space="preserve"> φόρους και προεκλογικά</w:t>
      </w:r>
      <w:r>
        <w:rPr>
          <w:rFonts w:eastAsia="Times New Roman"/>
          <w:szCs w:val="24"/>
        </w:rPr>
        <w:t>,</w:t>
      </w:r>
      <w:r w:rsidRPr="00523119">
        <w:rPr>
          <w:rFonts w:eastAsia="Times New Roman"/>
          <w:szCs w:val="24"/>
        </w:rPr>
        <w:t xml:space="preserve"> </w:t>
      </w:r>
      <w:r>
        <w:rPr>
          <w:rFonts w:eastAsia="Times New Roman"/>
          <w:szCs w:val="24"/>
        </w:rPr>
        <w:t>α</w:t>
      </w:r>
      <w:r w:rsidRPr="00523119">
        <w:rPr>
          <w:rFonts w:eastAsia="Times New Roman"/>
          <w:szCs w:val="24"/>
        </w:rPr>
        <w:t>ς παίξουμε και με τη βαριά μας βιομηχανία</w:t>
      </w:r>
      <w:r>
        <w:rPr>
          <w:rFonts w:eastAsia="Times New Roman"/>
          <w:szCs w:val="24"/>
        </w:rPr>
        <w:t>.</w:t>
      </w:r>
      <w:r w:rsidRPr="00523119">
        <w:rPr>
          <w:rFonts w:eastAsia="Times New Roman"/>
          <w:szCs w:val="24"/>
        </w:rPr>
        <w:t xml:space="preserve"> </w:t>
      </w:r>
    </w:p>
    <w:p w14:paraId="09A3F2AF" w14:textId="77777777" w:rsidR="00D269F7" w:rsidRDefault="006C352B">
      <w:pPr>
        <w:spacing w:line="600" w:lineRule="auto"/>
        <w:ind w:firstLine="720"/>
        <w:contextualSpacing/>
        <w:jc w:val="both"/>
        <w:rPr>
          <w:rFonts w:eastAsia="Times New Roman"/>
          <w:szCs w:val="24"/>
        </w:rPr>
      </w:pPr>
      <w:r>
        <w:rPr>
          <w:rFonts w:eastAsia="Times New Roman"/>
          <w:szCs w:val="24"/>
        </w:rPr>
        <w:t>Μ</w:t>
      </w:r>
      <w:r w:rsidRPr="00523119">
        <w:rPr>
          <w:rFonts w:eastAsia="Times New Roman"/>
          <w:szCs w:val="24"/>
        </w:rPr>
        <w:t>ετά από τέσσερα χρόνια διακυβέρνησης</w:t>
      </w:r>
      <w:r>
        <w:rPr>
          <w:rFonts w:eastAsia="Times New Roman"/>
          <w:szCs w:val="24"/>
        </w:rPr>
        <w:t>,</w:t>
      </w:r>
      <w:r w:rsidRPr="00523119">
        <w:rPr>
          <w:rFonts w:eastAsia="Times New Roman"/>
          <w:szCs w:val="24"/>
        </w:rPr>
        <w:t xml:space="preserve"> θα περίμενε κανείς ότι θα φ</w:t>
      </w:r>
      <w:r>
        <w:rPr>
          <w:rFonts w:eastAsia="Times New Roman"/>
          <w:szCs w:val="24"/>
        </w:rPr>
        <w:t>έρνατε,</w:t>
      </w:r>
      <w:r w:rsidRPr="00523119">
        <w:rPr>
          <w:rFonts w:eastAsia="Times New Roman"/>
          <w:szCs w:val="24"/>
        </w:rPr>
        <w:t xml:space="preserve"> </w:t>
      </w:r>
      <w:r>
        <w:rPr>
          <w:rFonts w:eastAsia="Times New Roman"/>
          <w:szCs w:val="24"/>
        </w:rPr>
        <w:t>ε</w:t>
      </w:r>
      <w:r w:rsidRPr="00523119">
        <w:rPr>
          <w:rFonts w:eastAsia="Times New Roman"/>
          <w:szCs w:val="24"/>
        </w:rPr>
        <w:t>πιτέλους</w:t>
      </w:r>
      <w:r>
        <w:rPr>
          <w:rFonts w:eastAsia="Times New Roman"/>
          <w:szCs w:val="24"/>
        </w:rPr>
        <w:t>,</w:t>
      </w:r>
      <w:r w:rsidRPr="00523119">
        <w:rPr>
          <w:rFonts w:eastAsia="Times New Roman"/>
          <w:szCs w:val="24"/>
        </w:rPr>
        <w:t xml:space="preserve"> έστω την ύστατη στιγμή</w:t>
      </w:r>
      <w:r>
        <w:rPr>
          <w:rFonts w:eastAsia="Times New Roman"/>
          <w:szCs w:val="24"/>
        </w:rPr>
        <w:t>,</w:t>
      </w:r>
      <w:r w:rsidRPr="00523119">
        <w:rPr>
          <w:rFonts w:eastAsia="Times New Roman"/>
          <w:szCs w:val="24"/>
        </w:rPr>
        <w:t xml:space="preserve"> ένα νομοσχέδιο με ουσιαστικές ρυθμίσεις για την ανάπτυξη των εναλλακτικών μορφών τουρισμού</w:t>
      </w:r>
      <w:r>
        <w:rPr>
          <w:rFonts w:eastAsia="Times New Roman"/>
          <w:szCs w:val="24"/>
        </w:rPr>
        <w:t>,</w:t>
      </w:r>
      <w:r w:rsidRPr="00523119">
        <w:rPr>
          <w:rFonts w:eastAsia="Times New Roman"/>
          <w:szCs w:val="24"/>
        </w:rPr>
        <w:t xml:space="preserve"> </w:t>
      </w:r>
      <w:r>
        <w:rPr>
          <w:rFonts w:eastAsia="Times New Roman"/>
          <w:szCs w:val="24"/>
        </w:rPr>
        <w:t>ρυθμίσεις</w:t>
      </w:r>
      <w:r w:rsidRPr="00523119">
        <w:rPr>
          <w:rFonts w:eastAsia="Times New Roman"/>
          <w:szCs w:val="24"/>
        </w:rPr>
        <w:t xml:space="preserve"> που θα έδινα</w:t>
      </w:r>
      <w:r>
        <w:rPr>
          <w:rFonts w:eastAsia="Times New Roman"/>
          <w:szCs w:val="24"/>
        </w:rPr>
        <w:t>ν</w:t>
      </w:r>
      <w:r w:rsidRPr="00523119">
        <w:rPr>
          <w:rFonts w:eastAsia="Times New Roman"/>
          <w:szCs w:val="24"/>
        </w:rPr>
        <w:t xml:space="preserve"> λύσεις </w:t>
      </w:r>
      <w:r>
        <w:rPr>
          <w:rFonts w:eastAsia="Times New Roman"/>
          <w:szCs w:val="24"/>
        </w:rPr>
        <w:t>σ</w:t>
      </w:r>
      <w:r w:rsidRPr="00523119">
        <w:rPr>
          <w:rFonts w:eastAsia="Times New Roman"/>
          <w:szCs w:val="24"/>
        </w:rPr>
        <w:t xml:space="preserve">τα διάφορα προβλήματα και θα δημιουργούσαν ένα ολοκληρωμένο θεσμικό </w:t>
      </w:r>
      <w:r>
        <w:rPr>
          <w:rFonts w:eastAsia="Times New Roman"/>
          <w:szCs w:val="24"/>
        </w:rPr>
        <w:t>π</w:t>
      </w:r>
      <w:r w:rsidRPr="00523119">
        <w:rPr>
          <w:rFonts w:eastAsia="Times New Roman"/>
          <w:szCs w:val="24"/>
        </w:rPr>
        <w:t>λαίσιο για τον ζωτικής σημασίας για την εθνική οικονομία τομέα</w:t>
      </w:r>
      <w:r w:rsidRPr="00523119">
        <w:rPr>
          <w:rFonts w:eastAsia="Times New Roman"/>
          <w:szCs w:val="24"/>
        </w:rPr>
        <w:t xml:space="preserve"> του τουρισμού</w:t>
      </w:r>
      <w:r>
        <w:rPr>
          <w:rFonts w:eastAsia="Times New Roman"/>
          <w:szCs w:val="24"/>
        </w:rPr>
        <w:t>.</w:t>
      </w:r>
    </w:p>
    <w:p w14:paraId="09A3F2B0" w14:textId="77777777" w:rsidR="00D269F7" w:rsidRDefault="006C352B">
      <w:pPr>
        <w:spacing w:line="600" w:lineRule="auto"/>
        <w:ind w:firstLine="720"/>
        <w:contextualSpacing/>
        <w:jc w:val="both"/>
        <w:rPr>
          <w:rFonts w:eastAsia="Times New Roman"/>
          <w:szCs w:val="24"/>
        </w:rPr>
      </w:pPr>
      <w:r w:rsidRPr="00523119">
        <w:rPr>
          <w:rFonts w:eastAsia="Times New Roman"/>
          <w:szCs w:val="24"/>
        </w:rPr>
        <w:t xml:space="preserve"> </w:t>
      </w:r>
      <w:r>
        <w:rPr>
          <w:rFonts w:eastAsia="Times New Roman"/>
          <w:szCs w:val="24"/>
        </w:rPr>
        <w:t>Α</w:t>
      </w:r>
      <w:r w:rsidRPr="00523119">
        <w:rPr>
          <w:rFonts w:eastAsia="Times New Roman"/>
          <w:szCs w:val="24"/>
        </w:rPr>
        <w:t>ντ</w:t>
      </w:r>
      <w:r>
        <w:rPr>
          <w:rFonts w:eastAsia="Times New Roman"/>
          <w:szCs w:val="24"/>
        </w:rPr>
        <w:t>’</w:t>
      </w:r>
      <w:r w:rsidRPr="00523119">
        <w:rPr>
          <w:rFonts w:eastAsia="Times New Roman"/>
          <w:szCs w:val="24"/>
        </w:rPr>
        <w:t xml:space="preserve"> αυτού</w:t>
      </w:r>
      <w:r>
        <w:rPr>
          <w:rFonts w:eastAsia="Times New Roman"/>
          <w:szCs w:val="24"/>
        </w:rPr>
        <w:t>,</w:t>
      </w:r>
      <w:r w:rsidRPr="00523119">
        <w:rPr>
          <w:rFonts w:eastAsia="Times New Roman"/>
          <w:szCs w:val="24"/>
        </w:rPr>
        <w:t xml:space="preserve"> διαπιστώνουμε ότι το Υπουργείο </w:t>
      </w:r>
      <w:r>
        <w:rPr>
          <w:rFonts w:eastAsia="Times New Roman"/>
          <w:szCs w:val="24"/>
        </w:rPr>
        <w:t>Τ</w:t>
      </w:r>
      <w:r w:rsidRPr="00523119">
        <w:rPr>
          <w:rFonts w:eastAsia="Times New Roman"/>
          <w:szCs w:val="24"/>
        </w:rPr>
        <w:t xml:space="preserve">ουρισμού </w:t>
      </w:r>
      <w:r>
        <w:rPr>
          <w:rFonts w:eastAsia="Times New Roman"/>
          <w:szCs w:val="24"/>
        </w:rPr>
        <w:t>σ</w:t>
      </w:r>
      <w:r w:rsidRPr="00523119">
        <w:rPr>
          <w:rFonts w:eastAsia="Times New Roman"/>
          <w:szCs w:val="24"/>
        </w:rPr>
        <w:t>το παρόν νομοσχέδιο περιορίζεται</w:t>
      </w:r>
      <w:r>
        <w:rPr>
          <w:rFonts w:eastAsia="Times New Roman"/>
          <w:szCs w:val="24"/>
        </w:rPr>
        <w:t>,</w:t>
      </w:r>
      <w:r w:rsidRPr="00523119">
        <w:rPr>
          <w:rFonts w:eastAsia="Times New Roman"/>
          <w:szCs w:val="24"/>
        </w:rPr>
        <w:t xml:space="preserve"> δυστυχώς</w:t>
      </w:r>
      <w:r>
        <w:rPr>
          <w:rFonts w:eastAsia="Times New Roman"/>
          <w:szCs w:val="24"/>
        </w:rPr>
        <w:t>,</w:t>
      </w:r>
      <w:r w:rsidRPr="00523119">
        <w:rPr>
          <w:rFonts w:eastAsia="Times New Roman"/>
          <w:szCs w:val="24"/>
        </w:rPr>
        <w:t xml:space="preserve"> στο να παραθέτει απλ</w:t>
      </w:r>
      <w:r>
        <w:rPr>
          <w:rFonts w:eastAsia="Times New Roman"/>
          <w:szCs w:val="24"/>
        </w:rPr>
        <w:t>ού</w:t>
      </w:r>
      <w:r w:rsidRPr="00523119">
        <w:rPr>
          <w:rFonts w:eastAsia="Times New Roman"/>
          <w:szCs w:val="24"/>
        </w:rPr>
        <w:t>ς ορισμ</w:t>
      </w:r>
      <w:r>
        <w:rPr>
          <w:rFonts w:eastAsia="Times New Roman"/>
          <w:szCs w:val="24"/>
        </w:rPr>
        <w:t>ού</w:t>
      </w:r>
      <w:r w:rsidRPr="00523119">
        <w:rPr>
          <w:rFonts w:eastAsia="Times New Roman"/>
          <w:szCs w:val="24"/>
        </w:rPr>
        <w:t>ς για τις ειδικές μορφές τουρισμού</w:t>
      </w:r>
      <w:r>
        <w:rPr>
          <w:rFonts w:eastAsia="Times New Roman"/>
          <w:szCs w:val="24"/>
        </w:rPr>
        <w:t>,</w:t>
      </w:r>
      <w:r w:rsidRPr="00523119">
        <w:rPr>
          <w:rFonts w:eastAsia="Times New Roman"/>
          <w:szCs w:val="24"/>
        </w:rPr>
        <w:t xml:space="preserve"> χωρίς τίποτα </w:t>
      </w:r>
      <w:r w:rsidRPr="00523119">
        <w:rPr>
          <w:rFonts w:eastAsia="Times New Roman"/>
          <w:szCs w:val="24"/>
        </w:rPr>
        <w:lastRenderedPageBreak/>
        <w:t>το ουσιαστικό</w:t>
      </w:r>
      <w:r>
        <w:rPr>
          <w:rFonts w:eastAsia="Times New Roman"/>
          <w:szCs w:val="24"/>
        </w:rPr>
        <w:t>,</w:t>
      </w:r>
      <w:r w:rsidRPr="00523119">
        <w:rPr>
          <w:rFonts w:eastAsia="Times New Roman"/>
          <w:szCs w:val="24"/>
        </w:rPr>
        <w:t xml:space="preserve"> με εξαίρεση κάποιες διατάξεις για τον αθλητικό</w:t>
      </w:r>
      <w:r w:rsidRPr="00523119">
        <w:rPr>
          <w:rFonts w:eastAsia="Times New Roman"/>
          <w:szCs w:val="24"/>
        </w:rPr>
        <w:t xml:space="preserve"> και συνεδριακό τουρισμό</w:t>
      </w:r>
      <w:r>
        <w:rPr>
          <w:rFonts w:eastAsia="Times New Roman"/>
          <w:szCs w:val="24"/>
        </w:rPr>
        <w:t>.</w:t>
      </w:r>
      <w:r w:rsidRPr="00523119">
        <w:rPr>
          <w:rFonts w:eastAsia="Times New Roman"/>
          <w:szCs w:val="24"/>
        </w:rPr>
        <w:t xml:space="preserve"> </w:t>
      </w:r>
      <w:r>
        <w:rPr>
          <w:rFonts w:eastAsia="Times New Roman"/>
          <w:szCs w:val="24"/>
        </w:rPr>
        <w:t>Κι εκεί, όμως,</w:t>
      </w:r>
      <w:r w:rsidRPr="00523119">
        <w:rPr>
          <w:rFonts w:eastAsia="Times New Roman"/>
          <w:szCs w:val="24"/>
        </w:rPr>
        <w:t xml:space="preserve"> οι όποιες ρυθμίσεις </w:t>
      </w:r>
      <w:r>
        <w:rPr>
          <w:rFonts w:eastAsia="Times New Roman"/>
          <w:szCs w:val="24"/>
        </w:rPr>
        <w:t>κρίνονται</w:t>
      </w:r>
      <w:r w:rsidRPr="00523119">
        <w:rPr>
          <w:rFonts w:eastAsia="Times New Roman"/>
          <w:szCs w:val="24"/>
        </w:rPr>
        <w:t xml:space="preserve"> ελλιπ</w:t>
      </w:r>
      <w:r>
        <w:rPr>
          <w:rFonts w:eastAsia="Times New Roman"/>
          <w:szCs w:val="24"/>
        </w:rPr>
        <w:t>εί</w:t>
      </w:r>
      <w:r w:rsidRPr="00523119">
        <w:rPr>
          <w:rFonts w:eastAsia="Times New Roman"/>
          <w:szCs w:val="24"/>
        </w:rPr>
        <w:t>ς</w:t>
      </w:r>
      <w:r>
        <w:rPr>
          <w:rFonts w:eastAsia="Times New Roman"/>
          <w:szCs w:val="24"/>
        </w:rPr>
        <w:t>,</w:t>
      </w:r>
      <w:r w:rsidRPr="00523119">
        <w:rPr>
          <w:rFonts w:eastAsia="Times New Roman"/>
          <w:szCs w:val="24"/>
        </w:rPr>
        <w:t xml:space="preserve"> αποσπασματικές και ανεπαρκείς </w:t>
      </w:r>
      <w:r>
        <w:rPr>
          <w:rFonts w:eastAsia="Times New Roman"/>
          <w:szCs w:val="24"/>
        </w:rPr>
        <w:t>στο</w:t>
      </w:r>
      <w:r w:rsidRPr="00523119">
        <w:rPr>
          <w:rFonts w:eastAsia="Times New Roman"/>
          <w:szCs w:val="24"/>
        </w:rPr>
        <w:t xml:space="preserve"> να δώσουν την απαραίτητη αναπτυξιακή ώθηση στο</w:t>
      </w:r>
      <w:r>
        <w:rPr>
          <w:rFonts w:eastAsia="Times New Roman"/>
          <w:szCs w:val="24"/>
        </w:rPr>
        <w:t>ν</w:t>
      </w:r>
      <w:r w:rsidRPr="00523119">
        <w:rPr>
          <w:rFonts w:eastAsia="Times New Roman"/>
          <w:szCs w:val="24"/>
        </w:rPr>
        <w:t xml:space="preserve"> θεματικό τουρισμό</w:t>
      </w:r>
      <w:r>
        <w:rPr>
          <w:rFonts w:eastAsia="Times New Roman"/>
          <w:szCs w:val="24"/>
        </w:rPr>
        <w:t>.</w:t>
      </w:r>
    </w:p>
    <w:p w14:paraId="09A3F2B1" w14:textId="77777777" w:rsidR="00D269F7" w:rsidRDefault="006C352B">
      <w:pPr>
        <w:spacing w:line="600" w:lineRule="auto"/>
        <w:ind w:firstLine="720"/>
        <w:contextualSpacing/>
        <w:jc w:val="both"/>
        <w:rPr>
          <w:rFonts w:eastAsia="Times New Roman"/>
          <w:szCs w:val="24"/>
        </w:rPr>
      </w:pPr>
      <w:r w:rsidRPr="00523119">
        <w:rPr>
          <w:rFonts w:eastAsia="Times New Roman"/>
          <w:szCs w:val="24"/>
        </w:rPr>
        <w:t xml:space="preserve"> Αναρωτιέμαι</w:t>
      </w:r>
      <w:r>
        <w:rPr>
          <w:rFonts w:eastAsia="Times New Roman"/>
          <w:szCs w:val="24"/>
        </w:rPr>
        <w:t>,</w:t>
      </w:r>
      <w:r w:rsidRPr="00523119">
        <w:rPr>
          <w:rFonts w:eastAsia="Times New Roman"/>
          <w:szCs w:val="24"/>
        </w:rPr>
        <w:t xml:space="preserve"> κυρία Υπουργέ</w:t>
      </w:r>
      <w:r>
        <w:rPr>
          <w:rFonts w:eastAsia="Times New Roman"/>
          <w:szCs w:val="24"/>
        </w:rPr>
        <w:t>.</w:t>
      </w:r>
      <w:r w:rsidRPr="00523119">
        <w:rPr>
          <w:rFonts w:eastAsia="Times New Roman"/>
          <w:szCs w:val="24"/>
        </w:rPr>
        <w:t xml:space="preserve"> </w:t>
      </w:r>
      <w:r>
        <w:rPr>
          <w:rFonts w:eastAsia="Times New Roman"/>
          <w:szCs w:val="24"/>
        </w:rPr>
        <w:t>Σ</w:t>
      </w:r>
      <w:r w:rsidRPr="00523119">
        <w:rPr>
          <w:rFonts w:eastAsia="Times New Roman"/>
          <w:szCs w:val="24"/>
        </w:rPr>
        <w:t>ας πήρε τέσσερα ολόκληρα χρόνια για να παραθ</w:t>
      </w:r>
      <w:r w:rsidRPr="00523119">
        <w:rPr>
          <w:rFonts w:eastAsia="Times New Roman"/>
          <w:szCs w:val="24"/>
        </w:rPr>
        <w:t>έσετε ορισμούς που βρίσκε</w:t>
      </w:r>
      <w:r>
        <w:rPr>
          <w:rFonts w:eastAsia="Times New Roman"/>
          <w:szCs w:val="24"/>
        </w:rPr>
        <w:t xml:space="preserve">ι κι ο </w:t>
      </w:r>
      <w:r w:rsidRPr="00523119">
        <w:rPr>
          <w:rFonts w:eastAsia="Times New Roman"/>
          <w:szCs w:val="24"/>
        </w:rPr>
        <w:t xml:space="preserve">πλέον αδαής </w:t>
      </w:r>
      <w:r>
        <w:rPr>
          <w:rFonts w:eastAsia="Times New Roman"/>
          <w:szCs w:val="24"/>
        </w:rPr>
        <w:t>στ</w:t>
      </w:r>
      <w:r w:rsidRPr="00523119">
        <w:rPr>
          <w:rFonts w:eastAsia="Times New Roman"/>
          <w:szCs w:val="24"/>
        </w:rPr>
        <w:t>ην εγχώρια και διεθνή βιβλιογραφία</w:t>
      </w:r>
      <w:r>
        <w:rPr>
          <w:rFonts w:eastAsia="Times New Roman"/>
          <w:szCs w:val="24"/>
        </w:rPr>
        <w:t>;</w:t>
      </w:r>
      <w:r w:rsidRPr="00523119">
        <w:rPr>
          <w:rFonts w:eastAsia="Times New Roman"/>
          <w:szCs w:val="24"/>
        </w:rPr>
        <w:t xml:space="preserve"> </w:t>
      </w:r>
      <w:r>
        <w:rPr>
          <w:rFonts w:eastAsia="Times New Roman"/>
          <w:szCs w:val="24"/>
        </w:rPr>
        <w:t>Κ</w:t>
      </w:r>
      <w:r w:rsidRPr="00523119">
        <w:rPr>
          <w:rFonts w:eastAsia="Times New Roman"/>
          <w:szCs w:val="24"/>
        </w:rPr>
        <w:t xml:space="preserve">αι όχι μόνο δεν νομοθετείται κάποιο </w:t>
      </w:r>
      <w:r>
        <w:rPr>
          <w:rFonts w:eastAsia="Times New Roman"/>
          <w:szCs w:val="24"/>
        </w:rPr>
        <w:t>νέο</w:t>
      </w:r>
      <w:r w:rsidRPr="00523119">
        <w:rPr>
          <w:rFonts w:eastAsia="Times New Roman"/>
          <w:szCs w:val="24"/>
        </w:rPr>
        <w:t xml:space="preserve"> ουσιαστικό μέτρο</w:t>
      </w:r>
      <w:r>
        <w:rPr>
          <w:rFonts w:eastAsia="Times New Roman"/>
          <w:szCs w:val="24"/>
        </w:rPr>
        <w:t>,</w:t>
      </w:r>
      <w:r w:rsidRPr="00523119">
        <w:rPr>
          <w:rFonts w:eastAsia="Times New Roman"/>
          <w:szCs w:val="24"/>
        </w:rPr>
        <w:t xml:space="preserve"> αλλά δεν μπορείτε καν να αξιοποιήσετε το νομοθετικό πλαίσιο που βρήκατε έτοιμο από τη δική μας κυβέρνηση</w:t>
      </w:r>
      <w:r>
        <w:rPr>
          <w:rFonts w:eastAsia="Times New Roman"/>
          <w:szCs w:val="24"/>
        </w:rPr>
        <w:t>.</w:t>
      </w:r>
      <w:r w:rsidRPr="00523119">
        <w:rPr>
          <w:rFonts w:eastAsia="Times New Roman"/>
          <w:szCs w:val="24"/>
        </w:rPr>
        <w:t xml:space="preserve"> </w:t>
      </w:r>
      <w:r>
        <w:rPr>
          <w:rFonts w:eastAsia="Times New Roman"/>
          <w:szCs w:val="24"/>
        </w:rPr>
        <w:t>Χ</w:t>
      </w:r>
      <w:r w:rsidRPr="00523119">
        <w:rPr>
          <w:rFonts w:eastAsia="Times New Roman"/>
          <w:szCs w:val="24"/>
        </w:rPr>
        <w:t>αρακτηρι</w:t>
      </w:r>
      <w:r w:rsidRPr="00523119">
        <w:rPr>
          <w:rFonts w:eastAsia="Times New Roman"/>
          <w:szCs w:val="24"/>
        </w:rPr>
        <w:t xml:space="preserve">στικό παράδειγμα ο </w:t>
      </w:r>
      <w:r>
        <w:rPr>
          <w:rFonts w:eastAsia="Times New Roman"/>
          <w:szCs w:val="24"/>
        </w:rPr>
        <w:t>τουρισμός υγείας,</w:t>
      </w:r>
      <w:r w:rsidRPr="00523119">
        <w:rPr>
          <w:rFonts w:eastAsia="Times New Roman"/>
          <w:szCs w:val="24"/>
        </w:rPr>
        <w:t xml:space="preserve"> ένας από τους πλέον αναπτυσσόμενους κλάδους του τουρισμού παγκοσμίως</w:t>
      </w:r>
      <w:r>
        <w:rPr>
          <w:rFonts w:eastAsia="Times New Roman"/>
          <w:szCs w:val="24"/>
        </w:rPr>
        <w:t>,</w:t>
      </w:r>
      <w:r w:rsidRPr="00523119">
        <w:rPr>
          <w:rFonts w:eastAsia="Times New Roman"/>
          <w:szCs w:val="24"/>
        </w:rPr>
        <w:t xml:space="preserve"> με ρυθμό ανάπτυξης κοντά στο 20% ετησίως και με έσοδα που ξεπερνούν παγκοσμίως τα 20 </w:t>
      </w:r>
      <w:r>
        <w:rPr>
          <w:rFonts w:eastAsia="Times New Roman"/>
          <w:szCs w:val="24"/>
        </w:rPr>
        <w:t>δισεκατομμύρια</w:t>
      </w:r>
      <w:r w:rsidRPr="00523119">
        <w:rPr>
          <w:rFonts w:eastAsia="Times New Roman"/>
          <w:szCs w:val="24"/>
        </w:rPr>
        <w:t xml:space="preserve"> δολάρια</w:t>
      </w:r>
      <w:r>
        <w:rPr>
          <w:rFonts w:eastAsia="Times New Roman"/>
          <w:szCs w:val="24"/>
        </w:rPr>
        <w:t>.</w:t>
      </w:r>
    </w:p>
    <w:p w14:paraId="09A3F2B2" w14:textId="77777777" w:rsidR="00D269F7" w:rsidRDefault="006C352B">
      <w:pPr>
        <w:spacing w:line="600" w:lineRule="auto"/>
        <w:ind w:firstLine="720"/>
        <w:contextualSpacing/>
        <w:jc w:val="both"/>
        <w:rPr>
          <w:rFonts w:eastAsia="Times New Roman"/>
          <w:szCs w:val="24"/>
        </w:rPr>
      </w:pPr>
      <w:r w:rsidRPr="00523119">
        <w:rPr>
          <w:rFonts w:eastAsia="Times New Roman"/>
          <w:szCs w:val="24"/>
        </w:rPr>
        <w:t xml:space="preserve"> </w:t>
      </w:r>
      <w:r>
        <w:rPr>
          <w:rFonts w:eastAsia="Times New Roman"/>
          <w:szCs w:val="24"/>
        </w:rPr>
        <w:t>Το θεσμικό πλαίσιο, λοιπόν, για τον του</w:t>
      </w:r>
      <w:r>
        <w:rPr>
          <w:rFonts w:eastAsia="Times New Roman"/>
          <w:szCs w:val="24"/>
        </w:rPr>
        <w:t>ρισμό υγείας ήτ</w:t>
      </w:r>
      <w:r w:rsidRPr="00523119">
        <w:rPr>
          <w:rFonts w:eastAsia="Times New Roman"/>
          <w:szCs w:val="24"/>
        </w:rPr>
        <w:t xml:space="preserve">αν έτοιμο από το </w:t>
      </w:r>
      <w:r>
        <w:rPr>
          <w:rFonts w:eastAsia="Times New Roman"/>
          <w:szCs w:val="24"/>
        </w:rPr>
        <w:t>20</w:t>
      </w:r>
      <w:r w:rsidRPr="00523119">
        <w:rPr>
          <w:rFonts w:eastAsia="Times New Roman"/>
          <w:szCs w:val="24"/>
        </w:rPr>
        <w:t>14</w:t>
      </w:r>
      <w:r>
        <w:rPr>
          <w:rFonts w:eastAsia="Times New Roman"/>
          <w:szCs w:val="24"/>
        </w:rPr>
        <w:t>.</w:t>
      </w:r>
      <w:r w:rsidRPr="00523119">
        <w:rPr>
          <w:rFonts w:eastAsia="Times New Roman"/>
          <w:szCs w:val="24"/>
        </w:rPr>
        <w:t xml:space="preserve"> Τι κάνατε </w:t>
      </w:r>
      <w:r>
        <w:rPr>
          <w:rFonts w:eastAsia="Times New Roman"/>
          <w:szCs w:val="24"/>
        </w:rPr>
        <w:t>τέσσερα</w:t>
      </w:r>
      <w:r w:rsidRPr="00523119">
        <w:rPr>
          <w:rFonts w:eastAsia="Times New Roman"/>
          <w:szCs w:val="24"/>
        </w:rPr>
        <w:t xml:space="preserve"> χρόνια για τον τουρισμό υγείας</w:t>
      </w:r>
      <w:r>
        <w:rPr>
          <w:rFonts w:eastAsia="Times New Roman"/>
          <w:szCs w:val="24"/>
        </w:rPr>
        <w:t>;</w:t>
      </w:r>
      <w:r w:rsidRPr="00523119">
        <w:rPr>
          <w:rFonts w:eastAsia="Times New Roman"/>
          <w:szCs w:val="24"/>
        </w:rPr>
        <w:t xml:space="preserve"> </w:t>
      </w:r>
      <w:r>
        <w:rPr>
          <w:rFonts w:eastAsia="Times New Roman"/>
          <w:szCs w:val="24"/>
        </w:rPr>
        <w:t>Α</w:t>
      </w:r>
      <w:r w:rsidRPr="00523119">
        <w:rPr>
          <w:rFonts w:eastAsia="Times New Roman"/>
          <w:szCs w:val="24"/>
        </w:rPr>
        <w:t>πολύτως τίποτα</w:t>
      </w:r>
      <w:r>
        <w:rPr>
          <w:rFonts w:eastAsia="Times New Roman"/>
          <w:szCs w:val="24"/>
        </w:rPr>
        <w:t>!</w:t>
      </w:r>
      <w:r w:rsidRPr="00523119">
        <w:rPr>
          <w:rFonts w:eastAsia="Times New Roman"/>
          <w:szCs w:val="24"/>
        </w:rPr>
        <w:t xml:space="preserve"> Ούτε προχωρήσατε τη διαδικασία πι</w:t>
      </w:r>
      <w:r w:rsidRPr="00523119">
        <w:rPr>
          <w:rFonts w:eastAsia="Times New Roman"/>
          <w:szCs w:val="24"/>
        </w:rPr>
        <w:lastRenderedPageBreak/>
        <w:t>στοποίησης των ιατρικών παροχών</w:t>
      </w:r>
      <w:r>
        <w:rPr>
          <w:rFonts w:eastAsia="Times New Roman"/>
          <w:szCs w:val="24"/>
        </w:rPr>
        <w:t>,</w:t>
      </w:r>
      <w:r w:rsidRPr="00523119">
        <w:rPr>
          <w:rFonts w:eastAsia="Times New Roman"/>
          <w:szCs w:val="24"/>
        </w:rPr>
        <w:t xml:space="preserve"> </w:t>
      </w:r>
      <w:r>
        <w:rPr>
          <w:rFonts w:eastAsia="Times New Roman"/>
          <w:szCs w:val="24"/>
        </w:rPr>
        <w:t xml:space="preserve">ούτε </w:t>
      </w:r>
      <w:r w:rsidRPr="00523119">
        <w:rPr>
          <w:rFonts w:eastAsia="Times New Roman"/>
          <w:szCs w:val="24"/>
        </w:rPr>
        <w:t xml:space="preserve">το προβλεπόμενο </w:t>
      </w:r>
      <w:r>
        <w:rPr>
          <w:rFonts w:eastAsia="Times New Roman"/>
          <w:szCs w:val="24"/>
        </w:rPr>
        <w:t>μ</w:t>
      </w:r>
      <w:r>
        <w:rPr>
          <w:rFonts w:eastAsia="Times New Roman"/>
          <w:szCs w:val="24"/>
        </w:rPr>
        <w:t>ητρώο,</w:t>
      </w:r>
      <w:r w:rsidRPr="00523119">
        <w:rPr>
          <w:rFonts w:eastAsia="Times New Roman"/>
          <w:szCs w:val="24"/>
        </w:rPr>
        <w:t xml:space="preserve"> ούτε φυσικά τη διαδικασία χορήγησης του διακριτικού σήματος ιατρικού</w:t>
      </w:r>
      <w:r>
        <w:rPr>
          <w:rFonts w:eastAsia="Times New Roman"/>
          <w:szCs w:val="24"/>
        </w:rPr>
        <w:t xml:space="preserve"> τουρισμού. </w:t>
      </w:r>
    </w:p>
    <w:p w14:paraId="09A3F2B3" w14:textId="77777777" w:rsidR="00D269F7" w:rsidRDefault="006C352B">
      <w:pPr>
        <w:spacing w:line="600" w:lineRule="auto"/>
        <w:ind w:firstLine="720"/>
        <w:contextualSpacing/>
        <w:jc w:val="both"/>
        <w:rPr>
          <w:rFonts w:eastAsia="Times New Roman"/>
          <w:szCs w:val="24"/>
        </w:rPr>
      </w:pPr>
      <w:r>
        <w:rPr>
          <w:rFonts w:eastAsia="Times New Roman"/>
          <w:szCs w:val="24"/>
        </w:rPr>
        <w:t>Τέσσερα</w:t>
      </w:r>
      <w:r w:rsidRPr="00523119">
        <w:rPr>
          <w:rFonts w:eastAsia="Times New Roman"/>
          <w:szCs w:val="24"/>
        </w:rPr>
        <w:t xml:space="preserve"> χρόνια</w:t>
      </w:r>
      <w:r>
        <w:rPr>
          <w:rFonts w:eastAsia="Times New Roman"/>
          <w:szCs w:val="24"/>
        </w:rPr>
        <w:t xml:space="preserve">, λοιπόν, </w:t>
      </w:r>
      <w:r w:rsidRPr="00523119">
        <w:rPr>
          <w:rFonts w:eastAsia="Times New Roman"/>
          <w:szCs w:val="24"/>
        </w:rPr>
        <w:t xml:space="preserve">χωρίς να έχετε κάνει τίποτα και χωρίς </w:t>
      </w:r>
      <w:r w:rsidRPr="00523119">
        <w:rPr>
          <w:rFonts w:eastAsia="Times New Roman"/>
          <w:szCs w:val="24"/>
        </w:rPr>
        <w:t>κα</w:t>
      </w:r>
      <w:r>
        <w:rPr>
          <w:rFonts w:eastAsia="Times New Roman"/>
          <w:szCs w:val="24"/>
        </w:rPr>
        <w:t>μ</w:t>
      </w:r>
      <w:r w:rsidRPr="00523119">
        <w:rPr>
          <w:rFonts w:eastAsia="Times New Roman"/>
          <w:szCs w:val="24"/>
        </w:rPr>
        <w:t>μία</w:t>
      </w:r>
      <w:r w:rsidRPr="00523119">
        <w:rPr>
          <w:rFonts w:eastAsia="Times New Roman"/>
          <w:szCs w:val="24"/>
        </w:rPr>
        <w:t xml:space="preserve"> δικαιολογία</w:t>
      </w:r>
      <w:r>
        <w:rPr>
          <w:rFonts w:eastAsia="Times New Roman"/>
          <w:szCs w:val="24"/>
        </w:rPr>
        <w:t>,</w:t>
      </w:r>
      <w:r w:rsidRPr="00523119">
        <w:rPr>
          <w:rFonts w:eastAsia="Times New Roman"/>
          <w:szCs w:val="24"/>
        </w:rPr>
        <w:t xml:space="preserve"> </w:t>
      </w:r>
      <w:r>
        <w:rPr>
          <w:rFonts w:eastAsia="Times New Roman"/>
          <w:szCs w:val="24"/>
        </w:rPr>
        <w:t>έρχεστε και</w:t>
      </w:r>
      <w:r w:rsidRPr="00523119">
        <w:rPr>
          <w:rFonts w:eastAsia="Times New Roman"/>
          <w:szCs w:val="24"/>
        </w:rPr>
        <w:t xml:space="preserve"> αλλάζετε το θεσμικό πλαίσιο και δημιουργείται ένα νέο </w:t>
      </w:r>
      <w:r>
        <w:rPr>
          <w:rFonts w:eastAsia="Times New Roman"/>
          <w:szCs w:val="24"/>
        </w:rPr>
        <w:t>μ</w:t>
      </w:r>
      <w:r>
        <w:rPr>
          <w:rFonts w:eastAsia="Times New Roman"/>
          <w:szCs w:val="24"/>
        </w:rPr>
        <w:t>ητρώο,</w:t>
      </w:r>
      <w:r w:rsidRPr="00523119">
        <w:rPr>
          <w:rFonts w:eastAsia="Times New Roman"/>
          <w:szCs w:val="24"/>
        </w:rPr>
        <w:t xml:space="preserve"> με φορέα τήρησης τ</w:t>
      </w:r>
      <w:r w:rsidRPr="00523119">
        <w:rPr>
          <w:rFonts w:eastAsia="Times New Roman"/>
          <w:szCs w:val="24"/>
        </w:rPr>
        <w:t>ον ΕΟΠΥΥ</w:t>
      </w:r>
      <w:r>
        <w:rPr>
          <w:rFonts w:eastAsia="Times New Roman"/>
          <w:szCs w:val="24"/>
        </w:rPr>
        <w:t xml:space="preserve">, </w:t>
      </w:r>
      <w:r w:rsidRPr="000D1DC8">
        <w:rPr>
          <w:rFonts w:eastAsia="Times New Roman"/>
          <w:szCs w:val="24"/>
        </w:rPr>
        <w:t>αντί του Υπουργείου Τουρισμού</w:t>
      </w:r>
      <w:r>
        <w:rPr>
          <w:rFonts w:eastAsia="Times New Roman"/>
          <w:szCs w:val="24"/>
        </w:rPr>
        <w:t>.</w:t>
      </w:r>
      <w:r w:rsidRPr="000D1DC8">
        <w:rPr>
          <w:rFonts w:eastAsia="Times New Roman"/>
          <w:szCs w:val="24"/>
        </w:rPr>
        <w:t xml:space="preserve"> </w:t>
      </w:r>
      <w:r>
        <w:rPr>
          <w:rFonts w:eastAsia="Times New Roman"/>
          <w:szCs w:val="24"/>
        </w:rPr>
        <w:t>Η</w:t>
      </w:r>
      <w:r w:rsidRPr="000D1DC8">
        <w:rPr>
          <w:rFonts w:eastAsia="Times New Roman"/>
          <w:szCs w:val="24"/>
        </w:rPr>
        <w:t xml:space="preserve"> αδράνει</w:t>
      </w:r>
      <w:r>
        <w:rPr>
          <w:rFonts w:eastAsia="Times New Roman"/>
          <w:szCs w:val="24"/>
        </w:rPr>
        <w:t>ά</w:t>
      </w:r>
      <w:r w:rsidRPr="000D1DC8">
        <w:rPr>
          <w:rFonts w:eastAsia="Times New Roman"/>
          <w:szCs w:val="24"/>
        </w:rPr>
        <w:t xml:space="preserve"> σας και οι νομοθετικές</w:t>
      </w:r>
      <w:r>
        <w:rPr>
          <w:rFonts w:eastAsia="Times New Roman"/>
          <w:szCs w:val="24"/>
        </w:rPr>
        <w:t xml:space="preserve"> σας</w:t>
      </w:r>
      <w:r w:rsidRPr="000D1DC8">
        <w:rPr>
          <w:rFonts w:eastAsia="Times New Roman"/>
          <w:szCs w:val="24"/>
        </w:rPr>
        <w:t xml:space="preserve"> παλινωδίες στερούν από τη χώρα μας σημαντικούς </w:t>
      </w:r>
      <w:r>
        <w:rPr>
          <w:rFonts w:eastAsia="Times New Roman"/>
          <w:szCs w:val="24"/>
        </w:rPr>
        <w:t>π</w:t>
      </w:r>
      <w:r w:rsidRPr="000D1DC8">
        <w:rPr>
          <w:rFonts w:eastAsia="Times New Roman"/>
          <w:szCs w:val="24"/>
        </w:rPr>
        <w:t xml:space="preserve">όρους που θα μπορούσαν να προκύψουν από τον </w:t>
      </w:r>
      <w:r>
        <w:rPr>
          <w:rFonts w:eastAsia="Times New Roman"/>
          <w:szCs w:val="24"/>
        </w:rPr>
        <w:t>ι</w:t>
      </w:r>
      <w:r w:rsidRPr="000D1DC8">
        <w:rPr>
          <w:rFonts w:eastAsia="Times New Roman"/>
          <w:szCs w:val="24"/>
        </w:rPr>
        <w:t>ατρικό τουρισμό</w:t>
      </w:r>
      <w:r>
        <w:rPr>
          <w:rFonts w:eastAsia="Times New Roman"/>
          <w:szCs w:val="24"/>
        </w:rPr>
        <w:t>.</w:t>
      </w:r>
      <w:r w:rsidRPr="000D1DC8">
        <w:rPr>
          <w:rFonts w:eastAsia="Times New Roman"/>
          <w:szCs w:val="24"/>
        </w:rPr>
        <w:t xml:space="preserve"> </w:t>
      </w:r>
      <w:r>
        <w:rPr>
          <w:rFonts w:eastAsia="Times New Roman"/>
          <w:szCs w:val="24"/>
        </w:rPr>
        <w:t>Ο</w:t>
      </w:r>
      <w:r w:rsidRPr="000D1DC8">
        <w:rPr>
          <w:rFonts w:eastAsia="Times New Roman"/>
          <w:szCs w:val="24"/>
        </w:rPr>
        <w:t xml:space="preserve"> χρόνος είναι χρήμα</w:t>
      </w:r>
      <w:r>
        <w:rPr>
          <w:rFonts w:eastAsia="Times New Roman"/>
          <w:szCs w:val="24"/>
        </w:rPr>
        <w:t>.</w:t>
      </w:r>
      <w:r w:rsidRPr="000D1DC8">
        <w:rPr>
          <w:rFonts w:eastAsia="Times New Roman"/>
          <w:szCs w:val="24"/>
        </w:rPr>
        <w:t xml:space="preserve"> Δυστυχώς</w:t>
      </w:r>
      <w:r>
        <w:rPr>
          <w:rFonts w:eastAsia="Times New Roman"/>
          <w:szCs w:val="24"/>
        </w:rPr>
        <w:t>,</w:t>
      </w:r>
      <w:r w:rsidRPr="000D1DC8">
        <w:rPr>
          <w:rFonts w:eastAsia="Times New Roman"/>
          <w:szCs w:val="24"/>
        </w:rPr>
        <w:t xml:space="preserve"> </w:t>
      </w:r>
      <w:r>
        <w:rPr>
          <w:rFonts w:eastAsia="Times New Roman"/>
          <w:szCs w:val="24"/>
        </w:rPr>
        <w:t>όμως,</w:t>
      </w:r>
      <w:r w:rsidRPr="000D1DC8">
        <w:rPr>
          <w:rFonts w:eastAsia="Times New Roman"/>
          <w:szCs w:val="24"/>
        </w:rPr>
        <w:t xml:space="preserve"> για τη συγκυβέρνηση ΣΥΡΙΖΑ</w:t>
      </w:r>
      <w:r>
        <w:rPr>
          <w:rFonts w:eastAsia="Times New Roman"/>
          <w:szCs w:val="24"/>
        </w:rPr>
        <w:t>-</w:t>
      </w:r>
      <w:r w:rsidRPr="000D1DC8">
        <w:rPr>
          <w:rFonts w:eastAsia="Times New Roman"/>
          <w:szCs w:val="24"/>
        </w:rPr>
        <w:t xml:space="preserve"> Α</w:t>
      </w:r>
      <w:r w:rsidRPr="000D1DC8">
        <w:rPr>
          <w:rFonts w:eastAsia="Times New Roman"/>
          <w:szCs w:val="24"/>
        </w:rPr>
        <w:t>ΝΕΛ</w:t>
      </w:r>
      <w:r>
        <w:rPr>
          <w:rFonts w:eastAsia="Times New Roman"/>
          <w:szCs w:val="24"/>
        </w:rPr>
        <w:t>,</w:t>
      </w:r>
      <w:r w:rsidRPr="000D1DC8">
        <w:rPr>
          <w:rFonts w:eastAsia="Times New Roman"/>
          <w:szCs w:val="24"/>
        </w:rPr>
        <w:t xml:space="preserve"> η χώρα μας </w:t>
      </w:r>
      <w:r>
        <w:rPr>
          <w:rFonts w:eastAsia="Times New Roman"/>
          <w:szCs w:val="24"/>
        </w:rPr>
        <w:t>χ</w:t>
      </w:r>
      <w:r w:rsidRPr="000D1DC8">
        <w:rPr>
          <w:rFonts w:eastAsia="Times New Roman"/>
          <w:szCs w:val="24"/>
        </w:rPr>
        <w:t>άνει συνέχεια και στα δύο</w:t>
      </w:r>
      <w:r>
        <w:rPr>
          <w:rFonts w:eastAsia="Times New Roman"/>
          <w:szCs w:val="24"/>
        </w:rPr>
        <w:t>,</w:t>
      </w:r>
      <w:r w:rsidRPr="000D1DC8">
        <w:rPr>
          <w:rFonts w:eastAsia="Times New Roman"/>
          <w:szCs w:val="24"/>
        </w:rPr>
        <w:t xml:space="preserve"> και στο</w:t>
      </w:r>
      <w:r>
        <w:rPr>
          <w:rFonts w:eastAsia="Times New Roman"/>
          <w:szCs w:val="24"/>
        </w:rPr>
        <w:t>ν</w:t>
      </w:r>
      <w:r w:rsidRPr="000D1DC8">
        <w:rPr>
          <w:rFonts w:eastAsia="Times New Roman"/>
          <w:szCs w:val="24"/>
        </w:rPr>
        <w:t xml:space="preserve"> χρόνο και στο χρήμα</w:t>
      </w:r>
      <w:r>
        <w:rPr>
          <w:rFonts w:eastAsia="Times New Roman"/>
          <w:szCs w:val="24"/>
        </w:rPr>
        <w:t>.</w:t>
      </w:r>
      <w:r w:rsidRPr="000D1DC8">
        <w:rPr>
          <w:rFonts w:eastAsia="Times New Roman"/>
          <w:szCs w:val="24"/>
        </w:rPr>
        <w:t xml:space="preserve"> </w:t>
      </w:r>
    </w:p>
    <w:p w14:paraId="09A3F2B4" w14:textId="77777777" w:rsidR="00D269F7" w:rsidRDefault="006C352B">
      <w:pPr>
        <w:spacing w:line="600" w:lineRule="auto"/>
        <w:ind w:firstLine="720"/>
        <w:contextualSpacing/>
        <w:jc w:val="both"/>
        <w:rPr>
          <w:rFonts w:eastAsia="Times New Roman"/>
          <w:szCs w:val="24"/>
        </w:rPr>
      </w:pPr>
      <w:r>
        <w:rPr>
          <w:rFonts w:eastAsia="Times New Roman"/>
          <w:szCs w:val="24"/>
        </w:rPr>
        <w:t>Έρχομαι, λοιπόν,</w:t>
      </w:r>
      <w:r w:rsidRPr="000D1DC8">
        <w:rPr>
          <w:rFonts w:eastAsia="Times New Roman"/>
          <w:szCs w:val="24"/>
        </w:rPr>
        <w:t xml:space="preserve"> τώρα και στις διατάξεις που αφορούν την τουριστική εκπαίδευση και τις ανώτερες σχολές τουριστικής εκπαίδευσης</w:t>
      </w:r>
      <w:r>
        <w:rPr>
          <w:rFonts w:eastAsia="Times New Roman"/>
          <w:szCs w:val="24"/>
        </w:rPr>
        <w:t>,</w:t>
      </w:r>
      <w:r w:rsidRPr="000D1DC8">
        <w:rPr>
          <w:rFonts w:eastAsia="Times New Roman"/>
          <w:szCs w:val="24"/>
        </w:rPr>
        <w:t xml:space="preserve"> </w:t>
      </w:r>
      <w:r>
        <w:rPr>
          <w:rFonts w:eastAsia="Times New Roman"/>
          <w:szCs w:val="24"/>
        </w:rPr>
        <w:t>τις</w:t>
      </w:r>
      <w:r w:rsidRPr="000D1DC8">
        <w:rPr>
          <w:rFonts w:eastAsia="Times New Roman"/>
          <w:szCs w:val="24"/>
        </w:rPr>
        <w:t xml:space="preserve"> γν</w:t>
      </w:r>
      <w:r>
        <w:rPr>
          <w:rFonts w:eastAsia="Times New Roman"/>
          <w:szCs w:val="24"/>
        </w:rPr>
        <w:t>ωστέ</w:t>
      </w:r>
      <w:r w:rsidRPr="000D1DC8">
        <w:rPr>
          <w:rFonts w:eastAsia="Times New Roman"/>
          <w:szCs w:val="24"/>
        </w:rPr>
        <w:t xml:space="preserve">ς </w:t>
      </w:r>
      <w:r>
        <w:rPr>
          <w:rFonts w:eastAsia="Times New Roman"/>
          <w:szCs w:val="24"/>
        </w:rPr>
        <w:t xml:space="preserve">ΑΣΤΕ. Κι ενώ εδώ υπάρχουν </w:t>
      </w:r>
      <w:r w:rsidRPr="000D1DC8">
        <w:rPr>
          <w:rFonts w:eastAsia="Times New Roman"/>
          <w:szCs w:val="24"/>
        </w:rPr>
        <w:t xml:space="preserve">ορισμένες </w:t>
      </w:r>
      <w:r w:rsidRPr="000D1DC8">
        <w:rPr>
          <w:rFonts w:eastAsia="Times New Roman"/>
          <w:szCs w:val="24"/>
        </w:rPr>
        <w:t>αποσπασματικές θετικές διατάξεις</w:t>
      </w:r>
      <w:r>
        <w:rPr>
          <w:rFonts w:eastAsia="Times New Roman"/>
          <w:szCs w:val="24"/>
        </w:rPr>
        <w:t>,</w:t>
      </w:r>
      <w:r w:rsidRPr="000D1DC8">
        <w:rPr>
          <w:rFonts w:eastAsia="Times New Roman"/>
          <w:szCs w:val="24"/>
        </w:rPr>
        <w:t xml:space="preserve"> όπως η ένταξη στο εκπαιδευτικό πρόγραμμα ενοτήτων για την αναπηρία και την προσβασιμότητα των ατόμων με αναπηρία στις τουριστικές επιχειρήσεις</w:t>
      </w:r>
      <w:r>
        <w:rPr>
          <w:rFonts w:eastAsia="Times New Roman"/>
          <w:szCs w:val="24"/>
        </w:rPr>
        <w:t>,</w:t>
      </w:r>
      <w:r w:rsidRPr="000D1DC8">
        <w:rPr>
          <w:rFonts w:eastAsia="Times New Roman"/>
          <w:szCs w:val="24"/>
        </w:rPr>
        <w:t xml:space="preserve"> δεν είναι από μόνες τους αρκετές</w:t>
      </w:r>
      <w:r>
        <w:rPr>
          <w:rFonts w:eastAsia="Times New Roman"/>
          <w:szCs w:val="24"/>
        </w:rPr>
        <w:t>.</w:t>
      </w:r>
    </w:p>
    <w:p w14:paraId="09A3F2B5" w14:textId="77777777" w:rsidR="00D269F7" w:rsidRDefault="006C352B">
      <w:pPr>
        <w:spacing w:line="600" w:lineRule="auto"/>
        <w:ind w:firstLine="720"/>
        <w:contextualSpacing/>
        <w:jc w:val="both"/>
        <w:rPr>
          <w:rFonts w:eastAsia="Times New Roman"/>
          <w:szCs w:val="24"/>
        </w:rPr>
      </w:pPr>
      <w:r w:rsidRPr="000D1DC8">
        <w:rPr>
          <w:rFonts w:eastAsia="Times New Roman"/>
          <w:szCs w:val="24"/>
        </w:rPr>
        <w:lastRenderedPageBreak/>
        <w:t xml:space="preserve"> </w:t>
      </w:r>
      <w:r>
        <w:rPr>
          <w:rFonts w:eastAsia="Times New Roman"/>
          <w:szCs w:val="24"/>
        </w:rPr>
        <w:t>Γ</w:t>
      </w:r>
      <w:r w:rsidRPr="000D1DC8">
        <w:rPr>
          <w:rFonts w:eastAsia="Times New Roman"/>
          <w:szCs w:val="24"/>
        </w:rPr>
        <w:t>ια τα πραγματικά προβλήματα των σχολών αυτ</w:t>
      </w:r>
      <w:r w:rsidRPr="000D1DC8">
        <w:rPr>
          <w:rFonts w:eastAsia="Times New Roman"/>
          <w:szCs w:val="24"/>
        </w:rPr>
        <w:t xml:space="preserve">ών </w:t>
      </w:r>
      <w:r>
        <w:rPr>
          <w:rFonts w:eastAsia="Times New Roman"/>
          <w:szCs w:val="24"/>
        </w:rPr>
        <w:t>δ</w:t>
      </w:r>
      <w:r w:rsidRPr="000D1DC8">
        <w:rPr>
          <w:rFonts w:eastAsia="Times New Roman"/>
          <w:szCs w:val="24"/>
        </w:rPr>
        <w:t xml:space="preserve">εν υπάρχει </w:t>
      </w:r>
      <w:r w:rsidRPr="000D1DC8">
        <w:rPr>
          <w:rFonts w:eastAsia="Times New Roman"/>
          <w:szCs w:val="24"/>
        </w:rPr>
        <w:t>κα</w:t>
      </w:r>
      <w:r>
        <w:rPr>
          <w:rFonts w:eastAsia="Times New Roman"/>
          <w:szCs w:val="24"/>
        </w:rPr>
        <w:t>μ</w:t>
      </w:r>
      <w:r w:rsidRPr="000D1DC8">
        <w:rPr>
          <w:rFonts w:eastAsia="Times New Roman"/>
          <w:szCs w:val="24"/>
        </w:rPr>
        <w:t>μία</w:t>
      </w:r>
      <w:r w:rsidRPr="000D1DC8">
        <w:rPr>
          <w:rFonts w:eastAsia="Times New Roman"/>
          <w:szCs w:val="24"/>
        </w:rPr>
        <w:t xml:space="preserve"> απολύτως πρόβλεψη</w:t>
      </w:r>
      <w:r>
        <w:rPr>
          <w:rFonts w:eastAsia="Times New Roman"/>
          <w:szCs w:val="24"/>
        </w:rPr>
        <w:t>.</w:t>
      </w:r>
      <w:r w:rsidRPr="000D1DC8">
        <w:rPr>
          <w:rFonts w:eastAsia="Times New Roman"/>
          <w:szCs w:val="24"/>
        </w:rPr>
        <w:t xml:space="preserve"> </w:t>
      </w:r>
      <w:r>
        <w:rPr>
          <w:rFonts w:eastAsia="Times New Roman"/>
          <w:szCs w:val="24"/>
        </w:rPr>
        <w:t>Κ</w:t>
      </w:r>
      <w:r w:rsidRPr="000D1DC8">
        <w:rPr>
          <w:rFonts w:eastAsia="Times New Roman"/>
          <w:szCs w:val="24"/>
        </w:rPr>
        <w:t>α</w:t>
      </w:r>
      <w:r>
        <w:rPr>
          <w:rFonts w:eastAsia="Times New Roman"/>
          <w:szCs w:val="24"/>
        </w:rPr>
        <w:t>μ</w:t>
      </w:r>
      <w:r w:rsidRPr="000D1DC8">
        <w:rPr>
          <w:rFonts w:eastAsia="Times New Roman"/>
          <w:szCs w:val="24"/>
        </w:rPr>
        <w:t>μία</w:t>
      </w:r>
      <w:r w:rsidRPr="000D1DC8">
        <w:rPr>
          <w:rFonts w:eastAsia="Times New Roman"/>
          <w:szCs w:val="24"/>
        </w:rPr>
        <w:t xml:space="preserve"> πρόβλεψη για την αναβάθμισ</w:t>
      </w:r>
      <w:r>
        <w:rPr>
          <w:rFonts w:eastAsia="Times New Roman"/>
          <w:szCs w:val="24"/>
        </w:rPr>
        <w:t>ή</w:t>
      </w:r>
      <w:r w:rsidRPr="000D1DC8">
        <w:rPr>
          <w:rFonts w:eastAsia="Times New Roman"/>
          <w:szCs w:val="24"/>
        </w:rPr>
        <w:t xml:space="preserve"> </w:t>
      </w:r>
      <w:r>
        <w:rPr>
          <w:rFonts w:eastAsia="Times New Roman"/>
          <w:szCs w:val="24"/>
        </w:rPr>
        <w:t xml:space="preserve">τους, </w:t>
      </w:r>
      <w:r w:rsidRPr="000D1DC8">
        <w:rPr>
          <w:rFonts w:eastAsia="Times New Roman"/>
          <w:szCs w:val="24"/>
        </w:rPr>
        <w:t>τον εκσυγχρονισμό των προγραμμάτων σπουδών</w:t>
      </w:r>
      <w:r>
        <w:rPr>
          <w:rFonts w:eastAsia="Times New Roman"/>
          <w:szCs w:val="24"/>
        </w:rPr>
        <w:t>,</w:t>
      </w:r>
      <w:r w:rsidRPr="000D1DC8">
        <w:rPr>
          <w:rFonts w:eastAsia="Times New Roman"/>
          <w:szCs w:val="24"/>
        </w:rPr>
        <w:t xml:space="preserve"> για δημιουργία αγγλόφων</w:t>
      </w:r>
      <w:r>
        <w:rPr>
          <w:rFonts w:eastAsia="Times New Roman"/>
          <w:szCs w:val="24"/>
        </w:rPr>
        <w:t>ων</w:t>
      </w:r>
      <w:r w:rsidRPr="000D1DC8">
        <w:rPr>
          <w:rFonts w:eastAsia="Times New Roman"/>
          <w:szCs w:val="24"/>
        </w:rPr>
        <w:t xml:space="preserve"> τμημάτων</w:t>
      </w:r>
      <w:r>
        <w:rPr>
          <w:rFonts w:eastAsia="Times New Roman"/>
          <w:szCs w:val="24"/>
        </w:rPr>
        <w:t>,</w:t>
      </w:r>
      <w:r w:rsidRPr="000D1DC8">
        <w:rPr>
          <w:rFonts w:eastAsia="Times New Roman"/>
          <w:szCs w:val="24"/>
        </w:rPr>
        <w:t xml:space="preserve"> που θα μπορούσα</w:t>
      </w:r>
      <w:r>
        <w:rPr>
          <w:rFonts w:eastAsia="Times New Roman"/>
          <w:szCs w:val="24"/>
        </w:rPr>
        <w:t>ν</w:t>
      </w:r>
      <w:r w:rsidRPr="000D1DC8">
        <w:rPr>
          <w:rFonts w:eastAsia="Times New Roman"/>
          <w:szCs w:val="24"/>
        </w:rPr>
        <w:t xml:space="preserve"> να προσελκύσουν ξένους φοιτητές με δίδακτρα</w:t>
      </w:r>
      <w:r>
        <w:rPr>
          <w:rFonts w:eastAsia="Times New Roman"/>
          <w:szCs w:val="24"/>
        </w:rPr>
        <w:t>,</w:t>
      </w:r>
      <w:r w:rsidRPr="000D1DC8">
        <w:rPr>
          <w:rFonts w:eastAsia="Times New Roman"/>
          <w:szCs w:val="24"/>
        </w:rPr>
        <w:t xml:space="preserve"> </w:t>
      </w:r>
      <w:r>
        <w:rPr>
          <w:rFonts w:eastAsia="Times New Roman"/>
          <w:szCs w:val="24"/>
        </w:rPr>
        <w:t>για την</w:t>
      </w:r>
      <w:r w:rsidRPr="000D1DC8">
        <w:rPr>
          <w:rFonts w:eastAsia="Times New Roman"/>
          <w:szCs w:val="24"/>
        </w:rPr>
        <w:t xml:space="preserve"> αξιοποίηση των εγκαταστά</w:t>
      </w:r>
      <w:r w:rsidRPr="000D1DC8">
        <w:rPr>
          <w:rFonts w:eastAsia="Times New Roman"/>
          <w:szCs w:val="24"/>
        </w:rPr>
        <w:t xml:space="preserve">σεων και των υποδομών </w:t>
      </w:r>
      <w:r>
        <w:rPr>
          <w:rFonts w:eastAsia="Times New Roman"/>
          <w:szCs w:val="24"/>
        </w:rPr>
        <w:t>τους,</w:t>
      </w:r>
      <w:r w:rsidRPr="000D1DC8">
        <w:rPr>
          <w:rFonts w:eastAsia="Times New Roman"/>
          <w:szCs w:val="24"/>
        </w:rPr>
        <w:t xml:space="preserve"> αλλά και </w:t>
      </w:r>
      <w:r w:rsidRPr="000D1DC8">
        <w:rPr>
          <w:rFonts w:eastAsia="Times New Roman"/>
          <w:szCs w:val="24"/>
        </w:rPr>
        <w:t>κα</w:t>
      </w:r>
      <w:r>
        <w:rPr>
          <w:rFonts w:eastAsia="Times New Roman"/>
          <w:szCs w:val="24"/>
        </w:rPr>
        <w:t>μ</w:t>
      </w:r>
      <w:r w:rsidRPr="000D1DC8">
        <w:rPr>
          <w:rFonts w:eastAsia="Times New Roman"/>
          <w:szCs w:val="24"/>
        </w:rPr>
        <w:t>μία</w:t>
      </w:r>
      <w:r w:rsidRPr="000D1DC8">
        <w:rPr>
          <w:rFonts w:eastAsia="Times New Roman"/>
          <w:szCs w:val="24"/>
        </w:rPr>
        <w:t xml:space="preserve"> μέριμνα για να έχουν δυνατότητες οι σπουδαστές </w:t>
      </w:r>
      <w:r>
        <w:rPr>
          <w:rFonts w:eastAsia="Times New Roman"/>
          <w:szCs w:val="24"/>
        </w:rPr>
        <w:t>των ΑΣΤΕ</w:t>
      </w:r>
      <w:r w:rsidRPr="000D1DC8">
        <w:rPr>
          <w:rFonts w:eastAsia="Times New Roman"/>
          <w:szCs w:val="24"/>
        </w:rPr>
        <w:t xml:space="preserve"> να συνεχίζουν τις σπουδές τους σε </w:t>
      </w:r>
      <w:r>
        <w:rPr>
          <w:rFonts w:eastAsia="Times New Roman"/>
          <w:szCs w:val="24"/>
        </w:rPr>
        <w:t>μ</w:t>
      </w:r>
      <w:r w:rsidRPr="000D1DC8">
        <w:rPr>
          <w:rFonts w:eastAsia="Times New Roman"/>
          <w:szCs w:val="24"/>
        </w:rPr>
        <w:t>εταπτυχιακά προγράμματα σπουδών</w:t>
      </w:r>
      <w:r>
        <w:rPr>
          <w:rFonts w:eastAsia="Times New Roman"/>
          <w:szCs w:val="24"/>
        </w:rPr>
        <w:t>.</w:t>
      </w:r>
    </w:p>
    <w:p w14:paraId="09A3F2B6" w14:textId="77777777" w:rsidR="00D269F7" w:rsidRDefault="006C352B">
      <w:pPr>
        <w:spacing w:line="600" w:lineRule="auto"/>
        <w:ind w:firstLine="720"/>
        <w:contextualSpacing/>
        <w:jc w:val="both"/>
        <w:rPr>
          <w:rFonts w:eastAsia="Times New Roman"/>
          <w:szCs w:val="24"/>
        </w:rPr>
      </w:pPr>
      <w:r>
        <w:rPr>
          <w:rFonts w:eastAsia="Times New Roman"/>
          <w:szCs w:val="24"/>
        </w:rPr>
        <w:t>Μιας</w:t>
      </w:r>
      <w:r w:rsidRPr="000D1DC8">
        <w:rPr>
          <w:rFonts w:eastAsia="Times New Roman"/>
          <w:szCs w:val="24"/>
        </w:rPr>
        <w:t xml:space="preserve"> που μιλάμε </w:t>
      </w:r>
      <w:r>
        <w:rPr>
          <w:rFonts w:eastAsia="Times New Roman"/>
          <w:szCs w:val="24"/>
        </w:rPr>
        <w:t>για τουριστική εκπαίδευση, θ</w:t>
      </w:r>
      <w:r w:rsidRPr="000D1DC8">
        <w:rPr>
          <w:rFonts w:eastAsia="Times New Roman"/>
          <w:szCs w:val="24"/>
        </w:rPr>
        <w:t>έλω να κάνω μία ιδιαίτερη αναφορά στην περιφ</w:t>
      </w:r>
      <w:r w:rsidRPr="000D1DC8">
        <w:rPr>
          <w:rFonts w:eastAsia="Times New Roman"/>
          <w:szCs w:val="24"/>
        </w:rPr>
        <w:t>έρεια της Καστοριάς</w:t>
      </w:r>
      <w:r>
        <w:rPr>
          <w:rFonts w:eastAsia="Times New Roman"/>
          <w:szCs w:val="24"/>
        </w:rPr>
        <w:t>,</w:t>
      </w:r>
      <w:r w:rsidRPr="000D1DC8">
        <w:rPr>
          <w:rFonts w:eastAsia="Times New Roman"/>
          <w:szCs w:val="24"/>
        </w:rPr>
        <w:t xml:space="preserve"> στην οποία</w:t>
      </w:r>
      <w:r>
        <w:rPr>
          <w:rFonts w:eastAsia="Times New Roman"/>
          <w:szCs w:val="24"/>
        </w:rPr>
        <w:t xml:space="preserve"> εκλέγομαι,</w:t>
      </w:r>
      <w:r w:rsidRPr="000D1DC8">
        <w:rPr>
          <w:rFonts w:eastAsia="Times New Roman"/>
          <w:szCs w:val="24"/>
        </w:rPr>
        <w:t xml:space="preserve"> </w:t>
      </w:r>
      <w:r>
        <w:rPr>
          <w:rFonts w:eastAsia="Times New Roman"/>
          <w:szCs w:val="24"/>
        </w:rPr>
        <w:t>στη</w:t>
      </w:r>
      <w:r w:rsidRPr="000D1DC8">
        <w:rPr>
          <w:rFonts w:eastAsia="Times New Roman"/>
          <w:szCs w:val="24"/>
        </w:rPr>
        <w:t xml:space="preserve"> </w:t>
      </w:r>
      <w:r>
        <w:rPr>
          <w:rFonts w:eastAsia="Times New Roman"/>
          <w:szCs w:val="24"/>
        </w:rPr>
        <w:t>δ</w:t>
      </w:r>
      <w:r w:rsidRPr="000D1DC8">
        <w:rPr>
          <w:rFonts w:eastAsia="Times New Roman"/>
          <w:szCs w:val="24"/>
        </w:rPr>
        <w:t>υτική Μακεδονία</w:t>
      </w:r>
      <w:r>
        <w:rPr>
          <w:rFonts w:eastAsia="Times New Roman"/>
          <w:szCs w:val="24"/>
        </w:rPr>
        <w:t>,</w:t>
      </w:r>
      <w:r w:rsidRPr="000D1DC8">
        <w:rPr>
          <w:rFonts w:eastAsia="Times New Roman"/>
          <w:szCs w:val="24"/>
        </w:rPr>
        <w:t xml:space="preserve"> μία περιοχή με αναρίθμητα συ</w:t>
      </w:r>
      <w:r>
        <w:rPr>
          <w:rFonts w:eastAsia="Times New Roman"/>
          <w:szCs w:val="24"/>
        </w:rPr>
        <w:t>γκριτικά</w:t>
      </w:r>
      <w:r w:rsidRPr="000D1DC8">
        <w:rPr>
          <w:rFonts w:eastAsia="Times New Roman"/>
          <w:szCs w:val="24"/>
        </w:rPr>
        <w:t xml:space="preserve"> πλεονεκτήματα η οποία</w:t>
      </w:r>
      <w:r>
        <w:rPr>
          <w:rFonts w:eastAsia="Times New Roman"/>
          <w:szCs w:val="24"/>
        </w:rPr>
        <w:t>,</w:t>
      </w:r>
      <w:r w:rsidRPr="000D1DC8">
        <w:rPr>
          <w:rFonts w:eastAsia="Times New Roman"/>
          <w:szCs w:val="24"/>
        </w:rPr>
        <w:t xml:space="preserve"> δυστυχώς</w:t>
      </w:r>
      <w:r>
        <w:rPr>
          <w:rFonts w:eastAsia="Times New Roman"/>
          <w:szCs w:val="24"/>
        </w:rPr>
        <w:t>,</w:t>
      </w:r>
      <w:r w:rsidRPr="000D1DC8">
        <w:rPr>
          <w:rFonts w:eastAsia="Times New Roman"/>
          <w:szCs w:val="24"/>
        </w:rPr>
        <w:t xml:space="preserve"> </w:t>
      </w:r>
      <w:r>
        <w:rPr>
          <w:rFonts w:eastAsia="Times New Roman"/>
          <w:szCs w:val="24"/>
        </w:rPr>
        <w:t>κυρία</w:t>
      </w:r>
      <w:r w:rsidRPr="000D1DC8">
        <w:rPr>
          <w:rFonts w:eastAsia="Times New Roman"/>
          <w:szCs w:val="24"/>
        </w:rPr>
        <w:t xml:space="preserve"> Υπουργέ</w:t>
      </w:r>
      <w:r>
        <w:rPr>
          <w:rFonts w:eastAsia="Times New Roman"/>
          <w:szCs w:val="24"/>
        </w:rPr>
        <w:t>,</w:t>
      </w:r>
      <w:r w:rsidRPr="000D1DC8">
        <w:rPr>
          <w:rFonts w:eastAsia="Times New Roman"/>
          <w:szCs w:val="24"/>
        </w:rPr>
        <w:t xml:space="preserve"> παραμένει ακόμα και σήμερα ένας αναξιοποίητος θησαυρός για τον τουρισμό της χώρας </w:t>
      </w:r>
      <w:r>
        <w:rPr>
          <w:rFonts w:eastAsia="Times New Roman"/>
          <w:szCs w:val="24"/>
        </w:rPr>
        <w:t>μας.</w:t>
      </w:r>
    </w:p>
    <w:p w14:paraId="09A3F2B7" w14:textId="77777777" w:rsidR="00D269F7" w:rsidRDefault="006C352B">
      <w:pPr>
        <w:spacing w:line="600" w:lineRule="auto"/>
        <w:ind w:firstLine="720"/>
        <w:contextualSpacing/>
        <w:jc w:val="both"/>
        <w:rPr>
          <w:rFonts w:eastAsia="Times New Roman"/>
          <w:szCs w:val="24"/>
        </w:rPr>
      </w:pPr>
      <w:r>
        <w:rPr>
          <w:rFonts w:eastAsia="Times New Roman"/>
          <w:szCs w:val="24"/>
        </w:rPr>
        <w:t>Είναι</w:t>
      </w:r>
      <w:r w:rsidRPr="000D1DC8">
        <w:rPr>
          <w:rFonts w:eastAsia="Times New Roman"/>
          <w:szCs w:val="24"/>
        </w:rPr>
        <w:t xml:space="preserve"> μία περιοχή με απαράμιλλη φυσική ομορφιά</w:t>
      </w:r>
      <w:r>
        <w:rPr>
          <w:rFonts w:eastAsia="Times New Roman"/>
          <w:szCs w:val="24"/>
        </w:rPr>
        <w:t>,</w:t>
      </w:r>
      <w:r w:rsidRPr="000D1DC8">
        <w:rPr>
          <w:rFonts w:eastAsia="Times New Roman"/>
          <w:szCs w:val="24"/>
        </w:rPr>
        <w:t xml:space="preserve"> με </w:t>
      </w:r>
      <w:r>
        <w:rPr>
          <w:rFonts w:eastAsia="Times New Roman"/>
          <w:szCs w:val="24"/>
        </w:rPr>
        <w:t>εβδομήντα</w:t>
      </w:r>
      <w:r w:rsidRPr="000D1DC8">
        <w:rPr>
          <w:rFonts w:eastAsia="Times New Roman"/>
          <w:szCs w:val="24"/>
        </w:rPr>
        <w:t xml:space="preserve"> και πλέον βυζαντινές και μεταβυζαντινές εκκλησίες</w:t>
      </w:r>
      <w:r>
        <w:rPr>
          <w:rFonts w:eastAsia="Times New Roman"/>
          <w:szCs w:val="24"/>
        </w:rPr>
        <w:t>, με</w:t>
      </w:r>
      <w:r w:rsidRPr="000D1DC8">
        <w:rPr>
          <w:rFonts w:eastAsia="Times New Roman"/>
          <w:szCs w:val="24"/>
        </w:rPr>
        <w:t xml:space="preserve"> ιστορικά</w:t>
      </w:r>
      <w:r>
        <w:rPr>
          <w:rFonts w:eastAsia="Times New Roman"/>
          <w:szCs w:val="24"/>
        </w:rPr>
        <w:t xml:space="preserve">, με βυζαντινά μνημεία, </w:t>
      </w:r>
      <w:r w:rsidRPr="000D1DC8">
        <w:rPr>
          <w:rFonts w:eastAsia="Times New Roman"/>
          <w:szCs w:val="24"/>
        </w:rPr>
        <w:t xml:space="preserve">με προϊστορικούς οικισμούς που </w:t>
      </w:r>
      <w:r w:rsidRPr="000D1DC8">
        <w:rPr>
          <w:rFonts w:eastAsia="Times New Roman"/>
          <w:szCs w:val="24"/>
        </w:rPr>
        <w:lastRenderedPageBreak/>
        <w:t xml:space="preserve">δεν υπάρχουν άλλοι στη </w:t>
      </w:r>
      <w:r>
        <w:rPr>
          <w:rFonts w:eastAsia="Times New Roman"/>
          <w:szCs w:val="24"/>
        </w:rPr>
        <w:t>χ</w:t>
      </w:r>
      <w:r w:rsidRPr="000D1DC8">
        <w:rPr>
          <w:rFonts w:eastAsia="Times New Roman"/>
          <w:szCs w:val="24"/>
        </w:rPr>
        <w:t xml:space="preserve">ώρα </w:t>
      </w:r>
      <w:r>
        <w:rPr>
          <w:rFonts w:eastAsia="Times New Roman"/>
          <w:szCs w:val="24"/>
        </w:rPr>
        <w:t>τέτοιοι και πολλές άλλες</w:t>
      </w:r>
      <w:r w:rsidRPr="000D1DC8">
        <w:rPr>
          <w:rFonts w:eastAsia="Times New Roman"/>
          <w:szCs w:val="24"/>
        </w:rPr>
        <w:t xml:space="preserve"> σ</w:t>
      </w:r>
      <w:r>
        <w:rPr>
          <w:rFonts w:eastAsia="Times New Roman"/>
          <w:szCs w:val="24"/>
        </w:rPr>
        <w:t>ύγχρονες ξενοδοχειακές υποδομ</w:t>
      </w:r>
      <w:r>
        <w:rPr>
          <w:rFonts w:eastAsia="Times New Roman"/>
          <w:szCs w:val="24"/>
        </w:rPr>
        <w:t>ές, ό</w:t>
      </w:r>
      <w:r w:rsidRPr="000D1DC8">
        <w:rPr>
          <w:rFonts w:eastAsia="Times New Roman"/>
          <w:szCs w:val="24"/>
        </w:rPr>
        <w:t>πως και το χιονοδρομικό κέντρο στο Βίτσι</w:t>
      </w:r>
      <w:r>
        <w:rPr>
          <w:rFonts w:eastAsia="Times New Roman"/>
          <w:szCs w:val="24"/>
        </w:rPr>
        <w:t>,</w:t>
      </w:r>
      <w:r w:rsidRPr="000D1DC8">
        <w:rPr>
          <w:rFonts w:eastAsia="Times New Roman"/>
          <w:szCs w:val="24"/>
        </w:rPr>
        <w:t xml:space="preserve"> που παραμένει αναξιοποίητο</w:t>
      </w:r>
      <w:r>
        <w:rPr>
          <w:rFonts w:eastAsia="Times New Roman"/>
          <w:szCs w:val="24"/>
        </w:rPr>
        <w:t>.</w:t>
      </w:r>
      <w:r w:rsidRPr="000D1DC8">
        <w:rPr>
          <w:rFonts w:eastAsia="Times New Roman"/>
          <w:szCs w:val="24"/>
        </w:rPr>
        <w:t xml:space="preserve"> </w:t>
      </w:r>
      <w:r>
        <w:rPr>
          <w:rFonts w:eastAsia="Times New Roman"/>
          <w:szCs w:val="24"/>
        </w:rPr>
        <w:t>Υπάρχει, αλλά δεν έχετε ακουμπήσει εκεί καθόλου. Με άλλα λόγια, είναι</w:t>
      </w:r>
      <w:r w:rsidRPr="000D1DC8">
        <w:rPr>
          <w:rFonts w:eastAsia="Times New Roman"/>
          <w:szCs w:val="24"/>
        </w:rPr>
        <w:t xml:space="preserve"> μία περιοχή</w:t>
      </w:r>
      <w:r>
        <w:rPr>
          <w:rFonts w:eastAsia="Times New Roman"/>
          <w:szCs w:val="24"/>
        </w:rPr>
        <w:t xml:space="preserve"> </w:t>
      </w:r>
      <w:r w:rsidRPr="000D1DC8">
        <w:rPr>
          <w:rFonts w:eastAsia="Times New Roman"/>
          <w:szCs w:val="24"/>
        </w:rPr>
        <w:t>με τεράστιες δυνατότητες τουριστικής ανάπτυξης</w:t>
      </w:r>
      <w:r>
        <w:rPr>
          <w:rFonts w:eastAsia="Times New Roman"/>
          <w:szCs w:val="24"/>
        </w:rPr>
        <w:t>,</w:t>
      </w:r>
      <w:r w:rsidRPr="000D1DC8">
        <w:rPr>
          <w:rFonts w:eastAsia="Times New Roman"/>
          <w:szCs w:val="24"/>
        </w:rPr>
        <w:t xml:space="preserve"> οι οποίες παραμένουν από σας τελείως αναξιοποίητες</w:t>
      </w:r>
      <w:r>
        <w:rPr>
          <w:rFonts w:eastAsia="Times New Roman"/>
          <w:szCs w:val="24"/>
        </w:rPr>
        <w:t>.</w:t>
      </w:r>
    </w:p>
    <w:p w14:paraId="09A3F2B8" w14:textId="77777777" w:rsidR="00D269F7" w:rsidRDefault="006C352B">
      <w:pPr>
        <w:spacing w:line="600" w:lineRule="auto"/>
        <w:ind w:firstLine="720"/>
        <w:contextualSpacing/>
        <w:jc w:val="both"/>
        <w:rPr>
          <w:rFonts w:eastAsia="Times New Roman"/>
          <w:szCs w:val="24"/>
        </w:rPr>
      </w:pPr>
      <w:r w:rsidRPr="00404E28">
        <w:rPr>
          <w:rFonts w:eastAsia="Times New Roman"/>
          <w:szCs w:val="24"/>
        </w:rPr>
        <w:t>(Στο σημείο αυτό κτυπάει το κουδούνι λήξεως του χρόνου ομιλίας του κυρίου Βουλευτή)</w:t>
      </w:r>
    </w:p>
    <w:p w14:paraId="09A3F2B9" w14:textId="77777777" w:rsidR="00D269F7" w:rsidRDefault="006C352B">
      <w:pPr>
        <w:spacing w:line="600" w:lineRule="auto"/>
        <w:ind w:firstLine="720"/>
        <w:contextualSpacing/>
        <w:jc w:val="both"/>
        <w:rPr>
          <w:rFonts w:eastAsia="Times New Roman"/>
          <w:szCs w:val="24"/>
        </w:rPr>
      </w:pPr>
      <w:r w:rsidRPr="000D1DC8">
        <w:rPr>
          <w:rFonts w:eastAsia="Times New Roman"/>
          <w:szCs w:val="24"/>
        </w:rPr>
        <w:t xml:space="preserve"> Κ</w:t>
      </w:r>
      <w:r>
        <w:rPr>
          <w:rFonts w:eastAsia="Times New Roman"/>
          <w:szCs w:val="24"/>
        </w:rPr>
        <w:t>υρία</w:t>
      </w:r>
      <w:r w:rsidRPr="000D1DC8">
        <w:rPr>
          <w:rFonts w:eastAsia="Times New Roman"/>
          <w:szCs w:val="24"/>
        </w:rPr>
        <w:t xml:space="preserve"> Υπουργέ</w:t>
      </w:r>
      <w:r>
        <w:rPr>
          <w:rFonts w:eastAsia="Times New Roman"/>
          <w:szCs w:val="24"/>
        </w:rPr>
        <w:t>,</w:t>
      </w:r>
      <w:r w:rsidRPr="000D1DC8">
        <w:rPr>
          <w:rFonts w:eastAsia="Times New Roman"/>
          <w:szCs w:val="24"/>
        </w:rPr>
        <w:t xml:space="preserve"> μιλάτε για ανάπτυξη του θεματικού τουρισμού</w:t>
      </w:r>
      <w:r>
        <w:rPr>
          <w:rFonts w:eastAsia="Times New Roman"/>
          <w:szCs w:val="24"/>
        </w:rPr>
        <w:t>,</w:t>
      </w:r>
      <w:r w:rsidRPr="000D1DC8">
        <w:rPr>
          <w:rFonts w:eastAsia="Times New Roman"/>
          <w:szCs w:val="24"/>
        </w:rPr>
        <w:t xml:space="preserve"> για τουρισμό </w:t>
      </w:r>
      <w:r>
        <w:rPr>
          <w:rFonts w:eastAsia="Times New Roman"/>
          <w:szCs w:val="24"/>
        </w:rPr>
        <w:t>τριακόσιες εξήντα πέντε</w:t>
      </w:r>
      <w:r w:rsidRPr="000D1DC8">
        <w:rPr>
          <w:rFonts w:eastAsia="Times New Roman"/>
          <w:szCs w:val="24"/>
        </w:rPr>
        <w:t xml:space="preserve"> μέρες το</w:t>
      </w:r>
      <w:r>
        <w:rPr>
          <w:rFonts w:eastAsia="Times New Roman"/>
          <w:szCs w:val="24"/>
        </w:rPr>
        <w:t>ν</w:t>
      </w:r>
      <w:r w:rsidRPr="000D1DC8">
        <w:rPr>
          <w:rFonts w:eastAsia="Times New Roman"/>
          <w:szCs w:val="24"/>
        </w:rPr>
        <w:t xml:space="preserve"> χρόνο</w:t>
      </w:r>
      <w:r>
        <w:rPr>
          <w:rFonts w:eastAsia="Times New Roman"/>
          <w:szCs w:val="24"/>
        </w:rPr>
        <w:t>.</w:t>
      </w:r>
      <w:r w:rsidRPr="000D1DC8">
        <w:rPr>
          <w:rFonts w:eastAsia="Times New Roman"/>
          <w:szCs w:val="24"/>
        </w:rPr>
        <w:t xml:space="preserve"> </w:t>
      </w:r>
      <w:r>
        <w:rPr>
          <w:rFonts w:eastAsia="Times New Roman"/>
          <w:szCs w:val="24"/>
        </w:rPr>
        <w:t>Σ</w:t>
      </w:r>
      <w:r w:rsidRPr="000D1DC8">
        <w:rPr>
          <w:rFonts w:eastAsia="Times New Roman"/>
          <w:szCs w:val="24"/>
        </w:rPr>
        <w:t>ας ρωτώ ευθέως</w:t>
      </w:r>
      <w:r>
        <w:rPr>
          <w:rFonts w:eastAsia="Times New Roman"/>
          <w:szCs w:val="24"/>
        </w:rPr>
        <w:t>:</w:t>
      </w:r>
      <w:r w:rsidRPr="000D1DC8">
        <w:rPr>
          <w:rFonts w:eastAsia="Times New Roman"/>
          <w:szCs w:val="24"/>
        </w:rPr>
        <w:t xml:space="preserve"> Τι έχετε κάνει τέσσερα χρόνια π</w:t>
      </w:r>
      <w:r>
        <w:rPr>
          <w:rFonts w:eastAsia="Times New Roman"/>
          <w:szCs w:val="24"/>
        </w:rPr>
        <w:t>ου είστε</w:t>
      </w:r>
      <w:r>
        <w:rPr>
          <w:rFonts w:eastAsia="Times New Roman"/>
          <w:szCs w:val="24"/>
        </w:rPr>
        <w:t xml:space="preserve"> Υ</w:t>
      </w:r>
      <w:r w:rsidRPr="000D1DC8">
        <w:rPr>
          <w:rFonts w:eastAsia="Times New Roman"/>
          <w:szCs w:val="24"/>
        </w:rPr>
        <w:t>πουργός για να αναπτυχθεί ο τουρισμός</w:t>
      </w:r>
      <w:r>
        <w:rPr>
          <w:rFonts w:eastAsia="Times New Roman"/>
          <w:szCs w:val="24"/>
        </w:rPr>
        <w:t>,</w:t>
      </w:r>
      <w:r w:rsidRPr="000D1DC8">
        <w:rPr>
          <w:rFonts w:eastAsia="Times New Roman"/>
          <w:szCs w:val="24"/>
        </w:rPr>
        <w:t xml:space="preserve"> παραδείγματος </w:t>
      </w:r>
      <w:r w:rsidRPr="000D1DC8">
        <w:rPr>
          <w:rFonts w:eastAsia="Times New Roman"/>
          <w:szCs w:val="24"/>
        </w:rPr>
        <w:t>χάρ</w:t>
      </w:r>
      <w:r>
        <w:rPr>
          <w:rFonts w:eastAsia="Times New Roman"/>
          <w:szCs w:val="24"/>
        </w:rPr>
        <w:t>ιν</w:t>
      </w:r>
      <w:r w:rsidRPr="000D1DC8">
        <w:rPr>
          <w:rFonts w:eastAsia="Times New Roman"/>
          <w:szCs w:val="24"/>
        </w:rPr>
        <w:t xml:space="preserve"> στην Καστοριά</w:t>
      </w:r>
      <w:r>
        <w:rPr>
          <w:rFonts w:eastAsia="Times New Roman"/>
          <w:szCs w:val="24"/>
        </w:rPr>
        <w:t>,</w:t>
      </w:r>
      <w:r w:rsidRPr="000D1DC8">
        <w:rPr>
          <w:rFonts w:eastAsia="Times New Roman"/>
          <w:szCs w:val="24"/>
        </w:rPr>
        <w:t xml:space="preserve"> στην περιοχή μου</w:t>
      </w:r>
      <w:r>
        <w:rPr>
          <w:rFonts w:eastAsia="Times New Roman"/>
          <w:szCs w:val="24"/>
        </w:rPr>
        <w:t>;</w:t>
      </w:r>
      <w:r w:rsidRPr="000D1DC8">
        <w:rPr>
          <w:rFonts w:eastAsia="Times New Roman"/>
          <w:szCs w:val="24"/>
        </w:rPr>
        <w:t xml:space="preserve"> </w:t>
      </w:r>
      <w:r>
        <w:rPr>
          <w:rFonts w:eastAsia="Times New Roman"/>
          <w:szCs w:val="24"/>
        </w:rPr>
        <w:t>Π</w:t>
      </w:r>
      <w:r w:rsidRPr="000D1DC8">
        <w:rPr>
          <w:rFonts w:eastAsia="Times New Roman"/>
          <w:szCs w:val="24"/>
        </w:rPr>
        <w:t xml:space="preserve">είτε μου ένα αναπτυξιακό μέτρο που έφερε η </w:t>
      </w:r>
      <w:r>
        <w:rPr>
          <w:rFonts w:eastAsia="Times New Roman"/>
          <w:szCs w:val="24"/>
        </w:rPr>
        <w:t>Κ</w:t>
      </w:r>
      <w:r w:rsidRPr="000D1DC8">
        <w:rPr>
          <w:rFonts w:eastAsia="Times New Roman"/>
          <w:szCs w:val="24"/>
        </w:rPr>
        <w:t>υβέρνησή σας για την τουριστική αξιοποίηση της περιοχής</w:t>
      </w:r>
      <w:r>
        <w:rPr>
          <w:rFonts w:eastAsia="Times New Roman"/>
          <w:szCs w:val="24"/>
        </w:rPr>
        <w:t>.</w:t>
      </w:r>
    </w:p>
    <w:p w14:paraId="09A3F2BA" w14:textId="77777777" w:rsidR="00D269F7" w:rsidRDefault="006C352B">
      <w:pPr>
        <w:spacing w:line="600" w:lineRule="auto"/>
        <w:ind w:firstLine="720"/>
        <w:contextualSpacing/>
        <w:jc w:val="both"/>
        <w:rPr>
          <w:rFonts w:eastAsia="Times New Roman"/>
          <w:szCs w:val="24"/>
        </w:rPr>
      </w:pPr>
      <w:r>
        <w:rPr>
          <w:rFonts w:eastAsia="Times New Roman"/>
          <w:szCs w:val="24"/>
        </w:rPr>
        <w:t>Ξ</w:t>
      </w:r>
      <w:r w:rsidRPr="000D1DC8">
        <w:rPr>
          <w:rFonts w:eastAsia="Times New Roman"/>
          <w:szCs w:val="24"/>
        </w:rPr>
        <w:t>έρετε</w:t>
      </w:r>
      <w:r>
        <w:rPr>
          <w:rFonts w:eastAsia="Times New Roman"/>
          <w:szCs w:val="24"/>
        </w:rPr>
        <w:t>,</w:t>
      </w:r>
      <w:r w:rsidRPr="000D1DC8">
        <w:rPr>
          <w:rFonts w:eastAsia="Times New Roman"/>
          <w:szCs w:val="24"/>
        </w:rPr>
        <w:t xml:space="preserve"> διαβάζω τους ορισμούς</w:t>
      </w:r>
      <w:r>
        <w:rPr>
          <w:rFonts w:eastAsia="Times New Roman"/>
          <w:szCs w:val="24"/>
        </w:rPr>
        <w:t>,</w:t>
      </w:r>
      <w:r w:rsidRPr="000D1DC8">
        <w:rPr>
          <w:rFonts w:eastAsia="Times New Roman"/>
          <w:szCs w:val="24"/>
        </w:rPr>
        <w:t xml:space="preserve"> που δίνετ</w:t>
      </w:r>
      <w:r>
        <w:rPr>
          <w:rFonts w:eastAsia="Times New Roman"/>
          <w:szCs w:val="24"/>
        </w:rPr>
        <w:t>ε</w:t>
      </w:r>
      <w:r w:rsidRPr="000D1DC8">
        <w:rPr>
          <w:rFonts w:eastAsia="Times New Roman"/>
          <w:szCs w:val="24"/>
        </w:rPr>
        <w:t xml:space="preserve"> για τις ειδικές μο</w:t>
      </w:r>
      <w:r w:rsidRPr="000D1DC8">
        <w:rPr>
          <w:rFonts w:eastAsia="Times New Roman"/>
          <w:szCs w:val="24"/>
        </w:rPr>
        <w:t>ρφές τουρισμού και δεν μπορώ να βρω ούτε μία που θα αδυνατούσε να υποστηρίξει η Καστοριά</w:t>
      </w:r>
      <w:r>
        <w:rPr>
          <w:rFonts w:eastAsia="Times New Roman"/>
          <w:szCs w:val="24"/>
        </w:rPr>
        <w:t xml:space="preserve">, όπως τουρισμό υπαίθρου, </w:t>
      </w:r>
      <w:r w:rsidRPr="000D1DC8">
        <w:rPr>
          <w:rFonts w:eastAsia="Times New Roman"/>
          <w:szCs w:val="24"/>
        </w:rPr>
        <w:t>αθλητικό τουρισμό</w:t>
      </w:r>
      <w:r>
        <w:rPr>
          <w:rFonts w:eastAsia="Times New Roman"/>
          <w:szCs w:val="24"/>
        </w:rPr>
        <w:t>,</w:t>
      </w:r>
      <w:r w:rsidRPr="000D1DC8">
        <w:rPr>
          <w:rFonts w:eastAsia="Times New Roman"/>
          <w:szCs w:val="24"/>
        </w:rPr>
        <w:t xml:space="preserve"> πολιτιστικό τουρισμό</w:t>
      </w:r>
      <w:r>
        <w:rPr>
          <w:rFonts w:eastAsia="Times New Roman"/>
          <w:szCs w:val="24"/>
        </w:rPr>
        <w:t>,</w:t>
      </w:r>
      <w:r w:rsidRPr="000D1DC8">
        <w:rPr>
          <w:rFonts w:eastAsia="Times New Roman"/>
          <w:szCs w:val="24"/>
        </w:rPr>
        <w:t xml:space="preserve"> </w:t>
      </w:r>
      <w:r>
        <w:rPr>
          <w:rFonts w:eastAsia="Times New Roman"/>
          <w:szCs w:val="24"/>
        </w:rPr>
        <w:t>θ</w:t>
      </w:r>
      <w:r w:rsidRPr="000D1DC8">
        <w:rPr>
          <w:rFonts w:eastAsia="Times New Roman"/>
          <w:szCs w:val="24"/>
        </w:rPr>
        <w:t>ρησκευτικό τουρισμό</w:t>
      </w:r>
      <w:r>
        <w:rPr>
          <w:rFonts w:eastAsia="Times New Roman"/>
          <w:szCs w:val="24"/>
        </w:rPr>
        <w:t>,</w:t>
      </w:r>
      <w:r w:rsidRPr="000D1DC8">
        <w:rPr>
          <w:rFonts w:eastAsia="Times New Roman"/>
          <w:szCs w:val="24"/>
        </w:rPr>
        <w:t xml:space="preserve"> </w:t>
      </w:r>
      <w:r w:rsidRPr="000D1DC8">
        <w:rPr>
          <w:rFonts w:eastAsia="Times New Roman"/>
          <w:szCs w:val="24"/>
        </w:rPr>
        <w:lastRenderedPageBreak/>
        <w:t>συνεδριακό τουρισμό</w:t>
      </w:r>
      <w:r>
        <w:rPr>
          <w:rFonts w:eastAsia="Times New Roman"/>
          <w:szCs w:val="24"/>
        </w:rPr>
        <w:t>,</w:t>
      </w:r>
      <w:r w:rsidRPr="000D1DC8">
        <w:rPr>
          <w:rFonts w:eastAsia="Times New Roman"/>
          <w:szCs w:val="24"/>
        </w:rPr>
        <w:t xml:space="preserve"> τουρισμό γαστρονομίας</w:t>
      </w:r>
      <w:r>
        <w:rPr>
          <w:rFonts w:eastAsia="Times New Roman"/>
          <w:szCs w:val="24"/>
        </w:rPr>
        <w:t>,</w:t>
      </w:r>
      <w:r w:rsidRPr="000D1DC8">
        <w:rPr>
          <w:rFonts w:eastAsia="Times New Roman"/>
          <w:szCs w:val="24"/>
        </w:rPr>
        <w:t xml:space="preserve"> </w:t>
      </w:r>
      <w:proofErr w:type="spellStart"/>
      <w:r w:rsidRPr="000D1DC8">
        <w:rPr>
          <w:rFonts w:eastAsia="Times New Roman"/>
          <w:szCs w:val="24"/>
        </w:rPr>
        <w:t>αγροτουρισμό</w:t>
      </w:r>
      <w:proofErr w:type="spellEnd"/>
      <w:r w:rsidRPr="000D1DC8">
        <w:rPr>
          <w:rFonts w:eastAsia="Times New Roman"/>
          <w:szCs w:val="24"/>
        </w:rPr>
        <w:t xml:space="preserve"> και η λίστα δεν έχει τελειωμό</w:t>
      </w:r>
      <w:r>
        <w:rPr>
          <w:rFonts w:eastAsia="Times New Roman"/>
          <w:szCs w:val="24"/>
        </w:rPr>
        <w:t>.</w:t>
      </w:r>
      <w:r w:rsidRPr="000D1DC8">
        <w:rPr>
          <w:rFonts w:eastAsia="Times New Roman"/>
          <w:szCs w:val="24"/>
        </w:rPr>
        <w:t xml:space="preserve"> </w:t>
      </w:r>
    </w:p>
    <w:p w14:paraId="09A3F2BB" w14:textId="77777777" w:rsidR="00D269F7" w:rsidRDefault="006C352B">
      <w:pPr>
        <w:spacing w:line="600" w:lineRule="auto"/>
        <w:ind w:firstLine="720"/>
        <w:contextualSpacing/>
        <w:jc w:val="both"/>
        <w:rPr>
          <w:rFonts w:eastAsia="Times New Roman"/>
          <w:szCs w:val="24"/>
        </w:rPr>
      </w:pPr>
      <w:r>
        <w:rPr>
          <w:rFonts w:eastAsia="Times New Roman"/>
          <w:szCs w:val="24"/>
        </w:rPr>
        <w:t>Ποιο είναι, λ</w:t>
      </w:r>
      <w:r w:rsidRPr="000D1DC8">
        <w:rPr>
          <w:rFonts w:eastAsia="Times New Roman"/>
          <w:szCs w:val="24"/>
        </w:rPr>
        <w:t>οιπόν</w:t>
      </w:r>
      <w:r>
        <w:rPr>
          <w:rFonts w:eastAsia="Times New Roman"/>
          <w:szCs w:val="24"/>
        </w:rPr>
        <w:t xml:space="preserve">, το έργο σας, κυρία </w:t>
      </w:r>
      <w:r w:rsidRPr="000D1DC8">
        <w:rPr>
          <w:rFonts w:eastAsia="Times New Roman"/>
          <w:szCs w:val="24"/>
        </w:rPr>
        <w:t>Υπουργέ</w:t>
      </w:r>
      <w:r>
        <w:rPr>
          <w:rFonts w:eastAsia="Times New Roman"/>
          <w:szCs w:val="24"/>
        </w:rPr>
        <w:t>;</w:t>
      </w:r>
      <w:r w:rsidRPr="000D1DC8">
        <w:rPr>
          <w:rFonts w:eastAsia="Times New Roman"/>
          <w:szCs w:val="24"/>
        </w:rPr>
        <w:t xml:space="preserve"> Ποια η συνεισφορά σας </w:t>
      </w:r>
      <w:r>
        <w:rPr>
          <w:rFonts w:eastAsia="Times New Roman"/>
          <w:szCs w:val="24"/>
        </w:rPr>
        <w:t>σ</w:t>
      </w:r>
      <w:r w:rsidRPr="000D1DC8">
        <w:rPr>
          <w:rFonts w:eastAsia="Times New Roman"/>
          <w:szCs w:val="24"/>
        </w:rPr>
        <w:t>την ανάπτυξη του θεματικού τουρισμού</w:t>
      </w:r>
      <w:r>
        <w:rPr>
          <w:rFonts w:eastAsia="Times New Roman"/>
          <w:szCs w:val="24"/>
        </w:rPr>
        <w:t>,</w:t>
      </w:r>
      <w:r w:rsidRPr="000D1DC8">
        <w:rPr>
          <w:rFonts w:eastAsia="Times New Roman"/>
          <w:szCs w:val="24"/>
        </w:rPr>
        <w:t xml:space="preserve"> όταν σε μία πόλη που συνδυάζει κυριολεκτικά </w:t>
      </w:r>
      <w:r>
        <w:rPr>
          <w:rFonts w:eastAsia="Times New Roman"/>
          <w:szCs w:val="24"/>
        </w:rPr>
        <w:t>τ</w:t>
      </w:r>
      <w:r w:rsidRPr="000D1DC8">
        <w:rPr>
          <w:rFonts w:eastAsia="Times New Roman"/>
          <w:szCs w:val="24"/>
        </w:rPr>
        <w:t>α πάντα</w:t>
      </w:r>
      <w:r>
        <w:rPr>
          <w:rFonts w:eastAsia="Times New Roman"/>
          <w:szCs w:val="24"/>
        </w:rPr>
        <w:t>,</w:t>
      </w:r>
      <w:r w:rsidRPr="000D1DC8">
        <w:rPr>
          <w:rFonts w:eastAsia="Times New Roman"/>
          <w:szCs w:val="24"/>
        </w:rPr>
        <w:t xml:space="preserve"> που μπορεί να υποστηρίξει κάθε εναλλακτική μορφ</w:t>
      </w:r>
      <w:r w:rsidRPr="000D1DC8">
        <w:rPr>
          <w:rFonts w:eastAsia="Times New Roman"/>
          <w:szCs w:val="24"/>
        </w:rPr>
        <w:t>ή τουρισμού</w:t>
      </w:r>
      <w:r>
        <w:rPr>
          <w:rFonts w:eastAsia="Times New Roman"/>
          <w:szCs w:val="24"/>
        </w:rPr>
        <w:t>,</w:t>
      </w:r>
      <w:r w:rsidRPr="000D1DC8">
        <w:rPr>
          <w:rFonts w:eastAsia="Times New Roman"/>
          <w:szCs w:val="24"/>
        </w:rPr>
        <w:t xml:space="preserve"> δεν έχετε κάνει το παραμικρό</w:t>
      </w:r>
      <w:r>
        <w:rPr>
          <w:rFonts w:eastAsia="Times New Roman"/>
          <w:szCs w:val="24"/>
        </w:rPr>
        <w:t>.</w:t>
      </w:r>
      <w:r w:rsidRPr="000D1DC8">
        <w:rPr>
          <w:rFonts w:eastAsia="Times New Roman"/>
          <w:szCs w:val="24"/>
        </w:rPr>
        <w:t xml:space="preserve"> </w:t>
      </w:r>
    </w:p>
    <w:p w14:paraId="09A3F2BC" w14:textId="77777777" w:rsidR="00D269F7" w:rsidRDefault="006C352B">
      <w:pPr>
        <w:spacing w:line="600" w:lineRule="auto"/>
        <w:ind w:firstLine="720"/>
        <w:contextualSpacing/>
        <w:jc w:val="both"/>
        <w:rPr>
          <w:rFonts w:eastAsia="Times New Roman"/>
          <w:szCs w:val="24"/>
        </w:rPr>
      </w:pPr>
      <w:r>
        <w:rPr>
          <w:rFonts w:eastAsia="Times New Roman"/>
          <w:szCs w:val="24"/>
        </w:rPr>
        <w:t>Και</w:t>
      </w:r>
      <w:r w:rsidRPr="000D1DC8">
        <w:rPr>
          <w:rFonts w:eastAsia="Times New Roman"/>
          <w:szCs w:val="24"/>
        </w:rPr>
        <w:t xml:space="preserve"> για να επανέλθω στο ζήτημα της τουριστικής εκπαίδευσης</w:t>
      </w:r>
      <w:r>
        <w:rPr>
          <w:rFonts w:eastAsia="Times New Roman"/>
          <w:szCs w:val="24"/>
        </w:rPr>
        <w:t>, πώς</w:t>
      </w:r>
      <w:r w:rsidRPr="000D1DC8">
        <w:rPr>
          <w:rFonts w:eastAsia="Times New Roman"/>
          <w:szCs w:val="24"/>
        </w:rPr>
        <w:t xml:space="preserve"> θα αναπτύξετε το</w:t>
      </w:r>
      <w:r>
        <w:rPr>
          <w:rFonts w:eastAsia="Times New Roman"/>
          <w:szCs w:val="24"/>
        </w:rPr>
        <w:t>ν</w:t>
      </w:r>
      <w:r w:rsidRPr="000D1DC8">
        <w:rPr>
          <w:rFonts w:eastAsia="Times New Roman"/>
          <w:szCs w:val="24"/>
        </w:rPr>
        <w:t xml:space="preserve"> θεματικό τουρισμό</w:t>
      </w:r>
      <w:r>
        <w:rPr>
          <w:rFonts w:eastAsia="Times New Roman"/>
          <w:szCs w:val="24"/>
        </w:rPr>
        <w:t>,</w:t>
      </w:r>
      <w:r w:rsidRPr="000D1DC8">
        <w:rPr>
          <w:rFonts w:eastAsia="Times New Roman"/>
          <w:szCs w:val="24"/>
        </w:rPr>
        <w:t xml:space="preserve"> αν δεν επενδύσουμε στην εκπαίδευση και στην εξειδίκευση των ανθρώπων που θα ασχοληθούν με το θεματικό τουρισμό</w:t>
      </w:r>
      <w:r>
        <w:rPr>
          <w:rFonts w:eastAsia="Times New Roman"/>
          <w:szCs w:val="24"/>
        </w:rPr>
        <w:t>;</w:t>
      </w:r>
      <w:r w:rsidRPr="000D1DC8">
        <w:rPr>
          <w:rFonts w:eastAsia="Times New Roman"/>
          <w:szCs w:val="24"/>
        </w:rPr>
        <w:t xml:space="preserve"> </w:t>
      </w:r>
      <w:r>
        <w:rPr>
          <w:rFonts w:eastAsia="Times New Roman"/>
          <w:szCs w:val="24"/>
        </w:rPr>
        <w:t>Σ</w:t>
      </w:r>
      <w:r w:rsidRPr="000D1DC8">
        <w:rPr>
          <w:rFonts w:eastAsia="Times New Roman"/>
          <w:szCs w:val="24"/>
        </w:rPr>
        <w:t xml:space="preserve">ας έχω καταθέσει πρόταση για τη δημιουργία </w:t>
      </w:r>
      <w:r>
        <w:rPr>
          <w:rFonts w:eastAsia="Times New Roman"/>
          <w:szCs w:val="24"/>
        </w:rPr>
        <w:t>σ</w:t>
      </w:r>
      <w:r w:rsidRPr="000D1DC8">
        <w:rPr>
          <w:rFonts w:eastAsia="Times New Roman"/>
          <w:szCs w:val="24"/>
        </w:rPr>
        <w:t>χολής τουριστικών επαγγελμάτων στην περιοχή μου</w:t>
      </w:r>
      <w:r>
        <w:rPr>
          <w:rFonts w:eastAsia="Times New Roman"/>
          <w:szCs w:val="24"/>
        </w:rPr>
        <w:t>,</w:t>
      </w:r>
      <w:r w:rsidRPr="000D1DC8">
        <w:rPr>
          <w:rFonts w:eastAsia="Times New Roman"/>
          <w:szCs w:val="24"/>
        </w:rPr>
        <w:t xml:space="preserve"> στην Καστοριά</w:t>
      </w:r>
      <w:r>
        <w:rPr>
          <w:rFonts w:eastAsia="Times New Roman"/>
          <w:szCs w:val="24"/>
        </w:rPr>
        <w:t>,</w:t>
      </w:r>
      <w:r w:rsidRPr="000D1DC8">
        <w:rPr>
          <w:rFonts w:eastAsia="Times New Roman"/>
          <w:szCs w:val="24"/>
        </w:rPr>
        <w:t xml:space="preserve"> η οποία μάλλον </w:t>
      </w:r>
      <w:r>
        <w:rPr>
          <w:rFonts w:eastAsia="Times New Roman"/>
          <w:szCs w:val="24"/>
        </w:rPr>
        <w:t>έ</w:t>
      </w:r>
      <w:r w:rsidRPr="000D1DC8">
        <w:rPr>
          <w:rFonts w:eastAsia="Times New Roman"/>
          <w:szCs w:val="24"/>
        </w:rPr>
        <w:t xml:space="preserve">χω την εντύπωση </w:t>
      </w:r>
      <w:r>
        <w:rPr>
          <w:rFonts w:eastAsia="Times New Roman"/>
          <w:szCs w:val="24"/>
        </w:rPr>
        <w:t xml:space="preserve">ότι </w:t>
      </w:r>
      <w:r w:rsidRPr="000D1DC8">
        <w:rPr>
          <w:rFonts w:eastAsia="Times New Roman"/>
          <w:szCs w:val="24"/>
        </w:rPr>
        <w:t xml:space="preserve">θα βρίσκεται σε </w:t>
      </w:r>
      <w:r>
        <w:rPr>
          <w:rFonts w:eastAsia="Times New Roman"/>
          <w:szCs w:val="24"/>
        </w:rPr>
        <w:t>εκείνα</w:t>
      </w:r>
      <w:r w:rsidRPr="000D1DC8">
        <w:rPr>
          <w:rFonts w:eastAsia="Times New Roman"/>
          <w:szCs w:val="24"/>
        </w:rPr>
        <w:t xml:space="preserve"> τα μηχανήματα καταστροφής χαρτιού</w:t>
      </w:r>
      <w:r>
        <w:rPr>
          <w:rFonts w:eastAsia="Times New Roman"/>
          <w:szCs w:val="24"/>
        </w:rPr>
        <w:t>.</w:t>
      </w:r>
    </w:p>
    <w:p w14:paraId="09A3F2BD" w14:textId="77777777" w:rsidR="00D269F7" w:rsidRDefault="006C352B">
      <w:pPr>
        <w:spacing w:line="600" w:lineRule="auto"/>
        <w:ind w:firstLine="720"/>
        <w:contextualSpacing/>
        <w:jc w:val="both"/>
        <w:rPr>
          <w:rFonts w:eastAsia="Times New Roman"/>
          <w:szCs w:val="24"/>
        </w:rPr>
      </w:pPr>
      <w:r w:rsidRPr="005104D1">
        <w:rPr>
          <w:rFonts w:eastAsia="Times New Roman"/>
          <w:b/>
          <w:szCs w:val="24"/>
        </w:rPr>
        <w:t xml:space="preserve">ΠΡΟΕΔΡΕΥΩΝ (Γεώργιος </w:t>
      </w:r>
      <w:proofErr w:type="spellStart"/>
      <w:r w:rsidRPr="005104D1">
        <w:rPr>
          <w:rFonts w:eastAsia="Times New Roman"/>
          <w:b/>
          <w:szCs w:val="24"/>
        </w:rPr>
        <w:t>Λαμπρούλης</w:t>
      </w:r>
      <w:proofErr w:type="spellEnd"/>
      <w:r w:rsidRPr="005104D1">
        <w:rPr>
          <w:rFonts w:eastAsia="Times New Roman"/>
          <w:b/>
          <w:szCs w:val="24"/>
        </w:rPr>
        <w:t xml:space="preserve">): </w:t>
      </w:r>
      <w:r>
        <w:rPr>
          <w:rFonts w:eastAsia="Times New Roman"/>
          <w:szCs w:val="24"/>
        </w:rPr>
        <w:t>Κυρία Αντωνίου, πα</w:t>
      </w:r>
      <w:r>
        <w:rPr>
          <w:rFonts w:eastAsia="Times New Roman"/>
          <w:szCs w:val="24"/>
        </w:rPr>
        <w:t xml:space="preserve">ρακαλώ ολοκληρώστε. </w:t>
      </w:r>
    </w:p>
    <w:p w14:paraId="09A3F2BE" w14:textId="77777777" w:rsidR="00D269F7" w:rsidRDefault="006C352B">
      <w:pPr>
        <w:spacing w:line="600" w:lineRule="auto"/>
        <w:ind w:firstLine="720"/>
        <w:contextualSpacing/>
        <w:jc w:val="both"/>
        <w:rPr>
          <w:rFonts w:eastAsia="Times New Roman"/>
          <w:szCs w:val="24"/>
        </w:rPr>
      </w:pPr>
      <w:r w:rsidRPr="00FA3185">
        <w:rPr>
          <w:rFonts w:eastAsia="Times New Roman"/>
          <w:b/>
          <w:szCs w:val="24"/>
        </w:rPr>
        <w:t xml:space="preserve">ΜΑΡΙΑ ΑΝΤΩΝΙΟΥ: </w:t>
      </w:r>
      <w:r>
        <w:rPr>
          <w:rFonts w:eastAsia="Times New Roman"/>
          <w:szCs w:val="24"/>
        </w:rPr>
        <w:t xml:space="preserve">Τελειώνω, κύριε Πρόεδρε. </w:t>
      </w:r>
    </w:p>
    <w:p w14:paraId="09A3F2BF" w14:textId="77777777" w:rsidR="00D269F7" w:rsidRDefault="006C352B">
      <w:pPr>
        <w:spacing w:line="600" w:lineRule="auto"/>
        <w:ind w:firstLine="720"/>
        <w:contextualSpacing/>
        <w:jc w:val="both"/>
        <w:rPr>
          <w:rFonts w:eastAsia="Times New Roman"/>
          <w:szCs w:val="24"/>
        </w:rPr>
      </w:pPr>
      <w:r w:rsidRPr="000D1DC8">
        <w:rPr>
          <w:rFonts w:eastAsia="Times New Roman"/>
          <w:szCs w:val="24"/>
        </w:rPr>
        <w:lastRenderedPageBreak/>
        <w:t xml:space="preserve"> Κ</w:t>
      </w:r>
      <w:r>
        <w:rPr>
          <w:rFonts w:eastAsia="Times New Roman"/>
          <w:szCs w:val="24"/>
        </w:rPr>
        <w:t>υρία</w:t>
      </w:r>
      <w:r w:rsidRPr="000D1DC8">
        <w:rPr>
          <w:rFonts w:eastAsia="Times New Roman"/>
          <w:szCs w:val="24"/>
        </w:rPr>
        <w:t xml:space="preserve"> Υπουργέ</w:t>
      </w:r>
      <w:r>
        <w:rPr>
          <w:rFonts w:eastAsia="Times New Roman"/>
          <w:szCs w:val="24"/>
        </w:rPr>
        <w:t>,</w:t>
      </w:r>
      <w:r w:rsidRPr="000D1DC8">
        <w:rPr>
          <w:rFonts w:eastAsia="Times New Roman"/>
          <w:szCs w:val="24"/>
        </w:rPr>
        <w:t xml:space="preserve"> τα λόγια και </w:t>
      </w:r>
      <w:r>
        <w:rPr>
          <w:rFonts w:eastAsia="Times New Roman"/>
          <w:szCs w:val="24"/>
        </w:rPr>
        <w:t xml:space="preserve">οι </w:t>
      </w:r>
      <w:r w:rsidRPr="000D1DC8">
        <w:rPr>
          <w:rFonts w:eastAsia="Times New Roman"/>
          <w:szCs w:val="24"/>
        </w:rPr>
        <w:t xml:space="preserve">ορισμοί δεν </w:t>
      </w:r>
      <w:r>
        <w:rPr>
          <w:rFonts w:eastAsia="Times New Roman"/>
          <w:szCs w:val="24"/>
        </w:rPr>
        <w:t>αρκούν για</w:t>
      </w:r>
      <w:r w:rsidRPr="000D1DC8">
        <w:rPr>
          <w:rFonts w:eastAsia="Times New Roman"/>
          <w:szCs w:val="24"/>
        </w:rPr>
        <w:t xml:space="preserve"> την ανάπτυξη του θεματικού τουρισμού</w:t>
      </w:r>
      <w:r>
        <w:rPr>
          <w:rFonts w:eastAsia="Times New Roman"/>
          <w:szCs w:val="24"/>
        </w:rPr>
        <w:t>.</w:t>
      </w:r>
      <w:r w:rsidRPr="000D1DC8">
        <w:rPr>
          <w:rFonts w:eastAsia="Times New Roman"/>
          <w:szCs w:val="24"/>
        </w:rPr>
        <w:t xml:space="preserve"> </w:t>
      </w:r>
      <w:r>
        <w:rPr>
          <w:rFonts w:eastAsia="Times New Roman"/>
          <w:szCs w:val="24"/>
        </w:rPr>
        <w:t>Χ</w:t>
      </w:r>
      <w:r w:rsidRPr="000D1DC8">
        <w:rPr>
          <w:rFonts w:eastAsia="Times New Roman"/>
          <w:szCs w:val="24"/>
        </w:rPr>
        <w:t>ρειάζονται πράξεις και έργα</w:t>
      </w:r>
      <w:r>
        <w:rPr>
          <w:rFonts w:eastAsia="Times New Roman"/>
          <w:szCs w:val="24"/>
        </w:rPr>
        <w:t>.</w:t>
      </w:r>
      <w:r w:rsidRPr="000D1DC8">
        <w:rPr>
          <w:rFonts w:eastAsia="Times New Roman"/>
          <w:szCs w:val="24"/>
        </w:rPr>
        <w:t xml:space="preserve"> </w:t>
      </w:r>
    </w:p>
    <w:p w14:paraId="09A3F2C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Και εσείς, τουλάχιστον, σε μια περιοχή, όπως η Καστοριά, που έχει όλα</w:t>
      </w:r>
      <w:r>
        <w:rPr>
          <w:rFonts w:eastAsia="Times New Roman" w:cs="Times New Roman"/>
          <w:szCs w:val="24"/>
        </w:rPr>
        <w:t xml:space="preserve"> τα πλεονεκτήματα να γίνει πόλος έλξης για τριακόσιες εξήντα πέντε ημέρες τουρισμό τον χρόνο δεν έχετε να επιδείξετε το παραμικρό.</w:t>
      </w:r>
    </w:p>
    <w:p w14:paraId="09A3F2C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τονίσω ότι οι όποιες θετικές, αποσπασματικές ρυθμίσεις του νομοσχεδίου δεν αρκούν από μόνες τους για να καλύψουν την απουσία ενός στρατηγικού σχεδίου της </w:t>
      </w:r>
      <w:r>
        <w:rPr>
          <w:rFonts w:eastAsia="Times New Roman" w:cs="Times New Roman"/>
          <w:szCs w:val="24"/>
        </w:rPr>
        <w:t>σ</w:t>
      </w:r>
      <w:r>
        <w:rPr>
          <w:rFonts w:eastAsia="Times New Roman" w:cs="Times New Roman"/>
          <w:szCs w:val="24"/>
        </w:rPr>
        <w:t>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για την ανάπτυξη του θεματικού και όχι μόνο </w:t>
      </w:r>
      <w:r>
        <w:rPr>
          <w:rFonts w:eastAsia="Times New Roman" w:cs="Times New Roman"/>
          <w:szCs w:val="24"/>
        </w:rPr>
        <w:t>τουρισμού στη χώρα.</w:t>
      </w:r>
    </w:p>
    <w:p w14:paraId="09A3F2C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Είχατε τέσσερα ολόκληρα χρόνια να σχεδιάσετε και να επενδύσετε στον θεματικό τουρισμό και να αντιμετωπίσετε τα όποια προβλήματα και τις στρεβλώσεις στον χώρο του τουρισμού. Αντ’ αυτού επενδύετε, απ’ ό,τι βλέπω από τη σημερινή τροπολογία</w:t>
      </w:r>
      <w:r>
        <w:rPr>
          <w:rFonts w:eastAsia="Times New Roman" w:cs="Times New Roman"/>
          <w:szCs w:val="24"/>
        </w:rPr>
        <w:t xml:space="preserve">, στα καζίνο της χώρας. </w:t>
      </w:r>
    </w:p>
    <w:p w14:paraId="09A3F2C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Οι ορισμοί από μόνοι τους δεν δημιουργούν τις προϋποθέσεις για ανάπτυξη του τουριστικού προϊόντος. Χαρακτηριστικό </w:t>
      </w:r>
      <w:r>
        <w:rPr>
          <w:rFonts w:eastAsia="Times New Roman" w:cs="Times New Roman"/>
          <w:szCs w:val="24"/>
        </w:rPr>
        <w:lastRenderedPageBreak/>
        <w:t>παράδειγμα αποτελεί η περιοχή μου, η οποία αδειάζει, κλείνουν μαγαζιά, φεύγει κόσμος γιατί δεν έχει επενδύσει ούτε έν</w:t>
      </w:r>
      <w:r>
        <w:rPr>
          <w:rFonts w:eastAsia="Times New Roman" w:cs="Times New Roman"/>
          <w:szCs w:val="24"/>
        </w:rPr>
        <w:t xml:space="preserve">α ευρώ σε αυτήν την περιοχή. Είναι ένας θησαυρός που από την Κυβέρνησή σας θάβεται, κάτι σαν το ταφικό μνημείο στον λόφο </w:t>
      </w:r>
      <w:proofErr w:type="spellStart"/>
      <w:r>
        <w:rPr>
          <w:rFonts w:eastAsia="Times New Roman" w:cs="Times New Roman"/>
          <w:szCs w:val="24"/>
        </w:rPr>
        <w:t>Καστά</w:t>
      </w:r>
      <w:proofErr w:type="spellEnd"/>
      <w:r>
        <w:rPr>
          <w:rFonts w:eastAsia="Times New Roman" w:cs="Times New Roman"/>
          <w:szCs w:val="24"/>
        </w:rPr>
        <w:t>.</w:t>
      </w:r>
    </w:p>
    <w:p w14:paraId="09A3F2C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9A3F2C5" w14:textId="77777777" w:rsidR="00D269F7" w:rsidRDefault="006C352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A3F2C6" w14:textId="77777777" w:rsidR="00D269F7" w:rsidRDefault="006C352B">
      <w:pPr>
        <w:spacing w:line="600" w:lineRule="auto"/>
        <w:ind w:firstLine="720"/>
        <w:contextualSpacing/>
        <w:jc w:val="both"/>
        <w:rPr>
          <w:rFonts w:eastAsia="Times New Roman" w:cs="Times New Roman"/>
          <w:szCs w:val="24"/>
        </w:rPr>
      </w:pPr>
      <w:r w:rsidRPr="00712FD0">
        <w:rPr>
          <w:rFonts w:eastAsia="Times New Roman" w:cs="Times New Roman"/>
          <w:b/>
          <w:szCs w:val="24"/>
        </w:rPr>
        <w:t xml:space="preserve">ΠΡΟΕΔΡΕΥΩΝ (Γεώργιος </w:t>
      </w:r>
      <w:proofErr w:type="spellStart"/>
      <w:r w:rsidRPr="00712FD0">
        <w:rPr>
          <w:rFonts w:eastAsia="Times New Roman" w:cs="Times New Roman"/>
          <w:b/>
          <w:szCs w:val="24"/>
        </w:rPr>
        <w:t>Λαμπρούλης</w:t>
      </w:r>
      <w:proofErr w:type="spellEnd"/>
      <w:r w:rsidRPr="00712FD0">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Κεγκέρογλο</w:t>
      </w:r>
      <w:r>
        <w:rPr>
          <w:rFonts w:eastAsia="Times New Roman" w:cs="Times New Roman"/>
          <w:szCs w:val="24"/>
        </w:rPr>
        <w:t>υ</w:t>
      </w:r>
      <w:proofErr w:type="spellEnd"/>
      <w:r>
        <w:rPr>
          <w:rFonts w:eastAsia="Times New Roman" w:cs="Times New Roman"/>
          <w:szCs w:val="24"/>
        </w:rPr>
        <w:t xml:space="preserve"> από τη Δημοκρατική Συμπαράταξη.</w:t>
      </w:r>
    </w:p>
    <w:p w14:paraId="09A3F2C7" w14:textId="77777777" w:rsidR="00D269F7" w:rsidRDefault="006C352B">
      <w:pPr>
        <w:spacing w:line="600" w:lineRule="auto"/>
        <w:ind w:firstLine="720"/>
        <w:contextualSpacing/>
        <w:jc w:val="both"/>
        <w:rPr>
          <w:rFonts w:eastAsia="Times New Roman" w:cs="Times New Roman"/>
          <w:szCs w:val="24"/>
        </w:rPr>
      </w:pPr>
      <w:r w:rsidRPr="00712FD0">
        <w:rPr>
          <w:rFonts w:eastAsia="Times New Roman" w:cs="Times New Roman"/>
          <w:b/>
          <w:szCs w:val="24"/>
        </w:rPr>
        <w:t>ΧΡΙΣΤΟΦΟΡΟΣ ΠΑΠΑΔΟΠΟΥΛΟΣ:</w:t>
      </w:r>
      <w:r>
        <w:rPr>
          <w:rFonts w:eastAsia="Times New Roman" w:cs="Times New Roman"/>
          <w:szCs w:val="24"/>
        </w:rPr>
        <w:t xml:space="preserve"> Δεν πηγαίνουν 35 εκατομμύρια στην Καστοριά;</w:t>
      </w:r>
    </w:p>
    <w:p w14:paraId="09A3F2C8" w14:textId="77777777" w:rsidR="00D269F7" w:rsidRDefault="006C352B">
      <w:pPr>
        <w:spacing w:line="600" w:lineRule="auto"/>
        <w:ind w:firstLine="720"/>
        <w:contextualSpacing/>
        <w:jc w:val="both"/>
        <w:rPr>
          <w:rFonts w:eastAsia="Times New Roman" w:cs="Times New Roman"/>
          <w:szCs w:val="24"/>
        </w:rPr>
      </w:pPr>
      <w:r w:rsidRPr="00712FD0">
        <w:rPr>
          <w:rFonts w:eastAsia="Times New Roman" w:cs="Times New Roman"/>
          <w:b/>
          <w:szCs w:val="24"/>
        </w:rPr>
        <w:t>ΜΑΡΙΑ ΑΝΤΩΝΙΟΥ:</w:t>
      </w:r>
      <w:r>
        <w:rPr>
          <w:rFonts w:eastAsia="Times New Roman" w:cs="Times New Roman"/>
          <w:szCs w:val="24"/>
        </w:rPr>
        <w:t xml:space="preserve"> Πού </w:t>
      </w:r>
      <w:r>
        <w:rPr>
          <w:rFonts w:eastAsia="Times New Roman" w:cs="Times New Roman"/>
          <w:szCs w:val="24"/>
        </w:rPr>
        <w:t>είναι</w:t>
      </w:r>
      <w:r>
        <w:rPr>
          <w:rFonts w:eastAsia="Times New Roman" w:cs="Times New Roman"/>
          <w:szCs w:val="24"/>
        </w:rPr>
        <w:t>;</w:t>
      </w:r>
    </w:p>
    <w:p w14:paraId="09A3F2C9" w14:textId="77777777" w:rsidR="00D269F7" w:rsidRDefault="006C352B">
      <w:pPr>
        <w:spacing w:line="600" w:lineRule="auto"/>
        <w:ind w:firstLine="720"/>
        <w:contextualSpacing/>
        <w:jc w:val="both"/>
        <w:rPr>
          <w:rFonts w:eastAsia="Times New Roman" w:cs="Times New Roman"/>
          <w:szCs w:val="24"/>
        </w:rPr>
      </w:pPr>
      <w:r w:rsidRPr="00712FD0">
        <w:rPr>
          <w:rFonts w:eastAsia="Times New Roman" w:cs="Times New Roman"/>
          <w:b/>
          <w:szCs w:val="24"/>
        </w:rPr>
        <w:t xml:space="preserve">ΠΡΟΕΔΡΕΥΩΝ (Γεώργιος </w:t>
      </w:r>
      <w:proofErr w:type="spellStart"/>
      <w:r w:rsidRPr="00712FD0">
        <w:rPr>
          <w:rFonts w:eastAsia="Times New Roman" w:cs="Times New Roman"/>
          <w:b/>
          <w:szCs w:val="24"/>
        </w:rPr>
        <w:t>Λαμπρούλης</w:t>
      </w:r>
      <w:proofErr w:type="spellEnd"/>
      <w:r w:rsidRPr="00712FD0">
        <w:rPr>
          <w:rFonts w:eastAsia="Times New Roman" w:cs="Times New Roman"/>
          <w:b/>
          <w:szCs w:val="24"/>
        </w:rPr>
        <w:t>):</w:t>
      </w:r>
      <w:r>
        <w:rPr>
          <w:rFonts w:eastAsia="Times New Roman" w:cs="Times New Roman"/>
          <w:szCs w:val="24"/>
        </w:rPr>
        <w:t xml:space="preserve"> Ησυχία παρακαλώ. </w:t>
      </w:r>
    </w:p>
    <w:p w14:paraId="09A3F2CA" w14:textId="77777777" w:rsidR="00D269F7" w:rsidRDefault="006C352B">
      <w:pPr>
        <w:spacing w:line="600" w:lineRule="auto"/>
        <w:ind w:firstLine="720"/>
        <w:contextualSpacing/>
        <w:jc w:val="both"/>
        <w:rPr>
          <w:rFonts w:eastAsia="Times New Roman" w:cs="Times New Roman"/>
          <w:szCs w:val="24"/>
        </w:rPr>
      </w:pPr>
      <w:r w:rsidRPr="00712FD0">
        <w:rPr>
          <w:rFonts w:eastAsia="Times New Roman" w:cs="Times New Roman"/>
          <w:b/>
          <w:szCs w:val="24"/>
        </w:rPr>
        <w:t>ΧΡΙΣΤΟΦΟΡΟΣ ΠΑΠΑΔΟΠΟΥΛΟΣ:</w:t>
      </w:r>
      <w:r>
        <w:rPr>
          <w:rFonts w:eastAsia="Times New Roman" w:cs="Times New Roman"/>
          <w:szCs w:val="24"/>
        </w:rPr>
        <w:t xml:space="preserve"> Έλα.</w:t>
      </w:r>
    </w:p>
    <w:p w14:paraId="09A3F2C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έλα.</w:t>
      </w:r>
      <w:r>
        <w:rPr>
          <w:rFonts w:eastAsia="Times New Roman" w:cs="Times New Roman"/>
          <w:szCs w:val="24"/>
        </w:rPr>
        <w:t xml:space="preserve"> Δείξτε τουλάχιστον έναν στοιχειώδη σεβασμό.</w:t>
      </w:r>
    </w:p>
    <w:p w14:paraId="09A3F2C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p>
    <w:p w14:paraId="09A3F2CD" w14:textId="77777777" w:rsidR="00D269F7" w:rsidRDefault="006C352B">
      <w:pPr>
        <w:spacing w:line="600" w:lineRule="auto"/>
        <w:ind w:firstLine="720"/>
        <w:contextualSpacing/>
        <w:jc w:val="both"/>
        <w:rPr>
          <w:rFonts w:eastAsia="Times New Roman" w:cs="Times New Roman"/>
          <w:szCs w:val="24"/>
        </w:rPr>
      </w:pPr>
      <w:r w:rsidRPr="005F482D">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09A3F2C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ξεκινήσω την τοποθέτησή μου για αυτό το νομοσχέδιο με την αναφορά ότι ο τουρισμός σε όλες του τις μορφές είναι για εμάς έν</w:t>
      </w:r>
      <w:r>
        <w:rPr>
          <w:rFonts w:eastAsia="Times New Roman" w:cs="Times New Roman"/>
          <w:szCs w:val="24"/>
        </w:rPr>
        <w:t xml:space="preserve">ας τομέας προτεραιότητας. Γι’ αυτό στο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w:t>
      </w:r>
      <w:r>
        <w:rPr>
          <w:rFonts w:eastAsia="Times New Roman" w:cs="Times New Roman"/>
          <w:szCs w:val="24"/>
        </w:rPr>
        <w:t xml:space="preserve">Ελλάδα» κατέχει εξέχουσα θέση αφού μπορεί μαζί με άλλους τομείς, όπως η αγροτική παραγωγή, ο </w:t>
      </w:r>
      <w:proofErr w:type="spellStart"/>
      <w:r>
        <w:rPr>
          <w:rFonts w:eastAsia="Times New Roman" w:cs="Times New Roman"/>
          <w:szCs w:val="24"/>
        </w:rPr>
        <w:t>αγροδιατροφικός</w:t>
      </w:r>
      <w:proofErr w:type="spellEnd"/>
      <w:r>
        <w:rPr>
          <w:rFonts w:eastAsia="Times New Roman" w:cs="Times New Roman"/>
          <w:szCs w:val="24"/>
        </w:rPr>
        <w:t xml:space="preserve"> τομέας συγκεκριμένα, βεβαίως η μεταποίηση και η οικονομία που φέρνει προστιθέμενη αξία στη χώρα μας </w:t>
      </w:r>
      <w:r>
        <w:rPr>
          <w:rFonts w:eastAsia="Times New Roman" w:cs="Times New Roman"/>
          <w:szCs w:val="24"/>
        </w:rPr>
        <w:t>να αποτελέσουν όχημα για τη βιώσιμη πρόοδο της χώρας.</w:t>
      </w:r>
    </w:p>
    <w:p w14:paraId="09A3F2C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πραγματικά θα μπορούσε ένα νομοσχέδιο το περιεχόμενο του οποίου θα υποστήριζε τον τίτλο του να είναι μια προώθηση αυτού του τομέα που θα φέρει αποτελέσματα και στην παραγωγή νέου εισοδήματος, </w:t>
      </w:r>
      <w:r>
        <w:rPr>
          <w:rFonts w:eastAsia="Times New Roman" w:cs="Times New Roman"/>
          <w:szCs w:val="24"/>
        </w:rPr>
        <w:t xml:space="preserve">και βεβαίως στην απασχόληση, στις ποιοτικές θέσεις εργασίας, στην τοπική ωφέλεια πάντα με σεβασμό στο περιβάλλον, στην ιστορία και στον πολιτισμό του τόπου. </w:t>
      </w:r>
    </w:p>
    <w:p w14:paraId="09A3F2D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Είναι, όμως, αυτό το νομοσχέδιο αυτού του τύπου; Μόνο κατά τον τίτλο, θα έλεγα. Γιατί, ενώ τα άρθρ</w:t>
      </w:r>
      <w:r>
        <w:rPr>
          <w:rFonts w:eastAsia="Times New Roman" w:cs="Times New Roman"/>
          <w:szCs w:val="24"/>
        </w:rPr>
        <w:t xml:space="preserve">α του αναφέρονται σε τίτλους σε όλες τις εναλλακτικές μορφές τουρισμού, το περιεχόμενο τους δεν υποστηρίζει μια τέτοια πολιτική. Είναι πλίνθοι και </w:t>
      </w:r>
      <w:r>
        <w:rPr>
          <w:rFonts w:eastAsia="Times New Roman" w:cs="Times New Roman"/>
          <w:szCs w:val="24"/>
        </w:rPr>
        <w:lastRenderedPageBreak/>
        <w:t xml:space="preserve">κέραμοι ατάκτως </w:t>
      </w:r>
      <w:proofErr w:type="spellStart"/>
      <w:r>
        <w:rPr>
          <w:rFonts w:eastAsia="Times New Roman" w:cs="Times New Roman"/>
          <w:szCs w:val="24"/>
        </w:rPr>
        <w:t>ερριμμένα</w:t>
      </w:r>
      <w:proofErr w:type="spellEnd"/>
      <w:r>
        <w:rPr>
          <w:rFonts w:eastAsia="Times New Roman" w:cs="Times New Roman"/>
          <w:szCs w:val="24"/>
        </w:rPr>
        <w:t xml:space="preserve"> περισσότερο παρά ένα συνεκτικό σχέδιο για τον εναλλακτικό τουρισμό, για τον θεματικ</w:t>
      </w:r>
      <w:r>
        <w:rPr>
          <w:rFonts w:eastAsia="Times New Roman" w:cs="Times New Roman"/>
          <w:szCs w:val="24"/>
        </w:rPr>
        <w:t>ό τουρισμό.</w:t>
      </w:r>
    </w:p>
    <w:p w14:paraId="09A3F2D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η Κυβέρνηση δεν απέφυγε τον πειρασμό και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και αυτού του νομοσχεδίου έχει φέρει φωτογραφικές διατάξεις. Αναφέρομαι μόνο σε αυτήν</w:t>
      </w:r>
      <w:r>
        <w:rPr>
          <w:rFonts w:eastAsia="Times New Roman" w:cs="Times New Roman"/>
          <w:szCs w:val="24"/>
        </w:rPr>
        <w:t>,</w:t>
      </w:r>
      <w:r>
        <w:rPr>
          <w:rFonts w:eastAsia="Times New Roman" w:cs="Times New Roman"/>
          <w:szCs w:val="24"/>
        </w:rPr>
        <w:t xml:space="preserve"> που προβλέπει τον τρόπο με τον οποίο επιλέγονται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δ</w:t>
      </w:r>
      <w:r>
        <w:rPr>
          <w:rFonts w:eastAsia="Times New Roman" w:cs="Times New Roman"/>
          <w:szCs w:val="24"/>
        </w:rPr>
        <w:t xml:space="preserve">ιευθυντές και </w:t>
      </w:r>
      <w:r>
        <w:rPr>
          <w:rFonts w:eastAsia="Times New Roman" w:cs="Times New Roman"/>
          <w:szCs w:val="24"/>
        </w:rPr>
        <w:t>δ</w:t>
      </w:r>
      <w:r>
        <w:rPr>
          <w:rFonts w:eastAsia="Times New Roman" w:cs="Times New Roman"/>
          <w:szCs w:val="24"/>
        </w:rPr>
        <w:t xml:space="preserve">ιευθυντές. </w:t>
      </w:r>
    </w:p>
    <w:p w14:paraId="09A3F2D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Βεβαίως, τ</w:t>
      </w:r>
      <w:r>
        <w:rPr>
          <w:rFonts w:eastAsia="Times New Roman" w:cs="Times New Roman"/>
          <w:szCs w:val="24"/>
        </w:rPr>
        <w:t>ο νομοσχέδιο περιλαμβάνει και ρυθμίσεις, λύνει επιμέρους θέματα που υπάρχουν, όμως, στο σύνολό του δεν αποτελεί αυτό που λέμε ένα προωθητικό εργαλείο για τον τουρισμό, κάτι που έχει ανάγκη ο τόπος σήμερα.</w:t>
      </w:r>
    </w:p>
    <w:p w14:paraId="09A3F2D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ότι με την τοποθέτησή μας, αλλά και </w:t>
      </w:r>
      <w:r>
        <w:rPr>
          <w:rFonts w:eastAsia="Times New Roman" w:cs="Times New Roman"/>
          <w:szCs w:val="24"/>
        </w:rPr>
        <w:t>με την τοποθέτηση επί των άρθρων εμείς θα δώσουμε το δικό μας στίγμα για όλα τα επιμέρους θέματα, προκειμένου να προχωρήσουμε.</w:t>
      </w:r>
    </w:p>
    <w:p w14:paraId="09A3F2D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Συνοδεύεται, όμως, το νομοσχέδιο και από πάρα πολλές τροπολογίες για να επιβεβαιώσει αυτό το οποίο έχουμε πει πολλές φορές, και ό</w:t>
      </w:r>
      <w:r>
        <w:rPr>
          <w:rFonts w:eastAsia="Times New Roman" w:cs="Times New Roman"/>
          <w:szCs w:val="24"/>
        </w:rPr>
        <w:t>χι μόνο εμείς, ότι ήδη βρισκόμαστε στο πλαίσιο μιας παρατεταμένης προεκλογικής περιόδου. Η σωρεία των ρυθ</w:t>
      </w:r>
      <w:r>
        <w:rPr>
          <w:rFonts w:eastAsia="Times New Roman" w:cs="Times New Roman"/>
          <w:szCs w:val="24"/>
        </w:rPr>
        <w:lastRenderedPageBreak/>
        <w:t>μίσεων και των τροπολογιών έρχεται προφανώς για να εξυπηρετήσει την ανάγκη που έχει η Κυβέρνηση να αντιστρέψει τη δυσμενή κατάσταση στην οποία βρίσκετα</w:t>
      </w:r>
      <w:r>
        <w:rPr>
          <w:rFonts w:eastAsia="Times New Roman" w:cs="Times New Roman"/>
          <w:szCs w:val="24"/>
        </w:rPr>
        <w:t>ι.</w:t>
      </w:r>
    </w:p>
    <w:p w14:paraId="09A3F2D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Βεβαίως, όταν αυτές οι λύσεις και οι ρυθμίσεις είναι προς θετική κατεύθυνση, δίκαιες και σωστές, εμείς τοποθετούμαστε σε κάθε μία και τη στηρίζουμε.</w:t>
      </w:r>
    </w:p>
    <w:p w14:paraId="09A3F2D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Όμως, όσες δεν είναι και αποτελούν είτε λύσεις που είναι εις βάρος των συμφερόντων της κοινωνίας, της </w:t>
      </w:r>
      <w:r>
        <w:rPr>
          <w:rFonts w:eastAsia="Times New Roman" w:cs="Times New Roman"/>
          <w:szCs w:val="24"/>
        </w:rPr>
        <w:t>οικονομίας, των εργαζομένων είτε είναι σκοτεινές, εμείς και θα επιφυλαχθούμε και θα τοποθετηθούμε αρνητικά και θα καταψηφίσουμε.</w:t>
      </w:r>
    </w:p>
    <w:p w14:paraId="09A3F2D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βεβαίως, να εκφράσω την απορία μου για την τροπολογία που κατέθεσε ο Υπουργός Οικονομικών, κ. </w:t>
      </w:r>
      <w:proofErr w:type="spellStart"/>
      <w:r>
        <w:rPr>
          <w:rFonts w:eastAsia="Times New Roman" w:cs="Times New Roman"/>
          <w:szCs w:val="24"/>
        </w:rPr>
        <w:t>Τσακαλώτος</w:t>
      </w:r>
      <w:proofErr w:type="spellEnd"/>
      <w:r>
        <w:rPr>
          <w:rFonts w:eastAsia="Times New Roman" w:cs="Times New Roman"/>
          <w:szCs w:val="24"/>
        </w:rPr>
        <w:t xml:space="preserve"> σε σχέση με τα</w:t>
      </w:r>
      <w:r>
        <w:rPr>
          <w:rFonts w:eastAsia="Times New Roman" w:cs="Times New Roman"/>
          <w:szCs w:val="24"/>
        </w:rPr>
        <w:t xml:space="preserve"> καζίνα και τις διαδικασίες οι οποίες θα ακολουθήσουν και «διευκολύνονται» από την τροπολογία την οποία κατέθεσε. Ήρθε, την κατέθεσε και έφυγε, δεν έμεινε για συζήτηση, δεν απάντησε στα ερωτήματά μας. </w:t>
      </w:r>
    </w:p>
    <w:p w14:paraId="09A3F2D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Εάν αυτή την τροπολογία την κατέθετε ένας οποιοσδήποτε</w:t>
      </w:r>
      <w:r>
        <w:rPr>
          <w:rFonts w:eastAsia="Times New Roman" w:cs="Times New Roman"/>
          <w:szCs w:val="24"/>
        </w:rPr>
        <w:t xml:space="preserve"> άλλος Υπουργός, οποιασδήποτε άλλης </w:t>
      </w:r>
      <w:r>
        <w:rPr>
          <w:rFonts w:eastAsia="Times New Roman" w:cs="Times New Roman"/>
          <w:szCs w:val="24"/>
        </w:rPr>
        <w:t>κ</w:t>
      </w:r>
      <w:r>
        <w:rPr>
          <w:rFonts w:eastAsia="Times New Roman" w:cs="Times New Roman"/>
          <w:szCs w:val="24"/>
        </w:rPr>
        <w:t xml:space="preserve">υβέρνησης, είναι σαν να βλέπω από τα έδρανα εδώ πίσω τον ίδιο ή και άλλους Υπουργούς </w:t>
      </w:r>
      <w:r>
        <w:rPr>
          <w:rFonts w:eastAsia="Times New Roman" w:cs="Times New Roman"/>
          <w:szCs w:val="24"/>
        </w:rPr>
        <w:lastRenderedPageBreak/>
        <w:t>των ΣΥΡΙΖΑ-ΑΝΕΛ να φωνάζουν οργισμένα ότι πρόκειται για μια τροπολογία</w:t>
      </w:r>
      <w:r>
        <w:rPr>
          <w:rFonts w:eastAsia="Times New Roman" w:cs="Times New Roman"/>
          <w:szCs w:val="24"/>
        </w:rPr>
        <w:t>,</w:t>
      </w:r>
      <w:r>
        <w:rPr>
          <w:rFonts w:eastAsia="Times New Roman" w:cs="Times New Roman"/>
          <w:szCs w:val="24"/>
        </w:rPr>
        <w:t xml:space="preserve"> που πάλι εξυπηρετεί σκοτεινά συμφέροντα και που ενδεχομένως, ε</w:t>
      </w:r>
      <w:r>
        <w:rPr>
          <w:rFonts w:eastAsia="Times New Roman" w:cs="Times New Roman"/>
          <w:szCs w:val="24"/>
        </w:rPr>
        <w:t>ίναι και αποτέλεσμα συναλλαγής.</w:t>
      </w:r>
    </w:p>
    <w:p w14:paraId="09A3F2D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Αυτό θα πρέπει ο κύριος Υπουργός να το διασκεδάσει ερχόμενος εδώ, να μας εξηγήσει γιατί δεν πήγε την τροπολογία στην Επιτροπή Οικονομικών ή έστω γιατί δεν την κατέθεσε στο πλαίσιο της διαδικασίας</w:t>
      </w:r>
      <w:r>
        <w:rPr>
          <w:rFonts w:eastAsia="Times New Roman" w:cs="Times New Roman"/>
          <w:szCs w:val="24"/>
        </w:rPr>
        <w:t>,</w:t>
      </w:r>
      <w:r>
        <w:rPr>
          <w:rFonts w:eastAsia="Times New Roman" w:cs="Times New Roman"/>
          <w:szCs w:val="24"/>
        </w:rPr>
        <w:t xml:space="preserve"> που προβλέπεται και γι’ αυτ</w:t>
      </w:r>
      <w:r>
        <w:rPr>
          <w:rFonts w:eastAsia="Times New Roman" w:cs="Times New Roman"/>
          <w:szCs w:val="24"/>
        </w:rPr>
        <w:t xml:space="preserve">ό το νομοσχέδιο, προκειμένου να κληθούν οι ενδιαφερόμενοι φορείς και να απαντήσουν και να γνωμοδοτήσουν επ’ αυτής και να έχουμε και τον χρόνο να την δούμε. Είναι, λοιπόν, απορίας </w:t>
      </w:r>
      <w:proofErr w:type="spellStart"/>
      <w:r>
        <w:rPr>
          <w:rFonts w:eastAsia="Times New Roman" w:cs="Times New Roman"/>
          <w:szCs w:val="24"/>
        </w:rPr>
        <w:t>άξιον</w:t>
      </w:r>
      <w:proofErr w:type="spellEnd"/>
      <w:r>
        <w:rPr>
          <w:rFonts w:eastAsia="Times New Roman" w:cs="Times New Roman"/>
          <w:szCs w:val="24"/>
        </w:rPr>
        <w:t xml:space="preserve"> και πρέπει να μας το λύσει ο κύριος Υπουργός, ερχόμενος να δώσει εξηγήσ</w:t>
      </w:r>
      <w:r>
        <w:rPr>
          <w:rFonts w:eastAsia="Times New Roman" w:cs="Times New Roman"/>
          <w:szCs w:val="24"/>
        </w:rPr>
        <w:t xml:space="preserve">εις. </w:t>
      </w:r>
    </w:p>
    <w:p w14:paraId="09A3F2D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Είδα, βέβαια, προηγουμένως τον κύριο Υφυπουργό Εξωτερικών να υποστηρίζει μέρος –λέει- μιας τροπολογίας σαν να μην συμφωνεί με τις άλλες. Μα, και αυτή δεν είχε υποχρέωση να την υποστηρίξει, γιατί από ό,τι βλέπω δεν την υπογράφει, κύριε Πρόεδρε. Δεν τη</w:t>
      </w:r>
      <w:r>
        <w:rPr>
          <w:rFonts w:eastAsia="Times New Roman" w:cs="Times New Roman"/>
          <w:szCs w:val="24"/>
        </w:rPr>
        <w:t xml:space="preserve">ν υπογράφει οπότε δεν είχε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υποχρέωση να υποστηρίξει εκείνο το κομμάτι. </w:t>
      </w:r>
    </w:p>
    <w:p w14:paraId="09A3F2D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Βέβαια, για να μην τον αδικώ, φαίνεται ότι τον κατατρέχει κάποια κακοδαιμονία. Την έχω ονομάσει κακοδαιμονία «Κατσέλη». Από τότε που ήταν Υφυπουργός στην Κυβέρνηση του ΠΑΣΟΚ, η </w:t>
      </w:r>
      <w:r>
        <w:rPr>
          <w:rFonts w:eastAsia="Times New Roman" w:cs="Times New Roman"/>
          <w:szCs w:val="24"/>
        </w:rPr>
        <w:t xml:space="preserve">κ. Κατσέλη έβαλε βέτο και δεν έπαιρνε αρμοδιότητες ο κ. </w:t>
      </w:r>
      <w:proofErr w:type="spellStart"/>
      <w:r>
        <w:rPr>
          <w:rFonts w:eastAsia="Times New Roman" w:cs="Times New Roman"/>
          <w:szCs w:val="24"/>
        </w:rPr>
        <w:t>Μπόλαρης</w:t>
      </w:r>
      <w:proofErr w:type="spellEnd"/>
      <w:r>
        <w:rPr>
          <w:rFonts w:eastAsia="Times New Roman" w:cs="Times New Roman"/>
          <w:szCs w:val="24"/>
        </w:rPr>
        <w:t>. Φαίνεται ότι τώρα που είναι πάλι μαζί στον ΣΥΡΙΖΑ, το ίδιο συμβαίνει και γι’ αυτό δεν έχει υπογράψει.</w:t>
      </w:r>
    </w:p>
    <w:p w14:paraId="09A3F2D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Όμως, επί της ουσίας θα έπρεπε να μας υποστηρίξει το σύνολο γιατί την υπογράφει ο Πρωθυπ</w:t>
      </w:r>
      <w:r>
        <w:rPr>
          <w:rFonts w:eastAsia="Times New Roman" w:cs="Times New Roman"/>
          <w:szCs w:val="24"/>
        </w:rPr>
        <w:t>ουργός ως Υπουργός των Εξωτερικών και άρα, θα έπρεπε να υποστηρίξει και το υπόλοιπο.</w:t>
      </w:r>
    </w:p>
    <w:p w14:paraId="09A3F2D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Έρχομαι τώρα στις δικές μας τέσσερις τροπολογίες</w:t>
      </w:r>
      <w:r>
        <w:rPr>
          <w:rFonts w:eastAsia="Times New Roman" w:cs="Times New Roman"/>
          <w:szCs w:val="24"/>
        </w:rPr>
        <w:t>,</w:t>
      </w:r>
      <w:r>
        <w:rPr>
          <w:rFonts w:eastAsia="Times New Roman" w:cs="Times New Roman"/>
          <w:szCs w:val="24"/>
        </w:rPr>
        <w:t xml:space="preserve"> που αφορούν συγκεκριμένα θέματα τα οποία μπορούν να επιλυθούν και να δοθεί λύση σε χρονίζοντα ζητήματα είτε που έχουν προ</w:t>
      </w:r>
      <w:r>
        <w:rPr>
          <w:rFonts w:eastAsia="Times New Roman" w:cs="Times New Roman"/>
          <w:szCs w:val="24"/>
        </w:rPr>
        <w:t xml:space="preserve">κύψει το τελευταίο διάστημα μέσα στην κρίση είτε που λόγω της εξέλιξης των πραγμάτων χρειάζονται ρύθμιση. </w:t>
      </w:r>
    </w:p>
    <w:p w14:paraId="09A3F2D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Για παράδειγμα, το τέλος διαμονής, όπως το είχε ψηφίσει η Κυβέρνηση με την Πλειοψηφία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πάει στα κρατικά ταμεία. Εμείς λέμε ότι το τέλος</w:t>
      </w:r>
      <w:r>
        <w:rPr>
          <w:rFonts w:eastAsia="Times New Roman" w:cs="Times New Roman"/>
          <w:szCs w:val="24"/>
        </w:rPr>
        <w:t xml:space="preserve"> διαμονής στα ξενοδοχεία, στα </w:t>
      </w:r>
      <w:r>
        <w:rPr>
          <w:rFonts w:eastAsia="Times New Roman" w:cs="Times New Roman"/>
          <w:szCs w:val="24"/>
        </w:rPr>
        <w:lastRenderedPageBreak/>
        <w:t xml:space="preserve">καταλύματα θα πρέπει να πηγαίνει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Έχουμε καταθέσει την τροπολογία και ζητάμε να εγκριθεί, να ψηφιστεί και από την Πλειοψηφία προκειμένου να περάσει.</w:t>
      </w:r>
    </w:p>
    <w:p w14:paraId="09A3F2D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τροπολογία αφορά τα </w:t>
      </w:r>
      <w:proofErr w:type="spellStart"/>
      <w:r w:rsidRPr="001118BE">
        <w:rPr>
          <w:rFonts w:eastAsia="Times New Roman" w:cs="Times New Roman"/>
          <w:szCs w:val="24"/>
        </w:rPr>
        <w:t>σπογγοαλιευτικά</w:t>
      </w:r>
      <w:proofErr w:type="spellEnd"/>
      <w:r w:rsidRPr="001118BE">
        <w:rPr>
          <w:rFonts w:eastAsia="Times New Roman" w:cs="Times New Roman"/>
          <w:szCs w:val="24"/>
        </w:rPr>
        <w:t xml:space="preserve"> σκάφη</w:t>
      </w:r>
      <w:r>
        <w:rPr>
          <w:rFonts w:eastAsia="Times New Roman" w:cs="Times New Roman"/>
          <w:szCs w:val="24"/>
        </w:rPr>
        <w:t>,</w:t>
      </w:r>
      <w:r>
        <w:rPr>
          <w:rFonts w:eastAsia="Times New Roman" w:cs="Times New Roman"/>
          <w:szCs w:val="24"/>
        </w:rPr>
        <w:t xml:space="preserve"> γιατί έχει γίνει μια ρύθμιση για </w:t>
      </w:r>
      <w:r w:rsidRPr="007835C7">
        <w:rPr>
          <w:rFonts w:eastAsia="Times New Roman" w:cs="Times New Roman"/>
          <w:szCs w:val="24"/>
        </w:rPr>
        <w:t xml:space="preserve">τα </w:t>
      </w:r>
      <w:proofErr w:type="spellStart"/>
      <w:r w:rsidRPr="001118BE">
        <w:rPr>
          <w:rFonts w:eastAsia="Times New Roman" w:cs="Times New Roman"/>
          <w:szCs w:val="24"/>
        </w:rPr>
        <w:t>οστρακαλιευτικά</w:t>
      </w:r>
      <w:proofErr w:type="spellEnd"/>
      <w:r w:rsidRPr="007835C7">
        <w:rPr>
          <w:rFonts w:eastAsia="Times New Roman" w:cs="Times New Roman"/>
          <w:b/>
          <w:szCs w:val="24"/>
        </w:rPr>
        <w:t xml:space="preserve"> </w:t>
      </w:r>
      <w:r>
        <w:rPr>
          <w:rFonts w:eastAsia="Times New Roman" w:cs="Times New Roman"/>
          <w:szCs w:val="24"/>
        </w:rPr>
        <w:t>το 2018, πρόσφατα, αλλά δεν τους έχει συμπεριλάβει, τους έχει αποκλείσει και γι’ αυτό ζητάμε να επεκταθεί.</w:t>
      </w:r>
    </w:p>
    <w:p w14:paraId="09A3F2E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Τελειώνω, λέγοντας για μια τροπολογία που αφορά δύο θέματα. Το ένα είναι η θέσπιση ακατάσχετου ε</w:t>
      </w:r>
      <w:r>
        <w:rPr>
          <w:rFonts w:eastAsia="Times New Roman" w:cs="Times New Roman"/>
          <w:szCs w:val="24"/>
        </w:rPr>
        <w:t>ιδικού τραπεζικού λογαριασμού για όλες τις επιχειρήσεις, για όλους τους επαγγελματίες, τους αγρότες, τις ομάδες παραγωγών και τους συνεταιρισμούς, προκειμένου να μπορούν απρόσκοπτα να κάνουν τη διαχείριση και των εσόδων και των εξόδων, καταβάλλοντας και τι</w:t>
      </w:r>
      <w:r>
        <w:rPr>
          <w:rFonts w:eastAsia="Times New Roman" w:cs="Times New Roman"/>
          <w:szCs w:val="24"/>
        </w:rPr>
        <w:t xml:space="preserve">ς οφειλές στους εργαζόμενους και στο </w:t>
      </w:r>
      <w:r>
        <w:rPr>
          <w:rFonts w:eastAsia="Times New Roman" w:cs="Times New Roman"/>
          <w:szCs w:val="24"/>
        </w:rPr>
        <w:t>δ</w:t>
      </w:r>
      <w:r>
        <w:rPr>
          <w:rFonts w:eastAsia="Times New Roman" w:cs="Times New Roman"/>
          <w:szCs w:val="24"/>
        </w:rPr>
        <w:t xml:space="preserve">ημόσιο και στα ταμεία κοινωνικής ασφάλισης χωρίς τη δαμόκλειο σπάθη των πλειστηριασμών. </w:t>
      </w:r>
    </w:p>
    <w:p w14:paraId="09A3F2E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Η άλλη τροπολογία αφορά μια ολοκληρωμένη πρόταση για μια βιώσιμη και οριστική ρύθμιση των </w:t>
      </w:r>
      <w:proofErr w:type="spellStart"/>
      <w:r>
        <w:rPr>
          <w:rFonts w:eastAsia="Times New Roman" w:cs="Times New Roman"/>
          <w:szCs w:val="24"/>
        </w:rPr>
        <w:t>εκατόν</w:t>
      </w:r>
      <w:proofErr w:type="spellEnd"/>
      <w:r>
        <w:rPr>
          <w:rFonts w:eastAsia="Times New Roman" w:cs="Times New Roman"/>
          <w:szCs w:val="24"/>
        </w:rPr>
        <w:t xml:space="preserve"> είκοσι δόσεων για τις μέχρι τώρα</w:t>
      </w:r>
      <w:r>
        <w:rPr>
          <w:rFonts w:eastAsia="Times New Roman" w:cs="Times New Roman"/>
          <w:szCs w:val="24"/>
        </w:rPr>
        <w:t xml:space="preserve"> οφειλές σε ασφαλιστικά ταμεία, στο </w:t>
      </w:r>
      <w:r>
        <w:rPr>
          <w:rFonts w:eastAsia="Times New Roman" w:cs="Times New Roman"/>
          <w:szCs w:val="24"/>
        </w:rPr>
        <w:t>δ</w:t>
      </w:r>
      <w:r>
        <w:rPr>
          <w:rFonts w:eastAsia="Times New Roman" w:cs="Times New Roman"/>
          <w:szCs w:val="24"/>
        </w:rPr>
        <w:t xml:space="preserve">ημόσιο και </w:t>
      </w:r>
      <w:r>
        <w:rPr>
          <w:rFonts w:eastAsia="Times New Roman" w:cs="Times New Roman"/>
          <w:szCs w:val="24"/>
        </w:rPr>
        <w:lastRenderedPageBreak/>
        <w:t xml:space="preserve">στους δήμους. Είναι η λύση γι’ αυτό που υπάρχει. Είναι βιώσιμη και διαρκής αυτή η λύση χωρίς ημερομηνία λήξης. </w:t>
      </w:r>
    </w:p>
    <w:p w14:paraId="09A3F2E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Γιατί χρειάζεται; Μα, το λέει η τροπολογία που έχει υποβάλει ένας συνάδελφος Βουλευτής από τον Σ</w:t>
      </w:r>
      <w:r>
        <w:rPr>
          <w:rFonts w:eastAsia="Times New Roman" w:cs="Times New Roman"/>
          <w:szCs w:val="24"/>
        </w:rPr>
        <w:t>ΥΡΙΖΑ. Κάνει μια τροπολογία και λέει «προστατεύστε την πρώτη κατοικία ή την δευτερεύουσα από τους πλειστηριασμούς και δώστε παράταση μέχρι 28 Φεβρουαρίου 2019» και ιδιαίτερα –λέει- για τα σπίτια που έχουν υποστεί ζημιές από τον σεισμό στη Ζάκυνθο μέχρι τέλ</w:t>
      </w:r>
      <w:r>
        <w:rPr>
          <w:rFonts w:eastAsia="Times New Roman" w:cs="Times New Roman"/>
          <w:szCs w:val="24"/>
        </w:rPr>
        <w:t xml:space="preserve">ους του 2019. </w:t>
      </w:r>
    </w:p>
    <w:p w14:paraId="09A3F2E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Γιατί χρειάζεται αυτή η τροπολογία; Και πράγματι χρειάζεται. Διότι οι μαζικοί πλειστηριασμοί είναι προ των πυλών. Το λέει η τροπολογία του Βουλευτή του ΣΥΡΙΖΑ -δεν χρειάζεται να το πω εγώ- ο οποίος ήταν και Υπουργός Δικαιοσύνης μέχρι πρότινο</w:t>
      </w:r>
      <w:r>
        <w:rPr>
          <w:rFonts w:eastAsia="Times New Roman" w:cs="Times New Roman"/>
          <w:szCs w:val="24"/>
        </w:rPr>
        <w:t xml:space="preserve">ς. </w:t>
      </w:r>
    </w:p>
    <w:p w14:paraId="09A3F2E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09A3F2E5" w14:textId="77777777" w:rsidR="00D269F7" w:rsidRDefault="006C352B">
      <w:pPr>
        <w:spacing w:line="600" w:lineRule="auto"/>
        <w:ind w:firstLine="720"/>
        <w:contextualSpacing/>
        <w:jc w:val="both"/>
        <w:rPr>
          <w:rFonts w:eastAsia="Times New Roman"/>
          <w:bCs/>
        </w:rPr>
      </w:pPr>
      <w:r w:rsidRPr="00FE24C6">
        <w:rPr>
          <w:rFonts w:eastAsia="Times New Roman"/>
          <w:bCs/>
        </w:rPr>
        <w:t xml:space="preserve">(Χειροκροτήματα από την πτέρυγα </w:t>
      </w:r>
      <w:r>
        <w:rPr>
          <w:rFonts w:eastAsia="Times New Roman"/>
          <w:bCs/>
        </w:rPr>
        <w:t>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r w:rsidRPr="00FE24C6">
        <w:rPr>
          <w:rFonts w:eastAsia="Times New Roman"/>
          <w:bCs/>
        </w:rPr>
        <w:t>)</w:t>
      </w:r>
    </w:p>
    <w:p w14:paraId="09A3F2E6" w14:textId="77777777" w:rsidR="00D269F7" w:rsidRDefault="006C352B">
      <w:pPr>
        <w:spacing w:line="600" w:lineRule="auto"/>
        <w:ind w:firstLine="720"/>
        <w:contextualSpacing/>
        <w:jc w:val="both"/>
        <w:rPr>
          <w:rFonts w:eastAsia="Times New Roman"/>
          <w:bCs/>
        </w:rPr>
      </w:pPr>
      <w:r w:rsidRPr="008F1D3F">
        <w:rPr>
          <w:rFonts w:eastAsia="Times New Roman"/>
          <w:b/>
          <w:bCs/>
        </w:rPr>
        <w:t xml:space="preserve">ΠΡΟΕΔΡΕΥΩΝ (Γεώργιος </w:t>
      </w:r>
      <w:proofErr w:type="spellStart"/>
      <w:r w:rsidRPr="008F1D3F">
        <w:rPr>
          <w:rFonts w:eastAsia="Times New Roman"/>
          <w:b/>
          <w:bCs/>
        </w:rPr>
        <w:t>Λαμπρούλης</w:t>
      </w:r>
      <w:proofErr w:type="spellEnd"/>
      <w:r w:rsidRPr="008F1D3F">
        <w:rPr>
          <w:rFonts w:eastAsia="Times New Roman"/>
          <w:b/>
          <w:bCs/>
        </w:rPr>
        <w:t xml:space="preserve">): </w:t>
      </w:r>
      <w:r>
        <w:rPr>
          <w:rFonts w:eastAsia="Times New Roman"/>
          <w:bCs/>
        </w:rPr>
        <w:t>Κυρίες και κύριοι συνάδελφοι, πριν δώσω τον λόγο στον επόμενο ομιλητή, επιτρέψτε μου να κάνω μια ανακοίνωση.</w:t>
      </w:r>
    </w:p>
    <w:p w14:paraId="09A3F2E7" w14:textId="77777777" w:rsidR="00D269F7" w:rsidRDefault="006C352B">
      <w:pPr>
        <w:spacing w:line="600" w:lineRule="auto"/>
        <w:ind w:firstLine="720"/>
        <w:contextualSpacing/>
        <w:jc w:val="both"/>
        <w:rPr>
          <w:rFonts w:eastAsia="Times New Roman" w:cs="Times New Roman"/>
        </w:rPr>
      </w:pPr>
      <w:r>
        <w:rPr>
          <w:rFonts w:eastAsia="Times New Roman" w:cs="Times New Roman"/>
        </w:rPr>
        <w:lastRenderedPageBreak/>
        <w:t>Έ</w:t>
      </w:r>
      <w:r w:rsidRPr="00111BFF">
        <w:rPr>
          <w:rFonts w:eastAsia="Times New Roman" w:cs="Times New Roman"/>
        </w:rPr>
        <w:t>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w:t>
      </w:r>
      <w:r w:rsidRPr="00111BFF">
        <w:rPr>
          <w:rFonts w:eastAsia="Times New Roman" w:cs="Times New Roman"/>
        </w:rPr>
        <w:t xml:space="preserve">γίας της Βουλής, </w:t>
      </w:r>
      <w:r>
        <w:rPr>
          <w:rFonts w:eastAsia="Times New Roman" w:cs="Times New Roman"/>
        </w:rPr>
        <w:t>σαράντα δύο</w:t>
      </w:r>
      <w:r w:rsidRPr="00111BFF">
        <w:rPr>
          <w:rFonts w:eastAsia="Times New Roman" w:cs="Times New Roman"/>
        </w:rPr>
        <w:t xml:space="preserve"> μαθητές και μαθήτριες και τέσσερις εκπαιδευτικοί συνοδοί τους από το </w:t>
      </w:r>
      <w:r>
        <w:rPr>
          <w:rFonts w:eastAsia="Times New Roman" w:cs="Times New Roman"/>
        </w:rPr>
        <w:t>4</w:t>
      </w:r>
      <w:r w:rsidRPr="00492D61">
        <w:rPr>
          <w:rFonts w:eastAsia="Times New Roman" w:cs="Times New Roman"/>
          <w:vertAlign w:val="superscript"/>
        </w:rPr>
        <w:t>ο</w:t>
      </w:r>
      <w:r>
        <w:rPr>
          <w:rFonts w:eastAsia="Times New Roman" w:cs="Times New Roman"/>
        </w:rPr>
        <w:t xml:space="preserve"> Γυμνάσιο Δράμας </w:t>
      </w:r>
      <w:r>
        <w:rPr>
          <w:rFonts w:eastAsia="Times New Roman" w:cs="Times New Roman"/>
        </w:rPr>
        <w:t>(δεύτερο</w:t>
      </w:r>
      <w:r>
        <w:rPr>
          <w:rFonts w:eastAsia="Times New Roman" w:cs="Times New Roman"/>
        </w:rPr>
        <w:t xml:space="preserve"> </w:t>
      </w:r>
      <w:r>
        <w:rPr>
          <w:rFonts w:eastAsia="Times New Roman" w:cs="Times New Roman"/>
        </w:rPr>
        <w:t>τ</w:t>
      </w:r>
      <w:r>
        <w:rPr>
          <w:rFonts w:eastAsia="Times New Roman" w:cs="Times New Roman"/>
        </w:rPr>
        <w:t>μήμα</w:t>
      </w:r>
      <w:r>
        <w:rPr>
          <w:rFonts w:eastAsia="Times New Roman" w:cs="Times New Roman"/>
        </w:rPr>
        <w:t>)</w:t>
      </w:r>
      <w:r>
        <w:rPr>
          <w:rFonts w:eastAsia="Times New Roman" w:cs="Times New Roman"/>
        </w:rPr>
        <w:t>.</w:t>
      </w:r>
    </w:p>
    <w:p w14:paraId="09A3F2E8" w14:textId="77777777" w:rsidR="00D269F7" w:rsidRDefault="006C352B">
      <w:pPr>
        <w:spacing w:line="600" w:lineRule="auto"/>
        <w:ind w:firstLine="720"/>
        <w:contextualSpacing/>
        <w:jc w:val="both"/>
        <w:rPr>
          <w:rFonts w:eastAsia="Times New Roman" w:cs="Times New Roman"/>
        </w:rPr>
      </w:pPr>
      <w:r w:rsidRPr="00111BFF">
        <w:rPr>
          <w:rFonts w:eastAsia="Times New Roman" w:cs="Times New Roman"/>
        </w:rPr>
        <w:t xml:space="preserve">Η Βουλή τούς καλωσορίζει. </w:t>
      </w:r>
    </w:p>
    <w:p w14:paraId="09A3F2E9" w14:textId="77777777" w:rsidR="00D269F7" w:rsidRDefault="006C352B">
      <w:pPr>
        <w:spacing w:line="600" w:lineRule="auto"/>
        <w:ind w:firstLine="720"/>
        <w:contextualSpacing/>
        <w:jc w:val="center"/>
        <w:rPr>
          <w:rFonts w:eastAsia="Times New Roman" w:cs="Times New Roman"/>
        </w:rPr>
      </w:pPr>
      <w:r w:rsidRPr="00111BFF">
        <w:rPr>
          <w:rFonts w:eastAsia="Times New Roman" w:cs="Times New Roman"/>
        </w:rPr>
        <w:t>(Χειροκροτήματα απ’ όλες τις πτέρυγες της Βουλής)</w:t>
      </w:r>
    </w:p>
    <w:p w14:paraId="09A3F2EA" w14:textId="77777777" w:rsidR="00D269F7" w:rsidRDefault="006C352B">
      <w:pPr>
        <w:spacing w:line="600" w:lineRule="auto"/>
        <w:ind w:firstLine="720"/>
        <w:contextualSpacing/>
        <w:jc w:val="both"/>
        <w:rPr>
          <w:rFonts w:eastAsia="Times New Roman" w:cs="Times New Roman"/>
        </w:rPr>
      </w:pPr>
      <w:r>
        <w:rPr>
          <w:rFonts w:eastAsia="Times New Roman" w:cs="Times New Roman"/>
        </w:rPr>
        <w:t>Ο κ. Μιχαηλίδης έχει τον λόγο από το ΣΥΡΙΖΑ κ</w:t>
      </w:r>
      <w:r>
        <w:rPr>
          <w:rFonts w:eastAsia="Times New Roman" w:cs="Times New Roman"/>
        </w:rPr>
        <w:t xml:space="preserve">αι αμέσως μετά θα ακολουθήσει ο </w:t>
      </w:r>
      <w:r>
        <w:rPr>
          <w:rFonts w:eastAsia="Times New Roman" w:cs="Times New Roman"/>
        </w:rPr>
        <w:t>Κ</w:t>
      </w:r>
      <w:r>
        <w:rPr>
          <w:rFonts w:eastAsia="Times New Roman" w:cs="Times New Roman"/>
        </w:rPr>
        <w:t xml:space="preserve">οινοβουλευτικός </w:t>
      </w:r>
      <w:r>
        <w:rPr>
          <w:rFonts w:eastAsia="Times New Roman" w:cs="Times New Roman"/>
        </w:rPr>
        <w:t>Ε</w:t>
      </w:r>
      <w:r>
        <w:rPr>
          <w:rFonts w:eastAsia="Times New Roman" w:cs="Times New Roman"/>
        </w:rPr>
        <w:t>κπρόσωπος</w:t>
      </w:r>
      <w:r>
        <w:rPr>
          <w:rFonts w:eastAsia="Times New Roman" w:cs="Times New Roman"/>
        </w:rPr>
        <w:t xml:space="preserve"> της Δημοκρατικής Συμπαράταξης ο κ. Λοβέρδος. </w:t>
      </w:r>
    </w:p>
    <w:p w14:paraId="09A3F2EB" w14:textId="77777777" w:rsidR="00D269F7" w:rsidRDefault="006C352B">
      <w:pPr>
        <w:spacing w:line="600" w:lineRule="auto"/>
        <w:ind w:firstLine="720"/>
        <w:contextualSpacing/>
        <w:jc w:val="both"/>
        <w:rPr>
          <w:rFonts w:eastAsia="Times New Roman" w:cs="Times New Roman"/>
        </w:rPr>
      </w:pPr>
      <w:r>
        <w:rPr>
          <w:rFonts w:eastAsia="Times New Roman" w:cs="Times New Roman"/>
        </w:rPr>
        <w:t>Ορίστε, κύριε Μιχαηλίδη, έχετε τον λόγο.</w:t>
      </w:r>
    </w:p>
    <w:p w14:paraId="09A3F2EC" w14:textId="77777777" w:rsidR="00D269F7" w:rsidRDefault="006C352B">
      <w:pPr>
        <w:spacing w:line="600" w:lineRule="auto"/>
        <w:ind w:firstLine="720"/>
        <w:contextualSpacing/>
        <w:jc w:val="both"/>
        <w:rPr>
          <w:rFonts w:eastAsia="Times New Roman" w:cs="Times New Roman"/>
        </w:rPr>
      </w:pPr>
      <w:r>
        <w:rPr>
          <w:rFonts w:eastAsia="Times New Roman" w:cs="Times New Roman"/>
          <w:b/>
        </w:rPr>
        <w:t>ΑΝΔΡΕΑΣ ΜΙΧΑΗΛΙΔΗΣ:</w:t>
      </w:r>
      <w:r>
        <w:rPr>
          <w:rFonts w:eastAsia="Times New Roman" w:cs="Times New Roman"/>
        </w:rPr>
        <w:t xml:space="preserve"> Κυρίες και κύριοι συνάδελφοι, επιτρέψτε μου στον χρόνο της τοποθέτησής μου να μην αναφερθ</w:t>
      </w:r>
      <w:r>
        <w:rPr>
          <w:rFonts w:eastAsia="Times New Roman" w:cs="Times New Roman"/>
        </w:rPr>
        <w:t xml:space="preserve">ώ στο κύριο αντικείμενο του νομοσχεδίου για τον θεματικό τουρισμό, αλλά στην τροπολογία που καταθέσαμε με τον συνάδελφο κ. Δημήτριο Γάκη, με θέμα την ανακήρυξη της Κάσου και των Ψαρών ως ηρωικών νήσων. </w:t>
      </w:r>
    </w:p>
    <w:p w14:paraId="09A3F2ED" w14:textId="77777777" w:rsidR="00D269F7" w:rsidRDefault="006C352B">
      <w:pPr>
        <w:spacing w:line="600" w:lineRule="auto"/>
        <w:ind w:firstLine="720"/>
        <w:contextualSpacing/>
        <w:jc w:val="both"/>
        <w:rPr>
          <w:rFonts w:eastAsia="Times New Roman" w:cs="Times New Roman"/>
        </w:rPr>
      </w:pPr>
      <w:r>
        <w:rPr>
          <w:rFonts w:eastAsia="Times New Roman" w:cs="Times New Roman"/>
        </w:rPr>
        <w:lastRenderedPageBreak/>
        <w:t xml:space="preserve">Η πρωτοβουλία για την κατάθεση αυτής της τροπολογίας </w:t>
      </w:r>
      <w:r>
        <w:rPr>
          <w:rFonts w:eastAsia="Times New Roman" w:cs="Times New Roman"/>
        </w:rPr>
        <w:t>πραγματοποιήθηκε σε συνεννόηση με τα δημοτικά συμβούλια της Κάσου και των Ψαρών, τα οποία έχουν αιτηθεί προς το Υπουργείο Εσωτερικών με αποφάσεις τους να χαρακτηριστούν αυτά τα δύο νησιά ως ηρωικές νήσοι, λόγω της μεγάλης τους προσφοράς κατά την ελληνική ε</w:t>
      </w:r>
      <w:r>
        <w:rPr>
          <w:rFonts w:eastAsia="Times New Roman" w:cs="Times New Roman"/>
        </w:rPr>
        <w:t>πανάσταση και κυρίως κατά την καταστροφή των νήσων το 1824.</w:t>
      </w:r>
    </w:p>
    <w:p w14:paraId="09A3F2EE" w14:textId="77777777" w:rsidR="00D269F7" w:rsidRDefault="006C352B">
      <w:pPr>
        <w:spacing w:line="600" w:lineRule="auto"/>
        <w:ind w:firstLine="720"/>
        <w:contextualSpacing/>
        <w:jc w:val="both"/>
        <w:rPr>
          <w:rFonts w:eastAsia="Times New Roman" w:cs="Times New Roman"/>
        </w:rPr>
      </w:pPr>
      <w:r>
        <w:rPr>
          <w:rFonts w:eastAsia="Times New Roman" w:cs="Times New Roman"/>
        </w:rPr>
        <w:t xml:space="preserve">Χαιρετίζουμε το γεγονός ότι η τροπολογία αυτή έχει γίνει δεκτή, τόσο από τον αρμόδιο υπουργό Εσωτερικών όσο και από την κυρία Υπουργό Τουρισμού. </w:t>
      </w:r>
    </w:p>
    <w:p w14:paraId="09A3F2EF" w14:textId="77777777" w:rsidR="00D269F7" w:rsidRDefault="006C352B">
      <w:pPr>
        <w:spacing w:line="600" w:lineRule="auto"/>
        <w:ind w:firstLine="720"/>
        <w:contextualSpacing/>
        <w:jc w:val="both"/>
        <w:rPr>
          <w:rFonts w:eastAsia="Times New Roman" w:cs="Times New Roman"/>
        </w:rPr>
      </w:pPr>
      <w:r>
        <w:rPr>
          <w:rFonts w:eastAsia="Times New Roman" w:cs="Times New Roman"/>
        </w:rPr>
        <w:t xml:space="preserve">Επιτρέψτε μου εν </w:t>
      </w:r>
      <w:proofErr w:type="spellStart"/>
      <w:r>
        <w:rPr>
          <w:rFonts w:eastAsia="Times New Roman" w:cs="Times New Roman"/>
        </w:rPr>
        <w:t>είδει</w:t>
      </w:r>
      <w:proofErr w:type="spellEnd"/>
      <w:r>
        <w:rPr>
          <w:rFonts w:eastAsia="Times New Roman" w:cs="Times New Roman"/>
        </w:rPr>
        <w:t xml:space="preserve"> αιτιολόγησης και τεκμηρίωση</w:t>
      </w:r>
      <w:r>
        <w:rPr>
          <w:rFonts w:eastAsia="Times New Roman" w:cs="Times New Roman"/>
        </w:rPr>
        <w:t xml:space="preserve">ς αυτής της τροπολογίας, να αναφερθώ εν συντομία σε γεγονότα και στοιχεία που σχετίζονται πρωτίστως με την καταστροφή των Ψαρών. </w:t>
      </w:r>
    </w:p>
    <w:p w14:paraId="09A3F2F0" w14:textId="77777777" w:rsidR="00D269F7" w:rsidRDefault="006C352B">
      <w:pPr>
        <w:spacing w:line="600" w:lineRule="auto"/>
        <w:ind w:firstLine="720"/>
        <w:contextualSpacing/>
        <w:jc w:val="both"/>
        <w:rPr>
          <w:rFonts w:eastAsia="Times New Roman" w:cs="Times New Roman"/>
        </w:rPr>
      </w:pPr>
      <w:r>
        <w:rPr>
          <w:rFonts w:eastAsia="Times New Roman" w:cs="Times New Roman"/>
        </w:rPr>
        <w:t xml:space="preserve">Η συμμετοχή των Ψαριανών στην ελληνική επανάσταση είναι καλά τεκμηριωμένη και αδιαμφισβήτητα εξέχουσα. Λαμβάνοντας δε υπ’ </w:t>
      </w:r>
      <w:proofErr w:type="spellStart"/>
      <w:r>
        <w:rPr>
          <w:rFonts w:eastAsia="Times New Roman" w:cs="Times New Roman"/>
        </w:rPr>
        <w:t>όψιν</w:t>
      </w:r>
      <w:proofErr w:type="spellEnd"/>
      <w:r>
        <w:rPr>
          <w:rFonts w:eastAsia="Times New Roman" w:cs="Times New Roman"/>
        </w:rPr>
        <w:t xml:space="preserve"> το μικρό μέγεθος του νησιού, αλλά και τη μεγάλη γεωγραφική του απόσταση από το επίκεντρο των εξεγερθεισών περιοχών, το μέγεθος της συμβολής των Ψαρών, όπως και της </w:t>
      </w:r>
      <w:r>
        <w:rPr>
          <w:rFonts w:eastAsia="Times New Roman" w:cs="Times New Roman"/>
        </w:rPr>
        <w:lastRenderedPageBreak/>
        <w:t>Κάσου στον αγώνα για την ανεξαρτησία, υπήρξε δυσανάλογα υψηλό. Την παραμονή της επανάστασης</w:t>
      </w:r>
      <w:r>
        <w:rPr>
          <w:rFonts w:eastAsia="Times New Roman" w:cs="Times New Roman"/>
        </w:rPr>
        <w:t xml:space="preserve"> τα Ψαρά διέθεσαν σημαντικούς πόρους, καθώς οι κάτοικοί τους ανέπτυξαν έντονη εμπορική και ναυτική δραστηριότητα κατά τις προηγούμενες δεκαετίες, εκμεταλλευόμενοι όπως και άλλοι κάτοικοι του αιγαιοπελαγίτικου χώρου τις ευκαιρίες που είχαν προκύψει, λόγω τω</w:t>
      </w:r>
      <w:r>
        <w:rPr>
          <w:rFonts w:eastAsia="Times New Roman" w:cs="Times New Roman"/>
        </w:rPr>
        <w:t xml:space="preserve">ν συνθηκών του </w:t>
      </w:r>
      <w:proofErr w:type="spellStart"/>
      <w:r>
        <w:rPr>
          <w:rFonts w:eastAsia="Times New Roman" w:cs="Times New Roman"/>
        </w:rPr>
        <w:t>Κιουτσούκ</w:t>
      </w:r>
      <w:proofErr w:type="spellEnd"/>
      <w:r>
        <w:rPr>
          <w:rFonts w:eastAsia="Times New Roman" w:cs="Times New Roman"/>
        </w:rPr>
        <w:t xml:space="preserve"> </w:t>
      </w:r>
      <w:proofErr w:type="spellStart"/>
      <w:r>
        <w:rPr>
          <w:rFonts w:eastAsia="Times New Roman" w:cs="Times New Roman"/>
        </w:rPr>
        <w:t>Καϊναρτζή</w:t>
      </w:r>
      <w:proofErr w:type="spellEnd"/>
      <w:r>
        <w:rPr>
          <w:rFonts w:eastAsia="Times New Roman" w:cs="Times New Roman"/>
        </w:rPr>
        <w:t xml:space="preserve"> και των ναπολεόντειων πολέμων. </w:t>
      </w:r>
    </w:p>
    <w:p w14:paraId="09A3F2F1" w14:textId="77777777" w:rsidR="00D269F7" w:rsidRDefault="006C352B">
      <w:pPr>
        <w:spacing w:line="600" w:lineRule="auto"/>
        <w:ind w:firstLine="720"/>
        <w:contextualSpacing/>
        <w:jc w:val="both"/>
        <w:rPr>
          <w:rFonts w:eastAsia="Times New Roman" w:cs="Times New Roman"/>
        </w:rPr>
      </w:pPr>
      <w:r>
        <w:rPr>
          <w:rFonts w:eastAsia="Times New Roman" w:cs="Times New Roman"/>
        </w:rPr>
        <w:t>Ήδη από τις 20 Απριλίου του 1821 οι Ψαριανοί ύψωσαν την επαναστατική σημαία στο κοινοτικό κατάστημα του νησιού. Για τα επόμενα τρία περίπου χρόνια δεκάδες πλοία των Ψαριανών, μεταξύ των οπο</w:t>
      </w:r>
      <w:r>
        <w:rPr>
          <w:rFonts w:eastAsia="Times New Roman" w:cs="Times New Roman"/>
        </w:rPr>
        <w:t xml:space="preserve">ίων τα περίφημα πυρπολικά, με προεξέχουσες μορφές τον Κωνσταντίνο Κανάρη και τον Δημήτρη </w:t>
      </w:r>
      <w:proofErr w:type="spellStart"/>
      <w:r>
        <w:rPr>
          <w:rFonts w:eastAsia="Times New Roman" w:cs="Times New Roman"/>
        </w:rPr>
        <w:t>Παπανικολή</w:t>
      </w:r>
      <w:proofErr w:type="spellEnd"/>
      <w:r>
        <w:rPr>
          <w:rFonts w:eastAsia="Times New Roman" w:cs="Times New Roman"/>
        </w:rPr>
        <w:t>, συμμετέχουν σε επιθέσεις και ναυμαχίες εναντίον του οθωμανικού στόλου. Ακριβώς, λόγω της σημαντικότητας και αποτελεσματικότης των ψαριανών πλοίων η επίθεση</w:t>
      </w:r>
      <w:r>
        <w:rPr>
          <w:rFonts w:eastAsia="Times New Roman" w:cs="Times New Roman"/>
        </w:rPr>
        <w:t xml:space="preserve"> εναντίον του νησιού αποτελεί μια από τις πρώτες ενέργειες στη θάλασσα που αποφάσισε η νεότευκτη συμμαχία στου σουλτάνου με τον πασά της Αι</w:t>
      </w:r>
      <w:r>
        <w:rPr>
          <w:rFonts w:eastAsia="Times New Roman" w:cs="Times New Roman"/>
        </w:rPr>
        <w:lastRenderedPageBreak/>
        <w:t>γύπτου στην προσπάθεια της Πύλης να καταστείλει την επανάσταση. Αντιστοίχως, ο αιγυπτιακός στόλος στέφεται ενάντια στ</w:t>
      </w:r>
      <w:r>
        <w:rPr>
          <w:rFonts w:eastAsia="Times New Roman" w:cs="Times New Roman"/>
        </w:rPr>
        <w:t xml:space="preserve">ην Κάσο. </w:t>
      </w:r>
    </w:p>
    <w:p w14:paraId="09A3F2F2" w14:textId="77777777" w:rsidR="00D269F7" w:rsidRDefault="006C352B">
      <w:pPr>
        <w:spacing w:line="600" w:lineRule="auto"/>
        <w:ind w:firstLine="720"/>
        <w:contextualSpacing/>
        <w:jc w:val="both"/>
        <w:rPr>
          <w:rFonts w:eastAsia="Times New Roman" w:cs="Times New Roman"/>
        </w:rPr>
      </w:pPr>
      <w:r>
        <w:rPr>
          <w:rFonts w:eastAsia="Times New Roman" w:cs="Times New Roman"/>
        </w:rPr>
        <w:t>Στις 20 Ιουνίου του 1824, άνω των εκατό οθωμανικών πλοίων επανδρωμένα με χιλιάδες στρατιώτες προσεγγίζουν τα Ψαρά. Δεν είναι ίσως ευρύτερα γνωστό, αλλά στο μικρό νησί τότε βρίσκονταν, όχι μόνο οι επτά χιλιάδες μόνιμοι κάτοικοί του, αλλά και πολλα</w:t>
      </w:r>
      <w:r>
        <w:rPr>
          <w:rFonts w:eastAsia="Times New Roman" w:cs="Times New Roman"/>
        </w:rPr>
        <w:t xml:space="preserve">πλάσιος αριθμός –ενδεχομένως και είκοσι χιλιάδες- προσφύγων που είχαν βρει καταφύγιο σε αυτό το φιλόξενο προπύργιο του αγώνα από διάφορες περιοχές και κυρίως από τη γειτονική Χίο η οποία είχε υποστεί τις γνωστές σφαγές δύο χρόνια πριν. </w:t>
      </w:r>
    </w:p>
    <w:p w14:paraId="09A3F2F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Οι μαρτυρίες αφθονο</w:t>
      </w:r>
      <w:r>
        <w:rPr>
          <w:rFonts w:eastAsia="Times New Roman" w:cs="Times New Roman"/>
          <w:szCs w:val="24"/>
        </w:rPr>
        <w:t>ύν για τις ηρωικές πράξεις αντίστασης και αυταπάρνησης των υπερασπιστών του νησιού τις ημέρες που ακολουθούν. Αν και η καταφανής υπερίσχυση των δυνάμεων του αντιπάλου κατέστησε μάλλον προδιαγεγραμμένη την ήττα, σημειώνεται ότι τόσο στην περίπτωση των Ψαρών</w:t>
      </w:r>
      <w:r>
        <w:rPr>
          <w:rFonts w:eastAsia="Times New Roman" w:cs="Times New Roman"/>
          <w:szCs w:val="24"/>
        </w:rPr>
        <w:t xml:space="preserve">, όσο και της Κάσου, η κεντρική διοίκηση της επαναστατημένης Ελλάδας αδυνατεί </w:t>
      </w:r>
      <w:r>
        <w:rPr>
          <w:rFonts w:eastAsia="Times New Roman" w:cs="Times New Roman"/>
          <w:szCs w:val="24"/>
        </w:rPr>
        <w:lastRenderedPageBreak/>
        <w:t xml:space="preserve">εν μέσω των ήδη </w:t>
      </w:r>
      <w:proofErr w:type="spellStart"/>
      <w:r>
        <w:rPr>
          <w:rFonts w:eastAsia="Times New Roman" w:cs="Times New Roman"/>
          <w:szCs w:val="24"/>
        </w:rPr>
        <w:t>εκδηλωθεισών</w:t>
      </w:r>
      <w:proofErr w:type="spellEnd"/>
      <w:r>
        <w:rPr>
          <w:rFonts w:eastAsia="Times New Roman" w:cs="Times New Roman"/>
          <w:szCs w:val="24"/>
        </w:rPr>
        <w:t xml:space="preserve"> εμφυλίων διαμαχών να συνδράμει αποτελεσματικά στρατιωτικά τα δυο νησιά. </w:t>
      </w:r>
    </w:p>
    <w:p w14:paraId="09A3F2F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Η κατάκτηση των Ψαρών συνοδεύεται από τη σχεδόν ολοσχερή καταστροφή του νησιού και τον τραγικό θάνατο ή εξανδραποδισμό περίπου των μισών εκ των κατοίκων και προσφύγων. Το νησί ερημώνει ολοκληρωτικά και για πολλά χρόνια και οι επιζώντες Ψαριανοί πρόσφυγες, </w:t>
      </w:r>
      <w:r>
        <w:rPr>
          <w:rFonts w:eastAsia="Times New Roman" w:cs="Times New Roman"/>
          <w:szCs w:val="24"/>
        </w:rPr>
        <w:t xml:space="preserve">οι ίδιοι πλέον περιπλανώνται σε διάφορες περιοχές της ελεύθερης Ελλάδας, πριν σημαντικό τμήμα τους εγκατασταθεί στην Ερέτρια. </w:t>
      </w:r>
    </w:p>
    <w:p w14:paraId="09A3F2F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 τίμημα που πλήρωσαν τα Ψαρά ήταν ανάλογα βαρύ με τη συνεισφορά τους στον αγώνα. Μέσω της τεράστιας απήχησης που προκάλεσε το </w:t>
      </w:r>
      <w:r>
        <w:rPr>
          <w:rFonts w:eastAsia="Times New Roman" w:cs="Times New Roman"/>
          <w:szCs w:val="24"/>
        </w:rPr>
        <w:t>γεγονός της καταστροφής τους, τα Ψαρά συνέβαλαν ακόμη περισσότερο στην ευόδωση του στόχου της ανεξαρτησίας, παρότι άργησαν τα ίδια να ενταχθούν στο ελληνικό κράτος.</w:t>
      </w:r>
    </w:p>
    <w:p w14:paraId="09A3F2F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συχνά λέγεται ότι για την επίτευξη ενός συλλογικού σκοπού και</w:t>
      </w:r>
      <w:r>
        <w:rPr>
          <w:rFonts w:eastAsia="Times New Roman" w:cs="Times New Roman"/>
          <w:szCs w:val="24"/>
        </w:rPr>
        <w:t xml:space="preserve"> την ευόδωση μιας ιδέας απαιτούνται επίμονοι αγώνες, αλλά και μεγάλες θυσίες. Νομίζω ότι στην περίπτωση των Ψαρών και της Κάσου αυτός ο συλλογισμός </w:t>
      </w:r>
      <w:r>
        <w:rPr>
          <w:rFonts w:eastAsia="Times New Roman" w:cs="Times New Roman"/>
          <w:szCs w:val="24"/>
        </w:rPr>
        <w:lastRenderedPageBreak/>
        <w:t xml:space="preserve">αποκτά την πλήρη επαλήθευσή του και μάλιστα με τρόπο υποδειγματικά ηρωικό, αλλά και βαθιά οδυνηρό. </w:t>
      </w:r>
    </w:p>
    <w:p w14:paraId="09A3F2F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Για όλου</w:t>
      </w:r>
      <w:r>
        <w:rPr>
          <w:rFonts w:eastAsia="Times New Roman" w:cs="Times New Roman"/>
          <w:szCs w:val="24"/>
        </w:rPr>
        <w:t xml:space="preserve">ς τους παραπάνω λόγους θεωρώ πως με την ανακήρυξη των Ψαρών και της Κάσου σε ηρωικές νήσους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αποδίδεται η ύψιστη τιμή στους άνδρες και τις γυναίκες αυτών των νησιών που αγωνίστηκαν και θυσιάστηκαν και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θωρακίζεται συμβολικά, όχι μόνο η ελ</w:t>
      </w:r>
      <w:r>
        <w:rPr>
          <w:rFonts w:eastAsia="Times New Roman" w:cs="Times New Roman"/>
          <w:szCs w:val="24"/>
        </w:rPr>
        <w:t>ληνική, αλλά και η πανανθρώπινη ιστορική μνήμη.</w:t>
      </w:r>
    </w:p>
    <w:p w14:paraId="09A3F2F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9A3F2F9" w14:textId="77777777" w:rsidR="00D269F7" w:rsidRDefault="006C352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τέρυγα του ΣΥΡΙΖΑ)</w:t>
      </w:r>
    </w:p>
    <w:p w14:paraId="09A3F2F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ED6B46">
        <w:rPr>
          <w:rFonts w:eastAsia="Times New Roman" w:cs="Times New Roman"/>
          <w:b/>
          <w:szCs w:val="24"/>
        </w:rPr>
        <w:t>):</w:t>
      </w:r>
      <w:r>
        <w:rPr>
          <w:rFonts w:eastAsia="Times New Roman" w:cs="Times New Roman"/>
          <w:b/>
          <w:szCs w:val="24"/>
        </w:rPr>
        <w:t xml:space="preserve"> </w:t>
      </w:r>
      <w:r>
        <w:rPr>
          <w:rFonts w:eastAsia="Times New Roman" w:cs="Times New Roman"/>
          <w:szCs w:val="24"/>
        </w:rPr>
        <w:t>Σας ευχαριστώ.</w:t>
      </w:r>
    </w:p>
    <w:p w14:paraId="09A3F2F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 Κοινοβουλευτικός Εκπρόσωπος της Δημοκρατικής Συμπαράταξης</w:t>
      </w:r>
      <w:r>
        <w:rPr>
          <w:rFonts w:eastAsia="Times New Roman" w:cs="Times New Roman"/>
          <w:szCs w:val="24"/>
        </w:rPr>
        <w:t xml:space="preserve"> </w:t>
      </w:r>
      <w:r>
        <w:rPr>
          <w:rFonts w:eastAsia="Times New Roman" w:cs="Times New Roman"/>
          <w:szCs w:val="24"/>
        </w:rPr>
        <w:t>κ. Λοβέρδος έχει τον λόγο.</w:t>
      </w:r>
    </w:p>
    <w:p w14:paraId="09A3F2F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ΑΝΔΡΕΑΣ ΛΟΒΕ</w:t>
      </w:r>
      <w:r>
        <w:rPr>
          <w:rFonts w:eastAsia="Times New Roman" w:cs="Times New Roman"/>
          <w:b/>
          <w:szCs w:val="24"/>
        </w:rPr>
        <w:t xml:space="preserve">ΡΔΟΣ: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09A3F2F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Δικαίως, κυρίες και κύριοι Βουλευτές, ο τουρισμός θεωρείται πως αποτελεί έναν βασικό πυλώνα της ελληνικής οικονομίας και ως εκ τούτου, είναι άρρηκτα συνδεδεμένος με την ανάπτυξη και τις προοπτικές της ανάπτυξης στη χώρα μας.</w:t>
      </w:r>
      <w:r>
        <w:rPr>
          <w:rFonts w:eastAsia="Times New Roman" w:cs="Times New Roman"/>
          <w:szCs w:val="24"/>
        </w:rPr>
        <w:t xml:space="preserve"> Ανάπτυξη και </w:t>
      </w:r>
      <w:r>
        <w:rPr>
          <w:rFonts w:eastAsia="Times New Roman" w:cs="Times New Roman"/>
          <w:szCs w:val="24"/>
        </w:rPr>
        <w:lastRenderedPageBreak/>
        <w:t>τουρισμός μαζί συγκροτούν ένα πολύ βασικό και δυναμικό δίπολο, που ειδικά σε περίοδο κρίσης θα έπρεπε να είναι στην κορυφή της ατζέντας κάθε κ</w:t>
      </w:r>
      <w:r w:rsidRPr="001866BC">
        <w:rPr>
          <w:rFonts w:eastAsia="Times New Roman" w:cs="Times New Roman"/>
          <w:szCs w:val="24"/>
        </w:rPr>
        <w:t>υβέρνησης</w:t>
      </w:r>
      <w:r>
        <w:rPr>
          <w:rFonts w:eastAsia="Times New Roman" w:cs="Times New Roman"/>
          <w:szCs w:val="24"/>
        </w:rPr>
        <w:t xml:space="preserve">, ανεξαρτήτως ιδεολογικοπολιτικών διαφορών. </w:t>
      </w:r>
    </w:p>
    <w:p w14:paraId="09A3F2F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Ατυχώς, όμως, την τελευταία τετραετία διακυβέρ</w:t>
      </w:r>
      <w:r>
        <w:rPr>
          <w:rFonts w:eastAsia="Times New Roman" w:cs="Times New Roman"/>
          <w:szCs w:val="24"/>
        </w:rPr>
        <w:t>νησης, την περίοδο δηλαδή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η πανθομολογούμενη αστοχία, για να χρησιμοποιήσω έναν ήπιο χαρακτηρισμό, είχε ως αποτέλεσμα κακές επιδόσεις </w:t>
      </w:r>
      <w:r>
        <w:rPr>
          <w:rFonts w:eastAsia="Times New Roman" w:cs="Times New Roman"/>
          <w:szCs w:val="24"/>
        </w:rPr>
        <w:t xml:space="preserve">και </w:t>
      </w:r>
      <w:r>
        <w:rPr>
          <w:rFonts w:eastAsia="Times New Roman" w:cs="Times New Roman"/>
          <w:szCs w:val="24"/>
        </w:rPr>
        <w:t xml:space="preserve">στον τομέα της ανάπτυξης. </w:t>
      </w:r>
    </w:p>
    <w:p w14:paraId="09A3F2F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2014 -όπως οι απολογισμοί των οικονομικών ετών που έχει κάνει το Υπου</w:t>
      </w:r>
      <w:r>
        <w:rPr>
          <w:rFonts w:eastAsia="Times New Roman" w:cs="Times New Roman"/>
          <w:szCs w:val="24"/>
        </w:rPr>
        <w:t xml:space="preserve">ργείο Οικονομικών και τους έχει παρουσιάσει εδώ ο κ. </w:t>
      </w:r>
      <w:proofErr w:type="spellStart"/>
      <w:r>
        <w:rPr>
          <w:rFonts w:eastAsia="Times New Roman" w:cs="Times New Roman"/>
          <w:szCs w:val="24"/>
        </w:rPr>
        <w:t>Χουλιαράκης</w:t>
      </w:r>
      <w:proofErr w:type="spellEnd"/>
      <w:r>
        <w:rPr>
          <w:rFonts w:eastAsia="Times New Roman" w:cs="Times New Roman"/>
          <w:szCs w:val="24"/>
        </w:rPr>
        <w:t>- η Ελλάδα έκλεισε με συν 0,7% ανάπτυξη και βάδιζε δίπλα στην Πορτογαλία, που βάδιζε με 0,9%</w:t>
      </w:r>
      <w:r w:rsidRPr="006B2CA7">
        <w:rPr>
          <w:rFonts w:eastAsia="Times New Roman" w:cs="Times New Roman"/>
          <w:szCs w:val="24"/>
        </w:rPr>
        <w:t>,</w:t>
      </w:r>
      <w:r>
        <w:rPr>
          <w:rFonts w:eastAsia="Times New Roman" w:cs="Times New Roman"/>
          <w:szCs w:val="24"/>
        </w:rPr>
        <w:t xml:space="preserve"> στη Γαλλία που βάδιζε και αυτή με 0,9%, στην Αυστρία που βάδιζε με 0,8% και ήταν μπροστά από την Ι</w:t>
      </w:r>
      <w:r>
        <w:rPr>
          <w:rFonts w:eastAsia="Times New Roman" w:cs="Times New Roman"/>
          <w:szCs w:val="24"/>
        </w:rPr>
        <w:t>ταλία, την Κύπρο και τη Φινλανδία.</w:t>
      </w:r>
    </w:p>
    <w:p w14:paraId="09A3F30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Πηγαίναμε, προχωρούσαμε, αλλά η πορεία αυτή </w:t>
      </w:r>
      <w:proofErr w:type="spellStart"/>
      <w:r>
        <w:rPr>
          <w:rFonts w:eastAsia="Times New Roman" w:cs="Times New Roman"/>
          <w:szCs w:val="24"/>
        </w:rPr>
        <w:t>ανεκόπη</w:t>
      </w:r>
      <w:proofErr w:type="spellEnd"/>
      <w:r>
        <w:rPr>
          <w:rFonts w:eastAsia="Times New Roman" w:cs="Times New Roman"/>
          <w:szCs w:val="24"/>
        </w:rPr>
        <w:t xml:space="preserve"> από τη σημερινή </w:t>
      </w:r>
      <w:r>
        <w:rPr>
          <w:rFonts w:eastAsia="Times New Roman" w:cs="Times New Roman"/>
          <w:szCs w:val="24"/>
        </w:rPr>
        <w:t>π</w:t>
      </w:r>
      <w:r>
        <w:rPr>
          <w:rFonts w:eastAsia="Times New Roman" w:cs="Times New Roman"/>
          <w:szCs w:val="24"/>
        </w:rPr>
        <w:t xml:space="preserve">λειοψηφία, της οποίας οι πολιτικές επιλογές οδηγούν τη χώρα μας να ασθμαίνει πίσω από τις περισσότερες ευρωπαϊκές χώρες. Ό,τι είχε κατακτηθεί για τους πολίτες το 2015, </w:t>
      </w:r>
      <w:r>
        <w:rPr>
          <w:rFonts w:eastAsia="Times New Roman" w:cs="Times New Roman"/>
          <w:szCs w:val="24"/>
        </w:rPr>
        <w:lastRenderedPageBreak/>
        <w:t xml:space="preserve">σήμερα εναγωνίως η Κυβέρνηση αυτή προσπαθεί να το πλησιάσει και αυτό αφορά τους φόρους, </w:t>
      </w:r>
      <w:r>
        <w:rPr>
          <w:rFonts w:eastAsia="Times New Roman" w:cs="Times New Roman"/>
          <w:szCs w:val="24"/>
        </w:rPr>
        <w:t xml:space="preserve">το ΦΠΑ και όλα τα άλλα που συζητάμε αυτές τις ημέρες στην Επιτροπή Οικονομικών Υποθέσεων για τον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του 2019</w:t>
      </w:r>
      <w:r>
        <w:rPr>
          <w:rFonts w:eastAsia="Times New Roman" w:cs="Times New Roman"/>
          <w:szCs w:val="24"/>
        </w:rPr>
        <w:t xml:space="preserve">. </w:t>
      </w:r>
    </w:p>
    <w:p w14:paraId="09A3F30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Και γι’ αυτό είναι απορίας άξιο, που ο Πρωθυπουργός και οι Υπουργοί του δείχνουν πολλές φορές ευφορία για τη δήθεν θετική πορεία της ο</w:t>
      </w:r>
      <w:r>
        <w:rPr>
          <w:rFonts w:eastAsia="Times New Roman" w:cs="Times New Roman"/>
          <w:szCs w:val="24"/>
        </w:rPr>
        <w:t xml:space="preserve">ικονομίας. Η πραγματική κατάσταση της οικονομίας πόρρω απέχει από τα λεγόμενα των κυβερνητικών εταίρων. Και αυτοί σε αποδρομή βρίσκονται. </w:t>
      </w:r>
      <w:r>
        <w:rPr>
          <w:rFonts w:eastAsia="Times New Roman" w:cs="Times New Roman"/>
          <w:szCs w:val="24"/>
        </w:rPr>
        <w:t xml:space="preserve">Φαίνεται δεν έχει </w:t>
      </w:r>
      <w:r>
        <w:rPr>
          <w:rFonts w:eastAsia="Times New Roman" w:cs="Times New Roman"/>
          <w:szCs w:val="24"/>
        </w:rPr>
        <w:t>και πολύ μεγάλη σημασία γι’ αυτούς όσο για τους πολίτες, που υφίστανται τις συνέπειες των αυταπατών,</w:t>
      </w:r>
      <w:r>
        <w:rPr>
          <w:rFonts w:eastAsia="Times New Roman" w:cs="Times New Roman"/>
          <w:szCs w:val="24"/>
        </w:rPr>
        <w:t xml:space="preserve"> των λαθών και των ιδεοληψιών τους. </w:t>
      </w:r>
    </w:p>
    <w:p w14:paraId="09A3F30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Τα </w:t>
      </w:r>
      <w:proofErr w:type="spellStart"/>
      <w:r>
        <w:rPr>
          <w:rFonts w:eastAsia="Times New Roman" w:cs="Times New Roman"/>
          <w:szCs w:val="24"/>
        </w:rPr>
        <w:t>υπερπλεονάσματα</w:t>
      </w:r>
      <w:proofErr w:type="spellEnd"/>
      <w:r>
        <w:rPr>
          <w:rFonts w:eastAsia="Times New Roman" w:cs="Times New Roman"/>
          <w:szCs w:val="24"/>
        </w:rPr>
        <w:t xml:space="preserve">, κυρίες και κύριοι Βουλευτές, έχουν προέλευση την </w:t>
      </w:r>
      <w:proofErr w:type="spellStart"/>
      <w:r>
        <w:rPr>
          <w:rFonts w:eastAsia="Times New Roman" w:cs="Times New Roman"/>
          <w:szCs w:val="24"/>
        </w:rPr>
        <w:t>υπερφορολόγηση</w:t>
      </w:r>
      <w:proofErr w:type="spellEnd"/>
      <w:r>
        <w:rPr>
          <w:rFonts w:eastAsia="Times New Roman" w:cs="Times New Roman"/>
          <w:szCs w:val="24"/>
        </w:rPr>
        <w:t xml:space="preserve"> των παραγωγικών τάξεων και μια σειρά αντιαναπτυξιακών μέτρων. Για να είμαστε πιο συγκεκριμένοι, 6 δισεκατομμύρια από τα 8 δισεκατομμύρι</w:t>
      </w:r>
      <w:r>
        <w:rPr>
          <w:rFonts w:eastAsia="Times New Roman" w:cs="Times New Roman"/>
          <w:szCs w:val="24"/>
        </w:rPr>
        <w:t xml:space="preserve">α των </w:t>
      </w:r>
      <w:proofErr w:type="spellStart"/>
      <w:r>
        <w:rPr>
          <w:rFonts w:eastAsia="Times New Roman" w:cs="Times New Roman"/>
          <w:szCs w:val="24"/>
        </w:rPr>
        <w:t>υπερπλεονασμάτων</w:t>
      </w:r>
      <w:proofErr w:type="spellEnd"/>
      <w:r>
        <w:rPr>
          <w:rFonts w:eastAsia="Times New Roman" w:cs="Times New Roman"/>
          <w:szCs w:val="24"/>
        </w:rPr>
        <w:t xml:space="preserve"> προέρχονται από κατασχέσεις λογαριασμών για φόρους και εισφορές, 770 εκατομμύρια ευρώ από τη μείωση των επιστροφών του φόρου και 1,3 δισεκατομμύρια ευρώ από τη μείωση των δημοσίων δαπανών για την ανάπτυξη. </w:t>
      </w:r>
    </w:p>
    <w:p w14:paraId="09A3F30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εκπνοή της θητείας αυ</w:t>
      </w:r>
      <w:r>
        <w:rPr>
          <w:rFonts w:eastAsia="Times New Roman" w:cs="Times New Roman"/>
          <w:szCs w:val="24"/>
        </w:rPr>
        <w:t>τής της Κυβέρνησης, έρχεται ένα σχέδιο νόμου</w:t>
      </w:r>
      <w:r>
        <w:rPr>
          <w:rFonts w:eastAsia="Times New Roman" w:cs="Times New Roman"/>
          <w:szCs w:val="24"/>
        </w:rPr>
        <w:t>,</w:t>
      </w:r>
      <w:r>
        <w:rPr>
          <w:rFonts w:eastAsia="Times New Roman" w:cs="Times New Roman"/>
          <w:szCs w:val="24"/>
        </w:rPr>
        <w:t xml:space="preserve"> που αφορά στον τουρισμό αδύναμο και ελλειμματικό. Κυρία Υπουργέ, για να μπορέσω να ασκήσω κριτική, τι θα θεωρούσα ότι είναι το χρέος σας, η γνώμη του κόμματός μου γι’ αυτό που έπρεπε να κάνετε, όχι τώρα ή έστω </w:t>
      </w:r>
      <w:r>
        <w:rPr>
          <w:rFonts w:eastAsia="Times New Roman" w:cs="Times New Roman"/>
          <w:szCs w:val="24"/>
        </w:rPr>
        <w:t xml:space="preserve">τώρα, αλλά από τότε που αναλάβατε; Δεν είστε κάποια πολιτικός ενταγμένη ασφυκτικά στη γραφειοκρατία, είχατε περιθώρια μυαλού και ελευθερία κινήσεων, γιατί το Υπουργείο σας είναι εκτός της καθημερινής πολύ σκληρής αντιπαράθεσης. </w:t>
      </w:r>
    </w:p>
    <w:p w14:paraId="09A3F30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Σας λέμε ότι σας λείπει η σ</w:t>
      </w:r>
      <w:r>
        <w:rPr>
          <w:rFonts w:eastAsia="Times New Roman" w:cs="Times New Roman"/>
          <w:szCs w:val="24"/>
        </w:rPr>
        <w:t xml:space="preserve">τρατηγική. Θα μπορούσατε, λόγου </w:t>
      </w:r>
      <w:r>
        <w:rPr>
          <w:rFonts w:eastAsia="Times New Roman" w:cs="Times New Roman"/>
          <w:szCs w:val="24"/>
        </w:rPr>
        <w:t>χάρ</w:t>
      </w:r>
      <w:r>
        <w:rPr>
          <w:rFonts w:eastAsia="Times New Roman" w:cs="Times New Roman"/>
          <w:szCs w:val="24"/>
        </w:rPr>
        <w:t>ιν</w:t>
      </w:r>
      <w:r>
        <w:rPr>
          <w:rFonts w:eastAsia="Times New Roman" w:cs="Times New Roman"/>
          <w:szCs w:val="24"/>
        </w:rPr>
        <w:t xml:space="preserve">, στους πρώτους έξι μήνες που έχετε αναλάβει, να φέρετε, όχι αποσπασματικά, το άλφα, το βήτα, </w:t>
      </w:r>
      <w:proofErr w:type="spellStart"/>
      <w:r>
        <w:rPr>
          <w:rFonts w:eastAsia="Times New Roman" w:cs="Times New Roman"/>
          <w:szCs w:val="24"/>
        </w:rPr>
        <w:t>ψευτοτροπολογίες</w:t>
      </w:r>
      <w:proofErr w:type="spellEnd"/>
      <w:r>
        <w:rPr>
          <w:rFonts w:eastAsia="Times New Roman" w:cs="Times New Roman"/>
          <w:szCs w:val="24"/>
        </w:rPr>
        <w:t xml:space="preserve"> που λύνουν ή το άλφα ή το βήτα θέμα που σας θέτουν οι πολίτες, αλλά να πείτε πώς βλέπετε, αφού έχετε μπροστά</w:t>
      </w:r>
      <w:r>
        <w:rPr>
          <w:rFonts w:eastAsia="Times New Roman" w:cs="Times New Roman"/>
          <w:szCs w:val="24"/>
        </w:rPr>
        <w:t xml:space="preserve"> σας τέσσερα χρόνια, τον τρόπο παρέμβασής στο πεδίο του τουρισμού για να βοηθήσετε</w:t>
      </w:r>
      <w:r>
        <w:rPr>
          <w:rFonts w:eastAsia="Times New Roman" w:cs="Times New Roman"/>
          <w:szCs w:val="24"/>
        </w:rPr>
        <w:t>.</w:t>
      </w:r>
      <w:r>
        <w:rPr>
          <w:rFonts w:eastAsia="Times New Roman" w:cs="Times New Roman"/>
          <w:szCs w:val="24"/>
        </w:rPr>
        <w:t xml:space="preserve"> </w:t>
      </w:r>
    </w:p>
    <w:p w14:paraId="09A3F30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Εγώ θα σας αναφέρω παραδείγματα από την κανονική</w:t>
      </w:r>
      <w:r>
        <w:rPr>
          <w:rFonts w:eastAsia="Times New Roman" w:cs="Times New Roman"/>
          <w:szCs w:val="24"/>
        </w:rPr>
        <w:t xml:space="preserve"> την</w:t>
      </w:r>
      <w:r>
        <w:rPr>
          <w:rFonts w:eastAsia="Times New Roman" w:cs="Times New Roman"/>
          <w:szCs w:val="24"/>
        </w:rPr>
        <w:t xml:space="preserve"> καθημερινή ζωή. Η χώρα που έχει αυτή την τουριστική ελκυστικό</w:t>
      </w:r>
      <w:r>
        <w:rPr>
          <w:rFonts w:eastAsia="Times New Roman" w:cs="Times New Roman"/>
          <w:szCs w:val="24"/>
        </w:rPr>
        <w:lastRenderedPageBreak/>
        <w:t>τητα είναι βρώμικη σε ό,τι αφορά τη λειτουργία των πολιτώ</w:t>
      </w:r>
      <w:r>
        <w:rPr>
          <w:rFonts w:eastAsia="Times New Roman" w:cs="Times New Roman"/>
          <w:szCs w:val="24"/>
        </w:rPr>
        <w:t xml:space="preserve">ν απέναντι στους δημόσιους χώρους. Πηγαίνεις από τη </w:t>
      </w:r>
      <w:r>
        <w:rPr>
          <w:rFonts w:eastAsia="Times New Roman" w:cs="Times New Roman"/>
          <w:szCs w:val="24"/>
        </w:rPr>
        <w:t>γ</w:t>
      </w:r>
      <w:r>
        <w:rPr>
          <w:rFonts w:eastAsia="Times New Roman" w:cs="Times New Roman"/>
          <w:szCs w:val="24"/>
        </w:rPr>
        <w:t xml:space="preserve">έφυρα του Ρίου, φτάνεις μέχρι την Αμφιλοχία και είσαι στη σύγχρονη Ευρώπη, στρίβεις αριστερά να πας </w:t>
      </w:r>
      <w:r>
        <w:rPr>
          <w:rFonts w:eastAsia="Times New Roman" w:cs="Times New Roman"/>
          <w:szCs w:val="24"/>
        </w:rPr>
        <w:t>σ</w:t>
      </w:r>
      <w:r>
        <w:rPr>
          <w:rFonts w:eastAsia="Times New Roman" w:cs="Times New Roman"/>
          <w:szCs w:val="24"/>
        </w:rPr>
        <w:t>τη Λευκάδα και βλέπεις δεξιά και αριστερά των πενήντα χιλιομέτρων σακούλες, τσιγάρα και ό,τι άλλο θέλε</w:t>
      </w:r>
      <w:r>
        <w:rPr>
          <w:rFonts w:eastAsia="Times New Roman" w:cs="Times New Roman"/>
          <w:szCs w:val="24"/>
        </w:rPr>
        <w:t xml:space="preserve">ις, εκτός από καθαρό περιβάλλον. Κι αυτό δεν συμβαίνει μόνο στην Αιτωλοακαρνανία, αλλά σε όλη τη χώρα. </w:t>
      </w:r>
    </w:p>
    <w:p w14:paraId="09A3F30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Έπρεπε να είχατε γίνει μπροστάρης σε ένα πανελλήνιο πρόγραμμα να καθαρίσει η χώρα. Είναι πολλοί οι κάτοικοι</w:t>
      </w:r>
      <w:r>
        <w:rPr>
          <w:rFonts w:eastAsia="Times New Roman" w:cs="Times New Roman"/>
          <w:szCs w:val="24"/>
        </w:rPr>
        <w:t>,</w:t>
      </w:r>
      <w:r>
        <w:rPr>
          <w:rFonts w:eastAsia="Times New Roman" w:cs="Times New Roman"/>
          <w:szCs w:val="24"/>
        </w:rPr>
        <w:t xml:space="preserve"> που θα συμμετείχαν και δεν θα κορόιδευαν. Σ</w:t>
      </w:r>
      <w:r>
        <w:rPr>
          <w:rFonts w:eastAsia="Times New Roman" w:cs="Times New Roman"/>
          <w:szCs w:val="24"/>
        </w:rPr>
        <w:t>ας πέρασε από το μυαλό; Μπορεί και να σας πέρασε. Εγώ δεν σας αμφισβητώ ως προσωπικότητα, αλλά ως πολιτική</w:t>
      </w:r>
      <w:r>
        <w:rPr>
          <w:rFonts w:eastAsia="Times New Roman" w:cs="Times New Roman"/>
          <w:szCs w:val="24"/>
        </w:rPr>
        <w:t>,</w:t>
      </w:r>
      <w:r>
        <w:rPr>
          <w:rFonts w:eastAsia="Times New Roman" w:cs="Times New Roman"/>
          <w:szCs w:val="24"/>
        </w:rPr>
        <w:t xml:space="preserve"> μηδέν επ’ αυτού. </w:t>
      </w:r>
    </w:p>
    <w:p w14:paraId="09A3F30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αυτό που σας αναφέρω είναι το σοβαρότερο θέμα που αφορά τη χώρα. Στα πανεπιστήμια του κόσμου όλου διδάσκεται η ναυμαχία </w:t>
      </w:r>
      <w:r>
        <w:rPr>
          <w:rFonts w:eastAsia="Times New Roman" w:cs="Times New Roman"/>
          <w:szCs w:val="24"/>
        </w:rPr>
        <w:t>της Σαλαμίνας. Πηγαίνετε στη Σαλαμίνα, για να δείτε τι θα αντικρίσει αυτός ο καθηγητής που διδάσκει τη ναυμαχία και που είναι όνειρο ζωής του να πάει εκεί</w:t>
      </w:r>
      <w:r>
        <w:rPr>
          <w:rFonts w:eastAsia="Times New Roman" w:cs="Times New Roman"/>
          <w:szCs w:val="24"/>
        </w:rPr>
        <w:t>.</w:t>
      </w:r>
      <w:r>
        <w:rPr>
          <w:rFonts w:eastAsia="Times New Roman" w:cs="Times New Roman"/>
          <w:szCs w:val="24"/>
        </w:rPr>
        <w:t xml:space="preserve"> </w:t>
      </w:r>
    </w:p>
    <w:p w14:paraId="09A3F30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έτρεξα στο Μαραθώνιο. Εκκίνησα από τον Μαραθώνα. Φοβερή αξιοποίηση: ένα άγαλμα του Μιλτιάδη χωρ</w:t>
      </w:r>
      <w:r>
        <w:rPr>
          <w:rFonts w:eastAsia="Times New Roman" w:cs="Times New Roman"/>
          <w:szCs w:val="24"/>
        </w:rPr>
        <w:t>ίς ταμπέλα από κάτω! Οι Θερμοπύλες έχουν γίνει θέμα παγκοσμίως</w:t>
      </w:r>
      <w:r>
        <w:rPr>
          <w:rFonts w:eastAsia="Times New Roman" w:cs="Times New Roman"/>
          <w:szCs w:val="24"/>
        </w:rPr>
        <w:t>,</w:t>
      </w:r>
      <w:r>
        <w:rPr>
          <w:rFonts w:eastAsia="Times New Roman" w:cs="Times New Roman"/>
          <w:szCs w:val="24"/>
        </w:rPr>
        <w:t xml:space="preserve"> μέσω του κινηματογράφου</w:t>
      </w:r>
      <w:r>
        <w:rPr>
          <w:rFonts w:eastAsia="Times New Roman" w:cs="Times New Roman"/>
          <w:szCs w:val="24"/>
        </w:rPr>
        <w:t>,</w:t>
      </w:r>
      <w:r>
        <w:rPr>
          <w:rFonts w:eastAsia="Times New Roman" w:cs="Times New Roman"/>
          <w:szCs w:val="24"/>
        </w:rPr>
        <w:t xml:space="preserve"> και θα μπορούσε να είναι ένας τόπος πολύ ελκυστικός. Έχετε κάποια συνεισφορά σε αυτά που θα μπορούσαν να είχαν γίνει εκεί; </w:t>
      </w:r>
    </w:p>
    <w:p w14:paraId="09A3F30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Μη μου πείτε ότι δεν είχαν γίνει και πριν. </w:t>
      </w:r>
      <w:r>
        <w:rPr>
          <w:rFonts w:eastAsia="Times New Roman" w:cs="Times New Roman"/>
          <w:szCs w:val="24"/>
        </w:rPr>
        <w:t>Ναι, δεν είχαν γίνει και πριν. Εσείς εκτοξεύσατε τις δυνατότητες της χώρας; Τόσα λόγια λέγατε. Δεν το κάνατε.</w:t>
      </w:r>
    </w:p>
    <w:p w14:paraId="09A3F30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Είχατε παρακαταθήκη από την προκάτοχό σας, την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Κεφαλογιάννη, τη </w:t>
      </w:r>
      <w:proofErr w:type="spellStart"/>
      <w:r>
        <w:rPr>
          <w:rFonts w:eastAsia="Times New Roman" w:cs="Times New Roman"/>
          <w:szCs w:val="24"/>
        </w:rPr>
        <w:t>συνυπογραφή</w:t>
      </w:r>
      <w:proofErr w:type="spellEnd"/>
      <w:r>
        <w:rPr>
          <w:rFonts w:eastAsia="Times New Roman" w:cs="Times New Roman"/>
          <w:szCs w:val="24"/>
        </w:rPr>
        <w:t xml:space="preserve"> της στη δική μου πρωτοβουλία, ως Υπουργού Παιδείας, να δημιουργηθού</w:t>
      </w:r>
      <w:r>
        <w:rPr>
          <w:rFonts w:eastAsia="Times New Roman" w:cs="Times New Roman"/>
          <w:szCs w:val="24"/>
        </w:rPr>
        <w:t xml:space="preserve">ν τέσσερα προπτυχιακά τμήματα στα πανεπιστήμια στη Ρόδο, στην Κρήτη, στην Κομοτηνή, στη Χίο, όπου θα διδάσκονταν προπτυχιακά στην αγγλική σε αλλοδαπούς εκτός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με δίδακτρα -η ζήτηση είναι πάρα πολύ μεγάλη- σε θέματα ναυτιλίας, σε θέματα του</w:t>
      </w:r>
      <w:r>
        <w:rPr>
          <w:rFonts w:eastAsia="Times New Roman" w:cs="Times New Roman"/>
          <w:szCs w:val="24"/>
        </w:rPr>
        <w:t>ρισμού, σε θέματα που σχετίζονται με την αρχαία ελληνική γραμματεία.</w:t>
      </w:r>
    </w:p>
    <w:p w14:paraId="09A3F30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Ο Υπουργός Παιδείας ή οι Υπουργοί Παιδείας -τέσσερα διά τρία, κυβερνητική σταθερότητα, αλλά αστάθεια Υπουργών στην Παιδεία- τρεις Υπουργοί ούτε τα κατήργησαν</w:t>
      </w:r>
      <w:r>
        <w:rPr>
          <w:rFonts w:eastAsia="Times New Roman" w:cs="Times New Roman"/>
          <w:szCs w:val="24"/>
        </w:rPr>
        <w:t>,</w:t>
      </w:r>
      <w:r>
        <w:rPr>
          <w:rFonts w:eastAsia="Times New Roman" w:cs="Times New Roman"/>
          <w:szCs w:val="24"/>
        </w:rPr>
        <w:t xml:space="preserve"> ούτε τα προχώρησαν. Προεδρικ</w:t>
      </w:r>
      <w:r>
        <w:rPr>
          <w:rFonts w:eastAsia="Times New Roman" w:cs="Times New Roman"/>
          <w:szCs w:val="24"/>
        </w:rPr>
        <w:t xml:space="preserve">ό διάταγμα σχεδόν έτοιμο από το Δημοκρίτειο σταμάτησε. Γιατί δεν ενεργοποιηθήκατε να πιέσετε έστω έναν από τους τρεις να συγκροτήσει αυτό το δίπολο τουρισμού-οικονομίας και πάνω από όλα </w:t>
      </w:r>
      <w:r>
        <w:rPr>
          <w:rFonts w:eastAsia="Times New Roman" w:cs="Times New Roman"/>
          <w:szCs w:val="24"/>
        </w:rPr>
        <w:t>π</w:t>
      </w:r>
      <w:r>
        <w:rPr>
          <w:rFonts w:eastAsia="Times New Roman" w:cs="Times New Roman"/>
          <w:szCs w:val="24"/>
        </w:rPr>
        <w:t>αιδείας; Διότι η χώρα είναι ελκυστική από μόνη της. Δεν σας χρειάζετα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ούτε μας χρειάζεται. Δεν χρειάζεται κανέναν μας.</w:t>
      </w:r>
    </w:p>
    <w:p w14:paraId="09A3F30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ιατρικό τουρισμό, επειδή δεν έχω πολύ χρόνο, θα μιλήσει ο συνάδελφος κ. </w:t>
      </w:r>
      <w:proofErr w:type="spellStart"/>
      <w:r>
        <w:rPr>
          <w:rFonts w:eastAsia="Times New Roman" w:cs="Times New Roman"/>
          <w:szCs w:val="24"/>
        </w:rPr>
        <w:t>Μπαργιώτας</w:t>
      </w:r>
      <w:proofErr w:type="spellEnd"/>
      <w:r>
        <w:rPr>
          <w:rFonts w:eastAsia="Times New Roman" w:cs="Times New Roman"/>
          <w:szCs w:val="24"/>
        </w:rPr>
        <w:t xml:space="preserve">. Όμως, θυμάμαι ως Υπουργός Υγείας τις αγκυλώσεις που </w:t>
      </w:r>
      <w:proofErr w:type="spellStart"/>
      <w:r>
        <w:rPr>
          <w:rFonts w:eastAsia="Times New Roman" w:cs="Times New Roman"/>
          <w:szCs w:val="24"/>
        </w:rPr>
        <w:t>επροκαλούντο</w:t>
      </w:r>
      <w:proofErr w:type="spellEnd"/>
      <w:r>
        <w:rPr>
          <w:rFonts w:eastAsia="Times New Roman" w:cs="Times New Roman"/>
          <w:szCs w:val="24"/>
        </w:rPr>
        <w:t xml:space="preserve"> από Υπουργεία γύρω από το Υπουργείο Υγείας και </w:t>
      </w:r>
      <w:r>
        <w:rPr>
          <w:rFonts w:eastAsia="Times New Roman" w:cs="Times New Roman"/>
          <w:szCs w:val="24"/>
        </w:rPr>
        <w:t xml:space="preserve">από υπηρεσίες. Τρία άρθρα είναι, όπως με ενημερώνει ο συνάδελφος κ. </w:t>
      </w:r>
      <w:proofErr w:type="spellStart"/>
      <w:r>
        <w:rPr>
          <w:rFonts w:eastAsia="Times New Roman" w:cs="Times New Roman"/>
          <w:szCs w:val="24"/>
        </w:rPr>
        <w:t>Μπαργιώτας</w:t>
      </w:r>
      <w:proofErr w:type="spellEnd"/>
      <w:r>
        <w:rPr>
          <w:rFonts w:eastAsia="Times New Roman" w:cs="Times New Roman"/>
          <w:szCs w:val="24"/>
        </w:rPr>
        <w:t xml:space="preserve"> -θα σας τα πει αυτός- που δείχνουν έναν δρόμο. Όμως,</w:t>
      </w:r>
      <w:r>
        <w:rPr>
          <w:rFonts w:eastAsia="Times New Roman" w:cs="Times New Roman"/>
          <w:szCs w:val="24"/>
        </w:rPr>
        <w:t xml:space="preserve"> μένουν στο να</w:t>
      </w:r>
      <w:r>
        <w:rPr>
          <w:rFonts w:eastAsia="Times New Roman" w:cs="Times New Roman"/>
          <w:szCs w:val="24"/>
        </w:rPr>
        <w:t xml:space="preserve"> τον δείχνουν. Δεν τον περπατούν.</w:t>
      </w:r>
    </w:p>
    <w:p w14:paraId="09A3F30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 παράδειγμα ως Κυβέρνηση αυτής της φοβερής δουλειάς που έχει κάνει ο </w:t>
      </w:r>
      <w:r>
        <w:rPr>
          <w:rFonts w:eastAsia="Times New Roman" w:cs="Times New Roman"/>
          <w:szCs w:val="24"/>
        </w:rPr>
        <w:t>ΣΕΓΑΣ. Κυρία Υπουργέ, είστε και αθλή</w:t>
      </w:r>
      <w:r>
        <w:rPr>
          <w:rFonts w:eastAsia="Times New Roman" w:cs="Times New Roman"/>
          <w:szCs w:val="24"/>
        </w:rPr>
        <w:lastRenderedPageBreak/>
        <w:t xml:space="preserve">τρια. Δυο φορές το χρόνο, στον Μαραθώνιο και στον </w:t>
      </w:r>
      <w:proofErr w:type="spellStart"/>
      <w:r>
        <w:rPr>
          <w:rFonts w:eastAsia="Times New Roman" w:cs="Times New Roman"/>
          <w:szCs w:val="24"/>
        </w:rPr>
        <w:t>Ημιμαραθώνιο</w:t>
      </w:r>
      <w:proofErr w:type="spellEnd"/>
      <w:r>
        <w:rPr>
          <w:rFonts w:eastAsia="Times New Roman" w:cs="Times New Roman"/>
          <w:szCs w:val="24"/>
        </w:rPr>
        <w:t>, -συμμετέχω και τερματίζω και στους δύο- γεμίζει η Αθήνα από ξένους, γεμίζουν τα ξενοδοχεία μας με τους αθλητές, με αθλητές μεγάλης ηλικίας και τις οικογένει</w:t>
      </w:r>
      <w:r>
        <w:rPr>
          <w:rFonts w:eastAsia="Times New Roman" w:cs="Times New Roman"/>
          <w:szCs w:val="24"/>
        </w:rPr>
        <w:t xml:space="preserve">ές τους. Σας δείχνει τον δρόμο. Αυτόν τον δρόμο έπρεπε να τον έχετε περπατήσει </w:t>
      </w:r>
      <w:r>
        <w:rPr>
          <w:rFonts w:eastAsia="Times New Roman" w:cs="Times New Roman"/>
          <w:szCs w:val="24"/>
        </w:rPr>
        <w:t>εσείς,</w:t>
      </w:r>
      <w:r>
        <w:rPr>
          <w:rFonts w:eastAsia="Times New Roman" w:cs="Times New Roman"/>
          <w:szCs w:val="24"/>
        </w:rPr>
        <w:t xml:space="preserve"> μπροστάρης</w:t>
      </w:r>
      <w:r>
        <w:rPr>
          <w:rFonts w:eastAsia="Times New Roman" w:cs="Times New Roman"/>
          <w:szCs w:val="24"/>
        </w:rPr>
        <w:t>,</w:t>
      </w:r>
      <w:r>
        <w:rPr>
          <w:rFonts w:eastAsia="Times New Roman" w:cs="Times New Roman"/>
          <w:szCs w:val="24"/>
        </w:rPr>
        <w:t xml:space="preserve"> και να έχετε δημιουργήσει και για τον αθλητικό τουρισμό -όχι τον πρωταθλητισμό, αλλά την άθληση, που είναι παγκόσμιο φαινόμενο- συνθήκες που θα αύξαναν ορθολο</w:t>
      </w:r>
      <w:r>
        <w:rPr>
          <w:rFonts w:eastAsia="Times New Roman" w:cs="Times New Roman"/>
          <w:szCs w:val="24"/>
        </w:rPr>
        <w:t>γικά και σε νεκρές περιόδους τον τουρισμό στην κατεύθυνση του τουρισμού των δώδεκα μηνών. Τίποτα. Ερασιτεχνισμοί, επιπολαιότητες που αφορούν την τουριστική βιομηχανία.</w:t>
      </w:r>
    </w:p>
    <w:p w14:paraId="09A3F30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Η λέξη, κυρίες και κύριοι Βουλευτές, «τουριστική βιομηχανία» δεν μου αρέσει καθόλου. Η ε</w:t>
      </w:r>
      <w:r>
        <w:rPr>
          <w:rFonts w:eastAsia="Times New Roman" w:cs="Times New Roman"/>
          <w:szCs w:val="24"/>
        </w:rPr>
        <w:t>λληνική λέξη «τουρισμός» που αφορά τον τουρισμό της Ελλάδας,</w:t>
      </w:r>
      <w:r w:rsidRPr="00A172A4">
        <w:rPr>
          <w:rFonts w:eastAsia="Times New Roman" w:cs="Times New Roman"/>
          <w:szCs w:val="24"/>
        </w:rPr>
        <w:t xml:space="preserve"> </w:t>
      </w:r>
      <w:r>
        <w:rPr>
          <w:rFonts w:eastAsia="Times New Roman" w:cs="Times New Roman"/>
          <w:szCs w:val="24"/>
        </w:rPr>
        <w:t xml:space="preserve">κυριολεκτεί. Αν είχατε ξεκινήσει το 2015, θα είχαμε </w:t>
      </w:r>
      <w:r>
        <w:rPr>
          <w:rFonts w:eastAsia="Times New Roman" w:cs="Times New Roman"/>
          <w:szCs w:val="24"/>
        </w:rPr>
        <w:t xml:space="preserve">και </w:t>
      </w:r>
      <w:r>
        <w:rPr>
          <w:rFonts w:eastAsia="Times New Roman" w:cs="Times New Roman"/>
          <w:szCs w:val="24"/>
        </w:rPr>
        <w:t>αποτελέσματα.</w:t>
      </w:r>
    </w:p>
    <w:p w14:paraId="09A3F30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Εσείς τι αποτελέσματα διατείνεστε πως έχετε; Την αύξηση του αριθμού των τουριστών, την οποία και εορτάζετε ετησίως. Αυτό. Δεν</w:t>
      </w:r>
      <w:r>
        <w:rPr>
          <w:rFonts w:eastAsia="Times New Roman" w:cs="Times New Roman"/>
          <w:szCs w:val="24"/>
        </w:rPr>
        <w:t xml:space="preserve"> με ενδιαφέρει για ποιους λόγους έχουμε αύξηση. Ως Έλληνα</w:t>
      </w:r>
      <w:r>
        <w:rPr>
          <w:rFonts w:eastAsia="Times New Roman" w:cs="Times New Roman"/>
          <w:szCs w:val="24"/>
        </w:rPr>
        <w:t>,</w:t>
      </w:r>
      <w:r>
        <w:rPr>
          <w:rFonts w:eastAsia="Times New Roman" w:cs="Times New Roman"/>
          <w:szCs w:val="24"/>
        </w:rPr>
        <w:t xml:space="preserve"> με ενδιαφέρει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το ότι έχουμε αύξηση. Σας το έχω </w:t>
      </w:r>
      <w:r>
        <w:rPr>
          <w:rFonts w:eastAsia="Times New Roman" w:cs="Times New Roman"/>
          <w:szCs w:val="24"/>
        </w:rPr>
        <w:lastRenderedPageBreak/>
        <w:t>ξαναπεί στην Αίθουσα αυτή: Αυτό είναι καλό. Μόνο ένας που εθελοτυφλεί δεν βλέπει το καλό. Γίνεται, επειδή αποδίδουν οι πολιτικές σας; Όχι. Το</w:t>
      </w:r>
      <w:r>
        <w:rPr>
          <w:rFonts w:eastAsia="Times New Roman" w:cs="Times New Roman"/>
          <w:szCs w:val="24"/>
        </w:rPr>
        <w:t xml:space="preserve"> παρατηρείτε, το πανηγυρίζετε και θέλετε και πολιτικά να το οικειοποιηθείτε. Διότι στρατηγική θα σήμαινε ανάπτυξη στον τουρισμό αυτών των πολιτικών που προανέφερα ως παραδείγματα, γιατί δεν έχω περισσότερο χρόνο. Δυο-τρεις σελίδες είναι τα επιμέρους του το</w:t>
      </w:r>
      <w:r>
        <w:rPr>
          <w:rFonts w:eastAsia="Times New Roman" w:cs="Times New Roman"/>
          <w:szCs w:val="24"/>
        </w:rPr>
        <w:t>υρισμού που έπρεπε μια κυβέρνηση να δουλέψει. Και το οφείλουν οι επόμενοι. Και δεν δίνω συγχωροχάρτι στους προηγούμενους.</w:t>
      </w:r>
    </w:p>
    <w:p w14:paraId="09A3F31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Κάνω παρένθεση: Κυρία Υπουργέ, εγώ στα υπουργικά συμβούλια που συμμετείχα, ασκούσα κριτική στους Υπουργούς Πολιτισμού -Τουρισμού και Π</w:t>
      </w:r>
      <w:r>
        <w:rPr>
          <w:rFonts w:eastAsia="Times New Roman" w:cs="Times New Roman"/>
          <w:szCs w:val="24"/>
        </w:rPr>
        <w:t>ολιτισμού ήταν κάποτε- ως εξής: Πόσες μαρίνες έγιναν, κύριε Υπουργέ τάδε, επί των ημερών σας; Οι απαντήσεις ήταν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«μια». Απευθύνω το ίδιο ερώτημα και σε εσάς. Τα έλεγα στους συναδέλφους μου αυτά. Εσείς, που ακόμα η χώρα είναι σε κρίση, έχετε να μο</w:t>
      </w:r>
      <w:r>
        <w:rPr>
          <w:rFonts w:eastAsia="Times New Roman" w:cs="Times New Roman"/>
          <w:szCs w:val="24"/>
        </w:rPr>
        <w:t xml:space="preserve">υ δώσετε παραδείγματα </w:t>
      </w:r>
      <w:proofErr w:type="spellStart"/>
      <w:r>
        <w:rPr>
          <w:rFonts w:eastAsia="Times New Roman" w:cs="Times New Roman"/>
          <w:szCs w:val="24"/>
        </w:rPr>
        <w:t>μαρινών</w:t>
      </w:r>
      <w:proofErr w:type="spellEnd"/>
      <w:r>
        <w:rPr>
          <w:rFonts w:eastAsia="Times New Roman" w:cs="Times New Roman"/>
          <w:szCs w:val="24"/>
        </w:rPr>
        <w:t xml:space="preserve"> τις οποίες εσείς διευκολύνατε, ώστε να δημιουργηθούν; Αν έχετε, θα κάνω παρένθεση στην κριτική μου και θα σας πω «μπράβο». Δεν τσιγκουνεύομαι…</w:t>
      </w:r>
    </w:p>
    <w:p w14:paraId="09A3F31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lastRenderedPageBreak/>
        <w:t>ΕΛΕΝΑ ΚΟΥΝΤΟΥΡΑ (Υ</w:t>
      </w:r>
      <w:r w:rsidRPr="00DA76F8">
        <w:rPr>
          <w:rFonts w:eastAsia="Times New Roman" w:cs="Times New Roman"/>
          <w:b/>
          <w:szCs w:val="24"/>
        </w:rPr>
        <w:t>πουργός</w:t>
      </w:r>
      <w:r>
        <w:rPr>
          <w:rFonts w:eastAsia="Times New Roman" w:cs="Times New Roman"/>
          <w:b/>
          <w:szCs w:val="24"/>
        </w:rPr>
        <w:t xml:space="preserve"> Τουρισμού</w:t>
      </w:r>
      <w:r w:rsidRPr="00DA76F8">
        <w:rPr>
          <w:rFonts w:eastAsia="Times New Roman" w:cs="Times New Roman"/>
          <w:b/>
          <w:szCs w:val="24"/>
        </w:rPr>
        <w:t>):</w:t>
      </w:r>
      <w:r>
        <w:rPr>
          <w:rFonts w:eastAsia="Times New Roman" w:cs="Times New Roman"/>
          <w:szCs w:val="24"/>
        </w:rPr>
        <w:t xml:space="preserve"> Είμαι η πρώτη Υπουργός που έβγαλε προεδρικό δ</w:t>
      </w:r>
      <w:r>
        <w:rPr>
          <w:rFonts w:eastAsia="Times New Roman" w:cs="Times New Roman"/>
          <w:szCs w:val="24"/>
        </w:rPr>
        <w:t>ιάταγμα…</w:t>
      </w:r>
    </w:p>
    <w:p w14:paraId="09A3F31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 έβγαλε προεδρικό διάταγμα!</w:t>
      </w:r>
    </w:p>
    <w:p w14:paraId="09A3F31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Κυρία Υπουργέ, είμαστε συνάδελφοι εν τη εμπειρία. Γνωρίζω καλά. «Βγάζω προεδρικό διάταγμα» σημαίνει ότι εκκινεί μία διαδικασία. Το πρόβλημα είναι πώς βοηθάς να ξεμπλοκαριστεί, αφού εκκίνησε, γιατί τα</w:t>
      </w:r>
      <w:r>
        <w:rPr>
          <w:rFonts w:eastAsia="Times New Roman" w:cs="Times New Roman"/>
          <w:szCs w:val="24"/>
        </w:rPr>
        <w:t xml:space="preserve"> συμφέροντα είναι πολλά -είναι </w:t>
      </w:r>
      <w:proofErr w:type="spellStart"/>
      <w:r>
        <w:rPr>
          <w:rFonts w:eastAsia="Times New Roman" w:cs="Times New Roman"/>
          <w:szCs w:val="24"/>
        </w:rPr>
        <w:t>αντιφάσκοντα</w:t>
      </w:r>
      <w:proofErr w:type="spellEnd"/>
      <w:r>
        <w:rPr>
          <w:rFonts w:eastAsia="Times New Roman" w:cs="Times New Roman"/>
          <w:szCs w:val="24"/>
        </w:rPr>
        <w:t xml:space="preserve"> συμφέροντα, τα ξέρετε καλά- και σταματούν δράσεις που εμείς οι πολιτικοί θέλουμε να προχωρήσουμε γρήγορα. </w:t>
      </w:r>
    </w:p>
    <w:p w14:paraId="09A3F31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09A3F31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w:t>
      </w:r>
      <w:r>
        <w:rPr>
          <w:rFonts w:eastAsia="Times New Roman" w:cs="Times New Roman"/>
          <w:szCs w:val="24"/>
        </w:rPr>
        <w:t>λα ένα λεπτό ακόμα και ολοκληρώνω.</w:t>
      </w:r>
    </w:p>
    <w:p w14:paraId="09A3F31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Και ενώ αυτά δεν τα έχετε προχωρήσει, έχετε υποδεχθεί -άλλος στη θέση σας θα είχε παραιτηθεί- την αύξηση του ΦΠΑ στην εστίαση. Ξέρετε από τη διεθνή σας εμπειρία, ότι είναι ακατάλληλος αριθμός το 24% και ότι το να στοχεύετ</w:t>
      </w:r>
      <w:r>
        <w:rPr>
          <w:rFonts w:eastAsia="Times New Roman" w:cs="Times New Roman"/>
          <w:szCs w:val="24"/>
        </w:rPr>
        <w:t xml:space="preserve">ε να γυρίσετε στο 13% που ήταν το 2014, είναι σαν να ομολογείτε ότι κοστίσατε στον ελληνικό λαό με την παρουσία και την παρέμβασή σας κάποια </w:t>
      </w:r>
      <w:r>
        <w:rPr>
          <w:rFonts w:eastAsia="Times New Roman" w:cs="Times New Roman"/>
          <w:szCs w:val="24"/>
        </w:rPr>
        <w:lastRenderedPageBreak/>
        <w:t>δισεκατομμύρια ευρώ, που δεν είναι εθνικοί λογαριασμοί, κυρίες και κύριοι Βουλευτές, στους οποίους επιδίδονται οι Υ</w:t>
      </w:r>
      <w:r>
        <w:rPr>
          <w:rFonts w:eastAsia="Times New Roman" w:cs="Times New Roman"/>
          <w:szCs w:val="24"/>
        </w:rPr>
        <w:t>πουργοί Οικονομικών της κρίσης, αλλά είναι ο ιδρώτας αυτού ο οποίος επαγγέλλεται στο συγκεκριμένο χώρο και τον οποίο αναγκάζετε να φοροδιαφεύγει, γιατί αλλιώς δεν βγαίνει. Και αυτό το λένε σε όλη την Ελλάδα όλοι οι σχετικοί επαγγελματίες!</w:t>
      </w:r>
    </w:p>
    <w:p w14:paraId="09A3F31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Κλείνω, κύριε Πρό</w:t>
      </w:r>
      <w:r>
        <w:rPr>
          <w:rFonts w:eastAsia="Times New Roman" w:cs="Times New Roman"/>
          <w:szCs w:val="24"/>
        </w:rPr>
        <w:t>εδρε, θυμίζοντας μία φράση του Πρωθυπουργού, όταν μιλούσε το 2014 στο Εμπορικό και Βιομηχανικό Επιμελητήριο Αθηνών: «Εμείς απορρίπτουμε το μοντέλο του «</w:t>
      </w:r>
      <w:r>
        <w:rPr>
          <w:rFonts w:eastAsia="Times New Roman" w:cs="Times New Roman"/>
          <w:szCs w:val="24"/>
          <w:lang w:val="en-GB"/>
        </w:rPr>
        <w:t>all</w:t>
      </w:r>
      <w:r w:rsidRPr="005C6CF4">
        <w:rPr>
          <w:rFonts w:eastAsia="Times New Roman" w:cs="Times New Roman"/>
          <w:szCs w:val="24"/>
        </w:rPr>
        <w:t xml:space="preserve"> </w:t>
      </w:r>
      <w:r>
        <w:rPr>
          <w:rFonts w:eastAsia="Times New Roman" w:cs="Times New Roman"/>
          <w:szCs w:val="24"/>
          <w:lang w:val="en-GB"/>
        </w:rPr>
        <w:t>inclusive</w:t>
      </w:r>
      <w:r>
        <w:rPr>
          <w:rFonts w:eastAsia="Times New Roman" w:cs="Times New Roman"/>
          <w:szCs w:val="24"/>
        </w:rPr>
        <w:t>»</w:t>
      </w:r>
      <w:r w:rsidRPr="005C6CF4">
        <w:rPr>
          <w:rFonts w:eastAsia="Times New Roman" w:cs="Times New Roman"/>
          <w:szCs w:val="24"/>
        </w:rPr>
        <w:t xml:space="preserve"> </w:t>
      </w:r>
      <w:r>
        <w:rPr>
          <w:rFonts w:eastAsia="Times New Roman" w:cs="Times New Roman"/>
          <w:szCs w:val="24"/>
        </w:rPr>
        <w:t xml:space="preserve">που είναι μοντέλο των αποτυχημένων…» -αναφερόταν σε εμάς- «…της κυβέρνησης Σαμαράς-Βενιζέλου…» -όπως έλεγε </w:t>
      </w:r>
      <w:r>
        <w:rPr>
          <w:rFonts w:eastAsia="Times New Roman" w:cs="Times New Roman"/>
          <w:szCs w:val="24"/>
          <w:lang w:val="en-GB"/>
        </w:rPr>
        <w:t>verbatim</w:t>
      </w:r>
      <w:r>
        <w:rPr>
          <w:rFonts w:eastAsia="Times New Roman" w:cs="Times New Roman"/>
          <w:szCs w:val="24"/>
        </w:rPr>
        <w:t>- «…θα καταθέσουμε σχέδιο στρατηγικής και θα ιδρύσουμε και Αναπτυξιακή Τράπεζα».</w:t>
      </w:r>
    </w:p>
    <w:p w14:paraId="09A3F31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Τίποτα από όλα αυτά που λέγονταν στις 9 Δεκεμβρίου</w:t>
      </w:r>
      <w:r w:rsidRPr="005C5AD1">
        <w:rPr>
          <w:rFonts w:eastAsia="Times New Roman" w:cs="Times New Roman"/>
          <w:szCs w:val="24"/>
        </w:rPr>
        <w:t xml:space="preserve"> </w:t>
      </w:r>
      <w:r>
        <w:rPr>
          <w:rFonts w:eastAsia="Times New Roman" w:cs="Times New Roman"/>
          <w:szCs w:val="24"/>
        </w:rPr>
        <w:t>του 2014,</w:t>
      </w:r>
      <w:r>
        <w:rPr>
          <w:rFonts w:eastAsia="Times New Roman" w:cs="Times New Roman"/>
          <w:szCs w:val="24"/>
        </w:rPr>
        <w:t xml:space="preserve"> παραμονή που γίνατε Κυβέρνηση, δεν έγινε. Και ενώ δεν έχει γίνει τίποτα, έχει γίνει το ανάποδο, δηλαδή η αύξηση φόρων και του ΦΠΑ. </w:t>
      </w:r>
    </w:p>
    <w:p w14:paraId="09A3F31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μπορείτε. Είναι φανερό. Και παρά το ότι έχετε τη συνηγορία των αριθμών, δεν τους εκμεταλλευτήκατε. Γι’ αυτό και αποδοκι</w:t>
      </w:r>
      <w:r>
        <w:rPr>
          <w:rFonts w:eastAsia="Times New Roman" w:cs="Times New Roman"/>
          <w:szCs w:val="24"/>
        </w:rPr>
        <w:t>μάζουμε και το σημερινό σχέδιο νόμου μέσα από την καταψήφιση της πλειονότητας των άρθρων του, όπως το εξέφρασε ο κ. Καρράς.</w:t>
      </w:r>
    </w:p>
    <w:p w14:paraId="09A3F31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9A3F31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9A3F31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sidRPr="005C6CF4">
        <w:rPr>
          <w:rFonts w:eastAsia="Times New Roman" w:cs="Times New Roman"/>
          <w:b/>
          <w:szCs w:val="24"/>
        </w:rPr>
        <w:t>:</w:t>
      </w:r>
      <w:r>
        <w:rPr>
          <w:rFonts w:eastAsia="Times New Roman" w:cs="Times New Roman"/>
          <w:szCs w:val="24"/>
        </w:rPr>
        <w:t xml:space="preserve"> Τον λ</w:t>
      </w:r>
      <w:r>
        <w:rPr>
          <w:rFonts w:eastAsia="Times New Roman" w:cs="Times New Roman"/>
          <w:szCs w:val="24"/>
        </w:rPr>
        <w:t>όγο έχει ο κ. Γεωργαντάς από τη Νέα Δημοκρατία.</w:t>
      </w:r>
    </w:p>
    <w:p w14:paraId="09A3F31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sidRPr="005C6CF4">
        <w:rPr>
          <w:rFonts w:eastAsia="Times New Roman" w:cs="Times New Roman"/>
          <w:b/>
          <w:szCs w:val="24"/>
        </w:rPr>
        <w:t>:</w:t>
      </w:r>
      <w:r>
        <w:rPr>
          <w:rFonts w:eastAsia="Times New Roman" w:cs="Times New Roman"/>
          <w:szCs w:val="24"/>
        </w:rPr>
        <w:t xml:space="preserve"> Ευχαριστώ, κύριε Πρόεδρε.</w:t>
      </w:r>
    </w:p>
    <w:p w14:paraId="09A3F31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να αναφερθώ στην τροπολογία του Υπουργού Εσωτερικών σε σχέση με την 3Κ </w:t>
      </w:r>
      <w:r>
        <w:rPr>
          <w:rFonts w:eastAsia="Times New Roman" w:cs="Times New Roman"/>
          <w:szCs w:val="24"/>
        </w:rPr>
        <w:t>π</w:t>
      </w:r>
      <w:r>
        <w:rPr>
          <w:rFonts w:eastAsia="Times New Roman" w:cs="Times New Roman"/>
          <w:szCs w:val="24"/>
        </w:rPr>
        <w:t xml:space="preserve">ροκήρυξη. Η 3Κ </w:t>
      </w:r>
      <w:r>
        <w:rPr>
          <w:rFonts w:eastAsia="Times New Roman" w:cs="Times New Roman"/>
          <w:szCs w:val="24"/>
        </w:rPr>
        <w:t>π</w:t>
      </w:r>
      <w:r>
        <w:rPr>
          <w:rFonts w:eastAsia="Times New Roman" w:cs="Times New Roman"/>
          <w:szCs w:val="24"/>
        </w:rPr>
        <w:t>ροκήρυξη για τους δήμους είναι μία προκήρυξη η οποία, δ</w:t>
      </w:r>
      <w:r>
        <w:rPr>
          <w:rFonts w:eastAsia="Times New Roman" w:cs="Times New Roman"/>
          <w:szCs w:val="24"/>
        </w:rPr>
        <w:t>υστυχώς, μας απασχόλησε και θα μας απασχολεί για πολύ καιρό, επειδή η Κυβέρνηση εμμένοντας σε μία λάθος επιλογή και μη ακούγοντας την Αντιπολίτευση</w:t>
      </w:r>
      <w:r>
        <w:rPr>
          <w:rFonts w:eastAsia="Times New Roman" w:cs="Times New Roman"/>
          <w:szCs w:val="24"/>
        </w:rPr>
        <w:t>,</w:t>
      </w:r>
      <w:r>
        <w:rPr>
          <w:rFonts w:eastAsia="Times New Roman" w:cs="Times New Roman"/>
          <w:szCs w:val="24"/>
        </w:rPr>
        <w:t xml:space="preserve"> που μέσα σε αυτήν την Αίθουσα πολλές φορές επισήμανε τους κινδύνους οι οποίοι δημιουργούνται από τον </w:t>
      </w:r>
      <w:r>
        <w:rPr>
          <w:rFonts w:eastAsia="Times New Roman" w:cs="Times New Roman"/>
          <w:szCs w:val="24"/>
        </w:rPr>
        <w:lastRenderedPageBreak/>
        <w:t xml:space="preserve">τρόπο </w:t>
      </w:r>
      <w:r>
        <w:rPr>
          <w:rFonts w:eastAsia="Times New Roman" w:cs="Times New Roman"/>
          <w:szCs w:val="24"/>
        </w:rPr>
        <w:t>με τον οποίο αποφάσισε να λειτουργήσει σ’ αυτήν την προκήρυξη, φτάσαμε σε ένα σημείο που πλέον αναδεικνύονται όλες αυτές οι ατέλειες, οι αδικίες και οι ελλείψεις της προκήρυξης.</w:t>
      </w:r>
    </w:p>
    <w:p w14:paraId="09A3F31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Είναι, πράγματι, η μεγαλύτερη προκήρυξη την οποία εξυπηρέτησε το ΑΣΕΠ -τουλάχι</w:t>
      </w:r>
      <w:r>
        <w:rPr>
          <w:rFonts w:eastAsia="Times New Roman" w:cs="Times New Roman"/>
          <w:szCs w:val="24"/>
        </w:rPr>
        <w:t xml:space="preserve">στον τα τελευταία χρόνια- με επιτυχόντες οκτώ χιλιάδες </w:t>
      </w:r>
      <w:proofErr w:type="spellStart"/>
      <w:r>
        <w:rPr>
          <w:rFonts w:eastAsia="Times New Roman" w:cs="Times New Roman"/>
          <w:szCs w:val="24"/>
        </w:rPr>
        <w:t>εκατόν</w:t>
      </w:r>
      <w:proofErr w:type="spellEnd"/>
      <w:r>
        <w:rPr>
          <w:rFonts w:eastAsia="Times New Roman" w:cs="Times New Roman"/>
          <w:szCs w:val="24"/>
        </w:rPr>
        <w:t xml:space="preserve"> εξήντα έξι συμπολίτες μας για τις διάφορες </w:t>
      </w:r>
      <w:r>
        <w:rPr>
          <w:rFonts w:eastAsia="Times New Roman" w:cs="Times New Roman"/>
          <w:szCs w:val="24"/>
        </w:rPr>
        <w:t>υ</w:t>
      </w:r>
      <w:r>
        <w:rPr>
          <w:rFonts w:eastAsia="Times New Roman" w:cs="Times New Roman"/>
          <w:szCs w:val="24"/>
        </w:rPr>
        <w:t>πηρεσίες των δήμων. Όμως, δεν θα μείνει στην ιστορία ως η προκήρυξη με αυτόν τον μεγάλο αριθμό, αλλά ως η μοναδική προκήρυξη που έγινε και βγήκαν οι π</w:t>
      </w:r>
      <w:r>
        <w:rPr>
          <w:rFonts w:eastAsia="Times New Roman" w:cs="Times New Roman"/>
          <w:szCs w:val="24"/>
        </w:rPr>
        <w:t xml:space="preserve">ροσωρινοί πίνακες, χωρίς κανέναν έλεγχο επί των στοιχείων, των δικαιολογητικών και των προσόντων, τα οποία απλώς δήλωνε ο υποψήφιος σε μία ηλεκτρονική εφαρμογή. </w:t>
      </w:r>
    </w:p>
    <w:p w14:paraId="09A3F32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Είναι η πρώτη φορά που δόθηκε η δυνατότητα -και θα σας πω γιατί πιστεύω ότι δόθηκε- σε κάθε υπ</w:t>
      </w:r>
      <w:r>
        <w:rPr>
          <w:rFonts w:eastAsia="Times New Roman" w:cs="Times New Roman"/>
          <w:szCs w:val="24"/>
        </w:rPr>
        <w:t xml:space="preserve">οψήφιο να σημειώσει σε μια ηλεκτρονική εφαρμογή τον χρόνο προϋπηρεσίας του, το πτυχίο του, τον χρόνο της ανεργίας του και την οικογενειακή του κατάσταση. </w:t>
      </w:r>
    </w:p>
    <w:p w14:paraId="09A3F32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Όλα αυτά απεστάλησαν στο ΑΣΕΠ, αλλά χωρίς την ταυτόχρονη αποστολή των δικαιολογητικών εκείνων που απο</w:t>
      </w:r>
      <w:r>
        <w:rPr>
          <w:rFonts w:eastAsia="Times New Roman" w:cs="Times New Roman"/>
          <w:szCs w:val="24"/>
        </w:rPr>
        <w:t xml:space="preserve">δείκνυαν </w:t>
      </w:r>
      <w:r>
        <w:rPr>
          <w:rFonts w:eastAsia="Times New Roman" w:cs="Times New Roman"/>
          <w:szCs w:val="24"/>
        </w:rPr>
        <w:lastRenderedPageBreak/>
        <w:t>και την ύπαρξη των στοιχείων αυτών, αλλά και την επάρκεια και τη νομιμότητά τους.</w:t>
      </w:r>
      <w:r w:rsidRPr="00BB5870">
        <w:rPr>
          <w:rFonts w:eastAsia="Times New Roman" w:cs="Times New Roman"/>
          <w:szCs w:val="24"/>
        </w:rPr>
        <w:t xml:space="preserve"> </w:t>
      </w:r>
      <w:r>
        <w:rPr>
          <w:rFonts w:eastAsia="Times New Roman" w:cs="Times New Roman"/>
          <w:szCs w:val="24"/>
        </w:rPr>
        <w:t xml:space="preserve">Και βγήκαν προσωρινοί πίνακες και σήμερα ακούμε από διάφορες πηγές, ότι αναμένεται αυτοί οι πίνακες να αλλαχθούν κατά 70%. Γιατί; Διότι πολλοί συμπολίτες μας, άλλοι </w:t>
      </w:r>
      <w:r>
        <w:rPr>
          <w:rFonts w:eastAsia="Times New Roman" w:cs="Times New Roman"/>
          <w:szCs w:val="24"/>
        </w:rPr>
        <w:t xml:space="preserve">από παραδρομή, άλλοι από λάθος, άλλοι από άγνοια, άλλοι από κακή αξιολόγηση, κάποιοι ίσως από σκοπιμότητα, </w:t>
      </w:r>
      <w:proofErr w:type="spellStart"/>
      <w:r>
        <w:rPr>
          <w:rFonts w:eastAsia="Times New Roman" w:cs="Times New Roman"/>
          <w:szCs w:val="24"/>
        </w:rPr>
        <w:t>εδήλωσαν</w:t>
      </w:r>
      <w:proofErr w:type="spellEnd"/>
      <w:r>
        <w:rPr>
          <w:rFonts w:eastAsia="Times New Roman" w:cs="Times New Roman"/>
          <w:szCs w:val="24"/>
        </w:rPr>
        <w:t xml:space="preserve"> προσόντα και δικαιολογητικά που ή δεν υπάρχουν ή δεν ανταποκρίνονται στην πραγματική κατάσταση, έτσι όπως αυτή δηλώθηκε, με αποτέλεσμα να πρ</w:t>
      </w:r>
      <w:r>
        <w:rPr>
          <w:rFonts w:eastAsia="Times New Roman" w:cs="Times New Roman"/>
          <w:szCs w:val="24"/>
        </w:rPr>
        <w:t>οηγηθούν στους προσωρινούς πίνακες. Αυτό, ιδίως στις μικρές περιφέρειες, έχει δημιουργήσει ένα μεγάλο αίσθημα αδικίας, καθώς γνωρίζονται οι άνθρωποι μεταξύ τους. Και κάποιοι</w:t>
      </w:r>
      <w:r>
        <w:rPr>
          <w:rFonts w:eastAsia="Times New Roman" w:cs="Times New Roman"/>
          <w:szCs w:val="24"/>
        </w:rPr>
        <w:t>,</w:t>
      </w:r>
      <w:r>
        <w:rPr>
          <w:rFonts w:eastAsia="Times New Roman" w:cs="Times New Roman"/>
          <w:szCs w:val="24"/>
        </w:rPr>
        <w:t xml:space="preserve"> που είχαν υποβάλει αίτηση και αυτή τη στιγμή είναι εκτός των προσωρινών πινάκων, </w:t>
      </w:r>
      <w:r>
        <w:rPr>
          <w:rFonts w:eastAsia="Times New Roman" w:cs="Times New Roman"/>
          <w:szCs w:val="24"/>
        </w:rPr>
        <w:t>δεν μπορούν να καταλάβουν πώς συνέβη αυτό και ενώ έπρεπε να είναι αυτοί οι οποίοι θα δουλεύουν σήμερα, δουλεύουν κάποιοι άλλοι. Και καταφέραμε σε μία προκήρυξη, η οποία αφορά ανθρώπους απλούς, εργάτες της καθαριότητας κατά βάση, ή τεχνίτες στους δήμους, να</w:t>
      </w:r>
      <w:r>
        <w:rPr>
          <w:rFonts w:eastAsia="Times New Roman" w:cs="Times New Roman"/>
          <w:szCs w:val="24"/>
        </w:rPr>
        <w:t xml:space="preserve"> δημιουργηθούν και έντονες αντιπαραθέσεις και συγκρούσεις σε μικρές τοπικές κοινωνίες.</w:t>
      </w:r>
    </w:p>
    <w:p w14:paraId="09A3F32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η Κυβέρνηση έφερε αυτήν την τροπολογία είπαμε: «Υπάρχει άμεση ανάγκη για την καθαριότητα, έτσι όπως τα καταφέρατε και τα φέρατε εδώ. Εφαρμόστε τη δυνατότητα που δίν</w:t>
      </w:r>
      <w:r>
        <w:rPr>
          <w:rFonts w:eastAsia="Times New Roman" w:cs="Times New Roman"/>
          <w:szCs w:val="24"/>
        </w:rPr>
        <w:t xml:space="preserve">ει ο νόμος για μία δίμηνη ή δύο δίμηνες συμβάσεις καθαριότητας, όπου χρειάζεται, για να προλάβει το ΑΣΕΠ να κάνει μια επεξεργασία των δικαιολογητικών και μετά να βγουν οι προσωρινοί πίνακες». Τόσο απλό, όπως γίνεται πάντα. Δεν έχει ξαναγίνει προκήρυξη που </w:t>
      </w:r>
      <w:r>
        <w:rPr>
          <w:rFonts w:eastAsia="Times New Roman" w:cs="Times New Roman"/>
          <w:szCs w:val="24"/>
        </w:rPr>
        <w:t xml:space="preserve">δηλώνεις κάτι, τσεκάρεις κάτι σε ένα κουτάκι και βγαίνεις στον πίνακα επιτυχόντων, χωρίς την αποστολή των δικαιολογητικών. Αυτά ακολούθησαν. Δεν το έπραξε η Κυβέρνηση αυτό. </w:t>
      </w:r>
    </w:p>
    <w:p w14:paraId="09A3F32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Και κοιτάξτε τι έρχεται σήμερα και κάνει: Πρώτον, λόγω του πολύ μεγάλου αριθμού </w:t>
      </w:r>
      <w:r>
        <w:rPr>
          <w:rFonts w:eastAsia="Times New Roman" w:cs="Times New Roman"/>
          <w:szCs w:val="24"/>
        </w:rPr>
        <w:t>και ακριβώς επειδή δεν είχε γίνει κανένας προέλεγχος και γίνεται όλος ο έλεγχος τώρα, το ΑΣΕΠ φυσικά δεν μπορεί να ανταποκριθεί στην ανάγκη αυτή.</w:t>
      </w:r>
    </w:p>
    <w:p w14:paraId="09A3F32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έρχεται η Κυβέρνηση και τον ν.2190/1994, τον περίφημο νόμο του ΑΣΕΠ, το </w:t>
      </w:r>
      <w:r>
        <w:rPr>
          <w:rFonts w:eastAsia="Times New Roman" w:cs="Times New Roman"/>
          <w:szCs w:val="24"/>
        </w:rPr>
        <w:t>π. δ.</w:t>
      </w:r>
      <w:r>
        <w:rPr>
          <w:rFonts w:eastAsia="Times New Roman" w:cs="Times New Roman"/>
          <w:szCs w:val="24"/>
        </w:rPr>
        <w:t xml:space="preserve"> 164/ 2004 το </w:t>
      </w:r>
      <w:proofErr w:type="spellStart"/>
      <w:r>
        <w:rPr>
          <w:rFonts w:eastAsia="Times New Roman" w:cs="Times New Roman"/>
          <w:szCs w:val="24"/>
        </w:rPr>
        <w:t>καταξεφ</w:t>
      </w:r>
      <w:r>
        <w:rPr>
          <w:rFonts w:eastAsia="Times New Roman" w:cs="Times New Roman"/>
          <w:szCs w:val="24"/>
        </w:rPr>
        <w:t>τιλίζει</w:t>
      </w:r>
      <w:proofErr w:type="spellEnd"/>
      <w:r>
        <w:rPr>
          <w:rFonts w:eastAsia="Times New Roman" w:cs="Times New Roman"/>
          <w:szCs w:val="24"/>
        </w:rPr>
        <w:t xml:space="preserve">. Θυμόμασταν όλοι ότι οι συμβάσεις έχουν μία οκτάμηνη διάρκεια ακριβώς για να μην δημιουργούνται στη συνέχεια προσδοκίες ή δικαιώματα παρατάσεων και νομιμοποιήσεων. Αυτή, λοιπόν, η </w:t>
      </w:r>
      <w:r>
        <w:rPr>
          <w:rFonts w:eastAsia="Times New Roman" w:cs="Times New Roman"/>
          <w:szCs w:val="24"/>
        </w:rPr>
        <w:lastRenderedPageBreak/>
        <w:t>οκτάμηνη διάρκεια που λήγει, έρχεται η Κυβέρνηση τώρα, την επεκτείνε</w:t>
      </w:r>
      <w:r>
        <w:rPr>
          <w:rFonts w:eastAsia="Times New Roman" w:cs="Times New Roman"/>
          <w:szCs w:val="24"/>
        </w:rPr>
        <w:t>ι -ακούστε- όχι για δύο ή για τρεις μήνες, αλλά έως την έκδοση των οριστικών αποτελεσμάτων. Και πότε θα βγουν τα οριστικά δικαιώματα; Μπορεί να μας πει κανείς; Και αυτοί που δικαιούνται -και σύμφωνα με τις πληροφορίες είναι το 70% των επιτυχόντων- να εργασ</w:t>
      </w:r>
      <w:r>
        <w:rPr>
          <w:rFonts w:eastAsia="Times New Roman" w:cs="Times New Roman"/>
          <w:szCs w:val="24"/>
        </w:rPr>
        <w:t xml:space="preserve">τούν, θα κάθονται και θα βλέπουν τα τρένα να περνούν και κάποιοι άλλοι που δεν δικαιούνται αυτή τη στιγμή, θα δουλεύουν; </w:t>
      </w:r>
    </w:p>
    <w:p w14:paraId="09A3F32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ιερό δικαίωμα της εργασίας έπρεπε να διασφαλίζει η πολιτεία τη διαδικασία την αξιόπιστη και την αντικειμενική για να το διεκδικήσει</w:t>
      </w:r>
      <w:r>
        <w:rPr>
          <w:rFonts w:eastAsia="Times New Roman" w:cs="Times New Roman"/>
          <w:szCs w:val="24"/>
        </w:rPr>
        <w:t xml:space="preserve"> αυτός που πραγματικά έχει την αξιοσύνη, έχει τα προσόντα, έχει τα στοιχεία. Δεν μπορεί αυτή τη στιγμή, με αυτήν την ανεπάρκεια στη νομοθετική αυτή ρύθμιση, με αυτήν την εμμονή που ήθελε να δείξει η Κυβέρνηση ότι έρχεται και κάνει έναν μεγάλο διαγωνισμό, χ</w:t>
      </w:r>
      <w:r>
        <w:rPr>
          <w:rFonts w:eastAsia="Times New Roman" w:cs="Times New Roman"/>
          <w:szCs w:val="24"/>
        </w:rPr>
        <w:t xml:space="preserve">ωρίς κανέναν έλεγχο, χωρίς τίποτα, να έχει δημιουργήσει αυτές τις αδικίες και συγχρόνως να καταστρατηγεί έναν πολύ σοβαρό νόμο. </w:t>
      </w:r>
    </w:p>
    <w:p w14:paraId="09A3F32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Και ακούστε λίγο: Η δυνατότητα για να προσλάβεις με προσωρινούς πίνακες, με οκτάμηνης διάρκειας συμβάσεις, είναι μία </w:t>
      </w:r>
      <w:r>
        <w:rPr>
          <w:rFonts w:eastAsia="Times New Roman" w:cs="Times New Roman"/>
          <w:szCs w:val="24"/>
        </w:rPr>
        <w:lastRenderedPageBreak/>
        <w:t xml:space="preserve">εξαίρεση. </w:t>
      </w:r>
      <w:r>
        <w:rPr>
          <w:rFonts w:eastAsia="Times New Roman" w:cs="Times New Roman"/>
          <w:szCs w:val="24"/>
        </w:rPr>
        <w:t>Δυνατότητα παρατάσεως δεν υπάρχει. Απαγορεύεται ρητά στο συγκεκριμένο άρθρο. Απαγορεύεται ρητά! Κατ’ εξαίρεση, για λόγους δημοσίου συμφέροντος, είναι να πάρεις από τους προσωρινούς πίνακες τα οκτάμηνα. Και βλέπω ότι συμφωνεί ο κ. Καρράς, που είναι καλός νο</w:t>
      </w:r>
      <w:r>
        <w:rPr>
          <w:rFonts w:eastAsia="Times New Roman" w:cs="Times New Roman"/>
          <w:szCs w:val="24"/>
        </w:rPr>
        <w:t xml:space="preserve">μικός. Δυνατότητα παράτασης δεν υπάρχει. Ό,τι ψηφίσετε σήμερα -αυτή την παράταση- ψηφίζετε απλά κάτι παράνομο. </w:t>
      </w:r>
    </w:p>
    <w:p w14:paraId="09A3F32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Και θα μου πει κάποιος: «Μα, και τι να κάνουμε τώρα;» Τι να κάνουμε τώρα; Πρώτον, είναι χειμώνας και ευτυχώς δεν υπάρχει μεγάλο ζήτημα με την κα</w:t>
      </w:r>
      <w:r>
        <w:rPr>
          <w:rFonts w:eastAsia="Times New Roman" w:cs="Times New Roman"/>
          <w:szCs w:val="24"/>
        </w:rPr>
        <w:t>θαριότητα. Θα μπορούσαν με το οκτάμηνο να λήξουν αυτές οι συμβάσεις, να δοθεί δίμηνο για την εξυπηρέτηση όλων των αναγκών -όπου υπάρχει- που τη δίνει τη δυνατότητα ο νόμος άμεσα και χωρίς ΑΣΕΠ, έτσι ώστε να βγουν επιτέλους τα ορθά αποτελέσματα και να πιάσο</w:t>
      </w:r>
      <w:r>
        <w:rPr>
          <w:rFonts w:eastAsia="Times New Roman" w:cs="Times New Roman"/>
          <w:szCs w:val="24"/>
        </w:rPr>
        <w:t>υν εργασία αυτοί που πρέπει να εργαστούν, αυτοί που αυτή τη στιγμή αδικούνται, και αυτοί που αυτή τη στιγμή περιμένουν πραγματικά να εργαστούν.</w:t>
      </w:r>
    </w:p>
    <w:p w14:paraId="09A3F32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9A3F32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Τελειώνω αμέσως, κύριε Πρόε</w:t>
      </w:r>
      <w:r>
        <w:rPr>
          <w:rFonts w:eastAsia="Times New Roman" w:cs="Times New Roman"/>
          <w:szCs w:val="24"/>
        </w:rPr>
        <w:t>δρε.</w:t>
      </w:r>
    </w:p>
    <w:p w14:paraId="09A3F32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Από τα αποτελέσματα αυτής της προκηρύξεως αξιολογείται και κρίνεται και η αξιοπιστία σας, το αίσθημα δικαιοσύνης που πρέπει να υπάρχει σε όλον τον κόσμο, μία κατάσταση, η οποία δημιουργήθηκε και αυτή τη στιγμή δείχνει αδιέξοδη. Και όλα αυτά θα μπορούσ</w:t>
      </w:r>
      <w:r>
        <w:rPr>
          <w:rFonts w:eastAsia="Times New Roman" w:cs="Times New Roman"/>
          <w:szCs w:val="24"/>
        </w:rPr>
        <w:t>αν να έχουν αποφευχθεί εάν δίνατε έξι μήνες, πέντε μήνες, όσο χρειαζόταν, για να γίνει ο προέλεγχος των δικαιολογητικών.</w:t>
      </w:r>
    </w:p>
    <w:p w14:paraId="09A3F32B" w14:textId="77777777" w:rsidR="00D269F7" w:rsidRDefault="006C352B">
      <w:pPr>
        <w:spacing w:line="600" w:lineRule="auto"/>
        <w:ind w:firstLine="720"/>
        <w:contextualSpacing/>
        <w:jc w:val="both"/>
        <w:rPr>
          <w:rFonts w:eastAsia="Times New Roman" w:cs="Times New Roman"/>
          <w:szCs w:val="24"/>
        </w:rPr>
      </w:pPr>
      <w:r w:rsidRPr="0014084D">
        <w:rPr>
          <w:rFonts w:eastAsia="Times New Roman" w:cs="Times New Roman"/>
          <w:b/>
          <w:szCs w:val="24"/>
        </w:rPr>
        <w:t>ΠΡΟΕΔΡΕΥΩΝ</w:t>
      </w:r>
      <w:r>
        <w:rPr>
          <w:rFonts w:eastAsia="Times New Roman" w:cs="Times New Roman"/>
          <w:b/>
          <w:szCs w:val="24"/>
        </w:rPr>
        <w:t xml:space="preserve"> </w:t>
      </w:r>
      <w:r w:rsidRPr="0014084D">
        <w:rPr>
          <w:rFonts w:eastAsia="Times New Roman" w:cs="Times New Roman"/>
          <w:b/>
          <w:szCs w:val="24"/>
        </w:rPr>
        <w:t>(Γεώργιος</w:t>
      </w:r>
      <w:r>
        <w:rPr>
          <w:rFonts w:eastAsia="Times New Roman" w:cs="Times New Roman"/>
          <w:b/>
          <w:szCs w:val="24"/>
        </w:rPr>
        <w:t xml:space="preserve"> </w:t>
      </w:r>
      <w:proofErr w:type="spellStart"/>
      <w:r w:rsidRPr="0014084D">
        <w:rPr>
          <w:rFonts w:eastAsia="Times New Roman" w:cs="Times New Roman"/>
          <w:b/>
          <w:szCs w:val="24"/>
        </w:rPr>
        <w:t>Λαμπρούλης</w:t>
      </w:r>
      <w:proofErr w:type="spellEnd"/>
      <w:r w:rsidRPr="0014084D">
        <w:rPr>
          <w:rFonts w:eastAsia="Times New Roman" w:cs="Times New Roman"/>
          <w:b/>
          <w:szCs w:val="24"/>
        </w:rPr>
        <w:t>):</w:t>
      </w:r>
      <w:r>
        <w:rPr>
          <w:rFonts w:eastAsia="Times New Roman" w:cs="Times New Roman"/>
          <w:szCs w:val="24"/>
        </w:rPr>
        <w:t xml:space="preserve"> Κύριε Γεωργαντά, ολοκληρώστε σας παρακαλώ.</w:t>
      </w:r>
    </w:p>
    <w:p w14:paraId="09A3F32C" w14:textId="77777777" w:rsidR="00D269F7" w:rsidRDefault="006C352B">
      <w:pPr>
        <w:spacing w:line="600" w:lineRule="auto"/>
        <w:ind w:firstLine="720"/>
        <w:contextualSpacing/>
        <w:jc w:val="both"/>
        <w:rPr>
          <w:rFonts w:eastAsia="Times New Roman" w:cs="Times New Roman"/>
          <w:szCs w:val="24"/>
        </w:rPr>
      </w:pPr>
      <w:r w:rsidRPr="0014084D">
        <w:rPr>
          <w:rFonts w:eastAsia="Times New Roman" w:cs="Times New Roman"/>
          <w:b/>
          <w:szCs w:val="24"/>
        </w:rPr>
        <w:t>ΓΕΩΡΓΙΟΣ ΓΕΩΡΓΑΝΤΑΣ:</w:t>
      </w:r>
      <w:r>
        <w:rPr>
          <w:rFonts w:eastAsia="Times New Roman" w:cs="Times New Roman"/>
          <w:szCs w:val="24"/>
        </w:rPr>
        <w:t xml:space="preserve"> Τελείωσα, κύριε Πρόεδρε, και ευχαριστώ πολύ.</w:t>
      </w:r>
    </w:p>
    <w:p w14:paraId="09A3F32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Λυπάμαι, αλλά πρέπει να επισημάνω το εξής: Η Κυβέρνηση με τις επιλογές της, σας έφερε τους Βουλευτές της Πλειοψηφίας σήμερα στη θέση να ψηφίσετε μια παράνομη παράταση και να στερείτε το δικαίωμα από τους πραγμα</w:t>
      </w:r>
      <w:r>
        <w:rPr>
          <w:rFonts w:eastAsia="Times New Roman" w:cs="Times New Roman"/>
          <w:szCs w:val="24"/>
        </w:rPr>
        <w:t>τικούς δικαιούχους να εργαστούν.</w:t>
      </w:r>
    </w:p>
    <w:p w14:paraId="09A3F32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09A3F32F" w14:textId="77777777" w:rsidR="00D269F7" w:rsidRDefault="006C352B">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9A3F330" w14:textId="77777777" w:rsidR="00D269F7" w:rsidRDefault="006C352B">
      <w:pPr>
        <w:spacing w:line="600" w:lineRule="auto"/>
        <w:ind w:firstLine="720"/>
        <w:contextualSpacing/>
        <w:jc w:val="both"/>
        <w:rPr>
          <w:rFonts w:eastAsia="Times New Roman" w:cs="Times New Roman"/>
          <w:szCs w:val="24"/>
        </w:rPr>
      </w:pPr>
      <w:r w:rsidRPr="00C51B67">
        <w:rPr>
          <w:rFonts w:eastAsia="Times New Roman" w:cs="Times New Roman"/>
          <w:b/>
          <w:szCs w:val="24"/>
        </w:rPr>
        <w:t xml:space="preserve">ΠΡΟΕΔΡΕΥΩΝ (Γεώργιος </w:t>
      </w:r>
      <w:proofErr w:type="spellStart"/>
      <w:r w:rsidRPr="00C51B67">
        <w:rPr>
          <w:rFonts w:eastAsia="Times New Roman" w:cs="Times New Roman"/>
          <w:b/>
          <w:szCs w:val="24"/>
        </w:rPr>
        <w:t>Λαμπρούλης</w:t>
      </w:r>
      <w:proofErr w:type="spellEnd"/>
      <w:r w:rsidRPr="00C51B67">
        <w:rPr>
          <w:rFonts w:eastAsia="Times New Roman" w:cs="Times New Roman"/>
          <w:b/>
          <w:szCs w:val="24"/>
        </w:rPr>
        <w:t>):</w:t>
      </w:r>
      <w:r>
        <w:rPr>
          <w:rFonts w:eastAsia="Times New Roman" w:cs="Times New Roman"/>
          <w:szCs w:val="24"/>
        </w:rPr>
        <w:t xml:space="preserve"> Ευχαριστούμε.</w:t>
      </w:r>
    </w:p>
    <w:p w14:paraId="09A3F33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Πριν δώσω τον λόγο στον επόμενο ομιλητή, να συνεννοηθούμε λίγο για την υπόλοιπη διαδικασία</w:t>
      </w:r>
      <w:r>
        <w:rPr>
          <w:rFonts w:eastAsia="Times New Roman" w:cs="Times New Roman"/>
          <w:szCs w:val="24"/>
        </w:rPr>
        <w:t xml:space="preserve"> έως το τέλος.</w:t>
      </w:r>
    </w:p>
    <w:p w14:paraId="09A3F33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Από τον κατάλογο των ομιλητών υπάρχουν ακόμα εγγεγραμμένοι δεκατρείς Βουλευτές, </w:t>
      </w:r>
      <w:proofErr w:type="spellStart"/>
      <w:r>
        <w:rPr>
          <w:rFonts w:eastAsia="Times New Roman" w:cs="Times New Roman"/>
          <w:szCs w:val="24"/>
        </w:rPr>
        <w:t>όπερ</w:t>
      </w:r>
      <w:proofErr w:type="spellEnd"/>
      <w:r>
        <w:rPr>
          <w:rFonts w:eastAsia="Times New Roman" w:cs="Times New Roman"/>
          <w:szCs w:val="24"/>
        </w:rPr>
        <w:t xml:space="preserve"> σημαίνει ότι με το </w:t>
      </w:r>
      <w:proofErr w:type="spellStart"/>
      <w:r>
        <w:rPr>
          <w:rFonts w:eastAsia="Times New Roman" w:cs="Times New Roman"/>
          <w:szCs w:val="24"/>
        </w:rPr>
        <w:t>επτάλεπτο</w:t>
      </w:r>
      <w:proofErr w:type="spellEnd"/>
      <w:r>
        <w:rPr>
          <w:rFonts w:eastAsia="Times New Roman" w:cs="Times New Roman"/>
          <w:szCs w:val="24"/>
        </w:rPr>
        <w:t xml:space="preserve"> φθάνουμε κοντά στη μιάμιση ώρα. Προτείνω για τους εναπομείναντες ομιλητές να μειωθεί ο χρόνος κατά δύο λεπτά, όπως και για τους</w:t>
      </w:r>
      <w:r>
        <w:rPr>
          <w:rFonts w:eastAsia="Times New Roman" w:cs="Times New Roman"/>
          <w:szCs w:val="24"/>
        </w:rPr>
        <w:t xml:space="preserve"> κοινοβουλευτικούς εκπροσώπους εκ των οποίων μίλησε ήδη ένας, δύο δεν πρόκειται να τοποθετηθούν και μένουν άλλοι πέντε. Αν αθροίσουμε όλο τον χρόνο, μαζί με την κυρία Υπουργό η οποία δεν μίλησε ακόμα και η οποία δικαιούται ένα </w:t>
      </w:r>
      <w:proofErr w:type="spellStart"/>
      <w:r>
        <w:rPr>
          <w:rFonts w:eastAsia="Times New Roman" w:cs="Times New Roman"/>
          <w:szCs w:val="24"/>
        </w:rPr>
        <w:t>δεκαοκτάλεπτο</w:t>
      </w:r>
      <w:proofErr w:type="spellEnd"/>
      <w:r>
        <w:rPr>
          <w:rFonts w:eastAsia="Times New Roman" w:cs="Times New Roman"/>
          <w:szCs w:val="24"/>
        </w:rPr>
        <w:t>, εικοσάλεπτο πε</w:t>
      </w:r>
      <w:r>
        <w:rPr>
          <w:rFonts w:eastAsia="Times New Roman" w:cs="Times New Roman"/>
          <w:szCs w:val="24"/>
        </w:rPr>
        <w:t>ρίπου, και προσθέσουμε και τις δευτερολογίες -ακόμη κι αυτές</w:t>
      </w:r>
      <w:r w:rsidRPr="00277AD4">
        <w:rPr>
          <w:rFonts w:eastAsia="Times New Roman" w:cs="Times New Roman"/>
          <w:szCs w:val="24"/>
        </w:rPr>
        <w:t xml:space="preserve"> </w:t>
      </w:r>
      <w:r>
        <w:rPr>
          <w:rFonts w:eastAsia="Times New Roman" w:cs="Times New Roman"/>
          <w:szCs w:val="24"/>
        </w:rPr>
        <w:t xml:space="preserve">μειωμένες- θα περάσουμε τις 17.30΄ και θα πάμε για τις 18.00΄, μαζί με την ψηφοφορία. </w:t>
      </w:r>
    </w:p>
    <w:p w14:paraId="09A3F33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Υπάρχουν δύο ζητήματα: Το πρώτο είναι ότι θα σταματήσει η  κυκλοφορία και θα κλείσει η περιοχή γύρω από το κ</w:t>
      </w:r>
      <w:r>
        <w:rPr>
          <w:rFonts w:eastAsia="Times New Roman" w:cs="Times New Roman"/>
          <w:szCs w:val="24"/>
        </w:rPr>
        <w:t xml:space="preserve">έντρο </w:t>
      </w:r>
      <w:r>
        <w:rPr>
          <w:rFonts w:eastAsia="Times New Roman" w:cs="Times New Roman"/>
          <w:szCs w:val="24"/>
        </w:rPr>
        <w:lastRenderedPageBreak/>
        <w:t xml:space="preserve">και από τη Βουλή και δεν θα υπάρχει δυνατότητα εξόδου. Το δεύτερο ζήτημα -που είναι και σημαντικό- είναι ότι με βάση αυτήν την εξέλιξη, είχαν προγραμματιστεί οι </w:t>
      </w:r>
      <w:proofErr w:type="spellStart"/>
      <w:r>
        <w:rPr>
          <w:rFonts w:eastAsia="Times New Roman" w:cs="Times New Roman"/>
          <w:szCs w:val="24"/>
        </w:rPr>
        <w:t>Προεδρεύοντες</w:t>
      </w:r>
      <w:proofErr w:type="spellEnd"/>
      <w:r>
        <w:rPr>
          <w:rFonts w:eastAsia="Times New Roman" w:cs="Times New Roman"/>
          <w:szCs w:val="24"/>
        </w:rPr>
        <w:t xml:space="preserve"> που θα κάλυπταν τη συνεδρίαση. Μετά από εμένα υπάρχει ακόμα ένας </w:t>
      </w:r>
      <w:proofErr w:type="spellStart"/>
      <w:r>
        <w:rPr>
          <w:rFonts w:eastAsia="Times New Roman" w:cs="Times New Roman"/>
          <w:szCs w:val="24"/>
        </w:rPr>
        <w:t>Προεδρεύων</w:t>
      </w:r>
      <w:proofErr w:type="spellEnd"/>
      <w:r>
        <w:rPr>
          <w:rFonts w:eastAsia="Times New Roman" w:cs="Times New Roman"/>
          <w:szCs w:val="24"/>
        </w:rPr>
        <w:t>. Μετά θα υπάρξει ζήτημα.</w:t>
      </w:r>
    </w:p>
    <w:p w14:paraId="09A3F33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Αν συμφωνείτε, -και να το κλείσουμε εδώ, για να μην καθυστερούμε- να περιορίσουμε τον χρόνο των ομιλητών κατά δύο λεπτά και βεβαίως και των κοινοβουλευτικών εκπροσώπων και αντίστοιχα των δευτερολογιών, όπου όποιος εκ των εισηγητών</w:t>
      </w:r>
      <w:r>
        <w:rPr>
          <w:rFonts w:eastAsia="Times New Roman" w:cs="Times New Roman"/>
          <w:szCs w:val="24"/>
        </w:rPr>
        <w:t xml:space="preserve"> ή των αγορητών θέλει να πει κάτι που δεν είπε στην </w:t>
      </w:r>
      <w:proofErr w:type="spellStart"/>
      <w:r>
        <w:rPr>
          <w:rFonts w:eastAsia="Times New Roman" w:cs="Times New Roman"/>
          <w:szCs w:val="24"/>
        </w:rPr>
        <w:t>πρωτολογία</w:t>
      </w:r>
      <w:proofErr w:type="spellEnd"/>
      <w:r>
        <w:rPr>
          <w:rFonts w:eastAsia="Times New Roman" w:cs="Times New Roman"/>
          <w:szCs w:val="24"/>
        </w:rPr>
        <w:t xml:space="preserve"> του, να το πει.</w:t>
      </w:r>
    </w:p>
    <w:p w14:paraId="09A3F33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09A3F336" w14:textId="77777777" w:rsidR="00D269F7" w:rsidRDefault="006C352B">
      <w:pPr>
        <w:spacing w:line="600" w:lineRule="auto"/>
        <w:ind w:firstLine="720"/>
        <w:contextualSpacing/>
        <w:jc w:val="both"/>
        <w:rPr>
          <w:rFonts w:eastAsia="Times New Roman" w:cs="Times New Roman"/>
          <w:szCs w:val="24"/>
        </w:rPr>
      </w:pPr>
      <w:r w:rsidRPr="00525537">
        <w:rPr>
          <w:rFonts w:eastAsia="Times New Roman" w:cs="Times New Roman"/>
          <w:b/>
          <w:szCs w:val="24"/>
        </w:rPr>
        <w:t>ΝΙΚΟΛΑΟΣ ΗΓΟΥΜΕΝΙΔΗΣ:</w:t>
      </w:r>
      <w:r>
        <w:rPr>
          <w:rFonts w:eastAsia="Times New Roman" w:cs="Times New Roman"/>
          <w:szCs w:val="24"/>
        </w:rPr>
        <w:t xml:space="preserve"> Κύριε Πρόεδρε, μπορώ να έχω τον λόγο;</w:t>
      </w:r>
    </w:p>
    <w:p w14:paraId="09A3F337" w14:textId="77777777" w:rsidR="00D269F7" w:rsidRDefault="006C352B">
      <w:pPr>
        <w:spacing w:line="600" w:lineRule="auto"/>
        <w:ind w:firstLine="720"/>
        <w:contextualSpacing/>
        <w:jc w:val="both"/>
        <w:rPr>
          <w:rFonts w:eastAsia="Times New Roman" w:cs="Times New Roman"/>
          <w:szCs w:val="24"/>
        </w:rPr>
      </w:pPr>
      <w:r w:rsidRPr="00525537">
        <w:rPr>
          <w:rFonts w:eastAsia="Times New Roman" w:cs="Times New Roman"/>
          <w:b/>
          <w:szCs w:val="24"/>
        </w:rPr>
        <w:t xml:space="preserve">ΠΡΟΕΔΡΕΥΩΝ (Γεώργιος </w:t>
      </w:r>
      <w:proofErr w:type="spellStart"/>
      <w:r w:rsidRPr="00525537">
        <w:rPr>
          <w:rFonts w:eastAsia="Times New Roman" w:cs="Times New Roman"/>
          <w:b/>
          <w:szCs w:val="24"/>
        </w:rPr>
        <w:t>Λαμπρούλης</w:t>
      </w:r>
      <w:proofErr w:type="spellEnd"/>
      <w:r w:rsidRPr="00525537">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Ηγουμενίδη</w:t>
      </w:r>
      <w:proofErr w:type="spellEnd"/>
      <w:r>
        <w:rPr>
          <w:rFonts w:eastAsia="Times New Roman" w:cs="Times New Roman"/>
          <w:szCs w:val="24"/>
        </w:rPr>
        <w:t>, έχετε τον λόγο.</w:t>
      </w:r>
    </w:p>
    <w:p w14:paraId="09A3F338" w14:textId="77777777" w:rsidR="00D269F7" w:rsidRDefault="006C352B">
      <w:pPr>
        <w:spacing w:line="600" w:lineRule="auto"/>
        <w:ind w:firstLine="720"/>
        <w:contextualSpacing/>
        <w:jc w:val="both"/>
        <w:rPr>
          <w:rFonts w:eastAsia="Times New Roman" w:cs="Times New Roman"/>
          <w:szCs w:val="24"/>
        </w:rPr>
      </w:pPr>
      <w:r w:rsidRPr="00525537">
        <w:rPr>
          <w:rFonts w:eastAsia="Times New Roman" w:cs="Times New Roman"/>
          <w:b/>
          <w:szCs w:val="24"/>
        </w:rPr>
        <w:t>ΝΙΚΟΛΑΟΣ ΗΓΟΥΜΕΝΙΔΗΣ:</w:t>
      </w:r>
      <w:r>
        <w:rPr>
          <w:rFonts w:eastAsia="Times New Roman" w:cs="Times New Roman"/>
          <w:b/>
          <w:szCs w:val="24"/>
        </w:rPr>
        <w:t xml:space="preserve"> </w:t>
      </w:r>
      <w:r>
        <w:rPr>
          <w:rFonts w:eastAsia="Times New Roman" w:cs="Times New Roman"/>
          <w:szCs w:val="24"/>
        </w:rPr>
        <w:t>Εφόσον συ</w:t>
      </w:r>
      <w:r>
        <w:rPr>
          <w:rFonts w:eastAsia="Times New Roman" w:cs="Times New Roman"/>
          <w:szCs w:val="24"/>
        </w:rPr>
        <w:t>μφωνήσουν και οι υπόλοιποι εισηγητές, προσωπικά δεν σκοπεύω να κάνω χρήση της δευτερολογίας. Αυτό συζητούσα και με τον συνάδελφο.</w:t>
      </w:r>
    </w:p>
    <w:p w14:paraId="09A3F339" w14:textId="77777777" w:rsidR="00D269F7" w:rsidRDefault="006C352B">
      <w:pPr>
        <w:spacing w:line="600" w:lineRule="auto"/>
        <w:ind w:firstLine="720"/>
        <w:contextualSpacing/>
        <w:jc w:val="both"/>
        <w:rPr>
          <w:rFonts w:eastAsia="Times New Roman" w:cs="Times New Roman"/>
          <w:szCs w:val="24"/>
        </w:rPr>
      </w:pPr>
      <w:r w:rsidRPr="00525537">
        <w:rPr>
          <w:rFonts w:eastAsia="Times New Roman" w:cs="Times New Roman"/>
          <w:b/>
          <w:szCs w:val="24"/>
        </w:rPr>
        <w:lastRenderedPageBreak/>
        <w:t xml:space="preserve">ΠΡΟΕΔΡΕΥΩΝ (Γεώργιος </w:t>
      </w:r>
      <w:proofErr w:type="spellStart"/>
      <w:r w:rsidRPr="00525537">
        <w:rPr>
          <w:rFonts w:eastAsia="Times New Roman" w:cs="Times New Roman"/>
          <w:b/>
          <w:szCs w:val="24"/>
        </w:rPr>
        <w:t>Λαμπρούλης</w:t>
      </w:r>
      <w:proofErr w:type="spellEnd"/>
      <w:r w:rsidRPr="00525537">
        <w:rPr>
          <w:rFonts w:eastAsia="Times New Roman" w:cs="Times New Roman"/>
          <w:b/>
          <w:szCs w:val="24"/>
        </w:rPr>
        <w:t>):</w:t>
      </w:r>
      <w:r>
        <w:rPr>
          <w:rFonts w:eastAsia="Times New Roman" w:cs="Times New Roman"/>
          <w:b/>
          <w:szCs w:val="24"/>
        </w:rPr>
        <w:t xml:space="preserve"> </w:t>
      </w:r>
      <w:r>
        <w:rPr>
          <w:rFonts w:eastAsia="Times New Roman" w:cs="Times New Roman"/>
          <w:szCs w:val="24"/>
        </w:rPr>
        <w:t>Συμφωνείτε στην πρόταση του Προεδρείου με την έννοια της μείωσης του χρόνου κατά δύο λεπτά τ</w:t>
      </w:r>
      <w:r>
        <w:rPr>
          <w:rFonts w:eastAsia="Times New Roman" w:cs="Times New Roman"/>
          <w:szCs w:val="24"/>
        </w:rPr>
        <w:t xml:space="preserve">ων κοινοβουλευτικών εκπροσώπων και των ομιλητών; </w:t>
      </w:r>
    </w:p>
    <w:p w14:paraId="09A3F33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Συμφωνώ.</w:t>
      </w:r>
    </w:p>
    <w:p w14:paraId="09A3F33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Και βεβαίως, θερμή παράκληση να τηρήσουμε έστω και αυτόν τον χρόνο που μειώνουμε. Θερμή παράκληση!</w:t>
      </w:r>
    </w:p>
    <w:p w14:paraId="09A3F33C" w14:textId="77777777" w:rsidR="00D269F7" w:rsidRDefault="006C352B">
      <w:pPr>
        <w:spacing w:line="600" w:lineRule="auto"/>
        <w:ind w:firstLine="720"/>
        <w:contextualSpacing/>
        <w:jc w:val="both"/>
        <w:rPr>
          <w:rFonts w:eastAsia="Times New Roman" w:cs="Times New Roman"/>
          <w:szCs w:val="24"/>
        </w:rPr>
      </w:pPr>
      <w:r w:rsidRPr="00C51B67">
        <w:rPr>
          <w:rFonts w:eastAsia="Times New Roman" w:cs="Times New Roman"/>
          <w:b/>
          <w:szCs w:val="24"/>
        </w:rPr>
        <w:t>ΕΥΑΓΓΕΛΟΣ ΑΠΟΣΤΟΛΟΥ:</w:t>
      </w:r>
      <w:r>
        <w:rPr>
          <w:rFonts w:eastAsia="Times New Roman" w:cs="Times New Roman"/>
          <w:szCs w:val="24"/>
        </w:rPr>
        <w:t xml:space="preserve"> Κύριε Πρόεδρε, μπορώ να έχω τον λόγο;</w:t>
      </w:r>
    </w:p>
    <w:p w14:paraId="09A3F33D" w14:textId="77777777" w:rsidR="00D269F7" w:rsidRDefault="006C352B">
      <w:pPr>
        <w:spacing w:line="600" w:lineRule="auto"/>
        <w:ind w:firstLine="720"/>
        <w:contextualSpacing/>
        <w:jc w:val="both"/>
        <w:rPr>
          <w:rFonts w:eastAsia="Times New Roman" w:cs="Times New Roman"/>
          <w:szCs w:val="24"/>
        </w:rPr>
      </w:pPr>
      <w:r w:rsidRPr="00525537">
        <w:rPr>
          <w:rFonts w:eastAsia="Times New Roman" w:cs="Times New Roman"/>
          <w:b/>
          <w:szCs w:val="24"/>
        </w:rPr>
        <w:t xml:space="preserve">ΠΡΟΕΔΡΕΥΩΝ (Γεώργιος </w:t>
      </w:r>
      <w:proofErr w:type="spellStart"/>
      <w:r w:rsidRPr="00525537">
        <w:rPr>
          <w:rFonts w:eastAsia="Times New Roman" w:cs="Times New Roman"/>
          <w:b/>
          <w:szCs w:val="24"/>
        </w:rPr>
        <w:t>Λαμπρούλης</w:t>
      </w:r>
      <w:proofErr w:type="spellEnd"/>
      <w:r w:rsidRPr="00525537">
        <w:rPr>
          <w:rFonts w:eastAsia="Times New Roman" w:cs="Times New Roman"/>
          <w:b/>
          <w:szCs w:val="24"/>
        </w:rPr>
        <w:t>):</w:t>
      </w:r>
      <w:r>
        <w:rPr>
          <w:rFonts w:eastAsia="Times New Roman" w:cs="Times New Roman"/>
          <w:b/>
          <w:szCs w:val="24"/>
        </w:rPr>
        <w:t xml:space="preserve"> </w:t>
      </w:r>
      <w:r>
        <w:rPr>
          <w:rFonts w:eastAsia="Times New Roman" w:cs="Times New Roman"/>
          <w:szCs w:val="24"/>
        </w:rPr>
        <w:t>Όχι, κύριε Αποστόλου, δεν έχετε τον λόγο.</w:t>
      </w:r>
    </w:p>
    <w:p w14:paraId="09A3F33E" w14:textId="77777777" w:rsidR="00D269F7" w:rsidRDefault="006C352B">
      <w:pPr>
        <w:spacing w:line="600" w:lineRule="auto"/>
        <w:ind w:firstLine="720"/>
        <w:contextualSpacing/>
        <w:jc w:val="both"/>
        <w:rPr>
          <w:rFonts w:eastAsia="Times New Roman" w:cs="Times New Roman"/>
          <w:szCs w:val="24"/>
        </w:rPr>
      </w:pPr>
      <w:r w:rsidRPr="00C51B67">
        <w:rPr>
          <w:rFonts w:eastAsia="Times New Roman" w:cs="Times New Roman"/>
          <w:b/>
          <w:szCs w:val="24"/>
        </w:rPr>
        <w:t>ΕΥΑΓΓΕΛΟΣ ΑΠΟΣΤΟΛΟΥ:</w:t>
      </w:r>
      <w:r>
        <w:rPr>
          <w:rFonts w:eastAsia="Times New Roman" w:cs="Times New Roman"/>
          <w:szCs w:val="24"/>
        </w:rPr>
        <w:t xml:space="preserve"> Κύριε Πρόεδρε…</w:t>
      </w:r>
    </w:p>
    <w:p w14:paraId="09A3F33F" w14:textId="77777777" w:rsidR="00D269F7" w:rsidRDefault="006C352B">
      <w:pPr>
        <w:spacing w:line="600" w:lineRule="auto"/>
        <w:ind w:firstLine="720"/>
        <w:contextualSpacing/>
        <w:jc w:val="both"/>
        <w:rPr>
          <w:rFonts w:eastAsia="Times New Roman" w:cs="Times New Roman"/>
          <w:szCs w:val="24"/>
        </w:rPr>
      </w:pPr>
      <w:r w:rsidRPr="00525537">
        <w:rPr>
          <w:rFonts w:eastAsia="Times New Roman" w:cs="Times New Roman"/>
          <w:b/>
          <w:szCs w:val="24"/>
        </w:rPr>
        <w:t xml:space="preserve">ΠΡΟΕΔΡΕΥΩΝ (Γεώργιος </w:t>
      </w:r>
      <w:proofErr w:type="spellStart"/>
      <w:r w:rsidRPr="00525537">
        <w:rPr>
          <w:rFonts w:eastAsia="Times New Roman" w:cs="Times New Roman"/>
          <w:b/>
          <w:szCs w:val="24"/>
        </w:rPr>
        <w:t>Λαμπρούλης</w:t>
      </w:r>
      <w:proofErr w:type="spellEnd"/>
      <w:r w:rsidRPr="00525537">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Αποστόλου, υπάρχει εδώ ο </w:t>
      </w:r>
      <w:r>
        <w:rPr>
          <w:rFonts w:eastAsia="Times New Roman" w:cs="Times New Roman"/>
          <w:szCs w:val="24"/>
        </w:rPr>
        <w:t>ε</w:t>
      </w:r>
      <w:r>
        <w:rPr>
          <w:rFonts w:eastAsia="Times New Roman" w:cs="Times New Roman"/>
          <w:szCs w:val="24"/>
        </w:rPr>
        <w:t>ισηγητής του ΣΥΡΙΖΑ, υπά</w:t>
      </w:r>
      <w:r>
        <w:rPr>
          <w:rFonts w:eastAsia="Times New Roman" w:cs="Times New Roman"/>
          <w:szCs w:val="24"/>
        </w:rPr>
        <w:t xml:space="preserve">ρχει ο Κοινοβουλευτικός Εκπρόσωπος. Πήρε ο κ. </w:t>
      </w:r>
      <w:proofErr w:type="spellStart"/>
      <w:r>
        <w:rPr>
          <w:rFonts w:eastAsia="Times New Roman" w:cs="Times New Roman"/>
          <w:szCs w:val="24"/>
        </w:rPr>
        <w:t>Ηγουμενίδης</w:t>
      </w:r>
      <w:proofErr w:type="spellEnd"/>
      <w:r>
        <w:rPr>
          <w:rFonts w:eastAsia="Times New Roman" w:cs="Times New Roman"/>
          <w:szCs w:val="24"/>
        </w:rPr>
        <w:t xml:space="preserve"> τον λόγο…</w:t>
      </w:r>
    </w:p>
    <w:p w14:paraId="09A3F34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szCs w:val="24"/>
        </w:rPr>
        <w:t xml:space="preserve"> Κύριε Πρόεδρε, μπορώ να έχω τον λόγο;</w:t>
      </w:r>
    </w:p>
    <w:p w14:paraId="09A3F34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Ουρσουζίδη</w:t>
      </w:r>
      <w:proofErr w:type="spellEnd"/>
      <w:r>
        <w:rPr>
          <w:rFonts w:eastAsia="Times New Roman" w:cs="Times New Roman"/>
          <w:szCs w:val="24"/>
        </w:rPr>
        <w:t>, θέλετε να πάρετε κι εσείς τον λόγο επ’ αυτού;</w:t>
      </w:r>
    </w:p>
    <w:p w14:paraId="09A3F342" w14:textId="77777777" w:rsidR="00D269F7" w:rsidRDefault="006C352B">
      <w:pPr>
        <w:spacing w:line="600" w:lineRule="auto"/>
        <w:ind w:firstLine="720"/>
        <w:contextualSpacing/>
        <w:jc w:val="both"/>
        <w:rPr>
          <w:rFonts w:eastAsia="Times New Roman" w:cs="Times New Roman"/>
          <w:szCs w:val="24"/>
        </w:rPr>
      </w:pPr>
      <w:r w:rsidRPr="00C51B67">
        <w:rPr>
          <w:rFonts w:eastAsia="Times New Roman" w:cs="Times New Roman"/>
          <w:b/>
          <w:szCs w:val="24"/>
        </w:rPr>
        <w:t>ΓΕΩΡΓΙΟΣ ΟΥΡΣΟΥΖΙΔΗΣ:</w:t>
      </w:r>
      <w:r>
        <w:rPr>
          <w:rFonts w:eastAsia="Times New Roman" w:cs="Times New Roman"/>
          <w:szCs w:val="24"/>
        </w:rPr>
        <w:t xml:space="preserve"> Κύριε Πρ</w:t>
      </w:r>
      <w:r>
        <w:rPr>
          <w:rFonts w:eastAsia="Times New Roman" w:cs="Times New Roman"/>
          <w:szCs w:val="24"/>
        </w:rPr>
        <w:t>όεδρε, αν υπάρχει η δυνατότητα, τα πέντε λεπτά να είναι με ανοχή, εφόσον παραιτήθηκαν οι ειδικοί αγορητές από την δευτερολογία. Αυτό ήθελα να πω.</w:t>
      </w:r>
    </w:p>
    <w:p w14:paraId="09A3F343" w14:textId="77777777" w:rsidR="00D269F7" w:rsidRDefault="006C352B">
      <w:pPr>
        <w:spacing w:line="600" w:lineRule="auto"/>
        <w:ind w:firstLine="720"/>
        <w:contextualSpacing/>
        <w:jc w:val="both"/>
        <w:rPr>
          <w:rFonts w:eastAsia="Times New Roman" w:cs="Times New Roman"/>
          <w:szCs w:val="24"/>
        </w:rPr>
      </w:pPr>
      <w:r w:rsidRPr="00525537">
        <w:rPr>
          <w:rFonts w:eastAsia="Times New Roman" w:cs="Times New Roman"/>
          <w:b/>
          <w:szCs w:val="24"/>
        </w:rPr>
        <w:t xml:space="preserve">ΠΡΟΕΔΡΕΥΩΝ (Γεώργιος </w:t>
      </w:r>
      <w:proofErr w:type="spellStart"/>
      <w:r w:rsidRPr="00525537">
        <w:rPr>
          <w:rFonts w:eastAsia="Times New Roman" w:cs="Times New Roman"/>
          <w:b/>
          <w:szCs w:val="24"/>
        </w:rPr>
        <w:t>Λαμπρούλης</w:t>
      </w:r>
      <w:proofErr w:type="spellEnd"/>
      <w:r w:rsidRPr="00525537">
        <w:rPr>
          <w:rFonts w:eastAsia="Times New Roman" w:cs="Times New Roman"/>
          <w:b/>
          <w:szCs w:val="24"/>
        </w:rPr>
        <w:t>):</w:t>
      </w:r>
      <w:r>
        <w:rPr>
          <w:rFonts w:eastAsia="Times New Roman" w:cs="Times New Roman"/>
          <w:b/>
          <w:szCs w:val="24"/>
        </w:rPr>
        <w:t xml:space="preserve"> </w:t>
      </w:r>
      <w:r>
        <w:rPr>
          <w:rFonts w:eastAsia="Times New Roman" w:cs="Times New Roman"/>
          <w:szCs w:val="24"/>
        </w:rPr>
        <w:t>Συμφωνούμε, λοιπόν, να μειωθεί ο χρόνος. Από εκεί και πέρα, και εσείς και απ</w:t>
      </w:r>
      <w:r>
        <w:rPr>
          <w:rFonts w:eastAsia="Times New Roman" w:cs="Times New Roman"/>
          <w:szCs w:val="24"/>
        </w:rPr>
        <w:t>ό το Προεδρείο θα υπάρξει κάθε δυνατή προσπάθεια, ούτως ώστε να είμαστε εντός του χρονοδιαγράμματος. Θερμή παράκληση.</w:t>
      </w:r>
    </w:p>
    <w:p w14:paraId="09A3F344" w14:textId="77777777" w:rsidR="00D269F7" w:rsidRDefault="006C352B">
      <w:pPr>
        <w:spacing w:line="600" w:lineRule="auto"/>
        <w:ind w:firstLine="720"/>
        <w:contextualSpacing/>
        <w:jc w:val="both"/>
        <w:rPr>
          <w:rFonts w:eastAsia="Times New Roman" w:cs="Times New Roman"/>
          <w:szCs w:val="24"/>
        </w:rPr>
      </w:pPr>
      <w:r w:rsidRPr="0014084D">
        <w:rPr>
          <w:rFonts w:eastAsia="Times New Roman" w:cs="Times New Roman"/>
          <w:b/>
          <w:szCs w:val="24"/>
        </w:rPr>
        <w:t>ΕΛΕΝΑ ΚΟΥΝΤΟΥΡΑ (Υπουργός Τουρισμού):</w:t>
      </w:r>
      <w:r>
        <w:rPr>
          <w:rFonts w:eastAsia="Times New Roman" w:cs="Times New Roman"/>
          <w:szCs w:val="24"/>
        </w:rPr>
        <w:t xml:space="preserve"> Κύριε Πρόεδρε, θα ήθελα τον λόγο.</w:t>
      </w:r>
    </w:p>
    <w:p w14:paraId="09A3F345" w14:textId="77777777" w:rsidR="00D269F7" w:rsidRDefault="006C352B">
      <w:pPr>
        <w:spacing w:line="600" w:lineRule="auto"/>
        <w:ind w:firstLine="720"/>
        <w:contextualSpacing/>
        <w:jc w:val="both"/>
        <w:rPr>
          <w:rFonts w:eastAsia="Times New Roman" w:cs="Times New Roman"/>
          <w:szCs w:val="24"/>
        </w:rPr>
      </w:pPr>
      <w:r w:rsidRPr="00525537">
        <w:rPr>
          <w:rFonts w:eastAsia="Times New Roman" w:cs="Times New Roman"/>
          <w:b/>
          <w:szCs w:val="24"/>
        </w:rPr>
        <w:t xml:space="preserve">ΠΡΟΕΔΡΕΥΩΝ (Γεώργιος </w:t>
      </w:r>
      <w:proofErr w:type="spellStart"/>
      <w:r w:rsidRPr="00525537">
        <w:rPr>
          <w:rFonts w:eastAsia="Times New Roman" w:cs="Times New Roman"/>
          <w:b/>
          <w:szCs w:val="24"/>
        </w:rPr>
        <w:t>Λαμπρούλης</w:t>
      </w:r>
      <w:proofErr w:type="spellEnd"/>
      <w:r w:rsidRPr="00525537">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Κυρία Υπουργέ, θέλετε να μιλήσετε για τις τροπολογίες; </w:t>
      </w:r>
    </w:p>
    <w:p w14:paraId="09A3F346" w14:textId="77777777" w:rsidR="00D269F7" w:rsidRDefault="006C352B">
      <w:pPr>
        <w:spacing w:line="600" w:lineRule="auto"/>
        <w:ind w:firstLine="720"/>
        <w:contextualSpacing/>
        <w:jc w:val="both"/>
        <w:rPr>
          <w:rFonts w:eastAsia="Times New Roman" w:cs="Times New Roman"/>
          <w:szCs w:val="24"/>
        </w:rPr>
      </w:pPr>
      <w:r w:rsidRPr="0014084D">
        <w:rPr>
          <w:rFonts w:eastAsia="Times New Roman" w:cs="Times New Roman"/>
          <w:b/>
          <w:szCs w:val="24"/>
        </w:rPr>
        <w:t>ΕΛΕΝΑ ΚΟΥΝΤΟΥΡΑ (Υπουργός Τουρισμού):</w:t>
      </w:r>
      <w:r>
        <w:rPr>
          <w:rFonts w:eastAsia="Times New Roman" w:cs="Times New Roman"/>
          <w:szCs w:val="24"/>
        </w:rPr>
        <w:t xml:space="preserve"> Για τις τροπολογίες των Βουλευτών και των Υπουργών.</w:t>
      </w:r>
    </w:p>
    <w:p w14:paraId="09A3F347" w14:textId="77777777" w:rsidR="00D269F7" w:rsidRDefault="006C352B">
      <w:pPr>
        <w:spacing w:line="600" w:lineRule="auto"/>
        <w:ind w:firstLine="720"/>
        <w:contextualSpacing/>
        <w:jc w:val="both"/>
        <w:rPr>
          <w:rFonts w:eastAsia="Times New Roman" w:cs="Times New Roman"/>
          <w:szCs w:val="24"/>
        </w:rPr>
      </w:pPr>
      <w:r w:rsidRPr="00525537">
        <w:rPr>
          <w:rFonts w:eastAsia="Times New Roman" w:cs="Times New Roman"/>
          <w:b/>
          <w:szCs w:val="24"/>
        </w:rPr>
        <w:t xml:space="preserve">ΠΡΟΕΔΡΕΥΩΝ (Γεώργιος </w:t>
      </w:r>
      <w:proofErr w:type="spellStart"/>
      <w:r w:rsidRPr="00525537">
        <w:rPr>
          <w:rFonts w:eastAsia="Times New Roman" w:cs="Times New Roman"/>
          <w:b/>
          <w:szCs w:val="24"/>
        </w:rPr>
        <w:t>Λαμπρούλης</w:t>
      </w:r>
      <w:proofErr w:type="spellEnd"/>
      <w:r w:rsidRPr="00525537">
        <w:rPr>
          <w:rFonts w:eastAsia="Times New Roman" w:cs="Times New Roman"/>
          <w:b/>
          <w:szCs w:val="24"/>
        </w:rPr>
        <w:t>):</w:t>
      </w:r>
      <w:r>
        <w:rPr>
          <w:rFonts w:eastAsia="Times New Roman" w:cs="Times New Roman"/>
          <w:szCs w:val="24"/>
        </w:rPr>
        <w:t xml:space="preserve"> Ορίστε, κυρία Υπουργέ, έχετε τον λόγο.</w:t>
      </w:r>
    </w:p>
    <w:p w14:paraId="09A3F34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lastRenderedPageBreak/>
        <w:t>ΕΛΕΝΑ ΚΟΥΝΤΟΥΡΑ (Υπουργός Τουρισμού):</w:t>
      </w:r>
      <w:r>
        <w:rPr>
          <w:rFonts w:eastAsia="Times New Roman" w:cs="Times New Roman"/>
          <w:b/>
          <w:szCs w:val="24"/>
        </w:rPr>
        <w:t xml:space="preserve">  </w:t>
      </w:r>
      <w:r>
        <w:rPr>
          <w:rFonts w:eastAsia="Times New Roman" w:cs="Times New Roman"/>
          <w:szCs w:val="24"/>
        </w:rPr>
        <w:t>Κάνω δεκτές όλες τις τροπολογίες των Υπουργών, την τροπολογία με γενικό αριθμό 1821, την τροπολογία με γενικό αριθμό 1823, την τροπολογία με γενικό αριθμό 1825, την τροπολογία με γενικό αριθμό 1827, την τροπολογία με γενικό αριθμό 1828 και την τροπολογία</w:t>
      </w:r>
      <w:r>
        <w:rPr>
          <w:rFonts w:eastAsia="Times New Roman" w:cs="Times New Roman"/>
          <w:szCs w:val="24"/>
        </w:rPr>
        <w:t xml:space="preserve"> με γενικό αριθμό 1829. Επίσης, κάνω δεκτές τις εξής τροπολογίες των Βουλευτών: Την τροπολογία με γενικό αριθμό 1816, την τροπολογία με γενικό αριθμό 1817, την τροπολογία με γενικό αριθμό 1819 και την τροπολογία με γενικό αριθμό 1820.</w:t>
      </w:r>
    </w:p>
    <w:p w14:paraId="09A3F349" w14:textId="77777777" w:rsidR="00D269F7" w:rsidRDefault="006C352B">
      <w:pPr>
        <w:spacing w:line="600" w:lineRule="auto"/>
        <w:ind w:firstLine="720"/>
        <w:contextualSpacing/>
        <w:jc w:val="both"/>
        <w:rPr>
          <w:rFonts w:eastAsia="Times New Roman" w:cs="Times New Roman"/>
          <w:szCs w:val="24"/>
        </w:rPr>
      </w:pPr>
      <w:r w:rsidRPr="0014084D">
        <w:rPr>
          <w:rFonts w:eastAsia="Times New Roman" w:cs="Times New Roman"/>
          <w:b/>
          <w:szCs w:val="24"/>
        </w:rPr>
        <w:t>ΕΜΜΑΝΟΥΗΛ ΚΟΝΣΟΛΑΣ:</w:t>
      </w:r>
      <w:r>
        <w:rPr>
          <w:rFonts w:eastAsia="Times New Roman" w:cs="Times New Roman"/>
          <w:szCs w:val="24"/>
        </w:rPr>
        <w:t xml:space="preserve"> Δ</w:t>
      </w:r>
      <w:r>
        <w:rPr>
          <w:rFonts w:eastAsia="Times New Roman" w:cs="Times New Roman"/>
          <w:szCs w:val="24"/>
        </w:rPr>
        <w:t>ηλαδή όλες.</w:t>
      </w:r>
    </w:p>
    <w:p w14:paraId="09A3F34A" w14:textId="77777777" w:rsidR="00D269F7" w:rsidRDefault="006C352B">
      <w:pPr>
        <w:spacing w:line="600" w:lineRule="auto"/>
        <w:ind w:firstLine="720"/>
        <w:contextualSpacing/>
        <w:jc w:val="both"/>
        <w:rPr>
          <w:rFonts w:eastAsia="Times New Roman" w:cs="Times New Roman"/>
          <w:szCs w:val="24"/>
        </w:rPr>
      </w:pPr>
      <w:r w:rsidRPr="0014084D">
        <w:rPr>
          <w:rFonts w:eastAsia="Times New Roman" w:cs="Times New Roman"/>
          <w:b/>
          <w:szCs w:val="24"/>
        </w:rPr>
        <w:t>ΕΛΕΝΑ ΚΟΥΝΤΟΥΡΑ (Υπουργός Τουρισμού):</w:t>
      </w:r>
      <w:r>
        <w:rPr>
          <w:rFonts w:eastAsia="Times New Roman" w:cs="Times New Roman"/>
          <w:b/>
          <w:szCs w:val="24"/>
        </w:rPr>
        <w:t xml:space="preserve"> </w:t>
      </w:r>
      <w:r>
        <w:rPr>
          <w:rFonts w:eastAsia="Times New Roman" w:cs="Times New Roman"/>
          <w:szCs w:val="24"/>
        </w:rPr>
        <w:t>Όχι όλες.</w:t>
      </w:r>
    </w:p>
    <w:p w14:paraId="09A3F34B" w14:textId="77777777" w:rsidR="00D269F7" w:rsidRDefault="006C352B">
      <w:pPr>
        <w:spacing w:line="600" w:lineRule="auto"/>
        <w:ind w:firstLine="720"/>
        <w:contextualSpacing/>
        <w:jc w:val="both"/>
        <w:rPr>
          <w:rFonts w:eastAsia="Times New Roman" w:cs="Times New Roman"/>
          <w:szCs w:val="24"/>
        </w:rPr>
      </w:pPr>
      <w:r w:rsidRPr="00525537">
        <w:rPr>
          <w:rFonts w:eastAsia="Times New Roman" w:cs="Times New Roman"/>
          <w:b/>
          <w:szCs w:val="24"/>
        </w:rPr>
        <w:t xml:space="preserve">ΠΡΟΕΔΡΕΥΩΝ (Γεώργιος </w:t>
      </w:r>
      <w:proofErr w:type="spellStart"/>
      <w:r w:rsidRPr="00525537">
        <w:rPr>
          <w:rFonts w:eastAsia="Times New Roman" w:cs="Times New Roman"/>
          <w:b/>
          <w:szCs w:val="24"/>
        </w:rPr>
        <w:t>Λαμπρούλης</w:t>
      </w:r>
      <w:proofErr w:type="spellEnd"/>
      <w:r w:rsidRPr="00525537">
        <w:rPr>
          <w:rFonts w:eastAsia="Times New Roman" w:cs="Times New Roman"/>
          <w:b/>
          <w:szCs w:val="24"/>
        </w:rPr>
        <w:t>):</w:t>
      </w:r>
      <w:r>
        <w:rPr>
          <w:rFonts w:eastAsia="Times New Roman" w:cs="Times New Roman"/>
          <w:b/>
          <w:szCs w:val="24"/>
        </w:rPr>
        <w:t xml:space="preserve"> </w:t>
      </w:r>
      <w:r>
        <w:rPr>
          <w:rFonts w:eastAsia="Times New Roman" w:cs="Times New Roman"/>
          <w:szCs w:val="24"/>
        </w:rPr>
        <w:t>Μπορείτε να πείτε αναλυτικά τις Βουλευτικές;</w:t>
      </w:r>
    </w:p>
    <w:p w14:paraId="09A3F34C" w14:textId="77777777" w:rsidR="00D269F7" w:rsidRDefault="006C352B">
      <w:pPr>
        <w:spacing w:line="600" w:lineRule="auto"/>
        <w:ind w:firstLine="720"/>
        <w:contextualSpacing/>
        <w:jc w:val="both"/>
        <w:rPr>
          <w:rFonts w:eastAsia="Times New Roman" w:cs="Times New Roman"/>
          <w:szCs w:val="24"/>
        </w:rPr>
      </w:pPr>
      <w:r w:rsidRPr="0014084D">
        <w:rPr>
          <w:rFonts w:eastAsia="Times New Roman" w:cs="Times New Roman"/>
          <w:b/>
          <w:szCs w:val="24"/>
        </w:rPr>
        <w:t>ΕΛΕΝΑ ΚΟΥΝΤΟΥΡΑ (Υπουργός Τουρισμού):</w:t>
      </w:r>
      <w:r>
        <w:rPr>
          <w:rFonts w:eastAsia="Times New Roman" w:cs="Times New Roman"/>
          <w:b/>
          <w:szCs w:val="24"/>
        </w:rPr>
        <w:t xml:space="preserve"> </w:t>
      </w:r>
      <w:r>
        <w:rPr>
          <w:rFonts w:eastAsia="Times New Roman" w:cs="Times New Roman"/>
          <w:szCs w:val="24"/>
        </w:rPr>
        <w:t>Κάνω δεκτή την τροπολογία με γενικό αριθμό 1816 του κ. Κοντονή</w:t>
      </w:r>
      <w:r>
        <w:rPr>
          <w:rFonts w:eastAsia="Times New Roman" w:cs="Times New Roman"/>
          <w:szCs w:val="24"/>
        </w:rPr>
        <w:t>:</w:t>
      </w:r>
      <w:r>
        <w:rPr>
          <w:rFonts w:eastAsia="Times New Roman" w:cs="Times New Roman"/>
          <w:szCs w:val="24"/>
        </w:rPr>
        <w:t xml:space="preserve"> «Αναστολή πράξε</w:t>
      </w:r>
      <w:r>
        <w:rPr>
          <w:rFonts w:eastAsia="Times New Roman" w:cs="Times New Roman"/>
          <w:szCs w:val="24"/>
        </w:rPr>
        <w:t xml:space="preserve">ων αναγκαστικής εκτέλεσης», την τροπολογία με γενικό αριθμό 1817 των </w:t>
      </w:r>
      <w:r>
        <w:rPr>
          <w:rFonts w:eastAsia="Times New Roman" w:cs="Times New Roman"/>
          <w:szCs w:val="24"/>
        </w:rPr>
        <w:t>κ</w:t>
      </w:r>
      <w:r>
        <w:rPr>
          <w:rFonts w:eastAsia="Times New Roman" w:cs="Times New Roman"/>
          <w:szCs w:val="24"/>
        </w:rPr>
        <w:t>υρίων</w:t>
      </w:r>
      <w:r>
        <w:rPr>
          <w:rFonts w:eastAsia="Times New Roman" w:cs="Times New Roman"/>
          <w:szCs w:val="24"/>
        </w:rPr>
        <w:t xml:space="preserve"> Γάκη και Μιχαηλίδη</w:t>
      </w:r>
      <w:r>
        <w:rPr>
          <w:rFonts w:eastAsia="Times New Roman" w:cs="Times New Roman"/>
          <w:szCs w:val="24"/>
        </w:rPr>
        <w:t>:</w:t>
      </w:r>
      <w:r>
        <w:rPr>
          <w:rFonts w:eastAsia="Times New Roman" w:cs="Times New Roman"/>
          <w:szCs w:val="24"/>
        </w:rPr>
        <w:t xml:space="preserve"> «Ανακήρυξη της Κάσου και των Ψαρών ως ηρωικών νήσων», την τροπολογία </w:t>
      </w:r>
      <w:r>
        <w:rPr>
          <w:rFonts w:eastAsia="Times New Roman" w:cs="Times New Roman"/>
          <w:szCs w:val="24"/>
        </w:rPr>
        <w:lastRenderedPageBreak/>
        <w:t xml:space="preserve">με γενικό αριθμό 1819 των κ.κ. Καρρά, </w:t>
      </w:r>
      <w:proofErr w:type="spellStart"/>
      <w:r>
        <w:rPr>
          <w:rFonts w:eastAsia="Times New Roman" w:cs="Times New Roman"/>
          <w:szCs w:val="24"/>
        </w:rPr>
        <w:t>Αρβανιτίδη</w:t>
      </w:r>
      <w:proofErr w:type="spellEnd"/>
      <w:r>
        <w:rPr>
          <w:rFonts w:eastAsia="Times New Roman" w:cs="Times New Roman"/>
          <w:szCs w:val="24"/>
        </w:rPr>
        <w:t xml:space="preserve"> και </w:t>
      </w:r>
      <w:proofErr w:type="spellStart"/>
      <w:r>
        <w:rPr>
          <w:rFonts w:eastAsia="Times New Roman" w:cs="Times New Roman"/>
          <w:szCs w:val="24"/>
        </w:rPr>
        <w:t>Κεγκέρογλου</w:t>
      </w:r>
      <w:proofErr w:type="spellEnd"/>
      <w:r>
        <w:rPr>
          <w:rFonts w:eastAsia="Times New Roman" w:cs="Times New Roman"/>
          <w:szCs w:val="24"/>
        </w:rPr>
        <w:t>:</w:t>
      </w:r>
      <w:r>
        <w:rPr>
          <w:rFonts w:eastAsia="Times New Roman" w:cs="Times New Roman"/>
          <w:szCs w:val="24"/>
        </w:rPr>
        <w:t xml:space="preserve"> «Αναλογική εφαρμογή των μ</w:t>
      </w:r>
      <w:r>
        <w:rPr>
          <w:rFonts w:eastAsia="Times New Roman" w:cs="Times New Roman"/>
          <w:szCs w:val="24"/>
        </w:rPr>
        <w:t xml:space="preserve">εταβατικών διατάξεων για τα τυπικά προσόντα των επιτηρητών των </w:t>
      </w:r>
      <w:proofErr w:type="spellStart"/>
      <w:r>
        <w:rPr>
          <w:rFonts w:eastAsia="Times New Roman" w:cs="Times New Roman"/>
          <w:szCs w:val="24"/>
        </w:rPr>
        <w:t>οστρακαλιευτικώ</w:t>
      </w:r>
      <w:r w:rsidRPr="0014084D">
        <w:rPr>
          <w:rFonts w:eastAsia="Times New Roman" w:cs="Times New Roman"/>
          <w:szCs w:val="24"/>
        </w:rPr>
        <w:t>ν</w:t>
      </w:r>
      <w:proofErr w:type="spellEnd"/>
      <w:r w:rsidRPr="0014084D">
        <w:rPr>
          <w:rFonts w:eastAsia="Times New Roman" w:cs="Times New Roman"/>
          <w:szCs w:val="24"/>
        </w:rPr>
        <w:t xml:space="preserve"> σκαφών και στα σπογγαλιευτικά</w:t>
      </w:r>
      <w:r>
        <w:rPr>
          <w:rFonts w:eastAsia="Times New Roman" w:cs="Times New Roman"/>
          <w:szCs w:val="24"/>
        </w:rPr>
        <w:t>».</w:t>
      </w:r>
    </w:p>
    <w:p w14:paraId="09A3F34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γίνεται δεκτή η τροπολογία με γενικό αριθμό 1820 των </w:t>
      </w:r>
      <w:r>
        <w:rPr>
          <w:rFonts w:eastAsia="Times New Roman" w:cs="Times New Roman"/>
          <w:szCs w:val="24"/>
        </w:rPr>
        <w:t>κ</w:t>
      </w:r>
      <w:r>
        <w:rPr>
          <w:rFonts w:eastAsia="Times New Roman" w:cs="Times New Roman"/>
          <w:szCs w:val="24"/>
        </w:rPr>
        <w:t>υρίων</w:t>
      </w:r>
      <w:r>
        <w:rPr>
          <w:rFonts w:eastAsia="Times New Roman" w:cs="Times New Roman"/>
          <w:szCs w:val="24"/>
        </w:rPr>
        <w:t xml:space="preserve"> </w:t>
      </w:r>
      <w:proofErr w:type="spellStart"/>
      <w:r>
        <w:rPr>
          <w:rFonts w:eastAsia="Times New Roman" w:cs="Times New Roman"/>
          <w:szCs w:val="24"/>
        </w:rPr>
        <w:t>Θραψανιώτη</w:t>
      </w:r>
      <w:proofErr w:type="spellEnd"/>
      <w:r>
        <w:rPr>
          <w:rFonts w:eastAsia="Times New Roman" w:cs="Times New Roman"/>
          <w:szCs w:val="24"/>
        </w:rPr>
        <w:t xml:space="preserve">, </w:t>
      </w:r>
      <w:proofErr w:type="spellStart"/>
      <w:r>
        <w:rPr>
          <w:rFonts w:eastAsia="Times New Roman" w:cs="Times New Roman"/>
          <w:szCs w:val="24"/>
        </w:rPr>
        <w:t>Ηγουμενίδη</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Καματερού, που αφορά στον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θεματικού τουρισμού για εκπαιδευτήρια. </w:t>
      </w:r>
    </w:p>
    <w:p w14:paraId="09A3F34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Τέλος, γίνονται αποδεκτές οι </w:t>
      </w:r>
      <w:r w:rsidRPr="00292731">
        <w:rPr>
          <w:rFonts w:eastAsia="Times New Roman"/>
          <w:szCs w:val="24"/>
        </w:rPr>
        <w:t>τροπολογίες</w:t>
      </w:r>
      <w:r>
        <w:rPr>
          <w:rFonts w:eastAsia="Times New Roman" w:cs="Times New Roman"/>
          <w:szCs w:val="24"/>
        </w:rPr>
        <w:t xml:space="preserve"> των Υπουργών. Νομίζω </w:t>
      </w:r>
      <w:r w:rsidRPr="002B5B2E">
        <w:rPr>
          <w:rFonts w:eastAsia="Times New Roman"/>
          <w:bCs/>
          <w:shd w:val="clear" w:color="auto" w:fill="FFFFFF"/>
        </w:rPr>
        <w:t>ότι</w:t>
      </w:r>
      <w:r>
        <w:rPr>
          <w:rFonts w:eastAsia="Times New Roman" w:cs="Times New Roman"/>
          <w:szCs w:val="24"/>
        </w:rPr>
        <w:t xml:space="preserve"> ήρθαν και τις υποστήριξαν. Ευχαριστώ. </w:t>
      </w:r>
    </w:p>
    <w:p w14:paraId="09A3F34F" w14:textId="77777777" w:rsidR="00D269F7" w:rsidRDefault="006C352B">
      <w:pPr>
        <w:spacing w:line="600" w:lineRule="auto"/>
        <w:ind w:firstLine="720"/>
        <w:contextualSpacing/>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Ευχαριστούμε την κυρία Υπουργό. </w:t>
      </w:r>
    </w:p>
    <w:p w14:paraId="09A3F35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Μπαργιώτας</w:t>
      </w:r>
      <w:proofErr w:type="spellEnd"/>
      <w:r>
        <w:rPr>
          <w:rFonts w:eastAsia="Times New Roman" w:cs="Times New Roman"/>
          <w:szCs w:val="24"/>
        </w:rPr>
        <w:t xml:space="preserve"> από τη Δημοκρατική Συμπαράταξη. </w:t>
      </w:r>
    </w:p>
    <w:p w14:paraId="09A3F35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Κύριε Πρόεδρε, θα προσπαθήσω να σεβαστώ τα πέντε λεπτά. </w:t>
      </w:r>
    </w:p>
    <w:p w14:paraId="09A3F35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Πριν μιλήσω για το θέμα του ιατρικού τουρισμού, όπως προανήγγειλε ο κ. Λοβέρδος πριν από λίγο, θα ήθελα να κάν</w:t>
      </w:r>
      <w:r>
        <w:rPr>
          <w:rFonts w:eastAsia="Times New Roman" w:cs="Times New Roman"/>
          <w:szCs w:val="24"/>
        </w:rPr>
        <w:t xml:space="preserve">ω δυο παρατηρήσεις. </w:t>
      </w:r>
    </w:p>
    <w:p w14:paraId="09A3F35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μια αφορά μια τροπολογία του Υπουργείου Υγείας, η οποία για πολλοστή φορά «πειράζει», κατά το κοινώς λεγόμενο, τα προσόντα για τη </w:t>
      </w:r>
      <w:proofErr w:type="spellStart"/>
      <w:r>
        <w:rPr>
          <w:rFonts w:eastAsia="Times New Roman" w:cs="Times New Roman"/>
          <w:szCs w:val="24"/>
        </w:rPr>
        <w:t>μοριοδότηση</w:t>
      </w:r>
      <w:proofErr w:type="spellEnd"/>
      <w:r>
        <w:rPr>
          <w:rFonts w:eastAsia="Times New Roman" w:cs="Times New Roman"/>
          <w:szCs w:val="24"/>
        </w:rPr>
        <w:t xml:space="preserve"> προϋπηρεσίας για προσλήψεις στο </w:t>
      </w:r>
      <w:r>
        <w:rPr>
          <w:rFonts w:eastAsia="Times New Roman" w:cs="Times New Roman"/>
          <w:szCs w:val="24"/>
        </w:rPr>
        <w:t>δ</w:t>
      </w:r>
      <w:r>
        <w:rPr>
          <w:rFonts w:eastAsia="Times New Roman" w:cs="Times New Roman"/>
          <w:szCs w:val="24"/>
        </w:rPr>
        <w:t>ημόσιο και ταυτόχρονα παρατείνει για δυο εβδομάδες -από 30</w:t>
      </w:r>
      <w:r>
        <w:rPr>
          <w:rFonts w:eastAsia="Times New Roman" w:cs="Times New Roman"/>
          <w:szCs w:val="24"/>
        </w:rPr>
        <w:t xml:space="preserve"> Νοεμβρίου σε 14 Δεκεμβρίου- την προθεσμία για την έκδοση της σχετικής προκήρυξης. Ελπίζω </w:t>
      </w:r>
      <w:r w:rsidRPr="004B1D47">
        <w:rPr>
          <w:rFonts w:eastAsia="Times New Roman" w:cs="Times New Roman"/>
          <w:szCs w:val="24"/>
        </w:rPr>
        <w:t>απλώς να είναι η τελευταία, γιατί υπάρχουν πάρα πολλές τέτοιες τον τελευταίο καιρό, που παίζουν με τα νούμερα και τις προκηρύξεις</w:t>
      </w:r>
      <w:r>
        <w:rPr>
          <w:rFonts w:eastAsia="Times New Roman" w:cs="Times New Roman"/>
          <w:szCs w:val="24"/>
        </w:rPr>
        <w:t xml:space="preserve"> και </w:t>
      </w:r>
      <w:r w:rsidRPr="004B1D47">
        <w:rPr>
          <w:rFonts w:eastAsia="Times New Roman" w:cs="Times New Roman"/>
          <w:szCs w:val="24"/>
        </w:rPr>
        <w:t>αφορούν ανθρώπους οι οποίοι βρίσ</w:t>
      </w:r>
      <w:r w:rsidRPr="004B1D47">
        <w:rPr>
          <w:rFonts w:eastAsia="Times New Roman" w:cs="Times New Roman"/>
          <w:szCs w:val="24"/>
        </w:rPr>
        <w:t>κονται</w:t>
      </w:r>
      <w:r>
        <w:rPr>
          <w:rFonts w:eastAsia="Times New Roman" w:cs="Times New Roman"/>
          <w:szCs w:val="24"/>
        </w:rPr>
        <w:t xml:space="preserve"> σε αναμονή και αγωνιούν. </w:t>
      </w:r>
    </w:p>
    <w:p w14:paraId="09A3F35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ελπίζω είναι να μην έχουμε στις 15 Δεκεμβρίου νέα παράταση. Ας είμαστε λίγο πιο γενναίοι στις παρατάσεις, εν πάση </w:t>
      </w:r>
      <w:proofErr w:type="spellStart"/>
      <w:r>
        <w:rPr>
          <w:rFonts w:eastAsia="Times New Roman" w:cs="Times New Roman"/>
          <w:szCs w:val="24"/>
        </w:rPr>
        <w:t>περιπτώσει</w:t>
      </w:r>
      <w:proofErr w:type="spellEnd"/>
      <w:r>
        <w:rPr>
          <w:rFonts w:eastAsia="Times New Roman" w:cs="Times New Roman"/>
          <w:szCs w:val="24"/>
        </w:rPr>
        <w:t>, ειδικά όταν δεν κατορθώνουμε να κάνουμε τη δουλειά εμπροθέσμως. Τουλάχιστον, ας μη</w:t>
      </w:r>
      <w:r>
        <w:rPr>
          <w:rFonts w:eastAsia="Times New Roman" w:cs="Times New Roman"/>
          <w:szCs w:val="24"/>
        </w:rPr>
        <w:t xml:space="preserve">ν απασχολούμε τη Βουλή. </w:t>
      </w:r>
    </w:p>
    <w:p w14:paraId="09A3F35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Η δεύτερη έχει να κάνει με μια ορολογία. Κυρία Υπουργέ, υπάρχει μια διαμαρτυρία και μια επισήμανση από ανθρώπους οι οποίοι ασχολούνται με αυτό που λέγεται στα αγγλικά «</w:t>
      </w:r>
      <w:r>
        <w:rPr>
          <w:rFonts w:eastAsia="Times New Roman" w:cs="Times New Roman"/>
          <w:szCs w:val="24"/>
          <w:lang w:val="en-US"/>
        </w:rPr>
        <w:t>outdoor</w:t>
      </w:r>
      <w:r w:rsidRPr="004865EC">
        <w:rPr>
          <w:rFonts w:eastAsia="Times New Roman" w:cs="Times New Roman"/>
          <w:szCs w:val="24"/>
        </w:rPr>
        <w:t xml:space="preserve"> </w:t>
      </w:r>
      <w:r>
        <w:rPr>
          <w:rFonts w:eastAsia="Times New Roman" w:cs="Times New Roman"/>
          <w:szCs w:val="24"/>
          <w:lang w:val="en-US"/>
        </w:rPr>
        <w:t>activities</w:t>
      </w:r>
      <w:r>
        <w:rPr>
          <w:rFonts w:eastAsia="Times New Roman" w:cs="Times New Roman"/>
          <w:szCs w:val="24"/>
        </w:rPr>
        <w:t>», δηλαδή υπαίθριες δραστηριότητες. Στο νομοσ</w:t>
      </w:r>
      <w:r>
        <w:rPr>
          <w:rFonts w:eastAsia="Times New Roman" w:cs="Times New Roman"/>
          <w:szCs w:val="24"/>
        </w:rPr>
        <w:t xml:space="preserve">χέδιο περνάει ένας όρος ως «αθλητική αναψυχή». Στο </w:t>
      </w:r>
      <w:r>
        <w:rPr>
          <w:rFonts w:eastAsia="Times New Roman" w:cs="Times New Roman"/>
          <w:szCs w:val="24"/>
          <w:lang w:val="en-US"/>
        </w:rPr>
        <w:t>google</w:t>
      </w:r>
      <w:r>
        <w:rPr>
          <w:rFonts w:eastAsia="Times New Roman" w:cs="Times New Roman"/>
          <w:szCs w:val="24"/>
        </w:rPr>
        <w:t xml:space="preserve"> και τα δυο, </w:t>
      </w:r>
      <w:r>
        <w:rPr>
          <w:rFonts w:eastAsia="Times New Roman" w:cs="Times New Roman"/>
          <w:szCs w:val="24"/>
        </w:rPr>
        <w:lastRenderedPageBreak/>
        <w:t>και το «αθλητική αναψυχή» και το «</w:t>
      </w:r>
      <w:r>
        <w:rPr>
          <w:rFonts w:eastAsia="Times New Roman" w:cs="Times New Roman"/>
          <w:szCs w:val="24"/>
          <w:lang w:val="en-US"/>
        </w:rPr>
        <w:t>athletic</w:t>
      </w:r>
      <w:r w:rsidRPr="00C90AE1">
        <w:rPr>
          <w:rFonts w:eastAsia="Times New Roman" w:cs="Times New Roman"/>
          <w:szCs w:val="24"/>
        </w:rPr>
        <w:t xml:space="preserve"> </w:t>
      </w:r>
      <w:r>
        <w:rPr>
          <w:rFonts w:eastAsia="Times New Roman" w:cs="Times New Roman"/>
          <w:szCs w:val="24"/>
          <w:lang w:val="en-US"/>
        </w:rPr>
        <w:t>recreation</w:t>
      </w:r>
      <w:r>
        <w:rPr>
          <w:rFonts w:eastAsia="Times New Roman" w:cs="Times New Roman"/>
          <w:szCs w:val="24"/>
        </w:rPr>
        <w:t xml:space="preserve">», δεν παράγουν κανένα αποτέλεσμα σχετικό με θεματικό τουρισμό. Παράγουν άλλα αποτελέσματα. </w:t>
      </w:r>
    </w:p>
    <w:p w14:paraId="09A3F356" w14:textId="77777777" w:rsidR="00D269F7" w:rsidRDefault="006C352B">
      <w:pPr>
        <w:spacing w:line="600" w:lineRule="auto"/>
        <w:ind w:firstLine="720"/>
        <w:contextualSpacing/>
        <w:jc w:val="both"/>
        <w:rPr>
          <w:rFonts w:eastAsia="Times New Roman" w:cs="Times New Roman"/>
          <w:szCs w:val="24"/>
        </w:rPr>
      </w:pPr>
      <w:r w:rsidRPr="00603F4D">
        <w:rPr>
          <w:rFonts w:eastAsia="Times New Roman"/>
          <w:b/>
          <w:bCs/>
        </w:rPr>
        <w:t>ΕΛΕΝΑ ΚΟΥΝΤΟΥΡΑ (Υπουργός Τουρισμού):</w:t>
      </w:r>
      <w:r>
        <w:rPr>
          <w:rFonts w:eastAsia="Times New Roman" w:cs="Times New Roman"/>
          <w:szCs w:val="24"/>
        </w:rPr>
        <w:t xml:space="preserve"> Έχουν γίνει νομοτεχνικές βελτιώσεις. </w:t>
      </w:r>
    </w:p>
    <w:p w14:paraId="09A3F35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 γι’ αυτό το λέω. </w:t>
      </w:r>
    </w:p>
    <w:p w14:paraId="09A3F35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Πολλές φορές ακόμα κι αν φιλολογικά ή από άψογη γραφειοκρατική ένας όρος είναι σωστός, αυτός που έχει κατατεθεί και ισχύει είναι καλύτερα να υιοθετηθεί. Νομίζω ότι το «</w:t>
      </w:r>
      <w:r>
        <w:rPr>
          <w:rFonts w:eastAsia="Times New Roman" w:cs="Times New Roman"/>
          <w:szCs w:val="24"/>
          <w:lang w:val="en-US"/>
        </w:rPr>
        <w:t>o</w:t>
      </w:r>
      <w:r>
        <w:rPr>
          <w:rFonts w:eastAsia="Times New Roman" w:cs="Times New Roman"/>
          <w:szCs w:val="24"/>
          <w:lang w:val="en-US"/>
        </w:rPr>
        <w:t>utdoor</w:t>
      </w:r>
      <w:r w:rsidRPr="004865EC">
        <w:rPr>
          <w:rFonts w:eastAsia="Times New Roman" w:cs="Times New Roman"/>
          <w:szCs w:val="24"/>
        </w:rPr>
        <w:t xml:space="preserve"> </w:t>
      </w:r>
      <w:r>
        <w:rPr>
          <w:rFonts w:eastAsia="Times New Roman" w:cs="Times New Roman"/>
          <w:szCs w:val="24"/>
          <w:lang w:val="en-US"/>
        </w:rPr>
        <w:t>activities</w:t>
      </w:r>
      <w:r>
        <w:rPr>
          <w:rFonts w:eastAsia="Times New Roman" w:cs="Times New Roman"/>
          <w:szCs w:val="24"/>
        </w:rPr>
        <w:t xml:space="preserve">» είναι «υπαίθριες δραστηριότητες». Έτσι το αναζητούν από το εξωτερικό οι τουρίστες και έτσι το βρίσκουν συνήθως. Ο άλλος όρος δημιουργεί προβλήματα, τα οποία πολύ λίγη σχέση έχουν με την ουσία. </w:t>
      </w:r>
    </w:p>
    <w:p w14:paraId="09A3F35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Τώρα, θα μιλήσω για τον ιατρικό τουρισμό. Τ</w:t>
      </w:r>
      <w:r>
        <w:rPr>
          <w:rFonts w:eastAsia="Times New Roman" w:cs="Times New Roman"/>
          <w:szCs w:val="24"/>
        </w:rPr>
        <w:t>ο νομοσχέδιο φιλοδοξούσε να είναι ένα σπονδυλωτό νομοσχέδιο</w:t>
      </w:r>
      <w:r>
        <w:rPr>
          <w:rFonts w:eastAsia="Times New Roman" w:cs="Times New Roman"/>
          <w:szCs w:val="24"/>
        </w:rPr>
        <w:t>,</w:t>
      </w:r>
      <w:r>
        <w:rPr>
          <w:rFonts w:eastAsia="Times New Roman" w:cs="Times New Roman"/>
          <w:szCs w:val="24"/>
        </w:rPr>
        <w:t xml:space="preserve"> που αντιμετωπίζει τα προβλήματα του θεματικού τουρισμού και κατάντησε να είναι ένα ασπόνδυλο νομοσχέδιο από την άποψη ότι στερείται στρατηγικής, όπως είπε ο κ. Λοβέρδος ή, αν θέλετε, φιλοσοφίας. </w:t>
      </w:r>
      <w:r>
        <w:rPr>
          <w:rFonts w:eastAsia="Times New Roman" w:cs="Times New Roman"/>
          <w:szCs w:val="24"/>
        </w:rPr>
        <w:lastRenderedPageBreak/>
        <w:t xml:space="preserve">Είναι αποσπασματικό. Τα είπαν οι συνάδελφοί μου προηγουμένως. </w:t>
      </w:r>
    </w:p>
    <w:p w14:paraId="09A3F35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μιλήσω για ένα θέμα, το οποίο, κατά τη γνώμη μου, είναι πολύ σημαντικό. Ακροθιγώς </w:t>
      </w:r>
      <w:r w:rsidRPr="0013429E">
        <w:rPr>
          <w:rFonts w:eastAsia="Times New Roman" w:cs="Times New Roman"/>
          <w:szCs w:val="24"/>
        </w:rPr>
        <w:t>θίγεται</w:t>
      </w:r>
      <w:r>
        <w:rPr>
          <w:rFonts w:eastAsia="Times New Roman" w:cs="Times New Roman"/>
          <w:szCs w:val="24"/>
        </w:rPr>
        <w:t xml:space="preserve"> στο συγκεκριμένο νομοσχέδιο. Είναι ο ιατρικός τουρισμός, ο οποίος συζητείται πολύ στην χώρα, αλ</w:t>
      </w:r>
      <w:r>
        <w:rPr>
          <w:rFonts w:eastAsia="Times New Roman" w:cs="Times New Roman"/>
          <w:szCs w:val="24"/>
        </w:rPr>
        <w:t>λά δυστυχώς τα τελευταία χρόνια ελάχιστα πράγματα έχουν γίνει. Για να μπούμε σ’ αυτό που είπε προηγουμένως κάποιος συνάδελφος, είναι μια διεθνής οικονομική δραστηριότητα, η οποία αναπτύσσεται με ρυθμούς 20% τον χρόνο. Είναι μια δραστηριότητα που με πολύ συ</w:t>
      </w:r>
      <w:r>
        <w:rPr>
          <w:rFonts w:eastAsia="Times New Roman" w:cs="Times New Roman"/>
          <w:szCs w:val="24"/>
        </w:rPr>
        <w:t xml:space="preserve">ντηρητικούς υπολογισμούς μπορεί να αγγίξει τα 2 δισεκατομμύρια ευρώ τζίρο τον χρόνο στη χώρα. </w:t>
      </w:r>
    </w:p>
    <w:p w14:paraId="09A3F35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Σωστοί είναι οι ορισμοί στο άρθρο 20. Υπάρχουν αυτές οι τρεις μεγάλες κατηγορίες ιατρικού τουρισμού. </w:t>
      </w:r>
    </w:p>
    <w:p w14:paraId="09A3F35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Δυστυχώς, στο επόμενο άρθρο, στο 21, παραπέμπεται πάλι σε Κ</w:t>
      </w:r>
      <w:r>
        <w:rPr>
          <w:rFonts w:eastAsia="Times New Roman" w:cs="Times New Roman"/>
          <w:szCs w:val="24"/>
        </w:rPr>
        <w:t xml:space="preserve">ΥΑ η δημιουργία των αρχείων. Η ΚΥΑ </w:t>
      </w:r>
      <w:r w:rsidRPr="00D66BCA">
        <w:rPr>
          <w:rFonts w:eastAsia="Times New Roman"/>
          <w:bCs/>
        </w:rPr>
        <w:t>είναι</w:t>
      </w:r>
      <w:r>
        <w:rPr>
          <w:rFonts w:eastAsia="Times New Roman" w:cs="Times New Roman"/>
          <w:szCs w:val="24"/>
        </w:rPr>
        <w:t xml:space="preserve"> αυτή </w:t>
      </w:r>
      <w:r w:rsidRPr="008F0891">
        <w:rPr>
          <w:rFonts w:eastAsia="Times New Roman" w:cs="Times New Roman"/>
          <w:bCs/>
          <w:shd w:val="clear" w:color="auto" w:fill="FFFFFF"/>
        </w:rPr>
        <w:t>που</w:t>
      </w:r>
      <w:r>
        <w:rPr>
          <w:rFonts w:eastAsia="Times New Roman" w:cs="Times New Roman"/>
          <w:szCs w:val="24"/>
        </w:rPr>
        <w:t xml:space="preserve"> εκκρεμεί από το 2014, ουσιαστικά, για να μπορέσουμε να αποκτήσουμε το θεσμικό πλαίσιο ή για να ενεργοποιηθεί, αν θέλετε, το θεσμικό πλαίσιο που υπάρχει. </w:t>
      </w:r>
    </w:p>
    <w:p w14:paraId="09A3F35D" w14:textId="77777777" w:rsidR="00D269F7" w:rsidRDefault="006C352B">
      <w:pPr>
        <w:spacing w:line="600" w:lineRule="auto"/>
        <w:ind w:firstLine="720"/>
        <w:contextualSpacing/>
        <w:jc w:val="both"/>
        <w:rPr>
          <w:rFonts w:eastAsia="Times New Roman" w:cs="Times New Roman"/>
          <w:szCs w:val="24"/>
        </w:rPr>
      </w:pPr>
      <w:r w:rsidRPr="00B83DBF">
        <w:rPr>
          <w:rFonts w:eastAsia="Times New Roman" w:cs="Times New Roman"/>
          <w:szCs w:val="24"/>
        </w:rPr>
        <w:lastRenderedPageBreak/>
        <w:t>Υπάρχει</w:t>
      </w:r>
      <w:r>
        <w:rPr>
          <w:rFonts w:eastAsia="Times New Roman" w:cs="Times New Roman"/>
          <w:szCs w:val="24"/>
        </w:rPr>
        <w:t xml:space="preserve"> ένα μεγάλο πρόβλημα για την ανάπτυξη του ιατ</w:t>
      </w:r>
      <w:r>
        <w:rPr>
          <w:rFonts w:eastAsia="Times New Roman" w:cs="Times New Roman"/>
          <w:szCs w:val="24"/>
        </w:rPr>
        <w:t>ρικού τουρισμού. Ο ιατρικός τουρισμός δεν είναι μόνο «</w:t>
      </w:r>
      <w:r>
        <w:rPr>
          <w:rFonts w:eastAsia="Times New Roman" w:cs="Times New Roman"/>
          <w:szCs w:val="24"/>
          <w:lang w:val="en-US"/>
        </w:rPr>
        <w:t>wellness</w:t>
      </w:r>
      <w:r>
        <w:rPr>
          <w:rFonts w:eastAsia="Times New Roman" w:cs="Times New Roman"/>
          <w:szCs w:val="24"/>
        </w:rPr>
        <w:t>», ευεξία. Δεν είναι μόνο ο ιαματικός τουρισμός. Αυτό είναι ένα μικρό κομμάτι. Ο πραγματικός ιατρικός τουρισμός είναι μια τεράστια δραστηριότητα, η οποία για να μπορέσει να ευοδωθεί και να δουλέ</w:t>
      </w:r>
      <w:r>
        <w:rPr>
          <w:rFonts w:eastAsia="Times New Roman" w:cs="Times New Roman"/>
          <w:szCs w:val="24"/>
        </w:rPr>
        <w:t xml:space="preserve">ψει στην Ελλάδα, χρειάζεται κάτι πάρα πολύ απλό: Ποιότητα και πιστοποιήσεις. Χωρίς πιστοποιήσεις των </w:t>
      </w:r>
      <w:proofErr w:type="spellStart"/>
      <w:r>
        <w:rPr>
          <w:rFonts w:eastAsia="Times New Roman" w:cs="Times New Roman"/>
          <w:szCs w:val="24"/>
        </w:rPr>
        <w:t>παρόχων</w:t>
      </w:r>
      <w:proofErr w:type="spellEnd"/>
      <w:r>
        <w:rPr>
          <w:rFonts w:eastAsia="Times New Roman" w:cs="Times New Roman"/>
          <w:szCs w:val="24"/>
        </w:rPr>
        <w:t xml:space="preserve">, δεν είναι δυνατόν να συναφθούν συμφωνίες με ασφαλιστικά ταμεία και </w:t>
      </w:r>
      <w:proofErr w:type="spellStart"/>
      <w:r>
        <w:rPr>
          <w:rFonts w:eastAsia="Times New Roman" w:cs="Times New Roman"/>
          <w:szCs w:val="24"/>
        </w:rPr>
        <w:t>παρόχους</w:t>
      </w:r>
      <w:proofErr w:type="spellEnd"/>
      <w:r>
        <w:rPr>
          <w:rFonts w:eastAsia="Times New Roman" w:cs="Times New Roman"/>
          <w:szCs w:val="24"/>
        </w:rPr>
        <w:t xml:space="preserve"> του εξωτερικού, οι οποίοι φέρνουν ασθενείς. </w:t>
      </w:r>
    </w:p>
    <w:p w14:paraId="09A3F35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Η δραστηριότητα αυτή, η μ</w:t>
      </w:r>
      <w:r>
        <w:rPr>
          <w:rFonts w:eastAsia="Times New Roman" w:cs="Times New Roman"/>
          <w:szCs w:val="24"/>
        </w:rPr>
        <w:t>εταφορά ασθενών από το κέντρο προς την περιφέρεια για τη διενέργεια επεμβάσεων και θεραπειών, είναι κάτι στο οποίο αυτή την εποχή είναι πρωταθλήτρια η Τουρκία. Πάει μπροστά η Σιγκαπούρη. Έχουμε τεράστια συγκριτικά πλεονεκτήματα. Είμαστε ευρωπαϊκή χώρα.</w:t>
      </w:r>
    </w:p>
    <w:p w14:paraId="09A3F35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Έχο</w:t>
      </w:r>
      <w:r>
        <w:rPr>
          <w:rFonts w:eastAsia="Times New Roman" w:cs="Times New Roman"/>
          <w:szCs w:val="24"/>
        </w:rPr>
        <w:t xml:space="preserve">υμε αναφορές σε ευρωπαϊκές οδηγίες. Την έχουμε ενσωματώσει την </w:t>
      </w:r>
      <w:r>
        <w:rPr>
          <w:rFonts w:eastAsia="Times New Roman" w:cs="Times New Roman"/>
          <w:szCs w:val="24"/>
        </w:rPr>
        <w:t>ο</w:t>
      </w:r>
      <w:r>
        <w:rPr>
          <w:rFonts w:eastAsia="Times New Roman" w:cs="Times New Roman"/>
          <w:szCs w:val="24"/>
        </w:rPr>
        <w:t>δηγία. Έχουμε περίσσεια εξαιρετικών γιατρών εκπαιδευμένων στο κέντρο. Έχουμε γιατρούς, δηλαδή, οι οποίοι έχουν βιογραφικά, τα οποία αναγνωρίζονται από τους ασθενείς. Έχουμε υποδομές. Έχουμε πο</w:t>
      </w:r>
      <w:r>
        <w:rPr>
          <w:rFonts w:eastAsia="Times New Roman" w:cs="Times New Roman"/>
          <w:szCs w:val="24"/>
        </w:rPr>
        <w:t xml:space="preserve">λλά από τα πάντα. Ταυτόχρονα, </w:t>
      </w:r>
      <w:r>
        <w:rPr>
          <w:rFonts w:eastAsia="Times New Roman" w:cs="Times New Roman"/>
          <w:szCs w:val="24"/>
        </w:rPr>
        <w:lastRenderedPageBreak/>
        <w:t xml:space="preserve">έχουμε και μια έξοδο επαγγελματιών υγείας μαζική προς το εξωτερικό. Ο μόνος τρόπος που υπάρχει, κατά τη γνώμη μου, για να </w:t>
      </w:r>
      <w:proofErr w:type="spellStart"/>
      <w:r>
        <w:rPr>
          <w:rFonts w:eastAsia="Times New Roman" w:cs="Times New Roman"/>
          <w:szCs w:val="24"/>
        </w:rPr>
        <w:t>ανασχεθεί</w:t>
      </w:r>
      <w:proofErr w:type="spellEnd"/>
      <w:r>
        <w:rPr>
          <w:rFonts w:eastAsia="Times New Roman" w:cs="Times New Roman"/>
          <w:szCs w:val="24"/>
        </w:rPr>
        <w:t xml:space="preserve"> αυτή η τάση και για να παραχθεί αναπτυξιακή διαδικασία, οικονομική δραστηριότητα στον ιατρικό </w:t>
      </w:r>
      <w:r>
        <w:rPr>
          <w:rFonts w:eastAsia="Times New Roman" w:cs="Times New Roman"/>
          <w:szCs w:val="24"/>
        </w:rPr>
        <w:t>χώρο της Ελλάδας είναι να μπορέσουμε να στηρίξουμε τον ιατρικό τουρισμό.</w:t>
      </w:r>
    </w:p>
    <w:p w14:paraId="09A3F36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 Δυστυχώς, από το 2014 εκκρεμεί η έκδοση μιας συγκεκριμένης κοινής υ</w:t>
      </w:r>
      <w:r w:rsidRPr="00AB746C">
        <w:rPr>
          <w:rFonts w:eastAsia="Times New Roman" w:cs="Times New Roman"/>
          <w:szCs w:val="24"/>
        </w:rPr>
        <w:t>πουργικής απόφασης</w:t>
      </w:r>
      <w:r>
        <w:rPr>
          <w:rFonts w:eastAsia="Times New Roman" w:cs="Times New Roman"/>
          <w:szCs w:val="24"/>
        </w:rPr>
        <w:t xml:space="preserve"> –δεν έχει γίνει ποτέ- που αφορά ακριβώς την πιστοποίηση. Υπάρχει μόνο ένα καλό παράδειγμα που έγ</w:t>
      </w:r>
      <w:r>
        <w:rPr>
          <w:rFonts w:eastAsia="Times New Roman" w:cs="Times New Roman"/>
          <w:szCs w:val="24"/>
        </w:rPr>
        <w:t>ινε με απαίτηση του κλάδου. Στον κλάδο της υποβοηθούμενης γονιμότητας οι γιατροί και τα κέντρα υποβοηθούμενης γονιμότητας απαίτησαν πιστοποίηση και π</w:t>
      </w:r>
      <w:r w:rsidRPr="003A026B">
        <w:rPr>
          <w:rFonts w:eastAsia="Times New Roman" w:cs="Times New Roman"/>
          <w:szCs w:val="24"/>
        </w:rPr>
        <w:t>λαίσιο</w:t>
      </w:r>
      <w:r>
        <w:rPr>
          <w:rFonts w:eastAsia="Times New Roman" w:cs="Times New Roman"/>
          <w:szCs w:val="24"/>
        </w:rPr>
        <w:t xml:space="preserve"> και τα πήραν.</w:t>
      </w:r>
    </w:p>
    <w:p w14:paraId="09A3F36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3A026B">
        <w:rPr>
          <w:rFonts w:eastAsia="Times New Roman" w:cs="Times New Roman"/>
          <w:szCs w:val="24"/>
        </w:rPr>
        <w:t xml:space="preserve">Τραγική λεπτομέρεια </w:t>
      </w:r>
      <w:r>
        <w:rPr>
          <w:rFonts w:eastAsia="Times New Roman" w:cs="Times New Roman"/>
          <w:szCs w:val="24"/>
        </w:rPr>
        <w:t>γ</w:t>
      </w:r>
      <w:r w:rsidRPr="003A026B">
        <w:rPr>
          <w:rFonts w:eastAsia="Times New Roman" w:cs="Times New Roman"/>
          <w:szCs w:val="24"/>
        </w:rPr>
        <w:t>ια το πού βρίσκεται το δημόσιο</w:t>
      </w:r>
      <w:r>
        <w:rPr>
          <w:rFonts w:eastAsia="Times New Roman" w:cs="Times New Roman"/>
          <w:szCs w:val="24"/>
        </w:rPr>
        <w:t xml:space="preserve"> είναι ότι μόνο </w:t>
      </w:r>
      <w:r w:rsidRPr="003A026B">
        <w:rPr>
          <w:rFonts w:eastAsia="Times New Roman" w:cs="Times New Roman"/>
          <w:szCs w:val="24"/>
        </w:rPr>
        <w:t>τα δημόσια κέ</w:t>
      </w:r>
      <w:r>
        <w:rPr>
          <w:rFonts w:eastAsia="Times New Roman" w:cs="Times New Roman"/>
          <w:szCs w:val="24"/>
        </w:rPr>
        <w:t xml:space="preserve">ντρα </w:t>
      </w:r>
      <w:r>
        <w:rPr>
          <w:rFonts w:eastAsia="Times New Roman" w:cs="Times New Roman"/>
          <w:szCs w:val="24"/>
        </w:rPr>
        <w:t>δεν μπόρεσαν να πιστοποιηθούν, γιατί δεν είχαν</w:t>
      </w:r>
      <w:r w:rsidRPr="003A026B">
        <w:rPr>
          <w:rFonts w:eastAsia="Times New Roman" w:cs="Times New Roman"/>
          <w:szCs w:val="24"/>
        </w:rPr>
        <w:t xml:space="preserve"> τα χρήματα και τη δυνατότητα</w:t>
      </w:r>
      <w:r>
        <w:rPr>
          <w:rFonts w:eastAsia="Times New Roman" w:cs="Times New Roman"/>
          <w:szCs w:val="24"/>
        </w:rPr>
        <w:t>.</w:t>
      </w:r>
      <w:r w:rsidRPr="003A026B">
        <w:rPr>
          <w:rFonts w:eastAsia="Times New Roman" w:cs="Times New Roman"/>
          <w:szCs w:val="24"/>
        </w:rPr>
        <w:t xml:space="preserve"> Εξαιρέθηκαν </w:t>
      </w:r>
      <w:r>
        <w:rPr>
          <w:rFonts w:eastAsia="Times New Roman" w:cs="Times New Roman"/>
          <w:szCs w:val="24"/>
        </w:rPr>
        <w:t>από την ανάγκη και εξαιρέθηκαν και από τη συμμετοχή στον ι</w:t>
      </w:r>
      <w:r w:rsidRPr="003A026B">
        <w:rPr>
          <w:rFonts w:eastAsia="Times New Roman" w:cs="Times New Roman"/>
          <w:szCs w:val="24"/>
        </w:rPr>
        <w:t>ατρικό τουρισμό</w:t>
      </w:r>
      <w:r>
        <w:rPr>
          <w:rFonts w:eastAsia="Times New Roman" w:cs="Times New Roman"/>
          <w:szCs w:val="24"/>
        </w:rPr>
        <w:t>.</w:t>
      </w:r>
      <w:r w:rsidRPr="003A026B">
        <w:rPr>
          <w:rFonts w:eastAsia="Times New Roman" w:cs="Times New Roman"/>
          <w:szCs w:val="24"/>
        </w:rPr>
        <w:t xml:space="preserve"> Έχουμε τεράστιες δυνατότητες</w:t>
      </w:r>
      <w:r>
        <w:rPr>
          <w:rFonts w:eastAsia="Times New Roman" w:cs="Times New Roman"/>
          <w:szCs w:val="24"/>
        </w:rPr>
        <w:t>.</w:t>
      </w:r>
      <w:r w:rsidRPr="003A026B">
        <w:rPr>
          <w:rFonts w:eastAsia="Times New Roman" w:cs="Times New Roman"/>
          <w:szCs w:val="24"/>
        </w:rPr>
        <w:t xml:space="preserve"> Είναι </w:t>
      </w:r>
      <w:r>
        <w:rPr>
          <w:rFonts w:eastAsia="Times New Roman" w:cs="Times New Roman"/>
          <w:szCs w:val="24"/>
        </w:rPr>
        <w:t>πραγματικά κ</w:t>
      </w:r>
      <w:r w:rsidRPr="003A026B">
        <w:rPr>
          <w:rFonts w:eastAsia="Times New Roman" w:cs="Times New Roman"/>
          <w:szCs w:val="24"/>
        </w:rPr>
        <w:t>ρίμα να μην τις αξιοποιούμε</w:t>
      </w:r>
      <w:r>
        <w:rPr>
          <w:rFonts w:eastAsia="Times New Roman" w:cs="Times New Roman"/>
          <w:szCs w:val="24"/>
        </w:rPr>
        <w:t>.</w:t>
      </w:r>
      <w:r w:rsidRPr="003A026B">
        <w:rPr>
          <w:rFonts w:eastAsia="Times New Roman" w:cs="Times New Roman"/>
          <w:szCs w:val="24"/>
        </w:rPr>
        <w:t xml:space="preserve"> </w:t>
      </w:r>
    </w:p>
    <w:p w14:paraId="09A3F36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3A026B">
        <w:rPr>
          <w:rFonts w:eastAsia="Times New Roman" w:cs="Times New Roman"/>
          <w:szCs w:val="24"/>
        </w:rPr>
        <w:t xml:space="preserve"> Λάρισα από τ</w:t>
      </w:r>
      <w:r w:rsidRPr="003A026B">
        <w:rPr>
          <w:rFonts w:eastAsia="Times New Roman" w:cs="Times New Roman"/>
          <w:szCs w:val="24"/>
        </w:rPr>
        <w:t xml:space="preserve">ην οποία κατάγομαι έχει μία </w:t>
      </w:r>
      <w:proofErr w:type="spellStart"/>
      <w:r w:rsidRPr="003A026B">
        <w:rPr>
          <w:rFonts w:eastAsia="Times New Roman" w:cs="Times New Roman"/>
          <w:szCs w:val="24"/>
        </w:rPr>
        <w:t>υπερσυσσώρευση</w:t>
      </w:r>
      <w:proofErr w:type="spellEnd"/>
      <w:r w:rsidRPr="003A026B">
        <w:rPr>
          <w:rFonts w:eastAsia="Times New Roman" w:cs="Times New Roman"/>
          <w:szCs w:val="24"/>
        </w:rPr>
        <w:t xml:space="preserve"> κέντρων αποκατάστασης και εξαιρετικές ιδιωτικές δομές</w:t>
      </w:r>
      <w:r>
        <w:rPr>
          <w:rFonts w:eastAsia="Times New Roman" w:cs="Times New Roman"/>
          <w:szCs w:val="24"/>
        </w:rPr>
        <w:t>,</w:t>
      </w:r>
      <w:r w:rsidRPr="003A026B">
        <w:rPr>
          <w:rFonts w:eastAsia="Times New Roman" w:cs="Times New Roman"/>
          <w:szCs w:val="24"/>
        </w:rPr>
        <w:t xml:space="preserve"> οι οποίες μπορούν αύριο το πρωί και να πιστοποιηθούν και να ξεκινήσουν τη διαδικασία φιλοξενίας ασθενών</w:t>
      </w:r>
      <w:r>
        <w:rPr>
          <w:rFonts w:eastAsia="Times New Roman" w:cs="Times New Roman"/>
          <w:szCs w:val="24"/>
        </w:rPr>
        <w:t>.</w:t>
      </w:r>
      <w:r w:rsidRPr="003A026B">
        <w:rPr>
          <w:rFonts w:eastAsia="Times New Roman" w:cs="Times New Roman"/>
          <w:szCs w:val="24"/>
        </w:rPr>
        <w:t xml:space="preserve"> Έχει γίνει στο παρελθόν αποσπασματικά και περιστασιακ</w:t>
      </w:r>
      <w:r w:rsidRPr="003A026B">
        <w:rPr>
          <w:rFonts w:eastAsia="Times New Roman" w:cs="Times New Roman"/>
          <w:szCs w:val="24"/>
        </w:rPr>
        <w:t>ά</w:t>
      </w:r>
      <w:r>
        <w:rPr>
          <w:rFonts w:eastAsia="Times New Roman" w:cs="Times New Roman"/>
          <w:szCs w:val="24"/>
        </w:rPr>
        <w:t>.</w:t>
      </w:r>
      <w:r w:rsidRPr="003A026B">
        <w:rPr>
          <w:rFonts w:eastAsia="Times New Roman" w:cs="Times New Roman"/>
          <w:szCs w:val="24"/>
        </w:rPr>
        <w:t xml:space="preserve"> Όλοι οι επιχειρηματίες του κλάδου ζητούν το απλό</w:t>
      </w:r>
      <w:r>
        <w:rPr>
          <w:rFonts w:eastAsia="Times New Roman" w:cs="Times New Roman"/>
          <w:szCs w:val="24"/>
        </w:rPr>
        <w:t>.</w:t>
      </w:r>
    </w:p>
    <w:p w14:paraId="09A3F36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9A3F364" w14:textId="77777777" w:rsidR="00D269F7" w:rsidRDefault="006C352B">
      <w:pPr>
        <w:spacing w:line="600" w:lineRule="auto"/>
        <w:ind w:firstLine="720"/>
        <w:contextualSpacing/>
        <w:jc w:val="both"/>
        <w:rPr>
          <w:rFonts w:eastAsia="Times New Roman" w:cs="Times New Roman"/>
          <w:szCs w:val="24"/>
        </w:rPr>
      </w:pPr>
      <w:r w:rsidRPr="003A026B">
        <w:rPr>
          <w:rFonts w:eastAsia="Times New Roman" w:cs="Times New Roman"/>
          <w:szCs w:val="24"/>
        </w:rPr>
        <w:t xml:space="preserve"> Δυστυχώς</w:t>
      </w:r>
      <w:r>
        <w:rPr>
          <w:rFonts w:eastAsia="Times New Roman" w:cs="Times New Roman"/>
          <w:szCs w:val="24"/>
        </w:rPr>
        <w:t>,</w:t>
      </w:r>
      <w:r w:rsidRPr="003A026B">
        <w:rPr>
          <w:rFonts w:eastAsia="Times New Roman" w:cs="Times New Roman"/>
          <w:szCs w:val="24"/>
        </w:rPr>
        <w:t xml:space="preserve"> </w:t>
      </w:r>
      <w:r>
        <w:rPr>
          <w:rFonts w:eastAsia="Times New Roman" w:cs="Times New Roman"/>
          <w:szCs w:val="24"/>
        </w:rPr>
        <w:t xml:space="preserve">όσον αφορά </w:t>
      </w:r>
      <w:r w:rsidRPr="003A026B">
        <w:rPr>
          <w:rFonts w:eastAsia="Times New Roman" w:cs="Times New Roman"/>
          <w:szCs w:val="24"/>
        </w:rPr>
        <w:t>το νομοσχέδιο</w:t>
      </w:r>
      <w:r>
        <w:rPr>
          <w:rFonts w:eastAsia="Times New Roman" w:cs="Times New Roman"/>
          <w:szCs w:val="24"/>
        </w:rPr>
        <w:t>,</w:t>
      </w:r>
      <w:r w:rsidRPr="003A026B">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όλο</w:t>
      </w:r>
      <w:r>
        <w:rPr>
          <w:rFonts w:eastAsia="Times New Roman" w:cs="Times New Roman"/>
          <w:szCs w:val="24"/>
        </w:rPr>
        <w:t xml:space="preserve"> που είναι θετικές </w:t>
      </w:r>
      <w:r w:rsidRPr="003A026B">
        <w:rPr>
          <w:rFonts w:eastAsia="Times New Roman" w:cs="Times New Roman"/>
          <w:szCs w:val="24"/>
        </w:rPr>
        <w:t>και οι προβλέψεις για το</w:t>
      </w:r>
      <w:r>
        <w:rPr>
          <w:rFonts w:eastAsia="Times New Roman" w:cs="Times New Roman"/>
          <w:szCs w:val="24"/>
        </w:rPr>
        <w:t>ν</w:t>
      </w:r>
      <w:r w:rsidRPr="003A026B">
        <w:rPr>
          <w:rFonts w:eastAsia="Times New Roman" w:cs="Times New Roman"/>
          <w:szCs w:val="24"/>
        </w:rPr>
        <w:t xml:space="preserve"> ιαματικό τουρισμό και η πρόβλ</w:t>
      </w:r>
      <w:r w:rsidRPr="003A026B">
        <w:rPr>
          <w:rFonts w:eastAsia="Times New Roman" w:cs="Times New Roman"/>
          <w:szCs w:val="24"/>
        </w:rPr>
        <w:t>εψη για το μητρώο</w:t>
      </w:r>
      <w:r>
        <w:rPr>
          <w:rFonts w:eastAsia="Times New Roman" w:cs="Times New Roman"/>
          <w:szCs w:val="24"/>
        </w:rPr>
        <w:t>,</w:t>
      </w:r>
      <w:r w:rsidRPr="003A026B">
        <w:rPr>
          <w:rFonts w:eastAsia="Times New Roman" w:cs="Times New Roman"/>
          <w:szCs w:val="24"/>
        </w:rPr>
        <w:t xml:space="preserve"> </w:t>
      </w:r>
      <w:r>
        <w:rPr>
          <w:rFonts w:eastAsia="Times New Roman" w:cs="Times New Roman"/>
          <w:szCs w:val="24"/>
        </w:rPr>
        <w:t xml:space="preserve">χρειάζονταν κάποιες </w:t>
      </w:r>
      <w:r w:rsidRPr="003A026B">
        <w:rPr>
          <w:rFonts w:eastAsia="Times New Roman" w:cs="Times New Roman"/>
          <w:szCs w:val="24"/>
        </w:rPr>
        <w:t xml:space="preserve">βασικές </w:t>
      </w:r>
      <w:r>
        <w:rPr>
          <w:rFonts w:eastAsia="Times New Roman" w:cs="Times New Roman"/>
          <w:szCs w:val="24"/>
        </w:rPr>
        <w:t>βελτιώσεις</w:t>
      </w:r>
      <w:r>
        <w:rPr>
          <w:rFonts w:eastAsia="Times New Roman" w:cs="Times New Roman"/>
          <w:szCs w:val="24"/>
        </w:rPr>
        <w:t>,</w:t>
      </w:r>
      <w:r>
        <w:rPr>
          <w:rFonts w:eastAsia="Times New Roman" w:cs="Times New Roman"/>
          <w:szCs w:val="24"/>
        </w:rPr>
        <w:t xml:space="preserve"> που</w:t>
      </w:r>
      <w:r w:rsidRPr="003A026B">
        <w:rPr>
          <w:rFonts w:eastAsia="Times New Roman" w:cs="Times New Roman"/>
          <w:szCs w:val="24"/>
        </w:rPr>
        <w:t xml:space="preserve"> είχαν συζητηθεί εδώ και ήταν παρούσα και η Υπουργός σε μία επίκαιρη ερώτηση </w:t>
      </w:r>
      <w:r>
        <w:rPr>
          <w:rFonts w:eastAsia="Times New Roman" w:cs="Times New Roman"/>
          <w:szCs w:val="24"/>
        </w:rPr>
        <w:t xml:space="preserve">πριν </w:t>
      </w:r>
      <w:r w:rsidRPr="003A026B">
        <w:rPr>
          <w:rFonts w:eastAsia="Times New Roman" w:cs="Times New Roman"/>
          <w:szCs w:val="24"/>
        </w:rPr>
        <w:t xml:space="preserve">από ενάμιση χρόνο προς το Υπουργείο </w:t>
      </w:r>
      <w:r>
        <w:rPr>
          <w:rFonts w:eastAsia="Times New Roman" w:cs="Times New Roman"/>
          <w:szCs w:val="24"/>
        </w:rPr>
        <w:t>Υγείας, αλλά με ευθύνη…</w:t>
      </w:r>
    </w:p>
    <w:p w14:paraId="09A3F365" w14:textId="77777777" w:rsidR="00D269F7" w:rsidRDefault="006C352B">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xml:space="preserve">, </w:t>
      </w:r>
      <w:r>
        <w:rPr>
          <w:rFonts w:eastAsia="Times New Roman" w:cs="Times New Roman"/>
          <w:szCs w:val="24"/>
        </w:rPr>
        <w:t>ολοκληρώστε. Περάσαμε και τα έξι λεπτά.</w:t>
      </w:r>
    </w:p>
    <w:p w14:paraId="09A3F36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Τελειώνω, κύριε Πρόεδρε. </w:t>
      </w:r>
    </w:p>
    <w:p w14:paraId="09A3F36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Επαναλαμβάνω με ευθύνη </w:t>
      </w:r>
      <w:r w:rsidRPr="003A026B">
        <w:rPr>
          <w:rFonts w:eastAsia="Times New Roman" w:cs="Times New Roman"/>
          <w:szCs w:val="24"/>
        </w:rPr>
        <w:t>του Υπουργείου Υγείας δεν έχει προχωρήσει τίποτα</w:t>
      </w:r>
      <w:r>
        <w:rPr>
          <w:rFonts w:eastAsia="Times New Roman" w:cs="Times New Roman"/>
          <w:szCs w:val="24"/>
        </w:rPr>
        <w:t>.</w:t>
      </w:r>
      <w:r w:rsidRPr="003A026B">
        <w:rPr>
          <w:rFonts w:eastAsia="Times New Roman" w:cs="Times New Roman"/>
          <w:szCs w:val="24"/>
        </w:rPr>
        <w:t xml:space="preserve"> Οι πιστοποιήσεις και η αναγνώριση των κέντρων είναι ευθύνη του Υπουργείου Υγείας</w:t>
      </w:r>
      <w:r>
        <w:rPr>
          <w:rFonts w:eastAsia="Times New Roman" w:cs="Times New Roman"/>
          <w:szCs w:val="24"/>
        </w:rPr>
        <w:t>.</w:t>
      </w:r>
      <w:r w:rsidRPr="003A026B">
        <w:rPr>
          <w:rFonts w:eastAsia="Times New Roman" w:cs="Times New Roman"/>
          <w:szCs w:val="24"/>
        </w:rPr>
        <w:t xml:space="preserve"> Η κοινή </w:t>
      </w:r>
      <w:r>
        <w:rPr>
          <w:rFonts w:eastAsia="Times New Roman" w:cs="Times New Roman"/>
          <w:szCs w:val="24"/>
        </w:rPr>
        <w:t>υ</w:t>
      </w:r>
      <w:r w:rsidRPr="003A026B">
        <w:rPr>
          <w:rFonts w:eastAsia="Times New Roman" w:cs="Times New Roman"/>
          <w:szCs w:val="24"/>
        </w:rPr>
        <w:t>π</w:t>
      </w:r>
      <w:r w:rsidRPr="003A026B">
        <w:rPr>
          <w:rFonts w:eastAsia="Times New Roman" w:cs="Times New Roman"/>
          <w:szCs w:val="24"/>
        </w:rPr>
        <w:t>ουργική απόφαση</w:t>
      </w:r>
      <w:r>
        <w:rPr>
          <w:rFonts w:eastAsia="Times New Roman" w:cs="Times New Roman"/>
          <w:szCs w:val="24"/>
        </w:rPr>
        <w:t>,</w:t>
      </w:r>
      <w:r w:rsidRPr="003A026B">
        <w:rPr>
          <w:rFonts w:eastAsia="Times New Roman" w:cs="Times New Roman"/>
          <w:szCs w:val="24"/>
        </w:rPr>
        <w:t xml:space="preserve"> που εκκρεμεί καθυστερεί λόγω του Υπουργείου Υγείας</w:t>
      </w:r>
      <w:r>
        <w:rPr>
          <w:rFonts w:eastAsia="Times New Roman" w:cs="Times New Roman"/>
          <w:szCs w:val="24"/>
        </w:rPr>
        <w:t>.</w:t>
      </w:r>
      <w:r w:rsidRPr="003A026B">
        <w:rPr>
          <w:rFonts w:eastAsia="Times New Roman" w:cs="Times New Roman"/>
          <w:szCs w:val="24"/>
        </w:rPr>
        <w:t xml:space="preserve"> Αν δεν προχωρήσει</w:t>
      </w:r>
      <w:r>
        <w:rPr>
          <w:rFonts w:eastAsia="Times New Roman" w:cs="Times New Roman"/>
          <w:szCs w:val="24"/>
        </w:rPr>
        <w:t>,</w:t>
      </w:r>
      <w:r w:rsidRPr="003A026B">
        <w:rPr>
          <w:rFonts w:eastAsia="Times New Roman" w:cs="Times New Roman"/>
          <w:szCs w:val="24"/>
        </w:rPr>
        <w:t xml:space="preserve"> </w:t>
      </w:r>
      <w:r w:rsidRPr="003A026B">
        <w:rPr>
          <w:rFonts w:eastAsia="Times New Roman" w:cs="Times New Roman"/>
          <w:szCs w:val="24"/>
        </w:rPr>
        <w:t>μ</w:t>
      </w:r>
      <w:r>
        <w:rPr>
          <w:rFonts w:eastAsia="Times New Roman" w:cs="Times New Roman"/>
          <w:szCs w:val="24"/>
        </w:rPr>
        <w:t>ί</w:t>
      </w:r>
      <w:r w:rsidRPr="003A026B">
        <w:rPr>
          <w:rFonts w:eastAsia="Times New Roman" w:cs="Times New Roman"/>
          <w:szCs w:val="24"/>
        </w:rPr>
        <w:t>α</w:t>
      </w:r>
      <w:r w:rsidRPr="003A026B">
        <w:rPr>
          <w:rFonts w:eastAsia="Times New Roman" w:cs="Times New Roman"/>
          <w:szCs w:val="24"/>
        </w:rPr>
        <w:t xml:space="preserve"> πολύ σημαντική </w:t>
      </w:r>
      <w:r>
        <w:rPr>
          <w:rFonts w:eastAsia="Times New Roman" w:cs="Times New Roman"/>
          <w:szCs w:val="24"/>
        </w:rPr>
        <w:t xml:space="preserve">και σοβαρή </w:t>
      </w:r>
      <w:r w:rsidRPr="003A026B">
        <w:rPr>
          <w:rFonts w:eastAsia="Times New Roman" w:cs="Times New Roman"/>
          <w:szCs w:val="24"/>
        </w:rPr>
        <w:t>οικονομική δραστηριότητα</w:t>
      </w:r>
      <w:r>
        <w:rPr>
          <w:rFonts w:eastAsia="Times New Roman" w:cs="Times New Roman"/>
          <w:szCs w:val="24"/>
        </w:rPr>
        <w:t xml:space="preserve"> στην οποία μας ξεπερνούν, ό</w:t>
      </w:r>
      <w:r w:rsidRPr="003A026B">
        <w:rPr>
          <w:rFonts w:eastAsia="Times New Roman" w:cs="Times New Roman"/>
          <w:szCs w:val="24"/>
        </w:rPr>
        <w:t>πως είπα προηγουμένως</w:t>
      </w:r>
      <w:r>
        <w:rPr>
          <w:rFonts w:eastAsia="Times New Roman" w:cs="Times New Roman"/>
          <w:szCs w:val="24"/>
        </w:rPr>
        <w:t>,</w:t>
      </w:r>
      <w:r w:rsidRPr="003A026B">
        <w:rPr>
          <w:rFonts w:eastAsia="Times New Roman" w:cs="Times New Roman"/>
          <w:szCs w:val="24"/>
        </w:rPr>
        <w:t xml:space="preserve"> οι γείτονες θα παραμείνει πρακτικά ανενεργή στην Ελλάδα</w:t>
      </w:r>
      <w:r>
        <w:rPr>
          <w:rFonts w:eastAsia="Times New Roman" w:cs="Times New Roman"/>
          <w:szCs w:val="24"/>
        </w:rPr>
        <w:t>, ακριβώ</w:t>
      </w:r>
      <w:r>
        <w:rPr>
          <w:rFonts w:eastAsia="Times New Roman" w:cs="Times New Roman"/>
          <w:szCs w:val="24"/>
        </w:rPr>
        <w:t>ς γι</w:t>
      </w:r>
      <w:r w:rsidRPr="003A026B">
        <w:rPr>
          <w:rFonts w:eastAsia="Times New Roman" w:cs="Times New Roman"/>
          <w:szCs w:val="24"/>
        </w:rPr>
        <w:t>ατί το δ</w:t>
      </w:r>
      <w:r>
        <w:rPr>
          <w:rFonts w:eastAsia="Times New Roman" w:cs="Times New Roman"/>
          <w:szCs w:val="24"/>
        </w:rPr>
        <w:t xml:space="preserve">ημόσιο αδυνατεί να παρακολουθήσει τις </w:t>
      </w:r>
      <w:r>
        <w:rPr>
          <w:rFonts w:eastAsia="Times New Roman" w:cs="Times New Roman"/>
          <w:szCs w:val="24"/>
        </w:rPr>
        <w:t>εξ</w:t>
      </w:r>
      <w:r>
        <w:rPr>
          <w:rFonts w:eastAsia="Times New Roman" w:cs="Times New Roman"/>
          <w:szCs w:val="24"/>
        </w:rPr>
        <w:t>ε</w:t>
      </w:r>
      <w:r>
        <w:rPr>
          <w:rFonts w:eastAsia="Times New Roman" w:cs="Times New Roman"/>
          <w:szCs w:val="24"/>
        </w:rPr>
        <w:t>λ</w:t>
      </w:r>
      <w:r>
        <w:rPr>
          <w:rFonts w:eastAsia="Times New Roman" w:cs="Times New Roman"/>
          <w:szCs w:val="24"/>
        </w:rPr>
        <w:t>ί</w:t>
      </w:r>
      <w:r>
        <w:rPr>
          <w:rFonts w:eastAsia="Times New Roman" w:cs="Times New Roman"/>
          <w:szCs w:val="24"/>
        </w:rPr>
        <w:t>ξει</w:t>
      </w:r>
      <w:r w:rsidRPr="003A026B">
        <w:rPr>
          <w:rFonts w:eastAsia="Times New Roman" w:cs="Times New Roman"/>
          <w:szCs w:val="24"/>
        </w:rPr>
        <w:t>ς</w:t>
      </w:r>
      <w:r>
        <w:rPr>
          <w:rFonts w:eastAsia="Times New Roman" w:cs="Times New Roman"/>
          <w:szCs w:val="24"/>
        </w:rPr>
        <w:t>.</w:t>
      </w:r>
    </w:p>
    <w:p w14:paraId="09A3F36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9A3F369" w14:textId="77777777" w:rsidR="00D269F7" w:rsidRDefault="006C352B">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Τον λόγο έχει ο κ. Αποστόλου από τον ΣΥΡΙΖΑ.</w:t>
      </w:r>
    </w:p>
    <w:p w14:paraId="09A3F36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Κύριε Πρόεδρε, μετά τον κ. Αποστόλου θα ήθελα να μιλήσω για τ</w:t>
      </w:r>
      <w:r>
        <w:rPr>
          <w:rFonts w:eastAsia="Times New Roman" w:cs="Times New Roman"/>
          <w:szCs w:val="24"/>
        </w:rPr>
        <w:t xml:space="preserve">ις νομοτεχνικές βελτιώσεις που καταθέτουμε. </w:t>
      </w:r>
    </w:p>
    <w:p w14:paraId="09A3F36B" w14:textId="77777777" w:rsidR="00D269F7" w:rsidRDefault="006C352B">
      <w:pPr>
        <w:spacing w:line="600" w:lineRule="auto"/>
        <w:ind w:firstLine="720"/>
        <w:contextualSpacing/>
        <w:jc w:val="both"/>
        <w:rPr>
          <w:rFonts w:eastAsia="Times New Roman" w:cs="Times New Roman"/>
          <w:b/>
          <w:szCs w:val="24"/>
        </w:rPr>
      </w:pPr>
      <w:r w:rsidRPr="001205D0">
        <w:rPr>
          <w:rFonts w:eastAsia="Times New Roman" w:cs="Times New Roman"/>
          <w:b/>
          <w:szCs w:val="24"/>
        </w:rPr>
        <w:t xml:space="preserve">ΠΡΟΕΔΡΕΥΩΝ (Γεώργιος </w:t>
      </w:r>
      <w:proofErr w:type="spellStart"/>
      <w:r w:rsidRPr="001205D0">
        <w:rPr>
          <w:rFonts w:eastAsia="Times New Roman" w:cs="Times New Roman"/>
          <w:b/>
          <w:szCs w:val="24"/>
        </w:rPr>
        <w:t>Λαμπρούλης</w:t>
      </w:r>
      <w:proofErr w:type="spellEnd"/>
      <w:r w:rsidRPr="001205D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Εντάξει, κυρία Υπουργέ. </w:t>
      </w:r>
      <w:r>
        <w:rPr>
          <w:rFonts w:eastAsia="Times New Roman" w:cs="Times New Roman"/>
          <w:b/>
          <w:szCs w:val="24"/>
        </w:rPr>
        <w:t xml:space="preserve"> </w:t>
      </w:r>
    </w:p>
    <w:p w14:paraId="09A3F36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Ορίστε, κύριε Αποστόλου, έχετε τον λόγο.</w:t>
      </w:r>
    </w:p>
    <w:p w14:paraId="09A3F36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Ευχαριστώ, κύριε Πρόεδρε. </w:t>
      </w:r>
    </w:p>
    <w:p w14:paraId="09A3F36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Αγαπητοί συνάδελφοι, τι θέλουμε να κάνουμε με το</w:t>
      </w:r>
      <w:r w:rsidRPr="003A026B">
        <w:rPr>
          <w:rFonts w:eastAsia="Times New Roman" w:cs="Times New Roman"/>
          <w:szCs w:val="24"/>
        </w:rPr>
        <w:t xml:space="preserve"> συζητούμενο νομοσχέδιο</w:t>
      </w:r>
      <w:r>
        <w:rPr>
          <w:rFonts w:eastAsia="Times New Roman" w:cs="Times New Roman"/>
          <w:szCs w:val="24"/>
        </w:rPr>
        <w:t xml:space="preserve">; Θέλουμε </w:t>
      </w:r>
      <w:r w:rsidRPr="003A026B">
        <w:rPr>
          <w:rFonts w:eastAsia="Times New Roman" w:cs="Times New Roman"/>
          <w:szCs w:val="24"/>
        </w:rPr>
        <w:t>να αξιοποιήσουμε τα πολλαπλά πλεονεκτήματα της υπαίθρου με την ανάδειξη νέων και καινοτόμων δραστηριοτήτων τουριστικού χαρακτήρα</w:t>
      </w:r>
      <w:r>
        <w:rPr>
          <w:rFonts w:eastAsia="Times New Roman" w:cs="Times New Roman"/>
          <w:szCs w:val="24"/>
        </w:rPr>
        <w:t>.</w:t>
      </w:r>
      <w:r w:rsidRPr="003A026B">
        <w:rPr>
          <w:rFonts w:eastAsia="Times New Roman" w:cs="Times New Roman"/>
          <w:szCs w:val="24"/>
        </w:rPr>
        <w:t xml:space="preserve"> </w:t>
      </w:r>
    </w:p>
    <w:p w14:paraId="09A3F36F" w14:textId="77777777" w:rsidR="00D269F7" w:rsidRDefault="006C352B">
      <w:pPr>
        <w:spacing w:line="600" w:lineRule="auto"/>
        <w:ind w:firstLine="720"/>
        <w:contextualSpacing/>
        <w:jc w:val="both"/>
        <w:rPr>
          <w:rFonts w:eastAsia="Times New Roman" w:cs="Times New Roman"/>
          <w:szCs w:val="24"/>
        </w:rPr>
      </w:pPr>
      <w:r w:rsidRPr="003A026B">
        <w:rPr>
          <w:rFonts w:eastAsia="Times New Roman" w:cs="Times New Roman"/>
          <w:szCs w:val="24"/>
        </w:rPr>
        <w:t>Ειδικά στον αγροτικό χώρο</w:t>
      </w:r>
      <w:r>
        <w:rPr>
          <w:rFonts w:eastAsia="Times New Roman" w:cs="Times New Roman"/>
          <w:szCs w:val="24"/>
        </w:rPr>
        <w:t>,</w:t>
      </w:r>
      <w:r w:rsidRPr="003A026B">
        <w:rPr>
          <w:rFonts w:eastAsia="Times New Roman" w:cs="Times New Roman"/>
          <w:szCs w:val="24"/>
        </w:rPr>
        <w:t xml:space="preserve"> μπορούν να υπάρξουν τέτοιες μορφές εναλλακτικού τουρισμού που να </w:t>
      </w:r>
      <w:r w:rsidRPr="003A026B">
        <w:rPr>
          <w:rFonts w:eastAsia="Times New Roman" w:cs="Times New Roman"/>
          <w:szCs w:val="24"/>
        </w:rPr>
        <w:t>απαντούν και στο μεγάλο πρόβλημα του τουριστικού χώρου</w:t>
      </w:r>
      <w:r>
        <w:rPr>
          <w:rFonts w:eastAsia="Times New Roman" w:cs="Times New Roman"/>
          <w:szCs w:val="24"/>
        </w:rPr>
        <w:t>,</w:t>
      </w:r>
      <w:r w:rsidRPr="003A026B">
        <w:rPr>
          <w:rFonts w:eastAsia="Times New Roman" w:cs="Times New Roman"/>
          <w:szCs w:val="24"/>
        </w:rPr>
        <w:t xml:space="preserve"> που είναι η δυνατότητα υπηρεσιών για όλο το</w:t>
      </w:r>
      <w:r>
        <w:rPr>
          <w:rFonts w:eastAsia="Times New Roman" w:cs="Times New Roman"/>
          <w:szCs w:val="24"/>
        </w:rPr>
        <w:t>ν</w:t>
      </w:r>
      <w:r w:rsidRPr="003A026B">
        <w:rPr>
          <w:rFonts w:eastAsia="Times New Roman" w:cs="Times New Roman"/>
          <w:szCs w:val="24"/>
        </w:rPr>
        <w:t xml:space="preserve"> χρόνο</w:t>
      </w:r>
      <w:r>
        <w:rPr>
          <w:rFonts w:eastAsia="Times New Roman" w:cs="Times New Roman"/>
          <w:szCs w:val="24"/>
        </w:rPr>
        <w:t>.</w:t>
      </w:r>
      <w:r w:rsidRPr="003A026B">
        <w:rPr>
          <w:rFonts w:eastAsia="Times New Roman" w:cs="Times New Roman"/>
          <w:szCs w:val="24"/>
        </w:rPr>
        <w:t xml:space="preserve"> </w:t>
      </w:r>
    </w:p>
    <w:p w14:paraId="09A3F370" w14:textId="77777777" w:rsidR="00D269F7" w:rsidRDefault="006C352B">
      <w:pPr>
        <w:spacing w:line="600" w:lineRule="auto"/>
        <w:ind w:firstLine="720"/>
        <w:contextualSpacing/>
        <w:jc w:val="both"/>
        <w:rPr>
          <w:rFonts w:eastAsia="Times New Roman" w:cs="Times New Roman"/>
          <w:szCs w:val="24"/>
        </w:rPr>
      </w:pPr>
      <w:r w:rsidRPr="003A026B">
        <w:rPr>
          <w:rFonts w:eastAsia="Times New Roman" w:cs="Times New Roman"/>
          <w:szCs w:val="24"/>
        </w:rPr>
        <w:t xml:space="preserve">Ο </w:t>
      </w:r>
      <w:proofErr w:type="spellStart"/>
      <w:r w:rsidRPr="003A026B">
        <w:rPr>
          <w:rFonts w:eastAsia="Times New Roman" w:cs="Times New Roman"/>
          <w:szCs w:val="24"/>
        </w:rPr>
        <w:t>αγροτουρισμός</w:t>
      </w:r>
      <w:proofErr w:type="spellEnd"/>
      <w:r w:rsidRPr="003A026B">
        <w:rPr>
          <w:rFonts w:eastAsia="Times New Roman" w:cs="Times New Roman"/>
          <w:szCs w:val="24"/>
        </w:rPr>
        <w:t xml:space="preserve"> είναι μία ήπια μορφή τουρισμού και ανάπτυξης της υπαίθρου που φέρνει τον κάτοικο της πόλης στο περιβάλλον του χωριού και του δίνει </w:t>
      </w:r>
      <w:r w:rsidRPr="003A026B">
        <w:rPr>
          <w:rFonts w:eastAsia="Times New Roman" w:cs="Times New Roman"/>
          <w:szCs w:val="24"/>
        </w:rPr>
        <w:t>τη δυνατότητα να ενσωματωθεί στις τοπικές συνθήκες</w:t>
      </w:r>
      <w:r>
        <w:rPr>
          <w:rFonts w:eastAsia="Times New Roman" w:cs="Times New Roman"/>
          <w:szCs w:val="24"/>
        </w:rPr>
        <w:t>.</w:t>
      </w:r>
      <w:r w:rsidRPr="003A026B">
        <w:rPr>
          <w:rFonts w:eastAsia="Times New Roman" w:cs="Times New Roman"/>
          <w:szCs w:val="24"/>
        </w:rPr>
        <w:t xml:space="preserve"> Είναι </w:t>
      </w:r>
      <w:r w:rsidRPr="003A026B">
        <w:rPr>
          <w:rFonts w:eastAsia="Times New Roman" w:cs="Times New Roman"/>
          <w:szCs w:val="24"/>
        </w:rPr>
        <w:t>μ</w:t>
      </w:r>
      <w:r>
        <w:rPr>
          <w:rFonts w:eastAsia="Times New Roman" w:cs="Times New Roman"/>
          <w:szCs w:val="24"/>
        </w:rPr>
        <w:t>ί</w:t>
      </w:r>
      <w:r w:rsidRPr="003A026B">
        <w:rPr>
          <w:rFonts w:eastAsia="Times New Roman" w:cs="Times New Roman"/>
          <w:szCs w:val="24"/>
        </w:rPr>
        <w:t>α</w:t>
      </w:r>
      <w:r w:rsidRPr="003A026B">
        <w:rPr>
          <w:rFonts w:eastAsia="Times New Roman" w:cs="Times New Roman"/>
          <w:szCs w:val="24"/>
        </w:rPr>
        <w:t xml:space="preserve"> αναπτυξιακή πρόταση που επιδιώκει τη συνέχιση της παραγω</w:t>
      </w:r>
      <w:r>
        <w:rPr>
          <w:rFonts w:eastAsia="Times New Roman" w:cs="Times New Roman"/>
          <w:szCs w:val="24"/>
        </w:rPr>
        <w:t>γής παραδοσιακών προϊόντων που πι</w:t>
      </w:r>
      <w:r w:rsidRPr="003A026B">
        <w:rPr>
          <w:rFonts w:eastAsia="Times New Roman" w:cs="Times New Roman"/>
          <w:szCs w:val="24"/>
        </w:rPr>
        <w:t>θανόν να είχαν εκλείψει</w:t>
      </w:r>
      <w:r>
        <w:rPr>
          <w:rFonts w:eastAsia="Times New Roman" w:cs="Times New Roman"/>
          <w:szCs w:val="24"/>
        </w:rPr>
        <w:t>, διατηρεί ή</w:t>
      </w:r>
      <w:r w:rsidRPr="003A026B">
        <w:rPr>
          <w:rFonts w:eastAsia="Times New Roman" w:cs="Times New Roman"/>
          <w:szCs w:val="24"/>
        </w:rPr>
        <w:t xml:space="preserve"> αναβιώνει τέχνες που θα είχαν εξαλειφθεί</w:t>
      </w:r>
      <w:r>
        <w:rPr>
          <w:rFonts w:eastAsia="Times New Roman" w:cs="Times New Roman"/>
          <w:szCs w:val="24"/>
        </w:rPr>
        <w:t>,</w:t>
      </w:r>
      <w:r w:rsidRPr="003A026B">
        <w:rPr>
          <w:rFonts w:eastAsia="Times New Roman" w:cs="Times New Roman"/>
          <w:szCs w:val="24"/>
        </w:rPr>
        <w:t xml:space="preserve"> συντηρεί τις μνήμες με την </w:t>
      </w:r>
      <w:r w:rsidRPr="003A026B">
        <w:rPr>
          <w:rFonts w:eastAsia="Times New Roman" w:cs="Times New Roman"/>
          <w:szCs w:val="24"/>
        </w:rPr>
        <w:t>αναβίωση εθίμων και παραδοσιακών εκδηλώσεων</w:t>
      </w:r>
      <w:r>
        <w:rPr>
          <w:rFonts w:eastAsia="Times New Roman" w:cs="Times New Roman"/>
          <w:szCs w:val="24"/>
        </w:rPr>
        <w:t>,</w:t>
      </w:r>
      <w:r w:rsidRPr="003A026B">
        <w:rPr>
          <w:rFonts w:eastAsia="Times New Roman" w:cs="Times New Roman"/>
          <w:szCs w:val="24"/>
        </w:rPr>
        <w:t xml:space="preserve"> γίνεται κανάλι επικοινωνίας μεταξύ των απομονωμένων περιοχών</w:t>
      </w:r>
      <w:r>
        <w:rPr>
          <w:rFonts w:eastAsia="Times New Roman" w:cs="Times New Roman"/>
          <w:szCs w:val="24"/>
        </w:rPr>
        <w:t>.</w:t>
      </w:r>
    </w:p>
    <w:p w14:paraId="09A3F371" w14:textId="77777777" w:rsidR="00D269F7" w:rsidRDefault="006C352B">
      <w:pPr>
        <w:spacing w:line="600" w:lineRule="auto"/>
        <w:ind w:firstLine="720"/>
        <w:contextualSpacing/>
        <w:jc w:val="both"/>
        <w:rPr>
          <w:rFonts w:eastAsia="Times New Roman" w:cs="Times New Roman"/>
          <w:szCs w:val="24"/>
        </w:rPr>
      </w:pPr>
      <w:r w:rsidRPr="003A026B">
        <w:rPr>
          <w:rFonts w:eastAsia="Times New Roman" w:cs="Times New Roman"/>
          <w:szCs w:val="24"/>
        </w:rPr>
        <w:lastRenderedPageBreak/>
        <w:t xml:space="preserve">Ο τουρίστας </w:t>
      </w:r>
      <w:r>
        <w:rPr>
          <w:rFonts w:eastAsia="Times New Roman" w:cs="Times New Roman"/>
          <w:szCs w:val="24"/>
        </w:rPr>
        <w:t>σ</w:t>
      </w:r>
      <w:r w:rsidRPr="003A026B">
        <w:rPr>
          <w:rFonts w:eastAsia="Times New Roman" w:cs="Times New Roman"/>
          <w:szCs w:val="24"/>
        </w:rPr>
        <w:t xml:space="preserve">τον </w:t>
      </w:r>
      <w:proofErr w:type="spellStart"/>
      <w:r w:rsidRPr="003A026B">
        <w:rPr>
          <w:rFonts w:eastAsia="Times New Roman" w:cs="Times New Roman"/>
          <w:szCs w:val="24"/>
        </w:rPr>
        <w:t>αγροτουρισμό</w:t>
      </w:r>
      <w:proofErr w:type="spellEnd"/>
      <w:r w:rsidRPr="003A026B">
        <w:rPr>
          <w:rFonts w:eastAsia="Times New Roman" w:cs="Times New Roman"/>
          <w:szCs w:val="24"/>
        </w:rPr>
        <w:t xml:space="preserve"> είναι ο επισκέπτης</w:t>
      </w:r>
      <w:r>
        <w:rPr>
          <w:rFonts w:eastAsia="Times New Roman" w:cs="Times New Roman"/>
          <w:szCs w:val="24"/>
        </w:rPr>
        <w:t>,</w:t>
      </w:r>
      <w:r w:rsidRPr="003A026B">
        <w:rPr>
          <w:rFonts w:eastAsia="Times New Roman" w:cs="Times New Roman"/>
          <w:szCs w:val="24"/>
        </w:rPr>
        <w:t xml:space="preserve"> ένας ταξιδιώτης που αναζητά τα μυστικά του τόπου</w:t>
      </w:r>
      <w:r>
        <w:rPr>
          <w:rFonts w:eastAsia="Times New Roman" w:cs="Times New Roman"/>
          <w:szCs w:val="24"/>
        </w:rPr>
        <w:t>,</w:t>
      </w:r>
      <w:r w:rsidRPr="003A026B">
        <w:rPr>
          <w:rFonts w:eastAsia="Times New Roman" w:cs="Times New Roman"/>
          <w:szCs w:val="24"/>
        </w:rPr>
        <w:t xml:space="preserve"> τη φυσική κληρονομιά και όλα όσα μοναδικά και ξεχ</w:t>
      </w:r>
      <w:r w:rsidRPr="003A026B">
        <w:rPr>
          <w:rFonts w:eastAsia="Times New Roman" w:cs="Times New Roman"/>
          <w:szCs w:val="24"/>
        </w:rPr>
        <w:t>ωριστά έχει να του προσφέρει Δεν υποκαθιστά τις αγροτικές ασχολίες</w:t>
      </w:r>
      <w:r>
        <w:rPr>
          <w:rFonts w:eastAsia="Times New Roman" w:cs="Times New Roman"/>
          <w:szCs w:val="24"/>
        </w:rPr>
        <w:t>,</w:t>
      </w:r>
      <w:r w:rsidRPr="003A026B">
        <w:rPr>
          <w:rFonts w:eastAsia="Times New Roman" w:cs="Times New Roman"/>
          <w:szCs w:val="24"/>
        </w:rPr>
        <w:t xml:space="preserve"> αντιθέτως</w:t>
      </w:r>
      <w:r>
        <w:rPr>
          <w:rFonts w:eastAsia="Times New Roman" w:cs="Times New Roman"/>
          <w:szCs w:val="24"/>
        </w:rPr>
        <w:t>,</w:t>
      </w:r>
      <w:r w:rsidRPr="003A026B">
        <w:rPr>
          <w:rFonts w:eastAsia="Times New Roman" w:cs="Times New Roman"/>
          <w:szCs w:val="24"/>
        </w:rPr>
        <w:t xml:space="preserve"> τις στηρίζει προσθέτοντας ένα επιπλέον εισόδημα</w:t>
      </w:r>
      <w:r>
        <w:rPr>
          <w:rFonts w:eastAsia="Times New Roman" w:cs="Times New Roman"/>
          <w:szCs w:val="24"/>
        </w:rPr>
        <w:t>.</w:t>
      </w:r>
      <w:r w:rsidRPr="003A026B">
        <w:rPr>
          <w:rFonts w:eastAsia="Times New Roman" w:cs="Times New Roman"/>
          <w:szCs w:val="24"/>
        </w:rPr>
        <w:t xml:space="preserve"> </w:t>
      </w:r>
      <w:r>
        <w:rPr>
          <w:rFonts w:eastAsia="Times New Roman" w:cs="Times New Roman"/>
          <w:szCs w:val="24"/>
        </w:rPr>
        <w:t xml:space="preserve">Για </w:t>
      </w:r>
      <w:r w:rsidRPr="003A026B">
        <w:rPr>
          <w:rFonts w:eastAsia="Times New Roman" w:cs="Times New Roman"/>
          <w:szCs w:val="24"/>
        </w:rPr>
        <w:t>παράδειγμα</w:t>
      </w:r>
      <w:r>
        <w:rPr>
          <w:rFonts w:eastAsia="Times New Roman" w:cs="Times New Roman"/>
          <w:szCs w:val="24"/>
        </w:rPr>
        <w:t>,</w:t>
      </w:r>
      <w:r w:rsidRPr="003A026B">
        <w:rPr>
          <w:rFonts w:eastAsia="Times New Roman" w:cs="Times New Roman"/>
          <w:szCs w:val="24"/>
        </w:rPr>
        <w:t xml:space="preserve"> δεν ασχολείται μόνο με το μάζεμα της ελιάς</w:t>
      </w:r>
      <w:r>
        <w:rPr>
          <w:rFonts w:eastAsia="Times New Roman" w:cs="Times New Roman"/>
          <w:szCs w:val="24"/>
        </w:rPr>
        <w:t>,</w:t>
      </w:r>
      <w:r w:rsidRPr="003A026B">
        <w:rPr>
          <w:rFonts w:eastAsia="Times New Roman" w:cs="Times New Roman"/>
          <w:szCs w:val="24"/>
        </w:rPr>
        <w:t xml:space="preserve"> με τον τρύγο</w:t>
      </w:r>
      <w:r>
        <w:rPr>
          <w:rFonts w:eastAsia="Times New Roman" w:cs="Times New Roman"/>
          <w:szCs w:val="24"/>
        </w:rPr>
        <w:t>,</w:t>
      </w:r>
      <w:r w:rsidRPr="003A026B">
        <w:rPr>
          <w:rFonts w:eastAsia="Times New Roman" w:cs="Times New Roman"/>
          <w:szCs w:val="24"/>
        </w:rPr>
        <w:t xml:space="preserve"> αλλά και με την τοπική κουζίνα</w:t>
      </w:r>
      <w:r>
        <w:rPr>
          <w:rFonts w:eastAsia="Times New Roman" w:cs="Times New Roman"/>
          <w:szCs w:val="24"/>
        </w:rPr>
        <w:t>,</w:t>
      </w:r>
      <w:r w:rsidRPr="003A026B">
        <w:rPr>
          <w:rFonts w:eastAsia="Times New Roman" w:cs="Times New Roman"/>
          <w:szCs w:val="24"/>
        </w:rPr>
        <w:t xml:space="preserve"> με τη δοκιμή του κρασι</w:t>
      </w:r>
      <w:r w:rsidRPr="003A026B">
        <w:rPr>
          <w:rFonts w:eastAsia="Times New Roman" w:cs="Times New Roman"/>
          <w:szCs w:val="24"/>
        </w:rPr>
        <w:t>ού με όλα εκείνα</w:t>
      </w:r>
      <w:r>
        <w:rPr>
          <w:rFonts w:eastAsia="Times New Roman" w:cs="Times New Roman"/>
          <w:szCs w:val="24"/>
        </w:rPr>
        <w:t>, θ</w:t>
      </w:r>
      <w:r w:rsidRPr="003A026B">
        <w:rPr>
          <w:rFonts w:eastAsia="Times New Roman" w:cs="Times New Roman"/>
          <w:szCs w:val="24"/>
        </w:rPr>
        <w:t>α έλεγα</w:t>
      </w:r>
      <w:r>
        <w:rPr>
          <w:rFonts w:eastAsia="Times New Roman" w:cs="Times New Roman"/>
          <w:szCs w:val="24"/>
        </w:rPr>
        <w:t>,</w:t>
      </w:r>
      <w:r w:rsidRPr="003A026B">
        <w:rPr>
          <w:rFonts w:eastAsia="Times New Roman" w:cs="Times New Roman"/>
          <w:szCs w:val="24"/>
        </w:rPr>
        <w:t xml:space="preserve"> που μπορούν να προσδώσουν μία ιδιαίτερη ταυτότητα στον </w:t>
      </w:r>
      <w:proofErr w:type="spellStart"/>
      <w:r w:rsidRPr="003A026B">
        <w:rPr>
          <w:rFonts w:eastAsia="Times New Roman" w:cs="Times New Roman"/>
          <w:szCs w:val="24"/>
        </w:rPr>
        <w:t>αγροτουρισμό</w:t>
      </w:r>
      <w:proofErr w:type="spellEnd"/>
      <w:r w:rsidRPr="003A026B">
        <w:rPr>
          <w:rFonts w:eastAsia="Times New Roman" w:cs="Times New Roman"/>
          <w:szCs w:val="24"/>
        </w:rPr>
        <w:t xml:space="preserve"> και να τον αναδείξουν ως μοναδικό προϊόν</w:t>
      </w:r>
      <w:r>
        <w:rPr>
          <w:rFonts w:eastAsia="Times New Roman" w:cs="Times New Roman"/>
          <w:szCs w:val="24"/>
        </w:rPr>
        <w:t>.</w:t>
      </w:r>
    </w:p>
    <w:p w14:paraId="09A3F372" w14:textId="77777777" w:rsidR="00D269F7" w:rsidRDefault="006C352B">
      <w:pPr>
        <w:spacing w:line="600" w:lineRule="auto"/>
        <w:ind w:firstLine="720"/>
        <w:contextualSpacing/>
        <w:jc w:val="both"/>
        <w:rPr>
          <w:rFonts w:eastAsia="Times New Roman" w:cs="Times New Roman"/>
          <w:szCs w:val="24"/>
        </w:rPr>
      </w:pPr>
      <w:r w:rsidRPr="003A026B">
        <w:rPr>
          <w:rFonts w:eastAsia="Times New Roman" w:cs="Times New Roman"/>
          <w:szCs w:val="24"/>
        </w:rPr>
        <w:t>Η βιοποικιλότητα</w:t>
      </w:r>
      <w:r>
        <w:rPr>
          <w:rFonts w:eastAsia="Times New Roman" w:cs="Times New Roman"/>
          <w:szCs w:val="24"/>
        </w:rPr>
        <w:t>,</w:t>
      </w:r>
      <w:r w:rsidRPr="003A026B">
        <w:rPr>
          <w:rFonts w:eastAsia="Times New Roman" w:cs="Times New Roman"/>
          <w:szCs w:val="24"/>
        </w:rPr>
        <w:t xml:space="preserve"> η ιστορία</w:t>
      </w:r>
      <w:r>
        <w:rPr>
          <w:rFonts w:eastAsia="Times New Roman" w:cs="Times New Roman"/>
          <w:szCs w:val="24"/>
        </w:rPr>
        <w:t>,</w:t>
      </w:r>
      <w:r w:rsidRPr="003A026B">
        <w:rPr>
          <w:rFonts w:eastAsia="Times New Roman" w:cs="Times New Roman"/>
          <w:szCs w:val="24"/>
        </w:rPr>
        <w:t xml:space="preserve"> η παράδοση</w:t>
      </w:r>
      <w:r>
        <w:rPr>
          <w:rFonts w:eastAsia="Times New Roman" w:cs="Times New Roman"/>
          <w:szCs w:val="24"/>
        </w:rPr>
        <w:t>,</w:t>
      </w:r>
      <w:r w:rsidRPr="003A026B">
        <w:rPr>
          <w:rFonts w:eastAsia="Times New Roman" w:cs="Times New Roman"/>
          <w:szCs w:val="24"/>
        </w:rPr>
        <w:t xml:space="preserve"> η γαστρο</w:t>
      </w:r>
      <w:r>
        <w:rPr>
          <w:rFonts w:eastAsia="Times New Roman" w:cs="Times New Roman"/>
          <w:szCs w:val="24"/>
        </w:rPr>
        <w:t>νομία, ο</w:t>
      </w:r>
      <w:r w:rsidRPr="003A026B">
        <w:rPr>
          <w:rFonts w:eastAsia="Times New Roman" w:cs="Times New Roman"/>
          <w:szCs w:val="24"/>
        </w:rPr>
        <w:t xml:space="preserve"> πολιτισμός</w:t>
      </w:r>
      <w:r>
        <w:rPr>
          <w:rFonts w:eastAsia="Times New Roman" w:cs="Times New Roman"/>
          <w:szCs w:val="24"/>
        </w:rPr>
        <w:t>,</w:t>
      </w:r>
      <w:r w:rsidRPr="003A026B">
        <w:rPr>
          <w:rFonts w:eastAsia="Times New Roman" w:cs="Times New Roman"/>
          <w:szCs w:val="24"/>
        </w:rPr>
        <w:t xml:space="preserve"> τα χωριά</w:t>
      </w:r>
      <w:r>
        <w:rPr>
          <w:rFonts w:eastAsia="Times New Roman" w:cs="Times New Roman"/>
          <w:szCs w:val="24"/>
        </w:rPr>
        <w:t>,</w:t>
      </w:r>
      <w:r w:rsidRPr="003A026B">
        <w:rPr>
          <w:rFonts w:eastAsia="Times New Roman" w:cs="Times New Roman"/>
          <w:szCs w:val="24"/>
        </w:rPr>
        <w:t xml:space="preserve"> οι παραδόσεις</w:t>
      </w:r>
      <w:r>
        <w:rPr>
          <w:rFonts w:eastAsia="Times New Roman" w:cs="Times New Roman"/>
          <w:szCs w:val="24"/>
        </w:rPr>
        <w:t>,</w:t>
      </w:r>
      <w:r w:rsidRPr="003A026B">
        <w:rPr>
          <w:rFonts w:eastAsia="Times New Roman" w:cs="Times New Roman"/>
          <w:szCs w:val="24"/>
        </w:rPr>
        <w:t xml:space="preserve"> οι τοπικές γιορτές συνθέτουν </w:t>
      </w:r>
      <w:r>
        <w:rPr>
          <w:rFonts w:eastAsia="Times New Roman" w:cs="Times New Roman"/>
          <w:szCs w:val="24"/>
        </w:rPr>
        <w:t xml:space="preserve">όλα </w:t>
      </w:r>
      <w:r w:rsidRPr="003A026B">
        <w:rPr>
          <w:rFonts w:eastAsia="Times New Roman" w:cs="Times New Roman"/>
          <w:szCs w:val="24"/>
        </w:rPr>
        <w:t>μία μοναδικότητα σε κάθε τους μορφή και έκφραση</w:t>
      </w:r>
      <w:r>
        <w:rPr>
          <w:rFonts w:eastAsia="Times New Roman" w:cs="Times New Roman"/>
          <w:szCs w:val="24"/>
        </w:rPr>
        <w:t>.</w:t>
      </w:r>
    </w:p>
    <w:p w14:paraId="09A3F373" w14:textId="77777777" w:rsidR="00D269F7" w:rsidRDefault="006C352B">
      <w:pPr>
        <w:spacing w:line="600" w:lineRule="auto"/>
        <w:ind w:firstLine="720"/>
        <w:contextualSpacing/>
        <w:jc w:val="both"/>
        <w:rPr>
          <w:rFonts w:eastAsia="Times New Roman"/>
          <w:szCs w:val="24"/>
        </w:rPr>
      </w:pPr>
      <w:r w:rsidRPr="00C7297C">
        <w:rPr>
          <w:rFonts w:eastAsia="Times New Roman"/>
          <w:szCs w:val="24"/>
        </w:rPr>
        <w:t>Δυστυχώς</w:t>
      </w:r>
      <w:r>
        <w:rPr>
          <w:rFonts w:eastAsia="Times New Roman"/>
          <w:szCs w:val="24"/>
        </w:rPr>
        <w:t>,</w:t>
      </w:r>
      <w:r w:rsidRPr="00C7297C">
        <w:rPr>
          <w:rFonts w:eastAsia="Times New Roman"/>
          <w:szCs w:val="24"/>
        </w:rPr>
        <w:t xml:space="preserve"> στην Ελλάδα</w:t>
      </w:r>
      <w:r>
        <w:rPr>
          <w:rFonts w:eastAsia="Times New Roman"/>
          <w:szCs w:val="24"/>
        </w:rPr>
        <w:t xml:space="preserve"> έχουμε συνδέσει </w:t>
      </w:r>
      <w:r w:rsidRPr="00C7297C">
        <w:rPr>
          <w:rFonts w:eastAsia="Times New Roman"/>
          <w:szCs w:val="24"/>
        </w:rPr>
        <w:t xml:space="preserve">τον </w:t>
      </w:r>
      <w:proofErr w:type="spellStart"/>
      <w:r w:rsidRPr="00C7297C">
        <w:rPr>
          <w:rFonts w:eastAsia="Times New Roman"/>
          <w:szCs w:val="24"/>
        </w:rPr>
        <w:t>αγροτουρισμό</w:t>
      </w:r>
      <w:proofErr w:type="spellEnd"/>
      <w:r w:rsidRPr="00C7297C">
        <w:rPr>
          <w:rFonts w:eastAsia="Times New Roman"/>
          <w:szCs w:val="24"/>
        </w:rPr>
        <w:t xml:space="preserve"> με τους ξενώνες</w:t>
      </w:r>
      <w:r>
        <w:rPr>
          <w:rFonts w:eastAsia="Times New Roman"/>
          <w:szCs w:val="24"/>
        </w:rPr>
        <w:t>.</w:t>
      </w:r>
      <w:r w:rsidRPr="00C7297C">
        <w:rPr>
          <w:rFonts w:eastAsia="Times New Roman"/>
          <w:szCs w:val="24"/>
        </w:rPr>
        <w:t xml:space="preserve"> </w:t>
      </w:r>
      <w:r>
        <w:rPr>
          <w:rFonts w:eastAsia="Times New Roman"/>
          <w:szCs w:val="24"/>
        </w:rPr>
        <w:t>Π</w:t>
      </w:r>
      <w:r w:rsidRPr="00C7297C">
        <w:rPr>
          <w:rFonts w:eastAsia="Times New Roman"/>
          <w:szCs w:val="24"/>
        </w:rPr>
        <w:t xml:space="preserve">ολλοί από </w:t>
      </w:r>
      <w:r>
        <w:rPr>
          <w:rFonts w:eastAsia="Times New Roman"/>
          <w:szCs w:val="24"/>
        </w:rPr>
        <w:t>αυτούς</w:t>
      </w:r>
      <w:r w:rsidRPr="00C7297C">
        <w:rPr>
          <w:rFonts w:eastAsia="Times New Roman"/>
          <w:szCs w:val="24"/>
        </w:rPr>
        <w:t xml:space="preserve"> </w:t>
      </w:r>
      <w:r>
        <w:rPr>
          <w:rFonts w:eastAsia="Times New Roman"/>
          <w:szCs w:val="24"/>
        </w:rPr>
        <w:t>μ</w:t>
      </w:r>
      <w:r w:rsidRPr="00C7297C">
        <w:rPr>
          <w:rFonts w:eastAsia="Times New Roman"/>
          <w:szCs w:val="24"/>
        </w:rPr>
        <w:t xml:space="preserve">πορεί να έχουν χρηματοδοτηθεί κυρίως μέσω των </w:t>
      </w:r>
      <w:r>
        <w:rPr>
          <w:rFonts w:eastAsia="Times New Roman"/>
          <w:szCs w:val="24"/>
        </w:rPr>
        <w:t>π</w:t>
      </w:r>
      <w:r w:rsidRPr="00C7297C">
        <w:rPr>
          <w:rFonts w:eastAsia="Times New Roman"/>
          <w:szCs w:val="24"/>
        </w:rPr>
        <w:t xml:space="preserve">ρογραμμάτων </w:t>
      </w:r>
      <w:r>
        <w:rPr>
          <w:rFonts w:eastAsia="Times New Roman"/>
          <w:szCs w:val="24"/>
        </w:rPr>
        <w:t>«</w:t>
      </w:r>
      <w:r w:rsidRPr="00C7297C">
        <w:rPr>
          <w:rFonts w:eastAsia="Times New Roman"/>
          <w:szCs w:val="24"/>
          <w:lang w:val="en"/>
        </w:rPr>
        <w:t>LEADER</w:t>
      </w:r>
      <w:r>
        <w:rPr>
          <w:rFonts w:eastAsia="Times New Roman"/>
          <w:szCs w:val="24"/>
        </w:rPr>
        <w:t>»</w:t>
      </w:r>
      <w:r>
        <w:rPr>
          <w:rFonts w:eastAsia="Times New Roman"/>
          <w:szCs w:val="24"/>
        </w:rPr>
        <w:t>,</w:t>
      </w:r>
      <w:r w:rsidRPr="00C7297C">
        <w:rPr>
          <w:rFonts w:eastAsia="Times New Roman"/>
          <w:szCs w:val="24"/>
        </w:rPr>
        <w:t xml:space="preserve"> </w:t>
      </w:r>
      <w:r>
        <w:rPr>
          <w:rFonts w:eastAsia="Times New Roman"/>
          <w:szCs w:val="24"/>
        </w:rPr>
        <w:t xml:space="preserve">αλλά </w:t>
      </w:r>
      <w:r w:rsidRPr="00C7297C">
        <w:rPr>
          <w:rFonts w:eastAsia="Times New Roman"/>
          <w:szCs w:val="24"/>
        </w:rPr>
        <w:t>δεν αντι</w:t>
      </w:r>
      <w:r w:rsidRPr="00C7297C">
        <w:rPr>
          <w:rFonts w:eastAsia="Times New Roman"/>
          <w:szCs w:val="24"/>
        </w:rPr>
        <w:t>προσωπεύουν</w:t>
      </w:r>
      <w:r>
        <w:rPr>
          <w:rFonts w:eastAsia="Times New Roman"/>
          <w:szCs w:val="24"/>
        </w:rPr>
        <w:t xml:space="preserve"> αυτό που θέλουμε.</w:t>
      </w:r>
      <w:r w:rsidRPr="00C7297C">
        <w:rPr>
          <w:rFonts w:eastAsia="Times New Roman"/>
          <w:szCs w:val="24"/>
        </w:rPr>
        <w:t xml:space="preserve"> Ο </w:t>
      </w:r>
      <w:proofErr w:type="spellStart"/>
      <w:r w:rsidRPr="00C7297C">
        <w:rPr>
          <w:rFonts w:eastAsia="Times New Roman"/>
          <w:szCs w:val="24"/>
        </w:rPr>
        <w:t>αγροτουρισμός</w:t>
      </w:r>
      <w:proofErr w:type="spellEnd"/>
      <w:r w:rsidRPr="00C7297C">
        <w:rPr>
          <w:rFonts w:eastAsia="Times New Roman"/>
          <w:szCs w:val="24"/>
        </w:rPr>
        <w:t xml:space="preserve"> που συζητάμε βασίζεται στη διαμονή σε κατάλληλα διαμορφωμένες κατοικίες παραδοσιακής αρχιτεκτονικής </w:t>
      </w:r>
      <w:r>
        <w:rPr>
          <w:rFonts w:eastAsia="Times New Roman"/>
          <w:szCs w:val="24"/>
        </w:rPr>
        <w:t>ή σε</w:t>
      </w:r>
      <w:r w:rsidRPr="00C7297C">
        <w:rPr>
          <w:rFonts w:eastAsia="Times New Roman"/>
          <w:szCs w:val="24"/>
        </w:rPr>
        <w:t xml:space="preserve"> σπίτια που διαθέ</w:t>
      </w:r>
      <w:r w:rsidRPr="00C7297C">
        <w:rPr>
          <w:rFonts w:eastAsia="Times New Roman"/>
          <w:szCs w:val="24"/>
        </w:rPr>
        <w:lastRenderedPageBreak/>
        <w:t>τουν ένα</w:t>
      </w:r>
      <w:r>
        <w:rPr>
          <w:rFonts w:eastAsia="Times New Roman"/>
          <w:szCs w:val="24"/>
        </w:rPr>
        <w:t>ν</w:t>
      </w:r>
      <w:r w:rsidRPr="00C7297C">
        <w:rPr>
          <w:rFonts w:eastAsia="Times New Roman"/>
          <w:szCs w:val="24"/>
        </w:rPr>
        <w:t xml:space="preserve"> αξιόλογο τοπικό χαρακτήρα</w:t>
      </w:r>
      <w:r>
        <w:rPr>
          <w:rFonts w:eastAsia="Times New Roman"/>
          <w:szCs w:val="24"/>
        </w:rPr>
        <w:t>.</w:t>
      </w:r>
      <w:r w:rsidRPr="00C7297C">
        <w:rPr>
          <w:rFonts w:eastAsia="Times New Roman"/>
          <w:szCs w:val="24"/>
        </w:rPr>
        <w:t xml:space="preserve"> Αρχίζει</w:t>
      </w:r>
      <w:r>
        <w:rPr>
          <w:rFonts w:eastAsia="Times New Roman"/>
          <w:szCs w:val="24"/>
        </w:rPr>
        <w:t>,</w:t>
      </w:r>
      <w:r w:rsidRPr="00C7297C">
        <w:rPr>
          <w:rFonts w:eastAsia="Times New Roman"/>
          <w:szCs w:val="24"/>
        </w:rPr>
        <w:t xml:space="preserve"> δηλαδή</w:t>
      </w:r>
      <w:r>
        <w:rPr>
          <w:rFonts w:eastAsia="Times New Roman"/>
          <w:szCs w:val="24"/>
        </w:rPr>
        <w:t>,</w:t>
      </w:r>
      <w:r w:rsidRPr="00C7297C">
        <w:rPr>
          <w:rFonts w:eastAsia="Times New Roman"/>
          <w:szCs w:val="24"/>
        </w:rPr>
        <w:t xml:space="preserve"> </w:t>
      </w:r>
      <w:r>
        <w:rPr>
          <w:rFonts w:eastAsia="Times New Roman"/>
          <w:szCs w:val="24"/>
        </w:rPr>
        <w:t xml:space="preserve">ο </w:t>
      </w:r>
      <w:proofErr w:type="spellStart"/>
      <w:r w:rsidRPr="00C7297C">
        <w:rPr>
          <w:rFonts w:eastAsia="Times New Roman"/>
          <w:szCs w:val="24"/>
        </w:rPr>
        <w:t>αγροτουρισμός</w:t>
      </w:r>
      <w:proofErr w:type="spellEnd"/>
      <w:r w:rsidRPr="00C7297C">
        <w:rPr>
          <w:rFonts w:eastAsia="Times New Roman"/>
          <w:szCs w:val="24"/>
        </w:rPr>
        <w:t xml:space="preserve"> από το κατάλυμα στο</w:t>
      </w:r>
      <w:r w:rsidRPr="00C7297C">
        <w:rPr>
          <w:rFonts w:eastAsia="Times New Roman"/>
          <w:szCs w:val="24"/>
        </w:rPr>
        <w:t xml:space="preserve"> οποίο φιλοξενείται ο επισκέπτης και επεκτείνεται στις καθημερινές οργανωμένες περιπέτειες του</w:t>
      </w:r>
      <w:r>
        <w:rPr>
          <w:rFonts w:eastAsia="Times New Roman"/>
          <w:szCs w:val="24"/>
        </w:rPr>
        <w:t>.</w:t>
      </w:r>
      <w:r w:rsidRPr="00C7297C">
        <w:rPr>
          <w:rFonts w:eastAsia="Times New Roman"/>
          <w:szCs w:val="24"/>
        </w:rPr>
        <w:t xml:space="preserve"> Έτσι </w:t>
      </w:r>
      <w:r>
        <w:rPr>
          <w:rFonts w:eastAsia="Times New Roman"/>
          <w:szCs w:val="24"/>
        </w:rPr>
        <w:t>διαφυλάσσεται, αλλά και αξιοποιείται, η φ</w:t>
      </w:r>
      <w:r w:rsidRPr="00C7297C">
        <w:rPr>
          <w:rFonts w:eastAsia="Times New Roman"/>
          <w:szCs w:val="24"/>
        </w:rPr>
        <w:t>υσική και πολιτιστική κληρονομιά</w:t>
      </w:r>
      <w:r>
        <w:rPr>
          <w:rFonts w:eastAsia="Times New Roman"/>
          <w:szCs w:val="24"/>
        </w:rPr>
        <w:t>.</w:t>
      </w:r>
      <w:r w:rsidRPr="00C7297C">
        <w:rPr>
          <w:rFonts w:eastAsia="Times New Roman"/>
          <w:szCs w:val="24"/>
        </w:rPr>
        <w:t xml:space="preserve"> </w:t>
      </w:r>
    </w:p>
    <w:p w14:paraId="09A3F374" w14:textId="77777777" w:rsidR="00D269F7" w:rsidRDefault="006C352B">
      <w:pPr>
        <w:spacing w:line="600" w:lineRule="auto"/>
        <w:ind w:firstLine="720"/>
        <w:contextualSpacing/>
        <w:jc w:val="both"/>
        <w:rPr>
          <w:rFonts w:eastAsia="Times New Roman"/>
          <w:szCs w:val="24"/>
        </w:rPr>
      </w:pPr>
      <w:r>
        <w:rPr>
          <w:rFonts w:eastAsia="Times New Roman"/>
          <w:szCs w:val="24"/>
        </w:rPr>
        <w:t>Στοχεύουμε, α</w:t>
      </w:r>
      <w:r w:rsidRPr="00C7297C">
        <w:rPr>
          <w:rFonts w:eastAsia="Times New Roman"/>
          <w:szCs w:val="24"/>
        </w:rPr>
        <w:t>γαπητοί συνάδελφοι</w:t>
      </w:r>
      <w:r>
        <w:rPr>
          <w:rFonts w:eastAsia="Times New Roman"/>
          <w:szCs w:val="24"/>
        </w:rPr>
        <w:t>,</w:t>
      </w:r>
      <w:r w:rsidRPr="00C7297C">
        <w:rPr>
          <w:rFonts w:eastAsia="Times New Roman"/>
          <w:szCs w:val="24"/>
        </w:rPr>
        <w:t xml:space="preserve"> στους κατοίκους της υπαίθρου</w:t>
      </w:r>
      <w:r>
        <w:rPr>
          <w:rFonts w:eastAsia="Times New Roman"/>
          <w:szCs w:val="24"/>
        </w:rPr>
        <w:t>,</w:t>
      </w:r>
      <w:r w:rsidRPr="00C7297C">
        <w:rPr>
          <w:rFonts w:eastAsia="Times New Roman"/>
          <w:szCs w:val="24"/>
        </w:rPr>
        <w:t xml:space="preserve"> στο φυσικό περιβ</w:t>
      </w:r>
      <w:r w:rsidRPr="00C7297C">
        <w:rPr>
          <w:rFonts w:eastAsia="Times New Roman"/>
          <w:szCs w:val="24"/>
        </w:rPr>
        <w:t>άλλον</w:t>
      </w:r>
      <w:r>
        <w:rPr>
          <w:rFonts w:eastAsia="Times New Roman"/>
          <w:szCs w:val="24"/>
        </w:rPr>
        <w:t>, στην τόνωση της α</w:t>
      </w:r>
      <w:r w:rsidRPr="00C7297C">
        <w:rPr>
          <w:rFonts w:eastAsia="Times New Roman"/>
          <w:szCs w:val="24"/>
        </w:rPr>
        <w:t>γροτικής ζωής</w:t>
      </w:r>
      <w:r>
        <w:rPr>
          <w:rFonts w:eastAsia="Times New Roman"/>
          <w:szCs w:val="24"/>
        </w:rPr>
        <w:t>,</w:t>
      </w:r>
      <w:r w:rsidRPr="00C7297C">
        <w:rPr>
          <w:rFonts w:eastAsia="Times New Roman"/>
          <w:szCs w:val="24"/>
        </w:rPr>
        <w:t xml:space="preserve"> ώστε να σταματήσουν να ερημώνουν τα ορεινά χωριά και </w:t>
      </w:r>
      <w:r>
        <w:rPr>
          <w:rFonts w:eastAsia="Times New Roman"/>
          <w:szCs w:val="24"/>
        </w:rPr>
        <w:t xml:space="preserve">οι </w:t>
      </w:r>
      <w:r w:rsidRPr="00C7297C">
        <w:rPr>
          <w:rFonts w:eastAsia="Times New Roman"/>
          <w:szCs w:val="24"/>
        </w:rPr>
        <w:t>μειονεκτικές περιοχές της χώρας</w:t>
      </w:r>
      <w:r>
        <w:rPr>
          <w:rFonts w:eastAsia="Times New Roman"/>
          <w:szCs w:val="24"/>
        </w:rPr>
        <w:t>.</w:t>
      </w:r>
      <w:r w:rsidRPr="00C7297C">
        <w:rPr>
          <w:rFonts w:eastAsia="Times New Roman"/>
          <w:szCs w:val="24"/>
        </w:rPr>
        <w:t xml:space="preserve"> Θέλουμε να δώσουμε ζωή στην ξεχασμένη Ελλάδα</w:t>
      </w:r>
      <w:r>
        <w:rPr>
          <w:rFonts w:eastAsia="Times New Roman"/>
          <w:szCs w:val="24"/>
        </w:rPr>
        <w:t>,</w:t>
      </w:r>
      <w:r w:rsidRPr="00C7297C">
        <w:rPr>
          <w:rFonts w:eastAsia="Times New Roman"/>
          <w:szCs w:val="24"/>
        </w:rPr>
        <w:t xml:space="preserve"> αλλά και κίνητρα σε πολλούς νέους ανθρώπους για να γυρίσουν στον τόπο </w:t>
      </w:r>
      <w:r>
        <w:rPr>
          <w:rFonts w:eastAsia="Times New Roman"/>
          <w:szCs w:val="24"/>
        </w:rPr>
        <w:t>τους.</w:t>
      </w:r>
      <w:r w:rsidRPr="00C7297C">
        <w:rPr>
          <w:rFonts w:eastAsia="Times New Roman"/>
          <w:szCs w:val="24"/>
        </w:rPr>
        <w:t xml:space="preserve"> </w:t>
      </w:r>
      <w:r>
        <w:rPr>
          <w:rFonts w:eastAsia="Times New Roman"/>
          <w:szCs w:val="24"/>
        </w:rPr>
        <w:t>Έ</w:t>
      </w:r>
      <w:r w:rsidRPr="00C7297C">
        <w:rPr>
          <w:rFonts w:eastAsia="Times New Roman"/>
          <w:szCs w:val="24"/>
        </w:rPr>
        <w:t xml:space="preserve">χουμε δυνατότητες χρηματοδότησης σήμερα τόσο από το </w:t>
      </w:r>
      <w:r>
        <w:rPr>
          <w:rFonts w:eastAsia="Times New Roman"/>
          <w:szCs w:val="24"/>
        </w:rPr>
        <w:t>π</w:t>
      </w:r>
      <w:r w:rsidRPr="00C7297C">
        <w:rPr>
          <w:rFonts w:eastAsia="Times New Roman"/>
          <w:szCs w:val="24"/>
        </w:rPr>
        <w:t xml:space="preserve">ρόγραμμα </w:t>
      </w:r>
      <w:r>
        <w:rPr>
          <w:rFonts w:eastAsia="Times New Roman"/>
          <w:szCs w:val="24"/>
        </w:rPr>
        <w:t>«</w:t>
      </w:r>
      <w:r>
        <w:rPr>
          <w:rFonts w:eastAsia="Times New Roman"/>
          <w:szCs w:val="24"/>
          <w:lang w:val="en-US"/>
        </w:rPr>
        <w:t>LEADER</w:t>
      </w:r>
      <w:r>
        <w:rPr>
          <w:rFonts w:eastAsia="Times New Roman"/>
          <w:szCs w:val="24"/>
        </w:rPr>
        <w:t>»</w:t>
      </w:r>
      <w:r w:rsidRPr="00834747">
        <w:rPr>
          <w:rFonts w:eastAsia="Times New Roman"/>
          <w:szCs w:val="24"/>
        </w:rPr>
        <w:t>,</w:t>
      </w:r>
      <w:r w:rsidRPr="00834747">
        <w:rPr>
          <w:rFonts w:eastAsia="Times New Roman"/>
          <w:szCs w:val="24"/>
        </w:rPr>
        <w:t xml:space="preserve"> </w:t>
      </w:r>
      <w:r w:rsidRPr="00C7297C">
        <w:rPr>
          <w:rFonts w:eastAsia="Times New Roman"/>
          <w:szCs w:val="24"/>
        </w:rPr>
        <w:t xml:space="preserve">το οποίο έχει εκχωρηθεί </w:t>
      </w:r>
      <w:r>
        <w:rPr>
          <w:rFonts w:eastAsia="Times New Roman"/>
          <w:szCs w:val="24"/>
        </w:rPr>
        <w:t>στις περιφέρειες, αλλά το</w:t>
      </w:r>
      <w:r w:rsidRPr="00C7297C">
        <w:rPr>
          <w:rFonts w:eastAsia="Times New Roman"/>
          <w:szCs w:val="24"/>
        </w:rPr>
        <w:t xml:space="preserve"> παρακολουθούμε</w:t>
      </w:r>
      <w:r>
        <w:rPr>
          <w:rFonts w:eastAsia="Times New Roman"/>
          <w:szCs w:val="24"/>
        </w:rPr>
        <w:t>,</w:t>
      </w:r>
      <w:r w:rsidRPr="00C7297C">
        <w:rPr>
          <w:rFonts w:eastAsia="Times New Roman"/>
          <w:szCs w:val="24"/>
        </w:rPr>
        <w:t xml:space="preserve"> όσο και από συγκεκριμένα μέτρα του </w:t>
      </w:r>
      <w:r>
        <w:rPr>
          <w:rFonts w:eastAsia="Times New Roman"/>
          <w:szCs w:val="24"/>
        </w:rPr>
        <w:t>«</w:t>
      </w:r>
      <w:r w:rsidRPr="00C7297C">
        <w:rPr>
          <w:rFonts w:eastAsia="Times New Roman"/>
          <w:szCs w:val="24"/>
        </w:rPr>
        <w:t>Προγράμματος Αγροτικής Ανάπτυξης 2014</w:t>
      </w:r>
      <w:r>
        <w:rPr>
          <w:rFonts w:eastAsia="Times New Roman"/>
          <w:szCs w:val="24"/>
        </w:rPr>
        <w:t xml:space="preserve"> </w:t>
      </w:r>
      <w:r w:rsidRPr="00C7297C">
        <w:rPr>
          <w:rFonts w:eastAsia="Times New Roman"/>
          <w:szCs w:val="24"/>
        </w:rPr>
        <w:t>-</w:t>
      </w:r>
      <w:r>
        <w:rPr>
          <w:rFonts w:eastAsia="Times New Roman"/>
          <w:szCs w:val="24"/>
        </w:rPr>
        <w:t xml:space="preserve"> </w:t>
      </w:r>
      <w:r w:rsidRPr="00C7297C">
        <w:rPr>
          <w:rFonts w:eastAsia="Times New Roman"/>
          <w:szCs w:val="24"/>
        </w:rPr>
        <w:t>2020</w:t>
      </w:r>
      <w:r>
        <w:rPr>
          <w:rFonts w:eastAsia="Times New Roman"/>
          <w:szCs w:val="24"/>
        </w:rPr>
        <w:t>».</w:t>
      </w:r>
      <w:r w:rsidRPr="00C7297C">
        <w:rPr>
          <w:rFonts w:eastAsia="Times New Roman"/>
          <w:szCs w:val="24"/>
        </w:rPr>
        <w:t xml:space="preserve"> </w:t>
      </w:r>
    </w:p>
    <w:p w14:paraId="09A3F375" w14:textId="77777777" w:rsidR="00D269F7" w:rsidRDefault="006C352B">
      <w:pPr>
        <w:spacing w:line="600" w:lineRule="auto"/>
        <w:ind w:firstLine="720"/>
        <w:contextualSpacing/>
        <w:jc w:val="both"/>
        <w:rPr>
          <w:rFonts w:eastAsia="Times New Roman"/>
          <w:szCs w:val="24"/>
        </w:rPr>
      </w:pPr>
      <w:r w:rsidRPr="00C7297C">
        <w:rPr>
          <w:rFonts w:eastAsia="Times New Roman"/>
          <w:szCs w:val="24"/>
        </w:rPr>
        <w:t>Οι μορφές που συζητάμε είναι αποτέ</w:t>
      </w:r>
      <w:r w:rsidRPr="00C7297C">
        <w:rPr>
          <w:rFonts w:eastAsia="Times New Roman"/>
          <w:szCs w:val="24"/>
        </w:rPr>
        <w:t>λεσμα στενών συνεργασιών για τη θεσμική διαμόρφωσή τους με την Υπουργό Τουρι</w:t>
      </w:r>
      <w:r w:rsidRPr="00C7297C">
        <w:rPr>
          <w:rFonts w:eastAsia="Times New Roman"/>
          <w:szCs w:val="24"/>
        </w:rPr>
        <w:lastRenderedPageBreak/>
        <w:t>σμού</w:t>
      </w:r>
      <w:r>
        <w:rPr>
          <w:rFonts w:eastAsia="Times New Roman"/>
          <w:szCs w:val="24"/>
        </w:rPr>
        <w:t>,</w:t>
      </w:r>
      <w:r w:rsidRPr="00C7297C">
        <w:rPr>
          <w:rFonts w:eastAsia="Times New Roman"/>
          <w:szCs w:val="24"/>
        </w:rPr>
        <w:t xml:space="preserve"> την </w:t>
      </w:r>
      <w:r w:rsidRPr="00C7297C">
        <w:rPr>
          <w:rFonts w:eastAsia="Times New Roman"/>
          <w:szCs w:val="24"/>
        </w:rPr>
        <w:t>κ</w:t>
      </w:r>
      <w:r>
        <w:rPr>
          <w:rFonts w:eastAsia="Times New Roman"/>
          <w:szCs w:val="24"/>
        </w:rPr>
        <w:t>.</w:t>
      </w:r>
      <w:r w:rsidRPr="00C7297C">
        <w:rPr>
          <w:rFonts w:eastAsia="Times New Roman"/>
          <w:szCs w:val="24"/>
        </w:rPr>
        <w:t xml:space="preserve"> </w:t>
      </w:r>
      <w:r>
        <w:rPr>
          <w:rFonts w:eastAsia="Times New Roman"/>
          <w:szCs w:val="24"/>
        </w:rPr>
        <w:t>Κουντουρά και</w:t>
      </w:r>
      <w:r w:rsidRPr="00C7297C">
        <w:rPr>
          <w:rFonts w:eastAsia="Times New Roman"/>
          <w:szCs w:val="24"/>
        </w:rPr>
        <w:t xml:space="preserve"> αναφέρονται συγκεκριμένες</w:t>
      </w:r>
      <w:r>
        <w:rPr>
          <w:rFonts w:eastAsia="Times New Roman"/>
          <w:szCs w:val="24"/>
        </w:rPr>
        <w:t>.</w:t>
      </w:r>
      <w:r w:rsidRPr="00C7297C">
        <w:rPr>
          <w:rFonts w:eastAsia="Times New Roman"/>
          <w:szCs w:val="24"/>
        </w:rPr>
        <w:t xml:space="preserve"> Μπορούν να προκύψουν και άλλες περισσότερες και περισσότερο</w:t>
      </w:r>
      <w:r>
        <w:rPr>
          <w:rFonts w:eastAsia="Times New Roman"/>
          <w:szCs w:val="24"/>
        </w:rPr>
        <w:t>, θα έλεγα,</w:t>
      </w:r>
      <w:r w:rsidRPr="00C7297C">
        <w:rPr>
          <w:rFonts w:eastAsia="Times New Roman"/>
          <w:szCs w:val="24"/>
        </w:rPr>
        <w:t xml:space="preserve"> εξειδικευμένες</w:t>
      </w:r>
      <w:r>
        <w:rPr>
          <w:rFonts w:eastAsia="Times New Roman"/>
          <w:szCs w:val="24"/>
        </w:rPr>
        <w:t>.</w:t>
      </w:r>
      <w:r w:rsidRPr="00C7297C">
        <w:rPr>
          <w:rFonts w:eastAsia="Times New Roman"/>
          <w:szCs w:val="24"/>
        </w:rPr>
        <w:t xml:space="preserve"> </w:t>
      </w:r>
    </w:p>
    <w:p w14:paraId="09A3F376" w14:textId="77777777" w:rsidR="00D269F7" w:rsidRDefault="006C352B">
      <w:pPr>
        <w:spacing w:line="600" w:lineRule="auto"/>
        <w:ind w:firstLine="720"/>
        <w:contextualSpacing/>
        <w:jc w:val="both"/>
        <w:rPr>
          <w:rFonts w:eastAsia="Times New Roman"/>
          <w:szCs w:val="24"/>
        </w:rPr>
      </w:pPr>
      <w:r w:rsidRPr="00C7297C">
        <w:rPr>
          <w:rFonts w:eastAsia="Times New Roman"/>
          <w:szCs w:val="24"/>
        </w:rPr>
        <w:t>Στην ομιλία μου στη Διαρκή Επιτροπή Πα</w:t>
      </w:r>
      <w:r w:rsidRPr="00C7297C">
        <w:rPr>
          <w:rFonts w:eastAsia="Times New Roman"/>
          <w:szCs w:val="24"/>
        </w:rPr>
        <w:t xml:space="preserve">ραγωγής και Εμπορίου αναφέρθηκα σε δύο μορφές </w:t>
      </w:r>
      <w:proofErr w:type="spellStart"/>
      <w:r w:rsidRPr="00C7297C">
        <w:rPr>
          <w:rFonts w:eastAsia="Times New Roman"/>
          <w:szCs w:val="24"/>
        </w:rPr>
        <w:t>αγροτουρισμού</w:t>
      </w:r>
      <w:proofErr w:type="spellEnd"/>
      <w:r>
        <w:rPr>
          <w:rFonts w:eastAsia="Times New Roman"/>
          <w:szCs w:val="24"/>
        </w:rPr>
        <w:t>,</w:t>
      </w:r>
      <w:r w:rsidRPr="00C7297C">
        <w:rPr>
          <w:rFonts w:eastAsia="Times New Roman"/>
          <w:szCs w:val="24"/>
        </w:rPr>
        <w:t xml:space="preserve"> στον </w:t>
      </w:r>
      <w:r>
        <w:rPr>
          <w:rFonts w:eastAsia="Times New Roman"/>
          <w:szCs w:val="24"/>
        </w:rPr>
        <w:t>οινικό</w:t>
      </w:r>
      <w:r w:rsidRPr="00C7297C">
        <w:rPr>
          <w:rFonts w:eastAsia="Times New Roman"/>
          <w:szCs w:val="24"/>
        </w:rPr>
        <w:t xml:space="preserve"> και στα </w:t>
      </w:r>
      <w:proofErr w:type="spellStart"/>
      <w:r w:rsidRPr="00C7297C">
        <w:rPr>
          <w:rFonts w:eastAsia="Times New Roman"/>
          <w:szCs w:val="24"/>
        </w:rPr>
        <w:t>πολυλειτουργικά</w:t>
      </w:r>
      <w:proofErr w:type="spellEnd"/>
      <w:r w:rsidRPr="00C7297C">
        <w:rPr>
          <w:rFonts w:eastAsia="Times New Roman"/>
          <w:szCs w:val="24"/>
        </w:rPr>
        <w:t xml:space="preserve"> αγροκτήματα</w:t>
      </w:r>
      <w:r>
        <w:rPr>
          <w:rFonts w:eastAsia="Times New Roman"/>
          <w:szCs w:val="24"/>
        </w:rPr>
        <w:t>.</w:t>
      </w:r>
      <w:r w:rsidRPr="00C7297C">
        <w:rPr>
          <w:rFonts w:eastAsia="Times New Roman"/>
          <w:szCs w:val="24"/>
        </w:rPr>
        <w:t xml:space="preserve"> Σήμερα θα </w:t>
      </w:r>
      <w:r>
        <w:rPr>
          <w:rFonts w:eastAsia="Times New Roman"/>
          <w:szCs w:val="24"/>
        </w:rPr>
        <w:t xml:space="preserve">σταθώ </w:t>
      </w:r>
      <w:r w:rsidRPr="00C7297C">
        <w:rPr>
          <w:rFonts w:eastAsia="Times New Roman"/>
          <w:szCs w:val="24"/>
        </w:rPr>
        <w:t>για λίγο</w:t>
      </w:r>
      <w:r>
        <w:rPr>
          <w:rFonts w:eastAsia="Times New Roman"/>
          <w:szCs w:val="24"/>
        </w:rPr>
        <w:t xml:space="preserve"> -δεν θα ξεπεράσω τον χρόνο, κύριε Πρόεδρε- στον γαστρονομικό τουρισμό. Α</w:t>
      </w:r>
      <w:r w:rsidRPr="00C7297C">
        <w:rPr>
          <w:rFonts w:eastAsia="Times New Roman"/>
          <w:szCs w:val="24"/>
        </w:rPr>
        <w:t xml:space="preserve">ποτελεί κοινή διαπίστωση πλέον ότι έχουμε </w:t>
      </w:r>
      <w:r w:rsidRPr="00C7297C">
        <w:rPr>
          <w:rFonts w:eastAsia="Times New Roman"/>
          <w:szCs w:val="24"/>
        </w:rPr>
        <w:t>μ</w:t>
      </w:r>
      <w:r>
        <w:rPr>
          <w:rFonts w:eastAsia="Times New Roman"/>
          <w:szCs w:val="24"/>
        </w:rPr>
        <w:t>ί</w:t>
      </w:r>
      <w:r w:rsidRPr="00C7297C">
        <w:rPr>
          <w:rFonts w:eastAsia="Times New Roman"/>
          <w:szCs w:val="24"/>
        </w:rPr>
        <w:t>α</w:t>
      </w:r>
      <w:r w:rsidRPr="00C7297C">
        <w:rPr>
          <w:rFonts w:eastAsia="Times New Roman"/>
          <w:szCs w:val="24"/>
        </w:rPr>
        <w:t xml:space="preserve"> αυξ</w:t>
      </w:r>
      <w:r w:rsidRPr="00C7297C">
        <w:rPr>
          <w:rFonts w:eastAsia="Times New Roman"/>
          <w:szCs w:val="24"/>
        </w:rPr>
        <w:t>ημένη κίνηση στους δρόμους της γαστρονομίας</w:t>
      </w:r>
      <w:r>
        <w:rPr>
          <w:rFonts w:eastAsia="Times New Roman"/>
          <w:szCs w:val="24"/>
        </w:rPr>
        <w:t>,</w:t>
      </w:r>
      <w:r w:rsidRPr="00C7297C">
        <w:rPr>
          <w:rFonts w:eastAsia="Times New Roman"/>
          <w:szCs w:val="24"/>
        </w:rPr>
        <w:t xml:space="preserve"> που οφείλεται στην αναπτυσσόμενη κουλτούρα προσοχής της υγείας μέσα από την αναζήτηση της διατροφικής ποιότητας και </w:t>
      </w:r>
      <w:r w:rsidRPr="00C7297C">
        <w:rPr>
          <w:rFonts w:eastAsia="Times New Roman"/>
          <w:szCs w:val="24"/>
        </w:rPr>
        <w:t>μ</w:t>
      </w:r>
      <w:r>
        <w:rPr>
          <w:rFonts w:eastAsia="Times New Roman"/>
          <w:szCs w:val="24"/>
        </w:rPr>
        <w:t>ί</w:t>
      </w:r>
      <w:r w:rsidRPr="00C7297C">
        <w:rPr>
          <w:rFonts w:eastAsia="Times New Roman"/>
          <w:szCs w:val="24"/>
        </w:rPr>
        <w:t>α</w:t>
      </w:r>
      <w:r w:rsidRPr="00C7297C">
        <w:rPr>
          <w:rFonts w:eastAsia="Times New Roman"/>
          <w:szCs w:val="24"/>
        </w:rPr>
        <w:t xml:space="preserve"> καθολική</w:t>
      </w:r>
      <w:r>
        <w:rPr>
          <w:rFonts w:eastAsia="Times New Roman"/>
          <w:szCs w:val="24"/>
        </w:rPr>
        <w:t>,</w:t>
      </w:r>
      <w:r w:rsidRPr="00C7297C">
        <w:rPr>
          <w:rFonts w:eastAsia="Times New Roman"/>
          <w:szCs w:val="24"/>
        </w:rPr>
        <w:t xml:space="preserve"> θα έλεγα</w:t>
      </w:r>
      <w:r>
        <w:rPr>
          <w:rFonts w:eastAsia="Times New Roman"/>
          <w:szCs w:val="24"/>
        </w:rPr>
        <w:t>,</w:t>
      </w:r>
      <w:r w:rsidRPr="00C7297C">
        <w:rPr>
          <w:rFonts w:eastAsia="Times New Roman"/>
          <w:szCs w:val="24"/>
        </w:rPr>
        <w:t xml:space="preserve"> αντίληψη ότι η γαστρονομία</w:t>
      </w:r>
      <w:r>
        <w:rPr>
          <w:rFonts w:eastAsia="Times New Roman"/>
          <w:szCs w:val="24"/>
        </w:rPr>
        <w:t>,</w:t>
      </w:r>
      <w:r w:rsidRPr="00C7297C">
        <w:rPr>
          <w:rFonts w:eastAsia="Times New Roman"/>
          <w:szCs w:val="24"/>
        </w:rPr>
        <w:t xml:space="preserve"> έχοντας </w:t>
      </w:r>
      <w:r>
        <w:rPr>
          <w:rFonts w:eastAsia="Times New Roman"/>
          <w:szCs w:val="24"/>
        </w:rPr>
        <w:t>ενταχθεί μ</w:t>
      </w:r>
      <w:r w:rsidRPr="00C7297C">
        <w:rPr>
          <w:rFonts w:eastAsia="Times New Roman"/>
          <w:szCs w:val="24"/>
        </w:rPr>
        <w:t xml:space="preserve">ε αποφασιστικό τρόπο στη </w:t>
      </w:r>
      <w:r w:rsidRPr="00C7297C">
        <w:rPr>
          <w:rFonts w:eastAsia="Times New Roman"/>
          <w:szCs w:val="24"/>
        </w:rPr>
        <w:t>λειτουργία της οικονομίας</w:t>
      </w:r>
      <w:r>
        <w:rPr>
          <w:rFonts w:eastAsia="Times New Roman"/>
          <w:szCs w:val="24"/>
        </w:rPr>
        <w:t>,</w:t>
      </w:r>
      <w:r w:rsidRPr="00C7297C">
        <w:rPr>
          <w:rFonts w:eastAsia="Times New Roman"/>
          <w:szCs w:val="24"/>
        </w:rPr>
        <w:t xml:space="preserve"> έχει αποκτήσει οικονομικά στοιχεία μεγάλης σημασίας</w:t>
      </w:r>
      <w:r>
        <w:rPr>
          <w:rFonts w:eastAsia="Times New Roman"/>
          <w:szCs w:val="24"/>
        </w:rPr>
        <w:t>.</w:t>
      </w:r>
      <w:r w:rsidRPr="00C7297C">
        <w:rPr>
          <w:rFonts w:eastAsia="Times New Roman"/>
          <w:szCs w:val="24"/>
        </w:rPr>
        <w:t xml:space="preserve"> </w:t>
      </w:r>
      <w:r>
        <w:rPr>
          <w:rFonts w:eastAsia="Times New Roman"/>
          <w:szCs w:val="24"/>
        </w:rPr>
        <w:t>Και γι’ αυτόν τον λόγο ο</w:t>
      </w:r>
      <w:r w:rsidRPr="00C7297C">
        <w:rPr>
          <w:rFonts w:eastAsia="Times New Roman"/>
          <w:szCs w:val="24"/>
        </w:rPr>
        <w:t xml:space="preserve"> πρωτογενής τομέας και η διατροφή είναι αυτά που κρατούν σταθερές αξίες</w:t>
      </w:r>
      <w:r>
        <w:rPr>
          <w:rFonts w:eastAsia="Times New Roman"/>
          <w:szCs w:val="24"/>
        </w:rPr>
        <w:t>.</w:t>
      </w:r>
      <w:r w:rsidRPr="00C7297C">
        <w:rPr>
          <w:rFonts w:eastAsia="Times New Roman"/>
          <w:szCs w:val="24"/>
        </w:rPr>
        <w:t xml:space="preserve"> </w:t>
      </w:r>
    </w:p>
    <w:p w14:paraId="09A3F377" w14:textId="77777777" w:rsidR="00D269F7" w:rsidRDefault="006C352B">
      <w:pPr>
        <w:spacing w:line="600" w:lineRule="auto"/>
        <w:ind w:firstLine="720"/>
        <w:contextualSpacing/>
        <w:jc w:val="both"/>
        <w:rPr>
          <w:rFonts w:eastAsia="Times New Roman"/>
          <w:szCs w:val="24"/>
        </w:rPr>
      </w:pPr>
      <w:r w:rsidRPr="00C7297C">
        <w:rPr>
          <w:rFonts w:eastAsia="Times New Roman"/>
          <w:szCs w:val="24"/>
        </w:rPr>
        <w:t>Ένα ταξίδι</w:t>
      </w:r>
      <w:r>
        <w:rPr>
          <w:rFonts w:eastAsia="Times New Roman"/>
          <w:szCs w:val="24"/>
        </w:rPr>
        <w:t>,</w:t>
      </w:r>
      <w:r w:rsidRPr="00C7297C">
        <w:rPr>
          <w:rFonts w:eastAsia="Times New Roman"/>
          <w:szCs w:val="24"/>
        </w:rPr>
        <w:t xml:space="preserve"> για παράδειγμα</w:t>
      </w:r>
      <w:r>
        <w:rPr>
          <w:rFonts w:eastAsia="Times New Roman"/>
          <w:szCs w:val="24"/>
        </w:rPr>
        <w:t>,</w:t>
      </w:r>
      <w:r w:rsidRPr="00C7297C">
        <w:rPr>
          <w:rFonts w:eastAsia="Times New Roman"/>
          <w:szCs w:val="24"/>
        </w:rPr>
        <w:t xml:space="preserve"> σε </w:t>
      </w:r>
      <w:r w:rsidRPr="00C7297C">
        <w:rPr>
          <w:rFonts w:eastAsia="Times New Roman"/>
          <w:szCs w:val="24"/>
        </w:rPr>
        <w:t>μ</w:t>
      </w:r>
      <w:r>
        <w:rPr>
          <w:rFonts w:eastAsia="Times New Roman"/>
          <w:szCs w:val="24"/>
        </w:rPr>
        <w:t>ί</w:t>
      </w:r>
      <w:r w:rsidRPr="00C7297C">
        <w:rPr>
          <w:rFonts w:eastAsia="Times New Roman"/>
          <w:szCs w:val="24"/>
        </w:rPr>
        <w:t>α</w:t>
      </w:r>
      <w:r w:rsidRPr="00C7297C">
        <w:rPr>
          <w:rFonts w:eastAsia="Times New Roman"/>
          <w:szCs w:val="24"/>
        </w:rPr>
        <w:t xml:space="preserve"> </w:t>
      </w:r>
      <w:r>
        <w:rPr>
          <w:rFonts w:eastAsia="Times New Roman"/>
          <w:szCs w:val="24"/>
        </w:rPr>
        <w:t xml:space="preserve">αμπελουργική </w:t>
      </w:r>
      <w:r w:rsidRPr="00C7297C">
        <w:rPr>
          <w:rFonts w:eastAsia="Times New Roman"/>
          <w:szCs w:val="24"/>
        </w:rPr>
        <w:t xml:space="preserve">ζώνη με ένα ποτήρι κρασί στο </w:t>
      </w:r>
      <w:r w:rsidRPr="00C7297C">
        <w:rPr>
          <w:rFonts w:eastAsia="Times New Roman"/>
          <w:szCs w:val="24"/>
        </w:rPr>
        <w:t>τέλος της διαδρομής σε ένα οινοποιείο</w:t>
      </w:r>
      <w:r>
        <w:rPr>
          <w:rFonts w:eastAsia="Times New Roman"/>
          <w:szCs w:val="24"/>
        </w:rPr>
        <w:t xml:space="preserve"> ή</w:t>
      </w:r>
      <w:r w:rsidRPr="00C7297C">
        <w:rPr>
          <w:rFonts w:eastAsia="Times New Roman"/>
          <w:szCs w:val="24"/>
        </w:rPr>
        <w:t xml:space="preserve"> μία </w:t>
      </w:r>
      <w:r w:rsidRPr="00C7297C">
        <w:rPr>
          <w:rFonts w:eastAsia="Times New Roman"/>
          <w:szCs w:val="24"/>
        </w:rPr>
        <w:lastRenderedPageBreak/>
        <w:t xml:space="preserve">πεζοπορία σε ένα ορεινό μονοπάτι που περνά μέσα από μία </w:t>
      </w:r>
      <w:proofErr w:type="spellStart"/>
      <w:r>
        <w:rPr>
          <w:rFonts w:eastAsia="Times New Roman"/>
          <w:szCs w:val="24"/>
        </w:rPr>
        <w:t>αιγο</w:t>
      </w:r>
      <w:r w:rsidRPr="00C7297C">
        <w:rPr>
          <w:rFonts w:eastAsia="Times New Roman"/>
          <w:szCs w:val="24"/>
        </w:rPr>
        <w:t>προβατοτροφική</w:t>
      </w:r>
      <w:proofErr w:type="spellEnd"/>
      <w:r w:rsidRPr="00C7297C">
        <w:rPr>
          <w:rFonts w:eastAsia="Times New Roman"/>
          <w:szCs w:val="24"/>
        </w:rPr>
        <w:t xml:space="preserve"> μονάδα</w:t>
      </w:r>
      <w:r>
        <w:rPr>
          <w:rFonts w:eastAsia="Times New Roman"/>
          <w:szCs w:val="24"/>
        </w:rPr>
        <w:t>,</w:t>
      </w:r>
      <w:r w:rsidRPr="00C7297C">
        <w:rPr>
          <w:rFonts w:eastAsia="Times New Roman"/>
          <w:szCs w:val="24"/>
        </w:rPr>
        <w:t xml:space="preserve"> που θα καταλήξε</w:t>
      </w:r>
      <w:r>
        <w:rPr>
          <w:rFonts w:eastAsia="Times New Roman"/>
          <w:szCs w:val="24"/>
        </w:rPr>
        <w:t>ι σε ένα τυροκομείο για δοκιμή τ</w:t>
      </w:r>
      <w:r w:rsidRPr="00C7297C">
        <w:rPr>
          <w:rFonts w:eastAsia="Times New Roman"/>
          <w:szCs w:val="24"/>
        </w:rPr>
        <w:t xml:space="preserve">ης </w:t>
      </w:r>
      <w:r>
        <w:rPr>
          <w:rFonts w:eastAsia="Times New Roman"/>
          <w:szCs w:val="24"/>
        </w:rPr>
        <w:t xml:space="preserve">ΠΟΠ </w:t>
      </w:r>
      <w:r w:rsidRPr="00C7297C">
        <w:rPr>
          <w:rFonts w:eastAsia="Times New Roman"/>
          <w:szCs w:val="24"/>
        </w:rPr>
        <w:t>φέτας γεωγραφικής ένδειξης της χώρας</w:t>
      </w:r>
      <w:r>
        <w:rPr>
          <w:rFonts w:eastAsia="Times New Roman"/>
          <w:szCs w:val="24"/>
        </w:rPr>
        <w:t>,</w:t>
      </w:r>
      <w:r w:rsidRPr="00C7297C">
        <w:rPr>
          <w:rFonts w:eastAsia="Times New Roman"/>
          <w:szCs w:val="24"/>
        </w:rPr>
        <w:t xml:space="preserve"> αντιλαμβάνεσ</w:t>
      </w:r>
      <w:r>
        <w:rPr>
          <w:rFonts w:eastAsia="Times New Roman"/>
          <w:szCs w:val="24"/>
        </w:rPr>
        <w:t>τε</w:t>
      </w:r>
      <w:r w:rsidRPr="00C7297C">
        <w:rPr>
          <w:rFonts w:eastAsia="Times New Roman"/>
          <w:szCs w:val="24"/>
        </w:rPr>
        <w:t xml:space="preserve"> ότι είναι από τις χαρα</w:t>
      </w:r>
      <w:r w:rsidRPr="00C7297C">
        <w:rPr>
          <w:rFonts w:eastAsia="Times New Roman"/>
          <w:szCs w:val="24"/>
        </w:rPr>
        <w:t>κτηριστικές περιπτώσεις οργάνωσης γαστρονομικών ταξιδιών</w:t>
      </w:r>
      <w:r>
        <w:rPr>
          <w:rFonts w:eastAsia="Times New Roman"/>
          <w:szCs w:val="24"/>
        </w:rPr>
        <w:t>.</w:t>
      </w:r>
      <w:r w:rsidRPr="00C7297C">
        <w:rPr>
          <w:rFonts w:eastAsia="Times New Roman"/>
          <w:szCs w:val="24"/>
        </w:rPr>
        <w:t xml:space="preserve"> </w:t>
      </w:r>
    </w:p>
    <w:p w14:paraId="09A3F378" w14:textId="77777777" w:rsidR="00D269F7" w:rsidRDefault="006C352B">
      <w:pPr>
        <w:spacing w:line="600" w:lineRule="auto"/>
        <w:ind w:firstLine="720"/>
        <w:contextualSpacing/>
        <w:jc w:val="both"/>
        <w:rPr>
          <w:rFonts w:eastAsia="Times New Roman"/>
          <w:szCs w:val="24"/>
        </w:rPr>
      </w:pPr>
      <w:r w:rsidRPr="00C7297C">
        <w:rPr>
          <w:rFonts w:eastAsia="Times New Roman"/>
          <w:szCs w:val="24"/>
        </w:rPr>
        <w:t>Αυτά</w:t>
      </w:r>
      <w:r>
        <w:rPr>
          <w:rFonts w:eastAsia="Times New Roman"/>
          <w:szCs w:val="24"/>
        </w:rPr>
        <w:t>,</w:t>
      </w:r>
      <w:r w:rsidRPr="00C7297C">
        <w:rPr>
          <w:rFonts w:eastAsia="Times New Roman"/>
          <w:szCs w:val="24"/>
        </w:rPr>
        <w:t xml:space="preserve"> </w:t>
      </w:r>
      <w:r>
        <w:rPr>
          <w:rFonts w:eastAsia="Times New Roman"/>
          <w:szCs w:val="24"/>
        </w:rPr>
        <w:t xml:space="preserve">λοιπόν, </w:t>
      </w:r>
      <w:r w:rsidRPr="00C7297C">
        <w:rPr>
          <w:rFonts w:eastAsia="Times New Roman"/>
          <w:szCs w:val="24"/>
        </w:rPr>
        <w:t xml:space="preserve">μπορεί να προσφέρει η ελληνική ύπαιθρος </w:t>
      </w:r>
      <w:r>
        <w:rPr>
          <w:rFonts w:eastAsia="Times New Roman"/>
          <w:szCs w:val="24"/>
        </w:rPr>
        <w:t xml:space="preserve">και </w:t>
      </w:r>
      <w:r w:rsidRPr="00C7297C">
        <w:rPr>
          <w:rFonts w:eastAsia="Times New Roman"/>
          <w:szCs w:val="24"/>
        </w:rPr>
        <w:t>είναι θετικό</w:t>
      </w:r>
      <w:r>
        <w:rPr>
          <w:rFonts w:eastAsia="Times New Roman"/>
          <w:szCs w:val="24"/>
        </w:rPr>
        <w:t xml:space="preserve"> ότι υπηρετούνται</w:t>
      </w:r>
      <w:r w:rsidRPr="00C7297C">
        <w:rPr>
          <w:rFonts w:eastAsia="Times New Roman"/>
          <w:szCs w:val="24"/>
        </w:rPr>
        <w:t xml:space="preserve"> </w:t>
      </w:r>
      <w:r>
        <w:rPr>
          <w:rFonts w:eastAsia="Times New Roman"/>
          <w:szCs w:val="24"/>
        </w:rPr>
        <w:t xml:space="preserve">αυτά </w:t>
      </w:r>
      <w:r w:rsidRPr="00C7297C">
        <w:rPr>
          <w:rFonts w:eastAsia="Times New Roman"/>
          <w:szCs w:val="24"/>
        </w:rPr>
        <w:t xml:space="preserve">τα πλεονεκτήματα </w:t>
      </w:r>
      <w:r>
        <w:rPr>
          <w:rFonts w:eastAsia="Times New Roman"/>
          <w:szCs w:val="24"/>
        </w:rPr>
        <w:t>μέσα από το συγκεκριμένο νομοσχέδιο.</w:t>
      </w:r>
    </w:p>
    <w:p w14:paraId="09A3F379" w14:textId="77777777" w:rsidR="00D269F7" w:rsidRDefault="006C352B">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9A3F37A" w14:textId="77777777" w:rsidR="00D269F7" w:rsidRDefault="006C352B">
      <w:pPr>
        <w:spacing w:line="600" w:lineRule="auto"/>
        <w:ind w:firstLine="720"/>
        <w:contextualSpacing/>
        <w:jc w:val="both"/>
        <w:rPr>
          <w:rFonts w:eastAsia="Times New Roman"/>
          <w:szCs w:val="24"/>
        </w:rPr>
      </w:pPr>
      <w:r w:rsidRPr="00B42142">
        <w:rPr>
          <w:rFonts w:eastAsia="Times New Roman"/>
          <w:b/>
          <w:szCs w:val="24"/>
        </w:rPr>
        <w:t>ΠΡΟΕΔΡ</w:t>
      </w:r>
      <w:r w:rsidRPr="00B42142">
        <w:rPr>
          <w:rFonts w:eastAsia="Times New Roman"/>
          <w:b/>
          <w:szCs w:val="24"/>
        </w:rPr>
        <w:t xml:space="preserve">ΕΥΩΝ (Γεώργιος </w:t>
      </w:r>
      <w:proofErr w:type="spellStart"/>
      <w:r w:rsidRPr="00B42142">
        <w:rPr>
          <w:rFonts w:eastAsia="Times New Roman"/>
          <w:b/>
          <w:szCs w:val="24"/>
        </w:rPr>
        <w:t>Λαμπρούλης</w:t>
      </w:r>
      <w:proofErr w:type="spellEnd"/>
      <w:r w:rsidRPr="00B42142">
        <w:rPr>
          <w:rFonts w:eastAsia="Times New Roman"/>
          <w:b/>
          <w:szCs w:val="24"/>
        </w:rPr>
        <w:t>):</w:t>
      </w:r>
      <w:r>
        <w:rPr>
          <w:rFonts w:eastAsia="Times New Roman"/>
          <w:szCs w:val="24"/>
        </w:rPr>
        <w:t xml:space="preserve"> </w:t>
      </w:r>
      <w:r w:rsidRPr="00C7297C">
        <w:rPr>
          <w:rFonts w:eastAsia="Times New Roman"/>
          <w:szCs w:val="24"/>
        </w:rPr>
        <w:t xml:space="preserve">Η κυρία Υπουργός </w:t>
      </w:r>
      <w:r>
        <w:rPr>
          <w:rFonts w:eastAsia="Times New Roman"/>
          <w:szCs w:val="24"/>
        </w:rPr>
        <w:t>έχει ζητήσει τον λόγο για να καταθέσει</w:t>
      </w:r>
      <w:r w:rsidRPr="00C7297C">
        <w:rPr>
          <w:rFonts w:eastAsia="Times New Roman"/>
          <w:szCs w:val="24"/>
        </w:rPr>
        <w:t xml:space="preserve"> νομοτεχνικές βελτιώσεις</w:t>
      </w:r>
      <w:r>
        <w:rPr>
          <w:rFonts w:eastAsia="Times New Roman"/>
          <w:szCs w:val="24"/>
        </w:rPr>
        <w:t>.</w:t>
      </w:r>
    </w:p>
    <w:p w14:paraId="09A3F37B" w14:textId="77777777" w:rsidR="00D269F7" w:rsidRDefault="006C352B">
      <w:pPr>
        <w:spacing w:line="600" w:lineRule="auto"/>
        <w:ind w:firstLine="720"/>
        <w:contextualSpacing/>
        <w:jc w:val="both"/>
        <w:rPr>
          <w:rFonts w:eastAsia="Times New Roman"/>
          <w:szCs w:val="24"/>
        </w:rPr>
      </w:pPr>
      <w:r w:rsidRPr="00C7297C">
        <w:rPr>
          <w:rFonts w:eastAsia="Times New Roman"/>
          <w:szCs w:val="24"/>
        </w:rPr>
        <w:t>Έχετε το</w:t>
      </w:r>
      <w:r>
        <w:rPr>
          <w:rFonts w:eastAsia="Times New Roman"/>
          <w:szCs w:val="24"/>
        </w:rPr>
        <w:t>ν</w:t>
      </w:r>
      <w:r w:rsidRPr="00C7297C">
        <w:rPr>
          <w:rFonts w:eastAsia="Times New Roman"/>
          <w:szCs w:val="24"/>
        </w:rPr>
        <w:t xml:space="preserve"> λόγο</w:t>
      </w:r>
      <w:r>
        <w:rPr>
          <w:rFonts w:eastAsia="Times New Roman"/>
          <w:szCs w:val="24"/>
        </w:rPr>
        <w:t>, κυρία Υπουργέ.</w:t>
      </w:r>
    </w:p>
    <w:p w14:paraId="09A3F37C" w14:textId="77777777" w:rsidR="00D269F7" w:rsidRDefault="006C352B">
      <w:pPr>
        <w:spacing w:line="600" w:lineRule="auto"/>
        <w:ind w:firstLine="720"/>
        <w:contextualSpacing/>
        <w:jc w:val="both"/>
        <w:rPr>
          <w:rFonts w:eastAsia="Times New Roman"/>
          <w:szCs w:val="24"/>
        </w:rPr>
      </w:pPr>
      <w:r w:rsidRPr="00B42142">
        <w:rPr>
          <w:rFonts w:eastAsia="Times New Roman"/>
          <w:b/>
          <w:szCs w:val="24"/>
        </w:rPr>
        <w:t>ΕΛΕΝΑ ΚΟΥΝΤΟΥΡΑ (Υπουργού Τουρισμού):</w:t>
      </w:r>
      <w:r w:rsidRPr="00C7297C">
        <w:rPr>
          <w:rFonts w:eastAsia="Times New Roman"/>
          <w:szCs w:val="24"/>
        </w:rPr>
        <w:t xml:space="preserve"> </w:t>
      </w:r>
      <w:r>
        <w:rPr>
          <w:rFonts w:eastAsia="Times New Roman"/>
          <w:szCs w:val="24"/>
        </w:rPr>
        <w:t>Ευχαριστώ, κύριε Πρόεδρε.</w:t>
      </w:r>
    </w:p>
    <w:p w14:paraId="09A3F37D" w14:textId="77777777" w:rsidR="00D269F7" w:rsidRDefault="006C352B">
      <w:pPr>
        <w:spacing w:line="600" w:lineRule="auto"/>
        <w:ind w:firstLine="720"/>
        <w:contextualSpacing/>
        <w:jc w:val="both"/>
        <w:rPr>
          <w:rFonts w:eastAsia="Times New Roman"/>
          <w:szCs w:val="24"/>
        </w:rPr>
      </w:pPr>
      <w:r>
        <w:rPr>
          <w:rFonts w:eastAsia="Times New Roman"/>
          <w:szCs w:val="24"/>
        </w:rPr>
        <w:t>Θέλω να καταθέσω τις νομοτεχνικές βελτιώσεις</w:t>
      </w:r>
      <w:r w:rsidRPr="00B42142">
        <w:rPr>
          <w:rFonts w:eastAsia="Times New Roman"/>
          <w:szCs w:val="24"/>
        </w:rPr>
        <w:t xml:space="preserve"> </w:t>
      </w:r>
      <w:r w:rsidRPr="00C7297C">
        <w:rPr>
          <w:rFonts w:eastAsia="Times New Roman"/>
          <w:szCs w:val="24"/>
        </w:rPr>
        <w:t xml:space="preserve">στα </w:t>
      </w:r>
      <w:r w:rsidRPr="00C7297C">
        <w:rPr>
          <w:rFonts w:eastAsia="Times New Roman"/>
          <w:szCs w:val="24"/>
        </w:rPr>
        <w:t>Πρακτικά</w:t>
      </w:r>
      <w:r>
        <w:rPr>
          <w:rFonts w:eastAsia="Times New Roman"/>
          <w:szCs w:val="24"/>
        </w:rPr>
        <w:t xml:space="preserve">, </w:t>
      </w:r>
      <w:r w:rsidRPr="00C7297C">
        <w:rPr>
          <w:rFonts w:eastAsia="Times New Roman"/>
          <w:szCs w:val="24"/>
        </w:rPr>
        <w:t xml:space="preserve">προκειμένου να τις </w:t>
      </w:r>
      <w:r w:rsidRPr="00C7297C">
        <w:rPr>
          <w:rFonts w:eastAsia="Times New Roman"/>
          <w:szCs w:val="24"/>
        </w:rPr>
        <w:t>δο</w:t>
      </w:r>
      <w:r>
        <w:rPr>
          <w:rFonts w:eastAsia="Times New Roman"/>
          <w:szCs w:val="24"/>
        </w:rPr>
        <w:t>υ</w:t>
      </w:r>
      <w:r w:rsidRPr="00C7297C">
        <w:rPr>
          <w:rFonts w:eastAsia="Times New Roman"/>
          <w:szCs w:val="24"/>
        </w:rPr>
        <w:t>ν</w:t>
      </w:r>
      <w:r w:rsidRPr="00C7297C">
        <w:rPr>
          <w:rFonts w:eastAsia="Times New Roman"/>
          <w:szCs w:val="24"/>
        </w:rPr>
        <w:t xml:space="preserve"> και οι συνάδελφοι</w:t>
      </w:r>
      <w:r>
        <w:rPr>
          <w:rFonts w:eastAsia="Times New Roman"/>
          <w:szCs w:val="24"/>
        </w:rPr>
        <w:t xml:space="preserve"> </w:t>
      </w:r>
      <w:r w:rsidRPr="00C7297C">
        <w:rPr>
          <w:rFonts w:eastAsia="Times New Roman"/>
          <w:szCs w:val="24"/>
        </w:rPr>
        <w:t>και να πω εν τάχει τι ακριβώς κάναμε</w:t>
      </w:r>
      <w:r>
        <w:rPr>
          <w:rFonts w:eastAsia="Times New Roman"/>
          <w:szCs w:val="24"/>
        </w:rPr>
        <w:t>.</w:t>
      </w:r>
      <w:r w:rsidRPr="00C7297C">
        <w:rPr>
          <w:rFonts w:eastAsia="Times New Roman"/>
          <w:szCs w:val="24"/>
        </w:rPr>
        <w:t xml:space="preserve"> Βασικά στις </w:t>
      </w:r>
      <w:r>
        <w:rPr>
          <w:rFonts w:eastAsia="Times New Roman"/>
          <w:szCs w:val="24"/>
        </w:rPr>
        <w:t>ε</w:t>
      </w:r>
      <w:r w:rsidRPr="00C7297C">
        <w:rPr>
          <w:rFonts w:eastAsia="Times New Roman"/>
          <w:szCs w:val="24"/>
        </w:rPr>
        <w:t>πιτροπές ακούστηκαν πολλά</w:t>
      </w:r>
      <w:r>
        <w:rPr>
          <w:rFonts w:eastAsia="Times New Roman"/>
          <w:szCs w:val="24"/>
        </w:rPr>
        <w:t xml:space="preserve"> και τα </w:t>
      </w:r>
      <w:r w:rsidRPr="00C7297C">
        <w:rPr>
          <w:rFonts w:eastAsia="Times New Roman"/>
          <w:szCs w:val="24"/>
        </w:rPr>
        <w:t xml:space="preserve">υιοθετήσαμε </w:t>
      </w:r>
      <w:r>
        <w:rPr>
          <w:rFonts w:eastAsia="Times New Roman"/>
          <w:szCs w:val="24"/>
        </w:rPr>
        <w:t xml:space="preserve">σχεδόν </w:t>
      </w:r>
      <w:r w:rsidRPr="00C7297C">
        <w:rPr>
          <w:rFonts w:eastAsia="Times New Roman"/>
          <w:szCs w:val="24"/>
        </w:rPr>
        <w:t>όλα</w:t>
      </w:r>
      <w:r>
        <w:rPr>
          <w:rFonts w:eastAsia="Times New Roman"/>
          <w:szCs w:val="24"/>
        </w:rPr>
        <w:t>.</w:t>
      </w:r>
      <w:r w:rsidRPr="00C7297C">
        <w:rPr>
          <w:rFonts w:eastAsia="Times New Roman"/>
          <w:szCs w:val="24"/>
        </w:rPr>
        <w:t xml:space="preserve"> </w:t>
      </w:r>
    </w:p>
    <w:p w14:paraId="09A3F37E"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Στην</w:t>
      </w:r>
      <w:r w:rsidRPr="00C7297C">
        <w:rPr>
          <w:rFonts w:eastAsia="Times New Roman"/>
          <w:szCs w:val="24"/>
        </w:rPr>
        <w:t xml:space="preserve"> παράγραφο 7</w:t>
      </w:r>
      <w:r>
        <w:rPr>
          <w:rFonts w:eastAsia="Times New Roman"/>
          <w:szCs w:val="24"/>
        </w:rPr>
        <w:t xml:space="preserve"> του άρθρου </w:t>
      </w:r>
      <w:r w:rsidRPr="00C7297C">
        <w:rPr>
          <w:rFonts w:eastAsia="Times New Roman"/>
          <w:szCs w:val="24"/>
        </w:rPr>
        <w:t xml:space="preserve">4 </w:t>
      </w:r>
      <w:r>
        <w:rPr>
          <w:rFonts w:eastAsia="Times New Roman"/>
          <w:szCs w:val="24"/>
        </w:rPr>
        <w:t xml:space="preserve">που αφορά </w:t>
      </w:r>
      <w:r w:rsidRPr="00C7297C">
        <w:rPr>
          <w:rFonts w:eastAsia="Times New Roman"/>
          <w:szCs w:val="24"/>
        </w:rPr>
        <w:t>τον τουρισμό υπαίθρου μετά τις λέξεις</w:t>
      </w:r>
      <w:r>
        <w:rPr>
          <w:rFonts w:eastAsia="Times New Roman"/>
          <w:szCs w:val="24"/>
        </w:rPr>
        <w:t>:</w:t>
      </w:r>
      <w:r w:rsidRPr="00C7297C">
        <w:rPr>
          <w:rFonts w:eastAsia="Times New Roman"/>
          <w:szCs w:val="24"/>
        </w:rPr>
        <w:t xml:space="preserve"> </w:t>
      </w:r>
      <w:r>
        <w:rPr>
          <w:rFonts w:eastAsia="Times New Roman"/>
          <w:szCs w:val="24"/>
        </w:rPr>
        <w:t>«</w:t>
      </w:r>
      <w:r w:rsidRPr="00C7297C">
        <w:rPr>
          <w:rFonts w:eastAsia="Times New Roman"/>
          <w:szCs w:val="24"/>
        </w:rPr>
        <w:t xml:space="preserve">βασίζεται στο </w:t>
      </w:r>
      <w:r w:rsidRPr="00C7297C">
        <w:rPr>
          <w:rFonts w:eastAsia="Times New Roman"/>
          <w:szCs w:val="24"/>
        </w:rPr>
        <w:t>γεωλογικό</w:t>
      </w:r>
      <w:r>
        <w:rPr>
          <w:rFonts w:eastAsia="Times New Roman"/>
          <w:szCs w:val="24"/>
        </w:rPr>
        <w:t>»,</w:t>
      </w:r>
      <w:r w:rsidRPr="00C7297C">
        <w:rPr>
          <w:rFonts w:eastAsia="Times New Roman"/>
          <w:szCs w:val="24"/>
        </w:rPr>
        <w:t xml:space="preserve"> προστίθεται οι λέξεις </w:t>
      </w:r>
      <w:r>
        <w:rPr>
          <w:rFonts w:eastAsia="Times New Roman"/>
          <w:szCs w:val="24"/>
        </w:rPr>
        <w:t>«</w:t>
      </w:r>
      <w:r w:rsidRPr="00C7297C">
        <w:rPr>
          <w:rFonts w:eastAsia="Times New Roman"/>
          <w:szCs w:val="24"/>
        </w:rPr>
        <w:t xml:space="preserve">και </w:t>
      </w:r>
      <w:r>
        <w:rPr>
          <w:rFonts w:eastAsia="Times New Roman"/>
          <w:szCs w:val="24"/>
        </w:rPr>
        <w:t xml:space="preserve">γεωμορφολογικό». </w:t>
      </w:r>
      <w:r w:rsidRPr="00C7297C">
        <w:rPr>
          <w:rFonts w:eastAsia="Times New Roman"/>
          <w:szCs w:val="24"/>
        </w:rPr>
        <w:t xml:space="preserve">Στο τέλος της ίδιας παραγράφου προστίθενται </w:t>
      </w:r>
      <w:r>
        <w:rPr>
          <w:rFonts w:eastAsia="Times New Roman"/>
          <w:szCs w:val="24"/>
        </w:rPr>
        <w:t>οι</w:t>
      </w:r>
      <w:r w:rsidRPr="00C7297C">
        <w:rPr>
          <w:rFonts w:eastAsia="Times New Roman"/>
          <w:szCs w:val="24"/>
        </w:rPr>
        <w:t xml:space="preserve"> φράσεις</w:t>
      </w:r>
      <w:r>
        <w:rPr>
          <w:rFonts w:eastAsia="Times New Roman"/>
          <w:szCs w:val="24"/>
        </w:rPr>
        <w:t>:</w:t>
      </w:r>
      <w:r w:rsidRPr="00C7297C">
        <w:rPr>
          <w:rFonts w:eastAsia="Times New Roman"/>
          <w:szCs w:val="24"/>
        </w:rPr>
        <w:t xml:space="preserve"> </w:t>
      </w:r>
      <w:r>
        <w:rPr>
          <w:rFonts w:eastAsia="Times New Roman"/>
          <w:szCs w:val="24"/>
        </w:rPr>
        <w:t>«Π</w:t>
      </w:r>
      <w:r w:rsidRPr="00C7297C">
        <w:rPr>
          <w:rFonts w:eastAsia="Times New Roman"/>
          <w:szCs w:val="24"/>
        </w:rPr>
        <w:t>εριλαμβάνει ήπιες δραστηριότητες περιήγησης και απόλαυσης του τοπίου</w:t>
      </w:r>
      <w:r>
        <w:rPr>
          <w:rFonts w:eastAsia="Times New Roman"/>
          <w:szCs w:val="24"/>
        </w:rPr>
        <w:t>,</w:t>
      </w:r>
      <w:r w:rsidRPr="00C7297C">
        <w:rPr>
          <w:rFonts w:eastAsia="Times New Roman"/>
          <w:szCs w:val="24"/>
        </w:rPr>
        <w:t xml:space="preserve"> καθώς και δραστηριότητες επιστημονικού και εκπαιδευτικού χαρακτήρα</w:t>
      </w:r>
      <w:r>
        <w:rPr>
          <w:rFonts w:eastAsia="Times New Roman"/>
          <w:szCs w:val="24"/>
        </w:rPr>
        <w:t>.</w:t>
      </w:r>
      <w:r w:rsidRPr="00C7297C">
        <w:rPr>
          <w:rFonts w:eastAsia="Times New Roman"/>
          <w:szCs w:val="24"/>
        </w:rPr>
        <w:t xml:space="preserve"> Προω</w:t>
      </w:r>
      <w:r w:rsidRPr="00C7297C">
        <w:rPr>
          <w:rFonts w:eastAsia="Times New Roman"/>
          <w:szCs w:val="24"/>
        </w:rPr>
        <w:t>θεί την περιβαλλοντική εκπαίδευση και τη διαχείριση του φυσικού περιβάλλοντος με βιώσιμο τρόπο</w:t>
      </w:r>
      <w:r>
        <w:rPr>
          <w:rFonts w:eastAsia="Times New Roman"/>
          <w:szCs w:val="24"/>
        </w:rPr>
        <w:t>».</w:t>
      </w:r>
    </w:p>
    <w:p w14:paraId="09A3F37F" w14:textId="77777777" w:rsidR="00D269F7" w:rsidRDefault="006C352B">
      <w:pPr>
        <w:spacing w:line="600" w:lineRule="auto"/>
        <w:ind w:firstLine="720"/>
        <w:contextualSpacing/>
        <w:jc w:val="both"/>
        <w:rPr>
          <w:rFonts w:eastAsia="Times New Roman"/>
          <w:szCs w:val="24"/>
        </w:rPr>
      </w:pPr>
      <w:r>
        <w:rPr>
          <w:rFonts w:eastAsia="Times New Roman"/>
          <w:szCs w:val="24"/>
        </w:rPr>
        <w:t>Και έρχομαι στο άρθρο 6 με τίτλο:</w:t>
      </w:r>
      <w:r w:rsidRPr="00C7297C">
        <w:rPr>
          <w:rFonts w:eastAsia="Times New Roman"/>
          <w:szCs w:val="24"/>
        </w:rPr>
        <w:t xml:space="preserve"> </w:t>
      </w:r>
      <w:r>
        <w:rPr>
          <w:rFonts w:eastAsia="Times New Roman"/>
          <w:szCs w:val="24"/>
        </w:rPr>
        <w:t>«</w:t>
      </w:r>
      <w:r w:rsidRPr="00C7297C">
        <w:rPr>
          <w:rFonts w:eastAsia="Times New Roman"/>
          <w:szCs w:val="24"/>
        </w:rPr>
        <w:t>Αθλητικός τουρισμός</w:t>
      </w:r>
      <w:r>
        <w:rPr>
          <w:rFonts w:eastAsia="Times New Roman"/>
          <w:szCs w:val="24"/>
        </w:rPr>
        <w:t>».</w:t>
      </w:r>
      <w:r w:rsidRPr="00C7297C">
        <w:rPr>
          <w:rFonts w:eastAsia="Times New Roman"/>
          <w:szCs w:val="24"/>
        </w:rPr>
        <w:t xml:space="preserve"> Εδώ </w:t>
      </w:r>
      <w:r>
        <w:rPr>
          <w:rFonts w:eastAsia="Times New Roman"/>
          <w:szCs w:val="24"/>
        </w:rPr>
        <w:t xml:space="preserve">να </w:t>
      </w:r>
      <w:r w:rsidRPr="00C7297C">
        <w:rPr>
          <w:rFonts w:eastAsia="Times New Roman"/>
          <w:szCs w:val="24"/>
        </w:rPr>
        <w:t xml:space="preserve">εξηγήσω </w:t>
      </w:r>
      <w:r>
        <w:rPr>
          <w:rFonts w:eastAsia="Times New Roman"/>
          <w:szCs w:val="24"/>
        </w:rPr>
        <w:t>πως</w:t>
      </w:r>
      <w:r w:rsidRPr="00C7297C">
        <w:rPr>
          <w:rFonts w:eastAsia="Times New Roman"/>
          <w:szCs w:val="24"/>
        </w:rPr>
        <w:t xml:space="preserve"> ήταν πολύ ξεκάθαρο ότι αφορά καθαρά υπαίθριες δραστηριότητες και αθλητικές δραστηρι</w:t>
      </w:r>
      <w:r w:rsidRPr="00C7297C">
        <w:rPr>
          <w:rFonts w:eastAsia="Times New Roman"/>
          <w:szCs w:val="24"/>
        </w:rPr>
        <w:t>ότητες αναψυχής</w:t>
      </w:r>
      <w:r>
        <w:rPr>
          <w:rFonts w:eastAsia="Times New Roman"/>
          <w:szCs w:val="24"/>
        </w:rPr>
        <w:t>,</w:t>
      </w:r>
      <w:r w:rsidRPr="00C7297C">
        <w:rPr>
          <w:rFonts w:eastAsia="Times New Roman"/>
          <w:szCs w:val="24"/>
        </w:rPr>
        <w:t xml:space="preserve"> που δεν έχουν ούτε ανταγωνισμό</w:t>
      </w:r>
      <w:r>
        <w:rPr>
          <w:rFonts w:eastAsia="Times New Roman"/>
          <w:szCs w:val="24"/>
        </w:rPr>
        <w:t>,</w:t>
      </w:r>
      <w:r w:rsidRPr="00C7297C">
        <w:rPr>
          <w:rFonts w:eastAsia="Times New Roman"/>
          <w:szCs w:val="24"/>
        </w:rPr>
        <w:t xml:space="preserve"> ούτε αγωνιστικό χαρακτήρα</w:t>
      </w:r>
      <w:r>
        <w:rPr>
          <w:rFonts w:eastAsia="Times New Roman"/>
          <w:szCs w:val="24"/>
        </w:rPr>
        <w:t>, ούτε παραπέμπουν στη</w:t>
      </w:r>
      <w:r w:rsidRPr="00C7297C">
        <w:rPr>
          <w:rFonts w:eastAsia="Times New Roman"/>
          <w:szCs w:val="24"/>
        </w:rPr>
        <w:t xml:space="preserve"> Γενική Γραμματεία Αθλητισμού</w:t>
      </w:r>
      <w:r>
        <w:rPr>
          <w:rFonts w:eastAsia="Times New Roman"/>
          <w:szCs w:val="24"/>
        </w:rPr>
        <w:t xml:space="preserve"> που </w:t>
      </w:r>
      <w:r w:rsidRPr="00C7297C">
        <w:rPr>
          <w:rFonts w:eastAsia="Times New Roman"/>
          <w:szCs w:val="24"/>
        </w:rPr>
        <w:t>έχουν καθαρά το αθλητικό κομμάτι</w:t>
      </w:r>
      <w:r>
        <w:rPr>
          <w:rFonts w:eastAsia="Times New Roman"/>
          <w:szCs w:val="24"/>
        </w:rPr>
        <w:t>.</w:t>
      </w:r>
    </w:p>
    <w:p w14:paraId="09A3F380"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αυτά, όμως, για γίνει πιο κατανοητό, προσθέσαμε τις λέξεις</w:t>
      </w:r>
      <w:r w:rsidRPr="00FD4476">
        <w:rPr>
          <w:rFonts w:eastAsia="Times New Roman" w:cs="Times New Roman"/>
          <w:szCs w:val="24"/>
        </w:rPr>
        <w:t xml:space="preserve"> </w:t>
      </w:r>
      <w:r>
        <w:rPr>
          <w:rFonts w:eastAsia="Times New Roman" w:cs="Times New Roman"/>
          <w:szCs w:val="24"/>
        </w:rPr>
        <w:t>στο πρώτο εδάφιο της παρ</w:t>
      </w:r>
      <w:r>
        <w:rPr>
          <w:rFonts w:eastAsia="Times New Roman" w:cs="Times New Roman"/>
          <w:szCs w:val="24"/>
        </w:rPr>
        <w:t xml:space="preserve">αγράφου 2 στο άρθρο 6 ως εξής: Μετά τις λέξεις «…αθλητικών διοργανώσεων και τουρισμό» προστίθενται οι λέξεις «υπαίθριων δραστηριοτήτων» και μετά τις λέξεις «αθλητικής αναψυχής» προστίθεται η λέξη «περιπέτειας». </w:t>
      </w:r>
      <w:r>
        <w:rPr>
          <w:rFonts w:eastAsia="Times New Roman" w:cs="Times New Roman"/>
          <w:szCs w:val="24"/>
        </w:rPr>
        <w:lastRenderedPageBreak/>
        <w:t>Όλα αυτά είναι και στα τρία άρθρα που αφορούν</w:t>
      </w:r>
      <w:r>
        <w:rPr>
          <w:rFonts w:eastAsia="Times New Roman" w:cs="Times New Roman"/>
          <w:szCs w:val="24"/>
        </w:rPr>
        <w:t xml:space="preserve"> τον τουρισμό υπαίθρου και τον τουρισμό αθλητικής αναψυχής και περιπέτειας.</w:t>
      </w:r>
    </w:p>
    <w:p w14:paraId="09A3F381"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Στην παράγραφο 2 μετά τις λέξεις «αθλητικές</w:t>
      </w:r>
      <w:r w:rsidRPr="00FD4476">
        <w:rPr>
          <w:rFonts w:eastAsia="Times New Roman" w:cs="Times New Roman"/>
          <w:szCs w:val="24"/>
        </w:rPr>
        <w:t xml:space="preserve"> </w:t>
      </w:r>
      <w:r>
        <w:rPr>
          <w:rFonts w:eastAsia="Times New Roman" w:cs="Times New Roman"/>
          <w:szCs w:val="24"/>
        </w:rPr>
        <w:t xml:space="preserve">διοργανώσεις» προστίθεται η φράση «εφόσον συνδυάζουν χρονικά τη διαμονή τους στον τόπο διεξαγωγής των διοργανώσεων ή και αλλού». </w:t>
      </w:r>
    </w:p>
    <w:p w14:paraId="09A3F382"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πρώτο εδάφιο της παραγράφου 2 μετά τη λέξη «τουρισμός» προστίθενται οι λέξεις «υπαίθριων δραστηριοτήτων» και στο δεύτερο εδάφιο της ίδιας περίπτωσης οι λέξεις «Ως δραστηριότητα αθλητικής αναψυχής- περιπέτειας» αντικαθίστανται από τις λέξεις «Ως υπαίθριες δ</w:t>
      </w:r>
      <w:r>
        <w:rPr>
          <w:rFonts w:eastAsia="Times New Roman" w:cs="Times New Roman"/>
          <w:szCs w:val="24"/>
        </w:rPr>
        <w:t>ραστηριότητες αθλητικής αναψυχής-περιπέτειας»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Έχει, τέλος πάντων, τακτοποιηθεί.</w:t>
      </w:r>
    </w:p>
    <w:p w14:paraId="09A3F383"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Επί του άρθρου 7 οι λέξεις «Με κοινή απόφαση του Υπουργού Τουρισμού» αντικαθίσταται με τις λέξεις «Με κοινή απόφαση των Υπουργών Τουρισμού, Πολιτισμού και Αθλητισμού». Υ</w:t>
      </w:r>
      <w:r>
        <w:rPr>
          <w:rFonts w:eastAsia="Times New Roman" w:cs="Times New Roman"/>
          <w:szCs w:val="24"/>
        </w:rPr>
        <w:t>πήρχε ένα κενό. Έγινε εκ παραδρομής.</w:t>
      </w:r>
    </w:p>
    <w:p w14:paraId="09A3F384"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Ο τίτλος του άρθρου 8 του σχεδίου νόμου: «Ειδικό Σήμα Λειτουργίας Τουρισμού, Αθλητικής Αναψυχής, Περιπέτειας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Ειδικό Σήμα Αθλητικού Τουρισμού» αντικαθίσταται ως εξής: «Ειδικό </w:t>
      </w:r>
      <w:r>
        <w:rPr>
          <w:rFonts w:eastAsia="Times New Roman" w:cs="Times New Roman"/>
          <w:szCs w:val="24"/>
        </w:rPr>
        <w:lastRenderedPageBreak/>
        <w:t>Σήμα Λειτουργίας Τουρισμού Υπαίθριων Δραστη</w:t>
      </w:r>
      <w:r>
        <w:rPr>
          <w:rFonts w:eastAsia="Times New Roman" w:cs="Times New Roman"/>
          <w:szCs w:val="24"/>
        </w:rPr>
        <w:t>ριοτήτων Αθλητικής Αναψυχής και Περιπέτειας».</w:t>
      </w:r>
    </w:p>
    <w:p w14:paraId="09A3F385" w14:textId="77777777" w:rsidR="00D269F7" w:rsidRDefault="006C352B">
      <w:pPr>
        <w:tabs>
          <w:tab w:val="left" w:pos="2940"/>
        </w:tabs>
        <w:spacing w:line="600" w:lineRule="auto"/>
        <w:ind w:firstLine="680"/>
        <w:contextualSpacing/>
        <w:jc w:val="both"/>
        <w:rPr>
          <w:rFonts w:eastAsia="Times New Roman" w:cs="Times New Roman"/>
          <w:szCs w:val="24"/>
        </w:rPr>
      </w:pPr>
      <w:r w:rsidRPr="00D90692">
        <w:rPr>
          <w:rFonts w:eastAsia="Times New Roman" w:cs="Times New Roman"/>
          <w:b/>
          <w:szCs w:val="24"/>
        </w:rPr>
        <w:t xml:space="preserve">ΠΡΟΕΔΡΕΥΩΝ (Γεώργιος </w:t>
      </w:r>
      <w:proofErr w:type="spellStart"/>
      <w:r w:rsidRPr="00D90692">
        <w:rPr>
          <w:rFonts w:eastAsia="Times New Roman" w:cs="Times New Roman"/>
          <w:b/>
          <w:szCs w:val="24"/>
        </w:rPr>
        <w:t>Λαμπρούλης</w:t>
      </w:r>
      <w:proofErr w:type="spellEnd"/>
      <w:r w:rsidRPr="00D90692">
        <w:rPr>
          <w:rFonts w:eastAsia="Times New Roman" w:cs="Times New Roman"/>
          <w:b/>
          <w:szCs w:val="24"/>
        </w:rPr>
        <w:t xml:space="preserve">): </w:t>
      </w:r>
      <w:r>
        <w:rPr>
          <w:rFonts w:eastAsia="Times New Roman" w:cs="Times New Roman"/>
          <w:szCs w:val="24"/>
        </w:rPr>
        <w:t>Κυρία Υπουργέ, συγγνώμη που διακόπτω. Είναι πολλές οι τροποποιήσεις;</w:t>
      </w:r>
    </w:p>
    <w:p w14:paraId="09A3F386" w14:textId="77777777" w:rsidR="00D269F7" w:rsidRDefault="006C352B">
      <w:pPr>
        <w:tabs>
          <w:tab w:val="left" w:pos="2940"/>
        </w:tabs>
        <w:spacing w:line="600" w:lineRule="auto"/>
        <w:ind w:firstLine="680"/>
        <w:contextualSpacing/>
        <w:jc w:val="both"/>
        <w:rPr>
          <w:rFonts w:eastAsia="Times New Roman" w:cs="Times New Roman"/>
          <w:szCs w:val="24"/>
        </w:rPr>
      </w:pPr>
      <w:r w:rsidRPr="00D90692">
        <w:rPr>
          <w:rFonts w:eastAsia="Times New Roman" w:cs="Times New Roman"/>
          <w:b/>
          <w:szCs w:val="24"/>
        </w:rPr>
        <w:t>ΕΛΕΝΑ ΚΟΥΝΤΟΥΡΑ (Υπουργός Τουρισμού):</w:t>
      </w:r>
      <w:r>
        <w:rPr>
          <w:rFonts w:eastAsia="Times New Roman" w:cs="Times New Roman"/>
          <w:szCs w:val="24"/>
        </w:rPr>
        <w:t xml:space="preserve"> Όχι, κύριε Πρόεδρε.</w:t>
      </w:r>
    </w:p>
    <w:p w14:paraId="09A3F387" w14:textId="77777777" w:rsidR="00D269F7" w:rsidRDefault="006C352B">
      <w:pPr>
        <w:tabs>
          <w:tab w:val="left" w:pos="2940"/>
        </w:tabs>
        <w:spacing w:line="600" w:lineRule="auto"/>
        <w:ind w:firstLine="680"/>
        <w:contextualSpacing/>
        <w:jc w:val="both"/>
        <w:rPr>
          <w:rFonts w:eastAsia="Times New Roman" w:cs="Times New Roman"/>
          <w:szCs w:val="24"/>
        </w:rPr>
      </w:pPr>
      <w:r w:rsidRPr="00D90692">
        <w:rPr>
          <w:rFonts w:eastAsia="Times New Roman" w:cs="Times New Roman"/>
          <w:b/>
          <w:szCs w:val="24"/>
        </w:rPr>
        <w:t xml:space="preserve">ΠΡΟΕΔΡΕΥΩΝ (Γεώργιος </w:t>
      </w:r>
      <w:proofErr w:type="spellStart"/>
      <w:r w:rsidRPr="00D90692">
        <w:rPr>
          <w:rFonts w:eastAsia="Times New Roman" w:cs="Times New Roman"/>
          <w:b/>
          <w:szCs w:val="24"/>
        </w:rPr>
        <w:t>Λαμπρούλης</w:t>
      </w:r>
      <w:proofErr w:type="spellEnd"/>
      <w:r w:rsidRPr="00D90692">
        <w:rPr>
          <w:rFonts w:eastAsia="Times New Roman" w:cs="Times New Roman"/>
          <w:b/>
          <w:szCs w:val="24"/>
        </w:rPr>
        <w:t>):</w:t>
      </w:r>
      <w:r>
        <w:rPr>
          <w:rFonts w:eastAsia="Times New Roman" w:cs="Times New Roman"/>
          <w:szCs w:val="24"/>
        </w:rPr>
        <w:t xml:space="preserve"> Δεν χρειάζεται </w:t>
      </w:r>
      <w:r>
        <w:rPr>
          <w:rFonts w:eastAsia="Times New Roman" w:cs="Times New Roman"/>
          <w:szCs w:val="24"/>
        </w:rPr>
        <w:t xml:space="preserve">να τις διαβάζετε όλες. Να τις καταθέσετε και θα τις διαβάσουν. Μπορείτε πιο κωδικοποιημένα, ενδεχομένως, να τις αναφέρετε, όπως σε ποια άρθρα αναφέρονται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Αν σας είναι εύκολο, κυρία Υπουργέ, γιατί πιεζόμαστε γενικά.</w:t>
      </w:r>
    </w:p>
    <w:p w14:paraId="09A3F388" w14:textId="77777777" w:rsidR="00D269F7" w:rsidRDefault="006C352B">
      <w:pPr>
        <w:tabs>
          <w:tab w:val="left" w:pos="2940"/>
        </w:tabs>
        <w:spacing w:line="600" w:lineRule="auto"/>
        <w:ind w:firstLine="680"/>
        <w:contextualSpacing/>
        <w:jc w:val="both"/>
        <w:rPr>
          <w:rFonts w:eastAsia="Times New Roman" w:cs="Times New Roman"/>
          <w:szCs w:val="24"/>
        </w:rPr>
      </w:pPr>
      <w:r w:rsidRPr="00D90692">
        <w:rPr>
          <w:rFonts w:eastAsia="Times New Roman" w:cs="Times New Roman"/>
          <w:b/>
          <w:szCs w:val="24"/>
        </w:rPr>
        <w:t>ΕΛΕΝΑ ΚΟΥΝΤΟΥΡΑ (Υπουργός Τουρισμο</w:t>
      </w:r>
      <w:r w:rsidRPr="00D90692">
        <w:rPr>
          <w:rFonts w:eastAsia="Times New Roman" w:cs="Times New Roman"/>
          <w:b/>
          <w:szCs w:val="24"/>
        </w:rPr>
        <w:t>ύ):</w:t>
      </w:r>
      <w:r>
        <w:rPr>
          <w:rFonts w:eastAsia="Times New Roman" w:cs="Times New Roman"/>
          <w:szCs w:val="24"/>
        </w:rPr>
        <w:t xml:space="preserve"> Όσον αφορά στον αεροπορικό τουρισμό, εκεί που λέει το «διεθνές κανονιστικό πλαίσιο» αντικαθίσταται από τη φράση «και το εθνικό και διεθνές κανονιστικό πλαίσιο και διαδικασίας των αρμοδίων φορέων».</w:t>
      </w:r>
    </w:p>
    <w:p w14:paraId="09A3F389"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lastRenderedPageBreak/>
        <w:t>Στον τουρισμό υγείας βάλαμε «ο τουρισμός υγείας περιλαμ</w:t>
      </w:r>
      <w:r>
        <w:rPr>
          <w:rFonts w:eastAsia="Times New Roman" w:cs="Times New Roman"/>
          <w:szCs w:val="24"/>
        </w:rPr>
        <w:t>βάνει τον ιατρικό τουρισμό…» -εκεί τίθεται κόμμα- και προστίθενται οι λέξεις «τον οδοντιατρικό…»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Βάλαμε, δηλαδή, αυτό που ζητήσατε ενδεικτικά. </w:t>
      </w:r>
    </w:p>
    <w:p w14:paraId="09A3F38A"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 xml:space="preserve">Το Ηλεκτρονικό Μητρώο Ιατρικού Τουρισμού το κάναμε «Ηλεκτρονικό Μητρώο Τουρισμού Υγείας». </w:t>
      </w:r>
    </w:p>
    <w:p w14:paraId="09A3F38B"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Στο άρθρο 28 έ</w:t>
      </w:r>
      <w:r>
        <w:rPr>
          <w:rFonts w:eastAsia="Times New Roman" w:cs="Times New Roman"/>
          <w:szCs w:val="24"/>
        </w:rPr>
        <w:t>γιναν κάποιες νομοτεχνικές παρατηρήσεις από τη Γενική Γραμματεία της Κυβέρνησης, ώστε να υπάρχει το θεσμικό πλαίσιο για να είναι πιο ξεκάθαροι οι έλεγχοι όταν θα διαπιστωθούν παραβάσεις, ώστε να υπάρχει αποτέλεσμα.</w:t>
      </w:r>
    </w:p>
    <w:p w14:paraId="09A3F38C"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Στο άρθρο 32 στη «διαδικασία κατάταξης το</w:t>
      </w:r>
      <w:r>
        <w:rPr>
          <w:rFonts w:eastAsia="Times New Roman" w:cs="Times New Roman"/>
          <w:szCs w:val="24"/>
        </w:rPr>
        <w:t xml:space="preserve">υριστικών καταλυμάτων» προσθέσαμε απλά κάποιες λέξεις «ισχύουσες τεχνικές» και «ισχύουσες» και στο άρθρο 35 εκεί που λέει «διοίκηση, διαχείριση και εκμετάλλευση και </w:t>
      </w:r>
      <w:proofErr w:type="spellStart"/>
      <w:r>
        <w:rPr>
          <w:rFonts w:eastAsia="Times New Roman" w:cs="Times New Roman"/>
          <w:szCs w:val="24"/>
        </w:rPr>
        <w:t>χωροθέτηση</w:t>
      </w:r>
      <w:proofErr w:type="spellEnd"/>
      <w:r>
        <w:rPr>
          <w:rFonts w:eastAsia="Times New Roman" w:cs="Times New Roman"/>
          <w:szCs w:val="24"/>
        </w:rPr>
        <w:t xml:space="preserve"> τουριστικών λιμένων» προσθέσαμε «του ΕΟΤ. Μπορεί να παραχωρείται στη χερσαία ζών</w:t>
      </w:r>
      <w:r>
        <w:rPr>
          <w:rFonts w:eastAsia="Times New Roman" w:cs="Times New Roman"/>
          <w:szCs w:val="24"/>
        </w:rPr>
        <w:t>η».</w:t>
      </w:r>
    </w:p>
    <w:p w14:paraId="09A3F38D"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 xml:space="preserve">Νομοτεχνικές βελτιώσεις κάναμε και στο άρθρο 47 για τους ξεναγούς. Θέλω να ξέρετε ότι ο τρόπος με τον οποίο το κάναμε δεκτό ήταν ότι δεν μπορούσαμε να παραβούμε τις παρατηρήσεις </w:t>
      </w:r>
      <w:r>
        <w:rPr>
          <w:rFonts w:eastAsia="Times New Roman" w:cs="Times New Roman"/>
          <w:szCs w:val="24"/>
        </w:rPr>
        <w:lastRenderedPageBreak/>
        <w:t>που μας έκανε το Σώμα Ελεγκτών Δημόσιας Διοίκησης, αλλά και η Ανεξάρτητη Α</w:t>
      </w:r>
      <w:r>
        <w:rPr>
          <w:rFonts w:eastAsia="Times New Roman" w:cs="Times New Roman"/>
          <w:szCs w:val="24"/>
        </w:rPr>
        <w:t>ρχή Συνηγόρου του Πολίτη.</w:t>
      </w:r>
    </w:p>
    <w:p w14:paraId="09A3F38E"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Ευχαριστώ πολύ.</w:t>
      </w:r>
    </w:p>
    <w:p w14:paraId="09A3F38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Υπουργός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Έλενα Κουντουρά καταθέτει τις προαναφερθείσες νομοτεχνικές βελτιώσεις, οι οποίες έχουν ως εξής</w:t>
      </w:r>
      <w:r>
        <w:rPr>
          <w:rFonts w:eastAsia="Times New Roman" w:cs="Times New Roman"/>
          <w:szCs w:val="24"/>
        </w:rPr>
        <w:t>:</w:t>
      </w:r>
    </w:p>
    <w:p w14:paraId="09A3F390" w14:textId="77777777" w:rsidR="00D269F7" w:rsidRDefault="006C352B">
      <w:pPr>
        <w:spacing w:line="600" w:lineRule="auto"/>
        <w:ind w:firstLine="720"/>
        <w:contextualSpacing/>
        <w:jc w:val="center"/>
        <w:rPr>
          <w:rFonts w:eastAsia="Times New Roman" w:cs="Times New Roman"/>
          <w:color w:val="FF0000"/>
          <w:szCs w:val="24"/>
        </w:rPr>
      </w:pPr>
      <w:r w:rsidRPr="00D73A73">
        <w:rPr>
          <w:rFonts w:eastAsia="Times New Roman" w:cs="Times New Roman"/>
          <w:color w:val="FF0000"/>
          <w:szCs w:val="24"/>
        </w:rPr>
        <w:t>ΑΛΛΑΓΗ ΣΕΛΙΔΑΣ</w:t>
      </w:r>
    </w:p>
    <w:p w14:paraId="09A3F391" w14:textId="77777777" w:rsidR="00D269F7" w:rsidRDefault="006C352B">
      <w:pPr>
        <w:spacing w:line="600" w:lineRule="auto"/>
        <w:ind w:firstLine="720"/>
        <w:contextualSpacing/>
        <w:jc w:val="center"/>
        <w:rPr>
          <w:rFonts w:eastAsia="Times New Roman" w:cs="Times New Roman"/>
          <w:color w:val="FF0000"/>
          <w:szCs w:val="24"/>
        </w:rPr>
      </w:pPr>
      <w:r w:rsidRPr="00D73A73">
        <w:rPr>
          <w:rFonts w:eastAsia="Times New Roman" w:cs="Times New Roman"/>
          <w:color w:val="FF0000"/>
          <w:szCs w:val="24"/>
        </w:rPr>
        <w:t>(Να μπουν οι σελ.257-263)</w:t>
      </w:r>
    </w:p>
    <w:p w14:paraId="09A3F392" w14:textId="77777777" w:rsidR="00D269F7" w:rsidRDefault="006C352B">
      <w:pPr>
        <w:spacing w:line="600" w:lineRule="auto"/>
        <w:ind w:firstLine="720"/>
        <w:contextualSpacing/>
        <w:jc w:val="center"/>
        <w:rPr>
          <w:rFonts w:eastAsia="Times New Roman" w:cs="Times New Roman"/>
          <w:color w:val="FF0000"/>
          <w:szCs w:val="24"/>
        </w:rPr>
      </w:pPr>
      <w:r w:rsidRPr="00D73A73">
        <w:rPr>
          <w:rFonts w:eastAsia="Times New Roman" w:cs="Times New Roman"/>
          <w:color w:val="FF0000"/>
          <w:szCs w:val="24"/>
        </w:rPr>
        <w:t>ΑΛΛΑΓΗ ΣΕΛΙΔΑΣ</w:t>
      </w:r>
    </w:p>
    <w:p w14:paraId="09A3F393" w14:textId="77777777" w:rsidR="00D269F7" w:rsidRDefault="006C352B">
      <w:pPr>
        <w:tabs>
          <w:tab w:val="left" w:pos="2940"/>
        </w:tabs>
        <w:spacing w:line="600" w:lineRule="auto"/>
        <w:ind w:firstLine="680"/>
        <w:contextualSpacing/>
        <w:jc w:val="both"/>
        <w:rPr>
          <w:rFonts w:eastAsia="Times New Roman" w:cs="Times New Roman"/>
          <w:szCs w:val="24"/>
        </w:rPr>
      </w:pPr>
      <w:r w:rsidRPr="00C35546">
        <w:rPr>
          <w:rFonts w:eastAsia="Times New Roman" w:cs="Times New Roman"/>
          <w:b/>
          <w:szCs w:val="24"/>
        </w:rPr>
        <w:t xml:space="preserve">ΠΡΟΕΔΡΕΥΩΝ (Γεώργιος </w:t>
      </w:r>
      <w:proofErr w:type="spellStart"/>
      <w:r w:rsidRPr="00C35546">
        <w:rPr>
          <w:rFonts w:eastAsia="Times New Roman" w:cs="Times New Roman"/>
          <w:b/>
          <w:szCs w:val="24"/>
        </w:rPr>
        <w:t>Λαμπρούλης</w:t>
      </w:r>
      <w:proofErr w:type="spellEnd"/>
      <w:r w:rsidRPr="00C35546">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Καββαδάς</w:t>
      </w:r>
      <w:proofErr w:type="spellEnd"/>
      <w:r>
        <w:rPr>
          <w:rFonts w:eastAsia="Times New Roman" w:cs="Times New Roman"/>
          <w:szCs w:val="24"/>
        </w:rPr>
        <w:t xml:space="preserve"> έχει τον λόγο.</w:t>
      </w:r>
    </w:p>
    <w:p w14:paraId="09A3F394" w14:textId="77777777" w:rsidR="00D269F7" w:rsidRDefault="006C352B">
      <w:pPr>
        <w:tabs>
          <w:tab w:val="left" w:pos="2940"/>
        </w:tabs>
        <w:spacing w:line="600" w:lineRule="auto"/>
        <w:ind w:firstLine="680"/>
        <w:contextualSpacing/>
        <w:jc w:val="both"/>
        <w:rPr>
          <w:rFonts w:eastAsia="Times New Roman" w:cs="Times New Roman"/>
          <w:szCs w:val="24"/>
        </w:rPr>
      </w:pPr>
      <w:r w:rsidRPr="00355B90">
        <w:rPr>
          <w:rFonts w:eastAsia="Times New Roman" w:cs="Times New Roman"/>
          <w:b/>
          <w:szCs w:val="24"/>
        </w:rPr>
        <w:t>ΑΘΑΝΑΣΙΟΣ ΚΑΒΒΑΔΑΣ:</w:t>
      </w:r>
      <w:r>
        <w:rPr>
          <w:rFonts w:eastAsia="Times New Roman" w:cs="Times New Roman"/>
          <w:szCs w:val="24"/>
        </w:rPr>
        <w:t xml:space="preserve"> Ευχαριστώ, κύριε Πρόεδρε.</w:t>
      </w:r>
    </w:p>
    <w:p w14:paraId="09A3F395"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θέλω να ευχηθώ αρχικά </w:t>
      </w:r>
      <w:r>
        <w:rPr>
          <w:rFonts w:eastAsia="Times New Roman" w:cs="Times New Roman"/>
          <w:szCs w:val="24"/>
        </w:rPr>
        <w:t>χ</w:t>
      </w:r>
      <w:r>
        <w:rPr>
          <w:rFonts w:eastAsia="Times New Roman" w:cs="Times New Roman"/>
          <w:szCs w:val="24"/>
        </w:rPr>
        <w:t xml:space="preserve">ρόνια </w:t>
      </w:r>
      <w:r>
        <w:rPr>
          <w:rFonts w:eastAsia="Times New Roman" w:cs="Times New Roman"/>
          <w:szCs w:val="24"/>
        </w:rPr>
        <w:t>π</w:t>
      </w:r>
      <w:r>
        <w:rPr>
          <w:rFonts w:eastAsia="Times New Roman" w:cs="Times New Roman"/>
          <w:szCs w:val="24"/>
        </w:rPr>
        <w:t>ολλά</w:t>
      </w:r>
      <w:r>
        <w:rPr>
          <w:rFonts w:eastAsia="Times New Roman" w:cs="Times New Roman"/>
          <w:szCs w:val="24"/>
        </w:rPr>
        <w:t xml:space="preserve"> στο Πολεμικό Ναυτικό, στο Λιμενικό μας, σε όλους τους ναυτικούς μας και σε όλους τους </w:t>
      </w:r>
      <w:proofErr w:type="spellStart"/>
      <w:r>
        <w:rPr>
          <w:rFonts w:eastAsia="Times New Roman" w:cs="Times New Roman"/>
          <w:szCs w:val="24"/>
        </w:rPr>
        <w:t>εορτάζοντες</w:t>
      </w:r>
      <w:proofErr w:type="spellEnd"/>
      <w:r>
        <w:rPr>
          <w:rFonts w:eastAsia="Times New Roman" w:cs="Times New Roman"/>
          <w:szCs w:val="24"/>
        </w:rPr>
        <w:t>.</w:t>
      </w:r>
    </w:p>
    <w:p w14:paraId="09A3F396"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Σήμερα συζητάμε ένα ιδιαιτέρως σημαντικό νομοσχέδιο σχετικά με τις ειδικές μορφές τουρισμού, την τουριστική εκπαίδευση και την ενίσχυση της επιχειρηματικότη</w:t>
      </w:r>
      <w:r>
        <w:rPr>
          <w:rFonts w:eastAsia="Times New Roman" w:cs="Times New Roman"/>
          <w:szCs w:val="24"/>
        </w:rPr>
        <w:t xml:space="preserve">τας στον τουρισμό. Μιλάμε για ρυθμίσεις που συνδέονται στενά με την περιφερειακή </w:t>
      </w:r>
      <w:r>
        <w:rPr>
          <w:rFonts w:eastAsia="Times New Roman" w:cs="Times New Roman"/>
          <w:szCs w:val="24"/>
        </w:rPr>
        <w:lastRenderedPageBreak/>
        <w:t>και την τοπική ανάπτυξη, την κάθε τοπική οικονομία και τη δημιουργία νέων θέσεων εργασίας.</w:t>
      </w:r>
    </w:p>
    <w:p w14:paraId="09A3F397" w14:textId="77777777" w:rsidR="00D269F7" w:rsidRDefault="006C352B">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Το νομοσχέδιο είχε τεθεί σε διαβούλευση πριν από έντεκα περίπου μήνες, αλλά τελικά έ</w:t>
      </w:r>
      <w:r>
        <w:rPr>
          <w:rFonts w:eastAsia="Times New Roman" w:cs="Times New Roman"/>
          <w:szCs w:val="24"/>
        </w:rPr>
        <w:t>ρχεται σήμερα για συζήτηση και ψήφιση στη Βουλή.</w:t>
      </w:r>
    </w:p>
    <w:p w14:paraId="09A3F398"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Προσωπικά θα επικεντρωθώ περισσότερο στον θεματικό τουρισμό, όπου χρειάζονται τολμηρά βήματα και ουσιαστικές παρεμβάσεις, γιατί η ανάπτυξη ειδικών μορφών τουρισμού συνεπάγεται επέκταση της τουριστικής περιόδ</w:t>
      </w:r>
      <w:r>
        <w:rPr>
          <w:rFonts w:eastAsia="Times New Roman" w:cs="Times New Roman"/>
          <w:szCs w:val="24"/>
        </w:rPr>
        <w:t xml:space="preserve">ου όλο τον χρόνο, πολιτική στην οποία συμφωνείτε και εσείς, κυρία Υπουργέ, μέσω των δηλώσεών σας. </w:t>
      </w:r>
    </w:p>
    <w:p w14:paraId="09A3F399"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Δυστυχώς, όμως, αυτό το νομοσχέδιο περιέχει μόνο θεωρητικές ρυθμίσεις, γιατί σε επίπεδο ουσίας και περιεχομένου δεν αντιμετωπίζει κανένα από τα μεγάλα προβλή</w:t>
      </w:r>
      <w:r>
        <w:rPr>
          <w:rFonts w:eastAsia="Times New Roman" w:cs="Times New Roman"/>
          <w:szCs w:val="24"/>
        </w:rPr>
        <w:t>ματα. Δεν δημιουργεί τις προϋποθέσεις για την ανάπτυξη του τομέα, γιατί για να εφαρμοστούν οι προτεινόμενες διατάξεις χρειάζεται διψήφιος αριθμός υπουργικών αποφάσεων. Δηλαδή, με την τόση γραφειοκρατία που εισάγετε με το παρόν σχέδιο νόμου έχετε ήδη καταδι</w:t>
      </w:r>
      <w:r>
        <w:rPr>
          <w:rFonts w:eastAsia="Times New Roman" w:cs="Times New Roman"/>
          <w:szCs w:val="24"/>
        </w:rPr>
        <w:t xml:space="preserve">κάσει την τουριστική ανάπτυξη. </w:t>
      </w:r>
    </w:p>
    <w:p w14:paraId="09A3F39A"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Το εντυπωσιακό είναι ότι χρειαστήκατε τέσσερα χρόνια για να φέρετε το παρόν νομοσχέδιο στη Βουλή στο τέλος της θητείας σας, τη στιγμή μάλιστα που σε ορισμένες κατηγορίες του θεματικού τουρισμού, όπως είναι ο τουρισμός υγείας</w:t>
      </w:r>
      <w:r>
        <w:rPr>
          <w:rFonts w:eastAsia="Times New Roman" w:cs="Times New Roman"/>
          <w:szCs w:val="24"/>
        </w:rPr>
        <w:t xml:space="preserve">, είχατε παραλάβει ένα έτοιμο θεσμικό πλαίσιο. </w:t>
      </w:r>
    </w:p>
    <w:p w14:paraId="09A3F39B"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Εάν θέλατε πραγματικά, κυρία Υπουργέ, να κάνετε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ολοκληρωμένη νομοθετική παρέμβαση σε αυτόν τον τομέα, θα έπρεπε να έχετε λύσει υπαρκτά προβλήματα. </w:t>
      </w:r>
    </w:p>
    <w:p w14:paraId="09A3F39C"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Για καθεμία από τις ειδικές μορφές τουρισμού θα πρέπει ν</w:t>
      </w:r>
      <w:r>
        <w:rPr>
          <w:rFonts w:eastAsia="Times New Roman" w:cs="Times New Roman"/>
          <w:szCs w:val="24"/>
        </w:rPr>
        <w:t xml:space="preserve">α υπάρχει ένα ξεκάθαρο νομικό πλαίσιο και ξεκάθαρη στόχευση για το πού θέλουμε να πάμε και τι επιδιώκουμε. Η ανάπτυξη του θεματικού τουρισμού δεν χρειάζεται ευχολόγια, θέλει συγκεκριμένες παρεμβάσεις που επιλύουν συγκεκριμένα προβλήματα. </w:t>
      </w:r>
    </w:p>
    <w:p w14:paraId="09A3F39D"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Φέρνω ως παράδειγ</w:t>
      </w:r>
      <w:r>
        <w:rPr>
          <w:rFonts w:eastAsia="Times New Roman" w:cs="Times New Roman"/>
          <w:szCs w:val="24"/>
        </w:rPr>
        <w:t>μα τον καταδυτικό τουρισμό που έχει τεράστιες αναπτυξιακές προοπτικές, καθώς η χώρα μας προσφέρει πολύ καθαρά νερά, καλή ορατότητα και ένα φιλόξενο καταδυτικό περιβάλλον. Τα νερά μας φιλοξενούν εκατοντάδες ναυάγια πλοίων, πολλά εκ των οποίων είναι του Α΄ κ</w:t>
      </w:r>
      <w:r>
        <w:rPr>
          <w:rFonts w:eastAsia="Times New Roman" w:cs="Times New Roman"/>
          <w:szCs w:val="24"/>
        </w:rPr>
        <w:t xml:space="preserve">αι του Β΄ Παγκοσμίου Πολέμου και αποτελούν σημαντικό πόλο έλξης για τους δύτες. </w:t>
      </w:r>
    </w:p>
    <w:p w14:paraId="09A3F39E"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Στο νησί μου, στη Λευκάδα, υπάρχουν πολλά σημαντικά πολεμικά ναυάγια. Για παράδειγμα, ανάμεσα στη Λευκάδα και την Κεφαλονιά υπάρχει ένα πολεμικό γαλλικό θωρηκτό του Α΄ Παγκοσμ</w:t>
      </w:r>
      <w:r>
        <w:rPr>
          <w:rFonts w:eastAsia="Times New Roman" w:cs="Times New Roman"/>
          <w:szCs w:val="24"/>
        </w:rPr>
        <w:t xml:space="preserve">ίου Πολέμου και ένα γερμανικό υποβρύχιο, που κρύβουν ενδιαφέρουσες ναυτικές ιστορίες. </w:t>
      </w:r>
    </w:p>
    <w:p w14:paraId="09A3F39F"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sidRPr="00312BAF">
        <w:rPr>
          <w:rFonts w:eastAsia="Times New Roman" w:cs="Times New Roman"/>
          <w:szCs w:val="24"/>
        </w:rPr>
        <w:t>(Στο σημείο αυτό την</w:t>
      </w:r>
      <w:r>
        <w:rPr>
          <w:rFonts w:eastAsia="Times New Roman" w:cs="Times New Roman"/>
          <w:szCs w:val="24"/>
        </w:rPr>
        <w:t xml:space="preserve"> Προεδρική Έδρα καταλαμβάνει η Γ΄ Αντιπρόεδρος της Βουλής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sidRPr="00713AE5">
        <w:rPr>
          <w:rFonts w:eastAsia="Times New Roman" w:cs="Times New Roman"/>
          <w:b/>
          <w:szCs w:val="24"/>
        </w:rPr>
        <w:t>ΑΝΑΣΤΑΣΙΑ ΧΡΙΣΤΟΔΟΥΛΟΠΟΥΛΟΥ</w:t>
      </w:r>
      <w:r w:rsidRPr="00312BAF">
        <w:rPr>
          <w:rFonts w:eastAsia="Times New Roman" w:cs="Times New Roman"/>
          <w:szCs w:val="24"/>
        </w:rPr>
        <w:t>)</w:t>
      </w:r>
    </w:p>
    <w:p w14:paraId="09A3F3A0"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μως, βάσει του υπάρχοντος νομικού πλαισίου, της υπουργικής</w:t>
      </w:r>
      <w:r>
        <w:rPr>
          <w:rFonts w:eastAsia="Times New Roman" w:cs="Times New Roman"/>
          <w:szCs w:val="24"/>
        </w:rPr>
        <w:t xml:space="preserve"> απόφασης του 2003, τα ναυάγια άνω των πενήντα ετών, όπως είναι αυτό, θεωρούνται πολιτισμικά μνημεία και απαγορεύεται η υποβρύχια επίσκεψη σε αυτά. </w:t>
      </w:r>
    </w:p>
    <w:p w14:paraId="09A3F3A1"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Δεν διαφωνώ με τον χαρακτηρισμό, αλλά θα πρέπει υπό αυστηρές προϋποθέσεις κάποια από αυτά να αξιοποιηθούν σ</w:t>
      </w:r>
      <w:r>
        <w:rPr>
          <w:rFonts w:eastAsia="Times New Roman" w:cs="Times New Roman"/>
          <w:szCs w:val="24"/>
        </w:rPr>
        <w:t xml:space="preserve">τον καταδυτικό τουρισμό. Διότι πώς αλλιώς μπορούμε, λοιπόν, να αναπτύξουμε τον κλάδο; Πώς μπορούμε να διαφημίσουμε μέσω των τουριστικών πρακτόρων μια δραστηριότητα που απαγορεύεται; </w:t>
      </w:r>
    </w:p>
    <w:p w14:paraId="09A3F3A2"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Γνωρίζετε, κυρία Υπουργέ, ότι οι τουριστικοί πράκτορες αρνούνται να προβά</w:t>
      </w:r>
      <w:r>
        <w:rPr>
          <w:rFonts w:eastAsia="Times New Roman" w:cs="Times New Roman"/>
          <w:szCs w:val="24"/>
        </w:rPr>
        <w:t xml:space="preserve">λλουν τη χώρα μας ως καταδυτικό τουρισμό για τον λόγο που προανέφερα; </w:t>
      </w:r>
    </w:p>
    <w:p w14:paraId="09A3F3A3"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Σημειώνω εδώ ότι ήδη λειτουργούν στην Ελλάδα περίπου τριακόσια καταδυτικά κέντρα και έχουμε περίπου δεκαπέντε χιλιάδες ενεργούς δύτες, αριθμός που αυξάνεται ραγδαία. Αντίθετα, μόνο στη </w:t>
      </w:r>
      <w:r>
        <w:rPr>
          <w:rFonts w:eastAsia="Times New Roman" w:cs="Times New Roman"/>
          <w:szCs w:val="24"/>
        </w:rPr>
        <w:t xml:space="preserve">Γερμανία υπάρχουν τρία εκατομμύρια ενεργοί δύτες, εκ των οποίων ένα εκατομμύριο ταξιδεύει για καταδυτικό τουρισμό. </w:t>
      </w:r>
    </w:p>
    <w:p w14:paraId="09A3F3A4"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χώρα μας προσελκύει ήδη περισσότερους από διακόσιους χιλιάδες δύτες που έρχονται με σκοπό να καταδυθούν, άρα, όπως καταλαβαίνετε, υπάρχουν</w:t>
      </w:r>
      <w:r>
        <w:rPr>
          <w:rFonts w:eastAsia="Times New Roman" w:cs="Times New Roman"/>
          <w:szCs w:val="24"/>
        </w:rPr>
        <w:t xml:space="preserve"> τεράστια περιθώρια ανάπτυξης. </w:t>
      </w:r>
    </w:p>
    <w:p w14:paraId="09A3F3A5"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Αυτό που σας ζητάμε, λοιπόν, είναι να εξαιρέσετε τα πιστοποιημένα κέντρα κατάδυσης από τη συγκεκριμένη απαγόρευση και να τους δώσετε τη δυνατότητα να καταδύονται στα κηρυγμένα ως μνημεία ναυάγια άνω των πενήντα ετών και που </w:t>
      </w:r>
      <w:r>
        <w:rPr>
          <w:rFonts w:eastAsia="Times New Roman" w:cs="Times New Roman"/>
          <w:szCs w:val="24"/>
        </w:rPr>
        <w:t xml:space="preserve">δεν εμπίπτουν στις διατάξεις του αρχαιολογικού νόμου, όπως είναι τα ναυάγια του Α΄ και του Β΄ Παγκοσμίου Πολέμου. </w:t>
      </w:r>
    </w:p>
    <w:p w14:paraId="09A3F3A6"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μέσω του ΕΟΤ θα πρέπει να προβάλλουμε διεθνώς τη χώρα μας ως καταδυτικό προορισμό. </w:t>
      </w:r>
    </w:p>
    <w:p w14:paraId="09A3F3A7"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sidRPr="00C255F0">
        <w:rPr>
          <w:rFonts w:eastAsia="Times New Roman" w:cs="Times New Roman"/>
          <w:szCs w:val="24"/>
        </w:rPr>
        <w:lastRenderedPageBreak/>
        <w:t xml:space="preserve">(Στο σημείο αυτό </w:t>
      </w:r>
      <w:r>
        <w:rPr>
          <w:rFonts w:eastAsia="Times New Roman" w:cs="Times New Roman"/>
          <w:szCs w:val="24"/>
        </w:rPr>
        <w:t>κ</w:t>
      </w:r>
      <w:r w:rsidRPr="00C255F0">
        <w:rPr>
          <w:rFonts w:eastAsia="Times New Roman" w:cs="Times New Roman"/>
          <w:szCs w:val="24"/>
        </w:rPr>
        <w:t xml:space="preserve">τυπάει το κουδούνι λήξεως του </w:t>
      </w:r>
      <w:r w:rsidRPr="00C255F0">
        <w:rPr>
          <w:rFonts w:eastAsia="Times New Roman" w:cs="Times New Roman"/>
          <w:szCs w:val="24"/>
        </w:rPr>
        <w:t>χρόνου ομιλίας του κυρίου Βουλευτή)</w:t>
      </w:r>
    </w:p>
    <w:p w14:paraId="09A3F3A8"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–δώστε μου ένα λεπτό ακόμη, κυρία Πρόεδρε- πρέπει να επιλύσουμε πρακτικά θέματα που αφορούν γενικότερα τον θαλάσσιο τουρισμό, την κρουαζιέρα, το </w:t>
      </w:r>
      <w:r>
        <w:rPr>
          <w:rFonts w:eastAsia="Times New Roman" w:cs="Times New Roman"/>
          <w:szCs w:val="24"/>
          <w:lang w:val="en-US"/>
        </w:rPr>
        <w:t>yachting</w:t>
      </w:r>
      <w:r>
        <w:rPr>
          <w:rFonts w:eastAsia="Times New Roman" w:cs="Times New Roman"/>
          <w:szCs w:val="24"/>
        </w:rPr>
        <w:t>, τις παράκτιες δραστηριότητες αναψυχής και την ανάπτυξη</w:t>
      </w:r>
      <w:r>
        <w:rPr>
          <w:rFonts w:eastAsia="Times New Roman" w:cs="Times New Roman"/>
          <w:szCs w:val="24"/>
        </w:rPr>
        <w:t xml:space="preserve"> μαρίνων, θέματα που είναι κορυφαίας προτεραιότητας για τη χώρα μας και για περιοχές όπως είναι η Λευκάδα. </w:t>
      </w:r>
    </w:p>
    <w:p w14:paraId="09A3F3A9"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Κορυφαία προτεραιότητα είναι επίσης η μείωση της υψηλής φορολόγησης που επιβλήθηκε από την Κυβέρνηση στον τουρισμό. Θυμίζω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παρέλαβε από τη Νέα Δημοκρατία έναν ΦΠΑ στην εστίαση στο 13% και τον αύξησε στο 24%, ενώ στα καταλύματα τον παρέλαβε στο 6,5% και τον πήγε στο 13%. Και επέβαλε και έναν νέο φόρο, το τέλος διανυκτέρευσης, χώρια τις αυξήσεις που επέβαλε στη φορολογία όλ</w:t>
      </w:r>
      <w:r>
        <w:rPr>
          <w:rFonts w:eastAsia="Times New Roman" w:cs="Times New Roman"/>
          <w:szCs w:val="24"/>
        </w:rPr>
        <w:t xml:space="preserve">ων των επιχειρήσεων. Όλοι αυτοί είναι αντιαναπτυξιακοί φόροι που καθιστούν ακριβότερο και λιγότερο ανταγωνιστικό το τουριστικό μας προϊόν μέσα στο παγκόσμιο περιβάλλον. </w:t>
      </w:r>
    </w:p>
    <w:p w14:paraId="09A3F3AA"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Και είναι στις προτεραιότητες της Νέας Δημοκρατίας να διορθώσει τα πράγματα, ειδικά </w:t>
      </w:r>
      <w:r>
        <w:rPr>
          <w:rFonts w:eastAsia="Times New Roman"/>
          <w:color w:val="000000"/>
          <w:szCs w:val="24"/>
          <w:shd w:val="clear" w:color="auto" w:fill="FFFFFF"/>
        </w:rPr>
        <w:t>στον τουρισμό, που είναι ο βασικός μοχλός για την ανάπτυξη της οικονομίας, επαναφέροντας τον ΦΠΑ στην εστίαση στο 13% και σε δεύτερο χρόνο στο 11%. Μόνο με σχέδιο και συγκεκριμένες παρεμβάσεις μπορούμε να αναπτύξουμε το τουριστικό μας προϊόν. Είμαστε μια χ</w:t>
      </w:r>
      <w:r>
        <w:rPr>
          <w:rFonts w:eastAsia="Times New Roman"/>
          <w:color w:val="000000"/>
          <w:szCs w:val="24"/>
          <w:shd w:val="clear" w:color="auto" w:fill="FFFFFF"/>
        </w:rPr>
        <w:t>ώρα που πρέπει να εκμεταλλευθούμε τα τεράστια συγκριτικά μας πλεονεκτήματα και να προσφέρουμε τις τουριστικές υπηρεσίες τριακόσιες εξήντα πέντε μέρες τον χρόνο.</w:t>
      </w:r>
    </w:p>
    <w:p w14:paraId="09A3F3AB"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Σας ευχαριστώ πολύ.</w:t>
      </w:r>
    </w:p>
    <w:p w14:paraId="09A3F3AC" w14:textId="77777777" w:rsidR="00D269F7" w:rsidRDefault="006C352B">
      <w:pPr>
        <w:tabs>
          <w:tab w:val="left" w:pos="1470"/>
        </w:tabs>
        <w:spacing w:line="600" w:lineRule="auto"/>
        <w:ind w:firstLine="720"/>
        <w:contextualSpacing/>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09A3F3AD"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sidRPr="002867C2">
        <w:rPr>
          <w:rFonts w:eastAsia="Times New Roman"/>
          <w:b/>
          <w:color w:val="000000"/>
          <w:szCs w:val="24"/>
          <w:shd w:val="clear" w:color="auto" w:fill="FFFFFF"/>
        </w:rPr>
        <w:t>ΠΡΟΕΔΡΕΥΟΥΣΑ (Αναστασ</w:t>
      </w:r>
      <w:r w:rsidRPr="002867C2">
        <w:rPr>
          <w:rFonts w:eastAsia="Times New Roman"/>
          <w:b/>
          <w:color w:val="000000"/>
          <w:szCs w:val="24"/>
          <w:shd w:val="clear" w:color="auto" w:fill="FFFFFF"/>
        </w:rPr>
        <w:t>ία Χριστοδουλοπούλου):</w:t>
      </w:r>
      <w:r>
        <w:rPr>
          <w:rFonts w:eastAsia="Times New Roman"/>
          <w:color w:val="000000"/>
          <w:szCs w:val="24"/>
          <w:shd w:val="clear" w:color="auto" w:fill="FFFFFF"/>
        </w:rPr>
        <w:t xml:space="preserve"> Ευχαριστούμε και εμείς. Παρακαλώ να τηρείται το πεντάλεπτο γιατί υπάρχει σοβαρός λόγος. </w:t>
      </w:r>
    </w:p>
    <w:p w14:paraId="09A3F3AE"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κ. </w:t>
      </w:r>
      <w:proofErr w:type="spellStart"/>
      <w:r>
        <w:rPr>
          <w:rFonts w:eastAsia="Times New Roman"/>
          <w:color w:val="000000"/>
          <w:szCs w:val="24"/>
          <w:shd w:val="clear" w:color="auto" w:fill="FFFFFF"/>
        </w:rPr>
        <w:t>Θραψανιώτης</w:t>
      </w:r>
      <w:proofErr w:type="spellEnd"/>
      <w:r>
        <w:rPr>
          <w:rFonts w:eastAsia="Times New Roman"/>
          <w:color w:val="000000"/>
          <w:szCs w:val="24"/>
          <w:shd w:val="clear" w:color="auto" w:fill="FFFFFF"/>
        </w:rPr>
        <w:t xml:space="preserve"> για πέντε λεπτά.</w:t>
      </w:r>
    </w:p>
    <w:p w14:paraId="09A3F3AF"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ΕΜΜΑΝΟΥΗΛ</w:t>
      </w:r>
      <w:r w:rsidRPr="002867C2">
        <w:rPr>
          <w:rFonts w:eastAsia="Times New Roman"/>
          <w:b/>
          <w:color w:val="000000"/>
          <w:szCs w:val="24"/>
          <w:shd w:val="clear" w:color="auto" w:fill="FFFFFF"/>
        </w:rPr>
        <w:t xml:space="preserve"> ΘΡΑΨΑΝΙΩΤΗΣ:</w:t>
      </w:r>
      <w:r>
        <w:rPr>
          <w:rFonts w:eastAsia="Times New Roman"/>
          <w:color w:val="000000"/>
          <w:szCs w:val="24"/>
          <w:shd w:val="clear" w:color="auto" w:fill="FFFFFF"/>
        </w:rPr>
        <w:t xml:space="preserve"> Ευχαριστώ, κυρία Πρόεδρε.</w:t>
      </w:r>
    </w:p>
    <w:p w14:paraId="09A3F3B0"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Ακούστηκε από πολλούς συναδέλφους ομιλητές ότι </w:t>
      </w:r>
      <w:r>
        <w:rPr>
          <w:rFonts w:eastAsia="Times New Roman"/>
          <w:color w:val="000000"/>
          <w:szCs w:val="24"/>
          <w:shd w:val="clear" w:color="auto" w:fill="FFFFFF"/>
        </w:rPr>
        <w:t>ο τουρισμός αποτελεί έναν από τους βασικούς πυλώνες της οικονομίας μας. Είναι ταυτόχρονα, όμως, και ένα προϊόν ευαίσθητο, αφού εξαρτάται από πολλούς και αστάθμητους παράγοντες. Ο βασικότερος είναι η πολιτική σταθερότητα της ευρύτερης περιοχής.</w:t>
      </w:r>
    </w:p>
    <w:p w14:paraId="09A3F3B1"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Στη χώρα μας</w:t>
      </w:r>
      <w:r>
        <w:rPr>
          <w:rFonts w:eastAsia="Times New Roman"/>
          <w:color w:val="000000"/>
          <w:szCs w:val="24"/>
          <w:shd w:val="clear" w:color="auto" w:fill="FFFFFF"/>
        </w:rPr>
        <w:t>, παρά τους πολέμους στη Μέση Ανατολή, τις εντάσεις, τις προσφυγικές ροές και τις πολιτικές κρίσεις σε γειτονικές χώρες, κατάφερε να παραμείνει ένας ασφαλής τόπος προορισμού. Αυτό είναι αποτέλεσμα μιας συνεπούς πολιτικής διαλόγου, σε πνεύμα συνεργασίας και</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συνανάπτυξης</w:t>
      </w:r>
      <w:proofErr w:type="spellEnd"/>
      <w:r>
        <w:rPr>
          <w:rFonts w:eastAsia="Times New Roman"/>
          <w:color w:val="000000"/>
          <w:szCs w:val="24"/>
          <w:shd w:val="clear" w:color="auto" w:fill="FFFFFF"/>
        </w:rPr>
        <w:t xml:space="preserve">, που ασκεί η </w:t>
      </w:r>
      <w:r>
        <w:rPr>
          <w:rFonts w:eastAsia="Times New Roman"/>
          <w:color w:val="000000"/>
          <w:szCs w:val="24"/>
          <w:shd w:val="clear" w:color="auto" w:fill="FFFFFF"/>
        </w:rPr>
        <w:t>Ε</w:t>
      </w:r>
      <w:r>
        <w:rPr>
          <w:rFonts w:eastAsia="Times New Roman"/>
          <w:color w:val="000000"/>
          <w:szCs w:val="24"/>
          <w:shd w:val="clear" w:color="auto" w:fill="FFFFFF"/>
        </w:rPr>
        <w:t xml:space="preserve">λληνική </w:t>
      </w:r>
      <w:r>
        <w:rPr>
          <w:rFonts w:eastAsia="Times New Roman"/>
          <w:color w:val="000000"/>
          <w:szCs w:val="24"/>
          <w:shd w:val="clear" w:color="auto" w:fill="FFFFFF"/>
        </w:rPr>
        <w:t>Κ</w:t>
      </w:r>
      <w:r>
        <w:rPr>
          <w:rFonts w:eastAsia="Times New Roman"/>
          <w:color w:val="000000"/>
          <w:szCs w:val="24"/>
          <w:shd w:val="clear" w:color="auto" w:fill="FFFFFF"/>
        </w:rPr>
        <w:t xml:space="preserve">υβέρνηση στην ευρύτερη περιοχή. </w:t>
      </w:r>
    </w:p>
    <w:p w14:paraId="09A3F3B2"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Ταυτόχρονα, ο τουρισμός έχει εξελιχθεί σε μεγάλη διεθνή οικονομική δραστηριότητα, που ελέγχεται από μεγάλα συμφέροντα, ταξιδιωτικά γραφεία </w:t>
      </w:r>
      <w:proofErr w:type="spellStart"/>
      <w:r>
        <w:rPr>
          <w:rFonts w:eastAsia="Times New Roman"/>
          <w:color w:val="000000"/>
          <w:szCs w:val="24"/>
          <w:shd w:val="clear" w:color="auto" w:fill="FFFFFF"/>
        </w:rPr>
        <w:t>ολιγοπωλιακού</w:t>
      </w:r>
      <w:proofErr w:type="spellEnd"/>
      <w:r>
        <w:rPr>
          <w:rFonts w:eastAsia="Times New Roman"/>
          <w:color w:val="000000"/>
          <w:szCs w:val="24"/>
          <w:shd w:val="clear" w:color="auto" w:fill="FFFFFF"/>
        </w:rPr>
        <w:t xml:space="preserve"> χαρακτήρα, που μπορούν εύκολα να τη χειραγωγούν, να είναι δηλαδή κατευθυνόμενος. Αυτό ισχύει ιδιαίτερα </w:t>
      </w:r>
      <w:r>
        <w:rPr>
          <w:rFonts w:eastAsia="Times New Roman"/>
          <w:color w:val="000000"/>
          <w:szCs w:val="24"/>
          <w:shd w:val="clear" w:color="auto" w:fill="FFFFFF"/>
        </w:rPr>
        <w:t xml:space="preserve">για τον λεγόμενο «μαζικό τουρισμό», που δυστυχώς κυριαρχεί στη χώρα μας. </w:t>
      </w:r>
    </w:p>
    <w:p w14:paraId="09A3F3B3"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Είναι ανάγκη, λοιπόν, σε ένα άκρως ανταγωνιστικό περιβάλλον η πολιτική μας στον τουρισμό να αναδείξει και να αξιοποιήσει τα ιδιαίτερα χαρακτηριστικά, αξιοποιώντας τα συγκριτικά πλεον</w:t>
      </w:r>
      <w:r>
        <w:rPr>
          <w:rFonts w:eastAsia="Times New Roman"/>
          <w:color w:val="000000"/>
          <w:szCs w:val="24"/>
          <w:shd w:val="clear" w:color="auto" w:fill="FFFFFF"/>
        </w:rPr>
        <w:t>εκτήματα που διαθέτει η χώρα μας, να αναβαθμίσει τις προσφερόμενες υπηρεσίες, να αποκτήσει καλύτερη ποιότητα για εκείνον που αναζητά κάτι διαφορετικό, ώστε να καταστεί ελκυστικός, ανταγωνιστικός, βιωματικός και άρα βιώσιμος.</w:t>
      </w:r>
    </w:p>
    <w:p w14:paraId="09A3F3B4"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Σε αυτήν την κατεύθυνση, κυρίες</w:t>
      </w:r>
      <w:r>
        <w:rPr>
          <w:rFonts w:eastAsia="Times New Roman"/>
          <w:color w:val="000000"/>
          <w:szCs w:val="24"/>
          <w:shd w:val="clear" w:color="auto" w:fill="FFFFFF"/>
        </w:rPr>
        <w:t xml:space="preserve"> και κύριοι Βουλευτές, κινείται το παρόν σχέδιο νόμου που συζητούμε σήμερα και μαζί με το επικείμενο σχέδιο νόμου, που θα αφορά την τουριστική εκπαίδευση, δημιουργείται ένα ολοκληρωμένο πλαίσιο για την ανάδειξη και τη θωράκιση του τουριστικού προϊόντος. Η </w:t>
      </w:r>
      <w:r>
        <w:rPr>
          <w:rFonts w:eastAsia="Times New Roman"/>
          <w:color w:val="000000"/>
          <w:szCs w:val="24"/>
          <w:shd w:val="clear" w:color="auto" w:fill="FFFFFF"/>
        </w:rPr>
        <w:t xml:space="preserve">διασύνδεση των δραστηριοτήτων του τουρισμού με τους τομείς της οικονομίας, όπως η </w:t>
      </w:r>
      <w:proofErr w:type="spellStart"/>
      <w:r w:rsidRPr="00F459A4">
        <w:rPr>
          <w:rFonts w:eastAsia="Times New Roman"/>
          <w:color w:val="000000"/>
          <w:szCs w:val="24"/>
          <w:shd w:val="clear" w:color="auto" w:fill="FFFFFF"/>
        </w:rPr>
        <w:t>αγροδιατροφή</w:t>
      </w:r>
      <w:proofErr w:type="spellEnd"/>
      <w:r>
        <w:rPr>
          <w:rFonts w:eastAsia="Times New Roman"/>
          <w:color w:val="000000"/>
          <w:szCs w:val="24"/>
          <w:shd w:val="clear" w:color="auto" w:fill="FFFFFF"/>
        </w:rPr>
        <w:t xml:space="preserve"> και η μεταποίηση, καθώς και τα συγκριτικά πλεονεκτήματα της χώρας μας, η </w:t>
      </w:r>
      <w:proofErr w:type="spellStart"/>
      <w:r>
        <w:rPr>
          <w:rFonts w:eastAsia="Times New Roman"/>
          <w:color w:val="000000"/>
          <w:szCs w:val="24"/>
          <w:shd w:val="clear" w:color="auto" w:fill="FFFFFF"/>
        </w:rPr>
        <w:t>γεωστρατηγική</w:t>
      </w:r>
      <w:proofErr w:type="spellEnd"/>
      <w:r>
        <w:rPr>
          <w:rFonts w:eastAsia="Times New Roman"/>
          <w:color w:val="000000"/>
          <w:szCs w:val="24"/>
          <w:shd w:val="clear" w:color="auto" w:fill="FFFFFF"/>
        </w:rPr>
        <w:t xml:space="preserve"> της θέση, η μακραίωνη ιστορία της, τα πολιτιστικά χαρακτηριστικά σε συνδυα</w:t>
      </w:r>
      <w:r>
        <w:rPr>
          <w:rFonts w:eastAsia="Times New Roman"/>
          <w:color w:val="000000"/>
          <w:szCs w:val="24"/>
          <w:shd w:val="clear" w:color="auto" w:fill="FFFFFF"/>
        </w:rPr>
        <w:t xml:space="preserve">σμό με το φυσικό περιβάλλον, αλλά και η παραδοσιακή αντίληψη της φιλοξενίας, δημιουργούν το πλαίσιο για βιώσιμη ανάπτυξη του τουρισμού προς όφελος της ελληνικής κοινωνίας. </w:t>
      </w:r>
    </w:p>
    <w:p w14:paraId="09A3F3B5"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Επιτρέψτε μου, όμως, κυρίες και κύριοι Βουλευτές, </w:t>
      </w:r>
      <w:r>
        <w:rPr>
          <w:rFonts w:eastAsia="Times New Roman"/>
          <w:color w:val="000000"/>
          <w:szCs w:val="24"/>
          <w:shd w:val="clear" w:color="auto" w:fill="FFFFFF"/>
        </w:rPr>
        <w:t>μ</w:t>
      </w:r>
      <w:r>
        <w:rPr>
          <w:rFonts w:eastAsia="Times New Roman"/>
          <w:color w:val="000000"/>
          <w:szCs w:val="24"/>
          <w:shd w:val="clear" w:color="auto" w:fill="FFFFFF"/>
        </w:rPr>
        <w:t>ί</w:t>
      </w:r>
      <w:r>
        <w:rPr>
          <w:rFonts w:eastAsia="Times New Roman"/>
          <w:color w:val="000000"/>
          <w:szCs w:val="24"/>
          <w:shd w:val="clear" w:color="auto" w:fill="FFFFFF"/>
        </w:rPr>
        <w:t>α</w:t>
      </w:r>
      <w:r>
        <w:rPr>
          <w:rFonts w:eastAsia="Times New Roman"/>
          <w:color w:val="000000"/>
          <w:szCs w:val="24"/>
          <w:shd w:val="clear" w:color="auto" w:fill="FFFFFF"/>
        </w:rPr>
        <w:t xml:space="preserve"> σύντομη αναφορά για τον Νομό </w:t>
      </w:r>
      <w:r>
        <w:rPr>
          <w:rFonts w:eastAsia="Times New Roman"/>
          <w:color w:val="000000"/>
          <w:szCs w:val="24"/>
          <w:shd w:val="clear" w:color="auto" w:fill="FFFFFF"/>
        </w:rPr>
        <w:t>Λασιθίου.</w:t>
      </w:r>
    </w:p>
    <w:p w14:paraId="09A3F3B6"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Ξέρετε το ανέκδοτο που κυκλοφορεί συνήθως. Η Κρήτη έχει τέσσερις νομούς, τους εξής τρεις: Χανιά, Ρέθυμνο και Ηράκλειο. Και δυστυχώς έχει βάση. Το Λασίθι υπολείπεται σε υποδομές, τριτοβάθμια εκπαίδευση κ.λπ</w:t>
      </w:r>
      <w:r>
        <w:rPr>
          <w:rFonts w:eastAsia="Times New Roman"/>
          <w:color w:val="000000"/>
          <w:szCs w:val="24"/>
          <w:shd w:val="clear" w:color="auto" w:fill="FFFFFF"/>
        </w:rPr>
        <w:t>.</w:t>
      </w:r>
      <w:r>
        <w:rPr>
          <w:rFonts w:eastAsia="Times New Roman"/>
          <w:color w:val="000000"/>
          <w:szCs w:val="24"/>
          <w:shd w:val="clear" w:color="auto" w:fill="FFFFFF"/>
        </w:rPr>
        <w:t>.</w:t>
      </w:r>
      <w:r>
        <w:rPr>
          <w:rFonts w:eastAsia="Times New Roman"/>
          <w:color w:val="000000"/>
          <w:szCs w:val="24"/>
          <w:shd w:val="clear" w:color="auto" w:fill="FFFFFF"/>
        </w:rPr>
        <w:t xml:space="preserve"> Διαθέτει, όμως, ένα θαυμάσιο παρθένο α</w:t>
      </w:r>
      <w:r>
        <w:rPr>
          <w:rFonts w:eastAsia="Times New Roman"/>
          <w:color w:val="000000"/>
          <w:szCs w:val="24"/>
          <w:shd w:val="clear" w:color="auto" w:fill="FFFFFF"/>
        </w:rPr>
        <w:t xml:space="preserve">κόμα φυσικό περιβάλλον, με σημαντικά μνημεία τόσο αρχαιολογικά, όσο και φυσικά, όπως προστατευόμενες περιοχές </w:t>
      </w:r>
      <w:r>
        <w:rPr>
          <w:rFonts w:eastAsia="Times New Roman"/>
          <w:color w:val="000000"/>
          <w:szCs w:val="24"/>
          <w:shd w:val="clear" w:color="auto" w:fill="FFFFFF"/>
        </w:rPr>
        <w:t>«</w:t>
      </w:r>
      <w:r>
        <w:rPr>
          <w:rFonts w:eastAsia="Times New Roman"/>
          <w:color w:val="000000"/>
          <w:szCs w:val="24"/>
          <w:shd w:val="clear" w:color="auto" w:fill="FFFFFF"/>
          <w:lang w:val="en-US"/>
        </w:rPr>
        <w:t>NATURA</w:t>
      </w:r>
      <w:r>
        <w:rPr>
          <w:rFonts w:eastAsia="Times New Roman"/>
          <w:color w:val="000000"/>
          <w:szCs w:val="24"/>
          <w:shd w:val="clear" w:color="auto" w:fill="FFFFFF"/>
        </w:rPr>
        <w:t>»</w:t>
      </w:r>
      <w:r>
        <w:rPr>
          <w:rFonts w:eastAsia="Times New Roman"/>
          <w:color w:val="000000"/>
          <w:szCs w:val="24"/>
          <w:shd w:val="clear" w:color="auto" w:fill="FFFFFF"/>
        </w:rPr>
        <w:t xml:space="preserve">, όπως η νήσος Χρυσή, το μοναδικό Φοινικόδασος του Βάι, το </w:t>
      </w:r>
      <w:proofErr w:type="spellStart"/>
      <w:r>
        <w:rPr>
          <w:rFonts w:eastAsia="Times New Roman"/>
          <w:color w:val="000000"/>
          <w:szCs w:val="24"/>
          <w:shd w:val="clear" w:color="auto" w:fill="FFFFFF"/>
        </w:rPr>
        <w:t>γ</w:t>
      </w:r>
      <w:r>
        <w:rPr>
          <w:rFonts w:eastAsia="Times New Roman"/>
          <w:color w:val="000000"/>
          <w:szCs w:val="24"/>
          <w:shd w:val="clear" w:color="auto" w:fill="FFFFFF"/>
        </w:rPr>
        <w:t>εωπάρκο</w:t>
      </w:r>
      <w:proofErr w:type="spellEnd"/>
      <w:r>
        <w:rPr>
          <w:rFonts w:eastAsia="Times New Roman"/>
          <w:color w:val="000000"/>
          <w:szCs w:val="24"/>
          <w:shd w:val="clear" w:color="auto" w:fill="FFFFFF"/>
        </w:rPr>
        <w:t xml:space="preserve"> Σητείας, ένα από τα τέσσερα </w:t>
      </w:r>
      <w:proofErr w:type="spellStart"/>
      <w:r>
        <w:rPr>
          <w:rFonts w:eastAsia="Times New Roman"/>
          <w:color w:val="000000"/>
          <w:szCs w:val="24"/>
          <w:shd w:val="clear" w:color="auto" w:fill="FFFFFF"/>
        </w:rPr>
        <w:t>γεωπάρκα</w:t>
      </w:r>
      <w:proofErr w:type="spellEnd"/>
      <w:r>
        <w:rPr>
          <w:rFonts w:eastAsia="Times New Roman"/>
          <w:color w:val="000000"/>
          <w:szCs w:val="24"/>
          <w:shd w:val="clear" w:color="auto" w:fill="FFFFFF"/>
        </w:rPr>
        <w:t xml:space="preserve"> της Ελλάδας ενταγμένο στα </w:t>
      </w:r>
      <w:r>
        <w:rPr>
          <w:rFonts w:eastAsia="Times New Roman"/>
          <w:color w:val="000000"/>
          <w:szCs w:val="24"/>
          <w:shd w:val="clear" w:color="auto" w:fill="FFFFFF"/>
        </w:rPr>
        <w:t>π</w:t>
      </w:r>
      <w:r>
        <w:rPr>
          <w:rFonts w:eastAsia="Times New Roman"/>
          <w:color w:val="000000"/>
          <w:szCs w:val="24"/>
          <w:shd w:val="clear" w:color="auto" w:fill="FFFFFF"/>
        </w:rPr>
        <w:t>αγκόσμ</w:t>
      </w:r>
      <w:r>
        <w:rPr>
          <w:rFonts w:eastAsia="Times New Roman"/>
          <w:color w:val="000000"/>
          <w:szCs w:val="24"/>
          <w:shd w:val="clear" w:color="auto" w:fill="FFFFFF"/>
        </w:rPr>
        <w:t xml:space="preserve">ια </w:t>
      </w:r>
      <w:proofErr w:type="spellStart"/>
      <w:r>
        <w:rPr>
          <w:rFonts w:eastAsia="Times New Roman"/>
          <w:color w:val="000000"/>
          <w:szCs w:val="24"/>
          <w:shd w:val="clear" w:color="auto" w:fill="FFFFFF"/>
        </w:rPr>
        <w:t>γ</w:t>
      </w:r>
      <w:r>
        <w:rPr>
          <w:rFonts w:eastAsia="Times New Roman"/>
          <w:color w:val="000000"/>
          <w:szCs w:val="24"/>
          <w:shd w:val="clear" w:color="auto" w:fill="FFFFFF"/>
        </w:rPr>
        <w:t>εωπάρκα</w:t>
      </w:r>
      <w:proofErr w:type="spellEnd"/>
      <w:r>
        <w:rPr>
          <w:rFonts w:eastAsia="Times New Roman"/>
          <w:color w:val="000000"/>
          <w:szCs w:val="24"/>
          <w:shd w:val="clear" w:color="auto" w:fill="FFFFFF"/>
        </w:rPr>
        <w:t xml:space="preserve"> της </w:t>
      </w:r>
      <w:proofErr w:type="spellStart"/>
      <w:r>
        <w:rPr>
          <w:rFonts w:eastAsia="Times New Roman"/>
          <w:color w:val="000000"/>
          <w:szCs w:val="24"/>
          <w:shd w:val="clear" w:color="auto" w:fill="FFFFFF"/>
        </w:rPr>
        <w:t>Ουνέσκο</w:t>
      </w:r>
      <w:proofErr w:type="spellEnd"/>
      <w:r>
        <w:rPr>
          <w:rFonts w:eastAsia="Times New Roman"/>
          <w:color w:val="000000"/>
          <w:szCs w:val="24"/>
          <w:shd w:val="clear" w:color="auto" w:fill="FFFFFF"/>
        </w:rPr>
        <w:t xml:space="preserve">, το σπήλαιο Ψυχρού στο οροπέδιο Λασιθίου, όπου κατά τη μυθολογία γεννήθηκε ο Δίας, αλλά και μινωικά ανάκτορα όπως η Ζάκρος και ο Πετράς της Σητείας. Η Σπιναλόγκα είναι δεύτερο σε </w:t>
      </w:r>
      <w:proofErr w:type="spellStart"/>
      <w:r>
        <w:rPr>
          <w:rFonts w:eastAsia="Times New Roman"/>
          <w:color w:val="000000"/>
          <w:szCs w:val="24"/>
          <w:shd w:val="clear" w:color="auto" w:fill="FFFFFF"/>
        </w:rPr>
        <w:t>επισκεψιμότητα</w:t>
      </w:r>
      <w:proofErr w:type="spellEnd"/>
      <w:r>
        <w:rPr>
          <w:rFonts w:eastAsia="Times New Roman"/>
          <w:color w:val="000000"/>
          <w:szCs w:val="24"/>
          <w:shd w:val="clear" w:color="auto" w:fill="FFFFFF"/>
        </w:rPr>
        <w:t xml:space="preserve"> μνημείο στην Κρήτη μετά την Κνωσό και </w:t>
      </w:r>
      <w:r>
        <w:rPr>
          <w:rFonts w:eastAsia="Times New Roman"/>
          <w:color w:val="000000"/>
          <w:szCs w:val="24"/>
          <w:shd w:val="clear" w:color="auto" w:fill="FFFFFF"/>
        </w:rPr>
        <w:t xml:space="preserve">υποψήφια για ένταξη στα Μνημεία Παγκόσμιας Πολιτιστικής Κληρονομιάς της </w:t>
      </w:r>
      <w:r>
        <w:rPr>
          <w:rFonts w:eastAsia="Times New Roman"/>
          <w:color w:val="000000"/>
          <w:szCs w:val="24"/>
          <w:shd w:val="clear" w:color="auto" w:fill="FFFFFF"/>
          <w:lang w:val="en-US"/>
        </w:rPr>
        <w:t>UNESCO</w:t>
      </w:r>
      <w:r>
        <w:rPr>
          <w:rFonts w:eastAsia="Times New Roman"/>
          <w:color w:val="000000"/>
          <w:szCs w:val="24"/>
          <w:shd w:val="clear" w:color="auto" w:fill="FFFFFF"/>
        </w:rPr>
        <w:t xml:space="preserve">. </w:t>
      </w:r>
    </w:p>
    <w:p w14:paraId="09A3F3B7"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 Λασίθι αποτελεί σημαντικό τόπο προορισμού και ιδιαίτερα ο Άγιος Νικόλαος, που υπήρξε πρωτοπόρος στον τουρισμό </w:t>
      </w:r>
      <w:r>
        <w:rPr>
          <w:rFonts w:eastAsia="Times New Roman"/>
          <w:color w:val="000000"/>
          <w:szCs w:val="24"/>
          <w:shd w:val="clear" w:color="auto" w:fill="FFFFFF"/>
        </w:rPr>
        <w:lastRenderedPageBreak/>
        <w:t>μεγάλης κλίμακας, με αποτέλεσμα να διαθέτει υψηλού επιπέδου ξε</w:t>
      </w:r>
      <w:r>
        <w:rPr>
          <w:rFonts w:eastAsia="Times New Roman"/>
          <w:color w:val="000000"/>
          <w:szCs w:val="24"/>
          <w:shd w:val="clear" w:color="auto" w:fill="FFFFFF"/>
        </w:rPr>
        <w:t>νοδοχειακές μονάδες. Ήδη προγραμματίζονται επενδύσεις στον Νομό Λασιθίου και στον Άγιο Νικόλαο που πλησιάζουν την τάξη του 1 δισεκατομμυρίου ευρώ. Έχει τη δυνατότητα να προσελκύσει ποιοτικό τουρισμό, αρκεί να δημιουργηθούν οι κατάλληλες προϋποθέσεις. Η δημ</w:t>
      </w:r>
      <w:r>
        <w:rPr>
          <w:rFonts w:eastAsia="Times New Roman"/>
          <w:color w:val="000000"/>
          <w:szCs w:val="24"/>
          <w:shd w:val="clear" w:color="auto" w:fill="FFFFFF"/>
        </w:rPr>
        <w:t xml:space="preserve">ιουργία του νέου αεροδρομίου, η ολοκλήρωση του </w:t>
      </w:r>
      <w:r>
        <w:rPr>
          <w:rFonts w:eastAsia="Times New Roman"/>
          <w:color w:val="000000"/>
          <w:szCs w:val="24"/>
          <w:shd w:val="clear" w:color="auto" w:fill="FFFFFF"/>
        </w:rPr>
        <w:t>β</w:t>
      </w:r>
      <w:r>
        <w:rPr>
          <w:rFonts w:eastAsia="Times New Roman"/>
          <w:color w:val="000000"/>
          <w:szCs w:val="24"/>
          <w:shd w:val="clear" w:color="auto" w:fill="FFFFFF"/>
        </w:rPr>
        <w:t xml:space="preserve">όρειου </w:t>
      </w:r>
      <w:r>
        <w:rPr>
          <w:rFonts w:eastAsia="Times New Roman"/>
          <w:color w:val="000000"/>
          <w:szCs w:val="24"/>
          <w:shd w:val="clear" w:color="auto" w:fill="FFFFFF"/>
        </w:rPr>
        <w:t>ο</w:t>
      </w:r>
      <w:r>
        <w:rPr>
          <w:rFonts w:eastAsia="Times New Roman"/>
          <w:color w:val="000000"/>
          <w:szCs w:val="24"/>
          <w:shd w:val="clear" w:color="auto" w:fill="FFFFFF"/>
        </w:rPr>
        <w:t xml:space="preserve">δικού </w:t>
      </w:r>
      <w:r>
        <w:rPr>
          <w:rFonts w:eastAsia="Times New Roman"/>
          <w:color w:val="000000"/>
          <w:szCs w:val="24"/>
          <w:shd w:val="clear" w:color="auto" w:fill="FFFFFF"/>
        </w:rPr>
        <w:t>ά</w:t>
      </w:r>
      <w:r>
        <w:rPr>
          <w:rFonts w:eastAsia="Times New Roman"/>
          <w:color w:val="000000"/>
          <w:szCs w:val="24"/>
          <w:shd w:val="clear" w:color="auto" w:fill="FFFFFF"/>
        </w:rPr>
        <w:t>ξονα μέχρι τη Σητεία, η αναβάθμιση του αεροδρομίου Σητείας αποτελούν προϋποθέσεις.</w:t>
      </w:r>
    </w:p>
    <w:p w14:paraId="09A3F3B8"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Ταυτόχρονα, όμως, χρειάζεται να προσέξουμε ιδιαίτερα, ώστε να μην καταστρέψουμε αυτό το υπέροχο σύνολο </w:t>
      </w:r>
      <w:r>
        <w:rPr>
          <w:rFonts w:eastAsia="Times New Roman"/>
          <w:szCs w:val="24"/>
        </w:rPr>
        <w:t>αναπτύσσοντας δραστηριότητες που δεν είναι συμβατές με το περιβάλλον και το τοπίο. Πρέπει να σεβαστούμε την προστασία του τοπίου που με έμφαση αναδεικνύει για πρώτη φορά τον χωροταξικό σχεδιασμό της Κρήτης.</w:t>
      </w:r>
    </w:p>
    <w:p w14:paraId="09A3F3B9" w14:textId="77777777" w:rsidR="00D269F7" w:rsidRDefault="006C352B">
      <w:pPr>
        <w:spacing w:line="600" w:lineRule="auto"/>
        <w:ind w:firstLine="720"/>
        <w:contextualSpacing/>
        <w:jc w:val="both"/>
        <w:rPr>
          <w:rFonts w:eastAsia="Times New Roman"/>
          <w:szCs w:val="24"/>
        </w:rPr>
      </w:pPr>
      <w:r>
        <w:rPr>
          <w:rFonts w:eastAsia="Times New Roman"/>
          <w:szCs w:val="24"/>
        </w:rPr>
        <w:t>Βασική προϋπόθεση αποτελεί η προστασία των δικαιω</w:t>
      </w:r>
      <w:r>
        <w:rPr>
          <w:rFonts w:eastAsia="Times New Roman"/>
          <w:szCs w:val="24"/>
        </w:rPr>
        <w:t xml:space="preserve">μάτων των εργαζομένων με αξιοπρεπείς μισθούς, με κατοχύρωση των ασφαλιστικών δικαιωμάτων, με την καταπολέμηση της αδήλωτης, υποδηλωμένης και απλήρωτης εργασίας, πρακτικές που </w:t>
      </w:r>
      <w:r>
        <w:rPr>
          <w:rFonts w:eastAsia="Times New Roman"/>
          <w:szCs w:val="24"/>
        </w:rPr>
        <w:lastRenderedPageBreak/>
        <w:t xml:space="preserve">εκτός από το γεγονός ότι καταπατούν κεκτημένα δικαιώματα, ταυτόχρονα δημιουργούν </w:t>
      </w:r>
      <w:r>
        <w:rPr>
          <w:rFonts w:eastAsia="Times New Roman"/>
          <w:szCs w:val="24"/>
        </w:rPr>
        <w:t xml:space="preserve">αθέμιτο ανταγωνισμό με τις υγιείς επιχειρήσεις. </w:t>
      </w:r>
    </w:p>
    <w:p w14:paraId="09A3F3BA" w14:textId="77777777" w:rsidR="00D269F7" w:rsidRDefault="006C352B">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9A3F3BB" w14:textId="77777777" w:rsidR="00D269F7" w:rsidRDefault="006C352B">
      <w:pPr>
        <w:spacing w:line="600" w:lineRule="auto"/>
        <w:ind w:firstLine="720"/>
        <w:contextualSpacing/>
        <w:jc w:val="both"/>
        <w:rPr>
          <w:rFonts w:eastAsia="Times New Roman"/>
          <w:szCs w:val="24"/>
        </w:rPr>
      </w:pPr>
      <w:r>
        <w:rPr>
          <w:rFonts w:eastAsia="Times New Roman"/>
          <w:szCs w:val="24"/>
        </w:rPr>
        <w:t>Κυρία Πρόεδρε, τελειώνω.</w:t>
      </w:r>
    </w:p>
    <w:p w14:paraId="09A3F3BC" w14:textId="77777777" w:rsidR="00D269F7" w:rsidRDefault="006C352B">
      <w:pPr>
        <w:spacing w:line="600" w:lineRule="auto"/>
        <w:ind w:firstLine="720"/>
        <w:contextualSpacing/>
        <w:jc w:val="both"/>
        <w:rPr>
          <w:rFonts w:eastAsia="Times New Roman"/>
          <w:szCs w:val="24"/>
        </w:rPr>
      </w:pPr>
      <w:r>
        <w:rPr>
          <w:rFonts w:eastAsia="Times New Roman"/>
          <w:szCs w:val="24"/>
        </w:rPr>
        <w:t>Αυτός ο ξεχωριστός πλούτος του Λασιθίου μπορεί να αξιοποιηθεί ιδιαίτερα με το παρόν νομοσχέδιο, πο</w:t>
      </w:r>
      <w:r>
        <w:rPr>
          <w:rFonts w:eastAsia="Times New Roman"/>
          <w:szCs w:val="24"/>
        </w:rPr>
        <w:t xml:space="preserve">υ θέτει εκσυγχρονισμένο θεσμικό πλαίσιο για την κατηγοριοποίηση, την </w:t>
      </w:r>
      <w:proofErr w:type="spellStart"/>
      <w:r>
        <w:rPr>
          <w:rFonts w:eastAsia="Times New Roman"/>
          <w:szCs w:val="24"/>
        </w:rPr>
        <w:t>αδειοδότηση</w:t>
      </w:r>
      <w:proofErr w:type="spellEnd"/>
      <w:r>
        <w:rPr>
          <w:rFonts w:eastAsia="Times New Roman"/>
          <w:szCs w:val="24"/>
        </w:rPr>
        <w:t xml:space="preserve"> και τον τρόπο λειτουργίας για τις επιχειρήσεις που δραστηριοποιούνται στον χώρο του τουρισμού, δημιουργώντας παράλληλα ένα φιλικό και ελκυστικό περιβάλλον για επιχειρηματικά β</w:t>
      </w:r>
      <w:r>
        <w:rPr>
          <w:rFonts w:eastAsia="Times New Roman"/>
          <w:szCs w:val="24"/>
        </w:rPr>
        <w:t xml:space="preserve">ήματα σε ειδικές πλέον μορφές τουρισμού. Η ανάπτυξη αυτών των εναλλακτικών μορφών τουρισμού μπορεί να διευρύνει την τουριστική περίοδο και να μειώσει το μεγάλο οικονομικό και κοινωνικό κόστος που προκαλεί η εποχικότητα και χαρακτηρίζει το κυρίαρχο μοντέλο </w:t>
      </w:r>
      <w:r>
        <w:rPr>
          <w:rFonts w:eastAsia="Times New Roman"/>
          <w:szCs w:val="24"/>
        </w:rPr>
        <w:t>«ήλιος και θάλασσα».</w:t>
      </w:r>
    </w:p>
    <w:p w14:paraId="09A3F3BD"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 xml:space="preserve">Σαν παράδειγμα θα ήθελα να αναφερθώ στο άρθρο 4 όπου </w:t>
      </w:r>
      <w:proofErr w:type="spellStart"/>
      <w:r>
        <w:rPr>
          <w:rFonts w:eastAsia="Times New Roman"/>
          <w:szCs w:val="24"/>
        </w:rPr>
        <w:t>οριοθετείται</w:t>
      </w:r>
      <w:proofErr w:type="spellEnd"/>
      <w:r>
        <w:rPr>
          <w:rFonts w:eastAsia="Times New Roman"/>
          <w:szCs w:val="24"/>
        </w:rPr>
        <w:t xml:space="preserve"> ο τουρισμός υπαίθρου, ο οποίος περιλαμβάνει τον </w:t>
      </w:r>
      <w:proofErr w:type="spellStart"/>
      <w:r>
        <w:rPr>
          <w:rFonts w:eastAsia="Times New Roman"/>
          <w:szCs w:val="24"/>
        </w:rPr>
        <w:t>αγροτουρισμό</w:t>
      </w:r>
      <w:proofErr w:type="spellEnd"/>
      <w:r>
        <w:rPr>
          <w:rFonts w:eastAsia="Times New Roman"/>
          <w:szCs w:val="24"/>
        </w:rPr>
        <w:t xml:space="preserve">, τον </w:t>
      </w:r>
      <w:proofErr w:type="spellStart"/>
      <w:r>
        <w:rPr>
          <w:rFonts w:eastAsia="Times New Roman"/>
          <w:szCs w:val="24"/>
        </w:rPr>
        <w:t>οινοτουρισμό</w:t>
      </w:r>
      <w:proofErr w:type="spellEnd"/>
      <w:r>
        <w:rPr>
          <w:rFonts w:eastAsia="Times New Roman"/>
          <w:szCs w:val="24"/>
        </w:rPr>
        <w:t>, τις περιηγητικές διαδρομές και τον αλιευτικό τουρισμό, είδη τουρισμού τα οποία τα τελευτα</w:t>
      </w:r>
      <w:r>
        <w:rPr>
          <w:rFonts w:eastAsia="Times New Roman"/>
          <w:szCs w:val="24"/>
        </w:rPr>
        <w:t>ία χρόνια βοηθούν ακόμα περισσότερο στην ανάδειξη τοπικών προϊόντων, στοιχείων και εικόνων της ελληνικής φύσης, αλλά και της γενικότερης κουλτούρας της υπαίθρου μας.</w:t>
      </w:r>
    </w:p>
    <w:p w14:paraId="09A3F3BE" w14:textId="77777777" w:rsidR="00D269F7" w:rsidRDefault="006C352B">
      <w:pPr>
        <w:spacing w:line="600" w:lineRule="auto"/>
        <w:ind w:firstLine="720"/>
        <w:contextualSpacing/>
        <w:jc w:val="both"/>
        <w:rPr>
          <w:rFonts w:eastAsia="Times New Roman"/>
          <w:szCs w:val="24"/>
        </w:rPr>
      </w:pPr>
      <w:r>
        <w:rPr>
          <w:rFonts w:eastAsia="Times New Roman"/>
          <w:szCs w:val="24"/>
        </w:rPr>
        <w:t>Τέλος, επιτρέψτε μου απ’ αυτό εδώ το Βήμα να εκφράσω τις ευχαριστίες μου στην Υπουργό Τουρ</w:t>
      </w:r>
      <w:r>
        <w:rPr>
          <w:rFonts w:eastAsia="Times New Roman"/>
          <w:szCs w:val="24"/>
        </w:rPr>
        <w:t xml:space="preserve">ισμού </w:t>
      </w:r>
      <w:r>
        <w:rPr>
          <w:rFonts w:eastAsia="Times New Roman"/>
          <w:szCs w:val="24"/>
        </w:rPr>
        <w:t>κ</w:t>
      </w:r>
      <w:r>
        <w:rPr>
          <w:rFonts w:eastAsia="Times New Roman"/>
          <w:szCs w:val="24"/>
        </w:rPr>
        <w:t>.</w:t>
      </w:r>
      <w:r>
        <w:rPr>
          <w:rFonts w:eastAsia="Times New Roman"/>
          <w:szCs w:val="24"/>
        </w:rPr>
        <w:t xml:space="preserve"> Κουντουρά που έκανε δεκτή την τροπολογία σχετικά με τις έδρες των Ανωτέρων Τουριστικών Σχολών που ιδιαίτερα στον Άγιο Νικόλαο είχε προκληθεί εύλογη ανησυχία και μεγάλη αναστάτωση για το μέλλον της Σχολής.</w:t>
      </w:r>
    </w:p>
    <w:p w14:paraId="09A3F3BF" w14:textId="77777777" w:rsidR="00D269F7" w:rsidRDefault="006C352B">
      <w:pPr>
        <w:spacing w:line="600" w:lineRule="auto"/>
        <w:ind w:firstLine="720"/>
        <w:contextualSpacing/>
        <w:jc w:val="both"/>
        <w:rPr>
          <w:rFonts w:eastAsia="Times New Roman"/>
          <w:szCs w:val="24"/>
        </w:rPr>
      </w:pPr>
      <w:r>
        <w:rPr>
          <w:rFonts w:eastAsia="Times New Roman"/>
          <w:szCs w:val="24"/>
        </w:rPr>
        <w:t>Σας ευχαριστώ.</w:t>
      </w:r>
    </w:p>
    <w:p w14:paraId="09A3F3C0" w14:textId="77777777" w:rsidR="00D269F7" w:rsidRDefault="006C352B">
      <w:pPr>
        <w:spacing w:line="600" w:lineRule="auto"/>
        <w:ind w:firstLine="720"/>
        <w:contextualSpacing/>
        <w:jc w:val="center"/>
        <w:rPr>
          <w:rFonts w:eastAsia="Times New Roman"/>
          <w:szCs w:val="24"/>
        </w:rPr>
      </w:pPr>
      <w:r>
        <w:rPr>
          <w:rFonts w:eastAsia="Times New Roman"/>
          <w:szCs w:val="24"/>
        </w:rPr>
        <w:t xml:space="preserve">(Χειροκροτήματα από την </w:t>
      </w:r>
      <w:r>
        <w:rPr>
          <w:rFonts w:eastAsia="Times New Roman"/>
          <w:szCs w:val="24"/>
        </w:rPr>
        <w:t>πτέρυγα του ΣΥΡΙΖΑ)</w:t>
      </w:r>
    </w:p>
    <w:p w14:paraId="09A3F3C1" w14:textId="77777777" w:rsidR="00D269F7" w:rsidRDefault="006C352B">
      <w:pPr>
        <w:spacing w:line="600" w:lineRule="auto"/>
        <w:ind w:firstLine="720"/>
        <w:contextualSpacing/>
        <w:jc w:val="both"/>
        <w:rPr>
          <w:rFonts w:eastAsia="Times New Roman"/>
          <w:szCs w:val="24"/>
        </w:rPr>
      </w:pPr>
      <w:r w:rsidRPr="008D4B22">
        <w:rPr>
          <w:rFonts w:eastAsia="Times New Roman"/>
          <w:b/>
          <w:szCs w:val="24"/>
        </w:rPr>
        <w:t xml:space="preserve">ΠΡΟΕΔΡΕΥΟΥΣΑ (Αναστασία Χριστοδουλοπούλου): </w:t>
      </w:r>
      <w:r>
        <w:rPr>
          <w:rFonts w:eastAsia="Times New Roman"/>
          <w:szCs w:val="24"/>
        </w:rPr>
        <w:t>Ευχαριστούμε κι εμείς.</w:t>
      </w:r>
    </w:p>
    <w:p w14:paraId="09A3F3C2" w14:textId="77777777" w:rsidR="00D269F7" w:rsidRDefault="006C352B">
      <w:pPr>
        <w:spacing w:line="600" w:lineRule="auto"/>
        <w:ind w:firstLine="720"/>
        <w:contextualSpacing/>
        <w:jc w:val="both"/>
        <w:rPr>
          <w:rFonts w:eastAsia="Times New Roman"/>
          <w:szCs w:val="24"/>
        </w:rPr>
      </w:pPr>
      <w:r w:rsidRPr="008D4B22">
        <w:rPr>
          <w:rFonts w:eastAsia="Times New Roman"/>
          <w:b/>
          <w:szCs w:val="24"/>
        </w:rPr>
        <w:lastRenderedPageBreak/>
        <w:t>ΑΙΚΑΤΕΡΙΝΗ ΠΑΠΑΝΑΤΣΙΟΥ (Υφυπουργός Οικονομικών):</w:t>
      </w:r>
      <w:r>
        <w:rPr>
          <w:rFonts w:eastAsia="Times New Roman"/>
          <w:b/>
          <w:szCs w:val="24"/>
        </w:rPr>
        <w:t xml:space="preserve"> </w:t>
      </w:r>
      <w:r>
        <w:rPr>
          <w:rFonts w:eastAsia="Times New Roman"/>
          <w:szCs w:val="24"/>
        </w:rPr>
        <w:t xml:space="preserve">Κυρία Πρόεδρε, μπορώ να πάρω τον λόγο για να αναπτύξω και να στηρίξω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τροπολογία;</w:t>
      </w:r>
    </w:p>
    <w:p w14:paraId="09A3F3C3" w14:textId="77777777" w:rsidR="00D269F7" w:rsidRDefault="006C352B">
      <w:pPr>
        <w:spacing w:line="600" w:lineRule="auto"/>
        <w:ind w:firstLine="720"/>
        <w:contextualSpacing/>
        <w:jc w:val="both"/>
        <w:rPr>
          <w:rFonts w:eastAsia="Times New Roman"/>
          <w:szCs w:val="24"/>
        </w:rPr>
      </w:pPr>
      <w:r w:rsidRPr="008D4B22">
        <w:rPr>
          <w:rFonts w:eastAsia="Times New Roman"/>
          <w:b/>
          <w:szCs w:val="24"/>
        </w:rPr>
        <w:t>ΠΡΟΕΔΡΕΥΟΥΣΑ (Αναστασία Χριστοδουλο</w:t>
      </w:r>
      <w:r w:rsidRPr="008D4B22">
        <w:rPr>
          <w:rFonts w:eastAsia="Times New Roman"/>
          <w:b/>
          <w:szCs w:val="24"/>
        </w:rPr>
        <w:t xml:space="preserve">πούλου): </w:t>
      </w:r>
      <w:r>
        <w:rPr>
          <w:rFonts w:eastAsia="Times New Roman"/>
          <w:szCs w:val="24"/>
        </w:rPr>
        <w:t>Ορίστε, κυρία Υπουργέ, έχετε τον λόγο.</w:t>
      </w:r>
    </w:p>
    <w:p w14:paraId="09A3F3C4" w14:textId="77777777" w:rsidR="00D269F7" w:rsidRDefault="006C352B">
      <w:pPr>
        <w:spacing w:line="600" w:lineRule="auto"/>
        <w:ind w:firstLine="720"/>
        <w:contextualSpacing/>
        <w:jc w:val="both"/>
        <w:rPr>
          <w:rFonts w:eastAsia="Times New Roman"/>
          <w:szCs w:val="24"/>
        </w:rPr>
      </w:pPr>
      <w:r w:rsidRPr="008D4B22">
        <w:rPr>
          <w:rFonts w:eastAsia="Times New Roman"/>
          <w:b/>
          <w:szCs w:val="24"/>
        </w:rPr>
        <w:t>ΑΙΚΑΤΕΡΙΝΗ ΠΑΠΑΝΑΤΣΙΟΥ (Υφυπουργός Οικονομικών):</w:t>
      </w:r>
      <w:r>
        <w:rPr>
          <w:rFonts w:eastAsia="Times New Roman"/>
          <w:b/>
          <w:szCs w:val="24"/>
        </w:rPr>
        <w:t xml:space="preserve"> </w:t>
      </w:r>
      <w:r>
        <w:rPr>
          <w:rFonts w:eastAsia="Times New Roman"/>
          <w:szCs w:val="24"/>
        </w:rPr>
        <w:t>Ευχαριστώ, κυρία Πρόεδρε.</w:t>
      </w:r>
    </w:p>
    <w:p w14:paraId="09A3F3C5"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Είναι η τροπολογία με γενικό αριθμό 1829 και ειδικό 13 σχετικά με τα αναδρομικά. </w:t>
      </w:r>
    </w:p>
    <w:p w14:paraId="09A3F3C6"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Στο πρώτο άρθρο της τροπολογίας συμπεριλαμβάνονται </w:t>
      </w:r>
      <w:r>
        <w:rPr>
          <w:rFonts w:eastAsia="Times New Roman"/>
          <w:szCs w:val="24"/>
        </w:rPr>
        <w:t>τα μέλη του Εκπαιδευτικού Προσωπικού και του Ειδικού Διδακτικού Προσωπικού των Ακαδημιών Εμπορικού Ναυτικού, καθώς και οι ερευνητές του Κέντρου Προγραμματισμού και Οικονομικών Ερευνών και επίσης οι υπάλληλοι του Διπλωματικού Κλάδου του Υπουργείου Εξωτερικώ</w:t>
      </w:r>
      <w:r>
        <w:rPr>
          <w:rFonts w:eastAsia="Times New Roman"/>
          <w:szCs w:val="24"/>
        </w:rPr>
        <w:t xml:space="preserve">ν. Είναι η τροποποίηση του ν.4575/2018. </w:t>
      </w:r>
    </w:p>
    <w:p w14:paraId="09A3F3C7" w14:textId="77777777" w:rsidR="00D269F7" w:rsidRDefault="006C352B">
      <w:pPr>
        <w:spacing w:line="600" w:lineRule="auto"/>
        <w:ind w:firstLine="720"/>
        <w:contextualSpacing/>
        <w:jc w:val="both"/>
        <w:rPr>
          <w:rFonts w:eastAsia="Times New Roman"/>
          <w:szCs w:val="24"/>
        </w:rPr>
      </w:pPr>
      <w:r>
        <w:rPr>
          <w:rFonts w:eastAsia="Times New Roman"/>
          <w:szCs w:val="24"/>
        </w:rPr>
        <w:t>Στο δεύτερο άρθρο τροποποιούμε το άρθρο 60 του ν.4172/2013. Αυτό έχει να κάνει με τη φορολογική μεταχείριση των εφάπαξ χρηματικών ποσών. Τα εφάπαξ χρηματικά ποσά που καταβάλλονται στους δικαιούχους των άρθρων 10 έως</w:t>
      </w:r>
      <w:r>
        <w:rPr>
          <w:rFonts w:eastAsia="Times New Roman"/>
          <w:szCs w:val="24"/>
        </w:rPr>
        <w:t xml:space="preserve"> 15 του </w:t>
      </w:r>
      <w:r>
        <w:rPr>
          <w:rFonts w:eastAsia="Times New Roman"/>
          <w:szCs w:val="24"/>
        </w:rPr>
        <w:lastRenderedPageBreak/>
        <w:t xml:space="preserve">ν.4575/2018, όπως επίσης και αυτά που συμπεριλαμβάνονται στο παραπάνω άρθρο, θα φορολογούνται με 20% και εκεί θα εξαντλείται η φορολογική υποχρέωση των δικαιούχων για τα εισοδήματα αυτά. Σε ό,τι θα πάρουν, δηλαδή, θα έχει </w:t>
      </w:r>
      <w:proofErr w:type="spellStart"/>
      <w:r>
        <w:rPr>
          <w:rFonts w:eastAsia="Times New Roman"/>
          <w:szCs w:val="24"/>
        </w:rPr>
        <w:t>παρακρατηθεί</w:t>
      </w:r>
      <w:proofErr w:type="spellEnd"/>
      <w:r>
        <w:rPr>
          <w:rFonts w:eastAsia="Times New Roman"/>
          <w:szCs w:val="24"/>
        </w:rPr>
        <w:t xml:space="preserve"> ο φόρος 20% κ</w:t>
      </w:r>
      <w:r>
        <w:rPr>
          <w:rFonts w:eastAsia="Times New Roman"/>
          <w:szCs w:val="24"/>
        </w:rPr>
        <w:t>αι δεν θα υπάρχει καμμία υποχρέωση για τροποποιητική στα προηγούμενα έτη. Τελειώνει η φορολόγησή τους με την καταβολή του καθαρού ποσού που θα πάρουν.</w:t>
      </w:r>
    </w:p>
    <w:p w14:paraId="09A3F3C8" w14:textId="77777777" w:rsidR="00D269F7" w:rsidRDefault="006C352B">
      <w:pPr>
        <w:spacing w:line="600" w:lineRule="auto"/>
        <w:ind w:firstLine="720"/>
        <w:contextualSpacing/>
        <w:jc w:val="both"/>
        <w:rPr>
          <w:rFonts w:eastAsia="Times New Roman"/>
          <w:szCs w:val="24"/>
        </w:rPr>
      </w:pPr>
      <w:r>
        <w:rPr>
          <w:rFonts w:eastAsia="Times New Roman"/>
          <w:szCs w:val="24"/>
        </w:rPr>
        <w:t>Ευχαριστώ.</w:t>
      </w:r>
    </w:p>
    <w:p w14:paraId="09A3F3C9" w14:textId="77777777" w:rsidR="00D269F7" w:rsidRDefault="006C352B">
      <w:pPr>
        <w:spacing w:line="600" w:lineRule="auto"/>
        <w:ind w:firstLine="720"/>
        <w:contextualSpacing/>
        <w:jc w:val="both"/>
        <w:rPr>
          <w:rFonts w:eastAsia="Times New Roman"/>
          <w:szCs w:val="24"/>
        </w:rPr>
      </w:pPr>
      <w:r w:rsidRPr="008D4B22">
        <w:rPr>
          <w:rFonts w:eastAsia="Times New Roman"/>
          <w:b/>
          <w:szCs w:val="24"/>
        </w:rPr>
        <w:t xml:space="preserve">ΠΡΟΕΔΡΕΥΟΥΣΑ (Αναστασία Χριστοδουλοπούλου): </w:t>
      </w:r>
      <w:r>
        <w:rPr>
          <w:rFonts w:eastAsia="Times New Roman"/>
          <w:szCs w:val="24"/>
        </w:rPr>
        <w:t>Ευχαριστούμε την κυρία Υπουργό.</w:t>
      </w:r>
    </w:p>
    <w:p w14:paraId="09A3F3CA" w14:textId="77777777" w:rsidR="00D269F7" w:rsidRDefault="006C352B">
      <w:pPr>
        <w:spacing w:line="600" w:lineRule="auto"/>
        <w:ind w:firstLine="720"/>
        <w:contextualSpacing/>
        <w:jc w:val="both"/>
        <w:rPr>
          <w:rFonts w:eastAsia="Times New Roman"/>
          <w:szCs w:val="24"/>
        </w:rPr>
      </w:pPr>
      <w:r>
        <w:rPr>
          <w:rFonts w:eastAsia="Times New Roman"/>
          <w:szCs w:val="24"/>
        </w:rPr>
        <w:t>Τον λόγο έχει ο κ.</w:t>
      </w:r>
      <w:r>
        <w:rPr>
          <w:rFonts w:eastAsia="Times New Roman"/>
          <w:szCs w:val="24"/>
        </w:rPr>
        <w:t xml:space="preserve"> Κοντονής.</w:t>
      </w:r>
    </w:p>
    <w:p w14:paraId="09A3F3CB" w14:textId="77777777" w:rsidR="00D269F7" w:rsidRDefault="006C352B">
      <w:pPr>
        <w:spacing w:line="600" w:lineRule="auto"/>
        <w:ind w:firstLine="720"/>
        <w:contextualSpacing/>
        <w:jc w:val="both"/>
        <w:rPr>
          <w:rFonts w:eastAsia="Times New Roman"/>
          <w:szCs w:val="24"/>
        </w:rPr>
      </w:pPr>
      <w:r w:rsidRPr="00C82BFF">
        <w:rPr>
          <w:rFonts w:eastAsia="Times New Roman"/>
          <w:b/>
          <w:szCs w:val="24"/>
        </w:rPr>
        <w:t>ΣΤΑΥΡΟΣ ΚΟΝΤΟΝΗΣ:</w:t>
      </w:r>
      <w:r>
        <w:rPr>
          <w:rFonts w:eastAsia="Times New Roman"/>
          <w:szCs w:val="24"/>
        </w:rPr>
        <w:t xml:space="preserve"> Ευχαριστώ, κυρία Πρόεδρε.</w:t>
      </w:r>
    </w:p>
    <w:p w14:paraId="09A3F3CC" w14:textId="77777777" w:rsidR="00D269F7" w:rsidRDefault="006C352B">
      <w:pPr>
        <w:spacing w:line="600" w:lineRule="auto"/>
        <w:ind w:firstLine="720"/>
        <w:contextualSpacing/>
        <w:jc w:val="both"/>
        <w:rPr>
          <w:rFonts w:eastAsia="Times New Roman"/>
          <w:szCs w:val="24"/>
        </w:rPr>
      </w:pPr>
      <w:r>
        <w:rPr>
          <w:rFonts w:eastAsia="Times New Roman"/>
          <w:szCs w:val="24"/>
        </w:rPr>
        <w:t>Κυρίες και κύριοι Βουλευτές, μου έκανε</w:t>
      </w:r>
      <w:r>
        <w:rPr>
          <w:rFonts w:eastAsia="Times New Roman"/>
          <w:szCs w:val="24"/>
        </w:rPr>
        <w:t xml:space="preserve"> πολύ αρνητική</w:t>
      </w:r>
      <w:r>
        <w:rPr>
          <w:rFonts w:eastAsia="Times New Roman"/>
          <w:szCs w:val="24"/>
        </w:rPr>
        <w:t xml:space="preserve"> εντύπωση σήμερα η επίθεση που δέχτηκε ο Υπουργός Οικονομικών κ. </w:t>
      </w:r>
      <w:proofErr w:type="spellStart"/>
      <w:r>
        <w:rPr>
          <w:rFonts w:eastAsia="Times New Roman"/>
          <w:szCs w:val="24"/>
        </w:rPr>
        <w:t>Τσακαλώτος</w:t>
      </w:r>
      <w:proofErr w:type="spellEnd"/>
      <w:r>
        <w:rPr>
          <w:rFonts w:eastAsia="Times New Roman"/>
          <w:szCs w:val="24"/>
        </w:rPr>
        <w:t xml:space="preserve"> για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τροπολογία που είχε καταθέσει. Από το ΠΑΣΟΚ δέχτηκε αυτήν την επίθεση, ανεξάρτητα από το τι ονόματα διαλέγει</w:t>
      </w:r>
      <w:r>
        <w:rPr>
          <w:rFonts w:eastAsia="Times New Roman"/>
          <w:szCs w:val="24"/>
        </w:rPr>
        <w:t xml:space="preserve"> αυτό το κόμμα</w:t>
      </w:r>
      <w:r>
        <w:rPr>
          <w:rFonts w:eastAsia="Times New Roman"/>
          <w:szCs w:val="24"/>
        </w:rPr>
        <w:t xml:space="preserve"> κάθε φορά. Άφησαν ανοίκειους χαρακτηρισμούς και υποψίες ότι κάτι πονηρό γίνεται εδώ. </w:t>
      </w:r>
    </w:p>
    <w:p w14:paraId="09A3F3CD" w14:textId="77777777" w:rsidR="00D269F7" w:rsidRDefault="006C352B">
      <w:pPr>
        <w:tabs>
          <w:tab w:val="center" w:pos="4753"/>
          <w:tab w:val="left" w:pos="6156"/>
        </w:tabs>
        <w:spacing w:line="600" w:lineRule="auto"/>
        <w:ind w:firstLine="964"/>
        <w:contextualSpacing/>
        <w:jc w:val="both"/>
        <w:rPr>
          <w:rFonts w:eastAsia="Times New Roman"/>
          <w:szCs w:val="24"/>
        </w:rPr>
      </w:pPr>
      <w:r>
        <w:rPr>
          <w:rFonts w:eastAsia="Times New Roman"/>
          <w:szCs w:val="24"/>
        </w:rPr>
        <w:lastRenderedPageBreak/>
        <w:t>Κυρίες και κύριοι Βουλευτές, αυτή η επίθεση γί</w:t>
      </w:r>
      <w:r>
        <w:rPr>
          <w:rFonts w:eastAsia="Times New Roman"/>
          <w:szCs w:val="24"/>
        </w:rPr>
        <w:t>νεται την επομένη της καταδίκης Υπουργού του ΠΑΣΟΚ -δεν ξέρω αν είναι ο έβδομος</w:t>
      </w:r>
      <w:r>
        <w:rPr>
          <w:rFonts w:eastAsia="Times New Roman"/>
          <w:szCs w:val="24"/>
        </w:rPr>
        <w:t xml:space="preserve"> ή</w:t>
      </w:r>
      <w:r>
        <w:rPr>
          <w:rFonts w:eastAsia="Times New Roman"/>
          <w:szCs w:val="24"/>
        </w:rPr>
        <w:t xml:space="preserve"> ο όγδοος-</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υτήν τη φορά όχι </w:t>
      </w:r>
      <w:r>
        <w:rPr>
          <w:rFonts w:eastAsia="Times New Roman"/>
          <w:szCs w:val="24"/>
        </w:rPr>
        <w:t>επειδή</w:t>
      </w:r>
      <w:r>
        <w:rPr>
          <w:rFonts w:eastAsia="Times New Roman"/>
          <w:szCs w:val="24"/>
        </w:rPr>
        <w:t xml:space="preserve"> εξαφάνισε κάποια λίστα καταθετών του εξωτερικού, όχι </w:t>
      </w:r>
      <w:r>
        <w:rPr>
          <w:rFonts w:eastAsia="Times New Roman"/>
          <w:szCs w:val="24"/>
        </w:rPr>
        <w:t>επειδή</w:t>
      </w:r>
      <w:r>
        <w:rPr>
          <w:rFonts w:eastAsia="Times New Roman"/>
          <w:szCs w:val="24"/>
        </w:rPr>
        <w:t xml:space="preserve"> πήρε μίζες και τις πήγε στα κομματικά γραφεία, όχι </w:t>
      </w:r>
      <w:r>
        <w:rPr>
          <w:rFonts w:eastAsia="Times New Roman"/>
          <w:szCs w:val="24"/>
        </w:rPr>
        <w:t>επειδή</w:t>
      </w:r>
      <w:r>
        <w:rPr>
          <w:rFonts w:eastAsia="Times New Roman"/>
          <w:szCs w:val="24"/>
        </w:rPr>
        <w:t xml:space="preserve"> πήρε μίζες από τα εξ</w:t>
      </w:r>
      <w:r>
        <w:rPr>
          <w:rFonts w:eastAsia="Times New Roman"/>
          <w:szCs w:val="24"/>
        </w:rPr>
        <w:t xml:space="preserve">οπλιστικά, αλλά επειδή πήρε μίζα από δάνειο τοκογλύφου προς κάποιον πολίτη στο οποίο μεσολάβησε. </w:t>
      </w:r>
      <w:r>
        <w:rPr>
          <w:rFonts w:eastAsia="Times New Roman"/>
          <w:szCs w:val="24"/>
        </w:rPr>
        <w:t>Κ</w:t>
      </w:r>
      <w:r>
        <w:rPr>
          <w:rFonts w:eastAsia="Times New Roman"/>
          <w:szCs w:val="24"/>
        </w:rPr>
        <w:t>αι την επόμενη ημέρα</w:t>
      </w:r>
      <w:r>
        <w:rPr>
          <w:rFonts w:eastAsia="Times New Roman"/>
          <w:szCs w:val="24"/>
        </w:rPr>
        <w:t xml:space="preserve"> έρχονται </w:t>
      </w:r>
      <w:r w:rsidRPr="00497F6D">
        <w:rPr>
          <w:rFonts w:eastAsia="Times New Roman"/>
          <w:szCs w:val="24"/>
        </w:rPr>
        <w:t xml:space="preserve">στην </w:t>
      </w:r>
      <w:r>
        <w:rPr>
          <w:rFonts w:eastAsia="Times New Roman"/>
          <w:szCs w:val="24"/>
        </w:rPr>
        <w:t>Α</w:t>
      </w:r>
      <w:r w:rsidRPr="00497F6D">
        <w:rPr>
          <w:rFonts w:eastAsia="Times New Roman"/>
          <w:szCs w:val="24"/>
        </w:rPr>
        <w:t xml:space="preserve">ίθουσα </w:t>
      </w:r>
      <w:r>
        <w:rPr>
          <w:rFonts w:eastAsia="Times New Roman"/>
          <w:szCs w:val="24"/>
        </w:rPr>
        <w:t xml:space="preserve">αυτή, κάνουν κριτική, </w:t>
      </w:r>
      <w:r>
        <w:rPr>
          <w:rFonts w:eastAsia="Times New Roman"/>
          <w:szCs w:val="24"/>
        </w:rPr>
        <w:t>μιλούν</w:t>
      </w:r>
      <w:r>
        <w:rPr>
          <w:rFonts w:eastAsia="Times New Roman"/>
          <w:szCs w:val="24"/>
        </w:rPr>
        <w:t xml:space="preserve"> για διαπλοκή</w:t>
      </w:r>
      <w:r>
        <w:rPr>
          <w:rFonts w:eastAsia="Times New Roman"/>
          <w:szCs w:val="24"/>
        </w:rPr>
        <w:t xml:space="preserve"> ως προς</w:t>
      </w:r>
      <w:r>
        <w:rPr>
          <w:rFonts w:eastAsia="Times New Roman"/>
          <w:szCs w:val="24"/>
        </w:rPr>
        <w:t xml:space="preserve"> την Κυβέρνηση</w:t>
      </w:r>
      <w:r>
        <w:rPr>
          <w:rFonts w:eastAsia="Times New Roman"/>
          <w:szCs w:val="24"/>
        </w:rPr>
        <w:t>,</w:t>
      </w:r>
      <w:r>
        <w:rPr>
          <w:rFonts w:eastAsia="Times New Roman"/>
          <w:szCs w:val="24"/>
        </w:rPr>
        <w:t xml:space="preserve"> </w:t>
      </w:r>
      <w:r>
        <w:rPr>
          <w:rFonts w:eastAsia="Times New Roman"/>
          <w:szCs w:val="24"/>
        </w:rPr>
        <w:t>ζητούν</w:t>
      </w:r>
      <w:r>
        <w:rPr>
          <w:rFonts w:eastAsia="Times New Roman"/>
          <w:szCs w:val="24"/>
        </w:rPr>
        <w:t xml:space="preserve"> ψήφους </w:t>
      </w:r>
      <w:r w:rsidRPr="00497F6D">
        <w:rPr>
          <w:rFonts w:eastAsia="Times New Roman"/>
          <w:szCs w:val="24"/>
        </w:rPr>
        <w:t xml:space="preserve">από τον </w:t>
      </w:r>
      <w:r>
        <w:rPr>
          <w:rFonts w:eastAsia="Times New Roman"/>
          <w:szCs w:val="24"/>
        </w:rPr>
        <w:t>ε</w:t>
      </w:r>
      <w:r w:rsidRPr="00497F6D">
        <w:rPr>
          <w:rFonts w:eastAsia="Times New Roman"/>
          <w:szCs w:val="24"/>
        </w:rPr>
        <w:t xml:space="preserve">λληνικό λαό και </w:t>
      </w:r>
      <w:r>
        <w:rPr>
          <w:rFonts w:eastAsia="Times New Roman"/>
          <w:szCs w:val="24"/>
        </w:rPr>
        <w:t>βαυκαλίζοντ</w:t>
      </w:r>
      <w:r>
        <w:rPr>
          <w:rFonts w:eastAsia="Times New Roman"/>
          <w:szCs w:val="24"/>
        </w:rPr>
        <w:t>αι ότι θα είναι και</w:t>
      </w:r>
      <w:r w:rsidRPr="00497F6D">
        <w:rPr>
          <w:rFonts w:eastAsia="Times New Roman"/>
          <w:szCs w:val="24"/>
        </w:rPr>
        <w:t xml:space="preserve"> η</w:t>
      </w:r>
      <w:r>
        <w:rPr>
          <w:rFonts w:eastAsia="Times New Roman"/>
          <w:szCs w:val="24"/>
        </w:rPr>
        <w:t xml:space="preserve"> έκπληξη των εκλογών. Η έκπληξη θα είναι σίγουρα, αλλά δεν ξέρω τι βάθους έκπληξη θα είναι αυτή. </w:t>
      </w:r>
    </w:p>
    <w:p w14:paraId="09A3F3CE"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Όσον αφορά</w:t>
      </w:r>
      <w:r w:rsidRPr="00497F6D">
        <w:rPr>
          <w:rFonts w:eastAsia="Times New Roman"/>
          <w:szCs w:val="24"/>
        </w:rPr>
        <w:t xml:space="preserve"> το νομοσχέδιο</w:t>
      </w:r>
      <w:r>
        <w:rPr>
          <w:rFonts w:eastAsia="Times New Roman"/>
          <w:szCs w:val="24"/>
        </w:rPr>
        <w:t>,</w:t>
      </w:r>
      <w:r w:rsidRPr="00497F6D">
        <w:rPr>
          <w:rFonts w:eastAsia="Times New Roman"/>
          <w:szCs w:val="24"/>
        </w:rPr>
        <w:t xml:space="preserve"> κυρία Υπουργέ</w:t>
      </w:r>
      <w:r>
        <w:rPr>
          <w:rFonts w:eastAsia="Times New Roman"/>
          <w:szCs w:val="24"/>
        </w:rPr>
        <w:t>,</w:t>
      </w:r>
      <w:r w:rsidRPr="00497F6D">
        <w:rPr>
          <w:rFonts w:eastAsia="Times New Roman"/>
          <w:szCs w:val="24"/>
        </w:rPr>
        <w:t xml:space="preserve"> θέλω να σας πω ότι είναι ευτυχής η συγκυρία που συζητείται αυτή</w:t>
      </w:r>
      <w:r>
        <w:rPr>
          <w:rFonts w:eastAsia="Times New Roman"/>
          <w:szCs w:val="24"/>
        </w:rPr>
        <w:t>ν</w:t>
      </w:r>
      <w:r w:rsidRPr="00497F6D">
        <w:rPr>
          <w:rFonts w:eastAsia="Times New Roman"/>
          <w:szCs w:val="24"/>
        </w:rPr>
        <w:t xml:space="preserve"> τη στιγμή στην Εθνική </w:t>
      </w:r>
      <w:r>
        <w:rPr>
          <w:rFonts w:eastAsia="Times New Roman"/>
          <w:szCs w:val="24"/>
        </w:rPr>
        <w:t>Α</w:t>
      </w:r>
      <w:r w:rsidRPr="00497F6D">
        <w:rPr>
          <w:rFonts w:eastAsia="Times New Roman"/>
          <w:szCs w:val="24"/>
        </w:rPr>
        <w:t>ντιπροσω</w:t>
      </w:r>
      <w:r w:rsidRPr="00497F6D">
        <w:rPr>
          <w:rFonts w:eastAsia="Times New Roman"/>
          <w:szCs w:val="24"/>
        </w:rPr>
        <w:t>πεία</w:t>
      </w:r>
      <w:r>
        <w:rPr>
          <w:rFonts w:eastAsia="Times New Roman"/>
          <w:szCs w:val="24"/>
        </w:rPr>
        <w:t>,</w:t>
      </w:r>
      <w:r w:rsidRPr="00497F6D">
        <w:rPr>
          <w:rFonts w:eastAsia="Times New Roman"/>
          <w:szCs w:val="24"/>
        </w:rPr>
        <w:t xml:space="preserve"> διότι συζητείται μετά από </w:t>
      </w:r>
      <w:r>
        <w:rPr>
          <w:rFonts w:eastAsia="Times New Roman"/>
          <w:szCs w:val="24"/>
        </w:rPr>
        <w:t>μ</w:t>
      </w:r>
      <w:r>
        <w:rPr>
          <w:rFonts w:eastAsia="Times New Roman"/>
          <w:szCs w:val="24"/>
        </w:rPr>
        <w:t>ί</w:t>
      </w:r>
      <w:r>
        <w:rPr>
          <w:rFonts w:eastAsia="Times New Roman"/>
          <w:szCs w:val="24"/>
        </w:rPr>
        <w:t>α</w:t>
      </w:r>
      <w:r w:rsidRPr="00497F6D">
        <w:rPr>
          <w:rFonts w:eastAsia="Times New Roman"/>
          <w:szCs w:val="24"/>
        </w:rPr>
        <w:t xml:space="preserve"> άκρως </w:t>
      </w:r>
      <w:r>
        <w:rPr>
          <w:rFonts w:eastAsia="Times New Roman"/>
          <w:szCs w:val="24"/>
        </w:rPr>
        <w:t>επιτυχημένη</w:t>
      </w:r>
      <w:r w:rsidRPr="00497F6D">
        <w:rPr>
          <w:rFonts w:eastAsia="Times New Roman"/>
          <w:szCs w:val="24"/>
        </w:rPr>
        <w:t xml:space="preserve"> τουριστική περίοδο</w:t>
      </w:r>
      <w:r>
        <w:rPr>
          <w:rFonts w:eastAsia="Times New Roman"/>
          <w:szCs w:val="24"/>
        </w:rPr>
        <w:t>.</w:t>
      </w:r>
      <w:r w:rsidRPr="00497F6D">
        <w:rPr>
          <w:rFonts w:eastAsia="Times New Roman"/>
          <w:szCs w:val="24"/>
        </w:rPr>
        <w:t xml:space="preserve"> </w:t>
      </w:r>
      <w:r>
        <w:rPr>
          <w:rFonts w:eastAsia="Times New Roman"/>
          <w:szCs w:val="24"/>
        </w:rPr>
        <w:t xml:space="preserve">Εμείς που ζούμε σε </w:t>
      </w:r>
      <w:r w:rsidRPr="00497F6D">
        <w:rPr>
          <w:rFonts w:eastAsia="Times New Roman"/>
          <w:szCs w:val="24"/>
        </w:rPr>
        <w:t xml:space="preserve">τουριστικές περιοχές </w:t>
      </w:r>
      <w:r>
        <w:rPr>
          <w:rFonts w:eastAsia="Times New Roman"/>
          <w:szCs w:val="24"/>
        </w:rPr>
        <w:t>γ</w:t>
      </w:r>
      <w:r w:rsidRPr="00497F6D">
        <w:rPr>
          <w:rFonts w:eastAsia="Times New Roman"/>
          <w:szCs w:val="24"/>
        </w:rPr>
        <w:t xml:space="preserve">νωρίζουμε πολύ καλά ότι για να </w:t>
      </w:r>
      <w:r>
        <w:rPr>
          <w:rFonts w:eastAsia="Times New Roman"/>
          <w:szCs w:val="24"/>
        </w:rPr>
        <w:t xml:space="preserve">είναι </w:t>
      </w:r>
      <w:r w:rsidRPr="00497F6D">
        <w:rPr>
          <w:rFonts w:eastAsia="Times New Roman"/>
          <w:szCs w:val="24"/>
        </w:rPr>
        <w:t xml:space="preserve">και αυτή η χρονιά </w:t>
      </w:r>
      <w:r>
        <w:rPr>
          <w:rFonts w:eastAsia="Times New Roman"/>
          <w:szCs w:val="24"/>
        </w:rPr>
        <w:t>ε</w:t>
      </w:r>
      <w:r w:rsidRPr="00497F6D">
        <w:rPr>
          <w:rFonts w:eastAsia="Times New Roman"/>
          <w:szCs w:val="24"/>
        </w:rPr>
        <w:t>π</w:t>
      </w:r>
      <w:r>
        <w:rPr>
          <w:rFonts w:eastAsia="Times New Roman"/>
          <w:szCs w:val="24"/>
        </w:rPr>
        <w:t>ι</w:t>
      </w:r>
      <w:r w:rsidRPr="00497F6D">
        <w:rPr>
          <w:rFonts w:eastAsia="Times New Roman"/>
          <w:szCs w:val="24"/>
        </w:rPr>
        <w:t>τυχημένη για τον ελληνικό τουρισμό</w:t>
      </w:r>
      <w:r>
        <w:rPr>
          <w:rFonts w:eastAsia="Times New Roman"/>
          <w:szCs w:val="24"/>
        </w:rPr>
        <w:t>,</w:t>
      </w:r>
      <w:r w:rsidRPr="00497F6D">
        <w:rPr>
          <w:rFonts w:eastAsia="Times New Roman"/>
          <w:szCs w:val="24"/>
        </w:rPr>
        <w:t xml:space="preserve"> δαπανήθηκε τεράστιος κόπος από το </w:t>
      </w:r>
      <w:r>
        <w:rPr>
          <w:rFonts w:eastAsia="Times New Roman"/>
          <w:szCs w:val="24"/>
        </w:rPr>
        <w:t>Υ</w:t>
      </w:r>
      <w:r w:rsidRPr="00497F6D">
        <w:rPr>
          <w:rFonts w:eastAsia="Times New Roman"/>
          <w:szCs w:val="24"/>
        </w:rPr>
        <w:t xml:space="preserve">πουργείο και υλοποιήθηκε </w:t>
      </w:r>
      <w:r>
        <w:rPr>
          <w:rFonts w:eastAsia="Times New Roman"/>
          <w:szCs w:val="24"/>
        </w:rPr>
        <w:t>μ</w:t>
      </w:r>
      <w:r>
        <w:rPr>
          <w:rFonts w:eastAsia="Times New Roman"/>
          <w:szCs w:val="24"/>
        </w:rPr>
        <w:t>ί</w:t>
      </w:r>
      <w:r>
        <w:rPr>
          <w:rFonts w:eastAsia="Times New Roman"/>
          <w:szCs w:val="24"/>
        </w:rPr>
        <w:t>α</w:t>
      </w:r>
      <w:r w:rsidRPr="00497F6D">
        <w:rPr>
          <w:rFonts w:eastAsia="Times New Roman"/>
          <w:szCs w:val="24"/>
        </w:rPr>
        <w:t xml:space="preserve"> σωστή στρατηγική</w:t>
      </w:r>
      <w:r>
        <w:rPr>
          <w:rFonts w:eastAsia="Times New Roman"/>
          <w:szCs w:val="24"/>
        </w:rPr>
        <w:t>,</w:t>
      </w:r>
      <w:r w:rsidRPr="00497F6D">
        <w:rPr>
          <w:rFonts w:eastAsia="Times New Roman"/>
          <w:szCs w:val="24"/>
        </w:rPr>
        <w:t xml:space="preserve"> </w:t>
      </w:r>
      <w:r w:rsidRPr="00497F6D">
        <w:rPr>
          <w:rFonts w:eastAsia="Times New Roman"/>
          <w:szCs w:val="24"/>
        </w:rPr>
        <w:lastRenderedPageBreak/>
        <w:t>την οποία χαράξ</w:t>
      </w:r>
      <w:r>
        <w:rPr>
          <w:rFonts w:eastAsia="Times New Roman"/>
          <w:szCs w:val="24"/>
        </w:rPr>
        <w:t>α</w:t>
      </w:r>
      <w:r w:rsidRPr="00497F6D">
        <w:rPr>
          <w:rFonts w:eastAsia="Times New Roman"/>
          <w:szCs w:val="24"/>
        </w:rPr>
        <w:t>τε από την πρώτη στιγμή που αναλάβατε</w:t>
      </w:r>
      <w:r>
        <w:rPr>
          <w:rFonts w:eastAsia="Times New Roman"/>
          <w:szCs w:val="24"/>
        </w:rPr>
        <w:t>,</w:t>
      </w:r>
      <w:r w:rsidRPr="00497F6D">
        <w:rPr>
          <w:rFonts w:eastAsia="Times New Roman"/>
          <w:szCs w:val="24"/>
        </w:rPr>
        <w:t xml:space="preserve"> </w:t>
      </w:r>
      <w:r>
        <w:rPr>
          <w:rFonts w:eastAsia="Times New Roman"/>
          <w:szCs w:val="24"/>
        </w:rPr>
        <w:t>ώστε</w:t>
      </w:r>
      <w:r w:rsidRPr="00497F6D">
        <w:rPr>
          <w:rFonts w:eastAsia="Times New Roman"/>
          <w:szCs w:val="24"/>
        </w:rPr>
        <w:t xml:space="preserve"> να έχουμε αυτά τα αποτελέσματα</w:t>
      </w:r>
      <w:r>
        <w:rPr>
          <w:rFonts w:eastAsia="Times New Roman"/>
          <w:szCs w:val="24"/>
        </w:rPr>
        <w:t>. Και παρά τα κροκοδείλια δάκρυα ορισμένων</w:t>
      </w:r>
      <w:r w:rsidRPr="00497F6D">
        <w:rPr>
          <w:rFonts w:eastAsia="Times New Roman"/>
          <w:szCs w:val="24"/>
        </w:rPr>
        <w:t xml:space="preserve"> ότι δήθεν η φορολογία λειτουργεί αποτρεπτικά στον ανταγωνισμό</w:t>
      </w:r>
      <w:r>
        <w:rPr>
          <w:rFonts w:eastAsia="Times New Roman"/>
          <w:szCs w:val="24"/>
        </w:rPr>
        <w:t>, ο</w:t>
      </w:r>
      <w:r w:rsidRPr="00497F6D">
        <w:rPr>
          <w:rFonts w:eastAsia="Times New Roman"/>
          <w:szCs w:val="24"/>
        </w:rPr>
        <w:t xml:space="preserve"> </w:t>
      </w:r>
      <w:r>
        <w:rPr>
          <w:rFonts w:eastAsia="Times New Roman"/>
          <w:szCs w:val="24"/>
        </w:rPr>
        <w:t>ε</w:t>
      </w:r>
      <w:r w:rsidRPr="00497F6D">
        <w:rPr>
          <w:rFonts w:eastAsia="Times New Roman"/>
          <w:szCs w:val="24"/>
        </w:rPr>
        <w:t>λληνικός τ</w:t>
      </w:r>
      <w:r w:rsidRPr="00497F6D">
        <w:rPr>
          <w:rFonts w:eastAsia="Times New Roman"/>
          <w:szCs w:val="24"/>
        </w:rPr>
        <w:t>ουρισμός ήταν απολύτως ανταγωνιστικός και έφερε αυτά τα</w:t>
      </w:r>
      <w:r>
        <w:rPr>
          <w:rFonts w:eastAsia="Times New Roman"/>
          <w:szCs w:val="24"/>
        </w:rPr>
        <w:t xml:space="preserve"> υψηλά</w:t>
      </w:r>
      <w:r w:rsidRPr="00497F6D">
        <w:rPr>
          <w:rFonts w:eastAsia="Times New Roman"/>
          <w:szCs w:val="24"/>
        </w:rPr>
        <w:t xml:space="preserve"> ποσοστά εισόδου τουριστών</w:t>
      </w:r>
      <w:r>
        <w:rPr>
          <w:rFonts w:eastAsia="Times New Roman"/>
          <w:szCs w:val="24"/>
        </w:rPr>
        <w:t>.</w:t>
      </w:r>
      <w:r w:rsidRPr="00497F6D">
        <w:rPr>
          <w:rFonts w:eastAsia="Times New Roman"/>
          <w:szCs w:val="24"/>
        </w:rPr>
        <w:t xml:space="preserve"> Αυτή είναι η απάντηση</w:t>
      </w:r>
      <w:r>
        <w:rPr>
          <w:rFonts w:eastAsia="Times New Roman"/>
          <w:szCs w:val="24"/>
        </w:rPr>
        <w:t>,</w:t>
      </w:r>
      <w:r w:rsidRPr="00497F6D">
        <w:rPr>
          <w:rFonts w:eastAsia="Times New Roman"/>
          <w:szCs w:val="24"/>
        </w:rPr>
        <w:t xml:space="preserve"> </w:t>
      </w:r>
      <w:r>
        <w:rPr>
          <w:rFonts w:eastAsia="Times New Roman"/>
          <w:szCs w:val="24"/>
        </w:rPr>
        <w:t>λ</w:t>
      </w:r>
      <w:r w:rsidRPr="00497F6D">
        <w:rPr>
          <w:rFonts w:eastAsia="Times New Roman"/>
          <w:szCs w:val="24"/>
        </w:rPr>
        <w:t>οιπόν</w:t>
      </w:r>
      <w:r>
        <w:rPr>
          <w:rFonts w:eastAsia="Times New Roman"/>
          <w:szCs w:val="24"/>
        </w:rPr>
        <w:t>,</w:t>
      </w:r>
      <w:r w:rsidRPr="00497F6D">
        <w:rPr>
          <w:rFonts w:eastAsia="Times New Roman"/>
          <w:szCs w:val="24"/>
        </w:rPr>
        <w:t xml:space="preserve"> στους νεοφιλελεύθερους νεόκοπους</w:t>
      </w:r>
      <w:r>
        <w:rPr>
          <w:rFonts w:eastAsia="Times New Roman"/>
          <w:szCs w:val="24"/>
        </w:rPr>
        <w:t>,</w:t>
      </w:r>
      <w:r w:rsidRPr="00497F6D">
        <w:rPr>
          <w:rFonts w:eastAsia="Times New Roman"/>
          <w:szCs w:val="24"/>
        </w:rPr>
        <w:t xml:space="preserve"> οι </w:t>
      </w:r>
      <w:r>
        <w:rPr>
          <w:rFonts w:eastAsia="Times New Roman"/>
          <w:szCs w:val="24"/>
        </w:rPr>
        <w:t>ο</w:t>
      </w:r>
      <w:r w:rsidRPr="00497F6D">
        <w:rPr>
          <w:rFonts w:eastAsia="Times New Roman"/>
          <w:szCs w:val="24"/>
        </w:rPr>
        <w:t xml:space="preserve">ποίοι έρχονται εδώ και ούτε λίγο ούτε πολύ μας λένε </w:t>
      </w:r>
      <w:r>
        <w:rPr>
          <w:rFonts w:eastAsia="Times New Roman"/>
          <w:szCs w:val="24"/>
        </w:rPr>
        <w:t>«Μ</w:t>
      </w:r>
      <w:r w:rsidRPr="00497F6D">
        <w:rPr>
          <w:rFonts w:eastAsia="Times New Roman"/>
          <w:szCs w:val="24"/>
        </w:rPr>
        <w:t xml:space="preserve">η βάζετε άλλους φόρους </w:t>
      </w:r>
      <w:r>
        <w:rPr>
          <w:rFonts w:eastAsia="Times New Roman"/>
          <w:szCs w:val="24"/>
        </w:rPr>
        <w:t xml:space="preserve">στους </w:t>
      </w:r>
      <w:r w:rsidRPr="00497F6D">
        <w:rPr>
          <w:rFonts w:eastAsia="Times New Roman"/>
          <w:szCs w:val="24"/>
        </w:rPr>
        <w:t>επιχειρηματί</w:t>
      </w:r>
      <w:r>
        <w:rPr>
          <w:rFonts w:eastAsia="Times New Roman"/>
          <w:szCs w:val="24"/>
        </w:rPr>
        <w:t>ε</w:t>
      </w:r>
      <w:r w:rsidRPr="00497F6D">
        <w:rPr>
          <w:rFonts w:eastAsia="Times New Roman"/>
          <w:szCs w:val="24"/>
        </w:rPr>
        <w:t>ς</w:t>
      </w:r>
      <w:r>
        <w:rPr>
          <w:rFonts w:eastAsia="Times New Roman"/>
          <w:szCs w:val="24"/>
        </w:rPr>
        <w:t>.</w:t>
      </w:r>
      <w:r w:rsidRPr="00497F6D">
        <w:rPr>
          <w:rFonts w:eastAsia="Times New Roman"/>
          <w:szCs w:val="24"/>
        </w:rPr>
        <w:t xml:space="preserve"> </w:t>
      </w:r>
      <w:r>
        <w:rPr>
          <w:rFonts w:eastAsia="Times New Roman"/>
          <w:szCs w:val="24"/>
        </w:rPr>
        <w:t>Μ</w:t>
      </w:r>
      <w:r w:rsidRPr="00497F6D">
        <w:rPr>
          <w:rFonts w:eastAsia="Times New Roman"/>
          <w:szCs w:val="24"/>
        </w:rPr>
        <w:t>ειώστε κ</w:t>
      </w:r>
      <w:r>
        <w:rPr>
          <w:rFonts w:eastAsia="Times New Roman"/>
          <w:szCs w:val="24"/>
        </w:rPr>
        <w:t>αι</w:t>
      </w:r>
      <w:r w:rsidRPr="00497F6D">
        <w:rPr>
          <w:rFonts w:eastAsia="Times New Roman"/>
          <w:szCs w:val="24"/>
        </w:rPr>
        <w:t xml:space="preserve"> άλλο τις συντάξεις</w:t>
      </w:r>
      <w:r>
        <w:rPr>
          <w:rFonts w:eastAsia="Times New Roman"/>
          <w:szCs w:val="24"/>
        </w:rPr>
        <w:t>,</w:t>
      </w:r>
      <w:r w:rsidRPr="00497F6D">
        <w:rPr>
          <w:rFonts w:eastAsia="Times New Roman"/>
          <w:szCs w:val="24"/>
        </w:rPr>
        <w:t xml:space="preserve"> διότι αυτό είναι</w:t>
      </w:r>
      <w:r>
        <w:rPr>
          <w:rFonts w:eastAsia="Times New Roman"/>
          <w:szCs w:val="24"/>
        </w:rPr>
        <w:t>,</w:t>
      </w:r>
      <w:r w:rsidRPr="00497F6D">
        <w:rPr>
          <w:rFonts w:eastAsia="Times New Roman"/>
          <w:szCs w:val="24"/>
        </w:rPr>
        <w:t xml:space="preserve"> δεν υπάρχει άλλος δρόμος</w:t>
      </w:r>
      <w:r>
        <w:rPr>
          <w:rFonts w:eastAsia="Times New Roman"/>
          <w:szCs w:val="24"/>
        </w:rPr>
        <w:t xml:space="preserve">». </w:t>
      </w:r>
    </w:p>
    <w:p w14:paraId="09A3F3CF" w14:textId="77777777" w:rsidR="00D269F7" w:rsidRDefault="006C352B">
      <w:pPr>
        <w:tabs>
          <w:tab w:val="center" w:pos="4753"/>
          <w:tab w:val="left" w:pos="6156"/>
        </w:tabs>
        <w:spacing w:line="600" w:lineRule="auto"/>
        <w:ind w:firstLine="720"/>
        <w:contextualSpacing/>
        <w:jc w:val="both"/>
        <w:rPr>
          <w:rFonts w:eastAsia="Times New Roman"/>
          <w:szCs w:val="24"/>
        </w:rPr>
      </w:pPr>
      <w:r w:rsidRPr="00497F6D">
        <w:rPr>
          <w:rFonts w:eastAsia="Times New Roman"/>
          <w:szCs w:val="24"/>
        </w:rPr>
        <w:t>Θέλω</w:t>
      </w:r>
      <w:r>
        <w:rPr>
          <w:rFonts w:eastAsia="Times New Roman"/>
          <w:szCs w:val="24"/>
        </w:rPr>
        <w:t>,</w:t>
      </w:r>
      <w:r w:rsidRPr="00497F6D">
        <w:rPr>
          <w:rFonts w:eastAsia="Times New Roman"/>
          <w:szCs w:val="24"/>
        </w:rPr>
        <w:t xml:space="preserve"> λοιπόν</w:t>
      </w:r>
      <w:r>
        <w:rPr>
          <w:rFonts w:eastAsia="Times New Roman"/>
          <w:szCs w:val="24"/>
        </w:rPr>
        <w:t>,</w:t>
      </w:r>
      <w:r w:rsidRPr="00497F6D">
        <w:rPr>
          <w:rFonts w:eastAsia="Times New Roman"/>
          <w:szCs w:val="24"/>
        </w:rPr>
        <w:t xml:space="preserve"> να σας πω ότι </w:t>
      </w:r>
      <w:r>
        <w:rPr>
          <w:rFonts w:eastAsia="Times New Roman"/>
          <w:szCs w:val="24"/>
        </w:rPr>
        <w:t>τ</w:t>
      </w:r>
      <w:r w:rsidRPr="00497F6D">
        <w:rPr>
          <w:rFonts w:eastAsia="Times New Roman"/>
          <w:szCs w:val="24"/>
        </w:rPr>
        <w:t>ο σχέδιό σας είναι απολύτως θετικό και πρέπει να το υπερψηφίσου</w:t>
      </w:r>
      <w:r>
        <w:rPr>
          <w:rFonts w:eastAsia="Times New Roman"/>
          <w:szCs w:val="24"/>
        </w:rPr>
        <w:t>με</w:t>
      </w:r>
      <w:r w:rsidRPr="00497F6D">
        <w:rPr>
          <w:rFonts w:eastAsia="Times New Roman"/>
          <w:szCs w:val="24"/>
        </w:rPr>
        <w:t xml:space="preserve"> οι πάντες</w:t>
      </w:r>
      <w:r>
        <w:rPr>
          <w:rFonts w:eastAsia="Times New Roman"/>
          <w:szCs w:val="24"/>
        </w:rPr>
        <w:t xml:space="preserve">, διότι επιτέλους βάζει ένα τέλος στον μονοδιάστατο τουρισμό που </w:t>
      </w:r>
      <w:r w:rsidRPr="00497F6D">
        <w:rPr>
          <w:rFonts w:eastAsia="Times New Roman"/>
          <w:szCs w:val="24"/>
        </w:rPr>
        <w:t>γνωρί</w:t>
      </w:r>
      <w:r>
        <w:rPr>
          <w:rFonts w:eastAsia="Times New Roman"/>
          <w:szCs w:val="24"/>
        </w:rPr>
        <w:t>ζα</w:t>
      </w:r>
      <w:r w:rsidRPr="00497F6D">
        <w:rPr>
          <w:rFonts w:eastAsia="Times New Roman"/>
          <w:szCs w:val="24"/>
        </w:rPr>
        <w:t>μ</w:t>
      </w:r>
      <w:r w:rsidRPr="00497F6D">
        <w:rPr>
          <w:rFonts w:eastAsia="Times New Roman"/>
          <w:szCs w:val="24"/>
        </w:rPr>
        <w:t>ε</w:t>
      </w:r>
      <w:r>
        <w:rPr>
          <w:rFonts w:eastAsia="Times New Roman"/>
          <w:szCs w:val="24"/>
        </w:rPr>
        <w:t xml:space="preserve"> ως</w:t>
      </w:r>
      <w:r w:rsidRPr="00497F6D">
        <w:rPr>
          <w:rFonts w:eastAsia="Times New Roman"/>
          <w:szCs w:val="24"/>
        </w:rPr>
        <w:t xml:space="preserve"> τώρα</w:t>
      </w:r>
      <w:r>
        <w:rPr>
          <w:rFonts w:eastAsia="Times New Roman"/>
          <w:szCs w:val="24"/>
        </w:rPr>
        <w:t>,</w:t>
      </w:r>
      <w:r w:rsidRPr="00497F6D">
        <w:rPr>
          <w:rFonts w:eastAsia="Times New Roman"/>
          <w:szCs w:val="24"/>
        </w:rPr>
        <w:t xml:space="preserve"> μέσω των πολλών θεματικών τουρισμ</w:t>
      </w:r>
      <w:r>
        <w:rPr>
          <w:rFonts w:eastAsia="Times New Roman"/>
          <w:szCs w:val="24"/>
        </w:rPr>
        <w:t>ών -α</w:t>
      </w:r>
      <w:r w:rsidRPr="00497F6D">
        <w:rPr>
          <w:rFonts w:eastAsia="Times New Roman"/>
          <w:szCs w:val="24"/>
        </w:rPr>
        <w:t>ν μου επιτρέπετ</w:t>
      </w:r>
      <w:r>
        <w:rPr>
          <w:rFonts w:eastAsia="Times New Roman"/>
          <w:szCs w:val="24"/>
        </w:rPr>
        <w:t>αι</w:t>
      </w:r>
      <w:r w:rsidRPr="00497F6D">
        <w:rPr>
          <w:rFonts w:eastAsia="Times New Roman"/>
          <w:szCs w:val="24"/>
        </w:rPr>
        <w:t xml:space="preserve"> αυτή η έκφραση</w:t>
      </w:r>
      <w:r>
        <w:rPr>
          <w:rFonts w:eastAsia="Times New Roman"/>
          <w:szCs w:val="24"/>
        </w:rPr>
        <w:t>- που προβάλλονται</w:t>
      </w:r>
      <w:r w:rsidRPr="00497F6D">
        <w:rPr>
          <w:rFonts w:eastAsia="Times New Roman"/>
          <w:szCs w:val="24"/>
        </w:rPr>
        <w:t xml:space="preserve"> και υλοποιούνται</w:t>
      </w:r>
      <w:r>
        <w:rPr>
          <w:rFonts w:eastAsia="Times New Roman"/>
          <w:szCs w:val="24"/>
        </w:rPr>
        <w:t>.</w:t>
      </w:r>
    </w:p>
    <w:p w14:paraId="09A3F3D0"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Θ</w:t>
      </w:r>
      <w:r w:rsidRPr="00497F6D">
        <w:rPr>
          <w:rFonts w:eastAsia="Times New Roman"/>
          <w:szCs w:val="24"/>
        </w:rPr>
        <w:t xml:space="preserve">έλω </w:t>
      </w:r>
      <w:r>
        <w:rPr>
          <w:rFonts w:eastAsia="Times New Roman"/>
          <w:szCs w:val="24"/>
        </w:rPr>
        <w:t xml:space="preserve">επίσης </w:t>
      </w:r>
      <w:r w:rsidRPr="00497F6D">
        <w:rPr>
          <w:rFonts w:eastAsia="Times New Roman"/>
          <w:szCs w:val="24"/>
        </w:rPr>
        <w:t xml:space="preserve">να πω </w:t>
      </w:r>
      <w:r>
        <w:rPr>
          <w:rFonts w:eastAsia="Times New Roman"/>
          <w:szCs w:val="24"/>
        </w:rPr>
        <w:t xml:space="preserve">κάτι </w:t>
      </w:r>
      <w:r w:rsidRPr="00497F6D">
        <w:rPr>
          <w:rFonts w:eastAsia="Times New Roman"/>
          <w:szCs w:val="24"/>
        </w:rPr>
        <w:t>σε ορισμένους οι οποί</w:t>
      </w:r>
      <w:r>
        <w:rPr>
          <w:rFonts w:eastAsia="Times New Roman"/>
          <w:szCs w:val="24"/>
        </w:rPr>
        <w:t>οι</w:t>
      </w:r>
      <w:r w:rsidRPr="00497F6D">
        <w:rPr>
          <w:rFonts w:eastAsia="Times New Roman"/>
          <w:szCs w:val="24"/>
        </w:rPr>
        <w:t xml:space="preserve"> σήμερα είδα</w:t>
      </w:r>
      <w:r>
        <w:rPr>
          <w:rFonts w:eastAsia="Times New Roman"/>
          <w:szCs w:val="24"/>
        </w:rPr>
        <w:t>ν</w:t>
      </w:r>
      <w:r>
        <w:rPr>
          <w:rFonts w:eastAsia="Times New Roman"/>
          <w:szCs w:val="24"/>
        </w:rPr>
        <w:t xml:space="preserve"> ως</w:t>
      </w:r>
      <w:r w:rsidRPr="00497F6D">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sidRPr="00497F6D">
        <w:rPr>
          <w:rFonts w:eastAsia="Times New Roman"/>
          <w:szCs w:val="24"/>
        </w:rPr>
        <w:t xml:space="preserve"> αδυναμία το</w:t>
      </w:r>
      <w:r>
        <w:rPr>
          <w:rFonts w:eastAsia="Times New Roman"/>
          <w:szCs w:val="24"/>
        </w:rPr>
        <w:t>υ</w:t>
      </w:r>
      <w:r w:rsidRPr="00497F6D">
        <w:rPr>
          <w:rFonts w:eastAsia="Times New Roman"/>
          <w:szCs w:val="24"/>
        </w:rPr>
        <w:t xml:space="preserve"> νομοσχ</w:t>
      </w:r>
      <w:r>
        <w:rPr>
          <w:rFonts w:eastAsia="Times New Roman"/>
          <w:szCs w:val="24"/>
        </w:rPr>
        <w:t>ε</w:t>
      </w:r>
      <w:r w:rsidRPr="00497F6D">
        <w:rPr>
          <w:rFonts w:eastAsia="Times New Roman"/>
          <w:szCs w:val="24"/>
        </w:rPr>
        <w:t>δ</w:t>
      </w:r>
      <w:r>
        <w:rPr>
          <w:rFonts w:eastAsia="Times New Roman"/>
          <w:szCs w:val="24"/>
        </w:rPr>
        <w:t>ί</w:t>
      </w:r>
      <w:r w:rsidRPr="00497F6D">
        <w:rPr>
          <w:rFonts w:eastAsia="Times New Roman"/>
          <w:szCs w:val="24"/>
        </w:rPr>
        <w:t>ο</w:t>
      </w:r>
      <w:r>
        <w:rPr>
          <w:rFonts w:eastAsia="Times New Roman"/>
          <w:szCs w:val="24"/>
        </w:rPr>
        <w:t>υ</w:t>
      </w:r>
      <w:r>
        <w:rPr>
          <w:rFonts w:eastAsia="Times New Roman"/>
          <w:szCs w:val="24"/>
        </w:rPr>
        <w:t xml:space="preserve">, ότι </w:t>
      </w:r>
      <w:r w:rsidRPr="00497F6D">
        <w:rPr>
          <w:rFonts w:eastAsia="Times New Roman"/>
          <w:szCs w:val="24"/>
        </w:rPr>
        <w:t xml:space="preserve">δήθεν θα χρειαστούν πολλές κοινές </w:t>
      </w:r>
      <w:r w:rsidRPr="00497F6D">
        <w:rPr>
          <w:rFonts w:eastAsia="Times New Roman"/>
          <w:szCs w:val="24"/>
        </w:rPr>
        <w:t>υπουργικές αποφάσεις</w:t>
      </w:r>
      <w:r>
        <w:rPr>
          <w:rFonts w:eastAsia="Times New Roman"/>
          <w:szCs w:val="24"/>
        </w:rPr>
        <w:t>.</w:t>
      </w:r>
      <w:r w:rsidRPr="00497F6D">
        <w:rPr>
          <w:rFonts w:eastAsia="Times New Roman"/>
          <w:szCs w:val="24"/>
        </w:rPr>
        <w:t xml:space="preserve"> Βεβαίως θα χρειαστούν πολλές κοινές υπουργικές αποφάσεις</w:t>
      </w:r>
      <w:r>
        <w:rPr>
          <w:rFonts w:eastAsia="Times New Roman"/>
          <w:szCs w:val="24"/>
        </w:rPr>
        <w:t>,</w:t>
      </w:r>
      <w:r w:rsidRPr="00497F6D">
        <w:rPr>
          <w:rFonts w:eastAsia="Times New Roman"/>
          <w:szCs w:val="24"/>
        </w:rPr>
        <w:t xml:space="preserve"> διότι είναι συνέργειες του </w:t>
      </w:r>
      <w:r w:rsidRPr="00497F6D">
        <w:rPr>
          <w:rFonts w:eastAsia="Times New Roman"/>
          <w:szCs w:val="24"/>
        </w:rPr>
        <w:lastRenderedPageBreak/>
        <w:t>Υπουργείου Τουρισμού με τα αρμόδια Υπουργεία</w:t>
      </w:r>
      <w:r>
        <w:rPr>
          <w:rFonts w:eastAsia="Times New Roman"/>
          <w:szCs w:val="24"/>
        </w:rPr>
        <w:t>,</w:t>
      </w:r>
      <w:r w:rsidRPr="00497F6D">
        <w:rPr>
          <w:rFonts w:eastAsia="Times New Roman"/>
          <w:szCs w:val="24"/>
        </w:rPr>
        <w:t xml:space="preserve"> όπως </w:t>
      </w:r>
      <w:r>
        <w:rPr>
          <w:rFonts w:eastAsia="Times New Roman"/>
          <w:szCs w:val="24"/>
        </w:rPr>
        <w:t>για παράδειγμα το Υπουργείο Πολιτισμού ή το Υπουργείο Α</w:t>
      </w:r>
      <w:r w:rsidRPr="00497F6D">
        <w:rPr>
          <w:rFonts w:eastAsia="Times New Roman"/>
          <w:szCs w:val="24"/>
        </w:rPr>
        <w:t xml:space="preserve">θλητισμού ή το Υπουργείο </w:t>
      </w:r>
      <w:r>
        <w:rPr>
          <w:rFonts w:eastAsia="Times New Roman"/>
          <w:szCs w:val="24"/>
        </w:rPr>
        <w:t>Α</w:t>
      </w:r>
      <w:r w:rsidRPr="00497F6D">
        <w:rPr>
          <w:rFonts w:eastAsia="Times New Roman"/>
          <w:szCs w:val="24"/>
        </w:rPr>
        <w:t xml:space="preserve">γροτικής </w:t>
      </w:r>
      <w:r>
        <w:rPr>
          <w:rFonts w:eastAsia="Times New Roman"/>
          <w:szCs w:val="24"/>
        </w:rPr>
        <w:t>Α</w:t>
      </w:r>
      <w:r w:rsidRPr="00497F6D">
        <w:rPr>
          <w:rFonts w:eastAsia="Times New Roman"/>
          <w:szCs w:val="24"/>
        </w:rPr>
        <w:t>νάπτυξη</w:t>
      </w:r>
      <w:r w:rsidRPr="00497F6D">
        <w:rPr>
          <w:rFonts w:eastAsia="Times New Roman"/>
          <w:szCs w:val="24"/>
        </w:rPr>
        <w:t xml:space="preserve">ς </w:t>
      </w:r>
      <w:r>
        <w:rPr>
          <w:rFonts w:eastAsia="Times New Roman"/>
          <w:szCs w:val="24"/>
        </w:rPr>
        <w:t>κ.λπ</w:t>
      </w:r>
      <w:r>
        <w:rPr>
          <w:rFonts w:eastAsia="Times New Roman"/>
          <w:szCs w:val="24"/>
        </w:rPr>
        <w:t>.</w:t>
      </w:r>
      <w:r>
        <w:rPr>
          <w:rFonts w:eastAsia="Times New Roman"/>
          <w:szCs w:val="24"/>
        </w:rPr>
        <w:t>.</w:t>
      </w:r>
      <w:r w:rsidRPr="00497F6D">
        <w:rPr>
          <w:rFonts w:eastAsia="Times New Roman"/>
          <w:szCs w:val="24"/>
        </w:rPr>
        <w:t xml:space="preserve"> </w:t>
      </w:r>
      <w:r>
        <w:rPr>
          <w:rFonts w:eastAsia="Times New Roman"/>
          <w:szCs w:val="24"/>
        </w:rPr>
        <w:t>Δ</w:t>
      </w:r>
      <w:r w:rsidRPr="00497F6D">
        <w:rPr>
          <w:rFonts w:eastAsia="Times New Roman"/>
          <w:szCs w:val="24"/>
        </w:rPr>
        <w:t>ηλαδή</w:t>
      </w:r>
      <w:r>
        <w:rPr>
          <w:rFonts w:eastAsia="Times New Roman"/>
          <w:szCs w:val="24"/>
        </w:rPr>
        <w:t xml:space="preserve"> αυτό</w:t>
      </w:r>
      <w:r>
        <w:rPr>
          <w:rFonts w:eastAsia="Times New Roman"/>
          <w:szCs w:val="24"/>
        </w:rPr>
        <w:t xml:space="preserve"> ακριβώς</w:t>
      </w:r>
      <w:r>
        <w:rPr>
          <w:rFonts w:eastAsia="Times New Roman"/>
          <w:szCs w:val="24"/>
        </w:rPr>
        <w:t xml:space="preserve"> που</w:t>
      </w:r>
      <w:r>
        <w:rPr>
          <w:rFonts w:eastAsia="Times New Roman"/>
          <w:szCs w:val="24"/>
        </w:rPr>
        <w:t xml:space="preserve"> αποτελείται</w:t>
      </w:r>
      <w:r>
        <w:rPr>
          <w:rFonts w:eastAsia="Times New Roman"/>
          <w:szCs w:val="24"/>
        </w:rPr>
        <w:t xml:space="preserve"> δύναμη</w:t>
      </w:r>
      <w:r w:rsidRPr="00497F6D">
        <w:rPr>
          <w:rFonts w:eastAsia="Times New Roman"/>
          <w:szCs w:val="24"/>
        </w:rPr>
        <w:t xml:space="preserve"> του νομοσχεδίου</w:t>
      </w:r>
      <w:r>
        <w:rPr>
          <w:rFonts w:eastAsia="Times New Roman"/>
          <w:szCs w:val="24"/>
        </w:rPr>
        <w:t>,</w:t>
      </w:r>
      <w:r w:rsidRPr="00497F6D">
        <w:rPr>
          <w:rFonts w:eastAsia="Times New Roman"/>
          <w:szCs w:val="24"/>
        </w:rPr>
        <w:t xml:space="preserve"> έρχονται εδώ και μας το π</w:t>
      </w:r>
      <w:r>
        <w:rPr>
          <w:rFonts w:eastAsia="Times New Roman"/>
          <w:szCs w:val="24"/>
        </w:rPr>
        <w:t xml:space="preserve">αρουσιάζουν ως την αδυναμία του. </w:t>
      </w:r>
    </w:p>
    <w:p w14:paraId="09A3F3D1"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Τ</w:t>
      </w:r>
      <w:r w:rsidRPr="00497F6D">
        <w:rPr>
          <w:rFonts w:eastAsia="Times New Roman"/>
          <w:szCs w:val="24"/>
        </w:rPr>
        <w:t>ο σημαντικότερο όλων</w:t>
      </w:r>
      <w:r>
        <w:rPr>
          <w:rFonts w:eastAsia="Times New Roman"/>
          <w:szCs w:val="24"/>
        </w:rPr>
        <w:t>,</w:t>
      </w:r>
      <w:r w:rsidRPr="00497F6D">
        <w:rPr>
          <w:rFonts w:eastAsia="Times New Roman"/>
          <w:szCs w:val="24"/>
        </w:rPr>
        <w:t xml:space="preserve"> κυρίες και κύριοι συνάδελφοι</w:t>
      </w:r>
      <w:r>
        <w:rPr>
          <w:rFonts w:eastAsia="Times New Roman"/>
          <w:szCs w:val="24"/>
        </w:rPr>
        <w:t xml:space="preserve">, είναι ότι τίθενται επιτέλους οι βάσεις της τουριστικής παιδείας στον τόπο, </w:t>
      </w:r>
      <w:r>
        <w:rPr>
          <w:rFonts w:eastAsia="Times New Roman"/>
          <w:szCs w:val="24"/>
        </w:rPr>
        <w:t xml:space="preserve">διότι μετά από </w:t>
      </w:r>
      <w:r w:rsidRPr="00497F6D">
        <w:rPr>
          <w:rFonts w:eastAsia="Times New Roman"/>
          <w:szCs w:val="24"/>
        </w:rPr>
        <w:t xml:space="preserve">πολλά χρόνια και μετά από εκείνη την προσπάθεια </w:t>
      </w:r>
      <w:r>
        <w:rPr>
          <w:rFonts w:eastAsia="Times New Roman"/>
          <w:szCs w:val="24"/>
        </w:rPr>
        <w:t xml:space="preserve">διάλυσης στην ουσία </w:t>
      </w:r>
      <w:r w:rsidRPr="00497F6D">
        <w:rPr>
          <w:rFonts w:eastAsia="Times New Roman"/>
          <w:szCs w:val="24"/>
        </w:rPr>
        <w:t>της τουριστικής εκπαίδευσης</w:t>
      </w:r>
      <w:r>
        <w:rPr>
          <w:rFonts w:eastAsia="Times New Roman"/>
          <w:szCs w:val="24"/>
        </w:rPr>
        <w:t>,</w:t>
      </w:r>
      <w:r w:rsidRPr="00497F6D">
        <w:rPr>
          <w:rFonts w:eastAsia="Times New Roman"/>
          <w:szCs w:val="24"/>
        </w:rPr>
        <w:t xml:space="preserve"> η </w:t>
      </w:r>
      <w:r>
        <w:rPr>
          <w:rFonts w:eastAsia="Times New Roman"/>
          <w:szCs w:val="24"/>
        </w:rPr>
        <w:t>Κ</w:t>
      </w:r>
      <w:r w:rsidRPr="00497F6D">
        <w:rPr>
          <w:rFonts w:eastAsia="Times New Roman"/>
          <w:szCs w:val="24"/>
        </w:rPr>
        <w:t xml:space="preserve">υβέρνηση </w:t>
      </w:r>
      <w:r>
        <w:rPr>
          <w:rFonts w:eastAsia="Times New Roman"/>
          <w:szCs w:val="24"/>
        </w:rPr>
        <w:t xml:space="preserve">βάζει ξανά το ζήτημα της τουριστικής </w:t>
      </w:r>
      <w:r w:rsidRPr="00497F6D">
        <w:rPr>
          <w:rFonts w:eastAsia="Times New Roman"/>
          <w:szCs w:val="24"/>
        </w:rPr>
        <w:t>παιδείας</w:t>
      </w:r>
      <w:r>
        <w:rPr>
          <w:rFonts w:eastAsia="Times New Roman"/>
          <w:szCs w:val="24"/>
        </w:rPr>
        <w:t>.</w:t>
      </w:r>
      <w:r w:rsidRPr="00497F6D">
        <w:rPr>
          <w:rFonts w:eastAsia="Times New Roman"/>
          <w:szCs w:val="24"/>
        </w:rPr>
        <w:t xml:space="preserve"> </w:t>
      </w:r>
      <w:r>
        <w:rPr>
          <w:rFonts w:eastAsia="Times New Roman"/>
          <w:szCs w:val="24"/>
        </w:rPr>
        <w:t>Δ</w:t>
      </w:r>
      <w:r w:rsidRPr="00497F6D">
        <w:rPr>
          <w:rFonts w:eastAsia="Times New Roman"/>
          <w:szCs w:val="24"/>
        </w:rPr>
        <w:t xml:space="preserve">ιότι χωρίς την αναβάθμιση </w:t>
      </w:r>
      <w:r>
        <w:rPr>
          <w:rFonts w:eastAsia="Times New Roman"/>
          <w:szCs w:val="24"/>
        </w:rPr>
        <w:t>της τουριστικής εκπαίδευσης</w:t>
      </w:r>
      <w:r w:rsidRPr="00497F6D">
        <w:rPr>
          <w:rFonts w:eastAsia="Times New Roman"/>
          <w:szCs w:val="24"/>
        </w:rPr>
        <w:t xml:space="preserve"> δεν θα έχουμε </w:t>
      </w:r>
      <w:r>
        <w:rPr>
          <w:rFonts w:eastAsia="Times New Roman"/>
          <w:szCs w:val="24"/>
        </w:rPr>
        <w:t>υ</w:t>
      </w:r>
      <w:r w:rsidRPr="00497F6D">
        <w:rPr>
          <w:rFonts w:eastAsia="Times New Roman"/>
          <w:szCs w:val="24"/>
        </w:rPr>
        <w:t xml:space="preserve">ψηλού επιπέδου </w:t>
      </w:r>
      <w:r w:rsidRPr="00497F6D">
        <w:rPr>
          <w:rFonts w:eastAsia="Times New Roman"/>
          <w:szCs w:val="24"/>
        </w:rPr>
        <w:t xml:space="preserve">τουριστικά στελέχη και είτε θα πέφτουμε στον εμπειρισμό είτε </w:t>
      </w:r>
      <w:r>
        <w:rPr>
          <w:rFonts w:eastAsia="Times New Roman"/>
          <w:szCs w:val="24"/>
        </w:rPr>
        <w:t>-</w:t>
      </w:r>
      <w:r w:rsidRPr="00497F6D">
        <w:rPr>
          <w:rFonts w:eastAsia="Times New Roman"/>
          <w:szCs w:val="24"/>
        </w:rPr>
        <w:t>πολύ χειρότερο</w:t>
      </w:r>
      <w:r>
        <w:rPr>
          <w:rFonts w:eastAsia="Times New Roman"/>
          <w:szCs w:val="24"/>
        </w:rPr>
        <w:t>- σε πράγματα τού</w:t>
      </w:r>
      <w:r w:rsidRPr="00497F6D">
        <w:rPr>
          <w:rFonts w:eastAsia="Times New Roman"/>
          <w:szCs w:val="24"/>
        </w:rPr>
        <w:t xml:space="preserve"> </w:t>
      </w:r>
      <w:r>
        <w:rPr>
          <w:rFonts w:eastAsia="Times New Roman"/>
          <w:szCs w:val="24"/>
        </w:rPr>
        <w:t>«</w:t>
      </w:r>
      <w:r w:rsidRPr="00497F6D">
        <w:rPr>
          <w:rFonts w:eastAsia="Times New Roman"/>
          <w:szCs w:val="24"/>
        </w:rPr>
        <w:t>να κάνουμε και μετά να δούμε</w:t>
      </w:r>
      <w:r>
        <w:rPr>
          <w:rFonts w:eastAsia="Times New Roman"/>
          <w:szCs w:val="24"/>
        </w:rPr>
        <w:t>»,</w:t>
      </w:r>
      <w:r w:rsidRPr="00497F6D">
        <w:rPr>
          <w:rFonts w:eastAsia="Times New Roman"/>
          <w:szCs w:val="24"/>
        </w:rPr>
        <w:t xml:space="preserve"> τα οποία καταστρέφουν τον τουρισμό </w:t>
      </w:r>
      <w:r>
        <w:rPr>
          <w:rFonts w:eastAsia="Times New Roman"/>
          <w:szCs w:val="24"/>
        </w:rPr>
        <w:t>μας,</w:t>
      </w:r>
      <w:r w:rsidRPr="00497F6D">
        <w:rPr>
          <w:rFonts w:eastAsia="Times New Roman"/>
          <w:szCs w:val="24"/>
        </w:rPr>
        <w:t xml:space="preserve"> το περιβάλλον και δημιουργούν συνθήκες γαλέρας για τους εργαζόμενους</w:t>
      </w:r>
      <w:r>
        <w:rPr>
          <w:rFonts w:eastAsia="Times New Roman"/>
          <w:szCs w:val="24"/>
        </w:rPr>
        <w:t>.</w:t>
      </w:r>
    </w:p>
    <w:p w14:paraId="09A3F3D2"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Θ</w:t>
      </w:r>
      <w:r w:rsidRPr="00497F6D">
        <w:rPr>
          <w:rFonts w:eastAsia="Times New Roman"/>
          <w:szCs w:val="24"/>
        </w:rPr>
        <w:t xml:space="preserve">έλω να </w:t>
      </w:r>
      <w:r>
        <w:rPr>
          <w:rFonts w:eastAsia="Times New Roman"/>
          <w:szCs w:val="24"/>
        </w:rPr>
        <w:t xml:space="preserve">μιλήσω και </w:t>
      </w:r>
      <w:r w:rsidRPr="00497F6D">
        <w:rPr>
          <w:rFonts w:eastAsia="Times New Roman"/>
          <w:szCs w:val="24"/>
        </w:rPr>
        <w:t>για το</w:t>
      </w:r>
      <w:r>
        <w:rPr>
          <w:rFonts w:eastAsia="Times New Roman"/>
          <w:szCs w:val="24"/>
        </w:rPr>
        <w:t>ν</w:t>
      </w:r>
      <w:r w:rsidRPr="00497F6D">
        <w:rPr>
          <w:rFonts w:eastAsia="Times New Roman"/>
          <w:szCs w:val="24"/>
        </w:rPr>
        <w:t xml:space="preserve"> θεματικό τουρισμό</w:t>
      </w:r>
      <w:r>
        <w:rPr>
          <w:rFonts w:eastAsia="Times New Roman"/>
          <w:szCs w:val="24"/>
        </w:rPr>
        <w:t>.</w:t>
      </w:r>
      <w:r w:rsidRPr="00497F6D">
        <w:rPr>
          <w:rFonts w:eastAsia="Times New Roman"/>
          <w:szCs w:val="24"/>
        </w:rPr>
        <w:t xml:space="preserve"> </w:t>
      </w:r>
      <w:r>
        <w:rPr>
          <w:rFonts w:eastAsia="Times New Roman"/>
          <w:szCs w:val="24"/>
        </w:rPr>
        <w:t>Ο</w:t>
      </w:r>
      <w:r w:rsidRPr="00497F6D">
        <w:rPr>
          <w:rFonts w:eastAsia="Times New Roman"/>
          <w:szCs w:val="24"/>
        </w:rPr>
        <w:t xml:space="preserve"> θεματικός τουρισμός δεν θα επεκτείνει την τουριστική περίοδο μόνο</w:t>
      </w:r>
      <w:r>
        <w:rPr>
          <w:rFonts w:eastAsia="Times New Roman"/>
          <w:szCs w:val="24"/>
        </w:rPr>
        <w:t>, διότι δεν θα παρέχει μόνο</w:t>
      </w:r>
      <w:r w:rsidRPr="00497F6D">
        <w:rPr>
          <w:rFonts w:eastAsia="Times New Roman"/>
          <w:szCs w:val="24"/>
        </w:rPr>
        <w:t xml:space="preserve"> ήλιο και θάλασσα που είναι κατ</w:t>
      </w:r>
      <w:r>
        <w:rPr>
          <w:rFonts w:eastAsia="Times New Roman"/>
          <w:szCs w:val="24"/>
        </w:rPr>
        <w:t xml:space="preserve">’ </w:t>
      </w:r>
      <w:r w:rsidRPr="00497F6D">
        <w:rPr>
          <w:rFonts w:eastAsia="Times New Roman"/>
          <w:szCs w:val="24"/>
        </w:rPr>
        <w:t xml:space="preserve">εξοχήν </w:t>
      </w:r>
      <w:r w:rsidRPr="00497F6D">
        <w:rPr>
          <w:rFonts w:eastAsia="Times New Roman"/>
          <w:szCs w:val="24"/>
        </w:rPr>
        <w:lastRenderedPageBreak/>
        <w:t>το καλοκαιρινό προϊόν</w:t>
      </w:r>
      <w:r>
        <w:rPr>
          <w:rFonts w:eastAsia="Times New Roman"/>
          <w:szCs w:val="24"/>
        </w:rPr>
        <w:t>.</w:t>
      </w:r>
      <w:r w:rsidRPr="00497F6D">
        <w:rPr>
          <w:rFonts w:eastAsia="Times New Roman"/>
          <w:szCs w:val="24"/>
        </w:rPr>
        <w:t xml:space="preserve"> </w:t>
      </w:r>
      <w:r>
        <w:rPr>
          <w:rFonts w:eastAsia="Times New Roman"/>
          <w:szCs w:val="24"/>
        </w:rPr>
        <w:t>Θ</w:t>
      </w:r>
      <w:r w:rsidRPr="00497F6D">
        <w:rPr>
          <w:rFonts w:eastAsia="Times New Roman"/>
          <w:szCs w:val="24"/>
        </w:rPr>
        <w:t xml:space="preserve">α αναδείξει </w:t>
      </w:r>
      <w:r>
        <w:rPr>
          <w:rFonts w:eastAsia="Times New Roman"/>
          <w:szCs w:val="24"/>
        </w:rPr>
        <w:t>πολλές επιπλέον</w:t>
      </w:r>
      <w:r w:rsidRPr="00497F6D">
        <w:rPr>
          <w:rFonts w:eastAsia="Times New Roman"/>
          <w:szCs w:val="24"/>
        </w:rPr>
        <w:t xml:space="preserve"> πλευρές που μπορούμε να προβάλλουμε</w:t>
      </w:r>
      <w:r>
        <w:rPr>
          <w:rFonts w:eastAsia="Times New Roman"/>
          <w:szCs w:val="24"/>
        </w:rPr>
        <w:t>,</w:t>
      </w:r>
      <w:r w:rsidRPr="00497F6D">
        <w:rPr>
          <w:rFonts w:eastAsia="Times New Roman"/>
          <w:szCs w:val="24"/>
        </w:rPr>
        <w:t xml:space="preserve"> όπως ε</w:t>
      </w:r>
      <w:r w:rsidRPr="00497F6D">
        <w:rPr>
          <w:rFonts w:eastAsia="Times New Roman"/>
          <w:szCs w:val="24"/>
        </w:rPr>
        <w:t xml:space="preserve">ίναι ο πολιτισμός </w:t>
      </w:r>
      <w:r>
        <w:rPr>
          <w:rFonts w:eastAsia="Times New Roman"/>
          <w:szCs w:val="24"/>
        </w:rPr>
        <w:t>μας,</w:t>
      </w:r>
      <w:r w:rsidRPr="00497F6D">
        <w:rPr>
          <w:rFonts w:eastAsia="Times New Roman"/>
          <w:szCs w:val="24"/>
        </w:rPr>
        <w:t xml:space="preserve"> </w:t>
      </w:r>
      <w:r>
        <w:rPr>
          <w:rFonts w:eastAsia="Times New Roman"/>
          <w:szCs w:val="24"/>
        </w:rPr>
        <w:t>ο</w:t>
      </w:r>
      <w:r w:rsidRPr="00497F6D">
        <w:rPr>
          <w:rFonts w:eastAsia="Times New Roman"/>
          <w:szCs w:val="24"/>
        </w:rPr>
        <w:t xml:space="preserve"> αθλητισμός</w:t>
      </w:r>
      <w:r>
        <w:rPr>
          <w:rFonts w:eastAsia="Times New Roman"/>
          <w:szCs w:val="24"/>
        </w:rPr>
        <w:t xml:space="preserve">, </w:t>
      </w:r>
      <w:r w:rsidRPr="00497F6D">
        <w:rPr>
          <w:rFonts w:eastAsia="Times New Roman"/>
          <w:szCs w:val="24"/>
        </w:rPr>
        <w:t xml:space="preserve">ο </w:t>
      </w:r>
      <w:proofErr w:type="spellStart"/>
      <w:r w:rsidRPr="00497F6D">
        <w:rPr>
          <w:rFonts w:eastAsia="Times New Roman"/>
          <w:szCs w:val="24"/>
        </w:rPr>
        <w:t>αγροτουρισμός</w:t>
      </w:r>
      <w:proofErr w:type="spellEnd"/>
      <w:r w:rsidRPr="00497F6D">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r w:rsidRPr="00497F6D">
        <w:rPr>
          <w:rFonts w:eastAsia="Times New Roman"/>
          <w:szCs w:val="24"/>
        </w:rPr>
        <w:t xml:space="preserve"> π</w:t>
      </w:r>
      <w:r>
        <w:rPr>
          <w:rFonts w:eastAsia="Times New Roman"/>
          <w:szCs w:val="24"/>
        </w:rPr>
        <w:t>ράγματα</w:t>
      </w:r>
      <w:r w:rsidRPr="00497F6D">
        <w:rPr>
          <w:rFonts w:eastAsia="Times New Roman"/>
          <w:szCs w:val="24"/>
        </w:rPr>
        <w:t xml:space="preserve"> τα είπαν οι προηγούμενοι ομιλητές και δεν θέλω να επεκταθώ</w:t>
      </w:r>
      <w:r>
        <w:rPr>
          <w:rFonts w:eastAsia="Times New Roman"/>
          <w:szCs w:val="24"/>
        </w:rPr>
        <w:t>.</w:t>
      </w:r>
      <w:r w:rsidRPr="00497F6D">
        <w:rPr>
          <w:rFonts w:eastAsia="Times New Roman"/>
          <w:szCs w:val="24"/>
        </w:rPr>
        <w:t xml:space="preserve"> </w:t>
      </w:r>
      <w:r>
        <w:rPr>
          <w:rFonts w:eastAsia="Times New Roman"/>
          <w:szCs w:val="24"/>
        </w:rPr>
        <w:t>Ε</w:t>
      </w:r>
      <w:r w:rsidRPr="00497F6D">
        <w:rPr>
          <w:rFonts w:eastAsia="Times New Roman"/>
          <w:szCs w:val="24"/>
        </w:rPr>
        <w:t xml:space="preserve">ίναι ένα νομοσχέδιο συνολικής αναβάθμισης του τουρισμού σε όλα τα επίπεδα </w:t>
      </w:r>
      <w:r>
        <w:rPr>
          <w:rFonts w:eastAsia="Times New Roman"/>
          <w:szCs w:val="24"/>
        </w:rPr>
        <w:t>κ</w:t>
      </w:r>
      <w:r w:rsidRPr="00497F6D">
        <w:rPr>
          <w:rFonts w:eastAsia="Times New Roman"/>
          <w:szCs w:val="24"/>
        </w:rPr>
        <w:t>αι ειλικρινά εκπλήσσομαι όταν ακούω αυτού του τύπου</w:t>
      </w:r>
      <w:r w:rsidRPr="00497F6D">
        <w:rPr>
          <w:rFonts w:eastAsia="Times New Roman"/>
          <w:szCs w:val="24"/>
        </w:rPr>
        <w:t xml:space="preserve"> την κριτική για το νομοσχέδιο αυτό στη Βουλή</w:t>
      </w:r>
      <w:r>
        <w:rPr>
          <w:rFonts w:eastAsia="Times New Roman"/>
          <w:szCs w:val="24"/>
        </w:rPr>
        <w:t>.</w:t>
      </w:r>
    </w:p>
    <w:p w14:paraId="09A3F3D3" w14:textId="77777777" w:rsidR="00D269F7" w:rsidRDefault="006C352B">
      <w:pPr>
        <w:tabs>
          <w:tab w:val="center" w:pos="4753"/>
          <w:tab w:val="left" w:pos="6156"/>
        </w:tabs>
        <w:spacing w:line="600" w:lineRule="auto"/>
        <w:ind w:firstLine="720"/>
        <w:contextualSpacing/>
        <w:jc w:val="both"/>
        <w:rPr>
          <w:rFonts w:eastAsia="Times New Roman" w:cs="Times New Roman"/>
          <w:szCs w:val="24"/>
        </w:rPr>
      </w:pPr>
      <w:r>
        <w:rPr>
          <w:rFonts w:eastAsia="Times New Roman"/>
          <w:szCs w:val="24"/>
        </w:rPr>
        <w:t>Κ</w:t>
      </w:r>
      <w:r w:rsidRPr="00497F6D">
        <w:rPr>
          <w:rFonts w:eastAsia="Times New Roman"/>
          <w:szCs w:val="24"/>
        </w:rPr>
        <w:t>υρίες</w:t>
      </w:r>
      <w:r>
        <w:rPr>
          <w:rFonts w:eastAsia="Times New Roman"/>
          <w:szCs w:val="24"/>
        </w:rPr>
        <w:t xml:space="preserve"> και κύριοι συνάδελφοι, κατέθεσα</w:t>
      </w:r>
      <w:r w:rsidRPr="00497F6D">
        <w:rPr>
          <w:rFonts w:eastAsia="Times New Roman"/>
          <w:szCs w:val="24"/>
        </w:rPr>
        <w:t xml:space="preserve"> και ήδη η </w:t>
      </w:r>
      <w:r>
        <w:rPr>
          <w:rFonts w:eastAsia="Times New Roman"/>
          <w:szCs w:val="24"/>
        </w:rPr>
        <w:t>Υ</w:t>
      </w:r>
      <w:r w:rsidRPr="00497F6D">
        <w:rPr>
          <w:rFonts w:eastAsia="Times New Roman"/>
          <w:szCs w:val="24"/>
        </w:rPr>
        <w:t xml:space="preserve">πουργός έχει κάνει δεκτή </w:t>
      </w:r>
      <w:r>
        <w:rPr>
          <w:rFonts w:eastAsia="Times New Roman"/>
          <w:szCs w:val="24"/>
        </w:rPr>
        <w:t>μ</w:t>
      </w:r>
      <w:r>
        <w:rPr>
          <w:rFonts w:eastAsia="Times New Roman"/>
          <w:szCs w:val="24"/>
        </w:rPr>
        <w:t>ί</w:t>
      </w:r>
      <w:r>
        <w:rPr>
          <w:rFonts w:eastAsia="Times New Roman"/>
          <w:szCs w:val="24"/>
        </w:rPr>
        <w:t>α</w:t>
      </w:r>
      <w:r w:rsidRPr="00497F6D">
        <w:rPr>
          <w:rFonts w:eastAsia="Times New Roman"/>
          <w:szCs w:val="24"/>
        </w:rPr>
        <w:t xml:space="preserve"> τροπολογία</w:t>
      </w:r>
      <w:r>
        <w:rPr>
          <w:rFonts w:eastAsia="Times New Roman"/>
          <w:szCs w:val="24"/>
        </w:rPr>
        <w:t>.</w:t>
      </w:r>
      <w:r w:rsidRPr="00497F6D">
        <w:rPr>
          <w:rFonts w:eastAsia="Times New Roman"/>
          <w:szCs w:val="24"/>
        </w:rPr>
        <w:t xml:space="preserve"> Δεν κατάλαβα</w:t>
      </w:r>
      <w:r>
        <w:rPr>
          <w:rFonts w:eastAsia="Times New Roman"/>
          <w:szCs w:val="24"/>
        </w:rPr>
        <w:t>,</w:t>
      </w:r>
      <w:r w:rsidRPr="00497F6D">
        <w:rPr>
          <w:rFonts w:eastAsia="Times New Roman"/>
          <w:szCs w:val="24"/>
        </w:rPr>
        <w:t xml:space="preserve"> </w:t>
      </w:r>
      <w:r>
        <w:rPr>
          <w:rFonts w:eastAsia="Times New Roman"/>
          <w:szCs w:val="24"/>
        </w:rPr>
        <w:t>τι</w:t>
      </w:r>
      <w:r>
        <w:rPr>
          <w:rFonts w:eastAsia="Times New Roman"/>
          <w:szCs w:val="24"/>
        </w:rPr>
        <w:t xml:space="preserve"> ήθελε να πει ο εκ</w:t>
      </w:r>
      <w:r w:rsidRPr="00497F6D">
        <w:rPr>
          <w:rFonts w:eastAsia="Times New Roman"/>
          <w:szCs w:val="24"/>
        </w:rPr>
        <w:t xml:space="preserve">πρόσωπος του ΠΑΣΟΚ τοποθετούμενος </w:t>
      </w:r>
      <w:r>
        <w:rPr>
          <w:rFonts w:eastAsia="Times New Roman"/>
          <w:szCs w:val="24"/>
        </w:rPr>
        <w:t>-</w:t>
      </w:r>
      <w:r w:rsidRPr="00497F6D">
        <w:rPr>
          <w:rFonts w:eastAsia="Times New Roman"/>
          <w:szCs w:val="24"/>
        </w:rPr>
        <w:t xml:space="preserve">δεν </w:t>
      </w:r>
      <w:r>
        <w:rPr>
          <w:rFonts w:eastAsia="Times New Roman"/>
          <w:szCs w:val="24"/>
        </w:rPr>
        <w:t>ή</w:t>
      </w:r>
      <w:r w:rsidRPr="00497F6D">
        <w:rPr>
          <w:rFonts w:eastAsia="Times New Roman"/>
          <w:szCs w:val="24"/>
        </w:rPr>
        <w:t>σαστ</w:t>
      </w:r>
      <w:r>
        <w:rPr>
          <w:rFonts w:eastAsia="Times New Roman"/>
          <w:szCs w:val="24"/>
        </w:rPr>
        <w:t>αν</w:t>
      </w:r>
      <w:r w:rsidRPr="00497F6D">
        <w:rPr>
          <w:rFonts w:eastAsia="Times New Roman"/>
          <w:szCs w:val="24"/>
        </w:rPr>
        <w:t xml:space="preserve"> </w:t>
      </w:r>
      <w:r>
        <w:rPr>
          <w:rFonts w:eastAsia="Times New Roman"/>
          <w:szCs w:val="24"/>
        </w:rPr>
        <w:t xml:space="preserve">εσείς, κύριε Καρρά, άλλος συνάδελφός </w:t>
      </w:r>
      <w:r>
        <w:rPr>
          <w:rFonts w:eastAsia="Times New Roman"/>
          <w:szCs w:val="24"/>
        </w:rPr>
        <w:t xml:space="preserve">σας ήταν- για την τροπολογία. </w:t>
      </w:r>
      <w:r w:rsidRPr="00497F6D">
        <w:rPr>
          <w:rFonts w:eastAsia="Times New Roman"/>
          <w:szCs w:val="24"/>
        </w:rPr>
        <w:t>Η Ζάκυνθος δοκιμάστηκε από ένα</w:t>
      </w:r>
      <w:r>
        <w:rPr>
          <w:rFonts w:eastAsia="Times New Roman"/>
          <w:szCs w:val="24"/>
        </w:rPr>
        <w:t>ν</w:t>
      </w:r>
      <w:r w:rsidRPr="00497F6D">
        <w:rPr>
          <w:rFonts w:eastAsia="Times New Roman"/>
          <w:szCs w:val="24"/>
        </w:rPr>
        <w:t xml:space="preserve"> ισχυρότατο σεισμό και βρίσκεται σε κατάσταση εκτάκτου </w:t>
      </w:r>
      <w:r>
        <w:rPr>
          <w:rFonts w:eastAsia="Times New Roman"/>
          <w:szCs w:val="24"/>
        </w:rPr>
        <w:t xml:space="preserve">ανάγκης. Γι’ αυτό ακριβώς προτείναμε -και </w:t>
      </w:r>
      <w:r w:rsidRPr="00497F6D">
        <w:rPr>
          <w:rFonts w:eastAsia="Times New Roman"/>
          <w:szCs w:val="24"/>
        </w:rPr>
        <w:t xml:space="preserve">χαίρομαι που το δέχτηκε η κυρία </w:t>
      </w:r>
      <w:r>
        <w:rPr>
          <w:rFonts w:eastAsia="Times New Roman"/>
          <w:szCs w:val="24"/>
        </w:rPr>
        <w:t>Υ</w:t>
      </w:r>
      <w:r w:rsidRPr="00497F6D">
        <w:rPr>
          <w:rFonts w:eastAsia="Times New Roman"/>
          <w:szCs w:val="24"/>
        </w:rPr>
        <w:t>πουργός</w:t>
      </w:r>
      <w:r>
        <w:rPr>
          <w:rFonts w:eastAsia="Times New Roman"/>
          <w:szCs w:val="24"/>
        </w:rPr>
        <w:t>-</w:t>
      </w:r>
      <w:r w:rsidRPr="00497F6D">
        <w:rPr>
          <w:rFonts w:eastAsia="Times New Roman"/>
          <w:szCs w:val="24"/>
        </w:rPr>
        <w:t xml:space="preserve"> την αναστολή των πλειστηριασμών για αυτό το χρονικό διάσ</w:t>
      </w:r>
      <w:r w:rsidRPr="00497F6D">
        <w:rPr>
          <w:rFonts w:eastAsia="Times New Roman"/>
          <w:szCs w:val="24"/>
        </w:rPr>
        <w:t>τημα</w:t>
      </w:r>
      <w:r>
        <w:rPr>
          <w:rFonts w:eastAsia="Times New Roman"/>
          <w:szCs w:val="24"/>
        </w:rPr>
        <w:t>. Διότι δεν</w:t>
      </w:r>
      <w:r w:rsidRPr="00497F6D">
        <w:rPr>
          <w:rFonts w:eastAsia="Times New Roman"/>
          <w:szCs w:val="24"/>
        </w:rPr>
        <w:t xml:space="preserve"> είναι δυνατό</w:t>
      </w:r>
      <w:r>
        <w:rPr>
          <w:rFonts w:eastAsia="Times New Roman"/>
          <w:szCs w:val="24"/>
        </w:rPr>
        <w:t>ν</w:t>
      </w:r>
      <w:r w:rsidRPr="00497F6D">
        <w:rPr>
          <w:rFonts w:eastAsia="Times New Roman"/>
          <w:szCs w:val="24"/>
        </w:rPr>
        <w:t xml:space="preserve"> να βρίσκεται το νησί </w:t>
      </w:r>
      <w:r>
        <w:rPr>
          <w:rFonts w:eastAsia="Times New Roman"/>
          <w:szCs w:val="24"/>
        </w:rPr>
        <w:t>σ</w:t>
      </w:r>
      <w:r w:rsidRPr="00497F6D">
        <w:rPr>
          <w:rFonts w:eastAsia="Times New Roman"/>
          <w:szCs w:val="24"/>
        </w:rPr>
        <w:t>ε κατάσταση έκτακτης ανάγκης και να κάνουμε πλειστηριασμ</w:t>
      </w:r>
      <w:r>
        <w:rPr>
          <w:rFonts w:eastAsia="Times New Roman"/>
          <w:szCs w:val="24"/>
        </w:rPr>
        <w:t>ού</w:t>
      </w:r>
      <w:r w:rsidRPr="00497F6D">
        <w:rPr>
          <w:rFonts w:eastAsia="Times New Roman"/>
          <w:szCs w:val="24"/>
        </w:rPr>
        <w:t>ς</w:t>
      </w:r>
      <w:r>
        <w:rPr>
          <w:rFonts w:eastAsia="Times New Roman"/>
          <w:szCs w:val="24"/>
        </w:rPr>
        <w:t>.</w:t>
      </w:r>
      <w:r w:rsidRPr="00497F6D">
        <w:rPr>
          <w:rFonts w:eastAsia="Times New Roman"/>
          <w:szCs w:val="24"/>
        </w:rPr>
        <w:t xml:space="preserve"> </w:t>
      </w:r>
      <w:r>
        <w:rPr>
          <w:rFonts w:eastAsia="Times New Roman"/>
          <w:szCs w:val="24"/>
        </w:rPr>
        <w:t>Ό</w:t>
      </w:r>
      <w:r w:rsidRPr="00497F6D">
        <w:rPr>
          <w:rFonts w:eastAsia="Times New Roman"/>
          <w:szCs w:val="24"/>
        </w:rPr>
        <w:t xml:space="preserve">πως επίσης είναι αδιανόητο για αυτούς που έχουν υποστεί </w:t>
      </w:r>
      <w:r>
        <w:rPr>
          <w:rFonts w:eastAsia="Times New Roman"/>
          <w:szCs w:val="24"/>
        </w:rPr>
        <w:t>ζημίες</w:t>
      </w:r>
      <w:r w:rsidRPr="00497F6D">
        <w:rPr>
          <w:rFonts w:eastAsia="Times New Roman"/>
          <w:szCs w:val="24"/>
        </w:rPr>
        <w:t xml:space="preserve"> στα </w:t>
      </w:r>
      <w:r>
        <w:rPr>
          <w:rFonts w:eastAsia="Times New Roman"/>
          <w:szCs w:val="24"/>
        </w:rPr>
        <w:t>ακί</w:t>
      </w:r>
      <w:r w:rsidRPr="00497F6D">
        <w:rPr>
          <w:rFonts w:eastAsia="Times New Roman"/>
          <w:szCs w:val="24"/>
        </w:rPr>
        <w:t xml:space="preserve">νητά </w:t>
      </w:r>
      <w:r>
        <w:rPr>
          <w:rFonts w:eastAsia="Times New Roman"/>
          <w:szCs w:val="24"/>
        </w:rPr>
        <w:t xml:space="preserve">τους </w:t>
      </w:r>
      <w:r>
        <w:rPr>
          <w:rFonts w:eastAsia="Times New Roman"/>
          <w:szCs w:val="24"/>
        </w:rPr>
        <w:lastRenderedPageBreak/>
        <w:t xml:space="preserve">να γίνονται πλειστηριασμοί. </w:t>
      </w:r>
      <w:r w:rsidRPr="00833ADB">
        <w:rPr>
          <w:rFonts w:eastAsia="Times New Roman"/>
          <w:szCs w:val="24"/>
        </w:rPr>
        <w:t>Π</w:t>
      </w:r>
      <w:r w:rsidRPr="00497F6D">
        <w:rPr>
          <w:rFonts w:eastAsia="Times New Roman"/>
          <w:szCs w:val="24"/>
        </w:rPr>
        <w:t xml:space="preserve">ολύ σωστά προβλέπεται στην τροπολογία </w:t>
      </w:r>
      <w:r>
        <w:rPr>
          <w:rFonts w:eastAsia="Times New Roman"/>
          <w:szCs w:val="24"/>
        </w:rPr>
        <w:t xml:space="preserve">η </w:t>
      </w:r>
      <w:r w:rsidRPr="00497F6D">
        <w:rPr>
          <w:rFonts w:eastAsia="Times New Roman"/>
          <w:szCs w:val="24"/>
        </w:rPr>
        <w:t xml:space="preserve">αναστολή των πλειστηριασμών σε όσους υπέστησαν ζημιά στα </w:t>
      </w:r>
      <w:r>
        <w:rPr>
          <w:rFonts w:eastAsia="Times New Roman"/>
          <w:szCs w:val="24"/>
        </w:rPr>
        <w:t>ακίνητά</w:t>
      </w:r>
      <w:r w:rsidRPr="00497F6D">
        <w:rPr>
          <w:rFonts w:eastAsia="Times New Roman"/>
          <w:szCs w:val="24"/>
        </w:rPr>
        <w:t xml:space="preserve"> </w:t>
      </w:r>
      <w:r>
        <w:rPr>
          <w:rFonts w:eastAsia="Times New Roman"/>
          <w:szCs w:val="24"/>
        </w:rPr>
        <w:t>τους,</w:t>
      </w:r>
      <w:r w:rsidRPr="00497F6D">
        <w:rPr>
          <w:rFonts w:eastAsia="Times New Roman"/>
          <w:szCs w:val="24"/>
        </w:rPr>
        <w:t xml:space="preserve"> μέχρι το τέλος του 2019</w:t>
      </w:r>
      <w:r>
        <w:rPr>
          <w:rFonts w:eastAsia="Times New Roman"/>
          <w:szCs w:val="24"/>
        </w:rPr>
        <w:t>.</w:t>
      </w:r>
      <w:r w:rsidRPr="00497F6D">
        <w:rPr>
          <w:rFonts w:eastAsia="Times New Roman"/>
          <w:szCs w:val="24"/>
        </w:rPr>
        <w:t xml:space="preserve"> </w:t>
      </w:r>
      <w:r>
        <w:rPr>
          <w:rFonts w:eastAsia="Times New Roman"/>
          <w:szCs w:val="24"/>
        </w:rPr>
        <w:t>Ε</w:t>
      </w:r>
      <w:r w:rsidRPr="00497F6D">
        <w:rPr>
          <w:rFonts w:eastAsia="Times New Roman"/>
          <w:szCs w:val="24"/>
        </w:rPr>
        <w:t>υχαριστώ την Υπουργό που έχει κάνει δεκτή</w:t>
      </w:r>
      <w:r>
        <w:rPr>
          <w:rFonts w:eastAsia="Times New Roman"/>
          <w:szCs w:val="24"/>
        </w:rPr>
        <w:t xml:space="preserve"> την</w:t>
      </w:r>
      <w:r w:rsidRPr="00497F6D">
        <w:rPr>
          <w:rFonts w:eastAsia="Times New Roman"/>
          <w:szCs w:val="24"/>
        </w:rPr>
        <w:t xml:space="preserve"> τροπολογία</w:t>
      </w:r>
      <w:r>
        <w:rPr>
          <w:rFonts w:eastAsia="Times New Roman"/>
          <w:szCs w:val="24"/>
        </w:rPr>
        <w:t xml:space="preserve"> κι ε</w:t>
      </w:r>
      <w:r w:rsidRPr="00497F6D">
        <w:rPr>
          <w:rFonts w:eastAsia="Times New Roman"/>
          <w:szCs w:val="24"/>
        </w:rPr>
        <w:t>λπίζω</w:t>
      </w:r>
      <w:r>
        <w:rPr>
          <w:rFonts w:eastAsia="Times New Roman"/>
          <w:szCs w:val="24"/>
        </w:rPr>
        <w:t xml:space="preserve"> να ψηφιστεί από όλα τα κόμματα.</w:t>
      </w:r>
    </w:p>
    <w:p w14:paraId="09A3F3D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Δύο πράγματα θέλω να</w:t>
      </w:r>
      <w:r>
        <w:rPr>
          <w:rFonts w:eastAsia="Times New Roman" w:cs="Times New Roman"/>
          <w:szCs w:val="24"/>
        </w:rPr>
        <w:t xml:space="preserve"> αναφέρω, κυρία Πρόεδρε, για ένα λεπτό μόνο. Επειδή γίνεται μια συζήτηση σχετικά με έναν νέο αθλητικό νόμο, θέλω να πω ότι επί της θητείας μου στο Υπουργείο Πολιτισμού και Αθλητισμού ως Υφυπουργός Αθλητισμού ουδέποτε συνάντησα την τρόικα και είχα γίνει απο</w:t>
      </w:r>
      <w:r>
        <w:rPr>
          <w:rFonts w:eastAsia="Times New Roman" w:cs="Times New Roman"/>
          <w:szCs w:val="24"/>
        </w:rPr>
        <w:t xml:space="preserve">δέκτης «αιτημάτων» -ή όπως αλλιώς θέλετε πείτε το, για πειθαναγκασμό μιλάγαμε εκείνη την περίοδο- οποιουδήποτε ζητήματος. Το διευκρινίζω γιατί βλέπω κάποια δημοσιεύματα και κάποιες αναφορές ότι υπήρξε παρέμβαση εκείνη την περίοδο. Ουδέποτε τη συνάντησα. Η </w:t>
      </w:r>
      <w:r>
        <w:rPr>
          <w:rFonts w:eastAsia="Times New Roman" w:cs="Times New Roman"/>
          <w:szCs w:val="24"/>
        </w:rPr>
        <w:t>πρώτη μου συνάντηση με την τρόικα ήταν όταν ανέλαβα Υπουργός Δικαιοσύνης.</w:t>
      </w:r>
    </w:p>
    <w:p w14:paraId="09A3F3D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και ένα τελευταίο. </w:t>
      </w:r>
    </w:p>
    <w:p w14:paraId="09A3F3D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χθες δημοσιεύτηκε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απόφαση της Επιτροπής Ανταγωνισμού. Είναι εκτός νομοσχεδίου, αλλά πρέπει να το αναφέρουμε.</w:t>
      </w:r>
    </w:p>
    <w:p w14:paraId="09A3F3D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r>
        <w:rPr>
          <w:rFonts w:eastAsia="Times New Roman" w:cs="Times New Roman"/>
          <w:szCs w:val="24"/>
        </w:rPr>
        <w:t>Πρόεδρε, έχει να κάνει και με εσάς και με την Επιτροπή Θεσμών και Διαφάνειας στην οποία προεδρεύετε. Η απόφαση της Επιτροπής Ανταγωνισμού, όσον αφορά το σκεπτικό της, επιβεβαίωσε ότι έχει στηθεί τραστ δύο εταιρειών στη διανομή του Τύπου. Και παρά το γεγονό</w:t>
      </w:r>
      <w:r>
        <w:rPr>
          <w:rFonts w:eastAsia="Times New Roman" w:cs="Times New Roman"/>
          <w:szCs w:val="24"/>
        </w:rPr>
        <w:t>ς ότι διαλαμβάνεται στην απόφαση πως αυτό το τραστ λειτουργούσε επί χρόνια με τεράστια κέρδη -και δεν είναι μόνο ότι λειτουργούσε ως τραστ και με τεράστια κέρδη, διότι εδώ θίγεται η πληροφόρηση του πολίτη και ως εκ τούτου ένας από τους πυλώνες της Δημοκρατ</w:t>
      </w:r>
      <w:r>
        <w:rPr>
          <w:rFonts w:eastAsia="Times New Roman" w:cs="Times New Roman"/>
          <w:szCs w:val="24"/>
        </w:rPr>
        <w:t xml:space="preserve">ίας-, παρά ταύτα τού επιβάλλει γελοία πρόστιμα τα οποία ούτε καν αγγίζουν το παράνομο όφελος αυτών των εταιρειών που επί χρόνια λειτουργούσαν </w:t>
      </w:r>
      <w:r>
        <w:rPr>
          <w:rFonts w:eastAsia="Times New Roman" w:cs="Times New Roman"/>
          <w:szCs w:val="24"/>
        </w:rPr>
        <w:t>έτσι</w:t>
      </w:r>
      <w:r>
        <w:rPr>
          <w:rFonts w:eastAsia="Times New Roman" w:cs="Times New Roman"/>
          <w:szCs w:val="24"/>
        </w:rPr>
        <w:t xml:space="preserve">. Εδώ, λοιπόν, ή </w:t>
      </w:r>
      <w:proofErr w:type="spellStart"/>
      <w:r>
        <w:rPr>
          <w:rFonts w:eastAsia="Times New Roman" w:cs="Times New Roman"/>
          <w:szCs w:val="24"/>
        </w:rPr>
        <w:t>κοροϊδευόμαστε</w:t>
      </w:r>
      <w:proofErr w:type="spellEnd"/>
      <w:r>
        <w:rPr>
          <w:rFonts w:eastAsia="Times New Roman" w:cs="Times New Roman"/>
          <w:szCs w:val="24"/>
        </w:rPr>
        <w:t xml:space="preserve"> με αυτές τις αποφάσεις ή συμβαίνει κάτι άλλο.</w:t>
      </w:r>
    </w:p>
    <w:p w14:paraId="09A3F3D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προτείνω να κ</w:t>
      </w:r>
      <w:r>
        <w:rPr>
          <w:rFonts w:eastAsia="Times New Roman" w:cs="Times New Roman"/>
          <w:szCs w:val="24"/>
        </w:rPr>
        <w:t>ληθεί ο Πρόεδρος της Επιτροπής Ανταγωνισμού από την Επιτροπή Θεσμών και Διαφάνειας για να δώσει εξηγήσεις για αυτήν την απόφαση,</w:t>
      </w:r>
      <w:r>
        <w:rPr>
          <w:rFonts w:eastAsia="Times New Roman" w:cs="Times New Roman"/>
          <w:szCs w:val="24"/>
        </w:rPr>
        <w:t xml:space="preserve"> σχετικά με </w:t>
      </w:r>
      <w:r>
        <w:rPr>
          <w:rFonts w:eastAsia="Times New Roman" w:cs="Times New Roman"/>
          <w:szCs w:val="24"/>
        </w:rPr>
        <w:lastRenderedPageBreak/>
        <w:t>το</w:t>
      </w:r>
      <w:r>
        <w:rPr>
          <w:rFonts w:eastAsia="Times New Roman" w:cs="Times New Roman"/>
          <w:szCs w:val="24"/>
        </w:rPr>
        <w:t xml:space="preserve"> πώς ένα πολύ σωστό σκεπτικό καταλήγει σε απαράδεκτ</w:t>
      </w:r>
      <w:r>
        <w:rPr>
          <w:rFonts w:eastAsia="Times New Roman" w:cs="Times New Roman"/>
          <w:szCs w:val="24"/>
        </w:rPr>
        <w:t>α χαμηλές</w:t>
      </w:r>
      <w:r>
        <w:rPr>
          <w:rFonts w:eastAsia="Times New Roman" w:cs="Times New Roman"/>
          <w:szCs w:val="24"/>
        </w:rPr>
        <w:t>, όσον αφορά το ύψος των χρηματικών προστίμων, ποιν</w:t>
      </w:r>
      <w:r>
        <w:rPr>
          <w:rFonts w:eastAsia="Times New Roman" w:cs="Times New Roman"/>
          <w:szCs w:val="24"/>
        </w:rPr>
        <w:t>ές</w:t>
      </w:r>
      <w:r>
        <w:rPr>
          <w:rFonts w:eastAsia="Times New Roman" w:cs="Times New Roman"/>
          <w:szCs w:val="24"/>
        </w:rPr>
        <w:t>.</w:t>
      </w:r>
    </w:p>
    <w:p w14:paraId="09A3F3D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θεωρώ ότι το νομοσχέδιο πρέπει να ψηφιστεί σήμερα από όλες τις πτέρυγες της Βουλής και όσο για τις αιτιάσεις που ακούστηκαν ότι δήθεν αργήσατε, κυρία Υπουργέ, να το φέρετε στη Βουλή, πράγματι αργήσατε. Αργήσατε τριάντα χρόνια</w:t>
      </w:r>
      <w:r>
        <w:rPr>
          <w:rFonts w:eastAsia="Times New Roman" w:cs="Times New Roman"/>
          <w:szCs w:val="24"/>
        </w:rPr>
        <w:t xml:space="preserve">! Εμείς κυβερνούσαμε τριάντα χρόνια και αργήσαμε να το φέρουμε! Αυτοί που σήμερα καταγγέλλουν ότι αργήσαμε δεν το έφερναν επί τριάντα χρόνια που κυβερνούσαν αυτόν τον τόπο; </w:t>
      </w:r>
    </w:p>
    <w:p w14:paraId="09A3F3D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09A3F3DB" w14:textId="77777777" w:rsidR="00D269F7" w:rsidRDefault="006C352B">
      <w:pPr>
        <w:spacing w:line="600" w:lineRule="auto"/>
        <w:ind w:firstLine="720"/>
        <w:contextualSpacing/>
        <w:jc w:val="both"/>
        <w:rPr>
          <w:rFonts w:eastAsia="Times New Roman" w:cs="Times New Roman"/>
          <w:szCs w:val="24"/>
        </w:rPr>
      </w:pPr>
      <w:r w:rsidRPr="00600A73">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r>
        <w:rPr>
          <w:rFonts w:eastAsia="Times New Roman" w:cs="Times New Roman"/>
          <w:szCs w:val="24"/>
        </w:rPr>
        <w:t>.</w:t>
      </w:r>
    </w:p>
    <w:p w14:paraId="09A3F3D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Κύριε Κοντονή, έχουμε καλέσει τον Πρόεδρο της Επιτροπής Ανταγωνισμού την Τρίτη στην Επιτροπή Θεσμών και Διαφάνειας όχι μόνον γι’ αυτό, αλλά γενικά για να τον ακροαστούμε για τα πεπραγμένα της Αρχής.</w:t>
      </w:r>
    </w:p>
    <w:p w14:paraId="09A3F3D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ξανά για τήρηση του χρόνου γιατί το προσωπικό </w:t>
      </w:r>
      <w:r>
        <w:rPr>
          <w:rFonts w:eastAsia="Times New Roman" w:cs="Times New Roman"/>
          <w:szCs w:val="24"/>
        </w:rPr>
        <w:t>πρέπει να φύγει, έχει σταματήσει και το μετρό.</w:t>
      </w:r>
    </w:p>
    <w:p w14:paraId="09A3F3D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Καλώ τον κ. Νικόλαο Παπαδόπουλο, στον οποίον ευχόμαστε </w:t>
      </w:r>
      <w:r>
        <w:rPr>
          <w:rFonts w:eastAsia="Times New Roman" w:cs="Times New Roman"/>
          <w:szCs w:val="24"/>
        </w:rPr>
        <w:t>χ</w:t>
      </w:r>
      <w:r>
        <w:rPr>
          <w:rFonts w:eastAsia="Times New Roman" w:cs="Times New Roman"/>
          <w:szCs w:val="24"/>
        </w:rPr>
        <w:t xml:space="preserve">ρόνια </w:t>
      </w:r>
      <w:r>
        <w:rPr>
          <w:rFonts w:eastAsia="Times New Roman" w:cs="Times New Roman"/>
          <w:szCs w:val="24"/>
        </w:rPr>
        <w:t>π</w:t>
      </w:r>
      <w:r>
        <w:rPr>
          <w:rFonts w:eastAsia="Times New Roman" w:cs="Times New Roman"/>
          <w:szCs w:val="24"/>
        </w:rPr>
        <w:t xml:space="preserve">ολλά, όπως και στον κ. </w:t>
      </w:r>
      <w:proofErr w:type="spellStart"/>
      <w:r>
        <w:rPr>
          <w:rFonts w:eastAsia="Times New Roman" w:cs="Times New Roman"/>
          <w:szCs w:val="24"/>
        </w:rPr>
        <w:t>Ηγουμενίδη</w:t>
      </w:r>
      <w:proofErr w:type="spellEnd"/>
      <w:r>
        <w:rPr>
          <w:rFonts w:eastAsia="Times New Roman" w:cs="Times New Roman"/>
          <w:szCs w:val="24"/>
        </w:rPr>
        <w:t xml:space="preserve">, που είναι οι παρόντες </w:t>
      </w:r>
      <w:proofErr w:type="spellStart"/>
      <w:r>
        <w:rPr>
          <w:rFonts w:eastAsia="Times New Roman" w:cs="Times New Roman"/>
          <w:szCs w:val="24"/>
        </w:rPr>
        <w:t>εορτάζοντες</w:t>
      </w:r>
      <w:proofErr w:type="spellEnd"/>
      <w:r>
        <w:rPr>
          <w:rFonts w:eastAsia="Times New Roman" w:cs="Times New Roman"/>
          <w:szCs w:val="24"/>
        </w:rPr>
        <w:t xml:space="preserve"> συνάδελφοί μας. Χρόνια σας πολλά!</w:t>
      </w:r>
    </w:p>
    <w:p w14:paraId="09A3F3DF" w14:textId="77777777" w:rsidR="00D269F7" w:rsidRDefault="006C352B">
      <w:pPr>
        <w:spacing w:line="600" w:lineRule="auto"/>
        <w:ind w:firstLine="720"/>
        <w:contextualSpacing/>
        <w:jc w:val="both"/>
        <w:rPr>
          <w:rFonts w:eastAsia="Times New Roman" w:cs="Times New Roman"/>
          <w:szCs w:val="24"/>
        </w:rPr>
      </w:pPr>
      <w:r w:rsidRPr="00600A73">
        <w:rPr>
          <w:rFonts w:eastAsia="Times New Roman" w:cs="Times New Roman"/>
          <w:b/>
          <w:szCs w:val="24"/>
        </w:rPr>
        <w:t>ΝΙΚΟΛΑΟΣ ΠΑΠΑΔΟΠΟΥΛΟΣ:</w:t>
      </w:r>
      <w:r>
        <w:rPr>
          <w:rFonts w:eastAsia="Times New Roman" w:cs="Times New Roman"/>
          <w:szCs w:val="24"/>
        </w:rPr>
        <w:t xml:space="preserve"> Ευχαριστώ.</w:t>
      </w:r>
    </w:p>
    <w:p w14:paraId="09A3F3E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r>
        <w:rPr>
          <w:rFonts w:eastAsia="Times New Roman" w:cs="Times New Roman"/>
          <w:szCs w:val="24"/>
        </w:rPr>
        <w:t xml:space="preserve">Πρόεδρε, κυρίες και κύριοι συνάδελφοι, συζητείται σήμερα στην Ολομέλεια του Σώματος το νομοσχέδιο του Υπουργείου Τουρισμού «Θεματικός τουρισμός - Ειδικές μορφές τουρισμού - Ρυθμίσεις για τον εκσυγχρονισμό του θεσμικού πλαισίου στον τομέα του τουρισμού και </w:t>
      </w:r>
      <w:r>
        <w:rPr>
          <w:rFonts w:eastAsia="Times New Roman" w:cs="Times New Roman"/>
          <w:szCs w:val="24"/>
        </w:rPr>
        <w:t>της τουριστικής εκπαίδευσης - Στήριξη τουριστικής επιχειρηματικότητας και άλλες διατάξεις».</w:t>
      </w:r>
    </w:p>
    <w:p w14:paraId="09A3F3E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Εγώ θα ήθελα να μιλήσω, όπως καταλαβαίνετε, για τα συγκεκριμένα άρθρα που αφορούν τον θεματικό τουρισμό και κυρίως τον </w:t>
      </w:r>
      <w:proofErr w:type="spellStart"/>
      <w:r>
        <w:rPr>
          <w:rFonts w:eastAsia="Times New Roman" w:cs="Times New Roman"/>
          <w:szCs w:val="24"/>
        </w:rPr>
        <w:t>αγροτουρισμό</w:t>
      </w:r>
      <w:proofErr w:type="spellEnd"/>
      <w:r>
        <w:rPr>
          <w:rFonts w:eastAsia="Times New Roman" w:cs="Times New Roman"/>
          <w:szCs w:val="24"/>
        </w:rPr>
        <w:t xml:space="preserve"> και τον τουρισμό υπαίθρου.</w:t>
      </w:r>
    </w:p>
    <w:p w14:paraId="09A3F3E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Με το</w:t>
      </w:r>
      <w:r>
        <w:rPr>
          <w:rFonts w:eastAsia="Times New Roman" w:cs="Times New Roman"/>
          <w:szCs w:val="24"/>
        </w:rPr>
        <w:t xml:space="preserve"> παρόν νομοσχέδιο δημιουργείται το πλαίσιο για να αναπτύξουμε δραστηριότητες που θα φέρουν νέες εμπειρίες στους επισκέπτες εσωτερικού και εξωτερικού, τουρίστες, που θα έρχονται στη χώρα μας. Θα προωθήσουμε τα τοπικά προϊόντα μας, θα ενισχύσουμε την περιφερ</w:t>
      </w:r>
      <w:r>
        <w:rPr>
          <w:rFonts w:eastAsia="Times New Roman" w:cs="Times New Roman"/>
          <w:szCs w:val="24"/>
        </w:rPr>
        <w:t xml:space="preserve">ειακή, τοπική, αγροτική παραγωγή και οικονομία και θα επιτύχουμε μια ήπια, βιώσιμη, αειφόρο </w:t>
      </w:r>
      <w:r>
        <w:rPr>
          <w:rFonts w:eastAsia="Times New Roman" w:cs="Times New Roman"/>
          <w:szCs w:val="24"/>
        </w:rPr>
        <w:lastRenderedPageBreak/>
        <w:t>τουριστική ανάπτυξη που δεν θα βλάπτει το περιβάλλον και τον κάθε τόπο, αλλά θα τον προστατεύει και να τον στηρίζει.</w:t>
      </w:r>
    </w:p>
    <w:p w14:paraId="09A3F3E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Παράλληλα θα τονώσει την τουριστική δραστηριότη</w:t>
      </w:r>
      <w:r>
        <w:rPr>
          <w:rFonts w:eastAsia="Times New Roman" w:cs="Times New Roman"/>
          <w:szCs w:val="24"/>
        </w:rPr>
        <w:t xml:space="preserve">τα και χωρίς χρονικούς περιορισμούς θα μπορεί να προσφέρει πράγματι υπηρεσίες τριακόσιες εξήντα πέντε ημέρες τον χρόνο, ανάλογα με τις εποχές, τα μέρη, τις προτιμήσεις. </w:t>
      </w:r>
      <w:r>
        <w:rPr>
          <w:rFonts w:eastAsia="Times New Roman" w:cs="Times New Roman"/>
          <w:szCs w:val="24"/>
        </w:rPr>
        <w:t xml:space="preserve">Θα δημιουργήσει θέσεις εργασίας για νέους, για τους ανέργους. Θα ωφελήσει τους αγρότες </w:t>
      </w:r>
      <w:r>
        <w:rPr>
          <w:rFonts w:eastAsia="Times New Roman" w:cs="Times New Roman"/>
          <w:szCs w:val="24"/>
        </w:rPr>
        <w:t>και παραγωγούς, που θα μπορούν να πουλήσουν τα προϊόντα τους ενισχύοντας το εισόδημά τους, θα δημιουργηθεί ένα πλαίσιο ανάδειξης των πολύτιμων μεσογειακών μας προϊόντων, της υγιεινής μεσογειακής διατροφής και θα αυξηθεί η ελκυστικότητα και η ανταγωνιστικότ</w:t>
      </w:r>
      <w:r>
        <w:rPr>
          <w:rFonts w:eastAsia="Times New Roman" w:cs="Times New Roman"/>
          <w:szCs w:val="24"/>
        </w:rPr>
        <w:t>ητα της αγροτικής μας παραγωγής.</w:t>
      </w:r>
    </w:p>
    <w:p w14:paraId="09A3F3E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Συνακόλουθα μπορούμε να πούμε ότι το νομοσχέδιο δημιουργεί ορίζοντα και πολλαπλασιαστικά οφέλη στους παραγωγικούς κλάδους της εθνικής μας οικονομίας και στηρίζει την εθνική μας προσπάθεια για την παραγωγική ανασυγκρότηση τη</w:t>
      </w:r>
      <w:r>
        <w:rPr>
          <w:rFonts w:eastAsia="Times New Roman" w:cs="Times New Roman"/>
          <w:szCs w:val="24"/>
        </w:rPr>
        <w:t xml:space="preserve">ς χώρας. </w:t>
      </w:r>
    </w:p>
    <w:p w14:paraId="09A3F3E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Ειδικά τώρα, με τον όρο θεματικός τουρισμός νοείται κάθε ειδική μορφή αειφόρου τουριστικής ανάπτυξης, που προσφέρει </w:t>
      </w:r>
      <w:r>
        <w:rPr>
          <w:rFonts w:eastAsia="Times New Roman" w:cs="Times New Roman"/>
          <w:szCs w:val="24"/>
        </w:rPr>
        <w:lastRenderedPageBreak/>
        <w:t>στον επισκέπτη τουρίστα ψυχαγωγία μέσα από αυθεντικές εμπειρίες ενώ παράλληλα ενθαρρύνει την αλληλεπίδραση με το φυσικό και ανθρωπ</w:t>
      </w:r>
      <w:r>
        <w:rPr>
          <w:rFonts w:eastAsia="Times New Roman" w:cs="Times New Roman"/>
          <w:szCs w:val="24"/>
        </w:rPr>
        <w:t>ογενές περιβάλλον. Πρόκειται για σύγχρονες μορφές τουρισμού που προωθούν τα ιδιαίτερα χαρακτηριστικά κάθε περιοχής, με βασικό γνώμονα όμως την προστασία του περιβάλλοντος και την ανάδειξη και γνωριμία με τα πολιτιστικά μας στοιχεία, τα ήθη, τα έθιμα, τις π</w:t>
      </w:r>
      <w:r>
        <w:rPr>
          <w:rFonts w:eastAsia="Times New Roman" w:cs="Times New Roman"/>
          <w:szCs w:val="24"/>
        </w:rPr>
        <w:t>αραδόσεις και την τοπική γαστρονομία της κάθε περιοχής μας.</w:t>
      </w:r>
    </w:p>
    <w:p w14:paraId="09A3F3E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ο </w:t>
      </w:r>
      <w:proofErr w:type="spellStart"/>
      <w:r>
        <w:rPr>
          <w:rFonts w:eastAsia="Times New Roman" w:cs="Times New Roman"/>
          <w:szCs w:val="24"/>
        </w:rPr>
        <w:t>αγροτουρισμός</w:t>
      </w:r>
      <w:proofErr w:type="spellEnd"/>
      <w:r>
        <w:rPr>
          <w:rFonts w:eastAsia="Times New Roman" w:cs="Times New Roman"/>
          <w:szCs w:val="24"/>
        </w:rPr>
        <w:t xml:space="preserve"> αφορά υπηρεσίες υποδοχής και φιλοξενίας σε χώρους ενοποιημένους με αγροτικές εκμεταλλεύσεις, με δραστηριότητες που θα σχετίζονται με την αγροτική παραγωγή, αλλά κ</w:t>
      </w:r>
      <w:r>
        <w:rPr>
          <w:rFonts w:eastAsia="Times New Roman" w:cs="Times New Roman"/>
          <w:szCs w:val="24"/>
        </w:rPr>
        <w:t xml:space="preserve">αι με την ανάδειξη του φυσικού και ανθρωπογενούς αγροτικού τοπίου. Η δραστηριότητα του </w:t>
      </w:r>
      <w:proofErr w:type="spellStart"/>
      <w:r>
        <w:rPr>
          <w:rFonts w:eastAsia="Times New Roman" w:cs="Times New Roman"/>
          <w:szCs w:val="24"/>
        </w:rPr>
        <w:t>αγροτουρισμού</w:t>
      </w:r>
      <w:proofErr w:type="spellEnd"/>
      <w:r>
        <w:rPr>
          <w:rFonts w:eastAsia="Times New Roman" w:cs="Times New Roman"/>
          <w:szCs w:val="24"/>
        </w:rPr>
        <w:t xml:space="preserve"> συνδυάζεται υποχρεωτικά με την παραγωγή αγροτικών προϊόντων.</w:t>
      </w:r>
    </w:p>
    <w:p w14:paraId="09A3F3E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θα πρέπει να πούμε για το πόσο μεγάλη αναγκαιότητα υπάρχει να εξασφαλίσουμε τι</w:t>
      </w:r>
      <w:r>
        <w:rPr>
          <w:rFonts w:eastAsia="Times New Roman" w:cs="Times New Roman"/>
          <w:szCs w:val="24"/>
        </w:rPr>
        <w:t xml:space="preserve">ς ποιοτικές προδιαγραφές των προϊόντων μας, τα σήματα εντοπιότητας, ποιότητας </w:t>
      </w:r>
      <w:r>
        <w:rPr>
          <w:rFonts w:eastAsia="Times New Roman" w:cs="Times New Roman"/>
          <w:szCs w:val="24"/>
        </w:rPr>
        <w:lastRenderedPageBreak/>
        <w:t>αγροτικών προϊόντων ώστε να αναγνωρίζονται και να προωθούνται με τον καλύτερο δυνατό τρόπο.</w:t>
      </w:r>
    </w:p>
    <w:p w14:paraId="09A3F3E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Τέλος, με το παρόν νομοσχέδιο αναδεικνύεται η εθνική μας στρατηγική για τον θεματικό τ</w:t>
      </w:r>
      <w:r>
        <w:rPr>
          <w:rFonts w:eastAsia="Times New Roman" w:cs="Times New Roman"/>
          <w:szCs w:val="24"/>
        </w:rPr>
        <w:t>ουρισμό. Θέτει σε προτεραιότητα την ανάδειξη των θεματικών προϊόντων, την αύξηση των εσόδων από νέες ξένες αγορές επισκεπτών και την προσέλκυση ξένων επενδύσεων μεγάλης προστιθέμενης αξίας, γιατί διασφαλίζεται ένα σταθερό και φιλικό προς το περιβάλλον επιχ</w:t>
      </w:r>
      <w:r>
        <w:rPr>
          <w:rFonts w:eastAsia="Times New Roman" w:cs="Times New Roman"/>
          <w:szCs w:val="24"/>
        </w:rPr>
        <w:t>ειρησιακό μοντέλο ανάπτυξης, αναδεικνύοντας τη χώρα μας σε κορυφαίο και μοναδικό τουριστικό προορισμό που συνδυάζει όλες τις ειδικές μορφές τουρισμού, αποκτώντας συντριπτικό πλεονέκτημα έναντι των άλλων παγκόσμιων τουριστικών προορισμών.</w:t>
      </w:r>
    </w:p>
    <w:p w14:paraId="09A3F3E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Είμαι μέσα στον χρ</w:t>
      </w:r>
      <w:r>
        <w:rPr>
          <w:rFonts w:eastAsia="Times New Roman" w:cs="Times New Roman"/>
          <w:szCs w:val="24"/>
        </w:rPr>
        <w:t>όνο μου, οπότε θα κάνω δύο ακόμη παρατηρήσεις. Την μία την είπε ήδη ο σύντροφος Κοντονής.</w:t>
      </w:r>
    </w:p>
    <w:p w14:paraId="09A3F3E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Λένε οι συνάδελφοι της Νέας Δημοκρατίας -βέβαια εδώ τώρα είναι μόνο ένας, οι άλλοι έφυγαν, δίνουν τόσο μεγάλη βαρύτητα σε αυτό το νομοσχέδιο που έμεινε μόνο ένας- «τέ</w:t>
      </w:r>
      <w:r>
        <w:rPr>
          <w:rFonts w:eastAsia="Times New Roman" w:cs="Times New Roman"/>
          <w:szCs w:val="24"/>
        </w:rPr>
        <w:t>σσερα χρόνια τι κάνατε»; Το είπε ο σύντροφος Κοντονής οπότε δεν χρειάζεται να το πω.</w:t>
      </w:r>
    </w:p>
    <w:p w14:paraId="09A3F3E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Αυτοί έφερναν και στοιχεία του ΟΟΣΑ ότι ήμασταν εικοστοί δεύτεροι-εικοστοί τέταρτοι. Εδώ χρεοκόπησαν τη χώρα, την έφτασαν στον πάτο, δεν απολογήθηκαν για τίποτα και έρχοντ</w:t>
      </w:r>
      <w:r>
        <w:rPr>
          <w:rFonts w:eastAsia="Times New Roman" w:cs="Times New Roman"/>
          <w:szCs w:val="24"/>
        </w:rPr>
        <w:t>αι μπροστά εδώ και κουνάνε και το δάκτυλο λέγοντας «τι κάνατε στα τέσσερα χρόνια;»!</w:t>
      </w:r>
    </w:p>
    <w:p w14:paraId="09A3F3E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Σιγά σιγά, συνάδελφοι της Νέας Δημοκρατίας, με τη σειρά, η Κυβέρνηση του Τσίπρα ένα </w:t>
      </w:r>
      <w:proofErr w:type="spellStart"/>
      <w:r>
        <w:rPr>
          <w:rFonts w:eastAsia="Times New Roman" w:cs="Times New Roman"/>
          <w:szCs w:val="24"/>
        </w:rPr>
        <w:t>ένα</w:t>
      </w:r>
      <w:proofErr w:type="spellEnd"/>
      <w:r>
        <w:rPr>
          <w:rFonts w:eastAsia="Times New Roman" w:cs="Times New Roman"/>
          <w:szCs w:val="24"/>
        </w:rPr>
        <w:t xml:space="preserve">, με την ώρα τους θα τα τακτοποιήσει όλα τα ζητήματα. </w:t>
      </w:r>
    </w:p>
    <w:p w14:paraId="09A3F3E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Και σταματήστε να λέτε τελευτα</w:t>
      </w:r>
      <w:r>
        <w:rPr>
          <w:rFonts w:eastAsia="Times New Roman" w:cs="Times New Roman"/>
          <w:szCs w:val="24"/>
        </w:rPr>
        <w:t xml:space="preserve">ία «προεκλογική χρονιά». Βεβαίως το 2019 είναι προεκλογική χρονιά. Είναι εξυπνάδα; </w:t>
      </w:r>
    </w:p>
    <w:p w14:paraId="09A3F3E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 Να είστε καλά και ευχαριστώ για τα χρόνια σας πολλά.</w:t>
      </w:r>
    </w:p>
    <w:p w14:paraId="09A3F3EF" w14:textId="77777777" w:rsidR="00D269F7" w:rsidRDefault="006C352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9A3F3F0" w14:textId="77777777" w:rsidR="00D269F7" w:rsidRDefault="006C352B">
      <w:pPr>
        <w:spacing w:line="600" w:lineRule="auto"/>
        <w:ind w:firstLine="720"/>
        <w:contextualSpacing/>
        <w:jc w:val="both"/>
        <w:rPr>
          <w:rFonts w:eastAsia="Times New Roman" w:cs="Times New Roman"/>
          <w:szCs w:val="24"/>
        </w:rPr>
      </w:pPr>
      <w:r w:rsidRPr="001C2202">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09A3F3F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Καραγιάννης για πέντε λεπτά.</w:t>
      </w:r>
    </w:p>
    <w:p w14:paraId="09A3F3F2" w14:textId="77777777" w:rsidR="00D269F7" w:rsidRDefault="006C352B">
      <w:pPr>
        <w:spacing w:line="600" w:lineRule="auto"/>
        <w:ind w:firstLine="720"/>
        <w:contextualSpacing/>
        <w:jc w:val="both"/>
        <w:rPr>
          <w:rFonts w:eastAsia="Times New Roman" w:cs="Times New Roman"/>
          <w:szCs w:val="24"/>
        </w:rPr>
      </w:pPr>
      <w:r w:rsidRPr="001C2202">
        <w:rPr>
          <w:rFonts w:eastAsia="Times New Roman" w:cs="Times New Roman"/>
          <w:b/>
          <w:szCs w:val="24"/>
        </w:rPr>
        <w:t>ΙΩΑΝΝΗΣ ΚΑΡΑΓΙΑΝΝΗΣ:</w:t>
      </w:r>
      <w:r>
        <w:rPr>
          <w:rFonts w:eastAsia="Times New Roman" w:cs="Times New Roman"/>
          <w:szCs w:val="24"/>
        </w:rPr>
        <w:t xml:space="preserve"> Ευχαριστώ, κυρία Πρόεδρε.</w:t>
      </w:r>
    </w:p>
    <w:p w14:paraId="09A3F3F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γνωστό πως ο τουρισμός αποτελεί κεντρική προτεραιότητα της Κυβέρνησης και πως </w:t>
      </w:r>
      <w:r>
        <w:rPr>
          <w:rFonts w:eastAsia="Times New Roman" w:cs="Times New Roman"/>
          <w:szCs w:val="24"/>
        </w:rPr>
        <w:lastRenderedPageBreak/>
        <w:t>διαδραματίζει πρωταγωνιστικό ρόλ</w:t>
      </w:r>
      <w:r>
        <w:rPr>
          <w:rFonts w:eastAsia="Times New Roman" w:cs="Times New Roman"/>
          <w:szCs w:val="24"/>
        </w:rPr>
        <w:t xml:space="preserve">ο στην εθνική προσπάθεια για την οικονομική και κοινωνική ανάπτυξη της χώρας. </w:t>
      </w:r>
    </w:p>
    <w:p w14:paraId="09A3F3F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Η εφαρμογή της εθνικής τουριστικής πολιτικής και ο στρατηγικός σχεδιασμός του Υπουργείου Τουρισμού έχουν πετύχει την τελευταία τριετία σημαντικά αποτελέσματα, όπως: πρώτον, την </w:t>
      </w:r>
      <w:r>
        <w:rPr>
          <w:rFonts w:eastAsia="Times New Roman" w:cs="Times New Roman"/>
          <w:szCs w:val="24"/>
        </w:rPr>
        <w:t>επιμήκυνση της θερινής τουριστικής περιόδου. Δεύτερον, την ανάδειξη νέων προορισμών. Τρίτον, το άνοιγμα νέων αγορών με επισκέπτες υψηλής αγοραστικής δύναμης και τέταρτον, τη δημιουργία πλαισίου για την προσέλκυση νέων τουριστικών επενδύσεων υψηλών προδιαγρ</w:t>
      </w:r>
      <w:r>
        <w:rPr>
          <w:rFonts w:eastAsia="Times New Roman" w:cs="Times New Roman"/>
          <w:szCs w:val="24"/>
        </w:rPr>
        <w:t>αφών.</w:t>
      </w:r>
    </w:p>
    <w:p w14:paraId="09A3F3F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 θεματικός τουρισμός αποτελεί ένα ξεχωριστό κεφάλαιο με τεράστια δυναμική που μέχρι σήμερα δεν έχει αξιοποιηθεί πλήρως. Σε μια χώρα όπως η Ελλάδα, που μπορεί να προσφέρει εμπειρίες θεματικού τουρισμού τριακόσιες εξήντα πέντε ημέρες τον χρόνο, η ανάπ</w:t>
      </w:r>
      <w:r>
        <w:rPr>
          <w:rFonts w:eastAsia="Times New Roman" w:cs="Times New Roman"/>
          <w:szCs w:val="24"/>
        </w:rPr>
        <w:t>τυξή του αποτελεί αναγκαιότητα για την ποιοτική αναβάθμιση όλου του τουριστικού προϊόντος.</w:t>
      </w:r>
    </w:p>
    <w:p w14:paraId="09A3F3F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παρόν σχέδιο νόμου αποτελεί την πρώτη ολοκληρωμένη θεσμική παρέμβαση για την ανάπτυξη του θεματικού τουρι</w:t>
      </w:r>
      <w:r>
        <w:rPr>
          <w:rFonts w:eastAsia="Times New Roman" w:cs="Times New Roman"/>
          <w:szCs w:val="24"/>
        </w:rPr>
        <w:lastRenderedPageBreak/>
        <w:t>σμού στην Ελλάδα με βάση τα διεθνή πρότυπα. Είναι ένα σύγ</w:t>
      </w:r>
      <w:r>
        <w:rPr>
          <w:rFonts w:eastAsia="Times New Roman" w:cs="Times New Roman"/>
          <w:szCs w:val="24"/>
        </w:rPr>
        <w:t>χρονο και σαφές πλαίσιο για την ανάπτυξη, την οργάνωση και την εποπτεία των επαγγελματικών δραστηριοτήτων και της επιχειρηματικότητας στον θεματικό τουρισμό, που καλύπτει νομοθετικά κενά και αντιφάσεις, προωθεί τη μείωση της γραφειοκρατίας και αντιμετωπίζε</w:t>
      </w:r>
      <w:r>
        <w:rPr>
          <w:rFonts w:eastAsia="Times New Roman" w:cs="Times New Roman"/>
          <w:szCs w:val="24"/>
        </w:rPr>
        <w:t>ι προβλήματα που έχουν εντοπιστεί στην τουριστική αγορά.</w:t>
      </w:r>
    </w:p>
    <w:p w14:paraId="09A3F3F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Στο πρώτο μέρος του νομοσχεδίου θεσμοθετείται η έννοια του θεματικού τουρισμού με τις διάφορες κατηγορίες του, τις διάφορες μορφές του. Πρόκειται για τις πλέον σύγχρονες μορφές τουρισμού που αναδεικν</w:t>
      </w:r>
      <w:r>
        <w:rPr>
          <w:rFonts w:eastAsia="Times New Roman" w:cs="Times New Roman"/>
          <w:szCs w:val="24"/>
        </w:rPr>
        <w:t>ύουν τα ιδιαίτερα χαρακτηριστικά και συγκριτικά πλεονεκτήματα κάθε περιοχής. Παράλληλα, συνδέουν την τουριστική δραστηριότητα και το τουριστικό προϊόν με την πρωτογενή παραγωγή, τον πολιτισμό και την τοπική γαστρονομία.</w:t>
      </w:r>
    </w:p>
    <w:p w14:paraId="09A3F3F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Αυτή πρέπει να είναι, κατά την άποψή</w:t>
      </w:r>
      <w:r>
        <w:rPr>
          <w:rFonts w:eastAsia="Times New Roman" w:cs="Times New Roman"/>
          <w:szCs w:val="24"/>
        </w:rPr>
        <w:t xml:space="preserve"> μου, η αναπτυξιακή περιφερειακή στρατηγική που ταιριάζει στη χώρα μας και έχει εφαρμοστεί επιτυχώς σε άλλες μεσογειακές χώρες. </w:t>
      </w:r>
    </w:p>
    <w:p w14:paraId="09A3F3F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Οι θεματικές τουριστικές δράσεις στηρίζουν έτσι τις τοπικές κοινωνίες σε όλη την Ελλάδα, ιδίως όμως σε αυτές τις περιοχές της χ</w:t>
      </w:r>
      <w:r>
        <w:rPr>
          <w:rFonts w:eastAsia="Times New Roman" w:cs="Times New Roman"/>
          <w:szCs w:val="24"/>
        </w:rPr>
        <w:t>ώρας που δεν έχουν τη δυνατότητα να υποδεχθούν μαζικό τουρισμό, όπως είναι, για παράδειγμα, η περιοχή μου, ο Νομός Ιωαννίνων, ο οποίος μπορεί να φιλοξενήσει σχεδόν όλες τις παραπάνω δραστηριότητες. Όμως για να μπορέσει να στηριχθεί ένα τέτοιο εγχείρημα απα</w:t>
      </w:r>
      <w:r>
        <w:rPr>
          <w:rFonts w:eastAsia="Times New Roman" w:cs="Times New Roman"/>
          <w:szCs w:val="24"/>
        </w:rPr>
        <w:t>ιτείται αλλαγή νοοτροπίας, κουλτούρας, συνεργασίας και συνεργιών, αυστηροί κρατικοί έλεγχοι, πιστοποιήσεις και επαγγελματισμός.</w:t>
      </w:r>
    </w:p>
    <w:p w14:paraId="09A3F3F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μέρος του σχεδίου νόμου επιδιώκει τον πλήρη εκσυγχρονισμό του ισχύοντος θεσμικού πλαισίου σε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σειρά παράγοντες στο</w:t>
      </w:r>
      <w:r>
        <w:rPr>
          <w:rFonts w:eastAsia="Times New Roman" w:cs="Times New Roman"/>
          <w:szCs w:val="24"/>
        </w:rPr>
        <w:t>υς οποίους έχουν αναφερθεί ήδη οι προηγούμενοι ομιλητές και δεν θα αναφερθώ κι εγώ.</w:t>
      </w:r>
    </w:p>
    <w:p w14:paraId="09A3F3F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νομοσχέδιο για τον θεματικό τουρισμό και τις ειδικές μορφές τουρισμού έρχεται σε συνέχεια μιας σειράς παρεμβάσεων του Υπουργείου, με τις οπ</w:t>
      </w:r>
      <w:r>
        <w:rPr>
          <w:rFonts w:eastAsia="Times New Roman" w:cs="Times New Roman"/>
          <w:szCs w:val="24"/>
        </w:rPr>
        <w:t xml:space="preserve">οίες επιλύθηκαν μεγάλες παθογένειες της ελληνικής τουριστικής αγοράς, να διαμορφώσει μια νέα πραγματικότητα για τον ελληνικό τουρισμό που την έχει ανάγκη ο τόπος και η αγορά. Θα ωφελήσει </w:t>
      </w:r>
      <w:r>
        <w:rPr>
          <w:rFonts w:eastAsia="Times New Roman" w:cs="Times New Roman"/>
          <w:szCs w:val="24"/>
        </w:rPr>
        <w:lastRenderedPageBreak/>
        <w:t>τουριστικές επιχειρήσεις, προορισμούς και τοπικές κοινωνίες σε όλη τη</w:t>
      </w:r>
      <w:r>
        <w:rPr>
          <w:rFonts w:eastAsia="Times New Roman" w:cs="Times New Roman"/>
          <w:szCs w:val="24"/>
        </w:rPr>
        <w:t xml:space="preserve"> χώρα, αλλά και επαγγελματίες σε πολλούς ακόμη παραγωγικούς κλάδους που συνδέονται άμεσα ή έμμεσα με τον τουρισμό.</w:t>
      </w:r>
    </w:p>
    <w:p w14:paraId="09A3F3F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επισημάνω, λόγω της συμμετοχής μου στις Κοινοβουλευτικές Συνελεύσεις των Χωρών της Νοτιοανατολικής Ευρώπης και του Οργ</w:t>
      </w:r>
      <w:r>
        <w:rPr>
          <w:rFonts w:eastAsia="Times New Roman" w:cs="Times New Roman"/>
          <w:szCs w:val="24"/>
        </w:rPr>
        <w:t>ανισμού Οικονομικής Συνεργασίας Ευξείνου Πόντου, τον πρωταγωνιστικό ρόλο του Υπουργείου στον σχεδιασμό και την ανάπτυξη τουριστικών διαδρομών θεματικού τουρισμού στην ευρύτερη περιοχή της νοτιοανατολικής Ευρώπης και του Ευξείνου Πόντου, όπως ο τουρισμός το</w:t>
      </w:r>
      <w:r>
        <w:rPr>
          <w:rFonts w:eastAsia="Times New Roman" w:cs="Times New Roman"/>
          <w:szCs w:val="24"/>
        </w:rPr>
        <w:t xml:space="preserve">υ Δρόμου του Μεταξιού, η κοινή τουριστική διαδρομή στα Βαλκάνια με σημεία αναφοράς τα μνημεία παγκόσμιας πολιτιστικής κληρονομιάς της </w:t>
      </w:r>
      <w:r>
        <w:rPr>
          <w:rFonts w:eastAsia="Times New Roman" w:cs="Times New Roman"/>
          <w:szCs w:val="24"/>
          <w:lang w:val="en-US"/>
        </w:rPr>
        <w:t>UNESCO</w:t>
      </w:r>
      <w:r w:rsidRPr="002D4F2B">
        <w:rPr>
          <w:rFonts w:eastAsia="Times New Roman" w:cs="Times New Roman"/>
          <w:szCs w:val="24"/>
        </w:rPr>
        <w:t xml:space="preserve">, </w:t>
      </w:r>
      <w:r>
        <w:rPr>
          <w:rFonts w:eastAsia="Times New Roman" w:cs="Times New Roman"/>
          <w:szCs w:val="24"/>
        </w:rPr>
        <w:t xml:space="preserve">τα </w:t>
      </w:r>
      <w:proofErr w:type="spellStart"/>
      <w:r>
        <w:rPr>
          <w:rFonts w:eastAsia="Times New Roman" w:cs="Times New Roman"/>
          <w:szCs w:val="24"/>
        </w:rPr>
        <w:t>γ</w:t>
      </w:r>
      <w:r w:rsidRPr="00C9216F">
        <w:rPr>
          <w:rFonts w:eastAsia="Times New Roman" w:cs="Times New Roman"/>
          <w:szCs w:val="24"/>
        </w:rPr>
        <w:t>εωπάρκ</w:t>
      </w:r>
      <w:r>
        <w:rPr>
          <w:rFonts w:eastAsia="Times New Roman" w:cs="Times New Roman"/>
          <w:szCs w:val="24"/>
        </w:rPr>
        <w:t>α</w:t>
      </w:r>
      <w:proofErr w:type="spellEnd"/>
      <w:r>
        <w:rPr>
          <w:rFonts w:eastAsia="Times New Roman" w:cs="Times New Roman"/>
          <w:szCs w:val="24"/>
        </w:rPr>
        <w:t>, οι Δρόμοι του Κρασιού και η δημιουργία ιστορικών δ</w:t>
      </w:r>
      <w:r w:rsidRPr="00DA5DA0">
        <w:rPr>
          <w:rFonts w:eastAsia="Times New Roman" w:cs="Times New Roman"/>
          <w:szCs w:val="24"/>
        </w:rPr>
        <w:t>ιαδρομών</w:t>
      </w:r>
      <w:r>
        <w:rPr>
          <w:rFonts w:eastAsia="Times New Roman" w:cs="Times New Roman"/>
          <w:szCs w:val="24"/>
        </w:rPr>
        <w:t xml:space="preserve"> στις παρευξείνιες χώρες, αναγκαίες, εξωστρεφείς και αναπτυξιακές δράσεις της </w:t>
      </w:r>
      <w:proofErr w:type="spellStart"/>
      <w:r>
        <w:rPr>
          <w:rFonts w:eastAsia="Times New Roman" w:cs="Times New Roman"/>
          <w:szCs w:val="24"/>
        </w:rPr>
        <w:t>μεταμνημονιακής</w:t>
      </w:r>
      <w:proofErr w:type="spellEnd"/>
      <w:r>
        <w:rPr>
          <w:rFonts w:eastAsia="Times New Roman" w:cs="Times New Roman"/>
          <w:szCs w:val="24"/>
        </w:rPr>
        <w:t xml:space="preserve"> Ελλάδας. </w:t>
      </w:r>
    </w:p>
    <w:p w14:paraId="09A3F3F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Ευχαριστώ θερμά για την προσοχή σας.</w:t>
      </w:r>
    </w:p>
    <w:p w14:paraId="09A3F3FE" w14:textId="77777777" w:rsidR="00D269F7" w:rsidRDefault="006C352B">
      <w:pPr>
        <w:spacing w:line="600" w:lineRule="auto"/>
        <w:ind w:firstLine="720"/>
        <w:contextualSpacing/>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09A3F3FF" w14:textId="77777777" w:rsidR="00D269F7" w:rsidRDefault="006C352B">
      <w:pPr>
        <w:spacing w:line="600" w:lineRule="auto"/>
        <w:ind w:firstLine="720"/>
        <w:contextualSpacing/>
        <w:jc w:val="both"/>
        <w:rPr>
          <w:rFonts w:eastAsia="Times New Roman" w:cs="Times New Roman"/>
          <w:szCs w:val="24"/>
        </w:rPr>
      </w:pPr>
      <w:r w:rsidRPr="0065356B">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 και για τον χρ</w:t>
      </w:r>
      <w:r>
        <w:rPr>
          <w:rFonts w:eastAsia="Times New Roman" w:cs="Times New Roman"/>
          <w:szCs w:val="24"/>
        </w:rPr>
        <w:t>όνο.</w:t>
      </w:r>
    </w:p>
    <w:p w14:paraId="09A3F40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Βάκη</w:t>
      </w:r>
      <w:proofErr w:type="spellEnd"/>
      <w:r>
        <w:rPr>
          <w:rFonts w:eastAsia="Times New Roman" w:cs="Times New Roman"/>
          <w:szCs w:val="24"/>
        </w:rPr>
        <w:t>, επίσης Βουλευτής του ΣΥΡΙΖΑ, έχει τον λόγο.</w:t>
      </w:r>
    </w:p>
    <w:p w14:paraId="09A3F401" w14:textId="77777777" w:rsidR="00D269F7" w:rsidRDefault="006C352B">
      <w:pPr>
        <w:spacing w:line="600" w:lineRule="auto"/>
        <w:ind w:firstLine="720"/>
        <w:contextualSpacing/>
        <w:jc w:val="both"/>
        <w:rPr>
          <w:rFonts w:eastAsia="Times New Roman" w:cs="Times New Roman"/>
          <w:szCs w:val="24"/>
        </w:rPr>
      </w:pPr>
      <w:r w:rsidRPr="00DA5DA0">
        <w:rPr>
          <w:rFonts w:eastAsia="Times New Roman" w:cs="Times New Roman"/>
          <w:b/>
          <w:szCs w:val="24"/>
        </w:rPr>
        <w:t>ΦΩΤΕΙΝΗ ΒΑΚΗ:</w:t>
      </w:r>
      <w:r>
        <w:rPr>
          <w:rFonts w:eastAsia="Times New Roman" w:cs="Times New Roman"/>
          <w:szCs w:val="24"/>
        </w:rPr>
        <w:t xml:space="preserve"> Ευχαριστώ, κυρία Πρόεδρε.</w:t>
      </w:r>
    </w:p>
    <w:p w14:paraId="09A3F40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Βουλευτές, καλούμαστε σήμερα να υπερψηφίσουμε ένα σχέδιο νόμου που αφορά έναν τομέα υψηλής προτεραιότητας για την Κυβέρνηση</w:t>
      </w:r>
      <w:r>
        <w:rPr>
          <w:rFonts w:eastAsia="Times New Roman" w:cs="Times New Roman"/>
          <w:szCs w:val="24"/>
        </w:rPr>
        <w:t>, τη βαριά μας βιομηχανία, τον τουρισμό.</w:t>
      </w:r>
    </w:p>
    <w:p w14:paraId="09A3F40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του Υπουργείου στοχεύει με το πρώτο μέρος του στην ανάπτυξη, την οργάνωση και την εποπτεία δραστηριοτήτων και επιχειρηματικότητας που αφορούν τον θεματικό τουρισμό. </w:t>
      </w:r>
    </w:p>
    <w:p w14:paraId="09A3F40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Απώτερος στόχος και επιδίωξη είναι,</w:t>
      </w:r>
      <w:r>
        <w:rPr>
          <w:rFonts w:eastAsia="Times New Roman" w:cs="Times New Roman"/>
          <w:szCs w:val="24"/>
        </w:rPr>
        <w:t xml:space="preserve"> πρώτον, η βιώσιμη, ισόρροπη και δίκαιη τουριστική ανάπτυξη για τη στήριξη των περιφερειακών και τοπικών οικονομιών και κοινωνιών. </w:t>
      </w:r>
    </w:p>
    <w:p w14:paraId="09A3F40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είναι η τόνωση της τουριστικής δραστηριότητας και τρίτον, η δημιουργία θέσεων απασχόλησης και η ευημερία των </w:t>
      </w:r>
      <w:r>
        <w:rPr>
          <w:rFonts w:eastAsia="Times New Roman" w:cs="Times New Roman"/>
          <w:szCs w:val="24"/>
        </w:rPr>
        <w:lastRenderedPageBreak/>
        <w:t>πολιτ</w:t>
      </w:r>
      <w:r>
        <w:rPr>
          <w:rFonts w:eastAsia="Times New Roman" w:cs="Times New Roman"/>
          <w:szCs w:val="24"/>
        </w:rPr>
        <w:t>ών στο πλαίσιο ανάδειξης του εγχώριου τουριστικού προϊόντος, ούτως ώστε να αυξηθεί η ελκυστικότητα και η ανταγωνιστικότητά του.</w:t>
      </w:r>
    </w:p>
    <w:p w14:paraId="09A3F40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σχέδιο νόμου για τον θεματικό τουρισμό και τον εκσυγχρονισμό της λειτουργίας της τουριστικής αγοράς εισάγει για πρώτη φορά έν</w:t>
      </w:r>
      <w:r>
        <w:rPr>
          <w:rFonts w:eastAsia="Times New Roman" w:cs="Times New Roman"/>
          <w:szCs w:val="24"/>
        </w:rPr>
        <w:t xml:space="preserve">α πλαίσιο που ορίζει τις ειδικές μορφές τουρισμού και προβλέπει την ανάπτυξη νέας επαγγελματικής δραστηριότητας στον θεματικό τουρισμό, με βάση τα σύγχρονα πρότυπα και τις διεθνείς τάσεις. </w:t>
      </w:r>
    </w:p>
    <w:p w14:paraId="09A3F40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Έως τώρα, ο θεματικός τουρισμός δεν είχε ρυθμιστεί σε πλαίσιο εθνι</w:t>
      </w:r>
      <w:r>
        <w:rPr>
          <w:rFonts w:eastAsia="Times New Roman" w:cs="Times New Roman"/>
          <w:szCs w:val="24"/>
        </w:rPr>
        <w:t>κής νομοθεσίας και οι όποιες διατάξεις που υπήρχαν ήταν αποσπασματικές, χωρίς ολοκληρωμένο θεσμικό πλαίσιο. Αυτά προς απάντηση των κατηγοριών ότι αργήσαμε που μας εγκαλούσατε πριν. Δεν υπήρχε τίποτα. Αποσπασματικές διατάξεις.</w:t>
      </w:r>
    </w:p>
    <w:p w14:paraId="09A3F40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Με το παρόν, λοιπόν, σχέδιο νό</w:t>
      </w:r>
      <w:r>
        <w:rPr>
          <w:rFonts w:eastAsia="Times New Roman" w:cs="Times New Roman"/>
          <w:szCs w:val="24"/>
        </w:rPr>
        <w:t xml:space="preserve">μου μπαίνουν οι βάσεις για την ανάπτυξη του τουρισμού, του </w:t>
      </w:r>
      <w:proofErr w:type="spellStart"/>
      <w:r>
        <w:rPr>
          <w:rFonts w:eastAsia="Times New Roman" w:cs="Times New Roman"/>
          <w:szCs w:val="24"/>
        </w:rPr>
        <w:t>αγροτουρισμού</w:t>
      </w:r>
      <w:proofErr w:type="spellEnd"/>
      <w:r>
        <w:rPr>
          <w:rFonts w:eastAsia="Times New Roman" w:cs="Times New Roman"/>
          <w:szCs w:val="24"/>
        </w:rPr>
        <w:t xml:space="preserve">, του αλιευτικού τουρισμού, του </w:t>
      </w:r>
      <w:proofErr w:type="spellStart"/>
      <w:r>
        <w:rPr>
          <w:rFonts w:eastAsia="Times New Roman" w:cs="Times New Roman"/>
          <w:szCs w:val="24"/>
        </w:rPr>
        <w:t>οινοτουρισμού</w:t>
      </w:r>
      <w:proofErr w:type="spellEnd"/>
      <w:r>
        <w:rPr>
          <w:rFonts w:eastAsia="Times New Roman" w:cs="Times New Roman"/>
          <w:szCs w:val="24"/>
        </w:rPr>
        <w:t xml:space="preserve">, του αθλητικού τουρισμού, του θαλάσσιου, του συνεδριακού, του πολιτιστικού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w:t>
      </w:r>
      <w:r>
        <w:rPr>
          <w:rFonts w:eastAsia="Times New Roman" w:cs="Times New Roman"/>
          <w:szCs w:val="24"/>
        </w:rPr>
        <w:t xml:space="preserve"> </w:t>
      </w:r>
    </w:p>
    <w:p w14:paraId="09A3F40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Ένας από τους βασικούς στόχους της χώρας και σε εθνικό</w:t>
      </w:r>
      <w:r>
        <w:rPr>
          <w:rFonts w:eastAsia="Times New Roman" w:cs="Times New Roman"/>
          <w:szCs w:val="24"/>
        </w:rPr>
        <w:t xml:space="preserve"> και σε περιφερειακό επίπεδο είναι η άμβλυνση της εποχικότητας του τουρισμού. Στόχος είναι ο τουρισμός </w:t>
      </w:r>
      <w:r>
        <w:rPr>
          <w:rFonts w:eastAsia="Times New Roman" w:cs="Times New Roman"/>
          <w:szCs w:val="24"/>
        </w:rPr>
        <w:t>τρακόσιες εξήντα πέντε</w:t>
      </w:r>
      <w:r>
        <w:rPr>
          <w:rFonts w:eastAsia="Times New Roman" w:cs="Times New Roman"/>
          <w:szCs w:val="24"/>
        </w:rPr>
        <w:t xml:space="preserve"> μέρες τον χρόνο, με την κάθε περιφέρεια να μπορεί να αναπτύσσεται με όρους βιωσιμότητας και τα οφέλη, βεβαίως, να διαχέονται στις </w:t>
      </w:r>
      <w:r>
        <w:rPr>
          <w:rFonts w:eastAsia="Times New Roman" w:cs="Times New Roman"/>
          <w:szCs w:val="24"/>
        </w:rPr>
        <w:t xml:space="preserve">τοπικές κοινωνίες. Έτσι, ανοίγει και ο δρόμος για τη δημιουργία νέων θέσεων εργασίας και για νέες πηγές εσόδων. </w:t>
      </w:r>
    </w:p>
    <w:p w14:paraId="09A3F40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Η χρονική στιγμή, βεβαίως, κατά την οποία εισάγονται οι διατάξεις του εν λόγω σχεδίου νόμου δεν είναι καθόλου τυχαία. Με γνώμονα την προστασία του κόσμου της εργασίας η </w:t>
      </w:r>
      <w:r w:rsidRPr="001866BC">
        <w:rPr>
          <w:rFonts w:eastAsia="Times New Roman" w:cs="Times New Roman"/>
          <w:szCs w:val="24"/>
        </w:rPr>
        <w:t>Κυβέρνηση</w:t>
      </w:r>
      <w:r>
        <w:rPr>
          <w:rFonts w:eastAsia="Times New Roman" w:cs="Times New Roman"/>
          <w:szCs w:val="24"/>
        </w:rPr>
        <w:t>, μετά την επέκταση της κλαδικής σύμβασης εργασίας των ξενοδοχοϋπαλλήλων, προχ</w:t>
      </w:r>
      <w:r>
        <w:rPr>
          <w:rFonts w:eastAsia="Times New Roman" w:cs="Times New Roman"/>
          <w:szCs w:val="24"/>
        </w:rPr>
        <w:t xml:space="preserve">ωρά και σε επιπλέον ρυθμίσεις που επικεντρώνονται στις ανάγκες των εργαζομένων, των μικρομεσαίων επιχειρήσεων και των τοπικών κοινωνιών. Άλλωστε, εντός ολίγου επίκειται και η αύξηση του κατώτατου μισθού, η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και διανύουμε ήδ</w:t>
      </w:r>
      <w:r>
        <w:rPr>
          <w:rFonts w:eastAsia="Times New Roman" w:cs="Times New Roman"/>
          <w:szCs w:val="24"/>
        </w:rPr>
        <w:t xml:space="preserve">η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περίοδο επαναφοράς των συλλογικών διαπραγματεύσεων και των συλλογικών συμβάσεων εργασίας. </w:t>
      </w:r>
    </w:p>
    <w:p w14:paraId="09A3F40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διανύουμε και μια περίοδο υψηλών ρυθμών τουριστικής ανάπτυξης. Φέτος, είδαμε διψήφια αύξηση στις αφίξεις και περίπου δύο δισεκατομμύρια ευρώ επιπλέο</w:t>
      </w:r>
      <w:r>
        <w:rPr>
          <w:rFonts w:eastAsia="Times New Roman" w:cs="Times New Roman"/>
          <w:szCs w:val="24"/>
        </w:rPr>
        <w:t>ν έσοδα στην εθνική μας οικονομία.</w:t>
      </w:r>
    </w:p>
    <w:p w14:paraId="09A3F40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τώρα σε αυτό το σημείο να κάνω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αναφορά στα Ιόνια Νησιά, για τα οποία βεβαίως ο τουρισμός αποτελεί και τον κυριότερο παράγοντα ανάπτυξης. Οι δραστηριότητες των κατοίκων της Περιφέρειας Ιονίων Νήσων επικεντρώνο</w:t>
      </w:r>
      <w:r>
        <w:rPr>
          <w:rFonts w:eastAsia="Times New Roman" w:cs="Times New Roman"/>
          <w:szCs w:val="24"/>
        </w:rPr>
        <w:t xml:space="preserve">νται στον τριτογενή οικονομικό τομέα με τον τουρισμό να κατέχει κυρίαρχο ρόλο. </w:t>
      </w:r>
    </w:p>
    <w:p w14:paraId="09A3F40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Τα τελευταία έτη η συμμετοχή του τουριστικού τομέα στη διαμόρφωση του ΑΕΠ στην οικονομία των Ιονίων Νήσων, αγγίζει το 50% έναντι του 8% σε επίπεδο χώρας. Την ίδια στιγμή, η συμ</w:t>
      </w:r>
      <w:r>
        <w:rPr>
          <w:rFonts w:eastAsia="Times New Roman" w:cs="Times New Roman"/>
          <w:szCs w:val="24"/>
        </w:rPr>
        <w:t>βολή του τουρισμού στην απασχόληση ανέρχεται σε 17% στα Ιόνια Νησιά, έναντι 8,5% στην Περιφέρεια. Φέτος, τα νέα ήταν και πάλι θετικά με διψήφια άνοδο στις αυξήσεις του εξωτερικού σε σχέση με πέρυσι, ενώ τα Ιόνια Νησιά ανήκουν στις πέντε περιφέρειες της χώρ</w:t>
      </w:r>
      <w:r>
        <w:rPr>
          <w:rFonts w:eastAsia="Times New Roman" w:cs="Times New Roman"/>
          <w:szCs w:val="24"/>
        </w:rPr>
        <w:t xml:space="preserve">ας με τις μεγαλύτερες ροές εισερχόμενης ταξιδιωτικής κίνησης, καταγράφοντας μία από τις υψηλότερες επιδόσεις </w:t>
      </w:r>
      <w:r>
        <w:rPr>
          <w:rFonts w:eastAsia="Times New Roman" w:cs="Times New Roman"/>
          <w:szCs w:val="24"/>
        </w:rPr>
        <w:lastRenderedPageBreak/>
        <w:t xml:space="preserve">στον ρυθμό αύξησης των διεθνών αυξήσεων, στη διάρκεια παραμονής και στις αμιγώς ταξιδιωτικές δαπάνες. </w:t>
      </w:r>
    </w:p>
    <w:p w14:paraId="09A3F40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Τα νησιά του Ιονίου, λοιπόν, με το πλούσιο φ</w:t>
      </w:r>
      <w:r>
        <w:rPr>
          <w:rFonts w:eastAsia="Times New Roman" w:cs="Times New Roman"/>
          <w:szCs w:val="24"/>
        </w:rPr>
        <w:t>υσικό τους περιβάλλον, την ιστορική και πολιτιστική τους ιδιαιτερότητα, την αρχιτεκτονική τους, καθώς και με την παρουσία ανωτάτων εκπαιδευτικών ιδρυμάτων μπορούν να αναδειχθούν σε πρωταγωνιστές του θεματικού τουρισμού στην Ελλάδα.</w:t>
      </w:r>
    </w:p>
    <w:p w14:paraId="09A3F40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Θα ήθελα να σταθώ στο άρθρο 55 του νομοσχεδίου και να κλείσω με αυτό και να πω ότι είναι πολύ σημαντικό για τα Ιόνια Νησιά το γεγονός ότι ικανοποιείται ένα αίτημα των κατοίκων και της τοπικής αυτοδιοίκησης. Η Υπηρεσία ΕΟΤ Εσωτερικού Ηπείρου και Ιονίων Νήσω</w:t>
      </w:r>
      <w:r>
        <w:rPr>
          <w:rFonts w:eastAsia="Times New Roman" w:cs="Times New Roman"/>
          <w:szCs w:val="24"/>
        </w:rPr>
        <w:t xml:space="preserve">ν διαιρείται σε δύο νέες υπηρεσίες, εκ των οποίων η μία θα είναι η υπηρεσία ΕΟΤ Εσωτερικού Ιονίων Νήσων με έδρα την Κέρκυρα. </w:t>
      </w:r>
    </w:p>
    <w:p w14:paraId="09A3F41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θετική εξέλιξη, γιατί; Διότι αναγνωρίζεται έτσι ότι τα Ιόνια Νησιά χαρακτηρίζονται από διαφορετικά προγράμματα σ</w:t>
      </w:r>
      <w:r>
        <w:rPr>
          <w:rFonts w:eastAsia="Times New Roman" w:cs="Times New Roman"/>
          <w:szCs w:val="24"/>
        </w:rPr>
        <w:t>τρατηγικής επικοινωνίας και δράσεων, διαφορετικό προφίλ τουριστών και ευρύτερα διαφορετικές ανάγκες και απαιτήσεις από την περιοχή της Ηπείρου.</w:t>
      </w:r>
    </w:p>
    <w:p w14:paraId="09A3F41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Εξάλλου, είναι αυτονόητο πως σε μια περιφέρεια που κατ’ εξοχήν εντάσσεται στο πλαίσιο της τουριστικής οικονομίας</w:t>
      </w:r>
      <w:r>
        <w:rPr>
          <w:rFonts w:eastAsia="Times New Roman" w:cs="Times New Roman"/>
          <w:szCs w:val="24"/>
        </w:rPr>
        <w:t xml:space="preserve"> και με τέτοιο εύρος τουριστικής ανάπτυξης και αφίξεων θα πρέπει να υπάρχει υπηρεσία ΕΟΤ στην έδρα της.</w:t>
      </w:r>
    </w:p>
    <w:p w14:paraId="09A3F41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τονίσω και εγώ με τη σειρά μου ότι οραματιζόμαστε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ανάπτυξη, τα κέρδη της οποίας θα διαχέονται στην κοινωνία,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ανάπτυξη με σεβασμό </w:t>
      </w:r>
      <w:r>
        <w:rPr>
          <w:rFonts w:eastAsia="Times New Roman" w:cs="Times New Roman"/>
          <w:szCs w:val="24"/>
        </w:rPr>
        <w:t xml:space="preserve">στο φυσικό περιβάλλον και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ανάπτυξη με σεβασμό στις κατά τόπους πολιτιστικές ιδιαιτερότητες. </w:t>
      </w:r>
    </w:p>
    <w:p w14:paraId="09A3F41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μοντέλο τουριστικής ανάπτυξης που θέλουμε είναι ένα βιώσιμο μοντέλο, που στο επίκεντρό του κυρίως και πρωτίστως θα θέτει τον άνθρωπο και τον εργαζόμενο.</w:t>
      </w:r>
    </w:p>
    <w:p w14:paraId="09A3F41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ευχαριστώ πολύ.</w:t>
      </w:r>
    </w:p>
    <w:p w14:paraId="09A3F415" w14:textId="77777777" w:rsidR="00D269F7" w:rsidRDefault="006C352B">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09A3F416"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κυρία </w:t>
      </w:r>
      <w:proofErr w:type="spellStart"/>
      <w:r>
        <w:rPr>
          <w:rFonts w:eastAsia="Times New Roman" w:cs="Times New Roman"/>
          <w:szCs w:val="24"/>
        </w:rPr>
        <w:t>Βάκη</w:t>
      </w:r>
      <w:proofErr w:type="spellEnd"/>
      <w:r>
        <w:rPr>
          <w:rFonts w:eastAsia="Times New Roman" w:cs="Times New Roman"/>
          <w:szCs w:val="24"/>
        </w:rPr>
        <w:t>.</w:t>
      </w:r>
    </w:p>
    <w:p w14:paraId="09A3F41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Καλώ στο Βήμα τον κ. Γάκη.</w:t>
      </w:r>
    </w:p>
    <w:p w14:paraId="09A3F41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Από τη </w:t>
      </w:r>
      <w:proofErr w:type="spellStart"/>
      <w:r>
        <w:rPr>
          <w:rFonts w:eastAsia="Times New Roman" w:cs="Times New Roman"/>
          <w:szCs w:val="24"/>
        </w:rPr>
        <w:t>Βάκη</w:t>
      </w:r>
      <w:proofErr w:type="spellEnd"/>
      <w:r>
        <w:rPr>
          <w:rFonts w:eastAsia="Times New Roman" w:cs="Times New Roman"/>
          <w:szCs w:val="24"/>
        </w:rPr>
        <w:t xml:space="preserve"> στον Γάκη!</w:t>
      </w:r>
    </w:p>
    <w:p w14:paraId="09A3F419"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lastRenderedPageBreak/>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 xml:space="preserve">Όλοι νησιώτες </w:t>
      </w:r>
      <w:r>
        <w:rPr>
          <w:rFonts w:eastAsia="Times New Roman" w:cs="Times New Roman"/>
          <w:szCs w:val="24"/>
        </w:rPr>
        <w:t xml:space="preserve">βλέπω εδώ. Τουρισμός, νησιά, να δούμε. </w:t>
      </w:r>
    </w:p>
    <w:p w14:paraId="09A3F41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Έτσι, κυρία Πρόεδρε, από τη </w:t>
      </w:r>
      <w:proofErr w:type="spellStart"/>
      <w:r>
        <w:rPr>
          <w:rFonts w:eastAsia="Times New Roman" w:cs="Times New Roman"/>
          <w:szCs w:val="24"/>
        </w:rPr>
        <w:t>Βάκη</w:t>
      </w:r>
      <w:proofErr w:type="spellEnd"/>
      <w:r>
        <w:rPr>
          <w:rFonts w:eastAsia="Times New Roman" w:cs="Times New Roman"/>
          <w:szCs w:val="24"/>
        </w:rPr>
        <w:t xml:space="preserve"> στον Γάκη. </w:t>
      </w:r>
    </w:p>
    <w:p w14:paraId="09A3F41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Με αλφαβητική σειρά, από τη </w:t>
      </w:r>
      <w:proofErr w:type="spellStart"/>
      <w:r>
        <w:rPr>
          <w:rFonts w:eastAsia="Times New Roman" w:cs="Times New Roman"/>
          <w:szCs w:val="24"/>
        </w:rPr>
        <w:t>Βάκη</w:t>
      </w:r>
      <w:proofErr w:type="spellEnd"/>
      <w:r>
        <w:rPr>
          <w:rFonts w:eastAsia="Times New Roman" w:cs="Times New Roman"/>
          <w:szCs w:val="24"/>
        </w:rPr>
        <w:t xml:space="preserve"> στον Γάκη. </w:t>
      </w:r>
    </w:p>
    <w:p w14:paraId="09A3F41C"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 xml:space="preserve">Και ομόηχο. </w:t>
      </w:r>
    </w:p>
    <w:p w14:paraId="09A3F41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Κύριε Γάκη, έχετε τον λόγο.</w:t>
      </w:r>
    </w:p>
    <w:p w14:paraId="09A3F41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ΓΑΚΗΣ:</w:t>
      </w:r>
      <w:r>
        <w:rPr>
          <w:rFonts w:eastAsia="Times New Roman" w:cs="Times New Roman"/>
          <w:szCs w:val="24"/>
        </w:rPr>
        <w:t xml:space="preserve"> Ευχαριστώ πολύ, κυρία Πρόεδρε.</w:t>
      </w:r>
    </w:p>
    <w:p w14:paraId="09A3F41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είναι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πολύ καλή συγκυρία που συζητάμε</w:t>
      </w:r>
      <w:r>
        <w:rPr>
          <w:rFonts w:eastAsia="Times New Roman" w:cs="Times New Roman"/>
          <w:szCs w:val="24"/>
        </w:rPr>
        <w:t xml:space="preserve"> σήμερα</w:t>
      </w:r>
      <w:r>
        <w:rPr>
          <w:rFonts w:eastAsia="Times New Roman" w:cs="Times New Roman"/>
          <w:szCs w:val="24"/>
        </w:rPr>
        <w:t xml:space="preserve"> το νομοσχέδιο για τον θεματικό τουρισμό, τον εκσυγχρονισμό του θεσμικού πλαισίου και της τουριστικής εκπαίδευσης, μια μέρα μετά τα εγκαίνια της Ακαδημ</w:t>
      </w:r>
      <w:r>
        <w:rPr>
          <w:rFonts w:eastAsia="Times New Roman" w:cs="Times New Roman"/>
          <w:szCs w:val="24"/>
        </w:rPr>
        <w:t xml:space="preserve">ίας Εμπορικού Ναυτικού στην Κάλυμνο, η </w:t>
      </w:r>
      <w:r>
        <w:rPr>
          <w:rFonts w:eastAsia="Times New Roman" w:cs="Times New Roman"/>
          <w:szCs w:val="24"/>
        </w:rPr>
        <w:t>λειτουργία της οποίας</w:t>
      </w:r>
      <w:r>
        <w:rPr>
          <w:rFonts w:eastAsia="Times New Roman" w:cs="Times New Roman"/>
          <w:szCs w:val="24"/>
        </w:rPr>
        <w:t xml:space="preserve"> θα επιφέρει τεράστια οφέλη στην ανάπτυξη </w:t>
      </w: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αδικημένης και απομονωμένης νησιωτικής περιοχής. </w:t>
      </w:r>
    </w:p>
    <w:p w14:paraId="09A3F42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μην καταναλώσω τον χρόνο, θεωρώ ότι ορίστηκε χθες η Κάλυμνος σαν</w:t>
      </w:r>
      <w:r>
        <w:rPr>
          <w:rFonts w:eastAsia="Times New Roman" w:cs="Times New Roman"/>
          <w:szCs w:val="24"/>
        </w:rPr>
        <w:t xml:space="preserve"> σημαντικό</w:t>
      </w:r>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τοπόσημο</w:t>
      </w:r>
      <w:proofErr w:type="spellEnd"/>
      <w:r>
        <w:rPr>
          <w:rFonts w:eastAsia="Times New Roman" w:cs="Times New Roman"/>
          <w:szCs w:val="24"/>
        </w:rPr>
        <w:t>»</w:t>
      </w:r>
      <w:r>
        <w:rPr>
          <w:rFonts w:eastAsia="Times New Roman" w:cs="Times New Roman"/>
          <w:szCs w:val="24"/>
        </w:rPr>
        <w:t xml:space="preserve"> στο παγκόσμιο δίκτυο της ναυτιλίας μέσα από τη ναυτική εκπαίδευση της Ακαδημίας που προβλέπεται. </w:t>
      </w:r>
    </w:p>
    <w:p w14:paraId="09A3F42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προτεραιότητα, στρατηγική και στόχος μας στην Κυβέρνηση αποτελεί η λειτουργία ενός θεσμικού πλαισίου που θα στηρίζει δράσεις εξ</w:t>
      </w:r>
      <w:r>
        <w:rPr>
          <w:rFonts w:eastAsia="Times New Roman" w:cs="Times New Roman"/>
          <w:szCs w:val="24"/>
        </w:rPr>
        <w:t>ωστρέφειας και προβολής του ποιοτικού τουριστικού προϊόντος σε κάθε περιοχή, πόλη, χωριό, νησί, σύμφωνα με τα συγκριτικά του πλεονεκτήματα. Με την ανάπτυξη των διάφορων μορφών του θεματικού τουρισμού μπορούμε να καταστήσουμε τη χώρα μας σημαντικό διεθνή, ε</w:t>
      </w:r>
      <w:r>
        <w:rPr>
          <w:rFonts w:eastAsia="Times New Roman" w:cs="Times New Roman"/>
          <w:szCs w:val="24"/>
        </w:rPr>
        <w:t>λκυστικό, αλλά και ασφαλή προορισμό για τριακόσιες εξήντα πέντε ημέρες τον χρόνο, με αναβάθμιση των τουριστικών προϊόντων, των παρεχόμενων υπηρεσιών και των υποδομών σε κάθε είδους θεματικού τουρισμού ξεχωριστά, καθορίζοντας έτσι σε πολύ μεγάλο βαθμό την ε</w:t>
      </w:r>
      <w:r>
        <w:rPr>
          <w:rFonts w:eastAsia="Times New Roman" w:cs="Times New Roman"/>
          <w:szCs w:val="24"/>
        </w:rPr>
        <w:t xml:space="preserve">πιτυχία των προσπαθειών μας για περιφερειακή ανάπτυξη και ουσιαστική κοινωνική συνοχή. </w:t>
      </w:r>
    </w:p>
    <w:p w14:paraId="09A3F42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θα ήθελα, κλείνοντας αυτήν τη σύντομη και γενική τοποθέτησή μου πάνω στο θέμα του νομοσχεδίου, να </w:t>
      </w:r>
      <w:r>
        <w:rPr>
          <w:rFonts w:eastAsia="Times New Roman" w:cs="Times New Roman"/>
          <w:szCs w:val="24"/>
        </w:rPr>
        <w:lastRenderedPageBreak/>
        <w:t xml:space="preserve">σημειώσω ότι σήμερα έγινε ένα σημαντικό βήμα, ώστε </w:t>
      </w:r>
      <w:r>
        <w:rPr>
          <w:rFonts w:eastAsia="Times New Roman" w:cs="Times New Roman"/>
          <w:szCs w:val="24"/>
        </w:rPr>
        <w:t xml:space="preserve">να προχωρήσουμε σ’ έναν ολοκληρωμένο σχεδιασμό δράσεων για την ποιοτική ανάπτυξη του τουρισμού. Ταυτόχρονα, μέσα σ’ αυτές τις προκλήσεις και τα οφέλη της ανάπτυξης μιας τουριστικής οικονομίας, βασισμένης στις προσεγγίσεις που στηρίζουν ολόπλευρα οι φορείς </w:t>
      </w:r>
      <w:r>
        <w:rPr>
          <w:rFonts w:eastAsia="Times New Roman" w:cs="Times New Roman"/>
          <w:szCs w:val="24"/>
        </w:rPr>
        <w:t>και οι επαγγελματικές ενώσεις του τουρισμού, πρέπει να εκμεταλλευθούμε τα σύγχρονα επιτεύγματα της ψηφιακής τεχνολογίας στην καινοτομία και στην επικοινωνία, αλλά και να συνδεθούμε με κάθε δυνατό τρόπο με την ιστορική παράδοση των τοπικών κοινωνιών, για τι</w:t>
      </w:r>
      <w:r>
        <w:rPr>
          <w:rFonts w:eastAsia="Times New Roman" w:cs="Times New Roman"/>
          <w:szCs w:val="24"/>
        </w:rPr>
        <w:t>ς οποίες πασχίζουμε να σταθούμε δίπλα τους, στα προβλήματα και στις ανάγκες των κατοίκων τους.</w:t>
      </w:r>
    </w:p>
    <w:p w14:paraId="09A3F42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ιστορία ενός τόπου αποτελεί έναν από τους σημαντικότερους παράγοντες προσέλκυσης επισκεπτών. Η ανάδειξη, επομένως, της ιστορίας σ</w:t>
      </w:r>
      <w:r>
        <w:rPr>
          <w:rFonts w:eastAsia="Times New Roman" w:cs="Times New Roman"/>
          <w:szCs w:val="24"/>
        </w:rPr>
        <w:t xml:space="preserve">υνιστά μια ουσιαστική συνιστώσα της τουριστικής προβολής. </w:t>
      </w:r>
    </w:p>
    <w:p w14:paraId="09A3F42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Σήμερα, είναι ένα ακόμα γεγονός που δείχνει τη χαρά που τα Δωδεκάνησα, αλλά και τα Ψαρά μπορούν να καυχώνται ότι έχουν. Στο πλαίσιο αυτό, μια μεγάλη παρέμβαση γίνεται με την τρο</w:t>
      </w:r>
      <w:r>
        <w:rPr>
          <w:rFonts w:eastAsia="Times New Roman" w:cs="Times New Roman"/>
          <w:szCs w:val="24"/>
        </w:rPr>
        <w:lastRenderedPageBreak/>
        <w:t xml:space="preserve">πολογία, η οποία γίνεται αποδεκτή από την Κυβέρνηση και ανακηρύσσονται αυτά τα </w:t>
      </w:r>
      <w:r>
        <w:rPr>
          <w:rFonts w:eastAsia="Times New Roman" w:cs="Times New Roman"/>
          <w:szCs w:val="24"/>
        </w:rPr>
        <w:t xml:space="preserve">δύο νησιά, η Κάσος και τα Ψαρά, ως </w:t>
      </w:r>
      <w:proofErr w:type="spellStart"/>
      <w:r>
        <w:rPr>
          <w:rFonts w:eastAsia="Times New Roman" w:cs="Times New Roman"/>
          <w:szCs w:val="24"/>
        </w:rPr>
        <w:t>ηρωικαί</w:t>
      </w:r>
      <w:proofErr w:type="spellEnd"/>
      <w:r>
        <w:rPr>
          <w:rFonts w:eastAsia="Times New Roman" w:cs="Times New Roman"/>
          <w:szCs w:val="24"/>
        </w:rPr>
        <w:t xml:space="preserve"> νήσοι. Πρόκειται για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οφειλόμενη τιμή απέναντι στην </w:t>
      </w:r>
      <w:r>
        <w:rPr>
          <w:rFonts w:eastAsia="Times New Roman" w:cs="Times New Roman"/>
          <w:szCs w:val="24"/>
        </w:rPr>
        <w:t>ι</w:t>
      </w:r>
      <w:r>
        <w:rPr>
          <w:rFonts w:eastAsia="Times New Roman" w:cs="Times New Roman"/>
          <w:szCs w:val="24"/>
        </w:rPr>
        <w:t xml:space="preserve">στορία, στη μνήμη, στις θυσίες των ανθρώπων στην Κάσο και στα Ψαρά το 1824. </w:t>
      </w:r>
    </w:p>
    <w:p w14:paraId="09A3F42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Ήταν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πολύχρονη προσπάθεια, η οποία οφείλεται στην καθοριστική συμβολή του Πρ</w:t>
      </w:r>
      <w:r>
        <w:rPr>
          <w:rFonts w:eastAsia="Times New Roman" w:cs="Times New Roman"/>
          <w:szCs w:val="24"/>
        </w:rPr>
        <w:t>οέδρου της Δημοκρατίας, του κ. Προκόπη Παυλόπουλου, που από την πρώτη στιγμή αγκάλιασε αυτή την προσπάθεια. Οφείλεται στην προσπάθεια και στην αποδοχή της πρότασής μας από τον Υπουργό Εσωτερικών, τον Υπουργό Εθνικής Άμυνας, αλλά και από την Υπουργό Τουρισμ</w:t>
      </w:r>
      <w:r>
        <w:rPr>
          <w:rFonts w:eastAsia="Times New Roman" w:cs="Times New Roman"/>
          <w:szCs w:val="24"/>
        </w:rPr>
        <w:t xml:space="preserve">ού σήμερα που έκανε αποδεκτή με πολύ μεγάλη χαρά στο νομοσχέδιο του τουρισμού αυτή την τροπολογία. </w:t>
      </w:r>
    </w:p>
    <w:p w14:paraId="09A3F42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Οφείλεται, επίσης, στο χρόνιο αίτημα και στην επιμονή της </w:t>
      </w:r>
      <w:r>
        <w:rPr>
          <w:rFonts w:eastAsia="Times New Roman" w:cs="Times New Roman"/>
          <w:szCs w:val="24"/>
        </w:rPr>
        <w:t>α</w:t>
      </w:r>
      <w:r>
        <w:rPr>
          <w:rFonts w:eastAsia="Times New Roman" w:cs="Times New Roman"/>
          <w:szCs w:val="24"/>
        </w:rPr>
        <w:t xml:space="preserve">υτοδιοίκησης και των κοινωνικών και πολιτιστικών φορέων της περιοχής μας, του α΄ και β΄ βαθμού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πικής </w:t>
      </w:r>
      <w:r>
        <w:rPr>
          <w:rFonts w:eastAsia="Times New Roman" w:cs="Times New Roman"/>
          <w:szCs w:val="24"/>
        </w:rPr>
        <w:t>α</w:t>
      </w:r>
      <w:r>
        <w:rPr>
          <w:rFonts w:eastAsia="Times New Roman" w:cs="Times New Roman"/>
          <w:szCs w:val="24"/>
        </w:rPr>
        <w:t xml:space="preserve">υτοδιοίκησης, αλλά θέλω να πω, για να είμαστε και δίκαιοι, και στους πολύ μεγάλους αγώνες του κοινοβουλευτικού μας χώρου, αρχίζοντας από τον Μάνο </w:t>
      </w:r>
      <w:proofErr w:type="spellStart"/>
      <w:r>
        <w:rPr>
          <w:rFonts w:eastAsia="Times New Roman" w:cs="Times New Roman"/>
          <w:szCs w:val="24"/>
        </w:rPr>
        <w:t>Κόνσολα</w:t>
      </w:r>
      <w:proofErr w:type="spellEnd"/>
      <w:r>
        <w:rPr>
          <w:rFonts w:eastAsia="Times New Roman" w:cs="Times New Roman"/>
          <w:szCs w:val="24"/>
        </w:rPr>
        <w:t xml:space="preserve"> από τη Νέα Δημοκρατία, που έδωσε πάρα πολύ </w:t>
      </w:r>
      <w:r>
        <w:rPr>
          <w:rFonts w:eastAsia="Times New Roman" w:cs="Times New Roman"/>
          <w:szCs w:val="24"/>
        </w:rPr>
        <w:lastRenderedPageBreak/>
        <w:t>χρόνο, για να του αποδώσουμε τα εύσημα με την αβρότη</w:t>
      </w:r>
      <w:r>
        <w:rPr>
          <w:rFonts w:eastAsia="Times New Roman" w:cs="Times New Roman"/>
          <w:szCs w:val="24"/>
        </w:rPr>
        <w:t>τα που έχουμε.</w:t>
      </w:r>
    </w:p>
    <w:p w14:paraId="09A3F427" w14:textId="77777777" w:rsidR="00D269F7" w:rsidRDefault="006C352B">
      <w:pPr>
        <w:spacing w:line="600" w:lineRule="auto"/>
        <w:ind w:firstLine="720"/>
        <w:contextualSpacing/>
        <w:jc w:val="both"/>
        <w:rPr>
          <w:rFonts w:eastAsia="Times New Roman" w:cs="Times New Roman"/>
          <w:szCs w:val="24"/>
        </w:rPr>
      </w:pPr>
      <w:r w:rsidRPr="007222E2">
        <w:rPr>
          <w:rFonts w:eastAsia="Times New Roman" w:cs="Times New Roman"/>
          <w:szCs w:val="24"/>
        </w:rPr>
        <w:t>Ο στόχος αυτής της κίνησης είναι διπλός</w:t>
      </w:r>
      <w:r w:rsidRPr="00906F9A">
        <w:rPr>
          <w:rFonts w:eastAsia="Times New Roman" w:cs="Times New Roman"/>
          <w:szCs w:val="24"/>
        </w:rPr>
        <w:t>.</w:t>
      </w:r>
      <w:r w:rsidRPr="007222E2">
        <w:rPr>
          <w:rFonts w:eastAsia="Times New Roman" w:cs="Times New Roman"/>
          <w:szCs w:val="24"/>
        </w:rPr>
        <w:t xml:space="preserve"> Με τη σημερινή α</w:t>
      </w:r>
      <w:r>
        <w:rPr>
          <w:rFonts w:eastAsia="Times New Roman" w:cs="Times New Roman"/>
          <w:szCs w:val="24"/>
        </w:rPr>
        <w:t xml:space="preserve">πόφασή μας έχουμε μπροστά μας </w:t>
      </w:r>
      <w:r>
        <w:rPr>
          <w:rFonts w:eastAsia="Times New Roman" w:cs="Times New Roman"/>
          <w:szCs w:val="24"/>
        </w:rPr>
        <w:t>μ</w:t>
      </w:r>
      <w:r>
        <w:rPr>
          <w:rFonts w:eastAsia="Times New Roman" w:cs="Times New Roman"/>
          <w:szCs w:val="24"/>
        </w:rPr>
        <w:t>ί</w:t>
      </w:r>
      <w:r w:rsidRPr="007222E2">
        <w:rPr>
          <w:rFonts w:eastAsia="Times New Roman" w:cs="Times New Roman"/>
          <w:szCs w:val="24"/>
        </w:rPr>
        <w:t>α</w:t>
      </w:r>
      <w:r w:rsidRPr="007222E2">
        <w:rPr>
          <w:rFonts w:eastAsia="Times New Roman" w:cs="Times New Roman"/>
          <w:szCs w:val="24"/>
        </w:rPr>
        <w:t xml:space="preserve"> ξεχωριστή ευκαιρία να αναδείξουμε και να φωτίσουμε τα ιστορικά γεγονότα και να προβάλουμε την εθνική σημασία</w:t>
      </w:r>
      <w:r w:rsidRPr="00906F9A">
        <w:rPr>
          <w:rFonts w:eastAsia="Times New Roman" w:cs="Times New Roman"/>
          <w:szCs w:val="24"/>
        </w:rPr>
        <w:t>,</w:t>
      </w:r>
      <w:r w:rsidRPr="007222E2">
        <w:rPr>
          <w:rFonts w:eastAsia="Times New Roman" w:cs="Times New Roman"/>
          <w:szCs w:val="24"/>
        </w:rPr>
        <w:t xml:space="preserve"> το</w:t>
      </w:r>
      <w:r>
        <w:rPr>
          <w:rFonts w:eastAsia="Times New Roman" w:cs="Times New Roman"/>
          <w:szCs w:val="24"/>
        </w:rPr>
        <w:t>ν</w:t>
      </w:r>
      <w:r w:rsidRPr="007222E2">
        <w:rPr>
          <w:rFonts w:eastAsia="Times New Roman" w:cs="Times New Roman"/>
          <w:szCs w:val="24"/>
        </w:rPr>
        <w:t xml:space="preserve"> ρόλο και τη μελλοντική προοπτική της</w:t>
      </w:r>
      <w:r w:rsidRPr="007222E2">
        <w:rPr>
          <w:rFonts w:eastAsia="Times New Roman" w:cs="Times New Roman"/>
          <w:szCs w:val="24"/>
        </w:rPr>
        <w:t xml:space="preserve"> νησιωτικής χώρας μας</w:t>
      </w:r>
      <w:r w:rsidRPr="00906F9A">
        <w:rPr>
          <w:rFonts w:eastAsia="Times New Roman" w:cs="Times New Roman"/>
          <w:szCs w:val="24"/>
        </w:rPr>
        <w:t>,</w:t>
      </w:r>
      <w:r w:rsidRPr="007222E2">
        <w:rPr>
          <w:rFonts w:eastAsia="Times New Roman" w:cs="Times New Roman"/>
          <w:szCs w:val="24"/>
        </w:rPr>
        <w:t xml:space="preserve"> της Δωδεκανήσου</w:t>
      </w:r>
      <w:r w:rsidRPr="00906F9A">
        <w:rPr>
          <w:rFonts w:eastAsia="Times New Roman" w:cs="Times New Roman"/>
          <w:szCs w:val="24"/>
        </w:rPr>
        <w:t>,</w:t>
      </w:r>
      <w:r w:rsidRPr="007222E2">
        <w:rPr>
          <w:rFonts w:eastAsia="Times New Roman" w:cs="Times New Roman"/>
          <w:szCs w:val="24"/>
        </w:rPr>
        <w:t xml:space="preserve"> στην πολιτική</w:t>
      </w:r>
      <w:r w:rsidRPr="00906F9A">
        <w:rPr>
          <w:rFonts w:eastAsia="Times New Roman" w:cs="Times New Roman"/>
          <w:szCs w:val="24"/>
        </w:rPr>
        <w:t>,</w:t>
      </w:r>
      <w:r w:rsidRPr="007222E2">
        <w:rPr>
          <w:rFonts w:eastAsia="Times New Roman" w:cs="Times New Roman"/>
          <w:szCs w:val="24"/>
        </w:rPr>
        <w:t xml:space="preserve"> στον πολιτισμό και στην αναπτυξιακή διαδικασία</w:t>
      </w:r>
      <w:r w:rsidRPr="00906F9A">
        <w:rPr>
          <w:rFonts w:eastAsia="Times New Roman" w:cs="Times New Roman"/>
          <w:szCs w:val="24"/>
        </w:rPr>
        <w:t>.</w:t>
      </w:r>
    </w:p>
    <w:p w14:paraId="09A3F428" w14:textId="77777777" w:rsidR="00D269F7" w:rsidRDefault="006C352B">
      <w:pPr>
        <w:spacing w:line="600" w:lineRule="auto"/>
        <w:ind w:firstLine="720"/>
        <w:contextualSpacing/>
        <w:jc w:val="both"/>
        <w:rPr>
          <w:rFonts w:eastAsia="Times New Roman" w:cs="Times New Roman"/>
          <w:szCs w:val="24"/>
        </w:rPr>
      </w:pPr>
      <w:r w:rsidRPr="007222E2">
        <w:rPr>
          <w:rFonts w:eastAsia="Times New Roman" w:cs="Times New Roman"/>
          <w:szCs w:val="24"/>
        </w:rPr>
        <w:t>Κυρίες και κύριοι συνάδελφοι</w:t>
      </w:r>
      <w:r w:rsidRPr="001A643C">
        <w:rPr>
          <w:rFonts w:eastAsia="Times New Roman" w:cs="Times New Roman"/>
          <w:szCs w:val="24"/>
        </w:rPr>
        <w:t>,</w:t>
      </w:r>
      <w:r w:rsidRPr="007222E2">
        <w:rPr>
          <w:rFonts w:eastAsia="Times New Roman" w:cs="Times New Roman"/>
          <w:szCs w:val="24"/>
        </w:rPr>
        <w:t xml:space="preserve"> </w:t>
      </w:r>
      <w:r>
        <w:rPr>
          <w:rFonts w:eastAsia="Times New Roman" w:cs="Times New Roman"/>
          <w:szCs w:val="24"/>
        </w:rPr>
        <w:t xml:space="preserve">η υπερψήφιση της διάταξης </w:t>
      </w:r>
      <w:r w:rsidRPr="007222E2">
        <w:rPr>
          <w:rFonts w:eastAsia="Times New Roman" w:cs="Times New Roman"/>
          <w:szCs w:val="24"/>
        </w:rPr>
        <w:t>για την ανακήρυξη της Κάσου και των Ψαρώ</w:t>
      </w:r>
      <w:r>
        <w:rPr>
          <w:rFonts w:eastAsia="Times New Roman" w:cs="Times New Roman"/>
          <w:szCs w:val="24"/>
        </w:rPr>
        <w:t xml:space="preserve">ν σε ηρωικά νησιά δεν καλύπτει </w:t>
      </w:r>
      <w:r w:rsidRPr="007222E2">
        <w:rPr>
          <w:rFonts w:eastAsia="Times New Roman" w:cs="Times New Roman"/>
          <w:szCs w:val="24"/>
        </w:rPr>
        <w:t xml:space="preserve">μόνο ένα κομμάτι της </w:t>
      </w:r>
      <w:r w:rsidRPr="007222E2">
        <w:rPr>
          <w:rFonts w:eastAsia="Times New Roman" w:cs="Times New Roman"/>
          <w:szCs w:val="24"/>
        </w:rPr>
        <w:t>εθνικής μνήμης</w:t>
      </w:r>
      <w:r>
        <w:rPr>
          <w:rFonts w:eastAsia="Times New Roman" w:cs="Times New Roman"/>
          <w:szCs w:val="24"/>
        </w:rPr>
        <w:t>.</w:t>
      </w:r>
      <w:r w:rsidRPr="007222E2">
        <w:rPr>
          <w:rFonts w:eastAsia="Times New Roman" w:cs="Times New Roman"/>
          <w:szCs w:val="24"/>
        </w:rPr>
        <w:t xml:space="preserve"> Η απότιση τιμής στους συνανθρώπους μας που εξοντώθηκαν σε ολοκαυτώματα </w:t>
      </w:r>
      <w:r>
        <w:rPr>
          <w:rFonts w:eastAsia="Times New Roman" w:cs="Times New Roman"/>
          <w:szCs w:val="24"/>
        </w:rPr>
        <w:t>την υ</w:t>
      </w:r>
      <w:r w:rsidRPr="007222E2">
        <w:rPr>
          <w:rFonts w:eastAsia="Times New Roman" w:cs="Times New Roman"/>
          <w:szCs w:val="24"/>
        </w:rPr>
        <w:t>περκαλύπτει</w:t>
      </w:r>
      <w:r>
        <w:rPr>
          <w:rFonts w:eastAsia="Times New Roman" w:cs="Times New Roman"/>
          <w:szCs w:val="24"/>
        </w:rPr>
        <w:t>,</w:t>
      </w:r>
      <w:r w:rsidRPr="007222E2">
        <w:rPr>
          <w:rFonts w:eastAsia="Times New Roman" w:cs="Times New Roman"/>
          <w:szCs w:val="24"/>
        </w:rPr>
        <w:t xml:space="preserve"> καθώς αποκτά αξία πανανθρώπινη</w:t>
      </w:r>
      <w:r>
        <w:rPr>
          <w:rFonts w:eastAsia="Times New Roman" w:cs="Times New Roman"/>
          <w:szCs w:val="24"/>
        </w:rPr>
        <w:t>.</w:t>
      </w:r>
      <w:r w:rsidRPr="007222E2">
        <w:rPr>
          <w:rFonts w:eastAsia="Times New Roman" w:cs="Times New Roman"/>
          <w:szCs w:val="24"/>
        </w:rPr>
        <w:t xml:space="preserve"> </w:t>
      </w:r>
    </w:p>
    <w:p w14:paraId="09A3F429" w14:textId="77777777" w:rsidR="00D269F7" w:rsidRDefault="006C352B">
      <w:pPr>
        <w:spacing w:line="600" w:lineRule="auto"/>
        <w:ind w:firstLine="720"/>
        <w:contextualSpacing/>
        <w:jc w:val="both"/>
        <w:rPr>
          <w:rFonts w:eastAsia="Times New Roman" w:cs="Times New Roman"/>
          <w:szCs w:val="24"/>
        </w:rPr>
      </w:pPr>
      <w:r w:rsidRPr="007222E2">
        <w:rPr>
          <w:rFonts w:eastAsia="Times New Roman" w:cs="Times New Roman"/>
          <w:szCs w:val="24"/>
        </w:rPr>
        <w:t>Και εδώ θέλω να κάνω μία παρένθεση</w:t>
      </w:r>
      <w:r>
        <w:rPr>
          <w:rFonts w:eastAsia="Times New Roman" w:cs="Times New Roman"/>
          <w:szCs w:val="24"/>
        </w:rPr>
        <w:t>: Δεν ήταν σε θέση ά</w:t>
      </w:r>
      <w:r w:rsidRPr="007222E2">
        <w:rPr>
          <w:rFonts w:eastAsia="Times New Roman" w:cs="Times New Roman"/>
          <w:szCs w:val="24"/>
        </w:rPr>
        <w:t>μυνας τα νησιά της Κάσου και των Ψαρών</w:t>
      </w:r>
      <w:r>
        <w:rPr>
          <w:rFonts w:eastAsia="Times New Roman" w:cs="Times New Roman"/>
          <w:szCs w:val="24"/>
        </w:rPr>
        <w:t>,</w:t>
      </w:r>
      <w:r w:rsidRPr="007222E2">
        <w:rPr>
          <w:rFonts w:eastAsia="Times New Roman" w:cs="Times New Roman"/>
          <w:szCs w:val="24"/>
        </w:rPr>
        <w:t xml:space="preserve"> αλλά με ο</w:t>
      </w:r>
      <w:r>
        <w:rPr>
          <w:rFonts w:eastAsia="Times New Roman" w:cs="Times New Roman"/>
          <w:szCs w:val="24"/>
        </w:rPr>
        <w:t>ικειοθελή προσφ</w:t>
      </w:r>
      <w:r>
        <w:rPr>
          <w:rFonts w:eastAsia="Times New Roman" w:cs="Times New Roman"/>
          <w:szCs w:val="24"/>
        </w:rPr>
        <w:t>ορά μπήκαν στον ε</w:t>
      </w:r>
      <w:r w:rsidRPr="007222E2">
        <w:rPr>
          <w:rFonts w:eastAsia="Times New Roman" w:cs="Times New Roman"/>
          <w:szCs w:val="24"/>
        </w:rPr>
        <w:t>θνικό αγώνα της απελευθέρωσης</w:t>
      </w:r>
      <w:r>
        <w:rPr>
          <w:rFonts w:eastAsia="Times New Roman" w:cs="Times New Roman"/>
          <w:szCs w:val="24"/>
        </w:rPr>
        <w:t>.</w:t>
      </w:r>
      <w:r w:rsidRPr="007222E2">
        <w:rPr>
          <w:rFonts w:eastAsia="Times New Roman" w:cs="Times New Roman"/>
          <w:szCs w:val="24"/>
        </w:rPr>
        <w:t xml:space="preserve"> Δεν κινδύνευαν δηλαδή και </w:t>
      </w:r>
      <w:r>
        <w:rPr>
          <w:rFonts w:eastAsia="Times New Roman" w:cs="Times New Roman"/>
          <w:szCs w:val="24"/>
        </w:rPr>
        <w:t xml:space="preserve">αγωνίστηκαν, </w:t>
      </w:r>
      <w:r w:rsidRPr="007222E2">
        <w:rPr>
          <w:rFonts w:eastAsia="Times New Roman" w:cs="Times New Roman"/>
          <w:szCs w:val="24"/>
        </w:rPr>
        <w:t>αλλά έδωσαν ό</w:t>
      </w:r>
      <w:r>
        <w:rPr>
          <w:rFonts w:eastAsia="Times New Roman" w:cs="Times New Roman"/>
          <w:szCs w:val="24"/>
        </w:rPr>
        <w:t>,</w:t>
      </w:r>
      <w:r w:rsidRPr="007222E2">
        <w:rPr>
          <w:rFonts w:eastAsia="Times New Roman" w:cs="Times New Roman"/>
          <w:szCs w:val="24"/>
        </w:rPr>
        <w:t>τι είχα</w:t>
      </w:r>
      <w:r>
        <w:rPr>
          <w:rFonts w:eastAsia="Times New Roman" w:cs="Times New Roman"/>
          <w:szCs w:val="24"/>
        </w:rPr>
        <w:t>ν</w:t>
      </w:r>
      <w:r w:rsidRPr="007222E2">
        <w:rPr>
          <w:rFonts w:eastAsia="Times New Roman" w:cs="Times New Roman"/>
          <w:szCs w:val="24"/>
        </w:rPr>
        <w:t xml:space="preserve"> και δεν είχα</w:t>
      </w:r>
      <w:r>
        <w:rPr>
          <w:rFonts w:eastAsia="Times New Roman" w:cs="Times New Roman"/>
          <w:szCs w:val="24"/>
        </w:rPr>
        <w:t>ν</w:t>
      </w:r>
      <w:r w:rsidRPr="007222E2">
        <w:rPr>
          <w:rFonts w:eastAsia="Times New Roman" w:cs="Times New Roman"/>
          <w:szCs w:val="24"/>
        </w:rPr>
        <w:t xml:space="preserve"> </w:t>
      </w:r>
      <w:r>
        <w:rPr>
          <w:rFonts w:eastAsia="Times New Roman" w:cs="Times New Roman"/>
          <w:szCs w:val="24"/>
        </w:rPr>
        <w:t>σε αυτόν τον αγώνα της εθνικής α</w:t>
      </w:r>
      <w:r w:rsidRPr="007222E2">
        <w:rPr>
          <w:rFonts w:eastAsia="Times New Roman" w:cs="Times New Roman"/>
          <w:szCs w:val="24"/>
        </w:rPr>
        <w:t>νεξαρτησίας</w:t>
      </w:r>
      <w:r>
        <w:rPr>
          <w:rFonts w:eastAsia="Times New Roman" w:cs="Times New Roman"/>
          <w:szCs w:val="24"/>
        </w:rPr>
        <w:t>.</w:t>
      </w:r>
    </w:p>
    <w:p w14:paraId="09A3F42A" w14:textId="77777777" w:rsidR="00D269F7" w:rsidRDefault="006C352B">
      <w:pPr>
        <w:spacing w:line="600" w:lineRule="auto"/>
        <w:ind w:firstLine="720"/>
        <w:contextualSpacing/>
        <w:jc w:val="both"/>
        <w:rPr>
          <w:rFonts w:eastAsia="Times New Roman" w:cs="Times New Roman"/>
          <w:szCs w:val="24"/>
        </w:rPr>
      </w:pPr>
      <w:r w:rsidRPr="007222E2">
        <w:rPr>
          <w:rFonts w:eastAsia="Times New Roman" w:cs="Times New Roman"/>
          <w:szCs w:val="24"/>
        </w:rPr>
        <w:lastRenderedPageBreak/>
        <w:t xml:space="preserve">Η τεράστια καταστροφή που προκάλεσε </w:t>
      </w:r>
      <w:r>
        <w:rPr>
          <w:rFonts w:eastAsia="Times New Roman" w:cs="Times New Roman"/>
          <w:szCs w:val="24"/>
        </w:rPr>
        <w:t xml:space="preserve">ο </w:t>
      </w:r>
      <w:proofErr w:type="spellStart"/>
      <w:r>
        <w:rPr>
          <w:rFonts w:eastAsia="Times New Roman" w:cs="Times New Roman"/>
          <w:szCs w:val="24"/>
        </w:rPr>
        <w:t>τουρκο</w:t>
      </w:r>
      <w:r w:rsidRPr="007222E2">
        <w:rPr>
          <w:rFonts w:eastAsia="Times New Roman" w:cs="Times New Roman"/>
          <w:szCs w:val="24"/>
        </w:rPr>
        <w:t>αιγυπτιακός</w:t>
      </w:r>
      <w:proofErr w:type="spellEnd"/>
      <w:r w:rsidRPr="007222E2">
        <w:rPr>
          <w:rFonts w:eastAsia="Times New Roman" w:cs="Times New Roman"/>
          <w:szCs w:val="24"/>
        </w:rPr>
        <w:t xml:space="preserve"> στόλος στα </w:t>
      </w:r>
      <w:r>
        <w:rPr>
          <w:rFonts w:eastAsia="Times New Roman" w:cs="Times New Roman"/>
          <w:szCs w:val="24"/>
        </w:rPr>
        <w:t>επαναστατ</w:t>
      </w:r>
      <w:r>
        <w:rPr>
          <w:rFonts w:eastAsia="Times New Roman" w:cs="Times New Roman"/>
          <w:szCs w:val="24"/>
        </w:rPr>
        <w:t>ημένα</w:t>
      </w:r>
      <w:r>
        <w:rPr>
          <w:rFonts w:eastAsia="Times New Roman" w:cs="Times New Roman"/>
          <w:szCs w:val="24"/>
        </w:rPr>
        <w:t xml:space="preserve"> </w:t>
      </w:r>
      <w:r w:rsidRPr="007222E2">
        <w:rPr>
          <w:rFonts w:eastAsia="Times New Roman" w:cs="Times New Roman"/>
          <w:szCs w:val="24"/>
        </w:rPr>
        <w:t>νησιά</w:t>
      </w:r>
      <w:r w:rsidRPr="007222E2">
        <w:rPr>
          <w:rFonts w:eastAsia="Times New Roman" w:cs="Times New Roman"/>
          <w:szCs w:val="24"/>
        </w:rPr>
        <w:t xml:space="preserve"> της Κάσου </w:t>
      </w:r>
      <w:r>
        <w:rPr>
          <w:rFonts w:eastAsia="Times New Roman" w:cs="Times New Roman"/>
          <w:szCs w:val="24"/>
        </w:rPr>
        <w:t>και των Ψαρών, αυ</w:t>
      </w:r>
      <w:r w:rsidRPr="007222E2">
        <w:rPr>
          <w:rFonts w:eastAsia="Times New Roman" w:cs="Times New Roman"/>
          <w:szCs w:val="24"/>
        </w:rPr>
        <w:t xml:space="preserve">τή η πρωτοφανής σφαγή των κατοίκων των νησιών </w:t>
      </w:r>
      <w:r>
        <w:rPr>
          <w:rFonts w:eastAsia="Times New Roman" w:cs="Times New Roman"/>
          <w:szCs w:val="24"/>
        </w:rPr>
        <w:t xml:space="preserve">στις 7 Ιουνίου </w:t>
      </w:r>
      <w:r w:rsidRPr="007222E2">
        <w:rPr>
          <w:rFonts w:eastAsia="Times New Roman" w:cs="Times New Roman"/>
          <w:szCs w:val="24"/>
        </w:rPr>
        <w:t>1824</w:t>
      </w:r>
      <w:r>
        <w:rPr>
          <w:rFonts w:eastAsia="Times New Roman" w:cs="Times New Roman"/>
          <w:szCs w:val="24"/>
        </w:rPr>
        <w:t xml:space="preserve"> </w:t>
      </w:r>
      <w:r w:rsidRPr="007222E2">
        <w:rPr>
          <w:rFonts w:eastAsia="Times New Roman" w:cs="Times New Roman"/>
          <w:szCs w:val="24"/>
        </w:rPr>
        <w:t>στην Κάσο και 20 Ιουνίου στα Ψαρά</w:t>
      </w:r>
      <w:r>
        <w:rPr>
          <w:rFonts w:eastAsia="Times New Roman" w:cs="Times New Roman"/>
          <w:szCs w:val="24"/>
        </w:rPr>
        <w:t>,</w:t>
      </w:r>
      <w:r w:rsidRPr="007222E2">
        <w:rPr>
          <w:rFonts w:eastAsia="Times New Roman" w:cs="Times New Roman"/>
          <w:szCs w:val="24"/>
        </w:rPr>
        <w:t xml:space="preserve"> </w:t>
      </w:r>
      <w:r>
        <w:rPr>
          <w:rFonts w:eastAsia="Times New Roman" w:cs="Times New Roman"/>
          <w:szCs w:val="24"/>
        </w:rPr>
        <w:t xml:space="preserve">όπου </w:t>
      </w:r>
      <w:r w:rsidRPr="007222E2">
        <w:rPr>
          <w:rFonts w:eastAsia="Times New Roman" w:cs="Times New Roman"/>
          <w:szCs w:val="24"/>
        </w:rPr>
        <w:t xml:space="preserve">ο ίδιος </w:t>
      </w:r>
      <w:r>
        <w:rPr>
          <w:rFonts w:eastAsia="Times New Roman" w:cs="Times New Roman"/>
          <w:szCs w:val="24"/>
        </w:rPr>
        <w:t xml:space="preserve">στόλος, </w:t>
      </w:r>
      <w:r w:rsidRPr="007222E2">
        <w:rPr>
          <w:rFonts w:eastAsia="Times New Roman" w:cs="Times New Roman"/>
          <w:szCs w:val="24"/>
        </w:rPr>
        <w:t xml:space="preserve">μετά την </w:t>
      </w:r>
      <w:r>
        <w:rPr>
          <w:rFonts w:eastAsia="Times New Roman" w:cs="Times New Roman"/>
          <w:szCs w:val="24"/>
        </w:rPr>
        <w:t>Κάσο, σ</w:t>
      </w:r>
      <w:r w:rsidRPr="007222E2">
        <w:rPr>
          <w:rFonts w:eastAsia="Times New Roman" w:cs="Times New Roman"/>
          <w:szCs w:val="24"/>
        </w:rPr>
        <w:t>υνέχισε την άνοδο του</w:t>
      </w:r>
      <w:r>
        <w:rPr>
          <w:rFonts w:eastAsia="Times New Roman" w:cs="Times New Roman"/>
          <w:szCs w:val="24"/>
        </w:rPr>
        <w:t>,</w:t>
      </w:r>
      <w:r w:rsidRPr="007222E2">
        <w:rPr>
          <w:rFonts w:eastAsia="Times New Roman" w:cs="Times New Roman"/>
          <w:szCs w:val="24"/>
        </w:rPr>
        <w:t xml:space="preserve"> </w:t>
      </w:r>
      <w:r>
        <w:rPr>
          <w:rFonts w:eastAsia="Times New Roman" w:cs="Times New Roman"/>
          <w:szCs w:val="24"/>
        </w:rPr>
        <w:t>στο</w:t>
      </w:r>
      <w:r w:rsidRPr="007222E2">
        <w:rPr>
          <w:rFonts w:eastAsia="Times New Roman" w:cs="Times New Roman"/>
          <w:szCs w:val="24"/>
        </w:rPr>
        <w:t xml:space="preserve"> </w:t>
      </w:r>
      <w:r>
        <w:rPr>
          <w:rFonts w:eastAsia="Times New Roman" w:cs="Times New Roman"/>
          <w:szCs w:val="24"/>
        </w:rPr>
        <w:t>Αιγαίο</w:t>
      </w:r>
      <w:r>
        <w:rPr>
          <w:rFonts w:eastAsia="Times New Roman" w:cs="Times New Roman"/>
          <w:szCs w:val="24"/>
        </w:rPr>
        <w:t xml:space="preserve">, </w:t>
      </w:r>
      <w:r w:rsidRPr="007222E2">
        <w:rPr>
          <w:rFonts w:eastAsia="Times New Roman" w:cs="Times New Roman"/>
          <w:szCs w:val="24"/>
        </w:rPr>
        <w:t>είναι ένα σημαντικό κομμάτι της ιστορικής μας κληρονομι</w:t>
      </w:r>
      <w:r w:rsidRPr="007222E2">
        <w:rPr>
          <w:rFonts w:eastAsia="Times New Roman" w:cs="Times New Roman"/>
          <w:szCs w:val="24"/>
        </w:rPr>
        <w:t>άς και πρέπει να το διατηρήσουμε χαραγμένο στη συλλογική μας μνήμη σαν κορυφαίο παρ</w:t>
      </w:r>
      <w:r>
        <w:rPr>
          <w:rFonts w:eastAsia="Times New Roman" w:cs="Times New Roman"/>
          <w:szCs w:val="24"/>
        </w:rPr>
        <w:t>άδειγμα εθνικής αντίστασης σε κ</w:t>
      </w:r>
      <w:r w:rsidRPr="007222E2">
        <w:rPr>
          <w:rFonts w:eastAsia="Times New Roman" w:cs="Times New Roman"/>
          <w:szCs w:val="24"/>
        </w:rPr>
        <w:t>άθε είδο</w:t>
      </w:r>
      <w:r>
        <w:rPr>
          <w:rFonts w:eastAsia="Times New Roman" w:cs="Times New Roman"/>
          <w:szCs w:val="24"/>
        </w:rPr>
        <w:t xml:space="preserve">υς υποτέλεια και </w:t>
      </w:r>
      <w:r>
        <w:rPr>
          <w:rFonts w:eastAsia="Times New Roman" w:cs="Times New Roman"/>
          <w:szCs w:val="24"/>
        </w:rPr>
        <w:t>της</w:t>
      </w:r>
      <w:r>
        <w:rPr>
          <w:rFonts w:eastAsia="Times New Roman" w:cs="Times New Roman"/>
          <w:szCs w:val="24"/>
        </w:rPr>
        <w:t xml:space="preserve"> δ</w:t>
      </w:r>
      <w:r>
        <w:rPr>
          <w:rFonts w:eastAsia="Times New Roman" w:cs="Times New Roman"/>
          <w:szCs w:val="24"/>
        </w:rPr>
        <w:t>ύναμης</w:t>
      </w:r>
      <w:r>
        <w:rPr>
          <w:rFonts w:eastAsia="Times New Roman" w:cs="Times New Roman"/>
          <w:szCs w:val="24"/>
        </w:rPr>
        <w:t xml:space="preserve"> ε</w:t>
      </w:r>
      <w:r w:rsidRPr="007222E2">
        <w:rPr>
          <w:rFonts w:eastAsia="Times New Roman" w:cs="Times New Roman"/>
          <w:szCs w:val="24"/>
        </w:rPr>
        <w:t xml:space="preserve">νός λαού που </w:t>
      </w:r>
      <w:r>
        <w:rPr>
          <w:rFonts w:eastAsia="Times New Roman" w:cs="Times New Roman"/>
          <w:szCs w:val="24"/>
        </w:rPr>
        <w:t xml:space="preserve">υπερασπίζεται </w:t>
      </w:r>
      <w:r w:rsidRPr="007222E2">
        <w:rPr>
          <w:rFonts w:eastAsia="Times New Roman" w:cs="Times New Roman"/>
          <w:szCs w:val="24"/>
        </w:rPr>
        <w:t>την εθνική κυριαρχία με αυταπάρνηση και αποφασιστικότητα</w:t>
      </w:r>
      <w:r>
        <w:rPr>
          <w:rFonts w:eastAsia="Times New Roman" w:cs="Times New Roman"/>
          <w:szCs w:val="24"/>
        </w:rPr>
        <w:t>.</w:t>
      </w:r>
    </w:p>
    <w:p w14:paraId="09A3F42B" w14:textId="77777777" w:rsidR="00D269F7" w:rsidRDefault="006C352B">
      <w:pPr>
        <w:spacing w:line="600" w:lineRule="auto"/>
        <w:ind w:firstLine="720"/>
        <w:contextualSpacing/>
        <w:jc w:val="both"/>
        <w:rPr>
          <w:rFonts w:eastAsia="Times New Roman" w:cs="Times New Roman"/>
          <w:szCs w:val="24"/>
        </w:rPr>
      </w:pPr>
      <w:r w:rsidRPr="007222E2">
        <w:rPr>
          <w:rFonts w:eastAsia="Times New Roman" w:cs="Times New Roman"/>
          <w:szCs w:val="24"/>
        </w:rPr>
        <w:t xml:space="preserve">Τα </w:t>
      </w:r>
      <w:r>
        <w:rPr>
          <w:rFonts w:eastAsia="Times New Roman" w:cs="Times New Roman"/>
          <w:szCs w:val="24"/>
        </w:rPr>
        <w:t>δ</w:t>
      </w:r>
      <w:r w:rsidRPr="007222E2">
        <w:rPr>
          <w:rFonts w:eastAsia="Times New Roman" w:cs="Times New Roman"/>
          <w:szCs w:val="24"/>
        </w:rPr>
        <w:t xml:space="preserve">ημοτικά </w:t>
      </w:r>
      <w:r>
        <w:rPr>
          <w:rFonts w:eastAsia="Times New Roman" w:cs="Times New Roman"/>
          <w:szCs w:val="24"/>
        </w:rPr>
        <w:t>σ</w:t>
      </w:r>
      <w:r w:rsidRPr="007222E2">
        <w:rPr>
          <w:rFonts w:eastAsia="Times New Roman" w:cs="Times New Roman"/>
          <w:szCs w:val="24"/>
        </w:rPr>
        <w:t>υμβούλι</w:t>
      </w:r>
      <w:r>
        <w:rPr>
          <w:rFonts w:eastAsia="Times New Roman" w:cs="Times New Roman"/>
          <w:szCs w:val="24"/>
        </w:rPr>
        <w:t xml:space="preserve">α της Κάσου των Ψαρών λόγω της μεγάλης τους προσφοράς στην </w:t>
      </w:r>
      <w:r>
        <w:rPr>
          <w:rFonts w:eastAsia="Times New Roman" w:cs="Times New Roman"/>
          <w:szCs w:val="24"/>
        </w:rPr>
        <w:t>Ε</w:t>
      </w:r>
      <w:r w:rsidRPr="007222E2">
        <w:rPr>
          <w:rFonts w:eastAsia="Times New Roman" w:cs="Times New Roman"/>
          <w:szCs w:val="24"/>
        </w:rPr>
        <w:t xml:space="preserve">λληνική Επανάσταση και κυρίως </w:t>
      </w:r>
      <w:r>
        <w:rPr>
          <w:rFonts w:eastAsia="Times New Roman" w:cs="Times New Roman"/>
          <w:szCs w:val="24"/>
        </w:rPr>
        <w:t>σ</w:t>
      </w:r>
      <w:r w:rsidRPr="007222E2">
        <w:rPr>
          <w:rFonts w:eastAsia="Times New Roman" w:cs="Times New Roman"/>
          <w:szCs w:val="24"/>
        </w:rPr>
        <w:t xml:space="preserve">την καταστροφή των </w:t>
      </w:r>
      <w:r>
        <w:rPr>
          <w:rFonts w:eastAsia="Times New Roman" w:cs="Times New Roman"/>
          <w:szCs w:val="24"/>
        </w:rPr>
        <w:t xml:space="preserve">νησιών </w:t>
      </w:r>
      <w:r w:rsidRPr="007222E2">
        <w:rPr>
          <w:rFonts w:eastAsia="Times New Roman" w:cs="Times New Roman"/>
          <w:szCs w:val="24"/>
        </w:rPr>
        <w:t>το 1824</w:t>
      </w:r>
      <w:r>
        <w:rPr>
          <w:rFonts w:eastAsia="Times New Roman" w:cs="Times New Roman"/>
          <w:szCs w:val="24"/>
        </w:rPr>
        <w:t>,</w:t>
      </w:r>
      <w:r w:rsidRPr="007222E2">
        <w:rPr>
          <w:rFonts w:eastAsia="Times New Roman" w:cs="Times New Roman"/>
          <w:szCs w:val="24"/>
        </w:rPr>
        <w:t xml:space="preserve"> εκφράζοντας τη γνώμη και </w:t>
      </w:r>
      <w:r>
        <w:rPr>
          <w:rFonts w:eastAsia="Times New Roman" w:cs="Times New Roman"/>
          <w:szCs w:val="24"/>
        </w:rPr>
        <w:t xml:space="preserve">την πάνδημη </w:t>
      </w:r>
      <w:r w:rsidRPr="007222E2">
        <w:rPr>
          <w:rFonts w:eastAsia="Times New Roman" w:cs="Times New Roman"/>
          <w:szCs w:val="24"/>
        </w:rPr>
        <w:t xml:space="preserve">απαίτηση των κατοίκων </w:t>
      </w:r>
      <w:r>
        <w:rPr>
          <w:rFonts w:eastAsia="Times New Roman" w:cs="Times New Roman"/>
          <w:szCs w:val="24"/>
        </w:rPr>
        <w:t>τους,</w:t>
      </w:r>
      <w:r w:rsidRPr="007222E2">
        <w:rPr>
          <w:rFonts w:eastAsia="Times New Roman" w:cs="Times New Roman"/>
          <w:szCs w:val="24"/>
        </w:rPr>
        <w:t xml:space="preserve"> έχουν αιτηθεί αρμοδίως</w:t>
      </w:r>
      <w:r>
        <w:rPr>
          <w:rFonts w:eastAsia="Times New Roman" w:cs="Times New Roman"/>
          <w:szCs w:val="24"/>
        </w:rPr>
        <w:t>,</w:t>
      </w:r>
      <w:r w:rsidRPr="007222E2">
        <w:rPr>
          <w:rFonts w:eastAsia="Times New Roman" w:cs="Times New Roman"/>
          <w:szCs w:val="24"/>
        </w:rPr>
        <w:t xml:space="preserve"> ώστε να χαρακτηριστούν τα δύο αυτά</w:t>
      </w:r>
      <w:r w:rsidRPr="007222E2">
        <w:rPr>
          <w:rFonts w:eastAsia="Times New Roman" w:cs="Times New Roman"/>
          <w:szCs w:val="24"/>
        </w:rPr>
        <w:t xml:space="preserve"> νησιά </w:t>
      </w:r>
      <w:r>
        <w:rPr>
          <w:rFonts w:eastAsia="Times New Roman" w:cs="Times New Roman"/>
          <w:szCs w:val="24"/>
        </w:rPr>
        <w:t xml:space="preserve">«ηρωικές νήσοι». </w:t>
      </w:r>
    </w:p>
    <w:p w14:paraId="09A3F42C" w14:textId="77777777" w:rsidR="00D269F7" w:rsidRDefault="006C352B">
      <w:pPr>
        <w:spacing w:line="600" w:lineRule="auto"/>
        <w:ind w:firstLine="720"/>
        <w:contextualSpacing/>
        <w:jc w:val="both"/>
        <w:rPr>
          <w:rFonts w:eastAsia="Times New Roman" w:cs="Times New Roman"/>
          <w:szCs w:val="24"/>
        </w:rPr>
      </w:pPr>
      <w:r w:rsidRPr="007222E2">
        <w:rPr>
          <w:rFonts w:eastAsia="Times New Roman" w:cs="Times New Roman"/>
          <w:szCs w:val="24"/>
        </w:rPr>
        <w:t>Έτσι</w:t>
      </w:r>
      <w:r>
        <w:rPr>
          <w:rFonts w:eastAsia="Times New Roman" w:cs="Times New Roman"/>
          <w:szCs w:val="24"/>
        </w:rPr>
        <w:t>,</w:t>
      </w:r>
      <w:r w:rsidRPr="007222E2">
        <w:rPr>
          <w:rFonts w:eastAsia="Times New Roman" w:cs="Times New Roman"/>
          <w:szCs w:val="24"/>
        </w:rPr>
        <w:t xml:space="preserve"> με τη σημερινή τροπολογία κλείνει ένας κύκλος</w:t>
      </w:r>
      <w:r>
        <w:rPr>
          <w:rFonts w:eastAsia="Times New Roman" w:cs="Times New Roman"/>
          <w:szCs w:val="24"/>
        </w:rPr>
        <w:t>,</w:t>
      </w:r>
      <w:r w:rsidRPr="007222E2">
        <w:rPr>
          <w:rFonts w:eastAsia="Times New Roman" w:cs="Times New Roman"/>
          <w:szCs w:val="24"/>
        </w:rPr>
        <w:t xml:space="preserve"> αποδίδεται η δέουσα τιμή και εκπληρώνεται το χρέος της μνήμης για </w:t>
      </w:r>
      <w:r w:rsidRPr="007222E2">
        <w:rPr>
          <w:rFonts w:eastAsia="Times New Roman" w:cs="Times New Roman"/>
          <w:szCs w:val="24"/>
        </w:rPr>
        <w:lastRenderedPageBreak/>
        <w:t xml:space="preserve">το </w:t>
      </w:r>
      <w:r>
        <w:rPr>
          <w:rFonts w:eastAsia="Times New Roman" w:cs="Times New Roman"/>
          <w:szCs w:val="24"/>
        </w:rPr>
        <w:t>ανυπολόγιστο τίμημα που πλήρωσε</w:t>
      </w:r>
      <w:r w:rsidRPr="007222E2">
        <w:rPr>
          <w:rFonts w:eastAsia="Times New Roman" w:cs="Times New Roman"/>
          <w:szCs w:val="24"/>
        </w:rPr>
        <w:t xml:space="preserve"> η Κάσος και τα Ψαρά στον αγώνα των Ελλήνων για την ελευθερία και την ανεξαρτη</w:t>
      </w:r>
      <w:r w:rsidRPr="007222E2">
        <w:rPr>
          <w:rFonts w:eastAsia="Times New Roman" w:cs="Times New Roman"/>
          <w:szCs w:val="24"/>
        </w:rPr>
        <w:t>σία</w:t>
      </w:r>
      <w:r>
        <w:rPr>
          <w:rFonts w:eastAsia="Times New Roman" w:cs="Times New Roman"/>
          <w:szCs w:val="24"/>
        </w:rPr>
        <w:t>.</w:t>
      </w:r>
      <w:r w:rsidRPr="007222E2">
        <w:rPr>
          <w:rFonts w:eastAsia="Times New Roman" w:cs="Times New Roman"/>
          <w:szCs w:val="24"/>
        </w:rPr>
        <w:t xml:space="preserve"> </w:t>
      </w:r>
    </w:p>
    <w:p w14:paraId="09A3F42D" w14:textId="77777777" w:rsidR="00D269F7" w:rsidRDefault="006C352B">
      <w:pPr>
        <w:spacing w:line="600" w:lineRule="auto"/>
        <w:ind w:firstLine="720"/>
        <w:contextualSpacing/>
        <w:jc w:val="both"/>
        <w:rPr>
          <w:rFonts w:eastAsia="Times New Roman" w:cs="Times New Roman"/>
          <w:szCs w:val="24"/>
        </w:rPr>
      </w:pPr>
      <w:r w:rsidRPr="007222E2">
        <w:rPr>
          <w:rFonts w:eastAsia="Times New Roman" w:cs="Times New Roman"/>
          <w:szCs w:val="24"/>
        </w:rPr>
        <w:t>Μπορούμε να πούμε</w:t>
      </w:r>
      <w:r>
        <w:rPr>
          <w:rFonts w:eastAsia="Times New Roman" w:cs="Times New Roman"/>
          <w:szCs w:val="24"/>
        </w:rPr>
        <w:t>,</w:t>
      </w:r>
      <w:r w:rsidRPr="007222E2">
        <w:rPr>
          <w:rFonts w:eastAsia="Times New Roman" w:cs="Times New Roman"/>
          <w:szCs w:val="24"/>
        </w:rPr>
        <w:t xml:space="preserve"> κυρία Υπουργέ</w:t>
      </w:r>
      <w:r>
        <w:rPr>
          <w:rFonts w:eastAsia="Times New Roman" w:cs="Times New Roman"/>
          <w:szCs w:val="24"/>
        </w:rPr>
        <w:t>,</w:t>
      </w:r>
      <w:r w:rsidRPr="007222E2">
        <w:rPr>
          <w:rFonts w:eastAsia="Times New Roman" w:cs="Times New Roman"/>
          <w:szCs w:val="24"/>
        </w:rPr>
        <w:t xml:space="preserve"> ότι σήμερα με την αποδοχή της τροπολογίας σας ανθίζει το κυκλάμινο στων Ψαρών την ολόμαυρη ράχη</w:t>
      </w:r>
      <w:r>
        <w:rPr>
          <w:rFonts w:eastAsia="Times New Roman" w:cs="Times New Roman"/>
          <w:szCs w:val="24"/>
        </w:rPr>
        <w:t>.</w:t>
      </w:r>
    </w:p>
    <w:p w14:paraId="09A3F42E" w14:textId="77777777" w:rsidR="00D269F7" w:rsidRDefault="006C352B">
      <w:pPr>
        <w:spacing w:line="600" w:lineRule="auto"/>
        <w:ind w:firstLine="720"/>
        <w:contextualSpacing/>
        <w:jc w:val="both"/>
        <w:rPr>
          <w:rFonts w:eastAsia="Times New Roman" w:cs="Times New Roman"/>
          <w:szCs w:val="24"/>
        </w:rPr>
      </w:pPr>
      <w:r w:rsidRPr="007222E2">
        <w:rPr>
          <w:rFonts w:eastAsia="Times New Roman" w:cs="Times New Roman"/>
          <w:szCs w:val="24"/>
        </w:rPr>
        <w:t xml:space="preserve"> </w:t>
      </w:r>
      <w:r>
        <w:rPr>
          <w:rFonts w:eastAsia="Times New Roman" w:cs="Times New Roman"/>
          <w:szCs w:val="24"/>
        </w:rPr>
        <w:t>Ευχαριστώ π</w:t>
      </w:r>
      <w:r w:rsidRPr="007222E2">
        <w:rPr>
          <w:rFonts w:eastAsia="Times New Roman" w:cs="Times New Roman"/>
          <w:szCs w:val="24"/>
        </w:rPr>
        <w:t>ολύ</w:t>
      </w:r>
      <w:r>
        <w:rPr>
          <w:rFonts w:eastAsia="Times New Roman" w:cs="Times New Roman"/>
          <w:szCs w:val="24"/>
        </w:rPr>
        <w:t>.</w:t>
      </w:r>
    </w:p>
    <w:p w14:paraId="09A3F42F" w14:textId="77777777" w:rsidR="00D269F7" w:rsidRDefault="006C352B">
      <w:pPr>
        <w:spacing w:line="600" w:lineRule="auto"/>
        <w:ind w:firstLine="720"/>
        <w:contextualSpacing/>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p>
    <w:p w14:paraId="09A3F430" w14:textId="77777777" w:rsidR="00D269F7" w:rsidRDefault="006C352B">
      <w:pPr>
        <w:spacing w:line="600" w:lineRule="auto"/>
        <w:ind w:firstLine="720"/>
        <w:contextualSpacing/>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7222E2">
        <w:rPr>
          <w:rFonts w:eastAsia="Times New Roman" w:cs="Times New Roman"/>
          <w:szCs w:val="24"/>
        </w:rPr>
        <w:t xml:space="preserve"> </w:t>
      </w:r>
      <w:r>
        <w:rPr>
          <w:rFonts w:eastAsia="Times New Roman" w:cs="Times New Roman"/>
          <w:szCs w:val="24"/>
        </w:rPr>
        <w:t>Ευχαριστούμε.</w:t>
      </w:r>
    </w:p>
    <w:p w14:paraId="09A3F43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Κωστοπαναγιώτου</w:t>
      </w:r>
      <w:proofErr w:type="spellEnd"/>
      <w:r>
        <w:rPr>
          <w:rFonts w:eastAsia="Times New Roman" w:cs="Times New Roman"/>
          <w:szCs w:val="24"/>
        </w:rPr>
        <w:t xml:space="preserve">, επίσης Βουλευτής του ΣΥΡΙΖΑ, για πέντε λεπτά.  </w:t>
      </w:r>
    </w:p>
    <w:p w14:paraId="09A3F43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ΚΩΣΤΟΠΑΝΑΓΙΩΤΟΥ: </w:t>
      </w:r>
      <w:r>
        <w:rPr>
          <w:rFonts w:eastAsia="Times New Roman" w:cs="Times New Roman"/>
          <w:szCs w:val="24"/>
        </w:rPr>
        <w:t xml:space="preserve">Ευχαριστώ, κυρία Πρόεδρε. </w:t>
      </w:r>
    </w:p>
    <w:p w14:paraId="09A3F433" w14:textId="77777777" w:rsidR="00D269F7" w:rsidRDefault="006C352B">
      <w:pPr>
        <w:spacing w:line="600" w:lineRule="auto"/>
        <w:ind w:firstLine="720"/>
        <w:contextualSpacing/>
        <w:jc w:val="both"/>
        <w:rPr>
          <w:rFonts w:eastAsia="Times New Roman" w:cs="Times New Roman"/>
          <w:szCs w:val="24"/>
        </w:rPr>
      </w:pPr>
      <w:r w:rsidRPr="007222E2">
        <w:rPr>
          <w:rFonts w:eastAsia="Times New Roman" w:cs="Times New Roman"/>
          <w:szCs w:val="24"/>
        </w:rPr>
        <w:t>Κυρίες και κύριοι συνάδελφοι</w:t>
      </w:r>
      <w:r>
        <w:rPr>
          <w:rFonts w:eastAsia="Times New Roman" w:cs="Times New Roman"/>
          <w:szCs w:val="24"/>
        </w:rPr>
        <w:t xml:space="preserve">, </w:t>
      </w:r>
      <w:r>
        <w:rPr>
          <w:rFonts w:eastAsia="Times New Roman" w:cs="Times New Roman"/>
          <w:szCs w:val="24"/>
        </w:rPr>
        <w:t>κ</w:t>
      </w:r>
      <w:r w:rsidRPr="007222E2">
        <w:rPr>
          <w:rFonts w:eastAsia="Times New Roman" w:cs="Times New Roman"/>
          <w:szCs w:val="24"/>
        </w:rPr>
        <w:t>ατ</w:t>
      </w:r>
      <w:r>
        <w:rPr>
          <w:rFonts w:eastAsia="Times New Roman" w:cs="Times New Roman"/>
          <w:szCs w:val="24"/>
        </w:rPr>
        <w:t xml:space="preserve">’ </w:t>
      </w:r>
      <w:r w:rsidRPr="007222E2">
        <w:rPr>
          <w:rFonts w:eastAsia="Times New Roman" w:cs="Times New Roman"/>
          <w:szCs w:val="24"/>
        </w:rPr>
        <w:t>αρχάς</w:t>
      </w:r>
      <w:r>
        <w:rPr>
          <w:rFonts w:eastAsia="Times New Roman" w:cs="Times New Roman"/>
          <w:szCs w:val="24"/>
        </w:rPr>
        <w:t>, υπερψηφίζω</w:t>
      </w:r>
      <w:r w:rsidRPr="007222E2">
        <w:rPr>
          <w:rFonts w:eastAsia="Times New Roman" w:cs="Times New Roman"/>
          <w:szCs w:val="24"/>
        </w:rPr>
        <w:t xml:space="preserve"> το νομοσχέδιο</w:t>
      </w:r>
      <w:r>
        <w:rPr>
          <w:rFonts w:eastAsia="Times New Roman" w:cs="Times New Roman"/>
          <w:szCs w:val="24"/>
        </w:rPr>
        <w:t>.</w:t>
      </w:r>
      <w:r w:rsidRPr="007222E2">
        <w:rPr>
          <w:rFonts w:eastAsia="Times New Roman" w:cs="Times New Roman"/>
          <w:szCs w:val="24"/>
        </w:rPr>
        <w:t xml:space="preserve"> Νομίζω</w:t>
      </w:r>
      <w:r>
        <w:rPr>
          <w:rFonts w:eastAsia="Times New Roman" w:cs="Times New Roman"/>
          <w:szCs w:val="24"/>
        </w:rPr>
        <w:t>, όμως,</w:t>
      </w:r>
      <w:r w:rsidRPr="007222E2">
        <w:rPr>
          <w:rFonts w:eastAsia="Times New Roman" w:cs="Times New Roman"/>
          <w:szCs w:val="24"/>
        </w:rPr>
        <w:t xml:space="preserve"> ότι το νομοσχέδιο αυτό θα είναι ελλιπές</w:t>
      </w:r>
      <w:r>
        <w:rPr>
          <w:rFonts w:eastAsia="Times New Roman" w:cs="Times New Roman"/>
          <w:szCs w:val="24"/>
        </w:rPr>
        <w:t>,</w:t>
      </w:r>
      <w:r w:rsidRPr="007222E2">
        <w:rPr>
          <w:rFonts w:eastAsia="Times New Roman" w:cs="Times New Roman"/>
          <w:szCs w:val="24"/>
        </w:rPr>
        <w:t xml:space="preserve"> εάν δεν συμπεριλάβει αυτό που θα τονίσω παρακάτω</w:t>
      </w:r>
      <w:r>
        <w:rPr>
          <w:rFonts w:eastAsia="Times New Roman" w:cs="Times New Roman"/>
          <w:szCs w:val="24"/>
        </w:rPr>
        <w:t>.</w:t>
      </w:r>
    </w:p>
    <w:p w14:paraId="09A3F434" w14:textId="77777777" w:rsidR="00D269F7" w:rsidRDefault="006C352B">
      <w:pPr>
        <w:spacing w:line="600" w:lineRule="auto"/>
        <w:ind w:firstLine="720"/>
        <w:contextualSpacing/>
        <w:jc w:val="both"/>
        <w:rPr>
          <w:rFonts w:eastAsia="Times New Roman" w:cs="Times New Roman"/>
          <w:szCs w:val="24"/>
        </w:rPr>
      </w:pPr>
      <w:r w:rsidRPr="007222E2">
        <w:rPr>
          <w:rFonts w:eastAsia="Times New Roman" w:cs="Times New Roman"/>
          <w:szCs w:val="24"/>
        </w:rPr>
        <w:t xml:space="preserve">Είμαι Βουλευτής </w:t>
      </w:r>
      <w:r>
        <w:rPr>
          <w:rFonts w:eastAsia="Times New Roman" w:cs="Times New Roman"/>
          <w:szCs w:val="24"/>
        </w:rPr>
        <w:t xml:space="preserve">της </w:t>
      </w:r>
      <w:r w:rsidRPr="007222E2">
        <w:rPr>
          <w:rFonts w:eastAsia="Times New Roman" w:cs="Times New Roman"/>
          <w:szCs w:val="24"/>
        </w:rPr>
        <w:t>μονοεδρική</w:t>
      </w:r>
      <w:r>
        <w:rPr>
          <w:rFonts w:eastAsia="Times New Roman" w:cs="Times New Roman"/>
          <w:szCs w:val="24"/>
        </w:rPr>
        <w:t>ς Φωκίδος,</w:t>
      </w:r>
      <w:r w:rsidRPr="007222E2">
        <w:rPr>
          <w:rFonts w:eastAsia="Times New Roman" w:cs="Times New Roman"/>
          <w:szCs w:val="24"/>
        </w:rPr>
        <w:t xml:space="preserve"> που έχουμε τον ομφαλό της γης</w:t>
      </w:r>
      <w:r>
        <w:rPr>
          <w:rFonts w:eastAsia="Times New Roman" w:cs="Times New Roman"/>
          <w:szCs w:val="24"/>
        </w:rPr>
        <w:t>,</w:t>
      </w:r>
      <w:r w:rsidRPr="007222E2">
        <w:rPr>
          <w:rFonts w:eastAsia="Times New Roman" w:cs="Times New Roman"/>
          <w:szCs w:val="24"/>
        </w:rPr>
        <w:t xml:space="preserve"> τους Δελφούς</w:t>
      </w:r>
      <w:r>
        <w:rPr>
          <w:rFonts w:eastAsia="Times New Roman" w:cs="Times New Roman"/>
          <w:szCs w:val="24"/>
        </w:rPr>
        <w:t>.</w:t>
      </w:r>
      <w:r w:rsidRPr="007222E2">
        <w:rPr>
          <w:rFonts w:eastAsia="Times New Roman" w:cs="Times New Roman"/>
          <w:szCs w:val="24"/>
        </w:rPr>
        <w:t xml:space="preserve"> </w:t>
      </w:r>
      <w:r>
        <w:rPr>
          <w:rFonts w:eastAsia="Times New Roman" w:cs="Times New Roman"/>
          <w:szCs w:val="24"/>
        </w:rPr>
        <w:t xml:space="preserve">Στους Δελφούς </w:t>
      </w:r>
      <w:r w:rsidRPr="007222E2">
        <w:rPr>
          <w:rFonts w:eastAsia="Times New Roman" w:cs="Times New Roman"/>
          <w:szCs w:val="24"/>
        </w:rPr>
        <w:t xml:space="preserve">δεν υπάρχει </w:t>
      </w:r>
      <w:r w:rsidRPr="007222E2">
        <w:rPr>
          <w:rFonts w:eastAsia="Times New Roman" w:cs="Times New Roman"/>
          <w:szCs w:val="24"/>
        </w:rPr>
        <w:lastRenderedPageBreak/>
        <w:t>γιατρός</w:t>
      </w:r>
      <w:r>
        <w:rPr>
          <w:rFonts w:eastAsia="Times New Roman" w:cs="Times New Roman"/>
          <w:szCs w:val="24"/>
        </w:rPr>
        <w:t>. Το δεύτερο</w:t>
      </w:r>
      <w:r w:rsidRPr="007222E2">
        <w:rPr>
          <w:rFonts w:eastAsia="Times New Roman" w:cs="Times New Roman"/>
          <w:szCs w:val="24"/>
        </w:rPr>
        <w:t xml:space="preserve"> σε </w:t>
      </w:r>
      <w:proofErr w:type="spellStart"/>
      <w:r w:rsidRPr="007222E2">
        <w:rPr>
          <w:rFonts w:eastAsia="Times New Roman" w:cs="Times New Roman"/>
          <w:szCs w:val="24"/>
        </w:rPr>
        <w:t>επισκεψιμότητα</w:t>
      </w:r>
      <w:proofErr w:type="spellEnd"/>
      <w:r w:rsidRPr="007222E2">
        <w:rPr>
          <w:rFonts w:eastAsia="Times New Roman" w:cs="Times New Roman"/>
          <w:szCs w:val="24"/>
        </w:rPr>
        <w:t xml:space="preserve"> </w:t>
      </w:r>
      <w:r>
        <w:rPr>
          <w:rFonts w:eastAsia="Times New Roman" w:cs="Times New Roman"/>
          <w:szCs w:val="24"/>
        </w:rPr>
        <w:t>μ</w:t>
      </w:r>
      <w:r w:rsidRPr="007222E2">
        <w:rPr>
          <w:rFonts w:eastAsia="Times New Roman" w:cs="Times New Roman"/>
          <w:szCs w:val="24"/>
        </w:rPr>
        <w:t>ουσείο στην Ελλάδα είναι το Μουσείο Δελφών</w:t>
      </w:r>
      <w:r>
        <w:rPr>
          <w:rFonts w:eastAsia="Times New Roman" w:cs="Times New Roman"/>
          <w:szCs w:val="24"/>
        </w:rPr>
        <w:t xml:space="preserve">. Το </w:t>
      </w:r>
      <w:r>
        <w:rPr>
          <w:rFonts w:eastAsia="Times New Roman" w:cs="Times New Roman"/>
          <w:szCs w:val="24"/>
        </w:rPr>
        <w:t>μ</w:t>
      </w:r>
      <w:r>
        <w:rPr>
          <w:rFonts w:eastAsia="Times New Roman" w:cs="Times New Roman"/>
          <w:szCs w:val="24"/>
        </w:rPr>
        <w:t>ουσείο</w:t>
      </w:r>
      <w:r>
        <w:rPr>
          <w:rFonts w:eastAsia="Times New Roman" w:cs="Times New Roman"/>
          <w:szCs w:val="24"/>
        </w:rPr>
        <w:t xml:space="preserve"> στέλνει</w:t>
      </w:r>
      <w:r w:rsidRPr="007222E2">
        <w:rPr>
          <w:rFonts w:eastAsia="Times New Roman" w:cs="Times New Roman"/>
          <w:szCs w:val="24"/>
        </w:rPr>
        <w:t xml:space="preserve"> 500.000 ευρώ το μήνα στο Υπουργείο Πολιτισμού</w:t>
      </w:r>
      <w:r>
        <w:rPr>
          <w:rFonts w:eastAsia="Times New Roman" w:cs="Times New Roman"/>
          <w:szCs w:val="24"/>
        </w:rPr>
        <w:t>.</w:t>
      </w:r>
      <w:r w:rsidRPr="007222E2">
        <w:rPr>
          <w:rFonts w:eastAsia="Times New Roman" w:cs="Times New Roman"/>
          <w:szCs w:val="24"/>
        </w:rPr>
        <w:t xml:space="preserve"> </w:t>
      </w:r>
    </w:p>
    <w:p w14:paraId="09A3F435" w14:textId="77777777" w:rsidR="00D269F7" w:rsidRDefault="006C352B">
      <w:pPr>
        <w:spacing w:line="600" w:lineRule="auto"/>
        <w:ind w:firstLine="720"/>
        <w:contextualSpacing/>
        <w:jc w:val="both"/>
        <w:rPr>
          <w:rFonts w:eastAsia="Times New Roman" w:cs="Times New Roman"/>
          <w:szCs w:val="24"/>
        </w:rPr>
      </w:pPr>
      <w:r w:rsidRPr="007222E2">
        <w:rPr>
          <w:rFonts w:eastAsia="Times New Roman" w:cs="Times New Roman"/>
          <w:szCs w:val="24"/>
        </w:rPr>
        <w:t>Είναι πύλη εισόδου</w:t>
      </w:r>
      <w:r>
        <w:rPr>
          <w:rFonts w:eastAsia="Times New Roman" w:cs="Times New Roman"/>
          <w:szCs w:val="24"/>
        </w:rPr>
        <w:t>.</w:t>
      </w:r>
      <w:r w:rsidRPr="007222E2">
        <w:rPr>
          <w:rFonts w:eastAsia="Times New Roman" w:cs="Times New Roman"/>
          <w:szCs w:val="24"/>
        </w:rPr>
        <w:t xml:space="preserve"> Έχουμε το χιονοδρομικό κέντρο Παρνασσού</w:t>
      </w:r>
      <w:r>
        <w:rPr>
          <w:rFonts w:eastAsia="Times New Roman" w:cs="Times New Roman"/>
          <w:szCs w:val="24"/>
        </w:rPr>
        <w:t>.</w:t>
      </w:r>
      <w:r w:rsidRPr="007222E2">
        <w:rPr>
          <w:rFonts w:eastAsia="Times New Roman" w:cs="Times New Roman"/>
          <w:szCs w:val="24"/>
        </w:rPr>
        <w:t xml:space="preserve"> Έχουμε τα κρουαζιερόπλοια</w:t>
      </w:r>
      <w:r>
        <w:rPr>
          <w:rFonts w:eastAsia="Times New Roman" w:cs="Times New Roman"/>
          <w:szCs w:val="24"/>
        </w:rPr>
        <w:t>,</w:t>
      </w:r>
      <w:r w:rsidRPr="007222E2">
        <w:rPr>
          <w:rFonts w:eastAsia="Times New Roman" w:cs="Times New Roman"/>
          <w:szCs w:val="24"/>
        </w:rPr>
        <w:t xml:space="preserve"> τα οποία προσεγγίζουν στην Ιτέα και με πούλμαν σε </w:t>
      </w:r>
      <w:r>
        <w:rPr>
          <w:rFonts w:eastAsia="Times New Roman" w:cs="Times New Roman"/>
          <w:szCs w:val="24"/>
        </w:rPr>
        <w:t>είκοσι</w:t>
      </w:r>
      <w:r w:rsidRPr="007222E2">
        <w:rPr>
          <w:rFonts w:eastAsia="Times New Roman" w:cs="Times New Roman"/>
          <w:szCs w:val="24"/>
        </w:rPr>
        <w:t xml:space="preserve"> λεπτά βρίσκονται στο </w:t>
      </w:r>
      <w:r>
        <w:rPr>
          <w:rFonts w:eastAsia="Times New Roman" w:cs="Times New Roman"/>
          <w:szCs w:val="24"/>
        </w:rPr>
        <w:t>μ</w:t>
      </w:r>
      <w:r w:rsidRPr="007222E2">
        <w:rPr>
          <w:rFonts w:eastAsia="Times New Roman" w:cs="Times New Roman"/>
          <w:szCs w:val="24"/>
        </w:rPr>
        <w:t>ουσείο</w:t>
      </w:r>
      <w:r>
        <w:rPr>
          <w:rFonts w:eastAsia="Times New Roman" w:cs="Times New Roman"/>
          <w:szCs w:val="24"/>
        </w:rPr>
        <w:t>.</w:t>
      </w:r>
      <w:r w:rsidRPr="007222E2">
        <w:rPr>
          <w:rFonts w:eastAsia="Times New Roman" w:cs="Times New Roman"/>
          <w:szCs w:val="24"/>
        </w:rPr>
        <w:t xml:space="preserve"> Είναι η πιο ορεινή περιο</w:t>
      </w:r>
      <w:r w:rsidRPr="007222E2">
        <w:rPr>
          <w:rFonts w:eastAsia="Times New Roman" w:cs="Times New Roman"/>
          <w:szCs w:val="24"/>
        </w:rPr>
        <w:t>χή της Ελλάδος</w:t>
      </w:r>
      <w:r>
        <w:rPr>
          <w:rFonts w:eastAsia="Times New Roman" w:cs="Times New Roman"/>
          <w:szCs w:val="24"/>
        </w:rPr>
        <w:t>.</w:t>
      </w:r>
      <w:r w:rsidRPr="007222E2">
        <w:rPr>
          <w:rFonts w:eastAsia="Times New Roman" w:cs="Times New Roman"/>
          <w:szCs w:val="24"/>
        </w:rPr>
        <w:t xml:space="preserve"> </w:t>
      </w:r>
      <w:r>
        <w:rPr>
          <w:rFonts w:eastAsia="Times New Roman" w:cs="Times New Roman"/>
          <w:szCs w:val="24"/>
        </w:rPr>
        <w:t xml:space="preserve">Έχουμε τον </w:t>
      </w:r>
      <w:r w:rsidRPr="007222E2">
        <w:rPr>
          <w:rFonts w:eastAsia="Times New Roman" w:cs="Times New Roman"/>
          <w:szCs w:val="24"/>
        </w:rPr>
        <w:t>Παρνασσό</w:t>
      </w:r>
      <w:r>
        <w:rPr>
          <w:rFonts w:eastAsia="Times New Roman" w:cs="Times New Roman"/>
          <w:szCs w:val="24"/>
        </w:rPr>
        <w:t>, την</w:t>
      </w:r>
      <w:r w:rsidRPr="007222E2">
        <w:rPr>
          <w:rFonts w:eastAsia="Times New Roman" w:cs="Times New Roman"/>
          <w:szCs w:val="24"/>
        </w:rPr>
        <w:t xml:space="preserve"> Γκιώνα</w:t>
      </w:r>
      <w:r>
        <w:rPr>
          <w:rFonts w:eastAsia="Times New Roman" w:cs="Times New Roman"/>
          <w:szCs w:val="24"/>
        </w:rPr>
        <w:t>,</w:t>
      </w:r>
      <w:r w:rsidRPr="007222E2">
        <w:rPr>
          <w:rFonts w:eastAsia="Times New Roman" w:cs="Times New Roman"/>
          <w:szCs w:val="24"/>
        </w:rPr>
        <w:t xml:space="preserve"> τα Βαρδούσια</w:t>
      </w:r>
      <w:r>
        <w:rPr>
          <w:rFonts w:eastAsia="Times New Roman" w:cs="Times New Roman"/>
          <w:szCs w:val="24"/>
        </w:rPr>
        <w:t>.</w:t>
      </w:r>
      <w:r w:rsidRPr="007222E2">
        <w:rPr>
          <w:rFonts w:eastAsia="Times New Roman" w:cs="Times New Roman"/>
          <w:szCs w:val="24"/>
        </w:rPr>
        <w:t xml:space="preserve"> Το </w:t>
      </w:r>
      <w:r>
        <w:rPr>
          <w:rFonts w:eastAsia="Times New Roman" w:cs="Times New Roman"/>
          <w:szCs w:val="24"/>
        </w:rPr>
        <w:t>ασθενοφόρο, ε</w:t>
      </w:r>
      <w:r w:rsidRPr="007222E2">
        <w:rPr>
          <w:rFonts w:eastAsia="Times New Roman" w:cs="Times New Roman"/>
          <w:szCs w:val="24"/>
        </w:rPr>
        <w:t>άν είναι στη Γραβιά</w:t>
      </w:r>
      <w:r>
        <w:rPr>
          <w:rFonts w:eastAsia="Times New Roman" w:cs="Times New Roman"/>
          <w:szCs w:val="24"/>
        </w:rPr>
        <w:t>,</w:t>
      </w:r>
      <w:r w:rsidRPr="007222E2">
        <w:rPr>
          <w:rFonts w:eastAsia="Times New Roman" w:cs="Times New Roman"/>
          <w:szCs w:val="24"/>
        </w:rPr>
        <w:t xml:space="preserve"> στη </w:t>
      </w:r>
      <w:proofErr w:type="spellStart"/>
      <w:r w:rsidRPr="007222E2">
        <w:rPr>
          <w:rFonts w:eastAsia="Times New Roman" w:cs="Times New Roman"/>
          <w:szCs w:val="24"/>
        </w:rPr>
        <w:t>Μουσουνίτσα</w:t>
      </w:r>
      <w:proofErr w:type="spellEnd"/>
      <w:r>
        <w:rPr>
          <w:rFonts w:eastAsia="Times New Roman" w:cs="Times New Roman"/>
          <w:szCs w:val="24"/>
        </w:rPr>
        <w:t>,</w:t>
      </w:r>
      <w:r w:rsidRPr="007222E2">
        <w:rPr>
          <w:rFonts w:eastAsia="Times New Roman" w:cs="Times New Roman"/>
          <w:szCs w:val="24"/>
        </w:rPr>
        <w:t xml:space="preserve"> οπουδήποτε</w:t>
      </w:r>
      <w:r>
        <w:rPr>
          <w:rFonts w:eastAsia="Times New Roman" w:cs="Times New Roman"/>
          <w:szCs w:val="24"/>
        </w:rPr>
        <w:t>,</w:t>
      </w:r>
      <w:r w:rsidRPr="007222E2">
        <w:rPr>
          <w:rFonts w:eastAsia="Times New Roman" w:cs="Times New Roman"/>
          <w:szCs w:val="24"/>
        </w:rPr>
        <w:t xml:space="preserve"> μπορεί να κάνει </w:t>
      </w:r>
      <w:r>
        <w:rPr>
          <w:rFonts w:eastAsia="Times New Roman" w:cs="Times New Roman"/>
          <w:szCs w:val="24"/>
        </w:rPr>
        <w:t xml:space="preserve">και δύο ώρες </w:t>
      </w:r>
      <w:r w:rsidRPr="007222E2">
        <w:rPr>
          <w:rFonts w:eastAsia="Times New Roman" w:cs="Times New Roman"/>
          <w:szCs w:val="24"/>
        </w:rPr>
        <w:t xml:space="preserve">να πάει να παραλάβει τον επισκέπτη του </w:t>
      </w:r>
      <w:r>
        <w:rPr>
          <w:rFonts w:eastAsia="Times New Roman" w:cs="Times New Roman"/>
          <w:szCs w:val="24"/>
        </w:rPr>
        <w:t>μ</w:t>
      </w:r>
      <w:r w:rsidRPr="007222E2">
        <w:rPr>
          <w:rFonts w:eastAsia="Times New Roman" w:cs="Times New Roman"/>
          <w:szCs w:val="24"/>
        </w:rPr>
        <w:t>ουσείου ο οποίος έχει ένα πρόβλημα</w:t>
      </w:r>
      <w:r>
        <w:rPr>
          <w:rFonts w:eastAsia="Times New Roman" w:cs="Times New Roman"/>
          <w:szCs w:val="24"/>
        </w:rPr>
        <w:t>.</w:t>
      </w:r>
      <w:r w:rsidRPr="007222E2">
        <w:rPr>
          <w:rFonts w:eastAsia="Times New Roman" w:cs="Times New Roman"/>
          <w:szCs w:val="24"/>
        </w:rPr>
        <w:t xml:space="preserve"> Και αναφέρομαι στα επε</w:t>
      </w:r>
      <w:r w:rsidRPr="007222E2">
        <w:rPr>
          <w:rFonts w:eastAsia="Times New Roman" w:cs="Times New Roman"/>
          <w:szCs w:val="24"/>
        </w:rPr>
        <w:t>ίγοντα έκτακτα περιστατικά</w:t>
      </w:r>
      <w:r>
        <w:rPr>
          <w:rFonts w:eastAsia="Times New Roman" w:cs="Times New Roman"/>
          <w:szCs w:val="24"/>
        </w:rPr>
        <w:t>.</w:t>
      </w:r>
    </w:p>
    <w:p w14:paraId="09A3F43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sidRPr="007222E2">
        <w:rPr>
          <w:rFonts w:eastAsia="Times New Roman" w:cs="Times New Roman"/>
          <w:szCs w:val="24"/>
        </w:rPr>
        <w:t>υπάρχει καθόλου γιατρός</w:t>
      </w:r>
      <w:r>
        <w:rPr>
          <w:rFonts w:eastAsia="Times New Roman" w:cs="Times New Roman"/>
          <w:szCs w:val="24"/>
        </w:rPr>
        <w:t xml:space="preserve"> και </w:t>
      </w:r>
      <w:proofErr w:type="spellStart"/>
      <w:r>
        <w:rPr>
          <w:rFonts w:eastAsia="Times New Roman" w:cs="Times New Roman"/>
          <w:szCs w:val="24"/>
        </w:rPr>
        <w:t>διασυρόμεθα</w:t>
      </w:r>
      <w:proofErr w:type="spellEnd"/>
      <w:r w:rsidRPr="007222E2">
        <w:rPr>
          <w:rFonts w:eastAsia="Times New Roman" w:cs="Times New Roman"/>
          <w:szCs w:val="24"/>
        </w:rPr>
        <w:t xml:space="preserve"> διεθνώς</w:t>
      </w:r>
      <w:r>
        <w:rPr>
          <w:rFonts w:eastAsia="Times New Roman" w:cs="Times New Roman"/>
          <w:szCs w:val="24"/>
        </w:rPr>
        <w:t>,</w:t>
      </w:r>
      <w:r w:rsidRPr="007222E2">
        <w:rPr>
          <w:rFonts w:eastAsia="Times New Roman" w:cs="Times New Roman"/>
          <w:szCs w:val="24"/>
        </w:rPr>
        <w:t xml:space="preserve"> όταν κάποιος από τους επισκέπτες του </w:t>
      </w:r>
      <w:r>
        <w:rPr>
          <w:rFonts w:eastAsia="Times New Roman" w:cs="Times New Roman"/>
          <w:szCs w:val="24"/>
        </w:rPr>
        <w:t>μ</w:t>
      </w:r>
      <w:r w:rsidRPr="007222E2">
        <w:rPr>
          <w:rFonts w:eastAsia="Times New Roman" w:cs="Times New Roman"/>
          <w:szCs w:val="24"/>
        </w:rPr>
        <w:t>ουσείου έχει ένα πρόβλημα επείγον</w:t>
      </w:r>
      <w:r>
        <w:rPr>
          <w:rFonts w:eastAsia="Times New Roman" w:cs="Times New Roman"/>
          <w:szCs w:val="24"/>
        </w:rPr>
        <w:t>.</w:t>
      </w:r>
      <w:r w:rsidRPr="007222E2">
        <w:rPr>
          <w:rFonts w:eastAsia="Times New Roman" w:cs="Times New Roman"/>
          <w:szCs w:val="24"/>
        </w:rPr>
        <w:t xml:space="preserve"> Μπορεί να περιμένει και δύο ώρες μέχρι να μεταφερθεί στο Νοσοκομείο της Άμφισσας</w:t>
      </w:r>
      <w:r>
        <w:rPr>
          <w:rFonts w:eastAsia="Times New Roman" w:cs="Times New Roman"/>
          <w:szCs w:val="24"/>
        </w:rPr>
        <w:t>.</w:t>
      </w:r>
      <w:r w:rsidRPr="007222E2">
        <w:rPr>
          <w:rFonts w:eastAsia="Times New Roman" w:cs="Times New Roman"/>
          <w:szCs w:val="24"/>
        </w:rPr>
        <w:t xml:space="preserve"> Πρέπει να βρεθεί λύση</w:t>
      </w:r>
      <w:r>
        <w:rPr>
          <w:rFonts w:eastAsia="Times New Roman" w:cs="Times New Roman"/>
          <w:szCs w:val="24"/>
        </w:rPr>
        <w:t xml:space="preserve">, όσον αφορά το </w:t>
      </w:r>
      <w:r w:rsidRPr="007222E2">
        <w:rPr>
          <w:rFonts w:eastAsia="Times New Roman" w:cs="Times New Roman"/>
          <w:szCs w:val="24"/>
        </w:rPr>
        <w:t>θέμα τουρισμός και υγεία</w:t>
      </w:r>
      <w:r>
        <w:rPr>
          <w:rFonts w:eastAsia="Times New Roman" w:cs="Times New Roman"/>
          <w:szCs w:val="24"/>
        </w:rPr>
        <w:t>,</w:t>
      </w:r>
      <w:r w:rsidRPr="007222E2">
        <w:rPr>
          <w:rFonts w:eastAsia="Times New Roman" w:cs="Times New Roman"/>
          <w:szCs w:val="24"/>
        </w:rPr>
        <w:t xml:space="preserve"> για την αντιμετώπιση των επειγόντων περιστατικών στις πύλες εισόδου της χώρας</w:t>
      </w:r>
      <w:r>
        <w:rPr>
          <w:rFonts w:eastAsia="Times New Roman" w:cs="Times New Roman"/>
          <w:szCs w:val="24"/>
        </w:rPr>
        <w:t>.</w:t>
      </w:r>
      <w:r w:rsidRPr="007222E2">
        <w:rPr>
          <w:rFonts w:eastAsia="Times New Roman" w:cs="Times New Roman"/>
          <w:szCs w:val="24"/>
        </w:rPr>
        <w:t xml:space="preserve"> Εάν δεν το κάνουμε αυτό</w:t>
      </w:r>
      <w:r>
        <w:rPr>
          <w:rFonts w:eastAsia="Times New Roman" w:cs="Times New Roman"/>
          <w:szCs w:val="24"/>
        </w:rPr>
        <w:t>,</w:t>
      </w:r>
      <w:r w:rsidRPr="007222E2">
        <w:rPr>
          <w:rFonts w:eastAsia="Times New Roman" w:cs="Times New Roman"/>
          <w:szCs w:val="24"/>
        </w:rPr>
        <w:t xml:space="preserve"> το νομοσχέδιο είναι λειψό</w:t>
      </w:r>
      <w:r>
        <w:rPr>
          <w:rFonts w:eastAsia="Times New Roman" w:cs="Times New Roman"/>
          <w:szCs w:val="24"/>
        </w:rPr>
        <w:t>.</w:t>
      </w:r>
      <w:r w:rsidRPr="007222E2">
        <w:rPr>
          <w:rFonts w:eastAsia="Times New Roman" w:cs="Times New Roman"/>
          <w:szCs w:val="24"/>
        </w:rPr>
        <w:t xml:space="preserve"> Μιλάω για τους Δελ</w:t>
      </w:r>
      <w:r w:rsidRPr="007222E2">
        <w:rPr>
          <w:rFonts w:eastAsia="Times New Roman" w:cs="Times New Roman"/>
          <w:szCs w:val="24"/>
        </w:rPr>
        <w:lastRenderedPageBreak/>
        <w:t>φούς που ξέρω πολύ καλά τι γίνεται</w:t>
      </w:r>
      <w:r>
        <w:rPr>
          <w:rFonts w:eastAsia="Times New Roman" w:cs="Times New Roman"/>
          <w:szCs w:val="24"/>
        </w:rPr>
        <w:t>.</w:t>
      </w:r>
      <w:r w:rsidRPr="007222E2">
        <w:rPr>
          <w:rFonts w:eastAsia="Times New Roman" w:cs="Times New Roman"/>
          <w:szCs w:val="24"/>
        </w:rPr>
        <w:t xml:space="preserve"> Όπως εί</w:t>
      </w:r>
      <w:r w:rsidRPr="007222E2">
        <w:rPr>
          <w:rFonts w:eastAsia="Times New Roman" w:cs="Times New Roman"/>
          <w:szCs w:val="24"/>
        </w:rPr>
        <w:t>πε</w:t>
      </w:r>
      <w:r>
        <w:rPr>
          <w:rFonts w:eastAsia="Times New Roman" w:cs="Times New Roman"/>
          <w:szCs w:val="24"/>
        </w:rPr>
        <w:t>, όμως</w:t>
      </w:r>
      <w:r w:rsidRPr="007222E2">
        <w:rPr>
          <w:rFonts w:eastAsia="Times New Roman" w:cs="Times New Roman"/>
          <w:szCs w:val="24"/>
        </w:rPr>
        <w:t xml:space="preserve"> και ο συνάδελφος </w:t>
      </w:r>
      <w:proofErr w:type="spellStart"/>
      <w:r w:rsidRPr="007222E2">
        <w:rPr>
          <w:rFonts w:eastAsia="Times New Roman" w:cs="Times New Roman"/>
          <w:szCs w:val="24"/>
        </w:rPr>
        <w:t>Ηγουμενίδης</w:t>
      </w:r>
      <w:proofErr w:type="spellEnd"/>
      <w:r w:rsidRPr="007222E2">
        <w:rPr>
          <w:rFonts w:eastAsia="Times New Roman" w:cs="Times New Roman"/>
          <w:szCs w:val="24"/>
        </w:rPr>
        <w:t xml:space="preserve"> στην εισήγησή του</w:t>
      </w:r>
      <w:r>
        <w:rPr>
          <w:rFonts w:eastAsia="Times New Roman" w:cs="Times New Roman"/>
          <w:szCs w:val="24"/>
        </w:rPr>
        <w:t>,</w:t>
      </w:r>
      <w:r w:rsidRPr="007222E2">
        <w:rPr>
          <w:rFonts w:eastAsia="Times New Roman" w:cs="Times New Roman"/>
          <w:szCs w:val="24"/>
        </w:rPr>
        <w:t xml:space="preserve"> όλες οι πύλες εισόδου του τουρισμού στη χώρα μας πρέπει να επανδρωθούν με επαρκή υγειονομική κάλυψη</w:t>
      </w:r>
      <w:r>
        <w:rPr>
          <w:rFonts w:eastAsia="Times New Roman" w:cs="Times New Roman"/>
          <w:szCs w:val="24"/>
        </w:rPr>
        <w:t>.</w:t>
      </w:r>
    </w:p>
    <w:p w14:paraId="09A3F437" w14:textId="77777777" w:rsidR="00D269F7" w:rsidRDefault="006C352B">
      <w:pPr>
        <w:spacing w:line="600" w:lineRule="auto"/>
        <w:ind w:firstLine="720"/>
        <w:contextualSpacing/>
        <w:jc w:val="both"/>
        <w:rPr>
          <w:rFonts w:eastAsia="Times New Roman" w:cs="Times New Roman"/>
          <w:szCs w:val="24"/>
        </w:rPr>
      </w:pPr>
      <w:r w:rsidRPr="007222E2">
        <w:rPr>
          <w:rFonts w:eastAsia="Times New Roman" w:cs="Times New Roman"/>
          <w:szCs w:val="24"/>
        </w:rPr>
        <w:t>Ευχαριστώ</w:t>
      </w:r>
      <w:r>
        <w:rPr>
          <w:rFonts w:eastAsia="Times New Roman" w:cs="Times New Roman"/>
          <w:szCs w:val="24"/>
        </w:rPr>
        <w:t>.</w:t>
      </w:r>
    </w:p>
    <w:p w14:paraId="09A3F438" w14:textId="77777777" w:rsidR="00D269F7" w:rsidRDefault="006C352B">
      <w:pPr>
        <w:spacing w:line="600" w:lineRule="auto"/>
        <w:contextualSpacing/>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p>
    <w:p w14:paraId="09A3F439" w14:textId="77777777" w:rsidR="00D269F7" w:rsidRDefault="006C352B">
      <w:pPr>
        <w:spacing w:line="600" w:lineRule="auto"/>
        <w:ind w:firstLine="720"/>
        <w:contextualSpacing/>
        <w:jc w:val="both"/>
        <w:rPr>
          <w:rFonts w:eastAsia="Times New Roman" w:cs="Times New Roman"/>
          <w:szCs w:val="24"/>
        </w:rPr>
      </w:pPr>
      <w:r w:rsidRPr="00D37336">
        <w:rPr>
          <w:rFonts w:eastAsia="Times New Roman" w:cs="Times New Roman"/>
          <w:b/>
          <w:szCs w:val="24"/>
        </w:rPr>
        <w:t>ΠΡΟΕΔΡΕΥΟΥΣΑ (Αναστασία Χριστοδουλοπούλου):</w:t>
      </w:r>
      <w:r w:rsidRPr="00D37336">
        <w:rPr>
          <w:rFonts w:eastAsia="Times New Roman" w:cs="Times New Roman"/>
          <w:b/>
          <w:szCs w:val="24"/>
        </w:rPr>
        <w:t xml:space="preserve"> </w:t>
      </w:r>
      <w:r>
        <w:rPr>
          <w:rFonts w:eastAsia="Times New Roman" w:cs="Times New Roman"/>
          <w:szCs w:val="24"/>
        </w:rPr>
        <w:t>Ευχαριστούμε.</w:t>
      </w:r>
    </w:p>
    <w:p w14:paraId="09A3F43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Αυγενάκης</w:t>
      </w:r>
      <w:proofErr w:type="spellEnd"/>
      <w:r>
        <w:rPr>
          <w:rFonts w:eastAsia="Times New Roman" w:cs="Times New Roman"/>
          <w:szCs w:val="24"/>
        </w:rPr>
        <w:t xml:space="preserve"> για πέντε λεπτά.</w:t>
      </w:r>
    </w:p>
    <w:p w14:paraId="09A3F43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Κυρία Υπουργέ, κυρίες και κύριοι συνάδελφοι, ο ελληνικός τουρισμός α</w:t>
      </w:r>
      <w:r w:rsidRPr="00447F89">
        <w:rPr>
          <w:rFonts w:eastAsia="Times New Roman" w:cs="Times New Roman"/>
          <w:szCs w:val="24"/>
        </w:rPr>
        <w:t>ποτελεί β</w:t>
      </w:r>
      <w:r>
        <w:rPr>
          <w:rFonts w:eastAsia="Times New Roman" w:cs="Times New Roman"/>
          <w:szCs w:val="24"/>
        </w:rPr>
        <w:t xml:space="preserve">ασικό πυλώνα της οικονομίας μας. </w:t>
      </w:r>
      <w:r w:rsidRPr="00447F89">
        <w:rPr>
          <w:rFonts w:eastAsia="Times New Roman" w:cs="Times New Roman"/>
          <w:szCs w:val="24"/>
        </w:rPr>
        <w:t xml:space="preserve">Είναι το όχημα για να έρθει η πολυπόθητη ανάπτυξη στη χώρα </w:t>
      </w:r>
      <w:r>
        <w:rPr>
          <w:rFonts w:eastAsia="Times New Roman" w:cs="Times New Roman"/>
          <w:szCs w:val="24"/>
        </w:rPr>
        <w:t>μας.</w:t>
      </w:r>
      <w:r w:rsidRPr="00447F89">
        <w:rPr>
          <w:rFonts w:eastAsia="Times New Roman" w:cs="Times New Roman"/>
          <w:szCs w:val="24"/>
        </w:rPr>
        <w:t xml:space="preserve"> Ο τουρισμός</w:t>
      </w:r>
      <w:r>
        <w:rPr>
          <w:rFonts w:eastAsia="Times New Roman" w:cs="Times New Roman"/>
          <w:szCs w:val="24"/>
        </w:rPr>
        <w:t xml:space="preserve"> αποτελεί το σπουδαιότερο κεφάλαιο</w:t>
      </w:r>
      <w:r w:rsidRPr="00447F89">
        <w:rPr>
          <w:rFonts w:eastAsia="Times New Roman" w:cs="Times New Roman"/>
          <w:szCs w:val="24"/>
        </w:rPr>
        <w:t xml:space="preserve"> για την </w:t>
      </w:r>
      <w:r>
        <w:rPr>
          <w:rFonts w:eastAsia="Times New Roman" w:cs="Times New Roman"/>
          <w:szCs w:val="24"/>
        </w:rPr>
        <w:t>ε</w:t>
      </w:r>
      <w:r w:rsidRPr="00447F89">
        <w:rPr>
          <w:rFonts w:eastAsia="Times New Roman" w:cs="Times New Roman"/>
          <w:szCs w:val="24"/>
        </w:rPr>
        <w:t>λληνική οικονομία</w:t>
      </w:r>
      <w:r>
        <w:rPr>
          <w:rFonts w:eastAsia="Times New Roman" w:cs="Times New Roman"/>
          <w:szCs w:val="24"/>
        </w:rPr>
        <w:t>,</w:t>
      </w:r>
      <w:r w:rsidRPr="00447F89">
        <w:rPr>
          <w:rFonts w:eastAsia="Times New Roman" w:cs="Times New Roman"/>
          <w:szCs w:val="24"/>
        </w:rPr>
        <w:t xml:space="preserve"> κ</w:t>
      </w:r>
      <w:r>
        <w:rPr>
          <w:rFonts w:eastAsia="Times New Roman" w:cs="Times New Roman"/>
          <w:szCs w:val="24"/>
        </w:rPr>
        <w:t xml:space="preserve">αθώς αντιπροσωπεύει πάνω από </w:t>
      </w:r>
      <w:r w:rsidRPr="00447F89">
        <w:rPr>
          <w:rFonts w:eastAsia="Times New Roman" w:cs="Times New Roman"/>
          <w:szCs w:val="24"/>
        </w:rPr>
        <w:t>το 20% του ΑΕΠ</w:t>
      </w:r>
      <w:r>
        <w:rPr>
          <w:rFonts w:eastAsia="Times New Roman" w:cs="Times New Roman"/>
          <w:szCs w:val="24"/>
        </w:rPr>
        <w:t>,</w:t>
      </w:r>
      <w:r w:rsidRPr="00447F89">
        <w:rPr>
          <w:rFonts w:eastAsia="Times New Roman" w:cs="Times New Roman"/>
          <w:szCs w:val="24"/>
        </w:rPr>
        <w:t xml:space="preserve"> πάνω από το 23% της συνολικής απασχόλησης</w:t>
      </w:r>
      <w:r>
        <w:rPr>
          <w:rFonts w:eastAsia="Times New Roman" w:cs="Times New Roman"/>
          <w:szCs w:val="24"/>
        </w:rPr>
        <w:t>,</w:t>
      </w:r>
      <w:r w:rsidRPr="00447F89">
        <w:rPr>
          <w:rFonts w:eastAsia="Times New Roman" w:cs="Times New Roman"/>
          <w:szCs w:val="24"/>
        </w:rPr>
        <w:t xml:space="preserve"> τα οποία μετα</w:t>
      </w:r>
      <w:r>
        <w:rPr>
          <w:rFonts w:eastAsia="Times New Roman" w:cs="Times New Roman"/>
          <w:szCs w:val="24"/>
        </w:rPr>
        <w:t>φράζονται και σε πάνω από 13 δισεκατομμύρια</w:t>
      </w:r>
      <w:r w:rsidRPr="00447F89">
        <w:rPr>
          <w:rFonts w:eastAsia="Times New Roman" w:cs="Times New Roman"/>
          <w:szCs w:val="24"/>
        </w:rPr>
        <w:t xml:space="preserve"> ευρώ έσοδα για την εθνική οικονομία</w:t>
      </w:r>
      <w:r>
        <w:rPr>
          <w:rFonts w:eastAsia="Times New Roman" w:cs="Times New Roman"/>
          <w:szCs w:val="24"/>
        </w:rPr>
        <w:t>.</w:t>
      </w:r>
      <w:r w:rsidRPr="00447F89">
        <w:rPr>
          <w:rFonts w:eastAsia="Times New Roman" w:cs="Times New Roman"/>
          <w:szCs w:val="24"/>
        </w:rPr>
        <w:t xml:space="preserve"> Ενώ παράλληλα</w:t>
      </w:r>
      <w:r>
        <w:rPr>
          <w:rFonts w:eastAsia="Times New Roman" w:cs="Times New Roman"/>
          <w:szCs w:val="24"/>
        </w:rPr>
        <w:t>,</w:t>
      </w:r>
      <w:r w:rsidRPr="00447F89">
        <w:rPr>
          <w:rFonts w:eastAsia="Times New Roman" w:cs="Times New Roman"/>
          <w:szCs w:val="24"/>
        </w:rPr>
        <w:t xml:space="preserve"> συνεισφέρει και στη βελτίωση της τραυματισμένης εικόνας της Ελλάδας και στο εξωτερικό</w:t>
      </w:r>
      <w:r>
        <w:rPr>
          <w:rFonts w:eastAsia="Times New Roman" w:cs="Times New Roman"/>
          <w:szCs w:val="24"/>
        </w:rPr>
        <w:t>.</w:t>
      </w:r>
    </w:p>
    <w:p w14:paraId="09A3F43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Γι’</w:t>
      </w:r>
      <w:r w:rsidRPr="00447F89">
        <w:rPr>
          <w:rFonts w:eastAsia="Times New Roman" w:cs="Times New Roman"/>
          <w:szCs w:val="24"/>
        </w:rPr>
        <w:t xml:space="preserve"> αυτό άλλωστε η Νέα Δημοκρατία στην προηγούμενη περίοδο διακυβέρνησης </w:t>
      </w:r>
      <w:r>
        <w:rPr>
          <w:rFonts w:eastAsia="Times New Roman" w:cs="Times New Roman"/>
          <w:szCs w:val="24"/>
        </w:rPr>
        <w:t>της,</w:t>
      </w:r>
      <w:r w:rsidRPr="00447F89">
        <w:rPr>
          <w:rFonts w:eastAsia="Times New Roman" w:cs="Times New Roman"/>
          <w:szCs w:val="24"/>
        </w:rPr>
        <w:t xml:space="preserve"> την περίοδο 2012</w:t>
      </w:r>
      <w:r>
        <w:rPr>
          <w:rFonts w:eastAsia="Times New Roman" w:cs="Times New Roman"/>
          <w:szCs w:val="24"/>
        </w:rPr>
        <w:t xml:space="preserve"> </w:t>
      </w:r>
      <w:r w:rsidRPr="00447F89">
        <w:rPr>
          <w:rFonts w:eastAsia="Times New Roman" w:cs="Times New Roman"/>
          <w:szCs w:val="24"/>
        </w:rPr>
        <w:t>-</w:t>
      </w:r>
      <w:r>
        <w:rPr>
          <w:rFonts w:eastAsia="Times New Roman" w:cs="Times New Roman"/>
          <w:szCs w:val="24"/>
        </w:rPr>
        <w:t xml:space="preserve"> </w:t>
      </w:r>
      <w:r>
        <w:rPr>
          <w:rFonts w:eastAsia="Times New Roman" w:cs="Times New Roman"/>
          <w:szCs w:val="24"/>
        </w:rPr>
        <w:t>20</w:t>
      </w:r>
      <w:r w:rsidRPr="00447F89">
        <w:rPr>
          <w:rFonts w:eastAsia="Times New Roman" w:cs="Times New Roman"/>
          <w:szCs w:val="24"/>
        </w:rPr>
        <w:t>14</w:t>
      </w:r>
      <w:r>
        <w:rPr>
          <w:rFonts w:eastAsia="Times New Roman" w:cs="Times New Roman"/>
          <w:szCs w:val="24"/>
        </w:rPr>
        <w:t>, εφάρμοσε μια ολοκληρωμένη ε</w:t>
      </w:r>
      <w:r w:rsidRPr="00447F89">
        <w:rPr>
          <w:rFonts w:eastAsia="Times New Roman" w:cs="Times New Roman"/>
          <w:szCs w:val="24"/>
        </w:rPr>
        <w:t xml:space="preserve">θνική στρατηγική για </w:t>
      </w:r>
      <w:r w:rsidRPr="00447F89">
        <w:rPr>
          <w:rFonts w:eastAsia="Times New Roman" w:cs="Times New Roman"/>
          <w:szCs w:val="24"/>
        </w:rPr>
        <w:t>τον τουρισμό</w:t>
      </w:r>
      <w:r>
        <w:rPr>
          <w:rFonts w:eastAsia="Times New Roman" w:cs="Times New Roman"/>
          <w:szCs w:val="24"/>
        </w:rPr>
        <w:t>,</w:t>
      </w:r>
      <w:r w:rsidRPr="00447F89">
        <w:rPr>
          <w:rFonts w:eastAsia="Times New Roman" w:cs="Times New Roman"/>
          <w:szCs w:val="24"/>
        </w:rPr>
        <w:t xml:space="preserve"> η οποία υλοποιήθηκε σε τρία βασικά επίπεδα</w:t>
      </w:r>
      <w:r>
        <w:rPr>
          <w:rFonts w:eastAsia="Times New Roman" w:cs="Times New Roman"/>
          <w:szCs w:val="24"/>
        </w:rPr>
        <w:t>:</w:t>
      </w:r>
      <w:r w:rsidRPr="00447F89">
        <w:rPr>
          <w:rFonts w:eastAsia="Times New Roman" w:cs="Times New Roman"/>
          <w:szCs w:val="24"/>
        </w:rPr>
        <w:t xml:space="preserve"> νομοθετικό</w:t>
      </w:r>
      <w:r>
        <w:rPr>
          <w:rFonts w:eastAsia="Times New Roman" w:cs="Times New Roman"/>
          <w:szCs w:val="24"/>
        </w:rPr>
        <w:t>,</w:t>
      </w:r>
      <w:r w:rsidRPr="00447F89">
        <w:rPr>
          <w:rFonts w:eastAsia="Times New Roman" w:cs="Times New Roman"/>
          <w:szCs w:val="24"/>
        </w:rPr>
        <w:t xml:space="preserve"> αναπτυξιακό</w:t>
      </w:r>
      <w:r>
        <w:rPr>
          <w:rFonts w:eastAsia="Times New Roman" w:cs="Times New Roman"/>
          <w:szCs w:val="24"/>
        </w:rPr>
        <w:t>,</w:t>
      </w:r>
      <w:r w:rsidRPr="00447F89">
        <w:rPr>
          <w:rFonts w:eastAsia="Times New Roman" w:cs="Times New Roman"/>
          <w:szCs w:val="24"/>
        </w:rPr>
        <w:t xml:space="preserve"> αλλά και επικοινωνιακό</w:t>
      </w:r>
      <w:r>
        <w:rPr>
          <w:rFonts w:eastAsia="Times New Roman" w:cs="Times New Roman"/>
          <w:szCs w:val="24"/>
        </w:rPr>
        <w:t>.</w:t>
      </w:r>
      <w:r w:rsidRPr="00447F89">
        <w:rPr>
          <w:rFonts w:eastAsia="Times New Roman" w:cs="Times New Roman"/>
          <w:szCs w:val="24"/>
        </w:rPr>
        <w:t xml:space="preserve"> </w:t>
      </w:r>
      <w:r>
        <w:rPr>
          <w:rFonts w:eastAsia="Times New Roman" w:cs="Times New Roman"/>
          <w:szCs w:val="24"/>
        </w:rPr>
        <w:t>Και πετύχαμε την περίοδο αυτή μι</w:t>
      </w:r>
      <w:r w:rsidRPr="00447F89">
        <w:rPr>
          <w:rFonts w:eastAsia="Times New Roman" w:cs="Times New Roman"/>
          <w:szCs w:val="24"/>
        </w:rPr>
        <w:t>α θεαματική αύξηση στον τουρισμό</w:t>
      </w:r>
      <w:r>
        <w:rPr>
          <w:rFonts w:eastAsia="Times New Roman" w:cs="Times New Roman"/>
          <w:szCs w:val="24"/>
        </w:rPr>
        <w:t>,</w:t>
      </w:r>
      <w:r w:rsidRPr="00447F89">
        <w:rPr>
          <w:rFonts w:eastAsia="Times New Roman" w:cs="Times New Roman"/>
          <w:szCs w:val="24"/>
        </w:rPr>
        <w:t xml:space="preserve"> τόσο στα έξοδα όσο φυσικά στις αφίξεις</w:t>
      </w:r>
      <w:r>
        <w:rPr>
          <w:rFonts w:eastAsia="Times New Roman" w:cs="Times New Roman"/>
          <w:szCs w:val="24"/>
        </w:rPr>
        <w:t>.</w:t>
      </w:r>
      <w:r w:rsidRPr="00447F89">
        <w:rPr>
          <w:rFonts w:eastAsia="Times New Roman" w:cs="Times New Roman"/>
          <w:szCs w:val="24"/>
        </w:rPr>
        <w:t xml:space="preserve"> </w:t>
      </w:r>
    </w:p>
    <w:p w14:paraId="09A3F43D" w14:textId="77777777" w:rsidR="00D269F7" w:rsidRDefault="006C352B">
      <w:pPr>
        <w:spacing w:line="600" w:lineRule="auto"/>
        <w:ind w:firstLine="720"/>
        <w:contextualSpacing/>
        <w:jc w:val="both"/>
        <w:rPr>
          <w:rFonts w:eastAsia="Times New Roman" w:cs="Times New Roman"/>
          <w:szCs w:val="24"/>
        </w:rPr>
      </w:pPr>
      <w:r w:rsidRPr="00447F89">
        <w:rPr>
          <w:rFonts w:eastAsia="Times New Roman" w:cs="Times New Roman"/>
          <w:szCs w:val="24"/>
        </w:rPr>
        <w:t>Η ανοδική αυτή πορεία συνεχίστηκε</w:t>
      </w:r>
      <w:r>
        <w:rPr>
          <w:rFonts w:eastAsia="Times New Roman" w:cs="Times New Roman"/>
          <w:szCs w:val="24"/>
        </w:rPr>
        <w:t>,</w:t>
      </w:r>
      <w:r w:rsidRPr="00447F89">
        <w:rPr>
          <w:rFonts w:eastAsia="Times New Roman" w:cs="Times New Roman"/>
          <w:szCs w:val="24"/>
        </w:rPr>
        <w:t xml:space="preserve"> </w:t>
      </w:r>
      <w:r>
        <w:rPr>
          <w:rFonts w:eastAsia="Times New Roman" w:cs="Times New Roman"/>
          <w:szCs w:val="24"/>
        </w:rPr>
        <w:t>όμως,</w:t>
      </w:r>
      <w:r w:rsidRPr="00447F89">
        <w:rPr>
          <w:rFonts w:eastAsia="Times New Roman" w:cs="Times New Roman"/>
          <w:szCs w:val="24"/>
        </w:rPr>
        <w:t xml:space="preserve"> όπως ήταν αναμενόμενο</w:t>
      </w:r>
      <w:r>
        <w:rPr>
          <w:rFonts w:eastAsia="Times New Roman" w:cs="Times New Roman"/>
          <w:szCs w:val="24"/>
        </w:rPr>
        <w:t>,</w:t>
      </w:r>
      <w:r w:rsidRPr="00447F89">
        <w:rPr>
          <w:rFonts w:eastAsia="Times New Roman" w:cs="Times New Roman"/>
          <w:szCs w:val="24"/>
        </w:rPr>
        <w:t xml:space="preserve"> και το 2015</w:t>
      </w:r>
      <w:r>
        <w:rPr>
          <w:rFonts w:eastAsia="Times New Roman" w:cs="Times New Roman"/>
          <w:szCs w:val="24"/>
        </w:rPr>
        <w:t>.</w:t>
      </w:r>
      <w:r w:rsidRPr="00447F89">
        <w:rPr>
          <w:rFonts w:eastAsia="Times New Roman" w:cs="Times New Roman"/>
          <w:szCs w:val="24"/>
        </w:rPr>
        <w:t xml:space="preserve"> Μάλιστα</w:t>
      </w:r>
      <w:r>
        <w:rPr>
          <w:rFonts w:eastAsia="Times New Roman" w:cs="Times New Roman"/>
          <w:szCs w:val="24"/>
        </w:rPr>
        <w:t>,</w:t>
      </w:r>
      <w:r w:rsidRPr="00447F89">
        <w:rPr>
          <w:rFonts w:eastAsia="Times New Roman" w:cs="Times New Roman"/>
          <w:szCs w:val="24"/>
        </w:rPr>
        <w:t xml:space="preserve"> την περίοδο αυτή είχαμε εισαγάγει </w:t>
      </w:r>
      <w:r>
        <w:rPr>
          <w:rFonts w:eastAsia="Times New Roman" w:cs="Times New Roman"/>
          <w:szCs w:val="24"/>
        </w:rPr>
        <w:t xml:space="preserve">τον </w:t>
      </w:r>
      <w:r w:rsidRPr="00447F89">
        <w:rPr>
          <w:rFonts w:eastAsia="Times New Roman" w:cs="Times New Roman"/>
          <w:szCs w:val="24"/>
        </w:rPr>
        <w:t>ν</w:t>
      </w:r>
      <w:r>
        <w:rPr>
          <w:rFonts w:eastAsia="Times New Roman" w:cs="Times New Roman"/>
          <w:szCs w:val="24"/>
        </w:rPr>
        <w:t>.4276/</w:t>
      </w:r>
      <w:r w:rsidRPr="00447F89">
        <w:rPr>
          <w:rFonts w:eastAsia="Times New Roman" w:cs="Times New Roman"/>
          <w:szCs w:val="24"/>
        </w:rPr>
        <w:t>2014 για την απλούστευση των διαδικασιών λειτουργίας τουριστικών επιχειρήσεων και τουριστικών υποδομών και τις ειδικές μορφές τουρισμού</w:t>
      </w:r>
      <w:r>
        <w:rPr>
          <w:rFonts w:eastAsia="Times New Roman" w:cs="Times New Roman"/>
          <w:szCs w:val="24"/>
        </w:rPr>
        <w:t>.</w:t>
      </w:r>
      <w:r w:rsidRPr="00447F89">
        <w:rPr>
          <w:rFonts w:eastAsia="Times New Roman" w:cs="Times New Roman"/>
          <w:szCs w:val="24"/>
        </w:rPr>
        <w:t xml:space="preserve"> </w:t>
      </w:r>
    </w:p>
    <w:p w14:paraId="09A3F43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w:t>
      </w:r>
      <w:r w:rsidRPr="00447F89">
        <w:rPr>
          <w:rFonts w:eastAsia="Times New Roman" w:cs="Times New Roman"/>
          <w:szCs w:val="24"/>
        </w:rPr>
        <w:t>το νομοσχέδιο αυτό άλλωστε</w:t>
      </w:r>
      <w:r>
        <w:rPr>
          <w:rFonts w:eastAsia="Times New Roman" w:cs="Times New Roman"/>
          <w:szCs w:val="24"/>
        </w:rPr>
        <w:t>,</w:t>
      </w:r>
      <w:r w:rsidRPr="00447F89">
        <w:rPr>
          <w:rFonts w:eastAsia="Times New Roman" w:cs="Times New Roman"/>
          <w:szCs w:val="24"/>
        </w:rPr>
        <w:t xml:space="preserve"> στο οποίο είχα τη χαρά να είναι εισηγητής τότε</w:t>
      </w:r>
      <w:r>
        <w:rPr>
          <w:rFonts w:eastAsia="Times New Roman" w:cs="Times New Roman"/>
          <w:szCs w:val="24"/>
        </w:rPr>
        <w:t>, είχαμε ρυθμίσει και μι</w:t>
      </w:r>
      <w:r w:rsidRPr="00447F89">
        <w:rPr>
          <w:rFonts w:eastAsia="Times New Roman" w:cs="Times New Roman"/>
          <w:szCs w:val="24"/>
        </w:rPr>
        <w:t>α σειρά σημαντικών θεμάτων</w:t>
      </w:r>
      <w:r>
        <w:rPr>
          <w:rFonts w:eastAsia="Times New Roman" w:cs="Times New Roman"/>
          <w:szCs w:val="24"/>
        </w:rPr>
        <w:t xml:space="preserve">, όπως </w:t>
      </w:r>
      <w:r w:rsidRPr="00447F89">
        <w:rPr>
          <w:rFonts w:eastAsia="Times New Roman" w:cs="Times New Roman"/>
          <w:szCs w:val="24"/>
        </w:rPr>
        <w:t>η διαμόρφωση των προϋποθέσεων που θα επιτρέψουν την ανάπτυξη τ</w:t>
      </w:r>
      <w:r>
        <w:rPr>
          <w:rFonts w:eastAsia="Times New Roman" w:cs="Times New Roman"/>
          <w:szCs w:val="24"/>
        </w:rPr>
        <w:t>ου ποιοτικού και υψηλής</w:t>
      </w:r>
      <w:r w:rsidRPr="00447F89">
        <w:rPr>
          <w:rFonts w:eastAsia="Times New Roman" w:cs="Times New Roman"/>
          <w:szCs w:val="24"/>
        </w:rPr>
        <w:t xml:space="preserve"> οικον</w:t>
      </w:r>
      <w:r>
        <w:rPr>
          <w:rFonts w:eastAsia="Times New Roman" w:cs="Times New Roman"/>
          <w:szCs w:val="24"/>
        </w:rPr>
        <w:t>ομικής απόδοσης τουρισμού και μι</w:t>
      </w:r>
      <w:r w:rsidRPr="00447F89">
        <w:rPr>
          <w:rFonts w:eastAsia="Times New Roman" w:cs="Times New Roman"/>
          <w:szCs w:val="24"/>
        </w:rPr>
        <w:t>α σειρά άλλων βελτιώσεων</w:t>
      </w:r>
      <w:r>
        <w:rPr>
          <w:rFonts w:eastAsia="Times New Roman" w:cs="Times New Roman"/>
          <w:szCs w:val="24"/>
        </w:rPr>
        <w:t>.</w:t>
      </w:r>
    </w:p>
    <w:p w14:paraId="09A3F43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Με</w:t>
      </w:r>
      <w:r>
        <w:rPr>
          <w:rFonts w:eastAsia="Times New Roman" w:cs="Times New Roman"/>
          <w:szCs w:val="24"/>
        </w:rPr>
        <w:t xml:space="preserve"> τον ν.4276 είχαν ρυθμιστεί τα κύρια θέματα που αφορούσαν στον θεματικό τουρισμό. Ποια είναι η αναγκαιότητα, λοιπόν, του σχεδίου νόμου που συζητάμε σήμερα; </w:t>
      </w:r>
      <w:r w:rsidRPr="00447F89">
        <w:rPr>
          <w:rFonts w:eastAsia="Times New Roman" w:cs="Times New Roman"/>
          <w:szCs w:val="24"/>
        </w:rPr>
        <w:t>Ποια η σκοπιμότητα του</w:t>
      </w:r>
      <w:r>
        <w:rPr>
          <w:rFonts w:eastAsia="Times New Roman" w:cs="Times New Roman"/>
          <w:szCs w:val="24"/>
        </w:rPr>
        <w:t>;</w:t>
      </w:r>
      <w:r w:rsidRPr="00447F89">
        <w:rPr>
          <w:rFonts w:eastAsia="Times New Roman" w:cs="Times New Roman"/>
          <w:szCs w:val="24"/>
        </w:rPr>
        <w:t xml:space="preserve"> Ποιες </w:t>
      </w:r>
      <w:r>
        <w:rPr>
          <w:rFonts w:eastAsia="Times New Roman" w:cs="Times New Roman"/>
          <w:szCs w:val="24"/>
        </w:rPr>
        <w:t xml:space="preserve">είναι οι </w:t>
      </w:r>
      <w:r w:rsidRPr="00447F89">
        <w:rPr>
          <w:rFonts w:eastAsia="Times New Roman" w:cs="Times New Roman"/>
          <w:szCs w:val="24"/>
        </w:rPr>
        <w:t>ελλείψεις ή</w:t>
      </w:r>
      <w:r>
        <w:rPr>
          <w:rFonts w:eastAsia="Times New Roman" w:cs="Times New Roman"/>
          <w:szCs w:val="24"/>
        </w:rPr>
        <w:t>,</w:t>
      </w:r>
      <w:r w:rsidRPr="00447F89">
        <w:rPr>
          <w:rFonts w:eastAsia="Times New Roman" w:cs="Times New Roman"/>
          <w:szCs w:val="24"/>
        </w:rPr>
        <w:t xml:space="preserve"> αν θέλετε</w:t>
      </w:r>
      <w:r>
        <w:rPr>
          <w:rFonts w:eastAsia="Times New Roman" w:cs="Times New Roman"/>
          <w:szCs w:val="24"/>
        </w:rPr>
        <w:t>, ακόμα και ποιες οι δυσλειτουργίες π</w:t>
      </w:r>
      <w:r w:rsidRPr="00447F89">
        <w:rPr>
          <w:rFonts w:eastAsia="Times New Roman" w:cs="Times New Roman"/>
          <w:szCs w:val="24"/>
        </w:rPr>
        <w:t>ου</w:t>
      </w:r>
      <w:r w:rsidRPr="00447F89">
        <w:rPr>
          <w:rFonts w:eastAsia="Times New Roman" w:cs="Times New Roman"/>
          <w:szCs w:val="24"/>
        </w:rPr>
        <w:t xml:space="preserve"> ενδεχομένως </w:t>
      </w:r>
      <w:r>
        <w:rPr>
          <w:rFonts w:eastAsia="Times New Roman" w:cs="Times New Roman"/>
          <w:szCs w:val="24"/>
        </w:rPr>
        <w:t xml:space="preserve">δημιουργήθηκαν από τον ν.4276; </w:t>
      </w:r>
      <w:r w:rsidRPr="00447F89">
        <w:rPr>
          <w:rFonts w:eastAsia="Times New Roman" w:cs="Times New Roman"/>
          <w:szCs w:val="24"/>
        </w:rPr>
        <w:t>Να τις δούμε</w:t>
      </w:r>
      <w:r>
        <w:rPr>
          <w:rFonts w:eastAsia="Times New Roman" w:cs="Times New Roman"/>
          <w:szCs w:val="24"/>
        </w:rPr>
        <w:t>. Κι αν</w:t>
      </w:r>
      <w:r w:rsidRPr="00447F89">
        <w:rPr>
          <w:rFonts w:eastAsia="Times New Roman" w:cs="Times New Roman"/>
          <w:szCs w:val="24"/>
        </w:rPr>
        <w:t xml:space="preserve"> δημιουργήθηκαν προβλήματα</w:t>
      </w:r>
      <w:r>
        <w:rPr>
          <w:rFonts w:eastAsia="Times New Roman" w:cs="Times New Roman"/>
          <w:szCs w:val="24"/>
        </w:rPr>
        <w:t>,</w:t>
      </w:r>
      <w:r w:rsidRPr="00447F89">
        <w:rPr>
          <w:rFonts w:eastAsia="Times New Roman" w:cs="Times New Roman"/>
          <w:szCs w:val="24"/>
        </w:rPr>
        <w:t xml:space="preserve"> </w:t>
      </w:r>
      <w:r>
        <w:rPr>
          <w:rFonts w:eastAsia="Times New Roman" w:cs="Times New Roman"/>
          <w:szCs w:val="24"/>
        </w:rPr>
        <w:t>να συμφωνήσουμε να τις βελτιώσουμε.</w:t>
      </w:r>
    </w:p>
    <w:p w14:paraId="09A3F440" w14:textId="77777777" w:rsidR="00D269F7" w:rsidRDefault="006C352B">
      <w:pPr>
        <w:spacing w:line="600" w:lineRule="auto"/>
        <w:ind w:firstLine="720"/>
        <w:contextualSpacing/>
        <w:jc w:val="both"/>
        <w:rPr>
          <w:rFonts w:eastAsia="Times New Roman" w:cs="Times New Roman"/>
          <w:szCs w:val="24"/>
        </w:rPr>
      </w:pPr>
      <w:r w:rsidRPr="00447F89">
        <w:rPr>
          <w:rFonts w:eastAsia="Times New Roman" w:cs="Times New Roman"/>
          <w:szCs w:val="24"/>
        </w:rPr>
        <w:t xml:space="preserve">Κυρίες </w:t>
      </w:r>
      <w:r>
        <w:rPr>
          <w:rFonts w:eastAsia="Times New Roman" w:cs="Times New Roman"/>
          <w:szCs w:val="24"/>
        </w:rPr>
        <w:t>και κύριοι συνάδελφοι, ο</w:t>
      </w:r>
      <w:r w:rsidRPr="00447F89">
        <w:rPr>
          <w:rFonts w:eastAsia="Times New Roman" w:cs="Times New Roman"/>
          <w:szCs w:val="24"/>
        </w:rPr>
        <w:t xml:space="preserve"> τομέας του τουρισμού μπορεί να αποτελέσει ένα πεδίο πολιτικής σύγκλισης</w:t>
      </w:r>
      <w:r>
        <w:rPr>
          <w:rFonts w:eastAsia="Times New Roman" w:cs="Times New Roman"/>
          <w:szCs w:val="24"/>
        </w:rPr>
        <w:t>,</w:t>
      </w:r>
      <w:r w:rsidRPr="00447F89">
        <w:rPr>
          <w:rFonts w:eastAsia="Times New Roman" w:cs="Times New Roman"/>
          <w:szCs w:val="24"/>
        </w:rPr>
        <w:t xml:space="preserve"> αλλά και συνεννόησης</w:t>
      </w:r>
      <w:r>
        <w:rPr>
          <w:rFonts w:eastAsia="Times New Roman" w:cs="Times New Roman"/>
          <w:szCs w:val="24"/>
        </w:rPr>
        <w:t>.</w:t>
      </w:r>
      <w:r w:rsidRPr="00447F89">
        <w:rPr>
          <w:rFonts w:eastAsia="Times New Roman" w:cs="Times New Roman"/>
          <w:szCs w:val="24"/>
        </w:rPr>
        <w:t xml:space="preserve"> Η </w:t>
      </w:r>
      <w:r w:rsidRPr="00447F89">
        <w:rPr>
          <w:rFonts w:eastAsia="Times New Roman" w:cs="Times New Roman"/>
          <w:szCs w:val="24"/>
        </w:rPr>
        <w:t xml:space="preserve">κυρία Υπουργός </w:t>
      </w:r>
      <w:r>
        <w:rPr>
          <w:rFonts w:eastAsia="Times New Roman" w:cs="Times New Roman"/>
          <w:szCs w:val="24"/>
        </w:rPr>
        <w:t>έφερε ένα</w:t>
      </w:r>
      <w:r w:rsidRPr="00447F89">
        <w:rPr>
          <w:rFonts w:eastAsia="Times New Roman" w:cs="Times New Roman"/>
          <w:szCs w:val="24"/>
        </w:rPr>
        <w:t xml:space="preserve"> νομοσχέδιο το οποίο περιέχει ρυθ</w:t>
      </w:r>
      <w:r>
        <w:rPr>
          <w:rFonts w:eastAsia="Times New Roman" w:cs="Times New Roman"/>
          <w:szCs w:val="24"/>
        </w:rPr>
        <w:t>μίσεις για τον θεματικό τουρισμό, την</w:t>
      </w:r>
      <w:r w:rsidRPr="00447F89">
        <w:rPr>
          <w:rFonts w:eastAsia="Times New Roman" w:cs="Times New Roman"/>
          <w:szCs w:val="24"/>
        </w:rPr>
        <w:t xml:space="preserve"> τουριστική εκπαίδευση και την ενίσχυση της επιχειρηματικότητας στον τουρισμό</w:t>
      </w:r>
      <w:r>
        <w:rPr>
          <w:rFonts w:eastAsia="Times New Roman" w:cs="Times New Roman"/>
          <w:szCs w:val="24"/>
        </w:rPr>
        <w:t>.</w:t>
      </w:r>
      <w:r w:rsidRPr="00447F89">
        <w:rPr>
          <w:rFonts w:eastAsia="Times New Roman" w:cs="Times New Roman"/>
          <w:szCs w:val="24"/>
        </w:rPr>
        <w:t xml:space="preserve"> </w:t>
      </w:r>
      <w:r>
        <w:rPr>
          <w:rFonts w:eastAsia="Times New Roman" w:cs="Times New Roman"/>
          <w:szCs w:val="24"/>
        </w:rPr>
        <w:t>Όμως,</w:t>
      </w:r>
      <w:r w:rsidRPr="00447F89">
        <w:rPr>
          <w:rFonts w:eastAsia="Times New Roman" w:cs="Times New Roman"/>
          <w:szCs w:val="24"/>
        </w:rPr>
        <w:t xml:space="preserve"> αυτό γίνεται καθαρά σε θεωρητικό επίπεδο</w:t>
      </w:r>
      <w:r>
        <w:rPr>
          <w:rFonts w:eastAsia="Times New Roman" w:cs="Times New Roman"/>
          <w:szCs w:val="24"/>
        </w:rPr>
        <w:t>.</w:t>
      </w:r>
      <w:r w:rsidRPr="00447F89">
        <w:rPr>
          <w:rFonts w:eastAsia="Times New Roman" w:cs="Times New Roman"/>
          <w:szCs w:val="24"/>
        </w:rPr>
        <w:t xml:space="preserve"> Σε </w:t>
      </w:r>
      <w:r>
        <w:rPr>
          <w:rFonts w:eastAsia="Times New Roman" w:cs="Times New Roman"/>
          <w:szCs w:val="24"/>
        </w:rPr>
        <w:t>επίπεδο ουσίας, α</w:t>
      </w:r>
      <w:r w:rsidRPr="00447F89">
        <w:rPr>
          <w:rFonts w:eastAsia="Times New Roman" w:cs="Times New Roman"/>
          <w:szCs w:val="24"/>
        </w:rPr>
        <w:t xml:space="preserve">λλά και </w:t>
      </w:r>
      <w:r w:rsidRPr="00447F89">
        <w:rPr>
          <w:rFonts w:eastAsia="Times New Roman" w:cs="Times New Roman"/>
          <w:szCs w:val="24"/>
        </w:rPr>
        <w:t>περιεχομένου</w:t>
      </w:r>
      <w:r>
        <w:rPr>
          <w:rFonts w:eastAsia="Times New Roman" w:cs="Times New Roman"/>
          <w:szCs w:val="24"/>
        </w:rPr>
        <w:t>,</w:t>
      </w:r>
      <w:r w:rsidRPr="00447F89">
        <w:rPr>
          <w:rFonts w:eastAsia="Times New Roman" w:cs="Times New Roman"/>
          <w:szCs w:val="24"/>
        </w:rPr>
        <w:t xml:space="preserve"> δεν αντιμετωπίζει κανένα από τα μεγάλα προβλήματα του θεματικού τουρισμού</w:t>
      </w:r>
      <w:r>
        <w:rPr>
          <w:rFonts w:eastAsia="Times New Roman" w:cs="Times New Roman"/>
          <w:szCs w:val="24"/>
        </w:rPr>
        <w:t>,</w:t>
      </w:r>
      <w:r w:rsidRPr="00447F89">
        <w:rPr>
          <w:rFonts w:eastAsia="Times New Roman" w:cs="Times New Roman"/>
          <w:szCs w:val="24"/>
        </w:rPr>
        <w:t xml:space="preserve"> ούτε δημιουργεί προϋποθ</w:t>
      </w:r>
      <w:r>
        <w:rPr>
          <w:rFonts w:eastAsia="Times New Roman" w:cs="Times New Roman"/>
          <w:szCs w:val="24"/>
        </w:rPr>
        <w:t>έσεις για την ανάπτυξή του.</w:t>
      </w:r>
      <w:r w:rsidRPr="00447F89">
        <w:rPr>
          <w:rFonts w:eastAsia="Times New Roman" w:cs="Times New Roman"/>
          <w:szCs w:val="24"/>
        </w:rPr>
        <w:t xml:space="preserve"> </w:t>
      </w:r>
    </w:p>
    <w:p w14:paraId="09A3F441" w14:textId="77777777" w:rsidR="00D269F7" w:rsidRDefault="006C352B">
      <w:pPr>
        <w:spacing w:line="600" w:lineRule="auto"/>
        <w:ind w:firstLine="720"/>
        <w:contextualSpacing/>
        <w:jc w:val="both"/>
        <w:rPr>
          <w:rFonts w:eastAsia="Times New Roman" w:cs="Times New Roman"/>
          <w:szCs w:val="24"/>
        </w:rPr>
      </w:pPr>
      <w:r w:rsidRPr="00447F89">
        <w:rPr>
          <w:rFonts w:eastAsia="Times New Roman" w:cs="Times New Roman"/>
          <w:szCs w:val="24"/>
        </w:rPr>
        <w:t xml:space="preserve">Το παρόν σχέδιο νόμου </w:t>
      </w:r>
      <w:r>
        <w:rPr>
          <w:rFonts w:eastAsia="Times New Roman" w:cs="Times New Roman"/>
          <w:szCs w:val="24"/>
        </w:rPr>
        <w:t xml:space="preserve">δεν </w:t>
      </w:r>
      <w:r w:rsidRPr="00447F89">
        <w:rPr>
          <w:rFonts w:eastAsia="Times New Roman" w:cs="Times New Roman"/>
          <w:szCs w:val="24"/>
        </w:rPr>
        <w:t>περιλαμβάνει κάτι το ουσι</w:t>
      </w:r>
      <w:r>
        <w:rPr>
          <w:rFonts w:eastAsia="Times New Roman" w:cs="Times New Roman"/>
          <w:szCs w:val="24"/>
        </w:rPr>
        <w:t xml:space="preserve">αστικό για τον θεματικό τουρισμό, </w:t>
      </w:r>
      <w:r w:rsidRPr="00447F89">
        <w:rPr>
          <w:rFonts w:eastAsia="Times New Roman" w:cs="Times New Roman"/>
          <w:szCs w:val="24"/>
        </w:rPr>
        <w:t>πέρα από τους ορισμούς</w:t>
      </w:r>
      <w:r>
        <w:rPr>
          <w:rFonts w:eastAsia="Times New Roman" w:cs="Times New Roman"/>
          <w:szCs w:val="24"/>
        </w:rPr>
        <w:t>.</w:t>
      </w:r>
      <w:r w:rsidRPr="00447F89">
        <w:rPr>
          <w:rFonts w:eastAsia="Times New Roman" w:cs="Times New Roman"/>
          <w:szCs w:val="24"/>
        </w:rPr>
        <w:t xml:space="preserve"> Αυτό</w:t>
      </w:r>
      <w:r>
        <w:rPr>
          <w:rFonts w:eastAsia="Times New Roman" w:cs="Times New Roman"/>
          <w:szCs w:val="24"/>
        </w:rPr>
        <w:t>,</w:t>
      </w:r>
      <w:r w:rsidRPr="00447F89">
        <w:rPr>
          <w:rFonts w:eastAsia="Times New Roman" w:cs="Times New Roman"/>
          <w:szCs w:val="24"/>
        </w:rPr>
        <w:t xml:space="preserve"> </w:t>
      </w:r>
      <w:r>
        <w:rPr>
          <w:rFonts w:eastAsia="Times New Roman" w:cs="Times New Roman"/>
          <w:szCs w:val="24"/>
        </w:rPr>
        <w:lastRenderedPageBreak/>
        <w:t>όμως, δεν συνιστά μι</w:t>
      </w:r>
      <w:r w:rsidRPr="00447F89">
        <w:rPr>
          <w:rFonts w:eastAsia="Times New Roman" w:cs="Times New Roman"/>
          <w:szCs w:val="24"/>
        </w:rPr>
        <w:t>α ουσιαστική θεσμική παρέμβαση</w:t>
      </w:r>
      <w:r>
        <w:rPr>
          <w:rFonts w:eastAsia="Times New Roman" w:cs="Times New Roman"/>
          <w:szCs w:val="24"/>
        </w:rPr>
        <w:t>.</w:t>
      </w:r>
      <w:r w:rsidRPr="00447F89">
        <w:rPr>
          <w:rFonts w:eastAsia="Times New Roman" w:cs="Times New Roman"/>
          <w:szCs w:val="24"/>
        </w:rPr>
        <w:t xml:space="preserve"> Δεν επιλύει τα μεγάλα και σημαντικά προβλήματα του τουρισμού</w:t>
      </w:r>
      <w:r>
        <w:rPr>
          <w:rFonts w:eastAsia="Times New Roman" w:cs="Times New Roman"/>
          <w:szCs w:val="24"/>
        </w:rPr>
        <w:t>.</w:t>
      </w:r>
      <w:r w:rsidRPr="00447F89">
        <w:rPr>
          <w:rFonts w:eastAsia="Times New Roman" w:cs="Times New Roman"/>
          <w:szCs w:val="24"/>
        </w:rPr>
        <w:t xml:space="preserve"> </w:t>
      </w:r>
    </w:p>
    <w:p w14:paraId="09A3F442" w14:textId="77777777" w:rsidR="00D269F7" w:rsidRDefault="006C352B">
      <w:pPr>
        <w:spacing w:line="600" w:lineRule="auto"/>
        <w:ind w:firstLine="720"/>
        <w:contextualSpacing/>
        <w:jc w:val="both"/>
        <w:rPr>
          <w:rFonts w:eastAsia="Times New Roman" w:cs="Times New Roman"/>
          <w:szCs w:val="24"/>
        </w:rPr>
      </w:pPr>
      <w:r w:rsidRPr="00447F89">
        <w:rPr>
          <w:rFonts w:eastAsia="Times New Roman" w:cs="Times New Roman"/>
          <w:szCs w:val="24"/>
        </w:rPr>
        <w:t>Αντιθέτως</w:t>
      </w:r>
      <w:r>
        <w:rPr>
          <w:rFonts w:eastAsia="Times New Roman" w:cs="Times New Roman"/>
          <w:szCs w:val="24"/>
        </w:rPr>
        <w:t>,</w:t>
      </w:r>
      <w:r w:rsidRPr="00447F89">
        <w:rPr>
          <w:rFonts w:eastAsia="Times New Roman" w:cs="Times New Roman"/>
          <w:szCs w:val="24"/>
        </w:rPr>
        <w:t xml:space="preserve">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sidRPr="00447F89">
        <w:rPr>
          <w:rFonts w:eastAsia="Times New Roman" w:cs="Times New Roman"/>
          <w:szCs w:val="24"/>
        </w:rPr>
        <w:t>ΝΕΛ</w:t>
      </w:r>
      <w:r>
        <w:rPr>
          <w:rFonts w:eastAsia="Times New Roman" w:cs="Times New Roman"/>
          <w:szCs w:val="24"/>
        </w:rPr>
        <w:t>,</w:t>
      </w:r>
      <w:r w:rsidRPr="00447F89">
        <w:rPr>
          <w:rFonts w:eastAsia="Times New Roman" w:cs="Times New Roman"/>
          <w:szCs w:val="24"/>
        </w:rPr>
        <w:t xml:space="preserve"> </w:t>
      </w:r>
      <w:r>
        <w:rPr>
          <w:rFonts w:eastAsia="Times New Roman" w:cs="Times New Roman"/>
          <w:szCs w:val="24"/>
        </w:rPr>
        <w:t>α</w:t>
      </w:r>
      <w:r w:rsidRPr="00447F89">
        <w:rPr>
          <w:rFonts w:eastAsia="Times New Roman" w:cs="Times New Roman"/>
          <w:szCs w:val="24"/>
        </w:rPr>
        <w:t>ν και βρήκε στρωμένο το έδαφος</w:t>
      </w:r>
      <w:r>
        <w:rPr>
          <w:rFonts w:eastAsia="Times New Roman" w:cs="Times New Roman"/>
          <w:szCs w:val="24"/>
        </w:rPr>
        <w:t>,</w:t>
      </w:r>
      <w:r w:rsidRPr="00447F89">
        <w:rPr>
          <w:rFonts w:eastAsia="Times New Roman" w:cs="Times New Roman"/>
          <w:szCs w:val="24"/>
        </w:rPr>
        <w:t xml:space="preserve"> όχι μόνο δεν έκανε τίποτα ουσιαστικό για να προχωρήσει παραπέρα </w:t>
      </w:r>
      <w:r>
        <w:rPr>
          <w:rFonts w:eastAsia="Times New Roman" w:cs="Times New Roman"/>
          <w:szCs w:val="24"/>
        </w:rPr>
        <w:t xml:space="preserve">ο </w:t>
      </w:r>
      <w:r w:rsidRPr="00447F89">
        <w:rPr>
          <w:rFonts w:eastAsia="Times New Roman" w:cs="Times New Roman"/>
          <w:szCs w:val="24"/>
        </w:rPr>
        <w:t>τουρ</w:t>
      </w:r>
      <w:r w:rsidRPr="00447F89">
        <w:rPr>
          <w:rFonts w:eastAsia="Times New Roman" w:cs="Times New Roman"/>
          <w:szCs w:val="24"/>
        </w:rPr>
        <w:t>ισμός</w:t>
      </w:r>
      <w:r>
        <w:rPr>
          <w:rFonts w:eastAsia="Times New Roman" w:cs="Times New Roman"/>
          <w:szCs w:val="24"/>
        </w:rPr>
        <w:t>,</w:t>
      </w:r>
      <w:r w:rsidRPr="00447F89">
        <w:rPr>
          <w:rFonts w:eastAsia="Times New Roman" w:cs="Times New Roman"/>
          <w:szCs w:val="24"/>
        </w:rPr>
        <w:t xml:space="preserve"> αλλά έδρασε υπονομευτικά απέναντι σε κάθε επενδυτική προσπάθεια</w:t>
      </w:r>
      <w:r>
        <w:rPr>
          <w:rFonts w:eastAsia="Times New Roman" w:cs="Times New Roman"/>
          <w:szCs w:val="24"/>
        </w:rPr>
        <w:t>,</w:t>
      </w:r>
      <w:r w:rsidRPr="00447F89">
        <w:rPr>
          <w:rFonts w:eastAsia="Times New Roman" w:cs="Times New Roman"/>
          <w:szCs w:val="24"/>
        </w:rPr>
        <w:t xml:space="preserve"> σε κάθε πρωτοβουλία στον τομέα του τουρισμού</w:t>
      </w:r>
      <w:r>
        <w:rPr>
          <w:rFonts w:eastAsia="Times New Roman" w:cs="Times New Roman"/>
          <w:szCs w:val="24"/>
        </w:rPr>
        <w:t>.</w:t>
      </w:r>
      <w:r w:rsidRPr="00447F89">
        <w:rPr>
          <w:rFonts w:eastAsia="Times New Roman" w:cs="Times New Roman"/>
          <w:szCs w:val="24"/>
        </w:rPr>
        <w:t xml:space="preserve"> </w:t>
      </w:r>
    </w:p>
    <w:p w14:paraId="09A3F443" w14:textId="77777777" w:rsidR="00D269F7" w:rsidRDefault="006C352B">
      <w:pPr>
        <w:spacing w:line="600" w:lineRule="auto"/>
        <w:ind w:firstLine="720"/>
        <w:contextualSpacing/>
        <w:jc w:val="both"/>
        <w:rPr>
          <w:rFonts w:eastAsia="Times New Roman" w:cs="Times New Roman"/>
          <w:szCs w:val="24"/>
        </w:rPr>
      </w:pPr>
      <w:r w:rsidRPr="00447F89">
        <w:rPr>
          <w:rFonts w:eastAsia="Times New Roman" w:cs="Times New Roman"/>
          <w:szCs w:val="24"/>
        </w:rPr>
        <w:t>Έτσι</w:t>
      </w:r>
      <w:r>
        <w:rPr>
          <w:rFonts w:eastAsia="Times New Roman" w:cs="Times New Roman"/>
          <w:szCs w:val="24"/>
        </w:rPr>
        <w:t>,</w:t>
      </w:r>
      <w:r w:rsidRPr="00447F89">
        <w:rPr>
          <w:rFonts w:eastAsia="Times New Roman" w:cs="Times New Roman"/>
          <w:szCs w:val="24"/>
        </w:rPr>
        <w:t xml:space="preserve"> το 2015 ο τουρισμός κινήθηκε με την κεκτημένη ταχύτητα των προηγούμενων ετών</w:t>
      </w:r>
      <w:r>
        <w:rPr>
          <w:rFonts w:eastAsia="Times New Roman" w:cs="Times New Roman"/>
          <w:szCs w:val="24"/>
        </w:rPr>
        <w:t>,</w:t>
      </w:r>
      <w:r w:rsidRPr="00447F89">
        <w:rPr>
          <w:rFonts w:eastAsia="Times New Roman" w:cs="Times New Roman"/>
          <w:szCs w:val="24"/>
        </w:rPr>
        <w:t xml:space="preserve"> του 2016</w:t>
      </w:r>
      <w:r>
        <w:rPr>
          <w:rFonts w:eastAsia="Times New Roman" w:cs="Times New Roman"/>
          <w:szCs w:val="24"/>
        </w:rPr>
        <w:t>, ε</w:t>
      </w:r>
      <w:r w:rsidRPr="00447F89">
        <w:rPr>
          <w:rFonts w:eastAsia="Times New Roman" w:cs="Times New Roman"/>
          <w:szCs w:val="24"/>
        </w:rPr>
        <w:t>νώ οι ταξιδιωτικές εισπράξεις μειώθηκαν κα</w:t>
      </w:r>
      <w:r w:rsidRPr="00447F89">
        <w:rPr>
          <w:rFonts w:eastAsia="Times New Roman" w:cs="Times New Roman"/>
          <w:szCs w:val="24"/>
        </w:rPr>
        <w:t>τά 6,5%</w:t>
      </w:r>
      <w:r>
        <w:rPr>
          <w:rFonts w:eastAsia="Times New Roman" w:cs="Times New Roman"/>
          <w:szCs w:val="24"/>
        </w:rPr>
        <w:t>,</w:t>
      </w:r>
      <w:r w:rsidRPr="00447F89">
        <w:rPr>
          <w:rFonts w:eastAsia="Times New Roman" w:cs="Times New Roman"/>
          <w:szCs w:val="24"/>
        </w:rPr>
        <w:t xml:space="preserve"> </w:t>
      </w:r>
      <w:r w:rsidRPr="00447F89">
        <w:rPr>
          <w:rFonts w:eastAsia="Times New Roman" w:cs="Times New Roman"/>
          <w:szCs w:val="24"/>
        </w:rPr>
        <w:t>παρ</w:t>
      </w:r>
      <w:r>
        <w:rPr>
          <w:rFonts w:eastAsia="Times New Roman" w:cs="Times New Roman"/>
          <w:szCs w:val="24"/>
        </w:rPr>
        <w:t xml:space="preserve">’ </w:t>
      </w:r>
      <w:r w:rsidRPr="00447F89">
        <w:rPr>
          <w:rFonts w:eastAsia="Times New Roman" w:cs="Times New Roman"/>
          <w:szCs w:val="24"/>
        </w:rPr>
        <w:t>ότι</w:t>
      </w:r>
      <w:r w:rsidRPr="00447F89">
        <w:rPr>
          <w:rFonts w:eastAsia="Times New Roman" w:cs="Times New Roman"/>
          <w:szCs w:val="24"/>
        </w:rPr>
        <w:t xml:space="preserve"> οι επισ</w:t>
      </w:r>
      <w:r>
        <w:rPr>
          <w:rFonts w:eastAsia="Times New Roman" w:cs="Times New Roman"/>
          <w:szCs w:val="24"/>
        </w:rPr>
        <w:t>κέπτες αυξήθηκαν σχεδόν κατά 8%, ε</w:t>
      </w:r>
      <w:r w:rsidRPr="00447F89">
        <w:rPr>
          <w:rFonts w:eastAsia="Times New Roman" w:cs="Times New Roman"/>
          <w:szCs w:val="24"/>
        </w:rPr>
        <w:t xml:space="preserve">νώ η μέση κατά κεφαλή δαπάνη </w:t>
      </w:r>
      <w:r>
        <w:rPr>
          <w:rFonts w:eastAsia="Times New Roman" w:cs="Times New Roman"/>
          <w:szCs w:val="24"/>
        </w:rPr>
        <w:t xml:space="preserve">-και αυτή </w:t>
      </w:r>
      <w:r w:rsidRPr="00447F89">
        <w:rPr>
          <w:rFonts w:eastAsia="Times New Roman" w:cs="Times New Roman"/>
          <w:szCs w:val="24"/>
        </w:rPr>
        <w:t>είναι πολύ ανησυχητική εξέλιξη</w:t>
      </w:r>
      <w:r>
        <w:rPr>
          <w:rFonts w:eastAsia="Times New Roman" w:cs="Times New Roman"/>
          <w:szCs w:val="24"/>
        </w:rPr>
        <w:t>-</w:t>
      </w:r>
      <w:r w:rsidRPr="00447F89">
        <w:rPr>
          <w:rFonts w:eastAsia="Times New Roman" w:cs="Times New Roman"/>
          <w:szCs w:val="24"/>
        </w:rPr>
        <w:t xml:space="preserve"> μειώθηκε στα 471 ευρώ από 541 </w:t>
      </w:r>
      <w:r>
        <w:rPr>
          <w:rFonts w:eastAsia="Times New Roman" w:cs="Times New Roman"/>
          <w:szCs w:val="24"/>
        </w:rPr>
        <w:t xml:space="preserve">ευρώ, </w:t>
      </w:r>
      <w:r w:rsidRPr="00447F89">
        <w:rPr>
          <w:rFonts w:eastAsia="Times New Roman" w:cs="Times New Roman"/>
          <w:szCs w:val="24"/>
        </w:rPr>
        <w:t>που ήταν το 2015</w:t>
      </w:r>
      <w:r>
        <w:rPr>
          <w:rFonts w:eastAsia="Times New Roman" w:cs="Times New Roman"/>
          <w:szCs w:val="24"/>
        </w:rPr>
        <w:t>.</w:t>
      </w:r>
      <w:r w:rsidRPr="00447F89">
        <w:rPr>
          <w:rFonts w:eastAsia="Times New Roman" w:cs="Times New Roman"/>
          <w:szCs w:val="24"/>
        </w:rPr>
        <w:t xml:space="preserve"> </w:t>
      </w:r>
    </w:p>
    <w:p w14:paraId="09A3F444" w14:textId="77777777" w:rsidR="00D269F7" w:rsidRDefault="006C352B">
      <w:pPr>
        <w:spacing w:line="600" w:lineRule="auto"/>
        <w:ind w:firstLine="720"/>
        <w:contextualSpacing/>
        <w:jc w:val="both"/>
        <w:rPr>
          <w:rFonts w:eastAsia="Times New Roman" w:cs="Times New Roman"/>
          <w:szCs w:val="24"/>
        </w:rPr>
      </w:pPr>
      <w:r w:rsidRPr="00447F89">
        <w:rPr>
          <w:rFonts w:eastAsia="Times New Roman" w:cs="Times New Roman"/>
          <w:szCs w:val="24"/>
        </w:rPr>
        <w:t>Όπως συνέβη σε όλη την ελληνική οικονομία</w:t>
      </w:r>
      <w:r>
        <w:rPr>
          <w:rFonts w:eastAsia="Times New Roman" w:cs="Times New Roman"/>
          <w:szCs w:val="24"/>
        </w:rPr>
        <w:t>,</w:t>
      </w:r>
      <w:r w:rsidRPr="00447F89">
        <w:rPr>
          <w:rFonts w:eastAsia="Times New Roman" w:cs="Times New Roman"/>
          <w:szCs w:val="24"/>
        </w:rPr>
        <w:t xml:space="preserve"> έτσι και ο τουρισμός υφίστατ</w:t>
      </w:r>
      <w:r w:rsidRPr="00447F89">
        <w:rPr>
          <w:rFonts w:eastAsia="Times New Roman" w:cs="Times New Roman"/>
          <w:szCs w:val="24"/>
        </w:rPr>
        <w:t xml:space="preserve">αι τις συνέπειες της </w:t>
      </w:r>
      <w:proofErr w:type="spellStart"/>
      <w:r w:rsidRPr="00447F89">
        <w:rPr>
          <w:rFonts w:eastAsia="Times New Roman" w:cs="Times New Roman"/>
          <w:szCs w:val="24"/>
        </w:rPr>
        <w:t>υπερφορολόγησης</w:t>
      </w:r>
      <w:proofErr w:type="spellEnd"/>
      <w:r>
        <w:rPr>
          <w:rFonts w:eastAsia="Times New Roman" w:cs="Times New Roman"/>
          <w:szCs w:val="24"/>
        </w:rPr>
        <w:t>.</w:t>
      </w:r>
      <w:r w:rsidRPr="00447F89">
        <w:rPr>
          <w:rFonts w:eastAsia="Times New Roman" w:cs="Times New Roman"/>
          <w:szCs w:val="24"/>
        </w:rPr>
        <w:t xml:space="preserve"> Αυξήσατε το</w:t>
      </w:r>
      <w:r>
        <w:rPr>
          <w:rFonts w:eastAsia="Times New Roman" w:cs="Times New Roman"/>
          <w:szCs w:val="24"/>
        </w:rPr>
        <w:t>ν</w:t>
      </w:r>
      <w:r w:rsidRPr="00447F89">
        <w:rPr>
          <w:rFonts w:eastAsia="Times New Roman" w:cs="Times New Roman"/>
          <w:szCs w:val="24"/>
        </w:rPr>
        <w:t xml:space="preserve"> ΦΠΑ στη διαμονή </w:t>
      </w:r>
      <w:r>
        <w:rPr>
          <w:rFonts w:eastAsia="Times New Roman" w:cs="Times New Roman"/>
          <w:szCs w:val="24"/>
        </w:rPr>
        <w:t>από το 6,5%</w:t>
      </w:r>
      <w:r w:rsidRPr="00447F89">
        <w:rPr>
          <w:rFonts w:eastAsia="Times New Roman" w:cs="Times New Roman"/>
          <w:szCs w:val="24"/>
        </w:rPr>
        <w:t xml:space="preserve"> στο 13%</w:t>
      </w:r>
      <w:r>
        <w:rPr>
          <w:rFonts w:eastAsia="Times New Roman" w:cs="Times New Roman"/>
          <w:szCs w:val="24"/>
        </w:rPr>
        <w:t>.</w:t>
      </w:r>
      <w:r w:rsidRPr="00447F89">
        <w:rPr>
          <w:rFonts w:eastAsia="Times New Roman" w:cs="Times New Roman"/>
          <w:szCs w:val="24"/>
        </w:rPr>
        <w:t xml:space="preserve"> Αυξήσετε το</w:t>
      </w:r>
      <w:r>
        <w:rPr>
          <w:rFonts w:eastAsia="Times New Roman" w:cs="Times New Roman"/>
          <w:szCs w:val="24"/>
        </w:rPr>
        <w:t>ν</w:t>
      </w:r>
      <w:r w:rsidRPr="00447F89">
        <w:rPr>
          <w:rFonts w:eastAsia="Times New Roman" w:cs="Times New Roman"/>
          <w:szCs w:val="24"/>
        </w:rPr>
        <w:t xml:space="preserve"> </w:t>
      </w:r>
      <w:r>
        <w:rPr>
          <w:rFonts w:eastAsia="Times New Roman" w:cs="Times New Roman"/>
          <w:szCs w:val="24"/>
        </w:rPr>
        <w:t>ΦΠΑ στην εστίαση από το 13% στο 24%. Αυξήσατε, επίσης,</w:t>
      </w:r>
      <w:r w:rsidRPr="00447F89">
        <w:rPr>
          <w:rFonts w:eastAsia="Times New Roman" w:cs="Times New Roman"/>
          <w:szCs w:val="24"/>
        </w:rPr>
        <w:t xml:space="preserve"> το</w:t>
      </w:r>
      <w:r>
        <w:rPr>
          <w:rFonts w:eastAsia="Times New Roman" w:cs="Times New Roman"/>
          <w:szCs w:val="24"/>
        </w:rPr>
        <w:t>ν</w:t>
      </w:r>
      <w:r w:rsidRPr="00447F89">
        <w:rPr>
          <w:rFonts w:eastAsia="Times New Roman" w:cs="Times New Roman"/>
          <w:szCs w:val="24"/>
        </w:rPr>
        <w:t xml:space="preserve"> </w:t>
      </w:r>
      <w:r>
        <w:rPr>
          <w:rFonts w:eastAsia="Times New Roman" w:cs="Times New Roman"/>
          <w:szCs w:val="24"/>
        </w:rPr>
        <w:t>ΦΠΑ</w:t>
      </w:r>
      <w:r w:rsidRPr="00447F89">
        <w:rPr>
          <w:rFonts w:eastAsia="Times New Roman" w:cs="Times New Roman"/>
          <w:szCs w:val="24"/>
        </w:rPr>
        <w:t xml:space="preserve"> στις μεταφορές από το 13</w:t>
      </w:r>
      <w:r>
        <w:rPr>
          <w:rFonts w:eastAsia="Times New Roman" w:cs="Times New Roman"/>
          <w:szCs w:val="24"/>
        </w:rPr>
        <w:t>%</w:t>
      </w:r>
      <w:r w:rsidRPr="00447F89">
        <w:rPr>
          <w:rFonts w:eastAsia="Times New Roman" w:cs="Times New Roman"/>
          <w:szCs w:val="24"/>
        </w:rPr>
        <w:t xml:space="preserve"> στο 24%</w:t>
      </w:r>
      <w:r>
        <w:rPr>
          <w:rFonts w:eastAsia="Times New Roman" w:cs="Times New Roman"/>
          <w:szCs w:val="24"/>
        </w:rPr>
        <w:t>.</w:t>
      </w:r>
      <w:r w:rsidRPr="00447F89">
        <w:rPr>
          <w:rFonts w:eastAsia="Times New Roman" w:cs="Times New Roman"/>
          <w:szCs w:val="24"/>
        </w:rPr>
        <w:t xml:space="preserve"> Αυξήσατε το</w:t>
      </w:r>
      <w:r>
        <w:rPr>
          <w:rFonts w:eastAsia="Times New Roman" w:cs="Times New Roman"/>
          <w:szCs w:val="24"/>
        </w:rPr>
        <w:t>ν</w:t>
      </w:r>
      <w:r w:rsidRPr="00447F89">
        <w:rPr>
          <w:rFonts w:eastAsia="Times New Roman" w:cs="Times New Roman"/>
          <w:szCs w:val="24"/>
        </w:rPr>
        <w:t xml:space="preserve"> φορο</w:t>
      </w:r>
      <w:r w:rsidRPr="00447F89">
        <w:rPr>
          <w:rFonts w:eastAsia="Times New Roman" w:cs="Times New Roman"/>
          <w:szCs w:val="24"/>
        </w:rPr>
        <w:lastRenderedPageBreak/>
        <w:t xml:space="preserve">λογικό συντελεστή για τις επιχειρήσεις από </w:t>
      </w:r>
      <w:r>
        <w:rPr>
          <w:rFonts w:eastAsia="Times New Roman" w:cs="Times New Roman"/>
          <w:szCs w:val="24"/>
        </w:rPr>
        <w:t xml:space="preserve">το </w:t>
      </w:r>
      <w:r w:rsidRPr="00447F89">
        <w:rPr>
          <w:rFonts w:eastAsia="Times New Roman" w:cs="Times New Roman"/>
          <w:szCs w:val="24"/>
        </w:rPr>
        <w:t>26</w:t>
      </w:r>
      <w:r>
        <w:rPr>
          <w:rFonts w:eastAsia="Times New Roman" w:cs="Times New Roman"/>
          <w:szCs w:val="24"/>
        </w:rPr>
        <w:t>%</w:t>
      </w:r>
      <w:r w:rsidRPr="00447F89">
        <w:rPr>
          <w:rFonts w:eastAsia="Times New Roman" w:cs="Times New Roman"/>
          <w:szCs w:val="24"/>
        </w:rPr>
        <w:t xml:space="preserve"> στο 29%</w:t>
      </w:r>
      <w:r>
        <w:rPr>
          <w:rFonts w:eastAsia="Times New Roman" w:cs="Times New Roman"/>
          <w:szCs w:val="24"/>
        </w:rPr>
        <w:t>.</w:t>
      </w:r>
      <w:r w:rsidRPr="00447F89">
        <w:rPr>
          <w:rFonts w:eastAsia="Times New Roman" w:cs="Times New Roman"/>
          <w:szCs w:val="24"/>
        </w:rPr>
        <w:t xml:space="preserve"> Καταργήσατε </w:t>
      </w:r>
      <w:r>
        <w:rPr>
          <w:rFonts w:eastAsia="Times New Roman" w:cs="Times New Roman"/>
          <w:szCs w:val="24"/>
        </w:rPr>
        <w:t>του</w:t>
      </w:r>
      <w:r w:rsidRPr="00447F89">
        <w:rPr>
          <w:rFonts w:eastAsia="Times New Roman" w:cs="Times New Roman"/>
          <w:szCs w:val="24"/>
        </w:rPr>
        <w:t>ς μειωμένους συντελεστές ΦΠΑ στα νησιά</w:t>
      </w:r>
      <w:r>
        <w:rPr>
          <w:rFonts w:eastAsia="Times New Roman" w:cs="Times New Roman"/>
          <w:szCs w:val="24"/>
        </w:rPr>
        <w:t>.</w:t>
      </w:r>
      <w:r w:rsidRPr="00447F89">
        <w:rPr>
          <w:rFonts w:eastAsia="Times New Roman" w:cs="Times New Roman"/>
          <w:szCs w:val="24"/>
        </w:rPr>
        <w:t xml:space="preserve"> </w:t>
      </w:r>
      <w:r>
        <w:rPr>
          <w:rFonts w:eastAsia="Times New Roman" w:cs="Times New Roman"/>
          <w:szCs w:val="24"/>
        </w:rPr>
        <w:t>Επιβάλατε φόρο</w:t>
      </w:r>
      <w:r w:rsidRPr="00447F89">
        <w:rPr>
          <w:rFonts w:eastAsia="Times New Roman" w:cs="Times New Roman"/>
          <w:szCs w:val="24"/>
        </w:rPr>
        <w:t xml:space="preserve"> διαμονής που ισχύει ήδη από τις αρχές του 2018</w:t>
      </w:r>
      <w:r>
        <w:rPr>
          <w:rFonts w:eastAsia="Times New Roman" w:cs="Times New Roman"/>
          <w:szCs w:val="24"/>
        </w:rPr>
        <w:t>,</w:t>
      </w:r>
      <w:r w:rsidRPr="00447F89">
        <w:rPr>
          <w:rFonts w:eastAsia="Times New Roman" w:cs="Times New Roman"/>
          <w:szCs w:val="24"/>
        </w:rPr>
        <w:t xml:space="preserve"> σε ξενοδοχεία και ενοικιαζόμενα δωμάτια</w:t>
      </w:r>
      <w:r>
        <w:rPr>
          <w:rFonts w:eastAsia="Times New Roman" w:cs="Times New Roman"/>
          <w:szCs w:val="24"/>
        </w:rPr>
        <w:t>.</w:t>
      </w:r>
      <w:r w:rsidRPr="00447F89">
        <w:rPr>
          <w:rFonts w:eastAsia="Times New Roman" w:cs="Times New Roman"/>
          <w:szCs w:val="24"/>
        </w:rPr>
        <w:t xml:space="preserve"> </w:t>
      </w:r>
    </w:p>
    <w:p w14:paraId="09A3F445" w14:textId="77777777" w:rsidR="00D269F7" w:rsidRDefault="006C352B">
      <w:pPr>
        <w:spacing w:line="600" w:lineRule="auto"/>
        <w:ind w:firstLine="720"/>
        <w:contextualSpacing/>
        <w:jc w:val="both"/>
        <w:rPr>
          <w:rFonts w:eastAsia="Times New Roman" w:cs="Times New Roman"/>
          <w:szCs w:val="24"/>
        </w:rPr>
      </w:pPr>
      <w:r w:rsidRPr="00447F89">
        <w:rPr>
          <w:rFonts w:eastAsia="Times New Roman" w:cs="Times New Roman"/>
          <w:szCs w:val="24"/>
        </w:rPr>
        <w:t>Η φορολογική πολιτική της Κυβέρν</w:t>
      </w:r>
      <w:r w:rsidRPr="00447F89">
        <w:rPr>
          <w:rFonts w:eastAsia="Times New Roman" w:cs="Times New Roman"/>
          <w:szCs w:val="24"/>
        </w:rPr>
        <w:t>ησης επέφερε ένα πολύ σημαντικό χτύπημα στον τουρισμό</w:t>
      </w:r>
      <w:r>
        <w:rPr>
          <w:rFonts w:eastAsia="Times New Roman" w:cs="Times New Roman"/>
          <w:szCs w:val="24"/>
        </w:rPr>
        <w:t>.</w:t>
      </w:r>
      <w:r w:rsidRPr="00447F89">
        <w:rPr>
          <w:rFonts w:eastAsia="Times New Roman" w:cs="Times New Roman"/>
          <w:szCs w:val="24"/>
        </w:rPr>
        <w:t xml:space="preserve"> Και φυσικά </w:t>
      </w:r>
      <w:r>
        <w:rPr>
          <w:rFonts w:eastAsia="Times New Roman" w:cs="Times New Roman"/>
          <w:szCs w:val="24"/>
        </w:rPr>
        <w:t xml:space="preserve">δεν </w:t>
      </w:r>
      <w:r w:rsidRPr="00447F89">
        <w:rPr>
          <w:rFonts w:eastAsia="Times New Roman" w:cs="Times New Roman"/>
          <w:szCs w:val="24"/>
        </w:rPr>
        <w:t xml:space="preserve">πρέπει να ξεχνάμε και τους τραγικούς χειρισμούς της </w:t>
      </w:r>
      <w:r>
        <w:rPr>
          <w:rFonts w:eastAsia="Times New Roman" w:cs="Times New Roman"/>
          <w:szCs w:val="24"/>
        </w:rPr>
        <w:t>Κυβέρνησή</w:t>
      </w:r>
      <w:r w:rsidRPr="00447F89">
        <w:rPr>
          <w:rFonts w:eastAsia="Times New Roman" w:cs="Times New Roman"/>
          <w:szCs w:val="24"/>
        </w:rPr>
        <w:t xml:space="preserve">ς </w:t>
      </w:r>
      <w:r>
        <w:rPr>
          <w:rFonts w:eastAsia="Times New Roman" w:cs="Times New Roman"/>
          <w:szCs w:val="24"/>
        </w:rPr>
        <w:t>μας στο μεταναστευτικό-</w:t>
      </w:r>
      <w:r w:rsidRPr="00447F89">
        <w:rPr>
          <w:rFonts w:eastAsia="Times New Roman" w:cs="Times New Roman"/>
          <w:szCs w:val="24"/>
        </w:rPr>
        <w:t>προσφυγικό</w:t>
      </w:r>
      <w:r>
        <w:rPr>
          <w:rFonts w:eastAsia="Times New Roman" w:cs="Times New Roman"/>
          <w:szCs w:val="24"/>
        </w:rPr>
        <w:t>,</w:t>
      </w:r>
      <w:r w:rsidRPr="00447F89">
        <w:rPr>
          <w:rFonts w:eastAsia="Times New Roman" w:cs="Times New Roman"/>
          <w:szCs w:val="24"/>
        </w:rPr>
        <w:t xml:space="preserve"> που έχουν υπονομεύσει την τουριστική κίνηση στα νησιά του </w:t>
      </w:r>
      <w:r>
        <w:rPr>
          <w:rFonts w:eastAsia="Times New Roman" w:cs="Times New Roman"/>
          <w:szCs w:val="24"/>
        </w:rPr>
        <w:t>α</w:t>
      </w:r>
      <w:r w:rsidRPr="00447F89">
        <w:rPr>
          <w:rFonts w:eastAsia="Times New Roman" w:cs="Times New Roman"/>
          <w:szCs w:val="24"/>
        </w:rPr>
        <w:t>νατολικού Αιγαίου</w:t>
      </w:r>
      <w:r>
        <w:rPr>
          <w:rFonts w:eastAsia="Times New Roman" w:cs="Times New Roman"/>
          <w:szCs w:val="24"/>
        </w:rPr>
        <w:t>.</w:t>
      </w:r>
      <w:r w:rsidRPr="00447F89">
        <w:rPr>
          <w:rFonts w:eastAsia="Times New Roman" w:cs="Times New Roman"/>
          <w:szCs w:val="24"/>
        </w:rPr>
        <w:t xml:space="preserve"> </w:t>
      </w:r>
    </w:p>
    <w:p w14:paraId="09A3F446" w14:textId="77777777" w:rsidR="00D269F7" w:rsidRDefault="006C352B">
      <w:pPr>
        <w:spacing w:line="600" w:lineRule="auto"/>
        <w:ind w:firstLine="720"/>
        <w:contextualSpacing/>
        <w:jc w:val="both"/>
        <w:rPr>
          <w:rFonts w:eastAsia="Times New Roman" w:cs="Times New Roman"/>
          <w:szCs w:val="24"/>
        </w:rPr>
      </w:pPr>
      <w:r w:rsidRPr="00447F89">
        <w:rPr>
          <w:rFonts w:eastAsia="Times New Roman" w:cs="Times New Roman"/>
          <w:szCs w:val="24"/>
        </w:rPr>
        <w:t>Αυτά</w:t>
      </w:r>
      <w:r>
        <w:rPr>
          <w:rFonts w:eastAsia="Times New Roman" w:cs="Times New Roman"/>
          <w:szCs w:val="24"/>
        </w:rPr>
        <w:t>,</w:t>
      </w:r>
      <w:r w:rsidRPr="00447F89">
        <w:rPr>
          <w:rFonts w:eastAsia="Times New Roman" w:cs="Times New Roman"/>
          <w:szCs w:val="24"/>
        </w:rPr>
        <w:t xml:space="preserve"> λοι</w:t>
      </w:r>
      <w:r w:rsidRPr="00447F89">
        <w:rPr>
          <w:rFonts w:eastAsia="Times New Roman" w:cs="Times New Roman"/>
          <w:szCs w:val="24"/>
        </w:rPr>
        <w:t>πόν</w:t>
      </w:r>
      <w:r>
        <w:rPr>
          <w:rFonts w:eastAsia="Times New Roman" w:cs="Times New Roman"/>
          <w:szCs w:val="24"/>
        </w:rPr>
        <w:t>, κυρία Υπουργέ, είναι τα</w:t>
      </w:r>
      <w:r w:rsidRPr="00447F89">
        <w:rPr>
          <w:rFonts w:eastAsia="Times New Roman" w:cs="Times New Roman"/>
          <w:szCs w:val="24"/>
        </w:rPr>
        <w:t xml:space="preserve"> προβλήματα του ελληνικ</w:t>
      </w:r>
      <w:r>
        <w:rPr>
          <w:rFonts w:eastAsia="Times New Roman" w:cs="Times New Roman"/>
          <w:szCs w:val="24"/>
        </w:rPr>
        <w:t>ού τουρισμού και όχι οι ορισμοί, γ</w:t>
      </w:r>
      <w:r w:rsidRPr="00447F89">
        <w:rPr>
          <w:rFonts w:eastAsia="Times New Roman" w:cs="Times New Roman"/>
          <w:szCs w:val="24"/>
        </w:rPr>
        <w:t>ενικώς και αορίστως</w:t>
      </w:r>
      <w:r>
        <w:rPr>
          <w:rFonts w:eastAsia="Times New Roman" w:cs="Times New Roman"/>
          <w:szCs w:val="24"/>
        </w:rPr>
        <w:t>,</w:t>
      </w:r>
      <w:r w:rsidRPr="00447F89">
        <w:rPr>
          <w:rFonts w:eastAsia="Times New Roman" w:cs="Times New Roman"/>
          <w:szCs w:val="24"/>
        </w:rPr>
        <w:t xml:space="preserve"> των ειδικών μορφών τουρισμού</w:t>
      </w:r>
      <w:r>
        <w:rPr>
          <w:rFonts w:eastAsia="Times New Roman" w:cs="Times New Roman"/>
          <w:szCs w:val="24"/>
        </w:rPr>
        <w:t>.</w:t>
      </w:r>
    </w:p>
    <w:p w14:paraId="09A3F44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w:t>
      </w:r>
      <w:r w:rsidRPr="00447F89">
        <w:rPr>
          <w:rFonts w:eastAsia="Times New Roman" w:cs="Times New Roman"/>
          <w:szCs w:val="24"/>
        </w:rPr>
        <w:t xml:space="preserve"> ο τουρισμός είναι ένας από τους λιγοστούς τομείς της εθνικής οικονομίας που</w:t>
      </w:r>
      <w:r>
        <w:rPr>
          <w:rFonts w:eastAsia="Times New Roman" w:cs="Times New Roman"/>
          <w:szCs w:val="24"/>
        </w:rPr>
        <w:t>,</w:t>
      </w:r>
      <w:r w:rsidRPr="00447F89">
        <w:rPr>
          <w:rFonts w:eastAsia="Times New Roman" w:cs="Times New Roman"/>
          <w:szCs w:val="24"/>
        </w:rPr>
        <w:t xml:space="preserve"> παρά τη δύσκολη περίοδο </w:t>
      </w:r>
      <w:r w:rsidRPr="00447F89">
        <w:rPr>
          <w:rFonts w:eastAsia="Times New Roman" w:cs="Times New Roman"/>
          <w:szCs w:val="24"/>
        </w:rPr>
        <w:t>της κρίσης</w:t>
      </w:r>
      <w:r>
        <w:rPr>
          <w:rFonts w:eastAsia="Times New Roman" w:cs="Times New Roman"/>
          <w:szCs w:val="24"/>
        </w:rPr>
        <w:t>,</w:t>
      </w:r>
      <w:r w:rsidRPr="00447F89">
        <w:rPr>
          <w:rFonts w:eastAsia="Times New Roman" w:cs="Times New Roman"/>
          <w:szCs w:val="24"/>
        </w:rPr>
        <w:t xml:space="preserve"> εξακολουθεί να είναι ανταγωνιστικός παγκοσμίως</w:t>
      </w:r>
      <w:r>
        <w:rPr>
          <w:rFonts w:eastAsia="Times New Roman" w:cs="Times New Roman"/>
          <w:szCs w:val="24"/>
        </w:rPr>
        <w:t>.</w:t>
      </w:r>
      <w:r w:rsidRPr="00447F89">
        <w:rPr>
          <w:rFonts w:eastAsia="Times New Roman" w:cs="Times New Roman"/>
          <w:szCs w:val="24"/>
        </w:rPr>
        <w:t xml:space="preserve"> </w:t>
      </w:r>
    </w:p>
    <w:p w14:paraId="09A3F448"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Για την παράταξή μας ο τουρισμός εξακολουθεί να παραμένει η κύρια κινητήριος δύναμη για την ανάπτυξη της οικονομίας και, φυσικά, την έξοδο από την ύφεση. Το όραμά μας είναι να γίνει </w:t>
      </w:r>
      <w:r>
        <w:rPr>
          <w:rFonts w:eastAsia="Times New Roman" w:cs="Times New Roman"/>
          <w:szCs w:val="24"/>
        </w:rPr>
        <w:lastRenderedPageBreak/>
        <w:t>η Ελλάδα το π</w:t>
      </w:r>
      <w:r>
        <w:rPr>
          <w:rFonts w:eastAsia="Times New Roman" w:cs="Times New Roman"/>
          <w:szCs w:val="24"/>
        </w:rPr>
        <w:t xml:space="preserve">ιο δυνατό τουριστικό </w:t>
      </w:r>
      <w:r>
        <w:rPr>
          <w:rFonts w:eastAsia="Times New Roman" w:cs="Times New Roman"/>
          <w:szCs w:val="24"/>
          <w:lang w:val="en-US"/>
        </w:rPr>
        <w:t>brand</w:t>
      </w:r>
      <w:r w:rsidRPr="002A18DC">
        <w:rPr>
          <w:rFonts w:eastAsia="Times New Roman" w:cs="Times New Roman"/>
          <w:szCs w:val="24"/>
        </w:rPr>
        <w:t xml:space="preserve"> </w:t>
      </w:r>
      <w:r>
        <w:rPr>
          <w:rFonts w:eastAsia="Times New Roman" w:cs="Times New Roman"/>
          <w:szCs w:val="24"/>
          <w:lang w:val="en-US"/>
        </w:rPr>
        <w:t>name</w:t>
      </w:r>
      <w:r w:rsidRPr="002A18DC">
        <w:rPr>
          <w:rFonts w:eastAsia="Times New Roman" w:cs="Times New Roman"/>
          <w:szCs w:val="24"/>
        </w:rPr>
        <w:t xml:space="preserve"> </w:t>
      </w:r>
      <w:r>
        <w:rPr>
          <w:rFonts w:eastAsia="Times New Roman" w:cs="Times New Roman"/>
          <w:szCs w:val="24"/>
        </w:rPr>
        <w:t xml:space="preserve">στην Ευρώπη. Η στρατηγική σημασία του τουρισμού για την ελληνική οικονομία ενισχύει την ανάγκη να υπάρξει πολιτική δέσμευση, αλλά και υποστήριξη στη διαμόρφωση ενός νέου μοντέλου ανάπτυξης που θα οδηγήσει σε μια σύγχρονη </w:t>
      </w:r>
      <w:r>
        <w:rPr>
          <w:rFonts w:eastAsia="Times New Roman" w:cs="Times New Roman"/>
          <w:szCs w:val="24"/>
        </w:rPr>
        <w:t>Ελλάδα.</w:t>
      </w:r>
    </w:p>
    <w:p w14:paraId="09A3F449"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9A3F44A"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Σ’ ένα λεπτό τελειώνω,</w:t>
      </w:r>
      <w:r w:rsidRPr="00FF4390">
        <w:rPr>
          <w:rFonts w:eastAsia="Times New Roman" w:cs="Times New Roman"/>
          <w:szCs w:val="24"/>
        </w:rPr>
        <w:t xml:space="preserve"> </w:t>
      </w:r>
      <w:r>
        <w:rPr>
          <w:rFonts w:eastAsia="Times New Roman" w:cs="Times New Roman"/>
          <w:szCs w:val="24"/>
        </w:rPr>
        <w:t>κυρία Πρόεδρε.</w:t>
      </w:r>
    </w:p>
    <w:p w14:paraId="09A3F44B"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Αυτό περιλαμβάνει πέντε άξονες παρέμβασης για τον τουρισμό: </w:t>
      </w:r>
    </w:p>
    <w:p w14:paraId="09A3F44C"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Πρώτον, προσέλκυση επενδύσεων. Ο τουριστικός κλάδος μπορεί να προ</w:t>
      </w:r>
      <w:r>
        <w:rPr>
          <w:rFonts w:eastAsia="Times New Roman" w:cs="Times New Roman"/>
          <w:szCs w:val="24"/>
        </w:rPr>
        <w:t>σελκύσει επενδύσεις άνω των 20 δισεκατομμυρίων ευρώ την επόμενη πενταετία.</w:t>
      </w:r>
    </w:p>
    <w:p w14:paraId="09A3F44D"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Δεύτερον, φορολογική πολιτική. Οι φορολογικοί συντελεστές που εκτοξεύθηκαν τα τελευταία δύο χρόνια πρέπει να επιστρέψουν το ταχύτερο δυνατόν σε ανταγωνιστικά επίπεδα.</w:t>
      </w:r>
    </w:p>
    <w:p w14:paraId="09A3F44E"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χωροτα</w:t>
      </w:r>
      <w:r>
        <w:rPr>
          <w:rFonts w:eastAsia="Times New Roman" w:cs="Times New Roman"/>
          <w:szCs w:val="24"/>
        </w:rPr>
        <w:t xml:space="preserve">ξικός σχεδιασμός. Η χώρα μας χρειάζεται επειγόντως ένα νέο χωροταξικό σχέδιο. Δεν είναι δυνατόν σημαντικά επενδυτικά σχέδια σήμερα να είναι </w:t>
      </w:r>
      <w:proofErr w:type="spellStart"/>
      <w:r>
        <w:rPr>
          <w:rFonts w:eastAsia="Times New Roman" w:cs="Times New Roman"/>
          <w:szCs w:val="24"/>
        </w:rPr>
        <w:t>αίολα</w:t>
      </w:r>
      <w:proofErr w:type="spellEnd"/>
      <w:r>
        <w:rPr>
          <w:rFonts w:eastAsia="Times New Roman" w:cs="Times New Roman"/>
          <w:szCs w:val="24"/>
        </w:rPr>
        <w:t xml:space="preserve"> και φυσικά ευάλωτα σε οποιαδήποτε προσφυγή στο </w:t>
      </w:r>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p>
    <w:p w14:paraId="09A3F44F"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Τέταρτον, δημιουργία χαρτοφυλακίου προϊόντων με υψηλή π</w:t>
      </w:r>
      <w:r>
        <w:rPr>
          <w:rFonts w:eastAsia="Times New Roman" w:cs="Times New Roman"/>
          <w:szCs w:val="24"/>
        </w:rPr>
        <w:t>ροστιθέμενη αξία, όπως ο πολιτιστικός τουρισμός, ο συνεδριακός τουρισμός, ο τουρισμός πόλεων, ο ιατρικός τουρισμός, η στήριξη του θαλάσσιου τουρισμού και της κρουαζιέρας.</w:t>
      </w:r>
    </w:p>
    <w:p w14:paraId="09A3F450" w14:textId="77777777" w:rsidR="00D269F7" w:rsidRDefault="006C352B">
      <w:pPr>
        <w:tabs>
          <w:tab w:val="left" w:pos="2940"/>
        </w:tabs>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προβολή και προώθηση τουριστικού προϊόντος. Ο ΕΟΤ έχει μεγάλη εμπειρία. Πρέπ</w:t>
      </w:r>
      <w:r>
        <w:rPr>
          <w:rFonts w:eastAsia="Times New Roman" w:cs="Times New Roman"/>
          <w:szCs w:val="24"/>
        </w:rPr>
        <w:t>ει, όμως, να υπάρξει στενή συνεργασία με τον ιδιωτικό τομέα για την προβολή της χώρας μας. Και, φυσικά, η σημασία του ανθρώπινου παράγοντα είναι κρίσιμη. Χρειαζόμαστε μια υψηλού επιπέδου εκπαίδευση και κατάρτιση των ανθρώπων, των επαγγελματιών, αλλά και φυ</w:t>
      </w:r>
      <w:r>
        <w:rPr>
          <w:rFonts w:eastAsia="Times New Roman" w:cs="Times New Roman"/>
          <w:szCs w:val="24"/>
        </w:rPr>
        <w:t xml:space="preserve">σικά των στελεχών του τουρισμού σε όλα τα επίπεδα. </w:t>
      </w:r>
    </w:p>
    <w:p w14:paraId="09A3F451"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Σ’ αυτή την κατεύθυνση λοιπόν, πρέπει να κινηθούμε, κυρία Υπουργέ, και όχι σε ορισμούς και γενικόλογες περιγραφές, όπως κάνετε σήμερα.</w:t>
      </w:r>
    </w:p>
    <w:p w14:paraId="09A3F452"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9A3F453" w14:textId="77777777" w:rsidR="00D269F7" w:rsidRDefault="006C352B">
      <w:pPr>
        <w:tabs>
          <w:tab w:val="left" w:pos="2940"/>
        </w:tabs>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9A3F454" w14:textId="77777777" w:rsidR="00D269F7" w:rsidRDefault="006C352B">
      <w:pPr>
        <w:tabs>
          <w:tab w:val="left" w:pos="2940"/>
        </w:tabs>
        <w:spacing w:line="600" w:lineRule="auto"/>
        <w:ind w:firstLine="720"/>
        <w:contextualSpacing/>
        <w:jc w:val="both"/>
        <w:rPr>
          <w:rFonts w:eastAsia="Times New Roman" w:cs="Times New Roman"/>
          <w:szCs w:val="24"/>
        </w:rPr>
      </w:pPr>
      <w:r w:rsidRPr="00FF4390">
        <w:rPr>
          <w:rFonts w:eastAsia="Times New Roman" w:cs="Times New Roman"/>
          <w:b/>
          <w:szCs w:val="24"/>
        </w:rPr>
        <w:t>ΠΡΟΕΔΡΕΥΟΥΣΑ (Αναστασία Χριστοδουλοπούλου):</w:t>
      </w:r>
      <w:r>
        <w:rPr>
          <w:rFonts w:eastAsia="Times New Roman" w:cs="Times New Roman"/>
          <w:szCs w:val="24"/>
        </w:rPr>
        <w:t xml:space="preserve"> Η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Βαγιωνάκη</w:t>
      </w:r>
      <w:proofErr w:type="spellEnd"/>
      <w:r>
        <w:rPr>
          <w:rFonts w:eastAsia="Times New Roman" w:cs="Times New Roman"/>
          <w:szCs w:val="24"/>
        </w:rPr>
        <w:t xml:space="preserve"> έχει τον λόγο.</w:t>
      </w:r>
    </w:p>
    <w:p w14:paraId="09A3F455"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Θα σας παρακαλέσω να είστε σύντομη, γιατί μπαίνουμε μετά στους κοινοβουλευτικούς εκπροσώπους. </w:t>
      </w:r>
    </w:p>
    <w:p w14:paraId="09A3F456" w14:textId="77777777" w:rsidR="00D269F7" w:rsidRDefault="006C352B">
      <w:pPr>
        <w:tabs>
          <w:tab w:val="left" w:pos="2940"/>
        </w:tabs>
        <w:spacing w:line="600" w:lineRule="auto"/>
        <w:ind w:firstLine="720"/>
        <w:contextualSpacing/>
        <w:jc w:val="both"/>
        <w:rPr>
          <w:rFonts w:eastAsia="Times New Roman" w:cs="Times New Roman"/>
          <w:szCs w:val="24"/>
        </w:rPr>
      </w:pPr>
      <w:r w:rsidRPr="00FF4390">
        <w:rPr>
          <w:rFonts w:eastAsia="Times New Roman" w:cs="Times New Roman"/>
          <w:b/>
          <w:szCs w:val="24"/>
        </w:rPr>
        <w:t>ΕΥΑΓΓΕΛΙΑ (ΒΑΛΙΑ) ΒΑΓΙΩΝΑΚΗ:</w:t>
      </w:r>
      <w:r>
        <w:rPr>
          <w:rFonts w:eastAsia="Times New Roman" w:cs="Times New Roman"/>
          <w:szCs w:val="24"/>
        </w:rPr>
        <w:t xml:space="preserve"> Ευχαριστώ, κυρία Πρόεδρε.</w:t>
      </w:r>
    </w:p>
    <w:p w14:paraId="09A3F457"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Αγαπητέ συνάδελφε, σε πείσμα </w:t>
      </w:r>
      <w:r>
        <w:rPr>
          <w:rFonts w:eastAsia="Times New Roman" w:cs="Times New Roman"/>
          <w:szCs w:val="24"/>
        </w:rPr>
        <w:t>αυτών που είπατε προηγούμενα, οι αριθμοί σάς διαψεύδουν και οι αριθμοί είναι αυστηροί.</w:t>
      </w:r>
    </w:p>
    <w:p w14:paraId="09A3F458"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Συζητάμε σήμερα ένα εξαιρετικά σημαντικό νομοσχέδιο, που εξ όσων γνωρίζω το περιμένουν οι ασχολούμενοι με τον τουρισμό και ιδιαίτερα με τον θεματικό τουρισμό, ένα νομοσχ</w:t>
      </w:r>
      <w:r>
        <w:rPr>
          <w:rFonts w:eastAsia="Times New Roman" w:cs="Times New Roman"/>
          <w:szCs w:val="24"/>
        </w:rPr>
        <w:t>έδιο που έρχεται να ρυθμίσει ένα πολλά υποσχόμενο μεν, αλλά αρρύθμιστο μέχρι σήμερα τοπίο, ένα νομοσχέδιο που επιχειρεί να βάλει κανόνες και βασιζόμενο σ’ αυτούς να δώσει τη δυνατότητα πιστοποίησης των επιχειρήσεων που ασχολούνται με τον θεματικό τουρισμό.</w:t>
      </w:r>
    </w:p>
    <w:p w14:paraId="09A3F459"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στο άρθρο 3 ένας ορισμός τι είναι ο θεματικός τουρισμός και τα χαρακτηριστικά του. Δεν θα αναφερθώ σε αυτό. </w:t>
      </w:r>
    </w:p>
    <w:p w14:paraId="09A3F45A"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Στο νομοσχέδιο, επίσης, αναφέρονται οι αρχές του θεματικού τουρισμού, που εγώ τουλάχιστον τις θεωρώ σημαντικές. </w:t>
      </w:r>
    </w:p>
    <w:p w14:paraId="09A3F45B"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Είναι η αρχή της </w:t>
      </w:r>
      <w:proofErr w:type="spellStart"/>
      <w:r>
        <w:rPr>
          <w:rFonts w:eastAsia="Times New Roman" w:cs="Times New Roman"/>
          <w:szCs w:val="24"/>
        </w:rPr>
        <w:t>αειφορία</w:t>
      </w:r>
      <w:r>
        <w:rPr>
          <w:rFonts w:eastAsia="Times New Roman" w:cs="Times New Roman"/>
          <w:szCs w:val="24"/>
        </w:rPr>
        <w:t>ς</w:t>
      </w:r>
      <w:proofErr w:type="spellEnd"/>
      <w:r>
        <w:rPr>
          <w:rFonts w:eastAsia="Times New Roman" w:cs="Times New Roman"/>
          <w:szCs w:val="24"/>
        </w:rPr>
        <w:t>. Μιλάμε, δηλαδή, για τουριστική ανάπτυξη ισόρροπη, κοινωνική, πολιτιστική, οικονομική, που τονώνει την απασχόληση και αναδεικνύει τους τουριστικούς προορισμούς με βάση τα συγκριτικά πλεονεκτήματα και την πολιτισμική τους ταυτότητα.</w:t>
      </w:r>
    </w:p>
    <w:p w14:paraId="09A3F45C"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Υπάρχει η αρχή της προ</w:t>
      </w:r>
      <w:r>
        <w:rPr>
          <w:rFonts w:eastAsia="Times New Roman" w:cs="Times New Roman"/>
          <w:szCs w:val="24"/>
        </w:rPr>
        <w:t>σβασιμότητας, που είναι πολύ σημαντική. Υπάρχει η ανάγκη της φέρουσας ικανότητας, δηλαδή ο τουρισμός που αναπτύσσεται με βάση τη φέρουσα ικανότητα κάθε τόπου, χωρίς να προκαλείται καταστροφή του φυσικού ή του δομημένου περιβάλλοντος. Θα το έλεγα αυτό σε αν</w:t>
      </w:r>
      <w:r>
        <w:rPr>
          <w:rFonts w:eastAsia="Times New Roman" w:cs="Times New Roman"/>
          <w:szCs w:val="24"/>
        </w:rPr>
        <w:t xml:space="preserve">τιδιαστολή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φορά με τον μαζικό τουρισμό.</w:t>
      </w:r>
    </w:p>
    <w:p w14:paraId="09A3F45D"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Υπάρχει η αρχή της ασφάλειας στον τουρισμό. Και αυτό που μου έκανε εντύπωση είναι ότι αναφέρεται η αρχή της ασφά</w:t>
      </w:r>
      <w:r>
        <w:rPr>
          <w:rFonts w:eastAsia="Times New Roman" w:cs="Times New Roman"/>
          <w:szCs w:val="24"/>
        </w:rPr>
        <w:lastRenderedPageBreak/>
        <w:t>λειας τόσο στις επιχειρήσεις που παρέχουν το συγκεκριμένο τουριστικό προϊόν όσο και στους επισκέπ</w:t>
      </w:r>
      <w:r>
        <w:rPr>
          <w:rFonts w:eastAsia="Times New Roman" w:cs="Times New Roman"/>
          <w:szCs w:val="24"/>
        </w:rPr>
        <w:t>τες τουρίστες για την τήρηση των κανόνων ασφαλείας.</w:t>
      </w:r>
    </w:p>
    <w:p w14:paraId="09A3F45E"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Για μένα κάτι πολύ σημαντικό είναι επίσης η αρχή συνεργασίας των οικονομικών δραστηριοτήτων, ο συνδυασμός δηλαδή προϊόντων και υπηρεσιών διαφορετικών τομέων της οικονομίας, όπως η </w:t>
      </w:r>
      <w:proofErr w:type="spellStart"/>
      <w:r>
        <w:rPr>
          <w:rFonts w:eastAsia="Times New Roman" w:cs="Times New Roman"/>
          <w:szCs w:val="24"/>
        </w:rPr>
        <w:t>αγροδιατροφή</w:t>
      </w:r>
      <w:proofErr w:type="spellEnd"/>
      <w:r>
        <w:rPr>
          <w:rFonts w:eastAsia="Times New Roman" w:cs="Times New Roman"/>
          <w:szCs w:val="24"/>
        </w:rPr>
        <w:t xml:space="preserve"> και η </w:t>
      </w:r>
      <w:r>
        <w:rPr>
          <w:rFonts w:eastAsia="Times New Roman" w:cs="Times New Roman"/>
          <w:szCs w:val="24"/>
        </w:rPr>
        <w:t>μεταποίηση, η δημιουργία προστιθέμενης αξίας και η ένταξη των τοπικών προϊόντων κα υπηρεσιών στην ευρύτερη τουριστική αλυσίδα.</w:t>
      </w:r>
    </w:p>
    <w:p w14:paraId="09A3F45F"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Δεν θα αναφερθώ στο ποιες είναι οι μορφές του θεματικού τουρισμού. Αναφέρονται στα άρθρα από 4 έως 22.</w:t>
      </w:r>
    </w:p>
    <w:p w14:paraId="09A3F460" w14:textId="77777777" w:rsidR="00D269F7" w:rsidRDefault="006C352B">
      <w:pPr>
        <w:tabs>
          <w:tab w:val="left" w:pos="2940"/>
        </w:tabs>
        <w:spacing w:line="600" w:lineRule="auto"/>
        <w:ind w:firstLine="720"/>
        <w:contextualSpacing/>
        <w:jc w:val="both"/>
        <w:rPr>
          <w:rFonts w:eastAsia="Times New Roman" w:cs="Times New Roman"/>
          <w:szCs w:val="24"/>
        </w:rPr>
      </w:pPr>
      <w:r>
        <w:rPr>
          <w:rFonts w:eastAsia="Times New Roman"/>
          <w:szCs w:val="24"/>
        </w:rPr>
        <w:t xml:space="preserve">Αγαπητές </w:t>
      </w:r>
      <w:proofErr w:type="spellStart"/>
      <w:r>
        <w:rPr>
          <w:rFonts w:eastAsia="Times New Roman"/>
          <w:szCs w:val="24"/>
        </w:rPr>
        <w:t>συναδέλφισσες</w:t>
      </w:r>
      <w:proofErr w:type="spellEnd"/>
      <w:r>
        <w:rPr>
          <w:rFonts w:eastAsia="Times New Roman"/>
          <w:szCs w:val="24"/>
        </w:rPr>
        <w:t xml:space="preserve"> και</w:t>
      </w:r>
      <w:r>
        <w:rPr>
          <w:rFonts w:eastAsia="Times New Roman"/>
          <w:szCs w:val="24"/>
        </w:rPr>
        <w:t xml:space="preserve"> συνάδελφοι, δεν μπορώ να φανταστώ κανένα άλλο μέρος του κόσμου, στο οποίο να μπορεί να αναπτυχθεί με πιο ανταγωνιστικούς όρους ο </w:t>
      </w:r>
      <w:r>
        <w:rPr>
          <w:rFonts w:eastAsia="Times New Roman" w:cs="Times New Roman"/>
          <w:szCs w:val="24"/>
        </w:rPr>
        <w:t xml:space="preserve">θεματικός τουρισμός. Η </w:t>
      </w:r>
      <w:proofErr w:type="spellStart"/>
      <w:r>
        <w:rPr>
          <w:rFonts w:eastAsia="Times New Roman" w:cs="Times New Roman"/>
          <w:szCs w:val="24"/>
        </w:rPr>
        <w:t>πολυνησιωτικότητα</w:t>
      </w:r>
      <w:proofErr w:type="spellEnd"/>
      <w:r>
        <w:rPr>
          <w:rFonts w:eastAsia="Times New Roman" w:cs="Times New Roman"/>
          <w:szCs w:val="24"/>
        </w:rPr>
        <w:t>, οι εκτεταμένες προστατευόμενες περιοχές, το φυσικό ανάγλυφο, η γεωμορφολογία, οι πλο</w:t>
      </w:r>
      <w:r>
        <w:rPr>
          <w:rFonts w:eastAsia="Times New Roman" w:cs="Times New Roman"/>
          <w:szCs w:val="24"/>
        </w:rPr>
        <w:t xml:space="preserve">ύσιες πολιτιστικές αναφορές, η άυλη πολιτιστική κληρονομιά, η γαστρονομία και κυρίως η ανθρώπινη παρουσία και φιλοξενία δημιουργούν </w:t>
      </w:r>
      <w:r>
        <w:rPr>
          <w:rFonts w:eastAsia="Times New Roman" w:cs="Times New Roman"/>
          <w:szCs w:val="24"/>
        </w:rPr>
        <w:lastRenderedPageBreak/>
        <w:t>τη δική μας ιδιαιτερότητα και αποτελεί πλεονέκτημα σε ένα συνεχώς αναπτυσσόμενο προϊόν, όπως είναι ο θεματικός τουρισμός.</w:t>
      </w:r>
    </w:p>
    <w:p w14:paraId="09A3F461"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τάση που υπάρχει στον σύγχρονο κόσμο και αναζητείται από ένα σημαντικό και απαιτητικό κομμάτι επισκεπτών είναι η αυθεντικότητα ενός τόπου και η αναζήτηση εμπειριών. Και είναι αυτό ακριβώς το κομμάτι για το οποίο συζητάμε σήμερα. </w:t>
      </w:r>
    </w:p>
    <w:p w14:paraId="09A3F462"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Είναι, επίσης, ακριβώς αυτ</w:t>
      </w:r>
      <w:r>
        <w:rPr>
          <w:rFonts w:eastAsia="Times New Roman" w:cs="Times New Roman"/>
          <w:szCs w:val="24"/>
        </w:rPr>
        <w:t>ό το κομμάτι του τουριστικού προϊόντος που ανταποκρίνεται στο μοντέλο ανάπτυξης που έχουμε επιλέξει και ακολουθούμε, δηλαδή τη βιώσιμη ανάπτυξη που στηρίζει και στηρίζεται στο περιβάλλον, που αξιοποιεί τα συγκριτικά μας πλεονεκτήματα, που στηρίζει και στηρ</w:t>
      </w:r>
      <w:r>
        <w:rPr>
          <w:rFonts w:eastAsia="Times New Roman" w:cs="Times New Roman"/>
          <w:szCs w:val="24"/>
        </w:rPr>
        <w:t xml:space="preserve">ίζεται στο ανθρώπινο δυναμικό, που δημιουργεί μεγάλη προστιθέμενη αξία η οποία διαχέεται μέσω της αλληλεπίδρασης των οικονομικών δραστηριοτήτων σε περισσότερα τμήματα της ελληνικής οικονομίας. </w:t>
      </w:r>
    </w:p>
    <w:p w14:paraId="09A3F463"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όταν μιλάμε για παραγωγική ανασυγκρότηση και ολιστική ανά</w:t>
      </w:r>
      <w:r>
        <w:rPr>
          <w:rFonts w:eastAsia="Times New Roman" w:cs="Times New Roman"/>
          <w:szCs w:val="24"/>
        </w:rPr>
        <w:t xml:space="preserve">πτυξη, δεν μπορεί παρά να μιλάμε για τον θεματικό τουρισμό ο οποίος με αξιώσεις αναπτύσσεται δίπλα στο υπόλοιπο τουριστικό προϊόν. </w:t>
      </w:r>
    </w:p>
    <w:p w14:paraId="09A3F464"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Θα προσέθετα, μάλιστα, ότι το σημαντικότερο πλεονέκτημα του θεματικού τουρισμού είναι το γεγονός ότι αυτός μπορεί να αναπτύσ</w:t>
      </w:r>
      <w:r>
        <w:rPr>
          <w:rFonts w:eastAsia="Times New Roman" w:cs="Times New Roman"/>
          <w:szCs w:val="24"/>
        </w:rPr>
        <w:t xml:space="preserve">σεται τριακόσιες εξήντα πέντε μέρες τον χρόνο. Άρα, όταν μιλάμε για επέκταση τουριστικής περιόδου, μιλάμε ουσιαστικά για αυτές τις μορφές τουρισμού. </w:t>
      </w:r>
    </w:p>
    <w:p w14:paraId="09A3F465"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δυο, τρεις παρατηρήσεις επί κάποιων σημείων του νομοσχεδίου. </w:t>
      </w:r>
    </w:p>
    <w:p w14:paraId="09A3F466"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Επιβάλλεται, κατά τη γνώμη </w:t>
      </w:r>
      <w:r>
        <w:rPr>
          <w:rFonts w:eastAsia="Times New Roman" w:cs="Times New Roman"/>
          <w:szCs w:val="24"/>
        </w:rPr>
        <w:t xml:space="preserve">μου, κυρία Υπουργέ, να γίνουμε πιο ευέλικτοι και αποτελεσματικοί. </w:t>
      </w:r>
    </w:p>
    <w:p w14:paraId="09A3F467"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Παρακολούθησα την προσπάθεια να βγει η ΚΥΑ για τον </w:t>
      </w:r>
      <w:proofErr w:type="spellStart"/>
      <w:r>
        <w:rPr>
          <w:rFonts w:eastAsia="Times New Roman" w:cs="Times New Roman"/>
          <w:szCs w:val="24"/>
        </w:rPr>
        <w:t>αγροτοτουρισμό</w:t>
      </w:r>
      <w:proofErr w:type="spellEnd"/>
      <w:r>
        <w:rPr>
          <w:rFonts w:eastAsia="Times New Roman" w:cs="Times New Roman"/>
          <w:szCs w:val="24"/>
        </w:rPr>
        <w:t>, που είναι ένα θέμα που όπως είπαμε απασχολεί δεκαετίες. Υπήρχε καθυστέρηση –νομίζω- και εδώ και τα πράγματα πρέπει να τρέξ</w:t>
      </w:r>
      <w:r>
        <w:rPr>
          <w:rFonts w:eastAsia="Times New Roman" w:cs="Times New Roman"/>
          <w:szCs w:val="24"/>
        </w:rPr>
        <w:t xml:space="preserve">ουν, κατά τη γνώμη μου, γρηγορότερα, πολύ περισσότερο που για την υλοποίηση των όσων υπάρχουν στο νομοσχέδιο χρειάζονται πολλές υπουργικές αποφάσεις και ΚΥΑ. </w:t>
      </w:r>
    </w:p>
    <w:p w14:paraId="09A3F468"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Δεύτερον, στη συζήτηση για τον τουρισμό γαστρονομίας γίνεται συζήτηση για τη μεσογειακή διατροφή.</w:t>
      </w:r>
      <w:r>
        <w:rPr>
          <w:rFonts w:eastAsia="Times New Roman" w:cs="Times New Roman"/>
          <w:szCs w:val="24"/>
        </w:rPr>
        <w:t xml:space="preserve"> Δεδομένου ότι η γαστρονομία κερδίζει έδαφος και στις προτιμήσεις των επισκε</w:t>
      </w:r>
      <w:r>
        <w:rPr>
          <w:rFonts w:eastAsia="Times New Roman" w:cs="Times New Roman"/>
          <w:szCs w:val="24"/>
        </w:rPr>
        <w:lastRenderedPageBreak/>
        <w:t xml:space="preserve">πτών, μήπως αντί να μιλάμε για μεσογειακή κουζίνα, που αναφέρεται στην ευρύτερη περιοχή της Μεσογείου, είναι σωστότερο να μιλάμε, παραδείγματος χάριν, για την κρητική διατροφή, με </w:t>
      </w:r>
      <w:r>
        <w:rPr>
          <w:rFonts w:eastAsia="Times New Roman" w:cs="Times New Roman"/>
          <w:szCs w:val="24"/>
        </w:rPr>
        <w:t xml:space="preserve">το δεδομένο ότι από το παρελθόν αυτή συγκεντρώνει το παγκόσμιο ενδιαφέρον διατροφολόγων και </w:t>
      </w:r>
      <w:proofErr w:type="spellStart"/>
      <w:r>
        <w:rPr>
          <w:rFonts w:eastAsia="Times New Roman" w:cs="Times New Roman"/>
          <w:szCs w:val="24"/>
        </w:rPr>
        <w:t>γαστρολόγων</w:t>
      </w:r>
      <w:proofErr w:type="spellEnd"/>
      <w:r>
        <w:rPr>
          <w:rFonts w:eastAsia="Times New Roman" w:cs="Times New Roman"/>
          <w:szCs w:val="24"/>
        </w:rPr>
        <w:t xml:space="preserve">; Μήπως δεν πρέπει να χαθούμε στο γενικό, όταν έχουμε ένα τόσο ισχυρό όπλο, όπως είναι το </w:t>
      </w:r>
      <w:r>
        <w:rPr>
          <w:rFonts w:eastAsia="Times New Roman" w:cs="Times New Roman"/>
          <w:szCs w:val="24"/>
          <w:lang w:val="en-US"/>
        </w:rPr>
        <w:t>brand</w:t>
      </w:r>
      <w:r w:rsidRPr="003D2866">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της κρητικής διατροφής; </w:t>
      </w:r>
    </w:p>
    <w:p w14:paraId="09A3F469"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Τρίτον –και τελειώνω με αυτ</w:t>
      </w:r>
      <w:r>
        <w:rPr>
          <w:rFonts w:eastAsia="Times New Roman" w:cs="Times New Roman"/>
          <w:szCs w:val="24"/>
        </w:rPr>
        <w:t>ό, κυρία Πρόεδρε- για την ασφάλεια που αναφέρεται στις αρχές του θεματικού τουρισμού και αφορά και στους επιχειρηματίες, αλλά και στους επισκέπτες, θέλω να πω το εξής: Κάθε χρόνο στα βουνά των Χανίων, αλλά και ολόκληρης της Κρήτης χάνονται τουρίστες, κινητ</w:t>
      </w:r>
      <w:r>
        <w:rPr>
          <w:rFonts w:eastAsia="Times New Roman" w:cs="Times New Roman"/>
          <w:szCs w:val="24"/>
        </w:rPr>
        <w:t xml:space="preserve">οποιείται η ΕΜΑΚ, οι εθελοντές και τα λοιπά. Στον Νομό Χανίων πέρυσι είχαμε τριάντα οκτώ διασώσεις. Δυστυχώς, πολλοί τουρίστες δεν δίνουν σημασία στις προειδοποιήσεις. </w:t>
      </w:r>
    </w:p>
    <w:p w14:paraId="09A3F46A"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Υπήρχε δε περίπτωση που ενώ είχαν κινητοποιηθεί όλες οι τοπικές δυνάμεις διάσωσης και ε</w:t>
      </w:r>
      <w:r>
        <w:rPr>
          <w:rFonts w:eastAsia="Times New Roman" w:cs="Times New Roman"/>
          <w:szCs w:val="24"/>
        </w:rPr>
        <w:t xml:space="preserve">ίχε σταλεί το διεθνές σήμα κινδύνου και λοιπά, τελικά βρήκαμε τους επισκέπτες να είναι αμέριμνοι κάπου αλλού και να παίρνουν το μπάνιο τους. Άρα, μήπως </w:t>
      </w:r>
      <w:r>
        <w:rPr>
          <w:rFonts w:eastAsia="Times New Roman" w:cs="Times New Roman"/>
          <w:szCs w:val="24"/>
        </w:rPr>
        <w:lastRenderedPageBreak/>
        <w:t>πρέπει να εξετάσουμε το ενδεχόμενο να υπάρχει κάποιο ασφάλιστρο, ή με κάποιο τρόπο να υπάρχει οικονομική</w:t>
      </w:r>
      <w:r>
        <w:rPr>
          <w:rFonts w:eastAsia="Times New Roman" w:cs="Times New Roman"/>
          <w:szCs w:val="24"/>
        </w:rPr>
        <w:t xml:space="preserve"> επιβάρυνση σε αυτές τις περιπτώσεις; </w:t>
      </w:r>
    </w:p>
    <w:p w14:paraId="09A3F46B"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Σε άλλες χώρες νομίζω πως υπάρχει σχετική πρόβλεψη, ενώ αυτά τα χρήματα θα μπορούσαν να διατεθούν για τη βελτίωση των μονοπατιών ή για τη βελτίωση του εξοπλισμού της ΕΜΑΚ. </w:t>
      </w:r>
    </w:p>
    <w:p w14:paraId="09A3F46C"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9A3F46D" w14:textId="77777777" w:rsidR="00D269F7" w:rsidRDefault="006C352B">
      <w:pPr>
        <w:spacing w:line="600" w:lineRule="auto"/>
        <w:ind w:firstLine="709"/>
        <w:contextualSpacing/>
        <w:jc w:val="center"/>
        <w:rPr>
          <w:rFonts w:eastAsia="Times New Roman" w:cs="Times New Roman"/>
          <w:szCs w:val="24"/>
        </w:rPr>
      </w:pPr>
      <w:r w:rsidRPr="00B819E1">
        <w:rPr>
          <w:rFonts w:eastAsia="Times New Roman" w:cs="Times New Roman"/>
          <w:szCs w:val="24"/>
        </w:rPr>
        <w:t xml:space="preserve">(Χειροκροτήματα από την </w:t>
      </w:r>
      <w:r w:rsidRPr="00B819E1">
        <w:rPr>
          <w:rFonts w:eastAsia="Times New Roman" w:cs="Times New Roman"/>
          <w:szCs w:val="24"/>
        </w:rPr>
        <w:t>πτέρυγα του ΣΥΡΙΖΑ)</w:t>
      </w:r>
    </w:p>
    <w:p w14:paraId="09A3F46E"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Και εμείς ευχαριστούμε. </w:t>
      </w:r>
    </w:p>
    <w:p w14:paraId="09A3F46F"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Τώρα ξεκινάμε με τους Κοινοβουλευτικούς Εκπροσώπους. Πρώτος είναι ο κ. Κεφαλογιάννης από τη Νέα Δημοκρατία. </w:t>
      </w:r>
    </w:p>
    <w:p w14:paraId="09A3F470"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για δέκα λεπτά. </w:t>
      </w:r>
    </w:p>
    <w:p w14:paraId="09A3F471"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Ι</w:t>
      </w:r>
      <w:r>
        <w:rPr>
          <w:rFonts w:eastAsia="Times New Roman" w:cs="Times New Roman"/>
          <w:b/>
          <w:szCs w:val="24"/>
        </w:rPr>
        <w:t>ΩΑΝΝΗΣ ΚΕΦΑΛΟΓΙΑΝΝΗΣ:</w:t>
      </w:r>
      <w:r>
        <w:rPr>
          <w:rFonts w:eastAsia="Times New Roman" w:cs="Times New Roman"/>
          <w:szCs w:val="24"/>
        </w:rPr>
        <w:t xml:space="preserve"> Ευχαριστώ, κυρία Πρόεδρε. Θα ήθελα να δείξετε μια μικρή ανοχή στον χρόνο μου. </w:t>
      </w:r>
    </w:p>
    <w:p w14:paraId="09A3F472"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Να ξεκινήσω με μία εισαγωγική παρατήρηση. Θα συμφωνήσω με την προηγούμενη ομιλήτρια ότι όντως η σωστή ονομασία της μεσογειακής κουζίνας είναι στην ουσία η </w:t>
      </w:r>
      <w:r>
        <w:rPr>
          <w:rFonts w:eastAsia="Times New Roman" w:cs="Times New Roman"/>
          <w:szCs w:val="24"/>
        </w:rPr>
        <w:t xml:space="preserve">κρητική, γιατί αν δει </w:t>
      </w:r>
      <w:r>
        <w:rPr>
          <w:rFonts w:eastAsia="Times New Roman" w:cs="Times New Roman"/>
          <w:szCs w:val="24"/>
        </w:rPr>
        <w:lastRenderedPageBreak/>
        <w:t xml:space="preserve">κανείς όλες τις ιατρικές μελέτες, στην ουσία αναφέρονται σε μελέτες που έχουν γίνει στη διατροφή του κρητικού πληθυσμού. </w:t>
      </w:r>
    </w:p>
    <w:p w14:paraId="09A3F473"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Έτσι, νομίζω ότι πράγματι, κυρία </w:t>
      </w:r>
      <w:proofErr w:type="spellStart"/>
      <w:r>
        <w:rPr>
          <w:rFonts w:eastAsia="Times New Roman" w:cs="Times New Roman"/>
          <w:szCs w:val="24"/>
        </w:rPr>
        <w:t>Βαγιωνάκη</w:t>
      </w:r>
      <w:proofErr w:type="spellEnd"/>
      <w:r>
        <w:rPr>
          <w:rFonts w:eastAsia="Times New Roman" w:cs="Times New Roman"/>
          <w:szCs w:val="24"/>
        </w:rPr>
        <w:t>, μπορούμε να συμφωνήσουμε σε αυτό και να το προωθήσουμε, να απαλειφθε</w:t>
      </w:r>
      <w:r>
        <w:rPr>
          <w:rFonts w:eastAsia="Times New Roman" w:cs="Times New Roman"/>
          <w:szCs w:val="24"/>
        </w:rPr>
        <w:t xml:space="preserve">ί ως όρος «η μεσογειακή διατροφή» και να αντικατασταθεί με τον όρο «κρητική διατροφή», ή αν θέλετε και με τον όρο «ελληνική διατροφή».  </w:t>
      </w:r>
    </w:p>
    <w:p w14:paraId="09A3F474"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Πάμε τώρα σε κάποιες επίσης εισαγωγικές παρατηρήσεις όσον αφορά την επικαιρότητα, ως είθισται. Είδαμε χθες, για παράδει</w:t>
      </w:r>
      <w:r>
        <w:rPr>
          <w:rFonts w:eastAsia="Times New Roman" w:cs="Times New Roman"/>
          <w:szCs w:val="24"/>
        </w:rPr>
        <w:t>γμα, ότι δόθηκε στη δημοσιότητα μία έκθεση από τον ΟΟΣΑ, όπου η χώρα μας αποδείχθηκε, δυστυχώς, πρωταθλήτρια στους έμμεσους φόρους. Μάλιστα, το κατέθεσαν και οι προηγούμενοι ομιλητές, συνάδελφοι από τη Νέα Δημοκρατία. Δεν είναι κάτι που περιμέναμε, βέβαια,</w:t>
      </w:r>
      <w:r>
        <w:rPr>
          <w:rFonts w:eastAsia="Times New Roman" w:cs="Times New Roman"/>
          <w:szCs w:val="24"/>
        </w:rPr>
        <w:t xml:space="preserve"> από τον ΟΟΣΑ να έρθει με την έκθεσή του να μας το πιστοποιήσει. Είναι κάτι το οποίο βιώνουν οι Έλληνες πολίτες τα τελευταία τέσσερα χρόνια. </w:t>
      </w:r>
    </w:p>
    <w:p w14:paraId="09A3F475"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ειδικότερα, για να έρθουμε και στα του τουρισμού, κυρία Υπουργέ, ξέρετε πολύ καλά ότι και επί της δικής σας υπ</w:t>
      </w:r>
      <w:r>
        <w:rPr>
          <w:rFonts w:eastAsia="Times New Roman" w:cs="Times New Roman"/>
          <w:szCs w:val="24"/>
        </w:rPr>
        <w:t>ουρ</w:t>
      </w:r>
      <w:r>
        <w:rPr>
          <w:rFonts w:eastAsia="Times New Roman" w:cs="Times New Roman"/>
          <w:szCs w:val="24"/>
        </w:rPr>
        <w:lastRenderedPageBreak/>
        <w:t>γίας -αλλά συνολικά θα μιλήσω για την Κυβέρνηση- διπλασιάστηκε ο ΦΠΑ στη διανυκτέρευση από το 6,5% στο 13%, διπλασιάστηκε σχεδόν ο ΦΠΑ στην εστίαση από το 13% στο 24%, επιβλήθηκε για πρώτη φορά τέλος διανυκτέρευσης, αυξήθηκε ο φόρος στις επιχειρήσεις απ</w:t>
      </w:r>
      <w:r>
        <w:rPr>
          <w:rFonts w:eastAsia="Times New Roman" w:cs="Times New Roman"/>
          <w:szCs w:val="24"/>
        </w:rPr>
        <w:t xml:space="preserve">ό το 26% στο 29%, αυξήθηκε ο φόρος στα μερίσματα από το 10% στο 15%. Και όπως ξέρετε πολύ καλά, αυξήθηκε και ο ΕΝΦΙΑ, όσον αφορά τις επιχειρήσεις στους κοινόχρηστους χώρους. </w:t>
      </w:r>
    </w:p>
    <w:p w14:paraId="09A3F476"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Έξι νέοι φόροι ή αυξήσεις φόρων που έγιναν επί της δικής σας διακυβέρνησης, είναι</w:t>
      </w:r>
      <w:r>
        <w:rPr>
          <w:rFonts w:eastAsia="Times New Roman"/>
          <w:color w:val="000000"/>
          <w:szCs w:val="24"/>
          <w:shd w:val="clear" w:color="auto" w:fill="FFFFFF"/>
        </w:rPr>
        <w:t xml:space="preserve"> το επίτευγμα της πολιτικής σας και δυστυχώς αφαιρεί πολύτιμους πόρους από την αναπτυξιακή πορεία ενός χώρου, όπως είναι ο τουρισμός, που πραγματικά θα μπορούσε να είχε πολύ καλύτερα αποτελέσματα από αυτά που παρουσιάζει σήμερα. </w:t>
      </w:r>
    </w:p>
    <w:p w14:paraId="09A3F477"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w:t>
      </w:r>
      <w:r>
        <w:rPr>
          <w:rFonts w:eastAsia="Times New Roman"/>
          <w:color w:val="000000"/>
          <w:szCs w:val="24"/>
          <w:shd w:val="clear" w:color="auto" w:fill="FFFFFF"/>
        </w:rPr>
        <w:t xml:space="preserve">συνάδελφοι, θα μου επιτρέψετε και μία αναφορά -νομίζω ότι αυτό μας αφορά όλους και είναι ένα εθνικό ζήτημα- στις απαράδεκτες δηλώσεις που ακούσαμε από τον Πρωθυπουργό των Σκοπίων. Μίλησε περί δήθεν μακεδονικής μειονότητας στην Ελλάδα, περί διδασκαλίας της </w:t>
      </w:r>
      <w:r>
        <w:rPr>
          <w:rFonts w:eastAsia="Times New Roman"/>
          <w:color w:val="000000"/>
          <w:szCs w:val="24"/>
          <w:shd w:val="clear" w:color="auto" w:fill="FFFFFF"/>
        </w:rPr>
        <w:t xml:space="preserve">δήθεν μακεδονικής </w:t>
      </w:r>
      <w:r>
        <w:rPr>
          <w:rFonts w:eastAsia="Times New Roman"/>
          <w:color w:val="000000"/>
          <w:szCs w:val="24"/>
          <w:shd w:val="clear" w:color="auto" w:fill="FFFFFF"/>
        </w:rPr>
        <w:lastRenderedPageBreak/>
        <w:t xml:space="preserve">γλώσσας επίσης στην Ελλάδα. Δυστυχώς επιβεβαιώθηκαν οι φόβοι της Νέας Δημοκρατίας όταν ήμασταν αντίθετοι στη Συμφωνία των Πρεσπών και λέγαμε ότι αντί να ελαττωθεί ή να μειωθεί ο αλυτρωτισμός από πλευράς του γειτονικού κράτους όχι μόνο θα </w:t>
      </w:r>
      <w:r>
        <w:rPr>
          <w:rFonts w:eastAsia="Times New Roman"/>
          <w:color w:val="000000"/>
          <w:szCs w:val="24"/>
          <w:shd w:val="clear" w:color="auto" w:fill="FFFFFF"/>
        </w:rPr>
        <w:t>αυξηθεί, αλλά βλέπουμε ότι για πρώτη φορά τίθενται θέματα για τα οποία κανείς δεν διανοήθηκε να τα θέσει στο παρελθόν. Αυτά είναι δυστυχώς θέματα τα οποία προέρχονται μέσα από τη συμφωνία την οποία εσείς υπογράψατε ως Κυβέρνηση, ο κ. Τσίπρας, ο κ. Καμμένος</w:t>
      </w:r>
      <w:r>
        <w:rPr>
          <w:rFonts w:eastAsia="Times New Roman"/>
          <w:color w:val="000000"/>
          <w:szCs w:val="24"/>
          <w:shd w:val="clear" w:color="auto" w:fill="FFFFFF"/>
        </w:rPr>
        <w:t xml:space="preserve">, ο κ. Κοτζιάς και βλέπουμε ότι όχι μόνο δεν βοηθούν στις σχέσεις καλής γειτονίας, αλλά ότι έχουν αποθρασυνθεί οι γείτονές μας και στην ουσία για πρώτη φορά εκδηλώνουν </w:t>
      </w:r>
      <w:proofErr w:type="spellStart"/>
      <w:r>
        <w:rPr>
          <w:rFonts w:eastAsia="Times New Roman"/>
          <w:color w:val="000000"/>
          <w:szCs w:val="24"/>
          <w:shd w:val="clear" w:color="auto" w:fill="FFFFFF"/>
        </w:rPr>
        <w:t>αλυτρωτικούς</w:t>
      </w:r>
      <w:proofErr w:type="spellEnd"/>
      <w:r>
        <w:rPr>
          <w:rFonts w:eastAsia="Times New Roman"/>
          <w:color w:val="000000"/>
          <w:szCs w:val="24"/>
          <w:shd w:val="clear" w:color="auto" w:fill="FFFFFF"/>
        </w:rPr>
        <w:t xml:space="preserve"> αφορισμούς όσον αφορά τα συγκεκριμένα ζητήματα, κάτι που εσείς δυστυχώς διά</w:t>
      </w:r>
      <w:r>
        <w:rPr>
          <w:rFonts w:eastAsia="Times New Roman"/>
          <w:color w:val="000000"/>
          <w:szCs w:val="24"/>
          <w:shd w:val="clear" w:color="auto" w:fill="FFFFFF"/>
        </w:rPr>
        <w:t xml:space="preserve"> της ψήφου σας καλείστε να το ανατρέψετε.</w:t>
      </w:r>
    </w:p>
    <w:p w14:paraId="09A3F478"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Φοβούμαστε βέβαια ότι όταν μετά από δύο μήνες έλθει προς κύρωση στη Βουλή η συγκεκριμένη συμφωνία δεν θα το πράξετε. Εμείς, όμως, ακόμα και τώρα σας καλούμε, κυρίες και κύριοι συνάδελφοι, ο καθένας διά της ψήφου το</w:t>
      </w:r>
      <w:r>
        <w:rPr>
          <w:rFonts w:eastAsia="Times New Roman"/>
          <w:color w:val="000000"/>
          <w:szCs w:val="24"/>
          <w:shd w:val="clear" w:color="auto" w:fill="FFFFFF"/>
        </w:rPr>
        <w:t xml:space="preserve">υ να αποτρέψει </w:t>
      </w:r>
      <w:r>
        <w:rPr>
          <w:rFonts w:eastAsia="Times New Roman"/>
          <w:color w:val="000000"/>
          <w:szCs w:val="24"/>
          <w:shd w:val="clear" w:color="auto" w:fill="FFFFFF"/>
        </w:rPr>
        <w:lastRenderedPageBreak/>
        <w:t>αυτό το ενδεχόμενο, διότι βλέπουμε ότι δημιουργούνται προβλήματα, τετελεσμένα που την επομένη της κύρωσης της συγκεκριμένης συμφωνίας δεν θα μπορέσουμε να τα ανατρέψουμε.</w:t>
      </w:r>
    </w:p>
    <w:p w14:paraId="09A3F479"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Επίσης, θα μου επιτρέψετε και μία αναφορά στο ανήκουστο, ότι χάθηκε γι</w:t>
      </w:r>
      <w:r>
        <w:rPr>
          <w:rFonts w:eastAsia="Times New Roman"/>
          <w:color w:val="000000"/>
          <w:szCs w:val="24"/>
          <w:shd w:val="clear" w:color="auto" w:fill="FFFFFF"/>
        </w:rPr>
        <w:t xml:space="preserve">α πρώτη φορά αλληλογραφία του Υπουργείου Εξωτερικών -η εθνική αλληλογραφία- από το 2005 μέχρι σήμερα επειδή -προσέξτε- ο απερχόμενος Υπουργός, ο κ. Κοτζιάς δεν διέθεσε το κονδύλι των 15 χιλιάδων ευρώ, προκειμένου να υπάρξει μία αναβάθμιση στον </w:t>
      </w:r>
      <w:r>
        <w:rPr>
          <w:rFonts w:eastAsia="Times New Roman"/>
          <w:color w:val="000000"/>
          <w:szCs w:val="24"/>
          <w:shd w:val="clear" w:color="auto" w:fill="FFFFFF"/>
          <w:lang w:val="en-US"/>
        </w:rPr>
        <w:t>server</w:t>
      </w:r>
      <w:r>
        <w:rPr>
          <w:rFonts w:eastAsia="Times New Roman"/>
          <w:color w:val="000000"/>
          <w:szCs w:val="24"/>
          <w:shd w:val="clear" w:color="auto" w:fill="FFFFFF"/>
        </w:rPr>
        <w:t>, να γ</w:t>
      </w:r>
      <w:r>
        <w:rPr>
          <w:rFonts w:eastAsia="Times New Roman"/>
          <w:color w:val="000000"/>
          <w:szCs w:val="24"/>
          <w:shd w:val="clear" w:color="auto" w:fill="FFFFFF"/>
        </w:rPr>
        <w:t xml:space="preserve">ίνει μία συντήρηση. Επίσης, είναι ανήκουστο ότι δεν υπήρχε </w:t>
      </w:r>
      <w:r>
        <w:rPr>
          <w:rFonts w:eastAsia="Times New Roman"/>
          <w:color w:val="000000"/>
          <w:szCs w:val="24"/>
          <w:shd w:val="clear" w:color="auto" w:fill="FFFFFF"/>
          <w:lang w:val="en-US"/>
        </w:rPr>
        <w:t>backup</w:t>
      </w:r>
      <w:r w:rsidRPr="00BA5F58">
        <w:rPr>
          <w:rFonts w:eastAsia="Times New Roman"/>
          <w:color w:val="000000"/>
          <w:szCs w:val="24"/>
          <w:shd w:val="clear" w:color="auto" w:fill="FFFFFF"/>
        </w:rPr>
        <w:t xml:space="preserve"> στη συγκεκριμ</w:t>
      </w:r>
      <w:r>
        <w:rPr>
          <w:rFonts w:eastAsia="Times New Roman"/>
          <w:color w:val="000000"/>
          <w:szCs w:val="24"/>
          <w:shd w:val="clear" w:color="auto" w:fill="FFFFFF"/>
        </w:rPr>
        <w:t xml:space="preserve">ένη αλληλογραφία. </w:t>
      </w:r>
    </w:p>
    <w:p w14:paraId="09A3F47A"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Για να καταλάβουν οι Έλληνες και οι Ελληνίδες που μας παρακολουθούν, αυτή τη στιγμή έχει </w:t>
      </w:r>
      <w:proofErr w:type="spellStart"/>
      <w:r>
        <w:rPr>
          <w:rFonts w:eastAsia="Times New Roman"/>
          <w:color w:val="000000"/>
          <w:szCs w:val="24"/>
          <w:shd w:val="clear" w:color="auto" w:fill="FFFFFF"/>
        </w:rPr>
        <w:t>απολεσθεί</w:t>
      </w:r>
      <w:proofErr w:type="spellEnd"/>
      <w:r>
        <w:rPr>
          <w:rFonts w:eastAsia="Times New Roman"/>
          <w:color w:val="000000"/>
          <w:szCs w:val="24"/>
          <w:shd w:val="clear" w:color="auto" w:fill="FFFFFF"/>
        </w:rPr>
        <w:t xml:space="preserve"> η ηλεκτρονική αλληλογραφία του Υπουργείου Εξωτερικών των τε</w:t>
      </w:r>
      <w:r>
        <w:rPr>
          <w:rFonts w:eastAsia="Times New Roman"/>
          <w:color w:val="000000"/>
          <w:szCs w:val="24"/>
          <w:shd w:val="clear" w:color="auto" w:fill="FFFFFF"/>
        </w:rPr>
        <w:t>λευταίων δεκατριών ετών και αυτό γιατί οι διάφοροι κυβερνητικοί παράγοντες που είχαν την ευθύνη δεν μπόρεσαν να προχωρήσουν στις απαραίτητες διαδικασίες συντήρησης.</w:t>
      </w:r>
    </w:p>
    <w:p w14:paraId="09A3F47B"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Αυτό καταλαβαίνετε, κυρίες και κύριοι συνάδελφοι, ότι δημιουργεί μια κακή εικόνα στο εξωτερ</w:t>
      </w:r>
      <w:r>
        <w:rPr>
          <w:rFonts w:eastAsia="Times New Roman"/>
          <w:color w:val="000000"/>
          <w:szCs w:val="24"/>
          <w:shd w:val="clear" w:color="auto" w:fill="FFFFFF"/>
        </w:rPr>
        <w:t xml:space="preserve">ικό, πρακτικά ζητήματα -εγώ </w:t>
      </w:r>
      <w:r>
        <w:rPr>
          <w:rFonts w:eastAsia="Times New Roman"/>
          <w:color w:val="000000"/>
          <w:szCs w:val="24"/>
          <w:shd w:val="clear" w:color="auto" w:fill="FFFFFF"/>
        </w:rPr>
        <w:lastRenderedPageBreak/>
        <w:t xml:space="preserve">δεν θα πάω σε πονηρές σκέψεις για ποιον λόγο </w:t>
      </w:r>
      <w:proofErr w:type="spellStart"/>
      <w:r>
        <w:rPr>
          <w:rFonts w:eastAsia="Times New Roman"/>
          <w:color w:val="000000"/>
          <w:szCs w:val="24"/>
          <w:shd w:val="clear" w:color="auto" w:fill="FFFFFF"/>
        </w:rPr>
        <w:t>απωλέσθη</w:t>
      </w:r>
      <w:proofErr w:type="spellEnd"/>
      <w:r>
        <w:rPr>
          <w:rFonts w:eastAsia="Times New Roman"/>
          <w:color w:val="000000"/>
          <w:szCs w:val="24"/>
          <w:shd w:val="clear" w:color="auto" w:fill="FFFFFF"/>
        </w:rPr>
        <w:t xml:space="preserve"> η συγκεκριμένη αλληλογραφία- και βεβαίως δημιουργούνται και θέματα ακόμα και εθνικής ασφάλειας. Είναι ένα ζήτημα πολύ σοβαρό και σε κάθε περίπτωση θα πρέπει να διερευνηθεί.</w:t>
      </w:r>
    </w:p>
    <w:p w14:paraId="09A3F47C"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Ό</w:t>
      </w:r>
      <w:r>
        <w:rPr>
          <w:rFonts w:eastAsia="Times New Roman"/>
          <w:color w:val="000000"/>
          <w:szCs w:val="24"/>
          <w:shd w:val="clear" w:color="auto" w:fill="FFFFFF"/>
        </w:rPr>
        <w:t>σον αφορά τα του νομοσχεδίου, κυρία Υπουργέ, θεωρούμε ότι δυστυχώς μετά από μεγάλη καθυστέρηση φέρατε ένα κείμενο το οποίο διακρίνεται από πολύ υψηλό βαθμό προχειρότητας. Κατά τη γνώμη μας δεν πρόκειται καν για σχέδιο νόμου, αλλά για έκθεση ιδεών, σε συνδυ</w:t>
      </w:r>
      <w:r>
        <w:rPr>
          <w:rFonts w:eastAsia="Times New Roman"/>
          <w:color w:val="000000"/>
          <w:szCs w:val="24"/>
          <w:shd w:val="clear" w:color="auto" w:fill="FFFFFF"/>
        </w:rPr>
        <w:t xml:space="preserve">ασμό με ατάκτως </w:t>
      </w:r>
      <w:proofErr w:type="spellStart"/>
      <w:r>
        <w:rPr>
          <w:rFonts w:eastAsia="Times New Roman"/>
          <w:color w:val="000000"/>
          <w:szCs w:val="24"/>
          <w:shd w:val="clear" w:color="auto" w:fill="FFFFFF"/>
        </w:rPr>
        <w:t>ερριμμένες</w:t>
      </w:r>
      <w:proofErr w:type="spellEnd"/>
      <w:r>
        <w:rPr>
          <w:rFonts w:eastAsia="Times New Roman"/>
          <w:color w:val="000000"/>
          <w:szCs w:val="24"/>
          <w:shd w:val="clear" w:color="auto" w:fill="FFFFFF"/>
        </w:rPr>
        <w:t xml:space="preserve"> σκέψεις και απόπειρες ρύθμισης ζητημάτων. Δυστυχώς, σας ακούσαμε και στην τοποθέτησή σας στην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Κάνετε λες και δεν υπήρχε προηγούμενο, λες και ήρθατε σαν Κυβέρνηση και ξαφνικά ο τουρισμός πήρε τα πάνω. Λες και δεν ξέρετε </w:t>
      </w:r>
      <w:r>
        <w:rPr>
          <w:rFonts w:eastAsia="Times New Roman"/>
          <w:color w:val="000000"/>
          <w:szCs w:val="24"/>
          <w:shd w:val="clear" w:color="auto" w:fill="FFFFFF"/>
        </w:rPr>
        <w:t>ότι τα προηγούμενα χρόνια, προτού αναλάβετε, ο τουρισμός είχε ήδη μια ανοδική πορεία, ο οποίος σε πολλές περιπτώσεις είναι και απόρροια συγκεκριμένων παραγόντων, που αφορούν τις γεωπολιτικές συνθήκες της περιοχής και βεβαίως μιας συστηματικής δουλειάς η οπ</w:t>
      </w:r>
      <w:r>
        <w:rPr>
          <w:rFonts w:eastAsia="Times New Roman"/>
          <w:color w:val="000000"/>
          <w:szCs w:val="24"/>
          <w:shd w:val="clear" w:color="auto" w:fill="FFFFFF"/>
        </w:rPr>
        <w:t>οία έγινε από την προηγούμενη κυβέρνηση και από την προηγούμενη Υπουργό.</w:t>
      </w:r>
    </w:p>
    <w:p w14:paraId="09A3F47D"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Βεβαίως -να σας βοηθήσουμε- πρέπει να ανατρέξετε σε συγκεκριμένα νομοθετήματα, όπως για παράδειγμα, στον 4179/2013 ή ακόμα και στον 4276/2014. Εκεί πραγματικά, αν το κάνετε, θα βλέπατ</w:t>
      </w:r>
      <w:r>
        <w:rPr>
          <w:rFonts w:eastAsia="Times New Roman"/>
          <w:color w:val="000000"/>
          <w:szCs w:val="24"/>
          <w:shd w:val="clear" w:color="auto" w:fill="FFFFFF"/>
        </w:rPr>
        <w:t>ε πώς γίνεται η απλοποίηση των διαδικασιών, η ρύθμιση των ειδικών μορφών τουρισμού, η προσέλκυση των επενδύσεων στον τουρισμό, η διαφάνεια, η εύρυθμη λειτουργία, η λογοδοσία και βεβαίως η ευελιξία δομών. Χρειάζεται, λοιπόν, μόνο να ανατρέξετε σε αυτά τα κε</w:t>
      </w:r>
      <w:r>
        <w:rPr>
          <w:rFonts w:eastAsia="Times New Roman"/>
          <w:color w:val="000000"/>
          <w:szCs w:val="24"/>
          <w:shd w:val="clear" w:color="auto" w:fill="FFFFFF"/>
        </w:rPr>
        <w:t xml:space="preserve">ίμενα για να καταλάβετε τι σημαίνει καλή νομοθέτηση. </w:t>
      </w:r>
    </w:p>
    <w:p w14:paraId="09A3F47E"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Και βεβαίως -σας το επισήμαναν και άλλοι συνάδελφοι σε αυτή την Αίθουσα, κυρία Υπουργέ- περιλαμβάνετε τόσες πολλές διατάξεις που χρειάζονται υπουργική απόφαση, που στην ουσία είναι ένας νόμος ανεφάρμοστ</w:t>
      </w:r>
      <w:r>
        <w:rPr>
          <w:rFonts w:eastAsia="Times New Roman"/>
          <w:color w:val="000000"/>
          <w:szCs w:val="24"/>
          <w:shd w:val="clear" w:color="auto" w:fill="FFFFFF"/>
        </w:rPr>
        <w:t>ος, που αυξάνει τη γραφειοκρατία, που είναι</w:t>
      </w:r>
      <w:r w:rsidRPr="00532443">
        <w:rPr>
          <w:rFonts w:eastAsia="Times New Roman"/>
          <w:color w:val="000000"/>
          <w:szCs w:val="24"/>
          <w:shd w:val="clear" w:color="auto" w:fill="FFFFFF"/>
        </w:rPr>
        <w:t xml:space="preserve"> </w:t>
      </w:r>
      <w:r>
        <w:rPr>
          <w:rFonts w:eastAsia="Times New Roman"/>
          <w:color w:val="000000"/>
          <w:szCs w:val="24"/>
          <w:shd w:val="clear" w:color="auto" w:fill="FFFFFF"/>
        </w:rPr>
        <w:t xml:space="preserve">δυσλειτουργικός και πολύ απλά θα δούμε και στην πορεία ότι οι φορείς του τουρισμού θα το αντιμετωπίσουν με πολύ μεγάλη δυσκολία. </w:t>
      </w:r>
    </w:p>
    <w:p w14:paraId="09A3F47F"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Παραγνωρίζετε, όπως σας είπα και προηγουμένως, ότι η αύξηση του τουρισμού, κυρία Υ</w:t>
      </w:r>
      <w:r>
        <w:rPr>
          <w:rFonts w:eastAsia="Times New Roman"/>
          <w:color w:val="000000"/>
          <w:szCs w:val="24"/>
          <w:shd w:val="clear" w:color="auto" w:fill="FFFFFF"/>
        </w:rPr>
        <w:t xml:space="preserve">πουργέ, είναι απόρροια και άλλων παραγόντων λόγω των γεωπολιτικών εξελίξεων στην περιοχή. </w:t>
      </w:r>
      <w:r>
        <w:rPr>
          <w:rFonts w:eastAsia="Times New Roman"/>
          <w:color w:val="000000"/>
          <w:szCs w:val="24"/>
          <w:shd w:val="clear" w:color="auto" w:fill="FFFFFF"/>
        </w:rPr>
        <w:lastRenderedPageBreak/>
        <w:t xml:space="preserve">Κάνετε επίσης ότι δεν βλέπετε ότι η απουσία των επενδύσεων σε θέματα ολοκληρωμένης τουριστικής ανάπτυξης και η απουσία οργανωμένης αγοράς εξοχικής κατοικίας δυστυχώς </w:t>
      </w:r>
      <w:r>
        <w:rPr>
          <w:rFonts w:eastAsia="Times New Roman"/>
          <w:color w:val="000000"/>
          <w:szCs w:val="24"/>
          <w:shd w:val="clear" w:color="auto" w:fill="FFFFFF"/>
        </w:rPr>
        <w:t>επιτείνουν την εποχικότητα των αφίξεων.</w:t>
      </w:r>
    </w:p>
    <w:p w14:paraId="09A3F48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Ξεχνάτε, για παράδειγμα, ότι η απουσία χωροταξικών κατευθύνσεων για τον τουρισμό και για το αναχρονιστικό πλαίσιο χρήσεων γης, επιτείνουν την ανασφάλεια δικαίου στους δυνητικούς επενδυτές. Δεν σας έχει απασχολήσει ο </w:t>
      </w:r>
      <w:r>
        <w:rPr>
          <w:rFonts w:eastAsia="Times New Roman" w:cs="Times New Roman"/>
          <w:szCs w:val="24"/>
        </w:rPr>
        <w:t xml:space="preserve">μεγάλος αριθμός των μη εξυπηρετούμενων δανείων των τουριστικών επιχειρήσεων, το οποίο όχι μόνο αποθαρρύνει την προσέλκυση νέων επενδύσεων, αλλά βάζει και σε κίνδυνο ακόμα τη βιωσιμότητα των υφιστάμενων επιχειρήσεων. </w:t>
      </w:r>
    </w:p>
    <w:p w14:paraId="09A3F48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Βεβαίως, όπως σας είπα και στην αρχή τη</w:t>
      </w:r>
      <w:r>
        <w:rPr>
          <w:rFonts w:eastAsia="Times New Roman" w:cs="Times New Roman"/>
          <w:szCs w:val="24"/>
        </w:rPr>
        <w:t xml:space="preserve">ς ομιλίας μου, κυρία Υπουργέ, δυστυχώς επί της δικής σας υπουργίας υπήρξε μία </w:t>
      </w:r>
      <w:proofErr w:type="spellStart"/>
      <w:r>
        <w:rPr>
          <w:rFonts w:eastAsia="Times New Roman" w:cs="Times New Roman"/>
          <w:szCs w:val="24"/>
        </w:rPr>
        <w:t>υπερφορολόγηση</w:t>
      </w:r>
      <w:proofErr w:type="spellEnd"/>
      <w:r>
        <w:rPr>
          <w:rFonts w:eastAsia="Times New Roman" w:cs="Times New Roman"/>
          <w:szCs w:val="24"/>
        </w:rPr>
        <w:t xml:space="preserve"> των επιχειρήσεων με άμεσους και έμμεσους φόρους. </w:t>
      </w:r>
    </w:p>
    <w:p w14:paraId="09A3F48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Αν θέλει να δει κανείς την εθνική στρατηγική για τον τουρισμό, νομίζω ότι και οι φορείς του τουρισμού με τους οπο</w:t>
      </w:r>
      <w:r>
        <w:rPr>
          <w:rFonts w:eastAsia="Times New Roman" w:cs="Times New Roman"/>
          <w:szCs w:val="24"/>
        </w:rPr>
        <w:t xml:space="preserve">ίους συζητάτε, σας έχουν πει ότι πρέπει να αντιμετωπισθούν πέντε βασικές προκλήσεις. </w:t>
      </w:r>
    </w:p>
    <w:p w14:paraId="09A3F48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Πρώτη βασική πρόκληση, η προσέλκυση επενδύσεων. Δεύτερη βασική πρόκληση, η ανταγωνιστική φορολογική πολιτική. Τρίτον, η δημιουργία ενός σύγχρονου τουριστικού χαρτοφυλακίου. Τέταρτον, ένα αποτελεσματικό μάρκετινγκ και πέμπτο, μία ορθολογική οργάνωση της του</w:t>
      </w:r>
      <w:r>
        <w:rPr>
          <w:rFonts w:eastAsia="Times New Roman" w:cs="Times New Roman"/>
          <w:szCs w:val="24"/>
        </w:rPr>
        <w:t xml:space="preserve">ριστικής αγοράς. </w:t>
      </w:r>
    </w:p>
    <w:p w14:paraId="09A3F48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κυρία Υπουργέ, δυστυχώς, στην καλύτερη των περιπτώσεων, ασχολείστε με περίπου ενάμιση από τα πέντε αυτά βασικά ζητήματα, τα οποία σας τα έχουν θέσει κατ’ επανάληψη οι φορείς του τουρισμού με τους οποίους συνεργάζεσ</w:t>
      </w:r>
      <w:r>
        <w:rPr>
          <w:rFonts w:eastAsia="Times New Roman" w:cs="Times New Roman"/>
          <w:szCs w:val="24"/>
        </w:rPr>
        <w:t xml:space="preserve">τε. Αναφέρομαι, βεβαίως, στην οργάνωση σε κάποια ζητήματα τουριστικής αγοράς και το μισό, με το οποίο καταπιάνεστε, είναι το τουριστικό χαρτοφυλάκιο της χώρας. </w:t>
      </w:r>
    </w:p>
    <w:p w14:paraId="09A3F48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Και λέω μισό, κυρία Υπουργέ, γιατί στο πρώτο μέρος του νομοσχεδίου γίνεται μία καταγραφή και μί</w:t>
      </w:r>
      <w:r>
        <w:rPr>
          <w:rFonts w:eastAsia="Times New Roman" w:cs="Times New Roman"/>
          <w:szCs w:val="24"/>
        </w:rPr>
        <w:t xml:space="preserve">α απόπειρα ορισμού </w:t>
      </w:r>
      <w:r>
        <w:rPr>
          <w:rFonts w:eastAsia="Times New Roman" w:cs="Times New Roman"/>
          <w:szCs w:val="24"/>
        </w:rPr>
        <w:lastRenderedPageBreak/>
        <w:t xml:space="preserve">δραστηριοτήτων που μπορούν να αποτελέσουν μορφές θεματικού τουρισμού. Εδώ, όμως, προκύπτει ένα ερώτημα. Προσδίδει αξία, για παράδειγμα, στο τουριστικό προϊόν της χώρας η ρητή πρόβλεψη και καταγραφή μορφών θεματικού τουρισμού; Η απάντηση </w:t>
      </w:r>
      <w:r>
        <w:rPr>
          <w:rFonts w:eastAsia="Times New Roman" w:cs="Times New Roman"/>
          <w:szCs w:val="24"/>
        </w:rPr>
        <w:t xml:space="preserve">είναι, όχι, κυρίες και κύριοι συνάδελφοι, διότι νομίζω ότι το Υπουργείο έπεσε σε μία παγίδα. </w:t>
      </w:r>
    </w:p>
    <w:p w14:paraId="09A3F48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μορφές θεματικού τουρισμού που, λόγω της ευρύτητάς τους, δεν μπορούν ούτε να οριστούν ούτε να </w:t>
      </w:r>
      <w:proofErr w:type="spellStart"/>
      <w:r>
        <w:rPr>
          <w:rFonts w:eastAsia="Times New Roman" w:cs="Times New Roman"/>
          <w:szCs w:val="24"/>
        </w:rPr>
        <w:t>περιγραφούν</w:t>
      </w:r>
      <w:proofErr w:type="spellEnd"/>
      <w:r>
        <w:rPr>
          <w:rFonts w:eastAsia="Times New Roman" w:cs="Times New Roman"/>
          <w:szCs w:val="24"/>
        </w:rPr>
        <w:t xml:space="preserve"> ακριβώς, δηλαδή δεν μπορούν να τεθούν ούτε κάπο</w:t>
      </w:r>
      <w:r>
        <w:rPr>
          <w:rFonts w:eastAsia="Times New Roman" w:cs="Times New Roman"/>
          <w:szCs w:val="24"/>
        </w:rPr>
        <w:t xml:space="preserve">ιες ελάχιστες προδιαγραφές ως προς τον τρόπο άσκησής τους, προδιαγραφές οι οποίες διασφαλίζουν ένα ελάχιστο επίπεδο παρεχόμενων υπηρεσιών. </w:t>
      </w:r>
    </w:p>
    <w:p w14:paraId="09A3F48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Δείτε, για παράδειγμα, τι πρόβλημα δημιουργείται με την αυθαίρετη και καθολική υπαγωγή των τουριστικών υπαίθριων δρα</w:t>
      </w:r>
      <w:r>
        <w:rPr>
          <w:rFonts w:eastAsia="Times New Roman" w:cs="Times New Roman"/>
          <w:szCs w:val="24"/>
        </w:rPr>
        <w:t xml:space="preserve">στηριοτήτων αναψυχής στην κατηγορία «αθλητική αναψυχή». Ενώ ο όρος «τουρισμός υπαίθριων δραστηριοτήτων αναψυχής» συνάδει περισσότερο με τον όρο που χρησιμοποιείται σε ευρωπαϊκό και τοπικό επίπεδο, αλλά και στην επιχειρηματική πρακτική </w:t>
      </w:r>
      <w:r>
        <w:rPr>
          <w:rFonts w:eastAsia="Times New Roman" w:cs="Times New Roman"/>
          <w:szCs w:val="24"/>
        </w:rPr>
        <w:lastRenderedPageBreak/>
        <w:t>της χώρας μας, εδώ συ</w:t>
      </w:r>
      <w:r>
        <w:rPr>
          <w:rFonts w:eastAsia="Times New Roman" w:cs="Times New Roman"/>
          <w:szCs w:val="24"/>
        </w:rPr>
        <w:t xml:space="preserve">γχέεται ο τουρισμός αναψυχής με τον αθλητικό τουρισμό, ο οποίος στοχεύει σε αθλητικές διακρίσεις και όχι σε ψυχαγωγία. </w:t>
      </w:r>
    </w:p>
    <w:p w14:paraId="09A3F48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Κυρία Υπουργέ, πίσω από αυτή τη συγχώνευση αναψυχής και αθλητισμού δημιουργούνται μία σειρά από προβλήματα, όπως για παράδειγμα η χρηματ</w:t>
      </w:r>
      <w:r>
        <w:rPr>
          <w:rFonts w:eastAsia="Times New Roman" w:cs="Times New Roman"/>
          <w:szCs w:val="24"/>
        </w:rPr>
        <w:t>οδότηση αυτών των επιχειρήσεων μέσω ΕΣΠΑ. Ενώ οι υπηρεσίες αναψυχής εντάσσονται στη χρηματοδότηση του συγκεκριμένου πακέτου, οι αθλητικές δραστηριότητες δεν εντάσσονται. Δηλαδή, τι θα συμβεί αν μία ελληνική επιχείρηση αναψυχής θέλει να διεκδικήσει ευρωπαϊκ</w:t>
      </w:r>
      <w:r>
        <w:rPr>
          <w:rFonts w:eastAsia="Times New Roman" w:cs="Times New Roman"/>
          <w:szCs w:val="24"/>
        </w:rPr>
        <w:t xml:space="preserve">ά κονδύλια; </w:t>
      </w:r>
    </w:p>
    <w:p w14:paraId="09A3F48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και στο κομμάτι της οργάνωσης και λειτουργίας της τουριστικής αγοράς, στο οποίο θα ήθελα να κάνω ένα σχόλιο όσον αφορά την τουριστική εκπαίδευση. Το 2014 η εταιρεία </w:t>
      </w:r>
      <w:r>
        <w:rPr>
          <w:rFonts w:eastAsia="Times New Roman" w:cs="Times New Roman"/>
          <w:szCs w:val="24"/>
        </w:rPr>
        <w:t>«</w:t>
      </w:r>
      <w:r>
        <w:rPr>
          <w:rFonts w:eastAsia="Times New Roman" w:cs="Times New Roman"/>
          <w:szCs w:val="24"/>
          <w:lang w:val="en-US"/>
        </w:rPr>
        <w:t>MCKINSEY</w:t>
      </w:r>
      <w:r>
        <w:rPr>
          <w:rFonts w:eastAsia="Times New Roman" w:cs="Times New Roman"/>
          <w:szCs w:val="24"/>
        </w:rPr>
        <w:t>»</w:t>
      </w:r>
      <w:r w:rsidRPr="00A53DA5">
        <w:rPr>
          <w:rFonts w:eastAsia="Times New Roman" w:cs="Times New Roman"/>
          <w:szCs w:val="24"/>
        </w:rPr>
        <w:t xml:space="preserve"> </w:t>
      </w:r>
      <w:r>
        <w:rPr>
          <w:rFonts w:eastAsia="Times New Roman" w:cs="Times New Roman"/>
          <w:szCs w:val="24"/>
        </w:rPr>
        <w:t xml:space="preserve">σε συνεργασία με το ΣΕΤΕ προχώρησε σε μία καταγραφή των αναγκών των τουριστικών επιχειρήσεων στην Ελλάδα. </w:t>
      </w:r>
    </w:p>
    <w:p w14:paraId="09A3F48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Προέκυψε, λοιπόν, από αυτή την έρευνα ότι, παρά τη γενικευμένη εικόνα που υπάρχει σχετικά με την επάρκεια εξειδικευμέ</w:t>
      </w:r>
      <w:r>
        <w:rPr>
          <w:rFonts w:eastAsia="Times New Roman" w:cs="Times New Roman"/>
          <w:szCs w:val="24"/>
        </w:rPr>
        <w:lastRenderedPageBreak/>
        <w:t>νου προσωπικού, δυστυχώς υπάρχου</w:t>
      </w:r>
      <w:r>
        <w:rPr>
          <w:rFonts w:eastAsia="Times New Roman" w:cs="Times New Roman"/>
          <w:szCs w:val="24"/>
        </w:rPr>
        <w:t xml:space="preserve">ν ακόμα πολύ μεγάλες ελλείψεις σε ειδικότητες και δεξιότητες που μπορούν να αντιμετωπισθούν. </w:t>
      </w:r>
    </w:p>
    <w:p w14:paraId="09A3F48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Εμείς, εδώ, κυρία Υπουργέ, θα προσθέσουμε τον κατακερματισμό των αρμοδιοτήτων και την έλλειψη συντονισμού σε ζητήματα τουριστικής εκπαίδευσης, η οποία έχει σκορπι</w:t>
      </w:r>
      <w:r>
        <w:rPr>
          <w:rFonts w:eastAsia="Times New Roman" w:cs="Times New Roman"/>
          <w:szCs w:val="24"/>
        </w:rPr>
        <w:t>στεί σε τρία Υπουργεία, δηλαδή στο Υπουργείο Παιδείας, το Υπουργείο Τουρισμού και το Υπουργείο Εργασίας με τις Επαγγελματικές Σχολές Μαθητείας. Θα προσθέσουμε την απουσία ομοιομορφίας στα προγράμματα σπουδών, τη μικρής διάρκειας πρακτική άσκηση στα δημόσια</w:t>
      </w:r>
      <w:r>
        <w:rPr>
          <w:rFonts w:eastAsia="Times New Roman" w:cs="Times New Roman"/>
          <w:szCs w:val="24"/>
        </w:rPr>
        <w:t xml:space="preserve"> ΙΕΚ, το γεγονός ότι η πρακτική άσκηση δεν προχωρά παράλληλα με τη θεωρητική κατάρτιση, αλλά γίνεται μόνο στο τέλος του κύκλου σπουδών και το κυριότερο, ότι το μισθολογικό κόστος της πρακτικής άσκησης χρηματοδοτείται μόνο από κρατικούς και ευρωπαϊκούς πόρο</w:t>
      </w:r>
      <w:r>
        <w:rPr>
          <w:rFonts w:eastAsia="Times New Roman" w:cs="Times New Roman"/>
          <w:szCs w:val="24"/>
        </w:rPr>
        <w:t xml:space="preserve">υς. </w:t>
      </w:r>
    </w:p>
    <w:p w14:paraId="09A3F48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Στην ουσία δηλαδή, οι επιχειρήσεις δεν έχουν κάποιο ζωτικό ενδιαφέρον να προσλάβουν τους νέους στους οποίους έχουν </w:t>
      </w:r>
      <w:r>
        <w:rPr>
          <w:rFonts w:eastAsia="Times New Roman" w:cs="Times New Roman"/>
          <w:szCs w:val="24"/>
        </w:rPr>
        <w:lastRenderedPageBreak/>
        <w:t xml:space="preserve">επενδύσει. Γι’ αυτό τον λόγο βλέπετε, κυρία Υπουργέ, να εναλλάσσονται δωρεάν εκπαιδευόμενοι χωρίς οι επιχειρήσεις να προχωρούν σε αυτές </w:t>
      </w:r>
      <w:r>
        <w:rPr>
          <w:rFonts w:eastAsia="Times New Roman" w:cs="Times New Roman"/>
          <w:szCs w:val="24"/>
        </w:rPr>
        <w:t xml:space="preserve">τις προσλήψεις. </w:t>
      </w:r>
    </w:p>
    <w:p w14:paraId="09A3F48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Έρχομαι πολύ σύντομα και στις τροπολογίες. Όσον αφορά τη με αριθμό 1825/10 υπουργική τροπολογία θα είμαστε αρνητικοί. Όσον αφορά τη 1821/7 επίσης θα είμαστε αρνητικοί, γιατί θεωρούμε ότι αποτελεί μία συνέχεια της στρεβλής εικόνας πρόσληψης</w:t>
      </w:r>
      <w:r>
        <w:rPr>
          <w:rFonts w:eastAsia="Times New Roman" w:cs="Times New Roman"/>
          <w:szCs w:val="24"/>
        </w:rPr>
        <w:t xml:space="preserve"> και διαδικασίας της προκήρυξης 3Κ, η οποία, όπως είχαμε επισημάνει στην Αίθουσα αυτή, από την αρχή έχει γίνει με ένα λάθος τρόπο μέσω μιας πρωτόγνωρης απόφασης της Κυβέρνησης να προσληφθεί προσωπικό από τους προσωρινούς πίνακες κατάταξης και όχι από τους </w:t>
      </w:r>
      <w:r>
        <w:rPr>
          <w:rFonts w:eastAsia="Times New Roman" w:cs="Times New Roman"/>
          <w:szCs w:val="24"/>
        </w:rPr>
        <w:t xml:space="preserve">οριστικούς, όπως συμβαίνει συνήθως στις διαδικασίες πρόσληψης μόνιμου προσωπικού. </w:t>
      </w:r>
    </w:p>
    <w:p w14:paraId="09A3F48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Όσον αφορά στη 1823, θα ψηφίσουμε «</w:t>
      </w:r>
      <w:r>
        <w:rPr>
          <w:rFonts w:eastAsia="Times New Roman" w:cs="Times New Roman"/>
          <w:szCs w:val="24"/>
        </w:rPr>
        <w:t>παρών</w:t>
      </w:r>
      <w:r>
        <w:rPr>
          <w:rFonts w:eastAsia="Times New Roman" w:cs="Times New Roman"/>
          <w:szCs w:val="24"/>
        </w:rPr>
        <w:t>».</w:t>
      </w:r>
    </w:p>
    <w:p w14:paraId="09A3F48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Ως προς τη 1827, διαφωνούμε για τους λόγους ότι χαμηλώνει εξαιρετικά τα παράβολα για την αίτηση άδειας λήψεως καζίνο. Επίσης, φεύγ</w:t>
      </w:r>
      <w:r>
        <w:rPr>
          <w:rFonts w:eastAsia="Times New Roman" w:cs="Times New Roman"/>
          <w:szCs w:val="24"/>
        </w:rPr>
        <w:t xml:space="preserve">ει από την αρμοδιότητα των αρχών και των εθνικών επιτροπών η συγκεκριμένη ρύθμιση των ζητημάτων και </w:t>
      </w:r>
      <w:r>
        <w:rPr>
          <w:rFonts w:eastAsia="Times New Roman" w:cs="Times New Roman"/>
          <w:szCs w:val="24"/>
        </w:rPr>
        <w:lastRenderedPageBreak/>
        <w:t>δυστυχώς, δημιουργείται μια στρεβλή εικόνα όσον αφορά στην αδιαφάνεια και την έλλειψη σοβαρής διαβούλευσης που έγινε για το συγκεκριμένο νομοσχέδιο.</w:t>
      </w:r>
    </w:p>
    <w:p w14:paraId="09A3F49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Όσον αφ</w:t>
      </w:r>
      <w:r>
        <w:rPr>
          <w:rFonts w:eastAsia="Times New Roman" w:cs="Times New Roman"/>
          <w:szCs w:val="24"/>
        </w:rPr>
        <w:t>ορά στη 1828, θα είμαστε «</w:t>
      </w:r>
      <w:r>
        <w:rPr>
          <w:rFonts w:eastAsia="Times New Roman" w:cs="Times New Roman"/>
          <w:szCs w:val="24"/>
        </w:rPr>
        <w:t>παρών</w:t>
      </w:r>
      <w:r>
        <w:rPr>
          <w:rFonts w:eastAsia="Times New Roman" w:cs="Times New Roman"/>
          <w:szCs w:val="24"/>
        </w:rPr>
        <w:t>».</w:t>
      </w:r>
    </w:p>
    <w:p w14:paraId="09A3F49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Στην υπουργική 1819 με ειδικό 13, θα είμαστε θετικοί.</w:t>
      </w:r>
    </w:p>
    <w:p w14:paraId="09A3F49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Όσον αφορά, κ</w:t>
      </w:r>
      <w:r w:rsidRPr="006E2EBC">
        <w:rPr>
          <w:rFonts w:eastAsia="Times New Roman" w:cs="Times New Roman"/>
          <w:szCs w:val="24"/>
        </w:rPr>
        <w:t xml:space="preserve">υρίες και κύριοι συνάδελφοι, </w:t>
      </w:r>
      <w:r>
        <w:rPr>
          <w:rFonts w:eastAsia="Times New Roman" w:cs="Times New Roman"/>
          <w:szCs w:val="24"/>
        </w:rPr>
        <w:t xml:space="preserve">στις βουλευτικές, στην 1816,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είχαμε κάθε θετική πρόβλεψη να προχωρήσουμε στην ψήφιση της συγκεκριμένης τροπολογίας, θ</w:t>
      </w:r>
      <w:r>
        <w:rPr>
          <w:rFonts w:eastAsia="Times New Roman" w:cs="Times New Roman"/>
          <w:szCs w:val="24"/>
        </w:rPr>
        <w:t>α είμαστε τελικώς αρνητικοί, γιατί θεωρούμε ότι δεν γίνεται διαχωρισμός πρώτης κατοικίας. Μπαίνει συλλήβδην όλη η ακίνητη περιουσία και αυτό δημιουργεί υπόνοιες αδιαφάνειας.</w:t>
      </w:r>
    </w:p>
    <w:p w14:paraId="09A3F493" w14:textId="77777777" w:rsidR="00D269F7" w:rsidRDefault="006C352B">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Κύριε Κεφαλογιάννη, θα τα πείτε την ώρ</w:t>
      </w:r>
      <w:r>
        <w:rPr>
          <w:rFonts w:eastAsia="Times New Roman" w:cs="Times New Roman"/>
          <w:szCs w:val="24"/>
        </w:rPr>
        <w:t>α της ψηφοφορίας. Μην τρώτε τον χρόνο.</w:t>
      </w:r>
    </w:p>
    <w:p w14:paraId="09A3F49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Είθισται να καταγράφεται, κυρία Πρόεδρε. Ολοκληρώνω.</w:t>
      </w:r>
    </w:p>
    <w:p w14:paraId="09A3F49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Τρεις τροπολογίες είναι, κυρία Πρόεδρε. </w:t>
      </w:r>
      <w:r>
        <w:rPr>
          <w:rFonts w:eastAsia="Times New Roman" w:cs="Times New Roman"/>
          <w:szCs w:val="24"/>
        </w:rPr>
        <w:t xml:space="preserve">Στην </w:t>
      </w:r>
      <w:r>
        <w:rPr>
          <w:rFonts w:eastAsia="Times New Roman" w:cs="Times New Roman"/>
          <w:szCs w:val="24"/>
        </w:rPr>
        <w:t xml:space="preserve">υπ’ αριθμόν </w:t>
      </w:r>
      <w:r>
        <w:rPr>
          <w:rFonts w:eastAsia="Times New Roman" w:cs="Times New Roman"/>
          <w:szCs w:val="24"/>
        </w:rPr>
        <w:t>1817</w:t>
      </w:r>
      <w:r>
        <w:rPr>
          <w:rFonts w:eastAsia="Times New Roman" w:cs="Times New Roman"/>
          <w:szCs w:val="24"/>
        </w:rPr>
        <w:t>/</w:t>
      </w:r>
      <w:r>
        <w:rPr>
          <w:rFonts w:eastAsia="Times New Roman" w:cs="Times New Roman"/>
          <w:szCs w:val="24"/>
        </w:rPr>
        <w:t>3 είμαστε θετικοί.</w:t>
      </w:r>
      <w:r>
        <w:rPr>
          <w:rFonts w:eastAsia="Times New Roman" w:cs="Times New Roman"/>
          <w:szCs w:val="24"/>
        </w:rPr>
        <w:t xml:space="preserve"> </w:t>
      </w:r>
      <w:r>
        <w:rPr>
          <w:rFonts w:eastAsia="Times New Roman" w:cs="Times New Roman"/>
          <w:szCs w:val="24"/>
        </w:rPr>
        <w:t xml:space="preserve">Στην </w:t>
      </w:r>
      <w:r>
        <w:rPr>
          <w:rFonts w:eastAsia="Times New Roman" w:cs="Times New Roman"/>
          <w:szCs w:val="24"/>
        </w:rPr>
        <w:t xml:space="preserve">υπ’ αριθμόν </w:t>
      </w:r>
      <w:r>
        <w:rPr>
          <w:rFonts w:eastAsia="Times New Roman" w:cs="Times New Roman"/>
          <w:szCs w:val="24"/>
        </w:rPr>
        <w:t>1819</w:t>
      </w:r>
      <w:r>
        <w:rPr>
          <w:rFonts w:eastAsia="Times New Roman" w:cs="Times New Roman"/>
          <w:szCs w:val="24"/>
        </w:rPr>
        <w:t>/</w:t>
      </w:r>
      <w:r>
        <w:rPr>
          <w:rFonts w:eastAsia="Times New Roman" w:cs="Times New Roman"/>
          <w:szCs w:val="24"/>
        </w:rPr>
        <w:t>5 είμαστε, επίσης, θετικοί.</w:t>
      </w:r>
      <w:r>
        <w:rPr>
          <w:rFonts w:eastAsia="Times New Roman" w:cs="Times New Roman"/>
          <w:szCs w:val="24"/>
        </w:rPr>
        <w:t xml:space="preserve"> Τέλος, </w:t>
      </w:r>
      <w:r>
        <w:rPr>
          <w:rFonts w:eastAsia="Times New Roman" w:cs="Times New Roman"/>
          <w:szCs w:val="24"/>
        </w:rPr>
        <w:t>και</w:t>
      </w:r>
      <w:r>
        <w:rPr>
          <w:rFonts w:eastAsia="Times New Roman" w:cs="Times New Roman"/>
          <w:szCs w:val="24"/>
        </w:rPr>
        <w:t xml:space="preserve"> στην υπ’ αριθμόν </w:t>
      </w:r>
      <w:r>
        <w:rPr>
          <w:rFonts w:eastAsia="Times New Roman" w:cs="Times New Roman"/>
          <w:szCs w:val="24"/>
        </w:rPr>
        <w:t>1820</w:t>
      </w:r>
      <w:r>
        <w:rPr>
          <w:rFonts w:eastAsia="Times New Roman" w:cs="Times New Roman"/>
          <w:szCs w:val="24"/>
        </w:rPr>
        <w:t>/</w:t>
      </w:r>
      <w:r>
        <w:rPr>
          <w:rFonts w:eastAsia="Times New Roman" w:cs="Times New Roman"/>
          <w:szCs w:val="24"/>
        </w:rPr>
        <w:t>6 είμαστε θετικοί.</w:t>
      </w:r>
    </w:p>
    <w:p w14:paraId="09A3F49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09A3F497" w14:textId="77777777" w:rsidR="00D269F7" w:rsidRDefault="006C352B">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09A3F498" w14:textId="77777777" w:rsidR="00D269F7" w:rsidRDefault="006C352B">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Ευχαριστούμε.</w:t>
      </w:r>
    </w:p>
    <w:p w14:paraId="09A3F49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 κ. Ηλιόπουλος έχει τον λόγο.</w:t>
      </w:r>
    </w:p>
    <w:p w14:paraId="09A3F49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Ευχαριστώ, κυρία Πρόεδρε.</w:t>
      </w:r>
    </w:p>
    <w:p w14:paraId="09A3F49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Μεγάλη</w:t>
      </w:r>
      <w:r>
        <w:rPr>
          <w:rFonts w:eastAsia="Times New Roman" w:cs="Times New Roman"/>
          <w:szCs w:val="24"/>
        </w:rPr>
        <w:t xml:space="preserve"> γιορτή σήμερα. Θα ήθελα να ευχηθώ χρόνια πολλά στον Αρχηγό του εθνικιστικού κινήματος, τον κ. Νικόλαο </w:t>
      </w:r>
      <w:proofErr w:type="spellStart"/>
      <w:r>
        <w:rPr>
          <w:rFonts w:eastAsia="Times New Roman" w:cs="Times New Roman"/>
          <w:szCs w:val="24"/>
        </w:rPr>
        <w:t>Μιχαλολιάκο</w:t>
      </w:r>
      <w:proofErr w:type="spellEnd"/>
      <w:r>
        <w:rPr>
          <w:rFonts w:eastAsia="Times New Roman" w:cs="Times New Roman"/>
          <w:szCs w:val="24"/>
        </w:rPr>
        <w:t xml:space="preserve"> και στο Πολεμικό μας Ναυτικό, που τόσα χρόνια, δεκάδες χιλιάδες χρόνια, δίνει μάχες υπέρ της </w:t>
      </w:r>
      <w:proofErr w:type="spellStart"/>
      <w:r>
        <w:rPr>
          <w:rFonts w:eastAsia="Times New Roman" w:cs="Times New Roman"/>
          <w:szCs w:val="24"/>
        </w:rPr>
        <w:t>πατρίδος</w:t>
      </w:r>
      <w:proofErr w:type="spellEnd"/>
      <w:r>
        <w:rPr>
          <w:rFonts w:eastAsia="Times New Roman" w:cs="Times New Roman"/>
          <w:szCs w:val="24"/>
        </w:rPr>
        <w:t xml:space="preserve"> μας για να παραμένουμε ελεύθεροι, για ν</w:t>
      </w:r>
      <w:r>
        <w:rPr>
          <w:rFonts w:eastAsia="Times New Roman" w:cs="Times New Roman"/>
          <w:szCs w:val="24"/>
        </w:rPr>
        <w:t>α μπορούμε σήμερα να βρισκόμαστε και να εκφράζουμε εδώ τις απόψεις μας.</w:t>
      </w:r>
    </w:p>
    <w:p w14:paraId="09A3F49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Χρόνια πολλά, λοιπόν, στο Πολεμικό μας Ναυτικό!</w:t>
      </w:r>
    </w:p>
    <w:p w14:paraId="09A3F49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ότι όποιος ξεχνάει την ιστορία του είναι αναγκασμένος να την ξαναζήσει, γι’ αυτό θα ήθελα να καταγραφεί και αυτό σήμερα στα Πρακτικά της Βουλής: Σαν σήμερα ξεκίνησε η μάχη του Συντάγματος Χωροφυλακής Μακρυγιάννη. Ευτυχώς </w:t>
      </w:r>
      <w:r>
        <w:rPr>
          <w:rFonts w:eastAsia="Times New Roman" w:cs="Times New Roman"/>
          <w:szCs w:val="24"/>
        </w:rPr>
        <w:lastRenderedPageBreak/>
        <w:t>οι χωροφύλακες αυτοί</w:t>
      </w:r>
      <w:r>
        <w:rPr>
          <w:rFonts w:eastAsia="Times New Roman" w:cs="Times New Roman"/>
          <w:szCs w:val="24"/>
        </w:rPr>
        <w:t xml:space="preserve"> έσωσαν την πατρίδα μας από την κομμουνιστική κυριαρχία όπου είδαμε στα υπόλοιπα κράτη που επιβλήθηκε τα επόμενα χρόνια από τον </w:t>
      </w:r>
      <w:r>
        <w:rPr>
          <w:rFonts w:eastAsia="Times New Roman" w:cs="Times New Roman"/>
          <w:szCs w:val="24"/>
        </w:rPr>
        <w:t>Β</w:t>
      </w:r>
      <w:r>
        <w:rPr>
          <w:rFonts w:eastAsia="Times New Roman" w:cs="Times New Roman"/>
          <w:szCs w:val="24"/>
        </w:rPr>
        <w:t>΄</w:t>
      </w:r>
      <w:r>
        <w:rPr>
          <w:rFonts w:eastAsia="Times New Roman" w:cs="Times New Roman"/>
          <w:szCs w:val="24"/>
        </w:rPr>
        <w:t xml:space="preserve"> Παγκόσμιο Πόλεμο τι κατάληξε είχε.</w:t>
      </w:r>
    </w:p>
    <w:p w14:paraId="09A3F49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Ένα άλλο θέμα αφορά την εγκληματική οργάνωση που βρίσκεται εδώ μέσα στο Κοινοβούλιο, του Π</w:t>
      </w:r>
      <w:r>
        <w:rPr>
          <w:rFonts w:eastAsia="Times New Roman" w:cs="Times New Roman"/>
          <w:szCs w:val="24"/>
        </w:rPr>
        <w:t>ΑΣΟΚ. Είναι μια από τις εγκληματικές οργανώσεις, γιατί και τα άλλα κόμματα εκεί θα καταλήξουν.</w:t>
      </w:r>
    </w:p>
    <w:p w14:paraId="09A3F49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Εγκληματική οργάνωση, λοιπόν, το ΠΑΣΟΚ και θα θέλαμε να ρωτήσουμε το εξής: Στους πόσους καταδικασμένους Υπουργούς θεωρείτε ένα κόμμα εγκληματική οργάνωση; Πότε τ</w:t>
      </w:r>
      <w:r>
        <w:rPr>
          <w:rFonts w:eastAsia="Times New Roman" w:cs="Times New Roman"/>
          <w:szCs w:val="24"/>
        </w:rPr>
        <w:t>ου κόβεται η κρατική χρηματοδότηση; Πότε κλείνεται στη φυλακή η ηγεσία αυτού του κόμματος, που αποδεδειγμένα, τελεσίδικα, εβδομάδα την εβδομάδα, μήνα με τον μήνα βλέπουμε στελέχη των κυβερνήσεων ΠΑΣΟΚ να καταδικάζονται για βαριά κακουργήματα;</w:t>
      </w:r>
    </w:p>
    <w:p w14:paraId="09A3F4A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Έχουμε, επίση</w:t>
      </w:r>
      <w:r>
        <w:rPr>
          <w:rFonts w:eastAsia="Times New Roman" w:cs="Times New Roman"/>
          <w:szCs w:val="24"/>
        </w:rPr>
        <w:t xml:space="preserve">ς και την προκλητική στάση Σκοπιανών, Αλβανών, Τούρκων, οι οποίοι μας έχουν βρει σε αδυναμία και κάθε μέρα επιδεικνύουν την προκλητικότητά τους. Ακούσαμε τον </w:t>
      </w:r>
      <w:proofErr w:type="spellStart"/>
      <w:r>
        <w:rPr>
          <w:rFonts w:eastAsia="Times New Roman" w:cs="Times New Roman"/>
          <w:szCs w:val="24"/>
        </w:rPr>
        <w:t>Ζάεφ</w:t>
      </w:r>
      <w:proofErr w:type="spellEnd"/>
      <w:r>
        <w:rPr>
          <w:rFonts w:eastAsia="Times New Roman" w:cs="Times New Roman"/>
          <w:szCs w:val="24"/>
        </w:rPr>
        <w:t xml:space="preserve"> προχθές, τον κολλητό φίλο του Τσίπρα, να λέει ότι θα διδάσκεται </w:t>
      </w:r>
      <w:r>
        <w:rPr>
          <w:rFonts w:eastAsia="Times New Roman" w:cs="Times New Roman"/>
          <w:szCs w:val="24"/>
        </w:rPr>
        <w:lastRenderedPageBreak/>
        <w:t>η μακεδονική γλώσσα -αυτή η α</w:t>
      </w:r>
      <w:r>
        <w:rPr>
          <w:rFonts w:eastAsia="Times New Roman" w:cs="Times New Roman"/>
          <w:szCs w:val="24"/>
        </w:rPr>
        <w:t>νύπαρκτη, βέβαια, σαφώς γλώσσα- στην πατρίδα μας.</w:t>
      </w:r>
    </w:p>
    <w:p w14:paraId="09A3F4A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Μην προσπαθείτε, κύριοι του ΣΥΡΙΖΑ, να τα μαζέψετε. Το είπε. Δείτε το βίντεο για να καταλάβετε ακριβώς τι είπε αυτός ο πολιτικός σας -και δεν ξέρω τι άλλο- φίλος, ο </w:t>
      </w:r>
      <w:proofErr w:type="spellStart"/>
      <w:r>
        <w:rPr>
          <w:rFonts w:eastAsia="Times New Roman" w:cs="Times New Roman"/>
          <w:szCs w:val="24"/>
        </w:rPr>
        <w:t>Ζάεφ</w:t>
      </w:r>
      <w:proofErr w:type="spellEnd"/>
      <w:r>
        <w:rPr>
          <w:rFonts w:eastAsia="Times New Roman" w:cs="Times New Roman"/>
          <w:szCs w:val="24"/>
        </w:rPr>
        <w:t>.</w:t>
      </w:r>
    </w:p>
    <w:p w14:paraId="09A3F4A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Στη Βόρεια Ήπειρο εδώ και χρόνια κα</w:t>
      </w:r>
      <w:r>
        <w:rPr>
          <w:rFonts w:eastAsia="Times New Roman" w:cs="Times New Roman"/>
          <w:szCs w:val="24"/>
        </w:rPr>
        <w:t xml:space="preserve">ταπατώνται όλα τα δικαιώματα των Ελλήνων της Βορείου Ηπείρου. Και βέβαια, με τον τραγικό θάνατο του ήρωα Κωνσταντίνου </w:t>
      </w:r>
      <w:proofErr w:type="spellStart"/>
      <w:r>
        <w:rPr>
          <w:rFonts w:eastAsia="Times New Roman" w:cs="Times New Roman"/>
          <w:szCs w:val="24"/>
        </w:rPr>
        <w:t>Κατσίφα</w:t>
      </w:r>
      <w:proofErr w:type="spellEnd"/>
      <w:r>
        <w:rPr>
          <w:rFonts w:eastAsia="Times New Roman" w:cs="Times New Roman"/>
          <w:szCs w:val="24"/>
        </w:rPr>
        <w:t xml:space="preserve"> όλα αυτά ήρθαν ξανά στο προσκήνιο και μάλιστα και με την κηδεία του και τώρα με το μνημόσυνό του μεθαύριο, το Σάββατο στις </w:t>
      </w:r>
      <w:proofErr w:type="spellStart"/>
      <w:r>
        <w:rPr>
          <w:rFonts w:eastAsia="Times New Roman" w:cs="Times New Roman"/>
          <w:szCs w:val="24"/>
        </w:rPr>
        <w:t>Βουλιαρ</w:t>
      </w:r>
      <w:r>
        <w:rPr>
          <w:rFonts w:eastAsia="Times New Roman" w:cs="Times New Roman"/>
          <w:szCs w:val="24"/>
        </w:rPr>
        <w:t>άτες</w:t>
      </w:r>
      <w:proofErr w:type="spellEnd"/>
      <w:r>
        <w:rPr>
          <w:rFonts w:eastAsia="Times New Roman" w:cs="Times New Roman"/>
          <w:szCs w:val="24"/>
        </w:rPr>
        <w:t xml:space="preserve"> οι Αλβανοί έχουν εντείνει την προκλητικότητά τους.</w:t>
      </w:r>
    </w:p>
    <w:p w14:paraId="09A3F4A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Η λύση είναι μια -την έχουμε πει- και είναι ξεκάθαρη: Άμεση απέλαση όλων των Αλβανών σαν απάντηση όσων έχουν διαπράξει το παραμικρό αδίκημα στη χώρα μας. Για αρχή, βέβαια.</w:t>
      </w:r>
    </w:p>
    <w:p w14:paraId="09A3F4A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Μιλάμε για τουρισμό. Και για</w:t>
      </w:r>
      <w:r>
        <w:rPr>
          <w:rFonts w:eastAsia="Times New Roman" w:cs="Times New Roman"/>
          <w:szCs w:val="24"/>
        </w:rPr>
        <w:t xml:space="preserve"> να έλθουμε στο νομοσχέδιο, θα ήθελα να καταθέσω στα Πρακτικά μία φωτογραφία από το «</w:t>
      </w:r>
      <w:r>
        <w:rPr>
          <w:rFonts w:eastAsia="Times New Roman" w:cs="Times New Roman"/>
          <w:szCs w:val="24"/>
          <w:lang w:val="en-US"/>
        </w:rPr>
        <w:t>THENEWSPAPER</w:t>
      </w:r>
      <w:r w:rsidRPr="00A626F9">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Είναι από το Κέντρο Υγείας </w:t>
      </w:r>
      <w:proofErr w:type="spellStart"/>
      <w:r>
        <w:rPr>
          <w:rFonts w:eastAsia="Times New Roman" w:cs="Times New Roman"/>
          <w:szCs w:val="24"/>
        </w:rPr>
        <w:t>Αργαλαστής</w:t>
      </w:r>
      <w:proofErr w:type="spellEnd"/>
      <w:r>
        <w:rPr>
          <w:rFonts w:eastAsia="Times New Roman" w:cs="Times New Roman"/>
          <w:szCs w:val="24"/>
        </w:rPr>
        <w:t xml:space="preserve"> όπου υπάρχει μία ταμπέλα που έχουν αναρτήσει εκεί δίπλα </w:t>
      </w:r>
      <w:r>
        <w:rPr>
          <w:rFonts w:eastAsia="Times New Roman" w:cs="Times New Roman"/>
          <w:szCs w:val="24"/>
        </w:rPr>
        <w:lastRenderedPageBreak/>
        <w:t>από έναν κουμπαρά. Θα μου πείτε τι σχέση έχει αυτό με τον τ</w:t>
      </w:r>
      <w:r>
        <w:rPr>
          <w:rFonts w:eastAsia="Times New Roman" w:cs="Times New Roman"/>
          <w:szCs w:val="24"/>
        </w:rPr>
        <w:t xml:space="preserve">ουρισμό; Η ταμπέλα αυτή είναι στα αγγλικά και λέει: «Για να βοηθήσετε το Κέντρο Υγείας </w:t>
      </w:r>
      <w:proofErr w:type="spellStart"/>
      <w:r>
        <w:rPr>
          <w:rFonts w:eastAsia="Times New Roman" w:cs="Times New Roman"/>
          <w:szCs w:val="24"/>
        </w:rPr>
        <w:t>Αργαλαστής</w:t>
      </w:r>
      <w:proofErr w:type="spellEnd"/>
      <w:r>
        <w:rPr>
          <w:rFonts w:eastAsia="Times New Roman" w:cs="Times New Roman"/>
          <w:szCs w:val="24"/>
        </w:rPr>
        <w:t xml:space="preserve"> μπορείτε να προσφέρετε ό,τι θέλετε στο κουτί των μετρητών μας ή οτιδήποτε έχετε σε ιατρικό υλικό». </w:t>
      </w:r>
    </w:p>
    <w:p w14:paraId="09A3F4A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Παναγιώτης Ηλιόπουλος κατα</w:t>
      </w:r>
      <w:r>
        <w:rPr>
          <w:rFonts w:eastAsia="Times New Roman" w:cs="Times New Roman"/>
          <w:szCs w:val="24"/>
        </w:rPr>
        <w:t>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9A3F4A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Εν </w:t>
      </w:r>
      <w:proofErr w:type="spellStart"/>
      <w:r>
        <w:rPr>
          <w:rFonts w:eastAsia="Times New Roman" w:cs="Times New Roman"/>
          <w:szCs w:val="24"/>
        </w:rPr>
        <w:t>έτει</w:t>
      </w:r>
      <w:proofErr w:type="spellEnd"/>
      <w:r>
        <w:rPr>
          <w:rFonts w:eastAsia="Times New Roman" w:cs="Times New Roman"/>
          <w:szCs w:val="24"/>
        </w:rPr>
        <w:t xml:space="preserve"> 2018, λοιπόν, </w:t>
      </w:r>
      <w:proofErr w:type="spellStart"/>
      <w:r>
        <w:rPr>
          <w:rFonts w:eastAsia="Times New Roman" w:cs="Times New Roman"/>
          <w:szCs w:val="24"/>
        </w:rPr>
        <w:t>παρακαλάμε</w:t>
      </w:r>
      <w:proofErr w:type="spellEnd"/>
      <w:r>
        <w:rPr>
          <w:rFonts w:eastAsia="Times New Roman" w:cs="Times New Roman"/>
          <w:szCs w:val="24"/>
        </w:rPr>
        <w:t xml:space="preserve"> τους τουρίστες που θα επισκεφθούν το Κέντρο Υγείας </w:t>
      </w:r>
      <w:proofErr w:type="spellStart"/>
      <w:r>
        <w:rPr>
          <w:rFonts w:eastAsia="Times New Roman" w:cs="Times New Roman"/>
          <w:szCs w:val="24"/>
        </w:rPr>
        <w:t>Αργαλαστής</w:t>
      </w:r>
      <w:proofErr w:type="spellEnd"/>
      <w:r>
        <w:rPr>
          <w:rFonts w:eastAsia="Times New Roman" w:cs="Times New Roman"/>
          <w:szCs w:val="24"/>
        </w:rPr>
        <w:t xml:space="preserve"> να ρ</w:t>
      </w:r>
      <w:r>
        <w:rPr>
          <w:rFonts w:eastAsia="Times New Roman" w:cs="Times New Roman"/>
          <w:szCs w:val="24"/>
        </w:rPr>
        <w:t>ίξουν τον οβολό τους, γιατί εμείς δεν μπορούμε να ανταποκριθούμε στις υποχρεώσεις μας. Έχουμε κέντρα Υγείας σε ολόκληρη την Ελλάδα, που τον χειμώνα -έχουμε κάνει δεκάδες ερωτήσεις για αυτά τα θέματα όλα αυτά τα χρόνια- δεν έχουν τα βασικά, δηλαδή δεν έχουν</w:t>
      </w:r>
      <w:r>
        <w:rPr>
          <w:rFonts w:eastAsia="Times New Roman" w:cs="Times New Roman"/>
          <w:szCs w:val="24"/>
        </w:rPr>
        <w:t xml:space="preserve"> για θέρμανση, δεν έχουν ιατρικό εξοπλισμό και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αυτά θέλουμε να αναπτύξουμε τον τουρισμό μας. </w:t>
      </w:r>
    </w:p>
    <w:p w14:paraId="09A3F4A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εμείς δεν είμαστε καθόλου αντίθετοι στην ανάπτυξη του τουρισμού, που είναι όντως ένας από τους πυλώνες </w:t>
      </w:r>
      <w:r>
        <w:rPr>
          <w:rFonts w:eastAsia="Times New Roman" w:cs="Times New Roman"/>
          <w:szCs w:val="24"/>
        </w:rPr>
        <w:lastRenderedPageBreak/>
        <w:t>ανάπτυξης της οικονομίας, μαζί με τη β</w:t>
      </w:r>
      <w:r>
        <w:rPr>
          <w:rFonts w:eastAsia="Times New Roman" w:cs="Times New Roman"/>
          <w:szCs w:val="24"/>
        </w:rPr>
        <w:t xml:space="preserve">ιοτεχνία, τη βιομηχανία, τη γεωργική παραγωγή, την κτηνοτροφική παραγωγή. Έχουμε, όμως, διάφορα θέματα τα οποία δεν λύνονται ούτε σε αυτό το νομοσχέδιο. </w:t>
      </w:r>
    </w:p>
    <w:p w14:paraId="09A3F4A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να διαβάσω από μία αναφορά που έχουν κάνει από την Ένωση Ξενοδόχων του Νομού Μαγνησίας. </w:t>
      </w:r>
      <w:r>
        <w:rPr>
          <w:rFonts w:eastAsia="Times New Roman" w:cs="Times New Roman"/>
          <w:szCs w:val="24"/>
        </w:rPr>
        <w:t xml:space="preserve">Και μην βιαστείτε εσείς του ΚΚΕ, ούτε του ΣΥΡΙΖΑ που το παίζετε αριστεροί, γιατί οι ξενοδόχοι αυτοί της Μαγνησίας -και κάθε περιφέρειας- είναι άνθρωποι, οι οποίοι έχουν μία οικογενειακή επιχείρηση που απασχολείται η οικογένειά τους και άντε και λίγα ακόμη </w:t>
      </w:r>
      <w:r>
        <w:rPr>
          <w:rFonts w:eastAsia="Times New Roman" w:cs="Times New Roman"/>
          <w:szCs w:val="24"/>
        </w:rPr>
        <w:t>άτομα εκεί της περιοχής και βέβαια, έχουν να αντιμετωπίσουν έναν αθέμιτο ανταγωνισμό μέσω των γνωστών μεθόδων κράτησης καταλυμάτων, υποτιθέμενων καταλυμάτων, σπιτιών δηλαδή. Και αυτός ο ανταγωνισμός έγκειται στο ότι αυτοί που νοικιάζουν σε αυτές τις πλατφό</w:t>
      </w:r>
      <w:r>
        <w:rPr>
          <w:rFonts w:eastAsia="Times New Roman" w:cs="Times New Roman"/>
          <w:szCs w:val="24"/>
        </w:rPr>
        <w:t>ρμες τα διαμερίσματα και τα σπίτια τους δεν διαθέτουν βέβαια σαφώς επαγγελματικές υπηρεσίες και έχουν πολύ λιγότερα κριτήρια λειτουργίας.</w:t>
      </w:r>
    </w:p>
    <w:p w14:paraId="09A3F4A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αυτό θα ήθελα να το δείτε, κυρία Υπουργέ. Θα σας καταθέσω και τη σχετική αναφορά. Θα την καταθέσω για τα Πρακτικά </w:t>
      </w:r>
      <w:r>
        <w:rPr>
          <w:rFonts w:eastAsia="Times New Roman" w:cs="Times New Roman"/>
          <w:szCs w:val="24"/>
        </w:rPr>
        <w:t>και να τη δώσετε στην κυρία Υπουργό.</w:t>
      </w:r>
    </w:p>
    <w:p w14:paraId="09A3F4A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Παναγιώτης Ηλιόπουλος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9A3F4A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Όπως</w:t>
      </w:r>
      <w:r>
        <w:rPr>
          <w:rFonts w:eastAsia="Times New Roman" w:cs="Times New Roman"/>
          <w:szCs w:val="24"/>
        </w:rPr>
        <w:t xml:space="preserve"> γράφουν εδώ πέρα πληρώνουν σαφώς λιγότερους φόρους. Δεν υπάρχει φόρος διανυκτέρευσης. Ο φόρος διανυκτέρευσης, ο αυξημένος ΦΠΑ, χαράτσια τα οποία επιβάλλονται στις τουριστικές επιχειρήσεις, επιβάλλονται στις ξενοδοχειακές μονάδες δεν είναι ότι λειτουργούν </w:t>
      </w:r>
      <w:r>
        <w:rPr>
          <w:rFonts w:eastAsia="Times New Roman" w:cs="Times New Roman"/>
          <w:szCs w:val="24"/>
        </w:rPr>
        <w:t xml:space="preserve">εις βάρος των ξενοδοχειακών μονάδων, λειτουργούν εις βάρος του τουρισμού της πατρίδας μας, γιατί αυτομάτως η πατρίδα μας γίνεται μη ανταγωνιστική σε σχέση τουλάχιστον με τους γείτονές της, οι οποίοι έχουν και χαμηλότερη φορολογία και δεν έχουν όλα αυτά τα </w:t>
      </w:r>
      <w:r>
        <w:rPr>
          <w:rFonts w:eastAsia="Times New Roman" w:cs="Times New Roman"/>
          <w:szCs w:val="24"/>
        </w:rPr>
        <w:t xml:space="preserve">χαράτσια. Και μιλάμε για τη Βουλγαρία, για την Τουρκία, για την Κύπρο, την Ιταλία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στους οποίους, για να το πω λαϊκά, το κράτος είναι πιο φθηνό σε αυτά που ζητάει από τους ανθρώπους του τουρισμού σε σχέση </w:t>
      </w:r>
      <w:r>
        <w:rPr>
          <w:rFonts w:eastAsia="Times New Roman" w:cs="Times New Roman"/>
          <w:szCs w:val="24"/>
        </w:rPr>
        <w:lastRenderedPageBreak/>
        <w:t>με την πατρίδα μας και έτσι είναι πιο ανταγων</w:t>
      </w:r>
      <w:r>
        <w:rPr>
          <w:rFonts w:eastAsia="Times New Roman" w:cs="Times New Roman"/>
          <w:szCs w:val="24"/>
        </w:rPr>
        <w:t>ιστικός ο τουρισμός τους.</w:t>
      </w:r>
    </w:p>
    <w:p w14:paraId="09A3F4A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Σαφώς και είμαστε και υπέρ του θεματικού τουρισμού, που είναι και ο βασικός κορμός του νομοσχεδίου. Μπορούμε εδώ στην πατρίδα μας να αναπτύξουμε τον εναλλακτικό τουρισμό, δραστηριότητες υπαίθρου, όπως ένα καινούργιο είδος τουρισμο</w:t>
      </w:r>
      <w:r>
        <w:rPr>
          <w:rFonts w:eastAsia="Times New Roman" w:cs="Times New Roman"/>
          <w:szCs w:val="24"/>
        </w:rPr>
        <w:t>ύ, ο ιππικός τουρισμός, που μπορεί να υποστηριχθεί σε ολόκληρη την Ελλάδα, τον καταδυτικό αρχαιολογικό τουρισμό -και αναφέρω αυτές τις μορφές θεματικού τουρισμού, γιατί όλες οι άλλες έχουν αναφερθεί- τον καταδυτικό τουρισμό, τον θρησκευτικό τουρισμό. Είναι</w:t>
      </w:r>
      <w:r>
        <w:rPr>
          <w:rFonts w:eastAsia="Times New Roman" w:cs="Times New Roman"/>
          <w:szCs w:val="24"/>
        </w:rPr>
        <w:t xml:space="preserve"> ποιοτικός τουρισμός με λίγα λόγια, ο οποίος μπορεί να προσδώσει υπεραξία στο τουριστικό προϊόν της πατρίδας μας, γιατί εμείς σαν μία μικρή χώρα δεν μπορούμε να προσφέρουμε μαζικό τουρισμό. Πρέπει να προσφέρουμε ποιοτικές υπηρεσίες, ούτως ώστε να μας προτι</w:t>
      </w:r>
      <w:r>
        <w:rPr>
          <w:rFonts w:eastAsia="Times New Roman" w:cs="Times New Roman"/>
          <w:szCs w:val="24"/>
        </w:rPr>
        <w:t xml:space="preserve">μούν για κάτι καλό, κάτι εξειδικευμένο, που θα θέλουν να βιώσουν όσοι επισκέπτονται τη χώρα μας. </w:t>
      </w:r>
    </w:p>
    <w:p w14:paraId="09A3F4A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Εσείς βέβαια προτιμάτε έναν άλλο θεματικό τουρισμό, αυτόν των λαθρομεταναστών, που έχουν κατακλύσει ολόκληρη την πατρίδα μας. Τους έχετε σπείρει σε ολόκληρη τ</w:t>
      </w:r>
      <w:r>
        <w:rPr>
          <w:rFonts w:eastAsia="Times New Roman" w:cs="Times New Roman"/>
          <w:szCs w:val="24"/>
        </w:rPr>
        <w:t xml:space="preserve">ην Ελλάδα, τους </w:t>
      </w:r>
      <w:r>
        <w:rPr>
          <w:rFonts w:eastAsia="Times New Roman" w:cs="Times New Roman"/>
          <w:szCs w:val="24"/>
        </w:rPr>
        <w:lastRenderedPageBreak/>
        <w:t xml:space="preserve">δίνετε δωρεάν διαμονή, φως, νερό, τηλέφωνο, τους δίνετε μία κάρτα να ψωνίζουν για να κλείνετε τα στόματα της τοπικής κοινωνίας δήθεν ότι ξοδεύουν αυτά τα </w:t>
      </w:r>
      <w:proofErr w:type="spellStart"/>
      <w:r>
        <w:rPr>
          <w:rFonts w:eastAsia="Times New Roman" w:cs="Times New Roman"/>
          <w:szCs w:val="24"/>
        </w:rPr>
        <w:t>τετρακοσάευρα</w:t>
      </w:r>
      <w:proofErr w:type="spellEnd"/>
      <w:r>
        <w:rPr>
          <w:rFonts w:eastAsia="Times New Roman" w:cs="Times New Roman"/>
          <w:szCs w:val="24"/>
        </w:rPr>
        <w:t xml:space="preserve"> σε αυτή την κοινωνία. Αυτός είναι ο τουρισμός. </w:t>
      </w:r>
    </w:p>
    <w:p w14:paraId="09A3F4A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 κ. Μπακογιάννης μάλιστ</w:t>
      </w:r>
      <w:r>
        <w:rPr>
          <w:rFonts w:eastAsia="Times New Roman" w:cs="Times New Roman"/>
          <w:szCs w:val="24"/>
        </w:rPr>
        <w:t xml:space="preserve">α, της Νέας Δημοκρατίας, που θέλει να κατέβει και για </w:t>
      </w:r>
      <w:r>
        <w:rPr>
          <w:rFonts w:eastAsia="Times New Roman" w:cs="Times New Roman"/>
          <w:szCs w:val="24"/>
        </w:rPr>
        <w:t>δ</w:t>
      </w:r>
      <w:r>
        <w:rPr>
          <w:rFonts w:eastAsia="Times New Roman" w:cs="Times New Roman"/>
          <w:szCs w:val="24"/>
        </w:rPr>
        <w:t xml:space="preserve">ήμαρχος Αθηναίων, ήταν ο πρώτος που έφτιαξε </w:t>
      </w:r>
      <w:r>
        <w:rPr>
          <w:rFonts w:eastAsia="Times New Roman" w:cs="Times New Roman"/>
          <w:szCs w:val="24"/>
          <w:lang w:val="en-US"/>
        </w:rPr>
        <w:t>hot</w:t>
      </w:r>
      <w:r w:rsidRPr="00C00833">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στη Στερεά Ελλάδα και μάλιστα σε έναν ιστορικό -ίσως τον πιο γνωστό μαζί με το Μαραθώνα- τόπο σε ολόκληρο τον πλανήτη, στις Θερμοπύλες, που δόθηκε μ</w:t>
      </w:r>
      <w:r>
        <w:rPr>
          <w:rFonts w:eastAsia="Times New Roman" w:cs="Times New Roman"/>
          <w:szCs w:val="24"/>
        </w:rPr>
        <w:t xml:space="preserve">ια από τις μεγαλύτερες μάχες της ιστορίας. Θα μου πείτε γιατί αναφέρω τις Θερμοπύλες. Το λέω αυτό γιατί εκεί υπήρχε ένας χώρος που θα μπορούσε να διαμορφωθεί και να εξυπηρετήσει τον ιαματικό τουρισμό, τουρισμό υγείας όπως αναφέρεται και στο νομοσχέδιο. Θα </w:t>
      </w:r>
      <w:r>
        <w:rPr>
          <w:rFonts w:eastAsia="Times New Roman" w:cs="Times New Roman"/>
          <w:szCs w:val="24"/>
        </w:rPr>
        <w:t xml:space="preserve">μπορούσε να τον εξυπηρετήσει και να αποδίδει στην πατρίδα μας δεκάδες εκατομμύρια. Δεν συζητάμε καν για την ιστορία, γιατί εσάς δεν σας ενδιαφέρει. Σας μιλάμε, όμως, με ευρώ που σας ενδιαφέρουν. </w:t>
      </w:r>
    </w:p>
    <w:p w14:paraId="09A3F4A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μια πηγή χιλιάδων ετών που εξυπηρετεί τον ιαματικό τ</w:t>
      </w:r>
      <w:r>
        <w:rPr>
          <w:rFonts w:eastAsia="Times New Roman" w:cs="Times New Roman"/>
          <w:szCs w:val="24"/>
        </w:rPr>
        <w:t>ουρισμό και θα μπορούσατε να το είχατε κάνει ένα ξενοδοχείο, που να εξυπηρετούσε αυτούς τους τουρίστες. Απεναντίας, ο κ. Μπακογιάννης προτίμησε να το κάνει θέρετρο για λαθρομετανάστες. Προφανώς και με την υποψηφιότητα του στο Δήμο της Αθήνας, θέλει να κάνε</w:t>
      </w:r>
      <w:r>
        <w:rPr>
          <w:rFonts w:eastAsia="Times New Roman" w:cs="Times New Roman"/>
          <w:szCs w:val="24"/>
        </w:rPr>
        <w:t xml:space="preserve">ι και την Αθήνα ένα απέραντο </w:t>
      </w:r>
      <w:r>
        <w:rPr>
          <w:rFonts w:eastAsia="Times New Roman" w:cs="Times New Roman"/>
          <w:szCs w:val="24"/>
          <w:lang w:val="en-US"/>
        </w:rPr>
        <w:t>hot</w:t>
      </w:r>
      <w:r w:rsidRPr="00E6537E">
        <w:rPr>
          <w:rFonts w:eastAsia="Times New Roman" w:cs="Times New Roman"/>
          <w:szCs w:val="24"/>
        </w:rPr>
        <w:t xml:space="preserve"> </w:t>
      </w:r>
      <w:r>
        <w:rPr>
          <w:rFonts w:eastAsia="Times New Roman" w:cs="Times New Roman"/>
          <w:szCs w:val="24"/>
          <w:lang w:val="en-US"/>
        </w:rPr>
        <w:t>spot</w:t>
      </w:r>
      <w:r w:rsidRPr="00E6537E">
        <w:rPr>
          <w:rFonts w:eastAsia="Times New Roman" w:cs="Times New Roman"/>
          <w:szCs w:val="24"/>
        </w:rPr>
        <w:t>.</w:t>
      </w:r>
      <w:r>
        <w:rPr>
          <w:rFonts w:eastAsia="Times New Roman" w:cs="Times New Roman"/>
          <w:szCs w:val="24"/>
        </w:rPr>
        <w:t xml:space="preserve"> Μπορεί να έχει κι άλλες τέτοιες ιδέες για την Πρωτεύουσα της πατρίδας μας.</w:t>
      </w:r>
    </w:p>
    <w:p w14:paraId="09A3F4B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με την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Δούρου, η οποία έχει καταφέρει το αμίμητο, να πνίξει ανθρώπους στη στεριά και να κάψει ανθρώπους στη θάλασσα. Είναι ηθική </w:t>
      </w:r>
      <w:r>
        <w:rPr>
          <w:rFonts w:eastAsia="Times New Roman" w:cs="Times New Roman"/>
          <w:szCs w:val="24"/>
        </w:rPr>
        <w:t xml:space="preserve">αυτουργός και θα το αποδείξει βέβαια και η δικαιοσύνη. Έχει λοιπόν το θράσος να κατεβαίνει στις εκλογές και εμείς σαν απάντηση σε όλη αυτήν την </w:t>
      </w:r>
      <w:proofErr w:type="spellStart"/>
      <w:r>
        <w:rPr>
          <w:rFonts w:eastAsia="Times New Roman" w:cs="Times New Roman"/>
          <w:szCs w:val="24"/>
        </w:rPr>
        <w:t>ισλαμοποίηση</w:t>
      </w:r>
      <w:proofErr w:type="spellEnd"/>
      <w:r>
        <w:rPr>
          <w:rFonts w:eastAsia="Times New Roman" w:cs="Times New Roman"/>
          <w:szCs w:val="24"/>
        </w:rPr>
        <w:t xml:space="preserve"> έχουμε τον Ηλία </w:t>
      </w:r>
      <w:proofErr w:type="spellStart"/>
      <w:r>
        <w:rPr>
          <w:rFonts w:eastAsia="Times New Roman" w:cs="Times New Roman"/>
          <w:szCs w:val="24"/>
        </w:rPr>
        <w:t>Παναγιώταρο</w:t>
      </w:r>
      <w:proofErr w:type="spellEnd"/>
      <w:r>
        <w:rPr>
          <w:rFonts w:eastAsia="Times New Roman" w:cs="Times New Roman"/>
          <w:szCs w:val="24"/>
        </w:rPr>
        <w:t xml:space="preserve"> και τον Ηλία Κασιδιάρη να κατεβαίνουν -και το λέω από εδώ γιατί δεν έχο</w:t>
      </w:r>
      <w:r>
        <w:rPr>
          <w:rFonts w:eastAsia="Times New Roman" w:cs="Times New Roman"/>
          <w:szCs w:val="24"/>
        </w:rPr>
        <w:t>υμε κι άλλο βήμα- στις περιφερειακές και τις δημοτικές εκλογές αντίστοιχα, για να ξανακάνουν την πατρίδα μας ελληνική, για να καθαρίσει η Αττική, για να καθαρίσει η Αθήνα, για να καθαρίσει η Ελλάδα.</w:t>
      </w:r>
    </w:p>
    <w:p w14:paraId="09A3F4B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9A3F4B2" w14:textId="77777777" w:rsidR="00D269F7" w:rsidRDefault="006C352B">
      <w:pPr>
        <w:spacing w:line="600" w:lineRule="auto"/>
        <w:ind w:firstLine="720"/>
        <w:contextualSpacing/>
        <w:jc w:val="both"/>
        <w:rPr>
          <w:rFonts w:eastAsia="Times New Roman" w:cs="Times New Roman"/>
          <w:szCs w:val="24"/>
        </w:rPr>
      </w:pPr>
      <w:r w:rsidRPr="007B4125">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Ο </w:t>
      </w:r>
      <w:r>
        <w:rPr>
          <w:rFonts w:eastAsia="Times New Roman" w:cs="Times New Roman"/>
          <w:szCs w:val="24"/>
        </w:rPr>
        <w:t xml:space="preserve">κ. Μεγαλομύστακας έχει τον λόγο και μετά κλείνουμε με τον κ. </w:t>
      </w:r>
      <w:proofErr w:type="spellStart"/>
      <w:r>
        <w:rPr>
          <w:rFonts w:eastAsia="Times New Roman" w:cs="Times New Roman"/>
          <w:szCs w:val="24"/>
        </w:rPr>
        <w:t>Ουρσουζίδη</w:t>
      </w:r>
      <w:proofErr w:type="spellEnd"/>
      <w:r>
        <w:rPr>
          <w:rFonts w:eastAsia="Times New Roman" w:cs="Times New Roman"/>
          <w:szCs w:val="24"/>
        </w:rPr>
        <w:t>.</w:t>
      </w:r>
    </w:p>
    <w:p w14:paraId="09A3F4B3" w14:textId="77777777" w:rsidR="00D269F7" w:rsidRDefault="006C352B">
      <w:pPr>
        <w:spacing w:line="600" w:lineRule="auto"/>
        <w:ind w:firstLine="720"/>
        <w:contextualSpacing/>
        <w:jc w:val="both"/>
        <w:rPr>
          <w:rFonts w:eastAsia="Times New Roman" w:cs="Times New Roman"/>
          <w:szCs w:val="24"/>
        </w:rPr>
      </w:pPr>
      <w:r w:rsidRPr="007B4125">
        <w:rPr>
          <w:rFonts w:eastAsia="Times New Roman" w:cs="Times New Roman"/>
          <w:b/>
          <w:szCs w:val="24"/>
        </w:rPr>
        <w:t>ΑΝΑΣΤΑΣΙΟΣ ΜΕΓΑΛΟΜΥΣΤΑΚΑΣ:</w:t>
      </w:r>
      <w:r>
        <w:rPr>
          <w:rFonts w:eastAsia="Times New Roman" w:cs="Times New Roman"/>
          <w:szCs w:val="24"/>
        </w:rPr>
        <w:t xml:space="preserve"> Ευχαριστώ, κυρία Πρόεδρε.</w:t>
      </w:r>
    </w:p>
    <w:p w14:paraId="09A3F4B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Δεν θα έπαιρνα τον λόγο σήμερα. Ο λόγος όμως που ανέβηκα σε αυτό το Βήμα είναι για να δείξουμε ότι δεν είμαστε μηδενιστές στην Ένω</w:t>
      </w:r>
      <w:r>
        <w:rPr>
          <w:rFonts w:eastAsia="Times New Roman" w:cs="Times New Roman"/>
          <w:szCs w:val="24"/>
        </w:rPr>
        <w:t>ση Κεντρώων και ότι ελέγχουμε προσεκτικά όλα τα νομοσχέδια. Αλλάζουμε την πρόθεση και θα ψηφίσουμε «</w:t>
      </w:r>
      <w:r>
        <w:rPr>
          <w:rFonts w:eastAsia="Times New Roman" w:cs="Times New Roman"/>
          <w:szCs w:val="24"/>
        </w:rPr>
        <w:t>παρών</w:t>
      </w:r>
      <w:r>
        <w:rPr>
          <w:rFonts w:eastAsia="Times New Roman" w:cs="Times New Roman"/>
          <w:szCs w:val="24"/>
        </w:rPr>
        <w:t>» και επί της αρχής θα ψηφίσουμε «</w:t>
      </w:r>
      <w:r>
        <w:rPr>
          <w:rFonts w:eastAsia="Times New Roman" w:cs="Times New Roman"/>
          <w:szCs w:val="24"/>
        </w:rPr>
        <w:t>ναι</w:t>
      </w:r>
      <w:r>
        <w:rPr>
          <w:rFonts w:eastAsia="Times New Roman" w:cs="Times New Roman"/>
          <w:szCs w:val="24"/>
        </w:rPr>
        <w:t xml:space="preserve">» σε αυτό το νομοσχέδιο, κι αυτό γιατί έχουμε δει ότι έχουν γίνει αρκετά σωστά βήματα από το Υπουργείο Τουρισμού. </w:t>
      </w:r>
    </w:p>
    <w:p w14:paraId="09A3F4B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σε καμμία περίπτωση, αυτό δεν φθάνει. Ο τουρισμός έχει αναπτυχθεί τα τελευταία χρόνια, με ρυθμούς όμως που εμάς δεν μας ικανοποιούν. Διότι αν λάβουμε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το τι γίνεται στις γειτονικές χώρες, θα έπρεπε να υπάρχει ακόμη μεγαλύτερη ανάπτυξη,</w:t>
      </w:r>
      <w:r>
        <w:rPr>
          <w:rFonts w:eastAsia="Times New Roman" w:cs="Times New Roman"/>
          <w:szCs w:val="24"/>
        </w:rPr>
        <w:t xml:space="preserve"> θα έπρεπε να βλέπουμε τουρίστες σε μεγαλύτερη περίοδο του χρόνου και όχι μόνο τους θερινούς μήνες, όπως γίνεται κυρίως στην Ελλάδα. </w:t>
      </w:r>
    </w:p>
    <w:p w14:paraId="09A3F4B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επομένως, βλέπουμε θετικά το να λαμβάνονται μέτρα που έπρεπε να έχουν ληφθεί εδώ και πάρα πολλά χρόνια, για να αναπ</w:t>
      </w:r>
      <w:r>
        <w:rPr>
          <w:rFonts w:eastAsia="Times New Roman" w:cs="Times New Roman"/>
          <w:szCs w:val="24"/>
        </w:rPr>
        <w:t>τύξουμε άλλα είδη τουρισμού, όπως ο θεματικός τουρισμός. Το θετικό με τη χώρα μας είναι ενδεχομένως και ο γεωγραφικός της χαρακτήρας. Δηλαδή μπορεί να έλθει κάποιος άνθρωπος, να ξεκινήσει από τον Έβρο και να έχει γυρίσει όλη την Ελλάδα σε πολύ λίγες μέρες,</w:t>
      </w:r>
      <w:r>
        <w:rPr>
          <w:rFonts w:eastAsia="Times New Roman" w:cs="Times New Roman"/>
          <w:szCs w:val="24"/>
        </w:rPr>
        <w:t xml:space="preserve"> με μικρές αποστάσεις. Μπορεί να ξεκινήσει να δει τις ομορφιές της φύσης, στο Δέλτα του Έβρου, να παρακολουθήσει τα πτηνά ή τα άλλα ζώα του υδροβιότοπου, να πάει για καταδύσεις στη Σαμοθράκη, να δει την παλιά πόλη στην Ξάνθη, τον ιστορικό τουρισμό, να δει </w:t>
      </w:r>
      <w:r>
        <w:rPr>
          <w:rFonts w:eastAsia="Times New Roman" w:cs="Times New Roman"/>
          <w:szCs w:val="24"/>
        </w:rPr>
        <w:t xml:space="preserve">τα μουσεία, να πάει για ψάρεμα, όπως έχει αναπτυχθεί σήμερα ο αλιευτικός τουρισμός στην Καβάλα, να περάσει από τις Σέρρες, να δει το σπήλαιο της </w:t>
      </w:r>
      <w:proofErr w:type="spellStart"/>
      <w:r>
        <w:rPr>
          <w:rFonts w:eastAsia="Times New Roman" w:cs="Times New Roman"/>
          <w:szCs w:val="24"/>
        </w:rPr>
        <w:t>Αλιστράτης</w:t>
      </w:r>
      <w:proofErr w:type="spellEnd"/>
      <w:r>
        <w:rPr>
          <w:rFonts w:eastAsia="Times New Roman" w:cs="Times New Roman"/>
          <w:szCs w:val="24"/>
        </w:rPr>
        <w:t>, μακάρι να έχει γίνει επισκέψιμος και ο Τ</w:t>
      </w:r>
      <w:r w:rsidRPr="007B4125">
        <w:rPr>
          <w:rFonts w:eastAsia="Times New Roman" w:cs="Times New Roman"/>
          <w:szCs w:val="24"/>
        </w:rPr>
        <w:t xml:space="preserve">ύμβος </w:t>
      </w:r>
      <w:proofErr w:type="spellStart"/>
      <w:r>
        <w:rPr>
          <w:rFonts w:eastAsia="Times New Roman" w:cs="Times New Roman"/>
          <w:szCs w:val="24"/>
        </w:rPr>
        <w:t>Κ</w:t>
      </w:r>
      <w:r w:rsidRPr="007B4125">
        <w:rPr>
          <w:rFonts w:eastAsia="Times New Roman" w:cs="Times New Roman"/>
          <w:szCs w:val="24"/>
        </w:rPr>
        <w:t>αστά</w:t>
      </w:r>
      <w:proofErr w:type="spellEnd"/>
      <w:r>
        <w:rPr>
          <w:rFonts w:eastAsia="Times New Roman" w:cs="Times New Roman"/>
          <w:szCs w:val="24"/>
        </w:rPr>
        <w:t xml:space="preserve">, ώστε να εκμεταλλευτούμε και αυτόν τον αρχαιολογικό τουρισμό. Θα μπορούσε να πάει στη Χαλκιδική να δει τα ωραία μέρη, να πάει στο Κιλκίς να κάνει ιππασία. Έχουμε πάρα πολλά να δώσουμε, αλλά για να τα δώσουμε πρέπει να τα κάνουμε και ελκυστικά. </w:t>
      </w:r>
    </w:p>
    <w:p w14:paraId="09A3F4B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για ν</w:t>
      </w:r>
      <w:r>
        <w:rPr>
          <w:rFonts w:eastAsia="Times New Roman" w:cs="Times New Roman"/>
          <w:szCs w:val="24"/>
        </w:rPr>
        <w:t>α βρεθείς στη θάλασσα από τα σύνορα της Βουλγαρίας πρέπει να πας μέσω Θεσσαλονίκης, ενώ θα έπρεπε να υπάρχει δρόμος που να τα συνδέει άμεσα –πράγμα που δεν έχει συμβεί, παρά τις πιέσεις που έχει δεχτεί και η σημερινή Κυβέρνηση αλλά και η προηγούμενη από τα</w:t>
      </w:r>
      <w:r>
        <w:rPr>
          <w:rFonts w:eastAsia="Times New Roman" w:cs="Times New Roman"/>
          <w:szCs w:val="24"/>
        </w:rPr>
        <w:t xml:space="preserve"> κόμματα της Αντιπολίτευσης, καθώς κι εμείς έχουμε κάνει ερώτηση γι’ αυτόν τον οδικό άξονα- δεν φθάνει μόνο να υπάρχουν νομοθεσίες, που θα ρυθμίζουν τον τουρισμό.</w:t>
      </w:r>
    </w:p>
    <w:p w14:paraId="09A3F4B8" w14:textId="77777777" w:rsidR="00D269F7" w:rsidRDefault="006C352B">
      <w:pPr>
        <w:spacing w:line="600" w:lineRule="auto"/>
        <w:ind w:firstLine="720"/>
        <w:contextualSpacing/>
        <w:jc w:val="both"/>
        <w:rPr>
          <w:rFonts w:eastAsia="Times New Roman"/>
          <w:szCs w:val="24"/>
        </w:rPr>
      </w:pPr>
      <w:r>
        <w:rPr>
          <w:rFonts w:eastAsia="Times New Roman"/>
          <w:szCs w:val="24"/>
        </w:rPr>
        <w:t>Θα πρέπει να αναπτυχθεί η Ελλάδα μας σ’ όλους τους τομείς, έτσι ώστε όχι μόνο να γίνουν δρόμο</w:t>
      </w:r>
      <w:r>
        <w:rPr>
          <w:rFonts w:eastAsia="Times New Roman"/>
          <w:szCs w:val="24"/>
        </w:rPr>
        <w:t>ι και αεροδρόμια για να πηγαίνουμε εύκολα -που είμαστε πολύ πίσω σ’ αυτά- αλλά θα πρέπει να έχουμε και ένα φορολογικό περιβάλλον που θα επιτρέπει τις επενδύσεις στα τουριστικά, στην εστίαση, σε ό,τι μπορεί να μας δώσει μια ώθηση για να βγούμε απ’ αυτήν την</w:t>
      </w:r>
      <w:r>
        <w:rPr>
          <w:rFonts w:eastAsia="Times New Roman"/>
          <w:szCs w:val="24"/>
        </w:rPr>
        <w:t xml:space="preserve"> κρίση, πράγμα που δεν γίνεται.</w:t>
      </w:r>
    </w:p>
    <w:p w14:paraId="09A3F4B9"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Εσείς αυτό που κάνετε είναι να μας δηλώνετε την πρόθεσή σας, την καλή πρόθεση να αναπτυχθούν κάποια πράγματα. Μόνο με ευχολόγια αυτό δεν γίνεται. </w:t>
      </w:r>
    </w:p>
    <w:p w14:paraId="09A3F4BA" w14:textId="77777777" w:rsidR="00D269F7" w:rsidRDefault="006C352B">
      <w:pPr>
        <w:spacing w:line="600" w:lineRule="auto"/>
        <w:ind w:firstLine="720"/>
        <w:contextualSpacing/>
        <w:jc w:val="both"/>
        <w:rPr>
          <w:rFonts w:eastAsia="Times New Roman"/>
          <w:szCs w:val="24"/>
        </w:rPr>
      </w:pPr>
      <w:r>
        <w:rPr>
          <w:rFonts w:eastAsia="Times New Roman"/>
          <w:szCs w:val="24"/>
        </w:rPr>
        <w:lastRenderedPageBreak/>
        <w:t xml:space="preserve">Αυτός είναι ο λόγος που εμείς ζητάμε να υπάρξει συνεργασία μεταξύ όλων των </w:t>
      </w:r>
      <w:r>
        <w:rPr>
          <w:rFonts w:eastAsia="Times New Roman"/>
          <w:szCs w:val="24"/>
        </w:rPr>
        <w:t>Υπουργείων, αναγνωρίζοντας βεβαίως τη σωστή στάση που υπάρχει από το Υπουργείο Τουρισμού, έτσι ώστε να δώσουμε στον κόσμο πιο εύκολα αυτά που έχουμε, γιατί είμαστε πολύ τυχεροί που έχουμε αυτή την κληρονομιά. Μπορούμε να αναπτύξουμε τον εκκλησιαστικό τουρι</w:t>
      </w:r>
      <w:r>
        <w:rPr>
          <w:rFonts w:eastAsia="Times New Roman"/>
          <w:szCs w:val="24"/>
        </w:rPr>
        <w:t xml:space="preserve">σμό, τον ιστορικό τουρισμό. </w:t>
      </w:r>
    </w:p>
    <w:p w14:paraId="09A3F4BB" w14:textId="77777777" w:rsidR="00D269F7" w:rsidRDefault="006C352B">
      <w:pPr>
        <w:spacing w:line="600" w:lineRule="auto"/>
        <w:ind w:firstLine="720"/>
        <w:contextualSpacing/>
        <w:jc w:val="both"/>
        <w:rPr>
          <w:rFonts w:eastAsia="Times New Roman"/>
          <w:szCs w:val="24"/>
        </w:rPr>
      </w:pPr>
      <w:r>
        <w:rPr>
          <w:rFonts w:eastAsia="Times New Roman"/>
          <w:szCs w:val="24"/>
        </w:rPr>
        <w:t>Υπάρχουν τομείς και κλάδοι του τουρισμού που δεν μπορούμε να τους αγγίξουμε, γιατί δεν υπάρχουν οι απαραίτητες δομές που θα τους προωθήσουν. Δεν έχει γίνει η απαραίτητη προεργασία, έτσι ώστε αυτά να τα συντηρήσουμε και να τα αν</w:t>
      </w:r>
      <w:r>
        <w:rPr>
          <w:rFonts w:eastAsia="Times New Roman"/>
          <w:szCs w:val="24"/>
        </w:rPr>
        <w:t xml:space="preserve">αδείξουμε. Υπάρχουν αρχαιολογικοί χώροι που δυστυχώς καταρρέουν. Φυτρώνουν χόρτα και βρύα στις πέτρες και στα κεραμίδια τους. </w:t>
      </w:r>
    </w:p>
    <w:p w14:paraId="09A3F4BC"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Όλα αυτά δεν λύνονται μόνο με προθέσεις. Αυτό θα ήταν καλό αν ήσασταν αντιπολίτευση και λέγατε «όταν θα γίνουμε κυβέρνηση, εμείς </w:t>
      </w:r>
      <w:r>
        <w:rPr>
          <w:rFonts w:eastAsia="Times New Roman"/>
          <w:szCs w:val="24"/>
        </w:rPr>
        <w:t>θα κάνουμε το ένα ή το άλλο», πράγμα που δεν συμβαίνει σήμερα. Είστε Κυβέρνηση.</w:t>
      </w:r>
    </w:p>
    <w:p w14:paraId="09A3F4BD" w14:textId="77777777" w:rsidR="00D269F7" w:rsidRDefault="006C352B">
      <w:pPr>
        <w:spacing w:line="600" w:lineRule="auto"/>
        <w:ind w:firstLine="720"/>
        <w:contextualSpacing/>
        <w:jc w:val="both"/>
        <w:rPr>
          <w:rFonts w:eastAsia="Times New Roman"/>
          <w:szCs w:val="24"/>
        </w:rPr>
      </w:pPr>
      <w:r>
        <w:rPr>
          <w:rFonts w:eastAsia="Times New Roman"/>
          <w:szCs w:val="24"/>
        </w:rPr>
        <w:t>Άκουσα τον εισηγητή σας να λέει ότι έχει αργήσει αυτό το νομοσχέδιο και ότι έπρεπε να είχε έλθει δεκάδες χρόνια πριν. Είστε τρία χρόνια εδώ και ξέρετε πολύ καλά ότι ο τουρισμός</w:t>
      </w:r>
      <w:r>
        <w:rPr>
          <w:rFonts w:eastAsia="Times New Roman"/>
          <w:szCs w:val="24"/>
        </w:rPr>
        <w:t xml:space="preserve"> είναι ο βασικός πυλώνας, στον οποίον θα στηριχθεί η ελληνική οικονομία μαζί με άλλους όπως είναι ο αγροτικός τομέας, όπως είναι η αξιοποίηση του εργατικού δυναμικού και κυρίως του επιστημονικού δυναμικού που φεύγει στο εξωτερικό. Μάλιστα, αν είχατε ένα σχ</w:t>
      </w:r>
      <w:r>
        <w:rPr>
          <w:rFonts w:eastAsia="Times New Roman"/>
          <w:szCs w:val="24"/>
        </w:rPr>
        <w:t>έδιο που θα ενοποιούσε ή θα έφερνε σε συνεργασία όλους αυτούς τους πυλώνες που θα έπρεπε να εκμεταλλευτούμε, τότε τα αποτελέσματα για την οικονομία μας θα ήταν εκπληκτικά. Θα μπορούσαμε να έχουμε βγει απ’ αυτή την κρίση καιρό πριν. Εσείς λέτε ότι μας βγάλα</w:t>
      </w:r>
      <w:r>
        <w:rPr>
          <w:rFonts w:eastAsia="Times New Roman"/>
          <w:szCs w:val="24"/>
        </w:rPr>
        <w:t>τε από τα μνημόνια εδώ και εκατό και κάτι μέρες. Όμως, δεν τα έχουμε εκμεταλλευτεί όλα αυτά.</w:t>
      </w:r>
    </w:p>
    <w:p w14:paraId="09A3F4BE" w14:textId="77777777" w:rsidR="00D269F7" w:rsidRDefault="006C352B">
      <w:pPr>
        <w:spacing w:line="600" w:lineRule="auto"/>
        <w:ind w:firstLine="720"/>
        <w:contextualSpacing/>
        <w:jc w:val="both"/>
        <w:rPr>
          <w:rFonts w:eastAsia="Times New Roman"/>
          <w:szCs w:val="24"/>
        </w:rPr>
      </w:pPr>
      <w:r>
        <w:rPr>
          <w:rFonts w:eastAsia="Times New Roman"/>
          <w:szCs w:val="24"/>
        </w:rPr>
        <w:t>Γνωρίζω πολύ καλά ότι τα προηγούμενα χρόνια η αξιοποίηση του τουρισμού κυμαινόταν στο απόλυτο σκοτάδι, αλλά αυτό δεν δικαιολογεί και εσάς. Για να αναπτυχθεί ο αθλη</w:t>
      </w:r>
      <w:r>
        <w:rPr>
          <w:rFonts w:eastAsia="Times New Roman"/>
          <w:szCs w:val="24"/>
        </w:rPr>
        <w:t xml:space="preserve">τικός τουρισμός, θα πρέπει να εκμεταλλευτούμε τις αθλητικές εγκαταστάσεις. Στις Σέρρες έχουμε ένα κλειστό κολυμβητήριο που φτιάχνεται από το 2004 και ένα κλειστό γυμναστήριο που και αυτό έπρεπε να είχε φτιαχτεί το 2004. Αυτά σαπίζουν και πέφτουν. Βλέπουμε </w:t>
      </w:r>
      <w:r>
        <w:rPr>
          <w:rFonts w:eastAsia="Times New Roman"/>
          <w:szCs w:val="24"/>
        </w:rPr>
        <w:t xml:space="preserve">στην Αθήνα τις ολυμπιακές εγκαταστάσεις να είναι σε πολύ άσχημη κατάσταση. Πώς θέλετε να αναπτυχθεί ο τουρισμός μόνο με αυτό το νομοσχέδιο; Επομένως πρέπει να κάνετε συνδυαστική δουλειά. </w:t>
      </w:r>
    </w:p>
    <w:p w14:paraId="09A3F4BF" w14:textId="77777777" w:rsidR="00D269F7" w:rsidRDefault="006C352B">
      <w:pPr>
        <w:spacing w:line="600" w:lineRule="auto"/>
        <w:ind w:firstLine="720"/>
        <w:contextualSpacing/>
        <w:jc w:val="both"/>
        <w:rPr>
          <w:rFonts w:eastAsia="Times New Roman"/>
          <w:szCs w:val="24"/>
        </w:rPr>
      </w:pPr>
      <w:r>
        <w:rPr>
          <w:rFonts w:eastAsia="Times New Roman"/>
          <w:szCs w:val="24"/>
        </w:rPr>
        <w:t>Μιλάμε για ιστορικό τουρισμό κι εσείς δεν αναδεικνύετε τα μνημεία μα</w:t>
      </w:r>
      <w:r>
        <w:rPr>
          <w:rFonts w:eastAsia="Times New Roman"/>
          <w:szCs w:val="24"/>
        </w:rPr>
        <w:t>ς. Μιλάμε για περιβαλλοντικό τουρισμό. Μιλάω με παραδείγματα από τον τόπο μου γιατί οι Σέρρες είναι προικισμένες, όπως και όλη η Ελλάδα. Αν έλθετε στο λιμάνι της Κερκίνης, θα φρίξετε. Μιλάω απλά, αλλά μεταφέρω τα λόγια των συμπολιτών μου.</w:t>
      </w:r>
    </w:p>
    <w:p w14:paraId="09A3F4C0"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Δεν έρχεται έτσι </w:t>
      </w:r>
      <w:r>
        <w:rPr>
          <w:rFonts w:eastAsia="Times New Roman"/>
          <w:szCs w:val="24"/>
        </w:rPr>
        <w:t xml:space="preserve">η ανάπτυξη στον θεματικό τουρισμό σε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περίπτωση. Θα έπρεπε να δημιουργήσετε ένα ολοκληρωτικό πλάνο, το οποίο θα φέρει επιτέλους κάποια στιγμή σ’ αυτήν τη χώρα τους Υπουργούς σ’ ένα τραπέζι για να κάνουν ουσιαστικό διάλογο, με σκοπό να δώσουν λύσεις σ</w:t>
      </w:r>
      <w:r>
        <w:rPr>
          <w:rFonts w:eastAsia="Times New Roman"/>
          <w:szCs w:val="24"/>
        </w:rPr>
        <w:t>τα προβλήματα που ταλανίζουν αυτή τη χώρα.</w:t>
      </w:r>
    </w:p>
    <w:p w14:paraId="09A3F4C1"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Είμαστε</w:t>
      </w:r>
      <w:r w:rsidRPr="00BE5B8A">
        <w:rPr>
          <w:rFonts w:eastAsia="Times New Roman"/>
          <w:szCs w:val="24"/>
        </w:rPr>
        <w:t xml:space="preserve"> πολύ τυχερ</w:t>
      </w:r>
      <w:r>
        <w:rPr>
          <w:rFonts w:eastAsia="Times New Roman"/>
          <w:szCs w:val="24"/>
        </w:rPr>
        <w:t>οί –το</w:t>
      </w:r>
      <w:r w:rsidRPr="00BE5B8A">
        <w:rPr>
          <w:rFonts w:eastAsia="Times New Roman"/>
          <w:szCs w:val="24"/>
        </w:rPr>
        <w:t xml:space="preserve"> επαναλαμβάνω</w:t>
      </w:r>
      <w:r>
        <w:rPr>
          <w:rFonts w:eastAsia="Times New Roman"/>
          <w:szCs w:val="24"/>
        </w:rPr>
        <w:t xml:space="preserve">- </w:t>
      </w:r>
      <w:r w:rsidRPr="00BE5B8A">
        <w:rPr>
          <w:rFonts w:eastAsia="Times New Roman"/>
          <w:szCs w:val="24"/>
        </w:rPr>
        <w:t xml:space="preserve">που ζούμε στην Ελλάδα </w:t>
      </w:r>
      <w:r>
        <w:rPr>
          <w:rFonts w:eastAsia="Times New Roman"/>
          <w:szCs w:val="24"/>
        </w:rPr>
        <w:t xml:space="preserve">μας, που έχει τόσα μέρη </w:t>
      </w:r>
      <w:r w:rsidRPr="00BE5B8A">
        <w:rPr>
          <w:rFonts w:eastAsia="Times New Roman"/>
          <w:szCs w:val="24"/>
        </w:rPr>
        <w:t>να δείξει</w:t>
      </w:r>
      <w:r>
        <w:rPr>
          <w:rFonts w:eastAsia="Times New Roman"/>
          <w:szCs w:val="24"/>
        </w:rPr>
        <w:t>,</w:t>
      </w:r>
      <w:r w:rsidRPr="00BE5B8A">
        <w:rPr>
          <w:rFonts w:eastAsia="Times New Roman"/>
          <w:szCs w:val="24"/>
        </w:rPr>
        <w:t xml:space="preserve"> τόσα μνημεία</w:t>
      </w:r>
      <w:r>
        <w:rPr>
          <w:rFonts w:eastAsia="Times New Roman"/>
          <w:szCs w:val="24"/>
        </w:rPr>
        <w:t>,</w:t>
      </w:r>
      <w:r w:rsidRPr="00BE5B8A">
        <w:rPr>
          <w:rFonts w:eastAsia="Times New Roman"/>
          <w:szCs w:val="24"/>
        </w:rPr>
        <w:t xml:space="preserve"> τέτοια ιστορία</w:t>
      </w:r>
      <w:r>
        <w:rPr>
          <w:rFonts w:eastAsia="Times New Roman"/>
          <w:szCs w:val="24"/>
        </w:rPr>
        <w:t>.</w:t>
      </w:r>
      <w:r w:rsidRPr="00BE5B8A">
        <w:rPr>
          <w:rFonts w:eastAsia="Times New Roman"/>
          <w:szCs w:val="24"/>
        </w:rPr>
        <w:t xml:space="preserve"> </w:t>
      </w:r>
      <w:r>
        <w:rPr>
          <w:rFonts w:eastAsia="Times New Roman"/>
          <w:szCs w:val="24"/>
        </w:rPr>
        <w:t>Α</w:t>
      </w:r>
      <w:r w:rsidRPr="00BE5B8A">
        <w:rPr>
          <w:rFonts w:eastAsia="Times New Roman"/>
          <w:szCs w:val="24"/>
        </w:rPr>
        <w:t xml:space="preserve">ν θέλουμε να είμαστε </w:t>
      </w:r>
      <w:r>
        <w:rPr>
          <w:rFonts w:eastAsia="Times New Roman"/>
          <w:szCs w:val="24"/>
        </w:rPr>
        <w:t>αντάξιοι</w:t>
      </w:r>
      <w:r w:rsidRPr="00BE5B8A">
        <w:rPr>
          <w:rFonts w:eastAsia="Times New Roman"/>
          <w:szCs w:val="24"/>
        </w:rPr>
        <w:t xml:space="preserve"> </w:t>
      </w:r>
      <w:r>
        <w:rPr>
          <w:rFonts w:eastAsia="Times New Roman"/>
          <w:szCs w:val="24"/>
        </w:rPr>
        <w:t>όλων αυτών,</w:t>
      </w:r>
      <w:r w:rsidRPr="00BE5B8A">
        <w:rPr>
          <w:rFonts w:eastAsia="Times New Roman"/>
          <w:szCs w:val="24"/>
        </w:rPr>
        <w:t xml:space="preserve"> θα πρέπει να </w:t>
      </w:r>
      <w:r>
        <w:rPr>
          <w:rFonts w:eastAsia="Times New Roman"/>
          <w:szCs w:val="24"/>
        </w:rPr>
        <w:t>δράσουμε</w:t>
      </w:r>
      <w:r w:rsidRPr="00BE5B8A">
        <w:rPr>
          <w:rFonts w:eastAsia="Times New Roman"/>
          <w:szCs w:val="24"/>
        </w:rPr>
        <w:t xml:space="preserve"> με σοβαρότητα</w:t>
      </w:r>
      <w:r>
        <w:rPr>
          <w:rFonts w:eastAsia="Times New Roman"/>
          <w:szCs w:val="24"/>
        </w:rPr>
        <w:t>, βάζοντα</w:t>
      </w:r>
      <w:r>
        <w:rPr>
          <w:rFonts w:eastAsia="Times New Roman"/>
          <w:szCs w:val="24"/>
        </w:rPr>
        <w:t>ς στην</w:t>
      </w:r>
      <w:r w:rsidRPr="00BE5B8A">
        <w:rPr>
          <w:rFonts w:eastAsia="Times New Roman"/>
          <w:szCs w:val="24"/>
        </w:rPr>
        <w:t xml:space="preserve"> άκρη το πολιτικό όφελος και γενικότερα τα πολιτικά κόμματα</w:t>
      </w:r>
      <w:r>
        <w:rPr>
          <w:rFonts w:eastAsia="Times New Roman"/>
          <w:szCs w:val="24"/>
        </w:rPr>
        <w:t>,</w:t>
      </w:r>
      <w:r w:rsidRPr="00BE5B8A">
        <w:rPr>
          <w:rFonts w:eastAsia="Times New Roman"/>
          <w:szCs w:val="24"/>
        </w:rPr>
        <w:t xml:space="preserve"> έχοντας ως μόνο στόχο το να έρθουμε και να τα δείξουμε όλα αυτά και να προσελκύσουμε κόσμο</w:t>
      </w:r>
      <w:r>
        <w:rPr>
          <w:rFonts w:eastAsia="Times New Roman"/>
          <w:szCs w:val="24"/>
        </w:rPr>
        <w:t>,</w:t>
      </w:r>
      <w:r w:rsidRPr="00BE5B8A">
        <w:rPr>
          <w:rFonts w:eastAsia="Times New Roman"/>
          <w:szCs w:val="24"/>
        </w:rPr>
        <w:t xml:space="preserve"> έτσι ώστε να μην έχουμε τουρισμό ανάλογο μιας μεγάλης πόλης</w:t>
      </w:r>
      <w:r>
        <w:rPr>
          <w:rFonts w:eastAsia="Times New Roman"/>
          <w:szCs w:val="24"/>
        </w:rPr>
        <w:t>,</w:t>
      </w:r>
      <w:r w:rsidRPr="00BE5B8A">
        <w:rPr>
          <w:rFonts w:eastAsia="Times New Roman"/>
          <w:szCs w:val="24"/>
        </w:rPr>
        <w:t xml:space="preserve"> όπως είναι σήμερα</w:t>
      </w:r>
      <w:r>
        <w:rPr>
          <w:rFonts w:eastAsia="Times New Roman"/>
          <w:szCs w:val="24"/>
        </w:rPr>
        <w:t>.</w:t>
      </w:r>
      <w:r w:rsidRPr="00BE5B8A">
        <w:rPr>
          <w:rFonts w:eastAsia="Times New Roman"/>
          <w:szCs w:val="24"/>
        </w:rPr>
        <w:t xml:space="preserve"> </w:t>
      </w:r>
    </w:p>
    <w:p w14:paraId="09A3F4C2"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Θ</w:t>
      </w:r>
      <w:r w:rsidRPr="00BE5B8A">
        <w:rPr>
          <w:rFonts w:eastAsia="Times New Roman"/>
          <w:szCs w:val="24"/>
        </w:rPr>
        <w:t xml:space="preserve">α έπρεπε </w:t>
      </w:r>
      <w:r>
        <w:rPr>
          <w:rFonts w:eastAsia="Times New Roman"/>
          <w:szCs w:val="24"/>
        </w:rPr>
        <w:t>δώδεκα</w:t>
      </w:r>
      <w:r w:rsidRPr="00BE5B8A">
        <w:rPr>
          <w:rFonts w:eastAsia="Times New Roman"/>
          <w:szCs w:val="24"/>
        </w:rPr>
        <w:t xml:space="preserve"> μήνες το</w:t>
      </w:r>
      <w:r>
        <w:rPr>
          <w:rFonts w:eastAsia="Times New Roman"/>
          <w:szCs w:val="24"/>
        </w:rPr>
        <w:t>ν</w:t>
      </w:r>
      <w:r w:rsidRPr="00BE5B8A">
        <w:rPr>
          <w:rFonts w:eastAsia="Times New Roman"/>
          <w:szCs w:val="24"/>
        </w:rPr>
        <w:t xml:space="preserve"> χρόνο η Ελλάδα μας να κατακλύζεται από τουρίστες και όχι μόνο τα μεγάλα κέντρα τουρισμού που είναι </w:t>
      </w:r>
      <w:r>
        <w:rPr>
          <w:rFonts w:eastAsia="Times New Roman"/>
          <w:szCs w:val="24"/>
        </w:rPr>
        <w:t xml:space="preserve">προβεβλημένα μέχρι </w:t>
      </w:r>
      <w:r w:rsidRPr="00BE5B8A">
        <w:rPr>
          <w:rFonts w:eastAsia="Times New Roman"/>
          <w:szCs w:val="24"/>
        </w:rPr>
        <w:t>σήμερα</w:t>
      </w:r>
      <w:r>
        <w:rPr>
          <w:rFonts w:eastAsia="Times New Roman"/>
          <w:szCs w:val="24"/>
        </w:rPr>
        <w:t>, αλλά ακόμα και το πιο απλό</w:t>
      </w:r>
      <w:r w:rsidRPr="00BE5B8A">
        <w:rPr>
          <w:rFonts w:eastAsia="Times New Roman"/>
          <w:szCs w:val="24"/>
        </w:rPr>
        <w:t xml:space="preserve"> χωριό</w:t>
      </w:r>
      <w:r>
        <w:rPr>
          <w:rFonts w:eastAsia="Times New Roman"/>
          <w:szCs w:val="24"/>
        </w:rPr>
        <w:t>.</w:t>
      </w:r>
      <w:r w:rsidRPr="00BE5B8A">
        <w:rPr>
          <w:rFonts w:eastAsia="Times New Roman"/>
          <w:szCs w:val="24"/>
        </w:rPr>
        <w:t xml:space="preserve"> </w:t>
      </w:r>
      <w:r>
        <w:rPr>
          <w:rFonts w:eastAsia="Times New Roman"/>
          <w:szCs w:val="24"/>
        </w:rPr>
        <w:t>Γ</w:t>
      </w:r>
      <w:r w:rsidRPr="00BE5B8A">
        <w:rPr>
          <w:rFonts w:eastAsia="Times New Roman"/>
          <w:szCs w:val="24"/>
        </w:rPr>
        <w:t xml:space="preserve">ιατί όλα τα μέρη και όλοι οι κάτοικοι αυτής της χώρας </w:t>
      </w:r>
      <w:r>
        <w:rPr>
          <w:rFonts w:eastAsia="Times New Roman"/>
          <w:szCs w:val="24"/>
        </w:rPr>
        <w:t xml:space="preserve">–οι </w:t>
      </w:r>
      <w:r w:rsidRPr="00BE5B8A">
        <w:rPr>
          <w:rFonts w:eastAsia="Times New Roman"/>
          <w:szCs w:val="24"/>
        </w:rPr>
        <w:t>φιλόξενοι κάτοικοι αυτής τ</w:t>
      </w:r>
      <w:r w:rsidRPr="00BE5B8A">
        <w:rPr>
          <w:rFonts w:eastAsia="Times New Roman"/>
          <w:szCs w:val="24"/>
        </w:rPr>
        <w:t>ης χώρας</w:t>
      </w:r>
      <w:r>
        <w:rPr>
          <w:rFonts w:eastAsia="Times New Roman"/>
          <w:szCs w:val="24"/>
        </w:rPr>
        <w:t>-</w:t>
      </w:r>
      <w:r w:rsidRPr="00BE5B8A">
        <w:rPr>
          <w:rFonts w:eastAsia="Times New Roman"/>
          <w:szCs w:val="24"/>
        </w:rPr>
        <w:t xml:space="preserve"> έχουν να δώσουν κάτι</w:t>
      </w:r>
      <w:r>
        <w:rPr>
          <w:rFonts w:eastAsia="Times New Roman"/>
          <w:szCs w:val="24"/>
        </w:rPr>
        <w:t>. Είναι όλοι</w:t>
      </w:r>
      <w:r w:rsidRPr="00BE5B8A">
        <w:rPr>
          <w:rFonts w:eastAsia="Times New Roman"/>
          <w:szCs w:val="24"/>
        </w:rPr>
        <w:t xml:space="preserve"> πρέσβ</w:t>
      </w:r>
      <w:r>
        <w:rPr>
          <w:rFonts w:eastAsia="Times New Roman"/>
          <w:szCs w:val="24"/>
        </w:rPr>
        <w:t>ει</w:t>
      </w:r>
      <w:r w:rsidRPr="00BE5B8A">
        <w:rPr>
          <w:rFonts w:eastAsia="Times New Roman"/>
          <w:szCs w:val="24"/>
        </w:rPr>
        <w:t xml:space="preserve">ς της Ελλάδας μας και θα έπρεπε να </w:t>
      </w:r>
      <w:r>
        <w:rPr>
          <w:rFonts w:eastAsia="Times New Roman"/>
          <w:szCs w:val="24"/>
        </w:rPr>
        <w:t>δράσετε</w:t>
      </w:r>
      <w:r w:rsidRPr="00BE5B8A">
        <w:rPr>
          <w:rFonts w:eastAsia="Times New Roman"/>
          <w:szCs w:val="24"/>
        </w:rPr>
        <w:t xml:space="preserve"> ανάλογα </w:t>
      </w:r>
      <w:r>
        <w:rPr>
          <w:rFonts w:eastAsia="Times New Roman"/>
          <w:szCs w:val="24"/>
        </w:rPr>
        <w:t xml:space="preserve">για να το καταφέρουμε </w:t>
      </w:r>
      <w:r w:rsidRPr="00BE5B8A">
        <w:rPr>
          <w:rFonts w:eastAsia="Times New Roman"/>
          <w:szCs w:val="24"/>
        </w:rPr>
        <w:t>όλοι μαζί</w:t>
      </w:r>
      <w:r>
        <w:rPr>
          <w:rFonts w:eastAsia="Times New Roman"/>
          <w:szCs w:val="24"/>
        </w:rPr>
        <w:t>.</w:t>
      </w:r>
    </w:p>
    <w:p w14:paraId="09A3F4C3" w14:textId="77777777" w:rsidR="00D269F7" w:rsidRDefault="006C352B">
      <w:pPr>
        <w:tabs>
          <w:tab w:val="center" w:pos="4753"/>
          <w:tab w:val="left" w:pos="6156"/>
        </w:tabs>
        <w:spacing w:line="600" w:lineRule="auto"/>
        <w:ind w:firstLine="720"/>
        <w:contextualSpacing/>
        <w:jc w:val="both"/>
        <w:rPr>
          <w:rFonts w:eastAsia="Times New Roman"/>
          <w:szCs w:val="24"/>
        </w:rPr>
      </w:pPr>
      <w:r w:rsidRPr="00BE5B8A">
        <w:rPr>
          <w:rFonts w:eastAsia="Times New Roman"/>
          <w:szCs w:val="24"/>
        </w:rPr>
        <w:t>Αυτός είναι ο λόγος</w:t>
      </w:r>
      <w:r>
        <w:rPr>
          <w:rFonts w:eastAsia="Times New Roman"/>
          <w:szCs w:val="24"/>
        </w:rPr>
        <w:t>,</w:t>
      </w:r>
      <w:r w:rsidRPr="00BE5B8A">
        <w:rPr>
          <w:rFonts w:eastAsia="Times New Roman"/>
          <w:szCs w:val="24"/>
        </w:rPr>
        <w:t xml:space="preserve"> </w:t>
      </w:r>
      <w:r>
        <w:rPr>
          <w:rFonts w:eastAsia="Times New Roman"/>
          <w:szCs w:val="24"/>
        </w:rPr>
        <w:t>λ</w:t>
      </w:r>
      <w:r w:rsidRPr="00BE5B8A">
        <w:rPr>
          <w:rFonts w:eastAsia="Times New Roman"/>
          <w:szCs w:val="24"/>
        </w:rPr>
        <w:t>οιπόν</w:t>
      </w:r>
      <w:r>
        <w:rPr>
          <w:rFonts w:eastAsia="Times New Roman"/>
          <w:szCs w:val="24"/>
        </w:rPr>
        <w:t>,</w:t>
      </w:r>
      <w:r w:rsidRPr="00BE5B8A">
        <w:rPr>
          <w:rFonts w:eastAsia="Times New Roman"/>
          <w:szCs w:val="24"/>
        </w:rPr>
        <w:t xml:space="preserve"> που η Ένωση Κεντρώων</w:t>
      </w:r>
      <w:r>
        <w:rPr>
          <w:rFonts w:eastAsia="Times New Roman"/>
          <w:szCs w:val="24"/>
        </w:rPr>
        <w:t>,</w:t>
      </w:r>
      <w:r w:rsidRPr="00BE5B8A">
        <w:rPr>
          <w:rFonts w:eastAsia="Times New Roman"/>
          <w:szCs w:val="24"/>
        </w:rPr>
        <w:t xml:space="preserve"> θέλοντας να δείξει τη σύμπνοια της προς αυτόν τον μεγάλο σκοπό</w:t>
      </w:r>
      <w:r>
        <w:rPr>
          <w:rFonts w:eastAsia="Times New Roman"/>
          <w:szCs w:val="24"/>
        </w:rPr>
        <w:t>, ψηφίζει</w:t>
      </w:r>
      <w:r w:rsidRPr="00BE5B8A">
        <w:rPr>
          <w:rFonts w:eastAsia="Times New Roman"/>
          <w:szCs w:val="24"/>
        </w:rPr>
        <w:t xml:space="preserve"> </w:t>
      </w:r>
      <w:r>
        <w:rPr>
          <w:rFonts w:eastAsia="Times New Roman"/>
          <w:szCs w:val="24"/>
        </w:rPr>
        <w:t>«</w:t>
      </w:r>
      <w:r>
        <w:rPr>
          <w:rFonts w:eastAsia="Times New Roman"/>
          <w:szCs w:val="24"/>
        </w:rPr>
        <w:t>ν</w:t>
      </w:r>
      <w:r w:rsidRPr="00BE5B8A">
        <w:rPr>
          <w:rFonts w:eastAsia="Times New Roman"/>
          <w:szCs w:val="24"/>
        </w:rPr>
        <w:t>αι</w:t>
      </w:r>
      <w:r>
        <w:rPr>
          <w:rFonts w:eastAsia="Times New Roman"/>
          <w:szCs w:val="24"/>
        </w:rPr>
        <w:t>»</w:t>
      </w:r>
      <w:r w:rsidRPr="00BE5B8A">
        <w:rPr>
          <w:rFonts w:eastAsia="Times New Roman"/>
          <w:szCs w:val="24"/>
        </w:rPr>
        <w:t xml:space="preserve"> επί της αρχής</w:t>
      </w:r>
      <w:r>
        <w:rPr>
          <w:rFonts w:eastAsia="Times New Roman"/>
          <w:szCs w:val="24"/>
        </w:rPr>
        <w:t>.</w:t>
      </w:r>
    </w:p>
    <w:p w14:paraId="09A3F4C4" w14:textId="77777777" w:rsidR="00D269F7" w:rsidRDefault="006C352B">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Σας </w:t>
      </w:r>
      <w:r w:rsidRPr="00BE5B8A">
        <w:rPr>
          <w:rFonts w:eastAsia="Times New Roman"/>
          <w:szCs w:val="24"/>
        </w:rPr>
        <w:t>ευχαριστώ πολύ</w:t>
      </w:r>
      <w:r>
        <w:rPr>
          <w:rFonts w:eastAsia="Times New Roman"/>
          <w:szCs w:val="24"/>
        </w:rPr>
        <w:t>.</w:t>
      </w:r>
    </w:p>
    <w:p w14:paraId="09A3F4C5" w14:textId="77777777" w:rsidR="00D269F7" w:rsidRDefault="006C352B">
      <w:pPr>
        <w:spacing w:line="600" w:lineRule="auto"/>
        <w:ind w:firstLine="720"/>
        <w:contextualSpacing/>
        <w:jc w:val="both"/>
        <w:rPr>
          <w:rFonts w:eastAsia="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szCs w:val="24"/>
        </w:rPr>
        <w:t xml:space="preserve">Ο Βουλευτής Βοιωτίας της Νέας Δημοκρατίας κ. Ανδρέας </w:t>
      </w:r>
      <w:proofErr w:type="spellStart"/>
      <w:r>
        <w:rPr>
          <w:rFonts w:eastAsia="Times New Roman"/>
          <w:szCs w:val="24"/>
        </w:rPr>
        <w:t>Κουτσούμπας</w:t>
      </w:r>
      <w:proofErr w:type="spellEnd"/>
      <w:r>
        <w:rPr>
          <w:rFonts w:eastAsia="Times New Roman"/>
          <w:szCs w:val="24"/>
        </w:rPr>
        <w:t xml:space="preserve"> ζητεί άδεια ολιγοήμερης απουσίας στο εξωτερικό από 21-12-2018 έως 30-12-2018. Η Βουλή εγκρίνει; </w:t>
      </w:r>
    </w:p>
    <w:p w14:paraId="09A3F4C6" w14:textId="77777777" w:rsidR="00D269F7" w:rsidRDefault="006C352B">
      <w:pPr>
        <w:spacing w:line="600" w:lineRule="auto"/>
        <w:ind w:firstLine="720"/>
        <w:contextualSpacing/>
        <w:jc w:val="both"/>
        <w:rPr>
          <w:rFonts w:eastAsia="Times New Roman"/>
          <w:szCs w:val="24"/>
        </w:rPr>
      </w:pPr>
      <w:r>
        <w:rPr>
          <w:rFonts w:eastAsia="Times New Roman"/>
          <w:b/>
          <w:szCs w:val="24"/>
        </w:rPr>
        <w:t>ΟΛ</w:t>
      </w:r>
      <w:r w:rsidRPr="00D965EB">
        <w:rPr>
          <w:rFonts w:eastAsia="Times New Roman"/>
          <w:b/>
          <w:szCs w:val="24"/>
        </w:rPr>
        <w:t>ΟΙ</w:t>
      </w:r>
      <w:r>
        <w:rPr>
          <w:rFonts w:eastAsia="Times New Roman"/>
          <w:b/>
          <w:szCs w:val="24"/>
        </w:rPr>
        <w:t xml:space="preserve"> ΟΙ</w:t>
      </w:r>
      <w:r w:rsidRPr="00D965EB">
        <w:rPr>
          <w:rFonts w:eastAsia="Times New Roman"/>
          <w:b/>
          <w:szCs w:val="24"/>
        </w:rPr>
        <w:t xml:space="preserve"> </w:t>
      </w:r>
      <w:r w:rsidRPr="00D965EB">
        <w:rPr>
          <w:rFonts w:eastAsia="Times New Roman"/>
          <w:b/>
          <w:szCs w:val="24"/>
        </w:rPr>
        <w:t>ΒΟΥΛΕΥΤΕΣ:</w:t>
      </w:r>
      <w:r>
        <w:rPr>
          <w:rFonts w:eastAsia="Times New Roman"/>
          <w:szCs w:val="24"/>
        </w:rPr>
        <w:t xml:space="preserve"> Μάλιστα, μάλιστα.</w:t>
      </w:r>
    </w:p>
    <w:p w14:paraId="09A3F4C7" w14:textId="77777777" w:rsidR="00D269F7" w:rsidRDefault="006C352B">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η </w:t>
      </w:r>
      <w:r>
        <w:rPr>
          <w:rFonts w:eastAsia="Times New Roman" w:cs="Times New Roman"/>
          <w:szCs w:val="24"/>
        </w:rPr>
        <w:t xml:space="preserve">Βουλή ενέκρινε τη ζητηθείσα άδεια. </w:t>
      </w:r>
    </w:p>
    <w:p w14:paraId="09A3F4C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θα μιλήσετε για την τροπολογία; </w:t>
      </w:r>
    </w:p>
    <w:p w14:paraId="09A3F4C9" w14:textId="77777777" w:rsidR="00D269F7" w:rsidRDefault="006C352B">
      <w:pPr>
        <w:spacing w:line="600" w:lineRule="auto"/>
        <w:ind w:firstLine="720"/>
        <w:contextualSpacing/>
        <w:jc w:val="both"/>
        <w:rPr>
          <w:rFonts w:eastAsia="Times New Roman" w:cs="Times New Roman"/>
          <w:szCs w:val="24"/>
        </w:rPr>
      </w:pPr>
      <w:r w:rsidRPr="00C83017">
        <w:rPr>
          <w:rFonts w:eastAsia="Times New Roman" w:cs="Times New Roman"/>
          <w:b/>
          <w:szCs w:val="24"/>
        </w:rPr>
        <w:t xml:space="preserve">ΕΛΕΝΑ ΚΟΥΝΤΟΥΡΑ (Υπουργός Τουρισμού): </w:t>
      </w:r>
      <w:r>
        <w:rPr>
          <w:rFonts w:eastAsia="Times New Roman" w:cs="Times New Roman"/>
          <w:szCs w:val="24"/>
        </w:rPr>
        <w:t xml:space="preserve">Ναι, βεβαίως, θα μιλήσω αμέσως μετά. </w:t>
      </w:r>
    </w:p>
    <w:p w14:paraId="09A3F4CA" w14:textId="77777777" w:rsidR="00D269F7" w:rsidRDefault="006C352B">
      <w:pPr>
        <w:spacing w:line="600" w:lineRule="auto"/>
        <w:ind w:firstLine="720"/>
        <w:contextualSpacing/>
        <w:jc w:val="both"/>
        <w:rPr>
          <w:rFonts w:eastAsia="Times New Roman" w:cs="Times New Roman"/>
          <w:b/>
          <w:szCs w:val="24"/>
        </w:rPr>
      </w:pPr>
      <w:r w:rsidRPr="00E7322B">
        <w:rPr>
          <w:rFonts w:eastAsia="Times New Roman" w:cs="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Ουρσουζίδη</w:t>
      </w:r>
      <w:proofErr w:type="spellEnd"/>
      <w:r>
        <w:rPr>
          <w:rFonts w:eastAsia="Times New Roman"/>
          <w:szCs w:val="24"/>
        </w:rPr>
        <w:t xml:space="preserve">, έχετε τον λόγο. </w:t>
      </w:r>
    </w:p>
    <w:p w14:paraId="09A3F4CB" w14:textId="77777777" w:rsidR="00D269F7" w:rsidRDefault="006C352B">
      <w:pPr>
        <w:spacing w:line="600" w:lineRule="auto"/>
        <w:ind w:firstLine="720"/>
        <w:contextualSpacing/>
        <w:jc w:val="both"/>
        <w:rPr>
          <w:rFonts w:eastAsia="Times New Roman"/>
          <w:szCs w:val="24"/>
        </w:rPr>
      </w:pPr>
      <w:r w:rsidRPr="000D2B36">
        <w:rPr>
          <w:rFonts w:eastAsia="Times New Roman"/>
          <w:b/>
          <w:szCs w:val="24"/>
        </w:rPr>
        <w:t>ΓΕΩΡΓΙΟΣ ΟΥΡΣΟΥΖΙΔΗΣ:</w:t>
      </w:r>
      <w:r>
        <w:rPr>
          <w:rFonts w:eastAsia="Times New Roman"/>
          <w:b/>
          <w:szCs w:val="24"/>
        </w:rPr>
        <w:t xml:space="preserve"> </w:t>
      </w:r>
      <w:r>
        <w:rPr>
          <w:rFonts w:eastAsia="Times New Roman"/>
          <w:szCs w:val="24"/>
        </w:rPr>
        <w:t xml:space="preserve">Κυρία Πρόεδρε, κυρία Υπουργέ, αγαπητοί συνάδελφοι, </w:t>
      </w:r>
      <w:r w:rsidRPr="00BE5B8A">
        <w:rPr>
          <w:rFonts w:eastAsia="Times New Roman"/>
          <w:szCs w:val="24"/>
        </w:rPr>
        <w:t xml:space="preserve">σήμερα συζητάμε ένα νομοσχέδιο που επιδιώκει να ενισχύσει τον τουρισμό </w:t>
      </w:r>
      <w:r>
        <w:rPr>
          <w:rFonts w:eastAsia="Times New Roman"/>
          <w:szCs w:val="24"/>
        </w:rPr>
        <w:t>κ</w:t>
      </w:r>
      <w:r w:rsidRPr="00BE5B8A">
        <w:rPr>
          <w:rFonts w:eastAsia="Times New Roman"/>
          <w:szCs w:val="24"/>
        </w:rPr>
        <w:t>αι ειδικότερα τον θεματικό τουρι</w:t>
      </w:r>
      <w:r w:rsidRPr="00BE5B8A">
        <w:rPr>
          <w:rFonts w:eastAsia="Times New Roman"/>
          <w:szCs w:val="24"/>
        </w:rPr>
        <w:t>σμό</w:t>
      </w:r>
      <w:r>
        <w:rPr>
          <w:rFonts w:eastAsia="Times New Roman"/>
          <w:szCs w:val="24"/>
        </w:rPr>
        <w:t>.</w:t>
      </w:r>
      <w:r w:rsidRPr="00BE5B8A">
        <w:rPr>
          <w:rFonts w:eastAsia="Times New Roman"/>
          <w:szCs w:val="24"/>
        </w:rPr>
        <w:t xml:space="preserve"> </w:t>
      </w:r>
      <w:r>
        <w:rPr>
          <w:rFonts w:eastAsia="Times New Roman"/>
          <w:szCs w:val="24"/>
        </w:rPr>
        <w:t>Έ</w:t>
      </w:r>
      <w:r w:rsidRPr="00BE5B8A">
        <w:rPr>
          <w:rFonts w:eastAsia="Times New Roman"/>
          <w:szCs w:val="24"/>
        </w:rPr>
        <w:t>χουμε</w:t>
      </w:r>
      <w:r>
        <w:rPr>
          <w:rFonts w:eastAsia="Times New Roman"/>
          <w:szCs w:val="24"/>
        </w:rPr>
        <w:t>,</w:t>
      </w:r>
      <w:r w:rsidRPr="00BE5B8A">
        <w:rPr>
          <w:rFonts w:eastAsia="Times New Roman"/>
          <w:szCs w:val="24"/>
        </w:rPr>
        <w:t xml:space="preserve"> </w:t>
      </w:r>
      <w:r>
        <w:rPr>
          <w:rFonts w:eastAsia="Times New Roman"/>
          <w:szCs w:val="24"/>
        </w:rPr>
        <w:t>όμως,</w:t>
      </w:r>
      <w:r w:rsidRPr="00BE5B8A">
        <w:rPr>
          <w:rFonts w:eastAsia="Times New Roman"/>
          <w:szCs w:val="24"/>
        </w:rPr>
        <w:t xml:space="preserve"> </w:t>
      </w:r>
      <w:r>
        <w:rPr>
          <w:rFonts w:eastAsia="Times New Roman"/>
          <w:szCs w:val="24"/>
        </w:rPr>
        <w:t>ή</w:t>
      </w:r>
      <w:r w:rsidRPr="00BE5B8A">
        <w:rPr>
          <w:rFonts w:eastAsia="Times New Roman"/>
          <w:szCs w:val="24"/>
        </w:rPr>
        <w:t xml:space="preserve">δη κάποια αποτελέσματα </w:t>
      </w:r>
      <w:r>
        <w:rPr>
          <w:rFonts w:eastAsia="Times New Roman"/>
          <w:szCs w:val="24"/>
        </w:rPr>
        <w:t>από</w:t>
      </w:r>
      <w:r w:rsidRPr="00BE5B8A">
        <w:rPr>
          <w:rFonts w:eastAsia="Times New Roman"/>
          <w:szCs w:val="24"/>
        </w:rPr>
        <w:t xml:space="preserve"> τα προηγούμενα χρόνια συγκριτικά με την περασμένη χρονιά του 2017</w:t>
      </w:r>
      <w:r>
        <w:rPr>
          <w:rFonts w:eastAsia="Times New Roman"/>
          <w:szCs w:val="24"/>
        </w:rPr>
        <w:t xml:space="preserve">. Τα </w:t>
      </w:r>
      <w:r w:rsidRPr="00BE5B8A">
        <w:rPr>
          <w:rFonts w:eastAsia="Times New Roman"/>
          <w:szCs w:val="24"/>
        </w:rPr>
        <w:t xml:space="preserve">αποτελέσματα είναι θετικά και πολύ ενθαρρυντικά </w:t>
      </w:r>
      <w:r>
        <w:rPr>
          <w:rFonts w:eastAsia="Times New Roman"/>
          <w:szCs w:val="24"/>
        </w:rPr>
        <w:t>κ</w:t>
      </w:r>
      <w:r w:rsidRPr="00BE5B8A">
        <w:rPr>
          <w:rFonts w:eastAsia="Times New Roman"/>
          <w:szCs w:val="24"/>
        </w:rPr>
        <w:t>αι αυτό οφείλεται</w:t>
      </w:r>
      <w:r>
        <w:rPr>
          <w:rFonts w:eastAsia="Times New Roman"/>
          <w:szCs w:val="24"/>
        </w:rPr>
        <w:t>,</w:t>
      </w:r>
      <w:r w:rsidRPr="00BE5B8A">
        <w:rPr>
          <w:rFonts w:eastAsia="Times New Roman"/>
          <w:szCs w:val="24"/>
        </w:rPr>
        <w:t xml:space="preserve"> </w:t>
      </w:r>
      <w:r>
        <w:rPr>
          <w:rFonts w:eastAsia="Times New Roman"/>
          <w:szCs w:val="24"/>
        </w:rPr>
        <w:t>π</w:t>
      </w:r>
      <w:r w:rsidRPr="00BE5B8A">
        <w:rPr>
          <w:rFonts w:eastAsia="Times New Roman"/>
          <w:szCs w:val="24"/>
        </w:rPr>
        <w:t>ροφανώς</w:t>
      </w:r>
      <w:r>
        <w:rPr>
          <w:rFonts w:eastAsia="Times New Roman"/>
          <w:szCs w:val="24"/>
        </w:rPr>
        <w:t>,</w:t>
      </w:r>
      <w:r w:rsidRPr="00BE5B8A">
        <w:rPr>
          <w:rFonts w:eastAsia="Times New Roman"/>
          <w:szCs w:val="24"/>
        </w:rPr>
        <w:t xml:space="preserve"> στην παράδοση που έχει η χώρα στον τουρισμό</w:t>
      </w:r>
      <w:r>
        <w:rPr>
          <w:rFonts w:eastAsia="Times New Roman"/>
          <w:szCs w:val="24"/>
        </w:rPr>
        <w:t>,</w:t>
      </w:r>
      <w:r w:rsidRPr="00BE5B8A">
        <w:rPr>
          <w:rFonts w:eastAsia="Times New Roman"/>
          <w:szCs w:val="24"/>
        </w:rPr>
        <w:t xml:space="preserve"> στου</w:t>
      </w:r>
      <w:r>
        <w:rPr>
          <w:rFonts w:eastAsia="Times New Roman"/>
          <w:szCs w:val="24"/>
        </w:rPr>
        <w:t xml:space="preserve">ς ανθρώπους </w:t>
      </w:r>
      <w:r>
        <w:rPr>
          <w:rFonts w:eastAsia="Times New Roman"/>
          <w:szCs w:val="24"/>
        </w:rPr>
        <w:t>οι οποίοι κινούν τα νήματα -</w:t>
      </w:r>
      <w:r w:rsidRPr="00BE5B8A">
        <w:rPr>
          <w:rFonts w:eastAsia="Times New Roman"/>
          <w:szCs w:val="24"/>
        </w:rPr>
        <w:t>θα έλεγα</w:t>
      </w:r>
      <w:r>
        <w:rPr>
          <w:rFonts w:eastAsia="Times New Roman"/>
          <w:szCs w:val="24"/>
        </w:rPr>
        <w:t>-</w:t>
      </w:r>
      <w:r w:rsidRPr="00BE5B8A">
        <w:rPr>
          <w:rFonts w:eastAsia="Times New Roman"/>
          <w:szCs w:val="24"/>
        </w:rPr>
        <w:t xml:space="preserve"> γύρω από αυτόν το χώρο</w:t>
      </w:r>
      <w:r>
        <w:rPr>
          <w:rFonts w:eastAsia="Times New Roman"/>
          <w:szCs w:val="24"/>
        </w:rPr>
        <w:t>,</w:t>
      </w:r>
      <w:r w:rsidRPr="00BE5B8A">
        <w:rPr>
          <w:rFonts w:eastAsia="Times New Roman"/>
          <w:szCs w:val="24"/>
        </w:rPr>
        <w:t xml:space="preserve"> στη συνετή διαχείριση του αρμόδιου Υπουργείου</w:t>
      </w:r>
      <w:r>
        <w:rPr>
          <w:rFonts w:eastAsia="Times New Roman"/>
          <w:szCs w:val="24"/>
        </w:rPr>
        <w:t>, ώστε να προσπαθήσει να</w:t>
      </w:r>
      <w:r w:rsidRPr="00BE5B8A">
        <w:rPr>
          <w:rFonts w:eastAsia="Times New Roman"/>
          <w:szCs w:val="24"/>
        </w:rPr>
        <w:t xml:space="preserve"> βελτιώσει την κατάσταση και να συντονίσει την προσπάθεια που καταβάλλουν οι άνθρωποι που κινούνται στο</w:t>
      </w:r>
      <w:r>
        <w:rPr>
          <w:rFonts w:eastAsia="Times New Roman"/>
          <w:szCs w:val="24"/>
        </w:rPr>
        <w:t>ν</w:t>
      </w:r>
      <w:r w:rsidRPr="00BE5B8A">
        <w:rPr>
          <w:rFonts w:eastAsia="Times New Roman"/>
          <w:szCs w:val="24"/>
        </w:rPr>
        <w:t xml:space="preserve"> χώρο</w:t>
      </w:r>
      <w:r>
        <w:rPr>
          <w:rFonts w:eastAsia="Times New Roman"/>
          <w:szCs w:val="24"/>
        </w:rPr>
        <w:t>.</w:t>
      </w:r>
      <w:r w:rsidRPr="00BE5B8A">
        <w:rPr>
          <w:rFonts w:eastAsia="Times New Roman"/>
          <w:szCs w:val="24"/>
        </w:rPr>
        <w:t xml:space="preserve"> </w:t>
      </w:r>
    </w:p>
    <w:p w14:paraId="09A3F4CC" w14:textId="77777777" w:rsidR="00D269F7" w:rsidRDefault="006C352B">
      <w:pPr>
        <w:spacing w:line="600" w:lineRule="auto"/>
        <w:ind w:firstLine="720"/>
        <w:contextualSpacing/>
        <w:jc w:val="both"/>
        <w:rPr>
          <w:rFonts w:eastAsia="Times New Roman"/>
          <w:szCs w:val="24"/>
        </w:rPr>
      </w:pPr>
      <w:r>
        <w:rPr>
          <w:rFonts w:eastAsia="Times New Roman"/>
          <w:szCs w:val="24"/>
        </w:rPr>
        <w:t>Τ</w:t>
      </w:r>
      <w:r w:rsidRPr="00BE5B8A">
        <w:rPr>
          <w:rFonts w:eastAsia="Times New Roman"/>
          <w:szCs w:val="24"/>
        </w:rPr>
        <w:t>ο 2017</w:t>
      </w:r>
      <w:r>
        <w:rPr>
          <w:rFonts w:eastAsia="Times New Roman"/>
          <w:szCs w:val="24"/>
        </w:rPr>
        <w:t>, λοιπ</w:t>
      </w:r>
      <w:r>
        <w:rPr>
          <w:rFonts w:eastAsia="Times New Roman"/>
          <w:szCs w:val="24"/>
        </w:rPr>
        <w:t xml:space="preserve">όν, </w:t>
      </w:r>
      <w:r w:rsidRPr="00BE5B8A">
        <w:rPr>
          <w:rFonts w:eastAsia="Times New Roman"/>
          <w:szCs w:val="24"/>
        </w:rPr>
        <w:t xml:space="preserve">καταγράφηκαν στη </w:t>
      </w:r>
      <w:r>
        <w:rPr>
          <w:rFonts w:eastAsia="Times New Roman"/>
          <w:szCs w:val="24"/>
        </w:rPr>
        <w:t>χ</w:t>
      </w:r>
      <w:r w:rsidRPr="00BE5B8A">
        <w:rPr>
          <w:rFonts w:eastAsia="Times New Roman"/>
          <w:szCs w:val="24"/>
        </w:rPr>
        <w:t xml:space="preserve">ώρα 30 εκατομμύρια </w:t>
      </w:r>
      <w:r>
        <w:rPr>
          <w:rFonts w:eastAsia="Times New Roman"/>
          <w:szCs w:val="24"/>
        </w:rPr>
        <w:t>διεθνείς αυξήσεις. Το</w:t>
      </w:r>
      <w:r w:rsidRPr="00BE5B8A">
        <w:rPr>
          <w:rFonts w:eastAsia="Times New Roman"/>
          <w:szCs w:val="24"/>
        </w:rPr>
        <w:t xml:space="preserve"> 2018 αναμένεται να αυξηθούν </w:t>
      </w:r>
      <w:r>
        <w:rPr>
          <w:rFonts w:eastAsia="Times New Roman"/>
          <w:szCs w:val="24"/>
        </w:rPr>
        <w:t>κα</w:t>
      </w:r>
      <w:r w:rsidRPr="00BE5B8A">
        <w:rPr>
          <w:rFonts w:eastAsia="Times New Roman"/>
          <w:szCs w:val="24"/>
        </w:rPr>
        <w:t>ι</w:t>
      </w:r>
      <w:r>
        <w:rPr>
          <w:rFonts w:eastAsia="Times New Roman"/>
          <w:szCs w:val="24"/>
        </w:rPr>
        <w:t xml:space="preserve"> να</w:t>
      </w:r>
      <w:r w:rsidRPr="00BE5B8A">
        <w:rPr>
          <w:rFonts w:eastAsia="Times New Roman"/>
          <w:szCs w:val="24"/>
        </w:rPr>
        <w:t xml:space="preserve"> φτάσουν περίπου </w:t>
      </w:r>
      <w:r>
        <w:rPr>
          <w:rFonts w:eastAsia="Times New Roman"/>
          <w:szCs w:val="24"/>
        </w:rPr>
        <w:t xml:space="preserve">τα </w:t>
      </w:r>
      <w:r w:rsidRPr="00BE5B8A">
        <w:rPr>
          <w:rFonts w:eastAsia="Times New Roman"/>
          <w:szCs w:val="24"/>
        </w:rPr>
        <w:t>33 εκατομμύρια</w:t>
      </w:r>
      <w:r>
        <w:rPr>
          <w:rFonts w:eastAsia="Times New Roman"/>
          <w:szCs w:val="24"/>
        </w:rPr>
        <w:t>.</w:t>
      </w:r>
      <w:r w:rsidRPr="00BE5B8A">
        <w:rPr>
          <w:rFonts w:eastAsia="Times New Roman"/>
          <w:szCs w:val="24"/>
        </w:rPr>
        <w:t xml:space="preserve"> </w:t>
      </w:r>
      <w:r>
        <w:rPr>
          <w:rFonts w:eastAsia="Times New Roman"/>
          <w:szCs w:val="24"/>
        </w:rPr>
        <w:t>Ε</w:t>
      </w:r>
      <w:r w:rsidRPr="00BE5B8A">
        <w:rPr>
          <w:rFonts w:eastAsia="Times New Roman"/>
          <w:szCs w:val="24"/>
        </w:rPr>
        <w:t xml:space="preserve">ίχαμε 9% αύξηση </w:t>
      </w:r>
      <w:r>
        <w:rPr>
          <w:rFonts w:eastAsia="Times New Roman"/>
          <w:szCs w:val="24"/>
        </w:rPr>
        <w:t xml:space="preserve">σε </w:t>
      </w:r>
      <w:r w:rsidRPr="00BE5B8A">
        <w:rPr>
          <w:rFonts w:eastAsia="Times New Roman"/>
          <w:szCs w:val="24"/>
        </w:rPr>
        <w:t xml:space="preserve">σχέση </w:t>
      </w:r>
      <w:r>
        <w:rPr>
          <w:rFonts w:eastAsia="Times New Roman"/>
          <w:szCs w:val="24"/>
        </w:rPr>
        <w:t>με το</w:t>
      </w:r>
      <w:r w:rsidRPr="00BE5B8A">
        <w:rPr>
          <w:rFonts w:eastAsia="Times New Roman"/>
          <w:szCs w:val="24"/>
        </w:rPr>
        <w:t xml:space="preserve"> 2016 στην </w:t>
      </w:r>
      <w:r>
        <w:rPr>
          <w:rFonts w:eastAsia="Times New Roman"/>
          <w:szCs w:val="24"/>
        </w:rPr>
        <w:t>τουριστική</w:t>
      </w:r>
      <w:r w:rsidRPr="00BE5B8A">
        <w:rPr>
          <w:rFonts w:eastAsia="Times New Roman"/>
          <w:szCs w:val="24"/>
        </w:rPr>
        <w:t xml:space="preserve"> κίνηση</w:t>
      </w:r>
      <w:r>
        <w:rPr>
          <w:rFonts w:eastAsia="Times New Roman"/>
          <w:szCs w:val="24"/>
        </w:rPr>
        <w:t>.</w:t>
      </w:r>
      <w:r w:rsidRPr="00BE5B8A">
        <w:rPr>
          <w:rFonts w:eastAsia="Times New Roman"/>
          <w:szCs w:val="24"/>
        </w:rPr>
        <w:t xml:space="preserve"> </w:t>
      </w:r>
      <w:r>
        <w:rPr>
          <w:rFonts w:eastAsia="Times New Roman"/>
          <w:szCs w:val="24"/>
        </w:rPr>
        <w:t>Σ</w:t>
      </w:r>
      <w:r w:rsidRPr="00BE5B8A">
        <w:rPr>
          <w:rFonts w:eastAsia="Times New Roman"/>
          <w:szCs w:val="24"/>
        </w:rPr>
        <w:t>τα</w:t>
      </w:r>
      <w:r>
        <w:rPr>
          <w:rFonts w:eastAsia="Times New Roman"/>
          <w:szCs w:val="24"/>
        </w:rPr>
        <w:t xml:space="preserve"> έσοδα η αύξηση ήταν της τάξης του</w:t>
      </w:r>
      <w:r w:rsidRPr="00BE5B8A">
        <w:rPr>
          <w:rFonts w:eastAsia="Times New Roman"/>
          <w:szCs w:val="24"/>
        </w:rPr>
        <w:t xml:space="preserve"> 10,5%</w:t>
      </w:r>
      <w:r>
        <w:rPr>
          <w:rFonts w:eastAsia="Times New Roman"/>
          <w:szCs w:val="24"/>
        </w:rPr>
        <w:t>.</w:t>
      </w:r>
      <w:r w:rsidRPr="00BE5B8A">
        <w:rPr>
          <w:rFonts w:eastAsia="Times New Roman"/>
          <w:szCs w:val="24"/>
        </w:rPr>
        <w:t xml:space="preserve"> </w:t>
      </w:r>
      <w:r>
        <w:rPr>
          <w:rFonts w:eastAsia="Times New Roman"/>
          <w:szCs w:val="24"/>
        </w:rPr>
        <w:t>Ο</w:t>
      </w:r>
      <w:r w:rsidRPr="00BE5B8A">
        <w:rPr>
          <w:rFonts w:eastAsia="Times New Roman"/>
          <w:szCs w:val="24"/>
        </w:rPr>
        <w:t xml:space="preserve"> τουριστικός τομέας απορρόφησε επενδύσεις 3 </w:t>
      </w:r>
      <w:r>
        <w:rPr>
          <w:rFonts w:eastAsia="Times New Roman"/>
          <w:szCs w:val="24"/>
        </w:rPr>
        <w:t>δισεκατομμυρίων ευρώ. Π</w:t>
      </w:r>
      <w:r w:rsidRPr="00BE5B8A">
        <w:rPr>
          <w:rFonts w:eastAsia="Times New Roman"/>
          <w:szCs w:val="24"/>
        </w:rPr>
        <w:t xml:space="preserve">ερισσότερα από </w:t>
      </w:r>
      <w:r>
        <w:rPr>
          <w:rFonts w:eastAsia="Times New Roman"/>
          <w:szCs w:val="24"/>
        </w:rPr>
        <w:t>τριακόσια πενήντα</w:t>
      </w:r>
      <w:r w:rsidRPr="00BE5B8A">
        <w:rPr>
          <w:rFonts w:eastAsia="Times New Roman"/>
          <w:szCs w:val="24"/>
        </w:rPr>
        <w:t xml:space="preserve"> σχέδια </w:t>
      </w:r>
      <w:r>
        <w:rPr>
          <w:rFonts w:eastAsia="Times New Roman"/>
          <w:szCs w:val="24"/>
        </w:rPr>
        <w:t>ε</w:t>
      </w:r>
      <w:r w:rsidRPr="00BE5B8A">
        <w:rPr>
          <w:rFonts w:eastAsia="Times New Roman"/>
          <w:szCs w:val="24"/>
        </w:rPr>
        <w:t xml:space="preserve">πενδύσεων σε ξενοδοχεία </w:t>
      </w:r>
      <w:r>
        <w:rPr>
          <w:rFonts w:eastAsia="Times New Roman"/>
          <w:szCs w:val="24"/>
        </w:rPr>
        <w:t xml:space="preserve">από τεσσάρων </w:t>
      </w:r>
      <w:r w:rsidRPr="00BE5B8A">
        <w:rPr>
          <w:rFonts w:eastAsia="Times New Roman"/>
          <w:szCs w:val="24"/>
        </w:rPr>
        <w:t xml:space="preserve">αστέρων και άνω υποβλήθηκαν για </w:t>
      </w:r>
      <w:proofErr w:type="spellStart"/>
      <w:r>
        <w:rPr>
          <w:rFonts w:eastAsia="Times New Roman"/>
          <w:szCs w:val="24"/>
        </w:rPr>
        <w:t>αδειο</w:t>
      </w:r>
      <w:r w:rsidRPr="00BE5B8A">
        <w:rPr>
          <w:rFonts w:eastAsia="Times New Roman"/>
          <w:szCs w:val="24"/>
        </w:rPr>
        <w:t>δότηση</w:t>
      </w:r>
      <w:proofErr w:type="spellEnd"/>
      <w:r w:rsidRPr="00BE5B8A">
        <w:rPr>
          <w:rFonts w:eastAsia="Times New Roman"/>
          <w:szCs w:val="24"/>
        </w:rPr>
        <w:t xml:space="preserve"> μέσα στα τρία τελευταία χρόνια</w:t>
      </w:r>
      <w:r>
        <w:rPr>
          <w:rFonts w:eastAsia="Times New Roman"/>
          <w:szCs w:val="24"/>
        </w:rPr>
        <w:t>.</w:t>
      </w:r>
    </w:p>
    <w:p w14:paraId="09A3F4CD" w14:textId="77777777" w:rsidR="00D269F7" w:rsidRDefault="006C352B">
      <w:pPr>
        <w:spacing w:line="600" w:lineRule="auto"/>
        <w:ind w:firstLine="720"/>
        <w:contextualSpacing/>
        <w:jc w:val="both"/>
        <w:rPr>
          <w:rFonts w:eastAsia="Times New Roman"/>
          <w:szCs w:val="24"/>
        </w:rPr>
      </w:pPr>
      <w:r>
        <w:rPr>
          <w:rFonts w:eastAsia="Times New Roman"/>
          <w:szCs w:val="24"/>
        </w:rPr>
        <w:t>Σ</w:t>
      </w:r>
      <w:r w:rsidRPr="00BE5B8A">
        <w:rPr>
          <w:rFonts w:eastAsia="Times New Roman"/>
          <w:szCs w:val="24"/>
        </w:rPr>
        <w:t xml:space="preserve">υνολικά </w:t>
      </w:r>
      <w:r>
        <w:rPr>
          <w:rFonts w:eastAsia="Times New Roman"/>
          <w:szCs w:val="24"/>
        </w:rPr>
        <w:t>η</w:t>
      </w:r>
      <w:r w:rsidRPr="00BE5B8A">
        <w:rPr>
          <w:rFonts w:eastAsia="Times New Roman"/>
          <w:szCs w:val="24"/>
        </w:rPr>
        <w:t xml:space="preserve"> άμεση και έμμεση συνεισφ</w:t>
      </w:r>
      <w:r w:rsidRPr="00BE5B8A">
        <w:rPr>
          <w:rFonts w:eastAsia="Times New Roman"/>
          <w:szCs w:val="24"/>
        </w:rPr>
        <w:t xml:space="preserve">ορά του τουρισμού στο </w:t>
      </w:r>
      <w:r>
        <w:rPr>
          <w:rFonts w:eastAsia="Times New Roman"/>
          <w:szCs w:val="24"/>
        </w:rPr>
        <w:t>ε</w:t>
      </w:r>
      <w:r w:rsidRPr="00BE5B8A">
        <w:rPr>
          <w:rFonts w:eastAsia="Times New Roman"/>
          <w:szCs w:val="24"/>
        </w:rPr>
        <w:t xml:space="preserve">λληνικό ΑΕΠ για το 2017 έφτασε τα 35 </w:t>
      </w:r>
      <w:r>
        <w:rPr>
          <w:rFonts w:eastAsia="Times New Roman"/>
          <w:szCs w:val="24"/>
        </w:rPr>
        <w:t>δισεκατομμύρια ευρώ,</w:t>
      </w:r>
      <w:r w:rsidRPr="00BE5B8A">
        <w:rPr>
          <w:rFonts w:eastAsia="Times New Roman"/>
          <w:szCs w:val="24"/>
        </w:rPr>
        <w:t xml:space="preserve"> δηλαδή περίπου το 20% του ΑΕΠ προέρχεται από </w:t>
      </w:r>
      <w:r>
        <w:rPr>
          <w:rFonts w:eastAsia="Times New Roman"/>
          <w:szCs w:val="24"/>
        </w:rPr>
        <w:t xml:space="preserve">τον </w:t>
      </w:r>
      <w:r w:rsidRPr="00BE5B8A">
        <w:rPr>
          <w:rFonts w:eastAsia="Times New Roman"/>
          <w:szCs w:val="24"/>
        </w:rPr>
        <w:t>τουρισμό</w:t>
      </w:r>
      <w:r>
        <w:rPr>
          <w:rFonts w:eastAsia="Times New Roman"/>
          <w:szCs w:val="24"/>
        </w:rPr>
        <w:t xml:space="preserve">. Η τουριστική </w:t>
      </w:r>
      <w:r w:rsidRPr="00BE5B8A">
        <w:rPr>
          <w:rFonts w:eastAsia="Times New Roman"/>
          <w:szCs w:val="24"/>
        </w:rPr>
        <w:t>βιομηχανία αντιστοιχεί στο 24,8% της απασχόλησης</w:t>
      </w:r>
      <w:r>
        <w:rPr>
          <w:rFonts w:eastAsia="Times New Roman"/>
          <w:szCs w:val="24"/>
        </w:rPr>
        <w:t>.</w:t>
      </w:r>
      <w:r w:rsidRPr="00BE5B8A">
        <w:rPr>
          <w:rFonts w:eastAsia="Times New Roman"/>
          <w:szCs w:val="24"/>
        </w:rPr>
        <w:t xml:space="preserve"> </w:t>
      </w:r>
      <w:r>
        <w:rPr>
          <w:rFonts w:eastAsia="Times New Roman"/>
          <w:szCs w:val="24"/>
        </w:rPr>
        <w:t>Δ</w:t>
      </w:r>
      <w:r w:rsidRPr="00BE5B8A">
        <w:rPr>
          <w:rFonts w:eastAsia="Times New Roman"/>
          <w:szCs w:val="24"/>
        </w:rPr>
        <w:t>ηλαδή</w:t>
      </w:r>
      <w:r>
        <w:rPr>
          <w:rFonts w:eastAsia="Times New Roman"/>
          <w:szCs w:val="24"/>
        </w:rPr>
        <w:t>,</w:t>
      </w:r>
      <w:r w:rsidRPr="00BE5B8A">
        <w:rPr>
          <w:rFonts w:eastAsia="Times New Roman"/>
          <w:szCs w:val="24"/>
        </w:rPr>
        <w:t xml:space="preserve"> στον τομέα </w:t>
      </w:r>
      <w:r>
        <w:rPr>
          <w:rFonts w:eastAsia="Times New Roman"/>
          <w:szCs w:val="24"/>
        </w:rPr>
        <w:t>εκείνο</w:t>
      </w:r>
      <w:r w:rsidRPr="00BE5B8A">
        <w:rPr>
          <w:rFonts w:eastAsia="Times New Roman"/>
          <w:szCs w:val="24"/>
        </w:rPr>
        <w:t xml:space="preserve"> που πονάει </w:t>
      </w:r>
      <w:r>
        <w:rPr>
          <w:rFonts w:eastAsia="Times New Roman"/>
          <w:szCs w:val="24"/>
        </w:rPr>
        <w:t>η χώρα,</w:t>
      </w:r>
      <w:r w:rsidRPr="00BE5B8A">
        <w:rPr>
          <w:rFonts w:eastAsia="Times New Roman"/>
          <w:szCs w:val="24"/>
        </w:rPr>
        <w:t xml:space="preserve"> στην ανε</w:t>
      </w:r>
      <w:r w:rsidRPr="00BE5B8A">
        <w:rPr>
          <w:rFonts w:eastAsia="Times New Roman"/>
          <w:szCs w:val="24"/>
        </w:rPr>
        <w:t>ργία</w:t>
      </w:r>
      <w:r>
        <w:rPr>
          <w:rFonts w:eastAsia="Times New Roman"/>
          <w:szCs w:val="24"/>
        </w:rPr>
        <w:t>,</w:t>
      </w:r>
      <w:r w:rsidRPr="00BE5B8A">
        <w:rPr>
          <w:rFonts w:eastAsia="Times New Roman"/>
          <w:szCs w:val="24"/>
        </w:rPr>
        <w:t xml:space="preserve"> έχει </w:t>
      </w:r>
      <w:r>
        <w:rPr>
          <w:rFonts w:eastAsia="Times New Roman"/>
          <w:szCs w:val="24"/>
        </w:rPr>
        <w:t>καταφέρει να συμβάλει θεαματικά, θα έλεγα. Μάλιστα, η</w:t>
      </w:r>
      <w:r w:rsidRPr="00BE5B8A">
        <w:rPr>
          <w:rFonts w:eastAsia="Times New Roman"/>
          <w:szCs w:val="24"/>
        </w:rPr>
        <w:t xml:space="preserve"> κλαδική σύμβαση εργασίας των ξενοδοχοϋπαλλήλων</w:t>
      </w:r>
      <w:r>
        <w:rPr>
          <w:rFonts w:eastAsia="Times New Roman"/>
          <w:szCs w:val="24"/>
        </w:rPr>
        <w:t>,</w:t>
      </w:r>
      <w:r w:rsidRPr="00BE5B8A">
        <w:rPr>
          <w:rFonts w:eastAsia="Times New Roman"/>
          <w:szCs w:val="24"/>
        </w:rPr>
        <w:t xml:space="preserve"> </w:t>
      </w:r>
      <w:r>
        <w:rPr>
          <w:rFonts w:eastAsia="Times New Roman"/>
          <w:szCs w:val="24"/>
        </w:rPr>
        <w:t xml:space="preserve">η </w:t>
      </w:r>
      <w:r w:rsidRPr="00BE5B8A">
        <w:rPr>
          <w:rFonts w:eastAsia="Times New Roman"/>
          <w:szCs w:val="24"/>
        </w:rPr>
        <w:t>μεγαλύτερη σε ισχύ κλαδική σύμβαση στη χώρα</w:t>
      </w:r>
      <w:r>
        <w:rPr>
          <w:rFonts w:eastAsia="Times New Roman"/>
          <w:szCs w:val="24"/>
        </w:rPr>
        <w:t>,</w:t>
      </w:r>
      <w:r w:rsidRPr="00BE5B8A">
        <w:rPr>
          <w:rFonts w:eastAsia="Times New Roman"/>
          <w:szCs w:val="24"/>
        </w:rPr>
        <w:t xml:space="preserve"> με </w:t>
      </w:r>
      <w:proofErr w:type="spellStart"/>
      <w:r>
        <w:rPr>
          <w:rFonts w:eastAsia="Times New Roman"/>
          <w:szCs w:val="24"/>
        </w:rPr>
        <w:t>εκατόν</w:t>
      </w:r>
      <w:proofErr w:type="spellEnd"/>
      <w:r>
        <w:rPr>
          <w:rFonts w:eastAsia="Times New Roman"/>
          <w:szCs w:val="24"/>
        </w:rPr>
        <w:t xml:space="preserve"> δέκα τέσσερις</w:t>
      </w:r>
      <w:r>
        <w:rPr>
          <w:rFonts w:eastAsia="Times New Roman"/>
          <w:szCs w:val="24"/>
        </w:rPr>
        <w:t xml:space="preserve"> χιλιάδες</w:t>
      </w:r>
      <w:r w:rsidRPr="00BE5B8A">
        <w:rPr>
          <w:rFonts w:eastAsia="Times New Roman"/>
          <w:szCs w:val="24"/>
        </w:rPr>
        <w:t xml:space="preserve"> εργαζόμενους </w:t>
      </w:r>
      <w:r>
        <w:rPr>
          <w:rFonts w:eastAsia="Times New Roman"/>
          <w:szCs w:val="24"/>
        </w:rPr>
        <w:t xml:space="preserve">αποτελεί μια </w:t>
      </w:r>
      <w:r w:rsidRPr="00BE5B8A">
        <w:rPr>
          <w:rFonts w:eastAsia="Times New Roman"/>
          <w:szCs w:val="24"/>
        </w:rPr>
        <w:t xml:space="preserve">σημαντική </w:t>
      </w:r>
      <w:r>
        <w:rPr>
          <w:rFonts w:eastAsia="Times New Roman"/>
          <w:szCs w:val="24"/>
        </w:rPr>
        <w:t>παρακαταθήκη για</w:t>
      </w:r>
      <w:r w:rsidRPr="00BE5B8A">
        <w:rPr>
          <w:rFonts w:eastAsia="Times New Roman"/>
          <w:szCs w:val="24"/>
        </w:rPr>
        <w:t xml:space="preserve"> τους υπόλο</w:t>
      </w:r>
      <w:r w:rsidRPr="00BE5B8A">
        <w:rPr>
          <w:rFonts w:eastAsia="Times New Roman"/>
          <w:szCs w:val="24"/>
        </w:rPr>
        <w:t>ιπους κλάδους</w:t>
      </w:r>
      <w:r>
        <w:rPr>
          <w:rFonts w:eastAsia="Times New Roman"/>
          <w:szCs w:val="24"/>
        </w:rPr>
        <w:t>.</w:t>
      </w:r>
    </w:p>
    <w:p w14:paraId="09A3F4CE" w14:textId="77777777" w:rsidR="00D269F7" w:rsidRDefault="006C352B">
      <w:pPr>
        <w:spacing w:line="600" w:lineRule="auto"/>
        <w:ind w:firstLine="720"/>
        <w:contextualSpacing/>
        <w:jc w:val="both"/>
        <w:rPr>
          <w:rFonts w:eastAsia="Times New Roman"/>
          <w:szCs w:val="24"/>
        </w:rPr>
      </w:pPr>
      <w:r>
        <w:rPr>
          <w:rFonts w:eastAsia="Times New Roman"/>
          <w:szCs w:val="24"/>
        </w:rPr>
        <w:t>Μ</w:t>
      </w:r>
      <w:r w:rsidRPr="00BE5B8A">
        <w:rPr>
          <w:rFonts w:eastAsia="Times New Roman"/>
          <w:szCs w:val="24"/>
        </w:rPr>
        <w:t>ε το παρόν νομοσχέδιο</w:t>
      </w:r>
      <w:r>
        <w:rPr>
          <w:rFonts w:eastAsia="Times New Roman"/>
          <w:szCs w:val="24"/>
        </w:rPr>
        <w:t>,</w:t>
      </w:r>
      <w:r w:rsidRPr="00BE5B8A">
        <w:rPr>
          <w:rFonts w:eastAsia="Times New Roman"/>
          <w:szCs w:val="24"/>
        </w:rPr>
        <w:t xml:space="preserve"> λοιπόν</w:t>
      </w:r>
      <w:r>
        <w:rPr>
          <w:rFonts w:eastAsia="Times New Roman"/>
          <w:szCs w:val="24"/>
        </w:rPr>
        <w:t>,</w:t>
      </w:r>
      <w:r w:rsidRPr="00BE5B8A">
        <w:rPr>
          <w:rFonts w:eastAsia="Times New Roman"/>
          <w:szCs w:val="24"/>
        </w:rPr>
        <w:t xml:space="preserve"> όπως αναφέρεται και στην αιτιολογική έκθεση</w:t>
      </w:r>
      <w:r>
        <w:rPr>
          <w:rFonts w:eastAsia="Times New Roman"/>
          <w:szCs w:val="24"/>
        </w:rPr>
        <w:t>,</w:t>
      </w:r>
      <w:r w:rsidRPr="00BE5B8A">
        <w:rPr>
          <w:rFonts w:eastAsia="Times New Roman"/>
          <w:szCs w:val="24"/>
        </w:rPr>
        <w:t xml:space="preserve"> </w:t>
      </w:r>
      <w:r w:rsidRPr="00BE5B8A">
        <w:rPr>
          <w:rFonts w:eastAsia="Times New Roman"/>
          <w:szCs w:val="24"/>
        </w:rPr>
        <w:t>αφ</w:t>
      </w:r>
      <w:r>
        <w:rPr>
          <w:rFonts w:eastAsia="Times New Roman"/>
          <w:szCs w:val="24"/>
        </w:rPr>
        <w:t xml:space="preserve">’ </w:t>
      </w:r>
      <w:r w:rsidRPr="00BE5B8A">
        <w:rPr>
          <w:rFonts w:eastAsia="Times New Roman"/>
          <w:szCs w:val="24"/>
        </w:rPr>
        <w:t>ενός</w:t>
      </w:r>
      <w:r w:rsidRPr="00BE5B8A">
        <w:rPr>
          <w:rFonts w:eastAsia="Times New Roman"/>
          <w:szCs w:val="24"/>
        </w:rPr>
        <w:t xml:space="preserve"> μεν επιδιώκεται η ενίσχυση του θεσμικού </w:t>
      </w:r>
      <w:r>
        <w:rPr>
          <w:rFonts w:eastAsia="Times New Roman"/>
          <w:szCs w:val="24"/>
        </w:rPr>
        <w:t>π</w:t>
      </w:r>
      <w:r w:rsidRPr="00BE5B8A">
        <w:rPr>
          <w:rFonts w:eastAsia="Times New Roman"/>
          <w:szCs w:val="24"/>
        </w:rPr>
        <w:t>λαισίου που διέπει τον τουρισμό</w:t>
      </w:r>
      <w:r>
        <w:rPr>
          <w:rFonts w:eastAsia="Times New Roman"/>
          <w:szCs w:val="24"/>
        </w:rPr>
        <w:t xml:space="preserve">, </w:t>
      </w:r>
      <w:r>
        <w:rPr>
          <w:rFonts w:eastAsia="Times New Roman"/>
          <w:szCs w:val="24"/>
        </w:rPr>
        <w:t>αφ</w:t>
      </w:r>
      <w:r>
        <w:rPr>
          <w:rFonts w:eastAsia="Times New Roman"/>
          <w:szCs w:val="24"/>
        </w:rPr>
        <w:t xml:space="preserve">’ </w:t>
      </w:r>
      <w:r>
        <w:rPr>
          <w:rFonts w:eastAsia="Times New Roman"/>
          <w:szCs w:val="24"/>
        </w:rPr>
        <w:t>ετέρου</w:t>
      </w:r>
      <w:r>
        <w:rPr>
          <w:rFonts w:eastAsia="Times New Roman"/>
          <w:szCs w:val="24"/>
        </w:rPr>
        <w:t xml:space="preserve"> υλοποιούνται </w:t>
      </w:r>
      <w:r w:rsidRPr="00BE5B8A">
        <w:rPr>
          <w:rFonts w:eastAsia="Times New Roman"/>
          <w:szCs w:val="24"/>
        </w:rPr>
        <w:t>στρατηγικές κατεύθυνσ</w:t>
      </w:r>
      <w:r>
        <w:rPr>
          <w:rFonts w:eastAsia="Times New Roman"/>
          <w:szCs w:val="24"/>
        </w:rPr>
        <w:t>η</w:t>
      </w:r>
      <w:r w:rsidRPr="00BE5B8A">
        <w:rPr>
          <w:rFonts w:eastAsia="Times New Roman"/>
          <w:szCs w:val="24"/>
        </w:rPr>
        <w:t xml:space="preserve">ς </w:t>
      </w:r>
      <w:r>
        <w:rPr>
          <w:rFonts w:eastAsia="Times New Roman"/>
          <w:szCs w:val="24"/>
        </w:rPr>
        <w:t>της ε</w:t>
      </w:r>
      <w:r w:rsidRPr="00BE5B8A">
        <w:rPr>
          <w:rFonts w:eastAsia="Times New Roman"/>
          <w:szCs w:val="24"/>
        </w:rPr>
        <w:t xml:space="preserve">θνικής και περιφερειακής </w:t>
      </w:r>
      <w:r w:rsidRPr="00BE5B8A">
        <w:rPr>
          <w:rFonts w:eastAsia="Times New Roman"/>
          <w:szCs w:val="24"/>
        </w:rPr>
        <w:t>τουριστικής πολιτικής</w:t>
      </w:r>
      <w:r>
        <w:rPr>
          <w:rFonts w:eastAsia="Times New Roman"/>
          <w:szCs w:val="24"/>
        </w:rPr>
        <w:t>.</w:t>
      </w:r>
      <w:r w:rsidRPr="00BE5B8A">
        <w:rPr>
          <w:rFonts w:eastAsia="Times New Roman"/>
          <w:szCs w:val="24"/>
        </w:rPr>
        <w:t xml:space="preserve"> </w:t>
      </w:r>
      <w:r>
        <w:rPr>
          <w:rFonts w:eastAsia="Times New Roman"/>
          <w:szCs w:val="24"/>
        </w:rPr>
        <w:t>Π</w:t>
      </w:r>
      <w:r w:rsidRPr="00BE5B8A">
        <w:rPr>
          <w:rFonts w:eastAsia="Times New Roman"/>
          <w:szCs w:val="24"/>
        </w:rPr>
        <w:t>ρώτο και βασικό βήμα του νομοσχεδίου είναι η διαμόρφωση συνολικού πλαισίου για το</w:t>
      </w:r>
      <w:r>
        <w:rPr>
          <w:rFonts w:eastAsia="Times New Roman"/>
          <w:szCs w:val="24"/>
        </w:rPr>
        <w:t>ν</w:t>
      </w:r>
      <w:r w:rsidRPr="00BE5B8A">
        <w:rPr>
          <w:rFonts w:eastAsia="Times New Roman"/>
          <w:szCs w:val="24"/>
        </w:rPr>
        <w:t xml:space="preserve"> θεματικό τουρισμό και ειδικές μορφές τουρισμού</w:t>
      </w:r>
      <w:r>
        <w:rPr>
          <w:rFonts w:eastAsia="Times New Roman"/>
          <w:szCs w:val="24"/>
        </w:rPr>
        <w:t>.</w:t>
      </w:r>
      <w:r w:rsidRPr="00BE5B8A">
        <w:rPr>
          <w:rFonts w:eastAsia="Times New Roman"/>
          <w:szCs w:val="24"/>
        </w:rPr>
        <w:t xml:space="preserve"> </w:t>
      </w:r>
      <w:r>
        <w:rPr>
          <w:rFonts w:eastAsia="Times New Roman"/>
          <w:szCs w:val="24"/>
        </w:rPr>
        <w:t>Ο</w:t>
      </w:r>
      <w:r w:rsidRPr="00BE5B8A">
        <w:rPr>
          <w:rFonts w:eastAsia="Times New Roman"/>
          <w:szCs w:val="24"/>
        </w:rPr>
        <w:t xml:space="preserve">ι </w:t>
      </w:r>
      <w:r>
        <w:rPr>
          <w:rFonts w:eastAsia="Times New Roman"/>
          <w:szCs w:val="24"/>
        </w:rPr>
        <w:t>π</w:t>
      </w:r>
      <w:r w:rsidRPr="00BE5B8A">
        <w:rPr>
          <w:rFonts w:eastAsia="Times New Roman"/>
          <w:szCs w:val="24"/>
        </w:rPr>
        <w:t xml:space="preserve">ροτεινόμενες διατάξεις βασίζονται στην αρχή της </w:t>
      </w:r>
      <w:r>
        <w:rPr>
          <w:rFonts w:eastAsia="Times New Roman"/>
          <w:szCs w:val="24"/>
        </w:rPr>
        <w:t>α</w:t>
      </w:r>
      <w:r w:rsidRPr="00BE5B8A">
        <w:rPr>
          <w:rFonts w:eastAsia="Times New Roman"/>
          <w:szCs w:val="24"/>
        </w:rPr>
        <w:t>σφάλειας στον τουρισμό</w:t>
      </w:r>
      <w:r>
        <w:rPr>
          <w:rFonts w:eastAsia="Times New Roman"/>
          <w:szCs w:val="24"/>
        </w:rPr>
        <w:t>,</w:t>
      </w:r>
      <w:r w:rsidRPr="00BE5B8A">
        <w:rPr>
          <w:rFonts w:eastAsia="Times New Roman"/>
          <w:szCs w:val="24"/>
        </w:rPr>
        <w:t xml:space="preserve"> στην αρχή της ποιότητας </w:t>
      </w:r>
      <w:r w:rsidRPr="00BE5B8A">
        <w:rPr>
          <w:rFonts w:eastAsia="Times New Roman"/>
          <w:szCs w:val="24"/>
        </w:rPr>
        <w:t xml:space="preserve">του </w:t>
      </w:r>
      <w:r>
        <w:rPr>
          <w:rFonts w:eastAsia="Times New Roman"/>
          <w:szCs w:val="24"/>
        </w:rPr>
        <w:t>υ</w:t>
      </w:r>
      <w:r w:rsidRPr="00BE5B8A">
        <w:rPr>
          <w:rFonts w:eastAsia="Times New Roman"/>
          <w:szCs w:val="24"/>
        </w:rPr>
        <w:t>ψηλού επιπέδου υποδομών και υπηρεσιών</w:t>
      </w:r>
      <w:r>
        <w:rPr>
          <w:rFonts w:eastAsia="Times New Roman"/>
          <w:szCs w:val="24"/>
        </w:rPr>
        <w:t>,</w:t>
      </w:r>
      <w:r w:rsidRPr="00BE5B8A">
        <w:rPr>
          <w:rFonts w:eastAsia="Times New Roman"/>
          <w:szCs w:val="24"/>
        </w:rPr>
        <w:t xml:space="preserve"> </w:t>
      </w:r>
      <w:r>
        <w:rPr>
          <w:rFonts w:eastAsia="Times New Roman"/>
          <w:szCs w:val="24"/>
        </w:rPr>
        <w:t>ε</w:t>
      </w:r>
      <w:r w:rsidRPr="00BE5B8A">
        <w:rPr>
          <w:rFonts w:eastAsia="Times New Roman"/>
          <w:szCs w:val="24"/>
        </w:rPr>
        <w:t>νώ καθορίζονται οι βασικές έννοιες του θεματικού τουρισμού</w:t>
      </w:r>
      <w:r>
        <w:rPr>
          <w:rFonts w:eastAsia="Times New Roman"/>
          <w:szCs w:val="24"/>
        </w:rPr>
        <w:t xml:space="preserve">, δηλαδή ο </w:t>
      </w:r>
      <w:r w:rsidRPr="00BE5B8A">
        <w:rPr>
          <w:rFonts w:eastAsia="Times New Roman"/>
          <w:szCs w:val="24"/>
        </w:rPr>
        <w:t>τουρισμός υπαίθρου</w:t>
      </w:r>
      <w:r>
        <w:rPr>
          <w:rFonts w:eastAsia="Times New Roman"/>
          <w:szCs w:val="24"/>
        </w:rPr>
        <w:t xml:space="preserve"> όπως</w:t>
      </w:r>
      <w:r w:rsidRPr="00BE5B8A">
        <w:rPr>
          <w:rFonts w:eastAsia="Times New Roman"/>
          <w:szCs w:val="24"/>
        </w:rPr>
        <w:t xml:space="preserve"> περιγράφεται στο άρθρο 5 με </w:t>
      </w:r>
      <w:r>
        <w:rPr>
          <w:rFonts w:eastAsia="Times New Roman"/>
          <w:szCs w:val="24"/>
        </w:rPr>
        <w:t>έξι</w:t>
      </w:r>
      <w:r w:rsidRPr="00BE5B8A">
        <w:rPr>
          <w:rFonts w:eastAsia="Times New Roman"/>
          <w:szCs w:val="24"/>
        </w:rPr>
        <w:t xml:space="preserve"> κατηγορίες</w:t>
      </w:r>
      <w:r>
        <w:rPr>
          <w:rFonts w:eastAsia="Times New Roman"/>
          <w:szCs w:val="24"/>
        </w:rPr>
        <w:t>:</w:t>
      </w:r>
      <w:r w:rsidRPr="00BE5B8A">
        <w:rPr>
          <w:rFonts w:eastAsia="Times New Roman"/>
          <w:szCs w:val="24"/>
        </w:rPr>
        <w:t xml:space="preserve"> </w:t>
      </w:r>
      <w:proofErr w:type="spellStart"/>
      <w:r w:rsidRPr="00BE5B8A">
        <w:rPr>
          <w:rFonts w:eastAsia="Times New Roman"/>
          <w:szCs w:val="24"/>
        </w:rPr>
        <w:t>αγροτουρισμού</w:t>
      </w:r>
      <w:proofErr w:type="spellEnd"/>
      <w:r>
        <w:rPr>
          <w:rFonts w:eastAsia="Times New Roman"/>
          <w:szCs w:val="24"/>
        </w:rPr>
        <w:t>,</w:t>
      </w:r>
      <w:r w:rsidRPr="00BE5B8A">
        <w:rPr>
          <w:rFonts w:eastAsia="Times New Roman"/>
          <w:szCs w:val="24"/>
        </w:rPr>
        <w:t xml:space="preserve"> </w:t>
      </w:r>
      <w:proofErr w:type="spellStart"/>
      <w:r w:rsidRPr="00BE5B8A">
        <w:rPr>
          <w:rFonts w:eastAsia="Times New Roman"/>
          <w:szCs w:val="24"/>
        </w:rPr>
        <w:t>οινοτουρισμού</w:t>
      </w:r>
      <w:proofErr w:type="spellEnd"/>
      <w:r>
        <w:rPr>
          <w:rFonts w:eastAsia="Times New Roman"/>
          <w:szCs w:val="24"/>
        </w:rPr>
        <w:t>,</w:t>
      </w:r>
      <w:r w:rsidRPr="00BE5B8A">
        <w:rPr>
          <w:rFonts w:eastAsia="Times New Roman"/>
          <w:szCs w:val="24"/>
        </w:rPr>
        <w:t xml:space="preserve"> </w:t>
      </w:r>
      <w:proofErr w:type="spellStart"/>
      <w:r w:rsidRPr="00BE5B8A">
        <w:rPr>
          <w:rFonts w:eastAsia="Times New Roman"/>
          <w:szCs w:val="24"/>
        </w:rPr>
        <w:t>οικοτουρισμού</w:t>
      </w:r>
      <w:proofErr w:type="spellEnd"/>
      <w:r>
        <w:rPr>
          <w:rFonts w:eastAsia="Times New Roman"/>
          <w:szCs w:val="24"/>
        </w:rPr>
        <w:t>,</w:t>
      </w:r>
      <w:r w:rsidRPr="00BE5B8A">
        <w:rPr>
          <w:rFonts w:eastAsia="Times New Roman"/>
          <w:szCs w:val="24"/>
        </w:rPr>
        <w:t xml:space="preserve"> περιηγητικού τουρισμού</w:t>
      </w:r>
      <w:r>
        <w:rPr>
          <w:rFonts w:eastAsia="Times New Roman"/>
          <w:szCs w:val="24"/>
        </w:rPr>
        <w:t>,</w:t>
      </w:r>
      <w:r w:rsidRPr="00BE5B8A">
        <w:rPr>
          <w:rFonts w:eastAsia="Times New Roman"/>
          <w:szCs w:val="24"/>
        </w:rPr>
        <w:t xml:space="preserve"> </w:t>
      </w:r>
      <w:proofErr w:type="spellStart"/>
      <w:r w:rsidRPr="00BE5B8A">
        <w:rPr>
          <w:rFonts w:eastAsia="Times New Roman"/>
          <w:szCs w:val="24"/>
        </w:rPr>
        <w:t>γεωτο</w:t>
      </w:r>
      <w:r w:rsidRPr="00BE5B8A">
        <w:rPr>
          <w:rFonts w:eastAsia="Times New Roman"/>
          <w:szCs w:val="24"/>
        </w:rPr>
        <w:t>υρισμ</w:t>
      </w:r>
      <w:r>
        <w:rPr>
          <w:rFonts w:eastAsia="Times New Roman"/>
          <w:szCs w:val="24"/>
        </w:rPr>
        <w:t>ού</w:t>
      </w:r>
      <w:proofErr w:type="spellEnd"/>
      <w:r>
        <w:rPr>
          <w:rFonts w:eastAsia="Times New Roman"/>
          <w:szCs w:val="24"/>
        </w:rPr>
        <w:t>,</w:t>
      </w:r>
      <w:r w:rsidRPr="00BE5B8A">
        <w:rPr>
          <w:rFonts w:eastAsia="Times New Roman"/>
          <w:szCs w:val="24"/>
        </w:rPr>
        <w:t xml:space="preserve"> αλιευτικό τουρισμό</w:t>
      </w:r>
      <w:r>
        <w:rPr>
          <w:rFonts w:eastAsia="Times New Roman"/>
          <w:szCs w:val="24"/>
        </w:rPr>
        <w:t>.</w:t>
      </w:r>
      <w:r w:rsidRPr="00BE5B8A">
        <w:rPr>
          <w:rFonts w:eastAsia="Times New Roman"/>
          <w:szCs w:val="24"/>
        </w:rPr>
        <w:t xml:space="preserve"> </w:t>
      </w:r>
    </w:p>
    <w:p w14:paraId="09A3F4CF" w14:textId="77777777" w:rsidR="00D269F7" w:rsidRDefault="006C352B">
      <w:pPr>
        <w:spacing w:line="600" w:lineRule="auto"/>
        <w:ind w:firstLine="720"/>
        <w:contextualSpacing/>
        <w:jc w:val="both"/>
        <w:rPr>
          <w:rFonts w:eastAsia="Times New Roman" w:cs="Times New Roman"/>
          <w:szCs w:val="24"/>
        </w:rPr>
      </w:pPr>
      <w:r>
        <w:rPr>
          <w:rFonts w:eastAsia="Times New Roman"/>
          <w:szCs w:val="24"/>
        </w:rPr>
        <w:t>Σ</w:t>
      </w:r>
      <w:r w:rsidRPr="00BE5B8A">
        <w:rPr>
          <w:rFonts w:eastAsia="Times New Roman"/>
          <w:szCs w:val="24"/>
        </w:rPr>
        <w:t>το άρθρο 10 περιγράφο</w:t>
      </w:r>
      <w:r>
        <w:rPr>
          <w:rFonts w:eastAsia="Times New Roman"/>
          <w:szCs w:val="24"/>
        </w:rPr>
        <w:t>νται οι</w:t>
      </w:r>
      <w:r w:rsidRPr="00BE5B8A">
        <w:rPr>
          <w:rFonts w:eastAsia="Times New Roman"/>
          <w:szCs w:val="24"/>
        </w:rPr>
        <w:t xml:space="preserve"> διατάξεις σχετικά με τον αθλητικό τουρισμό</w:t>
      </w:r>
      <w:r>
        <w:rPr>
          <w:rFonts w:eastAsia="Times New Roman"/>
          <w:szCs w:val="24"/>
        </w:rPr>
        <w:t>,</w:t>
      </w:r>
      <w:r w:rsidRPr="00BE5B8A">
        <w:rPr>
          <w:rFonts w:eastAsia="Times New Roman"/>
          <w:szCs w:val="24"/>
        </w:rPr>
        <w:t xml:space="preserve"> στο άρθρο 11 </w:t>
      </w:r>
      <w:r>
        <w:rPr>
          <w:rFonts w:eastAsia="Times New Roman"/>
          <w:szCs w:val="24"/>
        </w:rPr>
        <w:t xml:space="preserve">με τον </w:t>
      </w:r>
      <w:r w:rsidRPr="00BE5B8A">
        <w:rPr>
          <w:rFonts w:eastAsia="Times New Roman"/>
          <w:szCs w:val="24"/>
        </w:rPr>
        <w:t>αεροπορικό τουρισμό</w:t>
      </w:r>
      <w:r>
        <w:rPr>
          <w:rFonts w:eastAsia="Times New Roman"/>
          <w:szCs w:val="24"/>
        </w:rPr>
        <w:t>,</w:t>
      </w:r>
      <w:r w:rsidRPr="00BE5B8A">
        <w:rPr>
          <w:rFonts w:eastAsia="Times New Roman"/>
          <w:szCs w:val="24"/>
        </w:rPr>
        <w:t xml:space="preserve"> στο </w:t>
      </w:r>
      <w:r>
        <w:rPr>
          <w:rFonts w:eastAsia="Times New Roman"/>
          <w:szCs w:val="24"/>
        </w:rPr>
        <w:t xml:space="preserve">άρθρο 12 με τον </w:t>
      </w:r>
      <w:r w:rsidRPr="00BE5B8A">
        <w:rPr>
          <w:rFonts w:eastAsia="Times New Roman"/>
          <w:szCs w:val="24"/>
        </w:rPr>
        <w:t>θαλάσσιο τουρισμό</w:t>
      </w:r>
      <w:r>
        <w:rPr>
          <w:rFonts w:eastAsia="Times New Roman"/>
          <w:szCs w:val="24"/>
        </w:rPr>
        <w:t>,</w:t>
      </w:r>
      <w:r w:rsidRPr="00BE5B8A">
        <w:rPr>
          <w:rFonts w:eastAsia="Times New Roman"/>
          <w:szCs w:val="24"/>
        </w:rPr>
        <w:t xml:space="preserve"> στο </w:t>
      </w:r>
      <w:r>
        <w:rPr>
          <w:rFonts w:eastAsia="Times New Roman"/>
          <w:szCs w:val="24"/>
        </w:rPr>
        <w:t xml:space="preserve">άρθρο </w:t>
      </w:r>
      <w:r w:rsidRPr="00BE5B8A">
        <w:rPr>
          <w:rFonts w:eastAsia="Times New Roman"/>
          <w:szCs w:val="24"/>
        </w:rPr>
        <w:t xml:space="preserve">13 </w:t>
      </w:r>
      <w:r>
        <w:rPr>
          <w:rFonts w:eastAsia="Times New Roman"/>
          <w:szCs w:val="24"/>
        </w:rPr>
        <w:t>με</w:t>
      </w:r>
      <w:r w:rsidRPr="00BE5B8A">
        <w:rPr>
          <w:rFonts w:eastAsia="Times New Roman"/>
          <w:szCs w:val="24"/>
        </w:rPr>
        <w:t xml:space="preserve"> το</w:t>
      </w:r>
      <w:r>
        <w:rPr>
          <w:rFonts w:eastAsia="Times New Roman"/>
          <w:szCs w:val="24"/>
        </w:rPr>
        <w:t>ν</w:t>
      </w:r>
      <w:r w:rsidRPr="00BE5B8A">
        <w:rPr>
          <w:rFonts w:eastAsia="Times New Roman"/>
          <w:szCs w:val="24"/>
        </w:rPr>
        <w:t xml:space="preserve"> </w:t>
      </w:r>
      <w:r>
        <w:rPr>
          <w:rFonts w:eastAsia="Times New Roman"/>
          <w:szCs w:val="24"/>
        </w:rPr>
        <w:t xml:space="preserve">πολιτιστικό τουρισμό, στο 14 άρθρο με τον </w:t>
      </w:r>
      <w:r w:rsidRPr="00BE5B8A">
        <w:rPr>
          <w:rFonts w:eastAsia="Times New Roman"/>
          <w:szCs w:val="24"/>
        </w:rPr>
        <w:t>γαστρονομι</w:t>
      </w:r>
      <w:r w:rsidRPr="00BE5B8A">
        <w:rPr>
          <w:rFonts w:eastAsia="Times New Roman"/>
          <w:szCs w:val="24"/>
        </w:rPr>
        <w:t>κό τουρισμό</w:t>
      </w:r>
      <w:r>
        <w:rPr>
          <w:rFonts w:eastAsia="Times New Roman"/>
          <w:szCs w:val="24"/>
        </w:rPr>
        <w:t>, στο άρθρο</w:t>
      </w:r>
      <w:r w:rsidRPr="00BE5B8A">
        <w:rPr>
          <w:rFonts w:eastAsia="Times New Roman"/>
          <w:szCs w:val="24"/>
        </w:rPr>
        <w:t xml:space="preserve"> 15 </w:t>
      </w:r>
      <w:r>
        <w:rPr>
          <w:rFonts w:eastAsia="Times New Roman"/>
          <w:szCs w:val="24"/>
        </w:rPr>
        <w:t xml:space="preserve">με </w:t>
      </w:r>
      <w:r w:rsidRPr="00BE5B8A">
        <w:rPr>
          <w:rFonts w:eastAsia="Times New Roman"/>
          <w:szCs w:val="24"/>
        </w:rPr>
        <w:t>το</w:t>
      </w:r>
      <w:r>
        <w:rPr>
          <w:rFonts w:eastAsia="Times New Roman"/>
          <w:szCs w:val="24"/>
        </w:rPr>
        <w:t>ν</w:t>
      </w:r>
      <w:r w:rsidRPr="00BE5B8A">
        <w:rPr>
          <w:rFonts w:eastAsia="Times New Roman"/>
          <w:szCs w:val="24"/>
        </w:rPr>
        <w:t xml:space="preserve"> </w:t>
      </w:r>
      <w:r>
        <w:rPr>
          <w:rFonts w:eastAsia="Times New Roman"/>
          <w:szCs w:val="24"/>
        </w:rPr>
        <w:t>θρησκευτικό-</w:t>
      </w:r>
      <w:proofErr w:type="spellStart"/>
      <w:r w:rsidRPr="00BE5B8A">
        <w:rPr>
          <w:rFonts w:eastAsia="Times New Roman"/>
          <w:szCs w:val="24"/>
        </w:rPr>
        <w:t>προσκυνηματικό</w:t>
      </w:r>
      <w:proofErr w:type="spellEnd"/>
      <w:r w:rsidRPr="00BE5B8A">
        <w:rPr>
          <w:rFonts w:eastAsia="Times New Roman"/>
          <w:szCs w:val="24"/>
        </w:rPr>
        <w:t xml:space="preserve"> τουρισμό </w:t>
      </w:r>
      <w:r>
        <w:rPr>
          <w:rFonts w:eastAsia="Times New Roman"/>
          <w:szCs w:val="24"/>
        </w:rPr>
        <w:t>και στο άρθρο 16 με τον συνεδριακό τουρισμό.</w:t>
      </w:r>
    </w:p>
    <w:p w14:paraId="09A3F4D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Εστιάζει, λοιπόν, σε κάθε θεματικό αντικείμενο ξεχωριστά προκειμένου να αναπτυχθούν όλες εκείνες οι δράσεις για να αναπτυχθούν ακόμα περισσότε</w:t>
      </w:r>
      <w:r>
        <w:rPr>
          <w:rFonts w:eastAsia="Times New Roman" w:cs="Times New Roman"/>
          <w:szCs w:val="24"/>
        </w:rPr>
        <w:t>ρο τα νούμερα τα οποία προανέφερα.</w:t>
      </w:r>
    </w:p>
    <w:p w14:paraId="09A3F4D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 παράγων άνθρωπος, ο νησιώτης, με το ταπεραμέντο που διακρίνεται και την κουλτούρα που έχει δημιουργηθεί έχει βοηθήσει πάρα πολύ στην ανάπτυξη του τουρισμού στη χώρα μας, αυτό είναι γνωστό και πανθομολογούμενο, όλα τα </w:t>
      </w:r>
      <w:r>
        <w:rPr>
          <w:rFonts w:eastAsia="Times New Roman" w:cs="Times New Roman"/>
          <w:szCs w:val="24"/>
        </w:rPr>
        <w:t>νησιά που βουλιάζουν το καλοκαίρι. Αυτό έχει να κάνει, βεβαίως, με πράγματα τα οποία από παράδοση τα έχει εμπεδώσει και μπορεί να τα μεταφέρει με ένα δικό του μοναδικό τρόπο.</w:t>
      </w:r>
    </w:p>
    <w:p w14:paraId="09A3F4D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Έπρεπε, λοιπόν, εκτός από το υπ’ </w:t>
      </w:r>
      <w:proofErr w:type="spellStart"/>
      <w:r>
        <w:rPr>
          <w:rFonts w:eastAsia="Times New Roman" w:cs="Times New Roman"/>
          <w:szCs w:val="24"/>
        </w:rPr>
        <w:t>όψιν</w:t>
      </w:r>
      <w:proofErr w:type="spellEnd"/>
      <w:r>
        <w:rPr>
          <w:rFonts w:eastAsia="Times New Roman" w:cs="Times New Roman"/>
          <w:szCs w:val="24"/>
        </w:rPr>
        <w:t xml:space="preserve"> νομοσχέδιο να προτείνουμε και άλλους τρόπου</w:t>
      </w:r>
      <w:r>
        <w:rPr>
          <w:rFonts w:eastAsia="Times New Roman" w:cs="Times New Roman"/>
          <w:szCs w:val="24"/>
        </w:rPr>
        <w:t>ς για να κρατήσουμε αυτόν τον κόσμο στα νησιά. Αυτό έγινε το 2017 με το μεταφορικό ισοδύναμο, κάτι το οποίο καθυστέρησε, επίσης πάρα πολλά χρόνια, να υλοποιηθεί στην πατρίδα μας και αφορά στην αδικία την οποίαν υφίστατο ο νησιώτης στη μεταφορά του, αλλά κα</w:t>
      </w:r>
      <w:r>
        <w:rPr>
          <w:rFonts w:eastAsia="Times New Roman" w:cs="Times New Roman"/>
          <w:szCs w:val="24"/>
        </w:rPr>
        <w:t>ι στη μεταφορά των προϊόντων.</w:t>
      </w:r>
    </w:p>
    <w:p w14:paraId="09A3F4D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Έτσι αποκαθίστανται τα πράγματα και δημιουργείται ακόμα ένα κίνητρο, οι εντελώς απαραίτητοι άνθρωποι αυτοί να ζουν στους τόπους όπου γεννήθηκαν και να αναπτύσσονται με έναν τρόπο όπου η </w:t>
      </w:r>
      <w:r>
        <w:rPr>
          <w:rFonts w:eastAsia="Times New Roman" w:cs="Times New Roman"/>
          <w:szCs w:val="24"/>
        </w:rPr>
        <w:t>π</w:t>
      </w:r>
      <w:r>
        <w:rPr>
          <w:rFonts w:eastAsia="Times New Roman" w:cs="Times New Roman"/>
          <w:szCs w:val="24"/>
        </w:rPr>
        <w:t xml:space="preserve">ολιτεία αναγνωρίζει αυτήν την </w:t>
      </w:r>
      <w:r>
        <w:rPr>
          <w:rFonts w:eastAsia="Times New Roman" w:cs="Times New Roman"/>
          <w:szCs w:val="24"/>
        </w:rPr>
        <w:t>προσπάθεια και συμβάλλει.</w:t>
      </w:r>
    </w:p>
    <w:p w14:paraId="09A3F4D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Έχω, επίσης, να τονίσω ότι με το υπ’ </w:t>
      </w:r>
      <w:proofErr w:type="spellStart"/>
      <w:r>
        <w:rPr>
          <w:rFonts w:eastAsia="Times New Roman" w:cs="Times New Roman"/>
          <w:szCs w:val="24"/>
        </w:rPr>
        <w:t>όψιν</w:t>
      </w:r>
      <w:proofErr w:type="spellEnd"/>
      <w:r>
        <w:rPr>
          <w:rFonts w:eastAsia="Times New Roman" w:cs="Times New Roman"/>
          <w:szCs w:val="24"/>
        </w:rPr>
        <w:t xml:space="preserve"> νομοσχέδιο επιχειρείται να επιλυθούν σύνθετα προβλήματα που για πάρα πολλά χρόνια δεν είχαν καν ακουμπήσει οι προηγούμενες κυβερνήσεις:</w:t>
      </w:r>
    </w:p>
    <w:p w14:paraId="09A3F4D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Ας πούμε, οι υποδομές της χώρας, όπου παρατηρούνται </w:t>
      </w:r>
      <w:r>
        <w:rPr>
          <w:rFonts w:eastAsia="Times New Roman" w:cs="Times New Roman"/>
          <w:szCs w:val="24"/>
        </w:rPr>
        <w:t xml:space="preserve">αεροδρόμια τα οποία δεν μπορούν να ανταπεξέλθουν στη ζήτηση την οποίαν υπάρχει και αυτό το κάνει το υπ’ </w:t>
      </w:r>
      <w:proofErr w:type="spellStart"/>
      <w:r>
        <w:rPr>
          <w:rFonts w:eastAsia="Times New Roman" w:cs="Times New Roman"/>
          <w:szCs w:val="24"/>
        </w:rPr>
        <w:t>όψιν</w:t>
      </w:r>
      <w:proofErr w:type="spellEnd"/>
      <w:r>
        <w:rPr>
          <w:rFonts w:eastAsia="Times New Roman" w:cs="Times New Roman"/>
          <w:szCs w:val="24"/>
        </w:rPr>
        <w:t xml:space="preserve"> νομοσχέδιο, προτείνοντας συγκεκριμένες αναβαθμίσεις, στο στάδιο που βρίσκεται η επεξεργασία του χωρικού σχεδίου για τον τουρισμό, κάτι το οποίο, επ</w:t>
      </w:r>
      <w:r>
        <w:rPr>
          <w:rFonts w:eastAsia="Times New Roman" w:cs="Times New Roman"/>
          <w:szCs w:val="24"/>
        </w:rPr>
        <w:t xml:space="preserve">ίσης, λείπει. </w:t>
      </w:r>
    </w:p>
    <w:p w14:paraId="09A3F4D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Θεσπίζονται κανόνες για τη λειτουργία των τουριστικών επιχειρήσεων, των τουριστικών γραφείων, το επάγγελμα των ξεναγών. </w:t>
      </w:r>
    </w:p>
    <w:p w14:paraId="09A3F4D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Με ταχύτητα προχωράει η </w:t>
      </w:r>
      <w:proofErr w:type="spellStart"/>
      <w:r>
        <w:rPr>
          <w:rFonts w:eastAsia="Times New Roman" w:cs="Times New Roman"/>
          <w:szCs w:val="24"/>
        </w:rPr>
        <w:t>χωροθέτηση</w:t>
      </w:r>
      <w:proofErr w:type="spellEnd"/>
      <w:r>
        <w:rPr>
          <w:rFonts w:eastAsia="Times New Roman" w:cs="Times New Roman"/>
          <w:szCs w:val="24"/>
        </w:rPr>
        <w:t xml:space="preserve"> των τουριστικών λιμανιών, ο εκσυγχρονισμός όλων των περιφερειακών υπηρεσιών που αφορο</w:t>
      </w:r>
      <w:r>
        <w:rPr>
          <w:rFonts w:eastAsia="Times New Roman" w:cs="Times New Roman"/>
          <w:szCs w:val="24"/>
        </w:rPr>
        <w:t xml:space="preserve">ύν στον τουρισμό και άλλα πάρα πολλά προβλήματα τα οποία, επαναλαμβάνω, εδώ και πάρα πολλά χρόνια να έχουν λυθεί ή τουλάχιστον να έχει ενσκήψει η </w:t>
      </w:r>
      <w:r>
        <w:rPr>
          <w:rFonts w:eastAsia="Times New Roman" w:cs="Times New Roman"/>
          <w:szCs w:val="24"/>
        </w:rPr>
        <w:t>π</w:t>
      </w:r>
      <w:r>
        <w:rPr>
          <w:rFonts w:eastAsia="Times New Roman" w:cs="Times New Roman"/>
          <w:szCs w:val="24"/>
        </w:rPr>
        <w:t>ολιτεία πάνω σε αυτά τα ζητήματα για να τα αντιμετωπίσει.</w:t>
      </w:r>
    </w:p>
    <w:p w14:paraId="09A3F4D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Όπως είπα στην αρχή του λόγου μου, αναμένεται και τ</w:t>
      </w:r>
      <w:r>
        <w:rPr>
          <w:rFonts w:eastAsia="Times New Roman" w:cs="Times New Roman"/>
          <w:szCs w:val="24"/>
        </w:rPr>
        <w:t>ο 2018 να είναι η τέταρτη συνεχή χρονιά με πολύ καλά αποτελέσματα σε σχέση με τα μεγέθη τα οποία προανέφερα. Αυτό συμβαίνει και, επαναλαμβάνω, κυρίως γιατί οι άνθρωποι που χειρίζονται τον τουρισμό είναι έμπειροι, έχουν μια κουλτούρα και μπορούν να ανταποκρ</w:t>
      </w:r>
      <w:r>
        <w:rPr>
          <w:rFonts w:eastAsia="Times New Roman" w:cs="Times New Roman"/>
          <w:szCs w:val="24"/>
        </w:rPr>
        <w:t>ιθούν σε αυτές τις απαιτήσεις, αλλά νομίζω τα τελευταία χρόνια είναι και η εικόνα που έδωσε η χώρα μας σε σχέση με τη διαχείριση της προσφυγικής κρίσης.</w:t>
      </w:r>
    </w:p>
    <w:p w14:paraId="09A3F4D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Ο ικέτης από την αρχαιότητα ήταν ο πολίτης εκείνος ο οποίος προσέφευγε σε έναν ιερό χώρο ζητώντας ασυλί</w:t>
      </w:r>
      <w:r>
        <w:rPr>
          <w:rFonts w:eastAsia="Times New Roman" w:cs="Times New Roman"/>
          <w:szCs w:val="24"/>
        </w:rPr>
        <w:t xml:space="preserve">α. Η χώρα μας ανταποκρίθηκε στους ικέτες που ήρθαν σε περίοδο κρίσης, μάλιστα, με όσο το δυνατόν καλύτερο τρόπο μπορούσε. Δεν νομίζω ότι υπάρχει καλύτερη διαφήμιση για την πατρίδα μας από την εικόνα παιδιών να βγαίνουν από το Αιγαίο Πέλαγος και να φτάνουν </w:t>
      </w:r>
      <w:r>
        <w:rPr>
          <w:rFonts w:eastAsia="Times New Roman" w:cs="Times New Roman"/>
          <w:szCs w:val="24"/>
        </w:rPr>
        <w:t>στην ξηρά.</w:t>
      </w:r>
    </w:p>
    <w:p w14:paraId="09A3F4D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θεωρώ ότι όσοι, όπως μερικοί συνάδελφοι, εκφράστηκαν εδώ σε σχέση με ανθρώπους οι οποίοι είναι μετανάστες ή ήρθαν σαν πρόσφυγες στην πατρίδα μας με πολύ ακραίο, άσχημο τρόπο, θα έλεγα, αν ρωτήσεις οποιονδήποτε λογικό άνθρωπο: Ποια </w:t>
      </w:r>
      <w:r>
        <w:rPr>
          <w:rFonts w:eastAsia="Times New Roman" w:cs="Times New Roman"/>
          <w:szCs w:val="24"/>
        </w:rPr>
        <w:t xml:space="preserve">είναι η εικόνα μιας χώρας η οποία σώζει ζωές, σώζει μωρά παιδιά από πραγματικό κίνδυνο, σε σχέση με μια άλλη χώρα, η οποία υψώνει τείχη και πετροβολάει αυτούς τους ανθρώπους; Νομίζω ότι δεν υπάρχει καν θέμα κανείς λογικός άνθρωπος να ζυγίσει αυτές τις δύο </w:t>
      </w:r>
      <w:r>
        <w:rPr>
          <w:rFonts w:eastAsia="Times New Roman" w:cs="Times New Roman"/>
          <w:szCs w:val="24"/>
        </w:rPr>
        <w:t>συμπεριφορές. Νομίζω ότι η χώρα μας δικαιώθηκε και οι ικέτες την ανέδειξαν σαν έναν τόπο ιερό, όπως ακριβώς συνέβαινε στην αρχαιότητα.</w:t>
      </w:r>
    </w:p>
    <w:p w14:paraId="09A3F4D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9A3F4DC" w14:textId="77777777" w:rsidR="00D269F7" w:rsidRDefault="006C352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9A3F4DD" w14:textId="77777777" w:rsidR="00D269F7" w:rsidRDefault="006C352B">
      <w:pPr>
        <w:spacing w:line="600" w:lineRule="auto"/>
        <w:ind w:firstLine="720"/>
        <w:contextualSpacing/>
        <w:jc w:val="both"/>
        <w:rPr>
          <w:rFonts w:eastAsia="Times New Roman" w:cs="Times New Roman"/>
          <w:szCs w:val="24"/>
        </w:rPr>
      </w:pPr>
      <w:r w:rsidRPr="000E753C">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r>
        <w:rPr>
          <w:rFonts w:eastAsia="Times New Roman" w:cs="Times New Roman"/>
          <w:szCs w:val="24"/>
        </w:rPr>
        <w:t xml:space="preserve"> κύριε </w:t>
      </w:r>
      <w:proofErr w:type="spellStart"/>
      <w:r>
        <w:rPr>
          <w:rFonts w:eastAsia="Times New Roman" w:cs="Times New Roman"/>
          <w:szCs w:val="24"/>
        </w:rPr>
        <w:t>Ουρσουζίδη</w:t>
      </w:r>
      <w:proofErr w:type="spellEnd"/>
      <w:r>
        <w:rPr>
          <w:rFonts w:eastAsia="Times New Roman" w:cs="Times New Roman"/>
          <w:szCs w:val="24"/>
        </w:rPr>
        <w:t>.</w:t>
      </w:r>
    </w:p>
    <w:p w14:paraId="09A3F4D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σας εξηγήσω, η </w:t>
      </w:r>
      <w:proofErr w:type="spellStart"/>
      <w:r>
        <w:rPr>
          <w:rFonts w:eastAsia="Times New Roman" w:cs="Times New Roman"/>
          <w:szCs w:val="24"/>
        </w:rPr>
        <w:t>βάρδιά</w:t>
      </w:r>
      <w:proofErr w:type="spellEnd"/>
      <w:r>
        <w:rPr>
          <w:rFonts w:eastAsia="Times New Roman" w:cs="Times New Roman"/>
          <w:szCs w:val="24"/>
        </w:rPr>
        <w:t xml:space="preserve"> μου τελειώνει 17.30΄. Έχω ανειλημμένη υποχρέωση και δεν ξέρω καν αν θα δώσω χρόνο στην κυρία Υπουργό. Δεν υπάρχει δυνατότητα να μιλήσει κανείς.</w:t>
      </w:r>
    </w:p>
    <w:p w14:paraId="09A3F4D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Κυρία Υπουργέ, δεν έχετε μιλήσει σήμερα όλη μέρα. Τώρα πρέ</w:t>
      </w:r>
      <w:r>
        <w:rPr>
          <w:rFonts w:eastAsia="Times New Roman" w:cs="Times New Roman"/>
          <w:szCs w:val="24"/>
        </w:rPr>
        <w:t>πει να τα πείτε όλα;</w:t>
      </w:r>
    </w:p>
    <w:p w14:paraId="09A3F4E0" w14:textId="77777777" w:rsidR="00D269F7" w:rsidRDefault="006C352B">
      <w:pPr>
        <w:spacing w:line="600" w:lineRule="auto"/>
        <w:ind w:firstLine="720"/>
        <w:contextualSpacing/>
        <w:jc w:val="both"/>
        <w:rPr>
          <w:rFonts w:eastAsia="Times New Roman" w:cs="Times New Roman"/>
          <w:szCs w:val="24"/>
        </w:rPr>
      </w:pPr>
      <w:r w:rsidRPr="002E74F4">
        <w:rPr>
          <w:rFonts w:eastAsia="Times New Roman" w:cs="Times New Roman"/>
          <w:b/>
          <w:szCs w:val="24"/>
        </w:rPr>
        <w:t>ΕΜΜΑΝΟΥΗΛ ΣΥΝΤΥΧΑΚΗΣ:</w:t>
      </w:r>
      <w:r>
        <w:rPr>
          <w:rFonts w:eastAsia="Times New Roman" w:cs="Times New Roman"/>
          <w:szCs w:val="24"/>
        </w:rPr>
        <w:t xml:space="preserve"> Κυρία Πρόεδρε, μπορούμε να εκφέρουμε άποψη για τη διαδικασία;</w:t>
      </w:r>
    </w:p>
    <w:p w14:paraId="09A3F4E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 διαδικασία είναι δεδομένη. Δεν υπάρχει κάτι υπό αμφισβήτηση. Τελείωσαν οι Κοινοβουλευτικοί Εκπρόσωποι. Θα</w:t>
      </w:r>
      <w:r>
        <w:rPr>
          <w:rFonts w:eastAsia="Times New Roman" w:cs="Times New Roman"/>
          <w:szCs w:val="24"/>
        </w:rPr>
        <w:t xml:space="preserve"> μιλήσει τώρα και η Υπουργός. Τι άλλο;</w:t>
      </w:r>
    </w:p>
    <w:p w14:paraId="09A3F4E2" w14:textId="77777777" w:rsidR="00D269F7" w:rsidRDefault="006C352B">
      <w:pPr>
        <w:spacing w:line="600" w:lineRule="auto"/>
        <w:ind w:firstLine="720"/>
        <w:contextualSpacing/>
        <w:jc w:val="both"/>
        <w:rPr>
          <w:rFonts w:eastAsia="Times New Roman"/>
          <w:szCs w:val="24"/>
        </w:rPr>
      </w:pPr>
      <w:r w:rsidRPr="00877F9D">
        <w:rPr>
          <w:rFonts w:eastAsia="Times New Roman"/>
          <w:b/>
          <w:szCs w:val="24"/>
        </w:rPr>
        <w:t>ΕΜΜΑΝΟΥΗΛ ΣΥΝΤΥΧΑΚΗΣ:</w:t>
      </w:r>
      <w:r>
        <w:rPr>
          <w:rFonts w:eastAsia="Times New Roman"/>
          <w:b/>
          <w:szCs w:val="24"/>
        </w:rPr>
        <w:t xml:space="preserve"> </w:t>
      </w:r>
      <w:r>
        <w:rPr>
          <w:rFonts w:eastAsia="Times New Roman"/>
          <w:szCs w:val="24"/>
        </w:rPr>
        <w:t xml:space="preserve">Θέλω να διευκρινίσετε το θέμα των δευτερολογιών. </w:t>
      </w:r>
    </w:p>
    <w:p w14:paraId="09A3F4E3" w14:textId="77777777" w:rsidR="00D269F7" w:rsidRDefault="006C352B">
      <w:pPr>
        <w:spacing w:line="600" w:lineRule="auto"/>
        <w:ind w:firstLine="720"/>
        <w:contextualSpacing/>
        <w:jc w:val="both"/>
        <w:rPr>
          <w:rFonts w:eastAsia="Times New Roman"/>
          <w:szCs w:val="24"/>
        </w:rPr>
      </w:pPr>
      <w:r w:rsidRPr="00877F9D">
        <w:rPr>
          <w:rFonts w:eastAsia="Times New Roman"/>
          <w:b/>
          <w:szCs w:val="24"/>
        </w:rPr>
        <w:t xml:space="preserve">ΠΡΟΕΔΡΕΥΟΥΣΑ (Αναστασία Χριστοδουλοπούλου): </w:t>
      </w:r>
      <w:r>
        <w:rPr>
          <w:rFonts w:eastAsia="Times New Roman"/>
          <w:szCs w:val="24"/>
        </w:rPr>
        <w:t xml:space="preserve">Δεν υπάρχει θέμα δευτερολογίας. </w:t>
      </w:r>
    </w:p>
    <w:p w14:paraId="09A3F4E4" w14:textId="77777777" w:rsidR="00D269F7" w:rsidRDefault="006C352B">
      <w:pPr>
        <w:spacing w:line="600" w:lineRule="auto"/>
        <w:ind w:firstLine="720"/>
        <w:contextualSpacing/>
        <w:jc w:val="both"/>
        <w:rPr>
          <w:rFonts w:eastAsia="Times New Roman"/>
          <w:szCs w:val="24"/>
        </w:rPr>
      </w:pPr>
      <w:r w:rsidRPr="00877F9D">
        <w:rPr>
          <w:rFonts w:eastAsia="Times New Roman"/>
          <w:b/>
          <w:szCs w:val="24"/>
        </w:rPr>
        <w:t>ΕΜΜΑΝΟΥΗΛ ΣΥΝΤΥΧΑΚΗΣ:</w:t>
      </w:r>
      <w:r>
        <w:rPr>
          <w:rFonts w:eastAsia="Times New Roman"/>
          <w:b/>
          <w:szCs w:val="24"/>
        </w:rPr>
        <w:t xml:space="preserve"> </w:t>
      </w:r>
      <w:r>
        <w:rPr>
          <w:rFonts w:eastAsia="Times New Roman"/>
          <w:szCs w:val="24"/>
        </w:rPr>
        <w:t>Πώς δεν υπάρχει; Η διαδικασία προβλέπει δευτερ</w:t>
      </w:r>
      <w:r>
        <w:rPr>
          <w:rFonts w:eastAsia="Times New Roman"/>
          <w:szCs w:val="24"/>
        </w:rPr>
        <w:t xml:space="preserve">ολογίες. </w:t>
      </w:r>
    </w:p>
    <w:p w14:paraId="09A3F4E5"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Κόψαμε τον χρόνο των εισηγητών. </w:t>
      </w:r>
    </w:p>
    <w:p w14:paraId="09A3F4E6"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ΓΕΩΡΓΙΟΣ ΟΥΡΣΟΥΖΙΔΗΣ: </w:t>
      </w:r>
      <w:r>
        <w:rPr>
          <w:rFonts w:eastAsia="Times New Roman"/>
          <w:szCs w:val="24"/>
        </w:rPr>
        <w:t xml:space="preserve">Το είχαμε συμφωνήσει αυτό. </w:t>
      </w:r>
    </w:p>
    <w:p w14:paraId="09A3F4E7" w14:textId="77777777" w:rsidR="00D269F7" w:rsidRDefault="006C352B">
      <w:pPr>
        <w:spacing w:line="600" w:lineRule="auto"/>
        <w:ind w:firstLine="720"/>
        <w:contextualSpacing/>
        <w:jc w:val="both"/>
        <w:rPr>
          <w:rFonts w:eastAsia="Times New Roman"/>
          <w:szCs w:val="24"/>
        </w:rPr>
      </w:pPr>
      <w:r w:rsidRPr="00877F9D">
        <w:rPr>
          <w:rFonts w:eastAsia="Times New Roman"/>
          <w:b/>
          <w:szCs w:val="24"/>
        </w:rPr>
        <w:t>ΕΜΜΑΝΟΥΗΛ ΣΥΝΤΥΧΑΚΗΣ:</w:t>
      </w:r>
      <w:r>
        <w:rPr>
          <w:rFonts w:eastAsia="Times New Roman"/>
          <w:b/>
          <w:szCs w:val="24"/>
        </w:rPr>
        <w:t xml:space="preserve"> </w:t>
      </w:r>
      <w:r>
        <w:rPr>
          <w:rFonts w:eastAsia="Times New Roman"/>
          <w:szCs w:val="24"/>
        </w:rPr>
        <w:t xml:space="preserve">Αν οι υπόλοιποι εισηγητές δεν θέλουν να δευτερολογήσουν, δεν σημαίνει ότι δεν μπορείτε να δώσετε </w:t>
      </w:r>
      <w:r>
        <w:rPr>
          <w:rFonts w:eastAsia="Times New Roman"/>
          <w:szCs w:val="24"/>
        </w:rPr>
        <w:t xml:space="preserve">τον λόγο σε εμένα για να δευτερολογήσω.  </w:t>
      </w:r>
    </w:p>
    <w:p w14:paraId="09A3F4E8"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 χρόνος έχει κοπεί και για τους Βουλευτές και </w:t>
      </w:r>
      <w:r w:rsidRPr="00D90EA8">
        <w:rPr>
          <w:rFonts w:eastAsia="Times New Roman"/>
          <w:szCs w:val="24"/>
        </w:rPr>
        <w:t>για τους Κοινοβουλευτικούς Εκπροσώπους και έχει κοπεί και η δευτερολογία των εισηγητών</w:t>
      </w:r>
      <w:r>
        <w:rPr>
          <w:rFonts w:eastAsia="Times New Roman"/>
          <w:szCs w:val="24"/>
        </w:rPr>
        <w:t>.</w:t>
      </w:r>
    </w:p>
    <w:p w14:paraId="09A3F4E9"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Κυρία Κουντουρά, έχετε τον λόγο και ό,τι μπορέσετε να πείτε σε αυτόν τον χρόνο, γιατί έχουμε και την ψηφοφορία.  </w:t>
      </w:r>
    </w:p>
    <w:p w14:paraId="09A3F4EA" w14:textId="77777777" w:rsidR="00D269F7" w:rsidRDefault="006C352B">
      <w:pPr>
        <w:spacing w:line="600" w:lineRule="auto"/>
        <w:ind w:firstLine="720"/>
        <w:contextualSpacing/>
        <w:jc w:val="both"/>
        <w:rPr>
          <w:rFonts w:eastAsia="Times New Roman"/>
          <w:szCs w:val="24"/>
        </w:rPr>
      </w:pPr>
      <w:r w:rsidRPr="00877F9D">
        <w:rPr>
          <w:rFonts w:eastAsia="Times New Roman"/>
          <w:b/>
          <w:szCs w:val="24"/>
        </w:rPr>
        <w:t xml:space="preserve">ΕΛΕΝΑ ΚΟΥΝΤΟΥΡΑ (Υπουργός Τουρισμού): </w:t>
      </w:r>
      <w:r>
        <w:rPr>
          <w:rFonts w:eastAsia="Times New Roman"/>
          <w:szCs w:val="24"/>
        </w:rPr>
        <w:t xml:space="preserve">Δεν είναι έτσι απλό, κυρία Πρόεδρε. </w:t>
      </w:r>
    </w:p>
    <w:p w14:paraId="09A3F4EB" w14:textId="77777777" w:rsidR="00D269F7" w:rsidRDefault="006C352B">
      <w:pPr>
        <w:spacing w:line="600" w:lineRule="auto"/>
        <w:ind w:firstLine="720"/>
        <w:contextualSpacing/>
        <w:jc w:val="both"/>
        <w:rPr>
          <w:rFonts w:eastAsia="Times New Roman"/>
          <w:szCs w:val="24"/>
        </w:rPr>
      </w:pPr>
      <w:r>
        <w:rPr>
          <w:rFonts w:eastAsia="Times New Roman"/>
          <w:szCs w:val="24"/>
        </w:rPr>
        <w:t>Δεν έχω μιλήσει, γιατί έπρεπε να αφήσω τον χρόνο να μιλήσουν και να</w:t>
      </w:r>
      <w:r>
        <w:rPr>
          <w:rFonts w:eastAsia="Times New Roman"/>
          <w:szCs w:val="24"/>
        </w:rPr>
        <w:t xml:space="preserve"> τοποθετηθούν όλοι σε ένα νομοσχέδιο, για </w:t>
      </w:r>
      <w:r w:rsidRPr="00D90EA8">
        <w:rPr>
          <w:rFonts w:eastAsia="Times New Roman"/>
          <w:szCs w:val="24"/>
        </w:rPr>
        <w:t>το οποίο έχω να δώσω πάρα πολλές απαντήσεις</w:t>
      </w:r>
      <w:r>
        <w:rPr>
          <w:rFonts w:eastAsia="Times New Roman"/>
          <w:szCs w:val="24"/>
        </w:rPr>
        <w:t>.</w:t>
      </w:r>
      <w:r w:rsidRPr="00D90EA8">
        <w:rPr>
          <w:rFonts w:eastAsia="Times New Roman"/>
          <w:szCs w:val="24"/>
        </w:rPr>
        <w:t xml:space="preserve"> </w:t>
      </w:r>
      <w:r>
        <w:rPr>
          <w:rFonts w:eastAsia="Times New Roman"/>
          <w:szCs w:val="24"/>
        </w:rPr>
        <w:t>Κ</w:t>
      </w:r>
      <w:r w:rsidRPr="00D90EA8">
        <w:rPr>
          <w:rFonts w:eastAsia="Times New Roman"/>
          <w:szCs w:val="24"/>
        </w:rPr>
        <w:t xml:space="preserve">αι είπαμε από την αρχή </w:t>
      </w:r>
      <w:r>
        <w:rPr>
          <w:rFonts w:eastAsia="Times New Roman"/>
          <w:szCs w:val="24"/>
        </w:rPr>
        <w:t xml:space="preserve">–και πριν έρθετε εσείς- </w:t>
      </w:r>
      <w:r w:rsidRPr="00D90EA8">
        <w:rPr>
          <w:rFonts w:eastAsia="Times New Roman"/>
          <w:szCs w:val="24"/>
        </w:rPr>
        <w:t xml:space="preserve">ότι θέλω τουλάχιστον </w:t>
      </w:r>
      <w:r>
        <w:rPr>
          <w:rFonts w:eastAsia="Times New Roman"/>
          <w:szCs w:val="24"/>
        </w:rPr>
        <w:t>είκοσι</w:t>
      </w:r>
      <w:r w:rsidRPr="00D90EA8">
        <w:rPr>
          <w:rFonts w:eastAsia="Times New Roman"/>
          <w:szCs w:val="24"/>
        </w:rPr>
        <w:t xml:space="preserve"> λεπτά</w:t>
      </w:r>
      <w:r>
        <w:rPr>
          <w:rFonts w:eastAsia="Times New Roman"/>
          <w:szCs w:val="24"/>
        </w:rPr>
        <w:t>.</w:t>
      </w:r>
      <w:r w:rsidRPr="00D90EA8">
        <w:rPr>
          <w:rFonts w:eastAsia="Times New Roman"/>
          <w:szCs w:val="24"/>
        </w:rPr>
        <w:t xml:space="preserve"> </w:t>
      </w:r>
      <w:r>
        <w:rPr>
          <w:rFonts w:eastAsia="Times New Roman"/>
          <w:szCs w:val="24"/>
        </w:rPr>
        <w:t>Αν</w:t>
      </w:r>
      <w:r w:rsidRPr="00D90EA8">
        <w:rPr>
          <w:rFonts w:eastAsia="Times New Roman"/>
          <w:szCs w:val="24"/>
        </w:rPr>
        <w:t xml:space="preserve"> μου λέτε ότι σε </w:t>
      </w:r>
      <w:r>
        <w:rPr>
          <w:rFonts w:eastAsia="Times New Roman"/>
          <w:szCs w:val="24"/>
        </w:rPr>
        <w:t>δέκα λεπτά πρέπει να τελειώσω, π</w:t>
      </w:r>
      <w:r w:rsidRPr="00D90EA8">
        <w:rPr>
          <w:rFonts w:eastAsia="Times New Roman"/>
          <w:szCs w:val="24"/>
        </w:rPr>
        <w:t>ώς θα απαντήσω εγώ σε όλους τους συ</w:t>
      </w:r>
      <w:r w:rsidRPr="00D90EA8">
        <w:rPr>
          <w:rFonts w:eastAsia="Times New Roman"/>
          <w:szCs w:val="24"/>
        </w:rPr>
        <w:t>ναδέλφους και π</w:t>
      </w:r>
      <w:r>
        <w:rPr>
          <w:rFonts w:eastAsia="Times New Roman"/>
          <w:szCs w:val="24"/>
        </w:rPr>
        <w:t>ώ</w:t>
      </w:r>
      <w:r w:rsidRPr="00D90EA8">
        <w:rPr>
          <w:rFonts w:eastAsia="Times New Roman"/>
          <w:szCs w:val="24"/>
        </w:rPr>
        <w:t xml:space="preserve">ς θα απαντήσω </w:t>
      </w:r>
      <w:r>
        <w:rPr>
          <w:rFonts w:eastAsia="Times New Roman"/>
          <w:szCs w:val="24"/>
        </w:rPr>
        <w:t xml:space="preserve">σε όλες τις ερωτήσεις; </w:t>
      </w:r>
    </w:p>
    <w:p w14:paraId="09A3F4EC"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sidRPr="00D90EA8">
        <w:rPr>
          <w:rFonts w:eastAsia="Times New Roman"/>
          <w:szCs w:val="24"/>
        </w:rPr>
        <w:t>Έχετε δίκιο</w:t>
      </w:r>
      <w:r>
        <w:rPr>
          <w:rFonts w:eastAsia="Times New Roman"/>
          <w:szCs w:val="24"/>
        </w:rPr>
        <w:t>,</w:t>
      </w:r>
      <w:r w:rsidRPr="00D90EA8">
        <w:rPr>
          <w:rFonts w:eastAsia="Times New Roman"/>
          <w:szCs w:val="24"/>
        </w:rPr>
        <w:t xml:space="preserve"> αλλά δεν ξέρω τι έγινε</w:t>
      </w:r>
      <w:r>
        <w:rPr>
          <w:rFonts w:eastAsia="Times New Roman"/>
          <w:szCs w:val="24"/>
        </w:rPr>
        <w:t>,</w:t>
      </w:r>
      <w:r w:rsidRPr="00D90EA8">
        <w:rPr>
          <w:rFonts w:eastAsia="Times New Roman"/>
          <w:szCs w:val="24"/>
        </w:rPr>
        <w:t xml:space="preserve"> τι στράβωσε στη διαδικασία και έχουμε φτάσει σε αυτή την ώρα</w:t>
      </w:r>
      <w:r>
        <w:rPr>
          <w:rFonts w:eastAsia="Times New Roman"/>
          <w:szCs w:val="24"/>
        </w:rPr>
        <w:t>. Τι να σας πω;</w:t>
      </w:r>
    </w:p>
    <w:p w14:paraId="09A3F4ED"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ΕΛΕΝΑ ΚΟΥΝΤΟΥΡΑ (Υπουργός Τουρισμού): </w:t>
      </w:r>
      <w:r>
        <w:rPr>
          <w:rFonts w:eastAsia="Times New Roman"/>
          <w:szCs w:val="24"/>
        </w:rPr>
        <w:t>Η</w:t>
      </w:r>
      <w:r w:rsidRPr="00D90EA8">
        <w:rPr>
          <w:rFonts w:eastAsia="Times New Roman"/>
          <w:szCs w:val="24"/>
        </w:rPr>
        <w:t xml:space="preserve"> τροπολογία η οποία </w:t>
      </w:r>
      <w:r>
        <w:rPr>
          <w:rFonts w:eastAsia="Times New Roman"/>
          <w:szCs w:val="24"/>
        </w:rPr>
        <w:t>έ</w:t>
      </w:r>
      <w:r w:rsidRPr="00D90EA8">
        <w:rPr>
          <w:rFonts w:eastAsia="Times New Roman"/>
          <w:szCs w:val="24"/>
        </w:rPr>
        <w:t>χει κατατεθεί προτείνει μία παράταση για τα χιονοδρομικά</w:t>
      </w:r>
      <w:r>
        <w:rPr>
          <w:rFonts w:eastAsia="Times New Roman"/>
          <w:szCs w:val="24"/>
        </w:rPr>
        <w:t>,</w:t>
      </w:r>
      <w:r w:rsidRPr="00D90EA8">
        <w:rPr>
          <w:rFonts w:eastAsia="Times New Roman"/>
          <w:szCs w:val="24"/>
        </w:rPr>
        <w:t xml:space="preserve"> δεδομένου ότι είχαν προκύψει πάρα πολλά προβλήματα</w:t>
      </w:r>
      <w:r>
        <w:rPr>
          <w:rFonts w:eastAsia="Times New Roman"/>
          <w:szCs w:val="24"/>
        </w:rPr>
        <w:t xml:space="preserve">, όχι μόνο </w:t>
      </w:r>
      <w:r>
        <w:rPr>
          <w:rFonts w:eastAsia="Times New Roman"/>
          <w:szCs w:val="24"/>
        </w:rPr>
        <w:t>`</w:t>
      </w:r>
      <w:r>
        <w:rPr>
          <w:rFonts w:eastAsia="Times New Roman"/>
          <w:szCs w:val="24"/>
        </w:rPr>
        <w:t xml:space="preserve">καθυστερήσεων, </w:t>
      </w:r>
      <w:r w:rsidRPr="00D90EA8">
        <w:rPr>
          <w:rFonts w:eastAsia="Times New Roman"/>
          <w:szCs w:val="24"/>
        </w:rPr>
        <w:t>αλλά επειδή τα χιονοδρομικά είναι υφιστάμενα ετών</w:t>
      </w:r>
      <w:r>
        <w:rPr>
          <w:rFonts w:eastAsia="Times New Roman"/>
          <w:szCs w:val="24"/>
        </w:rPr>
        <w:t>,</w:t>
      </w:r>
      <w:r w:rsidRPr="00D90EA8">
        <w:rPr>
          <w:rFonts w:eastAsia="Times New Roman"/>
          <w:szCs w:val="24"/>
        </w:rPr>
        <w:t xml:space="preserve"> χρειάστηκε να γίνο</w:t>
      </w:r>
      <w:r>
        <w:rPr>
          <w:rFonts w:eastAsia="Times New Roman"/>
          <w:szCs w:val="24"/>
        </w:rPr>
        <w:t>υν</w:t>
      </w:r>
      <w:r w:rsidRPr="00D90EA8">
        <w:rPr>
          <w:rFonts w:eastAsia="Times New Roman"/>
          <w:szCs w:val="24"/>
        </w:rPr>
        <w:t xml:space="preserve"> και κάποιες νομοθετικές διατ</w:t>
      </w:r>
      <w:r w:rsidRPr="00D90EA8">
        <w:rPr>
          <w:rFonts w:eastAsia="Times New Roman"/>
          <w:szCs w:val="24"/>
        </w:rPr>
        <w:t>άξεις</w:t>
      </w:r>
      <w:r>
        <w:rPr>
          <w:rFonts w:eastAsia="Times New Roman"/>
          <w:szCs w:val="24"/>
        </w:rPr>
        <w:t>,</w:t>
      </w:r>
      <w:r w:rsidRPr="00D90EA8">
        <w:rPr>
          <w:rFonts w:eastAsia="Times New Roman"/>
          <w:szCs w:val="24"/>
        </w:rPr>
        <w:t xml:space="preserve"> ώστε να μπορέσουν να τους χορηγηθεί το ειδικό σήμα λειτουργίας και να λειτουργούν νόμιμα</w:t>
      </w:r>
      <w:r>
        <w:rPr>
          <w:rFonts w:eastAsia="Times New Roman"/>
          <w:szCs w:val="24"/>
        </w:rPr>
        <w:t>.</w:t>
      </w:r>
      <w:r w:rsidRPr="00D90EA8">
        <w:rPr>
          <w:rFonts w:eastAsia="Times New Roman"/>
          <w:szCs w:val="24"/>
        </w:rPr>
        <w:t xml:space="preserve"> Άρα</w:t>
      </w:r>
      <w:r>
        <w:rPr>
          <w:rFonts w:eastAsia="Times New Roman"/>
          <w:szCs w:val="24"/>
        </w:rPr>
        <w:t>,</w:t>
      </w:r>
      <w:r w:rsidRPr="00D90EA8">
        <w:rPr>
          <w:rFonts w:eastAsia="Times New Roman"/>
          <w:szCs w:val="24"/>
        </w:rPr>
        <w:t xml:space="preserve"> τους δίνουμε άλλη μία παράταση μέχρι να ρυθμιστεί το πλαίσιο</w:t>
      </w:r>
      <w:r>
        <w:rPr>
          <w:rFonts w:eastAsia="Times New Roman"/>
          <w:szCs w:val="24"/>
        </w:rPr>
        <w:t>.</w:t>
      </w:r>
    </w:p>
    <w:p w14:paraId="09A3F4EE" w14:textId="77777777" w:rsidR="00D269F7" w:rsidRDefault="006C352B">
      <w:pPr>
        <w:spacing w:line="600" w:lineRule="auto"/>
        <w:ind w:firstLine="720"/>
        <w:contextualSpacing/>
        <w:jc w:val="both"/>
        <w:rPr>
          <w:rFonts w:eastAsia="Times New Roman"/>
          <w:szCs w:val="24"/>
        </w:rPr>
      </w:pPr>
      <w:r>
        <w:rPr>
          <w:rFonts w:eastAsia="Times New Roman"/>
          <w:szCs w:val="24"/>
        </w:rPr>
        <w:t>Τα άλλα δύο αφορούν</w:t>
      </w:r>
      <w:r w:rsidRPr="00D90EA8">
        <w:rPr>
          <w:rFonts w:eastAsia="Times New Roman"/>
          <w:szCs w:val="24"/>
        </w:rPr>
        <w:t xml:space="preserve"> το </w:t>
      </w:r>
      <w:r>
        <w:rPr>
          <w:rFonts w:eastAsia="Times New Roman"/>
          <w:szCs w:val="24"/>
        </w:rPr>
        <w:t>Α</w:t>
      </w:r>
      <w:r w:rsidRPr="00D90EA8">
        <w:rPr>
          <w:rFonts w:eastAsia="Times New Roman"/>
          <w:szCs w:val="24"/>
        </w:rPr>
        <w:t xml:space="preserve">υτοτελές </w:t>
      </w:r>
      <w:r>
        <w:rPr>
          <w:rFonts w:eastAsia="Times New Roman"/>
          <w:szCs w:val="24"/>
        </w:rPr>
        <w:t>Γ</w:t>
      </w:r>
      <w:r w:rsidRPr="00D90EA8">
        <w:rPr>
          <w:rFonts w:eastAsia="Times New Roman"/>
          <w:szCs w:val="24"/>
        </w:rPr>
        <w:t xml:space="preserve">ραφείο του </w:t>
      </w:r>
      <w:r>
        <w:rPr>
          <w:rFonts w:eastAsia="Times New Roman"/>
          <w:szCs w:val="24"/>
        </w:rPr>
        <w:t>Υ</w:t>
      </w:r>
      <w:r w:rsidRPr="00D90EA8">
        <w:rPr>
          <w:rFonts w:eastAsia="Times New Roman"/>
          <w:szCs w:val="24"/>
        </w:rPr>
        <w:t>πουργείου</w:t>
      </w:r>
      <w:r>
        <w:rPr>
          <w:rFonts w:eastAsia="Times New Roman"/>
          <w:szCs w:val="24"/>
        </w:rPr>
        <w:t>,</w:t>
      </w:r>
      <w:r w:rsidRPr="00D90EA8">
        <w:rPr>
          <w:rFonts w:eastAsia="Times New Roman"/>
          <w:szCs w:val="24"/>
        </w:rPr>
        <w:t xml:space="preserve"> που εκ των πραγμάτων στην εφαρμογή </w:t>
      </w:r>
      <w:r>
        <w:rPr>
          <w:rFonts w:eastAsia="Times New Roman"/>
          <w:szCs w:val="24"/>
        </w:rPr>
        <w:t>ε</w:t>
      </w:r>
      <w:r w:rsidRPr="00D90EA8">
        <w:rPr>
          <w:rFonts w:eastAsia="Times New Roman"/>
          <w:szCs w:val="24"/>
        </w:rPr>
        <w:t>ίδαμε ότι πρέ</w:t>
      </w:r>
      <w:r>
        <w:rPr>
          <w:rFonts w:eastAsia="Times New Roman"/>
          <w:szCs w:val="24"/>
        </w:rPr>
        <w:t xml:space="preserve">πει να έχει προϊστάμενο και ότι δεν </w:t>
      </w:r>
      <w:r w:rsidRPr="00D90EA8">
        <w:rPr>
          <w:rFonts w:eastAsia="Times New Roman"/>
          <w:szCs w:val="24"/>
        </w:rPr>
        <w:t>μπορεί να λειτουργεί με έναν απλό υπάλληλο</w:t>
      </w:r>
      <w:r>
        <w:rPr>
          <w:rFonts w:eastAsia="Times New Roman"/>
          <w:szCs w:val="24"/>
        </w:rPr>
        <w:t>.</w:t>
      </w:r>
      <w:r w:rsidRPr="00D90EA8">
        <w:rPr>
          <w:rFonts w:eastAsia="Times New Roman"/>
          <w:szCs w:val="24"/>
        </w:rPr>
        <w:t xml:space="preserve"> </w:t>
      </w:r>
      <w:r>
        <w:rPr>
          <w:rFonts w:eastAsia="Times New Roman"/>
          <w:szCs w:val="24"/>
        </w:rPr>
        <w:t>Κ</w:t>
      </w:r>
      <w:r w:rsidRPr="00D90EA8">
        <w:rPr>
          <w:rFonts w:eastAsia="Times New Roman"/>
          <w:szCs w:val="24"/>
        </w:rPr>
        <w:t>αταργείται κάτι το οποίο είδαν ότι στην πράξη δεν μπορεί να γίνει</w:t>
      </w:r>
      <w:r>
        <w:rPr>
          <w:rFonts w:eastAsia="Times New Roman"/>
          <w:szCs w:val="24"/>
        </w:rPr>
        <w:t>,</w:t>
      </w:r>
      <w:r w:rsidRPr="00D90EA8">
        <w:rPr>
          <w:rFonts w:eastAsia="Times New Roman"/>
          <w:szCs w:val="24"/>
        </w:rPr>
        <w:t xml:space="preserve"> διότι είχε τροποποιηθεί ένας νόμος ο οποίος </w:t>
      </w:r>
      <w:r>
        <w:rPr>
          <w:rFonts w:eastAsia="Times New Roman"/>
          <w:szCs w:val="24"/>
        </w:rPr>
        <w:t>ερχόταν σε σύγκρουση. Είναι η προχειρότητα που λέγ</w:t>
      </w:r>
      <w:r>
        <w:rPr>
          <w:rFonts w:eastAsia="Times New Roman"/>
          <w:szCs w:val="24"/>
        </w:rPr>
        <w:t xml:space="preserve">αμε του παρελθόντος και το πώς </w:t>
      </w:r>
      <w:r w:rsidRPr="00D90EA8">
        <w:rPr>
          <w:rFonts w:eastAsia="Times New Roman"/>
          <w:szCs w:val="24"/>
        </w:rPr>
        <w:t>κάποιες κυβερνήσεις νομο</w:t>
      </w:r>
      <w:r>
        <w:rPr>
          <w:rFonts w:eastAsia="Times New Roman"/>
          <w:szCs w:val="24"/>
        </w:rPr>
        <w:t>θετούσαν. Έ</w:t>
      </w:r>
      <w:r w:rsidRPr="00D90EA8">
        <w:rPr>
          <w:rFonts w:eastAsia="Times New Roman"/>
          <w:szCs w:val="24"/>
        </w:rPr>
        <w:t>πρεπε</w:t>
      </w:r>
      <w:r>
        <w:rPr>
          <w:rFonts w:eastAsia="Times New Roman"/>
          <w:szCs w:val="24"/>
        </w:rPr>
        <w:t>,</w:t>
      </w:r>
      <w:r w:rsidRPr="00D90EA8">
        <w:rPr>
          <w:rFonts w:eastAsia="Times New Roman"/>
          <w:szCs w:val="24"/>
        </w:rPr>
        <w:t xml:space="preserve"> λοιπόν</w:t>
      </w:r>
      <w:r>
        <w:rPr>
          <w:rFonts w:eastAsia="Times New Roman"/>
          <w:szCs w:val="24"/>
        </w:rPr>
        <w:t>,</w:t>
      </w:r>
      <w:r w:rsidRPr="00D90EA8">
        <w:rPr>
          <w:rFonts w:eastAsia="Times New Roman"/>
          <w:szCs w:val="24"/>
        </w:rPr>
        <w:t xml:space="preserve"> να το ρυθμίσουμε και αυτό</w:t>
      </w:r>
      <w:r>
        <w:rPr>
          <w:rFonts w:eastAsia="Times New Roman"/>
          <w:szCs w:val="24"/>
        </w:rPr>
        <w:t>.</w:t>
      </w:r>
      <w:r w:rsidRPr="00D90EA8">
        <w:rPr>
          <w:rFonts w:eastAsia="Times New Roman"/>
          <w:szCs w:val="24"/>
        </w:rPr>
        <w:t xml:space="preserve"> </w:t>
      </w:r>
    </w:p>
    <w:p w14:paraId="09A3F4EF" w14:textId="77777777" w:rsidR="00D269F7" w:rsidRDefault="006C352B">
      <w:pPr>
        <w:spacing w:line="600" w:lineRule="auto"/>
        <w:ind w:firstLine="720"/>
        <w:contextualSpacing/>
        <w:jc w:val="both"/>
        <w:rPr>
          <w:rFonts w:eastAsia="Times New Roman"/>
          <w:szCs w:val="24"/>
        </w:rPr>
      </w:pPr>
      <w:r>
        <w:rPr>
          <w:rFonts w:eastAsia="Times New Roman"/>
          <w:szCs w:val="24"/>
        </w:rPr>
        <w:t>Τ</w:t>
      </w:r>
      <w:r w:rsidRPr="00D90EA8">
        <w:rPr>
          <w:rFonts w:eastAsia="Times New Roman"/>
          <w:szCs w:val="24"/>
        </w:rPr>
        <w:t xml:space="preserve">ώρα </w:t>
      </w:r>
      <w:r>
        <w:rPr>
          <w:rFonts w:eastAsia="Times New Roman"/>
          <w:szCs w:val="24"/>
        </w:rPr>
        <w:t>θ</w:t>
      </w:r>
      <w:r w:rsidRPr="00D90EA8">
        <w:rPr>
          <w:rFonts w:eastAsia="Times New Roman"/>
          <w:szCs w:val="24"/>
        </w:rPr>
        <w:t>έλω να πω ότι όσο</w:t>
      </w:r>
      <w:r>
        <w:rPr>
          <w:rFonts w:eastAsia="Times New Roman"/>
          <w:szCs w:val="24"/>
        </w:rPr>
        <w:t>ν</w:t>
      </w:r>
      <w:r w:rsidRPr="00D90EA8">
        <w:rPr>
          <w:rFonts w:eastAsia="Times New Roman"/>
          <w:szCs w:val="24"/>
        </w:rPr>
        <w:t xml:space="preserve"> αφορά την προσωπική διαφορά</w:t>
      </w:r>
      <w:r>
        <w:rPr>
          <w:rFonts w:eastAsia="Times New Roman"/>
          <w:szCs w:val="24"/>
        </w:rPr>
        <w:t>, αυτή η προτεινόμενη</w:t>
      </w:r>
      <w:r w:rsidRPr="00D90EA8">
        <w:rPr>
          <w:rFonts w:eastAsia="Times New Roman"/>
          <w:szCs w:val="24"/>
        </w:rPr>
        <w:t xml:space="preserve"> διάταξη προβλέπεται στη χορήγηση προσωπικής διαφοράς τ</w:t>
      </w:r>
      <w:r>
        <w:rPr>
          <w:rFonts w:eastAsia="Times New Roman"/>
          <w:szCs w:val="24"/>
        </w:rPr>
        <w:t xml:space="preserve">ων υπαλλήλων με σχέση εργασίας δημοσίου δικαίου, </w:t>
      </w:r>
      <w:r w:rsidRPr="00D90EA8">
        <w:rPr>
          <w:rFonts w:eastAsia="Times New Roman"/>
          <w:szCs w:val="24"/>
        </w:rPr>
        <w:t>ιδιωτικού δικαίου αορίστου χρόνου του Υπουργείου Τουρισμού</w:t>
      </w:r>
      <w:r>
        <w:rPr>
          <w:rFonts w:eastAsia="Times New Roman"/>
          <w:szCs w:val="24"/>
        </w:rPr>
        <w:t>,</w:t>
      </w:r>
      <w:r w:rsidRPr="00D90EA8">
        <w:rPr>
          <w:rFonts w:eastAsia="Times New Roman"/>
          <w:szCs w:val="24"/>
        </w:rPr>
        <w:t xml:space="preserve"> οι οποίοι μεταφέρθηκαν υποχρεωτικά από </w:t>
      </w:r>
      <w:r>
        <w:rPr>
          <w:rFonts w:eastAsia="Times New Roman"/>
          <w:szCs w:val="24"/>
        </w:rPr>
        <w:t xml:space="preserve">τον εποπτευόμενο </w:t>
      </w:r>
      <w:r w:rsidRPr="00D90EA8">
        <w:rPr>
          <w:rFonts w:eastAsia="Times New Roman"/>
          <w:szCs w:val="24"/>
        </w:rPr>
        <w:t xml:space="preserve">φορέα </w:t>
      </w:r>
      <w:r>
        <w:rPr>
          <w:rFonts w:eastAsia="Times New Roman"/>
          <w:szCs w:val="24"/>
        </w:rPr>
        <w:t>ΕΟΤ. Α</w:t>
      </w:r>
      <w:r w:rsidRPr="00D90EA8">
        <w:rPr>
          <w:rFonts w:eastAsia="Times New Roman"/>
          <w:szCs w:val="24"/>
        </w:rPr>
        <w:t>υτόματα</w:t>
      </w:r>
      <w:r>
        <w:rPr>
          <w:rFonts w:eastAsia="Times New Roman"/>
          <w:szCs w:val="24"/>
        </w:rPr>
        <w:t>,</w:t>
      </w:r>
      <w:r w:rsidRPr="00D90EA8">
        <w:rPr>
          <w:rFonts w:eastAsia="Times New Roman"/>
          <w:szCs w:val="24"/>
        </w:rPr>
        <w:t xml:space="preserve"> τότε</w:t>
      </w:r>
      <w:r>
        <w:rPr>
          <w:rFonts w:eastAsia="Times New Roman"/>
          <w:szCs w:val="24"/>
        </w:rPr>
        <w:t>,</w:t>
      </w:r>
      <w:r w:rsidRPr="00D90EA8">
        <w:rPr>
          <w:rFonts w:eastAsia="Times New Roman"/>
          <w:szCs w:val="24"/>
        </w:rPr>
        <w:t xml:space="preserve"> έχασαν αυτή την προσωπική διαφορά</w:t>
      </w:r>
      <w:r>
        <w:rPr>
          <w:rFonts w:eastAsia="Times New Roman"/>
          <w:szCs w:val="24"/>
        </w:rPr>
        <w:t xml:space="preserve"> –</w:t>
      </w:r>
      <w:r w:rsidRPr="00D90EA8">
        <w:rPr>
          <w:rFonts w:eastAsia="Times New Roman"/>
          <w:szCs w:val="24"/>
        </w:rPr>
        <w:t>την υπερβάλλουσα όπως λένε</w:t>
      </w:r>
      <w:r>
        <w:rPr>
          <w:rFonts w:eastAsia="Times New Roman"/>
          <w:szCs w:val="24"/>
        </w:rPr>
        <w:t xml:space="preserve">- </w:t>
      </w:r>
      <w:r w:rsidRPr="00D90EA8">
        <w:rPr>
          <w:rFonts w:eastAsia="Times New Roman"/>
          <w:szCs w:val="24"/>
        </w:rPr>
        <w:t>κ</w:t>
      </w:r>
      <w:r w:rsidRPr="00D90EA8">
        <w:rPr>
          <w:rFonts w:eastAsia="Times New Roman"/>
          <w:szCs w:val="24"/>
        </w:rPr>
        <w:t>αι είχαμε υπαλλήλους δύο ταχυτήτων</w:t>
      </w:r>
      <w:r>
        <w:rPr>
          <w:rFonts w:eastAsia="Times New Roman"/>
          <w:szCs w:val="24"/>
        </w:rPr>
        <w:t>.</w:t>
      </w:r>
      <w:r w:rsidRPr="00D90EA8">
        <w:rPr>
          <w:rFonts w:eastAsia="Times New Roman"/>
          <w:szCs w:val="24"/>
        </w:rPr>
        <w:t xml:space="preserve"> Οπότε εδώ ερχόμαστε </w:t>
      </w:r>
      <w:r>
        <w:rPr>
          <w:rFonts w:eastAsia="Times New Roman"/>
          <w:szCs w:val="24"/>
        </w:rPr>
        <w:t>κ</w:t>
      </w:r>
      <w:r w:rsidRPr="00D90EA8">
        <w:rPr>
          <w:rFonts w:eastAsia="Times New Roman"/>
          <w:szCs w:val="24"/>
        </w:rPr>
        <w:t>αι αποκαθιστούμε την αδικία</w:t>
      </w:r>
      <w:r>
        <w:rPr>
          <w:rFonts w:eastAsia="Times New Roman"/>
          <w:szCs w:val="24"/>
        </w:rPr>
        <w:t>.</w:t>
      </w:r>
      <w:r w:rsidRPr="00D90EA8">
        <w:rPr>
          <w:rFonts w:eastAsia="Times New Roman"/>
          <w:szCs w:val="24"/>
        </w:rPr>
        <w:t xml:space="preserve"> </w:t>
      </w:r>
    </w:p>
    <w:p w14:paraId="09A3F4F0" w14:textId="77777777" w:rsidR="00D269F7" w:rsidRDefault="006C352B">
      <w:pPr>
        <w:spacing w:line="600" w:lineRule="auto"/>
        <w:ind w:firstLine="720"/>
        <w:contextualSpacing/>
        <w:jc w:val="both"/>
        <w:rPr>
          <w:rFonts w:eastAsia="Times New Roman"/>
          <w:szCs w:val="24"/>
        </w:rPr>
      </w:pPr>
      <w:r w:rsidRPr="00D90EA8">
        <w:rPr>
          <w:rFonts w:eastAsia="Times New Roman"/>
          <w:szCs w:val="24"/>
        </w:rPr>
        <w:t>Όσο</w:t>
      </w:r>
      <w:r>
        <w:rPr>
          <w:rFonts w:eastAsia="Times New Roman"/>
          <w:szCs w:val="24"/>
        </w:rPr>
        <w:t>ν</w:t>
      </w:r>
      <w:r w:rsidRPr="00D90EA8">
        <w:rPr>
          <w:rFonts w:eastAsia="Times New Roman"/>
          <w:szCs w:val="24"/>
        </w:rPr>
        <w:t xml:space="preserve"> αφορά </w:t>
      </w:r>
      <w:r>
        <w:rPr>
          <w:rFonts w:eastAsia="Times New Roman"/>
          <w:szCs w:val="24"/>
        </w:rPr>
        <w:t>το Γραφείο του ΕΟΤ,</w:t>
      </w:r>
      <w:r w:rsidRPr="00D90EA8">
        <w:rPr>
          <w:rFonts w:eastAsia="Times New Roman"/>
          <w:szCs w:val="24"/>
        </w:rPr>
        <w:t xml:space="preserve"> είμαστε υποχρεωμένοι να του δώσουμε κάτι που δεν είχε προβλεφθεί γιατί άλλαξε η Κοινοπολιτεία Ανεξαρτήτων Κρατών</w:t>
      </w:r>
      <w:r>
        <w:rPr>
          <w:rFonts w:eastAsia="Times New Roman"/>
          <w:szCs w:val="24"/>
        </w:rPr>
        <w:t xml:space="preserve">, με τη Γεωργία να </w:t>
      </w:r>
      <w:r w:rsidRPr="00D90EA8">
        <w:rPr>
          <w:rFonts w:eastAsia="Times New Roman"/>
          <w:szCs w:val="24"/>
        </w:rPr>
        <w:t>υπάγετα</w:t>
      </w:r>
      <w:r w:rsidRPr="00D90EA8">
        <w:rPr>
          <w:rFonts w:eastAsia="Times New Roman"/>
          <w:szCs w:val="24"/>
        </w:rPr>
        <w:t xml:space="preserve">ι στο </w:t>
      </w:r>
      <w:r>
        <w:rPr>
          <w:rFonts w:eastAsia="Times New Roman"/>
          <w:szCs w:val="24"/>
        </w:rPr>
        <w:t>Γ</w:t>
      </w:r>
      <w:r w:rsidRPr="00D90EA8">
        <w:rPr>
          <w:rFonts w:eastAsia="Times New Roman"/>
          <w:szCs w:val="24"/>
        </w:rPr>
        <w:t>ραφείο της Ρωσίας</w:t>
      </w:r>
      <w:r>
        <w:rPr>
          <w:rFonts w:eastAsia="Times New Roman"/>
          <w:szCs w:val="24"/>
        </w:rPr>
        <w:t>.</w:t>
      </w:r>
      <w:r w:rsidRPr="00D90EA8">
        <w:rPr>
          <w:rFonts w:eastAsia="Times New Roman"/>
          <w:szCs w:val="24"/>
        </w:rPr>
        <w:t xml:space="preserve"> </w:t>
      </w:r>
      <w:r>
        <w:rPr>
          <w:rFonts w:eastAsia="Times New Roman"/>
          <w:szCs w:val="24"/>
        </w:rPr>
        <w:t>Ε</w:t>
      </w:r>
      <w:r w:rsidRPr="00D90EA8">
        <w:rPr>
          <w:rFonts w:eastAsia="Times New Roman"/>
          <w:szCs w:val="24"/>
        </w:rPr>
        <w:t>ίναι κ</w:t>
      </w:r>
      <w:r>
        <w:rPr>
          <w:rFonts w:eastAsia="Times New Roman"/>
          <w:szCs w:val="24"/>
        </w:rPr>
        <w:t>ι</w:t>
      </w:r>
      <w:r w:rsidRPr="00D90EA8">
        <w:rPr>
          <w:rFonts w:eastAsia="Times New Roman"/>
          <w:szCs w:val="24"/>
        </w:rPr>
        <w:t xml:space="preserve"> αυτό κάτι τεχνικό το οποίο προέκυψε</w:t>
      </w:r>
      <w:r>
        <w:rPr>
          <w:rFonts w:eastAsia="Times New Roman"/>
          <w:szCs w:val="24"/>
        </w:rPr>
        <w:t>.</w:t>
      </w:r>
      <w:r w:rsidRPr="00D90EA8">
        <w:rPr>
          <w:rFonts w:eastAsia="Times New Roman"/>
          <w:szCs w:val="24"/>
        </w:rPr>
        <w:t xml:space="preserve"> </w:t>
      </w:r>
    </w:p>
    <w:p w14:paraId="09A3F4F1" w14:textId="77777777" w:rsidR="00D269F7" w:rsidRDefault="006C352B">
      <w:pPr>
        <w:spacing w:line="600" w:lineRule="auto"/>
        <w:ind w:firstLine="720"/>
        <w:contextualSpacing/>
        <w:jc w:val="both"/>
        <w:rPr>
          <w:rFonts w:eastAsia="Times New Roman"/>
          <w:szCs w:val="24"/>
        </w:rPr>
      </w:pPr>
      <w:r w:rsidRPr="00D90EA8">
        <w:rPr>
          <w:rFonts w:eastAsia="Times New Roman"/>
          <w:szCs w:val="24"/>
        </w:rPr>
        <w:t>Τώρα</w:t>
      </w:r>
      <w:r>
        <w:rPr>
          <w:rFonts w:eastAsia="Times New Roman"/>
          <w:szCs w:val="24"/>
        </w:rPr>
        <w:t>,</w:t>
      </w:r>
      <w:r w:rsidRPr="00D90EA8">
        <w:rPr>
          <w:rFonts w:eastAsia="Times New Roman"/>
          <w:szCs w:val="24"/>
        </w:rPr>
        <w:t xml:space="preserve"> όσον αφορά το</w:t>
      </w:r>
      <w:r>
        <w:rPr>
          <w:rFonts w:eastAsia="Times New Roman"/>
          <w:szCs w:val="24"/>
        </w:rPr>
        <w:t xml:space="preserve">ν ΕΟΤ, </w:t>
      </w:r>
      <w:r w:rsidRPr="00D90EA8">
        <w:rPr>
          <w:rFonts w:eastAsia="Times New Roman"/>
          <w:szCs w:val="24"/>
        </w:rPr>
        <w:t xml:space="preserve">η προτεινόμενη διάταξη αντιμετωπίζει τις ανάγκες </w:t>
      </w:r>
      <w:r>
        <w:rPr>
          <w:rFonts w:eastAsia="Times New Roman"/>
          <w:szCs w:val="24"/>
        </w:rPr>
        <w:t>π</w:t>
      </w:r>
      <w:r w:rsidRPr="00D90EA8">
        <w:rPr>
          <w:rFonts w:eastAsia="Times New Roman"/>
          <w:szCs w:val="24"/>
        </w:rPr>
        <w:t xml:space="preserve">ρογραμμάτων </w:t>
      </w:r>
      <w:r>
        <w:rPr>
          <w:rFonts w:eastAsia="Times New Roman"/>
          <w:szCs w:val="24"/>
        </w:rPr>
        <w:t>δ</w:t>
      </w:r>
      <w:r w:rsidRPr="00D90EA8">
        <w:rPr>
          <w:rFonts w:eastAsia="Times New Roman"/>
          <w:szCs w:val="24"/>
        </w:rPr>
        <w:t>ημοσίων σχέσεων της κεντρικής Υπηρεσίας για το 2019 και τ</w:t>
      </w:r>
      <w:r>
        <w:rPr>
          <w:rFonts w:eastAsia="Times New Roman"/>
          <w:szCs w:val="24"/>
        </w:rPr>
        <w:t>ων</w:t>
      </w:r>
      <w:r w:rsidRPr="00D90EA8">
        <w:rPr>
          <w:rFonts w:eastAsia="Times New Roman"/>
          <w:szCs w:val="24"/>
        </w:rPr>
        <w:t xml:space="preserve"> </w:t>
      </w:r>
      <w:r>
        <w:rPr>
          <w:rFonts w:eastAsia="Times New Roman"/>
          <w:szCs w:val="24"/>
        </w:rPr>
        <w:t>Γ</w:t>
      </w:r>
      <w:r w:rsidRPr="00D90EA8">
        <w:rPr>
          <w:rFonts w:eastAsia="Times New Roman"/>
          <w:szCs w:val="24"/>
        </w:rPr>
        <w:t xml:space="preserve">ραφείων </w:t>
      </w:r>
      <w:r>
        <w:rPr>
          <w:rFonts w:eastAsia="Times New Roman"/>
          <w:szCs w:val="24"/>
        </w:rPr>
        <w:t>Ε</w:t>
      </w:r>
      <w:r w:rsidRPr="00D90EA8">
        <w:rPr>
          <w:rFonts w:eastAsia="Times New Roman"/>
          <w:szCs w:val="24"/>
        </w:rPr>
        <w:t>ξωτερικού έτσι ώστε να μ</w:t>
      </w:r>
      <w:r w:rsidRPr="00D90EA8">
        <w:rPr>
          <w:rFonts w:eastAsia="Times New Roman"/>
          <w:szCs w:val="24"/>
        </w:rPr>
        <w:t>πορέσουμε να επισπεύσουμε όλα αυτά τα ταξίδια εξοικείωσης</w:t>
      </w:r>
      <w:r>
        <w:rPr>
          <w:rFonts w:eastAsia="Times New Roman"/>
          <w:szCs w:val="24"/>
        </w:rPr>
        <w:t>,</w:t>
      </w:r>
      <w:r w:rsidRPr="00D90EA8">
        <w:rPr>
          <w:rFonts w:eastAsia="Times New Roman"/>
          <w:szCs w:val="24"/>
        </w:rPr>
        <w:t xml:space="preserve"> τ</w:t>
      </w:r>
      <w:r>
        <w:rPr>
          <w:rFonts w:eastAsia="Times New Roman"/>
          <w:szCs w:val="24"/>
        </w:rPr>
        <w:t>ι</w:t>
      </w:r>
      <w:r w:rsidRPr="00D90EA8">
        <w:rPr>
          <w:rFonts w:eastAsia="Times New Roman"/>
          <w:szCs w:val="24"/>
        </w:rPr>
        <w:t>ς διοργανώσ</w:t>
      </w:r>
      <w:r>
        <w:rPr>
          <w:rFonts w:eastAsia="Times New Roman"/>
          <w:szCs w:val="24"/>
        </w:rPr>
        <w:t>ει</w:t>
      </w:r>
      <w:r w:rsidRPr="00D90EA8">
        <w:rPr>
          <w:rFonts w:eastAsia="Times New Roman"/>
          <w:szCs w:val="24"/>
        </w:rPr>
        <w:t>ς</w:t>
      </w:r>
      <w:r>
        <w:rPr>
          <w:rFonts w:eastAsia="Times New Roman"/>
          <w:szCs w:val="24"/>
        </w:rPr>
        <w:t xml:space="preserve">, </w:t>
      </w:r>
      <w:r w:rsidRPr="00D90EA8">
        <w:rPr>
          <w:rFonts w:eastAsia="Times New Roman"/>
          <w:szCs w:val="24"/>
        </w:rPr>
        <w:t>τα σεμινάρια</w:t>
      </w:r>
      <w:r>
        <w:rPr>
          <w:rFonts w:eastAsia="Times New Roman"/>
          <w:szCs w:val="24"/>
        </w:rPr>
        <w:t>,</w:t>
      </w:r>
      <w:r w:rsidRPr="00D90EA8">
        <w:rPr>
          <w:rFonts w:eastAsia="Times New Roman"/>
          <w:szCs w:val="24"/>
        </w:rPr>
        <w:t xml:space="preserve"> </w:t>
      </w:r>
      <w:proofErr w:type="spellStart"/>
      <w:r w:rsidRPr="00D90EA8">
        <w:rPr>
          <w:rFonts w:eastAsia="Times New Roman"/>
          <w:szCs w:val="24"/>
        </w:rPr>
        <w:t>workshops</w:t>
      </w:r>
      <w:proofErr w:type="spellEnd"/>
      <w:r>
        <w:rPr>
          <w:rFonts w:eastAsia="Times New Roman"/>
          <w:szCs w:val="24"/>
        </w:rPr>
        <w:t xml:space="preserve">, </w:t>
      </w:r>
      <w:r>
        <w:rPr>
          <w:rFonts w:eastAsia="Times New Roman"/>
          <w:szCs w:val="24"/>
          <w:lang w:val="en-US"/>
        </w:rPr>
        <w:t>roadshows</w:t>
      </w:r>
      <w:r w:rsidRPr="00D90EA8">
        <w:rPr>
          <w:rFonts w:eastAsia="Times New Roman"/>
          <w:szCs w:val="24"/>
        </w:rPr>
        <w:t xml:space="preserve"> </w:t>
      </w:r>
      <w:proofErr w:type="spellStart"/>
      <w:r w:rsidRPr="00D90EA8">
        <w:rPr>
          <w:rFonts w:eastAsia="Times New Roman"/>
          <w:szCs w:val="24"/>
        </w:rPr>
        <w:t>webinars</w:t>
      </w:r>
      <w:proofErr w:type="spellEnd"/>
      <w:r w:rsidRPr="00D90EA8">
        <w:rPr>
          <w:rFonts w:eastAsia="Times New Roman"/>
          <w:szCs w:val="24"/>
        </w:rPr>
        <w:t xml:space="preserve"> </w:t>
      </w:r>
      <w:r>
        <w:rPr>
          <w:rFonts w:eastAsia="Times New Roman"/>
          <w:szCs w:val="24"/>
        </w:rPr>
        <w:t>κ.λπ.</w:t>
      </w:r>
      <w:r w:rsidRPr="00D90EA8">
        <w:rPr>
          <w:rFonts w:eastAsia="Times New Roman"/>
          <w:szCs w:val="24"/>
        </w:rPr>
        <w:t xml:space="preserve"> και να αντιμετωπιστούν και κάποιες ανάγκες που έχουν προκύψει από τις πολύ σημαντικές αρμοδιότητες που έχουν αναλάβει όλα τα γραφ</w:t>
      </w:r>
      <w:r w:rsidRPr="00D90EA8">
        <w:rPr>
          <w:rFonts w:eastAsia="Times New Roman"/>
          <w:szCs w:val="24"/>
        </w:rPr>
        <w:t xml:space="preserve">εία του ΕΟΤ του </w:t>
      </w:r>
      <w:r>
        <w:rPr>
          <w:rFonts w:eastAsia="Times New Roman"/>
          <w:szCs w:val="24"/>
        </w:rPr>
        <w:t>ε</w:t>
      </w:r>
      <w:r w:rsidRPr="00D90EA8">
        <w:rPr>
          <w:rFonts w:eastAsia="Times New Roman"/>
          <w:szCs w:val="24"/>
        </w:rPr>
        <w:t>ξωτερικού</w:t>
      </w:r>
      <w:r>
        <w:rPr>
          <w:rFonts w:eastAsia="Times New Roman"/>
          <w:szCs w:val="24"/>
        </w:rPr>
        <w:t>,</w:t>
      </w:r>
      <w:r w:rsidRPr="00D90EA8">
        <w:rPr>
          <w:rFonts w:eastAsia="Times New Roman"/>
          <w:szCs w:val="24"/>
        </w:rPr>
        <w:t xml:space="preserve"> δεδομένου ότι η αύξηση του τουριστικού ρεύματος από τις χώρες αυτές και προς την Ελλάδα είναι θεαματική</w:t>
      </w:r>
      <w:r>
        <w:rPr>
          <w:rFonts w:eastAsia="Times New Roman"/>
          <w:szCs w:val="24"/>
        </w:rPr>
        <w:t>.</w:t>
      </w:r>
      <w:r w:rsidRPr="00D90EA8">
        <w:rPr>
          <w:rFonts w:eastAsia="Times New Roman"/>
          <w:szCs w:val="24"/>
        </w:rPr>
        <w:t xml:space="preserve"> </w:t>
      </w:r>
      <w:r>
        <w:rPr>
          <w:rFonts w:eastAsia="Times New Roman"/>
          <w:szCs w:val="24"/>
        </w:rPr>
        <w:t>Γ</w:t>
      </w:r>
      <w:r w:rsidRPr="00D90EA8">
        <w:rPr>
          <w:rFonts w:eastAsia="Times New Roman"/>
          <w:szCs w:val="24"/>
        </w:rPr>
        <w:t>ια να μπορέσουν να ανταποκριθούν τα ραφεία</w:t>
      </w:r>
      <w:r>
        <w:rPr>
          <w:rFonts w:eastAsia="Times New Roman"/>
          <w:szCs w:val="24"/>
        </w:rPr>
        <w:t>,</w:t>
      </w:r>
      <w:r w:rsidRPr="00D90EA8">
        <w:rPr>
          <w:rFonts w:eastAsia="Times New Roman"/>
          <w:szCs w:val="24"/>
        </w:rPr>
        <w:t xml:space="preserve"> έπρεπε να έχουν μία μεγαλύτερη ευελιξία</w:t>
      </w:r>
      <w:r>
        <w:rPr>
          <w:rFonts w:eastAsia="Times New Roman"/>
          <w:szCs w:val="24"/>
        </w:rPr>
        <w:t>.</w:t>
      </w:r>
      <w:r w:rsidRPr="00D90EA8">
        <w:rPr>
          <w:rFonts w:eastAsia="Times New Roman"/>
          <w:szCs w:val="24"/>
        </w:rPr>
        <w:t xml:space="preserve"> </w:t>
      </w:r>
      <w:r>
        <w:rPr>
          <w:rFonts w:eastAsia="Times New Roman"/>
          <w:szCs w:val="24"/>
        </w:rPr>
        <w:t>Α</w:t>
      </w:r>
      <w:r w:rsidRPr="00D90EA8">
        <w:rPr>
          <w:rFonts w:eastAsia="Times New Roman"/>
          <w:szCs w:val="24"/>
        </w:rPr>
        <w:t xml:space="preserve">υτή η τροπολογία πέρασε εκεί από την Ανεξάρτητη Αρχή Δημοσίων </w:t>
      </w:r>
      <w:r>
        <w:rPr>
          <w:rFonts w:eastAsia="Times New Roman"/>
          <w:szCs w:val="24"/>
        </w:rPr>
        <w:t>Σ</w:t>
      </w:r>
      <w:r w:rsidRPr="00D90EA8">
        <w:rPr>
          <w:rFonts w:eastAsia="Times New Roman"/>
          <w:szCs w:val="24"/>
        </w:rPr>
        <w:t>υμβάσεων και έχει εκφράσει τη θετική της γνώμη</w:t>
      </w:r>
      <w:r>
        <w:rPr>
          <w:rFonts w:eastAsia="Times New Roman"/>
          <w:szCs w:val="24"/>
        </w:rPr>
        <w:t>.</w:t>
      </w:r>
      <w:r w:rsidRPr="00D90EA8">
        <w:rPr>
          <w:rFonts w:eastAsia="Times New Roman"/>
          <w:szCs w:val="24"/>
        </w:rPr>
        <w:t xml:space="preserve"> </w:t>
      </w:r>
    </w:p>
    <w:p w14:paraId="09A3F4F2" w14:textId="77777777" w:rsidR="00D269F7" w:rsidRDefault="006C352B">
      <w:pPr>
        <w:spacing w:line="600" w:lineRule="auto"/>
        <w:ind w:firstLine="720"/>
        <w:contextualSpacing/>
        <w:jc w:val="both"/>
        <w:rPr>
          <w:rFonts w:eastAsia="Times New Roman"/>
          <w:color w:val="000000" w:themeColor="text1"/>
          <w:szCs w:val="24"/>
        </w:rPr>
      </w:pPr>
      <w:r w:rsidRPr="007A25E1">
        <w:rPr>
          <w:rFonts w:eastAsia="Times New Roman"/>
          <w:color w:val="000000" w:themeColor="text1"/>
          <w:szCs w:val="24"/>
        </w:rPr>
        <w:t>Τώρα, να προχωρήσω στη βασική μου ομιλία από του Βήματος, κυρία Πρόεδρε;</w:t>
      </w:r>
    </w:p>
    <w:p w14:paraId="09A3F4F3" w14:textId="77777777" w:rsidR="00D269F7" w:rsidRDefault="006C352B">
      <w:pPr>
        <w:spacing w:line="600" w:lineRule="auto"/>
        <w:ind w:firstLine="720"/>
        <w:contextualSpacing/>
        <w:jc w:val="both"/>
        <w:rPr>
          <w:rFonts w:eastAsia="Times New Roman"/>
          <w:color w:val="000000" w:themeColor="text1"/>
          <w:szCs w:val="24"/>
        </w:rPr>
      </w:pPr>
      <w:r w:rsidRPr="007A25E1">
        <w:rPr>
          <w:rFonts w:eastAsia="Times New Roman"/>
          <w:b/>
          <w:color w:val="000000" w:themeColor="text1"/>
          <w:szCs w:val="24"/>
        </w:rPr>
        <w:t xml:space="preserve">ΠΡΟΕΔΡΕΥΟΥΣΑ (Αναστασία Χριστοδουλοπούλου): </w:t>
      </w:r>
      <w:r w:rsidRPr="007A25E1">
        <w:rPr>
          <w:rFonts w:eastAsia="Times New Roman"/>
          <w:color w:val="000000" w:themeColor="text1"/>
          <w:szCs w:val="24"/>
        </w:rPr>
        <w:t xml:space="preserve">Κυρία Κουντουρά, ξεκινήστε </w:t>
      </w:r>
      <w:r w:rsidRPr="007A25E1">
        <w:rPr>
          <w:rFonts w:eastAsia="Times New Roman"/>
          <w:color w:val="000000" w:themeColor="text1"/>
          <w:szCs w:val="24"/>
        </w:rPr>
        <w:t xml:space="preserve">κανονικά, απλώς περιοριστείτε σε αυτόν τον χρόνο. </w:t>
      </w:r>
    </w:p>
    <w:p w14:paraId="09A3F4F4" w14:textId="77777777" w:rsidR="00D269F7" w:rsidRDefault="006C352B">
      <w:pPr>
        <w:spacing w:line="600" w:lineRule="auto"/>
        <w:ind w:firstLine="720"/>
        <w:contextualSpacing/>
        <w:jc w:val="both"/>
        <w:rPr>
          <w:rFonts w:eastAsia="Times New Roman" w:cs="Times New Roman"/>
          <w:szCs w:val="24"/>
        </w:rPr>
      </w:pPr>
      <w:r w:rsidRPr="00F10B66">
        <w:rPr>
          <w:rFonts w:eastAsia="Times New Roman" w:cs="Times New Roman"/>
          <w:b/>
          <w:szCs w:val="24"/>
        </w:rPr>
        <w:t>ΕΛΕΝΑ ΚΟΥΝΤΟΥΡΑ (Υπουργός Τουρισμού):</w:t>
      </w:r>
      <w:r w:rsidRPr="00F10B66">
        <w:rPr>
          <w:rFonts w:eastAsia="Times New Roman" w:cs="Times New Roman"/>
          <w:szCs w:val="24"/>
        </w:rPr>
        <w:t xml:space="preserve"> </w:t>
      </w:r>
      <w:r>
        <w:rPr>
          <w:rFonts w:eastAsia="Times New Roman" w:cs="Times New Roman"/>
          <w:szCs w:val="24"/>
        </w:rPr>
        <w:t xml:space="preserve">Κυρίες και κύριοι συνάδελφοι, ακούστηκαν πάρα πολλά. Θα προσπαθήσω να είμαι σύντομη. Η αλήθεια είναι ότι σήμερα ολοκληρώνεται το νομοσχέδιο «Θεματικός τουρισμός - </w:t>
      </w:r>
      <w:r>
        <w:rPr>
          <w:rFonts w:eastAsia="Times New Roman" w:cs="Times New Roman"/>
          <w:szCs w:val="24"/>
        </w:rPr>
        <w:t>ε</w:t>
      </w:r>
      <w:r>
        <w:rPr>
          <w:rFonts w:eastAsia="Times New Roman" w:cs="Times New Roman"/>
          <w:szCs w:val="24"/>
        </w:rPr>
        <w:t>ιδι</w:t>
      </w:r>
      <w:r>
        <w:rPr>
          <w:rFonts w:eastAsia="Times New Roman" w:cs="Times New Roman"/>
          <w:szCs w:val="24"/>
        </w:rPr>
        <w:t xml:space="preserve">κές μορφές τουρισμού - </w:t>
      </w:r>
      <w:r>
        <w:rPr>
          <w:rFonts w:eastAsia="Times New Roman" w:cs="Times New Roman"/>
          <w:szCs w:val="24"/>
        </w:rPr>
        <w:t>ρ</w:t>
      </w:r>
      <w:r>
        <w:rPr>
          <w:rFonts w:eastAsia="Times New Roman" w:cs="Times New Roman"/>
          <w:szCs w:val="24"/>
        </w:rPr>
        <w:t xml:space="preserve">υθμίσεις για τον εκσυγχρονισμό του θεσμικού πλαισίου στον τομέα του τουρισμού και της τουριστικής εκπαίδευσης». </w:t>
      </w:r>
    </w:p>
    <w:p w14:paraId="09A3F4F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Τίθεται, λοιπόν, σε ισχύ και διαμορφώθηκε με όλους τους φορείς του τουρισμού μέσα από ευρεία και εκτεταμένη διαβούλευση</w:t>
      </w:r>
      <w:r>
        <w:rPr>
          <w:rFonts w:eastAsia="Times New Roman" w:cs="Times New Roman"/>
          <w:szCs w:val="24"/>
        </w:rPr>
        <w:t xml:space="preserve"> και σε συνεργασία με τα δεκατέσσερα συναρμόδια Υπουργεία. </w:t>
      </w:r>
    </w:p>
    <w:p w14:paraId="09A3F4F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θα πω ότι με στενοχωρεί ιδιαίτερα όταν η επιτυχία της Κυβέρνησης στον τουρισμό ενοχλεί </w:t>
      </w:r>
      <w:r w:rsidRPr="008261F7">
        <w:rPr>
          <w:rFonts w:eastAsia="Times New Roman" w:cs="Times New Roman"/>
          <w:szCs w:val="24"/>
        </w:rPr>
        <w:t>τόσο πολύ</w:t>
      </w:r>
      <w:r>
        <w:rPr>
          <w:rFonts w:eastAsia="Times New Roman" w:cs="Times New Roman"/>
          <w:szCs w:val="24"/>
        </w:rPr>
        <w:t>. Ο τουρισμός έχει σπάσει όλα τα ρεκόρ τα τέσσερα αυτά χρόνια</w:t>
      </w:r>
      <w:r>
        <w:rPr>
          <w:rFonts w:eastAsia="Times New Roman" w:cs="Times New Roman"/>
          <w:szCs w:val="24"/>
        </w:rPr>
        <w:t>,</w:t>
      </w:r>
      <w:r>
        <w:rPr>
          <w:rFonts w:eastAsia="Times New Roman" w:cs="Times New Roman"/>
          <w:szCs w:val="24"/>
        </w:rPr>
        <w:t xml:space="preserve"> με διπλάσιους ρυθμούς ανάπτυ</w:t>
      </w:r>
      <w:r>
        <w:rPr>
          <w:rFonts w:eastAsia="Times New Roman" w:cs="Times New Roman"/>
          <w:szCs w:val="24"/>
        </w:rPr>
        <w:t>ξης από τον μέσο όρο ανάπτυξης του Παγκόσμιου Οργανισμού Τουρισμού σε αφίξεις και έσοδα και στηρίζει την ελληνική οικονομία τα μέγιστα. Και αυτή η επιτυχία της Κυβέρνησης ενοχλεί τόσο</w:t>
      </w:r>
      <w:r>
        <w:rPr>
          <w:rFonts w:eastAsia="Times New Roman" w:cs="Times New Roman"/>
          <w:szCs w:val="24"/>
        </w:rPr>
        <w:t>,</w:t>
      </w:r>
      <w:r>
        <w:rPr>
          <w:rFonts w:eastAsia="Times New Roman" w:cs="Times New Roman"/>
          <w:szCs w:val="24"/>
        </w:rPr>
        <w:t xml:space="preserve"> που κάποιοι έρχονται απέναντι -με όλους τους παραγωγικούς φορείς του το</w:t>
      </w:r>
      <w:r>
        <w:rPr>
          <w:rFonts w:eastAsia="Times New Roman" w:cs="Times New Roman"/>
          <w:szCs w:val="24"/>
        </w:rPr>
        <w:t>υρισμού και απέναντι στην ανάπτυξη του κλάδου- σε αυτές τις ρυθμίσεις που φέρνουμε, που δυστυχώς επί των ημερών των προηγούμενων κυβερνήσεων και ενώ γνώριζαν τις ανάγκες σφύριζαν αδιάφορα, δεν τα είχαν ρυθμίσει και κρατούσαν ομήρους στη γραφειοκρατία όλους</w:t>
      </w:r>
      <w:r>
        <w:rPr>
          <w:rFonts w:eastAsia="Times New Roman" w:cs="Times New Roman"/>
          <w:szCs w:val="24"/>
        </w:rPr>
        <w:t xml:space="preserve"> τους φορείς με ένα </w:t>
      </w:r>
      <w:r>
        <w:rPr>
          <w:rFonts w:eastAsia="Times New Roman" w:cs="Times New Roman"/>
          <w:szCs w:val="24"/>
        </w:rPr>
        <w:t>-</w:t>
      </w:r>
      <w:r>
        <w:rPr>
          <w:rFonts w:eastAsia="Times New Roman" w:cs="Times New Roman"/>
          <w:szCs w:val="24"/>
        </w:rPr>
        <w:t>εσκεμμένα θεωρώ</w:t>
      </w:r>
      <w:r>
        <w:rPr>
          <w:rFonts w:eastAsia="Times New Roman" w:cs="Times New Roman"/>
          <w:szCs w:val="24"/>
        </w:rPr>
        <w:t>-</w:t>
      </w:r>
      <w:r>
        <w:rPr>
          <w:rFonts w:eastAsia="Times New Roman" w:cs="Times New Roman"/>
          <w:szCs w:val="24"/>
        </w:rPr>
        <w:t xml:space="preserve"> αρρύθμιστο πλαίσιο.</w:t>
      </w:r>
    </w:p>
    <w:p w14:paraId="09A3F4F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είναι θλιβερό γιατί όταν δεν έχετε πολιτικά επιχειρήματα να κάνετε αντιπολίτευση για το πολύ πετυχημένο έργο του τουρισμού, ζητάτε από την Υπουργό Τουρισμού να γίνει </w:t>
      </w:r>
      <w:proofErr w:type="spellStart"/>
      <w:r>
        <w:rPr>
          <w:rFonts w:eastAsia="Times New Roman" w:cs="Times New Roman"/>
          <w:szCs w:val="24"/>
        </w:rPr>
        <w:t>υπερυπουργός</w:t>
      </w:r>
      <w:proofErr w:type="spellEnd"/>
      <w:r>
        <w:rPr>
          <w:rFonts w:eastAsia="Times New Roman" w:cs="Times New Roman"/>
          <w:szCs w:val="24"/>
        </w:rPr>
        <w:t xml:space="preserve">. Δηλαδή να </w:t>
      </w:r>
      <w:r>
        <w:rPr>
          <w:rFonts w:eastAsia="Times New Roman" w:cs="Times New Roman"/>
          <w:szCs w:val="24"/>
        </w:rPr>
        <w:t>ρυθμίσει όλα τα θέματα που ταλαιπωρούν την Ελλάδα για δεκαετίες και αφορούν την καθαριότητα, τη φορολογία, τις υποδομές, το χωροταξικό</w:t>
      </w:r>
      <w:r>
        <w:rPr>
          <w:rFonts w:eastAsia="Times New Roman" w:cs="Times New Roman"/>
          <w:szCs w:val="24"/>
        </w:rPr>
        <w:t>,</w:t>
      </w:r>
      <w:r>
        <w:rPr>
          <w:rFonts w:eastAsia="Times New Roman" w:cs="Times New Roman"/>
          <w:szCs w:val="24"/>
        </w:rPr>
        <w:t xml:space="preserve"> που κατέπεσε από το </w:t>
      </w:r>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από δική σας υπαιτιότητα αφού συνηθίζατε να νομοθετείτε πρόχειρα και αποσπασματικά. </w:t>
      </w:r>
    </w:p>
    <w:p w14:paraId="09A3F4F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Και να </w:t>
      </w:r>
      <w:r>
        <w:rPr>
          <w:rFonts w:eastAsia="Times New Roman" w:cs="Times New Roman"/>
          <w:szCs w:val="24"/>
        </w:rPr>
        <w:t xml:space="preserve">μην ξεχάσω να πω ότι οι δικές κυβερνήσεις μας παρέδωσαν μια πτωχευμένη και </w:t>
      </w:r>
      <w:proofErr w:type="spellStart"/>
      <w:r>
        <w:rPr>
          <w:rFonts w:eastAsia="Times New Roman" w:cs="Times New Roman"/>
          <w:szCs w:val="24"/>
        </w:rPr>
        <w:t>παραμελημένη</w:t>
      </w:r>
      <w:proofErr w:type="spellEnd"/>
      <w:r>
        <w:rPr>
          <w:rFonts w:eastAsia="Times New Roman" w:cs="Times New Roman"/>
          <w:szCs w:val="24"/>
        </w:rPr>
        <w:t xml:space="preserve"> χώρα και εμείς είμαστε σήμερα αυτοί που δουλεύουμε για την παραγωγική ανασυγκρότηση της πατρίδας μας.</w:t>
      </w:r>
    </w:p>
    <w:p w14:paraId="09A3F4F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γι’ αυτό να ευχαριστήσω όλους εσάς που στηρίξατε το </w:t>
      </w:r>
      <w:r>
        <w:rPr>
          <w:rFonts w:eastAsia="Times New Roman" w:cs="Times New Roman"/>
          <w:szCs w:val="24"/>
        </w:rPr>
        <w:t xml:space="preserve">νομοσχέδιο αυτό, το οποίο περίμενε και αγκάλιασε όλος ο τουριστικός κλάδος και τυγχάνει καθολικής αποδοχής. Αυτό το νομοσχέδιο ανοίγει νέους ορίζοντες στην ανάπτυξη του ελληνικού τουρισμού για τα επόμενα χρόνια. </w:t>
      </w:r>
    </w:p>
    <w:p w14:paraId="09A3F4F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Τα θεματικά τουριστικά προϊόντα στήριξαν θε</w:t>
      </w:r>
      <w:r>
        <w:rPr>
          <w:rFonts w:eastAsia="Times New Roman" w:cs="Times New Roman"/>
          <w:szCs w:val="24"/>
        </w:rPr>
        <w:t xml:space="preserve">αματικά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στρατηγικό μας στόχο για τουρισμό τριακόσες εξήντα πέντε ημέρες τον χρόνο. Και αυτό το πετύχαμε διότι όχι μόνο έγινε επιμήκυνση της θερινής περιόδου με μια τεράστια αύξηση, αλλά αυξήσαμε </w:t>
      </w:r>
      <w:r>
        <w:rPr>
          <w:rFonts w:eastAsia="Times New Roman" w:cs="Times New Roman"/>
          <w:szCs w:val="24"/>
        </w:rPr>
        <w:t xml:space="preserve">κατά </w:t>
      </w:r>
      <w:r>
        <w:rPr>
          <w:rFonts w:eastAsia="Times New Roman" w:cs="Times New Roman"/>
          <w:szCs w:val="24"/>
        </w:rPr>
        <w:t xml:space="preserve">40% τον χειμερινό τουρισμό. Συμβάλλουν άλλωστε στην </w:t>
      </w:r>
      <w:r>
        <w:rPr>
          <w:rFonts w:eastAsia="Times New Roman" w:cs="Times New Roman"/>
          <w:szCs w:val="24"/>
        </w:rPr>
        <w:t>ανάδειξη νέων ελληνικών προορισμών, στη δημιουργία νέων επιχειρήσεων και συνολικά στην περιφερειακή ανάπτυξη και την ενίσχυση κάθε τοπικής κοινωνίας. Μόνο μέσα από ένα νέο και καινοτόμο θεσμικό πλαίσιο για τον θεματικό τουρισμό μπορεί ο ελληνικός τουρισμός</w:t>
      </w:r>
      <w:r>
        <w:rPr>
          <w:rFonts w:eastAsia="Times New Roman" w:cs="Times New Roman"/>
          <w:szCs w:val="24"/>
        </w:rPr>
        <w:t xml:space="preserve"> να παραμείνει ανταγωνιστικός, να γίνει ακόμα πιο ελκυστικός σε μία απαιτητική</w:t>
      </w:r>
      <w:r>
        <w:rPr>
          <w:rFonts w:eastAsia="Times New Roman" w:cs="Times New Roman"/>
          <w:szCs w:val="24"/>
        </w:rPr>
        <w:t>,</w:t>
      </w:r>
      <w:r>
        <w:rPr>
          <w:rFonts w:eastAsia="Times New Roman" w:cs="Times New Roman"/>
          <w:szCs w:val="24"/>
        </w:rPr>
        <w:t xml:space="preserve"> διαρκώς εξελισσόμενη παγκόσμια ταξιδιωτική αγορά.</w:t>
      </w:r>
    </w:p>
    <w:p w14:paraId="09A3F4F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κυρίες και κύριοι, είναι ανταγωνιστική. Και όλοι οι μεγάλοι όμιλοι, οι </w:t>
      </w:r>
      <w:r>
        <w:rPr>
          <w:rFonts w:eastAsia="Times New Roman" w:cs="Times New Roman"/>
          <w:szCs w:val="24"/>
          <w:lang w:val="en-US"/>
        </w:rPr>
        <w:t>tour</w:t>
      </w:r>
      <w:r w:rsidRPr="00932906">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του εξωτερικού, έχουν επανειλη</w:t>
      </w:r>
      <w:r>
        <w:rPr>
          <w:rFonts w:eastAsia="Times New Roman" w:cs="Times New Roman"/>
          <w:szCs w:val="24"/>
        </w:rPr>
        <w:t>μμένα δηλώσει ότι το πρόβλημά τους δεν είναι η φορολογία. Αυτοί θέλουν ποιότητα, σταθερότητα, συνεργασία με το Υπουργείο Τουρισμού και τον ΕΟΤ, που δυστυχώς μέχρι και πριν αναλάβουμε εμείς όχι μόνο δεν υπήρχε αυτή η συνεργασία αλλά υπήρχε έως και αδιαφορία</w:t>
      </w:r>
      <w:r>
        <w:rPr>
          <w:rFonts w:eastAsia="Times New Roman" w:cs="Times New Roman"/>
          <w:szCs w:val="24"/>
        </w:rPr>
        <w:t xml:space="preserve"> και το έχουν δηλώσει δημόσια και εδώ στην Ελλάδα.</w:t>
      </w:r>
    </w:p>
    <w:p w14:paraId="09A3F4F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Επίσης, αυτά τρία τελευταία χρόνια έχουμε κάνει πάρα πολλές νομοθετικές διατάξεις και τροπολογίες για να λύσουμε άμεσα πολύ σοβαρά θέματα. Γιατί προτεραιότητά μας ήταν να δουλέψουμε για την ανάπτυξη του το</w:t>
      </w:r>
      <w:r>
        <w:rPr>
          <w:rFonts w:eastAsia="Times New Roman" w:cs="Times New Roman"/>
          <w:szCs w:val="24"/>
        </w:rPr>
        <w:t xml:space="preserve">υρισμού, διότι η Κυβέρνησή μας είναι η πρώτη κυβέρνηση που αναγνώρισε την αξία του τουρισμού και τον καθοριστικό του ρόλο ως ισχυρή κινητήρια δύναμη για την εθνική οικονομία, για την περιφερειακή και τοπική ανάπτυξη και για την κοινωνική ευημερία. </w:t>
      </w:r>
    </w:p>
    <w:p w14:paraId="09A3F4F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Σχεδιάσ</w:t>
      </w:r>
      <w:r>
        <w:rPr>
          <w:rFonts w:eastAsia="Times New Roman" w:cs="Times New Roman"/>
          <w:szCs w:val="24"/>
        </w:rPr>
        <w:t xml:space="preserve">αμε και εφαρμόσαμε από το 2015 μία ενιαία για πρώτη φορά εθνική και περιφερειακή τουριστική πολιτική και η στρατηγική μας σε ορίζοντα τετραετίας προσέδωσε νέα δυναμική στο τουριστικό μας προϊόν. </w:t>
      </w:r>
    </w:p>
    <w:p w14:paraId="09A3F4F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Θέσαμε στον πυρήνα της τουριστικής πολιτικής μας τη βιώσιμη </w:t>
      </w:r>
      <w:r>
        <w:rPr>
          <w:rFonts w:eastAsia="Times New Roman" w:cs="Times New Roman"/>
          <w:szCs w:val="24"/>
        </w:rPr>
        <w:t>και ισόρροπη τουριστική ανάπτυξη.</w:t>
      </w:r>
    </w:p>
    <w:p w14:paraId="09A3F4F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Προωθήσαμε νέους ελληνικούς προορισμούς στον τουριστικό χάρτη. Φέραμε τουρίστες σε περιφέρειες που δεν υπήρχε τουρισμός. Διευρύναμε και εμπλουτίσαμε την τουριστική μας προσφορά με νέα θεματικά προϊόντα. Πετύχαμε επιτέλους </w:t>
      </w:r>
      <w:r>
        <w:rPr>
          <w:rFonts w:eastAsia="Times New Roman" w:cs="Times New Roman"/>
          <w:szCs w:val="24"/>
        </w:rPr>
        <w:t>αυτή την επιμήκυνση της τουριστικής περιόδου που ήταν ζητούμενο ετών και εμείς το κάναμε πράξη. Πραγματοποιήσαμε νέα ανοίγματα στις παραδοσιακές αλλά και στις νέες αγορές, όπου αυξήσαμε τις τουριστικές ροές των επισκεπτών υψηλής αγοραστικής δύναμης.</w:t>
      </w:r>
    </w:p>
    <w:p w14:paraId="09A3F50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Με τη </w:t>
      </w:r>
      <w:r>
        <w:rPr>
          <w:rFonts w:eastAsia="Times New Roman" w:cs="Times New Roman"/>
          <w:szCs w:val="24"/>
        </w:rPr>
        <w:t>στρατηγική μας επανατοποθετήσαμε την Ελλάδα στον παγκόσμιο χάρτη ως κορυφαίο παγκόσμιο τουριστικό προορισμό τριακόσιες εξήντα πέντε ημέρες τον χρόνο και παρά τις αντίξοες συνθήκες, τη γεωπολιτική αστάθεια, την προσφυγική κρίση, το ασταθές περιβάλλον και όλ</w:t>
      </w:r>
      <w:r>
        <w:rPr>
          <w:rFonts w:eastAsia="Times New Roman" w:cs="Times New Roman"/>
          <w:szCs w:val="24"/>
        </w:rPr>
        <w:t>α αυτά που αντιμετώπισε σε θέματα ασφάλειας ολόκληρη η Ευρώπη, εμείς πετύχαμε τις υψηλότερες επιδόσεις στην ιστορία του ελληνικού τουρισμού σε διεθνείς αφίξεις και στα έσοδα σε όλα τα τουριστικά μεγέθη.</w:t>
      </w:r>
    </w:p>
    <w:p w14:paraId="09A3F50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Λέτε «Δεν υπήρχε τουρισμός πριν;». Βεβαίως και υπήρχε</w:t>
      </w:r>
      <w:r>
        <w:rPr>
          <w:rFonts w:eastAsia="Times New Roman" w:cs="Times New Roman"/>
          <w:szCs w:val="24"/>
        </w:rPr>
        <w:t xml:space="preserve">. Το 2014 κλείσαμε με </w:t>
      </w:r>
      <w:r>
        <w:rPr>
          <w:rFonts w:eastAsia="Times New Roman" w:cs="Times New Roman"/>
          <w:szCs w:val="24"/>
        </w:rPr>
        <w:t>είκοσι τέσσερα</w:t>
      </w:r>
      <w:r>
        <w:rPr>
          <w:rFonts w:eastAsia="Times New Roman" w:cs="Times New Roman"/>
          <w:szCs w:val="24"/>
        </w:rPr>
        <w:t xml:space="preserve"> εκατομμύρια. Η Ελλάδα είχε αύξηση μικρότερη του μέσου όρου της αύξησης του παγκόσμιου τουρισμού. Εμείς από το 2015 και μετά φέραμε μέχρι το 2018 αύξηση στον εισερχόμενο τουρισμό 35% και σε απόλυτα νούμερα περίπου </w:t>
      </w:r>
      <w:r>
        <w:rPr>
          <w:rFonts w:eastAsia="Times New Roman" w:cs="Times New Roman"/>
          <w:szCs w:val="24"/>
        </w:rPr>
        <w:t>εννέα</w:t>
      </w:r>
      <w:r>
        <w:rPr>
          <w:rFonts w:eastAsia="Times New Roman" w:cs="Times New Roman"/>
          <w:szCs w:val="24"/>
        </w:rPr>
        <w:t xml:space="preserve"> </w:t>
      </w:r>
      <w:r>
        <w:rPr>
          <w:rFonts w:eastAsia="Times New Roman" w:cs="Times New Roman"/>
          <w:szCs w:val="24"/>
        </w:rPr>
        <w:t xml:space="preserve">εκατομμύρια, διπλάσια ανάπτυξη από τον μέσο όρο του παγκόσμιου τουρισμού. Αυτή είναι και η επιτυχία μας. </w:t>
      </w:r>
    </w:p>
    <w:p w14:paraId="09A3F50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2018, λοιπόν, είναι η τέταρτη χρονιά ρεκόρ, είναι η χρυσή χρονιά του ελληνικού τουρισμού</w:t>
      </w:r>
      <w:r>
        <w:rPr>
          <w:rFonts w:eastAsia="Times New Roman" w:cs="Times New Roman"/>
          <w:szCs w:val="24"/>
        </w:rPr>
        <w:t>,</w:t>
      </w:r>
      <w:r>
        <w:rPr>
          <w:rFonts w:eastAsia="Times New Roman" w:cs="Times New Roman"/>
          <w:szCs w:val="24"/>
        </w:rPr>
        <w:t xml:space="preserve"> με νέο ρεκόρ αφίξεων που θα αγγίξει τα τριάντα τρία εκατο</w:t>
      </w:r>
      <w:r>
        <w:rPr>
          <w:rFonts w:eastAsia="Times New Roman" w:cs="Times New Roman"/>
          <w:szCs w:val="24"/>
        </w:rPr>
        <w:t xml:space="preserve">μμύρια επισκέπτες. Επίσης, τα έσοδα έχουν κρατήσει την οικονομία </w:t>
      </w:r>
      <w:r>
        <w:rPr>
          <w:rFonts w:eastAsia="Times New Roman" w:cs="Times New Roman"/>
          <w:szCs w:val="24"/>
        </w:rPr>
        <w:t xml:space="preserve">μας </w:t>
      </w:r>
      <w:r>
        <w:rPr>
          <w:rFonts w:eastAsia="Times New Roman" w:cs="Times New Roman"/>
          <w:szCs w:val="24"/>
        </w:rPr>
        <w:t xml:space="preserve">και την έχουν στηρίξει τα μέγιστα και ήταν και καθοριστικά. Το 2018 θα έχουμε πάνω από 2 δισεκατομμύρια έσοδα σε σχέση με το 2017. </w:t>
      </w:r>
    </w:p>
    <w:p w14:paraId="09A3F50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Κάποιοι συνάδελφοι προσπάθησαν να απαξιώσουν τις επενδύ</w:t>
      </w:r>
      <w:r>
        <w:rPr>
          <w:rFonts w:eastAsia="Times New Roman" w:cs="Times New Roman"/>
          <w:szCs w:val="24"/>
        </w:rPr>
        <w:t>σεις που γίνονται τα τελευταία τέσσερα χρόνια. Να σας θυμίσω ότι στον τουριστικό τομέα το 2015</w:t>
      </w:r>
      <w:r>
        <w:rPr>
          <w:rFonts w:eastAsia="Times New Roman" w:cs="Times New Roman"/>
          <w:szCs w:val="24"/>
        </w:rPr>
        <w:t>,</w:t>
      </w:r>
      <w:r>
        <w:rPr>
          <w:rFonts w:eastAsia="Times New Roman" w:cs="Times New Roman"/>
          <w:szCs w:val="24"/>
        </w:rPr>
        <w:t xml:space="preserve"> που παραλάβαμε το Υπουργείο Τουρισμού, υπήρχαν μόνο δώδεκα αιτήσεις για ολόκληρη την Ελλάδα για επενδυτικά σχέδια.</w:t>
      </w:r>
    </w:p>
    <w:p w14:paraId="09A3F50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Εμείς την τελευταία τετραετία έχουμε σχεδόν τ</w:t>
      </w:r>
      <w:r>
        <w:rPr>
          <w:rFonts w:eastAsia="Times New Roman" w:cs="Times New Roman"/>
          <w:szCs w:val="24"/>
        </w:rPr>
        <w:t xml:space="preserve">ετρακόσια επενδυτικά σχέδια, </w:t>
      </w:r>
      <w:proofErr w:type="spellStart"/>
      <w:r>
        <w:rPr>
          <w:rFonts w:eastAsia="Times New Roman" w:cs="Times New Roman"/>
          <w:szCs w:val="24"/>
        </w:rPr>
        <w:t>τετράστερα</w:t>
      </w:r>
      <w:proofErr w:type="spellEnd"/>
      <w:r>
        <w:rPr>
          <w:rFonts w:eastAsia="Times New Roman" w:cs="Times New Roman"/>
          <w:szCs w:val="24"/>
        </w:rPr>
        <w:t xml:space="preserve">, </w:t>
      </w:r>
      <w:proofErr w:type="spellStart"/>
      <w:r>
        <w:rPr>
          <w:rFonts w:eastAsia="Times New Roman" w:cs="Times New Roman"/>
          <w:szCs w:val="24"/>
        </w:rPr>
        <w:t>πεντάστερα</w:t>
      </w:r>
      <w:proofErr w:type="spellEnd"/>
      <w:r>
        <w:rPr>
          <w:rFonts w:eastAsia="Times New Roman" w:cs="Times New Roman"/>
          <w:szCs w:val="24"/>
        </w:rPr>
        <w:t xml:space="preserve"> ξενοδοχεία </w:t>
      </w:r>
      <w:r>
        <w:rPr>
          <w:rFonts w:eastAsia="Times New Roman" w:cs="Times New Roman"/>
          <w:szCs w:val="24"/>
          <w:lang w:val="en-US"/>
        </w:rPr>
        <w:t>resort</w:t>
      </w:r>
      <w:r w:rsidRPr="006D243D">
        <w:rPr>
          <w:rFonts w:eastAsia="Times New Roman" w:cs="Times New Roman"/>
          <w:szCs w:val="24"/>
        </w:rPr>
        <w:t xml:space="preserve"> </w:t>
      </w:r>
      <w:r>
        <w:rPr>
          <w:rFonts w:eastAsia="Times New Roman" w:cs="Times New Roman"/>
          <w:szCs w:val="24"/>
        </w:rPr>
        <w:t>σε ολόκληρη την Ελλάδα, σύνθετα τουριστικά καταλύματα, ειδικές τουριστικές υποδομές</w:t>
      </w:r>
      <w:r>
        <w:rPr>
          <w:rFonts w:eastAsia="Times New Roman" w:cs="Times New Roman"/>
          <w:szCs w:val="24"/>
        </w:rPr>
        <w:t>,</w:t>
      </w:r>
      <w:r>
        <w:rPr>
          <w:rFonts w:eastAsia="Times New Roman" w:cs="Times New Roman"/>
          <w:szCs w:val="24"/>
        </w:rPr>
        <w:t xml:space="preserve"> που υποβλήθηκαν όχι μόνο στο Υπουργείο Τουρισμού αλλά και στον αναπτυξιακό νόμο πολλά από αυτά, και έ</w:t>
      </w:r>
      <w:r>
        <w:rPr>
          <w:rFonts w:eastAsia="Times New Roman" w:cs="Times New Roman"/>
          <w:szCs w:val="24"/>
        </w:rPr>
        <w:t>χουμε για το 2018 είκοσι έξι χιλιάδες νέες κλίνες από την υλοποίηση αυτών των σχεδίων σε ολόκληρη την Ελλάδα.</w:t>
      </w:r>
    </w:p>
    <w:p w14:paraId="09A3F50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Οι διεθνείς όμιλοι που προσκαλέσαμε έχουν στρέψει το ενδιαφέρον τους στην Ελλάδα ως την πιο ελκυστική ευκαιρία για επιχειρηματικές επενδύσεις και </w:t>
      </w:r>
      <w:r>
        <w:rPr>
          <w:rFonts w:eastAsia="Times New Roman" w:cs="Times New Roman"/>
          <w:szCs w:val="24"/>
        </w:rPr>
        <w:t>θεωρούν την Ελλάδα έναν πολύ δυναμικά αναπτυσσόμενο τουριστικό προορισμό.</w:t>
      </w:r>
    </w:p>
    <w:p w14:paraId="09A3F50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πρωτόγνωρο τουριστικό άλμα που πετύχαμε αποτυπώνεται όχι μόνο στα αποτελέσματα των επιχειρήσεων του τουριστικού κλάδου που αύξησαν σημαντικά τον κύκλο εργασιών τους και την κερδοφ</w:t>
      </w:r>
      <w:r>
        <w:rPr>
          <w:rFonts w:eastAsia="Times New Roman" w:cs="Times New Roman"/>
          <w:szCs w:val="24"/>
        </w:rPr>
        <w:t>ορία τους αλλά και σε μια σειρά άλλων παραγωγικών κλάδων που συνδέονται άμεσα ή έμμεσα με τον τουρισμό, όπως η εστίαση, τα τρόφιμα, οι μεταφορές, το εμπόριο, οι κατασκευές, η αγορά ακινήτων.</w:t>
      </w:r>
    </w:p>
    <w:p w14:paraId="09A3F50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Μια σειρά από επίσημα στοιχεία που έχουν δημοσιοποιηθεί καταδεικν</w:t>
      </w:r>
      <w:r>
        <w:rPr>
          <w:rFonts w:eastAsia="Times New Roman" w:cs="Times New Roman"/>
          <w:szCs w:val="24"/>
        </w:rPr>
        <w:t>ύουν την καταλυτική αυτή επίδραση του τουρισμού μας στην οικονομία μας.</w:t>
      </w:r>
    </w:p>
    <w:p w14:paraId="09A3F50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09A3F50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w:t>
      </w:r>
      <w:r w:rsidRPr="000D63A8">
        <w:rPr>
          <w:rFonts w:eastAsia="Times New Roman" w:cs="Times New Roman"/>
          <w:szCs w:val="24"/>
        </w:rPr>
        <w:t xml:space="preserve"> </w:t>
      </w:r>
      <w:r>
        <w:rPr>
          <w:rFonts w:eastAsia="Times New Roman" w:cs="Times New Roman"/>
          <w:szCs w:val="24"/>
        </w:rPr>
        <w:t xml:space="preserve">Υπουργός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Έλενα Κουντουρά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του Τμήματος Γραμματείας της </w:t>
      </w:r>
      <w:r w:rsidRPr="000D63A8">
        <w:rPr>
          <w:rFonts w:eastAsia="Times New Roman" w:cs="Times New Roman"/>
          <w:szCs w:val="24"/>
        </w:rPr>
        <w:t>Διεύθυνσης Στενογραφίας και Πρακτικών της Βουλής)</w:t>
      </w:r>
    </w:p>
    <w:p w14:paraId="09A3F50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μόνο θα σας πω ότι από όλες τις επίσημες πηγές, ΕΛΣΤΑΤ, ΥΠΑ,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w:t>
      </w:r>
      <w:r>
        <w:rPr>
          <w:rFonts w:eastAsia="Times New Roman" w:cs="Times New Roman"/>
          <w:szCs w:val="24"/>
        </w:rPr>
        <w:t xml:space="preserve"> ΔΑΑ, ΕΑΣΠ, </w:t>
      </w:r>
      <w:r>
        <w:rPr>
          <w:rFonts w:eastAsia="Times New Roman" w:cs="Times New Roman"/>
          <w:szCs w:val="24"/>
        </w:rPr>
        <w:t xml:space="preserve">Τράπεζα </w:t>
      </w:r>
      <w:r>
        <w:rPr>
          <w:rFonts w:eastAsia="Times New Roman" w:cs="Times New Roman"/>
          <w:szCs w:val="24"/>
        </w:rPr>
        <w:t xml:space="preserve">της </w:t>
      </w:r>
      <w:r>
        <w:rPr>
          <w:rFonts w:eastAsia="Times New Roman" w:cs="Times New Roman"/>
          <w:szCs w:val="24"/>
        </w:rPr>
        <w:t>Ε</w:t>
      </w:r>
      <w:r>
        <w:rPr>
          <w:rFonts w:eastAsia="Times New Roman" w:cs="Times New Roman"/>
          <w:szCs w:val="24"/>
        </w:rPr>
        <w:t>λλάδος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κατέγραψαν όλα αυτά τα στοιχεία και δείχνουν τη μεγάλη αύξηση που κατέγραψαν οι α</w:t>
      </w:r>
      <w:r>
        <w:rPr>
          <w:rFonts w:eastAsia="Times New Roman" w:cs="Times New Roman"/>
          <w:szCs w:val="24"/>
        </w:rPr>
        <w:t>φίξεις και τα έσοδα της τάξης πάνω από 10%, όπως επίσης την κατακόρυφη αύξηση πάνω από 18% στις διεθνείς αφίξεις. Όμως, το πιο σημαντικό είναι ότι αεροδρόμια που στηρίξαμε, όπως της Μυτιλήνης, της Αγχίαλου, της Καβάλας είχαν αυξήσεις αντίστοιχα 44%, 40%, 3</w:t>
      </w:r>
      <w:r>
        <w:rPr>
          <w:rFonts w:eastAsia="Times New Roman" w:cs="Times New Roman"/>
          <w:szCs w:val="24"/>
        </w:rPr>
        <w:t xml:space="preserve">8%. Στο </w:t>
      </w:r>
      <w:r>
        <w:rPr>
          <w:rFonts w:eastAsia="Times New Roman" w:cs="Times New Roman"/>
          <w:szCs w:val="24"/>
        </w:rPr>
        <w:t>β</w:t>
      </w:r>
      <w:r>
        <w:rPr>
          <w:rFonts w:eastAsia="Times New Roman" w:cs="Times New Roman"/>
          <w:szCs w:val="24"/>
        </w:rPr>
        <w:t>όρειο Αιγαίο καταφέραμε μέσα σε δύο χρόνια να φέρουμε στα περισσότερα νησιά από 10% έως 30% αύξηση στον τουρισμό.</w:t>
      </w:r>
    </w:p>
    <w:p w14:paraId="09A3F50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να πω ότι 15,3% υπήρξε αύξηση στις εισπράξεις μουσείων, αρχαιολογικών χώρων, 25% στα </w:t>
      </w:r>
      <w:r>
        <w:rPr>
          <w:rFonts w:eastAsia="Times New Roman" w:cs="Times New Roman"/>
          <w:szCs w:val="24"/>
          <w:lang w:val="en-US"/>
        </w:rPr>
        <w:t>tax</w:t>
      </w:r>
      <w:r w:rsidRPr="001D0B1E">
        <w:rPr>
          <w:rFonts w:eastAsia="Times New Roman" w:cs="Times New Roman"/>
          <w:szCs w:val="24"/>
        </w:rPr>
        <w:t xml:space="preserve"> </w:t>
      </w:r>
      <w:r>
        <w:rPr>
          <w:rFonts w:eastAsia="Times New Roman" w:cs="Times New Roman"/>
          <w:szCs w:val="24"/>
          <w:lang w:val="en-US"/>
        </w:rPr>
        <w:t>free</w:t>
      </w:r>
      <w:r w:rsidRPr="001D0B1E">
        <w:rPr>
          <w:rFonts w:eastAsia="Times New Roman" w:cs="Times New Roman"/>
          <w:szCs w:val="24"/>
        </w:rPr>
        <w:t xml:space="preserve"> </w:t>
      </w:r>
      <w:r>
        <w:rPr>
          <w:rFonts w:eastAsia="Times New Roman" w:cs="Times New Roman"/>
          <w:szCs w:val="24"/>
        </w:rPr>
        <w:t>γιατί ανοίξαμε τις ξένε</w:t>
      </w:r>
      <w:r>
        <w:rPr>
          <w:rFonts w:eastAsia="Times New Roman" w:cs="Times New Roman"/>
          <w:szCs w:val="24"/>
        </w:rPr>
        <w:t xml:space="preserve">ς αγορές. Σημείωσε αύξηση 24,4% η παραγωγή στην κατασκευή </w:t>
      </w:r>
      <w:r>
        <w:rPr>
          <w:rFonts w:eastAsia="Times New Roman" w:cs="Times New Roman"/>
          <w:szCs w:val="24"/>
        </w:rPr>
        <w:t>κτ</w:t>
      </w:r>
      <w:r>
        <w:rPr>
          <w:rFonts w:eastAsia="Times New Roman" w:cs="Times New Roman"/>
          <w:szCs w:val="24"/>
        </w:rPr>
        <w:t>η</w:t>
      </w:r>
      <w:r>
        <w:rPr>
          <w:rFonts w:eastAsia="Times New Roman" w:cs="Times New Roman"/>
          <w:szCs w:val="24"/>
        </w:rPr>
        <w:t>ρίων.</w:t>
      </w:r>
      <w:r>
        <w:rPr>
          <w:rFonts w:eastAsia="Times New Roman" w:cs="Times New Roman"/>
          <w:szCs w:val="24"/>
        </w:rPr>
        <w:t xml:space="preserve"> Επίσης, πρέπει να πω ότι αναθερμάνθηκαν οι αγοραπωλησίες και τα ακίνητα και υπάρχει τεράστια και κατακόρυφη αύξηση στις οικοδομικές δραστηριότητες. </w:t>
      </w:r>
    </w:p>
    <w:p w14:paraId="09A3F50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Επίσης, τη μεγαλύτερη αύξηση 16,6% της τ</w:t>
      </w:r>
      <w:r>
        <w:rPr>
          <w:rFonts w:eastAsia="Times New Roman" w:cs="Times New Roman"/>
          <w:szCs w:val="24"/>
        </w:rPr>
        <w:t xml:space="preserve">ελευταίας οκταετίας κατέγραψε ο δείκτης κύκλου εργασιών στις δραστηριότητες των ταξιδιωτικών πρακτορείων, γραφείων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Κατέγραψε 8,5% αύξηση η μέση τιμή ανά δωμάτιο στα ξενοδοχεία και αύξηση κερδών το 2017 τα ελληνικά ξενοδοχεία, με βάση τους δημοσιευμέ</w:t>
      </w:r>
      <w:r>
        <w:rPr>
          <w:rFonts w:eastAsia="Times New Roman" w:cs="Times New Roman"/>
          <w:szCs w:val="24"/>
        </w:rPr>
        <w:t>νους ισολογισμούς 16-11-2018, 51%. Αν, λοιπόν, αυτή δεν είναι αύξηση του τουρισμού</w:t>
      </w:r>
      <w:r>
        <w:rPr>
          <w:rFonts w:eastAsia="Times New Roman" w:cs="Times New Roman"/>
          <w:szCs w:val="24"/>
        </w:rPr>
        <w:t>,</w:t>
      </w:r>
      <w:r>
        <w:rPr>
          <w:rFonts w:eastAsia="Times New Roman" w:cs="Times New Roman"/>
          <w:szCs w:val="24"/>
        </w:rPr>
        <w:t xml:space="preserve"> κύριοι συνάδελφοι, τότε πραγματικά δεν ξέρω τι να πω. </w:t>
      </w:r>
    </w:p>
    <w:p w14:paraId="09A3F50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Η επιτυχία μας αναγνωρίζεται από όλους τους παγκόσμιους φορείς</w:t>
      </w:r>
      <w:r>
        <w:rPr>
          <w:rFonts w:eastAsia="Times New Roman" w:cs="Times New Roman"/>
          <w:szCs w:val="24"/>
        </w:rPr>
        <w:t>,</w:t>
      </w:r>
      <w:r>
        <w:rPr>
          <w:rFonts w:eastAsia="Times New Roman" w:cs="Times New Roman"/>
          <w:szCs w:val="24"/>
        </w:rPr>
        <w:t xml:space="preserve"> που έχουν δημοσίως χαρακτηρίσει την τουριστική πολιτι</w:t>
      </w:r>
      <w:r>
        <w:rPr>
          <w:rFonts w:eastAsia="Times New Roman" w:cs="Times New Roman"/>
          <w:szCs w:val="24"/>
        </w:rPr>
        <w:t xml:space="preserve">κή μας ως πρότυπο τουριστικής ανάπτυξης και διαχείρισης κρίσεων προορισμού και ως παράδειγμα καλών πρακτικών προς υιοθέτηση από άλλες χώρες. </w:t>
      </w:r>
    </w:p>
    <w:p w14:paraId="09A3F50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Υπουργού)</w:t>
      </w:r>
    </w:p>
    <w:p w14:paraId="09A3F50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Όσον αφορά την εκπαίδευσή μας,</w:t>
      </w:r>
      <w:r>
        <w:rPr>
          <w:rFonts w:eastAsia="Times New Roman" w:cs="Times New Roman"/>
          <w:szCs w:val="24"/>
        </w:rPr>
        <w:t xml:space="preserve"> θέλω να πω ότι εάν δεν την είχατε απαξιώσει παντελώς, αν δεν είχατε κλείσει τον ΟΤΕΚ, τις ΕΠΑΣ, αν δεν είχατε κλείσει τις σχολές ξεναγών και αν δεν είχατε εγκαταλείψει όλα τα </w:t>
      </w:r>
      <w:r>
        <w:rPr>
          <w:rFonts w:eastAsia="Times New Roman" w:cs="Times New Roman"/>
          <w:szCs w:val="24"/>
        </w:rPr>
        <w:t>κτ</w:t>
      </w:r>
      <w:r>
        <w:rPr>
          <w:rFonts w:eastAsia="Times New Roman" w:cs="Times New Roman"/>
          <w:szCs w:val="24"/>
        </w:rPr>
        <w:t>ή</w:t>
      </w:r>
      <w:r>
        <w:rPr>
          <w:rFonts w:eastAsia="Times New Roman" w:cs="Times New Roman"/>
          <w:szCs w:val="24"/>
        </w:rPr>
        <w:t>ρια</w:t>
      </w:r>
      <w:r>
        <w:rPr>
          <w:rFonts w:eastAsia="Times New Roman" w:cs="Times New Roman"/>
          <w:szCs w:val="24"/>
        </w:rPr>
        <w:t xml:space="preserve"> που στεγάζονται τα εκπαιδευτήριά μας επί δεκαετίες, βεβαίως θα μπορούσαμε</w:t>
      </w:r>
      <w:r>
        <w:rPr>
          <w:rFonts w:eastAsia="Times New Roman" w:cs="Times New Roman"/>
          <w:szCs w:val="24"/>
        </w:rPr>
        <w:t xml:space="preserve"> να έχουμε κάνει πολύ πιο σημαντικά πράγματα τα τρία τελευταία χρόνια. </w:t>
      </w:r>
    </w:p>
    <w:p w14:paraId="09A3F51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Παρ’ όλα αυτά, ανοίγουμε τις σχολές ξεναγών. Το 2018 λειτούργησε της Αθήνας. Το 2019 θα λειτουργήσει της Θεσσαλονίκης. Αναβαθμίζουμε τα τουριστικά εκπαιδευτικά προγράμματα. Επίσης, βάλ</w:t>
      </w:r>
      <w:r>
        <w:rPr>
          <w:rFonts w:eastAsia="Times New Roman" w:cs="Times New Roman"/>
          <w:szCs w:val="24"/>
        </w:rPr>
        <w:t xml:space="preserve">αμε τη μετεκπαίδευση για περίπου ένα τετράμηνο σε δέκα πόλεις της Ελλάδας και για τρία χρόνια και προχωράμε έτσι ώστε η τουριστική ζήτηση στην Ελλάδα να παραμείνει ισχυρή και το 2019 που οι </w:t>
      </w:r>
      <w:proofErr w:type="spellStart"/>
      <w:r>
        <w:rPr>
          <w:rFonts w:eastAsia="Times New Roman" w:cs="Times New Roman"/>
          <w:szCs w:val="24"/>
        </w:rPr>
        <w:t>προκρατήσεις</w:t>
      </w:r>
      <w:proofErr w:type="spellEnd"/>
      <w:r>
        <w:rPr>
          <w:rFonts w:eastAsia="Times New Roman" w:cs="Times New Roman"/>
          <w:szCs w:val="24"/>
        </w:rPr>
        <w:t xml:space="preserve"> έχουν ξεκινήσει με διψήφιο νούμερο. </w:t>
      </w:r>
    </w:p>
    <w:p w14:paraId="09A3F51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Το παρόν νομοσχέ</w:t>
      </w:r>
      <w:r>
        <w:rPr>
          <w:rFonts w:eastAsia="Times New Roman" w:cs="Times New Roman"/>
          <w:szCs w:val="24"/>
        </w:rPr>
        <w:t xml:space="preserve">διο, λοιπόν, αντιμετωπίζει, αν θέλετε, τα νομοθετικά, διοικητικά και λειτουργικά κενά στο δεύτερο μέρος, αλλά το πρώτο μέρος είναι αυτό που αφορά τον θεματικό τουρισμό, τις ειδικές μορφές τουρισμού, ένα αναξιοποίητο κομμάτι στο παρελθόν, που ήταν παντελώς </w:t>
      </w:r>
      <w:r>
        <w:rPr>
          <w:rFonts w:eastAsia="Times New Roman" w:cs="Times New Roman"/>
          <w:szCs w:val="24"/>
        </w:rPr>
        <w:t>αρρύθμιστο στην εθνική μας νομοθεσία. Έρχεται, λοιπόν, ένα ολοκληρωμένο θεσμικό πλαίσιο συμβατό με παγκόσμια και ευρωπαϊκά πρότυπα για την ανάπτυξη, την οργάνωση και την εποπτεία των επαγγελματικών δραστηριοτήτων και της επιχειρηματικότητας στον θεματικό τ</w:t>
      </w:r>
      <w:r>
        <w:rPr>
          <w:rFonts w:eastAsia="Times New Roman" w:cs="Times New Roman"/>
          <w:szCs w:val="24"/>
        </w:rPr>
        <w:t xml:space="preserve">ουρισμό.  </w:t>
      </w:r>
    </w:p>
    <w:p w14:paraId="09A3F51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Δίνουμε με σαφήνεια ορισμούς, δημιουργούμε νέα πεδία ανάπτυξης τουριστικής επιχειρηματικότητας και νέες επαγγελματικές δραστηριότητες και μεριμνούμε πάντα με γνώμονα την ασφάλεια, την υψηλή ποιότητα, προτάσσουμε τις αυθεντικές εμπειρίες</w:t>
      </w:r>
      <w:r>
        <w:rPr>
          <w:rFonts w:eastAsia="Times New Roman" w:cs="Times New Roman"/>
          <w:szCs w:val="24"/>
        </w:rPr>
        <w:t>,</w:t>
      </w:r>
      <w:r>
        <w:rPr>
          <w:rFonts w:eastAsia="Times New Roman" w:cs="Times New Roman"/>
          <w:szCs w:val="24"/>
        </w:rPr>
        <w:t xml:space="preserve"> που είν</w:t>
      </w:r>
      <w:r>
        <w:rPr>
          <w:rFonts w:eastAsia="Times New Roman" w:cs="Times New Roman"/>
          <w:szCs w:val="24"/>
        </w:rPr>
        <w:t xml:space="preserve">αι η κυρίαρχη τάση στην παγκόσμια ταξιδιωτική αγορά και που η Ελλάδα μπορεί να ξεχωρίσει και να ηγηθεί. </w:t>
      </w:r>
    </w:p>
    <w:p w14:paraId="09A3F51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Επειδή δεν έχω πολύ χρόνο, θα σας πω ότι όλα όσα κάνουμε σε αυτό το νομοσχέδιο είναι συνέχεια όλων των ρυθμίσεων τις οποίες κάναμε</w:t>
      </w:r>
      <w:r>
        <w:rPr>
          <w:rFonts w:eastAsia="Times New Roman" w:cs="Times New Roman"/>
          <w:szCs w:val="24"/>
        </w:rPr>
        <w:t>,</w:t>
      </w:r>
      <w:r>
        <w:rPr>
          <w:rFonts w:eastAsia="Times New Roman" w:cs="Times New Roman"/>
          <w:szCs w:val="24"/>
        </w:rPr>
        <w:t xml:space="preserve"> είτε με νομοθετικές</w:t>
      </w:r>
      <w:r>
        <w:rPr>
          <w:rFonts w:eastAsia="Times New Roman" w:cs="Times New Roman"/>
          <w:szCs w:val="24"/>
        </w:rPr>
        <w:t xml:space="preserve"> πρωτοβουλίες που μπήκαν σε άλλα νομοσχέδια είτε με τροπολογίες</w:t>
      </w:r>
      <w:r>
        <w:rPr>
          <w:rFonts w:eastAsia="Times New Roman" w:cs="Times New Roman"/>
          <w:szCs w:val="24"/>
        </w:rPr>
        <w:t>,</w:t>
      </w:r>
      <w:r>
        <w:rPr>
          <w:rFonts w:eastAsia="Times New Roman" w:cs="Times New Roman"/>
          <w:szCs w:val="24"/>
        </w:rPr>
        <w:t xml:space="preserve"> έτσι ώστε να ικανοποιήσουμε όλα τα αιτήματα του τουριστικού κλάδου και να άρουμε και αδικίες. </w:t>
      </w:r>
    </w:p>
    <w:p w14:paraId="09A3F51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Εξαλείψαμε, λοιπόν, χρονοβόρες διαδικασίες, αδικαιολόγητη γραφειοκρατία, ασάφειες και πολλές </w:t>
      </w:r>
      <w:r>
        <w:rPr>
          <w:rFonts w:eastAsia="Times New Roman" w:cs="Times New Roman"/>
          <w:szCs w:val="24"/>
        </w:rPr>
        <w:t>γνωμοδοτήσεις των ίδιων φορέων. Έτσι, φτάσαμε να λέμε σήμερα ότι η τουριστική ανάπτυξη που έχουμε κινητοποιήσει την τελευταία τετραετία σε όλη τη χώρα και παρέχει ίσες ευκαιρίες και οφέλη για όλους για τον κλάδο του τουρισμού αλλά και για όλους τους παραγω</w:t>
      </w:r>
      <w:r>
        <w:rPr>
          <w:rFonts w:eastAsia="Times New Roman" w:cs="Times New Roman"/>
          <w:szCs w:val="24"/>
        </w:rPr>
        <w:t>γικούς κλάδους</w:t>
      </w:r>
      <w:r>
        <w:rPr>
          <w:rFonts w:eastAsia="Times New Roman" w:cs="Times New Roman"/>
          <w:szCs w:val="24"/>
        </w:rPr>
        <w:t>,</w:t>
      </w:r>
      <w:r>
        <w:rPr>
          <w:rFonts w:eastAsia="Times New Roman" w:cs="Times New Roman"/>
          <w:szCs w:val="24"/>
        </w:rPr>
        <w:t xml:space="preserve"> που συνδέονται άμεσα ή έμμεσα με την τουριστική δραστηριότητα</w:t>
      </w:r>
      <w:r>
        <w:rPr>
          <w:rFonts w:eastAsia="Times New Roman" w:cs="Times New Roman"/>
          <w:szCs w:val="24"/>
        </w:rPr>
        <w:t>,</w:t>
      </w:r>
      <w:r>
        <w:rPr>
          <w:rFonts w:eastAsia="Times New Roman" w:cs="Times New Roman"/>
          <w:szCs w:val="24"/>
        </w:rPr>
        <w:t xml:space="preserve"> θα είναι πλέον νόμος του κράτους. </w:t>
      </w:r>
    </w:p>
    <w:p w14:paraId="09A3F51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Αυτό το νομοσχέδιο έχει την ευρεία αποδοχή των φορέων του τουρισμού και αποτελεί μια αναγκαιότητα γι’ αυτόν τον εξαιρετικά σημαντικό τομέα που</w:t>
      </w:r>
      <w:r>
        <w:rPr>
          <w:rFonts w:eastAsia="Times New Roman" w:cs="Times New Roman"/>
          <w:szCs w:val="24"/>
        </w:rPr>
        <w:t xml:space="preserve"> έχει ανυπολόγιστη αξία, τεράστια συμβολή στην εθνική προσπάθεια για την παραγωγική ανασυγκρότηση της χώρας μας. </w:t>
      </w:r>
    </w:p>
    <w:p w14:paraId="09A3F51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κλείσω</w:t>
      </w:r>
      <w:r>
        <w:rPr>
          <w:rFonts w:eastAsia="Times New Roman" w:cs="Times New Roman"/>
          <w:szCs w:val="24"/>
        </w:rPr>
        <w:t xml:space="preserve"> </w:t>
      </w:r>
      <w:r>
        <w:rPr>
          <w:rFonts w:eastAsia="Times New Roman" w:cs="Times New Roman"/>
          <w:szCs w:val="24"/>
        </w:rPr>
        <w:t>λέγοντας ότι είμαι βέβαιη πως γνωρίζετε πόσο σημαντικές είναι οι αλλαγές που φέρνουμε, ώστε να εδραιωθ</w:t>
      </w:r>
      <w:r>
        <w:rPr>
          <w:rFonts w:eastAsia="Times New Roman" w:cs="Times New Roman"/>
          <w:szCs w:val="24"/>
        </w:rPr>
        <w:t>εί ένα σύγχρονο και πιο ευέλικτο πλαίσιο που θα στηρίξει την επιχειρηματικότητα και την απασχόληση, θα φέρει νέα σημαντικά έσοδα στην εθνική οικονομία και σε πολλές επαγγελματικές ομάδες, θα δημιουργήσει νέες προοπτικές για τους νέους και τις νέες.</w:t>
      </w:r>
    </w:p>
    <w:p w14:paraId="09A3F51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Είμαι β</w:t>
      </w:r>
      <w:r>
        <w:rPr>
          <w:rFonts w:eastAsia="Times New Roman" w:cs="Times New Roman"/>
          <w:szCs w:val="24"/>
        </w:rPr>
        <w:t xml:space="preserve">έβαιη ότι γνωρίζετε και αναγνωρίζετε την επιτυχία του τουρισμού. Απλώς, πρέπει με </w:t>
      </w:r>
      <w:r>
        <w:rPr>
          <w:rFonts w:eastAsia="Times New Roman" w:cs="Times New Roman"/>
          <w:szCs w:val="24"/>
        </w:rPr>
        <w:t>κάποιο</w:t>
      </w:r>
      <w:r>
        <w:rPr>
          <w:rFonts w:eastAsia="Times New Roman" w:cs="Times New Roman"/>
          <w:szCs w:val="24"/>
        </w:rPr>
        <w:t>ν</w:t>
      </w:r>
      <w:r>
        <w:rPr>
          <w:rFonts w:eastAsia="Times New Roman" w:cs="Times New Roman"/>
          <w:szCs w:val="24"/>
        </w:rPr>
        <w:t xml:space="preserve"> τρόπο να κάνετε αντιπολίτευση και έρχεστε και τοποθετείστε σε αρμοδιότητες που δεν είναι του δικού μου Υπουργείου. </w:t>
      </w:r>
    </w:p>
    <w:p w14:paraId="09A3F51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Παρ’ όλα αυτά, όμως, θέλω να σας πω ότι η Κυβέρνησ</w:t>
      </w:r>
      <w:r>
        <w:rPr>
          <w:rFonts w:eastAsia="Times New Roman" w:cs="Times New Roman"/>
          <w:szCs w:val="24"/>
        </w:rPr>
        <w:t>η είναι μία. Συνεργαζόμαστε εξαιρετικά. Να ευχαριστήσω απ’ αυτό το Βήμα το Υπουργείο Τουρισμού, τον ΕΟΤ, τους συναδέλφους που μοιράζονται μαζί μου τις ανησυχίες τους και έρχονται σε επαφή με τους φορείς, όλους τους παραγωγικούς φορείς του τουρισμού, που φτ</w:t>
      </w:r>
      <w:r>
        <w:rPr>
          <w:rFonts w:eastAsia="Times New Roman" w:cs="Times New Roman"/>
          <w:szCs w:val="24"/>
        </w:rPr>
        <w:t>ιάξαμε μαζί αυτό το νομοσχέδιο. Να ευχαριστήσω τους Υπουργούς που με στήριξαν, τη Γενική Γραμματεία της Κυβέρνησης και να πω ότι ο τουρισμός είναι εθνική υπόθεση, αφορά όλους τους Έλληνες και τις Ελληνίδες, είναι άμεσα συνδεδεμένος με την πορεία και το μέλ</w:t>
      </w:r>
      <w:r>
        <w:rPr>
          <w:rFonts w:eastAsia="Times New Roman" w:cs="Times New Roman"/>
          <w:szCs w:val="24"/>
        </w:rPr>
        <w:t xml:space="preserve">λον της πατρίδας μας και σας καλώ όλους να το υπερψηφίσετε. </w:t>
      </w:r>
    </w:p>
    <w:p w14:paraId="09A3F51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09A3F51A" w14:textId="77777777" w:rsidR="00D269F7" w:rsidRDefault="006C352B">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09A3F51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Κυρία Πρόεδρε, παρακαλώ τον λόγο.</w:t>
      </w:r>
    </w:p>
    <w:p w14:paraId="09A3F51C"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 xml:space="preserve">Κύριε Συντυχάκη, σας είπα ότι </w:t>
      </w:r>
      <w:r>
        <w:rPr>
          <w:rFonts w:eastAsia="Times New Roman" w:cs="Times New Roman"/>
          <w:szCs w:val="24"/>
        </w:rPr>
        <w:t>δεν υπάρχει δυνατότητα δευτερολογιών. Έχετε όλοι ευθύνη, γιατί έχετε παραβεί τον χρόνο σας, όταν μιλήσατε. Ήδη, ήσασταν δεκαοκτώ λεπτά και πολλοί άλλοι…</w:t>
      </w:r>
    </w:p>
    <w:p w14:paraId="09A3F51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Δώστε μου τον λόγο, για να εκφράσω τι θέλω να σας πω επί της διαδικασίας. </w:t>
      </w:r>
    </w:p>
    <w:p w14:paraId="09A3F51E"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w:t>
      </w:r>
      <w:r w:rsidRPr="007B2A9C">
        <w:rPr>
          <w:rFonts w:eastAsia="Times New Roman" w:cs="Times New Roman"/>
          <w:b/>
          <w:szCs w:val="24"/>
        </w:rPr>
        <w:t>ΕΥΟΥΣΑ (Αναστασία Χριστοδουλοπούλου):</w:t>
      </w:r>
      <w:r>
        <w:rPr>
          <w:rFonts w:eastAsia="Times New Roman" w:cs="Times New Roman"/>
          <w:szCs w:val="24"/>
        </w:rPr>
        <w:t xml:space="preserve"> Ωραία, να σας ακούσω. </w:t>
      </w:r>
    </w:p>
    <w:p w14:paraId="09A3F51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Συντυχάκη, έχετε τον λόγο. </w:t>
      </w:r>
    </w:p>
    <w:p w14:paraId="09A3F52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Κοιτάξτε, εδώ όχι απλώς διαφωνούμε αλλά καταγγέλλουμε δύο πολύ σημαντικά πράγματα. Το πρώτο είναι ότι με εντελώς αντιδημοκρατικό τρ</w:t>
      </w:r>
      <w:r>
        <w:rPr>
          <w:rFonts w:eastAsia="Times New Roman" w:cs="Times New Roman"/>
          <w:szCs w:val="24"/>
        </w:rPr>
        <w:t xml:space="preserve">όπο κλείνετε μια διαδικασία σ’ ένα νομοσχέδιο, ενώ ο Κανονισμός προβλέπει εντελώς διαφορετικά πράγματα απ’ αυτά τα οποία κάνετε αυτή τη στιγμή εσείς και ενώ την ίδια στιγμή έρχονται σωρηδόν, κατά </w:t>
      </w:r>
      <w:proofErr w:type="spellStart"/>
      <w:r>
        <w:rPr>
          <w:rFonts w:eastAsia="Times New Roman" w:cs="Times New Roman"/>
          <w:szCs w:val="24"/>
        </w:rPr>
        <w:t>ριπάς</w:t>
      </w:r>
      <w:proofErr w:type="spellEnd"/>
      <w:r>
        <w:rPr>
          <w:rFonts w:eastAsia="Times New Roman" w:cs="Times New Roman"/>
          <w:szCs w:val="24"/>
        </w:rPr>
        <w:t>, τροπολογίες και</w:t>
      </w:r>
      <w:r>
        <w:rPr>
          <w:rFonts w:eastAsia="Times New Roman" w:cs="Times New Roman"/>
          <w:szCs w:val="24"/>
        </w:rPr>
        <w:t>,</w:t>
      </w:r>
      <w:r>
        <w:rPr>
          <w:rFonts w:eastAsia="Times New Roman" w:cs="Times New Roman"/>
          <w:szCs w:val="24"/>
        </w:rPr>
        <w:t xml:space="preserve"> μάλιστα, πριν από λίγο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τροπολογί</w:t>
      </w:r>
      <w:r>
        <w:rPr>
          <w:rFonts w:eastAsia="Times New Roman" w:cs="Times New Roman"/>
          <w:szCs w:val="24"/>
        </w:rPr>
        <w:t xml:space="preserve">α η οποία περιλαμβάνει επτά άρθρα, δηλαδή </w:t>
      </w:r>
      <w:proofErr w:type="spellStart"/>
      <w:r>
        <w:rPr>
          <w:rFonts w:eastAsia="Times New Roman" w:cs="Times New Roman"/>
          <w:szCs w:val="24"/>
        </w:rPr>
        <w:t>πολυτροπολογία</w:t>
      </w:r>
      <w:proofErr w:type="spellEnd"/>
      <w:r>
        <w:rPr>
          <w:rFonts w:eastAsia="Times New Roman" w:cs="Times New Roman"/>
          <w:szCs w:val="24"/>
        </w:rPr>
        <w:t>, επτά τροπολογίες, μαζί με όλες τις υπόλοιπες έντεκα τροπολογίες, από τις οποίες οι περισσότερες κατατέθηκαν σήμερα και δεν μας δώσατε καν τη δυνατότητα να τοποθετηθούμε! Για πείτε μου, τι είδους δια</w:t>
      </w:r>
      <w:r>
        <w:rPr>
          <w:rFonts w:eastAsia="Times New Roman" w:cs="Times New Roman"/>
          <w:szCs w:val="24"/>
        </w:rPr>
        <w:t xml:space="preserve">δικασία είναι αυτή; Από πού προκύπτει; Από ποιο άρθρο του Κανονισμού προκύπτει αυτή η διαδικασία; </w:t>
      </w:r>
    </w:p>
    <w:p w14:paraId="09A3F521"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Pr>
          <w:rFonts w:eastAsia="Times New Roman" w:cs="Times New Roman"/>
          <w:szCs w:val="24"/>
        </w:rPr>
        <w:t xml:space="preserve"> Το άρθρο του Κανονισμού, από το οποίο προκύπτει, είναι ότι συμφωνήσατε στη Βουλή εδώ…</w:t>
      </w:r>
    </w:p>
    <w:p w14:paraId="09A3F52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Συμφω</w:t>
      </w:r>
      <w:r>
        <w:rPr>
          <w:rFonts w:eastAsia="Times New Roman" w:cs="Times New Roman"/>
          <w:szCs w:val="24"/>
        </w:rPr>
        <w:t xml:space="preserve">νήθηκε; </w:t>
      </w:r>
    </w:p>
    <w:p w14:paraId="09A3F523"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Pr>
          <w:rFonts w:eastAsia="Times New Roman" w:cs="Times New Roman"/>
          <w:szCs w:val="24"/>
        </w:rPr>
        <w:t xml:space="preserve"> …να περιοριστεί ο χρόνος όλων. </w:t>
      </w:r>
    </w:p>
    <w:p w14:paraId="09A3F52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Και να σας πω και κάτι στο κάτω-κάτω; Πέρα από τη δική μου τοποθέτηση…</w:t>
      </w:r>
    </w:p>
    <w:p w14:paraId="09A3F525"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Pr>
          <w:rFonts w:eastAsia="Times New Roman" w:cs="Times New Roman"/>
          <w:szCs w:val="24"/>
        </w:rPr>
        <w:t xml:space="preserve"> Δεν σας είπα ότι δεν μπορείτε να μιλήσετε. Τώρα, γιατί μιλάτε και «τρώτε» τον χρόνο, για να πείτε τι; </w:t>
      </w:r>
    </w:p>
    <w:p w14:paraId="09A3F52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Ακούστε να σας πω. Πέρα από τη δική μου τοποθέτηση, ως </w:t>
      </w:r>
      <w:r>
        <w:rPr>
          <w:rFonts w:eastAsia="Times New Roman" w:cs="Times New Roman"/>
          <w:szCs w:val="24"/>
        </w:rPr>
        <w:t>ειδικός αγορητής</w:t>
      </w:r>
      <w:r>
        <w:rPr>
          <w:rFonts w:eastAsia="Times New Roman" w:cs="Times New Roman"/>
          <w:szCs w:val="24"/>
        </w:rPr>
        <w:t xml:space="preserve"> του ΚΚΕ, δεν μίλησε κανένας άλλος. Άρα</w:t>
      </w:r>
      <w:r>
        <w:rPr>
          <w:rFonts w:eastAsia="Times New Roman" w:cs="Times New Roman"/>
          <w:szCs w:val="24"/>
        </w:rPr>
        <w:t xml:space="preserve"> τι παραβίαση έχει γίνει από την πλευρά μας;</w:t>
      </w:r>
    </w:p>
    <w:p w14:paraId="09A3F527"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Pr>
          <w:rFonts w:eastAsia="Times New Roman" w:cs="Times New Roman"/>
          <w:szCs w:val="24"/>
        </w:rPr>
        <w:t xml:space="preserve"> Είπα εγώ ότι έγινε παραβίαση από τη μεριά σας;</w:t>
      </w:r>
    </w:p>
    <w:p w14:paraId="09A3F52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Τι παραβίαση έχει γίνει από την πλευρά μας; </w:t>
      </w:r>
    </w:p>
    <w:p w14:paraId="09A3F529"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Pr>
          <w:rFonts w:eastAsia="Times New Roman" w:cs="Times New Roman"/>
          <w:szCs w:val="24"/>
        </w:rPr>
        <w:t xml:space="preserve"> Εσείς, λέ</w:t>
      </w:r>
      <w:r>
        <w:rPr>
          <w:rFonts w:eastAsia="Times New Roman" w:cs="Times New Roman"/>
          <w:szCs w:val="24"/>
        </w:rPr>
        <w:t xml:space="preserve">ω, όλοι έχουμε </w:t>
      </w:r>
      <w:proofErr w:type="spellStart"/>
      <w:r>
        <w:rPr>
          <w:rFonts w:eastAsia="Times New Roman" w:cs="Times New Roman"/>
          <w:szCs w:val="24"/>
        </w:rPr>
        <w:t>συνευθύνη</w:t>
      </w:r>
      <w:proofErr w:type="spellEnd"/>
      <w:r>
        <w:rPr>
          <w:rFonts w:eastAsia="Times New Roman" w:cs="Times New Roman"/>
          <w:szCs w:val="24"/>
        </w:rPr>
        <w:t xml:space="preserve"> για τον χρόνο που διαρκούν οι συνεδριάσεις. </w:t>
      </w:r>
    </w:p>
    <w:p w14:paraId="09A3F52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όχι απλώς διαφωνούμε, αλλά καταγγέλλουμε όλη αυτή τη διαδικασία που την έχετε μετατρέψει σε επιστήμη! Τι να κάνουμε; </w:t>
      </w:r>
    </w:p>
    <w:p w14:paraId="09A3F52B"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w:t>
      </w:r>
      <w:r w:rsidRPr="007B2A9C">
        <w:rPr>
          <w:rFonts w:eastAsia="Times New Roman" w:cs="Times New Roman"/>
          <w:b/>
          <w:szCs w:val="24"/>
        </w:rPr>
        <w:t>ιστοδουλοπούλου):</w:t>
      </w:r>
      <w:r>
        <w:rPr>
          <w:rFonts w:eastAsia="Times New Roman" w:cs="Times New Roman"/>
          <w:szCs w:val="24"/>
        </w:rPr>
        <w:t xml:space="preserve"> Όλοι παραβιάζετε τον χρόνο, αλλά δυστυχώς μια φορά στις τόσες φαίνεται ότι δεν μπορεί να ανταποκριθεί ο προγραμματισμός που έχει γίνει για τις εργασίες της Βουλής. </w:t>
      </w:r>
    </w:p>
    <w:p w14:paraId="09A3F52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 σας πω κάτι; Η κυρία Υπουργός μίλησε είκοσι λεπτ</w:t>
      </w:r>
      <w:r>
        <w:rPr>
          <w:rFonts w:eastAsia="Times New Roman" w:cs="Times New Roman"/>
          <w:szCs w:val="24"/>
        </w:rPr>
        <w:t>ά από τα δεκαπέντε που της δώσατε. Άλλος, για να τοποθετηθεί ως δευτερολογία, απ’ ό,τι γνωρίζω, δεν υπάρχει. Είμαι μόνο εγώ που ζήτησα τον λόγο για την τροπολογία…</w:t>
      </w:r>
    </w:p>
    <w:p w14:paraId="09A3F52D"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Pr>
          <w:rFonts w:eastAsia="Times New Roman" w:cs="Times New Roman"/>
          <w:szCs w:val="24"/>
        </w:rPr>
        <w:t xml:space="preserve"> Έπρεπε ήδη να έχω φύγει πριν από δέκα λεπτά. </w:t>
      </w:r>
    </w:p>
    <w:p w14:paraId="09A3F52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w:t>
      </w:r>
      <w:r>
        <w:rPr>
          <w:rFonts w:eastAsia="Times New Roman" w:cs="Times New Roman"/>
          <w:b/>
          <w:szCs w:val="24"/>
        </w:rPr>
        <w:t>ΜΑΝΟΥΗΛ ΣΥΝΤΥΧΑΚΗΣ:</w:t>
      </w:r>
      <w:r>
        <w:rPr>
          <w:rFonts w:eastAsia="Times New Roman" w:cs="Times New Roman"/>
          <w:szCs w:val="24"/>
        </w:rPr>
        <w:t xml:space="preserve"> …και μου αφαιρείτε και αυτό το δικαίωμα!</w:t>
      </w:r>
    </w:p>
    <w:p w14:paraId="09A3F52F"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Pr>
          <w:rFonts w:eastAsia="Times New Roman" w:cs="Times New Roman"/>
          <w:szCs w:val="24"/>
        </w:rPr>
        <w:t xml:space="preserve"> Κύριε Συντυχάκη, εγώ έπρεπε να έχω φύγει πριν από δέκα λεπτά. </w:t>
      </w:r>
    </w:p>
    <w:p w14:paraId="09A3F53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Αυτό είναι άλλο ζήτημα, δεν αφορά το Σώμα. </w:t>
      </w:r>
    </w:p>
    <w:p w14:paraId="09A3F531"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w:t>
      </w:r>
      <w:r w:rsidRPr="007B2A9C">
        <w:rPr>
          <w:rFonts w:eastAsia="Times New Roman" w:cs="Times New Roman"/>
          <w:b/>
          <w:szCs w:val="24"/>
        </w:rPr>
        <w:t>α Χριστοδουλοπούλου):</w:t>
      </w:r>
      <w:r>
        <w:rPr>
          <w:rFonts w:eastAsia="Times New Roman" w:cs="Times New Roman"/>
          <w:szCs w:val="24"/>
        </w:rPr>
        <w:t xml:space="preserve"> Αντί να με ευχαριστήσετε, λοιπόν, που μένω εδώ, να πείτε ό,τι νομίζετε…</w:t>
      </w:r>
    </w:p>
    <w:p w14:paraId="09A3F53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Το προσωπικό σας ζήτημα δεν μπορεί να μετατραπεί σε απόφαση του Σώματος. </w:t>
      </w:r>
    </w:p>
    <w:p w14:paraId="09A3F533"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Pr>
          <w:rFonts w:eastAsia="Times New Roman" w:cs="Times New Roman"/>
          <w:szCs w:val="24"/>
        </w:rPr>
        <w:t xml:space="preserve"> …και να εξελιχθεί η ψη</w:t>
      </w:r>
      <w:r>
        <w:rPr>
          <w:rFonts w:eastAsia="Times New Roman" w:cs="Times New Roman"/>
          <w:szCs w:val="24"/>
        </w:rPr>
        <w:t xml:space="preserve">φοφορία, βγάζετε έναν λόγο, ο οποίος τι θα σας ωφελήσει; </w:t>
      </w:r>
    </w:p>
    <w:p w14:paraId="09A3F53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Την προσωπική σας βιασύνη τη μετατρέπετε σε απόφαση του Σώματος.</w:t>
      </w:r>
    </w:p>
    <w:p w14:paraId="09A3F535"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Pr>
          <w:rFonts w:eastAsia="Times New Roman" w:cs="Times New Roman"/>
          <w:szCs w:val="24"/>
        </w:rPr>
        <w:t xml:space="preserve"> Όχι, δεν είναι προσωπική βιασύνη, κύριέ μου. Ήρθα 15.00΄ με 17.30΄.</w:t>
      </w:r>
      <w:r>
        <w:rPr>
          <w:rFonts w:eastAsia="Times New Roman" w:cs="Times New Roman"/>
          <w:szCs w:val="24"/>
        </w:rPr>
        <w:t xml:space="preserve"> Τελείωσα. Τι να κάνουμε, δηλαδή; </w:t>
      </w:r>
    </w:p>
    <w:p w14:paraId="09A3F53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Απλώς, για να μη μας πιάνετε κορόιδο, τουλάχιστον εμάς, όχι μόνο διαφωνούμε αλλά καταγγέλλουμε όλη αυτή τη διαδικασία. </w:t>
      </w:r>
    </w:p>
    <w:p w14:paraId="09A3F537" w14:textId="77777777" w:rsidR="00D269F7" w:rsidRDefault="006C352B">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Pr>
          <w:rFonts w:eastAsia="Times New Roman" w:cs="Times New Roman"/>
          <w:szCs w:val="24"/>
        </w:rPr>
        <w:t xml:space="preserve"> Εντάξει, καταγγείλτε με για πραξικό</w:t>
      </w:r>
      <w:r>
        <w:rPr>
          <w:rFonts w:eastAsia="Times New Roman" w:cs="Times New Roman"/>
          <w:szCs w:val="24"/>
        </w:rPr>
        <w:t xml:space="preserve">πημα. Δεν με ενδιαφέρει. </w:t>
      </w:r>
    </w:p>
    <w:p w14:paraId="09A3F53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Κόνσολας</w:t>
      </w:r>
      <w:proofErr w:type="spellEnd"/>
      <w:r>
        <w:rPr>
          <w:rFonts w:eastAsia="Times New Roman" w:cs="Times New Roman"/>
          <w:szCs w:val="24"/>
        </w:rPr>
        <w:t xml:space="preserve"> έχει τον λόγο. </w:t>
      </w:r>
    </w:p>
    <w:p w14:paraId="09A3F53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Κυρία Πρόεδρε, ευχαριστώ πολύ. </w:t>
      </w:r>
    </w:p>
    <w:p w14:paraId="09A3F53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Δεν ήταν και </w:t>
      </w:r>
      <w:r>
        <w:rPr>
          <w:rFonts w:eastAsia="Times New Roman" w:cs="Times New Roman"/>
          <w:szCs w:val="24"/>
        </w:rPr>
        <w:t>«</w:t>
      </w:r>
      <w:r>
        <w:rPr>
          <w:rFonts w:eastAsia="Times New Roman" w:cs="Times New Roman"/>
          <w:szCs w:val="24"/>
        </w:rPr>
        <w:t>έγκλημα</w:t>
      </w:r>
      <w:r>
        <w:rPr>
          <w:rFonts w:eastAsia="Times New Roman" w:cs="Times New Roman"/>
          <w:szCs w:val="24"/>
        </w:rPr>
        <w:t>»</w:t>
      </w:r>
      <w:r>
        <w:rPr>
          <w:rFonts w:eastAsia="Times New Roman" w:cs="Times New Roman"/>
          <w:szCs w:val="24"/>
        </w:rPr>
        <w:t xml:space="preserve"> να μιλήσει ο συνάδελφος για λίγα λεπτά, για δευτερολογία,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συμφωνήσαμε, για εκλογίκευση της διαδικασίας, να μην πάρου</w:t>
      </w:r>
      <w:r>
        <w:rPr>
          <w:rFonts w:eastAsia="Times New Roman" w:cs="Times New Roman"/>
          <w:szCs w:val="24"/>
        </w:rPr>
        <w:t>με τον λόγο.</w:t>
      </w:r>
    </w:p>
    <w:p w14:paraId="09A3F53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Ωστόσο, όμως, μετά από την κατάθεση αυτής της τροπολογίας, για την οποία έγινε λόγος και πριν από τον κ. Συντυχάκη, θεωρώ ότι όταν στο τέλος της συζήτησης, ομιλούσης της Υπουργού, κατατίθεται τροπολογία με επτά άρθρα, υπάρχει μια ασυνέπεια και</w:t>
      </w:r>
      <w:r>
        <w:rPr>
          <w:rFonts w:eastAsia="Times New Roman" w:cs="Times New Roman"/>
          <w:szCs w:val="24"/>
        </w:rPr>
        <w:t xml:space="preserve"> αναντιστοιχία των προθέσεων της Κυβέρνησης. </w:t>
      </w:r>
    </w:p>
    <w:p w14:paraId="09A3F53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Δεν θα έπαιρνα τον λόγο, εάν η κυρία Υπουργός δεν ομολογούσε ότι η Κυβέρνηση είναι ενιαία. </w:t>
      </w:r>
    </w:p>
    <w:p w14:paraId="09A3F53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Πρώτον, λοιπόν, καλώ την κυρία Υπουργό να ανακαλέσει την τροπολογία, να την αποσύρει. Σε μια κοινοβουλευτική διαδικασί</w:t>
      </w:r>
      <w:r>
        <w:rPr>
          <w:rFonts w:eastAsia="Times New Roman" w:cs="Times New Roman"/>
          <w:szCs w:val="24"/>
        </w:rPr>
        <w:t xml:space="preserve">α και σε μια δημοκρατική διαδικασία, που έδειξε την πρόθεσή της η Νέα Δημοκρατία, είναι εντελώς απαράδεκτο, κυρία Υπουργέ, κυρία Πρόεδρε, να κατατίθεται τέτοια τροπολογία τέτοια ώρα. Αυτό είναι το πρώτο. </w:t>
      </w:r>
    </w:p>
    <w:p w14:paraId="09A3F53E"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επειδή γίνεται πολύς λόγος για την τουριστική εκπαίδευση και κατηγορούμαστε συνέχεια ότι «εσείς τα κάνατε», θέλω να πω ότι εμείς έχουμε δείξει, κυρία Πρόεδρε, ότι μας ενδιαφέρει το μέλλον. </w:t>
      </w:r>
    </w:p>
    <w:p w14:paraId="09A3F53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Ακούστε, λοιπόν, κυρία Υπουργέ, αφού κληρονομείτε και τη διαδικασία σε ό,τι αφορά τις αποφάσεις της Κυβέρνησης. Η Κυβέρνησή σας, κυρία Υπουργέ, δεν θέλησε να συνεχίσει την τότε θεσμοθετημένη τουριστική εκπαίδευση σε επίπεδο ΑΕΙ με δύο αγγλόφωνα τμήματα και</w:t>
      </w:r>
      <w:r>
        <w:rPr>
          <w:rFonts w:eastAsia="Times New Roman" w:cs="Times New Roman"/>
          <w:szCs w:val="24"/>
        </w:rPr>
        <w:t xml:space="preserve"> δύο ελληνόφωνα συν το Ινστιτούτο Τουριστικής Πολιτικής. </w:t>
      </w:r>
      <w:r>
        <w:rPr>
          <w:rFonts w:eastAsia="Times New Roman" w:cs="Times New Roman"/>
          <w:szCs w:val="24"/>
        </w:rPr>
        <w:t>εσείς,</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δεν συνεχίσατε την αναβάθμιση αυτής της προοπτικής με τις ξενοδοχειακές επιχειρήσεις. </w:t>
      </w:r>
    </w:p>
    <w:p w14:paraId="09A3F540"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Παιδείας δεν </w:t>
      </w:r>
      <w:r>
        <w:rPr>
          <w:rFonts w:eastAsia="Times New Roman" w:cs="Times New Roman"/>
          <w:szCs w:val="24"/>
        </w:rPr>
        <w:t xml:space="preserve">τα </w:t>
      </w:r>
      <w:r>
        <w:rPr>
          <w:rFonts w:eastAsia="Times New Roman" w:cs="Times New Roman"/>
          <w:szCs w:val="24"/>
        </w:rPr>
        <w:t>θέλησε. Αυτό δεν είναι δική σας ευθύνη. Αφού, όμως, εδώ παρουσιάζεστ</w:t>
      </w:r>
      <w:r>
        <w:rPr>
          <w:rFonts w:eastAsia="Times New Roman" w:cs="Times New Roman"/>
          <w:szCs w:val="24"/>
        </w:rPr>
        <w:t xml:space="preserve">ε ως εκπρόσωπος της Κυβέρνησης, σας τονίζω ότι τότε απορρίψατε την προοπτική ίδρυσης τεσσάρων τμημάτων στην </w:t>
      </w:r>
      <w:r>
        <w:rPr>
          <w:rFonts w:eastAsia="Times New Roman" w:cs="Times New Roman"/>
          <w:szCs w:val="24"/>
        </w:rPr>
        <w:t>ε</w:t>
      </w:r>
      <w:r>
        <w:rPr>
          <w:rFonts w:eastAsia="Times New Roman" w:cs="Times New Roman"/>
          <w:szCs w:val="24"/>
        </w:rPr>
        <w:t xml:space="preserve">πικράτεια, συν το Ινστιτούτο Τουριστικών Ερευνών. Με δική σας ευθύνη δεν τα προχωρήσατε. Τώρα μας κατηγορείτε ότι εμείς καταργήσαμε τον ΟΤΕΚ. </w:t>
      </w:r>
    </w:p>
    <w:p w14:paraId="09A3F54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Κατα</w:t>
      </w:r>
      <w:r>
        <w:rPr>
          <w:rFonts w:eastAsia="Times New Roman" w:cs="Times New Roman"/>
          <w:szCs w:val="24"/>
        </w:rPr>
        <w:t>θέτω</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τα Πρακτικά και την επιστολή που στείλαμε </w:t>
      </w:r>
      <w:r>
        <w:rPr>
          <w:rFonts w:eastAsia="Times New Roman" w:cs="Times New Roman"/>
          <w:szCs w:val="24"/>
        </w:rPr>
        <w:t xml:space="preserve">με υπογραφές από </w:t>
      </w:r>
      <w:r>
        <w:rPr>
          <w:rFonts w:eastAsia="Times New Roman" w:cs="Times New Roman"/>
          <w:szCs w:val="24"/>
        </w:rPr>
        <w:t xml:space="preserve">όλα τα κόμματα να συζητηθεί και τις αποφάσεις των τοπικών κοινωνιών και φορέων για να προχωρήσει εκείνη η σύσταση και ίδρυση των τουριστικών σχολών σε επίπεδο ΑΕΙ, κάτι που δεν κάνατε. </w:t>
      </w:r>
    </w:p>
    <w:p w14:paraId="09A3F54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9A3F54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Και επειδή</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μιλήσατε για δάφνες στ</w:t>
      </w:r>
      <w:r>
        <w:rPr>
          <w:rFonts w:eastAsia="Times New Roman" w:cs="Times New Roman"/>
          <w:szCs w:val="24"/>
        </w:rPr>
        <w:t xml:space="preserve">ον ελληνικό τουρισμό, έχω να σας καταθέσω </w:t>
      </w:r>
      <w:r>
        <w:rPr>
          <w:rFonts w:eastAsia="Times New Roman" w:cs="Times New Roman"/>
          <w:szCs w:val="24"/>
        </w:rPr>
        <w:t xml:space="preserve">και </w:t>
      </w:r>
      <w:r>
        <w:rPr>
          <w:rFonts w:eastAsia="Times New Roman" w:cs="Times New Roman"/>
          <w:szCs w:val="24"/>
        </w:rPr>
        <w:t xml:space="preserve">τα στοιχεία της κρουαζιέρας. Δεν είχα την πρόθεση. </w:t>
      </w:r>
    </w:p>
    <w:p w14:paraId="09A3F544"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Κυρία Υπουργέ, μας έχετε στο ίδιο μετερίζι. Τα στοιχεία της κρουαζιέρας όμως δείχνουν κατάρρευση. Δεν είναι όλα ρόδινα. Εμείς εδώ συνεννοούμαστε ομαδικά, προο</w:t>
      </w:r>
      <w:r>
        <w:rPr>
          <w:rFonts w:eastAsia="Times New Roman" w:cs="Times New Roman"/>
          <w:szCs w:val="24"/>
        </w:rPr>
        <w:t xml:space="preserve">πτικά, με εθνικό στόχο. </w:t>
      </w:r>
    </w:p>
    <w:p w14:paraId="09A3F54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ώ</w:t>
      </w:r>
      <w:r>
        <w:rPr>
          <w:rFonts w:eastAsia="Times New Roman" w:cs="Times New Roman"/>
          <w:szCs w:val="24"/>
        </w:rPr>
        <w:t>ρα</w:t>
      </w:r>
      <w:r>
        <w:rPr>
          <w:rFonts w:eastAsia="Times New Roman" w:cs="Times New Roman"/>
          <w:szCs w:val="24"/>
        </w:rPr>
        <w:t xml:space="preserve">, κυρία Πρόεδρε, να αποσυρθεί η τροπολογία αυτή. </w:t>
      </w:r>
    </w:p>
    <w:p w14:paraId="09A3F546"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w:t>
      </w:r>
      <w:r>
        <w:rPr>
          <w:rFonts w:eastAsia="Times New Roman" w:cs="Times New Roman"/>
          <w:szCs w:val="24"/>
        </w:rPr>
        <w:t xml:space="preserve">για </w:t>
      </w:r>
      <w:r>
        <w:rPr>
          <w:rFonts w:eastAsia="Times New Roman" w:cs="Times New Roman"/>
          <w:szCs w:val="24"/>
        </w:rPr>
        <w:t xml:space="preserve">τα Πρακτικά τα στοιχεία για τον ιστορικό του μέλλοντος. </w:t>
      </w:r>
    </w:p>
    <w:p w14:paraId="09A3F54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το προαναφερθέν έγγρα</w:t>
      </w:r>
      <w:r>
        <w:rPr>
          <w:rFonts w:eastAsia="Times New Roman" w:cs="Times New Roman"/>
          <w:szCs w:val="24"/>
        </w:rPr>
        <w:t>φο, το οποίο βρίσκεται στο αρχείο του Τμήματος Γραμματείας της Διεύθυνσης Στενογραφίας και Πρακτικών της Βουλής)</w:t>
      </w:r>
    </w:p>
    <w:p w14:paraId="09A3F548"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Την επόμενη φορά που η Κυβέρνηση θα θελήσει να φέρει ένα νομοσχέδιο</w:t>
      </w:r>
      <w:r>
        <w:rPr>
          <w:rFonts w:eastAsia="Times New Roman" w:cs="Times New Roman"/>
          <w:szCs w:val="24"/>
        </w:rPr>
        <w:t>,</w:t>
      </w:r>
      <w:r>
        <w:rPr>
          <w:rFonts w:eastAsia="Times New Roman" w:cs="Times New Roman"/>
          <w:szCs w:val="24"/>
        </w:rPr>
        <w:t xml:space="preserve"> που αφορά την τουριστική πολιτική και ανάπτυξη</w:t>
      </w:r>
      <w:r>
        <w:rPr>
          <w:rFonts w:eastAsia="Times New Roman" w:cs="Times New Roman"/>
          <w:szCs w:val="24"/>
        </w:rPr>
        <w:t>,</w:t>
      </w:r>
      <w:r>
        <w:rPr>
          <w:rFonts w:eastAsia="Times New Roman" w:cs="Times New Roman"/>
          <w:szCs w:val="24"/>
        </w:rPr>
        <w:t xml:space="preserve"> να μην έχει τροπολογίες σα</w:t>
      </w:r>
      <w:r>
        <w:rPr>
          <w:rFonts w:eastAsia="Times New Roman" w:cs="Times New Roman"/>
          <w:szCs w:val="24"/>
        </w:rPr>
        <w:t>ν αυτές που έφερε το Υπουργείο Οικονομικών, το Υπουργείο Ανάπτυξης, όπως επίσης και το Υπουργείο Τουρισμού</w:t>
      </w:r>
      <w:r>
        <w:rPr>
          <w:rFonts w:eastAsia="Times New Roman" w:cs="Times New Roman"/>
          <w:szCs w:val="24"/>
        </w:rPr>
        <w:t xml:space="preserve">, οι οποίες </w:t>
      </w:r>
      <w:r>
        <w:rPr>
          <w:rFonts w:eastAsia="Times New Roman" w:cs="Times New Roman"/>
          <w:szCs w:val="24"/>
        </w:rPr>
        <w:t xml:space="preserve">συνθέτουν προβληματικές καταστάσεις σε ό,τι αφορά την προοπτική </w:t>
      </w:r>
      <w:r>
        <w:rPr>
          <w:rFonts w:eastAsia="Times New Roman" w:cs="Times New Roman"/>
          <w:szCs w:val="24"/>
        </w:rPr>
        <w:t xml:space="preserve">με την </w:t>
      </w:r>
      <w:r>
        <w:rPr>
          <w:rFonts w:eastAsia="Times New Roman" w:cs="Times New Roman"/>
          <w:szCs w:val="24"/>
        </w:rPr>
        <w:t xml:space="preserve">εφαρμογή τους. </w:t>
      </w:r>
    </w:p>
    <w:p w14:paraId="09A3F54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9A3F54A" w14:textId="77777777" w:rsidR="00D269F7" w:rsidRDefault="006C352B">
      <w:pPr>
        <w:spacing w:line="600" w:lineRule="auto"/>
        <w:ind w:firstLine="720"/>
        <w:contextualSpacing/>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w:t>
      </w:r>
      <w:r>
        <w:rPr>
          <w:rFonts w:eastAsia="Times New Roman" w:cs="Times New Roman"/>
          <w:b/>
          <w:szCs w:val="24"/>
        </w:rPr>
        <w:t>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Ξέρετε ότι κάθε Δεκέμβριο υπάρχει ζήτημα με τις τροπολογίες. Δείτε στατιστικά τι καταθέτει κάθε κυβέρνηση κάθε Δεκέμβριο που υπάρχουν παρατάσεις, που χρειάζονται τροπολογίες για να μην καταργηθούν δικαιώματα </w:t>
      </w:r>
      <w:r>
        <w:rPr>
          <w:rFonts w:eastAsia="Times New Roman" w:cs="Times New Roman"/>
          <w:szCs w:val="24"/>
        </w:rPr>
        <w:t>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w:t>
      </w:r>
      <w:r>
        <w:rPr>
          <w:rFonts w:eastAsia="Times New Roman" w:cs="Times New Roman"/>
          <w:szCs w:val="24"/>
        </w:rPr>
        <w:t xml:space="preserve"> </w:t>
      </w:r>
    </w:p>
    <w:p w14:paraId="09A3F54B"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Παρ’ όλα αυτά</w:t>
      </w:r>
      <w:r>
        <w:rPr>
          <w:rFonts w:eastAsia="Times New Roman" w:cs="Times New Roman"/>
          <w:szCs w:val="24"/>
        </w:rPr>
        <w:t xml:space="preserve"> εγώ κατανοώ ότι δεν έχετε προετοιμαστεί. Είδα ότι αυτή η τροπολογία δεν ήταν μια τροπολογία πρόχειρη, αλλά έχει περάσει και από Ελεγκτικό Συνέδριο. Αυτό σημαίνει ότι δεν ήταν ευθύνη της Υπουργού αν καθυστέρησε. Μεσολαβούν κι άλλες διαδικασίες. </w:t>
      </w:r>
    </w:p>
    <w:p w14:paraId="09A3F54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Θέλω να πω</w:t>
      </w:r>
      <w:r>
        <w:rPr>
          <w:rFonts w:eastAsia="Times New Roman" w:cs="Times New Roman"/>
          <w:szCs w:val="24"/>
        </w:rPr>
        <w:t xml:space="preserve"> ότι δεν χρειάζεται τώρα στο τέλος να υψώσουμε τους τόνους για ασήμαντη αφορμή. </w:t>
      </w:r>
    </w:p>
    <w:p w14:paraId="09A3F54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Κυρία Πρόεδρε, θα ήθελα τον λόγο. </w:t>
      </w:r>
    </w:p>
    <w:p w14:paraId="09A3F54E" w14:textId="77777777" w:rsidR="00D269F7" w:rsidRDefault="006C352B">
      <w:pPr>
        <w:spacing w:line="600" w:lineRule="auto"/>
        <w:ind w:firstLine="720"/>
        <w:contextualSpacing/>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Δεν έδωσα στον κ. Συντυχάκη τον λόγο</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να</w:t>
      </w:r>
      <w:r>
        <w:rPr>
          <w:rFonts w:eastAsia="Times New Roman" w:cs="Times New Roman"/>
          <w:szCs w:val="24"/>
        </w:rPr>
        <w:t xml:space="preserve"> </w:t>
      </w:r>
      <w:r>
        <w:rPr>
          <w:rFonts w:eastAsia="Times New Roman" w:cs="Times New Roman"/>
          <w:szCs w:val="24"/>
        </w:rPr>
        <w:t xml:space="preserve">παίρνετε </w:t>
      </w:r>
      <w:r>
        <w:rPr>
          <w:rFonts w:eastAsia="Times New Roman" w:cs="Times New Roman"/>
          <w:szCs w:val="24"/>
        </w:rPr>
        <w:t>τώρα όλοι τον</w:t>
      </w:r>
      <w:r>
        <w:rPr>
          <w:rFonts w:eastAsia="Times New Roman" w:cs="Times New Roman"/>
          <w:szCs w:val="24"/>
        </w:rPr>
        <w:t xml:space="preserve"> λόγο. </w:t>
      </w:r>
    </w:p>
    <w:p w14:paraId="09A3F54F"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Κυρία Πρόεδρε, δεν θέλω χρόνο για δευτερολογία. Ένα λεπτό χρειάζομαι. </w:t>
      </w:r>
    </w:p>
    <w:p w14:paraId="09A3F550" w14:textId="77777777" w:rsidR="00D269F7" w:rsidRDefault="006C352B">
      <w:pPr>
        <w:spacing w:line="600" w:lineRule="auto"/>
        <w:ind w:firstLine="720"/>
        <w:contextualSpacing/>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Ο κ. Συντυχάκης τον κατανάλωσε στην καταγγελία. </w:t>
      </w:r>
    </w:p>
    <w:p w14:paraId="09A3F551"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Καρρά. </w:t>
      </w:r>
    </w:p>
    <w:p w14:paraId="09A3F552"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Κυρί</w:t>
      </w:r>
      <w:r>
        <w:rPr>
          <w:rFonts w:eastAsia="Times New Roman" w:cs="Times New Roman"/>
          <w:szCs w:val="24"/>
        </w:rPr>
        <w:t>α Πρόεδρε, θέλω να πω ότι αναφερθήκατε προηγουμένως σε συμφωνία των κομμάτων ότι θα κλείσει η συνεδρίαση στις 17.30΄. Η πρώτη που παραβίασε τη συμφωνία αυτή ήταν η Κυβέρνηση. Στις 16.40΄ φέρνει τροπολογία όταν έχει κλείσει η συζήτηση από πλευράς Βουλευτών.</w:t>
      </w:r>
      <w:r>
        <w:rPr>
          <w:rFonts w:eastAsia="Times New Roman" w:cs="Times New Roman"/>
          <w:szCs w:val="24"/>
        </w:rPr>
        <w:t xml:space="preserve"> Αυτό το παραβλέπουμε</w:t>
      </w:r>
      <w:r>
        <w:rPr>
          <w:rFonts w:eastAsia="Times New Roman" w:cs="Times New Roman"/>
          <w:szCs w:val="24"/>
        </w:rPr>
        <w:t>;</w:t>
      </w:r>
      <w:r>
        <w:rPr>
          <w:rFonts w:eastAsia="Times New Roman" w:cs="Times New Roman"/>
          <w:szCs w:val="24"/>
        </w:rPr>
        <w:t xml:space="preserve"> </w:t>
      </w:r>
    </w:p>
    <w:p w14:paraId="09A3F553"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Δεύτερον και τελειώνω: Όσο κι αν επικαλείστε ότι πρόκειται για τέλος του έτους, για Δεκέμβρη, δεν μπορεί να συνεχιστεί η Διάσκεψη των Προέδρων με την πλειοψηφία της να αποφασίζει νομοσχέδια για συζήτηση σε μία συνεδρίαση, όταν η Κυβ</w:t>
      </w:r>
      <w:r>
        <w:rPr>
          <w:rFonts w:eastAsia="Times New Roman" w:cs="Times New Roman"/>
          <w:szCs w:val="24"/>
        </w:rPr>
        <w:t>έρνηση έχει την πρόθεση να φέρνει δεκάδες τροπολογίες διαφορετικών Υπουργείων και να απαιτεί μετά να συζητούνται σε μία συνεδρίαση.</w:t>
      </w:r>
    </w:p>
    <w:p w14:paraId="09A3F554" w14:textId="77777777" w:rsidR="00D269F7" w:rsidRDefault="006C352B">
      <w:pPr>
        <w:spacing w:line="600" w:lineRule="auto"/>
        <w:ind w:firstLine="720"/>
        <w:contextualSpacing/>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Αυτό που λέτε σε τι βοηθάει αυτή τη στιγμή, κύριε συνάδελφε;</w:t>
      </w:r>
    </w:p>
    <w:p w14:paraId="09A3F555"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Απόλυτα, κυρία Πρόεδρε, στον Κανονισμό. </w:t>
      </w:r>
    </w:p>
    <w:p w14:paraId="09A3F556" w14:textId="77777777" w:rsidR="00D269F7" w:rsidRDefault="006C352B">
      <w:pPr>
        <w:spacing w:line="600" w:lineRule="auto"/>
        <w:ind w:firstLine="720"/>
        <w:contextualSpacing/>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Ελάτε στη Διάσκεψη να τα πείτε. </w:t>
      </w:r>
    </w:p>
    <w:p w14:paraId="09A3F557"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 xml:space="preserve">ΔΗΜΗΤΡΙΟΣ ΚΑΡΡΑΣ: </w:t>
      </w:r>
      <w:r>
        <w:rPr>
          <w:rFonts w:eastAsia="Times New Roman" w:cs="Times New Roman"/>
          <w:szCs w:val="24"/>
        </w:rPr>
        <w:t xml:space="preserve">Θα τα πω. </w:t>
      </w:r>
    </w:p>
    <w:p w14:paraId="09A3F558" w14:textId="77777777" w:rsidR="00D269F7" w:rsidRDefault="006C352B">
      <w:pPr>
        <w:spacing w:line="600" w:lineRule="auto"/>
        <w:ind w:firstLine="720"/>
        <w:contextualSpacing/>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Εδώ, όμως, δεν βοηθάει να τα λέτε. </w:t>
      </w:r>
    </w:p>
    <w:p w14:paraId="09A3F559"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Βοηθάει στο εξής: Δεν βοηθάει και το Προεδρείο την ολοκλήρωση του νομοθετικού έργου φυσιολογικά, όπως προβλέπεται. Και αυτή τη στιγμή πιέζετε για να μη μιλήσουμε. Νομίζω ότι πρέπει να αναλογιστείτε και τις ευθύνες σας. </w:t>
      </w:r>
    </w:p>
    <w:p w14:paraId="09A3F55A"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ΕΛΕΝΑ Κ</w:t>
      </w:r>
      <w:r>
        <w:rPr>
          <w:rFonts w:eastAsia="Times New Roman" w:cs="Times New Roman"/>
          <w:b/>
          <w:szCs w:val="24"/>
        </w:rPr>
        <w:t xml:space="preserve">ΟΥΝΤΟΥΡΑ (Υπουργός Πολιτισμού): </w:t>
      </w:r>
      <w:r>
        <w:rPr>
          <w:rFonts w:eastAsia="Times New Roman" w:cs="Times New Roman"/>
          <w:szCs w:val="24"/>
        </w:rPr>
        <w:t xml:space="preserve">Κυρία Πρόεδρε, θα ήθελα τον λόγο για ένα λεπτό, σας παρακαλώ. </w:t>
      </w:r>
    </w:p>
    <w:p w14:paraId="09A3F55B" w14:textId="77777777" w:rsidR="00D269F7" w:rsidRDefault="006C352B">
      <w:pPr>
        <w:spacing w:line="600" w:lineRule="auto"/>
        <w:ind w:firstLine="720"/>
        <w:contextualSpacing/>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Ορίστε, κύρια Υπουργέ. </w:t>
      </w:r>
    </w:p>
    <w:p w14:paraId="09A3F55C"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b/>
          <w:szCs w:val="24"/>
        </w:rPr>
        <w:t xml:space="preserve">ΕΛΕΝΑ ΚΟΥΝΤΟΥΡΑ (Υπουργός Πολιτισμού): </w:t>
      </w:r>
      <w:r>
        <w:rPr>
          <w:rFonts w:eastAsia="Times New Roman" w:cs="Times New Roman"/>
          <w:szCs w:val="24"/>
        </w:rPr>
        <w:t xml:space="preserve">Έχει γίνει εκ παραδρομής ένα λάθος που το είδαν στη </w:t>
      </w:r>
      <w:r>
        <w:rPr>
          <w:rFonts w:eastAsia="Times New Roman" w:cs="Times New Roman"/>
          <w:szCs w:val="24"/>
        </w:rPr>
        <w:t>Γενική Γραμματεία. Το λάθος είναι στο άρθρο 32, στο δεύτερο εδάφιο της παραγράφου 7 που λέει «των θέσεων και των οικίσκων</w:t>
      </w:r>
      <w:r>
        <w:rPr>
          <w:rFonts w:eastAsia="Times New Roman" w:cs="Times New Roman"/>
          <w:szCs w:val="24"/>
        </w:rPr>
        <w:t>»</w:t>
      </w:r>
      <w:r>
        <w:rPr>
          <w:rFonts w:eastAsia="Times New Roman" w:cs="Times New Roman"/>
          <w:szCs w:val="24"/>
        </w:rPr>
        <w:t>,</w:t>
      </w:r>
      <w:r>
        <w:rPr>
          <w:rFonts w:eastAsia="Times New Roman" w:cs="Times New Roman"/>
          <w:szCs w:val="24"/>
        </w:rPr>
        <w:t xml:space="preserve"> όχι «οικισμών». Είναι των «οικίσκων», όχι των «οικισμών». Έχει γίνει το λάθος αυτό εκ παραδρομής. Το είδαμε τώρα. Παρακαλώ για τη δι</w:t>
      </w:r>
      <w:r>
        <w:rPr>
          <w:rFonts w:eastAsia="Times New Roman" w:cs="Times New Roman"/>
          <w:szCs w:val="24"/>
        </w:rPr>
        <w:t xml:space="preserve">όρθωσή του. </w:t>
      </w:r>
    </w:p>
    <w:p w14:paraId="09A3F55D" w14:textId="77777777" w:rsidR="00D269F7" w:rsidRDefault="006C352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9A3F55E" w14:textId="77777777" w:rsidR="00D269F7" w:rsidRDefault="006C352B">
      <w:pPr>
        <w:spacing w:line="600" w:lineRule="auto"/>
        <w:ind w:firstLine="720"/>
        <w:contextualSpacing/>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Δανέλλης</w:t>
      </w:r>
      <w:proofErr w:type="spellEnd"/>
      <w:r>
        <w:rPr>
          <w:rFonts w:eastAsia="Times New Roman" w:cs="Times New Roman"/>
          <w:szCs w:val="24"/>
        </w:rPr>
        <w:t xml:space="preserve">. </w:t>
      </w:r>
    </w:p>
    <w:p w14:paraId="09A3F55F" w14:textId="77777777" w:rsidR="00D269F7" w:rsidRDefault="006C352B">
      <w:pPr>
        <w:spacing w:line="600" w:lineRule="auto"/>
        <w:ind w:firstLine="720"/>
        <w:contextualSpacing/>
        <w:jc w:val="both"/>
        <w:rPr>
          <w:rFonts w:eastAsia="Times New Roman"/>
          <w:szCs w:val="24"/>
        </w:rPr>
      </w:pPr>
      <w:r w:rsidRPr="005869EF">
        <w:rPr>
          <w:rFonts w:eastAsia="Times New Roman"/>
          <w:b/>
          <w:szCs w:val="24"/>
        </w:rPr>
        <w:t xml:space="preserve">ΣΠΥΡΙΔΩΝ ΔΑΝΕΛΛΗΣ: </w:t>
      </w:r>
      <w:r>
        <w:rPr>
          <w:rFonts w:eastAsia="Times New Roman"/>
          <w:szCs w:val="24"/>
        </w:rPr>
        <w:t>Ένα λεπτό θέλω, κ</w:t>
      </w:r>
      <w:r w:rsidRPr="005869EF">
        <w:rPr>
          <w:rFonts w:eastAsia="Times New Roman"/>
          <w:szCs w:val="24"/>
        </w:rPr>
        <w:t>υρία Πρόεδρε, για την ισότητα των όπλων</w:t>
      </w:r>
      <w:r>
        <w:rPr>
          <w:rFonts w:eastAsia="Times New Roman"/>
          <w:szCs w:val="24"/>
        </w:rPr>
        <w:t>!</w:t>
      </w:r>
      <w:r w:rsidRPr="005869EF">
        <w:rPr>
          <w:rFonts w:eastAsia="Times New Roman"/>
          <w:szCs w:val="24"/>
        </w:rPr>
        <w:t xml:space="preserve"> </w:t>
      </w:r>
    </w:p>
    <w:p w14:paraId="09A3F560" w14:textId="77777777" w:rsidR="00D269F7" w:rsidRDefault="006C352B">
      <w:pPr>
        <w:spacing w:line="600" w:lineRule="auto"/>
        <w:ind w:firstLine="720"/>
        <w:contextualSpacing/>
        <w:jc w:val="both"/>
        <w:rPr>
          <w:rFonts w:eastAsia="Times New Roman"/>
          <w:szCs w:val="24"/>
        </w:rPr>
      </w:pPr>
      <w:r w:rsidRPr="005869EF">
        <w:rPr>
          <w:rFonts w:eastAsia="Times New Roman"/>
          <w:szCs w:val="24"/>
        </w:rPr>
        <w:t xml:space="preserve">Διαμαρτύρομαι για την κατάθεση την τελευταία στιγμή τροπολογιών που θα </w:t>
      </w:r>
      <w:r w:rsidRPr="005869EF">
        <w:rPr>
          <w:rFonts w:eastAsia="Times New Roman"/>
          <w:szCs w:val="24"/>
        </w:rPr>
        <w:t>μπορούσαν να έχουν ενταχθεί στο νομοσχέδιο</w:t>
      </w:r>
      <w:r>
        <w:rPr>
          <w:rFonts w:eastAsia="Times New Roman"/>
          <w:szCs w:val="24"/>
        </w:rPr>
        <w:t>, α</w:t>
      </w:r>
      <w:r w:rsidRPr="005869EF">
        <w:rPr>
          <w:rFonts w:eastAsia="Times New Roman"/>
          <w:szCs w:val="24"/>
        </w:rPr>
        <w:t>φού είναι και επεξεργασμένες</w:t>
      </w:r>
      <w:r>
        <w:rPr>
          <w:rFonts w:eastAsia="Times New Roman"/>
          <w:szCs w:val="24"/>
        </w:rPr>
        <w:t xml:space="preserve"> οι προβλέψεις της τροπολογίας αυτής, μισή ώρα μ</w:t>
      </w:r>
      <w:r w:rsidRPr="005869EF">
        <w:rPr>
          <w:rFonts w:eastAsia="Times New Roman"/>
          <w:szCs w:val="24"/>
        </w:rPr>
        <w:t>όλις πρ</w:t>
      </w:r>
      <w:r>
        <w:rPr>
          <w:rFonts w:eastAsia="Times New Roman"/>
          <w:szCs w:val="24"/>
        </w:rPr>
        <w:t>οτού</w:t>
      </w:r>
      <w:r w:rsidRPr="005869EF">
        <w:rPr>
          <w:rFonts w:eastAsia="Times New Roman"/>
          <w:szCs w:val="24"/>
        </w:rPr>
        <w:t xml:space="preserve"> τελειώσει η συζήτηση</w:t>
      </w:r>
      <w:r>
        <w:rPr>
          <w:rFonts w:eastAsia="Times New Roman"/>
          <w:szCs w:val="24"/>
        </w:rPr>
        <w:t>.</w:t>
      </w:r>
    </w:p>
    <w:p w14:paraId="09A3F561" w14:textId="77777777" w:rsidR="00D269F7" w:rsidRDefault="006C352B">
      <w:pPr>
        <w:spacing w:line="600" w:lineRule="auto"/>
        <w:ind w:firstLine="720"/>
        <w:contextualSpacing/>
        <w:jc w:val="both"/>
        <w:rPr>
          <w:rFonts w:eastAsia="Times New Roman"/>
          <w:szCs w:val="24"/>
        </w:rPr>
      </w:pPr>
      <w:r>
        <w:rPr>
          <w:rFonts w:eastAsia="Times New Roman"/>
          <w:szCs w:val="24"/>
        </w:rPr>
        <w:t>Όπως,</w:t>
      </w:r>
      <w:r w:rsidRPr="005869EF">
        <w:rPr>
          <w:rFonts w:eastAsia="Times New Roman"/>
          <w:szCs w:val="24"/>
        </w:rPr>
        <w:t xml:space="preserve"> </w:t>
      </w:r>
      <w:r>
        <w:rPr>
          <w:rFonts w:eastAsia="Times New Roman"/>
          <w:szCs w:val="24"/>
        </w:rPr>
        <w:t>επίσης,</w:t>
      </w:r>
      <w:r w:rsidRPr="005869EF">
        <w:rPr>
          <w:rFonts w:eastAsia="Times New Roman"/>
          <w:szCs w:val="24"/>
        </w:rPr>
        <w:t xml:space="preserve"> διαμαρτύρομαι και </w:t>
      </w:r>
      <w:r>
        <w:rPr>
          <w:rFonts w:eastAsia="Times New Roman"/>
          <w:szCs w:val="24"/>
        </w:rPr>
        <w:t xml:space="preserve">για </w:t>
      </w:r>
      <w:r w:rsidRPr="005869EF">
        <w:rPr>
          <w:rFonts w:eastAsia="Times New Roman"/>
          <w:szCs w:val="24"/>
        </w:rPr>
        <w:t>την κατάθεση των τροπολογιών των άλλων Υπουργείων</w:t>
      </w:r>
      <w:r>
        <w:rPr>
          <w:rFonts w:eastAsia="Times New Roman"/>
          <w:szCs w:val="24"/>
        </w:rPr>
        <w:t>.</w:t>
      </w:r>
      <w:r w:rsidRPr="005869EF">
        <w:rPr>
          <w:rFonts w:eastAsia="Times New Roman"/>
          <w:szCs w:val="24"/>
        </w:rPr>
        <w:t xml:space="preserve"> Έχουμε μπροστά</w:t>
      </w:r>
      <w:r w:rsidRPr="005869EF">
        <w:rPr>
          <w:rFonts w:eastAsia="Times New Roman"/>
          <w:szCs w:val="24"/>
        </w:rPr>
        <w:t xml:space="preserve"> μας το Υπουργείο Οικονομικών</w:t>
      </w:r>
      <w:r>
        <w:rPr>
          <w:rFonts w:eastAsia="Times New Roman"/>
          <w:szCs w:val="24"/>
        </w:rPr>
        <w:t>,</w:t>
      </w:r>
      <w:r w:rsidRPr="005869EF">
        <w:rPr>
          <w:rFonts w:eastAsia="Times New Roman"/>
          <w:szCs w:val="24"/>
        </w:rPr>
        <w:t xml:space="preserve"> ας πούμε</w:t>
      </w:r>
      <w:r>
        <w:rPr>
          <w:rFonts w:eastAsia="Times New Roman"/>
          <w:szCs w:val="24"/>
        </w:rPr>
        <w:t>, που</w:t>
      </w:r>
      <w:r w:rsidRPr="005869EF">
        <w:rPr>
          <w:rFonts w:eastAsia="Times New Roman"/>
          <w:szCs w:val="24"/>
        </w:rPr>
        <w:t xml:space="preserve"> </w:t>
      </w:r>
      <w:r>
        <w:rPr>
          <w:rFonts w:eastAsia="Times New Roman"/>
          <w:szCs w:val="24"/>
        </w:rPr>
        <w:t>αύριο-</w:t>
      </w:r>
      <w:r w:rsidRPr="005869EF">
        <w:rPr>
          <w:rFonts w:eastAsia="Times New Roman"/>
          <w:szCs w:val="24"/>
        </w:rPr>
        <w:t>μεθαύριο θα έχουμε στην Ολομέλεια δικό του νομοσχέδιο</w:t>
      </w:r>
      <w:r>
        <w:rPr>
          <w:rFonts w:eastAsia="Times New Roman"/>
          <w:szCs w:val="24"/>
        </w:rPr>
        <w:t>.</w:t>
      </w:r>
      <w:r w:rsidRPr="005869EF">
        <w:rPr>
          <w:rFonts w:eastAsia="Times New Roman"/>
          <w:szCs w:val="24"/>
        </w:rPr>
        <w:t xml:space="preserve"> Γιατί σήμερα κατατίθεται ολόκληρο επιμέ</w:t>
      </w:r>
      <w:r>
        <w:rPr>
          <w:rFonts w:eastAsia="Times New Roman"/>
          <w:szCs w:val="24"/>
        </w:rPr>
        <w:t>ρους νομοσχέδιο ως τροπολογία;</w:t>
      </w:r>
    </w:p>
    <w:p w14:paraId="09A3F562" w14:textId="77777777" w:rsidR="00D269F7" w:rsidRDefault="006C352B">
      <w:pPr>
        <w:spacing w:line="600" w:lineRule="auto"/>
        <w:ind w:firstLine="720"/>
        <w:contextualSpacing/>
        <w:jc w:val="both"/>
        <w:rPr>
          <w:rFonts w:eastAsia="Times New Roman"/>
          <w:szCs w:val="24"/>
        </w:rPr>
      </w:pPr>
      <w:r w:rsidRPr="005869EF">
        <w:rPr>
          <w:rFonts w:eastAsia="Times New Roman"/>
          <w:b/>
          <w:szCs w:val="24"/>
        </w:rPr>
        <w:t xml:space="preserve">ΠΡΟΕΔΡΕΥΟΥΣΑ (Αναστασία Χριστοδουλοπούλου): </w:t>
      </w:r>
      <w:r>
        <w:rPr>
          <w:rFonts w:eastAsia="Times New Roman"/>
          <w:szCs w:val="24"/>
        </w:rPr>
        <w:t xml:space="preserve">Στον </w:t>
      </w:r>
      <w:r>
        <w:rPr>
          <w:rFonts w:eastAsia="Times New Roman"/>
          <w:szCs w:val="24"/>
        </w:rPr>
        <w:t>π</w:t>
      </w:r>
      <w:r>
        <w:rPr>
          <w:rFonts w:eastAsia="Times New Roman"/>
          <w:szCs w:val="24"/>
        </w:rPr>
        <w:t xml:space="preserve">ροϋπολογισμό θα ψηφίσουμε και </w:t>
      </w:r>
      <w:r>
        <w:rPr>
          <w:rFonts w:eastAsia="Times New Roman"/>
          <w:szCs w:val="24"/>
        </w:rPr>
        <w:t>τροπολογίες;</w:t>
      </w:r>
    </w:p>
    <w:p w14:paraId="09A3F563"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ΣΠΥΡΙΔΩΝ ΔΑΝΕΛΛΗΣ: </w:t>
      </w:r>
      <w:r w:rsidRPr="005869EF">
        <w:rPr>
          <w:rFonts w:eastAsia="Times New Roman"/>
          <w:szCs w:val="24"/>
        </w:rPr>
        <w:t>Βεβαίως</w:t>
      </w:r>
      <w:r>
        <w:rPr>
          <w:rFonts w:eastAsia="Times New Roman"/>
          <w:szCs w:val="24"/>
        </w:rPr>
        <w:t>,</w:t>
      </w:r>
      <w:r w:rsidRPr="005869EF">
        <w:rPr>
          <w:rFonts w:eastAsia="Times New Roman"/>
          <w:szCs w:val="24"/>
        </w:rPr>
        <w:t xml:space="preserve"> έχουμε τροπολογίες</w:t>
      </w:r>
      <w:r>
        <w:rPr>
          <w:rFonts w:eastAsia="Times New Roman"/>
          <w:szCs w:val="24"/>
        </w:rPr>
        <w:t xml:space="preserve"> όπως </w:t>
      </w:r>
      <w:r w:rsidRPr="005869EF">
        <w:rPr>
          <w:rFonts w:eastAsia="Times New Roman"/>
          <w:szCs w:val="24"/>
        </w:rPr>
        <w:t>αυτή με τα καζίνο</w:t>
      </w:r>
      <w:r>
        <w:rPr>
          <w:rFonts w:eastAsia="Times New Roman"/>
          <w:szCs w:val="24"/>
        </w:rPr>
        <w:t>.</w:t>
      </w:r>
      <w:r w:rsidRPr="005869EF">
        <w:rPr>
          <w:rFonts w:eastAsia="Times New Roman"/>
          <w:szCs w:val="24"/>
        </w:rPr>
        <w:t xml:space="preserve"> </w:t>
      </w:r>
    </w:p>
    <w:p w14:paraId="09A3F564" w14:textId="77777777" w:rsidR="00D269F7" w:rsidRDefault="006C352B">
      <w:pPr>
        <w:spacing w:line="600" w:lineRule="auto"/>
        <w:ind w:firstLine="720"/>
        <w:contextualSpacing/>
        <w:jc w:val="both"/>
        <w:rPr>
          <w:rFonts w:eastAsia="Times New Roman"/>
          <w:szCs w:val="24"/>
        </w:rPr>
      </w:pPr>
      <w:r w:rsidRPr="005869EF">
        <w:rPr>
          <w:rFonts w:eastAsia="Times New Roman"/>
          <w:szCs w:val="24"/>
        </w:rPr>
        <w:t xml:space="preserve">Εμείς αδυνατούμε να παρακολουθήσουμε </w:t>
      </w:r>
      <w:r>
        <w:rPr>
          <w:rFonts w:eastAsia="Times New Roman"/>
          <w:szCs w:val="24"/>
        </w:rPr>
        <w:t xml:space="preserve">τη </w:t>
      </w:r>
      <w:r w:rsidRPr="005869EF">
        <w:rPr>
          <w:rFonts w:eastAsia="Times New Roman"/>
          <w:szCs w:val="24"/>
        </w:rPr>
        <w:t>διαδικασία αυτή</w:t>
      </w:r>
      <w:r>
        <w:rPr>
          <w:rFonts w:eastAsia="Times New Roman"/>
          <w:szCs w:val="24"/>
        </w:rPr>
        <w:t>.</w:t>
      </w:r>
      <w:r w:rsidRPr="005869EF">
        <w:rPr>
          <w:rFonts w:eastAsia="Times New Roman"/>
          <w:szCs w:val="24"/>
        </w:rPr>
        <w:t xml:space="preserve"> Πιθανώς </w:t>
      </w:r>
      <w:r>
        <w:rPr>
          <w:rFonts w:eastAsia="Times New Roman"/>
          <w:szCs w:val="24"/>
        </w:rPr>
        <w:t xml:space="preserve">θα αδικήσουμε κάποιες διατάξεις. </w:t>
      </w:r>
      <w:r w:rsidRPr="005869EF">
        <w:rPr>
          <w:rFonts w:eastAsia="Times New Roman"/>
          <w:szCs w:val="24"/>
        </w:rPr>
        <w:t>Δεν μπορούμε να δώσουμε ψήφο</w:t>
      </w:r>
      <w:r>
        <w:rPr>
          <w:rFonts w:eastAsia="Times New Roman"/>
          <w:szCs w:val="24"/>
        </w:rPr>
        <w:t>.</w:t>
      </w:r>
      <w:r w:rsidRPr="005869EF">
        <w:rPr>
          <w:rFonts w:eastAsia="Times New Roman"/>
          <w:szCs w:val="24"/>
        </w:rPr>
        <w:t xml:space="preserve"> Και για</w:t>
      </w:r>
      <w:r>
        <w:rPr>
          <w:rFonts w:eastAsia="Times New Roman"/>
          <w:szCs w:val="24"/>
        </w:rPr>
        <w:t xml:space="preserve"> τη μία </w:t>
      </w:r>
      <w:r>
        <w:rPr>
          <w:rFonts w:eastAsia="Times New Roman"/>
          <w:szCs w:val="24"/>
        </w:rPr>
        <w:t xml:space="preserve">και </w:t>
      </w:r>
      <w:r>
        <w:rPr>
          <w:rFonts w:eastAsia="Times New Roman"/>
          <w:szCs w:val="24"/>
        </w:rPr>
        <w:t xml:space="preserve">για την άλλη τροπολογία </w:t>
      </w:r>
      <w:r>
        <w:rPr>
          <w:rFonts w:eastAsia="Times New Roman"/>
          <w:szCs w:val="24"/>
        </w:rPr>
        <w:t>ε</w:t>
      </w:r>
      <w:r w:rsidRPr="005869EF">
        <w:rPr>
          <w:rFonts w:eastAsia="Times New Roman"/>
          <w:szCs w:val="24"/>
        </w:rPr>
        <w:t xml:space="preserve">μείς θα ψηφίσουμε </w:t>
      </w:r>
      <w:r>
        <w:rPr>
          <w:rFonts w:eastAsia="Times New Roman"/>
          <w:szCs w:val="24"/>
        </w:rPr>
        <w:t>«</w:t>
      </w:r>
      <w:r>
        <w:rPr>
          <w:rFonts w:eastAsia="Times New Roman"/>
          <w:szCs w:val="24"/>
        </w:rPr>
        <w:t>παρών</w:t>
      </w:r>
      <w:r>
        <w:rPr>
          <w:rFonts w:eastAsia="Times New Roman"/>
          <w:szCs w:val="24"/>
        </w:rPr>
        <w:t>», γ</w:t>
      </w:r>
      <w:r w:rsidRPr="005869EF">
        <w:rPr>
          <w:rFonts w:eastAsia="Times New Roman"/>
          <w:szCs w:val="24"/>
        </w:rPr>
        <w:t>ιατί δεν γίνεται με αυτή τη διαδικασία να αντιμετωπίζουμε σοβαρά ζητήματα ό</w:t>
      </w:r>
      <w:r>
        <w:rPr>
          <w:rFonts w:eastAsia="Times New Roman"/>
          <w:szCs w:val="24"/>
        </w:rPr>
        <w:t>πως αυτά που προβλέπεται να δια</w:t>
      </w:r>
      <w:r w:rsidRPr="005869EF">
        <w:rPr>
          <w:rFonts w:eastAsia="Times New Roman"/>
          <w:szCs w:val="24"/>
        </w:rPr>
        <w:t xml:space="preserve">χειριστούμε </w:t>
      </w:r>
      <w:r>
        <w:rPr>
          <w:rFonts w:eastAsia="Times New Roman"/>
          <w:szCs w:val="24"/>
        </w:rPr>
        <w:t xml:space="preserve">με </w:t>
      </w:r>
      <w:r w:rsidRPr="005869EF">
        <w:rPr>
          <w:rFonts w:eastAsia="Times New Roman"/>
          <w:szCs w:val="24"/>
        </w:rPr>
        <w:t xml:space="preserve">αυτές </w:t>
      </w:r>
      <w:r>
        <w:rPr>
          <w:rFonts w:eastAsia="Times New Roman"/>
          <w:szCs w:val="24"/>
        </w:rPr>
        <w:t xml:space="preserve">τις </w:t>
      </w:r>
      <w:r w:rsidRPr="005869EF">
        <w:rPr>
          <w:rFonts w:eastAsia="Times New Roman"/>
          <w:szCs w:val="24"/>
        </w:rPr>
        <w:t>τροπολογίες</w:t>
      </w:r>
      <w:r>
        <w:rPr>
          <w:rFonts w:eastAsia="Times New Roman"/>
          <w:szCs w:val="24"/>
        </w:rPr>
        <w:t>.</w:t>
      </w:r>
    </w:p>
    <w:p w14:paraId="09A3F565"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Η</w:t>
      </w:r>
      <w:r w:rsidRPr="005869EF">
        <w:rPr>
          <w:rFonts w:eastAsia="Times New Roman"/>
          <w:szCs w:val="24"/>
        </w:rPr>
        <w:t xml:space="preserve"> κυρία Υπουργός </w:t>
      </w:r>
      <w:r>
        <w:rPr>
          <w:rFonts w:eastAsia="Times New Roman"/>
          <w:szCs w:val="24"/>
        </w:rPr>
        <w:t>είχε τριάντα πέντε</w:t>
      </w:r>
      <w:r w:rsidRPr="005869EF">
        <w:rPr>
          <w:rFonts w:eastAsia="Times New Roman"/>
          <w:szCs w:val="24"/>
        </w:rPr>
        <w:t xml:space="preserve"> λεπ</w:t>
      </w:r>
      <w:r w:rsidRPr="005869EF">
        <w:rPr>
          <w:rFonts w:eastAsia="Times New Roman"/>
          <w:szCs w:val="24"/>
        </w:rPr>
        <w:t>τ</w:t>
      </w:r>
      <w:r>
        <w:rPr>
          <w:rFonts w:eastAsia="Times New Roman"/>
          <w:szCs w:val="24"/>
        </w:rPr>
        <w:t>ά χρόνο να μιλήσει και μίλησε δεκαπέντε.</w:t>
      </w:r>
      <w:r w:rsidRPr="005869EF">
        <w:rPr>
          <w:rFonts w:eastAsia="Times New Roman"/>
          <w:szCs w:val="24"/>
        </w:rPr>
        <w:t xml:space="preserve"> Εάν </w:t>
      </w:r>
      <w:r>
        <w:rPr>
          <w:rFonts w:eastAsia="Times New Roman"/>
          <w:szCs w:val="24"/>
        </w:rPr>
        <w:t>π</w:t>
      </w:r>
      <w:r w:rsidRPr="005869EF">
        <w:rPr>
          <w:rFonts w:eastAsia="Times New Roman"/>
          <w:szCs w:val="24"/>
        </w:rPr>
        <w:t xml:space="preserve">αρά ταύτα </w:t>
      </w:r>
      <w:r>
        <w:rPr>
          <w:rFonts w:eastAsia="Times New Roman"/>
          <w:szCs w:val="24"/>
        </w:rPr>
        <w:t xml:space="preserve">από τα </w:t>
      </w:r>
      <w:r w:rsidRPr="005869EF">
        <w:rPr>
          <w:rFonts w:eastAsia="Times New Roman"/>
          <w:szCs w:val="24"/>
        </w:rPr>
        <w:t>αιτήματα και τις διαμαρτυρίες έχει να δηλώσει κάτ</w:t>
      </w:r>
      <w:r>
        <w:rPr>
          <w:rFonts w:eastAsia="Times New Roman"/>
          <w:szCs w:val="24"/>
        </w:rPr>
        <w:t>ι, α</w:t>
      </w:r>
      <w:r w:rsidRPr="005869EF">
        <w:rPr>
          <w:rFonts w:eastAsia="Times New Roman"/>
          <w:szCs w:val="24"/>
        </w:rPr>
        <w:t>ς το πει</w:t>
      </w:r>
      <w:r>
        <w:rPr>
          <w:rFonts w:eastAsia="Times New Roman"/>
          <w:szCs w:val="24"/>
        </w:rPr>
        <w:t>.</w:t>
      </w:r>
    </w:p>
    <w:p w14:paraId="09A3F566" w14:textId="77777777" w:rsidR="00D269F7" w:rsidRDefault="006C352B">
      <w:pPr>
        <w:spacing w:line="600" w:lineRule="auto"/>
        <w:ind w:firstLine="720"/>
        <w:contextualSpacing/>
        <w:jc w:val="both"/>
        <w:rPr>
          <w:rFonts w:eastAsia="Times New Roman"/>
          <w:szCs w:val="24"/>
        </w:rPr>
      </w:pPr>
      <w:r>
        <w:rPr>
          <w:rFonts w:eastAsia="Times New Roman"/>
          <w:b/>
          <w:szCs w:val="24"/>
        </w:rPr>
        <w:t>ΕΛΕΝΑ ΚΟΥΝΤΟΥΡΑ (Υπουργός Τουρισμού):</w:t>
      </w:r>
      <w:r w:rsidRPr="005869EF">
        <w:rPr>
          <w:rFonts w:eastAsia="Times New Roman"/>
          <w:szCs w:val="24"/>
        </w:rPr>
        <w:t xml:space="preserve"> Η τελευταία </w:t>
      </w:r>
      <w:r>
        <w:rPr>
          <w:rFonts w:eastAsia="Times New Roman"/>
          <w:szCs w:val="24"/>
        </w:rPr>
        <w:t xml:space="preserve">τροπολογία έρχεται </w:t>
      </w:r>
      <w:r>
        <w:rPr>
          <w:rFonts w:eastAsia="Times New Roman"/>
          <w:szCs w:val="24"/>
        </w:rPr>
        <w:t>β</w:t>
      </w:r>
      <w:r w:rsidRPr="005869EF">
        <w:rPr>
          <w:rFonts w:eastAsia="Times New Roman"/>
          <w:szCs w:val="24"/>
        </w:rPr>
        <w:t>ασικά</w:t>
      </w:r>
      <w:r>
        <w:rPr>
          <w:rFonts w:eastAsia="Times New Roman"/>
          <w:szCs w:val="24"/>
        </w:rPr>
        <w:t xml:space="preserve"> </w:t>
      </w:r>
      <w:r>
        <w:rPr>
          <w:rFonts w:eastAsia="Times New Roman"/>
          <w:szCs w:val="24"/>
        </w:rPr>
        <w:t xml:space="preserve">να ρυθμίσει </w:t>
      </w:r>
      <w:r w:rsidRPr="005869EF">
        <w:rPr>
          <w:rFonts w:eastAsia="Times New Roman"/>
          <w:szCs w:val="24"/>
        </w:rPr>
        <w:t>ένα πολύ σοβαρό θέμα</w:t>
      </w:r>
      <w:r>
        <w:rPr>
          <w:rFonts w:eastAsia="Times New Roman"/>
          <w:szCs w:val="24"/>
        </w:rPr>
        <w:t>,</w:t>
      </w:r>
      <w:r w:rsidRPr="005869EF">
        <w:rPr>
          <w:rFonts w:eastAsia="Times New Roman"/>
          <w:szCs w:val="24"/>
        </w:rPr>
        <w:t xml:space="preserve"> το οποίο αφορά την </w:t>
      </w:r>
      <w:r w:rsidRPr="005869EF">
        <w:rPr>
          <w:rFonts w:eastAsia="Times New Roman"/>
          <w:szCs w:val="24"/>
        </w:rPr>
        <w:t>προσωπική διαφορά των υπαλλήλων του Υπουργείου Τουρισμού</w:t>
      </w:r>
      <w:r>
        <w:rPr>
          <w:rFonts w:eastAsia="Times New Roman"/>
          <w:szCs w:val="24"/>
        </w:rPr>
        <w:t>,</w:t>
      </w:r>
      <w:r w:rsidRPr="005869EF">
        <w:rPr>
          <w:rFonts w:eastAsia="Times New Roman"/>
          <w:szCs w:val="24"/>
        </w:rPr>
        <w:t xml:space="preserve"> </w:t>
      </w:r>
      <w:r>
        <w:rPr>
          <w:rFonts w:eastAsia="Times New Roman"/>
          <w:szCs w:val="24"/>
        </w:rPr>
        <w:t>γι’</w:t>
      </w:r>
      <w:r w:rsidRPr="005869EF">
        <w:rPr>
          <w:rFonts w:eastAsia="Times New Roman"/>
          <w:szCs w:val="24"/>
        </w:rPr>
        <w:t xml:space="preserve"> αυτό και καθυστέρησε</w:t>
      </w:r>
      <w:r>
        <w:rPr>
          <w:rFonts w:eastAsia="Times New Roman"/>
          <w:szCs w:val="24"/>
        </w:rPr>
        <w:t>.</w:t>
      </w:r>
    </w:p>
    <w:p w14:paraId="09A3F567"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Δεν μπορούσε να έχει ενταχθεί στο νομοσχέδιο;</w:t>
      </w:r>
    </w:p>
    <w:p w14:paraId="09A3F568" w14:textId="77777777" w:rsidR="00D269F7" w:rsidRDefault="006C352B">
      <w:pPr>
        <w:spacing w:line="600" w:lineRule="auto"/>
        <w:ind w:firstLine="720"/>
        <w:contextualSpacing/>
        <w:jc w:val="both"/>
        <w:rPr>
          <w:rFonts w:eastAsia="Times New Roman"/>
          <w:szCs w:val="24"/>
        </w:rPr>
      </w:pPr>
      <w:r>
        <w:rPr>
          <w:rFonts w:eastAsia="Times New Roman"/>
          <w:b/>
          <w:szCs w:val="24"/>
        </w:rPr>
        <w:t>ΕΛΕΝΑ ΚΟΥΝΤΟΥΡΑ (Υπουργός Τουρισμού):</w:t>
      </w:r>
      <w:r>
        <w:rPr>
          <w:rFonts w:eastAsia="Times New Roman"/>
          <w:szCs w:val="24"/>
        </w:rPr>
        <w:t xml:space="preserve"> </w:t>
      </w:r>
      <w:r w:rsidRPr="005869EF">
        <w:rPr>
          <w:rFonts w:eastAsia="Times New Roman"/>
          <w:szCs w:val="24"/>
        </w:rPr>
        <w:t xml:space="preserve">Δυστυχώς δεν ήταν δική </w:t>
      </w:r>
      <w:r>
        <w:rPr>
          <w:rFonts w:eastAsia="Times New Roman"/>
          <w:szCs w:val="24"/>
        </w:rPr>
        <w:t>μ</w:t>
      </w:r>
      <w:r w:rsidRPr="005869EF">
        <w:rPr>
          <w:rFonts w:eastAsia="Times New Roman"/>
          <w:szCs w:val="24"/>
        </w:rPr>
        <w:t>ου</w:t>
      </w:r>
      <w:r>
        <w:rPr>
          <w:rFonts w:eastAsia="Times New Roman"/>
          <w:szCs w:val="24"/>
        </w:rPr>
        <w:t xml:space="preserve"> η</w:t>
      </w:r>
      <w:r w:rsidRPr="005869EF">
        <w:rPr>
          <w:rFonts w:eastAsia="Times New Roman"/>
          <w:szCs w:val="24"/>
        </w:rPr>
        <w:t xml:space="preserve"> αρμοδιότητα</w:t>
      </w:r>
      <w:r>
        <w:rPr>
          <w:rFonts w:eastAsia="Times New Roman"/>
          <w:szCs w:val="24"/>
        </w:rPr>
        <w:t>.</w:t>
      </w:r>
      <w:r w:rsidRPr="005869EF">
        <w:rPr>
          <w:rFonts w:eastAsia="Times New Roman"/>
          <w:szCs w:val="24"/>
        </w:rPr>
        <w:t xml:space="preserve"> </w:t>
      </w:r>
      <w:r>
        <w:rPr>
          <w:rFonts w:eastAsia="Times New Roman"/>
          <w:szCs w:val="24"/>
        </w:rPr>
        <w:t xml:space="preserve">Καθυστέρησε. </w:t>
      </w:r>
    </w:p>
    <w:p w14:paraId="09A3F569" w14:textId="77777777" w:rsidR="00D269F7" w:rsidRDefault="006C352B">
      <w:pPr>
        <w:spacing w:line="600" w:lineRule="auto"/>
        <w:ind w:firstLine="720"/>
        <w:contextualSpacing/>
        <w:jc w:val="both"/>
        <w:rPr>
          <w:rFonts w:eastAsia="Times New Roman"/>
          <w:szCs w:val="24"/>
        </w:rPr>
      </w:pPr>
      <w:r w:rsidRPr="005869EF">
        <w:rPr>
          <w:rFonts w:eastAsia="Times New Roman"/>
          <w:szCs w:val="24"/>
        </w:rPr>
        <w:t>Έρχεται λοιπό</w:t>
      </w:r>
      <w:r w:rsidRPr="005869EF">
        <w:rPr>
          <w:rFonts w:eastAsia="Times New Roman"/>
          <w:szCs w:val="24"/>
        </w:rPr>
        <w:t>ν</w:t>
      </w:r>
      <w:r>
        <w:rPr>
          <w:rFonts w:eastAsia="Times New Roman"/>
          <w:szCs w:val="24"/>
        </w:rPr>
        <w:t>,</w:t>
      </w:r>
      <w:r w:rsidRPr="005869EF">
        <w:rPr>
          <w:rFonts w:eastAsia="Times New Roman"/>
          <w:szCs w:val="24"/>
        </w:rPr>
        <w:t xml:space="preserve"> και προβλέπει τη χορήγηση της προσωπικής διαφοράς</w:t>
      </w:r>
      <w:r>
        <w:rPr>
          <w:rFonts w:eastAsia="Times New Roman"/>
          <w:szCs w:val="24"/>
        </w:rPr>
        <w:t xml:space="preserve">, για </w:t>
      </w:r>
      <w:r w:rsidRPr="005869EF">
        <w:rPr>
          <w:rFonts w:eastAsia="Times New Roman"/>
          <w:szCs w:val="24"/>
        </w:rPr>
        <w:t>την οποία καταφέραμε ως Υπουργείο Τουρισμού μετά από τρία χρόνια να βρούμε τα κονδύλια</w:t>
      </w:r>
      <w:r>
        <w:rPr>
          <w:rFonts w:eastAsia="Times New Roman"/>
          <w:szCs w:val="24"/>
        </w:rPr>
        <w:t xml:space="preserve">, μαζί με τον κ. </w:t>
      </w:r>
      <w:proofErr w:type="spellStart"/>
      <w:r w:rsidRPr="005869EF">
        <w:rPr>
          <w:rFonts w:eastAsia="Times New Roman"/>
          <w:szCs w:val="24"/>
        </w:rPr>
        <w:t>Τσακαλώτο</w:t>
      </w:r>
      <w:proofErr w:type="spellEnd"/>
      <w:r w:rsidRPr="005869EF">
        <w:rPr>
          <w:rFonts w:eastAsia="Times New Roman"/>
          <w:szCs w:val="24"/>
        </w:rPr>
        <w:t xml:space="preserve"> και τον </w:t>
      </w:r>
      <w:r>
        <w:rPr>
          <w:rFonts w:eastAsia="Times New Roman"/>
          <w:szCs w:val="24"/>
        </w:rPr>
        <w:t>κ.</w:t>
      </w:r>
      <w:r w:rsidRPr="005869EF">
        <w:rPr>
          <w:rFonts w:eastAsia="Times New Roman"/>
          <w:szCs w:val="24"/>
        </w:rPr>
        <w:t xml:space="preserve"> </w:t>
      </w:r>
      <w:proofErr w:type="spellStart"/>
      <w:r w:rsidRPr="005869EF">
        <w:rPr>
          <w:rFonts w:eastAsia="Times New Roman"/>
          <w:szCs w:val="24"/>
        </w:rPr>
        <w:t>Χουλιαράκη</w:t>
      </w:r>
      <w:proofErr w:type="spellEnd"/>
      <w:r>
        <w:rPr>
          <w:rFonts w:eastAsia="Times New Roman"/>
          <w:szCs w:val="24"/>
        </w:rPr>
        <w:t>,</w:t>
      </w:r>
      <w:r w:rsidRPr="005869EF">
        <w:rPr>
          <w:rFonts w:eastAsia="Times New Roman"/>
          <w:szCs w:val="24"/>
        </w:rPr>
        <w:t xml:space="preserve"> για να μπορέσουμε να άρουμε αυτή την αδικία</w:t>
      </w:r>
      <w:r>
        <w:rPr>
          <w:rFonts w:eastAsia="Times New Roman"/>
          <w:szCs w:val="24"/>
        </w:rPr>
        <w:t>.</w:t>
      </w:r>
      <w:r w:rsidRPr="005869EF">
        <w:rPr>
          <w:rFonts w:eastAsia="Times New Roman"/>
          <w:szCs w:val="24"/>
        </w:rPr>
        <w:t xml:space="preserve"> </w:t>
      </w:r>
    </w:p>
    <w:p w14:paraId="09A3F56A" w14:textId="77777777" w:rsidR="00D269F7" w:rsidRDefault="006C352B">
      <w:pPr>
        <w:spacing w:line="600" w:lineRule="auto"/>
        <w:ind w:firstLine="720"/>
        <w:contextualSpacing/>
        <w:jc w:val="both"/>
        <w:rPr>
          <w:rFonts w:eastAsia="Times New Roman"/>
          <w:szCs w:val="24"/>
        </w:rPr>
      </w:pPr>
      <w:r w:rsidRPr="005869EF">
        <w:rPr>
          <w:rFonts w:eastAsia="Times New Roman"/>
          <w:szCs w:val="24"/>
        </w:rPr>
        <w:t>Έρχεται</w:t>
      </w:r>
      <w:r>
        <w:rPr>
          <w:rFonts w:eastAsia="Times New Roman"/>
          <w:szCs w:val="24"/>
        </w:rPr>
        <w:t>,</w:t>
      </w:r>
      <w:r w:rsidRPr="005869EF">
        <w:rPr>
          <w:rFonts w:eastAsia="Times New Roman"/>
          <w:szCs w:val="24"/>
        </w:rPr>
        <w:t xml:space="preserve"> </w:t>
      </w:r>
      <w:r>
        <w:rPr>
          <w:rFonts w:eastAsia="Times New Roman"/>
          <w:szCs w:val="24"/>
        </w:rPr>
        <w:t>επίσης,</w:t>
      </w:r>
      <w:r w:rsidRPr="005869EF">
        <w:rPr>
          <w:rFonts w:eastAsia="Times New Roman"/>
          <w:szCs w:val="24"/>
        </w:rPr>
        <w:t xml:space="preserve"> να ρυθμίσει μία παράταση στα χιονοδρομικά</w:t>
      </w:r>
      <w:r>
        <w:rPr>
          <w:rFonts w:eastAsia="Times New Roman"/>
          <w:szCs w:val="24"/>
        </w:rPr>
        <w:t>, λ</w:t>
      </w:r>
      <w:r w:rsidRPr="005869EF">
        <w:rPr>
          <w:rFonts w:eastAsia="Times New Roman"/>
          <w:szCs w:val="24"/>
        </w:rPr>
        <w:t>όγω προβλημάτων που δεν αφορούν τα χιονοδρομικά ούτε την Κυβέρνηση</w:t>
      </w:r>
      <w:r>
        <w:rPr>
          <w:rFonts w:eastAsia="Times New Roman"/>
          <w:szCs w:val="24"/>
        </w:rPr>
        <w:t>,</w:t>
      </w:r>
      <w:r w:rsidRPr="005869EF">
        <w:rPr>
          <w:rFonts w:eastAsia="Times New Roman"/>
          <w:szCs w:val="24"/>
        </w:rPr>
        <w:t xml:space="preserve"> γιατί τότε που δημιουργήθηκαν</w:t>
      </w:r>
      <w:r>
        <w:rPr>
          <w:rFonts w:eastAsia="Times New Roman"/>
          <w:szCs w:val="24"/>
        </w:rPr>
        <w:t>,</w:t>
      </w:r>
      <w:r w:rsidRPr="005869EF">
        <w:rPr>
          <w:rFonts w:eastAsia="Times New Roman"/>
          <w:szCs w:val="24"/>
        </w:rPr>
        <w:t xml:space="preserve"> που ιδρύθηκαν</w:t>
      </w:r>
      <w:r>
        <w:rPr>
          <w:rFonts w:eastAsia="Times New Roman"/>
          <w:szCs w:val="24"/>
        </w:rPr>
        <w:t>,</w:t>
      </w:r>
      <w:r w:rsidRPr="005869EF">
        <w:rPr>
          <w:rFonts w:eastAsia="Times New Roman"/>
          <w:szCs w:val="24"/>
        </w:rPr>
        <w:t xml:space="preserve"> λειτούργησαν νόμιμα με κάποιες άλλες προϋποθέσεις</w:t>
      </w:r>
      <w:r>
        <w:rPr>
          <w:rFonts w:eastAsia="Times New Roman"/>
          <w:szCs w:val="24"/>
        </w:rPr>
        <w:t>.</w:t>
      </w:r>
      <w:r w:rsidRPr="005869EF">
        <w:rPr>
          <w:rFonts w:eastAsia="Times New Roman"/>
          <w:szCs w:val="24"/>
        </w:rPr>
        <w:t xml:space="preserve"> Δυστυχώς η προχειρότητα πάλι </w:t>
      </w:r>
      <w:r>
        <w:rPr>
          <w:rFonts w:eastAsia="Times New Roman"/>
          <w:szCs w:val="24"/>
        </w:rPr>
        <w:t xml:space="preserve">-και με </w:t>
      </w:r>
      <w:r>
        <w:rPr>
          <w:rFonts w:eastAsia="Times New Roman"/>
          <w:szCs w:val="24"/>
        </w:rPr>
        <w:t>αναγκάζετε</w:t>
      </w:r>
      <w:r w:rsidRPr="005869EF">
        <w:rPr>
          <w:rFonts w:eastAsia="Times New Roman"/>
          <w:szCs w:val="24"/>
        </w:rPr>
        <w:t xml:space="preserve"> να κάνω αντιπολίτευση</w:t>
      </w:r>
      <w:r>
        <w:rPr>
          <w:rFonts w:eastAsia="Times New Roman"/>
          <w:szCs w:val="24"/>
        </w:rPr>
        <w:t>,</w:t>
      </w:r>
      <w:r w:rsidRPr="005869EF">
        <w:rPr>
          <w:rFonts w:eastAsia="Times New Roman"/>
          <w:szCs w:val="24"/>
        </w:rPr>
        <w:t xml:space="preserve"> που δεν θέλω</w:t>
      </w:r>
      <w:r>
        <w:rPr>
          <w:rFonts w:eastAsia="Times New Roman"/>
          <w:szCs w:val="24"/>
        </w:rPr>
        <w:t>- των προηγούμενων</w:t>
      </w:r>
      <w:r w:rsidRPr="005869EF">
        <w:rPr>
          <w:rFonts w:eastAsia="Times New Roman"/>
          <w:szCs w:val="24"/>
        </w:rPr>
        <w:t xml:space="preserve"> κυβερνήσε</w:t>
      </w:r>
      <w:r>
        <w:rPr>
          <w:rFonts w:eastAsia="Times New Roman"/>
          <w:szCs w:val="24"/>
        </w:rPr>
        <w:t>ω</w:t>
      </w:r>
      <w:r w:rsidRPr="005869EF">
        <w:rPr>
          <w:rFonts w:eastAsia="Times New Roman"/>
          <w:szCs w:val="24"/>
        </w:rPr>
        <w:t>ν τους είχαν σε μία ομηρία παρατάσεων</w:t>
      </w:r>
      <w:r>
        <w:rPr>
          <w:rFonts w:eastAsia="Times New Roman"/>
          <w:szCs w:val="24"/>
        </w:rPr>
        <w:t>,</w:t>
      </w:r>
      <w:r w:rsidRPr="005869EF">
        <w:rPr>
          <w:rFonts w:eastAsia="Times New Roman"/>
          <w:szCs w:val="24"/>
        </w:rPr>
        <w:t xml:space="preserve"> χωρίς να τους δίνουν τη δυνατότητα να βγάλουν ειδικό σήμα λειτουργίας</w:t>
      </w:r>
      <w:r>
        <w:rPr>
          <w:rFonts w:eastAsia="Times New Roman"/>
          <w:szCs w:val="24"/>
        </w:rPr>
        <w:t>.</w:t>
      </w:r>
      <w:r w:rsidRPr="005869EF">
        <w:rPr>
          <w:rFonts w:eastAsia="Times New Roman"/>
          <w:szCs w:val="24"/>
        </w:rPr>
        <w:t xml:space="preserve"> Και είναι τόσα πολλά τα προβλήματα</w:t>
      </w:r>
      <w:r>
        <w:rPr>
          <w:rFonts w:eastAsia="Times New Roman"/>
          <w:szCs w:val="24"/>
        </w:rPr>
        <w:t>,</w:t>
      </w:r>
      <w:r w:rsidRPr="005869EF">
        <w:rPr>
          <w:rFonts w:eastAsia="Times New Roman"/>
          <w:szCs w:val="24"/>
        </w:rPr>
        <w:t xml:space="preserve"> που είναι αξεπέραστα</w:t>
      </w:r>
      <w:r>
        <w:rPr>
          <w:rFonts w:eastAsia="Times New Roman"/>
          <w:szCs w:val="24"/>
        </w:rPr>
        <w:t>.</w:t>
      </w:r>
      <w:r w:rsidRPr="005869EF">
        <w:rPr>
          <w:rFonts w:eastAsia="Times New Roman"/>
          <w:szCs w:val="24"/>
        </w:rPr>
        <w:t xml:space="preserve"> </w:t>
      </w:r>
    </w:p>
    <w:p w14:paraId="09A3F56B" w14:textId="77777777" w:rsidR="00D269F7" w:rsidRDefault="006C352B">
      <w:pPr>
        <w:spacing w:line="600" w:lineRule="auto"/>
        <w:ind w:firstLine="720"/>
        <w:contextualSpacing/>
        <w:jc w:val="both"/>
        <w:rPr>
          <w:rFonts w:eastAsia="Times New Roman"/>
          <w:szCs w:val="24"/>
        </w:rPr>
      </w:pPr>
      <w:r>
        <w:rPr>
          <w:rFonts w:eastAsia="Times New Roman"/>
          <w:szCs w:val="24"/>
        </w:rPr>
        <w:t>Παίρνουν, λ</w:t>
      </w:r>
      <w:r w:rsidRPr="005869EF">
        <w:rPr>
          <w:rFonts w:eastAsia="Times New Roman"/>
          <w:szCs w:val="24"/>
        </w:rPr>
        <w:t>ο</w:t>
      </w:r>
      <w:r w:rsidRPr="005869EF">
        <w:rPr>
          <w:rFonts w:eastAsia="Times New Roman"/>
          <w:szCs w:val="24"/>
        </w:rPr>
        <w:t>ιπόν</w:t>
      </w:r>
      <w:r>
        <w:rPr>
          <w:rFonts w:eastAsia="Times New Roman"/>
          <w:szCs w:val="24"/>
        </w:rPr>
        <w:t>,</w:t>
      </w:r>
      <w:r w:rsidRPr="005869EF">
        <w:rPr>
          <w:rFonts w:eastAsia="Times New Roman"/>
          <w:szCs w:val="24"/>
        </w:rPr>
        <w:t xml:space="preserve"> παράταση γιατί</w:t>
      </w:r>
      <w:r>
        <w:rPr>
          <w:rFonts w:eastAsia="Times New Roman"/>
          <w:szCs w:val="24"/>
        </w:rPr>
        <w:t>;</w:t>
      </w:r>
      <w:r w:rsidRPr="005869EF">
        <w:rPr>
          <w:rFonts w:eastAsia="Times New Roman"/>
          <w:szCs w:val="24"/>
        </w:rPr>
        <w:t xml:space="preserve"> Τα χιονοδρομικά σήμερα έχουν τις προϋποθέσεις</w:t>
      </w:r>
      <w:r>
        <w:rPr>
          <w:rFonts w:eastAsia="Times New Roman"/>
          <w:szCs w:val="24"/>
        </w:rPr>
        <w:t>,</w:t>
      </w:r>
      <w:r w:rsidRPr="005869EF">
        <w:rPr>
          <w:rFonts w:eastAsia="Times New Roman"/>
          <w:szCs w:val="24"/>
        </w:rPr>
        <w:t xml:space="preserve"> δεν έχουν </w:t>
      </w:r>
      <w:r>
        <w:rPr>
          <w:rFonts w:eastAsia="Times New Roman"/>
          <w:szCs w:val="24"/>
        </w:rPr>
        <w:t>όμως</w:t>
      </w:r>
      <w:r w:rsidRPr="005869EF">
        <w:rPr>
          <w:rFonts w:eastAsia="Times New Roman"/>
          <w:szCs w:val="24"/>
        </w:rPr>
        <w:t xml:space="preserve"> παραλάβει τα τυπικά χαρτιά και θα πρέπει να σφραγιστούν</w:t>
      </w:r>
      <w:r>
        <w:rPr>
          <w:rFonts w:eastAsia="Times New Roman"/>
          <w:szCs w:val="24"/>
        </w:rPr>
        <w:t>.</w:t>
      </w:r>
      <w:r w:rsidRPr="005869EF">
        <w:rPr>
          <w:rFonts w:eastAsia="Times New Roman"/>
          <w:szCs w:val="24"/>
        </w:rPr>
        <w:t xml:space="preserve"> </w:t>
      </w:r>
      <w:r>
        <w:rPr>
          <w:rFonts w:eastAsia="Times New Roman"/>
          <w:szCs w:val="24"/>
        </w:rPr>
        <w:t>Θέλετε</w:t>
      </w:r>
      <w:r w:rsidRPr="005869EF">
        <w:rPr>
          <w:rFonts w:eastAsia="Times New Roman"/>
          <w:szCs w:val="24"/>
        </w:rPr>
        <w:t xml:space="preserve"> στη χειμερινή περίοδο για κάτι τυπικό </w:t>
      </w:r>
      <w:r>
        <w:rPr>
          <w:rFonts w:eastAsia="Times New Roman"/>
          <w:szCs w:val="24"/>
        </w:rPr>
        <w:t>να σφραγιστεί; Όχι.</w:t>
      </w:r>
      <w:r w:rsidRPr="005869EF">
        <w:rPr>
          <w:rFonts w:eastAsia="Times New Roman"/>
          <w:szCs w:val="24"/>
        </w:rPr>
        <w:t xml:space="preserve"> </w:t>
      </w:r>
      <w:r>
        <w:rPr>
          <w:rFonts w:eastAsia="Times New Roman"/>
          <w:szCs w:val="24"/>
        </w:rPr>
        <w:t xml:space="preserve">Έρχεται, λοιπόν, </w:t>
      </w:r>
      <w:r w:rsidRPr="005869EF">
        <w:rPr>
          <w:rFonts w:eastAsia="Times New Roman"/>
          <w:szCs w:val="24"/>
        </w:rPr>
        <w:t>μία παράταση</w:t>
      </w:r>
      <w:r>
        <w:rPr>
          <w:rFonts w:eastAsia="Times New Roman"/>
          <w:szCs w:val="24"/>
        </w:rPr>
        <w:t>.</w:t>
      </w:r>
    </w:p>
    <w:p w14:paraId="09A3F56C"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Ούτε αυτό μπορούσε να προβλεφθεί;</w:t>
      </w:r>
    </w:p>
    <w:p w14:paraId="09A3F56D" w14:textId="77777777" w:rsidR="00D269F7" w:rsidRDefault="006C352B">
      <w:pPr>
        <w:spacing w:line="600" w:lineRule="auto"/>
        <w:ind w:firstLine="720"/>
        <w:contextualSpacing/>
        <w:jc w:val="both"/>
        <w:rPr>
          <w:rFonts w:eastAsia="Times New Roman"/>
          <w:szCs w:val="24"/>
        </w:rPr>
      </w:pPr>
      <w:r>
        <w:rPr>
          <w:rFonts w:eastAsia="Times New Roman"/>
          <w:b/>
          <w:szCs w:val="24"/>
        </w:rPr>
        <w:t>ΕΛΕΝΑ ΚΟΥΝΤΟΥΡΑ (Υπουργός Τουρισμού):</w:t>
      </w:r>
      <w:r>
        <w:rPr>
          <w:rFonts w:eastAsia="Times New Roman"/>
          <w:szCs w:val="24"/>
        </w:rPr>
        <w:t xml:space="preserve"> </w:t>
      </w:r>
      <w:r w:rsidRPr="005869EF">
        <w:rPr>
          <w:rFonts w:eastAsia="Times New Roman"/>
          <w:szCs w:val="24"/>
        </w:rPr>
        <w:t>Δεν είναι δική μου ευθύνη</w:t>
      </w:r>
      <w:r>
        <w:rPr>
          <w:rFonts w:eastAsia="Times New Roman"/>
          <w:szCs w:val="24"/>
        </w:rPr>
        <w:t>.</w:t>
      </w:r>
      <w:r w:rsidRPr="005869EF">
        <w:rPr>
          <w:rFonts w:eastAsia="Times New Roman"/>
          <w:szCs w:val="24"/>
        </w:rPr>
        <w:t xml:space="preserve"> Από </w:t>
      </w:r>
      <w:r>
        <w:rPr>
          <w:rFonts w:eastAsia="Times New Roman"/>
          <w:szCs w:val="24"/>
        </w:rPr>
        <w:t>ε</w:t>
      </w:r>
      <w:r w:rsidRPr="005869EF">
        <w:rPr>
          <w:rFonts w:eastAsia="Times New Roman"/>
          <w:szCs w:val="24"/>
        </w:rPr>
        <w:t>κεί και πέρα</w:t>
      </w:r>
      <w:r>
        <w:rPr>
          <w:rFonts w:eastAsia="Times New Roman"/>
          <w:szCs w:val="24"/>
        </w:rPr>
        <w:t>,</w:t>
      </w:r>
      <w:r w:rsidRPr="005869EF">
        <w:rPr>
          <w:rFonts w:eastAsia="Times New Roman"/>
          <w:szCs w:val="24"/>
        </w:rPr>
        <w:t xml:space="preserve"> τα υπόλοιπα είναι τυπικά</w:t>
      </w:r>
      <w:r>
        <w:rPr>
          <w:rFonts w:eastAsia="Times New Roman"/>
          <w:szCs w:val="24"/>
        </w:rPr>
        <w:t>.</w:t>
      </w:r>
      <w:r w:rsidRPr="005869EF">
        <w:rPr>
          <w:rFonts w:eastAsia="Times New Roman"/>
          <w:szCs w:val="24"/>
        </w:rPr>
        <w:t xml:space="preserve"> Δηλαδή </w:t>
      </w:r>
      <w:r>
        <w:rPr>
          <w:rFonts w:eastAsia="Times New Roman"/>
          <w:szCs w:val="24"/>
        </w:rPr>
        <w:t>ήταν τυπικά τα</w:t>
      </w:r>
      <w:r w:rsidRPr="005869EF">
        <w:rPr>
          <w:rFonts w:eastAsia="Times New Roman"/>
          <w:szCs w:val="24"/>
        </w:rPr>
        <w:t xml:space="preserve"> οποί</w:t>
      </w:r>
      <w:r>
        <w:rPr>
          <w:rFonts w:eastAsia="Times New Roman"/>
          <w:szCs w:val="24"/>
        </w:rPr>
        <w:t>α,</w:t>
      </w:r>
      <w:r w:rsidRPr="005869EF">
        <w:rPr>
          <w:rFonts w:eastAsia="Times New Roman"/>
          <w:szCs w:val="24"/>
        </w:rPr>
        <w:t xml:space="preserve"> εφόσον ήρθαν αυτές οι δύο τροπολογίες</w:t>
      </w:r>
      <w:r>
        <w:rPr>
          <w:rFonts w:eastAsia="Times New Roman"/>
          <w:szCs w:val="24"/>
        </w:rPr>
        <w:t>, μ</w:t>
      </w:r>
      <w:r w:rsidRPr="005869EF">
        <w:rPr>
          <w:rFonts w:eastAsia="Times New Roman"/>
          <w:szCs w:val="24"/>
        </w:rPr>
        <w:t>πήκαν και τα άλλα για το Υπουργείο Τουρισμο</w:t>
      </w:r>
      <w:r w:rsidRPr="005869EF">
        <w:rPr>
          <w:rFonts w:eastAsia="Times New Roman"/>
          <w:szCs w:val="24"/>
        </w:rPr>
        <w:t>ύ</w:t>
      </w:r>
      <w:r>
        <w:rPr>
          <w:rFonts w:eastAsia="Times New Roman"/>
          <w:szCs w:val="24"/>
        </w:rPr>
        <w:t>,</w:t>
      </w:r>
      <w:r w:rsidRPr="005869EF">
        <w:rPr>
          <w:rFonts w:eastAsia="Times New Roman"/>
          <w:szCs w:val="24"/>
        </w:rPr>
        <w:t xml:space="preserve"> για τον τμηματάρχη</w:t>
      </w:r>
      <w:r>
        <w:rPr>
          <w:rFonts w:eastAsia="Times New Roman"/>
          <w:szCs w:val="24"/>
        </w:rPr>
        <w:t>,</w:t>
      </w:r>
      <w:r w:rsidRPr="005869EF">
        <w:rPr>
          <w:rFonts w:eastAsia="Times New Roman"/>
          <w:szCs w:val="24"/>
        </w:rPr>
        <w:t xml:space="preserve"> για την υποστήριξη του ΕΟΤ </w:t>
      </w:r>
      <w:r w:rsidRPr="005869EF">
        <w:rPr>
          <w:rFonts w:eastAsia="Times New Roman"/>
          <w:szCs w:val="24"/>
        </w:rPr>
        <w:t>κ</w:t>
      </w:r>
      <w:r>
        <w:rPr>
          <w:rFonts w:eastAsia="Times New Roman"/>
          <w:szCs w:val="24"/>
        </w:rPr>
        <w:t>.</w:t>
      </w:r>
      <w:r w:rsidRPr="005869EF">
        <w:rPr>
          <w:rFonts w:eastAsia="Times New Roman"/>
          <w:szCs w:val="24"/>
        </w:rPr>
        <w:t>λπ</w:t>
      </w:r>
      <w:r>
        <w:rPr>
          <w:rFonts w:eastAsia="Times New Roman"/>
          <w:szCs w:val="24"/>
        </w:rPr>
        <w:t>.</w:t>
      </w:r>
      <w:r>
        <w:rPr>
          <w:rFonts w:eastAsia="Times New Roman"/>
          <w:szCs w:val="24"/>
        </w:rPr>
        <w:t>.</w:t>
      </w:r>
    </w:p>
    <w:p w14:paraId="09A3F56E" w14:textId="77777777" w:rsidR="00D269F7" w:rsidRDefault="006C352B">
      <w:pPr>
        <w:spacing w:line="600" w:lineRule="auto"/>
        <w:ind w:firstLine="720"/>
        <w:contextualSpacing/>
        <w:jc w:val="both"/>
        <w:rPr>
          <w:rFonts w:eastAsia="Times New Roman"/>
          <w:szCs w:val="24"/>
        </w:rPr>
      </w:pPr>
      <w:r>
        <w:rPr>
          <w:rFonts w:eastAsia="Times New Roman"/>
          <w:szCs w:val="24"/>
        </w:rPr>
        <w:t xml:space="preserve">Λυπάμαι, </w:t>
      </w:r>
      <w:r w:rsidRPr="005869EF">
        <w:rPr>
          <w:rFonts w:eastAsia="Times New Roman"/>
          <w:szCs w:val="24"/>
        </w:rPr>
        <w:t>αλλά πάντα έρχονται τροπολογίες οι οποίες είναι ουσιαστικές</w:t>
      </w:r>
      <w:r>
        <w:rPr>
          <w:rFonts w:eastAsia="Times New Roman"/>
          <w:szCs w:val="24"/>
        </w:rPr>
        <w:t>,</w:t>
      </w:r>
      <w:r w:rsidRPr="005869EF">
        <w:rPr>
          <w:rFonts w:eastAsia="Times New Roman"/>
          <w:szCs w:val="24"/>
        </w:rPr>
        <w:t xml:space="preserve"> για να μπορέσει να υπάρξει σωστή λειτουργία</w:t>
      </w:r>
      <w:r>
        <w:rPr>
          <w:rFonts w:eastAsia="Times New Roman"/>
          <w:szCs w:val="24"/>
        </w:rPr>
        <w:t>.</w:t>
      </w:r>
    </w:p>
    <w:p w14:paraId="09A3F56F" w14:textId="77777777" w:rsidR="00D269F7" w:rsidRDefault="006C352B">
      <w:pPr>
        <w:spacing w:line="600" w:lineRule="auto"/>
        <w:ind w:firstLine="720"/>
        <w:contextualSpacing/>
        <w:jc w:val="both"/>
        <w:rPr>
          <w:rFonts w:eastAsia="Times New Roman"/>
          <w:szCs w:val="24"/>
        </w:rPr>
      </w:pPr>
      <w:r w:rsidRPr="005869EF">
        <w:rPr>
          <w:rFonts w:eastAsia="Times New Roman"/>
          <w:szCs w:val="24"/>
        </w:rPr>
        <w:t>Ευχαριστώ</w:t>
      </w:r>
      <w:r>
        <w:rPr>
          <w:rFonts w:eastAsia="Times New Roman"/>
          <w:szCs w:val="24"/>
        </w:rPr>
        <w:t>.</w:t>
      </w:r>
    </w:p>
    <w:p w14:paraId="09A3F570" w14:textId="77777777" w:rsidR="00D269F7" w:rsidRDefault="006C352B">
      <w:pPr>
        <w:spacing w:line="600" w:lineRule="auto"/>
        <w:ind w:firstLine="720"/>
        <w:contextualSpacing/>
        <w:jc w:val="both"/>
        <w:rPr>
          <w:rFonts w:eastAsia="Times New Roman"/>
          <w:szCs w:val="24"/>
        </w:rPr>
      </w:pPr>
      <w:r w:rsidRPr="004D421F">
        <w:rPr>
          <w:rFonts w:eastAsia="Times New Roman"/>
          <w:b/>
          <w:szCs w:val="24"/>
        </w:rPr>
        <w:t>ΠΡΟΕΔΡΕΥΟΥΣΑ (Αναστασία Χριστοδουλοπούλου):</w:t>
      </w:r>
      <w:r>
        <w:rPr>
          <w:rFonts w:eastAsia="Times New Roman"/>
          <w:szCs w:val="24"/>
        </w:rPr>
        <w:t xml:space="preserve"> Θα δώσω τον λόγο και σ</w:t>
      </w:r>
      <w:r w:rsidRPr="005869EF">
        <w:rPr>
          <w:rFonts w:eastAsia="Times New Roman"/>
          <w:szCs w:val="24"/>
        </w:rPr>
        <w:t xml:space="preserve">τον </w:t>
      </w:r>
      <w:r>
        <w:rPr>
          <w:rFonts w:eastAsia="Times New Roman"/>
          <w:szCs w:val="24"/>
        </w:rPr>
        <w:t>κ.</w:t>
      </w:r>
      <w:r w:rsidRPr="005869EF">
        <w:rPr>
          <w:rFonts w:eastAsia="Times New Roman"/>
          <w:szCs w:val="24"/>
        </w:rPr>
        <w:t xml:space="preserve"> </w:t>
      </w:r>
      <w:r>
        <w:rPr>
          <w:rFonts w:eastAsia="Times New Roman"/>
          <w:szCs w:val="24"/>
        </w:rPr>
        <w:t>Συντυχάκη, αν θέλει</w:t>
      </w:r>
      <w:r w:rsidRPr="005869EF">
        <w:rPr>
          <w:rFonts w:eastAsia="Times New Roman"/>
          <w:szCs w:val="24"/>
        </w:rPr>
        <w:t xml:space="preserve"> τώρα</w:t>
      </w:r>
      <w:r>
        <w:rPr>
          <w:rFonts w:eastAsia="Times New Roman"/>
          <w:szCs w:val="24"/>
        </w:rPr>
        <w:t>,</w:t>
      </w:r>
      <w:r w:rsidRPr="005869EF">
        <w:rPr>
          <w:rFonts w:eastAsia="Times New Roman"/>
          <w:szCs w:val="24"/>
        </w:rPr>
        <w:t xml:space="preserve"> και στον </w:t>
      </w:r>
      <w:r>
        <w:rPr>
          <w:rFonts w:eastAsia="Times New Roman"/>
          <w:szCs w:val="24"/>
        </w:rPr>
        <w:t>κ.</w:t>
      </w:r>
      <w:r w:rsidRPr="005869EF">
        <w:rPr>
          <w:rFonts w:eastAsia="Times New Roman"/>
          <w:szCs w:val="24"/>
        </w:rPr>
        <w:t xml:space="preserve"> Ηλιόπουλο</w:t>
      </w:r>
      <w:r>
        <w:rPr>
          <w:rFonts w:eastAsia="Times New Roman"/>
          <w:szCs w:val="24"/>
        </w:rPr>
        <w:t>,</w:t>
      </w:r>
      <w:r w:rsidRPr="005869EF">
        <w:rPr>
          <w:rFonts w:eastAsia="Times New Roman"/>
          <w:szCs w:val="24"/>
        </w:rPr>
        <w:t xml:space="preserve"> για να κλείσουμε με ειρήνη</w:t>
      </w:r>
      <w:r>
        <w:rPr>
          <w:rFonts w:eastAsia="Times New Roman"/>
          <w:szCs w:val="24"/>
        </w:rPr>
        <w:t>.</w:t>
      </w:r>
    </w:p>
    <w:p w14:paraId="09A3F571"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ΕΜΜΑΝΟΥΗΛ ΣΥΝΤΥΧΑΚΗΣ: </w:t>
      </w:r>
      <w:r w:rsidRPr="005869EF">
        <w:rPr>
          <w:rFonts w:eastAsia="Times New Roman"/>
          <w:szCs w:val="24"/>
        </w:rPr>
        <w:t xml:space="preserve">Σε σχέση με την τροπολογία που κατατέθηκε </w:t>
      </w:r>
      <w:r>
        <w:rPr>
          <w:rFonts w:eastAsia="Times New Roman"/>
          <w:szCs w:val="24"/>
        </w:rPr>
        <w:t>τ</w:t>
      </w:r>
      <w:r w:rsidRPr="005869EF">
        <w:rPr>
          <w:rFonts w:eastAsia="Times New Roman"/>
          <w:szCs w:val="24"/>
        </w:rPr>
        <w:t>η</w:t>
      </w:r>
      <w:r>
        <w:rPr>
          <w:rFonts w:eastAsia="Times New Roman"/>
          <w:szCs w:val="24"/>
        </w:rPr>
        <w:t>ν</w:t>
      </w:r>
      <w:r w:rsidRPr="005869EF">
        <w:rPr>
          <w:rFonts w:eastAsia="Times New Roman"/>
          <w:szCs w:val="24"/>
        </w:rPr>
        <w:t xml:space="preserve"> τελευταία στιγμή</w:t>
      </w:r>
      <w:r>
        <w:rPr>
          <w:rFonts w:eastAsia="Times New Roman"/>
          <w:szCs w:val="24"/>
        </w:rPr>
        <w:t>, προφανώς θα την καταψηφίσουμε, γ</w:t>
      </w:r>
      <w:r w:rsidRPr="005869EF">
        <w:rPr>
          <w:rFonts w:eastAsia="Times New Roman"/>
          <w:szCs w:val="24"/>
        </w:rPr>
        <w:t>ιατί δεν υπάρχει ο χρόνος για να μπούμε στη διαδικασία</w:t>
      </w:r>
      <w:r>
        <w:rPr>
          <w:rFonts w:eastAsia="Times New Roman"/>
          <w:szCs w:val="24"/>
        </w:rPr>
        <w:t>.</w:t>
      </w:r>
      <w:r w:rsidRPr="005869EF">
        <w:rPr>
          <w:rFonts w:eastAsia="Times New Roman"/>
          <w:szCs w:val="24"/>
        </w:rPr>
        <w:t xml:space="preserve"> Αντιλ</w:t>
      </w:r>
      <w:r w:rsidRPr="005869EF">
        <w:rPr>
          <w:rFonts w:eastAsia="Times New Roman"/>
          <w:szCs w:val="24"/>
        </w:rPr>
        <w:t>αμβάνομαι ότι κάποιες από</w:t>
      </w:r>
      <w:r>
        <w:rPr>
          <w:rFonts w:eastAsia="Times New Roman"/>
          <w:szCs w:val="24"/>
        </w:rPr>
        <w:t xml:space="preserve"> αυτές είναι και </w:t>
      </w:r>
      <w:r>
        <w:rPr>
          <w:rFonts w:eastAsia="Times New Roman"/>
          <w:szCs w:val="24"/>
        </w:rPr>
        <w:t>«</w:t>
      </w:r>
      <w:r>
        <w:rPr>
          <w:rFonts w:eastAsia="Times New Roman"/>
          <w:szCs w:val="24"/>
        </w:rPr>
        <w:t>λίγο φωτογραφικέ</w:t>
      </w:r>
      <w:r w:rsidRPr="005869EF">
        <w:rPr>
          <w:rFonts w:eastAsia="Times New Roman"/>
          <w:szCs w:val="24"/>
        </w:rPr>
        <w:t>ς</w:t>
      </w:r>
      <w:r>
        <w:rPr>
          <w:rFonts w:eastAsia="Times New Roman"/>
          <w:szCs w:val="24"/>
        </w:rPr>
        <w:t>»,</w:t>
      </w:r>
      <w:r w:rsidRPr="005869EF">
        <w:rPr>
          <w:rFonts w:eastAsia="Times New Roman"/>
          <w:szCs w:val="24"/>
        </w:rPr>
        <w:t xml:space="preserve"> για να μην πω </w:t>
      </w:r>
      <w:r>
        <w:rPr>
          <w:rFonts w:eastAsia="Times New Roman"/>
          <w:szCs w:val="24"/>
        </w:rPr>
        <w:t>«</w:t>
      </w:r>
      <w:r w:rsidRPr="005869EF">
        <w:rPr>
          <w:rFonts w:eastAsia="Times New Roman"/>
          <w:szCs w:val="24"/>
        </w:rPr>
        <w:t>πολύ φωτογραφικές</w:t>
      </w:r>
      <w:r>
        <w:rPr>
          <w:rFonts w:eastAsia="Times New Roman"/>
          <w:szCs w:val="24"/>
        </w:rPr>
        <w:t>»,</w:t>
      </w:r>
      <w:r w:rsidRPr="005869EF">
        <w:rPr>
          <w:rFonts w:eastAsia="Times New Roman"/>
          <w:szCs w:val="24"/>
        </w:rPr>
        <w:t xml:space="preserve"> εκτός από το θέμα της προσωπικής διαφοράς</w:t>
      </w:r>
      <w:r>
        <w:rPr>
          <w:rFonts w:eastAsia="Times New Roman"/>
          <w:szCs w:val="24"/>
        </w:rPr>
        <w:t>,</w:t>
      </w:r>
      <w:r w:rsidRPr="005869EF">
        <w:rPr>
          <w:rFonts w:eastAsia="Times New Roman"/>
          <w:szCs w:val="24"/>
        </w:rPr>
        <w:t xml:space="preserve"> που επιφυλασσόμ</w:t>
      </w:r>
      <w:r>
        <w:rPr>
          <w:rFonts w:eastAsia="Times New Roman"/>
          <w:szCs w:val="24"/>
        </w:rPr>
        <w:t>αστε να δούμε μέχρι τελευταία στιγμή τ</w:t>
      </w:r>
      <w:r w:rsidRPr="005869EF">
        <w:rPr>
          <w:rFonts w:eastAsia="Times New Roman"/>
          <w:szCs w:val="24"/>
        </w:rPr>
        <w:t>ι ακριβώς μπορούμε να κάνουμε</w:t>
      </w:r>
      <w:r>
        <w:rPr>
          <w:rFonts w:eastAsia="Times New Roman"/>
          <w:szCs w:val="24"/>
        </w:rPr>
        <w:t>.</w:t>
      </w:r>
      <w:r w:rsidRPr="005869EF">
        <w:rPr>
          <w:rFonts w:eastAsia="Times New Roman"/>
          <w:szCs w:val="24"/>
        </w:rPr>
        <w:t xml:space="preserve"> </w:t>
      </w:r>
    </w:p>
    <w:p w14:paraId="09A3F572" w14:textId="77777777" w:rsidR="00D269F7" w:rsidRDefault="006C352B">
      <w:pPr>
        <w:spacing w:line="600" w:lineRule="auto"/>
        <w:ind w:firstLine="720"/>
        <w:contextualSpacing/>
        <w:jc w:val="both"/>
        <w:rPr>
          <w:rFonts w:eastAsia="Times New Roman"/>
          <w:szCs w:val="24"/>
        </w:rPr>
      </w:pPr>
      <w:r>
        <w:rPr>
          <w:rFonts w:eastAsia="Times New Roman"/>
          <w:szCs w:val="24"/>
        </w:rPr>
        <w:t>Σ</w:t>
      </w:r>
      <w:r w:rsidRPr="005869EF">
        <w:rPr>
          <w:rFonts w:eastAsia="Times New Roman"/>
          <w:szCs w:val="24"/>
        </w:rPr>
        <w:t xml:space="preserve">ε όλα τα υπόλοιπα νομίζω ότι </w:t>
      </w:r>
      <w:r w:rsidRPr="005869EF">
        <w:rPr>
          <w:rFonts w:eastAsia="Times New Roman"/>
          <w:szCs w:val="24"/>
        </w:rPr>
        <w:t>δεν υπάρχει περιθώριο να τοποθετηθώ επί της ουσίας των τροπολογιών</w:t>
      </w:r>
      <w:r>
        <w:rPr>
          <w:rFonts w:eastAsia="Times New Roman"/>
          <w:szCs w:val="24"/>
        </w:rPr>
        <w:t>.</w:t>
      </w:r>
      <w:r w:rsidRPr="005869EF">
        <w:rPr>
          <w:rFonts w:eastAsia="Times New Roman"/>
          <w:szCs w:val="24"/>
        </w:rPr>
        <w:t xml:space="preserve"> Το μόνο που μπορώ να πω είναι ότι η Κυβέρνηση καταθέτει ορισμένες τροπολογίες που έχουν και λίγ</w:t>
      </w:r>
      <w:r>
        <w:rPr>
          <w:rFonts w:eastAsia="Times New Roman"/>
          <w:szCs w:val="24"/>
        </w:rPr>
        <w:t>ο προεκλογικό χαρακτήρα, όπως και αυτή</w:t>
      </w:r>
      <w:r w:rsidRPr="005869EF">
        <w:rPr>
          <w:rFonts w:eastAsia="Times New Roman"/>
          <w:szCs w:val="24"/>
        </w:rPr>
        <w:t xml:space="preserve"> με τις καθαρίστριες για την παράταση συμβάσεων εργασία</w:t>
      </w:r>
      <w:r w:rsidRPr="005869EF">
        <w:rPr>
          <w:rFonts w:eastAsia="Times New Roman"/>
          <w:szCs w:val="24"/>
        </w:rPr>
        <w:t>ς ιδιωτικού δ</w:t>
      </w:r>
      <w:r>
        <w:rPr>
          <w:rFonts w:eastAsia="Times New Roman"/>
          <w:szCs w:val="24"/>
        </w:rPr>
        <w:t xml:space="preserve">ικαίου αορίστου χρόνου, που πάει </w:t>
      </w:r>
      <w:r w:rsidRPr="005869EF">
        <w:rPr>
          <w:rFonts w:eastAsia="Times New Roman"/>
          <w:szCs w:val="24"/>
        </w:rPr>
        <w:t>από παράταση σε παράταση</w:t>
      </w:r>
      <w:r>
        <w:rPr>
          <w:rFonts w:eastAsia="Times New Roman"/>
          <w:szCs w:val="24"/>
        </w:rPr>
        <w:t>,</w:t>
      </w:r>
      <w:r w:rsidRPr="005869EF">
        <w:rPr>
          <w:rFonts w:eastAsia="Times New Roman"/>
          <w:szCs w:val="24"/>
        </w:rPr>
        <w:t xml:space="preserve"> ενώ </w:t>
      </w:r>
      <w:r>
        <w:rPr>
          <w:rFonts w:eastAsia="Times New Roman"/>
          <w:szCs w:val="24"/>
        </w:rPr>
        <w:t>είναι πάγιες και διαρκείς οι</w:t>
      </w:r>
      <w:r w:rsidRPr="005869EF">
        <w:rPr>
          <w:rFonts w:eastAsia="Times New Roman"/>
          <w:szCs w:val="24"/>
        </w:rPr>
        <w:t xml:space="preserve"> ανάγκες</w:t>
      </w:r>
      <w:r>
        <w:rPr>
          <w:rFonts w:eastAsia="Times New Roman"/>
          <w:szCs w:val="24"/>
        </w:rPr>
        <w:t>.</w:t>
      </w:r>
      <w:r w:rsidRPr="005869EF">
        <w:rPr>
          <w:rFonts w:eastAsia="Times New Roman"/>
          <w:szCs w:val="24"/>
        </w:rPr>
        <w:t xml:space="preserve"> Έπρεπε να είχαν μετατραπεί σε αορίστου χρόνου</w:t>
      </w:r>
      <w:r>
        <w:rPr>
          <w:rFonts w:eastAsia="Times New Roman"/>
          <w:szCs w:val="24"/>
        </w:rPr>
        <w:t>.</w:t>
      </w:r>
      <w:r w:rsidRPr="005869EF">
        <w:rPr>
          <w:rFonts w:eastAsia="Times New Roman"/>
          <w:szCs w:val="24"/>
        </w:rPr>
        <w:t xml:space="preserve"> Η Κυβέρνηση </w:t>
      </w:r>
      <w:r>
        <w:rPr>
          <w:rFonts w:eastAsia="Times New Roman"/>
          <w:szCs w:val="24"/>
        </w:rPr>
        <w:t>το πάει από</w:t>
      </w:r>
      <w:r w:rsidRPr="005869EF">
        <w:rPr>
          <w:rFonts w:eastAsia="Times New Roman"/>
          <w:szCs w:val="24"/>
        </w:rPr>
        <w:t xml:space="preserve"> παράταση σε παράταση</w:t>
      </w:r>
      <w:r>
        <w:rPr>
          <w:rFonts w:eastAsia="Times New Roman"/>
          <w:szCs w:val="24"/>
        </w:rPr>
        <w:t>, απλώς για να φαίνε</w:t>
      </w:r>
      <w:r w:rsidRPr="005869EF">
        <w:rPr>
          <w:rFonts w:eastAsia="Times New Roman"/>
          <w:szCs w:val="24"/>
        </w:rPr>
        <w:t xml:space="preserve">ται στα μάτια των εργαζομένων </w:t>
      </w:r>
      <w:r>
        <w:rPr>
          <w:rFonts w:eastAsia="Times New Roman"/>
          <w:szCs w:val="24"/>
        </w:rPr>
        <w:t>ω</w:t>
      </w:r>
      <w:r>
        <w:rPr>
          <w:rFonts w:eastAsia="Times New Roman"/>
          <w:szCs w:val="24"/>
        </w:rPr>
        <w:t xml:space="preserve">ς </w:t>
      </w:r>
      <w:r w:rsidRPr="005869EF">
        <w:rPr>
          <w:rFonts w:eastAsia="Times New Roman"/>
          <w:szCs w:val="24"/>
        </w:rPr>
        <w:t>η καλή</w:t>
      </w:r>
      <w:r>
        <w:rPr>
          <w:rFonts w:eastAsia="Times New Roman"/>
          <w:szCs w:val="24"/>
        </w:rPr>
        <w:t>,</w:t>
      </w:r>
      <w:r w:rsidRPr="005869EF">
        <w:rPr>
          <w:rFonts w:eastAsia="Times New Roman"/>
          <w:szCs w:val="24"/>
        </w:rPr>
        <w:t xml:space="preserve"> που δίνει παράταση στην εργασία</w:t>
      </w:r>
      <w:r>
        <w:rPr>
          <w:rFonts w:eastAsia="Times New Roman"/>
          <w:szCs w:val="24"/>
        </w:rPr>
        <w:t>,</w:t>
      </w:r>
      <w:r w:rsidRPr="005869EF">
        <w:rPr>
          <w:rFonts w:eastAsia="Times New Roman"/>
          <w:szCs w:val="24"/>
        </w:rPr>
        <w:t xml:space="preserve"> δηλαδή στη</w:t>
      </w:r>
      <w:r>
        <w:rPr>
          <w:rFonts w:eastAsia="Times New Roman"/>
          <w:szCs w:val="24"/>
        </w:rPr>
        <w:t>ν ομηρία.</w:t>
      </w:r>
    </w:p>
    <w:p w14:paraId="09A3F573" w14:textId="77777777" w:rsidR="00D269F7" w:rsidRDefault="006C352B">
      <w:pPr>
        <w:spacing w:line="600" w:lineRule="auto"/>
        <w:ind w:firstLine="720"/>
        <w:contextualSpacing/>
        <w:jc w:val="both"/>
        <w:rPr>
          <w:rFonts w:eastAsia="Times New Roman"/>
          <w:szCs w:val="24"/>
        </w:rPr>
      </w:pPr>
      <w:r w:rsidRPr="005869EF">
        <w:rPr>
          <w:rFonts w:eastAsia="Times New Roman"/>
          <w:szCs w:val="24"/>
        </w:rPr>
        <w:t>Φυσικά το ίδιο κάνει και με την περίπτωση του επικουρικού προσωπικού στα νοσοκομεία</w:t>
      </w:r>
      <w:r>
        <w:rPr>
          <w:rFonts w:eastAsia="Times New Roman"/>
          <w:szCs w:val="24"/>
        </w:rPr>
        <w:t>,</w:t>
      </w:r>
      <w:r w:rsidRPr="005869EF">
        <w:rPr>
          <w:rFonts w:eastAsia="Times New Roman"/>
          <w:szCs w:val="24"/>
        </w:rPr>
        <w:t xml:space="preserve"> πλην των γιατρών</w:t>
      </w:r>
      <w:r>
        <w:rPr>
          <w:rFonts w:eastAsia="Times New Roman"/>
          <w:szCs w:val="24"/>
        </w:rPr>
        <w:t xml:space="preserve">. </w:t>
      </w:r>
      <w:r w:rsidRPr="005869EF">
        <w:rPr>
          <w:rFonts w:eastAsia="Times New Roman"/>
          <w:szCs w:val="24"/>
        </w:rPr>
        <w:t>Και</w:t>
      </w:r>
      <w:r>
        <w:rPr>
          <w:rFonts w:eastAsia="Times New Roman"/>
          <w:szCs w:val="24"/>
        </w:rPr>
        <w:t xml:space="preserve"> εδώ</w:t>
      </w:r>
      <w:r w:rsidRPr="005869EF">
        <w:rPr>
          <w:rFonts w:eastAsia="Times New Roman"/>
          <w:szCs w:val="24"/>
        </w:rPr>
        <w:t xml:space="preserve"> αυτή η τροπολογία είναι μία τροπολογία της προηγούμενης αντίστοιχης του 2018</w:t>
      </w:r>
      <w:r>
        <w:rPr>
          <w:rFonts w:eastAsia="Times New Roman"/>
          <w:szCs w:val="24"/>
        </w:rPr>
        <w:t>.</w:t>
      </w:r>
      <w:r w:rsidRPr="005869EF">
        <w:rPr>
          <w:rFonts w:eastAsia="Times New Roman"/>
          <w:szCs w:val="24"/>
        </w:rPr>
        <w:t xml:space="preserve"> Είνα</w:t>
      </w:r>
      <w:r w:rsidRPr="005869EF">
        <w:rPr>
          <w:rFonts w:eastAsia="Times New Roman"/>
          <w:szCs w:val="24"/>
        </w:rPr>
        <w:t xml:space="preserve">ι </w:t>
      </w:r>
      <w:r>
        <w:rPr>
          <w:rFonts w:eastAsia="Times New Roman"/>
          <w:szCs w:val="24"/>
        </w:rPr>
        <w:t>η τροπολογία της προηγούμενη</w:t>
      </w:r>
      <w:r w:rsidRPr="005869EF">
        <w:rPr>
          <w:rFonts w:eastAsia="Times New Roman"/>
          <w:szCs w:val="24"/>
        </w:rPr>
        <w:t>ς τροπολογίας</w:t>
      </w:r>
      <w:r>
        <w:rPr>
          <w:rFonts w:eastAsia="Times New Roman"/>
          <w:szCs w:val="24"/>
        </w:rPr>
        <w:t>,</w:t>
      </w:r>
      <w:r w:rsidRPr="005869EF">
        <w:rPr>
          <w:rFonts w:eastAsia="Times New Roman"/>
          <w:szCs w:val="24"/>
        </w:rPr>
        <w:t xml:space="preserve"> </w:t>
      </w:r>
      <w:r>
        <w:rPr>
          <w:rFonts w:eastAsia="Times New Roman"/>
          <w:szCs w:val="24"/>
        </w:rPr>
        <w:t>που και αυτή τροποποιούσε</w:t>
      </w:r>
      <w:r w:rsidRPr="005869EF">
        <w:rPr>
          <w:rFonts w:eastAsia="Times New Roman"/>
          <w:szCs w:val="24"/>
        </w:rPr>
        <w:t xml:space="preserve"> προηγούμενη τροπολογία για το</w:t>
      </w:r>
      <w:r>
        <w:rPr>
          <w:rFonts w:eastAsia="Times New Roman"/>
          <w:szCs w:val="24"/>
        </w:rPr>
        <w:t>ν</w:t>
      </w:r>
      <w:r w:rsidRPr="005869EF">
        <w:rPr>
          <w:rFonts w:eastAsia="Times New Roman"/>
          <w:szCs w:val="24"/>
        </w:rPr>
        <w:t xml:space="preserve"> καθορισμό της ολοκλήρωσης </w:t>
      </w:r>
      <w:r>
        <w:rPr>
          <w:rFonts w:eastAsia="Times New Roman"/>
          <w:szCs w:val="24"/>
        </w:rPr>
        <w:t xml:space="preserve">της </w:t>
      </w:r>
      <w:r w:rsidRPr="005869EF">
        <w:rPr>
          <w:rFonts w:eastAsia="Times New Roman"/>
          <w:szCs w:val="24"/>
        </w:rPr>
        <w:t>διαγωνιστικής διαδικασίας</w:t>
      </w:r>
      <w:r>
        <w:rPr>
          <w:rFonts w:eastAsia="Times New Roman"/>
          <w:szCs w:val="24"/>
        </w:rPr>
        <w:t>.</w:t>
      </w:r>
      <w:r w:rsidRPr="005869EF">
        <w:rPr>
          <w:rFonts w:eastAsia="Times New Roman"/>
          <w:szCs w:val="24"/>
        </w:rPr>
        <w:t xml:space="preserve"> Ισχύει αυτό που λέει και ο λαός</w:t>
      </w:r>
      <w:r>
        <w:rPr>
          <w:rFonts w:eastAsia="Times New Roman"/>
          <w:szCs w:val="24"/>
        </w:rPr>
        <w:t>,</w:t>
      </w:r>
      <w:r w:rsidRPr="005869EF">
        <w:rPr>
          <w:rFonts w:eastAsia="Times New Roman"/>
          <w:szCs w:val="24"/>
        </w:rPr>
        <w:t xml:space="preserve"> ότι όποιος δεν θέλει να ζυμώσει δέκα μέρες κοσκινίζει.</w:t>
      </w:r>
    </w:p>
    <w:p w14:paraId="09A3F574"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Κυβέρνηση και γι’ αυτό φέρνει βέβαια και τις τροπολογίες με </w:t>
      </w:r>
      <w:r>
        <w:rPr>
          <w:rFonts w:eastAsia="Times New Roman" w:cs="Times New Roman"/>
          <w:szCs w:val="24"/>
          <w:lang w:val="en-US"/>
        </w:rPr>
        <w:t>fast</w:t>
      </w:r>
      <w:r w:rsidRPr="006B6A29">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μέσα σε χρόνο ρεκόρ, για να μη δοθεί βέβαια και η δυνατότητα να τοποθετηθούν όλοι οι υπόλοιποι για το τι ακριβώς υποκρύπτουν όλες αυτές οι τροπολογίες, ενώ ειδι</w:t>
      </w:r>
      <w:r>
        <w:rPr>
          <w:rFonts w:eastAsia="Times New Roman" w:cs="Times New Roman"/>
          <w:szCs w:val="24"/>
        </w:rPr>
        <w:t>κά για τα εργασιακά ζητήματα, αν πραγματικά λέγατε ότι μπαίναμε στην κανονικότητα, έπρεπε να προχωρήσετε σε μόνιμες σχέσεις εργασίας σε όλους αυτούς τους χώρους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έχουν ανάγκη, στα νοσοκομεία, στα σχολεία, στην καθαριότητα, σε κάθε τομέα όπου </w:t>
      </w:r>
      <w:r>
        <w:rPr>
          <w:rFonts w:eastAsia="Times New Roman" w:cs="Times New Roman"/>
          <w:szCs w:val="24"/>
        </w:rPr>
        <w:t xml:space="preserve">υπάρχει ανάγκη, εν πάση </w:t>
      </w:r>
      <w:proofErr w:type="spellStart"/>
      <w:r>
        <w:rPr>
          <w:rFonts w:eastAsia="Times New Roman" w:cs="Times New Roman"/>
          <w:szCs w:val="24"/>
        </w:rPr>
        <w:t>περιπτώσει</w:t>
      </w:r>
      <w:proofErr w:type="spellEnd"/>
      <w:r>
        <w:rPr>
          <w:rFonts w:eastAsia="Times New Roman" w:cs="Times New Roman"/>
          <w:szCs w:val="24"/>
        </w:rPr>
        <w:t xml:space="preserve">, από εργατικό δυναμικό. </w:t>
      </w:r>
    </w:p>
    <w:p w14:paraId="09A3F575"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9A3F576"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Ηλιόπουλος έχει τον λόγο. </w:t>
      </w:r>
    </w:p>
    <w:p w14:paraId="09A3F577"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Θα ήθελα και εγώ να καταδικάσω αυτή την πρακτική. Δεν μπαίνω καν στην ουσία της τροπο</w:t>
      </w:r>
      <w:r>
        <w:rPr>
          <w:rFonts w:eastAsia="Times New Roman" w:cs="Times New Roman"/>
          <w:szCs w:val="24"/>
        </w:rPr>
        <w:t>λογίας. Αυτή η τροπολογία δεν είναι τόσο επείγουσα. Μετά από οκτώ ώρες που είμαστε εδώ και συζητάμε ένα νομοσχέδιο για τον τουρισμό, θα μπορούσε η κυρία Υπουργός να τη φέρει την ερχόμενη εβδομάδα που έχει τόσο νομοθετικό έργο η Βουλή. Δεν υπάρχει κανένας τ</w:t>
      </w:r>
      <w:r>
        <w:rPr>
          <w:rFonts w:eastAsia="Times New Roman" w:cs="Times New Roman"/>
          <w:szCs w:val="24"/>
        </w:rPr>
        <w:t xml:space="preserve">έτοιος ορισμός κατεπείγοντος. </w:t>
      </w:r>
    </w:p>
    <w:p w14:paraId="09A3F578"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γίνει γραφικοί καταδικάζοντας, κυρία Πρόεδρε, αυτά που λέγατε εσείς όταν ήσασταν στην </w:t>
      </w:r>
      <w:r>
        <w:rPr>
          <w:rFonts w:eastAsia="Times New Roman" w:cs="Times New Roman"/>
          <w:szCs w:val="24"/>
        </w:rPr>
        <w:t>α</w:t>
      </w:r>
      <w:r>
        <w:rPr>
          <w:rFonts w:eastAsia="Times New Roman" w:cs="Times New Roman"/>
          <w:szCs w:val="24"/>
        </w:rPr>
        <w:t>ντιπολίτευση για την κακή νομοθέτηση. Έχουμε έρθει εμείς τώρα εδώ πέρα και γινόμαστε γραφικοί, καταδικάζουμε και κάνουμε αντιπολίτε</w:t>
      </w:r>
      <w:r>
        <w:rPr>
          <w:rFonts w:eastAsia="Times New Roman" w:cs="Times New Roman"/>
          <w:szCs w:val="24"/>
        </w:rPr>
        <w:t>υση σε αυτά που εσείς καταδικάζατε. Δηλαδή είναι λίγο τραγική η κατάσταση. Ας το διορθώσουμε όλο αυτό. Δεν λειτουργεί έτσι το Κοινοβούλιο. Δεν μπορεί να νομοθετεί με τροπολογίες της τελευταίας στιγμής. Ουσιαστικά δεν μπορούμε καν να μπούμε στην ουσία της τ</w:t>
      </w:r>
      <w:r>
        <w:rPr>
          <w:rFonts w:eastAsia="Times New Roman" w:cs="Times New Roman"/>
          <w:szCs w:val="24"/>
        </w:rPr>
        <w:t xml:space="preserve">ροπολογίας τώρα που μας την έφεραν. </w:t>
      </w:r>
    </w:p>
    <w:p w14:paraId="09A3F579"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Είχατε οκτώ ώρες και την ερχόμενη εβδομάδα όλη δική σας, κυρία Υπουργέ. </w:t>
      </w:r>
    </w:p>
    <w:p w14:paraId="09A3F57A"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Θέλει και κάποιος από τον ΣΥΡΙΖΑ να μιλήσει; Να μη σας καπελώσω λόγω της ταχύτητας. </w:t>
      </w:r>
    </w:p>
    <w:p w14:paraId="09A3F57B"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Ουρ</w:t>
      </w:r>
      <w:r>
        <w:rPr>
          <w:rFonts w:eastAsia="Times New Roman" w:cs="Times New Roman"/>
          <w:szCs w:val="24"/>
        </w:rPr>
        <w:t>σουζίδη</w:t>
      </w:r>
      <w:proofErr w:type="spellEnd"/>
      <w:r>
        <w:rPr>
          <w:rFonts w:eastAsia="Times New Roman" w:cs="Times New Roman"/>
          <w:szCs w:val="24"/>
        </w:rPr>
        <w:t xml:space="preserve">, έχετε τον λόγο. </w:t>
      </w:r>
    </w:p>
    <w:p w14:paraId="09A3F57C"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Ε</w:t>
      </w:r>
      <w:r>
        <w:rPr>
          <w:rFonts w:eastAsia="Times New Roman" w:cs="Times New Roman"/>
          <w:szCs w:val="24"/>
        </w:rPr>
        <w:t xml:space="preserve">ίμαι υποχρεωμένος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αυτές τις τρεις τροπολογίες να τοποθετηθώ. </w:t>
      </w:r>
    </w:p>
    <w:p w14:paraId="09A3F57D"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Αυτή του κ. Κοντονή, σε ό,τι αφορά την αναστολή μέτρων λόγω του σεισμού, νομίζω ότι είναι αυτονόητο ότι έπρεπε να γίνει αποδεκτή.</w:t>
      </w:r>
    </w:p>
    <w:p w14:paraId="09A3F57E"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Επίσης, η τ</w:t>
      </w:r>
      <w:r>
        <w:rPr>
          <w:rFonts w:eastAsia="Times New Roman" w:cs="Times New Roman"/>
          <w:szCs w:val="24"/>
        </w:rPr>
        <w:t xml:space="preserve">ροπολογία των συναδέλφων, σε ό,τι αφορά την κήρυξη, τη μετονομασία των Δήμων Κάσου και Ψαρών ως ηρωικών νήσων, νομίζω ότι είναι αυτονόητο ότι έπρεπε να γίνει αποδεκτή. </w:t>
      </w:r>
    </w:p>
    <w:p w14:paraId="09A3F57F"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για την τροπολογία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θεματικού τουρισμού</w:t>
      </w:r>
      <w:r>
        <w:rPr>
          <w:rFonts w:eastAsia="Times New Roman" w:cs="Times New Roman"/>
          <w:szCs w:val="24"/>
        </w:rPr>
        <w:t>,</w:t>
      </w:r>
      <w:r>
        <w:rPr>
          <w:rFonts w:eastAsia="Times New Roman" w:cs="Times New Roman"/>
          <w:szCs w:val="24"/>
        </w:rPr>
        <w:t xml:space="preserve"> που αφορά </w:t>
      </w:r>
      <w:r>
        <w:rPr>
          <w:rFonts w:eastAsia="Times New Roman" w:cs="Times New Roman"/>
          <w:szCs w:val="24"/>
        </w:rPr>
        <w:t xml:space="preserve">στην έδρα των Σχολών Τουριστικής Εκπαίδευσης, νομίζω ότι δεν υπάρχει θέμα. </w:t>
      </w:r>
    </w:p>
    <w:p w14:paraId="09A3F580"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τελευταία, όμως, θα πρέπει να πω ότι είμαστε αναγκασμένοι να την κάνουμε αποδεκτή, αφού λέει τα εξής: «Μέχρι τη δημοσίευση των πινάκων </w:t>
      </w:r>
      <w:proofErr w:type="spellStart"/>
      <w:r>
        <w:rPr>
          <w:rFonts w:eastAsia="Times New Roman" w:cs="Times New Roman"/>
          <w:szCs w:val="24"/>
        </w:rPr>
        <w:t>διοριστέων</w:t>
      </w:r>
      <w:proofErr w:type="spellEnd"/>
      <w:r>
        <w:rPr>
          <w:rFonts w:eastAsia="Times New Roman" w:cs="Times New Roman"/>
          <w:szCs w:val="24"/>
        </w:rPr>
        <w:t xml:space="preserve"> της εν λόγω προκήρυ</w:t>
      </w:r>
      <w:r>
        <w:rPr>
          <w:rFonts w:eastAsia="Times New Roman" w:cs="Times New Roman"/>
          <w:szCs w:val="24"/>
        </w:rPr>
        <w:t>ξης η συγκεκριμένη ειδική και εξ αντικειμένου βραχύχρονη παρέκκλιση από τον γενικό κανόνα επιβάλλεται για λόγους δημοσίου συμφέροντος που απορρέουν από τα ανωτέρω». Δηλαδή δεν βλέπω τίποτα το κακό ούτε και τίποτα το καινούργιο. Αυτό είναι για εντελώς ειδικ</w:t>
      </w:r>
      <w:r>
        <w:rPr>
          <w:rFonts w:eastAsia="Times New Roman" w:cs="Times New Roman"/>
          <w:szCs w:val="24"/>
        </w:rPr>
        <w:t xml:space="preserve">ούς λόγους και δεν δημιουργεί δίκαιο. Είναι για απολύτως συγκεκριμένα πράγματα και μόνο για μία περίπτωση. </w:t>
      </w:r>
    </w:p>
    <w:p w14:paraId="09A3F581"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9A3F582"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w:t>
      </w:r>
    </w:p>
    <w:p w14:paraId="09A3F583"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 Υπουργείου Τουρισμού</w:t>
      </w:r>
      <w:r>
        <w:rPr>
          <w:rFonts w:eastAsia="Times New Roman" w:cs="Times New Roman"/>
          <w:szCs w:val="24"/>
        </w:rPr>
        <w:t>:</w:t>
      </w:r>
      <w:r>
        <w:rPr>
          <w:rFonts w:eastAsia="Times New Roman" w:cs="Times New Roman"/>
          <w:szCs w:val="24"/>
        </w:rPr>
        <w:t xml:space="preserve"> «Θεματικός τουρισμός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ιδικές μορφές τουρισμού</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ρ</w:t>
      </w:r>
      <w:r>
        <w:rPr>
          <w:rFonts w:eastAsia="Times New Roman" w:cs="Times New Roman"/>
          <w:szCs w:val="24"/>
        </w:rPr>
        <w:t>υθμίσεις για τον εκσυγχρονισμό του θεσμικού πλαισίου στον τομέα του τουρισμού και της τουριστικής εκπαίδευσης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τήριξη τουριστικής επιχειρηματι</w:t>
      </w:r>
      <w:r>
        <w:rPr>
          <w:rFonts w:eastAsia="Times New Roman" w:cs="Times New Roman"/>
          <w:szCs w:val="24"/>
        </w:rPr>
        <w:t xml:space="preserve">κότητας και άλλες διατάξεις». </w:t>
      </w:r>
    </w:p>
    <w:p w14:paraId="09A3F584"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ψήφιση επί της αρχής, των άρθρων, των τροπολογιών και του συνόλου και η ψήφισή τους θα γίνει χωριστά. </w:t>
      </w:r>
    </w:p>
    <w:p w14:paraId="09A3F585"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Σας επισημαίνουμε ότι η ψηφοφορία περιλαμβάνει την αρχή του νομοσχεδίου, εβδομήντα έξι άρθρα, έντεκα τρο</w:t>
      </w:r>
      <w:r>
        <w:rPr>
          <w:rFonts w:eastAsia="Times New Roman" w:cs="Times New Roman"/>
          <w:szCs w:val="24"/>
        </w:rPr>
        <w:t xml:space="preserve">πολογίες, το ακροτελεύτιο άρθρο, καθώς και το σύνολο του νομοσχεδίου στο τέλος. </w:t>
      </w:r>
    </w:p>
    <w:p w14:paraId="09A3F586"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Κάθε φορά </w:t>
      </w:r>
      <w:r>
        <w:rPr>
          <w:rFonts w:eastAsia="Times New Roman" w:cs="Times New Roman"/>
          <w:szCs w:val="24"/>
        </w:rPr>
        <w:t>σ</w:t>
      </w:r>
      <w:r>
        <w:rPr>
          <w:rFonts w:eastAsia="Times New Roman" w:cs="Times New Roman"/>
          <w:szCs w:val="24"/>
        </w:rPr>
        <w:t>την</w:t>
      </w:r>
      <w:r>
        <w:rPr>
          <w:rFonts w:eastAsia="Times New Roman" w:cs="Times New Roman"/>
          <w:szCs w:val="24"/>
        </w:rPr>
        <w:t xml:space="preserve"> οθόνη εμφανίζονται έως τέσσερα άρθρα προς ψήφιση. Για να ψηφίσετε και τα υπόλοιπα, θα πρέπει να κυλίσετε την οθόνη αφής. Στο επάνω δεξιό μέρος θα εμφανίζεται κά</w:t>
      </w:r>
      <w:r>
        <w:rPr>
          <w:rFonts w:eastAsia="Times New Roman" w:cs="Times New Roman"/>
          <w:szCs w:val="24"/>
        </w:rPr>
        <w:t xml:space="preserve">θε φορά ο αριθμός των άρθρων που απομένουν για ψήφιση. </w:t>
      </w:r>
    </w:p>
    <w:p w14:paraId="09A3F587"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Βεβαιωθείτε ότι έχετε ψηφίσει όλα τα άρθρα, τις τροπολογίες, το ακροτελεύτιο άρθρο και το σύνολο, εφόσον βεβαίως θέλετε να τα ψηφίσετε. </w:t>
      </w:r>
    </w:p>
    <w:p w14:paraId="09A3F588"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Αφού καταχωρίσετε την ψήφο σας, έχετε τη δυνατότητα να την ελέγ</w:t>
      </w:r>
      <w:r>
        <w:rPr>
          <w:rFonts w:eastAsia="Times New Roman" w:cs="Times New Roman"/>
          <w:szCs w:val="24"/>
        </w:rPr>
        <w:t>ξετε και να την αναθεωρήσετε, να τη διορθώσετε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έως τη λήξη της συνεδρίασης. </w:t>
      </w:r>
    </w:p>
    <w:p w14:paraId="09A3F589"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 οποιαδήποτε απορία απευθυνθείτε στους αρμοδίους υπαλλήλους εδώ, για να σας βοηθήσουν.  </w:t>
      </w:r>
    </w:p>
    <w:p w14:paraId="09A3F58A"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w:t>
      </w:r>
    </w:p>
    <w:p w14:paraId="09A3F58B" w14:textId="77777777" w:rsidR="00D269F7" w:rsidRDefault="006C352B">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09A3F58C" w14:textId="77777777" w:rsidR="00D269F7" w:rsidRDefault="006C352B">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ΠΡΟΕΔ</w:t>
      </w:r>
      <w:r w:rsidRPr="00866FFA">
        <w:rPr>
          <w:rFonts w:eastAsia="Times New Roman" w:cs="Times New Roman"/>
          <w:b/>
          <w:szCs w:val="24"/>
        </w:rPr>
        <w:t xml:space="preserve">ΡΕΥΟΥΣΑ (Αναστασία Χριστοδουλοπούλου): </w:t>
      </w:r>
      <w:r>
        <w:rPr>
          <w:rFonts w:eastAsia="Times New Roman" w:cs="Times New Roman"/>
          <w:szCs w:val="24"/>
        </w:rPr>
        <w:t xml:space="preserve">Παρακαλώ να κλείσει το σύστημα της ηλεκτρονικής ψηφοφορίας. </w:t>
      </w:r>
    </w:p>
    <w:p w14:paraId="09A3F58D" w14:textId="77777777" w:rsidR="00D269F7" w:rsidRDefault="006C352B">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(ΗΛΕΚΤΡΟΝΙΚΗ ΚΑΤΑΜΕΤΡΗΣΗ)</w:t>
      </w:r>
    </w:p>
    <w:p w14:paraId="09A3F58E" w14:textId="77777777" w:rsidR="00D269F7" w:rsidRDefault="006C352B">
      <w:pPr>
        <w:tabs>
          <w:tab w:val="left" w:pos="1470"/>
        </w:tabs>
        <w:spacing w:line="600" w:lineRule="auto"/>
        <w:ind w:firstLine="720"/>
        <w:contextualSpacing/>
        <w:jc w:val="center"/>
        <w:rPr>
          <w:rFonts w:eastAsia="Times New Roman"/>
          <w:color w:val="000000"/>
          <w:szCs w:val="24"/>
          <w:shd w:val="clear" w:color="auto" w:fill="FFFFFF"/>
        </w:rPr>
      </w:pPr>
      <w:r w:rsidRPr="00EA12DF">
        <w:rPr>
          <w:rFonts w:eastAsia="Times New Roman"/>
          <w:color w:val="000000"/>
          <w:szCs w:val="24"/>
          <w:shd w:val="clear" w:color="auto" w:fill="FFFFFF"/>
        </w:rPr>
        <w:t>(ΜΕΤΑ ΤΗΝ ΗΛΕΚΤΡΟΝΙΚΗ ΚΑΤΑΜΕΤΡΗΣΗ)</w:t>
      </w:r>
    </w:p>
    <w:p w14:paraId="09A3F58F" w14:textId="77777777" w:rsidR="00D269F7" w:rsidRDefault="006C352B">
      <w:pPr>
        <w:tabs>
          <w:tab w:val="left" w:pos="1470"/>
        </w:tabs>
        <w:spacing w:line="600" w:lineRule="auto"/>
        <w:ind w:firstLine="720"/>
        <w:contextualSpacing/>
        <w:jc w:val="both"/>
        <w:rPr>
          <w:rFonts w:eastAsia="Times New Roman"/>
          <w:color w:val="000000"/>
          <w:szCs w:val="24"/>
          <w:shd w:val="clear" w:color="auto" w:fill="FFFFFF"/>
        </w:rPr>
      </w:pPr>
      <w:r w:rsidRPr="008E3F71">
        <w:rPr>
          <w:rFonts w:eastAsia="Times New Roman"/>
          <w:b/>
          <w:color w:val="000000"/>
          <w:szCs w:val="24"/>
          <w:shd w:val="clear" w:color="auto" w:fill="FFFFFF"/>
        </w:rPr>
        <w:t>ΠΡΟΕΔΡΕΥΟΥΣΑ (Αναστασία Χριστοδουλοπούλου):</w:t>
      </w:r>
      <w:r>
        <w:rPr>
          <w:rFonts w:eastAsia="Times New Roman"/>
          <w:color w:val="000000"/>
          <w:szCs w:val="24"/>
          <w:shd w:val="clear" w:color="auto" w:fill="FFFFFF"/>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9A3F590" w14:textId="77777777" w:rsidR="00D269F7" w:rsidRDefault="006C352B">
      <w:pPr>
        <w:tabs>
          <w:tab w:val="left" w:pos="1470"/>
        </w:tabs>
        <w:spacing w:line="600" w:lineRule="auto"/>
        <w:contextualSpacing/>
        <w:jc w:val="center"/>
        <w:rPr>
          <w:rFonts w:eastAsia="Times New Roman"/>
          <w:color w:val="FF0000"/>
          <w:szCs w:val="24"/>
          <w:shd w:val="clear" w:color="auto" w:fill="FFFFFF"/>
        </w:rPr>
      </w:pPr>
      <w:r w:rsidRPr="0096243D">
        <w:rPr>
          <w:rFonts w:eastAsia="Times New Roman"/>
          <w:color w:val="FF0000"/>
          <w:szCs w:val="24"/>
          <w:shd w:val="clear" w:color="auto" w:fill="FFFFFF"/>
        </w:rPr>
        <w:t>ΑΛΛΑΓΗ ΣΕΛΙΔΑΣ</w:t>
      </w:r>
    </w:p>
    <w:p w14:paraId="09A3F591" w14:textId="77777777" w:rsidR="00D269F7" w:rsidRDefault="00D269F7">
      <w:pPr>
        <w:tabs>
          <w:tab w:val="left" w:pos="1470"/>
        </w:tabs>
        <w:spacing w:line="600" w:lineRule="auto"/>
        <w:contextualSpacing/>
        <w:jc w:val="center"/>
        <w:rPr>
          <w:rFonts w:eastAsia="Times New Roman"/>
          <w:color w:val="FF0000"/>
          <w:szCs w:val="24"/>
          <w:shd w:val="clear" w:color="auto" w:fill="FFFFFF"/>
        </w:rPr>
      </w:pPr>
    </w:p>
    <w:p w14:paraId="09A3F592" w14:textId="77777777" w:rsidR="00D269F7" w:rsidRDefault="00D269F7">
      <w:pPr>
        <w:tabs>
          <w:tab w:val="left" w:pos="1470"/>
        </w:tabs>
        <w:spacing w:line="600" w:lineRule="auto"/>
        <w:contextualSpacing/>
        <w:jc w:val="center"/>
        <w:rPr>
          <w:rFonts w:eastAsia="Times New Roman"/>
          <w:color w:val="FF0000"/>
          <w:szCs w:val="24"/>
          <w:shd w:val="clear" w:color="auto" w:fill="FFFFFF"/>
        </w:rPr>
      </w:pPr>
    </w:p>
    <w:p w14:paraId="09A3F593" w14:textId="77777777" w:rsidR="00D269F7" w:rsidRDefault="00D269F7">
      <w:pPr>
        <w:tabs>
          <w:tab w:val="left" w:pos="1470"/>
        </w:tabs>
        <w:spacing w:line="600" w:lineRule="auto"/>
        <w:contextualSpacing/>
        <w:jc w:val="center"/>
        <w:rPr>
          <w:rFonts w:eastAsia="Times New Roman"/>
          <w:color w:val="FF0000"/>
          <w:szCs w:val="24"/>
          <w:shd w:val="clear" w:color="auto" w:fill="FFFFFF"/>
        </w:rPr>
      </w:pPr>
    </w:p>
    <w:p w14:paraId="09A3F594" w14:textId="77777777" w:rsidR="00D269F7" w:rsidRDefault="00D269F7">
      <w:pPr>
        <w:tabs>
          <w:tab w:val="left" w:pos="1470"/>
        </w:tabs>
        <w:spacing w:line="600" w:lineRule="auto"/>
        <w:contextualSpacing/>
        <w:jc w:val="center"/>
        <w:rPr>
          <w:rFonts w:eastAsia="Times New Roman"/>
          <w:color w:val="FF0000"/>
          <w:szCs w:val="24"/>
          <w:shd w:val="clear" w:color="auto" w:fill="FFFFFF"/>
        </w:rPr>
      </w:pPr>
    </w:p>
    <w:tbl>
      <w:tblPr>
        <w:tblW w:w="8799" w:type="dxa"/>
        <w:tblCellMar>
          <w:left w:w="10" w:type="dxa"/>
          <w:right w:w="10" w:type="dxa"/>
        </w:tblCellMar>
        <w:tblLook w:val="04A0" w:firstRow="1" w:lastRow="0" w:firstColumn="1" w:lastColumn="0" w:noHBand="0" w:noVBand="1"/>
      </w:tblPr>
      <w:tblGrid>
        <w:gridCol w:w="2392"/>
        <w:gridCol w:w="2014"/>
        <w:gridCol w:w="2759"/>
        <w:gridCol w:w="1190"/>
        <w:gridCol w:w="101"/>
        <w:gridCol w:w="101"/>
        <w:gridCol w:w="101"/>
        <w:gridCol w:w="101"/>
        <w:gridCol w:w="40"/>
      </w:tblGrid>
      <w:tr w:rsidR="00D269F7" w14:paraId="09A3F596" w14:textId="77777777">
        <w:trPr>
          <w:gridAfter w:val="1"/>
          <w:wAfter w:w="40" w:type="dxa"/>
          <w:trHeight w:val="1020"/>
        </w:trPr>
        <w:tc>
          <w:tcPr>
            <w:tcW w:w="8759" w:type="dxa"/>
            <w:gridSpan w:val="8"/>
            <w:vAlign w:val="center"/>
            <w:hideMark/>
          </w:tcPr>
          <w:p w14:paraId="09A3F595" w14:textId="77777777" w:rsidR="00FB0D83" w:rsidRDefault="006C352B" w:rsidP="003E5C10">
            <w:pPr>
              <w:ind w:right="388"/>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Θεματικός Τουρισμός - Ειδικές μορφές Τουρισμού - Ρυθμίσεις για τον </w:t>
            </w:r>
            <w:r>
              <w:rPr>
                <w:rFonts w:ascii="Calibri" w:eastAsia="Times New Roman" w:hAnsi="Calibri" w:cs="Calibri"/>
                <w:color w:val="000000"/>
                <w:szCs w:val="24"/>
              </w:rPr>
              <w:t>εκσυγχρονισμό του θεσμικού πλαισίου στον τομέα του τουρισμού και της τουριστικής εκπαίδευσης - Στήριξη τουριστικής επιχειρηματικότητας και άλλες διατάξεις</w:t>
            </w:r>
          </w:p>
        </w:tc>
      </w:tr>
      <w:tr w:rsidR="00D269F7" w14:paraId="09A3F5A0" w14:textId="77777777">
        <w:trPr>
          <w:trHeight w:val="300"/>
        </w:trPr>
        <w:tc>
          <w:tcPr>
            <w:tcW w:w="2392" w:type="dxa"/>
            <w:noWrap/>
            <w:vAlign w:val="bottom"/>
            <w:hideMark/>
          </w:tcPr>
          <w:p w14:paraId="09A3F597" w14:textId="77777777" w:rsidR="00FB0D83" w:rsidRDefault="006C352B">
            <w:pPr>
              <w:contextualSpacing/>
              <w:rPr>
                <w:rFonts w:ascii="Calibri" w:eastAsia="Times New Roman" w:hAnsi="Calibri" w:cs="Calibri"/>
                <w:color w:val="000000"/>
                <w:szCs w:val="24"/>
              </w:rPr>
            </w:pPr>
          </w:p>
        </w:tc>
        <w:tc>
          <w:tcPr>
            <w:tcW w:w="2014" w:type="dxa"/>
            <w:noWrap/>
            <w:vAlign w:val="bottom"/>
            <w:hideMark/>
          </w:tcPr>
          <w:p w14:paraId="09A3F598" w14:textId="77777777" w:rsidR="00FB0D83" w:rsidRDefault="006C352B">
            <w:pPr>
              <w:contextualSpacing/>
              <w:rPr>
                <w:rFonts w:ascii="Calibri" w:eastAsia="Times New Roman" w:hAnsi="Calibri" w:cs="Calibri"/>
                <w:color w:val="000000"/>
                <w:sz w:val="22"/>
                <w:szCs w:val="22"/>
              </w:rPr>
            </w:pPr>
            <w:proofErr w:type="spellStart"/>
            <w:r>
              <w:rPr>
                <w:rFonts w:ascii="Calibri" w:eastAsia="Times New Roman" w:hAnsi="Calibri" w:cs="Calibri"/>
                <w:color w:val="000000"/>
                <w:szCs w:val="24"/>
              </w:rPr>
              <w:t>Ημ</w:t>
            </w:r>
            <w:proofErr w:type="spellEnd"/>
            <w:r>
              <w:rPr>
                <w:rFonts w:ascii="Calibri" w:eastAsia="Times New Roman" w:hAnsi="Calibri" w:cs="Calibri"/>
                <w:color w:val="000000"/>
                <w:szCs w:val="24"/>
              </w:rPr>
              <w:t>/</w:t>
            </w:r>
            <w:proofErr w:type="spellStart"/>
            <w:r>
              <w:rPr>
                <w:rFonts w:ascii="Calibri" w:eastAsia="Times New Roman" w:hAnsi="Calibri" w:cs="Calibri"/>
                <w:color w:val="000000"/>
                <w:szCs w:val="24"/>
              </w:rPr>
              <w:t>νία</w:t>
            </w:r>
            <w:proofErr w:type="spellEnd"/>
            <w:r>
              <w:rPr>
                <w:rFonts w:ascii="Calibri" w:eastAsia="Times New Roman" w:hAnsi="Calibri" w:cs="Calibri"/>
                <w:color w:val="000000"/>
                <w:szCs w:val="24"/>
              </w:rPr>
              <w:t>:</w:t>
            </w:r>
          </w:p>
        </w:tc>
        <w:tc>
          <w:tcPr>
            <w:tcW w:w="2759" w:type="dxa"/>
            <w:noWrap/>
            <w:vAlign w:val="bottom"/>
            <w:hideMark/>
          </w:tcPr>
          <w:p w14:paraId="09A3F599" w14:textId="77777777" w:rsidR="00FB0D83" w:rsidRDefault="006C352B">
            <w:pPr>
              <w:contextualSpacing/>
              <w:jc w:val="right"/>
              <w:rPr>
                <w:rFonts w:ascii="Calibri" w:eastAsia="Times New Roman" w:hAnsi="Calibri" w:cs="Calibri"/>
                <w:color w:val="000000"/>
                <w:szCs w:val="24"/>
              </w:rPr>
            </w:pPr>
            <w:r>
              <w:rPr>
                <w:rFonts w:ascii="Calibri" w:eastAsia="Times New Roman" w:hAnsi="Calibri" w:cs="Calibri"/>
                <w:color w:val="000000"/>
                <w:szCs w:val="24"/>
              </w:rPr>
              <w:t>6/12/2018</w:t>
            </w:r>
          </w:p>
        </w:tc>
        <w:tc>
          <w:tcPr>
            <w:tcW w:w="1190" w:type="dxa"/>
            <w:noWrap/>
            <w:vAlign w:val="bottom"/>
            <w:hideMark/>
          </w:tcPr>
          <w:p w14:paraId="09A3F59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59B" w14:textId="77777777" w:rsidR="00FB0D83" w:rsidRDefault="006C352B">
            <w:pPr>
              <w:contextualSpacing/>
              <w:rPr>
                <w:rFonts w:eastAsia="Times New Roman" w:cs="Times New Roman"/>
                <w:sz w:val="20"/>
              </w:rPr>
            </w:pPr>
          </w:p>
        </w:tc>
        <w:tc>
          <w:tcPr>
            <w:tcW w:w="101" w:type="dxa"/>
            <w:noWrap/>
            <w:vAlign w:val="bottom"/>
            <w:hideMark/>
          </w:tcPr>
          <w:p w14:paraId="09A3F59C" w14:textId="77777777" w:rsidR="00FB0D83" w:rsidRDefault="006C352B">
            <w:pPr>
              <w:contextualSpacing/>
              <w:rPr>
                <w:rFonts w:eastAsia="Times New Roman" w:cs="Times New Roman"/>
                <w:sz w:val="20"/>
              </w:rPr>
            </w:pPr>
          </w:p>
        </w:tc>
        <w:tc>
          <w:tcPr>
            <w:tcW w:w="101" w:type="dxa"/>
            <w:noWrap/>
            <w:vAlign w:val="bottom"/>
            <w:hideMark/>
          </w:tcPr>
          <w:p w14:paraId="09A3F59D" w14:textId="77777777" w:rsidR="00FB0D83" w:rsidRDefault="006C352B">
            <w:pPr>
              <w:contextualSpacing/>
              <w:rPr>
                <w:rFonts w:eastAsia="Times New Roman" w:cs="Times New Roman"/>
                <w:sz w:val="20"/>
              </w:rPr>
            </w:pPr>
          </w:p>
        </w:tc>
        <w:tc>
          <w:tcPr>
            <w:tcW w:w="101" w:type="dxa"/>
            <w:noWrap/>
            <w:vAlign w:val="bottom"/>
            <w:hideMark/>
          </w:tcPr>
          <w:p w14:paraId="09A3F59E" w14:textId="77777777" w:rsidR="00FB0D83" w:rsidRDefault="006C352B">
            <w:pPr>
              <w:contextualSpacing/>
              <w:rPr>
                <w:rFonts w:eastAsia="Times New Roman" w:cs="Times New Roman"/>
                <w:sz w:val="20"/>
              </w:rPr>
            </w:pPr>
          </w:p>
        </w:tc>
        <w:tc>
          <w:tcPr>
            <w:tcW w:w="40" w:type="dxa"/>
            <w:noWrap/>
            <w:vAlign w:val="bottom"/>
            <w:hideMark/>
          </w:tcPr>
          <w:p w14:paraId="09A3F59F" w14:textId="77777777" w:rsidR="00FB0D83" w:rsidRDefault="006C352B">
            <w:pPr>
              <w:contextualSpacing/>
              <w:rPr>
                <w:rFonts w:eastAsia="Times New Roman" w:cs="Times New Roman"/>
                <w:sz w:val="20"/>
              </w:rPr>
            </w:pPr>
          </w:p>
        </w:tc>
      </w:tr>
      <w:tr w:rsidR="00D269F7" w14:paraId="09A3F5AA" w14:textId="77777777">
        <w:trPr>
          <w:trHeight w:val="300"/>
        </w:trPr>
        <w:tc>
          <w:tcPr>
            <w:tcW w:w="2392" w:type="dxa"/>
            <w:noWrap/>
            <w:vAlign w:val="bottom"/>
            <w:hideMark/>
          </w:tcPr>
          <w:p w14:paraId="09A3F5A1" w14:textId="77777777" w:rsidR="00FB0D83" w:rsidRDefault="006C352B">
            <w:pPr>
              <w:contextualSpacing/>
              <w:rPr>
                <w:rFonts w:eastAsia="Times New Roman" w:cs="Times New Roman"/>
                <w:sz w:val="20"/>
              </w:rPr>
            </w:pPr>
          </w:p>
        </w:tc>
        <w:tc>
          <w:tcPr>
            <w:tcW w:w="2014" w:type="dxa"/>
            <w:noWrap/>
            <w:vAlign w:val="bottom"/>
            <w:hideMark/>
          </w:tcPr>
          <w:p w14:paraId="09A3F5A2" w14:textId="77777777" w:rsidR="00FB0D83" w:rsidRDefault="006C352B">
            <w:pPr>
              <w:contextualSpacing/>
              <w:rPr>
                <w:rFonts w:eastAsia="Times New Roman" w:cs="Times New Roman"/>
                <w:sz w:val="20"/>
              </w:rPr>
            </w:pPr>
          </w:p>
        </w:tc>
        <w:tc>
          <w:tcPr>
            <w:tcW w:w="2759" w:type="dxa"/>
            <w:noWrap/>
            <w:vAlign w:val="bottom"/>
            <w:hideMark/>
          </w:tcPr>
          <w:p w14:paraId="09A3F5A3" w14:textId="77777777" w:rsidR="00FB0D83" w:rsidRDefault="006C352B">
            <w:pPr>
              <w:contextualSpacing/>
              <w:rPr>
                <w:rFonts w:eastAsia="Times New Roman" w:cs="Times New Roman"/>
                <w:sz w:val="20"/>
              </w:rPr>
            </w:pPr>
          </w:p>
        </w:tc>
        <w:tc>
          <w:tcPr>
            <w:tcW w:w="1190" w:type="dxa"/>
            <w:noWrap/>
            <w:vAlign w:val="bottom"/>
            <w:hideMark/>
          </w:tcPr>
          <w:p w14:paraId="09A3F5A4" w14:textId="77777777" w:rsidR="00FB0D83" w:rsidRDefault="006C352B">
            <w:pPr>
              <w:contextualSpacing/>
              <w:rPr>
                <w:rFonts w:eastAsia="Times New Roman" w:cs="Times New Roman"/>
                <w:sz w:val="20"/>
              </w:rPr>
            </w:pPr>
          </w:p>
        </w:tc>
        <w:tc>
          <w:tcPr>
            <w:tcW w:w="101" w:type="dxa"/>
            <w:noWrap/>
            <w:vAlign w:val="bottom"/>
            <w:hideMark/>
          </w:tcPr>
          <w:p w14:paraId="09A3F5A5" w14:textId="77777777" w:rsidR="00FB0D83" w:rsidRDefault="006C352B">
            <w:pPr>
              <w:contextualSpacing/>
              <w:rPr>
                <w:rFonts w:eastAsia="Times New Roman" w:cs="Times New Roman"/>
                <w:sz w:val="20"/>
              </w:rPr>
            </w:pPr>
          </w:p>
        </w:tc>
        <w:tc>
          <w:tcPr>
            <w:tcW w:w="101" w:type="dxa"/>
            <w:noWrap/>
            <w:vAlign w:val="bottom"/>
            <w:hideMark/>
          </w:tcPr>
          <w:p w14:paraId="09A3F5A6" w14:textId="77777777" w:rsidR="00FB0D83" w:rsidRDefault="006C352B">
            <w:pPr>
              <w:contextualSpacing/>
              <w:rPr>
                <w:rFonts w:eastAsia="Times New Roman" w:cs="Times New Roman"/>
                <w:sz w:val="20"/>
              </w:rPr>
            </w:pPr>
          </w:p>
        </w:tc>
        <w:tc>
          <w:tcPr>
            <w:tcW w:w="101" w:type="dxa"/>
            <w:noWrap/>
            <w:vAlign w:val="bottom"/>
            <w:hideMark/>
          </w:tcPr>
          <w:p w14:paraId="09A3F5A7" w14:textId="77777777" w:rsidR="00FB0D83" w:rsidRDefault="006C352B">
            <w:pPr>
              <w:contextualSpacing/>
              <w:rPr>
                <w:rFonts w:eastAsia="Times New Roman" w:cs="Times New Roman"/>
                <w:sz w:val="20"/>
              </w:rPr>
            </w:pPr>
          </w:p>
        </w:tc>
        <w:tc>
          <w:tcPr>
            <w:tcW w:w="101" w:type="dxa"/>
            <w:noWrap/>
            <w:vAlign w:val="bottom"/>
            <w:hideMark/>
          </w:tcPr>
          <w:p w14:paraId="09A3F5A8" w14:textId="77777777" w:rsidR="00FB0D83" w:rsidRDefault="006C352B">
            <w:pPr>
              <w:contextualSpacing/>
              <w:rPr>
                <w:rFonts w:eastAsia="Times New Roman" w:cs="Times New Roman"/>
                <w:sz w:val="20"/>
              </w:rPr>
            </w:pPr>
          </w:p>
        </w:tc>
        <w:tc>
          <w:tcPr>
            <w:tcW w:w="40" w:type="dxa"/>
            <w:noWrap/>
            <w:vAlign w:val="bottom"/>
            <w:hideMark/>
          </w:tcPr>
          <w:p w14:paraId="09A3F5A9" w14:textId="77777777" w:rsidR="00FB0D83" w:rsidRDefault="006C352B">
            <w:pPr>
              <w:contextualSpacing/>
              <w:rPr>
                <w:rFonts w:eastAsia="Times New Roman" w:cs="Times New Roman"/>
                <w:sz w:val="20"/>
              </w:rPr>
            </w:pPr>
          </w:p>
        </w:tc>
      </w:tr>
      <w:tr w:rsidR="00D269F7" w14:paraId="09A3F5B1" w14:textId="77777777">
        <w:trPr>
          <w:trHeight w:val="300"/>
        </w:trPr>
        <w:tc>
          <w:tcPr>
            <w:tcW w:w="2392" w:type="dxa"/>
            <w:noWrap/>
            <w:vAlign w:val="bottom"/>
            <w:hideMark/>
          </w:tcPr>
          <w:p w14:paraId="09A3F5AB" w14:textId="77777777" w:rsidR="00FB0D83" w:rsidRDefault="006C352B">
            <w:pPr>
              <w:contextualSpacing/>
              <w:rPr>
                <w:rFonts w:eastAsia="Times New Roman" w:cs="Times New Roman"/>
                <w:sz w:val="20"/>
              </w:rPr>
            </w:pPr>
          </w:p>
        </w:tc>
        <w:tc>
          <w:tcPr>
            <w:tcW w:w="6064" w:type="dxa"/>
            <w:gridSpan w:val="4"/>
            <w:noWrap/>
            <w:vAlign w:val="bottom"/>
            <w:hideMark/>
          </w:tcPr>
          <w:p w14:paraId="09A3F5A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Επί της Αρχής   ΔΕΚΤΟ ΚΑΤΑ ΠΛΕΙΟΨΗΦΙΑ</w:t>
            </w:r>
          </w:p>
        </w:tc>
        <w:tc>
          <w:tcPr>
            <w:tcW w:w="101" w:type="dxa"/>
            <w:noWrap/>
            <w:vAlign w:val="bottom"/>
            <w:hideMark/>
          </w:tcPr>
          <w:p w14:paraId="09A3F5A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5AE" w14:textId="77777777" w:rsidR="00FB0D83" w:rsidRDefault="006C352B">
            <w:pPr>
              <w:contextualSpacing/>
              <w:rPr>
                <w:rFonts w:eastAsia="Times New Roman" w:cs="Times New Roman"/>
                <w:sz w:val="20"/>
              </w:rPr>
            </w:pPr>
          </w:p>
        </w:tc>
        <w:tc>
          <w:tcPr>
            <w:tcW w:w="101" w:type="dxa"/>
            <w:noWrap/>
            <w:vAlign w:val="bottom"/>
            <w:hideMark/>
          </w:tcPr>
          <w:p w14:paraId="09A3F5AF" w14:textId="77777777" w:rsidR="00FB0D83" w:rsidRDefault="006C352B">
            <w:pPr>
              <w:contextualSpacing/>
              <w:rPr>
                <w:rFonts w:eastAsia="Times New Roman" w:cs="Times New Roman"/>
                <w:sz w:val="20"/>
              </w:rPr>
            </w:pPr>
          </w:p>
        </w:tc>
        <w:tc>
          <w:tcPr>
            <w:tcW w:w="40" w:type="dxa"/>
            <w:noWrap/>
            <w:vAlign w:val="bottom"/>
            <w:hideMark/>
          </w:tcPr>
          <w:p w14:paraId="09A3F5B0" w14:textId="77777777" w:rsidR="00FB0D83" w:rsidRDefault="006C352B">
            <w:pPr>
              <w:contextualSpacing/>
              <w:rPr>
                <w:rFonts w:eastAsia="Times New Roman" w:cs="Times New Roman"/>
                <w:sz w:val="20"/>
              </w:rPr>
            </w:pPr>
          </w:p>
        </w:tc>
      </w:tr>
      <w:tr w:rsidR="00D269F7" w14:paraId="09A3F5BB" w14:textId="77777777">
        <w:trPr>
          <w:trHeight w:val="300"/>
        </w:trPr>
        <w:tc>
          <w:tcPr>
            <w:tcW w:w="2392" w:type="dxa"/>
            <w:noWrap/>
            <w:vAlign w:val="bottom"/>
            <w:hideMark/>
          </w:tcPr>
          <w:p w14:paraId="09A3F5B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5B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5B4" w14:textId="77777777" w:rsidR="00FB0D83" w:rsidRDefault="006C352B">
            <w:pPr>
              <w:contextualSpacing/>
              <w:rPr>
                <w:rFonts w:eastAsia="Times New Roman" w:cs="Times New Roman"/>
                <w:sz w:val="20"/>
              </w:rPr>
            </w:pPr>
          </w:p>
        </w:tc>
        <w:tc>
          <w:tcPr>
            <w:tcW w:w="1190" w:type="dxa"/>
            <w:noWrap/>
            <w:vAlign w:val="bottom"/>
            <w:hideMark/>
          </w:tcPr>
          <w:p w14:paraId="09A3F5B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5B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5B7" w14:textId="77777777" w:rsidR="00FB0D83" w:rsidRDefault="006C352B">
            <w:pPr>
              <w:contextualSpacing/>
              <w:rPr>
                <w:rFonts w:eastAsia="Times New Roman" w:cs="Times New Roman"/>
                <w:sz w:val="20"/>
              </w:rPr>
            </w:pPr>
          </w:p>
        </w:tc>
        <w:tc>
          <w:tcPr>
            <w:tcW w:w="101" w:type="dxa"/>
            <w:noWrap/>
            <w:vAlign w:val="bottom"/>
            <w:hideMark/>
          </w:tcPr>
          <w:p w14:paraId="09A3F5B8" w14:textId="77777777" w:rsidR="00FB0D83" w:rsidRDefault="006C352B">
            <w:pPr>
              <w:contextualSpacing/>
              <w:rPr>
                <w:rFonts w:eastAsia="Times New Roman" w:cs="Times New Roman"/>
                <w:sz w:val="20"/>
              </w:rPr>
            </w:pPr>
          </w:p>
        </w:tc>
        <w:tc>
          <w:tcPr>
            <w:tcW w:w="101" w:type="dxa"/>
            <w:noWrap/>
            <w:vAlign w:val="bottom"/>
            <w:hideMark/>
          </w:tcPr>
          <w:p w14:paraId="09A3F5B9" w14:textId="77777777" w:rsidR="00FB0D83" w:rsidRDefault="006C352B">
            <w:pPr>
              <w:contextualSpacing/>
              <w:rPr>
                <w:rFonts w:eastAsia="Times New Roman" w:cs="Times New Roman"/>
                <w:sz w:val="20"/>
              </w:rPr>
            </w:pPr>
          </w:p>
        </w:tc>
        <w:tc>
          <w:tcPr>
            <w:tcW w:w="40" w:type="dxa"/>
            <w:noWrap/>
            <w:vAlign w:val="bottom"/>
            <w:hideMark/>
          </w:tcPr>
          <w:p w14:paraId="09A3F5BA" w14:textId="77777777" w:rsidR="00FB0D83" w:rsidRDefault="006C352B">
            <w:pPr>
              <w:contextualSpacing/>
              <w:rPr>
                <w:rFonts w:eastAsia="Times New Roman" w:cs="Times New Roman"/>
                <w:sz w:val="20"/>
              </w:rPr>
            </w:pPr>
          </w:p>
        </w:tc>
      </w:tr>
      <w:tr w:rsidR="00D269F7" w14:paraId="09A3F5C5" w14:textId="77777777">
        <w:trPr>
          <w:trHeight w:val="300"/>
        </w:trPr>
        <w:tc>
          <w:tcPr>
            <w:tcW w:w="2392" w:type="dxa"/>
            <w:noWrap/>
            <w:vAlign w:val="bottom"/>
            <w:hideMark/>
          </w:tcPr>
          <w:p w14:paraId="09A3F5B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5B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5BE" w14:textId="77777777" w:rsidR="00FB0D83" w:rsidRDefault="006C352B">
            <w:pPr>
              <w:contextualSpacing/>
              <w:rPr>
                <w:rFonts w:eastAsia="Times New Roman" w:cs="Times New Roman"/>
                <w:sz w:val="20"/>
              </w:rPr>
            </w:pPr>
          </w:p>
        </w:tc>
        <w:tc>
          <w:tcPr>
            <w:tcW w:w="1190" w:type="dxa"/>
            <w:noWrap/>
            <w:vAlign w:val="bottom"/>
            <w:hideMark/>
          </w:tcPr>
          <w:p w14:paraId="09A3F5B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5C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5C1" w14:textId="77777777" w:rsidR="00FB0D83" w:rsidRDefault="006C352B">
            <w:pPr>
              <w:contextualSpacing/>
              <w:rPr>
                <w:rFonts w:eastAsia="Times New Roman" w:cs="Times New Roman"/>
                <w:sz w:val="20"/>
              </w:rPr>
            </w:pPr>
          </w:p>
        </w:tc>
        <w:tc>
          <w:tcPr>
            <w:tcW w:w="101" w:type="dxa"/>
            <w:noWrap/>
            <w:vAlign w:val="bottom"/>
            <w:hideMark/>
          </w:tcPr>
          <w:p w14:paraId="09A3F5C2" w14:textId="77777777" w:rsidR="00FB0D83" w:rsidRDefault="006C352B">
            <w:pPr>
              <w:contextualSpacing/>
              <w:rPr>
                <w:rFonts w:eastAsia="Times New Roman" w:cs="Times New Roman"/>
                <w:sz w:val="20"/>
              </w:rPr>
            </w:pPr>
          </w:p>
        </w:tc>
        <w:tc>
          <w:tcPr>
            <w:tcW w:w="101" w:type="dxa"/>
            <w:noWrap/>
            <w:vAlign w:val="bottom"/>
            <w:hideMark/>
          </w:tcPr>
          <w:p w14:paraId="09A3F5C3" w14:textId="77777777" w:rsidR="00FB0D83" w:rsidRDefault="006C352B">
            <w:pPr>
              <w:contextualSpacing/>
              <w:rPr>
                <w:rFonts w:eastAsia="Times New Roman" w:cs="Times New Roman"/>
                <w:sz w:val="20"/>
              </w:rPr>
            </w:pPr>
          </w:p>
        </w:tc>
        <w:tc>
          <w:tcPr>
            <w:tcW w:w="40" w:type="dxa"/>
            <w:noWrap/>
            <w:vAlign w:val="bottom"/>
            <w:hideMark/>
          </w:tcPr>
          <w:p w14:paraId="09A3F5C4" w14:textId="77777777" w:rsidR="00FB0D83" w:rsidRDefault="006C352B">
            <w:pPr>
              <w:contextualSpacing/>
              <w:rPr>
                <w:rFonts w:eastAsia="Times New Roman" w:cs="Times New Roman"/>
                <w:sz w:val="20"/>
              </w:rPr>
            </w:pPr>
          </w:p>
        </w:tc>
      </w:tr>
      <w:tr w:rsidR="00D269F7" w14:paraId="09A3F5CF" w14:textId="77777777">
        <w:trPr>
          <w:trHeight w:val="300"/>
        </w:trPr>
        <w:tc>
          <w:tcPr>
            <w:tcW w:w="2392" w:type="dxa"/>
            <w:noWrap/>
            <w:vAlign w:val="bottom"/>
            <w:hideMark/>
          </w:tcPr>
          <w:p w14:paraId="09A3F5C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5C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5C8" w14:textId="77777777" w:rsidR="00FB0D83" w:rsidRDefault="006C352B">
            <w:pPr>
              <w:contextualSpacing/>
              <w:rPr>
                <w:rFonts w:eastAsia="Times New Roman" w:cs="Times New Roman"/>
                <w:sz w:val="20"/>
              </w:rPr>
            </w:pPr>
          </w:p>
        </w:tc>
        <w:tc>
          <w:tcPr>
            <w:tcW w:w="1190" w:type="dxa"/>
            <w:noWrap/>
            <w:vAlign w:val="bottom"/>
            <w:hideMark/>
          </w:tcPr>
          <w:p w14:paraId="09A3F5C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5C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5CB" w14:textId="77777777" w:rsidR="00FB0D83" w:rsidRDefault="006C352B">
            <w:pPr>
              <w:contextualSpacing/>
              <w:rPr>
                <w:rFonts w:eastAsia="Times New Roman" w:cs="Times New Roman"/>
                <w:sz w:val="20"/>
              </w:rPr>
            </w:pPr>
          </w:p>
        </w:tc>
        <w:tc>
          <w:tcPr>
            <w:tcW w:w="101" w:type="dxa"/>
            <w:noWrap/>
            <w:vAlign w:val="bottom"/>
            <w:hideMark/>
          </w:tcPr>
          <w:p w14:paraId="09A3F5CC" w14:textId="77777777" w:rsidR="00FB0D83" w:rsidRDefault="006C352B">
            <w:pPr>
              <w:contextualSpacing/>
              <w:rPr>
                <w:rFonts w:eastAsia="Times New Roman" w:cs="Times New Roman"/>
                <w:sz w:val="20"/>
              </w:rPr>
            </w:pPr>
          </w:p>
        </w:tc>
        <w:tc>
          <w:tcPr>
            <w:tcW w:w="101" w:type="dxa"/>
            <w:noWrap/>
            <w:vAlign w:val="bottom"/>
            <w:hideMark/>
          </w:tcPr>
          <w:p w14:paraId="09A3F5CD" w14:textId="77777777" w:rsidR="00FB0D83" w:rsidRDefault="006C352B">
            <w:pPr>
              <w:contextualSpacing/>
              <w:rPr>
                <w:rFonts w:eastAsia="Times New Roman" w:cs="Times New Roman"/>
                <w:sz w:val="20"/>
              </w:rPr>
            </w:pPr>
          </w:p>
        </w:tc>
        <w:tc>
          <w:tcPr>
            <w:tcW w:w="40" w:type="dxa"/>
            <w:noWrap/>
            <w:vAlign w:val="bottom"/>
            <w:hideMark/>
          </w:tcPr>
          <w:p w14:paraId="09A3F5CE" w14:textId="77777777" w:rsidR="00FB0D83" w:rsidRDefault="006C352B">
            <w:pPr>
              <w:contextualSpacing/>
              <w:rPr>
                <w:rFonts w:eastAsia="Times New Roman" w:cs="Times New Roman"/>
                <w:sz w:val="20"/>
              </w:rPr>
            </w:pPr>
          </w:p>
        </w:tc>
      </w:tr>
      <w:tr w:rsidR="00D269F7" w14:paraId="09A3F5D9" w14:textId="77777777">
        <w:trPr>
          <w:trHeight w:val="300"/>
        </w:trPr>
        <w:tc>
          <w:tcPr>
            <w:tcW w:w="2392" w:type="dxa"/>
            <w:noWrap/>
            <w:vAlign w:val="bottom"/>
            <w:hideMark/>
          </w:tcPr>
          <w:p w14:paraId="09A3F5D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5D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5D2" w14:textId="77777777" w:rsidR="00FB0D83" w:rsidRDefault="006C352B">
            <w:pPr>
              <w:contextualSpacing/>
              <w:rPr>
                <w:rFonts w:eastAsia="Times New Roman" w:cs="Times New Roman"/>
                <w:sz w:val="20"/>
              </w:rPr>
            </w:pPr>
          </w:p>
        </w:tc>
        <w:tc>
          <w:tcPr>
            <w:tcW w:w="1190" w:type="dxa"/>
            <w:noWrap/>
            <w:vAlign w:val="bottom"/>
            <w:hideMark/>
          </w:tcPr>
          <w:p w14:paraId="09A3F5D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5D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5D5" w14:textId="77777777" w:rsidR="00FB0D83" w:rsidRDefault="006C352B">
            <w:pPr>
              <w:contextualSpacing/>
              <w:rPr>
                <w:rFonts w:eastAsia="Times New Roman" w:cs="Times New Roman"/>
                <w:sz w:val="20"/>
              </w:rPr>
            </w:pPr>
          </w:p>
        </w:tc>
        <w:tc>
          <w:tcPr>
            <w:tcW w:w="101" w:type="dxa"/>
            <w:noWrap/>
            <w:vAlign w:val="bottom"/>
            <w:hideMark/>
          </w:tcPr>
          <w:p w14:paraId="09A3F5D6" w14:textId="77777777" w:rsidR="00FB0D83" w:rsidRDefault="006C352B">
            <w:pPr>
              <w:contextualSpacing/>
              <w:rPr>
                <w:rFonts w:eastAsia="Times New Roman" w:cs="Times New Roman"/>
                <w:sz w:val="20"/>
              </w:rPr>
            </w:pPr>
          </w:p>
        </w:tc>
        <w:tc>
          <w:tcPr>
            <w:tcW w:w="101" w:type="dxa"/>
            <w:noWrap/>
            <w:vAlign w:val="bottom"/>
            <w:hideMark/>
          </w:tcPr>
          <w:p w14:paraId="09A3F5D7" w14:textId="77777777" w:rsidR="00FB0D83" w:rsidRDefault="006C352B">
            <w:pPr>
              <w:contextualSpacing/>
              <w:rPr>
                <w:rFonts w:eastAsia="Times New Roman" w:cs="Times New Roman"/>
                <w:sz w:val="20"/>
              </w:rPr>
            </w:pPr>
          </w:p>
        </w:tc>
        <w:tc>
          <w:tcPr>
            <w:tcW w:w="40" w:type="dxa"/>
            <w:noWrap/>
            <w:vAlign w:val="bottom"/>
            <w:hideMark/>
          </w:tcPr>
          <w:p w14:paraId="09A3F5D8" w14:textId="77777777" w:rsidR="00FB0D83" w:rsidRDefault="006C352B">
            <w:pPr>
              <w:contextualSpacing/>
              <w:rPr>
                <w:rFonts w:eastAsia="Times New Roman" w:cs="Times New Roman"/>
                <w:sz w:val="20"/>
              </w:rPr>
            </w:pPr>
          </w:p>
        </w:tc>
      </w:tr>
      <w:tr w:rsidR="00D269F7" w14:paraId="09A3F5E3" w14:textId="77777777">
        <w:trPr>
          <w:trHeight w:val="300"/>
        </w:trPr>
        <w:tc>
          <w:tcPr>
            <w:tcW w:w="2392" w:type="dxa"/>
            <w:noWrap/>
            <w:vAlign w:val="bottom"/>
            <w:hideMark/>
          </w:tcPr>
          <w:p w14:paraId="09A3F5D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5D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5DC" w14:textId="77777777" w:rsidR="00FB0D83" w:rsidRDefault="006C352B">
            <w:pPr>
              <w:contextualSpacing/>
              <w:rPr>
                <w:rFonts w:eastAsia="Times New Roman" w:cs="Times New Roman"/>
                <w:sz w:val="20"/>
              </w:rPr>
            </w:pPr>
          </w:p>
        </w:tc>
        <w:tc>
          <w:tcPr>
            <w:tcW w:w="1190" w:type="dxa"/>
            <w:noWrap/>
            <w:vAlign w:val="bottom"/>
            <w:hideMark/>
          </w:tcPr>
          <w:p w14:paraId="09A3F5D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5D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5DF" w14:textId="77777777" w:rsidR="00FB0D83" w:rsidRDefault="006C352B">
            <w:pPr>
              <w:contextualSpacing/>
              <w:rPr>
                <w:rFonts w:eastAsia="Times New Roman" w:cs="Times New Roman"/>
                <w:sz w:val="20"/>
              </w:rPr>
            </w:pPr>
          </w:p>
        </w:tc>
        <w:tc>
          <w:tcPr>
            <w:tcW w:w="101" w:type="dxa"/>
            <w:noWrap/>
            <w:vAlign w:val="bottom"/>
            <w:hideMark/>
          </w:tcPr>
          <w:p w14:paraId="09A3F5E0" w14:textId="77777777" w:rsidR="00FB0D83" w:rsidRDefault="006C352B">
            <w:pPr>
              <w:contextualSpacing/>
              <w:rPr>
                <w:rFonts w:eastAsia="Times New Roman" w:cs="Times New Roman"/>
                <w:sz w:val="20"/>
              </w:rPr>
            </w:pPr>
          </w:p>
        </w:tc>
        <w:tc>
          <w:tcPr>
            <w:tcW w:w="101" w:type="dxa"/>
            <w:noWrap/>
            <w:vAlign w:val="bottom"/>
            <w:hideMark/>
          </w:tcPr>
          <w:p w14:paraId="09A3F5E1" w14:textId="77777777" w:rsidR="00FB0D83" w:rsidRDefault="006C352B">
            <w:pPr>
              <w:contextualSpacing/>
              <w:rPr>
                <w:rFonts w:eastAsia="Times New Roman" w:cs="Times New Roman"/>
                <w:sz w:val="20"/>
              </w:rPr>
            </w:pPr>
          </w:p>
        </w:tc>
        <w:tc>
          <w:tcPr>
            <w:tcW w:w="40" w:type="dxa"/>
            <w:noWrap/>
            <w:vAlign w:val="bottom"/>
            <w:hideMark/>
          </w:tcPr>
          <w:p w14:paraId="09A3F5E2" w14:textId="77777777" w:rsidR="00FB0D83" w:rsidRDefault="006C352B">
            <w:pPr>
              <w:contextualSpacing/>
              <w:rPr>
                <w:rFonts w:eastAsia="Times New Roman" w:cs="Times New Roman"/>
                <w:sz w:val="20"/>
              </w:rPr>
            </w:pPr>
          </w:p>
        </w:tc>
      </w:tr>
      <w:tr w:rsidR="00D269F7" w14:paraId="09A3F5ED" w14:textId="77777777">
        <w:trPr>
          <w:trHeight w:val="300"/>
        </w:trPr>
        <w:tc>
          <w:tcPr>
            <w:tcW w:w="2392" w:type="dxa"/>
            <w:noWrap/>
            <w:vAlign w:val="bottom"/>
            <w:hideMark/>
          </w:tcPr>
          <w:p w14:paraId="09A3F5E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5E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5E6" w14:textId="77777777" w:rsidR="00FB0D83" w:rsidRDefault="006C352B">
            <w:pPr>
              <w:contextualSpacing/>
              <w:rPr>
                <w:rFonts w:eastAsia="Times New Roman" w:cs="Times New Roman"/>
                <w:sz w:val="20"/>
              </w:rPr>
            </w:pPr>
          </w:p>
        </w:tc>
        <w:tc>
          <w:tcPr>
            <w:tcW w:w="1190" w:type="dxa"/>
            <w:noWrap/>
            <w:vAlign w:val="bottom"/>
            <w:hideMark/>
          </w:tcPr>
          <w:p w14:paraId="09A3F5E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5E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5E9" w14:textId="77777777" w:rsidR="00FB0D83" w:rsidRDefault="006C352B">
            <w:pPr>
              <w:contextualSpacing/>
              <w:rPr>
                <w:rFonts w:eastAsia="Times New Roman" w:cs="Times New Roman"/>
                <w:sz w:val="20"/>
              </w:rPr>
            </w:pPr>
          </w:p>
        </w:tc>
        <w:tc>
          <w:tcPr>
            <w:tcW w:w="101" w:type="dxa"/>
            <w:noWrap/>
            <w:vAlign w:val="bottom"/>
            <w:hideMark/>
          </w:tcPr>
          <w:p w14:paraId="09A3F5EA" w14:textId="77777777" w:rsidR="00FB0D83" w:rsidRDefault="006C352B">
            <w:pPr>
              <w:contextualSpacing/>
              <w:rPr>
                <w:rFonts w:eastAsia="Times New Roman" w:cs="Times New Roman"/>
                <w:sz w:val="20"/>
              </w:rPr>
            </w:pPr>
          </w:p>
        </w:tc>
        <w:tc>
          <w:tcPr>
            <w:tcW w:w="101" w:type="dxa"/>
            <w:noWrap/>
            <w:vAlign w:val="bottom"/>
            <w:hideMark/>
          </w:tcPr>
          <w:p w14:paraId="09A3F5EB" w14:textId="77777777" w:rsidR="00FB0D83" w:rsidRDefault="006C352B">
            <w:pPr>
              <w:contextualSpacing/>
              <w:rPr>
                <w:rFonts w:eastAsia="Times New Roman" w:cs="Times New Roman"/>
                <w:sz w:val="20"/>
              </w:rPr>
            </w:pPr>
          </w:p>
        </w:tc>
        <w:tc>
          <w:tcPr>
            <w:tcW w:w="40" w:type="dxa"/>
            <w:noWrap/>
            <w:vAlign w:val="bottom"/>
            <w:hideMark/>
          </w:tcPr>
          <w:p w14:paraId="09A3F5EC" w14:textId="77777777" w:rsidR="00FB0D83" w:rsidRDefault="006C352B">
            <w:pPr>
              <w:contextualSpacing/>
              <w:rPr>
                <w:rFonts w:eastAsia="Times New Roman" w:cs="Times New Roman"/>
                <w:sz w:val="20"/>
              </w:rPr>
            </w:pPr>
          </w:p>
        </w:tc>
      </w:tr>
      <w:tr w:rsidR="00D269F7" w14:paraId="09A3F5F7" w14:textId="77777777">
        <w:trPr>
          <w:trHeight w:val="300"/>
        </w:trPr>
        <w:tc>
          <w:tcPr>
            <w:tcW w:w="2392" w:type="dxa"/>
            <w:noWrap/>
            <w:vAlign w:val="bottom"/>
            <w:hideMark/>
          </w:tcPr>
          <w:p w14:paraId="09A3F5E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5E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5F0" w14:textId="77777777" w:rsidR="00FB0D83" w:rsidRDefault="006C352B">
            <w:pPr>
              <w:contextualSpacing/>
              <w:rPr>
                <w:rFonts w:eastAsia="Times New Roman" w:cs="Times New Roman"/>
                <w:sz w:val="20"/>
              </w:rPr>
            </w:pPr>
          </w:p>
        </w:tc>
        <w:tc>
          <w:tcPr>
            <w:tcW w:w="1190" w:type="dxa"/>
            <w:noWrap/>
            <w:vAlign w:val="bottom"/>
            <w:hideMark/>
          </w:tcPr>
          <w:p w14:paraId="09A3F5F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5F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5F3" w14:textId="77777777" w:rsidR="00FB0D83" w:rsidRDefault="006C352B">
            <w:pPr>
              <w:contextualSpacing/>
              <w:rPr>
                <w:rFonts w:eastAsia="Times New Roman" w:cs="Times New Roman"/>
                <w:sz w:val="20"/>
              </w:rPr>
            </w:pPr>
          </w:p>
        </w:tc>
        <w:tc>
          <w:tcPr>
            <w:tcW w:w="101" w:type="dxa"/>
            <w:noWrap/>
            <w:vAlign w:val="bottom"/>
            <w:hideMark/>
          </w:tcPr>
          <w:p w14:paraId="09A3F5F4" w14:textId="77777777" w:rsidR="00FB0D83" w:rsidRDefault="006C352B">
            <w:pPr>
              <w:contextualSpacing/>
              <w:rPr>
                <w:rFonts w:eastAsia="Times New Roman" w:cs="Times New Roman"/>
                <w:sz w:val="20"/>
              </w:rPr>
            </w:pPr>
          </w:p>
        </w:tc>
        <w:tc>
          <w:tcPr>
            <w:tcW w:w="101" w:type="dxa"/>
            <w:noWrap/>
            <w:vAlign w:val="bottom"/>
            <w:hideMark/>
          </w:tcPr>
          <w:p w14:paraId="09A3F5F5" w14:textId="77777777" w:rsidR="00FB0D83" w:rsidRDefault="006C352B">
            <w:pPr>
              <w:contextualSpacing/>
              <w:rPr>
                <w:rFonts w:eastAsia="Times New Roman" w:cs="Times New Roman"/>
                <w:sz w:val="20"/>
              </w:rPr>
            </w:pPr>
          </w:p>
        </w:tc>
        <w:tc>
          <w:tcPr>
            <w:tcW w:w="40" w:type="dxa"/>
            <w:noWrap/>
            <w:vAlign w:val="bottom"/>
            <w:hideMark/>
          </w:tcPr>
          <w:p w14:paraId="09A3F5F6" w14:textId="77777777" w:rsidR="00FB0D83" w:rsidRDefault="006C352B">
            <w:pPr>
              <w:contextualSpacing/>
              <w:rPr>
                <w:rFonts w:eastAsia="Times New Roman" w:cs="Times New Roman"/>
                <w:sz w:val="20"/>
              </w:rPr>
            </w:pPr>
          </w:p>
        </w:tc>
      </w:tr>
      <w:tr w:rsidR="00D269F7" w14:paraId="09A3F600" w14:textId="77777777">
        <w:trPr>
          <w:trHeight w:val="300"/>
        </w:trPr>
        <w:tc>
          <w:tcPr>
            <w:tcW w:w="4406" w:type="dxa"/>
            <w:gridSpan w:val="2"/>
            <w:noWrap/>
            <w:vAlign w:val="bottom"/>
            <w:hideMark/>
          </w:tcPr>
          <w:p w14:paraId="09A3F5F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5F9"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5F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5F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5FC" w14:textId="77777777" w:rsidR="00FB0D83" w:rsidRDefault="006C352B">
            <w:pPr>
              <w:contextualSpacing/>
              <w:rPr>
                <w:rFonts w:eastAsia="Times New Roman" w:cs="Times New Roman"/>
                <w:sz w:val="20"/>
              </w:rPr>
            </w:pPr>
          </w:p>
        </w:tc>
        <w:tc>
          <w:tcPr>
            <w:tcW w:w="101" w:type="dxa"/>
            <w:noWrap/>
            <w:vAlign w:val="bottom"/>
            <w:hideMark/>
          </w:tcPr>
          <w:p w14:paraId="09A3F5FD" w14:textId="77777777" w:rsidR="00FB0D83" w:rsidRDefault="006C352B">
            <w:pPr>
              <w:contextualSpacing/>
              <w:rPr>
                <w:rFonts w:eastAsia="Times New Roman" w:cs="Times New Roman"/>
                <w:sz w:val="20"/>
              </w:rPr>
            </w:pPr>
          </w:p>
        </w:tc>
        <w:tc>
          <w:tcPr>
            <w:tcW w:w="101" w:type="dxa"/>
            <w:noWrap/>
            <w:vAlign w:val="bottom"/>
            <w:hideMark/>
          </w:tcPr>
          <w:p w14:paraId="09A3F5FE" w14:textId="77777777" w:rsidR="00FB0D83" w:rsidRDefault="006C352B">
            <w:pPr>
              <w:contextualSpacing/>
              <w:rPr>
                <w:rFonts w:eastAsia="Times New Roman" w:cs="Times New Roman"/>
                <w:sz w:val="20"/>
              </w:rPr>
            </w:pPr>
          </w:p>
        </w:tc>
        <w:tc>
          <w:tcPr>
            <w:tcW w:w="40" w:type="dxa"/>
            <w:noWrap/>
            <w:vAlign w:val="bottom"/>
            <w:hideMark/>
          </w:tcPr>
          <w:p w14:paraId="09A3F5FF" w14:textId="77777777" w:rsidR="00FB0D83" w:rsidRDefault="006C352B">
            <w:pPr>
              <w:contextualSpacing/>
              <w:rPr>
                <w:rFonts w:eastAsia="Times New Roman" w:cs="Times New Roman"/>
                <w:sz w:val="20"/>
              </w:rPr>
            </w:pPr>
          </w:p>
        </w:tc>
      </w:tr>
      <w:tr w:rsidR="00D269F7" w14:paraId="09A3F60A" w14:textId="77777777">
        <w:trPr>
          <w:trHeight w:val="300"/>
        </w:trPr>
        <w:tc>
          <w:tcPr>
            <w:tcW w:w="2392" w:type="dxa"/>
            <w:noWrap/>
            <w:vAlign w:val="bottom"/>
            <w:hideMark/>
          </w:tcPr>
          <w:p w14:paraId="09A3F601" w14:textId="77777777" w:rsidR="00FB0D83" w:rsidRDefault="006C352B">
            <w:pPr>
              <w:contextualSpacing/>
              <w:rPr>
                <w:rFonts w:eastAsia="Times New Roman" w:cs="Times New Roman"/>
                <w:sz w:val="20"/>
              </w:rPr>
            </w:pPr>
          </w:p>
        </w:tc>
        <w:tc>
          <w:tcPr>
            <w:tcW w:w="2014" w:type="dxa"/>
            <w:noWrap/>
            <w:vAlign w:val="bottom"/>
            <w:hideMark/>
          </w:tcPr>
          <w:p w14:paraId="09A3F602" w14:textId="77777777" w:rsidR="00FB0D83" w:rsidRDefault="006C352B">
            <w:pPr>
              <w:contextualSpacing/>
              <w:rPr>
                <w:rFonts w:eastAsia="Times New Roman" w:cs="Times New Roman"/>
                <w:sz w:val="20"/>
              </w:rPr>
            </w:pPr>
          </w:p>
        </w:tc>
        <w:tc>
          <w:tcPr>
            <w:tcW w:w="2759" w:type="dxa"/>
            <w:noWrap/>
            <w:vAlign w:val="bottom"/>
            <w:hideMark/>
          </w:tcPr>
          <w:p w14:paraId="09A3F603" w14:textId="77777777" w:rsidR="00FB0D83" w:rsidRDefault="006C352B">
            <w:pPr>
              <w:contextualSpacing/>
              <w:rPr>
                <w:rFonts w:eastAsia="Times New Roman" w:cs="Times New Roman"/>
                <w:sz w:val="20"/>
              </w:rPr>
            </w:pPr>
          </w:p>
        </w:tc>
        <w:tc>
          <w:tcPr>
            <w:tcW w:w="1190" w:type="dxa"/>
            <w:noWrap/>
            <w:vAlign w:val="bottom"/>
            <w:hideMark/>
          </w:tcPr>
          <w:p w14:paraId="09A3F604" w14:textId="77777777" w:rsidR="00FB0D83" w:rsidRDefault="006C352B">
            <w:pPr>
              <w:contextualSpacing/>
              <w:rPr>
                <w:rFonts w:eastAsia="Times New Roman" w:cs="Times New Roman"/>
                <w:sz w:val="20"/>
              </w:rPr>
            </w:pPr>
          </w:p>
        </w:tc>
        <w:tc>
          <w:tcPr>
            <w:tcW w:w="101" w:type="dxa"/>
            <w:noWrap/>
            <w:vAlign w:val="bottom"/>
            <w:hideMark/>
          </w:tcPr>
          <w:p w14:paraId="09A3F605" w14:textId="77777777" w:rsidR="00FB0D83" w:rsidRDefault="006C352B">
            <w:pPr>
              <w:contextualSpacing/>
              <w:rPr>
                <w:rFonts w:eastAsia="Times New Roman" w:cs="Times New Roman"/>
                <w:sz w:val="20"/>
              </w:rPr>
            </w:pPr>
          </w:p>
        </w:tc>
        <w:tc>
          <w:tcPr>
            <w:tcW w:w="101" w:type="dxa"/>
            <w:noWrap/>
            <w:vAlign w:val="bottom"/>
            <w:hideMark/>
          </w:tcPr>
          <w:p w14:paraId="09A3F606" w14:textId="77777777" w:rsidR="00FB0D83" w:rsidRDefault="006C352B">
            <w:pPr>
              <w:contextualSpacing/>
              <w:rPr>
                <w:rFonts w:eastAsia="Times New Roman" w:cs="Times New Roman"/>
                <w:sz w:val="20"/>
              </w:rPr>
            </w:pPr>
          </w:p>
        </w:tc>
        <w:tc>
          <w:tcPr>
            <w:tcW w:w="101" w:type="dxa"/>
            <w:noWrap/>
            <w:vAlign w:val="bottom"/>
            <w:hideMark/>
          </w:tcPr>
          <w:p w14:paraId="09A3F607" w14:textId="77777777" w:rsidR="00FB0D83" w:rsidRDefault="006C352B">
            <w:pPr>
              <w:contextualSpacing/>
              <w:rPr>
                <w:rFonts w:eastAsia="Times New Roman" w:cs="Times New Roman"/>
                <w:sz w:val="20"/>
              </w:rPr>
            </w:pPr>
          </w:p>
        </w:tc>
        <w:tc>
          <w:tcPr>
            <w:tcW w:w="101" w:type="dxa"/>
            <w:noWrap/>
            <w:vAlign w:val="bottom"/>
            <w:hideMark/>
          </w:tcPr>
          <w:p w14:paraId="09A3F608" w14:textId="77777777" w:rsidR="00FB0D83" w:rsidRDefault="006C352B">
            <w:pPr>
              <w:contextualSpacing/>
              <w:rPr>
                <w:rFonts w:eastAsia="Times New Roman" w:cs="Times New Roman"/>
                <w:sz w:val="20"/>
              </w:rPr>
            </w:pPr>
          </w:p>
        </w:tc>
        <w:tc>
          <w:tcPr>
            <w:tcW w:w="40" w:type="dxa"/>
            <w:noWrap/>
            <w:vAlign w:val="bottom"/>
            <w:hideMark/>
          </w:tcPr>
          <w:p w14:paraId="09A3F609" w14:textId="77777777" w:rsidR="00FB0D83" w:rsidRDefault="006C352B">
            <w:pPr>
              <w:contextualSpacing/>
              <w:rPr>
                <w:rFonts w:eastAsia="Times New Roman" w:cs="Times New Roman"/>
                <w:sz w:val="20"/>
              </w:rPr>
            </w:pPr>
          </w:p>
        </w:tc>
      </w:tr>
      <w:tr w:rsidR="00D269F7" w14:paraId="09A3F610" w14:textId="77777777">
        <w:trPr>
          <w:trHeight w:val="300"/>
        </w:trPr>
        <w:tc>
          <w:tcPr>
            <w:tcW w:w="2392" w:type="dxa"/>
            <w:noWrap/>
            <w:vAlign w:val="bottom"/>
            <w:hideMark/>
          </w:tcPr>
          <w:p w14:paraId="09A3F60B" w14:textId="77777777" w:rsidR="00FB0D83" w:rsidRDefault="006C352B">
            <w:pPr>
              <w:contextualSpacing/>
              <w:rPr>
                <w:rFonts w:eastAsia="Times New Roman" w:cs="Times New Roman"/>
                <w:sz w:val="20"/>
              </w:rPr>
            </w:pPr>
          </w:p>
        </w:tc>
        <w:tc>
          <w:tcPr>
            <w:tcW w:w="6165" w:type="dxa"/>
            <w:gridSpan w:val="5"/>
            <w:noWrap/>
            <w:vAlign w:val="bottom"/>
            <w:hideMark/>
          </w:tcPr>
          <w:p w14:paraId="09A3F60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1 ως έχει   ΔΕΚΤΟ ΚΑΤΑ ΠΛΕΙΟΨΗΦΙΑ</w:t>
            </w:r>
          </w:p>
        </w:tc>
        <w:tc>
          <w:tcPr>
            <w:tcW w:w="101" w:type="dxa"/>
            <w:noWrap/>
            <w:vAlign w:val="bottom"/>
            <w:hideMark/>
          </w:tcPr>
          <w:p w14:paraId="09A3F60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0E" w14:textId="77777777" w:rsidR="00FB0D83" w:rsidRDefault="006C352B">
            <w:pPr>
              <w:contextualSpacing/>
              <w:rPr>
                <w:rFonts w:eastAsia="Times New Roman" w:cs="Times New Roman"/>
                <w:sz w:val="20"/>
              </w:rPr>
            </w:pPr>
          </w:p>
        </w:tc>
        <w:tc>
          <w:tcPr>
            <w:tcW w:w="40" w:type="dxa"/>
            <w:noWrap/>
            <w:vAlign w:val="bottom"/>
            <w:hideMark/>
          </w:tcPr>
          <w:p w14:paraId="09A3F60F" w14:textId="77777777" w:rsidR="00FB0D83" w:rsidRDefault="006C352B">
            <w:pPr>
              <w:contextualSpacing/>
              <w:rPr>
                <w:rFonts w:eastAsia="Times New Roman" w:cs="Times New Roman"/>
                <w:sz w:val="20"/>
              </w:rPr>
            </w:pPr>
          </w:p>
        </w:tc>
      </w:tr>
      <w:tr w:rsidR="00D269F7" w14:paraId="09A3F61A" w14:textId="77777777">
        <w:trPr>
          <w:trHeight w:val="300"/>
        </w:trPr>
        <w:tc>
          <w:tcPr>
            <w:tcW w:w="2392" w:type="dxa"/>
            <w:noWrap/>
            <w:vAlign w:val="bottom"/>
            <w:hideMark/>
          </w:tcPr>
          <w:p w14:paraId="09A3F61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61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13" w14:textId="77777777" w:rsidR="00FB0D83" w:rsidRDefault="006C352B">
            <w:pPr>
              <w:contextualSpacing/>
              <w:rPr>
                <w:rFonts w:eastAsia="Times New Roman" w:cs="Times New Roman"/>
                <w:sz w:val="20"/>
              </w:rPr>
            </w:pPr>
          </w:p>
        </w:tc>
        <w:tc>
          <w:tcPr>
            <w:tcW w:w="1190" w:type="dxa"/>
            <w:noWrap/>
            <w:vAlign w:val="bottom"/>
            <w:hideMark/>
          </w:tcPr>
          <w:p w14:paraId="09A3F61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61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16" w14:textId="77777777" w:rsidR="00FB0D83" w:rsidRDefault="006C352B">
            <w:pPr>
              <w:contextualSpacing/>
              <w:rPr>
                <w:rFonts w:eastAsia="Times New Roman" w:cs="Times New Roman"/>
                <w:sz w:val="20"/>
              </w:rPr>
            </w:pPr>
          </w:p>
        </w:tc>
        <w:tc>
          <w:tcPr>
            <w:tcW w:w="101" w:type="dxa"/>
            <w:noWrap/>
            <w:vAlign w:val="bottom"/>
            <w:hideMark/>
          </w:tcPr>
          <w:p w14:paraId="09A3F617" w14:textId="77777777" w:rsidR="00FB0D83" w:rsidRDefault="006C352B">
            <w:pPr>
              <w:contextualSpacing/>
              <w:rPr>
                <w:rFonts w:eastAsia="Times New Roman" w:cs="Times New Roman"/>
                <w:sz w:val="20"/>
              </w:rPr>
            </w:pPr>
          </w:p>
        </w:tc>
        <w:tc>
          <w:tcPr>
            <w:tcW w:w="101" w:type="dxa"/>
            <w:noWrap/>
            <w:vAlign w:val="bottom"/>
            <w:hideMark/>
          </w:tcPr>
          <w:p w14:paraId="09A3F618" w14:textId="77777777" w:rsidR="00FB0D83" w:rsidRDefault="006C352B">
            <w:pPr>
              <w:contextualSpacing/>
              <w:rPr>
                <w:rFonts w:eastAsia="Times New Roman" w:cs="Times New Roman"/>
                <w:sz w:val="20"/>
              </w:rPr>
            </w:pPr>
          </w:p>
        </w:tc>
        <w:tc>
          <w:tcPr>
            <w:tcW w:w="40" w:type="dxa"/>
            <w:noWrap/>
            <w:vAlign w:val="bottom"/>
            <w:hideMark/>
          </w:tcPr>
          <w:p w14:paraId="09A3F619" w14:textId="77777777" w:rsidR="00FB0D83" w:rsidRDefault="006C352B">
            <w:pPr>
              <w:contextualSpacing/>
              <w:rPr>
                <w:rFonts w:eastAsia="Times New Roman" w:cs="Times New Roman"/>
                <w:sz w:val="20"/>
              </w:rPr>
            </w:pPr>
          </w:p>
        </w:tc>
      </w:tr>
      <w:tr w:rsidR="00D269F7" w14:paraId="09A3F624" w14:textId="77777777">
        <w:trPr>
          <w:trHeight w:val="300"/>
        </w:trPr>
        <w:tc>
          <w:tcPr>
            <w:tcW w:w="2392" w:type="dxa"/>
            <w:noWrap/>
            <w:vAlign w:val="bottom"/>
            <w:hideMark/>
          </w:tcPr>
          <w:p w14:paraId="09A3F61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61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1D" w14:textId="77777777" w:rsidR="00FB0D83" w:rsidRDefault="006C352B">
            <w:pPr>
              <w:contextualSpacing/>
              <w:rPr>
                <w:rFonts w:eastAsia="Times New Roman" w:cs="Times New Roman"/>
                <w:sz w:val="20"/>
              </w:rPr>
            </w:pPr>
          </w:p>
        </w:tc>
        <w:tc>
          <w:tcPr>
            <w:tcW w:w="1190" w:type="dxa"/>
            <w:noWrap/>
            <w:vAlign w:val="bottom"/>
            <w:hideMark/>
          </w:tcPr>
          <w:p w14:paraId="09A3F61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61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20" w14:textId="77777777" w:rsidR="00FB0D83" w:rsidRDefault="006C352B">
            <w:pPr>
              <w:contextualSpacing/>
              <w:rPr>
                <w:rFonts w:eastAsia="Times New Roman" w:cs="Times New Roman"/>
                <w:sz w:val="20"/>
              </w:rPr>
            </w:pPr>
          </w:p>
        </w:tc>
        <w:tc>
          <w:tcPr>
            <w:tcW w:w="101" w:type="dxa"/>
            <w:noWrap/>
            <w:vAlign w:val="bottom"/>
            <w:hideMark/>
          </w:tcPr>
          <w:p w14:paraId="09A3F621" w14:textId="77777777" w:rsidR="00FB0D83" w:rsidRDefault="006C352B">
            <w:pPr>
              <w:contextualSpacing/>
              <w:rPr>
                <w:rFonts w:eastAsia="Times New Roman" w:cs="Times New Roman"/>
                <w:sz w:val="20"/>
              </w:rPr>
            </w:pPr>
          </w:p>
        </w:tc>
        <w:tc>
          <w:tcPr>
            <w:tcW w:w="101" w:type="dxa"/>
            <w:noWrap/>
            <w:vAlign w:val="bottom"/>
            <w:hideMark/>
          </w:tcPr>
          <w:p w14:paraId="09A3F622" w14:textId="77777777" w:rsidR="00FB0D83" w:rsidRDefault="006C352B">
            <w:pPr>
              <w:contextualSpacing/>
              <w:rPr>
                <w:rFonts w:eastAsia="Times New Roman" w:cs="Times New Roman"/>
                <w:sz w:val="20"/>
              </w:rPr>
            </w:pPr>
          </w:p>
        </w:tc>
        <w:tc>
          <w:tcPr>
            <w:tcW w:w="40" w:type="dxa"/>
            <w:noWrap/>
            <w:vAlign w:val="bottom"/>
            <w:hideMark/>
          </w:tcPr>
          <w:p w14:paraId="09A3F623" w14:textId="77777777" w:rsidR="00FB0D83" w:rsidRDefault="006C352B">
            <w:pPr>
              <w:contextualSpacing/>
              <w:rPr>
                <w:rFonts w:eastAsia="Times New Roman" w:cs="Times New Roman"/>
                <w:sz w:val="20"/>
              </w:rPr>
            </w:pPr>
          </w:p>
        </w:tc>
      </w:tr>
      <w:tr w:rsidR="00D269F7" w14:paraId="09A3F62E" w14:textId="77777777">
        <w:trPr>
          <w:trHeight w:val="300"/>
        </w:trPr>
        <w:tc>
          <w:tcPr>
            <w:tcW w:w="2392" w:type="dxa"/>
            <w:noWrap/>
            <w:vAlign w:val="bottom"/>
            <w:hideMark/>
          </w:tcPr>
          <w:p w14:paraId="09A3F62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62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27" w14:textId="77777777" w:rsidR="00FB0D83" w:rsidRDefault="006C352B">
            <w:pPr>
              <w:contextualSpacing/>
              <w:rPr>
                <w:rFonts w:eastAsia="Times New Roman" w:cs="Times New Roman"/>
                <w:sz w:val="20"/>
              </w:rPr>
            </w:pPr>
          </w:p>
        </w:tc>
        <w:tc>
          <w:tcPr>
            <w:tcW w:w="1190" w:type="dxa"/>
            <w:noWrap/>
            <w:vAlign w:val="bottom"/>
            <w:hideMark/>
          </w:tcPr>
          <w:p w14:paraId="09A3F62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62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2A" w14:textId="77777777" w:rsidR="00FB0D83" w:rsidRDefault="006C352B">
            <w:pPr>
              <w:contextualSpacing/>
              <w:rPr>
                <w:rFonts w:eastAsia="Times New Roman" w:cs="Times New Roman"/>
                <w:sz w:val="20"/>
              </w:rPr>
            </w:pPr>
          </w:p>
        </w:tc>
        <w:tc>
          <w:tcPr>
            <w:tcW w:w="101" w:type="dxa"/>
            <w:noWrap/>
            <w:vAlign w:val="bottom"/>
            <w:hideMark/>
          </w:tcPr>
          <w:p w14:paraId="09A3F62B" w14:textId="77777777" w:rsidR="00FB0D83" w:rsidRDefault="006C352B">
            <w:pPr>
              <w:contextualSpacing/>
              <w:rPr>
                <w:rFonts w:eastAsia="Times New Roman" w:cs="Times New Roman"/>
                <w:sz w:val="20"/>
              </w:rPr>
            </w:pPr>
          </w:p>
        </w:tc>
        <w:tc>
          <w:tcPr>
            <w:tcW w:w="101" w:type="dxa"/>
            <w:noWrap/>
            <w:vAlign w:val="bottom"/>
            <w:hideMark/>
          </w:tcPr>
          <w:p w14:paraId="09A3F62C" w14:textId="77777777" w:rsidR="00FB0D83" w:rsidRDefault="006C352B">
            <w:pPr>
              <w:contextualSpacing/>
              <w:rPr>
                <w:rFonts w:eastAsia="Times New Roman" w:cs="Times New Roman"/>
                <w:sz w:val="20"/>
              </w:rPr>
            </w:pPr>
          </w:p>
        </w:tc>
        <w:tc>
          <w:tcPr>
            <w:tcW w:w="40" w:type="dxa"/>
            <w:noWrap/>
            <w:vAlign w:val="bottom"/>
            <w:hideMark/>
          </w:tcPr>
          <w:p w14:paraId="09A3F62D" w14:textId="77777777" w:rsidR="00FB0D83" w:rsidRDefault="006C352B">
            <w:pPr>
              <w:contextualSpacing/>
              <w:rPr>
                <w:rFonts w:eastAsia="Times New Roman" w:cs="Times New Roman"/>
                <w:sz w:val="20"/>
              </w:rPr>
            </w:pPr>
          </w:p>
        </w:tc>
      </w:tr>
      <w:tr w:rsidR="00D269F7" w14:paraId="09A3F638" w14:textId="77777777">
        <w:trPr>
          <w:trHeight w:val="300"/>
        </w:trPr>
        <w:tc>
          <w:tcPr>
            <w:tcW w:w="2392" w:type="dxa"/>
            <w:noWrap/>
            <w:vAlign w:val="bottom"/>
            <w:hideMark/>
          </w:tcPr>
          <w:p w14:paraId="09A3F62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63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31" w14:textId="77777777" w:rsidR="00FB0D83" w:rsidRDefault="006C352B">
            <w:pPr>
              <w:contextualSpacing/>
              <w:rPr>
                <w:rFonts w:eastAsia="Times New Roman" w:cs="Times New Roman"/>
                <w:sz w:val="20"/>
              </w:rPr>
            </w:pPr>
          </w:p>
        </w:tc>
        <w:tc>
          <w:tcPr>
            <w:tcW w:w="1190" w:type="dxa"/>
            <w:noWrap/>
            <w:vAlign w:val="bottom"/>
            <w:hideMark/>
          </w:tcPr>
          <w:p w14:paraId="09A3F63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63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34" w14:textId="77777777" w:rsidR="00FB0D83" w:rsidRDefault="006C352B">
            <w:pPr>
              <w:contextualSpacing/>
              <w:rPr>
                <w:rFonts w:eastAsia="Times New Roman" w:cs="Times New Roman"/>
                <w:sz w:val="20"/>
              </w:rPr>
            </w:pPr>
          </w:p>
        </w:tc>
        <w:tc>
          <w:tcPr>
            <w:tcW w:w="101" w:type="dxa"/>
            <w:noWrap/>
            <w:vAlign w:val="bottom"/>
            <w:hideMark/>
          </w:tcPr>
          <w:p w14:paraId="09A3F635" w14:textId="77777777" w:rsidR="00FB0D83" w:rsidRDefault="006C352B">
            <w:pPr>
              <w:contextualSpacing/>
              <w:rPr>
                <w:rFonts w:eastAsia="Times New Roman" w:cs="Times New Roman"/>
                <w:sz w:val="20"/>
              </w:rPr>
            </w:pPr>
          </w:p>
        </w:tc>
        <w:tc>
          <w:tcPr>
            <w:tcW w:w="101" w:type="dxa"/>
            <w:noWrap/>
            <w:vAlign w:val="bottom"/>
            <w:hideMark/>
          </w:tcPr>
          <w:p w14:paraId="09A3F636" w14:textId="77777777" w:rsidR="00FB0D83" w:rsidRDefault="006C352B">
            <w:pPr>
              <w:contextualSpacing/>
              <w:rPr>
                <w:rFonts w:eastAsia="Times New Roman" w:cs="Times New Roman"/>
                <w:sz w:val="20"/>
              </w:rPr>
            </w:pPr>
          </w:p>
        </w:tc>
        <w:tc>
          <w:tcPr>
            <w:tcW w:w="40" w:type="dxa"/>
            <w:noWrap/>
            <w:vAlign w:val="bottom"/>
            <w:hideMark/>
          </w:tcPr>
          <w:p w14:paraId="09A3F637" w14:textId="77777777" w:rsidR="00FB0D83" w:rsidRDefault="006C352B">
            <w:pPr>
              <w:contextualSpacing/>
              <w:rPr>
                <w:rFonts w:eastAsia="Times New Roman" w:cs="Times New Roman"/>
                <w:sz w:val="20"/>
              </w:rPr>
            </w:pPr>
          </w:p>
        </w:tc>
      </w:tr>
      <w:tr w:rsidR="00D269F7" w14:paraId="09A3F642" w14:textId="77777777">
        <w:trPr>
          <w:trHeight w:val="300"/>
        </w:trPr>
        <w:tc>
          <w:tcPr>
            <w:tcW w:w="2392" w:type="dxa"/>
            <w:noWrap/>
            <w:vAlign w:val="bottom"/>
            <w:hideMark/>
          </w:tcPr>
          <w:p w14:paraId="09A3F63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63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3B" w14:textId="77777777" w:rsidR="00FB0D83" w:rsidRDefault="006C352B">
            <w:pPr>
              <w:contextualSpacing/>
              <w:rPr>
                <w:rFonts w:eastAsia="Times New Roman" w:cs="Times New Roman"/>
                <w:sz w:val="20"/>
              </w:rPr>
            </w:pPr>
          </w:p>
        </w:tc>
        <w:tc>
          <w:tcPr>
            <w:tcW w:w="1190" w:type="dxa"/>
            <w:noWrap/>
            <w:vAlign w:val="bottom"/>
            <w:hideMark/>
          </w:tcPr>
          <w:p w14:paraId="09A3F63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63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3E" w14:textId="77777777" w:rsidR="00FB0D83" w:rsidRDefault="006C352B">
            <w:pPr>
              <w:contextualSpacing/>
              <w:rPr>
                <w:rFonts w:eastAsia="Times New Roman" w:cs="Times New Roman"/>
                <w:sz w:val="20"/>
              </w:rPr>
            </w:pPr>
          </w:p>
        </w:tc>
        <w:tc>
          <w:tcPr>
            <w:tcW w:w="101" w:type="dxa"/>
            <w:noWrap/>
            <w:vAlign w:val="bottom"/>
            <w:hideMark/>
          </w:tcPr>
          <w:p w14:paraId="09A3F63F" w14:textId="77777777" w:rsidR="00FB0D83" w:rsidRDefault="006C352B">
            <w:pPr>
              <w:contextualSpacing/>
              <w:rPr>
                <w:rFonts w:eastAsia="Times New Roman" w:cs="Times New Roman"/>
                <w:sz w:val="20"/>
              </w:rPr>
            </w:pPr>
          </w:p>
        </w:tc>
        <w:tc>
          <w:tcPr>
            <w:tcW w:w="101" w:type="dxa"/>
            <w:noWrap/>
            <w:vAlign w:val="bottom"/>
            <w:hideMark/>
          </w:tcPr>
          <w:p w14:paraId="09A3F640" w14:textId="77777777" w:rsidR="00FB0D83" w:rsidRDefault="006C352B">
            <w:pPr>
              <w:contextualSpacing/>
              <w:rPr>
                <w:rFonts w:eastAsia="Times New Roman" w:cs="Times New Roman"/>
                <w:sz w:val="20"/>
              </w:rPr>
            </w:pPr>
          </w:p>
        </w:tc>
        <w:tc>
          <w:tcPr>
            <w:tcW w:w="40" w:type="dxa"/>
            <w:noWrap/>
            <w:vAlign w:val="bottom"/>
            <w:hideMark/>
          </w:tcPr>
          <w:p w14:paraId="09A3F641" w14:textId="77777777" w:rsidR="00FB0D83" w:rsidRDefault="006C352B">
            <w:pPr>
              <w:contextualSpacing/>
              <w:rPr>
                <w:rFonts w:eastAsia="Times New Roman" w:cs="Times New Roman"/>
                <w:sz w:val="20"/>
              </w:rPr>
            </w:pPr>
          </w:p>
        </w:tc>
      </w:tr>
      <w:tr w:rsidR="00D269F7" w14:paraId="09A3F64C" w14:textId="77777777">
        <w:trPr>
          <w:trHeight w:val="300"/>
        </w:trPr>
        <w:tc>
          <w:tcPr>
            <w:tcW w:w="2392" w:type="dxa"/>
            <w:noWrap/>
            <w:vAlign w:val="bottom"/>
            <w:hideMark/>
          </w:tcPr>
          <w:p w14:paraId="09A3F64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64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45" w14:textId="77777777" w:rsidR="00FB0D83" w:rsidRDefault="006C352B">
            <w:pPr>
              <w:contextualSpacing/>
              <w:rPr>
                <w:rFonts w:eastAsia="Times New Roman" w:cs="Times New Roman"/>
                <w:sz w:val="20"/>
              </w:rPr>
            </w:pPr>
          </w:p>
        </w:tc>
        <w:tc>
          <w:tcPr>
            <w:tcW w:w="1190" w:type="dxa"/>
            <w:noWrap/>
            <w:vAlign w:val="bottom"/>
            <w:hideMark/>
          </w:tcPr>
          <w:p w14:paraId="09A3F64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64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48" w14:textId="77777777" w:rsidR="00FB0D83" w:rsidRDefault="006C352B">
            <w:pPr>
              <w:contextualSpacing/>
              <w:rPr>
                <w:rFonts w:eastAsia="Times New Roman" w:cs="Times New Roman"/>
                <w:sz w:val="20"/>
              </w:rPr>
            </w:pPr>
          </w:p>
        </w:tc>
        <w:tc>
          <w:tcPr>
            <w:tcW w:w="101" w:type="dxa"/>
            <w:noWrap/>
            <w:vAlign w:val="bottom"/>
            <w:hideMark/>
          </w:tcPr>
          <w:p w14:paraId="09A3F649" w14:textId="77777777" w:rsidR="00FB0D83" w:rsidRDefault="006C352B">
            <w:pPr>
              <w:contextualSpacing/>
              <w:rPr>
                <w:rFonts w:eastAsia="Times New Roman" w:cs="Times New Roman"/>
                <w:sz w:val="20"/>
              </w:rPr>
            </w:pPr>
          </w:p>
        </w:tc>
        <w:tc>
          <w:tcPr>
            <w:tcW w:w="101" w:type="dxa"/>
            <w:noWrap/>
            <w:vAlign w:val="bottom"/>
            <w:hideMark/>
          </w:tcPr>
          <w:p w14:paraId="09A3F64A" w14:textId="77777777" w:rsidR="00FB0D83" w:rsidRDefault="006C352B">
            <w:pPr>
              <w:contextualSpacing/>
              <w:rPr>
                <w:rFonts w:eastAsia="Times New Roman" w:cs="Times New Roman"/>
                <w:sz w:val="20"/>
              </w:rPr>
            </w:pPr>
          </w:p>
        </w:tc>
        <w:tc>
          <w:tcPr>
            <w:tcW w:w="40" w:type="dxa"/>
            <w:noWrap/>
            <w:vAlign w:val="bottom"/>
            <w:hideMark/>
          </w:tcPr>
          <w:p w14:paraId="09A3F64B" w14:textId="77777777" w:rsidR="00FB0D83" w:rsidRDefault="006C352B">
            <w:pPr>
              <w:contextualSpacing/>
              <w:rPr>
                <w:rFonts w:eastAsia="Times New Roman" w:cs="Times New Roman"/>
                <w:sz w:val="20"/>
              </w:rPr>
            </w:pPr>
          </w:p>
        </w:tc>
      </w:tr>
      <w:tr w:rsidR="00D269F7" w14:paraId="09A3F656" w14:textId="77777777">
        <w:trPr>
          <w:trHeight w:val="300"/>
        </w:trPr>
        <w:tc>
          <w:tcPr>
            <w:tcW w:w="2392" w:type="dxa"/>
            <w:noWrap/>
            <w:vAlign w:val="bottom"/>
            <w:hideMark/>
          </w:tcPr>
          <w:p w14:paraId="09A3F64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64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4F" w14:textId="77777777" w:rsidR="00FB0D83" w:rsidRDefault="006C352B">
            <w:pPr>
              <w:contextualSpacing/>
              <w:rPr>
                <w:rFonts w:eastAsia="Times New Roman" w:cs="Times New Roman"/>
                <w:sz w:val="20"/>
              </w:rPr>
            </w:pPr>
          </w:p>
        </w:tc>
        <w:tc>
          <w:tcPr>
            <w:tcW w:w="1190" w:type="dxa"/>
            <w:noWrap/>
            <w:vAlign w:val="bottom"/>
            <w:hideMark/>
          </w:tcPr>
          <w:p w14:paraId="09A3F65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65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52" w14:textId="77777777" w:rsidR="00FB0D83" w:rsidRDefault="006C352B">
            <w:pPr>
              <w:contextualSpacing/>
              <w:rPr>
                <w:rFonts w:eastAsia="Times New Roman" w:cs="Times New Roman"/>
                <w:sz w:val="20"/>
              </w:rPr>
            </w:pPr>
          </w:p>
        </w:tc>
        <w:tc>
          <w:tcPr>
            <w:tcW w:w="101" w:type="dxa"/>
            <w:noWrap/>
            <w:vAlign w:val="bottom"/>
            <w:hideMark/>
          </w:tcPr>
          <w:p w14:paraId="09A3F653" w14:textId="77777777" w:rsidR="00FB0D83" w:rsidRDefault="006C352B">
            <w:pPr>
              <w:contextualSpacing/>
              <w:rPr>
                <w:rFonts w:eastAsia="Times New Roman" w:cs="Times New Roman"/>
                <w:sz w:val="20"/>
              </w:rPr>
            </w:pPr>
          </w:p>
        </w:tc>
        <w:tc>
          <w:tcPr>
            <w:tcW w:w="101" w:type="dxa"/>
            <w:noWrap/>
            <w:vAlign w:val="bottom"/>
            <w:hideMark/>
          </w:tcPr>
          <w:p w14:paraId="09A3F654" w14:textId="77777777" w:rsidR="00FB0D83" w:rsidRDefault="006C352B">
            <w:pPr>
              <w:contextualSpacing/>
              <w:rPr>
                <w:rFonts w:eastAsia="Times New Roman" w:cs="Times New Roman"/>
                <w:sz w:val="20"/>
              </w:rPr>
            </w:pPr>
          </w:p>
        </w:tc>
        <w:tc>
          <w:tcPr>
            <w:tcW w:w="40" w:type="dxa"/>
            <w:noWrap/>
            <w:vAlign w:val="bottom"/>
            <w:hideMark/>
          </w:tcPr>
          <w:p w14:paraId="09A3F655" w14:textId="77777777" w:rsidR="00FB0D83" w:rsidRDefault="006C352B">
            <w:pPr>
              <w:contextualSpacing/>
              <w:rPr>
                <w:rFonts w:eastAsia="Times New Roman" w:cs="Times New Roman"/>
                <w:sz w:val="20"/>
              </w:rPr>
            </w:pPr>
          </w:p>
        </w:tc>
      </w:tr>
      <w:tr w:rsidR="00D269F7" w14:paraId="09A3F65F" w14:textId="77777777">
        <w:trPr>
          <w:trHeight w:val="300"/>
        </w:trPr>
        <w:tc>
          <w:tcPr>
            <w:tcW w:w="4406" w:type="dxa"/>
            <w:gridSpan w:val="2"/>
            <w:noWrap/>
            <w:vAlign w:val="bottom"/>
            <w:hideMark/>
          </w:tcPr>
          <w:p w14:paraId="09A3F65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658"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65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65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5B" w14:textId="77777777" w:rsidR="00FB0D83" w:rsidRDefault="006C352B">
            <w:pPr>
              <w:contextualSpacing/>
              <w:rPr>
                <w:rFonts w:eastAsia="Times New Roman" w:cs="Times New Roman"/>
                <w:sz w:val="20"/>
              </w:rPr>
            </w:pPr>
          </w:p>
        </w:tc>
        <w:tc>
          <w:tcPr>
            <w:tcW w:w="101" w:type="dxa"/>
            <w:noWrap/>
            <w:vAlign w:val="bottom"/>
            <w:hideMark/>
          </w:tcPr>
          <w:p w14:paraId="09A3F65C" w14:textId="77777777" w:rsidR="00FB0D83" w:rsidRDefault="006C352B">
            <w:pPr>
              <w:contextualSpacing/>
              <w:rPr>
                <w:rFonts w:eastAsia="Times New Roman" w:cs="Times New Roman"/>
                <w:sz w:val="20"/>
              </w:rPr>
            </w:pPr>
          </w:p>
        </w:tc>
        <w:tc>
          <w:tcPr>
            <w:tcW w:w="101" w:type="dxa"/>
            <w:noWrap/>
            <w:vAlign w:val="bottom"/>
            <w:hideMark/>
          </w:tcPr>
          <w:p w14:paraId="09A3F65D" w14:textId="77777777" w:rsidR="00FB0D83" w:rsidRDefault="006C352B">
            <w:pPr>
              <w:contextualSpacing/>
              <w:rPr>
                <w:rFonts w:eastAsia="Times New Roman" w:cs="Times New Roman"/>
                <w:sz w:val="20"/>
              </w:rPr>
            </w:pPr>
          </w:p>
        </w:tc>
        <w:tc>
          <w:tcPr>
            <w:tcW w:w="40" w:type="dxa"/>
            <w:noWrap/>
            <w:vAlign w:val="bottom"/>
            <w:hideMark/>
          </w:tcPr>
          <w:p w14:paraId="09A3F65E" w14:textId="77777777" w:rsidR="00FB0D83" w:rsidRDefault="006C352B">
            <w:pPr>
              <w:contextualSpacing/>
              <w:rPr>
                <w:rFonts w:eastAsia="Times New Roman" w:cs="Times New Roman"/>
                <w:sz w:val="20"/>
              </w:rPr>
            </w:pPr>
          </w:p>
        </w:tc>
      </w:tr>
      <w:tr w:rsidR="00D269F7" w14:paraId="09A3F669" w14:textId="77777777">
        <w:trPr>
          <w:trHeight w:val="300"/>
        </w:trPr>
        <w:tc>
          <w:tcPr>
            <w:tcW w:w="2392" w:type="dxa"/>
            <w:noWrap/>
            <w:vAlign w:val="bottom"/>
            <w:hideMark/>
          </w:tcPr>
          <w:p w14:paraId="09A3F660" w14:textId="77777777" w:rsidR="00FB0D83" w:rsidRDefault="006C352B">
            <w:pPr>
              <w:contextualSpacing/>
              <w:rPr>
                <w:rFonts w:eastAsia="Times New Roman" w:cs="Times New Roman"/>
                <w:sz w:val="20"/>
              </w:rPr>
            </w:pPr>
          </w:p>
        </w:tc>
        <w:tc>
          <w:tcPr>
            <w:tcW w:w="2014" w:type="dxa"/>
            <w:noWrap/>
            <w:vAlign w:val="bottom"/>
            <w:hideMark/>
          </w:tcPr>
          <w:p w14:paraId="09A3F661" w14:textId="77777777" w:rsidR="00FB0D83" w:rsidRDefault="006C352B">
            <w:pPr>
              <w:contextualSpacing/>
              <w:rPr>
                <w:rFonts w:eastAsia="Times New Roman" w:cs="Times New Roman"/>
                <w:sz w:val="20"/>
              </w:rPr>
            </w:pPr>
          </w:p>
        </w:tc>
        <w:tc>
          <w:tcPr>
            <w:tcW w:w="2759" w:type="dxa"/>
            <w:noWrap/>
            <w:vAlign w:val="bottom"/>
            <w:hideMark/>
          </w:tcPr>
          <w:p w14:paraId="09A3F662" w14:textId="77777777" w:rsidR="00FB0D83" w:rsidRDefault="006C352B">
            <w:pPr>
              <w:contextualSpacing/>
              <w:rPr>
                <w:rFonts w:eastAsia="Times New Roman" w:cs="Times New Roman"/>
                <w:sz w:val="20"/>
              </w:rPr>
            </w:pPr>
          </w:p>
        </w:tc>
        <w:tc>
          <w:tcPr>
            <w:tcW w:w="1190" w:type="dxa"/>
            <w:noWrap/>
            <w:vAlign w:val="bottom"/>
            <w:hideMark/>
          </w:tcPr>
          <w:p w14:paraId="09A3F663" w14:textId="77777777" w:rsidR="00FB0D83" w:rsidRDefault="006C352B">
            <w:pPr>
              <w:contextualSpacing/>
              <w:rPr>
                <w:rFonts w:eastAsia="Times New Roman" w:cs="Times New Roman"/>
                <w:sz w:val="20"/>
              </w:rPr>
            </w:pPr>
          </w:p>
        </w:tc>
        <w:tc>
          <w:tcPr>
            <w:tcW w:w="101" w:type="dxa"/>
            <w:noWrap/>
            <w:vAlign w:val="bottom"/>
            <w:hideMark/>
          </w:tcPr>
          <w:p w14:paraId="09A3F664" w14:textId="77777777" w:rsidR="00FB0D83" w:rsidRDefault="006C352B">
            <w:pPr>
              <w:contextualSpacing/>
              <w:rPr>
                <w:rFonts w:eastAsia="Times New Roman" w:cs="Times New Roman"/>
                <w:sz w:val="20"/>
              </w:rPr>
            </w:pPr>
          </w:p>
        </w:tc>
        <w:tc>
          <w:tcPr>
            <w:tcW w:w="101" w:type="dxa"/>
            <w:noWrap/>
            <w:vAlign w:val="bottom"/>
            <w:hideMark/>
          </w:tcPr>
          <w:p w14:paraId="09A3F665" w14:textId="77777777" w:rsidR="00FB0D83" w:rsidRDefault="006C352B">
            <w:pPr>
              <w:contextualSpacing/>
              <w:rPr>
                <w:rFonts w:eastAsia="Times New Roman" w:cs="Times New Roman"/>
                <w:sz w:val="20"/>
              </w:rPr>
            </w:pPr>
          </w:p>
        </w:tc>
        <w:tc>
          <w:tcPr>
            <w:tcW w:w="101" w:type="dxa"/>
            <w:noWrap/>
            <w:vAlign w:val="bottom"/>
            <w:hideMark/>
          </w:tcPr>
          <w:p w14:paraId="09A3F666" w14:textId="77777777" w:rsidR="00FB0D83" w:rsidRDefault="006C352B">
            <w:pPr>
              <w:contextualSpacing/>
              <w:rPr>
                <w:rFonts w:eastAsia="Times New Roman" w:cs="Times New Roman"/>
                <w:sz w:val="20"/>
              </w:rPr>
            </w:pPr>
          </w:p>
        </w:tc>
        <w:tc>
          <w:tcPr>
            <w:tcW w:w="101" w:type="dxa"/>
            <w:noWrap/>
            <w:vAlign w:val="bottom"/>
            <w:hideMark/>
          </w:tcPr>
          <w:p w14:paraId="09A3F667" w14:textId="77777777" w:rsidR="00FB0D83" w:rsidRDefault="006C352B">
            <w:pPr>
              <w:contextualSpacing/>
              <w:rPr>
                <w:rFonts w:eastAsia="Times New Roman" w:cs="Times New Roman"/>
                <w:sz w:val="20"/>
              </w:rPr>
            </w:pPr>
          </w:p>
        </w:tc>
        <w:tc>
          <w:tcPr>
            <w:tcW w:w="40" w:type="dxa"/>
            <w:noWrap/>
            <w:vAlign w:val="bottom"/>
            <w:hideMark/>
          </w:tcPr>
          <w:p w14:paraId="09A3F668" w14:textId="77777777" w:rsidR="00FB0D83" w:rsidRDefault="006C352B">
            <w:pPr>
              <w:contextualSpacing/>
              <w:rPr>
                <w:rFonts w:eastAsia="Times New Roman" w:cs="Times New Roman"/>
                <w:sz w:val="20"/>
              </w:rPr>
            </w:pPr>
          </w:p>
        </w:tc>
      </w:tr>
      <w:tr w:rsidR="00D269F7" w14:paraId="09A3F66F" w14:textId="77777777">
        <w:trPr>
          <w:trHeight w:val="300"/>
        </w:trPr>
        <w:tc>
          <w:tcPr>
            <w:tcW w:w="2392" w:type="dxa"/>
            <w:noWrap/>
            <w:vAlign w:val="bottom"/>
            <w:hideMark/>
          </w:tcPr>
          <w:p w14:paraId="09A3F66A" w14:textId="77777777" w:rsidR="00FB0D83" w:rsidRDefault="006C352B">
            <w:pPr>
              <w:contextualSpacing/>
              <w:rPr>
                <w:rFonts w:eastAsia="Times New Roman" w:cs="Times New Roman"/>
                <w:sz w:val="20"/>
              </w:rPr>
            </w:pPr>
          </w:p>
        </w:tc>
        <w:tc>
          <w:tcPr>
            <w:tcW w:w="6165" w:type="dxa"/>
            <w:gridSpan w:val="5"/>
            <w:noWrap/>
            <w:vAlign w:val="bottom"/>
            <w:hideMark/>
          </w:tcPr>
          <w:p w14:paraId="09A3F66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2 ως έχει   ΔΕΚΤΟ ΚΑΤΑ ΠΛΕΙΟΨΗΦΙΑ</w:t>
            </w:r>
          </w:p>
        </w:tc>
        <w:tc>
          <w:tcPr>
            <w:tcW w:w="101" w:type="dxa"/>
            <w:noWrap/>
            <w:vAlign w:val="bottom"/>
            <w:hideMark/>
          </w:tcPr>
          <w:p w14:paraId="09A3F66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6D" w14:textId="77777777" w:rsidR="00FB0D83" w:rsidRDefault="006C352B">
            <w:pPr>
              <w:contextualSpacing/>
              <w:rPr>
                <w:rFonts w:eastAsia="Times New Roman" w:cs="Times New Roman"/>
                <w:sz w:val="20"/>
              </w:rPr>
            </w:pPr>
          </w:p>
        </w:tc>
        <w:tc>
          <w:tcPr>
            <w:tcW w:w="40" w:type="dxa"/>
            <w:noWrap/>
            <w:vAlign w:val="bottom"/>
            <w:hideMark/>
          </w:tcPr>
          <w:p w14:paraId="09A3F66E" w14:textId="77777777" w:rsidR="00FB0D83" w:rsidRDefault="006C352B">
            <w:pPr>
              <w:contextualSpacing/>
              <w:rPr>
                <w:rFonts w:eastAsia="Times New Roman" w:cs="Times New Roman"/>
                <w:sz w:val="20"/>
              </w:rPr>
            </w:pPr>
          </w:p>
        </w:tc>
      </w:tr>
      <w:tr w:rsidR="00D269F7" w14:paraId="09A3F679" w14:textId="77777777">
        <w:trPr>
          <w:trHeight w:val="300"/>
        </w:trPr>
        <w:tc>
          <w:tcPr>
            <w:tcW w:w="2392" w:type="dxa"/>
            <w:noWrap/>
            <w:vAlign w:val="bottom"/>
            <w:hideMark/>
          </w:tcPr>
          <w:p w14:paraId="09A3F67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67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72" w14:textId="77777777" w:rsidR="00FB0D83" w:rsidRDefault="006C352B">
            <w:pPr>
              <w:contextualSpacing/>
              <w:rPr>
                <w:rFonts w:eastAsia="Times New Roman" w:cs="Times New Roman"/>
                <w:sz w:val="20"/>
              </w:rPr>
            </w:pPr>
          </w:p>
        </w:tc>
        <w:tc>
          <w:tcPr>
            <w:tcW w:w="1190" w:type="dxa"/>
            <w:noWrap/>
            <w:vAlign w:val="bottom"/>
            <w:hideMark/>
          </w:tcPr>
          <w:p w14:paraId="09A3F67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67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75" w14:textId="77777777" w:rsidR="00FB0D83" w:rsidRDefault="006C352B">
            <w:pPr>
              <w:contextualSpacing/>
              <w:rPr>
                <w:rFonts w:eastAsia="Times New Roman" w:cs="Times New Roman"/>
                <w:sz w:val="20"/>
              </w:rPr>
            </w:pPr>
          </w:p>
        </w:tc>
        <w:tc>
          <w:tcPr>
            <w:tcW w:w="101" w:type="dxa"/>
            <w:noWrap/>
            <w:vAlign w:val="bottom"/>
            <w:hideMark/>
          </w:tcPr>
          <w:p w14:paraId="09A3F676" w14:textId="77777777" w:rsidR="00FB0D83" w:rsidRDefault="006C352B">
            <w:pPr>
              <w:contextualSpacing/>
              <w:rPr>
                <w:rFonts w:eastAsia="Times New Roman" w:cs="Times New Roman"/>
                <w:sz w:val="20"/>
              </w:rPr>
            </w:pPr>
          </w:p>
        </w:tc>
        <w:tc>
          <w:tcPr>
            <w:tcW w:w="101" w:type="dxa"/>
            <w:noWrap/>
            <w:vAlign w:val="bottom"/>
            <w:hideMark/>
          </w:tcPr>
          <w:p w14:paraId="09A3F677" w14:textId="77777777" w:rsidR="00FB0D83" w:rsidRDefault="006C352B">
            <w:pPr>
              <w:contextualSpacing/>
              <w:rPr>
                <w:rFonts w:eastAsia="Times New Roman" w:cs="Times New Roman"/>
                <w:sz w:val="20"/>
              </w:rPr>
            </w:pPr>
          </w:p>
        </w:tc>
        <w:tc>
          <w:tcPr>
            <w:tcW w:w="40" w:type="dxa"/>
            <w:noWrap/>
            <w:vAlign w:val="bottom"/>
            <w:hideMark/>
          </w:tcPr>
          <w:p w14:paraId="09A3F678" w14:textId="77777777" w:rsidR="00FB0D83" w:rsidRDefault="006C352B">
            <w:pPr>
              <w:contextualSpacing/>
              <w:rPr>
                <w:rFonts w:eastAsia="Times New Roman" w:cs="Times New Roman"/>
                <w:sz w:val="20"/>
              </w:rPr>
            </w:pPr>
          </w:p>
        </w:tc>
      </w:tr>
      <w:tr w:rsidR="00D269F7" w14:paraId="09A3F683" w14:textId="77777777">
        <w:trPr>
          <w:trHeight w:val="300"/>
        </w:trPr>
        <w:tc>
          <w:tcPr>
            <w:tcW w:w="2392" w:type="dxa"/>
            <w:noWrap/>
            <w:vAlign w:val="bottom"/>
            <w:hideMark/>
          </w:tcPr>
          <w:p w14:paraId="09A3F67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67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7C" w14:textId="77777777" w:rsidR="00FB0D83" w:rsidRDefault="006C352B">
            <w:pPr>
              <w:contextualSpacing/>
              <w:rPr>
                <w:rFonts w:eastAsia="Times New Roman" w:cs="Times New Roman"/>
                <w:sz w:val="20"/>
              </w:rPr>
            </w:pPr>
          </w:p>
        </w:tc>
        <w:tc>
          <w:tcPr>
            <w:tcW w:w="1190" w:type="dxa"/>
            <w:noWrap/>
            <w:vAlign w:val="bottom"/>
            <w:hideMark/>
          </w:tcPr>
          <w:p w14:paraId="09A3F67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67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7F" w14:textId="77777777" w:rsidR="00FB0D83" w:rsidRDefault="006C352B">
            <w:pPr>
              <w:contextualSpacing/>
              <w:rPr>
                <w:rFonts w:eastAsia="Times New Roman" w:cs="Times New Roman"/>
                <w:sz w:val="20"/>
              </w:rPr>
            </w:pPr>
          </w:p>
        </w:tc>
        <w:tc>
          <w:tcPr>
            <w:tcW w:w="101" w:type="dxa"/>
            <w:noWrap/>
            <w:vAlign w:val="bottom"/>
            <w:hideMark/>
          </w:tcPr>
          <w:p w14:paraId="09A3F680" w14:textId="77777777" w:rsidR="00FB0D83" w:rsidRDefault="006C352B">
            <w:pPr>
              <w:contextualSpacing/>
              <w:rPr>
                <w:rFonts w:eastAsia="Times New Roman" w:cs="Times New Roman"/>
                <w:sz w:val="20"/>
              </w:rPr>
            </w:pPr>
          </w:p>
        </w:tc>
        <w:tc>
          <w:tcPr>
            <w:tcW w:w="101" w:type="dxa"/>
            <w:noWrap/>
            <w:vAlign w:val="bottom"/>
            <w:hideMark/>
          </w:tcPr>
          <w:p w14:paraId="09A3F681" w14:textId="77777777" w:rsidR="00FB0D83" w:rsidRDefault="006C352B">
            <w:pPr>
              <w:contextualSpacing/>
              <w:rPr>
                <w:rFonts w:eastAsia="Times New Roman" w:cs="Times New Roman"/>
                <w:sz w:val="20"/>
              </w:rPr>
            </w:pPr>
          </w:p>
        </w:tc>
        <w:tc>
          <w:tcPr>
            <w:tcW w:w="40" w:type="dxa"/>
            <w:noWrap/>
            <w:vAlign w:val="bottom"/>
            <w:hideMark/>
          </w:tcPr>
          <w:p w14:paraId="09A3F682" w14:textId="77777777" w:rsidR="00FB0D83" w:rsidRDefault="006C352B">
            <w:pPr>
              <w:contextualSpacing/>
              <w:rPr>
                <w:rFonts w:eastAsia="Times New Roman" w:cs="Times New Roman"/>
                <w:sz w:val="20"/>
              </w:rPr>
            </w:pPr>
          </w:p>
        </w:tc>
      </w:tr>
      <w:tr w:rsidR="00D269F7" w14:paraId="09A3F68D" w14:textId="77777777">
        <w:trPr>
          <w:trHeight w:val="300"/>
        </w:trPr>
        <w:tc>
          <w:tcPr>
            <w:tcW w:w="2392" w:type="dxa"/>
            <w:noWrap/>
            <w:vAlign w:val="bottom"/>
            <w:hideMark/>
          </w:tcPr>
          <w:p w14:paraId="09A3F68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68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86" w14:textId="77777777" w:rsidR="00FB0D83" w:rsidRDefault="006C352B">
            <w:pPr>
              <w:contextualSpacing/>
              <w:rPr>
                <w:rFonts w:eastAsia="Times New Roman" w:cs="Times New Roman"/>
                <w:sz w:val="20"/>
              </w:rPr>
            </w:pPr>
          </w:p>
        </w:tc>
        <w:tc>
          <w:tcPr>
            <w:tcW w:w="1190" w:type="dxa"/>
            <w:noWrap/>
            <w:vAlign w:val="bottom"/>
            <w:hideMark/>
          </w:tcPr>
          <w:p w14:paraId="09A3F68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68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89" w14:textId="77777777" w:rsidR="00FB0D83" w:rsidRDefault="006C352B">
            <w:pPr>
              <w:contextualSpacing/>
              <w:rPr>
                <w:rFonts w:eastAsia="Times New Roman" w:cs="Times New Roman"/>
                <w:sz w:val="20"/>
              </w:rPr>
            </w:pPr>
          </w:p>
        </w:tc>
        <w:tc>
          <w:tcPr>
            <w:tcW w:w="101" w:type="dxa"/>
            <w:noWrap/>
            <w:vAlign w:val="bottom"/>
            <w:hideMark/>
          </w:tcPr>
          <w:p w14:paraId="09A3F68A" w14:textId="77777777" w:rsidR="00FB0D83" w:rsidRDefault="006C352B">
            <w:pPr>
              <w:contextualSpacing/>
              <w:rPr>
                <w:rFonts w:eastAsia="Times New Roman" w:cs="Times New Roman"/>
                <w:sz w:val="20"/>
              </w:rPr>
            </w:pPr>
          </w:p>
        </w:tc>
        <w:tc>
          <w:tcPr>
            <w:tcW w:w="101" w:type="dxa"/>
            <w:noWrap/>
            <w:vAlign w:val="bottom"/>
            <w:hideMark/>
          </w:tcPr>
          <w:p w14:paraId="09A3F68B" w14:textId="77777777" w:rsidR="00FB0D83" w:rsidRDefault="006C352B">
            <w:pPr>
              <w:contextualSpacing/>
              <w:rPr>
                <w:rFonts w:eastAsia="Times New Roman" w:cs="Times New Roman"/>
                <w:sz w:val="20"/>
              </w:rPr>
            </w:pPr>
          </w:p>
        </w:tc>
        <w:tc>
          <w:tcPr>
            <w:tcW w:w="40" w:type="dxa"/>
            <w:noWrap/>
            <w:vAlign w:val="bottom"/>
            <w:hideMark/>
          </w:tcPr>
          <w:p w14:paraId="09A3F68C" w14:textId="77777777" w:rsidR="00FB0D83" w:rsidRDefault="006C352B">
            <w:pPr>
              <w:contextualSpacing/>
              <w:rPr>
                <w:rFonts w:eastAsia="Times New Roman" w:cs="Times New Roman"/>
                <w:sz w:val="20"/>
              </w:rPr>
            </w:pPr>
          </w:p>
        </w:tc>
      </w:tr>
      <w:tr w:rsidR="00D269F7" w14:paraId="09A3F697" w14:textId="77777777">
        <w:trPr>
          <w:trHeight w:val="300"/>
        </w:trPr>
        <w:tc>
          <w:tcPr>
            <w:tcW w:w="2392" w:type="dxa"/>
            <w:noWrap/>
            <w:vAlign w:val="bottom"/>
            <w:hideMark/>
          </w:tcPr>
          <w:p w14:paraId="09A3F68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68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90" w14:textId="77777777" w:rsidR="00FB0D83" w:rsidRDefault="006C352B">
            <w:pPr>
              <w:contextualSpacing/>
              <w:rPr>
                <w:rFonts w:eastAsia="Times New Roman" w:cs="Times New Roman"/>
                <w:sz w:val="20"/>
              </w:rPr>
            </w:pPr>
          </w:p>
        </w:tc>
        <w:tc>
          <w:tcPr>
            <w:tcW w:w="1190" w:type="dxa"/>
            <w:noWrap/>
            <w:vAlign w:val="bottom"/>
            <w:hideMark/>
          </w:tcPr>
          <w:p w14:paraId="09A3F69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69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93" w14:textId="77777777" w:rsidR="00FB0D83" w:rsidRDefault="006C352B">
            <w:pPr>
              <w:contextualSpacing/>
              <w:rPr>
                <w:rFonts w:eastAsia="Times New Roman" w:cs="Times New Roman"/>
                <w:sz w:val="20"/>
              </w:rPr>
            </w:pPr>
          </w:p>
        </w:tc>
        <w:tc>
          <w:tcPr>
            <w:tcW w:w="101" w:type="dxa"/>
            <w:noWrap/>
            <w:vAlign w:val="bottom"/>
            <w:hideMark/>
          </w:tcPr>
          <w:p w14:paraId="09A3F694" w14:textId="77777777" w:rsidR="00FB0D83" w:rsidRDefault="006C352B">
            <w:pPr>
              <w:contextualSpacing/>
              <w:rPr>
                <w:rFonts w:eastAsia="Times New Roman" w:cs="Times New Roman"/>
                <w:sz w:val="20"/>
              </w:rPr>
            </w:pPr>
          </w:p>
        </w:tc>
        <w:tc>
          <w:tcPr>
            <w:tcW w:w="101" w:type="dxa"/>
            <w:noWrap/>
            <w:vAlign w:val="bottom"/>
            <w:hideMark/>
          </w:tcPr>
          <w:p w14:paraId="09A3F695" w14:textId="77777777" w:rsidR="00FB0D83" w:rsidRDefault="006C352B">
            <w:pPr>
              <w:contextualSpacing/>
              <w:rPr>
                <w:rFonts w:eastAsia="Times New Roman" w:cs="Times New Roman"/>
                <w:sz w:val="20"/>
              </w:rPr>
            </w:pPr>
          </w:p>
        </w:tc>
        <w:tc>
          <w:tcPr>
            <w:tcW w:w="40" w:type="dxa"/>
            <w:noWrap/>
            <w:vAlign w:val="bottom"/>
            <w:hideMark/>
          </w:tcPr>
          <w:p w14:paraId="09A3F696" w14:textId="77777777" w:rsidR="00FB0D83" w:rsidRDefault="006C352B">
            <w:pPr>
              <w:contextualSpacing/>
              <w:rPr>
                <w:rFonts w:eastAsia="Times New Roman" w:cs="Times New Roman"/>
                <w:sz w:val="20"/>
              </w:rPr>
            </w:pPr>
          </w:p>
        </w:tc>
      </w:tr>
      <w:tr w:rsidR="00D269F7" w14:paraId="09A3F6A1" w14:textId="77777777">
        <w:trPr>
          <w:trHeight w:val="300"/>
        </w:trPr>
        <w:tc>
          <w:tcPr>
            <w:tcW w:w="2392" w:type="dxa"/>
            <w:noWrap/>
            <w:vAlign w:val="bottom"/>
            <w:hideMark/>
          </w:tcPr>
          <w:p w14:paraId="09A3F69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69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9A" w14:textId="77777777" w:rsidR="00FB0D83" w:rsidRDefault="006C352B">
            <w:pPr>
              <w:contextualSpacing/>
              <w:rPr>
                <w:rFonts w:eastAsia="Times New Roman" w:cs="Times New Roman"/>
                <w:sz w:val="20"/>
              </w:rPr>
            </w:pPr>
          </w:p>
        </w:tc>
        <w:tc>
          <w:tcPr>
            <w:tcW w:w="1190" w:type="dxa"/>
            <w:noWrap/>
            <w:vAlign w:val="bottom"/>
            <w:hideMark/>
          </w:tcPr>
          <w:p w14:paraId="09A3F69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69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9D" w14:textId="77777777" w:rsidR="00FB0D83" w:rsidRDefault="006C352B">
            <w:pPr>
              <w:contextualSpacing/>
              <w:rPr>
                <w:rFonts w:eastAsia="Times New Roman" w:cs="Times New Roman"/>
                <w:sz w:val="20"/>
              </w:rPr>
            </w:pPr>
          </w:p>
        </w:tc>
        <w:tc>
          <w:tcPr>
            <w:tcW w:w="101" w:type="dxa"/>
            <w:noWrap/>
            <w:vAlign w:val="bottom"/>
            <w:hideMark/>
          </w:tcPr>
          <w:p w14:paraId="09A3F69E" w14:textId="77777777" w:rsidR="00FB0D83" w:rsidRDefault="006C352B">
            <w:pPr>
              <w:contextualSpacing/>
              <w:rPr>
                <w:rFonts w:eastAsia="Times New Roman" w:cs="Times New Roman"/>
                <w:sz w:val="20"/>
              </w:rPr>
            </w:pPr>
          </w:p>
        </w:tc>
        <w:tc>
          <w:tcPr>
            <w:tcW w:w="101" w:type="dxa"/>
            <w:noWrap/>
            <w:vAlign w:val="bottom"/>
            <w:hideMark/>
          </w:tcPr>
          <w:p w14:paraId="09A3F69F" w14:textId="77777777" w:rsidR="00FB0D83" w:rsidRDefault="006C352B">
            <w:pPr>
              <w:contextualSpacing/>
              <w:rPr>
                <w:rFonts w:eastAsia="Times New Roman" w:cs="Times New Roman"/>
                <w:sz w:val="20"/>
              </w:rPr>
            </w:pPr>
          </w:p>
        </w:tc>
        <w:tc>
          <w:tcPr>
            <w:tcW w:w="40" w:type="dxa"/>
            <w:noWrap/>
            <w:vAlign w:val="bottom"/>
            <w:hideMark/>
          </w:tcPr>
          <w:p w14:paraId="09A3F6A0" w14:textId="77777777" w:rsidR="00FB0D83" w:rsidRDefault="006C352B">
            <w:pPr>
              <w:contextualSpacing/>
              <w:rPr>
                <w:rFonts w:eastAsia="Times New Roman" w:cs="Times New Roman"/>
                <w:sz w:val="20"/>
              </w:rPr>
            </w:pPr>
          </w:p>
        </w:tc>
      </w:tr>
      <w:tr w:rsidR="00D269F7" w14:paraId="09A3F6AB" w14:textId="77777777">
        <w:trPr>
          <w:trHeight w:val="300"/>
        </w:trPr>
        <w:tc>
          <w:tcPr>
            <w:tcW w:w="2392" w:type="dxa"/>
            <w:noWrap/>
            <w:vAlign w:val="bottom"/>
            <w:hideMark/>
          </w:tcPr>
          <w:p w14:paraId="09A3F6A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6A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A4" w14:textId="77777777" w:rsidR="00FB0D83" w:rsidRDefault="006C352B">
            <w:pPr>
              <w:contextualSpacing/>
              <w:rPr>
                <w:rFonts w:eastAsia="Times New Roman" w:cs="Times New Roman"/>
                <w:sz w:val="20"/>
              </w:rPr>
            </w:pPr>
          </w:p>
        </w:tc>
        <w:tc>
          <w:tcPr>
            <w:tcW w:w="1190" w:type="dxa"/>
            <w:noWrap/>
            <w:vAlign w:val="bottom"/>
            <w:hideMark/>
          </w:tcPr>
          <w:p w14:paraId="09A3F6A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6A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A7" w14:textId="77777777" w:rsidR="00FB0D83" w:rsidRDefault="006C352B">
            <w:pPr>
              <w:contextualSpacing/>
              <w:rPr>
                <w:rFonts w:eastAsia="Times New Roman" w:cs="Times New Roman"/>
                <w:sz w:val="20"/>
              </w:rPr>
            </w:pPr>
          </w:p>
        </w:tc>
        <w:tc>
          <w:tcPr>
            <w:tcW w:w="101" w:type="dxa"/>
            <w:noWrap/>
            <w:vAlign w:val="bottom"/>
            <w:hideMark/>
          </w:tcPr>
          <w:p w14:paraId="09A3F6A8" w14:textId="77777777" w:rsidR="00FB0D83" w:rsidRDefault="006C352B">
            <w:pPr>
              <w:contextualSpacing/>
              <w:rPr>
                <w:rFonts w:eastAsia="Times New Roman" w:cs="Times New Roman"/>
                <w:sz w:val="20"/>
              </w:rPr>
            </w:pPr>
          </w:p>
        </w:tc>
        <w:tc>
          <w:tcPr>
            <w:tcW w:w="101" w:type="dxa"/>
            <w:noWrap/>
            <w:vAlign w:val="bottom"/>
            <w:hideMark/>
          </w:tcPr>
          <w:p w14:paraId="09A3F6A9" w14:textId="77777777" w:rsidR="00FB0D83" w:rsidRDefault="006C352B">
            <w:pPr>
              <w:contextualSpacing/>
              <w:rPr>
                <w:rFonts w:eastAsia="Times New Roman" w:cs="Times New Roman"/>
                <w:sz w:val="20"/>
              </w:rPr>
            </w:pPr>
          </w:p>
        </w:tc>
        <w:tc>
          <w:tcPr>
            <w:tcW w:w="40" w:type="dxa"/>
            <w:noWrap/>
            <w:vAlign w:val="bottom"/>
            <w:hideMark/>
          </w:tcPr>
          <w:p w14:paraId="09A3F6AA" w14:textId="77777777" w:rsidR="00FB0D83" w:rsidRDefault="006C352B">
            <w:pPr>
              <w:contextualSpacing/>
              <w:rPr>
                <w:rFonts w:eastAsia="Times New Roman" w:cs="Times New Roman"/>
                <w:sz w:val="20"/>
              </w:rPr>
            </w:pPr>
          </w:p>
        </w:tc>
      </w:tr>
      <w:tr w:rsidR="00D269F7" w14:paraId="09A3F6B5" w14:textId="77777777">
        <w:trPr>
          <w:trHeight w:val="300"/>
        </w:trPr>
        <w:tc>
          <w:tcPr>
            <w:tcW w:w="2392" w:type="dxa"/>
            <w:noWrap/>
            <w:vAlign w:val="bottom"/>
            <w:hideMark/>
          </w:tcPr>
          <w:p w14:paraId="09A3F6A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6A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AE" w14:textId="77777777" w:rsidR="00FB0D83" w:rsidRDefault="006C352B">
            <w:pPr>
              <w:contextualSpacing/>
              <w:rPr>
                <w:rFonts w:eastAsia="Times New Roman" w:cs="Times New Roman"/>
                <w:sz w:val="20"/>
              </w:rPr>
            </w:pPr>
          </w:p>
        </w:tc>
        <w:tc>
          <w:tcPr>
            <w:tcW w:w="1190" w:type="dxa"/>
            <w:noWrap/>
            <w:vAlign w:val="bottom"/>
            <w:hideMark/>
          </w:tcPr>
          <w:p w14:paraId="09A3F6A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6B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B1" w14:textId="77777777" w:rsidR="00FB0D83" w:rsidRDefault="006C352B">
            <w:pPr>
              <w:contextualSpacing/>
              <w:rPr>
                <w:rFonts w:eastAsia="Times New Roman" w:cs="Times New Roman"/>
                <w:sz w:val="20"/>
              </w:rPr>
            </w:pPr>
          </w:p>
        </w:tc>
        <w:tc>
          <w:tcPr>
            <w:tcW w:w="101" w:type="dxa"/>
            <w:noWrap/>
            <w:vAlign w:val="bottom"/>
            <w:hideMark/>
          </w:tcPr>
          <w:p w14:paraId="09A3F6B2" w14:textId="77777777" w:rsidR="00FB0D83" w:rsidRDefault="006C352B">
            <w:pPr>
              <w:contextualSpacing/>
              <w:rPr>
                <w:rFonts w:eastAsia="Times New Roman" w:cs="Times New Roman"/>
                <w:sz w:val="20"/>
              </w:rPr>
            </w:pPr>
          </w:p>
        </w:tc>
        <w:tc>
          <w:tcPr>
            <w:tcW w:w="101" w:type="dxa"/>
            <w:noWrap/>
            <w:vAlign w:val="bottom"/>
            <w:hideMark/>
          </w:tcPr>
          <w:p w14:paraId="09A3F6B3" w14:textId="77777777" w:rsidR="00FB0D83" w:rsidRDefault="006C352B">
            <w:pPr>
              <w:contextualSpacing/>
              <w:rPr>
                <w:rFonts w:eastAsia="Times New Roman" w:cs="Times New Roman"/>
                <w:sz w:val="20"/>
              </w:rPr>
            </w:pPr>
          </w:p>
        </w:tc>
        <w:tc>
          <w:tcPr>
            <w:tcW w:w="40" w:type="dxa"/>
            <w:noWrap/>
            <w:vAlign w:val="bottom"/>
            <w:hideMark/>
          </w:tcPr>
          <w:p w14:paraId="09A3F6B4" w14:textId="77777777" w:rsidR="00FB0D83" w:rsidRDefault="006C352B">
            <w:pPr>
              <w:contextualSpacing/>
              <w:rPr>
                <w:rFonts w:eastAsia="Times New Roman" w:cs="Times New Roman"/>
                <w:sz w:val="20"/>
              </w:rPr>
            </w:pPr>
          </w:p>
        </w:tc>
      </w:tr>
      <w:tr w:rsidR="00D269F7" w14:paraId="09A3F6BE" w14:textId="77777777">
        <w:trPr>
          <w:trHeight w:val="300"/>
        </w:trPr>
        <w:tc>
          <w:tcPr>
            <w:tcW w:w="4406" w:type="dxa"/>
            <w:gridSpan w:val="2"/>
            <w:noWrap/>
            <w:vAlign w:val="bottom"/>
            <w:hideMark/>
          </w:tcPr>
          <w:p w14:paraId="09A3F6B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6B7"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6B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6B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BA" w14:textId="77777777" w:rsidR="00FB0D83" w:rsidRDefault="006C352B">
            <w:pPr>
              <w:contextualSpacing/>
              <w:rPr>
                <w:rFonts w:eastAsia="Times New Roman" w:cs="Times New Roman"/>
                <w:sz w:val="20"/>
              </w:rPr>
            </w:pPr>
          </w:p>
        </w:tc>
        <w:tc>
          <w:tcPr>
            <w:tcW w:w="101" w:type="dxa"/>
            <w:noWrap/>
            <w:vAlign w:val="bottom"/>
            <w:hideMark/>
          </w:tcPr>
          <w:p w14:paraId="09A3F6BB" w14:textId="77777777" w:rsidR="00FB0D83" w:rsidRDefault="006C352B">
            <w:pPr>
              <w:contextualSpacing/>
              <w:rPr>
                <w:rFonts w:eastAsia="Times New Roman" w:cs="Times New Roman"/>
                <w:sz w:val="20"/>
              </w:rPr>
            </w:pPr>
          </w:p>
        </w:tc>
        <w:tc>
          <w:tcPr>
            <w:tcW w:w="101" w:type="dxa"/>
            <w:noWrap/>
            <w:vAlign w:val="bottom"/>
            <w:hideMark/>
          </w:tcPr>
          <w:p w14:paraId="09A3F6BC" w14:textId="77777777" w:rsidR="00FB0D83" w:rsidRDefault="006C352B">
            <w:pPr>
              <w:contextualSpacing/>
              <w:rPr>
                <w:rFonts w:eastAsia="Times New Roman" w:cs="Times New Roman"/>
                <w:sz w:val="20"/>
              </w:rPr>
            </w:pPr>
          </w:p>
        </w:tc>
        <w:tc>
          <w:tcPr>
            <w:tcW w:w="40" w:type="dxa"/>
            <w:noWrap/>
            <w:vAlign w:val="bottom"/>
            <w:hideMark/>
          </w:tcPr>
          <w:p w14:paraId="09A3F6BD" w14:textId="77777777" w:rsidR="00FB0D83" w:rsidRDefault="006C352B">
            <w:pPr>
              <w:contextualSpacing/>
              <w:rPr>
                <w:rFonts w:eastAsia="Times New Roman" w:cs="Times New Roman"/>
                <w:sz w:val="20"/>
              </w:rPr>
            </w:pPr>
          </w:p>
        </w:tc>
      </w:tr>
      <w:tr w:rsidR="00D269F7" w14:paraId="09A3F6C8" w14:textId="77777777">
        <w:trPr>
          <w:trHeight w:val="300"/>
        </w:trPr>
        <w:tc>
          <w:tcPr>
            <w:tcW w:w="2392" w:type="dxa"/>
            <w:noWrap/>
            <w:vAlign w:val="bottom"/>
            <w:hideMark/>
          </w:tcPr>
          <w:p w14:paraId="09A3F6BF" w14:textId="77777777" w:rsidR="00FB0D83" w:rsidRDefault="006C352B">
            <w:pPr>
              <w:contextualSpacing/>
              <w:rPr>
                <w:rFonts w:eastAsia="Times New Roman" w:cs="Times New Roman"/>
                <w:sz w:val="20"/>
              </w:rPr>
            </w:pPr>
          </w:p>
        </w:tc>
        <w:tc>
          <w:tcPr>
            <w:tcW w:w="2014" w:type="dxa"/>
            <w:noWrap/>
            <w:vAlign w:val="bottom"/>
            <w:hideMark/>
          </w:tcPr>
          <w:p w14:paraId="09A3F6C0" w14:textId="77777777" w:rsidR="00FB0D83" w:rsidRDefault="006C352B">
            <w:pPr>
              <w:contextualSpacing/>
              <w:rPr>
                <w:rFonts w:eastAsia="Times New Roman" w:cs="Times New Roman"/>
                <w:sz w:val="20"/>
              </w:rPr>
            </w:pPr>
          </w:p>
        </w:tc>
        <w:tc>
          <w:tcPr>
            <w:tcW w:w="2759" w:type="dxa"/>
            <w:noWrap/>
            <w:vAlign w:val="bottom"/>
            <w:hideMark/>
          </w:tcPr>
          <w:p w14:paraId="09A3F6C1" w14:textId="77777777" w:rsidR="00FB0D83" w:rsidRDefault="006C352B">
            <w:pPr>
              <w:contextualSpacing/>
              <w:rPr>
                <w:rFonts w:eastAsia="Times New Roman" w:cs="Times New Roman"/>
                <w:sz w:val="20"/>
              </w:rPr>
            </w:pPr>
          </w:p>
        </w:tc>
        <w:tc>
          <w:tcPr>
            <w:tcW w:w="1190" w:type="dxa"/>
            <w:noWrap/>
            <w:vAlign w:val="bottom"/>
            <w:hideMark/>
          </w:tcPr>
          <w:p w14:paraId="09A3F6C2" w14:textId="77777777" w:rsidR="00FB0D83" w:rsidRDefault="006C352B">
            <w:pPr>
              <w:contextualSpacing/>
              <w:rPr>
                <w:rFonts w:eastAsia="Times New Roman" w:cs="Times New Roman"/>
                <w:sz w:val="20"/>
              </w:rPr>
            </w:pPr>
          </w:p>
        </w:tc>
        <w:tc>
          <w:tcPr>
            <w:tcW w:w="101" w:type="dxa"/>
            <w:noWrap/>
            <w:vAlign w:val="bottom"/>
            <w:hideMark/>
          </w:tcPr>
          <w:p w14:paraId="09A3F6C3" w14:textId="77777777" w:rsidR="00FB0D83" w:rsidRDefault="006C352B">
            <w:pPr>
              <w:contextualSpacing/>
              <w:rPr>
                <w:rFonts w:eastAsia="Times New Roman" w:cs="Times New Roman"/>
                <w:sz w:val="20"/>
              </w:rPr>
            </w:pPr>
          </w:p>
        </w:tc>
        <w:tc>
          <w:tcPr>
            <w:tcW w:w="101" w:type="dxa"/>
            <w:noWrap/>
            <w:vAlign w:val="bottom"/>
            <w:hideMark/>
          </w:tcPr>
          <w:p w14:paraId="09A3F6C4" w14:textId="77777777" w:rsidR="00FB0D83" w:rsidRDefault="006C352B">
            <w:pPr>
              <w:contextualSpacing/>
              <w:rPr>
                <w:rFonts w:eastAsia="Times New Roman" w:cs="Times New Roman"/>
                <w:sz w:val="20"/>
              </w:rPr>
            </w:pPr>
          </w:p>
        </w:tc>
        <w:tc>
          <w:tcPr>
            <w:tcW w:w="101" w:type="dxa"/>
            <w:noWrap/>
            <w:vAlign w:val="bottom"/>
            <w:hideMark/>
          </w:tcPr>
          <w:p w14:paraId="09A3F6C5" w14:textId="77777777" w:rsidR="00FB0D83" w:rsidRDefault="006C352B">
            <w:pPr>
              <w:contextualSpacing/>
              <w:rPr>
                <w:rFonts w:eastAsia="Times New Roman" w:cs="Times New Roman"/>
                <w:sz w:val="20"/>
              </w:rPr>
            </w:pPr>
          </w:p>
        </w:tc>
        <w:tc>
          <w:tcPr>
            <w:tcW w:w="101" w:type="dxa"/>
            <w:noWrap/>
            <w:vAlign w:val="bottom"/>
            <w:hideMark/>
          </w:tcPr>
          <w:p w14:paraId="09A3F6C6" w14:textId="77777777" w:rsidR="00FB0D83" w:rsidRDefault="006C352B">
            <w:pPr>
              <w:contextualSpacing/>
              <w:rPr>
                <w:rFonts w:eastAsia="Times New Roman" w:cs="Times New Roman"/>
                <w:sz w:val="20"/>
              </w:rPr>
            </w:pPr>
          </w:p>
        </w:tc>
        <w:tc>
          <w:tcPr>
            <w:tcW w:w="40" w:type="dxa"/>
            <w:noWrap/>
            <w:vAlign w:val="bottom"/>
            <w:hideMark/>
          </w:tcPr>
          <w:p w14:paraId="09A3F6C7" w14:textId="77777777" w:rsidR="00FB0D83" w:rsidRDefault="006C352B">
            <w:pPr>
              <w:contextualSpacing/>
              <w:rPr>
                <w:rFonts w:eastAsia="Times New Roman" w:cs="Times New Roman"/>
                <w:sz w:val="20"/>
              </w:rPr>
            </w:pPr>
          </w:p>
        </w:tc>
      </w:tr>
      <w:tr w:rsidR="00D269F7" w14:paraId="09A3F6CE" w14:textId="77777777">
        <w:trPr>
          <w:trHeight w:val="300"/>
        </w:trPr>
        <w:tc>
          <w:tcPr>
            <w:tcW w:w="2392" w:type="dxa"/>
            <w:noWrap/>
            <w:vAlign w:val="bottom"/>
            <w:hideMark/>
          </w:tcPr>
          <w:p w14:paraId="09A3F6C9" w14:textId="77777777" w:rsidR="00FB0D83" w:rsidRDefault="006C352B">
            <w:pPr>
              <w:contextualSpacing/>
              <w:rPr>
                <w:rFonts w:eastAsia="Times New Roman" w:cs="Times New Roman"/>
                <w:sz w:val="20"/>
              </w:rPr>
            </w:pPr>
          </w:p>
        </w:tc>
        <w:tc>
          <w:tcPr>
            <w:tcW w:w="6165" w:type="dxa"/>
            <w:gridSpan w:val="5"/>
            <w:noWrap/>
            <w:vAlign w:val="bottom"/>
            <w:hideMark/>
          </w:tcPr>
          <w:p w14:paraId="09A3F6C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3 ως έχει   ΔΕΚΤΟ ΚΑΤΑ ΠΛΕΙΟΨΗΦΙΑ</w:t>
            </w:r>
          </w:p>
        </w:tc>
        <w:tc>
          <w:tcPr>
            <w:tcW w:w="101" w:type="dxa"/>
            <w:noWrap/>
            <w:vAlign w:val="bottom"/>
            <w:hideMark/>
          </w:tcPr>
          <w:p w14:paraId="09A3F6C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CC" w14:textId="77777777" w:rsidR="00FB0D83" w:rsidRDefault="006C352B">
            <w:pPr>
              <w:contextualSpacing/>
              <w:rPr>
                <w:rFonts w:eastAsia="Times New Roman" w:cs="Times New Roman"/>
                <w:sz w:val="20"/>
              </w:rPr>
            </w:pPr>
          </w:p>
        </w:tc>
        <w:tc>
          <w:tcPr>
            <w:tcW w:w="40" w:type="dxa"/>
            <w:noWrap/>
            <w:vAlign w:val="bottom"/>
            <w:hideMark/>
          </w:tcPr>
          <w:p w14:paraId="09A3F6CD" w14:textId="77777777" w:rsidR="00FB0D83" w:rsidRDefault="006C352B">
            <w:pPr>
              <w:contextualSpacing/>
              <w:rPr>
                <w:rFonts w:eastAsia="Times New Roman" w:cs="Times New Roman"/>
                <w:sz w:val="20"/>
              </w:rPr>
            </w:pPr>
          </w:p>
        </w:tc>
      </w:tr>
      <w:tr w:rsidR="00D269F7" w14:paraId="09A3F6D8" w14:textId="77777777">
        <w:trPr>
          <w:trHeight w:val="300"/>
        </w:trPr>
        <w:tc>
          <w:tcPr>
            <w:tcW w:w="2392" w:type="dxa"/>
            <w:noWrap/>
            <w:vAlign w:val="bottom"/>
            <w:hideMark/>
          </w:tcPr>
          <w:p w14:paraId="09A3F6C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6D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D1" w14:textId="77777777" w:rsidR="00FB0D83" w:rsidRDefault="006C352B">
            <w:pPr>
              <w:contextualSpacing/>
              <w:rPr>
                <w:rFonts w:eastAsia="Times New Roman" w:cs="Times New Roman"/>
                <w:sz w:val="20"/>
              </w:rPr>
            </w:pPr>
          </w:p>
        </w:tc>
        <w:tc>
          <w:tcPr>
            <w:tcW w:w="1190" w:type="dxa"/>
            <w:noWrap/>
            <w:vAlign w:val="bottom"/>
            <w:hideMark/>
          </w:tcPr>
          <w:p w14:paraId="09A3F6D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6D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D4" w14:textId="77777777" w:rsidR="00FB0D83" w:rsidRDefault="006C352B">
            <w:pPr>
              <w:contextualSpacing/>
              <w:rPr>
                <w:rFonts w:eastAsia="Times New Roman" w:cs="Times New Roman"/>
                <w:sz w:val="20"/>
              </w:rPr>
            </w:pPr>
          </w:p>
        </w:tc>
        <w:tc>
          <w:tcPr>
            <w:tcW w:w="101" w:type="dxa"/>
            <w:noWrap/>
            <w:vAlign w:val="bottom"/>
            <w:hideMark/>
          </w:tcPr>
          <w:p w14:paraId="09A3F6D5" w14:textId="77777777" w:rsidR="00FB0D83" w:rsidRDefault="006C352B">
            <w:pPr>
              <w:contextualSpacing/>
              <w:rPr>
                <w:rFonts w:eastAsia="Times New Roman" w:cs="Times New Roman"/>
                <w:sz w:val="20"/>
              </w:rPr>
            </w:pPr>
          </w:p>
        </w:tc>
        <w:tc>
          <w:tcPr>
            <w:tcW w:w="101" w:type="dxa"/>
            <w:noWrap/>
            <w:vAlign w:val="bottom"/>
            <w:hideMark/>
          </w:tcPr>
          <w:p w14:paraId="09A3F6D6" w14:textId="77777777" w:rsidR="00FB0D83" w:rsidRDefault="006C352B">
            <w:pPr>
              <w:contextualSpacing/>
              <w:rPr>
                <w:rFonts w:eastAsia="Times New Roman" w:cs="Times New Roman"/>
                <w:sz w:val="20"/>
              </w:rPr>
            </w:pPr>
          </w:p>
        </w:tc>
        <w:tc>
          <w:tcPr>
            <w:tcW w:w="40" w:type="dxa"/>
            <w:noWrap/>
            <w:vAlign w:val="bottom"/>
            <w:hideMark/>
          </w:tcPr>
          <w:p w14:paraId="09A3F6D7" w14:textId="77777777" w:rsidR="00FB0D83" w:rsidRDefault="006C352B">
            <w:pPr>
              <w:contextualSpacing/>
              <w:rPr>
                <w:rFonts w:eastAsia="Times New Roman" w:cs="Times New Roman"/>
                <w:sz w:val="20"/>
              </w:rPr>
            </w:pPr>
          </w:p>
        </w:tc>
      </w:tr>
      <w:tr w:rsidR="00D269F7" w14:paraId="09A3F6E2" w14:textId="77777777">
        <w:trPr>
          <w:trHeight w:val="300"/>
        </w:trPr>
        <w:tc>
          <w:tcPr>
            <w:tcW w:w="2392" w:type="dxa"/>
            <w:noWrap/>
            <w:vAlign w:val="bottom"/>
            <w:hideMark/>
          </w:tcPr>
          <w:p w14:paraId="09A3F6D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6D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DB" w14:textId="77777777" w:rsidR="00FB0D83" w:rsidRDefault="006C352B">
            <w:pPr>
              <w:contextualSpacing/>
              <w:rPr>
                <w:rFonts w:eastAsia="Times New Roman" w:cs="Times New Roman"/>
                <w:sz w:val="20"/>
              </w:rPr>
            </w:pPr>
          </w:p>
        </w:tc>
        <w:tc>
          <w:tcPr>
            <w:tcW w:w="1190" w:type="dxa"/>
            <w:noWrap/>
            <w:vAlign w:val="bottom"/>
            <w:hideMark/>
          </w:tcPr>
          <w:p w14:paraId="09A3F6D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6D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DE" w14:textId="77777777" w:rsidR="00FB0D83" w:rsidRDefault="006C352B">
            <w:pPr>
              <w:contextualSpacing/>
              <w:rPr>
                <w:rFonts w:eastAsia="Times New Roman" w:cs="Times New Roman"/>
                <w:sz w:val="20"/>
              </w:rPr>
            </w:pPr>
          </w:p>
        </w:tc>
        <w:tc>
          <w:tcPr>
            <w:tcW w:w="101" w:type="dxa"/>
            <w:noWrap/>
            <w:vAlign w:val="bottom"/>
            <w:hideMark/>
          </w:tcPr>
          <w:p w14:paraId="09A3F6DF" w14:textId="77777777" w:rsidR="00FB0D83" w:rsidRDefault="006C352B">
            <w:pPr>
              <w:contextualSpacing/>
              <w:rPr>
                <w:rFonts w:eastAsia="Times New Roman" w:cs="Times New Roman"/>
                <w:sz w:val="20"/>
              </w:rPr>
            </w:pPr>
          </w:p>
        </w:tc>
        <w:tc>
          <w:tcPr>
            <w:tcW w:w="101" w:type="dxa"/>
            <w:noWrap/>
            <w:vAlign w:val="bottom"/>
            <w:hideMark/>
          </w:tcPr>
          <w:p w14:paraId="09A3F6E0" w14:textId="77777777" w:rsidR="00FB0D83" w:rsidRDefault="006C352B">
            <w:pPr>
              <w:contextualSpacing/>
              <w:rPr>
                <w:rFonts w:eastAsia="Times New Roman" w:cs="Times New Roman"/>
                <w:sz w:val="20"/>
              </w:rPr>
            </w:pPr>
          </w:p>
        </w:tc>
        <w:tc>
          <w:tcPr>
            <w:tcW w:w="40" w:type="dxa"/>
            <w:noWrap/>
            <w:vAlign w:val="bottom"/>
            <w:hideMark/>
          </w:tcPr>
          <w:p w14:paraId="09A3F6E1" w14:textId="77777777" w:rsidR="00FB0D83" w:rsidRDefault="006C352B">
            <w:pPr>
              <w:contextualSpacing/>
              <w:rPr>
                <w:rFonts w:eastAsia="Times New Roman" w:cs="Times New Roman"/>
                <w:sz w:val="20"/>
              </w:rPr>
            </w:pPr>
          </w:p>
        </w:tc>
      </w:tr>
      <w:tr w:rsidR="00D269F7" w14:paraId="09A3F6EC" w14:textId="77777777">
        <w:trPr>
          <w:trHeight w:val="300"/>
        </w:trPr>
        <w:tc>
          <w:tcPr>
            <w:tcW w:w="2392" w:type="dxa"/>
            <w:noWrap/>
            <w:vAlign w:val="bottom"/>
            <w:hideMark/>
          </w:tcPr>
          <w:p w14:paraId="09A3F6E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6E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E5" w14:textId="77777777" w:rsidR="00FB0D83" w:rsidRDefault="006C352B">
            <w:pPr>
              <w:contextualSpacing/>
              <w:rPr>
                <w:rFonts w:eastAsia="Times New Roman" w:cs="Times New Roman"/>
                <w:sz w:val="20"/>
              </w:rPr>
            </w:pPr>
          </w:p>
        </w:tc>
        <w:tc>
          <w:tcPr>
            <w:tcW w:w="1190" w:type="dxa"/>
            <w:noWrap/>
            <w:vAlign w:val="bottom"/>
            <w:hideMark/>
          </w:tcPr>
          <w:p w14:paraId="09A3F6E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6E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E8" w14:textId="77777777" w:rsidR="00FB0D83" w:rsidRDefault="006C352B">
            <w:pPr>
              <w:contextualSpacing/>
              <w:rPr>
                <w:rFonts w:eastAsia="Times New Roman" w:cs="Times New Roman"/>
                <w:sz w:val="20"/>
              </w:rPr>
            </w:pPr>
          </w:p>
        </w:tc>
        <w:tc>
          <w:tcPr>
            <w:tcW w:w="101" w:type="dxa"/>
            <w:noWrap/>
            <w:vAlign w:val="bottom"/>
            <w:hideMark/>
          </w:tcPr>
          <w:p w14:paraId="09A3F6E9" w14:textId="77777777" w:rsidR="00FB0D83" w:rsidRDefault="006C352B">
            <w:pPr>
              <w:contextualSpacing/>
              <w:rPr>
                <w:rFonts w:eastAsia="Times New Roman" w:cs="Times New Roman"/>
                <w:sz w:val="20"/>
              </w:rPr>
            </w:pPr>
          </w:p>
        </w:tc>
        <w:tc>
          <w:tcPr>
            <w:tcW w:w="101" w:type="dxa"/>
            <w:noWrap/>
            <w:vAlign w:val="bottom"/>
            <w:hideMark/>
          </w:tcPr>
          <w:p w14:paraId="09A3F6EA" w14:textId="77777777" w:rsidR="00FB0D83" w:rsidRDefault="006C352B">
            <w:pPr>
              <w:contextualSpacing/>
              <w:rPr>
                <w:rFonts w:eastAsia="Times New Roman" w:cs="Times New Roman"/>
                <w:sz w:val="20"/>
              </w:rPr>
            </w:pPr>
          </w:p>
        </w:tc>
        <w:tc>
          <w:tcPr>
            <w:tcW w:w="40" w:type="dxa"/>
            <w:noWrap/>
            <w:vAlign w:val="bottom"/>
            <w:hideMark/>
          </w:tcPr>
          <w:p w14:paraId="09A3F6EB" w14:textId="77777777" w:rsidR="00FB0D83" w:rsidRDefault="006C352B">
            <w:pPr>
              <w:contextualSpacing/>
              <w:rPr>
                <w:rFonts w:eastAsia="Times New Roman" w:cs="Times New Roman"/>
                <w:sz w:val="20"/>
              </w:rPr>
            </w:pPr>
          </w:p>
        </w:tc>
      </w:tr>
      <w:tr w:rsidR="00D269F7" w14:paraId="09A3F6F6" w14:textId="77777777">
        <w:trPr>
          <w:trHeight w:val="300"/>
        </w:trPr>
        <w:tc>
          <w:tcPr>
            <w:tcW w:w="2392" w:type="dxa"/>
            <w:noWrap/>
            <w:vAlign w:val="bottom"/>
            <w:hideMark/>
          </w:tcPr>
          <w:p w14:paraId="09A3F6E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6E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EF" w14:textId="77777777" w:rsidR="00FB0D83" w:rsidRDefault="006C352B">
            <w:pPr>
              <w:contextualSpacing/>
              <w:rPr>
                <w:rFonts w:eastAsia="Times New Roman" w:cs="Times New Roman"/>
                <w:sz w:val="20"/>
              </w:rPr>
            </w:pPr>
          </w:p>
        </w:tc>
        <w:tc>
          <w:tcPr>
            <w:tcW w:w="1190" w:type="dxa"/>
            <w:noWrap/>
            <w:vAlign w:val="bottom"/>
            <w:hideMark/>
          </w:tcPr>
          <w:p w14:paraId="09A3F6F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6F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F2" w14:textId="77777777" w:rsidR="00FB0D83" w:rsidRDefault="006C352B">
            <w:pPr>
              <w:contextualSpacing/>
              <w:rPr>
                <w:rFonts w:eastAsia="Times New Roman" w:cs="Times New Roman"/>
                <w:sz w:val="20"/>
              </w:rPr>
            </w:pPr>
          </w:p>
        </w:tc>
        <w:tc>
          <w:tcPr>
            <w:tcW w:w="101" w:type="dxa"/>
            <w:noWrap/>
            <w:vAlign w:val="bottom"/>
            <w:hideMark/>
          </w:tcPr>
          <w:p w14:paraId="09A3F6F3" w14:textId="77777777" w:rsidR="00FB0D83" w:rsidRDefault="006C352B">
            <w:pPr>
              <w:contextualSpacing/>
              <w:rPr>
                <w:rFonts w:eastAsia="Times New Roman" w:cs="Times New Roman"/>
                <w:sz w:val="20"/>
              </w:rPr>
            </w:pPr>
          </w:p>
        </w:tc>
        <w:tc>
          <w:tcPr>
            <w:tcW w:w="101" w:type="dxa"/>
            <w:noWrap/>
            <w:vAlign w:val="bottom"/>
            <w:hideMark/>
          </w:tcPr>
          <w:p w14:paraId="09A3F6F4" w14:textId="77777777" w:rsidR="00FB0D83" w:rsidRDefault="006C352B">
            <w:pPr>
              <w:contextualSpacing/>
              <w:rPr>
                <w:rFonts w:eastAsia="Times New Roman" w:cs="Times New Roman"/>
                <w:sz w:val="20"/>
              </w:rPr>
            </w:pPr>
          </w:p>
        </w:tc>
        <w:tc>
          <w:tcPr>
            <w:tcW w:w="40" w:type="dxa"/>
            <w:noWrap/>
            <w:vAlign w:val="bottom"/>
            <w:hideMark/>
          </w:tcPr>
          <w:p w14:paraId="09A3F6F5" w14:textId="77777777" w:rsidR="00FB0D83" w:rsidRDefault="006C352B">
            <w:pPr>
              <w:contextualSpacing/>
              <w:rPr>
                <w:rFonts w:eastAsia="Times New Roman" w:cs="Times New Roman"/>
                <w:sz w:val="20"/>
              </w:rPr>
            </w:pPr>
          </w:p>
        </w:tc>
      </w:tr>
      <w:tr w:rsidR="00D269F7" w14:paraId="09A3F700" w14:textId="77777777">
        <w:trPr>
          <w:trHeight w:val="300"/>
        </w:trPr>
        <w:tc>
          <w:tcPr>
            <w:tcW w:w="2392" w:type="dxa"/>
            <w:noWrap/>
            <w:vAlign w:val="bottom"/>
            <w:hideMark/>
          </w:tcPr>
          <w:p w14:paraId="09A3F6F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6F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6F9" w14:textId="77777777" w:rsidR="00FB0D83" w:rsidRDefault="006C352B">
            <w:pPr>
              <w:contextualSpacing/>
              <w:rPr>
                <w:rFonts w:eastAsia="Times New Roman" w:cs="Times New Roman"/>
                <w:sz w:val="20"/>
              </w:rPr>
            </w:pPr>
          </w:p>
        </w:tc>
        <w:tc>
          <w:tcPr>
            <w:tcW w:w="1190" w:type="dxa"/>
            <w:noWrap/>
            <w:vAlign w:val="bottom"/>
            <w:hideMark/>
          </w:tcPr>
          <w:p w14:paraId="09A3F6F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6F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6FC" w14:textId="77777777" w:rsidR="00FB0D83" w:rsidRDefault="006C352B">
            <w:pPr>
              <w:contextualSpacing/>
              <w:rPr>
                <w:rFonts w:eastAsia="Times New Roman" w:cs="Times New Roman"/>
                <w:sz w:val="20"/>
              </w:rPr>
            </w:pPr>
          </w:p>
        </w:tc>
        <w:tc>
          <w:tcPr>
            <w:tcW w:w="101" w:type="dxa"/>
            <w:noWrap/>
            <w:vAlign w:val="bottom"/>
            <w:hideMark/>
          </w:tcPr>
          <w:p w14:paraId="09A3F6FD" w14:textId="77777777" w:rsidR="00FB0D83" w:rsidRDefault="006C352B">
            <w:pPr>
              <w:contextualSpacing/>
              <w:rPr>
                <w:rFonts w:eastAsia="Times New Roman" w:cs="Times New Roman"/>
                <w:sz w:val="20"/>
              </w:rPr>
            </w:pPr>
          </w:p>
        </w:tc>
        <w:tc>
          <w:tcPr>
            <w:tcW w:w="101" w:type="dxa"/>
            <w:noWrap/>
            <w:vAlign w:val="bottom"/>
            <w:hideMark/>
          </w:tcPr>
          <w:p w14:paraId="09A3F6FE" w14:textId="77777777" w:rsidR="00FB0D83" w:rsidRDefault="006C352B">
            <w:pPr>
              <w:contextualSpacing/>
              <w:rPr>
                <w:rFonts w:eastAsia="Times New Roman" w:cs="Times New Roman"/>
                <w:sz w:val="20"/>
              </w:rPr>
            </w:pPr>
          </w:p>
        </w:tc>
        <w:tc>
          <w:tcPr>
            <w:tcW w:w="40" w:type="dxa"/>
            <w:noWrap/>
            <w:vAlign w:val="bottom"/>
            <w:hideMark/>
          </w:tcPr>
          <w:p w14:paraId="09A3F6FF" w14:textId="77777777" w:rsidR="00FB0D83" w:rsidRDefault="006C352B">
            <w:pPr>
              <w:contextualSpacing/>
              <w:rPr>
                <w:rFonts w:eastAsia="Times New Roman" w:cs="Times New Roman"/>
                <w:sz w:val="20"/>
              </w:rPr>
            </w:pPr>
          </w:p>
        </w:tc>
      </w:tr>
      <w:tr w:rsidR="00D269F7" w14:paraId="09A3F70A" w14:textId="77777777">
        <w:trPr>
          <w:trHeight w:val="300"/>
        </w:trPr>
        <w:tc>
          <w:tcPr>
            <w:tcW w:w="2392" w:type="dxa"/>
            <w:noWrap/>
            <w:vAlign w:val="bottom"/>
            <w:hideMark/>
          </w:tcPr>
          <w:p w14:paraId="09A3F70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70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03" w14:textId="77777777" w:rsidR="00FB0D83" w:rsidRDefault="006C352B">
            <w:pPr>
              <w:contextualSpacing/>
              <w:rPr>
                <w:rFonts w:eastAsia="Times New Roman" w:cs="Times New Roman"/>
                <w:sz w:val="20"/>
              </w:rPr>
            </w:pPr>
          </w:p>
        </w:tc>
        <w:tc>
          <w:tcPr>
            <w:tcW w:w="1190" w:type="dxa"/>
            <w:noWrap/>
            <w:vAlign w:val="bottom"/>
            <w:hideMark/>
          </w:tcPr>
          <w:p w14:paraId="09A3F70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70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06" w14:textId="77777777" w:rsidR="00FB0D83" w:rsidRDefault="006C352B">
            <w:pPr>
              <w:contextualSpacing/>
              <w:rPr>
                <w:rFonts w:eastAsia="Times New Roman" w:cs="Times New Roman"/>
                <w:sz w:val="20"/>
              </w:rPr>
            </w:pPr>
          </w:p>
        </w:tc>
        <w:tc>
          <w:tcPr>
            <w:tcW w:w="101" w:type="dxa"/>
            <w:noWrap/>
            <w:vAlign w:val="bottom"/>
            <w:hideMark/>
          </w:tcPr>
          <w:p w14:paraId="09A3F707" w14:textId="77777777" w:rsidR="00FB0D83" w:rsidRDefault="006C352B">
            <w:pPr>
              <w:contextualSpacing/>
              <w:rPr>
                <w:rFonts w:eastAsia="Times New Roman" w:cs="Times New Roman"/>
                <w:sz w:val="20"/>
              </w:rPr>
            </w:pPr>
          </w:p>
        </w:tc>
        <w:tc>
          <w:tcPr>
            <w:tcW w:w="101" w:type="dxa"/>
            <w:noWrap/>
            <w:vAlign w:val="bottom"/>
            <w:hideMark/>
          </w:tcPr>
          <w:p w14:paraId="09A3F708" w14:textId="77777777" w:rsidR="00FB0D83" w:rsidRDefault="006C352B">
            <w:pPr>
              <w:contextualSpacing/>
              <w:rPr>
                <w:rFonts w:eastAsia="Times New Roman" w:cs="Times New Roman"/>
                <w:sz w:val="20"/>
              </w:rPr>
            </w:pPr>
          </w:p>
        </w:tc>
        <w:tc>
          <w:tcPr>
            <w:tcW w:w="40" w:type="dxa"/>
            <w:noWrap/>
            <w:vAlign w:val="bottom"/>
            <w:hideMark/>
          </w:tcPr>
          <w:p w14:paraId="09A3F709" w14:textId="77777777" w:rsidR="00FB0D83" w:rsidRDefault="006C352B">
            <w:pPr>
              <w:contextualSpacing/>
              <w:rPr>
                <w:rFonts w:eastAsia="Times New Roman" w:cs="Times New Roman"/>
                <w:sz w:val="20"/>
              </w:rPr>
            </w:pPr>
          </w:p>
        </w:tc>
      </w:tr>
      <w:tr w:rsidR="00D269F7" w14:paraId="09A3F714" w14:textId="77777777">
        <w:trPr>
          <w:trHeight w:val="300"/>
        </w:trPr>
        <w:tc>
          <w:tcPr>
            <w:tcW w:w="2392" w:type="dxa"/>
            <w:noWrap/>
            <w:vAlign w:val="bottom"/>
            <w:hideMark/>
          </w:tcPr>
          <w:p w14:paraId="09A3F70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70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0D" w14:textId="77777777" w:rsidR="00FB0D83" w:rsidRDefault="006C352B">
            <w:pPr>
              <w:contextualSpacing/>
              <w:rPr>
                <w:rFonts w:eastAsia="Times New Roman" w:cs="Times New Roman"/>
                <w:sz w:val="20"/>
              </w:rPr>
            </w:pPr>
          </w:p>
        </w:tc>
        <w:tc>
          <w:tcPr>
            <w:tcW w:w="1190" w:type="dxa"/>
            <w:noWrap/>
            <w:vAlign w:val="bottom"/>
            <w:hideMark/>
          </w:tcPr>
          <w:p w14:paraId="09A3F70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70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10" w14:textId="77777777" w:rsidR="00FB0D83" w:rsidRDefault="006C352B">
            <w:pPr>
              <w:contextualSpacing/>
              <w:rPr>
                <w:rFonts w:eastAsia="Times New Roman" w:cs="Times New Roman"/>
                <w:sz w:val="20"/>
              </w:rPr>
            </w:pPr>
          </w:p>
        </w:tc>
        <w:tc>
          <w:tcPr>
            <w:tcW w:w="101" w:type="dxa"/>
            <w:noWrap/>
            <w:vAlign w:val="bottom"/>
            <w:hideMark/>
          </w:tcPr>
          <w:p w14:paraId="09A3F711" w14:textId="77777777" w:rsidR="00FB0D83" w:rsidRDefault="006C352B">
            <w:pPr>
              <w:contextualSpacing/>
              <w:rPr>
                <w:rFonts w:eastAsia="Times New Roman" w:cs="Times New Roman"/>
                <w:sz w:val="20"/>
              </w:rPr>
            </w:pPr>
          </w:p>
        </w:tc>
        <w:tc>
          <w:tcPr>
            <w:tcW w:w="101" w:type="dxa"/>
            <w:noWrap/>
            <w:vAlign w:val="bottom"/>
            <w:hideMark/>
          </w:tcPr>
          <w:p w14:paraId="09A3F712" w14:textId="77777777" w:rsidR="00FB0D83" w:rsidRDefault="006C352B">
            <w:pPr>
              <w:contextualSpacing/>
              <w:rPr>
                <w:rFonts w:eastAsia="Times New Roman" w:cs="Times New Roman"/>
                <w:sz w:val="20"/>
              </w:rPr>
            </w:pPr>
          </w:p>
        </w:tc>
        <w:tc>
          <w:tcPr>
            <w:tcW w:w="40" w:type="dxa"/>
            <w:noWrap/>
            <w:vAlign w:val="bottom"/>
            <w:hideMark/>
          </w:tcPr>
          <w:p w14:paraId="09A3F713" w14:textId="77777777" w:rsidR="00FB0D83" w:rsidRDefault="006C352B">
            <w:pPr>
              <w:contextualSpacing/>
              <w:rPr>
                <w:rFonts w:eastAsia="Times New Roman" w:cs="Times New Roman"/>
                <w:sz w:val="20"/>
              </w:rPr>
            </w:pPr>
          </w:p>
        </w:tc>
      </w:tr>
      <w:tr w:rsidR="00D269F7" w14:paraId="09A3F71D" w14:textId="77777777">
        <w:trPr>
          <w:trHeight w:val="300"/>
        </w:trPr>
        <w:tc>
          <w:tcPr>
            <w:tcW w:w="4406" w:type="dxa"/>
            <w:gridSpan w:val="2"/>
            <w:noWrap/>
            <w:vAlign w:val="bottom"/>
            <w:hideMark/>
          </w:tcPr>
          <w:p w14:paraId="09A3F71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716"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71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71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19" w14:textId="77777777" w:rsidR="00FB0D83" w:rsidRDefault="006C352B">
            <w:pPr>
              <w:contextualSpacing/>
              <w:rPr>
                <w:rFonts w:eastAsia="Times New Roman" w:cs="Times New Roman"/>
                <w:sz w:val="20"/>
              </w:rPr>
            </w:pPr>
          </w:p>
        </w:tc>
        <w:tc>
          <w:tcPr>
            <w:tcW w:w="101" w:type="dxa"/>
            <w:noWrap/>
            <w:vAlign w:val="bottom"/>
            <w:hideMark/>
          </w:tcPr>
          <w:p w14:paraId="09A3F71A" w14:textId="77777777" w:rsidR="00FB0D83" w:rsidRDefault="006C352B">
            <w:pPr>
              <w:contextualSpacing/>
              <w:rPr>
                <w:rFonts w:eastAsia="Times New Roman" w:cs="Times New Roman"/>
                <w:sz w:val="20"/>
              </w:rPr>
            </w:pPr>
          </w:p>
        </w:tc>
        <w:tc>
          <w:tcPr>
            <w:tcW w:w="101" w:type="dxa"/>
            <w:noWrap/>
            <w:vAlign w:val="bottom"/>
            <w:hideMark/>
          </w:tcPr>
          <w:p w14:paraId="09A3F71B" w14:textId="77777777" w:rsidR="00FB0D83" w:rsidRDefault="006C352B">
            <w:pPr>
              <w:contextualSpacing/>
              <w:rPr>
                <w:rFonts w:eastAsia="Times New Roman" w:cs="Times New Roman"/>
                <w:sz w:val="20"/>
              </w:rPr>
            </w:pPr>
          </w:p>
        </w:tc>
        <w:tc>
          <w:tcPr>
            <w:tcW w:w="40" w:type="dxa"/>
            <w:noWrap/>
            <w:vAlign w:val="bottom"/>
            <w:hideMark/>
          </w:tcPr>
          <w:p w14:paraId="09A3F71C" w14:textId="77777777" w:rsidR="00FB0D83" w:rsidRDefault="006C352B">
            <w:pPr>
              <w:contextualSpacing/>
              <w:rPr>
                <w:rFonts w:eastAsia="Times New Roman" w:cs="Times New Roman"/>
                <w:sz w:val="20"/>
              </w:rPr>
            </w:pPr>
          </w:p>
        </w:tc>
      </w:tr>
      <w:tr w:rsidR="00D269F7" w14:paraId="09A3F727" w14:textId="77777777">
        <w:trPr>
          <w:trHeight w:val="300"/>
        </w:trPr>
        <w:tc>
          <w:tcPr>
            <w:tcW w:w="2392" w:type="dxa"/>
            <w:noWrap/>
            <w:vAlign w:val="bottom"/>
            <w:hideMark/>
          </w:tcPr>
          <w:p w14:paraId="09A3F71E" w14:textId="77777777" w:rsidR="00FB0D83" w:rsidRDefault="006C352B">
            <w:pPr>
              <w:contextualSpacing/>
              <w:rPr>
                <w:rFonts w:eastAsia="Times New Roman" w:cs="Times New Roman"/>
                <w:sz w:val="20"/>
              </w:rPr>
            </w:pPr>
          </w:p>
        </w:tc>
        <w:tc>
          <w:tcPr>
            <w:tcW w:w="2014" w:type="dxa"/>
            <w:noWrap/>
            <w:vAlign w:val="bottom"/>
            <w:hideMark/>
          </w:tcPr>
          <w:p w14:paraId="09A3F71F" w14:textId="77777777" w:rsidR="00FB0D83" w:rsidRDefault="006C352B">
            <w:pPr>
              <w:contextualSpacing/>
              <w:rPr>
                <w:rFonts w:eastAsia="Times New Roman" w:cs="Times New Roman"/>
                <w:sz w:val="20"/>
              </w:rPr>
            </w:pPr>
          </w:p>
        </w:tc>
        <w:tc>
          <w:tcPr>
            <w:tcW w:w="2759" w:type="dxa"/>
            <w:noWrap/>
            <w:vAlign w:val="bottom"/>
            <w:hideMark/>
          </w:tcPr>
          <w:p w14:paraId="09A3F720" w14:textId="77777777" w:rsidR="00FB0D83" w:rsidRDefault="006C352B">
            <w:pPr>
              <w:contextualSpacing/>
              <w:rPr>
                <w:rFonts w:eastAsia="Times New Roman" w:cs="Times New Roman"/>
                <w:sz w:val="20"/>
              </w:rPr>
            </w:pPr>
          </w:p>
        </w:tc>
        <w:tc>
          <w:tcPr>
            <w:tcW w:w="1190" w:type="dxa"/>
            <w:noWrap/>
            <w:vAlign w:val="bottom"/>
            <w:hideMark/>
          </w:tcPr>
          <w:p w14:paraId="09A3F721" w14:textId="77777777" w:rsidR="00FB0D83" w:rsidRDefault="006C352B">
            <w:pPr>
              <w:contextualSpacing/>
              <w:rPr>
                <w:rFonts w:eastAsia="Times New Roman" w:cs="Times New Roman"/>
                <w:sz w:val="20"/>
              </w:rPr>
            </w:pPr>
          </w:p>
        </w:tc>
        <w:tc>
          <w:tcPr>
            <w:tcW w:w="101" w:type="dxa"/>
            <w:noWrap/>
            <w:vAlign w:val="bottom"/>
            <w:hideMark/>
          </w:tcPr>
          <w:p w14:paraId="09A3F722" w14:textId="77777777" w:rsidR="00FB0D83" w:rsidRDefault="006C352B">
            <w:pPr>
              <w:contextualSpacing/>
              <w:rPr>
                <w:rFonts w:eastAsia="Times New Roman" w:cs="Times New Roman"/>
                <w:sz w:val="20"/>
              </w:rPr>
            </w:pPr>
          </w:p>
        </w:tc>
        <w:tc>
          <w:tcPr>
            <w:tcW w:w="101" w:type="dxa"/>
            <w:noWrap/>
            <w:vAlign w:val="bottom"/>
            <w:hideMark/>
          </w:tcPr>
          <w:p w14:paraId="09A3F723" w14:textId="77777777" w:rsidR="00FB0D83" w:rsidRDefault="006C352B">
            <w:pPr>
              <w:contextualSpacing/>
              <w:rPr>
                <w:rFonts w:eastAsia="Times New Roman" w:cs="Times New Roman"/>
                <w:sz w:val="20"/>
              </w:rPr>
            </w:pPr>
          </w:p>
        </w:tc>
        <w:tc>
          <w:tcPr>
            <w:tcW w:w="101" w:type="dxa"/>
            <w:noWrap/>
            <w:vAlign w:val="bottom"/>
            <w:hideMark/>
          </w:tcPr>
          <w:p w14:paraId="09A3F724" w14:textId="77777777" w:rsidR="00FB0D83" w:rsidRDefault="006C352B">
            <w:pPr>
              <w:contextualSpacing/>
              <w:rPr>
                <w:rFonts w:eastAsia="Times New Roman" w:cs="Times New Roman"/>
                <w:sz w:val="20"/>
              </w:rPr>
            </w:pPr>
          </w:p>
        </w:tc>
        <w:tc>
          <w:tcPr>
            <w:tcW w:w="101" w:type="dxa"/>
            <w:noWrap/>
            <w:vAlign w:val="bottom"/>
            <w:hideMark/>
          </w:tcPr>
          <w:p w14:paraId="09A3F725" w14:textId="77777777" w:rsidR="00FB0D83" w:rsidRDefault="006C352B">
            <w:pPr>
              <w:contextualSpacing/>
              <w:rPr>
                <w:rFonts w:eastAsia="Times New Roman" w:cs="Times New Roman"/>
                <w:sz w:val="20"/>
              </w:rPr>
            </w:pPr>
          </w:p>
        </w:tc>
        <w:tc>
          <w:tcPr>
            <w:tcW w:w="40" w:type="dxa"/>
            <w:noWrap/>
            <w:vAlign w:val="bottom"/>
            <w:hideMark/>
          </w:tcPr>
          <w:p w14:paraId="09A3F726" w14:textId="77777777" w:rsidR="00FB0D83" w:rsidRDefault="006C352B">
            <w:pPr>
              <w:contextualSpacing/>
              <w:rPr>
                <w:rFonts w:eastAsia="Times New Roman" w:cs="Times New Roman"/>
                <w:sz w:val="20"/>
              </w:rPr>
            </w:pPr>
          </w:p>
        </w:tc>
      </w:tr>
      <w:tr w:rsidR="00D269F7" w14:paraId="09A3F72D" w14:textId="77777777">
        <w:trPr>
          <w:trHeight w:val="300"/>
        </w:trPr>
        <w:tc>
          <w:tcPr>
            <w:tcW w:w="2392" w:type="dxa"/>
            <w:noWrap/>
            <w:vAlign w:val="bottom"/>
            <w:hideMark/>
          </w:tcPr>
          <w:p w14:paraId="09A3F728" w14:textId="77777777" w:rsidR="00FB0D83" w:rsidRDefault="006C352B">
            <w:pPr>
              <w:contextualSpacing/>
              <w:rPr>
                <w:rFonts w:eastAsia="Times New Roman" w:cs="Times New Roman"/>
                <w:sz w:val="20"/>
              </w:rPr>
            </w:pPr>
          </w:p>
        </w:tc>
        <w:tc>
          <w:tcPr>
            <w:tcW w:w="6165" w:type="dxa"/>
            <w:gridSpan w:val="5"/>
            <w:noWrap/>
            <w:vAlign w:val="bottom"/>
            <w:hideMark/>
          </w:tcPr>
          <w:p w14:paraId="09A3F72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4 όπως τροπ.   ΔΕΚΤΟ ΚΑΤΑ ΠΛΕΙΟΨΗΦΙΑ</w:t>
            </w:r>
          </w:p>
        </w:tc>
        <w:tc>
          <w:tcPr>
            <w:tcW w:w="101" w:type="dxa"/>
            <w:noWrap/>
            <w:vAlign w:val="bottom"/>
            <w:hideMark/>
          </w:tcPr>
          <w:p w14:paraId="09A3F72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2B" w14:textId="77777777" w:rsidR="00FB0D83" w:rsidRDefault="006C352B">
            <w:pPr>
              <w:contextualSpacing/>
              <w:rPr>
                <w:rFonts w:eastAsia="Times New Roman" w:cs="Times New Roman"/>
                <w:sz w:val="20"/>
              </w:rPr>
            </w:pPr>
          </w:p>
        </w:tc>
        <w:tc>
          <w:tcPr>
            <w:tcW w:w="40" w:type="dxa"/>
            <w:noWrap/>
            <w:vAlign w:val="bottom"/>
            <w:hideMark/>
          </w:tcPr>
          <w:p w14:paraId="09A3F72C" w14:textId="77777777" w:rsidR="00FB0D83" w:rsidRDefault="006C352B">
            <w:pPr>
              <w:contextualSpacing/>
              <w:rPr>
                <w:rFonts w:eastAsia="Times New Roman" w:cs="Times New Roman"/>
                <w:sz w:val="20"/>
              </w:rPr>
            </w:pPr>
          </w:p>
        </w:tc>
      </w:tr>
      <w:tr w:rsidR="00D269F7" w14:paraId="09A3F737" w14:textId="77777777">
        <w:trPr>
          <w:trHeight w:val="300"/>
        </w:trPr>
        <w:tc>
          <w:tcPr>
            <w:tcW w:w="2392" w:type="dxa"/>
            <w:noWrap/>
            <w:vAlign w:val="bottom"/>
            <w:hideMark/>
          </w:tcPr>
          <w:p w14:paraId="09A3F72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72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30" w14:textId="77777777" w:rsidR="00FB0D83" w:rsidRDefault="006C352B">
            <w:pPr>
              <w:contextualSpacing/>
              <w:rPr>
                <w:rFonts w:eastAsia="Times New Roman" w:cs="Times New Roman"/>
                <w:sz w:val="20"/>
              </w:rPr>
            </w:pPr>
          </w:p>
        </w:tc>
        <w:tc>
          <w:tcPr>
            <w:tcW w:w="1190" w:type="dxa"/>
            <w:noWrap/>
            <w:vAlign w:val="bottom"/>
            <w:hideMark/>
          </w:tcPr>
          <w:p w14:paraId="09A3F73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73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33" w14:textId="77777777" w:rsidR="00FB0D83" w:rsidRDefault="006C352B">
            <w:pPr>
              <w:contextualSpacing/>
              <w:rPr>
                <w:rFonts w:eastAsia="Times New Roman" w:cs="Times New Roman"/>
                <w:sz w:val="20"/>
              </w:rPr>
            </w:pPr>
          </w:p>
        </w:tc>
        <w:tc>
          <w:tcPr>
            <w:tcW w:w="101" w:type="dxa"/>
            <w:noWrap/>
            <w:vAlign w:val="bottom"/>
            <w:hideMark/>
          </w:tcPr>
          <w:p w14:paraId="09A3F734" w14:textId="77777777" w:rsidR="00FB0D83" w:rsidRDefault="006C352B">
            <w:pPr>
              <w:contextualSpacing/>
              <w:rPr>
                <w:rFonts w:eastAsia="Times New Roman" w:cs="Times New Roman"/>
                <w:sz w:val="20"/>
              </w:rPr>
            </w:pPr>
          </w:p>
        </w:tc>
        <w:tc>
          <w:tcPr>
            <w:tcW w:w="101" w:type="dxa"/>
            <w:noWrap/>
            <w:vAlign w:val="bottom"/>
            <w:hideMark/>
          </w:tcPr>
          <w:p w14:paraId="09A3F735" w14:textId="77777777" w:rsidR="00FB0D83" w:rsidRDefault="006C352B">
            <w:pPr>
              <w:contextualSpacing/>
              <w:rPr>
                <w:rFonts w:eastAsia="Times New Roman" w:cs="Times New Roman"/>
                <w:sz w:val="20"/>
              </w:rPr>
            </w:pPr>
          </w:p>
        </w:tc>
        <w:tc>
          <w:tcPr>
            <w:tcW w:w="40" w:type="dxa"/>
            <w:noWrap/>
            <w:vAlign w:val="bottom"/>
            <w:hideMark/>
          </w:tcPr>
          <w:p w14:paraId="09A3F736" w14:textId="77777777" w:rsidR="00FB0D83" w:rsidRDefault="006C352B">
            <w:pPr>
              <w:contextualSpacing/>
              <w:rPr>
                <w:rFonts w:eastAsia="Times New Roman" w:cs="Times New Roman"/>
                <w:sz w:val="20"/>
              </w:rPr>
            </w:pPr>
          </w:p>
        </w:tc>
      </w:tr>
      <w:tr w:rsidR="00D269F7" w14:paraId="09A3F741" w14:textId="77777777">
        <w:trPr>
          <w:trHeight w:val="300"/>
        </w:trPr>
        <w:tc>
          <w:tcPr>
            <w:tcW w:w="2392" w:type="dxa"/>
            <w:noWrap/>
            <w:vAlign w:val="bottom"/>
            <w:hideMark/>
          </w:tcPr>
          <w:p w14:paraId="09A3F73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73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3A" w14:textId="77777777" w:rsidR="00FB0D83" w:rsidRDefault="006C352B">
            <w:pPr>
              <w:contextualSpacing/>
              <w:rPr>
                <w:rFonts w:eastAsia="Times New Roman" w:cs="Times New Roman"/>
                <w:sz w:val="20"/>
              </w:rPr>
            </w:pPr>
          </w:p>
        </w:tc>
        <w:tc>
          <w:tcPr>
            <w:tcW w:w="1190" w:type="dxa"/>
            <w:noWrap/>
            <w:vAlign w:val="bottom"/>
            <w:hideMark/>
          </w:tcPr>
          <w:p w14:paraId="09A3F73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73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3D" w14:textId="77777777" w:rsidR="00FB0D83" w:rsidRDefault="006C352B">
            <w:pPr>
              <w:contextualSpacing/>
              <w:rPr>
                <w:rFonts w:eastAsia="Times New Roman" w:cs="Times New Roman"/>
                <w:sz w:val="20"/>
              </w:rPr>
            </w:pPr>
          </w:p>
        </w:tc>
        <w:tc>
          <w:tcPr>
            <w:tcW w:w="101" w:type="dxa"/>
            <w:noWrap/>
            <w:vAlign w:val="bottom"/>
            <w:hideMark/>
          </w:tcPr>
          <w:p w14:paraId="09A3F73E" w14:textId="77777777" w:rsidR="00FB0D83" w:rsidRDefault="006C352B">
            <w:pPr>
              <w:contextualSpacing/>
              <w:rPr>
                <w:rFonts w:eastAsia="Times New Roman" w:cs="Times New Roman"/>
                <w:sz w:val="20"/>
              </w:rPr>
            </w:pPr>
          </w:p>
        </w:tc>
        <w:tc>
          <w:tcPr>
            <w:tcW w:w="101" w:type="dxa"/>
            <w:noWrap/>
            <w:vAlign w:val="bottom"/>
            <w:hideMark/>
          </w:tcPr>
          <w:p w14:paraId="09A3F73F" w14:textId="77777777" w:rsidR="00FB0D83" w:rsidRDefault="006C352B">
            <w:pPr>
              <w:contextualSpacing/>
              <w:rPr>
                <w:rFonts w:eastAsia="Times New Roman" w:cs="Times New Roman"/>
                <w:sz w:val="20"/>
              </w:rPr>
            </w:pPr>
          </w:p>
        </w:tc>
        <w:tc>
          <w:tcPr>
            <w:tcW w:w="40" w:type="dxa"/>
            <w:noWrap/>
            <w:vAlign w:val="bottom"/>
            <w:hideMark/>
          </w:tcPr>
          <w:p w14:paraId="09A3F740" w14:textId="77777777" w:rsidR="00FB0D83" w:rsidRDefault="006C352B">
            <w:pPr>
              <w:contextualSpacing/>
              <w:rPr>
                <w:rFonts w:eastAsia="Times New Roman" w:cs="Times New Roman"/>
                <w:sz w:val="20"/>
              </w:rPr>
            </w:pPr>
          </w:p>
        </w:tc>
      </w:tr>
      <w:tr w:rsidR="00D269F7" w14:paraId="09A3F74B" w14:textId="77777777">
        <w:trPr>
          <w:trHeight w:val="300"/>
        </w:trPr>
        <w:tc>
          <w:tcPr>
            <w:tcW w:w="2392" w:type="dxa"/>
            <w:noWrap/>
            <w:vAlign w:val="bottom"/>
            <w:hideMark/>
          </w:tcPr>
          <w:p w14:paraId="09A3F74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74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44" w14:textId="77777777" w:rsidR="00FB0D83" w:rsidRDefault="006C352B">
            <w:pPr>
              <w:contextualSpacing/>
              <w:rPr>
                <w:rFonts w:eastAsia="Times New Roman" w:cs="Times New Roman"/>
                <w:sz w:val="20"/>
              </w:rPr>
            </w:pPr>
          </w:p>
        </w:tc>
        <w:tc>
          <w:tcPr>
            <w:tcW w:w="1190" w:type="dxa"/>
            <w:noWrap/>
            <w:vAlign w:val="bottom"/>
            <w:hideMark/>
          </w:tcPr>
          <w:p w14:paraId="09A3F74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74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47" w14:textId="77777777" w:rsidR="00FB0D83" w:rsidRDefault="006C352B">
            <w:pPr>
              <w:contextualSpacing/>
              <w:rPr>
                <w:rFonts w:eastAsia="Times New Roman" w:cs="Times New Roman"/>
                <w:sz w:val="20"/>
              </w:rPr>
            </w:pPr>
          </w:p>
        </w:tc>
        <w:tc>
          <w:tcPr>
            <w:tcW w:w="101" w:type="dxa"/>
            <w:noWrap/>
            <w:vAlign w:val="bottom"/>
            <w:hideMark/>
          </w:tcPr>
          <w:p w14:paraId="09A3F748" w14:textId="77777777" w:rsidR="00FB0D83" w:rsidRDefault="006C352B">
            <w:pPr>
              <w:contextualSpacing/>
              <w:rPr>
                <w:rFonts w:eastAsia="Times New Roman" w:cs="Times New Roman"/>
                <w:sz w:val="20"/>
              </w:rPr>
            </w:pPr>
          </w:p>
        </w:tc>
        <w:tc>
          <w:tcPr>
            <w:tcW w:w="101" w:type="dxa"/>
            <w:noWrap/>
            <w:vAlign w:val="bottom"/>
            <w:hideMark/>
          </w:tcPr>
          <w:p w14:paraId="09A3F749" w14:textId="77777777" w:rsidR="00FB0D83" w:rsidRDefault="006C352B">
            <w:pPr>
              <w:contextualSpacing/>
              <w:rPr>
                <w:rFonts w:eastAsia="Times New Roman" w:cs="Times New Roman"/>
                <w:sz w:val="20"/>
              </w:rPr>
            </w:pPr>
          </w:p>
        </w:tc>
        <w:tc>
          <w:tcPr>
            <w:tcW w:w="40" w:type="dxa"/>
            <w:noWrap/>
            <w:vAlign w:val="bottom"/>
            <w:hideMark/>
          </w:tcPr>
          <w:p w14:paraId="09A3F74A" w14:textId="77777777" w:rsidR="00FB0D83" w:rsidRDefault="006C352B">
            <w:pPr>
              <w:contextualSpacing/>
              <w:rPr>
                <w:rFonts w:eastAsia="Times New Roman" w:cs="Times New Roman"/>
                <w:sz w:val="20"/>
              </w:rPr>
            </w:pPr>
          </w:p>
        </w:tc>
      </w:tr>
      <w:tr w:rsidR="00D269F7" w14:paraId="09A3F755" w14:textId="77777777">
        <w:trPr>
          <w:trHeight w:val="300"/>
        </w:trPr>
        <w:tc>
          <w:tcPr>
            <w:tcW w:w="2392" w:type="dxa"/>
            <w:noWrap/>
            <w:vAlign w:val="bottom"/>
            <w:hideMark/>
          </w:tcPr>
          <w:p w14:paraId="09A3F74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74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4E" w14:textId="77777777" w:rsidR="00FB0D83" w:rsidRDefault="006C352B">
            <w:pPr>
              <w:contextualSpacing/>
              <w:rPr>
                <w:rFonts w:eastAsia="Times New Roman" w:cs="Times New Roman"/>
                <w:sz w:val="20"/>
              </w:rPr>
            </w:pPr>
          </w:p>
        </w:tc>
        <w:tc>
          <w:tcPr>
            <w:tcW w:w="1190" w:type="dxa"/>
            <w:noWrap/>
            <w:vAlign w:val="bottom"/>
            <w:hideMark/>
          </w:tcPr>
          <w:p w14:paraId="09A3F74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75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51" w14:textId="77777777" w:rsidR="00FB0D83" w:rsidRDefault="006C352B">
            <w:pPr>
              <w:contextualSpacing/>
              <w:rPr>
                <w:rFonts w:eastAsia="Times New Roman" w:cs="Times New Roman"/>
                <w:sz w:val="20"/>
              </w:rPr>
            </w:pPr>
          </w:p>
        </w:tc>
        <w:tc>
          <w:tcPr>
            <w:tcW w:w="101" w:type="dxa"/>
            <w:noWrap/>
            <w:vAlign w:val="bottom"/>
            <w:hideMark/>
          </w:tcPr>
          <w:p w14:paraId="09A3F752" w14:textId="77777777" w:rsidR="00FB0D83" w:rsidRDefault="006C352B">
            <w:pPr>
              <w:contextualSpacing/>
              <w:rPr>
                <w:rFonts w:eastAsia="Times New Roman" w:cs="Times New Roman"/>
                <w:sz w:val="20"/>
              </w:rPr>
            </w:pPr>
          </w:p>
        </w:tc>
        <w:tc>
          <w:tcPr>
            <w:tcW w:w="101" w:type="dxa"/>
            <w:noWrap/>
            <w:vAlign w:val="bottom"/>
            <w:hideMark/>
          </w:tcPr>
          <w:p w14:paraId="09A3F753" w14:textId="77777777" w:rsidR="00FB0D83" w:rsidRDefault="006C352B">
            <w:pPr>
              <w:contextualSpacing/>
              <w:rPr>
                <w:rFonts w:eastAsia="Times New Roman" w:cs="Times New Roman"/>
                <w:sz w:val="20"/>
              </w:rPr>
            </w:pPr>
          </w:p>
        </w:tc>
        <w:tc>
          <w:tcPr>
            <w:tcW w:w="40" w:type="dxa"/>
            <w:noWrap/>
            <w:vAlign w:val="bottom"/>
            <w:hideMark/>
          </w:tcPr>
          <w:p w14:paraId="09A3F754" w14:textId="77777777" w:rsidR="00FB0D83" w:rsidRDefault="006C352B">
            <w:pPr>
              <w:contextualSpacing/>
              <w:rPr>
                <w:rFonts w:eastAsia="Times New Roman" w:cs="Times New Roman"/>
                <w:sz w:val="20"/>
              </w:rPr>
            </w:pPr>
          </w:p>
        </w:tc>
      </w:tr>
      <w:tr w:rsidR="00D269F7" w14:paraId="09A3F75F" w14:textId="77777777">
        <w:trPr>
          <w:trHeight w:val="300"/>
        </w:trPr>
        <w:tc>
          <w:tcPr>
            <w:tcW w:w="2392" w:type="dxa"/>
            <w:noWrap/>
            <w:vAlign w:val="bottom"/>
            <w:hideMark/>
          </w:tcPr>
          <w:p w14:paraId="09A3F75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75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58" w14:textId="77777777" w:rsidR="00FB0D83" w:rsidRDefault="006C352B">
            <w:pPr>
              <w:contextualSpacing/>
              <w:rPr>
                <w:rFonts w:eastAsia="Times New Roman" w:cs="Times New Roman"/>
                <w:sz w:val="20"/>
              </w:rPr>
            </w:pPr>
          </w:p>
        </w:tc>
        <w:tc>
          <w:tcPr>
            <w:tcW w:w="1190" w:type="dxa"/>
            <w:noWrap/>
            <w:vAlign w:val="bottom"/>
            <w:hideMark/>
          </w:tcPr>
          <w:p w14:paraId="09A3F75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75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5B" w14:textId="77777777" w:rsidR="00FB0D83" w:rsidRDefault="006C352B">
            <w:pPr>
              <w:contextualSpacing/>
              <w:rPr>
                <w:rFonts w:eastAsia="Times New Roman" w:cs="Times New Roman"/>
                <w:sz w:val="20"/>
              </w:rPr>
            </w:pPr>
          </w:p>
        </w:tc>
        <w:tc>
          <w:tcPr>
            <w:tcW w:w="101" w:type="dxa"/>
            <w:noWrap/>
            <w:vAlign w:val="bottom"/>
            <w:hideMark/>
          </w:tcPr>
          <w:p w14:paraId="09A3F75C" w14:textId="77777777" w:rsidR="00FB0D83" w:rsidRDefault="006C352B">
            <w:pPr>
              <w:contextualSpacing/>
              <w:rPr>
                <w:rFonts w:eastAsia="Times New Roman" w:cs="Times New Roman"/>
                <w:sz w:val="20"/>
              </w:rPr>
            </w:pPr>
          </w:p>
        </w:tc>
        <w:tc>
          <w:tcPr>
            <w:tcW w:w="101" w:type="dxa"/>
            <w:noWrap/>
            <w:vAlign w:val="bottom"/>
            <w:hideMark/>
          </w:tcPr>
          <w:p w14:paraId="09A3F75D" w14:textId="77777777" w:rsidR="00FB0D83" w:rsidRDefault="006C352B">
            <w:pPr>
              <w:contextualSpacing/>
              <w:rPr>
                <w:rFonts w:eastAsia="Times New Roman" w:cs="Times New Roman"/>
                <w:sz w:val="20"/>
              </w:rPr>
            </w:pPr>
          </w:p>
        </w:tc>
        <w:tc>
          <w:tcPr>
            <w:tcW w:w="40" w:type="dxa"/>
            <w:noWrap/>
            <w:vAlign w:val="bottom"/>
            <w:hideMark/>
          </w:tcPr>
          <w:p w14:paraId="09A3F75E" w14:textId="77777777" w:rsidR="00FB0D83" w:rsidRDefault="006C352B">
            <w:pPr>
              <w:contextualSpacing/>
              <w:rPr>
                <w:rFonts w:eastAsia="Times New Roman" w:cs="Times New Roman"/>
                <w:sz w:val="20"/>
              </w:rPr>
            </w:pPr>
          </w:p>
        </w:tc>
      </w:tr>
      <w:tr w:rsidR="00D269F7" w14:paraId="09A3F769" w14:textId="77777777">
        <w:trPr>
          <w:trHeight w:val="300"/>
        </w:trPr>
        <w:tc>
          <w:tcPr>
            <w:tcW w:w="2392" w:type="dxa"/>
            <w:noWrap/>
            <w:vAlign w:val="bottom"/>
            <w:hideMark/>
          </w:tcPr>
          <w:p w14:paraId="09A3F76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76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62" w14:textId="77777777" w:rsidR="00FB0D83" w:rsidRDefault="006C352B">
            <w:pPr>
              <w:contextualSpacing/>
              <w:rPr>
                <w:rFonts w:eastAsia="Times New Roman" w:cs="Times New Roman"/>
                <w:sz w:val="20"/>
              </w:rPr>
            </w:pPr>
          </w:p>
        </w:tc>
        <w:tc>
          <w:tcPr>
            <w:tcW w:w="1190" w:type="dxa"/>
            <w:noWrap/>
            <w:vAlign w:val="bottom"/>
            <w:hideMark/>
          </w:tcPr>
          <w:p w14:paraId="09A3F76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76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65" w14:textId="77777777" w:rsidR="00FB0D83" w:rsidRDefault="006C352B">
            <w:pPr>
              <w:contextualSpacing/>
              <w:rPr>
                <w:rFonts w:eastAsia="Times New Roman" w:cs="Times New Roman"/>
                <w:sz w:val="20"/>
              </w:rPr>
            </w:pPr>
          </w:p>
        </w:tc>
        <w:tc>
          <w:tcPr>
            <w:tcW w:w="101" w:type="dxa"/>
            <w:noWrap/>
            <w:vAlign w:val="bottom"/>
            <w:hideMark/>
          </w:tcPr>
          <w:p w14:paraId="09A3F766" w14:textId="77777777" w:rsidR="00FB0D83" w:rsidRDefault="006C352B">
            <w:pPr>
              <w:contextualSpacing/>
              <w:rPr>
                <w:rFonts w:eastAsia="Times New Roman" w:cs="Times New Roman"/>
                <w:sz w:val="20"/>
              </w:rPr>
            </w:pPr>
          </w:p>
        </w:tc>
        <w:tc>
          <w:tcPr>
            <w:tcW w:w="101" w:type="dxa"/>
            <w:noWrap/>
            <w:vAlign w:val="bottom"/>
            <w:hideMark/>
          </w:tcPr>
          <w:p w14:paraId="09A3F767" w14:textId="77777777" w:rsidR="00FB0D83" w:rsidRDefault="006C352B">
            <w:pPr>
              <w:contextualSpacing/>
              <w:rPr>
                <w:rFonts w:eastAsia="Times New Roman" w:cs="Times New Roman"/>
                <w:sz w:val="20"/>
              </w:rPr>
            </w:pPr>
          </w:p>
        </w:tc>
        <w:tc>
          <w:tcPr>
            <w:tcW w:w="40" w:type="dxa"/>
            <w:noWrap/>
            <w:vAlign w:val="bottom"/>
            <w:hideMark/>
          </w:tcPr>
          <w:p w14:paraId="09A3F768" w14:textId="77777777" w:rsidR="00FB0D83" w:rsidRDefault="006C352B">
            <w:pPr>
              <w:contextualSpacing/>
              <w:rPr>
                <w:rFonts w:eastAsia="Times New Roman" w:cs="Times New Roman"/>
                <w:sz w:val="20"/>
              </w:rPr>
            </w:pPr>
          </w:p>
        </w:tc>
      </w:tr>
      <w:tr w:rsidR="00D269F7" w14:paraId="09A3F773" w14:textId="77777777">
        <w:trPr>
          <w:trHeight w:val="300"/>
        </w:trPr>
        <w:tc>
          <w:tcPr>
            <w:tcW w:w="2392" w:type="dxa"/>
            <w:noWrap/>
            <w:vAlign w:val="bottom"/>
            <w:hideMark/>
          </w:tcPr>
          <w:p w14:paraId="09A3F76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76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6C" w14:textId="77777777" w:rsidR="00FB0D83" w:rsidRDefault="006C352B">
            <w:pPr>
              <w:contextualSpacing/>
              <w:rPr>
                <w:rFonts w:eastAsia="Times New Roman" w:cs="Times New Roman"/>
                <w:sz w:val="20"/>
              </w:rPr>
            </w:pPr>
          </w:p>
        </w:tc>
        <w:tc>
          <w:tcPr>
            <w:tcW w:w="1190" w:type="dxa"/>
            <w:noWrap/>
            <w:vAlign w:val="bottom"/>
            <w:hideMark/>
          </w:tcPr>
          <w:p w14:paraId="09A3F76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76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6F" w14:textId="77777777" w:rsidR="00FB0D83" w:rsidRDefault="006C352B">
            <w:pPr>
              <w:contextualSpacing/>
              <w:rPr>
                <w:rFonts w:eastAsia="Times New Roman" w:cs="Times New Roman"/>
                <w:sz w:val="20"/>
              </w:rPr>
            </w:pPr>
          </w:p>
        </w:tc>
        <w:tc>
          <w:tcPr>
            <w:tcW w:w="101" w:type="dxa"/>
            <w:noWrap/>
            <w:vAlign w:val="bottom"/>
            <w:hideMark/>
          </w:tcPr>
          <w:p w14:paraId="09A3F770" w14:textId="77777777" w:rsidR="00FB0D83" w:rsidRDefault="006C352B">
            <w:pPr>
              <w:contextualSpacing/>
              <w:rPr>
                <w:rFonts w:eastAsia="Times New Roman" w:cs="Times New Roman"/>
                <w:sz w:val="20"/>
              </w:rPr>
            </w:pPr>
          </w:p>
        </w:tc>
        <w:tc>
          <w:tcPr>
            <w:tcW w:w="101" w:type="dxa"/>
            <w:noWrap/>
            <w:vAlign w:val="bottom"/>
            <w:hideMark/>
          </w:tcPr>
          <w:p w14:paraId="09A3F771" w14:textId="77777777" w:rsidR="00FB0D83" w:rsidRDefault="006C352B">
            <w:pPr>
              <w:contextualSpacing/>
              <w:rPr>
                <w:rFonts w:eastAsia="Times New Roman" w:cs="Times New Roman"/>
                <w:sz w:val="20"/>
              </w:rPr>
            </w:pPr>
          </w:p>
        </w:tc>
        <w:tc>
          <w:tcPr>
            <w:tcW w:w="40" w:type="dxa"/>
            <w:noWrap/>
            <w:vAlign w:val="bottom"/>
            <w:hideMark/>
          </w:tcPr>
          <w:p w14:paraId="09A3F772" w14:textId="77777777" w:rsidR="00FB0D83" w:rsidRDefault="006C352B">
            <w:pPr>
              <w:contextualSpacing/>
              <w:rPr>
                <w:rFonts w:eastAsia="Times New Roman" w:cs="Times New Roman"/>
                <w:sz w:val="20"/>
              </w:rPr>
            </w:pPr>
          </w:p>
        </w:tc>
      </w:tr>
      <w:tr w:rsidR="00D269F7" w14:paraId="09A3F77C" w14:textId="77777777">
        <w:trPr>
          <w:trHeight w:val="300"/>
        </w:trPr>
        <w:tc>
          <w:tcPr>
            <w:tcW w:w="4406" w:type="dxa"/>
            <w:gridSpan w:val="2"/>
            <w:noWrap/>
            <w:vAlign w:val="bottom"/>
            <w:hideMark/>
          </w:tcPr>
          <w:p w14:paraId="09A3F77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775"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77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77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78" w14:textId="77777777" w:rsidR="00FB0D83" w:rsidRDefault="006C352B">
            <w:pPr>
              <w:contextualSpacing/>
              <w:rPr>
                <w:rFonts w:eastAsia="Times New Roman" w:cs="Times New Roman"/>
                <w:sz w:val="20"/>
              </w:rPr>
            </w:pPr>
          </w:p>
        </w:tc>
        <w:tc>
          <w:tcPr>
            <w:tcW w:w="101" w:type="dxa"/>
            <w:noWrap/>
            <w:vAlign w:val="bottom"/>
            <w:hideMark/>
          </w:tcPr>
          <w:p w14:paraId="09A3F779" w14:textId="77777777" w:rsidR="00FB0D83" w:rsidRDefault="006C352B">
            <w:pPr>
              <w:contextualSpacing/>
              <w:rPr>
                <w:rFonts w:eastAsia="Times New Roman" w:cs="Times New Roman"/>
                <w:sz w:val="20"/>
              </w:rPr>
            </w:pPr>
          </w:p>
        </w:tc>
        <w:tc>
          <w:tcPr>
            <w:tcW w:w="101" w:type="dxa"/>
            <w:noWrap/>
            <w:vAlign w:val="bottom"/>
            <w:hideMark/>
          </w:tcPr>
          <w:p w14:paraId="09A3F77A" w14:textId="77777777" w:rsidR="00FB0D83" w:rsidRDefault="006C352B">
            <w:pPr>
              <w:contextualSpacing/>
              <w:rPr>
                <w:rFonts w:eastAsia="Times New Roman" w:cs="Times New Roman"/>
                <w:sz w:val="20"/>
              </w:rPr>
            </w:pPr>
          </w:p>
        </w:tc>
        <w:tc>
          <w:tcPr>
            <w:tcW w:w="40" w:type="dxa"/>
            <w:noWrap/>
            <w:vAlign w:val="bottom"/>
            <w:hideMark/>
          </w:tcPr>
          <w:p w14:paraId="09A3F77B" w14:textId="77777777" w:rsidR="00FB0D83" w:rsidRDefault="006C352B">
            <w:pPr>
              <w:contextualSpacing/>
              <w:rPr>
                <w:rFonts w:eastAsia="Times New Roman" w:cs="Times New Roman"/>
                <w:sz w:val="20"/>
              </w:rPr>
            </w:pPr>
          </w:p>
        </w:tc>
      </w:tr>
      <w:tr w:rsidR="00D269F7" w14:paraId="09A3F786" w14:textId="77777777">
        <w:trPr>
          <w:trHeight w:val="300"/>
        </w:trPr>
        <w:tc>
          <w:tcPr>
            <w:tcW w:w="2392" w:type="dxa"/>
            <w:noWrap/>
            <w:vAlign w:val="bottom"/>
            <w:hideMark/>
          </w:tcPr>
          <w:p w14:paraId="09A3F77D" w14:textId="77777777" w:rsidR="00FB0D83" w:rsidRDefault="006C352B">
            <w:pPr>
              <w:contextualSpacing/>
              <w:rPr>
                <w:rFonts w:eastAsia="Times New Roman" w:cs="Times New Roman"/>
                <w:sz w:val="20"/>
              </w:rPr>
            </w:pPr>
          </w:p>
        </w:tc>
        <w:tc>
          <w:tcPr>
            <w:tcW w:w="2014" w:type="dxa"/>
            <w:noWrap/>
            <w:vAlign w:val="bottom"/>
            <w:hideMark/>
          </w:tcPr>
          <w:p w14:paraId="09A3F77E" w14:textId="77777777" w:rsidR="00FB0D83" w:rsidRDefault="006C352B">
            <w:pPr>
              <w:contextualSpacing/>
              <w:rPr>
                <w:rFonts w:eastAsia="Times New Roman" w:cs="Times New Roman"/>
                <w:sz w:val="20"/>
              </w:rPr>
            </w:pPr>
          </w:p>
        </w:tc>
        <w:tc>
          <w:tcPr>
            <w:tcW w:w="2759" w:type="dxa"/>
            <w:noWrap/>
            <w:vAlign w:val="bottom"/>
            <w:hideMark/>
          </w:tcPr>
          <w:p w14:paraId="09A3F77F" w14:textId="77777777" w:rsidR="00FB0D83" w:rsidRDefault="006C352B">
            <w:pPr>
              <w:contextualSpacing/>
              <w:rPr>
                <w:rFonts w:eastAsia="Times New Roman" w:cs="Times New Roman"/>
                <w:sz w:val="20"/>
              </w:rPr>
            </w:pPr>
          </w:p>
        </w:tc>
        <w:tc>
          <w:tcPr>
            <w:tcW w:w="1190" w:type="dxa"/>
            <w:noWrap/>
            <w:vAlign w:val="bottom"/>
            <w:hideMark/>
          </w:tcPr>
          <w:p w14:paraId="09A3F780" w14:textId="77777777" w:rsidR="00FB0D83" w:rsidRDefault="006C352B">
            <w:pPr>
              <w:contextualSpacing/>
              <w:rPr>
                <w:rFonts w:eastAsia="Times New Roman" w:cs="Times New Roman"/>
                <w:sz w:val="20"/>
              </w:rPr>
            </w:pPr>
          </w:p>
        </w:tc>
        <w:tc>
          <w:tcPr>
            <w:tcW w:w="101" w:type="dxa"/>
            <w:noWrap/>
            <w:vAlign w:val="bottom"/>
            <w:hideMark/>
          </w:tcPr>
          <w:p w14:paraId="09A3F781" w14:textId="77777777" w:rsidR="00FB0D83" w:rsidRDefault="006C352B">
            <w:pPr>
              <w:contextualSpacing/>
              <w:rPr>
                <w:rFonts w:eastAsia="Times New Roman" w:cs="Times New Roman"/>
                <w:sz w:val="20"/>
              </w:rPr>
            </w:pPr>
          </w:p>
        </w:tc>
        <w:tc>
          <w:tcPr>
            <w:tcW w:w="101" w:type="dxa"/>
            <w:noWrap/>
            <w:vAlign w:val="bottom"/>
            <w:hideMark/>
          </w:tcPr>
          <w:p w14:paraId="09A3F782" w14:textId="77777777" w:rsidR="00FB0D83" w:rsidRDefault="006C352B">
            <w:pPr>
              <w:contextualSpacing/>
              <w:rPr>
                <w:rFonts w:eastAsia="Times New Roman" w:cs="Times New Roman"/>
                <w:sz w:val="20"/>
              </w:rPr>
            </w:pPr>
          </w:p>
        </w:tc>
        <w:tc>
          <w:tcPr>
            <w:tcW w:w="101" w:type="dxa"/>
            <w:noWrap/>
            <w:vAlign w:val="bottom"/>
            <w:hideMark/>
          </w:tcPr>
          <w:p w14:paraId="09A3F783" w14:textId="77777777" w:rsidR="00FB0D83" w:rsidRDefault="006C352B">
            <w:pPr>
              <w:contextualSpacing/>
              <w:rPr>
                <w:rFonts w:eastAsia="Times New Roman" w:cs="Times New Roman"/>
                <w:sz w:val="20"/>
              </w:rPr>
            </w:pPr>
          </w:p>
        </w:tc>
        <w:tc>
          <w:tcPr>
            <w:tcW w:w="101" w:type="dxa"/>
            <w:noWrap/>
            <w:vAlign w:val="bottom"/>
            <w:hideMark/>
          </w:tcPr>
          <w:p w14:paraId="09A3F784" w14:textId="77777777" w:rsidR="00FB0D83" w:rsidRDefault="006C352B">
            <w:pPr>
              <w:contextualSpacing/>
              <w:rPr>
                <w:rFonts w:eastAsia="Times New Roman" w:cs="Times New Roman"/>
                <w:sz w:val="20"/>
              </w:rPr>
            </w:pPr>
          </w:p>
        </w:tc>
        <w:tc>
          <w:tcPr>
            <w:tcW w:w="40" w:type="dxa"/>
            <w:noWrap/>
            <w:vAlign w:val="bottom"/>
            <w:hideMark/>
          </w:tcPr>
          <w:p w14:paraId="09A3F785" w14:textId="77777777" w:rsidR="00FB0D83" w:rsidRDefault="006C352B">
            <w:pPr>
              <w:contextualSpacing/>
              <w:rPr>
                <w:rFonts w:eastAsia="Times New Roman" w:cs="Times New Roman"/>
                <w:sz w:val="20"/>
              </w:rPr>
            </w:pPr>
          </w:p>
        </w:tc>
      </w:tr>
      <w:tr w:rsidR="00D269F7" w14:paraId="09A3F78C" w14:textId="77777777">
        <w:trPr>
          <w:trHeight w:val="300"/>
        </w:trPr>
        <w:tc>
          <w:tcPr>
            <w:tcW w:w="2392" w:type="dxa"/>
            <w:noWrap/>
            <w:vAlign w:val="bottom"/>
            <w:hideMark/>
          </w:tcPr>
          <w:p w14:paraId="09A3F787" w14:textId="77777777" w:rsidR="00FB0D83" w:rsidRDefault="006C352B">
            <w:pPr>
              <w:contextualSpacing/>
              <w:rPr>
                <w:rFonts w:eastAsia="Times New Roman" w:cs="Times New Roman"/>
                <w:sz w:val="20"/>
              </w:rPr>
            </w:pPr>
          </w:p>
        </w:tc>
        <w:tc>
          <w:tcPr>
            <w:tcW w:w="6165" w:type="dxa"/>
            <w:gridSpan w:val="5"/>
            <w:noWrap/>
            <w:vAlign w:val="bottom"/>
            <w:hideMark/>
          </w:tcPr>
          <w:p w14:paraId="09A3F78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5 ως έχει   ΔΕΚΤΟ ΚΑΤΑ</w:t>
            </w:r>
            <w:r>
              <w:rPr>
                <w:rFonts w:ascii="Calibri" w:eastAsia="Times New Roman" w:hAnsi="Calibri" w:cs="Calibri"/>
                <w:color w:val="000000"/>
                <w:szCs w:val="24"/>
              </w:rPr>
              <w:t xml:space="preserve"> ΠΛΕΙΟΨΗΦΙΑ</w:t>
            </w:r>
          </w:p>
        </w:tc>
        <w:tc>
          <w:tcPr>
            <w:tcW w:w="101" w:type="dxa"/>
            <w:noWrap/>
            <w:vAlign w:val="bottom"/>
            <w:hideMark/>
          </w:tcPr>
          <w:p w14:paraId="09A3F78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8A" w14:textId="77777777" w:rsidR="00FB0D83" w:rsidRDefault="006C352B">
            <w:pPr>
              <w:contextualSpacing/>
              <w:rPr>
                <w:rFonts w:eastAsia="Times New Roman" w:cs="Times New Roman"/>
                <w:sz w:val="20"/>
              </w:rPr>
            </w:pPr>
          </w:p>
        </w:tc>
        <w:tc>
          <w:tcPr>
            <w:tcW w:w="40" w:type="dxa"/>
            <w:noWrap/>
            <w:vAlign w:val="bottom"/>
            <w:hideMark/>
          </w:tcPr>
          <w:p w14:paraId="09A3F78B" w14:textId="77777777" w:rsidR="00FB0D83" w:rsidRDefault="006C352B">
            <w:pPr>
              <w:contextualSpacing/>
              <w:rPr>
                <w:rFonts w:eastAsia="Times New Roman" w:cs="Times New Roman"/>
                <w:sz w:val="20"/>
              </w:rPr>
            </w:pPr>
          </w:p>
        </w:tc>
      </w:tr>
      <w:tr w:rsidR="00D269F7" w14:paraId="09A3F796" w14:textId="77777777">
        <w:trPr>
          <w:trHeight w:val="300"/>
        </w:trPr>
        <w:tc>
          <w:tcPr>
            <w:tcW w:w="2392" w:type="dxa"/>
            <w:noWrap/>
            <w:vAlign w:val="bottom"/>
            <w:hideMark/>
          </w:tcPr>
          <w:p w14:paraId="09A3F78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78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8F" w14:textId="77777777" w:rsidR="00FB0D83" w:rsidRDefault="006C352B">
            <w:pPr>
              <w:contextualSpacing/>
              <w:rPr>
                <w:rFonts w:eastAsia="Times New Roman" w:cs="Times New Roman"/>
                <w:sz w:val="20"/>
              </w:rPr>
            </w:pPr>
          </w:p>
        </w:tc>
        <w:tc>
          <w:tcPr>
            <w:tcW w:w="1190" w:type="dxa"/>
            <w:noWrap/>
            <w:vAlign w:val="bottom"/>
            <w:hideMark/>
          </w:tcPr>
          <w:p w14:paraId="09A3F79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79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92" w14:textId="77777777" w:rsidR="00FB0D83" w:rsidRDefault="006C352B">
            <w:pPr>
              <w:contextualSpacing/>
              <w:rPr>
                <w:rFonts w:eastAsia="Times New Roman" w:cs="Times New Roman"/>
                <w:sz w:val="20"/>
              </w:rPr>
            </w:pPr>
          </w:p>
        </w:tc>
        <w:tc>
          <w:tcPr>
            <w:tcW w:w="101" w:type="dxa"/>
            <w:noWrap/>
            <w:vAlign w:val="bottom"/>
            <w:hideMark/>
          </w:tcPr>
          <w:p w14:paraId="09A3F793" w14:textId="77777777" w:rsidR="00FB0D83" w:rsidRDefault="006C352B">
            <w:pPr>
              <w:contextualSpacing/>
              <w:rPr>
                <w:rFonts w:eastAsia="Times New Roman" w:cs="Times New Roman"/>
                <w:sz w:val="20"/>
              </w:rPr>
            </w:pPr>
          </w:p>
        </w:tc>
        <w:tc>
          <w:tcPr>
            <w:tcW w:w="101" w:type="dxa"/>
            <w:noWrap/>
            <w:vAlign w:val="bottom"/>
            <w:hideMark/>
          </w:tcPr>
          <w:p w14:paraId="09A3F794" w14:textId="77777777" w:rsidR="00FB0D83" w:rsidRDefault="006C352B">
            <w:pPr>
              <w:contextualSpacing/>
              <w:rPr>
                <w:rFonts w:eastAsia="Times New Roman" w:cs="Times New Roman"/>
                <w:sz w:val="20"/>
              </w:rPr>
            </w:pPr>
          </w:p>
        </w:tc>
        <w:tc>
          <w:tcPr>
            <w:tcW w:w="40" w:type="dxa"/>
            <w:noWrap/>
            <w:vAlign w:val="bottom"/>
            <w:hideMark/>
          </w:tcPr>
          <w:p w14:paraId="09A3F795" w14:textId="77777777" w:rsidR="00FB0D83" w:rsidRDefault="006C352B">
            <w:pPr>
              <w:contextualSpacing/>
              <w:rPr>
                <w:rFonts w:eastAsia="Times New Roman" w:cs="Times New Roman"/>
                <w:sz w:val="20"/>
              </w:rPr>
            </w:pPr>
          </w:p>
        </w:tc>
      </w:tr>
      <w:tr w:rsidR="00D269F7" w14:paraId="09A3F7A0" w14:textId="77777777">
        <w:trPr>
          <w:trHeight w:val="300"/>
        </w:trPr>
        <w:tc>
          <w:tcPr>
            <w:tcW w:w="2392" w:type="dxa"/>
            <w:noWrap/>
            <w:vAlign w:val="bottom"/>
            <w:hideMark/>
          </w:tcPr>
          <w:p w14:paraId="09A3F79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79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99" w14:textId="77777777" w:rsidR="00FB0D83" w:rsidRDefault="006C352B">
            <w:pPr>
              <w:contextualSpacing/>
              <w:rPr>
                <w:rFonts w:eastAsia="Times New Roman" w:cs="Times New Roman"/>
                <w:sz w:val="20"/>
              </w:rPr>
            </w:pPr>
          </w:p>
        </w:tc>
        <w:tc>
          <w:tcPr>
            <w:tcW w:w="1190" w:type="dxa"/>
            <w:noWrap/>
            <w:vAlign w:val="bottom"/>
            <w:hideMark/>
          </w:tcPr>
          <w:p w14:paraId="09A3F79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79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9C" w14:textId="77777777" w:rsidR="00FB0D83" w:rsidRDefault="006C352B">
            <w:pPr>
              <w:contextualSpacing/>
              <w:rPr>
                <w:rFonts w:eastAsia="Times New Roman" w:cs="Times New Roman"/>
                <w:sz w:val="20"/>
              </w:rPr>
            </w:pPr>
          </w:p>
        </w:tc>
        <w:tc>
          <w:tcPr>
            <w:tcW w:w="101" w:type="dxa"/>
            <w:noWrap/>
            <w:vAlign w:val="bottom"/>
            <w:hideMark/>
          </w:tcPr>
          <w:p w14:paraId="09A3F79D" w14:textId="77777777" w:rsidR="00FB0D83" w:rsidRDefault="006C352B">
            <w:pPr>
              <w:contextualSpacing/>
              <w:rPr>
                <w:rFonts w:eastAsia="Times New Roman" w:cs="Times New Roman"/>
                <w:sz w:val="20"/>
              </w:rPr>
            </w:pPr>
          </w:p>
        </w:tc>
        <w:tc>
          <w:tcPr>
            <w:tcW w:w="101" w:type="dxa"/>
            <w:noWrap/>
            <w:vAlign w:val="bottom"/>
            <w:hideMark/>
          </w:tcPr>
          <w:p w14:paraId="09A3F79E" w14:textId="77777777" w:rsidR="00FB0D83" w:rsidRDefault="006C352B">
            <w:pPr>
              <w:contextualSpacing/>
              <w:rPr>
                <w:rFonts w:eastAsia="Times New Roman" w:cs="Times New Roman"/>
                <w:sz w:val="20"/>
              </w:rPr>
            </w:pPr>
          </w:p>
        </w:tc>
        <w:tc>
          <w:tcPr>
            <w:tcW w:w="40" w:type="dxa"/>
            <w:noWrap/>
            <w:vAlign w:val="bottom"/>
            <w:hideMark/>
          </w:tcPr>
          <w:p w14:paraId="09A3F79F" w14:textId="77777777" w:rsidR="00FB0D83" w:rsidRDefault="006C352B">
            <w:pPr>
              <w:contextualSpacing/>
              <w:rPr>
                <w:rFonts w:eastAsia="Times New Roman" w:cs="Times New Roman"/>
                <w:sz w:val="20"/>
              </w:rPr>
            </w:pPr>
          </w:p>
        </w:tc>
      </w:tr>
      <w:tr w:rsidR="00D269F7" w14:paraId="09A3F7AA" w14:textId="77777777">
        <w:trPr>
          <w:trHeight w:val="300"/>
        </w:trPr>
        <w:tc>
          <w:tcPr>
            <w:tcW w:w="2392" w:type="dxa"/>
            <w:noWrap/>
            <w:vAlign w:val="bottom"/>
            <w:hideMark/>
          </w:tcPr>
          <w:p w14:paraId="09A3F7A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7A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A3" w14:textId="77777777" w:rsidR="00FB0D83" w:rsidRDefault="006C352B">
            <w:pPr>
              <w:contextualSpacing/>
              <w:rPr>
                <w:rFonts w:eastAsia="Times New Roman" w:cs="Times New Roman"/>
                <w:sz w:val="20"/>
              </w:rPr>
            </w:pPr>
          </w:p>
        </w:tc>
        <w:tc>
          <w:tcPr>
            <w:tcW w:w="1190" w:type="dxa"/>
            <w:noWrap/>
            <w:vAlign w:val="bottom"/>
            <w:hideMark/>
          </w:tcPr>
          <w:p w14:paraId="09A3F7A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7A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A6" w14:textId="77777777" w:rsidR="00FB0D83" w:rsidRDefault="006C352B">
            <w:pPr>
              <w:contextualSpacing/>
              <w:rPr>
                <w:rFonts w:eastAsia="Times New Roman" w:cs="Times New Roman"/>
                <w:sz w:val="20"/>
              </w:rPr>
            </w:pPr>
          </w:p>
        </w:tc>
        <w:tc>
          <w:tcPr>
            <w:tcW w:w="101" w:type="dxa"/>
            <w:noWrap/>
            <w:vAlign w:val="bottom"/>
            <w:hideMark/>
          </w:tcPr>
          <w:p w14:paraId="09A3F7A7" w14:textId="77777777" w:rsidR="00FB0D83" w:rsidRDefault="006C352B">
            <w:pPr>
              <w:contextualSpacing/>
              <w:rPr>
                <w:rFonts w:eastAsia="Times New Roman" w:cs="Times New Roman"/>
                <w:sz w:val="20"/>
              </w:rPr>
            </w:pPr>
          </w:p>
        </w:tc>
        <w:tc>
          <w:tcPr>
            <w:tcW w:w="101" w:type="dxa"/>
            <w:noWrap/>
            <w:vAlign w:val="bottom"/>
            <w:hideMark/>
          </w:tcPr>
          <w:p w14:paraId="09A3F7A8" w14:textId="77777777" w:rsidR="00FB0D83" w:rsidRDefault="006C352B">
            <w:pPr>
              <w:contextualSpacing/>
              <w:rPr>
                <w:rFonts w:eastAsia="Times New Roman" w:cs="Times New Roman"/>
                <w:sz w:val="20"/>
              </w:rPr>
            </w:pPr>
          </w:p>
        </w:tc>
        <w:tc>
          <w:tcPr>
            <w:tcW w:w="40" w:type="dxa"/>
            <w:noWrap/>
            <w:vAlign w:val="bottom"/>
            <w:hideMark/>
          </w:tcPr>
          <w:p w14:paraId="09A3F7A9" w14:textId="77777777" w:rsidR="00FB0D83" w:rsidRDefault="006C352B">
            <w:pPr>
              <w:contextualSpacing/>
              <w:rPr>
                <w:rFonts w:eastAsia="Times New Roman" w:cs="Times New Roman"/>
                <w:sz w:val="20"/>
              </w:rPr>
            </w:pPr>
          </w:p>
        </w:tc>
      </w:tr>
      <w:tr w:rsidR="00D269F7" w14:paraId="09A3F7B4" w14:textId="77777777">
        <w:trPr>
          <w:trHeight w:val="300"/>
        </w:trPr>
        <w:tc>
          <w:tcPr>
            <w:tcW w:w="2392" w:type="dxa"/>
            <w:noWrap/>
            <w:vAlign w:val="bottom"/>
            <w:hideMark/>
          </w:tcPr>
          <w:p w14:paraId="09A3F7A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7A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AD" w14:textId="77777777" w:rsidR="00FB0D83" w:rsidRDefault="006C352B">
            <w:pPr>
              <w:contextualSpacing/>
              <w:rPr>
                <w:rFonts w:eastAsia="Times New Roman" w:cs="Times New Roman"/>
                <w:sz w:val="20"/>
              </w:rPr>
            </w:pPr>
          </w:p>
        </w:tc>
        <w:tc>
          <w:tcPr>
            <w:tcW w:w="1190" w:type="dxa"/>
            <w:noWrap/>
            <w:vAlign w:val="bottom"/>
            <w:hideMark/>
          </w:tcPr>
          <w:p w14:paraId="09A3F7A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7A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B0" w14:textId="77777777" w:rsidR="00FB0D83" w:rsidRDefault="006C352B">
            <w:pPr>
              <w:contextualSpacing/>
              <w:rPr>
                <w:rFonts w:eastAsia="Times New Roman" w:cs="Times New Roman"/>
                <w:sz w:val="20"/>
              </w:rPr>
            </w:pPr>
          </w:p>
        </w:tc>
        <w:tc>
          <w:tcPr>
            <w:tcW w:w="101" w:type="dxa"/>
            <w:noWrap/>
            <w:vAlign w:val="bottom"/>
            <w:hideMark/>
          </w:tcPr>
          <w:p w14:paraId="09A3F7B1" w14:textId="77777777" w:rsidR="00FB0D83" w:rsidRDefault="006C352B">
            <w:pPr>
              <w:contextualSpacing/>
              <w:rPr>
                <w:rFonts w:eastAsia="Times New Roman" w:cs="Times New Roman"/>
                <w:sz w:val="20"/>
              </w:rPr>
            </w:pPr>
          </w:p>
        </w:tc>
        <w:tc>
          <w:tcPr>
            <w:tcW w:w="101" w:type="dxa"/>
            <w:noWrap/>
            <w:vAlign w:val="bottom"/>
            <w:hideMark/>
          </w:tcPr>
          <w:p w14:paraId="09A3F7B2" w14:textId="77777777" w:rsidR="00FB0D83" w:rsidRDefault="006C352B">
            <w:pPr>
              <w:contextualSpacing/>
              <w:rPr>
                <w:rFonts w:eastAsia="Times New Roman" w:cs="Times New Roman"/>
                <w:sz w:val="20"/>
              </w:rPr>
            </w:pPr>
          </w:p>
        </w:tc>
        <w:tc>
          <w:tcPr>
            <w:tcW w:w="40" w:type="dxa"/>
            <w:noWrap/>
            <w:vAlign w:val="bottom"/>
            <w:hideMark/>
          </w:tcPr>
          <w:p w14:paraId="09A3F7B3" w14:textId="77777777" w:rsidR="00FB0D83" w:rsidRDefault="006C352B">
            <w:pPr>
              <w:contextualSpacing/>
              <w:rPr>
                <w:rFonts w:eastAsia="Times New Roman" w:cs="Times New Roman"/>
                <w:sz w:val="20"/>
              </w:rPr>
            </w:pPr>
          </w:p>
        </w:tc>
      </w:tr>
      <w:tr w:rsidR="00D269F7" w14:paraId="09A3F7BE" w14:textId="77777777">
        <w:trPr>
          <w:trHeight w:val="300"/>
        </w:trPr>
        <w:tc>
          <w:tcPr>
            <w:tcW w:w="2392" w:type="dxa"/>
            <w:noWrap/>
            <w:vAlign w:val="bottom"/>
            <w:hideMark/>
          </w:tcPr>
          <w:p w14:paraId="09A3F7B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7B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B7" w14:textId="77777777" w:rsidR="00FB0D83" w:rsidRDefault="006C352B">
            <w:pPr>
              <w:contextualSpacing/>
              <w:rPr>
                <w:rFonts w:eastAsia="Times New Roman" w:cs="Times New Roman"/>
                <w:sz w:val="20"/>
              </w:rPr>
            </w:pPr>
          </w:p>
        </w:tc>
        <w:tc>
          <w:tcPr>
            <w:tcW w:w="1190" w:type="dxa"/>
            <w:noWrap/>
            <w:vAlign w:val="bottom"/>
            <w:hideMark/>
          </w:tcPr>
          <w:p w14:paraId="09A3F7B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7B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BA" w14:textId="77777777" w:rsidR="00FB0D83" w:rsidRDefault="006C352B">
            <w:pPr>
              <w:contextualSpacing/>
              <w:rPr>
                <w:rFonts w:eastAsia="Times New Roman" w:cs="Times New Roman"/>
                <w:sz w:val="20"/>
              </w:rPr>
            </w:pPr>
          </w:p>
        </w:tc>
        <w:tc>
          <w:tcPr>
            <w:tcW w:w="101" w:type="dxa"/>
            <w:noWrap/>
            <w:vAlign w:val="bottom"/>
            <w:hideMark/>
          </w:tcPr>
          <w:p w14:paraId="09A3F7BB" w14:textId="77777777" w:rsidR="00FB0D83" w:rsidRDefault="006C352B">
            <w:pPr>
              <w:contextualSpacing/>
              <w:rPr>
                <w:rFonts w:eastAsia="Times New Roman" w:cs="Times New Roman"/>
                <w:sz w:val="20"/>
              </w:rPr>
            </w:pPr>
          </w:p>
        </w:tc>
        <w:tc>
          <w:tcPr>
            <w:tcW w:w="101" w:type="dxa"/>
            <w:noWrap/>
            <w:vAlign w:val="bottom"/>
            <w:hideMark/>
          </w:tcPr>
          <w:p w14:paraId="09A3F7BC" w14:textId="77777777" w:rsidR="00FB0D83" w:rsidRDefault="006C352B">
            <w:pPr>
              <w:contextualSpacing/>
              <w:rPr>
                <w:rFonts w:eastAsia="Times New Roman" w:cs="Times New Roman"/>
                <w:sz w:val="20"/>
              </w:rPr>
            </w:pPr>
          </w:p>
        </w:tc>
        <w:tc>
          <w:tcPr>
            <w:tcW w:w="40" w:type="dxa"/>
            <w:noWrap/>
            <w:vAlign w:val="bottom"/>
            <w:hideMark/>
          </w:tcPr>
          <w:p w14:paraId="09A3F7BD" w14:textId="77777777" w:rsidR="00FB0D83" w:rsidRDefault="006C352B">
            <w:pPr>
              <w:contextualSpacing/>
              <w:rPr>
                <w:rFonts w:eastAsia="Times New Roman" w:cs="Times New Roman"/>
                <w:sz w:val="20"/>
              </w:rPr>
            </w:pPr>
          </w:p>
        </w:tc>
      </w:tr>
      <w:tr w:rsidR="00D269F7" w14:paraId="09A3F7C8" w14:textId="77777777">
        <w:trPr>
          <w:trHeight w:val="300"/>
        </w:trPr>
        <w:tc>
          <w:tcPr>
            <w:tcW w:w="2392" w:type="dxa"/>
            <w:noWrap/>
            <w:vAlign w:val="bottom"/>
            <w:hideMark/>
          </w:tcPr>
          <w:p w14:paraId="09A3F7B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7C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C1" w14:textId="77777777" w:rsidR="00FB0D83" w:rsidRDefault="006C352B">
            <w:pPr>
              <w:contextualSpacing/>
              <w:rPr>
                <w:rFonts w:eastAsia="Times New Roman" w:cs="Times New Roman"/>
                <w:sz w:val="20"/>
              </w:rPr>
            </w:pPr>
          </w:p>
        </w:tc>
        <w:tc>
          <w:tcPr>
            <w:tcW w:w="1190" w:type="dxa"/>
            <w:noWrap/>
            <w:vAlign w:val="bottom"/>
            <w:hideMark/>
          </w:tcPr>
          <w:p w14:paraId="09A3F7C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7C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C4" w14:textId="77777777" w:rsidR="00FB0D83" w:rsidRDefault="006C352B">
            <w:pPr>
              <w:contextualSpacing/>
              <w:rPr>
                <w:rFonts w:eastAsia="Times New Roman" w:cs="Times New Roman"/>
                <w:sz w:val="20"/>
              </w:rPr>
            </w:pPr>
          </w:p>
        </w:tc>
        <w:tc>
          <w:tcPr>
            <w:tcW w:w="101" w:type="dxa"/>
            <w:noWrap/>
            <w:vAlign w:val="bottom"/>
            <w:hideMark/>
          </w:tcPr>
          <w:p w14:paraId="09A3F7C5" w14:textId="77777777" w:rsidR="00FB0D83" w:rsidRDefault="006C352B">
            <w:pPr>
              <w:contextualSpacing/>
              <w:rPr>
                <w:rFonts w:eastAsia="Times New Roman" w:cs="Times New Roman"/>
                <w:sz w:val="20"/>
              </w:rPr>
            </w:pPr>
          </w:p>
        </w:tc>
        <w:tc>
          <w:tcPr>
            <w:tcW w:w="101" w:type="dxa"/>
            <w:noWrap/>
            <w:vAlign w:val="bottom"/>
            <w:hideMark/>
          </w:tcPr>
          <w:p w14:paraId="09A3F7C6" w14:textId="77777777" w:rsidR="00FB0D83" w:rsidRDefault="006C352B">
            <w:pPr>
              <w:contextualSpacing/>
              <w:rPr>
                <w:rFonts w:eastAsia="Times New Roman" w:cs="Times New Roman"/>
                <w:sz w:val="20"/>
              </w:rPr>
            </w:pPr>
          </w:p>
        </w:tc>
        <w:tc>
          <w:tcPr>
            <w:tcW w:w="40" w:type="dxa"/>
            <w:noWrap/>
            <w:vAlign w:val="bottom"/>
            <w:hideMark/>
          </w:tcPr>
          <w:p w14:paraId="09A3F7C7" w14:textId="77777777" w:rsidR="00FB0D83" w:rsidRDefault="006C352B">
            <w:pPr>
              <w:contextualSpacing/>
              <w:rPr>
                <w:rFonts w:eastAsia="Times New Roman" w:cs="Times New Roman"/>
                <w:sz w:val="20"/>
              </w:rPr>
            </w:pPr>
          </w:p>
        </w:tc>
      </w:tr>
      <w:tr w:rsidR="00D269F7" w14:paraId="09A3F7D2" w14:textId="77777777">
        <w:trPr>
          <w:trHeight w:val="300"/>
        </w:trPr>
        <w:tc>
          <w:tcPr>
            <w:tcW w:w="2392" w:type="dxa"/>
            <w:noWrap/>
            <w:vAlign w:val="bottom"/>
            <w:hideMark/>
          </w:tcPr>
          <w:p w14:paraId="09A3F7C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7C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CB" w14:textId="77777777" w:rsidR="00FB0D83" w:rsidRDefault="006C352B">
            <w:pPr>
              <w:contextualSpacing/>
              <w:rPr>
                <w:rFonts w:eastAsia="Times New Roman" w:cs="Times New Roman"/>
                <w:sz w:val="20"/>
              </w:rPr>
            </w:pPr>
          </w:p>
        </w:tc>
        <w:tc>
          <w:tcPr>
            <w:tcW w:w="1190" w:type="dxa"/>
            <w:noWrap/>
            <w:vAlign w:val="bottom"/>
            <w:hideMark/>
          </w:tcPr>
          <w:p w14:paraId="09A3F7C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7C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CE" w14:textId="77777777" w:rsidR="00FB0D83" w:rsidRDefault="006C352B">
            <w:pPr>
              <w:contextualSpacing/>
              <w:rPr>
                <w:rFonts w:eastAsia="Times New Roman" w:cs="Times New Roman"/>
                <w:sz w:val="20"/>
              </w:rPr>
            </w:pPr>
          </w:p>
        </w:tc>
        <w:tc>
          <w:tcPr>
            <w:tcW w:w="101" w:type="dxa"/>
            <w:noWrap/>
            <w:vAlign w:val="bottom"/>
            <w:hideMark/>
          </w:tcPr>
          <w:p w14:paraId="09A3F7CF" w14:textId="77777777" w:rsidR="00FB0D83" w:rsidRDefault="006C352B">
            <w:pPr>
              <w:contextualSpacing/>
              <w:rPr>
                <w:rFonts w:eastAsia="Times New Roman" w:cs="Times New Roman"/>
                <w:sz w:val="20"/>
              </w:rPr>
            </w:pPr>
          </w:p>
        </w:tc>
        <w:tc>
          <w:tcPr>
            <w:tcW w:w="101" w:type="dxa"/>
            <w:noWrap/>
            <w:vAlign w:val="bottom"/>
            <w:hideMark/>
          </w:tcPr>
          <w:p w14:paraId="09A3F7D0" w14:textId="77777777" w:rsidR="00FB0D83" w:rsidRDefault="006C352B">
            <w:pPr>
              <w:contextualSpacing/>
              <w:rPr>
                <w:rFonts w:eastAsia="Times New Roman" w:cs="Times New Roman"/>
                <w:sz w:val="20"/>
              </w:rPr>
            </w:pPr>
          </w:p>
        </w:tc>
        <w:tc>
          <w:tcPr>
            <w:tcW w:w="40" w:type="dxa"/>
            <w:noWrap/>
            <w:vAlign w:val="bottom"/>
            <w:hideMark/>
          </w:tcPr>
          <w:p w14:paraId="09A3F7D1" w14:textId="77777777" w:rsidR="00FB0D83" w:rsidRDefault="006C352B">
            <w:pPr>
              <w:contextualSpacing/>
              <w:rPr>
                <w:rFonts w:eastAsia="Times New Roman" w:cs="Times New Roman"/>
                <w:sz w:val="20"/>
              </w:rPr>
            </w:pPr>
          </w:p>
        </w:tc>
      </w:tr>
      <w:tr w:rsidR="00D269F7" w14:paraId="09A3F7DB" w14:textId="77777777">
        <w:trPr>
          <w:trHeight w:val="300"/>
        </w:trPr>
        <w:tc>
          <w:tcPr>
            <w:tcW w:w="4406" w:type="dxa"/>
            <w:gridSpan w:val="2"/>
            <w:noWrap/>
            <w:vAlign w:val="bottom"/>
            <w:hideMark/>
          </w:tcPr>
          <w:p w14:paraId="09A3F7D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7D4"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7D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7D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D7" w14:textId="77777777" w:rsidR="00FB0D83" w:rsidRDefault="006C352B">
            <w:pPr>
              <w:contextualSpacing/>
              <w:rPr>
                <w:rFonts w:eastAsia="Times New Roman" w:cs="Times New Roman"/>
                <w:sz w:val="20"/>
              </w:rPr>
            </w:pPr>
          </w:p>
        </w:tc>
        <w:tc>
          <w:tcPr>
            <w:tcW w:w="101" w:type="dxa"/>
            <w:noWrap/>
            <w:vAlign w:val="bottom"/>
            <w:hideMark/>
          </w:tcPr>
          <w:p w14:paraId="09A3F7D8" w14:textId="77777777" w:rsidR="00FB0D83" w:rsidRDefault="006C352B">
            <w:pPr>
              <w:contextualSpacing/>
              <w:rPr>
                <w:rFonts w:eastAsia="Times New Roman" w:cs="Times New Roman"/>
                <w:sz w:val="20"/>
              </w:rPr>
            </w:pPr>
          </w:p>
        </w:tc>
        <w:tc>
          <w:tcPr>
            <w:tcW w:w="101" w:type="dxa"/>
            <w:noWrap/>
            <w:vAlign w:val="bottom"/>
            <w:hideMark/>
          </w:tcPr>
          <w:p w14:paraId="09A3F7D9" w14:textId="77777777" w:rsidR="00FB0D83" w:rsidRDefault="006C352B">
            <w:pPr>
              <w:contextualSpacing/>
              <w:rPr>
                <w:rFonts w:eastAsia="Times New Roman" w:cs="Times New Roman"/>
                <w:sz w:val="20"/>
              </w:rPr>
            </w:pPr>
          </w:p>
        </w:tc>
        <w:tc>
          <w:tcPr>
            <w:tcW w:w="40" w:type="dxa"/>
            <w:noWrap/>
            <w:vAlign w:val="bottom"/>
            <w:hideMark/>
          </w:tcPr>
          <w:p w14:paraId="09A3F7DA" w14:textId="77777777" w:rsidR="00FB0D83" w:rsidRDefault="006C352B">
            <w:pPr>
              <w:contextualSpacing/>
              <w:rPr>
                <w:rFonts w:eastAsia="Times New Roman" w:cs="Times New Roman"/>
                <w:sz w:val="20"/>
              </w:rPr>
            </w:pPr>
          </w:p>
        </w:tc>
      </w:tr>
      <w:tr w:rsidR="00D269F7" w14:paraId="09A3F7E5" w14:textId="77777777">
        <w:trPr>
          <w:trHeight w:val="300"/>
        </w:trPr>
        <w:tc>
          <w:tcPr>
            <w:tcW w:w="2392" w:type="dxa"/>
            <w:noWrap/>
            <w:vAlign w:val="bottom"/>
            <w:hideMark/>
          </w:tcPr>
          <w:p w14:paraId="09A3F7DC" w14:textId="77777777" w:rsidR="00FB0D83" w:rsidRDefault="006C352B">
            <w:pPr>
              <w:contextualSpacing/>
              <w:rPr>
                <w:rFonts w:eastAsia="Times New Roman" w:cs="Times New Roman"/>
                <w:sz w:val="20"/>
              </w:rPr>
            </w:pPr>
          </w:p>
        </w:tc>
        <w:tc>
          <w:tcPr>
            <w:tcW w:w="2014" w:type="dxa"/>
            <w:noWrap/>
            <w:vAlign w:val="bottom"/>
            <w:hideMark/>
          </w:tcPr>
          <w:p w14:paraId="09A3F7DD" w14:textId="77777777" w:rsidR="00FB0D83" w:rsidRDefault="006C352B">
            <w:pPr>
              <w:contextualSpacing/>
              <w:rPr>
                <w:rFonts w:eastAsia="Times New Roman" w:cs="Times New Roman"/>
                <w:sz w:val="20"/>
              </w:rPr>
            </w:pPr>
          </w:p>
        </w:tc>
        <w:tc>
          <w:tcPr>
            <w:tcW w:w="2759" w:type="dxa"/>
            <w:noWrap/>
            <w:vAlign w:val="bottom"/>
            <w:hideMark/>
          </w:tcPr>
          <w:p w14:paraId="09A3F7DE" w14:textId="77777777" w:rsidR="00FB0D83" w:rsidRDefault="006C352B">
            <w:pPr>
              <w:contextualSpacing/>
              <w:rPr>
                <w:rFonts w:eastAsia="Times New Roman" w:cs="Times New Roman"/>
                <w:sz w:val="20"/>
              </w:rPr>
            </w:pPr>
          </w:p>
        </w:tc>
        <w:tc>
          <w:tcPr>
            <w:tcW w:w="1190" w:type="dxa"/>
            <w:noWrap/>
            <w:vAlign w:val="bottom"/>
            <w:hideMark/>
          </w:tcPr>
          <w:p w14:paraId="09A3F7DF" w14:textId="77777777" w:rsidR="00FB0D83" w:rsidRDefault="006C352B">
            <w:pPr>
              <w:contextualSpacing/>
              <w:rPr>
                <w:rFonts w:eastAsia="Times New Roman" w:cs="Times New Roman"/>
                <w:sz w:val="20"/>
              </w:rPr>
            </w:pPr>
          </w:p>
        </w:tc>
        <w:tc>
          <w:tcPr>
            <w:tcW w:w="101" w:type="dxa"/>
            <w:noWrap/>
            <w:vAlign w:val="bottom"/>
            <w:hideMark/>
          </w:tcPr>
          <w:p w14:paraId="09A3F7E0" w14:textId="77777777" w:rsidR="00FB0D83" w:rsidRDefault="006C352B">
            <w:pPr>
              <w:contextualSpacing/>
              <w:rPr>
                <w:rFonts w:eastAsia="Times New Roman" w:cs="Times New Roman"/>
                <w:sz w:val="20"/>
              </w:rPr>
            </w:pPr>
          </w:p>
        </w:tc>
        <w:tc>
          <w:tcPr>
            <w:tcW w:w="101" w:type="dxa"/>
            <w:noWrap/>
            <w:vAlign w:val="bottom"/>
            <w:hideMark/>
          </w:tcPr>
          <w:p w14:paraId="09A3F7E1" w14:textId="77777777" w:rsidR="00FB0D83" w:rsidRDefault="006C352B">
            <w:pPr>
              <w:contextualSpacing/>
              <w:rPr>
                <w:rFonts w:eastAsia="Times New Roman" w:cs="Times New Roman"/>
                <w:sz w:val="20"/>
              </w:rPr>
            </w:pPr>
          </w:p>
        </w:tc>
        <w:tc>
          <w:tcPr>
            <w:tcW w:w="101" w:type="dxa"/>
            <w:noWrap/>
            <w:vAlign w:val="bottom"/>
            <w:hideMark/>
          </w:tcPr>
          <w:p w14:paraId="09A3F7E2" w14:textId="77777777" w:rsidR="00FB0D83" w:rsidRDefault="006C352B">
            <w:pPr>
              <w:contextualSpacing/>
              <w:rPr>
                <w:rFonts w:eastAsia="Times New Roman" w:cs="Times New Roman"/>
                <w:sz w:val="20"/>
              </w:rPr>
            </w:pPr>
          </w:p>
        </w:tc>
        <w:tc>
          <w:tcPr>
            <w:tcW w:w="101" w:type="dxa"/>
            <w:noWrap/>
            <w:vAlign w:val="bottom"/>
            <w:hideMark/>
          </w:tcPr>
          <w:p w14:paraId="09A3F7E3" w14:textId="77777777" w:rsidR="00FB0D83" w:rsidRDefault="006C352B">
            <w:pPr>
              <w:contextualSpacing/>
              <w:rPr>
                <w:rFonts w:eastAsia="Times New Roman" w:cs="Times New Roman"/>
                <w:sz w:val="20"/>
              </w:rPr>
            </w:pPr>
          </w:p>
        </w:tc>
        <w:tc>
          <w:tcPr>
            <w:tcW w:w="40" w:type="dxa"/>
            <w:noWrap/>
            <w:vAlign w:val="bottom"/>
            <w:hideMark/>
          </w:tcPr>
          <w:p w14:paraId="09A3F7E4" w14:textId="77777777" w:rsidR="00FB0D83" w:rsidRDefault="006C352B">
            <w:pPr>
              <w:contextualSpacing/>
              <w:rPr>
                <w:rFonts w:eastAsia="Times New Roman" w:cs="Times New Roman"/>
                <w:sz w:val="20"/>
              </w:rPr>
            </w:pPr>
          </w:p>
        </w:tc>
      </w:tr>
      <w:tr w:rsidR="00D269F7" w14:paraId="09A3F7EB" w14:textId="77777777">
        <w:trPr>
          <w:trHeight w:val="300"/>
        </w:trPr>
        <w:tc>
          <w:tcPr>
            <w:tcW w:w="2392" w:type="dxa"/>
            <w:noWrap/>
            <w:vAlign w:val="bottom"/>
            <w:hideMark/>
          </w:tcPr>
          <w:p w14:paraId="09A3F7E6" w14:textId="77777777" w:rsidR="00FB0D83" w:rsidRDefault="006C352B">
            <w:pPr>
              <w:contextualSpacing/>
              <w:rPr>
                <w:rFonts w:eastAsia="Times New Roman" w:cs="Times New Roman"/>
                <w:sz w:val="20"/>
              </w:rPr>
            </w:pPr>
          </w:p>
        </w:tc>
        <w:tc>
          <w:tcPr>
            <w:tcW w:w="6165" w:type="dxa"/>
            <w:gridSpan w:val="5"/>
            <w:noWrap/>
            <w:vAlign w:val="bottom"/>
            <w:hideMark/>
          </w:tcPr>
          <w:p w14:paraId="09A3F7E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6 όπως τροπ.   ΔΕΚΤΟ ΚΑΤΑ ΠΛΕΙΟΨΗΦΙΑ</w:t>
            </w:r>
          </w:p>
        </w:tc>
        <w:tc>
          <w:tcPr>
            <w:tcW w:w="101" w:type="dxa"/>
            <w:noWrap/>
            <w:vAlign w:val="bottom"/>
            <w:hideMark/>
          </w:tcPr>
          <w:p w14:paraId="09A3F7E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E9" w14:textId="77777777" w:rsidR="00FB0D83" w:rsidRDefault="006C352B">
            <w:pPr>
              <w:contextualSpacing/>
              <w:rPr>
                <w:rFonts w:eastAsia="Times New Roman" w:cs="Times New Roman"/>
                <w:sz w:val="20"/>
              </w:rPr>
            </w:pPr>
          </w:p>
        </w:tc>
        <w:tc>
          <w:tcPr>
            <w:tcW w:w="40" w:type="dxa"/>
            <w:noWrap/>
            <w:vAlign w:val="bottom"/>
            <w:hideMark/>
          </w:tcPr>
          <w:p w14:paraId="09A3F7EA" w14:textId="77777777" w:rsidR="00FB0D83" w:rsidRDefault="006C352B">
            <w:pPr>
              <w:contextualSpacing/>
              <w:rPr>
                <w:rFonts w:eastAsia="Times New Roman" w:cs="Times New Roman"/>
                <w:sz w:val="20"/>
              </w:rPr>
            </w:pPr>
          </w:p>
        </w:tc>
      </w:tr>
      <w:tr w:rsidR="00D269F7" w14:paraId="09A3F7F5" w14:textId="77777777">
        <w:trPr>
          <w:trHeight w:val="300"/>
        </w:trPr>
        <w:tc>
          <w:tcPr>
            <w:tcW w:w="2392" w:type="dxa"/>
            <w:noWrap/>
            <w:vAlign w:val="bottom"/>
            <w:hideMark/>
          </w:tcPr>
          <w:p w14:paraId="09A3F7E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7E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EE" w14:textId="77777777" w:rsidR="00FB0D83" w:rsidRDefault="006C352B">
            <w:pPr>
              <w:contextualSpacing/>
              <w:rPr>
                <w:rFonts w:eastAsia="Times New Roman" w:cs="Times New Roman"/>
                <w:sz w:val="20"/>
              </w:rPr>
            </w:pPr>
          </w:p>
        </w:tc>
        <w:tc>
          <w:tcPr>
            <w:tcW w:w="1190" w:type="dxa"/>
            <w:noWrap/>
            <w:vAlign w:val="bottom"/>
            <w:hideMark/>
          </w:tcPr>
          <w:p w14:paraId="09A3F7E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7F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F1" w14:textId="77777777" w:rsidR="00FB0D83" w:rsidRDefault="006C352B">
            <w:pPr>
              <w:contextualSpacing/>
              <w:rPr>
                <w:rFonts w:eastAsia="Times New Roman" w:cs="Times New Roman"/>
                <w:sz w:val="20"/>
              </w:rPr>
            </w:pPr>
          </w:p>
        </w:tc>
        <w:tc>
          <w:tcPr>
            <w:tcW w:w="101" w:type="dxa"/>
            <w:noWrap/>
            <w:vAlign w:val="bottom"/>
            <w:hideMark/>
          </w:tcPr>
          <w:p w14:paraId="09A3F7F2" w14:textId="77777777" w:rsidR="00FB0D83" w:rsidRDefault="006C352B">
            <w:pPr>
              <w:contextualSpacing/>
              <w:rPr>
                <w:rFonts w:eastAsia="Times New Roman" w:cs="Times New Roman"/>
                <w:sz w:val="20"/>
              </w:rPr>
            </w:pPr>
          </w:p>
        </w:tc>
        <w:tc>
          <w:tcPr>
            <w:tcW w:w="101" w:type="dxa"/>
            <w:noWrap/>
            <w:vAlign w:val="bottom"/>
            <w:hideMark/>
          </w:tcPr>
          <w:p w14:paraId="09A3F7F3" w14:textId="77777777" w:rsidR="00FB0D83" w:rsidRDefault="006C352B">
            <w:pPr>
              <w:contextualSpacing/>
              <w:rPr>
                <w:rFonts w:eastAsia="Times New Roman" w:cs="Times New Roman"/>
                <w:sz w:val="20"/>
              </w:rPr>
            </w:pPr>
          </w:p>
        </w:tc>
        <w:tc>
          <w:tcPr>
            <w:tcW w:w="40" w:type="dxa"/>
            <w:noWrap/>
            <w:vAlign w:val="bottom"/>
            <w:hideMark/>
          </w:tcPr>
          <w:p w14:paraId="09A3F7F4" w14:textId="77777777" w:rsidR="00FB0D83" w:rsidRDefault="006C352B">
            <w:pPr>
              <w:contextualSpacing/>
              <w:rPr>
                <w:rFonts w:eastAsia="Times New Roman" w:cs="Times New Roman"/>
                <w:sz w:val="20"/>
              </w:rPr>
            </w:pPr>
          </w:p>
        </w:tc>
      </w:tr>
      <w:tr w:rsidR="00D269F7" w14:paraId="09A3F7FF" w14:textId="77777777">
        <w:trPr>
          <w:trHeight w:val="300"/>
        </w:trPr>
        <w:tc>
          <w:tcPr>
            <w:tcW w:w="2392" w:type="dxa"/>
            <w:noWrap/>
            <w:vAlign w:val="bottom"/>
            <w:hideMark/>
          </w:tcPr>
          <w:p w14:paraId="09A3F7F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7F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7F8" w14:textId="77777777" w:rsidR="00FB0D83" w:rsidRDefault="006C352B">
            <w:pPr>
              <w:contextualSpacing/>
              <w:rPr>
                <w:rFonts w:eastAsia="Times New Roman" w:cs="Times New Roman"/>
                <w:sz w:val="20"/>
              </w:rPr>
            </w:pPr>
          </w:p>
        </w:tc>
        <w:tc>
          <w:tcPr>
            <w:tcW w:w="1190" w:type="dxa"/>
            <w:noWrap/>
            <w:vAlign w:val="bottom"/>
            <w:hideMark/>
          </w:tcPr>
          <w:p w14:paraId="09A3F7F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7F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7FB" w14:textId="77777777" w:rsidR="00FB0D83" w:rsidRDefault="006C352B">
            <w:pPr>
              <w:contextualSpacing/>
              <w:rPr>
                <w:rFonts w:eastAsia="Times New Roman" w:cs="Times New Roman"/>
                <w:sz w:val="20"/>
              </w:rPr>
            </w:pPr>
          </w:p>
        </w:tc>
        <w:tc>
          <w:tcPr>
            <w:tcW w:w="101" w:type="dxa"/>
            <w:noWrap/>
            <w:vAlign w:val="bottom"/>
            <w:hideMark/>
          </w:tcPr>
          <w:p w14:paraId="09A3F7FC" w14:textId="77777777" w:rsidR="00FB0D83" w:rsidRDefault="006C352B">
            <w:pPr>
              <w:contextualSpacing/>
              <w:rPr>
                <w:rFonts w:eastAsia="Times New Roman" w:cs="Times New Roman"/>
                <w:sz w:val="20"/>
              </w:rPr>
            </w:pPr>
          </w:p>
        </w:tc>
        <w:tc>
          <w:tcPr>
            <w:tcW w:w="101" w:type="dxa"/>
            <w:noWrap/>
            <w:vAlign w:val="bottom"/>
            <w:hideMark/>
          </w:tcPr>
          <w:p w14:paraId="09A3F7FD" w14:textId="77777777" w:rsidR="00FB0D83" w:rsidRDefault="006C352B">
            <w:pPr>
              <w:contextualSpacing/>
              <w:rPr>
                <w:rFonts w:eastAsia="Times New Roman" w:cs="Times New Roman"/>
                <w:sz w:val="20"/>
              </w:rPr>
            </w:pPr>
          </w:p>
        </w:tc>
        <w:tc>
          <w:tcPr>
            <w:tcW w:w="40" w:type="dxa"/>
            <w:noWrap/>
            <w:vAlign w:val="bottom"/>
            <w:hideMark/>
          </w:tcPr>
          <w:p w14:paraId="09A3F7FE" w14:textId="77777777" w:rsidR="00FB0D83" w:rsidRDefault="006C352B">
            <w:pPr>
              <w:contextualSpacing/>
              <w:rPr>
                <w:rFonts w:eastAsia="Times New Roman" w:cs="Times New Roman"/>
                <w:sz w:val="20"/>
              </w:rPr>
            </w:pPr>
          </w:p>
        </w:tc>
      </w:tr>
      <w:tr w:rsidR="00D269F7" w14:paraId="09A3F809" w14:textId="77777777">
        <w:trPr>
          <w:trHeight w:val="300"/>
        </w:trPr>
        <w:tc>
          <w:tcPr>
            <w:tcW w:w="2392" w:type="dxa"/>
            <w:noWrap/>
            <w:vAlign w:val="bottom"/>
            <w:hideMark/>
          </w:tcPr>
          <w:p w14:paraId="09A3F80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80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02" w14:textId="77777777" w:rsidR="00FB0D83" w:rsidRDefault="006C352B">
            <w:pPr>
              <w:contextualSpacing/>
              <w:rPr>
                <w:rFonts w:eastAsia="Times New Roman" w:cs="Times New Roman"/>
                <w:sz w:val="20"/>
              </w:rPr>
            </w:pPr>
          </w:p>
        </w:tc>
        <w:tc>
          <w:tcPr>
            <w:tcW w:w="1190" w:type="dxa"/>
            <w:noWrap/>
            <w:vAlign w:val="bottom"/>
            <w:hideMark/>
          </w:tcPr>
          <w:p w14:paraId="09A3F80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80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05" w14:textId="77777777" w:rsidR="00FB0D83" w:rsidRDefault="006C352B">
            <w:pPr>
              <w:contextualSpacing/>
              <w:rPr>
                <w:rFonts w:eastAsia="Times New Roman" w:cs="Times New Roman"/>
                <w:sz w:val="20"/>
              </w:rPr>
            </w:pPr>
          </w:p>
        </w:tc>
        <w:tc>
          <w:tcPr>
            <w:tcW w:w="101" w:type="dxa"/>
            <w:noWrap/>
            <w:vAlign w:val="bottom"/>
            <w:hideMark/>
          </w:tcPr>
          <w:p w14:paraId="09A3F806" w14:textId="77777777" w:rsidR="00FB0D83" w:rsidRDefault="006C352B">
            <w:pPr>
              <w:contextualSpacing/>
              <w:rPr>
                <w:rFonts w:eastAsia="Times New Roman" w:cs="Times New Roman"/>
                <w:sz w:val="20"/>
              </w:rPr>
            </w:pPr>
          </w:p>
        </w:tc>
        <w:tc>
          <w:tcPr>
            <w:tcW w:w="101" w:type="dxa"/>
            <w:noWrap/>
            <w:vAlign w:val="bottom"/>
            <w:hideMark/>
          </w:tcPr>
          <w:p w14:paraId="09A3F807" w14:textId="77777777" w:rsidR="00FB0D83" w:rsidRDefault="006C352B">
            <w:pPr>
              <w:contextualSpacing/>
              <w:rPr>
                <w:rFonts w:eastAsia="Times New Roman" w:cs="Times New Roman"/>
                <w:sz w:val="20"/>
              </w:rPr>
            </w:pPr>
          </w:p>
        </w:tc>
        <w:tc>
          <w:tcPr>
            <w:tcW w:w="40" w:type="dxa"/>
            <w:noWrap/>
            <w:vAlign w:val="bottom"/>
            <w:hideMark/>
          </w:tcPr>
          <w:p w14:paraId="09A3F808" w14:textId="77777777" w:rsidR="00FB0D83" w:rsidRDefault="006C352B">
            <w:pPr>
              <w:contextualSpacing/>
              <w:rPr>
                <w:rFonts w:eastAsia="Times New Roman" w:cs="Times New Roman"/>
                <w:sz w:val="20"/>
              </w:rPr>
            </w:pPr>
          </w:p>
        </w:tc>
      </w:tr>
      <w:tr w:rsidR="00D269F7" w14:paraId="09A3F813" w14:textId="77777777">
        <w:trPr>
          <w:trHeight w:val="300"/>
        </w:trPr>
        <w:tc>
          <w:tcPr>
            <w:tcW w:w="2392" w:type="dxa"/>
            <w:noWrap/>
            <w:vAlign w:val="bottom"/>
            <w:hideMark/>
          </w:tcPr>
          <w:p w14:paraId="09A3F80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80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0C" w14:textId="77777777" w:rsidR="00FB0D83" w:rsidRDefault="006C352B">
            <w:pPr>
              <w:contextualSpacing/>
              <w:rPr>
                <w:rFonts w:eastAsia="Times New Roman" w:cs="Times New Roman"/>
                <w:sz w:val="20"/>
              </w:rPr>
            </w:pPr>
          </w:p>
        </w:tc>
        <w:tc>
          <w:tcPr>
            <w:tcW w:w="1190" w:type="dxa"/>
            <w:noWrap/>
            <w:vAlign w:val="bottom"/>
            <w:hideMark/>
          </w:tcPr>
          <w:p w14:paraId="09A3F80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80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0F" w14:textId="77777777" w:rsidR="00FB0D83" w:rsidRDefault="006C352B">
            <w:pPr>
              <w:contextualSpacing/>
              <w:rPr>
                <w:rFonts w:eastAsia="Times New Roman" w:cs="Times New Roman"/>
                <w:sz w:val="20"/>
              </w:rPr>
            </w:pPr>
          </w:p>
        </w:tc>
        <w:tc>
          <w:tcPr>
            <w:tcW w:w="101" w:type="dxa"/>
            <w:noWrap/>
            <w:vAlign w:val="bottom"/>
            <w:hideMark/>
          </w:tcPr>
          <w:p w14:paraId="09A3F810" w14:textId="77777777" w:rsidR="00FB0D83" w:rsidRDefault="006C352B">
            <w:pPr>
              <w:contextualSpacing/>
              <w:rPr>
                <w:rFonts w:eastAsia="Times New Roman" w:cs="Times New Roman"/>
                <w:sz w:val="20"/>
              </w:rPr>
            </w:pPr>
          </w:p>
        </w:tc>
        <w:tc>
          <w:tcPr>
            <w:tcW w:w="101" w:type="dxa"/>
            <w:noWrap/>
            <w:vAlign w:val="bottom"/>
            <w:hideMark/>
          </w:tcPr>
          <w:p w14:paraId="09A3F811" w14:textId="77777777" w:rsidR="00FB0D83" w:rsidRDefault="006C352B">
            <w:pPr>
              <w:contextualSpacing/>
              <w:rPr>
                <w:rFonts w:eastAsia="Times New Roman" w:cs="Times New Roman"/>
                <w:sz w:val="20"/>
              </w:rPr>
            </w:pPr>
          </w:p>
        </w:tc>
        <w:tc>
          <w:tcPr>
            <w:tcW w:w="40" w:type="dxa"/>
            <w:noWrap/>
            <w:vAlign w:val="bottom"/>
            <w:hideMark/>
          </w:tcPr>
          <w:p w14:paraId="09A3F812" w14:textId="77777777" w:rsidR="00FB0D83" w:rsidRDefault="006C352B">
            <w:pPr>
              <w:contextualSpacing/>
              <w:rPr>
                <w:rFonts w:eastAsia="Times New Roman" w:cs="Times New Roman"/>
                <w:sz w:val="20"/>
              </w:rPr>
            </w:pPr>
          </w:p>
        </w:tc>
      </w:tr>
      <w:tr w:rsidR="00D269F7" w14:paraId="09A3F81D" w14:textId="77777777">
        <w:trPr>
          <w:trHeight w:val="300"/>
        </w:trPr>
        <w:tc>
          <w:tcPr>
            <w:tcW w:w="2392" w:type="dxa"/>
            <w:noWrap/>
            <w:vAlign w:val="bottom"/>
            <w:hideMark/>
          </w:tcPr>
          <w:p w14:paraId="09A3F81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81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16" w14:textId="77777777" w:rsidR="00FB0D83" w:rsidRDefault="006C352B">
            <w:pPr>
              <w:contextualSpacing/>
              <w:rPr>
                <w:rFonts w:eastAsia="Times New Roman" w:cs="Times New Roman"/>
                <w:sz w:val="20"/>
              </w:rPr>
            </w:pPr>
          </w:p>
        </w:tc>
        <w:tc>
          <w:tcPr>
            <w:tcW w:w="1190" w:type="dxa"/>
            <w:noWrap/>
            <w:vAlign w:val="bottom"/>
            <w:hideMark/>
          </w:tcPr>
          <w:p w14:paraId="09A3F81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81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19" w14:textId="77777777" w:rsidR="00FB0D83" w:rsidRDefault="006C352B">
            <w:pPr>
              <w:contextualSpacing/>
              <w:rPr>
                <w:rFonts w:eastAsia="Times New Roman" w:cs="Times New Roman"/>
                <w:sz w:val="20"/>
              </w:rPr>
            </w:pPr>
          </w:p>
        </w:tc>
        <w:tc>
          <w:tcPr>
            <w:tcW w:w="101" w:type="dxa"/>
            <w:noWrap/>
            <w:vAlign w:val="bottom"/>
            <w:hideMark/>
          </w:tcPr>
          <w:p w14:paraId="09A3F81A" w14:textId="77777777" w:rsidR="00FB0D83" w:rsidRDefault="006C352B">
            <w:pPr>
              <w:contextualSpacing/>
              <w:rPr>
                <w:rFonts w:eastAsia="Times New Roman" w:cs="Times New Roman"/>
                <w:sz w:val="20"/>
              </w:rPr>
            </w:pPr>
          </w:p>
        </w:tc>
        <w:tc>
          <w:tcPr>
            <w:tcW w:w="101" w:type="dxa"/>
            <w:noWrap/>
            <w:vAlign w:val="bottom"/>
            <w:hideMark/>
          </w:tcPr>
          <w:p w14:paraId="09A3F81B" w14:textId="77777777" w:rsidR="00FB0D83" w:rsidRDefault="006C352B">
            <w:pPr>
              <w:contextualSpacing/>
              <w:rPr>
                <w:rFonts w:eastAsia="Times New Roman" w:cs="Times New Roman"/>
                <w:sz w:val="20"/>
              </w:rPr>
            </w:pPr>
          </w:p>
        </w:tc>
        <w:tc>
          <w:tcPr>
            <w:tcW w:w="40" w:type="dxa"/>
            <w:noWrap/>
            <w:vAlign w:val="bottom"/>
            <w:hideMark/>
          </w:tcPr>
          <w:p w14:paraId="09A3F81C" w14:textId="77777777" w:rsidR="00FB0D83" w:rsidRDefault="006C352B">
            <w:pPr>
              <w:contextualSpacing/>
              <w:rPr>
                <w:rFonts w:eastAsia="Times New Roman" w:cs="Times New Roman"/>
                <w:sz w:val="20"/>
              </w:rPr>
            </w:pPr>
          </w:p>
        </w:tc>
      </w:tr>
      <w:tr w:rsidR="00D269F7" w14:paraId="09A3F827" w14:textId="77777777">
        <w:trPr>
          <w:trHeight w:val="300"/>
        </w:trPr>
        <w:tc>
          <w:tcPr>
            <w:tcW w:w="2392" w:type="dxa"/>
            <w:noWrap/>
            <w:vAlign w:val="bottom"/>
            <w:hideMark/>
          </w:tcPr>
          <w:p w14:paraId="09A3F81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81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20" w14:textId="77777777" w:rsidR="00FB0D83" w:rsidRDefault="006C352B">
            <w:pPr>
              <w:contextualSpacing/>
              <w:rPr>
                <w:rFonts w:eastAsia="Times New Roman" w:cs="Times New Roman"/>
                <w:sz w:val="20"/>
              </w:rPr>
            </w:pPr>
          </w:p>
        </w:tc>
        <w:tc>
          <w:tcPr>
            <w:tcW w:w="1190" w:type="dxa"/>
            <w:noWrap/>
            <w:vAlign w:val="bottom"/>
            <w:hideMark/>
          </w:tcPr>
          <w:p w14:paraId="09A3F82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82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23" w14:textId="77777777" w:rsidR="00FB0D83" w:rsidRDefault="006C352B">
            <w:pPr>
              <w:contextualSpacing/>
              <w:rPr>
                <w:rFonts w:eastAsia="Times New Roman" w:cs="Times New Roman"/>
                <w:sz w:val="20"/>
              </w:rPr>
            </w:pPr>
          </w:p>
        </w:tc>
        <w:tc>
          <w:tcPr>
            <w:tcW w:w="101" w:type="dxa"/>
            <w:noWrap/>
            <w:vAlign w:val="bottom"/>
            <w:hideMark/>
          </w:tcPr>
          <w:p w14:paraId="09A3F824" w14:textId="77777777" w:rsidR="00FB0D83" w:rsidRDefault="006C352B">
            <w:pPr>
              <w:contextualSpacing/>
              <w:rPr>
                <w:rFonts w:eastAsia="Times New Roman" w:cs="Times New Roman"/>
                <w:sz w:val="20"/>
              </w:rPr>
            </w:pPr>
          </w:p>
        </w:tc>
        <w:tc>
          <w:tcPr>
            <w:tcW w:w="101" w:type="dxa"/>
            <w:noWrap/>
            <w:vAlign w:val="bottom"/>
            <w:hideMark/>
          </w:tcPr>
          <w:p w14:paraId="09A3F825" w14:textId="77777777" w:rsidR="00FB0D83" w:rsidRDefault="006C352B">
            <w:pPr>
              <w:contextualSpacing/>
              <w:rPr>
                <w:rFonts w:eastAsia="Times New Roman" w:cs="Times New Roman"/>
                <w:sz w:val="20"/>
              </w:rPr>
            </w:pPr>
          </w:p>
        </w:tc>
        <w:tc>
          <w:tcPr>
            <w:tcW w:w="40" w:type="dxa"/>
            <w:noWrap/>
            <w:vAlign w:val="bottom"/>
            <w:hideMark/>
          </w:tcPr>
          <w:p w14:paraId="09A3F826" w14:textId="77777777" w:rsidR="00FB0D83" w:rsidRDefault="006C352B">
            <w:pPr>
              <w:contextualSpacing/>
              <w:rPr>
                <w:rFonts w:eastAsia="Times New Roman" w:cs="Times New Roman"/>
                <w:sz w:val="20"/>
              </w:rPr>
            </w:pPr>
          </w:p>
        </w:tc>
      </w:tr>
      <w:tr w:rsidR="00D269F7" w14:paraId="09A3F831" w14:textId="77777777">
        <w:trPr>
          <w:trHeight w:val="300"/>
        </w:trPr>
        <w:tc>
          <w:tcPr>
            <w:tcW w:w="2392" w:type="dxa"/>
            <w:noWrap/>
            <w:vAlign w:val="bottom"/>
            <w:hideMark/>
          </w:tcPr>
          <w:p w14:paraId="09A3F82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82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2A" w14:textId="77777777" w:rsidR="00FB0D83" w:rsidRDefault="006C352B">
            <w:pPr>
              <w:contextualSpacing/>
              <w:rPr>
                <w:rFonts w:eastAsia="Times New Roman" w:cs="Times New Roman"/>
                <w:sz w:val="20"/>
              </w:rPr>
            </w:pPr>
          </w:p>
        </w:tc>
        <w:tc>
          <w:tcPr>
            <w:tcW w:w="1190" w:type="dxa"/>
            <w:noWrap/>
            <w:vAlign w:val="bottom"/>
            <w:hideMark/>
          </w:tcPr>
          <w:p w14:paraId="09A3F82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82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2D" w14:textId="77777777" w:rsidR="00FB0D83" w:rsidRDefault="006C352B">
            <w:pPr>
              <w:contextualSpacing/>
              <w:rPr>
                <w:rFonts w:eastAsia="Times New Roman" w:cs="Times New Roman"/>
                <w:sz w:val="20"/>
              </w:rPr>
            </w:pPr>
          </w:p>
        </w:tc>
        <w:tc>
          <w:tcPr>
            <w:tcW w:w="101" w:type="dxa"/>
            <w:noWrap/>
            <w:vAlign w:val="bottom"/>
            <w:hideMark/>
          </w:tcPr>
          <w:p w14:paraId="09A3F82E" w14:textId="77777777" w:rsidR="00FB0D83" w:rsidRDefault="006C352B">
            <w:pPr>
              <w:contextualSpacing/>
              <w:rPr>
                <w:rFonts w:eastAsia="Times New Roman" w:cs="Times New Roman"/>
                <w:sz w:val="20"/>
              </w:rPr>
            </w:pPr>
          </w:p>
        </w:tc>
        <w:tc>
          <w:tcPr>
            <w:tcW w:w="101" w:type="dxa"/>
            <w:noWrap/>
            <w:vAlign w:val="bottom"/>
            <w:hideMark/>
          </w:tcPr>
          <w:p w14:paraId="09A3F82F" w14:textId="77777777" w:rsidR="00FB0D83" w:rsidRDefault="006C352B">
            <w:pPr>
              <w:contextualSpacing/>
              <w:rPr>
                <w:rFonts w:eastAsia="Times New Roman" w:cs="Times New Roman"/>
                <w:sz w:val="20"/>
              </w:rPr>
            </w:pPr>
          </w:p>
        </w:tc>
        <w:tc>
          <w:tcPr>
            <w:tcW w:w="40" w:type="dxa"/>
            <w:noWrap/>
            <w:vAlign w:val="bottom"/>
            <w:hideMark/>
          </w:tcPr>
          <w:p w14:paraId="09A3F830" w14:textId="77777777" w:rsidR="00FB0D83" w:rsidRDefault="006C352B">
            <w:pPr>
              <w:contextualSpacing/>
              <w:rPr>
                <w:rFonts w:eastAsia="Times New Roman" w:cs="Times New Roman"/>
                <w:sz w:val="20"/>
              </w:rPr>
            </w:pPr>
          </w:p>
        </w:tc>
      </w:tr>
      <w:tr w:rsidR="00D269F7" w14:paraId="09A3F83A" w14:textId="77777777">
        <w:trPr>
          <w:trHeight w:val="300"/>
        </w:trPr>
        <w:tc>
          <w:tcPr>
            <w:tcW w:w="4406" w:type="dxa"/>
            <w:gridSpan w:val="2"/>
            <w:noWrap/>
            <w:vAlign w:val="bottom"/>
            <w:hideMark/>
          </w:tcPr>
          <w:p w14:paraId="09A3F83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833"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83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83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36" w14:textId="77777777" w:rsidR="00FB0D83" w:rsidRDefault="006C352B">
            <w:pPr>
              <w:contextualSpacing/>
              <w:rPr>
                <w:rFonts w:eastAsia="Times New Roman" w:cs="Times New Roman"/>
                <w:sz w:val="20"/>
              </w:rPr>
            </w:pPr>
          </w:p>
        </w:tc>
        <w:tc>
          <w:tcPr>
            <w:tcW w:w="101" w:type="dxa"/>
            <w:noWrap/>
            <w:vAlign w:val="bottom"/>
            <w:hideMark/>
          </w:tcPr>
          <w:p w14:paraId="09A3F837" w14:textId="77777777" w:rsidR="00FB0D83" w:rsidRDefault="006C352B">
            <w:pPr>
              <w:contextualSpacing/>
              <w:rPr>
                <w:rFonts w:eastAsia="Times New Roman" w:cs="Times New Roman"/>
                <w:sz w:val="20"/>
              </w:rPr>
            </w:pPr>
          </w:p>
        </w:tc>
        <w:tc>
          <w:tcPr>
            <w:tcW w:w="101" w:type="dxa"/>
            <w:noWrap/>
            <w:vAlign w:val="bottom"/>
            <w:hideMark/>
          </w:tcPr>
          <w:p w14:paraId="09A3F838" w14:textId="77777777" w:rsidR="00FB0D83" w:rsidRDefault="006C352B">
            <w:pPr>
              <w:contextualSpacing/>
              <w:rPr>
                <w:rFonts w:eastAsia="Times New Roman" w:cs="Times New Roman"/>
                <w:sz w:val="20"/>
              </w:rPr>
            </w:pPr>
          </w:p>
        </w:tc>
        <w:tc>
          <w:tcPr>
            <w:tcW w:w="40" w:type="dxa"/>
            <w:noWrap/>
            <w:vAlign w:val="bottom"/>
            <w:hideMark/>
          </w:tcPr>
          <w:p w14:paraId="09A3F839" w14:textId="77777777" w:rsidR="00FB0D83" w:rsidRDefault="006C352B">
            <w:pPr>
              <w:contextualSpacing/>
              <w:rPr>
                <w:rFonts w:eastAsia="Times New Roman" w:cs="Times New Roman"/>
                <w:sz w:val="20"/>
              </w:rPr>
            </w:pPr>
          </w:p>
        </w:tc>
      </w:tr>
      <w:tr w:rsidR="00D269F7" w14:paraId="09A3F844" w14:textId="77777777">
        <w:trPr>
          <w:trHeight w:val="300"/>
        </w:trPr>
        <w:tc>
          <w:tcPr>
            <w:tcW w:w="2392" w:type="dxa"/>
            <w:noWrap/>
            <w:vAlign w:val="bottom"/>
            <w:hideMark/>
          </w:tcPr>
          <w:p w14:paraId="09A3F83B" w14:textId="77777777" w:rsidR="00FB0D83" w:rsidRDefault="006C352B">
            <w:pPr>
              <w:contextualSpacing/>
              <w:rPr>
                <w:rFonts w:eastAsia="Times New Roman" w:cs="Times New Roman"/>
                <w:sz w:val="20"/>
              </w:rPr>
            </w:pPr>
          </w:p>
        </w:tc>
        <w:tc>
          <w:tcPr>
            <w:tcW w:w="2014" w:type="dxa"/>
            <w:noWrap/>
            <w:vAlign w:val="bottom"/>
            <w:hideMark/>
          </w:tcPr>
          <w:p w14:paraId="09A3F83C" w14:textId="77777777" w:rsidR="00FB0D83" w:rsidRDefault="006C352B">
            <w:pPr>
              <w:contextualSpacing/>
              <w:rPr>
                <w:rFonts w:eastAsia="Times New Roman" w:cs="Times New Roman"/>
                <w:sz w:val="20"/>
              </w:rPr>
            </w:pPr>
          </w:p>
        </w:tc>
        <w:tc>
          <w:tcPr>
            <w:tcW w:w="2759" w:type="dxa"/>
            <w:noWrap/>
            <w:vAlign w:val="bottom"/>
            <w:hideMark/>
          </w:tcPr>
          <w:p w14:paraId="09A3F83D" w14:textId="77777777" w:rsidR="00FB0D83" w:rsidRDefault="006C352B">
            <w:pPr>
              <w:contextualSpacing/>
              <w:rPr>
                <w:rFonts w:eastAsia="Times New Roman" w:cs="Times New Roman"/>
                <w:sz w:val="20"/>
              </w:rPr>
            </w:pPr>
          </w:p>
        </w:tc>
        <w:tc>
          <w:tcPr>
            <w:tcW w:w="1190" w:type="dxa"/>
            <w:noWrap/>
            <w:vAlign w:val="bottom"/>
            <w:hideMark/>
          </w:tcPr>
          <w:p w14:paraId="09A3F83E" w14:textId="77777777" w:rsidR="00FB0D83" w:rsidRDefault="006C352B">
            <w:pPr>
              <w:contextualSpacing/>
              <w:rPr>
                <w:rFonts w:eastAsia="Times New Roman" w:cs="Times New Roman"/>
                <w:sz w:val="20"/>
              </w:rPr>
            </w:pPr>
          </w:p>
        </w:tc>
        <w:tc>
          <w:tcPr>
            <w:tcW w:w="101" w:type="dxa"/>
            <w:noWrap/>
            <w:vAlign w:val="bottom"/>
            <w:hideMark/>
          </w:tcPr>
          <w:p w14:paraId="09A3F83F" w14:textId="77777777" w:rsidR="00FB0D83" w:rsidRDefault="006C352B">
            <w:pPr>
              <w:contextualSpacing/>
              <w:rPr>
                <w:rFonts w:eastAsia="Times New Roman" w:cs="Times New Roman"/>
                <w:sz w:val="20"/>
              </w:rPr>
            </w:pPr>
          </w:p>
        </w:tc>
        <w:tc>
          <w:tcPr>
            <w:tcW w:w="101" w:type="dxa"/>
            <w:noWrap/>
            <w:vAlign w:val="bottom"/>
            <w:hideMark/>
          </w:tcPr>
          <w:p w14:paraId="09A3F840" w14:textId="77777777" w:rsidR="00FB0D83" w:rsidRDefault="006C352B">
            <w:pPr>
              <w:contextualSpacing/>
              <w:rPr>
                <w:rFonts w:eastAsia="Times New Roman" w:cs="Times New Roman"/>
                <w:sz w:val="20"/>
              </w:rPr>
            </w:pPr>
          </w:p>
        </w:tc>
        <w:tc>
          <w:tcPr>
            <w:tcW w:w="101" w:type="dxa"/>
            <w:noWrap/>
            <w:vAlign w:val="bottom"/>
            <w:hideMark/>
          </w:tcPr>
          <w:p w14:paraId="09A3F841" w14:textId="77777777" w:rsidR="00FB0D83" w:rsidRDefault="006C352B">
            <w:pPr>
              <w:contextualSpacing/>
              <w:rPr>
                <w:rFonts w:eastAsia="Times New Roman" w:cs="Times New Roman"/>
                <w:sz w:val="20"/>
              </w:rPr>
            </w:pPr>
          </w:p>
        </w:tc>
        <w:tc>
          <w:tcPr>
            <w:tcW w:w="101" w:type="dxa"/>
            <w:noWrap/>
            <w:vAlign w:val="bottom"/>
            <w:hideMark/>
          </w:tcPr>
          <w:p w14:paraId="09A3F842" w14:textId="77777777" w:rsidR="00FB0D83" w:rsidRDefault="006C352B">
            <w:pPr>
              <w:contextualSpacing/>
              <w:rPr>
                <w:rFonts w:eastAsia="Times New Roman" w:cs="Times New Roman"/>
                <w:sz w:val="20"/>
              </w:rPr>
            </w:pPr>
          </w:p>
        </w:tc>
        <w:tc>
          <w:tcPr>
            <w:tcW w:w="40" w:type="dxa"/>
            <w:noWrap/>
            <w:vAlign w:val="bottom"/>
            <w:hideMark/>
          </w:tcPr>
          <w:p w14:paraId="09A3F843" w14:textId="77777777" w:rsidR="00FB0D83" w:rsidRDefault="006C352B">
            <w:pPr>
              <w:contextualSpacing/>
              <w:rPr>
                <w:rFonts w:eastAsia="Times New Roman" w:cs="Times New Roman"/>
                <w:sz w:val="20"/>
              </w:rPr>
            </w:pPr>
          </w:p>
        </w:tc>
      </w:tr>
      <w:tr w:rsidR="00D269F7" w14:paraId="09A3F84A" w14:textId="77777777">
        <w:trPr>
          <w:trHeight w:val="300"/>
        </w:trPr>
        <w:tc>
          <w:tcPr>
            <w:tcW w:w="2392" w:type="dxa"/>
            <w:noWrap/>
            <w:vAlign w:val="bottom"/>
            <w:hideMark/>
          </w:tcPr>
          <w:p w14:paraId="09A3F845" w14:textId="77777777" w:rsidR="00FB0D83" w:rsidRDefault="006C352B">
            <w:pPr>
              <w:contextualSpacing/>
              <w:rPr>
                <w:rFonts w:eastAsia="Times New Roman" w:cs="Times New Roman"/>
                <w:sz w:val="20"/>
              </w:rPr>
            </w:pPr>
          </w:p>
        </w:tc>
        <w:tc>
          <w:tcPr>
            <w:tcW w:w="6165" w:type="dxa"/>
            <w:gridSpan w:val="5"/>
            <w:noWrap/>
            <w:vAlign w:val="bottom"/>
            <w:hideMark/>
          </w:tcPr>
          <w:p w14:paraId="09A3F84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7 όπως τροπ.   ΔΕΚΤΟ ΚΑΤΑ ΠΛΕΙΟΨΗΦΙΑ</w:t>
            </w:r>
          </w:p>
        </w:tc>
        <w:tc>
          <w:tcPr>
            <w:tcW w:w="101" w:type="dxa"/>
            <w:noWrap/>
            <w:vAlign w:val="bottom"/>
            <w:hideMark/>
          </w:tcPr>
          <w:p w14:paraId="09A3F84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48" w14:textId="77777777" w:rsidR="00FB0D83" w:rsidRDefault="006C352B">
            <w:pPr>
              <w:contextualSpacing/>
              <w:rPr>
                <w:rFonts w:eastAsia="Times New Roman" w:cs="Times New Roman"/>
                <w:sz w:val="20"/>
              </w:rPr>
            </w:pPr>
          </w:p>
        </w:tc>
        <w:tc>
          <w:tcPr>
            <w:tcW w:w="40" w:type="dxa"/>
            <w:noWrap/>
            <w:vAlign w:val="bottom"/>
            <w:hideMark/>
          </w:tcPr>
          <w:p w14:paraId="09A3F849" w14:textId="77777777" w:rsidR="00FB0D83" w:rsidRDefault="006C352B">
            <w:pPr>
              <w:contextualSpacing/>
              <w:rPr>
                <w:rFonts w:eastAsia="Times New Roman" w:cs="Times New Roman"/>
                <w:sz w:val="20"/>
              </w:rPr>
            </w:pPr>
          </w:p>
        </w:tc>
      </w:tr>
      <w:tr w:rsidR="00D269F7" w14:paraId="09A3F854" w14:textId="77777777">
        <w:trPr>
          <w:trHeight w:val="300"/>
        </w:trPr>
        <w:tc>
          <w:tcPr>
            <w:tcW w:w="2392" w:type="dxa"/>
            <w:noWrap/>
            <w:vAlign w:val="bottom"/>
            <w:hideMark/>
          </w:tcPr>
          <w:p w14:paraId="09A3F84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84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4D" w14:textId="77777777" w:rsidR="00FB0D83" w:rsidRDefault="006C352B">
            <w:pPr>
              <w:contextualSpacing/>
              <w:rPr>
                <w:rFonts w:eastAsia="Times New Roman" w:cs="Times New Roman"/>
                <w:sz w:val="20"/>
              </w:rPr>
            </w:pPr>
          </w:p>
        </w:tc>
        <w:tc>
          <w:tcPr>
            <w:tcW w:w="1190" w:type="dxa"/>
            <w:noWrap/>
            <w:vAlign w:val="bottom"/>
            <w:hideMark/>
          </w:tcPr>
          <w:p w14:paraId="09A3F84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84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50" w14:textId="77777777" w:rsidR="00FB0D83" w:rsidRDefault="006C352B">
            <w:pPr>
              <w:contextualSpacing/>
              <w:rPr>
                <w:rFonts w:eastAsia="Times New Roman" w:cs="Times New Roman"/>
                <w:sz w:val="20"/>
              </w:rPr>
            </w:pPr>
          </w:p>
        </w:tc>
        <w:tc>
          <w:tcPr>
            <w:tcW w:w="101" w:type="dxa"/>
            <w:noWrap/>
            <w:vAlign w:val="bottom"/>
            <w:hideMark/>
          </w:tcPr>
          <w:p w14:paraId="09A3F851" w14:textId="77777777" w:rsidR="00FB0D83" w:rsidRDefault="006C352B">
            <w:pPr>
              <w:contextualSpacing/>
              <w:rPr>
                <w:rFonts w:eastAsia="Times New Roman" w:cs="Times New Roman"/>
                <w:sz w:val="20"/>
              </w:rPr>
            </w:pPr>
          </w:p>
        </w:tc>
        <w:tc>
          <w:tcPr>
            <w:tcW w:w="101" w:type="dxa"/>
            <w:noWrap/>
            <w:vAlign w:val="bottom"/>
            <w:hideMark/>
          </w:tcPr>
          <w:p w14:paraId="09A3F852" w14:textId="77777777" w:rsidR="00FB0D83" w:rsidRDefault="006C352B">
            <w:pPr>
              <w:contextualSpacing/>
              <w:rPr>
                <w:rFonts w:eastAsia="Times New Roman" w:cs="Times New Roman"/>
                <w:sz w:val="20"/>
              </w:rPr>
            </w:pPr>
          </w:p>
        </w:tc>
        <w:tc>
          <w:tcPr>
            <w:tcW w:w="40" w:type="dxa"/>
            <w:noWrap/>
            <w:vAlign w:val="bottom"/>
            <w:hideMark/>
          </w:tcPr>
          <w:p w14:paraId="09A3F853" w14:textId="77777777" w:rsidR="00FB0D83" w:rsidRDefault="006C352B">
            <w:pPr>
              <w:contextualSpacing/>
              <w:rPr>
                <w:rFonts w:eastAsia="Times New Roman" w:cs="Times New Roman"/>
                <w:sz w:val="20"/>
              </w:rPr>
            </w:pPr>
          </w:p>
        </w:tc>
      </w:tr>
      <w:tr w:rsidR="00D269F7" w14:paraId="09A3F85E" w14:textId="77777777">
        <w:trPr>
          <w:trHeight w:val="300"/>
        </w:trPr>
        <w:tc>
          <w:tcPr>
            <w:tcW w:w="2392" w:type="dxa"/>
            <w:noWrap/>
            <w:vAlign w:val="bottom"/>
            <w:hideMark/>
          </w:tcPr>
          <w:p w14:paraId="09A3F85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85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57" w14:textId="77777777" w:rsidR="00FB0D83" w:rsidRDefault="006C352B">
            <w:pPr>
              <w:contextualSpacing/>
              <w:rPr>
                <w:rFonts w:eastAsia="Times New Roman" w:cs="Times New Roman"/>
                <w:sz w:val="20"/>
              </w:rPr>
            </w:pPr>
          </w:p>
        </w:tc>
        <w:tc>
          <w:tcPr>
            <w:tcW w:w="1190" w:type="dxa"/>
            <w:noWrap/>
            <w:vAlign w:val="bottom"/>
            <w:hideMark/>
          </w:tcPr>
          <w:p w14:paraId="09A3F85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85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5A" w14:textId="77777777" w:rsidR="00FB0D83" w:rsidRDefault="006C352B">
            <w:pPr>
              <w:contextualSpacing/>
              <w:rPr>
                <w:rFonts w:eastAsia="Times New Roman" w:cs="Times New Roman"/>
                <w:sz w:val="20"/>
              </w:rPr>
            </w:pPr>
          </w:p>
        </w:tc>
        <w:tc>
          <w:tcPr>
            <w:tcW w:w="101" w:type="dxa"/>
            <w:noWrap/>
            <w:vAlign w:val="bottom"/>
            <w:hideMark/>
          </w:tcPr>
          <w:p w14:paraId="09A3F85B" w14:textId="77777777" w:rsidR="00FB0D83" w:rsidRDefault="006C352B">
            <w:pPr>
              <w:contextualSpacing/>
              <w:rPr>
                <w:rFonts w:eastAsia="Times New Roman" w:cs="Times New Roman"/>
                <w:sz w:val="20"/>
              </w:rPr>
            </w:pPr>
          </w:p>
        </w:tc>
        <w:tc>
          <w:tcPr>
            <w:tcW w:w="101" w:type="dxa"/>
            <w:noWrap/>
            <w:vAlign w:val="bottom"/>
            <w:hideMark/>
          </w:tcPr>
          <w:p w14:paraId="09A3F85C" w14:textId="77777777" w:rsidR="00FB0D83" w:rsidRDefault="006C352B">
            <w:pPr>
              <w:contextualSpacing/>
              <w:rPr>
                <w:rFonts w:eastAsia="Times New Roman" w:cs="Times New Roman"/>
                <w:sz w:val="20"/>
              </w:rPr>
            </w:pPr>
          </w:p>
        </w:tc>
        <w:tc>
          <w:tcPr>
            <w:tcW w:w="40" w:type="dxa"/>
            <w:noWrap/>
            <w:vAlign w:val="bottom"/>
            <w:hideMark/>
          </w:tcPr>
          <w:p w14:paraId="09A3F85D" w14:textId="77777777" w:rsidR="00FB0D83" w:rsidRDefault="006C352B">
            <w:pPr>
              <w:contextualSpacing/>
              <w:rPr>
                <w:rFonts w:eastAsia="Times New Roman" w:cs="Times New Roman"/>
                <w:sz w:val="20"/>
              </w:rPr>
            </w:pPr>
          </w:p>
        </w:tc>
      </w:tr>
      <w:tr w:rsidR="00D269F7" w14:paraId="09A3F868" w14:textId="77777777">
        <w:trPr>
          <w:trHeight w:val="300"/>
        </w:trPr>
        <w:tc>
          <w:tcPr>
            <w:tcW w:w="2392" w:type="dxa"/>
            <w:noWrap/>
            <w:vAlign w:val="bottom"/>
            <w:hideMark/>
          </w:tcPr>
          <w:p w14:paraId="09A3F85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86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61" w14:textId="77777777" w:rsidR="00FB0D83" w:rsidRDefault="006C352B">
            <w:pPr>
              <w:contextualSpacing/>
              <w:rPr>
                <w:rFonts w:eastAsia="Times New Roman" w:cs="Times New Roman"/>
                <w:sz w:val="20"/>
              </w:rPr>
            </w:pPr>
          </w:p>
        </w:tc>
        <w:tc>
          <w:tcPr>
            <w:tcW w:w="1190" w:type="dxa"/>
            <w:noWrap/>
            <w:vAlign w:val="bottom"/>
            <w:hideMark/>
          </w:tcPr>
          <w:p w14:paraId="09A3F86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86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64" w14:textId="77777777" w:rsidR="00FB0D83" w:rsidRDefault="006C352B">
            <w:pPr>
              <w:contextualSpacing/>
              <w:rPr>
                <w:rFonts w:eastAsia="Times New Roman" w:cs="Times New Roman"/>
                <w:sz w:val="20"/>
              </w:rPr>
            </w:pPr>
          </w:p>
        </w:tc>
        <w:tc>
          <w:tcPr>
            <w:tcW w:w="101" w:type="dxa"/>
            <w:noWrap/>
            <w:vAlign w:val="bottom"/>
            <w:hideMark/>
          </w:tcPr>
          <w:p w14:paraId="09A3F865" w14:textId="77777777" w:rsidR="00FB0D83" w:rsidRDefault="006C352B">
            <w:pPr>
              <w:contextualSpacing/>
              <w:rPr>
                <w:rFonts w:eastAsia="Times New Roman" w:cs="Times New Roman"/>
                <w:sz w:val="20"/>
              </w:rPr>
            </w:pPr>
          </w:p>
        </w:tc>
        <w:tc>
          <w:tcPr>
            <w:tcW w:w="101" w:type="dxa"/>
            <w:noWrap/>
            <w:vAlign w:val="bottom"/>
            <w:hideMark/>
          </w:tcPr>
          <w:p w14:paraId="09A3F866" w14:textId="77777777" w:rsidR="00FB0D83" w:rsidRDefault="006C352B">
            <w:pPr>
              <w:contextualSpacing/>
              <w:rPr>
                <w:rFonts w:eastAsia="Times New Roman" w:cs="Times New Roman"/>
                <w:sz w:val="20"/>
              </w:rPr>
            </w:pPr>
          </w:p>
        </w:tc>
        <w:tc>
          <w:tcPr>
            <w:tcW w:w="40" w:type="dxa"/>
            <w:noWrap/>
            <w:vAlign w:val="bottom"/>
            <w:hideMark/>
          </w:tcPr>
          <w:p w14:paraId="09A3F867" w14:textId="77777777" w:rsidR="00FB0D83" w:rsidRDefault="006C352B">
            <w:pPr>
              <w:contextualSpacing/>
              <w:rPr>
                <w:rFonts w:eastAsia="Times New Roman" w:cs="Times New Roman"/>
                <w:sz w:val="20"/>
              </w:rPr>
            </w:pPr>
          </w:p>
        </w:tc>
      </w:tr>
      <w:tr w:rsidR="00D269F7" w14:paraId="09A3F872" w14:textId="77777777">
        <w:trPr>
          <w:trHeight w:val="300"/>
        </w:trPr>
        <w:tc>
          <w:tcPr>
            <w:tcW w:w="2392" w:type="dxa"/>
            <w:noWrap/>
            <w:vAlign w:val="bottom"/>
            <w:hideMark/>
          </w:tcPr>
          <w:p w14:paraId="09A3F86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86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6B" w14:textId="77777777" w:rsidR="00FB0D83" w:rsidRDefault="006C352B">
            <w:pPr>
              <w:contextualSpacing/>
              <w:rPr>
                <w:rFonts w:eastAsia="Times New Roman" w:cs="Times New Roman"/>
                <w:sz w:val="20"/>
              </w:rPr>
            </w:pPr>
          </w:p>
        </w:tc>
        <w:tc>
          <w:tcPr>
            <w:tcW w:w="1190" w:type="dxa"/>
            <w:noWrap/>
            <w:vAlign w:val="bottom"/>
            <w:hideMark/>
          </w:tcPr>
          <w:p w14:paraId="09A3F86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86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6E" w14:textId="77777777" w:rsidR="00FB0D83" w:rsidRDefault="006C352B">
            <w:pPr>
              <w:contextualSpacing/>
              <w:rPr>
                <w:rFonts w:eastAsia="Times New Roman" w:cs="Times New Roman"/>
                <w:sz w:val="20"/>
              </w:rPr>
            </w:pPr>
          </w:p>
        </w:tc>
        <w:tc>
          <w:tcPr>
            <w:tcW w:w="101" w:type="dxa"/>
            <w:noWrap/>
            <w:vAlign w:val="bottom"/>
            <w:hideMark/>
          </w:tcPr>
          <w:p w14:paraId="09A3F86F" w14:textId="77777777" w:rsidR="00FB0D83" w:rsidRDefault="006C352B">
            <w:pPr>
              <w:contextualSpacing/>
              <w:rPr>
                <w:rFonts w:eastAsia="Times New Roman" w:cs="Times New Roman"/>
                <w:sz w:val="20"/>
              </w:rPr>
            </w:pPr>
          </w:p>
        </w:tc>
        <w:tc>
          <w:tcPr>
            <w:tcW w:w="101" w:type="dxa"/>
            <w:noWrap/>
            <w:vAlign w:val="bottom"/>
            <w:hideMark/>
          </w:tcPr>
          <w:p w14:paraId="09A3F870" w14:textId="77777777" w:rsidR="00FB0D83" w:rsidRDefault="006C352B">
            <w:pPr>
              <w:contextualSpacing/>
              <w:rPr>
                <w:rFonts w:eastAsia="Times New Roman" w:cs="Times New Roman"/>
                <w:sz w:val="20"/>
              </w:rPr>
            </w:pPr>
          </w:p>
        </w:tc>
        <w:tc>
          <w:tcPr>
            <w:tcW w:w="40" w:type="dxa"/>
            <w:noWrap/>
            <w:vAlign w:val="bottom"/>
            <w:hideMark/>
          </w:tcPr>
          <w:p w14:paraId="09A3F871" w14:textId="77777777" w:rsidR="00FB0D83" w:rsidRDefault="006C352B">
            <w:pPr>
              <w:contextualSpacing/>
              <w:rPr>
                <w:rFonts w:eastAsia="Times New Roman" w:cs="Times New Roman"/>
                <w:sz w:val="20"/>
              </w:rPr>
            </w:pPr>
          </w:p>
        </w:tc>
      </w:tr>
      <w:tr w:rsidR="00D269F7" w14:paraId="09A3F87C" w14:textId="77777777">
        <w:trPr>
          <w:trHeight w:val="300"/>
        </w:trPr>
        <w:tc>
          <w:tcPr>
            <w:tcW w:w="2392" w:type="dxa"/>
            <w:noWrap/>
            <w:vAlign w:val="bottom"/>
            <w:hideMark/>
          </w:tcPr>
          <w:p w14:paraId="09A3F87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87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75" w14:textId="77777777" w:rsidR="00FB0D83" w:rsidRDefault="006C352B">
            <w:pPr>
              <w:contextualSpacing/>
              <w:rPr>
                <w:rFonts w:eastAsia="Times New Roman" w:cs="Times New Roman"/>
                <w:sz w:val="20"/>
              </w:rPr>
            </w:pPr>
          </w:p>
        </w:tc>
        <w:tc>
          <w:tcPr>
            <w:tcW w:w="1190" w:type="dxa"/>
            <w:noWrap/>
            <w:vAlign w:val="bottom"/>
            <w:hideMark/>
          </w:tcPr>
          <w:p w14:paraId="09A3F87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87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78" w14:textId="77777777" w:rsidR="00FB0D83" w:rsidRDefault="006C352B">
            <w:pPr>
              <w:contextualSpacing/>
              <w:rPr>
                <w:rFonts w:eastAsia="Times New Roman" w:cs="Times New Roman"/>
                <w:sz w:val="20"/>
              </w:rPr>
            </w:pPr>
          </w:p>
        </w:tc>
        <w:tc>
          <w:tcPr>
            <w:tcW w:w="101" w:type="dxa"/>
            <w:noWrap/>
            <w:vAlign w:val="bottom"/>
            <w:hideMark/>
          </w:tcPr>
          <w:p w14:paraId="09A3F879" w14:textId="77777777" w:rsidR="00FB0D83" w:rsidRDefault="006C352B">
            <w:pPr>
              <w:contextualSpacing/>
              <w:rPr>
                <w:rFonts w:eastAsia="Times New Roman" w:cs="Times New Roman"/>
                <w:sz w:val="20"/>
              </w:rPr>
            </w:pPr>
          </w:p>
        </w:tc>
        <w:tc>
          <w:tcPr>
            <w:tcW w:w="101" w:type="dxa"/>
            <w:noWrap/>
            <w:vAlign w:val="bottom"/>
            <w:hideMark/>
          </w:tcPr>
          <w:p w14:paraId="09A3F87A" w14:textId="77777777" w:rsidR="00FB0D83" w:rsidRDefault="006C352B">
            <w:pPr>
              <w:contextualSpacing/>
              <w:rPr>
                <w:rFonts w:eastAsia="Times New Roman" w:cs="Times New Roman"/>
                <w:sz w:val="20"/>
              </w:rPr>
            </w:pPr>
          </w:p>
        </w:tc>
        <w:tc>
          <w:tcPr>
            <w:tcW w:w="40" w:type="dxa"/>
            <w:noWrap/>
            <w:vAlign w:val="bottom"/>
            <w:hideMark/>
          </w:tcPr>
          <w:p w14:paraId="09A3F87B" w14:textId="77777777" w:rsidR="00FB0D83" w:rsidRDefault="006C352B">
            <w:pPr>
              <w:contextualSpacing/>
              <w:rPr>
                <w:rFonts w:eastAsia="Times New Roman" w:cs="Times New Roman"/>
                <w:sz w:val="20"/>
              </w:rPr>
            </w:pPr>
          </w:p>
        </w:tc>
      </w:tr>
      <w:tr w:rsidR="00D269F7" w14:paraId="09A3F886" w14:textId="77777777">
        <w:trPr>
          <w:trHeight w:val="300"/>
        </w:trPr>
        <w:tc>
          <w:tcPr>
            <w:tcW w:w="2392" w:type="dxa"/>
            <w:noWrap/>
            <w:vAlign w:val="bottom"/>
            <w:hideMark/>
          </w:tcPr>
          <w:p w14:paraId="09A3F87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87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7F" w14:textId="77777777" w:rsidR="00FB0D83" w:rsidRDefault="006C352B">
            <w:pPr>
              <w:contextualSpacing/>
              <w:rPr>
                <w:rFonts w:eastAsia="Times New Roman" w:cs="Times New Roman"/>
                <w:sz w:val="20"/>
              </w:rPr>
            </w:pPr>
          </w:p>
        </w:tc>
        <w:tc>
          <w:tcPr>
            <w:tcW w:w="1190" w:type="dxa"/>
            <w:noWrap/>
            <w:vAlign w:val="bottom"/>
            <w:hideMark/>
          </w:tcPr>
          <w:p w14:paraId="09A3F88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88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82" w14:textId="77777777" w:rsidR="00FB0D83" w:rsidRDefault="006C352B">
            <w:pPr>
              <w:contextualSpacing/>
              <w:rPr>
                <w:rFonts w:eastAsia="Times New Roman" w:cs="Times New Roman"/>
                <w:sz w:val="20"/>
              </w:rPr>
            </w:pPr>
          </w:p>
        </w:tc>
        <w:tc>
          <w:tcPr>
            <w:tcW w:w="101" w:type="dxa"/>
            <w:noWrap/>
            <w:vAlign w:val="bottom"/>
            <w:hideMark/>
          </w:tcPr>
          <w:p w14:paraId="09A3F883" w14:textId="77777777" w:rsidR="00FB0D83" w:rsidRDefault="006C352B">
            <w:pPr>
              <w:contextualSpacing/>
              <w:rPr>
                <w:rFonts w:eastAsia="Times New Roman" w:cs="Times New Roman"/>
                <w:sz w:val="20"/>
              </w:rPr>
            </w:pPr>
          </w:p>
        </w:tc>
        <w:tc>
          <w:tcPr>
            <w:tcW w:w="101" w:type="dxa"/>
            <w:noWrap/>
            <w:vAlign w:val="bottom"/>
            <w:hideMark/>
          </w:tcPr>
          <w:p w14:paraId="09A3F884" w14:textId="77777777" w:rsidR="00FB0D83" w:rsidRDefault="006C352B">
            <w:pPr>
              <w:contextualSpacing/>
              <w:rPr>
                <w:rFonts w:eastAsia="Times New Roman" w:cs="Times New Roman"/>
                <w:sz w:val="20"/>
              </w:rPr>
            </w:pPr>
          </w:p>
        </w:tc>
        <w:tc>
          <w:tcPr>
            <w:tcW w:w="40" w:type="dxa"/>
            <w:noWrap/>
            <w:vAlign w:val="bottom"/>
            <w:hideMark/>
          </w:tcPr>
          <w:p w14:paraId="09A3F885" w14:textId="77777777" w:rsidR="00FB0D83" w:rsidRDefault="006C352B">
            <w:pPr>
              <w:contextualSpacing/>
              <w:rPr>
                <w:rFonts w:eastAsia="Times New Roman" w:cs="Times New Roman"/>
                <w:sz w:val="20"/>
              </w:rPr>
            </w:pPr>
          </w:p>
        </w:tc>
      </w:tr>
      <w:tr w:rsidR="00D269F7" w14:paraId="09A3F890" w14:textId="77777777">
        <w:trPr>
          <w:trHeight w:val="300"/>
        </w:trPr>
        <w:tc>
          <w:tcPr>
            <w:tcW w:w="2392" w:type="dxa"/>
            <w:noWrap/>
            <w:vAlign w:val="bottom"/>
            <w:hideMark/>
          </w:tcPr>
          <w:p w14:paraId="09A3F88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88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89" w14:textId="77777777" w:rsidR="00FB0D83" w:rsidRDefault="006C352B">
            <w:pPr>
              <w:contextualSpacing/>
              <w:rPr>
                <w:rFonts w:eastAsia="Times New Roman" w:cs="Times New Roman"/>
                <w:sz w:val="20"/>
              </w:rPr>
            </w:pPr>
          </w:p>
        </w:tc>
        <w:tc>
          <w:tcPr>
            <w:tcW w:w="1190" w:type="dxa"/>
            <w:noWrap/>
            <w:vAlign w:val="bottom"/>
            <w:hideMark/>
          </w:tcPr>
          <w:p w14:paraId="09A3F88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88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8C" w14:textId="77777777" w:rsidR="00FB0D83" w:rsidRDefault="006C352B">
            <w:pPr>
              <w:contextualSpacing/>
              <w:rPr>
                <w:rFonts w:eastAsia="Times New Roman" w:cs="Times New Roman"/>
                <w:sz w:val="20"/>
              </w:rPr>
            </w:pPr>
          </w:p>
        </w:tc>
        <w:tc>
          <w:tcPr>
            <w:tcW w:w="101" w:type="dxa"/>
            <w:noWrap/>
            <w:vAlign w:val="bottom"/>
            <w:hideMark/>
          </w:tcPr>
          <w:p w14:paraId="09A3F88D" w14:textId="77777777" w:rsidR="00FB0D83" w:rsidRDefault="006C352B">
            <w:pPr>
              <w:contextualSpacing/>
              <w:rPr>
                <w:rFonts w:eastAsia="Times New Roman" w:cs="Times New Roman"/>
                <w:sz w:val="20"/>
              </w:rPr>
            </w:pPr>
          </w:p>
        </w:tc>
        <w:tc>
          <w:tcPr>
            <w:tcW w:w="101" w:type="dxa"/>
            <w:noWrap/>
            <w:vAlign w:val="bottom"/>
            <w:hideMark/>
          </w:tcPr>
          <w:p w14:paraId="09A3F88E" w14:textId="77777777" w:rsidR="00FB0D83" w:rsidRDefault="006C352B">
            <w:pPr>
              <w:contextualSpacing/>
              <w:rPr>
                <w:rFonts w:eastAsia="Times New Roman" w:cs="Times New Roman"/>
                <w:sz w:val="20"/>
              </w:rPr>
            </w:pPr>
          </w:p>
        </w:tc>
        <w:tc>
          <w:tcPr>
            <w:tcW w:w="40" w:type="dxa"/>
            <w:noWrap/>
            <w:vAlign w:val="bottom"/>
            <w:hideMark/>
          </w:tcPr>
          <w:p w14:paraId="09A3F88F" w14:textId="77777777" w:rsidR="00FB0D83" w:rsidRDefault="006C352B">
            <w:pPr>
              <w:contextualSpacing/>
              <w:rPr>
                <w:rFonts w:eastAsia="Times New Roman" w:cs="Times New Roman"/>
                <w:sz w:val="20"/>
              </w:rPr>
            </w:pPr>
          </w:p>
        </w:tc>
      </w:tr>
      <w:tr w:rsidR="00D269F7" w14:paraId="09A3F899" w14:textId="77777777">
        <w:trPr>
          <w:trHeight w:val="300"/>
        </w:trPr>
        <w:tc>
          <w:tcPr>
            <w:tcW w:w="4406" w:type="dxa"/>
            <w:gridSpan w:val="2"/>
            <w:noWrap/>
            <w:vAlign w:val="bottom"/>
            <w:hideMark/>
          </w:tcPr>
          <w:p w14:paraId="09A3F89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892"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89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89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95" w14:textId="77777777" w:rsidR="00FB0D83" w:rsidRDefault="006C352B">
            <w:pPr>
              <w:contextualSpacing/>
              <w:rPr>
                <w:rFonts w:eastAsia="Times New Roman" w:cs="Times New Roman"/>
                <w:sz w:val="20"/>
              </w:rPr>
            </w:pPr>
          </w:p>
        </w:tc>
        <w:tc>
          <w:tcPr>
            <w:tcW w:w="101" w:type="dxa"/>
            <w:noWrap/>
            <w:vAlign w:val="bottom"/>
            <w:hideMark/>
          </w:tcPr>
          <w:p w14:paraId="09A3F896" w14:textId="77777777" w:rsidR="00FB0D83" w:rsidRDefault="006C352B">
            <w:pPr>
              <w:contextualSpacing/>
              <w:rPr>
                <w:rFonts w:eastAsia="Times New Roman" w:cs="Times New Roman"/>
                <w:sz w:val="20"/>
              </w:rPr>
            </w:pPr>
          </w:p>
        </w:tc>
        <w:tc>
          <w:tcPr>
            <w:tcW w:w="101" w:type="dxa"/>
            <w:noWrap/>
            <w:vAlign w:val="bottom"/>
            <w:hideMark/>
          </w:tcPr>
          <w:p w14:paraId="09A3F897" w14:textId="77777777" w:rsidR="00FB0D83" w:rsidRDefault="006C352B">
            <w:pPr>
              <w:contextualSpacing/>
              <w:rPr>
                <w:rFonts w:eastAsia="Times New Roman" w:cs="Times New Roman"/>
                <w:sz w:val="20"/>
              </w:rPr>
            </w:pPr>
          </w:p>
        </w:tc>
        <w:tc>
          <w:tcPr>
            <w:tcW w:w="40" w:type="dxa"/>
            <w:noWrap/>
            <w:vAlign w:val="bottom"/>
            <w:hideMark/>
          </w:tcPr>
          <w:p w14:paraId="09A3F898" w14:textId="77777777" w:rsidR="00FB0D83" w:rsidRDefault="006C352B">
            <w:pPr>
              <w:contextualSpacing/>
              <w:rPr>
                <w:rFonts w:eastAsia="Times New Roman" w:cs="Times New Roman"/>
                <w:sz w:val="20"/>
              </w:rPr>
            </w:pPr>
          </w:p>
        </w:tc>
      </w:tr>
      <w:tr w:rsidR="00D269F7" w14:paraId="09A3F8A3" w14:textId="77777777">
        <w:trPr>
          <w:trHeight w:val="300"/>
        </w:trPr>
        <w:tc>
          <w:tcPr>
            <w:tcW w:w="2392" w:type="dxa"/>
            <w:noWrap/>
            <w:vAlign w:val="bottom"/>
            <w:hideMark/>
          </w:tcPr>
          <w:p w14:paraId="09A3F89A" w14:textId="77777777" w:rsidR="00FB0D83" w:rsidRDefault="006C352B">
            <w:pPr>
              <w:contextualSpacing/>
              <w:rPr>
                <w:rFonts w:eastAsia="Times New Roman" w:cs="Times New Roman"/>
                <w:sz w:val="20"/>
              </w:rPr>
            </w:pPr>
          </w:p>
        </w:tc>
        <w:tc>
          <w:tcPr>
            <w:tcW w:w="2014" w:type="dxa"/>
            <w:noWrap/>
            <w:vAlign w:val="bottom"/>
            <w:hideMark/>
          </w:tcPr>
          <w:p w14:paraId="09A3F89B" w14:textId="77777777" w:rsidR="00FB0D83" w:rsidRDefault="006C352B">
            <w:pPr>
              <w:contextualSpacing/>
              <w:rPr>
                <w:rFonts w:eastAsia="Times New Roman" w:cs="Times New Roman"/>
                <w:sz w:val="20"/>
              </w:rPr>
            </w:pPr>
          </w:p>
        </w:tc>
        <w:tc>
          <w:tcPr>
            <w:tcW w:w="2759" w:type="dxa"/>
            <w:noWrap/>
            <w:vAlign w:val="bottom"/>
            <w:hideMark/>
          </w:tcPr>
          <w:p w14:paraId="09A3F89C" w14:textId="77777777" w:rsidR="00FB0D83" w:rsidRDefault="006C352B">
            <w:pPr>
              <w:contextualSpacing/>
              <w:rPr>
                <w:rFonts w:eastAsia="Times New Roman" w:cs="Times New Roman"/>
                <w:sz w:val="20"/>
              </w:rPr>
            </w:pPr>
          </w:p>
        </w:tc>
        <w:tc>
          <w:tcPr>
            <w:tcW w:w="1190" w:type="dxa"/>
            <w:noWrap/>
            <w:vAlign w:val="bottom"/>
            <w:hideMark/>
          </w:tcPr>
          <w:p w14:paraId="09A3F89D" w14:textId="77777777" w:rsidR="00FB0D83" w:rsidRDefault="006C352B">
            <w:pPr>
              <w:contextualSpacing/>
              <w:rPr>
                <w:rFonts w:eastAsia="Times New Roman" w:cs="Times New Roman"/>
                <w:sz w:val="20"/>
              </w:rPr>
            </w:pPr>
          </w:p>
        </w:tc>
        <w:tc>
          <w:tcPr>
            <w:tcW w:w="101" w:type="dxa"/>
            <w:noWrap/>
            <w:vAlign w:val="bottom"/>
            <w:hideMark/>
          </w:tcPr>
          <w:p w14:paraId="09A3F89E" w14:textId="77777777" w:rsidR="00FB0D83" w:rsidRDefault="006C352B">
            <w:pPr>
              <w:contextualSpacing/>
              <w:rPr>
                <w:rFonts w:eastAsia="Times New Roman" w:cs="Times New Roman"/>
                <w:sz w:val="20"/>
              </w:rPr>
            </w:pPr>
          </w:p>
        </w:tc>
        <w:tc>
          <w:tcPr>
            <w:tcW w:w="101" w:type="dxa"/>
            <w:noWrap/>
            <w:vAlign w:val="bottom"/>
            <w:hideMark/>
          </w:tcPr>
          <w:p w14:paraId="09A3F89F" w14:textId="77777777" w:rsidR="00FB0D83" w:rsidRDefault="006C352B">
            <w:pPr>
              <w:contextualSpacing/>
              <w:rPr>
                <w:rFonts w:eastAsia="Times New Roman" w:cs="Times New Roman"/>
                <w:sz w:val="20"/>
              </w:rPr>
            </w:pPr>
          </w:p>
        </w:tc>
        <w:tc>
          <w:tcPr>
            <w:tcW w:w="101" w:type="dxa"/>
            <w:noWrap/>
            <w:vAlign w:val="bottom"/>
            <w:hideMark/>
          </w:tcPr>
          <w:p w14:paraId="09A3F8A0" w14:textId="77777777" w:rsidR="00FB0D83" w:rsidRDefault="006C352B">
            <w:pPr>
              <w:contextualSpacing/>
              <w:rPr>
                <w:rFonts w:eastAsia="Times New Roman" w:cs="Times New Roman"/>
                <w:sz w:val="20"/>
              </w:rPr>
            </w:pPr>
          </w:p>
        </w:tc>
        <w:tc>
          <w:tcPr>
            <w:tcW w:w="101" w:type="dxa"/>
            <w:noWrap/>
            <w:vAlign w:val="bottom"/>
            <w:hideMark/>
          </w:tcPr>
          <w:p w14:paraId="09A3F8A1" w14:textId="77777777" w:rsidR="00FB0D83" w:rsidRDefault="006C352B">
            <w:pPr>
              <w:contextualSpacing/>
              <w:rPr>
                <w:rFonts w:eastAsia="Times New Roman" w:cs="Times New Roman"/>
                <w:sz w:val="20"/>
              </w:rPr>
            </w:pPr>
          </w:p>
        </w:tc>
        <w:tc>
          <w:tcPr>
            <w:tcW w:w="40" w:type="dxa"/>
            <w:noWrap/>
            <w:vAlign w:val="bottom"/>
            <w:hideMark/>
          </w:tcPr>
          <w:p w14:paraId="09A3F8A2" w14:textId="77777777" w:rsidR="00FB0D83" w:rsidRDefault="006C352B">
            <w:pPr>
              <w:contextualSpacing/>
              <w:rPr>
                <w:rFonts w:eastAsia="Times New Roman" w:cs="Times New Roman"/>
                <w:sz w:val="20"/>
              </w:rPr>
            </w:pPr>
          </w:p>
        </w:tc>
      </w:tr>
      <w:tr w:rsidR="00D269F7" w14:paraId="09A3F8A9" w14:textId="77777777">
        <w:trPr>
          <w:trHeight w:val="300"/>
        </w:trPr>
        <w:tc>
          <w:tcPr>
            <w:tcW w:w="2392" w:type="dxa"/>
            <w:noWrap/>
            <w:vAlign w:val="bottom"/>
            <w:hideMark/>
          </w:tcPr>
          <w:p w14:paraId="09A3F8A4" w14:textId="77777777" w:rsidR="00FB0D83" w:rsidRDefault="006C352B">
            <w:pPr>
              <w:contextualSpacing/>
              <w:rPr>
                <w:rFonts w:eastAsia="Times New Roman" w:cs="Times New Roman"/>
                <w:sz w:val="20"/>
              </w:rPr>
            </w:pPr>
          </w:p>
        </w:tc>
        <w:tc>
          <w:tcPr>
            <w:tcW w:w="6165" w:type="dxa"/>
            <w:gridSpan w:val="5"/>
            <w:noWrap/>
            <w:vAlign w:val="bottom"/>
            <w:hideMark/>
          </w:tcPr>
          <w:p w14:paraId="09A3F8A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8 όπως τροπ.   ΔΕΚΤΟ ΚΑΤΑ ΠΛΕΙΟΨΗΦΙΑ</w:t>
            </w:r>
          </w:p>
        </w:tc>
        <w:tc>
          <w:tcPr>
            <w:tcW w:w="101" w:type="dxa"/>
            <w:noWrap/>
            <w:vAlign w:val="bottom"/>
            <w:hideMark/>
          </w:tcPr>
          <w:p w14:paraId="09A3F8A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A7" w14:textId="77777777" w:rsidR="00FB0D83" w:rsidRDefault="006C352B">
            <w:pPr>
              <w:contextualSpacing/>
              <w:rPr>
                <w:rFonts w:eastAsia="Times New Roman" w:cs="Times New Roman"/>
                <w:sz w:val="20"/>
              </w:rPr>
            </w:pPr>
          </w:p>
        </w:tc>
        <w:tc>
          <w:tcPr>
            <w:tcW w:w="40" w:type="dxa"/>
            <w:noWrap/>
            <w:vAlign w:val="bottom"/>
            <w:hideMark/>
          </w:tcPr>
          <w:p w14:paraId="09A3F8A8" w14:textId="77777777" w:rsidR="00FB0D83" w:rsidRDefault="006C352B">
            <w:pPr>
              <w:contextualSpacing/>
              <w:rPr>
                <w:rFonts w:eastAsia="Times New Roman" w:cs="Times New Roman"/>
                <w:sz w:val="20"/>
              </w:rPr>
            </w:pPr>
          </w:p>
        </w:tc>
      </w:tr>
      <w:tr w:rsidR="00D269F7" w14:paraId="09A3F8B3" w14:textId="77777777">
        <w:trPr>
          <w:trHeight w:val="300"/>
        </w:trPr>
        <w:tc>
          <w:tcPr>
            <w:tcW w:w="2392" w:type="dxa"/>
            <w:noWrap/>
            <w:vAlign w:val="bottom"/>
            <w:hideMark/>
          </w:tcPr>
          <w:p w14:paraId="09A3F8A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8A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AC" w14:textId="77777777" w:rsidR="00FB0D83" w:rsidRDefault="006C352B">
            <w:pPr>
              <w:contextualSpacing/>
              <w:rPr>
                <w:rFonts w:eastAsia="Times New Roman" w:cs="Times New Roman"/>
                <w:sz w:val="20"/>
              </w:rPr>
            </w:pPr>
          </w:p>
        </w:tc>
        <w:tc>
          <w:tcPr>
            <w:tcW w:w="1190" w:type="dxa"/>
            <w:noWrap/>
            <w:vAlign w:val="bottom"/>
            <w:hideMark/>
          </w:tcPr>
          <w:p w14:paraId="09A3F8A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8A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AF" w14:textId="77777777" w:rsidR="00FB0D83" w:rsidRDefault="006C352B">
            <w:pPr>
              <w:contextualSpacing/>
              <w:rPr>
                <w:rFonts w:eastAsia="Times New Roman" w:cs="Times New Roman"/>
                <w:sz w:val="20"/>
              </w:rPr>
            </w:pPr>
          </w:p>
        </w:tc>
        <w:tc>
          <w:tcPr>
            <w:tcW w:w="101" w:type="dxa"/>
            <w:noWrap/>
            <w:vAlign w:val="bottom"/>
            <w:hideMark/>
          </w:tcPr>
          <w:p w14:paraId="09A3F8B0" w14:textId="77777777" w:rsidR="00FB0D83" w:rsidRDefault="006C352B">
            <w:pPr>
              <w:contextualSpacing/>
              <w:rPr>
                <w:rFonts w:eastAsia="Times New Roman" w:cs="Times New Roman"/>
                <w:sz w:val="20"/>
              </w:rPr>
            </w:pPr>
          </w:p>
        </w:tc>
        <w:tc>
          <w:tcPr>
            <w:tcW w:w="101" w:type="dxa"/>
            <w:noWrap/>
            <w:vAlign w:val="bottom"/>
            <w:hideMark/>
          </w:tcPr>
          <w:p w14:paraId="09A3F8B1" w14:textId="77777777" w:rsidR="00FB0D83" w:rsidRDefault="006C352B">
            <w:pPr>
              <w:contextualSpacing/>
              <w:rPr>
                <w:rFonts w:eastAsia="Times New Roman" w:cs="Times New Roman"/>
                <w:sz w:val="20"/>
              </w:rPr>
            </w:pPr>
          </w:p>
        </w:tc>
        <w:tc>
          <w:tcPr>
            <w:tcW w:w="40" w:type="dxa"/>
            <w:noWrap/>
            <w:vAlign w:val="bottom"/>
            <w:hideMark/>
          </w:tcPr>
          <w:p w14:paraId="09A3F8B2" w14:textId="77777777" w:rsidR="00FB0D83" w:rsidRDefault="006C352B">
            <w:pPr>
              <w:contextualSpacing/>
              <w:rPr>
                <w:rFonts w:eastAsia="Times New Roman" w:cs="Times New Roman"/>
                <w:sz w:val="20"/>
              </w:rPr>
            </w:pPr>
          </w:p>
        </w:tc>
      </w:tr>
      <w:tr w:rsidR="00D269F7" w14:paraId="09A3F8BD" w14:textId="77777777">
        <w:trPr>
          <w:trHeight w:val="300"/>
        </w:trPr>
        <w:tc>
          <w:tcPr>
            <w:tcW w:w="2392" w:type="dxa"/>
            <w:noWrap/>
            <w:vAlign w:val="bottom"/>
            <w:hideMark/>
          </w:tcPr>
          <w:p w14:paraId="09A3F8B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8B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B6" w14:textId="77777777" w:rsidR="00FB0D83" w:rsidRDefault="006C352B">
            <w:pPr>
              <w:contextualSpacing/>
              <w:rPr>
                <w:rFonts w:eastAsia="Times New Roman" w:cs="Times New Roman"/>
                <w:sz w:val="20"/>
              </w:rPr>
            </w:pPr>
          </w:p>
        </w:tc>
        <w:tc>
          <w:tcPr>
            <w:tcW w:w="1190" w:type="dxa"/>
            <w:noWrap/>
            <w:vAlign w:val="bottom"/>
            <w:hideMark/>
          </w:tcPr>
          <w:p w14:paraId="09A3F8B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8B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B9" w14:textId="77777777" w:rsidR="00FB0D83" w:rsidRDefault="006C352B">
            <w:pPr>
              <w:contextualSpacing/>
              <w:rPr>
                <w:rFonts w:eastAsia="Times New Roman" w:cs="Times New Roman"/>
                <w:sz w:val="20"/>
              </w:rPr>
            </w:pPr>
          </w:p>
        </w:tc>
        <w:tc>
          <w:tcPr>
            <w:tcW w:w="101" w:type="dxa"/>
            <w:noWrap/>
            <w:vAlign w:val="bottom"/>
            <w:hideMark/>
          </w:tcPr>
          <w:p w14:paraId="09A3F8BA" w14:textId="77777777" w:rsidR="00FB0D83" w:rsidRDefault="006C352B">
            <w:pPr>
              <w:contextualSpacing/>
              <w:rPr>
                <w:rFonts w:eastAsia="Times New Roman" w:cs="Times New Roman"/>
                <w:sz w:val="20"/>
              </w:rPr>
            </w:pPr>
          </w:p>
        </w:tc>
        <w:tc>
          <w:tcPr>
            <w:tcW w:w="101" w:type="dxa"/>
            <w:noWrap/>
            <w:vAlign w:val="bottom"/>
            <w:hideMark/>
          </w:tcPr>
          <w:p w14:paraId="09A3F8BB" w14:textId="77777777" w:rsidR="00FB0D83" w:rsidRDefault="006C352B">
            <w:pPr>
              <w:contextualSpacing/>
              <w:rPr>
                <w:rFonts w:eastAsia="Times New Roman" w:cs="Times New Roman"/>
                <w:sz w:val="20"/>
              </w:rPr>
            </w:pPr>
          </w:p>
        </w:tc>
        <w:tc>
          <w:tcPr>
            <w:tcW w:w="40" w:type="dxa"/>
            <w:noWrap/>
            <w:vAlign w:val="bottom"/>
            <w:hideMark/>
          </w:tcPr>
          <w:p w14:paraId="09A3F8BC" w14:textId="77777777" w:rsidR="00FB0D83" w:rsidRDefault="006C352B">
            <w:pPr>
              <w:contextualSpacing/>
              <w:rPr>
                <w:rFonts w:eastAsia="Times New Roman" w:cs="Times New Roman"/>
                <w:sz w:val="20"/>
              </w:rPr>
            </w:pPr>
          </w:p>
        </w:tc>
      </w:tr>
      <w:tr w:rsidR="00D269F7" w14:paraId="09A3F8C7" w14:textId="77777777">
        <w:trPr>
          <w:trHeight w:val="300"/>
        </w:trPr>
        <w:tc>
          <w:tcPr>
            <w:tcW w:w="2392" w:type="dxa"/>
            <w:noWrap/>
            <w:vAlign w:val="bottom"/>
            <w:hideMark/>
          </w:tcPr>
          <w:p w14:paraId="09A3F8B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8B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C0" w14:textId="77777777" w:rsidR="00FB0D83" w:rsidRDefault="006C352B">
            <w:pPr>
              <w:contextualSpacing/>
              <w:rPr>
                <w:rFonts w:eastAsia="Times New Roman" w:cs="Times New Roman"/>
                <w:sz w:val="20"/>
              </w:rPr>
            </w:pPr>
          </w:p>
        </w:tc>
        <w:tc>
          <w:tcPr>
            <w:tcW w:w="1190" w:type="dxa"/>
            <w:noWrap/>
            <w:vAlign w:val="bottom"/>
            <w:hideMark/>
          </w:tcPr>
          <w:p w14:paraId="09A3F8C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8C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C3" w14:textId="77777777" w:rsidR="00FB0D83" w:rsidRDefault="006C352B">
            <w:pPr>
              <w:contextualSpacing/>
              <w:rPr>
                <w:rFonts w:eastAsia="Times New Roman" w:cs="Times New Roman"/>
                <w:sz w:val="20"/>
              </w:rPr>
            </w:pPr>
          </w:p>
        </w:tc>
        <w:tc>
          <w:tcPr>
            <w:tcW w:w="101" w:type="dxa"/>
            <w:noWrap/>
            <w:vAlign w:val="bottom"/>
            <w:hideMark/>
          </w:tcPr>
          <w:p w14:paraId="09A3F8C4" w14:textId="77777777" w:rsidR="00FB0D83" w:rsidRDefault="006C352B">
            <w:pPr>
              <w:contextualSpacing/>
              <w:rPr>
                <w:rFonts w:eastAsia="Times New Roman" w:cs="Times New Roman"/>
                <w:sz w:val="20"/>
              </w:rPr>
            </w:pPr>
          </w:p>
        </w:tc>
        <w:tc>
          <w:tcPr>
            <w:tcW w:w="101" w:type="dxa"/>
            <w:noWrap/>
            <w:vAlign w:val="bottom"/>
            <w:hideMark/>
          </w:tcPr>
          <w:p w14:paraId="09A3F8C5" w14:textId="77777777" w:rsidR="00FB0D83" w:rsidRDefault="006C352B">
            <w:pPr>
              <w:contextualSpacing/>
              <w:rPr>
                <w:rFonts w:eastAsia="Times New Roman" w:cs="Times New Roman"/>
                <w:sz w:val="20"/>
              </w:rPr>
            </w:pPr>
          </w:p>
        </w:tc>
        <w:tc>
          <w:tcPr>
            <w:tcW w:w="40" w:type="dxa"/>
            <w:noWrap/>
            <w:vAlign w:val="bottom"/>
            <w:hideMark/>
          </w:tcPr>
          <w:p w14:paraId="09A3F8C6" w14:textId="77777777" w:rsidR="00FB0D83" w:rsidRDefault="006C352B">
            <w:pPr>
              <w:contextualSpacing/>
              <w:rPr>
                <w:rFonts w:eastAsia="Times New Roman" w:cs="Times New Roman"/>
                <w:sz w:val="20"/>
              </w:rPr>
            </w:pPr>
          </w:p>
        </w:tc>
      </w:tr>
      <w:tr w:rsidR="00D269F7" w14:paraId="09A3F8D1" w14:textId="77777777">
        <w:trPr>
          <w:trHeight w:val="300"/>
        </w:trPr>
        <w:tc>
          <w:tcPr>
            <w:tcW w:w="2392" w:type="dxa"/>
            <w:noWrap/>
            <w:vAlign w:val="bottom"/>
            <w:hideMark/>
          </w:tcPr>
          <w:p w14:paraId="09A3F8C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8C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CA" w14:textId="77777777" w:rsidR="00FB0D83" w:rsidRDefault="006C352B">
            <w:pPr>
              <w:contextualSpacing/>
              <w:rPr>
                <w:rFonts w:eastAsia="Times New Roman" w:cs="Times New Roman"/>
                <w:sz w:val="20"/>
              </w:rPr>
            </w:pPr>
          </w:p>
        </w:tc>
        <w:tc>
          <w:tcPr>
            <w:tcW w:w="1190" w:type="dxa"/>
            <w:noWrap/>
            <w:vAlign w:val="bottom"/>
            <w:hideMark/>
          </w:tcPr>
          <w:p w14:paraId="09A3F8C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8C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CD" w14:textId="77777777" w:rsidR="00FB0D83" w:rsidRDefault="006C352B">
            <w:pPr>
              <w:contextualSpacing/>
              <w:rPr>
                <w:rFonts w:eastAsia="Times New Roman" w:cs="Times New Roman"/>
                <w:sz w:val="20"/>
              </w:rPr>
            </w:pPr>
          </w:p>
        </w:tc>
        <w:tc>
          <w:tcPr>
            <w:tcW w:w="101" w:type="dxa"/>
            <w:noWrap/>
            <w:vAlign w:val="bottom"/>
            <w:hideMark/>
          </w:tcPr>
          <w:p w14:paraId="09A3F8CE" w14:textId="77777777" w:rsidR="00FB0D83" w:rsidRDefault="006C352B">
            <w:pPr>
              <w:contextualSpacing/>
              <w:rPr>
                <w:rFonts w:eastAsia="Times New Roman" w:cs="Times New Roman"/>
                <w:sz w:val="20"/>
              </w:rPr>
            </w:pPr>
          </w:p>
        </w:tc>
        <w:tc>
          <w:tcPr>
            <w:tcW w:w="101" w:type="dxa"/>
            <w:noWrap/>
            <w:vAlign w:val="bottom"/>
            <w:hideMark/>
          </w:tcPr>
          <w:p w14:paraId="09A3F8CF" w14:textId="77777777" w:rsidR="00FB0D83" w:rsidRDefault="006C352B">
            <w:pPr>
              <w:contextualSpacing/>
              <w:rPr>
                <w:rFonts w:eastAsia="Times New Roman" w:cs="Times New Roman"/>
                <w:sz w:val="20"/>
              </w:rPr>
            </w:pPr>
          </w:p>
        </w:tc>
        <w:tc>
          <w:tcPr>
            <w:tcW w:w="40" w:type="dxa"/>
            <w:noWrap/>
            <w:vAlign w:val="bottom"/>
            <w:hideMark/>
          </w:tcPr>
          <w:p w14:paraId="09A3F8D0" w14:textId="77777777" w:rsidR="00FB0D83" w:rsidRDefault="006C352B">
            <w:pPr>
              <w:contextualSpacing/>
              <w:rPr>
                <w:rFonts w:eastAsia="Times New Roman" w:cs="Times New Roman"/>
                <w:sz w:val="20"/>
              </w:rPr>
            </w:pPr>
          </w:p>
        </w:tc>
      </w:tr>
      <w:tr w:rsidR="00D269F7" w14:paraId="09A3F8DB" w14:textId="77777777">
        <w:trPr>
          <w:trHeight w:val="300"/>
        </w:trPr>
        <w:tc>
          <w:tcPr>
            <w:tcW w:w="2392" w:type="dxa"/>
            <w:noWrap/>
            <w:vAlign w:val="bottom"/>
            <w:hideMark/>
          </w:tcPr>
          <w:p w14:paraId="09A3F8D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8D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D4" w14:textId="77777777" w:rsidR="00FB0D83" w:rsidRDefault="006C352B">
            <w:pPr>
              <w:contextualSpacing/>
              <w:rPr>
                <w:rFonts w:eastAsia="Times New Roman" w:cs="Times New Roman"/>
                <w:sz w:val="20"/>
              </w:rPr>
            </w:pPr>
          </w:p>
        </w:tc>
        <w:tc>
          <w:tcPr>
            <w:tcW w:w="1190" w:type="dxa"/>
            <w:noWrap/>
            <w:vAlign w:val="bottom"/>
            <w:hideMark/>
          </w:tcPr>
          <w:p w14:paraId="09A3F8D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8D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D7" w14:textId="77777777" w:rsidR="00FB0D83" w:rsidRDefault="006C352B">
            <w:pPr>
              <w:contextualSpacing/>
              <w:rPr>
                <w:rFonts w:eastAsia="Times New Roman" w:cs="Times New Roman"/>
                <w:sz w:val="20"/>
              </w:rPr>
            </w:pPr>
          </w:p>
        </w:tc>
        <w:tc>
          <w:tcPr>
            <w:tcW w:w="101" w:type="dxa"/>
            <w:noWrap/>
            <w:vAlign w:val="bottom"/>
            <w:hideMark/>
          </w:tcPr>
          <w:p w14:paraId="09A3F8D8" w14:textId="77777777" w:rsidR="00FB0D83" w:rsidRDefault="006C352B">
            <w:pPr>
              <w:contextualSpacing/>
              <w:rPr>
                <w:rFonts w:eastAsia="Times New Roman" w:cs="Times New Roman"/>
                <w:sz w:val="20"/>
              </w:rPr>
            </w:pPr>
          </w:p>
        </w:tc>
        <w:tc>
          <w:tcPr>
            <w:tcW w:w="101" w:type="dxa"/>
            <w:noWrap/>
            <w:vAlign w:val="bottom"/>
            <w:hideMark/>
          </w:tcPr>
          <w:p w14:paraId="09A3F8D9" w14:textId="77777777" w:rsidR="00FB0D83" w:rsidRDefault="006C352B">
            <w:pPr>
              <w:contextualSpacing/>
              <w:rPr>
                <w:rFonts w:eastAsia="Times New Roman" w:cs="Times New Roman"/>
                <w:sz w:val="20"/>
              </w:rPr>
            </w:pPr>
          </w:p>
        </w:tc>
        <w:tc>
          <w:tcPr>
            <w:tcW w:w="40" w:type="dxa"/>
            <w:noWrap/>
            <w:vAlign w:val="bottom"/>
            <w:hideMark/>
          </w:tcPr>
          <w:p w14:paraId="09A3F8DA" w14:textId="77777777" w:rsidR="00FB0D83" w:rsidRDefault="006C352B">
            <w:pPr>
              <w:contextualSpacing/>
              <w:rPr>
                <w:rFonts w:eastAsia="Times New Roman" w:cs="Times New Roman"/>
                <w:sz w:val="20"/>
              </w:rPr>
            </w:pPr>
          </w:p>
        </w:tc>
      </w:tr>
      <w:tr w:rsidR="00D269F7" w14:paraId="09A3F8E5" w14:textId="77777777">
        <w:trPr>
          <w:trHeight w:val="300"/>
        </w:trPr>
        <w:tc>
          <w:tcPr>
            <w:tcW w:w="2392" w:type="dxa"/>
            <w:noWrap/>
            <w:vAlign w:val="bottom"/>
            <w:hideMark/>
          </w:tcPr>
          <w:p w14:paraId="09A3F8D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8D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DE" w14:textId="77777777" w:rsidR="00FB0D83" w:rsidRDefault="006C352B">
            <w:pPr>
              <w:contextualSpacing/>
              <w:rPr>
                <w:rFonts w:eastAsia="Times New Roman" w:cs="Times New Roman"/>
                <w:sz w:val="20"/>
              </w:rPr>
            </w:pPr>
          </w:p>
        </w:tc>
        <w:tc>
          <w:tcPr>
            <w:tcW w:w="1190" w:type="dxa"/>
            <w:noWrap/>
            <w:vAlign w:val="bottom"/>
            <w:hideMark/>
          </w:tcPr>
          <w:p w14:paraId="09A3F8D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8E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E1" w14:textId="77777777" w:rsidR="00FB0D83" w:rsidRDefault="006C352B">
            <w:pPr>
              <w:contextualSpacing/>
              <w:rPr>
                <w:rFonts w:eastAsia="Times New Roman" w:cs="Times New Roman"/>
                <w:sz w:val="20"/>
              </w:rPr>
            </w:pPr>
          </w:p>
        </w:tc>
        <w:tc>
          <w:tcPr>
            <w:tcW w:w="101" w:type="dxa"/>
            <w:noWrap/>
            <w:vAlign w:val="bottom"/>
            <w:hideMark/>
          </w:tcPr>
          <w:p w14:paraId="09A3F8E2" w14:textId="77777777" w:rsidR="00FB0D83" w:rsidRDefault="006C352B">
            <w:pPr>
              <w:contextualSpacing/>
              <w:rPr>
                <w:rFonts w:eastAsia="Times New Roman" w:cs="Times New Roman"/>
                <w:sz w:val="20"/>
              </w:rPr>
            </w:pPr>
          </w:p>
        </w:tc>
        <w:tc>
          <w:tcPr>
            <w:tcW w:w="101" w:type="dxa"/>
            <w:noWrap/>
            <w:vAlign w:val="bottom"/>
            <w:hideMark/>
          </w:tcPr>
          <w:p w14:paraId="09A3F8E3" w14:textId="77777777" w:rsidR="00FB0D83" w:rsidRDefault="006C352B">
            <w:pPr>
              <w:contextualSpacing/>
              <w:rPr>
                <w:rFonts w:eastAsia="Times New Roman" w:cs="Times New Roman"/>
                <w:sz w:val="20"/>
              </w:rPr>
            </w:pPr>
          </w:p>
        </w:tc>
        <w:tc>
          <w:tcPr>
            <w:tcW w:w="40" w:type="dxa"/>
            <w:noWrap/>
            <w:vAlign w:val="bottom"/>
            <w:hideMark/>
          </w:tcPr>
          <w:p w14:paraId="09A3F8E4" w14:textId="77777777" w:rsidR="00FB0D83" w:rsidRDefault="006C352B">
            <w:pPr>
              <w:contextualSpacing/>
              <w:rPr>
                <w:rFonts w:eastAsia="Times New Roman" w:cs="Times New Roman"/>
                <w:sz w:val="20"/>
              </w:rPr>
            </w:pPr>
          </w:p>
        </w:tc>
      </w:tr>
      <w:tr w:rsidR="00D269F7" w14:paraId="09A3F8EF" w14:textId="77777777">
        <w:trPr>
          <w:trHeight w:val="300"/>
        </w:trPr>
        <w:tc>
          <w:tcPr>
            <w:tcW w:w="2392" w:type="dxa"/>
            <w:noWrap/>
            <w:vAlign w:val="bottom"/>
            <w:hideMark/>
          </w:tcPr>
          <w:p w14:paraId="09A3F8E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8E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8E8" w14:textId="77777777" w:rsidR="00FB0D83" w:rsidRDefault="006C352B">
            <w:pPr>
              <w:contextualSpacing/>
              <w:rPr>
                <w:rFonts w:eastAsia="Times New Roman" w:cs="Times New Roman"/>
                <w:sz w:val="20"/>
              </w:rPr>
            </w:pPr>
          </w:p>
        </w:tc>
        <w:tc>
          <w:tcPr>
            <w:tcW w:w="1190" w:type="dxa"/>
            <w:noWrap/>
            <w:vAlign w:val="bottom"/>
            <w:hideMark/>
          </w:tcPr>
          <w:p w14:paraId="09A3F8E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8E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EB" w14:textId="77777777" w:rsidR="00FB0D83" w:rsidRDefault="006C352B">
            <w:pPr>
              <w:contextualSpacing/>
              <w:rPr>
                <w:rFonts w:eastAsia="Times New Roman" w:cs="Times New Roman"/>
                <w:sz w:val="20"/>
              </w:rPr>
            </w:pPr>
          </w:p>
        </w:tc>
        <w:tc>
          <w:tcPr>
            <w:tcW w:w="101" w:type="dxa"/>
            <w:noWrap/>
            <w:vAlign w:val="bottom"/>
            <w:hideMark/>
          </w:tcPr>
          <w:p w14:paraId="09A3F8EC" w14:textId="77777777" w:rsidR="00FB0D83" w:rsidRDefault="006C352B">
            <w:pPr>
              <w:contextualSpacing/>
              <w:rPr>
                <w:rFonts w:eastAsia="Times New Roman" w:cs="Times New Roman"/>
                <w:sz w:val="20"/>
              </w:rPr>
            </w:pPr>
          </w:p>
        </w:tc>
        <w:tc>
          <w:tcPr>
            <w:tcW w:w="101" w:type="dxa"/>
            <w:noWrap/>
            <w:vAlign w:val="bottom"/>
            <w:hideMark/>
          </w:tcPr>
          <w:p w14:paraId="09A3F8ED" w14:textId="77777777" w:rsidR="00FB0D83" w:rsidRDefault="006C352B">
            <w:pPr>
              <w:contextualSpacing/>
              <w:rPr>
                <w:rFonts w:eastAsia="Times New Roman" w:cs="Times New Roman"/>
                <w:sz w:val="20"/>
              </w:rPr>
            </w:pPr>
          </w:p>
        </w:tc>
        <w:tc>
          <w:tcPr>
            <w:tcW w:w="40" w:type="dxa"/>
            <w:noWrap/>
            <w:vAlign w:val="bottom"/>
            <w:hideMark/>
          </w:tcPr>
          <w:p w14:paraId="09A3F8EE" w14:textId="77777777" w:rsidR="00FB0D83" w:rsidRDefault="006C352B">
            <w:pPr>
              <w:contextualSpacing/>
              <w:rPr>
                <w:rFonts w:eastAsia="Times New Roman" w:cs="Times New Roman"/>
                <w:sz w:val="20"/>
              </w:rPr>
            </w:pPr>
          </w:p>
        </w:tc>
      </w:tr>
      <w:tr w:rsidR="00D269F7" w14:paraId="09A3F8F8" w14:textId="77777777">
        <w:trPr>
          <w:trHeight w:val="300"/>
        </w:trPr>
        <w:tc>
          <w:tcPr>
            <w:tcW w:w="4406" w:type="dxa"/>
            <w:gridSpan w:val="2"/>
            <w:noWrap/>
            <w:vAlign w:val="bottom"/>
            <w:hideMark/>
          </w:tcPr>
          <w:p w14:paraId="09A3F8F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8F1"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8F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8F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8F4" w14:textId="77777777" w:rsidR="00FB0D83" w:rsidRDefault="006C352B">
            <w:pPr>
              <w:contextualSpacing/>
              <w:rPr>
                <w:rFonts w:eastAsia="Times New Roman" w:cs="Times New Roman"/>
                <w:sz w:val="20"/>
              </w:rPr>
            </w:pPr>
          </w:p>
        </w:tc>
        <w:tc>
          <w:tcPr>
            <w:tcW w:w="101" w:type="dxa"/>
            <w:noWrap/>
            <w:vAlign w:val="bottom"/>
            <w:hideMark/>
          </w:tcPr>
          <w:p w14:paraId="09A3F8F5" w14:textId="77777777" w:rsidR="00FB0D83" w:rsidRDefault="006C352B">
            <w:pPr>
              <w:contextualSpacing/>
              <w:rPr>
                <w:rFonts w:eastAsia="Times New Roman" w:cs="Times New Roman"/>
                <w:sz w:val="20"/>
              </w:rPr>
            </w:pPr>
          </w:p>
        </w:tc>
        <w:tc>
          <w:tcPr>
            <w:tcW w:w="101" w:type="dxa"/>
            <w:noWrap/>
            <w:vAlign w:val="bottom"/>
            <w:hideMark/>
          </w:tcPr>
          <w:p w14:paraId="09A3F8F6" w14:textId="77777777" w:rsidR="00FB0D83" w:rsidRDefault="006C352B">
            <w:pPr>
              <w:contextualSpacing/>
              <w:rPr>
                <w:rFonts w:eastAsia="Times New Roman" w:cs="Times New Roman"/>
                <w:sz w:val="20"/>
              </w:rPr>
            </w:pPr>
          </w:p>
        </w:tc>
        <w:tc>
          <w:tcPr>
            <w:tcW w:w="40" w:type="dxa"/>
            <w:noWrap/>
            <w:vAlign w:val="bottom"/>
            <w:hideMark/>
          </w:tcPr>
          <w:p w14:paraId="09A3F8F7" w14:textId="77777777" w:rsidR="00FB0D83" w:rsidRDefault="006C352B">
            <w:pPr>
              <w:contextualSpacing/>
              <w:rPr>
                <w:rFonts w:eastAsia="Times New Roman" w:cs="Times New Roman"/>
                <w:sz w:val="20"/>
              </w:rPr>
            </w:pPr>
          </w:p>
        </w:tc>
      </w:tr>
      <w:tr w:rsidR="00D269F7" w14:paraId="09A3F902" w14:textId="77777777">
        <w:trPr>
          <w:trHeight w:val="300"/>
        </w:trPr>
        <w:tc>
          <w:tcPr>
            <w:tcW w:w="2392" w:type="dxa"/>
            <w:noWrap/>
            <w:vAlign w:val="bottom"/>
            <w:hideMark/>
          </w:tcPr>
          <w:p w14:paraId="09A3F8F9" w14:textId="77777777" w:rsidR="00FB0D83" w:rsidRDefault="006C352B">
            <w:pPr>
              <w:contextualSpacing/>
              <w:rPr>
                <w:rFonts w:eastAsia="Times New Roman" w:cs="Times New Roman"/>
                <w:sz w:val="20"/>
              </w:rPr>
            </w:pPr>
          </w:p>
        </w:tc>
        <w:tc>
          <w:tcPr>
            <w:tcW w:w="2014" w:type="dxa"/>
            <w:noWrap/>
            <w:vAlign w:val="bottom"/>
            <w:hideMark/>
          </w:tcPr>
          <w:p w14:paraId="09A3F8FA" w14:textId="77777777" w:rsidR="00FB0D83" w:rsidRDefault="006C352B">
            <w:pPr>
              <w:contextualSpacing/>
              <w:rPr>
                <w:rFonts w:eastAsia="Times New Roman" w:cs="Times New Roman"/>
                <w:sz w:val="20"/>
              </w:rPr>
            </w:pPr>
          </w:p>
        </w:tc>
        <w:tc>
          <w:tcPr>
            <w:tcW w:w="2759" w:type="dxa"/>
            <w:noWrap/>
            <w:vAlign w:val="bottom"/>
            <w:hideMark/>
          </w:tcPr>
          <w:p w14:paraId="09A3F8FB" w14:textId="77777777" w:rsidR="00FB0D83" w:rsidRDefault="006C352B">
            <w:pPr>
              <w:contextualSpacing/>
              <w:rPr>
                <w:rFonts w:eastAsia="Times New Roman" w:cs="Times New Roman"/>
                <w:sz w:val="20"/>
              </w:rPr>
            </w:pPr>
          </w:p>
        </w:tc>
        <w:tc>
          <w:tcPr>
            <w:tcW w:w="1190" w:type="dxa"/>
            <w:noWrap/>
            <w:vAlign w:val="bottom"/>
            <w:hideMark/>
          </w:tcPr>
          <w:p w14:paraId="09A3F8FC" w14:textId="77777777" w:rsidR="00FB0D83" w:rsidRDefault="006C352B">
            <w:pPr>
              <w:contextualSpacing/>
              <w:rPr>
                <w:rFonts w:eastAsia="Times New Roman" w:cs="Times New Roman"/>
                <w:sz w:val="20"/>
              </w:rPr>
            </w:pPr>
          </w:p>
        </w:tc>
        <w:tc>
          <w:tcPr>
            <w:tcW w:w="101" w:type="dxa"/>
            <w:noWrap/>
            <w:vAlign w:val="bottom"/>
            <w:hideMark/>
          </w:tcPr>
          <w:p w14:paraId="09A3F8FD" w14:textId="77777777" w:rsidR="00FB0D83" w:rsidRDefault="006C352B">
            <w:pPr>
              <w:contextualSpacing/>
              <w:rPr>
                <w:rFonts w:eastAsia="Times New Roman" w:cs="Times New Roman"/>
                <w:sz w:val="20"/>
              </w:rPr>
            </w:pPr>
          </w:p>
        </w:tc>
        <w:tc>
          <w:tcPr>
            <w:tcW w:w="101" w:type="dxa"/>
            <w:noWrap/>
            <w:vAlign w:val="bottom"/>
            <w:hideMark/>
          </w:tcPr>
          <w:p w14:paraId="09A3F8FE" w14:textId="77777777" w:rsidR="00FB0D83" w:rsidRDefault="006C352B">
            <w:pPr>
              <w:contextualSpacing/>
              <w:rPr>
                <w:rFonts w:eastAsia="Times New Roman" w:cs="Times New Roman"/>
                <w:sz w:val="20"/>
              </w:rPr>
            </w:pPr>
          </w:p>
        </w:tc>
        <w:tc>
          <w:tcPr>
            <w:tcW w:w="101" w:type="dxa"/>
            <w:noWrap/>
            <w:vAlign w:val="bottom"/>
            <w:hideMark/>
          </w:tcPr>
          <w:p w14:paraId="09A3F8FF" w14:textId="77777777" w:rsidR="00FB0D83" w:rsidRDefault="006C352B">
            <w:pPr>
              <w:contextualSpacing/>
              <w:rPr>
                <w:rFonts w:eastAsia="Times New Roman" w:cs="Times New Roman"/>
                <w:sz w:val="20"/>
              </w:rPr>
            </w:pPr>
          </w:p>
        </w:tc>
        <w:tc>
          <w:tcPr>
            <w:tcW w:w="101" w:type="dxa"/>
            <w:noWrap/>
            <w:vAlign w:val="bottom"/>
            <w:hideMark/>
          </w:tcPr>
          <w:p w14:paraId="09A3F900" w14:textId="77777777" w:rsidR="00FB0D83" w:rsidRDefault="006C352B">
            <w:pPr>
              <w:contextualSpacing/>
              <w:rPr>
                <w:rFonts w:eastAsia="Times New Roman" w:cs="Times New Roman"/>
                <w:sz w:val="20"/>
              </w:rPr>
            </w:pPr>
          </w:p>
        </w:tc>
        <w:tc>
          <w:tcPr>
            <w:tcW w:w="40" w:type="dxa"/>
            <w:noWrap/>
            <w:vAlign w:val="bottom"/>
            <w:hideMark/>
          </w:tcPr>
          <w:p w14:paraId="09A3F901" w14:textId="77777777" w:rsidR="00FB0D83" w:rsidRDefault="006C352B">
            <w:pPr>
              <w:contextualSpacing/>
              <w:rPr>
                <w:rFonts w:eastAsia="Times New Roman" w:cs="Times New Roman"/>
                <w:sz w:val="20"/>
              </w:rPr>
            </w:pPr>
          </w:p>
        </w:tc>
      </w:tr>
      <w:tr w:rsidR="00D269F7" w14:paraId="09A3F908" w14:textId="77777777">
        <w:trPr>
          <w:trHeight w:val="300"/>
        </w:trPr>
        <w:tc>
          <w:tcPr>
            <w:tcW w:w="2392" w:type="dxa"/>
            <w:noWrap/>
            <w:vAlign w:val="bottom"/>
            <w:hideMark/>
          </w:tcPr>
          <w:p w14:paraId="09A3F903" w14:textId="77777777" w:rsidR="00FB0D83" w:rsidRDefault="006C352B">
            <w:pPr>
              <w:contextualSpacing/>
              <w:rPr>
                <w:rFonts w:eastAsia="Times New Roman" w:cs="Times New Roman"/>
                <w:sz w:val="20"/>
              </w:rPr>
            </w:pPr>
          </w:p>
        </w:tc>
        <w:tc>
          <w:tcPr>
            <w:tcW w:w="6165" w:type="dxa"/>
            <w:gridSpan w:val="5"/>
            <w:noWrap/>
            <w:vAlign w:val="bottom"/>
            <w:hideMark/>
          </w:tcPr>
          <w:p w14:paraId="09A3F90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9 όπως τροπ.   ΔΕΚΤΟ ΚΑΤΑ ΠΛΕΙΟΨΗΦΙΑ</w:t>
            </w:r>
          </w:p>
        </w:tc>
        <w:tc>
          <w:tcPr>
            <w:tcW w:w="101" w:type="dxa"/>
            <w:noWrap/>
            <w:vAlign w:val="bottom"/>
            <w:hideMark/>
          </w:tcPr>
          <w:p w14:paraId="09A3F90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06" w14:textId="77777777" w:rsidR="00FB0D83" w:rsidRDefault="006C352B">
            <w:pPr>
              <w:contextualSpacing/>
              <w:rPr>
                <w:rFonts w:eastAsia="Times New Roman" w:cs="Times New Roman"/>
                <w:sz w:val="20"/>
              </w:rPr>
            </w:pPr>
          </w:p>
        </w:tc>
        <w:tc>
          <w:tcPr>
            <w:tcW w:w="40" w:type="dxa"/>
            <w:noWrap/>
            <w:vAlign w:val="bottom"/>
            <w:hideMark/>
          </w:tcPr>
          <w:p w14:paraId="09A3F907" w14:textId="77777777" w:rsidR="00FB0D83" w:rsidRDefault="006C352B">
            <w:pPr>
              <w:contextualSpacing/>
              <w:rPr>
                <w:rFonts w:eastAsia="Times New Roman" w:cs="Times New Roman"/>
                <w:sz w:val="20"/>
              </w:rPr>
            </w:pPr>
          </w:p>
        </w:tc>
      </w:tr>
      <w:tr w:rsidR="00D269F7" w14:paraId="09A3F912" w14:textId="77777777">
        <w:trPr>
          <w:trHeight w:val="300"/>
        </w:trPr>
        <w:tc>
          <w:tcPr>
            <w:tcW w:w="2392" w:type="dxa"/>
            <w:noWrap/>
            <w:vAlign w:val="bottom"/>
            <w:hideMark/>
          </w:tcPr>
          <w:p w14:paraId="09A3F90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90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0B" w14:textId="77777777" w:rsidR="00FB0D83" w:rsidRDefault="006C352B">
            <w:pPr>
              <w:contextualSpacing/>
              <w:rPr>
                <w:rFonts w:eastAsia="Times New Roman" w:cs="Times New Roman"/>
                <w:sz w:val="20"/>
              </w:rPr>
            </w:pPr>
          </w:p>
        </w:tc>
        <w:tc>
          <w:tcPr>
            <w:tcW w:w="1190" w:type="dxa"/>
            <w:noWrap/>
            <w:vAlign w:val="bottom"/>
            <w:hideMark/>
          </w:tcPr>
          <w:p w14:paraId="09A3F90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90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0E" w14:textId="77777777" w:rsidR="00FB0D83" w:rsidRDefault="006C352B">
            <w:pPr>
              <w:contextualSpacing/>
              <w:rPr>
                <w:rFonts w:eastAsia="Times New Roman" w:cs="Times New Roman"/>
                <w:sz w:val="20"/>
              </w:rPr>
            </w:pPr>
          </w:p>
        </w:tc>
        <w:tc>
          <w:tcPr>
            <w:tcW w:w="101" w:type="dxa"/>
            <w:noWrap/>
            <w:vAlign w:val="bottom"/>
            <w:hideMark/>
          </w:tcPr>
          <w:p w14:paraId="09A3F90F" w14:textId="77777777" w:rsidR="00FB0D83" w:rsidRDefault="006C352B">
            <w:pPr>
              <w:contextualSpacing/>
              <w:rPr>
                <w:rFonts w:eastAsia="Times New Roman" w:cs="Times New Roman"/>
                <w:sz w:val="20"/>
              </w:rPr>
            </w:pPr>
          </w:p>
        </w:tc>
        <w:tc>
          <w:tcPr>
            <w:tcW w:w="101" w:type="dxa"/>
            <w:noWrap/>
            <w:vAlign w:val="bottom"/>
            <w:hideMark/>
          </w:tcPr>
          <w:p w14:paraId="09A3F910" w14:textId="77777777" w:rsidR="00FB0D83" w:rsidRDefault="006C352B">
            <w:pPr>
              <w:contextualSpacing/>
              <w:rPr>
                <w:rFonts w:eastAsia="Times New Roman" w:cs="Times New Roman"/>
                <w:sz w:val="20"/>
              </w:rPr>
            </w:pPr>
          </w:p>
        </w:tc>
        <w:tc>
          <w:tcPr>
            <w:tcW w:w="40" w:type="dxa"/>
            <w:noWrap/>
            <w:vAlign w:val="bottom"/>
            <w:hideMark/>
          </w:tcPr>
          <w:p w14:paraId="09A3F911" w14:textId="77777777" w:rsidR="00FB0D83" w:rsidRDefault="006C352B">
            <w:pPr>
              <w:contextualSpacing/>
              <w:rPr>
                <w:rFonts w:eastAsia="Times New Roman" w:cs="Times New Roman"/>
                <w:sz w:val="20"/>
              </w:rPr>
            </w:pPr>
          </w:p>
        </w:tc>
      </w:tr>
      <w:tr w:rsidR="00D269F7" w14:paraId="09A3F91C" w14:textId="77777777">
        <w:trPr>
          <w:trHeight w:val="300"/>
        </w:trPr>
        <w:tc>
          <w:tcPr>
            <w:tcW w:w="2392" w:type="dxa"/>
            <w:noWrap/>
            <w:vAlign w:val="bottom"/>
            <w:hideMark/>
          </w:tcPr>
          <w:p w14:paraId="09A3F91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91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15" w14:textId="77777777" w:rsidR="00FB0D83" w:rsidRDefault="006C352B">
            <w:pPr>
              <w:contextualSpacing/>
              <w:rPr>
                <w:rFonts w:eastAsia="Times New Roman" w:cs="Times New Roman"/>
                <w:sz w:val="20"/>
              </w:rPr>
            </w:pPr>
          </w:p>
        </w:tc>
        <w:tc>
          <w:tcPr>
            <w:tcW w:w="1190" w:type="dxa"/>
            <w:noWrap/>
            <w:vAlign w:val="bottom"/>
            <w:hideMark/>
          </w:tcPr>
          <w:p w14:paraId="09A3F91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91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18" w14:textId="77777777" w:rsidR="00FB0D83" w:rsidRDefault="006C352B">
            <w:pPr>
              <w:contextualSpacing/>
              <w:rPr>
                <w:rFonts w:eastAsia="Times New Roman" w:cs="Times New Roman"/>
                <w:sz w:val="20"/>
              </w:rPr>
            </w:pPr>
          </w:p>
        </w:tc>
        <w:tc>
          <w:tcPr>
            <w:tcW w:w="101" w:type="dxa"/>
            <w:noWrap/>
            <w:vAlign w:val="bottom"/>
            <w:hideMark/>
          </w:tcPr>
          <w:p w14:paraId="09A3F919" w14:textId="77777777" w:rsidR="00FB0D83" w:rsidRDefault="006C352B">
            <w:pPr>
              <w:contextualSpacing/>
              <w:rPr>
                <w:rFonts w:eastAsia="Times New Roman" w:cs="Times New Roman"/>
                <w:sz w:val="20"/>
              </w:rPr>
            </w:pPr>
          </w:p>
        </w:tc>
        <w:tc>
          <w:tcPr>
            <w:tcW w:w="101" w:type="dxa"/>
            <w:noWrap/>
            <w:vAlign w:val="bottom"/>
            <w:hideMark/>
          </w:tcPr>
          <w:p w14:paraId="09A3F91A" w14:textId="77777777" w:rsidR="00FB0D83" w:rsidRDefault="006C352B">
            <w:pPr>
              <w:contextualSpacing/>
              <w:rPr>
                <w:rFonts w:eastAsia="Times New Roman" w:cs="Times New Roman"/>
                <w:sz w:val="20"/>
              </w:rPr>
            </w:pPr>
          </w:p>
        </w:tc>
        <w:tc>
          <w:tcPr>
            <w:tcW w:w="40" w:type="dxa"/>
            <w:noWrap/>
            <w:vAlign w:val="bottom"/>
            <w:hideMark/>
          </w:tcPr>
          <w:p w14:paraId="09A3F91B" w14:textId="77777777" w:rsidR="00FB0D83" w:rsidRDefault="006C352B">
            <w:pPr>
              <w:contextualSpacing/>
              <w:rPr>
                <w:rFonts w:eastAsia="Times New Roman" w:cs="Times New Roman"/>
                <w:sz w:val="20"/>
              </w:rPr>
            </w:pPr>
          </w:p>
        </w:tc>
      </w:tr>
      <w:tr w:rsidR="00D269F7" w14:paraId="09A3F926" w14:textId="77777777">
        <w:trPr>
          <w:trHeight w:val="300"/>
        </w:trPr>
        <w:tc>
          <w:tcPr>
            <w:tcW w:w="2392" w:type="dxa"/>
            <w:noWrap/>
            <w:vAlign w:val="bottom"/>
            <w:hideMark/>
          </w:tcPr>
          <w:p w14:paraId="09A3F91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91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1F" w14:textId="77777777" w:rsidR="00FB0D83" w:rsidRDefault="006C352B">
            <w:pPr>
              <w:contextualSpacing/>
              <w:rPr>
                <w:rFonts w:eastAsia="Times New Roman" w:cs="Times New Roman"/>
                <w:sz w:val="20"/>
              </w:rPr>
            </w:pPr>
          </w:p>
        </w:tc>
        <w:tc>
          <w:tcPr>
            <w:tcW w:w="1190" w:type="dxa"/>
            <w:noWrap/>
            <w:vAlign w:val="bottom"/>
            <w:hideMark/>
          </w:tcPr>
          <w:p w14:paraId="09A3F92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92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22" w14:textId="77777777" w:rsidR="00FB0D83" w:rsidRDefault="006C352B">
            <w:pPr>
              <w:contextualSpacing/>
              <w:rPr>
                <w:rFonts w:eastAsia="Times New Roman" w:cs="Times New Roman"/>
                <w:sz w:val="20"/>
              </w:rPr>
            </w:pPr>
          </w:p>
        </w:tc>
        <w:tc>
          <w:tcPr>
            <w:tcW w:w="101" w:type="dxa"/>
            <w:noWrap/>
            <w:vAlign w:val="bottom"/>
            <w:hideMark/>
          </w:tcPr>
          <w:p w14:paraId="09A3F923" w14:textId="77777777" w:rsidR="00FB0D83" w:rsidRDefault="006C352B">
            <w:pPr>
              <w:contextualSpacing/>
              <w:rPr>
                <w:rFonts w:eastAsia="Times New Roman" w:cs="Times New Roman"/>
                <w:sz w:val="20"/>
              </w:rPr>
            </w:pPr>
          </w:p>
        </w:tc>
        <w:tc>
          <w:tcPr>
            <w:tcW w:w="101" w:type="dxa"/>
            <w:noWrap/>
            <w:vAlign w:val="bottom"/>
            <w:hideMark/>
          </w:tcPr>
          <w:p w14:paraId="09A3F924" w14:textId="77777777" w:rsidR="00FB0D83" w:rsidRDefault="006C352B">
            <w:pPr>
              <w:contextualSpacing/>
              <w:rPr>
                <w:rFonts w:eastAsia="Times New Roman" w:cs="Times New Roman"/>
                <w:sz w:val="20"/>
              </w:rPr>
            </w:pPr>
          </w:p>
        </w:tc>
        <w:tc>
          <w:tcPr>
            <w:tcW w:w="40" w:type="dxa"/>
            <w:noWrap/>
            <w:vAlign w:val="bottom"/>
            <w:hideMark/>
          </w:tcPr>
          <w:p w14:paraId="09A3F925" w14:textId="77777777" w:rsidR="00FB0D83" w:rsidRDefault="006C352B">
            <w:pPr>
              <w:contextualSpacing/>
              <w:rPr>
                <w:rFonts w:eastAsia="Times New Roman" w:cs="Times New Roman"/>
                <w:sz w:val="20"/>
              </w:rPr>
            </w:pPr>
          </w:p>
        </w:tc>
      </w:tr>
      <w:tr w:rsidR="00D269F7" w14:paraId="09A3F930" w14:textId="77777777">
        <w:trPr>
          <w:trHeight w:val="300"/>
        </w:trPr>
        <w:tc>
          <w:tcPr>
            <w:tcW w:w="2392" w:type="dxa"/>
            <w:noWrap/>
            <w:vAlign w:val="bottom"/>
            <w:hideMark/>
          </w:tcPr>
          <w:p w14:paraId="09A3F92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92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29" w14:textId="77777777" w:rsidR="00FB0D83" w:rsidRDefault="006C352B">
            <w:pPr>
              <w:contextualSpacing/>
              <w:rPr>
                <w:rFonts w:eastAsia="Times New Roman" w:cs="Times New Roman"/>
                <w:sz w:val="20"/>
              </w:rPr>
            </w:pPr>
          </w:p>
        </w:tc>
        <w:tc>
          <w:tcPr>
            <w:tcW w:w="1190" w:type="dxa"/>
            <w:noWrap/>
            <w:vAlign w:val="bottom"/>
            <w:hideMark/>
          </w:tcPr>
          <w:p w14:paraId="09A3F92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92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2C" w14:textId="77777777" w:rsidR="00FB0D83" w:rsidRDefault="006C352B">
            <w:pPr>
              <w:contextualSpacing/>
              <w:rPr>
                <w:rFonts w:eastAsia="Times New Roman" w:cs="Times New Roman"/>
                <w:sz w:val="20"/>
              </w:rPr>
            </w:pPr>
          </w:p>
        </w:tc>
        <w:tc>
          <w:tcPr>
            <w:tcW w:w="101" w:type="dxa"/>
            <w:noWrap/>
            <w:vAlign w:val="bottom"/>
            <w:hideMark/>
          </w:tcPr>
          <w:p w14:paraId="09A3F92D" w14:textId="77777777" w:rsidR="00FB0D83" w:rsidRDefault="006C352B">
            <w:pPr>
              <w:contextualSpacing/>
              <w:rPr>
                <w:rFonts w:eastAsia="Times New Roman" w:cs="Times New Roman"/>
                <w:sz w:val="20"/>
              </w:rPr>
            </w:pPr>
          </w:p>
        </w:tc>
        <w:tc>
          <w:tcPr>
            <w:tcW w:w="101" w:type="dxa"/>
            <w:noWrap/>
            <w:vAlign w:val="bottom"/>
            <w:hideMark/>
          </w:tcPr>
          <w:p w14:paraId="09A3F92E" w14:textId="77777777" w:rsidR="00FB0D83" w:rsidRDefault="006C352B">
            <w:pPr>
              <w:contextualSpacing/>
              <w:rPr>
                <w:rFonts w:eastAsia="Times New Roman" w:cs="Times New Roman"/>
                <w:sz w:val="20"/>
              </w:rPr>
            </w:pPr>
          </w:p>
        </w:tc>
        <w:tc>
          <w:tcPr>
            <w:tcW w:w="40" w:type="dxa"/>
            <w:noWrap/>
            <w:vAlign w:val="bottom"/>
            <w:hideMark/>
          </w:tcPr>
          <w:p w14:paraId="09A3F92F" w14:textId="77777777" w:rsidR="00FB0D83" w:rsidRDefault="006C352B">
            <w:pPr>
              <w:contextualSpacing/>
              <w:rPr>
                <w:rFonts w:eastAsia="Times New Roman" w:cs="Times New Roman"/>
                <w:sz w:val="20"/>
              </w:rPr>
            </w:pPr>
          </w:p>
        </w:tc>
      </w:tr>
      <w:tr w:rsidR="00D269F7" w14:paraId="09A3F93A" w14:textId="77777777">
        <w:trPr>
          <w:trHeight w:val="300"/>
        </w:trPr>
        <w:tc>
          <w:tcPr>
            <w:tcW w:w="2392" w:type="dxa"/>
            <w:noWrap/>
            <w:vAlign w:val="bottom"/>
            <w:hideMark/>
          </w:tcPr>
          <w:p w14:paraId="09A3F93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93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33" w14:textId="77777777" w:rsidR="00FB0D83" w:rsidRDefault="006C352B">
            <w:pPr>
              <w:contextualSpacing/>
              <w:rPr>
                <w:rFonts w:eastAsia="Times New Roman" w:cs="Times New Roman"/>
                <w:sz w:val="20"/>
              </w:rPr>
            </w:pPr>
          </w:p>
        </w:tc>
        <w:tc>
          <w:tcPr>
            <w:tcW w:w="1190" w:type="dxa"/>
            <w:noWrap/>
            <w:vAlign w:val="bottom"/>
            <w:hideMark/>
          </w:tcPr>
          <w:p w14:paraId="09A3F93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93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36" w14:textId="77777777" w:rsidR="00FB0D83" w:rsidRDefault="006C352B">
            <w:pPr>
              <w:contextualSpacing/>
              <w:rPr>
                <w:rFonts w:eastAsia="Times New Roman" w:cs="Times New Roman"/>
                <w:sz w:val="20"/>
              </w:rPr>
            </w:pPr>
          </w:p>
        </w:tc>
        <w:tc>
          <w:tcPr>
            <w:tcW w:w="101" w:type="dxa"/>
            <w:noWrap/>
            <w:vAlign w:val="bottom"/>
            <w:hideMark/>
          </w:tcPr>
          <w:p w14:paraId="09A3F937" w14:textId="77777777" w:rsidR="00FB0D83" w:rsidRDefault="006C352B">
            <w:pPr>
              <w:contextualSpacing/>
              <w:rPr>
                <w:rFonts w:eastAsia="Times New Roman" w:cs="Times New Roman"/>
                <w:sz w:val="20"/>
              </w:rPr>
            </w:pPr>
          </w:p>
        </w:tc>
        <w:tc>
          <w:tcPr>
            <w:tcW w:w="101" w:type="dxa"/>
            <w:noWrap/>
            <w:vAlign w:val="bottom"/>
            <w:hideMark/>
          </w:tcPr>
          <w:p w14:paraId="09A3F938" w14:textId="77777777" w:rsidR="00FB0D83" w:rsidRDefault="006C352B">
            <w:pPr>
              <w:contextualSpacing/>
              <w:rPr>
                <w:rFonts w:eastAsia="Times New Roman" w:cs="Times New Roman"/>
                <w:sz w:val="20"/>
              </w:rPr>
            </w:pPr>
          </w:p>
        </w:tc>
        <w:tc>
          <w:tcPr>
            <w:tcW w:w="40" w:type="dxa"/>
            <w:noWrap/>
            <w:vAlign w:val="bottom"/>
            <w:hideMark/>
          </w:tcPr>
          <w:p w14:paraId="09A3F939" w14:textId="77777777" w:rsidR="00FB0D83" w:rsidRDefault="006C352B">
            <w:pPr>
              <w:contextualSpacing/>
              <w:rPr>
                <w:rFonts w:eastAsia="Times New Roman" w:cs="Times New Roman"/>
                <w:sz w:val="20"/>
              </w:rPr>
            </w:pPr>
          </w:p>
        </w:tc>
      </w:tr>
      <w:tr w:rsidR="00D269F7" w14:paraId="09A3F944" w14:textId="77777777">
        <w:trPr>
          <w:trHeight w:val="300"/>
        </w:trPr>
        <w:tc>
          <w:tcPr>
            <w:tcW w:w="2392" w:type="dxa"/>
            <w:noWrap/>
            <w:vAlign w:val="bottom"/>
            <w:hideMark/>
          </w:tcPr>
          <w:p w14:paraId="09A3F93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93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3D" w14:textId="77777777" w:rsidR="00FB0D83" w:rsidRDefault="006C352B">
            <w:pPr>
              <w:contextualSpacing/>
              <w:rPr>
                <w:rFonts w:eastAsia="Times New Roman" w:cs="Times New Roman"/>
                <w:sz w:val="20"/>
              </w:rPr>
            </w:pPr>
          </w:p>
        </w:tc>
        <w:tc>
          <w:tcPr>
            <w:tcW w:w="1190" w:type="dxa"/>
            <w:noWrap/>
            <w:vAlign w:val="bottom"/>
            <w:hideMark/>
          </w:tcPr>
          <w:p w14:paraId="09A3F93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93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40" w14:textId="77777777" w:rsidR="00FB0D83" w:rsidRDefault="006C352B">
            <w:pPr>
              <w:contextualSpacing/>
              <w:rPr>
                <w:rFonts w:eastAsia="Times New Roman" w:cs="Times New Roman"/>
                <w:sz w:val="20"/>
              </w:rPr>
            </w:pPr>
          </w:p>
        </w:tc>
        <w:tc>
          <w:tcPr>
            <w:tcW w:w="101" w:type="dxa"/>
            <w:noWrap/>
            <w:vAlign w:val="bottom"/>
            <w:hideMark/>
          </w:tcPr>
          <w:p w14:paraId="09A3F941" w14:textId="77777777" w:rsidR="00FB0D83" w:rsidRDefault="006C352B">
            <w:pPr>
              <w:contextualSpacing/>
              <w:rPr>
                <w:rFonts w:eastAsia="Times New Roman" w:cs="Times New Roman"/>
                <w:sz w:val="20"/>
              </w:rPr>
            </w:pPr>
          </w:p>
        </w:tc>
        <w:tc>
          <w:tcPr>
            <w:tcW w:w="101" w:type="dxa"/>
            <w:noWrap/>
            <w:vAlign w:val="bottom"/>
            <w:hideMark/>
          </w:tcPr>
          <w:p w14:paraId="09A3F942" w14:textId="77777777" w:rsidR="00FB0D83" w:rsidRDefault="006C352B">
            <w:pPr>
              <w:contextualSpacing/>
              <w:rPr>
                <w:rFonts w:eastAsia="Times New Roman" w:cs="Times New Roman"/>
                <w:sz w:val="20"/>
              </w:rPr>
            </w:pPr>
          </w:p>
        </w:tc>
        <w:tc>
          <w:tcPr>
            <w:tcW w:w="40" w:type="dxa"/>
            <w:noWrap/>
            <w:vAlign w:val="bottom"/>
            <w:hideMark/>
          </w:tcPr>
          <w:p w14:paraId="09A3F943" w14:textId="77777777" w:rsidR="00FB0D83" w:rsidRDefault="006C352B">
            <w:pPr>
              <w:contextualSpacing/>
              <w:rPr>
                <w:rFonts w:eastAsia="Times New Roman" w:cs="Times New Roman"/>
                <w:sz w:val="20"/>
              </w:rPr>
            </w:pPr>
          </w:p>
        </w:tc>
      </w:tr>
      <w:tr w:rsidR="00D269F7" w14:paraId="09A3F94E" w14:textId="77777777">
        <w:trPr>
          <w:trHeight w:val="300"/>
        </w:trPr>
        <w:tc>
          <w:tcPr>
            <w:tcW w:w="2392" w:type="dxa"/>
            <w:noWrap/>
            <w:vAlign w:val="bottom"/>
            <w:hideMark/>
          </w:tcPr>
          <w:p w14:paraId="09A3F94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94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47" w14:textId="77777777" w:rsidR="00FB0D83" w:rsidRDefault="006C352B">
            <w:pPr>
              <w:contextualSpacing/>
              <w:rPr>
                <w:rFonts w:eastAsia="Times New Roman" w:cs="Times New Roman"/>
                <w:sz w:val="20"/>
              </w:rPr>
            </w:pPr>
          </w:p>
        </w:tc>
        <w:tc>
          <w:tcPr>
            <w:tcW w:w="1190" w:type="dxa"/>
            <w:noWrap/>
            <w:vAlign w:val="bottom"/>
            <w:hideMark/>
          </w:tcPr>
          <w:p w14:paraId="09A3F94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94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4A" w14:textId="77777777" w:rsidR="00FB0D83" w:rsidRDefault="006C352B">
            <w:pPr>
              <w:contextualSpacing/>
              <w:rPr>
                <w:rFonts w:eastAsia="Times New Roman" w:cs="Times New Roman"/>
                <w:sz w:val="20"/>
              </w:rPr>
            </w:pPr>
          </w:p>
        </w:tc>
        <w:tc>
          <w:tcPr>
            <w:tcW w:w="101" w:type="dxa"/>
            <w:noWrap/>
            <w:vAlign w:val="bottom"/>
            <w:hideMark/>
          </w:tcPr>
          <w:p w14:paraId="09A3F94B" w14:textId="77777777" w:rsidR="00FB0D83" w:rsidRDefault="006C352B">
            <w:pPr>
              <w:contextualSpacing/>
              <w:rPr>
                <w:rFonts w:eastAsia="Times New Roman" w:cs="Times New Roman"/>
                <w:sz w:val="20"/>
              </w:rPr>
            </w:pPr>
          </w:p>
        </w:tc>
        <w:tc>
          <w:tcPr>
            <w:tcW w:w="101" w:type="dxa"/>
            <w:noWrap/>
            <w:vAlign w:val="bottom"/>
            <w:hideMark/>
          </w:tcPr>
          <w:p w14:paraId="09A3F94C" w14:textId="77777777" w:rsidR="00FB0D83" w:rsidRDefault="006C352B">
            <w:pPr>
              <w:contextualSpacing/>
              <w:rPr>
                <w:rFonts w:eastAsia="Times New Roman" w:cs="Times New Roman"/>
                <w:sz w:val="20"/>
              </w:rPr>
            </w:pPr>
          </w:p>
        </w:tc>
        <w:tc>
          <w:tcPr>
            <w:tcW w:w="40" w:type="dxa"/>
            <w:noWrap/>
            <w:vAlign w:val="bottom"/>
            <w:hideMark/>
          </w:tcPr>
          <w:p w14:paraId="09A3F94D" w14:textId="77777777" w:rsidR="00FB0D83" w:rsidRDefault="006C352B">
            <w:pPr>
              <w:contextualSpacing/>
              <w:rPr>
                <w:rFonts w:eastAsia="Times New Roman" w:cs="Times New Roman"/>
                <w:sz w:val="20"/>
              </w:rPr>
            </w:pPr>
          </w:p>
        </w:tc>
      </w:tr>
      <w:tr w:rsidR="00D269F7" w14:paraId="09A3F957" w14:textId="77777777">
        <w:trPr>
          <w:trHeight w:val="300"/>
        </w:trPr>
        <w:tc>
          <w:tcPr>
            <w:tcW w:w="4406" w:type="dxa"/>
            <w:gridSpan w:val="2"/>
            <w:noWrap/>
            <w:vAlign w:val="bottom"/>
            <w:hideMark/>
          </w:tcPr>
          <w:p w14:paraId="09A3F94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950"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95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95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53" w14:textId="77777777" w:rsidR="00FB0D83" w:rsidRDefault="006C352B">
            <w:pPr>
              <w:contextualSpacing/>
              <w:rPr>
                <w:rFonts w:eastAsia="Times New Roman" w:cs="Times New Roman"/>
                <w:sz w:val="20"/>
              </w:rPr>
            </w:pPr>
          </w:p>
        </w:tc>
        <w:tc>
          <w:tcPr>
            <w:tcW w:w="101" w:type="dxa"/>
            <w:noWrap/>
            <w:vAlign w:val="bottom"/>
            <w:hideMark/>
          </w:tcPr>
          <w:p w14:paraId="09A3F954" w14:textId="77777777" w:rsidR="00FB0D83" w:rsidRDefault="006C352B">
            <w:pPr>
              <w:contextualSpacing/>
              <w:rPr>
                <w:rFonts w:eastAsia="Times New Roman" w:cs="Times New Roman"/>
                <w:sz w:val="20"/>
              </w:rPr>
            </w:pPr>
          </w:p>
        </w:tc>
        <w:tc>
          <w:tcPr>
            <w:tcW w:w="101" w:type="dxa"/>
            <w:noWrap/>
            <w:vAlign w:val="bottom"/>
            <w:hideMark/>
          </w:tcPr>
          <w:p w14:paraId="09A3F955" w14:textId="77777777" w:rsidR="00FB0D83" w:rsidRDefault="006C352B">
            <w:pPr>
              <w:contextualSpacing/>
              <w:rPr>
                <w:rFonts w:eastAsia="Times New Roman" w:cs="Times New Roman"/>
                <w:sz w:val="20"/>
              </w:rPr>
            </w:pPr>
          </w:p>
        </w:tc>
        <w:tc>
          <w:tcPr>
            <w:tcW w:w="40" w:type="dxa"/>
            <w:noWrap/>
            <w:vAlign w:val="bottom"/>
            <w:hideMark/>
          </w:tcPr>
          <w:p w14:paraId="09A3F956" w14:textId="77777777" w:rsidR="00FB0D83" w:rsidRDefault="006C352B">
            <w:pPr>
              <w:contextualSpacing/>
              <w:rPr>
                <w:rFonts w:eastAsia="Times New Roman" w:cs="Times New Roman"/>
                <w:sz w:val="20"/>
              </w:rPr>
            </w:pPr>
          </w:p>
        </w:tc>
      </w:tr>
      <w:tr w:rsidR="00D269F7" w14:paraId="09A3F961" w14:textId="77777777">
        <w:trPr>
          <w:trHeight w:val="300"/>
        </w:trPr>
        <w:tc>
          <w:tcPr>
            <w:tcW w:w="2392" w:type="dxa"/>
            <w:noWrap/>
            <w:vAlign w:val="bottom"/>
            <w:hideMark/>
          </w:tcPr>
          <w:p w14:paraId="09A3F958" w14:textId="77777777" w:rsidR="00FB0D83" w:rsidRDefault="006C352B">
            <w:pPr>
              <w:contextualSpacing/>
              <w:rPr>
                <w:rFonts w:eastAsia="Times New Roman" w:cs="Times New Roman"/>
                <w:sz w:val="20"/>
              </w:rPr>
            </w:pPr>
          </w:p>
        </w:tc>
        <w:tc>
          <w:tcPr>
            <w:tcW w:w="2014" w:type="dxa"/>
            <w:noWrap/>
            <w:vAlign w:val="bottom"/>
            <w:hideMark/>
          </w:tcPr>
          <w:p w14:paraId="09A3F959" w14:textId="77777777" w:rsidR="00FB0D83" w:rsidRDefault="006C352B">
            <w:pPr>
              <w:contextualSpacing/>
              <w:rPr>
                <w:rFonts w:eastAsia="Times New Roman" w:cs="Times New Roman"/>
                <w:sz w:val="20"/>
              </w:rPr>
            </w:pPr>
          </w:p>
        </w:tc>
        <w:tc>
          <w:tcPr>
            <w:tcW w:w="2759" w:type="dxa"/>
            <w:noWrap/>
            <w:vAlign w:val="bottom"/>
            <w:hideMark/>
          </w:tcPr>
          <w:p w14:paraId="09A3F95A" w14:textId="77777777" w:rsidR="00FB0D83" w:rsidRDefault="006C352B">
            <w:pPr>
              <w:contextualSpacing/>
              <w:rPr>
                <w:rFonts w:eastAsia="Times New Roman" w:cs="Times New Roman"/>
                <w:sz w:val="20"/>
              </w:rPr>
            </w:pPr>
          </w:p>
        </w:tc>
        <w:tc>
          <w:tcPr>
            <w:tcW w:w="1190" w:type="dxa"/>
            <w:noWrap/>
            <w:vAlign w:val="bottom"/>
            <w:hideMark/>
          </w:tcPr>
          <w:p w14:paraId="09A3F95B" w14:textId="77777777" w:rsidR="00FB0D83" w:rsidRDefault="006C352B">
            <w:pPr>
              <w:contextualSpacing/>
              <w:rPr>
                <w:rFonts w:eastAsia="Times New Roman" w:cs="Times New Roman"/>
                <w:sz w:val="20"/>
              </w:rPr>
            </w:pPr>
          </w:p>
        </w:tc>
        <w:tc>
          <w:tcPr>
            <w:tcW w:w="101" w:type="dxa"/>
            <w:noWrap/>
            <w:vAlign w:val="bottom"/>
            <w:hideMark/>
          </w:tcPr>
          <w:p w14:paraId="09A3F95C" w14:textId="77777777" w:rsidR="00FB0D83" w:rsidRDefault="006C352B">
            <w:pPr>
              <w:contextualSpacing/>
              <w:rPr>
                <w:rFonts w:eastAsia="Times New Roman" w:cs="Times New Roman"/>
                <w:sz w:val="20"/>
              </w:rPr>
            </w:pPr>
          </w:p>
        </w:tc>
        <w:tc>
          <w:tcPr>
            <w:tcW w:w="101" w:type="dxa"/>
            <w:noWrap/>
            <w:vAlign w:val="bottom"/>
            <w:hideMark/>
          </w:tcPr>
          <w:p w14:paraId="09A3F95D" w14:textId="77777777" w:rsidR="00FB0D83" w:rsidRDefault="006C352B">
            <w:pPr>
              <w:contextualSpacing/>
              <w:rPr>
                <w:rFonts w:eastAsia="Times New Roman" w:cs="Times New Roman"/>
                <w:sz w:val="20"/>
              </w:rPr>
            </w:pPr>
          </w:p>
        </w:tc>
        <w:tc>
          <w:tcPr>
            <w:tcW w:w="101" w:type="dxa"/>
            <w:noWrap/>
            <w:vAlign w:val="bottom"/>
            <w:hideMark/>
          </w:tcPr>
          <w:p w14:paraId="09A3F95E" w14:textId="77777777" w:rsidR="00FB0D83" w:rsidRDefault="006C352B">
            <w:pPr>
              <w:contextualSpacing/>
              <w:rPr>
                <w:rFonts w:eastAsia="Times New Roman" w:cs="Times New Roman"/>
                <w:sz w:val="20"/>
              </w:rPr>
            </w:pPr>
          </w:p>
        </w:tc>
        <w:tc>
          <w:tcPr>
            <w:tcW w:w="101" w:type="dxa"/>
            <w:noWrap/>
            <w:vAlign w:val="bottom"/>
            <w:hideMark/>
          </w:tcPr>
          <w:p w14:paraId="09A3F95F" w14:textId="77777777" w:rsidR="00FB0D83" w:rsidRDefault="006C352B">
            <w:pPr>
              <w:contextualSpacing/>
              <w:rPr>
                <w:rFonts w:eastAsia="Times New Roman" w:cs="Times New Roman"/>
                <w:sz w:val="20"/>
              </w:rPr>
            </w:pPr>
          </w:p>
        </w:tc>
        <w:tc>
          <w:tcPr>
            <w:tcW w:w="40" w:type="dxa"/>
            <w:noWrap/>
            <w:vAlign w:val="bottom"/>
            <w:hideMark/>
          </w:tcPr>
          <w:p w14:paraId="09A3F960" w14:textId="77777777" w:rsidR="00FB0D83" w:rsidRDefault="006C352B">
            <w:pPr>
              <w:contextualSpacing/>
              <w:rPr>
                <w:rFonts w:eastAsia="Times New Roman" w:cs="Times New Roman"/>
                <w:sz w:val="20"/>
              </w:rPr>
            </w:pPr>
          </w:p>
        </w:tc>
      </w:tr>
      <w:tr w:rsidR="00D269F7" w14:paraId="09A3F967" w14:textId="77777777">
        <w:trPr>
          <w:trHeight w:val="300"/>
        </w:trPr>
        <w:tc>
          <w:tcPr>
            <w:tcW w:w="2392" w:type="dxa"/>
            <w:noWrap/>
            <w:vAlign w:val="bottom"/>
            <w:hideMark/>
          </w:tcPr>
          <w:p w14:paraId="09A3F962" w14:textId="77777777" w:rsidR="00FB0D83" w:rsidRDefault="006C352B">
            <w:pPr>
              <w:contextualSpacing/>
              <w:rPr>
                <w:rFonts w:eastAsia="Times New Roman" w:cs="Times New Roman"/>
                <w:sz w:val="20"/>
              </w:rPr>
            </w:pPr>
          </w:p>
        </w:tc>
        <w:tc>
          <w:tcPr>
            <w:tcW w:w="6165" w:type="dxa"/>
            <w:gridSpan w:val="5"/>
            <w:noWrap/>
            <w:vAlign w:val="bottom"/>
            <w:hideMark/>
          </w:tcPr>
          <w:p w14:paraId="09A3F96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10 ως έχει   ΔΕΚΤΟ ΚΑΤΑ ΠΛΕΙΟΨΗΦΙΑ</w:t>
            </w:r>
          </w:p>
        </w:tc>
        <w:tc>
          <w:tcPr>
            <w:tcW w:w="101" w:type="dxa"/>
            <w:noWrap/>
            <w:vAlign w:val="bottom"/>
            <w:hideMark/>
          </w:tcPr>
          <w:p w14:paraId="09A3F96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65" w14:textId="77777777" w:rsidR="00FB0D83" w:rsidRDefault="006C352B">
            <w:pPr>
              <w:contextualSpacing/>
              <w:rPr>
                <w:rFonts w:eastAsia="Times New Roman" w:cs="Times New Roman"/>
                <w:sz w:val="20"/>
              </w:rPr>
            </w:pPr>
          </w:p>
        </w:tc>
        <w:tc>
          <w:tcPr>
            <w:tcW w:w="40" w:type="dxa"/>
            <w:noWrap/>
            <w:vAlign w:val="bottom"/>
            <w:hideMark/>
          </w:tcPr>
          <w:p w14:paraId="09A3F966" w14:textId="77777777" w:rsidR="00FB0D83" w:rsidRDefault="006C352B">
            <w:pPr>
              <w:contextualSpacing/>
              <w:rPr>
                <w:rFonts w:eastAsia="Times New Roman" w:cs="Times New Roman"/>
                <w:sz w:val="20"/>
              </w:rPr>
            </w:pPr>
          </w:p>
        </w:tc>
      </w:tr>
      <w:tr w:rsidR="00D269F7" w14:paraId="09A3F971" w14:textId="77777777">
        <w:trPr>
          <w:trHeight w:val="300"/>
        </w:trPr>
        <w:tc>
          <w:tcPr>
            <w:tcW w:w="2392" w:type="dxa"/>
            <w:noWrap/>
            <w:vAlign w:val="bottom"/>
            <w:hideMark/>
          </w:tcPr>
          <w:p w14:paraId="09A3F96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96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6A" w14:textId="77777777" w:rsidR="00FB0D83" w:rsidRDefault="006C352B">
            <w:pPr>
              <w:contextualSpacing/>
              <w:rPr>
                <w:rFonts w:eastAsia="Times New Roman" w:cs="Times New Roman"/>
                <w:sz w:val="20"/>
              </w:rPr>
            </w:pPr>
          </w:p>
        </w:tc>
        <w:tc>
          <w:tcPr>
            <w:tcW w:w="1190" w:type="dxa"/>
            <w:noWrap/>
            <w:vAlign w:val="bottom"/>
            <w:hideMark/>
          </w:tcPr>
          <w:p w14:paraId="09A3F96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96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6D" w14:textId="77777777" w:rsidR="00FB0D83" w:rsidRDefault="006C352B">
            <w:pPr>
              <w:contextualSpacing/>
              <w:rPr>
                <w:rFonts w:eastAsia="Times New Roman" w:cs="Times New Roman"/>
                <w:sz w:val="20"/>
              </w:rPr>
            </w:pPr>
          </w:p>
        </w:tc>
        <w:tc>
          <w:tcPr>
            <w:tcW w:w="101" w:type="dxa"/>
            <w:noWrap/>
            <w:vAlign w:val="bottom"/>
            <w:hideMark/>
          </w:tcPr>
          <w:p w14:paraId="09A3F96E" w14:textId="77777777" w:rsidR="00FB0D83" w:rsidRDefault="006C352B">
            <w:pPr>
              <w:contextualSpacing/>
              <w:rPr>
                <w:rFonts w:eastAsia="Times New Roman" w:cs="Times New Roman"/>
                <w:sz w:val="20"/>
              </w:rPr>
            </w:pPr>
          </w:p>
        </w:tc>
        <w:tc>
          <w:tcPr>
            <w:tcW w:w="101" w:type="dxa"/>
            <w:noWrap/>
            <w:vAlign w:val="bottom"/>
            <w:hideMark/>
          </w:tcPr>
          <w:p w14:paraId="09A3F96F" w14:textId="77777777" w:rsidR="00FB0D83" w:rsidRDefault="006C352B">
            <w:pPr>
              <w:contextualSpacing/>
              <w:rPr>
                <w:rFonts w:eastAsia="Times New Roman" w:cs="Times New Roman"/>
                <w:sz w:val="20"/>
              </w:rPr>
            </w:pPr>
          </w:p>
        </w:tc>
        <w:tc>
          <w:tcPr>
            <w:tcW w:w="40" w:type="dxa"/>
            <w:noWrap/>
            <w:vAlign w:val="bottom"/>
            <w:hideMark/>
          </w:tcPr>
          <w:p w14:paraId="09A3F970" w14:textId="77777777" w:rsidR="00FB0D83" w:rsidRDefault="006C352B">
            <w:pPr>
              <w:contextualSpacing/>
              <w:rPr>
                <w:rFonts w:eastAsia="Times New Roman" w:cs="Times New Roman"/>
                <w:sz w:val="20"/>
              </w:rPr>
            </w:pPr>
          </w:p>
        </w:tc>
      </w:tr>
      <w:tr w:rsidR="00D269F7" w14:paraId="09A3F97B" w14:textId="77777777">
        <w:trPr>
          <w:trHeight w:val="300"/>
        </w:trPr>
        <w:tc>
          <w:tcPr>
            <w:tcW w:w="2392" w:type="dxa"/>
            <w:noWrap/>
            <w:vAlign w:val="bottom"/>
            <w:hideMark/>
          </w:tcPr>
          <w:p w14:paraId="09A3F97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97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74" w14:textId="77777777" w:rsidR="00FB0D83" w:rsidRDefault="006C352B">
            <w:pPr>
              <w:contextualSpacing/>
              <w:rPr>
                <w:rFonts w:eastAsia="Times New Roman" w:cs="Times New Roman"/>
                <w:sz w:val="20"/>
              </w:rPr>
            </w:pPr>
          </w:p>
        </w:tc>
        <w:tc>
          <w:tcPr>
            <w:tcW w:w="1190" w:type="dxa"/>
            <w:noWrap/>
            <w:vAlign w:val="bottom"/>
            <w:hideMark/>
          </w:tcPr>
          <w:p w14:paraId="09A3F97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97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77" w14:textId="77777777" w:rsidR="00FB0D83" w:rsidRDefault="006C352B">
            <w:pPr>
              <w:contextualSpacing/>
              <w:rPr>
                <w:rFonts w:eastAsia="Times New Roman" w:cs="Times New Roman"/>
                <w:sz w:val="20"/>
              </w:rPr>
            </w:pPr>
          </w:p>
        </w:tc>
        <w:tc>
          <w:tcPr>
            <w:tcW w:w="101" w:type="dxa"/>
            <w:noWrap/>
            <w:vAlign w:val="bottom"/>
            <w:hideMark/>
          </w:tcPr>
          <w:p w14:paraId="09A3F978" w14:textId="77777777" w:rsidR="00FB0D83" w:rsidRDefault="006C352B">
            <w:pPr>
              <w:contextualSpacing/>
              <w:rPr>
                <w:rFonts w:eastAsia="Times New Roman" w:cs="Times New Roman"/>
                <w:sz w:val="20"/>
              </w:rPr>
            </w:pPr>
          </w:p>
        </w:tc>
        <w:tc>
          <w:tcPr>
            <w:tcW w:w="101" w:type="dxa"/>
            <w:noWrap/>
            <w:vAlign w:val="bottom"/>
            <w:hideMark/>
          </w:tcPr>
          <w:p w14:paraId="09A3F979" w14:textId="77777777" w:rsidR="00FB0D83" w:rsidRDefault="006C352B">
            <w:pPr>
              <w:contextualSpacing/>
              <w:rPr>
                <w:rFonts w:eastAsia="Times New Roman" w:cs="Times New Roman"/>
                <w:sz w:val="20"/>
              </w:rPr>
            </w:pPr>
          </w:p>
        </w:tc>
        <w:tc>
          <w:tcPr>
            <w:tcW w:w="40" w:type="dxa"/>
            <w:noWrap/>
            <w:vAlign w:val="bottom"/>
            <w:hideMark/>
          </w:tcPr>
          <w:p w14:paraId="09A3F97A" w14:textId="77777777" w:rsidR="00FB0D83" w:rsidRDefault="006C352B">
            <w:pPr>
              <w:contextualSpacing/>
              <w:rPr>
                <w:rFonts w:eastAsia="Times New Roman" w:cs="Times New Roman"/>
                <w:sz w:val="20"/>
              </w:rPr>
            </w:pPr>
          </w:p>
        </w:tc>
      </w:tr>
      <w:tr w:rsidR="00D269F7" w14:paraId="09A3F985" w14:textId="77777777">
        <w:trPr>
          <w:trHeight w:val="300"/>
        </w:trPr>
        <w:tc>
          <w:tcPr>
            <w:tcW w:w="2392" w:type="dxa"/>
            <w:noWrap/>
            <w:vAlign w:val="bottom"/>
            <w:hideMark/>
          </w:tcPr>
          <w:p w14:paraId="09A3F97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97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7E" w14:textId="77777777" w:rsidR="00FB0D83" w:rsidRDefault="006C352B">
            <w:pPr>
              <w:contextualSpacing/>
              <w:rPr>
                <w:rFonts w:eastAsia="Times New Roman" w:cs="Times New Roman"/>
                <w:sz w:val="20"/>
              </w:rPr>
            </w:pPr>
          </w:p>
        </w:tc>
        <w:tc>
          <w:tcPr>
            <w:tcW w:w="1190" w:type="dxa"/>
            <w:noWrap/>
            <w:vAlign w:val="bottom"/>
            <w:hideMark/>
          </w:tcPr>
          <w:p w14:paraId="09A3F97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98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81" w14:textId="77777777" w:rsidR="00FB0D83" w:rsidRDefault="006C352B">
            <w:pPr>
              <w:contextualSpacing/>
              <w:rPr>
                <w:rFonts w:eastAsia="Times New Roman" w:cs="Times New Roman"/>
                <w:sz w:val="20"/>
              </w:rPr>
            </w:pPr>
          </w:p>
        </w:tc>
        <w:tc>
          <w:tcPr>
            <w:tcW w:w="101" w:type="dxa"/>
            <w:noWrap/>
            <w:vAlign w:val="bottom"/>
            <w:hideMark/>
          </w:tcPr>
          <w:p w14:paraId="09A3F982" w14:textId="77777777" w:rsidR="00FB0D83" w:rsidRDefault="006C352B">
            <w:pPr>
              <w:contextualSpacing/>
              <w:rPr>
                <w:rFonts w:eastAsia="Times New Roman" w:cs="Times New Roman"/>
                <w:sz w:val="20"/>
              </w:rPr>
            </w:pPr>
          </w:p>
        </w:tc>
        <w:tc>
          <w:tcPr>
            <w:tcW w:w="101" w:type="dxa"/>
            <w:noWrap/>
            <w:vAlign w:val="bottom"/>
            <w:hideMark/>
          </w:tcPr>
          <w:p w14:paraId="09A3F983" w14:textId="77777777" w:rsidR="00FB0D83" w:rsidRDefault="006C352B">
            <w:pPr>
              <w:contextualSpacing/>
              <w:rPr>
                <w:rFonts w:eastAsia="Times New Roman" w:cs="Times New Roman"/>
                <w:sz w:val="20"/>
              </w:rPr>
            </w:pPr>
          </w:p>
        </w:tc>
        <w:tc>
          <w:tcPr>
            <w:tcW w:w="40" w:type="dxa"/>
            <w:noWrap/>
            <w:vAlign w:val="bottom"/>
            <w:hideMark/>
          </w:tcPr>
          <w:p w14:paraId="09A3F984" w14:textId="77777777" w:rsidR="00FB0D83" w:rsidRDefault="006C352B">
            <w:pPr>
              <w:contextualSpacing/>
              <w:rPr>
                <w:rFonts w:eastAsia="Times New Roman" w:cs="Times New Roman"/>
                <w:sz w:val="20"/>
              </w:rPr>
            </w:pPr>
          </w:p>
        </w:tc>
      </w:tr>
      <w:tr w:rsidR="00D269F7" w14:paraId="09A3F98F" w14:textId="77777777">
        <w:trPr>
          <w:trHeight w:val="300"/>
        </w:trPr>
        <w:tc>
          <w:tcPr>
            <w:tcW w:w="2392" w:type="dxa"/>
            <w:noWrap/>
            <w:vAlign w:val="bottom"/>
            <w:hideMark/>
          </w:tcPr>
          <w:p w14:paraId="09A3F98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98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88" w14:textId="77777777" w:rsidR="00FB0D83" w:rsidRDefault="006C352B">
            <w:pPr>
              <w:contextualSpacing/>
              <w:rPr>
                <w:rFonts w:eastAsia="Times New Roman" w:cs="Times New Roman"/>
                <w:sz w:val="20"/>
              </w:rPr>
            </w:pPr>
          </w:p>
        </w:tc>
        <w:tc>
          <w:tcPr>
            <w:tcW w:w="1190" w:type="dxa"/>
            <w:noWrap/>
            <w:vAlign w:val="bottom"/>
            <w:hideMark/>
          </w:tcPr>
          <w:p w14:paraId="09A3F98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98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8B" w14:textId="77777777" w:rsidR="00FB0D83" w:rsidRDefault="006C352B">
            <w:pPr>
              <w:contextualSpacing/>
              <w:rPr>
                <w:rFonts w:eastAsia="Times New Roman" w:cs="Times New Roman"/>
                <w:sz w:val="20"/>
              </w:rPr>
            </w:pPr>
          </w:p>
        </w:tc>
        <w:tc>
          <w:tcPr>
            <w:tcW w:w="101" w:type="dxa"/>
            <w:noWrap/>
            <w:vAlign w:val="bottom"/>
            <w:hideMark/>
          </w:tcPr>
          <w:p w14:paraId="09A3F98C" w14:textId="77777777" w:rsidR="00FB0D83" w:rsidRDefault="006C352B">
            <w:pPr>
              <w:contextualSpacing/>
              <w:rPr>
                <w:rFonts w:eastAsia="Times New Roman" w:cs="Times New Roman"/>
                <w:sz w:val="20"/>
              </w:rPr>
            </w:pPr>
          </w:p>
        </w:tc>
        <w:tc>
          <w:tcPr>
            <w:tcW w:w="101" w:type="dxa"/>
            <w:noWrap/>
            <w:vAlign w:val="bottom"/>
            <w:hideMark/>
          </w:tcPr>
          <w:p w14:paraId="09A3F98D" w14:textId="77777777" w:rsidR="00FB0D83" w:rsidRDefault="006C352B">
            <w:pPr>
              <w:contextualSpacing/>
              <w:rPr>
                <w:rFonts w:eastAsia="Times New Roman" w:cs="Times New Roman"/>
                <w:sz w:val="20"/>
              </w:rPr>
            </w:pPr>
          </w:p>
        </w:tc>
        <w:tc>
          <w:tcPr>
            <w:tcW w:w="40" w:type="dxa"/>
            <w:noWrap/>
            <w:vAlign w:val="bottom"/>
            <w:hideMark/>
          </w:tcPr>
          <w:p w14:paraId="09A3F98E" w14:textId="77777777" w:rsidR="00FB0D83" w:rsidRDefault="006C352B">
            <w:pPr>
              <w:contextualSpacing/>
              <w:rPr>
                <w:rFonts w:eastAsia="Times New Roman" w:cs="Times New Roman"/>
                <w:sz w:val="20"/>
              </w:rPr>
            </w:pPr>
          </w:p>
        </w:tc>
      </w:tr>
      <w:tr w:rsidR="00D269F7" w14:paraId="09A3F999" w14:textId="77777777">
        <w:trPr>
          <w:trHeight w:val="300"/>
        </w:trPr>
        <w:tc>
          <w:tcPr>
            <w:tcW w:w="2392" w:type="dxa"/>
            <w:noWrap/>
            <w:vAlign w:val="bottom"/>
            <w:hideMark/>
          </w:tcPr>
          <w:p w14:paraId="09A3F99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99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92" w14:textId="77777777" w:rsidR="00FB0D83" w:rsidRDefault="006C352B">
            <w:pPr>
              <w:contextualSpacing/>
              <w:rPr>
                <w:rFonts w:eastAsia="Times New Roman" w:cs="Times New Roman"/>
                <w:sz w:val="20"/>
              </w:rPr>
            </w:pPr>
          </w:p>
        </w:tc>
        <w:tc>
          <w:tcPr>
            <w:tcW w:w="1190" w:type="dxa"/>
            <w:noWrap/>
            <w:vAlign w:val="bottom"/>
            <w:hideMark/>
          </w:tcPr>
          <w:p w14:paraId="09A3F99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99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95" w14:textId="77777777" w:rsidR="00FB0D83" w:rsidRDefault="006C352B">
            <w:pPr>
              <w:contextualSpacing/>
              <w:rPr>
                <w:rFonts w:eastAsia="Times New Roman" w:cs="Times New Roman"/>
                <w:sz w:val="20"/>
              </w:rPr>
            </w:pPr>
          </w:p>
        </w:tc>
        <w:tc>
          <w:tcPr>
            <w:tcW w:w="101" w:type="dxa"/>
            <w:noWrap/>
            <w:vAlign w:val="bottom"/>
            <w:hideMark/>
          </w:tcPr>
          <w:p w14:paraId="09A3F996" w14:textId="77777777" w:rsidR="00FB0D83" w:rsidRDefault="006C352B">
            <w:pPr>
              <w:contextualSpacing/>
              <w:rPr>
                <w:rFonts w:eastAsia="Times New Roman" w:cs="Times New Roman"/>
                <w:sz w:val="20"/>
              </w:rPr>
            </w:pPr>
          </w:p>
        </w:tc>
        <w:tc>
          <w:tcPr>
            <w:tcW w:w="101" w:type="dxa"/>
            <w:noWrap/>
            <w:vAlign w:val="bottom"/>
            <w:hideMark/>
          </w:tcPr>
          <w:p w14:paraId="09A3F997" w14:textId="77777777" w:rsidR="00FB0D83" w:rsidRDefault="006C352B">
            <w:pPr>
              <w:contextualSpacing/>
              <w:rPr>
                <w:rFonts w:eastAsia="Times New Roman" w:cs="Times New Roman"/>
                <w:sz w:val="20"/>
              </w:rPr>
            </w:pPr>
          </w:p>
        </w:tc>
        <w:tc>
          <w:tcPr>
            <w:tcW w:w="40" w:type="dxa"/>
            <w:noWrap/>
            <w:vAlign w:val="bottom"/>
            <w:hideMark/>
          </w:tcPr>
          <w:p w14:paraId="09A3F998" w14:textId="77777777" w:rsidR="00FB0D83" w:rsidRDefault="006C352B">
            <w:pPr>
              <w:contextualSpacing/>
              <w:rPr>
                <w:rFonts w:eastAsia="Times New Roman" w:cs="Times New Roman"/>
                <w:sz w:val="20"/>
              </w:rPr>
            </w:pPr>
          </w:p>
        </w:tc>
      </w:tr>
      <w:tr w:rsidR="00D269F7" w14:paraId="09A3F9A3" w14:textId="77777777">
        <w:trPr>
          <w:trHeight w:val="300"/>
        </w:trPr>
        <w:tc>
          <w:tcPr>
            <w:tcW w:w="2392" w:type="dxa"/>
            <w:noWrap/>
            <w:vAlign w:val="bottom"/>
            <w:hideMark/>
          </w:tcPr>
          <w:p w14:paraId="09A3F99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99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9C" w14:textId="77777777" w:rsidR="00FB0D83" w:rsidRDefault="006C352B">
            <w:pPr>
              <w:contextualSpacing/>
              <w:rPr>
                <w:rFonts w:eastAsia="Times New Roman" w:cs="Times New Roman"/>
                <w:sz w:val="20"/>
              </w:rPr>
            </w:pPr>
          </w:p>
        </w:tc>
        <w:tc>
          <w:tcPr>
            <w:tcW w:w="1190" w:type="dxa"/>
            <w:noWrap/>
            <w:vAlign w:val="bottom"/>
            <w:hideMark/>
          </w:tcPr>
          <w:p w14:paraId="09A3F99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99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9F" w14:textId="77777777" w:rsidR="00FB0D83" w:rsidRDefault="006C352B">
            <w:pPr>
              <w:contextualSpacing/>
              <w:rPr>
                <w:rFonts w:eastAsia="Times New Roman" w:cs="Times New Roman"/>
                <w:sz w:val="20"/>
              </w:rPr>
            </w:pPr>
          </w:p>
        </w:tc>
        <w:tc>
          <w:tcPr>
            <w:tcW w:w="101" w:type="dxa"/>
            <w:noWrap/>
            <w:vAlign w:val="bottom"/>
            <w:hideMark/>
          </w:tcPr>
          <w:p w14:paraId="09A3F9A0" w14:textId="77777777" w:rsidR="00FB0D83" w:rsidRDefault="006C352B">
            <w:pPr>
              <w:contextualSpacing/>
              <w:rPr>
                <w:rFonts w:eastAsia="Times New Roman" w:cs="Times New Roman"/>
                <w:sz w:val="20"/>
              </w:rPr>
            </w:pPr>
          </w:p>
        </w:tc>
        <w:tc>
          <w:tcPr>
            <w:tcW w:w="101" w:type="dxa"/>
            <w:noWrap/>
            <w:vAlign w:val="bottom"/>
            <w:hideMark/>
          </w:tcPr>
          <w:p w14:paraId="09A3F9A1" w14:textId="77777777" w:rsidR="00FB0D83" w:rsidRDefault="006C352B">
            <w:pPr>
              <w:contextualSpacing/>
              <w:rPr>
                <w:rFonts w:eastAsia="Times New Roman" w:cs="Times New Roman"/>
                <w:sz w:val="20"/>
              </w:rPr>
            </w:pPr>
          </w:p>
        </w:tc>
        <w:tc>
          <w:tcPr>
            <w:tcW w:w="40" w:type="dxa"/>
            <w:noWrap/>
            <w:vAlign w:val="bottom"/>
            <w:hideMark/>
          </w:tcPr>
          <w:p w14:paraId="09A3F9A2" w14:textId="77777777" w:rsidR="00FB0D83" w:rsidRDefault="006C352B">
            <w:pPr>
              <w:contextualSpacing/>
              <w:rPr>
                <w:rFonts w:eastAsia="Times New Roman" w:cs="Times New Roman"/>
                <w:sz w:val="20"/>
              </w:rPr>
            </w:pPr>
          </w:p>
        </w:tc>
      </w:tr>
      <w:tr w:rsidR="00D269F7" w14:paraId="09A3F9AD" w14:textId="77777777">
        <w:trPr>
          <w:trHeight w:val="300"/>
        </w:trPr>
        <w:tc>
          <w:tcPr>
            <w:tcW w:w="2392" w:type="dxa"/>
            <w:noWrap/>
            <w:vAlign w:val="bottom"/>
            <w:hideMark/>
          </w:tcPr>
          <w:p w14:paraId="09A3F9A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9A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A6" w14:textId="77777777" w:rsidR="00FB0D83" w:rsidRDefault="006C352B">
            <w:pPr>
              <w:contextualSpacing/>
              <w:rPr>
                <w:rFonts w:eastAsia="Times New Roman" w:cs="Times New Roman"/>
                <w:sz w:val="20"/>
              </w:rPr>
            </w:pPr>
          </w:p>
        </w:tc>
        <w:tc>
          <w:tcPr>
            <w:tcW w:w="1190" w:type="dxa"/>
            <w:noWrap/>
            <w:vAlign w:val="bottom"/>
            <w:hideMark/>
          </w:tcPr>
          <w:p w14:paraId="09A3F9A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9A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A9" w14:textId="77777777" w:rsidR="00FB0D83" w:rsidRDefault="006C352B">
            <w:pPr>
              <w:contextualSpacing/>
              <w:rPr>
                <w:rFonts w:eastAsia="Times New Roman" w:cs="Times New Roman"/>
                <w:sz w:val="20"/>
              </w:rPr>
            </w:pPr>
          </w:p>
        </w:tc>
        <w:tc>
          <w:tcPr>
            <w:tcW w:w="101" w:type="dxa"/>
            <w:noWrap/>
            <w:vAlign w:val="bottom"/>
            <w:hideMark/>
          </w:tcPr>
          <w:p w14:paraId="09A3F9AA" w14:textId="77777777" w:rsidR="00FB0D83" w:rsidRDefault="006C352B">
            <w:pPr>
              <w:contextualSpacing/>
              <w:rPr>
                <w:rFonts w:eastAsia="Times New Roman" w:cs="Times New Roman"/>
                <w:sz w:val="20"/>
              </w:rPr>
            </w:pPr>
          </w:p>
        </w:tc>
        <w:tc>
          <w:tcPr>
            <w:tcW w:w="101" w:type="dxa"/>
            <w:noWrap/>
            <w:vAlign w:val="bottom"/>
            <w:hideMark/>
          </w:tcPr>
          <w:p w14:paraId="09A3F9AB" w14:textId="77777777" w:rsidR="00FB0D83" w:rsidRDefault="006C352B">
            <w:pPr>
              <w:contextualSpacing/>
              <w:rPr>
                <w:rFonts w:eastAsia="Times New Roman" w:cs="Times New Roman"/>
                <w:sz w:val="20"/>
              </w:rPr>
            </w:pPr>
          </w:p>
        </w:tc>
        <w:tc>
          <w:tcPr>
            <w:tcW w:w="40" w:type="dxa"/>
            <w:noWrap/>
            <w:vAlign w:val="bottom"/>
            <w:hideMark/>
          </w:tcPr>
          <w:p w14:paraId="09A3F9AC" w14:textId="77777777" w:rsidR="00FB0D83" w:rsidRDefault="006C352B">
            <w:pPr>
              <w:contextualSpacing/>
              <w:rPr>
                <w:rFonts w:eastAsia="Times New Roman" w:cs="Times New Roman"/>
                <w:sz w:val="20"/>
              </w:rPr>
            </w:pPr>
          </w:p>
        </w:tc>
      </w:tr>
      <w:tr w:rsidR="00D269F7" w14:paraId="09A3F9B6" w14:textId="77777777">
        <w:trPr>
          <w:trHeight w:val="300"/>
        </w:trPr>
        <w:tc>
          <w:tcPr>
            <w:tcW w:w="4406" w:type="dxa"/>
            <w:gridSpan w:val="2"/>
            <w:noWrap/>
            <w:vAlign w:val="bottom"/>
            <w:hideMark/>
          </w:tcPr>
          <w:p w14:paraId="09A3F9A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9AF"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9B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9B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B2" w14:textId="77777777" w:rsidR="00FB0D83" w:rsidRDefault="006C352B">
            <w:pPr>
              <w:contextualSpacing/>
              <w:rPr>
                <w:rFonts w:eastAsia="Times New Roman" w:cs="Times New Roman"/>
                <w:sz w:val="20"/>
              </w:rPr>
            </w:pPr>
          </w:p>
        </w:tc>
        <w:tc>
          <w:tcPr>
            <w:tcW w:w="101" w:type="dxa"/>
            <w:noWrap/>
            <w:vAlign w:val="bottom"/>
            <w:hideMark/>
          </w:tcPr>
          <w:p w14:paraId="09A3F9B3" w14:textId="77777777" w:rsidR="00FB0D83" w:rsidRDefault="006C352B">
            <w:pPr>
              <w:contextualSpacing/>
              <w:rPr>
                <w:rFonts w:eastAsia="Times New Roman" w:cs="Times New Roman"/>
                <w:sz w:val="20"/>
              </w:rPr>
            </w:pPr>
          </w:p>
        </w:tc>
        <w:tc>
          <w:tcPr>
            <w:tcW w:w="101" w:type="dxa"/>
            <w:noWrap/>
            <w:vAlign w:val="bottom"/>
            <w:hideMark/>
          </w:tcPr>
          <w:p w14:paraId="09A3F9B4" w14:textId="77777777" w:rsidR="00FB0D83" w:rsidRDefault="006C352B">
            <w:pPr>
              <w:contextualSpacing/>
              <w:rPr>
                <w:rFonts w:eastAsia="Times New Roman" w:cs="Times New Roman"/>
                <w:sz w:val="20"/>
              </w:rPr>
            </w:pPr>
          </w:p>
        </w:tc>
        <w:tc>
          <w:tcPr>
            <w:tcW w:w="40" w:type="dxa"/>
            <w:noWrap/>
            <w:vAlign w:val="bottom"/>
            <w:hideMark/>
          </w:tcPr>
          <w:p w14:paraId="09A3F9B5" w14:textId="77777777" w:rsidR="00FB0D83" w:rsidRDefault="006C352B">
            <w:pPr>
              <w:contextualSpacing/>
              <w:rPr>
                <w:rFonts w:eastAsia="Times New Roman" w:cs="Times New Roman"/>
                <w:sz w:val="20"/>
              </w:rPr>
            </w:pPr>
          </w:p>
        </w:tc>
      </w:tr>
      <w:tr w:rsidR="00D269F7" w14:paraId="09A3F9C0" w14:textId="77777777">
        <w:trPr>
          <w:trHeight w:val="300"/>
        </w:trPr>
        <w:tc>
          <w:tcPr>
            <w:tcW w:w="2392" w:type="dxa"/>
            <w:noWrap/>
            <w:vAlign w:val="bottom"/>
            <w:hideMark/>
          </w:tcPr>
          <w:p w14:paraId="09A3F9B7" w14:textId="77777777" w:rsidR="00FB0D83" w:rsidRDefault="006C352B">
            <w:pPr>
              <w:contextualSpacing/>
              <w:rPr>
                <w:rFonts w:eastAsia="Times New Roman" w:cs="Times New Roman"/>
                <w:sz w:val="20"/>
              </w:rPr>
            </w:pPr>
          </w:p>
        </w:tc>
        <w:tc>
          <w:tcPr>
            <w:tcW w:w="2014" w:type="dxa"/>
            <w:noWrap/>
            <w:vAlign w:val="bottom"/>
            <w:hideMark/>
          </w:tcPr>
          <w:p w14:paraId="09A3F9B8" w14:textId="77777777" w:rsidR="00FB0D83" w:rsidRDefault="006C352B">
            <w:pPr>
              <w:contextualSpacing/>
              <w:rPr>
                <w:rFonts w:eastAsia="Times New Roman" w:cs="Times New Roman"/>
                <w:sz w:val="20"/>
              </w:rPr>
            </w:pPr>
          </w:p>
        </w:tc>
        <w:tc>
          <w:tcPr>
            <w:tcW w:w="2759" w:type="dxa"/>
            <w:noWrap/>
            <w:vAlign w:val="bottom"/>
            <w:hideMark/>
          </w:tcPr>
          <w:p w14:paraId="09A3F9B9" w14:textId="77777777" w:rsidR="00FB0D83" w:rsidRDefault="006C352B">
            <w:pPr>
              <w:contextualSpacing/>
              <w:rPr>
                <w:rFonts w:eastAsia="Times New Roman" w:cs="Times New Roman"/>
                <w:sz w:val="20"/>
              </w:rPr>
            </w:pPr>
          </w:p>
        </w:tc>
        <w:tc>
          <w:tcPr>
            <w:tcW w:w="1190" w:type="dxa"/>
            <w:noWrap/>
            <w:vAlign w:val="bottom"/>
            <w:hideMark/>
          </w:tcPr>
          <w:p w14:paraId="09A3F9BA" w14:textId="77777777" w:rsidR="00FB0D83" w:rsidRDefault="006C352B">
            <w:pPr>
              <w:contextualSpacing/>
              <w:rPr>
                <w:rFonts w:eastAsia="Times New Roman" w:cs="Times New Roman"/>
                <w:sz w:val="20"/>
              </w:rPr>
            </w:pPr>
          </w:p>
        </w:tc>
        <w:tc>
          <w:tcPr>
            <w:tcW w:w="101" w:type="dxa"/>
            <w:noWrap/>
            <w:vAlign w:val="bottom"/>
            <w:hideMark/>
          </w:tcPr>
          <w:p w14:paraId="09A3F9BB" w14:textId="77777777" w:rsidR="00FB0D83" w:rsidRDefault="006C352B">
            <w:pPr>
              <w:contextualSpacing/>
              <w:rPr>
                <w:rFonts w:eastAsia="Times New Roman" w:cs="Times New Roman"/>
                <w:sz w:val="20"/>
              </w:rPr>
            </w:pPr>
          </w:p>
        </w:tc>
        <w:tc>
          <w:tcPr>
            <w:tcW w:w="101" w:type="dxa"/>
            <w:noWrap/>
            <w:vAlign w:val="bottom"/>
            <w:hideMark/>
          </w:tcPr>
          <w:p w14:paraId="09A3F9BC" w14:textId="77777777" w:rsidR="00FB0D83" w:rsidRDefault="006C352B">
            <w:pPr>
              <w:contextualSpacing/>
              <w:rPr>
                <w:rFonts w:eastAsia="Times New Roman" w:cs="Times New Roman"/>
                <w:sz w:val="20"/>
              </w:rPr>
            </w:pPr>
          </w:p>
        </w:tc>
        <w:tc>
          <w:tcPr>
            <w:tcW w:w="101" w:type="dxa"/>
            <w:noWrap/>
            <w:vAlign w:val="bottom"/>
            <w:hideMark/>
          </w:tcPr>
          <w:p w14:paraId="09A3F9BD" w14:textId="77777777" w:rsidR="00FB0D83" w:rsidRDefault="006C352B">
            <w:pPr>
              <w:contextualSpacing/>
              <w:rPr>
                <w:rFonts w:eastAsia="Times New Roman" w:cs="Times New Roman"/>
                <w:sz w:val="20"/>
              </w:rPr>
            </w:pPr>
          </w:p>
        </w:tc>
        <w:tc>
          <w:tcPr>
            <w:tcW w:w="101" w:type="dxa"/>
            <w:noWrap/>
            <w:vAlign w:val="bottom"/>
            <w:hideMark/>
          </w:tcPr>
          <w:p w14:paraId="09A3F9BE" w14:textId="77777777" w:rsidR="00FB0D83" w:rsidRDefault="006C352B">
            <w:pPr>
              <w:contextualSpacing/>
              <w:rPr>
                <w:rFonts w:eastAsia="Times New Roman" w:cs="Times New Roman"/>
                <w:sz w:val="20"/>
              </w:rPr>
            </w:pPr>
          </w:p>
        </w:tc>
        <w:tc>
          <w:tcPr>
            <w:tcW w:w="40" w:type="dxa"/>
            <w:noWrap/>
            <w:vAlign w:val="bottom"/>
            <w:hideMark/>
          </w:tcPr>
          <w:p w14:paraId="09A3F9BF" w14:textId="77777777" w:rsidR="00FB0D83" w:rsidRDefault="006C352B">
            <w:pPr>
              <w:contextualSpacing/>
              <w:rPr>
                <w:rFonts w:eastAsia="Times New Roman" w:cs="Times New Roman"/>
                <w:sz w:val="20"/>
              </w:rPr>
            </w:pPr>
          </w:p>
        </w:tc>
      </w:tr>
      <w:tr w:rsidR="00D269F7" w14:paraId="09A3F9C6" w14:textId="77777777">
        <w:trPr>
          <w:trHeight w:val="300"/>
        </w:trPr>
        <w:tc>
          <w:tcPr>
            <w:tcW w:w="2392" w:type="dxa"/>
            <w:noWrap/>
            <w:vAlign w:val="bottom"/>
            <w:hideMark/>
          </w:tcPr>
          <w:p w14:paraId="09A3F9C1" w14:textId="77777777" w:rsidR="00FB0D83" w:rsidRDefault="006C352B">
            <w:pPr>
              <w:contextualSpacing/>
              <w:rPr>
                <w:rFonts w:eastAsia="Times New Roman" w:cs="Times New Roman"/>
                <w:sz w:val="20"/>
              </w:rPr>
            </w:pPr>
          </w:p>
        </w:tc>
        <w:tc>
          <w:tcPr>
            <w:tcW w:w="6165" w:type="dxa"/>
            <w:gridSpan w:val="5"/>
            <w:noWrap/>
            <w:vAlign w:val="bottom"/>
            <w:hideMark/>
          </w:tcPr>
          <w:p w14:paraId="09A3F9C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 xml:space="preserve">Άρθρο 11 όπως τροπ.   ΔΕΚΤΟ </w:t>
            </w:r>
            <w:r>
              <w:rPr>
                <w:rFonts w:ascii="Calibri" w:eastAsia="Times New Roman" w:hAnsi="Calibri" w:cs="Calibri"/>
                <w:color w:val="000000"/>
                <w:szCs w:val="24"/>
              </w:rPr>
              <w:t>ΚΑΤΑ ΠΛΕΙΟΨΗΦΙΑ</w:t>
            </w:r>
          </w:p>
        </w:tc>
        <w:tc>
          <w:tcPr>
            <w:tcW w:w="101" w:type="dxa"/>
            <w:noWrap/>
            <w:vAlign w:val="bottom"/>
            <w:hideMark/>
          </w:tcPr>
          <w:p w14:paraId="09A3F9C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C4" w14:textId="77777777" w:rsidR="00FB0D83" w:rsidRDefault="006C352B">
            <w:pPr>
              <w:contextualSpacing/>
              <w:rPr>
                <w:rFonts w:eastAsia="Times New Roman" w:cs="Times New Roman"/>
                <w:sz w:val="20"/>
              </w:rPr>
            </w:pPr>
          </w:p>
        </w:tc>
        <w:tc>
          <w:tcPr>
            <w:tcW w:w="40" w:type="dxa"/>
            <w:noWrap/>
            <w:vAlign w:val="bottom"/>
            <w:hideMark/>
          </w:tcPr>
          <w:p w14:paraId="09A3F9C5" w14:textId="77777777" w:rsidR="00FB0D83" w:rsidRDefault="006C352B">
            <w:pPr>
              <w:contextualSpacing/>
              <w:rPr>
                <w:rFonts w:eastAsia="Times New Roman" w:cs="Times New Roman"/>
                <w:sz w:val="20"/>
              </w:rPr>
            </w:pPr>
          </w:p>
        </w:tc>
      </w:tr>
      <w:tr w:rsidR="00D269F7" w14:paraId="09A3F9D0" w14:textId="77777777">
        <w:trPr>
          <w:trHeight w:val="300"/>
        </w:trPr>
        <w:tc>
          <w:tcPr>
            <w:tcW w:w="2392" w:type="dxa"/>
            <w:noWrap/>
            <w:vAlign w:val="bottom"/>
            <w:hideMark/>
          </w:tcPr>
          <w:p w14:paraId="09A3F9C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9C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C9" w14:textId="77777777" w:rsidR="00FB0D83" w:rsidRDefault="006C352B">
            <w:pPr>
              <w:contextualSpacing/>
              <w:rPr>
                <w:rFonts w:eastAsia="Times New Roman" w:cs="Times New Roman"/>
                <w:sz w:val="20"/>
              </w:rPr>
            </w:pPr>
          </w:p>
        </w:tc>
        <w:tc>
          <w:tcPr>
            <w:tcW w:w="1190" w:type="dxa"/>
            <w:noWrap/>
            <w:vAlign w:val="bottom"/>
            <w:hideMark/>
          </w:tcPr>
          <w:p w14:paraId="09A3F9C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9C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CC" w14:textId="77777777" w:rsidR="00FB0D83" w:rsidRDefault="006C352B">
            <w:pPr>
              <w:contextualSpacing/>
              <w:rPr>
                <w:rFonts w:eastAsia="Times New Roman" w:cs="Times New Roman"/>
                <w:sz w:val="20"/>
              </w:rPr>
            </w:pPr>
          </w:p>
        </w:tc>
        <w:tc>
          <w:tcPr>
            <w:tcW w:w="101" w:type="dxa"/>
            <w:noWrap/>
            <w:vAlign w:val="bottom"/>
            <w:hideMark/>
          </w:tcPr>
          <w:p w14:paraId="09A3F9CD" w14:textId="77777777" w:rsidR="00FB0D83" w:rsidRDefault="006C352B">
            <w:pPr>
              <w:contextualSpacing/>
              <w:rPr>
                <w:rFonts w:eastAsia="Times New Roman" w:cs="Times New Roman"/>
                <w:sz w:val="20"/>
              </w:rPr>
            </w:pPr>
          </w:p>
        </w:tc>
        <w:tc>
          <w:tcPr>
            <w:tcW w:w="101" w:type="dxa"/>
            <w:noWrap/>
            <w:vAlign w:val="bottom"/>
            <w:hideMark/>
          </w:tcPr>
          <w:p w14:paraId="09A3F9CE" w14:textId="77777777" w:rsidR="00FB0D83" w:rsidRDefault="006C352B">
            <w:pPr>
              <w:contextualSpacing/>
              <w:rPr>
                <w:rFonts w:eastAsia="Times New Roman" w:cs="Times New Roman"/>
                <w:sz w:val="20"/>
              </w:rPr>
            </w:pPr>
          </w:p>
        </w:tc>
        <w:tc>
          <w:tcPr>
            <w:tcW w:w="40" w:type="dxa"/>
            <w:noWrap/>
            <w:vAlign w:val="bottom"/>
            <w:hideMark/>
          </w:tcPr>
          <w:p w14:paraId="09A3F9CF" w14:textId="77777777" w:rsidR="00FB0D83" w:rsidRDefault="006C352B">
            <w:pPr>
              <w:contextualSpacing/>
              <w:rPr>
                <w:rFonts w:eastAsia="Times New Roman" w:cs="Times New Roman"/>
                <w:sz w:val="20"/>
              </w:rPr>
            </w:pPr>
          </w:p>
        </w:tc>
      </w:tr>
      <w:tr w:rsidR="00D269F7" w14:paraId="09A3F9DA" w14:textId="77777777">
        <w:trPr>
          <w:trHeight w:val="300"/>
        </w:trPr>
        <w:tc>
          <w:tcPr>
            <w:tcW w:w="2392" w:type="dxa"/>
            <w:noWrap/>
            <w:vAlign w:val="bottom"/>
            <w:hideMark/>
          </w:tcPr>
          <w:p w14:paraId="09A3F9D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9D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D3" w14:textId="77777777" w:rsidR="00FB0D83" w:rsidRDefault="006C352B">
            <w:pPr>
              <w:contextualSpacing/>
              <w:rPr>
                <w:rFonts w:eastAsia="Times New Roman" w:cs="Times New Roman"/>
                <w:sz w:val="20"/>
              </w:rPr>
            </w:pPr>
          </w:p>
        </w:tc>
        <w:tc>
          <w:tcPr>
            <w:tcW w:w="1190" w:type="dxa"/>
            <w:noWrap/>
            <w:vAlign w:val="bottom"/>
            <w:hideMark/>
          </w:tcPr>
          <w:p w14:paraId="09A3F9D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9D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D6" w14:textId="77777777" w:rsidR="00FB0D83" w:rsidRDefault="006C352B">
            <w:pPr>
              <w:contextualSpacing/>
              <w:rPr>
                <w:rFonts w:eastAsia="Times New Roman" w:cs="Times New Roman"/>
                <w:sz w:val="20"/>
              </w:rPr>
            </w:pPr>
          </w:p>
        </w:tc>
        <w:tc>
          <w:tcPr>
            <w:tcW w:w="101" w:type="dxa"/>
            <w:noWrap/>
            <w:vAlign w:val="bottom"/>
            <w:hideMark/>
          </w:tcPr>
          <w:p w14:paraId="09A3F9D7" w14:textId="77777777" w:rsidR="00FB0D83" w:rsidRDefault="006C352B">
            <w:pPr>
              <w:contextualSpacing/>
              <w:rPr>
                <w:rFonts w:eastAsia="Times New Roman" w:cs="Times New Roman"/>
                <w:sz w:val="20"/>
              </w:rPr>
            </w:pPr>
          </w:p>
        </w:tc>
        <w:tc>
          <w:tcPr>
            <w:tcW w:w="101" w:type="dxa"/>
            <w:noWrap/>
            <w:vAlign w:val="bottom"/>
            <w:hideMark/>
          </w:tcPr>
          <w:p w14:paraId="09A3F9D8" w14:textId="77777777" w:rsidR="00FB0D83" w:rsidRDefault="006C352B">
            <w:pPr>
              <w:contextualSpacing/>
              <w:rPr>
                <w:rFonts w:eastAsia="Times New Roman" w:cs="Times New Roman"/>
                <w:sz w:val="20"/>
              </w:rPr>
            </w:pPr>
          </w:p>
        </w:tc>
        <w:tc>
          <w:tcPr>
            <w:tcW w:w="40" w:type="dxa"/>
            <w:noWrap/>
            <w:vAlign w:val="bottom"/>
            <w:hideMark/>
          </w:tcPr>
          <w:p w14:paraId="09A3F9D9" w14:textId="77777777" w:rsidR="00FB0D83" w:rsidRDefault="006C352B">
            <w:pPr>
              <w:contextualSpacing/>
              <w:rPr>
                <w:rFonts w:eastAsia="Times New Roman" w:cs="Times New Roman"/>
                <w:sz w:val="20"/>
              </w:rPr>
            </w:pPr>
          </w:p>
        </w:tc>
      </w:tr>
      <w:tr w:rsidR="00D269F7" w14:paraId="09A3F9E4" w14:textId="77777777">
        <w:trPr>
          <w:trHeight w:val="300"/>
        </w:trPr>
        <w:tc>
          <w:tcPr>
            <w:tcW w:w="2392" w:type="dxa"/>
            <w:noWrap/>
            <w:vAlign w:val="bottom"/>
            <w:hideMark/>
          </w:tcPr>
          <w:p w14:paraId="09A3F9D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9D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DD" w14:textId="77777777" w:rsidR="00FB0D83" w:rsidRDefault="006C352B">
            <w:pPr>
              <w:contextualSpacing/>
              <w:rPr>
                <w:rFonts w:eastAsia="Times New Roman" w:cs="Times New Roman"/>
                <w:sz w:val="20"/>
              </w:rPr>
            </w:pPr>
          </w:p>
        </w:tc>
        <w:tc>
          <w:tcPr>
            <w:tcW w:w="1190" w:type="dxa"/>
            <w:noWrap/>
            <w:vAlign w:val="bottom"/>
            <w:hideMark/>
          </w:tcPr>
          <w:p w14:paraId="09A3F9D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9D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E0" w14:textId="77777777" w:rsidR="00FB0D83" w:rsidRDefault="006C352B">
            <w:pPr>
              <w:contextualSpacing/>
              <w:rPr>
                <w:rFonts w:eastAsia="Times New Roman" w:cs="Times New Roman"/>
                <w:sz w:val="20"/>
              </w:rPr>
            </w:pPr>
          </w:p>
        </w:tc>
        <w:tc>
          <w:tcPr>
            <w:tcW w:w="101" w:type="dxa"/>
            <w:noWrap/>
            <w:vAlign w:val="bottom"/>
            <w:hideMark/>
          </w:tcPr>
          <w:p w14:paraId="09A3F9E1" w14:textId="77777777" w:rsidR="00FB0D83" w:rsidRDefault="006C352B">
            <w:pPr>
              <w:contextualSpacing/>
              <w:rPr>
                <w:rFonts w:eastAsia="Times New Roman" w:cs="Times New Roman"/>
                <w:sz w:val="20"/>
              </w:rPr>
            </w:pPr>
          </w:p>
        </w:tc>
        <w:tc>
          <w:tcPr>
            <w:tcW w:w="101" w:type="dxa"/>
            <w:noWrap/>
            <w:vAlign w:val="bottom"/>
            <w:hideMark/>
          </w:tcPr>
          <w:p w14:paraId="09A3F9E2" w14:textId="77777777" w:rsidR="00FB0D83" w:rsidRDefault="006C352B">
            <w:pPr>
              <w:contextualSpacing/>
              <w:rPr>
                <w:rFonts w:eastAsia="Times New Roman" w:cs="Times New Roman"/>
                <w:sz w:val="20"/>
              </w:rPr>
            </w:pPr>
          </w:p>
        </w:tc>
        <w:tc>
          <w:tcPr>
            <w:tcW w:w="40" w:type="dxa"/>
            <w:noWrap/>
            <w:vAlign w:val="bottom"/>
            <w:hideMark/>
          </w:tcPr>
          <w:p w14:paraId="09A3F9E3" w14:textId="77777777" w:rsidR="00FB0D83" w:rsidRDefault="006C352B">
            <w:pPr>
              <w:contextualSpacing/>
              <w:rPr>
                <w:rFonts w:eastAsia="Times New Roman" w:cs="Times New Roman"/>
                <w:sz w:val="20"/>
              </w:rPr>
            </w:pPr>
          </w:p>
        </w:tc>
      </w:tr>
      <w:tr w:rsidR="00D269F7" w14:paraId="09A3F9EE" w14:textId="77777777">
        <w:trPr>
          <w:trHeight w:val="300"/>
        </w:trPr>
        <w:tc>
          <w:tcPr>
            <w:tcW w:w="2392" w:type="dxa"/>
            <w:noWrap/>
            <w:vAlign w:val="bottom"/>
            <w:hideMark/>
          </w:tcPr>
          <w:p w14:paraId="09A3F9E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9E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E7" w14:textId="77777777" w:rsidR="00FB0D83" w:rsidRDefault="006C352B">
            <w:pPr>
              <w:contextualSpacing/>
              <w:rPr>
                <w:rFonts w:eastAsia="Times New Roman" w:cs="Times New Roman"/>
                <w:sz w:val="20"/>
              </w:rPr>
            </w:pPr>
          </w:p>
        </w:tc>
        <w:tc>
          <w:tcPr>
            <w:tcW w:w="1190" w:type="dxa"/>
            <w:noWrap/>
            <w:vAlign w:val="bottom"/>
            <w:hideMark/>
          </w:tcPr>
          <w:p w14:paraId="09A3F9E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9E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EA" w14:textId="77777777" w:rsidR="00FB0D83" w:rsidRDefault="006C352B">
            <w:pPr>
              <w:contextualSpacing/>
              <w:rPr>
                <w:rFonts w:eastAsia="Times New Roman" w:cs="Times New Roman"/>
                <w:sz w:val="20"/>
              </w:rPr>
            </w:pPr>
          </w:p>
        </w:tc>
        <w:tc>
          <w:tcPr>
            <w:tcW w:w="101" w:type="dxa"/>
            <w:noWrap/>
            <w:vAlign w:val="bottom"/>
            <w:hideMark/>
          </w:tcPr>
          <w:p w14:paraId="09A3F9EB" w14:textId="77777777" w:rsidR="00FB0D83" w:rsidRDefault="006C352B">
            <w:pPr>
              <w:contextualSpacing/>
              <w:rPr>
                <w:rFonts w:eastAsia="Times New Roman" w:cs="Times New Roman"/>
                <w:sz w:val="20"/>
              </w:rPr>
            </w:pPr>
          </w:p>
        </w:tc>
        <w:tc>
          <w:tcPr>
            <w:tcW w:w="101" w:type="dxa"/>
            <w:noWrap/>
            <w:vAlign w:val="bottom"/>
            <w:hideMark/>
          </w:tcPr>
          <w:p w14:paraId="09A3F9EC" w14:textId="77777777" w:rsidR="00FB0D83" w:rsidRDefault="006C352B">
            <w:pPr>
              <w:contextualSpacing/>
              <w:rPr>
                <w:rFonts w:eastAsia="Times New Roman" w:cs="Times New Roman"/>
                <w:sz w:val="20"/>
              </w:rPr>
            </w:pPr>
          </w:p>
        </w:tc>
        <w:tc>
          <w:tcPr>
            <w:tcW w:w="40" w:type="dxa"/>
            <w:noWrap/>
            <w:vAlign w:val="bottom"/>
            <w:hideMark/>
          </w:tcPr>
          <w:p w14:paraId="09A3F9ED" w14:textId="77777777" w:rsidR="00FB0D83" w:rsidRDefault="006C352B">
            <w:pPr>
              <w:contextualSpacing/>
              <w:rPr>
                <w:rFonts w:eastAsia="Times New Roman" w:cs="Times New Roman"/>
                <w:sz w:val="20"/>
              </w:rPr>
            </w:pPr>
          </w:p>
        </w:tc>
      </w:tr>
      <w:tr w:rsidR="00D269F7" w14:paraId="09A3F9F8" w14:textId="77777777">
        <w:trPr>
          <w:trHeight w:val="300"/>
        </w:trPr>
        <w:tc>
          <w:tcPr>
            <w:tcW w:w="2392" w:type="dxa"/>
            <w:noWrap/>
            <w:vAlign w:val="bottom"/>
            <w:hideMark/>
          </w:tcPr>
          <w:p w14:paraId="09A3F9E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9F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F1" w14:textId="77777777" w:rsidR="00FB0D83" w:rsidRDefault="006C352B">
            <w:pPr>
              <w:contextualSpacing/>
              <w:rPr>
                <w:rFonts w:eastAsia="Times New Roman" w:cs="Times New Roman"/>
                <w:sz w:val="20"/>
              </w:rPr>
            </w:pPr>
          </w:p>
        </w:tc>
        <w:tc>
          <w:tcPr>
            <w:tcW w:w="1190" w:type="dxa"/>
            <w:noWrap/>
            <w:vAlign w:val="bottom"/>
            <w:hideMark/>
          </w:tcPr>
          <w:p w14:paraId="09A3F9F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9F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F4" w14:textId="77777777" w:rsidR="00FB0D83" w:rsidRDefault="006C352B">
            <w:pPr>
              <w:contextualSpacing/>
              <w:rPr>
                <w:rFonts w:eastAsia="Times New Roman" w:cs="Times New Roman"/>
                <w:sz w:val="20"/>
              </w:rPr>
            </w:pPr>
          </w:p>
        </w:tc>
        <w:tc>
          <w:tcPr>
            <w:tcW w:w="101" w:type="dxa"/>
            <w:noWrap/>
            <w:vAlign w:val="bottom"/>
            <w:hideMark/>
          </w:tcPr>
          <w:p w14:paraId="09A3F9F5" w14:textId="77777777" w:rsidR="00FB0D83" w:rsidRDefault="006C352B">
            <w:pPr>
              <w:contextualSpacing/>
              <w:rPr>
                <w:rFonts w:eastAsia="Times New Roman" w:cs="Times New Roman"/>
                <w:sz w:val="20"/>
              </w:rPr>
            </w:pPr>
          </w:p>
        </w:tc>
        <w:tc>
          <w:tcPr>
            <w:tcW w:w="101" w:type="dxa"/>
            <w:noWrap/>
            <w:vAlign w:val="bottom"/>
            <w:hideMark/>
          </w:tcPr>
          <w:p w14:paraId="09A3F9F6" w14:textId="77777777" w:rsidR="00FB0D83" w:rsidRDefault="006C352B">
            <w:pPr>
              <w:contextualSpacing/>
              <w:rPr>
                <w:rFonts w:eastAsia="Times New Roman" w:cs="Times New Roman"/>
                <w:sz w:val="20"/>
              </w:rPr>
            </w:pPr>
          </w:p>
        </w:tc>
        <w:tc>
          <w:tcPr>
            <w:tcW w:w="40" w:type="dxa"/>
            <w:noWrap/>
            <w:vAlign w:val="bottom"/>
            <w:hideMark/>
          </w:tcPr>
          <w:p w14:paraId="09A3F9F7" w14:textId="77777777" w:rsidR="00FB0D83" w:rsidRDefault="006C352B">
            <w:pPr>
              <w:contextualSpacing/>
              <w:rPr>
                <w:rFonts w:eastAsia="Times New Roman" w:cs="Times New Roman"/>
                <w:sz w:val="20"/>
              </w:rPr>
            </w:pPr>
          </w:p>
        </w:tc>
      </w:tr>
      <w:tr w:rsidR="00D269F7" w14:paraId="09A3FA02" w14:textId="77777777">
        <w:trPr>
          <w:trHeight w:val="300"/>
        </w:trPr>
        <w:tc>
          <w:tcPr>
            <w:tcW w:w="2392" w:type="dxa"/>
            <w:noWrap/>
            <w:vAlign w:val="bottom"/>
            <w:hideMark/>
          </w:tcPr>
          <w:p w14:paraId="09A3F9F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9F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9FB" w14:textId="77777777" w:rsidR="00FB0D83" w:rsidRDefault="006C352B">
            <w:pPr>
              <w:contextualSpacing/>
              <w:rPr>
                <w:rFonts w:eastAsia="Times New Roman" w:cs="Times New Roman"/>
                <w:sz w:val="20"/>
              </w:rPr>
            </w:pPr>
          </w:p>
        </w:tc>
        <w:tc>
          <w:tcPr>
            <w:tcW w:w="1190" w:type="dxa"/>
            <w:noWrap/>
            <w:vAlign w:val="bottom"/>
            <w:hideMark/>
          </w:tcPr>
          <w:p w14:paraId="09A3F9F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9F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9FE" w14:textId="77777777" w:rsidR="00FB0D83" w:rsidRDefault="006C352B">
            <w:pPr>
              <w:contextualSpacing/>
              <w:rPr>
                <w:rFonts w:eastAsia="Times New Roman" w:cs="Times New Roman"/>
                <w:sz w:val="20"/>
              </w:rPr>
            </w:pPr>
          </w:p>
        </w:tc>
        <w:tc>
          <w:tcPr>
            <w:tcW w:w="101" w:type="dxa"/>
            <w:noWrap/>
            <w:vAlign w:val="bottom"/>
            <w:hideMark/>
          </w:tcPr>
          <w:p w14:paraId="09A3F9FF" w14:textId="77777777" w:rsidR="00FB0D83" w:rsidRDefault="006C352B">
            <w:pPr>
              <w:contextualSpacing/>
              <w:rPr>
                <w:rFonts w:eastAsia="Times New Roman" w:cs="Times New Roman"/>
                <w:sz w:val="20"/>
              </w:rPr>
            </w:pPr>
          </w:p>
        </w:tc>
        <w:tc>
          <w:tcPr>
            <w:tcW w:w="101" w:type="dxa"/>
            <w:noWrap/>
            <w:vAlign w:val="bottom"/>
            <w:hideMark/>
          </w:tcPr>
          <w:p w14:paraId="09A3FA00" w14:textId="77777777" w:rsidR="00FB0D83" w:rsidRDefault="006C352B">
            <w:pPr>
              <w:contextualSpacing/>
              <w:rPr>
                <w:rFonts w:eastAsia="Times New Roman" w:cs="Times New Roman"/>
                <w:sz w:val="20"/>
              </w:rPr>
            </w:pPr>
          </w:p>
        </w:tc>
        <w:tc>
          <w:tcPr>
            <w:tcW w:w="40" w:type="dxa"/>
            <w:noWrap/>
            <w:vAlign w:val="bottom"/>
            <w:hideMark/>
          </w:tcPr>
          <w:p w14:paraId="09A3FA01" w14:textId="77777777" w:rsidR="00FB0D83" w:rsidRDefault="006C352B">
            <w:pPr>
              <w:contextualSpacing/>
              <w:rPr>
                <w:rFonts w:eastAsia="Times New Roman" w:cs="Times New Roman"/>
                <w:sz w:val="20"/>
              </w:rPr>
            </w:pPr>
          </w:p>
        </w:tc>
      </w:tr>
      <w:tr w:rsidR="00D269F7" w14:paraId="09A3FA0C" w14:textId="77777777">
        <w:trPr>
          <w:trHeight w:val="300"/>
        </w:trPr>
        <w:tc>
          <w:tcPr>
            <w:tcW w:w="2392" w:type="dxa"/>
            <w:noWrap/>
            <w:vAlign w:val="bottom"/>
            <w:hideMark/>
          </w:tcPr>
          <w:p w14:paraId="09A3FA0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A0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05" w14:textId="77777777" w:rsidR="00FB0D83" w:rsidRDefault="006C352B">
            <w:pPr>
              <w:contextualSpacing/>
              <w:rPr>
                <w:rFonts w:eastAsia="Times New Roman" w:cs="Times New Roman"/>
                <w:sz w:val="20"/>
              </w:rPr>
            </w:pPr>
          </w:p>
        </w:tc>
        <w:tc>
          <w:tcPr>
            <w:tcW w:w="1190" w:type="dxa"/>
            <w:noWrap/>
            <w:vAlign w:val="bottom"/>
            <w:hideMark/>
          </w:tcPr>
          <w:p w14:paraId="09A3FA0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A0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08" w14:textId="77777777" w:rsidR="00FB0D83" w:rsidRDefault="006C352B">
            <w:pPr>
              <w:contextualSpacing/>
              <w:rPr>
                <w:rFonts w:eastAsia="Times New Roman" w:cs="Times New Roman"/>
                <w:sz w:val="20"/>
              </w:rPr>
            </w:pPr>
          </w:p>
        </w:tc>
        <w:tc>
          <w:tcPr>
            <w:tcW w:w="101" w:type="dxa"/>
            <w:noWrap/>
            <w:vAlign w:val="bottom"/>
            <w:hideMark/>
          </w:tcPr>
          <w:p w14:paraId="09A3FA09" w14:textId="77777777" w:rsidR="00FB0D83" w:rsidRDefault="006C352B">
            <w:pPr>
              <w:contextualSpacing/>
              <w:rPr>
                <w:rFonts w:eastAsia="Times New Roman" w:cs="Times New Roman"/>
                <w:sz w:val="20"/>
              </w:rPr>
            </w:pPr>
          </w:p>
        </w:tc>
        <w:tc>
          <w:tcPr>
            <w:tcW w:w="101" w:type="dxa"/>
            <w:noWrap/>
            <w:vAlign w:val="bottom"/>
            <w:hideMark/>
          </w:tcPr>
          <w:p w14:paraId="09A3FA0A" w14:textId="77777777" w:rsidR="00FB0D83" w:rsidRDefault="006C352B">
            <w:pPr>
              <w:contextualSpacing/>
              <w:rPr>
                <w:rFonts w:eastAsia="Times New Roman" w:cs="Times New Roman"/>
                <w:sz w:val="20"/>
              </w:rPr>
            </w:pPr>
          </w:p>
        </w:tc>
        <w:tc>
          <w:tcPr>
            <w:tcW w:w="40" w:type="dxa"/>
            <w:noWrap/>
            <w:vAlign w:val="bottom"/>
            <w:hideMark/>
          </w:tcPr>
          <w:p w14:paraId="09A3FA0B" w14:textId="77777777" w:rsidR="00FB0D83" w:rsidRDefault="006C352B">
            <w:pPr>
              <w:contextualSpacing/>
              <w:rPr>
                <w:rFonts w:eastAsia="Times New Roman" w:cs="Times New Roman"/>
                <w:sz w:val="20"/>
              </w:rPr>
            </w:pPr>
          </w:p>
        </w:tc>
      </w:tr>
      <w:tr w:rsidR="00D269F7" w14:paraId="09A3FA15" w14:textId="77777777">
        <w:trPr>
          <w:trHeight w:val="300"/>
        </w:trPr>
        <w:tc>
          <w:tcPr>
            <w:tcW w:w="4406" w:type="dxa"/>
            <w:gridSpan w:val="2"/>
            <w:noWrap/>
            <w:vAlign w:val="bottom"/>
            <w:hideMark/>
          </w:tcPr>
          <w:p w14:paraId="09A3FA0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A0E"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A0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A1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11" w14:textId="77777777" w:rsidR="00FB0D83" w:rsidRDefault="006C352B">
            <w:pPr>
              <w:contextualSpacing/>
              <w:rPr>
                <w:rFonts w:eastAsia="Times New Roman" w:cs="Times New Roman"/>
                <w:sz w:val="20"/>
              </w:rPr>
            </w:pPr>
          </w:p>
        </w:tc>
        <w:tc>
          <w:tcPr>
            <w:tcW w:w="101" w:type="dxa"/>
            <w:noWrap/>
            <w:vAlign w:val="bottom"/>
            <w:hideMark/>
          </w:tcPr>
          <w:p w14:paraId="09A3FA12" w14:textId="77777777" w:rsidR="00FB0D83" w:rsidRDefault="006C352B">
            <w:pPr>
              <w:contextualSpacing/>
              <w:rPr>
                <w:rFonts w:eastAsia="Times New Roman" w:cs="Times New Roman"/>
                <w:sz w:val="20"/>
              </w:rPr>
            </w:pPr>
          </w:p>
        </w:tc>
        <w:tc>
          <w:tcPr>
            <w:tcW w:w="101" w:type="dxa"/>
            <w:noWrap/>
            <w:vAlign w:val="bottom"/>
            <w:hideMark/>
          </w:tcPr>
          <w:p w14:paraId="09A3FA13" w14:textId="77777777" w:rsidR="00FB0D83" w:rsidRDefault="006C352B">
            <w:pPr>
              <w:contextualSpacing/>
              <w:rPr>
                <w:rFonts w:eastAsia="Times New Roman" w:cs="Times New Roman"/>
                <w:sz w:val="20"/>
              </w:rPr>
            </w:pPr>
          </w:p>
        </w:tc>
        <w:tc>
          <w:tcPr>
            <w:tcW w:w="40" w:type="dxa"/>
            <w:noWrap/>
            <w:vAlign w:val="bottom"/>
            <w:hideMark/>
          </w:tcPr>
          <w:p w14:paraId="09A3FA14" w14:textId="77777777" w:rsidR="00FB0D83" w:rsidRDefault="006C352B">
            <w:pPr>
              <w:contextualSpacing/>
              <w:rPr>
                <w:rFonts w:eastAsia="Times New Roman" w:cs="Times New Roman"/>
                <w:sz w:val="20"/>
              </w:rPr>
            </w:pPr>
          </w:p>
        </w:tc>
      </w:tr>
      <w:tr w:rsidR="00D269F7" w14:paraId="09A3FA1F" w14:textId="77777777">
        <w:trPr>
          <w:trHeight w:val="300"/>
        </w:trPr>
        <w:tc>
          <w:tcPr>
            <w:tcW w:w="2392" w:type="dxa"/>
            <w:noWrap/>
            <w:vAlign w:val="bottom"/>
            <w:hideMark/>
          </w:tcPr>
          <w:p w14:paraId="09A3FA16" w14:textId="77777777" w:rsidR="00FB0D83" w:rsidRDefault="006C352B">
            <w:pPr>
              <w:contextualSpacing/>
              <w:rPr>
                <w:rFonts w:eastAsia="Times New Roman" w:cs="Times New Roman"/>
                <w:sz w:val="20"/>
              </w:rPr>
            </w:pPr>
          </w:p>
        </w:tc>
        <w:tc>
          <w:tcPr>
            <w:tcW w:w="2014" w:type="dxa"/>
            <w:noWrap/>
            <w:vAlign w:val="bottom"/>
            <w:hideMark/>
          </w:tcPr>
          <w:p w14:paraId="09A3FA17" w14:textId="77777777" w:rsidR="00FB0D83" w:rsidRDefault="006C352B">
            <w:pPr>
              <w:contextualSpacing/>
              <w:rPr>
                <w:rFonts w:eastAsia="Times New Roman" w:cs="Times New Roman"/>
                <w:sz w:val="20"/>
              </w:rPr>
            </w:pPr>
          </w:p>
        </w:tc>
        <w:tc>
          <w:tcPr>
            <w:tcW w:w="2759" w:type="dxa"/>
            <w:noWrap/>
            <w:vAlign w:val="bottom"/>
            <w:hideMark/>
          </w:tcPr>
          <w:p w14:paraId="09A3FA18" w14:textId="77777777" w:rsidR="00FB0D83" w:rsidRDefault="006C352B">
            <w:pPr>
              <w:contextualSpacing/>
              <w:rPr>
                <w:rFonts w:eastAsia="Times New Roman" w:cs="Times New Roman"/>
                <w:sz w:val="20"/>
              </w:rPr>
            </w:pPr>
          </w:p>
        </w:tc>
        <w:tc>
          <w:tcPr>
            <w:tcW w:w="1190" w:type="dxa"/>
            <w:noWrap/>
            <w:vAlign w:val="bottom"/>
            <w:hideMark/>
          </w:tcPr>
          <w:p w14:paraId="09A3FA19" w14:textId="77777777" w:rsidR="00FB0D83" w:rsidRDefault="006C352B">
            <w:pPr>
              <w:contextualSpacing/>
              <w:rPr>
                <w:rFonts w:eastAsia="Times New Roman" w:cs="Times New Roman"/>
                <w:sz w:val="20"/>
              </w:rPr>
            </w:pPr>
          </w:p>
        </w:tc>
        <w:tc>
          <w:tcPr>
            <w:tcW w:w="101" w:type="dxa"/>
            <w:noWrap/>
            <w:vAlign w:val="bottom"/>
            <w:hideMark/>
          </w:tcPr>
          <w:p w14:paraId="09A3FA1A" w14:textId="77777777" w:rsidR="00FB0D83" w:rsidRDefault="006C352B">
            <w:pPr>
              <w:contextualSpacing/>
              <w:rPr>
                <w:rFonts w:eastAsia="Times New Roman" w:cs="Times New Roman"/>
                <w:sz w:val="20"/>
              </w:rPr>
            </w:pPr>
          </w:p>
        </w:tc>
        <w:tc>
          <w:tcPr>
            <w:tcW w:w="101" w:type="dxa"/>
            <w:noWrap/>
            <w:vAlign w:val="bottom"/>
            <w:hideMark/>
          </w:tcPr>
          <w:p w14:paraId="09A3FA1B" w14:textId="77777777" w:rsidR="00FB0D83" w:rsidRDefault="006C352B">
            <w:pPr>
              <w:contextualSpacing/>
              <w:rPr>
                <w:rFonts w:eastAsia="Times New Roman" w:cs="Times New Roman"/>
                <w:sz w:val="20"/>
              </w:rPr>
            </w:pPr>
          </w:p>
        </w:tc>
        <w:tc>
          <w:tcPr>
            <w:tcW w:w="101" w:type="dxa"/>
            <w:noWrap/>
            <w:vAlign w:val="bottom"/>
            <w:hideMark/>
          </w:tcPr>
          <w:p w14:paraId="09A3FA1C" w14:textId="77777777" w:rsidR="00FB0D83" w:rsidRDefault="006C352B">
            <w:pPr>
              <w:contextualSpacing/>
              <w:rPr>
                <w:rFonts w:eastAsia="Times New Roman" w:cs="Times New Roman"/>
                <w:sz w:val="20"/>
              </w:rPr>
            </w:pPr>
          </w:p>
        </w:tc>
        <w:tc>
          <w:tcPr>
            <w:tcW w:w="101" w:type="dxa"/>
            <w:noWrap/>
            <w:vAlign w:val="bottom"/>
            <w:hideMark/>
          </w:tcPr>
          <w:p w14:paraId="09A3FA1D" w14:textId="77777777" w:rsidR="00FB0D83" w:rsidRDefault="006C352B">
            <w:pPr>
              <w:contextualSpacing/>
              <w:rPr>
                <w:rFonts w:eastAsia="Times New Roman" w:cs="Times New Roman"/>
                <w:sz w:val="20"/>
              </w:rPr>
            </w:pPr>
          </w:p>
        </w:tc>
        <w:tc>
          <w:tcPr>
            <w:tcW w:w="40" w:type="dxa"/>
            <w:noWrap/>
            <w:vAlign w:val="bottom"/>
            <w:hideMark/>
          </w:tcPr>
          <w:p w14:paraId="09A3FA1E" w14:textId="77777777" w:rsidR="00FB0D83" w:rsidRDefault="006C352B">
            <w:pPr>
              <w:contextualSpacing/>
              <w:rPr>
                <w:rFonts w:eastAsia="Times New Roman" w:cs="Times New Roman"/>
                <w:sz w:val="20"/>
              </w:rPr>
            </w:pPr>
          </w:p>
        </w:tc>
      </w:tr>
      <w:tr w:rsidR="00D269F7" w14:paraId="09A3FA25" w14:textId="77777777">
        <w:trPr>
          <w:trHeight w:val="300"/>
        </w:trPr>
        <w:tc>
          <w:tcPr>
            <w:tcW w:w="2392" w:type="dxa"/>
            <w:noWrap/>
            <w:vAlign w:val="bottom"/>
            <w:hideMark/>
          </w:tcPr>
          <w:p w14:paraId="09A3FA20" w14:textId="77777777" w:rsidR="00FB0D83" w:rsidRDefault="006C352B">
            <w:pPr>
              <w:contextualSpacing/>
              <w:rPr>
                <w:rFonts w:eastAsia="Times New Roman" w:cs="Times New Roman"/>
                <w:sz w:val="20"/>
              </w:rPr>
            </w:pPr>
          </w:p>
        </w:tc>
        <w:tc>
          <w:tcPr>
            <w:tcW w:w="6165" w:type="dxa"/>
            <w:gridSpan w:val="5"/>
            <w:noWrap/>
            <w:vAlign w:val="bottom"/>
            <w:hideMark/>
          </w:tcPr>
          <w:p w14:paraId="09A3FA2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12 ως έχει   ΔΕΚΤΟ ΚΑΤΑ ΠΛΕΙΟΨΗΦΙΑ</w:t>
            </w:r>
          </w:p>
        </w:tc>
        <w:tc>
          <w:tcPr>
            <w:tcW w:w="101" w:type="dxa"/>
            <w:noWrap/>
            <w:vAlign w:val="bottom"/>
            <w:hideMark/>
          </w:tcPr>
          <w:p w14:paraId="09A3FA2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23" w14:textId="77777777" w:rsidR="00FB0D83" w:rsidRDefault="006C352B">
            <w:pPr>
              <w:contextualSpacing/>
              <w:rPr>
                <w:rFonts w:eastAsia="Times New Roman" w:cs="Times New Roman"/>
                <w:sz w:val="20"/>
              </w:rPr>
            </w:pPr>
          </w:p>
        </w:tc>
        <w:tc>
          <w:tcPr>
            <w:tcW w:w="40" w:type="dxa"/>
            <w:noWrap/>
            <w:vAlign w:val="bottom"/>
            <w:hideMark/>
          </w:tcPr>
          <w:p w14:paraId="09A3FA24" w14:textId="77777777" w:rsidR="00FB0D83" w:rsidRDefault="006C352B">
            <w:pPr>
              <w:contextualSpacing/>
              <w:rPr>
                <w:rFonts w:eastAsia="Times New Roman" w:cs="Times New Roman"/>
                <w:sz w:val="20"/>
              </w:rPr>
            </w:pPr>
          </w:p>
        </w:tc>
      </w:tr>
      <w:tr w:rsidR="00D269F7" w14:paraId="09A3FA2F" w14:textId="77777777">
        <w:trPr>
          <w:trHeight w:val="300"/>
        </w:trPr>
        <w:tc>
          <w:tcPr>
            <w:tcW w:w="2392" w:type="dxa"/>
            <w:noWrap/>
            <w:vAlign w:val="bottom"/>
            <w:hideMark/>
          </w:tcPr>
          <w:p w14:paraId="09A3FA2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A2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28" w14:textId="77777777" w:rsidR="00FB0D83" w:rsidRDefault="006C352B">
            <w:pPr>
              <w:contextualSpacing/>
              <w:rPr>
                <w:rFonts w:eastAsia="Times New Roman" w:cs="Times New Roman"/>
                <w:sz w:val="20"/>
              </w:rPr>
            </w:pPr>
          </w:p>
        </w:tc>
        <w:tc>
          <w:tcPr>
            <w:tcW w:w="1190" w:type="dxa"/>
            <w:noWrap/>
            <w:vAlign w:val="bottom"/>
            <w:hideMark/>
          </w:tcPr>
          <w:p w14:paraId="09A3FA2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A2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2B" w14:textId="77777777" w:rsidR="00FB0D83" w:rsidRDefault="006C352B">
            <w:pPr>
              <w:contextualSpacing/>
              <w:rPr>
                <w:rFonts w:eastAsia="Times New Roman" w:cs="Times New Roman"/>
                <w:sz w:val="20"/>
              </w:rPr>
            </w:pPr>
          </w:p>
        </w:tc>
        <w:tc>
          <w:tcPr>
            <w:tcW w:w="101" w:type="dxa"/>
            <w:noWrap/>
            <w:vAlign w:val="bottom"/>
            <w:hideMark/>
          </w:tcPr>
          <w:p w14:paraId="09A3FA2C" w14:textId="77777777" w:rsidR="00FB0D83" w:rsidRDefault="006C352B">
            <w:pPr>
              <w:contextualSpacing/>
              <w:rPr>
                <w:rFonts w:eastAsia="Times New Roman" w:cs="Times New Roman"/>
                <w:sz w:val="20"/>
              </w:rPr>
            </w:pPr>
          </w:p>
        </w:tc>
        <w:tc>
          <w:tcPr>
            <w:tcW w:w="101" w:type="dxa"/>
            <w:noWrap/>
            <w:vAlign w:val="bottom"/>
            <w:hideMark/>
          </w:tcPr>
          <w:p w14:paraId="09A3FA2D" w14:textId="77777777" w:rsidR="00FB0D83" w:rsidRDefault="006C352B">
            <w:pPr>
              <w:contextualSpacing/>
              <w:rPr>
                <w:rFonts w:eastAsia="Times New Roman" w:cs="Times New Roman"/>
                <w:sz w:val="20"/>
              </w:rPr>
            </w:pPr>
          </w:p>
        </w:tc>
        <w:tc>
          <w:tcPr>
            <w:tcW w:w="40" w:type="dxa"/>
            <w:noWrap/>
            <w:vAlign w:val="bottom"/>
            <w:hideMark/>
          </w:tcPr>
          <w:p w14:paraId="09A3FA2E" w14:textId="77777777" w:rsidR="00FB0D83" w:rsidRDefault="006C352B">
            <w:pPr>
              <w:contextualSpacing/>
              <w:rPr>
                <w:rFonts w:eastAsia="Times New Roman" w:cs="Times New Roman"/>
                <w:sz w:val="20"/>
              </w:rPr>
            </w:pPr>
          </w:p>
        </w:tc>
      </w:tr>
      <w:tr w:rsidR="00D269F7" w14:paraId="09A3FA39" w14:textId="77777777">
        <w:trPr>
          <w:trHeight w:val="300"/>
        </w:trPr>
        <w:tc>
          <w:tcPr>
            <w:tcW w:w="2392" w:type="dxa"/>
            <w:noWrap/>
            <w:vAlign w:val="bottom"/>
            <w:hideMark/>
          </w:tcPr>
          <w:p w14:paraId="09A3FA3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A3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32" w14:textId="77777777" w:rsidR="00FB0D83" w:rsidRDefault="006C352B">
            <w:pPr>
              <w:contextualSpacing/>
              <w:rPr>
                <w:rFonts w:eastAsia="Times New Roman" w:cs="Times New Roman"/>
                <w:sz w:val="20"/>
              </w:rPr>
            </w:pPr>
          </w:p>
        </w:tc>
        <w:tc>
          <w:tcPr>
            <w:tcW w:w="1190" w:type="dxa"/>
            <w:noWrap/>
            <w:vAlign w:val="bottom"/>
            <w:hideMark/>
          </w:tcPr>
          <w:p w14:paraId="09A3FA3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A3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35" w14:textId="77777777" w:rsidR="00FB0D83" w:rsidRDefault="006C352B">
            <w:pPr>
              <w:contextualSpacing/>
              <w:rPr>
                <w:rFonts w:eastAsia="Times New Roman" w:cs="Times New Roman"/>
                <w:sz w:val="20"/>
              </w:rPr>
            </w:pPr>
          </w:p>
        </w:tc>
        <w:tc>
          <w:tcPr>
            <w:tcW w:w="101" w:type="dxa"/>
            <w:noWrap/>
            <w:vAlign w:val="bottom"/>
            <w:hideMark/>
          </w:tcPr>
          <w:p w14:paraId="09A3FA36" w14:textId="77777777" w:rsidR="00FB0D83" w:rsidRDefault="006C352B">
            <w:pPr>
              <w:contextualSpacing/>
              <w:rPr>
                <w:rFonts w:eastAsia="Times New Roman" w:cs="Times New Roman"/>
                <w:sz w:val="20"/>
              </w:rPr>
            </w:pPr>
          </w:p>
        </w:tc>
        <w:tc>
          <w:tcPr>
            <w:tcW w:w="101" w:type="dxa"/>
            <w:noWrap/>
            <w:vAlign w:val="bottom"/>
            <w:hideMark/>
          </w:tcPr>
          <w:p w14:paraId="09A3FA37" w14:textId="77777777" w:rsidR="00FB0D83" w:rsidRDefault="006C352B">
            <w:pPr>
              <w:contextualSpacing/>
              <w:rPr>
                <w:rFonts w:eastAsia="Times New Roman" w:cs="Times New Roman"/>
                <w:sz w:val="20"/>
              </w:rPr>
            </w:pPr>
          </w:p>
        </w:tc>
        <w:tc>
          <w:tcPr>
            <w:tcW w:w="40" w:type="dxa"/>
            <w:noWrap/>
            <w:vAlign w:val="bottom"/>
            <w:hideMark/>
          </w:tcPr>
          <w:p w14:paraId="09A3FA38" w14:textId="77777777" w:rsidR="00FB0D83" w:rsidRDefault="006C352B">
            <w:pPr>
              <w:contextualSpacing/>
              <w:rPr>
                <w:rFonts w:eastAsia="Times New Roman" w:cs="Times New Roman"/>
                <w:sz w:val="20"/>
              </w:rPr>
            </w:pPr>
          </w:p>
        </w:tc>
      </w:tr>
      <w:tr w:rsidR="00D269F7" w14:paraId="09A3FA43" w14:textId="77777777">
        <w:trPr>
          <w:trHeight w:val="300"/>
        </w:trPr>
        <w:tc>
          <w:tcPr>
            <w:tcW w:w="2392" w:type="dxa"/>
            <w:noWrap/>
            <w:vAlign w:val="bottom"/>
            <w:hideMark/>
          </w:tcPr>
          <w:p w14:paraId="09A3FA3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A3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3C" w14:textId="77777777" w:rsidR="00FB0D83" w:rsidRDefault="006C352B">
            <w:pPr>
              <w:contextualSpacing/>
              <w:rPr>
                <w:rFonts w:eastAsia="Times New Roman" w:cs="Times New Roman"/>
                <w:sz w:val="20"/>
              </w:rPr>
            </w:pPr>
          </w:p>
        </w:tc>
        <w:tc>
          <w:tcPr>
            <w:tcW w:w="1190" w:type="dxa"/>
            <w:noWrap/>
            <w:vAlign w:val="bottom"/>
            <w:hideMark/>
          </w:tcPr>
          <w:p w14:paraId="09A3FA3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A3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3F" w14:textId="77777777" w:rsidR="00FB0D83" w:rsidRDefault="006C352B">
            <w:pPr>
              <w:contextualSpacing/>
              <w:rPr>
                <w:rFonts w:eastAsia="Times New Roman" w:cs="Times New Roman"/>
                <w:sz w:val="20"/>
              </w:rPr>
            </w:pPr>
          </w:p>
        </w:tc>
        <w:tc>
          <w:tcPr>
            <w:tcW w:w="101" w:type="dxa"/>
            <w:noWrap/>
            <w:vAlign w:val="bottom"/>
            <w:hideMark/>
          </w:tcPr>
          <w:p w14:paraId="09A3FA40" w14:textId="77777777" w:rsidR="00FB0D83" w:rsidRDefault="006C352B">
            <w:pPr>
              <w:contextualSpacing/>
              <w:rPr>
                <w:rFonts w:eastAsia="Times New Roman" w:cs="Times New Roman"/>
                <w:sz w:val="20"/>
              </w:rPr>
            </w:pPr>
          </w:p>
        </w:tc>
        <w:tc>
          <w:tcPr>
            <w:tcW w:w="101" w:type="dxa"/>
            <w:noWrap/>
            <w:vAlign w:val="bottom"/>
            <w:hideMark/>
          </w:tcPr>
          <w:p w14:paraId="09A3FA41" w14:textId="77777777" w:rsidR="00FB0D83" w:rsidRDefault="006C352B">
            <w:pPr>
              <w:contextualSpacing/>
              <w:rPr>
                <w:rFonts w:eastAsia="Times New Roman" w:cs="Times New Roman"/>
                <w:sz w:val="20"/>
              </w:rPr>
            </w:pPr>
          </w:p>
        </w:tc>
        <w:tc>
          <w:tcPr>
            <w:tcW w:w="40" w:type="dxa"/>
            <w:noWrap/>
            <w:vAlign w:val="bottom"/>
            <w:hideMark/>
          </w:tcPr>
          <w:p w14:paraId="09A3FA42" w14:textId="77777777" w:rsidR="00FB0D83" w:rsidRDefault="006C352B">
            <w:pPr>
              <w:contextualSpacing/>
              <w:rPr>
                <w:rFonts w:eastAsia="Times New Roman" w:cs="Times New Roman"/>
                <w:sz w:val="20"/>
              </w:rPr>
            </w:pPr>
          </w:p>
        </w:tc>
      </w:tr>
      <w:tr w:rsidR="00D269F7" w14:paraId="09A3FA4D" w14:textId="77777777">
        <w:trPr>
          <w:trHeight w:val="300"/>
        </w:trPr>
        <w:tc>
          <w:tcPr>
            <w:tcW w:w="2392" w:type="dxa"/>
            <w:noWrap/>
            <w:vAlign w:val="bottom"/>
            <w:hideMark/>
          </w:tcPr>
          <w:p w14:paraId="09A3FA4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A4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46" w14:textId="77777777" w:rsidR="00FB0D83" w:rsidRDefault="006C352B">
            <w:pPr>
              <w:contextualSpacing/>
              <w:rPr>
                <w:rFonts w:eastAsia="Times New Roman" w:cs="Times New Roman"/>
                <w:sz w:val="20"/>
              </w:rPr>
            </w:pPr>
          </w:p>
        </w:tc>
        <w:tc>
          <w:tcPr>
            <w:tcW w:w="1190" w:type="dxa"/>
            <w:noWrap/>
            <w:vAlign w:val="bottom"/>
            <w:hideMark/>
          </w:tcPr>
          <w:p w14:paraId="09A3FA4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A4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49" w14:textId="77777777" w:rsidR="00FB0D83" w:rsidRDefault="006C352B">
            <w:pPr>
              <w:contextualSpacing/>
              <w:rPr>
                <w:rFonts w:eastAsia="Times New Roman" w:cs="Times New Roman"/>
                <w:sz w:val="20"/>
              </w:rPr>
            </w:pPr>
          </w:p>
        </w:tc>
        <w:tc>
          <w:tcPr>
            <w:tcW w:w="101" w:type="dxa"/>
            <w:noWrap/>
            <w:vAlign w:val="bottom"/>
            <w:hideMark/>
          </w:tcPr>
          <w:p w14:paraId="09A3FA4A" w14:textId="77777777" w:rsidR="00FB0D83" w:rsidRDefault="006C352B">
            <w:pPr>
              <w:contextualSpacing/>
              <w:rPr>
                <w:rFonts w:eastAsia="Times New Roman" w:cs="Times New Roman"/>
                <w:sz w:val="20"/>
              </w:rPr>
            </w:pPr>
          </w:p>
        </w:tc>
        <w:tc>
          <w:tcPr>
            <w:tcW w:w="101" w:type="dxa"/>
            <w:noWrap/>
            <w:vAlign w:val="bottom"/>
            <w:hideMark/>
          </w:tcPr>
          <w:p w14:paraId="09A3FA4B" w14:textId="77777777" w:rsidR="00FB0D83" w:rsidRDefault="006C352B">
            <w:pPr>
              <w:contextualSpacing/>
              <w:rPr>
                <w:rFonts w:eastAsia="Times New Roman" w:cs="Times New Roman"/>
                <w:sz w:val="20"/>
              </w:rPr>
            </w:pPr>
          </w:p>
        </w:tc>
        <w:tc>
          <w:tcPr>
            <w:tcW w:w="40" w:type="dxa"/>
            <w:noWrap/>
            <w:vAlign w:val="bottom"/>
            <w:hideMark/>
          </w:tcPr>
          <w:p w14:paraId="09A3FA4C" w14:textId="77777777" w:rsidR="00FB0D83" w:rsidRDefault="006C352B">
            <w:pPr>
              <w:contextualSpacing/>
              <w:rPr>
                <w:rFonts w:eastAsia="Times New Roman" w:cs="Times New Roman"/>
                <w:sz w:val="20"/>
              </w:rPr>
            </w:pPr>
          </w:p>
        </w:tc>
      </w:tr>
      <w:tr w:rsidR="00D269F7" w14:paraId="09A3FA57" w14:textId="77777777">
        <w:trPr>
          <w:trHeight w:val="300"/>
        </w:trPr>
        <w:tc>
          <w:tcPr>
            <w:tcW w:w="2392" w:type="dxa"/>
            <w:noWrap/>
            <w:vAlign w:val="bottom"/>
            <w:hideMark/>
          </w:tcPr>
          <w:p w14:paraId="09A3FA4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A4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50" w14:textId="77777777" w:rsidR="00FB0D83" w:rsidRDefault="006C352B">
            <w:pPr>
              <w:contextualSpacing/>
              <w:rPr>
                <w:rFonts w:eastAsia="Times New Roman" w:cs="Times New Roman"/>
                <w:sz w:val="20"/>
              </w:rPr>
            </w:pPr>
          </w:p>
        </w:tc>
        <w:tc>
          <w:tcPr>
            <w:tcW w:w="1190" w:type="dxa"/>
            <w:noWrap/>
            <w:vAlign w:val="bottom"/>
            <w:hideMark/>
          </w:tcPr>
          <w:p w14:paraId="09A3FA5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A5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53" w14:textId="77777777" w:rsidR="00FB0D83" w:rsidRDefault="006C352B">
            <w:pPr>
              <w:contextualSpacing/>
              <w:rPr>
                <w:rFonts w:eastAsia="Times New Roman" w:cs="Times New Roman"/>
                <w:sz w:val="20"/>
              </w:rPr>
            </w:pPr>
          </w:p>
        </w:tc>
        <w:tc>
          <w:tcPr>
            <w:tcW w:w="101" w:type="dxa"/>
            <w:noWrap/>
            <w:vAlign w:val="bottom"/>
            <w:hideMark/>
          </w:tcPr>
          <w:p w14:paraId="09A3FA54" w14:textId="77777777" w:rsidR="00FB0D83" w:rsidRDefault="006C352B">
            <w:pPr>
              <w:contextualSpacing/>
              <w:rPr>
                <w:rFonts w:eastAsia="Times New Roman" w:cs="Times New Roman"/>
                <w:sz w:val="20"/>
              </w:rPr>
            </w:pPr>
          </w:p>
        </w:tc>
        <w:tc>
          <w:tcPr>
            <w:tcW w:w="101" w:type="dxa"/>
            <w:noWrap/>
            <w:vAlign w:val="bottom"/>
            <w:hideMark/>
          </w:tcPr>
          <w:p w14:paraId="09A3FA55" w14:textId="77777777" w:rsidR="00FB0D83" w:rsidRDefault="006C352B">
            <w:pPr>
              <w:contextualSpacing/>
              <w:rPr>
                <w:rFonts w:eastAsia="Times New Roman" w:cs="Times New Roman"/>
                <w:sz w:val="20"/>
              </w:rPr>
            </w:pPr>
          </w:p>
        </w:tc>
        <w:tc>
          <w:tcPr>
            <w:tcW w:w="40" w:type="dxa"/>
            <w:noWrap/>
            <w:vAlign w:val="bottom"/>
            <w:hideMark/>
          </w:tcPr>
          <w:p w14:paraId="09A3FA56" w14:textId="77777777" w:rsidR="00FB0D83" w:rsidRDefault="006C352B">
            <w:pPr>
              <w:contextualSpacing/>
              <w:rPr>
                <w:rFonts w:eastAsia="Times New Roman" w:cs="Times New Roman"/>
                <w:sz w:val="20"/>
              </w:rPr>
            </w:pPr>
          </w:p>
        </w:tc>
      </w:tr>
      <w:tr w:rsidR="00D269F7" w14:paraId="09A3FA61" w14:textId="77777777">
        <w:trPr>
          <w:trHeight w:val="300"/>
        </w:trPr>
        <w:tc>
          <w:tcPr>
            <w:tcW w:w="2392" w:type="dxa"/>
            <w:noWrap/>
            <w:vAlign w:val="bottom"/>
            <w:hideMark/>
          </w:tcPr>
          <w:p w14:paraId="09A3FA5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A5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5A" w14:textId="77777777" w:rsidR="00FB0D83" w:rsidRDefault="006C352B">
            <w:pPr>
              <w:contextualSpacing/>
              <w:rPr>
                <w:rFonts w:eastAsia="Times New Roman" w:cs="Times New Roman"/>
                <w:sz w:val="20"/>
              </w:rPr>
            </w:pPr>
          </w:p>
        </w:tc>
        <w:tc>
          <w:tcPr>
            <w:tcW w:w="1190" w:type="dxa"/>
            <w:noWrap/>
            <w:vAlign w:val="bottom"/>
            <w:hideMark/>
          </w:tcPr>
          <w:p w14:paraId="09A3FA5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A5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5D" w14:textId="77777777" w:rsidR="00FB0D83" w:rsidRDefault="006C352B">
            <w:pPr>
              <w:contextualSpacing/>
              <w:rPr>
                <w:rFonts w:eastAsia="Times New Roman" w:cs="Times New Roman"/>
                <w:sz w:val="20"/>
              </w:rPr>
            </w:pPr>
          </w:p>
        </w:tc>
        <w:tc>
          <w:tcPr>
            <w:tcW w:w="101" w:type="dxa"/>
            <w:noWrap/>
            <w:vAlign w:val="bottom"/>
            <w:hideMark/>
          </w:tcPr>
          <w:p w14:paraId="09A3FA5E" w14:textId="77777777" w:rsidR="00FB0D83" w:rsidRDefault="006C352B">
            <w:pPr>
              <w:contextualSpacing/>
              <w:rPr>
                <w:rFonts w:eastAsia="Times New Roman" w:cs="Times New Roman"/>
                <w:sz w:val="20"/>
              </w:rPr>
            </w:pPr>
          </w:p>
        </w:tc>
        <w:tc>
          <w:tcPr>
            <w:tcW w:w="101" w:type="dxa"/>
            <w:noWrap/>
            <w:vAlign w:val="bottom"/>
            <w:hideMark/>
          </w:tcPr>
          <w:p w14:paraId="09A3FA5F" w14:textId="77777777" w:rsidR="00FB0D83" w:rsidRDefault="006C352B">
            <w:pPr>
              <w:contextualSpacing/>
              <w:rPr>
                <w:rFonts w:eastAsia="Times New Roman" w:cs="Times New Roman"/>
                <w:sz w:val="20"/>
              </w:rPr>
            </w:pPr>
          </w:p>
        </w:tc>
        <w:tc>
          <w:tcPr>
            <w:tcW w:w="40" w:type="dxa"/>
            <w:noWrap/>
            <w:vAlign w:val="bottom"/>
            <w:hideMark/>
          </w:tcPr>
          <w:p w14:paraId="09A3FA60" w14:textId="77777777" w:rsidR="00FB0D83" w:rsidRDefault="006C352B">
            <w:pPr>
              <w:contextualSpacing/>
              <w:rPr>
                <w:rFonts w:eastAsia="Times New Roman" w:cs="Times New Roman"/>
                <w:sz w:val="20"/>
              </w:rPr>
            </w:pPr>
          </w:p>
        </w:tc>
      </w:tr>
      <w:tr w:rsidR="00D269F7" w14:paraId="09A3FA6B" w14:textId="77777777">
        <w:trPr>
          <w:trHeight w:val="300"/>
        </w:trPr>
        <w:tc>
          <w:tcPr>
            <w:tcW w:w="2392" w:type="dxa"/>
            <w:noWrap/>
            <w:vAlign w:val="bottom"/>
            <w:hideMark/>
          </w:tcPr>
          <w:p w14:paraId="09A3FA6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A6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64" w14:textId="77777777" w:rsidR="00FB0D83" w:rsidRDefault="006C352B">
            <w:pPr>
              <w:contextualSpacing/>
              <w:rPr>
                <w:rFonts w:eastAsia="Times New Roman" w:cs="Times New Roman"/>
                <w:sz w:val="20"/>
              </w:rPr>
            </w:pPr>
          </w:p>
        </w:tc>
        <w:tc>
          <w:tcPr>
            <w:tcW w:w="1190" w:type="dxa"/>
            <w:noWrap/>
            <w:vAlign w:val="bottom"/>
            <w:hideMark/>
          </w:tcPr>
          <w:p w14:paraId="09A3FA6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A6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67" w14:textId="77777777" w:rsidR="00FB0D83" w:rsidRDefault="006C352B">
            <w:pPr>
              <w:contextualSpacing/>
              <w:rPr>
                <w:rFonts w:eastAsia="Times New Roman" w:cs="Times New Roman"/>
                <w:sz w:val="20"/>
              </w:rPr>
            </w:pPr>
          </w:p>
        </w:tc>
        <w:tc>
          <w:tcPr>
            <w:tcW w:w="101" w:type="dxa"/>
            <w:noWrap/>
            <w:vAlign w:val="bottom"/>
            <w:hideMark/>
          </w:tcPr>
          <w:p w14:paraId="09A3FA68" w14:textId="77777777" w:rsidR="00FB0D83" w:rsidRDefault="006C352B">
            <w:pPr>
              <w:contextualSpacing/>
              <w:rPr>
                <w:rFonts w:eastAsia="Times New Roman" w:cs="Times New Roman"/>
                <w:sz w:val="20"/>
              </w:rPr>
            </w:pPr>
          </w:p>
        </w:tc>
        <w:tc>
          <w:tcPr>
            <w:tcW w:w="101" w:type="dxa"/>
            <w:noWrap/>
            <w:vAlign w:val="bottom"/>
            <w:hideMark/>
          </w:tcPr>
          <w:p w14:paraId="09A3FA69" w14:textId="77777777" w:rsidR="00FB0D83" w:rsidRDefault="006C352B">
            <w:pPr>
              <w:contextualSpacing/>
              <w:rPr>
                <w:rFonts w:eastAsia="Times New Roman" w:cs="Times New Roman"/>
                <w:sz w:val="20"/>
              </w:rPr>
            </w:pPr>
          </w:p>
        </w:tc>
        <w:tc>
          <w:tcPr>
            <w:tcW w:w="40" w:type="dxa"/>
            <w:noWrap/>
            <w:vAlign w:val="bottom"/>
            <w:hideMark/>
          </w:tcPr>
          <w:p w14:paraId="09A3FA6A" w14:textId="77777777" w:rsidR="00FB0D83" w:rsidRDefault="006C352B">
            <w:pPr>
              <w:contextualSpacing/>
              <w:rPr>
                <w:rFonts w:eastAsia="Times New Roman" w:cs="Times New Roman"/>
                <w:sz w:val="20"/>
              </w:rPr>
            </w:pPr>
          </w:p>
        </w:tc>
      </w:tr>
      <w:tr w:rsidR="00D269F7" w14:paraId="09A3FA74" w14:textId="77777777">
        <w:trPr>
          <w:trHeight w:val="300"/>
        </w:trPr>
        <w:tc>
          <w:tcPr>
            <w:tcW w:w="4406" w:type="dxa"/>
            <w:gridSpan w:val="2"/>
            <w:noWrap/>
            <w:vAlign w:val="bottom"/>
            <w:hideMark/>
          </w:tcPr>
          <w:p w14:paraId="09A3FA6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A6D"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A6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A6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70" w14:textId="77777777" w:rsidR="00FB0D83" w:rsidRDefault="006C352B">
            <w:pPr>
              <w:contextualSpacing/>
              <w:rPr>
                <w:rFonts w:eastAsia="Times New Roman" w:cs="Times New Roman"/>
                <w:sz w:val="20"/>
              </w:rPr>
            </w:pPr>
          </w:p>
        </w:tc>
        <w:tc>
          <w:tcPr>
            <w:tcW w:w="101" w:type="dxa"/>
            <w:noWrap/>
            <w:vAlign w:val="bottom"/>
            <w:hideMark/>
          </w:tcPr>
          <w:p w14:paraId="09A3FA71" w14:textId="77777777" w:rsidR="00FB0D83" w:rsidRDefault="006C352B">
            <w:pPr>
              <w:contextualSpacing/>
              <w:rPr>
                <w:rFonts w:eastAsia="Times New Roman" w:cs="Times New Roman"/>
                <w:sz w:val="20"/>
              </w:rPr>
            </w:pPr>
          </w:p>
        </w:tc>
        <w:tc>
          <w:tcPr>
            <w:tcW w:w="101" w:type="dxa"/>
            <w:noWrap/>
            <w:vAlign w:val="bottom"/>
            <w:hideMark/>
          </w:tcPr>
          <w:p w14:paraId="09A3FA72" w14:textId="77777777" w:rsidR="00FB0D83" w:rsidRDefault="006C352B">
            <w:pPr>
              <w:contextualSpacing/>
              <w:rPr>
                <w:rFonts w:eastAsia="Times New Roman" w:cs="Times New Roman"/>
                <w:sz w:val="20"/>
              </w:rPr>
            </w:pPr>
          </w:p>
        </w:tc>
        <w:tc>
          <w:tcPr>
            <w:tcW w:w="40" w:type="dxa"/>
            <w:noWrap/>
            <w:vAlign w:val="bottom"/>
            <w:hideMark/>
          </w:tcPr>
          <w:p w14:paraId="09A3FA73" w14:textId="77777777" w:rsidR="00FB0D83" w:rsidRDefault="006C352B">
            <w:pPr>
              <w:contextualSpacing/>
              <w:rPr>
                <w:rFonts w:eastAsia="Times New Roman" w:cs="Times New Roman"/>
                <w:sz w:val="20"/>
              </w:rPr>
            </w:pPr>
          </w:p>
        </w:tc>
      </w:tr>
      <w:tr w:rsidR="00D269F7" w14:paraId="09A3FA7E" w14:textId="77777777">
        <w:trPr>
          <w:trHeight w:val="300"/>
        </w:trPr>
        <w:tc>
          <w:tcPr>
            <w:tcW w:w="2392" w:type="dxa"/>
            <w:noWrap/>
            <w:vAlign w:val="bottom"/>
            <w:hideMark/>
          </w:tcPr>
          <w:p w14:paraId="09A3FA75" w14:textId="77777777" w:rsidR="00FB0D83" w:rsidRDefault="006C352B">
            <w:pPr>
              <w:contextualSpacing/>
              <w:rPr>
                <w:rFonts w:eastAsia="Times New Roman" w:cs="Times New Roman"/>
                <w:sz w:val="20"/>
              </w:rPr>
            </w:pPr>
          </w:p>
        </w:tc>
        <w:tc>
          <w:tcPr>
            <w:tcW w:w="2014" w:type="dxa"/>
            <w:noWrap/>
            <w:vAlign w:val="bottom"/>
            <w:hideMark/>
          </w:tcPr>
          <w:p w14:paraId="09A3FA76" w14:textId="77777777" w:rsidR="00FB0D83" w:rsidRDefault="006C352B">
            <w:pPr>
              <w:contextualSpacing/>
              <w:rPr>
                <w:rFonts w:eastAsia="Times New Roman" w:cs="Times New Roman"/>
                <w:sz w:val="20"/>
              </w:rPr>
            </w:pPr>
          </w:p>
        </w:tc>
        <w:tc>
          <w:tcPr>
            <w:tcW w:w="2759" w:type="dxa"/>
            <w:noWrap/>
            <w:vAlign w:val="bottom"/>
            <w:hideMark/>
          </w:tcPr>
          <w:p w14:paraId="09A3FA77" w14:textId="77777777" w:rsidR="00FB0D83" w:rsidRDefault="006C352B">
            <w:pPr>
              <w:contextualSpacing/>
              <w:rPr>
                <w:rFonts w:eastAsia="Times New Roman" w:cs="Times New Roman"/>
                <w:sz w:val="20"/>
              </w:rPr>
            </w:pPr>
          </w:p>
        </w:tc>
        <w:tc>
          <w:tcPr>
            <w:tcW w:w="1190" w:type="dxa"/>
            <w:noWrap/>
            <w:vAlign w:val="bottom"/>
            <w:hideMark/>
          </w:tcPr>
          <w:p w14:paraId="09A3FA78" w14:textId="77777777" w:rsidR="00FB0D83" w:rsidRDefault="006C352B">
            <w:pPr>
              <w:contextualSpacing/>
              <w:rPr>
                <w:rFonts w:eastAsia="Times New Roman" w:cs="Times New Roman"/>
                <w:sz w:val="20"/>
              </w:rPr>
            </w:pPr>
          </w:p>
        </w:tc>
        <w:tc>
          <w:tcPr>
            <w:tcW w:w="101" w:type="dxa"/>
            <w:noWrap/>
            <w:vAlign w:val="bottom"/>
            <w:hideMark/>
          </w:tcPr>
          <w:p w14:paraId="09A3FA79" w14:textId="77777777" w:rsidR="00FB0D83" w:rsidRDefault="006C352B">
            <w:pPr>
              <w:contextualSpacing/>
              <w:rPr>
                <w:rFonts w:eastAsia="Times New Roman" w:cs="Times New Roman"/>
                <w:sz w:val="20"/>
              </w:rPr>
            </w:pPr>
          </w:p>
        </w:tc>
        <w:tc>
          <w:tcPr>
            <w:tcW w:w="101" w:type="dxa"/>
            <w:noWrap/>
            <w:vAlign w:val="bottom"/>
            <w:hideMark/>
          </w:tcPr>
          <w:p w14:paraId="09A3FA7A" w14:textId="77777777" w:rsidR="00FB0D83" w:rsidRDefault="006C352B">
            <w:pPr>
              <w:contextualSpacing/>
              <w:rPr>
                <w:rFonts w:eastAsia="Times New Roman" w:cs="Times New Roman"/>
                <w:sz w:val="20"/>
              </w:rPr>
            </w:pPr>
          </w:p>
        </w:tc>
        <w:tc>
          <w:tcPr>
            <w:tcW w:w="101" w:type="dxa"/>
            <w:noWrap/>
            <w:vAlign w:val="bottom"/>
            <w:hideMark/>
          </w:tcPr>
          <w:p w14:paraId="09A3FA7B" w14:textId="77777777" w:rsidR="00FB0D83" w:rsidRDefault="006C352B">
            <w:pPr>
              <w:contextualSpacing/>
              <w:rPr>
                <w:rFonts w:eastAsia="Times New Roman" w:cs="Times New Roman"/>
                <w:sz w:val="20"/>
              </w:rPr>
            </w:pPr>
          </w:p>
        </w:tc>
        <w:tc>
          <w:tcPr>
            <w:tcW w:w="101" w:type="dxa"/>
            <w:noWrap/>
            <w:vAlign w:val="bottom"/>
            <w:hideMark/>
          </w:tcPr>
          <w:p w14:paraId="09A3FA7C" w14:textId="77777777" w:rsidR="00FB0D83" w:rsidRDefault="006C352B">
            <w:pPr>
              <w:contextualSpacing/>
              <w:rPr>
                <w:rFonts w:eastAsia="Times New Roman" w:cs="Times New Roman"/>
                <w:sz w:val="20"/>
              </w:rPr>
            </w:pPr>
          </w:p>
        </w:tc>
        <w:tc>
          <w:tcPr>
            <w:tcW w:w="40" w:type="dxa"/>
            <w:noWrap/>
            <w:vAlign w:val="bottom"/>
            <w:hideMark/>
          </w:tcPr>
          <w:p w14:paraId="09A3FA7D" w14:textId="77777777" w:rsidR="00FB0D83" w:rsidRDefault="006C352B">
            <w:pPr>
              <w:contextualSpacing/>
              <w:rPr>
                <w:rFonts w:eastAsia="Times New Roman" w:cs="Times New Roman"/>
                <w:sz w:val="20"/>
              </w:rPr>
            </w:pPr>
          </w:p>
        </w:tc>
      </w:tr>
      <w:tr w:rsidR="00D269F7" w14:paraId="09A3FA84" w14:textId="77777777">
        <w:trPr>
          <w:trHeight w:val="300"/>
        </w:trPr>
        <w:tc>
          <w:tcPr>
            <w:tcW w:w="2392" w:type="dxa"/>
            <w:noWrap/>
            <w:vAlign w:val="bottom"/>
            <w:hideMark/>
          </w:tcPr>
          <w:p w14:paraId="09A3FA7F" w14:textId="77777777" w:rsidR="00FB0D83" w:rsidRDefault="006C352B">
            <w:pPr>
              <w:contextualSpacing/>
              <w:rPr>
                <w:rFonts w:eastAsia="Times New Roman" w:cs="Times New Roman"/>
                <w:sz w:val="20"/>
              </w:rPr>
            </w:pPr>
          </w:p>
        </w:tc>
        <w:tc>
          <w:tcPr>
            <w:tcW w:w="6165" w:type="dxa"/>
            <w:gridSpan w:val="5"/>
            <w:noWrap/>
            <w:vAlign w:val="bottom"/>
            <w:hideMark/>
          </w:tcPr>
          <w:p w14:paraId="09A3FA8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13 ως έχει   ΔΕΚΤΟ ΚΑΤΑ ΠΛΕΙΟΨΗΦΙΑ</w:t>
            </w:r>
          </w:p>
        </w:tc>
        <w:tc>
          <w:tcPr>
            <w:tcW w:w="101" w:type="dxa"/>
            <w:noWrap/>
            <w:vAlign w:val="bottom"/>
            <w:hideMark/>
          </w:tcPr>
          <w:p w14:paraId="09A3FA8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82" w14:textId="77777777" w:rsidR="00FB0D83" w:rsidRDefault="006C352B">
            <w:pPr>
              <w:contextualSpacing/>
              <w:rPr>
                <w:rFonts w:eastAsia="Times New Roman" w:cs="Times New Roman"/>
                <w:sz w:val="20"/>
              </w:rPr>
            </w:pPr>
          </w:p>
        </w:tc>
        <w:tc>
          <w:tcPr>
            <w:tcW w:w="40" w:type="dxa"/>
            <w:noWrap/>
            <w:vAlign w:val="bottom"/>
            <w:hideMark/>
          </w:tcPr>
          <w:p w14:paraId="09A3FA83" w14:textId="77777777" w:rsidR="00FB0D83" w:rsidRDefault="006C352B">
            <w:pPr>
              <w:contextualSpacing/>
              <w:rPr>
                <w:rFonts w:eastAsia="Times New Roman" w:cs="Times New Roman"/>
                <w:sz w:val="20"/>
              </w:rPr>
            </w:pPr>
          </w:p>
        </w:tc>
      </w:tr>
      <w:tr w:rsidR="00D269F7" w14:paraId="09A3FA8E" w14:textId="77777777">
        <w:trPr>
          <w:trHeight w:val="300"/>
        </w:trPr>
        <w:tc>
          <w:tcPr>
            <w:tcW w:w="2392" w:type="dxa"/>
            <w:noWrap/>
            <w:vAlign w:val="bottom"/>
            <w:hideMark/>
          </w:tcPr>
          <w:p w14:paraId="09A3FA8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A8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87" w14:textId="77777777" w:rsidR="00FB0D83" w:rsidRDefault="006C352B">
            <w:pPr>
              <w:contextualSpacing/>
              <w:rPr>
                <w:rFonts w:eastAsia="Times New Roman" w:cs="Times New Roman"/>
                <w:sz w:val="20"/>
              </w:rPr>
            </w:pPr>
          </w:p>
        </w:tc>
        <w:tc>
          <w:tcPr>
            <w:tcW w:w="1190" w:type="dxa"/>
            <w:noWrap/>
            <w:vAlign w:val="bottom"/>
            <w:hideMark/>
          </w:tcPr>
          <w:p w14:paraId="09A3FA8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A8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8A" w14:textId="77777777" w:rsidR="00FB0D83" w:rsidRDefault="006C352B">
            <w:pPr>
              <w:contextualSpacing/>
              <w:rPr>
                <w:rFonts w:eastAsia="Times New Roman" w:cs="Times New Roman"/>
                <w:sz w:val="20"/>
              </w:rPr>
            </w:pPr>
          </w:p>
        </w:tc>
        <w:tc>
          <w:tcPr>
            <w:tcW w:w="101" w:type="dxa"/>
            <w:noWrap/>
            <w:vAlign w:val="bottom"/>
            <w:hideMark/>
          </w:tcPr>
          <w:p w14:paraId="09A3FA8B" w14:textId="77777777" w:rsidR="00FB0D83" w:rsidRDefault="006C352B">
            <w:pPr>
              <w:contextualSpacing/>
              <w:rPr>
                <w:rFonts w:eastAsia="Times New Roman" w:cs="Times New Roman"/>
                <w:sz w:val="20"/>
              </w:rPr>
            </w:pPr>
          </w:p>
        </w:tc>
        <w:tc>
          <w:tcPr>
            <w:tcW w:w="101" w:type="dxa"/>
            <w:noWrap/>
            <w:vAlign w:val="bottom"/>
            <w:hideMark/>
          </w:tcPr>
          <w:p w14:paraId="09A3FA8C" w14:textId="77777777" w:rsidR="00FB0D83" w:rsidRDefault="006C352B">
            <w:pPr>
              <w:contextualSpacing/>
              <w:rPr>
                <w:rFonts w:eastAsia="Times New Roman" w:cs="Times New Roman"/>
                <w:sz w:val="20"/>
              </w:rPr>
            </w:pPr>
          </w:p>
        </w:tc>
        <w:tc>
          <w:tcPr>
            <w:tcW w:w="40" w:type="dxa"/>
            <w:noWrap/>
            <w:vAlign w:val="bottom"/>
            <w:hideMark/>
          </w:tcPr>
          <w:p w14:paraId="09A3FA8D" w14:textId="77777777" w:rsidR="00FB0D83" w:rsidRDefault="006C352B">
            <w:pPr>
              <w:contextualSpacing/>
              <w:rPr>
                <w:rFonts w:eastAsia="Times New Roman" w:cs="Times New Roman"/>
                <w:sz w:val="20"/>
              </w:rPr>
            </w:pPr>
          </w:p>
        </w:tc>
      </w:tr>
      <w:tr w:rsidR="00D269F7" w14:paraId="09A3FA98" w14:textId="77777777">
        <w:trPr>
          <w:trHeight w:val="300"/>
        </w:trPr>
        <w:tc>
          <w:tcPr>
            <w:tcW w:w="2392" w:type="dxa"/>
            <w:noWrap/>
            <w:vAlign w:val="bottom"/>
            <w:hideMark/>
          </w:tcPr>
          <w:p w14:paraId="09A3FA8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A9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91" w14:textId="77777777" w:rsidR="00FB0D83" w:rsidRDefault="006C352B">
            <w:pPr>
              <w:contextualSpacing/>
              <w:rPr>
                <w:rFonts w:eastAsia="Times New Roman" w:cs="Times New Roman"/>
                <w:sz w:val="20"/>
              </w:rPr>
            </w:pPr>
          </w:p>
        </w:tc>
        <w:tc>
          <w:tcPr>
            <w:tcW w:w="1190" w:type="dxa"/>
            <w:noWrap/>
            <w:vAlign w:val="bottom"/>
            <w:hideMark/>
          </w:tcPr>
          <w:p w14:paraId="09A3FA9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A9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94" w14:textId="77777777" w:rsidR="00FB0D83" w:rsidRDefault="006C352B">
            <w:pPr>
              <w:contextualSpacing/>
              <w:rPr>
                <w:rFonts w:eastAsia="Times New Roman" w:cs="Times New Roman"/>
                <w:sz w:val="20"/>
              </w:rPr>
            </w:pPr>
          </w:p>
        </w:tc>
        <w:tc>
          <w:tcPr>
            <w:tcW w:w="101" w:type="dxa"/>
            <w:noWrap/>
            <w:vAlign w:val="bottom"/>
            <w:hideMark/>
          </w:tcPr>
          <w:p w14:paraId="09A3FA95" w14:textId="77777777" w:rsidR="00FB0D83" w:rsidRDefault="006C352B">
            <w:pPr>
              <w:contextualSpacing/>
              <w:rPr>
                <w:rFonts w:eastAsia="Times New Roman" w:cs="Times New Roman"/>
                <w:sz w:val="20"/>
              </w:rPr>
            </w:pPr>
          </w:p>
        </w:tc>
        <w:tc>
          <w:tcPr>
            <w:tcW w:w="101" w:type="dxa"/>
            <w:noWrap/>
            <w:vAlign w:val="bottom"/>
            <w:hideMark/>
          </w:tcPr>
          <w:p w14:paraId="09A3FA96" w14:textId="77777777" w:rsidR="00FB0D83" w:rsidRDefault="006C352B">
            <w:pPr>
              <w:contextualSpacing/>
              <w:rPr>
                <w:rFonts w:eastAsia="Times New Roman" w:cs="Times New Roman"/>
                <w:sz w:val="20"/>
              </w:rPr>
            </w:pPr>
          </w:p>
        </w:tc>
        <w:tc>
          <w:tcPr>
            <w:tcW w:w="40" w:type="dxa"/>
            <w:noWrap/>
            <w:vAlign w:val="bottom"/>
            <w:hideMark/>
          </w:tcPr>
          <w:p w14:paraId="09A3FA97" w14:textId="77777777" w:rsidR="00FB0D83" w:rsidRDefault="006C352B">
            <w:pPr>
              <w:contextualSpacing/>
              <w:rPr>
                <w:rFonts w:eastAsia="Times New Roman" w:cs="Times New Roman"/>
                <w:sz w:val="20"/>
              </w:rPr>
            </w:pPr>
          </w:p>
        </w:tc>
      </w:tr>
      <w:tr w:rsidR="00D269F7" w14:paraId="09A3FAA2" w14:textId="77777777">
        <w:trPr>
          <w:trHeight w:val="300"/>
        </w:trPr>
        <w:tc>
          <w:tcPr>
            <w:tcW w:w="2392" w:type="dxa"/>
            <w:noWrap/>
            <w:vAlign w:val="bottom"/>
            <w:hideMark/>
          </w:tcPr>
          <w:p w14:paraId="09A3FA9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A9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9B" w14:textId="77777777" w:rsidR="00FB0D83" w:rsidRDefault="006C352B">
            <w:pPr>
              <w:contextualSpacing/>
              <w:rPr>
                <w:rFonts w:eastAsia="Times New Roman" w:cs="Times New Roman"/>
                <w:sz w:val="20"/>
              </w:rPr>
            </w:pPr>
          </w:p>
        </w:tc>
        <w:tc>
          <w:tcPr>
            <w:tcW w:w="1190" w:type="dxa"/>
            <w:noWrap/>
            <w:vAlign w:val="bottom"/>
            <w:hideMark/>
          </w:tcPr>
          <w:p w14:paraId="09A3FA9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A9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9E" w14:textId="77777777" w:rsidR="00FB0D83" w:rsidRDefault="006C352B">
            <w:pPr>
              <w:contextualSpacing/>
              <w:rPr>
                <w:rFonts w:eastAsia="Times New Roman" w:cs="Times New Roman"/>
                <w:sz w:val="20"/>
              </w:rPr>
            </w:pPr>
          </w:p>
        </w:tc>
        <w:tc>
          <w:tcPr>
            <w:tcW w:w="101" w:type="dxa"/>
            <w:noWrap/>
            <w:vAlign w:val="bottom"/>
            <w:hideMark/>
          </w:tcPr>
          <w:p w14:paraId="09A3FA9F" w14:textId="77777777" w:rsidR="00FB0D83" w:rsidRDefault="006C352B">
            <w:pPr>
              <w:contextualSpacing/>
              <w:rPr>
                <w:rFonts w:eastAsia="Times New Roman" w:cs="Times New Roman"/>
                <w:sz w:val="20"/>
              </w:rPr>
            </w:pPr>
          </w:p>
        </w:tc>
        <w:tc>
          <w:tcPr>
            <w:tcW w:w="101" w:type="dxa"/>
            <w:noWrap/>
            <w:vAlign w:val="bottom"/>
            <w:hideMark/>
          </w:tcPr>
          <w:p w14:paraId="09A3FAA0" w14:textId="77777777" w:rsidR="00FB0D83" w:rsidRDefault="006C352B">
            <w:pPr>
              <w:contextualSpacing/>
              <w:rPr>
                <w:rFonts w:eastAsia="Times New Roman" w:cs="Times New Roman"/>
                <w:sz w:val="20"/>
              </w:rPr>
            </w:pPr>
          </w:p>
        </w:tc>
        <w:tc>
          <w:tcPr>
            <w:tcW w:w="40" w:type="dxa"/>
            <w:noWrap/>
            <w:vAlign w:val="bottom"/>
            <w:hideMark/>
          </w:tcPr>
          <w:p w14:paraId="09A3FAA1" w14:textId="77777777" w:rsidR="00FB0D83" w:rsidRDefault="006C352B">
            <w:pPr>
              <w:contextualSpacing/>
              <w:rPr>
                <w:rFonts w:eastAsia="Times New Roman" w:cs="Times New Roman"/>
                <w:sz w:val="20"/>
              </w:rPr>
            </w:pPr>
          </w:p>
        </w:tc>
      </w:tr>
      <w:tr w:rsidR="00D269F7" w14:paraId="09A3FAAC" w14:textId="77777777">
        <w:trPr>
          <w:trHeight w:val="300"/>
        </w:trPr>
        <w:tc>
          <w:tcPr>
            <w:tcW w:w="2392" w:type="dxa"/>
            <w:noWrap/>
            <w:vAlign w:val="bottom"/>
            <w:hideMark/>
          </w:tcPr>
          <w:p w14:paraId="09A3FAA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AA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A5" w14:textId="77777777" w:rsidR="00FB0D83" w:rsidRDefault="006C352B">
            <w:pPr>
              <w:contextualSpacing/>
              <w:rPr>
                <w:rFonts w:eastAsia="Times New Roman" w:cs="Times New Roman"/>
                <w:sz w:val="20"/>
              </w:rPr>
            </w:pPr>
          </w:p>
        </w:tc>
        <w:tc>
          <w:tcPr>
            <w:tcW w:w="1190" w:type="dxa"/>
            <w:noWrap/>
            <w:vAlign w:val="bottom"/>
            <w:hideMark/>
          </w:tcPr>
          <w:p w14:paraId="09A3FAA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AA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A8" w14:textId="77777777" w:rsidR="00FB0D83" w:rsidRDefault="006C352B">
            <w:pPr>
              <w:contextualSpacing/>
              <w:rPr>
                <w:rFonts w:eastAsia="Times New Roman" w:cs="Times New Roman"/>
                <w:sz w:val="20"/>
              </w:rPr>
            </w:pPr>
          </w:p>
        </w:tc>
        <w:tc>
          <w:tcPr>
            <w:tcW w:w="101" w:type="dxa"/>
            <w:noWrap/>
            <w:vAlign w:val="bottom"/>
            <w:hideMark/>
          </w:tcPr>
          <w:p w14:paraId="09A3FAA9" w14:textId="77777777" w:rsidR="00FB0D83" w:rsidRDefault="006C352B">
            <w:pPr>
              <w:contextualSpacing/>
              <w:rPr>
                <w:rFonts w:eastAsia="Times New Roman" w:cs="Times New Roman"/>
                <w:sz w:val="20"/>
              </w:rPr>
            </w:pPr>
          </w:p>
        </w:tc>
        <w:tc>
          <w:tcPr>
            <w:tcW w:w="101" w:type="dxa"/>
            <w:noWrap/>
            <w:vAlign w:val="bottom"/>
            <w:hideMark/>
          </w:tcPr>
          <w:p w14:paraId="09A3FAAA" w14:textId="77777777" w:rsidR="00FB0D83" w:rsidRDefault="006C352B">
            <w:pPr>
              <w:contextualSpacing/>
              <w:rPr>
                <w:rFonts w:eastAsia="Times New Roman" w:cs="Times New Roman"/>
                <w:sz w:val="20"/>
              </w:rPr>
            </w:pPr>
          </w:p>
        </w:tc>
        <w:tc>
          <w:tcPr>
            <w:tcW w:w="40" w:type="dxa"/>
            <w:noWrap/>
            <w:vAlign w:val="bottom"/>
            <w:hideMark/>
          </w:tcPr>
          <w:p w14:paraId="09A3FAAB" w14:textId="77777777" w:rsidR="00FB0D83" w:rsidRDefault="006C352B">
            <w:pPr>
              <w:contextualSpacing/>
              <w:rPr>
                <w:rFonts w:eastAsia="Times New Roman" w:cs="Times New Roman"/>
                <w:sz w:val="20"/>
              </w:rPr>
            </w:pPr>
          </w:p>
        </w:tc>
      </w:tr>
      <w:tr w:rsidR="00D269F7" w14:paraId="09A3FAB6" w14:textId="77777777">
        <w:trPr>
          <w:trHeight w:val="300"/>
        </w:trPr>
        <w:tc>
          <w:tcPr>
            <w:tcW w:w="2392" w:type="dxa"/>
            <w:noWrap/>
            <w:vAlign w:val="bottom"/>
            <w:hideMark/>
          </w:tcPr>
          <w:p w14:paraId="09A3FAA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AA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AF" w14:textId="77777777" w:rsidR="00FB0D83" w:rsidRDefault="006C352B">
            <w:pPr>
              <w:contextualSpacing/>
              <w:rPr>
                <w:rFonts w:eastAsia="Times New Roman" w:cs="Times New Roman"/>
                <w:sz w:val="20"/>
              </w:rPr>
            </w:pPr>
          </w:p>
        </w:tc>
        <w:tc>
          <w:tcPr>
            <w:tcW w:w="1190" w:type="dxa"/>
            <w:noWrap/>
            <w:vAlign w:val="bottom"/>
            <w:hideMark/>
          </w:tcPr>
          <w:p w14:paraId="09A3FAB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AB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B2" w14:textId="77777777" w:rsidR="00FB0D83" w:rsidRDefault="006C352B">
            <w:pPr>
              <w:contextualSpacing/>
              <w:rPr>
                <w:rFonts w:eastAsia="Times New Roman" w:cs="Times New Roman"/>
                <w:sz w:val="20"/>
              </w:rPr>
            </w:pPr>
          </w:p>
        </w:tc>
        <w:tc>
          <w:tcPr>
            <w:tcW w:w="101" w:type="dxa"/>
            <w:noWrap/>
            <w:vAlign w:val="bottom"/>
            <w:hideMark/>
          </w:tcPr>
          <w:p w14:paraId="09A3FAB3" w14:textId="77777777" w:rsidR="00FB0D83" w:rsidRDefault="006C352B">
            <w:pPr>
              <w:contextualSpacing/>
              <w:rPr>
                <w:rFonts w:eastAsia="Times New Roman" w:cs="Times New Roman"/>
                <w:sz w:val="20"/>
              </w:rPr>
            </w:pPr>
          </w:p>
        </w:tc>
        <w:tc>
          <w:tcPr>
            <w:tcW w:w="101" w:type="dxa"/>
            <w:noWrap/>
            <w:vAlign w:val="bottom"/>
            <w:hideMark/>
          </w:tcPr>
          <w:p w14:paraId="09A3FAB4" w14:textId="77777777" w:rsidR="00FB0D83" w:rsidRDefault="006C352B">
            <w:pPr>
              <w:contextualSpacing/>
              <w:rPr>
                <w:rFonts w:eastAsia="Times New Roman" w:cs="Times New Roman"/>
                <w:sz w:val="20"/>
              </w:rPr>
            </w:pPr>
          </w:p>
        </w:tc>
        <w:tc>
          <w:tcPr>
            <w:tcW w:w="40" w:type="dxa"/>
            <w:noWrap/>
            <w:vAlign w:val="bottom"/>
            <w:hideMark/>
          </w:tcPr>
          <w:p w14:paraId="09A3FAB5" w14:textId="77777777" w:rsidR="00FB0D83" w:rsidRDefault="006C352B">
            <w:pPr>
              <w:contextualSpacing/>
              <w:rPr>
                <w:rFonts w:eastAsia="Times New Roman" w:cs="Times New Roman"/>
                <w:sz w:val="20"/>
              </w:rPr>
            </w:pPr>
          </w:p>
        </w:tc>
      </w:tr>
      <w:tr w:rsidR="00D269F7" w14:paraId="09A3FAC0" w14:textId="77777777">
        <w:trPr>
          <w:trHeight w:val="300"/>
        </w:trPr>
        <w:tc>
          <w:tcPr>
            <w:tcW w:w="2392" w:type="dxa"/>
            <w:noWrap/>
            <w:vAlign w:val="bottom"/>
            <w:hideMark/>
          </w:tcPr>
          <w:p w14:paraId="09A3FAB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AB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B9" w14:textId="77777777" w:rsidR="00FB0D83" w:rsidRDefault="006C352B">
            <w:pPr>
              <w:contextualSpacing/>
              <w:rPr>
                <w:rFonts w:eastAsia="Times New Roman" w:cs="Times New Roman"/>
                <w:sz w:val="20"/>
              </w:rPr>
            </w:pPr>
          </w:p>
        </w:tc>
        <w:tc>
          <w:tcPr>
            <w:tcW w:w="1190" w:type="dxa"/>
            <w:noWrap/>
            <w:vAlign w:val="bottom"/>
            <w:hideMark/>
          </w:tcPr>
          <w:p w14:paraId="09A3FAB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AB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BC" w14:textId="77777777" w:rsidR="00FB0D83" w:rsidRDefault="006C352B">
            <w:pPr>
              <w:contextualSpacing/>
              <w:rPr>
                <w:rFonts w:eastAsia="Times New Roman" w:cs="Times New Roman"/>
                <w:sz w:val="20"/>
              </w:rPr>
            </w:pPr>
          </w:p>
        </w:tc>
        <w:tc>
          <w:tcPr>
            <w:tcW w:w="101" w:type="dxa"/>
            <w:noWrap/>
            <w:vAlign w:val="bottom"/>
            <w:hideMark/>
          </w:tcPr>
          <w:p w14:paraId="09A3FABD" w14:textId="77777777" w:rsidR="00FB0D83" w:rsidRDefault="006C352B">
            <w:pPr>
              <w:contextualSpacing/>
              <w:rPr>
                <w:rFonts w:eastAsia="Times New Roman" w:cs="Times New Roman"/>
                <w:sz w:val="20"/>
              </w:rPr>
            </w:pPr>
          </w:p>
        </w:tc>
        <w:tc>
          <w:tcPr>
            <w:tcW w:w="101" w:type="dxa"/>
            <w:noWrap/>
            <w:vAlign w:val="bottom"/>
            <w:hideMark/>
          </w:tcPr>
          <w:p w14:paraId="09A3FABE" w14:textId="77777777" w:rsidR="00FB0D83" w:rsidRDefault="006C352B">
            <w:pPr>
              <w:contextualSpacing/>
              <w:rPr>
                <w:rFonts w:eastAsia="Times New Roman" w:cs="Times New Roman"/>
                <w:sz w:val="20"/>
              </w:rPr>
            </w:pPr>
          </w:p>
        </w:tc>
        <w:tc>
          <w:tcPr>
            <w:tcW w:w="40" w:type="dxa"/>
            <w:noWrap/>
            <w:vAlign w:val="bottom"/>
            <w:hideMark/>
          </w:tcPr>
          <w:p w14:paraId="09A3FABF" w14:textId="77777777" w:rsidR="00FB0D83" w:rsidRDefault="006C352B">
            <w:pPr>
              <w:contextualSpacing/>
              <w:rPr>
                <w:rFonts w:eastAsia="Times New Roman" w:cs="Times New Roman"/>
                <w:sz w:val="20"/>
              </w:rPr>
            </w:pPr>
          </w:p>
        </w:tc>
      </w:tr>
      <w:tr w:rsidR="00D269F7" w14:paraId="09A3FACA" w14:textId="77777777">
        <w:trPr>
          <w:trHeight w:val="300"/>
        </w:trPr>
        <w:tc>
          <w:tcPr>
            <w:tcW w:w="2392" w:type="dxa"/>
            <w:noWrap/>
            <w:vAlign w:val="bottom"/>
            <w:hideMark/>
          </w:tcPr>
          <w:p w14:paraId="09A3FAC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AC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C3" w14:textId="77777777" w:rsidR="00FB0D83" w:rsidRDefault="006C352B">
            <w:pPr>
              <w:contextualSpacing/>
              <w:rPr>
                <w:rFonts w:eastAsia="Times New Roman" w:cs="Times New Roman"/>
                <w:sz w:val="20"/>
              </w:rPr>
            </w:pPr>
          </w:p>
        </w:tc>
        <w:tc>
          <w:tcPr>
            <w:tcW w:w="1190" w:type="dxa"/>
            <w:noWrap/>
            <w:vAlign w:val="bottom"/>
            <w:hideMark/>
          </w:tcPr>
          <w:p w14:paraId="09A3FAC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AC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C6" w14:textId="77777777" w:rsidR="00FB0D83" w:rsidRDefault="006C352B">
            <w:pPr>
              <w:contextualSpacing/>
              <w:rPr>
                <w:rFonts w:eastAsia="Times New Roman" w:cs="Times New Roman"/>
                <w:sz w:val="20"/>
              </w:rPr>
            </w:pPr>
          </w:p>
        </w:tc>
        <w:tc>
          <w:tcPr>
            <w:tcW w:w="101" w:type="dxa"/>
            <w:noWrap/>
            <w:vAlign w:val="bottom"/>
            <w:hideMark/>
          </w:tcPr>
          <w:p w14:paraId="09A3FAC7" w14:textId="77777777" w:rsidR="00FB0D83" w:rsidRDefault="006C352B">
            <w:pPr>
              <w:contextualSpacing/>
              <w:rPr>
                <w:rFonts w:eastAsia="Times New Roman" w:cs="Times New Roman"/>
                <w:sz w:val="20"/>
              </w:rPr>
            </w:pPr>
          </w:p>
        </w:tc>
        <w:tc>
          <w:tcPr>
            <w:tcW w:w="101" w:type="dxa"/>
            <w:noWrap/>
            <w:vAlign w:val="bottom"/>
            <w:hideMark/>
          </w:tcPr>
          <w:p w14:paraId="09A3FAC8" w14:textId="77777777" w:rsidR="00FB0D83" w:rsidRDefault="006C352B">
            <w:pPr>
              <w:contextualSpacing/>
              <w:rPr>
                <w:rFonts w:eastAsia="Times New Roman" w:cs="Times New Roman"/>
                <w:sz w:val="20"/>
              </w:rPr>
            </w:pPr>
          </w:p>
        </w:tc>
        <w:tc>
          <w:tcPr>
            <w:tcW w:w="40" w:type="dxa"/>
            <w:noWrap/>
            <w:vAlign w:val="bottom"/>
            <w:hideMark/>
          </w:tcPr>
          <w:p w14:paraId="09A3FAC9" w14:textId="77777777" w:rsidR="00FB0D83" w:rsidRDefault="006C352B">
            <w:pPr>
              <w:contextualSpacing/>
              <w:rPr>
                <w:rFonts w:eastAsia="Times New Roman" w:cs="Times New Roman"/>
                <w:sz w:val="20"/>
              </w:rPr>
            </w:pPr>
          </w:p>
        </w:tc>
      </w:tr>
      <w:tr w:rsidR="00D269F7" w14:paraId="09A3FAD3" w14:textId="77777777">
        <w:trPr>
          <w:trHeight w:val="300"/>
        </w:trPr>
        <w:tc>
          <w:tcPr>
            <w:tcW w:w="4406" w:type="dxa"/>
            <w:gridSpan w:val="2"/>
            <w:noWrap/>
            <w:vAlign w:val="bottom"/>
            <w:hideMark/>
          </w:tcPr>
          <w:p w14:paraId="09A3FAC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ACC"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AC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AC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CF" w14:textId="77777777" w:rsidR="00FB0D83" w:rsidRDefault="006C352B">
            <w:pPr>
              <w:contextualSpacing/>
              <w:rPr>
                <w:rFonts w:eastAsia="Times New Roman" w:cs="Times New Roman"/>
                <w:sz w:val="20"/>
              </w:rPr>
            </w:pPr>
          </w:p>
        </w:tc>
        <w:tc>
          <w:tcPr>
            <w:tcW w:w="101" w:type="dxa"/>
            <w:noWrap/>
            <w:vAlign w:val="bottom"/>
            <w:hideMark/>
          </w:tcPr>
          <w:p w14:paraId="09A3FAD0" w14:textId="77777777" w:rsidR="00FB0D83" w:rsidRDefault="006C352B">
            <w:pPr>
              <w:contextualSpacing/>
              <w:rPr>
                <w:rFonts w:eastAsia="Times New Roman" w:cs="Times New Roman"/>
                <w:sz w:val="20"/>
              </w:rPr>
            </w:pPr>
          </w:p>
        </w:tc>
        <w:tc>
          <w:tcPr>
            <w:tcW w:w="101" w:type="dxa"/>
            <w:noWrap/>
            <w:vAlign w:val="bottom"/>
            <w:hideMark/>
          </w:tcPr>
          <w:p w14:paraId="09A3FAD1" w14:textId="77777777" w:rsidR="00FB0D83" w:rsidRDefault="006C352B">
            <w:pPr>
              <w:contextualSpacing/>
              <w:rPr>
                <w:rFonts w:eastAsia="Times New Roman" w:cs="Times New Roman"/>
                <w:sz w:val="20"/>
              </w:rPr>
            </w:pPr>
          </w:p>
        </w:tc>
        <w:tc>
          <w:tcPr>
            <w:tcW w:w="40" w:type="dxa"/>
            <w:noWrap/>
            <w:vAlign w:val="bottom"/>
            <w:hideMark/>
          </w:tcPr>
          <w:p w14:paraId="09A3FAD2" w14:textId="77777777" w:rsidR="00FB0D83" w:rsidRDefault="006C352B">
            <w:pPr>
              <w:contextualSpacing/>
              <w:rPr>
                <w:rFonts w:eastAsia="Times New Roman" w:cs="Times New Roman"/>
                <w:sz w:val="20"/>
              </w:rPr>
            </w:pPr>
          </w:p>
        </w:tc>
      </w:tr>
      <w:tr w:rsidR="00D269F7" w14:paraId="09A3FADD" w14:textId="77777777">
        <w:trPr>
          <w:trHeight w:val="300"/>
        </w:trPr>
        <w:tc>
          <w:tcPr>
            <w:tcW w:w="2392" w:type="dxa"/>
            <w:noWrap/>
            <w:vAlign w:val="bottom"/>
            <w:hideMark/>
          </w:tcPr>
          <w:p w14:paraId="09A3FAD4" w14:textId="77777777" w:rsidR="00FB0D83" w:rsidRDefault="006C352B">
            <w:pPr>
              <w:contextualSpacing/>
              <w:rPr>
                <w:rFonts w:eastAsia="Times New Roman" w:cs="Times New Roman"/>
                <w:sz w:val="20"/>
              </w:rPr>
            </w:pPr>
          </w:p>
        </w:tc>
        <w:tc>
          <w:tcPr>
            <w:tcW w:w="2014" w:type="dxa"/>
            <w:noWrap/>
            <w:vAlign w:val="bottom"/>
            <w:hideMark/>
          </w:tcPr>
          <w:p w14:paraId="09A3FAD5" w14:textId="77777777" w:rsidR="00FB0D83" w:rsidRDefault="006C352B">
            <w:pPr>
              <w:contextualSpacing/>
              <w:rPr>
                <w:rFonts w:eastAsia="Times New Roman" w:cs="Times New Roman"/>
                <w:sz w:val="20"/>
              </w:rPr>
            </w:pPr>
          </w:p>
        </w:tc>
        <w:tc>
          <w:tcPr>
            <w:tcW w:w="2759" w:type="dxa"/>
            <w:noWrap/>
            <w:vAlign w:val="bottom"/>
            <w:hideMark/>
          </w:tcPr>
          <w:p w14:paraId="09A3FAD6" w14:textId="77777777" w:rsidR="00FB0D83" w:rsidRDefault="006C352B">
            <w:pPr>
              <w:contextualSpacing/>
              <w:rPr>
                <w:rFonts w:eastAsia="Times New Roman" w:cs="Times New Roman"/>
                <w:sz w:val="20"/>
              </w:rPr>
            </w:pPr>
          </w:p>
        </w:tc>
        <w:tc>
          <w:tcPr>
            <w:tcW w:w="1190" w:type="dxa"/>
            <w:noWrap/>
            <w:vAlign w:val="bottom"/>
            <w:hideMark/>
          </w:tcPr>
          <w:p w14:paraId="09A3FAD7" w14:textId="77777777" w:rsidR="00FB0D83" w:rsidRDefault="006C352B">
            <w:pPr>
              <w:contextualSpacing/>
              <w:rPr>
                <w:rFonts w:eastAsia="Times New Roman" w:cs="Times New Roman"/>
                <w:sz w:val="20"/>
              </w:rPr>
            </w:pPr>
          </w:p>
        </w:tc>
        <w:tc>
          <w:tcPr>
            <w:tcW w:w="101" w:type="dxa"/>
            <w:noWrap/>
            <w:vAlign w:val="bottom"/>
            <w:hideMark/>
          </w:tcPr>
          <w:p w14:paraId="09A3FAD8" w14:textId="77777777" w:rsidR="00FB0D83" w:rsidRDefault="006C352B">
            <w:pPr>
              <w:contextualSpacing/>
              <w:rPr>
                <w:rFonts w:eastAsia="Times New Roman" w:cs="Times New Roman"/>
                <w:sz w:val="20"/>
              </w:rPr>
            </w:pPr>
          </w:p>
        </w:tc>
        <w:tc>
          <w:tcPr>
            <w:tcW w:w="101" w:type="dxa"/>
            <w:noWrap/>
            <w:vAlign w:val="bottom"/>
            <w:hideMark/>
          </w:tcPr>
          <w:p w14:paraId="09A3FAD9" w14:textId="77777777" w:rsidR="00FB0D83" w:rsidRDefault="006C352B">
            <w:pPr>
              <w:contextualSpacing/>
              <w:rPr>
                <w:rFonts w:eastAsia="Times New Roman" w:cs="Times New Roman"/>
                <w:sz w:val="20"/>
              </w:rPr>
            </w:pPr>
          </w:p>
        </w:tc>
        <w:tc>
          <w:tcPr>
            <w:tcW w:w="101" w:type="dxa"/>
            <w:noWrap/>
            <w:vAlign w:val="bottom"/>
            <w:hideMark/>
          </w:tcPr>
          <w:p w14:paraId="09A3FADA" w14:textId="77777777" w:rsidR="00FB0D83" w:rsidRDefault="006C352B">
            <w:pPr>
              <w:contextualSpacing/>
              <w:rPr>
                <w:rFonts w:eastAsia="Times New Roman" w:cs="Times New Roman"/>
                <w:sz w:val="20"/>
              </w:rPr>
            </w:pPr>
          </w:p>
        </w:tc>
        <w:tc>
          <w:tcPr>
            <w:tcW w:w="101" w:type="dxa"/>
            <w:noWrap/>
            <w:vAlign w:val="bottom"/>
            <w:hideMark/>
          </w:tcPr>
          <w:p w14:paraId="09A3FADB" w14:textId="77777777" w:rsidR="00FB0D83" w:rsidRDefault="006C352B">
            <w:pPr>
              <w:contextualSpacing/>
              <w:rPr>
                <w:rFonts w:eastAsia="Times New Roman" w:cs="Times New Roman"/>
                <w:sz w:val="20"/>
              </w:rPr>
            </w:pPr>
          </w:p>
        </w:tc>
        <w:tc>
          <w:tcPr>
            <w:tcW w:w="40" w:type="dxa"/>
            <w:noWrap/>
            <w:vAlign w:val="bottom"/>
            <w:hideMark/>
          </w:tcPr>
          <w:p w14:paraId="09A3FADC" w14:textId="77777777" w:rsidR="00FB0D83" w:rsidRDefault="006C352B">
            <w:pPr>
              <w:contextualSpacing/>
              <w:rPr>
                <w:rFonts w:eastAsia="Times New Roman" w:cs="Times New Roman"/>
                <w:sz w:val="20"/>
              </w:rPr>
            </w:pPr>
          </w:p>
        </w:tc>
      </w:tr>
      <w:tr w:rsidR="00D269F7" w14:paraId="09A3FAE3" w14:textId="77777777">
        <w:trPr>
          <w:trHeight w:val="300"/>
        </w:trPr>
        <w:tc>
          <w:tcPr>
            <w:tcW w:w="2392" w:type="dxa"/>
            <w:noWrap/>
            <w:vAlign w:val="bottom"/>
            <w:hideMark/>
          </w:tcPr>
          <w:p w14:paraId="09A3FADE" w14:textId="77777777" w:rsidR="00FB0D83" w:rsidRDefault="006C352B">
            <w:pPr>
              <w:contextualSpacing/>
              <w:rPr>
                <w:rFonts w:eastAsia="Times New Roman" w:cs="Times New Roman"/>
                <w:sz w:val="20"/>
              </w:rPr>
            </w:pPr>
          </w:p>
        </w:tc>
        <w:tc>
          <w:tcPr>
            <w:tcW w:w="6165" w:type="dxa"/>
            <w:gridSpan w:val="5"/>
            <w:noWrap/>
            <w:vAlign w:val="bottom"/>
            <w:hideMark/>
          </w:tcPr>
          <w:p w14:paraId="09A3FAD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14 ως έχει   ΔΕΚΤΟ ΚΑΤΑ ΠΛΕΙΟΨΗΦΙΑ</w:t>
            </w:r>
          </w:p>
        </w:tc>
        <w:tc>
          <w:tcPr>
            <w:tcW w:w="101" w:type="dxa"/>
            <w:noWrap/>
            <w:vAlign w:val="bottom"/>
            <w:hideMark/>
          </w:tcPr>
          <w:p w14:paraId="09A3FAE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E1" w14:textId="77777777" w:rsidR="00FB0D83" w:rsidRDefault="006C352B">
            <w:pPr>
              <w:contextualSpacing/>
              <w:rPr>
                <w:rFonts w:eastAsia="Times New Roman" w:cs="Times New Roman"/>
                <w:sz w:val="20"/>
              </w:rPr>
            </w:pPr>
          </w:p>
        </w:tc>
        <w:tc>
          <w:tcPr>
            <w:tcW w:w="40" w:type="dxa"/>
            <w:noWrap/>
            <w:vAlign w:val="bottom"/>
            <w:hideMark/>
          </w:tcPr>
          <w:p w14:paraId="09A3FAE2" w14:textId="77777777" w:rsidR="00FB0D83" w:rsidRDefault="006C352B">
            <w:pPr>
              <w:contextualSpacing/>
              <w:rPr>
                <w:rFonts w:eastAsia="Times New Roman" w:cs="Times New Roman"/>
                <w:sz w:val="20"/>
              </w:rPr>
            </w:pPr>
          </w:p>
        </w:tc>
      </w:tr>
      <w:tr w:rsidR="00D269F7" w14:paraId="09A3FAED" w14:textId="77777777">
        <w:trPr>
          <w:trHeight w:val="300"/>
        </w:trPr>
        <w:tc>
          <w:tcPr>
            <w:tcW w:w="2392" w:type="dxa"/>
            <w:noWrap/>
            <w:vAlign w:val="bottom"/>
            <w:hideMark/>
          </w:tcPr>
          <w:p w14:paraId="09A3FAE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AE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E6" w14:textId="77777777" w:rsidR="00FB0D83" w:rsidRDefault="006C352B">
            <w:pPr>
              <w:contextualSpacing/>
              <w:rPr>
                <w:rFonts w:eastAsia="Times New Roman" w:cs="Times New Roman"/>
                <w:sz w:val="20"/>
              </w:rPr>
            </w:pPr>
          </w:p>
        </w:tc>
        <w:tc>
          <w:tcPr>
            <w:tcW w:w="1190" w:type="dxa"/>
            <w:noWrap/>
            <w:vAlign w:val="bottom"/>
            <w:hideMark/>
          </w:tcPr>
          <w:p w14:paraId="09A3FAE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AE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E9" w14:textId="77777777" w:rsidR="00FB0D83" w:rsidRDefault="006C352B">
            <w:pPr>
              <w:contextualSpacing/>
              <w:rPr>
                <w:rFonts w:eastAsia="Times New Roman" w:cs="Times New Roman"/>
                <w:sz w:val="20"/>
              </w:rPr>
            </w:pPr>
          </w:p>
        </w:tc>
        <w:tc>
          <w:tcPr>
            <w:tcW w:w="101" w:type="dxa"/>
            <w:noWrap/>
            <w:vAlign w:val="bottom"/>
            <w:hideMark/>
          </w:tcPr>
          <w:p w14:paraId="09A3FAEA" w14:textId="77777777" w:rsidR="00FB0D83" w:rsidRDefault="006C352B">
            <w:pPr>
              <w:contextualSpacing/>
              <w:rPr>
                <w:rFonts w:eastAsia="Times New Roman" w:cs="Times New Roman"/>
                <w:sz w:val="20"/>
              </w:rPr>
            </w:pPr>
          </w:p>
        </w:tc>
        <w:tc>
          <w:tcPr>
            <w:tcW w:w="101" w:type="dxa"/>
            <w:noWrap/>
            <w:vAlign w:val="bottom"/>
            <w:hideMark/>
          </w:tcPr>
          <w:p w14:paraId="09A3FAEB" w14:textId="77777777" w:rsidR="00FB0D83" w:rsidRDefault="006C352B">
            <w:pPr>
              <w:contextualSpacing/>
              <w:rPr>
                <w:rFonts w:eastAsia="Times New Roman" w:cs="Times New Roman"/>
                <w:sz w:val="20"/>
              </w:rPr>
            </w:pPr>
          </w:p>
        </w:tc>
        <w:tc>
          <w:tcPr>
            <w:tcW w:w="40" w:type="dxa"/>
            <w:noWrap/>
            <w:vAlign w:val="bottom"/>
            <w:hideMark/>
          </w:tcPr>
          <w:p w14:paraId="09A3FAEC" w14:textId="77777777" w:rsidR="00FB0D83" w:rsidRDefault="006C352B">
            <w:pPr>
              <w:contextualSpacing/>
              <w:rPr>
                <w:rFonts w:eastAsia="Times New Roman" w:cs="Times New Roman"/>
                <w:sz w:val="20"/>
              </w:rPr>
            </w:pPr>
          </w:p>
        </w:tc>
      </w:tr>
      <w:tr w:rsidR="00D269F7" w14:paraId="09A3FAF7" w14:textId="77777777">
        <w:trPr>
          <w:trHeight w:val="300"/>
        </w:trPr>
        <w:tc>
          <w:tcPr>
            <w:tcW w:w="2392" w:type="dxa"/>
            <w:noWrap/>
            <w:vAlign w:val="bottom"/>
            <w:hideMark/>
          </w:tcPr>
          <w:p w14:paraId="09A3FAE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AE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F0" w14:textId="77777777" w:rsidR="00FB0D83" w:rsidRDefault="006C352B">
            <w:pPr>
              <w:contextualSpacing/>
              <w:rPr>
                <w:rFonts w:eastAsia="Times New Roman" w:cs="Times New Roman"/>
                <w:sz w:val="20"/>
              </w:rPr>
            </w:pPr>
          </w:p>
        </w:tc>
        <w:tc>
          <w:tcPr>
            <w:tcW w:w="1190" w:type="dxa"/>
            <w:noWrap/>
            <w:vAlign w:val="bottom"/>
            <w:hideMark/>
          </w:tcPr>
          <w:p w14:paraId="09A3FAF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AF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F3" w14:textId="77777777" w:rsidR="00FB0D83" w:rsidRDefault="006C352B">
            <w:pPr>
              <w:contextualSpacing/>
              <w:rPr>
                <w:rFonts w:eastAsia="Times New Roman" w:cs="Times New Roman"/>
                <w:sz w:val="20"/>
              </w:rPr>
            </w:pPr>
          </w:p>
        </w:tc>
        <w:tc>
          <w:tcPr>
            <w:tcW w:w="101" w:type="dxa"/>
            <w:noWrap/>
            <w:vAlign w:val="bottom"/>
            <w:hideMark/>
          </w:tcPr>
          <w:p w14:paraId="09A3FAF4" w14:textId="77777777" w:rsidR="00FB0D83" w:rsidRDefault="006C352B">
            <w:pPr>
              <w:contextualSpacing/>
              <w:rPr>
                <w:rFonts w:eastAsia="Times New Roman" w:cs="Times New Roman"/>
                <w:sz w:val="20"/>
              </w:rPr>
            </w:pPr>
          </w:p>
        </w:tc>
        <w:tc>
          <w:tcPr>
            <w:tcW w:w="101" w:type="dxa"/>
            <w:noWrap/>
            <w:vAlign w:val="bottom"/>
            <w:hideMark/>
          </w:tcPr>
          <w:p w14:paraId="09A3FAF5" w14:textId="77777777" w:rsidR="00FB0D83" w:rsidRDefault="006C352B">
            <w:pPr>
              <w:contextualSpacing/>
              <w:rPr>
                <w:rFonts w:eastAsia="Times New Roman" w:cs="Times New Roman"/>
                <w:sz w:val="20"/>
              </w:rPr>
            </w:pPr>
          </w:p>
        </w:tc>
        <w:tc>
          <w:tcPr>
            <w:tcW w:w="40" w:type="dxa"/>
            <w:noWrap/>
            <w:vAlign w:val="bottom"/>
            <w:hideMark/>
          </w:tcPr>
          <w:p w14:paraId="09A3FAF6" w14:textId="77777777" w:rsidR="00FB0D83" w:rsidRDefault="006C352B">
            <w:pPr>
              <w:contextualSpacing/>
              <w:rPr>
                <w:rFonts w:eastAsia="Times New Roman" w:cs="Times New Roman"/>
                <w:sz w:val="20"/>
              </w:rPr>
            </w:pPr>
          </w:p>
        </w:tc>
      </w:tr>
      <w:tr w:rsidR="00D269F7" w14:paraId="09A3FB01" w14:textId="77777777">
        <w:trPr>
          <w:trHeight w:val="300"/>
        </w:trPr>
        <w:tc>
          <w:tcPr>
            <w:tcW w:w="2392" w:type="dxa"/>
            <w:noWrap/>
            <w:vAlign w:val="bottom"/>
            <w:hideMark/>
          </w:tcPr>
          <w:p w14:paraId="09A3FAF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AF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AFA" w14:textId="77777777" w:rsidR="00FB0D83" w:rsidRDefault="006C352B">
            <w:pPr>
              <w:contextualSpacing/>
              <w:rPr>
                <w:rFonts w:eastAsia="Times New Roman" w:cs="Times New Roman"/>
                <w:sz w:val="20"/>
              </w:rPr>
            </w:pPr>
          </w:p>
        </w:tc>
        <w:tc>
          <w:tcPr>
            <w:tcW w:w="1190" w:type="dxa"/>
            <w:noWrap/>
            <w:vAlign w:val="bottom"/>
            <w:hideMark/>
          </w:tcPr>
          <w:p w14:paraId="09A3FAF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AF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AFD" w14:textId="77777777" w:rsidR="00FB0D83" w:rsidRDefault="006C352B">
            <w:pPr>
              <w:contextualSpacing/>
              <w:rPr>
                <w:rFonts w:eastAsia="Times New Roman" w:cs="Times New Roman"/>
                <w:sz w:val="20"/>
              </w:rPr>
            </w:pPr>
          </w:p>
        </w:tc>
        <w:tc>
          <w:tcPr>
            <w:tcW w:w="101" w:type="dxa"/>
            <w:noWrap/>
            <w:vAlign w:val="bottom"/>
            <w:hideMark/>
          </w:tcPr>
          <w:p w14:paraId="09A3FAFE" w14:textId="77777777" w:rsidR="00FB0D83" w:rsidRDefault="006C352B">
            <w:pPr>
              <w:contextualSpacing/>
              <w:rPr>
                <w:rFonts w:eastAsia="Times New Roman" w:cs="Times New Roman"/>
                <w:sz w:val="20"/>
              </w:rPr>
            </w:pPr>
          </w:p>
        </w:tc>
        <w:tc>
          <w:tcPr>
            <w:tcW w:w="101" w:type="dxa"/>
            <w:noWrap/>
            <w:vAlign w:val="bottom"/>
            <w:hideMark/>
          </w:tcPr>
          <w:p w14:paraId="09A3FAFF" w14:textId="77777777" w:rsidR="00FB0D83" w:rsidRDefault="006C352B">
            <w:pPr>
              <w:contextualSpacing/>
              <w:rPr>
                <w:rFonts w:eastAsia="Times New Roman" w:cs="Times New Roman"/>
                <w:sz w:val="20"/>
              </w:rPr>
            </w:pPr>
          </w:p>
        </w:tc>
        <w:tc>
          <w:tcPr>
            <w:tcW w:w="40" w:type="dxa"/>
            <w:noWrap/>
            <w:vAlign w:val="bottom"/>
            <w:hideMark/>
          </w:tcPr>
          <w:p w14:paraId="09A3FB00" w14:textId="77777777" w:rsidR="00FB0D83" w:rsidRDefault="006C352B">
            <w:pPr>
              <w:contextualSpacing/>
              <w:rPr>
                <w:rFonts w:eastAsia="Times New Roman" w:cs="Times New Roman"/>
                <w:sz w:val="20"/>
              </w:rPr>
            </w:pPr>
          </w:p>
        </w:tc>
      </w:tr>
      <w:tr w:rsidR="00D269F7" w14:paraId="09A3FB0B" w14:textId="77777777">
        <w:trPr>
          <w:trHeight w:val="300"/>
        </w:trPr>
        <w:tc>
          <w:tcPr>
            <w:tcW w:w="2392" w:type="dxa"/>
            <w:noWrap/>
            <w:vAlign w:val="bottom"/>
            <w:hideMark/>
          </w:tcPr>
          <w:p w14:paraId="09A3FB0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B0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04" w14:textId="77777777" w:rsidR="00FB0D83" w:rsidRDefault="006C352B">
            <w:pPr>
              <w:contextualSpacing/>
              <w:rPr>
                <w:rFonts w:eastAsia="Times New Roman" w:cs="Times New Roman"/>
                <w:sz w:val="20"/>
              </w:rPr>
            </w:pPr>
          </w:p>
        </w:tc>
        <w:tc>
          <w:tcPr>
            <w:tcW w:w="1190" w:type="dxa"/>
            <w:noWrap/>
            <w:vAlign w:val="bottom"/>
            <w:hideMark/>
          </w:tcPr>
          <w:p w14:paraId="09A3FB0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B0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07" w14:textId="77777777" w:rsidR="00FB0D83" w:rsidRDefault="006C352B">
            <w:pPr>
              <w:contextualSpacing/>
              <w:rPr>
                <w:rFonts w:eastAsia="Times New Roman" w:cs="Times New Roman"/>
                <w:sz w:val="20"/>
              </w:rPr>
            </w:pPr>
          </w:p>
        </w:tc>
        <w:tc>
          <w:tcPr>
            <w:tcW w:w="101" w:type="dxa"/>
            <w:noWrap/>
            <w:vAlign w:val="bottom"/>
            <w:hideMark/>
          </w:tcPr>
          <w:p w14:paraId="09A3FB08" w14:textId="77777777" w:rsidR="00FB0D83" w:rsidRDefault="006C352B">
            <w:pPr>
              <w:contextualSpacing/>
              <w:rPr>
                <w:rFonts w:eastAsia="Times New Roman" w:cs="Times New Roman"/>
                <w:sz w:val="20"/>
              </w:rPr>
            </w:pPr>
          </w:p>
        </w:tc>
        <w:tc>
          <w:tcPr>
            <w:tcW w:w="101" w:type="dxa"/>
            <w:noWrap/>
            <w:vAlign w:val="bottom"/>
            <w:hideMark/>
          </w:tcPr>
          <w:p w14:paraId="09A3FB09" w14:textId="77777777" w:rsidR="00FB0D83" w:rsidRDefault="006C352B">
            <w:pPr>
              <w:contextualSpacing/>
              <w:rPr>
                <w:rFonts w:eastAsia="Times New Roman" w:cs="Times New Roman"/>
                <w:sz w:val="20"/>
              </w:rPr>
            </w:pPr>
          </w:p>
        </w:tc>
        <w:tc>
          <w:tcPr>
            <w:tcW w:w="40" w:type="dxa"/>
            <w:noWrap/>
            <w:vAlign w:val="bottom"/>
            <w:hideMark/>
          </w:tcPr>
          <w:p w14:paraId="09A3FB0A" w14:textId="77777777" w:rsidR="00FB0D83" w:rsidRDefault="006C352B">
            <w:pPr>
              <w:contextualSpacing/>
              <w:rPr>
                <w:rFonts w:eastAsia="Times New Roman" w:cs="Times New Roman"/>
                <w:sz w:val="20"/>
              </w:rPr>
            </w:pPr>
          </w:p>
        </w:tc>
      </w:tr>
      <w:tr w:rsidR="00D269F7" w14:paraId="09A3FB15" w14:textId="77777777">
        <w:trPr>
          <w:trHeight w:val="300"/>
        </w:trPr>
        <w:tc>
          <w:tcPr>
            <w:tcW w:w="2392" w:type="dxa"/>
            <w:noWrap/>
            <w:vAlign w:val="bottom"/>
            <w:hideMark/>
          </w:tcPr>
          <w:p w14:paraId="09A3FB0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B0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0E" w14:textId="77777777" w:rsidR="00FB0D83" w:rsidRDefault="006C352B">
            <w:pPr>
              <w:contextualSpacing/>
              <w:rPr>
                <w:rFonts w:eastAsia="Times New Roman" w:cs="Times New Roman"/>
                <w:sz w:val="20"/>
              </w:rPr>
            </w:pPr>
          </w:p>
        </w:tc>
        <w:tc>
          <w:tcPr>
            <w:tcW w:w="1190" w:type="dxa"/>
            <w:noWrap/>
            <w:vAlign w:val="bottom"/>
            <w:hideMark/>
          </w:tcPr>
          <w:p w14:paraId="09A3FB0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B1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11" w14:textId="77777777" w:rsidR="00FB0D83" w:rsidRDefault="006C352B">
            <w:pPr>
              <w:contextualSpacing/>
              <w:rPr>
                <w:rFonts w:eastAsia="Times New Roman" w:cs="Times New Roman"/>
                <w:sz w:val="20"/>
              </w:rPr>
            </w:pPr>
          </w:p>
        </w:tc>
        <w:tc>
          <w:tcPr>
            <w:tcW w:w="101" w:type="dxa"/>
            <w:noWrap/>
            <w:vAlign w:val="bottom"/>
            <w:hideMark/>
          </w:tcPr>
          <w:p w14:paraId="09A3FB12" w14:textId="77777777" w:rsidR="00FB0D83" w:rsidRDefault="006C352B">
            <w:pPr>
              <w:contextualSpacing/>
              <w:rPr>
                <w:rFonts w:eastAsia="Times New Roman" w:cs="Times New Roman"/>
                <w:sz w:val="20"/>
              </w:rPr>
            </w:pPr>
          </w:p>
        </w:tc>
        <w:tc>
          <w:tcPr>
            <w:tcW w:w="101" w:type="dxa"/>
            <w:noWrap/>
            <w:vAlign w:val="bottom"/>
            <w:hideMark/>
          </w:tcPr>
          <w:p w14:paraId="09A3FB13" w14:textId="77777777" w:rsidR="00FB0D83" w:rsidRDefault="006C352B">
            <w:pPr>
              <w:contextualSpacing/>
              <w:rPr>
                <w:rFonts w:eastAsia="Times New Roman" w:cs="Times New Roman"/>
                <w:sz w:val="20"/>
              </w:rPr>
            </w:pPr>
          </w:p>
        </w:tc>
        <w:tc>
          <w:tcPr>
            <w:tcW w:w="40" w:type="dxa"/>
            <w:noWrap/>
            <w:vAlign w:val="bottom"/>
            <w:hideMark/>
          </w:tcPr>
          <w:p w14:paraId="09A3FB14" w14:textId="77777777" w:rsidR="00FB0D83" w:rsidRDefault="006C352B">
            <w:pPr>
              <w:contextualSpacing/>
              <w:rPr>
                <w:rFonts w:eastAsia="Times New Roman" w:cs="Times New Roman"/>
                <w:sz w:val="20"/>
              </w:rPr>
            </w:pPr>
          </w:p>
        </w:tc>
      </w:tr>
      <w:tr w:rsidR="00D269F7" w14:paraId="09A3FB1F" w14:textId="77777777">
        <w:trPr>
          <w:trHeight w:val="300"/>
        </w:trPr>
        <w:tc>
          <w:tcPr>
            <w:tcW w:w="2392" w:type="dxa"/>
            <w:noWrap/>
            <w:vAlign w:val="bottom"/>
            <w:hideMark/>
          </w:tcPr>
          <w:p w14:paraId="09A3FB1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B1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18" w14:textId="77777777" w:rsidR="00FB0D83" w:rsidRDefault="006C352B">
            <w:pPr>
              <w:contextualSpacing/>
              <w:rPr>
                <w:rFonts w:eastAsia="Times New Roman" w:cs="Times New Roman"/>
                <w:sz w:val="20"/>
              </w:rPr>
            </w:pPr>
          </w:p>
        </w:tc>
        <w:tc>
          <w:tcPr>
            <w:tcW w:w="1190" w:type="dxa"/>
            <w:noWrap/>
            <w:vAlign w:val="bottom"/>
            <w:hideMark/>
          </w:tcPr>
          <w:p w14:paraId="09A3FB1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B1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1B" w14:textId="77777777" w:rsidR="00FB0D83" w:rsidRDefault="006C352B">
            <w:pPr>
              <w:contextualSpacing/>
              <w:rPr>
                <w:rFonts w:eastAsia="Times New Roman" w:cs="Times New Roman"/>
                <w:sz w:val="20"/>
              </w:rPr>
            </w:pPr>
          </w:p>
        </w:tc>
        <w:tc>
          <w:tcPr>
            <w:tcW w:w="101" w:type="dxa"/>
            <w:noWrap/>
            <w:vAlign w:val="bottom"/>
            <w:hideMark/>
          </w:tcPr>
          <w:p w14:paraId="09A3FB1C" w14:textId="77777777" w:rsidR="00FB0D83" w:rsidRDefault="006C352B">
            <w:pPr>
              <w:contextualSpacing/>
              <w:rPr>
                <w:rFonts w:eastAsia="Times New Roman" w:cs="Times New Roman"/>
                <w:sz w:val="20"/>
              </w:rPr>
            </w:pPr>
          </w:p>
        </w:tc>
        <w:tc>
          <w:tcPr>
            <w:tcW w:w="101" w:type="dxa"/>
            <w:noWrap/>
            <w:vAlign w:val="bottom"/>
            <w:hideMark/>
          </w:tcPr>
          <w:p w14:paraId="09A3FB1D" w14:textId="77777777" w:rsidR="00FB0D83" w:rsidRDefault="006C352B">
            <w:pPr>
              <w:contextualSpacing/>
              <w:rPr>
                <w:rFonts w:eastAsia="Times New Roman" w:cs="Times New Roman"/>
                <w:sz w:val="20"/>
              </w:rPr>
            </w:pPr>
          </w:p>
        </w:tc>
        <w:tc>
          <w:tcPr>
            <w:tcW w:w="40" w:type="dxa"/>
            <w:noWrap/>
            <w:vAlign w:val="bottom"/>
            <w:hideMark/>
          </w:tcPr>
          <w:p w14:paraId="09A3FB1E" w14:textId="77777777" w:rsidR="00FB0D83" w:rsidRDefault="006C352B">
            <w:pPr>
              <w:contextualSpacing/>
              <w:rPr>
                <w:rFonts w:eastAsia="Times New Roman" w:cs="Times New Roman"/>
                <w:sz w:val="20"/>
              </w:rPr>
            </w:pPr>
          </w:p>
        </w:tc>
      </w:tr>
      <w:tr w:rsidR="00D269F7" w14:paraId="09A3FB29" w14:textId="77777777">
        <w:trPr>
          <w:trHeight w:val="300"/>
        </w:trPr>
        <w:tc>
          <w:tcPr>
            <w:tcW w:w="2392" w:type="dxa"/>
            <w:noWrap/>
            <w:vAlign w:val="bottom"/>
            <w:hideMark/>
          </w:tcPr>
          <w:p w14:paraId="09A3FB2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B2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22" w14:textId="77777777" w:rsidR="00FB0D83" w:rsidRDefault="006C352B">
            <w:pPr>
              <w:contextualSpacing/>
              <w:rPr>
                <w:rFonts w:eastAsia="Times New Roman" w:cs="Times New Roman"/>
                <w:sz w:val="20"/>
              </w:rPr>
            </w:pPr>
          </w:p>
        </w:tc>
        <w:tc>
          <w:tcPr>
            <w:tcW w:w="1190" w:type="dxa"/>
            <w:noWrap/>
            <w:vAlign w:val="bottom"/>
            <w:hideMark/>
          </w:tcPr>
          <w:p w14:paraId="09A3FB2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B2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25" w14:textId="77777777" w:rsidR="00FB0D83" w:rsidRDefault="006C352B">
            <w:pPr>
              <w:contextualSpacing/>
              <w:rPr>
                <w:rFonts w:eastAsia="Times New Roman" w:cs="Times New Roman"/>
                <w:sz w:val="20"/>
              </w:rPr>
            </w:pPr>
          </w:p>
        </w:tc>
        <w:tc>
          <w:tcPr>
            <w:tcW w:w="101" w:type="dxa"/>
            <w:noWrap/>
            <w:vAlign w:val="bottom"/>
            <w:hideMark/>
          </w:tcPr>
          <w:p w14:paraId="09A3FB26" w14:textId="77777777" w:rsidR="00FB0D83" w:rsidRDefault="006C352B">
            <w:pPr>
              <w:contextualSpacing/>
              <w:rPr>
                <w:rFonts w:eastAsia="Times New Roman" w:cs="Times New Roman"/>
                <w:sz w:val="20"/>
              </w:rPr>
            </w:pPr>
          </w:p>
        </w:tc>
        <w:tc>
          <w:tcPr>
            <w:tcW w:w="101" w:type="dxa"/>
            <w:noWrap/>
            <w:vAlign w:val="bottom"/>
            <w:hideMark/>
          </w:tcPr>
          <w:p w14:paraId="09A3FB27" w14:textId="77777777" w:rsidR="00FB0D83" w:rsidRDefault="006C352B">
            <w:pPr>
              <w:contextualSpacing/>
              <w:rPr>
                <w:rFonts w:eastAsia="Times New Roman" w:cs="Times New Roman"/>
                <w:sz w:val="20"/>
              </w:rPr>
            </w:pPr>
          </w:p>
        </w:tc>
        <w:tc>
          <w:tcPr>
            <w:tcW w:w="40" w:type="dxa"/>
            <w:noWrap/>
            <w:vAlign w:val="bottom"/>
            <w:hideMark/>
          </w:tcPr>
          <w:p w14:paraId="09A3FB28" w14:textId="77777777" w:rsidR="00FB0D83" w:rsidRDefault="006C352B">
            <w:pPr>
              <w:contextualSpacing/>
              <w:rPr>
                <w:rFonts w:eastAsia="Times New Roman" w:cs="Times New Roman"/>
                <w:sz w:val="20"/>
              </w:rPr>
            </w:pPr>
          </w:p>
        </w:tc>
      </w:tr>
      <w:tr w:rsidR="00D269F7" w14:paraId="09A3FB32" w14:textId="77777777">
        <w:trPr>
          <w:trHeight w:val="300"/>
        </w:trPr>
        <w:tc>
          <w:tcPr>
            <w:tcW w:w="4406" w:type="dxa"/>
            <w:gridSpan w:val="2"/>
            <w:noWrap/>
            <w:vAlign w:val="bottom"/>
            <w:hideMark/>
          </w:tcPr>
          <w:p w14:paraId="09A3FB2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B2B"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B2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B2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2E" w14:textId="77777777" w:rsidR="00FB0D83" w:rsidRDefault="006C352B">
            <w:pPr>
              <w:contextualSpacing/>
              <w:rPr>
                <w:rFonts w:eastAsia="Times New Roman" w:cs="Times New Roman"/>
                <w:sz w:val="20"/>
              </w:rPr>
            </w:pPr>
          </w:p>
        </w:tc>
        <w:tc>
          <w:tcPr>
            <w:tcW w:w="101" w:type="dxa"/>
            <w:noWrap/>
            <w:vAlign w:val="bottom"/>
            <w:hideMark/>
          </w:tcPr>
          <w:p w14:paraId="09A3FB2F" w14:textId="77777777" w:rsidR="00FB0D83" w:rsidRDefault="006C352B">
            <w:pPr>
              <w:contextualSpacing/>
              <w:rPr>
                <w:rFonts w:eastAsia="Times New Roman" w:cs="Times New Roman"/>
                <w:sz w:val="20"/>
              </w:rPr>
            </w:pPr>
          </w:p>
        </w:tc>
        <w:tc>
          <w:tcPr>
            <w:tcW w:w="101" w:type="dxa"/>
            <w:noWrap/>
            <w:vAlign w:val="bottom"/>
            <w:hideMark/>
          </w:tcPr>
          <w:p w14:paraId="09A3FB30" w14:textId="77777777" w:rsidR="00FB0D83" w:rsidRDefault="006C352B">
            <w:pPr>
              <w:contextualSpacing/>
              <w:rPr>
                <w:rFonts w:eastAsia="Times New Roman" w:cs="Times New Roman"/>
                <w:sz w:val="20"/>
              </w:rPr>
            </w:pPr>
          </w:p>
        </w:tc>
        <w:tc>
          <w:tcPr>
            <w:tcW w:w="40" w:type="dxa"/>
            <w:noWrap/>
            <w:vAlign w:val="bottom"/>
            <w:hideMark/>
          </w:tcPr>
          <w:p w14:paraId="09A3FB31" w14:textId="77777777" w:rsidR="00FB0D83" w:rsidRDefault="006C352B">
            <w:pPr>
              <w:contextualSpacing/>
              <w:rPr>
                <w:rFonts w:eastAsia="Times New Roman" w:cs="Times New Roman"/>
                <w:sz w:val="20"/>
              </w:rPr>
            </w:pPr>
          </w:p>
        </w:tc>
      </w:tr>
      <w:tr w:rsidR="00D269F7" w14:paraId="09A3FB3C" w14:textId="77777777">
        <w:trPr>
          <w:trHeight w:val="300"/>
        </w:trPr>
        <w:tc>
          <w:tcPr>
            <w:tcW w:w="2392" w:type="dxa"/>
            <w:noWrap/>
            <w:vAlign w:val="bottom"/>
            <w:hideMark/>
          </w:tcPr>
          <w:p w14:paraId="09A3FB33" w14:textId="77777777" w:rsidR="00FB0D83" w:rsidRDefault="006C352B">
            <w:pPr>
              <w:contextualSpacing/>
              <w:rPr>
                <w:rFonts w:eastAsia="Times New Roman" w:cs="Times New Roman"/>
                <w:sz w:val="20"/>
              </w:rPr>
            </w:pPr>
          </w:p>
        </w:tc>
        <w:tc>
          <w:tcPr>
            <w:tcW w:w="2014" w:type="dxa"/>
            <w:noWrap/>
            <w:vAlign w:val="bottom"/>
            <w:hideMark/>
          </w:tcPr>
          <w:p w14:paraId="09A3FB34" w14:textId="77777777" w:rsidR="00FB0D83" w:rsidRDefault="006C352B">
            <w:pPr>
              <w:contextualSpacing/>
              <w:rPr>
                <w:rFonts w:eastAsia="Times New Roman" w:cs="Times New Roman"/>
                <w:sz w:val="20"/>
              </w:rPr>
            </w:pPr>
          </w:p>
        </w:tc>
        <w:tc>
          <w:tcPr>
            <w:tcW w:w="2759" w:type="dxa"/>
            <w:noWrap/>
            <w:vAlign w:val="bottom"/>
            <w:hideMark/>
          </w:tcPr>
          <w:p w14:paraId="09A3FB35" w14:textId="77777777" w:rsidR="00FB0D83" w:rsidRDefault="006C352B">
            <w:pPr>
              <w:contextualSpacing/>
              <w:rPr>
                <w:rFonts w:eastAsia="Times New Roman" w:cs="Times New Roman"/>
                <w:sz w:val="20"/>
              </w:rPr>
            </w:pPr>
          </w:p>
        </w:tc>
        <w:tc>
          <w:tcPr>
            <w:tcW w:w="1190" w:type="dxa"/>
            <w:noWrap/>
            <w:vAlign w:val="bottom"/>
            <w:hideMark/>
          </w:tcPr>
          <w:p w14:paraId="09A3FB36" w14:textId="77777777" w:rsidR="00FB0D83" w:rsidRDefault="006C352B">
            <w:pPr>
              <w:contextualSpacing/>
              <w:rPr>
                <w:rFonts w:eastAsia="Times New Roman" w:cs="Times New Roman"/>
                <w:sz w:val="20"/>
              </w:rPr>
            </w:pPr>
          </w:p>
        </w:tc>
        <w:tc>
          <w:tcPr>
            <w:tcW w:w="101" w:type="dxa"/>
            <w:noWrap/>
            <w:vAlign w:val="bottom"/>
            <w:hideMark/>
          </w:tcPr>
          <w:p w14:paraId="09A3FB37" w14:textId="77777777" w:rsidR="00FB0D83" w:rsidRDefault="006C352B">
            <w:pPr>
              <w:contextualSpacing/>
              <w:rPr>
                <w:rFonts w:eastAsia="Times New Roman" w:cs="Times New Roman"/>
                <w:sz w:val="20"/>
              </w:rPr>
            </w:pPr>
          </w:p>
        </w:tc>
        <w:tc>
          <w:tcPr>
            <w:tcW w:w="101" w:type="dxa"/>
            <w:noWrap/>
            <w:vAlign w:val="bottom"/>
            <w:hideMark/>
          </w:tcPr>
          <w:p w14:paraId="09A3FB38" w14:textId="77777777" w:rsidR="00FB0D83" w:rsidRDefault="006C352B">
            <w:pPr>
              <w:contextualSpacing/>
              <w:rPr>
                <w:rFonts w:eastAsia="Times New Roman" w:cs="Times New Roman"/>
                <w:sz w:val="20"/>
              </w:rPr>
            </w:pPr>
          </w:p>
        </w:tc>
        <w:tc>
          <w:tcPr>
            <w:tcW w:w="101" w:type="dxa"/>
            <w:noWrap/>
            <w:vAlign w:val="bottom"/>
            <w:hideMark/>
          </w:tcPr>
          <w:p w14:paraId="09A3FB39" w14:textId="77777777" w:rsidR="00FB0D83" w:rsidRDefault="006C352B">
            <w:pPr>
              <w:contextualSpacing/>
              <w:rPr>
                <w:rFonts w:eastAsia="Times New Roman" w:cs="Times New Roman"/>
                <w:sz w:val="20"/>
              </w:rPr>
            </w:pPr>
          </w:p>
        </w:tc>
        <w:tc>
          <w:tcPr>
            <w:tcW w:w="101" w:type="dxa"/>
            <w:noWrap/>
            <w:vAlign w:val="bottom"/>
            <w:hideMark/>
          </w:tcPr>
          <w:p w14:paraId="09A3FB3A" w14:textId="77777777" w:rsidR="00FB0D83" w:rsidRDefault="006C352B">
            <w:pPr>
              <w:contextualSpacing/>
              <w:rPr>
                <w:rFonts w:eastAsia="Times New Roman" w:cs="Times New Roman"/>
                <w:sz w:val="20"/>
              </w:rPr>
            </w:pPr>
          </w:p>
        </w:tc>
        <w:tc>
          <w:tcPr>
            <w:tcW w:w="40" w:type="dxa"/>
            <w:noWrap/>
            <w:vAlign w:val="bottom"/>
            <w:hideMark/>
          </w:tcPr>
          <w:p w14:paraId="09A3FB3B" w14:textId="77777777" w:rsidR="00FB0D83" w:rsidRDefault="006C352B">
            <w:pPr>
              <w:contextualSpacing/>
              <w:rPr>
                <w:rFonts w:eastAsia="Times New Roman" w:cs="Times New Roman"/>
                <w:sz w:val="20"/>
              </w:rPr>
            </w:pPr>
          </w:p>
        </w:tc>
      </w:tr>
      <w:tr w:rsidR="00D269F7" w14:paraId="09A3FB42" w14:textId="77777777">
        <w:trPr>
          <w:trHeight w:val="300"/>
        </w:trPr>
        <w:tc>
          <w:tcPr>
            <w:tcW w:w="2392" w:type="dxa"/>
            <w:noWrap/>
            <w:vAlign w:val="bottom"/>
            <w:hideMark/>
          </w:tcPr>
          <w:p w14:paraId="09A3FB3D" w14:textId="77777777" w:rsidR="00FB0D83" w:rsidRDefault="006C352B">
            <w:pPr>
              <w:contextualSpacing/>
              <w:rPr>
                <w:rFonts w:eastAsia="Times New Roman" w:cs="Times New Roman"/>
                <w:sz w:val="20"/>
              </w:rPr>
            </w:pPr>
          </w:p>
        </w:tc>
        <w:tc>
          <w:tcPr>
            <w:tcW w:w="6165" w:type="dxa"/>
            <w:gridSpan w:val="5"/>
            <w:noWrap/>
            <w:vAlign w:val="bottom"/>
            <w:hideMark/>
          </w:tcPr>
          <w:p w14:paraId="09A3FB3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15 ως έχει   ΔΕΚΤΟ ΚΑΤΑ ΠΛΕΙΟΨΗΦΙΑ</w:t>
            </w:r>
          </w:p>
        </w:tc>
        <w:tc>
          <w:tcPr>
            <w:tcW w:w="101" w:type="dxa"/>
            <w:noWrap/>
            <w:vAlign w:val="bottom"/>
            <w:hideMark/>
          </w:tcPr>
          <w:p w14:paraId="09A3FB3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40" w14:textId="77777777" w:rsidR="00FB0D83" w:rsidRDefault="006C352B">
            <w:pPr>
              <w:contextualSpacing/>
              <w:rPr>
                <w:rFonts w:eastAsia="Times New Roman" w:cs="Times New Roman"/>
                <w:sz w:val="20"/>
              </w:rPr>
            </w:pPr>
          </w:p>
        </w:tc>
        <w:tc>
          <w:tcPr>
            <w:tcW w:w="40" w:type="dxa"/>
            <w:noWrap/>
            <w:vAlign w:val="bottom"/>
            <w:hideMark/>
          </w:tcPr>
          <w:p w14:paraId="09A3FB41" w14:textId="77777777" w:rsidR="00FB0D83" w:rsidRDefault="006C352B">
            <w:pPr>
              <w:contextualSpacing/>
              <w:rPr>
                <w:rFonts w:eastAsia="Times New Roman" w:cs="Times New Roman"/>
                <w:sz w:val="20"/>
              </w:rPr>
            </w:pPr>
          </w:p>
        </w:tc>
      </w:tr>
      <w:tr w:rsidR="00D269F7" w14:paraId="09A3FB4C" w14:textId="77777777">
        <w:trPr>
          <w:trHeight w:val="300"/>
        </w:trPr>
        <w:tc>
          <w:tcPr>
            <w:tcW w:w="2392" w:type="dxa"/>
            <w:noWrap/>
            <w:vAlign w:val="bottom"/>
            <w:hideMark/>
          </w:tcPr>
          <w:p w14:paraId="09A3FB4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B4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45" w14:textId="77777777" w:rsidR="00FB0D83" w:rsidRDefault="006C352B">
            <w:pPr>
              <w:contextualSpacing/>
              <w:rPr>
                <w:rFonts w:eastAsia="Times New Roman" w:cs="Times New Roman"/>
                <w:sz w:val="20"/>
              </w:rPr>
            </w:pPr>
          </w:p>
        </w:tc>
        <w:tc>
          <w:tcPr>
            <w:tcW w:w="1190" w:type="dxa"/>
            <w:noWrap/>
            <w:vAlign w:val="bottom"/>
            <w:hideMark/>
          </w:tcPr>
          <w:p w14:paraId="09A3FB4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B4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48" w14:textId="77777777" w:rsidR="00FB0D83" w:rsidRDefault="006C352B">
            <w:pPr>
              <w:contextualSpacing/>
              <w:rPr>
                <w:rFonts w:eastAsia="Times New Roman" w:cs="Times New Roman"/>
                <w:sz w:val="20"/>
              </w:rPr>
            </w:pPr>
          </w:p>
        </w:tc>
        <w:tc>
          <w:tcPr>
            <w:tcW w:w="101" w:type="dxa"/>
            <w:noWrap/>
            <w:vAlign w:val="bottom"/>
            <w:hideMark/>
          </w:tcPr>
          <w:p w14:paraId="09A3FB49" w14:textId="77777777" w:rsidR="00FB0D83" w:rsidRDefault="006C352B">
            <w:pPr>
              <w:contextualSpacing/>
              <w:rPr>
                <w:rFonts w:eastAsia="Times New Roman" w:cs="Times New Roman"/>
                <w:sz w:val="20"/>
              </w:rPr>
            </w:pPr>
          </w:p>
        </w:tc>
        <w:tc>
          <w:tcPr>
            <w:tcW w:w="101" w:type="dxa"/>
            <w:noWrap/>
            <w:vAlign w:val="bottom"/>
            <w:hideMark/>
          </w:tcPr>
          <w:p w14:paraId="09A3FB4A" w14:textId="77777777" w:rsidR="00FB0D83" w:rsidRDefault="006C352B">
            <w:pPr>
              <w:contextualSpacing/>
              <w:rPr>
                <w:rFonts w:eastAsia="Times New Roman" w:cs="Times New Roman"/>
                <w:sz w:val="20"/>
              </w:rPr>
            </w:pPr>
          </w:p>
        </w:tc>
        <w:tc>
          <w:tcPr>
            <w:tcW w:w="40" w:type="dxa"/>
            <w:noWrap/>
            <w:vAlign w:val="bottom"/>
            <w:hideMark/>
          </w:tcPr>
          <w:p w14:paraId="09A3FB4B" w14:textId="77777777" w:rsidR="00FB0D83" w:rsidRDefault="006C352B">
            <w:pPr>
              <w:contextualSpacing/>
              <w:rPr>
                <w:rFonts w:eastAsia="Times New Roman" w:cs="Times New Roman"/>
                <w:sz w:val="20"/>
              </w:rPr>
            </w:pPr>
          </w:p>
        </w:tc>
      </w:tr>
      <w:tr w:rsidR="00D269F7" w14:paraId="09A3FB56" w14:textId="77777777">
        <w:trPr>
          <w:trHeight w:val="300"/>
        </w:trPr>
        <w:tc>
          <w:tcPr>
            <w:tcW w:w="2392" w:type="dxa"/>
            <w:noWrap/>
            <w:vAlign w:val="bottom"/>
            <w:hideMark/>
          </w:tcPr>
          <w:p w14:paraId="09A3FB4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B4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4F" w14:textId="77777777" w:rsidR="00FB0D83" w:rsidRDefault="006C352B">
            <w:pPr>
              <w:contextualSpacing/>
              <w:rPr>
                <w:rFonts w:eastAsia="Times New Roman" w:cs="Times New Roman"/>
                <w:sz w:val="20"/>
              </w:rPr>
            </w:pPr>
          </w:p>
        </w:tc>
        <w:tc>
          <w:tcPr>
            <w:tcW w:w="1190" w:type="dxa"/>
            <w:noWrap/>
            <w:vAlign w:val="bottom"/>
            <w:hideMark/>
          </w:tcPr>
          <w:p w14:paraId="09A3FB5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B5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52" w14:textId="77777777" w:rsidR="00FB0D83" w:rsidRDefault="006C352B">
            <w:pPr>
              <w:contextualSpacing/>
              <w:rPr>
                <w:rFonts w:eastAsia="Times New Roman" w:cs="Times New Roman"/>
                <w:sz w:val="20"/>
              </w:rPr>
            </w:pPr>
          </w:p>
        </w:tc>
        <w:tc>
          <w:tcPr>
            <w:tcW w:w="101" w:type="dxa"/>
            <w:noWrap/>
            <w:vAlign w:val="bottom"/>
            <w:hideMark/>
          </w:tcPr>
          <w:p w14:paraId="09A3FB53" w14:textId="77777777" w:rsidR="00FB0D83" w:rsidRDefault="006C352B">
            <w:pPr>
              <w:contextualSpacing/>
              <w:rPr>
                <w:rFonts w:eastAsia="Times New Roman" w:cs="Times New Roman"/>
                <w:sz w:val="20"/>
              </w:rPr>
            </w:pPr>
          </w:p>
        </w:tc>
        <w:tc>
          <w:tcPr>
            <w:tcW w:w="101" w:type="dxa"/>
            <w:noWrap/>
            <w:vAlign w:val="bottom"/>
            <w:hideMark/>
          </w:tcPr>
          <w:p w14:paraId="09A3FB54" w14:textId="77777777" w:rsidR="00FB0D83" w:rsidRDefault="006C352B">
            <w:pPr>
              <w:contextualSpacing/>
              <w:rPr>
                <w:rFonts w:eastAsia="Times New Roman" w:cs="Times New Roman"/>
                <w:sz w:val="20"/>
              </w:rPr>
            </w:pPr>
          </w:p>
        </w:tc>
        <w:tc>
          <w:tcPr>
            <w:tcW w:w="40" w:type="dxa"/>
            <w:noWrap/>
            <w:vAlign w:val="bottom"/>
            <w:hideMark/>
          </w:tcPr>
          <w:p w14:paraId="09A3FB55" w14:textId="77777777" w:rsidR="00FB0D83" w:rsidRDefault="006C352B">
            <w:pPr>
              <w:contextualSpacing/>
              <w:rPr>
                <w:rFonts w:eastAsia="Times New Roman" w:cs="Times New Roman"/>
                <w:sz w:val="20"/>
              </w:rPr>
            </w:pPr>
          </w:p>
        </w:tc>
      </w:tr>
      <w:tr w:rsidR="00D269F7" w14:paraId="09A3FB60" w14:textId="77777777">
        <w:trPr>
          <w:trHeight w:val="300"/>
        </w:trPr>
        <w:tc>
          <w:tcPr>
            <w:tcW w:w="2392" w:type="dxa"/>
            <w:noWrap/>
            <w:vAlign w:val="bottom"/>
            <w:hideMark/>
          </w:tcPr>
          <w:p w14:paraId="09A3FB5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B5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59" w14:textId="77777777" w:rsidR="00FB0D83" w:rsidRDefault="006C352B">
            <w:pPr>
              <w:contextualSpacing/>
              <w:rPr>
                <w:rFonts w:eastAsia="Times New Roman" w:cs="Times New Roman"/>
                <w:sz w:val="20"/>
              </w:rPr>
            </w:pPr>
          </w:p>
        </w:tc>
        <w:tc>
          <w:tcPr>
            <w:tcW w:w="1190" w:type="dxa"/>
            <w:noWrap/>
            <w:vAlign w:val="bottom"/>
            <w:hideMark/>
          </w:tcPr>
          <w:p w14:paraId="09A3FB5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B5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5C" w14:textId="77777777" w:rsidR="00FB0D83" w:rsidRDefault="006C352B">
            <w:pPr>
              <w:contextualSpacing/>
              <w:rPr>
                <w:rFonts w:eastAsia="Times New Roman" w:cs="Times New Roman"/>
                <w:sz w:val="20"/>
              </w:rPr>
            </w:pPr>
          </w:p>
        </w:tc>
        <w:tc>
          <w:tcPr>
            <w:tcW w:w="101" w:type="dxa"/>
            <w:noWrap/>
            <w:vAlign w:val="bottom"/>
            <w:hideMark/>
          </w:tcPr>
          <w:p w14:paraId="09A3FB5D" w14:textId="77777777" w:rsidR="00FB0D83" w:rsidRDefault="006C352B">
            <w:pPr>
              <w:contextualSpacing/>
              <w:rPr>
                <w:rFonts w:eastAsia="Times New Roman" w:cs="Times New Roman"/>
                <w:sz w:val="20"/>
              </w:rPr>
            </w:pPr>
          </w:p>
        </w:tc>
        <w:tc>
          <w:tcPr>
            <w:tcW w:w="101" w:type="dxa"/>
            <w:noWrap/>
            <w:vAlign w:val="bottom"/>
            <w:hideMark/>
          </w:tcPr>
          <w:p w14:paraId="09A3FB5E" w14:textId="77777777" w:rsidR="00FB0D83" w:rsidRDefault="006C352B">
            <w:pPr>
              <w:contextualSpacing/>
              <w:rPr>
                <w:rFonts w:eastAsia="Times New Roman" w:cs="Times New Roman"/>
                <w:sz w:val="20"/>
              </w:rPr>
            </w:pPr>
          </w:p>
        </w:tc>
        <w:tc>
          <w:tcPr>
            <w:tcW w:w="40" w:type="dxa"/>
            <w:noWrap/>
            <w:vAlign w:val="bottom"/>
            <w:hideMark/>
          </w:tcPr>
          <w:p w14:paraId="09A3FB5F" w14:textId="77777777" w:rsidR="00FB0D83" w:rsidRDefault="006C352B">
            <w:pPr>
              <w:contextualSpacing/>
              <w:rPr>
                <w:rFonts w:eastAsia="Times New Roman" w:cs="Times New Roman"/>
                <w:sz w:val="20"/>
              </w:rPr>
            </w:pPr>
          </w:p>
        </w:tc>
      </w:tr>
      <w:tr w:rsidR="00D269F7" w14:paraId="09A3FB6A" w14:textId="77777777">
        <w:trPr>
          <w:trHeight w:val="300"/>
        </w:trPr>
        <w:tc>
          <w:tcPr>
            <w:tcW w:w="2392" w:type="dxa"/>
            <w:noWrap/>
            <w:vAlign w:val="bottom"/>
            <w:hideMark/>
          </w:tcPr>
          <w:p w14:paraId="09A3FB6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B6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63" w14:textId="77777777" w:rsidR="00FB0D83" w:rsidRDefault="006C352B">
            <w:pPr>
              <w:contextualSpacing/>
              <w:rPr>
                <w:rFonts w:eastAsia="Times New Roman" w:cs="Times New Roman"/>
                <w:sz w:val="20"/>
              </w:rPr>
            </w:pPr>
          </w:p>
        </w:tc>
        <w:tc>
          <w:tcPr>
            <w:tcW w:w="1190" w:type="dxa"/>
            <w:noWrap/>
            <w:vAlign w:val="bottom"/>
            <w:hideMark/>
          </w:tcPr>
          <w:p w14:paraId="09A3FB6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B6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66" w14:textId="77777777" w:rsidR="00FB0D83" w:rsidRDefault="006C352B">
            <w:pPr>
              <w:contextualSpacing/>
              <w:rPr>
                <w:rFonts w:eastAsia="Times New Roman" w:cs="Times New Roman"/>
                <w:sz w:val="20"/>
              </w:rPr>
            </w:pPr>
          </w:p>
        </w:tc>
        <w:tc>
          <w:tcPr>
            <w:tcW w:w="101" w:type="dxa"/>
            <w:noWrap/>
            <w:vAlign w:val="bottom"/>
            <w:hideMark/>
          </w:tcPr>
          <w:p w14:paraId="09A3FB67" w14:textId="77777777" w:rsidR="00FB0D83" w:rsidRDefault="006C352B">
            <w:pPr>
              <w:contextualSpacing/>
              <w:rPr>
                <w:rFonts w:eastAsia="Times New Roman" w:cs="Times New Roman"/>
                <w:sz w:val="20"/>
              </w:rPr>
            </w:pPr>
          </w:p>
        </w:tc>
        <w:tc>
          <w:tcPr>
            <w:tcW w:w="101" w:type="dxa"/>
            <w:noWrap/>
            <w:vAlign w:val="bottom"/>
            <w:hideMark/>
          </w:tcPr>
          <w:p w14:paraId="09A3FB68" w14:textId="77777777" w:rsidR="00FB0D83" w:rsidRDefault="006C352B">
            <w:pPr>
              <w:contextualSpacing/>
              <w:rPr>
                <w:rFonts w:eastAsia="Times New Roman" w:cs="Times New Roman"/>
                <w:sz w:val="20"/>
              </w:rPr>
            </w:pPr>
          </w:p>
        </w:tc>
        <w:tc>
          <w:tcPr>
            <w:tcW w:w="40" w:type="dxa"/>
            <w:noWrap/>
            <w:vAlign w:val="bottom"/>
            <w:hideMark/>
          </w:tcPr>
          <w:p w14:paraId="09A3FB69" w14:textId="77777777" w:rsidR="00FB0D83" w:rsidRDefault="006C352B">
            <w:pPr>
              <w:contextualSpacing/>
              <w:rPr>
                <w:rFonts w:eastAsia="Times New Roman" w:cs="Times New Roman"/>
                <w:sz w:val="20"/>
              </w:rPr>
            </w:pPr>
          </w:p>
        </w:tc>
      </w:tr>
      <w:tr w:rsidR="00D269F7" w14:paraId="09A3FB74" w14:textId="77777777">
        <w:trPr>
          <w:trHeight w:val="300"/>
        </w:trPr>
        <w:tc>
          <w:tcPr>
            <w:tcW w:w="2392" w:type="dxa"/>
            <w:noWrap/>
            <w:vAlign w:val="bottom"/>
            <w:hideMark/>
          </w:tcPr>
          <w:p w14:paraId="09A3FB6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B6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6D" w14:textId="77777777" w:rsidR="00FB0D83" w:rsidRDefault="006C352B">
            <w:pPr>
              <w:contextualSpacing/>
              <w:rPr>
                <w:rFonts w:eastAsia="Times New Roman" w:cs="Times New Roman"/>
                <w:sz w:val="20"/>
              </w:rPr>
            </w:pPr>
          </w:p>
        </w:tc>
        <w:tc>
          <w:tcPr>
            <w:tcW w:w="1190" w:type="dxa"/>
            <w:noWrap/>
            <w:vAlign w:val="bottom"/>
            <w:hideMark/>
          </w:tcPr>
          <w:p w14:paraId="09A3FB6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B6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70" w14:textId="77777777" w:rsidR="00FB0D83" w:rsidRDefault="006C352B">
            <w:pPr>
              <w:contextualSpacing/>
              <w:rPr>
                <w:rFonts w:eastAsia="Times New Roman" w:cs="Times New Roman"/>
                <w:sz w:val="20"/>
              </w:rPr>
            </w:pPr>
          </w:p>
        </w:tc>
        <w:tc>
          <w:tcPr>
            <w:tcW w:w="101" w:type="dxa"/>
            <w:noWrap/>
            <w:vAlign w:val="bottom"/>
            <w:hideMark/>
          </w:tcPr>
          <w:p w14:paraId="09A3FB71" w14:textId="77777777" w:rsidR="00FB0D83" w:rsidRDefault="006C352B">
            <w:pPr>
              <w:contextualSpacing/>
              <w:rPr>
                <w:rFonts w:eastAsia="Times New Roman" w:cs="Times New Roman"/>
                <w:sz w:val="20"/>
              </w:rPr>
            </w:pPr>
          </w:p>
        </w:tc>
        <w:tc>
          <w:tcPr>
            <w:tcW w:w="101" w:type="dxa"/>
            <w:noWrap/>
            <w:vAlign w:val="bottom"/>
            <w:hideMark/>
          </w:tcPr>
          <w:p w14:paraId="09A3FB72" w14:textId="77777777" w:rsidR="00FB0D83" w:rsidRDefault="006C352B">
            <w:pPr>
              <w:contextualSpacing/>
              <w:rPr>
                <w:rFonts w:eastAsia="Times New Roman" w:cs="Times New Roman"/>
                <w:sz w:val="20"/>
              </w:rPr>
            </w:pPr>
          </w:p>
        </w:tc>
        <w:tc>
          <w:tcPr>
            <w:tcW w:w="40" w:type="dxa"/>
            <w:noWrap/>
            <w:vAlign w:val="bottom"/>
            <w:hideMark/>
          </w:tcPr>
          <w:p w14:paraId="09A3FB73" w14:textId="77777777" w:rsidR="00FB0D83" w:rsidRDefault="006C352B">
            <w:pPr>
              <w:contextualSpacing/>
              <w:rPr>
                <w:rFonts w:eastAsia="Times New Roman" w:cs="Times New Roman"/>
                <w:sz w:val="20"/>
              </w:rPr>
            </w:pPr>
          </w:p>
        </w:tc>
      </w:tr>
      <w:tr w:rsidR="00D269F7" w14:paraId="09A3FB7E" w14:textId="77777777">
        <w:trPr>
          <w:trHeight w:val="300"/>
        </w:trPr>
        <w:tc>
          <w:tcPr>
            <w:tcW w:w="2392" w:type="dxa"/>
            <w:noWrap/>
            <w:vAlign w:val="bottom"/>
            <w:hideMark/>
          </w:tcPr>
          <w:p w14:paraId="09A3FB7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B7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77" w14:textId="77777777" w:rsidR="00FB0D83" w:rsidRDefault="006C352B">
            <w:pPr>
              <w:contextualSpacing/>
              <w:rPr>
                <w:rFonts w:eastAsia="Times New Roman" w:cs="Times New Roman"/>
                <w:sz w:val="20"/>
              </w:rPr>
            </w:pPr>
          </w:p>
        </w:tc>
        <w:tc>
          <w:tcPr>
            <w:tcW w:w="1190" w:type="dxa"/>
            <w:noWrap/>
            <w:vAlign w:val="bottom"/>
            <w:hideMark/>
          </w:tcPr>
          <w:p w14:paraId="09A3FB7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B7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7A" w14:textId="77777777" w:rsidR="00FB0D83" w:rsidRDefault="006C352B">
            <w:pPr>
              <w:contextualSpacing/>
              <w:rPr>
                <w:rFonts w:eastAsia="Times New Roman" w:cs="Times New Roman"/>
                <w:sz w:val="20"/>
              </w:rPr>
            </w:pPr>
          </w:p>
        </w:tc>
        <w:tc>
          <w:tcPr>
            <w:tcW w:w="101" w:type="dxa"/>
            <w:noWrap/>
            <w:vAlign w:val="bottom"/>
            <w:hideMark/>
          </w:tcPr>
          <w:p w14:paraId="09A3FB7B" w14:textId="77777777" w:rsidR="00FB0D83" w:rsidRDefault="006C352B">
            <w:pPr>
              <w:contextualSpacing/>
              <w:rPr>
                <w:rFonts w:eastAsia="Times New Roman" w:cs="Times New Roman"/>
                <w:sz w:val="20"/>
              </w:rPr>
            </w:pPr>
          </w:p>
        </w:tc>
        <w:tc>
          <w:tcPr>
            <w:tcW w:w="101" w:type="dxa"/>
            <w:noWrap/>
            <w:vAlign w:val="bottom"/>
            <w:hideMark/>
          </w:tcPr>
          <w:p w14:paraId="09A3FB7C" w14:textId="77777777" w:rsidR="00FB0D83" w:rsidRDefault="006C352B">
            <w:pPr>
              <w:contextualSpacing/>
              <w:rPr>
                <w:rFonts w:eastAsia="Times New Roman" w:cs="Times New Roman"/>
                <w:sz w:val="20"/>
              </w:rPr>
            </w:pPr>
          </w:p>
        </w:tc>
        <w:tc>
          <w:tcPr>
            <w:tcW w:w="40" w:type="dxa"/>
            <w:noWrap/>
            <w:vAlign w:val="bottom"/>
            <w:hideMark/>
          </w:tcPr>
          <w:p w14:paraId="09A3FB7D" w14:textId="77777777" w:rsidR="00FB0D83" w:rsidRDefault="006C352B">
            <w:pPr>
              <w:contextualSpacing/>
              <w:rPr>
                <w:rFonts w:eastAsia="Times New Roman" w:cs="Times New Roman"/>
                <w:sz w:val="20"/>
              </w:rPr>
            </w:pPr>
          </w:p>
        </w:tc>
      </w:tr>
      <w:tr w:rsidR="00D269F7" w14:paraId="09A3FB88" w14:textId="77777777">
        <w:trPr>
          <w:trHeight w:val="300"/>
        </w:trPr>
        <w:tc>
          <w:tcPr>
            <w:tcW w:w="2392" w:type="dxa"/>
            <w:noWrap/>
            <w:vAlign w:val="bottom"/>
            <w:hideMark/>
          </w:tcPr>
          <w:p w14:paraId="09A3FB7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B8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81" w14:textId="77777777" w:rsidR="00FB0D83" w:rsidRDefault="006C352B">
            <w:pPr>
              <w:contextualSpacing/>
              <w:rPr>
                <w:rFonts w:eastAsia="Times New Roman" w:cs="Times New Roman"/>
                <w:sz w:val="20"/>
              </w:rPr>
            </w:pPr>
          </w:p>
        </w:tc>
        <w:tc>
          <w:tcPr>
            <w:tcW w:w="1190" w:type="dxa"/>
            <w:noWrap/>
            <w:vAlign w:val="bottom"/>
            <w:hideMark/>
          </w:tcPr>
          <w:p w14:paraId="09A3FB8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B8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84" w14:textId="77777777" w:rsidR="00FB0D83" w:rsidRDefault="006C352B">
            <w:pPr>
              <w:contextualSpacing/>
              <w:rPr>
                <w:rFonts w:eastAsia="Times New Roman" w:cs="Times New Roman"/>
                <w:sz w:val="20"/>
              </w:rPr>
            </w:pPr>
          </w:p>
        </w:tc>
        <w:tc>
          <w:tcPr>
            <w:tcW w:w="101" w:type="dxa"/>
            <w:noWrap/>
            <w:vAlign w:val="bottom"/>
            <w:hideMark/>
          </w:tcPr>
          <w:p w14:paraId="09A3FB85" w14:textId="77777777" w:rsidR="00FB0D83" w:rsidRDefault="006C352B">
            <w:pPr>
              <w:contextualSpacing/>
              <w:rPr>
                <w:rFonts w:eastAsia="Times New Roman" w:cs="Times New Roman"/>
                <w:sz w:val="20"/>
              </w:rPr>
            </w:pPr>
          </w:p>
        </w:tc>
        <w:tc>
          <w:tcPr>
            <w:tcW w:w="101" w:type="dxa"/>
            <w:noWrap/>
            <w:vAlign w:val="bottom"/>
            <w:hideMark/>
          </w:tcPr>
          <w:p w14:paraId="09A3FB86" w14:textId="77777777" w:rsidR="00FB0D83" w:rsidRDefault="006C352B">
            <w:pPr>
              <w:contextualSpacing/>
              <w:rPr>
                <w:rFonts w:eastAsia="Times New Roman" w:cs="Times New Roman"/>
                <w:sz w:val="20"/>
              </w:rPr>
            </w:pPr>
          </w:p>
        </w:tc>
        <w:tc>
          <w:tcPr>
            <w:tcW w:w="40" w:type="dxa"/>
            <w:noWrap/>
            <w:vAlign w:val="bottom"/>
            <w:hideMark/>
          </w:tcPr>
          <w:p w14:paraId="09A3FB87" w14:textId="77777777" w:rsidR="00FB0D83" w:rsidRDefault="006C352B">
            <w:pPr>
              <w:contextualSpacing/>
              <w:rPr>
                <w:rFonts w:eastAsia="Times New Roman" w:cs="Times New Roman"/>
                <w:sz w:val="20"/>
              </w:rPr>
            </w:pPr>
          </w:p>
        </w:tc>
      </w:tr>
      <w:tr w:rsidR="00D269F7" w14:paraId="09A3FB91" w14:textId="77777777">
        <w:trPr>
          <w:trHeight w:val="300"/>
        </w:trPr>
        <w:tc>
          <w:tcPr>
            <w:tcW w:w="4406" w:type="dxa"/>
            <w:gridSpan w:val="2"/>
            <w:noWrap/>
            <w:vAlign w:val="bottom"/>
            <w:hideMark/>
          </w:tcPr>
          <w:p w14:paraId="09A3FB8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B8A"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B8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B8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8D" w14:textId="77777777" w:rsidR="00FB0D83" w:rsidRDefault="006C352B">
            <w:pPr>
              <w:contextualSpacing/>
              <w:rPr>
                <w:rFonts w:eastAsia="Times New Roman" w:cs="Times New Roman"/>
                <w:sz w:val="20"/>
              </w:rPr>
            </w:pPr>
          </w:p>
        </w:tc>
        <w:tc>
          <w:tcPr>
            <w:tcW w:w="101" w:type="dxa"/>
            <w:noWrap/>
            <w:vAlign w:val="bottom"/>
            <w:hideMark/>
          </w:tcPr>
          <w:p w14:paraId="09A3FB8E" w14:textId="77777777" w:rsidR="00FB0D83" w:rsidRDefault="006C352B">
            <w:pPr>
              <w:contextualSpacing/>
              <w:rPr>
                <w:rFonts w:eastAsia="Times New Roman" w:cs="Times New Roman"/>
                <w:sz w:val="20"/>
              </w:rPr>
            </w:pPr>
          </w:p>
        </w:tc>
        <w:tc>
          <w:tcPr>
            <w:tcW w:w="101" w:type="dxa"/>
            <w:noWrap/>
            <w:vAlign w:val="bottom"/>
            <w:hideMark/>
          </w:tcPr>
          <w:p w14:paraId="09A3FB8F" w14:textId="77777777" w:rsidR="00FB0D83" w:rsidRDefault="006C352B">
            <w:pPr>
              <w:contextualSpacing/>
              <w:rPr>
                <w:rFonts w:eastAsia="Times New Roman" w:cs="Times New Roman"/>
                <w:sz w:val="20"/>
              </w:rPr>
            </w:pPr>
          </w:p>
        </w:tc>
        <w:tc>
          <w:tcPr>
            <w:tcW w:w="40" w:type="dxa"/>
            <w:noWrap/>
            <w:vAlign w:val="bottom"/>
            <w:hideMark/>
          </w:tcPr>
          <w:p w14:paraId="09A3FB90" w14:textId="77777777" w:rsidR="00FB0D83" w:rsidRDefault="006C352B">
            <w:pPr>
              <w:contextualSpacing/>
              <w:rPr>
                <w:rFonts w:eastAsia="Times New Roman" w:cs="Times New Roman"/>
                <w:sz w:val="20"/>
              </w:rPr>
            </w:pPr>
          </w:p>
        </w:tc>
      </w:tr>
      <w:tr w:rsidR="00D269F7" w14:paraId="09A3FB9B" w14:textId="77777777">
        <w:trPr>
          <w:trHeight w:val="300"/>
        </w:trPr>
        <w:tc>
          <w:tcPr>
            <w:tcW w:w="2392" w:type="dxa"/>
            <w:noWrap/>
            <w:vAlign w:val="bottom"/>
            <w:hideMark/>
          </w:tcPr>
          <w:p w14:paraId="09A3FB92" w14:textId="77777777" w:rsidR="00FB0D83" w:rsidRDefault="006C352B">
            <w:pPr>
              <w:contextualSpacing/>
              <w:rPr>
                <w:rFonts w:eastAsia="Times New Roman" w:cs="Times New Roman"/>
                <w:sz w:val="20"/>
              </w:rPr>
            </w:pPr>
          </w:p>
        </w:tc>
        <w:tc>
          <w:tcPr>
            <w:tcW w:w="2014" w:type="dxa"/>
            <w:noWrap/>
            <w:vAlign w:val="bottom"/>
            <w:hideMark/>
          </w:tcPr>
          <w:p w14:paraId="09A3FB93" w14:textId="77777777" w:rsidR="00FB0D83" w:rsidRDefault="006C352B">
            <w:pPr>
              <w:contextualSpacing/>
              <w:rPr>
                <w:rFonts w:eastAsia="Times New Roman" w:cs="Times New Roman"/>
                <w:sz w:val="20"/>
              </w:rPr>
            </w:pPr>
          </w:p>
        </w:tc>
        <w:tc>
          <w:tcPr>
            <w:tcW w:w="2759" w:type="dxa"/>
            <w:noWrap/>
            <w:vAlign w:val="bottom"/>
            <w:hideMark/>
          </w:tcPr>
          <w:p w14:paraId="09A3FB94" w14:textId="77777777" w:rsidR="00FB0D83" w:rsidRDefault="006C352B">
            <w:pPr>
              <w:contextualSpacing/>
              <w:rPr>
                <w:rFonts w:eastAsia="Times New Roman" w:cs="Times New Roman"/>
                <w:sz w:val="20"/>
              </w:rPr>
            </w:pPr>
          </w:p>
        </w:tc>
        <w:tc>
          <w:tcPr>
            <w:tcW w:w="1190" w:type="dxa"/>
            <w:noWrap/>
            <w:vAlign w:val="bottom"/>
            <w:hideMark/>
          </w:tcPr>
          <w:p w14:paraId="09A3FB95" w14:textId="77777777" w:rsidR="00FB0D83" w:rsidRDefault="006C352B">
            <w:pPr>
              <w:contextualSpacing/>
              <w:rPr>
                <w:rFonts w:eastAsia="Times New Roman" w:cs="Times New Roman"/>
                <w:sz w:val="20"/>
              </w:rPr>
            </w:pPr>
          </w:p>
        </w:tc>
        <w:tc>
          <w:tcPr>
            <w:tcW w:w="101" w:type="dxa"/>
            <w:noWrap/>
            <w:vAlign w:val="bottom"/>
            <w:hideMark/>
          </w:tcPr>
          <w:p w14:paraId="09A3FB96" w14:textId="77777777" w:rsidR="00FB0D83" w:rsidRDefault="006C352B">
            <w:pPr>
              <w:contextualSpacing/>
              <w:rPr>
                <w:rFonts w:eastAsia="Times New Roman" w:cs="Times New Roman"/>
                <w:sz w:val="20"/>
              </w:rPr>
            </w:pPr>
          </w:p>
        </w:tc>
        <w:tc>
          <w:tcPr>
            <w:tcW w:w="101" w:type="dxa"/>
            <w:noWrap/>
            <w:vAlign w:val="bottom"/>
            <w:hideMark/>
          </w:tcPr>
          <w:p w14:paraId="09A3FB97" w14:textId="77777777" w:rsidR="00FB0D83" w:rsidRDefault="006C352B">
            <w:pPr>
              <w:contextualSpacing/>
              <w:rPr>
                <w:rFonts w:eastAsia="Times New Roman" w:cs="Times New Roman"/>
                <w:sz w:val="20"/>
              </w:rPr>
            </w:pPr>
          </w:p>
        </w:tc>
        <w:tc>
          <w:tcPr>
            <w:tcW w:w="101" w:type="dxa"/>
            <w:noWrap/>
            <w:vAlign w:val="bottom"/>
            <w:hideMark/>
          </w:tcPr>
          <w:p w14:paraId="09A3FB98" w14:textId="77777777" w:rsidR="00FB0D83" w:rsidRDefault="006C352B">
            <w:pPr>
              <w:contextualSpacing/>
              <w:rPr>
                <w:rFonts w:eastAsia="Times New Roman" w:cs="Times New Roman"/>
                <w:sz w:val="20"/>
              </w:rPr>
            </w:pPr>
          </w:p>
        </w:tc>
        <w:tc>
          <w:tcPr>
            <w:tcW w:w="101" w:type="dxa"/>
            <w:noWrap/>
            <w:vAlign w:val="bottom"/>
            <w:hideMark/>
          </w:tcPr>
          <w:p w14:paraId="09A3FB99" w14:textId="77777777" w:rsidR="00FB0D83" w:rsidRDefault="006C352B">
            <w:pPr>
              <w:contextualSpacing/>
              <w:rPr>
                <w:rFonts w:eastAsia="Times New Roman" w:cs="Times New Roman"/>
                <w:sz w:val="20"/>
              </w:rPr>
            </w:pPr>
          </w:p>
        </w:tc>
        <w:tc>
          <w:tcPr>
            <w:tcW w:w="40" w:type="dxa"/>
            <w:noWrap/>
            <w:vAlign w:val="bottom"/>
            <w:hideMark/>
          </w:tcPr>
          <w:p w14:paraId="09A3FB9A" w14:textId="77777777" w:rsidR="00FB0D83" w:rsidRDefault="006C352B">
            <w:pPr>
              <w:contextualSpacing/>
              <w:rPr>
                <w:rFonts w:eastAsia="Times New Roman" w:cs="Times New Roman"/>
                <w:sz w:val="20"/>
              </w:rPr>
            </w:pPr>
          </w:p>
        </w:tc>
      </w:tr>
      <w:tr w:rsidR="00D269F7" w14:paraId="09A3FBA1" w14:textId="77777777">
        <w:trPr>
          <w:trHeight w:val="300"/>
        </w:trPr>
        <w:tc>
          <w:tcPr>
            <w:tcW w:w="2392" w:type="dxa"/>
            <w:noWrap/>
            <w:vAlign w:val="bottom"/>
            <w:hideMark/>
          </w:tcPr>
          <w:p w14:paraId="09A3FB9C" w14:textId="77777777" w:rsidR="00FB0D83" w:rsidRDefault="006C352B">
            <w:pPr>
              <w:contextualSpacing/>
              <w:rPr>
                <w:rFonts w:eastAsia="Times New Roman" w:cs="Times New Roman"/>
                <w:sz w:val="20"/>
              </w:rPr>
            </w:pPr>
          </w:p>
        </w:tc>
        <w:tc>
          <w:tcPr>
            <w:tcW w:w="6165" w:type="dxa"/>
            <w:gridSpan w:val="5"/>
            <w:noWrap/>
            <w:vAlign w:val="bottom"/>
            <w:hideMark/>
          </w:tcPr>
          <w:p w14:paraId="09A3FB9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16 ως έχει   ΔΕΚΤΟ ΚΑΤΑ ΠΛΕΙΟΨΗΦΙΑ</w:t>
            </w:r>
          </w:p>
        </w:tc>
        <w:tc>
          <w:tcPr>
            <w:tcW w:w="101" w:type="dxa"/>
            <w:noWrap/>
            <w:vAlign w:val="bottom"/>
            <w:hideMark/>
          </w:tcPr>
          <w:p w14:paraId="09A3FB9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9F" w14:textId="77777777" w:rsidR="00FB0D83" w:rsidRDefault="006C352B">
            <w:pPr>
              <w:contextualSpacing/>
              <w:rPr>
                <w:rFonts w:eastAsia="Times New Roman" w:cs="Times New Roman"/>
                <w:sz w:val="20"/>
              </w:rPr>
            </w:pPr>
          </w:p>
        </w:tc>
        <w:tc>
          <w:tcPr>
            <w:tcW w:w="40" w:type="dxa"/>
            <w:noWrap/>
            <w:vAlign w:val="bottom"/>
            <w:hideMark/>
          </w:tcPr>
          <w:p w14:paraId="09A3FBA0" w14:textId="77777777" w:rsidR="00FB0D83" w:rsidRDefault="006C352B">
            <w:pPr>
              <w:contextualSpacing/>
              <w:rPr>
                <w:rFonts w:eastAsia="Times New Roman" w:cs="Times New Roman"/>
                <w:sz w:val="20"/>
              </w:rPr>
            </w:pPr>
          </w:p>
        </w:tc>
      </w:tr>
      <w:tr w:rsidR="00D269F7" w14:paraId="09A3FBAB" w14:textId="77777777">
        <w:trPr>
          <w:trHeight w:val="300"/>
        </w:trPr>
        <w:tc>
          <w:tcPr>
            <w:tcW w:w="2392" w:type="dxa"/>
            <w:noWrap/>
            <w:vAlign w:val="bottom"/>
            <w:hideMark/>
          </w:tcPr>
          <w:p w14:paraId="09A3FBA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BA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A4" w14:textId="77777777" w:rsidR="00FB0D83" w:rsidRDefault="006C352B">
            <w:pPr>
              <w:contextualSpacing/>
              <w:rPr>
                <w:rFonts w:eastAsia="Times New Roman" w:cs="Times New Roman"/>
                <w:sz w:val="20"/>
              </w:rPr>
            </w:pPr>
          </w:p>
        </w:tc>
        <w:tc>
          <w:tcPr>
            <w:tcW w:w="1190" w:type="dxa"/>
            <w:noWrap/>
            <w:vAlign w:val="bottom"/>
            <w:hideMark/>
          </w:tcPr>
          <w:p w14:paraId="09A3FBA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BA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A7" w14:textId="77777777" w:rsidR="00FB0D83" w:rsidRDefault="006C352B">
            <w:pPr>
              <w:contextualSpacing/>
              <w:rPr>
                <w:rFonts w:eastAsia="Times New Roman" w:cs="Times New Roman"/>
                <w:sz w:val="20"/>
              </w:rPr>
            </w:pPr>
          </w:p>
        </w:tc>
        <w:tc>
          <w:tcPr>
            <w:tcW w:w="101" w:type="dxa"/>
            <w:noWrap/>
            <w:vAlign w:val="bottom"/>
            <w:hideMark/>
          </w:tcPr>
          <w:p w14:paraId="09A3FBA8" w14:textId="77777777" w:rsidR="00FB0D83" w:rsidRDefault="006C352B">
            <w:pPr>
              <w:contextualSpacing/>
              <w:rPr>
                <w:rFonts w:eastAsia="Times New Roman" w:cs="Times New Roman"/>
                <w:sz w:val="20"/>
              </w:rPr>
            </w:pPr>
          </w:p>
        </w:tc>
        <w:tc>
          <w:tcPr>
            <w:tcW w:w="101" w:type="dxa"/>
            <w:noWrap/>
            <w:vAlign w:val="bottom"/>
            <w:hideMark/>
          </w:tcPr>
          <w:p w14:paraId="09A3FBA9" w14:textId="77777777" w:rsidR="00FB0D83" w:rsidRDefault="006C352B">
            <w:pPr>
              <w:contextualSpacing/>
              <w:rPr>
                <w:rFonts w:eastAsia="Times New Roman" w:cs="Times New Roman"/>
                <w:sz w:val="20"/>
              </w:rPr>
            </w:pPr>
          </w:p>
        </w:tc>
        <w:tc>
          <w:tcPr>
            <w:tcW w:w="40" w:type="dxa"/>
            <w:noWrap/>
            <w:vAlign w:val="bottom"/>
            <w:hideMark/>
          </w:tcPr>
          <w:p w14:paraId="09A3FBAA" w14:textId="77777777" w:rsidR="00FB0D83" w:rsidRDefault="006C352B">
            <w:pPr>
              <w:contextualSpacing/>
              <w:rPr>
                <w:rFonts w:eastAsia="Times New Roman" w:cs="Times New Roman"/>
                <w:sz w:val="20"/>
              </w:rPr>
            </w:pPr>
          </w:p>
        </w:tc>
      </w:tr>
      <w:tr w:rsidR="00D269F7" w14:paraId="09A3FBB5" w14:textId="77777777">
        <w:trPr>
          <w:trHeight w:val="300"/>
        </w:trPr>
        <w:tc>
          <w:tcPr>
            <w:tcW w:w="2392" w:type="dxa"/>
            <w:noWrap/>
            <w:vAlign w:val="bottom"/>
            <w:hideMark/>
          </w:tcPr>
          <w:p w14:paraId="09A3FBA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BA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AE" w14:textId="77777777" w:rsidR="00FB0D83" w:rsidRDefault="006C352B">
            <w:pPr>
              <w:contextualSpacing/>
              <w:rPr>
                <w:rFonts w:eastAsia="Times New Roman" w:cs="Times New Roman"/>
                <w:sz w:val="20"/>
              </w:rPr>
            </w:pPr>
          </w:p>
        </w:tc>
        <w:tc>
          <w:tcPr>
            <w:tcW w:w="1190" w:type="dxa"/>
            <w:noWrap/>
            <w:vAlign w:val="bottom"/>
            <w:hideMark/>
          </w:tcPr>
          <w:p w14:paraId="09A3FBA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BB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B1" w14:textId="77777777" w:rsidR="00FB0D83" w:rsidRDefault="006C352B">
            <w:pPr>
              <w:contextualSpacing/>
              <w:rPr>
                <w:rFonts w:eastAsia="Times New Roman" w:cs="Times New Roman"/>
                <w:sz w:val="20"/>
              </w:rPr>
            </w:pPr>
          </w:p>
        </w:tc>
        <w:tc>
          <w:tcPr>
            <w:tcW w:w="101" w:type="dxa"/>
            <w:noWrap/>
            <w:vAlign w:val="bottom"/>
            <w:hideMark/>
          </w:tcPr>
          <w:p w14:paraId="09A3FBB2" w14:textId="77777777" w:rsidR="00FB0D83" w:rsidRDefault="006C352B">
            <w:pPr>
              <w:contextualSpacing/>
              <w:rPr>
                <w:rFonts w:eastAsia="Times New Roman" w:cs="Times New Roman"/>
                <w:sz w:val="20"/>
              </w:rPr>
            </w:pPr>
          </w:p>
        </w:tc>
        <w:tc>
          <w:tcPr>
            <w:tcW w:w="101" w:type="dxa"/>
            <w:noWrap/>
            <w:vAlign w:val="bottom"/>
            <w:hideMark/>
          </w:tcPr>
          <w:p w14:paraId="09A3FBB3" w14:textId="77777777" w:rsidR="00FB0D83" w:rsidRDefault="006C352B">
            <w:pPr>
              <w:contextualSpacing/>
              <w:rPr>
                <w:rFonts w:eastAsia="Times New Roman" w:cs="Times New Roman"/>
                <w:sz w:val="20"/>
              </w:rPr>
            </w:pPr>
          </w:p>
        </w:tc>
        <w:tc>
          <w:tcPr>
            <w:tcW w:w="40" w:type="dxa"/>
            <w:noWrap/>
            <w:vAlign w:val="bottom"/>
            <w:hideMark/>
          </w:tcPr>
          <w:p w14:paraId="09A3FBB4" w14:textId="77777777" w:rsidR="00FB0D83" w:rsidRDefault="006C352B">
            <w:pPr>
              <w:contextualSpacing/>
              <w:rPr>
                <w:rFonts w:eastAsia="Times New Roman" w:cs="Times New Roman"/>
                <w:sz w:val="20"/>
              </w:rPr>
            </w:pPr>
          </w:p>
        </w:tc>
      </w:tr>
      <w:tr w:rsidR="00D269F7" w14:paraId="09A3FBBF" w14:textId="77777777">
        <w:trPr>
          <w:trHeight w:val="300"/>
        </w:trPr>
        <w:tc>
          <w:tcPr>
            <w:tcW w:w="2392" w:type="dxa"/>
            <w:noWrap/>
            <w:vAlign w:val="bottom"/>
            <w:hideMark/>
          </w:tcPr>
          <w:p w14:paraId="09A3FBB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BB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B8" w14:textId="77777777" w:rsidR="00FB0D83" w:rsidRDefault="006C352B">
            <w:pPr>
              <w:contextualSpacing/>
              <w:rPr>
                <w:rFonts w:eastAsia="Times New Roman" w:cs="Times New Roman"/>
                <w:sz w:val="20"/>
              </w:rPr>
            </w:pPr>
          </w:p>
        </w:tc>
        <w:tc>
          <w:tcPr>
            <w:tcW w:w="1190" w:type="dxa"/>
            <w:noWrap/>
            <w:vAlign w:val="bottom"/>
            <w:hideMark/>
          </w:tcPr>
          <w:p w14:paraId="09A3FBB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BB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BB" w14:textId="77777777" w:rsidR="00FB0D83" w:rsidRDefault="006C352B">
            <w:pPr>
              <w:contextualSpacing/>
              <w:rPr>
                <w:rFonts w:eastAsia="Times New Roman" w:cs="Times New Roman"/>
                <w:sz w:val="20"/>
              </w:rPr>
            </w:pPr>
          </w:p>
        </w:tc>
        <w:tc>
          <w:tcPr>
            <w:tcW w:w="101" w:type="dxa"/>
            <w:noWrap/>
            <w:vAlign w:val="bottom"/>
            <w:hideMark/>
          </w:tcPr>
          <w:p w14:paraId="09A3FBBC" w14:textId="77777777" w:rsidR="00FB0D83" w:rsidRDefault="006C352B">
            <w:pPr>
              <w:contextualSpacing/>
              <w:rPr>
                <w:rFonts w:eastAsia="Times New Roman" w:cs="Times New Roman"/>
                <w:sz w:val="20"/>
              </w:rPr>
            </w:pPr>
          </w:p>
        </w:tc>
        <w:tc>
          <w:tcPr>
            <w:tcW w:w="101" w:type="dxa"/>
            <w:noWrap/>
            <w:vAlign w:val="bottom"/>
            <w:hideMark/>
          </w:tcPr>
          <w:p w14:paraId="09A3FBBD" w14:textId="77777777" w:rsidR="00FB0D83" w:rsidRDefault="006C352B">
            <w:pPr>
              <w:contextualSpacing/>
              <w:rPr>
                <w:rFonts w:eastAsia="Times New Roman" w:cs="Times New Roman"/>
                <w:sz w:val="20"/>
              </w:rPr>
            </w:pPr>
          </w:p>
        </w:tc>
        <w:tc>
          <w:tcPr>
            <w:tcW w:w="40" w:type="dxa"/>
            <w:noWrap/>
            <w:vAlign w:val="bottom"/>
            <w:hideMark/>
          </w:tcPr>
          <w:p w14:paraId="09A3FBBE" w14:textId="77777777" w:rsidR="00FB0D83" w:rsidRDefault="006C352B">
            <w:pPr>
              <w:contextualSpacing/>
              <w:rPr>
                <w:rFonts w:eastAsia="Times New Roman" w:cs="Times New Roman"/>
                <w:sz w:val="20"/>
              </w:rPr>
            </w:pPr>
          </w:p>
        </w:tc>
      </w:tr>
      <w:tr w:rsidR="00D269F7" w14:paraId="09A3FBC9" w14:textId="77777777">
        <w:trPr>
          <w:trHeight w:val="300"/>
        </w:trPr>
        <w:tc>
          <w:tcPr>
            <w:tcW w:w="2392" w:type="dxa"/>
            <w:noWrap/>
            <w:vAlign w:val="bottom"/>
            <w:hideMark/>
          </w:tcPr>
          <w:p w14:paraId="09A3FBC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BC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C2" w14:textId="77777777" w:rsidR="00FB0D83" w:rsidRDefault="006C352B">
            <w:pPr>
              <w:contextualSpacing/>
              <w:rPr>
                <w:rFonts w:eastAsia="Times New Roman" w:cs="Times New Roman"/>
                <w:sz w:val="20"/>
              </w:rPr>
            </w:pPr>
          </w:p>
        </w:tc>
        <w:tc>
          <w:tcPr>
            <w:tcW w:w="1190" w:type="dxa"/>
            <w:noWrap/>
            <w:vAlign w:val="bottom"/>
            <w:hideMark/>
          </w:tcPr>
          <w:p w14:paraId="09A3FBC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BC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C5" w14:textId="77777777" w:rsidR="00FB0D83" w:rsidRDefault="006C352B">
            <w:pPr>
              <w:contextualSpacing/>
              <w:rPr>
                <w:rFonts w:eastAsia="Times New Roman" w:cs="Times New Roman"/>
                <w:sz w:val="20"/>
              </w:rPr>
            </w:pPr>
          </w:p>
        </w:tc>
        <w:tc>
          <w:tcPr>
            <w:tcW w:w="101" w:type="dxa"/>
            <w:noWrap/>
            <w:vAlign w:val="bottom"/>
            <w:hideMark/>
          </w:tcPr>
          <w:p w14:paraId="09A3FBC6" w14:textId="77777777" w:rsidR="00FB0D83" w:rsidRDefault="006C352B">
            <w:pPr>
              <w:contextualSpacing/>
              <w:rPr>
                <w:rFonts w:eastAsia="Times New Roman" w:cs="Times New Roman"/>
                <w:sz w:val="20"/>
              </w:rPr>
            </w:pPr>
          </w:p>
        </w:tc>
        <w:tc>
          <w:tcPr>
            <w:tcW w:w="101" w:type="dxa"/>
            <w:noWrap/>
            <w:vAlign w:val="bottom"/>
            <w:hideMark/>
          </w:tcPr>
          <w:p w14:paraId="09A3FBC7" w14:textId="77777777" w:rsidR="00FB0D83" w:rsidRDefault="006C352B">
            <w:pPr>
              <w:contextualSpacing/>
              <w:rPr>
                <w:rFonts w:eastAsia="Times New Roman" w:cs="Times New Roman"/>
                <w:sz w:val="20"/>
              </w:rPr>
            </w:pPr>
          </w:p>
        </w:tc>
        <w:tc>
          <w:tcPr>
            <w:tcW w:w="40" w:type="dxa"/>
            <w:noWrap/>
            <w:vAlign w:val="bottom"/>
            <w:hideMark/>
          </w:tcPr>
          <w:p w14:paraId="09A3FBC8" w14:textId="77777777" w:rsidR="00FB0D83" w:rsidRDefault="006C352B">
            <w:pPr>
              <w:contextualSpacing/>
              <w:rPr>
                <w:rFonts w:eastAsia="Times New Roman" w:cs="Times New Roman"/>
                <w:sz w:val="20"/>
              </w:rPr>
            </w:pPr>
          </w:p>
        </w:tc>
      </w:tr>
      <w:tr w:rsidR="00D269F7" w14:paraId="09A3FBD3" w14:textId="77777777">
        <w:trPr>
          <w:trHeight w:val="300"/>
        </w:trPr>
        <w:tc>
          <w:tcPr>
            <w:tcW w:w="2392" w:type="dxa"/>
            <w:noWrap/>
            <w:vAlign w:val="bottom"/>
            <w:hideMark/>
          </w:tcPr>
          <w:p w14:paraId="09A3FBC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BC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CC" w14:textId="77777777" w:rsidR="00FB0D83" w:rsidRDefault="006C352B">
            <w:pPr>
              <w:contextualSpacing/>
              <w:rPr>
                <w:rFonts w:eastAsia="Times New Roman" w:cs="Times New Roman"/>
                <w:sz w:val="20"/>
              </w:rPr>
            </w:pPr>
          </w:p>
        </w:tc>
        <w:tc>
          <w:tcPr>
            <w:tcW w:w="1190" w:type="dxa"/>
            <w:noWrap/>
            <w:vAlign w:val="bottom"/>
            <w:hideMark/>
          </w:tcPr>
          <w:p w14:paraId="09A3FBC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BC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CF" w14:textId="77777777" w:rsidR="00FB0D83" w:rsidRDefault="006C352B">
            <w:pPr>
              <w:contextualSpacing/>
              <w:rPr>
                <w:rFonts w:eastAsia="Times New Roman" w:cs="Times New Roman"/>
                <w:sz w:val="20"/>
              </w:rPr>
            </w:pPr>
          </w:p>
        </w:tc>
        <w:tc>
          <w:tcPr>
            <w:tcW w:w="101" w:type="dxa"/>
            <w:noWrap/>
            <w:vAlign w:val="bottom"/>
            <w:hideMark/>
          </w:tcPr>
          <w:p w14:paraId="09A3FBD0" w14:textId="77777777" w:rsidR="00FB0D83" w:rsidRDefault="006C352B">
            <w:pPr>
              <w:contextualSpacing/>
              <w:rPr>
                <w:rFonts w:eastAsia="Times New Roman" w:cs="Times New Roman"/>
                <w:sz w:val="20"/>
              </w:rPr>
            </w:pPr>
          </w:p>
        </w:tc>
        <w:tc>
          <w:tcPr>
            <w:tcW w:w="101" w:type="dxa"/>
            <w:noWrap/>
            <w:vAlign w:val="bottom"/>
            <w:hideMark/>
          </w:tcPr>
          <w:p w14:paraId="09A3FBD1" w14:textId="77777777" w:rsidR="00FB0D83" w:rsidRDefault="006C352B">
            <w:pPr>
              <w:contextualSpacing/>
              <w:rPr>
                <w:rFonts w:eastAsia="Times New Roman" w:cs="Times New Roman"/>
                <w:sz w:val="20"/>
              </w:rPr>
            </w:pPr>
          </w:p>
        </w:tc>
        <w:tc>
          <w:tcPr>
            <w:tcW w:w="40" w:type="dxa"/>
            <w:noWrap/>
            <w:vAlign w:val="bottom"/>
            <w:hideMark/>
          </w:tcPr>
          <w:p w14:paraId="09A3FBD2" w14:textId="77777777" w:rsidR="00FB0D83" w:rsidRDefault="006C352B">
            <w:pPr>
              <w:contextualSpacing/>
              <w:rPr>
                <w:rFonts w:eastAsia="Times New Roman" w:cs="Times New Roman"/>
                <w:sz w:val="20"/>
              </w:rPr>
            </w:pPr>
          </w:p>
        </w:tc>
      </w:tr>
      <w:tr w:rsidR="00D269F7" w14:paraId="09A3FBDD" w14:textId="77777777">
        <w:trPr>
          <w:trHeight w:val="300"/>
        </w:trPr>
        <w:tc>
          <w:tcPr>
            <w:tcW w:w="2392" w:type="dxa"/>
            <w:noWrap/>
            <w:vAlign w:val="bottom"/>
            <w:hideMark/>
          </w:tcPr>
          <w:p w14:paraId="09A3FBD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BD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D6" w14:textId="77777777" w:rsidR="00FB0D83" w:rsidRDefault="006C352B">
            <w:pPr>
              <w:contextualSpacing/>
              <w:rPr>
                <w:rFonts w:eastAsia="Times New Roman" w:cs="Times New Roman"/>
                <w:sz w:val="20"/>
              </w:rPr>
            </w:pPr>
          </w:p>
        </w:tc>
        <w:tc>
          <w:tcPr>
            <w:tcW w:w="1190" w:type="dxa"/>
            <w:noWrap/>
            <w:vAlign w:val="bottom"/>
            <w:hideMark/>
          </w:tcPr>
          <w:p w14:paraId="09A3FBD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BD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D9" w14:textId="77777777" w:rsidR="00FB0D83" w:rsidRDefault="006C352B">
            <w:pPr>
              <w:contextualSpacing/>
              <w:rPr>
                <w:rFonts w:eastAsia="Times New Roman" w:cs="Times New Roman"/>
                <w:sz w:val="20"/>
              </w:rPr>
            </w:pPr>
          </w:p>
        </w:tc>
        <w:tc>
          <w:tcPr>
            <w:tcW w:w="101" w:type="dxa"/>
            <w:noWrap/>
            <w:vAlign w:val="bottom"/>
            <w:hideMark/>
          </w:tcPr>
          <w:p w14:paraId="09A3FBDA" w14:textId="77777777" w:rsidR="00FB0D83" w:rsidRDefault="006C352B">
            <w:pPr>
              <w:contextualSpacing/>
              <w:rPr>
                <w:rFonts w:eastAsia="Times New Roman" w:cs="Times New Roman"/>
                <w:sz w:val="20"/>
              </w:rPr>
            </w:pPr>
          </w:p>
        </w:tc>
        <w:tc>
          <w:tcPr>
            <w:tcW w:w="101" w:type="dxa"/>
            <w:noWrap/>
            <w:vAlign w:val="bottom"/>
            <w:hideMark/>
          </w:tcPr>
          <w:p w14:paraId="09A3FBDB" w14:textId="77777777" w:rsidR="00FB0D83" w:rsidRDefault="006C352B">
            <w:pPr>
              <w:contextualSpacing/>
              <w:rPr>
                <w:rFonts w:eastAsia="Times New Roman" w:cs="Times New Roman"/>
                <w:sz w:val="20"/>
              </w:rPr>
            </w:pPr>
          </w:p>
        </w:tc>
        <w:tc>
          <w:tcPr>
            <w:tcW w:w="40" w:type="dxa"/>
            <w:noWrap/>
            <w:vAlign w:val="bottom"/>
            <w:hideMark/>
          </w:tcPr>
          <w:p w14:paraId="09A3FBDC" w14:textId="77777777" w:rsidR="00FB0D83" w:rsidRDefault="006C352B">
            <w:pPr>
              <w:contextualSpacing/>
              <w:rPr>
                <w:rFonts w:eastAsia="Times New Roman" w:cs="Times New Roman"/>
                <w:sz w:val="20"/>
              </w:rPr>
            </w:pPr>
          </w:p>
        </w:tc>
      </w:tr>
      <w:tr w:rsidR="00D269F7" w14:paraId="09A3FBE7" w14:textId="77777777">
        <w:trPr>
          <w:trHeight w:val="300"/>
        </w:trPr>
        <w:tc>
          <w:tcPr>
            <w:tcW w:w="2392" w:type="dxa"/>
            <w:noWrap/>
            <w:vAlign w:val="bottom"/>
            <w:hideMark/>
          </w:tcPr>
          <w:p w14:paraId="09A3FBD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BD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BE0" w14:textId="77777777" w:rsidR="00FB0D83" w:rsidRDefault="006C352B">
            <w:pPr>
              <w:contextualSpacing/>
              <w:rPr>
                <w:rFonts w:eastAsia="Times New Roman" w:cs="Times New Roman"/>
                <w:sz w:val="20"/>
              </w:rPr>
            </w:pPr>
          </w:p>
        </w:tc>
        <w:tc>
          <w:tcPr>
            <w:tcW w:w="1190" w:type="dxa"/>
            <w:noWrap/>
            <w:vAlign w:val="bottom"/>
            <w:hideMark/>
          </w:tcPr>
          <w:p w14:paraId="09A3FBE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BE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E3" w14:textId="77777777" w:rsidR="00FB0D83" w:rsidRDefault="006C352B">
            <w:pPr>
              <w:contextualSpacing/>
              <w:rPr>
                <w:rFonts w:eastAsia="Times New Roman" w:cs="Times New Roman"/>
                <w:sz w:val="20"/>
              </w:rPr>
            </w:pPr>
          </w:p>
        </w:tc>
        <w:tc>
          <w:tcPr>
            <w:tcW w:w="101" w:type="dxa"/>
            <w:noWrap/>
            <w:vAlign w:val="bottom"/>
            <w:hideMark/>
          </w:tcPr>
          <w:p w14:paraId="09A3FBE4" w14:textId="77777777" w:rsidR="00FB0D83" w:rsidRDefault="006C352B">
            <w:pPr>
              <w:contextualSpacing/>
              <w:rPr>
                <w:rFonts w:eastAsia="Times New Roman" w:cs="Times New Roman"/>
                <w:sz w:val="20"/>
              </w:rPr>
            </w:pPr>
          </w:p>
        </w:tc>
        <w:tc>
          <w:tcPr>
            <w:tcW w:w="101" w:type="dxa"/>
            <w:noWrap/>
            <w:vAlign w:val="bottom"/>
            <w:hideMark/>
          </w:tcPr>
          <w:p w14:paraId="09A3FBE5" w14:textId="77777777" w:rsidR="00FB0D83" w:rsidRDefault="006C352B">
            <w:pPr>
              <w:contextualSpacing/>
              <w:rPr>
                <w:rFonts w:eastAsia="Times New Roman" w:cs="Times New Roman"/>
                <w:sz w:val="20"/>
              </w:rPr>
            </w:pPr>
          </w:p>
        </w:tc>
        <w:tc>
          <w:tcPr>
            <w:tcW w:w="40" w:type="dxa"/>
            <w:noWrap/>
            <w:vAlign w:val="bottom"/>
            <w:hideMark/>
          </w:tcPr>
          <w:p w14:paraId="09A3FBE6" w14:textId="77777777" w:rsidR="00FB0D83" w:rsidRDefault="006C352B">
            <w:pPr>
              <w:contextualSpacing/>
              <w:rPr>
                <w:rFonts w:eastAsia="Times New Roman" w:cs="Times New Roman"/>
                <w:sz w:val="20"/>
              </w:rPr>
            </w:pPr>
          </w:p>
        </w:tc>
      </w:tr>
      <w:tr w:rsidR="00D269F7" w14:paraId="09A3FBF0" w14:textId="77777777">
        <w:trPr>
          <w:trHeight w:val="300"/>
        </w:trPr>
        <w:tc>
          <w:tcPr>
            <w:tcW w:w="4406" w:type="dxa"/>
            <w:gridSpan w:val="2"/>
            <w:noWrap/>
            <w:vAlign w:val="bottom"/>
            <w:hideMark/>
          </w:tcPr>
          <w:p w14:paraId="09A3FBE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BE9"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BE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BE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EC" w14:textId="77777777" w:rsidR="00FB0D83" w:rsidRDefault="006C352B">
            <w:pPr>
              <w:contextualSpacing/>
              <w:rPr>
                <w:rFonts w:eastAsia="Times New Roman" w:cs="Times New Roman"/>
                <w:sz w:val="20"/>
              </w:rPr>
            </w:pPr>
          </w:p>
        </w:tc>
        <w:tc>
          <w:tcPr>
            <w:tcW w:w="101" w:type="dxa"/>
            <w:noWrap/>
            <w:vAlign w:val="bottom"/>
            <w:hideMark/>
          </w:tcPr>
          <w:p w14:paraId="09A3FBED" w14:textId="77777777" w:rsidR="00FB0D83" w:rsidRDefault="006C352B">
            <w:pPr>
              <w:contextualSpacing/>
              <w:rPr>
                <w:rFonts w:eastAsia="Times New Roman" w:cs="Times New Roman"/>
                <w:sz w:val="20"/>
              </w:rPr>
            </w:pPr>
          </w:p>
        </w:tc>
        <w:tc>
          <w:tcPr>
            <w:tcW w:w="101" w:type="dxa"/>
            <w:noWrap/>
            <w:vAlign w:val="bottom"/>
            <w:hideMark/>
          </w:tcPr>
          <w:p w14:paraId="09A3FBEE" w14:textId="77777777" w:rsidR="00FB0D83" w:rsidRDefault="006C352B">
            <w:pPr>
              <w:contextualSpacing/>
              <w:rPr>
                <w:rFonts w:eastAsia="Times New Roman" w:cs="Times New Roman"/>
                <w:sz w:val="20"/>
              </w:rPr>
            </w:pPr>
          </w:p>
        </w:tc>
        <w:tc>
          <w:tcPr>
            <w:tcW w:w="40" w:type="dxa"/>
            <w:noWrap/>
            <w:vAlign w:val="bottom"/>
            <w:hideMark/>
          </w:tcPr>
          <w:p w14:paraId="09A3FBEF" w14:textId="77777777" w:rsidR="00FB0D83" w:rsidRDefault="006C352B">
            <w:pPr>
              <w:contextualSpacing/>
              <w:rPr>
                <w:rFonts w:eastAsia="Times New Roman" w:cs="Times New Roman"/>
                <w:sz w:val="20"/>
              </w:rPr>
            </w:pPr>
          </w:p>
        </w:tc>
      </w:tr>
      <w:tr w:rsidR="00D269F7" w14:paraId="09A3FBFA" w14:textId="77777777">
        <w:trPr>
          <w:trHeight w:val="300"/>
        </w:trPr>
        <w:tc>
          <w:tcPr>
            <w:tcW w:w="2392" w:type="dxa"/>
            <w:noWrap/>
            <w:vAlign w:val="bottom"/>
            <w:hideMark/>
          </w:tcPr>
          <w:p w14:paraId="09A3FBF1" w14:textId="77777777" w:rsidR="00FB0D83" w:rsidRDefault="006C352B">
            <w:pPr>
              <w:contextualSpacing/>
              <w:rPr>
                <w:rFonts w:eastAsia="Times New Roman" w:cs="Times New Roman"/>
                <w:sz w:val="20"/>
              </w:rPr>
            </w:pPr>
          </w:p>
        </w:tc>
        <w:tc>
          <w:tcPr>
            <w:tcW w:w="2014" w:type="dxa"/>
            <w:noWrap/>
            <w:vAlign w:val="bottom"/>
            <w:hideMark/>
          </w:tcPr>
          <w:p w14:paraId="09A3FBF2" w14:textId="77777777" w:rsidR="00FB0D83" w:rsidRDefault="006C352B">
            <w:pPr>
              <w:contextualSpacing/>
              <w:rPr>
                <w:rFonts w:eastAsia="Times New Roman" w:cs="Times New Roman"/>
                <w:sz w:val="20"/>
              </w:rPr>
            </w:pPr>
          </w:p>
        </w:tc>
        <w:tc>
          <w:tcPr>
            <w:tcW w:w="2759" w:type="dxa"/>
            <w:noWrap/>
            <w:vAlign w:val="bottom"/>
            <w:hideMark/>
          </w:tcPr>
          <w:p w14:paraId="09A3FBF3" w14:textId="77777777" w:rsidR="00FB0D83" w:rsidRDefault="006C352B">
            <w:pPr>
              <w:contextualSpacing/>
              <w:rPr>
                <w:rFonts w:eastAsia="Times New Roman" w:cs="Times New Roman"/>
                <w:sz w:val="20"/>
              </w:rPr>
            </w:pPr>
          </w:p>
        </w:tc>
        <w:tc>
          <w:tcPr>
            <w:tcW w:w="1190" w:type="dxa"/>
            <w:noWrap/>
            <w:vAlign w:val="bottom"/>
            <w:hideMark/>
          </w:tcPr>
          <w:p w14:paraId="09A3FBF4" w14:textId="77777777" w:rsidR="00FB0D83" w:rsidRDefault="006C352B">
            <w:pPr>
              <w:contextualSpacing/>
              <w:rPr>
                <w:rFonts w:eastAsia="Times New Roman" w:cs="Times New Roman"/>
                <w:sz w:val="20"/>
              </w:rPr>
            </w:pPr>
          </w:p>
        </w:tc>
        <w:tc>
          <w:tcPr>
            <w:tcW w:w="101" w:type="dxa"/>
            <w:noWrap/>
            <w:vAlign w:val="bottom"/>
            <w:hideMark/>
          </w:tcPr>
          <w:p w14:paraId="09A3FBF5" w14:textId="77777777" w:rsidR="00FB0D83" w:rsidRDefault="006C352B">
            <w:pPr>
              <w:contextualSpacing/>
              <w:rPr>
                <w:rFonts w:eastAsia="Times New Roman" w:cs="Times New Roman"/>
                <w:sz w:val="20"/>
              </w:rPr>
            </w:pPr>
          </w:p>
        </w:tc>
        <w:tc>
          <w:tcPr>
            <w:tcW w:w="101" w:type="dxa"/>
            <w:noWrap/>
            <w:vAlign w:val="bottom"/>
            <w:hideMark/>
          </w:tcPr>
          <w:p w14:paraId="09A3FBF6" w14:textId="77777777" w:rsidR="00FB0D83" w:rsidRDefault="006C352B">
            <w:pPr>
              <w:contextualSpacing/>
              <w:rPr>
                <w:rFonts w:eastAsia="Times New Roman" w:cs="Times New Roman"/>
                <w:sz w:val="20"/>
              </w:rPr>
            </w:pPr>
          </w:p>
        </w:tc>
        <w:tc>
          <w:tcPr>
            <w:tcW w:w="101" w:type="dxa"/>
            <w:noWrap/>
            <w:vAlign w:val="bottom"/>
            <w:hideMark/>
          </w:tcPr>
          <w:p w14:paraId="09A3FBF7" w14:textId="77777777" w:rsidR="00FB0D83" w:rsidRDefault="006C352B">
            <w:pPr>
              <w:contextualSpacing/>
              <w:rPr>
                <w:rFonts w:eastAsia="Times New Roman" w:cs="Times New Roman"/>
                <w:sz w:val="20"/>
              </w:rPr>
            </w:pPr>
          </w:p>
        </w:tc>
        <w:tc>
          <w:tcPr>
            <w:tcW w:w="101" w:type="dxa"/>
            <w:noWrap/>
            <w:vAlign w:val="bottom"/>
            <w:hideMark/>
          </w:tcPr>
          <w:p w14:paraId="09A3FBF8" w14:textId="77777777" w:rsidR="00FB0D83" w:rsidRDefault="006C352B">
            <w:pPr>
              <w:contextualSpacing/>
              <w:rPr>
                <w:rFonts w:eastAsia="Times New Roman" w:cs="Times New Roman"/>
                <w:sz w:val="20"/>
              </w:rPr>
            </w:pPr>
          </w:p>
        </w:tc>
        <w:tc>
          <w:tcPr>
            <w:tcW w:w="40" w:type="dxa"/>
            <w:noWrap/>
            <w:vAlign w:val="bottom"/>
            <w:hideMark/>
          </w:tcPr>
          <w:p w14:paraId="09A3FBF9" w14:textId="77777777" w:rsidR="00FB0D83" w:rsidRDefault="006C352B">
            <w:pPr>
              <w:contextualSpacing/>
              <w:rPr>
                <w:rFonts w:eastAsia="Times New Roman" w:cs="Times New Roman"/>
                <w:sz w:val="20"/>
              </w:rPr>
            </w:pPr>
          </w:p>
        </w:tc>
      </w:tr>
      <w:tr w:rsidR="00D269F7" w14:paraId="09A3FC00" w14:textId="77777777">
        <w:trPr>
          <w:trHeight w:val="300"/>
        </w:trPr>
        <w:tc>
          <w:tcPr>
            <w:tcW w:w="2392" w:type="dxa"/>
            <w:noWrap/>
            <w:vAlign w:val="bottom"/>
            <w:hideMark/>
          </w:tcPr>
          <w:p w14:paraId="09A3FBFB" w14:textId="77777777" w:rsidR="00FB0D83" w:rsidRDefault="006C352B">
            <w:pPr>
              <w:contextualSpacing/>
              <w:rPr>
                <w:rFonts w:eastAsia="Times New Roman" w:cs="Times New Roman"/>
                <w:sz w:val="20"/>
              </w:rPr>
            </w:pPr>
          </w:p>
        </w:tc>
        <w:tc>
          <w:tcPr>
            <w:tcW w:w="6165" w:type="dxa"/>
            <w:gridSpan w:val="5"/>
            <w:noWrap/>
            <w:vAlign w:val="bottom"/>
            <w:hideMark/>
          </w:tcPr>
          <w:p w14:paraId="09A3FBF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 xml:space="preserve">Άρθρο 17 ως έχει   ΔΕΚΤΟ ΚΑΤΑ </w:t>
            </w:r>
            <w:r>
              <w:rPr>
                <w:rFonts w:ascii="Calibri" w:eastAsia="Times New Roman" w:hAnsi="Calibri" w:cs="Calibri"/>
                <w:color w:val="000000"/>
                <w:szCs w:val="24"/>
              </w:rPr>
              <w:t>ΠΛΕΙΟΨΗΦΙΑ</w:t>
            </w:r>
          </w:p>
        </w:tc>
        <w:tc>
          <w:tcPr>
            <w:tcW w:w="101" w:type="dxa"/>
            <w:noWrap/>
            <w:vAlign w:val="bottom"/>
            <w:hideMark/>
          </w:tcPr>
          <w:p w14:paraId="09A3FBF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BFE" w14:textId="77777777" w:rsidR="00FB0D83" w:rsidRDefault="006C352B">
            <w:pPr>
              <w:contextualSpacing/>
              <w:rPr>
                <w:rFonts w:eastAsia="Times New Roman" w:cs="Times New Roman"/>
                <w:sz w:val="20"/>
              </w:rPr>
            </w:pPr>
          </w:p>
        </w:tc>
        <w:tc>
          <w:tcPr>
            <w:tcW w:w="40" w:type="dxa"/>
            <w:noWrap/>
            <w:vAlign w:val="bottom"/>
            <w:hideMark/>
          </w:tcPr>
          <w:p w14:paraId="09A3FBFF" w14:textId="77777777" w:rsidR="00FB0D83" w:rsidRDefault="006C352B">
            <w:pPr>
              <w:contextualSpacing/>
              <w:rPr>
                <w:rFonts w:eastAsia="Times New Roman" w:cs="Times New Roman"/>
                <w:sz w:val="20"/>
              </w:rPr>
            </w:pPr>
          </w:p>
        </w:tc>
      </w:tr>
      <w:tr w:rsidR="00D269F7" w14:paraId="09A3FC0A" w14:textId="77777777">
        <w:trPr>
          <w:trHeight w:val="300"/>
        </w:trPr>
        <w:tc>
          <w:tcPr>
            <w:tcW w:w="2392" w:type="dxa"/>
            <w:noWrap/>
            <w:vAlign w:val="bottom"/>
            <w:hideMark/>
          </w:tcPr>
          <w:p w14:paraId="09A3FC0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C0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03" w14:textId="77777777" w:rsidR="00FB0D83" w:rsidRDefault="006C352B">
            <w:pPr>
              <w:contextualSpacing/>
              <w:rPr>
                <w:rFonts w:eastAsia="Times New Roman" w:cs="Times New Roman"/>
                <w:sz w:val="20"/>
              </w:rPr>
            </w:pPr>
          </w:p>
        </w:tc>
        <w:tc>
          <w:tcPr>
            <w:tcW w:w="1190" w:type="dxa"/>
            <w:noWrap/>
            <w:vAlign w:val="bottom"/>
            <w:hideMark/>
          </w:tcPr>
          <w:p w14:paraId="09A3FC0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C0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06" w14:textId="77777777" w:rsidR="00FB0D83" w:rsidRDefault="006C352B">
            <w:pPr>
              <w:contextualSpacing/>
              <w:rPr>
                <w:rFonts w:eastAsia="Times New Roman" w:cs="Times New Roman"/>
                <w:sz w:val="20"/>
              </w:rPr>
            </w:pPr>
          </w:p>
        </w:tc>
        <w:tc>
          <w:tcPr>
            <w:tcW w:w="101" w:type="dxa"/>
            <w:noWrap/>
            <w:vAlign w:val="bottom"/>
            <w:hideMark/>
          </w:tcPr>
          <w:p w14:paraId="09A3FC07" w14:textId="77777777" w:rsidR="00FB0D83" w:rsidRDefault="006C352B">
            <w:pPr>
              <w:contextualSpacing/>
              <w:rPr>
                <w:rFonts w:eastAsia="Times New Roman" w:cs="Times New Roman"/>
                <w:sz w:val="20"/>
              </w:rPr>
            </w:pPr>
          </w:p>
        </w:tc>
        <w:tc>
          <w:tcPr>
            <w:tcW w:w="101" w:type="dxa"/>
            <w:noWrap/>
            <w:vAlign w:val="bottom"/>
            <w:hideMark/>
          </w:tcPr>
          <w:p w14:paraId="09A3FC08" w14:textId="77777777" w:rsidR="00FB0D83" w:rsidRDefault="006C352B">
            <w:pPr>
              <w:contextualSpacing/>
              <w:rPr>
                <w:rFonts w:eastAsia="Times New Roman" w:cs="Times New Roman"/>
                <w:sz w:val="20"/>
              </w:rPr>
            </w:pPr>
          </w:p>
        </w:tc>
        <w:tc>
          <w:tcPr>
            <w:tcW w:w="40" w:type="dxa"/>
            <w:noWrap/>
            <w:vAlign w:val="bottom"/>
            <w:hideMark/>
          </w:tcPr>
          <w:p w14:paraId="09A3FC09" w14:textId="77777777" w:rsidR="00FB0D83" w:rsidRDefault="006C352B">
            <w:pPr>
              <w:contextualSpacing/>
              <w:rPr>
                <w:rFonts w:eastAsia="Times New Roman" w:cs="Times New Roman"/>
                <w:sz w:val="20"/>
              </w:rPr>
            </w:pPr>
          </w:p>
        </w:tc>
      </w:tr>
      <w:tr w:rsidR="00D269F7" w14:paraId="09A3FC14" w14:textId="77777777">
        <w:trPr>
          <w:trHeight w:val="300"/>
        </w:trPr>
        <w:tc>
          <w:tcPr>
            <w:tcW w:w="2392" w:type="dxa"/>
            <w:noWrap/>
            <w:vAlign w:val="bottom"/>
            <w:hideMark/>
          </w:tcPr>
          <w:p w14:paraId="09A3FC0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C0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0D" w14:textId="77777777" w:rsidR="00FB0D83" w:rsidRDefault="006C352B">
            <w:pPr>
              <w:contextualSpacing/>
              <w:rPr>
                <w:rFonts w:eastAsia="Times New Roman" w:cs="Times New Roman"/>
                <w:sz w:val="20"/>
              </w:rPr>
            </w:pPr>
          </w:p>
        </w:tc>
        <w:tc>
          <w:tcPr>
            <w:tcW w:w="1190" w:type="dxa"/>
            <w:noWrap/>
            <w:vAlign w:val="bottom"/>
            <w:hideMark/>
          </w:tcPr>
          <w:p w14:paraId="09A3FC0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C0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10" w14:textId="77777777" w:rsidR="00FB0D83" w:rsidRDefault="006C352B">
            <w:pPr>
              <w:contextualSpacing/>
              <w:rPr>
                <w:rFonts w:eastAsia="Times New Roman" w:cs="Times New Roman"/>
                <w:sz w:val="20"/>
              </w:rPr>
            </w:pPr>
          </w:p>
        </w:tc>
        <w:tc>
          <w:tcPr>
            <w:tcW w:w="101" w:type="dxa"/>
            <w:noWrap/>
            <w:vAlign w:val="bottom"/>
            <w:hideMark/>
          </w:tcPr>
          <w:p w14:paraId="09A3FC11" w14:textId="77777777" w:rsidR="00FB0D83" w:rsidRDefault="006C352B">
            <w:pPr>
              <w:contextualSpacing/>
              <w:rPr>
                <w:rFonts w:eastAsia="Times New Roman" w:cs="Times New Roman"/>
                <w:sz w:val="20"/>
              </w:rPr>
            </w:pPr>
          </w:p>
        </w:tc>
        <w:tc>
          <w:tcPr>
            <w:tcW w:w="101" w:type="dxa"/>
            <w:noWrap/>
            <w:vAlign w:val="bottom"/>
            <w:hideMark/>
          </w:tcPr>
          <w:p w14:paraId="09A3FC12" w14:textId="77777777" w:rsidR="00FB0D83" w:rsidRDefault="006C352B">
            <w:pPr>
              <w:contextualSpacing/>
              <w:rPr>
                <w:rFonts w:eastAsia="Times New Roman" w:cs="Times New Roman"/>
                <w:sz w:val="20"/>
              </w:rPr>
            </w:pPr>
          </w:p>
        </w:tc>
        <w:tc>
          <w:tcPr>
            <w:tcW w:w="40" w:type="dxa"/>
            <w:noWrap/>
            <w:vAlign w:val="bottom"/>
            <w:hideMark/>
          </w:tcPr>
          <w:p w14:paraId="09A3FC13" w14:textId="77777777" w:rsidR="00FB0D83" w:rsidRDefault="006C352B">
            <w:pPr>
              <w:contextualSpacing/>
              <w:rPr>
                <w:rFonts w:eastAsia="Times New Roman" w:cs="Times New Roman"/>
                <w:sz w:val="20"/>
              </w:rPr>
            </w:pPr>
          </w:p>
        </w:tc>
      </w:tr>
      <w:tr w:rsidR="00D269F7" w14:paraId="09A3FC1E" w14:textId="77777777">
        <w:trPr>
          <w:trHeight w:val="300"/>
        </w:trPr>
        <w:tc>
          <w:tcPr>
            <w:tcW w:w="2392" w:type="dxa"/>
            <w:noWrap/>
            <w:vAlign w:val="bottom"/>
            <w:hideMark/>
          </w:tcPr>
          <w:p w14:paraId="09A3FC1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C1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17" w14:textId="77777777" w:rsidR="00FB0D83" w:rsidRDefault="006C352B">
            <w:pPr>
              <w:contextualSpacing/>
              <w:rPr>
                <w:rFonts w:eastAsia="Times New Roman" w:cs="Times New Roman"/>
                <w:sz w:val="20"/>
              </w:rPr>
            </w:pPr>
          </w:p>
        </w:tc>
        <w:tc>
          <w:tcPr>
            <w:tcW w:w="1190" w:type="dxa"/>
            <w:noWrap/>
            <w:vAlign w:val="bottom"/>
            <w:hideMark/>
          </w:tcPr>
          <w:p w14:paraId="09A3FC1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C1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1A" w14:textId="77777777" w:rsidR="00FB0D83" w:rsidRDefault="006C352B">
            <w:pPr>
              <w:contextualSpacing/>
              <w:rPr>
                <w:rFonts w:eastAsia="Times New Roman" w:cs="Times New Roman"/>
                <w:sz w:val="20"/>
              </w:rPr>
            </w:pPr>
          </w:p>
        </w:tc>
        <w:tc>
          <w:tcPr>
            <w:tcW w:w="101" w:type="dxa"/>
            <w:noWrap/>
            <w:vAlign w:val="bottom"/>
            <w:hideMark/>
          </w:tcPr>
          <w:p w14:paraId="09A3FC1B" w14:textId="77777777" w:rsidR="00FB0D83" w:rsidRDefault="006C352B">
            <w:pPr>
              <w:contextualSpacing/>
              <w:rPr>
                <w:rFonts w:eastAsia="Times New Roman" w:cs="Times New Roman"/>
                <w:sz w:val="20"/>
              </w:rPr>
            </w:pPr>
          </w:p>
        </w:tc>
        <w:tc>
          <w:tcPr>
            <w:tcW w:w="101" w:type="dxa"/>
            <w:noWrap/>
            <w:vAlign w:val="bottom"/>
            <w:hideMark/>
          </w:tcPr>
          <w:p w14:paraId="09A3FC1C" w14:textId="77777777" w:rsidR="00FB0D83" w:rsidRDefault="006C352B">
            <w:pPr>
              <w:contextualSpacing/>
              <w:rPr>
                <w:rFonts w:eastAsia="Times New Roman" w:cs="Times New Roman"/>
                <w:sz w:val="20"/>
              </w:rPr>
            </w:pPr>
          </w:p>
        </w:tc>
        <w:tc>
          <w:tcPr>
            <w:tcW w:w="40" w:type="dxa"/>
            <w:noWrap/>
            <w:vAlign w:val="bottom"/>
            <w:hideMark/>
          </w:tcPr>
          <w:p w14:paraId="09A3FC1D" w14:textId="77777777" w:rsidR="00FB0D83" w:rsidRDefault="006C352B">
            <w:pPr>
              <w:contextualSpacing/>
              <w:rPr>
                <w:rFonts w:eastAsia="Times New Roman" w:cs="Times New Roman"/>
                <w:sz w:val="20"/>
              </w:rPr>
            </w:pPr>
          </w:p>
        </w:tc>
      </w:tr>
      <w:tr w:rsidR="00D269F7" w14:paraId="09A3FC28" w14:textId="77777777">
        <w:trPr>
          <w:trHeight w:val="300"/>
        </w:trPr>
        <w:tc>
          <w:tcPr>
            <w:tcW w:w="2392" w:type="dxa"/>
            <w:noWrap/>
            <w:vAlign w:val="bottom"/>
            <w:hideMark/>
          </w:tcPr>
          <w:p w14:paraId="09A3FC1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C2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21" w14:textId="77777777" w:rsidR="00FB0D83" w:rsidRDefault="006C352B">
            <w:pPr>
              <w:contextualSpacing/>
              <w:rPr>
                <w:rFonts w:eastAsia="Times New Roman" w:cs="Times New Roman"/>
                <w:sz w:val="20"/>
              </w:rPr>
            </w:pPr>
          </w:p>
        </w:tc>
        <w:tc>
          <w:tcPr>
            <w:tcW w:w="1190" w:type="dxa"/>
            <w:noWrap/>
            <w:vAlign w:val="bottom"/>
            <w:hideMark/>
          </w:tcPr>
          <w:p w14:paraId="09A3FC2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C2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24" w14:textId="77777777" w:rsidR="00FB0D83" w:rsidRDefault="006C352B">
            <w:pPr>
              <w:contextualSpacing/>
              <w:rPr>
                <w:rFonts w:eastAsia="Times New Roman" w:cs="Times New Roman"/>
                <w:sz w:val="20"/>
              </w:rPr>
            </w:pPr>
          </w:p>
        </w:tc>
        <w:tc>
          <w:tcPr>
            <w:tcW w:w="101" w:type="dxa"/>
            <w:noWrap/>
            <w:vAlign w:val="bottom"/>
            <w:hideMark/>
          </w:tcPr>
          <w:p w14:paraId="09A3FC25" w14:textId="77777777" w:rsidR="00FB0D83" w:rsidRDefault="006C352B">
            <w:pPr>
              <w:contextualSpacing/>
              <w:rPr>
                <w:rFonts w:eastAsia="Times New Roman" w:cs="Times New Roman"/>
                <w:sz w:val="20"/>
              </w:rPr>
            </w:pPr>
          </w:p>
        </w:tc>
        <w:tc>
          <w:tcPr>
            <w:tcW w:w="101" w:type="dxa"/>
            <w:noWrap/>
            <w:vAlign w:val="bottom"/>
            <w:hideMark/>
          </w:tcPr>
          <w:p w14:paraId="09A3FC26" w14:textId="77777777" w:rsidR="00FB0D83" w:rsidRDefault="006C352B">
            <w:pPr>
              <w:contextualSpacing/>
              <w:rPr>
                <w:rFonts w:eastAsia="Times New Roman" w:cs="Times New Roman"/>
                <w:sz w:val="20"/>
              </w:rPr>
            </w:pPr>
          </w:p>
        </w:tc>
        <w:tc>
          <w:tcPr>
            <w:tcW w:w="40" w:type="dxa"/>
            <w:noWrap/>
            <w:vAlign w:val="bottom"/>
            <w:hideMark/>
          </w:tcPr>
          <w:p w14:paraId="09A3FC27" w14:textId="77777777" w:rsidR="00FB0D83" w:rsidRDefault="006C352B">
            <w:pPr>
              <w:contextualSpacing/>
              <w:rPr>
                <w:rFonts w:eastAsia="Times New Roman" w:cs="Times New Roman"/>
                <w:sz w:val="20"/>
              </w:rPr>
            </w:pPr>
          </w:p>
        </w:tc>
      </w:tr>
      <w:tr w:rsidR="00D269F7" w14:paraId="09A3FC32" w14:textId="77777777">
        <w:trPr>
          <w:trHeight w:val="300"/>
        </w:trPr>
        <w:tc>
          <w:tcPr>
            <w:tcW w:w="2392" w:type="dxa"/>
            <w:noWrap/>
            <w:vAlign w:val="bottom"/>
            <w:hideMark/>
          </w:tcPr>
          <w:p w14:paraId="09A3FC2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C2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2B" w14:textId="77777777" w:rsidR="00FB0D83" w:rsidRDefault="006C352B">
            <w:pPr>
              <w:contextualSpacing/>
              <w:rPr>
                <w:rFonts w:eastAsia="Times New Roman" w:cs="Times New Roman"/>
                <w:sz w:val="20"/>
              </w:rPr>
            </w:pPr>
          </w:p>
        </w:tc>
        <w:tc>
          <w:tcPr>
            <w:tcW w:w="1190" w:type="dxa"/>
            <w:noWrap/>
            <w:vAlign w:val="bottom"/>
            <w:hideMark/>
          </w:tcPr>
          <w:p w14:paraId="09A3FC2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C2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2E" w14:textId="77777777" w:rsidR="00FB0D83" w:rsidRDefault="006C352B">
            <w:pPr>
              <w:contextualSpacing/>
              <w:rPr>
                <w:rFonts w:eastAsia="Times New Roman" w:cs="Times New Roman"/>
                <w:sz w:val="20"/>
              </w:rPr>
            </w:pPr>
          </w:p>
        </w:tc>
        <w:tc>
          <w:tcPr>
            <w:tcW w:w="101" w:type="dxa"/>
            <w:noWrap/>
            <w:vAlign w:val="bottom"/>
            <w:hideMark/>
          </w:tcPr>
          <w:p w14:paraId="09A3FC2F" w14:textId="77777777" w:rsidR="00FB0D83" w:rsidRDefault="006C352B">
            <w:pPr>
              <w:contextualSpacing/>
              <w:rPr>
                <w:rFonts w:eastAsia="Times New Roman" w:cs="Times New Roman"/>
                <w:sz w:val="20"/>
              </w:rPr>
            </w:pPr>
          </w:p>
        </w:tc>
        <w:tc>
          <w:tcPr>
            <w:tcW w:w="101" w:type="dxa"/>
            <w:noWrap/>
            <w:vAlign w:val="bottom"/>
            <w:hideMark/>
          </w:tcPr>
          <w:p w14:paraId="09A3FC30" w14:textId="77777777" w:rsidR="00FB0D83" w:rsidRDefault="006C352B">
            <w:pPr>
              <w:contextualSpacing/>
              <w:rPr>
                <w:rFonts w:eastAsia="Times New Roman" w:cs="Times New Roman"/>
                <w:sz w:val="20"/>
              </w:rPr>
            </w:pPr>
          </w:p>
        </w:tc>
        <w:tc>
          <w:tcPr>
            <w:tcW w:w="40" w:type="dxa"/>
            <w:noWrap/>
            <w:vAlign w:val="bottom"/>
            <w:hideMark/>
          </w:tcPr>
          <w:p w14:paraId="09A3FC31" w14:textId="77777777" w:rsidR="00FB0D83" w:rsidRDefault="006C352B">
            <w:pPr>
              <w:contextualSpacing/>
              <w:rPr>
                <w:rFonts w:eastAsia="Times New Roman" w:cs="Times New Roman"/>
                <w:sz w:val="20"/>
              </w:rPr>
            </w:pPr>
          </w:p>
        </w:tc>
      </w:tr>
      <w:tr w:rsidR="00D269F7" w14:paraId="09A3FC3C" w14:textId="77777777">
        <w:trPr>
          <w:trHeight w:val="300"/>
        </w:trPr>
        <w:tc>
          <w:tcPr>
            <w:tcW w:w="2392" w:type="dxa"/>
            <w:noWrap/>
            <w:vAlign w:val="bottom"/>
            <w:hideMark/>
          </w:tcPr>
          <w:p w14:paraId="09A3FC3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C3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35" w14:textId="77777777" w:rsidR="00FB0D83" w:rsidRDefault="006C352B">
            <w:pPr>
              <w:contextualSpacing/>
              <w:rPr>
                <w:rFonts w:eastAsia="Times New Roman" w:cs="Times New Roman"/>
                <w:sz w:val="20"/>
              </w:rPr>
            </w:pPr>
          </w:p>
        </w:tc>
        <w:tc>
          <w:tcPr>
            <w:tcW w:w="1190" w:type="dxa"/>
            <w:noWrap/>
            <w:vAlign w:val="bottom"/>
            <w:hideMark/>
          </w:tcPr>
          <w:p w14:paraId="09A3FC3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C3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38" w14:textId="77777777" w:rsidR="00FB0D83" w:rsidRDefault="006C352B">
            <w:pPr>
              <w:contextualSpacing/>
              <w:rPr>
                <w:rFonts w:eastAsia="Times New Roman" w:cs="Times New Roman"/>
                <w:sz w:val="20"/>
              </w:rPr>
            </w:pPr>
          </w:p>
        </w:tc>
        <w:tc>
          <w:tcPr>
            <w:tcW w:w="101" w:type="dxa"/>
            <w:noWrap/>
            <w:vAlign w:val="bottom"/>
            <w:hideMark/>
          </w:tcPr>
          <w:p w14:paraId="09A3FC39" w14:textId="77777777" w:rsidR="00FB0D83" w:rsidRDefault="006C352B">
            <w:pPr>
              <w:contextualSpacing/>
              <w:rPr>
                <w:rFonts w:eastAsia="Times New Roman" w:cs="Times New Roman"/>
                <w:sz w:val="20"/>
              </w:rPr>
            </w:pPr>
          </w:p>
        </w:tc>
        <w:tc>
          <w:tcPr>
            <w:tcW w:w="101" w:type="dxa"/>
            <w:noWrap/>
            <w:vAlign w:val="bottom"/>
            <w:hideMark/>
          </w:tcPr>
          <w:p w14:paraId="09A3FC3A" w14:textId="77777777" w:rsidR="00FB0D83" w:rsidRDefault="006C352B">
            <w:pPr>
              <w:contextualSpacing/>
              <w:rPr>
                <w:rFonts w:eastAsia="Times New Roman" w:cs="Times New Roman"/>
                <w:sz w:val="20"/>
              </w:rPr>
            </w:pPr>
          </w:p>
        </w:tc>
        <w:tc>
          <w:tcPr>
            <w:tcW w:w="40" w:type="dxa"/>
            <w:noWrap/>
            <w:vAlign w:val="bottom"/>
            <w:hideMark/>
          </w:tcPr>
          <w:p w14:paraId="09A3FC3B" w14:textId="77777777" w:rsidR="00FB0D83" w:rsidRDefault="006C352B">
            <w:pPr>
              <w:contextualSpacing/>
              <w:rPr>
                <w:rFonts w:eastAsia="Times New Roman" w:cs="Times New Roman"/>
                <w:sz w:val="20"/>
              </w:rPr>
            </w:pPr>
          </w:p>
        </w:tc>
      </w:tr>
      <w:tr w:rsidR="00D269F7" w14:paraId="09A3FC46" w14:textId="77777777">
        <w:trPr>
          <w:trHeight w:val="300"/>
        </w:trPr>
        <w:tc>
          <w:tcPr>
            <w:tcW w:w="2392" w:type="dxa"/>
            <w:noWrap/>
            <w:vAlign w:val="bottom"/>
            <w:hideMark/>
          </w:tcPr>
          <w:p w14:paraId="09A3FC3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C3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3F" w14:textId="77777777" w:rsidR="00FB0D83" w:rsidRDefault="006C352B">
            <w:pPr>
              <w:contextualSpacing/>
              <w:rPr>
                <w:rFonts w:eastAsia="Times New Roman" w:cs="Times New Roman"/>
                <w:sz w:val="20"/>
              </w:rPr>
            </w:pPr>
          </w:p>
        </w:tc>
        <w:tc>
          <w:tcPr>
            <w:tcW w:w="1190" w:type="dxa"/>
            <w:noWrap/>
            <w:vAlign w:val="bottom"/>
            <w:hideMark/>
          </w:tcPr>
          <w:p w14:paraId="09A3FC4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C4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42" w14:textId="77777777" w:rsidR="00FB0D83" w:rsidRDefault="006C352B">
            <w:pPr>
              <w:contextualSpacing/>
              <w:rPr>
                <w:rFonts w:eastAsia="Times New Roman" w:cs="Times New Roman"/>
                <w:sz w:val="20"/>
              </w:rPr>
            </w:pPr>
          </w:p>
        </w:tc>
        <w:tc>
          <w:tcPr>
            <w:tcW w:w="101" w:type="dxa"/>
            <w:noWrap/>
            <w:vAlign w:val="bottom"/>
            <w:hideMark/>
          </w:tcPr>
          <w:p w14:paraId="09A3FC43" w14:textId="77777777" w:rsidR="00FB0D83" w:rsidRDefault="006C352B">
            <w:pPr>
              <w:contextualSpacing/>
              <w:rPr>
                <w:rFonts w:eastAsia="Times New Roman" w:cs="Times New Roman"/>
                <w:sz w:val="20"/>
              </w:rPr>
            </w:pPr>
          </w:p>
        </w:tc>
        <w:tc>
          <w:tcPr>
            <w:tcW w:w="101" w:type="dxa"/>
            <w:noWrap/>
            <w:vAlign w:val="bottom"/>
            <w:hideMark/>
          </w:tcPr>
          <w:p w14:paraId="09A3FC44" w14:textId="77777777" w:rsidR="00FB0D83" w:rsidRDefault="006C352B">
            <w:pPr>
              <w:contextualSpacing/>
              <w:rPr>
                <w:rFonts w:eastAsia="Times New Roman" w:cs="Times New Roman"/>
                <w:sz w:val="20"/>
              </w:rPr>
            </w:pPr>
          </w:p>
        </w:tc>
        <w:tc>
          <w:tcPr>
            <w:tcW w:w="40" w:type="dxa"/>
            <w:noWrap/>
            <w:vAlign w:val="bottom"/>
            <w:hideMark/>
          </w:tcPr>
          <w:p w14:paraId="09A3FC45" w14:textId="77777777" w:rsidR="00FB0D83" w:rsidRDefault="006C352B">
            <w:pPr>
              <w:contextualSpacing/>
              <w:rPr>
                <w:rFonts w:eastAsia="Times New Roman" w:cs="Times New Roman"/>
                <w:sz w:val="20"/>
              </w:rPr>
            </w:pPr>
          </w:p>
        </w:tc>
      </w:tr>
      <w:tr w:rsidR="00D269F7" w14:paraId="09A3FC4F" w14:textId="77777777">
        <w:trPr>
          <w:trHeight w:val="300"/>
        </w:trPr>
        <w:tc>
          <w:tcPr>
            <w:tcW w:w="4406" w:type="dxa"/>
            <w:gridSpan w:val="2"/>
            <w:noWrap/>
            <w:vAlign w:val="bottom"/>
            <w:hideMark/>
          </w:tcPr>
          <w:p w14:paraId="09A3FC4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C48"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C4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C4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4B" w14:textId="77777777" w:rsidR="00FB0D83" w:rsidRDefault="006C352B">
            <w:pPr>
              <w:contextualSpacing/>
              <w:rPr>
                <w:rFonts w:eastAsia="Times New Roman" w:cs="Times New Roman"/>
                <w:sz w:val="20"/>
              </w:rPr>
            </w:pPr>
          </w:p>
        </w:tc>
        <w:tc>
          <w:tcPr>
            <w:tcW w:w="101" w:type="dxa"/>
            <w:noWrap/>
            <w:vAlign w:val="bottom"/>
            <w:hideMark/>
          </w:tcPr>
          <w:p w14:paraId="09A3FC4C" w14:textId="77777777" w:rsidR="00FB0D83" w:rsidRDefault="006C352B">
            <w:pPr>
              <w:contextualSpacing/>
              <w:rPr>
                <w:rFonts w:eastAsia="Times New Roman" w:cs="Times New Roman"/>
                <w:sz w:val="20"/>
              </w:rPr>
            </w:pPr>
          </w:p>
        </w:tc>
        <w:tc>
          <w:tcPr>
            <w:tcW w:w="101" w:type="dxa"/>
            <w:noWrap/>
            <w:vAlign w:val="bottom"/>
            <w:hideMark/>
          </w:tcPr>
          <w:p w14:paraId="09A3FC4D" w14:textId="77777777" w:rsidR="00FB0D83" w:rsidRDefault="006C352B">
            <w:pPr>
              <w:contextualSpacing/>
              <w:rPr>
                <w:rFonts w:eastAsia="Times New Roman" w:cs="Times New Roman"/>
                <w:sz w:val="20"/>
              </w:rPr>
            </w:pPr>
          </w:p>
        </w:tc>
        <w:tc>
          <w:tcPr>
            <w:tcW w:w="40" w:type="dxa"/>
            <w:noWrap/>
            <w:vAlign w:val="bottom"/>
            <w:hideMark/>
          </w:tcPr>
          <w:p w14:paraId="09A3FC4E" w14:textId="77777777" w:rsidR="00FB0D83" w:rsidRDefault="006C352B">
            <w:pPr>
              <w:contextualSpacing/>
              <w:rPr>
                <w:rFonts w:eastAsia="Times New Roman" w:cs="Times New Roman"/>
                <w:sz w:val="20"/>
              </w:rPr>
            </w:pPr>
          </w:p>
        </w:tc>
      </w:tr>
      <w:tr w:rsidR="00D269F7" w14:paraId="09A3FC59" w14:textId="77777777">
        <w:trPr>
          <w:trHeight w:val="300"/>
        </w:trPr>
        <w:tc>
          <w:tcPr>
            <w:tcW w:w="2392" w:type="dxa"/>
            <w:noWrap/>
            <w:vAlign w:val="bottom"/>
            <w:hideMark/>
          </w:tcPr>
          <w:p w14:paraId="09A3FC50" w14:textId="77777777" w:rsidR="00FB0D83" w:rsidRDefault="006C352B">
            <w:pPr>
              <w:contextualSpacing/>
              <w:rPr>
                <w:rFonts w:eastAsia="Times New Roman" w:cs="Times New Roman"/>
                <w:sz w:val="20"/>
              </w:rPr>
            </w:pPr>
          </w:p>
        </w:tc>
        <w:tc>
          <w:tcPr>
            <w:tcW w:w="2014" w:type="dxa"/>
            <w:noWrap/>
            <w:vAlign w:val="bottom"/>
            <w:hideMark/>
          </w:tcPr>
          <w:p w14:paraId="09A3FC51" w14:textId="77777777" w:rsidR="00FB0D83" w:rsidRDefault="006C352B">
            <w:pPr>
              <w:contextualSpacing/>
              <w:rPr>
                <w:rFonts w:eastAsia="Times New Roman" w:cs="Times New Roman"/>
                <w:sz w:val="20"/>
              </w:rPr>
            </w:pPr>
          </w:p>
        </w:tc>
        <w:tc>
          <w:tcPr>
            <w:tcW w:w="2759" w:type="dxa"/>
            <w:noWrap/>
            <w:vAlign w:val="bottom"/>
            <w:hideMark/>
          </w:tcPr>
          <w:p w14:paraId="09A3FC52" w14:textId="77777777" w:rsidR="00FB0D83" w:rsidRDefault="006C352B">
            <w:pPr>
              <w:contextualSpacing/>
              <w:rPr>
                <w:rFonts w:eastAsia="Times New Roman" w:cs="Times New Roman"/>
                <w:sz w:val="20"/>
              </w:rPr>
            </w:pPr>
          </w:p>
        </w:tc>
        <w:tc>
          <w:tcPr>
            <w:tcW w:w="1190" w:type="dxa"/>
            <w:noWrap/>
            <w:vAlign w:val="bottom"/>
            <w:hideMark/>
          </w:tcPr>
          <w:p w14:paraId="09A3FC53" w14:textId="77777777" w:rsidR="00FB0D83" w:rsidRDefault="006C352B">
            <w:pPr>
              <w:contextualSpacing/>
              <w:rPr>
                <w:rFonts w:eastAsia="Times New Roman" w:cs="Times New Roman"/>
                <w:sz w:val="20"/>
              </w:rPr>
            </w:pPr>
          </w:p>
        </w:tc>
        <w:tc>
          <w:tcPr>
            <w:tcW w:w="101" w:type="dxa"/>
            <w:noWrap/>
            <w:vAlign w:val="bottom"/>
            <w:hideMark/>
          </w:tcPr>
          <w:p w14:paraId="09A3FC54" w14:textId="77777777" w:rsidR="00FB0D83" w:rsidRDefault="006C352B">
            <w:pPr>
              <w:contextualSpacing/>
              <w:rPr>
                <w:rFonts w:eastAsia="Times New Roman" w:cs="Times New Roman"/>
                <w:sz w:val="20"/>
              </w:rPr>
            </w:pPr>
          </w:p>
        </w:tc>
        <w:tc>
          <w:tcPr>
            <w:tcW w:w="101" w:type="dxa"/>
            <w:noWrap/>
            <w:vAlign w:val="bottom"/>
            <w:hideMark/>
          </w:tcPr>
          <w:p w14:paraId="09A3FC55" w14:textId="77777777" w:rsidR="00FB0D83" w:rsidRDefault="006C352B">
            <w:pPr>
              <w:contextualSpacing/>
              <w:rPr>
                <w:rFonts w:eastAsia="Times New Roman" w:cs="Times New Roman"/>
                <w:sz w:val="20"/>
              </w:rPr>
            </w:pPr>
          </w:p>
        </w:tc>
        <w:tc>
          <w:tcPr>
            <w:tcW w:w="101" w:type="dxa"/>
            <w:noWrap/>
            <w:vAlign w:val="bottom"/>
            <w:hideMark/>
          </w:tcPr>
          <w:p w14:paraId="09A3FC56" w14:textId="77777777" w:rsidR="00FB0D83" w:rsidRDefault="006C352B">
            <w:pPr>
              <w:contextualSpacing/>
              <w:rPr>
                <w:rFonts w:eastAsia="Times New Roman" w:cs="Times New Roman"/>
                <w:sz w:val="20"/>
              </w:rPr>
            </w:pPr>
          </w:p>
        </w:tc>
        <w:tc>
          <w:tcPr>
            <w:tcW w:w="101" w:type="dxa"/>
            <w:noWrap/>
            <w:vAlign w:val="bottom"/>
            <w:hideMark/>
          </w:tcPr>
          <w:p w14:paraId="09A3FC57" w14:textId="77777777" w:rsidR="00FB0D83" w:rsidRDefault="006C352B">
            <w:pPr>
              <w:contextualSpacing/>
              <w:rPr>
                <w:rFonts w:eastAsia="Times New Roman" w:cs="Times New Roman"/>
                <w:sz w:val="20"/>
              </w:rPr>
            </w:pPr>
          </w:p>
        </w:tc>
        <w:tc>
          <w:tcPr>
            <w:tcW w:w="40" w:type="dxa"/>
            <w:noWrap/>
            <w:vAlign w:val="bottom"/>
            <w:hideMark/>
          </w:tcPr>
          <w:p w14:paraId="09A3FC58" w14:textId="77777777" w:rsidR="00FB0D83" w:rsidRDefault="006C352B">
            <w:pPr>
              <w:contextualSpacing/>
              <w:rPr>
                <w:rFonts w:eastAsia="Times New Roman" w:cs="Times New Roman"/>
                <w:sz w:val="20"/>
              </w:rPr>
            </w:pPr>
          </w:p>
        </w:tc>
      </w:tr>
      <w:tr w:rsidR="00D269F7" w14:paraId="09A3FC5F" w14:textId="77777777">
        <w:trPr>
          <w:trHeight w:val="300"/>
        </w:trPr>
        <w:tc>
          <w:tcPr>
            <w:tcW w:w="2392" w:type="dxa"/>
            <w:noWrap/>
            <w:vAlign w:val="bottom"/>
            <w:hideMark/>
          </w:tcPr>
          <w:p w14:paraId="09A3FC5A" w14:textId="77777777" w:rsidR="00FB0D83" w:rsidRDefault="006C352B">
            <w:pPr>
              <w:contextualSpacing/>
              <w:rPr>
                <w:rFonts w:eastAsia="Times New Roman" w:cs="Times New Roman"/>
                <w:sz w:val="20"/>
              </w:rPr>
            </w:pPr>
          </w:p>
        </w:tc>
        <w:tc>
          <w:tcPr>
            <w:tcW w:w="6165" w:type="dxa"/>
            <w:gridSpan w:val="5"/>
            <w:noWrap/>
            <w:vAlign w:val="bottom"/>
            <w:hideMark/>
          </w:tcPr>
          <w:p w14:paraId="09A3FC5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18 ως έχει   ΔΕΚΤΟ ΚΑΤΑ ΠΛΕΙΟΨΗΦΙΑ</w:t>
            </w:r>
          </w:p>
        </w:tc>
        <w:tc>
          <w:tcPr>
            <w:tcW w:w="101" w:type="dxa"/>
            <w:noWrap/>
            <w:vAlign w:val="bottom"/>
            <w:hideMark/>
          </w:tcPr>
          <w:p w14:paraId="09A3FC5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5D" w14:textId="77777777" w:rsidR="00FB0D83" w:rsidRDefault="006C352B">
            <w:pPr>
              <w:contextualSpacing/>
              <w:rPr>
                <w:rFonts w:eastAsia="Times New Roman" w:cs="Times New Roman"/>
                <w:sz w:val="20"/>
              </w:rPr>
            </w:pPr>
          </w:p>
        </w:tc>
        <w:tc>
          <w:tcPr>
            <w:tcW w:w="40" w:type="dxa"/>
            <w:noWrap/>
            <w:vAlign w:val="bottom"/>
            <w:hideMark/>
          </w:tcPr>
          <w:p w14:paraId="09A3FC5E" w14:textId="77777777" w:rsidR="00FB0D83" w:rsidRDefault="006C352B">
            <w:pPr>
              <w:contextualSpacing/>
              <w:rPr>
                <w:rFonts w:eastAsia="Times New Roman" w:cs="Times New Roman"/>
                <w:sz w:val="20"/>
              </w:rPr>
            </w:pPr>
          </w:p>
        </w:tc>
      </w:tr>
      <w:tr w:rsidR="00D269F7" w14:paraId="09A3FC69" w14:textId="77777777">
        <w:trPr>
          <w:trHeight w:val="300"/>
        </w:trPr>
        <w:tc>
          <w:tcPr>
            <w:tcW w:w="2392" w:type="dxa"/>
            <w:noWrap/>
            <w:vAlign w:val="bottom"/>
            <w:hideMark/>
          </w:tcPr>
          <w:p w14:paraId="09A3FC6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C6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62" w14:textId="77777777" w:rsidR="00FB0D83" w:rsidRDefault="006C352B">
            <w:pPr>
              <w:contextualSpacing/>
              <w:rPr>
                <w:rFonts w:eastAsia="Times New Roman" w:cs="Times New Roman"/>
                <w:sz w:val="20"/>
              </w:rPr>
            </w:pPr>
          </w:p>
        </w:tc>
        <w:tc>
          <w:tcPr>
            <w:tcW w:w="1190" w:type="dxa"/>
            <w:noWrap/>
            <w:vAlign w:val="bottom"/>
            <w:hideMark/>
          </w:tcPr>
          <w:p w14:paraId="09A3FC6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C6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65" w14:textId="77777777" w:rsidR="00FB0D83" w:rsidRDefault="006C352B">
            <w:pPr>
              <w:contextualSpacing/>
              <w:rPr>
                <w:rFonts w:eastAsia="Times New Roman" w:cs="Times New Roman"/>
                <w:sz w:val="20"/>
              </w:rPr>
            </w:pPr>
          </w:p>
        </w:tc>
        <w:tc>
          <w:tcPr>
            <w:tcW w:w="101" w:type="dxa"/>
            <w:noWrap/>
            <w:vAlign w:val="bottom"/>
            <w:hideMark/>
          </w:tcPr>
          <w:p w14:paraId="09A3FC66" w14:textId="77777777" w:rsidR="00FB0D83" w:rsidRDefault="006C352B">
            <w:pPr>
              <w:contextualSpacing/>
              <w:rPr>
                <w:rFonts w:eastAsia="Times New Roman" w:cs="Times New Roman"/>
                <w:sz w:val="20"/>
              </w:rPr>
            </w:pPr>
          </w:p>
        </w:tc>
        <w:tc>
          <w:tcPr>
            <w:tcW w:w="101" w:type="dxa"/>
            <w:noWrap/>
            <w:vAlign w:val="bottom"/>
            <w:hideMark/>
          </w:tcPr>
          <w:p w14:paraId="09A3FC67" w14:textId="77777777" w:rsidR="00FB0D83" w:rsidRDefault="006C352B">
            <w:pPr>
              <w:contextualSpacing/>
              <w:rPr>
                <w:rFonts w:eastAsia="Times New Roman" w:cs="Times New Roman"/>
                <w:sz w:val="20"/>
              </w:rPr>
            </w:pPr>
          </w:p>
        </w:tc>
        <w:tc>
          <w:tcPr>
            <w:tcW w:w="40" w:type="dxa"/>
            <w:noWrap/>
            <w:vAlign w:val="bottom"/>
            <w:hideMark/>
          </w:tcPr>
          <w:p w14:paraId="09A3FC68" w14:textId="77777777" w:rsidR="00FB0D83" w:rsidRDefault="006C352B">
            <w:pPr>
              <w:contextualSpacing/>
              <w:rPr>
                <w:rFonts w:eastAsia="Times New Roman" w:cs="Times New Roman"/>
                <w:sz w:val="20"/>
              </w:rPr>
            </w:pPr>
          </w:p>
        </w:tc>
      </w:tr>
      <w:tr w:rsidR="00D269F7" w14:paraId="09A3FC73" w14:textId="77777777">
        <w:trPr>
          <w:trHeight w:val="300"/>
        </w:trPr>
        <w:tc>
          <w:tcPr>
            <w:tcW w:w="2392" w:type="dxa"/>
            <w:noWrap/>
            <w:vAlign w:val="bottom"/>
            <w:hideMark/>
          </w:tcPr>
          <w:p w14:paraId="09A3FC6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C6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6C" w14:textId="77777777" w:rsidR="00FB0D83" w:rsidRDefault="006C352B">
            <w:pPr>
              <w:contextualSpacing/>
              <w:rPr>
                <w:rFonts w:eastAsia="Times New Roman" w:cs="Times New Roman"/>
                <w:sz w:val="20"/>
              </w:rPr>
            </w:pPr>
          </w:p>
        </w:tc>
        <w:tc>
          <w:tcPr>
            <w:tcW w:w="1190" w:type="dxa"/>
            <w:noWrap/>
            <w:vAlign w:val="bottom"/>
            <w:hideMark/>
          </w:tcPr>
          <w:p w14:paraId="09A3FC6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C6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6F" w14:textId="77777777" w:rsidR="00FB0D83" w:rsidRDefault="006C352B">
            <w:pPr>
              <w:contextualSpacing/>
              <w:rPr>
                <w:rFonts w:eastAsia="Times New Roman" w:cs="Times New Roman"/>
                <w:sz w:val="20"/>
              </w:rPr>
            </w:pPr>
          </w:p>
        </w:tc>
        <w:tc>
          <w:tcPr>
            <w:tcW w:w="101" w:type="dxa"/>
            <w:noWrap/>
            <w:vAlign w:val="bottom"/>
            <w:hideMark/>
          </w:tcPr>
          <w:p w14:paraId="09A3FC70" w14:textId="77777777" w:rsidR="00FB0D83" w:rsidRDefault="006C352B">
            <w:pPr>
              <w:contextualSpacing/>
              <w:rPr>
                <w:rFonts w:eastAsia="Times New Roman" w:cs="Times New Roman"/>
                <w:sz w:val="20"/>
              </w:rPr>
            </w:pPr>
          </w:p>
        </w:tc>
        <w:tc>
          <w:tcPr>
            <w:tcW w:w="101" w:type="dxa"/>
            <w:noWrap/>
            <w:vAlign w:val="bottom"/>
            <w:hideMark/>
          </w:tcPr>
          <w:p w14:paraId="09A3FC71" w14:textId="77777777" w:rsidR="00FB0D83" w:rsidRDefault="006C352B">
            <w:pPr>
              <w:contextualSpacing/>
              <w:rPr>
                <w:rFonts w:eastAsia="Times New Roman" w:cs="Times New Roman"/>
                <w:sz w:val="20"/>
              </w:rPr>
            </w:pPr>
          </w:p>
        </w:tc>
        <w:tc>
          <w:tcPr>
            <w:tcW w:w="40" w:type="dxa"/>
            <w:noWrap/>
            <w:vAlign w:val="bottom"/>
            <w:hideMark/>
          </w:tcPr>
          <w:p w14:paraId="09A3FC72" w14:textId="77777777" w:rsidR="00FB0D83" w:rsidRDefault="006C352B">
            <w:pPr>
              <w:contextualSpacing/>
              <w:rPr>
                <w:rFonts w:eastAsia="Times New Roman" w:cs="Times New Roman"/>
                <w:sz w:val="20"/>
              </w:rPr>
            </w:pPr>
          </w:p>
        </w:tc>
      </w:tr>
      <w:tr w:rsidR="00D269F7" w14:paraId="09A3FC7D" w14:textId="77777777">
        <w:trPr>
          <w:trHeight w:val="300"/>
        </w:trPr>
        <w:tc>
          <w:tcPr>
            <w:tcW w:w="2392" w:type="dxa"/>
            <w:noWrap/>
            <w:vAlign w:val="bottom"/>
            <w:hideMark/>
          </w:tcPr>
          <w:p w14:paraId="09A3FC7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C7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76" w14:textId="77777777" w:rsidR="00FB0D83" w:rsidRDefault="006C352B">
            <w:pPr>
              <w:contextualSpacing/>
              <w:rPr>
                <w:rFonts w:eastAsia="Times New Roman" w:cs="Times New Roman"/>
                <w:sz w:val="20"/>
              </w:rPr>
            </w:pPr>
          </w:p>
        </w:tc>
        <w:tc>
          <w:tcPr>
            <w:tcW w:w="1190" w:type="dxa"/>
            <w:noWrap/>
            <w:vAlign w:val="bottom"/>
            <w:hideMark/>
          </w:tcPr>
          <w:p w14:paraId="09A3FC7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C7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79" w14:textId="77777777" w:rsidR="00FB0D83" w:rsidRDefault="006C352B">
            <w:pPr>
              <w:contextualSpacing/>
              <w:rPr>
                <w:rFonts w:eastAsia="Times New Roman" w:cs="Times New Roman"/>
                <w:sz w:val="20"/>
              </w:rPr>
            </w:pPr>
          </w:p>
        </w:tc>
        <w:tc>
          <w:tcPr>
            <w:tcW w:w="101" w:type="dxa"/>
            <w:noWrap/>
            <w:vAlign w:val="bottom"/>
            <w:hideMark/>
          </w:tcPr>
          <w:p w14:paraId="09A3FC7A" w14:textId="77777777" w:rsidR="00FB0D83" w:rsidRDefault="006C352B">
            <w:pPr>
              <w:contextualSpacing/>
              <w:rPr>
                <w:rFonts w:eastAsia="Times New Roman" w:cs="Times New Roman"/>
                <w:sz w:val="20"/>
              </w:rPr>
            </w:pPr>
          </w:p>
        </w:tc>
        <w:tc>
          <w:tcPr>
            <w:tcW w:w="101" w:type="dxa"/>
            <w:noWrap/>
            <w:vAlign w:val="bottom"/>
            <w:hideMark/>
          </w:tcPr>
          <w:p w14:paraId="09A3FC7B" w14:textId="77777777" w:rsidR="00FB0D83" w:rsidRDefault="006C352B">
            <w:pPr>
              <w:contextualSpacing/>
              <w:rPr>
                <w:rFonts w:eastAsia="Times New Roman" w:cs="Times New Roman"/>
                <w:sz w:val="20"/>
              </w:rPr>
            </w:pPr>
          </w:p>
        </w:tc>
        <w:tc>
          <w:tcPr>
            <w:tcW w:w="40" w:type="dxa"/>
            <w:noWrap/>
            <w:vAlign w:val="bottom"/>
            <w:hideMark/>
          </w:tcPr>
          <w:p w14:paraId="09A3FC7C" w14:textId="77777777" w:rsidR="00FB0D83" w:rsidRDefault="006C352B">
            <w:pPr>
              <w:contextualSpacing/>
              <w:rPr>
                <w:rFonts w:eastAsia="Times New Roman" w:cs="Times New Roman"/>
                <w:sz w:val="20"/>
              </w:rPr>
            </w:pPr>
          </w:p>
        </w:tc>
      </w:tr>
      <w:tr w:rsidR="00D269F7" w14:paraId="09A3FC87" w14:textId="77777777">
        <w:trPr>
          <w:trHeight w:val="300"/>
        </w:trPr>
        <w:tc>
          <w:tcPr>
            <w:tcW w:w="2392" w:type="dxa"/>
            <w:noWrap/>
            <w:vAlign w:val="bottom"/>
            <w:hideMark/>
          </w:tcPr>
          <w:p w14:paraId="09A3FC7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C7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80" w14:textId="77777777" w:rsidR="00FB0D83" w:rsidRDefault="006C352B">
            <w:pPr>
              <w:contextualSpacing/>
              <w:rPr>
                <w:rFonts w:eastAsia="Times New Roman" w:cs="Times New Roman"/>
                <w:sz w:val="20"/>
              </w:rPr>
            </w:pPr>
          </w:p>
        </w:tc>
        <w:tc>
          <w:tcPr>
            <w:tcW w:w="1190" w:type="dxa"/>
            <w:noWrap/>
            <w:vAlign w:val="bottom"/>
            <w:hideMark/>
          </w:tcPr>
          <w:p w14:paraId="09A3FC8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C8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83" w14:textId="77777777" w:rsidR="00FB0D83" w:rsidRDefault="006C352B">
            <w:pPr>
              <w:contextualSpacing/>
              <w:rPr>
                <w:rFonts w:eastAsia="Times New Roman" w:cs="Times New Roman"/>
                <w:sz w:val="20"/>
              </w:rPr>
            </w:pPr>
          </w:p>
        </w:tc>
        <w:tc>
          <w:tcPr>
            <w:tcW w:w="101" w:type="dxa"/>
            <w:noWrap/>
            <w:vAlign w:val="bottom"/>
            <w:hideMark/>
          </w:tcPr>
          <w:p w14:paraId="09A3FC84" w14:textId="77777777" w:rsidR="00FB0D83" w:rsidRDefault="006C352B">
            <w:pPr>
              <w:contextualSpacing/>
              <w:rPr>
                <w:rFonts w:eastAsia="Times New Roman" w:cs="Times New Roman"/>
                <w:sz w:val="20"/>
              </w:rPr>
            </w:pPr>
          </w:p>
        </w:tc>
        <w:tc>
          <w:tcPr>
            <w:tcW w:w="101" w:type="dxa"/>
            <w:noWrap/>
            <w:vAlign w:val="bottom"/>
            <w:hideMark/>
          </w:tcPr>
          <w:p w14:paraId="09A3FC85" w14:textId="77777777" w:rsidR="00FB0D83" w:rsidRDefault="006C352B">
            <w:pPr>
              <w:contextualSpacing/>
              <w:rPr>
                <w:rFonts w:eastAsia="Times New Roman" w:cs="Times New Roman"/>
                <w:sz w:val="20"/>
              </w:rPr>
            </w:pPr>
          </w:p>
        </w:tc>
        <w:tc>
          <w:tcPr>
            <w:tcW w:w="40" w:type="dxa"/>
            <w:noWrap/>
            <w:vAlign w:val="bottom"/>
            <w:hideMark/>
          </w:tcPr>
          <w:p w14:paraId="09A3FC86" w14:textId="77777777" w:rsidR="00FB0D83" w:rsidRDefault="006C352B">
            <w:pPr>
              <w:contextualSpacing/>
              <w:rPr>
                <w:rFonts w:eastAsia="Times New Roman" w:cs="Times New Roman"/>
                <w:sz w:val="20"/>
              </w:rPr>
            </w:pPr>
          </w:p>
        </w:tc>
      </w:tr>
      <w:tr w:rsidR="00D269F7" w14:paraId="09A3FC91" w14:textId="77777777">
        <w:trPr>
          <w:trHeight w:val="300"/>
        </w:trPr>
        <w:tc>
          <w:tcPr>
            <w:tcW w:w="2392" w:type="dxa"/>
            <w:noWrap/>
            <w:vAlign w:val="bottom"/>
            <w:hideMark/>
          </w:tcPr>
          <w:p w14:paraId="09A3FC8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C8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8A" w14:textId="77777777" w:rsidR="00FB0D83" w:rsidRDefault="006C352B">
            <w:pPr>
              <w:contextualSpacing/>
              <w:rPr>
                <w:rFonts w:eastAsia="Times New Roman" w:cs="Times New Roman"/>
                <w:sz w:val="20"/>
              </w:rPr>
            </w:pPr>
          </w:p>
        </w:tc>
        <w:tc>
          <w:tcPr>
            <w:tcW w:w="1190" w:type="dxa"/>
            <w:noWrap/>
            <w:vAlign w:val="bottom"/>
            <w:hideMark/>
          </w:tcPr>
          <w:p w14:paraId="09A3FC8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C8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8D" w14:textId="77777777" w:rsidR="00FB0D83" w:rsidRDefault="006C352B">
            <w:pPr>
              <w:contextualSpacing/>
              <w:rPr>
                <w:rFonts w:eastAsia="Times New Roman" w:cs="Times New Roman"/>
                <w:sz w:val="20"/>
              </w:rPr>
            </w:pPr>
          </w:p>
        </w:tc>
        <w:tc>
          <w:tcPr>
            <w:tcW w:w="101" w:type="dxa"/>
            <w:noWrap/>
            <w:vAlign w:val="bottom"/>
            <w:hideMark/>
          </w:tcPr>
          <w:p w14:paraId="09A3FC8E" w14:textId="77777777" w:rsidR="00FB0D83" w:rsidRDefault="006C352B">
            <w:pPr>
              <w:contextualSpacing/>
              <w:rPr>
                <w:rFonts w:eastAsia="Times New Roman" w:cs="Times New Roman"/>
                <w:sz w:val="20"/>
              </w:rPr>
            </w:pPr>
          </w:p>
        </w:tc>
        <w:tc>
          <w:tcPr>
            <w:tcW w:w="101" w:type="dxa"/>
            <w:noWrap/>
            <w:vAlign w:val="bottom"/>
            <w:hideMark/>
          </w:tcPr>
          <w:p w14:paraId="09A3FC8F" w14:textId="77777777" w:rsidR="00FB0D83" w:rsidRDefault="006C352B">
            <w:pPr>
              <w:contextualSpacing/>
              <w:rPr>
                <w:rFonts w:eastAsia="Times New Roman" w:cs="Times New Roman"/>
                <w:sz w:val="20"/>
              </w:rPr>
            </w:pPr>
          </w:p>
        </w:tc>
        <w:tc>
          <w:tcPr>
            <w:tcW w:w="40" w:type="dxa"/>
            <w:noWrap/>
            <w:vAlign w:val="bottom"/>
            <w:hideMark/>
          </w:tcPr>
          <w:p w14:paraId="09A3FC90" w14:textId="77777777" w:rsidR="00FB0D83" w:rsidRDefault="006C352B">
            <w:pPr>
              <w:contextualSpacing/>
              <w:rPr>
                <w:rFonts w:eastAsia="Times New Roman" w:cs="Times New Roman"/>
                <w:sz w:val="20"/>
              </w:rPr>
            </w:pPr>
          </w:p>
        </w:tc>
      </w:tr>
      <w:tr w:rsidR="00D269F7" w14:paraId="09A3FC9B" w14:textId="77777777">
        <w:trPr>
          <w:trHeight w:val="300"/>
        </w:trPr>
        <w:tc>
          <w:tcPr>
            <w:tcW w:w="2392" w:type="dxa"/>
            <w:noWrap/>
            <w:vAlign w:val="bottom"/>
            <w:hideMark/>
          </w:tcPr>
          <w:p w14:paraId="09A3FC9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C9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94" w14:textId="77777777" w:rsidR="00FB0D83" w:rsidRDefault="006C352B">
            <w:pPr>
              <w:contextualSpacing/>
              <w:rPr>
                <w:rFonts w:eastAsia="Times New Roman" w:cs="Times New Roman"/>
                <w:sz w:val="20"/>
              </w:rPr>
            </w:pPr>
          </w:p>
        </w:tc>
        <w:tc>
          <w:tcPr>
            <w:tcW w:w="1190" w:type="dxa"/>
            <w:noWrap/>
            <w:vAlign w:val="bottom"/>
            <w:hideMark/>
          </w:tcPr>
          <w:p w14:paraId="09A3FC9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C9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97" w14:textId="77777777" w:rsidR="00FB0D83" w:rsidRDefault="006C352B">
            <w:pPr>
              <w:contextualSpacing/>
              <w:rPr>
                <w:rFonts w:eastAsia="Times New Roman" w:cs="Times New Roman"/>
                <w:sz w:val="20"/>
              </w:rPr>
            </w:pPr>
          </w:p>
        </w:tc>
        <w:tc>
          <w:tcPr>
            <w:tcW w:w="101" w:type="dxa"/>
            <w:noWrap/>
            <w:vAlign w:val="bottom"/>
            <w:hideMark/>
          </w:tcPr>
          <w:p w14:paraId="09A3FC98" w14:textId="77777777" w:rsidR="00FB0D83" w:rsidRDefault="006C352B">
            <w:pPr>
              <w:contextualSpacing/>
              <w:rPr>
                <w:rFonts w:eastAsia="Times New Roman" w:cs="Times New Roman"/>
                <w:sz w:val="20"/>
              </w:rPr>
            </w:pPr>
          </w:p>
        </w:tc>
        <w:tc>
          <w:tcPr>
            <w:tcW w:w="101" w:type="dxa"/>
            <w:noWrap/>
            <w:vAlign w:val="bottom"/>
            <w:hideMark/>
          </w:tcPr>
          <w:p w14:paraId="09A3FC99" w14:textId="77777777" w:rsidR="00FB0D83" w:rsidRDefault="006C352B">
            <w:pPr>
              <w:contextualSpacing/>
              <w:rPr>
                <w:rFonts w:eastAsia="Times New Roman" w:cs="Times New Roman"/>
                <w:sz w:val="20"/>
              </w:rPr>
            </w:pPr>
          </w:p>
        </w:tc>
        <w:tc>
          <w:tcPr>
            <w:tcW w:w="40" w:type="dxa"/>
            <w:noWrap/>
            <w:vAlign w:val="bottom"/>
            <w:hideMark/>
          </w:tcPr>
          <w:p w14:paraId="09A3FC9A" w14:textId="77777777" w:rsidR="00FB0D83" w:rsidRDefault="006C352B">
            <w:pPr>
              <w:contextualSpacing/>
              <w:rPr>
                <w:rFonts w:eastAsia="Times New Roman" w:cs="Times New Roman"/>
                <w:sz w:val="20"/>
              </w:rPr>
            </w:pPr>
          </w:p>
        </w:tc>
      </w:tr>
      <w:tr w:rsidR="00D269F7" w14:paraId="09A3FCA5" w14:textId="77777777">
        <w:trPr>
          <w:trHeight w:val="300"/>
        </w:trPr>
        <w:tc>
          <w:tcPr>
            <w:tcW w:w="2392" w:type="dxa"/>
            <w:noWrap/>
            <w:vAlign w:val="bottom"/>
            <w:hideMark/>
          </w:tcPr>
          <w:p w14:paraId="09A3FC9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C9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9E" w14:textId="77777777" w:rsidR="00FB0D83" w:rsidRDefault="006C352B">
            <w:pPr>
              <w:contextualSpacing/>
              <w:rPr>
                <w:rFonts w:eastAsia="Times New Roman" w:cs="Times New Roman"/>
                <w:sz w:val="20"/>
              </w:rPr>
            </w:pPr>
          </w:p>
        </w:tc>
        <w:tc>
          <w:tcPr>
            <w:tcW w:w="1190" w:type="dxa"/>
            <w:noWrap/>
            <w:vAlign w:val="bottom"/>
            <w:hideMark/>
          </w:tcPr>
          <w:p w14:paraId="09A3FC9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CA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A1" w14:textId="77777777" w:rsidR="00FB0D83" w:rsidRDefault="006C352B">
            <w:pPr>
              <w:contextualSpacing/>
              <w:rPr>
                <w:rFonts w:eastAsia="Times New Roman" w:cs="Times New Roman"/>
                <w:sz w:val="20"/>
              </w:rPr>
            </w:pPr>
          </w:p>
        </w:tc>
        <w:tc>
          <w:tcPr>
            <w:tcW w:w="101" w:type="dxa"/>
            <w:noWrap/>
            <w:vAlign w:val="bottom"/>
            <w:hideMark/>
          </w:tcPr>
          <w:p w14:paraId="09A3FCA2" w14:textId="77777777" w:rsidR="00FB0D83" w:rsidRDefault="006C352B">
            <w:pPr>
              <w:contextualSpacing/>
              <w:rPr>
                <w:rFonts w:eastAsia="Times New Roman" w:cs="Times New Roman"/>
                <w:sz w:val="20"/>
              </w:rPr>
            </w:pPr>
          </w:p>
        </w:tc>
        <w:tc>
          <w:tcPr>
            <w:tcW w:w="101" w:type="dxa"/>
            <w:noWrap/>
            <w:vAlign w:val="bottom"/>
            <w:hideMark/>
          </w:tcPr>
          <w:p w14:paraId="09A3FCA3" w14:textId="77777777" w:rsidR="00FB0D83" w:rsidRDefault="006C352B">
            <w:pPr>
              <w:contextualSpacing/>
              <w:rPr>
                <w:rFonts w:eastAsia="Times New Roman" w:cs="Times New Roman"/>
                <w:sz w:val="20"/>
              </w:rPr>
            </w:pPr>
          </w:p>
        </w:tc>
        <w:tc>
          <w:tcPr>
            <w:tcW w:w="40" w:type="dxa"/>
            <w:noWrap/>
            <w:vAlign w:val="bottom"/>
            <w:hideMark/>
          </w:tcPr>
          <w:p w14:paraId="09A3FCA4" w14:textId="77777777" w:rsidR="00FB0D83" w:rsidRDefault="006C352B">
            <w:pPr>
              <w:contextualSpacing/>
              <w:rPr>
                <w:rFonts w:eastAsia="Times New Roman" w:cs="Times New Roman"/>
                <w:sz w:val="20"/>
              </w:rPr>
            </w:pPr>
          </w:p>
        </w:tc>
      </w:tr>
      <w:tr w:rsidR="00D269F7" w14:paraId="09A3FCAE" w14:textId="77777777">
        <w:trPr>
          <w:trHeight w:val="300"/>
        </w:trPr>
        <w:tc>
          <w:tcPr>
            <w:tcW w:w="4406" w:type="dxa"/>
            <w:gridSpan w:val="2"/>
            <w:noWrap/>
            <w:vAlign w:val="bottom"/>
            <w:hideMark/>
          </w:tcPr>
          <w:p w14:paraId="09A3FCA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CA7"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CA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CA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AA" w14:textId="77777777" w:rsidR="00FB0D83" w:rsidRDefault="006C352B">
            <w:pPr>
              <w:contextualSpacing/>
              <w:rPr>
                <w:rFonts w:eastAsia="Times New Roman" w:cs="Times New Roman"/>
                <w:sz w:val="20"/>
              </w:rPr>
            </w:pPr>
          </w:p>
        </w:tc>
        <w:tc>
          <w:tcPr>
            <w:tcW w:w="101" w:type="dxa"/>
            <w:noWrap/>
            <w:vAlign w:val="bottom"/>
            <w:hideMark/>
          </w:tcPr>
          <w:p w14:paraId="09A3FCAB" w14:textId="77777777" w:rsidR="00FB0D83" w:rsidRDefault="006C352B">
            <w:pPr>
              <w:contextualSpacing/>
              <w:rPr>
                <w:rFonts w:eastAsia="Times New Roman" w:cs="Times New Roman"/>
                <w:sz w:val="20"/>
              </w:rPr>
            </w:pPr>
          </w:p>
        </w:tc>
        <w:tc>
          <w:tcPr>
            <w:tcW w:w="101" w:type="dxa"/>
            <w:noWrap/>
            <w:vAlign w:val="bottom"/>
            <w:hideMark/>
          </w:tcPr>
          <w:p w14:paraId="09A3FCAC" w14:textId="77777777" w:rsidR="00FB0D83" w:rsidRDefault="006C352B">
            <w:pPr>
              <w:contextualSpacing/>
              <w:rPr>
                <w:rFonts w:eastAsia="Times New Roman" w:cs="Times New Roman"/>
                <w:sz w:val="20"/>
              </w:rPr>
            </w:pPr>
          </w:p>
        </w:tc>
        <w:tc>
          <w:tcPr>
            <w:tcW w:w="40" w:type="dxa"/>
            <w:noWrap/>
            <w:vAlign w:val="bottom"/>
            <w:hideMark/>
          </w:tcPr>
          <w:p w14:paraId="09A3FCAD" w14:textId="77777777" w:rsidR="00FB0D83" w:rsidRDefault="006C352B">
            <w:pPr>
              <w:contextualSpacing/>
              <w:rPr>
                <w:rFonts w:eastAsia="Times New Roman" w:cs="Times New Roman"/>
                <w:sz w:val="20"/>
              </w:rPr>
            </w:pPr>
          </w:p>
        </w:tc>
      </w:tr>
      <w:tr w:rsidR="00D269F7" w14:paraId="09A3FCB8" w14:textId="77777777">
        <w:trPr>
          <w:trHeight w:val="300"/>
        </w:trPr>
        <w:tc>
          <w:tcPr>
            <w:tcW w:w="2392" w:type="dxa"/>
            <w:noWrap/>
            <w:vAlign w:val="bottom"/>
            <w:hideMark/>
          </w:tcPr>
          <w:p w14:paraId="09A3FCAF" w14:textId="77777777" w:rsidR="00FB0D83" w:rsidRDefault="006C352B">
            <w:pPr>
              <w:contextualSpacing/>
              <w:rPr>
                <w:rFonts w:eastAsia="Times New Roman" w:cs="Times New Roman"/>
                <w:sz w:val="20"/>
              </w:rPr>
            </w:pPr>
          </w:p>
        </w:tc>
        <w:tc>
          <w:tcPr>
            <w:tcW w:w="2014" w:type="dxa"/>
            <w:noWrap/>
            <w:vAlign w:val="bottom"/>
            <w:hideMark/>
          </w:tcPr>
          <w:p w14:paraId="09A3FCB0" w14:textId="77777777" w:rsidR="00FB0D83" w:rsidRDefault="006C352B">
            <w:pPr>
              <w:contextualSpacing/>
              <w:rPr>
                <w:rFonts w:eastAsia="Times New Roman" w:cs="Times New Roman"/>
                <w:sz w:val="20"/>
              </w:rPr>
            </w:pPr>
          </w:p>
        </w:tc>
        <w:tc>
          <w:tcPr>
            <w:tcW w:w="2759" w:type="dxa"/>
            <w:noWrap/>
            <w:vAlign w:val="bottom"/>
            <w:hideMark/>
          </w:tcPr>
          <w:p w14:paraId="09A3FCB1" w14:textId="77777777" w:rsidR="00FB0D83" w:rsidRDefault="006C352B">
            <w:pPr>
              <w:contextualSpacing/>
              <w:rPr>
                <w:rFonts w:eastAsia="Times New Roman" w:cs="Times New Roman"/>
                <w:sz w:val="20"/>
              </w:rPr>
            </w:pPr>
          </w:p>
        </w:tc>
        <w:tc>
          <w:tcPr>
            <w:tcW w:w="1190" w:type="dxa"/>
            <w:noWrap/>
            <w:vAlign w:val="bottom"/>
            <w:hideMark/>
          </w:tcPr>
          <w:p w14:paraId="09A3FCB2" w14:textId="77777777" w:rsidR="00FB0D83" w:rsidRDefault="006C352B">
            <w:pPr>
              <w:contextualSpacing/>
              <w:rPr>
                <w:rFonts w:eastAsia="Times New Roman" w:cs="Times New Roman"/>
                <w:sz w:val="20"/>
              </w:rPr>
            </w:pPr>
          </w:p>
        </w:tc>
        <w:tc>
          <w:tcPr>
            <w:tcW w:w="101" w:type="dxa"/>
            <w:noWrap/>
            <w:vAlign w:val="bottom"/>
            <w:hideMark/>
          </w:tcPr>
          <w:p w14:paraId="09A3FCB3" w14:textId="77777777" w:rsidR="00FB0D83" w:rsidRDefault="006C352B">
            <w:pPr>
              <w:contextualSpacing/>
              <w:rPr>
                <w:rFonts w:eastAsia="Times New Roman" w:cs="Times New Roman"/>
                <w:sz w:val="20"/>
              </w:rPr>
            </w:pPr>
          </w:p>
        </w:tc>
        <w:tc>
          <w:tcPr>
            <w:tcW w:w="101" w:type="dxa"/>
            <w:noWrap/>
            <w:vAlign w:val="bottom"/>
            <w:hideMark/>
          </w:tcPr>
          <w:p w14:paraId="09A3FCB4" w14:textId="77777777" w:rsidR="00FB0D83" w:rsidRDefault="006C352B">
            <w:pPr>
              <w:contextualSpacing/>
              <w:rPr>
                <w:rFonts w:eastAsia="Times New Roman" w:cs="Times New Roman"/>
                <w:sz w:val="20"/>
              </w:rPr>
            </w:pPr>
          </w:p>
        </w:tc>
        <w:tc>
          <w:tcPr>
            <w:tcW w:w="101" w:type="dxa"/>
            <w:noWrap/>
            <w:vAlign w:val="bottom"/>
            <w:hideMark/>
          </w:tcPr>
          <w:p w14:paraId="09A3FCB5" w14:textId="77777777" w:rsidR="00FB0D83" w:rsidRDefault="006C352B">
            <w:pPr>
              <w:contextualSpacing/>
              <w:rPr>
                <w:rFonts w:eastAsia="Times New Roman" w:cs="Times New Roman"/>
                <w:sz w:val="20"/>
              </w:rPr>
            </w:pPr>
          </w:p>
        </w:tc>
        <w:tc>
          <w:tcPr>
            <w:tcW w:w="101" w:type="dxa"/>
            <w:noWrap/>
            <w:vAlign w:val="bottom"/>
            <w:hideMark/>
          </w:tcPr>
          <w:p w14:paraId="09A3FCB6" w14:textId="77777777" w:rsidR="00FB0D83" w:rsidRDefault="006C352B">
            <w:pPr>
              <w:contextualSpacing/>
              <w:rPr>
                <w:rFonts w:eastAsia="Times New Roman" w:cs="Times New Roman"/>
                <w:sz w:val="20"/>
              </w:rPr>
            </w:pPr>
          </w:p>
        </w:tc>
        <w:tc>
          <w:tcPr>
            <w:tcW w:w="40" w:type="dxa"/>
            <w:noWrap/>
            <w:vAlign w:val="bottom"/>
            <w:hideMark/>
          </w:tcPr>
          <w:p w14:paraId="09A3FCB7" w14:textId="77777777" w:rsidR="00FB0D83" w:rsidRDefault="006C352B">
            <w:pPr>
              <w:contextualSpacing/>
              <w:rPr>
                <w:rFonts w:eastAsia="Times New Roman" w:cs="Times New Roman"/>
                <w:sz w:val="20"/>
              </w:rPr>
            </w:pPr>
          </w:p>
        </w:tc>
      </w:tr>
      <w:tr w:rsidR="00D269F7" w14:paraId="09A3FCBE" w14:textId="77777777">
        <w:trPr>
          <w:trHeight w:val="300"/>
        </w:trPr>
        <w:tc>
          <w:tcPr>
            <w:tcW w:w="2392" w:type="dxa"/>
            <w:noWrap/>
            <w:vAlign w:val="bottom"/>
            <w:hideMark/>
          </w:tcPr>
          <w:p w14:paraId="09A3FCB9" w14:textId="77777777" w:rsidR="00FB0D83" w:rsidRDefault="006C352B">
            <w:pPr>
              <w:contextualSpacing/>
              <w:rPr>
                <w:rFonts w:eastAsia="Times New Roman" w:cs="Times New Roman"/>
                <w:sz w:val="20"/>
              </w:rPr>
            </w:pPr>
          </w:p>
        </w:tc>
        <w:tc>
          <w:tcPr>
            <w:tcW w:w="6165" w:type="dxa"/>
            <w:gridSpan w:val="5"/>
            <w:noWrap/>
            <w:vAlign w:val="bottom"/>
            <w:hideMark/>
          </w:tcPr>
          <w:p w14:paraId="09A3FCB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19 ως έχει   ΔΕΚΤΟ ΚΑΤΑ ΠΛΕΙΟΨΗΦΙΑ</w:t>
            </w:r>
          </w:p>
        </w:tc>
        <w:tc>
          <w:tcPr>
            <w:tcW w:w="101" w:type="dxa"/>
            <w:noWrap/>
            <w:vAlign w:val="bottom"/>
            <w:hideMark/>
          </w:tcPr>
          <w:p w14:paraId="09A3FCB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BC" w14:textId="77777777" w:rsidR="00FB0D83" w:rsidRDefault="006C352B">
            <w:pPr>
              <w:contextualSpacing/>
              <w:rPr>
                <w:rFonts w:eastAsia="Times New Roman" w:cs="Times New Roman"/>
                <w:sz w:val="20"/>
              </w:rPr>
            </w:pPr>
          </w:p>
        </w:tc>
        <w:tc>
          <w:tcPr>
            <w:tcW w:w="40" w:type="dxa"/>
            <w:noWrap/>
            <w:vAlign w:val="bottom"/>
            <w:hideMark/>
          </w:tcPr>
          <w:p w14:paraId="09A3FCBD" w14:textId="77777777" w:rsidR="00FB0D83" w:rsidRDefault="006C352B">
            <w:pPr>
              <w:contextualSpacing/>
              <w:rPr>
                <w:rFonts w:eastAsia="Times New Roman" w:cs="Times New Roman"/>
                <w:sz w:val="20"/>
              </w:rPr>
            </w:pPr>
          </w:p>
        </w:tc>
      </w:tr>
      <w:tr w:rsidR="00D269F7" w14:paraId="09A3FCC8" w14:textId="77777777">
        <w:trPr>
          <w:trHeight w:val="300"/>
        </w:trPr>
        <w:tc>
          <w:tcPr>
            <w:tcW w:w="2392" w:type="dxa"/>
            <w:noWrap/>
            <w:vAlign w:val="bottom"/>
            <w:hideMark/>
          </w:tcPr>
          <w:p w14:paraId="09A3FCB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CC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C1" w14:textId="77777777" w:rsidR="00FB0D83" w:rsidRDefault="006C352B">
            <w:pPr>
              <w:contextualSpacing/>
              <w:rPr>
                <w:rFonts w:eastAsia="Times New Roman" w:cs="Times New Roman"/>
                <w:sz w:val="20"/>
              </w:rPr>
            </w:pPr>
          </w:p>
        </w:tc>
        <w:tc>
          <w:tcPr>
            <w:tcW w:w="1190" w:type="dxa"/>
            <w:noWrap/>
            <w:vAlign w:val="bottom"/>
            <w:hideMark/>
          </w:tcPr>
          <w:p w14:paraId="09A3FCC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CC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C4" w14:textId="77777777" w:rsidR="00FB0D83" w:rsidRDefault="006C352B">
            <w:pPr>
              <w:contextualSpacing/>
              <w:rPr>
                <w:rFonts w:eastAsia="Times New Roman" w:cs="Times New Roman"/>
                <w:sz w:val="20"/>
              </w:rPr>
            </w:pPr>
          </w:p>
        </w:tc>
        <w:tc>
          <w:tcPr>
            <w:tcW w:w="101" w:type="dxa"/>
            <w:noWrap/>
            <w:vAlign w:val="bottom"/>
            <w:hideMark/>
          </w:tcPr>
          <w:p w14:paraId="09A3FCC5" w14:textId="77777777" w:rsidR="00FB0D83" w:rsidRDefault="006C352B">
            <w:pPr>
              <w:contextualSpacing/>
              <w:rPr>
                <w:rFonts w:eastAsia="Times New Roman" w:cs="Times New Roman"/>
                <w:sz w:val="20"/>
              </w:rPr>
            </w:pPr>
          </w:p>
        </w:tc>
        <w:tc>
          <w:tcPr>
            <w:tcW w:w="101" w:type="dxa"/>
            <w:noWrap/>
            <w:vAlign w:val="bottom"/>
            <w:hideMark/>
          </w:tcPr>
          <w:p w14:paraId="09A3FCC6" w14:textId="77777777" w:rsidR="00FB0D83" w:rsidRDefault="006C352B">
            <w:pPr>
              <w:contextualSpacing/>
              <w:rPr>
                <w:rFonts w:eastAsia="Times New Roman" w:cs="Times New Roman"/>
                <w:sz w:val="20"/>
              </w:rPr>
            </w:pPr>
          </w:p>
        </w:tc>
        <w:tc>
          <w:tcPr>
            <w:tcW w:w="40" w:type="dxa"/>
            <w:noWrap/>
            <w:vAlign w:val="bottom"/>
            <w:hideMark/>
          </w:tcPr>
          <w:p w14:paraId="09A3FCC7" w14:textId="77777777" w:rsidR="00FB0D83" w:rsidRDefault="006C352B">
            <w:pPr>
              <w:contextualSpacing/>
              <w:rPr>
                <w:rFonts w:eastAsia="Times New Roman" w:cs="Times New Roman"/>
                <w:sz w:val="20"/>
              </w:rPr>
            </w:pPr>
          </w:p>
        </w:tc>
      </w:tr>
      <w:tr w:rsidR="00D269F7" w14:paraId="09A3FCD2" w14:textId="77777777">
        <w:trPr>
          <w:trHeight w:val="300"/>
        </w:trPr>
        <w:tc>
          <w:tcPr>
            <w:tcW w:w="2392" w:type="dxa"/>
            <w:noWrap/>
            <w:vAlign w:val="bottom"/>
            <w:hideMark/>
          </w:tcPr>
          <w:p w14:paraId="09A3FCC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CC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CB" w14:textId="77777777" w:rsidR="00FB0D83" w:rsidRDefault="006C352B">
            <w:pPr>
              <w:contextualSpacing/>
              <w:rPr>
                <w:rFonts w:eastAsia="Times New Roman" w:cs="Times New Roman"/>
                <w:sz w:val="20"/>
              </w:rPr>
            </w:pPr>
          </w:p>
        </w:tc>
        <w:tc>
          <w:tcPr>
            <w:tcW w:w="1190" w:type="dxa"/>
            <w:noWrap/>
            <w:vAlign w:val="bottom"/>
            <w:hideMark/>
          </w:tcPr>
          <w:p w14:paraId="09A3FCC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CC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CE" w14:textId="77777777" w:rsidR="00FB0D83" w:rsidRDefault="006C352B">
            <w:pPr>
              <w:contextualSpacing/>
              <w:rPr>
                <w:rFonts w:eastAsia="Times New Roman" w:cs="Times New Roman"/>
                <w:sz w:val="20"/>
              </w:rPr>
            </w:pPr>
          </w:p>
        </w:tc>
        <w:tc>
          <w:tcPr>
            <w:tcW w:w="101" w:type="dxa"/>
            <w:noWrap/>
            <w:vAlign w:val="bottom"/>
            <w:hideMark/>
          </w:tcPr>
          <w:p w14:paraId="09A3FCCF" w14:textId="77777777" w:rsidR="00FB0D83" w:rsidRDefault="006C352B">
            <w:pPr>
              <w:contextualSpacing/>
              <w:rPr>
                <w:rFonts w:eastAsia="Times New Roman" w:cs="Times New Roman"/>
                <w:sz w:val="20"/>
              </w:rPr>
            </w:pPr>
          </w:p>
        </w:tc>
        <w:tc>
          <w:tcPr>
            <w:tcW w:w="101" w:type="dxa"/>
            <w:noWrap/>
            <w:vAlign w:val="bottom"/>
            <w:hideMark/>
          </w:tcPr>
          <w:p w14:paraId="09A3FCD0" w14:textId="77777777" w:rsidR="00FB0D83" w:rsidRDefault="006C352B">
            <w:pPr>
              <w:contextualSpacing/>
              <w:rPr>
                <w:rFonts w:eastAsia="Times New Roman" w:cs="Times New Roman"/>
                <w:sz w:val="20"/>
              </w:rPr>
            </w:pPr>
          </w:p>
        </w:tc>
        <w:tc>
          <w:tcPr>
            <w:tcW w:w="40" w:type="dxa"/>
            <w:noWrap/>
            <w:vAlign w:val="bottom"/>
            <w:hideMark/>
          </w:tcPr>
          <w:p w14:paraId="09A3FCD1" w14:textId="77777777" w:rsidR="00FB0D83" w:rsidRDefault="006C352B">
            <w:pPr>
              <w:contextualSpacing/>
              <w:rPr>
                <w:rFonts w:eastAsia="Times New Roman" w:cs="Times New Roman"/>
                <w:sz w:val="20"/>
              </w:rPr>
            </w:pPr>
          </w:p>
        </w:tc>
      </w:tr>
      <w:tr w:rsidR="00D269F7" w14:paraId="09A3FCDC" w14:textId="77777777">
        <w:trPr>
          <w:trHeight w:val="300"/>
        </w:trPr>
        <w:tc>
          <w:tcPr>
            <w:tcW w:w="2392" w:type="dxa"/>
            <w:noWrap/>
            <w:vAlign w:val="bottom"/>
            <w:hideMark/>
          </w:tcPr>
          <w:p w14:paraId="09A3FCD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CD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D5" w14:textId="77777777" w:rsidR="00FB0D83" w:rsidRDefault="006C352B">
            <w:pPr>
              <w:contextualSpacing/>
              <w:rPr>
                <w:rFonts w:eastAsia="Times New Roman" w:cs="Times New Roman"/>
                <w:sz w:val="20"/>
              </w:rPr>
            </w:pPr>
          </w:p>
        </w:tc>
        <w:tc>
          <w:tcPr>
            <w:tcW w:w="1190" w:type="dxa"/>
            <w:noWrap/>
            <w:vAlign w:val="bottom"/>
            <w:hideMark/>
          </w:tcPr>
          <w:p w14:paraId="09A3FCD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CD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D8" w14:textId="77777777" w:rsidR="00FB0D83" w:rsidRDefault="006C352B">
            <w:pPr>
              <w:contextualSpacing/>
              <w:rPr>
                <w:rFonts w:eastAsia="Times New Roman" w:cs="Times New Roman"/>
                <w:sz w:val="20"/>
              </w:rPr>
            </w:pPr>
          </w:p>
        </w:tc>
        <w:tc>
          <w:tcPr>
            <w:tcW w:w="101" w:type="dxa"/>
            <w:noWrap/>
            <w:vAlign w:val="bottom"/>
            <w:hideMark/>
          </w:tcPr>
          <w:p w14:paraId="09A3FCD9" w14:textId="77777777" w:rsidR="00FB0D83" w:rsidRDefault="006C352B">
            <w:pPr>
              <w:contextualSpacing/>
              <w:rPr>
                <w:rFonts w:eastAsia="Times New Roman" w:cs="Times New Roman"/>
                <w:sz w:val="20"/>
              </w:rPr>
            </w:pPr>
          </w:p>
        </w:tc>
        <w:tc>
          <w:tcPr>
            <w:tcW w:w="101" w:type="dxa"/>
            <w:noWrap/>
            <w:vAlign w:val="bottom"/>
            <w:hideMark/>
          </w:tcPr>
          <w:p w14:paraId="09A3FCDA" w14:textId="77777777" w:rsidR="00FB0D83" w:rsidRDefault="006C352B">
            <w:pPr>
              <w:contextualSpacing/>
              <w:rPr>
                <w:rFonts w:eastAsia="Times New Roman" w:cs="Times New Roman"/>
                <w:sz w:val="20"/>
              </w:rPr>
            </w:pPr>
          </w:p>
        </w:tc>
        <w:tc>
          <w:tcPr>
            <w:tcW w:w="40" w:type="dxa"/>
            <w:noWrap/>
            <w:vAlign w:val="bottom"/>
            <w:hideMark/>
          </w:tcPr>
          <w:p w14:paraId="09A3FCDB" w14:textId="77777777" w:rsidR="00FB0D83" w:rsidRDefault="006C352B">
            <w:pPr>
              <w:contextualSpacing/>
              <w:rPr>
                <w:rFonts w:eastAsia="Times New Roman" w:cs="Times New Roman"/>
                <w:sz w:val="20"/>
              </w:rPr>
            </w:pPr>
          </w:p>
        </w:tc>
      </w:tr>
      <w:tr w:rsidR="00D269F7" w14:paraId="09A3FCE6" w14:textId="77777777">
        <w:trPr>
          <w:trHeight w:val="300"/>
        </w:trPr>
        <w:tc>
          <w:tcPr>
            <w:tcW w:w="2392" w:type="dxa"/>
            <w:noWrap/>
            <w:vAlign w:val="bottom"/>
            <w:hideMark/>
          </w:tcPr>
          <w:p w14:paraId="09A3FCD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CD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DF" w14:textId="77777777" w:rsidR="00FB0D83" w:rsidRDefault="006C352B">
            <w:pPr>
              <w:contextualSpacing/>
              <w:rPr>
                <w:rFonts w:eastAsia="Times New Roman" w:cs="Times New Roman"/>
                <w:sz w:val="20"/>
              </w:rPr>
            </w:pPr>
          </w:p>
        </w:tc>
        <w:tc>
          <w:tcPr>
            <w:tcW w:w="1190" w:type="dxa"/>
            <w:noWrap/>
            <w:vAlign w:val="bottom"/>
            <w:hideMark/>
          </w:tcPr>
          <w:p w14:paraId="09A3FCE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CE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E2" w14:textId="77777777" w:rsidR="00FB0D83" w:rsidRDefault="006C352B">
            <w:pPr>
              <w:contextualSpacing/>
              <w:rPr>
                <w:rFonts w:eastAsia="Times New Roman" w:cs="Times New Roman"/>
                <w:sz w:val="20"/>
              </w:rPr>
            </w:pPr>
          </w:p>
        </w:tc>
        <w:tc>
          <w:tcPr>
            <w:tcW w:w="101" w:type="dxa"/>
            <w:noWrap/>
            <w:vAlign w:val="bottom"/>
            <w:hideMark/>
          </w:tcPr>
          <w:p w14:paraId="09A3FCE3" w14:textId="77777777" w:rsidR="00FB0D83" w:rsidRDefault="006C352B">
            <w:pPr>
              <w:contextualSpacing/>
              <w:rPr>
                <w:rFonts w:eastAsia="Times New Roman" w:cs="Times New Roman"/>
                <w:sz w:val="20"/>
              </w:rPr>
            </w:pPr>
          </w:p>
        </w:tc>
        <w:tc>
          <w:tcPr>
            <w:tcW w:w="101" w:type="dxa"/>
            <w:noWrap/>
            <w:vAlign w:val="bottom"/>
            <w:hideMark/>
          </w:tcPr>
          <w:p w14:paraId="09A3FCE4" w14:textId="77777777" w:rsidR="00FB0D83" w:rsidRDefault="006C352B">
            <w:pPr>
              <w:contextualSpacing/>
              <w:rPr>
                <w:rFonts w:eastAsia="Times New Roman" w:cs="Times New Roman"/>
                <w:sz w:val="20"/>
              </w:rPr>
            </w:pPr>
          </w:p>
        </w:tc>
        <w:tc>
          <w:tcPr>
            <w:tcW w:w="40" w:type="dxa"/>
            <w:noWrap/>
            <w:vAlign w:val="bottom"/>
            <w:hideMark/>
          </w:tcPr>
          <w:p w14:paraId="09A3FCE5" w14:textId="77777777" w:rsidR="00FB0D83" w:rsidRDefault="006C352B">
            <w:pPr>
              <w:contextualSpacing/>
              <w:rPr>
                <w:rFonts w:eastAsia="Times New Roman" w:cs="Times New Roman"/>
                <w:sz w:val="20"/>
              </w:rPr>
            </w:pPr>
          </w:p>
        </w:tc>
      </w:tr>
      <w:tr w:rsidR="00D269F7" w14:paraId="09A3FCF0" w14:textId="77777777">
        <w:trPr>
          <w:trHeight w:val="300"/>
        </w:trPr>
        <w:tc>
          <w:tcPr>
            <w:tcW w:w="2392" w:type="dxa"/>
            <w:noWrap/>
            <w:vAlign w:val="bottom"/>
            <w:hideMark/>
          </w:tcPr>
          <w:p w14:paraId="09A3FCE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CE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E9" w14:textId="77777777" w:rsidR="00FB0D83" w:rsidRDefault="006C352B">
            <w:pPr>
              <w:contextualSpacing/>
              <w:rPr>
                <w:rFonts w:eastAsia="Times New Roman" w:cs="Times New Roman"/>
                <w:sz w:val="20"/>
              </w:rPr>
            </w:pPr>
          </w:p>
        </w:tc>
        <w:tc>
          <w:tcPr>
            <w:tcW w:w="1190" w:type="dxa"/>
            <w:noWrap/>
            <w:vAlign w:val="bottom"/>
            <w:hideMark/>
          </w:tcPr>
          <w:p w14:paraId="09A3FCE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CE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EC" w14:textId="77777777" w:rsidR="00FB0D83" w:rsidRDefault="006C352B">
            <w:pPr>
              <w:contextualSpacing/>
              <w:rPr>
                <w:rFonts w:eastAsia="Times New Roman" w:cs="Times New Roman"/>
                <w:sz w:val="20"/>
              </w:rPr>
            </w:pPr>
          </w:p>
        </w:tc>
        <w:tc>
          <w:tcPr>
            <w:tcW w:w="101" w:type="dxa"/>
            <w:noWrap/>
            <w:vAlign w:val="bottom"/>
            <w:hideMark/>
          </w:tcPr>
          <w:p w14:paraId="09A3FCED" w14:textId="77777777" w:rsidR="00FB0D83" w:rsidRDefault="006C352B">
            <w:pPr>
              <w:contextualSpacing/>
              <w:rPr>
                <w:rFonts w:eastAsia="Times New Roman" w:cs="Times New Roman"/>
                <w:sz w:val="20"/>
              </w:rPr>
            </w:pPr>
          </w:p>
        </w:tc>
        <w:tc>
          <w:tcPr>
            <w:tcW w:w="101" w:type="dxa"/>
            <w:noWrap/>
            <w:vAlign w:val="bottom"/>
            <w:hideMark/>
          </w:tcPr>
          <w:p w14:paraId="09A3FCEE" w14:textId="77777777" w:rsidR="00FB0D83" w:rsidRDefault="006C352B">
            <w:pPr>
              <w:contextualSpacing/>
              <w:rPr>
                <w:rFonts w:eastAsia="Times New Roman" w:cs="Times New Roman"/>
                <w:sz w:val="20"/>
              </w:rPr>
            </w:pPr>
          </w:p>
        </w:tc>
        <w:tc>
          <w:tcPr>
            <w:tcW w:w="40" w:type="dxa"/>
            <w:noWrap/>
            <w:vAlign w:val="bottom"/>
            <w:hideMark/>
          </w:tcPr>
          <w:p w14:paraId="09A3FCEF" w14:textId="77777777" w:rsidR="00FB0D83" w:rsidRDefault="006C352B">
            <w:pPr>
              <w:contextualSpacing/>
              <w:rPr>
                <w:rFonts w:eastAsia="Times New Roman" w:cs="Times New Roman"/>
                <w:sz w:val="20"/>
              </w:rPr>
            </w:pPr>
          </w:p>
        </w:tc>
      </w:tr>
      <w:tr w:rsidR="00D269F7" w14:paraId="09A3FCFA" w14:textId="77777777">
        <w:trPr>
          <w:trHeight w:val="300"/>
        </w:trPr>
        <w:tc>
          <w:tcPr>
            <w:tcW w:w="2392" w:type="dxa"/>
            <w:noWrap/>
            <w:vAlign w:val="bottom"/>
            <w:hideMark/>
          </w:tcPr>
          <w:p w14:paraId="09A3FCF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CF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F3" w14:textId="77777777" w:rsidR="00FB0D83" w:rsidRDefault="006C352B">
            <w:pPr>
              <w:contextualSpacing/>
              <w:rPr>
                <w:rFonts w:eastAsia="Times New Roman" w:cs="Times New Roman"/>
                <w:sz w:val="20"/>
              </w:rPr>
            </w:pPr>
          </w:p>
        </w:tc>
        <w:tc>
          <w:tcPr>
            <w:tcW w:w="1190" w:type="dxa"/>
            <w:noWrap/>
            <w:vAlign w:val="bottom"/>
            <w:hideMark/>
          </w:tcPr>
          <w:p w14:paraId="09A3FCF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CF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CF6" w14:textId="77777777" w:rsidR="00FB0D83" w:rsidRDefault="006C352B">
            <w:pPr>
              <w:contextualSpacing/>
              <w:rPr>
                <w:rFonts w:eastAsia="Times New Roman" w:cs="Times New Roman"/>
                <w:sz w:val="20"/>
              </w:rPr>
            </w:pPr>
          </w:p>
        </w:tc>
        <w:tc>
          <w:tcPr>
            <w:tcW w:w="101" w:type="dxa"/>
            <w:noWrap/>
            <w:vAlign w:val="bottom"/>
            <w:hideMark/>
          </w:tcPr>
          <w:p w14:paraId="09A3FCF7" w14:textId="77777777" w:rsidR="00FB0D83" w:rsidRDefault="006C352B">
            <w:pPr>
              <w:contextualSpacing/>
              <w:rPr>
                <w:rFonts w:eastAsia="Times New Roman" w:cs="Times New Roman"/>
                <w:sz w:val="20"/>
              </w:rPr>
            </w:pPr>
          </w:p>
        </w:tc>
        <w:tc>
          <w:tcPr>
            <w:tcW w:w="101" w:type="dxa"/>
            <w:noWrap/>
            <w:vAlign w:val="bottom"/>
            <w:hideMark/>
          </w:tcPr>
          <w:p w14:paraId="09A3FCF8" w14:textId="77777777" w:rsidR="00FB0D83" w:rsidRDefault="006C352B">
            <w:pPr>
              <w:contextualSpacing/>
              <w:rPr>
                <w:rFonts w:eastAsia="Times New Roman" w:cs="Times New Roman"/>
                <w:sz w:val="20"/>
              </w:rPr>
            </w:pPr>
          </w:p>
        </w:tc>
        <w:tc>
          <w:tcPr>
            <w:tcW w:w="40" w:type="dxa"/>
            <w:noWrap/>
            <w:vAlign w:val="bottom"/>
            <w:hideMark/>
          </w:tcPr>
          <w:p w14:paraId="09A3FCF9" w14:textId="77777777" w:rsidR="00FB0D83" w:rsidRDefault="006C352B">
            <w:pPr>
              <w:contextualSpacing/>
              <w:rPr>
                <w:rFonts w:eastAsia="Times New Roman" w:cs="Times New Roman"/>
                <w:sz w:val="20"/>
              </w:rPr>
            </w:pPr>
          </w:p>
        </w:tc>
      </w:tr>
      <w:tr w:rsidR="00D269F7" w14:paraId="09A3FD04" w14:textId="77777777">
        <w:trPr>
          <w:trHeight w:val="300"/>
        </w:trPr>
        <w:tc>
          <w:tcPr>
            <w:tcW w:w="2392" w:type="dxa"/>
            <w:noWrap/>
            <w:vAlign w:val="bottom"/>
            <w:hideMark/>
          </w:tcPr>
          <w:p w14:paraId="09A3FCF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CF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CFD" w14:textId="77777777" w:rsidR="00FB0D83" w:rsidRDefault="006C352B">
            <w:pPr>
              <w:contextualSpacing/>
              <w:rPr>
                <w:rFonts w:eastAsia="Times New Roman" w:cs="Times New Roman"/>
                <w:sz w:val="20"/>
              </w:rPr>
            </w:pPr>
          </w:p>
        </w:tc>
        <w:tc>
          <w:tcPr>
            <w:tcW w:w="1190" w:type="dxa"/>
            <w:noWrap/>
            <w:vAlign w:val="bottom"/>
            <w:hideMark/>
          </w:tcPr>
          <w:p w14:paraId="09A3FCF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CF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00" w14:textId="77777777" w:rsidR="00FB0D83" w:rsidRDefault="006C352B">
            <w:pPr>
              <w:contextualSpacing/>
              <w:rPr>
                <w:rFonts w:eastAsia="Times New Roman" w:cs="Times New Roman"/>
                <w:sz w:val="20"/>
              </w:rPr>
            </w:pPr>
          </w:p>
        </w:tc>
        <w:tc>
          <w:tcPr>
            <w:tcW w:w="101" w:type="dxa"/>
            <w:noWrap/>
            <w:vAlign w:val="bottom"/>
            <w:hideMark/>
          </w:tcPr>
          <w:p w14:paraId="09A3FD01" w14:textId="77777777" w:rsidR="00FB0D83" w:rsidRDefault="006C352B">
            <w:pPr>
              <w:contextualSpacing/>
              <w:rPr>
                <w:rFonts w:eastAsia="Times New Roman" w:cs="Times New Roman"/>
                <w:sz w:val="20"/>
              </w:rPr>
            </w:pPr>
          </w:p>
        </w:tc>
        <w:tc>
          <w:tcPr>
            <w:tcW w:w="101" w:type="dxa"/>
            <w:noWrap/>
            <w:vAlign w:val="bottom"/>
            <w:hideMark/>
          </w:tcPr>
          <w:p w14:paraId="09A3FD02" w14:textId="77777777" w:rsidR="00FB0D83" w:rsidRDefault="006C352B">
            <w:pPr>
              <w:contextualSpacing/>
              <w:rPr>
                <w:rFonts w:eastAsia="Times New Roman" w:cs="Times New Roman"/>
                <w:sz w:val="20"/>
              </w:rPr>
            </w:pPr>
          </w:p>
        </w:tc>
        <w:tc>
          <w:tcPr>
            <w:tcW w:w="40" w:type="dxa"/>
            <w:noWrap/>
            <w:vAlign w:val="bottom"/>
            <w:hideMark/>
          </w:tcPr>
          <w:p w14:paraId="09A3FD03" w14:textId="77777777" w:rsidR="00FB0D83" w:rsidRDefault="006C352B">
            <w:pPr>
              <w:contextualSpacing/>
              <w:rPr>
                <w:rFonts w:eastAsia="Times New Roman" w:cs="Times New Roman"/>
                <w:sz w:val="20"/>
              </w:rPr>
            </w:pPr>
          </w:p>
        </w:tc>
      </w:tr>
      <w:tr w:rsidR="00D269F7" w14:paraId="09A3FD0D" w14:textId="77777777">
        <w:trPr>
          <w:trHeight w:val="300"/>
        </w:trPr>
        <w:tc>
          <w:tcPr>
            <w:tcW w:w="4406" w:type="dxa"/>
            <w:gridSpan w:val="2"/>
            <w:noWrap/>
            <w:vAlign w:val="bottom"/>
            <w:hideMark/>
          </w:tcPr>
          <w:p w14:paraId="09A3FD0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D06"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D0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D0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09" w14:textId="77777777" w:rsidR="00FB0D83" w:rsidRDefault="006C352B">
            <w:pPr>
              <w:contextualSpacing/>
              <w:rPr>
                <w:rFonts w:eastAsia="Times New Roman" w:cs="Times New Roman"/>
                <w:sz w:val="20"/>
              </w:rPr>
            </w:pPr>
          </w:p>
        </w:tc>
        <w:tc>
          <w:tcPr>
            <w:tcW w:w="101" w:type="dxa"/>
            <w:noWrap/>
            <w:vAlign w:val="bottom"/>
            <w:hideMark/>
          </w:tcPr>
          <w:p w14:paraId="09A3FD0A" w14:textId="77777777" w:rsidR="00FB0D83" w:rsidRDefault="006C352B">
            <w:pPr>
              <w:contextualSpacing/>
              <w:rPr>
                <w:rFonts w:eastAsia="Times New Roman" w:cs="Times New Roman"/>
                <w:sz w:val="20"/>
              </w:rPr>
            </w:pPr>
          </w:p>
        </w:tc>
        <w:tc>
          <w:tcPr>
            <w:tcW w:w="101" w:type="dxa"/>
            <w:noWrap/>
            <w:vAlign w:val="bottom"/>
            <w:hideMark/>
          </w:tcPr>
          <w:p w14:paraId="09A3FD0B" w14:textId="77777777" w:rsidR="00FB0D83" w:rsidRDefault="006C352B">
            <w:pPr>
              <w:contextualSpacing/>
              <w:rPr>
                <w:rFonts w:eastAsia="Times New Roman" w:cs="Times New Roman"/>
                <w:sz w:val="20"/>
              </w:rPr>
            </w:pPr>
          </w:p>
        </w:tc>
        <w:tc>
          <w:tcPr>
            <w:tcW w:w="40" w:type="dxa"/>
            <w:noWrap/>
            <w:vAlign w:val="bottom"/>
            <w:hideMark/>
          </w:tcPr>
          <w:p w14:paraId="09A3FD0C" w14:textId="77777777" w:rsidR="00FB0D83" w:rsidRDefault="006C352B">
            <w:pPr>
              <w:contextualSpacing/>
              <w:rPr>
                <w:rFonts w:eastAsia="Times New Roman" w:cs="Times New Roman"/>
                <w:sz w:val="20"/>
              </w:rPr>
            </w:pPr>
          </w:p>
        </w:tc>
      </w:tr>
      <w:tr w:rsidR="00D269F7" w14:paraId="09A3FD17" w14:textId="77777777">
        <w:trPr>
          <w:trHeight w:val="300"/>
        </w:trPr>
        <w:tc>
          <w:tcPr>
            <w:tcW w:w="2392" w:type="dxa"/>
            <w:noWrap/>
            <w:vAlign w:val="bottom"/>
            <w:hideMark/>
          </w:tcPr>
          <w:p w14:paraId="09A3FD0E" w14:textId="77777777" w:rsidR="00FB0D83" w:rsidRDefault="006C352B">
            <w:pPr>
              <w:contextualSpacing/>
              <w:rPr>
                <w:rFonts w:eastAsia="Times New Roman" w:cs="Times New Roman"/>
                <w:sz w:val="20"/>
              </w:rPr>
            </w:pPr>
          </w:p>
        </w:tc>
        <w:tc>
          <w:tcPr>
            <w:tcW w:w="2014" w:type="dxa"/>
            <w:noWrap/>
            <w:vAlign w:val="bottom"/>
            <w:hideMark/>
          </w:tcPr>
          <w:p w14:paraId="09A3FD0F" w14:textId="77777777" w:rsidR="00FB0D83" w:rsidRDefault="006C352B">
            <w:pPr>
              <w:contextualSpacing/>
              <w:rPr>
                <w:rFonts w:eastAsia="Times New Roman" w:cs="Times New Roman"/>
                <w:sz w:val="20"/>
              </w:rPr>
            </w:pPr>
          </w:p>
        </w:tc>
        <w:tc>
          <w:tcPr>
            <w:tcW w:w="2759" w:type="dxa"/>
            <w:noWrap/>
            <w:vAlign w:val="bottom"/>
            <w:hideMark/>
          </w:tcPr>
          <w:p w14:paraId="09A3FD10" w14:textId="77777777" w:rsidR="00FB0D83" w:rsidRDefault="006C352B">
            <w:pPr>
              <w:contextualSpacing/>
              <w:rPr>
                <w:rFonts w:eastAsia="Times New Roman" w:cs="Times New Roman"/>
                <w:sz w:val="20"/>
              </w:rPr>
            </w:pPr>
          </w:p>
        </w:tc>
        <w:tc>
          <w:tcPr>
            <w:tcW w:w="1190" w:type="dxa"/>
            <w:noWrap/>
            <w:vAlign w:val="bottom"/>
            <w:hideMark/>
          </w:tcPr>
          <w:p w14:paraId="09A3FD11" w14:textId="77777777" w:rsidR="00FB0D83" w:rsidRDefault="006C352B">
            <w:pPr>
              <w:contextualSpacing/>
              <w:rPr>
                <w:rFonts w:eastAsia="Times New Roman" w:cs="Times New Roman"/>
                <w:sz w:val="20"/>
              </w:rPr>
            </w:pPr>
          </w:p>
        </w:tc>
        <w:tc>
          <w:tcPr>
            <w:tcW w:w="101" w:type="dxa"/>
            <w:noWrap/>
            <w:vAlign w:val="bottom"/>
            <w:hideMark/>
          </w:tcPr>
          <w:p w14:paraId="09A3FD12" w14:textId="77777777" w:rsidR="00FB0D83" w:rsidRDefault="006C352B">
            <w:pPr>
              <w:contextualSpacing/>
              <w:rPr>
                <w:rFonts w:eastAsia="Times New Roman" w:cs="Times New Roman"/>
                <w:sz w:val="20"/>
              </w:rPr>
            </w:pPr>
          </w:p>
        </w:tc>
        <w:tc>
          <w:tcPr>
            <w:tcW w:w="101" w:type="dxa"/>
            <w:noWrap/>
            <w:vAlign w:val="bottom"/>
            <w:hideMark/>
          </w:tcPr>
          <w:p w14:paraId="09A3FD13" w14:textId="77777777" w:rsidR="00FB0D83" w:rsidRDefault="006C352B">
            <w:pPr>
              <w:contextualSpacing/>
              <w:rPr>
                <w:rFonts w:eastAsia="Times New Roman" w:cs="Times New Roman"/>
                <w:sz w:val="20"/>
              </w:rPr>
            </w:pPr>
          </w:p>
        </w:tc>
        <w:tc>
          <w:tcPr>
            <w:tcW w:w="101" w:type="dxa"/>
            <w:noWrap/>
            <w:vAlign w:val="bottom"/>
            <w:hideMark/>
          </w:tcPr>
          <w:p w14:paraId="09A3FD14" w14:textId="77777777" w:rsidR="00FB0D83" w:rsidRDefault="006C352B">
            <w:pPr>
              <w:contextualSpacing/>
              <w:rPr>
                <w:rFonts w:eastAsia="Times New Roman" w:cs="Times New Roman"/>
                <w:sz w:val="20"/>
              </w:rPr>
            </w:pPr>
          </w:p>
        </w:tc>
        <w:tc>
          <w:tcPr>
            <w:tcW w:w="101" w:type="dxa"/>
            <w:noWrap/>
            <w:vAlign w:val="bottom"/>
            <w:hideMark/>
          </w:tcPr>
          <w:p w14:paraId="09A3FD15" w14:textId="77777777" w:rsidR="00FB0D83" w:rsidRDefault="006C352B">
            <w:pPr>
              <w:contextualSpacing/>
              <w:rPr>
                <w:rFonts w:eastAsia="Times New Roman" w:cs="Times New Roman"/>
                <w:sz w:val="20"/>
              </w:rPr>
            </w:pPr>
          </w:p>
        </w:tc>
        <w:tc>
          <w:tcPr>
            <w:tcW w:w="40" w:type="dxa"/>
            <w:noWrap/>
            <w:vAlign w:val="bottom"/>
            <w:hideMark/>
          </w:tcPr>
          <w:p w14:paraId="09A3FD16" w14:textId="77777777" w:rsidR="00FB0D83" w:rsidRDefault="006C352B">
            <w:pPr>
              <w:contextualSpacing/>
              <w:rPr>
                <w:rFonts w:eastAsia="Times New Roman" w:cs="Times New Roman"/>
                <w:sz w:val="20"/>
              </w:rPr>
            </w:pPr>
          </w:p>
        </w:tc>
      </w:tr>
      <w:tr w:rsidR="00D269F7" w14:paraId="09A3FD1D" w14:textId="77777777">
        <w:trPr>
          <w:trHeight w:val="300"/>
        </w:trPr>
        <w:tc>
          <w:tcPr>
            <w:tcW w:w="2392" w:type="dxa"/>
            <w:noWrap/>
            <w:vAlign w:val="bottom"/>
            <w:hideMark/>
          </w:tcPr>
          <w:p w14:paraId="09A3FD18" w14:textId="77777777" w:rsidR="00FB0D83" w:rsidRDefault="006C352B">
            <w:pPr>
              <w:contextualSpacing/>
              <w:rPr>
                <w:rFonts w:eastAsia="Times New Roman" w:cs="Times New Roman"/>
                <w:sz w:val="20"/>
              </w:rPr>
            </w:pPr>
          </w:p>
        </w:tc>
        <w:tc>
          <w:tcPr>
            <w:tcW w:w="6165" w:type="dxa"/>
            <w:gridSpan w:val="5"/>
            <w:noWrap/>
            <w:vAlign w:val="bottom"/>
            <w:hideMark/>
          </w:tcPr>
          <w:p w14:paraId="09A3FD1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20 όπως τροπ.   ΔΕΚΤΟ ΚΑΤΑ ΠΛΕΙΟΨΗΦΙΑ</w:t>
            </w:r>
          </w:p>
        </w:tc>
        <w:tc>
          <w:tcPr>
            <w:tcW w:w="101" w:type="dxa"/>
            <w:noWrap/>
            <w:vAlign w:val="bottom"/>
            <w:hideMark/>
          </w:tcPr>
          <w:p w14:paraId="09A3FD1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1B" w14:textId="77777777" w:rsidR="00FB0D83" w:rsidRDefault="006C352B">
            <w:pPr>
              <w:contextualSpacing/>
              <w:rPr>
                <w:rFonts w:eastAsia="Times New Roman" w:cs="Times New Roman"/>
                <w:sz w:val="20"/>
              </w:rPr>
            </w:pPr>
          </w:p>
        </w:tc>
        <w:tc>
          <w:tcPr>
            <w:tcW w:w="40" w:type="dxa"/>
            <w:noWrap/>
            <w:vAlign w:val="bottom"/>
            <w:hideMark/>
          </w:tcPr>
          <w:p w14:paraId="09A3FD1C" w14:textId="77777777" w:rsidR="00FB0D83" w:rsidRDefault="006C352B">
            <w:pPr>
              <w:contextualSpacing/>
              <w:rPr>
                <w:rFonts w:eastAsia="Times New Roman" w:cs="Times New Roman"/>
                <w:sz w:val="20"/>
              </w:rPr>
            </w:pPr>
          </w:p>
        </w:tc>
      </w:tr>
      <w:tr w:rsidR="00D269F7" w14:paraId="09A3FD27" w14:textId="77777777">
        <w:trPr>
          <w:trHeight w:val="300"/>
        </w:trPr>
        <w:tc>
          <w:tcPr>
            <w:tcW w:w="2392" w:type="dxa"/>
            <w:noWrap/>
            <w:vAlign w:val="bottom"/>
            <w:hideMark/>
          </w:tcPr>
          <w:p w14:paraId="09A3FD1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D1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20" w14:textId="77777777" w:rsidR="00FB0D83" w:rsidRDefault="006C352B">
            <w:pPr>
              <w:contextualSpacing/>
              <w:rPr>
                <w:rFonts w:eastAsia="Times New Roman" w:cs="Times New Roman"/>
                <w:sz w:val="20"/>
              </w:rPr>
            </w:pPr>
          </w:p>
        </w:tc>
        <w:tc>
          <w:tcPr>
            <w:tcW w:w="1190" w:type="dxa"/>
            <w:noWrap/>
            <w:vAlign w:val="bottom"/>
            <w:hideMark/>
          </w:tcPr>
          <w:p w14:paraId="09A3FD2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D2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23" w14:textId="77777777" w:rsidR="00FB0D83" w:rsidRDefault="006C352B">
            <w:pPr>
              <w:contextualSpacing/>
              <w:rPr>
                <w:rFonts w:eastAsia="Times New Roman" w:cs="Times New Roman"/>
                <w:sz w:val="20"/>
              </w:rPr>
            </w:pPr>
          </w:p>
        </w:tc>
        <w:tc>
          <w:tcPr>
            <w:tcW w:w="101" w:type="dxa"/>
            <w:noWrap/>
            <w:vAlign w:val="bottom"/>
            <w:hideMark/>
          </w:tcPr>
          <w:p w14:paraId="09A3FD24" w14:textId="77777777" w:rsidR="00FB0D83" w:rsidRDefault="006C352B">
            <w:pPr>
              <w:contextualSpacing/>
              <w:rPr>
                <w:rFonts w:eastAsia="Times New Roman" w:cs="Times New Roman"/>
                <w:sz w:val="20"/>
              </w:rPr>
            </w:pPr>
          </w:p>
        </w:tc>
        <w:tc>
          <w:tcPr>
            <w:tcW w:w="101" w:type="dxa"/>
            <w:noWrap/>
            <w:vAlign w:val="bottom"/>
            <w:hideMark/>
          </w:tcPr>
          <w:p w14:paraId="09A3FD25" w14:textId="77777777" w:rsidR="00FB0D83" w:rsidRDefault="006C352B">
            <w:pPr>
              <w:contextualSpacing/>
              <w:rPr>
                <w:rFonts w:eastAsia="Times New Roman" w:cs="Times New Roman"/>
                <w:sz w:val="20"/>
              </w:rPr>
            </w:pPr>
          </w:p>
        </w:tc>
        <w:tc>
          <w:tcPr>
            <w:tcW w:w="40" w:type="dxa"/>
            <w:noWrap/>
            <w:vAlign w:val="bottom"/>
            <w:hideMark/>
          </w:tcPr>
          <w:p w14:paraId="09A3FD26" w14:textId="77777777" w:rsidR="00FB0D83" w:rsidRDefault="006C352B">
            <w:pPr>
              <w:contextualSpacing/>
              <w:rPr>
                <w:rFonts w:eastAsia="Times New Roman" w:cs="Times New Roman"/>
                <w:sz w:val="20"/>
              </w:rPr>
            </w:pPr>
          </w:p>
        </w:tc>
      </w:tr>
      <w:tr w:rsidR="00D269F7" w14:paraId="09A3FD31" w14:textId="77777777">
        <w:trPr>
          <w:trHeight w:val="300"/>
        </w:trPr>
        <w:tc>
          <w:tcPr>
            <w:tcW w:w="2392" w:type="dxa"/>
            <w:noWrap/>
            <w:vAlign w:val="bottom"/>
            <w:hideMark/>
          </w:tcPr>
          <w:p w14:paraId="09A3FD2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D2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2A" w14:textId="77777777" w:rsidR="00FB0D83" w:rsidRDefault="006C352B">
            <w:pPr>
              <w:contextualSpacing/>
              <w:rPr>
                <w:rFonts w:eastAsia="Times New Roman" w:cs="Times New Roman"/>
                <w:sz w:val="20"/>
              </w:rPr>
            </w:pPr>
          </w:p>
        </w:tc>
        <w:tc>
          <w:tcPr>
            <w:tcW w:w="1190" w:type="dxa"/>
            <w:noWrap/>
            <w:vAlign w:val="bottom"/>
            <w:hideMark/>
          </w:tcPr>
          <w:p w14:paraId="09A3FD2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D2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2D" w14:textId="77777777" w:rsidR="00FB0D83" w:rsidRDefault="006C352B">
            <w:pPr>
              <w:contextualSpacing/>
              <w:rPr>
                <w:rFonts w:eastAsia="Times New Roman" w:cs="Times New Roman"/>
                <w:sz w:val="20"/>
              </w:rPr>
            </w:pPr>
          </w:p>
        </w:tc>
        <w:tc>
          <w:tcPr>
            <w:tcW w:w="101" w:type="dxa"/>
            <w:noWrap/>
            <w:vAlign w:val="bottom"/>
            <w:hideMark/>
          </w:tcPr>
          <w:p w14:paraId="09A3FD2E" w14:textId="77777777" w:rsidR="00FB0D83" w:rsidRDefault="006C352B">
            <w:pPr>
              <w:contextualSpacing/>
              <w:rPr>
                <w:rFonts w:eastAsia="Times New Roman" w:cs="Times New Roman"/>
                <w:sz w:val="20"/>
              </w:rPr>
            </w:pPr>
          </w:p>
        </w:tc>
        <w:tc>
          <w:tcPr>
            <w:tcW w:w="101" w:type="dxa"/>
            <w:noWrap/>
            <w:vAlign w:val="bottom"/>
            <w:hideMark/>
          </w:tcPr>
          <w:p w14:paraId="09A3FD2F" w14:textId="77777777" w:rsidR="00FB0D83" w:rsidRDefault="006C352B">
            <w:pPr>
              <w:contextualSpacing/>
              <w:rPr>
                <w:rFonts w:eastAsia="Times New Roman" w:cs="Times New Roman"/>
                <w:sz w:val="20"/>
              </w:rPr>
            </w:pPr>
          </w:p>
        </w:tc>
        <w:tc>
          <w:tcPr>
            <w:tcW w:w="40" w:type="dxa"/>
            <w:noWrap/>
            <w:vAlign w:val="bottom"/>
            <w:hideMark/>
          </w:tcPr>
          <w:p w14:paraId="09A3FD30" w14:textId="77777777" w:rsidR="00FB0D83" w:rsidRDefault="006C352B">
            <w:pPr>
              <w:contextualSpacing/>
              <w:rPr>
                <w:rFonts w:eastAsia="Times New Roman" w:cs="Times New Roman"/>
                <w:sz w:val="20"/>
              </w:rPr>
            </w:pPr>
          </w:p>
        </w:tc>
      </w:tr>
      <w:tr w:rsidR="00D269F7" w14:paraId="09A3FD3B" w14:textId="77777777">
        <w:trPr>
          <w:trHeight w:val="300"/>
        </w:trPr>
        <w:tc>
          <w:tcPr>
            <w:tcW w:w="2392" w:type="dxa"/>
            <w:noWrap/>
            <w:vAlign w:val="bottom"/>
            <w:hideMark/>
          </w:tcPr>
          <w:p w14:paraId="09A3FD3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D3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34" w14:textId="77777777" w:rsidR="00FB0D83" w:rsidRDefault="006C352B">
            <w:pPr>
              <w:contextualSpacing/>
              <w:rPr>
                <w:rFonts w:eastAsia="Times New Roman" w:cs="Times New Roman"/>
                <w:sz w:val="20"/>
              </w:rPr>
            </w:pPr>
          </w:p>
        </w:tc>
        <w:tc>
          <w:tcPr>
            <w:tcW w:w="1190" w:type="dxa"/>
            <w:noWrap/>
            <w:vAlign w:val="bottom"/>
            <w:hideMark/>
          </w:tcPr>
          <w:p w14:paraId="09A3FD3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D3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37" w14:textId="77777777" w:rsidR="00FB0D83" w:rsidRDefault="006C352B">
            <w:pPr>
              <w:contextualSpacing/>
              <w:rPr>
                <w:rFonts w:eastAsia="Times New Roman" w:cs="Times New Roman"/>
                <w:sz w:val="20"/>
              </w:rPr>
            </w:pPr>
          </w:p>
        </w:tc>
        <w:tc>
          <w:tcPr>
            <w:tcW w:w="101" w:type="dxa"/>
            <w:noWrap/>
            <w:vAlign w:val="bottom"/>
            <w:hideMark/>
          </w:tcPr>
          <w:p w14:paraId="09A3FD38" w14:textId="77777777" w:rsidR="00FB0D83" w:rsidRDefault="006C352B">
            <w:pPr>
              <w:contextualSpacing/>
              <w:rPr>
                <w:rFonts w:eastAsia="Times New Roman" w:cs="Times New Roman"/>
                <w:sz w:val="20"/>
              </w:rPr>
            </w:pPr>
          </w:p>
        </w:tc>
        <w:tc>
          <w:tcPr>
            <w:tcW w:w="101" w:type="dxa"/>
            <w:noWrap/>
            <w:vAlign w:val="bottom"/>
            <w:hideMark/>
          </w:tcPr>
          <w:p w14:paraId="09A3FD39" w14:textId="77777777" w:rsidR="00FB0D83" w:rsidRDefault="006C352B">
            <w:pPr>
              <w:contextualSpacing/>
              <w:rPr>
                <w:rFonts w:eastAsia="Times New Roman" w:cs="Times New Roman"/>
                <w:sz w:val="20"/>
              </w:rPr>
            </w:pPr>
          </w:p>
        </w:tc>
        <w:tc>
          <w:tcPr>
            <w:tcW w:w="40" w:type="dxa"/>
            <w:noWrap/>
            <w:vAlign w:val="bottom"/>
            <w:hideMark/>
          </w:tcPr>
          <w:p w14:paraId="09A3FD3A" w14:textId="77777777" w:rsidR="00FB0D83" w:rsidRDefault="006C352B">
            <w:pPr>
              <w:contextualSpacing/>
              <w:rPr>
                <w:rFonts w:eastAsia="Times New Roman" w:cs="Times New Roman"/>
                <w:sz w:val="20"/>
              </w:rPr>
            </w:pPr>
          </w:p>
        </w:tc>
      </w:tr>
      <w:tr w:rsidR="00D269F7" w14:paraId="09A3FD45" w14:textId="77777777">
        <w:trPr>
          <w:trHeight w:val="300"/>
        </w:trPr>
        <w:tc>
          <w:tcPr>
            <w:tcW w:w="2392" w:type="dxa"/>
            <w:noWrap/>
            <w:vAlign w:val="bottom"/>
            <w:hideMark/>
          </w:tcPr>
          <w:p w14:paraId="09A3FD3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D3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3E" w14:textId="77777777" w:rsidR="00FB0D83" w:rsidRDefault="006C352B">
            <w:pPr>
              <w:contextualSpacing/>
              <w:rPr>
                <w:rFonts w:eastAsia="Times New Roman" w:cs="Times New Roman"/>
                <w:sz w:val="20"/>
              </w:rPr>
            </w:pPr>
          </w:p>
        </w:tc>
        <w:tc>
          <w:tcPr>
            <w:tcW w:w="1190" w:type="dxa"/>
            <w:noWrap/>
            <w:vAlign w:val="bottom"/>
            <w:hideMark/>
          </w:tcPr>
          <w:p w14:paraId="09A3FD3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D4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41" w14:textId="77777777" w:rsidR="00FB0D83" w:rsidRDefault="006C352B">
            <w:pPr>
              <w:contextualSpacing/>
              <w:rPr>
                <w:rFonts w:eastAsia="Times New Roman" w:cs="Times New Roman"/>
                <w:sz w:val="20"/>
              </w:rPr>
            </w:pPr>
          </w:p>
        </w:tc>
        <w:tc>
          <w:tcPr>
            <w:tcW w:w="101" w:type="dxa"/>
            <w:noWrap/>
            <w:vAlign w:val="bottom"/>
            <w:hideMark/>
          </w:tcPr>
          <w:p w14:paraId="09A3FD42" w14:textId="77777777" w:rsidR="00FB0D83" w:rsidRDefault="006C352B">
            <w:pPr>
              <w:contextualSpacing/>
              <w:rPr>
                <w:rFonts w:eastAsia="Times New Roman" w:cs="Times New Roman"/>
                <w:sz w:val="20"/>
              </w:rPr>
            </w:pPr>
          </w:p>
        </w:tc>
        <w:tc>
          <w:tcPr>
            <w:tcW w:w="101" w:type="dxa"/>
            <w:noWrap/>
            <w:vAlign w:val="bottom"/>
            <w:hideMark/>
          </w:tcPr>
          <w:p w14:paraId="09A3FD43" w14:textId="77777777" w:rsidR="00FB0D83" w:rsidRDefault="006C352B">
            <w:pPr>
              <w:contextualSpacing/>
              <w:rPr>
                <w:rFonts w:eastAsia="Times New Roman" w:cs="Times New Roman"/>
                <w:sz w:val="20"/>
              </w:rPr>
            </w:pPr>
          </w:p>
        </w:tc>
        <w:tc>
          <w:tcPr>
            <w:tcW w:w="40" w:type="dxa"/>
            <w:noWrap/>
            <w:vAlign w:val="bottom"/>
            <w:hideMark/>
          </w:tcPr>
          <w:p w14:paraId="09A3FD44" w14:textId="77777777" w:rsidR="00FB0D83" w:rsidRDefault="006C352B">
            <w:pPr>
              <w:contextualSpacing/>
              <w:rPr>
                <w:rFonts w:eastAsia="Times New Roman" w:cs="Times New Roman"/>
                <w:sz w:val="20"/>
              </w:rPr>
            </w:pPr>
          </w:p>
        </w:tc>
      </w:tr>
      <w:tr w:rsidR="00D269F7" w14:paraId="09A3FD4F" w14:textId="77777777">
        <w:trPr>
          <w:trHeight w:val="300"/>
        </w:trPr>
        <w:tc>
          <w:tcPr>
            <w:tcW w:w="2392" w:type="dxa"/>
            <w:noWrap/>
            <w:vAlign w:val="bottom"/>
            <w:hideMark/>
          </w:tcPr>
          <w:p w14:paraId="09A3FD4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D4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48" w14:textId="77777777" w:rsidR="00FB0D83" w:rsidRDefault="006C352B">
            <w:pPr>
              <w:contextualSpacing/>
              <w:rPr>
                <w:rFonts w:eastAsia="Times New Roman" w:cs="Times New Roman"/>
                <w:sz w:val="20"/>
              </w:rPr>
            </w:pPr>
          </w:p>
        </w:tc>
        <w:tc>
          <w:tcPr>
            <w:tcW w:w="1190" w:type="dxa"/>
            <w:noWrap/>
            <w:vAlign w:val="bottom"/>
            <w:hideMark/>
          </w:tcPr>
          <w:p w14:paraId="09A3FD4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D4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4B" w14:textId="77777777" w:rsidR="00FB0D83" w:rsidRDefault="006C352B">
            <w:pPr>
              <w:contextualSpacing/>
              <w:rPr>
                <w:rFonts w:eastAsia="Times New Roman" w:cs="Times New Roman"/>
                <w:sz w:val="20"/>
              </w:rPr>
            </w:pPr>
          </w:p>
        </w:tc>
        <w:tc>
          <w:tcPr>
            <w:tcW w:w="101" w:type="dxa"/>
            <w:noWrap/>
            <w:vAlign w:val="bottom"/>
            <w:hideMark/>
          </w:tcPr>
          <w:p w14:paraId="09A3FD4C" w14:textId="77777777" w:rsidR="00FB0D83" w:rsidRDefault="006C352B">
            <w:pPr>
              <w:contextualSpacing/>
              <w:rPr>
                <w:rFonts w:eastAsia="Times New Roman" w:cs="Times New Roman"/>
                <w:sz w:val="20"/>
              </w:rPr>
            </w:pPr>
          </w:p>
        </w:tc>
        <w:tc>
          <w:tcPr>
            <w:tcW w:w="101" w:type="dxa"/>
            <w:noWrap/>
            <w:vAlign w:val="bottom"/>
            <w:hideMark/>
          </w:tcPr>
          <w:p w14:paraId="09A3FD4D" w14:textId="77777777" w:rsidR="00FB0D83" w:rsidRDefault="006C352B">
            <w:pPr>
              <w:contextualSpacing/>
              <w:rPr>
                <w:rFonts w:eastAsia="Times New Roman" w:cs="Times New Roman"/>
                <w:sz w:val="20"/>
              </w:rPr>
            </w:pPr>
          </w:p>
        </w:tc>
        <w:tc>
          <w:tcPr>
            <w:tcW w:w="40" w:type="dxa"/>
            <w:noWrap/>
            <w:vAlign w:val="bottom"/>
            <w:hideMark/>
          </w:tcPr>
          <w:p w14:paraId="09A3FD4E" w14:textId="77777777" w:rsidR="00FB0D83" w:rsidRDefault="006C352B">
            <w:pPr>
              <w:contextualSpacing/>
              <w:rPr>
                <w:rFonts w:eastAsia="Times New Roman" w:cs="Times New Roman"/>
                <w:sz w:val="20"/>
              </w:rPr>
            </w:pPr>
          </w:p>
        </w:tc>
      </w:tr>
      <w:tr w:rsidR="00D269F7" w14:paraId="09A3FD59" w14:textId="77777777">
        <w:trPr>
          <w:trHeight w:val="300"/>
        </w:trPr>
        <w:tc>
          <w:tcPr>
            <w:tcW w:w="2392" w:type="dxa"/>
            <w:noWrap/>
            <w:vAlign w:val="bottom"/>
            <w:hideMark/>
          </w:tcPr>
          <w:p w14:paraId="09A3FD5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D5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52" w14:textId="77777777" w:rsidR="00FB0D83" w:rsidRDefault="006C352B">
            <w:pPr>
              <w:contextualSpacing/>
              <w:rPr>
                <w:rFonts w:eastAsia="Times New Roman" w:cs="Times New Roman"/>
                <w:sz w:val="20"/>
              </w:rPr>
            </w:pPr>
          </w:p>
        </w:tc>
        <w:tc>
          <w:tcPr>
            <w:tcW w:w="1190" w:type="dxa"/>
            <w:noWrap/>
            <w:vAlign w:val="bottom"/>
            <w:hideMark/>
          </w:tcPr>
          <w:p w14:paraId="09A3FD5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D5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55" w14:textId="77777777" w:rsidR="00FB0D83" w:rsidRDefault="006C352B">
            <w:pPr>
              <w:contextualSpacing/>
              <w:rPr>
                <w:rFonts w:eastAsia="Times New Roman" w:cs="Times New Roman"/>
                <w:sz w:val="20"/>
              </w:rPr>
            </w:pPr>
          </w:p>
        </w:tc>
        <w:tc>
          <w:tcPr>
            <w:tcW w:w="101" w:type="dxa"/>
            <w:noWrap/>
            <w:vAlign w:val="bottom"/>
            <w:hideMark/>
          </w:tcPr>
          <w:p w14:paraId="09A3FD56" w14:textId="77777777" w:rsidR="00FB0D83" w:rsidRDefault="006C352B">
            <w:pPr>
              <w:contextualSpacing/>
              <w:rPr>
                <w:rFonts w:eastAsia="Times New Roman" w:cs="Times New Roman"/>
                <w:sz w:val="20"/>
              </w:rPr>
            </w:pPr>
          </w:p>
        </w:tc>
        <w:tc>
          <w:tcPr>
            <w:tcW w:w="101" w:type="dxa"/>
            <w:noWrap/>
            <w:vAlign w:val="bottom"/>
            <w:hideMark/>
          </w:tcPr>
          <w:p w14:paraId="09A3FD57" w14:textId="77777777" w:rsidR="00FB0D83" w:rsidRDefault="006C352B">
            <w:pPr>
              <w:contextualSpacing/>
              <w:rPr>
                <w:rFonts w:eastAsia="Times New Roman" w:cs="Times New Roman"/>
                <w:sz w:val="20"/>
              </w:rPr>
            </w:pPr>
          </w:p>
        </w:tc>
        <w:tc>
          <w:tcPr>
            <w:tcW w:w="40" w:type="dxa"/>
            <w:noWrap/>
            <w:vAlign w:val="bottom"/>
            <w:hideMark/>
          </w:tcPr>
          <w:p w14:paraId="09A3FD58" w14:textId="77777777" w:rsidR="00FB0D83" w:rsidRDefault="006C352B">
            <w:pPr>
              <w:contextualSpacing/>
              <w:rPr>
                <w:rFonts w:eastAsia="Times New Roman" w:cs="Times New Roman"/>
                <w:sz w:val="20"/>
              </w:rPr>
            </w:pPr>
          </w:p>
        </w:tc>
      </w:tr>
      <w:tr w:rsidR="00D269F7" w14:paraId="09A3FD63" w14:textId="77777777">
        <w:trPr>
          <w:trHeight w:val="300"/>
        </w:trPr>
        <w:tc>
          <w:tcPr>
            <w:tcW w:w="2392" w:type="dxa"/>
            <w:noWrap/>
            <w:vAlign w:val="bottom"/>
            <w:hideMark/>
          </w:tcPr>
          <w:p w14:paraId="09A3FD5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D5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5C" w14:textId="77777777" w:rsidR="00FB0D83" w:rsidRDefault="006C352B">
            <w:pPr>
              <w:contextualSpacing/>
              <w:rPr>
                <w:rFonts w:eastAsia="Times New Roman" w:cs="Times New Roman"/>
                <w:sz w:val="20"/>
              </w:rPr>
            </w:pPr>
          </w:p>
        </w:tc>
        <w:tc>
          <w:tcPr>
            <w:tcW w:w="1190" w:type="dxa"/>
            <w:noWrap/>
            <w:vAlign w:val="bottom"/>
            <w:hideMark/>
          </w:tcPr>
          <w:p w14:paraId="09A3FD5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D5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5F" w14:textId="77777777" w:rsidR="00FB0D83" w:rsidRDefault="006C352B">
            <w:pPr>
              <w:contextualSpacing/>
              <w:rPr>
                <w:rFonts w:eastAsia="Times New Roman" w:cs="Times New Roman"/>
                <w:sz w:val="20"/>
              </w:rPr>
            </w:pPr>
          </w:p>
        </w:tc>
        <w:tc>
          <w:tcPr>
            <w:tcW w:w="101" w:type="dxa"/>
            <w:noWrap/>
            <w:vAlign w:val="bottom"/>
            <w:hideMark/>
          </w:tcPr>
          <w:p w14:paraId="09A3FD60" w14:textId="77777777" w:rsidR="00FB0D83" w:rsidRDefault="006C352B">
            <w:pPr>
              <w:contextualSpacing/>
              <w:rPr>
                <w:rFonts w:eastAsia="Times New Roman" w:cs="Times New Roman"/>
                <w:sz w:val="20"/>
              </w:rPr>
            </w:pPr>
          </w:p>
        </w:tc>
        <w:tc>
          <w:tcPr>
            <w:tcW w:w="101" w:type="dxa"/>
            <w:noWrap/>
            <w:vAlign w:val="bottom"/>
            <w:hideMark/>
          </w:tcPr>
          <w:p w14:paraId="09A3FD61" w14:textId="77777777" w:rsidR="00FB0D83" w:rsidRDefault="006C352B">
            <w:pPr>
              <w:contextualSpacing/>
              <w:rPr>
                <w:rFonts w:eastAsia="Times New Roman" w:cs="Times New Roman"/>
                <w:sz w:val="20"/>
              </w:rPr>
            </w:pPr>
          </w:p>
        </w:tc>
        <w:tc>
          <w:tcPr>
            <w:tcW w:w="40" w:type="dxa"/>
            <w:noWrap/>
            <w:vAlign w:val="bottom"/>
            <w:hideMark/>
          </w:tcPr>
          <w:p w14:paraId="09A3FD62" w14:textId="77777777" w:rsidR="00FB0D83" w:rsidRDefault="006C352B">
            <w:pPr>
              <w:contextualSpacing/>
              <w:rPr>
                <w:rFonts w:eastAsia="Times New Roman" w:cs="Times New Roman"/>
                <w:sz w:val="20"/>
              </w:rPr>
            </w:pPr>
          </w:p>
        </w:tc>
      </w:tr>
      <w:tr w:rsidR="00D269F7" w14:paraId="09A3FD6C" w14:textId="77777777">
        <w:trPr>
          <w:trHeight w:val="300"/>
        </w:trPr>
        <w:tc>
          <w:tcPr>
            <w:tcW w:w="4406" w:type="dxa"/>
            <w:gridSpan w:val="2"/>
            <w:noWrap/>
            <w:vAlign w:val="bottom"/>
            <w:hideMark/>
          </w:tcPr>
          <w:p w14:paraId="09A3FD6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D65"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D6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D6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68" w14:textId="77777777" w:rsidR="00FB0D83" w:rsidRDefault="006C352B">
            <w:pPr>
              <w:contextualSpacing/>
              <w:rPr>
                <w:rFonts w:eastAsia="Times New Roman" w:cs="Times New Roman"/>
                <w:sz w:val="20"/>
              </w:rPr>
            </w:pPr>
          </w:p>
        </w:tc>
        <w:tc>
          <w:tcPr>
            <w:tcW w:w="101" w:type="dxa"/>
            <w:noWrap/>
            <w:vAlign w:val="bottom"/>
            <w:hideMark/>
          </w:tcPr>
          <w:p w14:paraId="09A3FD69" w14:textId="77777777" w:rsidR="00FB0D83" w:rsidRDefault="006C352B">
            <w:pPr>
              <w:contextualSpacing/>
              <w:rPr>
                <w:rFonts w:eastAsia="Times New Roman" w:cs="Times New Roman"/>
                <w:sz w:val="20"/>
              </w:rPr>
            </w:pPr>
          </w:p>
        </w:tc>
        <w:tc>
          <w:tcPr>
            <w:tcW w:w="101" w:type="dxa"/>
            <w:noWrap/>
            <w:vAlign w:val="bottom"/>
            <w:hideMark/>
          </w:tcPr>
          <w:p w14:paraId="09A3FD6A" w14:textId="77777777" w:rsidR="00FB0D83" w:rsidRDefault="006C352B">
            <w:pPr>
              <w:contextualSpacing/>
              <w:rPr>
                <w:rFonts w:eastAsia="Times New Roman" w:cs="Times New Roman"/>
                <w:sz w:val="20"/>
              </w:rPr>
            </w:pPr>
          </w:p>
        </w:tc>
        <w:tc>
          <w:tcPr>
            <w:tcW w:w="40" w:type="dxa"/>
            <w:noWrap/>
            <w:vAlign w:val="bottom"/>
            <w:hideMark/>
          </w:tcPr>
          <w:p w14:paraId="09A3FD6B" w14:textId="77777777" w:rsidR="00FB0D83" w:rsidRDefault="006C352B">
            <w:pPr>
              <w:contextualSpacing/>
              <w:rPr>
                <w:rFonts w:eastAsia="Times New Roman" w:cs="Times New Roman"/>
                <w:sz w:val="20"/>
              </w:rPr>
            </w:pPr>
          </w:p>
        </w:tc>
      </w:tr>
      <w:tr w:rsidR="00D269F7" w14:paraId="09A3FD76" w14:textId="77777777">
        <w:trPr>
          <w:trHeight w:val="300"/>
        </w:trPr>
        <w:tc>
          <w:tcPr>
            <w:tcW w:w="2392" w:type="dxa"/>
            <w:noWrap/>
            <w:vAlign w:val="bottom"/>
            <w:hideMark/>
          </w:tcPr>
          <w:p w14:paraId="09A3FD6D" w14:textId="77777777" w:rsidR="00FB0D83" w:rsidRDefault="006C352B">
            <w:pPr>
              <w:contextualSpacing/>
              <w:rPr>
                <w:rFonts w:eastAsia="Times New Roman" w:cs="Times New Roman"/>
                <w:sz w:val="20"/>
              </w:rPr>
            </w:pPr>
          </w:p>
        </w:tc>
        <w:tc>
          <w:tcPr>
            <w:tcW w:w="2014" w:type="dxa"/>
            <w:noWrap/>
            <w:vAlign w:val="bottom"/>
            <w:hideMark/>
          </w:tcPr>
          <w:p w14:paraId="09A3FD6E" w14:textId="77777777" w:rsidR="00FB0D83" w:rsidRDefault="006C352B">
            <w:pPr>
              <w:contextualSpacing/>
              <w:rPr>
                <w:rFonts w:eastAsia="Times New Roman" w:cs="Times New Roman"/>
                <w:sz w:val="20"/>
              </w:rPr>
            </w:pPr>
          </w:p>
        </w:tc>
        <w:tc>
          <w:tcPr>
            <w:tcW w:w="2759" w:type="dxa"/>
            <w:noWrap/>
            <w:vAlign w:val="bottom"/>
            <w:hideMark/>
          </w:tcPr>
          <w:p w14:paraId="09A3FD6F" w14:textId="77777777" w:rsidR="00FB0D83" w:rsidRDefault="006C352B">
            <w:pPr>
              <w:contextualSpacing/>
              <w:rPr>
                <w:rFonts w:eastAsia="Times New Roman" w:cs="Times New Roman"/>
                <w:sz w:val="20"/>
              </w:rPr>
            </w:pPr>
          </w:p>
        </w:tc>
        <w:tc>
          <w:tcPr>
            <w:tcW w:w="1190" w:type="dxa"/>
            <w:noWrap/>
            <w:vAlign w:val="bottom"/>
            <w:hideMark/>
          </w:tcPr>
          <w:p w14:paraId="09A3FD70" w14:textId="77777777" w:rsidR="00FB0D83" w:rsidRDefault="006C352B">
            <w:pPr>
              <w:contextualSpacing/>
              <w:rPr>
                <w:rFonts w:eastAsia="Times New Roman" w:cs="Times New Roman"/>
                <w:sz w:val="20"/>
              </w:rPr>
            </w:pPr>
          </w:p>
        </w:tc>
        <w:tc>
          <w:tcPr>
            <w:tcW w:w="101" w:type="dxa"/>
            <w:noWrap/>
            <w:vAlign w:val="bottom"/>
            <w:hideMark/>
          </w:tcPr>
          <w:p w14:paraId="09A3FD71" w14:textId="77777777" w:rsidR="00FB0D83" w:rsidRDefault="006C352B">
            <w:pPr>
              <w:contextualSpacing/>
              <w:rPr>
                <w:rFonts w:eastAsia="Times New Roman" w:cs="Times New Roman"/>
                <w:sz w:val="20"/>
              </w:rPr>
            </w:pPr>
          </w:p>
        </w:tc>
        <w:tc>
          <w:tcPr>
            <w:tcW w:w="101" w:type="dxa"/>
            <w:noWrap/>
            <w:vAlign w:val="bottom"/>
            <w:hideMark/>
          </w:tcPr>
          <w:p w14:paraId="09A3FD72" w14:textId="77777777" w:rsidR="00FB0D83" w:rsidRDefault="006C352B">
            <w:pPr>
              <w:contextualSpacing/>
              <w:rPr>
                <w:rFonts w:eastAsia="Times New Roman" w:cs="Times New Roman"/>
                <w:sz w:val="20"/>
              </w:rPr>
            </w:pPr>
          </w:p>
        </w:tc>
        <w:tc>
          <w:tcPr>
            <w:tcW w:w="101" w:type="dxa"/>
            <w:noWrap/>
            <w:vAlign w:val="bottom"/>
            <w:hideMark/>
          </w:tcPr>
          <w:p w14:paraId="09A3FD73" w14:textId="77777777" w:rsidR="00FB0D83" w:rsidRDefault="006C352B">
            <w:pPr>
              <w:contextualSpacing/>
              <w:rPr>
                <w:rFonts w:eastAsia="Times New Roman" w:cs="Times New Roman"/>
                <w:sz w:val="20"/>
              </w:rPr>
            </w:pPr>
          </w:p>
        </w:tc>
        <w:tc>
          <w:tcPr>
            <w:tcW w:w="101" w:type="dxa"/>
            <w:noWrap/>
            <w:vAlign w:val="bottom"/>
            <w:hideMark/>
          </w:tcPr>
          <w:p w14:paraId="09A3FD74" w14:textId="77777777" w:rsidR="00FB0D83" w:rsidRDefault="006C352B">
            <w:pPr>
              <w:contextualSpacing/>
              <w:rPr>
                <w:rFonts w:eastAsia="Times New Roman" w:cs="Times New Roman"/>
                <w:sz w:val="20"/>
              </w:rPr>
            </w:pPr>
          </w:p>
        </w:tc>
        <w:tc>
          <w:tcPr>
            <w:tcW w:w="40" w:type="dxa"/>
            <w:noWrap/>
            <w:vAlign w:val="bottom"/>
            <w:hideMark/>
          </w:tcPr>
          <w:p w14:paraId="09A3FD75" w14:textId="77777777" w:rsidR="00FB0D83" w:rsidRDefault="006C352B">
            <w:pPr>
              <w:contextualSpacing/>
              <w:rPr>
                <w:rFonts w:eastAsia="Times New Roman" w:cs="Times New Roman"/>
                <w:sz w:val="20"/>
              </w:rPr>
            </w:pPr>
          </w:p>
        </w:tc>
      </w:tr>
      <w:tr w:rsidR="00D269F7" w14:paraId="09A3FD7C" w14:textId="77777777">
        <w:trPr>
          <w:trHeight w:val="300"/>
        </w:trPr>
        <w:tc>
          <w:tcPr>
            <w:tcW w:w="2392" w:type="dxa"/>
            <w:noWrap/>
            <w:vAlign w:val="bottom"/>
            <w:hideMark/>
          </w:tcPr>
          <w:p w14:paraId="09A3FD77" w14:textId="77777777" w:rsidR="00FB0D83" w:rsidRDefault="006C352B">
            <w:pPr>
              <w:contextualSpacing/>
              <w:rPr>
                <w:rFonts w:eastAsia="Times New Roman" w:cs="Times New Roman"/>
                <w:sz w:val="20"/>
              </w:rPr>
            </w:pPr>
          </w:p>
        </w:tc>
        <w:tc>
          <w:tcPr>
            <w:tcW w:w="6165" w:type="dxa"/>
            <w:gridSpan w:val="5"/>
            <w:noWrap/>
            <w:vAlign w:val="bottom"/>
            <w:hideMark/>
          </w:tcPr>
          <w:p w14:paraId="09A3FD7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21 όπως τροπ.   ΔΕΚΤΟ ΚΑΤΑ ΠΛΕΙΟΨΗΦΙΑ</w:t>
            </w:r>
          </w:p>
        </w:tc>
        <w:tc>
          <w:tcPr>
            <w:tcW w:w="101" w:type="dxa"/>
            <w:noWrap/>
            <w:vAlign w:val="bottom"/>
            <w:hideMark/>
          </w:tcPr>
          <w:p w14:paraId="09A3FD7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7A" w14:textId="77777777" w:rsidR="00FB0D83" w:rsidRDefault="006C352B">
            <w:pPr>
              <w:contextualSpacing/>
              <w:rPr>
                <w:rFonts w:eastAsia="Times New Roman" w:cs="Times New Roman"/>
                <w:sz w:val="20"/>
              </w:rPr>
            </w:pPr>
          </w:p>
        </w:tc>
        <w:tc>
          <w:tcPr>
            <w:tcW w:w="40" w:type="dxa"/>
            <w:noWrap/>
            <w:vAlign w:val="bottom"/>
            <w:hideMark/>
          </w:tcPr>
          <w:p w14:paraId="09A3FD7B" w14:textId="77777777" w:rsidR="00FB0D83" w:rsidRDefault="006C352B">
            <w:pPr>
              <w:contextualSpacing/>
              <w:rPr>
                <w:rFonts w:eastAsia="Times New Roman" w:cs="Times New Roman"/>
                <w:sz w:val="20"/>
              </w:rPr>
            </w:pPr>
          </w:p>
        </w:tc>
      </w:tr>
      <w:tr w:rsidR="00D269F7" w14:paraId="09A3FD86" w14:textId="77777777">
        <w:trPr>
          <w:trHeight w:val="300"/>
        </w:trPr>
        <w:tc>
          <w:tcPr>
            <w:tcW w:w="2392" w:type="dxa"/>
            <w:noWrap/>
            <w:vAlign w:val="bottom"/>
            <w:hideMark/>
          </w:tcPr>
          <w:p w14:paraId="09A3FD7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D7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7F" w14:textId="77777777" w:rsidR="00FB0D83" w:rsidRDefault="006C352B">
            <w:pPr>
              <w:contextualSpacing/>
              <w:rPr>
                <w:rFonts w:eastAsia="Times New Roman" w:cs="Times New Roman"/>
                <w:sz w:val="20"/>
              </w:rPr>
            </w:pPr>
          </w:p>
        </w:tc>
        <w:tc>
          <w:tcPr>
            <w:tcW w:w="1190" w:type="dxa"/>
            <w:noWrap/>
            <w:vAlign w:val="bottom"/>
            <w:hideMark/>
          </w:tcPr>
          <w:p w14:paraId="09A3FD8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D8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82" w14:textId="77777777" w:rsidR="00FB0D83" w:rsidRDefault="006C352B">
            <w:pPr>
              <w:contextualSpacing/>
              <w:rPr>
                <w:rFonts w:eastAsia="Times New Roman" w:cs="Times New Roman"/>
                <w:sz w:val="20"/>
              </w:rPr>
            </w:pPr>
          </w:p>
        </w:tc>
        <w:tc>
          <w:tcPr>
            <w:tcW w:w="101" w:type="dxa"/>
            <w:noWrap/>
            <w:vAlign w:val="bottom"/>
            <w:hideMark/>
          </w:tcPr>
          <w:p w14:paraId="09A3FD83" w14:textId="77777777" w:rsidR="00FB0D83" w:rsidRDefault="006C352B">
            <w:pPr>
              <w:contextualSpacing/>
              <w:rPr>
                <w:rFonts w:eastAsia="Times New Roman" w:cs="Times New Roman"/>
                <w:sz w:val="20"/>
              </w:rPr>
            </w:pPr>
          </w:p>
        </w:tc>
        <w:tc>
          <w:tcPr>
            <w:tcW w:w="101" w:type="dxa"/>
            <w:noWrap/>
            <w:vAlign w:val="bottom"/>
            <w:hideMark/>
          </w:tcPr>
          <w:p w14:paraId="09A3FD84" w14:textId="77777777" w:rsidR="00FB0D83" w:rsidRDefault="006C352B">
            <w:pPr>
              <w:contextualSpacing/>
              <w:rPr>
                <w:rFonts w:eastAsia="Times New Roman" w:cs="Times New Roman"/>
                <w:sz w:val="20"/>
              </w:rPr>
            </w:pPr>
          </w:p>
        </w:tc>
        <w:tc>
          <w:tcPr>
            <w:tcW w:w="40" w:type="dxa"/>
            <w:noWrap/>
            <w:vAlign w:val="bottom"/>
            <w:hideMark/>
          </w:tcPr>
          <w:p w14:paraId="09A3FD85" w14:textId="77777777" w:rsidR="00FB0D83" w:rsidRDefault="006C352B">
            <w:pPr>
              <w:contextualSpacing/>
              <w:rPr>
                <w:rFonts w:eastAsia="Times New Roman" w:cs="Times New Roman"/>
                <w:sz w:val="20"/>
              </w:rPr>
            </w:pPr>
          </w:p>
        </w:tc>
      </w:tr>
      <w:tr w:rsidR="00D269F7" w14:paraId="09A3FD90" w14:textId="77777777">
        <w:trPr>
          <w:trHeight w:val="300"/>
        </w:trPr>
        <w:tc>
          <w:tcPr>
            <w:tcW w:w="2392" w:type="dxa"/>
            <w:noWrap/>
            <w:vAlign w:val="bottom"/>
            <w:hideMark/>
          </w:tcPr>
          <w:p w14:paraId="09A3FD8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D8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89" w14:textId="77777777" w:rsidR="00FB0D83" w:rsidRDefault="006C352B">
            <w:pPr>
              <w:contextualSpacing/>
              <w:rPr>
                <w:rFonts w:eastAsia="Times New Roman" w:cs="Times New Roman"/>
                <w:sz w:val="20"/>
              </w:rPr>
            </w:pPr>
          </w:p>
        </w:tc>
        <w:tc>
          <w:tcPr>
            <w:tcW w:w="1190" w:type="dxa"/>
            <w:noWrap/>
            <w:vAlign w:val="bottom"/>
            <w:hideMark/>
          </w:tcPr>
          <w:p w14:paraId="09A3FD8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D8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8C" w14:textId="77777777" w:rsidR="00FB0D83" w:rsidRDefault="006C352B">
            <w:pPr>
              <w:contextualSpacing/>
              <w:rPr>
                <w:rFonts w:eastAsia="Times New Roman" w:cs="Times New Roman"/>
                <w:sz w:val="20"/>
              </w:rPr>
            </w:pPr>
          </w:p>
        </w:tc>
        <w:tc>
          <w:tcPr>
            <w:tcW w:w="101" w:type="dxa"/>
            <w:noWrap/>
            <w:vAlign w:val="bottom"/>
            <w:hideMark/>
          </w:tcPr>
          <w:p w14:paraId="09A3FD8D" w14:textId="77777777" w:rsidR="00FB0D83" w:rsidRDefault="006C352B">
            <w:pPr>
              <w:contextualSpacing/>
              <w:rPr>
                <w:rFonts w:eastAsia="Times New Roman" w:cs="Times New Roman"/>
                <w:sz w:val="20"/>
              </w:rPr>
            </w:pPr>
          </w:p>
        </w:tc>
        <w:tc>
          <w:tcPr>
            <w:tcW w:w="101" w:type="dxa"/>
            <w:noWrap/>
            <w:vAlign w:val="bottom"/>
            <w:hideMark/>
          </w:tcPr>
          <w:p w14:paraId="09A3FD8E" w14:textId="77777777" w:rsidR="00FB0D83" w:rsidRDefault="006C352B">
            <w:pPr>
              <w:contextualSpacing/>
              <w:rPr>
                <w:rFonts w:eastAsia="Times New Roman" w:cs="Times New Roman"/>
                <w:sz w:val="20"/>
              </w:rPr>
            </w:pPr>
          </w:p>
        </w:tc>
        <w:tc>
          <w:tcPr>
            <w:tcW w:w="40" w:type="dxa"/>
            <w:noWrap/>
            <w:vAlign w:val="bottom"/>
            <w:hideMark/>
          </w:tcPr>
          <w:p w14:paraId="09A3FD8F" w14:textId="77777777" w:rsidR="00FB0D83" w:rsidRDefault="006C352B">
            <w:pPr>
              <w:contextualSpacing/>
              <w:rPr>
                <w:rFonts w:eastAsia="Times New Roman" w:cs="Times New Roman"/>
                <w:sz w:val="20"/>
              </w:rPr>
            </w:pPr>
          </w:p>
        </w:tc>
      </w:tr>
      <w:tr w:rsidR="00D269F7" w14:paraId="09A3FD9A" w14:textId="77777777">
        <w:trPr>
          <w:trHeight w:val="300"/>
        </w:trPr>
        <w:tc>
          <w:tcPr>
            <w:tcW w:w="2392" w:type="dxa"/>
            <w:noWrap/>
            <w:vAlign w:val="bottom"/>
            <w:hideMark/>
          </w:tcPr>
          <w:p w14:paraId="09A3FD9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D9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93" w14:textId="77777777" w:rsidR="00FB0D83" w:rsidRDefault="006C352B">
            <w:pPr>
              <w:contextualSpacing/>
              <w:rPr>
                <w:rFonts w:eastAsia="Times New Roman" w:cs="Times New Roman"/>
                <w:sz w:val="20"/>
              </w:rPr>
            </w:pPr>
          </w:p>
        </w:tc>
        <w:tc>
          <w:tcPr>
            <w:tcW w:w="1190" w:type="dxa"/>
            <w:noWrap/>
            <w:vAlign w:val="bottom"/>
            <w:hideMark/>
          </w:tcPr>
          <w:p w14:paraId="09A3FD9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D9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96" w14:textId="77777777" w:rsidR="00FB0D83" w:rsidRDefault="006C352B">
            <w:pPr>
              <w:contextualSpacing/>
              <w:rPr>
                <w:rFonts w:eastAsia="Times New Roman" w:cs="Times New Roman"/>
                <w:sz w:val="20"/>
              </w:rPr>
            </w:pPr>
          </w:p>
        </w:tc>
        <w:tc>
          <w:tcPr>
            <w:tcW w:w="101" w:type="dxa"/>
            <w:noWrap/>
            <w:vAlign w:val="bottom"/>
            <w:hideMark/>
          </w:tcPr>
          <w:p w14:paraId="09A3FD97" w14:textId="77777777" w:rsidR="00FB0D83" w:rsidRDefault="006C352B">
            <w:pPr>
              <w:contextualSpacing/>
              <w:rPr>
                <w:rFonts w:eastAsia="Times New Roman" w:cs="Times New Roman"/>
                <w:sz w:val="20"/>
              </w:rPr>
            </w:pPr>
          </w:p>
        </w:tc>
        <w:tc>
          <w:tcPr>
            <w:tcW w:w="101" w:type="dxa"/>
            <w:noWrap/>
            <w:vAlign w:val="bottom"/>
            <w:hideMark/>
          </w:tcPr>
          <w:p w14:paraId="09A3FD98" w14:textId="77777777" w:rsidR="00FB0D83" w:rsidRDefault="006C352B">
            <w:pPr>
              <w:contextualSpacing/>
              <w:rPr>
                <w:rFonts w:eastAsia="Times New Roman" w:cs="Times New Roman"/>
                <w:sz w:val="20"/>
              </w:rPr>
            </w:pPr>
          </w:p>
        </w:tc>
        <w:tc>
          <w:tcPr>
            <w:tcW w:w="40" w:type="dxa"/>
            <w:noWrap/>
            <w:vAlign w:val="bottom"/>
            <w:hideMark/>
          </w:tcPr>
          <w:p w14:paraId="09A3FD99" w14:textId="77777777" w:rsidR="00FB0D83" w:rsidRDefault="006C352B">
            <w:pPr>
              <w:contextualSpacing/>
              <w:rPr>
                <w:rFonts w:eastAsia="Times New Roman" w:cs="Times New Roman"/>
                <w:sz w:val="20"/>
              </w:rPr>
            </w:pPr>
          </w:p>
        </w:tc>
      </w:tr>
      <w:tr w:rsidR="00D269F7" w14:paraId="09A3FDA4" w14:textId="77777777">
        <w:trPr>
          <w:trHeight w:val="300"/>
        </w:trPr>
        <w:tc>
          <w:tcPr>
            <w:tcW w:w="2392" w:type="dxa"/>
            <w:noWrap/>
            <w:vAlign w:val="bottom"/>
            <w:hideMark/>
          </w:tcPr>
          <w:p w14:paraId="09A3FD9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D9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9D" w14:textId="77777777" w:rsidR="00FB0D83" w:rsidRDefault="006C352B">
            <w:pPr>
              <w:contextualSpacing/>
              <w:rPr>
                <w:rFonts w:eastAsia="Times New Roman" w:cs="Times New Roman"/>
                <w:sz w:val="20"/>
              </w:rPr>
            </w:pPr>
          </w:p>
        </w:tc>
        <w:tc>
          <w:tcPr>
            <w:tcW w:w="1190" w:type="dxa"/>
            <w:noWrap/>
            <w:vAlign w:val="bottom"/>
            <w:hideMark/>
          </w:tcPr>
          <w:p w14:paraId="09A3FD9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D9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A0" w14:textId="77777777" w:rsidR="00FB0D83" w:rsidRDefault="006C352B">
            <w:pPr>
              <w:contextualSpacing/>
              <w:rPr>
                <w:rFonts w:eastAsia="Times New Roman" w:cs="Times New Roman"/>
                <w:sz w:val="20"/>
              </w:rPr>
            </w:pPr>
          </w:p>
        </w:tc>
        <w:tc>
          <w:tcPr>
            <w:tcW w:w="101" w:type="dxa"/>
            <w:noWrap/>
            <w:vAlign w:val="bottom"/>
            <w:hideMark/>
          </w:tcPr>
          <w:p w14:paraId="09A3FDA1" w14:textId="77777777" w:rsidR="00FB0D83" w:rsidRDefault="006C352B">
            <w:pPr>
              <w:contextualSpacing/>
              <w:rPr>
                <w:rFonts w:eastAsia="Times New Roman" w:cs="Times New Roman"/>
                <w:sz w:val="20"/>
              </w:rPr>
            </w:pPr>
          </w:p>
        </w:tc>
        <w:tc>
          <w:tcPr>
            <w:tcW w:w="101" w:type="dxa"/>
            <w:noWrap/>
            <w:vAlign w:val="bottom"/>
            <w:hideMark/>
          </w:tcPr>
          <w:p w14:paraId="09A3FDA2" w14:textId="77777777" w:rsidR="00FB0D83" w:rsidRDefault="006C352B">
            <w:pPr>
              <w:contextualSpacing/>
              <w:rPr>
                <w:rFonts w:eastAsia="Times New Roman" w:cs="Times New Roman"/>
                <w:sz w:val="20"/>
              </w:rPr>
            </w:pPr>
          </w:p>
        </w:tc>
        <w:tc>
          <w:tcPr>
            <w:tcW w:w="40" w:type="dxa"/>
            <w:noWrap/>
            <w:vAlign w:val="bottom"/>
            <w:hideMark/>
          </w:tcPr>
          <w:p w14:paraId="09A3FDA3" w14:textId="77777777" w:rsidR="00FB0D83" w:rsidRDefault="006C352B">
            <w:pPr>
              <w:contextualSpacing/>
              <w:rPr>
                <w:rFonts w:eastAsia="Times New Roman" w:cs="Times New Roman"/>
                <w:sz w:val="20"/>
              </w:rPr>
            </w:pPr>
          </w:p>
        </w:tc>
      </w:tr>
      <w:tr w:rsidR="00D269F7" w14:paraId="09A3FDAE" w14:textId="77777777">
        <w:trPr>
          <w:trHeight w:val="300"/>
        </w:trPr>
        <w:tc>
          <w:tcPr>
            <w:tcW w:w="2392" w:type="dxa"/>
            <w:noWrap/>
            <w:vAlign w:val="bottom"/>
            <w:hideMark/>
          </w:tcPr>
          <w:p w14:paraId="09A3FDA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DA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A7" w14:textId="77777777" w:rsidR="00FB0D83" w:rsidRDefault="006C352B">
            <w:pPr>
              <w:contextualSpacing/>
              <w:rPr>
                <w:rFonts w:eastAsia="Times New Roman" w:cs="Times New Roman"/>
                <w:sz w:val="20"/>
              </w:rPr>
            </w:pPr>
          </w:p>
        </w:tc>
        <w:tc>
          <w:tcPr>
            <w:tcW w:w="1190" w:type="dxa"/>
            <w:noWrap/>
            <w:vAlign w:val="bottom"/>
            <w:hideMark/>
          </w:tcPr>
          <w:p w14:paraId="09A3FDA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DA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AA" w14:textId="77777777" w:rsidR="00FB0D83" w:rsidRDefault="006C352B">
            <w:pPr>
              <w:contextualSpacing/>
              <w:rPr>
                <w:rFonts w:eastAsia="Times New Roman" w:cs="Times New Roman"/>
                <w:sz w:val="20"/>
              </w:rPr>
            </w:pPr>
          </w:p>
        </w:tc>
        <w:tc>
          <w:tcPr>
            <w:tcW w:w="101" w:type="dxa"/>
            <w:noWrap/>
            <w:vAlign w:val="bottom"/>
            <w:hideMark/>
          </w:tcPr>
          <w:p w14:paraId="09A3FDAB" w14:textId="77777777" w:rsidR="00FB0D83" w:rsidRDefault="006C352B">
            <w:pPr>
              <w:contextualSpacing/>
              <w:rPr>
                <w:rFonts w:eastAsia="Times New Roman" w:cs="Times New Roman"/>
                <w:sz w:val="20"/>
              </w:rPr>
            </w:pPr>
          </w:p>
        </w:tc>
        <w:tc>
          <w:tcPr>
            <w:tcW w:w="101" w:type="dxa"/>
            <w:noWrap/>
            <w:vAlign w:val="bottom"/>
            <w:hideMark/>
          </w:tcPr>
          <w:p w14:paraId="09A3FDAC" w14:textId="77777777" w:rsidR="00FB0D83" w:rsidRDefault="006C352B">
            <w:pPr>
              <w:contextualSpacing/>
              <w:rPr>
                <w:rFonts w:eastAsia="Times New Roman" w:cs="Times New Roman"/>
                <w:sz w:val="20"/>
              </w:rPr>
            </w:pPr>
          </w:p>
        </w:tc>
        <w:tc>
          <w:tcPr>
            <w:tcW w:w="40" w:type="dxa"/>
            <w:noWrap/>
            <w:vAlign w:val="bottom"/>
            <w:hideMark/>
          </w:tcPr>
          <w:p w14:paraId="09A3FDAD" w14:textId="77777777" w:rsidR="00FB0D83" w:rsidRDefault="006C352B">
            <w:pPr>
              <w:contextualSpacing/>
              <w:rPr>
                <w:rFonts w:eastAsia="Times New Roman" w:cs="Times New Roman"/>
                <w:sz w:val="20"/>
              </w:rPr>
            </w:pPr>
          </w:p>
        </w:tc>
      </w:tr>
      <w:tr w:rsidR="00D269F7" w14:paraId="09A3FDB8" w14:textId="77777777">
        <w:trPr>
          <w:trHeight w:val="300"/>
        </w:trPr>
        <w:tc>
          <w:tcPr>
            <w:tcW w:w="2392" w:type="dxa"/>
            <w:noWrap/>
            <w:vAlign w:val="bottom"/>
            <w:hideMark/>
          </w:tcPr>
          <w:p w14:paraId="09A3FDA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DB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B1" w14:textId="77777777" w:rsidR="00FB0D83" w:rsidRDefault="006C352B">
            <w:pPr>
              <w:contextualSpacing/>
              <w:rPr>
                <w:rFonts w:eastAsia="Times New Roman" w:cs="Times New Roman"/>
                <w:sz w:val="20"/>
              </w:rPr>
            </w:pPr>
          </w:p>
        </w:tc>
        <w:tc>
          <w:tcPr>
            <w:tcW w:w="1190" w:type="dxa"/>
            <w:noWrap/>
            <w:vAlign w:val="bottom"/>
            <w:hideMark/>
          </w:tcPr>
          <w:p w14:paraId="09A3FDB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DB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B4" w14:textId="77777777" w:rsidR="00FB0D83" w:rsidRDefault="006C352B">
            <w:pPr>
              <w:contextualSpacing/>
              <w:rPr>
                <w:rFonts w:eastAsia="Times New Roman" w:cs="Times New Roman"/>
                <w:sz w:val="20"/>
              </w:rPr>
            </w:pPr>
          </w:p>
        </w:tc>
        <w:tc>
          <w:tcPr>
            <w:tcW w:w="101" w:type="dxa"/>
            <w:noWrap/>
            <w:vAlign w:val="bottom"/>
            <w:hideMark/>
          </w:tcPr>
          <w:p w14:paraId="09A3FDB5" w14:textId="77777777" w:rsidR="00FB0D83" w:rsidRDefault="006C352B">
            <w:pPr>
              <w:contextualSpacing/>
              <w:rPr>
                <w:rFonts w:eastAsia="Times New Roman" w:cs="Times New Roman"/>
                <w:sz w:val="20"/>
              </w:rPr>
            </w:pPr>
          </w:p>
        </w:tc>
        <w:tc>
          <w:tcPr>
            <w:tcW w:w="101" w:type="dxa"/>
            <w:noWrap/>
            <w:vAlign w:val="bottom"/>
            <w:hideMark/>
          </w:tcPr>
          <w:p w14:paraId="09A3FDB6" w14:textId="77777777" w:rsidR="00FB0D83" w:rsidRDefault="006C352B">
            <w:pPr>
              <w:contextualSpacing/>
              <w:rPr>
                <w:rFonts w:eastAsia="Times New Roman" w:cs="Times New Roman"/>
                <w:sz w:val="20"/>
              </w:rPr>
            </w:pPr>
          </w:p>
        </w:tc>
        <w:tc>
          <w:tcPr>
            <w:tcW w:w="40" w:type="dxa"/>
            <w:noWrap/>
            <w:vAlign w:val="bottom"/>
            <w:hideMark/>
          </w:tcPr>
          <w:p w14:paraId="09A3FDB7" w14:textId="77777777" w:rsidR="00FB0D83" w:rsidRDefault="006C352B">
            <w:pPr>
              <w:contextualSpacing/>
              <w:rPr>
                <w:rFonts w:eastAsia="Times New Roman" w:cs="Times New Roman"/>
                <w:sz w:val="20"/>
              </w:rPr>
            </w:pPr>
          </w:p>
        </w:tc>
      </w:tr>
      <w:tr w:rsidR="00D269F7" w14:paraId="09A3FDC2" w14:textId="77777777">
        <w:trPr>
          <w:trHeight w:val="300"/>
        </w:trPr>
        <w:tc>
          <w:tcPr>
            <w:tcW w:w="2392" w:type="dxa"/>
            <w:noWrap/>
            <w:vAlign w:val="bottom"/>
            <w:hideMark/>
          </w:tcPr>
          <w:p w14:paraId="09A3FDB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DB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BB" w14:textId="77777777" w:rsidR="00FB0D83" w:rsidRDefault="006C352B">
            <w:pPr>
              <w:contextualSpacing/>
              <w:rPr>
                <w:rFonts w:eastAsia="Times New Roman" w:cs="Times New Roman"/>
                <w:sz w:val="20"/>
              </w:rPr>
            </w:pPr>
          </w:p>
        </w:tc>
        <w:tc>
          <w:tcPr>
            <w:tcW w:w="1190" w:type="dxa"/>
            <w:noWrap/>
            <w:vAlign w:val="bottom"/>
            <w:hideMark/>
          </w:tcPr>
          <w:p w14:paraId="09A3FDB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DB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BE" w14:textId="77777777" w:rsidR="00FB0D83" w:rsidRDefault="006C352B">
            <w:pPr>
              <w:contextualSpacing/>
              <w:rPr>
                <w:rFonts w:eastAsia="Times New Roman" w:cs="Times New Roman"/>
                <w:sz w:val="20"/>
              </w:rPr>
            </w:pPr>
          </w:p>
        </w:tc>
        <w:tc>
          <w:tcPr>
            <w:tcW w:w="101" w:type="dxa"/>
            <w:noWrap/>
            <w:vAlign w:val="bottom"/>
            <w:hideMark/>
          </w:tcPr>
          <w:p w14:paraId="09A3FDBF" w14:textId="77777777" w:rsidR="00FB0D83" w:rsidRDefault="006C352B">
            <w:pPr>
              <w:contextualSpacing/>
              <w:rPr>
                <w:rFonts w:eastAsia="Times New Roman" w:cs="Times New Roman"/>
                <w:sz w:val="20"/>
              </w:rPr>
            </w:pPr>
          </w:p>
        </w:tc>
        <w:tc>
          <w:tcPr>
            <w:tcW w:w="101" w:type="dxa"/>
            <w:noWrap/>
            <w:vAlign w:val="bottom"/>
            <w:hideMark/>
          </w:tcPr>
          <w:p w14:paraId="09A3FDC0" w14:textId="77777777" w:rsidR="00FB0D83" w:rsidRDefault="006C352B">
            <w:pPr>
              <w:contextualSpacing/>
              <w:rPr>
                <w:rFonts w:eastAsia="Times New Roman" w:cs="Times New Roman"/>
                <w:sz w:val="20"/>
              </w:rPr>
            </w:pPr>
          </w:p>
        </w:tc>
        <w:tc>
          <w:tcPr>
            <w:tcW w:w="40" w:type="dxa"/>
            <w:noWrap/>
            <w:vAlign w:val="bottom"/>
            <w:hideMark/>
          </w:tcPr>
          <w:p w14:paraId="09A3FDC1" w14:textId="77777777" w:rsidR="00FB0D83" w:rsidRDefault="006C352B">
            <w:pPr>
              <w:contextualSpacing/>
              <w:rPr>
                <w:rFonts w:eastAsia="Times New Roman" w:cs="Times New Roman"/>
                <w:sz w:val="20"/>
              </w:rPr>
            </w:pPr>
          </w:p>
        </w:tc>
      </w:tr>
      <w:tr w:rsidR="00D269F7" w14:paraId="09A3FDCB" w14:textId="77777777">
        <w:trPr>
          <w:trHeight w:val="300"/>
        </w:trPr>
        <w:tc>
          <w:tcPr>
            <w:tcW w:w="4406" w:type="dxa"/>
            <w:gridSpan w:val="2"/>
            <w:noWrap/>
            <w:vAlign w:val="bottom"/>
            <w:hideMark/>
          </w:tcPr>
          <w:p w14:paraId="09A3FDC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DC4"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DC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DC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C7" w14:textId="77777777" w:rsidR="00FB0D83" w:rsidRDefault="006C352B">
            <w:pPr>
              <w:contextualSpacing/>
              <w:rPr>
                <w:rFonts w:eastAsia="Times New Roman" w:cs="Times New Roman"/>
                <w:sz w:val="20"/>
              </w:rPr>
            </w:pPr>
          </w:p>
        </w:tc>
        <w:tc>
          <w:tcPr>
            <w:tcW w:w="101" w:type="dxa"/>
            <w:noWrap/>
            <w:vAlign w:val="bottom"/>
            <w:hideMark/>
          </w:tcPr>
          <w:p w14:paraId="09A3FDC8" w14:textId="77777777" w:rsidR="00FB0D83" w:rsidRDefault="006C352B">
            <w:pPr>
              <w:contextualSpacing/>
              <w:rPr>
                <w:rFonts w:eastAsia="Times New Roman" w:cs="Times New Roman"/>
                <w:sz w:val="20"/>
              </w:rPr>
            </w:pPr>
          </w:p>
        </w:tc>
        <w:tc>
          <w:tcPr>
            <w:tcW w:w="101" w:type="dxa"/>
            <w:noWrap/>
            <w:vAlign w:val="bottom"/>
            <w:hideMark/>
          </w:tcPr>
          <w:p w14:paraId="09A3FDC9" w14:textId="77777777" w:rsidR="00FB0D83" w:rsidRDefault="006C352B">
            <w:pPr>
              <w:contextualSpacing/>
              <w:rPr>
                <w:rFonts w:eastAsia="Times New Roman" w:cs="Times New Roman"/>
                <w:sz w:val="20"/>
              </w:rPr>
            </w:pPr>
          </w:p>
        </w:tc>
        <w:tc>
          <w:tcPr>
            <w:tcW w:w="40" w:type="dxa"/>
            <w:noWrap/>
            <w:vAlign w:val="bottom"/>
            <w:hideMark/>
          </w:tcPr>
          <w:p w14:paraId="09A3FDCA" w14:textId="77777777" w:rsidR="00FB0D83" w:rsidRDefault="006C352B">
            <w:pPr>
              <w:contextualSpacing/>
              <w:rPr>
                <w:rFonts w:eastAsia="Times New Roman" w:cs="Times New Roman"/>
                <w:sz w:val="20"/>
              </w:rPr>
            </w:pPr>
          </w:p>
        </w:tc>
      </w:tr>
      <w:tr w:rsidR="00D269F7" w14:paraId="09A3FDD5" w14:textId="77777777">
        <w:trPr>
          <w:trHeight w:val="300"/>
        </w:trPr>
        <w:tc>
          <w:tcPr>
            <w:tcW w:w="2392" w:type="dxa"/>
            <w:noWrap/>
            <w:vAlign w:val="bottom"/>
            <w:hideMark/>
          </w:tcPr>
          <w:p w14:paraId="09A3FDCC" w14:textId="77777777" w:rsidR="00FB0D83" w:rsidRDefault="006C352B">
            <w:pPr>
              <w:contextualSpacing/>
              <w:rPr>
                <w:rFonts w:eastAsia="Times New Roman" w:cs="Times New Roman"/>
                <w:sz w:val="20"/>
              </w:rPr>
            </w:pPr>
          </w:p>
        </w:tc>
        <w:tc>
          <w:tcPr>
            <w:tcW w:w="2014" w:type="dxa"/>
            <w:noWrap/>
            <w:vAlign w:val="bottom"/>
            <w:hideMark/>
          </w:tcPr>
          <w:p w14:paraId="09A3FDCD" w14:textId="77777777" w:rsidR="00FB0D83" w:rsidRDefault="006C352B">
            <w:pPr>
              <w:contextualSpacing/>
              <w:rPr>
                <w:rFonts w:eastAsia="Times New Roman" w:cs="Times New Roman"/>
                <w:sz w:val="20"/>
              </w:rPr>
            </w:pPr>
          </w:p>
        </w:tc>
        <w:tc>
          <w:tcPr>
            <w:tcW w:w="2759" w:type="dxa"/>
            <w:noWrap/>
            <w:vAlign w:val="bottom"/>
            <w:hideMark/>
          </w:tcPr>
          <w:p w14:paraId="09A3FDCE" w14:textId="77777777" w:rsidR="00FB0D83" w:rsidRDefault="006C352B">
            <w:pPr>
              <w:contextualSpacing/>
              <w:rPr>
                <w:rFonts w:eastAsia="Times New Roman" w:cs="Times New Roman"/>
                <w:sz w:val="20"/>
              </w:rPr>
            </w:pPr>
          </w:p>
        </w:tc>
        <w:tc>
          <w:tcPr>
            <w:tcW w:w="1190" w:type="dxa"/>
            <w:noWrap/>
            <w:vAlign w:val="bottom"/>
            <w:hideMark/>
          </w:tcPr>
          <w:p w14:paraId="09A3FDCF" w14:textId="77777777" w:rsidR="00FB0D83" w:rsidRDefault="006C352B">
            <w:pPr>
              <w:contextualSpacing/>
              <w:rPr>
                <w:rFonts w:eastAsia="Times New Roman" w:cs="Times New Roman"/>
                <w:sz w:val="20"/>
              </w:rPr>
            </w:pPr>
          </w:p>
        </w:tc>
        <w:tc>
          <w:tcPr>
            <w:tcW w:w="101" w:type="dxa"/>
            <w:noWrap/>
            <w:vAlign w:val="bottom"/>
            <w:hideMark/>
          </w:tcPr>
          <w:p w14:paraId="09A3FDD0" w14:textId="77777777" w:rsidR="00FB0D83" w:rsidRDefault="006C352B">
            <w:pPr>
              <w:contextualSpacing/>
              <w:rPr>
                <w:rFonts w:eastAsia="Times New Roman" w:cs="Times New Roman"/>
                <w:sz w:val="20"/>
              </w:rPr>
            </w:pPr>
          </w:p>
        </w:tc>
        <w:tc>
          <w:tcPr>
            <w:tcW w:w="101" w:type="dxa"/>
            <w:noWrap/>
            <w:vAlign w:val="bottom"/>
            <w:hideMark/>
          </w:tcPr>
          <w:p w14:paraId="09A3FDD1" w14:textId="77777777" w:rsidR="00FB0D83" w:rsidRDefault="006C352B">
            <w:pPr>
              <w:contextualSpacing/>
              <w:rPr>
                <w:rFonts w:eastAsia="Times New Roman" w:cs="Times New Roman"/>
                <w:sz w:val="20"/>
              </w:rPr>
            </w:pPr>
          </w:p>
        </w:tc>
        <w:tc>
          <w:tcPr>
            <w:tcW w:w="101" w:type="dxa"/>
            <w:noWrap/>
            <w:vAlign w:val="bottom"/>
            <w:hideMark/>
          </w:tcPr>
          <w:p w14:paraId="09A3FDD2" w14:textId="77777777" w:rsidR="00FB0D83" w:rsidRDefault="006C352B">
            <w:pPr>
              <w:contextualSpacing/>
              <w:rPr>
                <w:rFonts w:eastAsia="Times New Roman" w:cs="Times New Roman"/>
                <w:sz w:val="20"/>
              </w:rPr>
            </w:pPr>
          </w:p>
        </w:tc>
        <w:tc>
          <w:tcPr>
            <w:tcW w:w="101" w:type="dxa"/>
            <w:noWrap/>
            <w:vAlign w:val="bottom"/>
            <w:hideMark/>
          </w:tcPr>
          <w:p w14:paraId="09A3FDD3" w14:textId="77777777" w:rsidR="00FB0D83" w:rsidRDefault="006C352B">
            <w:pPr>
              <w:contextualSpacing/>
              <w:rPr>
                <w:rFonts w:eastAsia="Times New Roman" w:cs="Times New Roman"/>
                <w:sz w:val="20"/>
              </w:rPr>
            </w:pPr>
          </w:p>
        </w:tc>
        <w:tc>
          <w:tcPr>
            <w:tcW w:w="40" w:type="dxa"/>
            <w:noWrap/>
            <w:vAlign w:val="bottom"/>
            <w:hideMark/>
          </w:tcPr>
          <w:p w14:paraId="09A3FDD4" w14:textId="77777777" w:rsidR="00FB0D83" w:rsidRDefault="006C352B">
            <w:pPr>
              <w:contextualSpacing/>
              <w:rPr>
                <w:rFonts w:eastAsia="Times New Roman" w:cs="Times New Roman"/>
                <w:sz w:val="20"/>
              </w:rPr>
            </w:pPr>
          </w:p>
        </w:tc>
      </w:tr>
      <w:tr w:rsidR="00D269F7" w14:paraId="09A3FDDB" w14:textId="77777777">
        <w:trPr>
          <w:trHeight w:val="300"/>
        </w:trPr>
        <w:tc>
          <w:tcPr>
            <w:tcW w:w="2392" w:type="dxa"/>
            <w:noWrap/>
            <w:vAlign w:val="bottom"/>
            <w:hideMark/>
          </w:tcPr>
          <w:p w14:paraId="09A3FDD6" w14:textId="77777777" w:rsidR="00FB0D83" w:rsidRDefault="006C352B">
            <w:pPr>
              <w:contextualSpacing/>
              <w:rPr>
                <w:rFonts w:eastAsia="Times New Roman" w:cs="Times New Roman"/>
                <w:sz w:val="20"/>
              </w:rPr>
            </w:pPr>
          </w:p>
        </w:tc>
        <w:tc>
          <w:tcPr>
            <w:tcW w:w="6165" w:type="dxa"/>
            <w:gridSpan w:val="5"/>
            <w:noWrap/>
            <w:vAlign w:val="bottom"/>
            <w:hideMark/>
          </w:tcPr>
          <w:p w14:paraId="09A3FDD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22 ως έχει   ΔΕΚΤΟ ΚΑΤΑ ΠΛΕΙΟΨΗΦΙΑ</w:t>
            </w:r>
          </w:p>
        </w:tc>
        <w:tc>
          <w:tcPr>
            <w:tcW w:w="101" w:type="dxa"/>
            <w:noWrap/>
            <w:vAlign w:val="bottom"/>
            <w:hideMark/>
          </w:tcPr>
          <w:p w14:paraId="09A3FDD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D9" w14:textId="77777777" w:rsidR="00FB0D83" w:rsidRDefault="006C352B">
            <w:pPr>
              <w:contextualSpacing/>
              <w:rPr>
                <w:rFonts w:eastAsia="Times New Roman" w:cs="Times New Roman"/>
                <w:sz w:val="20"/>
              </w:rPr>
            </w:pPr>
          </w:p>
        </w:tc>
        <w:tc>
          <w:tcPr>
            <w:tcW w:w="40" w:type="dxa"/>
            <w:noWrap/>
            <w:vAlign w:val="bottom"/>
            <w:hideMark/>
          </w:tcPr>
          <w:p w14:paraId="09A3FDDA" w14:textId="77777777" w:rsidR="00FB0D83" w:rsidRDefault="006C352B">
            <w:pPr>
              <w:contextualSpacing/>
              <w:rPr>
                <w:rFonts w:eastAsia="Times New Roman" w:cs="Times New Roman"/>
                <w:sz w:val="20"/>
              </w:rPr>
            </w:pPr>
          </w:p>
        </w:tc>
      </w:tr>
      <w:tr w:rsidR="00D269F7" w14:paraId="09A3FDE5" w14:textId="77777777">
        <w:trPr>
          <w:trHeight w:val="300"/>
        </w:trPr>
        <w:tc>
          <w:tcPr>
            <w:tcW w:w="2392" w:type="dxa"/>
            <w:noWrap/>
            <w:vAlign w:val="bottom"/>
            <w:hideMark/>
          </w:tcPr>
          <w:p w14:paraId="09A3FDD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DD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DE" w14:textId="77777777" w:rsidR="00FB0D83" w:rsidRDefault="006C352B">
            <w:pPr>
              <w:contextualSpacing/>
              <w:rPr>
                <w:rFonts w:eastAsia="Times New Roman" w:cs="Times New Roman"/>
                <w:sz w:val="20"/>
              </w:rPr>
            </w:pPr>
          </w:p>
        </w:tc>
        <w:tc>
          <w:tcPr>
            <w:tcW w:w="1190" w:type="dxa"/>
            <w:noWrap/>
            <w:vAlign w:val="bottom"/>
            <w:hideMark/>
          </w:tcPr>
          <w:p w14:paraId="09A3FDD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DE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E1" w14:textId="77777777" w:rsidR="00FB0D83" w:rsidRDefault="006C352B">
            <w:pPr>
              <w:contextualSpacing/>
              <w:rPr>
                <w:rFonts w:eastAsia="Times New Roman" w:cs="Times New Roman"/>
                <w:sz w:val="20"/>
              </w:rPr>
            </w:pPr>
          </w:p>
        </w:tc>
        <w:tc>
          <w:tcPr>
            <w:tcW w:w="101" w:type="dxa"/>
            <w:noWrap/>
            <w:vAlign w:val="bottom"/>
            <w:hideMark/>
          </w:tcPr>
          <w:p w14:paraId="09A3FDE2" w14:textId="77777777" w:rsidR="00FB0D83" w:rsidRDefault="006C352B">
            <w:pPr>
              <w:contextualSpacing/>
              <w:rPr>
                <w:rFonts w:eastAsia="Times New Roman" w:cs="Times New Roman"/>
                <w:sz w:val="20"/>
              </w:rPr>
            </w:pPr>
          </w:p>
        </w:tc>
        <w:tc>
          <w:tcPr>
            <w:tcW w:w="101" w:type="dxa"/>
            <w:noWrap/>
            <w:vAlign w:val="bottom"/>
            <w:hideMark/>
          </w:tcPr>
          <w:p w14:paraId="09A3FDE3" w14:textId="77777777" w:rsidR="00FB0D83" w:rsidRDefault="006C352B">
            <w:pPr>
              <w:contextualSpacing/>
              <w:rPr>
                <w:rFonts w:eastAsia="Times New Roman" w:cs="Times New Roman"/>
                <w:sz w:val="20"/>
              </w:rPr>
            </w:pPr>
          </w:p>
        </w:tc>
        <w:tc>
          <w:tcPr>
            <w:tcW w:w="40" w:type="dxa"/>
            <w:noWrap/>
            <w:vAlign w:val="bottom"/>
            <w:hideMark/>
          </w:tcPr>
          <w:p w14:paraId="09A3FDE4" w14:textId="77777777" w:rsidR="00FB0D83" w:rsidRDefault="006C352B">
            <w:pPr>
              <w:contextualSpacing/>
              <w:rPr>
                <w:rFonts w:eastAsia="Times New Roman" w:cs="Times New Roman"/>
                <w:sz w:val="20"/>
              </w:rPr>
            </w:pPr>
          </w:p>
        </w:tc>
      </w:tr>
      <w:tr w:rsidR="00D269F7" w14:paraId="09A3FDEF" w14:textId="77777777">
        <w:trPr>
          <w:trHeight w:val="300"/>
        </w:trPr>
        <w:tc>
          <w:tcPr>
            <w:tcW w:w="2392" w:type="dxa"/>
            <w:noWrap/>
            <w:vAlign w:val="bottom"/>
            <w:hideMark/>
          </w:tcPr>
          <w:p w14:paraId="09A3FDE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DE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E8" w14:textId="77777777" w:rsidR="00FB0D83" w:rsidRDefault="006C352B">
            <w:pPr>
              <w:contextualSpacing/>
              <w:rPr>
                <w:rFonts w:eastAsia="Times New Roman" w:cs="Times New Roman"/>
                <w:sz w:val="20"/>
              </w:rPr>
            </w:pPr>
          </w:p>
        </w:tc>
        <w:tc>
          <w:tcPr>
            <w:tcW w:w="1190" w:type="dxa"/>
            <w:noWrap/>
            <w:vAlign w:val="bottom"/>
            <w:hideMark/>
          </w:tcPr>
          <w:p w14:paraId="09A3FDE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DE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EB" w14:textId="77777777" w:rsidR="00FB0D83" w:rsidRDefault="006C352B">
            <w:pPr>
              <w:contextualSpacing/>
              <w:rPr>
                <w:rFonts w:eastAsia="Times New Roman" w:cs="Times New Roman"/>
                <w:sz w:val="20"/>
              </w:rPr>
            </w:pPr>
          </w:p>
        </w:tc>
        <w:tc>
          <w:tcPr>
            <w:tcW w:w="101" w:type="dxa"/>
            <w:noWrap/>
            <w:vAlign w:val="bottom"/>
            <w:hideMark/>
          </w:tcPr>
          <w:p w14:paraId="09A3FDEC" w14:textId="77777777" w:rsidR="00FB0D83" w:rsidRDefault="006C352B">
            <w:pPr>
              <w:contextualSpacing/>
              <w:rPr>
                <w:rFonts w:eastAsia="Times New Roman" w:cs="Times New Roman"/>
                <w:sz w:val="20"/>
              </w:rPr>
            </w:pPr>
          </w:p>
        </w:tc>
        <w:tc>
          <w:tcPr>
            <w:tcW w:w="101" w:type="dxa"/>
            <w:noWrap/>
            <w:vAlign w:val="bottom"/>
            <w:hideMark/>
          </w:tcPr>
          <w:p w14:paraId="09A3FDED" w14:textId="77777777" w:rsidR="00FB0D83" w:rsidRDefault="006C352B">
            <w:pPr>
              <w:contextualSpacing/>
              <w:rPr>
                <w:rFonts w:eastAsia="Times New Roman" w:cs="Times New Roman"/>
                <w:sz w:val="20"/>
              </w:rPr>
            </w:pPr>
          </w:p>
        </w:tc>
        <w:tc>
          <w:tcPr>
            <w:tcW w:w="40" w:type="dxa"/>
            <w:noWrap/>
            <w:vAlign w:val="bottom"/>
            <w:hideMark/>
          </w:tcPr>
          <w:p w14:paraId="09A3FDEE" w14:textId="77777777" w:rsidR="00FB0D83" w:rsidRDefault="006C352B">
            <w:pPr>
              <w:contextualSpacing/>
              <w:rPr>
                <w:rFonts w:eastAsia="Times New Roman" w:cs="Times New Roman"/>
                <w:sz w:val="20"/>
              </w:rPr>
            </w:pPr>
          </w:p>
        </w:tc>
      </w:tr>
      <w:tr w:rsidR="00D269F7" w14:paraId="09A3FDF9" w14:textId="77777777">
        <w:trPr>
          <w:trHeight w:val="300"/>
        </w:trPr>
        <w:tc>
          <w:tcPr>
            <w:tcW w:w="2392" w:type="dxa"/>
            <w:noWrap/>
            <w:vAlign w:val="bottom"/>
            <w:hideMark/>
          </w:tcPr>
          <w:p w14:paraId="09A3FDF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DF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F2" w14:textId="77777777" w:rsidR="00FB0D83" w:rsidRDefault="006C352B">
            <w:pPr>
              <w:contextualSpacing/>
              <w:rPr>
                <w:rFonts w:eastAsia="Times New Roman" w:cs="Times New Roman"/>
                <w:sz w:val="20"/>
              </w:rPr>
            </w:pPr>
          </w:p>
        </w:tc>
        <w:tc>
          <w:tcPr>
            <w:tcW w:w="1190" w:type="dxa"/>
            <w:noWrap/>
            <w:vAlign w:val="bottom"/>
            <w:hideMark/>
          </w:tcPr>
          <w:p w14:paraId="09A3FDF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DF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F5" w14:textId="77777777" w:rsidR="00FB0D83" w:rsidRDefault="006C352B">
            <w:pPr>
              <w:contextualSpacing/>
              <w:rPr>
                <w:rFonts w:eastAsia="Times New Roman" w:cs="Times New Roman"/>
                <w:sz w:val="20"/>
              </w:rPr>
            </w:pPr>
          </w:p>
        </w:tc>
        <w:tc>
          <w:tcPr>
            <w:tcW w:w="101" w:type="dxa"/>
            <w:noWrap/>
            <w:vAlign w:val="bottom"/>
            <w:hideMark/>
          </w:tcPr>
          <w:p w14:paraId="09A3FDF6" w14:textId="77777777" w:rsidR="00FB0D83" w:rsidRDefault="006C352B">
            <w:pPr>
              <w:contextualSpacing/>
              <w:rPr>
                <w:rFonts w:eastAsia="Times New Roman" w:cs="Times New Roman"/>
                <w:sz w:val="20"/>
              </w:rPr>
            </w:pPr>
          </w:p>
        </w:tc>
        <w:tc>
          <w:tcPr>
            <w:tcW w:w="101" w:type="dxa"/>
            <w:noWrap/>
            <w:vAlign w:val="bottom"/>
            <w:hideMark/>
          </w:tcPr>
          <w:p w14:paraId="09A3FDF7" w14:textId="77777777" w:rsidR="00FB0D83" w:rsidRDefault="006C352B">
            <w:pPr>
              <w:contextualSpacing/>
              <w:rPr>
                <w:rFonts w:eastAsia="Times New Roman" w:cs="Times New Roman"/>
                <w:sz w:val="20"/>
              </w:rPr>
            </w:pPr>
          </w:p>
        </w:tc>
        <w:tc>
          <w:tcPr>
            <w:tcW w:w="40" w:type="dxa"/>
            <w:noWrap/>
            <w:vAlign w:val="bottom"/>
            <w:hideMark/>
          </w:tcPr>
          <w:p w14:paraId="09A3FDF8" w14:textId="77777777" w:rsidR="00FB0D83" w:rsidRDefault="006C352B">
            <w:pPr>
              <w:contextualSpacing/>
              <w:rPr>
                <w:rFonts w:eastAsia="Times New Roman" w:cs="Times New Roman"/>
                <w:sz w:val="20"/>
              </w:rPr>
            </w:pPr>
          </w:p>
        </w:tc>
      </w:tr>
      <w:tr w:rsidR="00D269F7" w14:paraId="09A3FE03" w14:textId="77777777">
        <w:trPr>
          <w:trHeight w:val="300"/>
        </w:trPr>
        <w:tc>
          <w:tcPr>
            <w:tcW w:w="2392" w:type="dxa"/>
            <w:noWrap/>
            <w:vAlign w:val="bottom"/>
            <w:hideMark/>
          </w:tcPr>
          <w:p w14:paraId="09A3FDF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DF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DFC" w14:textId="77777777" w:rsidR="00FB0D83" w:rsidRDefault="006C352B">
            <w:pPr>
              <w:contextualSpacing/>
              <w:rPr>
                <w:rFonts w:eastAsia="Times New Roman" w:cs="Times New Roman"/>
                <w:sz w:val="20"/>
              </w:rPr>
            </w:pPr>
          </w:p>
        </w:tc>
        <w:tc>
          <w:tcPr>
            <w:tcW w:w="1190" w:type="dxa"/>
            <w:noWrap/>
            <w:vAlign w:val="bottom"/>
            <w:hideMark/>
          </w:tcPr>
          <w:p w14:paraId="09A3FDF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DF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DFF" w14:textId="77777777" w:rsidR="00FB0D83" w:rsidRDefault="006C352B">
            <w:pPr>
              <w:contextualSpacing/>
              <w:rPr>
                <w:rFonts w:eastAsia="Times New Roman" w:cs="Times New Roman"/>
                <w:sz w:val="20"/>
              </w:rPr>
            </w:pPr>
          </w:p>
        </w:tc>
        <w:tc>
          <w:tcPr>
            <w:tcW w:w="101" w:type="dxa"/>
            <w:noWrap/>
            <w:vAlign w:val="bottom"/>
            <w:hideMark/>
          </w:tcPr>
          <w:p w14:paraId="09A3FE00" w14:textId="77777777" w:rsidR="00FB0D83" w:rsidRDefault="006C352B">
            <w:pPr>
              <w:contextualSpacing/>
              <w:rPr>
                <w:rFonts w:eastAsia="Times New Roman" w:cs="Times New Roman"/>
                <w:sz w:val="20"/>
              </w:rPr>
            </w:pPr>
          </w:p>
        </w:tc>
        <w:tc>
          <w:tcPr>
            <w:tcW w:w="101" w:type="dxa"/>
            <w:noWrap/>
            <w:vAlign w:val="bottom"/>
            <w:hideMark/>
          </w:tcPr>
          <w:p w14:paraId="09A3FE01" w14:textId="77777777" w:rsidR="00FB0D83" w:rsidRDefault="006C352B">
            <w:pPr>
              <w:contextualSpacing/>
              <w:rPr>
                <w:rFonts w:eastAsia="Times New Roman" w:cs="Times New Roman"/>
                <w:sz w:val="20"/>
              </w:rPr>
            </w:pPr>
          </w:p>
        </w:tc>
        <w:tc>
          <w:tcPr>
            <w:tcW w:w="40" w:type="dxa"/>
            <w:noWrap/>
            <w:vAlign w:val="bottom"/>
            <w:hideMark/>
          </w:tcPr>
          <w:p w14:paraId="09A3FE02" w14:textId="77777777" w:rsidR="00FB0D83" w:rsidRDefault="006C352B">
            <w:pPr>
              <w:contextualSpacing/>
              <w:rPr>
                <w:rFonts w:eastAsia="Times New Roman" w:cs="Times New Roman"/>
                <w:sz w:val="20"/>
              </w:rPr>
            </w:pPr>
          </w:p>
        </w:tc>
      </w:tr>
      <w:tr w:rsidR="00D269F7" w14:paraId="09A3FE0D" w14:textId="77777777">
        <w:trPr>
          <w:trHeight w:val="300"/>
        </w:trPr>
        <w:tc>
          <w:tcPr>
            <w:tcW w:w="2392" w:type="dxa"/>
            <w:noWrap/>
            <w:vAlign w:val="bottom"/>
            <w:hideMark/>
          </w:tcPr>
          <w:p w14:paraId="09A3FE0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E0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06" w14:textId="77777777" w:rsidR="00FB0D83" w:rsidRDefault="006C352B">
            <w:pPr>
              <w:contextualSpacing/>
              <w:rPr>
                <w:rFonts w:eastAsia="Times New Roman" w:cs="Times New Roman"/>
                <w:sz w:val="20"/>
              </w:rPr>
            </w:pPr>
          </w:p>
        </w:tc>
        <w:tc>
          <w:tcPr>
            <w:tcW w:w="1190" w:type="dxa"/>
            <w:noWrap/>
            <w:vAlign w:val="bottom"/>
            <w:hideMark/>
          </w:tcPr>
          <w:p w14:paraId="09A3FE0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E0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09" w14:textId="77777777" w:rsidR="00FB0D83" w:rsidRDefault="006C352B">
            <w:pPr>
              <w:contextualSpacing/>
              <w:rPr>
                <w:rFonts w:eastAsia="Times New Roman" w:cs="Times New Roman"/>
                <w:sz w:val="20"/>
              </w:rPr>
            </w:pPr>
          </w:p>
        </w:tc>
        <w:tc>
          <w:tcPr>
            <w:tcW w:w="101" w:type="dxa"/>
            <w:noWrap/>
            <w:vAlign w:val="bottom"/>
            <w:hideMark/>
          </w:tcPr>
          <w:p w14:paraId="09A3FE0A" w14:textId="77777777" w:rsidR="00FB0D83" w:rsidRDefault="006C352B">
            <w:pPr>
              <w:contextualSpacing/>
              <w:rPr>
                <w:rFonts w:eastAsia="Times New Roman" w:cs="Times New Roman"/>
                <w:sz w:val="20"/>
              </w:rPr>
            </w:pPr>
          </w:p>
        </w:tc>
        <w:tc>
          <w:tcPr>
            <w:tcW w:w="101" w:type="dxa"/>
            <w:noWrap/>
            <w:vAlign w:val="bottom"/>
            <w:hideMark/>
          </w:tcPr>
          <w:p w14:paraId="09A3FE0B" w14:textId="77777777" w:rsidR="00FB0D83" w:rsidRDefault="006C352B">
            <w:pPr>
              <w:contextualSpacing/>
              <w:rPr>
                <w:rFonts w:eastAsia="Times New Roman" w:cs="Times New Roman"/>
                <w:sz w:val="20"/>
              </w:rPr>
            </w:pPr>
          </w:p>
        </w:tc>
        <w:tc>
          <w:tcPr>
            <w:tcW w:w="40" w:type="dxa"/>
            <w:noWrap/>
            <w:vAlign w:val="bottom"/>
            <w:hideMark/>
          </w:tcPr>
          <w:p w14:paraId="09A3FE0C" w14:textId="77777777" w:rsidR="00FB0D83" w:rsidRDefault="006C352B">
            <w:pPr>
              <w:contextualSpacing/>
              <w:rPr>
                <w:rFonts w:eastAsia="Times New Roman" w:cs="Times New Roman"/>
                <w:sz w:val="20"/>
              </w:rPr>
            </w:pPr>
          </w:p>
        </w:tc>
      </w:tr>
      <w:tr w:rsidR="00D269F7" w14:paraId="09A3FE17" w14:textId="77777777">
        <w:trPr>
          <w:trHeight w:val="300"/>
        </w:trPr>
        <w:tc>
          <w:tcPr>
            <w:tcW w:w="2392" w:type="dxa"/>
            <w:noWrap/>
            <w:vAlign w:val="bottom"/>
            <w:hideMark/>
          </w:tcPr>
          <w:p w14:paraId="09A3FE0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E0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10" w14:textId="77777777" w:rsidR="00FB0D83" w:rsidRDefault="006C352B">
            <w:pPr>
              <w:contextualSpacing/>
              <w:rPr>
                <w:rFonts w:eastAsia="Times New Roman" w:cs="Times New Roman"/>
                <w:sz w:val="20"/>
              </w:rPr>
            </w:pPr>
          </w:p>
        </w:tc>
        <w:tc>
          <w:tcPr>
            <w:tcW w:w="1190" w:type="dxa"/>
            <w:noWrap/>
            <w:vAlign w:val="bottom"/>
            <w:hideMark/>
          </w:tcPr>
          <w:p w14:paraId="09A3FE1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E1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13" w14:textId="77777777" w:rsidR="00FB0D83" w:rsidRDefault="006C352B">
            <w:pPr>
              <w:contextualSpacing/>
              <w:rPr>
                <w:rFonts w:eastAsia="Times New Roman" w:cs="Times New Roman"/>
                <w:sz w:val="20"/>
              </w:rPr>
            </w:pPr>
          </w:p>
        </w:tc>
        <w:tc>
          <w:tcPr>
            <w:tcW w:w="101" w:type="dxa"/>
            <w:noWrap/>
            <w:vAlign w:val="bottom"/>
            <w:hideMark/>
          </w:tcPr>
          <w:p w14:paraId="09A3FE14" w14:textId="77777777" w:rsidR="00FB0D83" w:rsidRDefault="006C352B">
            <w:pPr>
              <w:contextualSpacing/>
              <w:rPr>
                <w:rFonts w:eastAsia="Times New Roman" w:cs="Times New Roman"/>
                <w:sz w:val="20"/>
              </w:rPr>
            </w:pPr>
          </w:p>
        </w:tc>
        <w:tc>
          <w:tcPr>
            <w:tcW w:w="101" w:type="dxa"/>
            <w:noWrap/>
            <w:vAlign w:val="bottom"/>
            <w:hideMark/>
          </w:tcPr>
          <w:p w14:paraId="09A3FE15" w14:textId="77777777" w:rsidR="00FB0D83" w:rsidRDefault="006C352B">
            <w:pPr>
              <w:contextualSpacing/>
              <w:rPr>
                <w:rFonts w:eastAsia="Times New Roman" w:cs="Times New Roman"/>
                <w:sz w:val="20"/>
              </w:rPr>
            </w:pPr>
          </w:p>
        </w:tc>
        <w:tc>
          <w:tcPr>
            <w:tcW w:w="40" w:type="dxa"/>
            <w:noWrap/>
            <w:vAlign w:val="bottom"/>
            <w:hideMark/>
          </w:tcPr>
          <w:p w14:paraId="09A3FE16" w14:textId="77777777" w:rsidR="00FB0D83" w:rsidRDefault="006C352B">
            <w:pPr>
              <w:contextualSpacing/>
              <w:rPr>
                <w:rFonts w:eastAsia="Times New Roman" w:cs="Times New Roman"/>
                <w:sz w:val="20"/>
              </w:rPr>
            </w:pPr>
          </w:p>
        </w:tc>
      </w:tr>
      <w:tr w:rsidR="00D269F7" w14:paraId="09A3FE21" w14:textId="77777777">
        <w:trPr>
          <w:trHeight w:val="300"/>
        </w:trPr>
        <w:tc>
          <w:tcPr>
            <w:tcW w:w="2392" w:type="dxa"/>
            <w:noWrap/>
            <w:vAlign w:val="bottom"/>
            <w:hideMark/>
          </w:tcPr>
          <w:p w14:paraId="09A3FE1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E1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1A" w14:textId="77777777" w:rsidR="00FB0D83" w:rsidRDefault="006C352B">
            <w:pPr>
              <w:contextualSpacing/>
              <w:rPr>
                <w:rFonts w:eastAsia="Times New Roman" w:cs="Times New Roman"/>
                <w:sz w:val="20"/>
              </w:rPr>
            </w:pPr>
          </w:p>
        </w:tc>
        <w:tc>
          <w:tcPr>
            <w:tcW w:w="1190" w:type="dxa"/>
            <w:noWrap/>
            <w:vAlign w:val="bottom"/>
            <w:hideMark/>
          </w:tcPr>
          <w:p w14:paraId="09A3FE1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E1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1D" w14:textId="77777777" w:rsidR="00FB0D83" w:rsidRDefault="006C352B">
            <w:pPr>
              <w:contextualSpacing/>
              <w:rPr>
                <w:rFonts w:eastAsia="Times New Roman" w:cs="Times New Roman"/>
                <w:sz w:val="20"/>
              </w:rPr>
            </w:pPr>
          </w:p>
        </w:tc>
        <w:tc>
          <w:tcPr>
            <w:tcW w:w="101" w:type="dxa"/>
            <w:noWrap/>
            <w:vAlign w:val="bottom"/>
            <w:hideMark/>
          </w:tcPr>
          <w:p w14:paraId="09A3FE1E" w14:textId="77777777" w:rsidR="00FB0D83" w:rsidRDefault="006C352B">
            <w:pPr>
              <w:contextualSpacing/>
              <w:rPr>
                <w:rFonts w:eastAsia="Times New Roman" w:cs="Times New Roman"/>
                <w:sz w:val="20"/>
              </w:rPr>
            </w:pPr>
          </w:p>
        </w:tc>
        <w:tc>
          <w:tcPr>
            <w:tcW w:w="101" w:type="dxa"/>
            <w:noWrap/>
            <w:vAlign w:val="bottom"/>
            <w:hideMark/>
          </w:tcPr>
          <w:p w14:paraId="09A3FE1F" w14:textId="77777777" w:rsidR="00FB0D83" w:rsidRDefault="006C352B">
            <w:pPr>
              <w:contextualSpacing/>
              <w:rPr>
                <w:rFonts w:eastAsia="Times New Roman" w:cs="Times New Roman"/>
                <w:sz w:val="20"/>
              </w:rPr>
            </w:pPr>
          </w:p>
        </w:tc>
        <w:tc>
          <w:tcPr>
            <w:tcW w:w="40" w:type="dxa"/>
            <w:noWrap/>
            <w:vAlign w:val="bottom"/>
            <w:hideMark/>
          </w:tcPr>
          <w:p w14:paraId="09A3FE20" w14:textId="77777777" w:rsidR="00FB0D83" w:rsidRDefault="006C352B">
            <w:pPr>
              <w:contextualSpacing/>
              <w:rPr>
                <w:rFonts w:eastAsia="Times New Roman" w:cs="Times New Roman"/>
                <w:sz w:val="20"/>
              </w:rPr>
            </w:pPr>
          </w:p>
        </w:tc>
      </w:tr>
      <w:tr w:rsidR="00D269F7" w14:paraId="09A3FE2A" w14:textId="77777777">
        <w:trPr>
          <w:trHeight w:val="300"/>
        </w:trPr>
        <w:tc>
          <w:tcPr>
            <w:tcW w:w="4406" w:type="dxa"/>
            <w:gridSpan w:val="2"/>
            <w:noWrap/>
            <w:vAlign w:val="bottom"/>
            <w:hideMark/>
          </w:tcPr>
          <w:p w14:paraId="09A3FE2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E23"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E2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E2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26" w14:textId="77777777" w:rsidR="00FB0D83" w:rsidRDefault="006C352B">
            <w:pPr>
              <w:contextualSpacing/>
              <w:rPr>
                <w:rFonts w:eastAsia="Times New Roman" w:cs="Times New Roman"/>
                <w:sz w:val="20"/>
              </w:rPr>
            </w:pPr>
          </w:p>
        </w:tc>
        <w:tc>
          <w:tcPr>
            <w:tcW w:w="101" w:type="dxa"/>
            <w:noWrap/>
            <w:vAlign w:val="bottom"/>
            <w:hideMark/>
          </w:tcPr>
          <w:p w14:paraId="09A3FE27" w14:textId="77777777" w:rsidR="00FB0D83" w:rsidRDefault="006C352B">
            <w:pPr>
              <w:contextualSpacing/>
              <w:rPr>
                <w:rFonts w:eastAsia="Times New Roman" w:cs="Times New Roman"/>
                <w:sz w:val="20"/>
              </w:rPr>
            </w:pPr>
          </w:p>
        </w:tc>
        <w:tc>
          <w:tcPr>
            <w:tcW w:w="101" w:type="dxa"/>
            <w:noWrap/>
            <w:vAlign w:val="bottom"/>
            <w:hideMark/>
          </w:tcPr>
          <w:p w14:paraId="09A3FE28" w14:textId="77777777" w:rsidR="00FB0D83" w:rsidRDefault="006C352B">
            <w:pPr>
              <w:contextualSpacing/>
              <w:rPr>
                <w:rFonts w:eastAsia="Times New Roman" w:cs="Times New Roman"/>
                <w:sz w:val="20"/>
              </w:rPr>
            </w:pPr>
          </w:p>
        </w:tc>
        <w:tc>
          <w:tcPr>
            <w:tcW w:w="40" w:type="dxa"/>
            <w:noWrap/>
            <w:vAlign w:val="bottom"/>
            <w:hideMark/>
          </w:tcPr>
          <w:p w14:paraId="09A3FE29" w14:textId="77777777" w:rsidR="00FB0D83" w:rsidRDefault="006C352B">
            <w:pPr>
              <w:contextualSpacing/>
              <w:rPr>
                <w:rFonts w:eastAsia="Times New Roman" w:cs="Times New Roman"/>
                <w:sz w:val="20"/>
              </w:rPr>
            </w:pPr>
          </w:p>
        </w:tc>
      </w:tr>
      <w:tr w:rsidR="00D269F7" w14:paraId="09A3FE34" w14:textId="77777777">
        <w:trPr>
          <w:trHeight w:val="300"/>
        </w:trPr>
        <w:tc>
          <w:tcPr>
            <w:tcW w:w="2392" w:type="dxa"/>
            <w:noWrap/>
            <w:vAlign w:val="bottom"/>
            <w:hideMark/>
          </w:tcPr>
          <w:p w14:paraId="09A3FE2B" w14:textId="77777777" w:rsidR="00FB0D83" w:rsidRDefault="006C352B">
            <w:pPr>
              <w:contextualSpacing/>
              <w:rPr>
                <w:rFonts w:eastAsia="Times New Roman" w:cs="Times New Roman"/>
                <w:sz w:val="20"/>
              </w:rPr>
            </w:pPr>
          </w:p>
        </w:tc>
        <w:tc>
          <w:tcPr>
            <w:tcW w:w="2014" w:type="dxa"/>
            <w:noWrap/>
            <w:vAlign w:val="bottom"/>
            <w:hideMark/>
          </w:tcPr>
          <w:p w14:paraId="09A3FE2C" w14:textId="77777777" w:rsidR="00FB0D83" w:rsidRDefault="006C352B">
            <w:pPr>
              <w:contextualSpacing/>
              <w:rPr>
                <w:rFonts w:eastAsia="Times New Roman" w:cs="Times New Roman"/>
                <w:sz w:val="20"/>
              </w:rPr>
            </w:pPr>
          </w:p>
        </w:tc>
        <w:tc>
          <w:tcPr>
            <w:tcW w:w="2759" w:type="dxa"/>
            <w:noWrap/>
            <w:vAlign w:val="bottom"/>
            <w:hideMark/>
          </w:tcPr>
          <w:p w14:paraId="09A3FE2D" w14:textId="77777777" w:rsidR="00FB0D83" w:rsidRDefault="006C352B">
            <w:pPr>
              <w:contextualSpacing/>
              <w:rPr>
                <w:rFonts w:eastAsia="Times New Roman" w:cs="Times New Roman"/>
                <w:sz w:val="20"/>
              </w:rPr>
            </w:pPr>
          </w:p>
        </w:tc>
        <w:tc>
          <w:tcPr>
            <w:tcW w:w="1190" w:type="dxa"/>
            <w:noWrap/>
            <w:vAlign w:val="bottom"/>
            <w:hideMark/>
          </w:tcPr>
          <w:p w14:paraId="09A3FE2E" w14:textId="77777777" w:rsidR="00FB0D83" w:rsidRDefault="006C352B">
            <w:pPr>
              <w:contextualSpacing/>
              <w:rPr>
                <w:rFonts w:eastAsia="Times New Roman" w:cs="Times New Roman"/>
                <w:sz w:val="20"/>
              </w:rPr>
            </w:pPr>
          </w:p>
        </w:tc>
        <w:tc>
          <w:tcPr>
            <w:tcW w:w="101" w:type="dxa"/>
            <w:noWrap/>
            <w:vAlign w:val="bottom"/>
            <w:hideMark/>
          </w:tcPr>
          <w:p w14:paraId="09A3FE2F" w14:textId="77777777" w:rsidR="00FB0D83" w:rsidRDefault="006C352B">
            <w:pPr>
              <w:contextualSpacing/>
              <w:rPr>
                <w:rFonts w:eastAsia="Times New Roman" w:cs="Times New Roman"/>
                <w:sz w:val="20"/>
              </w:rPr>
            </w:pPr>
          </w:p>
        </w:tc>
        <w:tc>
          <w:tcPr>
            <w:tcW w:w="101" w:type="dxa"/>
            <w:noWrap/>
            <w:vAlign w:val="bottom"/>
            <w:hideMark/>
          </w:tcPr>
          <w:p w14:paraId="09A3FE30" w14:textId="77777777" w:rsidR="00FB0D83" w:rsidRDefault="006C352B">
            <w:pPr>
              <w:contextualSpacing/>
              <w:rPr>
                <w:rFonts w:eastAsia="Times New Roman" w:cs="Times New Roman"/>
                <w:sz w:val="20"/>
              </w:rPr>
            </w:pPr>
          </w:p>
        </w:tc>
        <w:tc>
          <w:tcPr>
            <w:tcW w:w="101" w:type="dxa"/>
            <w:noWrap/>
            <w:vAlign w:val="bottom"/>
            <w:hideMark/>
          </w:tcPr>
          <w:p w14:paraId="09A3FE31" w14:textId="77777777" w:rsidR="00FB0D83" w:rsidRDefault="006C352B">
            <w:pPr>
              <w:contextualSpacing/>
              <w:rPr>
                <w:rFonts w:eastAsia="Times New Roman" w:cs="Times New Roman"/>
                <w:sz w:val="20"/>
              </w:rPr>
            </w:pPr>
          </w:p>
        </w:tc>
        <w:tc>
          <w:tcPr>
            <w:tcW w:w="101" w:type="dxa"/>
            <w:noWrap/>
            <w:vAlign w:val="bottom"/>
            <w:hideMark/>
          </w:tcPr>
          <w:p w14:paraId="09A3FE32" w14:textId="77777777" w:rsidR="00FB0D83" w:rsidRDefault="006C352B">
            <w:pPr>
              <w:contextualSpacing/>
              <w:rPr>
                <w:rFonts w:eastAsia="Times New Roman" w:cs="Times New Roman"/>
                <w:sz w:val="20"/>
              </w:rPr>
            </w:pPr>
          </w:p>
        </w:tc>
        <w:tc>
          <w:tcPr>
            <w:tcW w:w="40" w:type="dxa"/>
            <w:noWrap/>
            <w:vAlign w:val="bottom"/>
            <w:hideMark/>
          </w:tcPr>
          <w:p w14:paraId="09A3FE33" w14:textId="77777777" w:rsidR="00FB0D83" w:rsidRDefault="006C352B">
            <w:pPr>
              <w:contextualSpacing/>
              <w:rPr>
                <w:rFonts w:eastAsia="Times New Roman" w:cs="Times New Roman"/>
                <w:sz w:val="20"/>
              </w:rPr>
            </w:pPr>
          </w:p>
        </w:tc>
      </w:tr>
      <w:tr w:rsidR="00D269F7" w14:paraId="09A3FE3A" w14:textId="77777777">
        <w:trPr>
          <w:trHeight w:val="300"/>
        </w:trPr>
        <w:tc>
          <w:tcPr>
            <w:tcW w:w="2392" w:type="dxa"/>
            <w:noWrap/>
            <w:vAlign w:val="bottom"/>
            <w:hideMark/>
          </w:tcPr>
          <w:p w14:paraId="09A3FE35" w14:textId="77777777" w:rsidR="00FB0D83" w:rsidRDefault="006C352B">
            <w:pPr>
              <w:contextualSpacing/>
              <w:rPr>
                <w:rFonts w:eastAsia="Times New Roman" w:cs="Times New Roman"/>
                <w:sz w:val="20"/>
              </w:rPr>
            </w:pPr>
          </w:p>
        </w:tc>
        <w:tc>
          <w:tcPr>
            <w:tcW w:w="6165" w:type="dxa"/>
            <w:gridSpan w:val="5"/>
            <w:noWrap/>
            <w:vAlign w:val="bottom"/>
            <w:hideMark/>
          </w:tcPr>
          <w:p w14:paraId="09A3FE3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23 ως έχει   ΔΕΚΤΟ ΚΑΤΑ</w:t>
            </w:r>
            <w:r>
              <w:rPr>
                <w:rFonts w:ascii="Calibri" w:eastAsia="Times New Roman" w:hAnsi="Calibri" w:cs="Calibri"/>
                <w:color w:val="000000"/>
                <w:szCs w:val="24"/>
              </w:rPr>
              <w:t xml:space="preserve"> ΠΛΕΙΟΨΗΦΙΑ</w:t>
            </w:r>
          </w:p>
        </w:tc>
        <w:tc>
          <w:tcPr>
            <w:tcW w:w="101" w:type="dxa"/>
            <w:noWrap/>
            <w:vAlign w:val="bottom"/>
            <w:hideMark/>
          </w:tcPr>
          <w:p w14:paraId="09A3FE3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38" w14:textId="77777777" w:rsidR="00FB0D83" w:rsidRDefault="006C352B">
            <w:pPr>
              <w:contextualSpacing/>
              <w:rPr>
                <w:rFonts w:eastAsia="Times New Roman" w:cs="Times New Roman"/>
                <w:sz w:val="20"/>
              </w:rPr>
            </w:pPr>
          </w:p>
        </w:tc>
        <w:tc>
          <w:tcPr>
            <w:tcW w:w="40" w:type="dxa"/>
            <w:noWrap/>
            <w:vAlign w:val="bottom"/>
            <w:hideMark/>
          </w:tcPr>
          <w:p w14:paraId="09A3FE39" w14:textId="77777777" w:rsidR="00FB0D83" w:rsidRDefault="006C352B">
            <w:pPr>
              <w:contextualSpacing/>
              <w:rPr>
                <w:rFonts w:eastAsia="Times New Roman" w:cs="Times New Roman"/>
                <w:sz w:val="20"/>
              </w:rPr>
            </w:pPr>
          </w:p>
        </w:tc>
      </w:tr>
      <w:tr w:rsidR="00D269F7" w14:paraId="09A3FE44" w14:textId="77777777">
        <w:trPr>
          <w:trHeight w:val="300"/>
        </w:trPr>
        <w:tc>
          <w:tcPr>
            <w:tcW w:w="2392" w:type="dxa"/>
            <w:noWrap/>
            <w:vAlign w:val="bottom"/>
            <w:hideMark/>
          </w:tcPr>
          <w:p w14:paraId="09A3FE3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E3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3D" w14:textId="77777777" w:rsidR="00FB0D83" w:rsidRDefault="006C352B">
            <w:pPr>
              <w:contextualSpacing/>
              <w:rPr>
                <w:rFonts w:eastAsia="Times New Roman" w:cs="Times New Roman"/>
                <w:sz w:val="20"/>
              </w:rPr>
            </w:pPr>
          </w:p>
        </w:tc>
        <w:tc>
          <w:tcPr>
            <w:tcW w:w="1190" w:type="dxa"/>
            <w:noWrap/>
            <w:vAlign w:val="bottom"/>
            <w:hideMark/>
          </w:tcPr>
          <w:p w14:paraId="09A3FE3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E3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40" w14:textId="77777777" w:rsidR="00FB0D83" w:rsidRDefault="006C352B">
            <w:pPr>
              <w:contextualSpacing/>
              <w:rPr>
                <w:rFonts w:eastAsia="Times New Roman" w:cs="Times New Roman"/>
                <w:sz w:val="20"/>
              </w:rPr>
            </w:pPr>
          </w:p>
        </w:tc>
        <w:tc>
          <w:tcPr>
            <w:tcW w:w="101" w:type="dxa"/>
            <w:noWrap/>
            <w:vAlign w:val="bottom"/>
            <w:hideMark/>
          </w:tcPr>
          <w:p w14:paraId="09A3FE41" w14:textId="77777777" w:rsidR="00FB0D83" w:rsidRDefault="006C352B">
            <w:pPr>
              <w:contextualSpacing/>
              <w:rPr>
                <w:rFonts w:eastAsia="Times New Roman" w:cs="Times New Roman"/>
                <w:sz w:val="20"/>
              </w:rPr>
            </w:pPr>
          </w:p>
        </w:tc>
        <w:tc>
          <w:tcPr>
            <w:tcW w:w="101" w:type="dxa"/>
            <w:noWrap/>
            <w:vAlign w:val="bottom"/>
            <w:hideMark/>
          </w:tcPr>
          <w:p w14:paraId="09A3FE42" w14:textId="77777777" w:rsidR="00FB0D83" w:rsidRDefault="006C352B">
            <w:pPr>
              <w:contextualSpacing/>
              <w:rPr>
                <w:rFonts w:eastAsia="Times New Roman" w:cs="Times New Roman"/>
                <w:sz w:val="20"/>
              </w:rPr>
            </w:pPr>
          </w:p>
        </w:tc>
        <w:tc>
          <w:tcPr>
            <w:tcW w:w="40" w:type="dxa"/>
            <w:noWrap/>
            <w:vAlign w:val="bottom"/>
            <w:hideMark/>
          </w:tcPr>
          <w:p w14:paraId="09A3FE43" w14:textId="77777777" w:rsidR="00FB0D83" w:rsidRDefault="006C352B">
            <w:pPr>
              <w:contextualSpacing/>
              <w:rPr>
                <w:rFonts w:eastAsia="Times New Roman" w:cs="Times New Roman"/>
                <w:sz w:val="20"/>
              </w:rPr>
            </w:pPr>
          </w:p>
        </w:tc>
      </w:tr>
      <w:tr w:rsidR="00D269F7" w14:paraId="09A3FE4E" w14:textId="77777777">
        <w:trPr>
          <w:trHeight w:val="300"/>
        </w:trPr>
        <w:tc>
          <w:tcPr>
            <w:tcW w:w="2392" w:type="dxa"/>
            <w:noWrap/>
            <w:vAlign w:val="bottom"/>
            <w:hideMark/>
          </w:tcPr>
          <w:p w14:paraId="09A3FE4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E4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47" w14:textId="77777777" w:rsidR="00FB0D83" w:rsidRDefault="006C352B">
            <w:pPr>
              <w:contextualSpacing/>
              <w:rPr>
                <w:rFonts w:eastAsia="Times New Roman" w:cs="Times New Roman"/>
                <w:sz w:val="20"/>
              </w:rPr>
            </w:pPr>
          </w:p>
        </w:tc>
        <w:tc>
          <w:tcPr>
            <w:tcW w:w="1190" w:type="dxa"/>
            <w:noWrap/>
            <w:vAlign w:val="bottom"/>
            <w:hideMark/>
          </w:tcPr>
          <w:p w14:paraId="09A3FE4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E4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4A" w14:textId="77777777" w:rsidR="00FB0D83" w:rsidRDefault="006C352B">
            <w:pPr>
              <w:contextualSpacing/>
              <w:rPr>
                <w:rFonts w:eastAsia="Times New Roman" w:cs="Times New Roman"/>
                <w:sz w:val="20"/>
              </w:rPr>
            </w:pPr>
          </w:p>
        </w:tc>
        <w:tc>
          <w:tcPr>
            <w:tcW w:w="101" w:type="dxa"/>
            <w:noWrap/>
            <w:vAlign w:val="bottom"/>
            <w:hideMark/>
          </w:tcPr>
          <w:p w14:paraId="09A3FE4B" w14:textId="77777777" w:rsidR="00FB0D83" w:rsidRDefault="006C352B">
            <w:pPr>
              <w:contextualSpacing/>
              <w:rPr>
                <w:rFonts w:eastAsia="Times New Roman" w:cs="Times New Roman"/>
                <w:sz w:val="20"/>
              </w:rPr>
            </w:pPr>
          </w:p>
        </w:tc>
        <w:tc>
          <w:tcPr>
            <w:tcW w:w="101" w:type="dxa"/>
            <w:noWrap/>
            <w:vAlign w:val="bottom"/>
            <w:hideMark/>
          </w:tcPr>
          <w:p w14:paraId="09A3FE4C" w14:textId="77777777" w:rsidR="00FB0D83" w:rsidRDefault="006C352B">
            <w:pPr>
              <w:contextualSpacing/>
              <w:rPr>
                <w:rFonts w:eastAsia="Times New Roman" w:cs="Times New Roman"/>
                <w:sz w:val="20"/>
              </w:rPr>
            </w:pPr>
          </w:p>
        </w:tc>
        <w:tc>
          <w:tcPr>
            <w:tcW w:w="40" w:type="dxa"/>
            <w:noWrap/>
            <w:vAlign w:val="bottom"/>
            <w:hideMark/>
          </w:tcPr>
          <w:p w14:paraId="09A3FE4D" w14:textId="77777777" w:rsidR="00FB0D83" w:rsidRDefault="006C352B">
            <w:pPr>
              <w:contextualSpacing/>
              <w:rPr>
                <w:rFonts w:eastAsia="Times New Roman" w:cs="Times New Roman"/>
                <w:sz w:val="20"/>
              </w:rPr>
            </w:pPr>
          </w:p>
        </w:tc>
      </w:tr>
      <w:tr w:rsidR="00D269F7" w14:paraId="09A3FE58" w14:textId="77777777">
        <w:trPr>
          <w:trHeight w:val="300"/>
        </w:trPr>
        <w:tc>
          <w:tcPr>
            <w:tcW w:w="2392" w:type="dxa"/>
            <w:noWrap/>
            <w:vAlign w:val="bottom"/>
            <w:hideMark/>
          </w:tcPr>
          <w:p w14:paraId="09A3FE4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E5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51" w14:textId="77777777" w:rsidR="00FB0D83" w:rsidRDefault="006C352B">
            <w:pPr>
              <w:contextualSpacing/>
              <w:rPr>
                <w:rFonts w:eastAsia="Times New Roman" w:cs="Times New Roman"/>
                <w:sz w:val="20"/>
              </w:rPr>
            </w:pPr>
          </w:p>
        </w:tc>
        <w:tc>
          <w:tcPr>
            <w:tcW w:w="1190" w:type="dxa"/>
            <w:noWrap/>
            <w:vAlign w:val="bottom"/>
            <w:hideMark/>
          </w:tcPr>
          <w:p w14:paraId="09A3FE5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E5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54" w14:textId="77777777" w:rsidR="00FB0D83" w:rsidRDefault="006C352B">
            <w:pPr>
              <w:contextualSpacing/>
              <w:rPr>
                <w:rFonts w:eastAsia="Times New Roman" w:cs="Times New Roman"/>
                <w:sz w:val="20"/>
              </w:rPr>
            </w:pPr>
          </w:p>
        </w:tc>
        <w:tc>
          <w:tcPr>
            <w:tcW w:w="101" w:type="dxa"/>
            <w:noWrap/>
            <w:vAlign w:val="bottom"/>
            <w:hideMark/>
          </w:tcPr>
          <w:p w14:paraId="09A3FE55" w14:textId="77777777" w:rsidR="00FB0D83" w:rsidRDefault="006C352B">
            <w:pPr>
              <w:contextualSpacing/>
              <w:rPr>
                <w:rFonts w:eastAsia="Times New Roman" w:cs="Times New Roman"/>
                <w:sz w:val="20"/>
              </w:rPr>
            </w:pPr>
          </w:p>
        </w:tc>
        <w:tc>
          <w:tcPr>
            <w:tcW w:w="101" w:type="dxa"/>
            <w:noWrap/>
            <w:vAlign w:val="bottom"/>
            <w:hideMark/>
          </w:tcPr>
          <w:p w14:paraId="09A3FE56" w14:textId="77777777" w:rsidR="00FB0D83" w:rsidRDefault="006C352B">
            <w:pPr>
              <w:contextualSpacing/>
              <w:rPr>
                <w:rFonts w:eastAsia="Times New Roman" w:cs="Times New Roman"/>
                <w:sz w:val="20"/>
              </w:rPr>
            </w:pPr>
          </w:p>
        </w:tc>
        <w:tc>
          <w:tcPr>
            <w:tcW w:w="40" w:type="dxa"/>
            <w:noWrap/>
            <w:vAlign w:val="bottom"/>
            <w:hideMark/>
          </w:tcPr>
          <w:p w14:paraId="09A3FE57" w14:textId="77777777" w:rsidR="00FB0D83" w:rsidRDefault="006C352B">
            <w:pPr>
              <w:contextualSpacing/>
              <w:rPr>
                <w:rFonts w:eastAsia="Times New Roman" w:cs="Times New Roman"/>
                <w:sz w:val="20"/>
              </w:rPr>
            </w:pPr>
          </w:p>
        </w:tc>
      </w:tr>
      <w:tr w:rsidR="00D269F7" w14:paraId="09A3FE62" w14:textId="77777777">
        <w:trPr>
          <w:trHeight w:val="300"/>
        </w:trPr>
        <w:tc>
          <w:tcPr>
            <w:tcW w:w="2392" w:type="dxa"/>
            <w:noWrap/>
            <w:vAlign w:val="bottom"/>
            <w:hideMark/>
          </w:tcPr>
          <w:p w14:paraId="09A3FE5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E5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5B" w14:textId="77777777" w:rsidR="00FB0D83" w:rsidRDefault="006C352B">
            <w:pPr>
              <w:contextualSpacing/>
              <w:rPr>
                <w:rFonts w:eastAsia="Times New Roman" w:cs="Times New Roman"/>
                <w:sz w:val="20"/>
              </w:rPr>
            </w:pPr>
          </w:p>
        </w:tc>
        <w:tc>
          <w:tcPr>
            <w:tcW w:w="1190" w:type="dxa"/>
            <w:noWrap/>
            <w:vAlign w:val="bottom"/>
            <w:hideMark/>
          </w:tcPr>
          <w:p w14:paraId="09A3FE5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E5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5E" w14:textId="77777777" w:rsidR="00FB0D83" w:rsidRDefault="006C352B">
            <w:pPr>
              <w:contextualSpacing/>
              <w:rPr>
                <w:rFonts w:eastAsia="Times New Roman" w:cs="Times New Roman"/>
                <w:sz w:val="20"/>
              </w:rPr>
            </w:pPr>
          </w:p>
        </w:tc>
        <w:tc>
          <w:tcPr>
            <w:tcW w:w="101" w:type="dxa"/>
            <w:noWrap/>
            <w:vAlign w:val="bottom"/>
            <w:hideMark/>
          </w:tcPr>
          <w:p w14:paraId="09A3FE5F" w14:textId="77777777" w:rsidR="00FB0D83" w:rsidRDefault="006C352B">
            <w:pPr>
              <w:contextualSpacing/>
              <w:rPr>
                <w:rFonts w:eastAsia="Times New Roman" w:cs="Times New Roman"/>
                <w:sz w:val="20"/>
              </w:rPr>
            </w:pPr>
          </w:p>
        </w:tc>
        <w:tc>
          <w:tcPr>
            <w:tcW w:w="101" w:type="dxa"/>
            <w:noWrap/>
            <w:vAlign w:val="bottom"/>
            <w:hideMark/>
          </w:tcPr>
          <w:p w14:paraId="09A3FE60" w14:textId="77777777" w:rsidR="00FB0D83" w:rsidRDefault="006C352B">
            <w:pPr>
              <w:contextualSpacing/>
              <w:rPr>
                <w:rFonts w:eastAsia="Times New Roman" w:cs="Times New Roman"/>
                <w:sz w:val="20"/>
              </w:rPr>
            </w:pPr>
          </w:p>
        </w:tc>
        <w:tc>
          <w:tcPr>
            <w:tcW w:w="40" w:type="dxa"/>
            <w:noWrap/>
            <w:vAlign w:val="bottom"/>
            <w:hideMark/>
          </w:tcPr>
          <w:p w14:paraId="09A3FE61" w14:textId="77777777" w:rsidR="00FB0D83" w:rsidRDefault="006C352B">
            <w:pPr>
              <w:contextualSpacing/>
              <w:rPr>
                <w:rFonts w:eastAsia="Times New Roman" w:cs="Times New Roman"/>
                <w:sz w:val="20"/>
              </w:rPr>
            </w:pPr>
          </w:p>
        </w:tc>
      </w:tr>
      <w:tr w:rsidR="00D269F7" w14:paraId="09A3FE6C" w14:textId="77777777">
        <w:trPr>
          <w:trHeight w:val="300"/>
        </w:trPr>
        <w:tc>
          <w:tcPr>
            <w:tcW w:w="2392" w:type="dxa"/>
            <w:noWrap/>
            <w:vAlign w:val="bottom"/>
            <w:hideMark/>
          </w:tcPr>
          <w:p w14:paraId="09A3FE6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E6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65" w14:textId="77777777" w:rsidR="00FB0D83" w:rsidRDefault="006C352B">
            <w:pPr>
              <w:contextualSpacing/>
              <w:rPr>
                <w:rFonts w:eastAsia="Times New Roman" w:cs="Times New Roman"/>
                <w:sz w:val="20"/>
              </w:rPr>
            </w:pPr>
          </w:p>
        </w:tc>
        <w:tc>
          <w:tcPr>
            <w:tcW w:w="1190" w:type="dxa"/>
            <w:noWrap/>
            <w:vAlign w:val="bottom"/>
            <w:hideMark/>
          </w:tcPr>
          <w:p w14:paraId="09A3FE6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E6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68" w14:textId="77777777" w:rsidR="00FB0D83" w:rsidRDefault="006C352B">
            <w:pPr>
              <w:contextualSpacing/>
              <w:rPr>
                <w:rFonts w:eastAsia="Times New Roman" w:cs="Times New Roman"/>
                <w:sz w:val="20"/>
              </w:rPr>
            </w:pPr>
          </w:p>
        </w:tc>
        <w:tc>
          <w:tcPr>
            <w:tcW w:w="101" w:type="dxa"/>
            <w:noWrap/>
            <w:vAlign w:val="bottom"/>
            <w:hideMark/>
          </w:tcPr>
          <w:p w14:paraId="09A3FE69" w14:textId="77777777" w:rsidR="00FB0D83" w:rsidRDefault="006C352B">
            <w:pPr>
              <w:contextualSpacing/>
              <w:rPr>
                <w:rFonts w:eastAsia="Times New Roman" w:cs="Times New Roman"/>
                <w:sz w:val="20"/>
              </w:rPr>
            </w:pPr>
          </w:p>
        </w:tc>
        <w:tc>
          <w:tcPr>
            <w:tcW w:w="101" w:type="dxa"/>
            <w:noWrap/>
            <w:vAlign w:val="bottom"/>
            <w:hideMark/>
          </w:tcPr>
          <w:p w14:paraId="09A3FE6A" w14:textId="77777777" w:rsidR="00FB0D83" w:rsidRDefault="006C352B">
            <w:pPr>
              <w:contextualSpacing/>
              <w:rPr>
                <w:rFonts w:eastAsia="Times New Roman" w:cs="Times New Roman"/>
                <w:sz w:val="20"/>
              </w:rPr>
            </w:pPr>
          </w:p>
        </w:tc>
        <w:tc>
          <w:tcPr>
            <w:tcW w:w="40" w:type="dxa"/>
            <w:noWrap/>
            <w:vAlign w:val="bottom"/>
            <w:hideMark/>
          </w:tcPr>
          <w:p w14:paraId="09A3FE6B" w14:textId="77777777" w:rsidR="00FB0D83" w:rsidRDefault="006C352B">
            <w:pPr>
              <w:contextualSpacing/>
              <w:rPr>
                <w:rFonts w:eastAsia="Times New Roman" w:cs="Times New Roman"/>
                <w:sz w:val="20"/>
              </w:rPr>
            </w:pPr>
          </w:p>
        </w:tc>
      </w:tr>
      <w:tr w:rsidR="00D269F7" w14:paraId="09A3FE76" w14:textId="77777777">
        <w:trPr>
          <w:trHeight w:val="300"/>
        </w:trPr>
        <w:tc>
          <w:tcPr>
            <w:tcW w:w="2392" w:type="dxa"/>
            <w:noWrap/>
            <w:vAlign w:val="bottom"/>
            <w:hideMark/>
          </w:tcPr>
          <w:p w14:paraId="09A3FE6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E6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6F" w14:textId="77777777" w:rsidR="00FB0D83" w:rsidRDefault="006C352B">
            <w:pPr>
              <w:contextualSpacing/>
              <w:rPr>
                <w:rFonts w:eastAsia="Times New Roman" w:cs="Times New Roman"/>
                <w:sz w:val="20"/>
              </w:rPr>
            </w:pPr>
          </w:p>
        </w:tc>
        <w:tc>
          <w:tcPr>
            <w:tcW w:w="1190" w:type="dxa"/>
            <w:noWrap/>
            <w:vAlign w:val="bottom"/>
            <w:hideMark/>
          </w:tcPr>
          <w:p w14:paraId="09A3FE7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E7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72" w14:textId="77777777" w:rsidR="00FB0D83" w:rsidRDefault="006C352B">
            <w:pPr>
              <w:contextualSpacing/>
              <w:rPr>
                <w:rFonts w:eastAsia="Times New Roman" w:cs="Times New Roman"/>
                <w:sz w:val="20"/>
              </w:rPr>
            </w:pPr>
          </w:p>
        </w:tc>
        <w:tc>
          <w:tcPr>
            <w:tcW w:w="101" w:type="dxa"/>
            <w:noWrap/>
            <w:vAlign w:val="bottom"/>
            <w:hideMark/>
          </w:tcPr>
          <w:p w14:paraId="09A3FE73" w14:textId="77777777" w:rsidR="00FB0D83" w:rsidRDefault="006C352B">
            <w:pPr>
              <w:contextualSpacing/>
              <w:rPr>
                <w:rFonts w:eastAsia="Times New Roman" w:cs="Times New Roman"/>
                <w:sz w:val="20"/>
              </w:rPr>
            </w:pPr>
          </w:p>
        </w:tc>
        <w:tc>
          <w:tcPr>
            <w:tcW w:w="101" w:type="dxa"/>
            <w:noWrap/>
            <w:vAlign w:val="bottom"/>
            <w:hideMark/>
          </w:tcPr>
          <w:p w14:paraId="09A3FE74" w14:textId="77777777" w:rsidR="00FB0D83" w:rsidRDefault="006C352B">
            <w:pPr>
              <w:contextualSpacing/>
              <w:rPr>
                <w:rFonts w:eastAsia="Times New Roman" w:cs="Times New Roman"/>
                <w:sz w:val="20"/>
              </w:rPr>
            </w:pPr>
          </w:p>
        </w:tc>
        <w:tc>
          <w:tcPr>
            <w:tcW w:w="40" w:type="dxa"/>
            <w:noWrap/>
            <w:vAlign w:val="bottom"/>
            <w:hideMark/>
          </w:tcPr>
          <w:p w14:paraId="09A3FE75" w14:textId="77777777" w:rsidR="00FB0D83" w:rsidRDefault="006C352B">
            <w:pPr>
              <w:contextualSpacing/>
              <w:rPr>
                <w:rFonts w:eastAsia="Times New Roman" w:cs="Times New Roman"/>
                <w:sz w:val="20"/>
              </w:rPr>
            </w:pPr>
          </w:p>
        </w:tc>
      </w:tr>
      <w:tr w:rsidR="00D269F7" w14:paraId="09A3FE80" w14:textId="77777777">
        <w:trPr>
          <w:trHeight w:val="300"/>
        </w:trPr>
        <w:tc>
          <w:tcPr>
            <w:tcW w:w="2392" w:type="dxa"/>
            <w:noWrap/>
            <w:vAlign w:val="bottom"/>
            <w:hideMark/>
          </w:tcPr>
          <w:p w14:paraId="09A3FE7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E7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79" w14:textId="77777777" w:rsidR="00FB0D83" w:rsidRDefault="006C352B">
            <w:pPr>
              <w:contextualSpacing/>
              <w:rPr>
                <w:rFonts w:eastAsia="Times New Roman" w:cs="Times New Roman"/>
                <w:sz w:val="20"/>
              </w:rPr>
            </w:pPr>
          </w:p>
        </w:tc>
        <w:tc>
          <w:tcPr>
            <w:tcW w:w="1190" w:type="dxa"/>
            <w:noWrap/>
            <w:vAlign w:val="bottom"/>
            <w:hideMark/>
          </w:tcPr>
          <w:p w14:paraId="09A3FE7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E7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7C" w14:textId="77777777" w:rsidR="00FB0D83" w:rsidRDefault="006C352B">
            <w:pPr>
              <w:contextualSpacing/>
              <w:rPr>
                <w:rFonts w:eastAsia="Times New Roman" w:cs="Times New Roman"/>
                <w:sz w:val="20"/>
              </w:rPr>
            </w:pPr>
          </w:p>
        </w:tc>
        <w:tc>
          <w:tcPr>
            <w:tcW w:w="101" w:type="dxa"/>
            <w:noWrap/>
            <w:vAlign w:val="bottom"/>
            <w:hideMark/>
          </w:tcPr>
          <w:p w14:paraId="09A3FE7D" w14:textId="77777777" w:rsidR="00FB0D83" w:rsidRDefault="006C352B">
            <w:pPr>
              <w:contextualSpacing/>
              <w:rPr>
                <w:rFonts w:eastAsia="Times New Roman" w:cs="Times New Roman"/>
                <w:sz w:val="20"/>
              </w:rPr>
            </w:pPr>
          </w:p>
        </w:tc>
        <w:tc>
          <w:tcPr>
            <w:tcW w:w="101" w:type="dxa"/>
            <w:noWrap/>
            <w:vAlign w:val="bottom"/>
            <w:hideMark/>
          </w:tcPr>
          <w:p w14:paraId="09A3FE7E" w14:textId="77777777" w:rsidR="00FB0D83" w:rsidRDefault="006C352B">
            <w:pPr>
              <w:contextualSpacing/>
              <w:rPr>
                <w:rFonts w:eastAsia="Times New Roman" w:cs="Times New Roman"/>
                <w:sz w:val="20"/>
              </w:rPr>
            </w:pPr>
          </w:p>
        </w:tc>
        <w:tc>
          <w:tcPr>
            <w:tcW w:w="40" w:type="dxa"/>
            <w:noWrap/>
            <w:vAlign w:val="bottom"/>
            <w:hideMark/>
          </w:tcPr>
          <w:p w14:paraId="09A3FE7F" w14:textId="77777777" w:rsidR="00FB0D83" w:rsidRDefault="006C352B">
            <w:pPr>
              <w:contextualSpacing/>
              <w:rPr>
                <w:rFonts w:eastAsia="Times New Roman" w:cs="Times New Roman"/>
                <w:sz w:val="20"/>
              </w:rPr>
            </w:pPr>
          </w:p>
        </w:tc>
      </w:tr>
      <w:tr w:rsidR="00D269F7" w14:paraId="09A3FE89" w14:textId="77777777">
        <w:trPr>
          <w:trHeight w:val="300"/>
        </w:trPr>
        <w:tc>
          <w:tcPr>
            <w:tcW w:w="4406" w:type="dxa"/>
            <w:gridSpan w:val="2"/>
            <w:noWrap/>
            <w:vAlign w:val="bottom"/>
            <w:hideMark/>
          </w:tcPr>
          <w:p w14:paraId="09A3FE8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E82"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E8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E8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85" w14:textId="77777777" w:rsidR="00FB0D83" w:rsidRDefault="006C352B">
            <w:pPr>
              <w:contextualSpacing/>
              <w:rPr>
                <w:rFonts w:eastAsia="Times New Roman" w:cs="Times New Roman"/>
                <w:sz w:val="20"/>
              </w:rPr>
            </w:pPr>
          </w:p>
        </w:tc>
        <w:tc>
          <w:tcPr>
            <w:tcW w:w="101" w:type="dxa"/>
            <w:noWrap/>
            <w:vAlign w:val="bottom"/>
            <w:hideMark/>
          </w:tcPr>
          <w:p w14:paraId="09A3FE86" w14:textId="77777777" w:rsidR="00FB0D83" w:rsidRDefault="006C352B">
            <w:pPr>
              <w:contextualSpacing/>
              <w:rPr>
                <w:rFonts w:eastAsia="Times New Roman" w:cs="Times New Roman"/>
                <w:sz w:val="20"/>
              </w:rPr>
            </w:pPr>
          </w:p>
        </w:tc>
        <w:tc>
          <w:tcPr>
            <w:tcW w:w="101" w:type="dxa"/>
            <w:noWrap/>
            <w:vAlign w:val="bottom"/>
            <w:hideMark/>
          </w:tcPr>
          <w:p w14:paraId="09A3FE87" w14:textId="77777777" w:rsidR="00FB0D83" w:rsidRDefault="006C352B">
            <w:pPr>
              <w:contextualSpacing/>
              <w:rPr>
                <w:rFonts w:eastAsia="Times New Roman" w:cs="Times New Roman"/>
                <w:sz w:val="20"/>
              </w:rPr>
            </w:pPr>
          </w:p>
        </w:tc>
        <w:tc>
          <w:tcPr>
            <w:tcW w:w="40" w:type="dxa"/>
            <w:noWrap/>
            <w:vAlign w:val="bottom"/>
            <w:hideMark/>
          </w:tcPr>
          <w:p w14:paraId="09A3FE88" w14:textId="77777777" w:rsidR="00FB0D83" w:rsidRDefault="006C352B">
            <w:pPr>
              <w:contextualSpacing/>
              <w:rPr>
                <w:rFonts w:eastAsia="Times New Roman" w:cs="Times New Roman"/>
                <w:sz w:val="20"/>
              </w:rPr>
            </w:pPr>
          </w:p>
        </w:tc>
      </w:tr>
      <w:tr w:rsidR="00D269F7" w14:paraId="09A3FE93" w14:textId="77777777">
        <w:trPr>
          <w:trHeight w:val="300"/>
        </w:trPr>
        <w:tc>
          <w:tcPr>
            <w:tcW w:w="2392" w:type="dxa"/>
            <w:noWrap/>
            <w:vAlign w:val="bottom"/>
            <w:hideMark/>
          </w:tcPr>
          <w:p w14:paraId="09A3FE8A" w14:textId="77777777" w:rsidR="00FB0D83" w:rsidRDefault="006C352B">
            <w:pPr>
              <w:contextualSpacing/>
              <w:rPr>
                <w:rFonts w:eastAsia="Times New Roman" w:cs="Times New Roman"/>
                <w:sz w:val="20"/>
              </w:rPr>
            </w:pPr>
          </w:p>
        </w:tc>
        <w:tc>
          <w:tcPr>
            <w:tcW w:w="2014" w:type="dxa"/>
            <w:noWrap/>
            <w:vAlign w:val="bottom"/>
            <w:hideMark/>
          </w:tcPr>
          <w:p w14:paraId="09A3FE8B" w14:textId="77777777" w:rsidR="00FB0D83" w:rsidRDefault="006C352B">
            <w:pPr>
              <w:contextualSpacing/>
              <w:rPr>
                <w:rFonts w:eastAsia="Times New Roman" w:cs="Times New Roman"/>
                <w:sz w:val="20"/>
              </w:rPr>
            </w:pPr>
          </w:p>
        </w:tc>
        <w:tc>
          <w:tcPr>
            <w:tcW w:w="2759" w:type="dxa"/>
            <w:noWrap/>
            <w:vAlign w:val="bottom"/>
            <w:hideMark/>
          </w:tcPr>
          <w:p w14:paraId="09A3FE8C" w14:textId="77777777" w:rsidR="00FB0D83" w:rsidRDefault="006C352B">
            <w:pPr>
              <w:contextualSpacing/>
              <w:rPr>
                <w:rFonts w:eastAsia="Times New Roman" w:cs="Times New Roman"/>
                <w:sz w:val="20"/>
              </w:rPr>
            </w:pPr>
          </w:p>
        </w:tc>
        <w:tc>
          <w:tcPr>
            <w:tcW w:w="1190" w:type="dxa"/>
            <w:noWrap/>
            <w:vAlign w:val="bottom"/>
            <w:hideMark/>
          </w:tcPr>
          <w:p w14:paraId="09A3FE8D" w14:textId="77777777" w:rsidR="00FB0D83" w:rsidRDefault="006C352B">
            <w:pPr>
              <w:contextualSpacing/>
              <w:rPr>
                <w:rFonts w:eastAsia="Times New Roman" w:cs="Times New Roman"/>
                <w:sz w:val="20"/>
              </w:rPr>
            </w:pPr>
          </w:p>
        </w:tc>
        <w:tc>
          <w:tcPr>
            <w:tcW w:w="101" w:type="dxa"/>
            <w:noWrap/>
            <w:vAlign w:val="bottom"/>
            <w:hideMark/>
          </w:tcPr>
          <w:p w14:paraId="09A3FE8E" w14:textId="77777777" w:rsidR="00FB0D83" w:rsidRDefault="006C352B">
            <w:pPr>
              <w:contextualSpacing/>
              <w:rPr>
                <w:rFonts w:eastAsia="Times New Roman" w:cs="Times New Roman"/>
                <w:sz w:val="20"/>
              </w:rPr>
            </w:pPr>
          </w:p>
        </w:tc>
        <w:tc>
          <w:tcPr>
            <w:tcW w:w="101" w:type="dxa"/>
            <w:noWrap/>
            <w:vAlign w:val="bottom"/>
            <w:hideMark/>
          </w:tcPr>
          <w:p w14:paraId="09A3FE8F" w14:textId="77777777" w:rsidR="00FB0D83" w:rsidRDefault="006C352B">
            <w:pPr>
              <w:contextualSpacing/>
              <w:rPr>
                <w:rFonts w:eastAsia="Times New Roman" w:cs="Times New Roman"/>
                <w:sz w:val="20"/>
              </w:rPr>
            </w:pPr>
          </w:p>
        </w:tc>
        <w:tc>
          <w:tcPr>
            <w:tcW w:w="101" w:type="dxa"/>
            <w:noWrap/>
            <w:vAlign w:val="bottom"/>
            <w:hideMark/>
          </w:tcPr>
          <w:p w14:paraId="09A3FE90" w14:textId="77777777" w:rsidR="00FB0D83" w:rsidRDefault="006C352B">
            <w:pPr>
              <w:contextualSpacing/>
              <w:rPr>
                <w:rFonts w:eastAsia="Times New Roman" w:cs="Times New Roman"/>
                <w:sz w:val="20"/>
              </w:rPr>
            </w:pPr>
          </w:p>
        </w:tc>
        <w:tc>
          <w:tcPr>
            <w:tcW w:w="101" w:type="dxa"/>
            <w:noWrap/>
            <w:vAlign w:val="bottom"/>
            <w:hideMark/>
          </w:tcPr>
          <w:p w14:paraId="09A3FE91" w14:textId="77777777" w:rsidR="00FB0D83" w:rsidRDefault="006C352B">
            <w:pPr>
              <w:contextualSpacing/>
              <w:rPr>
                <w:rFonts w:eastAsia="Times New Roman" w:cs="Times New Roman"/>
                <w:sz w:val="20"/>
              </w:rPr>
            </w:pPr>
          </w:p>
        </w:tc>
        <w:tc>
          <w:tcPr>
            <w:tcW w:w="40" w:type="dxa"/>
            <w:noWrap/>
            <w:vAlign w:val="bottom"/>
            <w:hideMark/>
          </w:tcPr>
          <w:p w14:paraId="09A3FE92" w14:textId="77777777" w:rsidR="00FB0D83" w:rsidRDefault="006C352B">
            <w:pPr>
              <w:contextualSpacing/>
              <w:rPr>
                <w:rFonts w:eastAsia="Times New Roman" w:cs="Times New Roman"/>
                <w:sz w:val="20"/>
              </w:rPr>
            </w:pPr>
          </w:p>
        </w:tc>
      </w:tr>
      <w:tr w:rsidR="00D269F7" w14:paraId="09A3FE99" w14:textId="77777777">
        <w:trPr>
          <w:trHeight w:val="300"/>
        </w:trPr>
        <w:tc>
          <w:tcPr>
            <w:tcW w:w="2392" w:type="dxa"/>
            <w:noWrap/>
            <w:vAlign w:val="bottom"/>
            <w:hideMark/>
          </w:tcPr>
          <w:p w14:paraId="09A3FE94" w14:textId="77777777" w:rsidR="00FB0D83" w:rsidRDefault="006C352B">
            <w:pPr>
              <w:contextualSpacing/>
              <w:rPr>
                <w:rFonts w:eastAsia="Times New Roman" w:cs="Times New Roman"/>
                <w:sz w:val="20"/>
              </w:rPr>
            </w:pPr>
          </w:p>
        </w:tc>
        <w:tc>
          <w:tcPr>
            <w:tcW w:w="6165" w:type="dxa"/>
            <w:gridSpan w:val="5"/>
            <w:noWrap/>
            <w:vAlign w:val="bottom"/>
            <w:hideMark/>
          </w:tcPr>
          <w:p w14:paraId="09A3FE9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24 ως έχει   ΔΕΚΤΟ ΚΑΤΑ ΠΛΕΙΟΨΗΦΙΑ</w:t>
            </w:r>
          </w:p>
        </w:tc>
        <w:tc>
          <w:tcPr>
            <w:tcW w:w="101" w:type="dxa"/>
            <w:noWrap/>
            <w:vAlign w:val="bottom"/>
            <w:hideMark/>
          </w:tcPr>
          <w:p w14:paraId="09A3FE9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97" w14:textId="77777777" w:rsidR="00FB0D83" w:rsidRDefault="006C352B">
            <w:pPr>
              <w:contextualSpacing/>
              <w:rPr>
                <w:rFonts w:eastAsia="Times New Roman" w:cs="Times New Roman"/>
                <w:sz w:val="20"/>
              </w:rPr>
            </w:pPr>
          </w:p>
        </w:tc>
        <w:tc>
          <w:tcPr>
            <w:tcW w:w="40" w:type="dxa"/>
            <w:noWrap/>
            <w:vAlign w:val="bottom"/>
            <w:hideMark/>
          </w:tcPr>
          <w:p w14:paraId="09A3FE98" w14:textId="77777777" w:rsidR="00FB0D83" w:rsidRDefault="006C352B">
            <w:pPr>
              <w:contextualSpacing/>
              <w:rPr>
                <w:rFonts w:eastAsia="Times New Roman" w:cs="Times New Roman"/>
                <w:sz w:val="20"/>
              </w:rPr>
            </w:pPr>
          </w:p>
        </w:tc>
      </w:tr>
      <w:tr w:rsidR="00D269F7" w14:paraId="09A3FEA3" w14:textId="77777777">
        <w:trPr>
          <w:trHeight w:val="300"/>
        </w:trPr>
        <w:tc>
          <w:tcPr>
            <w:tcW w:w="2392" w:type="dxa"/>
            <w:noWrap/>
            <w:vAlign w:val="bottom"/>
            <w:hideMark/>
          </w:tcPr>
          <w:p w14:paraId="09A3FE9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E9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9C" w14:textId="77777777" w:rsidR="00FB0D83" w:rsidRDefault="006C352B">
            <w:pPr>
              <w:contextualSpacing/>
              <w:rPr>
                <w:rFonts w:eastAsia="Times New Roman" w:cs="Times New Roman"/>
                <w:sz w:val="20"/>
              </w:rPr>
            </w:pPr>
          </w:p>
        </w:tc>
        <w:tc>
          <w:tcPr>
            <w:tcW w:w="1190" w:type="dxa"/>
            <w:noWrap/>
            <w:vAlign w:val="bottom"/>
            <w:hideMark/>
          </w:tcPr>
          <w:p w14:paraId="09A3FE9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E9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9F" w14:textId="77777777" w:rsidR="00FB0D83" w:rsidRDefault="006C352B">
            <w:pPr>
              <w:contextualSpacing/>
              <w:rPr>
                <w:rFonts w:eastAsia="Times New Roman" w:cs="Times New Roman"/>
                <w:sz w:val="20"/>
              </w:rPr>
            </w:pPr>
          </w:p>
        </w:tc>
        <w:tc>
          <w:tcPr>
            <w:tcW w:w="101" w:type="dxa"/>
            <w:noWrap/>
            <w:vAlign w:val="bottom"/>
            <w:hideMark/>
          </w:tcPr>
          <w:p w14:paraId="09A3FEA0" w14:textId="77777777" w:rsidR="00FB0D83" w:rsidRDefault="006C352B">
            <w:pPr>
              <w:contextualSpacing/>
              <w:rPr>
                <w:rFonts w:eastAsia="Times New Roman" w:cs="Times New Roman"/>
                <w:sz w:val="20"/>
              </w:rPr>
            </w:pPr>
          </w:p>
        </w:tc>
        <w:tc>
          <w:tcPr>
            <w:tcW w:w="101" w:type="dxa"/>
            <w:noWrap/>
            <w:vAlign w:val="bottom"/>
            <w:hideMark/>
          </w:tcPr>
          <w:p w14:paraId="09A3FEA1" w14:textId="77777777" w:rsidR="00FB0D83" w:rsidRDefault="006C352B">
            <w:pPr>
              <w:contextualSpacing/>
              <w:rPr>
                <w:rFonts w:eastAsia="Times New Roman" w:cs="Times New Roman"/>
                <w:sz w:val="20"/>
              </w:rPr>
            </w:pPr>
          </w:p>
        </w:tc>
        <w:tc>
          <w:tcPr>
            <w:tcW w:w="40" w:type="dxa"/>
            <w:noWrap/>
            <w:vAlign w:val="bottom"/>
            <w:hideMark/>
          </w:tcPr>
          <w:p w14:paraId="09A3FEA2" w14:textId="77777777" w:rsidR="00FB0D83" w:rsidRDefault="006C352B">
            <w:pPr>
              <w:contextualSpacing/>
              <w:rPr>
                <w:rFonts w:eastAsia="Times New Roman" w:cs="Times New Roman"/>
                <w:sz w:val="20"/>
              </w:rPr>
            </w:pPr>
          </w:p>
        </w:tc>
      </w:tr>
      <w:tr w:rsidR="00D269F7" w14:paraId="09A3FEAD" w14:textId="77777777">
        <w:trPr>
          <w:trHeight w:val="300"/>
        </w:trPr>
        <w:tc>
          <w:tcPr>
            <w:tcW w:w="2392" w:type="dxa"/>
            <w:noWrap/>
            <w:vAlign w:val="bottom"/>
            <w:hideMark/>
          </w:tcPr>
          <w:p w14:paraId="09A3FEA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EA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A6" w14:textId="77777777" w:rsidR="00FB0D83" w:rsidRDefault="006C352B">
            <w:pPr>
              <w:contextualSpacing/>
              <w:rPr>
                <w:rFonts w:eastAsia="Times New Roman" w:cs="Times New Roman"/>
                <w:sz w:val="20"/>
              </w:rPr>
            </w:pPr>
          </w:p>
        </w:tc>
        <w:tc>
          <w:tcPr>
            <w:tcW w:w="1190" w:type="dxa"/>
            <w:noWrap/>
            <w:vAlign w:val="bottom"/>
            <w:hideMark/>
          </w:tcPr>
          <w:p w14:paraId="09A3FEA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EA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A9" w14:textId="77777777" w:rsidR="00FB0D83" w:rsidRDefault="006C352B">
            <w:pPr>
              <w:contextualSpacing/>
              <w:rPr>
                <w:rFonts w:eastAsia="Times New Roman" w:cs="Times New Roman"/>
                <w:sz w:val="20"/>
              </w:rPr>
            </w:pPr>
          </w:p>
        </w:tc>
        <w:tc>
          <w:tcPr>
            <w:tcW w:w="101" w:type="dxa"/>
            <w:noWrap/>
            <w:vAlign w:val="bottom"/>
            <w:hideMark/>
          </w:tcPr>
          <w:p w14:paraId="09A3FEAA" w14:textId="77777777" w:rsidR="00FB0D83" w:rsidRDefault="006C352B">
            <w:pPr>
              <w:contextualSpacing/>
              <w:rPr>
                <w:rFonts w:eastAsia="Times New Roman" w:cs="Times New Roman"/>
                <w:sz w:val="20"/>
              </w:rPr>
            </w:pPr>
          </w:p>
        </w:tc>
        <w:tc>
          <w:tcPr>
            <w:tcW w:w="101" w:type="dxa"/>
            <w:noWrap/>
            <w:vAlign w:val="bottom"/>
            <w:hideMark/>
          </w:tcPr>
          <w:p w14:paraId="09A3FEAB" w14:textId="77777777" w:rsidR="00FB0D83" w:rsidRDefault="006C352B">
            <w:pPr>
              <w:contextualSpacing/>
              <w:rPr>
                <w:rFonts w:eastAsia="Times New Roman" w:cs="Times New Roman"/>
                <w:sz w:val="20"/>
              </w:rPr>
            </w:pPr>
          </w:p>
        </w:tc>
        <w:tc>
          <w:tcPr>
            <w:tcW w:w="40" w:type="dxa"/>
            <w:noWrap/>
            <w:vAlign w:val="bottom"/>
            <w:hideMark/>
          </w:tcPr>
          <w:p w14:paraId="09A3FEAC" w14:textId="77777777" w:rsidR="00FB0D83" w:rsidRDefault="006C352B">
            <w:pPr>
              <w:contextualSpacing/>
              <w:rPr>
                <w:rFonts w:eastAsia="Times New Roman" w:cs="Times New Roman"/>
                <w:sz w:val="20"/>
              </w:rPr>
            </w:pPr>
          </w:p>
        </w:tc>
      </w:tr>
      <w:tr w:rsidR="00D269F7" w14:paraId="09A3FEB7" w14:textId="77777777">
        <w:trPr>
          <w:trHeight w:val="300"/>
        </w:trPr>
        <w:tc>
          <w:tcPr>
            <w:tcW w:w="2392" w:type="dxa"/>
            <w:noWrap/>
            <w:vAlign w:val="bottom"/>
            <w:hideMark/>
          </w:tcPr>
          <w:p w14:paraId="09A3FEA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EA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B0" w14:textId="77777777" w:rsidR="00FB0D83" w:rsidRDefault="006C352B">
            <w:pPr>
              <w:contextualSpacing/>
              <w:rPr>
                <w:rFonts w:eastAsia="Times New Roman" w:cs="Times New Roman"/>
                <w:sz w:val="20"/>
              </w:rPr>
            </w:pPr>
          </w:p>
        </w:tc>
        <w:tc>
          <w:tcPr>
            <w:tcW w:w="1190" w:type="dxa"/>
            <w:noWrap/>
            <w:vAlign w:val="bottom"/>
            <w:hideMark/>
          </w:tcPr>
          <w:p w14:paraId="09A3FEB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EB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B3" w14:textId="77777777" w:rsidR="00FB0D83" w:rsidRDefault="006C352B">
            <w:pPr>
              <w:contextualSpacing/>
              <w:rPr>
                <w:rFonts w:eastAsia="Times New Roman" w:cs="Times New Roman"/>
                <w:sz w:val="20"/>
              </w:rPr>
            </w:pPr>
          </w:p>
        </w:tc>
        <w:tc>
          <w:tcPr>
            <w:tcW w:w="101" w:type="dxa"/>
            <w:noWrap/>
            <w:vAlign w:val="bottom"/>
            <w:hideMark/>
          </w:tcPr>
          <w:p w14:paraId="09A3FEB4" w14:textId="77777777" w:rsidR="00FB0D83" w:rsidRDefault="006C352B">
            <w:pPr>
              <w:contextualSpacing/>
              <w:rPr>
                <w:rFonts w:eastAsia="Times New Roman" w:cs="Times New Roman"/>
                <w:sz w:val="20"/>
              </w:rPr>
            </w:pPr>
          </w:p>
        </w:tc>
        <w:tc>
          <w:tcPr>
            <w:tcW w:w="101" w:type="dxa"/>
            <w:noWrap/>
            <w:vAlign w:val="bottom"/>
            <w:hideMark/>
          </w:tcPr>
          <w:p w14:paraId="09A3FEB5" w14:textId="77777777" w:rsidR="00FB0D83" w:rsidRDefault="006C352B">
            <w:pPr>
              <w:contextualSpacing/>
              <w:rPr>
                <w:rFonts w:eastAsia="Times New Roman" w:cs="Times New Roman"/>
                <w:sz w:val="20"/>
              </w:rPr>
            </w:pPr>
          </w:p>
        </w:tc>
        <w:tc>
          <w:tcPr>
            <w:tcW w:w="40" w:type="dxa"/>
            <w:noWrap/>
            <w:vAlign w:val="bottom"/>
            <w:hideMark/>
          </w:tcPr>
          <w:p w14:paraId="09A3FEB6" w14:textId="77777777" w:rsidR="00FB0D83" w:rsidRDefault="006C352B">
            <w:pPr>
              <w:contextualSpacing/>
              <w:rPr>
                <w:rFonts w:eastAsia="Times New Roman" w:cs="Times New Roman"/>
                <w:sz w:val="20"/>
              </w:rPr>
            </w:pPr>
          </w:p>
        </w:tc>
      </w:tr>
      <w:tr w:rsidR="00D269F7" w14:paraId="09A3FEC1" w14:textId="77777777">
        <w:trPr>
          <w:trHeight w:val="300"/>
        </w:trPr>
        <w:tc>
          <w:tcPr>
            <w:tcW w:w="2392" w:type="dxa"/>
            <w:noWrap/>
            <w:vAlign w:val="bottom"/>
            <w:hideMark/>
          </w:tcPr>
          <w:p w14:paraId="09A3FEB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EB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BA" w14:textId="77777777" w:rsidR="00FB0D83" w:rsidRDefault="006C352B">
            <w:pPr>
              <w:contextualSpacing/>
              <w:rPr>
                <w:rFonts w:eastAsia="Times New Roman" w:cs="Times New Roman"/>
                <w:sz w:val="20"/>
              </w:rPr>
            </w:pPr>
          </w:p>
        </w:tc>
        <w:tc>
          <w:tcPr>
            <w:tcW w:w="1190" w:type="dxa"/>
            <w:noWrap/>
            <w:vAlign w:val="bottom"/>
            <w:hideMark/>
          </w:tcPr>
          <w:p w14:paraId="09A3FEB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EB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BD" w14:textId="77777777" w:rsidR="00FB0D83" w:rsidRDefault="006C352B">
            <w:pPr>
              <w:contextualSpacing/>
              <w:rPr>
                <w:rFonts w:eastAsia="Times New Roman" w:cs="Times New Roman"/>
                <w:sz w:val="20"/>
              </w:rPr>
            </w:pPr>
          </w:p>
        </w:tc>
        <w:tc>
          <w:tcPr>
            <w:tcW w:w="101" w:type="dxa"/>
            <w:noWrap/>
            <w:vAlign w:val="bottom"/>
            <w:hideMark/>
          </w:tcPr>
          <w:p w14:paraId="09A3FEBE" w14:textId="77777777" w:rsidR="00FB0D83" w:rsidRDefault="006C352B">
            <w:pPr>
              <w:contextualSpacing/>
              <w:rPr>
                <w:rFonts w:eastAsia="Times New Roman" w:cs="Times New Roman"/>
                <w:sz w:val="20"/>
              </w:rPr>
            </w:pPr>
          </w:p>
        </w:tc>
        <w:tc>
          <w:tcPr>
            <w:tcW w:w="101" w:type="dxa"/>
            <w:noWrap/>
            <w:vAlign w:val="bottom"/>
            <w:hideMark/>
          </w:tcPr>
          <w:p w14:paraId="09A3FEBF" w14:textId="77777777" w:rsidR="00FB0D83" w:rsidRDefault="006C352B">
            <w:pPr>
              <w:contextualSpacing/>
              <w:rPr>
                <w:rFonts w:eastAsia="Times New Roman" w:cs="Times New Roman"/>
                <w:sz w:val="20"/>
              </w:rPr>
            </w:pPr>
          </w:p>
        </w:tc>
        <w:tc>
          <w:tcPr>
            <w:tcW w:w="40" w:type="dxa"/>
            <w:noWrap/>
            <w:vAlign w:val="bottom"/>
            <w:hideMark/>
          </w:tcPr>
          <w:p w14:paraId="09A3FEC0" w14:textId="77777777" w:rsidR="00FB0D83" w:rsidRDefault="006C352B">
            <w:pPr>
              <w:contextualSpacing/>
              <w:rPr>
                <w:rFonts w:eastAsia="Times New Roman" w:cs="Times New Roman"/>
                <w:sz w:val="20"/>
              </w:rPr>
            </w:pPr>
          </w:p>
        </w:tc>
      </w:tr>
      <w:tr w:rsidR="00D269F7" w14:paraId="09A3FECB" w14:textId="77777777">
        <w:trPr>
          <w:trHeight w:val="300"/>
        </w:trPr>
        <w:tc>
          <w:tcPr>
            <w:tcW w:w="2392" w:type="dxa"/>
            <w:noWrap/>
            <w:vAlign w:val="bottom"/>
            <w:hideMark/>
          </w:tcPr>
          <w:p w14:paraId="09A3FEC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EC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C4" w14:textId="77777777" w:rsidR="00FB0D83" w:rsidRDefault="006C352B">
            <w:pPr>
              <w:contextualSpacing/>
              <w:rPr>
                <w:rFonts w:eastAsia="Times New Roman" w:cs="Times New Roman"/>
                <w:sz w:val="20"/>
              </w:rPr>
            </w:pPr>
          </w:p>
        </w:tc>
        <w:tc>
          <w:tcPr>
            <w:tcW w:w="1190" w:type="dxa"/>
            <w:noWrap/>
            <w:vAlign w:val="bottom"/>
            <w:hideMark/>
          </w:tcPr>
          <w:p w14:paraId="09A3FEC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EC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C7" w14:textId="77777777" w:rsidR="00FB0D83" w:rsidRDefault="006C352B">
            <w:pPr>
              <w:contextualSpacing/>
              <w:rPr>
                <w:rFonts w:eastAsia="Times New Roman" w:cs="Times New Roman"/>
                <w:sz w:val="20"/>
              </w:rPr>
            </w:pPr>
          </w:p>
        </w:tc>
        <w:tc>
          <w:tcPr>
            <w:tcW w:w="101" w:type="dxa"/>
            <w:noWrap/>
            <w:vAlign w:val="bottom"/>
            <w:hideMark/>
          </w:tcPr>
          <w:p w14:paraId="09A3FEC8" w14:textId="77777777" w:rsidR="00FB0D83" w:rsidRDefault="006C352B">
            <w:pPr>
              <w:contextualSpacing/>
              <w:rPr>
                <w:rFonts w:eastAsia="Times New Roman" w:cs="Times New Roman"/>
                <w:sz w:val="20"/>
              </w:rPr>
            </w:pPr>
          </w:p>
        </w:tc>
        <w:tc>
          <w:tcPr>
            <w:tcW w:w="101" w:type="dxa"/>
            <w:noWrap/>
            <w:vAlign w:val="bottom"/>
            <w:hideMark/>
          </w:tcPr>
          <w:p w14:paraId="09A3FEC9" w14:textId="77777777" w:rsidR="00FB0D83" w:rsidRDefault="006C352B">
            <w:pPr>
              <w:contextualSpacing/>
              <w:rPr>
                <w:rFonts w:eastAsia="Times New Roman" w:cs="Times New Roman"/>
                <w:sz w:val="20"/>
              </w:rPr>
            </w:pPr>
          </w:p>
        </w:tc>
        <w:tc>
          <w:tcPr>
            <w:tcW w:w="40" w:type="dxa"/>
            <w:noWrap/>
            <w:vAlign w:val="bottom"/>
            <w:hideMark/>
          </w:tcPr>
          <w:p w14:paraId="09A3FECA" w14:textId="77777777" w:rsidR="00FB0D83" w:rsidRDefault="006C352B">
            <w:pPr>
              <w:contextualSpacing/>
              <w:rPr>
                <w:rFonts w:eastAsia="Times New Roman" w:cs="Times New Roman"/>
                <w:sz w:val="20"/>
              </w:rPr>
            </w:pPr>
          </w:p>
        </w:tc>
      </w:tr>
      <w:tr w:rsidR="00D269F7" w14:paraId="09A3FED5" w14:textId="77777777">
        <w:trPr>
          <w:trHeight w:val="300"/>
        </w:trPr>
        <w:tc>
          <w:tcPr>
            <w:tcW w:w="2392" w:type="dxa"/>
            <w:noWrap/>
            <w:vAlign w:val="bottom"/>
            <w:hideMark/>
          </w:tcPr>
          <w:p w14:paraId="09A3FEC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EC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CE" w14:textId="77777777" w:rsidR="00FB0D83" w:rsidRDefault="006C352B">
            <w:pPr>
              <w:contextualSpacing/>
              <w:rPr>
                <w:rFonts w:eastAsia="Times New Roman" w:cs="Times New Roman"/>
                <w:sz w:val="20"/>
              </w:rPr>
            </w:pPr>
          </w:p>
        </w:tc>
        <w:tc>
          <w:tcPr>
            <w:tcW w:w="1190" w:type="dxa"/>
            <w:noWrap/>
            <w:vAlign w:val="bottom"/>
            <w:hideMark/>
          </w:tcPr>
          <w:p w14:paraId="09A3FEC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ED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D1" w14:textId="77777777" w:rsidR="00FB0D83" w:rsidRDefault="006C352B">
            <w:pPr>
              <w:contextualSpacing/>
              <w:rPr>
                <w:rFonts w:eastAsia="Times New Roman" w:cs="Times New Roman"/>
                <w:sz w:val="20"/>
              </w:rPr>
            </w:pPr>
          </w:p>
        </w:tc>
        <w:tc>
          <w:tcPr>
            <w:tcW w:w="101" w:type="dxa"/>
            <w:noWrap/>
            <w:vAlign w:val="bottom"/>
            <w:hideMark/>
          </w:tcPr>
          <w:p w14:paraId="09A3FED2" w14:textId="77777777" w:rsidR="00FB0D83" w:rsidRDefault="006C352B">
            <w:pPr>
              <w:contextualSpacing/>
              <w:rPr>
                <w:rFonts w:eastAsia="Times New Roman" w:cs="Times New Roman"/>
                <w:sz w:val="20"/>
              </w:rPr>
            </w:pPr>
          </w:p>
        </w:tc>
        <w:tc>
          <w:tcPr>
            <w:tcW w:w="101" w:type="dxa"/>
            <w:noWrap/>
            <w:vAlign w:val="bottom"/>
            <w:hideMark/>
          </w:tcPr>
          <w:p w14:paraId="09A3FED3" w14:textId="77777777" w:rsidR="00FB0D83" w:rsidRDefault="006C352B">
            <w:pPr>
              <w:contextualSpacing/>
              <w:rPr>
                <w:rFonts w:eastAsia="Times New Roman" w:cs="Times New Roman"/>
                <w:sz w:val="20"/>
              </w:rPr>
            </w:pPr>
          </w:p>
        </w:tc>
        <w:tc>
          <w:tcPr>
            <w:tcW w:w="40" w:type="dxa"/>
            <w:noWrap/>
            <w:vAlign w:val="bottom"/>
            <w:hideMark/>
          </w:tcPr>
          <w:p w14:paraId="09A3FED4" w14:textId="77777777" w:rsidR="00FB0D83" w:rsidRDefault="006C352B">
            <w:pPr>
              <w:contextualSpacing/>
              <w:rPr>
                <w:rFonts w:eastAsia="Times New Roman" w:cs="Times New Roman"/>
                <w:sz w:val="20"/>
              </w:rPr>
            </w:pPr>
          </w:p>
        </w:tc>
      </w:tr>
      <w:tr w:rsidR="00D269F7" w14:paraId="09A3FEDF" w14:textId="77777777">
        <w:trPr>
          <w:trHeight w:val="300"/>
        </w:trPr>
        <w:tc>
          <w:tcPr>
            <w:tcW w:w="2392" w:type="dxa"/>
            <w:noWrap/>
            <w:vAlign w:val="bottom"/>
            <w:hideMark/>
          </w:tcPr>
          <w:p w14:paraId="09A3FED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ED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D8" w14:textId="77777777" w:rsidR="00FB0D83" w:rsidRDefault="006C352B">
            <w:pPr>
              <w:contextualSpacing/>
              <w:rPr>
                <w:rFonts w:eastAsia="Times New Roman" w:cs="Times New Roman"/>
                <w:sz w:val="20"/>
              </w:rPr>
            </w:pPr>
          </w:p>
        </w:tc>
        <w:tc>
          <w:tcPr>
            <w:tcW w:w="1190" w:type="dxa"/>
            <w:noWrap/>
            <w:vAlign w:val="bottom"/>
            <w:hideMark/>
          </w:tcPr>
          <w:p w14:paraId="09A3FED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ED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DB" w14:textId="77777777" w:rsidR="00FB0D83" w:rsidRDefault="006C352B">
            <w:pPr>
              <w:contextualSpacing/>
              <w:rPr>
                <w:rFonts w:eastAsia="Times New Roman" w:cs="Times New Roman"/>
                <w:sz w:val="20"/>
              </w:rPr>
            </w:pPr>
          </w:p>
        </w:tc>
        <w:tc>
          <w:tcPr>
            <w:tcW w:w="101" w:type="dxa"/>
            <w:noWrap/>
            <w:vAlign w:val="bottom"/>
            <w:hideMark/>
          </w:tcPr>
          <w:p w14:paraId="09A3FEDC" w14:textId="77777777" w:rsidR="00FB0D83" w:rsidRDefault="006C352B">
            <w:pPr>
              <w:contextualSpacing/>
              <w:rPr>
                <w:rFonts w:eastAsia="Times New Roman" w:cs="Times New Roman"/>
                <w:sz w:val="20"/>
              </w:rPr>
            </w:pPr>
          </w:p>
        </w:tc>
        <w:tc>
          <w:tcPr>
            <w:tcW w:w="101" w:type="dxa"/>
            <w:noWrap/>
            <w:vAlign w:val="bottom"/>
            <w:hideMark/>
          </w:tcPr>
          <w:p w14:paraId="09A3FEDD" w14:textId="77777777" w:rsidR="00FB0D83" w:rsidRDefault="006C352B">
            <w:pPr>
              <w:contextualSpacing/>
              <w:rPr>
                <w:rFonts w:eastAsia="Times New Roman" w:cs="Times New Roman"/>
                <w:sz w:val="20"/>
              </w:rPr>
            </w:pPr>
          </w:p>
        </w:tc>
        <w:tc>
          <w:tcPr>
            <w:tcW w:w="40" w:type="dxa"/>
            <w:noWrap/>
            <w:vAlign w:val="bottom"/>
            <w:hideMark/>
          </w:tcPr>
          <w:p w14:paraId="09A3FEDE" w14:textId="77777777" w:rsidR="00FB0D83" w:rsidRDefault="006C352B">
            <w:pPr>
              <w:contextualSpacing/>
              <w:rPr>
                <w:rFonts w:eastAsia="Times New Roman" w:cs="Times New Roman"/>
                <w:sz w:val="20"/>
              </w:rPr>
            </w:pPr>
          </w:p>
        </w:tc>
      </w:tr>
      <w:tr w:rsidR="00D269F7" w14:paraId="09A3FEE8" w14:textId="77777777">
        <w:trPr>
          <w:trHeight w:val="300"/>
        </w:trPr>
        <w:tc>
          <w:tcPr>
            <w:tcW w:w="4406" w:type="dxa"/>
            <w:gridSpan w:val="2"/>
            <w:noWrap/>
            <w:vAlign w:val="bottom"/>
            <w:hideMark/>
          </w:tcPr>
          <w:p w14:paraId="09A3FEE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EE1"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EE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EE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E4" w14:textId="77777777" w:rsidR="00FB0D83" w:rsidRDefault="006C352B">
            <w:pPr>
              <w:contextualSpacing/>
              <w:rPr>
                <w:rFonts w:eastAsia="Times New Roman" w:cs="Times New Roman"/>
                <w:sz w:val="20"/>
              </w:rPr>
            </w:pPr>
          </w:p>
        </w:tc>
        <w:tc>
          <w:tcPr>
            <w:tcW w:w="101" w:type="dxa"/>
            <w:noWrap/>
            <w:vAlign w:val="bottom"/>
            <w:hideMark/>
          </w:tcPr>
          <w:p w14:paraId="09A3FEE5" w14:textId="77777777" w:rsidR="00FB0D83" w:rsidRDefault="006C352B">
            <w:pPr>
              <w:contextualSpacing/>
              <w:rPr>
                <w:rFonts w:eastAsia="Times New Roman" w:cs="Times New Roman"/>
                <w:sz w:val="20"/>
              </w:rPr>
            </w:pPr>
          </w:p>
        </w:tc>
        <w:tc>
          <w:tcPr>
            <w:tcW w:w="101" w:type="dxa"/>
            <w:noWrap/>
            <w:vAlign w:val="bottom"/>
            <w:hideMark/>
          </w:tcPr>
          <w:p w14:paraId="09A3FEE6" w14:textId="77777777" w:rsidR="00FB0D83" w:rsidRDefault="006C352B">
            <w:pPr>
              <w:contextualSpacing/>
              <w:rPr>
                <w:rFonts w:eastAsia="Times New Roman" w:cs="Times New Roman"/>
                <w:sz w:val="20"/>
              </w:rPr>
            </w:pPr>
          </w:p>
        </w:tc>
        <w:tc>
          <w:tcPr>
            <w:tcW w:w="40" w:type="dxa"/>
            <w:noWrap/>
            <w:vAlign w:val="bottom"/>
            <w:hideMark/>
          </w:tcPr>
          <w:p w14:paraId="09A3FEE7" w14:textId="77777777" w:rsidR="00FB0D83" w:rsidRDefault="006C352B">
            <w:pPr>
              <w:contextualSpacing/>
              <w:rPr>
                <w:rFonts w:eastAsia="Times New Roman" w:cs="Times New Roman"/>
                <w:sz w:val="20"/>
              </w:rPr>
            </w:pPr>
          </w:p>
        </w:tc>
      </w:tr>
      <w:tr w:rsidR="00D269F7" w14:paraId="09A3FEF2" w14:textId="77777777">
        <w:trPr>
          <w:trHeight w:val="300"/>
        </w:trPr>
        <w:tc>
          <w:tcPr>
            <w:tcW w:w="2392" w:type="dxa"/>
            <w:noWrap/>
            <w:vAlign w:val="bottom"/>
            <w:hideMark/>
          </w:tcPr>
          <w:p w14:paraId="09A3FEE9" w14:textId="77777777" w:rsidR="00FB0D83" w:rsidRDefault="006C352B">
            <w:pPr>
              <w:contextualSpacing/>
              <w:rPr>
                <w:rFonts w:eastAsia="Times New Roman" w:cs="Times New Roman"/>
                <w:sz w:val="20"/>
              </w:rPr>
            </w:pPr>
          </w:p>
        </w:tc>
        <w:tc>
          <w:tcPr>
            <w:tcW w:w="2014" w:type="dxa"/>
            <w:noWrap/>
            <w:vAlign w:val="bottom"/>
            <w:hideMark/>
          </w:tcPr>
          <w:p w14:paraId="09A3FEEA" w14:textId="77777777" w:rsidR="00FB0D83" w:rsidRDefault="006C352B">
            <w:pPr>
              <w:contextualSpacing/>
              <w:rPr>
                <w:rFonts w:eastAsia="Times New Roman" w:cs="Times New Roman"/>
                <w:sz w:val="20"/>
              </w:rPr>
            </w:pPr>
          </w:p>
        </w:tc>
        <w:tc>
          <w:tcPr>
            <w:tcW w:w="2759" w:type="dxa"/>
            <w:noWrap/>
            <w:vAlign w:val="bottom"/>
            <w:hideMark/>
          </w:tcPr>
          <w:p w14:paraId="09A3FEEB" w14:textId="77777777" w:rsidR="00FB0D83" w:rsidRDefault="006C352B">
            <w:pPr>
              <w:contextualSpacing/>
              <w:rPr>
                <w:rFonts w:eastAsia="Times New Roman" w:cs="Times New Roman"/>
                <w:sz w:val="20"/>
              </w:rPr>
            </w:pPr>
          </w:p>
        </w:tc>
        <w:tc>
          <w:tcPr>
            <w:tcW w:w="1190" w:type="dxa"/>
            <w:noWrap/>
            <w:vAlign w:val="bottom"/>
            <w:hideMark/>
          </w:tcPr>
          <w:p w14:paraId="09A3FEEC" w14:textId="77777777" w:rsidR="00FB0D83" w:rsidRDefault="006C352B">
            <w:pPr>
              <w:contextualSpacing/>
              <w:rPr>
                <w:rFonts w:eastAsia="Times New Roman" w:cs="Times New Roman"/>
                <w:sz w:val="20"/>
              </w:rPr>
            </w:pPr>
          </w:p>
        </w:tc>
        <w:tc>
          <w:tcPr>
            <w:tcW w:w="101" w:type="dxa"/>
            <w:noWrap/>
            <w:vAlign w:val="bottom"/>
            <w:hideMark/>
          </w:tcPr>
          <w:p w14:paraId="09A3FEED" w14:textId="77777777" w:rsidR="00FB0D83" w:rsidRDefault="006C352B">
            <w:pPr>
              <w:contextualSpacing/>
              <w:rPr>
                <w:rFonts w:eastAsia="Times New Roman" w:cs="Times New Roman"/>
                <w:sz w:val="20"/>
              </w:rPr>
            </w:pPr>
          </w:p>
        </w:tc>
        <w:tc>
          <w:tcPr>
            <w:tcW w:w="101" w:type="dxa"/>
            <w:noWrap/>
            <w:vAlign w:val="bottom"/>
            <w:hideMark/>
          </w:tcPr>
          <w:p w14:paraId="09A3FEEE" w14:textId="77777777" w:rsidR="00FB0D83" w:rsidRDefault="006C352B">
            <w:pPr>
              <w:contextualSpacing/>
              <w:rPr>
                <w:rFonts w:eastAsia="Times New Roman" w:cs="Times New Roman"/>
                <w:sz w:val="20"/>
              </w:rPr>
            </w:pPr>
          </w:p>
        </w:tc>
        <w:tc>
          <w:tcPr>
            <w:tcW w:w="101" w:type="dxa"/>
            <w:noWrap/>
            <w:vAlign w:val="bottom"/>
            <w:hideMark/>
          </w:tcPr>
          <w:p w14:paraId="09A3FEEF" w14:textId="77777777" w:rsidR="00FB0D83" w:rsidRDefault="006C352B">
            <w:pPr>
              <w:contextualSpacing/>
              <w:rPr>
                <w:rFonts w:eastAsia="Times New Roman" w:cs="Times New Roman"/>
                <w:sz w:val="20"/>
              </w:rPr>
            </w:pPr>
          </w:p>
        </w:tc>
        <w:tc>
          <w:tcPr>
            <w:tcW w:w="101" w:type="dxa"/>
            <w:noWrap/>
            <w:vAlign w:val="bottom"/>
            <w:hideMark/>
          </w:tcPr>
          <w:p w14:paraId="09A3FEF0" w14:textId="77777777" w:rsidR="00FB0D83" w:rsidRDefault="006C352B">
            <w:pPr>
              <w:contextualSpacing/>
              <w:rPr>
                <w:rFonts w:eastAsia="Times New Roman" w:cs="Times New Roman"/>
                <w:sz w:val="20"/>
              </w:rPr>
            </w:pPr>
          </w:p>
        </w:tc>
        <w:tc>
          <w:tcPr>
            <w:tcW w:w="40" w:type="dxa"/>
            <w:noWrap/>
            <w:vAlign w:val="bottom"/>
            <w:hideMark/>
          </w:tcPr>
          <w:p w14:paraId="09A3FEF1" w14:textId="77777777" w:rsidR="00FB0D83" w:rsidRDefault="006C352B">
            <w:pPr>
              <w:contextualSpacing/>
              <w:rPr>
                <w:rFonts w:eastAsia="Times New Roman" w:cs="Times New Roman"/>
                <w:sz w:val="20"/>
              </w:rPr>
            </w:pPr>
          </w:p>
        </w:tc>
      </w:tr>
      <w:tr w:rsidR="00D269F7" w14:paraId="09A3FEF8" w14:textId="77777777">
        <w:trPr>
          <w:trHeight w:val="300"/>
        </w:trPr>
        <w:tc>
          <w:tcPr>
            <w:tcW w:w="2392" w:type="dxa"/>
            <w:noWrap/>
            <w:vAlign w:val="bottom"/>
            <w:hideMark/>
          </w:tcPr>
          <w:p w14:paraId="09A3FEF3" w14:textId="77777777" w:rsidR="00FB0D83" w:rsidRDefault="006C352B">
            <w:pPr>
              <w:contextualSpacing/>
              <w:rPr>
                <w:rFonts w:eastAsia="Times New Roman" w:cs="Times New Roman"/>
                <w:sz w:val="20"/>
              </w:rPr>
            </w:pPr>
          </w:p>
        </w:tc>
        <w:tc>
          <w:tcPr>
            <w:tcW w:w="6165" w:type="dxa"/>
            <w:gridSpan w:val="5"/>
            <w:noWrap/>
            <w:vAlign w:val="bottom"/>
            <w:hideMark/>
          </w:tcPr>
          <w:p w14:paraId="09A3FEF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25 ως έχει   ΔΕΚΤΟ ΚΑΤΑ ΠΛΕΙΟΨΗΦΙΑ</w:t>
            </w:r>
          </w:p>
        </w:tc>
        <w:tc>
          <w:tcPr>
            <w:tcW w:w="101" w:type="dxa"/>
            <w:noWrap/>
            <w:vAlign w:val="bottom"/>
            <w:hideMark/>
          </w:tcPr>
          <w:p w14:paraId="09A3FEF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F6" w14:textId="77777777" w:rsidR="00FB0D83" w:rsidRDefault="006C352B">
            <w:pPr>
              <w:contextualSpacing/>
              <w:rPr>
                <w:rFonts w:eastAsia="Times New Roman" w:cs="Times New Roman"/>
                <w:sz w:val="20"/>
              </w:rPr>
            </w:pPr>
          </w:p>
        </w:tc>
        <w:tc>
          <w:tcPr>
            <w:tcW w:w="40" w:type="dxa"/>
            <w:noWrap/>
            <w:vAlign w:val="bottom"/>
            <w:hideMark/>
          </w:tcPr>
          <w:p w14:paraId="09A3FEF7" w14:textId="77777777" w:rsidR="00FB0D83" w:rsidRDefault="006C352B">
            <w:pPr>
              <w:contextualSpacing/>
              <w:rPr>
                <w:rFonts w:eastAsia="Times New Roman" w:cs="Times New Roman"/>
                <w:sz w:val="20"/>
              </w:rPr>
            </w:pPr>
          </w:p>
        </w:tc>
      </w:tr>
      <w:tr w:rsidR="00D269F7" w14:paraId="09A3FF02" w14:textId="77777777">
        <w:trPr>
          <w:trHeight w:val="300"/>
        </w:trPr>
        <w:tc>
          <w:tcPr>
            <w:tcW w:w="2392" w:type="dxa"/>
            <w:noWrap/>
            <w:vAlign w:val="bottom"/>
            <w:hideMark/>
          </w:tcPr>
          <w:p w14:paraId="09A3FEF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EF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EFB" w14:textId="77777777" w:rsidR="00FB0D83" w:rsidRDefault="006C352B">
            <w:pPr>
              <w:contextualSpacing/>
              <w:rPr>
                <w:rFonts w:eastAsia="Times New Roman" w:cs="Times New Roman"/>
                <w:sz w:val="20"/>
              </w:rPr>
            </w:pPr>
          </w:p>
        </w:tc>
        <w:tc>
          <w:tcPr>
            <w:tcW w:w="1190" w:type="dxa"/>
            <w:noWrap/>
            <w:vAlign w:val="bottom"/>
            <w:hideMark/>
          </w:tcPr>
          <w:p w14:paraId="09A3FEF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EF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EFE" w14:textId="77777777" w:rsidR="00FB0D83" w:rsidRDefault="006C352B">
            <w:pPr>
              <w:contextualSpacing/>
              <w:rPr>
                <w:rFonts w:eastAsia="Times New Roman" w:cs="Times New Roman"/>
                <w:sz w:val="20"/>
              </w:rPr>
            </w:pPr>
          </w:p>
        </w:tc>
        <w:tc>
          <w:tcPr>
            <w:tcW w:w="101" w:type="dxa"/>
            <w:noWrap/>
            <w:vAlign w:val="bottom"/>
            <w:hideMark/>
          </w:tcPr>
          <w:p w14:paraId="09A3FEFF" w14:textId="77777777" w:rsidR="00FB0D83" w:rsidRDefault="006C352B">
            <w:pPr>
              <w:contextualSpacing/>
              <w:rPr>
                <w:rFonts w:eastAsia="Times New Roman" w:cs="Times New Roman"/>
                <w:sz w:val="20"/>
              </w:rPr>
            </w:pPr>
          </w:p>
        </w:tc>
        <w:tc>
          <w:tcPr>
            <w:tcW w:w="101" w:type="dxa"/>
            <w:noWrap/>
            <w:vAlign w:val="bottom"/>
            <w:hideMark/>
          </w:tcPr>
          <w:p w14:paraId="09A3FF00" w14:textId="77777777" w:rsidR="00FB0D83" w:rsidRDefault="006C352B">
            <w:pPr>
              <w:contextualSpacing/>
              <w:rPr>
                <w:rFonts w:eastAsia="Times New Roman" w:cs="Times New Roman"/>
                <w:sz w:val="20"/>
              </w:rPr>
            </w:pPr>
          </w:p>
        </w:tc>
        <w:tc>
          <w:tcPr>
            <w:tcW w:w="40" w:type="dxa"/>
            <w:noWrap/>
            <w:vAlign w:val="bottom"/>
            <w:hideMark/>
          </w:tcPr>
          <w:p w14:paraId="09A3FF01" w14:textId="77777777" w:rsidR="00FB0D83" w:rsidRDefault="006C352B">
            <w:pPr>
              <w:contextualSpacing/>
              <w:rPr>
                <w:rFonts w:eastAsia="Times New Roman" w:cs="Times New Roman"/>
                <w:sz w:val="20"/>
              </w:rPr>
            </w:pPr>
          </w:p>
        </w:tc>
      </w:tr>
      <w:tr w:rsidR="00D269F7" w14:paraId="09A3FF0C" w14:textId="77777777">
        <w:trPr>
          <w:trHeight w:val="300"/>
        </w:trPr>
        <w:tc>
          <w:tcPr>
            <w:tcW w:w="2392" w:type="dxa"/>
            <w:noWrap/>
            <w:vAlign w:val="bottom"/>
            <w:hideMark/>
          </w:tcPr>
          <w:p w14:paraId="09A3FF0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F0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05" w14:textId="77777777" w:rsidR="00FB0D83" w:rsidRDefault="006C352B">
            <w:pPr>
              <w:contextualSpacing/>
              <w:rPr>
                <w:rFonts w:eastAsia="Times New Roman" w:cs="Times New Roman"/>
                <w:sz w:val="20"/>
              </w:rPr>
            </w:pPr>
          </w:p>
        </w:tc>
        <w:tc>
          <w:tcPr>
            <w:tcW w:w="1190" w:type="dxa"/>
            <w:noWrap/>
            <w:vAlign w:val="bottom"/>
            <w:hideMark/>
          </w:tcPr>
          <w:p w14:paraId="09A3FF0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F0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08" w14:textId="77777777" w:rsidR="00FB0D83" w:rsidRDefault="006C352B">
            <w:pPr>
              <w:contextualSpacing/>
              <w:rPr>
                <w:rFonts w:eastAsia="Times New Roman" w:cs="Times New Roman"/>
                <w:sz w:val="20"/>
              </w:rPr>
            </w:pPr>
          </w:p>
        </w:tc>
        <w:tc>
          <w:tcPr>
            <w:tcW w:w="101" w:type="dxa"/>
            <w:noWrap/>
            <w:vAlign w:val="bottom"/>
            <w:hideMark/>
          </w:tcPr>
          <w:p w14:paraId="09A3FF09" w14:textId="77777777" w:rsidR="00FB0D83" w:rsidRDefault="006C352B">
            <w:pPr>
              <w:contextualSpacing/>
              <w:rPr>
                <w:rFonts w:eastAsia="Times New Roman" w:cs="Times New Roman"/>
                <w:sz w:val="20"/>
              </w:rPr>
            </w:pPr>
          </w:p>
        </w:tc>
        <w:tc>
          <w:tcPr>
            <w:tcW w:w="101" w:type="dxa"/>
            <w:noWrap/>
            <w:vAlign w:val="bottom"/>
            <w:hideMark/>
          </w:tcPr>
          <w:p w14:paraId="09A3FF0A" w14:textId="77777777" w:rsidR="00FB0D83" w:rsidRDefault="006C352B">
            <w:pPr>
              <w:contextualSpacing/>
              <w:rPr>
                <w:rFonts w:eastAsia="Times New Roman" w:cs="Times New Roman"/>
                <w:sz w:val="20"/>
              </w:rPr>
            </w:pPr>
          </w:p>
        </w:tc>
        <w:tc>
          <w:tcPr>
            <w:tcW w:w="40" w:type="dxa"/>
            <w:noWrap/>
            <w:vAlign w:val="bottom"/>
            <w:hideMark/>
          </w:tcPr>
          <w:p w14:paraId="09A3FF0B" w14:textId="77777777" w:rsidR="00FB0D83" w:rsidRDefault="006C352B">
            <w:pPr>
              <w:contextualSpacing/>
              <w:rPr>
                <w:rFonts w:eastAsia="Times New Roman" w:cs="Times New Roman"/>
                <w:sz w:val="20"/>
              </w:rPr>
            </w:pPr>
          </w:p>
        </w:tc>
      </w:tr>
      <w:tr w:rsidR="00D269F7" w14:paraId="09A3FF16" w14:textId="77777777">
        <w:trPr>
          <w:trHeight w:val="300"/>
        </w:trPr>
        <w:tc>
          <w:tcPr>
            <w:tcW w:w="2392" w:type="dxa"/>
            <w:noWrap/>
            <w:vAlign w:val="bottom"/>
            <w:hideMark/>
          </w:tcPr>
          <w:p w14:paraId="09A3FF0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F0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0F" w14:textId="77777777" w:rsidR="00FB0D83" w:rsidRDefault="006C352B">
            <w:pPr>
              <w:contextualSpacing/>
              <w:rPr>
                <w:rFonts w:eastAsia="Times New Roman" w:cs="Times New Roman"/>
                <w:sz w:val="20"/>
              </w:rPr>
            </w:pPr>
          </w:p>
        </w:tc>
        <w:tc>
          <w:tcPr>
            <w:tcW w:w="1190" w:type="dxa"/>
            <w:noWrap/>
            <w:vAlign w:val="bottom"/>
            <w:hideMark/>
          </w:tcPr>
          <w:p w14:paraId="09A3FF1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F1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12" w14:textId="77777777" w:rsidR="00FB0D83" w:rsidRDefault="006C352B">
            <w:pPr>
              <w:contextualSpacing/>
              <w:rPr>
                <w:rFonts w:eastAsia="Times New Roman" w:cs="Times New Roman"/>
                <w:sz w:val="20"/>
              </w:rPr>
            </w:pPr>
          </w:p>
        </w:tc>
        <w:tc>
          <w:tcPr>
            <w:tcW w:w="101" w:type="dxa"/>
            <w:noWrap/>
            <w:vAlign w:val="bottom"/>
            <w:hideMark/>
          </w:tcPr>
          <w:p w14:paraId="09A3FF13" w14:textId="77777777" w:rsidR="00FB0D83" w:rsidRDefault="006C352B">
            <w:pPr>
              <w:contextualSpacing/>
              <w:rPr>
                <w:rFonts w:eastAsia="Times New Roman" w:cs="Times New Roman"/>
                <w:sz w:val="20"/>
              </w:rPr>
            </w:pPr>
          </w:p>
        </w:tc>
        <w:tc>
          <w:tcPr>
            <w:tcW w:w="101" w:type="dxa"/>
            <w:noWrap/>
            <w:vAlign w:val="bottom"/>
            <w:hideMark/>
          </w:tcPr>
          <w:p w14:paraId="09A3FF14" w14:textId="77777777" w:rsidR="00FB0D83" w:rsidRDefault="006C352B">
            <w:pPr>
              <w:contextualSpacing/>
              <w:rPr>
                <w:rFonts w:eastAsia="Times New Roman" w:cs="Times New Roman"/>
                <w:sz w:val="20"/>
              </w:rPr>
            </w:pPr>
          </w:p>
        </w:tc>
        <w:tc>
          <w:tcPr>
            <w:tcW w:w="40" w:type="dxa"/>
            <w:noWrap/>
            <w:vAlign w:val="bottom"/>
            <w:hideMark/>
          </w:tcPr>
          <w:p w14:paraId="09A3FF15" w14:textId="77777777" w:rsidR="00FB0D83" w:rsidRDefault="006C352B">
            <w:pPr>
              <w:contextualSpacing/>
              <w:rPr>
                <w:rFonts w:eastAsia="Times New Roman" w:cs="Times New Roman"/>
                <w:sz w:val="20"/>
              </w:rPr>
            </w:pPr>
          </w:p>
        </w:tc>
      </w:tr>
      <w:tr w:rsidR="00D269F7" w14:paraId="09A3FF20" w14:textId="77777777">
        <w:trPr>
          <w:trHeight w:val="300"/>
        </w:trPr>
        <w:tc>
          <w:tcPr>
            <w:tcW w:w="2392" w:type="dxa"/>
            <w:noWrap/>
            <w:vAlign w:val="bottom"/>
            <w:hideMark/>
          </w:tcPr>
          <w:p w14:paraId="09A3FF1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F1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19" w14:textId="77777777" w:rsidR="00FB0D83" w:rsidRDefault="006C352B">
            <w:pPr>
              <w:contextualSpacing/>
              <w:rPr>
                <w:rFonts w:eastAsia="Times New Roman" w:cs="Times New Roman"/>
                <w:sz w:val="20"/>
              </w:rPr>
            </w:pPr>
          </w:p>
        </w:tc>
        <w:tc>
          <w:tcPr>
            <w:tcW w:w="1190" w:type="dxa"/>
            <w:noWrap/>
            <w:vAlign w:val="bottom"/>
            <w:hideMark/>
          </w:tcPr>
          <w:p w14:paraId="09A3FF1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F1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1C" w14:textId="77777777" w:rsidR="00FB0D83" w:rsidRDefault="006C352B">
            <w:pPr>
              <w:contextualSpacing/>
              <w:rPr>
                <w:rFonts w:eastAsia="Times New Roman" w:cs="Times New Roman"/>
                <w:sz w:val="20"/>
              </w:rPr>
            </w:pPr>
          </w:p>
        </w:tc>
        <w:tc>
          <w:tcPr>
            <w:tcW w:w="101" w:type="dxa"/>
            <w:noWrap/>
            <w:vAlign w:val="bottom"/>
            <w:hideMark/>
          </w:tcPr>
          <w:p w14:paraId="09A3FF1D" w14:textId="77777777" w:rsidR="00FB0D83" w:rsidRDefault="006C352B">
            <w:pPr>
              <w:contextualSpacing/>
              <w:rPr>
                <w:rFonts w:eastAsia="Times New Roman" w:cs="Times New Roman"/>
                <w:sz w:val="20"/>
              </w:rPr>
            </w:pPr>
          </w:p>
        </w:tc>
        <w:tc>
          <w:tcPr>
            <w:tcW w:w="101" w:type="dxa"/>
            <w:noWrap/>
            <w:vAlign w:val="bottom"/>
            <w:hideMark/>
          </w:tcPr>
          <w:p w14:paraId="09A3FF1E" w14:textId="77777777" w:rsidR="00FB0D83" w:rsidRDefault="006C352B">
            <w:pPr>
              <w:contextualSpacing/>
              <w:rPr>
                <w:rFonts w:eastAsia="Times New Roman" w:cs="Times New Roman"/>
                <w:sz w:val="20"/>
              </w:rPr>
            </w:pPr>
          </w:p>
        </w:tc>
        <w:tc>
          <w:tcPr>
            <w:tcW w:w="40" w:type="dxa"/>
            <w:noWrap/>
            <w:vAlign w:val="bottom"/>
            <w:hideMark/>
          </w:tcPr>
          <w:p w14:paraId="09A3FF1F" w14:textId="77777777" w:rsidR="00FB0D83" w:rsidRDefault="006C352B">
            <w:pPr>
              <w:contextualSpacing/>
              <w:rPr>
                <w:rFonts w:eastAsia="Times New Roman" w:cs="Times New Roman"/>
                <w:sz w:val="20"/>
              </w:rPr>
            </w:pPr>
          </w:p>
        </w:tc>
      </w:tr>
      <w:tr w:rsidR="00D269F7" w14:paraId="09A3FF2A" w14:textId="77777777">
        <w:trPr>
          <w:trHeight w:val="300"/>
        </w:trPr>
        <w:tc>
          <w:tcPr>
            <w:tcW w:w="2392" w:type="dxa"/>
            <w:noWrap/>
            <w:vAlign w:val="bottom"/>
            <w:hideMark/>
          </w:tcPr>
          <w:p w14:paraId="09A3FF2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F2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23" w14:textId="77777777" w:rsidR="00FB0D83" w:rsidRDefault="006C352B">
            <w:pPr>
              <w:contextualSpacing/>
              <w:rPr>
                <w:rFonts w:eastAsia="Times New Roman" w:cs="Times New Roman"/>
                <w:sz w:val="20"/>
              </w:rPr>
            </w:pPr>
          </w:p>
        </w:tc>
        <w:tc>
          <w:tcPr>
            <w:tcW w:w="1190" w:type="dxa"/>
            <w:noWrap/>
            <w:vAlign w:val="bottom"/>
            <w:hideMark/>
          </w:tcPr>
          <w:p w14:paraId="09A3FF2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F2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26" w14:textId="77777777" w:rsidR="00FB0D83" w:rsidRDefault="006C352B">
            <w:pPr>
              <w:contextualSpacing/>
              <w:rPr>
                <w:rFonts w:eastAsia="Times New Roman" w:cs="Times New Roman"/>
                <w:sz w:val="20"/>
              </w:rPr>
            </w:pPr>
          </w:p>
        </w:tc>
        <w:tc>
          <w:tcPr>
            <w:tcW w:w="101" w:type="dxa"/>
            <w:noWrap/>
            <w:vAlign w:val="bottom"/>
            <w:hideMark/>
          </w:tcPr>
          <w:p w14:paraId="09A3FF27" w14:textId="77777777" w:rsidR="00FB0D83" w:rsidRDefault="006C352B">
            <w:pPr>
              <w:contextualSpacing/>
              <w:rPr>
                <w:rFonts w:eastAsia="Times New Roman" w:cs="Times New Roman"/>
                <w:sz w:val="20"/>
              </w:rPr>
            </w:pPr>
          </w:p>
        </w:tc>
        <w:tc>
          <w:tcPr>
            <w:tcW w:w="101" w:type="dxa"/>
            <w:noWrap/>
            <w:vAlign w:val="bottom"/>
            <w:hideMark/>
          </w:tcPr>
          <w:p w14:paraId="09A3FF28" w14:textId="77777777" w:rsidR="00FB0D83" w:rsidRDefault="006C352B">
            <w:pPr>
              <w:contextualSpacing/>
              <w:rPr>
                <w:rFonts w:eastAsia="Times New Roman" w:cs="Times New Roman"/>
                <w:sz w:val="20"/>
              </w:rPr>
            </w:pPr>
          </w:p>
        </w:tc>
        <w:tc>
          <w:tcPr>
            <w:tcW w:w="40" w:type="dxa"/>
            <w:noWrap/>
            <w:vAlign w:val="bottom"/>
            <w:hideMark/>
          </w:tcPr>
          <w:p w14:paraId="09A3FF29" w14:textId="77777777" w:rsidR="00FB0D83" w:rsidRDefault="006C352B">
            <w:pPr>
              <w:contextualSpacing/>
              <w:rPr>
                <w:rFonts w:eastAsia="Times New Roman" w:cs="Times New Roman"/>
                <w:sz w:val="20"/>
              </w:rPr>
            </w:pPr>
          </w:p>
        </w:tc>
      </w:tr>
      <w:tr w:rsidR="00D269F7" w14:paraId="09A3FF34" w14:textId="77777777">
        <w:trPr>
          <w:trHeight w:val="300"/>
        </w:trPr>
        <w:tc>
          <w:tcPr>
            <w:tcW w:w="2392" w:type="dxa"/>
            <w:noWrap/>
            <w:vAlign w:val="bottom"/>
            <w:hideMark/>
          </w:tcPr>
          <w:p w14:paraId="09A3FF2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F2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2D" w14:textId="77777777" w:rsidR="00FB0D83" w:rsidRDefault="006C352B">
            <w:pPr>
              <w:contextualSpacing/>
              <w:rPr>
                <w:rFonts w:eastAsia="Times New Roman" w:cs="Times New Roman"/>
                <w:sz w:val="20"/>
              </w:rPr>
            </w:pPr>
          </w:p>
        </w:tc>
        <w:tc>
          <w:tcPr>
            <w:tcW w:w="1190" w:type="dxa"/>
            <w:noWrap/>
            <w:vAlign w:val="bottom"/>
            <w:hideMark/>
          </w:tcPr>
          <w:p w14:paraId="09A3FF2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F2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30" w14:textId="77777777" w:rsidR="00FB0D83" w:rsidRDefault="006C352B">
            <w:pPr>
              <w:contextualSpacing/>
              <w:rPr>
                <w:rFonts w:eastAsia="Times New Roman" w:cs="Times New Roman"/>
                <w:sz w:val="20"/>
              </w:rPr>
            </w:pPr>
          </w:p>
        </w:tc>
        <w:tc>
          <w:tcPr>
            <w:tcW w:w="101" w:type="dxa"/>
            <w:noWrap/>
            <w:vAlign w:val="bottom"/>
            <w:hideMark/>
          </w:tcPr>
          <w:p w14:paraId="09A3FF31" w14:textId="77777777" w:rsidR="00FB0D83" w:rsidRDefault="006C352B">
            <w:pPr>
              <w:contextualSpacing/>
              <w:rPr>
                <w:rFonts w:eastAsia="Times New Roman" w:cs="Times New Roman"/>
                <w:sz w:val="20"/>
              </w:rPr>
            </w:pPr>
          </w:p>
        </w:tc>
        <w:tc>
          <w:tcPr>
            <w:tcW w:w="101" w:type="dxa"/>
            <w:noWrap/>
            <w:vAlign w:val="bottom"/>
            <w:hideMark/>
          </w:tcPr>
          <w:p w14:paraId="09A3FF32" w14:textId="77777777" w:rsidR="00FB0D83" w:rsidRDefault="006C352B">
            <w:pPr>
              <w:contextualSpacing/>
              <w:rPr>
                <w:rFonts w:eastAsia="Times New Roman" w:cs="Times New Roman"/>
                <w:sz w:val="20"/>
              </w:rPr>
            </w:pPr>
          </w:p>
        </w:tc>
        <w:tc>
          <w:tcPr>
            <w:tcW w:w="40" w:type="dxa"/>
            <w:noWrap/>
            <w:vAlign w:val="bottom"/>
            <w:hideMark/>
          </w:tcPr>
          <w:p w14:paraId="09A3FF33" w14:textId="77777777" w:rsidR="00FB0D83" w:rsidRDefault="006C352B">
            <w:pPr>
              <w:contextualSpacing/>
              <w:rPr>
                <w:rFonts w:eastAsia="Times New Roman" w:cs="Times New Roman"/>
                <w:sz w:val="20"/>
              </w:rPr>
            </w:pPr>
          </w:p>
        </w:tc>
      </w:tr>
      <w:tr w:rsidR="00D269F7" w14:paraId="09A3FF3E" w14:textId="77777777">
        <w:trPr>
          <w:trHeight w:val="300"/>
        </w:trPr>
        <w:tc>
          <w:tcPr>
            <w:tcW w:w="2392" w:type="dxa"/>
            <w:noWrap/>
            <w:vAlign w:val="bottom"/>
            <w:hideMark/>
          </w:tcPr>
          <w:p w14:paraId="09A3FF3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F3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37" w14:textId="77777777" w:rsidR="00FB0D83" w:rsidRDefault="006C352B">
            <w:pPr>
              <w:contextualSpacing/>
              <w:rPr>
                <w:rFonts w:eastAsia="Times New Roman" w:cs="Times New Roman"/>
                <w:sz w:val="20"/>
              </w:rPr>
            </w:pPr>
          </w:p>
        </w:tc>
        <w:tc>
          <w:tcPr>
            <w:tcW w:w="1190" w:type="dxa"/>
            <w:noWrap/>
            <w:vAlign w:val="bottom"/>
            <w:hideMark/>
          </w:tcPr>
          <w:p w14:paraId="09A3FF3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F3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3A" w14:textId="77777777" w:rsidR="00FB0D83" w:rsidRDefault="006C352B">
            <w:pPr>
              <w:contextualSpacing/>
              <w:rPr>
                <w:rFonts w:eastAsia="Times New Roman" w:cs="Times New Roman"/>
                <w:sz w:val="20"/>
              </w:rPr>
            </w:pPr>
          </w:p>
        </w:tc>
        <w:tc>
          <w:tcPr>
            <w:tcW w:w="101" w:type="dxa"/>
            <w:noWrap/>
            <w:vAlign w:val="bottom"/>
            <w:hideMark/>
          </w:tcPr>
          <w:p w14:paraId="09A3FF3B" w14:textId="77777777" w:rsidR="00FB0D83" w:rsidRDefault="006C352B">
            <w:pPr>
              <w:contextualSpacing/>
              <w:rPr>
                <w:rFonts w:eastAsia="Times New Roman" w:cs="Times New Roman"/>
                <w:sz w:val="20"/>
              </w:rPr>
            </w:pPr>
          </w:p>
        </w:tc>
        <w:tc>
          <w:tcPr>
            <w:tcW w:w="101" w:type="dxa"/>
            <w:noWrap/>
            <w:vAlign w:val="bottom"/>
            <w:hideMark/>
          </w:tcPr>
          <w:p w14:paraId="09A3FF3C" w14:textId="77777777" w:rsidR="00FB0D83" w:rsidRDefault="006C352B">
            <w:pPr>
              <w:contextualSpacing/>
              <w:rPr>
                <w:rFonts w:eastAsia="Times New Roman" w:cs="Times New Roman"/>
                <w:sz w:val="20"/>
              </w:rPr>
            </w:pPr>
          </w:p>
        </w:tc>
        <w:tc>
          <w:tcPr>
            <w:tcW w:w="40" w:type="dxa"/>
            <w:noWrap/>
            <w:vAlign w:val="bottom"/>
            <w:hideMark/>
          </w:tcPr>
          <w:p w14:paraId="09A3FF3D" w14:textId="77777777" w:rsidR="00FB0D83" w:rsidRDefault="006C352B">
            <w:pPr>
              <w:contextualSpacing/>
              <w:rPr>
                <w:rFonts w:eastAsia="Times New Roman" w:cs="Times New Roman"/>
                <w:sz w:val="20"/>
              </w:rPr>
            </w:pPr>
          </w:p>
        </w:tc>
      </w:tr>
      <w:tr w:rsidR="00D269F7" w14:paraId="09A3FF47" w14:textId="77777777">
        <w:trPr>
          <w:trHeight w:val="300"/>
        </w:trPr>
        <w:tc>
          <w:tcPr>
            <w:tcW w:w="4406" w:type="dxa"/>
            <w:gridSpan w:val="2"/>
            <w:noWrap/>
            <w:vAlign w:val="bottom"/>
            <w:hideMark/>
          </w:tcPr>
          <w:p w14:paraId="09A3FF3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F40"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F4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F4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43" w14:textId="77777777" w:rsidR="00FB0D83" w:rsidRDefault="006C352B">
            <w:pPr>
              <w:contextualSpacing/>
              <w:rPr>
                <w:rFonts w:eastAsia="Times New Roman" w:cs="Times New Roman"/>
                <w:sz w:val="20"/>
              </w:rPr>
            </w:pPr>
          </w:p>
        </w:tc>
        <w:tc>
          <w:tcPr>
            <w:tcW w:w="101" w:type="dxa"/>
            <w:noWrap/>
            <w:vAlign w:val="bottom"/>
            <w:hideMark/>
          </w:tcPr>
          <w:p w14:paraId="09A3FF44" w14:textId="77777777" w:rsidR="00FB0D83" w:rsidRDefault="006C352B">
            <w:pPr>
              <w:contextualSpacing/>
              <w:rPr>
                <w:rFonts w:eastAsia="Times New Roman" w:cs="Times New Roman"/>
                <w:sz w:val="20"/>
              </w:rPr>
            </w:pPr>
          </w:p>
        </w:tc>
        <w:tc>
          <w:tcPr>
            <w:tcW w:w="101" w:type="dxa"/>
            <w:noWrap/>
            <w:vAlign w:val="bottom"/>
            <w:hideMark/>
          </w:tcPr>
          <w:p w14:paraId="09A3FF45" w14:textId="77777777" w:rsidR="00FB0D83" w:rsidRDefault="006C352B">
            <w:pPr>
              <w:contextualSpacing/>
              <w:rPr>
                <w:rFonts w:eastAsia="Times New Roman" w:cs="Times New Roman"/>
                <w:sz w:val="20"/>
              </w:rPr>
            </w:pPr>
          </w:p>
        </w:tc>
        <w:tc>
          <w:tcPr>
            <w:tcW w:w="40" w:type="dxa"/>
            <w:noWrap/>
            <w:vAlign w:val="bottom"/>
            <w:hideMark/>
          </w:tcPr>
          <w:p w14:paraId="09A3FF46" w14:textId="77777777" w:rsidR="00FB0D83" w:rsidRDefault="006C352B">
            <w:pPr>
              <w:contextualSpacing/>
              <w:rPr>
                <w:rFonts w:eastAsia="Times New Roman" w:cs="Times New Roman"/>
                <w:sz w:val="20"/>
              </w:rPr>
            </w:pPr>
          </w:p>
        </w:tc>
      </w:tr>
      <w:tr w:rsidR="00D269F7" w14:paraId="09A3FF51" w14:textId="77777777">
        <w:trPr>
          <w:trHeight w:val="300"/>
        </w:trPr>
        <w:tc>
          <w:tcPr>
            <w:tcW w:w="2392" w:type="dxa"/>
            <w:noWrap/>
            <w:vAlign w:val="bottom"/>
            <w:hideMark/>
          </w:tcPr>
          <w:p w14:paraId="09A3FF48" w14:textId="77777777" w:rsidR="00FB0D83" w:rsidRDefault="006C352B">
            <w:pPr>
              <w:contextualSpacing/>
              <w:rPr>
                <w:rFonts w:eastAsia="Times New Roman" w:cs="Times New Roman"/>
                <w:sz w:val="20"/>
              </w:rPr>
            </w:pPr>
          </w:p>
        </w:tc>
        <w:tc>
          <w:tcPr>
            <w:tcW w:w="2014" w:type="dxa"/>
            <w:noWrap/>
            <w:vAlign w:val="bottom"/>
            <w:hideMark/>
          </w:tcPr>
          <w:p w14:paraId="09A3FF49" w14:textId="77777777" w:rsidR="00FB0D83" w:rsidRDefault="006C352B">
            <w:pPr>
              <w:contextualSpacing/>
              <w:rPr>
                <w:rFonts w:eastAsia="Times New Roman" w:cs="Times New Roman"/>
                <w:sz w:val="20"/>
              </w:rPr>
            </w:pPr>
          </w:p>
        </w:tc>
        <w:tc>
          <w:tcPr>
            <w:tcW w:w="2759" w:type="dxa"/>
            <w:noWrap/>
            <w:vAlign w:val="bottom"/>
            <w:hideMark/>
          </w:tcPr>
          <w:p w14:paraId="09A3FF4A" w14:textId="77777777" w:rsidR="00FB0D83" w:rsidRDefault="006C352B">
            <w:pPr>
              <w:contextualSpacing/>
              <w:rPr>
                <w:rFonts w:eastAsia="Times New Roman" w:cs="Times New Roman"/>
                <w:sz w:val="20"/>
              </w:rPr>
            </w:pPr>
          </w:p>
        </w:tc>
        <w:tc>
          <w:tcPr>
            <w:tcW w:w="1190" w:type="dxa"/>
            <w:noWrap/>
            <w:vAlign w:val="bottom"/>
            <w:hideMark/>
          </w:tcPr>
          <w:p w14:paraId="09A3FF4B" w14:textId="77777777" w:rsidR="00FB0D83" w:rsidRDefault="006C352B">
            <w:pPr>
              <w:contextualSpacing/>
              <w:rPr>
                <w:rFonts w:eastAsia="Times New Roman" w:cs="Times New Roman"/>
                <w:sz w:val="20"/>
              </w:rPr>
            </w:pPr>
          </w:p>
        </w:tc>
        <w:tc>
          <w:tcPr>
            <w:tcW w:w="101" w:type="dxa"/>
            <w:noWrap/>
            <w:vAlign w:val="bottom"/>
            <w:hideMark/>
          </w:tcPr>
          <w:p w14:paraId="09A3FF4C" w14:textId="77777777" w:rsidR="00FB0D83" w:rsidRDefault="006C352B">
            <w:pPr>
              <w:contextualSpacing/>
              <w:rPr>
                <w:rFonts w:eastAsia="Times New Roman" w:cs="Times New Roman"/>
                <w:sz w:val="20"/>
              </w:rPr>
            </w:pPr>
          </w:p>
        </w:tc>
        <w:tc>
          <w:tcPr>
            <w:tcW w:w="101" w:type="dxa"/>
            <w:noWrap/>
            <w:vAlign w:val="bottom"/>
            <w:hideMark/>
          </w:tcPr>
          <w:p w14:paraId="09A3FF4D" w14:textId="77777777" w:rsidR="00FB0D83" w:rsidRDefault="006C352B">
            <w:pPr>
              <w:contextualSpacing/>
              <w:rPr>
                <w:rFonts w:eastAsia="Times New Roman" w:cs="Times New Roman"/>
                <w:sz w:val="20"/>
              </w:rPr>
            </w:pPr>
          </w:p>
        </w:tc>
        <w:tc>
          <w:tcPr>
            <w:tcW w:w="101" w:type="dxa"/>
            <w:noWrap/>
            <w:vAlign w:val="bottom"/>
            <w:hideMark/>
          </w:tcPr>
          <w:p w14:paraId="09A3FF4E" w14:textId="77777777" w:rsidR="00FB0D83" w:rsidRDefault="006C352B">
            <w:pPr>
              <w:contextualSpacing/>
              <w:rPr>
                <w:rFonts w:eastAsia="Times New Roman" w:cs="Times New Roman"/>
                <w:sz w:val="20"/>
              </w:rPr>
            </w:pPr>
          </w:p>
        </w:tc>
        <w:tc>
          <w:tcPr>
            <w:tcW w:w="101" w:type="dxa"/>
            <w:noWrap/>
            <w:vAlign w:val="bottom"/>
            <w:hideMark/>
          </w:tcPr>
          <w:p w14:paraId="09A3FF4F" w14:textId="77777777" w:rsidR="00FB0D83" w:rsidRDefault="006C352B">
            <w:pPr>
              <w:contextualSpacing/>
              <w:rPr>
                <w:rFonts w:eastAsia="Times New Roman" w:cs="Times New Roman"/>
                <w:sz w:val="20"/>
              </w:rPr>
            </w:pPr>
          </w:p>
        </w:tc>
        <w:tc>
          <w:tcPr>
            <w:tcW w:w="40" w:type="dxa"/>
            <w:noWrap/>
            <w:vAlign w:val="bottom"/>
            <w:hideMark/>
          </w:tcPr>
          <w:p w14:paraId="09A3FF50" w14:textId="77777777" w:rsidR="00FB0D83" w:rsidRDefault="006C352B">
            <w:pPr>
              <w:contextualSpacing/>
              <w:rPr>
                <w:rFonts w:eastAsia="Times New Roman" w:cs="Times New Roman"/>
                <w:sz w:val="20"/>
              </w:rPr>
            </w:pPr>
          </w:p>
        </w:tc>
      </w:tr>
      <w:tr w:rsidR="00D269F7" w14:paraId="09A3FF57" w14:textId="77777777">
        <w:trPr>
          <w:trHeight w:val="300"/>
        </w:trPr>
        <w:tc>
          <w:tcPr>
            <w:tcW w:w="2392" w:type="dxa"/>
            <w:noWrap/>
            <w:vAlign w:val="bottom"/>
            <w:hideMark/>
          </w:tcPr>
          <w:p w14:paraId="09A3FF52" w14:textId="77777777" w:rsidR="00FB0D83" w:rsidRDefault="006C352B">
            <w:pPr>
              <w:contextualSpacing/>
              <w:rPr>
                <w:rFonts w:eastAsia="Times New Roman" w:cs="Times New Roman"/>
                <w:sz w:val="20"/>
              </w:rPr>
            </w:pPr>
          </w:p>
        </w:tc>
        <w:tc>
          <w:tcPr>
            <w:tcW w:w="6165" w:type="dxa"/>
            <w:gridSpan w:val="5"/>
            <w:noWrap/>
            <w:vAlign w:val="bottom"/>
            <w:hideMark/>
          </w:tcPr>
          <w:p w14:paraId="09A3FF5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26 ως έχει   ΔΕΚΤΟ ΚΑΤΑ ΠΛΕΙΟΨΗΦΙΑ</w:t>
            </w:r>
          </w:p>
        </w:tc>
        <w:tc>
          <w:tcPr>
            <w:tcW w:w="101" w:type="dxa"/>
            <w:noWrap/>
            <w:vAlign w:val="bottom"/>
            <w:hideMark/>
          </w:tcPr>
          <w:p w14:paraId="09A3FF5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55" w14:textId="77777777" w:rsidR="00FB0D83" w:rsidRDefault="006C352B">
            <w:pPr>
              <w:contextualSpacing/>
              <w:rPr>
                <w:rFonts w:eastAsia="Times New Roman" w:cs="Times New Roman"/>
                <w:sz w:val="20"/>
              </w:rPr>
            </w:pPr>
          </w:p>
        </w:tc>
        <w:tc>
          <w:tcPr>
            <w:tcW w:w="40" w:type="dxa"/>
            <w:noWrap/>
            <w:vAlign w:val="bottom"/>
            <w:hideMark/>
          </w:tcPr>
          <w:p w14:paraId="09A3FF56" w14:textId="77777777" w:rsidR="00FB0D83" w:rsidRDefault="006C352B">
            <w:pPr>
              <w:contextualSpacing/>
              <w:rPr>
                <w:rFonts w:eastAsia="Times New Roman" w:cs="Times New Roman"/>
                <w:sz w:val="20"/>
              </w:rPr>
            </w:pPr>
          </w:p>
        </w:tc>
      </w:tr>
      <w:tr w:rsidR="00D269F7" w14:paraId="09A3FF61" w14:textId="77777777">
        <w:trPr>
          <w:trHeight w:val="300"/>
        </w:trPr>
        <w:tc>
          <w:tcPr>
            <w:tcW w:w="2392" w:type="dxa"/>
            <w:noWrap/>
            <w:vAlign w:val="bottom"/>
            <w:hideMark/>
          </w:tcPr>
          <w:p w14:paraId="09A3FF5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F5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5A" w14:textId="77777777" w:rsidR="00FB0D83" w:rsidRDefault="006C352B">
            <w:pPr>
              <w:contextualSpacing/>
              <w:rPr>
                <w:rFonts w:eastAsia="Times New Roman" w:cs="Times New Roman"/>
                <w:sz w:val="20"/>
              </w:rPr>
            </w:pPr>
          </w:p>
        </w:tc>
        <w:tc>
          <w:tcPr>
            <w:tcW w:w="1190" w:type="dxa"/>
            <w:noWrap/>
            <w:vAlign w:val="bottom"/>
            <w:hideMark/>
          </w:tcPr>
          <w:p w14:paraId="09A3FF5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F5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5D" w14:textId="77777777" w:rsidR="00FB0D83" w:rsidRDefault="006C352B">
            <w:pPr>
              <w:contextualSpacing/>
              <w:rPr>
                <w:rFonts w:eastAsia="Times New Roman" w:cs="Times New Roman"/>
                <w:sz w:val="20"/>
              </w:rPr>
            </w:pPr>
          </w:p>
        </w:tc>
        <w:tc>
          <w:tcPr>
            <w:tcW w:w="101" w:type="dxa"/>
            <w:noWrap/>
            <w:vAlign w:val="bottom"/>
            <w:hideMark/>
          </w:tcPr>
          <w:p w14:paraId="09A3FF5E" w14:textId="77777777" w:rsidR="00FB0D83" w:rsidRDefault="006C352B">
            <w:pPr>
              <w:contextualSpacing/>
              <w:rPr>
                <w:rFonts w:eastAsia="Times New Roman" w:cs="Times New Roman"/>
                <w:sz w:val="20"/>
              </w:rPr>
            </w:pPr>
          </w:p>
        </w:tc>
        <w:tc>
          <w:tcPr>
            <w:tcW w:w="101" w:type="dxa"/>
            <w:noWrap/>
            <w:vAlign w:val="bottom"/>
            <w:hideMark/>
          </w:tcPr>
          <w:p w14:paraId="09A3FF5F" w14:textId="77777777" w:rsidR="00FB0D83" w:rsidRDefault="006C352B">
            <w:pPr>
              <w:contextualSpacing/>
              <w:rPr>
                <w:rFonts w:eastAsia="Times New Roman" w:cs="Times New Roman"/>
                <w:sz w:val="20"/>
              </w:rPr>
            </w:pPr>
          </w:p>
        </w:tc>
        <w:tc>
          <w:tcPr>
            <w:tcW w:w="40" w:type="dxa"/>
            <w:noWrap/>
            <w:vAlign w:val="bottom"/>
            <w:hideMark/>
          </w:tcPr>
          <w:p w14:paraId="09A3FF60" w14:textId="77777777" w:rsidR="00FB0D83" w:rsidRDefault="006C352B">
            <w:pPr>
              <w:contextualSpacing/>
              <w:rPr>
                <w:rFonts w:eastAsia="Times New Roman" w:cs="Times New Roman"/>
                <w:sz w:val="20"/>
              </w:rPr>
            </w:pPr>
          </w:p>
        </w:tc>
      </w:tr>
      <w:tr w:rsidR="00D269F7" w14:paraId="09A3FF6B" w14:textId="77777777">
        <w:trPr>
          <w:trHeight w:val="300"/>
        </w:trPr>
        <w:tc>
          <w:tcPr>
            <w:tcW w:w="2392" w:type="dxa"/>
            <w:noWrap/>
            <w:vAlign w:val="bottom"/>
            <w:hideMark/>
          </w:tcPr>
          <w:p w14:paraId="09A3FF6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F6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64" w14:textId="77777777" w:rsidR="00FB0D83" w:rsidRDefault="006C352B">
            <w:pPr>
              <w:contextualSpacing/>
              <w:rPr>
                <w:rFonts w:eastAsia="Times New Roman" w:cs="Times New Roman"/>
                <w:sz w:val="20"/>
              </w:rPr>
            </w:pPr>
          </w:p>
        </w:tc>
        <w:tc>
          <w:tcPr>
            <w:tcW w:w="1190" w:type="dxa"/>
            <w:noWrap/>
            <w:vAlign w:val="bottom"/>
            <w:hideMark/>
          </w:tcPr>
          <w:p w14:paraId="09A3FF6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F6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67" w14:textId="77777777" w:rsidR="00FB0D83" w:rsidRDefault="006C352B">
            <w:pPr>
              <w:contextualSpacing/>
              <w:rPr>
                <w:rFonts w:eastAsia="Times New Roman" w:cs="Times New Roman"/>
                <w:sz w:val="20"/>
              </w:rPr>
            </w:pPr>
          </w:p>
        </w:tc>
        <w:tc>
          <w:tcPr>
            <w:tcW w:w="101" w:type="dxa"/>
            <w:noWrap/>
            <w:vAlign w:val="bottom"/>
            <w:hideMark/>
          </w:tcPr>
          <w:p w14:paraId="09A3FF68" w14:textId="77777777" w:rsidR="00FB0D83" w:rsidRDefault="006C352B">
            <w:pPr>
              <w:contextualSpacing/>
              <w:rPr>
                <w:rFonts w:eastAsia="Times New Roman" w:cs="Times New Roman"/>
                <w:sz w:val="20"/>
              </w:rPr>
            </w:pPr>
          </w:p>
        </w:tc>
        <w:tc>
          <w:tcPr>
            <w:tcW w:w="101" w:type="dxa"/>
            <w:noWrap/>
            <w:vAlign w:val="bottom"/>
            <w:hideMark/>
          </w:tcPr>
          <w:p w14:paraId="09A3FF69" w14:textId="77777777" w:rsidR="00FB0D83" w:rsidRDefault="006C352B">
            <w:pPr>
              <w:contextualSpacing/>
              <w:rPr>
                <w:rFonts w:eastAsia="Times New Roman" w:cs="Times New Roman"/>
                <w:sz w:val="20"/>
              </w:rPr>
            </w:pPr>
          </w:p>
        </w:tc>
        <w:tc>
          <w:tcPr>
            <w:tcW w:w="40" w:type="dxa"/>
            <w:noWrap/>
            <w:vAlign w:val="bottom"/>
            <w:hideMark/>
          </w:tcPr>
          <w:p w14:paraId="09A3FF6A" w14:textId="77777777" w:rsidR="00FB0D83" w:rsidRDefault="006C352B">
            <w:pPr>
              <w:contextualSpacing/>
              <w:rPr>
                <w:rFonts w:eastAsia="Times New Roman" w:cs="Times New Roman"/>
                <w:sz w:val="20"/>
              </w:rPr>
            </w:pPr>
          </w:p>
        </w:tc>
      </w:tr>
      <w:tr w:rsidR="00D269F7" w14:paraId="09A3FF75" w14:textId="77777777">
        <w:trPr>
          <w:trHeight w:val="300"/>
        </w:trPr>
        <w:tc>
          <w:tcPr>
            <w:tcW w:w="2392" w:type="dxa"/>
            <w:noWrap/>
            <w:vAlign w:val="bottom"/>
            <w:hideMark/>
          </w:tcPr>
          <w:p w14:paraId="09A3FF6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F6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6E" w14:textId="77777777" w:rsidR="00FB0D83" w:rsidRDefault="006C352B">
            <w:pPr>
              <w:contextualSpacing/>
              <w:rPr>
                <w:rFonts w:eastAsia="Times New Roman" w:cs="Times New Roman"/>
                <w:sz w:val="20"/>
              </w:rPr>
            </w:pPr>
          </w:p>
        </w:tc>
        <w:tc>
          <w:tcPr>
            <w:tcW w:w="1190" w:type="dxa"/>
            <w:noWrap/>
            <w:vAlign w:val="bottom"/>
            <w:hideMark/>
          </w:tcPr>
          <w:p w14:paraId="09A3FF6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F7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71" w14:textId="77777777" w:rsidR="00FB0D83" w:rsidRDefault="006C352B">
            <w:pPr>
              <w:contextualSpacing/>
              <w:rPr>
                <w:rFonts w:eastAsia="Times New Roman" w:cs="Times New Roman"/>
                <w:sz w:val="20"/>
              </w:rPr>
            </w:pPr>
          </w:p>
        </w:tc>
        <w:tc>
          <w:tcPr>
            <w:tcW w:w="101" w:type="dxa"/>
            <w:noWrap/>
            <w:vAlign w:val="bottom"/>
            <w:hideMark/>
          </w:tcPr>
          <w:p w14:paraId="09A3FF72" w14:textId="77777777" w:rsidR="00FB0D83" w:rsidRDefault="006C352B">
            <w:pPr>
              <w:contextualSpacing/>
              <w:rPr>
                <w:rFonts w:eastAsia="Times New Roman" w:cs="Times New Roman"/>
                <w:sz w:val="20"/>
              </w:rPr>
            </w:pPr>
          </w:p>
        </w:tc>
        <w:tc>
          <w:tcPr>
            <w:tcW w:w="101" w:type="dxa"/>
            <w:noWrap/>
            <w:vAlign w:val="bottom"/>
            <w:hideMark/>
          </w:tcPr>
          <w:p w14:paraId="09A3FF73" w14:textId="77777777" w:rsidR="00FB0D83" w:rsidRDefault="006C352B">
            <w:pPr>
              <w:contextualSpacing/>
              <w:rPr>
                <w:rFonts w:eastAsia="Times New Roman" w:cs="Times New Roman"/>
                <w:sz w:val="20"/>
              </w:rPr>
            </w:pPr>
          </w:p>
        </w:tc>
        <w:tc>
          <w:tcPr>
            <w:tcW w:w="40" w:type="dxa"/>
            <w:noWrap/>
            <w:vAlign w:val="bottom"/>
            <w:hideMark/>
          </w:tcPr>
          <w:p w14:paraId="09A3FF74" w14:textId="77777777" w:rsidR="00FB0D83" w:rsidRDefault="006C352B">
            <w:pPr>
              <w:contextualSpacing/>
              <w:rPr>
                <w:rFonts w:eastAsia="Times New Roman" w:cs="Times New Roman"/>
                <w:sz w:val="20"/>
              </w:rPr>
            </w:pPr>
          </w:p>
        </w:tc>
      </w:tr>
      <w:tr w:rsidR="00D269F7" w14:paraId="09A3FF7F" w14:textId="77777777">
        <w:trPr>
          <w:trHeight w:val="300"/>
        </w:trPr>
        <w:tc>
          <w:tcPr>
            <w:tcW w:w="2392" w:type="dxa"/>
            <w:noWrap/>
            <w:vAlign w:val="bottom"/>
            <w:hideMark/>
          </w:tcPr>
          <w:p w14:paraId="09A3FF7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F7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78" w14:textId="77777777" w:rsidR="00FB0D83" w:rsidRDefault="006C352B">
            <w:pPr>
              <w:contextualSpacing/>
              <w:rPr>
                <w:rFonts w:eastAsia="Times New Roman" w:cs="Times New Roman"/>
                <w:sz w:val="20"/>
              </w:rPr>
            </w:pPr>
          </w:p>
        </w:tc>
        <w:tc>
          <w:tcPr>
            <w:tcW w:w="1190" w:type="dxa"/>
            <w:noWrap/>
            <w:vAlign w:val="bottom"/>
            <w:hideMark/>
          </w:tcPr>
          <w:p w14:paraId="09A3FF7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F7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7B" w14:textId="77777777" w:rsidR="00FB0D83" w:rsidRDefault="006C352B">
            <w:pPr>
              <w:contextualSpacing/>
              <w:rPr>
                <w:rFonts w:eastAsia="Times New Roman" w:cs="Times New Roman"/>
                <w:sz w:val="20"/>
              </w:rPr>
            </w:pPr>
          </w:p>
        </w:tc>
        <w:tc>
          <w:tcPr>
            <w:tcW w:w="101" w:type="dxa"/>
            <w:noWrap/>
            <w:vAlign w:val="bottom"/>
            <w:hideMark/>
          </w:tcPr>
          <w:p w14:paraId="09A3FF7C" w14:textId="77777777" w:rsidR="00FB0D83" w:rsidRDefault="006C352B">
            <w:pPr>
              <w:contextualSpacing/>
              <w:rPr>
                <w:rFonts w:eastAsia="Times New Roman" w:cs="Times New Roman"/>
                <w:sz w:val="20"/>
              </w:rPr>
            </w:pPr>
          </w:p>
        </w:tc>
        <w:tc>
          <w:tcPr>
            <w:tcW w:w="101" w:type="dxa"/>
            <w:noWrap/>
            <w:vAlign w:val="bottom"/>
            <w:hideMark/>
          </w:tcPr>
          <w:p w14:paraId="09A3FF7D" w14:textId="77777777" w:rsidR="00FB0D83" w:rsidRDefault="006C352B">
            <w:pPr>
              <w:contextualSpacing/>
              <w:rPr>
                <w:rFonts w:eastAsia="Times New Roman" w:cs="Times New Roman"/>
                <w:sz w:val="20"/>
              </w:rPr>
            </w:pPr>
          </w:p>
        </w:tc>
        <w:tc>
          <w:tcPr>
            <w:tcW w:w="40" w:type="dxa"/>
            <w:noWrap/>
            <w:vAlign w:val="bottom"/>
            <w:hideMark/>
          </w:tcPr>
          <w:p w14:paraId="09A3FF7E" w14:textId="77777777" w:rsidR="00FB0D83" w:rsidRDefault="006C352B">
            <w:pPr>
              <w:contextualSpacing/>
              <w:rPr>
                <w:rFonts w:eastAsia="Times New Roman" w:cs="Times New Roman"/>
                <w:sz w:val="20"/>
              </w:rPr>
            </w:pPr>
          </w:p>
        </w:tc>
      </w:tr>
      <w:tr w:rsidR="00D269F7" w14:paraId="09A3FF89" w14:textId="77777777">
        <w:trPr>
          <w:trHeight w:val="300"/>
        </w:trPr>
        <w:tc>
          <w:tcPr>
            <w:tcW w:w="2392" w:type="dxa"/>
            <w:noWrap/>
            <w:vAlign w:val="bottom"/>
            <w:hideMark/>
          </w:tcPr>
          <w:p w14:paraId="09A3FF8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F8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82" w14:textId="77777777" w:rsidR="00FB0D83" w:rsidRDefault="006C352B">
            <w:pPr>
              <w:contextualSpacing/>
              <w:rPr>
                <w:rFonts w:eastAsia="Times New Roman" w:cs="Times New Roman"/>
                <w:sz w:val="20"/>
              </w:rPr>
            </w:pPr>
          </w:p>
        </w:tc>
        <w:tc>
          <w:tcPr>
            <w:tcW w:w="1190" w:type="dxa"/>
            <w:noWrap/>
            <w:vAlign w:val="bottom"/>
            <w:hideMark/>
          </w:tcPr>
          <w:p w14:paraId="09A3FF8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F8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85" w14:textId="77777777" w:rsidR="00FB0D83" w:rsidRDefault="006C352B">
            <w:pPr>
              <w:contextualSpacing/>
              <w:rPr>
                <w:rFonts w:eastAsia="Times New Roman" w:cs="Times New Roman"/>
                <w:sz w:val="20"/>
              </w:rPr>
            </w:pPr>
          </w:p>
        </w:tc>
        <w:tc>
          <w:tcPr>
            <w:tcW w:w="101" w:type="dxa"/>
            <w:noWrap/>
            <w:vAlign w:val="bottom"/>
            <w:hideMark/>
          </w:tcPr>
          <w:p w14:paraId="09A3FF86" w14:textId="77777777" w:rsidR="00FB0D83" w:rsidRDefault="006C352B">
            <w:pPr>
              <w:contextualSpacing/>
              <w:rPr>
                <w:rFonts w:eastAsia="Times New Roman" w:cs="Times New Roman"/>
                <w:sz w:val="20"/>
              </w:rPr>
            </w:pPr>
          </w:p>
        </w:tc>
        <w:tc>
          <w:tcPr>
            <w:tcW w:w="101" w:type="dxa"/>
            <w:noWrap/>
            <w:vAlign w:val="bottom"/>
            <w:hideMark/>
          </w:tcPr>
          <w:p w14:paraId="09A3FF87" w14:textId="77777777" w:rsidR="00FB0D83" w:rsidRDefault="006C352B">
            <w:pPr>
              <w:contextualSpacing/>
              <w:rPr>
                <w:rFonts w:eastAsia="Times New Roman" w:cs="Times New Roman"/>
                <w:sz w:val="20"/>
              </w:rPr>
            </w:pPr>
          </w:p>
        </w:tc>
        <w:tc>
          <w:tcPr>
            <w:tcW w:w="40" w:type="dxa"/>
            <w:noWrap/>
            <w:vAlign w:val="bottom"/>
            <w:hideMark/>
          </w:tcPr>
          <w:p w14:paraId="09A3FF88" w14:textId="77777777" w:rsidR="00FB0D83" w:rsidRDefault="006C352B">
            <w:pPr>
              <w:contextualSpacing/>
              <w:rPr>
                <w:rFonts w:eastAsia="Times New Roman" w:cs="Times New Roman"/>
                <w:sz w:val="20"/>
              </w:rPr>
            </w:pPr>
          </w:p>
        </w:tc>
      </w:tr>
      <w:tr w:rsidR="00D269F7" w14:paraId="09A3FF93" w14:textId="77777777">
        <w:trPr>
          <w:trHeight w:val="300"/>
        </w:trPr>
        <w:tc>
          <w:tcPr>
            <w:tcW w:w="2392" w:type="dxa"/>
            <w:noWrap/>
            <w:vAlign w:val="bottom"/>
            <w:hideMark/>
          </w:tcPr>
          <w:p w14:paraId="09A3FF8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F8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8C" w14:textId="77777777" w:rsidR="00FB0D83" w:rsidRDefault="006C352B">
            <w:pPr>
              <w:contextualSpacing/>
              <w:rPr>
                <w:rFonts w:eastAsia="Times New Roman" w:cs="Times New Roman"/>
                <w:sz w:val="20"/>
              </w:rPr>
            </w:pPr>
          </w:p>
        </w:tc>
        <w:tc>
          <w:tcPr>
            <w:tcW w:w="1190" w:type="dxa"/>
            <w:noWrap/>
            <w:vAlign w:val="bottom"/>
            <w:hideMark/>
          </w:tcPr>
          <w:p w14:paraId="09A3FF8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F8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8F" w14:textId="77777777" w:rsidR="00FB0D83" w:rsidRDefault="006C352B">
            <w:pPr>
              <w:contextualSpacing/>
              <w:rPr>
                <w:rFonts w:eastAsia="Times New Roman" w:cs="Times New Roman"/>
                <w:sz w:val="20"/>
              </w:rPr>
            </w:pPr>
          </w:p>
        </w:tc>
        <w:tc>
          <w:tcPr>
            <w:tcW w:w="101" w:type="dxa"/>
            <w:noWrap/>
            <w:vAlign w:val="bottom"/>
            <w:hideMark/>
          </w:tcPr>
          <w:p w14:paraId="09A3FF90" w14:textId="77777777" w:rsidR="00FB0D83" w:rsidRDefault="006C352B">
            <w:pPr>
              <w:contextualSpacing/>
              <w:rPr>
                <w:rFonts w:eastAsia="Times New Roman" w:cs="Times New Roman"/>
                <w:sz w:val="20"/>
              </w:rPr>
            </w:pPr>
          </w:p>
        </w:tc>
        <w:tc>
          <w:tcPr>
            <w:tcW w:w="101" w:type="dxa"/>
            <w:noWrap/>
            <w:vAlign w:val="bottom"/>
            <w:hideMark/>
          </w:tcPr>
          <w:p w14:paraId="09A3FF91" w14:textId="77777777" w:rsidR="00FB0D83" w:rsidRDefault="006C352B">
            <w:pPr>
              <w:contextualSpacing/>
              <w:rPr>
                <w:rFonts w:eastAsia="Times New Roman" w:cs="Times New Roman"/>
                <w:sz w:val="20"/>
              </w:rPr>
            </w:pPr>
          </w:p>
        </w:tc>
        <w:tc>
          <w:tcPr>
            <w:tcW w:w="40" w:type="dxa"/>
            <w:noWrap/>
            <w:vAlign w:val="bottom"/>
            <w:hideMark/>
          </w:tcPr>
          <w:p w14:paraId="09A3FF92" w14:textId="77777777" w:rsidR="00FB0D83" w:rsidRDefault="006C352B">
            <w:pPr>
              <w:contextualSpacing/>
              <w:rPr>
                <w:rFonts w:eastAsia="Times New Roman" w:cs="Times New Roman"/>
                <w:sz w:val="20"/>
              </w:rPr>
            </w:pPr>
          </w:p>
        </w:tc>
      </w:tr>
      <w:tr w:rsidR="00D269F7" w14:paraId="09A3FF9D" w14:textId="77777777">
        <w:trPr>
          <w:trHeight w:val="300"/>
        </w:trPr>
        <w:tc>
          <w:tcPr>
            <w:tcW w:w="2392" w:type="dxa"/>
            <w:noWrap/>
            <w:vAlign w:val="bottom"/>
            <w:hideMark/>
          </w:tcPr>
          <w:p w14:paraId="09A3FF9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F9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96" w14:textId="77777777" w:rsidR="00FB0D83" w:rsidRDefault="006C352B">
            <w:pPr>
              <w:contextualSpacing/>
              <w:rPr>
                <w:rFonts w:eastAsia="Times New Roman" w:cs="Times New Roman"/>
                <w:sz w:val="20"/>
              </w:rPr>
            </w:pPr>
          </w:p>
        </w:tc>
        <w:tc>
          <w:tcPr>
            <w:tcW w:w="1190" w:type="dxa"/>
            <w:noWrap/>
            <w:vAlign w:val="bottom"/>
            <w:hideMark/>
          </w:tcPr>
          <w:p w14:paraId="09A3FF9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F9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99" w14:textId="77777777" w:rsidR="00FB0D83" w:rsidRDefault="006C352B">
            <w:pPr>
              <w:contextualSpacing/>
              <w:rPr>
                <w:rFonts w:eastAsia="Times New Roman" w:cs="Times New Roman"/>
                <w:sz w:val="20"/>
              </w:rPr>
            </w:pPr>
          </w:p>
        </w:tc>
        <w:tc>
          <w:tcPr>
            <w:tcW w:w="101" w:type="dxa"/>
            <w:noWrap/>
            <w:vAlign w:val="bottom"/>
            <w:hideMark/>
          </w:tcPr>
          <w:p w14:paraId="09A3FF9A" w14:textId="77777777" w:rsidR="00FB0D83" w:rsidRDefault="006C352B">
            <w:pPr>
              <w:contextualSpacing/>
              <w:rPr>
                <w:rFonts w:eastAsia="Times New Roman" w:cs="Times New Roman"/>
                <w:sz w:val="20"/>
              </w:rPr>
            </w:pPr>
          </w:p>
        </w:tc>
        <w:tc>
          <w:tcPr>
            <w:tcW w:w="101" w:type="dxa"/>
            <w:noWrap/>
            <w:vAlign w:val="bottom"/>
            <w:hideMark/>
          </w:tcPr>
          <w:p w14:paraId="09A3FF9B" w14:textId="77777777" w:rsidR="00FB0D83" w:rsidRDefault="006C352B">
            <w:pPr>
              <w:contextualSpacing/>
              <w:rPr>
                <w:rFonts w:eastAsia="Times New Roman" w:cs="Times New Roman"/>
                <w:sz w:val="20"/>
              </w:rPr>
            </w:pPr>
          </w:p>
        </w:tc>
        <w:tc>
          <w:tcPr>
            <w:tcW w:w="40" w:type="dxa"/>
            <w:noWrap/>
            <w:vAlign w:val="bottom"/>
            <w:hideMark/>
          </w:tcPr>
          <w:p w14:paraId="09A3FF9C" w14:textId="77777777" w:rsidR="00FB0D83" w:rsidRDefault="006C352B">
            <w:pPr>
              <w:contextualSpacing/>
              <w:rPr>
                <w:rFonts w:eastAsia="Times New Roman" w:cs="Times New Roman"/>
                <w:sz w:val="20"/>
              </w:rPr>
            </w:pPr>
          </w:p>
        </w:tc>
      </w:tr>
      <w:tr w:rsidR="00D269F7" w14:paraId="09A3FFA6" w14:textId="77777777">
        <w:trPr>
          <w:trHeight w:val="300"/>
        </w:trPr>
        <w:tc>
          <w:tcPr>
            <w:tcW w:w="4406" w:type="dxa"/>
            <w:gridSpan w:val="2"/>
            <w:noWrap/>
            <w:vAlign w:val="bottom"/>
            <w:hideMark/>
          </w:tcPr>
          <w:p w14:paraId="09A3FF9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F9F"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FA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FA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A2" w14:textId="77777777" w:rsidR="00FB0D83" w:rsidRDefault="006C352B">
            <w:pPr>
              <w:contextualSpacing/>
              <w:rPr>
                <w:rFonts w:eastAsia="Times New Roman" w:cs="Times New Roman"/>
                <w:sz w:val="20"/>
              </w:rPr>
            </w:pPr>
          </w:p>
        </w:tc>
        <w:tc>
          <w:tcPr>
            <w:tcW w:w="101" w:type="dxa"/>
            <w:noWrap/>
            <w:vAlign w:val="bottom"/>
            <w:hideMark/>
          </w:tcPr>
          <w:p w14:paraId="09A3FFA3" w14:textId="77777777" w:rsidR="00FB0D83" w:rsidRDefault="006C352B">
            <w:pPr>
              <w:contextualSpacing/>
              <w:rPr>
                <w:rFonts w:eastAsia="Times New Roman" w:cs="Times New Roman"/>
                <w:sz w:val="20"/>
              </w:rPr>
            </w:pPr>
          </w:p>
        </w:tc>
        <w:tc>
          <w:tcPr>
            <w:tcW w:w="101" w:type="dxa"/>
            <w:noWrap/>
            <w:vAlign w:val="bottom"/>
            <w:hideMark/>
          </w:tcPr>
          <w:p w14:paraId="09A3FFA4" w14:textId="77777777" w:rsidR="00FB0D83" w:rsidRDefault="006C352B">
            <w:pPr>
              <w:contextualSpacing/>
              <w:rPr>
                <w:rFonts w:eastAsia="Times New Roman" w:cs="Times New Roman"/>
                <w:sz w:val="20"/>
              </w:rPr>
            </w:pPr>
          </w:p>
        </w:tc>
        <w:tc>
          <w:tcPr>
            <w:tcW w:w="40" w:type="dxa"/>
            <w:noWrap/>
            <w:vAlign w:val="bottom"/>
            <w:hideMark/>
          </w:tcPr>
          <w:p w14:paraId="09A3FFA5" w14:textId="77777777" w:rsidR="00FB0D83" w:rsidRDefault="006C352B">
            <w:pPr>
              <w:contextualSpacing/>
              <w:rPr>
                <w:rFonts w:eastAsia="Times New Roman" w:cs="Times New Roman"/>
                <w:sz w:val="20"/>
              </w:rPr>
            </w:pPr>
          </w:p>
        </w:tc>
      </w:tr>
      <w:tr w:rsidR="00D269F7" w14:paraId="09A3FFB0" w14:textId="77777777">
        <w:trPr>
          <w:trHeight w:val="300"/>
        </w:trPr>
        <w:tc>
          <w:tcPr>
            <w:tcW w:w="2392" w:type="dxa"/>
            <w:noWrap/>
            <w:vAlign w:val="bottom"/>
            <w:hideMark/>
          </w:tcPr>
          <w:p w14:paraId="09A3FFA7" w14:textId="77777777" w:rsidR="00FB0D83" w:rsidRDefault="006C352B">
            <w:pPr>
              <w:contextualSpacing/>
              <w:rPr>
                <w:rFonts w:eastAsia="Times New Roman" w:cs="Times New Roman"/>
                <w:sz w:val="20"/>
              </w:rPr>
            </w:pPr>
          </w:p>
        </w:tc>
        <w:tc>
          <w:tcPr>
            <w:tcW w:w="2014" w:type="dxa"/>
            <w:noWrap/>
            <w:vAlign w:val="bottom"/>
            <w:hideMark/>
          </w:tcPr>
          <w:p w14:paraId="09A3FFA8" w14:textId="77777777" w:rsidR="00FB0D83" w:rsidRDefault="006C352B">
            <w:pPr>
              <w:contextualSpacing/>
              <w:rPr>
                <w:rFonts w:eastAsia="Times New Roman" w:cs="Times New Roman"/>
                <w:sz w:val="20"/>
              </w:rPr>
            </w:pPr>
          </w:p>
        </w:tc>
        <w:tc>
          <w:tcPr>
            <w:tcW w:w="2759" w:type="dxa"/>
            <w:noWrap/>
            <w:vAlign w:val="bottom"/>
            <w:hideMark/>
          </w:tcPr>
          <w:p w14:paraId="09A3FFA9" w14:textId="77777777" w:rsidR="00FB0D83" w:rsidRDefault="006C352B">
            <w:pPr>
              <w:contextualSpacing/>
              <w:rPr>
                <w:rFonts w:eastAsia="Times New Roman" w:cs="Times New Roman"/>
                <w:sz w:val="20"/>
              </w:rPr>
            </w:pPr>
          </w:p>
        </w:tc>
        <w:tc>
          <w:tcPr>
            <w:tcW w:w="1190" w:type="dxa"/>
            <w:noWrap/>
            <w:vAlign w:val="bottom"/>
            <w:hideMark/>
          </w:tcPr>
          <w:p w14:paraId="09A3FFAA" w14:textId="77777777" w:rsidR="00FB0D83" w:rsidRDefault="006C352B">
            <w:pPr>
              <w:contextualSpacing/>
              <w:rPr>
                <w:rFonts w:eastAsia="Times New Roman" w:cs="Times New Roman"/>
                <w:sz w:val="20"/>
              </w:rPr>
            </w:pPr>
          </w:p>
        </w:tc>
        <w:tc>
          <w:tcPr>
            <w:tcW w:w="101" w:type="dxa"/>
            <w:noWrap/>
            <w:vAlign w:val="bottom"/>
            <w:hideMark/>
          </w:tcPr>
          <w:p w14:paraId="09A3FFAB" w14:textId="77777777" w:rsidR="00FB0D83" w:rsidRDefault="006C352B">
            <w:pPr>
              <w:contextualSpacing/>
              <w:rPr>
                <w:rFonts w:eastAsia="Times New Roman" w:cs="Times New Roman"/>
                <w:sz w:val="20"/>
              </w:rPr>
            </w:pPr>
          </w:p>
        </w:tc>
        <w:tc>
          <w:tcPr>
            <w:tcW w:w="101" w:type="dxa"/>
            <w:noWrap/>
            <w:vAlign w:val="bottom"/>
            <w:hideMark/>
          </w:tcPr>
          <w:p w14:paraId="09A3FFAC" w14:textId="77777777" w:rsidR="00FB0D83" w:rsidRDefault="006C352B">
            <w:pPr>
              <w:contextualSpacing/>
              <w:rPr>
                <w:rFonts w:eastAsia="Times New Roman" w:cs="Times New Roman"/>
                <w:sz w:val="20"/>
              </w:rPr>
            </w:pPr>
          </w:p>
        </w:tc>
        <w:tc>
          <w:tcPr>
            <w:tcW w:w="101" w:type="dxa"/>
            <w:noWrap/>
            <w:vAlign w:val="bottom"/>
            <w:hideMark/>
          </w:tcPr>
          <w:p w14:paraId="09A3FFAD" w14:textId="77777777" w:rsidR="00FB0D83" w:rsidRDefault="006C352B">
            <w:pPr>
              <w:contextualSpacing/>
              <w:rPr>
                <w:rFonts w:eastAsia="Times New Roman" w:cs="Times New Roman"/>
                <w:sz w:val="20"/>
              </w:rPr>
            </w:pPr>
          </w:p>
        </w:tc>
        <w:tc>
          <w:tcPr>
            <w:tcW w:w="101" w:type="dxa"/>
            <w:noWrap/>
            <w:vAlign w:val="bottom"/>
            <w:hideMark/>
          </w:tcPr>
          <w:p w14:paraId="09A3FFAE" w14:textId="77777777" w:rsidR="00FB0D83" w:rsidRDefault="006C352B">
            <w:pPr>
              <w:contextualSpacing/>
              <w:rPr>
                <w:rFonts w:eastAsia="Times New Roman" w:cs="Times New Roman"/>
                <w:sz w:val="20"/>
              </w:rPr>
            </w:pPr>
          </w:p>
        </w:tc>
        <w:tc>
          <w:tcPr>
            <w:tcW w:w="40" w:type="dxa"/>
            <w:noWrap/>
            <w:vAlign w:val="bottom"/>
            <w:hideMark/>
          </w:tcPr>
          <w:p w14:paraId="09A3FFAF" w14:textId="77777777" w:rsidR="00FB0D83" w:rsidRDefault="006C352B">
            <w:pPr>
              <w:contextualSpacing/>
              <w:rPr>
                <w:rFonts w:eastAsia="Times New Roman" w:cs="Times New Roman"/>
                <w:sz w:val="20"/>
              </w:rPr>
            </w:pPr>
          </w:p>
        </w:tc>
      </w:tr>
      <w:tr w:rsidR="00D269F7" w14:paraId="09A3FFB6" w14:textId="77777777">
        <w:trPr>
          <w:trHeight w:val="300"/>
        </w:trPr>
        <w:tc>
          <w:tcPr>
            <w:tcW w:w="2392" w:type="dxa"/>
            <w:noWrap/>
            <w:vAlign w:val="bottom"/>
            <w:hideMark/>
          </w:tcPr>
          <w:p w14:paraId="09A3FFB1" w14:textId="77777777" w:rsidR="00FB0D83" w:rsidRDefault="006C352B">
            <w:pPr>
              <w:contextualSpacing/>
              <w:rPr>
                <w:rFonts w:eastAsia="Times New Roman" w:cs="Times New Roman"/>
                <w:sz w:val="20"/>
              </w:rPr>
            </w:pPr>
          </w:p>
        </w:tc>
        <w:tc>
          <w:tcPr>
            <w:tcW w:w="6165" w:type="dxa"/>
            <w:gridSpan w:val="5"/>
            <w:noWrap/>
            <w:vAlign w:val="bottom"/>
            <w:hideMark/>
          </w:tcPr>
          <w:p w14:paraId="09A3FFB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27 ως έχει   ΔΕΚΤΟ ΚΑΤΑ ΠΛΕΙΟΨΗΦΙΑ</w:t>
            </w:r>
          </w:p>
        </w:tc>
        <w:tc>
          <w:tcPr>
            <w:tcW w:w="101" w:type="dxa"/>
            <w:noWrap/>
            <w:vAlign w:val="bottom"/>
            <w:hideMark/>
          </w:tcPr>
          <w:p w14:paraId="09A3FFB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B4" w14:textId="77777777" w:rsidR="00FB0D83" w:rsidRDefault="006C352B">
            <w:pPr>
              <w:contextualSpacing/>
              <w:rPr>
                <w:rFonts w:eastAsia="Times New Roman" w:cs="Times New Roman"/>
                <w:sz w:val="20"/>
              </w:rPr>
            </w:pPr>
          </w:p>
        </w:tc>
        <w:tc>
          <w:tcPr>
            <w:tcW w:w="40" w:type="dxa"/>
            <w:noWrap/>
            <w:vAlign w:val="bottom"/>
            <w:hideMark/>
          </w:tcPr>
          <w:p w14:paraId="09A3FFB5" w14:textId="77777777" w:rsidR="00FB0D83" w:rsidRDefault="006C352B">
            <w:pPr>
              <w:contextualSpacing/>
              <w:rPr>
                <w:rFonts w:eastAsia="Times New Roman" w:cs="Times New Roman"/>
                <w:sz w:val="20"/>
              </w:rPr>
            </w:pPr>
          </w:p>
        </w:tc>
      </w:tr>
      <w:tr w:rsidR="00D269F7" w14:paraId="09A3FFC0" w14:textId="77777777">
        <w:trPr>
          <w:trHeight w:val="300"/>
        </w:trPr>
        <w:tc>
          <w:tcPr>
            <w:tcW w:w="2392" w:type="dxa"/>
            <w:noWrap/>
            <w:vAlign w:val="bottom"/>
            <w:hideMark/>
          </w:tcPr>
          <w:p w14:paraId="09A3FFB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3FFB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B9" w14:textId="77777777" w:rsidR="00FB0D83" w:rsidRDefault="006C352B">
            <w:pPr>
              <w:contextualSpacing/>
              <w:rPr>
                <w:rFonts w:eastAsia="Times New Roman" w:cs="Times New Roman"/>
                <w:sz w:val="20"/>
              </w:rPr>
            </w:pPr>
          </w:p>
        </w:tc>
        <w:tc>
          <w:tcPr>
            <w:tcW w:w="1190" w:type="dxa"/>
            <w:noWrap/>
            <w:vAlign w:val="bottom"/>
            <w:hideMark/>
          </w:tcPr>
          <w:p w14:paraId="09A3FFB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FB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BC" w14:textId="77777777" w:rsidR="00FB0D83" w:rsidRDefault="006C352B">
            <w:pPr>
              <w:contextualSpacing/>
              <w:rPr>
                <w:rFonts w:eastAsia="Times New Roman" w:cs="Times New Roman"/>
                <w:sz w:val="20"/>
              </w:rPr>
            </w:pPr>
          </w:p>
        </w:tc>
        <w:tc>
          <w:tcPr>
            <w:tcW w:w="101" w:type="dxa"/>
            <w:noWrap/>
            <w:vAlign w:val="bottom"/>
            <w:hideMark/>
          </w:tcPr>
          <w:p w14:paraId="09A3FFBD" w14:textId="77777777" w:rsidR="00FB0D83" w:rsidRDefault="006C352B">
            <w:pPr>
              <w:contextualSpacing/>
              <w:rPr>
                <w:rFonts w:eastAsia="Times New Roman" w:cs="Times New Roman"/>
                <w:sz w:val="20"/>
              </w:rPr>
            </w:pPr>
          </w:p>
        </w:tc>
        <w:tc>
          <w:tcPr>
            <w:tcW w:w="101" w:type="dxa"/>
            <w:noWrap/>
            <w:vAlign w:val="bottom"/>
            <w:hideMark/>
          </w:tcPr>
          <w:p w14:paraId="09A3FFBE" w14:textId="77777777" w:rsidR="00FB0D83" w:rsidRDefault="006C352B">
            <w:pPr>
              <w:contextualSpacing/>
              <w:rPr>
                <w:rFonts w:eastAsia="Times New Roman" w:cs="Times New Roman"/>
                <w:sz w:val="20"/>
              </w:rPr>
            </w:pPr>
          </w:p>
        </w:tc>
        <w:tc>
          <w:tcPr>
            <w:tcW w:w="40" w:type="dxa"/>
            <w:noWrap/>
            <w:vAlign w:val="bottom"/>
            <w:hideMark/>
          </w:tcPr>
          <w:p w14:paraId="09A3FFBF" w14:textId="77777777" w:rsidR="00FB0D83" w:rsidRDefault="006C352B">
            <w:pPr>
              <w:contextualSpacing/>
              <w:rPr>
                <w:rFonts w:eastAsia="Times New Roman" w:cs="Times New Roman"/>
                <w:sz w:val="20"/>
              </w:rPr>
            </w:pPr>
          </w:p>
        </w:tc>
      </w:tr>
      <w:tr w:rsidR="00D269F7" w14:paraId="09A3FFCA" w14:textId="77777777">
        <w:trPr>
          <w:trHeight w:val="300"/>
        </w:trPr>
        <w:tc>
          <w:tcPr>
            <w:tcW w:w="2392" w:type="dxa"/>
            <w:noWrap/>
            <w:vAlign w:val="bottom"/>
            <w:hideMark/>
          </w:tcPr>
          <w:p w14:paraId="09A3FFC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3FFC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C3" w14:textId="77777777" w:rsidR="00FB0D83" w:rsidRDefault="006C352B">
            <w:pPr>
              <w:contextualSpacing/>
              <w:rPr>
                <w:rFonts w:eastAsia="Times New Roman" w:cs="Times New Roman"/>
                <w:sz w:val="20"/>
              </w:rPr>
            </w:pPr>
          </w:p>
        </w:tc>
        <w:tc>
          <w:tcPr>
            <w:tcW w:w="1190" w:type="dxa"/>
            <w:noWrap/>
            <w:vAlign w:val="bottom"/>
            <w:hideMark/>
          </w:tcPr>
          <w:p w14:paraId="09A3FFC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FC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C6" w14:textId="77777777" w:rsidR="00FB0D83" w:rsidRDefault="006C352B">
            <w:pPr>
              <w:contextualSpacing/>
              <w:rPr>
                <w:rFonts w:eastAsia="Times New Roman" w:cs="Times New Roman"/>
                <w:sz w:val="20"/>
              </w:rPr>
            </w:pPr>
          </w:p>
        </w:tc>
        <w:tc>
          <w:tcPr>
            <w:tcW w:w="101" w:type="dxa"/>
            <w:noWrap/>
            <w:vAlign w:val="bottom"/>
            <w:hideMark/>
          </w:tcPr>
          <w:p w14:paraId="09A3FFC7" w14:textId="77777777" w:rsidR="00FB0D83" w:rsidRDefault="006C352B">
            <w:pPr>
              <w:contextualSpacing/>
              <w:rPr>
                <w:rFonts w:eastAsia="Times New Roman" w:cs="Times New Roman"/>
                <w:sz w:val="20"/>
              </w:rPr>
            </w:pPr>
          </w:p>
        </w:tc>
        <w:tc>
          <w:tcPr>
            <w:tcW w:w="101" w:type="dxa"/>
            <w:noWrap/>
            <w:vAlign w:val="bottom"/>
            <w:hideMark/>
          </w:tcPr>
          <w:p w14:paraId="09A3FFC8" w14:textId="77777777" w:rsidR="00FB0D83" w:rsidRDefault="006C352B">
            <w:pPr>
              <w:contextualSpacing/>
              <w:rPr>
                <w:rFonts w:eastAsia="Times New Roman" w:cs="Times New Roman"/>
                <w:sz w:val="20"/>
              </w:rPr>
            </w:pPr>
          </w:p>
        </w:tc>
        <w:tc>
          <w:tcPr>
            <w:tcW w:w="40" w:type="dxa"/>
            <w:noWrap/>
            <w:vAlign w:val="bottom"/>
            <w:hideMark/>
          </w:tcPr>
          <w:p w14:paraId="09A3FFC9" w14:textId="77777777" w:rsidR="00FB0D83" w:rsidRDefault="006C352B">
            <w:pPr>
              <w:contextualSpacing/>
              <w:rPr>
                <w:rFonts w:eastAsia="Times New Roman" w:cs="Times New Roman"/>
                <w:sz w:val="20"/>
              </w:rPr>
            </w:pPr>
          </w:p>
        </w:tc>
      </w:tr>
      <w:tr w:rsidR="00D269F7" w14:paraId="09A3FFD4" w14:textId="77777777">
        <w:trPr>
          <w:trHeight w:val="300"/>
        </w:trPr>
        <w:tc>
          <w:tcPr>
            <w:tcW w:w="2392" w:type="dxa"/>
            <w:noWrap/>
            <w:vAlign w:val="bottom"/>
            <w:hideMark/>
          </w:tcPr>
          <w:p w14:paraId="09A3FFC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3FFC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CD" w14:textId="77777777" w:rsidR="00FB0D83" w:rsidRDefault="006C352B">
            <w:pPr>
              <w:contextualSpacing/>
              <w:rPr>
                <w:rFonts w:eastAsia="Times New Roman" w:cs="Times New Roman"/>
                <w:sz w:val="20"/>
              </w:rPr>
            </w:pPr>
          </w:p>
        </w:tc>
        <w:tc>
          <w:tcPr>
            <w:tcW w:w="1190" w:type="dxa"/>
            <w:noWrap/>
            <w:vAlign w:val="bottom"/>
            <w:hideMark/>
          </w:tcPr>
          <w:p w14:paraId="09A3FFC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FC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D0" w14:textId="77777777" w:rsidR="00FB0D83" w:rsidRDefault="006C352B">
            <w:pPr>
              <w:contextualSpacing/>
              <w:rPr>
                <w:rFonts w:eastAsia="Times New Roman" w:cs="Times New Roman"/>
                <w:sz w:val="20"/>
              </w:rPr>
            </w:pPr>
          </w:p>
        </w:tc>
        <w:tc>
          <w:tcPr>
            <w:tcW w:w="101" w:type="dxa"/>
            <w:noWrap/>
            <w:vAlign w:val="bottom"/>
            <w:hideMark/>
          </w:tcPr>
          <w:p w14:paraId="09A3FFD1" w14:textId="77777777" w:rsidR="00FB0D83" w:rsidRDefault="006C352B">
            <w:pPr>
              <w:contextualSpacing/>
              <w:rPr>
                <w:rFonts w:eastAsia="Times New Roman" w:cs="Times New Roman"/>
                <w:sz w:val="20"/>
              </w:rPr>
            </w:pPr>
          </w:p>
        </w:tc>
        <w:tc>
          <w:tcPr>
            <w:tcW w:w="101" w:type="dxa"/>
            <w:noWrap/>
            <w:vAlign w:val="bottom"/>
            <w:hideMark/>
          </w:tcPr>
          <w:p w14:paraId="09A3FFD2" w14:textId="77777777" w:rsidR="00FB0D83" w:rsidRDefault="006C352B">
            <w:pPr>
              <w:contextualSpacing/>
              <w:rPr>
                <w:rFonts w:eastAsia="Times New Roman" w:cs="Times New Roman"/>
                <w:sz w:val="20"/>
              </w:rPr>
            </w:pPr>
          </w:p>
        </w:tc>
        <w:tc>
          <w:tcPr>
            <w:tcW w:w="40" w:type="dxa"/>
            <w:noWrap/>
            <w:vAlign w:val="bottom"/>
            <w:hideMark/>
          </w:tcPr>
          <w:p w14:paraId="09A3FFD3" w14:textId="77777777" w:rsidR="00FB0D83" w:rsidRDefault="006C352B">
            <w:pPr>
              <w:contextualSpacing/>
              <w:rPr>
                <w:rFonts w:eastAsia="Times New Roman" w:cs="Times New Roman"/>
                <w:sz w:val="20"/>
              </w:rPr>
            </w:pPr>
          </w:p>
        </w:tc>
      </w:tr>
      <w:tr w:rsidR="00D269F7" w14:paraId="09A3FFDE" w14:textId="77777777">
        <w:trPr>
          <w:trHeight w:val="300"/>
        </w:trPr>
        <w:tc>
          <w:tcPr>
            <w:tcW w:w="2392" w:type="dxa"/>
            <w:noWrap/>
            <w:vAlign w:val="bottom"/>
            <w:hideMark/>
          </w:tcPr>
          <w:p w14:paraId="09A3FFD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3FFD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D7" w14:textId="77777777" w:rsidR="00FB0D83" w:rsidRDefault="006C352B">
            <w:pPr>
              <w:contextualSpacing/>
              <w:rPr>
                <w:rFonts w:eastAsia="Times New Roman" w:cs="Times New Roman"/>
                <w:sz w:val="20"/>
              </w:rPr>
            </w:pPr>
          </w:p>
        </w:tc>
        <w:tc>
          <w:tcPr>
            <w:tcW w:w="1190" w:type="dxa"/>
            <w:noWrap/>
            <w:vAlign w:val="bottom"/>
            <w:hideMark/>
          </w:tcPr>
          <w:p w14:paraId="09A3FFD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3FFD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DA" w14:textId="77777777" w:rsidR="00FB0D83" w:rsidRDefault="006C352B">
            <w:pPr>
              <w:contextualSpacing/>
              <w:rPr>
                <w:rFonts w:eastAsia="Times New Roman" w:cs="Times New Roman"/>
                <w:sz w:val="20"/>
              </w:rPr>
            </w:pPr>
          </w:p>
        </w:tc>
        <w:tc>
          <w:tcPr>
            <w:tcW w:w="101" w:type="dxa"/>
            <w:noWrap/>
            <w:vAlign w:val="bottom"/>
            <w:hideMark/>
          </w:tcPr>
          <w:p w14:paraId="09A3FFDB" w14:textId="77777777" w:rsidR="00FB0D83" w:rsidRDefault="006C352B">
            <w:pPr>
              <w:contextualSpacing/>
              <w:rPr>
                <w:rFonts w:eastAsia="Times New Roman" w:cs="Times New Roman"/>
                <w:sz w:val="20"/>
              </w:rPr>
            </w:pPr>
          </w:p>
        </w:tc>
        <w:tc>
          <w:tcPr>
            <w:tcW w:w="101" w:type="dxa"/>
            <w:noWrap/>
            <w:vAlign w:val="bottom"/>
            <w:hideMark/>
          </w:tcPr>
          <w:p w14:paraId="09A3FFDC" w14:textId="77777777" w:rsidR="00FB0D83" w:rsidRDefault="006C352B">
            <w:pPr>
              <w:contextualSpacing/>
              <w:rPr>
                <w:rFonts w:eastAsia="Times New Roman" w:cs="Times New Roman"/>
                <w:sz w:val="20"/>
              </w:rPr>
            </w:pPr>
          </w:p>
        </w:tc>
        <w:tc>
          <w:tcPr>
            <w:tcW w:w="40" w:type="dxa"/>
            <w:noWrap/>
            <w:vAlign w:val="bottom"/>
            <w:hideMark/>
          </w:tcPr>
          <w:p w14:paraId="09A3FFDD" w14:textId="77777777" w:rsidR="00FB0D83" w:rsidRDefault="006C352B">
            <w:pPr>
              <w:contextualSpacing/>
              <w:rPr>
                <w:rFonts w:eastAsia="Times New Roman" w:cs="Times New Roman"/>
                <w:sz w:val="20"/>
              </w:rPr>
            </w:pPr>
          </w:p>
        </w:tc>
      </w:tr>
      <w:tr w:rsidR="00D269F7" w14:paraId="09A3FFE8" w14:textId="77777777">
        <w:trPr>
          <w:trHeight w:val="300"/>
        </w:trPr>
        <w:tc>
          <w:tcPr>
            <w:tcW w:w="2392" w:type="dxa"/>
            <w:noWrap/>
            <w:vAlign w:val="bottom"/>
            <w:hideMark/>
          </w:tcPr>
          <w:p w14:paraId="09A3FFD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3FFE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E1" w14:textId="77777777" w:rsidR="00FB0D83" w:rsidRDefault="006C352B">
            <w:pPr>
              <w:contextualSpacing/>
              <w:rPr>
                <w:rFonts w:eastAsia="Times New Roman" w:cs="Times New Roman"/>
                <w:sz w:val="20"/>
              </w:rPr>
            </w:pPr>
          </w:p>
        </w:tc>
        <w:tc>
          <w:tcPr>
            <w:tcW w:w="1190" w:type="dxa"/>
            <w:noWrap/>
            <w:vAlign w:val="bottom"/>
            <w:hideMark/>
          </w:tcPr>
          <w:p w14:paraId="09A3FFE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3FFE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E4" w14:textId="77777777" w:rsidR="00FB0D83" w:rsidRDefault="006C352B">
            <w:pPr>
              <w:contextualSpacing/>
              <w:rPr>
                <w:rFonts w:eastAsia="Times New Roman" w:cs="Times New Roman"/>
                <w:sz w:val="20"/>
              </w:rPr>
            </w:pPr>
          </w:p>
        </w:tc>
        <w:tc>
          <w:tcPr>
            <w:tcW w:w="101" w:type="dxa"/>
            <w:noWrap/>
            <w:vAlign w:val="bottom"/>
            <w:hideMark/>
          </w:tcPr>
          <w:p w14:paraId="09A3FFE5" w14:textId="77777777" w:rsidR="00FB0D83" w:rsidRDefault="006C352B">
            <w:pPr>
              <w:contextualSpacing/>
              <w:rPr>
                <w:rFonts w:eastAsia="Times New Roman" w:cs="Times New Roman"/>
                <w:sz w:val="20"/>
              </w:rPr>
            </w:pPr>
          </w:p>
        </w:tc>
        <w:tc>
          <w:tcPr>
            <w:tcW w:w="101" w:type="dxa"/>
            <w:noWrap/>
            <w:vAlign w:val="bottom"/>
            <w:hideMark/>
          </w:tcPr>
          <w:p w14:paraId="09A3FFE6" w14:textId="77777777" w:rsidR="00FB0D83" w:rsidRDefault="006C352B">
            <w:pPr>
              <w:contextualSpacing/>
              <w:rPr>
                <w:rFonts w:eastAsia="Times New Roman" w:cs="Times New Roman"/>
                <w:sz w:val="20"/>
              </w:rPr>
            </w:pPr>
          </w:p>
        </w:tc>
        <w:tc>
          <w:tcPr>
            <w:tcW w:w="40" w:type="dxa"/>
            <w:noWrap/>
            <w:vAlign w:val="bottom"/>
            <w:hideMark/>
          </w:tcPr>
          <w:p w14:paraId="09A3FFE7" w14:textId="77777777" w:rsidR="00FB0D83" w:rsidRDefault="006C352B">
            <w:pPr>
              <w:contextualSpacing/>
              <w:rPr>
                <w:rFonts w:eastAsia="Times New Roman" w:cs="Times New Roman"/>
                <w:sz w:val="20"/>
              </w:rPr>
            </w:pPr>
          </w:p>
        </w:tc>
      </w:tr>
      <w:tr w:rsidR="00D269F7" w14:paraId="09A3FFF2" w14:textId="77777777">
        <w:trPr>
          <w:trHeight w:val="300"/>
        </w:trPr>
        <w:tc>
          <w:tcPr>
            <w:tcW w:w="2392" w:type="dxa"/>
            <w:noWrap/>
            <w:vAlign w:val="bottom"/>
            <w:hideMark/>
          </w:tcPr>
          <w:p w14:paraId="09A3FFE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3FFE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EB" w14:textId="77777777" w:rsidR="00FB0D83" w:rsidRDefault="006C352B">
            <w:pPr>
              <w:contextualSpacing/>
              <w:rPr>
                <w:rFonts w:eastAsia="Times New Roman" w:cs="Times New Roman"/>
                <w:sz w:val="20"/>
              </w:rPr>
            </w:pPr>
          </w:p>
        </w:tc>
        <w:tc>
          <w:tcPr>
            <w:tcW w:w="1190" w:type="dxa"/>
            <w:noWrap/>
            <w:vAlign w:val="bottom"/>
            <w:hideMark/>
          </w:tcPr>
          <w:p w14:paraId="09A3FFE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FE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EE" w14:textId="77777777" w:rsidR="00FB0D83" w:rsidRDefault="006C352B">
            <w:pPr>
              <w:contextualSpacing/>
              <w:rPr>
                <w:rFonts w:eastAsia="Times New Roman" w:cs="Times New Roman"/>
                <w:sz w:val="20"/>
              </w:rPr>
            </w:pPr>
          </w:p>
        </w:tc>
        <w:tc>
          <w:tcPr>
            <w:tcW w:w="101" w:type="dxa"/>
            <w:noWrap/>
            <w:vAlign w:val="bottom"/>
            <w:hideMark/>
          </w:tcPr>
          <w:p w14:paraId="09A3FFEF" w14:textId="77777777" w:rsidR="00FB0D83" w:rsidRDefault="006C352B">
            <w:pPr>
              <w:contextualSpacing/>
              <w:rPr>
                <w:rFonts w:eastAsia="Times New Roman" w:cs="Times New Roman"/>
                <w:sz w:val="20"/>
              </w:rPr>
            </w:pPr>
          </w:p>
        </w:tc>
        <w:tc>
          <w:tcPr>
            <w:tcW w:w="101" w:type="dxa"/>
            <w:noWrap/>
            <w:vAlign w:val="bottom"/>
            <w:hideMark/>
          </w:tcPr>
          <w:p w14:paraId="09A3FFF0" w14:textId="77777777" w:rsidR="00FB0D83" w:rsidRDefault="006C352B">
            <w:pPr>
              <w:contextualSpacing/>
              <w:rPr>
                <w:rFonts w:eastAsia="Times New Roman" w:cs="Times New Roman"/>
                <w:sz w:val="20"/>
              </w:rPr>
            </w:pPr>
          </w:p>
        </w:tc>
        <w:tc>
          <w:tcPr>
            <w:tcW w:w="40" w:type="dxa"/>
            <w:noWrap/>
            <w:vAlign w:val="bottom"/>
            <w:hideMark/>
          </w:tcPr>
          <w:p w14:paraId="09A3FFF1" w14:textId="77777777" w:rsidR="00FB0D83" w:rsidRDefault="006C352B">
            <w:pPr>
              <w:contextualSpacing/>
              <w:rPr>
                <w:rFonts w:eastAsia="Times New Roman" w:cs="Times New Roman"/>
                <w:sz w:val="20"/>
              </w:rPr>
            </w:pPr>
          </w:p>
        </w:tc>
      </w:tr>
      <w:tr w:rsidR="00D269F7" w14:paraId="09A3FFFC" w14:textId="77777777">
        <w:trPr>
          <w:trHeight w:val="300"/>
        </w:trPr>
        <w:tc>
          <w:tcPr>
            <w:tcW w:w="2392" w:type="dxa"/>
            <w:noWrap/>
            <w:vAlign w:val="bottom"/>
            <w:hideMark/>
          </w:tcPr>
          <w:p w14:paraId="09A3FFF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3FFF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3FFF5" w14:textId="77777777" w:rsidR="00FB0D83" w:rsidRDefault="006C352B">
            <w:pPr>
              <w:contextualSpacing/>
              <w:rPr>
                <w:rFonts w:eastAsia="Times New Roman" w:cs="Times New Roman"/>
                <w:sz w:val="20"/>
              </w:rPr>
            </w:pPr>
          </w:p>
        </w:tc>
        <w:tc>
          <w:tcPr>
            <w:tcW w:w="1190" w:type="dxa"/>
            <w:noWrap/>
            <w:vAlign w:val="bottom"/>
            <w:hideMark/>
          </w:tcPr>
          <w:p w14:paraId="09A3FFF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3FFF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3FFF8" w14:textId="77777777" w:rsidR="00FB0D83" w:rsidRDefault="006C352B">
            <w:pPr>
              <w:contextualSpacing/>
              <w:rPr>
                <w:rFonts w:eastAsia="Times New Roman" w:cs="Times New Roman"/>
                <w:sz w:val="20"/>
              </w:rPr>
            </w:pPr>
          </w:p>
        </w:tc>
        <w:tc>
          <w:tcPr>
            <w:tcW w:w="101" w:type="dxa"/>
            <w:noWrap/>
            <w:vAlign w:val="bottom"/>
            <w:hideMark/>
          </w:tcPr>
          <w:p w14:paraId="09A3FFF9" w14:textId="77777777" w:rsidR="00FB0D83" w:rsidRDefault="006C352B">
            <w:pPr>
              <w:contextualSpacing/>
              <w:rPr>
                <w:rFonts w:eastAsia="Times New Roman" w:cs="Times New Roman"/>
                <w:sz w:val="20"/>
              </w:rPr>
            </w:pPr>
          </w:p>
        </w:tc>
        <w:tc>
          <w:tcPr>
            <w:tcW w:w="101" w:type="dxa"/>
            <w:noWrap/>
            <w:vAlign w:val="bottom"/>
            <w:hideMark/>
          </w:tcPr>
          <w:p w14:paraId="09A3FFFA" w14:textId="77777777" w:rsidR="00FB0D83" w:rsidRDefault="006C352B">
            <w:pPr>
              <w:contextualSpacing/>
              <w:rPr>
                <w:rFonts w:eastAsia="Times New Roman" w:cs="Times New Roman"/>
                <w:sz w:val="20"/>
              </w:rPr>
            </w:pPr>
          </w:p>
        </w:tc>
        <w:tc>
          <w:tcPr>
            <w:tcW w:w="40" w:type="dxa"/>
            <w:noWrap/>
            <w:vAlign w:val="bottom"/>
            <w:hideMark/>
          </w:tcPr>
          <w:p w14:paraId="09A3FFFB" w14:textId="77777777" w:rsidR="00FB0D83" w:rsidRDefault="006C352B">
            <w:pPr>
              <w:contextualSpacing/>
              <w:rPr>
                <w:rFonts w:eastAsia="Times New Roman" w:cs="Times New Roman"/>
                <w:sz w:val="20"/>
              </w:rPr>
            </w:pPr>
          </w:p>
        </w:tc>
      </w:tr>
      <w:tr w:rsidR="00D269F7" w14:paraId="09A40005" w14:textId="77777777">
        <w:trPr>
          <w:trHeight w:val="300"/>
        </w:trPr>
        <w:tc>
          <w:tcPr>
            <w:tcW w:w="4406" w:type="dxa"/>
            <w:gridSpan w:val="2"/>
            <w:noWrap/>
            <w:vAlign w:val="bottom"/>
            <w:hideMark/>
          </w:tcPr>
          <w:p w14:paraId="09A3FFF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3FFFE"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3FFF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00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01" w14:textId="77777777" w:rsidR="00FB0D83" w:rsidRDefault="006C352B">
            <w:pPr>
              <w:contextualSpacing/>
              <w:rPr>
                <w:rFonts w:eastAsia="Times New Roman" w:cs="Times New Roman"/>
                <w:sz w:val="20"/>
              </w:rPr>
            </w:pPr>
          </w:p>
        </w:tc>
        <w:tc>
          <w:tcPr>
            <w:tcW w:w="101" w:type="dxa"/>
            <w:noWrap/>
            <w:vAlign w:val="bottom"/>
            <w:hideMark/>
          </w:tcPr>
          <w:p w14:paraId="09A40002" w14:textId="77777777" w:rsidR="00FB0D83" w:rsidRDefault="006C352B">
            <w:pPr>
              <w:contextualSpacing/>
              <w:rPr>
                <w:rFonts w:eastAsia="Times New Roman" w:cs="Times New Roman"/>
                <w:sz w:val="20"/>
              </w:rPr>
            </w:pPr>
          </w:p>
        </w:tc>
        <w:tc>
          <w:tcPr>
            <w:tcW w:w="101" w:type="dxa"/>
            <w:noWrap/>
            <w:vAlign w:val="bottom"/>
            <w:hideMark/>
          </w:tcPr>
          <w:p w14:paraId="09A40003" w14:textId="77777777" w:rsidR="00FB0D83" w:rsidRDefault="006C352B">
            <w:pPr>
              <w:contextualSpacing/>
              <w:rPr>
                <w:rFonts w:eastAsia="Times New Roman" w:cs="Times New Roman"/>
                <w:sz w:val="20"/>
              </w:rPr>
            </w:pPr>
          </w:p>
        </w:tc>
        <w:tc>
          <w:tcPr>
            <w:tcW w:w="40" w:type="dxa"/>
            <w:noWrap/>
            <w:vAlign w:val="bottom"/>
            <w:hideMark/>
          </w:tcPr>
          <w:p w14:paraId="09A40004" w14:textId="77777777" w:rsidR="00FB0D83" w:rsidRDefault="006C352B">
            <w:pPr>
              <w:contextualSpacing/>
              <w:rPr>
                <w:rFonts w:eastAsia="Times New Roman" w:cs="Times New Roman"/>
                <w:sz w:val="20"/>
              </w:rPr>
            </w:pPr>
          </w:p>
        </w:tc>
      </w:tr>
      <w:tr w:rsidR="00D269F7" w14:paraId="09A4000F" w14:textId="77777777">
        <w:trPr>
          <w:trHeight w:val="300"/>
        </w:trPr>
        <w:tc>
          <w:tcPr>
            <w:tcW w:w="2392" w:type="dxa"/>
            <w:noWrap/>
            <w:vAlign w:val="bottom"/>
            <w:hideMark/>
          </w:tcPr>
          <w:p w14:paraId="09A40006" w14:textId="77777777" w:rsidR="00FB0D83" w:rsidRDefault="006C352B">
            <w:pPr>
              <w:contextualSpacing/>
              <w:rPr>
                <w:rFonts w:eastAsia="Times New Roman" w:cs="Times New Roman"/>
                <w:sz w:val="20"/>
              </w:rPr>
            </w:pPr>
          </w:p>
        </w:tc>
        <w:tc>
          <w:tcPr>
            <w:tcW w:w="2014" w:type="dxa"/>
            <w:noWrap/>
            <w:vAlign w:val="bottom"/>
            <w:hideMark/>
          </w:tcPr>
          <w:p w14:paraId="09A40007" w14:textId="77777777" w:rsidR="00FB0D83" w:rsidRDefault="006C352B">
            <w:pPr>
              <w:contextualSpacing/>
              <w:rPr>
                <w:rFonts w:eastAsia="Times New Roman" w:cs="Times New Roman"/>
                <w:sz w:val="20"/>
              </w:rPr>
            </w:pPr>
          </w:p>
        </w:tc>
        <w:tc>
          <w:tcPr>
            <w:tcW w:w="2759" w:type="dxa"/>
            <w:noWrap/>
            <w:vAlign w:val="bottom"/>
            <w:hideMark/>
          </w:tcPr>
          <w:p w14:paraId="09A40008" w14:textId="77777777" w:rsidR="00FB0D83" w:rsidRDefault="006C352B">
            <w:pPr>
              <w:contextualSpacing/>
              <w:rPr>
                <w:rFonts w:eastAsia="Times New Roman" w:cs="Times New Roman"/>
                <w:sz w:val="20"/>
              </w:rPr>
            </w:pPr>
          </w:p>
        </w:tc>
        <w:tc>
          <w:tcPr>
            <w:tcW w:w="1190" w:type="dxa"/>
            <w:noWrap/>
            <w:vAlign w:val="bottom"/>
            <w:hideMark/>
          </w:tcPr>
          <w:p w14:paraId="09A40009" w14:textId="77777777" w:rsidR="00FB0D83" w:rsidRDefault="006C352B">
            <w:pPr>
              <w:contextualSpacing/>
              <w:rPr>
                <w:rFonts w:eastAsia="Times New Roman" w:cs="Times New Roman"/>
                <w:sz w:val="20"/>
              </w:rPr>
            </w:pPr>
          </w:p>
        </w:tc>
        <w:tc>
          <w:tcPr>
            <w:tcW w:w="101" w:type="dxa"/>
            <w:noWrap/>
            <w:vAlign w:val="bottom"/>
            <w:hideMark/>
          </w:tcPr>
          <w:p w14:paraId="09A4000A" w14:textId="77777777" w:rsidR="00FB0D83" w:rsidRDefault="006C352B">
            <w:pPr>
              <w:contextualSpacing/>
              <w:rPr>
                <w:rFonts w:eastAsia="Times New Roman" w:cs="Times New Roman"/>
                <w:sz w:val="20"/>
              </w:rPr>
            </w:pPr>
          </w:p>
        </w:tc>
        <w:tc>
          <w:tcPr>
            <w:tcW w:w="101" w:type="dxa"/>
            <w:noWrap/>
            <w:vAlign w:val="bottom"/>
            <w:hideMark/>
          </w:tcPr>
          <w:p w14:paraId="09A4000B" w14:textId="77777777" w:rsidR="00FB0D83" w:rsidRDefault="006C352B">
            <w:pPr>
              <w:contextualSpacing/>
              <w:rPr>
                <w:rFonts w:eastAsia="Times New Roman" w:cs="Times New Roman"/>
                <w:sz w:val="20"/>
              </w:rPr>
            </w:pPr>
          </w:p>
        </w:tc>
        <w:tc>
          <w:tcPr>
            <w:tcW w:w="101" w:type="dxa"/>
            <w:noWrap/>
            <w:vAlign w:val="bottom"/>
            <w:hideMark/>
          </w:tcPr>
          <w:p w14:paraId="09A4000C" w14:textId="77777777" w:rsidR="00FB0D83" w:rsidRDefault="006C352B">
            <w:pPr>
              <w:contextualSpacing/>
              <w:rPr>
                <w:rFonts w:eastAsia="Times New Roman" w:cs="Times New Roman"/>
                <w:sz w:val="20"/>
              </w:rPr>
            </w:pPr>
          </w:p>
        </w:tc>
        <w:tc>
          <w:tcPr>
            <w:tcW w:w="101" w:type="dxa"/>
            <w:noWrap/>
            <w:vAlign w:val="bottom"/>
            <w:hideMark/>
          </w:tcPr>
          <w:p w14:paraId="09A4000D" w14:textId="77777777" w:rsidR="00FB0D83" w:rsidRDefault="006C352B">
            <w:pPr>
              <w:contextualSpacing/>
              <w:rPr>
                <w:rFonts w:eastAsia="Times New Roman" w:cs="Times New Roman"/>
                <w:sz w:val="20"/>
              </w:rPr>
            </w:pPr>
          </w:p>
        </w:tc>
        <w:tc>
          <w:tcPr>
            <w:tcW w:w="40" w:type="dxa"/>
            <w:noWrap/>
            <w:vAlign w:val="bottom"/>
            <w:hideMark/>
          </w:tcPr>
          <w:p w14:paraId="09A4000E" w14:textId="77777777" w:rsidR="00FB0D83" w:rsidRDefault="006C352B">
            <w:pPr>
              <w:contextualSpacing/>
              <w:rPr>
                <w:rFonts w:eastAsia="Times New Roman" w:cs="Times New Roman"/>
                <w:sz w:val="20"/>
              </w:rPr>
            </w:pPr>
          </w:p>
        </w:tc>
      </w:tr>
      <w:tr w:rsidR="00D269F7" w14:paraId="09A40015" w14:textId="77777777">
        <w:trPr>
          <w:trHeight w:val="300"/>
        </w:trPr>
        <w:tc>
          <w:tcPr>
            <w:tcW w:w="2392" w:type="dxa"/>
            <w:noWrap/>
            <w:vAlign w:val="bottom"/>
            <w:hideMark/>
          </w:tcPr>
          <w:p w14:paraId="09A40010" w14:textId="77777777" w:rsidR="00FB0D83" w:rsidRDefault="006C352B">
            <w:pPr>
              <w:contextualSpacing/>
              <w:rPr>
                <w:rFonts w:eastAsia="Times New Roman" w:cs="Times New Roman"/>
                <w:sz w:val="20"/>
              </w:rPr>
            </w:pPr>
          </w:p>
        </w:tc>
        <w:tc>
          <w:tcPr>
            <w:tcW w:w="6165" w:type="dxa"/>
            <w:gridSpan w:val="5"/>
            <w:noWrap/>
            <w:vAlign w:val="bottom"/>
            <w:hideMark/>
          </w:tcPr>
          <w:p w14:paraId="09A4001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28 όπως τροπ.   ΔΕΚΤΟ ΚΑΤΑ ΠΛΕΙΟΨΗΦΙΑ</w:t>
            </w:r>
          </w:p>
        </w:tc>
        <w:tc>
          <w:tcPr>
            <w:tcW w:w="101" w:type="dxa"/>
            <w:noWrap/>
            <w:vAlign w:val="bottom"/>
            <w:hideMark/>
          </w:tcPr>
          <w:p w14:paraId="09A4001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13" w14:textId="77777777" w:rsidR="00FB0D83" w:rsidRDefault="006C352B">
            <w:pPr>
              <w:contextualSpacing/>
              <w:rPr>
                <w:rFonts w:eastAsia="Times New Roman" w:cs="Times New Roman"/>
                <w:sz w:val="20"/>
              </w:rPr>
            </w:pPr>
          </w:p>
        </w:tc>
        <w:tc>
          <w:tcPr>
            <w:tcW w:w="40" w:type="dxa"/>
            <w:noWrap/>
            <w:vAlign w:val="bottom"/>
            <w:hideMark/>
          </w:tcPr>
          <w:p w14:paraId="09A40014" w14:textId="77777777" w:rsidR="00FB0D83" w:rsidRDefault="006C352B">
            <w:pPr>
              <w:contextualSpacing/>
              <w:rPr>
                <w:rFonts w:eastAsia="Times New Roman" w:cs="Times New Roman"/>
                <w:sz w:val="20"/>
              </w:rPr>
            </w:pPr>
          </w:p>
        </w:tc>
      </w:tr>
      <w:tr w:rsidR="00D269F7" w14:paraId="09A4001F" w14:textId="77777777">
        <w:trPr>
          <w:trHeight w:val="300"/>
        </w:trPr>
        <w:tc>
          <w:tcPr>
            <w:tcW w:w="2392" w:type="dxa"/>
            <w:noWrap/>
            <w:vAlign w:val="bottom"/>
            <w:hideMark/>
          </w:tcPr>
          <w:p w14:paraId="09A4001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01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18" w14:textId="77777777" w:rsidR="00FB0D83" w:rsidRDefault="006C352B">
            <w:pPr>
              <w:contextualSpacing/>
              <w:rPr>
                <w:rFonts w:eastAsia="Times New Roman" w:cs="Times New Roman"/>
                <w:sz w:val="20"/>
              </w:rPr>
            </w:pPr>
          </w:p>
        </w:tc>
        <w:tc>
          <w:tcPr>
            <w:tcW w:w="1190" w:type="dxa"/>
            <w:noWrap/>
            <w:vAlign w:val="bottom"/>
            <w:hideMark/>
          </w:tcPr>
          <w:p w14:paraId="09A4001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01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1B" w14:textId="77777777" w:rsidR="00FB0D83" w:rsidRDefault="006C352B">
            <w:pPr>
              <w:contextualSpacing/>
              <w:rPr>
                <w:rFonts w:eastAsia="Times New Roman" w:cs="Times New Roman"/>
                <w:sz w:val="20"/>
              </w:rPr>
            </w:pPr>
          </w:p>
        </w:tc>
        <w:tc>
          <w:tcPr>
            <w:tcW w:w="101" w:type="dxa"/>
            <w:noWrap/>
            <w:vAlign w:val="bottom"/>
            <w:hideMark/>
          </w:tcPr>
          <w:p w14:paraId="09A4001C" w14:textId="77777777" w:rsidR="00FB0D83" w:rsidRDefault="006C352B">
            <w:pPr>
              <w:contextualSpacing/>
              <w:rPr>
                <w:rFonts w:eastAsia="Times New Roman" w:cs="Times New Roman"/>
                <w:sz w:val="20"/>
              </w:rPr>
            </w:pPr>
          </w:p>
        </w:tc>
        <w:tc>
          <w:tcPr>
            <w:tcW w:w="101" w:type="dxa"/>
            <w:noWrap/>
            <w:vAlign w:val="bottom"/>
            <w:hideMark/>
          </w:tcPr>
          <w:p w14:paraId="09A4001D" w14:textId="77777777" w:rsidR="00FB0D83" w:rsidRDefault="006C352B">
            <w:pPr>
              <w:contextualSpacing/>
              <w:rPr>
                <w:rFonts w:eastAsia="Times New Roman" w:cs="Times New Roman"/>
                <w:sz w:val="20"/>
              </w:rPr>
            </w:pPr>
          </w:p>
        </w:tc>
        <w:tc>
          <w:tcPr>
            <w:tcW w:w="40" w:type="dxa"/>
            <w:noWrap/>
            <w:vAlign w:val="bottom"/>
            <w:hideMark/>
          </w:tcPr>
          <w:p w14:paraId="09A4001E" w14:textId="77777777" w:rsidR="00FB0D83" w:rsidRDefault="006C352B">
            <w:pPr>
              <w:contextualSpacing/>
              <w:rPr>
                <w:rFonts w:eastAsia="Times New Roman" w:cs="Times New Roman"/>
                <w:sz w:val="20"/>
              </w:rPr>
            </w:pPr>
          </w:p>
        </w:tc>
      </w:tr>
      <w:tr w:rsidR="00D269F7" w14:paraId="09A40029" w14:textId="77777777">
        <w:trPr>
          <w:trHeight w:val="300"/>
        </w:trPr>
        <w:tc>
          <w:tcPr>
            <w:tcW w:w="2392" w:type="dxa"/>
            <w:noWrap/>
            <w:vAlign w:val="bottom"/>
            <w:hideMark/>
          </w:tcPr>
          <w:p w14:paraId="09A4002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02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22" w14:textId="77777777" w:rsidR="00FB0D83" w:rsidRDefault="006C352B">
            <w:pPr>
              <w:contextualSpacing/>
              <w:rPr>
                <w:rFonts w:eastAsia="Times New Roman" w:cs="Times New Roman"/>
                <w:sz w:val="20"/>
              </w:rPr>
            </w:pPr>
          </w:p>
        </w:tc>
        <w:tc>
          <w:tcPr>
            <w:tcW w:w="1190" w:type="dxa"/>
            <w:noWrap/>
            <w:vAlign w:val="bottom"/>
            <w:hideMark/>
          </w:tcPr>
          <w:p w14:paraId="09A4002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02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25" w14:textId="77777777" w:rsidR="00FB0D83" w:rsidRDefault="006C352B">
            <w:pPr>
              <w:contextualSpacing/>
              <w:rPr>
                <w:rFonts w:eastAsia="Times New Roman" w:cs="Times New Roman"/>
                <w:sz w:val="20"/>
              </w:rPr>
            </w:pPr>
          </w:p>
        </w:tc>
        <w:tc>
          <w:tcPr>
            <w:tcW w:w="101" w:type="dxa"/>
            <w:noWrap/>
            <w:vAlign w:val="bottom"/>
            <w:hideMark/>
          </w:tcPr>
          <w:p w14:paraId="09A40026" w14:textId="77777777" w:rsidR="00FB0D83" w:rsidRDefault="006C352B">
            <w:pPr>
              <w:contextualSpacing/>
              <w:rPr>
                <w:rFonts w:eastAsia="Times New Roman" w:cs="Times New Roman"/>
                <w:sz w:val="20"/>
              </w:rPr>
            </w:pPr>
          </w:p>
        </w:tc>
        <w:tc>
          <w:tcPr>
            <w:tcW w:w="101" w:type="dxa"/>
            <w:noWrap/>
            <w:vAlign w:val="bottom"/>
            <w:hideMark/>
          </w:tcPr>
          <w:p w14:paraId="09A40027" w14:textId="77777777" w:rsidR="00FB0D83" w:rsidRDefault="006C352B">
            <w:pPr>
              <w:contextualSpacing/>
              <w:rPr>
                <w:rFonts w:eastAsia="Times New Roman" w:cs="Times New Roman"/>
                <w:sz w:val="20"/>
              </w:rPr>
            </w:pPr>
          </w:p>
        </w:tc>
        <w:tc>
          <w:tcPr>
            <w:tcW w:w="40" w:type="dxa"/>
            <w:noWrap/>
            <w:vAlign w:val="bottom"/>
            <w:hideMark/>
          </w:tcPr>
          <w:p w14:paraId="09A40028" w14:textId="77777777" w:rsidR="00FB0D83" w:rsidRDefault="006C352B">
            <w:pPr>
              <w:contextualSpacing/>
              <w:rPr>
                <w:rFonts w:eastAsia="Times New Roman" w:cs="Times New Roman"/>
                <w:sz w:val="20"/>
              </w:rPr>
            </w:pPr>
          </w:p>
        </w:tc>
      </w:tr>
      <w:tr w:rsidR="00D269F7" w14:paraId="09A40033" w14:textId="77777777">
        <w:trPr>
          <w:trHeight w:val="300"/>
        </w:trPr>
        <w:tc>
          <w:tcPr>
            <w:tcW w:w="2392" w:type="dxa"/>
            <w:noWrap/>
            <w:vAlign w:val="bottom"/>
            <w:hideMark/>
          </w:tcPr>
          <w:p w14:paraId="09A4002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02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2C" w14:textId="77777777" w:rsidR="00FB0D83" w:rsidRDefault="006C352B">
            <w:pPr>
              <w:contextualSpacing/>
              <w:rPr>
                <w:rFonts w:eastAsia="Times New Roman" w:cs="Times New Roman"/>
                <w:sz w:val="20"/>
              </w:rPr>
            </w:pPr>
          </w:p>
        </w:tc>
        <w:tc>
          <w:tcPr>
            <w:tcW w:w="1190" w:type="dxa"/>
            <w:noWrap/>
            <w:vAlign w:val="bottom"/>
            <w:hideMark/>
          </w:tcPr>
          <w:p w14:paraId="09A4002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02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2F" w14:textId="77777777" w:rsidR="00FB0D83" w:rsidRDefault="006C352B">
            <w:pPr>
              <w:contextualSpacing/>
              <w:rPr>
                <w:rFonts w:eastAsia="Times New Roman" w:cs="Times New Roman"/>
                <w:sz w:val="20"/>
              </w:rPr>
            </w:pPr>
          </w:p>
        </w:tc>
        <w:tc>
          <w:tcPr>
            <w:tcW w:w="101" w:type="dxa"/>
            <w:noWrap/>
            <w:vAlign w:val="bottom"/>
            <w:hideMark/>
          </w:tcPr>
          <w:p w14:paraId="09A40030" w14:textId="77777777" w:rsidR="00FB0D83" w:rsidRDefault="006C352B">
            <w:pPr>
              <w:contextualSpacing/>
              <w:rPr>
                <w:rFonts w:eastAsia="Times New Roman" w:cs="Times New Roman"/>
                <w:sz w:val="20"/>
              </w:rPr>
            </w:pPr>
          </w:p>
        </w:tc>
        <w:tc>
          <w:tcPr>
            <w:tcW w:w="101" w:type="dxa"/>
            <w:noWrap/>
            <w:vAlign w:val="bottom"/>
            <w:hideMark/>
          </w:tcPr>
          <w:p w14:paraId="09A40031" w14:textId="77777777" w:rsidR="00FB0D83" w:rsidRDefault="006C352B">
            <w:pPr>
              <w:contextualSpacing/>
              <w:rPr>
                <w:rFonts w:eastAsia="Times New Roman" w:cs="Times New Roman"/>
                <w:sz w:val="20"/>
              </w:rPr>
            </w:pPr>
          </w:p>
        </w:tc>
        <w:tc>
          <w:tcPr>
            <w:tcW w:w="40" w:type="dxa"/>
            <w:noWrap/>
            <w:vAlign w:val="bottom"/>
            <w:hideMark/>
          </w:tcPr>
          <w:p w14:paraId="09A40032" w14:textId="77777777" w:rsidR="00FB0D83" w:rsidRDefault="006C352B">
            <w:pPr>
              <w:contextualSpacing/>
              <w:rPr>
                <w:rFonts w:eastAsia="Times New Roman" w:cs="Times New Roman"/>
                <w:sz w:val="20"/>
              </w:rPr>
            </w:pPr>
          </w:p>
        </w:tc>
      </w:tr>
      <w:tr w:rsidR="00D269F7" w14:paraId="09A4003D" w14:textId="77777777">
        <w:trPr>
          <w:trHeight w:val="300"/>
        </w:trPr>
        <w:tc>
          <w:tcPr>
            <w:tcW w:w="2392" w:type="dxa"/>
            <w:noWrap/>
            <w:vAlign w:val="bottom"/>
            <w:hideMark/>
          </w:tcPr>
          <w:p w14:paraId="09A4003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03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36" w14:textId="77777777" w:rsidR="00FB0D83" w:rsidRDefault="006C352B">
            <w:pPr>
              <w:contextualSpacing/>
              <w:rPr>
                <w:rFonts w:eastAsia="Times New Roman" w:cs="Times New Roman"/>
                <w:sz w:val="20"/>
              </w:rPr>
            </w:pPr>
          </w:p>
        </w:tc>
        <w:tc>
          <w:tcPr>
            <w:tcW w:w="1190" w:type="dxa"/>
            <w:noWrap/>
            <w:vAlign w:val="bottom"/>
            <w:hideMark/>
          </w:tcPr>
          <w:p w14:paraId="09A4003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03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39" w14:textId="77777777" w:rsidR="00FB0D83" w:rsidRDefault="006C352B">
            <w:pPr>
              <w:contextualSpacing/>
              <w:rPr>
                <w:rFonts w:eastAsia="Times New Roman" w:cs="Times New Roman"/>
                <w:sz w:val="20"/>
              </w:rPr>
            </w:pPr>
          </w:p>
        </w:tc>
        <w:tc>
          <w:tcPr>
            <w:tcW w:w="101" w:type="dxa"/>
            <w:noWrap/>
            <w:vAlign w:val="bottom"/>
            <w:hideMark/>
          </w:tcPr>
          <w:p w14:paraId="09A4003A" w14:textId="77777777" w:rsidR="00FB0D83" w:rsidRDefault="006C352B">
            <w:pPr>
              <w:contextualSpacing/>
              <w:rPr>
                <w:rFonts w:eastAsia="Times New Roman" w:cs="Times New Roman"/>
                <w:sz w:val="20"/>
              </w:rPr>
            </w:pPr>
          </w:p>
        </w:tc>
        <w:tc>
          <w:tcPr>
            <w:tcW w:w="101" w:type="dxa"/>
            <w:noWrap/>
            <w:vAlign w:val="bottom"/>
            <w:hideMark/>
          </w:tcPr>
          <w:p w14:paraId="09A4003B" w14:textId="77777777" w:rsidR="00FB0D83" w:rsidRDefault="006C352B">
            <w:pPr>
              <w:contextualSpacing/>
              <w:rPr>
                <w:rFonts w:eastAsia="Times New Roman" w:cs="Times New Roman"/>
                <w:sz w:val="20"/>
              </w:rPr>
            </w:pPr>
          </w:p>
        </w:tc>
        <w:tc>
          <w:tcPr>
            <w:tcW w:w="40" w:type="dxa"/>
            <w:noWrap/>
            <w:vAlign w:val="bottom"/>
            <w:hideMark/>
          </w:tcPr>
          <w:p w14:paraId="09A4003C" w14:textId="77777777" w:rsidR="00FB0D83" w:rsidRDefault="006C352B">
            <w:pPr>
              <w:contextualSpacing/>
              <w:rPr>
                <w:rFonts w:eastAsia="Times New Roman" w:cs="Times New Roman"/>
                <w:sz w:val="20"/>
              </w:rPr>
            </w:pPr>
          </w:p>
        </w:tc>
      </w:tr>
      <w:tr w:rsidR="00D269F7" w14:paraId="09A40047" w14:textId="77777777">
        <w:trPr>
          <w:trHeight w:val="300"/>
        </w:trPr>
        <w:tc>
          <w:tcPr>
            <w:tcW w:w="2392" w:type="dxa"/>
            <w:noWrap/>
            <w:vAlign w:val="bottom"/>
            <w:hideMark/>
          </w:tcPr>
          <w:p w14:paraId="09A4003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03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40" w14:textId="77777777" w:rsidR="00FB0D83" w:rsidRDefault="006C352B">
            <w:pPr>
              <w:contextualSpacing/>
              <w:rPr>
                <w:rFonts w:eastAsia="Times New Roman" w:cs="Times New Roman"/>
                <w:sz w:val="20"/>
              </w:rPr>
            </w:pPr>
          </w:p>
        </w:tc>
        <w:tc>
          <w:tcPr>
            <w:tcW w:w="1190" w:type="dxa"/>
            <w:noWrap/>
            <w:vAlign w:val="bottom"/>
            <w:hideMark/>
          </w:tcPr>
          <w:p w14:paraId="09A4004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04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43" w14:textId="77777777" w:rsidR="00FB0D83" w:rsidRDefault="006C352B">
            <w:pPr>
              <w:contextualSpacing/>
              <w:rPr>
                <w:rFonts w:eastAsia="Times New Roman" w:cs="Times New Roman"/>
                <w:sz w:val="20"/>
              </w:rPr>
            </w:pPr>
          </w:p>
        </w:tc>
        <w:tc>
          <w:tcPr>
            <w:tcW w:w="101" w:type="dxa"/>
            <w:noWrap/>
            <w:vAlign w:val="bottom"/>
            <w:hideMark/>
          </w:tcPr>
          <w:p w14:paraId="09A40044" w14:textId="77777777" w:rsidR="00FB0D83" w:rsidRDefault="006C352B">
            <w:pPr>
              <w:contextualSpacing/>
              <w:rPr>
                <w:rFonts w:eastAsia="Times New Roman" w:cs="Times New Roman"/>
                <w:sz w:val="20"/>
              </w:rPr>
            </w:pPr>
          </w:p>
        </w:tc>
        <w:tc>
          <w:tcPr>
            <w:tcW w:w="101" w:type="dxa"/>
            <w:noWrap/>
            <w:vAlign w:val="bottom"/>
            <w:hideMark/>
          </w:tcPr>
          <w:p w14:paraId="09A40045" w14:textId="77777777" w:rsidR="00FB0D83" w:rsidRDefault="006C352B">
            <w:pPr>
              <w:contextualSpacing/>
              <w:rPr>
                <w:rFonts w:eastAsia="Times New Roman" w:cs="Times New Roman"/>
                <w:sz w:val="20"/>
              </w:rPr>
            </w:pPr>
          </w:p>
        </w:tc>
        <w:tc>
          <w:tcPr>
            <w:tcW w:w="40" w:type="dxa"/>
            <w:noWrap/>
            <w:vAlign w:val="bottom"/>
            <w:hideMark/>
          </w:tcPr>
          <w:p w14:paraId="09A40046" w14:textId="77777777" w:rsidR="00FB0D83" w:rsidRDefault="006C352B">
            <w:pPr>
              <w:contextualSpacing/>
              <w:rPr>
                <w:rFonts w:eastAsia="Times New Roman" w:cs="Times New Roman"/>
                <w:sz w:val="20"/>
              </w:rPr>
            </w:pPr>
          </w:p>
        </w:tc>
      </w:tr>
      <w:tr w:rsidR="00D269F7" w14:paraId="09A40051" w14:textId="77777777">
        <w:trPr>
          <w:trHeight w:val="300"/>
        </w:trPr>
        <w:tc>
          <w:tcPr>
            <w:tcW w:w="2392" w:type="dxa"/>
            <w:noWrap/>
            <w:vAlign w:val="bottom"/>
            <w:hideMark/>
          </w:tcPr>
          <w:p w14:paraId="09A4004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04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4A" w14:textId="77777777" w:rsidR="00FB0D83" w:rsidRDefault="006C352B">
            <w:pPr>
              <w:contextualSpacing/>
              <w:rPr>
                <w:rFonts w:eastAsia="Times New Roman" w:cs="Times New Roman"/>
                <w:sz w:val="20"/>
              </w:rPr>
            </w:pPr>
          </w:p>
        </w:tc>
        <w:tc>
          <w:tcPr>
            <w:tcW w:w="1190" w:type="dxa"/>
            <w:noWrap/>
            <w:vAlign w:val="bottom"/>
            <w:hideMark/>
          </w:tcPr>
          <w:p w14:paraId="09A4004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04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4D" w14:textId="77777777" w:rsidR="00FB0D83" w:rsidRDefault="006C352B">
            <w:pPr>
              <w:contextualSpacing/>
              <w:rPr>
                <w:rFonts w:eastAsia="Times New Roman" w:cs="Times New Roman"/>
                <w:sz w:val="20"/>
              </w:rPr>
            </w:pPr>
          </w:p>
        </w:tc>
        <w:tc>
          <w:tcPr>
            <w:tcW w:w="101" w:type="dxa"/>
            <w:noWrap/>
            <w:vAlign w:val="bottom"/>
            <w:hideMark/>
          </w:tcPr>
          <w:p w14:paraId="09A4004E" w14:textId="77777777" w:rsidR="00FB0D83" w:rsidRDefault="006C352B">
            <w:pPr>
              <w:contextualSpacing/>
              <w:rPr>
                <w:rFonts w:eastAsia="Times New Roman" w:cs="Times New Roman"/>
                <w:sz w:val="20"/>
              </w:rPr>
            </w:pPr>
          </w:p>
        </w:tc>
        <w:tc>
          <w:tcPr>
            <w:tcW w:w="101" w:type="dxa"/>
            <w:noWrap/>
            <w:vAlign w:val="bottom"/>
            <w:hideMark/>
          </w:tcPr>
          <w:p w14:paraId="09A4004F" w14:textId="77777777" w:rsidR="00FB0D83" w:rsidRDefault="006C352B">
            <w:pPr>
              <w:contextualSpacing/>
              <w:rPr>
                <w:rFonts w:eastAsia="Times New Roman" w:cs="Times New Roman"/>
                <w:sz w:val="20"/>
              </w:rPr>
            </w:pPr>
          </w:p>
        </w:tc>
        <w:tc>
          <w:tcPr>
            <w:tcW w:w="40" w:type="dxa"/>
            <w:noWrap/>
            <w:vAlign w:val="bottom"/>
            <w:hideMark/>
          </w:tcPr>
          <w:p w14:paraId="09A40050" w14:textId="77777777" w:rsidR="00FB0D83" w:rsidRDefault="006C352B">
            <w:pPr>
              <w:contextualSpacing/>
              <w:rPr>
                <w:rFonts w:eastAsia="Times New Roman" w:cs="Times New Roman"/>
                <w:sz w:val="20"/>
              </w:rPr>
            </w:pPr>
          </w:p>
        </w:tc>
      </w:tr>
      <w:tr w:rsidR="00D269F7" w14:paraId="09A4005B" w14:textId="77777777">
        <w:trPr>
          <w:trHeight w:val="300"/>
        </w:trPr>
        <w:tc>
          <w:tcPr>
            <w:tcW w:w="2392" w:type="dxa"/>
            <w:noWrap/>
            <w:vAlign w:val="bottom"/>
            <w:hideMark/>
          </w:tcPr>
          <w:p w14:paraId="09A4005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05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54" w14:textId="77777777" w:rsidR="00FB0D83" w:rsidRDefault="006C352B">
            <w:pPr>
              <w:contextualSpacing/>
              <w:rPr>
                <w:rFonts w:eastAsia="Times New Roman" w:cs="Times New Roman"/>
                <w:sz w:val="20"/>
              </w:rPr>
            </w:pPr>
          </w:p>
        </w:tc>
        <w:tc>
          <w:tcPr>
            <w:tcW w:w="1190" w:type="dxa"/>
            <w:noWrap/>
            <w:vAlign w:val="bottom"/>
            <w:hideMark/>
          </w:tcPr>
          <w:p w14:paraId="09A4005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05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57" w14:textId="77777777" w:rsidR="00FB0D83" w:rsidRDefault="006C352B">
            <w:pPr>
              <w:contextualSpacing/>
              <w:rPr>
                <w:rFonts w:eastAsia="Times New Roman" w:cs="Times New Roman"/>
                <w:sz w:val="20"/>
              </w:rPr>
            </w:pPr>
          </w:p>
        </w:tc>
        <w:tc>
          <w:tcPr>
            <w:tcW w:w="101" w:type="dxa"/>
            <w:noWrap/>
            <w:vAlign w:val="bottom"/>
            <w:hideMark/>
          </w:tcPr>
          <w:p w14:paraId="09A40058" w14:textId="77777777" w:rsidR="00FB0D83" w:rsidRDefault="006C352B">
            <w:pPr>
              <w:contextualSpacing/>
              <w:rPr>
                <w:rFonts w:eastAsia="Times New Roman" w:cs="Times New Roman"/>
                <w:sz w:val="20"/>
              </w:rPr>
            </w:pPr>
          </w:p>
        </w:tc>
        <w:tc>
          <w:tcPr>
            <w:tcW w:w="101" w:type="dxa"/>
            <w:noWrap/>
            <w:vAlign w:val="bottom"/>
            <w:hideMark/>
          </w:tcPr>
          <w:p w14:paraId="09A40059" w14:textId="77777777" w:rsidR="00FB0D83" w:rsidRDefault="006C352B">
            <w:pPr>
              <w:contextualSpacing/>
              <w:rPr>
                <w:rFonts w:eastAsia="Times New Roman" w:cs="Times New Roman"/>
                <w:sz w:val="20"/>
              </w:rPr>
            </w:pPr>
          </w:p>
        </w:tc>
        <w:tc>
          <w:tcPr>
            <w:tcW w:w="40" w:type="dxa"/>
            <w:noWrap/>
            <w:vAlign w:val="bottom"/>
            <w:hideMark/>
          </w:tcPr>
          <w:p w14:paraId="09A4005A" w14:textId="77777777" w:rsidR="00FB0D83" w:rsidRDefault="006C352B">
            <w:pPr>
              <w:contextualSpacing/>
              <w:rPr>
                <w:rFonts w:eastAsia="Times New Roman" w:cs="Times New Roman"/>
                <w:sz w:val="20"/>
              </w:rPr>
            </w:pPr>
          </w:p>
        </w:tc>
      </w:tr>
      <w:tr w:rsidR="00D269F7" w14:paraId="09A40064" w14:textId="77777777">
        <w:trPr>
          <w:trHeight w:val="300"/>
        </w:trPr>
        <w:tc>
          <w:tcPr>
            <w:tcW w:w="4406" w:type="dxa"/>
            <w:gridSpan w:val="2"/>
            <w:noWrap/>
            <w:vAlign w:val="bottom"/>
            <w:hideMark/>
          </w:tcPr>
          <w:p w14:paraId="09A4005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05D"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05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05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60" w14:textId="77777777" w:rsidR="00FB0D83" w:rsidRDefault="006C352B">
            <w:pPr>
              <w:contextualSpacing/>
              <w:rPr>
                <w:rFonts w:eastAsia="Times New Roman" w:cs="Times New Roman"/>
                <w:sz w:val="20"/>
              </w:rPr>
            </w:pPr>
          </w:p>
        </w:tc>
        <w:tc>
          <w:tcPr>
            <w:tcW w:w="101" w:type="dxa"/>
            <w:noWrap/>
            <w:vAlign w:val="bottom"/>
            <w:hideMark/>
          </w:tcPr>
          <w:p w14:paraId="09A40061" w14:textId="77777777" w:rsidR="00FB0D83" w:rsidRDefault="006C352B">
            <w:pPr>
              <w:contextualSpacing/>
              <w:rPr>
                <w:rFonts w:eastAsia="Times New Roman" w:cs="Times New Roman"/>
                <w:sz w:val="20"/>
              </w:rPr>
            </w:pPr>
          </w:p>
        </w:tc>
        <w:tc>
          <w:tcPr>
            <w:tcW w:w="101" w:type="dxa"/>
            <w:noWrap/>
            <w:vAlign w:val="bottom"/>
            <w:hideMark/>
          </w:tcPr>
          <w:p w14:paraId="09A40062" w14:textId="77777777" w:rsidR="00FB0D83" w:rsidRDefault="006C352B">
            <w:pPr>
              <w:contextualSpacing/>
              <w:rPr>
                <w:rFonts w:eastAsia="Times New Roman" w:cs="Times New Roman"/>
                <w:sz w:val="20"/>
              </w:rPr>
            </w:pPr>
          </w:p>
        </w:tc>
        <w:tc>
          <w:tcPr>
            <w:tcW w:w="40" w:type="dxa"/>
            <w:noWrap/>
            <w:vAlign w:val="bottom"/>
            <w:hideMark/>
          </w:tcPr>
          <w:p w14:paraId="09A40063" w14:textId="77777777" w:rsidR="00FB0D83" w:rsidRDefault="006C352B">
            <w:pPr>
              <w:contextualSpacing/>
              <w:rPr>
                <w:rFonts w:eastAsia="Times New Roman" w:cs="Times New Roman"/>
                <w:sz w:val="20"/>
              </w:rPr>
            </w:pPr>
          </w:p>
        </w:tc>
      </w:tr>
      <w:tr w:rsidR="00D269F7" w14:paraId="09A4006E" w14:textId="77777777">
        <w:trPr>
          <w:trHeight w:val="300"/>
        </w:trPr>
        <w:tc>
          <w:tcPr>
            <w:tcW w:w="2392" w:type="dxa"/>
            <w:noWrap/>
            <w:vAlign w:val="bottom"/>
            <w:hideMark/>
          </w:tcPr>
          <w:p w14:paraId="09A40065" w14:textId="77777777" w:rsidR="00FB0D83" w:rsidRDefault="006C352B">
            <w:pPr>
              <w:contextualSpacing/>
              <w:rPr>
                <w:rFonts w:eastAsia="Times New Roman" w:cs="Times New Roman"/>
                <w:sz w:val="20"/>
              </w:rPr>
            </w:pPr>
          </w:p>
        </w:tc>
        <w:tc>
          <w:tcPr>
            <w:tcW w:w="2014" w:type="dxa"/>
            <w:noWrap/>
            <w:vAlign w:val="bottom"/>
            <w:hideMark/>
          </w:tcPr>
          <w:p w14:paraId="09A40066" w14:textId="77777777" w:rsidR="00FB0D83" w:rsidRDefault="006C352B">
            <w:pPr>
              <w:contextualSpacing/>
              <w:rPr>
                <w:rFonts w:eastAsia="Times New Roman" w:cs="Times New Roman"/>
                <w:sz w:val="20"/>
              </w:rPr>
            </w:pPr>
          </w:p>
        </w:tc>
        <w:tc>
          <w:tcPr>
            <w:tcW w:w="2759" w:type="dxa"/>
            <w:noWrap/>
            <w:vAlign w:val="bottom"/>
            <w:hideMark/>
          </w:tcPr>
          <w:p w14:paraId="09A40067" w14:textId="77777777" w:rsidR="00FB0D83" w:rsidRDefault="006C352B">
            <w:pPr>
              <w:contextualSpacing/>
              <w:rPr>
                <w:rFonts w:eastAsia="Times New Roman" w:cs="Times New Roman"/>
                <w:sz w:val="20"/>
              </w:rPr>
            </w:pPr>
          </w:p>
        </w:tc>
        <w:tc>
          <w:tcPr>
            <w:tcW w:w="1190" w:type="dxa"/>
            <w:noWrap/>
            <w:vAlign w:val="bottom"/>
            <w:hideMark/>
          </w:tcPr>
          <w:p w14:paraId="09A40068" w14:textId="77777777" w:rsidR="00FB0D83" w:rsidRDefault="006C352B">
            <w:pPr>
              <w:contextualSpacing/>
              <w:rPr>
                <w:rFonts w:eastAsia="Times New Roman" w:cs="Times New Roman"/>
                <w:sz w:val="20"/>
              </w:rPr>
            </w:pPr>
          </w:p>
        </w:tc>
        <w:tc>
          <w:tcPr>
            <w:tcW w:w="101" w:type="dxa"/>
            <w:noWrap/>
            <w:vAlign w:val="bottom"/>
            <w:hideMark/>
          </w:tcPr>
          <w:p w14:paraId="09A40069" w14:textId="77777777" w:rsidR="00FB0D83" w:rsidRDefault="006C352B">
            <w:pPr>
              <w:contextualSpacing/>
              <w:rPr>
                <w:rFonts w:eastAsia="Times New Roman" w:cs="Times New Roman"/>
                <w:sz w:val="20"/>
              </w:rPr>
            </w:pPr>
          </w:p>
        </w:tc>
        <w:tc>
          <w:tcPr>
            <w:tcW w:w="101" w:type="dxa"/>
            <w:noWrap/>
            <w:vAlign w:val="bottom"/>
            <w:hideMark/>
          </w:tcPr>
          <w:p w14:paraId="09A4006A" w14:textId="77777777" w:rsidR="00FB0D83" w:rsidRDefault="006C352B">
            <w:pPr>
              <w:contextualSpacing/>
              <w:rPr>
                <w:rFonts w:eastAsia="Times New Roman" w:cs="Times New Roman"/>
                <w:sz w:val="20"/>
              </w:rPr>
            </w:pPr>
          </w:p>
        </w:tc>
        <w:tc>
          <w:tcPr>
            <w:tcW w:w="101" w:type="dxa"/>
            <w:noWrap/>
            <w:vAlign w:val="bottom"/>
            <w:hideMark/>
          </w:tcPr>
          <w:p w14:paraId="09A4006B" w14:textId="77777777" w:rsidR="00FB0D83" w:rsidRDefault="006C352B">
            <w:pPr>
              <w:contextualSpacing/>
              <w:rPr>
                <w:rFonts w:eastAsia="Times New Roman" w:cs="Times New Roman"/>
                <w:sz w:val="20"/>
              </w:rPr>
            </w:pPr>
          </w:p>
        </w:tc>
        <w:tc>
          <w:tcPr>
            <w:tcW w:w="101" w:type="dxa"/>
            <w:noWrap/>
            <w:vAlign w:val="bottom"/>
            <w:hideMark/>
          </w:tcPr>
          <w:p w14:paraId="09A4006C" w14:textId="77777777" w:rsidR="00FB0D83" w:rsidRDefault="006C352B">
            <w:pPr>
              <w:contextualSpacing/>
              <w:rPr>
                <w:rFonts w:eastAsia="Times New Roman" w:cs="Times New Roman"/>
                <w:sz w:val="20"/>
              </w:rPr>
            </w:pPr>
          </w:p>
        </w:tc>
        <w:tc>
          <w:tcPr>
            <w:tcW w:w="40" w:type="dxa"/>
            <w:noWrap/>
            <w:vAlign w:val="bottom"/>
            <w:hideMark/>
          </w:tcPr>
          <w:p w14:paraId="09A4006D" w14:textId="77777777" w:rsidR="00FB0D83" w:rsidRDefault="006C352B">
            <w:pPr>
              <w:contextualSpacing/>
              <w:rPr>
                <w:rFonts w:eastAsia="Times New Roman" w:cs="Times New Roman"/>
                <w:sz w:val="20"/>
              </w:rPr>
            </w:pPr>
          </w:p>
        </w:tc>
      </w:tr>
      <w:tr w:rsidR="00D269F7" w14:paraId="09A40074" w14:textId="77777777">
        <w:trPr>
          <w:trHeight w:val="300"/>
        </w:trPr>
        <w:tc>
          <w:tcPr>
            <w:tcW w:w="2392" w:type="dxa"/>
            <w:noWrap/>
            <w:vAlign w:val="bottom"/>
            <w:hideMark/>
          </w:tcPr>
          <w:p w14:paraId="09A4006F" w14:textId="77777777" w:rsidR="00FB0D83" w:rsidRDefault="006C352B">
            <w:pPr>
              <w:contextualSpacing/>
              <w:rPr>
                <w:rFonts w:eastAsia="Times New Roman" w:cs="Times New Roman"/>
                <w:sz w:val="20"/>
              </w:rPr>
            </w:pPr>
          </w:p>
        </w:tc>
        <w:tc>
          <w:tcPr>
            <w:tcW w:w="6165" w:type="dxa"/>
            <w:gridSpan w:val="5"/>
            <w:noWrap/>
            <w:vAlign w:val="bottom"/>
            <w:hideMark/>
          </w:tcPr>
          <w:p w14:paraId="09A4007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29 ως έχει   ΔΕΚΤΟ ΚΑΤΑ</w:t>
            </w:r>
            <w:r>
              <w:rPr>
                <w:rFonts w:ascii="Calibri" w:eastAsia="Times New Roman" w:hAnsi="Calibri" w:cs="Calibri"/>
                <w:color w:val="000000"/>
                <w:szCs w:val="24"/>
              </w:rPr>
              <w:t xml:space="preserve"> ΠΛΕΙΟΨΗΦΙΑ</w:t>
            </w:r>
          </w:p>
        </w:tc>
        <w:tc>
          <w:tcPr>
            <w:tcW w:w="101" w:type="dxa"/>
            <w:noWrap/>
            <w:vAlign w:val="bottom"/>
            <w:hideMark/>
          </w:tcPr>
          <w:p w14:paraId="09A4007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72" w14:textId="77777777" w:rsidR="00FB0D83" w:rsidRDefault="006C352B">
            <w:pPr>
              <w:contextualSpacing/>
              <w:rPr>
                <w:rFonts w:eastAsia="Times New Roman" w:cs="Times New Roman"/>
                <w:sz w:val="20"/>
              </w:rPr>
            </w:pPr>
          </w:p>
        </w:tc>
        <w:tc>
          <w:tcPr>
            <w:tcW w:w="40" w:type="dxa"/>
            <w:noWrap/>
            <w:vAlign w:val="bottom"/>
            <w:hideMark/>
          </w:tcPr>
          <w:p w14:paraId="09A40073" w14:textId="77777777" w:rsidR="00FB0D83" w:rsidRDefault="006C352B">
            <w:pPr>
              <w:contextualSpacing/>
              <w:rPr>
                <w:rFonts w:eastAsia="Times New Roman" w:cs="Times New Roman"/>
                <w:sz w:val="20"/>
              </w:rPr>
            </w:pPr>
          </w:p>
        </w:tc>
      </w:tr>
      <w:tr w:rsidR="00D269F7" w14:paraId="09A4007E" w14:textId="77777777">
        <w:trPr>
          <w:trHeight w:val="300"/>
        </w:trPr>
        <w:tc>
          <w:tcPr>
            <w:tcW w:w="2392" w:type="dxa"/>
            <w:noWrap/>
            <w:vAlign w:val="bottom"/>
            <w:hideMark/>
          </w:tcPr>
          <w:p w14:paraId="09A4007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07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77" w14:textId="77777777" w:rsidR="00FB0D83" w:rsidRDefault="006C352B">
            <w:pPr>
              <w:contextualSpacing/>
              <w:rPr>
                <w:rFonts w:eastAsia="Times New Roman" w:cs="Times New Roman"/>
                <w:sz w:val="20"/>
              </w:rPr>
            </w:pPr>
          </w:p>
        </w:tc>
        <w:tc>
          <w:tcPr>
            <w:tcW w:w="1190" w:type="dxa"/>
            <w:noWrap/>
            <w:vAlign w:val="bottom"/>
            <w:hideMark/>
          </w:tcPr>
          <w:p w14:paraId="09A4007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07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7A" w14:textId="77777777" w:rsidR="00FB0D83" w:rsidRDefault="006C352B">
            <w:pPr>
              <w:contextualSpacing/>
              <w:rPr>
                <w:rFonts w:eastAsia="Times New Roman" w:cs="Times New Roman"/>
                <w:sz w:val="20"/>
              </w:rPr>
            </w:pPr>
          </w:p>
        </w:tc>
        <w:tc>
          <w:tcPr>
            <w:tcW w:w="101" w:type="dxa"/>
            <w:noWrap/>
            <w:vAlign w:val="bottom"/>
            <w:hideMark/>
          </w:tcPr>
          <w:p w14:paraId="09A4007B" w14:textId="77777777" w:rsidR="00FB0D83" w:rsidRDefault="006C352B">
            <w:pPr>
              <w:contextualSpacing/>
              <w:rPr>
                <w:rFonts w:eastAsia="Times New Roman" w:cs="Times New Roman"/>
                <w:sz w:val="20"/>
              </w:rPr>
            </w:pPr>
          </w:p>
        </w:tc>
        <w:tc>
          <w:tcPr>
            <w:tcW w:w="101" w:type="dxa"/>
            <w:noWrap/>
            <w:vAlign w:val="bottom"/>
            <w:hideMark/>
          </w:tcPr>
          <w:p w14:paraId="09A4007C" w14:textId="77777777" w:rsidR="00FB0D83" w:rsidRDefault="006C352B">
            <w:pPr>
              <w:contextualSpacing/>
              <w:rPr>
                <w:rFonts w:eastAsia="Times New Roman" w:cs="Times New Roman"/>
                <w:sz w:val="20"/>
              </w:rPr>
            </w:pPr>
          </w:p>
        </w:tc>
        <w:tc>
          <w:tcPr>
            <w:tcW w:w="40" w:type="dxa"/>
            <w:noWrap/>
            <w:vAlign w:val="bottom"/>
            <w:hideMark/>
          </w:tcPr>
          <w:p w14:paraId="09A4007D" w14:textId="77777777" w:rsidR="00FB0D83" w:rsidRDefault="006C352B">
            <w:pPr>
              <w:contextualSpacing/>
              <w:rPr>
                <w:rFonts w:eastAsia="Times New Roman" w:cs="Times New Roman"/>
                <w:sz w:val="20"/>
              </w:rPr>
            </w:pPr>
          </w:p>
        </w:tc>
      </w:tr>
      <w:tr w:rsidR="00D269F7" w14:paraId="09A40088" w14:textId="77777777">
        <w:trPr>
          <w:trHeight w:val="300"/>
        </w:trPr>
        <w:tc>
          <w:tcPr>
            <w:tcW w:w="2392" w:type="dxa"/>
            <w:noWrap/>
            <w:vAlign w:val="bottom"/>
            <w:hideMark/>
          </w:tcPr>
          <w:p w14:paraId="09A4007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08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81" w14:textId="77777777" w:rsidR="00FB0D83" w:rsidRDefault="006C352B">
            <w:pPr>
              <w:contextualSpacing/>
              <w:rPr>
                <w:rFonts w:eastAsia="Times New Roman" w:cs="Times New Roman"/>
                <w:sz w:val="20"/>
              </w:rPr>
            </w:pPr>
          </w:p>
        </w:tc>
        <w:tc>
          <w:tcPr>
            <w:tcW w:w="1190" w:type="dxa"/>
            <w:noWrap/>
            <w:vAlign w:val="bottom"/>
            <w:hideMark/>
          </w:tcPr>
          <w:p w14:paraId="09A4008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08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84" w14:textId="77777777" w:rsidR="00FB0D83" w:rsidRDefault="006C352B">
            <w:pPr>
              <w:contextualSpacing/>
              <w:rPr>
                <w:rFonts w:eastAsia="Times New Roman" w:cs="Times New Roman"/>
                <w:sz w:val="20"/>
              </w:rPr>
            </w:pPr>
          </w:p>
        </w:tc>
        <w:tc>
          <w:tcPr>
            <w:tcW w:w="101" w:type="dxa"/>
            <w:noWrap/>
            <w:vAlign w:val="bottom"/>
            <w:hideMark/>
          </w:tcPr>
          <w:p w14:paraId="09A40085" w14:textId="77777777" w:rsidR="00FB0D83" w:rsidRDefault="006C352B">
            <w:pPr>
              <w:contextualSpacing/>
              <w:rPr>
                <w:rFonts w:eastAsia="Times New Roman" w:cs="Times New Roman"/>
                <w:sz w:val="20"/>
              </w:rPr>
            </w:pPr>
          </w:p>
        </w:tc>
        <w:tc>
          <w:tcPr>
            <w:tcW w:w="101" w:type="dxa"/>
            <w:noWrap/>
            <w:vAlign w:val="bottom"/>
            <w:hideMark/>
          </w:tcPr>
          <w:p w14:paraId="09A40086" w14:textId="77777777" w:rsidR="00FB0D83" w:rsidRDefault="006C352B">
            <w:pPr>
              <w:contextualSpacing/>
              <w:rPr>
                <w:rFonts w:eastAsia="Times New Roman" w:cs="Times New Roman"/>
                <w:sz w:val="20"/>
              </w:rPr>
            </w:pPr>
          </w:p>
        </w:tc>
        <w:tc>
          <w:tcPr>
            <w:tcW w:w="40" w:type="dxa"/>
            <w:noWrap/>
            <w:vAlign w:val="bottom"/>
            <w:hideMark/>
          </w:tcPr>
          <w:p w14:paraId="09A40087" w14:textId="77777777" w:rsidR="00FB0D83" w:rsidRDefault="006C352B">
            <w:pPr>
              <w:contextualSpacing/>
              <w:rPr>
                <w:rFonts w:eastAsia="Times New Roman" w:cs="Times New Roman"/>
                <w:sz w:val="20"/>
              </w:rPr>
            </w:pPr>
          </w:p>
        </w:tc>
      </w:tr>
      <w:tr w:rsidR="00D269F7" w14:paraId="09A40092" w14:textId="77777777">
        <w:trPr>
          <w:trHeight w:val="300"/>
        </w:trPr>
        <w:tc>
          <w:tcPr>
            <w:tcW w:w="2392" w:type="dxa"/>
            <w:noWrap/>
            <w:vAlign w:val="bottom"/>
            <w:hideMark/>
          </w:tcPr>
          <w:p w14:paraId="09A4008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08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8B" w14:textId="77777777" w:rsidR="00FB0D83" w:rsidRDefault="006C352B">
            <w:pPr>
              <w:contextualSpacing/>
              <w:rPr>
                <w:rFonts w:eastAsia="Times New Roman" w:cs="Times New Roman"/>
                <w:sz w:val="20"/>
              </w:rPr>
            </w:pPr>
          </w:p>
        </w:tc>
        <w:tc>
          <w:tcPr>
            <w:tcW w:w="1190" w:type="dxa"/>
            <w:noWrap/>
            <w:vAlign w:val="bottom"/>
            <w:hideMark/>
          </w:tcPr>
          <w:p w14:paraId="09A4008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08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8E" w14:textId="77777777" w:rsidR="00FB0D83" w:rsidRDefault="006C352B">
            <w:pPr>
              <w:contextualSpacing/>
              <w:rPr>
                <w:rFonts w:eastAsia="Times New Roman" w:cs="Times New Roman"/>
                <w:sz w:val="20"/>
              </w:rPr>
            </w:pPr>
          </w:p>
        </w:tc>
        <w:tc>
          <w:tcPr>
            <w:tcW w:w="101" w:type="dxa"/>
            <w:noWrap/>
            <w:vAlign w:val="bottom"/>
            <w:hideMark/>
          </w:tcPr>
          <w:p w14:paraId="09A4008F" w14:textId="77777777" w:rsidR="00FB0D83" w:rsidRDefault="006C352B">
            <w:pPr>
              <w:contextualSpacing/>
              <w:rPr>
                <w:rFonts w:eastAsia="Times New Roman" w:cs="Times New Roman"/>
                <w:sz w:val="20"/>
              </w:rPr>
            </w:pPr>
          </w:p>
        </w:tc>
        <w:tc>
          <w:tcPr>
            <w:tcW w:w="101" w:type="dxa"/>
            <w:noWrap/>
            <w:vAlign w:val="bottom"/>
            <w:hideMark/>
          </w:tcPr>
          <w:p w14:paraId="09A40090" w14:textId="77777777" w:rsidR="00FB0D83" w:rsidRDefault="006C352B">
            <w:pPr>
              <w:contextualSpacing/>
              <w:rPr>
                <w:rFonts w:eastAsia="Times New Roman" w:cs="Times New Roman"/>
                <w:sz w:val="20"/>
              </w:rPr>
            </w:pPr>
          </w:p>
        </w:tc>
        <w:tc>
          <w:tcPr>
            <w:tcW w:w="40" w:type="dxa"/>
            <w:noWrap/>
            <w:vAlign w:val="bottom"/>
            <w:hideMark/>
          </w:tcPr>
          <w:p w14:paraId="09A40091" w14:textId="77777777" w:rsidR="00FB0D83" w:rsidRDefault="006C352B">
            <w:pPr>
              <w:contextualSpacing/>
              <w:rPr>
                <w:rFonts w:eastAsia="Times New Roman" w:cs="Times New Roman"/>
                <w:sz w:val="20"/>
              </w:rPr>
            </w:pPr>
          </w:p>
        </w:tc>
      </w:tr>
      <w:tr w:rsidR="00D269F7" w14:paraId="09A4009C" w14:textId="77777777">
        <w:trPr>
          <w:trHeight w:val="300"/>
        </w:trPr>
        <w:tc>
          <w:tcPr>
            <w:tcW w:w="2392" w:type="dxa"/>
            <w:noWrap/>
            <w:vAlign w:val="bottom"/>
            <w:hideMark/>
          </w:tcPr>
          <w:p w14:paraId="09A4009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09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95" w14:textId="77777777" w:rsidR="00FB0D83" w:rsidRDefault="006C352B">
            <w:pPr>
              <w:contextualSpacing/>
              <w:rPr>
                <w:rFonts w:eastAsia="Times New Roman" w:cs="Times New Roman"/>
                <w:sz w:val="20"/>
              </w:rPr>
            </w:pPr>
          </w:p>
        </w:tc>
        <w:tc>
          <w:tcPr>
            <w:tcW w:w="1190" w:type="dxa"/>
            <w:noWrap/>
            <w:vAlign w:val="bottom"/>
            <w:hideMark/>
          </w:tcPr>
          <w:p w14:paraId="09A4009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09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98" w14:textId="77777777" w:rsidR="00FB0D83" w:rsidRDefault="006C352B">
            <w:pPr>
              <w:contextualSpacing/>
              <w:rPr>
                <w:rFonts w:eastAsia="Times New Roman" w:cs="Times New Roman"/>
                <w:sz w:val="20"/>
              </w:rPr>
            </w:pPr>
          </w:p>
        </w:tc>
        <w:tc>
          <w:tcPr>
            <w:tcW w:w="101" w:type="dxa"/>
            <w:noWrap/>
            <w:vAlign w:val="bottom"/>
            <w:hideMark/>
          </w:tcPr>
          <w:p w14:paraId="09A40099" w14:textId="77777777" w:rsidR="00FB0D83" w:rsidRDefault="006C352B">
            <w:pPr>
              <w:contextualSpacing/>
              <w:rPr>
                <w:rFonts w:eastAsia="Times New Roman" w:cs="Times New Roman"/>
                <w:sz w:val="20"/>
              </w:rPr>
            </w:pPr>
          </w:p>
        </w:tc>
        <w:tc>
          <w:tcPr>
            <w:tcW w:w="101" w:type="dxa"/>
            <w:noWrap/>
            <w:vAlign w:val="bottom"/>
            <w:hideMark/>
          </w:tcPr>
          <w:p w14:paraId="09A4009A" w14:textId="77777777" w:rsidR="00FB0D83" w:rsidRDefault="006C352B">
            <w:pPr>
              <w:contextualSpacing/>
              <w:rPr>
                <w:rFonts w:eastAsia="Times New Roman" w:cs="Times New Roman"/>
                <w:sz w:val="20"/>
              </w:rPr>
            </w:pPr>
          </w:p>
        </w:tc>
        <w:tc>
          <w:tcPr>
            <w:tcW w:w="40" w:type="dxa"/>
            <w:noWrap/>
            <w:vAlign w:val="bottom"/>
            <w:hideMark/>
          </w:tcPr>
          <w:p w14:paraId="09A4009B" w14:textId="77777777" w:rsidR="00FB0D83" w:rsidRDefault="006C352B">
            <w:pPr>
              <w:contextualSpacing/>
              <w:rPr>
                <w:rFonts w:eastAsia="Times New Roman" w:cs="Times New Roman"/>
                <w:sz w:val="20"/>
              </w:rPr>
            </w:pPr>
          </w:p>
        </w:tc>
      </w:tr>
      <w:tr w:rsidR="00D269F7" w14:paraId="09A400A6" w14:textId="77777777">
        <w:trPr>
          <w:trHeight w:val="300"/>
        </w:trPr>
        <w:tc>
          <w:tcPr>
            <w:tcW w:w="2392" w:type="dxa"/>
            <w:noWrap/>
            <w:vAlign w:val="bottom"/>
            <w:hideMark/>
          </w:tcPr>
          <w:p w14:paraId="09A4009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09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9F" w14:textId="77777777" w:rsidR="00FB0D83" w:rsidRDefault="006C352B">
            <w:pPr>
              <w:contextualSpacing/>
              <w:rPr>
                <w:rFonts w:eastAsia="Times New Roman" w:cs="Times New Roman"/>
                <w:sz w:val="20"/>
              </w:rPr>
            </w:pPr>
          </w:p>
        </w:tc>
        <w:tc>
          <w:tcPr>
            <w:tcW w:w="1190" w:type="dxa"/>
            <w:noWrap/>
            <w:vAlign w:val="bottom"/>
            <w:hideMark/>
          </w:tcPr>
          <w:p w14:paraId="09A400A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0A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A2" w14:textId="77777777" w:rsidR="00FB0D83" w:rsidRDefault="006C352B">
            <w:pPr>
              <w:contextualSpacing/>
              <w:rPr>
                <w:rFonts w:eastAsia="Times New Roman" w:cs="Times New Roman"/>
                <w:sz w:val="20"/>
              </w:rPr>
            </w:pPr>
          </w:p>
        </w:tc>
        <w:tc>
          <w:tcPr>
            <w:tcW w:w="101" w:type="dxa"/>
            <w:noWrap/>
            <w:vAlign w:val="bottom"/>
            <w:hideMark/>
          </w:tcPr>
          <w:p w14:paraId="09A400A3" w14:textId="77777777" w:rsidR="00FB0D83" w:rsidRDefault="006C352B">
            <w:pPr>
              <w:contextualSpacing/>
              <w:rPr>
                <w:rFonts w:eastAsia="Times New Roman" w:cs="Times New Roman"/>
                <w:sz w:val="20"/>
              </w:rPr>
            </w:pPr>
          </w:p>
        </w:tc>
        <w:tc>
          <w:tcPr>
            <w:tcW w:w="101" w:type="dxa"/>
            <w:noWrap/>
            <w:vAlign w:val="bottom"/>
            <w:hideMark/>
          </w:tcPr>
          <w:p w14:paraId="09A400A4" w14:textId="77777777" w:rsidR="00FB0D83" w:rsidRDefault="006C352B">
            <w:pPr>
              <w:contextualSpacing/>
              <w:rPr>
                <w:rFonts w:eastAsia="Times New Roman" w:cs="Times New Roman"/>
                <w:sz w:val="20"/>
              </w:rPr>
            </w:pPr>
          </w:p>
        </w:tc>
        <w:tc>
          <w:tcPr>
            <w:tcW w:w="40" w:type="dxa"/>
            <w:noWrap/>
            <w:vAlign w:val="bottom"/>
            <w:hideMark/>
          </w:tcPr>
          <w:p w14:paraId="09A400A5" w14:textId="77777777" w:rsidR="00FB0D83" w:rsidRDefault="006C352B">
            <w:pPr>
              <w:contextualSpacing/>
              <w:rPr>
                <w:rFonts w:eastAsia="Times New Roman" w:cs="Times New Roman"/>
                <w:sz w:val="20"/>
              </w:rPr>
            </w:pPr>
          </w:p>
        </w:tc>
      </w:tr>
      <w:tr w:rsidR="00D269F7" w14:paraId="09A400B0" w14:textId="77777777">
        <w:trPr>
          <w:trHeight w:val="300"/>
        </w:trPr>
        <w:tc>
          <w:tcPr>
            <w:tcW w:w="2392" w:type="dxa"/>
            <w:noWrap/>
            <w:vAlign w:val="bottom"/>
            <w:hideMark/>
          </w:tcPr>
          <w:p w14:paraId="09A400A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0A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A9" w14:textId="77777777" w:rsidR="00FB0D83" w:rsidRDefault="006C352B">
            <w:pPr>
              <w:contextualSpacing/>
              <w:rPr>
                <w:rFonts w:eastAsia="Times New Roman" w:cs="Times New Roman"/>
                <w:sz w:val="20"/>
              </w:rPr>
            </w:pPr>
          </w:p>
        </w:tc>
        <w:tc>
          <w:tcPr>
            <w:tcW w:w="1190" w:type="dxa"/>
            <w:noWrap/>
            <w:vAlign w:val="bottom"/>
            <w:hideMark/>
          </w:tcPr>
          <w:p w14:paraId="09A400A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0A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AC" w14:textId="77777777" w:rsidR="00FB0D83" w:rsidRDefault="006C352B">
            <w:pPr>
              <w:contextualSpacing/>
              <w:rPr>
                <w:rFonts w:eastAsia="Times New Roman" w:cs="Times New Roman"/>
                <w:sz w:val="20"/>
              </w:rPr>
            </w:pPr>
          </w:p>
        </w:tc>
        <w:tc>
          <w:tcPr>
            <w:tcW w:w="101" w:type="dxa"/>
            <w:noWrap/>
            <w:vAlign w:val="bottom"/>
            <w:hideMark/>
          </w:tcPr>
          <w:p w14:paraId="09A400AD" w14:textId="77777777" w:rsidR="00FB0D83" w:rsidRDefault="006C352B">
            <w:pPr>
              <w:contextualSpacing/>
              <w:rPr>
                <w:rFonts w:eastAsia="Times New Roman" w:cs="Times New Roman"/>
                <w:sz w:val="20"/>
              </w:rPr>
            </w:pPr>
          </w:p>
        </w:tc>
        <w:tc>
          <w:tcPr>
            <w:tcW w:w="101" w:type="dxa"/>
            <w:noWrap/>
            <w:vAlign w:val="bottom"/>
            <w:hideMark/>
          </w:tcPr>
          <w:p w14:paraId="09A400AE" w14:textId="77777777" w:rsidR="00FB0D83" w:rsidRDefault="006C352B">
            <w:pPr>
              <w:contextualSpacing/>
              <w:rPr>
                <w:rFonts w:eastAsia="Times New Roman" w:cs="Times New Roman"/>
                <w:sz w:val="20"/>
              </w:rPr>
            </w:pPr>
          </w:p>
        </w:tc>
        <w:tc>
          <w:tcPr>
            <w:tcW w:w="40" w:type="dxa"/>
            <w:noWrap/>
            <w:vAlign w:val="bottom"/>
            <w:hideMark/>
          </w:tcPr>
          <w:p w14:paraId="09A400AF" w14:textId="77777777" w:rsidR="00FB0D83" w:rsidRDefault="006C352B">
            <w:pPr>
              <w:contextualSpacing/>
              <w:rPr>
                <w:rFonts w:eastAsia="Times New Roman" w:cs="Times New Roman"/>
                <w:sz w:val="20"/>
              </w:rPr>
            </w:pPr>
          </w:p>
        </w:tc>
      </w:tr>
      <w:tr w:rsidR="00D269F7" w14:paraId="09A400BA" w14:textId="77777777">
        <w:trPr>
          <w:trHeight w:val="300"/>
        </w:trPr>
        <w:tc>
          <w:tcPr>
            <w:tcW w:w="2392" w:type="dxa"/>
            <w:noWrap/>
            <w:vAlign w:val="bottom"/>
            <w:hideMark/>
          </w:tcPr>
          <w:p w14:paraId="09A400B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0B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B3" w14:textId="77777777" w:rsidR="00FB0D83" w:rsidRDefault="006C352B">
            <w:pPr>
              <w:contextualSpacing/>
              <w:rPr>
                <w:rFonts w:eastAsia="Times New Roman" w:cs="Times New Roman"/>
                <w:sz w:val="20"/>
              </w:rPr>
            </w:pPr>
          </w:p>
        </w:tc>
        <w:tc>
          <w:tcPr>
            <w:tcW w:w="1190" w:type="dxa"/>
            <w:noWrap/>
            <w:vAlign w:val="bottom"/>
            <w:hideMark/>
          </w:tcPr>
          <w:p w14:paraId="09A400B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0B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B6" w14:textId="77777777" w:rsidR="00FB0D83" w:rsidRDefault="006C352B">
            <w:pPr>
              <w:contextualSpacing/>
              <w:rPr>
                <w:rFonts w:eastAsia="Times New Roman" w:cs="Times New Roman"/>
                <w:sz w:val="20"/>
              </w:rPr>
            </w:pPr>
          </w:p>
        </w:tc>
        <w:tc>
          <w:tcPr>
            <w:tcW w:w="101" w:type="dxa"/>
            <w:noWrap/>
            <w:vAlign w:val="bottom"/>
            <w:hideMark/>
          </w:tcPr>
          <w:p w14:paraId="09A400B7" w14:textId="77777777" w:rsidR="00FB0D83" w:rsidRDefault="006C352B">
            <w:pPr>
              <w:contextualSpacing/>
              <w:rPr>
                <w:rFonts w:eastAsia="Times New Roman" w:cs="Times New Roman"/>
                <w:sz w:val="20"/>
              </w:rPr>
            </w:pPr>
          </w:p>
        </w:tc>
        <w:tc>
          <w:tcPr>
            <w:tcW w:w="101" w:type="dxa"/>
            <w:noWrap/>
            <w:vAlign w:val="bottom"/>
            <w:hideMark/>
          </w:tcPr>
          <w:p w14:paraId="09A400B8" w14:textId="77777777" w:rsidR="00FB0D83" w:rsidRDefault="006C352B">
            <w:pPr>
              <w:contextualSpacing/>
              <w:rPr>
                <w:rFonts w:eastAsia="Times New Roman" w:cs="Times New Roman"/>
                <w:sz w:val="20"/>
              </w:rPr>
            </w:pPr>
          </w:p>
        </w:tc>
        <w:tc>
          <w:tcPr>
            <w:tcW w:w="40" w:type="dxa"/>
            <w:noWrap/>
            <w:vAlign w:val="bottom"/>
            <w:hideMark/>
          </w:tcPr>
          <w:p w14:paraId="09A400B9" w14:textId="77777777" w:rsidR="00FB0D83" w:rsidRDefault="006C352B">
            <w:pPr>
              <w:contextualSpacing/>
              <w:rPr>
                <w:rFonts w:eastAsia="Times New Roman" w:cs="Times New Roman"/>
                <w:sz w:val="20"/>
              </w:rPr>
            </w:pPr>
          </w:p>
        </w:tc>
      </w:tr>
      <w:tr w:rsidR="00D269F7" w14:paraId="09A400C3" w14:textId="77777777">
        <w:trPr>
          <w:trHeight w:val="300"/>
        </w:trPr>
        <w:tc>
          <w:tcPr>
            <w:tcW w:w="4406" w:type="dxa"/>
            <w:gridSpan w:val="2"/>
            <w:noWrap/>
            <w:vAlign w:val="bottom"/>
            <w:hideMark/>
          </w:tcPr>
          <w:p w14:paraId="09A400B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0BC"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0B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0B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BF" w14:textId="77777777" w:rsidR="00FB0D83" w:rsidRDefault="006C352B">
            <w:pPr>
              <w:contextualSpacing/>
              <w:rPr>
                <w:rFonts w:eastAsia="Times New Roman" w:cs="Times New Roman"/>
                <w:sz w:val="20"/>
              </w:rPr>
            </w:pPr>
          </w:p>
        </w:tc>
        <w:tc>
          <w:tcPr>
            <w:tcW w:w="101" w:type="dxa"/>
            <w:noWrap/>
            <w:vAlign w:val="bottom"/>
            <w:hideMark/>
          </w:tcPr>
          <w:p w14:paraId="09A400C0" w14:textId="77777777" w:rsidR="00FB0D83" w:rsidRDefault="006C352B">
            <w:pPr>
              <w:contextualSpacing/>
              <w:rPr>
                <w:rFonts w:eastAsia="Times New Roman" w:cs="Times New Roman"/>
                <w:sz w:val="20"/>
              </w:rPr>
            </w:pPr>
          </w:p>
        </w:tc>
        <w:tc>
          <w:tcPr>
            <w:tcW w:w="101" w:type="dxa"/>
            <w:noWrap/>
            <w:vAlign w:val="bottom"/>
            <w:hideMark/>
          </w:tcPr>
          <w:p w14:paraId="09A400C1" w14:textId="77777777" w:rsidR="00FB0D83" w:rsidRDefault="006C352B">
            <w:pPr>
              <w:contextualSpacing/>
              <w:rPr>
                <w:rFonts w:eastAsia="Times New Roman" w:cs="Times New Roman"/>
                <w:sz w:val="20"/>
              </w:rPr>
            </w:pPr>
          </w:p>
        </w:tc>
        <w:tc>
          <w:tcPr>
            <w:tcW w:w="40" w:type="dxa"/>
            <w:noWrap/>
            <w:vAlign w:val="bottom"/>
            <w:hideMark/>
          </w:tcPr>
          <w:p w14:paraId="09A400C2" w14:textId="77777777" w:rsidR="00FB0D83" w:rsidRDefault="006C352B">
            <w:pPr>
              <w:contextualSpacing/>
              <w:rPr>
                <w:rFonts w:eastAsia="Times New Roman" w:cs="Times New Roman"/>
                <w:sz w:val="20"/>
              </w:rPr>
            </w:pPr>
          </w:p>
        </w:tc>
      </w:tr>
      <w:tr w:rsidR="00D269F7" w14:paraId="09A400CD" w14:textId="77777777">
        <w:trPr>
          <w:trHeight w:val="300"/>
        </w:trPr>
        <w:tc>
          <w:tcPr>
            <w:tcW w:w="2392" w:type="dxa"/>
            <w:noWrap/>
            <w:vAlign w:val="bottom"/>
            <w:hideMark/>
          </w:tcPr>
          <w:p w14:paraId="09A400C4" w14:textId="77777777" w:rsidR="00FB0D83" w:rsidRDefault="006C352B">
            <w:pPr>
              <w:contextualSpacing/>
              <w:rPr>
                <w:rFonts w:eastAsia="Times New Roman" w:cs="Times New Roman"/>
                <w:sz w:val="20"/>
              </w:rPr>
            </w:pPr>
          </w:p>
        </w:tc>
        <w:tc>
          <w:tcPr>
            <w:tcW w:w="2014" w:type="dxa"/>
            <w:noWrap/>
            <w:vAlign w:val="bottom"/>
            <w:hideMark/>
          </w:tcPr>
          <w:p w14:paraId="09A400C5" w14:textId="77777777" w:rsidR="00FB0D83" w:rsidRDefault="006C352B">
            <w:pPr>
              <w:contextualSpacing/>
              <w:rPr>
                <w:rFonts w:eastAsia="Times New Roman" w:cs="Times New Roman"/>
                <w:sz w:val="20"/>
              </w:rPr>
            </w:pPr>
          </w:p>
        </w:tc>
        <w:tc>
          <w:tcPr>
            <w:tcW w:w="2759" w:type="dxa"/>
            <w:noWrap/>
            <w:vAlign w:val="bottom"/>
            <w:hideMark/>
          </w:tcPr>
          <w:p w14:paraId="09A400C6" w14:textId="77777777" w:rsidR="00FB0D83" w:rsidRDefault="006C352B">
            <w:pPr>
              <w:contextualSpacing/>
              <w:rPr>
                <w:rFonts w:eastAsia="Times New Roman" w:cs="Times New Roman"/>
                <w:sz w:val="20"/>
              </w:rPr>
            </w:pPr>
          </w:p>
        </w:tc>
        <w:tc>
          <w:tcPr>
            <w:tcW w:w="1190" w:type="dxa"/>
            <w:noWrap/>
            <w:vAlign w:val="bottom"/>
            <w:hideMark/>
          </w:tcPr>
          <w:p w14:paraId="09A400C7" w14:textId="77777777" w:rsidR="00FB0D83" w:rsidRDefault="006C352B">
            <w:pPr>
              <w:contextualSpacing/>
              <w:rPr>
                <w:rFonts w:eastAsia="Times New Roman" w:cs="Times New Roman"/>
                <w:sz w:val="20"/>
              </w:rPr>
            </w:pPr>
          </w:p>
        </w:tc>
        <w:tc>
          <w:tcPr>
            <w:tcW w:w="101" w:type="dxa"/>
            <w:noWrap/>
            <w:vAlign w:val="bottom"/>
            <w:hideMark/>
          </w:tcPr>
          <w:p w14:paraId="09A400C8" w14:textId="77777777" w:rsidR="00FB0D83" w:rsidRDefault="006C352B">
            <w:pPr>
              <w:contextualSpacing/>
              <w:rPr>
                <w:rFonts w:eastAsia="Times New Roman" w:cs="Times New Roman"/>
                <w:sz w:val="20"/>
              </w:rPr>
            </w:pPr>
          </w:p>
        </w:tc>
        <w:tc>
          <w:tcPr>
            <w:tcW w:w="101" w:type="dxa"/>
            <w:noWrap/>
            <w:vAlign w:val="bottom"/>
            <w:hideMark/>
          </w:tcPr>
          <w:p w14:paraId="09A400C9" w14:textId="77777777" w:rsidR="00FB0D83" w:rsidRDefault="006C352B">
            <w:pPr>
              <w:contextualSpacing/>
              <w:rPr>
                <w:rFonts w:eastAsia="Times New Roman" w:cs="Times New Roman"/>
                <w:sz w:val="20"/>
              </w:rPr>
            </w:pPr>
          </w:p>
        </w:tc>
        <w:tc>
          <w:tcPr>
            <w:tcW w:w="101" w:type="dxa"/>
            <w:noWrap/>
            <w:vAlign w:val="bottom"/>
            <w:hideMark/>
          </w:tcPr>
          <w:p w14:paraId="09A400CA" w14:textId="77777777" w:rsidR="00FB0D83" w:rsidRDefault="006C352B">
            <w:pPr>
              <w:contextualSpacing/>
              <w:rPr>
                <w:rFonts w:eastAsia="Times New Roman" w:cs="Times New Roman"/>
                <w:sz w:val="20"/>
              </w:rPr>
            </w:pPr>
          </w:p>
        </w:tc>
        <w:tc>
          <w:tcPr>
            <w:tcW w:w="101" w:type="dxa"/>
            <w:noWrap/>
            <w:vAlign w:val="bottom"/>
            <w:hideMark/>
          </w:tcPr>
          <w:p w14:paraId="09A400CB" w14:textId="77777777" w:rsidR="00FB0D83" w:rsidRDefault="006C352B">
            <w:pPr>
              <w:contextualSpacing/>
              <w:rPr>
                <w:rFonts w:eastAsia="Times New Roman" w:cs="Times New Roman"/>
                <w:sz w:val="20"/>
              </w:rPr>
            </w:pPr>
          </w:p>
        </w:tc>
        <w:tc>
          <w:tcPr>
            <w:tcW w:w="40" w:type="dxa"/>
            <w:noWrap/>
            <w:vAlign w:val="bottom"/>
            <w:hideMark/>
          </w:tcPr>
          <w:p w14:paraId="09A400CC" w14:textId="77777777" w:rsidR="00FB0D83" w:rsidRDefault="006C352B">
            <w:pPr>
              <w:contextualSpacing/>
              <w:rPr>
                <w:rFonts w:eastAsia="Times New Roman" w:cs="Times New Roman"/>
                <w:sz w:val="20"/>
              </w:rPr>
            </w:pPr>
          </w:p>
        </w:tc>
      </w:tr>
      <w:tr w:rsidR="00D269F7" w14:paraId="09A400D3" w14:textId="77777777">
        <w:trPr>
          <w:trHeight w:val="300"/>
        </w:trPr>
        <w:tc>
          <w:tcPr>
            <w:tcW w:w="2392" w:type="dxa"/>
            <w:noWrap/>
            <w:vAlign w:val="bottom"/>
            <w:hideMark/>
          </w:tcPr>
          <w:p w14:paraId="09A400CE" w14:textId="77777777" w:rsidR="00FB0D83" w:rsidRDefault="006C352B">
            <w:pPr>
              <w:contextualSpacing/>
              <w:rPr>
                <w:rFonts w:eastAsia="Times New Roman" w:cs="Times New Roman"/>
                <w:sz w:val="20"/>
              </w:rPr>
            </w:pPr>
          </w:p>
        </w:tc>
        <w:tc>
          <w:tcPr>
            <w:tcW w:w="6165" w:type="dxa"/>
            <w:gridSpan w:val="5"/>
            <w:noWrap/>
            <w:vAlign w:val="bottom"/>
            <w:hideMark/>
          </w:tcPr>
          <w:p w14:paraId="09A400C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30 ως έχει   ΔΕΚΤΟ ΚΑΤΑ ΠΛΕΙΟΨΗΦΙΑ</w:t>
            </w:r>
          </w:p>
        </w:tc>
        <w:tc>
          <w:tcPr>
            <w:tcW w:w="101" w:type="dxa"/>
            <w:noWrap/>
            <w:vAlign w:val="bottom"/>
            <w:hideMark/>
          </w:tcPr>
          <w:p w14:paraId="09A400D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D1" w14:textId="77777777" w:rsidR="00FB0D83" w:rsidRDefault="006C352B">
            <w:pPr>
              <w:contextualSpacing/>
              <w:rPr>
                <w:rFonts w:eastAsia="Times New Roman" w:cs="Times New Roman"/>
                <w:sz w:val="20"/>
              </w:rPr>
            </w:pPr>
          </w:p>
        </w:tc>
        <w:tc>
          <w:tcPr>
            <w:tcW w:w="40" w:type="dxa"/>
            <w:noWrap/>
            <w:vAlign w:val="bottom"/>
            <w:hideMark/>
          </w:tcPr>
          <w:p w14:paraId="09A400D2" w14:textId="77777777" w:rsidR="00FB0D83" w:rsidRDefault="006C352B">
            <w:pPr>
              <w:contextualSpacing/>
              <w:rPr>
                <w:rFonts w:eastAsia="Times New Roman" w:cs="Times New Roman"/>
                <w:sz w:val="20"/>
              </w:rPr>
            </w:pPr>
          </w:p>
        </w:tc>
      </w:tr>
      <w:tr w:rsidR="00D269F7" w14:paraId="09A400DD" w14:textId="77777777">
        <w:trPr>
          <w:trHeight w:val="300"/>
        </w:trPr>
        <w:tc>
          <w:tcPr>
            <w:tcW w:w="2392" w:type="dxa"/>
            <w:noWrap/>
            <w:vAlign w:val="bottom"/>
            <w:hideMark/>
          </w:tcPr>
          <w:p w14:paraId="09A400D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0D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D6" w14:textId="77777777" w:rsidR="00FB0D83" w:rsidRDefault="006C352B">
            <w:pPr>
              <w:contextualSpacing/>
              <w:rPr>
                <w:rFonts w:eastAsia="Times New Roman" w:cs="Times New Roman"/>
                <w:sz w:val="20"/>
              </w:rPr>
            </w:pPr>
          </w:p>
        </w:tc>
        <w:tc>
          <w:tcPr>
            <w:tcW w:w="1190" w:type="dxa"/>
            <w:noWrap/>
            <w:vAlign w:val="bottom"/>
            <w:hideMark/>
          </w:tcPr>
          <w:p w14:paraId="09A400D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0D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D9" w14:textId="77777777" w:rsidR="00FB0D83" w:rsidRDefault="006C352B">
            <w:pPr>
              <w:contextualSpacing/>
              <w:rPr>
                <w:rFonts w:eastAsia="Times New Roman" w:cs="Times New Roman"/>
                <w:sz w:val="20"/>
              </w:rPr>
            </w:pPr>
          </w:p>
        </w:tc>
        <w:tc>
          <w:tcPr>
            <w:tcW w:w="101" w:type="dxa"/>
            <w:noWrap/>
            <w:vAlign w:val="bottom"/>
            <w:hideMark/>
          </w:tcPr>
          <w:p w14:paraId="09A400DA" w14:textId="77777777" w:rsidR="00FB0D83" w:rsidRDefault="006C352B">
            <w:pPr>
              <w:contextualSpacing/>
              <w:rPr>
                <w:rFonts w:eastAsia="Times New Roman" w:cs="Times New Roman"/>
                <w:sz w:val="20"/>
              </w:rPr>
            </w:pPr>
          </w:p>
        </w:tc>
        <w:tc>
          <w:tcPr>
            <w:tcW w:w="101" w:type="dxa"/>
            <w:noWrap/>
            <w:vAlign w:val="bottom"/>
            <w:hideMark/>
          </w:tcPr>
          <w:p w14:paraId="09A400DB" w14:textId="77777777" w:rsidR="00FB0D83" w:rsidRDefault="006C352B">
            <w:pPr>
              <w:contextualSpacing/>
              <w:rPr>
                <w:rFonts w:eastAsia="Times New Roman" w:cs="Times New Roman"/>
                <w:sz w:val="20"/>
              </w:rPr>
            </w:pPr>
          </w:p>
        </w:tc>
        <w:tc>
          <w:tcPr>
            <w:tcW w:w="40" w:type="dxa"/>
            <w:noWrap/>
            <w:vAlign w:val="bottom"/>
            <w:hideMark/>
          </w:tcPr>
          <w:p w14:paraId="09A400DC" w14:textId="77777777" w:rsidR="00FB0D83" w:rsidRDefault="006C352B">
            <w:pPr>
              <w:contextualSpacing/>
              <w:rPr>
                <w:rFonts w:eastAsia="Times New Roman" w:cs="Times New Roman"/>
                <w:sz w:val="20"/>
              </w:rPr>
            </w:pPr>
          </w:p>
        </w:tc>
      </w:tr>
      <w:tr w:rsidR="00D269F7" w14:paraId="09A400E7" w14:textId="77777777">
        <w:trPr>
          <w:trHeight w:val="300"/>
        </w:trPr>
        <w:tc>
          <w:tcPr>
            <w:tcW w:w="2392" w:type="dxa"/>
            <w:noWrap/>
            <w:vAlign w:val="bottom"/>
            <w:hideMark/>
          </w:tcPr>
          <w:p w14:paraId="09A400D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0D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E0" w14:textId="77777777" w:rsidR="00FB0D83" w:rsidRDefault="006C352B">
            <w:pPr>
              <w:contextualSpacing/>
              <w:rPr>
                <w:rFonts w:eastAsia="Times New Roman" w:cs="Times New Roman"/>
                <w:sz w:val="20"/>
              </w:rPr>
            </w:pPr>
          </w:p>
        </w:tc>
        <w:tc>
          <w:tcPr>
            <w:tcW w:w="1190" w:type="dxa"/>
            <w:noWrap/>
            <w:vAlign w:val="bottom"/>
            <w:hideMark/>
          </w:tcPr>
          <w:p w14:paraId="09A400E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0E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E3" w14:textId="77777777" w:rsidR="00FB0D83" w:rsidRDefault="006C352B">
            <w:pPr>
              <w:contextualSpacing/>
              <w:rPr>
                <w:rFonts w:eastAsia="Times New Roman" w:cs="Times New Roman"/>
                <w:sz w:val="20"/>
              </w:rPr>
            </w:pPr>
          </w:p>
        </w:tc>
        <w:tc>
          <w:tcPr>
            <w:tcW w:w="101" w:type="dxa"/>
            <w:noWrap/>
            <w:vAlign w:val="bottom"/>
            <w:hideMark/>
          </w:tcPr>
          <w:p w14:paraId="09A400E4" w14:textId="77777777" w:rsidR="00FB0D83" w:rsidRDefault="006C352B">
            <w:pPr>
              <w:contextualSpacing/>
              <w:rPr>
                <w:rFonts w:eastAsia="Times New Roman" w:cs="Times New Roman"/>
                <w:sz w:val="20"/>
              </w:rPr>
            </w:pPr>
          </w:p>
        </w:tc>
        <w:tc>
          <w:tcPr>
            <w:tcW w:w="101" w:type="dxa"/>
            <w:noWrap/>
            <w:vAlign w:val="bottom"/>
            <w:hideMark/>
          </w:tcPr>
          <w:p w14:paraId="09A400E5" w14:textId="77777777" w:rsidR="00FB0D83" w:rsidRDefault="006C352B">
            <w:pPr>
              <w:contextualSpacing/>
              <w:rPr>
                <w:rFonts w:eastAsia="Times New Roman" w:cs="Times New Roman"/>
                <w:sz w:val="20"/>
              </w:rPr>
            </w:pPr>
          </w:p>
        </w:tc>
        <w:tc>
          <w:tcPr>
            <w:tcW w:w="40" w:type="dxa"/>
            <w:noWrap/>
            <w:vAlign w:val="bottom"/>
            <w:hideMark/>
          </w:tcPr>
          <w:p w14:paraId="09A400E6" w14:textId="77777777" w:rsidR="00FB0D83" w:rsidRDefault="006C352B">
            <w:pPr>
              <w:contextualSpacing/>
              <w:rPr>
                <w:rFonts w:eastAsia="Times New Roman" w:cs="Times New Roman"/>
                <w:sz w:val="20"/>
              </w:rPr>
            </w:pPr>
          </w:p>
        </w:tc>
      </w:tr>
      <w:tr w:rsidR="00D269F7" w14:paraId="09A400F1" w14:textId="77777777">
        <w:trPr>
          <w:trHeight w:val="300"/>
        </w:trPr>
        <w:tc>
          <w:tcPr>
            <w:tcW w:w="2392" w:type="dxa"/>
            <w:noWrap/>
            <w:vAlign w:val="bottom"/>
            <w:hideMark/>
          </w:tcPr>
          <w:p w14:paraId="09A400E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0E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EA" w14:textId="77777777" w:rsidR="00FB0D83" w:rsidRDefault="006C352B">
            <w:pPr>
              <w:contextualSpacing/>
              <w:rPr>
                <w:rFonts w:eastAsia="Times New Roman" w:cs="Times New Roman"/>
                <w:sz w:val="20"/>
              </w:rPr>
            </w:pPr>
          </w:p>
        </w:tc>
        <w:tc>
          <w:tcPr>
            <w:tcW w:w="1190" w:type="dxa"/>
            <w:noWrap/>
            <w:vAlign w:val="bottom"/>
            <w:hideMark/>
          </w:tcPr>
          <w:p w14:paraId="09A400E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0E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ED" w14:textId="77777777" w:rsidR="00FB0D83" w:rsidRDefault="006C352B">
            <w:pPr>
              <w:contextualSpacing/>
              <w:rPr>
                <w:rFonts w:eastAsia="Times New Roman" w:cs="Times New Roman"/>
                <w:sz w:val="20"/>
              </w:rPr>
            </w:pPr>
          </w:p>
        </w:tc>
        <w:tc>
          <w:tcPr>
            <w:tcW w:w="101" w:type="dxa"/>
            <w:noWrap/>
            <w:vAlign w:val="bottom"/>
            <w:hideMark/>
          </w:tcPr>
          <w:p w14:paraId="09A400EE" w14:textId="77777777" w:rsidR="00FB0D83" w:rsidRDefault="006C352B">
            <w:pPr>
              <w:contextualSpacing/>
              <w:rPr>
                <w:rFonts w:eastAsia="Times New Roman" w:cs="Times New Roman"/>
                <w:sz w:val="20"/>
              </w:rPr>
            </w:pPr>
          </w:p>
        </w:tc>
        <w:tc>
          <w:tcPr>
            <w:tcW w:w="101" w:type="dxa"/>
            <w:noWrap/>
            <w:vAlign w:val="bottom"/>
            <w:hideMark/>
          </w:tcPr>
          <w:p w14:paraId="09A400EF" w14:textId="77777777" w:rsidR="00FB0D83" w:rsidRDefault="006C352B">
            <w:pPr>
              <w:contextualSpacing/>
              <w:rPr>
                <w:rFonts w:eastAsia="Times New Roman" w:cs="Times New Roman"/>
                <w:sz w:val="20"/>
              </w:rPr>
            </w:pPr>
          </w:p>
        </w:tc>
        <w:tc>
          <w:tcPr>
            <w:tcW w:w="40" w:type="dxa"/>
            <w:noWrap/>
            <w:vAlign w:val="bottom"/>
            <w:hideMark/>
          </w:tcPr>
          <w:p w14:paraId="09A400F0" w14:textId="77777777" w:rsidR="00FB0D83" w:rsidRDefault="006C352B">
            <w:pPr>
              <w:contextualSpacing/>
              <w:rPr>
                <w:rFonts w:eastAsia="Times New Roman" w:cs="Times New Roman"/>
                <w:sz w:val="20"/>
              </w:rPr>
            </w:pPr>
          </w:p>
        </w:tc>
      </w:tr>
      <w:tr w:rsidR="00D269F7" w14:paraId="09A400FB" w14:textId="77777777">
        <w:trPr>
          <w:trHeight w:val="300"/>
        </w:trPr>
        <w:tc>
          <w:tcPr>
            <w:tcW w:w="2392" w:type="dxa"/>
            <w:noWrap/>
            <w:vAlign w:val="bottom"/>
            <w:hideMark/>
          </w:tcPr>
          <w:p w14:paraId="09A400F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0F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F4" w14:textId="77777777" w:rsidR="00FB0D83" w:rsidRDefault="006C352B">
            <w:pPr>
              <w:contextualSpacing/>
              <w:rPr>
                <w:rFonts w:eastAsia="Times New Roman" w:cs="Times New Roman"/>
                <w:sz w:val="20"/>
              </w:rPr>
            </w:pPr>
          </w:p>
        </w:tc>
        <w:tc>
          <w:tcPr>
            <w:tcW w:w="1190" w:type="dxa"/>
            <w:noWrap/>
            <w:vAlign w:val="bottom"/>
            <w:hideMark/>
          </w:tcPr>
          <w:p w14:paraId="09A400F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0F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0F7" w14:textId="77777777" w:rsidR="00FB0D83" w:rsidRDefault="006C352B">
            <w:pPr>
              <w:contextualSpacing/>
              <w:rPr>
                <w:rFonts w:eastAsia="Times New Roman" w:cs="Times New Roman"/>
                <w:sz w:val="20"/>
              </w:rPr>
            </w:pPr>
          </w:p>
        </w:tc>
        <w:tc>
          <w:tcPr>
            <w:tcW w:w="101" w:type="dxa"/>
            <w:noWrap/>
            <w:vAlign w:val="bottom"/>
            <w:hideMark/>
          </w:tcPr>
          <w:p w14:paraId="09A400F8" w14:textId="77777777" w:rsidR="00FB0D83" w:rsidRDefault="006C352B">
            <w:pPr>
              <w:contextualSpacing/>
              <w:rPr>
                <w:rFonts w:eastAsia="Times New Roman" w:cs="Times New Roman"/>
                <w:sz w:val="20"/>
              </w:rPr>
            </w:pPr>
          </w:p>
        </w:tc>
        <w:tc>
          <w:tcPr>
            <w:tcW w:w="101" w:type="dxa"/>
            <w:noWrap/>
            <w:vAlign w:val="bottom"/>
            <w:hideMark/>
          </w:tcPr>
          <w:p w14:paraId="09A400F9" w14:textId="77777777" w:rsidR="00FB0D83" w:rsidRDefault="006C352B">
            <w:pPr>
              <w:contextualSpacing/>
              <w:rPr>
                <w:rFonts w:eastAsia="Times New Roman" w:cs="Times New Roman"/>
                <w:sz w:val="20"/>
              </w:rPr>
            </w:pPr>
          </w:p>
        </w:tc>
        <w:tc>
          <w:tcPr>
            <w:tcW w:w="40" w:type="dxa"/>
            <w:noWrap/>
            <w:vAlign w:val="bottom"/>
            <w:hideMark/>
          </w:tcPr>
          <w:p w14:paraId="09A400FA" w14:textId="77777777" w:rsidR="00FB0D83" w:rsidRDefault="006C352B">
            <w:pPr>
              <w:contextualSpacing/>
              <w:rPr>
                <w:rFonts w:eastAsia="Times New Roman" w:cs="Times New Roman"/>
                <w:sz w:val="20"/>
              </w:rPr>
            </w:pPr>
          </w:p>
        </w:tc>
      </w:tr>
      <w:tr w:rsidR="00D269F7" w14:paraId="09A40105" w14:textId="77777777">
        <w:trPr>
          <w:trHeight w:val="300"/>
        </w:trPr>
        <w:tc>
          <w:tcPr>
            <w:tcW w:w="2392" w:type="dxa"/>
            <w:noWrap/>
            <w:vAlign w:val="bottom"/>
            <w:hideMark/>
          </w:tcPr>
          <w:p w14:paraId="09A400F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0F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0FE" w14:textId="77777777" w:rsidR="00FB0D83" w:rsidRDefault="006C352B">
            <w:pPr>
              <w:contextualSpacing/>
              <w:rPr>
                <w:rFonts w:eastAsia="Times New Roman" w:cs="Times New Roman"/>
                <w:sz w:val="20"/>
              </w:rPr>
            </w:pPr>
          </w:p>
        </w:tc>
        <w:tc>
          <w:tcPr>
            <w:tcW w:w="1190" w:type="dxa"/>
            <w:noWrap/>
            <w:vAlign w:val="bottom"/>
            <w:hideMark/>
          </w:tcPr>
          <w:p w14:paraId="09A400F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10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01" w14:textId="77777777" w:rsidR="00FB0D83" w:rsidRDefault="006C352B">
            <w:pPr>
              <w:contextualSpacing/>
              <w:rPr>
                <w:rFonts w:eastAsia="Times New Roman" w:cs="Times New Roman"/>
                <w:sz w:val="20"/>
              </w:rPr>
            </w:pPr>
          </w:p>
        </w:tc>
        <w:tc>
          <w:tcPr>
            <w:tcW w:w="101" w:type="dxa"/>
            <w:noWrap/>
            <w:vAlign w:val="bottom"/>
            <w:hideMark/>
          </w:tcPr>
          <w:p w14:paraId="09A40102" w14:textId="77777777" w:rsidR="00FB0D83" w:rsidRDefault="006C352B">
            <w:pPr>
              <w:contextualSpacing/>
              <w:rPr>
                <w:rFonts w:eastAsia="Times New Roman" w:cs="Times New Roman"/>
                <w:sz w:val="20"/>
              </w:rPr>
            </w:pPr>
          </w:p>
        </w:tc>
        <w:tc>
          <w:tcPr>
            <w:tcW w:w="101" w:type="dxa"/>
            <w:noWrap/>
            <w:vAlign w:val="bottom"/>
            <w:hideMark/>
          </w:tcPr>
          <w:p w14:paraId="09A40103" w14:textId="77777777" w:rsidR="00FB0D83" w:rsidRDefault="006C352B">
            <w:pPr>
              <w:contextualSpacing/>
              <w:rPr>
                <w:rFonts w:eastAsia="Times New Roman" w:cs="Times New Roman"/>
                <w:sz w:val="20"/>
              </w:rPr>
            </w:pPr>
          </w:p>
        </w:tc>
        <w:tc>
          <w:tcPr>
            <w:tcW w:w="40" w:type="dxa"/>
            <w:noWrap/>
            <w:vAlign w:val="bottom"/>
            <w:hideMark/>
          </w:tcPr>
          <w:p w14:paraId="09A40104" w14:textId="77777777" w:rsidR="00FB0D83" w:rsidRDefault="006C352B">
            <w:pPr>
              <w:contextualSpacing/>
              <w:rPr>
                <w:rFonts w:eastAsia="Times New Roman" w:cs="Times New Roman"/>
                <w:sz w:val="20"/>
              </w:rPr>
            </w:pPr>
          </w:p>
        </w:tc>
      </w:tr>
      <w:tr w:rsidR="00D269F7" w14:paraId="09A4010F" w14:textId="77777777">
        <w:trPr>
          <w:trHeight w:val="300"/>
        </w:trPr>
        <w:tc>
          <w:tcPr>
            <w:tcW w:w="2392" w:type="dxa"/>
            <w:noWrap/>
            <w:vAlign w:val="bottom"/>
            <w:hideMark/>
          </w:tcPr>
          <w:p w14:paraId="09A4010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10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08" w14:textId="77777777" w:rsidR="00FB0D83" w:rsidRDefault="006C352B">
            <w:pPr>
              <w:contextualSpacing/>
              <w:rPr>
                <w:rFonts w:eastAsia="Times New Roman" w:cs="Times New Roman"/>
                <w:sz w:val="20"/>
              </w:rPr>
            </w:pPr>
          </w:p>
        </w:tc>
        <w:tc>
          <w:tcPr>
            <w:tcW w:w="1190" w:type="dxa"/>
            <w:noWrap/>
            <w:vAlign w:val="bottom"/>
            <w:hideMark/>
          </w:tcPr>
          <w:p w14:paraId="09A4010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10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0B" w14:textId="77777777" w:rsidR="00FB0D83" w:rsidRDefault="006C352B">
            <w:pPr>
              <w:contextualSpacing/>
              <w:rPr>
                <w:rFonts w:eastAsia="Times New Roman" w:cs="Times New Roman"/>
                <w:sz w:val="20"/>
              </w:rPr>
            </w:pPr>
          </w:p>
        </w:tc>
        <w:tc>
          <w:tcPr>
            <w:tcW w:w="101" w:type="dxa"/>
            <w:noWrap/>
            <w:vAlign w:val="bottom"/>
            <w:hideMark/>
          </w:tcPr>
          <w:p w14:paraId="09A4010C" w14:textId="77777777" w:rsidR="00FB0D83" w:rsidRDefault="006C352B">
            <w:pPr>
              <w:contextualSpacing/>
              <w:rPr>
                <w:rFonts w:eastAsia="Times New Roman" w:cs="Times New Roman"/>
                <w:sz w:val="20"/>
              </w:rPr>
            </w:pPr>
          </w:p>
        </w:tc>
        <w:tc>
          <w:tcPr>
            <w:tcW w:w="101" w:type="dxa"/>
            <w:noWrap/>
            <w:vAlign w:val="bottom"/>
            <w:hideMark/>
          </w:tcPr>
          <w:p w14:paraId="09A4010D" w14:textId="77777777" w:rsidR="00FB0D83" w:rsidRDefault="006C352B">
            <w:pPr>
              <w:contextualSpacing/>
              <w:rPr>
                <w:rFonts w:eastAsia="Times New Roman" w:cs="Times New Roman"/>
                <w:sz w:val="20"/>
              </w:rPr>
            </w:pPr>
          </w:p>
        </w:tc>
        <w:tc>
          <w:tcPr>
            <w:tcW w:w="40" w:type="dxa"/>
            <w:noWrap/>
            <w:vAlign w:val="bottom"/>
            <w:hideMark/>
          </w:tcPr>
          <w:p w14:paraId="09A4010E" w14:textId="77777777" w:rsidR="00FB0D83" w:rsidRDefault="006C352B">
            <w:pPr>
              <w:contextualSpacing/>
              <w:rPr>
                <w:rFonts w:eastAsia="Times New Roman" w:cs="Times New Roman"/>
                <w:sz w:val="20"/>
              </w:rPr>
            </w:pPr>
          </w:p>
        </w:tc>
      </w:tr>
      <w:tr w:rsidR="00D269F7" w14:paraId="09A40119" w14:textId="77777777">
        <w:trPr>
          <w:trHeight w:val="300"/>
        </w:trPr>
        <w:tc>
          <w:tcPr>
            <w:tcW w:w="2392" w:type="dxa"/>
            <w:noWrap/>
            <w:vAlign w:val="bottom"/>
            <w:hideMark/>
          </w:tcPr>
          <w:p w14:paraId="09A4011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11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12" w14:textId="77777777" w:rsidR="00FB0D83" w:rsidRDefault="006C352B">
            <w:pPr>
              <w:contextualSpacing/>
              <w:rPr>
                <w:rFonts w:eastAsia="Times New Roman" w:cs="Times New Roman"/>
                <w:sz w:val="20"/>
              </w:rPr>
            </w:pPr>
          </w:p>
        </w:tc>
        <w:tc>
          <w:tcPr>
            <w:tcW w:w="1190" w:type="dxa"/>
            <w:noWrap/>
            <w:vAlign w:val="bottom"/>
            <w:hideMark/>
          </w:tcPr>
          <w:p w14:paraId="09A4011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11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15" w14:textId="77777777" w:rsidR="00FB0D83" w:rsidRDefault="006C352B">
            <w:pPr>
              <w:contextualSpacing/>
              <w:rPr>
                <w:rFonts w:eastAsia="Times New Roman" w:cs="Times New Roman"/>
                <w:sz w:val="20"/>
              </w:rPr>
            </w:pPr>
          </w:p>
        </w:tc>
        <w:tc>
          <w:tcPr>
            <w:tcW w:w="101" w:type="dxa"/>
            <w:noWrap/>
            <w:vAlign w:val="bottom"/>
            <w:hideMark/>
          </w:tcPr>
          <w:p w14:paraId="09A40116" w14:textId="77777777" w:rsidR="00FB0D83" w:rsidRDefault="006C352B">
            <w:pPr>
              <w:contextualSpacing/>
              <w:rPr>
                <w:rFonts w:eastAsia="Times New Roman" w:cs="Times New Roman"/>
                <w:sz w:val="20"/>
              </w:rPr>
            </w:pPr>
          </w:p>
        </w:tc>
        <w:tc>
          <w:tcPr>
            <w:tcW w:w="101" w:type="dxa"/>
            <w:noWrap/>
            <w:vAlign w:val="bottom"/>
            <w:hideMark/>
          </w:tcPr>
          <w:p w14:paraId="09A40117" w14:textId="77777777" w:rsidR="00FB0D83" w:rsidRDefault="006C352B">
            <w:pPr>
              <w:contextualSpacing/>
              <w:rPr>
                <w:rFonts w:eastAsia="Times New Roman" w:cs="Times New Roman"/>
                <w:sz w:val="20"/>
              </w:rPr>
            </w:pPr>
          </w:p>
        </w:tc>
        <w:tc>
          <w:tcPr>
            <w:tcW w:w="40" w:type="dxa"/>
            <w:noWrap/>
            <w:vAlign w:val="bottom"/>
            <w:hideMark/>
          </w:tcPr>
          <w:p w14:paraId="09A40118" w14:textId="77777777" w:rsidR="00FB0D83" w:rsidRDefault="006C352B">
            <w:pPr>
              <w:contextualSpacing/>
              <w:rPr>
                <w:rFonts w:eastAsia="Times New Roman" w:cs="Times New Roman"/>
                <w:sz w:val="20"/>
              </w:rPr>
            </w:pPr>
          </w:p>
        </w:tc>
      </w:tr>
      <w:tr w:rsidR="00D269F7" w14:paraId="09A40122" w14:textId="77777777">
        <w:trPr>
          <w:trHeight w:val="300"/>
        </w:trPr>
        <w:tc>
          <w:tcPr>
            <w:tcW w:w="4406" w:type="dxa"/>
            <w:gridSpan w:val="2"/>
            <w:noWrap/>
            <w:vAlign w:val="bottom"/>
            <w:hideMark/>
          </w:tcPr>
          <w:p w14:paraId="09A4011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11B"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11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11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1E" w14:textId="77777777" w:rsidR="00FB0D83" w:rsidRDefault="006C352B">
            <w:pPr>
              <w:contextualSpacing/>
              <w:rPr>
                <w:rFonts w:eastAsia="Times New Roman" w:cs="Times New Roman"/>
                <w:sz w:val="20"/>
              </w:rPr>
            </w:pPr>
          </w:p>
        </w:tc>
        <w:tc>
          <w:tcPr>
            <w:tcW w:w="101" w:type="dxa"/>
            <w:noWrap/>
            <w:vAlign w:val="bottom"/>
            <w:hideMark/>
          </w:tcPr>
          <w:p w14:paraId="09A4011F" w14:textId="77777777" w:rsidR="00FB0D83" w:rsidRDefault="006C352B">
            <w:pPr>
              <w:contextualSpacing/>
              <w:rPr>
                <w:rFonts w:eastAsia="Times New Roman" w:cs="Times New Roman"/>
                <w:sz w:val="20"/>
              </w:rPr>
            </w:pPr>
          </w:p>
        </w:tc>
        <w:tc>
          <w:tcPr>
            <w:tcW w:w="101" w:type="dxa"/>
            <w:noWrap/>
            <w:vAlign w:val="bottom"/>
            <w:hideMark/>
          </w:tcPr>
          <w:p w14:paraId="09A40120" w14:textId="77777777" w:rsidR="00FB0D83" w:rsidRDefault="006C352B">
            <w:pPr>
              <w:contextualSpacing/>
              <w:rPr>
                <w:rFonts w:eastAsia="Times New Roman" w:cs="Times New Roman"/>
                <w:sz w:val="20"/>
              </w:rPr>
            </w:pPr>
          </w:p>
        </w:tc>
        <w:tc>
          <w:tcPr>
            <w:tcW w:w="40" w:type="dxa"/>
            <w:noWrap/>
            <w:vAlign w:val="bottom"/>
            <w:hideMark/>
          </w:tcPr>
          <w:p w14:paraId="09A40121" w14:textId="77777777" w:rsidR="00FB0D83" w:rsidRDefault="006C352B">
            <w:pPr>
              <w:contextualSpacing/>
              <w:rPr>
                <w:rFonts w:eastAsia="Times New Roman" w:cs="Times New Roman"/>
                <w:sz w:val="20"/>
              </w:rPr>
            </w:pPr>
          </w:p>
        </w:tc>
      </w:tr>
      <w:tr w:rsidR="00D269F7" w14:paraId="09A4012C" w14:textId="77777777">
        <w:trPr>
          <w:trHeight w:val="300"/>
        </w:trPr>
        <w:tc>
          <w:tcPr>
            <w:tcW w:w="2392" w:type="dxa"/>
            <w:noWrap/>
            <w:vAlign w:val="bottom"/>
            <w:hideMark/>
          </w:tcPr>
          <w:p w14:paraId="09A40123" w14:textId="77777777" w:rsidR="00FB0D83" w:rsidRDefault="006C352B">
            <w:pPr>
              <w:contextualSpacing/>
              <w:rPr>
                <w:rFonts w:eastAsia="Times New Roman" w:cs="Times New Roman"/>
                <w:sz w:val="20"/>
              </w:rPr>
            </w:pPr>
          </w:p>
        </w:tc>
        <w:tc>
          <w:tcPr>
            <w:tcW w:w="2014" w:type="dxa"/>
            <w:noWrap/>
            <w:vAlign w:val="bottom"/>
            <w:hideMark/>
          </w:tcPr>
          <w:p w14:paraId="09A40124" w14:textId="77777777" w:rsidR="00FB0D83" w:rsidRDefault="006C352B">
            <w:pPr>
              <w:contextualSpacing/>
              <w:rPr>
                <w:rFonts w:eastAsia="Times New Roman" w:cs="Times New Roman"/>
                <w:sz w:val="20"/>
              </w:rPr>
            </w:pPr>
          </w:p>
        </w:tc>
        <w:tc>
          <w:tcPr>
            <w:tcW w:w="2759" w:type="dxa"/>
            <w:noWrap/>
            <w:vAlign w:val="bottom"/>
            <w:hideMark/>
          </w:tcPr>
          <w:p w14:paraId="09A40125" w14:textId="77777777" w:rsidR="00FB0D83" w:rsidRDefault="006C352B">
            <w:pPr>
              <w:contextualSpacing/>
              <w:rPr>
                <w:rFonts w:eastAsia="Times New Roman" w:cs="Times New Roman"/>
                <w:sz w:val="20"/>
              </w:rPr>
            </w:pPr>
          </w:p>
        </w:tc>
        <w:tc>
          <w:tcPr>
            <w:tcW w:w="1190" w:type="dxa"/>
            <w:noWrap/>
            <w:vAlign w:val="bottom"/>
            <w:hideMark/>
          </w:tcPr>
          <w:p w14:paraId="09A40126" w14:textId="77777777" w:rsidR="00FB0D83" w:rsidRDefault="006C352B">
            <w:pPr>
              <w:contextualSpacing/>
              <w:rPr>
                <w:rFonts w:eastAsia="Times New Roman" w:cs="Times New Roman"/>
                <w:sz w:val="20"/>
              </w:rPr>
            </w:pPr>
          </w:p>
        </w:tc>
        <w:tc>
          <w:tcPr>
            <w:tcW w:w="101" w:type="dxa"/>
            <w:noWrap/>
            <w:vAlign w:val="bottom"/>
            <w:hideMark/>
          </w:tcPr>
          <w:p w14:paraId="09A40127" w14:textId="77777777" w:rsidR="00FB0D83" w:rsidRDefault="006C352B">
            <w:pPr>
              <w:contextualSpacing/>
              <w:rPr>
                <w:rFonts w:eastAsia="Times New Roman" w:cs="Times New Roman"/>
                <w:sz w:val="20"/>
              </w:rPr>
            </w:pPr>
          </w:p>
        </w:tc>
        <w:tc>
          <w:tcPr>
            <w:tcW w:w="101" w:type="dxa"/>
            <w:noWrap/>
            <w:vAlign w:val="bottom"/>
            <w:hideMark/>
          </w:tcPr>
          <w:p w14:paraId="09A40128" w14:textId="77777777" w:rsidR="00FB0D83" w:rsidRDefault="006C352B">
            <w:pPr>
              <w:contextualSpacing/>
              <w:rPr>
                <w:rFonts w:eastAsia="Times New Roman" w:cs="Times New Roman"/>
                <w:sz w:val="20"/>
              </w:rPr>
            </w:pPr>
          </w:p>
        </w:tc>
        <w:tc>
          <w:tcPr>
            <w:tcW w:w="101" w:type="dxa"/>
            <w:noWrap/>
            <w:vAlign w:val="bottom"/>
            <w:hideMark/>
          </w:tcPr>
          <w:p w14:paraId="09A40129" w14:textId="77777777" w:rsidR="00FB0D83" w:rsidRDefault="006C352B">
            <w:pPr>
              <w:contextualSpacing/>
              <w:rPr>
                <w:rFonts w:eastAsia="Times New Roman" w:cs="Times New Roman"/>
                <w:sz w:val="20"/>
              </w:rPr>
            </w:pPr>
          </w:p>
        </w:tc>
        <w:tc>
          <w:tcPr>
            <w:tcW w:w="101" w:type="dxa"/>
            <w:noWrap/>
            <w:vAlign w:val="bottom"/>
            <w:hideMark/>
          </w:tcPr>
          <w:p w14:paraId="09A4012A" w14:textId="77777777" w:rsidR="00FB0D83" w:rsidRDefault="006C352B">
            <w:pPr>
              <w:contextualSpacing/>
              <w:rPr>
                <w:rFonts w:eastAsia="Times New Roman" w:cs="Times New Roman"/>
                <w:sz w:val="20"/>
              </w:rPr>
            </w:pPr>
          </w:p>
        </w:tc>
        <w:tc>
          <w:tcPr>
            <w:tcW w:w="40" w:type="dxa"/>
            <w:noWrap/>
            <w:vAlign w:val="bottom"/>
            <w:hideMark/>
          </w:tcPr>
          <w:p w14:paraId="09A4012B" w14:textId="77777777" w:rsidR="00FB0D83" w:rsidRDefault="006C352B">
            <w:pPr>
              <w:contextualSpacing/>
              <w:rPr>
                <w:rFonts w:eastAsia="Times New Roman" w:cs="Times New Roman"/>
                <w:sz w:val="20"/>
              </w:rPr>
            </w:pPr>
          </w:p>
        </w:tc>
      </w:tr>
      <w:tr w:rsidR="00D269F7" w14:paraId="09A40132" w14:textId="77777777">
        <w:trPr>
          <w:trHeight w:val="300"/>
        </w:trPr>
        <w:tc>
          <w:tcPr>
            <w:tcW w:w="2392" w:type="dxa"/>
            <w:noWrap/>
            <w:vAlign w:val="bottom"/>
            <w:hideMark/>
          </w:tcPr>
          <w:p w14:paraId="09A4012D" w14:textId="77777777" w:rsidR="00FB0D83" w:rsidRDefault="006C352B">
            <w:pPr>
              <w:contextualSpacing/>
              <w:rPr>
                <w:rFonts w:eastAsia="Times New Roman" w:cs="Times New Roman"/>
                <w:sz w:val="20"/>
              </w:rPr>
            </w:pPr>
          </w:p>
        </w:tc>
        <w:tc>
          <w:tcPr>
            <w:tcW w:w="6165" w:type="dxa"/>
            <w:gridSpan w:val="5"/>
            <w:noWrap/>
            <w:vAlign w:val="bottom"/>
            <w:hideMark/>
          </w:tcPr>
          <w:p w14:paraId="09A4012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31 ως έχει   ΔΕΚΤΟ ΚΑΤΑ ΠΛΕΙΟΨΗΦΙΑ</w:t>
            </w:r>
          </w:p>
        </w:tc>
        <w:tc>
          <w:tcPr>
            <w:tcW w:w="101" w:type="dxa"/>
            <w:noWrap/>
            <w:vAlign w:val="bottom"/>
            <w:hideMark/>
          </w:tcPr>
          <w:p w14:paraId="09A4012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30" w14:textId="77777777" w:rsidR="00FB0D83" w:rsidRDefault="006C352B">
            <w:pPr>
              <w:contextualSpacing/>
              <w:rPr>
                <w:rFonts w:eastAsia="Times New Roman" w:cs="Times New Roman"/>
                <w:sz w:val="20"/>
              </w:rPr>
            </w:pPr>
          </w:p>
        </w:tc>
        <w:tc>
          <w:tcPr>
            <w:tcW w:w="40" w:type="dxa"/>
            <w:noWrap/>
            <w:vAlign w:val="bottom"/>
            <w:hideMark/>
          </w:tcPr>
          <w:p w14:paraId="09A40131" w14:textId="77777777" w:rsidR="00FB0D83" w:rsidRDefault="006C352B">
            <w:pPr>
              <w:contextualSpacing/>
              <w:rPr>
                <w:rFonts w:eastAsia="Times New Roman" w:cs="Times New Roman"/>
                <w:sz w:val="20"/>
              </w:rPr>
            </w:pPr>
          </w:p>
        </w:tc>
      </w:tr>
      <w:tr w:rsidR="00D269F7" w14:paraId="09A4013C" w14:textId="77777777">
        <w:trPr>
          <w:trHeight w:val="300"/>
        </w:trPr>
        <w:tc>
          <w:tcPr>
            <w:tcW w:w="2392" w:type="dxa"/>
            <w:noWrap/>
            <w:vAlign w:val="bottom"/>
            <w:hideMark/>
          </w:tcPr>
          <w:p w14:paraId="09A4013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13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35" w14:textId="77777777" w:rsidR="00FB0D83" w:rsidRDefault="006C352B">
            <w:pPr>
              <w:contextualSpacing/>
              <w:rPr>
                <w:rFonts w:eastAsia="Times New Roman" w:cs="Times New Roman"/>
                <w:sz w:val="20"/>
              </w:rPr>
            </w:pPr>
          </w:p>
        </w:tc>
        <w:tc>
          <w:tcPr>
            <w:tcW w:w="1190" w:type="dxa"/>
            <w:noWrap/>
            <w:vAlign w:val="bottom"/>
            <w:hideMark/>
          </w:tcPr>
          <w:p w14:paraId="09A4013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13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38" w14:textId="77777777" w:rsidR="00FB0D83" w:rsidRDefault="006C352B">
            <w:pPr>
              <w:contextualSpacing/>
              <w:rPr>
                <w:rFonts w:eastAsia="Times New Roman" w:cs="Times New Roman"/>
                <w:sz w:val="20"/>
              </w:rPr>
            </w:pPr>
          </w:p>
        </w:tc>
        <w:tc>
          <w:tcPr>
            <w:tcW w:w="101" w:type="dxa"/>
            <w:noWrap/>
            <w:vAlign w:val="bottom"/>
            <w:hideMark/>
          </w:tcPr>
          <w:p w14:paraId="09A40139" w14:textId="77777777" w:rsidR="00FB0D83" w:rsidRDefault="006C352B">
            <w:pPr>
              <w:contextualSpacing/>
              <w:rPr>
                <w:rFonts w:eastAsia="Times New Roman" w:cs="Times New Roman"/>
                <w:sz w:val="20"/>
              </w:rPr>
            </w:pPr>
          </w:p>
        </w:tc>
        <w:tc>
          <w:tcPr>
            <w:tcW w:w="101" w:type="dxa"/>
            <w:noWrap/>
            <w:vAlign w:val="bottom"/>
            <w:hideMark/>
          </w:tcPr>
          <w:p w14:paraId="09A4013A" w14:textId="77777777" w:rsidR="00FB0D83" w:rsidRDefault="006C352B">
            <w:pPr>
              <w:contextualSpacing/>
              <w:rPr>
                <w:rFonts w:eastAsia="Times New Roman" w:cs="Times New Roman"/>
                <w:sz w:val="20"/>
              </w:rPr>
            </w:pPr>
          </w:p>
        </w:tc>
        <w:tc>
          <w:tcPr>
            <w:tcW w:w="40" w:type="dxa"/>
            <w:noWrap/>
            <w:vAlign w:val="bottom"/>
            <w:hideMark/>
          </w:tcPr>
          <w:p w14:paraId="09A4013B" w14:textId="77777777" w:rsidR="00FB0D83" w:rsidRDefault="006C352B">
            <w:pPr>
              <w:contextualSpacing/>
              <w:rPr>
                <w:rFonts w:eastAsia="Times New Roman" w:cs="Times New Roman"/>
                <w:sz w:val="20"/>
              </w:rPr>
            </w:pPr>
          </w:p>
        </w:tc>
      </w:tr>
      <w:tr w:rsidR="00D269F7" w14:paraId="09A40146" w14:textId="77777777">
        <w:trPr>
          <w:trHeight w:val="300"/>
        </w:trPr>
        <w:tc>
          <w:tcPr>
            <w:tcW w:w="2392" w:type="dxa"/>
            <w:noWrap/>
            <w:vAlign w:val="bottom"/>
            <w:hideMark/>
          </w:tcPr>
          <w:p w14:paraId="09A4013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13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3F" w14:textId="77777777" w:rsidR="00FB0D83" w:rsidRDefault="006C352B">
            <w:pPr>
              <w:contextualSpacing/>
              <w:rPr>
                <w:rFonts w:eastAsia="Times New Roman" w:cs="Times New Roman"/>
                <w:sz w:val="20"/>
              </w:rPr>
            </w:pPr>
          </w:p>
        </w:tc>
        <w:tc>
          <w:tcPr>
            <w:tcW w:w="1190" w:type="dxa"/>
            <w:noWrap/>
            <w:vAlign w:val="bottom"/>
            <w:hideMark/>
          </w:tcPr>
          <w:p w14:paraId="09A4014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14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42" w14:textId="77777777" w:rsidR="00FB0D83" w:rsidRDefault="006C352B">
            <w:pPr>
              <w:contextualSpacing/>
              <w:rPr>
                <w:rFonts w:eastAsia="Times New Roman" w:cs="Times New Roman"/>
                <w:sz w:val="20"/>
              </w:rPr>
            </w:pPr>
          </w:p>
        </w:tc>
        <w:tc>
          <w:tcPr>
            <w:tcW w:w="101" w:type="dxa"/>
            <w:noWrap/>
            <w:vAlign w:val="bottom"/>
            <w:hideMark/>
          </w:tcPr>
          <w:p w14:paraId="09A40143" w14:textId="77777777" w:rsidR="00FB0D83" w:rsidRDefault="006C352B">
            <w:pPr>
              <w:contextualSpacing/>
              <w:rPr>
                <w:rFonts w:eastAsia="Times New Roman" w:cs="Times New Roman"/>
                <w:sz w:val="20"/>
              </w:rPr>
            </w:pPr>
          </w:p>
        </w:tc>
        <w:tc>
          <w:tcPr>
            <w:tcW w:w="101" w:type="dxa"/>
            <w:noWrap/>
            <w:vAlign w:val="bottom"/>
            <w:hideMark/>
          </w:tcPr>
          <w:p w14:paraId="09A40144" w14:textId="77777777" w:rsidR="00FB0D83" w:rsidRDefault="006C352B">
            <w:pPr>
              <w:contextualSpacing/>
              <w:rPr>
                <w:rFonts w:eastAsia="Times New Roman" w:cs="Times New Roman"/>
                <w:sz w:val="20"/>
              </w:rPr>
            </w:pPr>
          </w:p>
        </w:tc>
        <w:tc>
          <w:tcPr>
            <w:tcW w:w="40" w:type="dxa"/>
            <w:noWrap/>
            <w:vAlign w:val="bottom"/>
            <w:hideMark/>
          </w:tcPr>
          <w:p w14:paraId="09A40145" w14:textId="77777777" w:rsidR="00FB0D83" w:rsidRDefault="006C352B">
            <w:pPr>
              <w:contextualSpacing/>
              <w:rPr>
                <w:rFonts w:eastAsia="Times New Roman" w:cs="Times New Roman"/>
                <w:sz w:val="20"/>
              </w:rPr>
            </w:pPr>
          </w:p>
        </w:tc>
      </w:tr>
      <w:tr w:rsidR="00D269F7" w14:paraId="09A40150" w14:textId="77777777">
        <w:trPr>
          <w:trHeight w:val="300"/>
        </w:trPr>
        <w:tc>
          <w:tcPr>
            <w:tcW w:w="2392" w:type="dxa"/>
            <w:noWrap/>
            <w:vAlign w:val="bottom"/>
            <w:hideMark/>
          </w:tcPr>
          <w:p w14:paraId="09A4014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14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49" w14:textId="77777777" w:rsidR="00FB0D83" w:rsidRDefault="006C352B">
            <w:pPr>
              <w:contextualSpacing/>
              <w:rPr>
                <w:rFonts w:eastAsia="Times New Roman" w:cs="Times New Roman"/>
                <w:sz w:val="20"/>
              </w:rPr>
            </w:pPr>
          </w:p>
        </w:tc>
        <w:tc>
          <w:tcPr>
            <w:tcW w:w="1190" w:type="dxa"/>
            <w:noWrap/>
            <w:vAlign w:val="bottom"/>
            <w:hideMark/>
          </w:tcPr>
          <w:p w14:paraId="09A4014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14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4C" w14:textId="77777777" w:rsidR="00FB0D83" w:rsidRDefault="006C352B">
            <w:pPr>
              <w:contextualSpacing/>
              <w:rPr>
                <w:rFonts w:eastAsia="Times New Roman" w:cs="Times New Roman"/>
                <w:sz w:val="20"/>
              </w:rPr>
            </w:pPr>
          </w:p>
        </w:tc>
        <w:tc>
          <w:tcPr>
            <w:tcW w:w="101" w:type="dxa"/>
            <w:noWrap/>
            <w:vAlign w:val="bottom"/>
            <w:hideMark/>
          </w:tcPr>
          <w:p w14:paraId="09A4014D" w14:textId="77777777" w:rsidR="00FB0D83" w:rsidRDefault="006C352B">
            <w:pPr>
              <w:contextualSpacing/>
              <w:rPr>
                <w:rFonts w:eastAsia="Times New Roman" w:cs="Times New Roman"/>
                <w:sz w:val="20"/>
              </w:rPr>
            </w:pPr>
          </w:p>
        </w:tc>
        <w:tc>
          <w:tcPr>
            <w:tcW w:w="101" w:type="dxa"/>
            <w:noWrap/>
            <w:vAlign w:val="bottom"/>
            <w:hideMark/>
          </w:tcPr>
          <w:p w14:paraId="09A4014E" w14:textId="77777777" w:rsidR="00FB0D83" w:rsidRDefault="006C352B">
            <w:pPr>
              <w:contextualSpacing/>
              <w:rPr>
                <w:rFonts w:eastAsia="Times New Roman" w:cs="Times New Roman"/>
                <w:sz w:val="20"/>
              </w:rPr>
            </w:pPr>
          </w:p>
        </w:tc>
        <w:tc>
          <w:tcPr>
            <w:tcW w:w="40" w:type="dxa"/>
            <w:noWrap/>
            <w:vAlign w:val="bottom"/>
            <w:hideMark/>
          </w:tcPr>
          <w:p w14:paraId="09A4014F" w14:textId="77777777" w:rsidR="00FB0D83" w:rsidRDefault="006C352B">
            <w:pPr>
              <w:contextualSpacing/>
              <w:rPr>
                <w:rFonts w:eastAsia="Times New Roman" w:cs="Times New Roman"/>
                <w:sz w:val="20"/>
              </w:rPr>
            </w:pPr>
          </w:p>
        </w:tc>
      </w:tr>
      <w:tr w:rsidR="00D269F7" w14:paraId="09A4015A" w14:textId="77777777">
        <w:trPr>
          <w:trHeight w:val="300"/>
        </w:trPr>
        <w:tc>
          <w:tcPr>
            <w:tcW w:w="2392" w:type="dxa"/>
            <w:noWrap/>
            <w:vAlign w:val="bottom"/>
            <w:hideMark/>
          </w:tcPr>
          <w:p w14:paraId="09A4015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15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53" w14:textId="77777777" w:rsidR="00FB0D83" w:rsidRDefault="006C352B">
            <w:pPr>
              <w:contextualSpacing/>
              <w:rPr>
                <w:rFonts w:eastAsia="Times New Roman" w:cs="Times New Roman"/>
                <w:sz w:val="20"/>
              </w:rPr>
            </w:pPr>
          </w:p>
        </w:tc>
        <w:tc>
          <w:tcPr>
            <w:tcW w:w="1190" w:type="dxa"/>
            <w:noWrap/>
            <w:vAlign w:val="bottom"/>
            <w:hideMark/>
          </w:tcPr>
          <w:p w14:paraId="09A4015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15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56" w14:textId="77777777" w:rsidR="00FB0D83" w:rsidRDefault="006C352B">
            <w:pPr>
              <w:contextualSpacing/>
              <w:rPr>
                <w:rFonts w:eastAsia="Times New Roman" w:cs="Times New Roman"/>
                <w:sz w:val="20"/>
              </w:rPr>
            </w:pPr>
          </w:p>
        </w:tc>
        <w:tc>
          <w:tcPr>
            <w:tcW w:w="101" w:type="dxa"/>
            <w:noWrap/>
            <w:vAlign w:val="bottom"/>
            <w:hideMark/>
          </w:tcPr>
          <w:p w14:paraId="09A40157" w14:textId="77777777" w:rsidR="00FB0D83" w:rsidRDefault="006C352B">
            <w:pPr>
              <w:contextualSpacing/>
              <w:rPr>
                <w:rFonts w:eastAsia="Times New Roman" w:cs="Times New Roman"/>
                <w:sz w:val="20"/>
              </w:rPr>
            </w:pPr>
          </w:p>
        </w:tc>
        <w:tc>
          <w:tcPr>
            <w:tcW w:w="101" w:type="dxa"/>
            <w:noWrap/>
            <w:vAlign w:val="bottom"/>
            <w:hideMark/>
          </w:tcPr>
          <w:p w14:paraId="09A40158" w14:textId="77777777" w:rsidR="00FB0D83" w:rsidRDefault="006C352B">
            <w:pPr>
              <w:contextualSpacing/>
              <w:rPr>
                <w:rFonts w:eastAsia="Times New Roman" w:cs="Times New Roman"/>
                <w:sz w:val="20"/>
              </w:rPr>
            </w:pPr>
          </w:p>
        </w:tc>
        <w:tc>
          <w:tcPr>
            <w:tcW w:w="40" w:type="dxa"/>
            <w:noWrap/>
            <w:vAlign w:val="bottom"/>
            <w:hideMark/>
          </w:tcPr>
          <w:p w14:paraId="09A40159" w14:textId="77777777" w:rsidR="00FB0D83" w:rsidRDefault="006C352B">
            <w:pPr>
              <w:contextualSpacing/>
              <w:rPr>
                <w:rFonts w:eastAsia="Times New Roman" w:cs="Times New Roman"/>
                <w:sz w:val="20"/>
              </w:rPr>
            </w:pPr>
          </w:p>
        </w:tc>
      </w:tr>
      <w:tr w:rsidR="00D269F7" w14:paraId="09A40164" w14:textId="77777777">
        <w:trPr>
          <w:trHeight w:val="300"/>
        </w:trPr>
        <w:tc>
          <w:tcPr>
            <w:tcW w:w="2392" w:type="dxa"/>
            <w:noWrap/>
            <w:vAlign w:val="bottom"/>
            <w:hideMark/>
          </w:tcPr>
          <w:p w14:paraId="09A4015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15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5D" w14:textId="77777777" w:rsidR="00FB0D83" w:rsidRDefault="006C352B">
            <w:pPr>
              <w:contextualSpacing/>
              <w:rPr>
                <w:rFonts w:eastAsia="Times New Roman" w:cs="Times New Roman"/>
                <w:sz w:val="20"/>
              </w:rPr>
            </w:pPr>
          </w:p>
        </w:tc>
        <w:tc>
          <w:tcPr>
            <w:tcW w:w="1190" w:type="dxa"/>
            <w:noWrap/>
            <w:vAlign w:val="bottom"/>
            <w:hideMark/>
          </w:tcPr>
          <w:p w14:paraId="09A4015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15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60" w14:textId="77777777" w:rsidR="00FB0D83" w:rsidRDefault="006C352B">
            <w:pPr>
              <w:contextualSpacing/>
              <w:rPr>
                <w:rFonts w:eastAsia="Times New Roman" w:cs="Times New Roman"/>
                <w:sz w:val="20"/>
              </w:rPr>
            </w:pPr>
          </w:p>
        </w:tc>
        <w:tc>
          <w:tcPr>
            <w:tcW w:w="101" w:type="dxa"/>
            <w:noWrap/>
            <w:vAlign w:val="bottom"/>
            <w:hideMark/>
          </w:tcPr>
          <w:p w14:paraId="09A40161" w14:textId="77777777" w:rsidR="00FB0D83" w:rsidRDefault="006C352B">
            <w:pPr>
              <w:contextualSpacing/>
              <w:rPr>
                <w:rFonts w:eastAsia="Times New Roman" w:cs="Times New Roman"/>
                <w:sz w:val="20"/>
              </w:rPr>
            </w:pPr>
          </w:p>
        </w:tc>
        <w:tc>
          <w:tcPr>
            <w:tcW w:w="101" w:type="dxa"/>
            <w:noWrap/>
            <w:vAlign w:val="bottom"/>
            <w:hideMark/>
          </w:tcPr>
          <w:p w14:paraId="09A40162" w14:textId="77777777" w:rsidR="00FB0D83" w:rsidRDefault="006C352B">
            <w:pPr>
              <w:contextualSpacing/>
              <w:rPr>
                <w:rFonts w:eastAsia="Times New Roman" w:cs="Times New Roman"/>
                <w:sz w:val="20"/>
              </w:rPr>
            </w:pPr>
          </w:p>
        </w:tc>
        <w:tc>
          <w:tcPr>
            <w:tcW w:w="40" w:type="dxa"/>
            <w:noWrap/>
            <w:vAlign w:val="bottom"/>
            <w:hideMark/>
          </w:tcPr>
          <w:p w14:paraId="09A40163" w14:textId="77777777" w:rsidR="00FB0D83" w:rsidRDefault="006C352B">
            <w:pPr>
              <w:contextualSpacing/>
              <w:rPr>
                <w:rFonts w:eastAsia="Times New Roman" w:cs="Times New Roman"/>
                <w:sz w:val="20"/>
              </w:rPr>
            </w:pPr>
          </w:p>
        </w:tc>
      </w:tr>
      <w:tr w:rsidR="00D269F7" w14:paraId="09A4016E" w14:textId="77777777">
        <w:trPr>
          <w:trHeight w:val="300"/>
        </w:trPr>
        <w:tc>
          <w:tcPr>
            <w:tcW w:w="2392" w:type="dxa"/>
            <w:noWrap/>
            <w:vAlign w:val="bottom"/>
            <w:hideMark/>
          </w:tcPr>
          <w:p w14:paraId="09A4016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16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67" w14:textId="77777777" w:rsidR="00FB0D83" w:rsidRDefault="006C352B">
            <w:pPr>
              <w:contextualSpacing/>
              <w:rPr>
                <w:rFonts w:eastAsia="Times New Roman" w:cs="Times New Roman"/>
                <w:sz w:val="20"/>
              </w:rPr>
            </w:pPr>
          </w:p>
        </w:tc>
        <w:tc>
          <w:tcPr>
            <w:tcW w:w="1190" w:type="dxa"/>
            <w:noWrap/>
            <w:vAlign w:val="bottom"/>
            <w:hideMark/>
          </w:tcPr>
          <w:p w14:paraId="09A4016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16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6A" w14:textId="77777777" w:rsidR="00FB0D83" w:rsidRDefault="006C352B">
            <w:pPr>
              <w:contextualSpacing/>
              <w:rPr>
                <w:rFonts w:eastAsia="Times New Roman" w:cs="Times New Roman"/>
                <w:sz w:val="20"/>
              </w:rPr>
            </w:pPr>
          </w:p>
        </w:tc>
        <w:tc>
          <w:tcPr>
            <w:tcW w:w="101" w:type="dxa"/>
            <w:noWrap/>
            <w:vAlign w:val="bottom"/>
            <w:hideMark/>
          </w:tcPr>
          <w:p w14:paraId="09A4016B" w14:textId="77777777" w:rsidR="00FB0D83" w:rsidRDefault="006C352B">
            <w:pPr>
              <w:contextualSpacing/>
              <w:rPr>
                <w:rFonts w:eastAsia="Times New Roman" w:cs="Times New Roman"/>
                <w:sz w:val="20"/>
              </w:rPr>
            </w:pPr>
          </w:p>
        </w:tc>
        <w:tc>
          <w:tcPr>
            <w:tcW w:w="101" w:type="dxa"/>
            <w:noWrap/>
            <w:vAlign w:val="bottom"/>
            <w:hideMark/>
          </w:tcPr>
          <w:p w14:paraId="09A4016C" w14:textId="77777777" w:rsidR="00FB0D83" w:rsidRDefault="006C352B">
            <w:pPr>
              <w:contextualSpacing/>
              <w:rPr>
                <w:rFonts w:eastAsia="Times New Roman" w:cs="Times New Roman"/>
                <w:sz w:val="20"/>
              </w:rPr>
            </w:pPr>
          </w:p>
        </w:tc>
        <w:tc>
          <w:tcPr>
            <w:tcW w:w="40" w:type="dxa"/>
            <w:noWrap/>
            <w:vAlign w:val="bottom"/>
            <w:hideMark/>
          </w:tcPr>
          <w:p w14:paraId="09A4016D" w14:textId="77777777" w:rsidR="00FB0D83" w:rsidRDefault="006C352B">
            <w:pPr>
              <w:contextualSpacing/>
              <w:rPr>
                <w:rFonts w:eastAsia="Times New Roman" w:cs="Times New Roman"/>
                <w:sz w:val="20"/>
              </w:rPr>
            </w:pPr>
          </w:p>
        </w:tc>
      </w:tr>
      <w:tr w:rsidR="00D269F7" w14:paraId="09A40178" w14:textId="77777777">
        <w:trPr>
          <w:trHeight w:val="300"/>
        </w:trPr>
        <w:tc>
          <w:tcPr>
            <w:tcW w:w="2392" w:type="dxa"/>
            <w:noWrap/>
            <w:vAlign w:val="bottom"/>
            <w:hideMark/>
          </w:tcPr>
          <w:p w14:paraId="09A4016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17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71" w14:textId="77777777" w:rsidR="00FB0D83" w:rsidRDefault="006C352B">
            <w:pPr>
              <w:contextualSpacing/>
              <w:rPr>
                <w:rFonts w:eastAsia="Times New Roman" w:cs="Times New Roman"/>
                <w:sz w:val="20"/>
              </w:rPr>
            </w:pPr>
          </w:p>
        </w:tc>
        <w:tc>
          <w:tcPr>
            <w:tcW w:w="1190" w:type="dxa"/>
            <w:noWrap/>
            <w:vAlign w:val="bottom"/>
            <w:hideMark/>
          </w:tcPr>
          <w:p w14:paraId="09A4017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17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74" w14:textId="77777777" w:rsidR="00FB0D83" w:rsidRDefault="006C352B">
            <w:pPr>
              <w:contextualSpacing/>
              <w:rPr>
                <w:rFonts w:eastAsia="Times New Roman" w:cs="Times New Roman"/>
                <w:sz w:val="20"/>
              </w:rPr>
            </w:pPr>
          </w:p>
        </w:tc>
        <w:tc>
          <w:tcPr>
            <w:tcW w:w="101" w:type="dxa"/>
            <w:noWrap/>
            <w:vAlign w:val="bottom"/>
            <w:hideMark/>
          </w:tcPr>
          <w:p w14:paraId="09A40175" w14:textId="77777777" w:rsidR="00FB0D83" w:rsidRDefault="006C352B">
            <w:pPr>
              <w:contextualSpacing/>
              <w:rPr>
                <w:rFonts w:eastAsia="Times New Roman" w:cs="Times New Roman"/>
                <w:sz w:val="20"/>
              </w:rPr>
            </w:pPr>
          </w:p>
        </w:tc>
        <w:tc>
          <w:tcPr>
            <w:tcW w:w="101" w:type="dxa"/>
            <w:noWrap/>
            <w:vAlign w:val="bottom"/>
            <w:hideMark/>
          </w:tcPr>
          <w:p w14:paraId="09A40176" w14:textId="77777777" w:rsidR="00FB0D83" w:rsidRDefault="006C352B">
            <w:pPr>
              <w:contextualSpacing/>
              <w:rPr>
                <w:rFonts w:eastAsia="Times New Roman" w:cs="Times New Roman"/>
                <w:sz w:val="20"/>
              </w:rPr>
            </w:pPr>
          </w:p>
        </w:tc>
        <w:tc>
          <w:tcPr>
            <w:tcW w:w="40" w:type="dxa"/>
            <w:noWrap/>
            <w:vAlign w:val="bottom"/>
            <w:hideMark/>
          </w:tcPr>
          <w:p w14:paraId="09A40177" w14:textId="77777777" w:rsidR="00FB0D83" w:rsidRDefault="006C352B">
            <w:pPr>
              <w:contextualSpacing/>
              <w:rPr>
                <w:rFonts w:eastAsia="Times New Roman" w:cs="Times New Roman"/>
                <w:sz w:val="20"/>
              </w:rPr>
            </w:pPr>
          </w:p>
        </w:tc>
      </w:tr>
      <w:tr w:rsidR="00D269F7" w14:paraId="09A40181" w14:textId="77777777">
        <w:trPr>
          <w:trHeight w:val="300"/>
        </w:trPr>
        <w:tc>
          <w:tcPr>
            <w:tcW w:w="4406" w:type="dxa"/>
            <w:gridSpan w:val="2"/>
            <w:noWrap/>
            <w:vAlign w:val="bottom"/>
            <w:hideMark/>
          </w:tcPr>
          <w:p w14:paraId="09A4017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17A"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17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17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7D" w14:textId="77777777" w:rsidR="00FB0D83" w:rsidRDefault="006C352B">
            <w:pPr>
              <w:contextualSpacing/>
              <w:rPr>
                <w:rFonts w:eastAsia="Times New Roman" w:cs="Times New Roman"/>
                <w:sz w:val="20"/>
              </w:rPr>
            </w:pPr>
          </w:p>
        </w:tc>
        <w:tc>
          <w:tcPr>
            <w:tcW w:w="101" w:type="dxa"/>
            <w:noWrap/>
            <w:vAlign w:val="bottom"/>
            <w:hideMark/>
          </w:tcPr>
          <w:p w14:paraId="09A4017E" w14:textId="77777777" w:rsidR="00FB0D83" w:rsidRDefault="006C352B">
            <w:pPr>
              <w:contextualSpacing/>
              <w:rPr>
                <w:rFonts w:eastAsia="Times New Roman" w:cs="Times New Roman"/>
                <w:sz w:val="20"/>
              </w:rPr>
            </w:pPr>
          </w:p>
        </w:tc>
        <w:tc>
          <w:tcPr>
            <w:tcW w:w="101" w:type="dxa"/>
            <w:noWrap/>
            <w:vAlign w:val="bottom"/>
            <w:hideMark/>
          </w:tcPr>
          <w:p w14:paraId="09A4017F" w14:textId="77777777" w:rsidR="00FB0D83" w:rsidRDefault="006C352B">
            <w:pPr>
              <w:contextualSpacing/>
              <w:rPr>
                <w:rFonts w:eastAsia="Times New Roman" w:cs="Times New Roman"/>
                <w:sz w:val="20"/>
              </w:rPr>
            </w:pPr>
          </w:p>
        </w:tc>
        <w:tc>
          <w:tcPr>
            <w:tcW w:w="40" w:type="dxa"/>
            <w:noWrap/>
            <w:vAlign w:val="bottom"/>
            <w:hideMark/>
          </w:tcPr>
          <w:p w14:paraId="09A40180" w14:textId="77777777" w:rsidR="00FB0D83" w:rsidRDefault="006C352B">
            <w:pPr>
              <w:contextualSpacing/>
              <w:rPr>
                <w:rFonts w:eastAsia="Times New Roman" w:cs="Times New Roman"/>
                <w:sz w:val="20"/>
              </w:rPr>
            </w:pPr>
          </w:p>
        </w:tc>
      </w:tr>
      <w:tr w:rsidR="00D269F7" w14:paraId="09A4018B" w14:textId="77777777">
        <w:trPr>
          <w:trHeight w:val="300"/>
        </w:trPr>
        <w:tc>
          <w:tcPr>
            <w:tcW w:w="2392" w:type="dxa"/>
            <w:noWrap/>
            <w:vAlign w:val="bottom"/>
            <w:hideMark/>
          </w:tcPr>
          <w:p w14:paraId="09A40182" w14:textId="77777777" w:rsidR="00FB0D83" w:rsidRDefault="006C352B">
            <w:pPr>
              <w:contextualSpacing/>
              <w:rPr>
                <w:rFonts w:eastAsia="Times New Roman" w:cs="Times New Roman"/>
                <w:sz w:val="20"/>
              </w:rPr>
            </w:pPr>
          </w:p>
        </w:tc>
        <w:tc>
          <w:tcPr>
            <w:tcW w:w="2014" w:type="dxa"/>
            <w:noWrap/>
            <w:vAlign w:val="bottom"/>
            <w:hideMark/>
          </w:tcPr>
          <w:p w14:paraId="09A40183" w14:textId="77777777" w:rsidR="00FB0D83" w:rsidRDefault="006C352B">
            <w:pPr>
              <w:contextualSpacing/>
              <w:rPr>
                <w:rFonts w:eastAsia="Times New Roman" w:cs="Times New Roman"/>
                <w:sz w:val="20"/>
              </w:rPr>
            </w:pPr>
          </w:p>
        </w:tc>
        <w:tc>
          <w:tcPr>
            <w:tcW w:w="2759" w:type="dxa"/>
            <w:noWrap/>
            <w:vAlign w:val="bottom"/>
            <w:hideMark/>
          </w:tcPr>
          <w:p w14:paraId="09A40184" w14:textId="77777777" w:rsidR="00FB0D83" w:rsidRDefault="006C352B">
            <w:pPr>
              <w:contextualSpacing/>
              <w:rPr>
                <w:rFonts w:eastAsia="Times New Roman" w:cs="Times New Roman"/>
                <w:sz w:val="20"/>
              </w:rPr>
            </w:pPr>
          </w:p>
        </w:tc>
        <w:tc>
          <w:tcPr>
            <w:tcW w:w="1190" w:type="dxa"/>
            <w:noWrap/>
            <w:vAlign w:val="bottom"/>
            <w:hideMark/>
          </w:tcPr>
          <w:p w14:paraId="09A40185" w14:textId="77777777" w:rsidR="00FB0D83" w:rsidRDefault="006C352B">
            <w:pPr>
              <w:contextualSpacing/>
              <w:rPr>
                <w:rFonts w:eastAsia="Times New Roman" w:cs="Times New Roman"/>
                <w:sz w:val="20"/>
              </w:rPr>
            </w:pPr>
          </w:p>
        </w:tc>
        <w:tc>
          <w:tcPr>
            <w:tcW w:w="101" w:type="dxa"/>
            <w:noWrap/>
            <w:vAlign w:val="bottom"/>
            <w:hideMark/>
          </w:tcPr>
          <w:p w14:paraId="09A40186" w14:textId="77777777" w:rsidR="00FB0D83" w:rsidRDefault="006C352B">
            <w:pPr>
              <w:contextualSpacing/>
              <w:rPr>
                <w:rFonts w:eastAsia="Times New Roman" w:cs="Times New Roman"/>
                <w:sz w:val="20"/>
              </w:rPr>
            </w:pPr>
          </w:p>
        </w:tc>
        <w:tc>
          <w:tcPr>
            <w:tcW w:w="101" w:type="dxa"/>
            <w:noWrap/>
            <w:vAlign w:val="bottom"/>
            <w:hideMark/>
          </w:tcPr>
          <w:p w14:paraId="09A40187" w14:textId="77777777" w:rsidR="00FB0D83" w:rsidRDefault="006C352B">
            <w:pPr>
              <w:contextualSpacing/>
              <w:rPr>
                <w:rFonts w:eastAsia="Times New Roman" w:cs="Times New Roman"/>
                <w:sz w:val="20"/>
              </w:rPr>
            </w:pPr>
          </w:p>
        </w:tc>
        <w:tc>
          <w:tcPr>
            <w:tcW w:w="101" w:type="dxa"/>
            <w:noWrap/>
            <w:vAlign w:val="bottom"/>
            <w:hideMark/>
          </w:tcPr>
          <w:p w14:paraId="09A40188" w14:textId="77777777" w:rsidR="00FB0D83" w:rsidRDefault="006C352B">
            <w:pPr>
              <w:contextualSpacing/>
              <w:rPr>
                <w:rFonts w:eastAsia="Times New Roman" w:cs="Times New Roman"/>
                <w:sz w:val="20"/>
              </w:rPr>
            </w:pPr>
          </w:p>
        </w:tc>
        <w:tc>
          <w:tcPr>
            <w:tcW w:w="101" w:type="dxa"/>
            <w:noWrap/>
            <w:vAlign w:val="bottom"/>
            <w:hideMark/>
          </w:tcPr>
          <w:p w14:paraId="09A40189" w14:textId="77777777" w:rsidR="00FB0D83" w:rsidRDefault="006C352B">
            <w:pPr>
              <w:contextualSpacing/>
              <w:rPr>
                <w:rFonts w:eastAsia="Times New Roman" w:cs="Times New Roman"/>
                <w:sz w:val="20"/>
              </w:rPr>
            </w:pPr>
          </w:p>
        </w:tc>
        <w:tc>
          <w:tcPr>
            <w:tcW w:w="40" w:type="dxa"/>
            <w:noWrap/>
            <w:vAlign w:val="bottom"/>
            <w:hideMark/>
          </w:tcPr>
          <w:p w14:paraId="09A4018A" w14:textId="77777777" w:rsidR="00FB0D83" w:rsidRDefault="006C352B">
            <w:pPr>
              <w:contextualSpacing/>
              <w:rPr>
                <w:rFonts w:eastAsia="Times New Roman" w:cs="Times New Roman"/>
                <w:sz w:val="20"/>
              </w:rPr>
            </w:pPr>
          </w:p>
        </w:tc>
      </w:tr>
      <w:tr w:rsidR="00D269F7" w14:paraId="09A40191" w14:textId="77777777">
        <w:trPr>
          <w:trHeight w:val="300"/>
        </w:trPr>
        <w:tc>
          <w:tcPr>
            <w:tcW w:w="2392" w:type="dxa"/>
            <w:noWrap/>
            <w:vAlign w:val="bottom"/>
            <w:hideMark/>
          </w:tcPr>
          <w:p w14:paraId="09A4018C" w14:textId="77777777" w:rsidR="00FB0D83" w:rsidRDefault="006C352B">
            <w:pPr>
              <w:contextualSpacing/>
              <w:rPr>
                <w:rFonts w:eastAsia="Times New Roman" w:cs="Times New Roman"/>
                <w:sz w:val="20"/>
              </w:rPr>
            </w:pPr>
          </w:p>
        </w:tc>
        <w:tc>
          <w:tcPr>
            <w:tcW w:w="6165" w:type="dxa"/>
            <w:gridSpan w:val="5"/>
            <w:noWrap/>
            <w:vAlign w:val="bottom"/>
            <w:hideMark/>
          </w:tcPr>
          <w:p w14:paraId="09A4018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32 όπως τροπ.   ΔΕΚΤΟ ΚΑΤΑ ΠΛΕΙΟΨΗΦΙΑ</w:t>
            </w:r>
          </w:p>
        </w:tc>
        <w:tc>
          <w:tcPr>
            <w:tcW w:w="101" w:type="dxa"/>
            <w:noWrap/>
            <w:vAlign w:val="bottom"/>
            <w:hideMark/>
          </w:tcPr>
          <w:p w14:paraId="09A4018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8F" w14:textId="77777777" w:rsidR="00FB0D83" w:rsidRDefault="006C352B">
            <w:pPr>
              <w:contextualSpacing/>
              <w:rPr>
                <w:rFonts w:eastAsia="Times New Roman" w:cs="Times New Roman"/>
                <w:sz w:val="20"/>
              </w:rPr>
            </w:pPr>
          </w:p>
        </w:tc>
        <w:tc>
          <w:tcPr>
            <w:tcW w:w="40" w:type="dxa"/>
            <w:noWrap/>
            <w:vAlign w:val="bottom"/>
            <w:hideMark/>
          </w:tcPr>
          <w:p w14:paraId="09A40190" w14:textId="77777777" w:rsidR="00FB0D83" w:rsidRDefault="006C352B">
            <w:pPr>
              <w:contextualSpacing/>
              <w:rPr>
                <w:rFonts w:eastAsia="Times New Roman" w:cs="Times New Roman"/>
                <w:sz w:val="20"/>
              </w:rPr>
            </w:pPr>
          </w:p>
        </w:tc>
      </w:tr>
      <w:tr w:rsidR="00D269F7" w14:paraId="09A4019B" w14:textId="77777777">
        <w:trPr>
          <w:trHeight w:val="300"/>
        </w:trPr>
        <w:tc>
          <w:tcPr>
            <w:tcW w:w="2392" w:type="dxa"/>
            <w:noWrap/>
            <w:vAlign w:val="bottom"/>
            <w:hideMark/>
          </w:tcPr>
          <w:p w14:paraId="09A4019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19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94" w14:textId="77777777" w:rsidR="00FB0D83" w:rsidRDefault="006C352B">
            <w:pPr>
              <w:contextualSpacing/>
              <w:rPr>
                <w:rFonts w:eastAsia="Times New Roman" w:cs="Times New Roman"/>
                <w:sz w:val="20"/>
              </w:rPr>
            </w:pPr>
          </w:p>
        </w:tc>
        <w:tc>
          <w:tcPr>
            <w:tcW w:w="1190" w:type="dxa"/>
            <w:noWrap/>
            <w:vAlign w:val="bottom"/>
            <w:hideMark/>
          </w:tcPr>
          <w:p w14:paraId="09A4019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19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97" w14:textId="77777777" w:rsidR="00FB0D83" w:rsidRDefault="006C352B">
            <w:pPr>
              <w:contextualSpacing/>
              <w:rPr>
                <w:rFonts w:eastAsia="Times New Roman" w:cs="Times New Roman"/>
                <w:sz w:val="20"/>
              </w:rPr>
            </w:pPr>
          </w:p>
        </w:tc>
        <w:tc>
          <w:tcPr>
            <w:tcW w:w="101" w:type="dxa"/>
            <w:noWrap/>
            <w:vAlign w:val="bottom"/>
            <w:hideMark/>
          </w:tcPr>
          <w:p w14:paraId="09A40198" w14:textId="77777777" w:rsidR="00FB0D83" w:rsidRDefault="006C352B">
            <w:pPr>
              <w:contextualSpacing/>
              <w:rPr>
                <w:rFonts w:eastAsia="Times New Roman" w:cs="Times New Roman"/>
                <w:sz w:val="20"/>
              </w:rPr>
            </w:pPr>
          </w:p>
        </w:tc>
        <w:tc>
          <w:tcPr>
            <w:tcW w:w="101" w:type="dxa"/>
            <w:noWrap/>
            <w:vAlign w:val="bottom"/>
            <w:hideMark/>
          </w:tcPr>
          <w:p w14:paraId="09A40199" w14:textId="77777777" w:rsidR="00FB0D83" w:rsidRDefault="006C352B">
            <w:pPr>
              <w:contextualSpacing/>
              <w:rPr>
                <w:rFonts w:eastAsia="Times New Roman" w:cs="Times New Roman"/>
                <w:sz w:val="20"/>
              </w:rPr>
            </w:pPr>
          </w:p>
        </w:tc>
        <w:tc>
          <w:tcPr>
            <w:tcW w:w="40" w:type="dxa"/>
            <w:noWrap/>
            <w:vAlign w:val="bottom"/>
            <w:hideMark/>
          </w:tcPr>
          <w:p w14:paraId="09A4019A" w14:textId="77777777" w:rsidR="00FB0D83" w:rsidRDefault="006C352B">
            <w:pPr>
              <w:contextualSpacing/>
              <w:rPr>
                <w:rFonts w:eastAsia="Times New Roman" w:cs="Times New Roman"/>
                <w:sz w:val="20"/>
              </w:rPr>
            </w:pPr>
          </w:p>
        </w:tc>
      </w:tr>
      <w:tr w:rsidR="00D269F7" w14:paraId="09A401A5" w14:textId="77777777">
        <w:trPr>
          <w:trHeight w:val="300"/>
        </w:trPr>
        <w:tc>
          <w:tcPr>
            <w:tcW w:w="2392" w:type="dxa"/>
            <w:noWrap/>
            <w:vAlign w:val="bottom"/>
            <w:hideMark/>
          </w:tcPr>
          <w:p w14:paraId="09A4019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19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9E" w14:textId="77777777" w:rsidR="00FB0D83" w:rsidRDefault="006C352B">
            <w:pPr>
              <w:contextualSpacing/>
              <w:rPr>
                <w:rFonts w:eastAsia="Times New Roman" w:cs="Times New Roman"/>
                <w:sz w:val="20"/>
              </w:rPr>
            </w:pPr>
          </w:p>
        </w:tc>
        <w:tc>
          <w:tcPr>
            <w:tcW w:w="1190" w:type="dxa"/>
            <w:noWrap/>
            <w:vAlign w:val="bottom"/>
            <w:hideMark/>
          </w:tcPr>
          <w:p w14:paraId="09A4019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1A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A1" w14:textId="77777777" w:rsidR="00FB0D83" w:rsidRDefault="006C352B">
            <w:pPr>
              <w:contextualSpacing/>
              <w:rPr>
                <w:rFonts w:eastAsia="Times New Roman" w:cs="Times New Roman"/>
                <w:sz w:val="20"/>
              </w:rPr>
            </w:pPr>
          </w:p>
        </w:tc>
        <w:tc>
          <w:tcPr>
            <w:tcW w:w="101" w:type="dxa"/>
            <w:noWrap/>
            <w:vAlign w:val="bottom"/>
            <w:hideMark/>
          </w:tcPr>
          <w:p w14:paraId="09A401A2" w14:textId="77777777" w:rsidR="00FB0D83" w:rsidRDefault="006C352B">
            <w:pPr>
              <w:contextualSpacing/>
              <w:rPr>
                <w:rFonts w:eastAsia="Times New Roman" w:cs="Times New Roman"/>
                <w:sz w:val="20"/>
              </w:rPr>
            </w:pPr>
          </w:p>
        </w:tc>
        <w:tc>
          <w:tcPr>
            <w:tcW w:w="101" w:type="dxa"/>
            <w:noWrap/>
            <w:vAlign w:val="bottom"/>
            <w:hideMark/>
          </w:tcPr>
          <w:p w14:paraId="09A401A3" w14:textId="77777777" w:rsidR="00FB0D83" w:rsidRDefault="006C352B">
            <w:pPr>
              <w:contextualSpacing/>
              <w:rPr>
                <w:rFonts w:eastAsia="Times New Roman" w:cs="Times New Roman"/>
                <w:sz w:val="20"/>
              </w:rPr>
            </w:pPr>
          </w:p>
        </w:tc>
        <w:tc>
          <w:tcPr>
            <w:tcW w:w="40" w:type="dxa"/>
            <w:noWrap/>
            <w:vAlign w:val="bottom"/>
            <w:hideMark/>
          </w:tcPr>
          <w:p w14:paraId="09A401A4" w14:textId="77777777" w:rsidR="00FB0D83" w:rsidRDefault="006C352B">
            <w:pPr>
              <w:contextualSpacing/>
              <w:rPr>
                <w:rFonts w:eastAsia="Times New Roman" w:cs="Times New Roman"/>
                <w:sz w:val="20"/>
              </w:rPr>
            </w:pPr>
          </w:p>
        </w:tc>
      </w:tr>
      <w:tr w:rsidR="00D269F7" w14:paraId="09A401AF" w14:textId="77777777">
        <w:trPr>
          <w:trHeight w:val="300"/>
        </w:trPr>
        <w:tc>
          <w:tcPr>
            <w:tcW w:w="2392" w:type="dxa"/>
            <w:noWrap/>
            <w:vAlign w:val="bottom"/>
            <w:hideMark/>
          </w:tcPr>
          <w:p w14:paraId="09A401A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1A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A8" w14:textId="77777777" w:rsidR="00FB0D83" w:rsidRDefault="006C352B">
            <w:pPr>
              <w:contextualSpacing/>
              <w:rPr>
                <w:rFonts w:eastAsia="Times New Roman" w:cs="Times New Roman"/>
                <w:sz w:val="20"/>
              </w:rPr>
            </w:pPr>
          </w:p>
        </w:tc>
        <w:tc>
          <w:tcPr>
            <w:tcW w:w="1190" w:type="dxa"/>
            <w:noWrap/>
            <w:vAlign w:val="bottom"/>
            <w:hideMark/>
          </w:tcPr>
          <w:p w14:paraId="09A401A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1A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AB" w14:textId="77777777" w:rsidR="00FB0D83" w:rsidRDefault="006C352B">
            <w:pPr>
              <w:contextualSpacing/>
              <w:rPr>
                <w:rFonts w:eastAsia="Times New Roman" w:cs="Times New Roman"/>
                <w:sz w:val="20"/>
              </w:rPr>
            </w:pPr>
          </w:p>
        </w:tc>
        <w:tc>
          <w:tcPr>
            <w:tcW w:w="101" w:type="dxa"/>
            <w:noWrap/>
            <w:vAlign w:val="bottom"/>
            <w:hideMark/>
          </w:tcPr>
          <w:p w14:paraId="09A401AC" w14:textId="77777777" w:rsidR="00FB0D83" w:rsidRDefault="006C352B">
            <w:pPr>
              <w:contextualSpacing/>
              <w:rPr>
                <w:rFonts w:eastAsia="Times New Roman" w:cs="Times New Roman"/>
                <w:sz w:val="20"/>
              </w:rPr>
            </w:pPr>
          </w:p>
        </w:tc>
        <w:tc>
          <w:tcPr>
            <w:tcW w:w="101" w:type="dxa"/>
            <w:noWrap/>
            <w:vAlign w:val="bottom"/>
            <w:hideMark/>
          </w:tcPr>
          <w:p w14:paraId="09A401AD" w14:textId="77777777" w:rsidR="00FB0D83" w:rsidRDefault="006C352B">
            <w:pPr>
              <w:contextualSpacing/>
              <w:rPr>
                <w:rFonts w:eastAsia="Times New Roman" w:cs="Times New Roman"/>
                <w:sz w:val="20"/>
              </w:rPr>
            </w:pPr>
          </w:p>
        </w:tc>
        <w:tc>
          <w:tcPr>
            <w:tcW w:w="40" w:type="dxa"/>
            <w:noWrap/>
            <w:vAlign w:val="bottom"/>
            <w:hideMark/>
          </w:tcPr>
          <w:p w14:paraId="09A401AE" w14:textId="77777777" w:rsidR="00FB0D83" w:rsidRDefault="006C352B">
            <w:pPr>
              <w:contextualSpacing/>
              <w:rPr>
                <w:rFonts w:eastAsia="Times New Roman" w:cs="Times New Roman"/>
                <w:sz w:val="20"/>
              </w:rPr>
            </w:pPr>
          </w:p>
        </w:tc>
      </w:tr>
      <w:tr w:rsidR="00D269F7" w14:paraId="09A401B9" w14:textId="77777777">
        <w:trPr>
          <w:trHeight w:val="300"/>
        </w:trPr>
        <w:tc>
          <w:tcPr>
            <w:tcW w:w="2392" w:type="dxa"/>
            <w:noWrap/>
            <w:vAlign w:val="bottom"/>
            <w:hideMark/>
          </w:tcPr>
          <w:p w14:paraId="09A401B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1B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B2" w14:textId="77777777" w:rsidR="00FB0D83" w:rsidRDefault="006C352B">
            <w:pPr>
              <w:contextualSpacing/>
              <w:rPr>
                <w:rFonts w:eastAsia="Times New Roman" w:cs="Times New Roman"/>
                <w:sz w:val="20"/>
              </w:rPr>
            </w:pPr>
          </w:p>
        </w:tc>
        <w:tc>
          <w:tcPr>
            <w:tcW w:w="1190" w:type="dxa"/>
            <w:noWrap/>
            <w:vAlign w:val="bottom"/>
            <w:hideMark/>
          </w:tcPr>
          <w:p w14:paraId="09A401B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1B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B5" w14:textId="77777777" w:rsidR="00FB0D83" w:rsidRDefault="006C352B">
            <w:pPr>
              <w:contextualSpacing/>
              <w:rPr>
                <w:rFonts w:eastAsia="Times New Roman" w:cs="Times New Roman"/>
                <w:sz w:val="20"/>
              </w:rPr>
            </w:pPr>
          </w:p>
        </w:tc>
        <w:tc>
          <w:tcPr>
            <w:tcW w:w="101" w:type="dxa"/>
            <w:noWrap/>
            <w:vAlign w:val="bottom"/>
            <w:hideMark/>
          </w:tcPr>
          <w:p w14:paraId="09A401B6" w14:textId="77777777" w:rsidR="00FB0D83" w:rsidRDefault="006C352B">
            <w:pPr>
              <w:contextualSpacing/>
              <w:rPr>
                <w:rFonts w:eastAsia="Times New Roman" w:cs="Times New Roman"/>
                <w:sz w:val="20"/>
              </w:rPr>
            </w:pPr>
          </w:p>
        </w:tc>
        <w:tc>
          <w:tcPr>
            <w:tcW w:w="101" w:type="dxa"/>
            <w:noWrap/>
            <w:vAlign w:val="bottom"/>
            <w:hideMark/>
          </w:tcPr>
          <w:p w14:paraId="09A401B7" w14:textId="77777777" w:rsidR="00FB0D83" w:rsidRDefault="006C352B">
            <w:pPr>
              <w:contextualSpacing/>
              <w:rPr>
                <w:rFonts w:eastAsia="Times New Roman" w:cs="Times New Roman"/>
                <w:sz w:val="20"/>
              </w:rPr>
            </w:pPr>
          </w:p>
        </w:tc>
        <w:tc>
          <w:tcPr>
            <w:tcW w:w="40" w:type="dxa"/>
            <w:noWrap/>
            <w:vAlign w:val="bottom"/>
            <w:hideMark/>
          </w:tcPr>
          <w:p w14:paraId="09A401B8" w14:textId="77777777" w:rsidR="00FB0D83" w:rsidRDefault="006C352B">
            <w:pPr>
              <w:contextualSpacing/>
              <w:rPr>
                <w:rFonts w:eastAsia="Times New Roman" w:cs="Times New Roman"/>
                <w:sz w:val="20"/>
              </w:rPr>
            </w:pPr>
          </w:p>
        </w:tc>
      </w:tr>
      <w:tr w:rsidR="00D269F7" w14:paraId="09A401C3" w14:textId="77777777">
        <w:trPr>
          <w:trHeight w:val="300"/>
        </w:trPr>
        <w:tc>
          <w:tcPr>
            <w:tcW w:w="2392" w:type="dxa"/>
            <w:noWrap/>
            <w:vAlign w:val="bottom"/>
            <w:hideMark/>
          </w:tcPr>
          <w:p w14:paraId="09A401B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1B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BC" w14:textId="77777777" w:rsidR="00FB0D83" w:rsidRDefault="006C352B">
            <w:pPr>
              <w:contextualSpacing/>
              <w:rPr>
                <w:rFonts w:eastAsia="Times New Roman" w:cs="Times New Roman"/>
                <w:sz w:val="20"/>
              </w:rPr>
            </w:pPr>
          </w:p>
        </w:tc>
        <w:tc>
          <w:tcPr>
            <w:tcW w:w="1190" w:type="dxa"/>
            <w:noWrap/>
            <w:vAlign w:val="bottom"/>
            <w:hideMark/>
          </w:tcPr>
          <w:p w14:paraId="09A401B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1B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BF" w14:textId="77777777" w:rsidR="00FB0D83" w:rsidRDefault="006C352B">
            <w:pPr>
              <w:contextualSpacing/>
              <w:rPr>
                <w:rFonts w:eastAsia="Times New Roman" w:cs="Times New Roman"/>
                <w:sz w:val="20"/>
              </w:rPr>
            </w:pPr>
          </w:p>
        </w:tc>
        <w:tc>
          <w:tcPr>
            <w:tcW w:w="101" w:type="dxa"/>
            <w:noWrap/>
            <w:vAlign w:val="bottom"/>
            <w:hideMark/>
          </w:tcPr>
          <w:p w14:paraId="09A401C0" w14:textId="77777777" w:rsidR="00FB0D83" w:rsidRDefault="006C352B">
            <w:pPr>
              <w:contextualSpacing/>
              <w:rPr>
                <w:rFonts w:eastAsia="Times New Roman" w:cs="Times New Roman"/>
                <w:sz w:val="20"/>
              </w:rPr>
            </w:pPr>
          </w:p>
        </w:tc>
        <w:tc>
          <w:tcPr>
            <w:tcW w:w="101" w:type="dxa"/>
            <w:noWrap/>
            <w:vAlign w:val="bottom"/>
            <w:hideMark/>
          </w:tcPr>
          <w:p w14:paraId="09A401C1" w14:textId="77777777" w:rsidR="00FB0D83" w:rsidRDefault="006C352B">
            <w:pPr>
              <w:contextualSpacing/>
              <w:rPr>
                <w:rFonts w:eastAsia="Times New Roman" w:cs="Times New Roman"/>
                <w:sz w:val="20"/>
              </w:rPr>
            </w:pPr>
          </w:p>
        </w:tc>
        <w:tc>
          <w:tcPr>
            <w:tcW w:w="40" w:type="dxa"/>
            <w:noWrap/>
            <w:vAlign w:val="bottom"/>
            <w:hideMark/>
          </w:tcPr>
          <w:p w14:paraId="09A401C2" w14:textId="77777777" w:rsidR="00FB0D83" w:rsidRDefault="006C352B">
            <w:pPr>
              <w:contextualSpacing/>
              <w:rPr>
                <w:rFonts w:eastAsia="Times New Roman" w:cs="Times New Roman"/>
                <w:sz w:val="20"/>
              </w:rPr>
            </w:pPr>
          </w:p>
        </w:tc>
      </w:tr>
      <w:tr w:rsidR="00D269F7" w14:paraId="09A401CD" w14:textId="77777777">
        <w:trPr>
          <w:trHeight w:val="300"/>
        </w:trPr>
        <w:tc>
          <w:tcPr>
            <w:tcW w:w="2392" w:type="dxa"/>
            <w:noWrap/>
            <w:vAlign w:val="bottom"/>
            <w:hideMark/>
          </w:tcPr>
          <w:p w14:paraId="09A401C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1C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C6" w14:textId="77777777" w:rsidR="00FB0D83" w:rsidRDefault="006C352B">
            <w:pPr>
              <w:contextualSpacing/>
              <w:rPr>
                <w:rFonts w:eastAsia="Times New Roman" w:cs="Times New Roman"/>
                <w:sz w:val="20"/>
              </w:rPr>
            </w:pPr>
          </w:p>
        </w:tc>
        <w:tc>
          <w:tcPr>
            <w:tcW w:w="1190" w:type="dxa"/>
            <w:noWrap/>
            <w:vAlign w:val="bottom"/>
            <w:hideMark/>
          </w:tcPr>
          <w:p w14:paraId="09A401C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1C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C9" w14:textId="77777777" w:rsidR="00FB0D83" w:rsidRDefault="006C352B">
            <w:pPr>
              <w:contextualSpacing/>
              <w:rPr>
                <w:rFonts w:eastAsia="Times New Roman" w:cs="Times New Roman"/>
                <w:sz w:val="20"/>
              </w:rPr>
            </w:pPr>
          </w:p>
        </w:tc>
        <w:tc>
          <w:tcPr>
            <w:tcW w:w="101" w:type="dxa"/>
            <w:noWrap/>
            <w:vAlign w:val="bottom"/>
            <w:hideMark/>
          </w:tcPr>
          <w:p w14:paraId="09A401CA" w14:textId="77777777" w:rsidR="00FB0D83" w:rsidRDefault="006C352B">
            <w:pPr>
              <w:contextualSpacing/>
              <w:rPr>
                <w:rFonts w:eastAsia="Times New Roman" w:cs="Times New Roman"/>
                <w:sz w:val="20"/>
              </w:rPr>
            </w:pPr>
          </w:p>
        </w:tc>
        <w:tc>
          <w:tcPr>
            <w:tcW w:w="101" w:type="dxa"/>
            <w:noWrap/>
            <w:vAlign w:val="bottom"/>
            <w:hideMark/>
          </w:tcPr>
          <w:p w14:paraId="09A401CB" w14:textId="77777777" w:rsidR="00FB0D83" w:rsidRDefault="006C352B">
            <w:pPr>
              <w:contextualSpacing/>
              <w:rPr>
                <w:rFonts w:eastAsia="Times New Roman" w:cs="Times New Roman"/>
                <w:sz w:val="20"/>
              </w:rPr>
            </w:pPr>
          </w:p>
        </w:tc>
        <w:tc>
          <w:tcPr>
            <w:tcW w:w="40" w:type="dxa"/>
            <w:noWrap/>
            <w:vAlign w:val="bottom"/>
            <w:hideMark/>
          </w:tcPr>
          <w:p w14:paraId="09A401CC" w14:textId="77777777" w:rsidR="00FB0D83" w:rsidRDefault="006C352B">
            <w:pPr>
              <w:contextualSpacing/>
              <w:rPr>
                <w:rFonts w:eastAsia="Times New Roman" w:cs="Times New Roman"/>
                <w:sz w:val="20"/>
              </w:rPr>
            </w:pPr>
          </w:p>
        </w:tc>
      </w:tr>
      <w:tr w:rsidR="00D269F7" w14:paraId="09A401D7" w14:textId="77777777">
        <w:trPr>
          <w:trHeight w:val="300"/>
        </w:trPr>
        <w:tc>
          <w:tcPr>
            <w:tcW w:w="2392" w:type="dxa"/>
            <w:noWrap/>
            <w:vAlign w:val="bottom"/>
            <w:hideMark/>
          </w:tcPr>
          <w:p w14:paraId="09A401C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1C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D0" w14:textId="77777777" w:rsidR="00FB0D83" w:rsidRDefault="006C352B">
            <w:pPr>
              <w:contextualSpacing/>
              <w:rPr>
                <w:rFonts w:eastAsia="Times New Roman" w:cs="Times New Roman"/>
                <w:sz w:val="20"/>
              </w:rPr>
            </w:pPr>
          </w:p>
        </w:tc>
        <w:tc>
          <w:tcPr>
            <w:tcW w:w="1190" w:type="dxa"/>
            <w:noWrap/>
            <w:vAlign w:val="bottom"/>
            <w:hideMark/>
          </w:tcPr>
          <w:p w14:paraId="09A401D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1D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D3" w14:textId="77777777" w:rsidR="00FB0D83" w:rsidRDefault="006C352B">
            <w:pPr>
              <w:contextualSpacing/>
              <w:rPr>
                <w:rFonts w:eastAsia="Times New Roman" w:cs="Times New Roman"/>
                <w:sz w:val="20"/>
              </w:rPr>
            </w:pPr>
          </w:p>
        </w:tc>
        <w:tc>
          <w:tcPr>
            <w:tcW w:w="101" w:type="dxa"/>
            <w:noWrap/>
            <w:vAlign w:val="bottom"/>
            <w:hideMark/>
          </w:tcPr>
          <w:p w14:paraId="09A401D4" w14:textId="77777777" w:rsidR="00FB0D83" w:rsidRDefault="006C352B">
            <w:pPr>
              <w:contextualSpacing/>
              <w:rPr>
                <w:rFonts w:eastAsia="Times New Roman" w:cs="Times New Roman"/>
                <w:sz w:val="20"/>
              </w:rPr>
            </w:pPr>
          </w:p>
        </w:tc>
        <w:tc>
          <w:tcPr>
            <w:tcW w:w="101" w:type="dxa"/>
            <w:noWrap/>
            <w:vAlign w:val="bottom"/>
            <w:hideMark/>
          </w:tcPr>
          <w:p w14:paraId="09A401D5" w14:textId="77777777" w:rsidR="00FB0D83" w:rsidRDefault="006C352B">
            <w:pPr>
              <w:contextualSpacing/>
              <w:rPr>
                <w:rFonts w:eastAsia="Times New Roman" w:cs="Times New Roman"/>
                <w:sz w:val="20"/>
              </w:rPr>
            </w:pPr>
          </w:p>
        </w:tc>
        <w:tc>
          <w:tcPr>
            <w:tcW w:w="40" w:type="dxa"/>
            <w:noWrap/>
            <w:vAlign w:val="bottom"/>
            <w:hideMark/>
          </w:tcPr>
          <w:p w14:paraId="09A401D6" w14:textId="77777777" w:rsidR="00FB0D83" w:rsidRDefault="006C352B">
            <w:pPr>
              <w:contextualSpacing/>
              <w:rPr>
                <w:rFonts w:eastAsia="Times New Roman" w:cs="Times New Roman"/>
                <w:sz w:val="20"/>
              </w:rPr>
            </w:pPr>
          </w:p>
        </w:tc>
      </w:tr>
      <w:tr w:rsidR="00D269F7" w14:paraId="09A401E0" w14:textId="77777777">
        <w:trPr>
          <w:trHeight w:val="300"/>
        </w:trPr>
        <w:tc>
          <w:tcPr>
            <w:tcW w:w="4406" w:type="dxa"/>
            <w:gridSpan w:val="2"/>
            <w:noWrap/>
            <w:vAlign w:val="bottom"/>
            <w:hideMark/>
          </w:tcPr>
          <w:p w14:paraId="09A401D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1D9"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1D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1D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DC" w14:textId="77777777" w:rsidR="00FB0D83" w:rsidRDefault="006C352B">
            <w:pPr>
              <w:contextualSpacing/>
              <w:rPr>
                <w:rFonts w:eastAsia="Times New Roman" w:cs="Times New Roman"/>
                <w:sz w:val="20"/>
              </w:rPr>
            </w:pPr>
          </w:p>
        </w:tc>
        <w:tc>
          <w:tcPr>
            <w:tcW w:w="101" w:type="dxa"/>
            <w:noWrap/>
            <w:vAlign w:val="bottom"/>
            <w:hideMark/>
          </w:tcPr>
          <w:p w14:paraId="09A401DD" w14:textId="77777777" w:rsidR="00FB0D83" w:rsidRDefault="006C352B">
            <w:pPr>
              <w:contextualSpacing/>
              <w:rPr>
                <w:rFonts w:eastAsia="Times New Roman" w:cs="Times New Roman"/>
                <w:sz w:val="20"/>
              </w:rPr>
            </w:pPr>
          </w:p>
        </w:tc>
        <w:tc>
          <w:tcPr>
            <w:tcW w:w="101" w:type="dxa"/>
            <w:noWrap/>
            <w:vAlign w:val="bottom"/>
            <w:hideMark/>
          </w:tcPr>
          <w:p w14:paraId="09A401DE" w14:textId="77777777" w:rsidR="00FB0D83" w:rsidRDefault="006C352B">
            <w:pPr>
              <w:contextualSpacing/>
              <w:rPr>
                <w:rFonts w:eastAsia="Times New Roman" w:cs="Times New Roman"/>
                <w:sz w:val="20"/>
              </w:rPr>
            </w:pPr>
          </w:p>
        </w:tc>
        <w:tc>
          <w:tcPr>
            <w:tcW w:w="40" w:type="dxa"/>
            <w:noWrap/>
            <w:vAlign w:val="bottom"/>
            <w:hideMark/>
          </w:tcPr>
          <w:p w14:paraId="09A401DF" w14:textId="77777777" w:rsidR="00FB0D83" w:rsidRDefault="006C352B">
            <w:pPr>
              <w:contextualSpacing/>
              <w:rPr>
                <w:rFonts w:eastAsia="Times New Roman" w:cs="Times New Roman"/>
                <w:sz w:val="20"/>
              </w:rPr>
            </w:pPr>
          </w:p>
        </w:tc>
      </w:tr>
      <w:tr w:rsidR="00D269F7" w14:paraId="09A401EA" w14:textId="77777777">
        <w:trPr>
          <w:trHeight w:val="300"/>
        </w:trPr>
        <w:tc>
          <w:tcPr>
            <w:tcW w:w="2392" w:type="dxa"/>
            <w:noWrap/>
            <w:vAlign w:val="bottom"/>
            <w:hideMark/>
          </w:tcPr>
          <w:p w14:paraId="09A401E1" w14:textId="77777777" w:rsidR="00FB0D83" w:rsidRDefault="006C352B">
            <w:pPr>
              <w:contextualSpacing/>
              <w:rPr>
                <w:rFonts w:eastAsia="Times New Roman" w:cs="Times New Roman"/>
                <w:sz w:val="20"/>
              </w:rPr>
            </w:pPr>
          </w:p>
        </w:tc>
        <w:tc>
          <w:tcPr>
            <w:tcW w:w="2014" w:type="dxa"/>
            <w:noWrap/>
            <w:vAlign w:val="bottom"/>
            <w:hideMark/>
          </w:tcPr>
          <w:p w14:paraId="09A401E2" w14:textId="77777777" w:rsidR="00FB0D83" w:rsidRDefault="006C352B">
            <w:pPr>
              <w:contextualSpacing/>
              <w:rPr>
                <w:rFonts w:eastAsia="Times New Roman" w:cs="Times New Roman"/>
                <w:sz w:val="20"/>
              </w:rPr>
            </w:pPr>
          </w:p>
        </w:tc>
        <w:tc>
          <w:tcPr>
            <w:tcW w:w="2759" w:type="dxa"/>
            <w:noWrap/>
            <w:vAlign w:val="bottom"/>
            <w:hideMark/>
          </w:tcPr>
          <w:p w14:paraId="09A401E3" w14:textId="77777777" w:rsidR="00FB0D83" w:rsidRDefault="006C352B">
            <w:pPr>
              <w:contextualSpacing/>
              <w:rPr>
                <w:rFonts w:eastAsia="Times New Roman" w:cs="Times New Roman"/>
                <w:sz w:val="20"/>
              </w:rPr>
            </w:pPr>
          </w:p>
        </w:tc>
        <w:tc>
          <w:tcPr>
            <w:tcW w:w="1190" w:type="dxa"/>
            <w:noWrap/>
            <w:vAlign w:val="bottom"/>
            <w:hideMark/>
          </w:tcPr>
          <w:p w14:paraId="09A401E4" w14:textId="77777777" w:rsidR="00FB0D83" w:rsidRDefault="006C352B">
            <w:pPr>
              <w:contextualSpacing/>
              <w:rPr>
                <w:rFonts w:eastAsia="Times New Roman" w:cs="Times New Roman"/>
                <w:sz w:val="20"/>
              </w:rPr>
            </w:pPr>
          </w:p>
        </w:tc>
        <w:tc>
          <w:tcPr>
            <w:tcW w:w="101" w:type="dxa"/>
            <w:noWrap/>
            <w:vAlign w:val="bottom"/>
            <w:hideMark/>
          </w:tcPr>
          <w:p w14:paraId="09A401E5" w14:textId="77777777" w:rsidR="00FB0D83" w:rsidRDefault="006C352B">
            <w:pPr>
              <w:contextualSpacing/>
              <w:rPr>
                <w:rFonts w:eastAsia="Times New Roman" w:cs="Times New Roman"/>
                <w:sz w:val="20"/>
              </w:rPr>
            </w:pPr>
          </w:p>
        </w:tc>
        <w:tc>
          <w:tcPr>
            <w:tcW w:w="101" w:type="dxa"/>
            <w:noWrap/>
            <w:vAlign w:val="bottom"/>
            <w:hideMark/>
          </w:tcPr>
          <w:p w14:paraId="09A401E6" w14:textId="77777777" w:rsidR="00FB0D83" w:rsidRDefault="006C352B">
            <w:pPr>
              <w:contextualSpacing/>
              <w:rPr>
                <w:rFonts w:eastAsia="Times New Roman" w:cs="Times New Roman"/>
                <w:sz w:val="20"/>
              </w:rPr>
            </w:pPr>
          </w:p>
        </w:tc>
        <w:tc>
          <w:tcPr>
            <w:tcW w:w="101" w:type="dxa"/>
            <w:noWrap/>
            <w:vAlign w:val="bottom"/>
            <w:hideMark/>
          </w:tcPr>
          <w:p w14:paraId="09A401E7" w14:textId="77777777" w:rsidR="00FB0D83" w:rsidRDefault="006C352B">
            <w:pPr>
              <w:contextualSpacing/>
              <w:rPr>
                <w:rFonts w:eastAsia="Times New Roman" w:cs="Times New Roman"/>
                <w:sz w:val="20"/>
              </w:rPr>
            </w:pPr>
          </w:p>
        </w:tc>
        <w:tc>
          <w:tcPr>
            <w:tcW w:w="101" w:type="dxa"/>
            <w:noWrap/>
            <w:vAlign w:val="bottom"/>
            <w:hideMark/>
          </w:tcPr>
          <w:p w14:paraId="09A401E8" w14:textId="77777777" w:rsidR="00FB0D83" w:rsidRDefault="006C352B">
            <w:pPr>
              <w:contextualSpacing/>
              <w:rPr>
                <w:rFonts w:eastAsia="Times New Roman" w:cs="Times New Roman"/>
                <w:sz w:val="20"/>
              </w:rPr>
            </w:pPr>
          </w:p>
        </w:tc>
        <w:tc>
          <w:tcPr>
            <w:tcW w:w="40" w:type="dxa"/>
            <w:noWrap/>
            <w:vAlign w:val="bottom"/>
            <w:hideMark/>
          </w:tcPr>
          <w:p w14:paraId="09A401E9" w14:textId="77777777" w:rsidR="00FB0D83" w:rsidRDefault="006C352B">
            <w:pPr>
              <w:contextualSpacing/>
              <w:rPr>
                <w:rFonts w:eastAsia="Times New Roman" w:cs="Times New Roman"/>
                <w:sz w:val="20"/>
              </w:rPr>
            </w:pPr>
          </w:p>
        </w:tc>
      </w:tr>
      <w:tr w:rsidR="00D269F7" w14:paraId="09A401F0" w14:textId="77777777">
        <w:trPr>
          <w:trHeight w:val="300"/>
        </w:trPr>
        <w:tc>
          <w:tcPr>
            <w:tcW w:w="2392" w:type="dxa"/>
            <w:noWrap/>
            <w:vAlign w:val="bottom"/>
            <w:hideMark/>
          </w:tcPr>
          <w:p w14:paraId="09A401EB" w14:textId="77777777" w:rsidR="00FB0D83" w:rsidRDefault="006C352B">
            <w:pPr>
              <w:contextualSpacing/>
              <w:rPr>
                <w:rFonts w:eastAsia="Times New Roman" w:cs="Times New Roman"/>
                <w:sz w:val="20"/>
              </w:rPr>
            </w:pPr>
          </w:p>
        </w:tc>
        <w:tc>
          <w:tcPr>
            <w:tcW w:w="6165" w:type="dxa"/>
            <w:gridSpan w:val="5"/>
            <w:noWrap/>
            <w:vAlign w:val="bottom"/>
            <w:hideMark/>
          </w:tcPr>
          <w:p w14:paraId="09A401E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33 ως έχει   ΔΕΚΤΟ ΚΑΤΑ ΠΛΕΙΟΨΗΦΙΑ</w:t>
            </w:r>
          </w:p>
        </w:tc>
        <w:tc>
          <w:tcPr>
            <w:tcW w:w="101" w:type="dxa"/>
            <w:noWrap/>
            <w:vAlign w:val="bottom"/>
            <w:hideMark/>
          </w:tcPr>
          <w:p w14:paraId="09A401E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EE" w14:textId="77777777" w:rsidR="00FB0D83" w:rsidRDefault="006C352B">
            <w:pPr>
              <w:contextualSpacing/>
              <w:rPr>
                <w:rFonts w:eastAsia="Times New Roman" w:cs="Times New Roman"/>
                <w:sz w:val="20"/>
              </w:rPr>
            </w:pPr>
          </w:p>
        </w:tc>
        <w:tc>
          <w:tcPr>
            <w:tcW w:w="40" w:type="dxa"/>
            <w:noWrap/>
            <w:vAlign w:val="bottom"/>
            <w:hideMark/>
          </w:tcPr>
          <w:p w14:paraId="09A401EF" w14:textId="77777777" w:rsidR="00FB0D83" w:rsidRDefault="006C352B">
            <w:pPr>
              <w:contextualSpacing/>
              <w:rPr>
                <w:rFonts w:eastAsia="Times New Roman" w:cs="Times New Roman"/>
                <w:sz w:val="20"/>
              </w:rPr>
            </w:pPr>
          </w:p>
        </w:tc>
      </w:tr>
      <w:tr w:rsidR="00D269F7" w14:paraId="09A401FA" w14:textId="77777777">
        <w:trPr>
          <w:trHeight w:val="300"/>
        </w:trPr>
        <w:tc>
          <w:tcPr>
            <w:tcW w:w="2392" w:type="dxa"/>
            <w:noWrap/>
            <w:vAlign w:val="bottom"/>
            <w:hideMark/>
          </w:tcPr>
          <w:p w14:paraId="09A401F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1F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F3" w14:textId="77777777" w:rsidR="00FB0D83" w:rsidRDefault="006C352B">
            <w:pPr>
              <w:contextualSpacing/>
              <w:rPr>
                <w:rFonts w:eastAsia="Times New Roman" w:cs="Times New Roman"/>
                <w:sz w:val="20"/>
              </w:rPr>
            </w:pPr>
          </w:p>
        </w:tc>
        <w:tc>
          <w:tcPr>
            <w:tcW w:w="1190" w:type="dxa"/>
            <w:noWrap/>
            <w:vAlign w:val="bottom"/>
            <w:hideMark/>
          </w:tcPr>
          <w:p w14:paraId="09A401F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1F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1F6" w14:textId="77777777" w:rsidR="00FB0D83" w:rsidRDefault="006C352B">
            <w:pPr>
              <w:contextualSpacing/>
              <w:rPr>
                <w:rFonts w:eastAsia="Times New Roman" w:cs="Times New Roman"/>
                <w:sz w:val="20"/>
              </w:rPr>
            </w:pPr>
          </w:p>
        </w:tc>
        <w:tc>
          <w:tcPr>
            <w:tcW w:w="101" w:type="dxa"/>
            <w:noWrap/>
            <w:vAlign w:val="bottom"/>
            <w:hideMark/>
          </w:tcPr>
          <w:p w14:paraId="09A401F7" w14:textId="77777777" w:rsidR="00FB0D83" w:rsidRDefault="006C352B">
            <w:pPr>
              <w:contextualSpacing/>
              <w:rPr>
                <w:rFonts w:eastAsia="Times New Roman" w:cs="Times New Roman"/>
                <w:sz w:val="20"/>
              </w:rPr>
            </w:pPr>
          </w:p>
        </w:tc>
        <w:tc>
          <w:tcPr>
            <w:tcW w:w="101" w:type="dxa"/>
            <w:noWrap/>
            <w:vAlign w:val="bottom"/>
            <w:hideMark/>
          </w:tcPr>
          <w:p w14:paraId="09A401F8" w14:textId="77777777" w:rsidR="00FB0D83" w:rsidRDefault="006C352B">
            <w:pPr>
              <w:contextualSpacing/>
              <w:rPr>
                <w:rFonts w:eastAsia="Times New Roman" w:cs="Times New Roman"/>
                <w:sz w:val="20"/>
              </w:rPr>
            </w:pPr>
          </w:p>
        </w:tc>
        <w:tc>
          <w:tcPr>
            <w:tcW w:w="40" w:type="dxa"/>
            <w:noWrap/>
            <w:vAlign w:val="bottom"/>
            <w:hideMark/>
          </w:tcPr>
          <w:p w14:paraId="09A401F9" w14:textId="77777777" w:rsidR="00FB0D83" w:rsidRDefault="006C352B">
            <w:pPr>
              <w:contextualSpacing/>
              <w:rPr>
                <w:rFonts w:eastAsia="Times New Roman" w:cs="Times New Roman"/>
                <w:sz w:val="20"/>
              </w:rPr>
            </w:pPr>
          </w:p>
        </w:tc>
      </w:tr>
      <w:tr w:rsidR="00D269F7" w14:paraId="09A40204" w14:textId="77777777">
        <w:trPr>
          <w:trHeight w:val="300"/>
        </w:trPr>
        <w:tc>
          <w:tcPr>
            <w:tcW w:w="2392" w:type="dxa"/>
            <w:noWrap/>
            <w:vAlign w:val="bottom"/>
            <w:hideMark/>
          </w:tcPr>
          <w:p w14:paraId="09A401F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1F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1FD" w14:textId="77777777" w:rsidR="00FB0D83" w:rsidRDefault="006C352B">
            <w:pPr>
              <w:contextualSpacing/>
              <w:rPr>
                <w:rFonts w:eastAsia="Times New Roman" w:cs="Times New Roman"/>
                <w:sz w:val="20"/>
              </w:rPr>
            </w:pPr>
          </w:p>
        </w:tc>
        <w:tc>
          <w:tcPr>
            <w:tcW w:w="1190" w:type="dxa"/>
            <w:noWrap/>
            <w:vAlign w:val="bottom"/>
            <w:hideMark/>
          </w:tcPr>
          <w:p w14:paraId="09A401F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1F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00" w14:textId="77777777" w:rsidR="00FB0D83" w:rsidRDefault="006C352B">
            <w:pPr>
              <w:contextualSpacing/>
              <w:rPr>
                <w:rFonts w:eastAsia="Times New Roman" w:cs="Times New Roman"/>
                <w:sz w:val="20"/>
              </w:rPr>
            </w:pPr>
          </w:p>
        </w:tc>
        <w:tc>
          <w:tcPr>
            <w:tcW w:w="101" w:type="dxa"/>
            <w:noWrap/>
            <w:vAlign w:val="bottom"/>
            <w:hideMark/>
          </w:tcPr>
          <w:p w14:paraId="09A40201" w14:textId="77777777" w:rsidR="00FB0D83" w:rsidRDefault="006C352B">
            <w:pPr>
              <w:contextualSpacing/>
              <w:rPr>
                <w:rFonts w:eastAsia="Times New Roman" w:cs="Times New Roman"/>
                <w:sz w:val="20"/>
              </w:rPr>
            </w:pPr>
          </w:p>
        </w:tc>
        <w:tc>
          <w:tcPr>
            <w:tcW w:w="101" w:type="dxa"/>
            <w:noWrap/>
            <w:vAlign w:val="bottom"/>
            <w:hideMark/>
          </w:tcPr>
          <w:p w14:paraId="09A40202" w14:textId="77777777" w:rsidR="00FB0D83" w:rsidRDefault="006C352B">
            <w:pPr>
              <w:contextualSpacing/>
              <w:rPr>
                <w:rFonts w:eastAsia="Times New Roman" w:cs="Times New Roman"/>
                <w:sz w:val="20"/>
              </w:rPr>
            </w:pPr>
          </w:p>
        </w:tc>
        <w:tc>
          <w:tcPr>
            <w:tcW w:w="40" w:type="dxa"/>
            <w:noWrap/>
            <w:vAlign w:val="bottom"/>
            <w:hideMark/>
          </w:tcPr>
          <w:p w14:paraId="09A40203" w14:textId="77777777" w:rsidR="00FB0D83" w:rsidRDefault="006C352B">
            <w:pPr>
              <w:contextualSpacing/>
              <w:rPr>
                <w:rFonts w:eastAsia="Times New Roman" w:cs="Times New Roman"/>
                <w:sz w:val="20"/>
              </w:rPr>
            </w:pPr>
          </w:p>
        </w:tc>
      </w:tr>
      <w:tr w:rsidR="00D269F7" w14:paraId="09A4020E" w14:textId="77777777">
        <w:trPr>
          <w:trHeight w:val="300"/>
        </w:trPr>
        <w:tc>
          <w:tcPr>
            <w:tcW w:w="2392" w:type="dxa"/>
            <w:noWrap/>
            <w:vAlign w:val="bottom"/>
            <w:hideMark/>
          </w:tcPr>
          <w:p w14:paraId="09A4020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20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07" w14:textId="77777777" w:rsidR="00FB0D83" w:rsidRDefault="006C352B">
            <w:pPr>
              <w:contextualSpacing/>
              <w:rPr>
                <w:rFonts w:eastAsia="Times New Roman" w:cs="Times New Roman"/>
                <w:sz w:val="20"/>
              </w:rPr>
            </w:pPr>
          </w:p>
        </w:tc>
        <w:tc>
          <w:tcPr>
            <w:tcW w:w="1190" w:type="dxa"/>
            <w:noWrap/>
            <w:vAlign w:val="bottom"/>
            <w:hideMark/>
          </w:tcPr>
          <w:p w14:paraId="09A4020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20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0A" w14:textId="77777777" w:rsidR="00FB0D83" w:rsidRDefault="006C352B">
            <w:pPr>
              <w:contextualSpacing/>
              <w:rPr>
                <w:rFonts w:eastAsia="Times New Roman" w:cs="Times New Roman"/>
                <w:sz w:val="20"/>
              </w:rPr>
            </w:pPr>
          </w:p>
        </w:tc>
        <w:tc>
          <w:tcPr>
            <w:tcW w:w="101" w:type="dxa"/>
            <w:noWrap/>
            <w:vAlign w:val="bottom"/>
            <w:hideMark/>
          </w:tcPr>
          <w:p w14:paraId="09A4020B" w14:textId="77777777" w:rsidR="00FB0D83" w:rsidRDefault="006C352B">
            <w:pPr>
              <w:contextualSpacing/>
              <w:rPr>
                <w:rFonts w:eastAsia="Times New Roman" w:cs="Times New Roman"/>
                <w:sz w:val="20"/>
              </w:rPr>
            </w:pPr>
          </w:p>
        </w:tc>
        <w:tc>
          <w:tcPr>
            <w:tcW w:w="101" w:type="dxa"/>
            <w:noWrap/>
            <w:vAlign w:val="bottom"/>
            <w:hideMark/>
          </w:tcPr>
          <w:p w14:paraId="09A4020C" w14:textId="77777777" w:rsidR="00FB0D83" w:rsidRDefault="006C352B">
            <w:pPr>
              <w:contextualSpacing/>
              <w:rPr>
                <w:rFonts w:eastAsia="Times New Roman" w:cs="Times New Roman"/>
                <w:sz w:val="20"/>
              </w:rPr>
            </w:pPr>
          </w:p>
        </w:tc>
        <w:tc>
          <w:tcPr>
            <w:tcW w:w="40" w:type="dxa"/>
            <w:noWrap/>
            <w:vAlign w:val="bottom"/>
            <w:hideMark/>
          </w:tcPr>
          <w:p w14:paraId="09A4020D" w14:textId="77777777" w:rsidR="00FB0D83" w:rsidRDefault="006C352B">
            <w:pPr>
              <w:contextualSpacing/>
              <w:rPr>
                <w:rFonts w:eastAsia="Times New Roman" w:cs="Times New Roman"/>
                <w:sz w:val="20"/>
              </w:rPr>
            </w:pPr>
          </w:p>
        </w:tc>
      </w:tr>
      <w:tr w:rsidR="00D269F7" w14:paraId="09A40218" w14:textId="77777777">
        <w:trPr>
          <w:trHeight w:val="300"/>
        </w:trPr>
        <w:tc>
          <w:tcPr>
            <w:tcW w:w="2392" w:type="dxa"/>
            <w:noWrap/>
            <w:vAlign w:val="bottom"/>
            <w:hideMark/>
          </w:tcPr>
          <w:p w14:paraId="09A4020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21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11" w14:textId="77777777" w:rsidR="00FB0D83" w:rsidRDefault="006C352B">
            <w:pPr>
              <w:contextualSpacing/>
              <w:rPr>
                <w:rFonts w:eastAsia="Times New Roman" w:cs="Times New Roman"/>
                <w:sz w:val="20"/>
              </w:rPr>
            </w:pPr>
          </w:p>
        </w:tc>
        <w:tc>
          <w:tcPr>
            <w:tcW w:w="1190" w:type="dxa"/>
            <w:noWrap/>
            <w:vAlign w:val="bottom"/>
            <w:hideMark/>
          </w:tcPr>
          <w:p w14:paraId="09A4021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21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14" w14:textId="77777777" w:rsidR="00FB0D83" w:rsidRDefault="006C352B">
            <w:pPr>
              <w:contextualSpacing/>
              <w:rPr>
                <w:rFonts w:eastAsia="Times New Roman" w:cs="Times New Roman"/>
                <w:sz w:val="20"/>
              </w:rPr>
            </w:pPr>
          </w:p>
        </w:tc>
        <w:tc>
          <w:tcPr>
            <w:tcW w:w="101" w:type="dxa"/>
            <w:noWrap/>
            <w:vAlign w:val="bottom"/>
            <w:hideMark/>
          </w:tcPr>
          <w:p w14:paraId="09A40215" w14:textId="77777777" w:rsidR="00FB0D83" w:rsidRDefault="006C352B">
            <w:pPr>
              <w:contextualSpacing/>
              <w:rPr>
                <w:rFonts w:eastAsia="Times New Roman" w:cs="Times New Roman"/>
                <w:sz w:val="20"/>
              </w:rPr>
            </w:pPr>
          </w:p>
        </w:tc>
        <w:tc>
          <w:tcPr>
            <w:tcW w:w="101" w:type="dxa"/>
            <w:noWrap/>
            <w:vAlign w:val="bottom"/>
            <w:hideMark/>
          </w:tcPr>
          <w:p w14:paraId="09A40216" w14:textId="77777777" w:rsidR="00FB0D83" w:rsidRDefault="006C352B">
            <w:pPr>
              <w:contextualSpacing/>
              <w:rPr>
                <w:rFonts w:eastAsia="Times New Roman" w:cs="Times New Roman"/>
                <w:sz w:val="20"/>
              </w:rPr>
            </w:pPr>
          </w:p>
        </w:tc>
        <w:tc>
          <w:tcPr>
            <w:tcW w:w="40" w:type="dxa"/>
            <w:noWrap/>
            <w:vAlign w:val="bottom"/>
            <w:hideMark/>
          </w:tcPr>
          <w:p w14:paraId="09A40217" w14:textId="77777777" w:rsidR="00FB0D83" w:rsidRDefault="006C352B">
            <w:pPr>
              <w:contextualSpacing/>
              <w:rPr>
                <w:rFonts w:eastAsia="Times New Roman" w:cs="Times New Roman"/>
                <w:sz w:val="20"/>
              </w:rPr>
            </w:pPr>
          </w:p>
        </w:tc>
      </w:tr>
      <w:tr w:rsidR="00D269F7" w14:paraId="09A40222" w14:textId="77777777">
        <w:trPr>
          <w:trHeight w:val="300"/>
        </w:trPr>
        <w:tc>
          <w:tcPr>
            <w:tcW w:w="2392" w:type="dxa"/>
            <w:noWrap/>
            <w:vAlign w:val="bottom"/>
            <w:hideMark/>
          </w:tcPr>
          <w:p w14:paraId="09A4021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21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1B" w14:textId="77777777" w:rsidR="00FB0D83" w:rsidRDefault="006C352B">
            <w:pPr>
              <w:contextualSpacing/>
              <w:rPr>
                <w:rFonts w:eastAsia="Times New Roman" w:cs="Times New Roman"/>
                <w:sz w:val="20"/>
              </w:rPr>
            </w:pPr>
          </w:p>
        </w:tc>
        <w:tc>
          <w:tcPr>
            <w:tcW w:w="1190" w:type="dxa"/>
            <w:noWrap/>
            <w:vAlign w:val="bottom"/>
            <w:hideMark/>
          </w:tcPr>
          <w:p w14:paraId="09A4021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21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1E" w14:textId="77777777" w:rsidR="00FB0D83" w:rsidRDefault="006C352B">
            <w:pPr>
              <w:contextualSpacing/>
              <w:rPr>
                <w:rFonts w:eastAsia="Times New Roman" w:cs="Times New Roman"/>
                <w:sz w:val="20"/>
              </w:rPr>
            </w:pPr>
          </w:p>
        </w:tc>
        <w:tc>
          <w:tcPr>
            <w:tcW w:w="101" w:type="dxa"/>
            <w:noWrap/>
            <w:vAlign w:val="bottom"/>
            <w:hideMark/>
          </w:tcPr>
          <w:p w14:paraId="09A4021F" w14:textId="77777777" w:rsidR="00FB0D83" w:rsidRDefault="006C352B">
            <w:pPr>
              <w:contextualSpacing/>
              <w:rPr>
                <w:rFonts w:eastAsia="Times New Roman" w:cs="Times New Roman"/>
                <w:sz w:val="20"/>
              </w:rPr>
            </w:pPr>
          </w:p>
        </w:tc>
        <w:tc>
          <w:tcPr>
            <w:tcW w:w="101" w:type="dxa"/>
            <w:noWrap/>
            <w:vAlign w:val="bottom"/>
            <w:hideMark/>
          </w:tcPr>
          <w:p w14:paraId="09A40220" w14:textId="77777777" w:rsidR="00FB0D83" w:rsidRDefault="006C352B">
            <w:pPr>
              <w:contextualSpacing/>
              <w:rPr>
                <w:rFonts w:eastAsia="Times New Roman" w:cs="Times New Roman"/>
                <w:sz w:val="20"/>
              </w:rPr>
            </w:pPr>
          </w:p>
        </w:tc>
        <w:tc>
          <w:tcPr>
            <w:tcW w:w="40" w:type="dxa"/>
            <w:noWrap/>
            <w:vAlign w:val="bottom"/>
            <w:hideMark/>
          </w:tcPr>
          <w:p w14:paraId="09A40221" w14:textId="77777777" w:rsidR="00FB0D83" w:rsidRDefault="006C352B">
            <w:pPr>
              <w:contextualSpacing/>
              <w:rPr>
                <w:rFonts w:eastAsia="Times New Roman" w:cs="Times New Roman"/>
                <w:sz w:val="20"/>
              </w:rPr>
            </w:pPr>
          </w:p>
        </w:tc>
      </w:tr>
      <w:tr w:rsidR="00D269F7" w14:paraId="09A4022C" w14:textId="77777777">
        <w:trPr>
          <w:trHeight w:val="300"/>
        </w:trPr>
        <w:tc>
          <w:tcPr>
            <w:tcW w:w="2392" w:type="dxa"/>
            <w:noWrap/>
            <w:vAlign w:val="bottom"/>
            <w:hideMark/>
          </w:tcPr>
          <w:p w14:paraId="09A4022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22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25" w14:textId="77777777" w:rsidR="00FB0D83" w:rsidRDefault="006C352B">
            <w:pPr>
              <w:contextualSpacing/>
              <w:rPr>
                <w:rFonts w:eastAsia="Times New Roman" w:cs="Times New Roman"/>
                <w:sz w:val="20"/>
              </w:rPr>
            </w:pPr>
          </w:p>
        </w:tc>
        <w:tc>
          <w:tcPr>
            <w:tcW w:w="1190" w:type="dxa"/>
            <w:noWrap/>
            <w:vAlign w:val="bottom"/>
            <w:hideMark/>
          </w:tcPr>
          <w:p w14:paraId="09A4022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22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28" w14:textId="77777777" w:rsidR="00FB0D83" w:rsidRDefault="006C352B">
            <w:pPr>
              <w:contextualSpacing/>
              <w:rPr>
                <w:rFonts w:eastAsia="Times New Roman" w:cs="Times New Roman"/>
                <w:sz w:val="20"/>
              </w:rPr>
            </w:pPr>
          </w:p>
        </w:tc>
        <w:tc>
          <w:tcPr>
            <w:tcW w:w="101" w:type="dxa"/>
            <w:noWrap/>
            <w:vAlign w:val="bottom"/>
            <w:hideMark/>
          </w:tcPr>
          <w:p w14:paraId="09A40229" w14:textId="77777777" w:rsidR="00FB0D83" w:rsidRDefault="006C352B">
            <w:pPr>
              <w:contextualSpacing/>
              <w:rPr>
                <w:rFonts w:eastAsia="Times New Roman" w:cs="Times New Roman"/>
                <w:sz w:val="20"/>
              </w:rPr>
            </w:pPr>
          </w:p>
        </w:tc>
        <w:tc>
          <w:tcPr>
            <w:tcW w:w="101" w:type="dxa"/>
            <w:noWrap/>
            <w:vAlign w:val="bottom"/>
            <w:hideMark/>
          </w:tcPr>
          <w:p w14:paraId="09A4022A" w14:textId="77777777" w:rsidR="00FB0D83" w:rsidRDefault="006C352B">
            <w:pPr>
              <w:contextualSpacing/>
              <w:rPr>
                <w:rFonts w:eastAsia="Times New Roman" w:cs="Times New Roman"/>
                <w:sz w:val="20"/>
              </w:rPr>
            </w:pPr>
          </w:p>
        </w:tc>
        <w:tc>
          <w:tcPr>
            <w:tcW w:w="40" w:type="dxa"/>
            <w:noWrap/>
            <w:vAlign w:val="bottom"/>
            <w:hideMark/>
          </w:tcPr>
          <w:p w14:paraId="09A4022B" w14:textId="77777777" w:rsidR="00FB0D83" w:rsidRDefault="006C352B">
            <w:pPr>
              <w:contextualSpacing/>
              <w:rPr>
                <w:rFonts w:eastAsia="Times New Roman" w:cs="Times New Roman"/>
                <w:sz w:val="20"/>
              </w:rPr>
            </w:pPr>
          </w:p>
        </w:tc>
      </w:tr>
      <w:tr w:rsidR="00D269F7" w14:paraId="09A40236" w14:textId="77777777">
        <w:trPr>
          <w:trHeight w:val="300"/>
        </w:trPr>
        <w:tc>
          <w:tcPr>
            <w:tcW w:w="2392" w:type="dxa"/>
            <w:noWrap/>
            <w:vAlign w:val="bottom"/>
            <w:hideMark/>
          </w:tcPr>
          <w:p w14:paraId="09A4022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22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2F" w14:textId="77777777" w:rsidR="00FB0D83" w:rsidRDefault="006C352B">
            <w:pPr>
              <w:contextualSpacing/>
              <w:rPr>
                <w:rFonts w:eastAsia="Times New Roman" w:cs="Times New Roman"/>
                <w:sz w:val="20"/>
              </w:rPr>
            </w:pPr>
          </w:p>
        </w:tc>
        <w:tc>
          <w:tcPr>
            <w:tcW w:w="1190" w:type="dxa"/>
            <w:noWrap/>
            <w:vAlign w:val="bottom"/>
            <w:hideMark/>
          </w:tcPr>
          <w:p w14:paraId="09A4023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23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32" w14:textId="77777777" w:rsidR="00FB0D83" w:rsidRDefault="006C352B">
            <w:pPr>
              <w:contextualSpacing/>
              <w:rPr>
                <w:rFonts w:eastAsia="Times New Roman" w:cs="Times New Roman"/>
                <w:sz w:val="20"/>
              </w:rPr>
            </w:pPr>
          </w:p>
        </w:tc>
        <w:tc>
          <w:tcPr>
            <w:tcW w:w="101" w:type="dxa"/>
            <w:noWrap/>
            <w:vAlign w:val="bottom"/>
            <w:hideMark/>
          </w:tcPr>
          <w:p w14:paraId="09A40233" w14:textId="77777777" w:rsidR="00FB0D83" w:rsidRDefault="006C352B">
            <w:pPr>
              <w:contextualSpacing/>
              <w:rPr>
                <w:rFonts w:eastAsia="Times New Roman" w:cs="Times New Roman"/>
                <w:sz w:val="20"/>
              </w:rPr>
            </w:pPr>
          </w:p>
        </w:tc>
        <w:tc>
          <w:tcPr>
            <w:tcW w:w="101" w:type="dxa"/>
            <w:noWrap/>
            <w:vAlign w:val="bottom"/>
            <w:hideMark/>
          </w:tcPr>
          <w:p w14:paraId="09A40234" w14:textId="77777777" w:rsidR="00FB0D83" w:rsidRDefault="006C352B">
            <w:pPr>
              <w:contextualSpacing/>
              <w:rPr>
                <w:rFonts w:eastAsia="Times New Roman" w:cs="Times New Roman"/>
                <w:sz w:val="20"/>
              </w:rPr>
            </w:pPr>
          </w:p>
        </w:tc>
        <w:tc>
          <w:tcPr>
            <w:tcW w:w="40" w:type="dxa"/>
            <w:noWrap/>
            <w:vAlign w:val="bottom"/>
            <w:hideMark/>
          </w:tcPr>
          <w:p w14:paraId="09A40235" w14:textId="77777777" w:rsidR="00FB0D83" w:rsidRDefault="006C352B">
            <w:pPr>
              <w:contextualSpacing/>
              <w:rPr>
                <w:rFonts w:eastAsia="Times New Roman" w:cs="Times New Roman"/>
                <w:sz w:val="20"/>
              </w:rPr>
            </w:pPr>
          </w:p>
        </w:tc>
      </w:tr>
      <w:tr w:rsidR="00D269F7" w14:paraId="09A4023F" w14:textId="77777777">
        <w:trPr>
          <w:trHeight w:val="300"/>
        </w:trPr>
        <w:tc>
          <w:tcPr>
            <w:tcW w:w="4406" w:type="dxa"/>
            <w:gridSpan w:val="2"/>
            <w:noWrap/>
            <w:vAlign w:val="bottom"/>
            <w:hideMark/>
          </w:tcPr>
          <w:p w14:paraId="09A4023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238"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23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23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3B" w14:textId="77777777" w:rsidR="00FB0D83" w:rsidRDefault="006C352B">
            <w:pPr>
              <w:contextualSpacing/>
              <w:rPr>
                <w:rFonts w:eastAsia="Times New Roman" w:cs="Times New Roman"/>
                <w:sz w:val="20"/>
              </w:rPr>
            </w:pPr>
          </w:p>
        </w:tc>
        <w:tc>
          <w:tcPr>
            <w:tcW w:w="101" w:type="dxa"/>
            <w:noWrap/>
            <w:vAlign w:val="bottom"/>
            <w:hideMark/>
          </w:tcPr>
          <w:p w14:paraId="09A4023C" w14:textId="77777777" w:rsidR="00FB0D83" w:rsidRDefault="006C352B">
            <w:pPr>
              <w:contextualSpacing/>
              <w:rPr>
                <w:rFonts w:eastAsia="Times New Roman" w:cs="Times New Roman"/>
                <w:sz w:val="20"/>
              </w:rPr>
            </w:pPr>
          </w:p>
        </w:tc>
        <w:tc>
          <w:tcPr>
            <w:tcW w:w="101" w:type="dxa"/>
            <w:noWrap/>
            <w:vAlign w:val="bottom"/>
            <w:hideMark/>
          </w:tcPr>
          <w:p w14:paraId="09A4023D" w14:textId="77777777" w:rsidR="00FB0D83" w:rsidRDefault="006C352B">
            <w:pPr>
              <w:contextualSpacing/>
              <w:rPr>
                <w:rFonts w:eastAsia="Times New Roman" w:cs="Times New Roman"/>
                <w:sz w:val="20"/>
              </w:rPr>
            </w:pPr>
          </w:p>
        </w:tc>
        <w:tc>
          <w:tcPr>
            <w:tcW w:w="40" w:type="dxa"/>
            <w:noWrap/>
            <w:vAlign w:val="bottom"/>
            <w:hideMark/>
          </w:tcPr>
          <w:p w14:paraId="09A4023E" w14:textId="77777777" w:rsidR="00FB0D83" w:rsidRDefault="006C352B">
            <w:pPr>
              <w:contextualSpacing/>
              <w:rPr>
                <w:rFonts w:eastAsia="Times New Roman" w:cs="Times New Roman"/>
                <w:sz w:val="20"/>
              </w:rPr>
            </w:pPr>
          </w:p>
        </w:tc>
      </w:tr>
      <w:tr w:rsidR="00D269F7" w14:paraId="09A40249" w14:textId="77777777">
        <w:trPr>
          <w:trHeight w:val="300"/>
        </w:trPr>
        <w:tc>
          <w:tcPr>
            <w:tcW w:w="2392" w:type="dxa"/>
            <w:noWrap/>
            <w:vAlign w:val="bottom"/>
            <w:hideMark/>
          </w:tcPr>
          <w:p w14:paraId="09A40240" w14:textId="77777777" w:rsidR="00FB0D83" w:rsidRDefault="006C352B">
            <w:pPr>
              <w:contextualSpacing/>
              <w:rPr>
                <w:rFonts w:eastAsia="Times New Roman" w:cs="Times New Roman"/>
                <w:sz w:val="20"/>
              </w:rPr>
            </w:pPr>
          </w:p>
        </w:tc>
        <w:tc>
          <w:tcPr>
            <w:tcW w:w="2014" w:type="dxa"/>
            <w:noWrap/>
            <w:vAlign w:val="bottom"/>
            <w:hideMark/>
          </w:tcPr>
          <w:p w14:paraId="09A40241" w14:textId="77777777" w:rsidR="00FB0D83" w:rsidRDefault="006C352B">
            <w:pPr>
              <w:contextualSpacing/>
              <w:rPr>
                <w:rFonts w:eastAsia="Times New Roman" w:cs="Times New Roman"/>
                <w:sz w:val="20"/>
              </w:rPr>
            </w:pPr>
          </w:p>
        </w:tc>
        <w:tc>
          <w:tcPr>
            <w:tcW w:w="2759" w:type="dxa"/>
            <w:noWrap/>
            <w:vAlign w:val="bottom"/>
            <w:hideMark/>
          </w:tcPr>
          <w:p w14:paraId="09A40242" w14:textId="77777777" w:rsidR="00FB0D83" w:rsidRDefault="006C352B">
            <w:pPr>
              <w:contextualSpacing/>
              <w:rPr>
                <w:rFonts w:eastAsia="Times New Roman" w:cs="Times New Roman"/>
                <w:sz w:val="20"/>
              </w:rPr>
            </w:pPr>
          </w:p>
        </w:tc>
        <w:tc>
          <w:tcPr>
            <w:tcW w:w="1190" w:type="dxa"/>
            <w:noWrap/>
            <w:vAlign w:val="bottom"/>
            <w:hideMark/>
          </w:tcPr>
          <w:p w14:paraId="09A40243" w14:textId="77777777" w:rsidR="00FB0D83" w:rsidRDefault="006C352B">
            <w:pPr>
              <w:contextualSpacing/>
              <w:rPr>
                <w:rFonts w:eastAsia="Times New Roman" w:cs="Times New Roman"/>
                <w:sz w:val="20"/>
              </w:rPr>
            </w:pPr>
          </w:p>
        </w:tc>
        <w:tc>
          <w:tcPr>
            <w:tcW w:w="101" w:type="dxa"/>
            <w:noWrap/>
            <w:vAlign w:val="bottom"/>
            <w:hideMark/>
          </w:tcPr>
          <w:p w14:paraId="09A40244" w14:textId="77777777" w:rsidR="00FB0D83" w:rsidRDefault="006C352B">
            <w:pPr>
              <w:contextualSpacing/>
              <w:rPr>
                <w:rFonts w:eastAsia="Times New Roman" w:cs="Times New Roman"/>
                <w:sz w:val="20"/>
              </w:rPr>
            </w:pPr>
          </w:p>
        </w:tc>
        <w:tc>
          <w:tcPr>
            <w:tcW w:w="101" w:type="dxa"/>
            <w:noWrap/>
            <w:vAlign w:val="bottom"/>
            <w:hideMark/>
          </w:tcPr>
          <w:p w14:paraId="09A40245" w14:textId="77777777" w:rsidR="00FB0D83" w:rsidRDefault="006C352B">
            <w:pPr>
              <w:contextualSpacing/>
              <w:rPr>
                <w:rFonts w:eastAsia="Times New Roman" w:cs="Times New Roman"/>
                <w:sz w:val="20"/>
              </w:rPr>
            </w:pPr>
          </w:p>
        </w:tc>
        <w:tc>
          <w:tcPr>
            <w:tcW w:w="101" w:type="dxa"/>
            <w:noWrap/>
            <w:vAlign w:val="bottom"/>
            <w:hideMark/>
          </w:tcPr>
          <w:p w14:paraId="09A40246" w14:textId="77777777" w:rsidR="00FB0D83" w:rsidRDefault="006C352B">
            <w:pPr>
              <w:contextualSpacing/>
              <w:rPr>
                <w:rFonts w:eastAsia="Times New Roman" w:cs="Times New Roman"/>
                <w:sz w:val="20"/>
              </w:rPr>
            </w:pPr>
          </w:p>
        </w:tc>
        <w:tc>
          <w:tcPr>
            <w:tcW w:w="101" w:type="dxa"/>
            <w:noWrap/>
            <w:vAlign w:val="bottom"/>
            <w:hideMark/>
          </w:tcPr>
          <w:p w14:paraId="09A40247" w14:textId="77777777" w:rsidR="00FB0D83" w:rsidRDefault="006C352B">
            <w:pPr>
              <w:contextualSpacing/>
              <w:rPr>
                <w:rFonts w:eastAsia="Times New Roman" w:cs="Times New Roman"/>
                <w:sz w:val="20"/>
              </w:rPr>
            </w:pPr>
          </w:p>
        </w:tc>
        <w:tc>
          <w:tcPr>
            <w:tcW w:w="40" w:type="dxa"/>
            <w:noWrap/>
            <w:vAlign w:val="bottom"/>
            <w:hideMark/>
          </w:tcPr>
          <w:p w14:paraId="09A40248" w14:textId="77777777" w:rsidR="00FB0D83" w:rsidRDefault="006C352B">
            <w:pPr>
              <w:contextualSpacing/>
              <w:rPr>
                <w:rFonts w:eastAsia="Times New Roman" w:cs="Times New Roman"/>
                <w:sz w:val="20"/>
              </w:rPr>
            </w:pPr>
          </w:p>
        </w:tc>
      </w:tr>
      <w:tr w:rsidR="00D269F7" w14:paraId="09A4024F" w14:textId="77777777">
        <w:trPr>
          <w:trHeight w:val="300"/>
        </w:trPr>
        <w:tc>
          <w:tcPr>
            <w:tcW w:w="2392" w:type="dxa"/>
            <w:noWrap/>
            <w:vAlign w:val="bottom"/>
            <w:hideMark/>
          </w:tcPr>
          <w:p w14:paraId="09A4024A" w14:textId="77777777" w:rsidR="00FB0D83" w:rsidRDefault="006C352B">
            <w:pPr>
              <w:contextualSpacing/>
              <w:rPr>
                <w:rFonts w:eastAsia="Times New Roman" w:cs="Times New Roman"/>
                <w:sz w:val="20"/>
              </w:rPr>
            </w:pPr>
          </w:p>
        </w:tc>
        <w:tc>
          <w:tcPr>
            <w:tcW w:w="6165" w:type="dxa"/>
            <w:gridSpan w:val="5"/>
            <w:noWrap/>
            <w:vAlign w:val="bottom"/>
            <w:hideMark/>
          </w:tcPr>
          <w:p w14:paraId="09A4024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34 ως έχει   ΔΕΚΤΟ ΚΑΤΑ ΠΛΕΙΟΨΗΦΙΑ</w:t>
            </w:r>
          </w:p>
        </w:tc>
        <w:tc>
          <w:tcPr>
            <w:tcW w:w="101" w:type="dxa"/>
            <w:noWrap/>
            <w:vAlign w:val="bottom"/>
            <w:hideMark/>
          </w:tcPr>
          <w:p w14:paraId="09A4024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4D" w14:textId="77777777" w:rsidR="00FB0D83" w:rsidRDefault="006C352B">
            <w:pPr>
              <w:contextualSpacing/>
              <w:rPr>
                <w:rFonts w:eastAsia="Times New Roman" w:cs="Times New Roman"/>
                <w:sz w:val="20"/>
              </w:rPr>
            </w:pPr>
          </w:p>
        </w:tc>
        <w:tc>
          <w:tcPr>
            <w:tcW w:w="40" w:type="dxa"/>
            <w:noWrap/>
            <w:vAlign w:val="bottom"/>
            <w:hideMark/>
          </w:tcPr>
          <w:p w14:paraId="09A4024E" w14:textId="77777777" w:rsidR="00FB0D83" w:rsidRDefault="006C352B">
            <w:pPr>
              <w:contextualSpacing/>
              <w:rPr>
                <w:rFonts w:eastAsia="Times New Roman" w:cs="Times New Roman"/>
                <w:sz w:val="20"/>
              </w:rPr>
            </w:pPr>
          </w:p>
        </w:tc>
      </w:tr>
      <w:tr w:rsidR="00D269F7" w14:paraId="09A40259" w14:textId="77777777">
        <w:trPr>
          <w:trHeight w:val="300"/>
        </w:trPr>
        <w:tc>
          <w:tcPr>
            <w:tcW w:w="2392" w:type="dxa"/>
            <w:noWrap/>
            <w:vAlign w:val="bottom"/>
            <w:hideMark/>
          </w:tcPr>
          <w:p w14:paraId="09A4025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25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52" w14:textId="77777777" w:rsidR="00FB0D83" w:rsidRDefault="006C352B">
            <w:pPr>
              <w:contextualSpacing/>
              <w:rPr>
                <w:rFonts w:eastAsia="Times New Roman" w:cs="Times New Roman"/>
                <w:sz w:val="20"/>
              </w:rPr>
            </w:pPr>
          </w:p>
        </w:tc>
        <w:tc>
          <w:tcPr>
            <w:tcW w:w="1190" w:type="dxa"/>
            <w:noWrap/>
            <w:vAlign w:val="bottom"/>
            <w:hideMark/>
          </w:tcPr>
          <w:p w14:paraId="09A4025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25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55" w14:textId="77777777" w:rsidR="00FB0D83" w:rsidRDefault="006C352B">
            <w:pPr>
              <w:contextualSpacing/>
              <w:rPr>
                <w:rFonts w:eastAsia="Times New Roman" w:cs="Times New Roman"/>
                <w:sz w:val="20"/>
              </w:rPr>
            </w:pPr>
          </w:p>
        </w:tc>
        <w:tc>
          <w:tcPr>
            <w:tcW w:w="101" w:type="dxa"/>
            <w:noWrap/>
            <w:vAlign w:val="bottom"/>
            <w:hideMark/>
          </w:tcPr>
          <w:p w14:paraId="09A40256" w14:textId="77777777" w:rsidR="00FB0D83" w:rsidRDefault="006C352B">
            <w:pPr>
              <w:contextualSpacing/>
              <w:rPr>
                <w:rFonts w:eastAsia="Times New Roman" w:cs="Times New Roman"/>
                <w:sz w:val="20"/>
              </w:rPr>
            </w:pPr>
          </w:p>
        </w:tc>
        <w:tc>
          <w:tcPr>
            <w:tcW w:w="101" w:type="dxa"/>
            <w:noWrap/>
            <w:vAlign w:val="bottom"/>
            <w:hideMark/>
          </w:tcPr>
          <w:p w14:paraId="09A40257" w14:textId="77777777" w:rsidR="00FB0D83" w:rsidRDefault="006C352B">
            <w:pPr>
              <w:contextualSpacing/>
              <w:rPr>
                <w:rFonts w:eastAsia="Times New Roman" w:cs="Times New Roman"/>
                <w:sz w:val="20"/>
              </w:rPr>
            </w:pPr>
          </w:p>
        </w:tc>
        <w:tc>
          <w:tcPr>
            <w:tcW w:w="40" w:type="dxa"/>
            <w:noWrap/>
            <w:vAlign w:val="bottom"/>
            <w:hideMark/>
          </w:tcPr>
          <w:p w14:paraId="09A40258" w14:textId="77777777" w:rsidR="00FB0D83" w:rsidRDefault="006C352B">
            <w:pPr>
              <w:contextualSpacing/>
              <w:rPr>
                <w:rFonts w:eastAsia="Times New Roman" w:cs="Times New Roman"/>
                <w:sz w:val="20"/>
              </w:rPr>
            </w:pPr>
          </w:p>
        </w:tc>
      </w:tr>
      <w:tr w:rsidR="00D269F7" w14:paraId="09A40263" w14:textId="77777777">
        <w:trPr>
          <w:trHeight w:val="300"/>
        </w:trPr>
        <w:tc>
          <w:tcPr>
            <w:tcW w:w="2392" w:type="dxa"/>
            <w:noWrap/>
            <w:vAlign w:val="bottom"/>
            <w:hideMark/>
          </w:tcPr>
          <w:p w14:paraId="09A4025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25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5C" w14:textId="77777777" w:rsidR="00FB0D83" w:rsidRDefault="006C352B">
            <w:pPr>
              <w:contextualSpacing/>
              <w:rPr>
                <w:rFonts w:eastAsia="Times New Roman" w:cs="Times New Roman"/>
                <w:sz w:val="20"/>
              </w:rPr>
            </w:pPr>
          </w:p>
        </w:tc>
        <w:tc>
          <w:tcPr>
            <w:tcW w:w="1190" w:type="dxa"/>
            <w:noWrap/>
            <w:vAlign w:val="bottom"/>
            <w:hideMark/>
          </w:tcPr>
          <w:p w14:paraId="09A4025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25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5F" w14:textId="77777777" w:rsidR="00FB0D83" w:rsidRDefault="006C352B">
            <w:pPr>
              <w:contextualSpacing/>
              <w:rPr>
                <w:rFonts w:eastAsia="Times New Roman" w:cs="Times New Roman"/>
                <w:sz w:val="20"/>
              </w:rPr>
            </w:pPr>
          </w:p>
        </w:tc>
        <w:tc>
          <w:tcPr>
            <w:tcW w:w="101" w:type="dxa"/>
            <w:noWrap/>
            <w:vAlign w:val="bottom"/>
            <w:hideMark/>
          </w:tcPr>
          <w:p w14:paraId="09A40260" w14:textId="77777777" w:rsidR="00FB0D83" w:rsidRDefault="006C352B">
            <w:pPr>
              <w:contextualSpacing/>
              <w:rPr>
                <w:rFonts w:eastAsia="Times New Roman" w:cs="Times New Roman"/>
                <w:sz w:val="20"/>
              </w:rPr>
            </w:pPr>
          </w:p>
        </w:tc>
        <w:tc>
          <w:tcPr>
            <w:tcW w:w="101" w:type="dxa"/>
            <w:noWrap/>
            <w:vAlign w:val="bottom"/>
            <w:hideMark/>
          </w:tcPr>
          <w:p w14:paraId="09A40261" w14:textId="77777777" w:rsidR="00FB0D83" w:rsidRDefault="006C352B">
            <w:pPr>
              <w:contextualSpacing/>
              <w:rPr>
                <w:rFonts w:eastAsia="Times New Roman" w:cs="Times New Roman"/>
                <w:sz w:val="20"/>
              </w:rPr>
            </w:pPr>
          </w:p>
        </w:tc>
        <w:tc>
          <w:tcPr>
            <w:tcW w:w="40" w:type="dxa"/>
            <w:noWrap/>
            <w:vAlign w:val="bottom"/>
            <w:hideMark/>
          </w:tcPr>
          <w:p w14:paraId="09A40262" w14:textId="77777777" w:rsidR="00FB0D83" w:rsidRDefault="006C352B">
            <w:pPr>
              <w:contextualSpacing/>
              <w:rPr>
                <w:rFonts w:eastAsia="Times New Roman" w:cs="Times New Roman"/>
                <w:sz w:val="20"/>
              </w:rPr>
            </w:pPr>
          </w:p>
        </w:tc>
      </w:tr>
      <w:tr w:rsidR="00D269F7" w14:paraId="09A4026D" w14:textId="77777777">
        <w:trPr>
          <w:trHeight w:val="300"/>
        </w:trPr>
        <w:tc>
          <w:tcPr>
            <w:tcW w:w="2392" w:type="dxa"/>
            <w:noWrap/>
            <w:vAlign w:val="bottom"/>
            <w:hideMark/>
          </w:tcPr>
          <w:p w14:paraId="09A4026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26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66" w14:textId="77777777" w:rsidR="00FB0D83" w:rsidRDefault="006C352B">
            <w:pPr>
              <w:contextualSpacing/>
              <w:rPr>
                <w:rFonts w:eastAsia="Times New Roman" w:cs="Times New Roman"/>
                <w:sz w:val="20"/>
              </w:rPr>
            </w:pPr>
          </w:p>
        </w:tc>
        <w:tc>
          <w:tcPr>
            <w:tcW w:w="1190" w:type="dxa"/>
            <w:noWrap/>
            <w:vAlign w:val="bottom"/>
            <w:hideMark/>
          </w:tcPr>
          <w:p w14:paraId="09A4026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26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69" w14:textId="77777777" w:rsidR="00FB0D83" w:rsidRDefault="006C352B">
            <w:pPr>
              <w:contextualSpacing/>
              <w:rPr>
                <w:rFonts w:eastAsia="Times New Roman" w:cs="Times New Roman"/>
                <w:sz w:val="20"/>
              </w:rPr>
            </w:pPr>
          </w:p>
        </w:tc>
        <w:tc>
          <w:tcPr>
            <w:tcW w:w="101" w:type="dxa"/>
            <w:noWrap/>
            <w:vAlign w:val="bottom"/>
            <w:hideMark/>
          </w:tcPr>
          <w:p w14:paraId="09A4026A" w14:textId="77777777" w:rsidR="00FB0D83" w:rsidRDefault="006C352B">
            <w:pPr>
              <w:contextualSpacing/>
              <w:rPr>
                <w:rFonts w:eastAsia="Times New Roman" w:cs="Times New Roman"/>
                <w:sz w:val="20"/>
              </w:rPr>
            </w:pPr>
          </w:p>
        </w:tc>
        <w:tc>
          <w:tcPr>
            <w:tcW w:w="101" w:type="dxa"/>
            <w:noWrap/>
            <w:vAlign w:val="bottom"/>
            <w:hideMark/>
          </w:tcPr>
          <w:p w14:paraId="09A4026B" w14:textId="77777777" w:rsidR="00FB0D83" w:rsidRDefault="006C352B">
            <w:pPr>
              <w:contextualSpacing/>
              <w:rPr>
                <w:rFonts w:eastAsia="Times New Roman" w:cs="Times New Roman"/>
                <w:sz w:val="20"/>
              </w:rPr>
            </w:pPr>
          </w:p>
        </w:tc>
        <w:tc>
          <w:tcPr>
            <w:tcW w:w="40" w:type="dxa"/>
            <w:noWrap/>
            <w:vAlign w:val="bottom"/>
            <w:hideMark/>
          </w:tcPr>
          <w:p w14:paraId="09A4026C" w14:textId="77777777" w:rsidR="00FB0D83" w:rsidRDefault="006C352B">
            <w:pPr>
              <w:contextualSpacing/>
              <w:rPr>
                <w:rFonts w:eastAsia="Times New Roman" w:cs="Times New Roman"/>
                <w:sz w:val="20"/>
              </w:rPr>
            </w:pPr>
          </w:p>
        </w:tc>
      </w:tr>
      <w:tr w:rsidR="00D269F7" w14:paraId="09A40277" w14:textId="77777777">
        <w:trPr>
          <w:trHeight w:val="300"/>
        </w:trPr>
        <w:tc>
          <w:tcPr>
            <w:tcW w:w="2392" w:type="dxa"/>
            <w:noWrap/>
            <w:vAlign w:val="bottom"/>
            <w:hideMark/>
          </w:tcPr>
          <w:p w14:paraId="09A4026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26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70" w14:textId="77777777" w:rsidR="00FB0D83" w:rsidRDefault="006C352B">
            <w:pPr>
              <w:contextualSpacing/>
              <w:rPr>
                <w:rFonts w:eastAsia="Times New Roman" w:cs="Times New Roman"/>
                <w:sz w:val="20"/>
              </w:rPr>
            </w:pPr>
          </w:p>
        </w:tc>
        <w:tc>
          <w:tcPr>
            <w:tcW w:w="1190" w:type="dxa"/>
            <w:noWrap/>
            <w:vAlign w:val="bottom"/>
            <w:hideMark/>
          </w:tcPr>
          <w:p w14:paraId="09A4027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27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73" w14:textId="77777777" w:rsidR="00FB0D83" w:rsidRDefault="006C352B">
            <w:pPr>
              <w:contextualSpacing/>
              <w:rPr>
                <w:rFonts w:eastAsia="Times New Roman" w:cs="Times New Roman"/>
                <w:sz w:val="20"/>
              </w:rPr>
            </w:pPr>
          </w:p>
        </w:tc>
        <w:tc>
          <w:tcPr>
            <w:tcW w:w="101" w:type="dxa"/>
            <w:noWrap/>
            <w:vAlign w:val="bottom"/>
            <w:hideMark/>
          </w:tcPr>
          <w:p w14:paraId="09A40274" w14:textId="77777777" w:rsidR="00FB0D83" w:rsidRDefault="006C352B">
            <w:pPr>
              <w:contextualSpacing/>
              <w:rPr>
                <w:rFonts w:eastAsia="Times New Roman" w:cs="Times New Roman"/>
                <w:sz w:val="20"/>
              </w:rPr>
            </w:pPr>
          </w:p>
        </w:tc>
        <w:tc>
          <w:tcPr>
            <w:tcW w:w="101" w:type="dxa"/>
            <w:noWrap/>
            <w:vAlign w:val="bottom"/>
            <w:hideMark/>
          </w:tcPr>
          <w:p w14:paraId="09A40275" w14:textId="77777777" w:rsidR="00FB0D83" w:rsidRDefault="006C352B">
            <w:pPr>
              <w:contextualSpacing/>
              <w:rPr>
                <w:rFonts w:eastAsia="Times New Roman" w:cs="Times New Roman"/>
                <w:sz w:val="20"/>
              </w:rPr>
            </w:pPr>
          </w:p>
        </w:tc>
        <w:tc>
          <w:tcPr>
            <w:tcW w:w="40" w:type="dxa"/>
            <w:noWrap/>
            <w:vAlign w:val="bottom"/>
            <w:hideMark/>
          </w:tcPr>
          <w:p w14:paraId="09A40276" w14:textId="77777777" w:rsidR="00FB0D83" w:rsidRDefault="006C352B">
            <w:pPr>
              <w:contextualSpacing/>
              <w:rPr>
                <w:rFonts w:eastAsia="Times New Roman" w:cs="Times New Roman"/>
                <w:sz w:val="20"/>
              </w:rPr>
            </w:pPr>
          </w:p>
        </w:tc>
      </w:tr>
      <w:tr w:rsidR="00D269F7" w14:paraId="09A40281" w14:textId="77777777">
        <w:trPr>
          <w:trHeight w:val="300"/>
        </w:trPr>
        <w:tc>
          <w:tcPr>
            <w:tcW w:w="2392" w:type="dxa"/>
            <w:noWrap/>
            <w:vAlign w:val="bottom"/>
            <w:hideMark/>
          </w:tcPr>
          <w:p w14:paraId="09A4027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27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7A" w14:textId="77777777" w:rsidR="00FB0D83" w:rsidRDefault="006C352B">
            <w:pPr>
              <w:contextualSpacing/>
              <w:rPr>
                <w:rFonts w:eastAsia="Times New Roman" w:cs="Times New Roman"/>
                <w:sz w:val="20"/>
              </w:rPr>
            </w:pPr>
          </w:p>
        </w:tc>
        <w:tc>
          <w:tcPr>
            <w:tcW w:w="1190" w:type="dxa"/>
            <w:noWrap/>
            <w:vAlign w:val="bottom"/>
            <w:hideMark/>
          </w:tcPr>
          <w:p w14:paraId="09A4027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27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7D" w14:textId="77777777" w:rsidR="00FB0D83" w:rsidRDefault="006C352B">
            <w:pPr>
              <w:contextualSpacing/>
              <w:rPr>
                <w:rFonts w:eastAsia="Times New Roman" w:cs="Times New Roman"/>
                <w:sz w:val="20"/>
              </w:rPr>
            </w:pPr>
          </w:p>
        </w:tc>
        <w:tc>
          <w:tcPr>
            <w:tcW w:w="101" w:type="dxa"/>
            <w:noWrap/>
            <w:vAlign w:val="bottom"/>
            <w:hideMark/>
          </w:tcPr>
          <w:p w14:paraId="09A4027E" w14:textId="77777777" w:rsidR="00FB0D83" w:rsidRDefault="006C352B">
            <w:pPr>
              <w:contextualSpacing/>
              <w:rPr>
                <w:rFonts w:eastAsia="Times New Roman" w:cs="Times New Roman"/>
                <w:sz w:val="20"/>
              </w:rPr>
            </w:pPr>
          </w:p>
        </w:tc>
        <w:tc>
          <w:tcPr>
            <w:tcW w:w="101" w:type="dxa"/>
            <w:noWrap/>
            <w:vAlign w:val="bottom"/>
            <w:hideMark/>
          </w:tcPr>
          <w:p w14:paraId="09A4027F" w14:textId="77777777" w:rsidR="00FB0D83" w:rsidRDefault="006C352B">
            <w:pPr>
              <w:contextualSpacing/>
              <w:rPr>
                <w:rFonts w:eastAsia="Times New Roman" w:cs="Times New Roman"/>
                <w:sz w:val="20"/>
              </w:rPr>
            </w:pPr>
          </w:p>
        </w:tc>
        <w:tc>
          <w:tcPr>
            <w:tcW w:w="40" w:type="dxa"/>
            <w:noWrap/>
            <w:vAlign w:val="bottom"/>
            <w:hideMark/>
          </w:tcPr>
          <w:p w14:paraId="09A40280" w14:textId="77777777" w:rsidR="00FB0D83" w:rsidRDefault="006C352B">
            <w:pPr>
              <w:contextualSpacing/>
              <w:rPr>
                <w:rFonts w:eastAsia="Times New Roman" w:cs="Times New Roman"/>
                <w:sz w:val="20"/>
              </w:rPr>
            </w:pPr>
          </w:p>
        </w:tc>
      </w:tr>
      <w:tr w:rsidR="00D269F7" w14:paraId="09A4028B" w14:textId="77777777">
        <w:trPr>
          <w:trHeight w:val="300"/>
        </w:trPr>
        <w:tc>
          <w:tcPr>
            <w:tcW w:w="2392" w:type="dxa"/>
            <w:noWrap/>
            <w:vAlign w:val="bottom"/>
            <w:hideMark/>
          </w:tcPr>
          <w:p w14:paraId="09A4028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28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84" w14:textId="77777777" w:rsidR="00FB0D83" w:rsidRDefault="006C352B">
            <w:pPr>
              <w:contextualSpacing/>
              <w:rPr>
                <w:rFonts w:eastAsia="Times New Roman" w:cs="Times New Roman"/>
                <w:sz w:val="20"/>
              </w:rPr>
            </w:pPr>
          </w:p>
        </w:tc>
        <w:tc>
          <w:tcPr>
            <w:tcW w:w="1190" w:type="dxa"/>
            <w:noWrap/>
            <w:vAlign w:val="bottom"/>
            <w:hideMark/>
          </w:tcPr>
          <w:p w14:paraId="09A4028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28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87" w14:textId="77777777" w:rsidR="00FB0D83" w:rsidRDefault="006C352B">
            <w:pPr>
              <w:contextualSpacing/>
              <w:rPr>
                <w:rFonts w:eastAsia="Times New Roman" w:cs="Times New Roman"/>
                <w:sz w:val="20"/>
              </w:rPr>
            </w:pPr>
          </w:p>
        </w:tc>
        <w:tc>
          <w:tcPr>
            <w:tcW w:w="101" w:type="dxa"/>
            <w:noWrap/>
            <w:vAlign w:val="bottom"/>
            <w:hideMark/>
          </w:tcPr>
          <w:p w14:paraId="09A40288" w14:textId="77777777" w:rsidR="00FB0D83" w:rsidRDefault="006C352B">
            <w:pPr>
              <w:contextualSpacing/>
              <w:rPr>
                <w:rFonts w:eastAsia="Times New Roman" w:cs="Times New Roman"/>
                <w:sz w:val="20"/>
              </w:rPr>
            </w:pPr>
          </w:p>
        </w:tc>
        <w:tc>
          <w:tcPr>
            <w:tcW w:w="101" w:type="dxa"/>
            <w:noWrap/>
            <w:vAlign w:val="bottom"/>
            <w:hideMark/>
          </w:tcPr>
          <w:p w14:paraId="09A40289" w14:textId="77777777" w:rsidR="00FB0D83" w:rsidRDefault="006C352B">
            <w:pPr>
              <w:contextualSpacing/>
              <w:rPr>
                <w:rFonts w:eastAsia="Times New Roman" w:cs="Times New Roman"/>
                <w:sz w:val="20"/>
              </w:rPr>
            </w:pPr>
          </w:p>
        </w:tc>
        <w:tc>
          <w:tcPr>
            <w:tcW w:w="40" w:type="dxa"/>
            <w:noWrap/>
            <w:vAlign w:val="bottom"/>
            <w:hideMark/>
          </w:tcPr>
          <w:p w14:paraId="09A4028A" w14:textId="77777777" w:rsidR="00FB0D83" w:rsidRDefault="006C352B">
            <w:pPr>
              <w:contextualSpacing/>
              <w:rPr>
                <w:rFonts w:eastAsia="Times New Roman" w:cs="Times New Roman"/>
                <w:sz w:val="20"/>
              </w:rPr>
            </w:pPr>
          </w:p>
        </w:tc>
      </w:tr>
      <w:tr w:rsidR="00D269F7" w14:paraId="09A40295" w14:textId="77777777">
        <w:trPr>
          <w:trHeight w:val="300"/>
        </w:trPr>
        <w:tc>
          <w:tcPr>
            <w:tcW w:w="2392" w:type="dxa"/>
            <w:noWrap/>
            <w:vAlign w:val="bottom"/>
            <w:hideMark/>
          </w:tcPr>
          <w:p w14:paraId="09A4028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28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8E" w14:textId="77777777" w:rsidR="00FB0D83" w:rsidRDefault="006C352B">
            <w:pPr>
              <w:contextualSpacing/>
              <w:rPr>
                <w:rFonts w:eastAsia="Times New Roman" w:cs="Times New Roman"/>
                <w:sz w:val="20"/>
              </w:rPr>
            </w:pPr>
          </w:p>
        </w:tc>
        <w:tc>
          <w:tcPr>
            <w:tcW w:w="1190" w:type="dxa"/>
            <w:noWrap/>
            <w:vAlign w:val="bottom"/>
            <w:hideMark/>
          </w:tcPr>
          <w:p w14:paraId="09A4028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29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91" w14:textId="77777777" w:rsidR="00FB0D83" w:rsidRDefault="006C352B">
            <w:pPr>
              <w:contextualSpacing/>
              <w:rPr>
                <w:rFonts w:eastAsia="Times New Roman" w:cs="Times New Roman"/>
                <w:sz w:val="20"/>
              </w:rPr>
            </w:pPr>
          </w:p>
        </w:tc>
        <w:tc>
          <w:tcPr>
            <w:tcW w:w="101" w:type="dxa"/>
            <w:noWrap/>
            <w:vAlign w:val="bottom"/>
            <w:hideMark/>
          </w:tcPr>
          <w:p w14:paraId="09A40292" w14:textId="77777777" w:rsidR="00FB0D83" w:rsidRDefault="006C352B">
            <w:pPr>
              <w:contextualSpacing/>
              <w:rPr>
                <w:rFonts w:eastAsia="Times New Roman" w:cs="Times New Roman"/>
                <w:sz w:val="20"/>
              </w:rPr>
            </w:pPr>
          </w:p>
        </w:tc>
        <w:tc>
          <w:tcPr>
            <w:tcW w:w="101" w:type="dxa"/>
            <w:noWrap/>
            <w:vAlign w:val="bottom"/>
            <w:hideMark/>
          </w:tcPr>
          <w:p w14:paraId="09A40293" w14:textId="77777777" w:rsidR="00FB0D83" w:rsidRDefault="006C352B">
            <w:pPr>
              <w:contextualSpacing/>
              <w:rPr>
                <w:rFonts w:eastAsia="Times New Roman" w:cs="Times New Roman"/>
                <w:sz w:val="20"/>
              </w:rPr>
            </w:pPr>
          </w:p>
        </w:tc>
        <w:tc>
          <w:tcPr>
            <w:tcW w:w="40" w:type="dxa"/>
            <w:noWrap/>
            <w:vAlign w:val="bottom"/>
            <w:hideMark/>
          </w:tcPr>
          <w:p w14:paraId="09A40294" w14:textId="77777777" w:rsidR="00FB0D83" w:rsidRDefault="006C352B">
            <w:pPr>
              <w:contextualSpacing/>
              <w:rPr>
                <w:rFonts w:eastAsia="Times New Roman" w:cs="Times New Roman"/>
                <w:sz w:val="20"/>
              </w:rPr>
            </w:pPr>
          </w:p>
        </w:tc>
      </w:tr>
      <w:tr w:rsidR="00D269F7" w14:paraId="09A4029E" w14:textId="77777777">
        <w:trPr>
          <w:trHeight w:val="300"/>
        </w:trPr>
        <w:tc>
          <w:tcPr>
            <w:tcW w:w="4406" w:type="dxa"/>
            <w:gridSpan w:val="2"/>
            <w:noWrap/>
            <w:vAlign w:val="bottom"/>
            <w:hideMark/>
          </w:tcPr>
          <w:p w14:paraId="09A4029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297"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29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29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9A" w14:textId="77777777" w:rsidR="00FB0D83" w:rsidRDefault="006C352B">
            <w:pPr>
              <w:contextualSpacing/>
              <w:rPr>
                <w:rFonts w:eastAsia="Times New Roman" w:cs="Times New Roman"/>
                <w:sz w:val="20"/>
              </w:rPr>
            </w:pPr>
          </w:p>
        </w:tc>
        <w:tc>
          <w:tcPr>
            <w:tcW w:w="101" w:type="dxa"/>
            <w:noWrap/>
            <w:vAlign w:val="bottom"/>
            <w:hideMark/>
          </w:tcPr>
          <w:p w14:paraId="09A4029B" w14:textId="77777777" w:rsidR="00FB0D83" w:rsidRDefault="006C352B">
            <w:pPr>
              <w:contextualSpacing/>
              <w:rPr>
                <w:rFonts w:eastAsia="Times New Roman" w:cs="Times New Roman"/>
                <w:sz w:val="20"/>
              </w:rPr>
            </w:pPr>
          </w:p>
        </w:tc>
        <w:tc>
          <w:tcPr>
            <w:tcW w:w="101" w:type="dxa"/>
            <w:noWrap/>
            <w:vAlign w:val="bottom"/>
            <w:hideMark/>
          </w:tcPr>
          <w:p w14:paraId="09A4029C" w14:textId="77777777" w:rsidR="00FB0D83" w:rsidRDefault="006C352B">
            <w:pPr>
              <w:contextualSpacing/>
              <w:rPr>
                <w:rFonts w:eastAsia="Times New Roman" w:cs="Times New Roman"/>
                <w:sz w:val="20"/>
              </w:rPr>
            </w:pPr>
          </w:p>
        </w:tc>
        <w:tc>
          <w:tcPr>
            <w:tcW w:w="40" w:type="dxa"/>
            <w:noWrap/>
            <w:vAlign w:val="bottom"/>
            <w:hideMark/>
          </w:tcPr>
          <w:p w14:paraId="09A4029D" w14:textId="77777777" w:rsidR="00FB0D83" w:rsidRDefault="006C352B">
            <w:pPr>
              <w:contextualSpacing/>
              <w:rPr>
                <w:rFonts w:eastAsia="Times New Roman" w:cs="Times New Roman"/>
                <w:sz w:val="20"/>
              </w:rPr>
            </w:pPr>
          </w:p>
        </w:tc>
      </w:tr>
      <w:tr w:rsidR="00D269F7" w14:paraId="09A402A8" w14:textId="77777777">
        <w:trPr>
          <w:trHeight w:val="300"/>
        </w:trPr>
        <w:tc>
          <w:tcPr>
            <w:tcW w:w="2392" w:type="dxa"/>
            <w:noWrap/>
            <w:vAlign w:val="bottom"/>
            <w:hideMark/>
          </w:tcPr>
          <w:p w14:paraId="09A4029F" w14:textId="77777777" w:rsidR="00FB0D83" w:rsidRDefault="006C352B">
            <w:pPr>
              <w:contextualSpacing/>
              <w:rPr>
                <w:rFonts w:eastAsia="Times New Roman" w:cs="Times New Roman"/>
                <w:sz w:val="20"/>
              </w:rPr>
            </w:pPr>
          </w:p>
        </w:tc>
        <w:tc>
          <w:tcPr>
            <w:tcW w:w="2014" w:type="dxa"/>
            <w:noWrap/>
            <w:vAlign w:val="bottom"/>
            <w:hideMark/>
          </w:tcPr>
          <w:p w14:paraId="09A402A0" w14:textId="77777777" w:rsidR="00FB0D83" w:rsidRDefault="006C352B">
            <w:pPr>
              <w:contextualSpacing/>
              <w:rPr>
                <w:rFonts w:eastAsia="Times New Roman" w:cs="Times New Roman"/>
                <w:sz w:val="20"/>
              </w:rPr>
            </w:pPr>
          </w:p>
        </w:tc>
        <w:tc>
          <w:tcPr>
            <w:tcW w:w="2759" w:type="dxa"/>
            <w:noWrap/>
            <w:vAlign w:val="bottom"/>
            <w:hideMark/>
          </w:tcPr>
          <w:p w14:paraId="09A402A1" w14:textId="77777777" w:rsidR="00FB0D83" w:rsidRDefault="006C352B">
            <w:pPr>
              <w:contextualSpacing/>
              <w:rPr>
                <w:rFonts w:eastAsia="Times New Roman" w:cs="Times New Roman"/>
                <w:sz w:val="20"/>
              </w:rPr>
            </w:pPr>
          </w:p>
        </w:tc>
        <w:tc>
          <w:tcPr>
            <w:tcW w:w="1190" w:type="dxa"/>
            <w:noWrap/>
            <w:vAlign w:val="bottom"/>
            <w:hideMark/>
          </w:tcPr>
          <w:p w14:paraId="09A402A2" w14:textId="77777777" w:rsidR="00FB0D83" w:rsidRDefault="006C352B">
            <w:pPr>
              <w:contextualSpacing/>
              <w:rPr>
                <w:rFonts w:eastAsia="Times New Roman" w:cs="Times New Roman"/>
                <w:sz w:val="20"/>
              </w:rPr>
            </w:pPr>
          </w:p>
        </w:tc>
        <w:tc>
          <w:tcPr>
            <w:tcW w:w="101" w:type="dxa"/>
            <w:noWrap/>
            <w:vAlign w:val="bottom"/>
            <w:hideMark/>
          </w:tcPr>
          <w:p w14:paraId="09A402A3" w14:textId="77777777" w:rsidR="00FB0D83" w:rsidRDefault="006C352B">
            <w:pPr>
              <w:contextualSpacing/>
              <w:rPr>
                <w:rFonts w:eastAsia="Times New Roman" w:cs="Times New Roman"/>
                <w:sz w:val="20"/>
              </w:rPr>
            </w:pPr>
          </w:p>
        </w:tc>
        <w:tc>
          <w:tcPr>
            <w:tcW w:w="101" w:type="dxa"/>
            <w:noWrap/>
            <w:vAlign w:val="bottom"/>
            <w:hideMark/>
          </w:tcPr>
          <w:p w14:paraId="09A402A4" w14:textId="77777777" w:rsidR="00FB0D83" w:rsidRDefault="006C352B">
            <w:pPr>
              <w:contextualSpacing/>
              <w:rPr>
                <w:rFonts w:eastAsia="Times New Roman" w:cs="Times New Roman"/>
                <w:sz w:val="20"/>
              </w:rPr>
            </w:pPr>
          </w:p>
        </w:tc>
        <w:tc>
          <w:tcPr>
            <w:tcW w:w="101" w:type="dxa"/>
            <w:noWrap/>
            <w:vAlign w:val="bottom"/>
            <w:hideMark/>
          </w:tcPr>
          <w:p w14:paraId="09A402A5" w14:textId="77777777" w:rsidR="00FB0D83" w:rsidRDefault="006C352B">
            <w:pPr>
              <w:contextualSpacing/>
              <w:rPr>
                <w:rFonts w:eastAsia="Times New Roman" w:cs="Times New Roman"/>
                <w:sz w:val="20"/>
              </w:rPr>
            </w:pPr>
          </w:p>
        </w:tc>
        <w:tc>
          <w:tcPr>
            <w:tcW w:w="101" w:type="dxa"/>
            <w:noWrap/>
            <w:vAlign w:val="bottom"/>
            <w:hideMark/>
          </w:tcPr>
          <w:p w14:paraId="09A402A6" w14:textId="77777777" w:rsidR="00FB0D83" w:rsidRDefault="006C352B">
            <w:pPr>
              <w:contextualSpacing/>
              <w:rPr>
                <w:rFonts w:eastAsia="Times New Roman" w:cs="Times New Roman"/>
                <w:sz w:val="20"/>
              </w:rPr>
            </w:pPr>
          </w:p>
        </w:tc>
        <w:tc>
          <w:tcPr>
            <w:tcW w:w="40" w:type="dxa"/>
            <w:noWrap/>
            <w:vAlign w:val="bottom"/>
            <w:hideMark/>
          </w:tcPr>
          <w:p w14:paraId="09A402A7" w14:textId="77777777" w:rsidR="00FB0D83" w:rsidRDefault="006C352B">
            <w:pPr>
              <w:contextualSpacing/>
              <w:rPr>
                <w:rFonts w:eastAsia="Times New Roman" w:cs="Times New Roman"/>
                <w:sz w:val="20"/>
              </w:rPr>
            </w:pPr>
          </w:p>
        </w:tc>
      </w:tr>
      <w:tr w:rsidR="00D269F7" w14:paraId="09A402AE" w14:textId="77777777">
        <w:trPr>
          <w:trHeight w:val="300"/>
        </w:trPr>
        <w:tc>
          <w:tcPr>
            <w:tcW w:w="2392" w:type="dxa"/>
            <w:noWrap/>
            <w:vAlign w:val="bottom"/>
            <w:hideMark/>
          </w:tcPr>
          <w:p w14:paraId="09A402A9" w14:textId="77777777" w:rsidR="00FB0D83" w:rsidRDefault="006C352B">
            <w:pPr>
              <w:contextualSpacing/>
              <w:rPr>
                <w:rFonts w:eastAsia="Times New Roman" w:cs="Times New Roman"/>
                <w:sz w:val="20"/>
              </w:rPr>
            </w:pPr>
          </w:p>
        </w:tc>
        <w:tc>
          <w:tcPr>
            <w:tcW w:w="6165" w:type="dxa"/>
            <w:gridSpan w:val="5"/>
            <w:noWrap/>
            <w:vAlign w:val="bottom"/>
            <w:hideMark/>
          </w:tcPr>
          <w:p w14:paraId="09A402A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35 όπως τροπ.   ΔΕΚΤΟ ΚΑΤΑ</w:t>
            </w:r>
            <w:r>
              <w:rPr>
                <w:rFonts w:ascii="Calibri" w:eastAsia="Times New Roman" w:hAnsi="Calibri" w:cs="Calibri"/>
                <w:color w:val="000000"/>
                <w:szCs w:val="24"/>
              </w:rPr>
              <w:t xml:space="preserve"> ΠΛΕΙΟΨΗΦΙΑ</w:t>
            </w:r>
          </w:p>
        </w:tc>
        <w:tc>
          <w:tcPr>
            <w:tcW w:w="101" w:type="dxa"/>
            <w:noWrap/>
            <w:vAlign w:val="bottom"/>
            <w:hideMark/>
          </w:tcPr>
          <w:p w14:paraId="09A402A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AC" w14:textId="77777777" w:rsidR="00FB0D83" w:rsidRDefault="006C352B">
            <w:pPr>
              <w:contextualSpacing/>
              <w:rPr>
                <w:rFonts w:eastAsia="Times New Roman" w:cs="Times New Roman"/>
                <w:sz w:val="20"/>
              </w:rPr>
            </w:pPr>
          </w:p>
        </w:tc>
        <w:tc>
          <w:tcPr>
            <w:tcW w:w="40" w:type="dxa"/>
            <w:noWrap/>
            <w:vAlign w:val="bottom"/>
            <w:hideMark/>
          </w:tcPr>
          <w:p w14:paraId="09A402AD" w14:textId="77777777" w:rsidR="00FB0D83" w:rsidRDefault="006C352B">
            <w:pPr>
              <w:contextualSpacing/>
              <w:rPr>
                <w:rFonts w:eastAsia="Times New Roman" w:cs="Times New Roman"/>
                <w:sz w:val="20"/>
              </w:rPr>
            </w:pPr>
          </w:p>
        </w:tc>
      </w:tr>
      <w:tr w:rsidR="00D269F7" w14:paraId="09A402B8" w14:textId="77777777">
        <w:trPr>
          <w:trHeight w:val="300"/>
        </w:trPr>
        <w:tc>
          <w:tcPr>
            <w:tcW w:w="2392" w:type="dxa"/>
            <w:noWrap/>
            <w:vAlign w:val="bottom"/>
            <w:hideMark/>
          </w:tcPr>
          <w:p w14:paraId="09A402A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2B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B1" w14:textId="77777777" w:rsidR="00FB0D83" w:rsidRDefault="006C352B">
            <w:pPr>
              <w:contextualSpacing/>
              <w:rPr>
                <w:rFonts w:eastAsia="Times New Roman" w:cs="Times New Roman"/>
                <w:sz w:val="20"/>
              </w:rPr>
            </w:pPr>
          </w:p>
        </w:tc>
        <w:tc>
          <w:tcPr>
            <w:tcW w:w="1190" w:type="dxa"/>
            <w:noWrap/>
            <w:vAlign w:val="bottom"/>
            <w:hideMark/>
          </w:tcPr>
          <w:p w14:paraId="09A402B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2B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B4" w14:textId="77777777" w:rsidR="00FB0D83" w:rsidRDefault="006C352B">
            <w:pPr>
              <w:contextualSpacing/>
              <w:rPr>
                <w:rFonts w:eastAsia="Times New Roman" w:cs="Times New Roman"/>
                <w:sz w:val="20"/>
              </w:rPr>
            </w:pPr>
          </w:p>
        </w:tc>
        <w:tc>
          <w:tcPr>
            <w:tcW w:w="101" w:type="dxa"/>
            <w:noWrap/>
            <w:vAlign w:val="bottom"/>
            <w:hideMark/>
          </w:tcPr>
          <w:p w14:paraId="09A402B5" w14:textId="77777777" w:rsidR="00FB0D83" w:rsidRDefault="006C352B">
            <w:pPr>
              <w:contextualSpacing/>
              <w:rPr>
                <w:rFonts w:eastAsia="Times New Roman" w:cs="Times New Roman"/>
                <w:sz w:val="20"/>
              </w:rPr>
            </w:pPr>
          </w:p>
        </w:tc>
        <w:tc>
          <w:tcPr>
            <w:tcW w:w="101" w:type="dxa"/>
            <w:noWrap/>
            <w:vAlign w:val="bottom"/>
            <w:hideMark/>
          </w:tcPr>
          <w:p w14:paraId="09A402B6" w14:textId="77777777" w:rsidR="00FB0D83" w:rsidRDefault="006C352B">
            <w:pPr>
              <w:contextualSpacing/>
              <w:rPr>
                <w:rFonts w:eastAsia="Times New Roman" w:cs="Times New Roman"/>
                <w:sz w:val="20"/>
              </w:rPr>
            </w:pPr>
          </w:p>
        </w:tc>
        <w:tc>
          <w:tcPr>
            <w:tcW w:w="40" w:type="dxa"/>
            <w:noWrap/>
            <w:vAlign w:val="bottom"/>
            <w:hideMark/>
          </w:tcPr>
          <w:p w14:paraId="09A402B7" w14:textId="77777777" w:rsidR="00FB0D83" w:rsidRDefault="006C352B">
            <w:pPr>
              <w:contextualSpacing/>
              <w:rPr>
                <w:rFonts w:eastAsia="Times New Roman" w:cs="Times New Roman"/>
                <w:sz w:val="20"/>
              </w:rPr>
            </w:pPr>
          </w:p>
        </w:tc>
      </w:tr>
      <w:tr w:rsidR="00D269F7" w14:paraId="09A402C2" w14:textId="77777777">
        <w:trPr>
          <w:trHeight w:val="300"/>
        </w:trPr>
        <w:tc>
          <w:tcPr>
            <w:tcW w:w="2392" w:type="dxa"/>
            <w:noWrap/>
            <w:vAlign w:val="bottom"/>
            <w:hideMark/>
          </w:tcPr>
          <w:p w14:paraId="09A402B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2B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BB" w14:textId="77777777" w:rsidR="00FB0D83" w:rsidRDefault="006C352B">
            <w:pPr>
              <w:contextualSpacing/>
              <w:rPr>
                <w:rFonts w:eastAsia="Times New Roman" w:cs="Times New Roman"/>
                <w:sz w:val="20"/>
              </w:rPr>
            </w:pPr>
          </w:p>
        </w:tc>
        <w:tc>
          <w:tcPr>
            <w:tcW w:w="1190" w:type="dxa"/>
            <w:noWrap/>
            <w:vAlign w:val="bottom"/>
            <w:hideMark/>
          </w:tcPr>
          <w:p w14:paraId="09A402B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2B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BE" w14:textId="77777777" w:rsidR="00FB0D83" w:rsidRDefault="006C352B">
            <w:pPr>
              <w:contextualSpacing/>
              <w:rPr>
                <w:rFonts w:eastAsia="Times New Roman" w:cs="Times New Roman"/>
                <w:sz w:val="20"/>
              </w:rPr>
            </w:pPr>
          </w:p>
        </w:tc>
        <w:tc>
          <w:tcPr>
            <w:tcW w:w="101" w:type="dxa"/>
            <w:noWrap/>
            <w:vAlign w:val="bottom"/>
            <w:hideMark/>
          </w:tcPr>
          <w:p w14:paraId="09A402BF" w14:textId="77777777" w:rsidR="00FB0D83" w:rsidRDefault="006C352B">
            <w:pPr>
              <w:contextualSpacing/>
              <w:rPr>
                <w:rFonts w:eastAsia="Times New Roman" w:cs="Times New Roman"/>
                <w:sz w:val="20"/>
              </w:rPr>
            </w:pPr>
          </w:p>
        </w:tc>
        <w:tc>
          <w:tcPr>
            <w:tcW w:w="101" w:type="dxa"/>
            <w:noWrap/>
            <w:vAlign w:val="bottom"/>
            <w:hideMark/>
          </w:tcPr>
          <w:p w14:paraId="09A402C0" w14:textId="77777777" w:rsidR="00FB0D83" w:rsidRDefault="006C352B">
            <w:pPr>
              <w:contextualSpacing/>
              <w:rPr>
                <w:rFonts w:eastAsia="Times New Roman" w:cs="Times New Roman"/>
                <w:sz w:val="20"/>
              </w:rPr>
            </w:pPr>
          </w:p>
        </w:tc>
        <w:tc>
          <w:tcPr>
            <w:tcW w:w="40" w:type="dxa"/>
            <w:noWrap/>
            <w:vAlign w:val="bottom"/>
            <w:hideMark/>
          </w:tcPr>
          <w:p w14:paraId="09A402C1" w14:textId="77777777" w:rsidR="00FB0D83" w:rsidRDefault="006C352B">
            <w:pPr>
              <w:contextualSpacing/>
              <w:rPr>
                <w:rFonts w:eastAsia="Times New Roman" w:cs="Times New Roman"/>
                <w:sz w:val="20"/>
              </w:rPr>
            </w:pPr>
          </w:p>
        </w:tc>
      </w:tr>
      <w:tr w:rsidR="00D269F7" w14:paraId="09A402CC" w14:textId="77777777">
        <w:trPr>
          <w:trHeight w:val="300"/>
        </w:trPr>
        <w:tc>
          <w:tcPr>
            <w:tcW w:w="2392" w:type="dxa"/>
            <w:noWrap/>
            <w:vAlign w:val="bottom"/>
            <w:hideMark/>
          </w:tcPr>
          <w:p w14:paraId="09A402C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2C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C5" w14:textId="77777777" w:rsidR="00FB0D83" w:rsidRDefault="006C352B">
            <w:pPr>
              <w:contextualSpacing/>
              <w:rPr>
                <w:rFonts w:eastAsia="Times New Roman" w:cs="Times New Roman"/>
                <w:sz w:val="20"/>
              </w:rPr>
            </w:pPr>
          </w:p>
        </w:tc>
        <w:tc>
          <w:tcPr>
            <w:tcW w:w="1190" w:type="dxa"/>
            <w:noWrap/>
            <w:vAlign w:val="bottom"/>
            <w:hideMark/>
          </w:tcPr>
          <w:p w14:paraId="09A402C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2C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C8" w14:textId="77777777" w:rsidR="00FB0D83" w:rsidRDefault="006C352B">
            <w:pPr>
              <w:contextualSpacing/>
              <w:rPr>
                <w:rFonts w:eastAsia="Times New Roman" w:cs="Times New Roman"/>
                <w:sz w:val="20"/>
              </w:rPr>
            </w:pPr>
          </w:p>
        </w:tc>
        <w:tc>
          <w:tcPr>
            <w:tcW w:w="101" w:type="dxa"/>
            <w:noWrap/>
            <w:vAlign w:val="bottom"/>
            <w:hideMark/>
          </w:tcPr>
          <w:p w14:paraId="09A402C9" w14:textId="77777777" w:rsidR="00FB0D83" w:rsidRDefault="006C352B">
            <w:pPr>
              <w:contextualSpacing/>
              <w:rPr>
                <w:rFonts w:eastAsia="Times New Roman" w:cs="Times New Roman"/>
                <w:sz w:val="20"/>
              </w:rPr>
            </w:pPr>
          </w:p>
        </w:tc>
        <w:tc>
          <w:tcPr>
            <w:tcW w:w="101" w:type="dxa"/>
            <w:noWrap/>
            <w:vAlign w:val="bottom"/>
            <w:hideMark/>
          </w:tcPr>
          <w:p w14:paraId="09A402CA" w14:textId="77777777" w:rsidR="00FB0D83" w:rsidRDefault="006C352B">
            <w:pPr>
              <w:contextualSpacing/>
              <w:rPr>
                <w:rFonts w:eastAsia="Times New Roman" w:cs="Times New Roman"/>
                <w:sz w:val="20"/>
              </w:rPr>
            </w:pPr>
          </w:p>
        </w:tc>
        <w:tc>
          <w:tcPr>
            <w:tcW w:w="40" w:type="dxa"/>
            <w:noWrap/>
            <w:vAlign w:val="bottom"/>
            <w:hideMark/>
          </w:tcPr>
          <w:p w14:paraId="09A402CB" w14:textId="77777777" w:rsidR="00FB0D83" w:rsidRDefault="006C352B">
            <w:pPr>
              <w:contextualSpacing/>
              <w:rPr>
                <w:rFonts w:eastAsia="Times New Roman" w:cs="Times New Roman"/>
                <w:sz w:val="20"/>
              </w:rPr>
            </w:pPr>
          </w:p>
        </w:tc>
      </w:tr>
      <w:tr w:rsidR="00D269F7" w14:paraId="09A402D6" w14:textId="77777777">
        <w:trPr>
          <w:trHeight w:val="300"/>
        </w:trPr>
        <w:tc>
          <w:tcPr>
            <w:tcW w:w="2392" w:type="dxa"/>
            <w:noWrap/>
            <w:vAlign w:val="bottom"/>
            <w:hideMark/>
          </w:tcPr>
          <w:p w14:paraId="09A402C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2C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CF" w14:textId="77777777" w:rsidR="00FB0D83" w:rsidRDefault="006C352B">
            <w:pPr>
              <w:contextualSpacing/>
              <w:rPr>
                <w:rFonts w:eastAsia="Times New Roman" w:cs="Times New Roman"/>
                <w:sz w:val="20"/>
              </w:rPr>
            </w:pPr>
          </w:p>
        </w:tc>
        <w:tc>
          <w:tcPr>
            <w:tcW w:w="1190" w:type="dxa"/>
            <w:noWrap/>
            <w:vAlign w:val="bottom"/>
            <w:hideMark/>
          </w:tcPr>
          <w:p w14:paraId="09A402D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2D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D2" w14:textId="77777777" w:rsidR="00FB0D83" w:rsidRDefault="006C352B">
            <w:pPr>
              <w:contextualSpacing/>
              <w:rPr>
                <w:rFonts w:eastAsia="Times New Roman" w:cs="Times New Roman"/>
                <w:sz w:val="20"/>
              </w:rPr>
            </w:pPr>
          </w:p>
        </w:tc>
        <w:tc>
          <w:tcPr>
            <w:tcW w:w="101" w:type="dxa"/>
            <w:noWrap/>
            <w:vAlign w:val="bottom"/>
            <w:hideMark/>
          </w:tcPr>
          <w:p w14:paraId="09A402D3" w14:textId="77777777" w:rsidR="00FB0D83" w:rsidRDefault="006C352B">
            <w:pPr>
              <w:contextualSpacing/>
              <w:rPr>
                <w:rFonts w:eastAsia="Times New Roman" w:cs="Times New Roman"/>
                <w:sz w:val="20"/>
              </w:rPr>
            </w:pPr>
          </w:p>
        </w:tc>
        <w:tc>
          <w:tcPr>
            <w:tcW w:w="101" w:type="dxa"/>
            <w:noWrap/>
            <w:vAlign w:val="bottom"/>
            <w:hideMark/>
          </w:tcPr>
          <w:p w14:paraId="09A402D4" w14:textId="77777777" w:rsidR="00FB0D83" w:rsidRDefault="006C352B">
            <w:pPr>
              <w:contextualSpacing/>
              <w:rPr>
                <w:rFonts w:eastAsia="Times New Roman" w:cs="Times New Roman"/>
                <w:sz w:val="20"/>
              </w:rPr>
            </w:pPr>
          </w:p>
        </w:tc>
        <w:tc>
          <w:tcPr>
            <w:tcW w:w="40" w:type="dxa"/>
            <w:noWrap/>
            <w:vAlign w:val="bottom"/>
            <w:hideMark/>
          </w:tcPr>
          <w:p w14:paraId="09A402D5" w14:textId="77777777" w:rsidR="00FB0D83" w:rsidRDefault="006C352B">
            <w:pPr>
              <w:contextualSpacing/>
              <w:rPr>
                <w:rFonts w:eastAsia="Times New Roman" w:cs="Times New Roman"/>
                <w:sz w:val="20"/>
              </w:rPr>
            </w:pPr>
          </w:p>
        </w:tc>
      </w:tr>
      <w:tr w:rsidR="00D269F7" w14:paraId="09A402E0" w14:textId="77777777">
        <w:trPr>
          <w:trHeight w:val="300"/>
        </w:trPr>
        <w:tc>
          <w:tcPr>
            <w:tcW w:w="2392" w:type="dxa"/>
            <w:noWrap/>
            <w:vAlign w:val="bottom"/>
            <w:hideMark/>
          </w:tcPr>
          <w:p w14:paraId="09A402D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2D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D9" w14:textId="77777777" w:rsidR="00FB0D83" w:rsidRDefault="006C352B">
            <w:pPr>
              <w:contextualSpacing/>
              <w:rPr>
                <w:rFonts w:eastAsia="Times New Roman" w:cs="Times New Roman"/>
                <w:sz w:val="20"/>
              </w:rPr>
            </w:pPr>
          </w:p>
        </w:tc>
        <w:tc>
          <w:tcPr>
            <w:tcW w:w="1190" w:type="dxa"/>
            <w:noWrap/>
            <w:vAlign w:val="bottom"/>
            <w:hideMark/>
          </w:tcPr>
          <w:p w14:paraId="09A402D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2D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DC" w14:textId="77777777" w:rsidR="00FB0D83" w:rsidRDefault="006C352B">
            <w:pPr>
              <w:contextualSpacing/>
              <w:rPr>
                <w:rFonts w:eastAsia="Times New Roman" w:cs="Times New Roman"/>
                <w:sz w:val="20"/>
              </w:rPr>
            </w:pPr>
          </w:p>
        </w:tc>
        <w:tc>
          <w:tcPr>
            <w:tcW w:w="101" w:type="dxa"/>
            <w:noWrap/>
            <w:vAlign w:val="bottom"/>
            <w:hideMark/>
          </w:tcPr>
          <w:p w14:paraId="09A402DD" w14:textId="77777777" w:rsidR="00FB0D83" w:rsidRDefault="006C352B">
            <w:pPr>
              <w:contextualSpacing/>
              <w:rPr>
                <w:rFonts w:eastAsia="Times New Roman" w:cs="Times New Roman"/>
                <w:sz w:val="20"/>
              </w:rPr>
            </w:pPr>
          </w:p>
        </w:tc>
        <w:tc>
          <w:tcPr>
            <w:tcW w:w="101" w:type="dxa"/>
            <w:noWrap/>
            <w:vAlign w:val="bottom"/>
            <w:hideMark/>
          </w:tcPr>
          <w:p w14:paraId="09A402DE" w14:textId="77777777" w:rsidR="00FB0D83" w:rsidRDefault="006C352B">
            <w:pPr>
              <w:contextualSpacing/>
              <w:rPr>
                <w:rFonts w:eastAsia="Times New Roman" w:cs="Times New Roman"/>
                <w:sz w:val="20"/>
              </w:rPr>
            </w:pPr>
          </w:p>
        </w:tc>
        <w:tc>
          <w:tcPr>
            <w:tcW w:w="40" w:type="dxa"/>
            <w:noWrap/>
            <w:vAlign w:val="bottom"/>
            <w:hideMark/>
          </w:tcPr>
          <w:p w14:paraId="09A402DF" w14:textId="77777777" w:rsidR="00FB0D83" w:rsidRDefault="006C352B">
            <w:pPr>
              <w:contextualSpacing/>
              <w:rPr>
                <w:rFonts w:eastAsia="Times New Roman" w:cs="Times New Roman"/>
                <w:sz w:val="20"/>
              </w:rPr>
            </w:pPr>
          </w:p>
        </w:tc>
      </w:tr>
      <w:tr w:rsidR="00D269F7" w14:paraId="09A402EA" w14:textId="77777777">
        <w:trPr>
          <w:trHeight w:val="300"/>
        </w:trPr>
        <w:tc>
          <w:tcPr>
            <w:tcW w:w="2392" w:type="dxa"/>
            <w:noWrap/>
            <w:vAlign w:val="bottom"/>
            <w:hideMark/>
          </w:tcPr>
          <w:p w14:paraId="09A402E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2E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E3" w14:textId="77777777" w:rsidR="00FB0D83" w:rsidRDefault="006C352B">
            <w:pPr>
              <w:contextualSpacing/>
              <w:rPr>
                <w:rFonts w:eastAsia="Times New Roman" w:cs="Times New Roman"/>
                <w:sz w:val="20"/>
              </w:rPr>
            </w:pPr>
          </w:p>
        </w:tc>
        <w:tc>
          <w:tcPr>
            <w:tcW w:w="1190" w:type="dxa"/>
            <w:noWrap/>
            <w:vAlign w:val="bottom"/>
            <w:hideMark/>
          </w:tcPr>
          <w:p w14:paraId="09A402E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2E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E6" w14:textId="77777777" w:rsidR="00FB0D83" w:rsidRDefault="006C352B">
            <w:pPr>
              <w:contextualSpacing/>
              <w:rPr>
                <w:rFonts w:eastAsia="Times New Roman" w:cs="Times New Roman"/>
                <w:sz w:val="20"/>
              </w:rPr>
            </w:pPr>
          </w:p>
        </w:tc>
        <w:tc>
          <w:tcPr>
            <w:tcW w:w="101" w:type="dxa"/>
            <w:noWrap/>
            <w:vAlign w:val="bottom"/>
            <w:hideMark/>
          </w:tcPr>
          <w:p w14:paraId="09A402E7" w14:textId="77777777" w:rsidR="00FB0D83" w:rsidRDefault="006C352B">
            <w:pPr>
              <w:contextualSpacing/>
              <w:rPr>
                <w:rFonts w:eastAsia="Times New Roman" w:cs="Times New Roman"/>
                <w:sz w:val="20"/>
              </w:rPr>
            </w:pPr>
          </w:p>
        </w:tc>
        <w:tc>
          <w:tcPr>
            <w:tcW w:w="101" w:type="dxa"/>
            <w:noWrap/>
            <w:vAlign w:val="bottom"/>
            <w:hideMark/>
          </w:tcPr>
          <w:p w14:paraId="09A402E8" w14:textId="77777777" w:rsidR="00FB0D83" w:rsidRDefault="006C352B">
            <w:pPr>
              <w:contextualSpacing/>
              <w:rPr>
                <w:rFonts w:eastAsia="Times New Roman" w:cs="Times New Roman"/>
                <w:sz w:val="20"/>
              </w:rPr>
            </w:pPr>
          </w:p>
        </w:tc>
        <w:tc>
          <w:tcPr>
            <w:tcW w:w="40" w:type="dxa"/>
            <w:noWrap/>
            <w:vAlign w:val="bottom"/>
            <w:hideMark/>
          </w:tcPr>
          <w:p w14:paraId="09A402E9" w14:textId="77777777" w:rsidR="00FB0D83" w:rsidRDefault="006C352B">
            <w:pPr>
              <w:contextualSpacing/>
              <w:rPr>
                <w:rFonts w:eastAsia="Times New Roman" w:cs="Times New Roman"/>
                <w:sz w:val="20"/>
              </w:rPr>
            </w:pPr>
          </w:p>
        </w:tc>
      </w:tr>
      <w:tr w:rsidR="00D269F7" w14:paraId="09A402F4" w14:textId="77777777">
        <w:trPr>
          <w:trHeight w:val="300"/>
        </w:trPr>
        <w:tc>
          <w:tcPr>
            <w:tcW w:w="2392" w:type="dxa"/>
            <w:noWrap/>
            <w:vAlign w:val="bottom"/>
            <w:hideMark/>
          </w:tcPr>
          <w:p w14:paraId="09A402E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2E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2ED" w14:textId="77777777" w:rsidR="00FB0D83" w:rsidRDefault="006C352B">
            <w:pPr>
              <w:contextualSpacing/>
              <w:rPr>
                <w:rFonts w:eastAsia="Times New Roman" w:cs="Times New Roman"/>
                <w:sz w:val="20"/>
              </w:rPr>
            </w:pPr>
          </w:p>
        </w:tc>
        <w:tc>
          <w:tcPr>
            <w:tcW w:w="1190" w:type="dxa"/>
            <w:noWrap/>
            <w:vAlign w:val="bottom"/>
            <w:hideMark/>
          </w:tcPr>
          <w:p w14:paraId="09A402E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2E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F0" w14:textId="77777777" w:rsidR="00FB0D83" w:rsidRDefault="006C352B">
            <w:pPr>
              <w:contextualSpacing/>
              <w:rPr>
                <w:rFonts w:eastAsia="Times New Roman" w:cs="Times New Roman"/>
                <w:sz w:val="20"/>
              </w:rPr>
            </w:pPr>
          </w:p>
        </w:tc>
        <w:tc>
          <w:tcPr>
            <w:tcW w:w="101" w:type="dxa"/>
            <w:noWrap/>
            <w:vAlign w:val="bottom"/>
            <w:hideMark/>
          </w:tcPr>
          <w:p w14:paraId="09A402F1" w14:textId="77777777" w:rsidR="00FB0D83" w:rsidRDefault="006C352B">
            <w:pPr>
              <w:contextualSpacing/>
              <w:rPr>
                <w:rFonts w:eastAsia="Times New Roman" w:cs="Times New Roman"/>
                <w:sz w:val="20"/>
              </w:rPr>
            </w:pPr>
          </w:p>
        </w:tc>
        <w:tc>
          <w:tcPr>
            <w:tcW w:w="101" w:type="dxa"/>
            <w:noWrap/>
            <w:vAlign w:val="bottom"/>
            <w:hideMark/>
          </w:tcPr>
          <w:p w14:paraId="09A402F2" w14:textId="77777777" w:rsidR="00FB0D83" w:rsidRDefault="006C352B">
            <w:pPr>
              <w:contextualSpacing/>
              <w:rPr>
                <w:rFonts w:eastAsia="Times New Roman" w:cs="Times New Roman"/>
                <w:sz w:val="20"/>
              </w:rPr>
            </w:pPr>
          </w:p>
        </w:tc>
        <w:tc>
          <w:tcPr>
            <w:tcW w:w="40" w:type="dxa"/>
            <w:noWrap/>
            <w:vAlign w:val="bottom"/>
            <w:hideMark/>
          </w:tcPr>
          <w:p w14:paraId="09A402F3" w14:textId="77777777" w:rsidR="00FB0D83" w:rsidRDefault="006C352B">
            <w:pPr>
              <w:contextualSpacing/>
              <w:rPr>
                <w:rFonts w:eastAsia="Times New Roman" w:cs="Times New Roman"/>
                <w:sz w:val="20"/>
              </w:rPr>
            </w:pPr>
          </w:p>
        </w:tc>
      </w:tr>
      <w:tr w:rsidR="00D269F7" w14:paraId="09A402FD" w14:textId="77777777">
        <w:trPr>
          <w:trHeight w:val="300"/>
        </w:trPr>
        <w:tc>
          <w:tcPr>
            <w:tcW w:w="4406" w:type="dxa"/>
            <w:gridSpan w:val="2"/>
            <w:noWrap/>
            <w:vAlign w:val="bottom"/>
            <w:hideMark/>
          </w:tcPr>
          <w:p w14:paraId="09A402F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2F6"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2F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2F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2F9" w14:textId="77777777" w:rsidR="00FB0D83" w:rsidRDefault="006C352B">
            <w:pPr>
              <w:contextualSpacing/>
              <w:rPr>
                <w:rFonts w:eastAsia="Times New Roman" w:cs="Times New Roman"/>
                <w:sz w:val="20"/>
              </w:rPr>
            </w:pPr>
          </w:p>
        </w:tc>
        <w:tc>
          <w:tcPr>
            <w:tcW w:w="101" w:type="dxa"/>
            <w:noWrap/>
            <w:vAlign w:val="bottom"/>
            <w:hideMark/>
          </w:tcPr>
          <w:p w14:paraId="09A402FA" w14:textId="77777777" w:rsidR="00FB0D83" w:rsidRDefault="006C352B">
            <w:pPr>
              <w:contextualSpacing/>
              <w:rPr>
                <w:rFonts w:eastAsia="Times New Roman" w:cs="Times New Roman"/>
                <w:sz w:val="20"/>
              </w:rPr>
            </w:pPr>
          </w:p>
        </w:tc>
        <w:tc>
          <w:tcPr>
            <w:tcW w:w="101" w:type="dxa"/>
            <w:noWrap/>
            <w:vAlign w:val="bottom"/>
            <w:hideMark/>
          </w:tcPr>
          <w:p w14:paraId="09A402FB" w14:textId="77777777" w:rsidR="00FB0D83" w:rsidRDefault="006C352B">
            <w:pPr>
              <w:contextualSpacing/>
              <w:rPr>
                <w:rFonts w:eastAsia="Times New Roman" w:cs="Times New Roman"/>
                <w:sz w:val="20"/>
              </w:rPr>
            </w:pPr>
          </w:p>
        </w:tc>
        <w:tc>
          <w:tcPr>
            <w:tcW w:w="40" w:type="dxa"/>
            <w:noWrap/>
            <w:vAlign w:val="bottom"/>
            <w:hideMark/>
          </w:tcPr>
          <w:p w14:paraId="09A402FC" w14:textId="77777777" w:rsidR="00FB0D83" w:rsidRDefault="006C352B">
            <w:pPr>
              <w:contextualSpacing/>
              <w:rPr>
                <w:rFonts w:eastAsia="Times New Roman" w:cs="Times New Roman"/>
                <w:sz w:val="20"/>
              </w:rPr>
            </w:pPr>
          </w:p>
        </w:tc>
      </w:tr>
      <w:tr w:rsidR="00D269F7" w14:paraId="09A40307" w14:textId="77777777">
        <w:trPr>
          <w:trHeight w:val="300"/>
        </w:trPr>
        <w:tc>
          <w:tcPr>
            <w:tcW w:w="2392" w:type="dxa"/>
            <w:noWrap/>
            <w:vAlign w:val="bottom"/>
            <w:hideMark/>
          </w:tcPr>
          <w:p w14:paraId="09A402FE" w14:textId="77777777" w:rsidR="00FB0D83" w:rsidRDefault="006C352B">
            <w:pPr>
              <w:contextualSpacing/>
              <w:rPr>
                <w:rFonts w:eastAsia="Times New Roman" w:cs="Times New Roman"/>
                <w:sz w:val="20"/>
              </w:rPr>
            </w:pPr>
          </w:p>
        </w:tc>
        <w:tc>
          <w:tcPr>
            <w:tcW w:w="2014" w:type="dxa"/>
            <w:noWrap/>
            <w:vAlign w:val="bottom"/>
            <w:hideMark/>
          </w:tcPr>
          <w:p w14:paraId="09A402FF" w14:textId="77777777" w:rsidR="00FB0D83" w:rsidRDefault="006C352B">
            <w:pPr>
              <w:contextualSpacing/>
              <w:rPr>
                <w:rFonts w:eastAsia="Times New Roman" w:cs="Times New Roman"/>
                <w:sz w:val="20"/>
              </w:rPr>
            </w:pPr>
          </w:p>
        </w:tc>
        <w:tc>
          <w:tcPr>
            <w:tcW w:w="2759" w:type="dxa"/>
            <w:noWrap/>
            <w:vAlign w:val="bottom"/>
            <w:hideMark/>
          </w:tcPr>
          <w:p w14:paraId="09A40300" w14:textId="77777777" w:rsidR="00FB0D83" w:rsidRDefault="006C352B">
            <w:pPr>
              <w:contextualSpacing/>
              <w:rPr>
                <w:rFonts w:eastAsia="Times New Roman" w:cs="Times New Roman"/>
                <w:sz w:val="20"/>
              </w:rPr>
            </w:pPr>
          </w:p>
        </w:tc>
        <w:tc>
          <w:tcPr>
            <w:tcW w:w="1190" w:type="dxa"/>
            <w:noWrap/>
            <w:vAlign w:val="bottom"/>
            <w:hideMark/>
          </w:tcPr>
          <w:p w14:paraId="09A40301" w14:textId="77777777" w:rsidR="00FB0D83" w:rsidRDefault="006C352B">
            <w:pPr>
              <w:contextualSpacing/>
              <w:rPr>
                <w:rFonts w:eastAsia="Times New Roman" w:cs="Times New Roman"/>
                <w:sz w:val="20"/>
              </w:rPr>
            </w:pPr>
          </w:p>
        </w:tc>
        <w:tc>
          <w:tcPr>
            <w:tcW w:w="101" w:type="dxa"/>
            <w:noWrap/>
            <w:vAlign w:val="bottom"/>
            <w:hideMark/>
          </w:tcPr>
          <w:p w14:paraId="09A40302" w14:textId="77777777" w:rsidR="00FB0D83" w:rsidRDefault="006C352B">
            <w:pPr>
              <w:contextualSpacing/>
              <w:rPr>
                <w:rFonts w:eastAsia="Times New Roman" w:cs="Times New Roman"/>
                <w:sz w:val="20"/>
              </w:rPr>
            </w:pPr>
          </w:p>
        </w:tc>
        <w:tc>
          <w:tcPr>
            <w:tcW w:w="101" w:type="dxa"/>
            <w:noWrap/>
            <w:vAlign w:val="bottom"/>
            <w:hideMark/>
          </w:tcPr>
          <w:p w14:paraId="09A40303" w14:textId="77777777" w:rsidR="00FB0D83" w:rsidRDefault="006C352B">
            <w:pPr>
              <w:contextualSpacing/>
              <w:rPr>
                <w:rFonts w:eastAsia="Times New Roman" w:cs="Times New Roman"/>
                <w:sz w:val="20"/>
              </w:rPr>
            </w:pPr>
          </w:p>
        </w:tc>
        <w:tc>
          <w:tcPr>
            <w:tcW w:w="101" w:type="dxa"/>
            <w:noWrap/>
            <w:vAlign w:val="bottom"/>
            <w:hideMark/>
          </w:tcPr>
          <w:p w14:paraId="09A40304" w14:textId="77777777" w:rsidR="00FB0D83" w:rsidRDefault="006C352B">
            <w:pPr>
              <w:contextualSpacing/>
              <w:rPr>
                <w:rFonts w:eastAsia="Times New Roman" w:cs="Times New Roman"/>
                <w:sz w:val="20"/>
              </w:rPr>
            </w:pPr>
          </w:p>
        </w:tc>
        <w:tc>
          <w:tcPr>
            <w:tcW w:w="101" w:type="dxa"/>
            <w:noWrap/>
            <w:vAlign w:val="bottom"/>
            <w:hideMark/>
          </w:tcPr>
          <w:p w14:paraId="09A40305" w14:textId="77777777" w:rsidR="00FB0D83" w:rsidRDefault="006C352B">
            <w:pPr>
              <w:contextualSpacing/>
              <w:rPr>
                <w:rFonts w:eastAsia="Times New Roman" w:cs="Times New Roman"/>
                <w:sz w:val="20"/>
              </w:rPr>
            </w:pPr>
          </w:p>
        </w:tc>
        <w:tc>
          <w:tcPr>
            <w:tcW w:w="40" w:type="dxa"/>
            <w:noWrap/>
            <w:vAlign w:val="bottom"/>
            <w:hideMark/>
          </w:tcPr>
          <w:p w14:paraId="09A40306" w14:textId="77777777" w:rsidR="00FB0D83" w:rsidRDefault="006C352B">
            <w:pPr>
              <w:contextualSpacing/>
              <w:rPr>
                <w:rFonts w:eastAsia="Times New Roman" w:cs="Times New Roman"/>
                <w:sz w:val="20"/>
              </w:rPr>
            </w:pPr>
          </w:p>
        </w:tc>
      </w:tr>
      <w:tr w:rsidR="00D269F7" w14:paraId="09A4030D" w14:textId="77777777">
        <w:trPr>
          <w:trHeight w:val="300"/>
        </w:trPr>
        <w:tc>
          <w:tcPr>
            <w:tcW w:w="2392" w:type="dxa"/>
            <w:noWrap/>
            <w:vAlign w:val="bottom"/>
            <w:hideMark/>
          </w:tcPr>
          <w:p w14:paraId="09A40308" w14:textId="77777777" w:rsidR="00FB0D83" w:rsidRDefault="006C352B">
            <w:pPr>
              <w:contextualSpacing/>
              <w:rPr>
                <w:rFonts w:eastAsia="Times New Roman" w:cs="Times New Roman"/>
                <w:sz w:val="20"/>
              </w:rPr>
            </w:pPr>
          </w:p>
        </w:tc>
        <w:tc>
          <w:tcPr>
            <w:tcW w:w="6165" w:type="dxa"/>
            <w:gridSpan w:val="5"/>
            <w:noWrap/>
            <w:vAlign w:val="bottom"/>
            <w:hideMark/>
          </w:tcPr>
          <w:p w14:paraId="09A4030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36 όπως τροπ.   ΔΕΚΤΟ ΚΑΤΑ ΠΛΕΙΟΨΗΦΙΑ</w:t>
            </w:r>
          </w:p>
        </w:tc>
        <w:tc>
          <w:tcPr>
            <w:tcW w:w="101" w:type="dxa"/>
            <w:noWrap/>
            <w:vAlign w:val="bottom"/>
            <w:hideMark/>
          </w:tcPr>
          <w:p w14:paraId="09A4030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0B" w14:textId="77777777" w:rsidR="00FB0D83" w:rsidRDefault="006C352B">
            <w:pPr>
              <w:contextualSpacing/>
              <w:rPr>
                <w:rFonts w:eastAsia="Times New Roman" w:cs="Times New Roman"/>
                <w:sz w:val="20"/>
              </w:rPr>
            </w:pPr>
          </w:p>
        </w:tc>
        <w:tc>
          <w:tcPr>
            <w:tcW w:w="40" w:type="dxa"/>
            <w:noWrap/>
            <w:vAlign w:val="bottom"/>
            <w:hideMark/>
          </w:tcPr>
          <w:p w14:paraId="09A4030C" w14:textId="77777777" w:rsidR="00FB0D83" w:rsidRDefault="006C352B">
            <w:pPr>
              <w:contextualSpacing/>
              <w:rPr>
                <w:rFonts w:eastAsia="Times New Roman" w:cs="Times New Roman"/>
                <w:sz w:val="20"/>
              </w:rPr>
            </w:pPr>
          </w:p>
        </w:tc>
      </w:tr>
      <w:tr w:rsidR="00D269F7" w14:paraId="09A40317" w14:textId="77777777">
        <w:trPr>
          <w:trHeight w:val="300"/>
        </w:trPr>
        <w:tc>
          <w:tcPr>
            <w:tcW w:w="2392" w:type="dxa"/>
            <w:noWrap/>
            <w:vAlign w:val="bottom"/>
            <w:hideMark/>
          </w:tcPr>
          <w:p w14:paraId="09A4030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30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10" w14:textId="77777777" w:rsidR="00FB0D83" w:rsidRDefault="006C352B">
            <w:pPr>
              <w:contextualSpacing/>
              <w:rPr>
                <w:rFonts w:eastAsia="Times New Roman" w:cs="Times New Roman"/>
                <w:sz w:val="20"/>
              </w:rPr>
            </w:pPr>
          </w:p>
        </w:tc>
        <w:tc>
          <w:tcPr>
            <w:tcW w:w="1190" w:type="dxa"/>
            <w:noWrap/>
            <w:vAlign w:val="bottom"/>
            <w:hideMark/>
          </w:tcPr>
          <w:p w14:paraId="09A4031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31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13" w14:textId="77777777" w:rsidR="00FB0D83" w:rsidRDefault="006C352B">
            <w:pPr>
              <w:contextualSpacing/>
              <w:rPr>
                <w:rFonts w:eastAsia="Times New Roman" w:cs="Times New Roman"/>
                <w:sz w:val="20"/>
              </w:rPr>
            </w:pPr>
          </w:p>
        </w:tc>
        <w:tc>
          <w:tcPr>
            <w:tcW w:w="101" w:type="dxa"/>
            <w:noWrap/>
            <w:vAlign w:val="bottom"/>
            <w:hideMark/>
          </w:tcPr>
          <w:p w14:paraId="09A40314" w14:textId="77777777" w:rsidR="00FB0D83" w:rsidRDefault="006C352B">
            <w:pPr>
              <w:contextualSpacing/>
              <w:rPr>
                <w:rFonts w:eastAsia="Times New Roman" w:cs="Times New Roman"/>
                <w:sz w:val="20"/>
              </w:rPr>
            </w:pPr>
          </w:p>
        </w:tc>
        <w:tc>
          <w:tcPr>
            <w:tcW w:w="101" w:type="dxa"/>
            <w:noWrap/>
            <w:vAlign w:val="bottom"/>
            <w:hideMark/>
          </w:tcPr>
          <w:p w14:paraId="09A40315" w14:textId="77777777" w:rsidR="00FB0D83" w:rsidRDefault="006C352B">
            <w:pPr>
              <w:contextualSpacing/>
              <w:rPr>
                <w:rFonts w:eastAsia="Times New Roman" w:cs="Times New Roman"/>
                <w:sz w:val="20"/>
              </w:rPr>
            </w:pPr>
          </w:p>
        </w:tc>
        <w:tc>
          <w:tcPr>
            <w:tcW w:w="40" w:type="dxa"/>
            <w:noWrap/>
            <w:vAlign w:val="bottom"/>
            <w:hideMark/>
          </w:tcPr>
          <w:p w14:paraId="09A40316" w14:textId="77777777" w:rsidR="00FB0D83" w:rsidRDefault="006C352B">
            <w:pPr>
              <w:contextualSpacing/>
              <w:rPr>
                <w:rFonts w:eastAsia="Times New Roman" w:cs="Times New Roman"/>
                <w:sz w:val="20"/>
              </w:rPr>
            </w:pPr>
          </w:p>
        </w:tc>
      </w:tr>
      <w:tr w:rsidR="00D269F7" w14:paraId="09A40321" w14:textId="77777777">
        <w:trPr>
          <w:trHeight w:val="300"/>
        </w:trPr>
        <w:tc>
          <w:tcPr>
            <w:tcW w:w="2392" w:type="dxa"/>
            <w:noWrap/>
            <w:vAlign w:val="bottom"/>
            <w:hideMark/>
          </w:tcPr>
          <w:p w14:paraId="09A4031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31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1A" w14:textId="77777777" w:rsidR="00FB0D83" w:rsidRDefault="006C352B">
            <w:pPr>
              <w:contextualSpacing/>
              <w:rPr>
                <w:rFonts w:eastAsia="Times New Roman" w:cs="Times New Roman"/>
                <w:sz w:val="20"/>
              </w:rPr>
            </w:pPr>
          </w:p>
        </w:tc>
        <w:tc>
          <w:tcPr>
            <w:tcW w:w="1190" w:type="dxa"/>
            <w:noWrap/>
            <w:vAlign w:val="bottom"/>
            <w:hideMark/>
          </w:tcPr>
          <w:p w14:paraId="09A4031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31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1D" w14:textId="77777777" w:rsidR="00FB0D83" w:rsidRDefault="006C352B">
            <w:pPr>
              <w:contextualSpacing/>
              <w:rPr>
                <w:rFonts w:eastAsia="Times New Roman" w:cs="Times New Roman"/>
                <w:sz w:val="20"/>
              </w:rPr>
            </w:pPr>
          </w:p>
        </w:tc>
        <w:tc>
          <w:tcPr>
            <w:tcW w:w="101" w:type="dxa"/>
            <w:noWrap/>
            <w:vAlign w:val="bottom"/>
            <w:hideMark/>
          </w:tcPr>
          <w:p w14:paraId="09A4031E" w14:textId="77777777" w:rsidR="00FB0D83" w:rsidRDefault="006C352B">
            <w:pPr>
              <w:contextualSpacing/>
              <w:rPr>
                <w:rFonts w:eastAsia="Times New Roman" w:cs="Times New Roman"/>
                <w:sz w:val="20"/>
              </w:rPr>
            </w:pPr>
          </w:p>
        </w:tc>
        <w:tc>
          <w:tcPr>
            <w:tcW w:w="101" w:type="dxa"/>
            <w:noWrap/>
            <w:vAlign w:val="bottom"/>
            <w:hideMark/>
          </w:tcPr>
          <w:p w14:paraId="09A4031F" w14:textId="77777777" w:rsidR="00FB0D83" w:rsidRDefault="006C352B">
            <w:pPr>
              <w:contextualSpacing/>
              <w:rPr>
                <w:rFonts w:eastAsia="Times New Roman" w:cs="Times New Roman"/>
                <w:sz w:val="20"/>
              </w:rPr>
            </w:pPr>
          </w:p>
        </w:tc>
        <w:tc>
          <w:tcPr>
            <w:tcW w:w="40" w:type="dxa"/>
            <w:noWrap/>
            <w:vAlign w:val="bottom"/>
            <w:hideMark/>
          </w:tcPr>
          <w:p w14:paraId="09A40320" w14:textId="77777777" w:rsidR="00FB0D83" w:rsidRDefault="006C352B">
            <w:pPr>
              <w:contextualSpacing/>
              <w:rPr>
                <w:rFonts w:eastAsia="Times New Roman" w:cs="Times New Roman"/>
                <w:sz w:val="20"/>
              </w:rPr>
            </w:pPr>
          </w:p>
        </w:tc>
      </w:tr>
      <w:tr w:rsidR="00D269F7" w14:paraId="09A4032B" w14:textId="77777777">
        <w:trPr>
          <w:trHeight w:val="300"/>
        </w:trPr>
        <w:tc>
          <w:tcPr>
            <w:tcW w:w="2392" w:type="dxa"/>
            <w:noWrap/>
            <w:vAlign w:val="bottom"/>
            <w:hideMark/>
          </w:tcPr>
          <w:p w14:paraId="09A4032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32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24" w14:textId="77777777" w:rsidR="00FB0D83" w:rsidRDefault="006C352B">
            <w:pPr>
              <w:contextualSpacing/>
              <w:rPr>
                <w:rFonts w:eastAsia="Times New Roman" w:cs="Times New Roman"/>
                <w:sz w:val="20"/>
              </w:rPr>
            </w:pPr>
          </w:p>
        </w:tc>
        <w:tc>
          <w:tcPr>
            <w:tcW w:w="1190" w:type="dxa"/>
            <w:noWrap/>
            <w:vAlign w:val="bottom"/>
            <w:hideMark/>
          </w:tcPr>
          <w:p w14:paraId="09A4032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32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27" w14:textId="77777777" w:rsidR="00FB0D83" w:rsidRDefault="006C352B">
            <w:pPr>
              <w:contextualSpacing/>
              <w:rPr>
                <w:rFonts w:eastAsia="Times New Roman" w:cs="Times New Roman"/>
                <w:sz w:val="20"/>
              </w:rPr>
            </w:pPr>
          </w:p>
        </w:tc>
        <w:tc>
          <w:tcPr>
            <w:tcW w:w="101" w:type="dxa"/>
            <w:noWrap/>
            <w:vAlign w:val="bottom"/>
            <w:hideMark/>
          </w:tcPr>
          <w:p w14:paraId="09A40328" w14:textId="77777777" w:rsidR="00FB0D83" w:rsidRDefault="006C352B">
            <w:pPr>
              <w:contextualSpacing/>
              <w:rPr>
                <w:rFonts w:eastAsia="Times New Roman" w:cs="Times New Roman"/>
                <w:sz w:val="20"/>
              </w:rPr>
            </w:pPr>
          </w:p>
        </w:tc>
        <w:tc>
          <w:tcPr>
            <w:tcW w:w="101" w:type="dxa"/>
            <w:noWrap/>
            <w:vAlign w:val="bottom"/>
            <w:hideMark/>
          </w:tcPr>
          <w:p w14:paraId="09A40329" w14:textId="77777777" w:rsidR="00FB0D83" w:rsidRDefault="006C352B">
            <w:pPr>
              <w:contextualSpacing/>
              <w:rPr>
                <w:rFonts w:eastAsia="Times New Roman" w:cs="Times New Roman"/>
                <w:sz w:val="20"/>
              </w:rPr>
            </w:pPr>
          </w:p>
        </w:tc>
        <w:tc>
          <w:tcPr>
            <w:tcW w:w="40" w:type="dxa"/>
            <w:noWrap/>
            <w:vAlign w:val="bottom"/>
            <w:hideMark/>
          </w:tcPr>
          <w:p w14:paraId="09A4032A" w14:textId="77777777" w:rsidR="00FB0D83" w:rsidRDefault="006C352B">
            <w:pPr>
              <w:contextualSpacing/>
              <w:rPr>
                <w:rFonts w:eastAsia="Times New Roman" w:cs="Times New Roman"/>
                <w:sz w:val="20"/>
              </w:rPr>
            </w:pPr>
          </w:p>
        </w:tc>
      </w:tr>
      <w:tr w:rsidR="00D269F7" w14:paraId="09A40335" w14:textId="77777777">
        <w:trPr>
          <w:trHeight w:val="300"/>
        </w:trPr>
        <w:tc>
          <w:tcPr>
            <w:tcW w:w="2392" w:type="dxa"/>
            <w:noWrap/>
            <w:vAlign w:val="bottom"/>
            <w:hideMark/>
          </w:tcPr>
          <w:p w14:paraId="09A4032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32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2E" w14:textId="77777777" w:rsidR="00FB0D83" w:rsidRDefault="006C352B">
            <w:pPr>
              <w:contextualSpacing/>
              <w:rPr>
                <w:rFonts w:eastAsia="Times New Roman" w:cs="Times New Roman"/>
                <w:sz w:val="20"/>
              </w:rPr>
            </w:pPr>
          </w:p>
        </w:tc>
        <w:tc>
          <w:tcPr>
            <w:tcW w:w="1190" w:type="dxa"/>
            <w:noWrap/>
            <w:vAlign w:val="bottom"/>
            <w:hideMark/>
          </w:tcPr>
          <w:p w14:paraId="09A4032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33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31" w14:textId="77777777" w:rsidR="00FB0D83" w:rsidRDefault="006C352B">
            <w:pPr>
              <w:contextualSpacing/>
              <w:rPr>
                <w:rFonts w:eastAsia="Times New Roman" w:cs="Times New Roman"/>
                <w:sz w:val="20"/>
              </w:rPr>
            </w:pPr>
          </w:p>
        </w:tc>
        <w:tc>
          <w:tcPr>
            <w:tcW w:w="101" w:type="dxa"/>
            <w:noWrap/>
            <w:vAlign w:val="bottom"/>
            <w:hideMark/>
          </w:tcPr>
          <w:p w14:paraId="09A40332" w14:textId="77777777" w:rsidR="00FB0D83" w:rsidRDefault="006C352B">
            <w:pPr>
              <w:contextualSpacing/>
              <w:rPr>
                <w:rFonts w:eastAsia="Times New Roman" w:cs="Times New Roman"/>
                <w:sz w:val="20"/>
              </w:rPr>
            </w:pPr>
          </w:p>
        </w:tc>
        <w:tc>
          <w:tcPr>
            <w:tcW w:w="101" w:type="dxa"/>
            <w:noWrap/>
            <w:vAlign w:val="bottom"/>
            <w:hideMark/>
          </w:tcPr>
          <w:p w14:paraId="09A40333" w14:textId="77777777" w:rsidR="00FB0D83" w:rsidRDefault="006C352B">
            <w:pPr>
              <w:contextualSpacing/>
              <w:rPr>
                <w:rFonts w:eastAsia="Times New Roman" w:cs="Times New Roman"/>
                <w:sz w:val="20"/>
              </w:rPr>
            </w:pPr>
          </w:p>
        </w:tc>
        <w:tc>
          <w:tcPr>
            <w:tcW w:w="40" w:type="dxa"/>
            <w:noWrap/>
            <w:vAlign w:val="bottom"/>
            <w:hideMark/>
          </w:tcPr>
          <w:p w14:paraId="09A40334" w14:textId="77777777" w:rsidR="00FB0D83" w:rsidRDefault="006C352B">
            <w:pPr>
              <w:contextualSpacing/>
              <w:rPr>
                <w:rFonts w:eastAsia="Times New Roman" w:cs="Times New Roman"/>
                <w:sz w:val="20"/>
              </w:rPr>
            </w:pPr>
          </w:p>
        </w:tc>
      </w:tr>
      <w:tr w:rsidR="00D269F7" w14:paraId="09A4033F" w14:textId="77777777">
        <w:trPr>
          <w:trHeight w:val="300"/>
        </w:trPr>
        <w:tc>
          <w:tcPr>
            <w:tcW w:w="2392" w:type="dxa"/>
            <w:noWrap/>
            <w:vAlign w:val="bottom"/>
            <w:hideMark/>
          </w:tcPr>
          <w:p w14:paraId="09A4033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33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38" w14:textId="77777777" w:rsidR="00FB0D83" w:rsidRDefault="006C352B">
            <w:pPr>
              <w:contextualSpacing/>
              <w:rPr>
                <w:rFonts w:eastAsia="Times New Roman" w:cs="Times New Roman"/>
                <w:sz w:val="20"/>
              </w:rPr>
            </w:pPr>
          </w:p>
        </w:tc>
        <w:tc>
          <w:tcPr>
            <w:tcW w:w="1190" w:type="dxa"/>
            <w:noWrap/>
            <w:vAlign w:val="bottom"/>
            <w:hideMark/>
          </w:tcPr>
          <w:p w14:paraId="09A4033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33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3B" w14:textId="77777777" w:rsidR="00FB0D83" w:rsidRDefault="006C352B">
            <w:pPr>
              <w:contextualSpacing/>
              <w:rPr>
                <w:rFonts w:eastAsia="Times New Roman" w:cs="Times New Roman"/>
                <w:sz w:val="20"/>
              </w:rPr>
            </w:pPr>
          </w:p>
        </w:tc>
        <w:tc>
          <w:tcPr>
            <w:tcW w:w="101" w:type="dxa"/>
            <w:noWrap/>
            <w:vAlign w:val="bottom"/>
            <w:hideMark/>
          </w:tcPr>
          <w:p w14:paraId="09A4033C" w14:textId="77777777" w:rsidR="00FB0D83" w:rsidRDefault="006C352B">
            <w:pPr>
              <w:contextualSpacing/>
              <w:rPr>
                <w:rFonts w:eastAsia="Times New Roman" w:cs="Times New Roman"/>
                <w:sz w:val="20"/>
              </w:rPr>
            </w:pPr>
          </w:p>
        </w:tc>
        <w:tc>
          <w:tcPr>
            <w:tcW w:w="101" w:type="dxa"/>
            <w:noWrap/>
            <w:vAlign w:val="bottom"/>
            <w:hideMark/>
          </w:tcPr>
          <w:p w14:paraId="09A4033D" w14:textId="77777777" w:rsidR="00FB0D83" w:rsidRDefault="006C352B">
            <w:pPr>
              <w:contextualSpacing/>
              <w:rPr>
                <w:rFonts w:eastAsia="Times New Roman" w:cs="Times New Roman"/>
                <w:sz w:val="20"/>
              </w:rPr>
            </w:pPr>
          </w:p>
        </w:tc>
        <w:tc>
          <w:tcPr>
            <w:tcW w:w="40" w:type="dxa"/>
            <w:noWrap/>
            <w:vAlign w:val="bottom"/>
            <w:hideMark/>
          </w:tcPr>
          <w:p w14:paraId="09A4033E" w14:textId="77777777" w:rsidR="00FB0D83" w:rsidRDefault="006C352B">
            <w:pPr>
              <w:contextualSpacing/>
              <w:rPr>
                <w:rFonts w:eastAsia="Times New Roman" w:cs="Times New Roman"/>
                <w:sz w:val="20"/>
              </w:rPr>
            </w:pPr>
          </w:p>
        </w:tc>
      </w:tr>
      <w:tr w:rsidR="00D269F7" w14:paraId="09A40349" w14:textId="77777777">
        <w:trPr>
          <w:trHeight w:val="300"/>
        </w:trPr>
        <w:tc>
          <w:tcPr>
            <w:tcW w:w="2392" w:type="dxa"/>
            <w:noWrap/>
            <w:vAlign w:val="bottom"/>
            <w:hideMark/>
          </w:tcPr>
          <w:p w14:paraId="09A4034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34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42" w14:textId="77777777" w:rsidR="00FB0D83" w:rsidRDefault="006C352B">
            <w:pPr>
              <w:contextualSpacing/>
              <w:rPr>
                <w:rFonts w:eastAsia="Times New Roman" w:cs="Times New Roman"/>
                <w:sz w:val="20"/>
              </w:rPr>
            </w:pPr>
          </w:p>
        </w:tc>
        <w:tc>
          <w:tcPr>
            <w:tcW w:w="1190" w:type="dxa"/>
            <w:noWrap/>
            <w:vAlign w:val="bottom"/>
            <w:hideMark/>
          </w:tcPr>
          <w:p w14:paraId="09A4034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34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45" w14:textId="77777777" w:rsidR="00FB0D83" w:rsidRDefault="006C352B">
            <w:pPr>
              <w:contextualSpacing/>
              <w:rPr>
                <w:rFonts w:eastAsia="Times New Roman" w:cs="Times New Roman"/>
                <w:sz w:val="20"/>
              </w:rPr>
            </w:pPr>
          </w:p>
        </w:tc>
        <w:tc>
          <w:tcPr>
            <w:tcW w:w="101" w:type="dxa"/>
            <w:noWrap/>
            <w:vAlign w:val="bottom"/>
            <w:hideMark/>
          </w:tcPr>
          <w:p w14:paraId="09A40346" w14:textId="77777777" w:rsidR="00FB0D83" w:rsidRDefault="006C352B">
            <w:pPr>
              <w:contextualSpacing/>
              <w:rPr>
                <w:rFonts w:eastAsia="Times New Roman" w:cs="Times New Roman"/>
                <w:sz w:val="20"/>
              </w:rPr>
            </w:pPr>
          </w:p>
        </w:tc>
        <w:tc>
          <w:tcPr>
            <w:tcW w:w="101" w:type="dxa"/>
            <w:noWrap/>
            <w:vAlign w:val="bottom"/>
            <w:hideMark/>
          </w:tcPr>
          <w:p w14:paraId="09A40347" w14:textId="77777777" w:rsidR="00FB0D83" w:rsidRDefault="006C352B">
            <w:pPr>
              <w:contextualSpacing/>
              <w:rPr>
                <w:rFonts w:eastAsia="Times New Roman" w:cs="Times New Roman"/>
                <w:sz w:val="20"/>
              </w:rPr>
            </w:pPr>
          </w:p>
        </w:tc>
        <w:tc>
          <w:tcPr>
            <w:tcW w:w="40" w:type="dxa"/>
            <w:noWrap/>
            <w:vAlign w:val="bottom"/>
            <w:hideMark/>
          </w:tcPr>
          <w:p w14:paraId="09A40348" w14:textId="77777777" w:rsidR="00FB0D83" w:rsidRDefault="006C352B">
            <w:pPr>
              <w:contextualSpacing/>
              <w:rPr>
                <w:rFonts w:eastAsia="Times New Roman" w:cs="Times New Roman"/>
                <w:sz w:val="20"/>
              </w:rPr>
            </w:pPr>
          </w:p>
        </w:tc>
      </w:tr>
      <w:tr w:rsidR="00D269F7" w14:paraId="09A40353" w14:textId="77777777">
        <w:trPr>
          <w:trHeight w:val="300"/>
        </w:trPr>
        <w:tc>
          <w:tcPr>
            <w:tcW w:w="2392" w:type="dxa"/>
            <w:noWrap/>
            <w:vAlign w:val="bottom"/>
            <w:hideMark/>
          </w:tcPr>
          <w:p w14:paraId="09A4034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34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4C" w14:textId="77777777" w:rsidR="00FB0D83" w:rsidRDefault="006C352B">
            <w:pPr>
              <w:contextualSpacing/>
              <w:rPr>
                <w:rFonts w:eastAsia="Times New Roman" w:cs="Times New Roman"/>
                <w:sz w:val="20"/>
              </w:rPr>
            </w:pPr>
          </w:p>
        </w:tc>
        <w:tc>
          <w:tcPr>
            <w:tcW w:w="1190" w:type="dxa"/>
            <w:noWrap/>
            <w:vAlign w:val="bottom"/>
            <w:hideMark/>
          </w:tcPr>
          <w:p w14:paraId="09A4034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34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4F" w14:textId="77777777" w:rsidR="00FB0D83" w:rsidRDefault="006C352B">
            <w:pPr>
              <w:contextualSpacing/>
              <w:rPr>
                <w:rFonts w:eastAsia="Times New Roman" w:cs="Times New Roman"/>
                <w:sz w:val="20"/>
              </w:rPr>
            </w:pPr>
          </w:p>
        </w:tc>
        <w:tc>
          <w:tcPr>
            <w:tcW w:w="101" w:type="dxa"/>
            <w:noWrap/>
            <w:vAlign w:val="bottom"/>
            <w:hideMark/>
          </w:tcPr>
          <w:p w14:paraId="09A40350" w14:textId="77777777" w:rsidR="00FB0D83" w:rsidRDefault="006C352B">
            <w:pPr>
              <w:contextualSpacing/>
              <w:rPr>
                <w:rFonts w:eastAsia="Times New Roman" w:cs="Times New Roman"/>
                <w:sz w:val="20"/>
              </w:rPr>
            </w:pPr>
          </w:p>
        </w:tc>
        <w:tc>
          <w:tcPr>
            <w:tcW w:w="101" w:type="dxa"/>
            <w:noWrap/>
            <w:vAlign w:val="bottom"/>
            <w:hideMark/>
          </w:tcPr>
          <w:p w14:paraId="09A40351" w14:textId="77777777" w:rsidR="00FB0D83" w:rsidRDefault="006C352B">
            <w:pPr>
              <w:contextualSpacing/>
              <w:rPr>
                <w:rFonts w:eastAsia="Times New Roman" w:cs="Times New Roman"/>
                <w:sz w:val="20"/>
              </w:rPr>
            </w:pPr>
          </w:p>
        </w:tc>
        <w:tc>
          <w:tcPr>
            <w:tcW w:w="40" w:type="dxa"/>
            <w:noWrap/>
            <w:vAlign w:val="bottom"/>
            <w:hideMark/>
          </w:tcPr>
          <w:p w14:paraId="09A40352" w14:textId="77777777" w:rsidR="00FB0D83" w:rsidRDefault="006C352B">
            <w:pPr>
              <w:contextualSpacing/>
              <w:rPr>
                <w:rFonts w:eastAsia="Times New Roman" w:cs="Times New Roman"/>
                <w:sz w:val="20"/>
              </w:rPr>
            </w:pPr>
          </w:p>
        </w:tc>
      </w:tr>
      <w:tr w:rsidR="00D269F7" w14:paraId="09A4035C" w14:textId="77777777">
        <w:trPr>
          <w:trHeight w:val="300"/>
        </w:trPr>
        <w:tc>
          <w:tcPr>
            <w:tcW w:w="4406" w:type="dxa"/>
            <w:gridSpan w:val="2"/>
            <w:noWrap/>
            <w:vAlign w:val="bottom"/>
            <w:hideMark/>
          </w:tcPr>
          <w:p w14:paraId="09A4035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355"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35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35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58" w14:textId="77777777" w:rsidR="00FB0D83" w:rsidRDefault="006C352B">
            <w:pPr>
              <w:contextualSpacing/>
              <w:rPr>
                <w:rFonts w:eastAsia="Times New Roman" w:cs="Times New Roman"/>
                <w:sz w:val="20"/>
              </w:rPr>
            </w:pPr>
          </w:p>
        </w:tc>
        <w:tc>
          <w:tcPr>
            <w:tcW w:w="101" w:type="dxa"/>
            <w:noWrap/>
            <w:vAlign w:val="bottom"/>
            <w:hideMark/>
          </w:tcPr>
          <w:p w14:paraId="09A40359" w14:textId="77777777" w:rsidR="00FB0D83" w:rsidRDefault="006C352B">
            <w:pPr>
              <w:contextualSpacing/>
              <w:rPr>
                <w:rFonts w:eastAsia="Times New Roman" w:cs="Times New Roman"/>
                <w:sz w:val="20"/>
              </w:rPr>
            </w:pPr>
          </w:p>
        </w:tc>
        <w:tc>
          <w:tcPr>
            <w:tcW w:w="101" w:type="dxa"/>
            <w:noWrap/>
            <w:vAlign w:val="bottom"/>
            <w:hideMark/>
          </w:tcPr>
          <w:p w14:paraId="09A4035A" w14:textId="77777777" w:rsidR="00FB0D83" w:rsidRDefault="006C352B">
            <w:pPr>
              <w:contextualSpacing/>
              <w:rPr>
                <w:rFonts w:eastAsia="Times New Roman" w:cs="Times New Roman"/>
                <w:sz w:val="20"/>
              </w:rPr>
            </w:pPr>
          </w:p>
        </w:tc>
        <w:tc>
          <w:tcPr>
            <w:tcW w:w="40" w:type="dxa"/>
            <w:noWrap/>
            <w:vAlign w:val="bottom"/>
            <w:hideMark/>
          </w:tcPr>
          <w:p w14:paraId="09A4035B" w14:textId="77777777" w:rsidR="00FB0D83" w:rsidRDefault="006C352B">
            <w:pPr>
              <w:contextualSpacing/>
              <w:rPr>
                <w:rFonts w:eastAsia="Times New Roman" w:cs="Times New Roman"/>
                <w:sz w:val="20"/>
              </w:rPr>
            </w:pPr>
          </w:p>
        </w:tc>
      </w:tr>
      <w:tr w:rsidR="00D269F7" w14:paraId="09A40366" w14:textId="77777777">
        <w:trPr>
          <w:trHeight w:val="300"/>
        </w:trPr>
        <w:tc>
          <w:tcPr>
            <w:tcW w:w="2392" w:type="dxa"/>
            <w:noWrap/>
            <w:vAlign w:val="bottom"/>
            <w:hideMark/>
          </w:tcPr>
          <w:p w14:paraId="09A4035D" w14:textId="77777777" w:rsidR="00FB0D83" w:rsidRDefault="006C352B">
            <w:pPr>
              <w:contextualSpacing/>
              <w:rPr>
                <w:rFonts w:eastAsia="Times New Roman" w:cs="Times New Roman"/>
                <w:sz w:val="20"/>
              </w:rPr>
            </w:pPr>
          </w:p>
        </w:tc>
        <w:tc>
          <w:tcPr>
            <w:tcW w:w="2014" w:type="dxa"/>
            <w:noWrap/>
            <w:vAlign w:val="bottom"/>
            <w:hideMark/>
          </w:tcPr>
          <w:p w14:paraId="09A4035E" w14:textId="77777777" w:rsidR="00FB0D83" w:rsidRDefault="006C352B">
            <w:pPr>
              <w:contextualSpacing/>
              <w:rPr>
                <w:rFonts w:eastAsia="Times New Roman" w:cs="Times New Roman"/>
                <w:sz w:val="20"/>
              </w:rPr>
            </w:pPr>
          </w:p>
        </w:tc>
        <w:tc>
          <w:tcPr>
            <w:tcW w:w="2759" w:type="dxa"/>
            <w:noWrap/>
            <w:vAlign w:val="bottom"/>
            <w:hideMark/>
          </w:tcPr>
          <w:p w14:paraId="09A4035F" w14:textId="77777777" w:rsidR="00FB0D83" w:rsidRDefault="006C352B">
            <w:pPr>
              <w:contextualSpacing/>
              <w:rPr>
                <w:rFonts w:eastAsia="Times New Roman" w:cs="Times New Roman"/>
                <w:sz w:val="20"/>
              </w:rPr>
            </w:pPr>
          </w:p>
        </w:tc>
        <w:tc>
          <w:tcPr>
            <w:tcW w:w="1190" w:type="dxa"/>
            <w:noWrap/>
            <w:vAlign w:val="bottom"/>
            <w:hideMark/>
          </w:tcPr>
          <w:p w14:paraId="09A40360" w14:textId="77777777" w:rsidR="00FB0D83" w:rsidRDefault="006C352B">
            <w:pPr>
              <w:contextualSpacing/>
              <w:rPr>
                <w:rFonts w:eastAsia="Times New Roman" w:cs="Times New Roman"/>
                <w:sz w:val="20"/>
              </w:rPr>
            </w:pPr>
          </w:p>
        </w:tc>
        <w:tc>
          <w:tcPr>
            <w:tcW w:w="101" w:type="dxa"/>
            <w:noWrap/>
            <w:vAlign w:val="bottom"/>
            <w:hideMark/>
          </w:tcPr>
          <w:p w14:paraId="09A40361" w14:textId="77777777" w:rsidR="00FB0D83" w:rsidRDefault="006C352B">
            <w:pPr>
              <w:contextualSpacing/>
              <w:rPr>
                <w:rFonts w:eastAsia="Times New Roman" w:cs="Times New Roman"/>
                <w:sz w:val="20"/>
              </w:rPr>
            </w:pPr>
          </w:p>
        </w:tc>
        <w:tc>
          <w:tcPr>
            <w:tcW w:w="101" w:type="dxa"/>
            <w:noWrap/>
            <w:vAlign w:val="bottom"/>
            <w:hideMark/>
          </w:tcPr>
          <w:p w14:paraId="09A40362" w14:textId="77777777" w:rsidR="00FB0D83" w:rsidRDefault="006C352B">
            <w:pPr>
              <w:contextualSpacing/>
              <w:rPr>
                <w:rFonts w:eastAsia="Times New Roman" w:cs="Times New Roman"/>
                <w:sz w:val="20"/>
              </w:rPr>
            </w:pPr>
          </w:p>
        </w:tc>
        <w:tc>
          <w:tcPr>
            <w:tcW w:w="101" w:type="dxa"/>
            <w:noWrap/>
            <w:vAlign w:val="bottom"/>
            <w:hideMark/>
          </w:tcPr>
          <w:p w14:paraId="09A40363" w14:textId="77777777" w:rsidR="00FB0D83" w:rsidRDefault="006C352B">
            <w:pPr>
              <w:contextualSpacing/>
              <w:rPr>
                <w:rFonts w:eastAsia="Times New Roman" w:cs="Times New Roman"/>
                <w:sz w:val="20"/>
              </w:rPr>
            </w:pPr>
          </w:p>
        </w:tc>
        <w:tc>
          <w:tcPr>
            <w:tcW w:w="101" w:type="dxa"/>
            <w:noWrap/>
            <w:vAlign w:val="bottom"/>
            <w:hideMark/>
          </w:tcPr>
          <w:p w14:paraId="09A40364" w14:textId="77777777" w:rsidR="00FB0D83" w:rsidRDefault="006C352B">
            <w:pPr>
              <w:contextualSpacing/>
              <w:rPr>
                <w:rFonts w:eastAsia="Times New Roman" w:cs="Times New Roman"/>
                <w:sz w:val="20"/>
              </w:rPr>
            </w:pPr>
          </w:p>
        </w:tc>
        <w:tc>
          <w:tcPr>
            <w:tcW w:w="40" w:type="dxa"/>
            <w:noWrap/>
            <w:vAlign w:val="bottom"/>
            <w:hideMark/>
          </w:tcPr>
          <w:p w14:paraId="09A40365" w14:textId="77777777" w:rsidR="00FB0D83" w:rsidRDefault="006C352B">
            <w:pPr>
              <w:contextualSpacing/>
              <w:rPr>
                <w:rFonts w:eastAsia="Times New Roman" w:cs="Times New Roman"/>
                <w:sz w:val="20"/>
              </w:rPr>
            </w:pPr>
          </w:p>
        </w:tc>
      </w:tr>
      <w:tr w:rsidR="00D269F7" w14:paraId="09A4036C" w14:textId="77777777">
        <w:trPr>
          <w:trHeight w:val="300"/>
        </w:trPr>
        <w:tc>
          <w:tcPr>
            <w:tcW w:w="2392" w:type="dxa"/>
            <w:noWrap/>
            <w:vAlign w:val="bottom"/>
            <w:hideMark/>
          </w:tcPr>
          <w:p w14:paraId="09A40367" w14:textId="77777777" w:rsidR="00FB0D83" w:rsidRDefault="006C352B">
            <w:pPr>
              <w:contextualSpacing/>
              <w:rPr>
                <w:rFonts w:eastAsia="Times New Roman" w:cs="Times New Roman"/>
                <w:sz w:val="20"/>
              </w:rPr>
            </w:pPr>
          </w:p>
        </w:tc>
        <w:tc>
          <w:tcPr>
            <w:tcW w:w="6165" w:type="dxa"/>
            <w:gridSpan w:val="5"/>
            <w:noWrap/>
            <w:vAlign w:val="bottom"/>
            <w:hideMark/>
          </w:tcPr>
          <w:p w14:paraId="09A4036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37 ως έχει   ΔΕΚΤΟ ΚΑΤΑ ΠΛΕΙΟΨΗΦΙΑ</w:t>
            </w:r>
          </w:p>
        </w:tc>
        <w:tc>
          <w:tcPr>
            <w:tcW w:w="101" w:type="dxa"/>
            <w:noWrap/>
            <w:vAlign w:val="bottom"/>
            <w:hideMark/>
          </w:tcPr>
          <w:p w14:paraId="09A4036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6A" w14:textId="77777777" w:rsidR="00FB0D83" w:rsidRDefault="006C352B">
            <w:pPr>
              <w:contextualSpacing/>
              <w:rPr>
                <w:rFonts w:eastAsia="Times New Roman" w:cs="Times New Roman"/>
                <w:sz w:val="20"/>
              </w:rPr>
            </w:pPr>
          </w:p>
        </w:tc>
        <w:tc>
          <w:tcPr>
            <w:tcW w:w="40" w:type="dxa"/>
            <w:noWrap/>
            <w:vAlign w:val="bottom"/>
            <w:hideMark/>
          </w:tcPr>
          <w:p w14:paraId="09A4036B" w14:textId="77777777" w:rsidR="00FB0D83" w:rsidRDefault="006C352B">
            <w:pPr>
              <w:contextualSpacing/>
              <w:rPr>
                <w:rFonts w:eastAsia="Times New Roman" w:cs="Times New Roman"/>
                <w:sz w:val="20"/>
              </w:rPr>
            </w:pPr>
          </w:p>
        </w:tc>
      </w:tr>
      <w:tr w:rsidR="00D269F7" w14:paraId="09A40376" w14:textId="77777777">
        <w:trPr>
          <w:trHeight w:val="300"/>
        </w:trPr>
        <w:tc>
          <w:tcPr>
            <w:tcW w:w="2392" w:type="dxa"/>
            <w:noWrap/>
            <w:vAlign w:val="bottom"/>
            <w:hideMark/>
          </w:tcPr>
          <w:p w14:paraId="09A4036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36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6F" w14:textId="77777777" w:rsidR="00FB0D83" w:rsidRDefault="006C352B">
            <w:pPr>
              <w:contextualSpacing/>
              <w:rPr>
                <w:rFonts w:eastAsia="Times New Roman" w:cs="Times New Roman"/>
                <w:sz w:val="20"/>
              </w:rPr>
            </w:pPr>
          </w:p>
        </w:tc>
        <w:tc>
          <w:tcPr>
            <w:tcW w:w="1190" w:type="dxa"/>
            <w:noWrap/>
            <w:vAlign w:val="bottom"/>
            <w:hideMark/>
          </w:tcPr>
          <w:p w14:paraId="09A4037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37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72" w14:textId="77777777" w:rsidR="00FB0D83" w:rsidRDefault="006C352B">
            <w:pPr>
              <w:contextualSpacing/>
              <w:rPr>
                <w:rFonts w:eastAsia="Times New Roman" w:cs="Times New Roman"/>
                <w:sz w:val="20"/>
              </w:rPr>
            </w:pPr>
          </w:p>
        </w:tc>
        <w:tc>
          <w:tcPr>
            <w:tcW w:w="101" w:type="dxa"/>
            <w:noWrap/>
            <w:vAlign w:val="bottom"/>
            <w:hideMark/>
          </w:tcPr>
          <w:p w14:paraId="09A40373" w14:textId="77777777" w:rsidR="00FB0D83" w:rsidRDefault="006C352B">
            <w:pPr>
              <w:contextualSpacing/>
              <w:rPr>
                <w:rFonts w:eastAsia="Times New Roman" w:cs="Times New Roman"/>
                <w:sz w:val="20"/>
              </w:rPr>
            </w:pPr>
          </w:p>
        </w:tc>
        <w:tc>
          <w:tcPr>
            <w:tcW w:w="101" w:type="dxa"/>
            <w:noWrap/>
            <w:vAlign w:val="bottom"/>
            <w:hideMark/>
          </w:tcPr>
          <w:p w14:paraId="09A40374" w14:textId="77777777" w:rsidR="00FB0D83" w:rsidRDefault="006C352B">
            <w:pPr>
              <w:contextualSpacing/>
              <w:rPr>
                <w:rFonts w:eastAsia="Times New Roman" w:cs="Times New Roman"/>
                <w:sz w:val="20"/>
              </w:rPr>
            </w:pPr>
          </w:p>
        </w:tc>
        <w:tc>
          <w:tcPr>
            <w:tcW w:w="40" w:type="dxa"/>
            <w:noWrap/>
            <w:vAlign w:val="bottom"/>
            <w:hideMark/>
          </w:tcPr>
          <w:p w14:paraId="09A40375" w14:textId="77777777" w:rsidR="00FB0D83" w:rsidRDefault="006C352B">
            <w:pPr>
              <w:contextualSpacing/>
              <w:rPr>
                <w:rFonts w:eastAsia="Times New Roman" w:cs="Times New Roman"/>
                <w:sz w:val="20"/>
              </w:rPr>
            </w:pPr>
          </w:p>
        </w:tc>
      </w:tr>
      <w:tr w:rsidR="00D269F7" w14:paraId="09A40380" w14:textId="77777777">
        <w:trPr>
          <w:trHeight w:val="300"/>
        </w:trPr>
        <w:tc>
          <w:tcPr>
            <w:tcW w:w="2392" w:type="dxa"/>
            <w:noWrap/>
            <w:vAlign w:val="bottom"/>
            <w:hideMark/>
          </w:tcPr>
          <w:p w14:paraId="09A4037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37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79" w14:textId="77777777" w:rsidR="00FB0D83" w:rsidRDefault="006C352B">
            <w:pPr>
              <w:contextualSpacing/>
              <w:rPr>
                <w:rFonts w:eastAsia="Times New Roman" w:cs="Times New Roman"/>
                <w:sz w:val="20"/>
              </w:rPr>
            </w:pPr>
          </w:p>
        </w:tc>
        <w:tc>
          <w:tcPr>
            <w:tcW w:w="1190" w:type="dxa"/>
            <w:noWrap/>
            <w:vAlign w:val="bottom"/>
            <w:hideMark/>
          </w:tcPr>
          <w:p w14:paraId="09A4037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37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7C" w14:textId="77777777" w:rsidR="00FB0D83" w:rsidRDefault="006C352B">
            <w:pPr>
              <w:contextualSpacing/>
              <w:rPr>
                <w:rFonts w:eastAsia="Times New Roman" w:cs="Times New Roman"/>
                <w:sz w:val="20"/>
              </w:rPr>
            </w:pPr>
          </w:p>
        </w:tc>
        <w:tc>
          <w:tcPr>
            <w:tcW w:w="101" w:type="dxa"/>
            <w:noWrap/>
            <w:vAlign w:val="bottom"/>
            <w:hideMark/>
          </w:tcPr>
          <w:p w14:paraId="09A4037D" w14:textId="77777777" w:rsidR="00FB0D83" w:rsidRDefault="006C352B">
            <w:pPr>
              <w:contextualSpacing/>
              <w:rPr>
                <w:rFonts w:eastAsia="Times New Roman" w:cs="Times New Roman"/>
                <w:sz w:val="20"/>
              </w:rPr>
            </w:pPr>
          </w:p>
        </w:tc>
        <w:tc>
          <w:tcPr>
            <w:tcW w:w="101" w:type="dxa"/>
            <w:noWrap/>
            <w:vAlign w:val="bottom"/>
            <w:hideMark/>
          </w:tcPr>
          <w:p w14:paraId="09A4037E" w14:textId="77777777" w:rsidR="00FB0D83" w:rsidRDefault="006C352B">
            <w:pPr>
              <w:contextualSpacing/>
              <w:rPr>
                <w:rFonts w:eastAsia="Times New Roman" w:cs="Times New Roman"/>
                <w:sz w:val="20"/>
              </w:rPr>
            </w:pPr>
          </w:p>
        </w:tc>
        <w:tc>
          <w:tcPr>
            <w:tcW w:w="40" w:type="dxa"/>
            <w:noWrap/>
            <w:vAlign w:val="bottom"/>
            <w:hideMark/>
          </w:tcPr>
          <w:p w14:paraId="09A4037F" w14:textId="77777777" w:rsidR="00FB0D83" w:rsidRDefault="006C352B">
            <w:pPr>
              <w:contextualSpacing/>
              <w:rPr>
                <w:rFonts w:eastAsia="Times New Roman" w:cs="Times New Roman"/>
                <w:sz w:val="20"/>
              </w:rPr>
            </w:pPr>
          </w:p>
        </w:tc>
      </w:tr>
      <w:tr w:rsidR="00D269F7" w14:paraId="09A4038A" w14:textId="77777777">
        <w:trPr>
          <w:trHeight w:val="300"/>
        </w:trPr>
        <w:tc>
          <w:tcPr>
            <w:tcW w:w="2392" w:type="dxa"/>
            <w:noWrap/>
            <w:vAlign w:val="bottom"/>
            <w:hideMark/>
          </w:tcPr>
          <w:p w14:paraId="09A4038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38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83" w14:textId="77777777" w:rsidR="00FB0D83" w:rsidRDefault="006C352B">
            <w:pPr>
              <w:contextualSpacing/>
              <w:rPr>
                <w:rFonts w:eastAsia="Times New Roman" w:cs="Times New Roman"/>
                <w:sz w:val="20"/>
              </w:rPr>
            </w:pPr>
          </w:p>
        </w:tc>
        <w:tc>
          <w:tcPr>
            <w:tcW w:w="1190" w:type="dxa"/>
            <w:noWrap/>
            <w:vAlign w:val="bottom"/>
            <w:hideMark/>
          </w:tcPr>
          <w:p w14:paraId="09A4038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38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86" w14:textId="77777777" w:rsidR="00FB0D83" w:rsidRDefault="006C352B">
            <w:pPr>
              <w:contextualSpacing/>
              <w:rPr>
                <w:rFonts w:eastAsia="Times New Roman" w:cs="Times New Roman"/>
                <w:sz w:val="20"/>
              </w:rPr>
            </w:pPr>
          </w:p>
        </w:tc>
        <w:tc>
          <w:tcPr>
            <w:tcW w:w="101" w:type="dxa"/>
            <w:noWrap/>
            <w:vAlign w:val="bottom"/>
            <w:hideMark/>
          </w:tcPr>
          <w:p w14:paraId="09A40387" w14:textId="77777777" w:rsidR="00FB0D83" w:rsidRDefault="006C352B">
            <w:pPr>
              <w:contextualSpacing/>
              <w:rPr>
                <w:rFonts w:eastAsia="Times New Roman" w:cs="Times New Roman"/>
                <w:sz w:val="20"/>
              </w:rPr>
            </w:pPr>
          </w:p>
        </w:tc>
        <w:tc>
          <w:tcPr>
            <w:tcW w:w="101" w:type="dxa"/>
            <w:noWrap/>
            <w:vAlign w:val="bottom"/>
            <w:hideMark/>
          </w:tcPr>
          <w:p w14:paraId="09A40388" w14:textId="77777777" w:rsidR="00FB0D83" w:rsidRDefault="006C352B">
            <w:pPr>
              <w:contextualSpacing/>
              <w:rPr>
                <w:rFonts w:eastAsia="Times New Roman" w:cs="Times New Roman"/>
                <w:sz w:val="20"/>
              </w:rPr>
            </w:pPr>
          </w:p>
        </w:tc>
        <w:tc>
          <w:tcPr>
            <w:tcW w:w="40" w:type="dxa"/>
            <w:noWrap/>
            <w:vAlign w:val="bottom"/>
            <w:hideMark/>
          </w:tcPr>
          <w:p w14:paraId="09A40389" w14:textId="77777777" w:rsidR="00FB0D83" w:rsidRDefault="006C352B">
            <w:pPr>
              <w:contextualSpacing/>
              <w:rPr>
                <w:rFonts w:eastAsia="Times New Roman" w:cs="Times New Roman"/>
                <w:sz w:val="20"/>
              </w:rPr>
            </w:pPr>
          </w:p>
        </w:tc>
      </w:tr>
      <w:tr w:rsidR="00D269F7" w14:paraId="09A40394" w14:textId="77777777">
        <w:trPr>
          <w:trHeight w:val="300"/>
        </w:trPr>
        <w:tc>
          <w:tcPr>
            <w:tcW w:w="2392" w:type="dxa"/>
            <w:noWrap/>
            <w:vAlign w:val="bottom"/>
            <w:hideMark/>
          </w:tcPr>
          <w:p w14:paraId="09A4038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38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8D" w14:textId="77777777" w:rsidR="00FB0D83" w:rsidRDefault="006C352B">
            <w:pPr>
              <w:contextualSpacing/>
              <w:rPr>
                <w:rFonts w:eastAsia="Times New Roman" w:cs="Times New Roman"/>
                <w:sz w:val="20"/>
              </w:rPr>
            </w:pPr>
          </w:p>
        </w:tc>
        <w:tc>
          <w:tcPr>
            <w:tcW w:w="1190" w:type="dxa"/>
            <w:noWrap/>
            <w:vAlign w:val="bottom"/>
            <w:hideMark/>
          </w:tcPr>
          <w:p w14:paraId="09A4038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38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90" w14:textId="77777777" w:rsidR="00FB0D83" w:rsidRDefault="006C352B">
            <w:pPr>
              <w:contextualSpacing/>
              <w:rPr>
                <w:rFonts w:eastAsia="Times New Roman" w:cs="Times New Roman"/>
                <w:sz w:val="20"/>
              </w:rPr>
            </w:pPr>
          </w:p>
        </w:tc>
        <w:tc>
          <w:tcPr>
            <w:tcW w:w="101" w:type="dxa"/>
            <w:noWrap/>
            <w:vAlign w:val="bottom"/>
            <w:hideMark/>
          </w:tcPr>
          <w:p w14:paraId="09A40391" w14:textId="77777777" w:rsidR="00FB0D83" w:rsidRDefault="006C352B">
            <w:pPr>
              <w:contextualSpacing/>
              <w:rPr>
                <w:rFonts w:eastAsia="Times New Roman" w:cs="Times New Roman"/>
                <w:sz w:val="20"/>
              </w:rPr>
            </w:pPr>
          </w:p>
        </w:tc>
        <w:tc>
          <w:tcPr>
            <w:tcW w:w="101" w:type="dxa"/>
            <w:noWrap/>
            <w:vAlign w:val="bottom"/>
            <w:hideMark/>
          </w:tcPr>
          <w:p w14:paraId="09A40392" w14:textId="77777777" w:rsidR="00FB0D83" w:rsidRDefault="006C352B">
            <w:pPr>
              <w:contextualSpacing/>
              <w:rPr>
                <w:rFonts w:eastAsia="Times New Roman" w:cs="Times New Roman"/>
                <w:sz w:val="20"/>
              </w:rPr>
            </w:pPr>
          </w:p>
        </w:tc>
        <w:tc>
          <w:tcPr>
            <w:tcW w:w="40" w:type="dxa"/>
            <w:noWrap/>
            <w:vAlign w:val="bottom"/>
            <w:hideMark/>
          </w:tcPr>
          <w:p w14:paraId="09A40393" w14:textId="77777777" w:rsidR="00FB0D83" w:rsidRDefault="006C352B">
            <w:pPr>
              <w:contextualSpacing/>
              <w:rPr>
                <w:rFonts w:eastAsia="Times New Roman" w:cs="Times New Roman"/>
                <w:sz w:val="20"/>
              </w:rPr>
            </w:pPr>
          </w:p>
        </w:tc>
      </w:tr>
      <w:tr w:rsidR="00D269F7" w14:paraId="09A4039E" w14:textId="77777777">
        <w:trPr>
          <w:trHeight w:val="300"/>
        </w:trPr>
        <w:tc>
          <w:tcPr>
            <w:tcW w:w="2392" w:type="dxa"/>
            <w:noWrap/>
            <w:vAlign w:val="bottom"/>
            <w:hideMark/>
          </w:tcPr>
          <w:p w14:paraId="09A4039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39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97" w14:textId="77777777" w:rsidR="00FB0D83" w:rsidRDefault="006C352B">
            <w:pPr>
              <w:contextualSpacing/>
              <w:rPr>
                <w:rFonts w:eastAsia="Times New Roman" w:cs="Times New Roman"/>
                <w:sz w:val="20"/>
              </w:rPr>
            </w:pPr>
          </w:p>
        </w:tc>
        <w:tc>
          <w:tcPr>
            <w:tcW w:w="1190" w:type="dxa"/>
            <w:noWrap/>
            <w:vAlign w:val="bottom"/>
            <w:hideMark/>
          </w:tcPr>
          <w:p w14:paraId="09A4039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39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9A" w14:textId="77777777" w:rsidR="00FB0D83" w:rsidRDefault="006C352B">
            <w:pPr>
              <w:contextualSpacing/>
              <w:rPr>
                <w:rFonts w:eastAsia="Times New Roman" w:cs="Times New Roman"/>
                <w:sz w:val="20"/>
              </w:rPr>
            </w:pPr>
          </w:p>
        </w:tc>
        <w:tc>
          <w:tcPr>
            <w:tcW w:w="101" w:type="dxa"/>
            <w:noWrap/>
            <w:vAlign w:val="bottom"/>
            <w:hideMark/>
          </w:tcPr>
          <w:p w14:paraId="09A4039B" w14:textId="77777777" w:rsidR="00FB0D83" w:rsidRDefault="006C352B">
            <w:pPr>
              <w:contextualSpacing/>
              <w:rPr>
                <w:rFonts w:eastAsia="Times New Roman" w:cs="Times New Roman"/>
                <w:sz w:val="20"/>
              </w:rPr>
            </w:pPr>
          </w:p>
        </w:tc>
        <w:tc>
          <w:tcPr>
            <w:tcW w:w="101" w:type="dxa"/>
            <w:noWrap/>
            <w:vAlign w:val="bottom"/>
            <w:hideMark/>
          </w:tcPr>
          <w:p w14:paraId="09A4039C" w14:textId="77777777" w:rsidR="00FB0D83" w:rsidRDefault="006C352B">
            <w:pPr>
              <w:contextualSpacing/>
              <w:rPr>
                <w:rFonts w:eastAsia="Times New Roman" w:cs="Times New Roman"/>
                <w:sz w:val="20"/>
              </w:rPr>
            </w:pPr>
          </w:p>
        </w:tc>
        <w:tc>
          <w:tcPr>
            <w:tcW w:w="40" w:type="dxa"/>
            <w:noWrap/>
            <w:vAlign w:val="bottom"/>
            <w:hideMark/>
          </w:tcPr>
          <w:p w14:paraId="09A4039D" w14:textId="77777777" w:rsidR="00FB0D83" w:rsidRDefault="006C352B">
            <w:pPr>
              <w:contextualSpacing/>
              <w:rPr>
                <w:rFonts w:eastAsia="Times New Roman" w:cs="Times New Roman"/>
                <w:sz w:val="20"/>
              </w:rPr>
            </w:pPr>
          </w:p>
        </w:tc>
      </w:tr>
      <w:tr w:rsidR="00D269F7" w14:paraId="09A403A8" w14:textId="77777777">
        <w:trPr>
          <w:trHeight w:val="300"/>
        </w:trPr>
        <w:tc>
          <w:tcPr>
            <w:tcW w:w="2392" w:type="dxa"/>
            <w:noWrap/>
            <w:vAlign w:val="bottom"/>
            <w:hideMark/>
          </w:tcPr>
          <w:p w14:paraId="09A4039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3A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A1" w14:textId="77777777" w:rsidR="00FB0D83" w:rsidRDefault="006C352B">
            <w:pPr>
              <w:contextualSpacing/>
              <w:rPr>
                <w:rFonts w:eastAsia="Times New Roman" w:cs="Times New Roman"/>
                <w:sz w:val="20"/>
              </w:rPr>
            </w:pPr>
          </w:p>
        </w:tc>
        <w:tc>
          <w:tcPr>
            <w:tcW w:w="1190" w:type="dxa"/>
            <w:noWrap/>
            <w:vAlign w:val="bottom"/>
            <w:hideMark/>
          </w:tcPr>
          <w:p w14:paraId="09A403A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3A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A4" w14:textId="77777777" w:rsidR="00FB0D83" w:rsidRDefault="006C352B">
            <w:pPr>
              <w:contextualSpacing/>
              <w:rPr>
                <w:rFonts w:eastAsia="Times New Roman" w:cs="Times New Roman"/>
                <w:sz w:val="20"/>
              </w:rPr>
            </w:pPr>
          </w:p>
        </w:tc>
        <w:tc>
          <w:tcPr>
            <w:tcW w:w="101" w:type="dxa"/>
            <w:noWrap/>
            <w:vAlign w:val="bottom"/>
            <w:hideMark/>
          </w:tcPr>
          <w:p w14:paraId="09A403A5" w14:textId="77777777" w:rsidR="00FB0D83" w:rsidRDefault="006C352B">
            <w:pPr>
              <w:contextualSpacing/>
              <w:rPr>
                <w:rFonts w:eastAsia="Times New Roman" w:cs="Times New Roman"/>
                <w:sz w:val="20"/>
              </w:rPr>
            </w:pPr>
          </w:p>
        </w:tc>
        <w:tc>
          <w:tcPr>
            <w:tcW w:w="101" w:type="dxa"/>
            <w:noWrap/>
            <w:vAlign w:val="bottom"/>
            <w:hideMark/>
          </w:tcPr>
          <w:p w14:paraId="09A403A6" w14:textId="77777777" w:rsidR="00FB0D83" w:rsidRDefault="006C352B">
            <w:pPr>
              <w:contextualSpacing/>
              <w:rPr>
                <w:rFonts w:eastAsia="Times New Roman" w:cs="Times New Roman"/>
                <w:sz w:val="20"/>
              </w:rPr>
            </w:pPr>
          </w:p>
        </w:tc>
        <w:tc>
          <w:tcPr>
            <w:tcW w:w="40" w:type="dxa"/>
            <w:noWrap/>
            <w:vAlign w:val="bottom"/>
            <w:hideMark/>
          </w:tcPr>
          <w:p w14:paraId="09A403A7" w14:textId="77777777" w:rsidR="00FB0D83" w:rsidRDefault="006C352B">
            <w:pPr>
              <w:contextualSpacing/>
              <w:rPr>
                <w:rFonts w:eastAsia="Times New Roman" w:cs="Times New Roman"/>
                <w:sz w:val="20"/>
              </w:rPr>
            </w:pPr>
          </w:p>
        </w:tc>
      </w:tr>
      <w:tr w:rsidR="00D269F7" w14:paraId="09A403B2" w14:textId="77777777">
        <w:trPr>
          <w:trHeight w:val="300"/>
        </w:trPr>
        <w:tc>
          <w:tcPr>
            <w:tcW w:w="2392" w:type="dxa"/>
            <w:noWrap/>
            <w:vAlign w:val="bottom"/>
            <w:hideMark/>
          </w:tcPr>
          <w:p w14:paraId="09A403A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3A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AB" w14:textId="77777777" w:rsidR="00FB0D83" w:rsidRDefault="006C352B">
            <w:pPr>
              <w:contextualSpacing/>
              <w:rPr>
                <w:rFonts w:eastAsia="Times New Roman" w:cs="Times New Roman"/>
                <w:sz w:val="20"/>
              </w:rPr>
            </w:pPr>
          </w:p>
        </w:tc>
        <w:tc>
          <w:tcPr>
            <w:tcW w:w="1190" w:type="dxa"/>
            <w:noWrap/>
            <w:vAlign w:val="bottom"/>
            <w:hideMark/>
          </w:tcPr>
          <w:p w14:paraId="09A403A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3A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AE" w14:textId="77777777" w:rsidR="00FB0D83" w:rsidRDefault="006C352B">
            <w:pPr>
              <w:contextualSpacing/>
              <w:rPr>
                <w:rFonts w:eastAsia="Times New Roman" w:cs="Times New Roman"/>
                <w:sz w:val="20"/>
              </w:rPr>
            </w:pPr>
          </w:p>
        </w:tc>
        <w:tc>
          <w:tcPr>
            <w:tcW w:w="101" w:type="dxa"/>
            <w:noWrap/>
            <w:vAlign w:val="bottom"/>
            <w:hideMark/>
          </w:tcPr>
          <w:p w14:paraId="09A403AF" w14:textId="77777777" w:rsidR="00FB0D83" w:rsidRDefault="006C352B">
            <w:pPr>
              <w:contextualSpacing/>
              <w:rPr>
                <w:rFonts w:eastAsia="Times New Roman" w:cs="Times New Roman"/>
                <w:sz w:val="20"/>
              </w:rPr>
            </w:pPr>
          </w:p>
        </w:tc>
        <w:tc>
          <w:tcPr>
            <w:tcW w:w="101" w:type="dxa"/>
            <w:noWrap/>
            <w:vAlign w:val="bottom"/>
            <w:hideMark/>
          </w:tcPr>
          <w:p w14:paraId="09A403B0" w14:textId="77777777" w:rsidR="00FB0D83" w:rsidRDefault="006C352B">
            <w:pPr>
              <w:contextualSpacing/>
              <w:rPr>
                <w:rFonts w:eastAsia="Times New Roman" w:cs="Times New Roman"/>
                <w:sz w:val="20"/>
              </w:rPr>
            </w:pPr>
          </w:p>
        </w:tc>
        <w:tc>
          <w:tcPr>
            <w:tcW w:w="40" w:type="dxa"/>
            <w:noWrap/>
            <w:vAlign w:val="bottom"/>
            <w:hideMark/>
          </w:tcPr>
          <w:p w14:paraId="09A403B1" w14:textId="77777777" w:rsidR="00FB0D83" w:rsidRDefault="006C352B">
            <w:pPr>
              <w:contextualSpacing/>
              <w:rPr>
                <w:rFonts w:eastAsia="Times New Roman" w:cs="Times New Roman"/>
                <w:sz w:val="20"/>
              </w:rPr>
            </w:pPr>
          </w:p>
        </w:tc>
      </w:tr>
      <w:tr w:rsidR="00D269F7" w14:paraId="09A403BB" w14:textId="77777777">
        <w:trPr>
          <w:trHeight w:val="300"/>
        </w:trPr>
        <w:tc>
          <w:tcPr>
            <w:tcW w:w="4406" w:type="dxa"/>
            <w:gridSpan w:val="2"/>
            <w:noWrap/>
            <w:vAlign w:val="bottom"/>
            <w:hideMark/>
          </w:tcPr>
          <w:p w14:paraId="09A403B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3B4"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3B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3B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B7" w14:textId="77777777" w:rsidR="00FB0D83" w:rsidRDefault="006C352B">
            <w:pPr>
              <w:contextualSpacing/>
              <w:rPr>
                <w:rFonts w:eastAsia="Times New Roman" w:cs="Times New Roman"/>
                <w:sz w:val="20"/>
              </w:rPr>
            </w:pPr>
          </w:p>
        </w:tc>
        <w:tc>
          <w:tcPr>
            <w:tcW w:w="101" w:type="dxa"/>
            <w:noWrap/>
            <w:vAlign w:val="bottom"/>
            <w:hideMark/>
          </w:tcPr>
          <w:p w14:paraId="09A403B8" w14:textId="77777777" w:rsidR="00FB0D83" w:rsidRDefault="006C352B">
            <w:pPr>
              <w:contextualSpacing/>
              <w:rPr>
                <w:rFonts w:eastAsia="Times New Roman" w:cs="Times New Roman"/>
                <w:sz w:val="20"/>
              </w:rPr>
            </w:pPr>
          </w:p>
        </w:tc>
        <w:tc>
          <w:tcPr>
            <w:tcW w:w="101" w:type="dxa"/>
            <w:noWrap/>
            <w:vAlign w:val="bottom"/>
            <w:hideMark/>
          </w:tcPr>
          <w:p w14:paraId="09A403B9" w14:textId="77777777" w:rsidR="00FB0D83" w:rsidRDefault="006C352B">
            <w:pPr>
              <w:contextualSpacing/>
              <w:rPr>
                <w:rFonts w:eastAsia="Times New Roman" w:cs="Times New Roman"/>
                <w:sz w:val="20"/>
              </w:rPr>
            </w:pPr>
          </w:p>
        </w:tc>
        <w:tc>
          <w:tcPr>
            <w:tcW w:w="40" w:type="dxa"/>
            <w:noWrap/>
            <w:vAlign w:val="bottom"/>
            <w:hideMark/>
          </w:tcPr>
          <w:p w14:paraId="09A403BA" w14:textId="77777777" w:rsidR="00FB0D83" w:rsidRDefault="006C352B">
            <w:pPr>
              <w:contextualSpacing/>
              <w:rPr>
                <w:rFonts w:eastAsia="Times New Roman" w:cs="Times New Roman"/>
                <w:sz w:val="20"/>
              </w:rPr>
            </w:pPr>
          </w:p>
        </w:tc>
      </w:tr>
      <w:tr w:rsidR="00D269F7" w14:paraId="09A403C5" w14:textId="77777777">
        <w:trPr>
          <w:trHeight w:val="300"/>
        </w:trPr>
        <w:tc>
          <w:tcPr>
            <w:tcW w:w="2392" w:type="dxa"/>
            <w:noWrap/>
            <w:vAlign w:val="bottom"/>
            <w:hideMark/>
          </w:tcPr>
          <w:p w14:paraId="09A403BC" w14:textId="77777777" w:rsidR="00FB0D83" w:rsidRDefault="006C352B">
            <w:pPr>
              <w:contextualSpacing/>
              <w:rPr>
                <w:rFonts w:eastAsia="Times New Roman" w:cs="Times New Roman"/>
                <w:sz w:val="20"/>
              </w:rPr>
            </w:pPr>
          </w:p>
        </w:tc>
        <w:tc>
          <w:tcPr>
            <w:tcW w:w="2014" w:type="dxa"/>
            <w:noWrap/>
            <w:vAlign w:val="bottom"/>
            <w:hideMark/>
          </w:tcPr>
          <w:p w14:paraId="09A403BD" w14:textId="77777777" w:rsidR="00FB0D83" w:rsidRDefault="006C352B">
            <w:pPr>
              <w:contextualSpacing/>
              <w:rPr>
                <w:rFonts w:eastAsia="Times New Roman" w:cs="Times New Roman"/>
                <w:sz w:val="20"/>
              </w:rPr>
            </w:pPr>
          </w:p>
        </w:tc>
        <w:tc>
          <w:tcPr>
            <w:tcW w:w="2759" w:type="dxa"/>
            <w:noWrap/>
            <w:vAlign w:val="bottom"/>
            <w:hideMark/>
          </w:tcPr>
          <w:p w14:paraId="09A403BE" w14:textId="77777777" w:rsidR="00FB0D83" w:rsidRDefault="006C352B">
            <w:pPr>
              <w:contextualSpacing/>
              <w:rPr>
                <w:rFonts w:eastAsia="Times New Roman" w:cs="Times New Roman"/>
                <w:sz w:val="20"/>
              </w:rPr>
            </w:pPr>
          </w:p>
        </w:tc>
        <w:tc>
          <w:tcPr>
            <w:tcW w:w="1190" w:type="dxa"/>
            <w:noWrap/>
            <w:vAlign w:val="bottom"/>
            <w:hideMark/>
          </w:tcPr>
          <w:p w14:paraId="09A403BF" w14:textId="77777777" w:rsidR="00FB0D83" w:rsidRDefault="006C352B">
            <w:pPr>
              <w:contextualSpacing/>
              <w:rPr>
                <w:rFonts w:eastAsia="Times New Roman" w:cs="Times New Roman"/>
                <w:sz w:val="20"/>
              </w:rPr>
            </w:pPr>
          </w:p>
        </w:tc>
        <w:tc>
          <w:tcPr>
            <w:tcW w:w="101" w:type="dxa"/>
            <w:noWrap/>
            <w:vAlign w:val="bottom"/>
            <w:hideMark/>
          </w:tcPr>
          <w:p w14:paraId="09A403C0" w14:textId="77777777" w:rsidR="00FB0D83" w:rsidRDefault="006C352B">
            <w:pPr>
              <w:contextualSpacing/>
              <w:rPr>
                <w:rFonts w:eastAsia="Times New Roman" w:cs="Times New Roman"/>
                <w:sz w:val="20"/>
              </w:rPr>
            </w:pPr>
          </w:p>
        </w:tc>
        <w:tc>
          <w:tcPr>
            <w:tcW w:w="101" w:type="dxa"/>
            <w:noWrap/>
            <w:vAlign w:val="bottom"/>
            <w:hideMark/>
          </w:tcPr>
          <w:p w14:paraId="09A403C1" w14:textId="77777777" w:rsidR="00FB0D83" w:rsidRDefault="006C352B">
            <w:pPr>
              <w:contextualSpacing/>
              <w:rPr>
                <w:rFonts w:eastAsia="Times New Roman" w:cs="Times New Roman"/>
                <w:sz w:val="20"/>
              </w:rPr>
            </w:pPr>
          </w:p>
        </w:tc>
        <w:tc>
          <w:tcPr>
            <w:tcW w:w="101" w:type="dxa"/>
            <w:noWrap/>
            <w:vAlign w:val="bottom"/>
            <w:hideMark/>
          </w:tcPr>
          <w:p w14:paraId="09A403C2" w14:textId="77777777" w:rsidR="00FB0D83" w:rsidRDefault="006C352B">
            <w:pPr>
              <w:contextualSpacing/>
              <w:rPr>
                <w:rFonts w:eastAsia="Times New Roman" w:cs="Times New Roman"/>
                <w:sz w:val="20"/>
              </w:rPr>
            </w:pPr>
          </w:p>
        </w:tc>
        <w:tc>
          <w:tcPr>
            <w:tcW w:w="101" w:type="dxa"/>
            <w:noWrap/>
            <w:vAlign w:val="bottom"/>
            <w:hideMark/>
          </w:tcPr>
          <w:p w14:paraId="09A403C3" w14:textId="77777777" w:rsidR="00FB0D83" w:rsidRDefault="006C352B">
            <w:pPr>
              <w:contextualSpacing/>
              <w:rPr>
                <w:rFonts w:eastAsia="Times New Roman" w:cs="Times New Roman"/>
                <w:sz w:val="20"/>
              </w:rPr>
            </w:pPr>
          </w:p>
        </w:tc>
        <w:tc>
          <w:tcPr>
            <w:tcW w:w="40" w:type="dxa"/>
            <w:noWrap/>
            <w:vAlign w:val="bottom"/>
            <w:hideMark/>
          </w:tcPr>
          <w:p w14:paraId="09A403C4" w14:textId="77777777" w:rsidR="00FB0D83" w:rsidRDefault="006C352B">
            <w:pPr>
              <w:contextualSpacing/>
              <w:rPr>
                <w:rFonts w:eastAsia="Times New Roman" w:cs="Times New Roman"/>
                <w:sz w:val="20"/>
              </w:rPr>
            </w:pPr>
          </w:p>
        </w:tc>
      </w:tr>
      <w:tr w:rsidR="00D269F7" w14:paraId="09A403CB" w14:textId="77777777">
        <w:trPr>
          <w:trHeight w:val="300"/>
        </w:trPr>
        <w:tc>
          <w:tcPr>
            <w:tcW w:w="2392" w:type="dxa"/>
            <w:noWrap/>
            <w:vAlign w:val="bottom"/>
            <w:hideMark/>
          </w:tcPr>
          <w:p w14:paraId="09A403C6" w14:textId="77777777" w:rsidR="00FB0D83" w:rsidRDefault="006C352B">
            <w:pPr>
              <w:contextualSpacing/>
              <w:rPr>
                <w:rFonts w:eastAsia="Times New Roman" w:cs="Times New Roman"/>
                <w:sz w:val="20"/>
              </w:rPr>
            </w:pPr>
          </w:p>
        </w:tc>
        <w:tc>
          <w:tcPr>
            <w:tcW w:w="6165" w:type="dxa"/>
            <w:gridSpan w:val="5"/>
            <w:noWrap/>
            <w:vAlign w:val="bottom"/>
            <w:hideMark/>
          </w:tcPr>
          <w:p w14:paraId="09A403C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38 όπως τροπ.   ΔΕΚΤΟ ΚΑΤΑ ΠΛΕΙΟΨΗΦΙΑ</w:t>
            </w:r>
          </w:p>
        </w:tc>
        <w:tc>
          <w:tcPr>
            <w:tcW w:w="101" w:type="dxa"/>
            <w:noWrap/>
            <w:vAlign w:val="bottom"/>
            <w:hideMark/>
          </w:tcPr>
          <w:p w14:paraId="09A403C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C9" w14:textId="77777777" w:rsidR="00FB0D83" w:rsidRDefault="006C352B">
            <w:pPr>
              <w:contextualSpacing/>
              <w:rPr>
                <w:rFonts w:eastAsia="Times New Roman" w:cs="Times New Roman"/>
                <w:sz w:val="20"/>
              </w:rPr>
            </w:pPr>
          </w:p>
        </w:tc>
        <w:tc>
          <w:tcPr>
            <w:tcW w:w="40" w:type="dxa"/>
            <w:noWrap/>
            <w:vAlign w:val="bottom"/>
            <w:hideMark/>
          </w:tcPr>
          <w:p w14:paraId="09A403CA" w14:textId="77777777" w:rsidR="00FB0D83" w:rsidRDefault="006C352B">
            <w:pPr>
              <w:contextualSpacing/>
              <w:rPr>
                <w:rFonts w:eastAsia="Times New Roman" w:cs="Times New Roman"/>
                <w:sz w:val="20"/>
              </w:rPr>
            </w:pPr>
          </w:p>
        </w:tc>
      </w:tr>
      <w:tr w:rsidR="00D269F7" w14:paraId="09A403D5" w14:textId="77777777">
        <w:trPr>
          <w:trHeight w:val="300"/>
        </w:trPr>
        <w:tc>
          <w:tcPr>
            <w:tcW w:w="2392" w:type="dxa"/>
            <w:noWrap/>
            <w:vAlign w:val="bottom"/>
            <w:hideMark/>
          </w:tcPr>
          <w:p w14:paraId="09A403C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3C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CE" w14:textId="77777777" w:rsidR="00FB0D83" w:rsidRDefault="006C352B">
            <w:pPr>
              <w:contextualSpacing/>
              <w:rPr>
                <w:rFonts w:eastAsia="Times New Roman" w:cs="Times New Roman"/>
                <w:sz w:val="20"/>
              </w:rPr>
            </w:pPr>
          </w:p>
        </w:tc>
        <w:tc>
          <w:tcPr>
            <w:tcW w:w="1190" w:type="dxa"/>
            <w:noWrap/>
            <w:vAlign w:val="bottom"/>
            <w:hideMark/>
          </w:tcPr>
          <w:p w14:paraId="09A403C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3D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D1" w14:textId="77777777" w:rsidR="00FB0D83" w:rsidRDefault="006C352B">
            <w:pPr>
              <w:contextualSpacing/>
              <w:rPr>
                <w:rFonts w:eastAsia="Times New Roman" w:cs="Times New Roman"/>
                <w:sz w:val="20"/>
              </w:rPr>
            </w:pPr>
          </w:p>
        </w:tc>
        <w:tc>
          <w:tcPr>
            <w:tcW w:w="101" w:type="dxa"/>
            <w:noWrap/>
            <w:vAlign w:val="bottom"/>
            <w:hideMark/>
          </w:tcPr>
          <w:p w14:paraId="09A403D2" w14:textId="77777777" w:rsidR="00FB0D83" w:rsidRDefault="006C352B">
            <w:pPr>
              <w:contextualSpacing/>
              <w:rPr>
                <w:rFonts w:eastAsia="Times New Roman" w:cs="Times New Roman"/>
                <w:sz w:val="20"/>
              </w:rPr>
            </w:pPr>
          </w:p>
        </w:tc>
        <w:tc>
          <w:tcPr>
            <w:tcW w:w="101" w:type="dxa"/>
            <w:noWrap/>
            <w:vAlign w:val="bottom"/>
            <w:hideMark/>
          </w:tcPr>
          <w:p w14:paraId="09A403D3" w14:textId="77777777" w:rsidR="00FB0D83" w:rsidRDefault="006C352B">
            <w:pPr>
              <w:contextualSpacing/>
              <w:rPr>
                <w:rFonts w:eastAsia="Times New Roman" w:cs="Times New Roman"/>
                <w:sz w:val="20"/>
              </w:rPr>
            </w:pPr>
          </w:p>
        </w:tc>
        <w:tc>
          <w:tcPr>
            <w:tcW w:w="40" w:type="dxa"/>
            <w:noWrap/>
            <w:vAlign w:val="bottom"/>
            <w:hideMark/>
          </w:tcPr>
          <w:p w14:paraId="09A403D4" w14:textId="77777777" w:rsidR="00FB0D83" w:rsidRDefault="006C352B">
            <w:pPr>
              <w:contextualSpacing/>
              <w:rPr>
                <w:rFonts w:eastAsia="Times New Roman" w:cs="Times New Roman"/>
                <w:sz w:val="20"/>
              </w:rPr>
            </w:pPr>
          </w:p>
        </w:tc>
      </w:tr>
      <w:tr w:rsidR="00D269F7" w14:paraId="09A403DF" w14:textId="77777777">
        <w:trPr>
          <w:trHeight w:val="300"/>
        </w:trPr>
        <w:tc>
          <w:tcPr>
            <w:tcW w:w="2392" w:type="dxa"/>
            <w:noWrap/>
            <w:vAlign w:val="bottom"/>
            <w:hideMark/>
          </w:tcPr>
          <w:p w14:paraId="09A403D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3D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D8" w14:textId="77777777" w:rsidR="00FB0D83" w:rsidRDefault="006C352B">
            <w:pPr>
              <w:contextualSpacing/>
              <w:rPr>
                <w:rFonts w:eastAsia="Times New Roman" w:cs="Times New Roman"/>
                <w:sz w:val="20"/>
              </w:rPr>
            </w:pPr>
          </w:p>
        </w:tc>
        <w:tc>
          <w:tcPr>
            <w:tcW w:w="1190" w:type="dxa"/>
            <w:noWrap/>
            <w:vAlign w:val="bottom"/>
            <w:hideMark/>
          </w:tcPr>
          <w:p w14:paraId="09A403D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3D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DB" w14:textId="77777777" w:rsidR="00FB0D83" w:rsidRDefault="006C352B">
            <w:pPr>
              <w:contextualSpacing/>
              <w:rPr>
                <w:rFonts w:eastAsia="Times New Roman" w:cs="Times New Roman"/>
                <w:sz w:val="20"/>
              </w:rPr>
            </w:pPr>
          </w:p>
        </w:tc>
        <w:tc>
          <w:tcPr>
            <w:tcW w:w="101" w:type="dxa"/>
            <w:noWrap/>
            <w:vAlign w:val="bottom"/>
            <w:hideMark/>
          </w:tcPr>
          <w:p w14:paraId="09A403DC" w14:textId="77777777" w:rsidR="00FB0D83" w:rsidRDefault="006C352B">
            <w:pPr>
              <w:contextualSpacing/>
              <w:rPr>
                <w:rFonts w:eastAsia="Times New Roman" w:cs="Times New Roman"/>
                <w:sz w:val="20"/>
              </w:rPr>
            </w:pPr>
          </w:p>
        </w:tc>
        <w:tc>
          <w:tcPr>
            <w:tcW w:w="101" w:type="dxa"/>
            <w:noWrap/>
            <w:vAlign w:val="bottom"/>
            <w:hideMark/>
          </w:tcPr>
          <w:p w14:paraId="09A403DD" w14:textId="77777777" w:rsidR="00FB0D83" w:rsidRDefault="006C352B">
            <w:pPr>
              <w:contextualSpacing/>
              <w:rPr>
                <w:rFonts w:eastAsia="Times New Roman" w:cs="Times New Roman"/>
                <w:sz w:val="20"/>
              </w:rPr>
            </w:pPr>
          </w:p>
        </w:tc>
        <w:tc>
          <w:tcPr>
            <w:tcW w:w="40" w:type="dxa"/>
            <w:noWrap/>
            <w:vAlign w:val="bottom"/>
            <w:hideMark/>
          </w:tcPr>
          <w:p w14:paraId="09A403DE" w14:textId="77777777" w:rsidR="00FB0D83" w:rsidRDefault="006C352B">
            <w:pPr>
              <w:contextualSpacing/>
              <w:rPr>
                <w:rFonts w:eastAsia="Times New Roman" w:cs="Times New Roman"/>
                <w:sz w:val="20"/>
              </w:rPr>
            </w:pPr>
          </w:p>
        </w:tc>
      </w:tr>
      <w:tr w:rsidR="00D269F7" w14:paraId="09A403E9" w14:textId="77777777">
        <w:trPr>
          <w:trHeight w:val="300"/>
        </w:trPr>
        <w:tc>
          <w:tcPr>
            <w:tcW w:w="2392" w:type="dxa"/>
            <w:noWrap/>
            <w:vAlign w:val="bottom"/>
            <w:hideMark/>
          </w:tcPr>
          <w:p w14:paraId="09A403E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3E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E2" w14:textId="77777777" w:rsidR="00FB0D83" w:rsidRDefault="006C352B">
            <w:pPr>
              <w:contextualSpacing/>
              <w:rPr>
                <w:rFonts w:eastAsia="Times New Roman" w:cs="Times New Roman"/>
                <w:sz w:val="20"/>
              </w:rPr>
            </w:pPr>
          </w:p>
        </w:tc>
        <w:tc>
          <w:tcPr>
            <w:tcW w:w="1190" w:type="dxa"/>
            <w:noWrap/>
            <w:vAlign w:val="bottom"/>
            <w:hideMark/>
          </w:tcPr>
          <w:p w14:paraId="09A403E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3E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E5" w14:textId="77777777" w:rsidR="00FB0D83" w:rsidRDefault="006C352B">
            <w:pPr>
              <w:contextualSpacing/>
              <w:rPr>
                <w:rFonts w:eastAsia="Times New Roman" w:cs="Times New Roman"/>
                <w:sz w:val="20"/>
              </w:rPr>
            </w:pPr>
          </w:p>
        </w:tc>
        <w:tc>
          <w:tcPr>
            <w:tcW w:w="101" w:type="dxa"/>
            <w:noWrap/>
            <w:vAlign w:val="bottom"/>
            <w:hideMark/>
          </w:tcPr>
          <w:p w14:paraId="09A403E6" w14:textId="77777777" w:rsidR="00FB0D83" w:rsidRDefault="006C352B">
            <w:pPr>
              <w:contextualSpacing/>
              <w:rPr>
                <w:rFonts w:eastAsia="Times New Roman" w:cs="Times New Roman"/>
                <w:sz w:val="20"/>
              </w:rPr>
            </w:pPr>
          </w:p>
        </w:tc>
        <w:tc>
          <w:tcPr>
            <w:tcW w:w="101" w:type="dxa"/>
            <w:noWrap/>
            <w:vAlign w:val="bottom"/>
            <w:hideMark/>
          </w:tcPr>
          <w:p w14:paraId="09A403E7" w14:textId="77777777" w:rsidR="00FB0D83" w:rsidRDefault="006C352B">
            <w:pPr>
              <w:contextualSpacing/>
              <w:rPr>
                <w:rFonts w:eastAsia="Times New Roman" w:cs="Times New Roman"/>
                <w:sz w:val="20"/>
              </w:rPr>
            </w:pPr>
          </w:p>
        </w:tc>
        <w:tc>
          <w:tcPr>
            <w:tcW w:w="40" w:type="dxa"/>
            <w:noWrap/>
            <w:vAlign w:val="bottom"/>
            <w:hideMark/>
          </w:tcPr>
          <w:p w14:paraId="09A403E8" w14:textId="77777777" w:rsidR="00FB0D83" w:rsidRDefault="006C352B">
            <w:pPr>
              <w:contextualSpacing/>
              <w:rPr>
                <w:rFonts w:eastAsia="Times New Roman" w:cs="Times New Roman"/>
                <w:sz w:val="20"/>
              </w:rPr>
            </w:pPr>
          </w:p>
        </w:tc>
      </w:tr>
      <w:tr w:rsidR="00D269F7" w14:paraId="09A403F3" w14:textId="77777777">
        <w:trPr>
          <w:trHeight w:val="300"/>
        </w:trPr>
        <w:tc>
          <w:tcPr>
            <w:tcW w:w="2392" w:type="dxa"/>
            <w:noWrap/>
            <w:vAlign w:val="bottom"/>
            <w:hideMark/>
          </w:tcPr>
          <w:p w14:paraId="09A403E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3E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EC" w14:textId="77777777" w:rsidR="00FB0D83" w:rsidRDefault="006C352B">
            <w:pPr>
              <w:contextualSpacing/>
              <w:rPr>
                <w:rFonts w:eastAsia="Times New Roman" w:cs="Times New Roman"/>
                <w:sz w:val="20"/>
              </w:rPr>
            </w:pPr>
          </w:p>
        </w:tc>
        <w:tc>
          <w:tcPr>
            <w:tcW w:w="1190" w:type="dxa"/>
            <w:noWrap/>
            <w:vAlign w:val="bottom"/>
            <w:hideMark/>
          </w:tcPr>
          <w:p w14:paraId="09A403E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3E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EF" w14:textId="77777777" w:rsidR="00FB0D83" w:rsidRDefault="006C352B">
            <w:pPr>
              <w:contextualSpacing/>
              <w:rPr>
                <w:rFonts w:eastAsia="Times New Roman" w:cs="Times New Roman"/>
                <w:sz w:val="20"/>
              </w:rPr>
            </w:pPr>
          </w:p>
        </w:tc>
        <w:tc>
          <w:tcPr>
            <w:tcW w:w="101" w:type="dxa"/>
            <w:noWrap/>
            <w:vAlign w:val="bottom"/>
            <w:hideMark/>
          </w:tcPr>
          <w:p w14:paraId="09A403F0" w14:textId="77777777" w:rsidR="00FB0D83" w:rsidRDefault="006C352B">
            <w:pPr>
              <w:contextualSpacing/>
              <w:rPr>
                <w:rFonts w:eastAsia="Times New Roman" w:cs="Times New Roman"/>
                <w:sz w:val="20"/>
              </w:rPr>
            </w:pPr>
          </w:p>
        </w:tc>
        <w:tc>
          <w:tcPr>
            <w:tcW w:w="101" w:type="dxa"/>
            <w:noWrap/>
            <w:vAlign w:val="bottom"/>
            <w:hideMark/>
          </w:tcPr>
          <w:p w14:paraId="09A403F1" w14:textId="77777777" w:rsidR="00FB0D83" w:rsidRDefault="006C352B">
            <w:pPr>
              <w:contextualSpacing/>
              <w:rPr>
                <w:rFonts w:eastAsia="Times New Roman" w:cs="Times New Roman"/>
                <w:sz w:val="20"/>
              </w:rPr>
            </w:pPr>
          </w:p>
        </w:tc>
        <w:tc>
          <w:tcPr>
            <w:tcW w:w="40" w:type="dxa"/>
            <w:noWrap/>
            <w:vAlign w:val="bottom"/>
            <w:hideMark/>
          </w:tcPr>
          <w:p w14:paraId="09A403F2" w14:textId="77777777" w:rsidR="00FB0D83" w:rsidRDefault="006C352B">
            <w:pPr>
              <w:contextualSpacing/>
              <w:rPr>
                <w:rFonts w:eastAsia="Times New Roman" w:cs="Times New Roman"/>
                <w:sz w:val="20"/>
              </w:rPr>
            </w:pPr>
          </w:p>
        </w:tc>
      </w:tr>
      <w:tr w:rsidR="00D269F7" w14:paraId="09A403FD" w14:textId="77777777">
        <w:trPr>
          <w:trHeight w:val="300"/>
        </w:trPr>
        <w:tc>
          <w:tcPr>
            <w:tcW w:w="2392" w:type="dxa"/>
            <w:noWrap/>
            <w:vAlign w:val="bottom"/>
            <w:hideMark/>
          </w:tcPr>
          <w:p w14:paraId="09A403F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3F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3F6" w14:textId="77777777" w:rsidR="00FB0D83" w:rsidRDefault="006C352B">
            <w:pPr>
              <w:contextualSpacing/>
              <w:rPr>
                <w:rFonts w:eastAsia="Times New Roman" w:cs="Times New Roman"/>
                <w:sz w:val="20"/>
              </w:rPr>
            </w:pPr>
          </w:p>
        </w:tc>
        <w:tc>
          <w:tcPr>
            <w:tcW w:w="1190" w:type="dxa"/>
            <w:noWrap/>
            <w:vAlign w:val="bottom"/>
            <w:hideMark/>
          </w:tcPr>
          <w:p w14:paraId="09A403F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3F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3F9" w14:textId="77777777" w:rsidR="00FB0D83" w:rsidRDefault="006C352B">
            <w:pPr>
              <w:contextualSpacing/>
              <w:rPr>
                <w:rFonts w:eastAsia="Times New Roman" w:cs="Times New Roman"/>
                <w:sz w:val="20"/>
              </w:rPr>
            </w:pPr>
          </w:p>
        </w:tc>
        <w:tc>
          <w:tcPr>
            <w:tcW w:w="101" w:type="dxa"/>
            <w:noWrap/>
            <w:vAlign w:val="bottom"/>
            <w:hideMark/>
          </w:tcPr>
          <w:p w14:paraId="09A403FA" w14:textId="77777777" w:rsidR="00FB0D83" w:rsidRDefault="006C352B">
            <w:pPr>
              <w:contextualSpacing/>
              <w:rPr>
                <w:rFonts w:eastAsia="Times New Roman" w:cs="Times New Roman"/>
                <w:sz w:val="20"/>
              </w:rPr>
            </w:pPr>
          </w:p>
        </w:tc>
        <w:tc>
          <w:tcPr>
            <w:tcW w:w="101" w:type="dxa"/>
            <w:noWrap/>
            <w:vAlign w:val="bottom"/>
            <w:hideMark/>
          </w:tcPr>
          <w:p w14:paraId="09A403FB" w14:textId="77777777" w:rsidR="00FB0D83" w:rsidRDefault="006C352B">
            <w:pPr>
              <w:contextualSpacing/>
              <w:rPr>
                <w:rFonts w:eastAsia="Times New Roman" w:cs="Times New Roman"/>
                <w:sz w:val="20"/>
              </w:rPr>
            </w:pPr>
          </w:p>
        </w:tc>
        <w:tc>
          <w:tcPr>
            <w:tcW w:w="40" w:type="dxa"/>
            <w:noWrap/>
            <w:vAlign w:val="bottom"/>
            <w:hideMark/>
          </w:tcPr>
          <w:p w14:paraId="09A403FC" w14:textId="77777777" w:rsidR="00FB0D83" w:rsidRDefault="006C352B">
            <w:pPr>
              <w:contextualSpacing/>
              <w:rPr>
                <w:rFonts w:eastAsia="Times New Roman" w:cs="Times New Roman"/>
                <w:sz w:val="20"/>
              </w:rPr>
            </w:pPr>
          </w:p>
        </w:tc>
      </w:tr>
      <w:tr w:rsidR="00D269F7" w14:paraId="09A40407" w14:textId="77777777">
        <w:trPr>
          <w:trHeight w:val="300"/>
        </w:trPr>
        <w:tc>
          <w:tcPr>
            <w:tcW w:w="2392" w:type="dxa"/>
            <w:noWrap/>
            <w:vAlign w:val="bottom"/>
            <w:hideMark/>
          </w:tcPr>
          <w:p w14:paraId="09A403F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3F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00" w14:textId="77777777" w:rsidR="00FB0D83" w:rsidRDefault="006C352B">
            <w:pPr>
              <w:contextualSpacing/>
              <w:rPr>
                <w:rFonts w:eastAsia="Times New Roman" w:cs="Times New Roman"/>
                <w:sz w:val="20"/>
              </w:rPr>
            </w:pPr>
          </w:p>
        </w:tc>
        <w:tc>
          <w:tcPr>
            <w:tcW w:w="1190" w:type="dxa"/>
            <w:noWrap/>
            <w:vAlign w:val="bottom"/>
            <w:hideMark/>
          </w:tcPr>
          <w:p w14:paraId="09A4040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40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03" w14:textId="77777777" w:rsidR="00FB0D83" w:rsidRDefault="006C352B">
            <w:pPr>
              <w:contextualSpacing/>
              <w:rPr>
                <w:rFonts w:eastAsia="Times New Roman" w:cs="Times New Roman"/>
                <w:sz w:val="20"/>
              </w:rPr>
            </w:pPr>
          </w:p>
        </w:tc>
        <w:tc>
          <w:tcPr>
            <w:tcW w:w="101" w:type="dxa"/>
            <w:noWrap/>
            <w:vAlign w:val="bottom"/>
            <w:hideMark/>
          </w:tcPr>
          <w:p w14:paraId="09A40404" w14:textId="77777777" w:rsidR="00FB0D83" w:rsidRDefault="006C352B">
            <w:pPr>
              <w:contextualSpacing/>
              <w:rPr>
                <w:rFonts w:eastAsia="Times New Roman" w:cs="Times New Roman"/>
                <w:sz w:val="20"/>
              </w:rPr>
            </w:pPr>
          </w:p>
        </w:tc>
        <w:tc>
          <w:tcPr>
            <w:tcW w:w="101" w:type="dxa"/>
            <w:noWrap/>
            <w:vAlign w:val="bottom"/>
            <w:hideMark/>
          </w:tcPr>
          <w:p w14:paraId="09A40405" w14:textId="77777777" w:rsidR="00FB0D83" w:rsidRDefault="006C352B">
            <w:pPr>
              <w:contextualSpacing/>
              <w:rPr>
                <w:rFonts w:eastAsia="Times New Roman" w:cs="Times New Roman"/>
                <w:sz w:val="20"/>
              </w:rPr>
            </w:pPr>
          </w:p>
        </w:tc>
        <w:tc>
          <w:tcPr>
            <w:tcW w:w="40" w:type="dxa"/>
            <w:noWrap/>
            <w:vAlign w:val="bottom"/>
            <w:hideMark/>
          </w:tcPr>
          <w:p w14:paraId="09A40406" w14:textId="77777777" w:rsidR="00FB0D83" w:rsidRDefault="006C352B">
            <w:pPr>
              <w:contextualSpacing/>
              <w:rPr>
                <w:rFonts w:eastAsia="Times New Roman" w:cs="Times New Roman"/>
                <w:sz w:val="20"/>
              </w:rPr>
            </w:pPr>
          </w:p>
        </w:tc>
      </w:tr>
      <w:tr w:rsidR="00D269F7" w14:paraId="09A40411" w14:textId="77777777">
        <w:trPr>
          <w:trHeight w:val="300"/>
        </w:trPr>
        <w:tc>
          <w:tcPr>
            <w:tcW w:w="2392" w:type="dxa"/>
            <w:noWrap/>
            <w:vAlign w:val="bottom"/>
            <w:hideMark/>
          </w:tcPr>
          <w:p w14:paraId="09A4040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40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0A" w14:textId="77777777" w:rsidR="00FB0D83" w:rsidRDefault="006C352B">
            <w:pPr>
              <w:contextualSpacing/>
              <w:rPr>
                <w:rFonts w:eastAsia="Times New Roman" w:cs="Times New Roman"/>
                <w:sz w:val="20"/>
              </w:rPr>
            </w:pPr>
          </w:p>
        </w:tc>
        <w:tc>
          <w:tcPr>
            <w:tcW w:w="1190" w:type="dxa"/>
            <w:noWrap/>
            <w:vAlign w:val="bottom"/>
            <w:hideMark/>
          </w:tcPr>
          <w:p w14:paraId="09A4040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40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0D" w14:textId="77777777" w:rsidR="00FB0D83" w:rsidRDefault="006C352B">
            <w:pPr>
              <w:contextualSpacing/>
              <w:rPr>
                <w:rFonts w:eastAsia="Times New Roman" w:cs="Times New Roman"/>
                <w:sz w:val="20"/>
              </w:rPr>
            </w:pPr>
          </w:p>
        </w:tc>
        <w:tc>
          <w:tcPr>
            <w:tcW w:w="101" w:type="dxa"/>
            <w:noWrap/>
            <w:vAlign w:val="bottom"/>
            <w:hideMark/>
          </w:tcPr>
          <w:p w14:paraId="09A4040E" w14:textId="77777777" w:rsidR="00FB0D83" w:rsidRDefault="006C352B">
            <w:pPr>
              <w:contextualSpacing/>
              <w:rPr>
                <w:rFonts w:eastAsia="Times New Roman" w:cs="Times New Roman"/>
                <w:sz w:val="20"/>
              </w:rPr>
            </w:pPr>
          </w:p>
        </w:tc>
        <w:tc>
          <w:tcPr>
            <w:tcW w:w="101" w:type="dxa"/>
            <w:noWrap/>
            <w:vAlign w:val="bottom"/>
            <w:hideMark/>
          </w:tcPr>
          <w:p w14:paraId="09A4040F" w14:textId="77777777" w:rsidR="00FB0D83" w:rsidRDefault="006C352B">
            <w:pPr>
              <w:contextualSpacing/>
              <w:rPr>
                <w:rFonts w:eastAsia="Times New Roman" w:cs="Times New Roman"/>
                <w:sz w:val="20"/>
              </w:rPr>
            </w:pPr>
          </w:p>
        </w:tc>
        <w:tc>
          <w:tcPr>
            <w:tcW w:w="40" w:type="dxa"/>
            <w:noWrap/>
            <w:vAlign w:val="bottom"/>
            <w:hideMark/>
          </w:tcPr>
          <w:p w14:paraId="09A40410" w14:textId="77777777" w:rsidR="00FB0D83" w:rsidRDefault="006C352B">
            <w:pPr>
              <w:contextualSpacing/>
              <w:rPr>
                <w:rFonts w:eastAsia="Times New Roman" w:cs="Times New Roman"/>
                <w:sz w:val="20"/>
              </w:rPr>
            </w:pPr>
          </w:p>
        </w:tc>
      </w:tr>
      <w:tr w:rsidR="00D269F7" w14:paraId="09A4041A" w14:textId="77777777">
        <w:trPr>
          <w:trHeight w:val="300"/>
        </w:trPr>
        <w:tc>
          <w:tcPr>
            <w:tcW w:w="4406" w:type="dxa"/>
            <w:gridSpan w:val="2"/>
            <w:noWrap/>
            <w:vAlign w:val="bottom"/>
            <w:hideMark/>
          </w:tcPr>
          <w:p w14:paraId="09A4041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413"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41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41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16" w14:textId="77777777" w:rsidR="00FB0D83" w:rsidRDefault="006C352B">
            <w:pPr>
              <w:contextualSpacing/>
              <w:rPr>
                <w:rFonts w:eastAsia="Times New Roman" w:cs="Times New Roman"/>
                <w:sz w:val="20"/>
              </w:rPr>
            </w:pPr>
          </w:p>
        </w:tc>
        <w:tc>
          <w:tcPr>
            <w:tcW w:w="101" w:type="dxa"/>
            <w:noWrap/>
            <w:vAlign w:val="bottom"/>
            <w:hideMark/>
          </w:tcPr>
          <w:p w14:paraId="09A40417" w14:textId="77777777" w:rsidR="00FB0D83" w:rsidRDefault="006C352B">
            <w:pPr>
              <w:contextualSpacing/>
              <w:rPr>
                <w:rFonts w:eastAsia="Times New Roman" w:cs="Times New Roman"/>
                <w:sz w:val="20"/>
              </w:rPr>
            </w:pPr>
          </w:p>
        </w:tc>
        <w:tc>
          <w:tcPr>
            <w:tcW w:w="101" w:type="dxa"/>
            <w:noWrap/>
            <w:vAlign w:val="bottom"/>
            <w:hideMark/>
          </w:tcPr>
          <w:p w14:paraId="09A40418" w14:textId="77777777" w:rsidR="00FB0D83" w:rsidRDefault="006C352B">
            <w:pPr>
              <w:contextualSpacing/>
              <w:rPr>
                <w:rFonts w:eastAsia="Times New Roman" w:cs="Times New Roman"/>
                <w:sz w:val="20"/>
              </w:rPr>
            </w:pPr>
          </w:p>
        </w:tc>
        <w:tc>
          <w:tcPr>
            <w:tcW w:w="40" w:type="dxa"/>
            <w:noWrap/>
            <w:vAlign w:val="bottom"/>
            <w:hideMark/>
          </w:tcPr>
          <w:p w14:paraId="09A40419" w14:textId="77777777" w:rsidR="00FB0D83" w:rsidRDefault="006C352B">
            <w:pPr>
              <w:contextualSpacing/>
              <w:rPr>
                <w:rFonts w:eastAsia="Times New Roman" w:cs="Times New Roman"/>
                <w:sz w:val="20"/>
              </w:rPr>
            </w:pPr>
          </w:p>
        </w:tc>
      </w:tr>
      <w:tr w:rsidR="00D269F7" w14:paraId="09A40424" w14:textId="77777777">
        <w:trPr>
          <w:trHeight w:val="300"/>
        </w:trPr>
        <w:tc>
          <w:tcPr>
            <w:tcW w:w="2392" w:type="dxa"/>
            <w:noWrap/>
            <w:vAlign w:val="bottom"/>
            <w:hideMark/>
          </w:tcPr>
          <w:p w14:paraId="09A4041B" w14:textId="77777777" w:rsidR="00FB0D83" w:rsidRDefault="006C352B">
            <w:pPr>
              <w:contextualSpacing/>
              <w:rPr>
                <w:rFonts w:eastAsia="Times New Roman" w:cs="Times New Roman"/>
                <w:sz w:val="20"/>
              </w:rPr>
            </w:pPr>
          </w:p>
        </w:tc>
        <w:tc>
          <w:tcPr>
            <w:tcW w:w="2014" w:type="dxa"/>
            <w:noWrap/>
            <w:vAlign w:val="bottom"/>
            <w:hideMark/>
          </w:tcPr>
          <w:p w14:paraId="09A4041C" w14:textId="77777777" w:rsidR="00FB0D83" w:rsidRDefault="006C352B">
            <w:pPr>
              <w:contextualSpacing/>
              <w:rPr>
                <w:rFonts w:eastAsia="Times New Roman" w:cs="Times New Roman"/>
                <w:sz w:val="20"/>
              </w:rPr>
            </w:pPr>
          </w:p>
        </w:tc>
        <w:tc>
          <w:tcPr>
            <w:tcW w:w="2759" w:type="dxa"/>
            <w:noWrap/>
            <w:vAlign w:val="bottom"/>
            <w:hideMark/>
          </w:tcPr>
          <w:p w14:paraId="09A4041D" w14:textId="77777777" w:rsidR="00FB0D83" w:rsidRDefault="006C352B">
            <w:pPr>
              <w:contextualSpacing/>
              <w:rPr>
                <w:rFonts w:eastAsia="Times New Roman" w:cs="Times New Roman"/>
                <w:sz w:val="20"/>
              </w:rPr>
            </w:pPr>
          </w:p>
        </w:tc>
        <w:tc>
          <w:tcPr>
            <w:tcW w:w="1190" w:type="dxa"/>
            <w:noWrap/>
            <w:vAlign w:val="bottom"/>
            <w:hideMark/>
          </w:tcPr>
          <w:p w14:paraId="09A4041E" w14:textId="77777777" w:rsidR="00FB0D83" w:rsidRDefault="006C352B">
            <w:pPr>
              <w:contextualSpacing/>
              <w:rPr>
                <w:rFonts w:eastAsia="Times New Roman" w:cs="Times New Roman"/>
                <w:sz w:val="20"/>
              </w:rPr>
            </w:pPr>
          </w:p>
        </w:tc>
        <w:tc>
          <w:tcPr>
            <w:tcW w:w="101" w:type="dxa"/>
            <w:noWrap/>
            <w:vAlign w:val="bottom"/>
            <w:hideMark/>
          </w:tcPr>
          <w:p w14:paraId="09A4041F" w14:textId="77777777" w:rsidR="00FB0D83" w:rsidRDefault="006C352B">
            <w:pPr>
              <w:contextualSpacing/>
              <w:rPr>
                <w:rFonts w:eastAsia="Times New Roman" w:cs="Times New Roman"/>
                <w:sz w:val="20"/>
              </w:rPr>
            </w:pPr>
          </w:p>
        </w:tc>
        <w:tc>
          <w:tcPr>
            <w:tcW w:w="101" w:type="dxa"/>
            <w:noWrap/>
            <w:vAlign w:val="bottom"/>
            <w:hideMark/>
          </w:tcPr>
          <w:p w14:paraId="09A40420" w14:textId="77777777" w:rsidR="00FB0D83" w:rsidRDefault="006C352B">
            <w:pPr>
              <w:contextualSpacing/>
              <w:rPr>
                <w:rFonts w:eastAsia="Times New Roman" w:cs="Times New Roman"/>
                <w:sz w:val="20"/>
              </w:rPr>
            </w:pPr>
          </w:p>
        </w:tc>
        <w:tc>
          <w:tcPr>
            <w:tcW w:w="101" w:type="dxa"/>
            <w:noWrap/>
            <w:vAlign w:val="bottom"/>
            <w:hideMark/>
          </w:tcPr>
          <w:p w14:paraId="09A40421" w14:textId="77777777" w:rsidR="00FB0D83" w:rsidRDefault="006C352B">
            <w:pPr>
              <w:contextualSpacing/>
              <w:rPr>
                <w:rFonts w:eastAsia="Times New Roman" w:cs="Times New Roman"/>
                <w:sz w:val="20"/>
              </w:rPr>
            </w:pPr>
          </w:p>
        </w:tc>
        <w:tc>
          <w:tcPr>
            <w:tcW w:w="101" w:type="dxa"/>
            <w:noWrap/>
            <w:vAlign w:val="bottom"/>
            <w:hideMark/>
          </w:tcPr>
          <w:p w14:paraId="09A40422" w14:textId="77777777" w:rsidR="00FB0D83" w:rsidRDefault="006C352B">
            <w:pPr>
              <w:contextualSpacing/>
              <w:rPr>
                <w:rFonts w:eastAsia="Times New Roman" w:cs="Times New Roman"/>
                <w:sz w:val="20"/>
              </w:rPr>
            </w:pPr>
          </w:p>
        </w:tc>
        <w:tc>
          <w:tcPr>
            <w:tcW w:w="40" w:type="dxa"/>
            <w:noWrap/>
            <w:vAlign w:val="bottom"/>
            <w:hideMark/>
          </w:tcPr>
          <w:p w14:paraId="09A40423" w14:textId="77777777" w:rsidR="00FB0D83" w:rsidRDefault="006C352B">
            <w:pPr>
              <w:contextualSpacing/>
              <w:rPr>
                <w:rFonts w:eastAsia="Times New Roman" w:cs="Times New Roman"/>
                <w:sz w:val="20"/>
              </w:rPr>
            </w:pPr>
          </w:p>
        </w:tc>
      </w:tr>
      <w:tr w:rsidR="00D269F7" w14:paraId="09A4042A" w14:textId="77777777">
        <w:trPr>
          <w:trHeight w:val="300"/>
        </w:trPr>
        <w:tc>
          <w:tcPr>
            <w:tcW w:w="2392" w:type="dxa"/>
            <w:noWrap/>
            <w:vAlign w:val="bottom"/>
            <w:hideMark/>
          </w:tcPr>
          <w:p w14:paraId="09A40425" w14:textId="77777777" w:rsidR="00FB0D83" w:rsidRDefault="006C352B">
            <w:pPr>
              <w:contextualSpacing/>
              <w:rPr>
                <w:rFonts w:eastAsia="Times New Roman" w:cs="Times New Roman"/>
                <w:sz w:val="20"/>
              </w:rPr>
            </w:pPr>
          </w:p>
        </w:tc>
        <w:tc>
          <w:tcPr>
            <w:tcW w:w="6165" w:type="dxa"/>
            <w:gridSpan w:val="5"/>
            <w:noWrap/>
            <w:vAlign w:val="bottom"/>
            <w:hideMark/>
          </w:tcPr>
          <w:p w14:paraId="09A4042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39 ως έχει   ΔΕΚΤΟ ΚΑΤΑ ΠΛΕΙΟΨΗΦΙΑ</w:t>
            </w:r>
          </w:p>
        </w:tc>
        <w:tc>
          <w:tcPr>
            <w:tcW w:w="101" w:type="dxa"/>
            <w:noWrap/>
            <w:vAlign w:val="bottom"/>
            <w:hideMark/>
          </w:tcPr>
          <w:p w14:paraId="09A4042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28" w14:textId="77777777" w:rsidR="00FB0D83" w:rsidRDefault="006C352B">
            <w:pPr>
              <w:contextualSpacing/>
              <w:rPr>
                <w:rFonts w:eastAsia="Times New Roman" w:cs="Times New Roman"/>
                <w:sz w:val="20"/>
              </w:rPr>
            </w:pPr>
          </w:p>
        </w:tc>
        <w:tc>
          <w:tcPr>
            <w:tcW w:w="40" w:type="dxa"/>
            <w:noWrap/>
            <w:vAlign w:val="bottom"/>
            <w:hideMark/>
          </w:tcPr>
          <w:p w14:paraId="09A40429" w14:textId="77777777" w:rsidR="00FB0D83" w:rsidRDefault="006C352B">
            <w:pPr>
              <w:contextualSpacing/>
              <w:rPr>
                <w:rFonts w:eastAsia="Times New Roman" w:cs="Times New Roman"/>
                <w:sz w:val="20"/>
              </w:rPr>
            </w:pPr>
          </w:p>
        </w:tc>
      </w:tr>
      <w:tr w:rsidR="00D269F7" w14:paraId="09A40434" w14:textId="77777777">
        <w:trPr>
          <w:trHeight w:val="300"/>
        </w:trPr>
        <w:tc>
          <w:tcPr>
            <w:tcW w:w="2392" w:type="dxa"/>
            <w:noWrap/>
            <w:vAlign w:val="bottom"/>
            <w:hideMark/>
          </w:tcPr>
          <w:p w14:paraId="09A4042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42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2D" w14:textId="77777777" w:rsidR="00FB0D83" w:rsidRDefault="006C352B">
            <w:pPr>
              <w:contextualSpacing/>
              <w:rPr>
                <w:rFonts w:eastAsia="Times New Roman" w:cs="Times New Roman"/>
                <w:sz w:val="20"/>
              </w:rPr>
            </w:pPr>
          </w:p>
        </w:tc>
        <w:tc>
          <w:tcPr>
            <w:tcW w:w="1190" w:type="dxa"/>
            <w:noWrap/>
            <w:vAlign w:val="bottom"/>
            <w:hideMark/>
          </w:tcPr>
          <w:p w14:paraId="09A4042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42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30" w14:textId="77777777" w:rsidR="00FB0D83" w:rsidRDefault="006C352B">
            <w:pPr>
              <w:contextualSpacing/>
              <w:rPr>
                <w:rFonts w:eastAsia="Times New Roman" w:cs="Times New Roman"/>
                <w:sz w:val="20"/>
              </w:rPr>
            </w:pPr>
          </w:p>
        </w:tc>
        <w:tc>
          <w:tcPr>
            <w:tcW w:w="101" w:type="dxa"/>
            <w:noWrap/>
            <w:vAlign w:val="bottom"/>
            <w:hideMark/>
          </w:tcPr>
          <w:p w14:paraId="09A40431" w14:textId="77777777" w:rsidR="00FB0D83" w:rsidRDefault="006C352B">
            <w:pPr>
              <w:contextualSpacing/>
              <w:rPr>
                <w:rFonts w:eastAsia="Times New Roman" w:cs="Times New Roman"/>
                <w:sz w:val="20"/>
              </w:rPr>
            </w:pPr>
          </w:p>
        </w:tc>
        <w:tc>
          <w:tcPr>
            <w:tcW w:w="101" w:type="dxa"/>
            <w:noWrap/>
            <w:vAlign w:val="bottom"/>
            <w:hideMark/>
          </w:tcPr>
          <w:p w14:paraId="09A40432" w14:textId="77777777" w:rsidR="00FB0D83" w:rsidRDefault="006C352B">
            <w:pPr>
              <w:contextualSpacing/>
              <w:rPr>
                <w:rFonts w:eastAsia="Times New Roman" w:cs="Times New Roman"/>
                <w:sz w:val="20"/>
              </w:rPr>
            </w:pPr>
          </w:p>
        </w:tc>
        <w:tc>
          <w:tcPr>
            <w:tcW w:w="40" w:type="dxa"/>
            <w:noWrap/>
            <w:vAlign w:val="bottom"/>
            <w:hideMark/>
          </w:tcPr>
          <w:p w14:paraId="09A40433" w14:textId="77777777" w:rsidR="00FB0D83" w:rsidRDefault="006C352B">
            <w:pPr>
              <w:contextualSpacing/>
              <w:rPr>
                <w:rFonts w:eastAsia="Times New Roman" w:cs="Times New Roman"/>
                <w:sz w:val="20"/>
              </w:rPr>
            </w:pPr>
          </w:p>
        </w:tc>
      </w:tr>
      <w:tr w:rsidR="00D269F7" w14:paraId="09A4043E" w14:textId="77777777">
        <w:trPr>
          <w:trHeight w:val="300"/>
        </w:trPr>
        <w:tc>
          <w:tcPr>
            <w:tcW w:w="2392" w:type="dxa"/>
            <w:noWrap/>
            <w:vAlign w:val="bottom"/>
            <w:hideMark/>
          </w:tcPr>
          <w:p w14:paraId="09A4043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43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37" w14:textId="77777777" w:rsidR="00FB0D83" w:rsidRDefault="006C352B">
            <w:pPr>
              <w:contextualSpacing/>
              <w:rPr>
                <w:rFonts w:eastAsia="Times New Roman" w:cs="Times New Roman"/>
                <w:sz w:val="20"/>
              </w:rPr>
            </w:pPr>
          </w:p>
        </w:tc>
        <w:tc>
          <w:tcPr>
            <w:tcW w:w="1190" w:type="dxa"/>
            <w:noWrap/>
            <w:vAlign w:val="bottom"/>
            <w:hideMark/>
          </w:tcPr>
          <w:p w14:paraId="09A4043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43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3A" w14:textId="77777777" w:rsidR="00FB0D83" w:rsidRDefault="006C352B">
            <w:pPr>
              <w:contextualSpacing/>
              <w:rPr>
                <w:rFonts w:eastAsia="Times New Roman" w:cs="Times New Roman"/>
                <w:sz w:val="20"/>
              </w:rPr>
            </w:pPr>
          </w:p>
        </w:tc>
        <w:tc>
          <w:tcPr>
            <w:tcW w:w="101" w:type="dxa"/>
            <w:noWrap/>
            <w:vAlign w:val="bottom"/>
            <w:hideMark/>
          </w:tcPr>
          <w:p w14:paraId="09A4043B" w14:textId="77777777" w:rsidR="00FB0D83" w:rsidRDefault="006C352B">
            <w:pPr>
              <w:contextualSpacing/>
              <w:rPr>
                <w:rFonts w:eastAsia="Times New Roman" w:cs="Times New Roman"/>
                <w:sz w:val="20"/>
              </w:rPr>
            </w:pPr>
          </w:p>
        </w:tc>
        <w:tc>
          <w:tcPr>
            <w:tcW w:w="101" w:type="dxa"/>
            <w:noWrap/>
            <w:vAlign w:val="bottom"/>
            <w:hideMark/>
          </w:tcPr>
          <w:p w14:paraId="09A4043C" w14:textId="77777777" w:rsidR="00FB0D83" w:rsidRDefault="006C352B">
            <w:pPr>
              <w:contextualSpacing/>
              <w:rPr>
                <w:rFonts w:eastAsia="Times New Roman" w:cs="Times New Roman"/>
                <w:sz w:val="20"/>
              </w:rPr>
            </w:pPr>
          </w:p>
        </w:tc>
        <w:tc>
          <w:tcPr>
            <w:tcW w:w="40" w:type="dxa"/>
            <w:noWrap/>
            <w:vAlign w:val="bottom"/>
            <w:hideMark/>
          </w:tcPr>
          <w:p w14:paraId="09A4043D" w14:textId="77777777" w:rsidR="00FB0D83" w:rsidRDefault="006C352B">
            <w:pPr>
              <w:contextualSpacing/>
              <w:rPr>
                <w:rFonts w:eastAsia="Times New Roman" w:cs="Times New Roman"/>
                <w:sz w:val="20"/>
              </w:rPr>
            </w:pPr>
          </w:p>
        </w:tc>
      </w:tr>
      <w:tr w:rsidR="00D269F7" w14:paraId="09A40448" w14:textId="77777777">
        <w:trPr>
          <w:trHeight w:val="300"/>
        </w:trPr>
        <w:tc>
          <w:tcPr>
            <w:tcW w:w="2392" w:type="dxa"/>
            <w:noWrap/>
            <w:vAlign w:val="bottom"/>
            <w:hideMark/>
          </w:tcPr>
          <w:p w14:paraId="09A4043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44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41" w14:textId="77777777" w:rsidR="00FB0D83" w:rsidRDefault="006C352B">
            <w:pPr>
              <w:contextualSpacing/>
              <w:rPr>
                <w:rFonts w:eastAsia="Times New Roman" w:cs="Times New Roman"/>
                <w:sz w:val="20"/>
              </w:rPr>
            </w:pPr>
          </w:p>
        </w:tc>
        <w:tc>
          <w:tcPr>
            <w:tcW w:w="1190" w:type="dxa"/>
            <w:noWrap/>
            <w:vAlign w:val="bottom"/>
            <w:hideMark/>
          </w:tcPr>
          <w:p w14:paraId="09A4044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44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44" w14:textId="77777777" w:rsidR="00FB0D83" w:rsidRDefault="006C352B">
            <w:pPr>
              <w:contextualSpacing/>
              <w:rPr>
                <w:rFonts w:eastAsia="Times New Roman" w:cs="Times New Roman"/>
                <w:sz w:val="20"/>
              </w:rPr>
            </w:pPr>
          </w:p>
        </w:tc>
        <w:tc>
          <w:tcPr>
            <w:tcW w:w="101" w:type="dxa"/>
            <w:noWrap/>
            <w:vAlign w:val="bottom"/>
            <w:hideMark/>
          </w:tcPr>
          <w:p w14:paraId="09A40445" w14:textId="77777777" w:rsidR="00FB0D83" w:rsidRDefault="006C352B">
            <w:pPr>
              <w:contextualSpacing/>
              <w:rPr>
                <w:rFonts w:eastAsia="Times New Roman" w:cs="Times New Roman"/>
                <w:sz w:val="20"/>
              </w:rPr>
            </w:pPr>
          </w:p>
        </w:tc>
        <w:tc>
          <w:tcPr>
            <w:tcW w:w="101" w:type="dxa"/>
            <w:noWrap/>
            <w:vAlign w:val="bottom"/>
            <w:hideMark/>
          </w:tcPr>
          <w:p w14:paraId="09A40446" w14:textId="77777777" w:rsidR="00FB0D83" w:rsidRDefault="006C352B">
            <w:pPr>
              <w:contextualSpacing/>
              <w:rPr>
                <w:rFonts w:eastAsia="Times New Roman" w:cs="Times New Roman"/>
                <w:sz w:val="20"/>
              </w:rPr>
            </w:pPr>
          </w:p>
        </w:tc>
        <w:tc>
          <w:tcPr>
            <w:tcW w:w="40" w:type="dxa"/>
            <w:noWrap/>
            <w:vAlign w:val="bottom"/>
            <w:hideMark/>
          </w:tcPr>
          <w:p w14:paraId="09A40447" w14:textId="77777777" w:rsidR="00FB0D83" w:rsidRDefault="006C352B">
            <w:pPr>
              <w:contextualSpacing/>
              <w:rPr>
                <w:rFonts w:eastAsia="Times New Roman" w:cs="Times New Roman"/>
                <w:sz w:val="20"/>
              </w:rPr>
            </w:pPr>
          </w:p>
        </w:tc>
      </w:tr>
      <w:tr w:rsidR="00D269F7" w14:paraId="09A40452" w14:textId="77777777">
        <w:trPr>
          <w:trHeight w:val="300"/>
        </w:trPr>
        <w:tc>
          <w:tcPr>
            <w:tcW w:w="2392" w:type="dxa"/>
            <w:noWrap/>
            <w:vAlign w:val="bottom"/>
            <w:hideMark/>
          </w:tcPr>
          <w:p w14:paraId="09A4044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44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4B" w14:textId="77777777" w:rsidR="00FB0D83" w:rsidRDefault="006C352B">
            <w:pPr>
              <w:contextualSpacing/>
              <w:rPr>
                <w:rFonts w:eastAsia="Times New Roman" w:cs="Times New Roman"/>
                <w:sz w:val="20"/>
              </w:rPr>
            </w:pPr>
          </w:p>
        </w:tc>
        <w:tc>
          <w:tcPr>
            <w:tcW w:w="1190" w:type="dxa"/>
            <w:noWrap/>
            <w:vAlign w:val="bottom"/>
            <w:hideMark/>
          </w:tcPr>
          <w:p w14:paraId="09A4044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44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4E" w14:textId="77777777" w:rsidR="00FB0D83" w:rsidRDefault="006C352B">
            <w:pPr>
              <w:contextualSpacing/>
              <w:rPr>
                <w:rFonts w:eastAsia="Times New Roman" w:cs="Times New Roman"/>
                <w:sz w:val="20"/>
              </w:rPr>
            </w:pPr>
          </w:p>
        </w:tc>
        <w:tc>
          <w:tcPr>
            <w:tcW w:w="101" w:type="dxa"/>
            <w:noWrap/>
            <w:vAlign w:val="bottom"/>
            <w:hideMark/>
          </w:tcPr>
          <w:p w14:paraId="09A4044F" w14:textId="77777777" w:rsidR="00FB0D83" w:rsidRDefault="006C352B">
            <w:pPr>
              <w:contextualSpacing/>
              <w:rPr>
                <w:rFonts w:eastAsia="Times New Roman" w:cs="Times New Roman"/>
                <w:sz w:val="20"/>
              </w:rPr>
            </w:pPr>
          </w:p>
        </w:tc>
        <w:tc>
          <w:tcPr>
            <w:tcW w:w="101" w:type="dxa"/>
            <w:noWrap/>
            <w:vAlign w:val="bottom"/>
            <w:hideMark/>
          </w:tcPr>
          <w:p w14:paraId="09A40450" w14:textId="77777777" w:rsidR="00FB0D83" w:rsidRDefault="006C352B">
            <w:pPr>
              <w:contextualSpacing/>
              <w:rPr>
                <w:rFonts w:eastAsia="Times New Roman" w:cs="Times New Roman"/>
                <w:sz w:val="20"/>
              </w:rPr>
            </w:pPr>
          </w:p>
        </w:tc>
        <w:tc>
          <w:tcPr>
            <w:tcW w:w="40" w:type="dxa"/>
            <w:noWrap/>
            <w:vAlign w:val="bottom"/>
            <w:hideMark/>
          </w:tcPr>
          <w:p w14:paraId="09A40451" w14:textId="77777777" w:rsidR="00FB0D83" w:rsidRDefault="006C352B">
            <w:pPr>
              <w:contextualSpacing/>
              <w:rPr>
                <w:rFonts w:eastAsia="Times New Roman" w:cs="Times New Roman"/>
                <w:sz w:val="20"/>
              </w:rPr>
            </w:pPr>
          </w:p>
        </w:tc>
      </w:tr>
      <w:tr w:rsidR="00D269F7" w14:paraId="09A4045C" w14:textId="77777777">
        <w:trPr>
          <w:trHeight w:val="300"/>
        </w:trPr>
        <w:tc>
          <w:tcPr>
            <w:tcW w:w="2392" w:type="dxa"/>
            <w:noWrap/>
            <w:vAlign w:val="bottom"/>
            <w:hideMark/>
          </w:tcPr>
          <w:p w14:paraId="09A4045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45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55" w14:textId="77777777" w:rsidR="00FB0D83" w:rsidRDefault="006C352B">
            <w:pPr>
              <w:contextualSpacing/>
              <w:rPr>
                <w:rFonts w:eastAsia="Times New Roman" w:cs="Times New Roman"/>
                <w:sz w:val="20"/>
              </w:rPr>
            </w:pPr>
          </w:p>
        </w:tc>
        <w:tc>
          <w:tcPr>
            <w:tcW w:w="1190" w:type="dxa"/>
            <w:noWrap/>
            <w:vAlign w:val="bottom"/>
            <w:hideMark/>
          </w:tcPr>
          <w:p w14:paraId="09A4045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45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58" w14:textId="77777777" w:rsidR="00FB0D83" w:rsidRDefault="006C352B">
            <w:pPr>
              <w:contextualSpacing/>
              <w:rPr>
                <w:rFonts w:eastAsia="Times New Roman" w:cs="Times New Roman"/>
                <w:sz w:val="20"/>
              </w:rPr>
            </w:pPr>
          </w:p>
        </w:tc>
        <w:tc>
          <w:tcPr>
            <w:tcW w:w="101" w:type="dxa"/>
            <w:noWrap/>
            <w:vAlign w:val="bottom"/>
            <w:hideMark/>
          </w:tcPr>
          <w:p w14:paraId="09A40459" w14:textId="77777777" w:rsidR="00FB0D83" w:rsidRDefault="006C352B">
            <w:pPr>
              <w:contextualSpacing/>
              <w:rPr>
                <w:rFonts w:eastAsia="Times New Roman" w:cs="Times New Roman"/>
                <w:sz w:val="20"/>
              </w:rPr>
            </w:pPr>
          </w:p>
        </w:tc>
        <w:tc>
          <w:tcPr>
            <w:tcW w:w="101" w:type="dxa"/>
            <w:noWrap/>
            <w:vAlign w:val="bottom"/>
            <w:hideMark/>
          </w:tcPr>
          <w:p w14:paraId="09A4045A" w14:textId="77777777" w:rsidR="00FB0D83" w:rsidRDefault="006C352B">
            <w:pPr>
              <w:contextualSpacing/>
              <w:rPr>
                <w:rFonts w:eastAsia="Times New Roman" w:cs="Times New Roman"/>
                <w:sz w:val="20"/>
              </w:rPr>
            </w:pPr>
          </w:p>
        </w:tc>
        <w:tc>
          <w:tcPr>
            <w:tcW w:w="40" w:type="dxa"/>
            <w:noWrap/>
            <w:vAlign w:val="bottom"/>
            <w:hideMark/>
          </w:tcPr>
          <w:p w14:paraId="09A4045B" w14:textId="77777777" w:rsidR="00FB0D83" w:rsidRDefault="006C352B">
            <w:pPr>
              <w:contextualSpacing/>
              <w:rPr>
                <w:rFonts w:eastAsia="Times New Roman" w:cs="Times New Roman"/>
                <w:sz w:val="20"/>
              </w:rPr>
            </w:pPr>
          </w:p>
        </w:tc>
      </w:tr>
      <w:tr w:rsidR="00D269F7" w14:paraId="09A40466" w14:textId="77777777">
        <w:trPr>
          <w:trHeight w:val="300"/>
        </w:trPr>
        <w:tc>
          <w:tcPr>
            <w:tcW w:w="2392" w:type="dxa"/>
            <w:noWrap/>
            <w:vAlign w:val="bottom"/>
            <w:hideMark/>
          </w:tcPr>
          <w:p w14:paraId="09A4045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45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5F" w14:textId="77777777" w:rsidR="00FB0D83" w:rsidRDefault="006C352B">
            <w:pPr>
              <w:contextualSpacing/>
              <w:rPr>
                <w:rFonts w:eastAsia="Times New Roman" w:cs="Times New Roman"/>
                <w:sz w:val="20"/>
              </w:rPr>
            </w:pPr>
          </w:p>
        </w:tc>
        <w:tc>
          <w:tcPr>
            <w:tcW w:w="1190" w:type="dxa"/>
            <w:noWrap/>
            <w:vAlign w:val="bottom"/>
            <w:hideMark/>
          </w:tcPr>
          <w:p w14:paraId="09A4046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46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62" w14:textId="77777777" w:rsidR="00FB0D83" w:rsidRDefault="006C352B">
            <w:pPr>
              <w:contextualSpacing/>
              <w:rPr>
                <w:rFonts w:eastAsia="Times New Roman" w:cs="Times New Roman"/>
                <w:sz w:val="20"/>
              </w:rPr>
            </w:pPr>
          </w:p>
        </w:tc>
        <w:tc>
          <w:tcPr>
            <w:tcW w:w="101" w:type="dxa"/>
            <w:noWrap/>
            <w:vAlign w:val="bottom"/>
            <w:hideMark/>
          </w:tcPr>
          <w:p w14:paraId="09A40463" w14:textId="77777777" w:rsidR="00FB0D83" w:rsidRDefault="006C352B">
            <w:pPr>
              <w:contextualSpacing/>
              <w:rPr>
                <w:rFonts w:eastAsia="Times New Roman" w:cs="Times New Roman"/>
                <w:sz w:val="20"/>
              </w:rPr>
            </w:pPr>
          </w:p>
        </w:tc>
        <w:tc>
          <w:tcPr>
            <w:tcW w:w="101" w:type="dxa"/>
            <w:noWrap/>
            <w:vAlign w:val="bottom"/>
            <w:hideMark/>
          </w:tcPr>
          <w:p w14:paraId="09A40464" w14:textId="77777777" w:rsidR="00FB0D83" w:rsidRDefault="006C352B">
            <w:pPr>
              <w:contextualSpacing/>
              <w:rPr>
                <w:rFonts w:eastAsia="Times New Roman" w:cs="Times New Roman"/>
                <w:sz w:val="20"/>
              </w:rPr>
            </w:pPr>
          </w:p>
        </w:tc>
        <w:tc>
          <w:tcPr>
            <w:tcW w:w="40" w:type="dxa"/>
            <w:noWrap/>
            <w:vAlign w:val="bottom"/>
            <w:hideMark/>
          </w:tcPr>
          <w:p w14:paraId="09A40465" w14:textId="77777777" w:rsidR="00FB0D83" w:rsidRDefault="006C352B">
            <w:pPr>
              <w:contextualSpacing/>
              <w:rPr>
                <w:rFonts w:eastAsia="Times New Roman" w:cs="Times New Roman"/>
                <w:sz w:val="20"/>
              </w:rPr>
            </w:pPr>
          </w:p>
        </w:tc>
      </w:tr>
      <w:tr w:rsidR="00D269F7" w14:paraId="09A40470" w14:textId="77777777">
        <w:trPr>
          <w:trHeight w:val="300"/>
        </w:trPr>
        <w:tc>
          <w:tcPr>
            <w:tcW w:w="2392" w:type="dxa"/>
            <w:noWrap/>
            <w:vAlign w:val="bottom"/>
            <w:hideMark/>
          </w:tcPr>
          <w:p w14:paraId="09A4046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46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69" w14:textId="77777777" w:rsidR="00FB0D83" w:rsidRDefault="006C352B">
            <w:pPr>
              <w:contextualSpacing/>
              <w:rPr>
                <w:rFonts w:eastAsia="Times New Roman" w:cs="Times New Roman"/>
                <w:sz w:val="20"/>
              </w:rPr>
            </w:pPr>
          </w:p>
        </w:tc>
        <w:tc>
          <w:tcPr>
            <w:tcW w:w="1190" w:type="dxa"/>
            <w:noWrap/>
            <w:vAlign w:val="bottom"/>
            <w:hideMark/>
          </w:tcPr>
          <w:p w14:paraId="09A4046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46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6C" w14:textId="77777777" w:rsidR="00FB0D83" w:rsidRDefault="006C352B">
            <w:pPr>
              <w:contextualSpacing/>
              <w:rPr>
                <w:rFonts w:eastAsia="Times New Roman" w:cs="Times New Roman"/>
                <w:sz w:val="20"/>
              </w:rPr>
            </w:pPr>
          </w:p>
        </w:tc>
        <w:tc>
          <w:tcPr>
            <w:tcW w:w="101" w:type="dxa"/>
            <w:noWrap/>
            <w:vAlign w:val="bottom"/>
            <w:hideMark/>
          </w:tcPr>
          <w:p w14:paraId="09A4046D" w14:textId="77777777" w:rsidR="00FB0D83" w:rsidRDefault="006C352B">
            <w:pPr>
              <w:contextualSpacing/>
              <w:rPr>
                <w:rFonts w:eastAsia="Times New Roman" w:cs="Times New Roman"/>
                <w:sz w:val="20"/>
              </w:rPr>
            </w:pPr>
          </w:p>
        </w:tc>
        <w:tc>
          <w:tcPr>
            <w:tcW w:w="101" w:type="dxa"/>
            <w:noWrap/>
            <w:vAlign w:val="bottom"/>
            <w:hideMark/>
          </w:tcPr>
          <w:p w14:paraId="09A4046E" w14:textId="77777777" w:rsidR="00FB0D83" w:rsidRDefault="006C352B">
            <w:pPr>
              <w:contextualSpacing/>
              <w:rPr>
                <w:rFonts w:eastAsia="Times New Roman" w:cs="Times New Roman"/>
                <w:sz w:val="20"/>
              </w:rPr>
            </w:pPr>
          </w:p>
        </w:tc>
        <w:tc>
          <w:tcPr>
            <w:tcW w:w="40" w:type="dxa"/>
            <w:noWrap/>
            <w:vAlign w:val="bottom"/>
            <w:hideMark/>
          </w:tcPr>
          <w:p w14:paraId="09A4046F" w14:textId="77777777" w:rsidR="00FB0D83" w:rsidRDefault="006C352B">
            <w:pPr>
              <w:contextualSpacing/>
              <w:rPr>
                <w:rFonts w:eastAsia="Times New Roman" w:cs="Times New Roman"/>
                <w:sz w:val="20"/>
              </w:rPr>
            </w:pPr>
          </w:p>
        </w:tc>
      </w:tr>
      <w:tr w:rsidR="00D269F7" w14:paraId="09A40479" w14:textId="77777777">
        <w:trPr>
          <w:trHeight w:val="300"/>
        </w:trPr>
        <w:tc>
          <w:tcPr>
            <w:tcW w:w="4406" w:type="dxa"/>
            <w:gridSpan w:val="2"/>
            <w:noWrap/>
            <w:vAlign w:val="bottom"/>
            <w:hideMark/>
          </w:tcPr>
          <w:p w14:paraId="09A4047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472"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47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47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75" w14:textId="77777777" w:rsidR="00FB0D83" w:rsidRDefault="006C352B">
            <w:pPr>
              <w:contextualSpacing/>
              <w:rPr>
                <w:rFonts w:eastAsia="Times New Roman" w:cs="Times New Roman"/>
                <w:sz w:val="20"/>
              </w:rPr>
            </w:pPr>
          </w:p>
        </w:tc>
        <w:tc>
          <w:tcPr>
            <w:tcW w:w="101" w:type="dxa"/>
            <w:noWrap/>
            <w:vAlign w:val="bottom"/>
            <w:hideMark/>
          </w:tcPr>
          <w:p w14:paraId="09A40476" w14:textId="77777777" w:rsidR="00FB0D83" w:rsidRDefault="006C352B">
            <w:pPr>
              <w:contextualSpacing/>
              <w:rPr>
                <w:rFonts w:eastAsia="Times New Roman" w:cs="Times New Roman"/>
                <w:sz w:val="20"/>
              </w:rPr>
            </w:pPr>
          </w:p>
        </w:tc>
        <w:tc>
          <w:tcPr>
            <w:tcW w:w="101" w:type="dxa"/>
            <w:noWrap/>
            <w:vAlign w:val="bottom"/>
            <w:hideMark/>
          </w:tcPr>
          <w:p w14:paraId="09A40477" w14:textId="77777777" w:rsidR="00FB0D83" w:rsidRDefault="006C352B">
            <w:pPr>
              <w:contextualSpacing/>
              <w:rPr>
                <w:rFonts w:eastAsia="Times New Roman" w:cs="Times New Roman"/>
                <w:sz w:val="20"/>
              </w:rPr>
            </w:pPr>
          </w:p>
        </w:tc>
        <w:tc>
          <w:tcPr>
            <w:tcW w:w="40" w:type="dxa"/>
            <w:noWrap/>
            <w:vAlign w:val="bottom"/>
            <w:hideMark/>
          </w:tcPr>
          <w:p w14:paraId="09A40478" w14:textId="77777777" w:rsidR="00FB0D83" w:rsidRDefault="006C352B">
            <w:pPr>
              <w:contextualSpacing/>
              <w:rPr>
                <w:rFonts w:eastAsia="Times New Roman" w:cs="Times New Roman"/>
                <w:sz w:val="20"/>
              </w:rPr>
            </w:pPr>
          </w:p>
        </w:tc>
      </w:tr>
      <w:tr w:rsidR="00D269F7" w14:paraId="09A40483" w14:textId="77777777">
        <w:trPr>
          <w:trHeight w:val="300"/>
        </w:trPr>
        <w:tc>
          <w:tcPr>
            <w:tcW w:w="2392" w:type="dxa"/>
            <w:noWrap/>
            <w:vAlign w:val="bottom"/>
            <w:hideMark/>
          </w:tcPr>
          <w:p w14:paraId="09A4047A" w14:textId="77777777" w:rsidR="00FB0D83" w:rsidRDefault="006C352B">
            <w:pPr>
              <w:contextualSpacing/>
              <w:rPr>
                <w:rFonts w:eastAsia="Times New Roman" w:cs="Times New Roman"/>
                <w:sz w:val="20"/>
              </w:rPr>
            </w:pPr>
          </w:p>
        </w:tc>
        <w:tc>
          <w:tcPr>
            <w:tcW w:w="2014" w:type="dxa"/>
            <w:noWrap/>
            <w:vAlign w:val="bottom"/>
            <w:hideMark/>
          </w:tcPr>
          <w:p w14:paraId="09A4047B" w14:textId="77777777" w:rsidR="00FB0D83" w:rsidRDefault="006C352B">
            <w:pPr>
              <w:contextualSpacing/>
              <w:rPr>
                <w:rFonts w:eastAsia="Times New Roman" w:cs="Times New Roman"/>
                <w:sz w:val="20"/>
              </w:rPr>
            </w:pPr>
          </w:p>
        </w:tc>
        <w:tc>
          <w:tcPr>
            <w:tcW w:w="2759" w:type="dxa"/>
            <w:noWrap/>
            <w:vAlign w:val="bottom"/>
            <w:hideMark/>
          </w:tcPr>
          <w:p w14:paraId="09A4047C" w14:textId="77777777" w:rsidR="00FB0D83" w:rsidRDefault="006C352B">
            <w:pPr>
              <w:contextualSpacing/>
              <w:rPr>
                <w:rFonts w:eastAsia="Times New Roman" w:cs="Times New Roman"/>
                <w:sz w:val="20"/>
              </w:rPr>
            </w:pPr>
          </w:p>
        </w:tc>
        <w:tc>
          <w:tcPr>
            <w:tcW w:w="1190" w:type="dxa"/>
            <w:noWrap/>
            <w:vAlign w:val="bottom"/>
            <w:hideMark/>
          </w:tcPr>
          <w:p w14:paraId="09A4047D" w14:textId="77777777" w:rsidR="00FB0D83" w:rsidRDefault="006C352B">
            <w:pPr>
              <w:contextualSpacing/>
              <w:rPr>
                <w:rFonts w:eastAsia="Times New Roman" w:cs="Times New Roman"/>
                <w:sz w:val="20"/>
              </w:rPr>
            </w:pPr>
          </w:p>
        </w:tc>
        <w:tc>
          <w:tcPr>
            <w:tcW w:w="101" w:type="dxa"/>
            <w:noWrap/>
            <w:vAlign w:val="bottom"/>
            <w:hideMark/>
          </w:tcPr>
          <w:p w14:paraId="09A4047E" w14:textId="77777777" w:rsidR="00FB0D83" w:rsidRDefault="006C352B">
            <w:pPr>
              <w:contextualSpacing/>
              <w:rPr>
                <w:rFonts w:eastAsia="Times New Roman" w:cs="Times New Roman"/>
                <w:sz w:val="20"/>
              </w:rPr>
            </w:pPr>
          </w:p>
        </w:tc>
        <w:tc>
          <w:tcPr>
            <w:tcW w:w="101" w:type="dxa"/>
            <w:noWrap/>
            <w:vAlign w:val="bottom"/>
            <w:hideMark/>
          </w:tcPr>
          <w:p w14:paraId="09A4047F" w14:textId="77777777" w:rsidR="00FB0D83" w:rsidRDefault="006C352B">
            <w:pPr>
              <w:contextualSpacing/>
              <w:rPr>
                <w:rFonts w:eastAsia="Times New Roman" w:cs="Times New Roman"/>
                <w:sz w:val="20"/>
              </w:rPr>
            </w:pPr>
          </w:p>
        </w:tc>
        <w:tc>
          <w:tcPr>
            <w:tcW w:w="101" w:type="dxa"/>
            <w:noWrap/>
            <w:vAlign w:val="bottom"/>
            <w:hideMark/>
          </w:tcPr>
          <w:p w14:paraId="09A40480" w14:textId="77777777" w:rsidR="00FB0D83" w:rsidRDefault="006C352B">
            <w:pPr>
              <w:contextualSpacing/>
              <w:rPr>
                <w:rFonts w:eastAsia="Times New Roman" w:cs="Times New Roman"/>
                <w:sz w:val="20"/>
              </w:rPr>
            </w:pPr>
          </w:p>
        </w:tc>
        <w:tc>
          <w:tcPr>
            <w:tcW w:w="101" w:type="dxa"/>
            <w:noWrap/>
            <w:vAlign w:val="bottom"/>
            <w:hideMark/>
          </w:tcPr>
          <w:p w14:paraId="09A40481" w14:textId="77777777" w:rsidR="00FB0D83" w:rsidRDefault="006C352B">
            <w:pPr>
              <w:contextualSpacing/>
              <w:rPr>
                <w:rFonts w:eastAsia="Times New Roman" w:cs="Times New Roman"/>
                <w:sz w:val="20"/>
              </w:rPr>
            </w:pPr>
          </w:p>
        </w:tc>
        <w:tc>
          <w:tcPr>
            <w:tcW w:w="40" w:type="dxa"/>
            <w:noWrap/>
            <w:vAlign w:val="bottom"/>
            <w:hideMark/>
          </w:tcPr>
          <w:p w14:paraId="09A40482" w14:textId="77777777" w:rsidR="00FB0D83" w:rsidRDefault="006C352B">
            <w:pPr>
              <w:contextualSpacing/>
              <w:rPr>
                <w:rFonts w:eastAsia="Times New Roman" w:cs="Times New Roman"/>
                <w:sz w:val="20"/>
              </w:rPr>
            </w:pPr>
          </w:p>
        </w:tc>
      </w:tr>
      <w:tr w:rsidR="00D269F7" w14:paraId="09A40489" w14:textId="77777777">
        <w:trPr>
          <w:trHeight w:val="300"/>
        </w:trPr>
        <w:tc>
          <w:tcPr>
            <w:tcW w:w="2392" w:type="dxa"/>
            <w:noWrap/>
            <w:vAlign w:val="bottom"/>
            <w:hideMark/>
          </w:tcPr>
          <w:p w14:paraId="09A40484" w14:textId="77777777" w:rsidR="00FB0D83" w:rsidRDefault="006C352B">
            <w:pPr>
              <w:contextualSpacing/>
              <w:rPr>
                <w:rFonts w:eastAsia="Times New Roman" w:cs="Times New Roman"/>
                <w:sz w:val="20"/>
              </w:rPr>
            </w:pPr>
          </w:p>
        </w:tc>
        <w:tc>
          <w:tcPr>
            <w:tcW w:w="6165" w:type="dxa"/>
            <w:gridSpan w:val="5"/>
            <w:noWrap/>
            <w:vAlign w:val="bottom"/>
            <w:hideMark/>
          </w:tcPr>
          <w:p w14:paraId="09A4048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40 ως έχει   ΔΕΚΤΟ ΚΑΤΑ ΠΛΕΙΟΨΗΦΙΑ</w:t>
            </w:r>
          </w:p>
        </w:tc>
        <w:tc>
          <w:tcPr>
            <w:tcW w:w="101" w:type="dxa"/>
            <w:noWrap/>
            <w:vAlign w:val="bottom"/>
            <w:hideMark/>
          </w:tcPr>
          <w:p w14:paraId="09A4048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87" w14:textId="77777777" w:rsidR="00FB0D83" w:rsidRDefault="006C352B">
            <w:pPr>
              <w:contextualSpacing/>
              <w:rPr>
                <w:rFonts w:eastAsia="Times New Roman" w:cs="Times New Roman"/>
                <w:sz w:val="20"/>
              </w:rPr>
            </w:pPr>
          </w:p>
        </w:tc>
        <w:tc>
          <w:tcPr>
            <w:tcW w:w="40" w:type="dxa"/>
            <w:noWrap/>
            <w:vAlign w:val="bottom"/>
            <w:hideMark/>
          </w:tcPr>
          <w:p w14:paraId="09A40488" w14:textId="77777777" w:rsidR="00FB0D83" w:rsidRDefault="006C352B">
            <w:pPr>
              <w:contextualSpacing/>
              <w:rPr>
                <w:rFonts w:eastAsia="Times New Roman" w:cs="Times New Roman"/>
                <w:sz w:val="20"/>
              </w:rPr>
            </w:pPr>
          </w:p>
        </w:tc>
      </w:tr>
      <w:tr w:rsidR="00D269F7" w14:paraId="09A40493" w14:textId="77777777">
        <w:trPr>
          <w:trHeight w:val="300"/>
        </w:trPr>
        <w:tc>
          <w:tcPr>
            <w:tcW w:w="2392" w:type="dxa"/>
            <w:noWrap/>
            <w:vAlign w:val="bottom"/>
            <w:hideMark/>
          </w:tcPr>
          <w:p w14:paraId="09A4048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48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8C" w14:textId="77777777" w:rsidR="00FB0D83" w:rsidRDefault="006C352B">
            <w:pPr>
              <w:contextualSpacing/>
              <w:rPr>
                <w:rFonts w:eastAsia="Times New Roman" w:cs="Times New Roman"/>
                <w:sz w:val="20"/>
              </w:rPr>
            </w:pPr>
          </w:p>
        </w:tc>
        <w:tc>
          <w:tcPr>
            <w:tcW w:w="1190" w:type="dxa"/>
            <w:noWrap/>
            <w:vAlign w:val="bottom"/>
            <w:hideMark/>
          </w:tcPr>
          <w:p w14:paraId="09A4048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48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8F" w14:textId="77777777" w:rsidR="00FB0D83" w:rsidRDefault="006C352B">
            <w:pPr>
              <w:contextualSpacing/>
              <w:rPr>
                <w:rFonts w:eastAsia="Times New Roman" w:cs="Times New Roman"/>
                <w:sz w:val="20"/>
              </w:rPr>
            </w:pPr>
          </w:p>
        </w:tc>
        <w:tc>
          <w:tcPr>
            <w:tcW w:w="101" w:type="dxa"/>
            <w:noWrap/>
            <w:vAlign w:val="bottom"/>
            <w:hideMark/>
          </w:tcPr>
          <w:p w14:paraId="09A40490" w14:textId="77777777" w:rsidR="00FB0D83" w:rsidRDefault="006C352B">
            <w:pPr>
              <w:contextualSpacing/>
              <w:rPr>
                <w:rFonts w:eastAsia="Times New Roman" w:cs="Times New Roman"/>
                <w:sz w:val="20"/>
              </w:rPr>
            </w:pPr>
          </w:p>
        </w:tc>
        <w:tc>
          <w:tcPr>
            <w:tcW w:w="101" w:type="dxa"/>
            <w:noWrap/>
            <w:vAlign w:val="bottom"/>
            <w:hideMark/>
          </w:tcPr>
          <w:p w14:paraId="09A40491" w14:textId="77777777" w:rsidR="00FB0D83" w:rsidRDefault="006C352B">
            <w:pPr>
              <w:contextualSpacing/>
              <w:rPr>
                <w:rFonts w:eastAsia="Times New Roman" w:cs="Times New Roman"/>
                <w:sz w:val="20"/>
              </w:rPr>
            </w:pPr>
          </w:p>
        </w:tc>
        <w:tc>
          <w:tcPr>
            <w:tcW w:w="40" w:type="dxa"/>
            <w:noWrap/>
            <w:vAlign w:val="bottom"/>
            <w:hideMark/>
          </w:tcPr>
          <w:p w14:paraId="09A40492" w14:textId="77777777" w:rsidR="00FB0D83" w:rsidRDefault="006C352B">
            <w:pPr>
              <w:contextualSpacing/>
              <w:rPr>
                <w:rFonts w:eastAsia="Times New Roman" w:cs="Times New Roman"/>
                <w:sz w:val="20"/>
              </w:rPr>
            </w:pPr>
          </w:p>
        </w:tc>
      </w:tr>
      <w:tr w:rsidR="00D269F7" w14:paraId="09A4049D" w14:textId="77777777">
        <w:trPr>
          <w:trHeight w:val="300"/>
        </w:trPr>
        <w:tc>
          <w:tcPr>
            <w:tcW w:w="2392" w:type="dxa"/>
            <w:noWrap/>
            <w:vAlign w:val="bottom"/>
            <w:hideMark/>
          </w:tcPr>
          <w:p w14:paraId="09A4049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49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96" w14:textId="77777777" w:rsidR="00FB0D83" w:rsidRDefault="006C352B">
            <w:pPr>
              <w:contextualSpacing/>
              <w:rPr>
                <w:rFonts w:eastAsia="Times New Roman" w:cs="Times New Roman"/>
                <w:sz w:val="20"/>
              </w:rPr>
            </w:pPr>
          </w:p>
        </w:tc>
        <w:tc>
          <w:tcPr>
            <w:tcW w:w="1190" w:type="dxa"/>
            <w:noWrap/>
            <w:vAlign w:val="bottom"/>
            <w:hideMark/>
          </w:tcPr>
          <w:p w14:paraId="09A4049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49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99" w14:textId="77777777" w:rsidR="00FB0D83" w:rsidRDefault="006C352B">
            <w:pPr>
              <w:contextualSpacing/>
              <w:rPr>
                <w:rFonts w:eastAsia="Times New Roman" w:cs="Times New Roman"/>
                <w:sz w:val="20"/>
              </w:rPr>
            </w:pPr>
          </w:p>
        </w:tc>
        <w:tc>
          <w:tcPr>
            <w:tcW w:w="101" w:type="dxa"/>
            <w:noWrap/>
            <w:vAlign w:val="bottom"/>
            <w:hideMark/>
          </w:tcPr>
          <w:p w14:paraId="09A4049A" w14:textId="77777777" w:rsidR="00FB0D83" w:rsidRDefault="006C352B">
            <w:pPr>
              <w:contextualSpacing/>
              <w:rPr>
                <w:rFonts w:eastAsia="Times New Roman" w:cs="Times New Roman"/>
                <w:sz w:val="20"/>
              </w:rPr>
            </w:pPr>
          </w:p>
        </w:tc>
        <w:tc>
          <w:tcPr>
            <w:tcW w:w="101" w:type="dxa"/>
            <w:noWrap/>
            <w:vAlign w:val="bottom"/>
            <w:hideMark/>
          </w:tcPr>
          <w:p w14:paraId="09A4049B" w14:textId="77777777" w:rsidR="00FB0D83" w:rsidRDefault="006C352B">
            <w:pPr>
              <w:contextualSpacing/>
              <w:rPr>
                <w:rFonts w:eastAsia="Times New Roman" w:cs="Times New Roman"/>
                <w:sz w:val="20"/>
              </w:rPr>
            </w:pPr>
          </w:p>
        </w:tc>
        <w:tc>
          <w:tcPr>
            <w:tcW w:w="40" w:type="dxa"/>
            <w:noWrap/>
            <w:vAlign w:val="bottom"/>
            <w:hideMark/>
          </w:tcPr>
          <w:p w14:paraId="09A4049C" w14:textId="77777777" w:rsidR="00FB0D83" w:rsidRDefault="006C352B">
            <w:pPr>
              <w:contextualSpacing/>
              <w:rPr>
                <w:rFonts w:eastAsia="Times New Roman" w:cs="Times New Roman"/>
                <w:sz w:val="20"/>
              </w:rPr>
            </w:pPr>
          </w:p>
        </w:tc>
      </w:tr>
      <w:tr w:rsidR="00D269F7" w14:paraId="09A404A7" w14:textId="77777777">
        <w:trPr>
          <w:trHeight w:val="300"/>
        </w:trPr>
        <w:tc>
          <w:tcPr>
            <w:tcW w:w="2392" w:type="dxa"/>
            <w:noWrap/>
            <w:vAlign w:val="bottom"/>
            <w:hideMark/>
          </w:tcPr>
          <w:p w14:paraId="09A4049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49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A0" w14:textId="77777777" w:rsidR="00FB0D83" w:rsidRDefault="006C352B">
            <w:pPr>
              <w:contextualSpacing/>
              <w:rPr>
                <w:rFonts w:eastAsia="Times New Roman" w:cs="Times New Roman"/>
                <w:sz w:val="20"/>
              </w:rPr>
            </w:pPr>
          </w:p>
        </w:tc>
        <w:tc>
          <w:tcPr>
            <w:tcW w:w="1190" w:type="dxa"/>
            <w:noWrap/>
            <w:vAlign w:val="bottom"/>
            <w:hideMark/>
          </w:tcPr>
          <w:p w14:paraId="09A404A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4A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A3" w14:textId="77777777" w:rsidR="00FB0D83" w:rsidRDefault="006C352B">
            <w:pPr>
              <w:contextualSpacing/>
              <w:rPr>
                <w:rFonts w:eastAsia="Times New Roman" w:cs="Times New Roman"/>
                <w:sz w:val="20"/>
              </w:rPr>
            </w:pPr>
          </w:p>
        </w:tc>
        <w:tc>
          <w:tcPr>
            <w:tcW w:w="101" w:type="dxa"/>
            <w:noWrap/>
            <w:vAlign w:val="bottom"/>
            <w:hideMark/>
          </w:tcPr>
          <w:p w14:paraId="09A404A4" w14:textId="77777777" w:rsidR="00FB0D83" w:rsidRDefault="006C352B">
            <w:pPr>
              <w:contextualSpacing/>
              <w:rPr>
                <w:rFonts w:eastAsia="Times New Roman" w:cs="Times New Roman"/>
                <w:sz w:val="20"/>
              </w:rPr>
            </w:pPr>
          </w:p>
        </w:tc>
        <w:tc>
          <w:tcPr>
            <w:tcW w:w="101" w:type="dxa"/>
            <w:noWrap/>
            <w:vAlign w:val="bottom"/>
            <w:hideMark/>
          </w:tcPr>
          <w:p w14:paraId="09A404A5" w14:textId="77777777" w:rsidR="00FB0D83" w:rsidRDefault="006C352B">
            <w:pPr>
              <w:contextualSpacing/>
              <w:rPr>
                <w:rFonts w:eastAsia="Times New Roman" w:cs="Times New Roman"/>
                <w:sz w:val="20"/>
              </w:rPr>
            </w:pPr>
          </w:p>
        </w:tc>
        <w:tc>
          <w:tcPr>
            <w:tcW w:w="40" w:type="dxa"/>
            <w:noWrap/>
            <w:vAlign w:val="bottom"/>
            <w:hideMark/>
          </w:tcPr>
          <w:p w14:paraId="09A404A6" w14:textId="77777777" w:rsidR="00FB0D83" w:rsidRDefault="006C352B">
            <w:pPr>
              <w:contextualSpacing/>
              <w:rPr>
                <w:rFonts w:eastAsia="Times New Roman" w:cs="Times New Roman"/>
                <w:sz w:val="20"/>
              </w:rPr>
            </w:pPr>
          </w:p>
        </w:tc>
      </w:tr>
      <w:tr w:rsidR="00D269F7" w14:paraId="09A404B1" w14:textId="77777777">
        <w:trPr>
          <w:trHeight w:val="300"/>
        </w:trPr>
        <w:tc>
          <w:tcPr>
            <w:tcW w:w="2392" w:type="dxa"/>
            <w:noWrap/>
            <w:vAlign w:val="bottom"/>
            <w:hideMark/>
          </w:tcPr>
          <w:p w14:paraId="09A404A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4A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AA" w14:textId="77777777" w:rsidR="00FB0D83" w:rsidRDefault="006C352B">
            <w:pPr>
              <w:contextualSpacing/>
              <w:rPr>
                <w:rFonts w:eastAsia="Times New Roman" w:cs="Times New Roman"/>
                <w:sz w:val="20"/>
              </w:rPr>
            </w:pPr>
          </w:p>
        </w:tc>
        <w:tc>
          <w:tcPr>
            <w:tcW w:w="1190" w:type="dxa"/>
            <w:noWrap/>
            <w:vAlign w:val="bottom"/>
            <w:hideMark/>
          </w:tcPr>
          <w:p w14:paraId="09A404A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4A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AD" w14:textId="77777777" w:rsidR="00FB0D83" w:rsidRDefault="006C352B">
            <w:pPr>
              <w:contextualSpacing/>
              <w:rPr>
                <w:rFonts w:eastAsia="Times New Roman" w:cs="Times New Roman"/>
                <w:sz w:val="20"/>
              </w:rPr>
            </w:pPr>
          </w:p>
        </w:tc>
        <w:tc>
          <w:tcPr>
            <w:tcW w:w="101" w:type="dxa"/>
            <w:noWrap/>
            <w:vAlign w:val="bottom"/>
            <w:hideMark/>
          </w:tcPr>
          <w:p w14:paraId="09A404AE" w14:textId="77777777" w:rsidR="00FB0D83" w:rsidRDefault="006C352B">
            <w:pPr>
              <w:contextualSpacing/>
              <w:rPr>
                <w:rFonts w:eastAsia="Times New Roman" w:cs="Times New Roman"/>
                <w:sz w:val="20"/>
              </w:rPr>
            </w:pPr>
          </w:p>
        </w:tc>
        <w:tc>
          <w:tcPr>
            <w:tcW w:w="101" w:type="dxa"/>
            <w:noWrap/>
            <w:vAlign w:val="bottom"/>
            <w:hideMark/>
          </w:tcPr>
          <w:p w14:paraId="09A404AF" w14:textId="77777777" w:rsidR="00FB0D83" w:rsidRDefault="006C352B">
            <w:pPr>
              <w:contextualSpacing/>
              <w:rPr>
                <w:rFonts w:eastAsia="Times New Roman" w:cs="Times New Roman"/>
                <w:sz w:val="20"/>
              </w:rPr>
            </w:pPr>
          </w:p>
        </w:tc>
        <w:tc>
          <w:tcPr>
            <w:tcW w:w="40" w:type="dxa"/>
            <w:noWrap/>
            <w:vAlign w:val="bottom"/>
            <w:hideMark/>
          </w:tcPr>
          <w:p w14:paraId="09A404B0" w14:textId="77777777" w:rsidR="00FB0D83" w:rsidRDefault="006C352B">
            <w:pPr>
              <w:contextualSpacing/>
              <w:rPr>
                <w:rFonts w:eastAsia="Times New Roman" w:cs="Times New Roman"/>
                <w:sz w:val="20"/>
              </w:rPr>
            </w:pPr>
          </w:p>
        </w:tc>
      </w:tr>
      <w:tr w:rsidR="00D269F7" w14:paraId="09A404BB" w14:textId="77777777">
        <w:trPr>
          <w:trHeight w:val="300"/>
        </w:trPr>
        <w:tc>
          <w:tcPr>
            <w:tcW w:w="2392" w:type="dxa"/>
            <w:noWrap/>
            <w:vAlign w:val="bottom"/>
            <w:hideMark/>
          </w:tcPr>
          <w:p w14:paraId="09A404B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4B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B4" w14:textId="77777777" w:rsidR="00FB0D83" w:rsidRDefault="006C352B">
            <w:pPr>
              <w:contextualSpacing/>
              <w:rPr>
                <w:rFonts w:eastAsia="Times New Roman" w:cs="Times New Roman"/>
                <w:sz w:val="20"/>
              </w:rPr>
            </w:pPr>
          </w:p>
        </w:tc>
        <w:tc>
          <w:tcPr>
            <w:tcW w:w="1190" w:type="dxa"/>
            <w:noWrap/>
            <w:vAlign w:val="bottom"/>
            <w:hideMark/>
          </w:tcPr>
          <w:p w14:paraId="09A404B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4B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B7" w14:textId="77777777" w:rsidR="00FB0D83" w:rsidRDefault="006C352B">
            <w:pPr>
              <w:contextualSpacing/>
              <w:rPr>
                <w:rFonts w:eastAsia="Times New Roman" w:cs="Times New Roman"/>
                <w:sz w:val="20"/>
              </w:rPr>
            </w:pPr>
          </w:p>
        </w:tc>
        <w:tc>
          <w:tcPr>
            <w:tcW w:w="101" w:type="dxa"/>
            <w:noWrap/>
            <w:vAlign w:val="bottom"/>
            <w:hideMark/>
          </w:tcPr>
          <w:p w14:paraId="09A404B8" w14:textId="77777777" w:rsidR="00FB0D83" w:rsidRDefault="006C352B">
            <w:pPr>
              <w:contextualSpacing/>
              <w:rPr>
                <w:rFonts w:eastAsia="Times New Roman" w:cs="Times New Roman"/>
                <w:sz w:val="20"/>
              </w:rPr>
            </w:pPr>
          </w:p>
        </w:tc>
        <w:tc>
          <w:tcPr>
            <w:tcW w:w="101" w:type="dxa"/>
            <w:noWrap/>
            <w:vAlign w:val="bottom"/>
            <w:hideMark/>
          </w:tcPr>
          <w:p w14:paraId="09A404B9" w14:textId="77777777" w:rsidR="00FB0D83" w:rsidRDefault="006C352B">
            <w:pPr>
              <w:contextualSpacing/>
              <w:rPr>
                <w:rFonts w:eastAsia="Times New Roman" w:cs="Times New Roman"/>
                <w:sz w:val="20"/>
              </w:rPr>
            </w:pPr>
          </w:p>
        </w:tc>
        <w:tc>
          <w:tcPr>
            <w:tcW w:w="40" w:type="dxa"/>
            <w:noWrap/>
            <w:vAlign w:val="bottom"/>
            <w:hideMark/>
          </w:tcPr>
          <w:p w14:paraId="09A404BA" w14:textId="77777777" w:rsidR="00FB0D83" w:rsidRDefault="006C352B">
            <w:pPr>
              <w:contextualSpacing/>
              <w:rPr>
                <w:rFonts w:eastAsia="Times New Roman" w:cs="Times New Roman"/>
                <w:sz w:val="20"/>
              </w:rPr>
            </w:pPr>
          </w:p>
        </w:tc>
      </w:tr>
      <w:tr w:rsidR="00D269F7" w14:paraId="09A404C5" w14:textId="77777777">
        <w:trPr>
          <w:trHeight w:val="300"/>
        </w:trPr>
        <w:tc>
          <w:tcPr>
            <w:tcW w:w="2392" w:type="dxa"/>
            <w:noWrap/>
            <w:vAlign w:val="bottom"/>
            <w:hideMark/>
          </w:tcPr>
          <w:p w14:paraId="09A404B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4B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BE" w14:textId="77777777" w:rsidR="00FB0D83" w:rsidRDefault="006C352B">
            <w:pPr>
              <w:contextualSpacing/>
              <w:rPr>
                <w:rFonts w:eastAsia="Times New Roman" w:cs="Times New Roman"/>
                <w:sz w:val="20"/>
              </w:rPr>
            </w:pPr>
          </w:p>
        </w:tc>
        <w:tc>
          <w:tcPr>
            <w:tcW w:w="1190" w:type="dxa"/>
            <w:noWrap/>
            <w:vAlign w:val="bottom"/>
            <w:hideMark/>
          </w:tcPr>
          <w:p w14:paraId="09A404B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4C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C1" w14:textId="77777777" w:rsidR="00FB0D83" w:rsidRDefault="006C352B">
            <w:pPr>
              <w:contextualSpacing/>
              <w:rPr>
                <w:rFonts w:eastAsia="Times New Roman" w:cs="Times New Roman"/>
                <w:sz w:val="20"/>
              </w:rPr>
            </w:pPr>
          </w:p>
        </w:tc>
        <w:tc>
          <w:tcPr>
            <w:tcW w:w="101" w:type="dxa"/>
            <w:noWrap/>
            <w:vAlign w:val="bottom"/>
            <w:hideMark/>
          </w:tcPr>
          <w:p w14:paraId="09A404C2" w14:textId="77777777" w:rsidR="00FB0D83" w:rsidRDefault="006C352B">
            <w:pPr>
              <w:contextualSpacing/>
              <w:rPr>
                <w:rFonts w:eastAsia="Times New Roman" w:cs="Times New Roman"/>
                <w:sz w:val="20"/>
              </w:rPr>
            </w:pPr>
          </w:p>
        </w:tc>
        <w:tc>
          <w:tcPr>
            <w:tcW w:w="101" w:type="dxa"/>
            <w:noWrap/>
            <w:vAlign w:val="bottom"/>
            <w:hideMark/>
          </w:tcPr>
          <w:p w14:paraId="09A404C3" w14:textId="77777777" w:rsidR="00FB0D83" w:rsidRDefault="006C352B">
            <w:pPr>
              <w:contextualSpacing/>
              <w:rPr>
                <w:rFonts w:eastAsia="Times New Roman" w:cs="Times New Roman"/>
                <w:sz w:val="20"/>
              </w:rPr>
            </w:pPr>
          </w:p>
        </w:tc>
        <w:tc>
          <w:tcPr>
            <w:tcW w:w="40" w:type="dxa"/>
            <w:noWrap/>
            <w:vAlign w:val="bottom"/>
            <w:hideMark/>
          </w:tcPr>
          <w:p w14:paraId="09A404C4" w14:textId="77777777" w:rsidR="00FB0D83" w:rsidRDefault="006C352B">
            <w:pPr>
              <w:contextualSpacing/>
              <w:rPr>
                <w:rFonts w:eastAsia="Times New Roman" w:cs="Times New Roman"/>
                <w:sz w:val="20"/>
              </w:rPr>
            </w:pPr>
          </w:p>
        </w:tc>
      </w:tr>
      <w:tr w:rsidR="00D269F7" w14:paraId="09A404CF" w14:textId="77777777">
        <w:trPr>
          <w:trHeight w:val="300"/>
        </w:trPr>
        <w:tc>
          <w:tcPr>
            <w:tcW w:w="2392" w:type="dxa"/>
            <w:noWrap/>
            <w:vAlign w:val="bottom"/>
            <w:hideMark/>
          </w:tcPr>
          <w:p w14:paraId="09A404C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4C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C8" w14:textId="77777777" w:rsidR="00FB0D83" w:rsidRDefault="006C352B">
            <w:pPr>
              <w:contextualSpacing/>
              <w:rPr>
                <w:rFonts w:eastAsia="Times New Roman" w:cs="Times New Roman"/>
                <w:sz w:val="20"/>
              </w:rPr>
            </w:pPr>
          </w:p>
        </w:tc>
        <w:tc>
          <w:tcPr>
            <w:tcW w:w="1190" w:type="dxa"/>
            <w:noWrap/>
            <w:vAlign w:val="bottom"/>
            <w:hideMark/>
          </w:tcPr>
          <w:p w14:paraId="09A404C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4C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CB" w14:textId="77777777" w:rsidR="00FB0D83" w:rsidRDefault="006C352B">
            <w:pPr>
              <w:contextualSpacing/>
              <w:rPr>
                <w:rFonts w:eastAsia="Times New Roman" w:cs="Times New Roman"/>
                <w:sz w:val="20"/>
              </w:rPr>
            </w:pPr>
          </w:p>
        </w:tc>
        <w:tc>
          <w:tcPr>
            <w:tcW w:w="101" w:type="dxa"/>
            <w:noWrap/>
            <w:vAlign w:val="bottom"/>
            <w:hideMark/>
          </w:tcPr>
          <w:p w14:paraId="09A404CC" w14:textId="77777777" w:rsidR="00FB0D83" w:rsidRDefault="006C352B">
            <w:pPr>
              <w:contextualSpacing/>
              <w:rPr>
                <w:rFonts w:eastAsia="Times New Roman" w:cs="Times New Roman"/>
                <w:sz w:val="20"/>
              </w:rPr>
            </w:pPr>
          </w:p>
        </w:tc>
        <w:tc>
          <w:tcPr>
            <w:tcW w:w="101" w:type="dxa"/>
            <w:noWrap/>
            <w:vAlign w:val="bottom"/>
            <w:hideMark/>
          </w:tcPr>
          <w:p w14:paraId="09A404CD" w14:textId="77777777" w:rsidR="00FB0D83" w:rsidRDefault="006C352B">
            <w:pPr>
              <w:contextualSpacing/>
              <w:rPr>
                <w:rFonts w:eastAsia="Times New Roman" w:cs="Times New Roman"/>
                <w:sz w:val="20"/>
              </w:rPr>
            </w:pPr>
          </w:p>
        </w:tc>
        <w:tc>
          <w:tcPr>
            <w:tcW w:w="40" w:type="dxa"/>
            <w:noWrap/>
            <w:vAlign w:val="bottom"/>
            <w:hideMark/>
          </w:tcPr>
          <w:p w14:paraId="09A404CE" w14:textId="77777777" w:rsidR="00FB0D83" w:rsidRDefault="006C352B">
            <w:pPr>
              <w:contextualSpacing/>
              <w:rPr>
                <w:rFonts w:eastAsia="Times New Roman" w:cs="Times New Roman"/>
                <w:sz w:val="20"/>
              </w:rPr>
            </w:pPr>
          </w:p>
        </w:tc>
      </w:tr>
      <w:tr w:rsidR="00D269F7" w14:paraId="09A404D8" w14:textId="77777777">
        <w:trPr>
          <w:trHeight w:val="300"/>
        </w:trPr>
        <w:tc>
          <w:tcPr>
            <w:tcW w:w="4406" w:type="dxa"/>
            <w:gridSpan w:val="2"/>
            <w:noWrap/>
            <w:vAlign w:val="bottom"/>
            <w:hideMark/>
          </w:tcPr>
          <w:p w14:paraId="09A404D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4D1"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4D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4D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D4" w14:textId="77777777" w:rsidR="00FB0D83" w:rsidRDefault="006C352B">
            <w:pPr>
              <w:contextualSpacing/>
              <w:rPr>
                <w:rFonts w:eastAsia="Times New Roman" w:cs="Times New Roman"/>
                <w:sz w:val="20"/>
              </w:rPr>
            </w:pPr>
          </w:p>
        </w:tc>
        <w:tc>
          <w:tcPr>
            <w:tcW w:w="101" w:type="dxa"/>
            <w:noWrap/>
            <w:vAlign w:val="bottom"/>
            <w:hideMark/>
          </w:tcPr>
          <w:p w14:paraId="09A404D5" w14:textId="77777777" w:rsidR="00FB0D83" w:rsidRDefault="006C352B">
            <w:pPr>
              <w:contextualSpacing/>
              <w:rPr>
                <w:rFonts w:eastAsia="Times New Roman" w:cs="Times New Roman"/>
                <w:sz w:val="20"/>
              </w:rPr>
            </w:pPr>
          </w:p>
        </w:tc>
        <w:tc>
          <w:tcPr>
            <w:tcW w:w="101" w:type="dxa"/>
            <w:noWrap/>
            <w:vAlign w:val="bottom"/>
            <w:hideMark/>
          </w:tcPr>
          <w:p w14:paraId="09A404D6" w14:textId="77777777" w:rsidR="00FB0D83" w:rsidRDefault="006C352B">
            <w:pPr>
              <w:contextualSpacing/>
              <w:rPr>
                <w:rFonts w:eastAsia="Times New Roman" w:cs="Times New Roman"/>
                <w:sz w:val="20"/>
              </w:rPr>
            </w:pPr>
          </w:p>
        </w:tc>
        <w:tc>
          <w:tcPr>
            <w:tcW w:w="40" w:type="dxa"/>
            <w:noWrap/>
            <w:vAlign w:val="bottom"/>
            <w:hideMark/>
          </w:tcPr>
          <w:p w14:paraId="09A404D7" w14:textId="77777777" w:rsidR="00FB0D83" w:rsidRDefault="006C352B">
            <w:pPr>
              <w:contextualSpacing/>
              <w:rPr>
                <w:rFonts w:eastAsia="Times New Roman" w:cs="Times New Roman"/>
                <w:sz w:val="20"/>
              </w:rPr>
            </w:pPr>
          </w:p>
        </w:tc>
      </w:tr>
      <w:tr w:rsidR="00D269F7" w14:paraId="09A404E2" w14:textId="77777777">
        <w:trPr>
          <w:trHeight w:val="300"/>
        </w:trPr>
        <w:tc>
          <w:tcPr>
            <w:tcW w:w="2392" w:type="dxa"/>
            <w:noWrap/>
            <w:vAlign w:val="bottom"/>
            <w:hideMark/>
          </w:tcPr>
          <w:p w14:paraId="09A404D9" w14:textId="77777777" w:rsidR="00FB0D83" w:rsidRDefault="006C352B">
            <w:pPr>
              <w:contextualSpacing/>
              <w:rPr>
                <w:rFonts w:eastAsia="Times New Roman" w:cs="Times New Roman"/>
                <w:sz w:val="20"/>
              </w:rPr>
            </w:pPr>
          </w:p>
        </w:tc>
        <w:tc>
          <w:tcPr>
            <w:tcW w:w="2014" w:type="dxa"/>
            <w:noWrap/>
            <w:vAlign w:val="bottom"/>
            <w:hideMark/>
          </w:tcPr>
          <w:p w14:paraId="09A404DA" w14:textId="77777777" w:rsidR="00FB0D83" w:rsidRDefault="006C352B">
            <w:pPr>
              <w:contextualSpacing/>
              <w:rPr>
                <w:rFonts w:eastAsia="Times New Roman" w:cs="Times New Roman"/>
                <w:sz w:val="20"/>
              </w:rPr>
            </w:pPr>
          </w:p>
        </w:tc>
        <w:tc>
          <w:tcPr>
            <w:tcW w:w="2759" w:type="dxa"/>
            <w:noWrap/>
            <w:vAlign w:val="bottom"/>
            <w:hideMark/>
          </w:tcPr>
          <w:p w14:paraId="09A404DB" w14:textId="77777777" w:rsidR="00FB0D83" w:rsidRDefault="006C352B">
            <w:pPr>
              <w:contextualSpacing/>
              <w:rPr>
                <w:rFonts w:eastAsia="Times New Roman" w:cs="Times New Roman"/>
                <w:sz w:val="20"/>
              </w:rPr>
            </w:pPr>
          </w:p>
        </w:tc>
        <w:tc>
          <w:tcPr>
            <w:tcW w:w="1190" w:type="dxa"/>
            <w:noWrap/>
            <w:vAlign w:val="bottom"/>
            <w:hideMark/>
          </w:tcPr>
          <w:p w14:paraId="09A404DC" w14:textId="77777777" w:rsidR="00FB0D83" w:rsidRDefault="006C352B">
            <w:pPr>
              <w:contextualSpacing/>
              <w:rPr>
                <w:rFonts w:eastAsia="Times New Roman" w:cs="Times New Roman"/>
                <w:sz w:val="20"/>
              </w:rPr>
            </w:pPr>
          </w:p>
        </w:tc>
        <w:tc>
          <w:tcPr>
            <w:tcW w:w="101" w:type="dxa"/>
            <w:noWrap/>
            <w:vAlign w:val="bottom"/>
            <w:hideMark/>
          </w:tcPr>
          <w:p w14:paraId="09A404DD" w14:textId="77777777" w:rsidR="00FB0D83" w:rsidRDefault="006C352B">
            <w:pPr>
              <w:contextualSpacing/>
              <w:rPr>
                <w:rFonts w:eastAsia="Times New Roman" w:cs="Times New Roman"/>
                <w:sz w:val="20"/>
              </w:rPr>
            </w:pPr>
          </w:p>
        </w:tc>
        <w:tc>
          <w:tcPr>
            <w:tcW w:w="101" w:type="dxa"/>
            <w:noWrap/>
            <w:vAlign w:val="bottom"/>
            <w:hideMark/>
          </w:tcPr>
          <w:p w14:paraId="09A404DE" w14:textId="77777777" w:rsidR="00FB0D83" w:rsidRDefault="006C352B">
            <w:pPr>
              <w:contextualSpacing/>
              <w:rPr>
                <w:rFonts w:eastAsia="Times New Roman" w:cs="Times New Roman"/>
                <w:sz w:val="20"/>
              </w:rPr>
            </w:pPr>
          </w:p>
        </w:tc>
        <w:tc>
          <w:tcPr>
            <w:tcW w:w="101" w:type="dxa"/>
            <w:noWrap/>
            <w:vAlign w:val="bottom"/>
            <w:hideMark/>
          </w:tcPr>
          <w:p w14:paraId="09A404DF" w14:textId="77777777" w:rsidR="00FB0D83" w:rsidRDefault="006C352B">
            <w:pPr>
              <w:contextualSpacing/>
              <w:rPr>
                <w:rFonts w:eastAsia="Times New Roman" w:cs="Times New Roman"/>
                <w:sz w:val="20"/>
              </w:rPr>
            </w:pPr>
          </w:p>
        </w:tc>
        <w:tc>
          <w:tcPr>
            <w:tcW w:w="101" w:type="dxa"/>
            <w:noWrap/>
            <w:vAlign w:val="bottom"/>
            <w:hideMark/>
          </w:tcPr>
          <w:p w14:paraId="09A404E0" w14:textId="77777777" w:rsidR="00FB0D83" w:rsidRDefault="006C352B">
            <w:pPr>
              <w:contextualSpacing/>
              <w:rPr>
                <w:rFonts w:eastAsia="Times New Roman" w:cs="Times New Roman"/>
                <w:sz w:val="20"/>
              </w:rPr>
            </w:pPr>
          </w:p>
        </w:tc>
        <w:tc>
          <w:tcPr>
            <w:tcW w:w="40" w:type="dxa"/>
            <w:noWrap/>
            <w:vAlign w:val="bottom"/>
            <w:hideMark/>
          </w:tcPr>
          <w:p w14:paraId="09A404E1" w14:textId="77777777" w:rsidR="00FB0D83" w:rsidRDefault="006C352B">
            <w:pPr>
              <w:contextualSpacing/>
              <w:rPr>
                <w:rFonts w:eastAsia="Times New Roman" w:cs="Times New Roman"/>
                <w:sz w:val="20"/>
              </w:rPr>
            </w:pPr>
          </w:p>
        </w:tc>
      </w:tr>
      <w:tr w:rsidR="00D269F7" w14:paraId="09A404E8" w14:textId="77777777">
        <w:trPr>
          <w:trHeight w:val="300"/>
        </w:trPr>
        <w:tc>
          <w:tcPr>
            <w:tcW w:w="2392" w:type="dxa"/>
            <w:noWrap/>
            <w:vAlign w:val="bottom"/>
            <w:hideMark/>
          </w:tcPr>
          <w:p w14:paraId="09A404E3" w14:textId="77777777" w:rsidR="00FB0D83" w:rsidRDefault="006C352B">
            <w:pPr>
              <w:contextualSpacing/>
              <w:rPr>
                <w:rFonts w:eastAsia="Times New Roman" w:cs="Times New Roman"/>
                <w:sz w:val="20"/>
              </w:rPr>
            </w:pPr>
          </w:p>
        </w:tc>
        <w:tc>
          <w:tcPr>
            <w:tcW w:w="6165" w:type="dxa"/>
            <w:gridSpan w:val="5"/>
            <w:noWrap/>
            <w:vAlign w:val="bottom"/>
            <w:hideMark/>
          </w:tcPr>
          <w:p w14:paraId="09A404E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 xml:space="preserve">Άρθρο 41 ως έχει   ΔΕΚΤΟ ΚΑΤΑ </w:t>
            </w:r>
            <w:r>
              <w:rPr>
                <w:rFonts w:ascii="Calibri" w:eastAsia="Times New Roman" w:hAnsi="Calibri" w:cs="Calibri"/>
                <w:color w:val="000000"/>
                <w:szCs w:val="24"/>
              </w:rPr>
              <w:t>ΠΛΕΙΟΨΗΦΙΑ</w:t>
            </w:r>
          </w:p>
        </w:tc>
        <w:tc>
          <w:tcPr>
            <w:tcW w:w="101" w:type="dxa"/>
            <w:noWrap/>
            <w:vAlign w:val="bottom"/>
            <w:hideMark/>
          </w:tcPr>
          <w:p w14:paraId="09A404E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E6" w14:textId="77777777" w:rsidR="00FB0D83" w:rsidRDefault="006C352B">
            <w:pPr>
              <w:contextualSpacing/>
              <w:rPr>
                <w:rFonts w:eastAsia="Times New Roman" w:cs="Times New Roman"/>
                <w:sz w:val="20"/>
              </w:rPr>
            </w:pPr>
          </w:p>
        </w:tc>
        <w:tc>
          <w:tcPr>
            <w:tcW w:w="40" w:type="dxa"/>
            <w:noWrap/>
            <w:vAlign w:val="bottom"/>
            <w:hideMark/>
          </w:tcPr>
          <w:p w14:paraId="09A404E7" w14:textId="77777777" w:rsidR="00FB0D83" w:rsidRDefault="006C352B">
            <w:pPr>
              <w:contextualSpacing/>
              <w:rPr>
                <w:rFonts w:eastAsia="Times New Roman" w:cs="Times New Roman"/>
                <w:sz w:val="20"/>
              </w:rPr>
            </w:pPr>
          </w:p>
        </w:tc>
      </w:tr>
      <w:tr w:rsidR="00D269F7" w14:paraId="09A404F2" w14:textId="77777777">
        <w:trPr>
          <w:trHeight w:val="300"/>
        </w:trPr>
        <w:tc>
          <w:tcPr>
            <w:tcW w:w="2392" w:type="dxa"/>
            <w:noWrap/>
            <w:vAlign w:val="bottom"/>
            <w:hideMark/>
          </w:tcPr>
          <w:p w14:paraId="09A404E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4E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EB" w14:textId="77777777" w:rsidR="00FB0D83" w:rsidRDefault="006C352B">
            <w:pPr>
              <w:contextualSpacing/>
              <w:rPr>
                <w:rFonts w:eastAsia="Times New Roman" w:cs="Times New Roman"/>
                <w:sz w:val="20"/>
              </w:rPr>
            </w:pPr>
          </w:p>
        </w:tc>
        <w:tc>
          <w:tcPr>
            <w:tcW w:w="1190" w:type="dxa"/>
            <w:noWrap/>
            <w:vAlign w:val="bottom"/>
            <w:hideMark/>
          </w:tcPr>
          <w:p w14:paraId="09A404E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4E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EE" w14:textId="77777777" w:rsidR="00FB0D83" w:rsidRDefault="006C352B">
            <w:pPr>
              <w:contextualSpacing/>
              <w:rPr>
                <w:rFonts w:eastAsia="Times New Roman" w:cs="Times New Roman"/>
                <w:sz w:val="20"/>
              </w:rPr>
            </w:pPr>
          </w:p>
        </w:tc>
        <w:tc>
          <w:tcPr>
            <w:tcW w:w="101" w:type="dxa"/>
            <w:noWrap/>
            <w:vAlign w:val="bottom"/>
            <w:hideMark/>
          </w:tcPr>
          <w:p w14:paraId="09A404EF" w14:textId="77777777" w:rsidR="00FB0D83" w:rsidRDefault="006C352B">
            <w:pPr>
              <w:contextualSpacing/>
              <w:rPr>
                <w:rFonts w:eastAsia="Times New Roman" w:cs="Times New Roman"/>
                <w:sz w:val="20"/>
              </w:rPr>
            </w:pPr>
          </w:p>
        </w:tc>
        <w:tc>
          <w:tcPr>
            <w:tcW w:w="101" w:type="dxa"/>
            <w:noWrap/>
            <w:vAlign w:val="bottom"/>
            <w:hideMark/>
          </w:tcPr>
          <w:p w14:paraId="09A404F0" w14:textId="77777777" w:rsidR="00FB0D83" w:rsidRDefault="006C352B">
            <w:pPr>
              <w:contextualSpacing/>
              <w:rPr>
                <w:rFonts w:eastAsia="Times New Roman" w:cs="Times New Roman"/>
                <w:sz w:val="20"/>
              </w:rPr>
            </w:pPr>
          </w:p>
        </w:tc>
        <w:tc>
          <w:tcPr>
            <w:tcW w:w="40" w:type="dxa"/>
            <w:noWrap/>
            <w:vAlign w:val="bottom"/>
            <w:hideMark/>
          </w:tcPr>
          <w:p w14:paraId="09A404F1" w14:textId="77777777" w:rsidR="00FB0D83" w:rsidRDefault="006C352B">
            <w:pPr>
              <w:contextualSpacing/>
              <w:rPr>
                <w:rFonts w:eastAsia="Times New Roman" w:cs="Times New Roman"/>
                <w:sz w:val="20"/>
              </w:rPr>
            </w:pPr>
          </w:p>
        </w:tc>
      </w:tr>
      <w:tr w:rsidR="00D269F7" w14:paraId="09A404FC" w14:textId="77777777">
        <w:trPr>
          <w:trHeight w:val="300"/>
        </w:trPr>
        <w:tc>
          <w:tcPr>
            <w:tcW w:w="2392" w:type="dxa"/>
            <w:noWrap/>
            <w:vAlign w:val="bottom"/>
            <w:hideMark/>
          </w:tcPr>
          <w:p w14:paraId="09A404F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4F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F5" w14:textId="77777777" w:rsidR="00FB0D83" w:rsidRDefault="006C352B">
            <w:pPr>
              <w:contextualSpacing/>
              <w:rPr>
                <w:rFonts w:eastAsia="Times New Roman" w:cs="Times New Roman"/>
                <w:sz w:val="20"/>
              </w:rPr>
            </w:pPr>
          </w:p>
        </w:tc>
        <w:tc>
          <w:tcPr>
            <w:tcW w:w="1190" w:type="dxa"/>
            <w:noWrap/>
            <w:vAlign w:val="bottom"/>
            <w:hideMark/>
          </w:tcPr>
          <w:p w14:paraId="09A404F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4F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4F8" w14:textId="77777777" w:rsidR="00FB0D83" w:rsidRDefault="006C352B">
            <w:pPr>
              <w:contextualSpacing/>
              <w:rPr>
                <w:rFonts w:eastAsia="Times New Roman" w:cs="Times New Roman"/>
                <w:sz w:val="20"/>
              </w:rPr>
            </w:pPr>
          </w:p>
        </w:tc>
        <w:tc>
          <w:tcPr>
            <w:tcW w:w="101" w:type="dxa"/>
            <w:noWrap/>
            <w:vAlign w:val="bottom"/>
            <w:hideMark/>
          </w:tcPr>
          <w:p w14:paraId="09A404F9" w14:textId="77777777" w:rsidR="00FB0D83" w:rsidRDefault="006C352B">
            <w:pPr>
              <w:contextualSpacing/>
              <w:rPr>
                <w:rFonts w:eastAsia="Times New Roman" w:cs="Times New Roman"/>
                <w:sz w:val="20"/>
              </w:rPr>
            </w:pPr>
          </w:p>
        </w:tc>
        <w:tc>
          <w:tcPr>
            <w:tcW w:w="101" w:type="dxa"/>
            <w:noWrap/>
            <w:vAlign w:val="bottom"/>
            <w:hideMark/>
          </w:tcPr>
          <w:p w14:paraId="09A404FA" w14:textId="77777777" w:rsidR="00FB0D83" w:rsidRDefault="006C352B">
            <w:pPr>
              <w:contextualSpacing/>
              <w:rPr>
                <w:rFonts w:eastAsia="Times New Roman" w:cs="Times New Roman"/>
                <w:sz w:val="20"/>
              </w:rPr>
            </w:pPr>
          </w:p>
        </w:tc>
        <w:tc>
          <w:tcPr>
            <w:tcW w:w="40" w:type="dxa"/>
            <w:noWrap/>
            <w:vAlign w:val="bottom"/>
            <w:hideMark/>
          </w:tcPr>
          <w:p w14:paraId="09A404FB" w14:textId="77777777" w:rsidR="00FB0D83" w:rsidRDefault="006C352B">
            <w:pPr>
              <w:contextualSpacing/>
              <w:rPr>
                <w:rFonts w:eastAsia="Times New Roman" w:cs="Times New Roman"/>
                <w:sz w:val="20"/>
              </w:rPr>
            </w:pPr>
          </w:p>
        </w:tc>
      </w:tr>
      <w:tr w:rsidR="00D269F7" w14:paraId="09A40506" w14:textId="77777777">
        <w:trPr>
          <w:trHeight w:val="300"/>
        </w:trPr>
        <w:tc>
          <w:tcPr>
            <w:tcW w:w="2392" w:type="dxa"/>
            <w:noWrap/>
            <w:vAlign w:val="bottom"/>
            <w:hideMark/>
          </w:tcPr>
          <w:p w14:paraId="09A404F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4F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4FF" w14:textId="77777777" w:rsidR="00FB0D83" w:rsidRDefault="006C352B">
            <w:pPr>
              <w:contextualSpacing/>
              <w:rPr>
                <w:rFonts w:eastAsia="Times New Roman" w:cs="Times New Roman"/>
                <w:sz w:val="20"/>
              </w:rPr>
            </w:pPr>
          </w:p>
        </w:tc>
        <w:tc>
          <w:tcPr>
            <w:tcW w:w="1190" w:type="dxa"/>
            <w:noWrap/>
            <w:vAlign w:val="bottom"/>
            <w:hideMark/>
          </w:tcPr>
          <w:p w14:paraId="09A4050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50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02" w14:textId="77777777" w:rsidR="00FB0D83" w:rsidRDefault="006C352B">
            <w:pPr>
              <w:contextualSpacing/>
              <w:rPr>
                <w:rFonts w:eastAsia="Times New Roman" w:cs="Times New Roman"/>
                <w:sz w:val="20"/>
              </w:rPr>
            </w:pPr>
          </w:p>
        </w:tc>
        <w:tc>
          <w:tcPr>
            <w:tcW w:w="101" w:type="dxa"/>
            <w:noWrap/>
            <w:vAlign w:val="bottom"/>
            <w:hideMark/>
          </w:tcPr>
          <w:p w14:paraId="09A40503" w14:textId="77777777" w:rsidR="00FB0D83" w:rsidRDefault="006C352B">
            <w:pPr>
              <w:contextualSpacing/>
              <w:rPr>
                <w:rFonts w:eastAsia="Times New Roman" w:cs="Times New Roman"/>
                <w:sz w:val="20"/>
              </w:rPr>
            </w:pPr>
          </w:p>
        </w:tc>
        <w:tc>
          <w:tcPr>
            <w:tcW w:w="101" w:type="dxa"/>
            <w:noWrap/>
            <w:vAlign w:val="bottom"/>
            <w:hideMark/>
          </w:tcPr>
          <w:p w14:paraId="09A40504" w14:textId="77777777" w:rsidR="00FB0D83" w:rsidRDefault="006C352B">
            <w:pPr>
              <w:contextualSpacing/>
              <w:rPr>
                <w:rFonts w:eastAsia="Times New Roman" w:cs="Times New Roman"/>
                <w:sz w:val="20"/>
              </w:rPr>
            </w:pPr>
          </w:p>
        </w:tc>
        <w:tc>
          <w:tcPr>
            <w:tcW w:w="40" w:type="dxa"/>
            <w:noWrap/>
            <w:vAlign w:val="bottom"/>
            <w:hideMark/>
          </w:tcPr>
          <w:p w14:paraId="09A40505" w14:textId="77777777" w:rsidR="00FB0D83" w:rsidRDefault="006C352B">
            <w:pPr>
              <w:contextualSpacing/>
              <w:rPr>
                <w:rFonts w:eastAsia="Times New Roman" w:cs="Times New Roman"/>
                <w:sz w:val="20"/>
              </w:rPr>
            </w:pPr>
          </w:p>
        </w:tc>
      </w:tr>
      <w:tr w:rsidR="00D269F7" w14:paraId="09A40510" w14:textId="77777777">
        <w:trPr>
          <w:trHeight w:val="300"/>
        </w:trPr>
        <w:tc>
          <w:tcPr>
            <w:tcW w:w="2392" w:type="dxa"/>
            <w:noWrap/>
            <w:vAlign w:val="bottom"/>
            <w:hideMark/>
          </w:tcPr>
          <w:p w14:paraId="09A4050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50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09" w14:textId="77777777" w:rsidR="00FB0D83" w:rsidRDefault="006C352B">
            <w:pPr>
              <w:contextualSpacing/>
              <w:rPr>
                <w:rFonts w:eastAsia="Times New Roman" w:cs="Times New Roman"/>
                <w:sz w:val="20"/>
              </w:rPr>
            </w:pPr>
          </w:p>
        </w:tc>
        <w:tc>
          <w:tcPr>
            <w:tcW w:w="1190" w:type="dxa"/>
            <w:noWrap/>
            <w:vAlign w:val="bottom"/>
            <w:hideMark/>
          </w:tcPr>
          <w:p w14:paraId="09A4050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50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0C" w14:textId="77777777" w:rsidR="00FB0D83" w:rsidRDefault="006C352B">
            <w:pPr>
              <w:contextualSpacing/>
              <w:rPr>
                <w:rFonts w:eastAsia="Times New Roman" w:cs="Times New Roman"/>
                <w:sz w:val="20"/>
              </w:rPr>
            </w:pPr>
          </w:p>
        </w:tc>
        <w:tc>
          <w:tcPr>
            <w:tcW w:w="101" w:type="dxa"/>
            <w:noWrap/>
            <w:vAlign w:val="bottom"/>
            <w:hideMark/>
          </w:tcPr>
          <w:p w14:paraId="09A4050D" w14:textId="77777777" w:rsidR="00FB0D83" w:rsidRDefault="006C352B">
            <w:pPr>
              <w:contextualSpacing/>
              <w:rPr>
                <w:rFonts w:eastAsia="Times New Roman" w:cs="Times New Roman"/>
                <w:sz w:val="20"/>
              </w:rPr>
            </w:pPr>
          </w:p>
        </w:tc>
        <w:tc>
          <w:tcPr>
            <w:tcW w:w="101" w:type="dxa"/>
            <w:noWrap/>
            <w:vAlign w:val="bottom"/>
            <w:hideMark/>
          </w:tcPr>
          <w:p w14:paraId="09A4050E" w14:textId="77777777" w:rsidR="00FB0D83" w:rsidRDefault="006C352B">
            <w:pPr>
              <w:contextualSpacing/>
              <w:rPr>
                <w:rFonts w:eastAsia="Times New Roman" w:cs="Times New Roman"/>
                <w:sz w:val="20"/>
              </w:rPr>
            </w:pPr>
          </w:p>
        </w:tc>
        <w:tc>
          <w:tcPr>
            <w:tcW w:w="40" w:type="dxa"/>
            <w:noWrap/>
            <w:vAlign w:val="bottom"/>
            <w:hideMark/>
          </w:tcPr>
          <w:p w14:paraId="09A4050F" w14:textId="77777777" w:rsidR="00FB0D83" w:rsidRDefault="006C352B">
            <w:pPr>
              <w:contextualSpacing/>
              <w:rPr>
                <w:rFonts w:eastAsia="Times New Roman" w:cs="Times New Roman"/>
                <w:sz w:val="20"/>
              </w:rPr>
            </w:pPr>
          </w:p>
        </w:tc>
      </w:tr>
      <w:tr w:rsidR="00D269F7" w14:paraId="09A4051A" w14:textId="77777777">
        <w:trPr>
          <w:trHeight w:val="300"/>
        </w:trPr>
        <w:tc>
          <w:tcPr>
            <w:tcW w:w="2392" w:type="dxa"/>
            <w:noWrap/>
            <w:vAlign w:val="bottom"/>
            <w:hideMark/>
          </w:tcPr>
          <w:p w14:paraId="09A4051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51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13" w14:textId="77777777" w:rsidR="00FB0D83" w:rsidRDefault="006C352B">
            <w:pPr>
              <w:contextualSpacing/>
              <w:rPr>
                <w:rFonts w:eastAsia="Times New Roman" w:cs="Times New Roman"/>
                <w:sz w:val="20"/>
              </w:rPr>
            </w:pPr>
          </w:p>
        </w:tc>
        <w:tc>
          <w:tcPr>
            <w:tcW w:w="1190" w:type="dxa"/>
            <w:noWrap/>
            <w:vAlign w:val="bottom"/>
            <w:hideMark/>
          </w:tcPr>
          <w:p w14:paraId="09A4051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51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16" w14:textId="77777777" w:rsidR="00FB0D83" w:rsidRDefault="006C352B">
            <w:pPr>
              <w:contextualSpacing/>
              <w:rPr>
                <w:rFonts w:eastAsia="Times New Roman" w:cs="Times New Roman"/>
                <w:sz w:val="20"/>
              </w:rPr>
            </w:pPr>
          </w:p>
        </w:tc>
        <w:tc>
          <w:tcPr>
            <w:tcW w:w="101" w:type="dxa"/>
            <w:noWrap/>
            <w:vAlign w:val="bottom"/>
            <w:hideMark/>
          </w:tcPr>
          <w:p w14:paraId="09A40517" w14:textId="77777777" w:rsidR="00FB0D83" w:rsidRDefault="006C352B">
            <w:pPr>
              <w:contextualSpacing/>
              <w:rPr>
                <w:rFonts w:eastAsia="Times New Roman" w:cs="Times New Roman"/>
                <w:sz w:val="20"/>
              </w:rPr>
            </w:pPr>
          </w:p>
        </w:tc>
        <w:tc>
          <w:tcPr>
            <w:tcW w:w="101" w:type="dxa"/>
            <w:noWrap/>
            <w:vAlign w:val="bottom"/>
            <w:hideMark/>
          </w:tcPr>
          <w:p w14:paraId="09A40518" w14:textId="77777777" w:rsidR="00FB0D83" w:rsidRDefault="006C352B">
            <w:pPr>
              <w:contextualSpacing/>
              <w:rPr>
                <w:rFonts w:eastAsia="Times New Roman" w:cs="Times New Roman"/>
                <w:sz w:val="20"/>
              </w:rPr>
            </w:pPr>
          </w:p>
        </w:tc>
        <w:tc>
          <w:tcPr>
            <w:tcW w:w="40" w:type="dxa"/>
            <w:noWrap/>
            <w:vAlign w:val="bottom"/>
            <w:hideMark/>
          </w:tcPr>
          <w:p w14:paraId="09A40519" w14:textId="77777777" w:rsidR="00FB0D83" w:rsidRDefault="006C352B">
            <w:pPr>
              <w:contextualSpacing/>
              <w:rPr>
                <w:rFonts w:eastAsia="Times New Roman" w:cs="Times New Roman"/>
                <w:sz w:val="20"/>
              </w:rPr>
            </w:pPr>
          </w:p>
        </w:tc>
      </w:tr>
      <w:tr w:rsidR="00D269F7" w14:paraId="09A40524" w14:textId="77777777">
        <w:trPr>
          <w:trHeight w:val="300"/>
        </w:trPr>
        <w:tc>
          <w:tcPr>
            <w:tcW w:w="2392" w:type="dxa"/>
            <w:noWrap/>
            <w:vAlign w:val="bottom"/>
            <w:hideMark/>
          </w:tcPr>
          <w:p w14:paraId="09A4051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51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1D" w14:textId="77777777" w:rsidR="00FB0D83" w:rsidRDefault="006C352B">
            <w:pPr>
              <w:contextualSpacing/>
              <w:rPr>
                <w:rFonts w:eastAsia="Times New Roman" w:cs="Times New Roman"/>
                <w:sz w:val="20"/>
              </w:rPr>
            </w:pPr>
          </w:p>
        </w:tc>
        <w:tc>
          <w:tcPr>
            <w:tcW w:w="1190" w:type="dxa"/>
            <w:noWrap/>
            <w:vAlign w:val="bottom"/>
            <w:hideMark/>
          </w:tcPr>
          <w:p w14:paraId="09A4051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51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20" w14:textId="77777777" w:rsidR="00FB0D83" w:rsidRDefault="006C352B">
            <w:pPr>
              <w:contextualSpacing/>
              <w:rPr>
                <w:rFonts w:eastAsia="Times New Roman" w:cs="Times New Roman"/>
                <w:sz w:val="20"/>
              </w:rPr>
            </w:pPr>
          </w:p>
        </w:tc>
        <w:tc>
          <w:tcPr>
            <w:tcW w:w="101" w:type="dxa"/>
            <w:noWrap/>
            <w:vAlign w:val="bottom"/>
            <w:hideMark/>
          </w:tcPr>
          <w:p w14:paraId="09A40521" w14:textId="77777777" w:rsidR="00FB0D83" w:rsidRDefault="006C352B">
            <w:pPr>
              <w:contextualSpacing/>
              <w:rPr>
                <w:rFonts w:eastAsia="Times New Roman" w:cs="Times New Roman"/>
                <w:sz w:val="20"/>
              </w:rPr>
            </w:pPr>
          </w:p>
        </w:tc>
        <w:tc>
          <w:tcPr>
            <w:tcW w:w="101" w:type="dxa"/>
            <w:noWrap/>
            <w:vAlign w:val="bottom"/>
            <w:hideMark/>
          </w:tcPr>
          <w:p w14:paraId="09A40522" w14:textId="77777777" w:rsidR="00FB0D83" w:rsidRDefault="006C352B">
            <w:pPr>
              <w:contextualSpacing/>
              <w:rPr>
                <w:rFonts w:eastAsia="Times New Roman" w:cs="Times New Roman"/>
                <w:sz w:val="20"/>
              </w:rPr>
            </w:pPr>
          </w:p>
        </w:tc>
        <w:tc>
          <w:tcPr>
            <w:tcW w:w="40" w:type="dxa"/>
            <w:noWrap/>
            <w:vAlign w:val="bottom"/>
            <w:hideMark/>
          </w:tcPr>
          <w:p w14:paraId="09A40523" w14:textId="77777777" w:rsidR="00FB0D83" w:rsidRDefault="006C352B">
            <w:pPr>
              <w:contextualSpacing/>
              <w:rPr>
                <w:rFonts w:eastAsia="Times New Roman" w:cs="Times New Roman"/>
                <w:sz w:val="20"/>
              </w:rPr>
            </w:pPr>
          </w:p>
        </w:tc>
      </w:tr>
      <w:tr w:rsidR="00D269F7" w14:paraId="09A4052E" w14:textId="77777777">
        <w:trPr>
          <w:trHeight w:val="300"/>
        </w:trPr>
        <w:tc>
          <w:tcPr>
            <w:tcW w:w="2392" w:type="dxa"/>
            <w:noWrap/>
            <w:vAlign w:val="bottom"/>
            <w:hideMark/>
          </w:tcPr>
          <w:p w14:paraId="09A4052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52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27" w14:textId="77777777" w:rsidR="00FB0D83" w:rsidRDefault="006C352B">
            <w:pPr>
              <w:contextualSpacing/>
              <w:rPr>
                <w:rFonts w:eastAsia="Times New Roman" w:cs="Times New Roman"/>
                <w:sz w:val="20"/>
              </w:rPr>
            </w:pPr>
          </w:p>
        </w:tc>
        <w:tc>
          <w:tcPr>
            <w:tcW w:w="1190" w:type="dxa"/>
            <w:noWrap/>
            <w:vAlign w:val="bottom"/>
            <w:hideMark/>
          </w:tcPr>
          <w:p w14:paraId="09A4052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52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2A" w14:textId="77777777" w:rsidR="00FB0D83" w:rsidRDefault="006C352B">
            <w:pPr>
              <w:contextualSpacing/>
              <w:rPr>
                <w:rFonts w:eastAsia="Times New Roman" w:cs="Times New Roman"/>
                <w:sz w:val="20"/>
              </w:rPr>
            </w:pPr>
          </w:p>
        </w:tc>
        <w:tc>
          <w:tcPr>
            <w:tcW w:w="101" w:type="dxa"/>
            <w:noWrap/>
            <w:vAlign w:val="bottom"/>
            <w:hideMark/>
          </w:tcPr>
          <w:p w14:paraId="09A4052B" w14:textId="77777777" w:rsidR="00FB0D83" w:rsidRDefault="006C352B">
            <w:pPr>
              <w:contextualSpacing/>
              <w:rPr>
                <w:rFonts w:eastAsia="Times New Roman" w:cs="Times New Roman"/>
                <w:sz w:val="20"/>
              </w:rPr>
            </w:pPr>
          </w:p>
        </w:tc>
        <w:tc>
          <w:tcPr>
            <w:tcW w:w="101" w:type="dxa"/>
            <w:noWrap/>
            <w:vAlign w:val="bottom"/>
            <w:hideMark/>
          </w:tcPr>
          <w:p w14:paraId="09A4052C" w14:textId="77777777" w:rsidR="00FB0D83" w:rsidRDefault="006C352B">
            <w:pPr>
              <w:contextualSpacing/>
              <w:rPr>
                <w:rFonts w:eastAsia="Times New Roman" w:cs="Times New Roman"/>
                <w:sz w:val="20"/>
              </w:rPr>
            </w:pPr>
          </w:p>
        </w:tc>
        <w:tc>
          <w:tcPr>
            <w:tcW w:w="40" w:type="dxa"/>
            <w:noWrap/>
            <w:vAlign w:val="bottom"/>
            <w:hideMark/>
          </w:tcPr>
          <w:p w14:paraId="09A4052D" w14:textId="77777777" w:rsidR="00FB0D83" w:rsidRDefault="006C352B">
            <w:pPr>
              <w:contextualSpacing/>
              <w:rPr>
                <w:rFonts w:eastAsia="Times New Roman" w:cs="Times New Roman"/>
                <w:sz w:val="20"/>
              </w:rPr>
            </w:pPr>
          </w:p>
        </w:tc>
      </w:tr>
      <w:tr w:rsidR="00D269F7" w14:paraId="09A40537" w14:textId="77777777">
        <w:trPr>
          <w:trHeight w:val="300"/>
        </w:trPr>
        <w:tc>
          <w:tcPr>
            <w:tcW w:w="4406" w:type="dxa"/>
            <w:gridSpan w:val="2"/>
            <w:noWrap/>
            <w:vAlign w:val="bottom"/>
            <w:hideMark/>
          </w:tcPr>
          <w:p w14:paraId="09A4052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530"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53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53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33" w14:textId="77777777" w:rsidR="00FB0D83" w:rsidRDefault="006C352B">
            <w:pPr>
              <w:contextualSpacing/>
              <w:rPr>
                <w:rFonts w:eastAsia="Times New Roman" w:cs="Times New Roman"/>
                <w:sz w:val="20"/>
              </w:rPr>
            </w:pPr>
          </w:p>
        </w:tc>
        <w:tc>
          <w:tcPr>
            <w:tcW w:w="101" w:type="dxa"/>
            <w:noWrap/>
            <w:vAlign w:val="bottom"/>
            <w:hideMark/>
          </w:tcPr>
          <w:p w14:paraId="09A40534" w14:textId="77777777" w:rsidR="00FB0D83" w:rsidRDefault="006C352B">
            <w:pPr>
              <w:contextualSpacing/>
              <w:rPr>
                <w:rFonts w:eastAsia="Times New Roman" w:cs="Times New Roman"/>
                <w:sz w:val="20"/>
              </w:rPr>
            </w:pPr>
          </w:p>
        </w:tc>
        <w:tc>
          <w:tcPr>
            <w:tcW w:w="101" w:type="dxa"/>
            <w:noWrap/>
            <w:vAlign w:val="bottom"/>
            <w:hideMark/>
          </w:tcPr>
          <w:p w14:paraId="09A40535" w14:textId="77777777" w:rsidR="00FB0D83" w:rsidRDefault="006C352B">
            <w:pPr>
              <w:contextualSpacing/>
              <w:rPr>
                <w:rFonts w:eastAsia="Times New Roman" w:cs="Times New Roman"/>
                <w:sz w:val="20"/>
              </w:rPr>
            </w:pPr>
          </w:p>
        </w:tc>
        <w:tc>
          <w:tcPr>
            <w:tcW w:w="40" w:type="dxa"/>
            <w:noWrap/>
            <w:vAlign w:val="bottom"/>
            <w:hideMark/>
          </w:tcPr>
          <w:p w14:paraId="09A40536" w14:textId="77777777" w:rsidR="00FB0D83" w:rsidRDefault="006C352B">
            <w:pPr>
              <w:contextualSpacing/>
              <w:rPr>
                <w:rFonts w:eastAsia="Times New Roman" w:cs="Times New Roman"/>
                <w:sz w:val="20"/>
              </w:rPr>
            </w:pPr>
          </w:p>
        </w:tc>
      </w:tr>
      <w:tr w:rsidR="00D269F7" w14:paraId="09A40541" w14:textId="77777777">
        <w:trPr>
          <w:trHeight w:val="300"/>
        </w:trPr>
        <w:tc>
          <w:tcPr>
            <w:tcW w:w="2392" w:type="dxa"/>
            <w:noWrap/>
            <w:vAlign w:val="bottom"/>
            <w:hideMark/>
          </w:tcPr>
          <w:p w14:paraId="09A40538" w14:textId="77777777" w:rsidR="00FB0D83" w:rsidRDefault="006C352B">
            <w:pPr>
              <w:contextualSpacing/>
              <w:rPr>
                <w:rFonts w:eastAsia="Times New Roman" w:cs="Times New Roman"/>
                <w:sz w:val="20"/>
              </w:rPr>
            </w:pPr>
          </w:p>
        </w:tc>
        <w:tc>
          <w:tcPr>
            <w:tcW w:w="2014" w:type="dxa"/>
            <w:noWrap/>
            <w:vAlign w:val="bottom"/>
            <w:hideMark/>
          </w:tcPr>
          <w:p w14:paraId="09A40539" w14:textId="77777777" w:rsidR="00FB0D83" w:rsidRDefault="006C352B">
            <w:pPr>
              <w:contextualSpacing/>
              <w:rPr>
                <w:rFonts w:eastAsia="Times New Roman" w:cs="Times New Roman"/>
                <w:sz w:val="20"/>
              </w:rPr>
            </w:pPr>
          </w:p>
        </w:tc>
        <w:tc>
          <w:tcPr>
            <w:tcW w:w="2759" w:type="dxa"/>
            <w:noWrap/>
            <w:vAlign w:val="bottom"/>
            <w:hideMark/>
          </w:tcPr>
          <w:p w14:paraId="09A4053A" w14:textId="77777777" w:rsidR="00FB0D83" w:rsidRDefault="006C352B">
            <w:pPr>
              <w:contextualSpacing/>
              <w:rPr>
                <w:rFonts w:eastAsia="Times New Roman" w:cs="Times New Roman"/>
                <w:sz w:val="20"/>
              </w:rPr>
            </w:pPr>
          </w:p>
        </w:tc>
        <w:tc>
          <w:tcPr>
            <w:tcW w:w="1190" w:type="dxa"/>
            <w:noWrap/>
            <w:vAlign w:val="bottom"/>
            <w:hideMark/>
          </w:tcPr>
          <w:p w14:paraId="09A4053B" w14:textId="77777777" w:rsidR="00FB0D83" w:rsidRDefault="006C352B">
            <w:pPr>
              <w:contextualSpacing/>
              <w:rPr>
                <w:rFonts w:eastAsia="Times New Roman" w:cs="Times New Roman"/>
                <w:sz w:val="20"/>
              </w:rPr>
            </w:pPr>
          </w:p>
        </w:tc>
        <w:tc>
          <w:tcPr>
            <w:tcW w:w="101" w:type="dxa"/>
            <w:noWrap/>
            <w:vAlign w:val="bottom"/>
            <w:hideMark/>
          </w:tcPr>
          <w:p w14:paraId="09A4053C" w14:textId="77777777" w:rsidR="00FB0D83" w:rsidRDefault="006C352B">
            <w:pPr>
              <w:contextualSpacing/>
              <w:rPr>
                <w:rFonts w:eastAsia="Times New Roman" w:cs="Times New Roman"/>
                <w:sz w:val="20"/>
              </w:rPr>
            </w:pPr>
          </w:p>
        </w:tc>
        <w:tc>
          <w:tcPr>
            <w:tcW w:w="101" w:type="dxa"/>
            <w:noWrap/>
            <w:vAlign w:val="bottom"/>
            <w:hideMark/>
          </w:tcPr>
          <w:p w14:paraId="09A4053D" w14:textId="77777777" w:rsidR="00FB0D83" w:rsidRDefault="006C352B">
            <w:pPr>
              <w:contextualSpacing/>
              <w:rPr>
                <w:rFonts w:eastAsia="Times New Roman" w:cs="Times New Roman"/>
                <w:sz w:val="20"/>
              </w:rPr>
            </w:pPr>
          </w:p>
        </w:tc>
        <w:tc>
          <w:tcPr>
            <w:tcW w:w="101" w:type="dxa"/>
            <w:noWrap/>
            <w:vAlign w:val="bottom"/>
            <w:hideMark/>
          </w:tcPr>
          <w:p w14:paraId="09A4053E" w14:textId="77777777" w:rsidR="00FB0D83" w:rsidRDefault="006C352B">
            <w:pPr>
              <w:contextualSpacing/>
              <w:rPr>
                <w:rFonts w:eastAsia="Times New Roman" w:cs="Times New Roman"/>
                <w:sz w:val="20"/>
              </w:rPr>
            </w:pPr>
          </w:p>
        </w:tc>
        <w:tc>
          <w:tcPr>
            <w:tcW w:w="101" w:type="dxa"/>
            <w:noWrap/>
            <w:vAlign w:val="bottom"/>
            <w:hideMark/>
          </w:tcPr>
          <w:p w14:paraId="09A4053F" w14:textId="77777777" w:rsidR="00FB0D83" w:rsidRDefault="006C352B">
            <w:pPr>
              <w:contextualSpacing/>
              <w:rPr>
                <w:rFonts w:eastAsia="Times New Roman" w:cs="Times New Roman"/>
                <w:sz w:val="20"/>
              </w:rPr>
            </w:pPr>
          </w:p>
        </w:tc>
        <w:tc>
          <w:tcPr>
            <w:tcW w:w="40" w:type="dxa"/>
            <w:noWrap/>
            <w:vAlign w:val="bottom"/>
            <w:hideMark/>
          </w:tcPr>
          <w:p w14:paraId="09A40540" w14:textId="77777777" w:rsidR="00FB0D83" w:rsidRDefault="006C352B">
            <w:pPr>
              <w:contextualSpacing/>
              <w:rPr>
                <w:rFonts w:eastAsia="Times New Roman" w:cs="Times New Roman"/>
                <w:sz w:val="20"/>
              </w:rPr>
            </w:pPr>
          </w:p>
        </w:tc>
      </w:tr>
      <w:tr w:rsidR="00D269F7" w14:paraId="09A40547" w14:textId="77777777">
        <w:trPr>
          <w:trHeight w:val="300"/>
        </w:trPr>
        <w:tc>
          <w:tcPr>
            <w:tcW w:w="2392" w:type="dxa"/>
            <w:noWrap/>
            <w:vAlign w:val="bottom"/>
            <w:hideMark/>
          </w:tcPr>
          <w:p w14:paraId="09A40542" w14:textId="77777777" w:rsidR="00FB0D83" w:rsidRDefault="006C352B">
            <w:pPr>
              <w:contextualSpacing/>
              <w:rPr>
                <w:rFonts w:eastAsia="Times New Roman" w:cs="Times New Roman"/>
                <w:sz w:val="20"/>
              </w:rPr>
            </w:pPr>
          </w:p>
        </w:tc>
        <w:tc>
          <w:tcPr>
            <w:tcW w:w="6165" w:type="dxa"/>
            <w:gridSpan w:val="5"/>
            <w:noWrap/>
            <w:vAlign w:val="bottom"/>
            <w:hideMark/>
          </w:tcPr>
          <w:p w14:paraId="09A4054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42 ως έχει   ΔΕΚΤΟ ΚΑΤΑ ΠΛΕΙΟΨΗΦΙΑ</w:t>
            </w:r>
          </w:p>
        </w:tc>
        <w:tc>
          <w:tcPr>
            <w:tcW w:w="101" w:type="dxa"/>
            <w:noWrap/>
            <w:vAlign w:val="bottom"/>
            <w:hideMark/>
          </w:tcPr>
          <w:p w14:paraId="09A4054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45" w14:textId="77777777" w:rsidR="00FB0D83" w:rsidRDefault="006C352B">
            <w:pPr>
              <w:contextualSpacing/>
              <w:rPr>
                <w:rFonts w:eastAsia="Times New Roman" w:cs="Times New Roman"/>
                <w:sz w:val="20"/>
              </w:rPr>
            </w:pPr>
          </w:p>
        </w:tc>
        <w:tc>
          <w:tcPr>
            <w:tcW w:w="40" w:type="dxa"/>
            <w:noWrap/>
            <w:vAlign w:val="bottom"/>
            <w:hideMark/>
          </w:tcPr>
          <w:p w14:paraId="09A40546" w14:textId="77777777" w:rsidR="00FB0D83" w:rsidRDefault="006C352B">
            <w:pPr>
              <w:contextualSpacing/>
              <w:rPr>
                <w:rFonts w:eastAsia="Times New Roman" w:cs="Times New Roman"/>
                <w:sz w:val="20"/>
              </w:rPr>
            </w:pPr>
          </w:p>
        </w:tc>
      </w:tr>
      <w:tr w:rsidR="00D269F7" w14:paraId="09A40551" w14:textId="77777777">
        <w:trPr>
          <w:trHeight w:val="300"/>
        </w:trPr>
        <w:tc>
          <w:tcPr>
            <w:tcW w:w="2392" w:type="dxa"/>
            <w:noWrap/>
            <w:vAlign w:val="bottom"/>
            <w:hideMark/>
          </w:tcPr>
          <w:p w14:paraId="09A4054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54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4A" w14:textId="77777777" w:rsidR="00FB0D83" w:rsidRDefault="006C352B">
            <w:pPr>
              <w:contextualSpacing/>
              <w:rPr>
                <w:rFonts w:eastAsia="Times New Roman" w:cs="Times New Roman"/>
                <w:sz w:val="20"/>
              </w:rPr>
            </w:pPr>
          </w:p>
        </w:tc>
        <w:tc>
          <w:tcPr>
            <w:tcW w:w="1190" w:type="dxa"/>
            <w:noWrap/>
            <w:vAlign w:val="bottom"/>
            <w:hideMark/>
          </w:tcPr>
          <w:p w14:paraId="09A4054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54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4D" w14:textId="77777777" w:rsidR="00FB0D83" w:rsidRDefault="006C352B">
            <w:pPr>
              <w:contextualSpacing/>
              <w:rPr>
                <w:rFonts w:eastAsia="Times New Roman" w:cs="Times New Roman"/>
                <w:sz w:val="20"/>
              </w:rPr>
            </w:pPr>
          </w:p>
        </w:tc>
        <w:tc>
          <w:tcPr>
            <w:tcW w:w="101" w:type="dxa"/>
            <w:noWrap/>
            <w:vAlign w:val="bottom"/>
            <w:hideMark/>
          </w:tcPr>
          <w:p w14:paraId="09A4054E" w14:textId="77777777" w:rsidR="00FB0D83" w:rsidRDefault="006C352B">
            <w:pPr>
              <w:contextualSpacing/>
              <w:rPr>
                <w:rFonts w:eastAsia="Times New Roman" w:cs="Times New Roman"/>
                <w:sz w:val="20"/>
              </w:rPr>
            </w:pPr>
          </w:p>
        </w:tc>
        <w:tc>
          <w:tcPr>
            <w:tcW w:w="101" w:type="dxa"/>
            <w:noWrap/>
            <w:vAlign w:val="bottom"/>
            <w:hideMark/>
          </w:tcPr>
          <w:p w14:paraId="09A4054F" w14:textId="77777777" w:rsidR="00FB0D83" w:rsidRDefault="006C352B">
            <w:pPr>
              <w:contextualSpacing/>
              <w:rPr>
                <w:rFonts w:eastAsia="Times New Roman" w:cs="Times New Roman"/>
                <w:sz w:val="20"/>
              </w:rPr>
            </w:pPr>
          </w:p>
        </w:tc>
        <w:tc>
          <w:tcPr>
            <w:tcW w:w="40" w:type="dxa"/>
            <w:noWrap/>
            <w:vAlign w:val="bottom"/>
            <w:hideMark/>
          </w:tcPr>
          <w:p w14:paraId="09A40550" w14:textId="77777777" w:rsidR="00FB0D83" w:rsidRDefault="006C352B">
            <w:pPr>
              <w:contextualSpacing/>
              <w:rPr>
                <w:rFonts w:eastAsia="Times New Roman" w:cs="Times New Roman"/>
                <w:sz w:val="20"/>
              </w:rPr>
            </w:pPr>
          </w:p>
        </w:tc>
      </w:tr>
      <w:tr w:rsidR="00D269F7" w14:paraId="09A4055B" w14:textId="77777777">
        <w:trPr>
          <w:trHeight w:val="300"/>
        </w:trPr>
        <w:tc>
          <w:tcPr>
            <w:tcW w:w="2392" w:type="dxa"/>
            <w:noWrap/>
            <w:vAlign w:val="bottom"/>
            <w:hideMark/>
          </w:tcPr>
          <w:p w14:paraId="09A4055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55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54" w14:textId="77777777" w:rsidR="00FB0D83" w:rsidRDefault="006C352B">
            <w:pPr>
              <w:contextualSpacing/>
              <w:rPr>
                <w:rFonts w:eastAsia="Times New Roman" w:cs="Times New Roman"/>
                <w:sz w:val="20"/>
              </w:rPr>
            </w:pPr>
          </w:p>
        </w:tc>
        <w:tc>
          <w:tcPr>
            <w:tcW w:w="1190" w:type="dxa"/>
            <w:noWrap/>
            <w:vAlign w:val="bottom"/>
            <w:hideMark/>
          </w:tcPr>
          <w:p w14:paraId="09A4055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55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57" w14:textId="77777777" w:rsidR="00FB0D83" w:rsidRDefault="006C352B">
            <w:pPr>
              <w:contextualSpacing/>
              <w:rPr>
                <w:rFonts w:eastAsia="Times New Roman" w:cs="Times New Roman"/>
                <w:sz w:val="20"/>
              </w:rPr>
            </w:pPr>
          </w:p>
        </w:tc>
        <w:tc>
          <w:tcPr>
            <w:tcW w:w="101" w:type="dxa"/>
            <w:noWrap/>
            <w:vAlign w:val="bottom"/>
            <w:hideMark/>
          </w:tcPr>
          <w:p w14:paraId="09A40558" w14:textId="77777777" w:rsidR="00FB0D83" w:rsidRDefault="006C352B">
            <w:pPr>
              <w:contextualSpacing/>
              <w:rPr>
                <w:rFonts w:eastAsia="Times New Roman" w:cs="Times New Roman"/>
                <w:sz w:val="20"/>
              </w:rPr>
            </w:pPr>
          </w:p>
        </w:tc>
        <w:tc>
          <w:tcPr>
            <w:tcW w:w="101" w:type="dxa"/>
            <w:noWrap/>
            <w:vAlign w:val="bottom"/>
            <w:hideMark/>
          </w:tcPr>
          <w:p w14:paraId="09A40559" w14:textId="77777777" w:rsidR="00FB0D83" w:rsidRDefault="006C352B">
            <w:pPr>
              <w:contextualSpacing/>
              <w:rPr>
                <w:rFonts w:eastAsia="Times New Roman" w:cs="Times New Roman"/>
                <w:sz w:val="20"/>
              </w:rPr>
            </w:pPr>
          </w:p>
        </w:tc>
        <w:tc>
          <w:tcPr>
            <w:tcW w:w="40" w:type="dxa"/>
            <w:noWrap/>
            <w:vAlign w:val="bottom"/>
            <w:hideMark/>
          </w:tcPr>
          <w:p w14:paraId="09A4055A" w14:textId="77777777" w:rsidR="00FB0D83" w:rsidRDefault="006C352B">
            <w:pPr>
              <w:contextualSpacing/>
              <w:rPr>
                <w:rFonts w:eastAsia="Times New Roman" w:cs="Times New Roman"/>
                <w:sz w:val="20"/>
              </w:rPr>
            </w:pPr>
          </w:p>
        </w:tc>
      </w:tr>
      <w:tr w:rsidR="00D269F7" w14:paraId="09A40565" w14:textId="77777777">
        <w:trPr>
          <w:trHeight w:val="300"/>
        </w:trPr>
        <w:tc>
          <w:tcPr>
            <w:tcW w:w="2392" w:type="dxa"/>
            <w:noWrap/>
            <w:vAlign w:val="bottom"/>
            <w:hideMark/>
          </w:tcPr>
          <w:p w14:paraId="09A4055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55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5E" w14:textId="77777777" w:rsidR="00FB0D83" w:rsidRDefault="006C352B">
            <w:pPr>
              <w:contextualSpacing/>
              <w:rPr>
                <w:rFonts w:eastAsia="Times New Roman" w:cs="Times New Roman"/>
                <w:sz w:val="20"/>
              </w:rPr>
            </w:pPr>
          </w:p>
        </w:tc>
        <w:tc>
          <w:tcPr>
            <w:tcW w:w="1190" w:type="dxa"/>
            <w:noWrap/>
            <w:vAlign w:val="bottom"/>
            <w:hideMark/>
          </w:tcPr>
          <w:p w14:paraId="09A4055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56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61" w14:textId="77777777" w:rsidR="00FB0D83" w:rsidRDefault="006C352B">
            <w:pPr>
              <w:contextualSpacing/>
              <w:rPr>
                <w:rFonts w:eastAsia="Times New Roman" w:cs="Times New Roman"/>
                <w:sz w:val="20"/>
              </w:rPr>
            </w:pPr>
          </w:p>
        </w:tc>
        <w:tc>
          <w:tcPr>
            <w:tcW w:w="101" w:type="dxa"/>
            <w:noWrap/>
            <w:vAlign w:val="bottom"/>
            <w:hideMark/>
          </w:tcPr>
          <w:p w14:paraId="09A40562" w14:textId="77777777" w:rsidR="00FB0D83" w:rsidRDefault="006C352B">
            <w:pPr>
              <w:contextualSpacing/>
              <w:rPr>
                <w:rFonts w:eastAsia="Times New Roman" w:cs="Times New Roman"/>
                <w:sz w:val="20"/>
              </w:rPr>
            </w:pPr>
          </w:p>
        </w:tc>
        <w:tc>
          <w:tcPr>
            <w:tcW w:w="101" w:type="dxa"/>
            <w:noWrap/>
            <w:vAlign w:val="bottom"/>
            <w:hideMark/>
          </w:tcPr>
          <w:p w14:paraId="09A40563" w14:textId="77777777" w:rsidR="00FB0D83" w:rsidRDefault="006C352B">
            <w:pPr>
              <w:contextualSpacing/>
              <w:rPr>
                <w:rFonts w:eastAsia="Times New Roman" w:cs="Times New Roman"/>
                <w:sz w:val="20"/>
              </w:rPr>
            </w:pPr>
          </w:p>
        </w:tc>
        <w:tc>
          <w:tcPr>
            <w:tcW w:w="40" w:type="dxa"/>
            <w:noWrap/>
            <w:vAlign w:val="bottom"/>
            <w:hideMark/>
          </w:tcPr>
          <w:p w14:paraId="09A40564" w14:textId="77777777" w:rsidR="00FB0D83" w:rsidRDefault="006C352B">
            <w:pPr>
              <w:contextualSpacing/>
              <w:rPr>
                <w:rFonts w:eastAsia="Times New Roman" w:cs="Times New Roman"/>
                <w:sz w:val="20"/>
              </w:rPr>
            </w:pPr>
          </w:p>
        </w:tc>
      </w:tr>
      <w:tr w:rsidR="00D269F7" w14:paraId="09A4056F" w14:textId="77777777">
        <w:trPr>
          <w:trHeight w:val="300"/>
        </w:trPr>
        <w:tc>
          <w:tcPr>
            <w:tcW w:w="2392" w:type="dxa"/>
            <w:noWrap/>
            <w:vAlign w:val="bottom"/>
            <w:hideMark/>
          </w:tcPr>
          <w:p w14:paraId="09A4056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56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68" w14:textId="77777777" w:rsidR="00FB0D83" w:rsidRDefault="006C352B">
            <w:pPr>
              <w:contextualSpacing/>
              <w:rPr>
                <w:rFonts w:eastAsia="Times New Roman" w:cs="Times New Roman"/>
                <w:sz w:val="20"/>
              </w:rPr>
            </w:pPr>
          </w:p>
        </w:tc>
        <w:tc>
          <w:tcPr>
            <w:tcW w:w="1190" w:type="dxa"/>
            <w:noWrap/>
            <w:vAlign w:val="bottom"/>
            <w:hideMark/>
          </w:tcPr>
          <w:p w14:paraId="09A4056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56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6B" w14:textId="77777777" w:rsidR="00FB0D83" w:rsidRDefault="006C352B">
            <w:pPr>
              <w:contextualSpacing/>
              <w:rPr>
                <w:rFonts w:eastAsia="Times New Roman" w:cs="Times New Roman"/>
                <w:sz w:val="20"/>
              </w:rPr>
            </w:pPr>
          </w:p>
        </w:tc>
        <w:tc>
          <w:tcPr>
            <w:tcW w:w="101" w:type="dxa"/>
            <w:noWrap/>
            <w:vAlign w:val="bottom"/>
            <w:hideMark/>
          </w:tcPr>
          <w:p w14:paraId="09A4056C" w14:textId="77777777" w:rsidR="00FB0D83" w:rsidRDefault="006C352B">
            <w:pPr>
              <w:contextualSpacing/>
              <w:rPr>
                <w:rFonts w:eastAsia="Times New Roman" w:cs="Times New Roman"/>
                <w:sz w:val="20"/>
              </w:rPr>
            </w:pPr>
          </w:p>
        </w:tc>
        <w:tc>
          <w:tcPr>
            <w:tcW w:w="101" w:type="dxa"/>
            <w:noWrap/>
            <w:vAlign w:val="bottom"/>
            <w:hideMark/>
          </w:tcPr>
          <w:p w14:paraId="09A4056D" w14:textId="77777777" w:rsidR="00FB0D83" w:rsidRDefault="006C352B">
            <w:pPr>
              <w:contextualSpacing/>
              <w:rPr>
                <w:rFonts w:eastAsia="Times New Roman" w:cs="Times New Roman"/>
                <w:sz w:val="20"/>
              </w:rPr>
            </w:pPr>
          </w:p>
        </w:tc>
        <w:tc>
          <w:tcPr>
            <w:tcW w:w="40" w:type="dxa"/>
            <w:noWrap/>
            <w:vAlign w:val="bottom"/>
            <w:hideMark/>
          </w:tcPr>
          <w:p w14:paraId="09A4056E" w14:textId="77777777" w:rsidR="00FB0D83" w:rsidRDefault="006C352B">
            <w:pPr>
              <w:contextualSpacing/>
              <w:rPr>
                <w:rFonts w:eastAsia="Times New Roman" w:cs="Times New Roman"/>
                <w:sz w:val="20"/>
              </w:rPr>
            </w:pPr>
          </w:p>
        </w:tc>
      </w:tr>
      <w:tr w:rsidR="00D269F7" w14:paraId="09A40579" w14:textId="77777777">
        <w:trPr>
          <w:trHeight w:val="300"/>
        </w:trPr>
        <w:tc>
          <w:tcPr>
            <w:tcW w:w="2392" w:type="dxa"/>
            <w:noWrap/>
            <w:vAlign w:val="bottom"/>
            <w:hideMark/>
          </w:tcPr>
          <w:p w14:paraId="09A4057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57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72" w14:textId="77777777" w:rsidR="00FB0D83" w:rsidRDefault="006C352B">
            <w:pPr>
              <w:contextualSpacing/>
              <w:rPr>
                <w:rFonts w:eastAsia="Times New Roman" w:cs="Times New Roman"/>
                <w:sz w:val="20"/>
              </w:rPr>
            </w:pPr>
          </w:p>
        </w:tc>
        <w:tc>
          <w:tcPr>
            <w:tcW w:w="1190" w:type="dxa"/>
            <w:noWrap/>
            <w:vAlign w:val="bottom"/>
            <w:hideMark/>
          </w:tcPr>
          <w:p w14:paraId="09A4057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57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75" w14:textId="77777777" w:rsidR="00FB0D83" w:rsidRDefault="006C352B">
            <w:pPr>
              <w:contextualSpacing/>
              <w:rPr>
                <w:rFonts w:eastAsia="Times New Roman" w:cs="Times New Roman"/>
                <w:sz w:val="20"/>
              </w:rPr>
            </w:pPr>
          </w:p>
        </w:tc>
        <w:tc>
          <w:tcPr>
            <w:tcW w:w="101" w:type="dxa"/>
            <w:noWrap/>
            <w:vAlign w:val="bottom"/>
            <w:hideMark/>
          </w:tcPr>
          <w:p w14:paraId="09A40576" w14:textId="77777777" w:rsidR="00FB0D83" w:rsidRDefault="006C352B">
            <w:pPr>
              <w:contextualSpacing/>
              <w:rPr>
                <w:rFonts w:eastAsia="Times New Roman" w:cs="Times New Roman"/>
                <w:sz w:val="20"/>
              </w:rPr>
            </w:pPr>
          </w:p>
        </w:tc>
        <w:tc>
          <w:tcPr>
            <w:tcW w:w="101" w:type="dxa"/>
            <w:noWrap/>
            <w:vAlign w:val="bottom"/>
            <w:hideMark/>
          </w:tcPr>
          <w:p w14:paraId="09A40577" w14:textId="77777777" w:rsidR="00FB0D83" w:rsidRDefault="006C352B">
            <w:pPr>
              <w:contextualSpacing/>
              <w:rPr>
                <w:rFonts w:eastAsia="Times New Roman" w:cs="Times New Roman"/>
                <w:sz w:val="20"/>
              </w:rPr>
            </w:pPr>
          </w:p>
        </w:tc>
        <w:tc>
          <w:tcPr>
            <w:tcW w:w="40" w:type="dxa"/>
            <w:noWrap/>
            <w:vAlign w:val="bottom"/>
            <w:hideMark/>
          </w:tcPr>
          <w:p w14:paraId="09A40578" w14:textId="77777777" w:rsidR="00FB0D83" w:rsidRDefault="006C352B">
            <w:pPr>
              <w:contextualSpacing/>
              <w:rPr>
                <w:rFonts w:eastAsia="Times New Roman" w:cs="Times New Roman"/>
                <w:sz w:val="20"/>
              </w:rPr>
            </w:pPr>
          </w:p>
        </w:tc>
      </w:tr>
      <w:tr w:rsidR="00D269F7" w14:paraId="09A40583" w14:textId="77777777">
        <w:trPr>
          <w:trHeight w:val="300"/>
        </w:trPr>
        <w:tc>
          <w:tcPr>
            <w:tcW w:w="2392" w:type="dxa"/>
            <w:noWrap/>
            <w:vAlign w:val="bottom"/>
            <w:hideMark/>
          </w:tcPr>
          <w:p w14:paraId="09A4057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57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7C" w14:textId="77777777" w:rsidR="00FB0D83" w:rsidRDefault="006C352B">
            <w:pPr>
              <w:contextualSpacing/>
              <w:rPr>
                <w:rFonts w:eastAsia="Times New Roman" w:cs="Times New Roman"/>
                <w:sz w:val="20"/>
              </w:rPr>
            </w:pPr>
          </w:p>
        </w:tc>
        <w:tc>
          <w:tcPr>
            <w:tcW w:w="1190" w:type="dxa"/>
            <w:noWrap/>
            <w:vAlign w:val="bottom"/>
            <w:hideMark/>
          </w:tcPr>
          <w:p w14:paraId="09A4057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57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7F" w14:textId="77777777" w:rsidR="00FB0D83" w:rsidRDefault="006C352B">
            <w:pPr>
              <w:contextualSpacing/>
              <w:rPr>
                <w:rFonts w:eastAsia="Times New Roman" w:cs="Times New Roman"/>
                <w:sz w:val="20"/>
              </w:rPr>
            </w:pPr>
          </w:p>
        </w:tc>
        <w:tc>
          <w:tcPr>
            <w:tcW w:w="101" w:type="dxa"/>
            <w:noWrap/>
            <w:vAlign w:val="bottom"/>
            <w:hideMark/>
          </w:tcPr>
          <w:p w14:paraId="09A40580" w14:textId="77777777" w:rsidR="00FB0D83" w:rsidRDefault="006C352B">
            <w:pPr>
              <w:contextualSpacing/>
              <w:rPr>
                <w:rFonts w:eastAsia="Times New Roman" w:cs="Times New Roman"/>
                <w:sz w:val="20"/>
              </w:rPr>
            </w:pPr>
          </w:p>
        </w:tc>
        <w:tc>
          <w:tcPr>
            <w:tcW w:w="101" w:type="dxa"/>
            <w:noWrap/>
            <w:vAlign w:val="bottom"/>
            <w:hideMark/>
          </w:tcPr>
          <w:p w14:paraId="09A40581" w14:textId="77777777" w:rsidR="00FB0D83" w:rsidRDefault="006C352B">
            <w:pPr>
              <w:contextualSpacing/>
              <w:rPr>
                <w:rFonts w:eastAsia="Times New Roman" w:cs="Times New Roman"/>
                <w:sz w:val="20"/>
              </w:rPr>
            </w:pPr>
          </w:p>
        </w:tc>
        <w:tc>
          <w:tcPr>
            <w:tcW w:w="40" w:type="dxa"/>
            <w:noWrap/>
            <w:vAlign w:val="bottom"/>
            <w:hideMark/>
          </w:tcPr>
          <w:p w14:paraId="09A40582" w14:textId="77777777" w:rsidR="00FB0D83" w:rsidRDefault="006C352B">
            <w:pPr>
              <w:contextualSpacing/>
              <w:rPr>
                <w:rFonts w:eastAsia="Times New Roman" w:cs="Times New Roman"/>
                <w:sz w:val="20"/>
              </w:rPr>
            </w:pPr>
          </w:p>
        </w:tc>
      </w:tr>
      <w:tr w:rsidR="00D269F7" w14:paraId="09A4058D" w14:textId="77777777">
        <w:trPr>
          <w:trHeight w:val="300"/>
        </w:trPr>
        <w:tc>
          <w:tcPr>
            <w:tcW w:w="2392" w:type="dxa"/>
            <w:noWrap/>
            <w:vAlign w:val="bottom"/>
            <w:hideMark/>
          </w:tcPr>
          <w:p w14:paraId="09A4058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58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86" w14:textId="77777777" w:rsidR="00FB0D83" w:rsidRDefault="006C352B">
            <w:pPr>
              <w:contextualSpacing/>
              <w:rPr>
                <w:rFonts w:eastAsia="Times New Roman" w:cs="Times New Roman"/>
                <w:sz w:val="20"/>
              </w:rPr>
            </w:pPr>
          </w:p>
        </w:tc>
        <w:tc>
          <w:tcPr>
            <w:tcW w:w="1190" w:type="dxa"/>
            <w:noWrap/>
            <w:vAlign w:val="bottom"/>
            <w:hideMark/>
          </w:tcPr>
          <w:p w14:paraId="09A4058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58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89" w14:textId="77777777" w:rsidR="00FB0D83" w:rsidRDefault="006C352B">
            <w:pPr>
              <w:contextualSpacing/>
              <w:rPr>
                <w:rFonts w:eastAsia="Times New Roman" w:cs="Times New Roman"/>
                <w:sz w:val="20"/>
              </w:rPr>
            </w:pPr>
          </w:p>
        </w:tc>
        <w:tc>
          <w:tcPr>
            <w:tcW w:w="101" w:type="dxa"/>
            <w:noWrap/>
            <w:vAlign w:val="bottom"/>
            <w:hideMark/>
          </w:tcPr>
          <w:p w14:paraId="09A4058A" w14:textId="77777777" w:rsidR="00FB0D83" w:rsidRDefault="006C352B">
            <w:pPr>
              <w:contextualSpacing/>
              <w:rPr>
                <w:rFonts w:eastAsia="Times New Roman" w:cs="Times New Roman"/>
                <w:sz w:val="20"/>
              </w:rPr>
            </w:pPr>
          </w:p>
        </w:tc>
        <w:tc>
          <w:tcPr>
            <w:tcW w:w="101" w:type="dxa"/>
            <w:noWrap/>
            <w:vAlign w:val="bottom"/>
            <w:hideMark/>
          </w:tcPr>
          <w:p w14:paraId="09A4058B" w14:textId="77777777" w:rsidR="00FB0D83" w:rsidRDefault="006C352B">
            <w:pPr>
              <w:contextualSpacing/>
              <w:rPr>
                <w:rFonts w:eastAsia="Times New Roman" w:cs="Times New Roman"/>
                <w:sz w:val="20"/>
              </w:rPr>
            </w:pPr>
          </w:p>
        </w:tc>
        <w:tc>
          <w:tcPr>
            <w:tcW w:w="40" w:type="dxa"/>
            <w:noWrap/>
            <w:vAlign w:val="bottom"/>
            <w:hideMark/>
          </w:tcPr>
          <w:p w14:paraId="09A4058C" w14:textId="77777777" w:rsidR="00FB0D83" w:rsidRDefault="006C352B">
            <w:pPr>
              <w:contextualSpacing/>
              <w:rPr>
                <w:rFonts w:eastAsia="Times New Roman" w:cs="Times New Roman"/>
                <w:sz w:val="20"/>
              </w:rPr>
            </w:pPr>
          </w:p>
        </w:tc>
      </w:tr>
      <w:tr w:rsidR="00D269F7" w14:paraId="09A40596" w14:textId="77777777">
        <w:trPr>
          <w:trHeight w:val="300"/>
        </w:trPr>
        <w:tc>
          <w:tcPr>
            <w:tcW w:w="4406" w:type="dxa"/>
            <w:gridSpan w:val="2"/>
            <w:noWrap/>
            <w:vAlign w:val="bottom"/>
            <w:hideMark/>
          </w:tcPr>
          <w:p w14:paraId="09A4058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58F"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59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59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92" w14:textId="77777777" w:rsidR="00FB0D83" w:rsidRDefault="006C352B">
            <w:pPr>
              <w:contextualSpacing/>
              <w:rPr>
                <w:rFonts w:eastAsia="Times New Roman" w:cs="Times New Roman"/>
                <w:sz w:val="20"/>
              </w:rPr>
            </w:pPr>
          </w:p>
        </w:tc>
        <w:tc>
          <w:tcPr>
            <w:tcW w:w="101" w:type="dxa"/>
            <w:noWrap/>
            <w:vAlign w:val="bottom"/>
            <w:hideMark/>
          </w:tcPr>
          <w:p w14:paraId="09A40593" w14:textId="77777777" w:rsidR="00FB0D83" w:rsidRDefault="006C352B">
            <w:pPr>
              <w:contextualSpacing/>
              <w:rPr>
                <w:rFonts w:eastAsia="Times New Roman" w:cs="Times New Roman"/>
                <w:sz w:val="20"/>
              </w:rPr>
            </w:pPr>
          </w:p>
        </w:tc>
        <w:tc>
          <w:tcPr>
            <w:tcW w:w="101" w:type="dxa"/>
            <w:noWrap/>
            <w:vAlign w:val="bottom"/>
            <w:hideMark/>
          </w:tcPr>
          <w:p w14:paraId="09A40594" w14:textId="77777777" w:rsidR="00FB0D83" w:rsidRDefault="006C352B">
            <w:pPr>
              <w:contextualSpacing/>
              <w:rPr>
                <w:rFonts w:eastAsia="Times New Roman" w:cs="Times New Roman"/>
                <w:sz w:val="20"/>
              </w:rPr>
            </w:pPr>
          </w:p>
        </w:tc>
        <w:tc>
          <w:tcPr>
            <w:tcW w:w="40" w:type="dxa"/>
            <w:noWrap/>
            <w:vAlign w:val="bottom"/>
            <w:hideMark/>
          </w:tcPr>
          <w:p w14:paraId="09A40595" w14:textId="77777777" w:rsidR="00FB0D83" w:rsidRDefault="006C352B">
            <w:pPr>
              <w:contextualSpacing/>
              <w:rPr>
                <w:rFonts w:eastAsia="Times New Roman" w:cs="Times New Roman"/>
                <w:sz w:val="20"/>
              </w:rPr>
            </w:pPr>
          </w:p>
        </w:tc>
      </w:tr>
      <w:tr w:rsidR="00D269F7" w14:paraId="09A405A0" w14:textId="77777777">
        <w:trPr>
          <w:trHeight w:val="300"/>
        </w:trPr>
        <w:tc>
          <w:tcPr>
            <w:tcW w:w="2392" w:type="dxa"/>
            <w:noWrap/>
            <w:vAlign w:val="bottom"/>
            <w:hideMark/>
          </w:tcPr>
          <w:p w14:paraId="09A40597" w14:textId="77777777" w:rsidR="00FB0D83" w:rsidRDefault="006C352B">
            <w:pPr>
              <w:contextualSpacing/>
              <w:rPr>
                <w:rFonts w:eastAsia="Times New Roman" w:cs="Times New Roman"/>
                <w:sz w:val="20"/>
              </w:rPr>
            </w:pPr>
          </w:p>
        </w:tc>
        <w:tc>
          <w:tcPr>
            <w:tcW w:w="2014" w:type="dxa"/>
            <w:noWrap/>
            <w:vAlign w:val="bottom"/>
            <w:hideMark/>
          </w:tcPr>
          <w:p w14:paraId="09A40598" w14:textId="77777777" w:rsidR="00FB0D83" w:rsidRDefault="006C352B">
            <w:pPr>
              <w:contextualSpacing/>
              <w:rPr>
                <w:rFonts w:eastAsia="Times New Roman" w:cs="Times New Roman"/>
                <w:sz w:val="20"/>
              </w:rPr>
            </w:pPr>
          </w:p>
        </w:tc>
        <w:tc>
          <w:tcPr>
            <w:tcW w:w="2759" w:type="dxa"/>
            <w:noWrap/>
            <w:vAlign w:val="bottom"/>
            <w:hideMark/>
          </w:tcPr>
          <w:p w14:paraId="09A40599" w14:textId="77777777" w:rsidR="00FB0D83" w:rsidRDefault="006C352B">
            <w:pPr>
              <w:contextualSpacing/>
              <w:rPr>
                <w:rFonts w:eastAsia="Times New Roman" w:cs="Times New Roman"/>
                <w:sz w:val="20"/>
              </w:rPr>
            </w:pPr>
          </w:p>
        </w:tc>
        <w:tc>
          <w:tcPr>
            <w:tcW w:w="1190" w:type="dxa"/>
            <w:noWrap/>
            <w:vAlign w:val="bottom"/>
            <w:hideMark/>
          </w:tcPr>
          <w:p w14:paraId="09A4059A" w14:textId="77777777" w:rsidR="00FB0D83" w:rsidRDefault="006C352B">
            <w:pPr>
              <w:contextualSpacing/>
              <w:rPr>
                <w:rFonts w:eastAsia="Times New Roman" w:cs="Times New Roman"/>
                <w:sz w:val="20"/>
              </w:rPr>
            </w:pPr>
          </w:p>
        </w:tc>
        <w:tc>
          <w:tcPr>
            <w:tcW w:w="101" w:type="dxa"/>
            <w:noWrap/>
            <w:vAlign w:val="bottom"/>
            <w:hideMark/>
          </w:tcPr>
          <w:p w14:paraId="09A4059B" w14:textId="77777777" w:rsidR="00FB0D83" w:rsidRDefault="006C352B">
            <w:pPr>
              <w:contextualSpacing/>
              <w:rPr>
                <w:rFonts w:eastAsia="Times New Roman" w:cs="Times New Roman"/>
                <w:sz w:val="20"/>
              </w:rPr>
            </w:pPr>
          </w:p>
        </w:tc>
        <w:tc>
          <w:tcPr>
            <w:tcW w:w="101" w:type="dxa"/>
            <w:noWrap/>
            <w:vAlign w:val="bottom"/>
            <w:hideMark/>
          </w:tcPr>
          <w:p w14:paraId="09A4059C" w14:textId="77777777" w:rsidR="00FB0D83" w:rsidRDefault="006C352B">
            <w:pPr>
              <w:contextualSpacing/>
              <w:rPr>
                <w:rFonts w:eastAsia="Times New Roman" w:cs="Times New Roman"/>
                <w:sz w:val="20"/>
              </w:rPr>
            </w:pPr>
          </w:p>
        </w:tc>
        <w:tc>
          <w:tcPr>
            <w:tcW w:w="101" w:type="dxa"/>
            <w:noWrap/>
            <w:vAlign w:val="bottom"/>
            <w:hideMark/>
          </w:tcPr>
          <w:p w14:paraId="09A4059D" w14:textId="77777777" w:rsidR="00FB0D83" w:rsidRDefault="006C352B">
            <w:pPr>
              <w:contextualSpacing/>
              <w:rPr>
                <w:rFonts w:eastAsia="Times New Roman" w:cs="Times New Roman"/>
                <w:sz w:val="20"/>
              </w:rPr>
            </w:pPr>
          </w:p>
        </w:tc>
        <w:tc>
          <w:tcPr>
            <w:tcW w:w="101" w:type="dxa"/>
            <w:noWrap/>
            <w:vAlign w:val="bottom"/>
            <w:hideMark/>
          </w:tcPr>
          <w:p w14:paraId="09A4059E" w14:textId="77777777" w:rsidR="00FB0D83" w:rsidRDefault="006C352B">
            <w:pPr>
              <w:contextualSpacing/>
              <w:rPr>
                <w:rFonts w:eastAsia="Times New Roman" w:cs="Times New Roman"/>
                <w:sz w:val="20"/>
              </w:rPr>
            </w:pPr>
          </w:p>
        </w:tc>
        <w:tc>
          <w:tcPr>
            <w:tcW w:w="40" w:type="dxa"/>
            <w:noWrap/>
            <w:vAlign w:val="bottom"/>
            <w:hideMark/>
          </w:tcPr>
          <w:p w14:paraId="09A4059F" w14:textId="77777777" w:rsidR="00FB0D83" w:rsidRDefault="006C352B">
            <w:pPr>
              <w:contextualSpacing/>
              <w:rPr>
                <w:rFonts w:eastAsia="Times New Roman" w:cs="Times New Roman"/>
                <w:sz w:val="20"/>
              </w:rPr>
            </w:pPr>
          </w:p>
        </w:tc>
      </w:tr>
      <w:tr w:rsidR="00D269F7" w14:paraId="09A405A6" w14:textId="77777777">
        <w:trPr>
          <w:trHeight w:val="300"/>
        </w:trPr>
        <w:tc>
          <w:tcPr>
            <w:tcW w:w="2392" w:type="dxa"/>
            <w:noWrap/>
            <w:vAlign w:val="bottom"/>
            <w:hideMark/>
          </w:tcPr>
          <w:p w14:paraId="09A405A1" w14:textId="77777777" w:rsidR="00FB0D83" w:rsidRDefault="006C352B">
            <w:pPr>
              <w:contextualSpacing/>
              <w:rPr>
                <w:rFonts w:eastAsia="Times New Roman" w:cs="Times New Roman"/>
                <w:sz w:val="20"/>
              </w:rPr>
            </w:pPr>
          </w:p>
        </w:tc>
        <w:tc>
          <w:tcPr>
            <w:tcW w:w="6165" w:type="dxa"/>
            <w:gridSpan w:val="5"/>
            <w:noWrap/>
            <w:vAlign w:val="bottom"/>
            <w:hideMark/>
          </w:tcPr>
          <w:p w14:paraId="09A405A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43 ως έχει   ΔΕΚΤΟ ΚΑΤΑ ΠΛΕΙΟΨΗΦΙΑ</w:t>
            </w:r>
          </w:p>
        </w:tc>
        <w:tc>
          <w:tcPr>
            <w:tcW w:w="101" w:type="dxa"/>
            <w:noWrap/>
            <w:vAlign w:val="bottom"/>
            <w:hideMark/>
          </w:tcPr>
          <w:p w14:paraId="09A405A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A4" w14:textId="77777777" w:rsidR="00FB0D83" w:rsidRDefault="006C352B">
            <w:pPr>
              <w:contextualSpacing/>
              <w:rPr>
                <w:rFonts w:eastAsia="Times New Roman" w:cs="Times New Roman"/>
                <w:sz w:val="20"/>
              </w:rPr>
            </w:pPr>
          </w:p>
        </w:tc>
        <w:tc>
          <w:tcPr>
            <w:tcW w:w="40" w:type="dxa"/>
            <w:noWrap/>
            <w:vAlign w:val="bottom"/>
            <w:hideMark/>
          </w:tcPr>
          <w:p w14:paraId="09A405A5" w14:textId="77777777" w:rsidR="00FB0D83" w:rsidRDefault="006C352B">
            <w:pPr>
              <w:contextualSpacing/>
              <w:rPr>
                <w:rFonts w:eastAsia="Times New Roman" w:cs="Times New Roman"/>
                <w:sz w:val="20"/>
              </w:rPr>
            </w:pPr>
          </w:p>
        </w:tc>
      </w:tr>
      <w:tr w:rsidR="00D269F7" w14:paraId="09A405B0" w14:textId="77777777">
        <w:trPr>
          <w:trHeight w:val="300"/>
        </w:trPr>
        <w:tc>
          <w:tcPr>
            <w:tcW w:w="2392" w:type="dxa"/>
            <w:noWrap/>
            <w:vAlign w:val="bottom"/>
            <w:hideMark/>
          </w:tcPr>
          <w:p w14:paraId="09A405A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5A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A9" w14:textId="77777777" w:rsidR="00FB0D83" w:rsidRDefault="006C352B">
            <w:pPr>
              <w:contextualSpacing/>
              <w:rPr>
                <w:rFonts w:eastAsia="Times New Roman" w:cs="Times New Roman"/>
                <w:sz w:val="20"/>
              </w:rPr>
            </w:pPr>
          </w:p>
        </w:tc>
        <w:tc>
          <w:tcPr>
            <w:tcW w:w="1190" w:type="dxa"/>
            <w:noWrap/>
            <w:vAlign w:val="bottom"/>
            <w:hideMark/>
          </w:tcPr>
          <w:p w14:paraId="09A405A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5A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AC" w14:textId="77777777" w:rsidR="00FB0D83" w:rsidRDefault="006C352B">
            <w:pPr>
              <w:contextualSpacing/>
              <w:rPr>
                <w:rFonts w:eastAsia="Times New Roman" w:cs="Times New Roman"/>
                <w:sz w:val="20"/>
              </w:rPr>
            </w:pPr>
          </w:p>
        </w:tc>
        <w:tc>
          <w:tcPr>
            <w:tcW w:w="101" w:type="dxa"/>
            <w:noWrap/>
            <w:vAlign w:val="bottom"/>
            <w:hideMark/>
          </w:tcPr>
          <w:p w14:paraId="09A405AD" w14:textId="77777777" w:rsidR="00FB0D83" w:rsidRDefault="006C352B">
            <w:pPr>
              <w:contextualSpacing/>
              <w:rPr>
                <w:rFonts w:eastAsia="Times New Roman" w:cs="Times New Roman"/>
                <w:sz w:val="20"/>
              </w:rPr>
            </w:pPr>
          </w:p>
        </w:tc>
        <w:tc>
          <w:tcPr>
            <w:tcW w:w="101" w:type="dxa"/>
            <w:noWrap/>
            <w:vAlign w:val="bottom"/>
            <w:hideMark/>
          </w:tcPr>
          <w:p w14:paraId="09A405AE" w14:textId="77777777" w:rsidR="00FB0D83" w:rsidRDefault="006C352B">
            <w:pPr>
              <w:contextualSpacing/>
              <w:rPr>
                <w:rFonts w:eastAsia="Times New Roman" w:cs="Times New Roman"/>
                <w:sz w:val="20"/>
              </w:rPr>
            </w:pPr>
          </w:p>
        </w:tc>
        <w:tc>
          <w:tcPr>
            <w:tcW w:w="40" w:type="dxa"/>
            <w:noWrap/>
            <w:vAlign w:val="bottom"/>
            <w:hideMark/>
          </w:tcPr>
          <w:p w14:paraId="09A405AF" w14:textId="77777777" w:rsidR="00FB0D83" w:rsidRDefault="006C352B">
            <w:pPr>
              <w:contextualSpacing/>
              <w:rPr>
                <w:rFonts w:eastAsia="Times New Roman" w:cs="Times New Roman"/>
                <w:sz w:val="20"/>
              </w:rPr>
            </w:pPr>
          </w:p>
        </w:tc>
      </w:tr>
      <w:tr w:rsidR="00D269F7" w14:paraId="09A405BA" w14:textId="77777777">
        <w:trPr>
          <w:trHeight w:val="300"/>
        </w:trPr>
        <w:tc>
          <w:tcPr>
            <w:tcW w:w="2392" w:type="dxa"/>
            <w:noWrap/>
            <w:vAlign w:val="bottom"/>
            <w:hideMark/>
          </w:tcPr>
          <w:p w14:paraId="09A405B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5B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B3" w14:textId="77777777" w:rsidR="00FB0D83" w:rsidRDefault="006C352B">
            <w:pPr>
              <w:contextualSpacing/>
              <w:rPr>
                <w:rFonts w:eastAsia="Times New Roman" w:cs="Times New Roman"/>
                <w:sz w:val="20"/>
              </w:rPr>
            </w:pPr>
          </w:p>
        </w:tc>
        <w:tc>
          <w:tcPr>
            <w:tcW w:w="1190" w:type="dxa"/>
            <w:noWrap/>
            <w:vAlign w:val="bottom"/>
            <w:hideMark/>
          </w:tcPr>
          <w:p w14:paraId="09A405B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5B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B6" w14:textId="77777777" w:rsidR="00FB0D83" w:rsidRDefault="006C352B">
            <w:pPr>
              <w:contextualSpacing/>
              <w:rPr>
                <w:rFonts w:eastAsia="Times New Roman" w:cs="Times New Roman"/>
                <w:sz w:val="20"/>
              </w:rPr>
            </w:pPr>
          </w:p>
        </w:tc>
        <w:tc>
          <w:tcPr>
            <w:tcW w:w="101" w:type="dxa"/>
            <w:noWrap/>
            <w:vAlign w:val="bottom"/>
            <w:hideMark/>
          </w:tcPr>
          <w:p w14:paraId="09A405B7" w14:textId="77777777" w:rsidR="00FB0D83" w:rsidRDefault="006C352B">
            <w:pPr>
              <w:contextualSpacing/>
              <w:rPr>
                <w:rFonts w:eastAsia="Times New Roman" w:cs="Times New Roman"/>
                <w:sz w:val="20"/>
              </w:rPr>
            </w:pPr>
          </w:p>
        </w:tc>
        <w:tc>
          <w:tcPr>
            <w:tcW w:w="101" w:type="dxa"/>
            <w:noWrap/>
            <w:vAlign w:val="bottom"/>
            <w:hideMark/>
          </w:tcPr>
          <w:p w14:paraId="09A405B8" w14:textId="77777777" w:rsidR="00FB0D83" w:rsidRDefault="006C352B">
            <w:pPr>
              <w:contextualSpacing/>
              <w:rPr>
                <w:rFonts w:eastAsia="Times New Roman" w:cs="Times New Roman"/>
                <w:sz w:val="20"/>
              </w:rPr>
            </w:pPr>
          </w:p>
        </w:tc>
        <w:tc>
          <w:tcPr>
            <w:tcW w:w="40" w:type="dxa"/>
            <w:noWrap/>
            <w:vAlign w:val="bottom"/>
            <w:hideMark/>
          </w:tcPr>
          <w:p w14:paraId="09A405B9" w14:textId="77777777" w:rsidR="00FB0D83" w:rsidRDefault="006C352B">
            <w:pPr>
              <w:contextualSpacing/>
              <w:rPr>
                <w:rFonts w:eastAsia="Times New Roman" w:cs="Times New Roman"/>
                <w:sz w:val="20"/>
              </w:rPr>
            </w:pPr>
          </w:p>
        </w:tc>
      </w:tr>
      <w:tr w:rsidR="00D269F7" w14:paraId="09A405C4" w14:textId="77777777">
        <w:trPr>
          <w:trHeight w:val="300"/>
        </w:trPr>
        <w:tc>
          <w:tcPr>
            <w:tcW w:w="2392" w:type="dxa"/>
            <w:noWrap/>
            <w:vAlign w:val="bottom"/>
            <w:hideMark/>
          </w:tcPr>
          <w:p w14:paraId="09A405B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5B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BD" w14:textId="77777777" w:rsidR="00FB0D83" w:rsidRDefault="006C352B">
            <w:pPr>
              <w:contextualSpacing/>
              <w:rPr>
                <w:rFonts w:eastAsia="Times New Roman" w:cs="Times New Roman"/>
                <w:sz w:val="20"/>
              </w:rPr>
            </w:pPr>
          </w:p>
        </w:tc>
        <w:tc>
          <w:tcPr>
            <w:tcW w:w="1190" w:type="dxa"/>
            <w:noWrap/>
            <w:vAlign w:val="bottom"/>
            <w:hideMark/>
          </w:tcPr>
          <w:p w14:paraId="09A405B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5B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C0" w14:textId="77777777" w:rsidR="00FB0D83" w:rsidRDefault="006C352B">
            <w:pPr>
              <w:contextualSpacing/>
              <w:rPr>
                <w:rFonts w:eastAsia="Times New Roman" w:cs="Times New Roman"/>
                <w:sz w:val="20"/>
              </w:rPr>
            </w:pPr>
          </w:p>
        </w:tc>
        <w:tc>
          <w:tcPr>
            <w:tcW w:w="101" w:type="dxa"/>
            <w:noWrap/>
            <w:vAlign w:val="bottom"/>
            <w:hideMark/>
          </w:tcPr>
          <w:p w14:paraId="09A405C1" w14:textId="77777777" w:rsidR="00FB0D83" w:rsidRDefault="006C352B">
            <w:pPr>
              <w:contextualSpacing/>
              <w:rPr>
                <w:rFonts w:eastAsia="Times New Roman" w:cs="Times New Roman"/>
                <w:sz w:val="20"/>
              </w:rPr>
            </w:pPr>
          </w:p>
        </w:tc>
        <w:tc>
          <w:tcPr>
            <w:tcW w:w="101" w:type="dxa"/>
            <w:noWrap/>
            <w:vAlign w:val="bottom"/>
            <w:hideMark/>
          </w:tcPr>
          <w:p w14:paraId="09A405C2" w14:textId="77777777" w:rsidR="00FB0D83" w:rsidRDefault="006C352B">
            <w:pPr>
              <w:contextualSpacing/>
              <w:rPr>
                <w:rFonts w:eastAsia="Times New Roman" w:cs="Times New Roman"/>
                <w:sz w:val="20"/>
              </w:rPr>
            </w:pPr>
          </w:p>
        </w:tc>
        <w:tc>
          <w:tcPr>
            <w:tcW w:w="40" w:type="dxa"/>
            <w:noWrap/>
            <w:vAlign w:val="bottom"/>
            <w:hideMark/>
          </w:tcPr>
          <w:p w14:paraId="09A405C3" w14:textId="77777777" w:rsidR="00FB0D83" w:rsidRDefault="006C352B">
            <w:pPr>
              <w:contextualSpacing/>
              <w:rPr>
                <w:rFonts w:eastAsia="Times New Roman" w:cs="Times New Roman"/>
                <w:sz w:val="20"/>
              </w:rPr>
            </w:pPr>
          </w:p>
        </w:tc>
      </w:tr>
      <w:tr w:rsidR="00D269F7" w14:paraId="09A405CE" w14:textId="77777777">
        <w:trPr>
          <w:trHeight w:val="300"/>
        </w:trPr>
        <w:tc>
          <w:tcPr>
            <w:tcW w:w="2392" w:type="dxa"/>
            <w:noWrap/>
            <w:vAlign w:val="bottom"/>
            <w:hideMark/>
          </w:tcPr>
          <w:p w14:paraId="09A405C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5C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C7" w14:textId="77777777" w:rsidR="00FB0D83" w:rsidRDefault="006C352B">
            <w:pPr>
              <w:contextualSpacing/>
              <w:rPr>
                <w:rFonts w:eastAsia="Times New Roman" w:cs="Times New Roman"/>
                <w:sz w:val="20"/>
              </w:rPr>
            </w:pPr>
          </w:p>
        </w:tc>
        <w:tc>
          <w:tcPr>
            <w:tcW w:w="1190" w:type="dxa"/>
            <w:noWrap/>
            <w:vAlign w:val="bottom"/>
            <w:hideMark/>
          </w:tcPr>
          <w:p w14:paraId="09A405C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5C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CA" w14:textId="77777777" w:rsidR="00FB0D83" w:rsidRDefault="006C352B">
            <w:pPr>
              <w:contextualSpacing/>
              <w:rPr>
                <w:rFonts w:eastAsia="Times New Roman" w:cs="Times New Roman"/>
                <w:sz w:val="20"/>
              </w:rPr>
            </w:pPr>
          </w:p>
        </w:tc>
        <w:tc>
          <w:tcPr>
            <w:tcW w:w="101" w:type="dxa"/>
            <w:noWrap/>
            <w:vAlign w:val="bottom"/>
            <w:hideMark/>
          </w:tcPr>
          <w:p w14:paraId="09A405CB" w14:textId="77777777" w:rsidR="00FB0D83" w:rsidRDefault="006C352B">
            <w:pPr>
              <w:contextualSpacing/>
              <w:rPr>
                <w:rFonts w:eastAsia="Times New Roman" w:cs="Times New Roman"/>
                <w:sz w:val="20"/>
              </w:rPr>
            </w:pPr>
          </w:p>
        </w:tc>
        <w:tc>
          <w:tcPr>
            <w:tcW w:w="101" w:type="dxa"/>
            <w:noWrap/>
            <w:vAlign w:val="bottom"/>
            <w:hideMark/>
          </w:tcPr>
          <w:p w14:paraId="09A405CC" w14:textId="77777777" w:rsidR="00FB0D83" w:rsidRDefault="006C352B">
            <w:pPr>
              <w:contextualSpacing/>
              <w:rPr>
                <w:rFonts w:eastAsia="Times New Roman" w:cs="Times New Roman"/>
                <w:sz w:val="20"/>
              </w:rPr>
            </w:pPr>
          </w:p>
        </w:tc>
        <w:tc>
          <w:tcPr>
            <w:tcW w:w="40" w:type="dxa"/>
            <w:noWrap/>
            <w:vAlign w:val="bottom"/>
            <w:hideMark/>
          </w:tcPr>
          <w:p w14:paraId="09A405CD" w14:textId="77777777" w:rsidR="00FB0D83" w:rsidRDefault="006C352B">
            <w:pPr>
              <w:contextualSpacing/>
              <w:rPr>
                <w:rFonts w:eastAsia="Times New Roman" w:cs="Times New Roman"/>
                <w:sz w:val="20"/>
              </w:rPr>
            </w:pPr>
          </w:p>
        </w:tc>
      </w:tr>
      <w:tr w:rsidR="00D269F7" w14:paraId="09A405D8" w14:textId="77777777">
        <w:trPr>
          <w:trHeight w:val="300"/>
        </w:trPr>
        <w:tc>
          <w:tcPr>
            <w:tcW w:w="2392" w:type="dxa"/>
            <w:noWrap/>
            <w:vAlign w:val="bottom"/>
            <w:hideMark/>
          </w:tcPr>
          <w:p w14:paraId="09A405C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5D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D1" w14:textId="77777777" w:rsidR="00FB0D83" w:rsidRDefault="006C352B">
            <w:pPr>
              <w:contextualSpacing/>
              <w:rPr>
                <w:rFonts w:eastAsia="Times New Roman" w:cs="Times New Roman"/>
                <w:sz w:val="20"/>
              </w:rPr>
            </w:pPr>
          </w:p>
        </w:tc>
        <w:tc>
          <w:tcPr>
            <w:tcW w:w="1190" w:type="dxa"/>
            <w:noWrap/>
            <w:vAlign w:val="bottom"/>
            <w:hideMark/>
          </w:tcPr>
          <w:p w14:paraId="09A405D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5D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D4" w14:textId="77777777" w:rsidR="00FB0D83" w:rsidRDefault="006C352B">
            <w:pPr>
              <w:contextualSpacing/>
              <w:rPr>
                <w:rFonts w:eastAsia="Times New Roman" w:cs="Times New Roman"/>
                <w:sz w:val="20"/>
              </w:rPr>
            </w:pPr>
          </w:p>
        </w:tc>
        <w:tc>
          <w:tcPr>
            <w:tcW w:w="101" w:type="dxa"/>
            <w:noWrap/>
            <w:vAlign w:val="bottom"/>
            <w:hideMark/>
          </w:tcPr>
          <w:p w14:paraId="09A405D5" w14:textId="77777777" w:rsidR="00FB0D83" w:rsidRDefault="006C352B">
            <w:pPr>
              <w:contextualSpacing/>
              <w:rPr>
                <w:rFonts w:eastAsia="Times New Roman" w:cs="Times New Roman"/>
                <w:sz w:val="20"/>
              </w:rPr>
            </w:pPr>
          </w:p>
        </w:tc>
        <w:tc>
          <w:tcPr>
            <w:tcW w:w="101" w:type="dxa"/>
            <w:noWrap/>
            <w:vAlign w:val="bottom"/>
            <w:hideMark/>
          </w:tcPr>
          <w:p w14:paraId="09A405D6" w14:textId="77777777" w:rsidR="00FB0D83" w:rsidRDefault="006C352B">
            <w:pPr>
              <w:contextualSpacing/>
              <w:rPr>
                <w:rFonts w:eastAsia="Times New Roman" w:cs="Times New Roman"/>
                <w:sz w:val="20"/>
              </w:rPr>
            </w:pPr>
          </w:p>
        </w:tc>
        <w:tc>
          <w:tcPr>
            <w:tcW w:w="40" w:type="dxa"/>
            <w:noWrap/>
            <w:vAlign w:val="bottom"/>
            <w:hideMark/>
          </w:tcPr>
          <w:p w14:paraId="09A405D7" w14:textId="77777777" w:rsidR="00FB0D83" w:rsidRDefault="006C352B">
            <w:pPr>
              <w:contextualSpacing/>
              <w:rPr>
                <w:rFonts w:eastAsia="Times New Roman" w:cs="Times New Roman"/>
                <w:sz w:val="20"/>
              </w:rPr>
            </w:pPr>
          </w:p>
        </w:tc>
      </w:tr>
      <w:tr w:rsidR="00D269F7" w14:paraId="09A405E2" w14:textId="77777777">
        <w:trPr>
          <w:trHeight w:val="300"/>
        </w:trPr>
        <w:tc>
          <w:tcPr>
            <w:tcW w:w="2392" w:type="dxa"/>
            <w:noWrap/>
            <w:vAlign w:val="bottom"/>
            <w:hideMark/>
          </w:tcPr>
          <w:p w14:paraId="09A405D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5D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DB" w14:textId="77777777" w:rsidR="00FB0D83" w:rsidRDefault="006C352B">
            <w:pPr>
              <w:contextualSpacing/>
              <w:rPr>
                <w:rFonts w:eastAsia="Times New Roman" w:cs="Times New Roman"/>
                <w:sz w:val="20"/>
              </w:rPr>
            </w:pPr>
          </w:p>
        </w:tc>
        <w:tc>
          <w:tcPr>
            <w:tcW w:w="1190" w:type="dxa"/>
            <w:noWrap/>
            <w:vAlign w:val="bottom"/>
            <w:hideMark/>
          </w:tcPr>
          <w:p w14:paraId="09A405D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5D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DE" w14:textId="77777777" w:rsidR="00FB0D83" w:rsidRDefault="006C352B">
            <w:pPr>
              <w:contextualSpacing/>
              <w:rPr>
                <w:rFonts w:eastAsia="Times New Roman" w:cs="Times New Roman"/>
                <w:sz w:val="20"/>
              </w:rPr>
            </w:pPr>
          </w:p>
        </w:tc>
        <w:tc>
          <w:tcPr>
            <w:tcW w:w="101" w:type="dxa"/>
            <w:noWrap/>
            <w:vAlign w:val="bottom"/>
            <w:hideMark/>
          </w:tcPr>
          <w:p w14:paraId="09A405DF" w14:textId="77777777" w:rsidR="00FB0D83" w:rsidRDefault="006C352B">
            <w:pPr>
              <w:contextualSpacing/>
              <w:rPr>
                <w:rFonts w:eastAsia="Times New Roman" w:cs="Times New Roman"/>
                <w:sz w:val="20"/>
              </w:rPr>
            </w:pPr>
          </w:p>
        </w:tc>
        <w:tc>
          <w:tcPr>
            <w:tcW w:w="101" w:type="dxa"/>
            <w:noWrap/>
            <w:vAlign w:val="bottom"/>
            <w:hideMark/>
          </w:tcPr>
          <w:p w14:paraId="09A405E0" w14:textId="77777777" w:rsidR="00FB0D83" w:rsidRDefault="006C352B">
            <w:pPr>
              <w:contextualSpacing/>
              <w:rPr>
                <w:rFonts w:eastAsia="Times New Roman" w:cs="Times New Roman"/>
                <w:sz w:val="20"/>
              </w:rPr>
            </w:pPr>
          </w:p>
        </w:tc>
        <w:tc>
          <w:tcPr>
            <w:tcW w:w="40" w:type="dxa"/>
            <w:noWrap/>
            <w:vAlign w:val="bottom"/>
            <w:hideMark/>
          </w:tcPr>
          <w:p w14:paraId="09A405E1" w14:textId="77777777" w:rsidR="00FB0D83" w:rsidRDefault="006C352B">
            <w:pPr>
              <w:contextualSpacing/>
              <w:rPr>
                <w:rFonts w:eastAsia="Times New Roman" w:cs="Times New Roman"/>
                <w:sz w:val="20"/>
              </w:rPr>
            </w:pPr>
          </w:p>
        </w:tc>
      </w:tr>
      <w:tr w:rsidR="00D269F7" w14:paraId="09A405EC" w14:textId="77777777">
        <w:trPr>
          <w:trHeight w:val="300"/>
        </w:trPr>
        <w:tc>
          <w:tcPr>
            <w:tcW w:w="2392" w:type="dxa"/>
            <w:noWrap/>
            <w:vAlign w:val="bottom"/>
            <w:hideMark/>
          </w:tcPr>
          <w:p w14:paraId="09A405E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5E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5E5" w14:textId="77777777" w:rsidR="00FB0D83" w:rsidRDefault="006C352B">
            <w:pPr>
              <w:contextualSpacing/>
              <w:rPr>
                <w:rFonts w:eastAsia="Times New Roman" w:cs="Times New Roman"/>
                <w:sz w:val="20"/>
              </w:rPr>
            </w:pPr>
          </w:p>
        </w:tc>
        <w:tc>
          <w:tcPr>
            <w:tcW w:w="1190" w:type="dxa"/>
            <w:noWrap/>
            <w:vAlign w:val="bottom"/>
            <w:hideMark/>
          </w:tcPr>
          <w:p w14:paraId="09A405E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5E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E8" w14:textId="77777777" w:rsidR="00FB0D83" w:rsidRDefault="006C352B">
            <w:pPr>
              <w:contextualSpacing/>
              <w:rPr>
                <w:rFonts w:eastAsia="Times New Roman" w:cs="Times New Roman"/>
                <w:sz w:val="20"/>
              </w:rPr>
            </w:pPr>
          </w:p>
        </w:tc>
        <w:tc>
          <w:tcPr>
            <w:tcW w:w="101" w:type="dxa"/>
            <w:noWrap/>
            <w:vAlign w:val="bottom"/>
            <w:hideMark/>
          </w:tcPr>
          <w:p w14:paraId="09A405E9" w14:textId="77777777" w:rsidR="00FB0D83" w:rsidRDefault="006C352B">
            <w:pPr>
              <w:contextualSpacing/>
              <w:rPr>
                <w:rFonts w:eastAsia="Times New Roman" w:cs="Times New Roman"/>
                <w:sz w:val="20"/>
              </w:rPr>
            </w:pPr>
          </w:p>
        </w:tc>
        <w:tc>
          <w:tcPr>
            <w:tcW w:w="101" w:type="dxa"/>
            <w:noWrap/>
            <w:vAlign w:val="bottom"/>
            <w:hideMark/>
          </w:tcPr>
          <w:p w14:paraId="09A405EA" w14:textId="77777777" w:rsidR="00FB0D83" w:rsidRDefault="006C352B">
            <w:pPr>
              <w:contextualSpacing/>
              <w:rPr>
                <w:rFonts w:eastAsia="Times New Roman" w:cs="Times New Roman"/>
                <w:sz w:val="20"/>
              </w:rPr>
            </w:pPr>
          </w:p>
        </w:tc>
        <w:tc>
          <w:tcPr>
            <w:tcW w:w="40" w:type="dxa"/>
            <w:noWrap/>
            <w:vAlign w:val="bottom"/>
            <w:hideMark/>
          </w:tcPr>
          <w:p w14:paraId="09A405EB" w14:textId="77777777" w:rsidR="00FB0D83" w:rsidRDefault="006C352B">
            <w:pPr>
              <w:contextualSpacing/>
              <w:rPr>
                <w:rFonts w:eastAsia="Times New Roman" w:cs="Times New Roman"/>
                <w:sz w:val="20"/>
              </w:rPr>
            </w:pPr>
          </w:p>
        </w:tc>
      </w:tr>
      <w:tr w:rsidR="00D269F7" w14:paraId="09A405F5" w14:textId="77777777">
        <w:trPr>
          <w:trHeight w:val="300"/>
        </w:trPr>
        <w:tc>
          <w:tcPr>
            <w:tcW w:w="4406" w:type="dxa"/>
            <w:gridSpan w:val="2"/>
            <w:noWrap/>
            <w:vAlign w:val="bottom"/>
            <w:hideMark/>
          </w:tcPr>
          <w:p w14:paraId="09A405E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5EE"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5E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5F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5F1" w14:textId="77777777" w:rsidR="00FB0D83" w:rsidRDefault="006C352B">
            <w:pPr>
              <w:contextualSpacing/>
              <w:rPr>
                <w:rFonts w:eastAsia="Times New Roman" w:cs="Times New Roman"/>
                <w:sz w:val="20"/>
              </w:rPr>
            </w:pPr>
          </w:p>
        </w:tc>
        <w:tc>
          <w:tcPr>
            <w:tcW w:w="101" w:type="dxa"/>
            <w:noWrap/>
            <w:vAlign w:val="bottom"/>
            <w:hideMark/>
          </w:tcPr>
          <w:p w14:paraId="09A405F2" w14:textId="77777777" w:rsidR="00FB0D83" w:rsidRDefault="006C352B">
            <w:pPr>
              <w:contextualSpacing/>
              <w:rPr>
                <w:rFonts w:eastAsia="Times New Roman" w:cs="Times New Roman"/>
                <w:sz w:val="20"/>
              </w:rPr>
            </w:pPr>
          </w:p>
        </w:tc>
        <w:tc>
          <w:tcPr>
            <w:tcW w:w="101" w:type="dxa"/>
            <w:noWrap/>
            <w:vAlign w:val="bottom"/>
            <w:hideMark/>
          </w:tcPr>
          <w:p w14:paraId="09A405F3" w14:textId="77777777" w:rsidR="00FB0D83" w:rsidRDefault="006C352B">
            <w:pPr>
              <w:contextualSpacing/>
              <w:rPr>
                <w:rFonts w:eastAsia="Times New Roman" w:cs="Times New Roman"/>
                <w:sz w:val="20"/>
              </w:rPr>
            </w:pPr>
          </w:p>
        </w:tc>
        <w:tc>
          <w:tcPr>
            <w:tcW w:w="40" w:type="dxa"/>
            <w:noWrap/>
            <w:vAlign w:val="bottom"/>
            <w:hideMark/>
          </w:tcPr>
          <w:p w14:paraId="09A405F4" w14:textId="77777777" w:rsidR="00FB0D83" w:rsidRDefault="006C352B">
            <w:pPr>
              <w:contextualSpacing/>
              <w:rPr>
                <w:rFonts w:eastAsia="Times New Roman" w:cs="Times New Roman"/>
                <w:sz w:val="20"/>
              </w:rPr>
            </w:pPr>
          </w:p>
        </w:tc>
      </w:tr>
      <w:tr w:rsidR="00D269F7" w14:paraId="09A405FF" w14:textId="77777777">
        <w:trPr>
          <w:trHeight w:val="300"/>
        </w:trPr>
        <w:tc>
          <w:tcPr>
            <w:tcW w:w="2392" w:type="dxa"/>
            <w:noWrap/>
            <w:vAlign w:val="bottom"/>
            <w:hideMark/>
          </w:tcPr>
          <w:p w14:paraId="09A405F6" w14:textId="77777777" w:rsidR="00FB0D83" w:rsidRDefault="006C352B">
            <w:pPr>
              <w:contextualSpacing/>
              <w:rPr>
                <w:rFonts w:eastAsia="Times New Roman" w:cs="Times New Roman"/>
                <w:sz w:val="20"/>
              </w:rPr>
            </w:pPr>
          </w:p>
        </w:tc>
        <w:tc>
          <w:tcPr>
            <w:tcW w:w="2014" w:type="dxa"/>
            <w:noWrap/>
            <w:vAlign w:val="bottom"/>
            <w:hideMark/>
          </w:tcPr>
          <w:p w14:paraId="09A405F7" w14:textId="77777777" w:rsidR="00FB0D83" w:rsidRDefault="006C352B">
            <w:pPr>
              <w:contextualSpacing/>
              <w:rPr>
                <w:rFonts w:eastAsia="Times New Roman" w:cs="Times New Roman"/>
                <w:sz w:val="20"/>
              </w:rPr>
            </w:pPr>
          </w:p>
        </w:tc>
        <w:tc>
          <w:tcPr>
            <w:tcW w:w="2759" w:type="dxa"/>
            <w:noWrap/>
            <w:vAlign w:val="bottom"/>
            <w:hideMark/>
          </w:tcPr>
          <w:p w14:paraId="09A405F8" w14:textId="77777777" w:rsidR="00FB0D83" w:rsidRDefault="006C352B">
            <w:pPr>
              <w:contextualSpacing/>
              <w:rPr>
                <w:rFonts w:eastAsia="Times New Roman" w:cs="Times New Roman"/>
                <w:sz w:val="20"/>
              </w:rPr>
            </w:pPr>
          </w:p>
        </w:tc>
        <w:tc>
          <w:tcPr>
            <w:tcW w:w="1190" w:type="dxa"/>
            <w:noWrap/>
            <w:vAlign w:val="bottom"/>
            <w:hideMark/>
          </w:tcPr>
          <w:p w14:paraId="09A405F9" w14:textId="77777777" w:rsidR="00FB0D83" w:rsidRDefault="006C352B">
            <w:pPr>
              <w:contextualSpacing/>
              <w:rPr>
                <w:rFonts w:eastAsia="Times New Roman" w:cs="Times New Roman"/>
                <w:sz w:val="20"/>
              </w:rPr>
            </w:pPr>
          </w:p>
        </w:tc>
        <w:tc>
          <w:tcPr>
            <w:tcW w:w="101" w:type="dxa"/>
            <w:noWrap/>
            <w:vAlign w:val="bottom"/>
            <w:hideMark/>
          </w:tcPr>
          <w:p w14:paraId="09A405FA" w14:textId="77777777" w:rsidR="00FB0D83" w:rsidRDefault="006C352B">
            <w:pPr>
              <w:contextualSpacing/>
              <w:rPr>
                <w:rFonts w:eastAsia="Times New Roman" w:cs="Times New Roman"/>
                <w:sz w:val="20"/>
              </w:rPr>
            </w:pPr>
          </w:p>
        </w:tc>
        <w:tc>
          <w:tcPr>
            <w:tcW w:w="101" w:type="dxa"/>
            <w:noWrap/>
            <w:vAlign w:val="bottom"/>
            <w:hideMark/>
          </w:tcPr>
          <w:p w14:paraId="09A405FB" w14:textId="77777777" w:rsidR="00FB0D83" w:rsidRDefault="006C352B">
            <w:pPr>
              <w:contextualSpacing/>
              <w:rPr>
                <w:rFonts w:eastAsia="Times New Roman" w:cs="Times New Roman"/>
                <w:sz w:val="20"/>
              </w:rPr>
            </w:pPr>
          </w:p>
        </w:tc>
        <w:tc>
          <w:tcPr>
            <w:tcW w:w="101" w:type="dxa"/>
            <w:noWrap/>
            <w:vAlign w:val="bottom"/>
            <w:hideMark/>
          </w:tcPr>
          <w:p w14:paraId="09A405FC" w14:textId="77777777" w:rsidR="00FB0D83" w:rsidRDefault="006C352B">
            <w:pPr>
              <w:contextualSpacing/>
              <w:rPr>
                <w:rFonts w:eastAsia="Times New Roman" w:cs="Times New Roman"/>
                <w:sz w:val="20"/>
              </w:rPr>
            </w:pPr>
          </w:p>
        </w:tc>
        <w:tc>
          <w:tcPr>
            <w:tcW w:w="101" w:type="dxa"/>
            <w:noWrap/>
            <w:vAlign w:val="bottom"/>
            <w:hideMark/>
          </w:tcPr>
          <w:p w14:paraId="09A405FD" w14:textId="77777777" w:rsidR="00FB0D83" w:rsidRDefault="006C352B">
            <w:pPr>
              <w:contextualSpacing/>
              <w:rPr>
                <w:rFonts w:eastAsia="Times New Roman" w:cs="Times New Roman"/>
                <w:sz w:val="20"/>
              </w:rPr>
            </w:pPr>
          </w:p>
        </w:tc>
        <w:tc>
          <w:tcPr>
            <w:tcW w:w="40" w:type="dxa"/>
            <w:noWrap/>
            <w:vAlign w:val="bottom"/>
            <w:hideMark/>
          </w:tcPr>
          <w:p w14:paraId="09A405FE" w14:textId="77777777" w:rsidR="00FB0D83" w:rsidRDefault="006C352B">
            <w:pPr>
              <w:contextualSpacing/>
              <w:rPr>
                <w:rFonts w:eastAsia="Times New Roman" w:cs="Times New Roman"/>
                <w:sz w:val="20"/>
              </w:rPr>
            </w:pPr>
          </w:p>
        </w:tc>
      </w:tr>
      <w:tr w:rsidR="00D269F7" w14:paraId="09A40605" w14:textId="77777777">
        <w:trPr>
          <w:trHeight w:val="300"/>
        </w:trPr>
        <w:tc>
          <w:tcPr>
            <w:tcW w:w="2392" w:type="dxa"/>
            <w:noWrap/>
            <w:vAlign w:val="bottom"/>
            <w:hideMark/>
          </w:tcPr>
          <w:p w14:paraId="09A40600" w14:textId="77777777" w:rsidR="00FB0D83" w:rsidRDefault="006C352B">
            <w:pPr>
              <w:contextualSpacing/>
              <w:rPr>
                <w:rFonts w:eastAsia="Times New Roman" w:cs="Times New Roman"/>
                <w:sz w:val="20"/>
              </w:rPr>
            </w:pPr>
          </w:p>
        </w:tc>
        <w:tc>
          <w:tcPr>
            <w:tcW w:w="6165" w:type="dxa"/>
            <w:gridSpan w:val="5"/>
            <w:noWrap/>
            <w:vAlign w:val="bottom"/>
            <w:hideMark/>
          </w:tcPr>
          <w:p w14:paraId="09A4060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44 ως έχει   ΔΕΚΤΟ ΚΑΤΑ ΠΛΕΙΟΨΗΦΙΑ</w:t>
            </w:r>
          </w:p>
        </w:tc>
        <w:tc>
          <w:tcPr>
            <w:tcW w:w="101" w:type="dxa"/>
            <w:noWrap/>
            <w:vAlign w:val="bottom"/>
            <w:hideMark/>
          </w:tcPr>
          <w:p w14:paraId="09A4060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03" w14:textId="77777777" w:rsidR="00FB0D83" w:rsidRDefault="006C352B">
            <w:pPr>
              <w:contextualSpacing/>
              <w:rPr>
                <w:rFonts w:eastAsia="Times New Roman" w:cs="Times New Roman"/>
                <w:sz w:val="20"/>
              </w:rPr>
            </w:pPr>
          </w:p>
        </w:tc>
        <w:tc>
          <w:tcPr>
            <w:tcW w:w="40" w:type="dxa"/>
            <w:noWrap/>
            <w:vAlign w:val="bottom"/>
            <w:hideMark/>
          </w:tcPr>
          <w:p w14:paraId="09A40604" w14:textId="77777777" w:rsidR="00FB0D83" w:rsidRDefault="006C352B">
            <w:pPr>
              <w:contextualSpacing/>
              <w:rPr>
                <w:rFonts w:eastAsia="Times New Roman" w:cs="Times New Roman"/>
                <w:sz w:val="20"/>
              </w:rPr>
            </w:pPr>
          </w:p>
        </w:tc>
      </w:tr>
      <w:tr w:rsidR="00D269F7" w14:paraId="09A4060F" w14:textId="77777777">
        <w:trPr>
          <w:trHeight w:val="300"/>
        </w:trPr>
        <w:tc>
          <w:tcPr>
            <w:tcW w:w="2392" w:type="dxa"/>
            <w:noWrap/>
            <w:vAlign w:val="bottom"/>
            <w:hideMark/>
          </w:tcPr>
          <w:p w14:paraId="09A4060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60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08" w14:textId="77777777" w:rsidR="00FB0D83" w:rsidRDefault="006C352B">
            <w:pPr>
              <w:contextualSpacing/>
              <w:rPr>
                <w:rFonts w:eastAsia="Times New Roman" w:cs="Times New Roman"/>
                <w:sz w:val="20"/>
              </w:rPr>
            </w:pPr>
          </w:p>
        </w:tc>
        <w:tc>
          <w:tcPr>
            <w:tcW w:w="1190" w:type="dxa"/>
            <w:noWrap/>
            <w:vAlign w:val="bottom"/>
            <w:hideMark/>
          </w:tcPr>
          <w:p w14:paraId="09A4060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60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0B" w14:textId="77777777" w:rsidR="00FB0D83" w:rsidRDefault="006C352B">
            <w:pPr>
              <w:contextualSpacing/>
              <w:rPr>
                <w:rFonts w:eastAsia="Times New Roman" w:cs="Times New Roman"/>
                <w:sz w:val="20"/>
              </w:rPr>
            </w:pPr>
          </w:p>
        </w:tc>
        <w:tc>
          <w:tcPr>
            <w:tcW w:w="101" w:type="dxa"/>
            <w:noWrap/>
            <w:vAlign w:val="bottom"/>
            <w:hideMark/>
          </w:tcPr>
          <w:p w14:paraId="09A4060C" w14:textId="77777777" w:rsidR="00FB0D83" w:rsidRDefault="006C352B">
            <w:pPr>
              <w:contextualSpacing/>
              <w:rPr>
                <w:rFonts w:eastAsia="Times New Roman" w:cs="Times New Roman"/>
                <w:sz w:val="20"/>
              </w:rPr>
            </w:pPr>
          </w:p>
        </w:tc>
        <w:tc>
          <w:tcPr>
            <w:tcW w:w="101" w:type="dxa"/>
            <w:noWrap/>
            <w:vAlign w:val="bottom"/>
            <w:hideMark/>
          </w:tcPr>
          <w:p w14:paraId="09A4060D" w14:textId="77777777" w:rsidR="00FB0D83" w:rsidRDefault="006C352B">
            <w:pPr>
              <w:contextualSpacing/>
              <w:rPr>
                <w:rFonts w:eastAsia="Times New Roman" w:cs="Times New Roman"/>
                <w:sz w:val="20"/>
              </w:rPr>
            </w:pPr>
          </w:p>
        </w:tc>
        <w:tc>
          <w:tcPr>
            <w:tcW w:w="40" w:type="dxa"/>
            <w:noWrap/>
            <w:vAlign w:val="bottom"/>
            <w:hideMark/>
          </w:tcPr>
          <w:p w14:paraId="09A4060E" w14:textId="77777777" w:rsidR="00FB0D83" w:rsidRDefault="006C352B">
            <w:pPr>
              <w:contextualSpacing/>
              <w:rPr>
                <w:rFonts w:eastAsia="Times New Roman" w:cs="Times New Roman"/>
                <w:sz w:val="20"/>
              </w:rPr>
            </w:pPr>
          </w:p>
        </w:tc>
      </w:tr>
      <w:tr w:rsidR="00D269F7" w14:paraId="09A40619" w14:textId="77777777">
        <w:trPr>
          <w:trHeight w:val="300"/>
        </w:trPr>
        <w:tc>
          <w:tcPr>
            <w:tcW w:w="2392" w:type="dxa"/>
            <w:noWrap/>
            <w:vAlign w:val="bottom"/>
            <w:hideMark/>
          </w:tcPr>
          <w:p w14:paraId="09A4061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61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12" w14:textId="77777777" w:rsidR="00FB0D83" w:rsidRDefault="006C352B">
            <w:pPr>
              <w:contextualSpacing/>
              <w:rPr>
                <w:rFonts w:eastAsia="Times New Roman" w:cs="Times New Roman"/>
                <w:sz w:val="20"/>
              </w:rPr>
            </w:pPr>
          </w:p>
        </w:tc>
        <w:tc>
          <w:tcPr>
            <w:tcW w:w="1190" w:type="dxa"/>
            <w:noWrap/>
            <w:vAlign w:val="bottom"/>
            <w:hideMark/>
          </w:tcPr>
          <w:p w14:paraId="09A4061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61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15" w14:textId="77777777" w:rsidR="00FB0D83" w:rsidRDefault="006C352B">
            <w:pPr>
              <w:contextualSpacing/>
              <w:rPr>
                <w:rFonts w:eastAsia="Times New Roman" w:cs="Times New Roman"/>
                <w:sz w:val="20"/>
              </w:rPr>
            </w:pPr>
          </w:p>
        </w:tc>
        <w:tc>
          <w:tcPr>
            <w:tcW w:w="101" w:type="dxa"/>
            <w:noWrap/>
            <w:vAlign w:val="bottom"/>
            <w:hideMark/>
          </w:tcPr>
          <w:p w14:paraId="09A40616" w14:textId="77777777" w:rsidR="00FB0D83" w:rsidRDefault="006C352B">
            <w:pPr>
              <w:contextualSpacing/>
              <w:rPr>
                <w:rFonts w:eastAsia="Times New Roman" w:cs="Times New Roman"/>
                <w:sz w:val="20"/>
              </w:rPr>
            </w:pPr>
          </w:p>
        </w:tc>
        <w:tc>
          <w:tcPr>
            <w:tcW w:w="101" w:type="dxa"/>
            <w:noWrap/>
            <w:vAlign w:val="bottom"/>
            <w:hideMark/>
          </w:tcPr>
          <w:p w14:paraId="09A40617" w14:textId="77777777" w:rsidR="00FB0D83" w:rsidRDefault="006C352B">
            <w:pPr>
              <w:contextualSpacing/>
              <w:rPr>
                <w:rFonts w:eastAsia="Times New Roman" w:cs="Times New Roman"/>
                <w:sz w:val="20"/>
              </w:rPr>
            </w:pPr>
          </w:p>
        </w:tc>
        <w:tc>
          <w:tcPr>
            <w:tcW w:w="40" w:type="dxa"/>
            <w:noWrap/>
            <w:vAlign w:val="bottom"/>
            <w:hideMark/>
          </w:tcPr>
          <w:p w14:paraId="09A40618" w14:textId="77777777" w:rsidR="00FB0D83" w:rsidRDefault="006C352B">
            <w:pPr>
              <w:contextualSpacing/>
              <w:rPr>
                <w:rFonts w:eastAsia="Times New Roman" w:cs="Times New Roman"/>
                <w:sz w:val="20"/>
              </w:rPr>
            </w:pPr>
          </w:p>
        </w:tc>
      </w:tr>
      <w:tr w:rsidR="00D269F7" w14:paraId="09A40623" w14:textId="77777777">
        <w:trPr>
          <w:trHeight w:val="300"/>
        </w:trPr>
        <w:tc>
          <w:tcPr>
            <w:tcW w:w="2392" w:type="dxa"/>
            <w:noWrap/>
            <w:vAlign w:val="bottom"/>
            <w:hideMark/>
          </w:tcPr>
          <w:p w14:paraId="09A4061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61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1C" w14:textId="77777777" w:rsidR="00FB0D83" w:rsidRDefault="006C352B">
            <w:pPr>
              <w:contextualSpacing/>
              <w:rPr>
                <w:rFonts w:eastAsia="Times New Roman" w:cs="Times New Roman"/>
                <w:sz w:val="20"/>
              </w:rPr>
            </w:pPr>
          </w:p>
        </w:tc>
        <w:tc>
          <w:tcPr>
            <w:tcW w:w="1190" w:type="dxa"/>
            <w:noWrap/>
            <w:vAlign w:val="bottom"/>
            <w:hideMark/>
          </w:tcPr>
          <w:p w14:paraId="09A4061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61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1F" w14:textId="77777777" w:rsidR="00FB0D83" w:rsidRDefault="006C352B">
            <w:pPr>
              <w:contextualSpacing/>
              <w:rPr>
                <w:rFonts w:eastAsia="Times New Roman" w:cs="Times New Roman"/>
                <w:sz w:val="20"/>
              </w:rPr>
            </w:pPr>
          </w:p>
        </w:tc>
        <w:tc>
          <w:tcPr>
            <w:tcW w:w="101" w:type="dxa"/>
            <w:noWrap/>
            <w:vAlign w:val="bottom"/>
            <w:hideMark/>
          </w:tcPr>
          <w:p w14:paraId="09A40620" w14:textId="77777777" w:rsidR="00FB0D83" w:rsidRDefault="006C352B">
            <w:pPr>
              <w:contextualSpacing/>
              <w:rPr>
                <w:rFonts w:eastAsia="Times New Roman" w:cs="Times New Roman"/>
                <w:sz w:val="20"/>
              </w:rPr>
            </w:pPr>
          </w:p>
        </w:tc>
        <w:tc>
          <w:tcPr>
            <w:tcW w:w="101" w:type="dxa"/>
            <w:noWrap/>
            <w:vAlign w:val="bottom"/>
            <w:hideMark/>
          </w:tcPr>
          <w:p w14:paraId="09A40621" w14:textId="77777777" w:rsidR="00FB0D83" w:rsidRDefault="006C352B">
            <w:pPr>
              <w:contextualSpacing/>
              <w:rPr>
                <w:rFonts w:eastAsia="Times New Roman" w:cs="Times New Roman"/>
                <w:sz w:val="20"/>
              </w:rPr>
            </w:pPr>
          </w:p>
        </w:tc>
        <w:tc>
          <w:tcPr>
            <w:tcW w:w="40" w:type="dxa"/>
            <w:noWrap/>
            <w:vAlign w:val="bottom"/>
            <w:hideMark/>
          </w:tcPr>
          <w:p w14:paraId="09A40622" w14:textId="77777777" w:rsidR="00FB0D83" w:rsidRDefault="006C352B">
            <w:pPr>
              <w:contextualSpacing/>
              <w:rPr>
                <w:rFonts w:eastAsia="Times New Roman" w:cs="Times New Roman"/>
                <w:sz w:val="20"/>
              </w:rPr>
            </w:pPr>
          </w:p>
        </w:tc>
      </w:tr>
      <w:tr w:rsidR="00D269F7" w14:paraId="09A4062D" w14:textId="77777777">
        <w:trPr>
          <w:trHeight w:val="300"/>
        </w:trPr>
        <w:tc>
          <w:tcPr>
            <w:tcW w:w="2392" w:type="dxa"/>
            <w:noWrap/>
            <w:vAlign w:val="bottom"/>
            <w:hideMark/>
          </w:tcPr>
          <w:p w14:paraId="09A4062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62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26" w14:textId="77777777" w:rsidR="00FB0D83" w:rsidRDefault="006C352B">
            <w:pPr>
              <w:contextualSpacing/>
              <w:rPr>
                <w:rFonts w:eastAsia="Times New Roman" w:cs="Times New Roman"/>
                <w:sz w:val="20"/>
              </w:rPr>
            </w:pPr>
          </w:p>
        </w:tc>
        <w:tc>
          <w:tcPr>
            <w:tcW w:w="1190" w:type="dxa"/>
            <w:noWrap/>
            <w:vAlign w:val="bottom"/>
            <w:hideMark/>
          </w:tcPr>
          <w:p w14:paraId="09A4062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62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29" w14:textId="77777777" w:rsidR="00FB0D83" w:rsidRDefault="006C352B">
            <w:pPr>
              <w:contextualSpacing/>
              <w:rPr>
                <w:rFonts w:eastAsia="Times New Roman" w:cs="Times New Roman"/>
                <w:sz w:val="20"/>
              </w:rPr>
            </w:pPr>
          </w:p>
        </w:tc>
        <w:tc>
          <w:tcPr>
            <w:tcW w:w="101" w:type="dxa"/>
            <w:noWrap/>
            <w:vAlign w:val="bottom"/>
            <w:hideMark/>
          </w:tcPr>
          <w:p w14:paraId="09A4062A" w14:textId="77777777" w:rsidR="00FB0D83" w:rsidRDefault="006C352B">
            <w:pPr>
              <w:contextualSpacing/>
              <w:rPr>
                <w:rFonts w:eastAsia="Times New Roman" w:cs="Times New Roman"/>
                <w:sz w:val="20"/>
              </w:rPr>
            </w:pPr>
          </w:p>
        </w:tc>
        <w:tc>
          <w:tcPr>
            <w:tcW w:w="101" w:type="dxa"/>
            <w:noWrap/>
            <w:vAlign w:val="bottom"/>
            <w:hideMark/>
          </w:tcPr>
          <w:p w14:paraId="09A4062B" w14:textId="77777777" w:rsidR="00FB0D83" w:rsidRDefault="006C352B">
            <w:pPr>
              <w:contextualSpacing/>
              <w:rPr>
                <w:rFonts w:eastAsia="Times New Roman" w:cs="Times New Roman"/>
                <w:sz w:val="20"/>
              </w:rPr>
            </w:pPr>
          </w:p>
        </w:tc>
        <w:tc>
          <w:tcPr>
            <w:tcW w:w="40" w:type="dxa"/>
            <w:noWrap/>
            <w:vAlign w:val="bottom"/>
            <w:hideMark/>
          </w:tcPr>
          <w:p w14:paraId="09A4062C" w14:textId="77777777" w:rsidR="00FB0D83" w:rsidRDefault="006C352B">
            <w:pPr>
              <w:contextualSpacing/>
              <w:rPr>
                <w:rFonts w:eastAsia="Times New Roman" w:cs="Times New Roman"/>
                <w:sz w:val="20"/>
              </w:rPr>
            </w:pPr>
          </w:p>
        </w:tc>
      </w:tr>
      <w:tr w:rsidR="00D269F7" w14:paraId="09A40637" w14:textId="77777777">
        <w:trPr>
          <w:trHeight w:val="300"/>
        </w:trPr>
        <w:tc>
          <w:tcPr>
            <w:tcW w:w="2392" w:type="dxa"/>
            <w:noWrap/>
            <w:vAlign w:val="bottom"/>
            <w:hideMark/>
          </w:tcPr>
          <w:p w14:paraId="09A4062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62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30" w14:textId="77777777" w:rsidR="00FB0D83" w:rsidRDefault="006C352B">
            <w:pPr>
              <w:contextualSpacing/>
              <w:rPr>
                <w:rFonts w:eastAsia="Times New Roman" w:cs="Times New Roman"/>
                <w:sz w:val="20"/>
              </w:rPr>
            </w:pPr>
          </w:p>
        </w:tc>
        <w:tc>
          <w:tcPr>
            <w:tcW w:w="1190" w:type="dxa"/>
            <w:noWrap/>
            <w:vAlign w:val="bottom"/>
            <w:hideMark/>
          </w:tcPr>
          <w:p w14:paraId="09A4063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63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33" w14:textId="77777777" w:rsidR="00FB0D83" w:rsidRDefault="006C352B">
            <w:pPr>
              <w:contextualSpacing/>
              <w:rPr>
                <w:rFonts w:eastAsia="Times New Roman" w:cs="Times New Roman"/>
                <w:sz w:val="20"/>
              </w:rPr>
            </w:pPr>
          </w:p>
        </w:tc>
        <w:tc>
          <w:tcPr>
            <w:tcW w:w="101" w:type="dxa"/>
            <w:noWrap/>
            <w:vAlign w:val="bottom"/>
            <w:hideMark/>
          </w:tcPr>
          <w:p w14:paraId="09A40634" w14:textId="77777777" w:rsidR="00FB0D83" w:rsidRDefault="006C352B">
            <w:pPr>
              <w:contextualSpacing/>
              <w:rPr>
                <w:rFonts w:eastAsia="Times New Roman" w:cs="Times New Roman"/>
                <w:sz w:val="20"/>
              </w:rPr>
            </w:pPr>
          </w:p>
        </w:tc>
        <w:tc>
          <w:tcPr>
            <w:tcW w:w="101" w:type="dxa"/>
            <w:noWrap/>
            <w:vAlign w:val="bottom"/>
            <w:hideMark/>
          </w:tcPr>
          <w:p w14:paraId="09A40635" w14:textId="77777777" w:rsidR="00FB0D83" w:rsidRDefault="006C352B">
            <w:pPr>
              <w:contextualSpacing/>
              <w:rPr>
                <w:rFonts w:eastAsia="Times New Roman" w:cs="Times New Roman"/>
                <w:sz w:val="20"/>
              </w:rPr>
            </w:pPr>
          </w:p>
        </w:tc>
        <w:tc>
          <w:tcPr>
            <w:tcW w:w="40" w:type="dxa"/>
            <w:noWrap/>
            <w:vAlign w:val="bottom"/>
            <w:hideMark/>
          </w:tcPr>
          <w:p w14:paraId="09A40636" w14:textId="77777777" w:rsidR="00FB0D83" w:rsidRDefault="006C352B">
            <w:pPr>
              <w:contextualSpacing/>
              <w:rPr>
                <w:rFonts w:eastAsia="Times New Roman" w:cs="Times New Roman"/>
                <w:sz w:val="20"/>
              </w:rPr>
            </w:pPr>
          </w:p>
        </w:tc>
      </w:tr>
      <w:tr w:rsidR="00D269F7" w14:paraId="09A40641" w14:textId="77777777">
        <w:trPr>
          <w:trHeight w:val="300"/>
        </w:trPr>
        <w:tc>
          <w:tcPr>
            <w:tcW w:w="2392" w:type="dxa"/>
            <w:noWrap/>
            <w:vAlign w:val="bottom"/>
            <w:hideMark/>
          </w:tcPr>
          <w:p w14:paraId="09A4063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63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3A" w14:textId="77777777" w:rsidR="00FB0D83" w:rsidRDefault="006C352B">
            <w:pPr>
              <w:contextualSpacing/>
              <w:rPr>
                <w:rFonts w:eastAsia="Times New Roman" w:cs="Times New Roman"/>
                <w:sz w:val="20"/>
              </w:rPr>
            </w:pPr>
          </w:p>
        </w:tc>
        <w:tc>
          <w:tcPr>
            <w:tcW w:w="1190" w:type="dxa"/>
            <w:noWrap/>
            <w:vAlign w:val="bottom"/>
            <w:hideMark/>
          </w:tcPr>
          <w:p w14:paraId="09A4063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63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3D" w14:textId="77777777" w:rsidR="00FB0D83" w:rsidRDefault="006C352B">
            <w:pPr>
              <w:contextualSpacing/>
              <w:rPr>
                <w:rFonts w:eastAsia="Times New Roman" w:cs="Times New Roman"/>
                <w:sz w:val="20"/>
              </w:rPr>
            </w:pPr>
          </w:p>
        </w:tc>
        <w:tc>
          <w:tcPr>
            <w:tcW w:w="101" w:type="dxa"/>
            <w:noWrap/>
            <w:vAlign w:val="bottom"/>
            <w:hideMark/>
          </w:tcPr>
          <w:p w14:paraId="09A4063E" w14:textId="77777777" w:rsidR="00FB0D83" w:rsidRDefault="006C352B">
            <w:pPr>
              <w:contextualSpacing/>
              <w:rPr>
                <w:rFonts w:eastAsia="Times New Roman" w:cs="Times New Roman"/>
                <w:sz w:val="20"/>
              </w:rPr>
            </w:pPr>
          </w:p>
        </w:tc>
        <w:tc>
          <w:tcPr>
            <w:tcW w:w="101" w:type="dxa"/>
            <w:noWrap/>
            <w:vAlign w:val="bottom"/>
            <w:hideMark/>
          </w:tcPr>
          <w:p w14:paraId="09A4063F" w14:textId="77777777" w:rsidR="00FB0D83" w:rsidRDefault="006C352B">
            <w:pPr>
              <w:contextualSpacing/>
              <w:rPr>
                <w:rFonts w:eastAsia="Times New Roman" w:cs="Times New Roman"/>
                <w:sz w:val="20"/>
              </w:rPr>
            </w:pPr>
          </w:p>
        </w:tc>
        <w:tc>
          <w:tcPr>
            <w:tcW w:w="40" w:type="dxa"/>
            <w:noWrap/>
            <w:vAlign w:val="bottom"/>
            <w:hideMark/>
          </w:tcPr>
          <w:p w14:paraId="09A40640" w14:textId="77777777" w:rsidR="00FB0D83" w:rsidRDefault="006C352B">
            <w:pPr>
              <w:contextualSpacing/>
              <w:rPr>
                <w:rFonts w:eastAsia="Times New Roman" w:cs="Times New Roman"/>
                <w:sz w:val="20"/>
              </w:rPr>
            </w:pPr>
          </w:p>
        </w:tc>
      </w:tr>
      <w:tr w:rsidR="00D269F7" w14:paraId="09A4064B" w14:textId="77777777">
        <w:trPr>
          <w:trHeight w:val="300"/>
        </w:trPr>
        <w:tc>
          <w:tcPr>
            <w:tcW w:w="2392" w:type="dxa"/>
            <w:noWrap/>
            <w:vAlign w:val="bottom"/>
            <w:hideMark/>
          </w:tcPr>
          <w:p w14:paraId="09A4064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64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44" w14:textId="77777777" w:rsidR="00FB0D83" w:rsidRDefault="006C352B">
            <w:pPr>
              <w:contextualSpacing/>
              <w:rPr>
                <w:rFonts w:eastAsia="Times New Roman" w:cs="Times New Roman"/>
                <w:sz w:val="20"/>
              </w:rPr>
            </w:pPr>
          </w:p>
        </w:tc>
        <w:tc>
          <w:tcPr>
            <w:tcW w:w="1190" w:type="dxa"/>
            <w:noWrap/>
            <w:vAlign w:val="bottom"/>
            <w:hideMark/>
          </w:tcPr>
          <w:p w14:paraId="09A4064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64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47" w14:textId="77777777" w:rsidR="00FB0D83" w:rsidRDefault="006C352B">
            <w:pPr>
              <w:contextualSpacing/>
              <w:rPr>
                <w:rFonts w:eastAsia="Times New Roman" w:cs="Times New Roman"/>
                <w:sz w:val="20"/>
              </w:rPr>
            </w:pPr>
          </w:p>
        </w:tc>
        <w:tc>
          <w:tcPr>
            <w:tcW w:w="101" w:type="dxa"/>
            <w:noWrap/>
            <w:vAlign w:val="bottom"/>
            <w:hideMark/>
          </w:tcPr>
          <w:p w14:paraId="09A40648" w14:textId="77777777" w:rsidR="00FB0D83" w:rsidRDefault="006C352B">
            <w:pPr>
              <w:contextualSpacing/>
              <w:rPr>
                <w:rFonts w:eastAsia="Times New Roman" w:cs="Times New Roman"/>
                <w:sz w:val="20"/>
              </w:rPr>
            </w:pPr>
          </w:p>
        </w:tc>
        <w:tc>
          <w:tcPr>
            <w:tcW w:w="101" w:type="dxa"/>
            <w:noWrap/>
            <w:vAlign w:val="bottom"/>
            <w:hideMark/>
          </w:tcPr>
          <w:p w14:paraId="09A40649" w14:textId="77777777" w:rsidR="00FB0D83" w:rsidRDefault="006C352B">
            <w:pPr>
              <w:contextualSpacing/>
              <w:rPr>
                <w:rFonts w:eastAsia="Times New Roman" w:cs="Times New Roman"/>
                <w:sz w:val="20"/>
              </w:rPr>
            </w:pPr>
          </w:p>
        </w:tc>
        <w:tc>
          <w:tcPr>
            <w:tcW w:w="40" w:type="dxa"/>
            <w:noWrap/>
            <w:vAlign w:val="bottom"/>
            <w:hideMark/>
          </w:tcPr>
          <w:p w14:paraId="09A4064A" w14:textId="77777777" w:rsidR="00FB0D83" w:rsidRDefault="006C352B">
            <w:pPr>
              <w:contextualSpacing/>
              <w:rPr>
                <w:rFonts w:eastAsia="Times New Roman" w:cs="Times New Roman"/>
                <w:sz w:val="20"/>
              </w:rPr>
            </w:pPr>
          </w:p>
        </w:tc>
      </w:tr>
      <w:tr w:rsidR="00D269F7" w14:paraId="09A40654" w14:textId="77777777">
        <w:trPr>
          <w:trHeight w:val="300"/>
        </w:trPr>
        <w:tc>
          <w:tcPr>
            <w:tcW w:w="4406" w:type="dxa"/>
            <w:gridSpan w:val="2"/>
            <w:noWrap/>
            <w:vAlign w:val="bottom"/>
            <w:hideMark/>
          </w:tcPr>
          <w:p w14:paraId="09A4064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64D"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64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64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50" w14:textId="77777777" w:rsidR="00FB0D83" w:rsidRDefault="006C352B">
            <w:pPr>
              <w:contextualSpacing/>
              <w:rPr>
                <w:rFonts w:eastAsia="Times New Roman" w:cs="Times New Roman"/>
                <w:sz w:val="20"/>
              </w:rPr>
            </w:pPr>
          </w:p>
        </w:tc>
        <w:tc>
          <w:tcPr>
            <w:tcW w:w="101" w:type="dxa"/>
            <w:noWrap/>
            <w:vAlign w:val="bottom"/>
            <w:hideMark/>
          </w:tcPr>
          <w:p w14:paraId="09A40651" w14:textId="77777777" w:rsidR="00FB0D83" w:rsidRDefault="006C352B">
            <w:pPr>
              <w:contextualSpacing/>
              <w:rPr>
                <w:rFonts w:eastAsia="Times New Roman" w:cs="Times New Roman"/>
                <w:sz w:val="20"/>
              </w:rPr>
            </w:pPr>
          </w:p>
        </w:tc>
        <w:tc>
          <w:tcPr>
            <w:tcW w:w="101" w:type="dxa"/>
            <w:noWrap/>
            <w:vAlign w:val="bottom"/>
            <w:hideMark/>
          </w:tcPr>
          <w:p w14:paraId="09A40652" w14:textId="77777777" w:rsidR="00FB0D83" w:rsidRDefault="006C352B">
            <w:pPr>
              <w:contextualSpacing/>
              <w:rPr>
                <w:rFonts w:eastAsia="Times New Roman" w:cs="Times New Roman"/>
                <w:sz w:val="20"/>
              </w:rPr>
            </w:pPr>
          </w:p>
        </w:tc>
        <w:tc>
          <w:tcPr>
            <w:tcW w:w="40" w:type="dxa"/>
            <w:noWrap/>
            <w:vAlign w:val="bottom"/>
            <w:hideMark/>
          </w:tcPr>
          <w:p w14:paraId="09A40653" w14:textId="77777777" w:rsidR="00FB0D83" w:rsidRDefault="006C352B">
            <w:pPr>
              <w:contextualSpacing/>
              <w:rPr>
                <w:rFonts w:eastAsia="Times New Roman" w:cs="Times New Roman"/>
                <w:sz w:val="20"/>
              </w:rPr>
            </w:pPr>
          </w:p>
        </w:tc>
      </w:tr>
      <w:tr w:rsidR="00D269F7" w14:paraId="09A4065E" w14:textId="77777777">
        <w:trPr>
          <w:trHeight w:val="300"/>
        </w:trPr>
        <w:tc>
          <w:tcPr>
            <w:tcW w:w="2392" w:type="dxa"/>
            <w:noWrap/>
            <w:vAlign w:val="bottom"/>
            <w:hideMark/>
          </w:tcPr>
          <w:p w14:paraId="09A40655" w14:textId="77777777" w:rsidR="00FB0D83" w:rsidRDefault="006C352B">
            <w:pPr>
              <w:contextualSpacing/>
              <w:rPr>
                <w:rFonts w:eastAsia="Times New Roman" w:cs="Times New Roman"/>
                <w:sz w:val="20"/>
              </w:rPr>
            </w:pPr>
          </w:p>
        </w:tc>
        <w:tc>
          <w:tcPr>
            <w:tcW w:w="2014" w:type="dxa"/>
            <w:noWrap/>
            <w:vAlign w:val="bottom"/>
            <w:hideMark/>
          </w:tcPr>
          <w:p w14:paraId="09A40656" w14:textId="77777777" w:rsidR="00FB0D83" w:rsidRDefault="006C352B">
            <w:pPr>
              <w:contextualSpacing/>
              <w:rPr>
                <w:rFonts w:eastAsia="Times New Roman" w:cs="Times New Roman"/>
                <w:sz w:val="20"/>
              </w:rPr>
            </w:pPr>
          </w:p>
        </w:tc>
        <w:tc>
          <w:tcPr>
            <w:tcW w:w="2759" w:type="dxa"/>
            <w:noWrap/>
            <w:vAlign w:val="bottom"/>
            <w:hideMark/>
          </w:tcPr>
          <w:p w14:paraId="09A40657" w14:textId="77777777" w:rsidR="00FB0D83" w:rsidRDefault="006C352B">
            <w:pPr>
              <w:contextualSpacing/>
              <w:rPr>
                <w:rFonts w:eastAsia="Times New Roman" w:cs="Times New Roman"/>
                <w:sz w:val="20"/>
              </w:rPr>
            </w:pPr>
          </w:p>
        </w:tc>
        <w:tc>
          <w:tcPr>
            <w:tcW w:w="1190" w:type="dxa"/>
            <w:noWrap/>
            <w:vAlign w:val="bottom"/>
            <w:hideMark/>
          </w:tcPr>
          <w:p w14:paraId="09A40658" w14:textId="77777777" w:rsidR="00FB0D83" w:rsidRDefault="006C352B">
            <w:pPr>
              <w:contextualSpacing/>
              <w:rPr>
                <w:rFonts w:eastAsia="Times New Roman" w:cs="Times New Roman"/>
                <w:sz w:val="20"/>
              </w:rPr>
            </w:pPr>
          </w:p>
        </w:tc>
        <w:tc>
          <w:tcPr>
            <w:tcW w:w="101" w:type="dxa"/>
            <w:noWrap/>
            <w:vAlign w:val="bottom"/>
            <w:hideMark/>
          </w:tcPr>
          <w:p w14:paraId="09A40659" w14:textId="77777777" w:rsidR="00FB0D83" w:rsidRDefault="006C352B">
            <w:pPr>
              <w:contextualSpacing/>
              <w:rPr>
                <w:rFonts w:eastAsia="Times New Roman" w:cs="Times New Roman"/>
                <w:sz w:val="20"/>
              </w:rPr>
            </w:pPr>
          </w:p>
        </w:tc>
        <w:tc>
          <w:tcPr>
            <w:tcW w:w="101" w:type="dxa"/>
            <w:noWrap/>
            <w:vAlign w:val="bottom"/>
            <w:hideMark/>
          </w:tcPr>
          <w:p w14:paraId="09A4065A" w14:textId="77777777" w:rsidR="00FB0D83" w:rsidRDefault="006C352B">
            <w:pPr>
              <w:contextualSpacing/>
              <w:rPr>
                <w:rFonts w:eastAsia="Times New Roman" w:cs="Times New Roman"/>
                <w:sz w:val="20"/>
              </w:rPr>
            </w:pPr>
          </w:p>
        </w:tc>
        <w:tc>
          <w:tcPr>
            <w:tcW w:w="101" w:type="dxa"/>
            <w:noWrap/>
            <w:vAlign w:val="bottom"/>
            <w:hideMark/>
          </w:tcPr>
          <w:p w14:paraId="09A4065B" w14:textId="77777777" w:rsidR="00FB0D83" w:rsidRDefault="006C352B">
            <w:pPr>
              <w:contextualSpacing/>
              <w:rPr>
                <w:rFonts w:eastAsia="Times New Roman" w:cs="Times New Roman"/>
                <w:sz w:val="20"/>
              </w:rPr>
            </w:pPr>
          </w:p>
        </w:tc>
        <w:tc>
          <w:tcPr>
            <w:tcW w:w="101" w:type="dxa"/>
            <w:noWrap/>
            <w:vAlign w:val="bottom"/>
            <w:hideMark/>
          </w:tcPr>
          <w:p w14:paraId="09A4065C" w14:textId="77777777" w:rsidR="00FB0D83" w:rsidRDefault="006C352B">
            <w:pPr>
              <w:contextualSpacing/>
              <w:rPr>
                <w:rFonts w:eastAsia="Times New Roman" w:cs="Times New Roman"/>
                <w:sz w:val="20"/>
              </w:rPr>
            </w:pPr>
          </w:p>
        </w:tc>
        <w:tc>
          <w:tcPr>
            <w:tcW w:w="40" w:type="dxa"/>
            <w:noWrap/>
            <w:vAlign w:val="bottom"/>
            <w:hideMark/>
          </w:tcPr>
          <w:p w14:paraId="09A4065D" w14:textId="77777777" w:rsidR="00FB0D83" w:rsidRDefault="006C352B">
            <w:pPr>
              <w:contextualSpacing/>
              <w:rPr>
                <w:rFonts w:eastAsia="Times New Roman" w:cs="Times New Roman"/>
                <w:sz w:val="20"/>
              </w:rPr>
            </w:pPr>
          </w:p>
        </w:tc>
      </w:tr>
      <w:tr w:rsidR="00D269F7" w14:paraId="09A40664" w14:textId="77777777">
        <w:trPr>
          <w:trHeight w:val="300"/>
        </w:trPr>
        <w:tc>
          <w:tcPr>
            <w:tcW w:w="2392" w:type="dxa"/>
            <w:noWrap/>
            <w:vAlign w:val="bottom"/>
            <w:hideMark/>
          </w:tcPr>
          <w:p w14:paraId="09A4065F" w14:textId="77777777" w:rsidR="00FB0D83" w:rsidRDefault="006C352B">
            <w:pPr>
              <w:contextualSpacing/>
              <w:rPr>
                <w:rFonts w:eastAsia="Times New Roman" w:cs="Times New Roman"/>
                <w:sz w:val="20"/>
              </w:rPr>
            </w:pPr>
          </w:p>
        </w:tc>
        <w:tc>
          <w:tcPr>
            <w:tcW w:w="6165" w:type="dxa"/>
            <w:gridSpan w:val="5"/>
            <w:noWrap/>
            <w:vAlign w:val="bottom"/>
            <w:hideMark/>
          </w:tcPr>
          <w:p w14:paraId="09A4066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45 ως έχει   ΔΕΚΤΟ ΚΑΤΑ ΠΛΕΙΟΨΗΦΙΑ</w:t>
            </w:r>
          </w:p>
        </w:tc>
        <w:tc>
          <w:tcPr>
            <w:tcW w:w="101" w:type="dxa"/>
            <w:noWrap/>
            <w:vAlign w:val="bottom"/>
            <w:hideMark/>
          </w:tcPr>
          <w:p w14:paraId="09A4066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62" w14:textId="77777777" w:rsidR="00FB0D83" w:rsidRDefault="006C352B">
            <w:pPr>
              <w:contextualSpacing/>
              <w:rPr>
                <w:rFonts w:eastAsia="Times New Roman" w:cs="Times New Roman"/>
                <w:sz w:val="20"/>
              </w:rPr>
            </w:pPr>
          </w:p>
        </w:tc>
        <w:tc>
          <w:tcPr>
            <w:tcW w:w="40" w:type="dxa"/>
            <w:noWrap/>
            <w:vAlign w:val="bottom"/>
            <w:hideMark/>
          </w:tcPr>
          <w:p w14:paraId="09A40663" w14:textId="77777777" w:rsidR="00FB0D83" w:rsidRDefault="006C352B">
            <w:pPr>
              <w:contextualSpacing/>
              <w:rPr>
                <w:rFonts w:eastAsia="Times New Roman" w:cs="Times New Roman"/>
                <w:sz w:val="20"/>
              </w:rPr>
            </w:pPr>
          </w:p>
        </w:tc>
      </w:tr>
      <w:tr w:rsidR="00D269F7" w14:paraId="09A4066E" w14:textId="77777777">
        <w:trPr>
          <w:trHeight w:val="300"/>
        </w:trPr>
        <w:tc>
          <w:tcPr>
            <w:tcW w:w="2392" w:type="dxa"/>
            <w:noWrap/>
            <w:vAlign w:val="bottom"/>
            <w:hideMark/>
          </w:tcPr>
          <w:p w14:paraId="09A4066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66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67" w14:textId="77777777" w:rsidR="00FB0D83" w:rsidRDefault="006C352B">
            <w:pPr>
              <w:contextualSpacing/>
              <w:rPr>
                <w:rFonts w:eastAsia="Times New Roman" w:cs="Times New Roman"/>
                <w:sz w:val="20"/>
              </w:rPr>
            </w:pPr>
          </w:p>
        </w:tc>
        <w:tc>
          <w:tcPr>
            <w:tcW w:w="1190" w:type="dxa"/>
            <w:noWrap/>
            <w:vAlign w:val="bottom"/>
            <w:hideMark/>
          </w:tcPr>
          <w:p w14:paraId="09A4066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66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6A" w14:textId="77777777" w:rsidR="00FB0D83" w:rsidRDefault="006C352B">
            <w:pPr>
              <w:contextualSpacing/>
              <w:rPr>
                <w:rFonts w:eastAsia="Times New Roman" w:cs="Times New Roman"/>
                <w:sz w:val="20"/>
              </w:rPr>
            </w:pPr>
          </w:p>
        </w:tc>
        <w:tc>
          <w:tcPr>
            <w:tcW w:w="101" w:type="dxa"/>
            <w:noWrap/>
            <w:vAlign w:val="bottom"/>
            <w:hideMark/>
          </w:tcPr>
          <w:p w14:paraId="09A4066B" w14:textId="77777777" w:rsidR="00FB0D83" w:rsidRDefault="006C352B">
            <w:pPr>
              <w:contextualSpacing/>
              <w:rPr>
                <w:rFonts w:eastAsia="Times New Roman" w:cs="Times New Roman"/>
                <w:sz w:val="20"/>
              </w:rPr>
            </w:pPr>
          </w:p>
        </w:tc>
        <w:tc>
          <w:tcPr>
            <w:tcW w:w="101" w:type="dxa"/>
            <w:noWrap/>
            <w:vAlign w:val="bottom"/>
            <w:hideMark/>
          </w:tcPr>
          <w:p w14:paraId="09A4066C" w14:textId="77777777" w:rsidR="00FB0D83" w:rsidRDefault="006C352B">
            <w:pPr>
              <w:contextualSpacing/>
              <w:rPr>
                <w:rFonts w:eastAsia="Times New Roman" w:cs="Times New Roman"/>
                <w:sz w:val="20"/>
              </w:rPr>
            </w:pPr>
          </w:p>
        </w:tc>
        <w:tc>
          <w:tcPr>
            <w:tcW w:w="40" w:type="dxa"/>
            <w:noWrap/>
            <w:vAlign w:val="bottom"/>
            <w:hideMark/>
          </w:tcPr>
          <w:p w14:paraId="09A4066D" w14:textId="77777777" w:rsidR="00FB0D83" w:rsidRDefault="006C352B">
            <w:pPr>
              <w:contextualSpacing/>
              <w:rPr>
                <w:rFonts w:eastAsia="Times New Roman" w:cs="Times New Roman"/>
                <w:sz w:val="20"/>
              </w:rPr>
            </w:pPr>
          </w:p>
        </w:tc>
      </w:tr>
      <w:tr w:rsidR="00D269F7" w14:paraId="09A40678" w14:textId="77777777">
        <w:trPr>
          <w:trHeight w:val="300"/>
        </w:trPr>
        <w:tc>
          <w:tcPr>
            <w:tcW w:w="2392" w:type="dxa"/>
            <w:noWrap/>
            <w:vAlign w:val="bottom"/>
            <w:hideMark/>
          </w:tcPr>
          <w:p w14:paraId="09A4066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67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71" w14:textId="77777777" w:rsidR="00FB0D83" w:rsidRDefault="006C352B">
            <w:pPr>
              <w:contextualSpacing/>
              <w:rPr>
                <w:rFonts w:eastAsia="Times New Roman" w:cs="Times New Roman"/>
                <w:sz w:val="20"/>
              </w:rPr>
            </w:pPr>
          </w:p>
        </w:tc>
        <w:tc>
          <w:tcPr>
            <w:tcW w:w="1190" w:type="dxa"/>
            <w:noWrap/>
            <w:vAlign w:val="bottom"/>
            <w:hideMark/>
          </w:tcPr>
          <w:p w14:paraId="09A4067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67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74" w14:textId="77777777" w:rsidR="00FB0D83" w:rsidRDefault="006C352B">
            <w:pPr>
              <w:contextualSpacing/>
              <w:rPr>
                <w:rFonts w:eastAsia="Times New Roman" w:cs="Times New Roman"/>
                <w:sz w:val="20"/>
              </w:rPr>
            </w:pPr>
          </w:p>
        </w:tc>
        <w:tc>
          <w:tcPr>
            <w:tcW w:w="101" w:type="dxa"/>
            <w:noWrap/>
            <w:vAlign w:val="bottom"/>
            <w:hideMark/>
          </w:tcPr>
          <w:p w14:paraId="09A40675" w14:textId="77777777" w:rsidR="00FB0D83" w:rsidRDefault="006C352B">
            <w:pPr>
              <w:contextualSpacing/>
              <w:rPr>
                <w:rFonts w:eastAsia="Times New Roman" w:cs="Times New Roman"/>
                <w:sz w:val="20"/>
              </w:rPr>
            </w:pPr>
          </w:p>
        </w:tc>
        <w:tc>
          <w:tcPr>
            <w:tcW w:w="101" w:type="dxa"/>
            <w:noWrap/>
            <w:vAlign w:val="bottom"/>
            <w:hideMark/>
          </w:tcPr>
          <w:p w14:paraId="09A40676" w14:textId="77777777" w:rsidR="00FB0D83" w:rsidRDefault="006C352B">
            <w:pPr>
              <w:contextualSpacing/>
              <w:rPr>
                <w:rFonts w:eastAsia="Times New Roman" w:cs="Times New Roman"/>
                <w:sz w:val="20"/>
              </w:rPr>
            </w:pPr>
          </w:p>
        </w:tc>
        <w:tc>
          <w:tcPr>
            <w:tcW w:w="40" w:type="dxa"/>
            <w:noWrap/>
            <w:vAlign w:val="bottom"/>
            <w:hideMark/>
          </w:tcPr>
          <w:p w14:paraId="09A40677" w14:textId="77777777" w:rsidR="00FB0D83" w:rsidRDefault="006C352B">
            <w:pPr>
              <w:contextualSpacing/>
              <w:rPr>
                <w:rFonts w:eastAsia="Times New Roman" w:cs="Times New Roman"/>
                <w:sz w:val="20"/>
              </w:rPr>
            </w:pPr>
          </w:p>
        </w:tc>
      </w:tr>
      <w:tr w:rsidR="00D269F7" w14:paraId="09A40682" w14:textId="77777777">
        <w:trPr>
          <w:trHeight w:val="300"/>
        </w:trPr>
        <w:tc>
          <w:tcPr>
            <w:tcW w:w="2392" w:type="dxa"/>
            <w:noWrap/>
            <w:vAlign w:val="bottom"/>
            <w:hideMark/>
          </w:tcPr>
          <w:p w14:paraId="09A4067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67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7B" w14:textId="77777777" w:rsidR="00FB0D83" w:rsidRDefault="006C352B">
            <w:pPr>
              <w:contextualSpacing/>
              <w:rPr>
                <w:rFonts w:eastAsia="Times New Roman" w:cs="Times New Roman"/>
                <w:sz w:val="20"/>
              </w:rPr>
            </w:pPr>
          </w:p>
        </w:tc>
        <w:tc>
          <w:tcPr>
            <w:tcW w:w="1190" w:type="dxa"/>
            <w:noWrap/>
            <w:vAlign w:val="bottom"/>
            <w:hideMark/>
          </w:tcPr>
          <w:p w14:paraId="09A4067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67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7E" w14:textId="77777777" w:rsidR="00FB0D83" w:rsidRDefault="006C352B">
            <w:pPr>
              <w:contextualSpacing/>
              <w:rPr>
                <w:rFonts w:eastAsia="Times New Roman" w:cs="Times New Roman"/>
                <w:sz w:val="20"/>
              </w:rPr>
            </w:pPr>
          </w:p>
        </w:tc>
        <w:tc>
          <w:tcPr>
            <w:tcW w:w="101" w:type="dxa"/>
            <w:noWrap/>
            <w:vAlign w:val="bottom"/>
            <w:hideMark/>
          </w:tcPr>
          <w:p w14:paraId="09A4067F" w14:textId="77777777" w:rsidR="00FB0D83" w:rsidRDefault="006C352B">
            <w:pPr>
              <w:contextualSpacing/>
              <w:rPr>
                <w:rFonts w:eastAsia="Times New Roman" w:cs="Times New Roman"/>
                <w:sz w:val="20"/>
              </w:rPr>
            </w:pPr>
          </w:p>
        </w:tc>
        <w:tc>
          <w:tcPr>
            <w:tcW w:w="101" w:type="dxa"/>
            <w:noWrap/>
            <w:vAlign w:val="bottom"/>
            <w:hideMark/>
          </w:tcPr>
          <w:p w14:paraId="09A40680" w14:textId="77777777" w:rsidR="00FB0D83" w:rsidRDefault="006C352B">
            <w:pPr>
              <w:contextualSpacing/>
              <w:rPr>
                <w:rFonts w:eastAsia="Times New Roman" w:cs="Times New Roman"/>
                <w:sz w:val="20"/>
              </w:rPr>
            </w:pPr>
          </w:p>
        </w:tc>
        <w:tc>
          <w:tcPr>
            <w:tcW w:w="40" w:type="dxa"/>
            <w:noWrap/>
            <w:vAlign w:val="bottom"/>
            <w:hideMark/>
          </w:tcPr>
          <w:p w14:paraId="09A40681" w14:textId="77777777" w:rsidR="00FB0D83" w:rsidRDefault="006C352B">
            <w:pPr>
              <w:contextualSpacing/>
              <w:rPr>
                <w:rFonts w:eastAsia="Times New Roman" w:cs="Times New Roman"/>
                <w:sz w:val="20"/>
              </w:rPr>
            </w:pPr>
          </w:p>
        </w:tc>
      </w:tr>
      <w:tr w:rsidR="00D269F7" w14:paraId="09A4068C" w14:textId="77777777">
        <w:trPr>
          <w:trHeight w:val="300"/>
        </w:trPr>
        <w:tc>
          <w:tcPr>
            <w:tcW w:w="2392" w:type="dxa"/>
            <w:noWrap/>
            <w:vAlign w:val="bottom"/>
            <w:hideMark/>
          </w:tcPr>
          <w:p w14:paraId="09A4068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68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85" w14:textId="77777777" w:rsidR="00FB0D83" w:rsidRDefault="006C352B">
            <w:pPr>
              <w:contextualSpacing/>
              <w:rPr>
                <w:rFonts w:eastAsia="Times New Roman" w:cs="Times New Roman"/>
                <w:sz w:val="20"/>
              </w:rPr>
            </w:pPr>
          </w:p>
        </w:tc>
        <w:tc>
          <w:tcPr>
            <w:tcW w:w="1190" w:type="dxa"/>
            <w:noWrap/>
            <w:vAlign w:val="bottom"/>
            <w:hideMark/>
          </w:tcPr>
          <w:p w14:paraId="09A4068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68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88" w14:textId="77777777" w:rsidR="00FB0D83" w:rsidRDefault="006C352B">
            <w:pPr>
              <w:contextualSpacing/>
              <w:rPr>
                <w:rFonts w:eastAsia="Times New Roman" w:cs="Times New Roman"/>
                <w:sz w:val="20"/>
              </w:rPr>
            </w:pPr>
          </w:p>
        </w:tc>
        <w:tc>
          <w:tcPr>
            <w:tcW w:w="101" w:type="dxa"/>
            <w:noWrap/>
            <w:vAlign w:val="bottom"/>
            <w:hideMark/>
          </w:tcPr>
          <w:p w14:paraId="09A40689" w14:textId="77777777" w:rsidR="00FB0D83" w:rsidRDefault="006C352B">
            <w:pPr>
              <w:contextualSpacing/>
              <w:rPr>
                <w:rFonts w:eastAsia="Times New Roman" w:cs="Times New Roman"/>
                <w:sz w:val="20"/>
              </w:rPr>
            </w:pPr>
          </w:p>
        </w:tc>
        <w:tc>
          <w:tcPr>
            <w:tcW w:w="101" w:type="dxa"/>
            <w:noWrap/>
            <w:vAlign w:val="bottom"/>
            <w:hideMark/>
          </w:tcPr>
          <w:p w14:paraId="09A4068A" w14:textId="77777777" w:rsidR="00FB0D83" w:rsidRDefault="006C352B">
            <w:pPr>
              <w:contextualSpacing/>
              <w:rPr>
                <w:rFonts w:eastAsia="Times New Roman" w:cs="Times New Roman"/>
                <w:sz w:val="20"/>
              </w:rPr>
            </w:pPr>
          </w:p>
        </w:tc>
        <w:tc>
          <w:tcPr>
            <w:tcW w:w="40" w:type="dxa"/>
            <w:noWrap/>
            <w:vAlign w:val="bottom"/>
            <w:hideMark/>
          </w:tcPr>
          <w:p w14:paraId="09A4068B" w14:textId="77777777" w:rsidR="00FB0D83" w:rsidRDefault="006C352B">
            <w:pPr>
              <w:contextualSpacing/>
              <w:rPr>
                <w:rFonts w:eastAsia="Times New Roman" w:cs="Times New Roman"/>
                <w:sz w:val="20"/>
              </w:rPr>
            </w:pPr>
          </w:p>
        </w:tc>
      </w:tr>
      <w:tr w:rsidR="00D269F7" w14:paraId="09A40696" w14:textId="77777777">
        <w:trPr>
          <w:trHeight w:val="300"/>
        </w:trPr>
        <w:tc>
          <w:tcPr>
            <w:tcW w:w="2392" w:type="dxa"/>
            <w:noWrap/>
            <w:vAlign w:val="bottom"/>
            <w:hideMark/>
          </w:tcPr>
          <w:p w14:paraId="09A4068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68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8F" w14:textId="77777777" w:rsidR="00FB0D83" w:rsidRDefault="006C352B">
            <w:pPr>
              <w:contextualSpacing/>
              <w:rPr>
                <w:rFonts w:eastAsia="Times New Roman" w:cs="Times New Roman"/>
                <w:sz w:val="20"/>
              </w:rPr>
            </w:pPr>
          </w:p>
        </w:tc>
        <w:tc>
          <w:tcPr>
            <w:tcW w:w="1190" w:type="dxa"/>
            <w:noWrap/>
            <w:vAlign w:val="bottom"/>
            <w:hideMark/>
          </w:tcPr>
          <w:p w14:paraId="09A4069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69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92" w14:textId="77777777" w:rsidR="00FB0D83" w:rsidRDefault="006C352B">
            <w:pPr>
              <w:contextualSpacing/>
              <w:rPr>
                <w:rFonts w:eastAsia="Times New Roman" w:cs="Times New Roman"/>
                <w:sz w:val="20"/>
              </w:rPr>
            </w:pPr>
          </w:p>
        </w:tc>
        <w:tc>
          <w:tcPr>
            <w:tcW w:w="101" w:type="dxa"/>
            <w:noWrap/>
            <w:vAlign w:val="bottom"/>
            <w:hideMark/>
          </w:tcPr>
          <w:p w14:paraId="09A40693" w14:textId="77777777" w:rsidR="00FB0D83" w:rsidRDefault="006C352B">
            <w:pPr>
              <w:contextualSpacing/>
              <w:rPr>
                <w:rFonts w:eastAsia="Times New Roman" w:cs="Times New Roman"/>
                <w:sz w:val="20"/>
              </w:rPr>
            </w:pPr>
          </w:p>
        </w:tc>
        <w:tc>
          <w:tcPr>
            <w:tcW w:w="101" w:type="dxa"/>
            <w:noWrap/>
            <w:vAlign w:val="bottom"/>
            <w:hideMark/>
          </w:tcPr>
          <w:p w14:paraId="09A40694" w14:textId="77777777" w:rsidR="00FB0D83" w:rsidRDefault="006C352B">
            <w:pPr>
              <w:contextualSpacing/>
              <w:rPr>
                <w:rFonts w:eastAsia="Times New Roman" w:cs="Times New Roman"/>
                <w:sz w:val="20"/>
              </w:rPr>
            </w:pPr>
          </w:p>
        </w:tc>
        <w:tc>
          <w:tcPr>
            <w:tcW w:w="40" w:type="dxa"/>
            <w:noWrap/>
            <w:vAlign w:val="bottom"/>
            <w:hideMark/>
          </w:tcPr>
          <w:p w14:paraId="09A40695" w14:textId="77777777" w:rsidR="00FB0D83" w:rsidRDefault="006C352B">
            <w:pPr>
              <w:contextualSpacing/>
              <w:rPr>
                <w:rFonts w:eastAsia="Times New Roman" w:cs="Times New Roman"/>
                <w:sz w:val="20"/>
              </w:rPr>
            </w:pPr>
          </w:p>
        </w:tc>
      </w:tr>
      <w:tr w:rsidR="00D269F7" w14:paraId="09A406A0" w14:textId="77777777">
        <w:trPr>
          <w:trHeight w:val="300"/>
        </w:trPr>
        <w:tc>
          <w:tcPr>
            <w:tcW w:w="2392" w:type="dxa"/>
            <w:noWrap/>
            <w:vAlign w:val="bottom"/>
            <w:hideMark/>
          </w:tcPr>
          <w:p w14:paraId="09A4069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69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99" w14:textId="77777777" w:rsidR="00FB0D83" w:rsidRDefault="006C352B">
            <w:pPr>
              <w:contextualSpacing/>
              <w:rPr>
                <w:rFonts w:eastAsia="Times New Roman" w:cs="Times New Roman"/>
                <w:sz w:val="20"/>
              </w:rPr>
            </w:pPr>
          </w:p>
        </w:tc>
        <w:tc>
          <w:tcPr>
            <w:tcW w:w="1190" w:type="dxa"/>
            <w:noWrap/>
            <w:vAlign w:val="bottom"/>
            <w:hideMark/>
          </w:tcPr>
          <w:p w14:paraId="09A4069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69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9C" w14:textId="77777777" w:rsidR="00FB0D83" w:rsidRDefault="006C352B">
            <w:pPr>
              <w:contextualSpacing/>
              <w:rPr>
                <w:rFonts w:eastAsia="Times New Roman" w:cs="Times New Roman"/>
                <w:sz w:val="20"/>
              </w:rPr>
            </w:pPr>
          </w:p>
        </w:tc>
        <w:tc>
          <w:tcPr>
            <w:tcW w:w="101" w:type="dxa"/>
            <w:noWrap/>
            <w:vAlign w:val="bottom"/>
            <w:hideMark/>
          </w:tcPr>
          <w:p w14:paraId="09A4069D" w14:textId="77777777" w:rsidR="00FB0D83" w:rsidRDefault="006C352B">
            <w:pPr>
              <w:contextualSpacing/>
              <w:rPr>
                <w:rFonts w:eastAsia="Times New Roman" w:cs="Times New Roman"/>
                <w:sz w:val="20"/>
              </w:rPr>
            </w:pPr>
          </w:p>
        </w:tc>
        <w:tc>
          <w:tcPr>
            <w:tcW w:w="101" w:type="dxa"/>
            <w:noWrap/>
            <w:vAlign w:val="bottom"/>
            <w:hideMark/>
          </w:tcPr>
          <w:p w14:paraId="09A4069E" w14:textId="77777777" w:rsidR="00FB0D83" w:rsidRDefault="006C352B">
            <w:pPr>
              <w:contextualSpacing/>
              <w:rPr>
                <w:rFonts w:eastAsia="Times New Roman" w:cs="Times New Roman"/>
                <w:sz w:val="20"/>
              </w:rPr>
            </w:pPr>
          </w:p>
        </w:tc>
        <w:tc>
          <w:tcPr>
            <w:tcW w:w="40" w:type="dxa"/>
            <w:noWrap/>
            <w:vAlign w:val="bottom"/>
            <w:hideMark/>
          </w:tcPr>
          <w:p w14:paraId="09A4069F" w14:textId="77777777" w:rsidR="00FB0D83" w:rsidRDefault="006C352B">
            <w:pPr>
              <w:contextualSpacing/>
              <w:rPr>
                <w:rFonts w:eastAsia="Times New Roman" w:cs="Times New Roman"/>
                <w:sz w:val="20"/>
              </w:rPr>
            </w:pPr>
          </w:p>
        </w:tc>
      </w:tr>
      <w:tr w:rsidR="00D269F7" w14:paraId="09A406AA" w14:textId="77777777">
        <w:trPr>
          <w:trHeight w:val="300"/>
        </w:trPr>
        <w:tc>
          <w:tcPr>
            <w:tcW w:w="2392" w:type="dxa"/>
            <w:noWrap/>
            <w:vAlign w:val="bottom"/>
            <w:hideMark/>
          </w:tcPr>
          <w:p w14:paraId="09A406A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6A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A3" w14:textId="77777777" w:rsidR="00FB0D83" w:rsidRDefault="006C352B">
            <w:pPr>
              <w:contextualSpacing/>
              <w:rPr>
                <w:rFonts w:eastAsia="Times New Roman" w:cs="Times New Roman"/>
                <w:sz w:val="20"/>
              </w:rPr>
            </w:pPr>
          </w:p>
        </w:tc>
        <w:tc>
          <w:tcPr>
            <w:tcW w:w="1190" w:type="dxa"/>
            <w:noWrap/>
            <w:vAlign w:val="bottom"/>
            <w:hideMark/>
          </w:tcPr>
          <w:p w14:paraId="09A406A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6A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A6" w14:textId="77777777" w:rsidR="00FB0D83" w:rsidRDefault="006C352B">
            <w:pPr>
              <w:contextualSpacing/>
              <w:rPr>
                <w:rFonts w:eastAsia="Times New Roman" w:cs="Times New Roman"/>
                <w:sz w:val="20"/>
              </w:rPr>
            </w:pPr>
          </w:p>
        </w:tc>
        <w:tc>
          <w:tcPr>
            <w:tcW w:w="101" w:type="dxa"/>
            <w:noWrap/>
            <w:vAlign w:val="bottom"/>
            <w:hideMark/>
          </w:tcPr>
          <w:p w14:paraId="09A406A7" w14:textId="77777777" w:rsidR="00FB0D83" w:rsidRDefault="006C352B">
            <w:pPr>
              <w:contextualSpacing/>
              <w:rPr>
                <w:rFonts w:eastAsia="Times New Roman" w:cs="Times New Roman"/>
                <w:sz w:val="20"/>
              </w:rPr>
            </w:pPr>
          </w:p>
        </w:tc>
        <w:tc>
          <w:tcPr>
            <w:tcW w:w="101" w:type="dxa"/>
            <w:noWrap/>
            <w:vAlign w:val="bottom"/>
            <w:hideMark/>
          </w:tcPr>
          <w:p w14:paraId="09A406A8" w14:textId="77777777" w:rsidR="00FB0D83" w:rsidRDefault="006C352B">
            <w:pPr>
              <w:contextualSpacing/>
              <w:rPr>
                <w:rFonts w:eastAsia="Times New Roman" w:cs="Times New Roman"/>
                <w:sz w:val="20"/>
              </w:rPr>
            </w:pPr>
          </w:p>
        </w:tc>
        <w:tc>
          <w:tcPr>
            <w:tcW w:w="40" w:type="dxa"/>
            <w:noWrap/>
            <w:vAlign w:val="bottom"/>
            <w:hideMark/>
          </w:tcPr>
          <w:p w14:paraId="09A406A9" w14:textId="77777777" w:rsidR="00FB0D83" w:rsidRDefault="006C352B">
            <w:pPr>
              <w:contextualSpacing/>
              <w:rPr>
                <w:rFonts w:eastAsia="Times New Roman" w:cs="Times New Roman"/>
                <w:sz w:val="20"/>
              </w:rPr>
            </w:pPr>
          </w:p>
        </w:tc>
      </w:tr>
      <w:tr w:rsidR="00D269F7" w14:paraId="09A406B3" w14:textId="77777777">
        <w:trPr>
          <w:trHeight w:val="300"/>
        </w:trPr>
        <w:tc>
          <w:tcPr>
            <w:tcW w:w="4406" w:type="dxa"/>
            <w:gridSpan w:val="2"/>
            <w:noWrap/>
            <w:vAlign w:val="bottom"/>
            <w:hideMark/>
          </w:tcPr>
          <w:p w14:paraId="09A406A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6AC"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6A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6A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AF" w14:textId="77777777" w:rsidR="00FB0D83" w:rsidRDefault="006C352B">
            <w:pPr>
              <w:contextualSpacing/>
              <w:rPr>
                <w:rFonts w:eastAsia="Times New Roman" w:cs="Times New Roman"/>
                <w:sz w:val="20"/>
              </w:rPr>
            </w:pPr>
          </w:p>
        </w:tc>
        <w:tc>
          <w:tcPr>
            <w:tcW w:w="101" w:type="dxa"/>
            <w:noWrap/>
            <w:vAlign w:val="bottom"/>
            <w:hideMark/>
          </w:tcPr>
          <w:p w14:paraId="09A406B0" w14:textId="77777777" w:rsidR="00FB0D83" w:rsidRDefault="006C352B">
            <w:pPr>
              <w:contextualSpacing/>
              <w:rPr>
                <w:rFonts w:eastAsia="Times New Roman" w:cs="Times New Roman"/>
                <w:sz w:val="20"/>
              </w:rPr>
            </w:pPr>
          </w:p>
        </w:tc>
        <w:tc>
          <w:tcPr>
            <w:tcW w:w="101" w:type="dxa"/>
            <w:noWrap/>
            <w:vAlign w:val="bottom"/>
            <w:hideMark/>
          </w:tcPr>
          <w:p w14:paraId="09A406B1" w14:textId="77777777" w:rsidR="00FB0D83" w:rsidRDefault="006C352B">
            <w:pPr>
              <w:contextualSpacing/>
              <w:rPr>
                <w:rFonts w:eastAsia="Times New Roman" w:cs="Times New Roman"/>
                <w:sz w:val="20"/>
              </w:rPr>
            </w:pPr>
          </w:p>
        </w:tc>
        <w:tc>
          <w:tcPr>
            <w:tcW w:w="40" w:type="dxa"/>
            <w:noWrap/>
            <w:vAlign w:val="bottom"/>
            <w:hideMark/>
          </w:tcPr>
          <w:p w14:paraId="09A406B2" w14:textId="77777777" w:rsidR="00FB0D83" w:rsidRDefault="006C352B">
            <w:pPr>
              <w:contextualSpacing/>
              <w:rPr>
                <w:rFonts w:eastAsia="Times New Roman" w:cs="Times New Roman"/>
                <w:sz w:val="20"/>
              </w:rPr>
            </w:pPr>
          </w:p>
        </w:tc>
      </w:tr>
      <w:tr w:rsidR="00D269F7" w14:paraId="09A406BD" w14:textId="77777777">
        <w:trPr>
          <w:trHeight w:val="300"/>
        </w:trPr>
        <w:tc>
          <w:tcPr>
            <w:tcW w:w="2392" w:type="dxa"/>
            <w:noWrap/>
            <w:vAlign w:val="bottom"/>
            <w:hideMark/>
          </w:tcPr>
          <w:p w14:paraId="09A406B4" w14:textId="77777777" w:rsidR="00FB0D83" w:rsidRDefault="006C352B">
            <w:pPr>
              <w:contextualSpacing/>
              <w:rPr>
                <w:rFonts w:eastAsia="Times New Roman" w:cs="Times New Roman"/>
                <w:sz w:val="20"/>
              </w:rPr>
            </w:pPr>
          </w:p>
        </w:tc>
        <w:tc>
          <w:tcPr>
            <w:tcW w:w="2014" w:type="dxa"/>
            <w:noWrap/>
            <w:vAlign w:val="bottom"/>
            <w:hideMark/>
          </w:tcPr>
          <w:p w14:paraId="09A406B5" w14:textId="77777777" w:rsidR="00FB0D83" w:rsidRDefault="006C352B">
            <w:pPr>
              <w:contextualSpacing/>
              <w:rPr>
                <w:rFonts w:eastAsia="Times New Roman" w:cs="Times New Roman"/>
                <w:sz w:val="20"/>
              </w:rPr>
            </w:pPr>
          </w:p>
        </w:tc>
        <w:tc>
          <w:tcPr>
            <w:tcW w:w="2759" w:type="dxa"/>
            <w:noWrap/>
            <w:vAlign w:val="bottom"/>
            <w:hideMark/>
          </w:tcPr>
          <w:p w14:paraId="09A406B6" w14:textId="77777777" w:rsidR="00FB0D83" w:rsidRDefault="006C352B">
            <w:pPr>
              <w:contextualSpacing/>
              <w:rPr>
                <w:rFonts w:eastAsia="Times New Roman" w:cs="Times New Roman"/>
                <w:sz w:val="20"/>
              </w:rPr>
            </w:pPr>
          </w:p>
        </w:tc>
        <w:tc>
          <w:tcPr>
            <w:tcW w:w="1190" w:type="dxa"/>
            <w:noWrap/>
            <w:vAlign w:val="bottom"/>
            <w:hideMark/>
          </w:tcPr>
          <w:p w14:paraId="09A406B7" w14:textId="77777777" w:rsidR="00FB0D83" w:rsidRDefault="006C352B">
            <w:pPr>
              <w:contextualSpacing/>
              <w:rPr>
                <w:rFonts w:eastAsia="Times New Roman" w:cs="Times New Roman"/>
                <w:sz w:val="20"/>
              </w:rPr>
            </w:pPr>
          </w:p>
        </w:tc>
        <w:tc>
          <w:tcPr>
            <w:tcW w:w="101" w:type="dxa"/>
            <w:noWrap/>
            <w:vAlign w:val="bottom"/>
            <w:hideMark/>
          </w:tcPr>
          <w:p w14:paraId="09A406B8" w14:textId="77777777" w:rsidR="00FB0D83" w:rsidRDefault="006C352B">
            <w:pPr>
              <w:contextualSpacing/>
              <w:rPr>
                <w:rFonts w:eastAsia="Times New Roman" w:cs="Times New Roman"/>
                <w:sz w:val="20"/>
              </w:rPr>
            </w:pPr>
          </w:p>
        </w:tc>
        <w:tc>
          <w:tcPr>
            <w:tcW w:w="101" w:type="dxa"/>
            <w:noWrap/>
            <w:vAlign w:val="bottom"/>
            <w:hideMark/>
          </w:tcPr>
          <w:p w14:paraId="09A406B9" w14:textId="77777777" w:rsidR="00FB0D83" w:rsidRDefault="006C352B">
            <w:pPr>
              <w:contextualSpacing/>
              <w:rPr>
                <w:rFonts w:eastAsia="Times New Roman" w:cs="Times New Roman"/>
                <w:sz w:val="20"/>
              </w:rPr>
            </w:pPr>
          </w:p>
        </w:tc>
        <w:tc>
          <w:tcPr>
            <w:tcW w:w="101" w:type="dxa"/>
            <w:noWrap/>
            <w:vAlign w:val="bottom"/>
            <w:hideMark/>
          </w:tcPr>
          <w:p w14:paraId="09A406BA" w14:textId="77777777" w:rsidR="00FB0D83" w:rsidRDefault="006C352B">
            <w:pPr>
              <w:contextualSpacing/>
              <w:rPr>
                <w:rFonts w:eastAsia="Times New Roman" w:cs="Times New Roman"/>
                <w:sz w:val="20"/>
              </w:rPr>
            </w:pPr>
          </w:p>
        </w:tc>
        <w:tc>
          <w:tcPr>
            <w:tcW w:w="101" w:type="dxa"/>
            <w:noWrap/>
            <w:vAlign w:val="bottom"/>
            <w:hideMark/>
          </w:tcPr>
          <w:p w14:paraId="09A406BB" w14:textId="77777777" w:rsidR="00FB0D83" w:rsidRDefault="006C352B">
            <w:pPr>
              <w:contextualSpacing/>
              <w:rPr>
                <w:rFonts w:eastAsia="Times New Roman" w:cs="Times New Roman"/>
                <w:sz w:val="20"/>
              </w:rPr>
            </w:pPr>
          </w:p>
        </w:tc>
        <w:tc>
          <w:tcPr>
            <w:tcW w:w="40" w:type="dxa"/>
            <w:noWrap/>
            <w:vAlign w:val="bottom"/>
            <w:hideMark/>
          </w:tcPr>
          <w:p w14:paraId="09A406BC" w14:textId="77777777" w:rsidR="00FB0D83" w:rsidRDefault="006C352B">
            <w:pPr>
              <w:contextualSpacing/>
              <w:rPr>
                <w:rFonts w:eastAsia="Times New Roman" w:cs="Times New Roman"/>
                <w:sz w:val="20"/>
              </w:rPr>
            </w:pPr>
          </w:p>
        </w:tc>
      </w:tr>
      <w:tr w:rsidR="00D269F7" w14:paraId="09A406C3" w14:textId="77777777">
        <w:trPr>
          <w:trHeight w:val="300"/>
        </w:trPr>
        <w:tc>
          <w:tcPr>
            <w:tcW w:w="2392" w:type="dxa"/>
            <w:noWrap/>
            <w:vAlign w:val="bottom"/>
            <w:hideMark/>
          </w:tcPr>
          <w:p w14:paraId="09A406BE" w14:textId="77777777" w:rsidR="00FB0D83" w:rsidRDefault="006C352B">
            <w:pPr>
              <w:contextualSpacing/>
              <w:rPr>
                <w:rFonts w:eastAsia="Times New Roman" w:cs="Times New Roman"/>
                <w:sz w:val="20"/>
              </w:rPr>
            </w:pPr>
          </w:p>
        </w:tc>
        <w:tc>
          <w:tcPr>
            <w:tcW w:w="6165" w:type="dxa"/>
            <w:gridSpan w:val="5"/>
            <w:noWrap/>
            <w:vAlign w:val="bottom"/>
            <w:hideMark/>
          </w:tcPr>
          <w:p w14:paraId="09A406B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46 ως έχει   ΔΕΚΤΟ ΚΑΤΑ ΠΛΕΙΟΨΗΦΙΑ</w:t>
            </w:r>
          </w:p>
        </w:tc>
        <w:tc>
          <w:tcPr>
            <w:tcW w:w="101" w:type="dxa"/>
            <w:noWrap/>
            <w:vAlign w:val="bottom"/>
            <w:hideMark/>
          </w:tcPr>
          <w:p w14:paraId="09A406C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C1" w14:textId="77777777" w:rsidR="00FB0D83" w:rsidRDefault="006C352B">
            <w:pPr>
              <w:contextualSpacing/>
              <w:rPr>
                <w:rFonts w:eastAsia="Times New Roman" w:cs="Times New Roman"/>
                <w:sz w:val="20"/>
              </w:rPr>
            </w:pPr>
          </w:p>
        </w:tc>
        <w:tc>
          <w:tcPr>
            <w:tcW w:w="40" w:type="dxa"/>
            <w:noWrap/>
            <w:vAlign w:val="bottom"/>
            <w:hideMark/>
          </w:tcPr>
          <w:p w14:paraId="09A406C2" w14:textId="77777777" w:rsidR="00FB0D83" w:rsidRDefault="006C352B">
            <w:pPr>
              <w:contextualSpacing/>
              <w:rPr>
                <w:rFonts w:eastAsia="Times New Roman" w:cs="Times New Roman"/>
                <w:sz w:val="20"/>
              </w:rPr>
            </w:pPr>
          </w:p>
        </w:tc>
      </w:tr>
      <w:tr w:rsidR="00D269F7" w14:paraId="09A406CD" w14:textId="77777777">
        <w:trPr>
          <w:trHeight w:val="300"/>
        </w:trPr>
        <w:tc>
          <w:tcPr>
            <w:tcW w:w="2392" w:type="dxa"/>
            <w:noWrap/>
            <w:vAlign w:val="bottom"/>
            <w:hideMark/>
          </w:tcPr>
          <w:p w14:paraId="09A406C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6C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C6" w14:textId="77777777" w:rsidR="00FB0D83" w:rsidRDefault="006C352B">
            <w:pPr>
              <w:contextualSpacing/>
              <w:rPr>
                <w:rFonts w:eastAsia="Times New Roman" w:cs="Times New Roman"/>
                <w:sz w:val="20"/>
              </w:rPr>
            </w:pPr>
          </w:p>
        </w:tc>
        <w:tc>
          <w:tcPr>
            <w:tcW w:w="1190" w:type="dxa"/>
            <w:noWrap/>
            <w:vAlign w:val="bottom"/>
            <w:hideMark/>
          </w:tcPr>
          <w:p w14:paraId="09A406C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6C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C9" w14:textId="77777777" w:rsidR="00FB0D83" w:rsidRDefault="006C352B">
            <w:pPr>
              <w:contextualSpacing/>
              <w:rPr>
                <w:rFonts w:eastAsia="Times New Roman" w:cs="Times New Roman"/>
                <w:sz w:val="20"/>
              </w:rPr>
            </w:pPr>
          </w:p>
        </w:tc>
        <w:tc>
          <w:tcPr>
            <w:tcW w:w="101" w:type="dxa"/>
            <w:noWrap/>
            <w:vAlign w:val="bottom"/>
            <w:hideMark/>
          </w:tcPr>
          <w:p w14:paraId="09A406CA" w14:textId="77777777" w:rsidR="00FB0D83" w:rsidRDefault="006C352B">
            <w:pPr>
              <w:contextualSpacing/>
              <w:rPr>
                <w:rFonts w:eastAsia="Times New Roman" w:cs="Times New Roman"/>
                <w:sz w:val="20"/>
              </w:rPr>
            </w:pPr>
          </w:p>
        </w:tc>
        <w:tc>
          <w:tcPr>
            <w:tcW w:w="101" w:type="dxa"/>
            <w:noWrap/>
            <w:vAlign w:val="bottom"/>
            <w:hideMark/>
          </w:tcPr>
          <w:p w14:paraId="09A406CB" w14:textId="77777777" w:rsidR="00FB0D83" w:rsidRDefault="006C352B">
            <w:pPr>
              <w:contextualSpacing/>
              <w:rPr>
                <w:rFonts w:eastAsia="Times New Roman" w:cs="Times New Roman"/>
                <w:sz w:val="20"/>
              </w:rPr>
            </w:pPr>
          </w:p>
        </w:tc>
        <w:tc>
          <w:tcPr>
            <w:tcW w:w="40" w:type="dxa"/>
            <w:noWrap/>
            <w:vAlign w:val="bottom"/>
            <w:hideMark/>
          </w:tcPr>
          <w:p w14:paraId="09A406CC" w14:textId="77777777" w:rsidR="00FB0D83" w:rsidRDefault="006C352B">
            <w:pPr>
              <w:contextualSpacing/>
              <w:rPr>
                <w:rFonts w:eastAsia="Times New Roman" w:cs="Times New Roman"/>
                <w:sz w:val="20"/>
              </w:rPr>
            </w:pPr>
          </w:p>
        </w:tc>
      </w:tr>
      <w:tr w:rsidR="00D269F7" w14:paraId="09A406D7" w14:textId="77777777">
        <w:trPr>
          <w:trHeight w:val="300"/>
        </w:trPr>
        <w:tc>
          <w:tcPr>
            <w:tcW w:w="2392" w:type="dxa"/>
            <w:noWrap/>
            <w:vAlign w:val="bottom"/>
            <w:hideMark/>
          </w:tcPr>
          <w:p w14:paraId="09A406C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6C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D0" w14:textId="77777777" w:rsidR="00FB0D83" w:rsidRDefault="006C352B">
            <w:pPr>
              <w:contextualSpacing/>
              <w:rPr>
                <w:rFonts w:eastAsia="Times New Roman" w:cs="Times New Roman"/>
                <w:sz w:val="20"/>
              </w:rPr>
            </w:pPr>
          </w:p>
        </w:tc>
        <w:tc>
          <w:tcPr>
            <w:tcW w:w="1190" w:type="dxa"/>
            <w:noWrap/>
            <w:vAlign w:val="bottom"/>
            <w:hideMark/>
          </w:tcPr>
          <w:p w14:paraId="09A406D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6D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D3" w14:textId="77777777" w:rsidR="00FB0D83" w:rsidRDefault="006C352B">
            <w:pPr>
              <w:contextualSpacing/>
              <w:rPr>
                <w:rFonts w:eastAsia="Times New Roman" w:cs="Times New Roman"/>
                <w:sz w:val="20"/>
              </w:rPr>
            </w:pPr>
          </w:p>
        </w:tc>
        <w:tc>
          <w:tcPr>
            <w:tcW w:w="101" w:type="dxa"/>
            <w:noWrap/>
            <w:vAlign w:val="bottom"/>
            <w:hideMark/>
          </w:tcPr>
          <w:p w14:paraId="09A406D4" w14:textId="77777777" w:rsidR="00FB0D83" w:rsidRDefault="006C352B">
            <w:pPr>
              <w:contextualSpacing/>
              <w:rPr>
                <w:rFonts w:eastAsia="Times New Roman" w:cs="Times New Roman"/>
                <w:sz w:val="20"/>
              </w:rPr>
            </w:pPr>
          </w:p>
        </w:tc>
        <w:tc>
          <w:tcPr>
            <w:tcW w:w="101" w:type="dxa"/>
            <w:noWrap/>
            <w:vAlign w:val="bottom"/>
            <w:hideMark/>
          </w:tcPr>
          <w:p w14:paraId="09A406D5" w14:textId="77777777" w:rsidR="00FB0D83" w:rsidRDefault="006C352B">
            <w:pPr>
              <w:contextualSpacing/>
              <w:rPr>
                <w:rFonts w:eastAsia="Times New Roman" w:cs="Times New Roman"/>
                <w:sz w:val="20"/>
              </w:rPr>
            </w:pPr>
          </w:p>
        </w:tc>
        <w:tc>
          <w:tcPr>
            <w:tcW w:w="40" w:type="dxa"/>
            <w:noWrap/>
            <w:vAlign w:val="bottom"/>
            <w:hideMark/>
          </w:tcPr>
          <w:p w14:paraId="09A406D6" w14:textId="77777777" w:rsidR="00FB0D83" w:rsidRDefault="006C352B">
            <w:pPr>
              <w:contextualSpacing/>
              <w:rPr>
                <w:rFonts w:eastAsia="Times New Roman" w:cs="Times New Roman"/>
                <w:sz w:val="20"/>
              </w:rPr>
            </w:pPr>
          </w:p>
        </w:tc>
      </w:tr>
      <w:tr w:rsidR="00D269F7" w14:paraId="09A406E1" w14:textId="77777777">
        <w:trPr>
          <w:trHeight w:val="300"/>
        </w:trPr>
        <w:tc>
          <w:tcPr>
            <w:tcW w:w="2392" w:type="dxa"/>
            <w:noWrap/>
            <w:vAlign w:val="bottom"/>
            <w:hideMark/>
          </w:tcPr>
          <w:p w14:paraId="09A406D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6D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DA" w14:textId="77777777" w:rsidR="00FB0D83" w:rsidRDefault="006C352B">
            <w:pPr>
              <w:contextualSpacing/>
              <w:rPr>
                <w:rFonts w:eastAsia="Times New Roman" w:cs="Times New Roman"/>
                <w:sz w:val="20"/>
              </w:rPr>
            </w:pPr>
          </w:p>
        </w:tc>
        <w:tc>
          <w:tcPr>
            <w:tcW w:w="1190" w:type="dxa"/>
            <w:noWrap/>
            <w:vAlign w:val="bottom"/>
            <w:hideMark/>
          </w:tcPr>
          <w:p w14:paraId="09A406D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6D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DD" w14:textId="77777777" w:rsidR="00FB0D83" w:rsidRDefault="006C352B">
            <w:pPr>
              <w:contextualSpacing/>
              <w:rPr>
                <w:rFonts w:eastAsia="Times New Roman" w:cs="Times New Roman"/>
                <w:sz w:val="20"/>
              </w:rPr>
            </w:pPr>
          </w:p>
        </w:tc>
        <w:tc>
          <w:tcPr>
            <w:tcW w:w="101" w:type="dxa"/>
            <w:noWrap/>
            <w:vAlign w:val="bottom"/>
            <w:hideMark/>
          </w:tcPr>
          <w:p w14:paraId="09A406DE" w14:textId="77777777" w:rsidR="00FB0D83" w:rsidRDefault="006C352B">
            <w:pPr>
              <w:contextualSpacing/>
              <w:rPr>
                <w:rFonts w:eastAsia="Times New Roman" w:cs="Times New Roman"/>
                <w:sz w:val="20"/>
              </w:rPr>
            </w:pPr>
          </w:p>
        </w:tc>
        <w:tc>
          <w:tcPr>
            <w:tcW w:w="101" w:type="dxa"/>
            <w:noWrap/>
            <w:vAlign w:val="bottom"/>
            <w:hideMark/>
          </w:tcPr>
          <w:p w14:paraId="09A406DF" w14:textId="77777777" w:rsidR="00FB0D83" w:rsidRDefault="006C352B">
            <w:pPr>
              <w:contextualSpacing/>
              <w:rPr>
                <w:rFonts w:eastAsia="Times New Roman" w:cs="Times New Roman"/>
                <w:sz w:val="20"/>
              </w:rPr>
            </w:pPr>
          </w:p>
        </w:tc>
        <w:tc>
          <w:tcPr>
            <w:tcW w:w="40" w:type="dxa"/>
            <w:noWrap/>
            <w:vAlign w:val="bottom"/>
            <w:hideMark/>
          </w:tcPr>
          <w:p w14:paraId="09A406E0" w14:textId="77777777" w:rsidR="00FB0D83" w:rsidRDefault="006C352B">
            <w:pPr>
              <w:contextualSpacing/>
              <w:rPr>
                <w:rFonts w:eastAsia="Times New Roman" w:cs="Times New Roman"/>
                <w:sz w:val="20"/>
              </w:rPr>
            </w:pPr>
          </w:p>
        </w:tc>
      </w:tr>
      <w:tr w:rsidR="00D269F7" w14:paraId="09A406EB" w14:textId="77777777">
        <w:trPr>
          <w:trHeight w:val="300"/>
        </w:trPr>
        <w:tc>
          <w:tcPr>
            <w:tcW w:w="2392" w:type="dxa"/>
            <w:noWrap/>
            <w:vAlign w:val="bottom"/>
            <w:hideMark/>
          </w:tcPr>
          <w:p w14:paraId="09A406E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6E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E4" w14:textId="77777777" w:rsidR="00FB0D83" w:rsidRDefault="006C352B">
            <w:pPr>
              <w:contextualSpacing/>
              <w:rPr>
                <w:rFonts w:eastAsia="Times New Roman" w:cs="Times New Roman"/>
                <w:sz w:val="20"/>
              </w:rPr>
            </w:pPr>
          </w:p>
        </w:tc>
        <w:tc>
          <w:tcPr>
            <w:tcW w:w="1190" w:type="dxa"/>
            <w:noWrap/>
            <w:vAlign w:val="bottom"/>
            <w:hideMark/>
          </w:tcPr>
          <w:p w14:paraId="09A406E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6E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E7" w14:textId="77777777" w:rsidR="00FB0D83" w:rsidRDefault="006C352B">
            <w:pPr>
              <w:contextualSpacing/>
              <w:rPr>
                <w:rFonts w:eastAsia="Times New Roman" w:cs="Times New Roman"/>
                <w:sz w:val="20"/>
              </w:rPr>
            </w:pPr>
          </w:p>
        </w:tc>
        <w:tc>
          <w:tcPr>
            <w:tcW w:w="101" w:type="dxa"/>
            <w:noWrap/>
            <w:vAlign w:val="bottom"/>
            <w:hideMark/>
          </w:tcPr>
          <w:p w14:paraId="09A406E8" w14:textId="77777777" w:rsidR="00FB0D83" w:rsidRDefault="006C352B">
            <w:pPr>
              <w:contextualSpacing/>
              <w:rPr>
                <w:rFonts w:eastAsia="Times New Roman" w:cs="Times New Roman"/>
                <w:sz w:val="20"/>
              </w:rPr>
            </w:pPr>
          </w:p>
        </w:tc>
        <w:tc>
          <w:tcPr>
            <w:tcW w:w="101" w:type="dxa"/>
            <w:noWrap/>
            <w:vAlign w:val="bottom"/>
            <w:hideMark/>
          </w:tcPr>
          <w:p w14:paraId="09A406E9" w14:textId="77777777" w:rsidR="00FB0D83" w:rsidRDefault="006C352B">
            <w:pPr>
              <w:contextualSpacing/>
              <w:rPr>
                <w:rFonts w:eastAsia="Times New Roman" w:cs="Times New Roman"/>
                <w:sz w:val="20"/>
              </w:rPr>
            </w:pPr>
          </w:p>
        </w:tc>
        <w:tc>
          <w:tcPr>
            <w:tcW w:w="40" w:type="dxa"/>
            <w:noWrap/>
            <w:vAlign w:val="bottom"/>
            <w:hideMark/>
          </w:tcPr>
          <w:p w14:paraId="09A406EA" w14:textId="77777777" w:rsidR="00FB0D83" w:rsidRDefault="006C352B">
            <w:pPr>
              <w:contextualSpacing/>
              <w:rPr>
                <w:rFonts w:eastAsia="Times New Roman" w:cs="Times New Roman"/>
                <w:sz w:val="20"/>
              </w:rPr>
            </w:pPr>
          </w:p>
        </w:tc>
      </w:tr>
      <w:tr w:rsidR="00D269F7" w14:paraId="09A406F5" w14:textId="77777777">
        <w:trPr>
          <w:trHeight w:val="300"/>
        </w:trPr>
        <w:tc>
          <w:tcPr>
            <w:tcW w:w="2392" w:type="dxa"/>
            <w:noWrap/>
            <w:vAlign w:val="bottom"/>
            <w:hideMark/>
          </w:tcPr>
          <w:p w14:paraId="09A406E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6E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EE" w14:textId="77777777" w:rsidR="00FB0D83" w:rsidRDefault="006C352B">
            <w:pPr>
              <w:contextualSpacing/>
              <w:rPr>
                <w:rFonts w:eastAsia="Times New Roman" w:cs="Times New Roman"/>
                <w:sz w:val="20"/>
              </w:rPr>
            </w:pPr>
          </w:p>
        </w:tc>
        <w:tc>
          <w:tcPr>
            <w:tcW w:w="1190" w:type="dxa"/>
            <w:noWrap/>
            <w:vAlign w:val="bottom"/>
            <w:hideMark/>
          </w:tcPr>
          <w:p w14:paraId="09A406E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6F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F1" w14:textId="77777777" w:rsidR="00FB0D83" w:rsidRDefault="006C352B">
            <w:pPr>
              <w:contextualSpacing/>
              <w:rPr>
                <w:rFonts w:eastAsia="Times New Roman" w:cs="Times New Roman"/>
                <w:sz w:val="20"/>
              </w:rPr>
            </w:pPr>
          </w:p>
        </w:tc>
        <w:tc>
          <w:tcPr>
            <w:tcW w:w="101" w:type="dxa"/>
            <w:noWrap/>
            <w:vAlign w:val="bottom"/>
            <w:hideMark/>
          </w:tcPr>
          <w:p w14:paraId="09A406F2" w14:textId="77777777" w:rsidR="00FB0D83" w:rsidRDefault="006C352B">
            <w:pPr>
              <w:contextualSpacing/>
              <w:rPr>
                <w:rFonts w:eastAsia="Times New Roman" w:cs="Times New Roman"/>
                <w:sz w:val="20"/>
              </w:rPr>
            </w:pPr>
          </w:p>
        </w:tc>
        <w:tc>
          <w:tcPr>
            <w:tcW w:w="101" w:type="dxa"/>
            <w:noWrap/>
            <w:vAlign w:val="bottom"/>
            <w:hideMark/>
          </w:tcPr>
          <w:p w14:paraId="09A406F3" w14:textId="77777777" w:rsidR="00FB0D83" w:rsidRDefault="006C352B">
            <w:pPr>
              <w:contextualSpacing/>
              <w:rPr>
                <w:rFonts w:eastAsia="Times New Roman" w:cs="Times New Roman"/>
                <w:sz w:val="20"/>
              </w:rPr>
            </w:pPr>
          </w:p>
        </w:tc>
        <w:tc>
          <w:tcPr>
            <w:tcW w:w="40" w:type="dxa"/>
            <w:noWrap/>
            <w:vAlign w:val="bottom"/>
            <w:hideMark/>
          </w:tcPr>
          <w:p w14:paraId="09A406F4" w14:textId="77777777" w:rsidR="00FB0D83" w:rsidRDefault="006C352B">
            <w:pPr>
              <w:contextualSpacing/>
              <w:rPr>
                <w:rFonts w:eastAsia="Times New Roman" w:cs="Times New Roman"/>
                <w:sz w:val="20"/>
              </w:rPr>
            </w:pPr>
          </w:p>
        </w:tc>
      </w:tr>
      <w:tr w:rsidR="00D269F7" w14:paraId="09A406FF" w14:textId="77777777">
        <w:trPr>
          <w:trHeight w:val="300"/>
        </w:trPr>
        <w:tc>
          <w:tcPr>
            <w:tcW w:w="2392" w:type="dxa"/>
            <w:noWrap/>
            <w:vAlign w:val="bottom"/>
            <w:hideMark/>
          </w:tcPr>
          <w:p w14:paraId="09A406F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6F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6F8" w14:textId="77777777" w:rsidR="00FB0D83" w:rsidRDefault="006C352B">
            <w:pPr>
              <w:contextualSpacing/>
              <w:rPr>
                <w:rFonts w:eastAsia="Times New Roman" w:cs="Times New Roman"/>
                <w:sz w:val="20"/>
              </w:rPr>
            </w:pPr>
          </w:p>
        </w:tc>
        <w:tc>
          <w:tcPr>
            <w:tcW w:w="1190" w:type="dxa"/>
            <w:noWrap/>
            <w:vAlign w:val="bottom"/>
            <w:hideMark/>
          </w:tcPr>
          <w:p w14:paraId="09A406F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6F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6FB" w14:textId="77777777" w:rsidR="00FB0D83" w:rsidRDefault="006C352B">
            <w:pPr>
              <w:contextualSpacing/>
              <w:rPr>
                <w:rFonts w:eastAsia="Times New Roman" w:cs="Times New Roman"/>
                <w:sz w:val="20"/>
              </w:rPr>
            </w:pPr>
          </w:p>
        </w:tc>
        <w:tc>
          <w:tcPr>
            <w:tcW w:w="101" w:type="dxa"/>
            <w:noWrap/>
            <w:vAlign w:val="bottom"/>
            <w:hideMark/>
          </w:tcPr>
          <w:p w14:paraId="09A406FC" w14:textId="77777777" w:rsidR="00FB0D83" w:rsidRDefault="006C352B">
            <w:pPr>
              <w:contextualSpacing/>
              <w:rPr>
                <w:rFonts w:eastAsia="Times New Roman" w:cs="Times New Roman"/>
                <w:sz w:val="20"/>
              </w:rPr>
            </w:pPr>
          </w:p>
        </w:tc>
        <w:tc>
          <w:tcPr>
            <w:tcW w:w="101" w:type="dxa"/>
            <w:noWrap/>
            <w:vAlign w:val="bottom"/>
            <w:hideMark/>
          </w:tcPr>
          <w:p w14:paraId="09A406FD" w14:textId="77777777" w:rsidR="00FB0D83" w:rsidRDefault="006C352B">
            <w:pPr>
              <w:contextualSpacing/>
              <w:rPr>
                <w:rFonts w:eastAsia="Times New Roman" w:cs="Times New Roman"/>
                <w:sz w:val="20"/>
              </w:rPr>
            </w:pPr>
          </w:p>
        </w:tc>
        <w:tc>
          <w:tcPr>
            <w:tcW w:w="40" w:type="dxa"/>
            <w:noWrap/>
            <w:vAlign w:val="bottom"/>
            <w:hideMark/>
          </w:tcPr>
          <w:p w14:paraId="09A406FE" w14:textId="77777777" w:rsidR="00FB0D83" w:rsidRDefault="006C352B">
            <w:pPr>
              <w:contextualSpacing/>
              <w:rPr>
                <w:rFonts w:eastAsia="Times New Roman" w:cs="Times New Roman"/>
                <w:sz w:val="20"/>
              </w:rPr>
            </w:pPr>
          </w:p>
        </w:tc>
      </w:tr>
      <w:tr w:rsidR="00D269F7" w14:paraId="09A40709" w14:textId="77777777">
        <w:trPr>
          <w:trHeight w:val="300"/>
        </w:trPr>
        <w:tc>
          <w:tcPr>
            <w:tcW w:w="2392" w:type="dxa"/>
            <w:noWrap/>
            <w:vAlign w:val="bottom"/>
            <w:hideMark/>
          </w:tcPr>
          <w:p w14:paraId="09A4070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70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02" w14:textId="77777777" w:rsidR="00FB0D83" w:rsidRDefault="006C352B">
            <w:pPr>
              <w:contextualSpacing/>
              <w:rPr>
                <w:rFonts w:eastAsia="Times New Roman" w:cs="Times New Roman"/>
                <w:sz w:val="20"/>
              </w:rPr>
            </w:pPr>
          </w:p>
        </w:tc>
        <w:tc>
          <w:tcPr>
            <w:tcW w:w="1190" w:type="dxa"/>
            <w:noWrap/>
            <w:vAlign w:val="bottom"/>
            <w:hideMark/>
          </w:tcPr>
          <w:p w14:paraId="09A4070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70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05" w14:textId="77777777" w:rsidR="00FB0D83" w:rsidRDefault="006C352B">
            <w:pPr>
              <w:contextualSpacing/>
              <w:rPr>
                <w:rFonts w:eastAsia="Times New Roman" w:cs="Times New Roman"/>
                <w:sz w:val="20"/>
              </w:rPr>
            </w:pPr>
          </w:p>
        </w:tc>
        <w:tc>
          <w:tcPr>
            <w:tcW w:w="101" w:type="dxa"/>
            <w:noWrap/>
            <w:vAlign w:val="bottom"/>
            <w:hideMark/>
          </w:tcPr>
          <w:p w14:paraId="09A40706" w14:textId="77777777" w:rsidR="00FB0D83" w:rsidRDefault="006C352B">
            <w:pPr>
              <w:contextualSpacing/>
              <w:rPr>
                <w:rFonts w:eastAsia="Times New Roman" w:cs="Times New Roman"/>
                <w:sz w:val="20"/>
              </w:rPr>
            </w:pPr>
          </w:p>
        </w:tc>
        <w:tc>
          <w:tcPr>
            <w:tcW w:w="101" w:type="dxa"/>
            <w:noWrap/>
            <w:vAlign w:val="bottom"/>
            <w:hideMark/>
          </w:tcPr>
          <w:p w14:paraId="09A40707" w14:textId="77777777" w:rsidR="00FB0D83" w:rsidRDefault="006C352B">
            <w:pPr>
              <w:contextualSpacing/>
              <w:rPr>
                <w:rFonts w:eastAsia="Times New Roman" w:cs="Times New Roman"/>
                <w:sz w:val="20"/>
              </w:rPr>
            </w:pPr>
          </w:p>
        </w:tc>
        <w:tc>
          <w:tcPr>
            <w:tcW w:w="40" w:type="dxa"/>
            <w:noWrap/>
            <w:vAlign w:val="bottom"/>
            <w:hideMark/>
          </w:tcPr>
          <w:p w14:paraId="09A40708" w14:textId="77777777" w:rsidR="00FB0D83" w:rsidRDefault="006C352B">
            <w:pPr>
              <w:contextualSpacing/>
              <w:rPr>
                <w:rFonts w:eastAsia="Times New Roman" w:cs="Times New Roman"/>
                <w:sz w:val="20"/>
              </w:rPr>
            </w:pPr>
          </w:p>
        </w:tc>
      </w:tr>
      <w:tr w:rsidR="00D269F7" w14:paraId="09A40712" w14:textId="77777777">
        <w:trPr>
          <w:trHeight w:val="300"/>
        </w:trPr>
        <w:tc>
          <w:tcPr>
            <w:tcW w:w="4406" w:type="dxa"/>
            <w:gridSpan w:val="2"/>
            <w:noWrap/>
            <w:vAlign w:val="bottom"/>
            <w:hideMark/>
          </w:tcPr>
          <w:p w14:paraId="09A4070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70B"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70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70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0E" w14:textId="77777777" w:rsidR="00FB0D83" w:rsidRDefault="006C352B">
            <w:pPr>
              <w:contextualSpacing/>
              <w:rPr>
                <w:rFonts w:eastAsia="Times New Roman" w:cs="Times New Roman"/>
                <w:sz w:val="20"/>
              </w:rPr>
            </w:pPr>
          </w:p>
        </w:tc>
        <w:tc>
          <w:tcPr>
            <w:tcW w:w="101" w:type="dxa"/>
            <w:noWrap/>
            <w:vAlign w:val="bottom"/>
            <w:hideMark/>
          </w:tcPr>
          <w:p w14:paraId="09A4070F" w14:textId="77777777" w:rsidR="00FB0D83" w:rsidRDefault="006C352B">
            <w:pPr>
              <w:contextualSpacing/>
              <w:rPr>
                <w:rFonts w:eastAsia="Times New Roman" w:cs="Times New Roman"/>
                <w:sz w:val="20"/>
              </w:rPr>
            </w:pPr>
          </w:p>
        </w:tc>
        <w:tc>
          <w:tcPr>
            <w:tcW w:w="101" w:type="dxa"/>
            <w:noWrap/>
            <w:vAlign w:val="bottom"/>
            <w:hideMark/>
          </w:tcPr>
          <w:p w14:paraId="09A40710" w14:textId="77777777" w:rsidR="00FB0D83" w:rsidRDefault="006C352B">
            <w:pPr>
              <w:contextualSpacing/>
              <w:rPr>
                <w:rFonts w:eastAsia="Times New Roman" w:cs="Times New Roman"/>
                <w:sz w:val="20"/>
              </w:rPr>
            </w:pPr>
          </w:p>
        </w:tc>
        <w:tc>
          <w:tcPr>
            <w:tcW w:w="40" w:type="dxa"/>
            <w:noWrap/>
            <w:vAlign w:val="bottom"/>
            <w:hideMark/>
          </w:tcPr>
          <w:p w14:paraId="09A40711" w14:textId="77777777" w:rsidR="00FB0D83" w:rsidRDefault="006C352B">
            <w:pPr>
              <w:contextualSpacing/>
              <w:rPr>
                <w:rFonts w:eastAsia="Times New Roman" w:cs="Times New Roman"/>
                <w:sz w:val="20"/>
              </w:rPr>
            </w:pPr>
          </w:p>
        </w:tc>
      </w:tr>
      <w:tr w:rsidR="00D269F7" w14:paraId="09A4071C" w14:textId="77777777">
        <w:trPr>
          <w:trHeight w:val="300"/>
        </w:trPr>
        <w:tc>
          <w:tcPr>
            <w:tcW w:w="2392" w:type="dxa"/>
            <w:noWrap/>
            <w:vAlign w:val="bottom"/>
            <w:hideMark/>
          </w:tcPr>
          <w:p w14:paraId="09A40713" w14:textId="77777777" w:rsidR="00FB0D83" w:rsidRDefault="006C352B">
            <w:pPr>
              <w:contextualSpacing/>
              <w:rPr>
                <w:rFonts w:eastAsia="Times New Roman" w:cs="Times New Roman"/>
                <w:sz w:val="20"/>
              </w:rPr>
            </w:pPr>
          </w:p>
        </w:tc>
        <w:tc>
          <w:tcPr>
            <w:tcW w:w="2014" w:type="dxa"/>
            <w:noWrap/>
            <w:vAlign w:val="bottom"/>
            <w:hideMark/>
          </w:tcPr>
          <w:p w14:paraId="09A40714" w14:textId="77777777" w:rsidR="00FB0D83" w:rsidRDefault="006C352B">
            <w:pPr>
              <w:contextualSpacing/>
              <w:rPr>
                <w:rFonts w:eastAsia="Times New Roman" w:cs="Times New Roman"/>
                <w:sz w:val="20"/>
              </w:rPr>
            </w:pPr>
          </w:p>
        </w:tc>
        <w:tc>
          <w:tcPr>
            <w:tcW w:w="2759" w:type="dxa"/>
            <w:noWrap/>
            <w:vAlign w:val="bottom"/>
            <w:hideMark/>
          </w:tcPr>
          <w:p w14:paraId="09A40715" w14:textId="77777777" w:rsidR="00FB0D83" w:rsidRDefault="006C352B">
            <w:pPr>
              <w:contextualSpacing/>
              <w:rPr>
                <w:rFonts w:eastAsia="Times New Roman" w:cs="Times New Roman"/>
                <w:sz w:val="20"/>
              </w:rPr>
            </w:pPr>
          </w:p>
        </w:tc>
        <w:tc>
          <w:tcPr>
            <w:tcW w:w="1190" w:type="dxa"/>
            <w:noWrap/>
            <w:vAlign w:val="bottom"/>
            <w:hideMark/>
          </w:tcPr>
          <w:p w14:paraId="09A40716" w14:textId="77777777" w:rsidR="00FB0D83" w:rsidRDefault="006C352B">
            <w:pPr>
              <w:contextualSpacing/>
              <w:rPr>
                <w:rFonts w:eastAsia="Times New Roman" w:cs="Times New Roman"/>
                <w:sz w:val="20"/>
              </w:rPr>
            </w:pPr>
          </w:p>
        </w:tc>
        <w:tc>
          <w:tcPr>
            <w:tcW w:w="101" w:type="dxa"/>
            <w:noWrap/>
            <w:vAlign w:val="bottom"/>
            <w:hideMark/>
          </w:tcPr>
          <w:p w14:paraId="09A40717" w14:textId="77777777" w:rsidR="00FB0D83" w:rsidRDefault="006C352B">
            <w:pPr>
              <w:contextualSpacing/>
              <w:rPr>
                <w:rFonts w:eastAsia="Times New Roman" w:cs="Times New Roman"/>
                <w:sz w:val="20"/>
              </w:rPr>
            </w:pPr>
          </w:p>
        </w:tc>
        <w:tc>
          <w:tcPr>
            <w:tcW w:w="101" w:type="dxa"/>
            <w:noWrap/>
            <w:vAlign w:val="bottom"/>
            <w:hideMark/>
          </w:tcPr>
          <w:p w14:paraId="09A40718" w14:textId="77777777" w:rsidR="00FB0D83" w:rsidRDefault="006C352B">
            <w:pPr>
              <w:contextualSpacing/>
              <w:rPr>
                <w:rFonts w:eastAsia="Times New Roman" w:cs="Times New Roman"/>
                <w:sz w:val="20"/>
              </w:rPr>
            </w:pPr>
          </w:p>
        </w:tc>
        <w:tc>
          <w:tcPr>
            <w:tcW w:w="101" w:type="dxa"/>
            <w:noWrap/>
            <w:vAlign w:val="bottom"/>
            <w:hideMark/>
          </w:tcPr>
          <w:p w14:paraId="09A40719" w14:textId="77777777" w:rsidR="00FB0D83" w:rsidRDefault="006C352B">
            <w:pPr>
              <w:contextualSpacing/>
              <w:rPr>
                <w:rFonts w:eastAsia="Times New Roman" w:cs="Times New Roman"/>
                <w:sz w:val="20"/>
              </w:rPr>
            </w:pPr>
          </w:p>
        </w:tc>
        <w:tc>
          <w:tcPr>
            <w:tcW w:w="101" w:type="dxa"/>
            <w:noWrap/>
            <w:vAlign w:val="bottom"/>
            <w:hideMark/>
          </w:tcPr>
          <w:p w14:paraId="09A4071A" w14:textId="77777777" w:rsidR="00FB0D83" w:rsidRDefault="006C352B">
            <w:pPr>
              <w:contextualSpacing/>
              <w:rPr>
                <w:rFonts w:eastAsia="Times New Roman" w:cs="Times New Roman"/>
                <w:sz w:val="20"/>
              </w:rPr>
            </w:pPr>
          </w:p>
        </w:tc>
        <w:tc>
          <w:tcPr>
            <w:tcW w:w="40" w:type="dxa"/>
            <w:noWrap/>
            <w:vAlign w:val="bottom"/>
            <w:hideMark/>
          </w:tcPr>
          <w:p w14:paraId="09A4071B" w14:textId="77777777" w:rsidR="00FB0D83" w:rsidRDefault="006C352B">
            <w:pPr>
              <w:contextualSpacing/>
              <w:rPr>
                <w:rFonts w:eastAsia="Times New Roman" w:cs="Times New Roman"/>
                <w:sz w:val="20"/>
              </w:rPr>
            </w:pPr>
          </w:p>
        </w:tc>
      </w:tr>
      <w:tr w:rsidR="00D269F7" w14:paraId="09A40722" w14:textId="77777777">
        <w:trPr>
          <w:trHeight w:val="300"/>
        </w:trPr>
        <w:tc>
          <w:tcPr>
            <w:tcW w:w="2392" w:type="dxa"/>
            <w:noWrap/>
            <w:vAlign w:val="bottom"/>
            <w:hideMark/>
          </w:tcPr>
          <w:p w14:paraId="09A4071D" w14:textId="77777777" w:rsidR="00FB0D83" w:rsidRDefault="006C352B">
            <w:pPr>
              <w:contextualSpacing/>
              <w:rPr>
                <w:rFonts w:eastAsia="Times New Roman" w:cs="Times New Roman"/>
                <w:sz w:val="20"/>
              </w:rPr>
            </w:pPr>
          </w:p>
        </w:tc>
        <w:tc>
          <w:tcPr>
            <w:tcW w:w="6165" w:type="dxa"/>
            <w:gridSpan w:val="5"/>
            <w:noWrap/>
            <w:vAlign w:val="bottom"/>
            <w:hideMark/>
          </w:tcPr>
          <w:p w14:paraId="09A4071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47 όπως τροπ.   ΔΕΚΤΟ ΚΑΤΑ</w:t>
            </w:r>
            <w:r>
              <w:rPr>
                <w:rFonts w:ascii="Calibri" w:eastAsia="Times New Roman" w:hAnsi="Calibri" w:cs="Calibri"/>
                <w:color w:val="000000"/>
                <w:szCs w:val="24"/>
              </w:rPr>
              <w:t xml:space="preserve"> ΠΛΕΙΟΨΗΦΙΑ</w:t>
            </w:r>
          </w:p>
        </w:tc>
        <w:tc>
          <w:tcPr>
            <w:tcW w:w="101" w:type="dxa"/>
            <w:noWrap/>
            <w:vAlign w:val="bottom"/>
            <w:hideMark/>
          </w:tcPr>
          <w:p w14:paraId="09A4071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20" w14:textId="77777777" w:rsidR="00FB0D83" w:rsidRDefault="006C352B">
            <w:pPr>
              <w:contextualSpacing/>
              <w:rPr>
                <w:rFonts w:eastAsia="Times New Roman" w:cs="Times New Roman"/>
                <w:sz w:val="20"/>
              </w:rPr>
            </w:pPr>
          </w:p>
        </w:tc>
        <w:tc>
          <w:tcPr>
            <w:tcW w:w="40" w:type="dxa"/>
            <w:noWrap/>
            <w:vAlign w:val="bottom"/>
            <w:hideMark/>
          </w:tcPr>
          <w:p w14:paraId="09A40721" w14:textId="77777777" w:rsidR="00FB0D83" w:rsidRDefault="006C352B">
            <w:pPr>
              <w:contextualSpacing/>
              <w:rPr>
                <w:rFonts w:eastAsia="Times New Roman" w:cs="Times New Roman"/>
                <w:sz w:val="20"/>
              </w:rPr>
            </w:pPr>
          </w:p>
        </w:tc>
      </w:tr>
      <w:tr w:rsidR="00D269F7" w14:paraId="09A4072C" w14:textId="77777777">
        <w:trPr>
          <w:trHeight w:val="300"/>
        </w:trPr>
        <w:tc>
          <w:tcPr>
            <w:tcW w:w="2392" w:type="dxa"/>
            <w:noWrap/>
            <w:vAlign w:val="bottom"/>
            <w:hideMark/>
          </w:tcPr>
          <w:p w14:paraId="09A4072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72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25" w14:textId="77777777" w:rsidR="00FB0D83" w:rsidRDefault="006C352B">
            <w:pPr>
              <w:contextualSpacing/>
              <w:rPr>
                <w:rFonts w:eastAsia="Times New Roman" w:cs="Times New Roman"/>
                <w:sz w:val="20"/>
              </w:rPr>
            </w:pPr>
          </w:p>
        </w:tc>
        <w:tc>
          <w:tcPr>
            <w:tcW w:w="1190" w:type="dxa"/>
            <w:noWrap/>
            <w:vAlign w:val="bottom"/>
            <w:hideMark/>
          </w:tcPr>
          <w:p w14:paraId="09A4072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72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28" w14:textId="77777777" w:rsidR="00FB0D83" w:rsidRDefault="006C352B">
            <w:pPr>
              <w:contextualSpacing/>
              <w:rPr>
                <w:rFonts w:eastAsia="Times New Roman" w:cs="Times New Roman"/>
                <w:sz w:val="20"/>
              </w:rPr>
            </w:pPr>
          </w:p>
        </w:tc>
        <w:tc>
          <w:tcPr>
            <w:tcW w:w="101" w:type="dxa"/>
            <w:noWrap/>
            <w:vAlign w:val="bottom"/>
            <w:hideMark/>
          </w:tcPr>
          <w:p w14:paraId="09A40729" w14:textId="77777777" w:rsidR="00FB0D83" w:rsidRDefault="006C352B">
            <w:pPr>
              <w:contextualSpacing/>
              <w:rPr>
                <w:rFonts w:eastAsia="Times New Roman" w:cs="Times New Roman"/>
                <w:sz w:val="20"/>
              </w:rPr>
            </w:pPr>
          </w:p>
        </w:tc>
        <w:tc>
          <w:tcPr>
            <w:tcW w:w="101" w:type="dxa"/>
            <w:noWrap/>
            <w:vAlign w:val="bottom"/>
            <w:hideMark/>
          </w:tcPr>
          <w:p w14:paraId="09A4072A" w14:textId="77777777" w:rsidR="00FB0D83" w:rsidRDefault="006C352B">
            <w:pPr>
              <w:contextualSpacing/>
              <w:rPr>
                <w:rFonts w:eastAsia="Times New Roman" w:cs="Times New Roman"/>
                <w:sz w:val="20"/>
              </w:rPr>
            </w:pPr>
          </w:p>
        </w:tc>
        <w:tc>
          <w:tcPr>
            <w:tcW w:w="40" w:type="dxa"/>
            <w:noWrap/>
            <w:vAlign w:val="bottom"/>
            <w:hideMark/>
          </w:tcPr>
          <w:p w14:paraId="09A4072B" w14:textId="77777777" w:rsidR="00FB0D83" w:rsidRDefault="006C352B">
            <w:pPr>
              <w:contextualSpacing/>
              <w:rPr>
                <w:rFonts w:eastAsia="Times New Roman" w:cs="Times New Roman"/>
                <w:sz w:val="20"/>
              </w:rPr>
            </w:pPr>
          </w:p>
        </w:tc>
      </w:tr>
      <w:tr w:rsidR="00D269F7" w14:paraId="09A40736" w14:textId="77777777">
        <w:trPr>
          <w:trHeight w:val="300"/>
        </w:trPr>
        <w:tc>
          <w:tcPr>
            <w:tcW w:w="2392" w:type="dxa"/>
            <w:noWrap/>
            <w:vAlign w:val="bottom"/>
            <w:hideMark/>
          </w:tcPr>
          <w:p w14:paraId="09A4072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72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2F" w14:textId="77777777" w:rsidR="00FB0D83" w:rsidRDefault="006C352B">
            <w:pPr>
              <w:contextualSpacing/>
              <w:rPr>
                <w:rFonts w:eastAsia="Times New Roman" w:cs="Times New Roman"/>
                <w:sz w:val="20"/>
              </w:rPr>
            </w:pPr>
          </w:p>
        </w:tc>
        <w:tc>
          <w:tcPr>
            <w:tcW w:w="1190" w:type="dxa"/>
            <w:noWrap/>
            <w:vAlign w:val="bottom"/>
            <w:hideMark/>
          </w:tcPr>
          <w:p w14:paraId="09A4073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73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32" w14:textId="77777777" w:rsidR="00FB0D83" w:rsidRDefault="006C352B">
            <w:pPr>
              <w:contextualSpacing/>
              <w:rPr>
                <w:rFonts w:eastAsia="Times New Roman" w:cs="Times New Roman"/>
                <w:sz w:val="20"/>
              </w:rPr>
            </w:pPr>
          </w:p>
        </w:tc>
        <w:tc>
          <w:tcPr>
            <w:tcW w:w="101" w:type="dxa"/>
            <w:noWrap/>
            <w:vAlign w:val="bottom"/>
            <w:hideMark/>
          </w:tcPr>
          <w:p w14:paraId="09A40733" w14:textId="77777777" w:rsidR="00FB0D83" w:rsidRDefault="006C352B">
            <w:pPr>
              <w:contextualSpacing/>
              <w:rPr>
                <w:rFonts w:eastAsia="Times New Roman" w:cs="Times New Roman"/>
                <w:sz w:val="20"/>
              </w:rPr>
            </w:pPr>
          </w:p>
        </w:tc>
        <w:tc>
          <w:tcPr>
            <w:tcW w:w="101" w:type="dxa"/>
            <w:noWrap/>
            <w:vAlign w:val="bottom"/>
            <w:hideMark/>
          </w:tcPr>
          <w:p w14:paraId="09A40734" w14:textId="77777777" w:rsidR="00FB0D83" w:rsidRDefault="006C352B">
            <w:pPr>
              <w:contextualSpacing/>
              <w:rPr>
                <w:rFonts w:eastAsia="Times New Roman" w:cs="Times New Roman"/>
                <w:sz w:val="20"/>
              </w:rPr>
            </w:pPr>
          </w:p>
        </w:tc>
        <w:tc>
          <w:tcPr>
            <w:tcW w:w="40" w:type="dxa"/>
            <w:noWrap/>
            <w:vAlign w:val="bottom"/>
            <w:hideMark/>
          </w:tcPr>
          <w:p w14:paraId="09A40735" w14:textId="77777777" w:rsidR="00FB0D83" w:rsidRDefault="006C352B">
            <w:pPr>
              <w:contextualSpacing/>
              <w:rPr>
                <w:rFonts w:eastAsia="Times New Roman" w:cs="Times New Roman"/>
                <w:sz w:val="20"/>
              </w:rPr>
            </w:pPr>
          </w:p>
        </w:tc>
      </w:tr>
      <w:tr w:rsidR="00D269F7" w14:paraId="09A40740" w14:textId="77777777">
        <w:trPr>
          <w:trHeight w:val="300"/>
        </w:trPr>
        <w:tc>
          <w:tcPr>
            <w:tcW w:w="2392" w:type="dxa"/>
            <w:noWrap/>
            <w:vAlign w:val="bottom"/>
            <w:hideMark/>
          </w:tcPr>
          <w:p w14:paraId="09A4073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73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39" w14:textId="77777777" w:rsidR="00FB0D83" w:rsidRDefault="006C352B">
            <w:pPr>
              <w:contextualSpacing/>
              <w:rPr>
                <w:rFonts w:eastAsia="Times New Roman" w:cs="Times New Roman"/>
                <w:sz w:val="20"/>
              </w:rPr>
            </w:pPr>
          </w:p>
        </w:tc>
        <w:tc>
          <w:tcPr>
            <w:tcW w:w="1190" w:type="dxa"/>
            <w:noWrap/>
            <w:vAlign w:val="bottom"/>
            <w:hideMark/>
          </w:tcPr>
          <w:p w14:paraId="09A4073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73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3C" w14:textId="77777777" w:rsidR="00FB0D83" w:rsidRDefault="006C352B">
            <w:pPr>
              <w:contextualSpacing/>
              <w:rPr>
                <w:rFonts w:eastAsia="Times New Roman" w:cs="Times New Roman"/>
                <w:sz w:val="20"/>
              </w:rPr>
            </w:pPr>
          </w:p>
        </w:tc>
        <w:tc>
          <w:tcPr>
            <w:tcW w:w="101" w:type="dxa"/>
            <w:noWrap/>
            <w:vAlign w:val="bottom"/>
            <w:hideMark/>
          </w:tcPr>
          <w:p w14:paraId="09A4073D" w14:textId="77777777" w:rsidR="00FB0D83" w:rsidRDefault="006C352B">
            <w:pPr>
              <w:contextualSpacing/>
              <w:rPr>
                <w:rFonts w:eastAsia="Times New Roman" w:cs="Times New Roman"/>
                <w:sz w:val="20"/>
              </w:rPr>
            </w:pPr>
          </w:p>
        </w:tc>
        <w:tc>
          <w:tcPr>
            <w:tcW w:w="101" w:type="dxa"/>
            <w:noWrap/>
            <w:vAlign w:val="bottom"/>
            <w:hideMark/>
          </w:tcPr>
          <w:p w14:paraId="09A4073E" w14:textId="77777777" w:rsidR="00FB0D83" w:rsidRDefault="006C352B">
            <w:pPr>
              <w:contextualSpacing/>
              <w:rPr>
                <w:rFonts w:eastAsia="Times New Roman" w:cs="Times New Roman"/>
                <w:sz w:val="20"/>
              </w:rPr>
            </w:pPr>
          </w:p>
        </w:tc>
        <w:tc>
          <w:tcPr>
            <w:tcW w:w="40" w:type="dxa"/>
            <w:noWrap/>
            <w:vAlign w:val="bottom"/>
            <w:hideMark/>
          </w:tcPr>
          <w:p w14:paraId="09A4073F" w14:textId="77777777" w:rsidR="00FB0D83" w:rsidRDefault="006C352B">
            <w:pPr>
              <w:contextualSpacing/>
              <w:rPr>
                <w:rFonts w:eastAsia="Times New Roman" w:cs="Times New Roman"/>
                <w:sz w:val="20"/>
              </w:rPr>
            </w:pPr>
          </w:p>
        </w:tc>
      </w:tr>
      <w:tr w:rsidR="00D269F7" w14:paraId="09A4074A" w14:textId="77777777">
        <w:trPr>
          <w:trHeight w:val="300"/>
        </w:trPr>
        <w:tc>
          <w:tcPr>
            <w:tcW w:w="2392" w:type="dxa"/>
            <w:noWrap/>
            <w:vAlign w:val="bottom"/>
            <w:hideMark/>
          </w:tcPr>
          <w:p w14:paraId="09A4074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74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43" w14:textId="77777777" w:rsidR="00FB0D83" w:rsidRDefault="006C352B">
            <w:pPr>
              <w:contextualSpacing/>
              <w:rPr>
                <w:rFonts w:eastAsia="Times New Roman" w:cs="Times New Roman"/>
                <w:sz w:val="20"/>
              </w:rPr>
            </w:pPr>
          </w:p>
        </w:tc>
        <w:tc>
          <w:tcPr>
            <w:tcW w:w="1190" w:type="dxa"/>
            <w:noWrap/>
            <w:vAlign w:val="bottom"/>
            <w:hideMark/>
          </w:tcPr>
          <w:p w14:paraId="09A4074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74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46" w14:textId="77777777" w:rsidR="00FB0D83" w:rsidRDefault="006C352B">
            <w:pPr>
              <w:contextualSpacing/>
              <w:rPr>
                <w:rFonts w:eastAsia="Times New Roman" w:cs="Times New Roman"/>
                <w:sz w:val="20"/>
              </w:rPr>
            </w:pPr>
          </w:p>
        </w:tc>
        <w:tc>
          <w:tcPr>
            <w:tcW w:w="101" w:type="dxa"/>
            <w:noWrap/>
            <w:vAlign w:val="bottom"/>
            <w:hideMark/>
          </w:tcPr>
          <w:p w14:paraId="09A40747" w14:textId="77777777" w:rsidR="00FB0D83" w:rsidRDefault="006C352B">
            <w:pPr>
              <w:contextualSpacing/>
              <w:rPr>
                <w:rFonts w:eastAsia="Times New Roman" w:cs="Times New Roman"/>
                <w:sz w:val="20"/>
              </w:rPr>
            </w:pPr>
          </w:p>
        </w:tc>
        <w:tc>
          <w:tcPr>
            <w:tcW w:w="101" w:type="dxa"/>
            <w:noWrap/>
            <w:vAlign w:val="bottom"/>
            <w:hideMark/>
          </w:tcPr>
          <w:p w14:paraId="09A40748" w14:textId="77777777" w:rsidR="00FB0D83" w:rsidRDefault="006C352B">
            <w:pPr>
              <w:contextualSpacing/>
              <w:rPr>
                <w:rFonts w:eastAsia="Times New Roman" w:cs="Times New Roman"/>
                <w:sz w:val="20"/>
              </w:rPr>
            </w:pPr>
          </w:p>
        </w:tc>
        <w:tc>
          <w:tcPr>
            <w:tcW w:w="40" w:type="dxa"/>
            <w:noWrap/>
            <w:vAlign w:val="bottom"/>
            <w:hideMark/>
          </w:tcPr>
          <w:p w14:paraId="09A40749" w14:textId="77777777" w:rsidR="00FB0D83" w:rsidRDefault="006C352B">
            <w:pPr>
              <w:contextualSpacing/>
              <w:rPr>
                <w:rFonts w:eastAsia="Times New Roman" w:cs="Times New Roman"/>
                <w:sz w:val="20"/>
              </w:rPr>
            </w:pPr>
          </w:p>
        </w:tc>
      </w:tr>
      <w:tr w:rsidR="00D269F7" w14:paraId="09A40754" w14:textId="77777777">
        <w:trPr>
          <w:trHeight w:val="300"/>
        </w:trPr>
        <w:tc>
          <w:tcPr>
            <w:tcW w:w="2392" w:type="dxa"/>
            <w:noWrap/>
            <w:vAlign w:val="bottom"/>
            <w:hideMark/>
          </w:tcPr>
          <w:p w14:paraId="09A4074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74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4D" w14:textId="77777777" w:rsidR="00FB0D83" w:rsidRDefault="006C352B">
            <w:pPr>
              <w:contextualSpacing/>
              <w:rPr>
                <w:rFonts w:eastAsia="Times New Roman" w:cs="Times New Roman"/>
                <w:sz w:val="20"/>
              </w:rPr>
            </w:pPr>
          </w:p>
        </w:tc>
        <w:tc>
          <w:tcPr>
            <w:tcW w:w="1190" w:type="dxa"/>
            <w:noWrap/>
            <w:vAlign w:val="bottom"/>
            <w:hideMark/>
          </w:tcPr>
          <w:p w14:paraId="09A4074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74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50" w14:textId="77777777" w:rsidR="00FB0D83" w:rsidRDefault="006C352B">
            <w:pPr>
              <w:contextualSpacing/>
              <w:rPr>
                <w:rFonts w:eastAsia="Times New Roman" w:cs="Times New Roman"/>
                <w:sz w:val="20"/>
              </w:rPr>
            </w:pPr>
          </w:p>
        </w:tc>
        <w:tc>
          <w:tcPr>
            <w:tcW w:w="101" w:type="dxa"/>
            <w:noWrap/>
            <w:vAlign w:val="bottom"/>
            <w:hideMark/>
          </w:tcPr>
          <w:p w14:paraId="09A40751" w14:textId="77777777" w:rsidR="00FB0D83" w:rsidRDefault="006C352B">
            <w:pPr>
              <w:contextualSpacing/>
              <w:rPr>
                <w:rFonts w:eastAsia="Times New Roman" w:cs="Times New Roman"/>
                <w:sz w:val="20"/>
              </w:rPr>
            </w:pPr>
          </w:p>
        </w:tc>
        <w:tc>
          <w:tcPr>
            <w:tcW w:w="101" w:type="dxa"/>
            <w:noWrap/>
            <w:vAlign w:val="bottom"/>
            <w:hideMark/>
          </w:tcPr>
          <w:p w14:paraId="09A40752" w14:textId="77777777" w:rsidR="00FB0D83" w:rsidRDefault="006C352B">
            <w:pPr>
              <w:contextualSpacing/>
              <w:rPr>
                <w:rFonts w:eastAsia="Times New Roman" w:cs="Times New Roman"/>
                <w:sz w:val="20"/>
              </w:rPr>
            </w:pPr>
          </w:p>
        </w:tc>
        <w:tc>
          <w:tcPr>
            <w:tcW w:w="40" w:type="dxa"/>
            <w:noWrap/>
            <w:vAlign w:val="bottom"/>
            <w:hideMark/>
          </w:tcPr>
          <w:p w14:paraId="09A40753" w14:textId="77777777" w:rsidR="00FB0D83" w:rsidRDefault="006C352B">
            <w:pPr>
              <w:contextualSpacing/>
              <w:rPr>
                <w:rFonts w:eastAsia="Times New Roman" w:cs="Times New Roman"/>
                <w:sz w:val="20"/>
              </w:rPr>
            </w:pPr>
          </w:p>
        </w:tc>
      </w:tr>
      <w:tr w:rsidR="00D269F7" w14:paraId="09A4075E" w14:textId="77777777">
        <w:trPr>
          <w:trHeight w:val="300"/>
        </w:trPr>
        <w:tc>
          <w:tcPr>
            <w:tcW w:w="2392" w:type="dxa"/>
            <w:noWrap/>
            <w:vAlign w:val="bottom"/>
            <w:hideMark/>
          </w:tcPr>
          <w:p w14:paraId="09A4075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75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57" w14:textId="77777777" w:rsidR="00FB0D83" w:rsidRDefault="006C352B">
            <w:pPr>
              <w:contextualSpacing/>
              <w:rPr>
                <w:rFonts w:eastAsia="Times New Roman" w:cs="Times New Roman"/>
                <w:sz w:val="20"/>
              </w:rPr>
            </w:pPr>
          </w:p>
        </w:tc>
        <w:tc>
          <w:tcPr>
            <w:tcW w:w="1190" w:type="dxa"/>
            <w:noWrap/>
            <w:vAlign w:val="bottom"/>
            <w:hideMark/>
          </w:tcPr>
          <w:p w14:paraId="09A4075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75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5A" w14:textId="77777777" w:rsidR="00FB0D83" w:rsidRDefault="006C352B">
            <w:pPr>
              <w:contextualSpacing/>
              <w:rPr>
                <w:rFonts w:eastAsia="Times New Roman" w:cs="Times New Roman"/>
                <w:sz w:val="20"/>
              </w:rPr>
            </w:pPr>
          </w:p>
        </w:tc>
        <w:tc>
          <w:tcPr>
            <w:tcW w:w="101" w:type="dxa"/>
            <w:noWrap/>
            <w:vAlign w:val="bottom"/>
            <w:hideMark/>
          </w:tcPr>
          <w:p w14:paraId="09A4075B" w14:textId="77777777" w:rsidR="00FB0D83" w:rsidRDefault="006C352B">
            <w:pPr>
              <w:contextualSpacing/>
              <w:rPr>
                <w:rFonts w:eastAsia="Times New Roman" w:cs="Times New Roman"/>
                <w:sz w:val="20"/>
              </w:rPr>
            </w:pPr>
          </w:p>
        </w:tc>
        <w:tc>
          <w:tcPr>
            <w:tcW w:w="101" w:type="dxa"/>
            <w:noWrap/>
            <w:vAlign w:val="bottom"/>
            <w:hideMark/>
          </w:tcPr>
          <w:p w14:paraId="09A4075C" w14:textId="77777777" w:rsidR="00FB0D83" w:rsidRDefault="006C352B">
            <w:pPr>
              <w:contextualSpacing/>
              <w:rPr>
                <w:rFonts w:eastAsia="Times New Roman" w:cs="Times New Roman"/>
                <w:sz w:val="20"/>
              </w:rPr>
            </w:pPr>
          </w:p>
        </w:tc>
        <w:tc>
          <w:tcPr>
            <w:tcW w:w="40" w:type="dxa"/>
            <w:noWrap/>
            <w:vAlign w:val="bottom"/>
            <w:hideMark/>
          </w:tcPr>
          <w:p w14:paraId="09A4075D" w14:textId="77777777" w:rsidR="00FB0D83" w:rsidRDefault="006C352B">
            <w:pPr>
              <w:contextualSpacing/>
              <w:rPr>
                <w:rFonts w:eastAsia="Times New Roman" w:cs="Times New Roman"/>
                <w:sz w:val="20"/>
              </w:rPr>
            </w:pPr>
          </w:p>
        </w:tc>
      </w:tr>
      <w:tr w:rsidR="00D269F7" w14:paraId="09A40768" w14:textId="77777777">
        <w:trPr>
          <w:trHeight w:val="300"/>
        </w:trPr>
        <w:tc>
          <w:tcPr>
            <w:tcW w:w="2392" w:type="dxa"/>
            <w:noWrap/>
            <w:vAlign w:val="bottom"/>
            <w:hideMark/>
          </w:tcPr>
          <w:p w14:paraId="09A4075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76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61" w14:textId="77777777" w:rsidR="00FB0D83" w:rsidRDefault="006C352B">
            <w:pPr>
              <w:contextualSpacing/>
              <w:rPr>
                <w:rFonts w:eastAsia="Times New Roman" w:cs="Times New Roman"/>
                <w:sz w:val="20"/>
              </w:rPr>
            </w:pPr>
          </w:p>
        </w:tc>
        <w:tc>
          <w:tcPr>
            <w:tcW w:w="1190" w:type="dxa"/>
            <w:noWrap/>
            <w:vAlign w:val="bottom"/>
            <w:hideMark/>
          </w:tcPr>
          <w:p w14:paraId="09A4076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76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64" w14:textId="77777777" w:rsidR="00FB0D83" w:rsidRDefault="006C352B">
            <w:pPr>
              <w:contextualSpacing/>
              <w:rPr>
                <w:rFonts w:eastAsia="Times New Roman" w:cs="Times New Roman"/>
                <w:sz w:val="20"/>
              </w:rPr>
            </w:pPr>
          </w:p>
        </w:tc>
        <w:tc>
          <w:tcPr>
            <w:tcW w:w="101" w:type="dxa"/>
            <w:noWrap/>
            <w:vAlign w:val="bottom"/>
            <w:hideMark/>
          </w:tcPr>
          <w:p w14:paraId="09A40765" w14:textId="77777777" w:rsidR="00FB0D83" w:rsidRDefault="006C352B">
            <w:pPr>
              <w:contextualSpacing/>
              <w:rPr>
                <w:rFonts w:eastAsia="Times New Roman" w:cs="Times New Roman"/>
                <w:sz w:val="20"/>
              </w:rPr>
            </w:pPr>
          </w:p>
        </w:tc>
        <w:tc>
          <w:tcPr>
            <w:tcW w:w="101" w:type="dxa"/>
            <w:noWrap/>
            <w:vAlign w:val="bottom"/>
            <w:hideMark/>
          </w:tcPr>
          <w:p w14:paraId="09A40766" w14:textId="77777777" w:rsidR="00FB0D83" w:rsidRDefault="006C352B">
            <w:pPr>
              <w:contextualSpacing/>
              <w:rPr>
                <w:rFonts w:eastAsia="Times New Roman" w:cs="Times New Roman"/>
                <w:sz w:val="20"/>
              </w:rPr>
            </w:pPr>
          </w:p>
        </w:tc>
        <w:tc>
          <w:tcPr>
            <w:tcW w:w="40" w:type="dxa"/>
            <w:noWrap/>
            <w:vAlign w:val="bottom"/>
            <w:hideMark/>
          </w:tcPr>
          <w:p w14:paraId="09A40767" w14:textId="77777777" w:rsidR="00FB0D83" w:rsidRDefault="006C352B">
            <w:pPr>
              <w:contextualSpacing/>
              <w:rPr>
                <w:rFonts w:eastAsia="Times New Roman" w:cs="Times New Roman"/>
                <w:sz w:val="20"/>
              </w:rPr>
            </w:pPr>
          </w:p>
        </w:tc>
      </w:tr>
      <w:tr w:rsidR="00D269F7" w14:paraId="09A40771" w14:textId="77777777">
        <w:trPr>
          <w:trHeight w:val="300"/>
        </w:trPr>
        <w:tc>
          <w:tcPr>
            <w:tcW w:w="4406" w:type="dxa"/>
            <w:gridSpan w:val="2"/>
            <w:noWrap/>
            <w:vAlign w:val="bottom"/>
            <w:hideMark/>
          </w:tcPr>
          <w:p w14:paraId="09A4076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76A"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76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76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6D" w14:textId="77777777" w:rsidR="00FB0D83" w:rsidRDefault="006C352B">
            <w:pPr>
              <w:contextualSpacing/>
              <w:rPr>
                <w:rFonts w:eastAsia="Times New Roman" w:cs="Times New Roman"/>
                <w:sz w:val="20"/>
              </w:rPr>
            </w:pPr>
          </w:p>
        </w:tc>
        <w:tc>
          <w:tcPr>
            <w:tcW w:w="101" w:type="dxa"/>
            <w:noWrap/>
            <w:vAlign w:val="bottom"/>
            <w:hideMark/>
          </w:tcPr>
          <w:p w14:paraId="09A4076E" w14:textId="77777777" w:rsidR="00FB0D83" w:rsidRDefault="006C352B">
            <w:pPr>
              <w:contextualSpacing/>
              <w:rPr>
                <w:rFonts w:eastAsia="Times New Roman" w:cs="Times New Roman"/>
                <w:sz w:val="20"/>
              </w:rPr>
            </w:pPr>
          </w:p>
        </w:tc>
        <w:tc>
          <w:tcPr>
            <w:tcW w:w="101" w:type="dxa"/>
            <w:noWrap/>
            <w:vAlign w:val="bottom"/>
            <w:hideMark/>
          </w:tcPr>
          <w:p w14:paraId="09A4076F" w14:textId="77777777" w:rsidR="00FB0D83" w:rsidRDefault="006C352B">
            <w:pPr>
              <w:contextualSpacing/>
              <w:rPr>
                <w:rFonts w:eastAsia="Times New Roman" w:cs="Times New Roman"/>
                <w:sz w:val="20"/>
              </w:rPr>
            </w:pPr>
          </w:p>
        </w:tc>
        <w:tc>
          <w:tcPr>
            <w:tcW w:w="40" w:type="dxa"/>
            <w:noWrap/>
            <w:vAlign w:val="bottom"/>
            <w:hideMark/>
          </w:tcPr>
          <w:p w14:paraId="09A40770" w14:textId="77777777" w:rsidR="00FB0D83" w:rsidRDefault="006C352B">
            <w:pPr>
              <w:contextualSpacing/>
              <w:rPr>
                <w:rFonts w:eastAsia="Times New Roman" w:cs="Times New Roman"/>
                <w:sz w:val="20"/>
              </w:rPr>
            </w:pPr>
          </w:p>
        </w:tc>
      </w:tr>
      <w:tr w:rsidR="00D269F7" w14:paraId="09A4077B" w14:textId="77777777">
        <w:trPr>
          <w:trHeight w:val="300"/>
        </w:trPr>
        <w:tc>
          <w:tcPr>
            <w:tcW w:w="2392" w:type="dxa"/>
            <w:noWrap/>
            <w:vAlign w:val="bottom"/>
            <w:hideMark/>
          </w:tcPr>
          <w:p w14:paraId="09A40772" w14:textId="77777777" w:rsidR="00FB0D83" w:rsidRDefault="006C352B">
            <w:pPr>
              <w:contextualSpacing/>
              <w:rPr>
                <w:rFonts w:eastAsia="Times New Roman" w:cs="Times New Roman"/>
                <w:sz w:val="20"/>
              </w:rPr>
            </w:pPr>
          </w:p>
        </w:tc>
        <w:tc>
          <w:tcPr>
            <w:tcW w:w="2014" w:type="dxa"/>
            <w:noWrap/>
            <w:vAlign w:val="bottom"/>
            <w:hideMark/>
          </w:tcPr>
          <w:p w14:paraId="09A40773" w14:textId="77777777" w:rsidR="00FB0D83" w:rsidRDefault="006C352B">
            <w:pPr>
              <w:contextualSpacing/>
              <w:rPr>
                <w:rFonts w:eastAsia="Times New Roman" w:cs="Times New Roman"/>
                <w:sz w:val="20"/>
              </w:rPr>
            </w:pPr>
          </w:p>
        </w:tc>
        <w:tc>
          <w:tcPr>
            <w:tcW w:w="2759" w:type="dxa"/>
            <w:noWrap/>
            <w:vAlign w:val="bottom"/>
            <w:hideMark/>
          </w:tcPr>
          <w:p w14:paraId="09A40774" w14:textId="77777777" w:rsidR="00FB0D83" w:rsidRDefault="006C352B">
            <w:pPr>
              <w:contextualSpacing/>
              <w:rPr>
                <w:rFonts w:eastAsia="Times New Roman" w:cs="Times New Roman"/>
                <w:sz w:val="20"/>
              </w:rPr>
            </w:pPr>
          </w:p>
        </w:tc>
        <w:tc>
          <w:tcPr>
            <w:tcW w:w="1190" w:type="dxa"/>
            <w:noWrap/>
            <w:vAlign w:val="bottom"/>
            <w:hideMark/>
          </w:tcPr>
          <w:p w14:paraId="09A40775" w14:textId="77777777" w:rsidR="00FB0D83" w:rsidRDefault="006C352B">
            <w:pPr>
              <w:contextualSpacing/>
              <w:rPr>
                <w:rFonts w:eastAsia="Times New Roman" w:cs="Times New Roman"/>
                <w:sz w:val="20"/>
              </w:rPr>
            </w:pPr>
          </w:p>
        </w:tc>
        <w:tc>
          <w:tcPr>
            <w:tcW w:w="101" w:type="dxa"/>
            <w:noWrap/>
            <w:vAlign w:val="bottom"/>
            <w:hideMark/>
          </w:tcPr>
          <w:p w14:paraId="09A40776" w14:textId="77777777" w:rsidR="00FB0D83" w:rsidRDefault="006C352B">
            <w:pPr>
              <w:contextualSpacing/>
              <w:rPr>
                <w:rFonts w:eastAsia="Times New Roman" w:cs="Times New Roman"/>
                <w:sz w:val="20"/>
              </w:rPr>
            </w:pPr>
          </w:p>
        </w:tc>
        <w:tc>
          <w:tcPr>
            <w:tcW w:w="101" w:type="dxa"/>
            <w:noWrap/>
            <w:vAlign w:val="bottom"/>
            <w:hideMark/>
          </w:tcPr>
          <w:p w14:paraId="09A40777" w14:textId="77777777" w:rsidR="00FB0D83" w:rsidRDefault="006C352B">
            <w:pPr>
              <w:contextualSpacing/>
              <w:rPr>
                <w:rFonts w:eastAsia="Times New Roman" w:cs="Times New Roman"/>
                <w:sz w:val="20"/>
              </w:rPr>
            </w:pPr>
          </w:p>
        </w:tc>
        <w:tc>
          <w:tcPr>
            <w:tcW w:w="101" w:type="dxa"/>
            <w:noWrap/>
            <w:vAlign w:val="bottom"/>
            <w:hideMark/>
          </w:tcPr>
          <w:p w14:paraId="09A40778" w14:textId="77777777" w:rsidR="00FB0D83" w:rsidRDefault="006C352B">
            <w:pPr>
              <w:contextualSpacing/>
              <w:rPr>
                <w:rFonts w:eastAsia="Times New Roman" w:cs="Times New Roman"/>
                <w:sz w:val="20"/>
              </w:rPr>
            </w:pPr>
          </w:p>
        </w:tc>
        <w:tc>
          <w:tcPr>
            <w:tcW w:w="101" w:type="dxa"/>
            <w:noWrap/>
            <w:vAlign w:val="bottom"/>
            <w:hideMark/>
          </w:tcPr>
          <w:p w14:paraId="09A40779" w14:textId="77777777" w:rsidR="00FB0D83" w:rsidRDefault="006C352B">
            <w:pPr>
              <w:contextualSpacing/>
              <w:rPr>
                <w:rFonts w:eastAsia="Times New Roman" w:cs="Times New Roman"/>
                <w:sz w:val="20"/>
              </w:rPr>
            </w:pPr>
          </w:p>
        </w:tc>
        <w:tc>
          <w:tcPr>
            <w:tcW w:w="40" w:type="dxa"/>
            <w:noWrap/>
            <w:vAlign w:val="bottom"/>
            <w:hideMark/>
          </w:tcPr>
          <w:p w14:paraId="09A4077A" w14:textId="77777777" w:rsidR="00FB0D83" w:rsidRDefault="006C352B">
            <w:pPr>
              <w:contextualSpacing/>
              <w:rPr>
                <w:rFonts w:eastAsia="Times New Roman" w:cs="Times New Roman"/>
                <w:sz w:val="20"/>
              </w:rPr>
            </w:pPr>
          </w:p>
        </w:tc>
      </w:tr>
      <w:tr w:rsidR="00D269F7" w14:paraId="09A40781" w14:textId="77777777">
        <w:trPr>
          <w:trHeight w:val="300"/>
        </w:trPr>
        <w:tc>
          <w:tcPr>
            <w:tcW w:w="2392" w:type="dxa"/>
            <w:noWrap/>
            <w:vAlign w:val="bottom"/>
            <w:hideMark/>
          </w:tcPr>
          <w:p w14:paraId="09A4077C" w14:textId="77777777" w:rsidR="00FB0D83" w:rsidRDefault="006C352B">
            <w:pPr>
              <w:contextualSpacing/>
              <w:rPr>
                <w:rFonts w:eastAsia="Times New Roman" w:cs="Times New Roman"/>
                <w:sz w:val="20"/>
              </w:rPr>
            </w:pPr>
          </w:p>
        </w:tc>
        <w:tc>
          <w:tcPr>
            <w:tcW w:w="6165" w:type="dxa"/>
            <w:gridSpan w:val="5"/>
            <w:noWrap/>
            <w:vAlign w:val="bottom"/>
            <w:hideMark/>
          </w:tcPr>
          <w:p w14:paraId="09A4077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48 ως έχει   ΔΕΚΤΟ ΚΑΤΑ ΠΛΕΙΟΨΗΦΙΑ</w:t>
            </w:r>
          </w:p>
        </w:tc>
        <w:tc>
          <w:tcPr>
            <w:tcW w:w="101" w:type="dxa"/>
            <w:noWrap/>
            <w:vAlign w:val="bottom"/>
            <w:hideMark/>
          </w:tcPr>
          <w:p w14:paraId="09A4077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7F" w14:textId="77777777" w:rsidR="00FB0D83" w:rsidRDefault="006C352B">
            <w:pPr>
              <w:contextualSpacing/>
              <w:rPr>
                <w:rFonts w:eastAsia="Times New Roman" w:cs="Times New Roman"/>
                <w:sz w:val="20"/>
              </w:rPr>
            </w:pPr>
          </w:p>
        </w:tc>
        <w:tc>
          <w:tcPr>
            <w:tcW w:w="40" w:type="dxa"/>
            <w:noWrap/>
            <w:vAlign w:val="bottom"/>
            <w:hideMark/>
          </w:tcPr>
          <w:p w14:paraId="09A40780" w14:textId="77777777" w:rsidR="00FB0D83" w:rsidRDefault="006C352B">
            <w:pPr>
              <w:contextualSpacing/>
              <w:rPr>
                <w:rFonts w:eastAsia="Times New Roman" w:cs="Times New Roman"/>
                <w:sz w:val="20"/>
              </w:rPr>
            </w:pPr>
          </w:p>
        </w:tc>
      </w:tr>
      <w:tr w:rsidR="00D269F7" w14:paraId="09A4078B" w14:textId="77777777">
        <w:trPr>
          <w:trHeight w:val="300"/>
        </w:trPr>
        <w:tc>
          <w:tcPr>
            <w:tcW w:w="2392" w:type="dxa"/>
            <w:noWrap/>
            <w:vAlign w:val="bottom"/>
            <w:hideMark/>
          </w:tcPr>
          <w:p w14:paraId="09A4078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78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84" w14:textId="77777777" w:rsidR="00FB0D83" w:rsidRDefault="006C352B">
            <w:pPr>
              <w:contextualSpacing/>
              <w:rPr>
                <w:rFonts w:eastAsia="Times New Roman" w:cs="Times New Roman"/>
                <w:sz w:val="20"/>
              </w:rPr>
            </w:pPr>
          </w:p>
        </w:tc>
        <w:tc>
          <w:tcPr>
            <w:tcW w:w="1190" w:type="dxa"/>
            <w:noWrap/>
            <w:vAlign w:val="bottom"/>
            <w:hideMark/>
          </w:tcPr>
          <w:p w14:paraId="09A4078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78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87" w14:textId="77777777" w:rsidR="00FB0D83" w:rsidRDefault="006C352B">
            <w:pPr>
              <w:contextualSpacing/>
              <w:rPr>
                <w:rFonts w:eastAsia="Times New Roman" w:cs="Times New Roman"/>
                <w:sz w:val="20"/>
              </w:rPr>
            </w:pPr>
          </w:p>
        </w:tc>
        <w:tc>
          <w:tcPr>
            <w:tcW w:w="101" w:type="dxa"/>
            <w:noWrap/>
            <w:vAlign w:val="bottom"/>
            <w:hideMark/>
          </w:tcPr>
          <w:p w14:paraId="09A40788" w14:textId="77777777" w:rsidR="00FB0D83" w:rsidRDefault="006C352B">
            <w:pPr>
              <w:contextualSpacing/>
              <w:rPr>
                <w:rFonts w:eastAsia="Times New Roman" w:cs="Times New Roman"/>
                <w:sz w:val="20"/>
              </w:rPr>
            </w:pPr>
          </w:p>
        </w:tc>
        <w:tc>
          <w:tcPr>
            <w:tcW w:w="101" w:type="dxa"/>
            <w:noWrap/>
            <w:vAlign w:val="bottom"/>
            <w:hideMark/>
          </w:tcPr>
          <w:p w14:paraId="09A40789" w14:textId="77777777" w:rsidR="00FB0D83" w:rsidRDefault="006C352B">
            <w:pPr>
              <w:contextualSpacing/>
              <w:rPr>
                <w:rFonts w:eastAsia="Times New Roman" w:cs="Times New Roman"/>
                <w:sz w:val="20"/>
              </w:rPr>
            </w:pPr>
          </w:p>
        </w:tc>
        <w:tc>
          <w:tcPr>
            <w:tcW w:w="40" w:type="dxa"/>
            <w:noWrap/>
            <w:vAlign w:val="bottom"/>
            <w:hideMark/>
          </w:tcPr>
          <w:p w14:paraId="09A4078A" w14:textId="77777777" w:rsidR="00FB0D83" w:rsidRDefault="006C352B">
            <w:pPr>
              <w:contextualSpacing/>
              <w:rPr>
                <w:rFonts w:eastAsia="Times New Roman" w:cs="Times New Roman"/>
                <w:sz w:val="20"/>
              </w:rPr>
            </w:pPr>
          </w:p>
        </w:tc>
      </w:tr>
      <w:tr w:rsidR="00D269F7" w14:paraId="09A40795" w14:textId="77777777">
        <w:trPr>
          <w:trHeight w:val="300"/>
        </w:trPr>
        <w:tc>
          <w:tcPr>
            <w:tcW w:w="2392" w:type="dxa"/>
            <w:noWrap/>
            <w:vAlign w:val="bottom"/>
            <w:hideMark/>
          </w:tcPr>
          <w:p w14:paraId="09A4078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78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8E" w14:textId="77777777" w:rsidR="00FB0D83" w:rsidRDefault="006C352B">
            <w:pPr>
              <w:contextualSpacing/>
              <w:rPr>
                <w:rFonts w:eastAsia="Times New Roman" w:cs="Times New Roman"/>
                <w:sz w:val="20"/>
              </w:rPr>
            </w:pPr>
          </w:p>
        </w:tc>
        <w:tc>
          <w:tcPr>
            <w:tcW w:w="1190" w:type="dxa"/>
            <w:noWrap/>
            <w:vAlign w:val="bottom"/>
            <w:hideMark/>
          </w:tcPr>
          <w:p w14:paraId="09A4078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79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91" w14:textId="77777777" w:rsidR="00FB0D83" w:rsidRDefault="006C352B">
            <w:pPr>
              <w:contextualSpacing/>
              <w:rPr>
                <w:rFonts w:eastAsia="Times New Roman" w:cs="Times New Roman"/>
                <w:sz w:val="20"/>
              </w:rPr>
            </w:pPr>
          </w:p>
        </w:tc>
        <w:tc>
          <w:tcPr>
            <w:tcW w:w="101" w:type="dxa"/>
            <w:noWrap/>
            <w:vAlign w:val="bottom"/>
            <w:hideMark/>
          </w:tcPr>
          <w:p w14:paraId="09A40792" w14:textId="77777777" w:rsidR="00FB0D83" w:rsidRDefault="006C352B">
            <w:pPr>
              <w:contextualSpacing/>
              <w:rPr>
                <w:rFonts w:eastAsia="Times New Roman" w:cs="Times New Roman"/>
                <w:sz w:val="20"/>
              </w:rPr>
            </w:pPr>
          </w:p>
        </w:tc>
        <w:tc>
          <w:tcPr>
            <w:tcW w:w="101" w:type="dxa"/>
            <w:noWrap/>
            <w:vAlign w:val="bottom"/>
            <w:hideMark/>
          </w:tcPr>
          <w:p w14:paraId="09A40793" w14:textId="77777777" w:rsidR="00FB0D83" w:rsidRDefault="006C352B">
            <w:pPr>
              <w:contextualSpacing/>
              <w:rPr>
                <w:rFonts w:eastAsia="Times New Roman" w:cs="Times New Roman"/>
                <w:sz w:val="20"/>
              </w:rPr>
            </w:pPr>
          </w:p>
        </w:tc>
        <w:tc>
          <w:tcPr>
            <w:tcW w:w="40" w:type="dxa"/>
            <w:noWrap/>
            <w:vAlign w:val="bottom"/>
            <w:hideMark/>
          </w:tcPr>
          <w:p w14:paraId="09A40794" w14:textId="77777777" w:rsidR="00FB0D83" w:rsidRDefault="006C352B">
            <w:pPr>
              <w:contextualSpacing/>
              <w:rPr>
                <w:rFonts w:eastAsia="Times New Roman" w:cs="Times New Roman"/>
                <w:sz w:val="20"/>
              </w:rPr>
            </w:pPr>
          </w:p>
        </w:tc>
      </w:tr>
      <w:tr w:rsidR="00D269F7" w14:paraId="09A4079F" w14:textId="77777777">
        <w:trPr>
          <w:trHeight w:val="300"/>
        </w:trPr>
        <w:tc>
          <w:tcPr>
            <w:tcW w:w="2392" w:type="dxa"/>
            <w:noWrap/>
            <w:vAlign w:val="bottom"/>
            <w:hideMark/>
          </w:tcPr>
          <w:p w14:paraId="09A4079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79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98" w14:textId="77777777" w:rsidR="00FB0D83" w:rsidRDefault="006C352B">
            <w:pPr>
              <w:contextualSpacing/>
              <w:rPr>
                <w:rFonts w:eastAsia="Times New Roman" w:cs="Times New Roman"/>
                <w:sz w:val="20"/>
              </w:rPr>
            </w:pPr>
          </w:p>
        </w:tc>
        <w:tc>
          <w:tcPr>
            <w:tcW w:w="1190" w:type="dxa"/>
            <w:noWrap/>
            <w:vAlign w:val="bottom"/>
            <w:hideMark/>
          </w:tcPr>
          <w:p w14:paraId="09A4079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79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9B" w14:textId="77777777" w:rsidR="00FB0D83" w:rsidRDefault="006C352B">
            <w:pPr>
              <w:contextualSpacing/>
              <w:rPr>
                <w:rFonts w:eastAsia="Times New Roman" w:cs="Times New Roman"/>
                <w:sz w:val="20"/>
              </w:rPr>
            </w:pPr>
          </w:p>
        </w:tc>
        <w:tc>
          <w:tcPr>
            <w:tcW w:w="101" w:type="dxa"/>
            <w:noWrap/>
            <w:vAlign w:val="bottom"/>
            <w:hideMark/>
          </w:tcPr>
          <w:p w14:paraId="09A4079C" w14:textId="77777777" w:rsidR="00FB0D83" w:rsidRDefault="006C352B">
            <w:pPr>
              <w:contextualSpacing/>
              <w:rPr>
                <w:rFonts w:eastAsia="Times New Roman" w:cs="Times New Roman"/>
                <w:sz w:val="20"/>
              </w:rPr>
            </w:pPr>
          </w:p>
        </w:tc>
        <w:tc>
          <w:tcPr>
            <w:tcW w:w="101" w:type="dxa"/>
            <w:noWrap/>
            <w:vAlign w:val="bottom"/>
            <w:hideMark/>
          </w:tcPr>
          <w:p w14:paraId="09A4079D" w14:textId="77777777" w:rsidR="00FB0D83" w:rsidRDefault="006C352B">
            <w:pPr>
              <w:contextualSpacing/>
              <w:rPr>
                <w:rFonts w:eastAsia="Times New Roman" w:cs="Times New Roman"/>
                <w:sz w:val="20"/>
              </w:rPr>
            </w:pPr>
          </w:p>
        </w:tc>
        <w:tc>
          <w:tcPr>
            <w:tcW w:w="40" w:type="dxa"/>
            <w:noWrap/>
            <w:vAlign w:val="bottom"/>
            <w:hideMark/>
          </w:tcPr>
          <w:p w14:paraId="09A4079E" w14:textId="77777777" w:rsidR="00FB0D83" w:rsidRDefault="006C352B">
            <w:pPr>
              <w:contextualSpacing/>
              <w:rPr>
                <w:rFonts w:eastAsia="Times New Roman" w:cs="Times New Roman"/>
                <w:sz w:val="20"/>
              </w:rPr>
            </w:pPr>
          </w:p>
        </w:tc>
      </w:tr>
      <w:tr w:rsidR="00D269F7" w14:paraId="09A407A9" w14:textId="77777777">
        <w:trPr>
          <w:trHeight w:val="300"/>
        </w:trPr>
        <w:tc>
          <w:tcPr>
            <w:tcW w:w="2392" w:type="dxa"/>
            <w:noWrap/>
            <w:vAlign w:val="bottom"/>
            <w:hideMark/>
          </w:tcPr>
          <w:p w14:paraId="09A407A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7A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A2" w14:textId="77777777" w:rsidR="00FB0D83" w:rsidRDefault="006C352B">
            <w:pPr>
              <w:contextualSpacing/>
              <w:rPr>
                <w:rFonts w:eastAsia="Times New Roman" w:cs="Times New Roman"/>
                <w:sz w:val="20"/>
              </w:rPr>
            </w:pPr>
          </w:p>
        </w:tc>
        <w:tc>
          <w:tcPr>
            <w:tcW w:w="1190" w:type="dxa"/>
            <w:noWrap/>
            <w:vAlign w:val="bottom"/>
            <w:hideMark/>
          </w:tcPr>
          <w:p w14:paraId="09A407A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7A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A5" w14:textId="77777777" w:rsidR="00FB0D83" w:rsidRDefault="006C352B">
            <w:pPr>
              <w:contextualSpacing/>
              <w:rPr>
                <w:rFonts w:eastAsia="Times New Roman" w:cs="Times New Roman"/>
                <w:sz w:val="20"/>
              </w:rPr>
            </w:pPr>
          </w:p>
        </w:tc>
        <w:tc>
          <w:tcPr>
            <w:tcW w:w="101" w:type="dxa"/>
            <w:noWrap/>
            <w:vAlign w:val="bottom"/>
            <w:hideMark/>
          </w:tcPr>
          <w:p w14:paraId="09A407A6" w14:textId="77777777" w:rsidR="00FB0D83" w:rsidRDefault="006C352B">
            <w:pPr>
              <w:contextualSpacing/>
              <w:rPr>
                <w:rFonts w:eastAsia="Times New Roman" w:cs="Times New Roman"/>
                <w:sz w:val="20"/>
              </w:rPr>
            </w:pPr>
          </w:p>
        </w:tc>
        <w:tc>
          <w:tcPr>
            <w:tcW w:w="101" w:type="dxa"/>
            <w:noWrap/>
            <w:vAlign w:val="bottom"/>
            <w:hideMark/>
          </w:tcPr>
          <w:p w14:paraId="09A407A7" w14:textId="77777777" w:rsidR="00FB0D83" w:rsidRDefault="006C352B">
            <w:pPr>
              <w:contextualSpacing/>
              <w:rPr>
                <w:rFonts w:eastAsia="Times New Roman" w:cs="Times New Roman"/>
                <w:sz w:val="20"/>
              </w:rPr>
            </w:pPr>
          </w:p>
        </w:tc>
        <w:tc>
          <w:tcPr>
            <w:tcW w:w="40" w:type="dxa"/>
            <w:noWrap/>
            <w:vAlign w:val="bottom"/>
            <w:hideMark/>
          </w:tcPr>
          <w:p w14:paraId="09A407A8" w14:textId="77777777" w:rsidR="00FB0D83" w:rsidRDefault="006C352B">
            <w:pPr>
              <w:contextualSpacing/>
              <w:rPr>
                <w:rFonts w:eastAsia="Times New Roman" w:cs="Times New Roman"/>
                <w:sz w:val="20"/>
              </w:rPr>
            </w:pPr>
          </w:p>
        </w:tc>
      </w:tr>
      <w:tr w:rsidR="00D269F7" w14:paraId="09A407B3" w14:textId="77777777">
        <w:trPr>
          <w:trHeight w:val="300"/>
        </w:trPr>
        <w:tc>
          <w:tcPr>
            <w:tcW w:w="2392" w:type="dxa"/>
            <w:noWrap/>
            <w:vAlign w:val="bottom"/>
            <w:hideMark/>
          </w:tcPr>
          <w:p w14:paraId="09A407A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7A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AC" w14:textId="77777777" w:rsidR="00FB0D83" w:rsidRDefault="006C352B">
            <w:pPr>
              <w:contextualSpacing/>
              <w:rPr>
                <w:rFonts w:eastAsia="Times New Roman" w:cs="Times New Roman"/>
                <w:sz w:val="20"/>
              </w:rPr>
            </w:pPr>
          </w:p>
        </w:tc>
        <w:tc>
          <w:tcPr>
            <w:tcW w:w="1190" w:type="dxa"/>
            <w:noWrap/>
            <w:vAlign w:val="bottom"/>
            <w:hideMark/>
          </w:tcPr>
          <w:p w14:paraId="09A407A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7A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AF" w14:textId="77777777" w:rsidR="00FB0D83" w:rsidRDefault="006C352B">
            <w:pPr>
              <w:contextualSpacing/>
              <w:rPr>
                <w:rFonts w:eastAsia="Times New Roman" w:cs="Times New Roman"/>
                <w:sz w:val="20"/>
              </w:rPr>
            </w:pPr>
          </w:p>
        </w:tc>
        <w:tc>
          <w:tcPr>
            <w:tcW w:w="101" w:type="dxa"/>
            <w:noWrap/>
            <w:vAlign w:val="bottom"/>
            <w:hideMark/>
          </w:tcPr>
          <w:p w14:paraId="09A407B0" w14:textId="77777777" w:rsidR="00FB0D83" w:rsidRDefault="006C352B">
            <w:pPr>
              <w:contextualSpacing/>
              <w:rPr>
                <w:rFonts w:eastAsia="Times New Roman" w:cs="Times New Roman"/>
                <w:sz w:val="20"/>
              </w:rPr>
            </w:pPr>
          </w:p>
        </w:tc>
        <w:tc>
          <w:tcPr>
            <w:tcW w:w="101" w:type="dxa"/>
            <w:noWrap/>
            <w:vAlign w:val="bottom"/>
            <w:hideMark/>
          </w:tcPr>
          <w:p w14:paraId="09A407B1" w14:textId="77777777" w:rsidR="00FB0D83" w:rsidRDefault="006C352B">
            <w:pPr>
              <w:contextualSpacing/>
              <w:rPr>
                <w:rFonts w:eastAsia="Times New Roman" w:cs="Times New Roman"/>
                <w:sz w:val="20"/>
              </w:rPr>
            </w:pPr>
          </w:p>
        </w:tc>
        <w:tc>
          <w:tcPr>
            <w:tcW w:w="40" w:type="dxa"/>
            <w:noWrap/>
            <w:vAlign w:val="bottom"/>
            <w:hideMark/>
          </w:tcPr>
          <w:p w14:paraId="09A407B2" w14:textId="77777777" w:rsidR="00FB0D83" w:rsidRDefault="006C352B">
            <w:pPr>
              <w:contextualSpacing/>
              <w:rPr>
                <w:rFonts w:eastAsia="Times New Roman" w:cs="Times New Roman"/>
                <w:sz w:val="20"/>
              </w:rPr>
            </w:pPr>
          </w:p>
        </w:tc>
      </w:tr>
      <w:tr w:rsidR="00D269F7" w14:paraId="09A407BD" w14:textId="77777777">
        <w:trPr>
          <w:trHeight w:val="300"/>
        </w:trPr>
        <w:tc>
          <w:tcPr>
            <w:tcW w:w="2392" w:type="dxa"/>
            <w:noWrap/>
            <w:vAlign w:val="bottom"/>
            <w:hideMark/>
          </w:tcPr>
          <w:p w14:paraId="09A407B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7B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B6" w14:textId="77777777" w:rsidR="00FB0D83" w:rsidRDefault="006C352B">
            <w:pPr>
              <w:contextualSpacing/>
              <w:rPr>
                <w:rFonts w:eastAsia="Times New Roman" w:cs="Times New Roman"/>
                <w:sz w:val="20"/>
              </w:rPr>
            </w:pPr>
          </w:p>
        </w:tc>
        <w:tc>
          <w:tcPr>
            <w:tcW w:w="1190" w:type="dxa"/>
            <w:noWrap/>
            <w:vAlign w:val="bottom"/>
            <w:hideMark/>
          </w:tcPr>
          <w:p w14:paraId="09A407B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7B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B9" w14:textId="77777777" w:rsidR="00FB0D83" w:rsidRDefault="006C352B">
            <w:pPr>
              <w:contextualSpacing/>
              <w:rPr>
                <w:rFonts w:eastAsia="Times New Roman" w:cs="Times New Roman"/>
                <w:sz w:val="20"/>
              </w:rPr>
            </w:pPr>
          </w:p>
        </w:tc>
        <w:tc>
          <w:tcPr>
            <w:tcW w:w="101" w:type="dxa"/>
            <w:noWrap/>
            <w:vAlign w:val="bottom"/>
            <w:hideMark/>
          </w:tcPr>
          <w:p w14:paraId="09A407BA" w14:textId="77777777" w:rsidR="00FB0D83" w:rsidRDefault="006C352B">
            <w:pPr>
              <w:contextualSpacing/>
              <w:rPr>
                <w:rFonts w:eastAsia="Times New Roman" w:cs="Times New Roman"/>
                <w:sz w:val="20"/>
              </w:rPr>
            </w:pPr>
          </w:p>
        </w:tc>
        <w:tc>
          <w:tcPr>
            <w:tcW w:w="101" w:type="dxa"/>
            <w:noWrap/>
            <w:vAlign w:val="bottom"/>
            <w:hideMark/>
          </w:tcPr>
          <w:p w14:paraId="09A407BB" w14:textId="77777777" w:rsidR="00FB0D83" w:rsidRDefault="006C352B">
            <w:pPr>
              <w:contextualSpacing/>
              <w:rPr>
                <w:rFonts w:eastAsia="Times New Roman" w:cs="Times New Roman"/>
                <w:sz w:val="20"/>
              </w:rPr>
            </w:pPr>
          </w:p>
        </w:tc>
        <w:tc>
          <w:tcPr>
            <w:tcW w:w="40" w:type="dxa"/>
            <w:noWrap/>
            <w:vAlign w:val="bottom"/>
            <w:hideMark/>
          </w:tcPr>
          <w:p w14:paraId="09A407BC" w14:textId="77777777" w:rsidR="00FB0D83" w:rsidRDefault="006C352B">
            <w:pPr>
              <w:contextualSpacing/>
              <w:rPr>
                <w:rFonts w:eastAsia="Times New Roman" w:cs="Times New Roman"/>
                <w:sz w:val="20"/>
              </w:rPr>
            </w:pPr>
          </w:p>
        </w:tc>
      </w:tr>
      <w:tr w:rsidR="00D269F7" w14:paraId="09A407C7" w14:textId="77777777">
        <w:trPr>
          <w:trHeight w:val="300"/>
        </w:trPr>
        <w:tc>
          <w:tcPr>
            <w:tcW w:w="2392" w:type="dxa"/>
            <w:noWrap/>
            <w:vAlign w:val="bottom"/>
            <w:hideMark/>
          </w:tcPr>
          <w:p w14:paraId="09A407B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7B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C0" w14:textId="77777777" w:rsidR="00FB0D83" w:rsidRDefault="006C352B">
            <w:pPr>
              <w:contextualSpacing/>
              <w:rPr>
                <w:rFonts w:eastAsia="Times New Roman" w:cs="Times New Roman"/>
                <w:sz w:val="20"/>
              </w:rPr>
            </w:pPr>
          </w:p>
        </w:tc>
        <w:tc>
          <w:tcPr>
            <w:tcW w:w="1190" w:type="dxa"/>
            <w:noWrap/>
            <w:vAlign w:val="bottom"/>
            <w:hideMark/>
          </w:tcPr>
          <w:p w14:paraId="09A407C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7C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C3" w14:textId="77777777" w:rsidR="00FB0D83" w:rsidRDefault="006C352B">
            <w:pPr>
              <w:contextualSpacing/>
              <w:rPr>
                <w:rFonts w:eastAsia="Times New Roman" w:cs="Times New Roman"/>
                <w:sz w:val="20"/>
              </w:rPr>
            </w:pPr>
          </w:p>
        </w:tc>
        <w:tc>
          <w:tcPr>
            <w:tcW w:w="101" w:type="dxa"/>
            <w:noWrap/>
            <w:vAlign w:val="bottom"/>
            <w:hideMark/>
          </w:tcPr>
          <w:p w14:paraId="09A407C4" w14:textId="77777777" w:rsidR="00FB0D83" w:rsidRDefault="006C352B">
            <w:pPr>
              <w:contextualSpacing/>
              <w:rPr>
                <w:rFonts w:eastAsia="Times New Roman" w:cs="Times New Roman"/>
                <w:sz w:val="20"/>
              </w:rPr>
            </w:pPr>
          </w:p>
        </w:tc>
        <w:tc>
          <w:tcPr>
            <w:tcW w:w="101" w:type="dxa"/>
            <w:noWrap/>
            <w:vAlign w:val="bottom"/>
            <w:hideMark/>
          </w:tcPr>
          <w:p w14:paraId="09A407C5" w14:textId="77777777" w:rsidR="00FB0D83" w:rsidRDefault="006C352B">
            <w:pPr>
              <w:contextualSpacing/>
              <w:rPr>
                <w:rFonts w:eastAsia="Times New Roman" w:cs="Times New Roman"/>
                <w:sz w:val="20"/>
              </w:rPr>
            </w:pPr>
          </w:p>
        </w:tc>
        <w:tc>
          <w:tcPr>
            <w:tcW w:w="40" w:type="dxa"/>
            <w:noWrap/>
            <w:vAlign w:val="bottom"/>
            <w:hideMark/>
          </w:tcPr>
          <w:p w14:paraId="09A407C6" w14:textId="77777777" w:rsidR="00FB0D83" w:rsidRDefault="006C352B">
            <w:pPr>
              <w:contextualSpacing/>
              <w:rPr>
                <w:rFonts w:eastAsia="Times New Roman" w:cs="Times New Roman"/>
                <w:sz w:val="20"/>
              </w:rPr>
            </w:pPr>
          </w:p>
        </w:tc>
      </w:tr>
      <w:tr w:rsidR="00D269F7" w14:paraId="09A407D0" w14:textId="77777777">
        <w:trPr>
          <w:trHeight w:val="300"/>
        </w:trPr>
        <w:tc>
          <w:tcPr>
            <w:tcW w:w="4406" w:type="dxa"/>
            <w:gridSpan w:val="2"/>
            <w:noWrap/>
            <w:vAlign w:val="bottom"/>
            <w:hideMark/>
          </w:tcPr>
          <w:p w14:paraId="09A407C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7C9"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7C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7C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CC" w14:textId="77777777" w:rsidR="00FB0D83" w:rsidRDefault="006C352B">
            <w:pPr>
              <w:contextualSpacing/>
              <w:rPr>
                <w:rFonts w:eastAsia="Times New Roman" w:cs="Times New Roman"/>
                <w:sz w:val="20"/>
              </w:rPr>
            </w:pPr>
          </w:p>
        </w:tc>
        <w:tc>
          <w:tcPr>
            <w:tcW w:w="101" w:type="dxa"/>
            <w:noWrap/>
            <w:vAlign w:val="bottom"/>
            <w:hideMark/>
          </w:tcPr>
          <w:p w14:paraId="09A407CD" w14:textId="77777777" w:rsidR="00FB0D83" w:rsidRDefault="006C352B">
            <w:pPr>
              <w:contextualSpacing/>
              <w:rPr>
                <w:rFonts w:eastAsia="Times New Roman" w:cs="Times New Roman"/>
                <w:sz w:val="20"/>
              </w:rPr>
            </w:pPr>
          </w:p>
        </w:tc>
        <w:tc>
          <w:tcPr>
            <w:tcW w:w="101" w:type="dxa"/>
            <w:noWrap/>
            <w:vAlign w:val="bottom"/>
            <w:hideMark/>
          </w:tcPr>
          <w:p w14:paraId="09A407CE" w14:textId="77777777" w:rsidR="00FB0D83" w:rsidRDefault="006C352B">
            <w:pPr>
              <w:contextualSpacing/>
              <w:rPr>
                <w:rFonts w:eastAsia="Times New Roman" w:cs="Times New Roman"/>
                <w:sz w:val="20"/>
              </w:rPr>
            </w:pPr>
          </w:p>
        </w:tc>
        <w:tc>
          <w:tcPr>
            <w:tcW w:w="40" w:type="dxa"/>
            <w:noWrap/>
            <w:vAlign w:val="bottom"/>
            <w:hideMark/>
          </w:tcPr>
          <w:p w14:paraId="09A407CF" w14:textId="77777777" w:rsidR="00FB0D83" w:rsidRDefault="006C352B">
            <w:pPr>
              <w:contextualSpacing/>
              <w:rPr>
                <w:rFonts w:eastAsia="Times New Roman" w:cs="Times New Roman"/>
                <w:sz w:val="20"/>
              </w:rPr>
            </w:pPr>
          </w:p>
        </w:tc>
      </w:tr>
      <w:tr w:rsidR="00D269F7" w14:paraId="09A407DA" w14:textId="77777777">
        <w:trPr>
          <w:trHeight w:val="300"/>
        </w:trPr>
        <w:tc>
          <w:tcPr>
            <w:tcW w:w="2392" w:type="dxa"/>
            <w:noWrap/>
            <w:vAlign w:val="bottom"/>
            <w:hideMark/>
          </w:tcPr>
          <w:p w14:paraId="09A407D1" w14:textId="77777777" w:rsidR="00FB0D83" w:rsidRDefault="006C352B">
            <w:pPr>
              <w:contextualSpacing/>
              <w:rPr>
                <w:rFonts w:eastAsia="Times New Roman" w:cs="Times New Roman"/>
                <w:sz w:val="20"/>
              </w:rPr>
            </w:pPr>
          </w:p>
        </w:tc>
        <w:tc>
          <w:tcPr>
            <w:tcW w:w="2014" w:type="dxa"/>
            <w:noWrap/>
            <w:vAlign w:val="bottom"/>
            <w:hideMark/>
          </w:tcPr>
          <w:p w14:paraId="09A407D2" w14:textId="77777777" w:rsidR="00FB0D83" w:rsidRDefault="006C352B">
            <w:pPr>
              <w:contextualSpacing/>
              <w:rPr>
                <w:rFonts w:eastAsia="Times New Roman" w:cs="Times New Roman"/>
                <w:sz w:val="20"/>
              </w:rPr>
            </w:pPr>
          </w:p>
        </w:tc>
        <w:tc>
          <w:tcPr>
            <w:tcW w:w="2759" w:type="dxa"/>
            <w:noWrap/>
            <w:vAlign w:val="bottom"/>
            <w:hideMark/>
          </w:tcPr>
          <w:p w14:paraId="09A407D3" w14:textId="77777777" w:rsidR="00FB0D83" w:rsidRDefault="006C352B">
            <w:pPr>
              <w:contextualSpacing/>
              <w:rPr>
                <w:rFonts w:eastAsia="Times New Roman" w:cs="Times New Roman"/>
                <w:sz w:val="20"/>
              </w:rPr>
            </w:pPr>
          </w:p>
        </w:tc>
        <w:tc>
          <w:tcPr>
            <w:tcW w:w="1190" w:type="dxa"/>
            <w:noWrap/>
            <w:vAlign w:val="bottom"/>
            <w:hideMark/>
          </w:tcPr>
          <w:p w14:paraId="09A407D4" w14:textId="77777777" w:rsidR="00FB0D83" w:rsidRDefault="006C352B">
            <w:pPr>
              <w:contextualSpacing/>
              <w:rPr>
                <w:rFonts w:eastAsia="Times New Roman" w:cs="Times New Roman"/>
                <w:sz w:val="20"/>
              </w:rPr>
            </w:pPr>
          </w:p>
        </w:tc>
        <w:tc>
          <w:tcPr>
            <w:tcW w:w="101" w:type="dxa"/>
            <w:noWrap/>
            <w:vAlign w:val="bottom"/>
            <w:hideMark/>
          </w:tcPr>
          <w:p w14:paraId="09A407D5" w14:textId="77777777" w:rsidR="00FB0D83" w:rsidRDefault="006C352B">
            <w:pPr>
              <w:contextualSpacing/>
              <w:rPr>
                <w:rFonts w:eastAsia="Times New Roman" w:cs="Times New Roman"/>
                <w:sz w:val="20"/>
              </w:rPr>
            </w:pPr>
          </w:p>
        </w:tc>
        <w:tc>
          <w:tcPr>
            <w:tcW w:w="101" w:type="dxa"/>
            <w:noWrap/>
            <w:vAlign w:val="bottom"/>
            <w:hideMark/>
          </w:tcPr>
          <w:p w14:paraId="09A407D6" w14:textId="77777777" w:rsidR="00FB0D83" w:rsidRDefault="006C352B">
            <w:pPr>
              <w:contextualSpacing/>
              <w:rPr>
                <w:rFonts w:eastAsia="Times New Roman" w:cs="Times New Roman"/>
                <w:sz w:val="20"/>
              </w:rPr>
            </w:pPr>
          </w:p>
        </w:tc>
        <w:tc>
          <w:tcPr>
            <w:tcW w:w="101" w:type="dxa"/>
            <w:noWrap/>
            <w:vAlign w:val="bottom"/>
            <w:hideMark/>
          </w:tcPr>
          <w:p w14:paraId="09A407D7" w14:textId="77777777" w:rsidR="00FB0D83" w:rsidRDefault="006C352B">
            <w:pPr>
              <w:contextualSpacing/>
              <w:rPr>
                <w:rFonts w:eastAsia="Times New Roman" w:cs="Times New Roman"/>
                <w:sz w:val="20"/>
              </w:rPr>
            </w:pPr>
          </w:p>
        </w:tc>
        <w:tc>
          <w:tcPr>
            <w:tcW w:w="101" w:type="dxa"/>
            <w:noWrap/>
            <w:vAlign w:val="bottom"/>
            <w:hideMark/>
          </w:tcPr>
          <w:p w14:paraId="09A407D8" w14:textId="77777777" w:rsidR="00FB0D83" w:rsidRDefault="006C352B">
            <w:pPr>
              <w:contextualSpacing/>
              <w:rPr>
                <w:rFonts w:eastAsia="Times New Roman" w:cs="Times New Roman"/>
                <w:sz w:val="20"/>
              </w:rPr>
            </w:pPr>
          </w:p>
        </w:tc>
        <w:tc>
          <w:tcPr>
            <w:tcW w:w="40" w:type="dxa"/>
            <w:noWrap/>
            <w:vAlign w:val="bottom"/>
            <w:hideMark/>
          </w:tcPr>
          <w:p w14:paraId="09A407D9" w14:textId="77777777" w:rsidR="00FB0D83" w:rsidRDefault="006C352B">
            <w:pPr>
              <w:contextualSpacing/>
              <w:rPr>
                <w:rFonts w:eastAsia="Times New Roman" w:cs="Times New Roman"/>
                <w:sz w:val="20"/>
              </w:rPr>
            </w:pPr>
          </w:p>
        </w:tc>
      </w:tr>
      <w:tr w:rsidR="00D269F7" w14:paraId="09A407E0" w14:textId="77777777">
        <w:trPr>
          <w:trHeight w:val="300"/>
        </w:trPr>
        <w:tc>
          <w:tcPr>
            <w:tcW w:w="2392" w:type="dxa"/>
            <w:noWrap/>
            <w:vAlign w:val="bottom"/>
            <w:hideMark/>
          </w:tcPr>
          <w:p w14:paraId="09A407DB" w14:textId="77777777" w:rsidR="00FB0D83" w:rsidRDefault="006C352B">
            <w:pPr>
              <w:contextualSpacing/>
              <w:rPr>
                <w:rFonts w:eastAsia="Times New Roman" w:cs="Times New Roman"/>
                <w:sz w:val="20"/>
              </w:rPr>
            </w:pPr>
          </w:p>
        </w:tc>
        <w:tc>
          <w:tcPr>
            <w:tcW w:w="6165" w:type="dxa"/>
            <w:gridSpan w:val="5"/>
            <w:noWrap/>
            <w:vAlign w:val="bottom"/>
            <w:hideMark/>
          </w:tcPr>
          <w:p w14:paraId="09A407D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49 ως έχει   ΔΕΚΤΟ ΚΑΤΑ ΠΛΕΙΟΨΗΦΙΑ</w:t>
            </w:r>
          </w:p>
        </w:tc>
        <w:tc>
          <w:tcPr>
            <w:tcW w:w="101" w:type="dxa"/>
            <w:noWrap/>
            <w:vAlign w:val="bottom"/>
            <w:hideMark/>
          </w:tcPr>
          <w:p w14:paraId="09A407D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DE" w14:textId="77777777" w:rsidR="00FB0D83" w:rsidRDefault="006C352B">
            <w:pPr>
              <w:contextualSpacing/>
              <w:rPr>
                <w:rFonts w:eastAsia="Times New Roman" w:cs="Times New Roman"/>
                <w:sz w:val="20"/>
              </w:rPr>
            </w:pPr>
          </w:p>
        </w:tc>
        <w:tc>
          <w:tcPr>
            <w:tcW w:w="40" w:type="dxa"/>
            <w:noWrap/>
            <w:vAlign w:val="bottom"/>
            <w:hideMark/>
          </w:tcPr>
          <w:p w14:paraId="09A407DF" w14:textId="77777777" w:rsidR="00FB0D83" w:rsidRDefault="006C352B">
            <w:pPr>
              <w:contextualSpacing/>
              <w:rPr>
                <w:rFonts w:eastAsia="Times New Roman" w:cs="Times New Roman"/>
                <w:sz w:val="20"/>
              </w:rPr>
            </w:pPr>
          </w:p>
        </w:tc>
      </w:tr>
      <w:tr w:rsidR="00D269F7" w14:paraId="09A407EA" w14:textId="77777777">
        <w:trPr>
          <w:trHeight w:val="300"/>
        </w:trPr>
        <w:tc>
          <w:tcPr>
            <w:tcW w:w="2392" w:type="dxa"/>
            <w:noWrap/>
            <w:vAlign w:val="bottom"/>
            <w:hideMark/>
          </w:tcPr>
          <w:p w14:paraId="09A407E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7E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E3" w14:textId="77777777" w:rsidR="00FB0D83" w:rsidRDefault="006C352B">
            <w:pPr>
              <w:contextualSpacing/>
              <w:rPr>
                <w:rFonts w:eastAsia="Times New Roman" w:cs="Times New Roman"/>
                <w:sz w:val="20"/>
              </w:rPr>
            </w:pPr>
          </w:p>
        </w:tc>
        <w:tc>
          <w:tcPr>
            <w:tcW w:w="1190" w:type="dxa"/>
            <w:noWrap/>
            <w:vAlign w:val="bottom"/>
            <w:hideMark/>
          </w:tcPr>
          <w:p w14:paraId="09A407E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7E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E6" w14:textId="77777777" w:rsidR="00FB0D83" w:rsidRDefault="006C352B">
            <w:pPr>
              <w:contextualSpacing/>
              <w:rPr>
                <w:rFonts w:eastAsia="Times New Roman" w:cs="Times New Roman"/>
                <w:sz w:val="20"/>
              </w:rPr>
            </w:pPr>
          </w:p>
        </w:tc>
        <w:tc>
          <w:tcPr>
            <w:tcW w:w="101" w:type="dxa"/>
            <w:noWrap/>
            <w:vAlign w:val="bottom"/>
            <w:hideMark/>
          </w:tcPr>
          <w:p w14:paraId="09A407E7" w14:textId="77777777" w:rsidR="00FB0D83" w:rsidRDefault="006C352B">
            <w:pPr>
              <w:contextualSpacing/>
              <w:rPr>
                <w:rFonts w:eastAsia="Times New Roman" w:cs="Times New Roman"/>
                <w:sz w:val="20"/>
              </w:rPr>
            </w:pPr>
          </w:p>
        </w:tc>
        <w:tc>
          <w:tcPr>
            <w:tcW w:w="101" w:type="dxa"/>
            <w:noWrap/>
            <w:vAlign w:val="bottom"/>
            <w:hideMark/>
          </w:tcPr>
          <w:p w14:paraId="09A407E8" w14:textId="77777777" w:rsidR="00FB0D83" w:rsidRDefault="006C352B">
            <w:pPr>
              <w:contextualSpacing/>
              <w:rPr>
                <w:rFonts w:eastAsia="Times New Roman" w:cs="Times New Roman"/>
                <w:sz w:val="20"/>
              </w:rPr>
            </w:pPr>
          </w:p>
        </w:tc>
        <w:tc>
          <w:tcPr>
            <w:tcW w:w="40" w:type="dxa"/>
            <w:noWrap/>
            <w:vAlign w:val="bottom"/>
            <w:hideMark/>
          </w:tcPr>
          <w:p w14:paraId="09A407E9" w14:textId="77777777" w:rsidR="00FB0D83" w:rsidRDefault="006C352B">
            <w:pPr>
              <w:contextualSpacing/>
              <w:rPr>
                <w:rFonts w:eastAsia="Times New Roman" w:cs="Times New Roman"/>
                <w:sz w:val="20"/>
              </w:rPr>
            </w:pPr>
          </w:p>
        </w:tc>
      </w:tr>
      <w:tr w:rsidR="00D269F7" w14:paraId="09A407F4" w14:textId="77777777">
        <w:trPr>
          <w:trHeight w:val="300"/>
        </w:trPr>
        <w:tc>
          <w:tcPr>
            <w:tcW w:w="2392" w:type="dxa"/>
            <w:noWrap/>
            <w:vAlign w:val="bottom"/>
            <w:hideMark/>
          </w:tcPr>
          <w:p w14:paraId="09A407E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7E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ED" w14:textId="77777777" w:rsidR="00FB0D83" w:rsidRDefault="006C352B">
            <w:pPr>
              <w:contextualSpacing/>
              <w:rPr>
                <w:rFonts w:eastAsia="Times New Roman" w:cs="Times New Roman"/>
                <w:sz w:val="20"/>
              </w:rPr>
            </w:pPr>
          </w:p>
        </w:tc>
        <w:tc>
          <w:tcPr>
            <w:tcW w:w="1190" w:type="dxa"/>
            <w:noWrap/>
            <w:vAlign w:val="bottom"/>
            <w:hideMark/>
          </w:tcPr>
          <w:p w14:paraId="09A407E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7E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F0" w14:textId="77777777" w:rsidR="00FB0D83" w:rsidRDefault="006C352B">
            <w:pPr>
              <w:contextualSpacing/>
              <w:rPr>
                <w:rFonts w:eastAsia="Times New Roman" w:cs="Times New Roman"/>
                <w:sz w:val="20"/>
              </w:rPr>
            </w:pPr>
          </w:p>
        </w:tc>
        <w:tc>
          <w:tcPr>
            <w:tcW w:w="101" w:type="dxa"/>
            <w:noWrap/>
            <w:vAlign w:val="bottom"/>
            <w:hideMark/>
          </w:tcPr>
          <w:p w14:paraId="09A407F1" w14:textId="77777777" w:rsidR="00FB0D83" w:rsidRDefault="006C352B">
            <w:pPr>
              <w:contextualSpacing/>
              <w:rPr>
                <w:rFonts w:eastAsia="Times New Roman" w:cs="Times New Roman"/>
                <w:sz w:val="20"/>
              </w:rPr>
            </w:pPr>
          </w:p>
        </w:tc>
        <w:tc>
          <w:tcPr>
            <w:tcW w:w="101" w:type="dxa"/>
            <w:noWrap/>
            <w:vAlign w:val="bottom"/>
            <w:hideMark/>
          </w:tcPr>
          <w:p w14:paraId="09A407F2" w14:textId="77777777" w:rsidR="00FB0D83" w:rsidRDefault="006C352B">
            <w:pPr>
              <w:contextualSpacing/>
              <w:rPr>
                <w:rFonts w:eastAsia="Times New Roman" w:cs="Times New Roman"/>
                <w:sz w:val="20"/>
              </w:rPr>
            </w:pPr>
          </w:p>
        </w:tc>
        <w:tc>
          <w:tcPr>
            <w:tcW w:w="40" w:type="dxa"/>
            <w:noWrap/>
            <w:vAlign w:val="bottom"/>
            <w:hideMark/>
          </w:tcPr>
          <w:p w14:paraId="09A407F3" w14:textId="77777777" w:rsidR="00FB0D83" w:rsidRDefault="006C352B">
            <w:pPr>
              <w:contextualSpacing/>
              <w:rPr>
                <w:rFonts w:eastAsia="Times New Roman" w:cs="Times New Roman"/>
                <w:sz w:val="20"/>
              </w:rPr>
            </w:pPr>
          </w:p>
        </w:tc>
      </w:tr>
      <w:tr w:rsidR="00D269F7" w14:paraId="09A407FE" w14:textId="77777777">
        <w:trPr>
          <w:trHeight w:val="300"/>
        </w:trPr>
        <w:tc>
          <w:tcPr>
            <w:tcW w:w="2392" w:type="dxa"/>
            <w:noWrap/>
            <w:vAlign w:val="bottom"/>
            <w:hideMark/>
          </w:tcPr>
          <w:p w14:paraId="09A407F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7F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7F7" w14:textId="77777777" w:rsidR="00FB0D83" w:rsidRDefault="006C352B">
            <w:pPr>
              <w:contextualSpacing/>
              <w:rPr>
                <w:rFonts w:eastAsia="Times New Roman" w:cs="Times New Roman"/>
                <w:sz w:val="20"/>
              </w:rPr>
            </w:pPr>
          </w:p>
        </w:tc>
        <w:tc>
          <w:tcPr>
            <w:tcW w:w="1190" w:type="dxa"/>
            <w:noWrap/>
            <w:vAlign w:val="bottom"/>
            <w:hideMark/>
          </w:tcPr>
          <w:p w14:paraId="09A407F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7F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7FA" w14:textId="77777777" w:rsidR="00FB0D83" w:rsidRDefault="006C352B">
            <w:pPr>
              <w:contextualSpacing/>
              <w:rPr>
                <w:rFonts w:eastAsia="Times New Roman" w:cs="Times New Roman"/>
                <w:sz w:val="20"/>
              </w:rPr>
            </w:pPr>
          </w:p>
        </w:tc>
        <w:tc>
          <w:tcPr>
            <w:tcW w:w="101" w:type="dxa"/>
            <w:noWrap/>
            <w:vAlign w:val="bottom"/>
            <w:hideMark/>
          </w:tcPr>
          <w:p w14:paraId="09A407FB" w14:textId="77777777" w:rsidR="00FB0D83" w:rsidRDefault="006C352B">
            <w:pPr>
              <w:contextualSpacing/>
              <w:rPr>
                <w:rFonts w:eastAsia="Times New Roman" w:cs="Times New Roman"/>
                <w:sz w:val="20"/>
              </w:rPr>
            </w:pPr>
          </w:p>
        </w:tc>
        <w:tc>
          <w:tcPr>
            <w:tcW w:w="101" w:type="dxa"/>
            <w:noWrap/>
            <w:vAlign w:val="bottom"/>
            <w:hideMark/>
          </w:tcPr>
          <w:p w14:paraId="09A407FC" w14:textId="77777777" w:rsidR="00FB0D83" w:rsidRDefault="006C352B">
            <w:pPr>
              <w:contextualSpacing/>
              <w:rPr>
                <w:rFonts w:eastAsia="Times New Roman" w:cs="Times New Roman"/>
                <w:sz w:val="20"/>
              </w:rPr>
            </w:pPr>
          </w:p>
        </w:tc>
        <w:tc>
          <w:tcPr>
            <w:tcW w:w="40" w:type="dxa"/>
            <w:noWrap/>
            <w:vAlign w:val="bottom"/>
            <w:hideMark/>
          </w:tcPr>
          <w:p w14:paraId="09A407FD" w14:textId="77777777" w:rsidR="00FB0D83" w:rsidRDefault="006C352B">
            <w:pPr>
              <w:contextualSpacing/>
              <w:rPr>
                <w:rFonts w:eastAsia="Times New Roman" w:cs="Times New Roman"/>
                <w:sz w:val="20"/>
              </w:rPr>
            </w:pPr>
          </w:p>
        </w:tc>
      </w:tr>
      <w:tr w:rsidR="00D269F7" w14:paraId="09A40808" w14:textId="77777777">
        <w:trPr>
          <w:trHeight w:val="300"/>
        </w:trPr>
        <w:tc>
          <w:tcPr>
            <w:tcW w:w="2392" w:type="dxa"/>
            <w:noWrap/>
            <w:vAlign w:val="bottom"/>
            <w:hideMark/>
          </w:tcPr>
          <w:p w14:paraId="09A407F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80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01" w14:textId="77777777" w:rsidR="00FB0D83" w:rsidRDefault="006C352B">
            <w:pPr>
              <w:contextualSpacing/>
              <w:rPr>
                <w:rFonts w:eastAsia="Times New Roman" w:cs="Times New Roman"/>
                <w:sz w:val="20"/>
              </w:rPr>
            </w:pPr>
          </w:p>
        </w:tc>
        <w:tc>
          <w:tcPr>
            <w:tcW w:w="1190" w:type="dxa"/>
            <w:noWrap/>
            <w:vAlign w:val="bottom"/>
            <w:hideMark/>
          </w:tcPr>
          <w:p w14:paraId="09A4080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80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04" w14:textId="77777777" w:rsidR="00FB0D83" w:rsidRDefault="006C352B">
            <w:pPr>
              <w:contextualSpacing/>
              <w:rPr>
                <w:rFonts w:eastAsia="Times New Roman" w:cs="Times New Roman"/>
                <w:sz w:val="20"/>
              </w:rPr>
            </w:pPr>
          </w:p>
        </w:tc>
        <w:tc>
          <w:tcPr>
            <w:tcW w:w="101" w:type="dxa"/>
            <w:noWrap/>
            <w:vAlign w:val="bottom"/>
            <w:hideMark/>
          </w:tcPr>
          <w:p w14:paraId="09A40805" w14:textId="77777777" w:rsidR="00FB0D83" w:rsidRDefault="006C352B">
            <w:pPr>
              <w:contextualSpacing/>
              <w:rPr>
                <w:rFonts w:eastAsia="Times New Roman" w:cs="Times New Roman"/>
                <w:sz w:val="20"/>
              </w:rPr>
            </w:pPr>
          </w:p>
        </w:tc>
        <w:tc>
          <w:tcPr>
            <w:tcW w:w="101" w:type="dxa"/>
            <w:noWrap/>
            <w:vAlign w:val="bottom"/>
            <w:hideMark/>
          </w:tcPr>
          <w:p w14:paraId="09A40806" w14:textId="77777777" w:rsidR="00FB0D83" w:rsidRDefault="006C352B">
            <w:pPr>
              <w:contextualSpacing/>
              <w:rPr>
                <w:rFonts w:eastAsia="Times New Roman" w:cs="Times New Roman"/>
                <w:sz w:val="20"/>
              </w:rPr>
            </w:pPr>
          </w:p>
        </w:tc>
        <w:tc>
          <w:tcPr>
            <w:tcW w:w="40" w:type="dxa"/>
            <w:noWrap/>
            <w:vAlign w:val="bottom"/>
            <w:hideMark/>
          </w:tcPr>
          <w:p w14:paraId="09A40807" w14:textId="77777777" w:rsidR="00FB0D83" w:rsidRDefault="006C352B">
            <w:pPr>
              <w:contextualSpacing/>
              <w:rPr>
                <w:rFonts w:eastAsia="Times New Roman" w:cs="Times New Roman"/>
                <w:sz w:val="20"/>
              </w:rPr>
            </w:pPr>
          </w:p>
        </w:tc>
      </w:tr>
      <w:tr w:rsidR="00D269F7" w14:paraId="09A40812" w14:textId="77777777">
        <w:trPr>
          <w:trHeight w:val="300"/>
        </w:trPr>
        <w:tc>
          <w:tcPr>
            <w:tcW w:w="2392" w:type="dxa"/>
            <w:noWrap/>
            <w:vAlign w:val="bottom"/>
            <w:hideMark/>
          </w:tcPr>
          <w:p w14:paraId="09A4080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80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0B" w14:textId="77777777" w:rsidR="00FB0D83" w:rsidRDefault="006C352B">
            <w:pPr>
              <w:contextualSpacing/>
              <w:rPr>
                <w:rFonts w:eastAsia="Times New Roman" w:cs="Times New Roman"/>
                <w:sz w:val="20"/>
              </w:rPr>
            </w:pPr>
          </w:p>
        </w:tc>
        <w:tc>
          <w:tcPr>
            <w:tcW w:w="1190" w:type="dxa"/>
            <w:noWrap/>
            <w:vAlign w:val="bottom"/>
            <w:hideMark/>
          </w:tcPr>
          <w:p w14:paraId="09A4080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80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0E" w14:textId="77777777" w:rsidR="00FB0D83" w:rsidRDefault="006C352B">
            <w:pPr>
              <w:contextualSpacing/>
              <w:rPr>
                <w:rFonts w:eastAsia="Times New Roman" w:cs="Times New Roman"/>
                <w:sz w:val="20"/>
              </w:rPr>
            </w:pPr>
          </w:p>
        </w:tc>
        <w:tc>
          <w:tcPr>
            <w:tcW w:w="101" w:type="dxa"/>
            <w:noWrap/>
            <w:vAlign w:val="bottom"/>
            <w:hideMark/>
          </w:tcPr>
          <w:p w14:paraId="09A4080F" w14:textId="77777777" w:rsidR="00FB0D83" w:rsidRDefault="006C352B">
            <w:pPr>
              <w:contextualSpacing/>
              <w:rPr>
                <w:rFonts w:eastAsia="Times New Roman" w:cs="Times New Roman"/>
                <w:sz w:val="20"/>
              </w:rPr>
            </w:pPr>
          </w:p>
        </w:tc>
        <w:tc>
          <w:tcPr>
            <w:tcW w:w="101" w:type="dxa"/>
            <w:noWrap/>
            <w:vAlign w:val="bottom"/>
            <w:hideMark/>
          </w:tcPr>
          <w:p w14:paraId="09A40810" w14:textId="77777777" w:rsidR="00FB0D83" w:rsidRDefault="006C352B">
            <w:pPr>
              <w:contextualSpacing/>
              <w:rPr>
                <w:rFonts w:eastAsia="Times New Roman" w:cs="Times New Roman"/>
                <w:sz w:val="20"/>
              </w:rPr>
            </w:pPr>
          </w:p>
        </w:tc>
        <w:tc>
          <w:tcPr>
            <w:tcW w:w="40" w:type="dxa"/>
            <w:noWrap/>
            <w:vAlign w:val="bottom"/>
            <w:hideMark/>
          </w:tcPr>
          <w:p w14:paraId="09A40811" w14:textId="77777777" w:rsidR="00FB0D83" w:rsidRDefault="006C352B">
            <w:pPr>
              <w:contextualSpacing/>
              <w:rPr>
                <w:rFonts w:eastAsia="Times New Roman" w:cs="Times New Roman"/>
                <w:sz w:val="20"/>
              </w:rPr>
            </w:pPr>
          </w:p>
        </w:tc>
      </w:tr>
      <w:tr w:rsidR="00D269F7" w14:paraId="09A4081C" w14:textId="77777777">
        <w:trPr>
          <w:trHeight w:val="300"/>
        </w:trPr>
        <w:tc>
          <w:tcPr>
            <w:tcW w:w="2392" w:type="dxa"/>
            <w:noWrap/>
            <w:vAlign w:val="bottom"/>
            <w:hideMark/>
          </w:tcPr>
          <w:p w14:paraId="09A4081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81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15" w14:textId="77777777" w:rsidR="00FB0D83" w:rsidRDefault="006C352B">
            <w:pPr>
              <w:contextualSpacing/>
              <w:rPr>
                <w:rFonts w:eastAsia="Times New Roman" w:cs="Times New Roman"/>
                <w:sz w:val="20"/>
              </w:rPr>
            </w:pPr>
          </w:p>
        </w:tc>
        <w:tc>
          <w:tcPr>
            <w:tcW w:w="1190" w:type="dxa"/>
            <w:noWrap/>
            <w:vAlign w:val="bottom"/>
            <w:hideMark/>
          </w:tcPr>
          <w:p w14:paraId="09A4081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81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18" w14:textId="77777777" w:rsidR="00FB0D83" w:rsidRDefault="006C352B">
            <w:pPr>
              <w:contextualSpacing/>
              <w:rPr>
                <w:rFonts w:eastAsia="Times New Roman" w:cs="Times New Roman"/>
                <w:sz w:val="20"/>
              </w:rPr>
            </w:pPr>
          </w:p>
        </w:tc>
        <w:tc>
          <w:tcPr>
            <w:tcW w:w="101" w:type="dxa"/>
            <w:noWrap/>
            <w:vAlign w:val="bottom"/>
            <w:hideMark/>
          </w:tcPr>
          <w:p w14:paraId="09A40819" w14:textId="77777777" w:rsidR="00FB0D83" w:rsidRDefault="006C352B">
            <w:pPr>
              <w:contextualSpacing/>
              <w:rPr>
                <w:rFonts w:eastAsia="Times New Roman" w:cs="Times New Roman"/>
                <w:sz w:val="20"/>
              </w:rPr>
            </w:pPr>
          </w:p>
        </w:tc>
        <w:tc>
          <w:tcPr>
            <w:tcW w:w="101" w:type="dxa"/>
            <w:noWrap/>
            <w:vAlign w:val="bottom"/>
            <w:hideMark/>
          </w:tcPr>
          <w:p w14:paraId="09A4081A" w14:textId="77777777" w:rsidR="00FB0D83" w:rsidRDefault="006C352B">
            <w:pPr>
              <w:contextualSpacing/>
              <w:rPr>
                <w:rFonts w:eastAsia="Times New Roman" w:cs="Times New Roman"/>
                <w:sz w:val="20"/>
              </w:rPr>
            </w:pPr>
          </w:p>
        </w:tc>
        <w:tc>
          <w:tcPr>
            <w:tcW w:w="40" w:type="dxa"/>
            <w:noWrap/>
            <w:vAlign w:val="bottom"/>
            <w:hideMark/>
          </w:tcPr>
          <w:p w14:paraId="09A4081B" w14:textId="77777777" w:rsidR="00FB0D83" w:rsidRDefault="006C352B">
            <w:pPr>
              <w:contextualSpacing/>
              <w:rPr>
                <w:rFonts w:eastAsia="Times New Roman" w:cs="Times New Roman"/>
                <w:sz w:val="20"/>
              </w:rPr>
            </w:pPr>
          </w:p>
        </w:tc>
      </w:tr>
      <w:tr w:rsidR="00D269F7" w14:paraId="09A40826" w14:textId="77777777">
        <w:trPr>
          <w:trHeight w:val="300"/>
        </w:trPr>
        <w:tc>
          <w:tcPr>
            <w:tcW w:w="2392" w:type="dxa"/>
            <w:noWrap/>
            <w:vAlign w:val="bottom"/>
            <w:hideMark/>
          </w:tcPr>
          <w:p w14:paraId="09A4081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81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1F" w14:textId="77777777" w:rsidR="00FB0D83" w:rsidRDefault="006C352B">
            <w:pPr>
              <w:contextualSpacing/>
              <w:rPr>
                <w:rFonts w:eastAsia="Times New Roman" w:cs="Times New Roman"/>
                <w:sz w:val="20"/>
              </w:rPr>
            </w:pPr>
          </w:p>
        </w:tc>
        <w:tc>
          <w:tcPr>
            <w:tcW w:w="1190" w:type="dxa"/>
            <w:noWrap/>
            <w:vAlign w:val="bottom"/>
            <w:hideMark/>
          </w:tcPr>
          <w:p w14:paraId="09A4082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82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22" w14:textId="77777777" w:rsidR="00FB0D83" w:rsidRDefault="006C352B">
            <w:pPr>
              <w:contextualSpacing/>
              <w:rPr>
                <w:rFonts w:eastAsia="Times New Roman" w:cs="Times New Roman"/>
                <w:sz w:val="20"/>
              </w:rPr>
            </w:pPr>
          </w:p>
        </w:tc>
        <w:tc>
          <w:tcPr>
            <w:tcW w:w="101" w:type="dxa"/>
            <w:noWrap/>
            <w:vAlign w:val="bottom"/>
            <w:hideMark/>
          </w:tcPr>
          <w:p w14:paraId="09A40823" w14:textId="77777777" w:rsidR="00FB0D83" w:rsidRDefault="006C352B">
            <w:pPr>
              <w:contextualSpacing/>
              <w:rPr>
                <w:rFonts w:eastAsia="Times New Roman" w:cs="Times New Roman"/>
                <w:sz w:val="20"/>
              </w:rPr>
            </w:pPr>
          </w:p>
        </w:tc>
        <w:tc>
          <w:tcPr>
            <w:tcW w:w="101" w:type="dxa"/>
            <w:noWrap/>
            <w:vAlign w:val="bottom"/>
            <w:hideMark/>
          </w:tcPr>
          <w:p w14:paraId="09A40824" w14:textId="77777777" w:rsidR="00FB0D83" w:rsidRDefault="006C352B">
            <w:pPr>
              <w:contextualSpacing/>
              <w:rPr>
                <w:rFonts w:eastAsia="Times New Roman" w:cs="Times New Roman"/>
                <w:sz w:val="20"/>
              </w:rPr>
            </w:pPr>
          </w:p>
        </w:tc>
        <w:tc>
          <w:tcPr>
            <w:tcW w:w="40" w:type="dxa"/>
            <w:noWrap/>
            <w:vAlign w:val="bottom"/>
            <w:hideMark/>
          </w:tcPr>
          <w:p w14:paraId="09A40825" w14:textId="77777777" w:rsidR="00FB0D83" w:rsidRDefault="006C352B">
            <w:pPr>
              <w:contextualSpacing/>
              <w:rPr>
                <w:rFonts w:eastAsia="Times New Roman" w:cs="Times New Roman"/>
                <w:sz w:val="20"/>
              </w:rPr>
            </w:pPr>
          </w:p>
        </w:tc>
      </w:tr>
      <w:tr w:rsidR="00D269F7" w14:paraId="09A4082F" w14:textId="77777777">
        <w:trPr>
          <w:trHeight w:val="300"/>
        </w:trPr>
        <w:tc>
          <w:tcPr>
            <w:tcW w:w="4406" w:type="dxa"/>
            <w:gridSpan w:val="2"/>
            <w:noWrap/>
            <w:vAlign w:val="bottom"/>
            <w:hideMark/>
          </w:tcPr>
          <w:p w14:paraId="09A4082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828"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82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82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2B" w14:textId="77777777" w:rsidR="00FB0D83" w:rsidRDefault="006C352B">
            <w:pPr>
              <w:contextualSpacing/>
              <w:rPr>
                <w:rFonts w:eastAsia="Times New Roman" w:cs="Times New Roman"/>
                <w:sz w:val="20"/>
              </w:rPr>
            </w:pPr>
          </w:p>
        </w:tc>
        <w:tc>
          <w:tcPr>
            <w:tcW w:w="101" w:type="dxa"/>
            <w:noWrap/>
            <w:vAlign w:val="bottom"/>
            <w:hideMark/>
          </w:tcPr>
          <w:p w14:paraId="09A4082C" w14:textId="77777777" w:rsidR="00FB0D83" w:rsidRDefault="006C352B">
            <w:pPr>
              <w:contextualSpacing/>
              <w:rPr>
                <w:rFonts w:eastAsia="Times New Roman" w:cs="Times New Roman"/>
                <w:sz w:val="20"/>
              </w:rPr>
            </w:pPr>
          </w:p>
        </w:tc>
        <w:tc>
          <w:tcPr>
            <w:tcW w:w="101" w:type="dxa"/>
            <w:noWrap/>
            <w:vAlign w:val="bottom"/>
            <w:hideMark/>
          </w:tcPr>
          <w:p w14:paraId="09A4082D" w14:textId="77777777" w:rsidR="00FB0D83" w:rsidRDefault="006C352B">
            <w:pPr>
              <w:contextualSpacing/>
              <w:rPr>
                <w:rFonts w:eastAsia="Times New Roman" w:cs="Times New Roman"/>
                <w:sz w:val="20"/>
              </w:rPr>
            </w:pPr>
          </w:p>
        </w:tc>
        <w:tc>
          <w:tcPr>
            <w:tcW w:w="40" w:type="dxa"/>
            <w:noWrap/>
            <w:vAlign w:val="bottom"/>
            <w:hideMark/>
          </w:tcPr>
          <w:p w14:paraId="09A4082E" w14:textId="77777777" w:rsidR="00FB0D83" w:rsidRDefault="006C352B">
            <w:pPr>
              <w:contextualSpacing/>
              <w:rPr>
                <w:rFonts w:eastAsia="Times New Roman" w:cs="Times New Roman"/>
                <w:sz w:val="20"/>
              </w:rPr>
            </w:pPr>
          </w:p>
        </w:tc>
      </w:tr>
      <w:tr w:rsidR="00D269F7" w14:paraId="09A40839" w14:textId="77777777">
        <w:trPr>
          <w:trHeight w:val="300"/>
        </w:trPr>
        <w:tc>
          <w:tcPr>
            <w:tcW w:w="2392" w:type="dxa"/>
            <w:noWrap/>
            <w:vAlign w:val="bottom"/>
            <w:hideMark/>
          </w:tcPr>
          <w:p w14:paraId="09A40830" w14:textId="77777777" w:rsidR="00FB0D83" w:rsidRDefault="006C352B">
            <w:pPr>
              <w:contextualSpacing/>
              <w:rPr>
                <w:rFonts w:eastAsia="Times New Roman" w:cs="Times New Roman"/>
                <w:sz w:val="20"/>
              </w:rPr>
            </w:pPr>
          </w:p>
        </w:tc>
        <w:tc>
          <w:tcPr>
            <w:tcW w:w="2014" w:type="dxa"/>
            <w:noWrap/>
            <w:vAlign w:val="bottom"/>
            <w:hideMark/>
          </w:tcPr>
          <w:p w14:paraId="09A40831" w14:textId="77777777" w:rsidR="00FB0D83" w:rsidRDefault="006C352B">
            <w:pPr>
              <w:contextualSpacing/>
              <w:rPr>
                <w:rFonts w:eastAsia="Times New Roman" w:cs="Times New Roman"/>
                <w:sz w:val="20"/>
              </w:rPr>
            </w:pPr>
          </w:p>
        </w:tc>
        <w:tc>
          <w:tcPr>
            <w:tcW w:w="2759" w:type="dxa"/>
            <w:noWrap/>
            <w:vAlign w:val="bottom"/>
            <w:hideMark/>
          </w:tcPr>
          <w:p w14:paraId="09A40832" w14:textId="77777777" w:rsidR="00FB0D83" w:rsidRDefault="006C352B">
            <w:pPr>
              <w:contextualSpacing/>
              <w:rPr>
                <w:rFonts w:eastAsia="Times New Roman" w:cs="Times New Roman"/>
                <w:sz w:val="20"/>
              </w:rPr>
            </w:pPr>
          </w:p>
        </w:tc>
        <w:tc>
          <w:tcPr>
            <w:tcW w:w="1190" w:type="dxa"/>
            <w:noWrap/>
            <w:vAlign w:val="bottom"/>
            <w:hideMark/>
          </w:tcPr>
          <w:p w14:paraId="09A40833" w14:textId="77777777" w:rsidR="00FB0D83" w:rsidRDefault="006C352B">
            <w:pPr>
              <w:contextualSpacing/>
              <w:rPr>
                <w:rFonts w:eastAsia="Times New Roman" w:cs="Times New Roman"/>
                <w:sz w:val="20"/>
              </w:rPr>
            </w:pPr>
          </w:p>
        </w:tc>
        <w:tc>
          <w:tcPr>
            <w:tcW w:w="101" w:type="dxa"/>
            <w:noWrap/>
            <w:vAlign w:val="bottom"/>
            <w:hideMark/>
          </w:tcPr>
          <w:p w14:paraId="09A40834" w14:textId="77777777" w:rsidR="00FB0D83" w:rsidRDefault="006C352B">
            <w:pPr>
              <w:contextualSpacing/>
              <w:rPr>
                <w:rFonts w:eastAsia="Times New Roman" w:cs="Times New Roman"/>
                <w:sz w:val="20"/>
              </w:rPr>
            </w:pPr>
          </w:p>
        </w:tc>
        <w:tc>
          <w:tcPr>
            <w:tcW w:w="101" w:type="dxa"/>
            <w:noWrap/>
            <w:vAlign w:val="bottom"/>
            <w:hideMark/>
          </w:tcPr>
          <w:p w14:paraId="09A40835" w14:textId="77777777" w:rsidR="00FB0D83" w:rsidRDefault="006C352B">
            <w:pPr>
              <w:contextualSpacing/>
              <w:rPr>
                <w:rFonts w:eastAsia="Times New Roman" w:cs="Times New Roman"/>
                <w:sz w:val="20"/>
              </w:rPr>
            </w:pPr>
          </w:p>
        </w:tc>
        <w:tc>
          <w:tcPr>
            <w:tcW w:w="101" w:type="dxa"/>
            <w:noWrap/>
            <w:vAlign w:val="bottom"/>
            <w:hideMark/>
          </w:tcPr>
          <w:p w14:paraId="09A40836" w14:textId="77777777" w:rsidR="00FB0D83" w:rsidRDefault="006C352B">
            <w:pPr>
              <w:contextualSpacing/>
              <w:rPr>
                <w:rFonts w:eastAsia="Times New Roman" w:cs="Times New Roman"/>
                <w:sz w:val="20"/>
              </w:rPr>
            </w:pPr>
          </w:p>
        </w:tc>
        <w:tc>
          <w:tcPr>
            <w:tcW w:w="101" w:type="dxa"/>
            <w:noWrap/>
            <w:vAlign w:val="bottom"/>
            <w:hideMark/>
          </w:tcPr>
          <w:p w14:paraId="09A40837" w14:textId="77777777" w:rsidR="00FB0D83" w:rsidRDefault="006C352B">
            <w:pPr>
              <w:contextualSpacing/>
              <w:rPr>
                <w:rFonts w:eastAsia="Times New Roman" w:cs="Times New Roman"/>
                <w:sz w:val="20"/>
              </w:rPr>
            </w:pPr>
          </w:p>
        </w:tc>
        <w:tc>
          <w:tcPr>
            <w:tcW w:w="40" w:type="dxa"/>
            <w:noWrap/>
            <w:vAlign w:val="bottom"/>
            <w:hideMark/>
          </w:tcPr>
          <w:p w14:paraId="09A40838" w14:textId="77777777" w:rsidR="00FB0D83" w:rsidRDefault="006C352B">
            <w:pPr>
              <w:contextualSpacing/>
              <w:rPr>
                <w:rFonts w:eastAsia="Times New Roman" w:cs="Times New Roman"/>
                <w:sz w:val="20"/>
              </w:rPr>
            </w:pPr>
          </w:p>
        </w:tc>
      </w:tr>
      <w:tr w:rsidR="00D269F7" w14:paraId="09A4083F" w14:textId="77777777">
        <w:trPr>
          <w:trHeight w:val="300"/>
        </w:trPr>
        <w:tc>
          <w:tcPr>
            <w:tcW w:w="2392" w:type="dxa"/>
            <w:noWrap/>
            <w:vAlign w:val="bottom"/>
            <w:hideMark/>
          </w:tcPr>
          <w:p w14:paraId="09A4083A" w14:textId="77777777" w:rsidR="00FB0D83" w:rsidRDefault="006C352B">
            <w:pPr>
              <w:contextualSpacing/>
              <w:rPr>
                <w:rFonts w:eastAsia="Times New Roman" w:cs="Times New Roman"/>
                <w:sz w:val="20"/>
              </w:rPr>
            </w:pPr>
          </w:p>
        </w:tc>
        <w:tc>
          <w:tcPr>
            <w:tcW w:w="6165" w:type="dxa"/>
            <w:gridSpan w:val="5"/>
            <w:noWrap/>
            <w:vAlign w:val="bottom"/>
            <w:hideMark/>
          </w:tcPr>
          <w:p w14:paraId="09A4083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50 ως έχει   ΔΕΚΤΟ ΚΑΤΑ ΠΛΕΙΟΨΗΦΙΑ</w:t>
            </w:r>
          </w:p>
        </w:tc>
        <w:tc>
          <w:tcPr>
            <w:tcW w:w="101" w:type="dxa"/>
            <w:noWrap/>
            <w:vAlign w:val="bottom"/>
            <w:hideMark/>
          </w:tcPr>
          <w:p w14:paraId="09A4083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3D" w14:textId="77777777" w:rsidR="00FB0D83" w:rsidRDefault="006C352B">
            <w:pPr>
              <w:contextualSpacing/>
              <w:rPr>
                <w:rFonts w:eastAsia="Times New Roman" w:cs="Times New Roman"/>
                <w:sz w:val="20"/>
              </w:rPr>
            </w:pPr>
          </w:p>
        </w:tc>
        <w:tc>
          <w:tcPr>
            <w:tcW w:w="40" w:type="dxa"/>
            <w:noWrap/>
            <w:vAlign w:val="bottom"/>
            <w:hideMark/>
          </w:tcPr>
          <w:p w14:paraId="09A4083E" w14:textId="77777777" w:rsidR="00FB0D83" w:rsidRDefault="006C352B">
            <w:pPr>
              <w:contextualSpacing/>
              <w:rPr>
                <w:rFonts w:eastAsia="Times New Roman" w:cs="Times New Roman"/>
                <w:sz w:val="20"/>
              </w:rPr>
            </w:pPr>
          </w:p>
        </w:tc>
      </w:tr>
      <w:tr w:rsidR="00D269F7" w14:paraId="09A40849" w14:textId="77777777">
        <w:trPr>
          <w:trHeight w:val="300"/>
        </w:trPr>
        <w:tc>
          <w:tcPr>
            <w:tcW w:w="2392" w:type="dxa"/>
            <w:noWrap/>
            <w:vAlign w:val="bottom"/>
            <w:hideMark/>
          </w:tcPr>
          <w:p w14:paraId="09A4084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84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42" w14:textId="77777777" w:rsidR="00FB0D83" w:rsidRDefault="006C352B">
            <w:pPr>
              <w:contextualSpacing/>
              <w:rPr>
                <w:rFonts w:eastAsia="Times New Roman" w:cs="Times New Roman"/>
                <w:sz w:val="20"/>
              </w:rPr>
            </w:pPr>
          </w:p>
        </w:tc>
        <w:tc>
          <w:tcPr>
            <w:tcW w:w="1190" w:type="dxa"/>
            <w:noWrap/>
            <w:vAlign w:val="bottom"/>
            <w:hideMark/>
          </w:tcPr>
          <w:p w14:paraId="09A4084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84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45" w14:textId="77777777" w:rsidR="00FB0D83" w:rsidRDefault="006C352B">
            <w:pPr>
              <w:contextualSpacing/>
              <w:rPr>
                <w:rFonts w:eastAsia="Times New Roman" w:cs="Times New Roman"/>
                <w:sz w:val="20"/>
              </w:rPr>
            </w:pPr>
          </w:p>
        </w:tc>
        <w:tc>
          <w:tcPr>
            <w:tcW w:w="101" w:type="dxa"/>
            <w:noWrap/>
            <w:vAlign w:val="bottom"/>
            <w:hideMark/>
          </w:tcPr>
          <w:p w14:paraId="09A40846" w14:textId="77777777" w:rsidR="00FB0D83" w:rsidRDefault="006C352B">
            <w:pPr>
              <w:contextualSpacing/>
              <w:rPr>
                <w:rFonts w:eastAsia="Times New Roman" w:cs="Times New Roman"/>
                <w:sz w:val="20"/>
              </w:rPr>
            </w:pPr>
          </w:p>
        </w:tc>
        <w:tc>
          <w:tcPr>
            <w:tcW w:w="101" w:type="dxa"/>
            <w:noWrap/>
            <w:vAlign w:val="bottom"/>
            <w:hideMark/>
          </w:tcPr>
          <w:p w14:paraId="09A40847" w14:textId="77777777" w:rsidR="00FB0D83" w:rsidRDefault="006C352B">
            <w:pPr>
              <w:contextualSpacing/>
              <w:rPr>
                <w:rFonts w:eastAsia="Times New Roman" w:cs="Times New Roman"/>
                <w:sz w:val="20"/>
              </w:rPr>
            </w:pPr>
          </w:p>
        </w:tc>
        <w:tc>
          <w:tcPr>
            <w:tcW w:w="40" w:type="dxa"/>
            <w:noWrap/>
            <w:vAlign w:val="bottom"/>
            <w:hideMark/>
          </w:tcPr>
          <w:p w14:paraId="09A40848" w14:textId="77777777" w:rsidR="00FB0D83" w:rsidRDefault="006C352B">
            <w:pPr>
              <w:contextualSpacing/>
              <w:rPr>
                <w:rFonts w:eastAsia="Times New Roman" w:cs="Times New Roman"/>
                <w:sz w:val="20"/>
              </w:rPr>
            </w:pPr>
          </w:p>
        </w:tc>
      </w:tr>
      <w:tr w:rsidR="00D269F7" w14:paraId="09A40853" w14:textId="77777777">
        <w:trPr>
          <w:trHeight w:val="300"/>
        </w:trPr>
        <w:tc>
          <w:tcPr>
            <w:tcW w:w="2392" w:type="dxa"/>
            <w:noWrap/>
            <w:vAlign w:val="bottom"/>
            <w:hideMark/>
          </w:tcPr>
          <w:p w14:paraId="09A4084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84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4C" w14:textId="77777777" w:rsidR="00FB0D83" w:rsidRDefault="006C352B">
            <w:pPr>
              <w:contextualSpacing/>
              <w:rPr>
                <w:rFonts w:eastAsia="Times New Roman" w:cs="Times New Roman"/>
                <w:sz w:val="20"/>
              </w:rPr>
            </w:pPr>
          </w:p>
        </w:tc>
        <w:tc>
          <w:tcPr>
            <w:tcW w:w="1190" w:type="dxa"/>
            <w:noWrap/>
            <w:vAlign w:val="bottom"/>
            <w:hideMark/>
          </w:tcPr>
          <w:p w14:paraId="09A4084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84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4F" w14:textId="77777777" w:rsidR="00FB0D83" w:rsidRDefault="006C352B">
            <w:pPr>
              <w:contextualSpacing/>
              <w:rPr>
                <w:rFonts w:eastAsia="Times New Roman" w:cs="Times New Roman"/>
                <w:sz w:val="20"/>
              </w:rPr>
            </w:pPr>
          </w:p>
        </w:tc>
        <w:tc>
          <w:tcPr>
            <w:tcW w:w="101" w:type="dxa"/>
            <w:noWrap/>
            <w:vAlign w:val="bottom"/>
            <w:hideMark/>
          </w:tcPr>
          <w:p w14:paraId="09A40850" w14:textId="77777777" w:rsidR="00FB0D83" w:rsidRDefault="006C352B">
            <w:pPr>
              <w:contextualSpacing/>
              <w:rPr>
                <w:rFonts w:eastAsia="Times New Roman" w:cs="Times New Roman"/>
                <w:sz w:val="20"/>
              </w:rPr>
            </w:pPr>
          </w:p>
        </w:tc>
        <w:tc>
          <w:tcPr>
            <w:tcW w:w="101" w:type="dxa"/>
            <w:noWrap/>
            <w:vAlign w:val="bottom"/>
            <w:hideMark/>
          </w:tcPr>
          <w:p w14:paraId="09A40851" w14:textId="77777777" w:rsidR="00FB0D83" w:rsidRDefault="006C352B">
            <w:pPr>
              <w:contextualSpacing/>
              <w:rPr>
                <w:rFonts w:eastAsia="Times New Roman" w:cs="Times New Roman"/>
                <w:sz w:val="20"/>
              </w:rPr>
            </w:pPr>
          </w:p>
        </w:tc>
        <w:tc>
          <w:tcPr>
            <w:tcW w:w="40" w:type="dxa"/>
            <w:noWrap/>
            <w:vAlign w:val="bottom"/>
            <w:hideMark/>
          </w:tcPr>
          <w:p w14:paraId="09A40852" w14:textId="77777777" w:rsidR="00FB0D83" w:rsidRDefault="006C352B">
            <w:pPr>
              <w:contextualSpacing/>
              <w:rPr>
                <w:rFonts w:eastAsia="Times New Roman" w:cs="Times New Roman"/>
                <w:sz w:val="20"/>
              </w:rPr>
            </w:pPr>
          </w:p>
        </w:tc>
      </w:tr>
      <w:tr w:rsidR="00D269F7" w14:paraId="09A4085D" w14:textId="77777777">
        <w:trPr>
          <w:trHeight w:val="300"/>
        </w:trPr>
        <w:tc>
          <w:tcPr>
            <w:tcW w:w="2392" w:type="dxa"/>
            <w:noWrap/>
            <w:vAlign w:val="bottom"/>
            <w:hideMark/>
          </w:tcPr>
          <w:p w14:paraId="09A4085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85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56" w14:textId="77777777" w:rsidR="00FB0D83" w:rsidRDefault="006C352B">
            <w:pPr>
              <w:contextualSpacing/>
              <w:rPr>
                <w:rFonts w:eastAsia="Times New Roman" w:cs="Times New Roman"/>
                <w:sz w:val="20"/>
              </w:rPr>
            </w:pPr>
          </w:p>
        </w:tc>
        <w:tc>
          <w:tcPr>
            <w:tcW w:w="1190" w:type="dxa"/>
            <w:noWrap/>
            <w:vAlign w:val="bottom"/>
            <w:hideMark/>
          </w:tcPr>
          <w:p w14:paraId="09A4085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85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59" w14:textId="77777777" w:rsidR="00FB0D83" w:rsidRDefault="006C352B">
            <w:pPr>
              <w:contextualSpacing/>
              <w:rPr>
                <w:rFonts w:eastAsia="Times New Roman" w:cs="Times New Roman"/>
                <w:sz w:val="20"/>
              </w:rPr>
            </w:pPr>
          </w:p>
        </w:tc>
        <w:tc>
          <w:tcPr>
            <w:tcW w:w="101" w:type="dxa"/>
            <w:noWrap/>
            <w:vAlign w:val="bottom"/>
            <w:hideMark/>
          </w:tcPr>
          <w:p w14:paraId="09A4085A" w14:textId="77777777" w:rsidR="00FB0D83" w:rsidRDefault="006C352B">
            <w:pPr>
              <w:contextualSpacing/>
              <w:rPr>
                <w:rFonts w:eastAsia="Times New Roman" w:cs="Times New Roman"/>
                <w:sz w:val="20"/>
              </w:rPr>
            </w:pPr>
          </w:p>
        </w:tc>
        <w:tc>
          <w:tcPr>
            <w:tcW w:w="101" w:type="dxa"/>
            <w:noWrap/>
            <w:vAlign w:val="bottom"/>
            <w:hideMark/>
          </w:tcPr>
          <w:p w14:paraId="09A4085B" w14:textId="77777777" w:rsidR="00FB0D83" w:rsidRDefault="006C352B">
            <w:pPr>
              <w:contextualSpacing/>
              <w:rPr>
                <w:rFonts w:eastAsia="Times New Roman" w:cs="Times New Roman"/>
                <w:sz w:val="20"/>
              </w:rPr>
            </w:pPr>
          </w:p>
        </w:tc>
        <w:tc>
          <w:tcPr>
            <w:tcW w:w="40" w:type="dxa"/>
            <w:noWrap/>
            <w:vAlign w:val="bottom"/>
            <w:hideMark/>
          </w:tcPr>
          <w:p w14:paraId="09A4085C" w14:textId="77777777" w:rsidR="00FB0D83" w:rsidRDefault="006C352B">
            <w:pPr>
              <w:contextualSpacing/>
              <w:rPr>
                <w:rFonts w:eastAsia="Times New Roman" w:cs="Times New Roman"/>
                <w:sz w:val="20"/>
              </w:rPr>
            </w:pPr>
          </w:p>
        </w:tc>
      </w:tr>
      <w:tr w:rsidR="00D269F7" w14:paraId="09A40867" w14:textId="77777777">
        <w:trPr>
          <w:trHeight w:val="300"/>
        </w:trPr>
        <w:tc>
          <w:tcPr>
            <w:tcW w:w="2392" w:type="dxa"/>
            <w:noWrap/>
            <w:vAlign w:val="bottom"/>
            <w:hideMark/>
          </w:tcPr>
          <w:p w14:paraId="09A4085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85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60" w14:textId="77777777" w:rsidR="00FB0D83" w:rsidRDefault="006C352B">
            <w:pPr>
              <w:contextualSpacing/>
              <w:rPr>
                <w:rFonts w:eastAsia="Times New Roman" w:cs="Times New Roman"/>
                <w:sz w:val="20"/>
              </w:rPr>
            </w:pPr>
          </w:p>
        </w:tc>
        <w:tc>
          <w:tcPr>
            <w:tcW w:w="1190" w:type="dxa"/>
            <w:noWrap/>
            <w:vAlign w:val="bottom"/>
            <w:hideMark/>
          </w:tcPr>
          <w:p w14:paraId="09A4086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86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63" w14:textId="77777777" w:rsidR="00FB0D83" w:rsidRDefault="006C352B">
            <w:pPr>
              <w:contextualSpacing/>
              <w:rPr>
                <w:rFonts w:eastAsia="Times New Roman" w:cs="Times New Roman"/>
                <w:sz w:val="20"/>
              </w:rPr>
            </w:pPr>
          </w:p>
        </w:tc>
        <w:tc>
          <w:tcPr>
            <w:tcW w:w="101" w:type="dxa"/>
            <w:noWrap/>
            <w:vAlign w:val="bottom"/>
            <w:hideMark/>
          </w:tcPr>
          <w:p w14:paraId="09A40864" w14:textId="77777777" w:rsidR="00FB0D83" w:rsidRDefault="006C352B">
            <w:pPr>
              <w:contextualSpacing/>
              <w:rPr>
                <w:rFonts w:eastAsia="Times New Roman" w:cs="Times New Roman"/>
                <w:sz w:val="20"/>
              </w:rPr>
            </w:pPr>
          </w:p>
        </w:tc>
        <w:tc>
          <w:tcPr>
            <w:tcW w:w="101" w:type="dxa"/>
            <w:noWrap/>
            <w:vAlign w:val="bottom"/>
            <w:hideMark/>
          </w:tcPr>
          <w:p w14:paraId="09A40865" w14:textId="77777777" w:rsidR="00FB0D83" w:rsidRDefault="006C352B">
            <w:pPr>
              <w:contextualSpacing/>
              <w:rPr>
                <w:rFonts w:eastAsia="Times New Roman" w:cs="Times New Roman"/>
                <w:sz w:val="20"/>
              </w:rPr>
            </w:pPr>
          </w:p>
        </w:tc>
        <w:tc>
          <w:tcPr>
            <w:tcW w:w="40" w:type="dxa"/>
            <w:noWrap/>
            <w:vAlign w:val="bottom"/>
            <w:hideMark/>
          </w:tcPr>
          <w:p w14:paraId="09A40866" w14:textId="77777777" w:rsidR="00FB0D83" w:rsidRDefault="006C352B">
            <w:pPr>
              <w:contextualSpacing/>
              <w:rPr>
                <w:rFonts w:eastAsia="Times New Roman" w:cs="Times New Roman"/>
                <w:sz w:val="20"/>
              </w:rPr>
            </w:pPr>
          </w:p>
        </w:tc>
      </w:tr>
      <w:tr w:rsidR="00D269F7" w14:paraId="09A40871" w14:textId="77777777">
        <w:trPr>
          <w:trHeight w:val="300"/>
        </w:trPr>
        <w:tc>
          <w:tcPr>
            <w:tcW w:w="2392" w:type="dxa"/>
            <w:noWrap/>
            <w:vAlign w:val="bottom"/>
            <w:hideMark/>
          </w:tcPr>
          <w:p w14:paraId="09A4086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86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6A" w14:textId="77777777" w:rsidR="00FB0D83" w:rsidRDefault="006C352B">
            <w:pPr>
              <w:contextualSpacing/>
              <w:rPr>
                <w:rFonts w:eastAsia="Times New Roman" w:cs="Times New Roman"/>
                <w:sz w:val="20"/>
              </w:rPr>
            </w:pPr>
          </w:p>
        </w:tc>
        <w:tc>
          <w:tcPr>
            <w:tcW w:w="1190" w:type="dxa"/>
            <w:noWrap/>
            <w:vAlign w:val="bottom"/>
            <w:hideMark/>
          </w:tcPr>
          <w:p w14:paraId="09A4086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86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6D" w14:textId="77777777" w:rsidR="00FB0D83" w:rsidRDefault="006C352B">
            <w:pPr>
              <w:contextualSpacing/>
              <w:rPr>
                <w:rFonts w:eastAsia="Times New Roman" w:cs="Times New Roman"/>
                <w:sz w:val="20"/>
              </w:rPr>
            </w:pPr>
          </w:p>
        </w:tc>
        <w:tc>
          <w:tcPr>
            <w:tcW w:w="101" w:type="dxa"/>
            <w:noWrap/>
            <w:vAlign w:val="bottom"/>
            <w:hideMark/>
          </w:tcPr>
          <w:p w14:paraId="09A4086E" w14:textId="77777777" w:rsidR="00FB0D83" w:rsidRDefault="006C352B">
            <w:pPr>
              <w:contextualSpacing/>
              <w:rPr>
                <w:rFonts w:eastAsia="Times New Roman" w:cs="Times New Roman"/>
                <w:sz w:val="20"/>
              </w:rPr>
            </w:pPr>
          </w:p>
        </w:tc>
        <w:tc>
          <w:tcPr>
            <w:tcW w:w="101" w:type="dxa"/>
            <w:noWrap/>
            <w:vAlign w:val="bottom"/>
            <w:hideMark/>
          </w:tcPr>
          <w:p w14:paraId="09A4086F" w14:textId="77777777" w:rsidR="00FB0D83" w:rsidRDefault="006C352B">
            <w:pPr>
              <w:contextualSpacing/>
              <w:rPr>
                <w:rFonts w:eastAsia="Times New Roman" w:cs="Times New Roman"/>
                <w:sz w:val="20"/>
              </w:rPr>
            </w:pPr>
          </w:p>
        </w:tc>
        <w:tc>
          <w:tcPr>
            <w:tcW w:w="40" w:type="dxa"/>
            <w:noWrap/>
            <w:vAlign w:val="bottom"/>
            <w:hideMark/>
          </w:tcPr>
          <w:p w14:paraId="09A40870" w14:textId="77777777" w:rsidR="00FB0D83" w:rsidRDefault="006C352B">
            <w:pPr>
              <w:contextualSpacing/>
              <w:rPr>
                <w:rFonts w:eastAsia="Times New Roman" w:cs="Times New Roman"/>
                <w:sz w:val="20"/>
              </w:rPr>
            </w:pPr>
          </w:p>
        </w:tc>
      </w:tr>
      <w:tr w:rsidR="00D269F7" w14:paraId="09A4087B" w14:textId="77777777">
        <w:trPr>
          <w:trHeight w:val="300"/>
        </w:trPr>
        <w:tc>
          <w:tcPr>
            <w:tcW w:w="2392" w:type="dxa"/>
            <w:noWrap/>
            <w:vAlign w:val="bottom"/>
            <w:hideMark/>
          </w:tcPr>
          <w:p w14:paraId="09A4087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87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74" w14:textId="77777777" w:rsidR="00FB0D83" w:rsidRDefault="006C352B">
            <w:pPr>
              <w:contextualSpacing/>
              <w:rPr>
                <w:rFonts w:eastAsia="Times New Roman" w:cs="Times New Roman"/>
                <w:sz w:val="20"/>
              </w:rPr>
            </w:pPr>
          </w:p>
        </w:tc>
        <w:tc>
          <w:tcPr>
            <w:tcW w:w="1190" w:type="dxa"/>
            <w:noWrap/>
            <w:vAlign w:val="bottom"/>
            <w:hideMark/>
          </w:tcPr>
          <w:p w14:paraId="09A4087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87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77" w14:textId="77777777" w:rsidR="00FB0D83" w:rsidRDefault="006C352B">
            <w:pPr>
              <w:contextualSpacing/>
              <w:rPr>
                <w:rFonts w:eastAsia="Times New Roman" w:cs="Times New Roman"/>
                <w:sz w:val="20"/>
              </w:rPr>
            </w:pPr>
          </w:p>
        </w:tc>
        <w:tc>
          <w:tcPr>
            <w:tcW w:w="101" w:type="dxa"/>
            <w:noWrap/>
            <w:vAlign w:val="bottom"/>
            <w:hideMark/>
          </w:tcPr>
          <w:p w14:paraId="09A40878" w14:textId="77777777" w:rsidR="00FB0D83" w:rsidRDefault="006C352B">
            <w:pPr>
              <w:contextualSpacing/>
              <w:rPr>
                <w:rFonts w:eastAsia="Times New Roman" w:cs="Times New Roman"/>
                <w:sz w:val="20"/>
              </w:rPr>
            </w:pPr>
          </w:p>
        </w:tc>
        <w:tc>
          <w:tcPr>
            <w:tcW w:w="101" w:type="dxa"/>
            <w:noWrap/>
            <w:vAlign w:val="bottom"/>
            <w:hideMark/>
          </w:tcPr>
          <w:p w14:paraId="09A40879" w14:textId="77777777" w:rsidR="00FB0D83" w:rsidRDefault="006C352B">
            <w:pPr>
              <w:contextualSpacing/>
              <w:rPr>
                <w:rFonts w:eastAsia="Times New Roman" w:cs="Times New Roman"/>
                <w:sz w:val="20"/>
              </w:rPr>
            </w:pPr>
          </w:p>
        </w:tc>
        <w:tc>
          <w:tcPr>
            <w:tcW w:w="40" w:type="dxa"/>
            <w:noWrap/>
            <w:vAlign w:val="bottom"/>
            <w:hideMark/>
          </w:tcPr>
          <w:p w14:paraId="09A4087A" w14:textId="77777777" w:rsidR="00FB0D83" w:rsidRDefault="006C352B">
            <w:pPr>
              <w:contextualSpacing/>
              <w:rPr>
                <w:rFonts w:eastAsia="Times New Roman" w:cs="Times New Roman"/>
                <w:sz w:val="20"/>
              </w:rPr>
            </w:pPr>
          </w:p>
        </w:tc>
      </w:tr>
      <w:tr w:rsidR="00D269F7" w14:paraId="09A40885" w14:textId="77777777">
        <w:trPr>
          <w:trHeight w:val="300"/>
        </w:trPr>
        <w:tc>
          <w:tcPr>
            <w:tcW w:w="2392" w:type="dxa"/>
            <w:noWrap/>
            <w:vAlign w:val="bottom"/>
            <w:hideMark/>
          </w:tcPr>
          <w:p w14:paraId="09A4087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87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7E" w14:textId="77777777" w:rsidR="00FB0D83" w:rsidRDefault="006C352B">
            <w:pPr>
              <w:contextualSpacing/>
              <w:rPr>
                <w:rFonts w:eastAsia="Times New Roman" w:cs="Times New Roman"/>
                <w:sz w:val="20"/>
              </w:rPr>
            </w:pPr>
          </w:p>
        </w:tc>
        <w:tc>
          <w:tcPr>
            <w:tcW w:w="1190" w:type="dxa"/>
            <w:noWrap/>
            <w:vAlign w:val="bottom"/>
            <w:hideMark/>
          </w:tcPr>
          <w:p w14:paraId="09A4087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88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81" w14:textId="77777777" w:rsidR="00FB0D83" w:rsidRDefault="006C352B">
            <w:pPr>
              <w:contextualSpacing/>
              <w:rPr>
                <w:rFonts w:eastAsia="Times New Roman" w:cs="Times New Roman"/>
                <w:sz w:val="20"/>
              </w:rPr>
            </w:pPr>
          </w:p>
        </w:tc>
        <w:tc>
          <w:tcPr>
            <w:tcW w:w="101" w:type="dxa"/>
            <w:noWrap/>
            <w:vAlign w:val="bottom"/>
            <w:hideMark/>
          </w:tcPr>
          <w:p w14:paraId="09A40882" w14:textId="77777777" w:rsidR="00FB0D83" w:rsidRDefault="006C352B">
            <w:pPr>
              <w:contextualSpacing/>
              <w:rPr>
                <w:rFonts w:eastAsia="Times New Roman" w:cs="Times New Roman"/>
                <w:sz w:val="20"/>
              </w:rPr>
            </w:pPr>
          </w:p>
        </w:tc>
        <w:tc>
          <w:tcPr>
            <w:tcW w:w="101" w:type="dxa"/>
            <w:noWrap/>
            <w:vAlign w:val="bottom"/>
            <w:hideMark/>
          </w:tcPr>
          <w:p w14:paraId="09A40883" w14:textId="77777777" w:rsidR="00FB0D83" w:rsidRDefault="006C352B">
            <w:pPr>
              <w:contextualSpacing/>
              <w:rPr>
                <w:rFonts w:eastAsia="Times New Roman" w:cs="Times New Roman"/>
                <w:sz w:val="20"/>
              </w:rPr>
            </w:pPr>
          </w:p>
        </w:tc>
        <w:tc>
          <w:tcPr>
            <w:tcW w:w="40" w:type="dxa"/>
            <w:noWrap/>
            <w:vAlign w:val="bottom"/>
            <w:hideMark/>
          </w:tcPr>
          <w:p w14:paraId="09A40884" w14:textId="77777777" w:rsidR="00FB0D83" w:rsidRDefault="006C352B">
            <w:pPr>
              <w:contextualSpacing/>
              <w:rPr>
                <w:rFonts w:eastAsia="Times New Roman" w:cs="Times New Roman"/>
                <w:sz w:val="20"/>
              </w:rPr>
            </w:pPr>
          </w:p>
        </w:tc>
      </w:tr>
      <w:tr w:rsidR="00D269F7" w14:paraId="09A4088E" w14:textId="77777777">
        <w:trPr>
          <w:trHeight w:val="300"/>
        </w:trPr>
        <w:tc>
          <w:tcPr>
            <w:tcW w:w="4406" w:type="dxa"/>
            <w:gridSpan w:val="2"/>
            <w:noWrap/>
            <w:vAlign w:val="bottom"/>
            <w:hideMark/>
          </w:tcPr>
          <w:p w14:paraId="09A4088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887"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88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88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8A" w14:textId="77777777" w:rsidR="00FB0D83" w:rsidRDefault="006C352B">
            <w:pPr>
              <w:contextualSpacing/>
              <w:rPr>
                <w:rFonts w:eastAsia="Times New Roman" w:cs="Times New Roman"/>
                <w:sz w:val="20"/>
              </w:rPr>
            </w:pPr>
          </w:p>
        </w:tc>
        <w:tc>
          <w:tcPr>
            <w:tcW w:w="101" w:type="dxa"/>
            <w:noWrap/>
            <w:vAlign w:val="bottom"/>
            <w:hideMark/>
          </w:tcPr>
          <w:p w14:paraId="09A4088B" w14:textId="77777777" w:rsidR="00FB0D83" w:rsidRDefault="006C352B">
            <w:pPr>
              <w:contextualSpacing/>
              <w:rPr>
                <w:rFonts w:eastAsia="Times New Roman" w:cs="Times New Roman"/>
                <w:sz w:val="20"/>
              </w:rPr>
            </w:pPr>
          </w:p>
        </w:tc>
        <w:tc>
          <w:tcPr>
            <w:tcW w:w="101" w:type="dxa"/>
            <w:noWrap/>
            <w:vAlign w:val="bottom"/>
            <w:hideMark/>
          </w:tcPr>
          <w:p w14:paraId="09A4088C" w14:textId="77777777" w:rsidR="00FB0D83" w:rsidRDefault="006C352B">
            <w:pPr>
              <w:contextualSpacing/>
              <w:rPr>
                <w:rFonts w:eastAsia="Times New Roman" w:cs="Times New Roman"/>
                <w:sz w:val="20"/>
              </w:rPr>
            </w:pPr>
          </w:p>
        </w:tc>
        <w:tc>
          <w:tcPr>
            <w:tcW w:w="40" w:type="dxa"/>
            <w:noWrap/>
            <w:vAlign w:val="bottom"/>
            <w:hideMark/>
          </w:tcPr>
          <w:p w14:paraId="09A4088D" w14:textId="77777777" w:rsidR="00FB0D83" w:rsidRDefault="006C352B">
            <w:pPr>
              <w:contextualSpacing/>
              <w:rPr>
                <w:rFonts w:eastAsia="Times New Roman" w:cs="Times New Roman"/>
                <w:sz w:val="20"/>
              </w:rPr>
            </w:pPr>
          </w:p>
        </w:tc>
      </w:tr>
      <w:tr w:rsidR="00D269F7" w14:paraId="09A40898" w14:textId="77777777">
        <w:trPr>
          <w:trHeight w:val="300"/>
        </w:trPr>
        <w:tc>
          <w:tcPr>
            <w:tcW w:w="2392" w:type="dxa"/>
            <w:noWrap/>
            <w:vAlign w:val="bottom"/>
            <w:hideMark/>
          </w:tcPr>
          <w:p w14:paraId="09A4088F" w14:textId="77777777" w:rsidR="00FB0D83" w:rsidRDefault="006C352B">
            <w:pPr>
              <w:contextualSpacing/>
              <w:rPr>
                <w:rFonts w:eastAsia="Times New Roman" w:cs="Times New Roman"/>
                <w:sz w:val="20"/>
              </w:rPr>
            </w:pPr>
          </w:p>
        </w:tc>
        <w:tc>
          <w:tcPr>
            <w:tcW w:w="2014" w:type="dxa"/>
            <w:noWrap/>
            <w:vAlign w:val="bottom"/>
            <w:hideMark/>
          </w:tcPr>
          <w:p w14:paraId="09A40890" w14:textId="77777777" w:rsidR="00FB0D83" w:rsidRDefault="006C352B">
            <w:pPr>
              <w:contextualSpacing/>
              <w:rPr>
                <w:rFonts w:eastAsia="Times New Roman" w:cs="Times New Roman"/>
                <w:sz w:val="20"/>
              </w:rPr>
            </w:pPr>
          </w:p>
        </w:tc>
        <w:tc>
          <w:tcPr>
            <w:tcW w:w="2759" w:type="dxa"/>
            <w:noWrap/>
            <w:vAlign w:val="bottom"/>
            <w:hideMark/>
          </w:tcPr>
          <w:p w14:paraId="09A40891" w14:textId="77777777" w:rsidR="00FB0D83" w:rsidRDefault="006C352B">
            <w:pPr>
              <w:contextualSpacing/>
              <w:rPr>
                <w:rFonts w:eastAsia="Times New Roman" w:cs="Times New Roman"/>
                <w:sz w:val="20"/>
              </w:rPr>
            </w:pPr>
          </w:p>
        </w:tc>
        <w:tc>
          <w:tcPr>
            <w:tcW w:w="1190" w:type="dxa"/>
            <w:noWrap/>
            <w:vAlign w:val="bottom"/>
            <w:hideMark/>
          </w:tcPr>
          <w:p w14:paraId="09A40892" w14:textId="77777777" w:rsidR="00FB0D83" w:rsidRDefault="006C352B">
            <w:pPr>
              <w:contextualSpacing/>
              <w:rPr>
                <w:rFonts w:eastAsia="Times New Roman" w:cs="Times New Roman"/>
                <w:sz w:val="20"/>
              </w:rPr>
            </w:pPr>
          </w:p>
        </w:tc>
        <w:tc>
          <w:tcPr>
            <w:tcW w:w="101" w:type="dxa"/>
            <w:noWrap/>
            <w:vAlign w:val="bottom"/>
            <w:hideMark/>
          </w:tcPr>
          <w:p w14:paraId="09A40893" w14:textId="77777777" w:rsidR="00FB0D83" w:rsidRDefault="006C352B">
            <w:pPr>
              <w:contextualSpacing/>
              <w:rPr>
                <w:rFonts w:eastAsia="Times New Roman" w:cs="Times New Roman"/>
                <w:sz w:val="20"/>
              </w:rPr>
            </w:pPr>
          </w:p>
        </w:tc>
        <w:tc>
          <w:tcPr>
            <w:tcW w:w="101" w:type="dxa"/>
            <w:noWrap/>
            <w:vAlign w:val="bottom"/>
            <w:hideMark/>
          </w:tcPr>
          <w:p w14:paraId="09A40894" w14:textId="77777777" w:rsidR="00FB0D83" w:rsidRDefault="006C352B">
            <w:pPr>
              <w:contextualSpacing/>
              <w:rPr>
                <w:rFonts w:eastAsia="Times New Roman" w:cs="Times New Roman"/>
                <w:sz w:val="20"/>
              </w:rPr>
            </w:pPr>
          </w:p>
        </w:tc>
        <w:tc>
          <w:tcPr>
            <w:tcW w:w="101" w:type="dxa"/>
            <w:noWrap/>
            <w:vAlign w:val="bottom"/>
            <w:hideMark/>
          </w:tcPr>
          <w:p w14:paraId="09A40895" w14:textId="77777777" w:rsidR="00FB0D83" w:rsidRDefault="006C352B">
            <w:pPr>
              <w:contextualSpacing/>
              <w:rPr>
                <w:rFonts w:eastAsia="Times New Roman" w:cs="Times New Roman"/>
                <w:sz w:val="20"/>
              </w:rPr>
            </w:pPr>
          </w:p>
        </w:tc>
        <w:tc>
          <w:tcPr>
            <w:tcW w:w="101" w:type="dxa"/>
            <w:noWrap/>
            <w:vAlign w:val="bottom"/>
            <w:hideMark/>
          </w:tcPr>
          <w:p w14:paraId="09A40896" w14:textId="77777777" w:rsidR="00FB0D83" w:rsidRDefault="006C352B">
            <w:pPr>
              <w:contextualSpacing/>
              <w:rPr>
                <w:rFonts w:eastAsia="Times New Roman" w:cs="Times New Roman"/>
                <w:sz w:val="20"/>
              </w:rPr>
            </w:pPr>
          </w:p>
        </w:tc>
        <w:tc>
          <w:tcPr>
            <w:tcW w:w="40" w:type="dxa"/>
            <w:noWrap/>
            <w:vAlign w:val="bottom"/>
            <w:hideMark/>
          </w:tcPr>
          <w:p w14:paraId="09A40897" w14:textId="77777777" w:rsidR="00FB0D83" w:rsidRDefault="006C352B">
            <w:pPr>
              <w:contextualSpacing/>
              <w:rPr>
                <w:rFonts w:eastAsia="Times New Roman" w:cs="Times New Roman"/>
                <w:sz w:val="20"/>
              </w:rPr>
            </w:pPr>
          </w:p>
        </w:tc>
      </w:tr>
      <w:tr w:rsidR="00D269F7" w14:paraId="09A4089E" w14:textId="77777777">
        <w:trPr>
          <w:trHeight w:val="300"/>
        </w:trPr>
        <w:tc>
          <w:tcPr>
            <w:tcW w:w="2392" w:type="dxa"/>
            <w:noWrap/>
            <w:vAlign w:val="bottom"/>
            <w:hideMark/>
          </w:tcPr>
          <w:p w14:paraId="09A40899" w14:textId="77777777" w:rsidR="00FB0D83" w:rsidRDefault="006C352B">
            <w:pPr>
              <w:contextualSpacing/>
              <w:rPr>
                <w:rFonts w:eastAsia="Times New Roman" w:cs="Times New Roman"/>
                <w:sz w:val="20"/>
              </w:rPr>
            </w:pPr>
          </w:p>
        </w:tc>
        <w:tc>
          <w:tcPr>
            <w:tcW w:w="6165" w:type="dxa"/>
            <w:gridSpan w:val="5"/>
            <w:noWrap/>
            <w:vAlign w:val="bottom"/>
            <w:hideMark/>
          </w:tcPr>
          <w:p w14:paraId="09A4089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51 ως έχει   ΔΕΚΤΟ ΚΑΤΑ ΠΛΕΙΟΨΗΦΙΑ</w:t>
            </w:r>
          </w:p>
        </w:tc>
        <w:tc>
          <w:tcPr>
            <w:tcW w:w="101" w:type="dxa"/>
            <w:noWrap/>
            <w:vAlign w:val="bottom"/>
            <w:hideMark/>
          </w:tcPr>
          <w:p w14:paraId="09A4089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9C" w14:textId="77777777" w:rsidR="00FB0D83" w:rsidRDefault="006C352B">
            <w:pPr>
              <w:contextualSpacing/>
              <w:rPr>
                <w:rFonts w:eastAsia="Times New Roman" w:cs="Times New Roman"/>
                <w:sz w:val="20"/>
              </w:rPr>
            </w:pPr>
          </w:p>
        </w:tc>
        <w:tc>
          <w:tcPr>
            <w:tcW w:w="40" w:type="dxa"/>
            <w:noWrap/>
            <w:vAlign w:val="bottom"/>
            <w:hideMark/>
          </w:tcPr>
          <w:p w14:paraId="09A4089D" w14:textId="77777777" w:rsidR="00FB0D83" w:rsidRDefault="006C352B">
            <w:pPr>
              <w:contextualSpacing/>
              <w:rPr>
                <w:rFonts w:eastAsia="Times New Roman" w:cs="Times New Roman"/>
                <w:sz w:val="20"/>
              </w:rPr>
            </w:pPr>
          </w:p>
        </w:tc>
      </w:tr>
      <w:tr w:rsidR="00D269F7" w14:paraId="09A408A8" w14:textId="77777777">
        <w:trPr>
          <w:trHeight w:val="300"/>
        </w:trPr>
        <w:tc>
          <w:tcPr>
            <w:tcW w:w="2392" w:type="dxa"/>
            <w:noWrap/>
            <w:vAlign w:val="bottom"/>
            <w:hideMark/>
          </w:tcPr>
          <w:p w14:paraId="09A4089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8A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A1" w14:textId="77777777" w:rsidR="00FB0D83" w:rsidRDefault="006C352B">
            <w:pPr>
              <w:contextualSpacing/>
              <w:rPr>
                <w:rFonts w:eastAsia="Times New Roman" w:cs="Times New Roman"/>
                <w:sz w:val="20"/>
              </w:rPr>
            </w:pPr>
          </w:p>
        </w:tc>
        <w:tc>
          <w:tcPr>
            <w:tcW w:w="1190" w:type="dxa"/>
            <w:noWrap/>
            <w:vAlign w:val="bottom"/>
            <w:hideMark/>
          </w:tcPr>
          <w:p w14:paraId="09A408A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8A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A4" w14:textId="77777777" w:rsidR="00FB0D83" w:rsidRDefault="006C352B">
            <w:pPr>
              <w:contextualSpacing/>
              <w:rPr>
                <w:rFonts w:eastAsia="Times New Roman" w:cs="Times New Roman"/>
                <w:sz w:val="20"/>
              </w:rPr>
            </w:pPr>
          </w:p>
        </w:tc>
        <w:tc>
          <w:tcPr>
            <w:tcW w:w="101" w:type="dxa"/>
            <w:noWrap/>
            <w:vAlign w:val="bottom"/>
            <w:hideMark/>
          </w:tcPr>
          <w:p w14:paraId="09A408A5" w14:textId="77777777" w:rsidR="00FB0D83" w:rsidRDefault="006C352B">
            <w:pPr>
              <w:contextualSpacing/>
              <w:rPr>
                <w:rFonts w:eastAsia="Times New Roman" w:cs="Times New Roman"/>
                <w:sz w:val="20"/>
              </w:rPr>
            </w:pPr>
          </w:p>
        </w:tc>
        <w:tc>
          <w:tcPr>
            <w:tcW w:w="101" w:type="dxa"/>
            <w:noWrap/>
            <w:vAlign w:val="bottom"/>
            <w:hideMark/>
          </w:tcPr>
          <w:p w14:paraId="09A408A6" w14:textId="77777777" w:rsidR="00FB0D83" w:rsidRDefault="006C352B">
            <w:pPr>
              <w:contextualSpacing/>
              <w:rPr>
                <w:rFonts w:eastAsia="Times New Roman" w:cs="Times New Roman"/>
                <w:sz w:val="20"/>
              </w:rPr>
            </w:pPr>
          </w:p>
        </w:tc>
        <w:tc>
          <w:tcPr>
            <w:tcW w:w="40" w:type="dxa"/>
            <w:noWrap/>
            <w:vAlign w:val="bottom"/>
            <w:hideMark/>
          </w:tcPr>
          <w:p w14:paraId="09A408A7" w14:textId="77777777" w:rsidR="00FB0D83" w:rsidRDefault="006C352B">
            <w:pPr>
              <w:contextualSpacing/>
              <w:rPr>
                <w:rFonts w:eastAsia="Times New Roman" w:cs="Times New Roman"/>
                <w:sz w:val="20"/>
              </w:rPr>
            </w:pPr>
          </w:p>
        </w:tc>
      </w:tr>
      <w:tr w:rsidR="00D269F7" w14:paraId="09A408B2" w14:textId="77777777">
        <w:trPr>
          <w:trHeight w:val="300"/>
        </w:trPr>
        <w:tc>
          <w:tcPr>
            <w:tcW w:w="2392" w:type="dxa"/>
            <w:noWrap/>
            <w:vAlign w:val="bottom"/>
            <w:hideMark/>
          </w:tcPr>
          <w:p w14:paraId="09A408A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8A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AB" w14:textId="77777777" w:rsidR="00FB0D83" w:rsidRDefault="006C352B">
            <w:pPr>
              <w:contextualSpacing/>
              <w:rPr>
                <w:rFonts w:eastAsia="Times New Roman" w:cs="Times New Roman"/>
                <w:sz w:val="20"/>
              </w:rPr>
            </w:pPr>
          </w:p>
        </w:tc>
        <w:tc>
          <w:tcPr>
            <w:tcW w:w="1190" w:type="dxa"/>
            <w:noWrap/>
            <w:vAlign w:val="bottom"/>
            <w:hideMark/>
          </w:tcPr>
          <w:p w14:paraId="09A408A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8A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AE" w14:textId="77777777" w:rsidR="00FB0D83" w:rsidRDefault="006C352B">
            <w:pPr>
              <w:contextualSpacing/>
              <w:rPr>
                <w:rFonts w:eastAsia="Times New Roman" w:cs="Times New Roman"/>
                <w:sz w:val="20"/>
              </w:rPr>
            </w:pPr>
          </w:p>
        </w:tc>
        <w:tc>
          <w:tcPr>
            <w:tcW w:w="101" w:type="dxa"/>
            <w:noWrap/>
            <w:vAlign w:val="bottom"/>
            <w:hideMark/>
          </w:tcPr>
          <w:p w14:paraId="09A408AF" w14:textId="77777777" w:rsidR="00FB0D83" w:rsidRDefault="006C352B">
            <w:pPr>
              <w:contextualSpacing/>
              <w:rPr>
                <w:rFonts w:eastAsia="Times New Roman" w:cs="Times New Roman"/>
                <w:sz w:val="20"/>
              </w:rPr>
            </w:pPr>
          </w:p>
        </w:tc>
        <w:tc>
          <w:tcPr>
            <w:tcW w:w="101" w:type="dxa"/>
            <w:noWrap/>
            <w:vAlign w:val="bottom"/>
            <w:hideMark/>
          </w:tcPr>
          <w:p w14:paraId="09A408B0" w14:textId="77777777" w:rsidR="00FB0D83" w:rsidRDefault="006C352B">
            <w:pPr>
              <w:contextualSpacing/>
              <w:rPr>
                <w:rFonts w:eastAsia="Times New Roman" w:cs="Times New Roman"/>
                <w:sz w:val="20"/>
              </w:rPr>
            </w:pPr>
          </w:p>
        </w:tc>
        <w:tc>
          <w:tcPr>
            <w:tcW w:w="40" w:type="dxa"/>
            <w:noWrap/>
            <w:vAlign w:val="bottom"/>
            <w:hideMark/>
          </w:tcPr>
          <w:p w14:paraId="09A408B1" w14:textId="77777777" w:rsidR="00FB0D83" w:rsidRDefault="006C352B">
            <w:pPr>
              <w:contextualSpacing/>
              <w:rPr>
                <w:rFonts w:eastAsia="Times New Roman" w:cs="Times New Roman"/>
                <w:sz w:val="20"/>
              </w:rPr>
            </w:pPr>
          </w:p>
        </w:tc>
      </w:tr>
      <w:tr w:rsidR="00D269F7" w14:paraId="09A408BC" w14:textId="77777777">
        <w:trPr>
          <w:trHeight w:val="300"/>
        </w:trPr>
        <w:tc>
          <w:tcPr>
            <w:tcW w:w="2392" w:type="dxa"/>
            <w:noWrap/>
            <w:vAlign w:val="bottom"/>
            <w:hideMark/>
          </w:tcPr>
          <w:p w14:paraId="09A408B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8B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B5" w14:textId="77777777" w:rsidR="00FB0D83" w:rsidRDefault="006C352B">
            <w:pPr>
              <w:contextualSpacing/>
              <w:rPr>
                <w:rFonts w:eastAsia="Times New Roman" w:cs="Times New Roman"/>
                <w:sz w:val="20"/>
              </w:rPr>
            </w:pPr>
          </w:p>
        </w:tc>
        <w:tc>
          <w:tcPr>
            <w:tcW w:w="1190" w:type="dxa"/>
            <w:noWrap/>
            <w:vAlign w:val="bottom"/>
            <w:hideMark/>
          </w:tcPr>
          <w:p w14:paraId="09A408B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8B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B8" w14:textId="77777777" w:rsidR="00FB0D83" w:rsidRDefault="006C352B">
            <w:pPr>
              <w:contextualSpacing/>
              <w:rPr>
                <w:rFonts w:eastAsia="Times New Roman" w:cs="Times New Roman"/>
                <w:sz w:val="20"/>
              </w:rPr>
            </w:pPr>
          </w:p>
        </w:tc>
        <w:tc>
          <w:tcPr>
            <w:tcW w:w="101" w:type="dxa"/>
            <w:noWrap/>
            <w:vAlign w:val="bottom"/>
            <w:hideMark/>
          </w:tcPr>
          <w:p w14:paraId="09A408B9" w14:textId="77777777" w:rsidR="00FB0D83" w:rsidRDefault="006C352B">
            <w:pPr>
              <w:contextualSpacing/>
              <w:rPr>
                <w:rFonts w:eastAsia="Times New Roman" w:cs="Times New Roman"/>
                <w:sz w:val="20"/>
              </w:rPr>
            </w:pPr>
          </w:p>
        </w:tc>
        <w:tc>
          <w:tcPr>
            <w:tcW w:w="101" w:type="dxa"/>
            <w:noWrap/>
            <w:vAlign w:val="bottom"/>
            <w:hideMark/>
          </w:tcPr>
          <w:p w14:paraId="09A408BA" w14:textId="77777777" w:rsidR="00FB0D83" w:rsidRDefault="006C352B">
            <w:pPr>
              <w:contextualSpacing/>
              <w:rPr>
                <w:rFonts w:eastAsia="Times New Roman" w:cs="Times New Roman"/>
                <w:sz w:val="20"/>
              </w:rPr>
            </w:pPr>
          </w:p>
        </w:tc>
        <w:tc>
          <w:tcPr>
            <w:tcW w:w="40" w:type="dxa"/>
            <w:noWrap/>
            <w:vAlign w:val="bottom"/>
            <w:hideMark/>
          </w:tcPr>
          <w:p w14:paraId="09A408BB" w14:textId="77777777" w:rsidR="00FB0D83" w:rsidRDefault="006C352B">
            <w:pPr>
              <w:contextualSpacing/>
              <w:rPr>
                <w:rFonts w:eastAsia="Times New Roman" w:cs="Times New Roman"/>
                <w:sz w:val="20"/>
              </w:rPr>
            </w:pPr>
          </w:p>
        </w:tc>
      </w:tr>
      <w:tr w:rsidR="00D269F7" w14:paraId="09A408C6" w14:textId="77777777">
        <w:trPr>
          <w:trHeight w:val="300"/>
        </w:trPr>
        <w:tc>
          <w:tcPr>
            <w:tcW w:w="2392" w:type="dxa"/>
            <w:noWrap/>
            <w:vAlign w:val="bottom"/>
            <w:hideMark/>
          </w:tcPr>
          <w:p w14:paraId="09A408B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8B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BF" w14:textId="77777777" w:rsidR="00FB0D83" w:rsidRDefault="006C352B">
            <w:pPr>
              <w:contextualSpacing/>
              <w:rPr>
                <w:rFonts w:eastAsia="Times New Roman" w:cs="Times New Roman"/>
                <w:sz w:val="20"/>
              </w:rPr>
            </w:pPr>
          </w:p>
        </w:tc>
        <w:tc>
          <w:tcPr>
            <w:tcW w:w="1190" w:type="dxa"/>
            <w:noWrap/>
            <w:vAlign w:val="bottom"/>
            <w:hideMark/>
          </w:tcPr>
          <w:p w14:paraId="09A408C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8C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C2" w14:textId="77777777" w:rsidR="00FB0D83" w:rsidRDefault="006C352B">
            <w:pPr>
              <w:contextualSpacing/>
              <w:rPr>
                <w:rFonts w:eastAsia="Times New Roman" w:cs="Times New Roman"/>
                <w:sz w:val="20"/>
              </w:rPr>
            </w:pPr>
          </w:p>
        </w:tc>
        <w:tc>
          <w:tcPr>
            <w:tcW w:w="101" w:type="dxa"/>
            <w:noWrap/>
            <w:vAlign w:val="bottom"/>
            <w:hideMark/>
          </w:tcPr>
          <w:p w14:paraId="09A408C3" w14:textId="77777777" w:rsidR="00FB0D83" w:rsidRDefault="006C352B">
            <w:pPr>
              <w:contextualSpacing/>
              <w:rPr>
                <w:rFonts w:eastAsia="Times New Roman" w:cs="Times New Roman"/>
                <w:sz w:val="20"/>
              </w:rPr>
            </w:pPr>
          </w:p>
        </w:tc>
        <w:tc>
          <w:tcPr>
            <w:tcW w:w="101" w:type="dxa"/>
            <w:noWrap/>
            <w:vAlign w:val="bottom"/>
            <w:hideMark/>
          </w:tcPr>
          <w:p w14:paraId="09A408C4" w14:textId="77777777" w:rsidR="00FB0D83" w:rsidRDefault="006C352B">
            <w:pPr>
              <w:contextualSpacing/>
              <w:rPr>
                <w:rFonts w:eastAsia="Times New Roman" w:cs="Times New Roman"/>
                <w:sz w:val="20"/>
              </w:rPr>
            </w:pPr>
          </w:p>
        </w:tc>
        <w:tc>
          <w:tcPr>
            <w:tcW w:w="40" w:type="dxa"/>
            <w:noWrap/>
            <w:vAlign w:val="bottom"/>
            <w:hideMark/>
          </w:tcPr>
          <w:p w14:paraId="09A408C5" w14:textId="77777777" w:rsidR="00FB0D83" w:rsidRDefault="006C352B">
            <w:pPr>
              <w:contextualSpacing/>
              <w:rPr>
                <w:rFonts w:eastAsia="Times New Roman" w:cs="Times New Roman"/>
                <w:sz w:val="20"/>
              </w:rPr>
            </w:pPr>
          </w:p>
        </w:tc>
      </w:tr>
      <w:tr w:rsidR="00D269F7" w14:paraId="09A408D0" w14:textId="77777777">
        <w:trPr>
          <w:trHeight w:val="300"/>
        </w:trPr>
        <w:tc>
          <w:tcPr>
            <w:tcW w:w="2392" w:type="dxa"/>
            <w:noWrap/>
            <w:vAlign w:val="bottom"/>
            <w:hideMark/>
          </w:tcPr>
          <w:p w14:paraId="09A408C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8C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C9" w14:textId="77777777" w:rsidR="00FB0D83" w:rsidRDefault="006C352B">
            <w:pPr>
              <w:contextualSpacing/>
              <w:rPr>
                <w:rFonts w:eastAsia="Times New Roman" w:cs="Times New Roman"/>
                <w:sz w:val="20"/>
              </w:rPr>
            </w:pPr>
          </w:p>
        </w:tc>
        <w:tc>
          <w:tcPr>
            <w:tcW w:w="1190" w:type="dxa"/>
            <w:noWrap/>
            <w:vAlign w:val="bottom"/>
            <w:hideMark/>
          </w:tcPr>
          <w:p w14:paraId="09A408C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8C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CC" w14:textId="77777777" w:rsidR="00FB0D83" w:rsidRDefault="006C352B">
            <w:pPr>
              <w:contextualSpacing/>
              <w:rPr>
                <w:rFonts w:eastAsia="Times New Roman" w:cs="Times New Roman"/>
                <w:sz w:val="20"/>
              </w:rPr>
            </w:pPr>
          </w:p>
        </w:tc>
        <w:tc>
          <w:tcPr>
            <w:tcW w:w="101" w:type="dxa"/>
            <w:noWrap/>
            <w:vAlign w:val="bottom"/>
            <w:hideMark/>
          </w:tcPr>
          <w:p w14:paraId="09A408CD" w14:textId="77777777" w:rsidR="00FB0D83" w:rsidRDefault="006C352B">
            <w:pPr>
              <w:contextualSpacing/>
              <w:rPr>
                <w:rFonts w:eastAsia="Times New Roman" w:cs="Times New Roman"/>
                <w:sz w:val="20"/>
              </w:rPr>
            </w:pPr>
          </w:p>
        </w:tc>
        <w:tc>
          <w:tcPr>
            <w:tcW w:w="101" w:type="dxa"/>
            <w:noWrap/>
            <w:vAlign w:val="bottom"/>
            <w:hideMark/>
          </w:tcPr>
          <w:p w14:paraId="09A408CE" w14:textId="77777777" w:rsidR="00FB0D83" w:rsidRDefault="006C352B">
            <w:pPr>
              <w:contextualSpacing/>
              <w:rPr>
                <w:rFonts w:eastAsia="Times New Roman" w:cs="Times New Roman"/>
                <w:sz w:val="20"/>
              </w:rPr>
            </w:pPr>
          </w:p>
        </w:tc>
        <w:tc>
          <w:tcPr>
            <w:tcW w:w="40" w:type="dxa"/>
            <w:noWrap/>
            <w:vAlign w:val="bottom"/>
            <w:hideMark/>
          </w:tcPr>
          <w:p w14:paraId="09A408CF" w14:textId="77777777" w:rsidR="00FB0D83" w:rsidRDefault="006C352B">
            <w:pPr>
              <w:contextualSpacing/>
              <w:rPr>
                <w:rFonts w:eastAsia="Times New Roman" w:cs="Times New Roman"/>
                <w:sz w:val="20"/>
              </w:rPr>
            </w:pPr>
          </w:p>
        </w:tc>
      </w:tr>
      <w:tr w:rsidR="00D269F7" w14:paraId="09A408DA" w14:textId="77777777">
        <w:trPr>
          <w:trHeight w:val="300"/>
        </w:trPr>
        <w:tc>
          <w:tcPr>
            <w:tcW w:w="2392" w:type="dxa"/>
            <w:noWrap/>
            <w:vAlign w:val="bottom"/>
            <w:hideMark/>
          </w:tcPr>
          <w:p w14:paraId="09A408D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8D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D3" w14:textId="77777777" w:rsidR="00FB0D83" w:rsidRDefault="006C352B">
            <w:pPr>
              <w:contextualSpacing/>
              <w:rPr>
                <w:rFonts w:eastAsia="Times New Roman" w:cs="Times New Roman"/>
                <w:sz w:val="20"/>
              </w:rPr>
            </w:pPr>
          </w:p>
        </w:tc>
        <w:tc>
          <w:tcPr>
            <w:tcW w:w="1190" w:type="dxa"/>
            <w:noWrap/>
            <w:vAlign w:val="bottom"/>
            <w:hideMark/>
          </w:tcPr>
          <w:p w14:paraId="09A408D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8D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D6" w14:textId="77777777" w:rsidR="00FB0D83" w:rsidRDefault="006C352B">
            <w:pPr>
              <w:contextualSpacing/>
              <w:rPr>
                <w:rFonts w:eastAsia="Times New Roman" w:cs="Times New Roman"/>
                <w:sz w:val="20"/>
              </w:rPr>
            </w:pPr>
          </w:p>
        </w:tc>
        <w:tc>
          <w:tcPr>
            <w:tcW w:w="101" w:type="dxa"/>
            <w:noWrap/>
            <w:vAlign w:val="bottom"/>
            <w:hideMark/>
          </w:tcPr>
          <w:p w14:paraId="09A408D7" w14:textId="77777777" w:rsidR="00FB0D83" w:rsidRDefault="006C352B">
            <w:pPr>
              <w:contextualSpacing/>
              <w:rPr>
                <w:rFonts w:eastAsia="Times New Roman" w:cs="Times New Roman"/>
                <w:sz w:val="20"/>
              </w:rPr>
            </w:pPr>
          </w:p>
        </w:tc>
        <w:tc>
          <w:tcPr>
            <w:tcW w:w="101" w:type="dxa"/>
            <w:noWrap/>
            <w:vAlign w:val="bottom"/>
            <w:hideMark/>
          </w:tcPr>
          <w:p w14:paraId="09A408D8" w14:textId="77777777" w:rsidR="00FB0D83" w:rsidRDefault="006C352B">
            <w:pPr>
              <w:contextualSpacing/>
              <w:rPr>
                <w:rFonts w:eastAsia="Times New Roman" w:cs="Times New Roman"/>
                <w:sz w:val="20"/>
              </w:rPr>
            </w:pPr>
          </w:p>
        </w:tc>
        <w:tc>
          <w:tcPr>
            <w:tcW w:w="40" w:type="dxa"/>
            <w:noWrap/>
            <w:vAlign w:val="bottom"/>
            <w:hideMark/>
          </w:tcPr>
          <w:p w14:paraId="09A408D9" w14:textId="77777777" w:rsidR="00FB0D83" w:rsidRDefault="006C352B">
            <w:pPr>
              <w:contextualSpacing/>
              <w:rPr>
                <w:rFonts w:eastAsia="Times New Roman" w:cs="Times New Roman"/>
                <w:sz w:val="20"/>
              </w:rPr>
            </w:pPr>
          </w:p>
        </w:tc>
      </w:tr>
      <w:tr w:rsidR="00D269F7" w14:paraId="09A408E4" w14:textId="77777777">
        <w:trPr>
          <w:trHeight w:val="300"/>
        </w:trPr>
        <w:tc>
          <w:tcPr>
            <w:tcW w:w="2392" w:type="dxa"/>
            <w:noWrap/>
            <w:vAlign w:val="bottom"/>
            <w:hideMark/>
          </w:tcPr>
          <w:p w14:paraId="09A408D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8D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8DD" w14:textId="77777777" w:rsidR="00FB0D83" w:rsidRDefault="006C352B">
            <w:pPr>
              <w:contextualSpacing/>
              <w:rPr>
                <w:rFonts w:eastAsia="Times New Roman" w:cs="Times New Roman"/>
                <w:sz w:val="20"/>
              </w:rPr>
            </w:pPr>
          </w:p>
        </w:tc>
        <w:tc>
          <w:tcPr>
            <w:tcW w:w="1190" w:type="dxa"/>
            <w:noWrap/>
            <w:vAlign w:val="bottom"/>
            <w:hideMark/>
          </w:tcPr>
          <w:p w14:paraId="09A408D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8D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E0" w14:textId="77777777" w:rsidR="00FB0D83" w:rsidRDefault="006C352B">
            <w:pPr>
              <w:contextualSpacing/>
              <w:rPr>
                <w:rFonts w:eastAsia="Times New Roman" w:cs="Times New Roman"/>
                <w:sz w:val="20"/>
              </w:rPr>
            </w:pPr>
          </w:p>
        </w:tc>
        <w:tc>
          <w:tcPr>
            <w:tcW w:w="101" w:type="dxa"/>
            <w:noWrap/>
            <w:vAlign w:val="bottom"/>
            <w:hideMark/>
          </w:tcPr>
          <w:p w14:paraId="09A408E1" w14:textId="77777777" w:rsidR="00FB0D83" w:rsidRDefault="006C352B">
            <w:pPr>
              <w:contextualSpacing/>
              <w:rPr>
                <w:rFonts w:eastAsia="Times New Roman" w:cs="Times New Roman"/>
                <w:sz w:val="20"/>
              </w:rPr>
            </w:pPr>
          </w:p>
        </w:tc>
        <w:tc>
          <w:tcPr>
            <w:tcW w:w="101" w:type="dxa"/>
            <w:noWrap/>
            <w:vAlign w:val="bottom"/>
            <w:hideMark/>
          </w:tcPr>
          <w:p w14:paraId="09A408E2" w14:textId="77777777" w:rsidR="00FB0D83" w:rsidRDefault="006C352B">
            <w:pPr>
              <w:contextualSpacing/>
              <w:rPr>
                <w:rFonts w:eastAsia="Times New Roman" w:cs="Times New Roman"/>
                <w:sz w:val="20"/>
              </w:rPr>
            </w:pPr>
          </w:p>
        </w:tc>
        <w:tc>
          <w:tcPr>
            <w:tcW w:w="40" w:type="dxa"/>
            <w:noWrap/>
            <w:vAlign w:val="bottom"/>
            <w:hideMark/>
          </w:tcPr>
          <w:p w14:paraId="09A408E3" w14:textId="77777777" w:rsidR="00FB0D83" w:rsidRDefault="006C352B">
            <w:pPr>
              <w:contextualSpacing/>
              <w:rPr>
                <w:rFonts w:eastAsia="Times New Roman" w:cs="Times New Roman"/>
                <w:sz w:val="20"/>
              </w:rPr>
            </w:pPr>
          </w:p>
        </w:tc>
      </w:tr>
      <w:tr w:rsidR="00D269F7" w14:paraId="09A408ED" w14:textId="77777777">
        <w:trPr>
          <w:trHeight w:val="300"/>
        </w:trPr>
        <w:tc>
          <w:tcPr>
            <w:tcW w:w="4406" w:type="dxa"/>
            <w:gridSpan w:val="2"/>
            <w:noWrap/>
            <w:vAlign w:val="bottom"/>
            <w:hideMark/>
          </w:tcPr>
          <w:p w14:paraId="09A408E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8E6"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8E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8E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E9" w14:textId="77777777" w:rsidR="00FB0D83" w:rsidRDefault="006C352B">
            <w:pPr>
              <w:contextualSpacing/>
              <w:rPr>
                <w:rFonts w:eastAsia="Times New Roman" w:cs="Times New Roman"/>
                <w:sz w:val="20"/>
              </w:rPr>
            </w:pPr>
          </w:p>
        </w:tc>
        <w:tc>
          <w:tcPr>
            <w:tcW w:w="101" w:type="dxa"/>
            <w:noWrap/>
            <w:vAlign w:val="bottom"/>
            <w:hideMark/>
          </w:tcPr>
          <w:p w14:paraId="09A408EA" w14:textId="77777777" w:rsidR="00FB0D83" w:rsidRDefault="006C352B">
            <w:pPr>
              <w:contextualSpacing/>
              <w:rPr>
                <w:rFonts w:eastAsia="Times New Roman" w:cs="Times New Roman"/>
                <w:sz w:val="20"/>
              </w:rPr>
            </w:pPr>
          </w:p>
        </w:tc>
        <w:tc>
          <w:tcPr>
            <w:tcW w:w="101" w:type="dxa"/>
            <w:noWrap/>
            <w:vAlign w:val="bottom"/>
            <w:hideMark/>
          </w:tcPr>
          <w:p w14:paraId="09A408EB" w14:textId="77777777" w:rsidR="00FB0D83" w:rsidRDefault="006C352B">
            <w:pPr>
              <w:contextualSpacing/>
              <w:rPr>
                <w:rFonts w:eastAsia="Times New Roman" w:cs="Times New Roman"/>
                <w:sz w:val="20"/>
              </w:rPr>
            </w:pPr>
          </w:p>
        </w:tc>
        <w:tc>
          <w:tcPr>
            <w:tcW w:w="40" w:type="dxa"/>
            <w:noWrap/>
            <w:vAlign w:val="bottom"/>
            <w:hideMark/>
          </w:tcPr>
          <w:p w14:paraId="09A408EC" w14:textId="77777777" w:rsidR="00FB0D83" w:rsidRDefault="006C352B">
            <w:pPr>
              <w:contextualSpacing/>
              <w:rPr>
                <w:rFonts w:eastAsia="Times New Roman" w:cs="Times New Roman"/>
                <w:sz w:val="20"/>
              </w:rPr>
            </w:pPr>
          </w:p>
        </w:tc>
      </w:tr>
      <w:tr w:rsidR="00D269F7" w14:paraId="09A408F7" w14:textId="77777777">
        <w:trPr>
          <w:trHeight w:val="300"/>
        </w:trPr>
        <w:tc>
          <w:tcPr>
            <w:tcW w:w="2392" w:type="dxa"/>
            <w:noWrap/>
            <w:vAlign w:val="bottom"/>
            <w:hideMark/>
          </w:tcPr>
          <w:p w14:paraId="09A408EE" w14:textId="77777777" w:rsidR="00FB0D83" w:rsidRDefault="006C352B">
            <w:pPr>
              <w:contextualSpacing/>
              <w:rPr>
                <w:rFonts w:eastAsia="Times New Roman" w:cs="Times New Roman"/>
                <w:sz w:val="20"/>
              </w:rPr>
            </w:pPr>
          </w:p>
        </w:tc>
        <w:tc>
          <w:tcPr>
            <w:tcW w:w="2014" w:type="dxa"/>
            <w:noWrap/>
            <w:vAlign w:val="bottom"/>
            <w:hideMark/>
          </w:tcPr>
          <w:p w14:paraId="09A408EF" w14:textId="77777777" w:rsidR="00FB0D83" w:rsidRDefault="006C352B">
            <w:pPr>
              <w:contextualSpacing/>
              <w:rPr>
                <w:rFonts w:eastAsia="Times New Roman" w:cs="Times New Roman"/>
                <w:sz w:val="20"/>
              </w:rPr>
            </w:pPr>
          </w:p>
        </w:tc>
        <w:tc>
          <w:tcPr>
            <w:tcW w:w="2759" w:type="dxa"/>
            <w:noWrap/>
            <w:vAlign w:val="bottom"/>
            <w:hideMark/>
          </w:tcPr>
          <w:p w14:paraId="09A408F0" w14:textId="77777777" w:rsidR="00FB0D83" w:rsidRDefault="006C352B">
            <w:pPr>
              <w:contextualSpacing/>
              <w:rPr>
                <w:rFonts w:eastAsia="Times New Roman" w:cs="Times New Roman"/>
                <w:sz w:val="20"/>
              </w:rPr>
            </w:pPr>
          </w:p>
        </w:tc>
        <w:tc>
          <w:tcPr>
            <w:tcW w:w="1190" w:type="dxa"/>
            <w:noWrap/>
            <w:vAlign w:val="bottom"/>
            <w:hideMark/>
          </w:tcPr>
          <w:p w14:paraId="09A408F1" w14:textId="77777777" w:rsidR="00FB0D83" w:rsidRDefault="006C352B">
            <w:pPr>
              <w:contextualSpacing/>
              <w:rPr>
                <w:rFonts w:eastAsia="Times New Roman" w:cs="Times New Roman"/>
                <w:sz w:val="20"/>
              </w:rPr>
            </w:pPr>
          </w:p>
        </w:tc>
        <w:tc>
          <w:tcPr>
            <w:tcW w:w="101" w:type="dxa"/>
            <w:noWrap/>
            <w:vAlign w:val="bottom"/>
            <w:hideMark/>
          </w:tcPr>
          <w:p w14:paraId="09A408F2" w14:textId="77777777" w:rsidR="00FB0D83" w:rsidRDefault="006C352B">
            <w:pPr>
              <w:contextualSpacing/>
              <w:rPr>
                <w:rFonts w:eastAsia="Times New Roman" w:cs="Times New Roman"/>
                <w:sz w:val="20"/>
              </w:rPr>
            </w:pPr>
          </w:p>
        </w:tc>
        <w:tc>
          <w:tcPr>
            <w:tcW w:w="101" w:type="dxa"/>
            <w:noWrap/>
            <w:vAlign w:val="bottom"/>
            <w:hideMark/>
          </w:tcPr>
          <w:p w14:paraId="09A408F3" w14:textId="77777777" w:rsidR="00FB0D83" w:rsidRDefault="006C352B">
            <w:pPr>
              <w:contextualSpacing/>
              <w:rPr>
                <w:rFonts w:eastAsia="Times New Roman" w:cs="Times New Roman"/>
                <w:sz w:val="20"/>
              </w:rPr>
            </w:pPr>
          </w:p>
        </w:tc>
        <w:tc>
          <w:tcPr>
            <w:tcW w:w="101" w:type="dxa"/>
            <w:noWrap/>
            <w:vAlign w:val="bottom"/>
            <w:hideMark/>
          </w:tcPr>
          <w:p w14:paraId="09A408F4" w14:textId="77777777" w:rsidR="00FB0D83" w:rsidRDefault="006C352B">
            <w:pPr>
              <w:contextualSpacing/>
              <w:rPr>
                <w:rFonts w:eastAsia="Times New Roman" w:cs="Times New Roman"/>
                <w:sz w:val="20"/>
              </w:rPr>
            </w:pPr>
          </w:p>
        </w:tc>
        <w:tc>
          <w:tcPr>
            <w:tcW w:w="101" w:type="dxa"/>
            <w:noWrap/>
            <w:vAlign w:val="bottom"/>
            <w:hideMark/>
          </w:tcPr>
          <w:p w14:paraId="09A408F5" w14:textId="77777777" w:rsidR="00FB0D83" w:rsidRDefault="006C352B">
            <w:pPr>
              <w:contextualSpacing/>
              <w:rPr>
                <w:rFonts w:eastAsia="Times New Roman" w:cs="Times New Roman"/>
                <w:sz w:val="20"/>
              </w:rPr>
            </w:pPr>
          </w:p>
        </w:tc>
        <w:tc>
          <w:tcPr>
            <w:tcW w:w="40" w:type="dxa"/>
            <w:noWrap/>
            <w:vAlign w:val="bottom"/>
            <w:hideMark/>
          </w:tcPr>
          <w:p w14:paraId="09A408F6" w14:textId="77777777" w:rsidR="00FB0D83" w:rsidRDefault="006C352B">
            <w:pPr>
              <w:contextualSpacing/>
              <w:rPr>
                <w:rFonts w:eastAsia="Times New Roman" w:cs="Times New Roman"/>
                <w:sz w:val="20"/>
              </w:rPr>
            </w:pPr>
          </w:p>
        </w:tc>
      </w:tr>
      <w:tr w:rsidR="00D269F7" w14:paraId="09A408FD" w14:textId="77777777">
        <w:trPr>
          <w:trHeight w:val="300"/>
        </w:trPr>
        <w:tc>
          <w:tcPr>
            <w:tcW w:w="2392" w:type="dxa"/>
            <w:noWrap/>
            <w:vAlign w:val="bottom"/>
            <w:hideMark/>
          </w:tcPr>
          <w:p w14:paraId="09A408F8" w14:textId="77777777" w:rsidR="00FB0D83" w:rsidRDefault="006C352B">
            <w:pPr>
              <w:contextualSpacing/>
              <w:rPr>
                <w:rFonts w:eastAsia="Times New Roman" w:cs="Times New Roman"/>
                <w:sz w:val="20"/>
              </w:rPr>
            </w:pPr>
          </w:p>
        </w:tc>
        <w:tc>
          <w:tcPr>
            <w:tcW w:w="6165" w:type="dxa"/>
            <w:gridSpan w:val="5"/>
            <w:noWrap/>
            <w:vAlign w:val="bottom"/>
            <w:hideMark/>
          </w:tcPr>
          <w:p w14:paraId="09A408F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52 ως έχει   ΔΕΚΤΟ ΚΑΤΑ ΠΛΕΙΟΨΗΦΙΑ</w:t>
            </w:r>
          </w:p>
        </w:tc>
        <w:tc>
          <w:tcPr>
            <w:tcW w:w="101" w:type="dxa"/>
            <w:noWrap/>
            <w:vAlign w:val="bottom"/>
            <w:hideMark/>
          </w:tcPr>
          <w:p w14:paraId="09A408F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8FB" w14:textId="77777777" w:rsidR="00FB0D83" w:rsidRDefault="006C352B">
            <w:pPr>
              <w:contextualSpacing/>
              <w:rPr>
                <w:rFonts w:eastAsia="Times New Roman" w:cs="Times New Roman"/>
                <w:sz w:val="20"/>
              </w:rPr>
            </w:pPr>
          </w:p>
        </w:tc>
        <w:tc>
          <w:tcPr>
            <w:tcW w:w="40" w:type="dxa"/>
            <w:noWrap/>
            <w:vAlign w:val="bottom"/>
            <w:hideMark/>
          </w:tcPr>
          <w:p w14:paraId="09A408FC" w14:textId="77777777" w:rsidR="00FB0D83" w:rsidRDefault="006C352B">
            <w:pPr>
              <w:contextualSpacing/>
              <w:rPr>
                <w:rFonts w:eastAsia="Times New Roman" w:cs="Times New Roman"/>
                <w:sz w:val="20"/>
              </w:rPr>
            </w:pPr>
          </w:p>
        </w:tc>
      </w:tr>
      <w:tr w:rsidR="00D269F7" w14:paraId="09A40907" w14:textId="77777777">
        <w:trPr>
          <w:trHeight w:val="300"/>
        </w:trPr>
        <w:tc>
          <w:tcPr>
            <w:tcW w:w="2392" w:type="dxa"/>
            <w:noWrap/>
            <w:vAlign w:val="bottom"/>
            <w:hideMark/>
          </w:tcPr>
          <w:p w14:paraId="09A408F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8F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00" w14:textId="77777777" w:rsidR="00FB0D83" w:rsidRDefault="006C352B">
            <w:pPr>
              <w:contextualSpacing/>
              <w:rPr>
                <w:rFonts w:eastAsia="Times New Roman" w:cs="Times New Roman"/>
                <w:sz w:val="20"/>
              </w:rPr>
            </w:pPr>
          </w:p>
        </w:tc>
        <w:tc>
          <w:tcPr>
            <w:tcW w:w="1190" w:type="dxa"/>
            <w:noWrap/>
            <w:vAlign w:val="bottom"/>
            <w:hideMark/>
          </w:tcPr>
          <w:p w14:paraId="09A4090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90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03" w14:textId="77777777" w:rsidR="00FB0D83" w:rsidRDefault="006C352B">
            <w:pPr>
              <w:contextualSpacing/>
              <w:rPr>
                <w:rFonts w:eastAsia="Times New Roman" w:cs="Times New Roman"/>
                <w:sz w:val="20"/>
              </w:rPr>
            </w:pPr>
          </w:p>
        </w:tc>
        <w:tc>
          <w:tcPr>
            <w:tcW w:w="101" w:type="dxa"/>
            <w:noWrap/>
            <w:vAlign w:val="bottom"/>
            <w:hideMark/>
          </w:tcPr>
          <w:p w14:paraId="09A40904" w14:textId="77777777" w:rsidR="00FB0D83" w:rsidRDefault="006C352B">
            <w:pPr>
              <w:contextualSpacing/>
              <w:rPr>
                <w:rFonts w:eastAsia="Times New Roman" w:cs="Times New Roman"/>
                <w:sz w:val="20"/>
              </w:rPr>
            </w:pPr>
          </w:p>
        </w:tc>
        <w:tc>
          <w:tcPr>
            <w:tcW w:w="101" w:type="dxa"/>
            <w:noWrap/>
            <w:vAlign w:val="bottom"/>
            <w:hideMark/>
          </w:tcPr>
          <w:p w14:paraId="09A40905" w14:textId="77777777" w:rsidR="00FB0D83" w:rsidRDefault="006C352B">
            <w:pPr>
              <w:contextualSpacing/>
              <w:rPr>
                <w:rFonts w:eastAsia="Times New Roman" w:cs="Times New Roman"/>
                <w:sz w:val="20"/>
              </w:rPr>
            </w:pPr>
          </w:p>
        </w:tc>
        <w:tc>
          <w:tcPr>
            <w:tcW w:w="40" w:type="dxa"/>
            <w:noWrap/>
            <w:vAlign w:val="bottom"/>
            <w:hideMark/>
          </w:tcPr>
          <w:p w14:paraId="09A40906" w14:textId="77777777" w:rsidR="00FB0D83" w:rsidRDefault="006C352B">
            <w:pPr>
              <w:contextualSpacing/>
              <w:rPr>
                <w:rFonts w:eastAsia="Times New Roman" w:cs="Times New Roman"/>
                <w:sz w:val="20"/>
              </w:rPr>
            </w:pPr>
          </w:p>
        </w:tc>
      </w:tr>
      <w:tr w:rsidR="00D269F7" w14:paraId="09A40911" w14:textId="77777777">
        <w:trPr>
          <w:trHeight w:val="300"/>
        </w:trPr>
        <w:tc>
          <w:tcPr>
            <w:tcW w:w="2392" w:type="dxa"/>
            <w:noWrap/>
            <w:vAlign w:val="bottom"/>
            <w:hideMark/>
          </w:tcPr>
          <w:p w14:paraId="09A4090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90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0A" w14:textId="77777777" w:rsidR="00FB0D83" w:rsidRDefault="006C352B">
            <w:pPr>
              <w:contextualSpacing/>
              <w:rPr>
                <w:rFonts w:eastAsia="Times New Roman" w:cs="Times New Roman"/>
                <w:sz w:val="20"/>
              </w:rPr>
            </w:pPr>
          </w:p>
        </w:tc>
        <w:tc>
          <w:tcPr>
            <w:tcW w:w="1190" w:type="dxa"/>
            <w:noWrap/>
            <w:vAlign w:val="bottom"/>
            <w:hideMark/>
          </w:tcPr>
          <w:p w14:paraId="09A4090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90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0D" w14:textId="77777777" w:rsidR="00FB0D83" w:rsidRDefault="006C352B">
            <w:pPr>
              <w:contextualSpacing/>
              <w:rPr>
                <w:rFonts w:eastAsia="Times New Roman" w:cs="Times New Roman"/>
                <w:sz w:val="20"/>
              </w:rPr>
            </w:pPr>
          </w:p>
        </w:tc>
        <w:tc>
          <w:tcPr>
            <w:tcW w:w="101" w:type="dxa"/>
            <w:noWrap/>
            <w:vAlign w:val="bottom"/>
            <w:hideMark/>
          </w:tcPr>
          <w:p w14:paraId="09A4090E" w14:textId="77777777" w:rsidR="00FB0D83" w:rsidRDefault="006C352B">
            <w:pPr>
              <w:contextualSpacing/>
              <w:rPr>
                <w:rFonts w:eastAsia="Times New Roman" w:cs="Times New Roman"/>
                <w:sz w:val="20"/>
              </w:rPr>
            </w:pPr>
          </w:p>
        </w:tc>
        <w:tc>
          <w:tcPr>
            <w:tcW w:w="101" w:type="dxa"/>
            <w:noWrap/>
            <w:vAlign w:val="bottom"/>
            <w:hideMark/>
          </w:tcPr>
          <w:p w14:paraId="09A4090F" w14:textId="77777777" w:rsidR="00FB0D83" w:rsidRDefault="006C352B">
            <w:pPr>
              <w:contextualSpacing/>
              <w:rPr>
                <w:rFonts w:eastAsia="Times New Roman" w:cs="Times New Roman"/>
                <w:sz w:val="20"/>
              </w:rPr>
            </w:pPr>
          </w:p>
        </w:tc>
        <w:tc>
          <w:tcPr>
            <w:tcW w:w="40" w:type="dxa"/>
            <w:noWrap/>
            <w:vAlign w:val="bottom"/>
            <w:hideMark/>
          </w:tcPr>
          <w:p w14:paraId="09A40910" w14:textId="77777777" w:rsidR="00FB0D83" w:rsidRDefault="006C352B">
            <w:pPr>
              <w:contextualSpacing/>
              <w:rPr>
                <w:rFonts w:eastAsia="Times New Roman" w:cs="Times New Roman"/>
                <w:sz w:val="20"/>
              </w:rPr>
            </w:pPr>
          </w:p>
        </w:tc>
      </w:tr>
      <w:tr w:rsidR="00D269F7" w14:paraId="09A4091B" w14:textId="77777777">
        <w:trPr>
          <w:trHeight w:val="300"/>
        </w:trPr>
        <w:tc>
          <w:tcPr>
            <w:tcW w:w="2392" w:type="dxa"/>
            <w:noWrap/>
            <w:vAlign w:val="bottom"/>
            <w:hideMark/>
          </w:tcPr>
          <w:p w14:paraId="09A4091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91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14" w14:textId="77777777" w:rsidR="00FB0D83" w:rsidRDefault="006C352B">
            <w:pPr>
              <w:contextualSpacing/>
              <w:rPr>
                <w:rFonts w:eastAsia="Times New Roman" w:cs="Times New Roman"/>
                <w:sz w:val="20"/>
              </w:rPr>
            </w:pPr>
          </w:p>
        </w:tc>
        <w:tc>
          <w:tcPr>
            <w:tcW w:w="1190" w:type="dxa"/>
            <w:noWrap/>
            <w:vAlign w:val="bottom"/>
            <w:hideMark/>
          </w:tcPr>
          <w:p w14:paraId="09A4091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91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17" w14:textId="77777777" w:rsidR="00FB0D83" w:rsidRDefault="006C352B">
            <w:pPr>
              <w:contextualSpacing/>
              <w:rPr>
                <w:rFonts w:eastAsia="Times New Roman" w:cs="Times New Roman"/>
                <w:sz w:val="20"/>
              </w:rPr>
            </w:pPr>
          </w:p>
        </w:tc>
        <w:tc>
          <w:tcPr>
            <w:tcW w:w="101" w:type="dxa"/>
            <w:noWrap/>
            <w:vAlign w:val="bottom"/>
            <w:hideMark/>
          </w:tcPr>
          <w:p w14:paraId="09A40918" w14:textId="77777777" w:rsidR="00FB0D83" w:rsidRDefault="006C352B">
            <w:pPr>
              <w:contextualSpacing/>
              <w:rPr>
                <w:rFonts w:eastAsia="Times New Roman" w:cs="Times New Roman"/>
                <w:sz w:val="20"/>
              </w:rPr>
            </w:pPr>
          </w:p>
        </w:tc>
        <w:tc>
          <w:tcPr>
            <w:tcW w:w="101" w:type="dxa"/>
            <w:noWrap/>
            <w:vAlign w:val="bottom"/>
            <w:hideMark/>
          </w:tcPr>
          <w:p w14:paraId="09A40919" w14:textId="77777777" w:rsidR="00FB0D83" w:rsidRDefault="006C352B">
            <w:pPr>
              <w:contextualSpacing/>
              <w:rPr>
                <w:rFonts w:eastAsia="Times New Roman" w:cs="Times New Roman"/>
                <w:sz w:val="20"/>
              </w:rPr>
            </w:pPr>
          </w:p>
        </w:tc>
        <w:tc>
          <w:tcPr>
            <w:tcW w:w="40" w:type="dxa"/>
            <w:noWrap/>
            <w:vAlign w:val="bottom"/>
            <w:hideMark/>
          </w:tcPr>
          <w:p w14:paraId="09A4091A" w14:textId="77777777" w:rsidR="00FB0D83" w:rsidRDefault="006C352B">
            <w:pPr>
              <w:contextualSpacing/>
              <w:rPr>
                <w:rFonts w:eastAsia="Times New Roman" w:cs="Times New Roman"/>
                <w:sz w:val="20"/>
              </w:rPr>
            </w:pPr>
          </w:p>
        </w:tc>
      </w:tr>
      <w:tr w:rsidR="00D269F7" w14:paraId="09A40925" w14:textId="77777777">
        <w:trPr>
          <w:trHeight w:val="300"/>
        </w:trPr>
        <w:tc>
          <w:tcPr>
            <w:tcW w:w="2392" w:type="dxa"/>
            <w:noWrap/>
            <w:vAlign w:val="bottom"/>
            <w:hideMark/>
          </w:tcPr>
          <w:p w14:paraId="09A4091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91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1E" w14:textId="77777777" w:rsidR="00FB0D83" w:rsidRDefault="006C352B">
            <w:pPr>
              <w:contextualSpacing/>
              <w:rPr>
                <w:rFonts w:eastAsia="Times New Roman" w:cs="Times New Roman"/>
                <w:sz w:val="20"/>
              </w:rPr>
            </w:pPr>
          </w:p>
        </w:tc>
        <w:tc>
          <w:tcPr>
            <w:tcW w:w="1190" w:type="dxa"/>
            <w:noWrap/>
            <w:vAlign w:val="bottom"/>
            <w:hideMark/>
          </w:tcPr>
          <w:p w14:paraId="09A4091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92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21" w14:textId="77777777" w:rsidR="00FB0D83" w:rsidRDefault="006C352B">
            <w:pPr>
              <w:contextualSpacing/>
              <w:rPr>
                <w:rFonts w:eastAsia="Times New Roman" w:cs="Times New Roman"/>
                <w:sz w:val="20"/>
              </w:rPr>
            </w:pPr>
          </w:p>
        </w:tc>
        <w:tc>
          <w:tcPr>
            <w:tcW w:w="101" w:type="dxa"/>
            <w:noWrap/>
            <w:vAlign w:val="bottom"/>
            <w:hideMark/>
          </w:tcPr>
          <w:p w14:paraId="09A40922" w14:textId="77777777" w:rsidR="00FB0D83" w:rsidRDefault="006C352B">
            <w:pPr>
              <w:contextualSpacing/>
              <w:rPr>
                <w:rFonts w:eastAsia="Times New Roman" w:cs="Times New Roman"/>
                <w:sz w:val="20"/>
              </w:rPr>
            </w:pPr>
          </w:p>
        </w:tc>
        <w:tc>
          <w:tcPr>
            <w:tcW w:w="101" w:type="dxa"/>
            <w:noWrap/>
            <w:vAlign w:val="bottom"/>
            <w:hideMark/>
          </w:tcPr>
          <w:p w14:paraId="09A40923" w14:textId="77777777" w:rsidR="00FB0D83" w:rsidRDefault="006C352B">
            <w:pPr>
              <w:contextualSpacing/>
              <w:rPr>
                <w:rFonts w:eastAsia="Times New Roman" w:cs="Times New Roman"/>
                <w:sz w:val="20"/>
              </w:rPr>
            </w:pPr>
          </w:p>
        </w:tc>
        <w:tc>
          <w:tcPr>
            <w:tcW w:w="40" w:type="dxa"/>
            <w:noWrap/>
            <w:vAlign w:val="bottom"/>
            <w:hideMark/>
          </w:tcPr>
          <w:p w14:paraId="09A40924" w14:textId="77777777" w:rsidR="00FB0D83" w:rsidRDefault="006C352B">
            <w:pPr>
              <w:contextualSpacing/>
              <w:rPr>
                <w:rFonts w:eastAsia="Times New Roman" w:cs="Times New Roman"/>
                <w:sz w:val="20"/>
              </w:rPr>
            </w:pPr>
          </w:p>
        </w:tc>
      </w:tr>
      <w:tr w:rsidR="00D269F7" w14:paraId="09A4092F" w14:textId="77777777">
        <w:trPr>
          <w:trHeight w:val="300"/>
        </w:trPr>
        <w:tc>
          <w:tcPr>
            <w:tcW w:w="2392" w:type="dxa"/>
            <w:noWrap/>
            <w:vAlign w:val="bottom"/>
            <w:hideMark/>
          </w:tcPr>
          <w:p w14:paraId="09A4092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92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28" w14:textId="77777777" w:rsidR="00FB0D83" w:rsidRDefault="006C352B">
            <w:pPr>
              <w:contextualSpacing/>
              <w:rPr>
                <w:rFonts w:eastAsia="Times New Roman" w:cs="Times New Roman"/>
                <w:sz w:val="20"/>
              </w:rPr>
            </w:pPr>
          </w:p>
        </w:tc>
        <w:tc>
          <w:tcPr>
            <w:tcW w:w="1190" w:type="dxa"/>
            <w:noWrap/>
            <w:vAlign w:val="bottom"/>
            <w:hideMark/>
          </w:tcPr>
          <w:p w14:paraId="09A4092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92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2B" w14:textId="77777777" w:rsidR="00FB0D83" w:rsidRDefault="006C352B">
            <w:pPr>
              <w:contextualSpacing/>
              <w:rPr>
                <w:rFonts w:eastAsia="Times New Roman" w:cs="Times New Roman"/>
                <w:sz w:val="20"/>
              </w:rPr>
            </w:pPr>
          </w:p>
        </w:tc>
        <w:tc>
          <w:tcPr>
            <w:tcW w:w="101" w:type="dxa"/>
            <w:noWrap/>
            <w:vAlign w:val="bottom"/>
            <w:hideMark/>
          </w:tcPr>
          <w:p w14:paraId="09A4092C" w14:textId="77777777" w:rsidR="00FB0D83" w:rsidRDefault="006C352B">
            <w:pPr>
              <w:contextualSpacing/>
              <w:rPr>
                <w:rFonts w:eastAsia="Times New Roman" w:cs="Times New Roman"/>
                <w:sz w:val="20"/>
              </w:rPr>
            </w:pPr>
          </w:p>
        </w:tc>
        <w:tc>
          <w:tcPr>
            <w:tcW w:w="101" w:type="dxa"/>
            <w:noWrap/>
            <w:vAlign w:val="bottom"/>
            <w:hideMark/>
          </w:tcPr>
          <w:p w14:paraId="09A4092D" w14:textId="77777777" w:rsidR="00FB0D83" w:rsidRDefault="006C352B">
            <w:pPr>
              <w:contextualSpacing/>
              <w:rPr>
                <w:rFonts w:eastAsia="Times New Roman" w:cs="Times New Roman"/>
                <w:sz w:val="20"/>
              </w:rPr>
            </w:pPr>
          </w:p>
        </w:tc>
        <w:tc>
          <w:tcPr>
            <w:tcW w:w="40" w:type="dxa"/>
            <w:noWrap/>
            <w:vAlign w:val="bottom"/>
            <w:hideMark/>
          </w:tcPr>
          <w:p w14:paraId="09A4092E" w14:textId="77777777" w:rsidR="00FB0D83" w:rsidRDefault="006C352B">
            <w:pPr>
              <w:contextualSpacing/>
              <w:rPr>
                <w:rFonts w:eastAsia="Times New Roman" w:cs="Times New Roman"/>
                <w:sz w:val="20"/>
              </w:rPr>
            </w:pPr>
          </w:p>
        </w:tc>
      </w:tr>
      <w:tr w:rsidR="00D269F7" w14:paraId="09A40939" w14:textId="77777777">
        <w:trPr>
          <w:trHeight w:val="300"/>
        </w:trPr>
        <w:tc>
          <w:tcPr>
            <w:tcW w:w="2392" w:type="dxa"/>
            <w:noWrap/>
            <w:vAlign w:val="bottom"/>
            <w:hideMark/>
          </w:tcPr>
          <w:p w14:paraId="09A4093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93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32" w14:textId="77777777" w:rsidR="00FB0D83" w:rsidRDefault="006C352B">
            <w:pPr>
              <w:contextualSpacing/>
              <w:rPr>
                <w:rFonts w:eastAsia="Times New Roman" w:cs="Times New Roman"/>
                <w:sz w:val="20"/>
              </w:rPr>
            </w:pPr>
          </w:p>
        </w:tc>
        <w:tc>
          <w:tcPr>
            <w:tcW w:w="1190" w:type="dxa"/>
            <w:noWrap/>
            <w:vAlign w:val="bottom"/>
            <w:hideMark/>
          </w:tcPr>
          <w:p w14:paraId="09A4093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93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35" w14:textId="77777777" w:rsidR="00FB0D83" w:rsidRDefault="006C352B">
            <w:pPr>
              <w:contextualSpacing/>
              <w:rPr>
                <w:rFonts w:eastAsia="Times New Roman" w:cs="Times New Roman"/>
                <w:sz w:val="20"/>
              </w:rPr>
            </w:pPr>
          </w:p>
        </w:tc>
        <w:tc>
          <w:tcPr>
            <w:tcW w:w="101" w:type="dxa"/>
            <w:noWrap/>
            <w:vAlign w:val="bottom"/>
            <w:hideMark/>
          </w:tcPr>
          <w:p w14:paraId="09A40936" w14:textId="77777777" w:rsidR="00FB0D83" w:rsidRDefault="006C352B">
            <w:pPr>
              <w:contextualSpacing/>
              <w:rPr>
                <w:rFonts w:eastAsia="Times New Roman" w:cs="Times New Roman"/>
                <w:sz w:val="20"/>
              </w:rPr>
            </w:pPr>
          </w:p>
        </w:tc>
        <w:tc>
          <w:tcPr>
            <w:tcW w:w="101" w:type="dxa"/>
            <w:noWrap/>
            <w:vAlign w:val="bottom"/>
            <w:hideMark/>
          </w:tcPr>
          <w:p w14:paraId="09A40937" w14:textId="77777777" w:rsidR="00FB0D83" w:rsidRDefault="006C352B">
            <w:pPr>
              <w:contextualSpacing/>
              <w:rPr>
                <w:rFonts w:eastAsia="Times New Roman" w:cs="Times New Roman"/>
                <w:sz w:val="20"/>
              </w:rPr>
            </w:pPr>
          </w:p>
        </w:tc>
        <w:tc>
          <w:tcPr>
            <w:tcW w:w="40" w:type="dxa"/>
            <w:noWrap/>
            <w:vAlign w:val="bottom"/>
            <w:hideMark/>
          </w:tcPr>
          <w:p w14:paraId="09A40938" w14:textId="77777777" w:rsidR="00FB0D83" w:rsidRDefault="006C352B">
            <w:pPr>
              <w:contextualSpacing/>
              <w:rPr>
                <w:rFonts w:eastAsia="Times New Roman" w:cs="Times New Roman"/>
                <w:sz w:val="20"/>
              </w:rPr>
            </w:pPr>
          </w:p>
        </w:tc>
      </w:tr>
      <w:tr w:rsidR="00D269F7" w14:paraId="09A40943" w14:textId="77777777">
        <w:trPr>
          <w:trHeight w:val="300"/>
        </w:trPr>
        <w:tc>
          <w:tcPr>
            <w:tcW w:w="2392" w:type="dxa"/>
            <w:noWrap/>
            <w:vAlign w:val="bottom"/>
            <w:hideMark/>
          </w:tcPr>
          <w:p w14:paraId="09A4093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93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3C" w14:textId="77777777" w:rsidR="00FB0D83" w:rsidRDefault="006C352B">
            <w:pPr>
              <w:contextualSpacing/>
              <w:rPr>
                <w:rFonts w:eastAsia="Times New Roman" w:cs="Times New Roman"/>
                <w:sz w:val="20"/>
              </w:rPr>
            </w:pPr>
          </w:p>
        </w:tc>
        <w:tc>
          <w:tcPr>
            <w:tcW w:w="1190" w:type="dxa"/>
            <w:noWrap/>
            <w:vAlign w:val="bottom"/>
            <w:hideMark/>
          </w:tcPr>
          <w:p w14:paraId="09A4093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93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3F" w14:textId="77777777" w:rsidR="00FB0D83" w:rsidRDefault="006C352B">
            <w:pPr>
              <w:contextualSpacing/>
              <w:rPr>
                <w:rFonts w:eastAsia="Times New Roman" w:cs="Times New Roman"/>
                <w:sz w:val="20"/>
              </w:rPr>
            </w:pPr>
          </w:p>
        </w:tc>
        <w:tc>
          <w:tcPr>
            <w:tcW w:w="101" w:type="dxa"/>
            <w:noWrap/>
            <w:vAlign w:val="bottom"/>
            <w:hideMark/>
          </w:tcPr>
          <w:p w14:paraId="09A40940" w14:textId="77777777" w:rsidR="00FB0D83" w:rsidRDefault="006C352B">
            <w:pPr>
              <w:contextualSpacing/>
              <w:rPr>
                <w:rFonts w:eastAsia="Times New Roman" w:cs="Times New Roman"/>
                <w:sz w:val="20"/>
              </w:rPr>
            </w:pPr>
          </w:p>
        </w:tc>
        <w:tc>
          <w:tcPr>
            <w:tcW w:w="101" w:type="dxa"/>
            <w:noWrap/>
            <w:vAlign w:val="bottom"/>
            <w:hideMark/>
          </w:tcPr>
          <w:p w14:paraId="09A40941" w14:textId="77777777" w:rsidR="00FB0D83" w:rsidRDefault="006C352B">
            <w:pPr>
              <w:contextualSpacing/>
              <w:rPr>
                <w:rFonts w:eastAsia="Times New Roman" w:cs="Times New Roman"/>
                <w:sz w:val="20"/>
              </w:rPr>
            </w:pPr>
          </w:p>
        </w:tc>
        <w:tc>
          <w:tcPr>
            <w:tcW w:w="40" w:type="dxa"/>
            <w:noWrap/>
            <w:vAlign w:val="bottom"/>
            <w:hideMark/>
          </w:tcPr>
          <w:p w14:paraId="09A40942" w14:textId="77777777" w:rsidR="00FB0D83" w:rsidRDefault="006C352B">
            <w:pPr>
              <w:contextualSpacing/>
              <w:rPr>
                <w:rFonts w:eastAsia="Times New Roman" w:cs="Times New Roman"/>
                <w:sz w:val="20"/>
              </w:rPr>
            </w:pPr>
          </w:p>
        </w:tc>
      </w:tr>
      <w:tr w:rsidR="00D269F7" w14:paraId="09A4094C" w14:textId="77777777">
        <w:trPr>
          <w:trHeight w:val="300"/>
        </w:trPr>
        <w:tc>
          <w:tcPr>
            <w:tcW w:w="4406" w:type="dxa"/>
            <w:gridSpan w:val="2"/>
            <w:noWrap/>
            <w:vAlign w:val="bottom"/>
            <w:hideMark/>
          </w:tcPr>
          <w:p w14:paraId="09A4094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945"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94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94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48" w14:textId="77777777" w:rsidR="00FB0D83" w:rsidRDefault="006C352B">
            <w:pPr>
              <w:contextualSpacing/>
              <w:rPr>
                <w:rFonts w:eastAsia="Times New Roman" w:cs="Times New Roman"/>
                <w:sz w:val="20"/>
              </w:rPr>
            </w:pPr>
          </w:p>
        </w:tc>
        <w:tc>
          <w:tcPr>
            <w:tcW w:w="101" w:type="dxa"/>
            <w:noWrap/>
            <w:vAlign w:val="bottom"/>
            <w:hideMark/>
          </w:tcPr>
          <w:p w14:paraId="09A40949" w14:textId="77777777" w:rsidR="00FB0D83" w:rsidRDefault="006C352B">
            <w:pPr>
              <w:contextualSpacing/>
              <w:rPr>
                <w:rFonts w:eastAsia="Times New Roman" w:cs="Times New Roman"/>
                <w:sz w:val="20"/>
              </w:rPr>
            </w:pPr>
          </w:p>
        </w:tc>
        <w:tc>
          <w:tcPr>
            <w:tcW w:w="101" w:type="dxa"/>
            <w:noWrap/>
            <w:vAlign w:val="bottom"/>
            <w:hideMark/>
          </w:tcPr>
          <w:p w14:paraId="09A4094A" w14:textId="77777777" w:rsidR="00FB0D83" w:rsidRDefault="006C352B">
            <w:pPr>
              <w:contextualSpacing/>
              <w:rPr>
                <w:rFonts w:eastAsia="Times New Roman" w:cs="Times New Roman"/>
                <w:sz w:val="20"/>
              </w:rPr>
            </w:pPr>
          </w:p>
        </w:tc>
        <w:tc>
          <w:tcPr>
            <w:tcW w:w="40" w:type="dxa"/>
            <w:noWrap/>
            <w:vAlign w:val="bottom"/>
            <w:hideMark/>
          </w:tcPr>
          <w:p w14:paraId="09A4094B" w14:textId="77777777" w:rsidR="00FB0D83" w:rsidRDefault="006C352B">
            <w:pPr>
              <w:contextualSpacing/>
              <w:rPr>
                <w:rFonts w:eastAsia="Times New Roman" w:cs="Times New Roman"/>
                <w:sz w:val="20"/>
              </w:rPr>
            </w:pPr>
          </w:p>
        </w:tc>
      </w:tr>
      <w:tr w:rsidR="00D269F7" w14:paraId="09A40956" w14:textId="77777777">
        <w:trPr>
          <w:trHeight w:val="300"/>
        </w:trPr>
        <w:tc>
          <w:tcPr>
            <w:tcW w:w="2392" w:type="dxa"/>
            <w:noWrap/>
            <w:vAlign w:val="bottom"/>
            <w:hideMark/>
          </w:tcPr>
          <w:p w14:paraId="09A4094D" w14:textId="77777777" w:rsidR="00FB0D83" w:rsidRDefault="006C352B">
            <w:pPr>
              <w:contextualSpacing/>
              <w:rPr>
                <w:rFonts w:eastAsia="Times New Roman" w:cs="Times New Roman"/>
                <w:sz w:val="20"/>
              </w:rPr>
            </w:pPr>
          </w:p>
        </w:tc>
        <w:tc>
          <w:tcPr>
            <w:tcW w:w="2014" w:type="dxa"/>
            <w:noWrap/>
            <w:vAlign w:val="bottom"/>
            <w:hideMark/>
          </w:tcPr>
          <w:p w14:paraId="09A4094E" w14:textId="77777777" w:rsidR="00FB0D83" w:rsidRDefault="006C352B">
            <w:pPr>
              <w:contextualSpacing/>
              <w:rPr>
                <w:rFonts w:eastAsia="Times New Roman" w:cs="Times New Roman"/>
                <w:sz w:val="20"/>
              </w:rPr>
            </w:pPr>
          </w:p>
        </w:tc>
        <w:tc>
          <w:tcPr>
            <w:tcW w:w="2759" w:type="dxa"/>
            <w:noWrap/>
            <w:vAlign w:val="bottom"/>
            <w:hideMark/>
          </w:tcPr>
          <w:p w14:paraId="09A4094F" w14:textId="77777777" w:rsidR="00FB0D83" w:rsidRDefault="006C352B">
            <w:pPr>
              <w:contextualSpacing/>
              <w:rPr>
                <w:rFonts w:eastAsia="Times New Roman" w:cs="Times New Roman"/>
                <w:sz w:val="20"/>
              </w:rPr>
            </w:pPr>
          </w:p>
        </w:tc>
        <w:tc>
          <w:tcPr>
            <w:tcW w:w="1190" w:type="dxa"/>
            <w:noWrap/>
            <w:vAlign w:val="bottom"/>
            <w:hideMark/>
          </w:tcPr>
          <w:p w14:paraId="09A40950" w14:textId="77777777" w:rsidR="00FB0D83" w:rsidRDefault="006C352B">
            <w:pPr>
              <w:contextualSpacing/>
              <w:rPr>
                <w:rFonts w:eastAsia="Times New Roman" w:cs="Times New Roman"/>
                <w:sz w:val="20"/>
              </w:rPr>
            </w:pPr>
          </w:p>
        </w:tc>
        <w:tc>
          <w:tcPr>
            <w:tcW w:w="101" w:type="dxa"/>
            <w:noWrap/>
            <w:vAlign w:val="bottom"/>
            <w:hideMark/>
          </w:tcPr>
          <w:p w14:paraId="09A40951" w14:textId="77777777" w:rsidR="00FB0D83" w:rsidRDefault="006C352B">
            <w:pPr>
              <w:contextualSpacing/>
              <w:rPr>
                <w:rFonts w:eastAsia="Times New Roman" w:cs="Times New Roman"/>
                <w:sz w:val="20"/>
              </w:rPr>
            </w:pPr>
          </w:p>
        </w:tc>
        <w:tc>
          <w:tcPr>
            <w:tcW w:w="101" w:type="dxa"/>
            <w:noWrap/>
            <w:vAlign w:val="bottom"/>
            <w:hideMark/>
          </w:tcPr>
          <w:p w14:paraId="09A40952" w14:textId="77777777" w:rsidR="00FB0D83" w:rsidRDefault="006C352B">
            <w:pPr>
              <w:contextualSpacing/>
              <w:rPr>
                <w:rFonts w:eastAsia="Times New Roman" w:cs="Times New Roman"/>
                <w:sz w:val="20"/>
              </w:rPr>
            </w:pPr>
          </w:p>
        </w:tc>
        <w:tc>
          <w:tcPr>
            <w:tcW w:w="101" w:type="dxa"/>
            <w:noWrap/>
            <w:vAlign w:val="bottom"/>
            <w:hideMark/>
          </w:tcPr>
          <w:p w14:paraId="09A40953" w14:textId="77777777" w:rsidR="00FB0D83" w:rsidRDefault="006C352B">
            <w:pPr>
              <w:contextualSpacing/>
              <w:rPr>
                <w:rFonts w:eastAsia="Times New Roman" w:cs="Times New Roman"/>
                <w:sz w:val="20"/>
              </w:rPr>
            </w:pPr>
          </w:p>
        </w:tc>
        <w:tc>
          <w:tcPr>
            <w:tcW w:w="101" w:type="dxa"/>
            <w:noWrap/>
            <w:vAlign w:val="bottom"/>
            <w:hideMark/>
          </w:tcPr>
          <w:p w14:paraId="09A40954" w14:textId="77777777" w:rsidR="00FB0D83" w:rsidRDefault="006C352B">
            <w:pPr>
              <w:contextualSpacing/>
              <w:rPr>
                <w:rFonts w:eastAsia="Times New Roman" w:cs="Times New Roman"/>
                <w:sz w:val="20"/>
              </w:rPr>
            </w:pPr>
          </w:p>
        </w:tc>
        <w:tc>
          <w:tcPr>
            <w:tcW w:w="40" w:type="dxa"/>
            <w:noWrap/>
            <w:vAlign w:val="bottom"/>
            <w:hideMark/>
          </w:tcPr>
          <w:p w14:paraId="09A40955" w14:textId="77777777" w:rsidR="00FB0D83" w:rsidRDefault="006C352B">
            <w:pPr>
              <w:contextualSpacing/>
              <w:rPr>
                <w:rFonts w:eastAsia="Times New Roman" w:cs="Times New Roman"/>
                <w:sz w:val="20"/>
              </w:rPr>
            </w:pPr>
          </w:p>
        </w:tc>
      </w:tr>
      <w:tr w:rsidR="00D269F7" w14:paraId="09A4095C" w14:textId="77777777">
        <w:trPr>
          <w:trHeight w:val="300"/>
        </w:trPr>
        <w:tc>
          <w:tcPr>
            <w:tcW w:w="2392" w:type="dxa"/>
            <w:noWrap/>
            <w:vAlign w:val="bottom"/>
            <w:hideMark/>
          </w:tcPr>
          <w:p w14:paraId="09A40957" w14:textId="77777777" w:rsidR="00FB0D83" w:rsidRDefault="006C352B">
            <w:pPr>
              <w:contextualSpacing/>
              <w:rPr>
                <w:rFonts w:eastAsia="Times New Roman" w:cs="Times New Roman"/>
                <w:sz w:val="20"/>
              </w:rPr>
            </w:pPr>
          </w:p>
        </w:tc>
        <w:tc>
          <w:tcPr>
            <w:tcW w:w="6165" w:type="dxa"/>
            <w:gridSpan w:val="5"/>
            <w:noWrap/>
            <w:vAlign w:val="bottom"/>
            <w:hideMark/>
          </w:tcPr>
          <w:p w14:paraId="09A4095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 xml:space="preserve">Άρθρο 53 ως έχει   ΔΕΚΤΟ ΚΑΤΑ </w:t>
            </w:r>
            <w:r>
              <w:rPr>
                <w:rFonts w:ascii="Calibri" w:eastAsia="Times New Roman" w:hAnsi="Calibri" w:cs="Calibri"/>
                <w:color w:val="000000"/>
                <w:szCs w:val="24"/>
              </w:rPr>
              <w:t>ΠΛΕΙΟΨΗΦΙΑ</w:t>
            </w:r>
          </w:p>
        </w:tc>
        <w:tc>
          <w:tcPr>
            <w:tcW w:w="101" w:type="dxa"/>
            <w:noWrap/>
            <w:vAlign w:val="bottom"/>
            <w:hideMark/>
          </w:tcPr>
          <w:p w14:paraId="09A4095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5A" w14:textId="77777777" w:rsidR="00FB0D83" w:rsidRDefault="006C352B">
            <w:pPr>
              <w:contextualSpacing/>
              <w:rPr>
                <w:rFonts w:eastAsia="Times New Roman" w:cs="Times New Roman"/>
                <w:sz w:val="20"/>
              </w:rPr>
            </w:pPr>
          </w:p>
        </w:tc>
        <w:tc>
          <w:tcPr>
            <w:tcW w:w="40" w:type="dxa"/>
            <w:noWrap/>
            <w:vAlign w:val="bottom"/>
            <w:hideMark/>
          </w:tcPr>
          <w:p w14:paraId="09A4095B" w14:textId="77777777" w:rsidR="00FB0D83" w:rsidRDefault="006C352B">
            <w:pPr>
              <w:contextualSpacing/>
              <w:rPr>
                <w:rFonts w:eastAsia="Times New Roman" w:cs="Times New Roman"/>
                <w:sz w:val="20"/>
              </w:rPr>
            </w:pPr>
          </w:p>
        </w:tc>
      </w:tr>
      <w:tr w:rsidR="00D269F7" w14:paraId="09A40966" w14:textId="77777777">
        <w:trPr>
          <w:trHeight w:val="300"/>
        </w:trPr>
        <w:tc>
          <w:tcPr>
            <w:tcW w:w="2392" w:type="dxa"/>
            <w:noWrap/>
            <w:vAlign w:val="bottom"/>
            <w:hideMark/>
          </w:tcPr>
          <w:p w14:paraId="09A4095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95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5F" w14:textId="77777777" w:rsidR="00FB0D83" w:rsidRDefault="006C352B">
            <w:pPr>
              <w:contextualSpacing/>
              <w:rPr>
                <w:rFonts w:eastAsia="Times New Roman" w:cs="Times New Roman"/>
                <w:sz w:val="20"/>
              </w:rPr>
            </w:pPr>
          </w:p>
        </w:tc>
        <w:tc>
          <w:tcPr>
            <w:tcW w:w="1190" w:type="dxa"/>
            <w:noWrap/>
            <w:vAlign w:val="bottom"/>
            <w:hideMark/>
          </w:tcPr>
          <w:p w14:paraId="09A4096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96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62" w14:textId="77777777" w:rsidR="00FB0D83" w:rsidRDefault="006C352B">
            <w:pPr>
              <w:contextualSpacing/>
              <w:rPr>
                <w:rFonts w:eastAsia="Times New Roman" w:cs="Times New Roman"/>
                <w:sz w:val="20"/>
              </w:rPr>
            </w:pPr>
          </w:p>
        </w:tc>
        <w:tc>
          <w:tcPr>
            <w:tcW w:w="101" w:type="dxa"/>
            <w:noWrap/>
            <w:vAlign w:val="bottom"/>
            <w:hideMark/>
          </w:tcPr>
          <w:p w14:paraId="09A40963" w14:textId="77777777" w:rsidR="00FB0D83" w:rsidRDefault="006C352B">
            <w:pPr>
              <w:contextualSpacing/>
              <w:rPr>
                <w:rFonts w:eastAsia="Times New Roman" w:cs="Times New Roman"/>
                <w:sz w:val="20"/>
              </w:rPr>
            </w:pPr>
          </w:p>
        </w:tc>
        <w:tc>
          <w:tcPr>
            <w:tcW w:w="101" w:type="dxa"/>
            <w:noWrap/>
            <w:vAlign w:val="bottom"/>
            <w:hideMark/>
          </w:tcPr>
          <w:p w14:paraId="09A40964" w14:textId="77777777" w:rsidR="00FB0D83" w:rsidRDefault="006C352B">
            <w:pPr>
              <w:contextualSpacing/>
              <w:rPr>
                <w:rFonts w:eastAsia="Times New Roman" w:cs="Times New Roman"/>
                <w:sz w:val="20"/>
              </w:rPr>
            </w:pPr>
          </w:p>
        </w:tc>
        <w:tc>
          <w:tcPr>
            <w:tcW w:w="40" w:type="dxa"/>
            <w:noWrap/>
            <w:vAlign w:val="bottom"/>
            <w:hideMark/>
          </w:tcPr>
          <w:p w14:paraId="09A40965" w14:textId="77777777" w:rsidR="00FB0D83" w:rsidRDefault="006C352B">
            <w:pPr>
              <w:contextualSpacing/>
              <w:rPr>
                <w:rFonts w:eastAsia="Times New Roman" w:cs="Times New Roman"/>
                <w:sz w:val="20"/>
              </w:rPr>
            </w:pPr>
          </w:p>
        </w:tc>
      </w:tr>
      <w:tr w:rsidR="00D269F7" w14:paraId="09A40970" w14:textId="77777777">
        <w:trPr>
          <w:trHeight w:val="300"/>
        </w:trPr>
        <w:tc>
          <w:tcPr>
            <w:tcW w:w="2392" w:type="dxa"/>
            <w:noWrap/>
            <w:vAlign w:val="bottom"/>
            <w:hideMark/>
          </w:tcPr>
          <w:p w14:paraId="09A4096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96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69" w14:textId="77777777" w:rsidR="00FB0D83" w:rsidRDefault="006C352B">
            <w:pPr>
              <w:contextualSpacing/>
              <w:rPr>
                <w:rFonts w:eastAsia="Times New Roman" w:cs="Times New Roman"/>
                <w:sz w:val="20"/>
              </w:rPr>
            </w:pPr>
          </w:p>
        </w:tc>
        <w:tc>
          <w:tcPr>
            <w:tcW w:w="1190" w:type="dxa"/>
            <w:noWrap/>
            <w:vAlign w:val="bottom"/>
            <w:hideMark/>
          </w:tcPr>
          <w:p w14:paraId="09A4096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96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6C" w14:textId="77777777" w:rsidR="00FB0D83" w:rsidRDefault="006C352B">
            <w:pPr>
              <w:contextualSpacing/>
              <w:rPr>
                <w:rFonts w:eastAsia="Times New Roman" w:cs="Times New Roman"/>
                <w:sz w:val="20"/>
              </w:rPr>
            </w:pPr>
          </w:p>
        </w:tc>
        <w:tc>
          <w:tcPr>
            <w:tcW w:w="101" w:type="dxa"/>
            <w:noWrap/>
            <w:vAlign w:val="bottom"/>
            <w:hideMark/>
          </w:tcPr>
          <w:p w14:paraId="09A4096D" w14:textId="77777777" w:rsidR="00FB0D83" w:rsidRDefault="006C352B">
            <w:pPr>
              <w:contextualSpacing/>
              <w:rPr>
                <w:rFonts w:eastAsia="Times New Roman" w:cs="Times New Roman"/>
                <w:sz w:val="20"/>
              </w:rPr>
            </w:pPr>
          </w:p>
        </w:tc>
        <w:tc>
          <w:tcPr>
            <w:tcW w:w="101" w:type="dxa"/>
            <w:noWrap/>
            <w:vAlign w:val="bottom"/>
            <w:hideMark/>
          </w:tcPr>
          <w:p w14:paraId="09A4096E" w14:textId="77777777" w:rsidR="00FB0D83" w:rsidRDefault="006C352B">
            <w:pPr>
              <w:contextualSpacing/>
              <w:rPr>
                <w:rFonts w:eastAsia="Times New Roman" w:cs="Times New Roman"/>
                <w:sz w:val="20"/>
              </w:rPr>
            </w:pPr>
          </w:p>
        </w:tc>
        <w:tc>
          <w:tcPr>
            <w:tcW w:w="40" w:type="dxa"/>
            <w:noWrap/>
            <w:vAlign w:val="bottom"/>
            <w:hideMark/>
          </w:tcPr>
          <w:p w14:paraId="09A4096F" w14:textId="77777777" w:rsidR="00FB0D83" w:rsidRDefault="006C352B">
            <w:pPr>
              <w:contextualSpacing/>
              <w:rPr>
                <w:rFonts w:eastAsia="Times New Roman" w:cs="Times New Roman"/>
                <w:sz w:val="20"/>
              </w:rPr>
            </w:pPr>
          </w:p>
        </w:tc>
      </w:tr>
      <w:tr w:rsidR="00D269F7" w14:paraId="09A4097A" w14:textId="77777777">
        <w:trPr>
          <w:trHeight w:val="300"/>
        </w:trPr>
        <w:tc>
          <w:tcPr>
            <w:tcW w:w="2392" w:type="dxa"/>
            <w:noWrap/>
            <w:vAlign w:val="bottom"/>
            <w:hideMark/>
          </w:tcPr>
          <w:p w14:paraId="09A4097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97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73" w14:textId="77777777" w:rsidR="00FB0D83" w:rsidRDefault="006C352B">
            <w:pPr>
              <w:contextualSpacing/>
              <w:rPr>
                <w:rFonts w:eastAsia="Times New Roman" w:cs="Times New Roman"/>
                <w:sz w:val="20"/>
              </w:rPr>
            </w:pPr>
          </w:p>
        </w:tc>
        <w:tc>
          <w:tcPr>
            <w:tcW w:w="1190" w:type="dxa"/>
            <w:noWrap/>
            <w:vAlign w:val="bottom"/>
            <w:hideMark/>
          </w:tcPr>
          <w:p w14:paraId="09A4097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97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76" w14:textId="77777777" w:rsidR="00FB0D83" w:rsidRDefault="006C352B">
            <w:pPr>
              <w:contextualSpacing/>
              <w:rPr>
                <w:rFonts w:eastAsia="Times New Roman" w:cs="Times New Roman"/>
                <w:sz w:val="20"/>
              </w:rPr>
            </w:pPr>
          </w:p>
        </w:tc>
        <w:tc>
          <w:tcPr>
            <w:tcW w:w="101" w:type="dxa"/>
            <w:noWrap/>
            <w:vAlign w:val="bottom"/>
            <w:hideMark/>
          </w:tcPr>
          <w:p w14:paraId="09A40977" w14:textId="77777777" w:rsidR="00FB0D83" w:rsidRDefault="006C352B">
            <w:pPr>
              <w:contextualSpacing/>
              <w:rPr>
                <w:rFonts w:eastAsia="Times New Roman" w:cs="Times New Roman"/>
                <w:sz w:val="20"/>
              </w:rPr>
            </w:pPr>
          </w:p>
        </w:tc>
        <w:tc>
          <w:tcPr>
            <w:tcW w:w="101" w:type="dxa"/>
            <w:noWrap/>
            <w:vAlign w:val="bottom"/>
            <w:hideMark/>
          </w:tcPr>
          <w:p w14:paraId="09A40978" w14:textId="77777777" w:rsidR="00FB0D83" w:rsidRDefault="006C352B">
            <w:pPr>
              <w:contextualSpacing/>
              <w:rPr>
                <w:rFonts w:eastAsia="Times New Roman" w:cs="Times New Roman"/>
                <w:sz w:val="20"/>
              </w:rPr>
            </w:pPr>
          </w:p>
        </w:tc>
        <w:tc>
          <w:tcPr>
            <w:tcW w:w="40" w:type="dxa"/>
            <w:noWrap/>
            <w:vAlign w:val="bottom"/>
            <w:hideMark/>
          </w:tcPr>
          <w:p w14:paraId="09A40979" w14:textId="77777777" w:rsidR="00FB0D83" w:rsidRDefault="006C352B">
            <w:pPr>
              <w:contextualSpacing/>
              <w:rPr>
                <w:rFonts w:eastAsia="Times New Roman" w:cs="Times New Roman"/>
                <w:sz w:val="20"/>
              </w:rPr>
            </w:pPr>
          </w:p>
        </w:tc>
      </w:tr>
      <w:tr w:rsidR="00D269F7" w14:paraId="09A40984" w14:textId="77777777">
        <w:trPr>
          <w:trHeight w:val="300"/>
        </w:trPr>
        <w:tc>
          <w:tcPr>
            <w:tcW w:w="2392" w:type="dxa"/>
            <w:noWrap/>
            <w:vAlign w:val="bottom"/>
            <w:hideMark/>
          </w:tcPr>
          <w:p w14:paraId="09A4097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97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7D" w14:textId="77777777" w:rsidR="00FB0D83" w:rsidRDefault="006C352B">
            <w:pPr>
              <w:contextualSpacing/>
              <w:rPr>
                <w:rFonts w:eastAsia="Times New Roman" w:cs="Times New Roman"/>
                <w:sz w:val="20"/>
              </w:rPr>
            </w:pPr>
          </w:p>
        </w:tc>
        <w:tc>
          <w:tcPr>
            <w:tcW w:w="1190" w:type="dxa"/>
            <w:noWrap/>
            <w:vAlign w:val="bottom"/>
            <w:hideMark/>
          </w:tcPr>
          <w:p w14:paraId="09A4097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97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80" w14:textId="77777777" w:rsidR="00FB0D83" w:rsidRDefault="006C352B">
            <w:pPr>
              <w:contextualSpacing/>
              <w:rPr>
                <w:rFonts w:eastAsia="Times New Roman" w:cs="Times New Roman"/>
                <w:sz w:val="20"/>
              </w:rPr>
            </w:pPr>
          </w:p>
        </w:tc>
        <w:tc>
          <w:tcPr>
            <w:tcW w:w="101" w:type="dxa"/>
            <w:noWrap/>
            <w:vAlign w:val="bottom"/>
            <w:hideMark/>
          </w:tcPr>
          <w:p w14:paraId="09A40981" w14:textId="77777777" w:rsidR="00FB0D83" w:rsidRDefault="006C352B">
            <w:pPr>
              <w:contextualSpacing/>
              <w:rPr>
                <w:rFonts w:eastAsia="Times New Roman" w:cs="Times New Roman"/>
                <w:sz w:val="20"/>
              </w:rPr>
            </w:pPr>
          </w:p>
        </w:tc>
        <w:tc>
          <w:tcPr>
            <w:tcW w:w="101" w:type="dxa"/>
            <w:noWrap/>
            <w:vAlign w:val="bottom"/>
            <w:hideMark/>
          </w:tcPr>
          <w:p w14:paraId="09A40982" w14:textId="77777777" w:rsidR="00FB0D83" w:rsidRDefault="006C352B">
            <w:pPr>
              <w:contextualSpacing/>
              <w:rPr>
                <w:rFonts w:eastAsia="Times New Roman" w:cs="Times New Roman"/>
                <w:sz w:val="20"/>
              </w:rPr>
            </w:pPr>
          </w:p>
        </w:tc>
        <w:tc>
          <w:tcPr>
            <w:tcW w:w="40" w:type="dxa"/>
            <w:noWrap/>
            <w:vAlign w:val="bottom"/>
            <w:hideMark/>
          </w:tcPr>
          <w:p w14:paraId="09A40983" w14:textId="77777777" w:rsidR="00FB0D83" w:rsidRDefault="006C352B">
            <w:pPr>
              <w:contextualSpacing/>
              <w:rPr>
                <w:rFonts w:eastAsia="Times New Roman" w:cs="Times New Roman"/>
                <w:sz w:val="20"/>
              </w:rPr>
            </w:pPr>
          </w:p>
        </w:tc>
      </w:tr>
      <w:tr w:rsidR="00D269F7" w14:paraId="09A4098E" w14:textId="77777777">
        <w:trPr>
          <w:trHeight w:val="300"/>
        </w:trPr>
        <w:tc>
          <w:tcPr>
            <w:tcW w:w="2392" w:type="dxa"/>
            <w:noWrap/>
            <w:vAlign w:val="bottom"/>
            <w:hideMark/>
          </w:tcPr>
          <w:p w14:paraId="09A4098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98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87" w14:textId="77777777" w:rsidR="00FB0D83" w:rsidRDefault="006C352B">
            <w:pPr>
              <w:contextualSpacing/>
              <w:rPr>
                <w:rFonts w:eastAsia="Times New Roman" w:cs="Times New Roman"/>
                <w:sz w:val="20"/>
              </w:rPr>
            </w:pPr>
          </w:p>
        </w:tc>
        <w:tc>
          <w:tcPr>
            <w:tcW w:w="1190" w:type="dxa"/>
            <w:noWrap/>
            <w:vAlign w:val="bottom"/>
            <w:hideMark/>
          </w:tcPr>
          <w:p w14:paraId="09A4098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98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8A" w14:textId="77777777" w:rsidR="00FB0D83" w:rsidRDefault="006C352B">
            <w:pPr>
              <w:contextualSpacing/>
              <w:rPr>
                <w:rFonts w:eastAsia="Times New Roman" w:cs="Times New Roman"/>
                <w:sz w:val="20"/>
              </w:rPr>
            </w:pPr>
          </w:p>
        </w:tc>
        <w:tc>
          <w:tcPr>
            <w:tcW w:w="101" w:type="dxa"/>
            <w:noWrap/>
            <w:vAlign w:val="bottom"/>
            <w:hideMark/>
          </w:tcPr>
          <w:p w14:paraId="09A4098B" w14:textId="77777777" w:rsidR="00FB0D83" w:rsidRDefault="006C352B">
            <w:pPr>
              <w:contextualSpacing/>
              <w:rPr>
                <w:rFonts w:eastAsia="Times New Roman" w:cs="Times New Roman"/>
                <w:sz w:val="20"/>
              </w:rPr>
            </w:pPr>
          </w:p>
        </w:tc>
        <w:tc>
          <w:tcPr>
            <w:tcW w:w="101" w:type="dxa"/>
            <w:noWrap/>
            <w:vAlign w:val="bottom"/>
            <w:hideMark/>
          </w:tcPr>
          <w:p w14:paraId="09A4098C" w14:textId="77777777" w:rsidR="00FB0D83" w:rsidRDefault="006C352B">
            <w:pPr>
              <w:contextualSpacing/>
              <w:rPr>
                <w:rFonts w:eastAsia="Times New Roman" w:cs="Times New Roman"/>
                <w:sz w:val="20"/>
              </w:rPr>
            </w:pPr>
          </w:p>
        </w:tc>
        <w:tc>
          <w:tcPr>
            <w:tcW w:w="40" w:type="dxa"/>
            <w:noWrap/>
            <w:vAlign w:val="bottom"/>
            <w:hideMark/>
          </w:tcPr>
          <w:p w14:paraId="09A4098D" w14:textId="77777777" w:rsidR="00FB0D83" w:rsidRDefault="006C352B">
            <w:pPr>
              <w:contextualSpacing/>
              <w:rPr>
                <w:rFonts w:eastAsia="Times New Roman" w:cs="Times New Roman"/>
                <w:sz w:val="20"/>
              </w:rPr>
            </w:pPr>
          </w:p>
        </w:tc>
      </w:tr>
      <w:tr w:rsidR="00D269F7" w14:paraId="09A40998" w14:textId="77777777">
        <w:trPr>
          <w:trHeight w:val="300"/>
        </w:trPr>
        <w:tc>
          <w:tcPr>
            <w:tcW w:w="2392" w:type="dxa"/>
            <w:noWrap/>
            <w:vAlign w:val="bottom"/>
            <w:hideMark/>
          </w:tcPr>
          <w:p w14:paraId="09A4098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99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91" w14:textId="77777777" w:rsidR="00FB0D83" w:rsidRDefault="006C352B">
            <w:pPr>
              <w:contextualSpacing/>
              <w:rPr>
                <w:rFonts w:eastAsia="Times New Roman" w:cs="Times New Roman"/>
                <w:sz w:val="20"/>
              </w:rPr>
            </w:pPr>
          </w:p>
        </w:tc>
        <w:tc>
          <w:tcPr>
            <w:tcW w:w="1190" w:type="dxa"/>
            <w:noWrap/>
            <w:vAlign w:val="bottom"/>
            <w:hideMark/>
          </w:tcPr>
          <w:p w14:paraId="09A4099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99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94" w14:textId="77777777" w:rsidR="00FB0D83" w:rsidRDefault="006C352B">
            <w:pPr>
              <w:contextualSpacing/>
              <w:rPr>
                <w:rFonts w:eastAsia="Times New Roman" w:cs="Times New Roman"/>
                <w:sz w:val="20"/>
              </w:rPr>
            </w:pPr>
          </w:p>
        </w:tc>
        <w:tc>
          <w:tcPr>
            <w:tcW w:w="101" w:type="dxa"/>
            <w:noWrap/>
            <w:vAlign w:val="bottom"/>
            <w:hideMark/>
          </w:tcPr>
          <w:p w14:paraId="09A40995" w14:textId="77777777" w:rsidR="00FB0D83" w:rsidRDefault="006C352B">
            <w:pPr>
              <w:contextualSpacing/>
              <w:rPr>
                <w:rFonts w:eastAsia="Times New Roman" w:cs="Times New Roman"/>
                <w:sz w:val="20"/>
              </w:rPr>
            </w:pPr>
          </w:p>
        </w:tc>
        <w:tc>
          <w:tcPr>
            <w:tcW w:w="101" w:type="dxa"/>
            <w:noWrap/>
            <w:vAlign w:val="bottom"/>
            <w:hideMark/>
          </w:tcPr>
          <w:p w14:paraId="09A40996" w14:textId="77777777" w:rsidR="00FB0D83" w:rsidRDefault="006C352B">
            <w:pPr>
              <w:contextualSpacing/>
              <w:rPr>
                <w:rFonts w:eastAsia="Times New Roman" w:cs="Times New Roman"/>
                <w:sz w:val="20"/>
              </w:rPr>
            </w:pPr>
          </w:p>
        </w:tc>
        <w:tc>
          <w:tcPr>
            <w:tcW w:w="40" w:type="dxa"/>
            <w:noWrap/>
            <w:vAlign w:val="bottom"/>
            <w:hideMark/>
          </w:tcPr>
          <w:p w14:paraId="09A40997" w14:textId="77777777" w:rsidR="00FB0D83" w:rsidRDefault="006C352B">
            <w:pPr>
              <w:contextualSpacing/>
              <w:rPr>
                <w:rFonts w:eastAsia="Times New Roman" w:cs="Times New Roman"/>
                <w:sz w:val="20"/>
              </w:rPr>
            </w:pPr>
          </w:p>
        </w:tc>
      </w:tr>
      <w:tr w:rsidR="00D269F7" w14:paraId="09A409A2" w14:textId="77777777">
        <w:trPr>
          <w:trHeight w:val="300"/>
        </w:trPr>
        <w:tc>
          <w:tcPr>
            <w:tcW w:w="2392" w:type="dxa"/>
            <w:noWrap/>
            <w:vAlign w:val="bottom"/>
            <w:hideMark/>
          </w:tcPr>
          <w:p w14:paraId="09A4099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99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9B" w14:textId="77777777" w:rsidR="00FB0D83" w:rsidRDefault="006C352B">
            <w:pPr>
              <w:contextualSpacing/>
              <w:rPr>
                <w:rFonts w:eastAsia="Times New Roman" w:cs="Times New Roman"/>
                <w:sz w:val="20"/>
              </w:rPr>
            </w:pPr>
          </w:p>
        </w:tc>
        <w:tc>
          <w:tcPr>
            <w:tcW w:w="1190" w:type="dxa"/>
            <w:noWrap/>
            <w:vAlign w:val="bottom"/>
            <w:hideMark/>
          </w:tcPr>
          <w:p w14:paraId="09A4099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99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9E" w14:textId="77777777" w:rsidR="00FB0D83" w:rsidRDefault="006C352B">
            <w:pPr>
              <w:contextualSpacing/>
              <w:rPr>
                <w:rFonts w:eastAsia="Times New Roman" w:cs="Times New Roman"/>
                <w:sz w:val="20"/>
              </w:rPr>
            </w:pPr>
          </w:p>
        </w:tc>
        <w:tc>
          <w:tcPr>
            <w:tcW w:w="101" w:type="dxa"/>
            <w:noWrap/>
            <w:vAlign w:val="bottom"/>
            <w:hideMark/>
          </w:tcPr>
          <w:p w14:paraId="09A4099F" w14:textId="77777777" w:rsidR="00FB0D83" w:rsidRDefault="006C352B">
            <w:pPr>
              <w:contextualSpacing/>
              <w:rPr>
                <w:rFonts w:eastAsia="Times New Roman" w:cs="Times New Roman"/>
                <w:sz w:val="20"/>
              </w:rPr>
            </w:pPr>
          </w:p>
        </w:tc>
        <w:tc>
          <w:tcPr>
            <w:tcW w:w="101" w:type="dxa"/>
            <w:noWrap/>
            <w:vAlign w:val="bottom"/>
            <w:hideMark/>
          </w:tcPr>
          <w:p w14:paraId="09A409A0" w14:textId="77777777" w:rsidR="00FB0D83" w:rsidRDefault="006C352B">
            <w:pPr>
              <w:contextualSpacing/>
              <w:rPr>
                <w:rFonts w:eastAsia="Times New Roman" w:cs="Times New Roman"/>
                <w:sz w:val="20"/>
              </w:rPr>
            </w:pPr>
          </w:p>
        </w:tc>
        <w:tc>
          <w:tcPr>
            <w:tcW w:w="40" w:type="dxa"/>
            <w:noWrap/>
            <w:vAlign w:val="bottom"/>
            <w:hideMark/>
          </w:tcPr>
          <w:p w14:paraId="09A409A1" w14:textId="77777777" w:rsidR="00FB0D83" w:rsidRDefault="006C352B">
            <w:pPr>
              <w:contextualSpacing/>
              <w:rPr>
                <w:rFonts w:eastAsia="Times New Roman" w:cs="Times New Roman"/>
                <w:sz w:val="20"/>
              </w:rPr>
            </w:pPr>
          </w:p>
        </w:tc>
      </w:tr>
      <w:tr w:rsidR="00D269F7" w14:paraId="09A409AB" w14:textId="77777777">
        <w:trPr>
          <w:trHeight w:val="300"/>
        </w:trPr>
        <w:tc>
          <w:tcPr>
            <w:tcW w:w="4406" w:type="dxa"/>
            <w:gridSpan w:val="2"/>
            <w:noWrap/>
            <w:vAlign w:val="bottom"/>
            <w:hideMark/>
          </w:tcPr>
          <w:p w14:paraId="09A409A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9A4"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9A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9A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A7" w14:textId="77777777" w:rsidR="00FB0D83" w:rsidRDefault="006C352B">
            <w:pPr>
              <w:contextualSpacing/>
              <w:rPr>
                <w:rFonts w:eastAsia="Times New Roman" w:cs="Times New Roman"/>
                <w:sz w:val="20"/>
              </w:rPr>
            </w:pPr>
          </w:p>
        </w:tc>
        <w:tc>
          <w:tcPr>
            <w:tcW w:w="101" w:type="dxa"/>
            <w:noWrap/>
            <w:vAlign w:val="bottom"/>
            <w:hideMark/>
          </w:tcPr>
          <w:p w14:paraId="09A409A8" w14:textId="77777777" w:rsidR="00FB0D83" w:rsidRDefault="006C352B">
            <w:pPr>
              <w:contextualSpacing/>
              <w:rPr>
                <w:rFonts w:eastAsia="Times New Roman" w:cs="Times New Roman"/>
                <w:sz w:val="20"/>
              </w:rPr>
            </w:pPr>
          </w:p>
        </w:tc>
        <w:tc>
          <w:tcPr>
            <w:tcW w:w="101" w:type="dxa"/>
            <w:noWrap/>
            <w:vAlign w:val="bottom"/>
            <w:hideMark/>
          </w:tcPr>
          <w:p w14:paraId="09A409A9" w14:textId="77777777" w:rsidR="00FB0D83" w:rsidRDefault="006C352B">
            <w:pPr>
              <w:contextualSpacing/>
              <w:rPr>
                <w:rFonts w:eastAsia="Times New Roman" w:cs="Times New Roman"/>
                <w:sz w:val="20"/>
              </w:rPr>
            </w:pPr>
          </w:p>
        </w:tc>
        <w:tc>
          <w:tcPr>
            <w:tcW w:w="40" w:type="dxa"/>
            <w:noWrap/>
            <w:vAlign w:val="bottom"/>
            <w:hideMark/>
          </w:tcPr>
          <w:p w14:paraId="09A409AA" w14:textId="77777777" w:rsidR="00FB0D83" w:rsidRDefault="006C352B">
            <w:pPr>
              <w:contextualSpacing/>
              <w:rPr>
                <w:rFonts w:eastAsia="Times New Roman" w:cs="Times New Roman"/>
                <w:sz w:val="20"/>
              </w:rPr>
            </w:pPr>
          </w:p>
        </w:tc>
      </w:tr>
      <w:tr w:rsidR="00D269F7" w14:paraId="09A409B5" w14:textId="77777777">
        <w:trPr>
          <w:trHeight w:val="300"/>
        </w:trPr>
        <w:tc>
          <w:tcPr>
            <w:tcW w:w="2392" w:type="dxa"/>
            <w:noWrap/>
            <w:vAlign w:val="bottom"/>
            <w:hideMark/>
          </w:tcPr>
          <w:p w14:paraId="09A409AC" w14:textId="77777777" w:rsidR="00FB0D83" w:rsidRDefault="006C352B">
            <w:pPr>
              <w:contextualSpacing/>
              <w:rPr>
                <w:rFonts w:eastAsia="Times New Roman" w:cs="Times New Roman"/>
                <w:sz w:val="20"/>
              </w:rPr>
            </w:pPr>
          </w:p>
        </w:tc>
        <w:tc>
          <w:tcPr>
            <w:tcW w:w="2014" w:type="dxa"/>
            <w:noWrap/>
            <w:vAlign w:val="bottom"/>
            <w:hideMark/>
          </w:tcPr>
          <w:p w14:paraId="09A409AD" w14:textId="77777777" w:rsidR="00FB0D83" w:rsidRDefault="006C352B">
            <w:pPr>
              <w:contextualSpacing/>
              <w:rPr>
                <w:rFonts w:eastAsia="Times New Roman" w:cs="Times New Roman"/>
                <w:sz w:val="20"/>
              </w:rPr>
            </w:pPr>
          </w:p>
        </w:tc>
        <w:tc>
          <w:tcPr>
            <w:tcW w:w="2759" w:type="dxa"/>
            <w:noWrap/>
            <w:vAlign w:val="bottom"/>
            <w:hideMark/>
          </w:tcPr>
          <w:p w14:paraId="09A409AE" w14:textId="77777777" w:rsidR="00FB0D83" w:rsidRDefault="006C352B">
            <w:pPr>
              <w:contextualSpacing/>
              <w:rPr>
                <w:rFonts w:eastAsia="Times New Roman" w:cs="Times New Roman"/>
                <w:sz w:val="20"/>
              </w:rPr>
            </w:pPr>
          </w:p>
        </w:tc>
        <w:tc>
          <w:tcPr>
            <w:tcW w:w="1190" w:type="dxa"/>
            <w:noWrap/>
            <w:vAlign w:val="bottom"/>
            <w:hideMark/>
          </w:tcPr>
          <w:p w14:paraId="09A409AF" w14:textId="77777777" w:rsidR="00FB0D83" w:rsidRDefault="006C352B">
            <w:pPr>
              <w:contextualSpacing/>
              <w:rPr>
                <w:rFonts w:eastAsia="Times New Roman" w:cs="Times New Roman"/>
                <w:sz w:val="20"/>
              </w:rPr>
            </w:pPr>
          </w:p>
        </w:tc>
        <w:tc>
          <w:tcPr>
            <w:tcW w:w="101" w:type="dxa"/>
            <w:noWrap/>
            <w:vAlign w:val="bottom"/>
            <w:hideMark/>
          </w:tcPr>
          <w:p w14:paraId="09A409B0" w14:textId="77777777" w:rsidR="00FB0D83" w:rsidRDefault="006C352B">
            <w:pPr>
              <w:contextualSpacing/>
              <w:rPr>
                <w:rFonts w:eastAsia="Times New Roman" w:cs="Times New Roman"/>
                <w:sz w:val="20"/>
              </w:rPr>
            </w:pPr>
          </w:p>
        </w:tc>
        <w:tc>
          <w:tcPr>
            <w:tcW w:w="101" w:type="dxa"/>
            <w:noWrap/>
            <w:vAlign w:val="bottom"/>
            <w:hideMark/>
          </w:tcPr>
          <w:p w14:paraId="09A409B1" w14:textId="77777777" w:rsidR="00FB0D83" w:rsidRDefault="006C352B">
            <w:pPr>
              <w:contextualSpacing/>
              <w:rPr>
                <w:rFonts w:eastAsia="Times New Roman" w:cs="Times New Roman"/>
                <w:sz w:val="20"/>
              </w:rPr>
            </w:pPr>
          </w:p>
        </w:tc>
        <w:tc>
          <w:tcPr>
            <w:tcW w:w="101" w:type="dxa"/>
            <w:noWrap/>
            <w:vAlign w:val="bottom"/>
            <w:hideMark/>
          </w:tcPr>
          <w:p w14:paraId="09A409B2" w14:textId="77777777" w:rsidR="00FB0D83" w:rsidRDefault="006C352B">
            <w:pPr>
              <w:contextualSpacing/>
              <w:rPr>
                <w:rFonts w:eastAsia="Times New Roman" w:cs="Times New Roman"/>
                <w:sz w:val="20"/>
              </w:rPr>
            </w:pPr>
          </w:p>
        </w:tc>
        <w:tc>
          <w:tcPr>
            <w:tcW w:w="101" w:type="dxa"/>
            <w:noWrap/>
            <w:vAlign w:val="bottom"/>
            <w:hideMark/>
          </w:tcPr>
          <w:p w14:paraId="09A409B3" w14:textId="77777777" w:rsidR="00FB0D83" w:rsidRDefault="006C352B">
            <w:pPr>
              <w:contextualSpacing/>
              <w:rPr>
                <w:rFonts w:eastAsia="Times New Roman" w:cs="Times New Roman"/>
                <w:sz w:val="20"/>
              </w:rPr>
            </w:pPr>
          </w:p>
        </w:tc>
        <w:tc>
          <w:tcPr>
            <w:tcW w:w="40" w:type="dxa"/>
            <w:noWrap/>
            <w:vAlign w:val="bottom"/>
            <w:hideMark/>
          </w:tcPr>
          <w:p w14:paraId="09A409B4" w14:textId="77777777" w:rsidR="00FB0D83" w:rsidRDefault="006C352B">
            <w:pPr>
              <w:contextualSpacing/>
              <w:rPr>
                <w:rFonts w:eastAsia="Times New Roman" w:cs="Times New Roman"/>
                <w:sz w:val="20"/>
              </w:rPr>
            </w:pPr>
          </w:p>
        </w:tc>
      </w:tr>
      <w:tr w:rsidR="00D269F7" w14:paraId="09A409BB" w14:textId="77777777">
        <w:trPr>
          <w:trHeight w:val="300"/>
        </w:trPr>
        <w:tc>
          <w:tcPr>
            <w:tcW w:w="2392" w:type="dxa"/>
            <w:noWrap/>
            <w:vAlign w:val="bottom"/>
            <w:hideMark/>
          </w:tcPr>
          <w:p w14:paraId="09A409B6" w14:textId="77777777" w:rsidR="00FB0D83" w:rsidRDefault="006C352B">
            <w:pPr>
              <w:contextualSpacing/>
              <w:rPr>
                <w:rFonts w:eastAsia="Times New Roman" w:cs="Times New Roman"/>
                <w:sz w:val="20"/>
              </w:rPr>
            </w:pPr>
          </w:p>
        </w:tc>
        <w:tc>
          <w:tcPr>
            <w:tcW w:w="6165" w:type="dxa"/>
            <w:gridSpan w:val="5"/>
            <w:noWrap/>
            <w:vAlign w:val="bottom"/>
            <w:hideMark/>
          </w:tcPr>
          <w:p w14:paraId="09A409B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54 ως έχει   ΔΕΚΤΟ ΚΑΤΑ ΠΛΕΙΟΨΗΦΙΑ</w:t>
            </w:r>
          </w:p>
        </w:tc>
        <w:tc>
          <w:tcPr>
            <w:tcW w:w="101" w:type="dxa"/>
            <w:noWrap/>
            <w:vAlign w:val="bottom"/>
            <w:hideMark/>
          </w:tcPr>
          <w:p w14:paraId="09A409B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B9" w14:textId="77777777" w:rsidR="00FB0D83" w:rsidRDefault="006C352B">
            <w:pPr>
              <w:contextualSpacing/>
              <w:rPr>
                <w:rFonts w:eastAsia="Times New Roman" w:cs="Times New Roman"/>
                <w:sz w:val="20"/>
              </w:rPr>
            </w:pPr>
          </w:p>
        </w:tc>
        <w:tc>
          <w:tcPr>
            <w:tcW w:w="40" w:type="dxa"/>
            <w:noWrap/>
            <w:vAlign w:val="bottom"/>
            <w:hideMark/>
          </w:tcPr>
          <w:p w14:paraId="09A409BA" w14:textId="77777777" w:rsidR="00FB0D83" w:rsidRDefault="006C352B">
            <w:pPr>
              <w:contextualSpacing/>
              <w:rPr>
                <w:rFonts w:eastAsia="Times New Roman" w:cs="Times New Roman"/>
                <w:sz w:val="20"/>
              </w:rPr>
            </w:pPr>
          </w:p>
        </w:tc>
      </w:tr>
      <w:tr w:rsidR="00D269F7" w14:paraId="09A409C5" w14:textId="77777777">
        <w:trPr>
          <w:trHeight w:val="300"/>
        </w:trPr>
        <w:tc>
          <w:tcPr>
            <w:tcW w:w="2392" w:type="dxa"/>
            <w:noWrap/>
            <w:vAlign w:val="bottom"/>
            <w:hideMark/>
          </w:tcPr>
          <w:p w14:paraId="09A409B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9B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BE" w14:textId="77777777" w:rsidR="00FB0D83" w:rsidRDefault="006C352B">
            <w:pPr>
              <w:contextualSpacing/>
              <w:rPr>
                <w:rFonts w:eastAsia="Times New Roman" w:cs="Times New Roman"/>
                <w:sz w:val="20"/>
              </w:rPr>
            </w:pPr>
          </w:p>
        </w:tc>
        <w:tc>
          <w:tcPr>
            <w:tcW w:w="1190" w:type="dxa"/>
            <w:noWrap/>
            <w:vAlign w:val="bottom"/>
            <w:hideMark/>
          </w:tcPr>
          <w:p w14:paraId="09A409B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9C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C1" w14:textId="77777777" w:rsidR="00FB0D83" w:rsidRDefault="006C352B">
            <w:pPr>
              <w:contextualSpacing/>
              <w:rPr>
                <w:rFonts w:eastAsia="Times New Roman" w:cs="Times New Roman"/>
                <w:sz w:val="20"/>
              </w:rPr>
            </w:pPr>
          </w:p>
        </w:tc>
        <w:tc>
          <w:tcPr>
            <w:tcW w:w="101" w:type="dxa"/>
            <w:noWrap/>
            <w:vAlign w:val="bottom"/>
            <w:hideMark/>
          </w:tcPr>
          <w:p w14:paraId="09A409C2" w14:textId="77777777" w:rsidR="00FB0D83" w:rsidRDefault="006C352B">
            <w:pPr>
              <w:contextualSpacing/>
              <w:rPr>
                <w:rFonts w:eastAsia="Times New Roman" w:cs="Times New Roman"/>
                <w:sz w:val="20"/>
              </w:rPr>
            </w:pPr>
          </w:p>
        </w:tc>
        <w:tc>
          <w:tcPr>
            <w:tcW w:w="101" w:type="dxa"/>
            <w:noWrap/>
            <w:vAlign w:val="bottom"/>
            <w:hideMark/>
          </w:tcPr>
          <w:p w14:paraId="09A409C3" w14:textId="77777777" w:rsidR="00FB0D83" w:rsidRDefault="006C352B">
            <w:pPr>
              <w:contextualSpacing/>
              <w:rPr>
                <w:rFonts w:eastAsia="Times New Roman" w:cs="Times New Roman"/>
                <w:sz w:val="20"/>
              </w:rPr>
            </w:pPr>
          </w:p>
        </w:tc>
        <w:tc>
          <w:tcPr>
            <w:tcW w:w="40" w:type="dxa"/>
            <w:noWrap/>
            <w:vAlign w:val="bottom"/>
            <w:hideMark/>
          </w:tcPr>
          <w:p w14:paraId="09A409C4" w14:textId="77777777" w:rsidR="00FB0D83" w:rsidRDefault="006C352B">
            <w:pPr>
              <w:contextualSpacing/>
              <w:rPr>
                <w:rFonts w:eastAsia="Times New Roman" w:cs="Times New Roman"/>
                <w:sz w:val="20"/>
              </w:rPr>
            </w:pPr>
          </w:p>
        </w:tc>
      </w:tr>
      <w:tr w:rsidR="00D269F7" w14:paraId="09A409CF" w14:textId="77777777">
        <w:trPr>
          <w:trHeight w:val="300"/>
        </w:trPr>
        <w:tc>
          <w:tcPr>
            <w:tcW w:w="2392" w:type="dxa"/>
            <w:noWrap/>
            <w:vAlign w:val="bottom"/>
            <w:hideMark/>
          </w:tcPr>
          <w:p w14:paraId="09A409C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9C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C8" w14:textId="77777777" w:rsidR="00FB0D83" w:rsidRDefault="006C352B">
            <w:pPr>
              <w:contextualSpacing/>
              <w:rPr>
                <w:rFonts w:eastAsia="Times New Roman" w:cs="Times New Roman"/>
                <w:sz w:val="20"/>
              </w:rPr>
            </w:pPr>
          </w:p>
        </w:tc>
        <w:tc>
          <w:tcPr>
            <w:tcW w:w="1190" w:type="dxa"/>
            <w:noWrap/>
            <w:vAlign w:val="bottom"/>
            <w:hideMark/>
          </w:tcPr>
          <w:p w14:paraId="09A409C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9C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CB" w14:textId="77777777" w:rsidR="00FB0D83" w:rsidRDefault="006C352B">
            <w:pPr>
              <w:contextualSpacing/>
              <w:rPr>
                <w:rFonts w:eastAsia="Times New Roman" w:cs="Times New Roman"/>
                <w:sz w:val="20"/>
              </w:rPr>
            </w:pPr>
          </w:p>
        </w:tc>
        <w:tc>
          <w:tcPr>
            <w:tcW w:w="101" w:type="dxa"/>
            <w:noWrap/>
            <w:vAlign w:val="bottom"/>
            <w:hideMark/>
          </w:tcPr>
          <w:p w14:paraId="09A409CC" w14:textId="77777777" w:rsidR="00FB0D83" w:rsidRDefault="006C352B">
            <w:pPr>
              <w:contextualSpacing/>
              <w:rPr>
                <w:rFonts w:eastAsia="Times New Roman" w:cs="Times New Roman"/>
                <w:sz w:val="20"/>
              </w:rPr>
            </w:pPr>
          </w:p>
        </w:tc>
        <w:tc>
          <w:tcPr>
            <w:tcW w:w="101" w:type="dxa"/>
            <w:noWrap/>
            <w:vAlign w:val="bottom"/>
            <w:hideMark/>
          </w:tcPr>
          <w:p w14:paraId="09A409CD" w14:textId="77777777" w:rsidR="00FB0D83" w:rsidRDefault="006C352B">
            <w:pPr>
              <w:contextualSpacing/>
              <w:rPr>
                <w:rFonts w:eastAsia="Times New Roman" w:cs="Times New Roman"/>
                <w:sz w:val="20"/>
              </w:rPr>
            </w:pPr>
          </w:p>
        </w:tc>
        <w:tc>
          <w:tcPr>
            <w:tcW w:w="40" w:type="dxa"/>
            <w:noWrap/>
            <w:vAlign w:val="bottom"/>
            <w:hideMark/>
          </w:tcPr>
          <w:p w14:paraId="09A409CE" w14:textId="77777777" w:rsidR="00FB0D83" w:rsidRDefault="006C352B">
            <w:pPr>
              <w:contextualSpacing/>
              <w:rPr>
                <w:rFonts w:eastAsia="Times New Roman" w:cs="Times New Roman"/>
                <w:sz w:val="20"/>
              </w:rPr>
            </w:pPr>
          </w:p>
        </w:tc>
      </w:tr>
      <w:tr w:rsidR="00D269F7" w14:paraId="09A409D9" w14:textId="77777777">
        <w:trPr>
          <w:trHeight w:val="300"/>
        </w:trPr>
        <w:tc>
          <w:tcPr>
            <w:tcW w:w="2392" w:type="dxa"/>
            <w:noWrap/>
            <w:vAlign w:val="bottom"/>
            <w:hideMark/>
          </w:tcPr>
          <w:p w14:paraId="09A409D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9D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D2" w14:textId="77777777" w:rsidR="00FB0D83" w:rsidRDefault="006C352B">
            <w:pPr>
              <w:contextualSpacing/>
              <w:rPr>
                <w:rFonts w:eastAsia="Times New Roman" w:cs="Times New Roman"/>
                <w:sz w:val="20"/>
              </w:rPr>
            </w:pPr>
          </w:p>
        </w:tc>
        <w:tc>
          <w:tcPr>
            <w:tcW w:w="1190" w:type="dxa"/>
            <w:noWrap/>
            <w:vAlign w:val="bottom"/>
            <w:hideMark/>
          </w:tcPr>
          <w:p w14:paraId="09A409D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9D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D5" w14:textId="77777777" w:rsidR="00FB0D83" w:rsidRDefault="006C352B">
            <w:pPr>
              <w:contextualSpacing/>
              <w:rPr>
                <w:rFonts w:eastAsia="Times New Roman" w:cs="Times New Roman"/>
                <w:sz w:val="20"/>
              </w:rPr>
            </w:pPr>
          </w:p>
        </w:tc>
        <w:tc>
          <w:tcPr>
            <w:tcW w:w="101" w:type="dxa"/>
            <w:noWrap/>
            <w:vAlign w:val="bottom"/>
            <w:hideMark/>
          </w:tcPr>
          <w:p w14:paraId="09A409D6" w14:textId="77777777" w:rsidR="00FB0D83" w:rsidRDefault="006C352B">
            <w:pPr>
              <w:contextualSpacing/>
              <w:rPr>
                <w:rFonts w:eastAsia="Times New Roman" w:cs="Times New Roman"/>
                <w:sz w:val="20"/>
              </w:rPr>
            </w:pPr>
          </w:p>
        </w:tc>
        <w:tc>
          <w:tcPr>
            <w:tcW w:w="101" w:type="dxa"/>
            <w:noWrap/>
            <w:vAlign w:val="bottom"/>
            <w:hideMark/>
          </w:tcPr>
          <w:p w14:paraId="09A409D7" w14:textId="77777777" w:rsidR="00FB0D83" w:rsidRDefault="006C352B">
            <w:pPr>
              <w:contextualSpacing/>
              <w:rPr>
                <w:rFonts w:eastAsia="Times New Roman" w:cs="Times New Roman"/>
                <w:sz w:val="20"/>
              </w:rPr>
            </w:pPr>
          </w:p>
        </w:tc>
        <w:tc>
          <w:tcPr>
            <w:tcW w:w="40" w:type="dxa"/>
            <w:noWrap/>
            <w:vAlign w:val="bottom"/>
            <w:hideMark/>
          </w:tcPr>
          <w:p w14:paraId="09A409D8" w14:textId="77777777" w:rsidR="00FB0D83" w:rsidRDefault="006C352B">
            <w:pPr>
              <w:contextualSpacing/>
              <w:rPr>
                <w:rFonts w:eastAsia="Times New Roman" w:cs="Times New Roman"/>
                <w:sz w:val="20"/>
              </w:rPr>
            </w:pPr>
          </w:p>
        </w:tc>
      </w:tr>
      <w:tr w:rsidR="00D269F7" w14:paraId="09A409E3" w14:textId="77777777">
        <w:trPr>
          <w:trHeight w:val="300"/>
        </w:trPr>
        <w:tc>
          <w:tcPr>
            <w:tcW w:w="2392" w:type="dxa"/>
            <w:noWrap/>
            <w:vAlign w:val="bottom"/>
            <w:hideMark/>
          </w:tcPr>
          <w:p w14:paraId="09A409D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9D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DC" w14:textId="77777777" w:rsidR="00FB0D83" w:rsidRDefault="006C352B">
            <w:pPr>
              <w:contextualSpacing/>
              <w:rPr>
                <w:rFonts w:eastAsia="Times New Roman" w:cs="Times New Roman"/>
                <w:sz w:val="20"/>
              </w:rPr>
            </w:pPr>
          </w:p>
        </w:tc>
        <w:tc>
          <w:tcPr>
            <w:tcW w:w="1190" w:type="dxa"/>
            <w:noWrap/>
            <w:vAlign w:val="bottom"/>
            <w:hideMark/>
          </w:tcPr>
          <w:p w14:paraId="09A409D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9D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DF" w14:textId="77777777" w:rsidR="00FB0D83" w:rsidRDefault="006C352B">
            <w:pPr>
              <w:contextualSpacing/>
              <w:rPr>
                <w:rFonts w:eastAsia="Times New Roman" w:cs="Times New Roman"/>
                <w:sz w:val="20"/>
              </w:rPr>
            </w:pPr>
          </w:p>
        </w:tc>
        <w:tc>
          <w:tcPr>
            <w:tcW w:w="101" w:type="dxa"/>
            <w:noWrap/>
            <w:vAlign w:val="bottom"/>
            <w:hideMark/>
          </w:tcPr>
          <w:p w14:paraId="09A409E0" w14:textId="77777777" w:rsidR="00FB0D83" w:rsidRDefault="006C352B">
            <w:pPr>
              <w:contextualSpacing/>
              <w:rPr>
                <w:rFonts w:eastAsia="Times New Roman" w:cs="Times New Roman"/>
                <w:sz w:val="20"/>
              </w:rPr>
            </w:pPr>
          </w:p>
        </w:tc>
        <w:tc>
          <w:tcPr>
            <w:tcW w:w="101" w:type="dxa"/>
            <w:noWrap/>
            <w:vAlign w:val="bottom"/>
            <w:hideMark/>
          </w:tcPr>
          <w:p w14:paraId="09A409E1" w14:textId="77777777" w:rsidR="00FB0D83" w:rsidRDefault="006C352B">
            <w:pPr>
              <w:contextualSpacing/>
              <w:rPr>
                <w:rFonts w:eastAsia="Times New Roman" w:cs="Times New Roman"/>
                <w:sz w:val="20"/>
              </w:rPr>
            </w:pPr>
          </w:p>
        </w:tc>
        <w:tc>
          <w:tcPr>
            <w:tcW w:w="40" w:type="dxa"/>
            <w:noWrap/>
            <w:vAlign w:val="bottom"/>
            <w:hideMark/>
          </w:tcPr>
          <w:p w14:paraId="09A409E2" w14:textId="77777777" w:rsidR="00FB0D83" w:rsidRDefault="006C352B">
            <w:pPr>
              <w:contextualSpacing/>
              <w:rPr>
                <w:rFonts w:eastAsia="Times New Roman" w:cs="Times New Roman"/>
                <w:sz w:val="20"/>
              </w:rPr>
            </w:pPr>
          </w:p>
        </w:tc>
      </w:tr>
      <w:tr w:rsidR="00D269F7" w14:paraId="09A409ED" w14:textId="77777777">
        <w:trPr>
          <w:trHeight w:val="300"/>
        </w:trPr>
        <w:tc>
          <w:tcPr>
            <w:tcW w:w="2392" w:type="dxa"/>
            <w:noWrap/>
            <w:vAlign w:val="bottom"/>
            <w:hideMark/>
          </w:tcPr>
          <w:p w14:paraId="09A409E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9E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E6" w14:textId="77777777" w:rsidR="00FB0D83" w:rsidRDefault="006C352B">
            <w:pPr>
              <w:contextualSpacing/>
              <w:rPr>
                <w:rFonts w:eastAsia="Times New Roman" w:cs="Times New Roman"/>
                <w:sz w:val="20"/>
              </w:rPr>
            </w:pPr>
          </w:p>
        </w:tc>
        <w:tc>
          <w:tcPr>
            <w:tcW w:w="1190" w:type="dxa"/>
            <w:noWrap/>
            <w:vAlign w:val="bottom"/>
            <w:hideMark/>
          </w:tcPr>
          <w:p w14:paraId="09A409E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9E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E9" w14:textId="77777777" w:rsidR="00FB0D83" w:rsidRDefault="006C352B">
            <w:pPr>
              <w:contextualSpacing/>
              <w:rPr>
                <w:rFonts w:eastAsia="Times New Roman" w:cs="Times New Roman"/>
                <w:sz w:val="20"/>
              </w:rPr>
            </w:pPr>
          </w:p>
        </w:tc>
        <w:tc>
          <w:tcPr>
            <w:tcW w:w="101" w:type="dxa"/>
            <w:noWrap/>
            <w:vAlign w:val="bottom"/>
            <w:hideMark/>
          </w:tcPr>
          <w:p w14:paraId="09A409EA" w14:textId="77777777" w:rsidR="00FB0D83" w:rsidRDefault="006C352B">
            <w:pPr>
              <w:contextualSpacing/>
              <w:rPr>
                <w:rFonts w:eastAsia="Times New Roman" w:cs="Times New Roman"/>
                <w:sz w:val="20"/>
              </w:rPr>
            </w:pPr>
          </w:p>
        </w:tc>
        <w:tc>
          <w:tcPr>
            <w:tcW w:w="101" w:type="dxa"/>
            <w:noWrap/>
            <w:vAlign w:val="bottom"/>
            <w:hideMark/>
          </w:tcPr>
          <w:p w14:paraId="09A409EB" w14:textId="77777777" w:rsidR="00FB0D83" w:rsidRDefault="006C352B">
            <w:pPr>
              <w:contextualSpacing/>
              <w:rPr>
                <w:rFonts w:eastAsia="Times New Roman" w:cs="Times New Roman"/>
                <w:sz w:val="20"/>
              </w:rPr>
            </w:pPr>
          </w:p>
        </w:tc>
        <w:tc>
          <w:tcPr>
            <w:tcW w:w="40" w:type="dxa"/>
            <w:noWrap/>
            <w:vAlign w:val="bottom"/>
            <w:hideMark/>
          </w:tcPr>
          <w:p w14:paraId="09A409EC" w14:textId="77777777" w:rsidR="00FB0D83" w:rsidRDefault="006C352B">
            <w:pPr>
              <w:contextualSpacing/>
              <w:rPr>
                <w:rFonts w:eastAsia="Times New Roman" w:cs="Times New Roman"/>
                <w:sz w:val="20"/>
              </w:rPr>
            </w:pPr>
          </w:p>
        </w:tc>
      </w:tr>
      <w:tr w:rsidR="00D269F7" w14:paraId="09A409F7" w14:textId="77777777">
        <w:trPr>
          <w:trHeight w:val="300"/>
        </w:trPr>
        <w:tc>
          <w:tcPr>
            <w:tcW w:w="2392" w:type="dxa"/>
            <w:noWrap/>
            <w:vAlign w:val="bottom"/>
            <w:hideMark/>
          </w:tcPr>
          <w:p w14:paraId="09A409E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9E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F0" w14:textId="77777777" w:rsidR="00FB0D83" w:rsidRDefault="006C352B">
            <w:pPr>
              <w:contextualSpacing/>
              <w:rPr>
                <w:rFonts w:eastAsia="Times New Roman" w:cs="Times New Roman"/>
                <w:sz w:val="20"/>
              </w:rPr>
            </w:pPr>
          </w:p>
        </w:tc>
        <w:tc>
          <w:tcPr>
            <w:tcW w:w="1190" w:type="dxa"/>
            <w:noWrap/>
            <w:vAlign w:val="bottom"/>
            <w:hideMark/>
          </w:tcPr>
          <w:p w14:paraId="09A409F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9F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F3" w14:textId="77777777" w:rsidR="00FB0D83" w:rsidRDefault="006C352B">
            <w:pPr>
              <w:contextualSpacing/>
              <w:rPr>
                <w:rFonts w:eastAsia="Times New Roman" w:cs="Times New Roman"/>
                <w:sz w:val="20"/>
              </w:rPr>
            </w:pPr>
          </w:p>
        </w:tc>
        <w:tc>
          <w:tcPr>
            <w:tcW w:w="101" w:type="dxa"/>
            <w:noWrap/>
            <w:vAlign w:val="bottom"/>
            <w:hideMark/>
          </w:tcPr>
          <w:p w14:paraId="09A409F4" w14:textId="77777777" w:rsidR="00FB0D83" w:rsidRDefault="006C352B">
            <w:pPr>
              <w:contextualSpacing/>
              <w:rPr>
                <w:rFonts w:eastAsia="Times New Roman" w:cs="Times New Roman"/>
                <w:sz w:val="20"/>
              </w:rPr>
            </w:pPr>
          </w:p>
        </w:tc>
        <w:tc>
          <w:tcPr>
            <w:tcW w:w="101" w:type="dxa"/>
            <w:noWrap/>
            <w:vAlign w:val="bottom"/>
            <w:hideMark/>
          </w:tcPr>
          <w:p w14:paraId="09A409F5" w14:textId="77777777" w:rsidR="00FB0D83" w:rsidRDefault="006C352B">
            <w:pPr>
              <w:contextualSpacing/>
              <w:rPr>
                <w:rFonts w:eastAsia="Times New Roman" w:cs="Times New Roman"/>
                <w:sz w:val="20"/>
              </w:rPr>
            </w:pPr>
          </w:p>
        </w:tc>
        <w:tc>
          <w:tcPr>
            <w:tcW w:w="40" w:type="dxa"/>
            <w:noWrap/>
            <w:vAlign w:val="bottom"/>
            <w:hideMark/>
          </w:tcPr>
          <w:p w14:paraId="09A409F6" w14:textId="77777777" w:rsidR="00FB0D83" w:rsidRDefault="006C352B">
            <w:pPr>
              <w:contextualSpacing/>
              <w:rPr>
                <w:rFonts w:eastAsia="Times New Roman" w:cs="Times New Roman"/>
                <w:sz w:val="20"/>
              </w:rPr>
            </w:pPr>
          </w:p>
        </w:tc>
      </w:tr>
      <w:tr w:rsidR="00D269F7" w14:paraId="09A40A01" w14:textId="77777777">
        <w:trPr>
          <w:trHeight w:val="300"/>
        </w:trPr>
        <w:tc>
          <w:tcPr>
            <w:tcW w:w="2392" w:type="dxa"/>
            <w:noWrap/>
            <w:vAlign w:val="bottom"/>
            <w:hideMark/>
          </w:tcPr>
          <w:p w14:paraId="09A409F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9F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9FA" w14:textId="77777777" w:rsidR="00FB0D83" w:rsidRDefault="006C352B">
            <w:pPr>
              <w:contextualSpacing/>
              <w:rPr>
                <w:rFonts w:eastAsia="Times New Roman" w:cs="Times New Roman"/>
                <w:sz w:val="20"/>
              </w:rPr>
            </w:pPr>
          </w:p>
        </w:tc>
        <w:tc>
          <w:tcPr>
            <w:tcW w:w="1190" w:type="dxa"/>
            <w:noWrap/>
            <w:vAlign w:val="bottom"/>
            <w:hideMark/>
          </w:tcPr>
          <w:p w14:paraId="09A409F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9F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9FD" w14:textId="77777777" w:rsidR="00FB0D83" w:rsidRDefault="006C352B">
            <w:pPr>
              <w:contextualSpacing/>
              <w:rPr>
                <w:rFonts w:eastAsia="Times New Roman" w:cs="Times New Roman"/>
                <w:sz w:val="20"/>
              </w:rPr>
            </w:pPr>
          </w:p>
        </w:tc>
        <w:tc>
          <w:tcPr>
            <w:tcW w:w="101" w:type="dxa"/>
            <w:noWrap/>
            <w:vAlign w:val="bottom"/>
            <w:hideMark/>
          </w:tcPr>
          <w:p w14:paraId="09A409FE" w14:textId="77777777" w:rsidR="00FB0D83" w:rsidRDefault="006C352B">
            <w:pPr>
              <w:contextualSpacing/>
              <w:rPr>
                <w:rFonts w:eastAsia="Times New Roman" w:cs="Times New Roman"/>
                <w:sz w:val="20"/>
              </w:rPr>
            </w:pPr>
          </w:p>
        </w:tc>
        <w:tc>
          <w:tcPr>
            <w:tcW w:w="101" w:type="dxa"/>
            <w:noWrap/>
            <w:vAlign w:val="bottom"/>
            <w:hideMark/>
          </w:tcPr>
          <w:p w14:paraId="09A409FF" w14:textId="77777777" w:rsidR="00FB0D83" w:rsidRDefault="006C352B">
            <w:pPr>
              <w:contextualSpacing/>
              <w:rPr>
                <w:rFonts w:eastAsia="Times New Roman" w:cs="Times New Roman"/>
                <w:sz w:val="20"/>
              </w:rPr>
            </w:pPr>
          </w:p>
        </w:tc>
        <w:tc>
          <w:tcPr>
            <w:tcW w:w="40" w:type="dxa"/>
            <w:noWrap/>
            <w:vAlign w:val="bottom"/>
            <w:hideMark/>
          </w:tcPr>
          <w:p w14:paraId="09A40A00" w14:textId="77777777" w:rsidR="00FB0D83" w:rsidRDefault="006C352B">
            <w:pPr>
              <w:contextualSpacing/>
              <w:rPr>
                <w:rFonts w:eastAsia="Times New Roman" w:cs="Times New Roman"/>
                <w:sz w:val="20"/>
              </w:rPr>
            </w:pPr>
          </w:p>
        </w:tc>
      </w:tr>
      <w:tr w:rsidR="00D269F7" w14:paraId="09A40A0A" w14:textId="77777777">
        <w:trPr>
          <w:trHeight w:val="300"/>
        </w:trPr>
        <w:tc>
          <w:tcPr>
            <w:tcW w:w="4406" w:type="dxa"/>
            <w:gridSpan w:val="2"/>
            <w:noWrap/>
            <w:vAlign w:val="bottom"/>
            <w:hideMark/>
          </w:tcPr>
          <w:p w14:paraId="09A40A0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A03"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A0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A0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06" w14:textId="77777777" w:rsidR="00FB0D83" w:rsidRDefault="006C352B">
            <w:pPr>
              <w:contextualSpacing/>
              <w:rPr>
                <w:rFonts w:eastAsia="Times New Roman" w:cs="Times New Roman"/>
                <w:sz w:val="20"/>
              </w:rPr>
            </w:pPr>
          </w:p>
        </w:tc>
        <w:tc>
          <w:tcPr>
            <w:tcW w:w="101" w:type="dxa"/>
            <w:noWrap/>
            <w:vAlign w:val="bottom"/>
            <w:hideMark/>
          </w:tcPr>
          <w:p w14:paraId="09A40A07" w14:textId="77777777" w:rsidR="00FB0D83" w:rsidRDefault="006C352B">
            <w:pPr>
              <w:contextualSpacing/>
              <w:rPr>
                <w:rFonts w:eastAsia="Times New Roman" w:cs="Times New Roman"/>
                <w:sz w:val="20"/>
              </w:rPr>
            </w:pPr>
          </w:p>
        </w:tc>
        <w:tc>
          <w:tcPr>
            <w:tcW w:w="101" w:type="dxa"/>
            <w:noWrap/>
            <w:vAlign w:val="bottom"/>
            <w:hideMark/>
          </w:tcPr>
          <w:p w14:paraId="09A40A08" w14:textId="77777777" w:rsidR="00FB0D83" w:rsidRDefault="006C352B">
            <w:pPr>
              <w:contextualSpacing/>
              <w:rPr>
                <w:rFonts w:eastAsia="Times New Roman" w:cs="Times New Roman"/>
                <w:sz w:val="20"/>
              </w:rPr>
            </w:pPr>
          </w:p>
        </w:tc>
        <w:tc>
          <w:tcPr>
            <w:tcW w:w="40" w:type="dxa"/>
            <w:noWrap/>
            <w:vAlign w:val="bottom"/>
            <w:hideMark/>
          </w:tcPr>
          <w:p w14:paraId="09A40A09" w14:textId="77777777" w:rsidR="00FB0D83" w:rsidRDefault="006C352B">
            <w:pPr>
              <w:contextualSpacing/>
              <w:rPr>
                <w:rFonts w:eastAsia="Times New Roman" w:cs="Times New Roman"/>
                <w:sz w:val="20"/>
              </w:rPr>
            </w:pPr>
          </w:p>
        </w:tc>
      </w:tr>
      <w:tr w:rsidR="00D269F7" w14:paraId="09A40A14" w14:textId="77777777">
        <w:trPr>
          <w:trHeight w:val="300"/>
        </w:trPr>
        <w:tc>
          <w:tcPr>
            <w:tcW w:w="2392" w:type="dxa"/>
            <w:noWrap/>
            <w:vAlign w:val="bottom"/>
            <w:hideMark/>
          </w:tcPr>
          <w:p w14:paraId="09A40A0B" w14:textId="77777777" w:rsidR="00FB0D83" w:rsidRDefault="006C352B">
            <w:pPr>
              <w:contextualSpacing/>
              <w:rPr>
                <w:rFonts w:eastAsia="Times New Roman" w:cs="Times New Roman"/>
                <w:sz w:val="20"/>
              </w:rPr>
            </w:pPr>
          </w:p>
        </w:tc>
        <w:tc>
          <w:tcPr>
            <w:tcW w:w="2014" w:type="dxa"/>
            <w:noWrap/>
            <w:vAlign w:val="bottom"/>
            <w:hideMark/>
          </w:tcPr>
          <w:p w14:paraId="09A40A0C" w14:textId="77777777" w:rsidR="00FB0D83" w:rsidRDefault="006C352B">
            <w:pPr>
              <w:contextualSpacing/>
              <w:rPr>
                <w:rFonts w:eastAsia="Times New Roman" w:cs="Times New Roman"/>
                <w:sz w:val="20"/>
              </w:rPr>
            </w:pPr>
          </w:p>
        </w:tc>
        <w:tc>
          <w:tcPr>
            <w:tcW w:w="2759" w:type="dxa"/>
            <w:noWrap/>
            <w:vAlign w:val="bottom"/>
            <w:hideMark/>
          </w:tcPr>
          <w:p w14:paraId="09A40A0D" w14:textId="77777777" w:rsidR="00FB0D83" w:rsidRDefault="006C352B">
            <w:pPr>
              <w:contextualSpacing/>
              <w:rPr>
                <w:rFonts w:eastAsia="Times New Roman" w:cs="Times New Roman"/>
                <w:sz w:val="20"/>
              </w:rPr>
            </w:pPr>
          </w:p>
        </w:tc>
        <w:tc>
          <w:tcPr>
            <w:tcW w:w="1190" w:type="dxa"/>
            <w:noWrap/>
            <w:vAlign w:val="bottom"/>
            <w:hideMark/>
          </w:tcPr>
          <w:p w14:paraId="09A40A0E" w14:textId="77777777" w:rsidR="00FB0D83" w:rsidRDefault="006C352B">
            <w:pPr>
              <w:contextualSpacing/>
              <w:rPr>
                <w:rFonts w:eastAsia="Times New Roman" w:cs="Times New Roman"/>
                <w:sz w:val="20"/>
              </w:rPr>
            </w:pPr>
          </w:p>
        </w:tc>
        <w:tc>
          <w:tcPr>
            <w:tcW w:w="101" w:type="dxa"/>
            <w:noWrap/>
            <w:vAlign w:val="bottom"/>
            <w:hideMark/>
          </w:tcPr>
          <w:p w14:paraId="09A40A0F" w14:textId="77777777" w:rsidR="00FB0D83" w:rsidRDefault="006C352B">
            <w:pPr>
              <w:contextualSpacing/>
              <w:rPr>
                <w:rFonts w:eastAsia="Times New Roman" w:cs="Times New Roman"/>
                <w:sz w:val="20"/>
              </w:rPr>
            </w:pPr>
          </w:p>
        </w:tc>
        <w:tc>
          <w:tcPr>
            <w:tcW w:w="101" w:type="dxa"/>
            <w:noWrap/>
            <w:vAlign w:val="bottom"/>
            <w:hideMark/>
          </w:tcPr>
          <w:p w14:paraId="09A40A10" w14:textId="77777777" w:rsidR="00FB0D83" w:rsidRDefault="006C352B">
            <w:pPr>
              <w:contextualSpacing/>
              <w:rPr>
                <w:rFonts w:eastAsia="Times New Roman" w:cs="Times New Roman"/>
                <w:sz w:val="20"/>
              </w:rPr>
            </w:pPr>
          </w:p>
        </w:tc>
        <w:tc>
          <w:tcPr>
            <w:tcW w:w="101" w:type="dxa"/>
            <w:noWrap/>
            <w:vAlign w:val="bottom"/>
            <w:hideMark/>
          </w:tcPr>
          <w:p w14:paraId="09A40A11" w14:textId="77777777" w:rsidR="00FB0D83" w:rsidRDefault="006C352B">
            <w:pPr>
              <w:contextualSpacing/>
              <w:rPr>
                <w:rFonts w:eastAsia="Times New Roman" w:cs="Times New Roman"/>
                <w:sz w:val="20"/>
              </w:rPr>
            </w:pPr>
          </w:p>
        </w:tc>
        <w:tc>
          <w:tcPr>
            <w:tcW w:w="101" w:type="dxa"/>
            <w:noWrap/>
            <w:vAlign w:val="bottom"/>
            <w:hideMark/>
          </w:tcPr>
          <w:p w14:paraId="09A40A12" w14:textId="77777777" w:rsidR="00FB0D83" w:rsidRDefault="006C352B">
            <w:pPr>
              <w:contextualSpacing/>
              <w:rPr>
                <w:rFonts w:eastAsia="Times New Roman" w:cs="Times New Roman"/>
                <w:sz w:val="20"/>
              </w:rPr>
            </w:pPr>
          </w:p>
        </w:tc>
        <w:tc>
          <w:tcPr>
            <w:tcW w:w="40" w:type="dxa"/>
            <w:noWrap/>
            <w:vAlign w:val="bottom"/>
            <w:hideMark/>
          </w:tcPr>
          <w:p w14:paraId="09A40A13" w14:textId="77777777" w:rsidR="00FB0D83" w:rsidRDefault="006C352B">
            <w:pPr>
              <w:contextualSpacing/>
              <w:rPr>
                <w:rFonts w:eastAsia="Times New Roman" w:cs="Times New Roman"/>
                <w:sz w:val="20"/>
              </w:rPr>
            </w:pPr>
          </w:p>
        </w:tc>
      </w:tr>
      <w:tr w:rsidR="00D269F7" w14:paraId="09A40A1A" w14:textId="77777777">
        <w:trPr>
          <w:trHeight w:val="300"/>
        </w:trPr>
        <w:tc>
          <w:tcPr>
            <w:tcW w:w="2392" w:type="dxa"/>
            <w:noWrap/>
            <w:vAlign w:val="bottom"/>
            <w:hideMark/>
          </w:tcPr>
          <w:p w14:paraId="09A40A15" w14:textId="77777777" w:rsidR="00FB0D83" w:rsidRDefault="006C352B">
            <w:pPr>
              <w:contextualSpacing/>
              <w:rPr>
                <w:rFonts w:eastAsia="Times New Roman" w:cs="Times New Roman"/>
                <w:sz w:val="20"/>
              </w:rPr>
            </w:pPr>
          </w:p>
        </w:tc>
        <w:tc>
          <w:tcPr>
            <w:tcW w:w="6165" w:type="dxa"/>
            <w:gridSpan w:val="5"/>
            <w:noWrap/>
            <w:vAlign w:val="bottom"/>
            <w:hideMark/>
          </w:tcPr>
          <w:p w14:paraId="09A40A1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55 ως έχει   ΔΕΚΤΟ ΚΑΤΑ ΠΛΕΙΟΨΗΦΙΑ</w:t>
            </w:r>
          </w:p>
        </w:tc>
        <w:tc>
          <w:tcPr>
            <w:tcW w:w="101" w:type="dxa"/>
            <w:noWrap/>
            <w:vAlign w:val="bottom"/>
            <w:hideMark/>
          </w:tcPr>
          <w:p w14:paraId="09A40A1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18" w14:textId="77777777" w:rsidR="00FB0D83" w:rsidRDefault="006C352B">
            <w:pPr>
              <w:contextualSpacing/>
              <w:rPr>
                <w:rFonts w:eastAsia="Times New Roman" w:cs="Times New Roman"/>
                <w:sz w:val="20"/>
              </w:rPr>
            </w:pPr>
          </w:p>
        </w:tc>
        <w:tc>
          <w:tcPr>
            <w:tcW w:w="40" w:type="dxa"/>
            <w:noWrap/>
            <w:vAlign w:val="bottom"/>
            <w:hideMark/>
          </w:tcPr>
          <w:p w14:paraId="09A40A19" w14:textId="77777777" w:rsidR="00FB0D83" w:rsidRDefault="006C352B">
            <w:pPr>
              <w:contextualSpacing/>
              <w:rPr>
                <w:rFonts w:eastAsia="Times New Roman" w:cs="Times New Roman"/>
                <w:sz w:val="20"/>
              </w:rPr>
            </w:pPr>
          </w:p>
        </w:tc>
      </w:tr>
      <w:tr w:rsidR="00D269F7" w14:paraId="09A40A24" w14:textId="77777777">
        <w:trPr>
          <w:trHeight w:val="300"/>
        </w:trPr>
        <w:tc>
          <w:tcPr>
            <w:tcW w:w="2392" w:type="dxa"/>
            <w:noWrap/>
            <w:vAlign w:val="bottom"/>
            <w:hideMark/>
          </w:tcPr>
          <w:p w14:paraId="09A40A1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A1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1D" w14:textId="77777777" w:rsidR="00FB0D83" w:rsidRDefault="006C352B">
            <w:pPr>
              <w:contextualSpacing/>
              <w:rPr>
                <w:rFonts w:eastAsia="Times New Roman" w:cs="Times New Roman"/>
                <w:sz w:val="20"/>
              </w:rPr>
            </w:pPr>
          </w:p>
        </w:tc>
        <w:tc>
          <w:tcPr>
            <w:tcW w:w="1190" w:type="dxa"/>
            <w:noWrap/>
            <w:vAlign w:val="bottom"/>
            <w:hideMark/>
          </w:tcPr>
          <w:p w14:paraId="09A40A1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A1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20" w14:textId="77777777" w:rsidR="00FB0D83" w:rsidRDefault="006C352B">
            <w:pPr>
              <w:contextualSpacing/>
              <w:rPr>
                <w:rFonts w:eastAsia="Times New Roman" w:cs="Times New Roman"/>
                <w:sz w:val="20"/>
              </w:rPr>
            </w:pPr>
          </w:p>
        </w:tc>
        <w:tc>
          <w:tcPr>
            <w:tcW w:w="101" w:type="dxa"/>
            <w:noWrap/>
            <w:vAlign w:val="bottom"/>
            <w:hideMark/>
          </w:tcPr>
          <w:p w14:paraId="09A40A21" w14:textId="77777777" w:rsidR="00FB0D83" w:rsidRDefault="006C352B">
            <w:pPr>
              <w:contextualSpacing/>
              <w:rPr>
                <w:rFonts w:eastAsia="Times New Roman" w:cs="Times New Roman"/>
                <w:sz w:val="20"/>
              </w:rPr>
            </w:pPr>
          </w:p>
        </w:tc>
        <w:tc>
          <w:tcPr>
            <w:tcW w:w="101" w:type="dxa"/>
            <w:noWrap/>
            <w:vAlign w:val="bottom"/>
            <w:hideMark/>
          </w:tcPr>
          <w:p w14:paraId="09A40A22" w14:textId="77777777" w:rsidR="00FB0D83" w:rsidRDefault="006C352B">
            <w:pPr>
              <w:contextualSpacing/>
              <w:rPr>
                <w:rFonts w:eastAsia="Times New Roman" w:cs="Times New Roman"/>
                <w:sz w:val="20"/>
              </w:rPr>
            </w:pPr>
          </w:p>
        </w:tc>
        <w:tc>
          <w:tcPr>
            <w:tcW w:w="40" w:type="dxa"/>
            <w:noWrap/>
            <w:vAlign w:val="bottom"/>
            <w:hideMark/>
          </w:tcPr>
          <w:p w14:paraId="09A40A23" w14:textId="77777777" w:rsidR="00FB0D83" w:rsidRDefault="006C352B">
            <w:pPr>
              <w:contextualSpacing/>
              <w:rPr>
                <w:rFonts w:eastAsia="Times New Roman" w:cs="Times New Roman"/>
                <w:sz w:val="20"/>
              </w:rPr>
            </w:pPr>
          </w:p>
        </w:tc>
      </w:tr>
      <w:tr w:rsidR="00D269F7" w14:paraId="09A40A2E" w14:textId="77777777">
        <w:trPr>
          <w:trHeight w:val="300"/>
        </w:trPr>
        <w:tc>
          <w:tcPr>
            <w:tcW w:w="2392" w:type="dxa"/>
            <w:noWrap/>
            <w:vAlign w:val="bottom"/>
            <w:hideMark/>
          </w:tcPr>
          <w:p w14:paraId="09A40A2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A2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27" w14:textId="77777777" w:rsidR="00FB0D83" w:rsidRDefault="006C352B">
            <w:pPr>
              <w:contextualSpacing/>
              <w:rPr>
                <w:rFonts w:eastAsia="Times New Roman" w:cs="Times New Roman"/>
                <w:sz w:val="20"/>
              </w:rPr>
            </w:pPr>
          </w:p>
        </w:tc>
        <w:tc>
          <w:tcPr>
            <w:tcW w:w="1190" w:type="dxa"/>
            <w:noWrap/>
            <w:vAlign w:val="bottom"/>
            <w:hideMark/>
          </w:tcPr>
          <w:p w14:paraId="09A40A2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A2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2A" w14:textId="77777777" w:rsidR="00FB0D83" w:rsidRDefault="006C352B">
            <w:pPr>
              <w:contextualSpacing/>
              <w:rPr>
                <w:rFonts w:eastAsia="Times New Roman" w:cs="Times New Roman"/>
                <w:sz w:val="20"/>
              </w:rPr>
            </w:pPr>
          </w:p>
        </w:tc>
        <w:tc>
          <w:tcPr>
            <w:tcW w:w="101" w:type="dxa"/>
            <w:noWrap/>
            <w:vAlign w:val="bottom"/>
            <w:hideMark/>
          </w:tcPr>
          <w:p w14:paraId="09A40A2B" w14:textId="77777777" w:rsidR="00FB0D83" w:rsidRDefault="006C352B">
            <w:pPr>
              <w:contextualSpacing/>
              <w:rPr>
                <w:rFonts w:eastAsia="Times New Roman" w:cs="Times New Roman"/>
                <w:sz w:val="20"/>
              </w:rPr>
            </w:pPr>
          </w:p>
        </w:tc>
        <w:tc>
          <w:tcPr>
            <w:tcW w:w="101" w:type="dxa"/>
            <w:noWrap/>
            <w:vAlign w:val="bottom"/>
            <w:hideMark/>
          </w:tcPr>
          <w:p w14:paraId="09A40A2C" w14:textId="77777777" w:rsidR="00FB0D83" w:rsidRDefault="006C352B">
            <w:pPr>
              <w:contextualSpacing/>
              <w:rPr>
                <w:rFonts w:eastAsia="Times New Roman" w:cs="Times New Roman"/>
                <w:sz w:val="20"/>
              </w:rPr>
            </w:pPr>
          </w:p>
        </w:tc>
        <w:tc>
          <w:tcPr>
            <w:tcW w:w="40" w:type="dxa"/>
            <w:noWrap/>
            <w:vAlign w:val="bottom"/>
            <w:hideMark/>
          </w:tcPr>
          <w:p w14:paraId="09A40A2D" w14:textId="77777777" w:rsidR="00FB0D83" w:rsidRDefault="006C352B">
            <w:pPr>
              <w:contextualSpacing/>
              <w:rPr>
                <w:rFonts w:eastAsia="Times New Roman" w:cs="Times New Roman"/>
                <w:sz w:val="20"/>
              </w:rPr>
            </w:pPr>
          </w:p>
        </w:tc>
      </w:tr>
      <w:tr w:rsidR="00D269F7" w14:paraId="09A40A38" w14:textId="77777777">
        <w:trPr>
          <w:trHeight w:val="300"/>
        </w:trPr>
        <w:tc>
          <w:tcPr>
            <w:tcW w:w="2392" w:type="dxa"/>
            <w:noWrap/>
            <w:vAlign w:val="bottom"/>
            <w:hideMark/>
          </w:tcPr>
          <w:p w14:paraId="09A40A2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A3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31" w14:textId="77777777" w:rsidR="00FB0D83" w:rsidRDefault="006C352B">
            <w:pPr>
              <w:contextualSpacing/>
              <w:rPr>
                <w:rFonts w:eastAsia="Times New Roman" w:cs="Times New Roman"/>
                <w:sz w:val="20"/>
              </w:rPr>
            </w:pPr>
          </w:p>
        </w:tc>
        <w:tc>
          <w:tcPr>
            <w:tcW w:w="1190" w:type="dxa"/>
            <w:noWrap/>
            <w:vAlign w:val="bottom"/>
            <w:hideMark/>
          </w:tcPr>
          <w:p w14:paraId="09A40A3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A3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34" w14:textId="77777777" w:rsidR="00FB0D83" w:rsidRDefault="006C352B">
            <w:pPr>
              <w:contextualSpacing/>
              <w:rPr>
                <w:rFonts w:eastAsia="Times New Roman" w:cs="Times New Roman"/>
                <w:sz w:val="20"/>
              </w:rPr>
            </w:pPr>
          </w:p>
        </w:tc>
        <w:tc>
          <w:tcPr>
            <w:tcW w:w="101" w:type="dxa"/>
            <w:noWrap/>
            <w:vAlign w:val="bottom"/>
            <w:hideMark/>
          </w:tcPr>
          <w:p w14:paraId="09A40A35" w14:textId="77777777" w:rsidR="00FB0D83" w:rsidRDefault="006C352B">
            <w:pPr>
              <w:contextualSpacing/>
              <w:rPr>
                <w:rFonts w:eastAsia="Times New Roman" w:cs="Times New Roman"/>
                <w:sz w:val="20"/>
              </w:rPr>
            </w:pPr>
          </w:p>
        </w:tc>
        <w:tc>
          <w:tcPr>
            <w:tcW w:w="101" w:type="dxa"/>
            <w:noWrap/>
            <w:vAlign w:val="bottom"/>
            <w:hideMark/>
          </w:tcPr>
          <w:p w14:paraId="09A40A36" w14:textId="77777777" w:rsidR="00FB0D83" w:rsidRDefault="006C352B">
            <w:pPr>
              <w:contextualSpacing/>
              <w:rPr>
                <w:rFonts w:eastAsia="Times New Roman" w:cs="Times New Roman"/>
                <w:sz w:val="20"/>
              </w:rPr>
            </w:pPr>
          </w:p>
        </w:tc>
        <w:tc>
          <w:tcPr>
            <w:tcW w:w="40" w:type="dxa"/>
            <w:noWrap/>
            <w:vAlign w:val="bottom"/>
            <w:hideMark/>
          </w:tcPr>
          <w:p w14:paraId="09A40A37" w14:textId="77777777" w:rsidR="00FB0D83" w:rsidRDefault="006C352B">
            <w:pPr>
              <w:contextualSpacing/>
              <w:rPr>
                <w:rFonts w:eastAsia="Times New Roman" w:cs="Times New Roman"/>
                <w:sz w:val="20"/>
              </w:rPr>
            </w:pPr>
          </w:p>
        </w:tc>
      </w:tr>
      <w:tr w:rsidR="00D269F7" w14:paraId="09A40A42" w14:textId="77777777">
        <w:trPr>
          <w:trHeight w:val="300"/>
        </w:trPr>
        <w:tc>
          <w:tcPr>
            <w:tcW w:w="2392" w:type="dxa"/>
            <w:noWrap/>
            <w:vAlign w:val="bottom"/>
            <w:hideMark/>
          </w:tcPr>
          <w:p w14:paraId="09A40A3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A3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3B" w14:textId="77777777" w:rsidR="00FB0D83" w:rsidRDefault="006C352B">
            <w:pPr>
              <w:contextualSpacing/>
              <w:rPr>
                <w:rFonts w:eastAsia="Times New Roman" w:cs="Times New Roman"/>
                <w:sz w:val="20"/>
              </w:rPr>
            </w:pPr>
          </w:p>
        </w:tc>
        <w:tc>
          <w:tcPr>
            <w:tcW w:w="1190" w:type="dxa"/>
            <w:noWrap/>
            <w:vAlign w:val="bottom"/>
            <w:hideMark/>
          </w:tcPr>
          <w:p w14:paraId="09A40A3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A3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3E" w14:textId="77777777" w:rsidR="00FB0D83" w:rsidRDefault="006C352B">
            <w:pPr>
              <w:contextualSpacing/>
              <w:rPr>
                <w:rFonts w:eastAsia="Times New Roman" w:cs="Times New Roman"/>
                <w:sz w:val="20"/>
              </w:rPr>
            </w:pPr>
          </w:p>
        </w:tc>
        <w:tc>
          <w:tcPr>
            <w:tcW w:w="101" w:type="dxa"/>
            <w:noWrap/>
            <w:vAlign w:val="bottom"/>
            <w:hideMark/>
          </w:tcPr>
          <w:p w14:paraId="09A40A3F" w14:textId="77777777" w:rsidR="00FB0D83" w:rsidRDefault="006C352B">
            <w:pPr>
              <w:contextualSpacing/>
              <w:rPr>
                <w:rFonts w:eastAsia="Times New Roman" w:cs="Times New Roman"/>
                <w:sz w:val="20"/>
              </w:rPr>
            </w:pPr>
          </w:p>
        </w:tc>
        <w:tc>
          <w:tcPr>
            <w:tcW w:w="101" w:type="dxa"/>
            <w:noWrap/>
            <w:vAlign w:val="bottom"/>
            <w:hideMark/>
          </w:tcPr>
          <w:p w14:paraId="09A40A40" w14:textId="77777777" w:rsidR="00FB0D83" w:rsidRDefault="006C352B">
            <w:pPr>
              <w:contextualSpacing/>
              <w:rPr>
                <w:rFonts w:eastAsia="Times New Roman" w:cs="Times New Roman"/>
                <w:sz w:val="20"/>
              </w:rPr>
            </w:pPr>
          </w:p>
        </w:tc>
        <w:tc>
          <w:tcPr>
            <w:tcW w:w="40" w:type="dxa"/>
            <w:noWrap/>
            <w:vAlign w:val="bottom"/>
            <w:hideMark/>
          </w:tcPr>
          <w:p w14:paraId="09A40A41" w14:textId="77777777" w:rsidR="00FB0D83" w:rsidRDefault="006C352B">
            <w:pPr>
              <w:contextualSpacing/>
              <w:rPr>
                <w:rFonts w:eastAsia="Times New Roman" w:cs="Times New Roman"/>
                <w:sz w:val="20"/>
              </w:rPr>
            </w:pPr>
          </w:p>
        </w:tc>
      </w:tr>
      <w:tr w:rsidR="00D269F7" w14:paraId="09A40A4C" w14:textId="77777777">
        <w:trPr>
          <w:trHeight w:val="300"/>
        </w:trPr>
        <w:tc>
          <w:tcPr>
            <w:tcW w:w="2392" w:type="dxa"/>
            <w:noWrap/>
            <w:vAlign w:val="bottom"/>
            <w:hideMark/>
          </w:tcPr>
          <w:p w14:paraId="09A40A4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A4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45" w14:textId="77777777" w:rsidR="00FB0D83" w:rsidRDefault="006C352B">
            <w:pPr>
              <w:contextualSpacing/>
              <w:rPr>
                <w:rFonts w:eastAsia="Times New Roman" w:cs="Times New Roman"/>
                <w:sz w:val="20"/>
              </w:rPr>
            </w:pPr>
          </w:p>
        </w:tc>
        <w:tc>
          <w:tcPr>
            <w:tcW w:w="1190" w:type="dxa"/>
            <w:noWrap/>
            <w:vAlign w:val="bottom"/>
            <w:hideMark/>
          </w:tcPr>
          <w:p w14:paraId="09A40A4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A4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48" w14:textId="77777777" w:rsidR="00FB0D83" w:rsidRDefault="006C352B">
            <w:pPr>
              <w:contextualSpacing/>
              <w:rPr>
                <w:rFonts w:eastAsia="Times New Roman" w:cs="Times New Roman"/>
                <w:sz w:val="20"/>
              </w:rPr>
            </w:pPr>
          </w:p>
        </w:tc>
        <w:tc>
          <w:tcPr>
            <w:tcW w:w="101" w:type="dxa"/>
            <w:noWrap/>
            <w:vAlign w:val="bottom"/>
            <w:hideMark/>
          </w:tcPr>
          <w:p w14:paraId="09A40A49" w14:textId="77777777" w:rsidR="00FB0D83" w:rsidRDefault="006C352B">
            <w:pPr>
              <w:contextualSpacing/>
              <w:rPr>
                <w:rFonts w:eastAsia="Times New Roman" w:cs="Times New Roman"/>
                <w:sz w:val="20"/>
              </w:rPr>
            </w:pPr>
          </w:p>
        </w:tc>
        <w:tc>
          <w:tcPr>
            <w:tcW w:w="101" w:type="dxa"/>
            <w:noWrap/>
            <w:vAlign w:val="bottom"/>
            <w:hideMark/>
          </w:tcPr>
          <w:p w14:paraId="09A40A4A" w14:textId="77777777" w:rsidR="00FB0D83" w:rsidRDefault="006C352B">
            <w:pPr>
              <w:contextualSpacing/>
              <w:rPr>
                <w:rFonts w:eastAsia="Times New Roman" w:cs="Times New Roman"/>
                <w:sz w:val="20"/>
              </w:rPr>
            </w:pPr>
          </w:p>
        </w:tc>
        <w:tc>
          <w:tcPr>
            <w:tcW w:w="40" w:type="dxa"/>
            <w:noWrap/>
            <w:vAlign w:val="bottom"/>
            <w:hideMark/>
          </w:tcPr>
          <w:p w14:paraId="09A40A4B" w14:textId="77777777" w:rsidR="00FB0D83" w:rsidRDefault="006C352B">
            <w:pPr>
              <w:contextualSpacing/>
              <w:rPr>
                <w:rFonts w:eastAsia="Times New Roman" w:cs="Times New Roman"/>
                <w:sz w:val="20"/>
              </w:rPr>
            </w:pPr>
          </w:p>
        </w:tc>
      </w:tr>
      <w:tr w:rsidR="00D269F7" w14:paraId="09A40A56" w14:textId="77777777">
        <w:trPr>
          <w:trHeight w:val="300"/>
        </w:trPr>
        <w:tc>
          <w:tcPr>
            <w:tcW w:w="2392" w:type="dxa"/>
            <w:noWrap/>
            <w:vAlign w:val="bottom"/>
            <w:hideMark/>
          </w:tcPr>
          <w:p w14:paraId="09A40A4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A4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4F" w14:textId="77777777" w:rsidR="00FB0D83" w:rsidRDefault="006C352B">
            <w:pPr>
              <w:contextualSpacing/>
              <w:rPr>
                <w:rFonts w:eastAsia="Times New Roman" w:cs="Times New Roman"/>
                <w:sz w:val="20"/>
              </w:rPr>
            </w:pPr>
          </w:p>
        </w:tc>
        <w:tc>
          <w:tcPr>
            <w:tcW w:w="1190" w:type="dxa"/>
            <w:noWrap/>
            <w:vAlign w:val="bottom"/>
            <w:hideMark/>
          </w:tcPr>
          <w:p w14:paraId="09A40A5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A5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52" w14:textId="77777777" w:rsidR="00FB0D83" w:rsidRDefault="006C352B">
            <w:pPr>
              <w:contextualSpacing/>
              <w:rPr>
                <w:rFonts w:eastAsia="Times New Roman" w:cs="Times New Roman"/>
                <w:sz w:val="20"/>
              </w:rPr>
            </w:pPr>
          </w:p>
        </w:tc>
        <w:tc>
          <w:tcPr>
            <w:tcW w:w="101" w:type="dxa"/>
            <w:noWrap/>
            <w:vAlign w:val="bottom"/>
            <w:hideMark/>
          </w:tcPr>
          <w:p w14:paraId="09A40A53" w14:textId="77777777" w:rsidR="00FB0D83" w:rsidRDefault="006C352B">
            <w:pPr>
              <w:contextualSpacing/>
              <w:rPr>
                <w:rFonts w:eastAsia="Times New Roman" w:cs="Times New Roman"/>
                <w:sz w:val="20"/>
              </w:rPr>
            </w:pPr>
          </w:p>
        </w:tc>
        <w:tc>
          <w:tcPr>
            <w:tcW w:w="101" w:type="dxa"/>
            <w:noWrap/>
            <w:vAlign w:val="bottom"/>
            <w:hideMark/>
          </w:tcPr>
          <w:p w14:paraId="09A40A54" w14:textId="77777777" w:rsidR="00FB0D83" w:rsidRDefault="006C352B">
            <w:pPr>
              <w:contextualSpacing/>
              <w:rPr>
                <w:rFonts w:eastAsia="Times New Roman" w:cs="Times New Roman"/>
                <w:sz w:val="20"/>
              </w:rPr>
            </w:pPr>
          </w:p>
        </w:tc>
        <w:tc>
          <w:tcPr>
            <w:tcW w:w="40" w:type="dxa"/>
            <w:noWrap/>
            <w:vAlign w:val="bottom"/>
            <w:hideMark/>
          </w:tcPr>
          <w:p w14:paraId="09A40A55" w14:textId="77777777" w:rsidR="00FB0D83" w:rsidRDefault="006C352B">
            <w:pPr>
              <w:contextualSpacing/>
              <w:rPr>
                <w:rFonts w:eastAsia="Times New Roman" w:cs="Times New Roman"/>
                <w:sz w:val="20"/>
              </w:rPr>
            </w:pPr>
          </w:p>
        </w:tc>
      </w:tr>
      <w:tr w:rsidR="00D269F7" w14:paraId="09A40A60" w14:textId="77777777">
        <w:trPr>
          <w:trHeight w:val="300"/>
        </w:trPr>
        <w:tc>
          <w:tcPr>
            <w:tcW w:w="2392" w:type="dxa"/>
            <w:noWrap/>
            <w:vAlign w:val="bottom"/>
            <w:hideMark/>
          </w:tcPr>
          <w:p w14:paraId="09A40A5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A5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59" w14:textId="77777777" w:rsidR="00FB0D83" w:rsidRDefault="006C352B">
            <w:pPr>
              <w:contextualSpacing/>
              <w:rPr>
                <w:rFonts w:eastAsia="Times New Roman" w:cs="Times New Roman"/>
                <w:sz w:val="20"/>
              </w:rPr>
            </w:pPr>
          </w:p>
        </w:tc>
        <w:tc>
          <w:tcPr>
            <w:tcW w:w="1190" w:type="dxa"/>
            <w:noWrap/>
            <w:vAlign w:val="bottom"/>
            <w:hideMark/>
          </w:tcPr>
          <w:p w14:paraId="09A40A5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A5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5C" w14:textId="77777777" w:rsidR="00FB0D83" w:rsidRDefault="006C352B">
            <w:pPr>
              <w:contextualSpacing/>
              <w:rPr>
                <w:rFonts w:eastAsia="Times New Roman" w:cs="Times New Roman"/>
                <w:sz w:val="20"/>
              </w:rPr>
            </w:pPr>
          </w:p>
        </w:tc>
        <w:tc>
          <w:tcPr>
            <w:tcW w:w="101" w:type="dxa"/>
            <w:noWrap/>
            <w:vAlign w:val="bottom"/>
            <w:hideMark/>
          </w:tcPr>
          <w:p w14:paraId="09A40A5D" w14:textId="77777777" w:rsidR="00FB0D83" w:rsidRDefault="006C352B">
            <w:pPr>
              <w:contextualSpacing/>
              <w:rPr>
                <w:rFonts w:eastAsia="Times New Roman" w:cs="Times New Roman"/>
                <w:sz w:val="20"/>
              </w:rPr>
            </w:pPr>
          </w:p>
        </w:tc>
        <w:tc>
          <w:tcPr>
            <w:tcW w:w="101" w:type="dxa"/>
            <w:noWrap/>
            <w:vAlign w:val="bottom"/>
            <w:hideMark/>
          </w:tcPr>
          <w:p w14:paraId="09A40A5E" w14:textId="77777777" w:rsidR="00FB0D83" w:rsidRDefault="006C352B">
            <w:pPr>
              <w:contextualSpacing/>
              <w:rPr>
                <w:rFonts w:eastAsia="Times New Roman" w:cs="Times New Roman"/>
                <w:sz w:val="20"/>
              </w:rPr>
            </w:pPr>
          </w:p>
        </w:tc>
        <w:tc>
          <w:tcPr>
            <w:tcW w:w="40" w:type="dxa"/>
            <w:noWrap/>
            <w:vAlign w:val="bottom"/>
            <w:hideMark/>
          </w:tcPr>
          <w:p w14:paraId="09A40A5F" w14:textId="77777777" w:rsidR="00FB0D83" w:rsidRDefault="006C352B">
            <w:pPr>
              <w:contextualSpacing/>
              <w:rPr>
                <w:rFonts w:eastAsia="Times New Roman" w:cs="Times New Roman"/>
                <w:sz w:val="20"/>
              </w:rPr>
            </w:pPr>
          </w:p>
        </w:tc>
      </w:tr>
      <w:tr w:rsidR="00D269F7" w14:paraId="09A40A69" w14:textId="77777777">
        <w:trPr>
          <w:trHeight w:val="300"/>
        </w:trPr>
        <w:tc>
          <w:tcPr>
            <w:tcW w:w="4406" w:type="dxa"/>
            <w:gridSpan w:val="2"/>
            <w:noWrap/>
            <w:vAlign w:val="bottom"/>
            <w:hideMark/>
          </w:tcPr>
          <w:p w14:paraId="09A40A6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A62"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A6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A6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65" w14:textId="77777777" w:rsidR="00FB0D83" w:rsidRDefault="006C352B">
            <w:pPr>
              <w:contextualSpacing/>
              <w:rPr>
                <w:rFonts w:eastAsia="Times New Roman" w:cs="Times New Roman"/>
                <w:sz w:val="20"/>
              </w:rPr>
            </w:pPr>
          </w:p>
        </w:tc>
        <w:tc>
          <w:tcPr>
            <w:tcW w:w="101" w:type="dxa"/>
            <w:noWrap/>
            <w:vAlign w:val="bottom"/>
            <w:hideMark/>
          </w:tcPr>
          <w:p w14:paraId="09A40A66" w14:textId="77777777" w:rsidR="00FB0D83" w:rsidRDefault="006C352B">
            <w:pPr>
              <w:contextualSpacing/>
              <w:rPr>
                <w:rFonts w:eastAsia="Times New Roman" w:cs="Times New Roman"/>
                <w:sz w:val="20"/>
              </w:rPr>
            </w:pPr>
          </w:p>
        </w:tc>
        <w:tc>
          <w:tcPr>
            <w:tcW w:w="101" w:type="dxa"/>
            <w:noWrap/>
            <w:vAlign w:val="bottom"/>
            <w:hideMark/>
          </w:tcPr>
          <w:p w14:paraId="09A40A67" w14:textId="77777777" w:rsidR="00FB0D83" w:rsidRDefault="006C352B">
            <w:pPr>
              <w:contextualSpacing/>
              <w:rPr>
                <w:rFonts w:eastAsia="Times New Roman" w:cs="Times New Roman"/>
                <w:sz w:val="20"/>
              </w:rPr>
            </w:pPr>
          </w:p>
        </w:tc>
        <w:tc>
          <w:tcPr>
            <w:tcW w:w="40" w:type="dxa"/>
            <w:noWrap/>
            <w:vAlign w:val="bottom"/>
            <w:hideMark/>
          </w:tcPr>
          <w:p w14:paraId="09A40A68" w14:textId="77777777" w:rsidR="00FB0D83" w:rsidRDefault="006C352B">
            <w:pPr>
              <w:contextualSpacing/>
              <w:rPr>
                <w:rFonts w:eastAsia="Times New Roman" w:cs="Times New Roman"/>
                <w:sz w:val="20"/>
              </w:rPr>
            </w:pPr>
          </w:p>
        </w:tc>
      </w:tr>
      <w:tr w:rsidR="00D269F7" w14:paraId="09A40A73" w14:textId="77777777">
        <w:trPr>
          <w:trHeight w:val="300"/>
        </w:trPr>
        <w:tc>
          <w:tcPr>
            <w:tcW w:w="2392" w:type="dxa"/>
            <w:noWrap/>
            <w:vAlign w:val="bottom"/>
            <w:hideMark/>
          </w:tcPr>
          <w:p w14:paraId="09A40A6A" w14:textId="77777777" w:rsidR="00FB0D83" w:rsidRDefault="006C352B">
            <w:pPr>
              <w:contextualSpacing/>
              <w:rPr>
                <w:rFonts w:eastAsia="Times New Roman" w:cs="Times New Roman"/>
                <w:sz w:val="20"/>
              </w:rPr>
            </w:pPr>
          </w:p>
        </w:tc>
        <w:tc>
          <w:tcPr>
            <w:tcW w:w="2014" w:type="dxa"/>
            <w:noWrap/>
            <w:vAlign w:val="bottom"/>
            <w:hideMark/>
          </w:tcPr>
          <w:p w14:paraId="09A40A6B" w14:textId="77777777" w:rsidR="00FB0D83" w:rsidRDefault="006C352B">
            <w:pPr>
              <w:contextualSpacing/>
              <w:rPr>
                <w:rFonts w:eastAsia="Times New Roman" w:cs="Times New Roman"/>
                <w:sz w:val="20"/>
              </w:rPr>
            </w:pPr>
          </w:p>
        </w:tc>
        <w:tc>
          <w:tcPr>
            <w:tcW w:w="2759" w:type="dxa"/>
            <w:noWrap/>
            <w:vAlign w:val="bottom"/>
            <w:hideMark/>
          </w:tcPr>
          <w:p w14:paraId="09A40A6C" w14:textId="77777777" w:rsidR="00FB0D83" w:rsidRDefault="006C352B">
            <w:pPr>
              <w:contextualSpacing/>
              <w:rPr>
                <w:rFonts w:eastAsia="Times New Roman" w:cs="Times New Roman"/>
                <w:sz w:val="20"/>
              </w:rPr>
            </w:pPr>
          </w:p>
        </w:tc>
        <w:tc>
          <w:tcPr>
            <w:tcW w:w="1190" w:type="dxa"/>
            <w:noWrap/>
            <w:vAlign w:val="bottom"/>
            <w:hideMark/>
          </w:tcPr>
          <w:p w14:paraId="09A40A6D" w14:textId="77777777" w:rsidR="00FB0D83" w:rsidRDefault="006C352B">
            <w:pPr>
              <w:contextualSpacing/>
              <w:rPr>
                <w:rFonts w:eastAsia="Times New Roman" w:cs="Times New Roman"/>
                <w:sz w:val="20"/>
              </w:rPr>
            </w:pPr>
          </w:p>
        </w:tc>
        <w:tc>
          <w:tcPr>
            <w:tcW w:w="101" w:type="dxa"/>
            <w:noWrap/>
            <w:vAlign w:val="bottom"/>
            <w:hideMark/>
          </w:tcPr>
          <w:p w14:paraId="09A40A6E" w14:textId="77777777" w:rsidR="00FB0D83" w:rsidRDefault="006C352B">
            <w:pPr>
              <w:contextualSpacing/>
              <w:rPr>
                <w:rFonts w:eastAsia="Times New Roman" w:cs="Times New Roman"/>
                <w:sz w:val="20"/>
              </w:rPr>
            </w:pPr>
          </w:p>
        </w:tc>
        <w:tc>
          <w:tcPr>
            <w:tcW w:w="101" w:type="dxa"/>
            <w:noWrap/>
            <w:vAlign w:val="bottom"/>
            <w:hideMark/>
          </w:tcPr>
          <w:p w14:paraId="09A40A6F" w14:textId="77777777" w:rsidR="00FB0D83" w:rsidRDefault="006C352B">
            <w:pPr>
              <w:contextualSpacing/>
              <w:rPr>
                <w:rFonts w:eastAsia="Times New Roman" w:cs="Times New Roman"/>
                <w:sz w:val="20"/>
              </w:rPr>
            </w:pPr>
          </w:p>
        </w:tc>
        <w:tc>
          <w:tcPr>
            <w:tcW w:w="101" w:type="dxa"/>
            <w:noWrap/>
            <w:vAlign w:val="bottom"/>
            <w:hideMark/>
          </w:tcPr>
          <w:p w14:paraId="09A40A70" w14:textId="77777777" w:rsidR="00FB0D83" w:rsidRDefault="006C352B">
            <w:pPr>
              <w:contextualSpacing/>
              <w:rPr>
                <w:rFonts w:eastAsia="Times New Roman" w:cs="Times New Roman"/>
                <w:sz w:val="20"/>
              </w:rPr>
            </w:pPr>
          </w:p>
        </w:tc>
        <w:tc>
          <w:tcPr>
            <w:tcW w:w="101" w:type="dxa"/>
            <w:noWrap/>
            <w:vAlign w:val="bottom"/>
            <w:hideMark/>
          </w:tcPr>
          <w:p w14:paraId="09A40A71" w14:textId="77777777" w:rsidR="00FB0D83" w:rsidRDefault="006C352B">
            <w:pPr>
              <w:contextualSpacing/>
              <w:rPr>
                <w:rFonts w:eastAsia="Times New Roman" w:cs="Times New Roman"/>
                <w:sz w:val="20"/>
              </w:rPr>
            </w:pPr>
          </w:p>
        </w:tc>
        <w:tc>
          <w:tcPr>
            <w:tcW w:w="40" w:type="dxa"/>
            <w:noWrap/>
            <w:vAlign w:val="bottom"/>
            <w:hideMark/>
          </w:tcPr>
          <w:p w14:paraId="09A40A72" w14:textId="77777777" w:rsidR="00FB0D83" w:rsidRDefault="006C352B">
            <w:pPr>
              <w:contextualSpacing/>
              <w:rPr>
                <w:rFonts w:eastAsia="Times New Roman" w:cs="Times New Roman"/>
                <w:sz w:val="20"/>
              </w:rPr>
            </w:pPr>
          </w:p>
        </w:tc>
      </w:tr>
      <w:tr w:rsidR="00D269F7" w14:paraId="09A40A79" w14:textId="77777777">
        <w:trPr>
          <w:trHeight w:val="300"/>
        </w:trPr>
        <w:tc>
          <w:tcPr>
            <w:tcW w:w="2392" w:type="dxa"/>
            <w:noWrap/>
            <w:vAlign w:val="bottom"/>
            <w:hideMark/>
          </w:tcPr>
          <w:p w14:paraId="09A40A74" w14:textId="77777777" w:rsidR="00FB0D83" w:rsidRDefault="006C352B">
            <w:pPr>
              <w:contextualSpacing/>
              <w:rPr>
                <w:rFonts w:eastAsia="Times New Roman" w:cs="Times New Roman"/>
                <w:sz w:val="20"/>
              </w:rPr>
            </w:pPr>
          </w:p>
        </w:tc>
        <w:tc>
          <w:tcPr>
            <w:tcW w:w="6165" w:type="dxa"/>
            <w:gridSpan w:val="5"/>
            <w:noWrap/>
            <w:vAlign w:val="bottom"/>
            <w:hideMark/>
          </w:tcPr>
          <w:p w14:paraId="09A40A7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56 ως έχει   ΔΕΚΤΟ ΚΑΤΑ ΠΛΕΙΟΨΗΦΙΑ</w:t>
            </w:r>
          </w:p>
        </w:tc>
        <w:tc>
          <w:tcPr>
            <w:tcW w:w="101" w:type="dxa"/>
            <w:noWrap/>
            <w:vAlign w:val="bottom"/>
            <w:hideMark/>
          </w:tcPr>
          <w:p w14:paraId="09A40A7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77" w14:textId="77777777" w:rsidR="00FB0D83" w:rsidRDefault="006C352B">
            <w:pPr>
              <w:contextualSpacing/>
              <w:rPr>
                <w:rFonts w:eastAsia="Times New Roman" w:cs="Times New Roman"/>
                <w:sz w:val="20"/>
              </w:rPr>
            </w:pPr>
          </w:p>
        </w:tc>
        <w:tc>
          <w:tcPr>
            <w:tcW w:w="40" w:type="dxa"/>
            <w:noWrap/>
            <w:vAlign w:val="bottom"/>
            <w:hideMark/>
          </w:tcPr>
          <w:p w14:paraId="09A40A78" w14:textId="77777777" w:rsidR="00FB0D83" w:rsidRDefault="006C352B">
            <w:pPr>
              <w:contextualSpacing/>
              <w:rPr>
                <w:rFonts w:eastAsia="Times New Roman" w:cs="Times New Roman"/>
                <w:sz w:val="20"/>
              </w:rPr>
            </w:pPr>
          </w:p>
        </w:tc>
      </w:tr>
      <w:tr w:rsidR="00D269F7" w14:paraId="09A40A83" w14:textId="77777777">
        <w:trPr>
          <w:trHeight w:val="300"/>
        </w:trPr>
        <w:tc>
          <w:tcPr>
            <w:tcW w:w="2392" w:type="dxa"/>
            <w:noWrap/>
            <w:vAlign w:val="bottom"/>
            <w:hideMark/>
          </w:tcPr>
          <w:p w14:paraId="09A40A7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A7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7C" w14:textId="77777777" w:rsidR="00FB0D83" w:rsidRDefault="006C352B">
            <w:pPr>
              <w:contextualSpacing/>
              <w:rPr>
                <w:rFonts w:eastAsia="Times New Roman" w:cs="Times New Roman"/>
                <w:sz w:val="20"/>
              </w:rPr>
            </w:pPr>
          </w:p>
        </w:tc>
        <w:tc>
          <w:tcPr>
            <w:tcW w:w="1190" w:type="dxa"/>
            <w:noWrap/>
            <w:vAlign w:val="bottom"/>
            <w:hideMark/>
          </w:tcPr>
          <w:p w14:paraId="09A40A7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A7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7F" w14:textId="77777777" w:rsidR="00FB0D83" w:rsidRDefault="006C352B">
            <w:pPr>
              <w:contextualSpacing/>
              <w:rPr>
                <w:rFonts w:eastAsia="Times New Roman" w:cs="Times New Roman"/>
                <w:sz w:val="20"/>
              </w:rPr>
            </w:pPr>
          </w:p>
        </w:tc>
        <w:tc>
          <w:tcPr>
            <w:tcW w:w="101" w:type="dxa"/>
            <w:noWrap/>
            <w:vAlign w:val="bottom"/>
            <w:hideMark/>
          </w:tcPr>
          <w:p w14:paraId="09A40A80" w14:textId="77777777" w:rsidR="00FB0D83" w:rsidRDefault="006C352B">
            <w:pPr>
              <w:contextualSpacing/>
              <w:rPr>
                <w:rFonts w:eastAsia="Times New Roman" w:cs="Times New Roman"/>
                <w:sz w:val="20"/>
              </w:rPr>
            </w:pPr>
          </w:p>
        </w:tc>
        <w:tc>
          <w:tcPr>
            <w:tcW w:w="101" w:type="dxa"/>
            <w:noWrap/>
            <w:vAlign w:val="bottom"/>
            <w:hideMark/>
          </w:tcPr>
          <w:p w14:paraId="09A40A81" w14:textId="77777777" w:rsidR="00FB0D83" w:rsidRDefault="006C352B">
            <w:pPr>
              <w:contextualSpacing/>
              <w:rPr>
                <w:rFonts w:eastAsia="Times New Roman" w:cs="Times New Roman"/>
                <w:sz w:val="20"/>
              </w:rPr>
            </w:pPr>
          </w:p>
        </w:tc>
        <w:tc>
          <w:tcPr>
            <w:tcW w:w="40" w:type="dxa"/>
            <w:noWrap/>
            <w:vAlign w:val="bottom"/>
            <w:hideMark/>
          </w:tcPr>
          <w:p w14:paraId="09A40A82" w14:textId="77777777" w:rsidR="00FB0D83" w:rsidRDefault="006C352B">
            <w:pPr>
              <w:contextualSpacing/>
              <w:rPr>
                <w:rFonts w:eastAsia="Times New Roman" w:cs="Times New Roman"/>
                <w:sz w:val="20"/>
              </w:rPr>
            </w:pPr>
          </w:p>
        </w:tc>
      </w:tr>
      <w:tr w:rsidR="00D269F7" w14:paraId="09A40A8D" w14:textId="77777777">
        <w:trPr>
          <w:trHeight w:val="300"/>
        </w:trPr>
        <w:tc>
          <w:tcPr>
            <w:tcW w:w="2392" w:type="dxa"/>
            <w:noWrap/>
            <w:vAlign w:val="bottom"/>
            <w:hideMark/>
          </w:tcPr>
          <w:p w14:paraId="09A40A8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A8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86" w14:textId="77777777" w:rsidR="00FB0D83" w:rsidRDefault="006C352B">
            <w:pPr>
              <w:contextualSpacing/>
              <w:rPr>
                <w:rFonts w:eastAsia="Times New Roman" w:cs="Times New Roman"/>
                <w:sz w:val="20"/>
              </w:rPr>
            </w:pPr>
          </w:p>
        </w:tc>
        <w:tc>
          <w:tcPr>
            <w:tcW w:w="1190" w:type="dxa"/>
            <w:noWrap/>
            <w:vAlign w:val="bottom"/>
            <w:hideMark/>
          </w:tcPr>
          <w:p w14:paraId="09A40A8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A8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89" w14:textId="77777777" w:rsidR="00FB0D83" w:rsidRDefault="006C352B">
            <w:pPr>
              <w:contextualSpacing/>
              <w:rPr>
                <w:rFonts w:eastAsia="Times New Roman" w:cs="Times New Roman"/>
                <w:sz w:val="20"/>
              </w:rPr>
            </w:pPr>
          </w:p>
        </w:tc>
        <w:tc>
          <w:tcPr>
            <w:tcW w:w="101" w:type="dxa"/>
            <w:noWrap/>
            <w:vAlign w:val="bottom"/>
            <w:hideMark/>
          </w:tcPr>
          <w:p w14:paraId="09A40A8A" w14:textId="77777777" w:rsidR="00FB0D83" w:rsidRDefault="006C352B">
            <w:pPr>
              <w:contextualSpacing/>
              <w:rPr>
                <w:rFonts w:eastAsia="Times New Roman" w:cs="Times New Roman"/>
                <w:sz w:val="20"/>
              </w:rPr>
            </w:pPr>
          </w:p>
        </w:tc>
        <w:tc>
          <w:tcPr>
            <w:tcW w:w="101" w:type="dxa"/>
            <w:noWrap/>
            <w:vAlign w:val="bottom"/>
            <w:hideMark/>
          </w:tcPr>
          <w:p w14:paraId="09A40A8B" w14:textId="77777777" w:rsidR="00FB0D83" w:rsidRDefault="006C352B">
            <w:pPr>
              <w:contextualSpacing/>
              <w:rPr>
                <w:rFonts w:eastAsia="Times New Roman" w:cs="Times New Roman"/>
                <w:sz w:val="20"/>
              </w:rPr>
            </w:pPr>
          </w:p>
        </w:tc>
        <w:tc>
          <w:tcPr>
            <w:tcW w:w="40" w:type="dxa"/>
            <w:noWrap/>
            <w:vAlign w:val="bottom"/>
            <w:hideMark/>
          </w:tcPr>
          <w:p w14:paraId="09A40A8C" w14:textId="77777777" w:rsidR="00FB0D83" w:rsidRDefault="006C352B">
            <w:pPr>
              <w:contextualSpacing/>
              <w:rPr>
                <w:rFonts w:eastAsia="Times New Roman" w:cs="Times New Roman"/>
                <w:sz w:val="20"/>
              </w:rPr>
            </w:pPr>
          </w:p>
        </w:tc>
      </w:tr>
      <w:tr w:rsidR="00D269F7" w14:paraId="09A40A97" w14:textId="77777777">
        <w:trPr>
          <w:trHeight w:val="300"/>
        </w:trPr>
        <w:tc>
          <w:tcPr>
            <w:tcW w:w="2392" w:type="dxa"/>
            <w:noWrap/>
            <w:vAlign w:val="bottom"/>
            <w:hideMark/>
          </w:tcPr>
          <w:p w14:paraId="09A40A8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A8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90" w14:textId="77777777" w:rsidR="00FB0D83" w:rsidRDefault="006C352B">
            <w:pPr>
              <w:contextualSpacing/>
              <w:rPr>
                <w:rFonts w:eastAsia="Times New Roman" w:cs="Times New Roman"/>
                <w:sz w:val="20"/>
              </w:rPr>
            </w:pPr>
          </w:p>
        </w:tc>
        <w:tc>
          <w:tcPr>
            <w:tcW w:w="1190" w:type="dxa"/>
            <w:noWrap/>
            <w:vAlign w:val="bottom"/>
            <w:hideMark/>
          </w:tcPr>
          <w:p w14:paraId="09A40A9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A9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93" w14:textId="77777777" w:rsidR="00FB0D83" w:rsidRDefault="006C352B">
            <w:pPr>
              <w:contextualSpacing/>
              <w:rPr>
                <w:rFonts w:eastAsia="Times New Roman" w:cs="Times New Roman"/>
                <w:sz w:val="20"/>
              </w:rPr>
            </w:pPr>
          </w:p>
        </w:tc>
        <w:tc>
          <w:tcPr>
            <w:tcW w:w="101" w:type="dxa"/>
            <w:noWrap/>
            <w:vAlign w:val="bottom"/>
            <w:hideMark/>
          </w:tcPr>
          <w:p w14:paraId="09A40A94" w14:textId="77777777" w:rsidR="00FB0D83" w:rsidRDefault="006C352B">
            <w:pPr>
              <w:contextualSpacing/>
              <w:rPr>
                <w:rFonts w:eastAsia="Times New Roman" w:cs="Times New Roman"/>
                <w:sz w:val="20"/>
              </w:rPr>
            </w:pPr>
          </w:p>
        </w:tc>
        <w:tc>
          <w:tcPr>
            <w:tcW w:w="101" w:type="dxa"/>
            <w:noWrap/>
            <w:vAlign w:val="bottom"/>
            <w:hideMark/>
          </w:tcPr>
          <w:p w14:paraId="09A40A95" w14:textId="77777777" w:rsidR="00FB0D83" w:rsidRDefault="006C352B">
            <w:pPr>
              <w:contextualSpacing/>
              <w:rPr>
                <w:rFonts w:eastAsia="Times New Roman" w:cs="Times New Roman"/>
                <w:sz w:val="20"/>
              </w:rPr>
            </w:pPr>
          </w:p>
        </w:tc>
        <w:tc>
          <w:tcPr>
            <w:tcW w:w="40" w:type="dxa"/>
            <w:noWrap/>
            <w:vAlign w:val="bottom"/>
            <w:hideMark/>
          </w:tcPr>
          <w:p w14:paraId="09A40A96" w14:textId="77777777" w:rsidR="00FB0D83" w:rsidRDefault="006C352B">
            <w:pPr>
              <w:contextualSpacing/>
              <w:rPr>
                <w:rFonts w:eastAsia="Times New Roman" w:cs="Times New Roman"/>
                <w:sz w:val="20"/>
              </w:rPr>
            </w:pPr>
          </w:p>
        </w:tc>
      </w:tr>
      <w:tr w:rsidR="00D269F7" w14:paraId="09A40AA1" w14:textId="77777777">
        <w:trPr>
          <w:trHeight w:val="300"/>
        </w:trPr>
        <w:tc>
          <w:tcPr>
            <w:tcW w:w="2392" w:type="dxa"/>
            <w:noWrap/>
            <w:vAlign w:val="bottom"/>
            <w:hideMark/>
          </w:tcPr>
          <w:p w14:paraId="09A40A9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A9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9A" w14:textId="77777777" w:rsidR="00FB0D83" w:rsidRDefault="006C352B">
            <w:pPr>
              <w:contextualSpacing/>
              <w:rPr>
                <w:rFonts w:eastAsia="Times New Roman" w:cs="Times New Roman"/>
                <w:sz w:val="20"/>
              </w:rPr>
            </w:pPr>
          </w:p>
        </w:tc>
        <w:tc>
          <w:tcPr>
            <w:tcW w:w="1190" w:type="dxa"/>
            <w:noWrap/>
            <w:vAlign w:val="bottom"/>
            <w:hideMark/>
          </w:tcPr>
          <w:p w14:paraId="09A40A9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A9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9D" w14:textId="77777777" w:rsidR="00FB0D83" w:rsidRDefault="006C352B">
            <w:pPr>
              <w:contextualSpacing/>
              <w:rPr>
                <w:rFonts w:eastAsia="Times New Roman" w:cs="Times New Roman"/>
                <w:sz w:val="20"/>
              </w:rPr>
            </w:pPr>
          </w:p>
        </w:tc>
        <w:tc>
          <w:tcPr>
            <w:tcW w:w="101" w:type="dxa"/>
            <w:noWrap/>
            <w:vAlign w:val="bottom"/>
            <w:hideMark/>
          </w:tcPr>
          <w:p w14:paraId="09A40A9E" w14:textId="77777777" w:rsidR="00FB0D83" w:rsidRDefault="006C352B">
            <w:pPr>
              <w:contextualSpacing/>
              <w:rPr>
                <w:rFonts w:eastAsia="Times New Roman" w:cs="Times New Roman"/>
                <w:sz w:val="20"/>
              </w:rPr>
            </w:pPr>
          </w:p>
        </w:tc>
        <w:tc>
          <w:tcPr>
            <w:tcW w:w="101" w:type="dxa"/>
            <w:noWrap/>
            <w:vAlign w:val="bottom"/>
            <w:hideMark/>
          </w:tcPr>
          <w:p w14:paraId="09A40A9F" w14:textId="77777777" w:rsidR="00FB0D83" w:rsidRDefault="006C352B">
            <w:pPr>
              <w:contextualSpacing/>
              <w:rPr>
                <w:rFonts w:eastAsia="Times New Roman" w:cs="Times New Roman"/>
                <w:sz w:val="20"/>
              </w:rPr>
            </w:pPr>
          </w:p>
        </w:tc>
        <w:tc>
          <w:tcPr>
            <w:tcW w:w="40" w:type="dxa"/>
            <w:noWrap/>
            <w:vAlign w:val="bottom"/>
            <w:hideMark/>
          </w:tcPr>
          <w:p w14:paraId="09A40AA0" w14:textId="77777777" w:rsidR="00FB0D83" w:rsidRDefault="006C352B">
            <w:pPr>
              <w:contextualSpacing/>
              <w:rPr>
                <w:rFonts w:eastAsia="Times New Roman" w:cs="Times New Roman"/>
                <w:sz w:val="20"/>
              </w:rPr>
            </w:pPr>
          </w:p>
        </w:tc>
      </w:tr>
      <w:tr w:rsidR="00D269F7" w14:paraId="09A40AAB" w14:textId="77777777">
        <w:trPr>
          <w:trHeight w:val="300"/>
        </w:trPr>
        <w:tc>
          <w:tcPr>
            <w:tcW w:w="2392" w:type="dxa"/>
            <w:noWrap/>
            <w:vAlign w:val="bottom"/>
            <w:hideMark/>
          </w:tcPr>
          <w:p w14:paraId="09A40AA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AA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A4" w14:textId="77777777" w:rsidR="00FB0D83" w:rsidRDefault="006C352B">
            <w:pPr>
              <w:contextualSpacing/>
              <w:rPr>
                <w:rFonts w:eastAsia="Times New Roman" w:cs="Times New Roman"/>
                <w:sz w:val="20"/>
              </w:rPr>
            </w:pPr>
          </w:p>
        </w:tc>
        <w:tc>
          <w:tcPr>
            <w:tcW w:w="1190" w:type="dxa"/>
            <w:noWrap/>
            <w:vAlign w:val="bottom"/>
            <w:hideMark/>
          </w:tcPr>
          <w:p w14:paraId="09A40AA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AA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A7" w14:textId="77777777" w:rsidR="00FB0D83" w:rsidRDefault="006C352B">
            <w:pPr>
              <w:contextualSpacing/>
              <w:rPr>
                <w:rFonts w:eastAsia="Times New Roman" w:cs="Times New Roman"/>
                <w:sz w:val="20"/>
              </w:rPr>
            </w:pPr>
          </w:p>
        </w:tc>
        <w:tc>
          <w:tcPr>
            <w:tcW w:w="101" w:type="dxa"/>
            <w:noWrap/>
            <w:vAlign w:val="bottom"/>
            <w:hideMark/>
          </w:tcPr>
          <w:p w14:paraId="09A40AA8" w14:textId="77777777" w:rsidR="00FB0D83" w:rsidRDefault="006C352B">
            <w:pPr>
              <w:contextualSpacing/>
              <w:rPr>
                <w:rFonts w:eastAsia="Times New Roman" w:cs="Times New Roman"/>
                <w:sz w:val="20"/>
              </w:rPr>
            </w:pPr>
          </w:p>
        </w:tc>
        <w:tc>
          <w:tcPr>
            <w:tcW w:w="101" w:type="dxa"/>
            <w:noWrap/>
            <w:vAlign w:val="bottom"/>
            <w:hideMark/>
          </w:tcPr>
          <w:p w14:paraId="09A40AA9" w14:textId="77777777" w:rsidR="00FB0D83" w:rsidRDefault="006C352B">
            <w:pPr>
              <w:contextualSpacing/>
              <w:rPr>
                <w:rFonts w:eastAsia="Times New Roman" w:cs="Times New Roman"/>
                <w:sz w:val="20"/>
              </w:rPr>
            </w:pPr>
          </w:p>
        </w:tc>
        <w:tc>
          <w:tcPr>
            <w:tcW w:w="40" w:type="dxa"/>
            <w:noWrap/>
            <w:vAlign w:val="bottom"/>
            <w:hideMark/>
          </w:tcPr>
          <w:p w14:paraId="09A40AAA" w14:textId="77777777" w:rsidR="00FB0D83" w:rsidRDefault="006C352B">
            <w:pPr>
              <w:contextualSpacing/>
              <w:rPr>
                <w:rFonts w:eastAsia="Times New Roman" w:cs="Times New Roman"/>
                <w:sz w:val="20"/>
              </w:rPr>
            </w:pPr>
          </w:p>
        </w:tc>
      </w:tr>
      <w:tr w:rsidR="00D269F7" w14:paraId="09A40AB5" w14:textId="77777777">
        <w:trPr>
          <w:trHeight w:val="300"/>
        </w:trPr>
        <w:tc>
          <w:tcPr>
            <w:tcW w:w="2392" w:type="dxa"/>
            <w:noWrap/>
            <w:vAlign w:val="bottom"/>
            <w:hideMark/>
          </w:tcPr>
          <w:p w14:paraId="09A40AA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AA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AE" w14:textId="77777777" w:rsidR="00FB0D83" w:rsidRDefault="006C352B">
            <w:pPr>
              <w:contextualSpacing/>
              <w:rPr>
                <w:rFonts w:eastAsia="Times New Roman" w:cs="Times New Roman"/>
                <w:sz w:val="20"/>
              </w:rPr>
            </w:pPr>
          </w:p>
        </w:tc>
        <w:tc>
          <w:tcPr>
            <w:tcW w:w="1190" w:type="dxa"/>
            <w:noWrap/>
            <w:vAlign w:val="bottom"/>
            <w:hideMark/>
          </w:tcPr>
          <w:p w14:paraId="09A40AA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AB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B1" w14:textId="77777777" w:rsidR="00FB0D83" w:rsidRDefault="006C352B">
            <w:pPr>
              <w:contextualSpacing/>
              <w:rPr>
                <w:rFonts w:eastAsia="Times New Roman" w:cs="Times New Roman"/>
                <w:sz w:val="20"/>
              </w:rPr>
            </w:pPr>
          </w:p>
        </w:tc>
        <w:tc>
          <w:tcPr>
            <w:tcW w:w="101" w:type="dxa"/>
            <w:noWrap/>
            <w:vAlign w:val="bottom"/>
            <w:hideMark/>
          </w:tcPr>
          <w:p w14:paraId="09A40AB2" w14:textId="77777777" w:rsidR="00FB0D83" w:rsidRDefault="006C352B">
            <w:pPr>
              <w:contextualSpacing/>
              <w:rPr>
                <w:rFonts w:eastAsia="Times New Roman" w:cs="Times New Roman"/>
                <w:sz w:val="20"/>
              </w:rPr>
            </w:pPr>
          </w:p>
        </w:tc>
        <w:tc>
          <w:tcPr>
            <w:tcW w:w="101" w:type="dxa"/>
            <w:noWrap/>
            <w:vAlign w:val="bottom"/>
            <w:hideMark/>
          </w:tcPr>
          <w:p w14:paraId="09A40AB3" w14:textId="77777777" w:rsidR="00FB0D83" w:rsidRDefault="006C352B">
            <w:pPr>
              <w:contextualSpacing/>
              <w:rPr>
                <w:rFonts w:eastAsia="Times New Roman" w:cs="Times New Roman"/>
                <w:sz w:val="20"/>
              </w:rPr>
            </w:pPr>
          </w:p>
        </w:tc>
        <w:tc>
          <w:tcPr>
            <w:tcW w:w="40" w:type="dxa"/>
            <w:noWrap/>
            <w:vAlign w:val="bottom"/>
            <w:hideMark/>
          </w:tcPr>
          <w:p w14:paraId="09A40AB4" w14:textId="77777777" w:rsidR="00FB0D83" w:rsidRDefault="006C352B">
            <w:pPr>
              <w:contextualSpacing/>
              <w:rPr>
                <w:rFonts w:eastAsia="Times New Roman" w:cs="Times New Roman"/>
                <w:sz w:val="20"/>
              </w:rPr>
            </w:pPr>
          </w:p>
        </w:tc>
      </w:tr>
      <w:tr w:rsidR="00D269F7" w14:paraId="09A40ABF" w14:textId="77777777">
        <w:trPr>
          <w:trHeight w:val="300"/>
        </w:trPr>
        <w:tc>
          <w:tcPr>
            <w:tcW w:w="2392" w:type="dxa"/>
            <w:noWrap/>
            <w:vAlign w:val="bottom"/>
            <w:hideMark/>
          </w:tcPr>
          <w:p w14:paraId="09A40AB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AB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B8" w14:textId="77777777" w:rsidR="00FB0D83" w:rsidRDefault="006C352B">
            <w:pPr>
              <w:contextualSpacing/>
              <w:rPr>
                <w:rFonts w:eastAsia="Times New Roman" w:cs="Times New Roman"/>
                <w:sz w:val="20"/>
              </w:rPr>
            </w:pPr>
          </w:p>
        </w:tc>
        <w:tc>
          <w:tcPr>
            <w:tcW w:w="1190" w:type="dxa"/>
            <w:noWrap/>
            <w:vAlign w:val="bottom"/>
            <w:hideMark/>
          </w:tcPr>
          <w:p w14:paraId="09A40AB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AB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BB" w14:textId="77777777" w:rsidR="00FB0D83" w:rsidRDefault="006C352B">
            <w:pPr>
              <w:contextualSpacing/>
              <w:rPr>
                <w:rFonts w:eastAsia="Times New Roman" w:cs="Times New Roman"/>
                <w:sz w:val="20"/>
              </w:rPr>
            </w:pPr>
          </w:p>
        </w:tc>
        <w:tc>
          <w:tcPr>
            <w:tcW w:w="101" w:type="dxa"/>
            <w:noWrap/>
            <w:vAlign w:val="bottom"/>
            <w:hideMark/>
          </w:tcPr>
          <w:p w14:paraId="09A40ABC" w14:textId="77777777" w:rsidR="00FB0D83" w:rsidRDefault="006C352B">
            <w:pPr>
              <w:contextualSpacing/>
              <w:rPr>
                <w:rFonts w:eastAsia="Times New Roman" w:cs="Times New Roman"/>
                <w:sz w:val="20"/>
              </w:rPr>
            </w:pPr>
          </w:p>
        </w:tc>
        <w:tc>
          <w:tcPr>
            <w:tcW w:w="101" w:type="dxa"/>
            <w:noWrap/>
            <w:vAlign w:val="bottom"/>
            <w:hideMark/>
          </w:tcPr>
          <w:p w14:paraId="09A40ABD" w14:textId="77777777" w:rsidR="00FB0D83" w:rsidRDefault="006C352B">
            <w:pPr>
              <w:contextualSpacing/>
              <w:rPr>
                <w:rFonts w:eastAsia="Times New Roman" w:cs="Times New Roman"/>
                <w:sz w:val="20"/>
              </w:rPr>
            </w:pPr>
          </w:p>
        </w:tc>
        <w:tc>
          <w:tcPr>
            <w:tcW w:w="40" w:type="dxa"/>
            <w:noWrap/>
            <w:vAlign w:val="bottom"/>
            <w:hideMark/>
          </w:tcPr>
          <w:p w14:paraId="09A40ABE" w14:textId="77777777" w:rsidR="00FB0D83" w:rsidRDefault="006C352B">
            <w:pPr>
              <w:contextualSpacing/>
              <w:rPr>
                <w:rFonts w:eastAsia="Times New Roman" w:cs="Times New Roman"/>
                <w:sz w:val="20"/>
              </w:rPr>
            </w:pPr>
          </w:p>
        </w:tc>
      </w:tr>
      <w:tr w:rsidR="00D269F7" w14:paraId="09A40AC8" w14:textId="77777777">
        <w:trPr>
          <w:trHeight w:val="300"/>
        </w:trPr>
        <w:tc>
          <w:tcPr>
            <w:tcW w:w="4406" w:type="dxa"/>
            <w:gridSpan w:val="2"/>
            <w:noWrap/>
            <w:vAlign w:val="bottom"/>
            <w:hideMark/>
          </w:tcPr>
          <w:p w14:paraId="09A40AC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AC1"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AC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AC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C4" w14:textId="77777777" w:rsidR="00FB0D83" w:rsidRDefault="006C352B">
            <w:pPr>
              <w:contextualSpacing/>
              <w:rPr>
                <w:rFonts w:eastAsia="Times New Roman" w:cs="Times New Roman"/>
                <w:sz w:val="20"/>
              </w:rPr>
            </w:pPr>
          </w:p>
        </w:tc>
        <w:tc>
          <w:tcPr>
            <w:tcW w:w="101" w:type="dxa"/>
            <w:noWrap/>
            <w:vAlign w:val="bottom"/>
            <w:hideMark/>
          </w:tcPr>
          <w:p w14:paraId="09A40AC5" w14:textId="77777777" w:rsidR="00FB0D83" w:rsidRDefault="006C352B">
            <w:pPr>
              <w:contextualSpacing/>
              <w:rPr>
                <w:rFonts w:eastAsia="Times New Roman" w:cs="Times New Roman"/>
                <w:sz w:val="20"/>
              </w:rPr>
            </w:pPr>
          </w:p>
        </w:tc>
        <w:tc>
          <w:tcPr>
            <w:tcW w:w="101" w:type="dxa"/>
            <w:noWrap/>
            <w:vAlign w:val="bottom"/>
            <w:hideMark/>
          </w:tcPr>
          <w:p w14:paraId="09A40AC6" w14:textId="77777777" w:rsidR="00FB0D83" w:rsidRDefault="006C352B">
            <w:pPr>
              <w:contextualSpacing/>
              <w:rPr>
                <w:rFonts w:eastAsia="Times New Roman" w:cs="Times New Roman"/>
                <w:sz w:val="20"/>
              </w:rPr>
            </w:pPr>
          </w:p>
        </w:tc>
        <w:tc>
          <w:tcPr>
            <w:tcW w:w="40" w:type="dxa"/>
            <w:noWrap/>
            <w:vAlign w:val="bottom"/>
            <w:hideMark/>
          </w:tcPr>
          <w:p w14:paraId="09A40AC7" w14:textId="77777777" w:rsidR="00FB0D83" w:rsidRDefault="006C352B">
            <w:pPr>
              <w:contextualSpacing/>
              <w:rPr>
                <w:rFonts w:eastAsia="Times New Roman" w:cs="Times New Roman"/>
                <w:sz w:val="20"/>
              </w:rPr>
            </w:pPr>
          </w:p>
        </w:tc>
      </w:tr>
      <w:tr w:rsidR="00D269F7" w14:paraId="09A40AD2" w14:textId="77777777">
        <w:trPr>
          <w:trHeight w:val="300"/>
        </w:trPr>
        <w:tc>
          <w:tcPr>
            <w:tcW w:w="2392" w:type="dxa"/>
            <w:noWrap/>
            <w:vAlign w:val="bottom"/>
            <w:hideMark/>
          </w:tcPr>
          <w:p w14:paraId="09A40AC9" w14:textId="77777777" w:rsidR="00FB0D83" w:rsidRDefault="006C352B">
            <w:pPr>
              <w:contextualSpacing/>
              <w:rPr>
                <w:rFonts w:eastAsia="Times New Roman" w:cs="Times New Roman"/>
                <w:sz w:val="20"/>
              </w:rPr>
            </w:pPr>
          </w:p>
        </w:tc>
        <w:tc>
          <w:tcPr>
            <w:tcW w:w="2014" w:type="dxa"/>
            <w:noWrap/>
            <w:vAlign w:val="bottom"/>
            <w:hideMark/>
          </w:tcPr>
          <w:p w14:paraId="09A40ACA" w14:textId="77777777" w:rsidR="00FB0D83" w:rsidRDefault="006C352B">
            <w:pPr>
              <w:contextualSpacing/>
              <w:rPr>
                <w:rFonts w:eastAsia="Times New Roman" w:cs="Times New Roman"/>
                <w:sz w:val="20"/>
              </w:rPr>
            </w:pPr>
          </w:p>
        </w:tc>
        <w:tc>
          <w:tcPr>
            <w:tcW w:w="2759" w:type="dxa"/>
            <w:noWrap/>
            <w:vAlign w:val="bottom"/>
            <w:hideMark/>
          </w:tcPr>
          <w:p w14:paraId="09A40ACB" w14:textId="77777777" w:rsidR="00FB0D83" w:rsidRDefault="006C352B">
            <w:pPr>
              <w:contextualSpacing/>
              <w:rPr>
                <w:rFonts w:eastAsia="Times New Roman" w:cs="Times New Roman"/>
                <w:sz w:val="20"/>
              </w:rPr>
            </w:pPr>
          </w:p>
        </w:tc>
        <w:tc>
          <w:tcPr>
            <w:tcW w:w="1190" w:type="dxa"/>
            <w:noWrap/>
            <w:vAlign w:val="bottom"/>
            <w:hideMark/>
          </w:tcPr>
          <w:p w14:paraId="09A40ACC" w14:textId="77777777" w:rsidR="00FB0D83" w:rsidRDefault="006C352B">
            <w:pPr>
              <w:contextualSpacing/>
              <w:rPr>
                <w:rFonts w:eastAsia="Times New Roman" w:cs="Times New Roman"/>
                <w:sz w:val="20"/>
              </w:rPr>
            </w:pPr>
          </w:p>
        </w:tc>
        <w:tc>
          <w:tcPr>
            <w:tcW w:w="101" w:type="dxa"/>
            <w:noWrap/>
            <w:vAlign w:val="bottom"/>
            <w:hideMark/>
          </w:tcPr>
          <w:p w14:paraId="09A40ACD" w14:textId="77777777" w:rsidR="00FB0D83" w:rsidRDefault="006C352B">
            <w:pPr>
              <w:contextualSpacing/>
              <w:rPr>
                <w:rFonts w:eastAsia="Times New Roman" w:cs="Times New Roman"/>
                <w:sz w:val="20"/>
              </w:rPr>
            </w:pPr>
          </w:p>
        </w:tc>
        <w:tc>
          <w:tcPr>
            <w:tcW w:w="101" w:type="dxa"/>
            <w:noWrap/>
            <w:vAlign w:val="bottom"/>
            <w:hideMark/>
          </w:tcPr>
          <w:p w14:paraId="09A40ACE" w14:textId="77777777" w:rsidR="00FB0D83" w:rsidRDefault="006C352B">
            <w:pPr>
              <w:contextualSpacing/>
              <w:rPr>
                <w:rFonts w:eastAsia="Times New Roman" w:cs="Times New Roman"/>
                <w:sz w:val="20"/>
              </w:rPr>
            </w:pPr>
          </w:p>
        </w:tc>
        <w:tc>
          <w:tcPr>
            <w:tcW w:w="101" w:type="dxa"/>
            <w:noWrap/>
            <w:vAlign w:val="bottom"/>
            <w:hideMark/>
          </w:tcPr>
          <w:p w14:paraId="09A40ACF" w14:textId="77777777" w:rsidR="00FB0D83" w:rsidRDefault="006C352B">
            <w:pPr>
              <w:contextualSpacing/>
              <w:rPr>
                <w:rFonts w:eastAsia="Times New Roman" w:cs="Times New Roman"/>
                <w:sz w:val="20"/>
              </w:rPr>
            </w:pPr>
          </w:p>
        </w:tc>
        <w:tc>
          <w:tcPr>
            <w:tcW w:w="101" w:type="dxa"/>
            <w:noWrap/>
            <w:vAlign w:val="bottom"/>
            <w:hideMark/>
          </w:tcPr>
          <w:p w14:paraId="09A40AD0" w14:textId="77777777" w:rsidR="00FB0D83" w:rsidRDefault="006C352B">
            <w:pPr>
              <w:contextualSpacing/>
              <w:rPr>
                <w:rFonts w:eastAsia="Times New Roman" w:cs="Times New Roman"/>
                <w:sz w:val="20"/>
              </w:rPr>
            </w:pPr>
          </w:p>
        </w:tc>
        <w:tc>
          <w:tcPr>
            <w:tcW w:w="40" w:type="dxa"/>
            <w:noWrap/>
            <w:vAlign w:val="bottom"/>
            <w:hideMark/>
          </w:tcPr>
          <w:p w14:paraId="09A40AD1" w14:textId="77777777" w:rsidR="00FB0D83" w:rsidRDefault="006C352B">
            <w:pPr>
              <w:contextualSpacing/>
              <w:rPr>
                <w:rFonts w:eastAsia="Times New Roman" w:cs="Times New Roman"/>
                <w:sz w:val="20"/>
              </w:rPr>
            </w:pPr>
          </w:p>
        </w:tc>
      </w:tr>
      <w:tr w:rsidR="00D269F7" w14:paraId="09A40AD8" w14:textId="77777777">
        <w:trPr>
          <w:trHeight w:val="300"/>
        </w:trPr>
        <w:tc>
          <w:tcPr>
            <w:tcW w:w="2392" w:type="dxa"/>
            <w:noWrap/>
            <w:vAlign w:val="bottom"/>
            <w:hideMark/>
          </w:tcPr>
          <w:p w14:paraId="09A40AD3" w14:textId="77777777" w:rsidR="00FB0D83" w:rsidRDefault="006C352B">
            <w:pPr>
              <w:contextualSpacing/>
              <w:rPr>
                <w:rFonts w:eastAsia="Times New Roman" w:cs="Times New Roman"/>
                <w:sz w:val="20"/>
              </w:rPr>
            </w:pPr>
          </w:p>
        </w:tc>
        <w:tc>
          <w:tcPr>
            <w:tcW w:w="6165" w:type="dxa"/>
            <w:gridSpan w:val="5"/>
            <w:noWrap/>
            <w:vAlign w:val="bottom"/>
            <w:hideMark/>
          </w:tcPr>
          <w:p w14:paraId="09A40AD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57 ως έχει   ΔΕΚΤΟ ΚΑΤΑ ΠΛΕΙΟΨΗΦΙΑ</w:t>
            </w:r>
          </w:p>
        </w:tc>
        <w:tc>
          <w:tcPr>
            <w:tcW w:w="101" w:type="dxa"/>
            <w:noWrap/>
            <w:vAlign w:val="bottom"/>
            <w:hideMark/>
          </w:tcPr>
          <w:p w14:paraId="09A40AD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D6" w14:textId="77777777" w:rsidR="00FB0D83" w:rsidRDefault="006C352B">
            <w:pPr>
              <w:contextualSpacing/>
              <w:rPr>
                <w:rFonts w:eastAsia="Times New Roman" w:cs="Times New Roman"/>
                <w:sz w:val="20"/>
              </w:rPr>
            </w:pPr>
          </w:p>
        </w:tc>
        <w:tc>
          <w:tcPr>
            <w:tcW w:w="40" w:type="dxa"/>
            <w:noWrap/>
            <w:vAlign w:val="bottom"/>
            <w:hideMark/>
          </w:tcPr>
          <w:p w14:paraId="09A40AD7" w14:textId="77777777" w:rsidR="00FB0D83" w:rsidRDefault="006C352B">
            <w:pPr>
              <w:contextualSpacing/>
              <w:rPr>
                <w:rFonts w:eastAsia="Times New Roman" w:cs="Times New Roman"/>
                <w:sz w:val="20"/>
              </w:rPr>
            </w:pPr>
          </w:p>
        </w:tc>
      </w:tr>
      <w:tr w:rsidR="00D269F7" w14:paraId="09A40AE2" w14:textId="77777777">
        <w:trPr>
          <w:trHeight w:val="300"/>
        </w:trPr>
        <w:tc>
          <w:tcPr>
            <w:tcW w:w="2392" w:type="dxa"/>
            <w:noWrap/>
            <w:vAlign w:val="bottom"/>
            <w:hideMark/>
          </w:tcPr>
          <w:p w14:paraId="09A40AD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AD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DB" w14:textId="77777777" w:rsidR="00FB0D83" w:rsidRDefault="006C352B">
            <w:pPr>
              <w:contextualSpacing/>
              <w:rPr>
                <w:rFonts w:eastAsia="Times New Roman" w:cs="Times New Roman"/>
                <w:sz w:val="20"/>
              </w:rPr>
            </w:pPr>
          </w:p>
        </w:tc>
        <w:tc>
          <w:tcPr>
            <w:tcW w:w="1190" w:type="dxa"/>
            <w:noWrap/>
            <w:vAlign w:val="bottom"/>
            <w:hideMark/>
          </w:tcPr>
          <w:p w14:paraId="09A40AD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AD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DE" w14:textId="77777777" w:rsidR="00FB0D83" w:rsidRDefault="006C352B">
            <w:pPr>
              <w:contextualSpacing/>
              <w:rPr>
                <w:rFonts w:eastAsia="Times New Roman" w:cs="Times New Roman"/>
                <w:sz w:val="20"/>
              </w:rPr>
            </w:pPr>
          </w:p>
        </w:tc>
        <w:tc>
          <w:tcPr>
            <w:tcW w:w="101" w:type="dxa"/>
            <w:noWrap/>
            <w:vAlign w:val="bottom"/>
            <w:hideMark/>
          </w:tcPr>
          <w:p w14:paraId="09A40ADF" w14:textId="77777777" w:rsidR="00FB0D83" w:rsidRDefault="006C352B">
            <w:pPr>
              <w:contextualSpacing/>
              <w:rPr>
                <w:rFonts w:eastAsia="Times New Roman" w:cs="Times New Roman"/>
                <w:sz w:val="20"/>
              </w:rPr>
            </w:pPr>
          </w:p>
        </w:tc>
        <w:tc>
          <w:tcPr>
            <w:tcW w:w="101" w:type="dxa"/>
            <w:noWrap/>
            <w:vAlign w:val="bottom"/>
            <w:hideMark/>
          </w:tcPr>
          <w:p w14:paraId="09A40AE0" w14:textId="77777777" w:rsidR="00FB0D83" w:rsidRDefault="006C352B">
            <w:pPr>
              <w:contextualSpacing/>
              <w:rPr>
                <w:rFonts w:eastAsia="Times New Roman" w:cs="Times New Roman"/>
                <w:sz w:val="20"/>
              </w:rPr>
            </w:pPr>
          </w:p>
        </w:tc>
        <w:tc>
          <w:tcPr>
            <w:tcW w:w="40" w:type="dxa"/>
            <w:noWrap/>
            <w:vAlign w:val="bottom"/>
            <w:hideMark/>
          </w:tcPr>
          <w:p w14:paraId="09A40AE1" w14:textId="77777777" w:rsidR="00FB0D83" w:rsidRDefault="006C352B">
            <w:pPr>
              <w:contextualSpacing/>
              <w:rPr>
                <w:rFonts w:eastAsia="Times New Roman" w:cs="Times New Roman"/>
                <w:sz w:val="20"/>
              </w:rPr>
            </w:pPr>
          </w:p>
        </w:tc>
      </w:tr>
      <w:tr w:rsidR="00D269F7" w14:paraId="09A40AEC" w14:textId="77777777">
        <w:trPr>
          <w:trHeight w:val="300"/>
        </w:trPr>
        <w:tc>
          <w:tcPr>
            <w:tcW w:w="2392" w:type="dxa"/>
            <w:noWrap/>
            <w:vAlign w:val="bottom"/>
            <w:hideMark/>
          </w:tcPr>
          <w:p w14:paraId="09A40AE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AE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E5" w14:textId="77777777" w:rsidR="00FB0D83" w:rsidRDefault="006C352B">
            <w:pPr>
              <w:contextualSpacing/>
              <w:rPr>
                <w:rFonts w:eastAsia="Times New Roman" w:cs="Times New Roman"/>
                <w:sz w:val="20"/>
              </w:rPr>
            </w:pPr>
          </w:p>
        </w:tc>
        <w:tc>
          <w:tcPr>
            <w:tcW w:w="1190" w:type="dxa"/>
            <w:noWrap/>
            <w:vAlign w:val="bottom"/>
            <w:hideMark/>
          </w:tcPr>
          <w:p w14:paraId="09A40AE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AE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E8" w14:textId="77777777" w:rsidR="00FB0D83" w:rsidRDefault="006C352B">
            <w:pPr>
              <w:contextualSpacing/>
              <w:rPr>
                <w:rFonts w:eastAsia="Times New Roman" w:cs="Times New Roman"/>
                <w:sz w:val="20"/>
              </w:rPr>
            </w:pPr>
          </w:p>
        </w:tc>
        <w:tc>
          <w:tcPr>
            <w:tcW w:w="101" w:type="dxa"/>
            <w:noWrap/>
            <w:vAlign w:val="bottom"/>
            <w:hideMark/>
          </w:tcPr>
          <w:p w14:paraId="09A40AE9" w14:textId="77777777" w:rsidR="00FB0D83" w:rsidRDefault="006C352B">
            <w:pPr>
              <w:contextualSpacing/>
              <w:rPr>
                <w:rFonts w:eastAsia="Times New Roman" w:cs="Times New Roman"/>
                <w:sz w:val="20"/>
              </w:rPr>
            </w:pPr>
          </w:p>
        </w:tc>
        <w:tc>
          <w:tcPr>
            <w:tcW w:w="101" w:type="dxa"/>
            <w:noWrap/>
            <w:vAlign w:val="bottom"/>
            <w:hideMark/>
          </w:tcPr>
          <w:p w14:paraId="09A40AEA" w14:textId="77777777" w:rsidR="00FB0D83" w:rsidRDefault="006C352B">
            <w:pPr>
              <w:contextualSpacing/>
              <w:rPr>
                <w:rFonts w:eastAsia="Times New Roman" w:cs="Times New Roman"/>
                <w:sz w:val="20"/>
              </w:rPr>
            </w:pPr>
          </w:p>
        </w:tc>
        <w:tc>
          <w:tcPr>
            <w:tcW w:w="40" w:type="dxa"/>
            <w:noWrap/>
            <w:vAlign w:val="bottom"/>
            <w:hideMark/>
          </w:tcPr>
          <w:p w14:paraId="09A40AEB" w14:textId="77777777" w:rsidR="00FB0D83" w:rsidRDefault="006C352B">
            <w:pPr>
              <w:contextualSpacing/>
              <w:rPr>
                <w:rFonts w:eastAsia="Times New Roman" w:cs="Times New Roman"/>
                <w:sz w:val="20"/>
              </w:rPr>
            </w:pPr>
          </w:p>
        </w:tc>
      </w:tr>
      <w:tr w:rsidR="00D269F7" w14:paraId="09A40AF6" w14:textId="77777777">
        <w:trPr>
          <w:trHeight w:val="300"/>
        </w:trPr>
        <w:tc>
          <w:tcPr>
            <w:tcW w:w="2392" w:type="dxa"/>
            <w:noWrap/>
            <w:vAlign w:val="bottom"/>
            <w:hideMark/>
          </w:tcPr>
          <w:p w14:paraId="09A40AE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AE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EF" w14:textId="77777777" w:rsidR="00FB0D83" w:rsidRDefault="006C352B">
            <w:pPr>
              <w:contextualSpacing/>
              <w:rPr>
                <w:rFonts w:eastAsia="Times New Roman" w:cs="Times New Roman"/>
                <w:sz w:val="20"/>
              </w:rPr>
            </w:pPr>
          </w:p>
        </w:tc>
        <w:tc>
          <w:tcPr>
            <w:tcW w:w="1190" w:type="dxa"/>
            <w:noWrap/>
            <w:vAlign w:val="bottom"/>
            <w:hideMark/>
          </w:tcPr>
          <w:p w14:paraId="09A40AF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AF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F2" w14:textId="77777777" w:rsidR="00FB0D83" w:rsidRDefault="006C352B">
            <w:pPr>
              <w:contextualSpacing/>
              <w:rPr>
                <w:rFonts w:eastAsia="Times New Roman" w:cs="Times New Roman"/>
                <w:sz w:val="20"/>
              </w:rPr>
            </w:pPr>
          </w:p>
        </w:tc>
        <w:tc>
          <w:tcPr>
            <w:tcW w:w="101" w:type="dxa"/>
            <w:noWrap/>
            <w:vAlign w:val="bottom"/>
            <w:hideMark/>
          </w:tcPr>
          <w:p w14:paraId="09A40AF3" w14:textId="77777777" w:rsidR="00FB0D83" w:rsidRDefault="006C352B">
            <w:pPr>
              <w:contextualSpacing/>
              <w:rPr>
                <w:rFonts w:eastAsia="Times New Roman" w:cs="Times New Roman"/>
                <w:sz w:val="20"/>
              </w:rPr>
            </w:pPr>
          </w:p>
        </w:tc>
        <w:tc>
          <w:tcPr>
            <w:tcW w:w="101" w:type="dxa"/>
            <w:noWrap/>
            <w:vAlign w:val="bottom"/>
            <w:hideMark/>
          </w:tcPr>
          <w:p w14:paraId="09A40AF4" w14:textId="77777777" w:rsidR="00FB0D83" w:rsidRDefault="006C352B">
            <w:pPr>
              <w:contextualSpacing/>
              <w:rPr>
                <w:rFonts w:eastAsia="Times New Roman" w:cs="Times New Roman"/>
                <w:sz w:val="20"/>
              </w:rPr>
            </w:pPr>
          </w:p>
        </w:tc>
        <w:tc>
          <w:tcPr>
            <w:tcW w:w="40" w:type="dxa"/>
            <w:noWrap/>
            <w:vAlign w:val="bottom"/>
            <w:hideMark/>
          </w:tcPr>
          <w:p w14:paraId="09A40AF5" w14:textId="77777777" w:rsidR="00FB0D83" w:rsidRDefault="006C352B">
            <w:pPr>
              <w:contextualSpacing/>
              <w:rPr>
                <w:rFonts w:eastAsia="Times New Roman" w:cs="Times New Roman"/>
                <w:sz w:val="20"/>
              </w:rPr>
            </w:pPr>
          </w:p>
        </w:tc>
      </w:tr>
      <w:tr w:rsidR="00D269F7" w14:paraId="09A40B00" w14:textId="77777777">
        <w:trPr>
          <w:trHeight w:val="300"/>
        </w:trPr>
        <w:tc>
          <w:tcPr>
            <w:tcW w:w="2392" w:type="dxa"/>
            <w:noWrap/>
            <w:vAlign w:val="bottom"/>
            <w:hideMark/>
          </w:tcPr>
          <w:p w14:paraId="09A40AF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AF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AF9" w14:textId="77777777" w:rsidR="00FB0D83" w:rsidRDefault="006C352B">
            <w:pPr>
              <w:contextualSpacing/>
              <w:rPr>
                <w:rFonts w:eastAsia="Times New Roman" w:cs="Times New Roman"/>
                <w:sz w:val="20"/>
              </w:rPr>
            </w:pPr>
          </w:p>
        </w:tc>
        <w:tc>
          <w:tcPr>
            <w:tcW w:w="1190" w:type="dxa"/>
            <w:noWrap/>
            <w:vAlign w:val="bottom"/>
            <w:hideMark/>
          </w:tcPr>
          <w:p w14:paraId="09A40AF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AF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AFC" w14:textId="77777777" w:rsidR="00FB0D83" w:rsidRDefault="006C352B">
            <w:pPr>
              <w:contextualSpacing/>
              <w:rPr>
                <w:rFonts w:eastAsia="Times New Roman" w:cs="Times New Roman"/>
                <w:sz w:val="20"/>
              </w:rPr>
            </w:pPr>
          </w:p>
        </w:tc>
        <w:tc>
          <w:tcPr>
            <w:tcW w:w="101" w:type="dxa"/>
            <w:noWrap/>
            <w:vAlign w:val="bottom"/>
            <w:hideMark/>
          </w:tcPr>
          <w:p w14:paraId="09A40AFD" w14:textId="77777777" w:rsidR="00FB0D83" w:rsidRDefault="006C352B">
            <w:pPr>
              <w:contextualSpacing/>
              <w:rPr>
                <w:rFonts w:eastAsia="Times New Roman" w:cs="Times New Roman"/>
                <w:sz w:val="20"/>
              </w:rPr>
            </w:pPr>
          </w:p>
        </w:tc>
        <w:tc>
          <w:tcPr>
            <w:tcW w:w="101" w:type="dxa"/>
            <w:noWrap/>
            <w:vAlign w:val="bottom"/>
            <w:hideMark/>
          </w:tcPr>
          <w:p w14:paraId="09A40AFE" w14:textId="77777777" w:rsidR="00FB0D83" w:rsidRDefault="006C352B">
            <w:pPr>
              <w:contextualSpacing/>
              <w:rPr>
                <w:rFonts w:eastAsia="Times New Roman" w:cs="Times New Roman"/>
                <w:sz w:val="20"/>
              </w:rPr>
            </w:pPr>
          </w:p>
        </w:tc>
        <w:tc>
          <w:tcPr>
            <w:tcW w:w="40" w:type="dxa"/>
            <w:noWrap/>
            <w:vAlign w:val="bottom"/>
            <w:hideMark/>
          </w:tcPr>
          <w:p w14:paraId="09A40AFF" w14:textId="77777777" w:rsidR="00FB0D83" w:rsidRDefault="006C352B">
            <w:pPr>
              <w:contextualSpacing/>
              <w:rPr>
                <w:rFonts w:eastAsia="Times New Roman" w:cs="Times New Roman"/>
                <w:sz w:val="20"/>
              </w:rPr>
            </w:pPr>
          </w:p>
        </w:tc>
      </w:tr>
      <w:tr w:rsidR="00D269F7" w14:paraId="09A40B0A" w14:textId="77777777">
        <w:trPr>
          <w:trHeight w:val="300"/>
        </w:trPr>
        <w:tc>
          <w:tcPr>
            <w:tcW w:w="2392" w:type="dxa"/>
            <w:noWrap/>
            <w:vAlign w:val="bottom"/>
            <w:hideMark/>
          </w:tcPr>
          <w:p w14:paraId="09A40B0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B0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03" w14:textId="77777777" w:rsidR="00FB0D83" w:rsidRDefault="006C352B">
            <w:pPr>
              <w:contextualSpacing/>
              <w:rPr>
                <w:rFonts w:eastAsia="Times New Roman" w:cs="Times New Roman"/>
                <w:sz w:val="20"/>
              </w:rPr>
            </w:pPr>
          </w:p>
        </w:tc>
        <w:tc>
          <w:tcPr>
            <w:tcW w:w="1190" w:type="dxa"/>
            <w:noWrap/>
            <w:vAlign w:val="bottom"/>
            <w:hideMark/>
          </w:tcPr>
          <w:p w14:paraId="09A40B0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B0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06" w14:textId="77777777" w:rsidR="00FB0D83" w:rsidRDefault="006C352B">
            <w:pPr>
              <w:contextualSpacing/>
              <w:rPr>
                <w:rFonts w:eastAsia="Times New Roman" w:cs="Times New Roman"/>
                <w:sz w:val="20"/>
              </w:rPr>
            </w:pPr>
          </w:p>
        </w:tc>
        <w:tc>
          <w:tcPr>
            <w:tcW w:w="101" w:type="dxa"/>
            <w:noWrap/>
            <w:vAlign w:val="bottom"/>
            <w:hideMark/>
          </w:tcPr>
          <w:p w14:paraId="09A40B07" w14:textId="77777777" w:rsidR="00FB0D83" w:rsidRDefault="006C352B">
            <w:pPr>
              <w:contextualSpacing/>
              <w:rPr>
                <w:rFonts w:eastAsia="Times New Roman" w:cs="Times New Roman"/>
                <w:sz w:val="20"/>
              </w:rPr>
            </w:pPr>
          </w:p>
        </w:tc>
        <w:tc>
          <w:tcPr>
            <w:tcW w:w="101" w:type="dxa"/>
            <w:noWrap/>
            <w:vAlign w:val="bottom"/>
            <w:hideMark/>
          </w:tcPr>
          <w:p w14:paraId="09A40B08" w14:textId="77777777" w:rsidR="00FB0D83" w:rsidRDefault="006C352B">
            <w:pPr>
              <w:contextualSpacing/>
              <w:rPr>
                <w:rFonts w:eastAsia="Times New Roman" w:cs="Times New Roman"/>
                <w:sz w:val="20"/>
              </w:rPr>
            </w:pPr>
          </w:p>
        </w:tc>
        <w:tc>
          <w:tcPr>
            <w:tcW w:w="40" w:type="dxa"/>
            <w:noWrap/>
            <w:vAlign w:val="bottom"/>
            <w:hideMark/>
          </w:tcPr>
          <w:p w14:paraId="09A40B09" w14:textId="77777777" w:rsidR="00FB0D83" w:rsidRDefault="006C352B">
            <w:pPr>
              <w:contextualSpacing/>
              <w:rPr>
                <w:rFonts w:eastAsia="Times New Roman" w:cs="Times New Roman"/>
                <w:sz w:val="20"/>
              </w:rPr>
            </w:pPr>
          </w:p>
        </w:tc>
      </w:tr>
      <w:tr w:rsidR="00D269F7" w14:paraId="09A40B14" w14:textId="77777777">
        <w:trPr>
          <w:trHeight w:val="300"/>
        </w:trPr>
        <w:tc>
          <w:tcPr>
            <w:tcW w:w="2392" w:type="dxa"/>
            <w:noWrap/>
            <w:vAlign w:val="bottom"/>
            <w:hideMark/>
          </w:tcPr>
          <w:p w14:paraId="09A40B0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B0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0D" w14:textId="77777777" w:rsidR="00FB0D83" w:rsidRDefault="006C352B">
            <w:pPr>
              <w:contextualSpacing/>
              <w:rPr>
                <w:rFonts w:eastAsia="Times New Roman" w:cs="Times New Roman"/>
                <w:sz w:val="20"/>
              </w:rPr>
            </w:pPr>
          </w:p>
        </w:tc>
        <w:tc>
          <w:tcPr>
            <w:tcW w:w="1190" w:type="dxa"/>
            <w:noWrap/>
            <w:vAlign w:val="bottom"/>
            <w:hideMark/>
          </w:tcPr>
          <w:p w14:paraId="09A40B0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B0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10" w14:textId="77777777" w:rsidR="00FB0D83" w:rsidRDefault="006C352B">
            <w:pPr>
              <w:contextualSpacing/>
              <w:rPr>
                <w:rFonts w:eastAsia="Times New Roman" w:cs="Times New Roman"/>
                <w:sz w:val="20"/>
              </w:rPr>
            </w:pPr>
          </w:p>
        </w:tc>
        <w:tc>
          <w:tcPr>
            <w:tcW w:w="101" w:type="dxa"/>
            <w:noWrap/>
            <w:vAlign w:val="bottom"/>
            <w:hideMark/>
          </w:tcPr>
          <w:p w14:paraId="09A40B11" w14:textId="77777777" w:rsidR="00FB0D83" w:rsidRDefault="006C352B">
            <w:pPr>
              <w:contextualSpacing/>
              <w:rPr>
                <w:rFonts w:eastAsia="Times New Roman" w:cs="Times New Roman"/>
                <w:sz w:val="20"/>
              </w:rPr>
            </w:pPr>
          </w:p>
        </w:tc>
        <w:tc>
          <w:tcPr>
            <w:tcW w:w="101" w:type="dxa"/>
            <w:noWrap/>
            <w:vAlign w:val="bottom"/>
            <w:hideMark/>
          </w:tcPr>
          <w:p w14:paraId="09A40B12" w14:textId="77777777" w:rsidR="00FB0D83" w:rsidRDefault="006C352B">
            <w:pPr>
              <w:contextualSpacing/>
              <w:rPr>
                <w:rFonts w:eastAsia="Times New Roman" w:cs="Times New Roman"/>
                <w:sz w:val="20"/>
              </w:rPr>
            </w:pPr>
          </w:p>
        </w:tc>
        <w:tc>
          <w:tcPr>
            <w:tcW w:w="40" w:type="dxa"/>
            <w:noWrap/>
            <w:vAlign w:val="bottom"/>
            <w:hideMark/>
          </w:tcPr>
          <w:p w14:paraId="09A40B13" w14:textId="77777777" w:rsidR="00FB0D83" w:rsidRDefault="006C352B">
            <w:pPr>
              <w:contextualSpacing/>
              <w:rPr>
                <w:rFonts w:eastAsia="Times New Roman" w:cs="Times New Roman"/>
                <w:sz w:val="20"/>
              </w:rPr>
            </w:pPr>
          </w:p>
        </w:tc>
      </w:tr>
      <w:tr w:rsidR="00D269F7" w14:paraId="09A40B1E" w14:textId="77777777">
        <w:trPr>
          <w:trHeight w:val="300"/>
        </w:trPr>
        <w:tc>
          <w:tcPr>
            <w:tcW w:w="2392" w:type="dxa"/>
            <w:noWrap/>
            <w:vAlign w:val="bottom"/>
            <w:hideMark/>
          </w:tcPr>
          <w:p w14:paraId="09A40B1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B1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17" w14:textId="77777777" w:rsidR="00FB0D83" w:rsidRDefault="006C352B">
            <w:pPr>
              <w:contextualSpacing/>
              <w:rPr>
                <w:rFonts w:eastAsia="Times New Roman" w:cs="Times New Roman"/>
                <w:sz w:val="20"/>
              </w:rPr>
            </w:pPr>
          </w:p>
        </w:tc>
        <w:tc>
          <w:tcPr>
            <w:tcW w:w="1190" w:type="dxa"/>
            <w:noWrap/>
            <w:vAlign w:val="bottom"/>
            <w:hideMark/>
          </w:tcPr>
          <w:p w14:paraId="09A40B1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B1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1A" w14:textId="77777777" w:rsidR="00FB0D83" w:rsidRDefault="006C352B">
            <w:pPr>
              <w:contextualSpacing/>
              <w:rPr>
                <w:rFonts w:eastAsia="Times New Roman" w:cs="Times New Roman"/>
                <w:sz w:val="20"/>
              </w:rPr>
            </w:pPr>
          </w:p>
        </w:tc>
        <w:tc>
          <w:tcPr>
            <w:tcW w:w="101" w:type="dxa"/>
            <w:noWrap/>
            <w:vAlign w:val="bottom"/>
            <w:hideMark/>
          </w:tcPr>
          <w:p w14:paraId="09A40B1B" w14:textId="77777777" w:rsidR="00FB0D83" w:rsidRDefault="006C352B">
            <w:pPr>
              <w:contextualSpacing/>
              <w:rPr>
                <w:rFonts w:eastAsia="Times New Roman" w:cs="Times New Roman"/>
                <w:sz w:val="20"/>
              </w:rPr>
            </w:pPr>
          </w:p>
        </w:tc>
        <w:tc>
          <w:tcPr>
            <w:tcW w:w="101" w:type="dxa"/>
            <w:noWrap/>
            <w:vAlign w:val="bottom"/>
            <w:hideMark/>
          </w:tcPr>
          <w:p w14:paraId="09A40B1C" w14:textId="77777777" w:rsidR="00FB0D83" w:rsidRDefault="006C352B">
            <w:pPr>
              <w:contextualSpacing/>
              <w:rPr>
                <w:rFonts w:eastAsia="Times New Roman" w:cs="Times New Roman"/>
                <w:sz w:val="20"/>
              </w:rPr>
            </w:pPr>
          </w:p>
        </w:tc>
        <w:tc>
          <w:tcPr>
            <w:tcW w:w="40" w:type="dxa"/>
            <w:noWrap/>
            <w:vAlign w:val="bottom"/>
            <w:hideMark/>
          </w:tcPr>
          <w:p w14:paraId="09A40B1D" w14:textId="77777777" w:rsidR="00FB0D83" w:rsidRDefault="006C352B">
            <w:pPr>
              <w:contextualSpacing/>
              <w:rPr>
                <w:rFonts w:eastAsia="Times New Roman" w:cs="Times New Roman"/>
                <w:sz w:val="20"/>
              </w:rPr>
            </w:pPr>
          </w:p>
        </w:tc>
      </w:tr>
      <w:tr w:rsidR="00D269F7" w14:paraId="09A40B27" w14:textId="77777777">
        <w:trPr>
          <w:trHeight w:val="300"/>
        </w:trPr>
        <w:tc>
          <w:tcPr>
            <w:tcW w:w="4406" w:type="dxa"/>
            <w:gridSpan w:val="2"/>
            <w:noWrap/>
            <w:vAlign w:val="bottom"/>
            <w:hideMark/>
          </w:tcPr>
          <w:p w14:paraId="09A40B1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B20"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B2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B2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23" w14:textId="77777777" w:rsidR="00FB0D83" w:rsidRDefault="006C352B">
            <w:pPr>
              <w:contextualSpacing/>
              <w:rPr>
                <w:rFonts w:eastAsia="Times New Roman" w:cs="Times New Roman"/>
                <w:sz w:val="20"/>
              </w:rPr>
            </w:pPr>
          </w:p>
        </w:tc>
        <w:tc>
          <w:tcPr>
            <w:tcW w:w="101" w:type="dxa"/>
            <w:noWrap/>
            <w:vAlign w:val="bottom"/>
            <w:hideMark/>
          </w:tcPr>
          <w:p w14:paraId="09A40B24" w14:textId="77777777" w:rsidR="00FB0D83" w:rsidRDefault="006C352B">
            <w:pPr>
              <w:contextualSpacing/>
              <w:rPr>
                <w:rFonts w:eastAsia="Times New Roman" w:cs="Times New Roman"/>
                <w:sz w:val="20"/>
              </w:rPr>
            </w:pPr>
          </w:p>
        </w:tc>
        <w:tc>
          <w:tcPr>
            <w:tcW w:w="101" w:type="dxa"/>
            <w:noWrap/>
            <w:vAlign w:val="bottom"/>
            <w:hideMark/>
          </w:tcPr>
          <w:p w14:paraId="09A40B25" w14:textId="77777777" w:rsidR="00FB0D83" w:rsidRDefault="006C352B">
            <w:pPr>
              <w:contextualSpacing/>
              <w:rPr>
                <w:rFonts w:eastAsia="Times New Roman" w:cs="Times New Roman"/>
                <w:sz w:val="20"/>
              </w:rPr>
            </w:pPr>
          </w:p>
        </w:tc>
        <w:tc>
          <w:tcPr>
            <w:tcW w:w="40" w:type="dxa"/>
            <w:noWrap/>
            <w:vAlign w:val="bottom"/>
            <w:hideMark/>
          </w:tcPr>
          <w:p w14:paraId="09A40B26" w14:textId="77777777" w:rsidR="00FB0D83" w:rsidRDefault="006C352B">
            <w:pPr>
              <w:contextualSpacing/>
              <w:rPr>
                <w:rFonts w:eastAsia="Times New Roman" w:cs="Times New Roman"/>
                <w:sz w:val="20"/>
              </w:rPr>
            </w:pPr>
          </w:p>
        </w:tc>
      </w:tr>
      <w:tr w:rsidR="00D269F7" w14:paraId="09A40B31" w14:textId="77777777">
        <w:trPr>
          <w:trHeight w:val="300"/>
        </w:trPr>
        <w:tc>
          <w:tcPr>
            <w:tcW w:w="2392" w:type="dxa"/>
            <w:noWrap/>
            <w:vAlign w:val="bottom"/>
            <w:hideMark/>
          </w:tcPr>
          <w:p w14:paraId="09A40B28" w14:textId="77777777" w:rsidR="00FB0D83" w:rsidRDefault="006C352B">
            <w:pPr>
              <w:contextualSpacing/>
              <w:rPr>
                <w:rFonts w:eastAsia="Times New Roman" w:cs="Times New Roman"/>
                <w:sz w:val="20"/>
              </w:rPr>
            </w:pPr>
          </w:p>
        </w:tc>
        <w:tc>
          <w:tcPr>
            <w:tcW w:w="2014" w:type="dxa"/>
            <w:noWrap/>
            <w:vAlign w:val="bottom"/>
            <w:hideMark/>
          </w:tcPr>
          <w:p w14:paraId="09A40B29" w14:textId="77777777" w:rsidR="00FB0D83" w:rsidRDefault="006C352B">
            <w:pPr>
              <w:contextualSpacing/>
              <w:rPr>
                <w:rFonts w:eastAsia="Times New Roman" w:cs="Times New Roman"/>
                <w:sz w:val="20"/>
              </w:rPr>
            </w:pPr>
          </w:p>
        </w:tc>
        <w:tc>
          <w:tcPr>
            <w:tcW w:w="2759" w:type="dxa"/>
            <w:noWrap/>
            <w:vAlign w:val="bottom"/>
            <w:hideMark/>
          </w:tcPr>
          <w:p w14:paraId="09A40B2A" w14:textId="77777777" w:rsidR="00FB0D83" w:rsidRDefault="006C352B">
            <w:pPr>
              <w:contextualSpacing/>
              <w:rPr>
                <w:rFonts w:eastAsia="Times New Roman" w:cs="Times New Roman"/>
                <w:sz w:val="20"/>
              </w:rPr>
            </w:pPr>
          </w:p>
        </w:tc>
        <w:tc>
          <w:tcPr>
            <w:tcW w:w="1190" w:type="dxa"/>
            <w:noWrap/>
            <w:vAlign w:val="bottom"/>
            <w:hideMark/>
          </w:tcPr>
          <w:p w14:paraId="09A40B2B" w14:textId="77777777" w:rsidR="00FB0D83" w:rsidRDefault="006C352B">
            <w:pPr>
              <w:contextualSpacing/>
              <w:rPr>
                <w:rFonts w:eastAsia="Times New Roman" w:cs="Times New Roman"/>
                <w:sz w:val="20"/>
              </w:rPr>
            </w:pPr>
          </w:p>
        </w:tc>
        <w:tc>
          <w:tcPr>
            <w:tcW w:w="101" w:type="dxa"/>
            <w:noWrap/>
            <w:vAlign w:val="bottom"/>
            <w:hideMark/>
          </w:tcPr>
          <w:p w14:paraId="09A40B2C" w14:textId="77777777" w:rsidR="00FB0D83" w:rsidRDefault="006C352B">
            <w:pPr>
              <w:contextualSpacing/>
              <w:rPr>
                <w:rFonts w:eastAsia="Times New Roman" w:cs="Times New Roman"/>
                <w:sz w:val="20"/>
              </w:rPr>
            </w:pPr>
          </w:p>
        </w:tc>
        <w:tc>
          <w:tcPr>
            <w:tcW w:w="101" w:type="dxa"/>
            <w:noWrap/>
            <w:vAlign w:val="bottom"/>
            <w:hideMark/>
          </w:tcPr>
          <w:p w14:paraId="09A40B2D" w14:textId="77777777" w:rsidR="00FB0D83" w:rsidRDefault="006C352B">
            <w:pPr>
              <w:contextualSpacing/>
              <w:rPr>
                <w:rFonts w:eastAsia="Times New Roman" w:cs="Times New Roman"/>
                <w:sz w:val="20"/>
              </w:rPr>
            </w:pPr>
          </w:p>
        </w:tc>
        <w:tc>
          <w:tcPr>
            <w:tcW w:w="101" w:type="dxa"/>
            <w:noWrap/>
            <w:vAlign w:val="bottom"/>
            <w:hideMark/>
          </w:tcPr>
          <w:p w14:paraId="09A40B2E" w14:textId="77777777" w:rsidR="00FB0D83" w:rsidRDefault="006C352B">
            <w:pPr>
              <w:contextualSpacing/>
              <w:rPr>
                <w:rFonts w:eastAsia="Times New Roman" w:cs="Times New Roman"/>
                <w:sz w:val="20"/>
              </w:rPr>
            </w:pPr>
          </w:p>
        </w:tc>
        <w:tc>
          <w:tcPr>
            <w:tcW w:w="101" w:type="dxa"/>
            <w:noWrap/>
            <w:vAlign w:val="bottom"/>
            <w:hideMark/>
          </w:tcPr>
          <w:p w14:paraId="09A40B2F" w14:textId="77777777" w:rsidR="00FB0D83" w:rsidRDefault="006C352B">
            <w:pPr>
              <w:contextualSpacing/>
              <w:rPr>
                <w:rFonts w:eastAsia="Times New Roman" w:cs="Times New Roman"/>
                <w:sz w:val="20"/>
              </w:rPr>
            </w:pPr>
          </w:p>
        </w:tc>
        <w:tc>
          <w:tcPr>
            <w:tcW w:w="40" w:type="dxa"/>
            <w:noWrap/>
            <w:vAlign w:val="bottom"/>
            <w:hideMark/>
          </w:tcPr>
          <w:p w14:paraId="09A40B30" w14:textId="77777777" w:rsidR="00FB0D83" w:rsidRDefault="006C352B">
            <w:pPr>
              <w:contextualSpacing/>
              <w:rPr>
                <w:rFonts w:eastAsia="Times New Roman" w:cs="Times New Roman"/>
                <w:sz w:val="20"/>
              </w:rPr>
            </w:pPr>
          </w:p>
        </w:tc>
      </w:tr>
      <w:tr w:rsidR="00D269F7" w14:paraId="09A40B37" w14:textId="77777777">
        <w:trPr>
          <w:trHeight w:val="300"/>
        </w:trPr>
        <w:tc>
          <w:tcPr>
            <w:tcW w:w="2392" w:type="dxa"/>
            <w:noWrap/>
            <w:vAlign w:val="bottom"/>
            <w:hideMark/>
          </w:tcPr>
          <w:p w14:paraId="09A40B32" w14:textId="77777777" w:rsidR="00FB0D83" w:rsidRDefault="006C352B">
            <w:pPr>
              <w:contextualSpacing/>
              <w:rPr>
                <w:rFonts w:eastAsia="Times New Roman" w:cs="Times New Roman"/>
                <w:sz w:val="20"/>
              </w:rPr>
            </w:pPr>
          </w:p>
        </w:tc>
        <w:tc>
          <w:tcPr>
            <w:tcW w:w="6165" w:type="dxa"/>
            <w:gridSpan w:val="5"/>
            <w:noWrap/>
            <w:vAlign w:val="bottom"/>
            <w:hideMark/>
          </w:tcPr>
          <w:p w14:paraId="09A40B3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58 ως έχει   ΔΕΚΤΟ ΚΑΤΑ ΠΛΕΙΟΨΗΦΙΑ</w:t>
            </w:r>
          </w:p>
        </w:tc>
        <w:tc>
          <w:tcPr>
            <w:tcW w:w="101" w:type="dxa"/>
            <w:noWrap/>
            <w:vAlign w:val="bottom"/>
            <w:hideMark/>
          </w:tcPr>
          <w:p w14:paraId="09A40B3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35" w14:textId="77777777" w:rsidR="00FB0D83" w:rsidRDefault="006C352B">
            <w:pPr>
              <w:contextualSpacing/>
              <w:rPr>
                <w:rFonts w:eastAsia="Times New Roman" w:cs="Times New Roman"/>
                <w:sz w:val="20"/>
              </w:rPr>
            </w:pPr>
          </w:p>
        </w:tc>
        <w:tc>
          <w:tcPr>
            <w:tcW w:w="40" w:type="dxa"/>
            <w:noWrap/>
            <w:vAlign w:val="bottom"/>
            <w:hideMark/>
          </w:tcPr>
          <w:p w14:paraId="09A40B36" w14:textId="77777777" w:rsidR="00FB0D83" w:rsidRDefault="006C352B">
            <w:pPr>
              <w:contextualSpacing/>
              <w:rPr>
                <w:rFonts w:eastAsia="Times New Roman" w:cs="Times New Roman"/>
                <w:sz w:val="20"/>
              </w:rPr>
            </w:pPr>
          </w:p>
        </w:tc>
      </w:tr>
      <w:tr w:rsidR="00D269F7" w14:paraId="09A40B41" w14:textId="77777777">
        <w:trPr>
          <w:trHeight w:val="300"/>
        </w:trPr>
        <w:tc>
          <w:tcPr>
            <w:tcW w:w="2392" w:type="dxa"/>
            <w:noWrap/>
            <w:vAlign w:val="bottom"/>
            <w:hideMark/>
          </w:tcPr>
          <w:p w14:paraId="09A40B3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B3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3A" w14:textId="77777777" w:rsidR="00FB0D83" w:rsidRDefault="006C352B">
            <w:pPr>
              <w:contextualSpacing/>
              <w:rPr>
                <w:rFonts w:eastAsia="Times New Roman" w:cs="Times New Roman"/>
                <w:sz w:val="20"/>
              </w:rPr>
            </w:pPr>
          </w:p>
        </w:tc>
        <w:tc>
          <w:tcPr>
            <w:tcW w:w="1190" w:type="dxa"/>
            <w:noWrap/>
            <w:vAlign w:val="bottom"/>
            <w:hideMark/>
          </w:tcPr>
          <w:p w14:paraId="09A40B3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B3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3D" w14:textId="77777777" w:rsidR="00FB0D83" w:rsidRDefault="006C352B">
            <w:pPr>
              <w:contextualSpacing/>
              <w:rPr>
                <w:rFonts w:eastAsia="Times New Roman" w:cs="Times New Roman"/>
                <w:sz w:val="20"/>
              </w:rPr>
            </w:pPr>
          </w:p>
        </w:tc>
        <w:tc>
          <w:tcPr>
            <w:tcW w:w="101" w:type="dxa"/>
            <w:noWrap/>
            <w:vAlign w:val="bottom"/>
            <w:hideMark/>
          </w:tcPr>
          <w:p w14:paraId="09A40B3E" w14:textId="77777777" w:rsidR="00FB0D83" w:rsidRDefault="006C352B">
            <w:pPr>
              <w:contextualSpacing/>
              <w:rPr>
                <w:rFonts w:eastAsia="Times New Roman" w:cs="Times New Roman"/>
                <w:sz w:val="20"/>
              </w:rPr>
            </w:pPr>
          </w:p>
        </w:tc>
        <w:tc>
          <w:tcPr>
            <w:tcW w:w="101" w:type="dxa"/>
            <w:noWrap/>
            <w:vAlign w:val="bottom"/>
            <w:hideMark/>
          </w:tcPr>
          <w:p w14:paraId="09A40B3F" w14:textId="77777777" w:rsidR="00FB0D83" w:rsidRDefault="006C352B">
            <w:pPr>
              <w:contextualSpacing/>
              <w:rPr>
                <w:rFonts w:eastAsia="Times New Roman" w:cs="Times New Roman"/>
                <w:sz w:val="20"/>
              </w:rPr>
            </w:pPr>
          </w:p>
        </w:tc>
        <w:tc>
          <w:tcPr>
            <w:tcW w:w="40" w:type="dxa"/>
            <w:noWrap/>
            <w:vAlign w:val="bottom"/>
            <w:hideMark/>
          </w:tcPr>
          <w:p w14:paraId="09A40B40" w14:textId="77777777" w:rsidR="00FB0D83" w:rsidRDefault="006C352B">
            <w:pPr>
              <w:contextualSpacing/>
              <w:rPr>
                <w:rFonts w:eastAsia="Times New Roman" w:cs="Times New Roman"/>
                <w:sz w:val="20"/>
              </w:rPr>
            </w:pPr>
          </w:p>
        </w:tc>
      </w:tr>
      <w:tr w:rsidR="00D269F7" w14:paraId="09A40B4B" w14:textId="77777777">
        <w:trPr>
          <w:trHeight w:val="300"/>
        </w:trPr>
        <w:tc>
          <w:tcPr>
            <w:tcW w:w="2392" w:type="dxa"/>
            <w:noWrap/>
            <w:vAlign w:val="bottom"/>
            <w:hideMark/>
          </w:tcPr>
          <w:p w14:paraId="09A40B4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B4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44" w14:textId="77777777" w:rsidR="00FB0D83" w:rsidRDefault="006C352B">
            <w:pPr>
              <w:contextualSpacing/>
              <w:rPr>
                <w:rFonts w:eastAsia="Times New Roman" w:cs="Times New Roman"/>
                <w:sz w:val="20"/>
              </w:rPr>
            </w:pPr>
          </w:p>
        </w:tc>
        <w:tc>
          <w:tcPr>
            <w:tcW w:w="1190" w:type="dxa"/>
            <w:noWrap/>
            <w:vAlign w:val="bottom"/>
            <w:hideMark/>
          </w:tcPr>
          <w:p w14:paraId="09A40B4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B4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47" w14:textId="77777777" w:rsidR="00FB0D83" w:rsidRDefault="006C352B">
            <w:pPr>
              <w:contextualSpacing/>
              <w:rPr>
                <w:rFonts w:eastAsia="Times New Roman" w:cs="Times New Roman"/>
                <w:sz w:val="20"/>
              </w:rPr>
            </w:pPr>
          </w:p>
        </w:tc>
        <w:tc>
          <w:tcPr>
            <w:tcW w:w="101" w:type="dxa"/>
            <w:noWrap/>
            <w:vAlign w:val="bottom"/>
            <w:hideMark/>
          </w:tcPr>
          <w:p w14:paraId="09A40B48" w14:textId="77777777" w:rsidR="00FB0D83" w:rsidRDefault="006C352B">
            <w:pPr>
              <w:contextualSpacing/>
              <w:rPr>
                <w:rFonts w:eastAsia="Times New Roman" w:cs="Times New Roman"/>
                <w:sz w:val="20"/>
              </w:rPr>
            </w:pPr>
          </w:p>
        </w:tc>
        <w:tc>
          <w:tcPr>
            <w:tcW w:w="101" w:type="dxa"/>
            <w:noWrap/>
            <w:vAlign w:val="bottom"/>
            <w:hideMark/>
          </w:tcPr>
          <w:p w14:paraId="09A40B49" w14:textId="77777777" w:rsidR="00FB0D83" w:rsidRDefault="006C352B">
            <w:pPr>
              <w:contextualSpacing/>
              <w:rPr>
                <w:rFonts w:eastAsia="Times New Roman" w:cs="Times New Roman"/>
                <w:sz w:val="20"/>
              </w:rPr>
            </w:pPr>
          </w:p>
        </w:tc>
        <w:tc>
          <w:tcPr>
            <w:tcW w:w="40" w:type="dxa"/>
            <w:noWrap/>
            <w:vAlign w:val="bottom"/>
            <w:hideMark/>
          </w:tcPr>
          <w:p w14:paraId="09A40B4A" w14:textId="77777777" w:rsidR="00FB0D83" w:rsidRDefault="006C352B">
            <w:pPr>
              <w:contextualSpacing/>
              <w:rPr>
                <w:rFonts w:eastAsia="Times New Roman" w:cs="Times New Roman"/>
                <w:sz w:val="20"/>
              </w:rPr>
            </w:pPr>
          </w:p>
        </w:tc>
      </w:tr>
      <w:tr w:rsidR="00D269F7" w14:paraId="09A40B55" w14:textId="77777777">
        <w:trPr>
          <w:trHeight w:val="300"/>
        </w:trPr>
        <w:tc>
          <w:tcPr>
            <w:tcW w:w="2392" w:type="dxa"/>
            <w:noWrap/>
            <w:vAlign w:val="bottom"/>
            <w:hideMark/>
          </w:tcPr>
          <w:p w14:paraId="09A40B4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B4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4E" w14:textId="77777777" w:rsidR="00FB0D83" w:rsidRDefault="006C352B">
            <w:pPr>
              <w:contextualSpacing/>
              <w:rPr>
                <w:rFonts w:eastAsia="Times New Roman" w:cs="Times New Roman"/>
                <w:sz w:val="20"/>
              </w:rPr>
            </w:pPr>
          </w:p>
        </w:tc>
        <w:tc>
          <w:tcPr>
            <w:tcW w:w="1190" w:type="dxa"/>
            <w:noWrap/>
            <w:vAlign w:val="bottom"/>
            <w:hideMark/>
          </w:tcPr>
          <w:p w14:paraId="09A40B4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B5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51" w14:textId="77777777" w:rsidR="00FB0D83" w:rsidRDefault="006C352B">
            <w:pPr>
              <w:contextualSpacing/>
              <w:rPr>
                <w:rFonts w:eastAsia="Times New Roman" w:cs="Times New Roman"/>
                <w:sz w:val="20"/>
              </w:rPr>
            </w:pPr>
          </w:p>
        </w:tc>
        <w:tc>
          <w:tcPr>
            <w:tcW w:w="101" w:type="dxa"/>
            <w:noWrap/>
            <w:vAlign w:val="bottom"/>
            <w:hideMark/>
          </w:tcPr>
          <w:p w14:paraId="09A40B52" w14:textId="77777777" w:rsidR="00FB0D83" w:rsidRDefault="006C352B">
            <w:pPr>
              <w:contextualSpacing/>
              <w:rPr>
                <w:rFonts w:eastAsia="Times New Roman" w:cs="Times New Roman"/>
                <w:sz w:val="20"/>
              </w:rPr>
            </w:pPr>
          </w:p>
        </w:tc>
        <w:tc>
          <w:tcPr>
            <w:tcW w:w="101" w:type="dxa"/>
            <w:noWrap/>
            <w:vAlign w:val="bottom"/>
            <w:hideMark/>
          </w:tcPr>
          <w:p w14:paraId="09A40B53" w14:textId="77777777" w:rsidR="00FB0D83" w:rsidRDefault="006C352B">
            <w:pPr>
              <w:contextualSpacing/>
              <w:rPr>
                <w:rFonts w:eastAsia="Times New Roman" w:cs="Times New Roman"/>
                <w:sz w:val="20"/>
              </w:rPr>
            </w:pPr>
          </w:p>
        </w:tc>
        <w:tc>
          <w:tcPr>
            <w:tcW w:w="40" w:type="dxa"/>
            <w:noWrap/>
            <w:vAlign w:val="bottom"/>
            <w:hideMark/>
          </w:tcPr>
          <w:p w14:paraId="09A40B54" w14:textId="77777777" w:rsidR="00FB0D83" w:rsidRDefault="006C352B">
            <w:pPr>
              <w:contextualSpacing/>
              <w:rPr>
                <w:rFonts w:eastAsia="Times New Roman" w:cs="Times New Roman"/>
                <w:sz w:val="20"/>
              </w:rPr>
            </w:pPr>
          </w:p>
        </w:tc>
      </w:tr>
      <w:tr w:rsidR="00D269F7" w14:paraId="09A40B5F" w14:textId="77777777">
        <w:trPr>
          <w:trHeight w:val="300"/>
        </w:trPr>
        <w:tc>
          <w:tcPr>
            <w:tcW w:w="2392" w:type="dxa"/>
            <w:noWrap/>
            <w:vAlign w:val="bottom"/>
            <w:hideMark/>
          </w:tcPr>
          <w:p w14:paraId="09A40B5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B5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58" w14:textId="77777777" w:rsidR="00FB0D83" w:rsidRDefault="006C352B">
            <w:pPr>
              <w:contextualSpacing/>
              <w:rPr>
                <w:rFonts w:eastAsia="Times New Roman" w:cs="Times New Roman"/>
                <w:sz w:val="20"/>
              </w:rPr>
            </w:pPr>
          </w:p>
        </w:tc>
        <w:tc>
          <w:tcPr>
            <w:tcW w:w="1190" w:type="dxa"/>
            <w:noWrap/>
            <w:vAlign w:val="bottom"/>
            <w:hideMark/>
          </w:tcPr>
          <w:p w14:paraId="09A40B5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B5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5B" w14:textId="77777777" w:rsidR="00FB0D83" w:rsidRDefault="006C352B">
            <w:pPr>
              <w:contextualSpacing/>
              <w:rPr>
                <w:rFonts w:eastAsia="Times New Roman" w:cs="Times New Roman"/>
                <w:sz w:val="20"/>
              </w:rPr>
            </w:pPr>
          </w:p>
        </w:tc>
        <w:tc>
          <w:tcPr>
            <w:tcW w:w="101" w:type="dxa"/>
            <w:noWrap/>
            <w:vAlign w:val="bottom"/>
            <w:hideMark/>
          </w:tcPr>
          <w:p w14:paraId="09A40B5C" w14:textId="77777777" w:rsidR="00FB0D83" w:rsidRDefault="006C352B">
            <w:pPr>
              <w:contextualSpacing/>
              <w:rPr>
                <w:rFonts w:eastAsia="Times New Roman" w:cs="Times New Roman"/>
                <w:sz w:val="20"/>
              </w:rPr>
            </w:pPr>
          </w:p>
        </w:tc>
        <w:tc>
          <w:tcPr>
            <w:tcW w:w="101" w:type="dxa"/>
            <w:noWrap/>
            <w:vAlign w:val="bottom"/>
            <w:hideMark/>
          </w:tcPr>
          <w:p w14:paraId="09A40B5D" w14:textId="77777777" w:rsidR="00FB0D83" w:rsidRDefault="006C352B">
            <w:pPr>
              <w:contextualSpacing/>
              <w:rPr>
                <w:rFonts w:eastAsia="Times New Roman" w:cs="Times New Roman"/>
                <w:sz w:val="20"/>
              </w:rPr>
            </w:pPr>
          </w:p>
        </w:tc>
        <w:tc>
          <w:tcPr>
            <w:tcW w:w="40" w:type="dxa"/>
            <w:noWrap/>
            <w:vAlign w:val="bottom"/>
            <w:hideMark/>
          </w:tcPr>
          <w:p w14:paraId="09A40B5E" w14:textId="77777777" w:rsidR="00FB0D83" w:rsidRDefault="006C352B">
            <w:pPr>
              <w:contextualSpacing/>
              <w:rPr>
                <w:rFonts w:eastAsia="Times New Roman" w:cs="Times New Roman"/>
                <w:sz w:val="20"/>
              </w:rPr>
            </w:pPr>
          </w:p>
        </w:tc>
      </w:tr>
      <w:tr w:rsidR="00D269F7" w14:paraId="09A40B69" w14:textId="77777777">
        <w:trPr>
          <w:trHeight w:val="300"/>
        </w:trPr>
        <w:tc>
          <w:tcPr>
            <w:tcW w:w="2392" w:type="dxa"/>
            <w:noWrap/>
            <w:vAlign w:val="bottom"/>
            <w:hideMark/>
          </w:tcPr>
          <w:p w14:paraId="09A40B6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B6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62" w14:textId="77777777" w:rsidR="00FB0D83" w:rsidRDefault="006C352B">
            <w:pPr>
              <w:contextualSpacing/>
              <w:rPr>
                <w:rFonts w:eastAsia="Times New Roman" w:cs="Times New Roman"/>
                <w:sz w:val="20"/>
              </w:rPr>
            </w:pPr>
          </w:p>
        </w:tc>
        <w:tc>
          <w:tcPr>
            <w:tcW w:w="1190" w:type="dxa"/>
            <w:noWrap/>
            <w:vAlign w:val="bottom"/>
            <w:hideMark/>
          </w:tcPr>
          <w:p w14:paraId="09A40B6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B6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65" w14:textId="77777777" w:rsidR="00FB0D83" w:rsidRDefault="006C352B">
            <w:pPr>
              <w:contextualSpacing/>
              <w:rPr>
                <w:rFonts w:eastAsia="Times New Roman" w:cs="Times New Roman"/>
                <w:sz w:val="20"/>
              </w:rPr>
            </w:pPr>
          </w:p>
        </w:tc>
        <w:tc>
          <w:tcPr>
            <w:tcW w:w="101" w:type="dxa"/>
            <w:noWrap/>
            <w:vAlign w:val="bottom"/>
            <w:hideMark/>
          </w:tcPr>
          <w:p w14:paraId="09A40B66" w14:textId="77777777" w:rsidR="00FB0D83" w:rsidRDefault="006C352B">
            <w:pPr>
              <w:contextualSpacing/>
              <w:rPr>
                <w:rFonts w:eastAsia="Times New Roman" w:cs="Times New Roman"/>
                <w:sz w:val="20"/>
              </w:rPr>
            </w:pPr>
          </w:p>
        </w:tc>
        <w:tc>
          <w:tcPr>
            <w:tcW w:w="101" w:type="dxa"/>
            <w:noWrap/>
            <w:vAlign w:val="bottom"/>
            <w:hideMark/>
          </w:tcPr>
          <w:p w14:paraId="09A40B67" w14:textId="77777777" w:rsidR="00FB0D83" w:rsidRDefault="006C352B">
            <w:pPr>
              <w:contextualSpacing/>
              <w:rPr>
                <w:rFonts w:eastAsia="Times New Roman" w:cs="Times New Roman"/>
                <w:sz w:val="20"/>
              </w:rPr>
            </w:pPr>
          </w:p>
        </w:tc>
        <w:tc>
          <w:tcPr>
            <w:tcW w:w="40" w:type="dxa"/>
            <w:noWrap/>
            <w:vAlign w:val="bottom"/>
            <w:hideMark/>
          </w:tcPr>
          <w:p w14:paraId="09A40B68" w14:textId="77777777" w:rsidR="00FB0D83" w:rsidRDefault="006C352B">
            <w:pPr>
              <w:contextualSpacing/>
              <w:rPr>
                <w:rFonts w:eastAsia="Times New Roman" w:cs="Times New Roman"/>
                <w:sz w:val="20"/>
              </w:rPr>
            </w:pPr>
          </w:p>
        </w:tc>
      </w:tr>
      <w:tr w:rsidR="00D269F7" w14:paraId="09A40B73" w14:textId="77777777">
        <w:trPr>
          <w:trHeight w:val="300"/>
        </w:trPr>
        <w:tc>
          <w:tcPr>
            <w:tcW w:w="2392" w:type="dxa"/>
            <w:noWrap/>
            <w:vAlign w:val="bottom"/>
            <w:hideMark/>
          </w:tcPr>
          <w:p w14:paraId="09A40B6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B6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6C" w14:textId="77777777" w:rsidR="00FB0D83" w:rsidRDefault="006C352B">
            <w:pPr>
              <w:contextualSpacing/>
              <w:rPr>
                <w:rFonts w:eastAsia="Times New Roman" w:cs="Times New Roman"/>
                <w:sz w:val="20"/>
              </w:rPr>
            </w:pPr>
          </w:p>
        </w:tc>
        <w:tc>
          <w:tcPr>
            <w:tcW w:w="1190" w:type="dxa"/>
            <w:noWrap/>
            <w:vAlign w:val="bottom"/>
            <w:hideMark/>
          </w:tcPr>
          <w:p w14:paraId="09A40B6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B6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6F" w14:textId="77777777" w:rsidR="00FB0D83" w:rsidRDefault="006C352B">
            <w:pPr>
              <w:contextualSpacing/>
              <w:rPr>
                <w:rFonts w:eastAsia="Times New Roman" w:cs="Times New Roman"/>
                <w:sz w:val="20"/>
              </w:rPr>
            </w:pPr>
          </w:p>
        </w:tc>
        <w:tc>
          <w:tcPr>
            <w:tcW w:w="101" w:type="dxa"/>
            <w:noWrap/>
            <w:vAlign w:val="bottom"/>
            <w:hideMark/>
          </w:tcPr>
          <w:p w14:paraId="09A40B70" w14:textId="77777777" w:rsidR="00FB0D83" w:rsidRDefault="006C352B">
            <w:pPr>
              <w:contextualSpacing/>
              <w:rPr>
                <w:rFonts w:eastAsia="Times New Roman" w:cs="Times New Roman"/>
                <w:sz w:val="20"/>
              </w:rPr>
            </w:pPr>
          </w:p>
        </w:tc>
        <w:tc>
          <w:tcPr>
            <w:tcW w:w="101" w:type="dxa"/>
            <w:noWrap/>
            <w:vAlign w:val="bottom"/>
            <w:hideMark/>
          </w:tcPr>
          <w:p w14:paraId="09A40B71" w14:textId="77777777" w:rsidR="00FB0D83" w:rsidRDefault="006C352B">
            <w:pPr>
              <w:contextualSpacing/>
              <w:rPr>
                <w:rFonts w:eastAsia="Times New Roman" w:cs="Times New Roman"/>
                <w:sz w:val="20"/>
              </w:rPr>
            </w:pPr>
          </w:p>
        </w:tc>
        <w:tc>
          <w:tcPr>
            <w:tcW w:w="40" w:type="dxa"/>
            <w:noWrap/>
            <w:vAlign w:val="bottom"/>
            <w:hideMark/>
          </w:tcPr>
          <w:p w14:paraId="09A40B72" w14:textId="77777777" w:rsidR="00FB0D83" w:rsidRDefault="006C352B">
            <w:pPr>
              <w:contextualSpacing/>
              <w:rPr>
                <w:rFonts w:eastAsia="Times New Roman" w:cs="Times New Roman"/>
                <w:sz w:val="20"/>
              </w:rPr>
            </w:pPr>
          </w:p>
        </w:tc>
      </w:tr>
      <w:tr w:rsidR="00D269F7" w14:paraId="09A40B7D" w14:textId="77777777">
        <w:trPr>
          <w:trHeight w:val="300"/>
        </w:trPr>
        <w:tc>
          <w:tcPr>
            <w:tcW w:w="2392" w:type="dxa"/>
            <w:noWrap/>
            <w:vAlign w:val="bottom"/>
            <w:hideMark/>
          </w:tcPr>
          <w:p w14:paraId="09A40B7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B7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76" w14:textId="77777777" w:rsidR="00FB0D83" w:rsidRDefault="006C352B">
            <w:pPr>
              <w:contextualSpacing/>
              <w:rPr>
                <w:rFonts w:eastAsia="Times New Roman" w:cs="Times New Roman"/>
                <w:sz w:val="20"/>
              </w:rPr>
            </w:pPr>
          </w:p>
        </w:tc>
        <w:tc>
          <w:tcPr>
            <w:tcW w:w="1190" w:type="dxa"/>
            <w:noWrap/>
            <w:vAlign w:val="bottom"/>
            <w:hideMark/>
          </w:tcPr>
          <w:p w14:paraId="09A40B7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B7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79" w14:textId="77777777" w:rsidR="00FB0D83" w:rsidRDefault="006C352B">
            <w:pPr>
              <w:contextualSpacing/>
              <w:rPr>
                <w:rFonts w:eastAsia="Times New Roman" w:cs="Times New Roman"/>
                <w:sz w:val="20"/>
              </w:rPr>
            </w:pPr>
          </w:p>
        </w:tc>
        <w:tc>
          <w:tcPr>
            <w:tcW w:w="101" w:type="dxa"/>
            <w:noWrap/>
            <w:vAlign w:val="bottom"/>
            <w:hideMark/>
          </w:tcPr>
          <w:p w14:paraId="09A40B7A" w14:textId="77777777" w:rsidR="00FB0D83" w:rsidRDefault="006C352B">
            <w:pPr>
              <w:contextualSpacing/>
              <w:rPr>
                <w:rFonts w:eastAsia="Times New Roman" w:cs="Times New Roman"/>
                <w:sz w:val="20"/>
              </w:rPr>
            </w:pPr>
          </w:p>
        </w:tc>
        <w:tc>
          <w:tcPr>
            <w:tcW w:w="101" w:type="dxa"/>
            <w:noWrap/>
            <w:vAlign w:val="bottom"/>
            <w:hideMark/>
          </w:tcPr>
          <w:p w14:paraId="09A40B7B" w14:textId="77777777" w:rsidR="00FB0D83" w:rsidRDefault="006C352B">
            <w:pPr>
              <w:contextualSpacing/>
              <w:rPr>
                <w:rFonts w:eastAsia="Times New Roman" w:cs="Times New Roman"/>
                <w:sz w:val="20"/>
              </w:rPr>
            </w:pPr>
          </w:p>
        </w:tc>
        <w:tc>
          <w:tcPr>
            <w:tcW w:w="40" w:type="dxa"/>
            <w:noWrap/>
            <w:vAlign w:val="bottom"/>
            <w:hideMark/>
          </w:tcPr>
          <w:p w14:paraId="09A40B7C" w14:textId="77777777" w:rsidR="00FB0D83" w:rsidRDefault="006C352B">
            <w:pPr>
              <w:contextualSpacing/>
              <w:rPr>
                <w:rFonts w:eastAsia="Times New Roman" w:cs="Times New Roman"/>
                <w:sz w:val="20"/>
              </w:rPr>
            </w:pPr>
          </w:p>
        </w:tc>
      </w:tr>
      <w:tr w:rsidR="00D269F7" w14:paraId="09A40B86" w14:textId="77777777">
        <w:trPr>
          <w:trHeight w:val="300"/>
        </w:trPr>
        <w:tc>
          <w:tcPr>
            <w:tcW w:w="4406" w:type="dxa"/>
            <w:gridSpan w:val="2"/>
            <w:noWrap/>
            <w:vAlign w:val="bottom"/>
            <w:hideMark/>
          </w:tcPr>
          <w:p w14:paraId="09A40B7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B7F"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B8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B8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82" w14:textId="77777777" w:rsidR="00FB0D83" w:rsidRDefault="006C352B">
            <w:pPr>
              <w:contextualSpacing/>
              <w:rPr>
                <w:rFonts w:eastAsia="Times New Roman" w:cs="Times New Roman"/>
                <w:sz w:val="20"/>
              </w:rPr>
            </w:pPr>
          </w:p>
        </w:tc>
        <w:tc>
          <w:tcPr>
            <w:tcW w:w="101" w:type="dxa"/>
            <w:noWrap/>
            <w:vAlign w:val="bottom"/>
            <w:hideMark/>
          </w:tcPr>
          <w:p w14:paraId="09A40B83" w14:textId="77777777" w:rsidR="00FB0D83" w:rsidRDefault="006C352B">
            <w:pPr>
              <w:contextualSpacing/>
              <w:rPr>
                <w:rFonts w:eastAsia="Times New Roman" w:cs="Times New Roman"/>
                <w:sz w:val="20"/>
              </w:rPr>
            </w:pPr>
          </w:p>
        </w:tc>
        <w:tc>
          <w:tcPr>
            <w:tcW w:w="101" w:type="dxa"/>
            <w:noWrap/>
            <w:vAlign w:val="bottom"/>
            <w:hideMark/>
          </w:tcPr>
          <w:p w14:paraId="09A40B84" w14:textId="77777777" w:rsidR="00FB0D83" w:rsidRDefault="006C352B">
            <w:pPr>
              <w:contextualSpacing/>
              <w:rPr>
                <w:rFonts w:eastAsia="Times New Roman" w:cs="Times New Roman"/>
                <w:sz w:val="20"/>
              </w:rPr>
            </w:pPr>
          </w:p>
        </w:tc>
        <w:tc>
          <w:tcPr>
            <w:tcW w:w="40" w:type="dxa"/>
            <w:noWrap/>
            <w:vAlign w:val="bottom"/>
            <w:hideMark/>
          </w:tcPr>
          <w:p w14:paraId="09A40B85" w14:textId="77777777" w:rsidR="00FB0D83" w:rsidRDefault="006C352B">
            <w:pPr>
              <w:contextualSpacing/>
              <w:rPr>
                <w:rFonts w:eastAsia="Times New Roman" w:cs="Times New Roman"/>
                <w:sz w:val="20"/>
              </w:rPr>
            </w:pPr>
          </w:p>
        </w:tc>
      </w:tr>
      <w:tr w:rsidR="00D269F7" w14:paraId="09A40B90" w14:textId="77777777">
        <w:trPr>
          <w:trHeight w:val="300"/>
        </w:trPr>
        <w:tc>
          <w:tcPr>
            <w:tcW w:w="2392" w:type="dxa"/>
            <w:noWrap/>
            <w:vAlign w:val="bottom"/>
            <w:hideMark/>
          </w:tcPr>
          <w:p w14:paraId="09A40B87" w14:textId="77777777" w:rsidR="00FB0D83" w:rsidRDefault="006C352B">
            <w:pPr>
              <w:contextualSpacing/>
              <w:rPr>
                <w:rFonts w:eastAsia="Times New Roman" w:cs="Times New Roman"/>
                <w:sz w:val="20"/>
              </w:rPr>
            </w:pPr>
          </w:p>
        </w:tc>
        <w:tc>
          <w:tcPr>
            <w:tcW w:w="2014" w:type="dxa"/>
            <w:noWrap/>
            <w:vAlign w:val="bottom"/>
            <w:hideMark/>
          </w:tcPr>
          <w:p w14:paraId="09A40B88" w14:textId="77777777" w:rsidR="00FB0D83" w:rsidRDefault="006C352B">
            <w:pPr>
              <w:contextualSpacing/>
              <w:rPr>
                <w:rFonts w:eastAsia="Times New Roman" w:cs="Times New Roman"/>
                <w:sz w:val="20"/>
              </w:rPr>
            </w:pPr>
          </w:p>
        </w:tc>
        <w:tc>
          <w:tcPr>
            <w:tcW w:w="2759" w:type="dxa"/>
            <w:noWrap/>
            <w:vAlign w:val="bottom"/>
            <w:hideMark/>
          </w:tcPr>
          <w:p w14:paraId="09A40B89" w14:textId="77777777" w:rsidR="00FB0D83" w:rsidRDefault="006C352B">
            <w:pPr>
              <w:contextualSpacing/>
              <w:rPr>
                <w:rFonts w:eastAsia="Times New Roman" w:cs="Times New Roman"/>
                <w:sz w:val="20"/>
              </w:rPr>
            </w:pPr>
          </w:p>
        </w:tc>
        <w:tc>
          <w:tcPr>
            <w:tcW w:w="1190" w:type="dxa"/>
            <w:noWrap/>
            <w:vAlign w:val="bottom"/>
            <w:hideMark/>
          </w:tcPr>
          <w:p w14:paraId="09A40B8A" w14:textId="77777777" w:rsidR="00FB0D83" w:rsidRDefault="006C352B">
            <w:pPr>
              <w:contextualSpacing/>
              <w:rPr>
                <w:rFonts w:eastAsia="Times New Roman" w:cs="Times New Roman"/>
                <w:sz w:val="20"/>
              </w:rPr>
            </w:pPr>
          </w:p>
        </w:tc>
        <w:tc>
          <w:tcPr>
            <w:tcW w:w="101" w:type="dxa"/>
            <w:noWrap/>
            <w:vAlign w:val="bottom"/>
            <w:hideMark/>
          </w:tcPr>
          <w:p w14:paraId="09A40B8B" w14:textId="77777777" w:rsidR="00FB0D83" w:rsidRDefault="006C352B">
            <w:pPr>
              <w:contextualSpacing/>
              <w:rPr>
                <w:rFonts w:eastAsia="Times New Roman" w:cs="Times New Roman"/>
                <w:sz w:val="20"/>
              </w:rPr>
            </w:pPr>
          </w:p>
        </w:tc>
        <w:tc>
          <w:tcPr>
            <w:tcW w:w="101" w:type="dxa"/>
            <w:noWrap/>
            <w:vAlign w:val="bottom"/>
            <w:hideMark/>
          </w:tcPr>
          <w:p w14:paraId="09A40B8C" w14:textId="77777777" w:rsidR="00FB0D83" w:rsidRDefault="006C352B">
            <w:pPr>
              <w:contextualSpacing/>
              <w:rPr>
                <w:rFonts w:eastAsia="Times New Roman" w:cs="Times New Roman"/>
                <w:sz w:val="20"/>
              </w:rPr>
            </w:pPr>
          </w:p>
        </w:tc>
        <w:tc>
          <w:tcPr>
            <w:tcW w:w="101" w:type="dxa"/>
            <w:noWrap/>
            <w:vAlign w:val="bottom"/>
            <w:hideMark/>
          </w:tcPr>
          <w:p w14:paraId="09A40B8D" w14:textId="77777777" w:rsidR="00FB0D83" w:rsidRDefault="006C352B">
            <w:pPr>
              <w:contextualSpacing/>
              <w:rPr>
                <w:rFonts w:eastAsia="Times New Roman" w:cs="Times New Roman"/>
                <w:sz w:val="20"/>
              </w:rPr>
            </w:pPr>
          </w:p>
        </w:tc>
        <w:tc>
          <w:tcPr>
            <w:tcW w:w="101" w:type="dxa"/>
            <w:noWrap/>
            <w:vAlign w:val="bottom"/>
            <w:hideMark/>
          </w:tcPr>
          <w:p w14:paraId="09A40B8E" w14:textId="77777777" w:rsidR="00FB0D83" w:rsidRDefault="006C352B">
            <w:pPr>
              <w:contextualSpacing/>
              <w:rPr>
                <w:rFonts w:eastAsia="Times New Roman" w:cs="Times New Roman"/>
                <w:sz w:val="20"/>
              </w:rPr>
            </w:pPr>
          </w:p>
        </w:tc>
        <w:tc>
          <w:tcPr>
            <w:tcW w:w="40" w:type="dxa"/>
            <w:noWrap/>
            <w:vAlign w:val="bottom"/>
            <w:hideMark/>
          </w:tcPr>
          <w:p w14:paraId="09A40B8F" w14:textId="77777777" w:rsidR="00FB0D83" w:rsidRDefault="006C352B">
            <w:pPr>
              <w:contextualSpacing/>
              <w:rPr>
                <w:rFonts w:eastAsia="Times New Roman" w:cs="Times New Roman"/>
                <w:sz w:val="20"/>
              </w:rPr>
            </w:pPr>
          </w:p>
        </w:tc>
      </w:tr>
      <w:tr w:rsidR="00D269F7" w14:paraId="09A40B96" w14:textId="77777777">
        <w:trPr>
          <w:trHeight w:val="300"/>
        </w:trPr>
        <w:tc>
          <w:tcPr>
            <w:tcW w:w="2392" w:type="dxa"/>
            <w:noWrap/>
            <w:vAlign w:val="bottom"/>
            <w:hideMark/>
          </w:tcPr>
          <w:p w14:paraId="09A40B91" w14:textId="77777777" w:rsidR="00FB0D83" w:rsidRDefault="006C352B">
            <w:pPr>
              <w:contextualSpacing/>
              <w:rPr>
                <w:rFonts w:eastAsia="Times New Roman" w:cs="Times New Roman"/>
                <w:sz w:val="20"/>
              </w:rPr>
            </w:pPr>
          </w:p>
        </w:tc>
        <w:tc>
          <w:tcPr>
            <w:tcW w:w="6165" w:type="dxa"/>
            <w:gridSpan w:val="5"/>
            <w:noWrap/>
            <w:vAlign w:val="bottom"/>
            <w:hideMark/>
          </w:tcPr>
          <w:p w14:paraId="09A40B9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 xml:space="preserve">Άρθρο 59 ως έχει   ΔΕΚΤΟ ΚΑΤΑ </w:t>
            </w:r>
            <w:r>
              <w:rPr>
                <w:rFonts w:ascii="Calibri" w:eastAsia="Times New Roman" w:hAnsi="Calibri" w:cs="Calibri"/>
                <w:color w:val="000000"/>
                <w:szCs w:val="24"/>
              </w:rPr>
              <w:t>ΠΛΕΙΟΨΗΦΙΑ</w:t>
            </w:r>
          </w:p>
        </w:tc>
        <w:tc>
          <w:tcPr>
            <w:tcW w:w="101" w:type="dxa"/>
            <w:noWrap/>
            <w:vAlign w:val="bottom"/>
            <w:hideMark/>
          </w:tcPr>
          <w:p w14:paraId="09A40B9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94" w14:textId="77777777" w:rsidR="00FB0D83" w:rsidRDefault="006C352B">
            <w:pPr>
              <w:contextualSpacing/>
              <w:rPr>
                <w:rFonts w:eastAsia="Times New Roman" w:cs="Times New Roman"/>
                <w:sz w:val="20"/>
              </w:rPr>
            </w:pPr>
          </w:p>
        </w:tc>
        <w:tc>
          <w:tcPr>
            <w:tcW w:w="40" w:type="dxa"/>
            <w:noWrap/>
            <w:vAlign w:val="bottom"/>
            <w:hideMark/>
          </w:tcPr>
          <w:p w14:paraId="09A40B95" w14:textId="77777777" w:rsidR="00FB0D83" w:rsidRDefault="006C352B">
            <w:pPr>
              <w:contextualSpacing/>
              <w:rPr>
                <w:rFonts w:eastAsia="Times New Roman" w:cs="Times New Roman"/>
                <w:sz w:val="20"/>
              </w:rPr>
            </w:pPr>
          </w:p>
        </w:tc>
      </w:tr>
      <w:tr w:rsidR="00D269F7" w14:paraId="09A40BA0" w14:textId="77777777">
        <w:trPr>
          <w:trHeight w:val="300"/>
        </w:trPr>
        <w:tc>
          <w:tcPr>
            <w:tcW w:w="2392" w:type="dxa"/>
            <w:noWrap/>
            <w:vAlign w:val="bottom"/>
            <w:hideMark/>
          </w:tcPr>
          <w:p w14:paraId="09A40B9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B9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99" w14:textId="77777777" w:rsidR="00FB0D83" w:rsidRDefault="006C352B">
            <w:pPr>
              <w:contextualSpacing/>
              <w:rPr>
                <w:rFonts w:eastAsia="Times New Roman" w:cs="Times New Roman"/>
                <w:sz w:val="20"/>
              </w:rPr>
            </w:pPr>
          </w:p>
        </w:tc>
        <w:tc>
          <w:tcPr>
            <w:tcW w:w="1190" w:type="dxa"/>
            <w:noWrap/>
            <w:vAlign w:val="bottom"/>
            <w:hideMark/>
          </w:tcPr>
          <w:p w14:paraId="09A40B9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B9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9C" w14:textId="77777777" w:rsidR="00FB0D83" w:rsidRDefault="006C352B">
            <w:pPr>
              <w:contextualSpacing/>
              <w:rPr>
                <w:rFonts w:eastAsia="Times New Roman" w:cs="Times New Roman"/>
                <w:sz w:val="20"/>
              </w:rPr>
            </w:pPr>
          </w:p>
        </w:tc>
        <w:tc>
          <w:tcPr>
            <w:tcW w:w="101" w:type="dxa"/>
            <w:noWrap/>
            <w:vAlign w:val="bottom"/>
            <w:hideMark/>
          </w:tcPr>
          <w:p w14:paraId="09A40B9D" w14:textId="77777777" w:rsidR="00FB0D83" w:rsidRDefault="006C352B">
            <w:pPr>
              <w:contextualSpacing/>
              <w:rPr>
                <w:rFonts w:eastAsia="Times New Roman" w:cs="Times New Roman"/>
                <w:sz w:val="20"/>
              </w:rPr>
            </w:pPr>
          </w:p>
        </w:tc>
        <w:tc>
          <w:tcPr>
            <w:tcW w:w="101" w:type="dxa"/>
            <w:noWrap/>
            <w:vAlign w:val="bottom"/>
            <w:hideMark/>
          </w:tcPr>
          <w:p w14:paraId="09A40B9E" w14:textId="77777777" w:rsidR="00FB0D83" w:rsidRDefault="006C352B">
            <w:pPr>
              <w:contextualSpacing/>
              <w:rPr>
                <w:rFonts w:eastAsia="Times New Roman" w:cs="Times New Roman"/>
                <w:sz w:val="20"/>
              </w:rPr>
            </w:pPr>
          </w:p>
        </w:tc>
        <w:tc>
          <w:tcPr>
            <w:tcW w:w="40" w:type="dxa"/>
            <w:noWrap/>
            <w:vAlign w:val="bottom"/>
            <w:hideMark/>
          </w:tcPr>
          <w:p w14:paraId="09A40B9F" w14:textId="77777777" w:rsidR="00FB0D83" w:rsidRDefault="006C352B">
            <w:pPr>
              <w:contextualSpacing/>
              <w:rPr>
                <w:rFonts w:eastAsia="Times New Roman" w:cs="Times New Roman"/>
                <w:sz w:val="20"/>
              </w:rPr>
            </w:pPr>
          </w:p>
        </w:tc>
      </w:tr>
      <w:tr w:rsidR="00D269F7" w14:paraId="09A40BAA" w14:textId="77777777">
        <w:trPr>
          <w:trHeight w:val="300"/>
        </w:trPr>
        <w:tc>
          <w:tcPr>
            <w:tcW w:w="2392" w:type="dxa"/>
            <w:noWrap/>
            <w:vAlign w:val="bottom"/>
            <w:hideMark/>
          </w:tcPr>
          <w:p w14:paraId="09A40BA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BA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A3" w14:textId="77777777" w:rsidR="00FB0D83" w:rsidRDefault="006C352B">
            <w:pPr>
              <w:contextualSpacing/>
              <w:rPr>
                <w:rFonts w:eastAsia="Times New Roman" w:cs="Times New Roman"/>
                <w:sz w:val="20"/>
              </w:rPr>
            </w:pPr>
          </w:p>
        </w:tc>
        <w:tc>
          <w:tcPr>
            <w:tcW w:w="1190" w:type="dxa"/>
            <w:noWrap/>
            <w:vAlign w:val="bottom"/>
            <w:hideMark/>
          </w:tcPr>
          <w:p w14:paraId="09A40BA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BA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A6" w14:textId="77777777" w:rsidR="00FB0D83" w:rsidRDefault="006C352B">
            <w:pPr>
              <w:contextualSpacing/>
              <w:rPr>
                <w:rFonts w:eastAsia="Times New Roman" w:cs="Times New Roman"/>
                <w:sz w:val="20"/>
              </w:rPr>
            </w:pPr>
          </w:p>
        </w:tc>
        <w:tc>
          <w:tcPr>
            <w:tcW w:w="101" w:type="dxa"/>
            <w:noWrap/>
            <w:vAlign w:val="bottom"/>
            <w:hideMark/>
          </w:tcPr>
          <w:p w14:paraId="09A40BA7" w14:textId="77777777" w:rsidR="00FB0D83" w:rsidRDefault="006C352B">
            <w:pPr>
              <w:contextualSpacing/>
              <w:rPr>
                <w:rFonts w:eastAsia="Times New Roman" w:cs="Times New Roman"/>
                <w:sz w:val="20"/>
              </w:rPr>
            </w:pPr>
          </w:p>
        </w:tc>
        <w:tc>
          <w:tcPr>
            <w:tcW w:w="101" w:type="dxa"/>
            <w:noWrap/>
            <w:vAlign w:val="bottom"/>
            <w:hideMark/>
          </w:tcPr>
          <w:p w14:paraId="09A40BA8" w14:textId="77777777" w:rsidR="00FB0D83" w:rsidRDefault="006C352B">
            <w:pPr>
              <w:contextualSpacing/>
              <w:rPr>
                <w:rFonts w:eastAsia="Times New Roman" w:cs="Times New Roman"/>
                <w:sz w:val="20"/>
              </w:rPr>
            </w:pPr>
          </w:p>
        </w:tc>
        <w:tc>
          <w:tcPr>
            <w:tcW w:w="40" w:type="dxa"/>
            <w:noWrap/>
            <w:vAlign w:val="bottom"/>
            <w:hideMark/>
          </w:tcPr>
          <w:p w14:paraId="09A40BA9" w14:textId="77777777" w:rsidR="00FB0D83" w:rsidRDefault="006C352B">
            <w:pPr>
              <w:contextualSpacing/>
              <w:rPr>
                <w:rFonts w:eastAsia="Times New Roman" w:cs="Times New Roman"/>
                <w:sz w:val="20"/>
              </w:rPr>
            </w:pPr>
          </w:p>
        </w:tc>
      </w:tr>
      <w:tr w:rsidR="00D269F7" w14:paraId="09A40BB4" w14:textId="77777777">
        <w:trPr>
          <w:trHeight w:val="300"/>
        </w:trPr>
        <w:tc>
          <w:tcPr>
            <w:tcW w:w="2392" w:type="dxa"/>
            <w:noWrap/>
            <w:vAlign w:val="bottom"/>
            <w:hideMark/>
          </w:tcPr>
          <w:p w14:paraId="09A40BA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BA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AD" w14:textId="77777777" w:rsidR="00FB0D83" w:rsidRDefault="006C352B">
            <w:pPr>
              <w:contextualSpacing/>
              <w:rPr>
                <w:rFonts w:eastAsia="Times New Roman" w:cs="Times New Roman"/>
                <w:sz w:val="20"/>
              </w:rPr>
            </w:pPr>
          </w:p>
        </w:tc>
        <w:tc>
          <w:tcPr>
            <w:tcW w:w="1190" w:type="dxa"/>
            <w:noWrap/>
            <w:vAlign w:val="bottom"/>
            <w:hideMark/>
          </w:tcPr>
          <w:p w14:paraId="09A40BA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BA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B0" w14:textId="77777777" w:rsidR="00FB0D83" w:rsidRDefault="006C352B">
            <w:pPr>
              <w:contextualSpacing/>
              <w:rPr>
                <w:rFonts w:eastAsia="Times New Roman" w:cs="Times New Roman"/>
                <w:sz w:val="20"/>
              </w:rPr>
            </w:pPr>
          </w:p>
        </w:tc>
        <w:tc>
          <w:tcPr>
            <w:tcW w:w="101" w:type="dxa"/>
            <w:noWrap/>
            <w:vAlign w:val="bottom"/>
            <w:hideMark/>
          </w:tcPr>
          <w:p w14:paraId="09A40BB1" w14:textId="77777777" w:rsidR="00FB0D83" w:rsidRDefault="006C352B">
            <w:pPr>
              <w:contextualSpacing/>
              <w:rPr>
                <w:rFonts w:eastAsia="Times New Roman" w:cs="Times New Roman"/>
                <w:sz w:val="20"/>
              </w:rPr>
            </w:pPr>
          </w:p>
        </w:tc>
        <w:tc>
          <w:tcPr>
            <w:tcW w:w="101" w:type="dxa"/>
            <w:noWrap/>
            <w:vAlign w:val="bottom"/>
            <w:hideMark/>
          </w:tcPr>
          <w:p w14:paraId="09A40BB2" w14:textId="77777777" w:rsidR="00FB0D83" w:rsidRDefault="006C352B">
            <w:pPr>
              <w:contextualSpacing/>
              <w:rPr>
                <w:rFonts w:eastAsia="Times New Roman" w:cs="Times New Roman"/>
                <w:sz w:val="20"/>
              </w:rPr>
            </w:pPr>
          </w:p>
        </w:tc>
        <w:tc>
          <w:tcPr>
            <w:tcW w:w="40" w:type="dxa"/>
            <w:noWrap/>
            <w:vAlign w:val="bottom"/>
            <w:hideMark/>
          </w:tcPr>
          <w:p w14:paraId="09A40BB3" w14:textId="77777777" w:rsidR="00FB0D83" w:rsidRDefault="006C352B">
            <w:pPr>
              <w:contextualSpacing/>
              <w:rPr>
                <w:rFonts w:eastAsia="Times New Roman" w:cs="Times New Roman"/>
                <w:sz w:val="20"/>
              </w:rPr>
            </w:pPr>
          </w:p>
        </w:tc>
      </w:tr>
      <w:tr w:rsidR="00D269F7" w14:paraId="09A40BBE" w14:textId="77777777">
        <w:trPr>
          <w:trHeight w:val="300"/>
        </w:trPr>
        <w:tc>
          <w:tcPr>
            <w:tcW w:w="2392" w:type="dxa"/>
            <w:noWrap/>
            <w:vAlign w:val="bottom"/>
            <w:hideMark/>
          </w:tcPr>
          <w:p w14:paraId="09A40BB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BB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B7" w14:textId="77777777" w:rsidR="00FB0D83" w:rsidRDefault="006C352B">
            <w:pPr>
              <w:contextualSpacing/>
              <w:rPr>
                <w:rFonts w:eastAsia="Times New Roman" w:cs="Times New Roman"/>
                <w:sz w:val="20"/>
              </w:rPr>
            </w:pPr>
          </w:p>
        </w:tc>
        <w:tc>
          <w:tcPr>
            <w:tcW w:w="1190" w:type="dxa"/>
            <w:noWrap/>
            <w:vAlign w:val="bottom"/>
            <w:hideMark/>
          </w:tcPr>
          <w:p w14:paraId="09A40BB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BB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BA" w14:textId="77777777" w:rsidR="00FB0D83" w:rsidRDefault="006C352B">
            <w:pPr>
              <w:contextualSpacing/>
              <w:rPr>
                <w:rFonts w:eastAsia="Times New Roman" w:cs="Times New Roman"/>
                <w:sz w:val="20"/>
              </w:rPr>
            </w:pPr>
          </w:p>
        </w:tc>
        <w:tc>
          <w:tcPr>
            <w:tcW w:w="101" w:type="dxa"/>
            <w:noWrap/>
            <w:vAlign w:val="bottom"/>
            <w:hideMark/>
          </w:tcPr>
          <w:p w14:paraId="09A40BBB" w14:textId="77777777" w:rsidR="00FB0D83" w:rsidRDefault="006C352B">
            <w:pPr>
              <w:contextualSpacing/>
              <w:rPr>
                <w:rFonts w:eastAsia="Times New Roman" w:cs="Times New Roman"/>
                <w:sz w:val="20"/>
              </w:rPr>
            </w:pPr>
          </w:p>
        </w:tc>
        <w:tc>
          <w:tcPr>
            <w:tcW w:w="101" w:type="dxa"/>
            <w:noWrap/>
            <w:vAlign w:val="bottom"/>
            <w:hideMark/>
          </w:tcPr>
          <w:p w14:paraId="09A40BBC" w14:textId="77777777" w:rsidR="00FB0D83" w:rsidRDefault="006C352B">
            <w:pPr>
              <w:contextualSpacing/>
              <w:rPr>
                <w:rFonts w:eastAsia="Times New Roman" w:cs="Times New Roman"/>
                <w:sz w:val="20"/>
              </w:rPr>
            </w:pPr>
          </w:p>
        </w:tc>
        <w:tc>
          <w:tcPr>
            <w:tcW w:w="40" w:type="dxa"/>
            <w:noWrap/>
            <w:vAlign w:val="bottom"/>
            <w:hideMark/>
          </w:tcPr>
          <w:p w14:paraId="09A40BBD" w14:textId="77777777" w:rsidR="00FB0D83" w:rsidRDefault="006C352B">
            <w:pPr>
              <w:contextualSpacing/>
              <w:rPr>
                <w:rFonts w:eastAsia="Times New Roman" w:cs="Times New Roman"/>
                <w:sz w:val="20"/>
              </w:rPr>
            </w:pPr>
          </w:p>
        </w:tc>
      </w:tr>
      <w:tr w:rsidR="00D269F7" w14:paraId="09A40BC8" w14:textId="77777777">
        <w:trPr>
          <w:trHeight w:val="300"/>
        </w:trPr>
        <w:tc>
          <w:tcPr>
            <w:tcW w:w="2392" w:type="dxa"/>
            <w:noWrap/>
            <w:vAlign w:val="bottom"/>
            <w:hideMark/>
          </w:tcPr>
          <w:p w14:paraId="09A40BB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BC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C1" w14:textId="77777777" w:rsidR="00FB0D83" w:rsidRDefault="006C352B">
            <w:pPr>
              <w:contextualSpacing/>
              <w:rPr>
                <w:rFonts w:eastAsia="Times New Roman" w:cs="Times New Roman"/>
                <w:sz w:val="20"/>
              </w:rPr>
            </w:pPr>
          </w:p>
        </w:tc>
        <w:tc>
          <w:tcPr>
            <w:tcW w:w="1190" w:type="dxa"/>
            <w:noWrap/>
            <w:vAlign w:val="bottom"/>
            <w:hideMark/>
          </w:tcPr>
          <w:p w14:paraId="09A40BC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BC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C4" w14:textId="77777777" w:rsidR="00FB0D83" w:rsidRDefault="006C352B">
            <w:pPr>
              <w:contextualSpacing/>
              <w:rPr>
                <w:rFonts w:eastAsia="Times New Roman" w:cs="Times New Roman"/>
                <w:sz w:val="20"/>
              </w:rPr>
            </w:pPr>
          </w:p>
        </w:tc>
        <w:tc>
          <w:tcPr>
            <w:tcW w:w="101" w:type="dxa"/>
            <w:noWrap/>
            <w:vAlign w:val="bottom"/>
            <w:hideMark/>
          </w:tcPr>
          <w:p w14:paraId="09A40BC5" w14:textId="77777777" w:rsidR="00FB0D83" w:rsidRDefault="006C352B">
            <w:pPr>
              <w:contextualSpacing/>
              <w:rPr>
                <w:rFonts w:eastAsia="Times New Roman" w:cs="Times New Roman"/>
                <w:sz w:val="20"/>
              </w:rPr>
            </w:pPr>
          </w:p>
        </w:tc>
        <w:tc>
          <w:tcPr>
            <w:tcW w:w="101" w:type="dxa"/>
            <w:noWrap/>
            <w:vAlign w:val="bottom"/>
            <w:hideMark/>
          </w:tcPr>
          <w:p w14:paraId="09A40BC6" w14:textId="77777777" w:rsidR="00FB0D83" w:rsidRDefault="006C352B">
            <w:pPr>
              <w:contextualSpacing/>
              <w:rPr>
                <w:rFonts w:eastAsia="Times New Roman" w:cs="Times New Roman"/>
                <w:sz w:val="20"/>
              </w:rPr>
            </w:pPr>
          </w:p>
        </w:tc>
        <w:tc>
          <w:tcPr>
            <w:tcW w:w="40" w:type="dxa"/>
            <w:noWrap/>
            <w:vAlign w:val="bottom"/>
            <w:hideMark/>
          </w:tcPr>
          <w:p w14:paraId="09A40BC7" w14:textId="77777777" w:rsidR="00FB0D83" w:rsidRDefault="006C352B">
            <w:pPr>
              <w:contextualSpacing/>
              <w:rPr>
                <w:rFonts w:eastAsia="Times New Roman" w:cs="Times New Roman"/>
                <w:sz w:val="20"/>
              </w:rPr>
            </w:pPr>
          </w:p>
        </w:tc>
      </w:tr>
      <w:tr w:rsidR="00D269F7" w14:paraId="09A40BD2" w14:textId="77777777">
        <w:trPr>
          <w:trHeight w:val="300"/>
        </w:trPr>
        <w:tc>
          <w:tcPr>
            <w:tcW w:w="2392" w:type="dxa"/>
            <w:noWrap/>
            <w:vAlign w:val="bottom"/>
            <w:hideMark/>
          </w:tcPr>
          <w:p w14:paraId="09A40BC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BC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CB" w14:textId="77777777" w:rsidR="00FB0D83" w:rsidRDefault="006C352B">
            <w:pPr>
              <w:contextualSpacing/>
              <w:rPr>
                <w:rFonts w:eastAsia="Times New Roman" w:cs="Times New Roman"/>
                <w:sz w:val="20"/>
              </w:rPr>
            </w:pPr>
          </w:p>
        </w:tc>
        <w:tc>
          <w:tcPr>
            <w:tcW w:w="1190" w:type="dxa"/>
            <w:noWrap/>
            <w:vAlign w:val="bottom"/>
            <w:hideMark/>
          </w:tcPr>
          <w:p w14:paraId="09A40BC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BC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CE" w14:textId="77777777" w:rsidR="00FB0D83" w:rsidRDefault="006C352B">
            <w:pPr>
              <w:contextualSpacing/>
              <w:rPr>
                <w:rFonts w:eastAsia="Times New Roman" w:cs="Times New Roman"/>
                <w:sz w:val="20"/>
              </w:rPr>
            </w:pPr>
          </w:p>
        </w:tc>
        <w:tc>
          <w:tcPr>
            <w:tcW w:w="101" w:type="dxa"/>
            <w:noWrap/>
            <w:vAlign w:val="bottom"/>
            <w:hideMark/>
          </w:tcPr>
          <w:p w14:paraId="09A40BCF" w14:textId="77777777" w:rsidR="00FB0D83" w:rsidRDefault="006C352B">
            <w:pPr>
              <w:contextualSpacing/>
              <w:rPr>
                <w:rFonts w:eastAsia="Times New Roman" w:cs="Times New Roman"/>
                <w:sz w:val="20"/>
              </w:rPr>
            </w:pPr>
          </w:p>
        </w:tc>
        <w:tc>
          <w:tcPr>
            <w:tcW w:w="101" w:type="dxa"/>
            <w:noWrap/>
            <w:vAlign w:val="bottom"/>
            <w:hideMark/>
          </w:tcPr>
          <w:p w14:paraId="09A40BD0" w14:textId="77777777" w:rsidR="00FB0D83" w:rsidRDefault="006C352B">
            <w:pPr>
              <w:contextualSpacing/>
              <w:rPr>
                <w:rFonts w:eastAsia="Times New Roman" w:cs="Times New Roman"/>
                <w:sz w:val="20"/>
              </w:rPr>
            </w:pPr>
          </w:p>
        </w:tc>
        <w:tc>
          <w:tcPr>
            <w:tcW w:w="40" w:type="dxa"/>
            <w:noWrap/>
            <w:vAlign w:val="bottom"/>
            <w:hideMark/>
          </w:tcPr>
          <w:p w14:paraId="09A40BD1" w14:textId="77777777" w:rsidR="00FB0D83" w:rsidRDefault="006C352B">
            <w:pPr>
              <w:contextualSpacing/>
              <w:rPr>
                <w:rFonts w:eastAsia="Times New Roman" w:cs="Times New Roman"/>
                <w:sz w:val="20"/>
              </w:rPr>
            </w:pPr>
          </w:p>
        </w:tc>
      </w:tr>
      <w:tr w:rsidR="00D269F7" w14:paraId="09A40BDC" w14:textId="77777777">
        <w:trPr>
          <w:trHeight w:val="300"/>
        </w:trPr>
        <w:tc>
          <w:tcPr>
            <w:tcW w:w="2392" w:type="dxa"/>
            <w:noWrap/>
            <w:vAlign w:val="bottom"/>
            <w:hideMark/>
          </w:tcPr>
          <w:p w14:paraId="09A40BD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BD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D5" w14:textId="77777777" w:rsidR="00FB0D83" w:rsidRDefault="006C352B">
            <w:pPr>
              <w:contextualSpacing/>
              <w:rPr>
                <w:rFonts w:eastAsia="Times New Roman" w:cs="Times New Roman"/>
                <w:sz w:val="20"/>
              </w:rPr>
            </w:pPr>
          </w:p>
        </w:tc>
        <w:tc>
          <w:tcPr>
            <w:tcW w:w="1190" w:type="dxa"/>
            <w:noWrap/>
            <w:vAlign w:val="bottom"/>
            <w:hideMark/>
          </w:tcPr>
          <w:p w14:paraId="09A40BD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BD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D8" w14:textId="77777777" w:rsidR="00FB0D83" w:rsidRDefault="006C352B">
            <w:pPr>
              <w:contextualSpacing/>
              <w:rPr>
                <w:rFonts w:eastAsia="Times New Roman" w:cs="Times New Roman"/>
                <w:sz w:val="20"/>
              </w:rPr>
            </w:pPr>
          </w:p>
        </w:tc>
        <w:tc>
          <w:tcPr>
            <w:tcW w:w="101" w:type="dxa"/>
            <w:noWrap/>
            <w:vAlign w:val="bottom"/>
            <w:hideMark/>
          </w:tcPr>
          <w:p w14:paraId="09A40BD9" w14:textId="77777777" w:rsidR="00FB0D83" w:rsidRDefault="006C352B">
            <w:pPr>
              <w:contextualSpacing/>
              <w:rPr>
                <w:rFonts w:eastAsia="Times New Roman" w:cs="Times New Roman"/>
                <w:sz w:val="20"/>
              </w:rPr>
            </w:pPr>
          </w:p>
        </w:tc>
        <w:tc>
          <w:tcPr>
            <w:tcW w:w="101" w:type="dxa"/>
            <w:noWrap/>
            <w:vAlign w:val="bottom"/>
            <w:hideMark/>
          </w:tcPr>
          <w:p w14:paraId="09A40BDA" w14:textId="77777777" w:rsidR="00FB0D83" w:rsidRDefault="006C352B">
            <w:pPr>
              <w:contextualSpacing/>
              <w:rPr>
                <w:rFonts w:eastAsia="Times New Roman" w:cs="Times New Roman"/>
                <w:sz w:val="20"/>
              </w:rPr>
            </w:pPr>
          </w:p>
        </w:tc>
        <w:tc>
          <w:tcPr>
            <w:tcW w:w="40" w:type="dxa"/>
            <w:noWrap/>
            <w:vAlign w:val="bottom"/>
            <w:hideMark/>
          </w:tcPr>
          <w:p w14:paraId="09A40BDB" w14:textId="77777777" w:rsidR="00FB0D83" w:rsidRDefault="006C352B">
            <w:pPr>
              <w:contextualSpacing/>
              <w:rPr>
                <w:rFonts w:eastAsia="Times New Roman" w:cs="Times New Roman"/>
                <w:sz w:val="20"/>
              </w:rPr>
            </w:pPr>
          </w:p>
        </w:tc>
      </w:tr>
      <w:tr w:rsidR="00D269F7" w14:paraId="09A40BE5" w14:textId="77777777">
        <w:trPr>
          <w:trHeight w:val="300"/>
        </w:trPr>
        <w:tc>
          <w:tcPr>
            <w:tcW w:w="4406" w:type="dxa"/>
            <w:gridSpan w:val="2"/>
            <w:noWrap/>
            <w:vAlign w:val="bottom"/>
            <w:hideMark/>
          </w:tcPr>
          <w:p w14:paraId="09A40BD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BDE"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BD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BE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E1" w14:textId="77777777" w:rsidR="00FB0D83" w:rsidRDefault="006C352B">
            <w:pPr>
              <w:contextualSpacing/>
              <w:rPr>
                <w:rFonts w:eastAsia="Times New Roman" w:cs="Times New Roman"/>
                <w:sz w:val="20"/>
              </w:rPr>
            </w:pPr>
          </w:p>
        </w:tc>
        <w:tc>
          <w:tcPr>
            <w:tcW w:w="101" w:type="dxa"/>
            <w:noWrap/>
            <w:vAlign w:val="bottom"/>
            <w:hideMark/>
          </w:tcPr>
          <w:p w14:paraId="09A40BE2" w14:textId="77777777" w:rsidR="00FB0D83" w:rsidRDefault="006C352B">
            <w:pPr>
              <w:contextualSpacing/>
              <w:rPr>
                <w:rFonts w:eastAsia="Times New Roman" w:cs="Times New Roman"/>
                <w:sz w:val="20"/>
              </w:rPr>
            </w:pPr>
          </w:p>
        </w:tc>
        <w:tc>
          <w:tcPr>
            <w:tcW w:w="101" w:type="dxa"/>
            <w:noWrap/>
            <w:vAlign w:val="bottom"/>
            <w:hideMark/>
          </w:tcPr>
          <w:p w14:paraId="09A40BE3" w14:textId="77777777" w:rsidR="00FB0D83" w:rsidRDefault="006C352B">
            <w:pPr>
              <w:contextualSpacing/>
              <w:rPr>
                <w:rFonts w:eastAsia="Times New Roman" w:cs="Times New Roman"/>
                <w:sz w:val="20"/>
              </w:rPr>
            </w:pPr>
          </w:p>
        </w:tc>
        <w:tc>
          <w:tcPr>
            <w:tcW w:w="40" w:type="dxa"/>
            <w:noWrap/>
            <w:vAlign w:val="bottom"/>
            <w:hideMark/>
          </w:tcPr>
          <w:p w14:paraId="09A40BE4" w14:textId="77777777" w:rsidR="00FB0D83" w:rsidRDefault="006C352B">
            <w:pPr>
              <w:contextualSpacing/>
              <w:rPr>
                <w:rFonts w:eastAsia="Times New Roman" w:cs="Times New Roman"/>
                <w:sz w:val="20"/>
              </w:rPr>
            </w:pPr>
          </w:p>
        </w:tc>
      </w:tr>
      <w:tr w:rsidR="00D269F7" w14:paraId="09A40BEF" w14:textId="77777777">
        <w:trPr>
          <w:trHeight w:val="300"/>
        </w:trPr>
        <w:tc>
          <w:tcPr>
            <w:tcW w:w="2392" w:type="dxa"/>
            <w:noWrap/>
            <w:vAlign w:val="bottom"/>
            <w:hideMark/>
          </w:tcPr>
          <w:p w14:paraId="09A40BE6" w14:textId="77777777" w:rsidR="00FB0D83" w:rsidRDefault="006C352B">
            <w:pPr>
              <w:contextualSpacing/>
              <w:rPr>
                <w:rFonts w:eastAsia="Times New Roman" w:cs="Times New Roman"/>
                <w:sz w:val="20"/>
              </w:rPr>
            </w:pPr>
          </w:p>
        </w:tc>
        <w:tc>
          <w:tcPr>
            <w:tcW w:w="2014" w:type="dxa"/>
            <w:noWrap/>
            <w:vAlign w:val="bottom"/>
            <w:hideMark/>
          </w:tcPr>
          <w:p w14:paraId="09A40BE7" w14:textId="77777777" w:rsidR="00FB0D83" w:rsidRDefault="006C352B">
            <w:pPr>
              <w:contextualSpacing/>
              <w:rPr>
                <w:rFonts w:eastAsia="Times New Roman" w:cs="Times New Roman"/>
                <w:sz w:val="20"/>
              </w:rPr>
            </w:pPr>
          </w:p>
        </w:tc>
        <w:tc>
          <w:tcPr>
            <w:tcW w:w="2759" w:type="dxa"/>
            <w:noWrap/>
            <w:vAlign w:val="bottom"/>
            <w:hideMark/>
          </w:tcPr>
          <w:p w14:paraId="09A40BE8" w14:textId="77777777" w:rsidR="00FB0D83" w:rsidRDefault="006C352B">
            <w:pPr>
              <w:contextualSpacing/>
              <w:rPr>
                <w:rFonts w:eastAsia="Times New Roman" w:cs="Times New Roman"/>
                <w:sz w:val="20"/>
              </w:rPr>
            </w:pPr>
          </w:p>
        </w:tc>
        <w:tc>
          <w:tcPr>
            <w:tcW w:w="1190" w:type="dxa"/>
            <w:noWrap/>
            <w:vAlign w:val="bottom"/>
            <w:hideMark/>
          </w:tcPr>
          <w:p w14:paraId="09A40BE9" w14:textId="77777777" w:rsidR="00FB0D83" w:rsidRDefault="006C352B">
            <w:pPr>
              <w:contextualSpacing/>
              <w:rPr>
                <w:rFonts w:eastAsia="Times New Roman" w:cs="Times New Roman"/>
                <w:sz w:val="20"/>
              </w:rPr>
            </w:pPr>
          </w:p>
        </w:tc>
        <w:tc>
          <w:tcPr>
            <w:tcW w:w="101" w:type="dxa"/>
            <w:noWrap/>
            <w:vAlign w:val="bottom"/>
            <w:hideMark/>
          </w:tcPr>
          <w:p w14:paraId="09A40BEA" w14:textId="77777777" w:rsidR="00FB0D83" w:rsidRDefault="006C352B">
            <w:pPr>
              <w:contextualSpacing/>
              <w:rPr>
                <w:rFonts w:eastAsia="Times New Roman" w:cs="Times New Roman"/>
                <w:sz w:val="20"/>
              </w:rPr>
            </w:pPr>
          </w:p>
        </w:tc>
        <w:tc>
          <w:tcPr>
            <w:tcW w:w="101" w:type="dxa"/>
            <w:noWrap/>
            <w:vAlign w:val="bottom"/>
            <w:hideMark/>
          </w:tcPr>
          <w:p w14:paraId="09A40BEB" w14:textId="77777777" w:rsidR="00FB0D83" w:rsidRDefault="006C352B">
            <w:pPr>
              <w:contextualSpacing/>
              <w:rPr>
                <w:rFonts w:eastAsia="Times New Roman" w:cs="Times New Roman"/>
                <w:sz w:val="20"/>
              </w:rPr>
            </w:pPr>
          </w:p>
        </w:tc>
        <w:tc>
          <w:tcPr>
            <w:tcW w:w="101" w:type="dxa"/>
            <w:noWrap/>
            <w:vAlign w:val="bottom"/>
            <w:hideMark/>
          </w:tcPr>
          <w:p w14:paraId="09A40BEC" w14:textId="77777777" w:rsidR="00FB0D83" w:rsidRDefault="006C352B">
            <w:pPr>
              <w:contextualSpacing/>
              <w:rPr>
                <w:rFonts w:eastAsia="Times New Roman" w:cs="Times New Roman"/>
                <w:sz w:val="20"/>
              </w:rPr>
            </w:pPr>
          </w:p>
        </w:tc>
        <w:tc>
          <w:tcPr>
            <w:tcW w:w="101" w:type="dxa"/>
            <w:noWrap/>
            <w:vAlign w:val="bottom"/>
            <w:hideMark/>
          </w:tcPr>
          <w:p w14:paraId="09A40BED" w14:textId="77777777" w:rsidR="00FB0D83" w:rsidRDefault="006C352B">
            <w:pPr>
              <w:contextualSpacing/>
              <w:rPr>
                <w:rFonts w:eastAsia="Times New Roman" w:cs="Times New Roman"/>
                <w:sz w:val="20"/>
              </w:rPr>
            </w:pPr>
          </w:p>
        </w:tc>
        <w:tc>
          <w:tcPr>
            <w:tcW w:w="40" w:type="dxa"/>
            <w:noWrap/>
            <w:vAlign w:val="bottom"/>
            <w:hideMark/>
          </w:tcPr>
          <w:p w14:paraId="09A40BEE" w14:textId="77777777" w:rsidR="00FB0D83" w:rsidRDefault="006C352B">
            <w:pPr>
              <w:contextualSpacing/>
              <w:rPr>
                <w:rFonts w:eastAsia="Times New Roman" w:cs="Times New Roman"/>
                <w:sz w:val="20"/>
              </w:rPr>
            </w:pPr>
          </w:p>
        </w:tc>
      </w:tr>
      <w:tr w:rsidR="00D269F7" w14:paraId="09A40BF5" w14:textId="77777777">
        <w:trPr>
          <w:trHeight w:val="300"/>
        </w:trPr>
        <w:tc>
          <w:tcPr>
            <w:tcW w:w="2392" w:type="dxa"/>
            <w:noWrap/>
            <w:vAlign w:val="bottom"/>
            <w:hideMark/>
          </w:tcPr>
          <w:p w14:paraId="09A40BF0" w14:textId="77777777" w:rsidR="00FB0D83" w:rsidRDefault="006C352B">
            <w:pPr>
              <w:contextualSpacing/>
              <w:rPr>
                <w:rFonts w:eastAsia="Times New Roman" w:cs="Times New Roman"/>
                <w:sz w:val="20"/>
              </w:rPr>
            </w:pPr>
          </w:p>
        </w:tc>
        <w:tc>
          <w:tcPr>
            <w:tcW w:w="6165" w:type="dxa"/>
            <w:gridSpan w:val="5"/>
            <w:noWrap/>
            <w:vAlign w:val="bottom"/>
            <w:hideMark/>
          </w:tcPr>
          <w:p w14:paraId="09A40BF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60 ως έχει   ΔΕΚΤΟ ΚΑΤΑ ΠΛΕΙΟΨΗΦΙΑ</w:t>
            </w:r>
          </w:p>
        </w:tc>
        <w:tc>
          <w:tcPr>
            <w:tcW w:w="101" w:type="dxa"/>
            <w:noWrap/>
            <w:vAlign w:val="bottom"/>
            <w:hideMark/>
          </w:tcPr>
          <w:p w14:paraId="09A40BF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F3" w14:textId="77777777" w:rsidR="00FB0D83" w:rsidRDefault="006C352B">
            <w:pPr>
              <w:contextualSpacing/>
              <w:rPr>
                <w:rFonts w:eastAsia="Times New Roman" w:cs="Times New Roman"/>
                <w:sz w:val="20"/>
              </w:rPr>
            </w:pPr>
          </w:p>
        </w:tc>
        <w:tc>
          <w:tcPr>
            <w:tcW w:w="40" w:type="dxa"/>
            <w:noWrap/>
            <w:vAlign w:val="bottom"/>
            <w:hideMark/>
          </w:tcPr>
          <w:p w14:paraId="09A40BF4" w14:textId="77777777" w:rsidR="00FB0D83" w:rsidRDefault="006C352B">
            <w:pPr>
              <w:contextualSpacing/>
              <w:rPr>
                <w:rFonts w:eastAsia="Times New Roman" w:cs="Times New Roman"/>
                <w:sz w:val="20"/>
              </w:rPr>
            </w:pPr>
          </w:p>
        </w:tc>
      </w:tr>
      <w:tr w:rsidR="00D269F7" w14:paraId="09A40BFF" w14:textId="77777777">
        <w:trPr>
          <w:trHeight w:val="300"/>
        </w:trPr>
        <w:tc>
          <w:tcPr>
            <w:tcW w:w="2392" w:type="dxa"/>
            <w:noWrap/>
            <w:vAlign w:val="bottom"/>
            <w:hideMark/>
          </w:tcPr>
          <w:p w14:paraId="09A40BF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BF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BF8" w14:textId="77777777" w:rsidR="00FB0D83" w:rsidRDefault="006C352B">
            <w:pPr>
              <w:contextualSpacing/>
              <w:rPr>
                <w:rFonts w:eastAsia="Times New Roman" w:cs="Times New Roman"/>
                <w:sz w:val="20"/>
              </w:rPr>
            </w:pPr>
          </w:p>
        </w:tc>
        <w:tc>
          <w:tcPr>
            <w:tcW w:w="1190" w:type="dxa"/>
            <w:noWrap/>
            <w:vAlign w:val="bottom"/>
            <w:hideMark/>
          </w:tcPr>
          <w:p w14:paraId="09A40BF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BF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BFB" w14:textId="77777777" w:rsidR="00FB0D83" w:rsidRDefault="006C352B">
            <w:pPr>
              <w:contextualSpacing/>
              <w:rPr>
                <w:rFonts w:eastAsia="Times New Roman" w:cs="Times New Roman"/>
                <w:sz w:val="20"/>
              </w:rPr>
            </w:pPr>
          </w:p>
        </w:tc>
        <w:tc>
          <w:tcPr>
            <w:tcW w:w="101" w:type="dxa"/>
            <w:noWrap/>
            <w:vAlign w:val="bottom"/>
            <w:hideMark/>
          </w:tcPr>
          <w:p w14:paraId="09A40BFC" w14:textId="77777777" w:rsidR="00FB0D83" w:rsidRDefault="006C352B">
            <w:pPr>
              <w:contextualSpacing/>
              <w:rPr>
                <w:rFonts w:eastAsia="Times New Roman" w:cs="Times New Roman"/>
                <w:sz w:val="20"/>
              </w:rPr>
            </w:pPr>
          </w:p>
        </w:tc>
        <w:tc>
          <w:tcPr>
            <w:tcW w:w="101" w:type="dxa"/>
            <w:noWrap/>
            <w:vAlign w:val="bottom"/>
            <w:hideMark/>
          </w:tcPr>
          <w:p w14:paraId="09A40BFD" w14:textId="77777777" w:rsidR="00FB0D83" w:rsidRDefault="006C352B">
            <w:pPr>
              <w:contextualSpacing/>
              <w:rPr>
                <w:rFonts w:eastAsia="Times New Roman" w:cs="Times New Roman"/>
                <w:sz w:val="20"/>
              </w:rPr>
            </w:pPr>
          </w:p>
        </w:tc>
        <w:tc>
          <w:tcPr>
            <w:tcW w:w="40" w:type="dxa"/>
            <w:noWrap/>
            <w:vAlign w:val="bottom"/>
            <w:hideMark/>
          </w:tcPr>
          <w:p w14:paraId="09A40BFE" w14:textId="77777777" w:rsidR="00FB0D83" w:rsidRDefault="006C352B">
            <w:pPr>
              <w:contextualSpacing/>
              <w:rPr>
                <w:rFonts w:eastAsia="Times New Roman" w:cs="Times New Roman"/>
                <w:sz w:val="20"/>
              </w:rPr>
            </w:pPr>
          </w:p>
        </w:tc>
      </w:tr>
      <w:tr w:rsidR="00D269F7" w14:paraId="09A40C09" w14:textId="77777777">
        <w:trPr>
          <w:trHeight w:val="300"/>
        </w:trPr>
        <w:tc>
          <w:tcPr>
            <w:tcW w:w="2392" w:type="dxa"/>
            <w:noWrap/>
            <w:vAlign w:val="bottom"/>
            <w:hideMark/>
          </w:tcPr>
          <w:p w14:paraId="09A40C0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C0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02" w14:textId="77777777" w:rsidR="00FB0D83" w:rsidRDefault="006C352B">
            <w:pPr>
              <w:contextualSpacing/>
              <w:rPr>
                <w:rFonts w:eastAsia="Times New Roman" w:cs="Times New Roman"/>
                <w:sz w:val="20"/>
              </w:rPr>
            </w:pPr>
          </w:p>
        </w:tc>
        <w:tc>
          <w:tcPr>
            <w:tcW w:w="1190" w:type="dxa"/>
            <w:noWrap/>
            <w:vAlign w:val="bottom"/>
            <w:hideMark/>
          </w:tcPr>
          <w:p w14:paraId="09A40C0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C0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05" w14:textId="77777777" w:rsidR="00FB0D83" w:rsidRDefault="006C352B">
            <w:pPr>
              <w:contextualSpacing/>
              <w:rPr>
                <w:rFonts w:eastAsia="Times New Roman" w:cs="Times New Roman"/>
                <w:sz w:val="20"/>
              </w:rPr>
            </w:pPr>
          </w:p>
        </w:tc>
        <w:tc>
          <w:tcPr>
            <w:tcW w:w="101" w:type="dxa"/>
            <w:noWrap/>
            <w:vAlign w:val="bottom"/>
            <w:hideMark/>
          </w:tcPr>
          <w:p w14:paraId="09A40C06" w14:textId="77777777" w:rsidR="00FB0D83" w:rsidRDefault="006C352B">
            <w:pPr>
              <w:contextualSpacing/>
              <w:rPr>
                <w:rFonts w:eastAsia="Times New Roman" w:cs="Times New Roman"/>
                <w:sz w:val="20"/>
              </w:rPr>
            </w:pPr>
          </w:p>
        </w:tc>
        <w:tc>
          <w:tcPr>
            <w:tcW w:w="101" w:type="dxa"/>
            <w:noWrap/>
            <w:vAlign w:val="bottom"/>
            <w:hideMark/>
          </w:tcPr>
          <w:p w14:paraId="09A40C07" w14:textId="77777777" w:rsidR="00FB0D83" w:rsidRDefault="006C352B">
            <w:pPr>
              <w:contextualSpacing/>
              <w:rPr>
                <w:rFonts w:eastAsia="Times New Roman" w:cs="Times New Roman"/>
                <w:sz w:val="20"/>
              </w:rPr>
            </w:pPr>
          </w:p>
        </w:tc>
        <w:tc>
          <w:tcPr>
            <w:tcW w:w="40" w:type="dxa"/>
            <w:noWrap/>
            <w:vAlign w:val="bottom"/>
            <w:hideMark/>
          </w:tcPr>
          <w:p w14:paraId="09A40C08" w14:textId="77777777" w:rsidR="00FB0D83" w:rsidRDefault="006C352B">
            <w:pPr>
              <w:contextualSpacing/>
              <w:rPr>
                <w:rFonts w:eastAsia="Times New Roman" w:cs="Times New Roman"/>
                <w:sz w:val="20"/>
              </w:rPr>
            </w:pPr>
          </w:p>
        </w:tc>
      </w:tr>
      <w:tr w:rsidR="00D269F7" w14:paraId="09A40C13" w14:textId="77777777">
        <w:trPr>
          <w:trHeight w:val="300"/>
        </w:trPr>
        <w:tc>
          <w:tcPr>
            <w:tcW w:w="2392" w:type="dxa"/>
            <w:noWrap/>
            <w:vAlign w:val="bottom"/>
            <w:hideMark/>
          </w:tcPr>
          <w:p w14:paraId="09A40C0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C0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0C" w14:textId="77777777" w:rsidR="00FB0D83" w:rsidRDefault="006C352B">
            <w:pPr>
              <w:contextualSpacing/>
              <w:rPr>
                <w:rFonts w:eastAsia="Times New Roman" w:cs="Times New Roman"/>
                <w:sz w:val="20"/>
              </w:rPr>
            </w:pPr>
          </w:p>
        </w:tc>
        <w:tc>
          <w:tcPr>
            <w:tcW w:w="1190" w:type="dxa"/>
            <w:noWrap/>
            <w:vAlign w:val="bottom"/>
            <w:hideMark/>
          </w:tcPr>
          <w:p w14:paraId="09A40C0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C0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0F" w14:textId="77777777" w:rsidR="00FB0D83" w:rsidRDefault="006C352B">
            <w:pPr>
              <w:contextualSpacing/>
              <w:rPr>
                <w:rFonts w:eastAsia="Times New Roman" w:cs="Times New Roman"/>
                <w:sz w:val="20"/>
              </w:rPr>
            </w:pPr>
          </w:p>
        </w:tc>
        <w:tc>
          <w:tcPr>
            <w:tcW w:w="101" w:type="dxa"/>
            <w:noWrap/>
            <w:vAlign w:val="bottom"/>
            <w:hideMark/>
          </w:tcPr>
          <w:p w14:paraId="09A40C10" w14:textId="77777777" w:rsidR="00FB0D83" w:rsidRDefault="006C352B">
            <w:pPr>
              <w:contextualSpacing/>
              <w:rPr>
                <w:rFonts w:eastAsia="Times New Roman" w:cs="Times New Roman"/>
                <w:sz w:val="20"/>
              </w:rPr>
            </w:pPr>
          </w:p>
        </w:tc>
        <w:tc>
          <w:tcPr>
            <w:tcW w:w="101" w:type="dxa"/>
            <w:noWrap/>
            <w:vAlign w:val="bottom"/>
            <w:hideMark/>
          </w:tcPr>
          <w:p w14:paraId="09A40C11" w14:textId="77777777" w:rsidR="00FB0D83" w:rsidRDefault="006C352B">
            <w:pPr>
              <w:contextualSpacing/>
              <w:rPr>
                <w:rFonts w:eastAsia="Times New Roman" w:cs="Times New Roman"/>
                <w:sz w:val="20"/>
              </w:rPr>
            </w:pPr>
          </w:p>
        </w:tc>
        <w:tc>
          <w:tcPr>
            <w:tcW w:w="40" w:type="dxa"/>
            <w:noWrap/>
            <w:vAlign w:val="bottom"/>
            <w:hideMark/>
          </w:tcPr>
          <w:p w14:paraId="09A40C12" w14:textId="77777777" w:rsidR="00FB0D83" w:rsidRDefault="006C352B">
            <w:pPr>
              <w:contextualSpacing/>
              <w:rPr>
                <w:rFonts w:eastAsia="Times New Roman" w:cs="Times New Roman"/>
                <w:sz w:val="20"/>
              </w:rPr>
            </w:pPr>
          </w:p>
        </w:tc>
      </w:tr>
      <w:tr w:rsidR="00D269F7" w14:paraId="09A40C1D" w14:textId="77777777">
        <w:trPr>
          <w:trHeight w:val="300"/>
        </w:trPr>
        <w:tc>
          <w:tcPr>
            <w:tcW w:w="2392" w:type="dxa"/>
            <w:noWrap/>
            <w:vAlign w:val="bottom"/>
            <w:hideMark/>
          </w:tcPr>
          <w:p w14:paraId="09A40C1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C1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16" w14:textId="77777777" w:rsidR="00FB0D83" w:rsidRDefault="006C352B">
            <w:pPr>
              <w:contextualSpacing/>
              <w:rPr>
                <w:rFonts w:eastAsia="Times New Roman" w:cs="Times New Roman"/>
                <w:sz w:val="20"/>
              </w:rPr>
            </w:pPr>
          </w:p>
        </w:tc>
        <w:tc>
          <w:tcPr>
            <w:tcW w:w="1190" w:type="dxa"/>
            <w:noWrap/>
            <w:vAlign w:val="bottom"/>
            <w:hideMark/>
          </w:tcPr>
          <w:p w14:paraId="09A40C1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C1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19" w14:textId="77777777" w:rsidR="00FB0D83" w:rsidRDefault="006C352B">
            <w:pPr>
              <w:contextualSpacing/>
              <w:rPr>
                <w:rFonts w:eastAsia="Times New Roman" w:cs="Times New Roman"/>
                <w:sz w:val="20"/>
              </w:rPr>
            </w:pPr>
          </w:p>
        </w:tc>
        <w:tc>
          <w:tcPr>
            <w:tcW w:w="101" w:type="dxa"/>
            <w:noWrap/>
            <w:vAlign w:val="bottom"/>
            <w:hideMark/>
          </w:tcPr>
          <w:p w14:paraId="09A40C1A" w14:textId="77777777" w:rsidR="00FB0D83" w:rsidRDefault="006C352B">
            <w:pPr>
              <w:contextualSpacing/>
              <w:rPr>
                <w:rFonts w:eastAsia="Times New Roman" w:cs="Times New Roman"/>
                <w:sz w:val="20"/>
              </w:rPr>
            </w:pPr>
          </w:p>
        </w:tc>
        <w:tc>
          <w:tcPr>
            <w:tcW w:w="101" w:type="dxa"/>
            <w:noWrap/>
            <w:vAlign w:val="bottom"/>
            <w:hideMark/>
          </w:tcPr>
          <w:p w14:paraId="09A40C1B" w14:textId="77777777" w:rsidR="00FB0D83" w:rsidRDefault="006C352B">
            <w:pPr>
              <w:contextualSpacing/>
              <w:rPr>
                <w:rFonts w:eastAsia="Times New Roman" w:cs="Times New Roman"/>
                <w:sz w:val="20"/>
              </w:rPr>
            </w:pPr>
          </w:p>
        </w:tc>
        <w:tc>
          <w:tcPr>
            <w:tcW w:w="40" w:type="dxa"/>
            <w:noWrap/>
            <w:vAlign w:val="bottom"/>
            <w:hideMark/>
          </w:tcPr>
          <w:p w14:paraId="09A40C1C" w14:textId="77777777" w:rsidR="00FB0D83" w:rsidRDefault="006C352B">
            <w:pPr>
              <w:contextualSpacing/>
              <w:rPr>
                <w:rFonts w:eastAsia="Times New Roman" w:cs="Times New Roman"/>
                <w:sz w:val="20"/>
              </w:rPr>
            </w:pPr>
          </w:p>
        </w:tc>
      </w:tr>
      <w:tr w:rsidR="00D269F7" w14:paraId="09A40C27" w14:textId="77777777">
        <w:trPr>
          <w:trHeight w:val="300"/>
        </w:trPr>
        <w:tc>
          <w:tcPr>
            <w:tcW w:w="2392" w:type="dxa"/>
            <w:noWrap/>
            <w:vAlign w:val="bottom"/>
            <w:hideMark/>
          </w:tcPr>
          <w:p w14:paraId="09A40C1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C1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20" w14:textId="77777777" w:rsidR="00FB0D83" w:rsidRDefault="006C352B">
            <w:pPr>
              <w:contextualSpacing/>
              <w:rPr>
                <w:rFonts w:eastAsia="Times New Roman" w:cs="Times New Roman"/>
                <w:sz w:val="20"/>
              </w:rPr>
            </w:pPr>
          </w:p>
        </w:tc>
        <w:tc>
          <w:tcPr>
            <w:tcW w:w="1190" w:type="dxa"/>
            <w:noWrap/>
            <w:vAlign w:val="bottom"/>
            <w:hideMark/>
          </w:tcPr>
          <w:p w14:paraId="09A40C2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C2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23" w14:textId="77777777" w:rsidR="00FB0D83" w:rsidRDefault="006C352B">
            <w:pPr>
              <w:contextualSpacing/>
              <w:rPr>
                <w:rFonts w:eastAsia="Times New Roman" w:cs="Times New Roman"/>
                <w:sz w:val="20"/>
              </w:rPr>
            </w:pPr>
          </w:p>
        </w:tc>
        <w:tc>
          <w:tcPr>
            <w:tcW w:w="101" w:type="dxa"/>
            <w:noWrap/>
            <w:vAlign w:val="bottom"/>
            <w:hideMark/>
          </w:tcPr>
          <w:p w14:paraId="09A40C24" w14:textId="77777777" w:rsidR="00FB0D83" w:rsidRDefault="006C352B">
            <w:pPr>
              <w:contextualSpacing/>
              <w:rPr>
                <w:rFonts w:eastAsia="Times New Roman" w:cs="Times New Roman"/>
                <w:sz w:val="20"/>
              </w:rPr>
            </w:pPr>
          </w:p>
        </w:tc>
        <w:tc>
          <w:tcPr>
            <w:tcW w:w="101" w:type="dxa"/>
            <w:noWrap/>
            <w:vAlign w:val="bottom"/>
            <w:hideMark/>
          </w:tcPr>
          <w:p w14:paraId="09A40C25" w14:textId="77777777" w:rsidR="00FB0D83" w:rsidRDefault="006C352B">
            <w:pPr>
              <w:contextualSpacing/>
              <w:rPr>
                <w:rFonts w:eastAsia="Times New Roman" w:cs="Times New Roman"/>
                <w:sz w:val="20"/>
              </w:rPr>
            </w:pPr>
          </w:p>
        </w:tc>
        <w:tc>
          <w:tcPr>
            <w:tcW w:w="40" w:type="dxa"/>
            <w:noWrap/>
            <w:vAlign w:val="bottom"/>
            <w:hideMark/>
          </w:tcPr>
          <w:p w14:paraId="09A40C26" w14:textId="77777777" w:rsidR="00FB0D83" w:rsidRDefault="006C352B">
            <w:pPr>
              <w:contextualSpacing/>
              <w:rPr>
                <w:rFonts w:eastAsia="Times New Roman" w:cs="Times New Roman"/>
                <w:sz w:val="20"/>
              </w:rPr>
            </w:pPr>
          </w:p>
        </w:tc>
      </w:tr>
      <w:tr w:rsidR="00D269F7" w14:paraId="09A40C31" w14:textId="77777777">
        <w:trPr>
          <w:trHeight w:val="300"/>
        </w:trPr>
        <w:tc>
          <w:tcPr>
            <w:tcW w:w="2392" w:type="dxa"/>
            <w:noWrap/>
            <w:vAlign w:val="bottom"/>
            <w:hideMark/>
          </w:tcPr>
          <w:p w14:paraId="09A40C2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C2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2A" w14:textId="77777777" w:rsidR="00FB0D83" w:rsidRDefault="006C352B">
            <w:pPr>
              <w:contextualSpacing/>
              <w:rPr>
                <w:rFonts w:eastAsia="Times New Roman" w:cs="Times New Roman"/>
                <w:sz w:val="20"/>
              </w:rPr>
            </w:pPr>
          </w:p>
        </w:tc>
        <w:tc>
          <w:tcPr>
            <w:tcW w:w="1190" w:type="dxa"/>
            <w:noWrap/>
            <w:vAlign w:val="bottom"/>
            <w:hideMark/>
          </w:tcPr>
          <w:p w14:paraId="09A40C2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C2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2D" w14:textId="77777777" w:rsidR="00FB0D83" w:rsidRDefault="006C352B">
            <w:pPr>
              <w:contextualSpacing/>
              <w:rPr>
                <w:rFonts w:eastAsia="Times New Roman" w:cs="Times New Roman"/>
                <w:sz w:val="20"/>
              </w:rPr>
            </w:pPr>
          </w:p>
        </w:tc>
        <w:tc>
          <w:tcPr>
            <w:tcW w:w="101" w:type="dxa"/>
            <w:noWrap/>
            <w:vAlign w:val="bottom"/>
            <w:hideMark/>
          </w:tcPr>
          <w:p w14:paraId="09A40C2E" w14:textId="77777777" w:rsidR="00FB0D83" w:rsidRDefault="006C352B">
            <w:pPr>
              <w:contextualSpacing/>
              <w:rPr>
                <w:rFonts w:eastAsia="Times New Roman" w:cs="Times New Roman"/>
                <w:sz w:val="20"/>
              </w:rPr>
            </w:pPr>
          </w:p>
        </w:tc>
        <w:tc>
          <w:tcPr>
            <w:tcW w:w="101" w:type="dxa"/>
            <w:noWrap/>
            <w:vAlign w:val="bottom"/>
            <w:hideMark/>
          </w:tcPr>
          <w:p w14:paraId="09A40C2F" w14:textId="77777777" w:rsidR="00FB0D83" w:rsidRDefault="006C352B">
            <w:pPr>
              <w:contextualSpacing/>
              <w:rPr>
                <w:rFonts w:eastAsia="Times New Roman" w:cs="Times New Roman"/>
                <w:sz w:val="20"/>
              </w:rPr>
            </w:pPr>
          </w:p>
        </w:tc>
        <w:tc>
          <w:tcPr>
            <w:tcW w:w="40" w:type="dxa"/>
            <w:noWrap/>
            <w:vAlign w:val="bottom"/>
            <w:hideMark/>
          </w:tcPr>
          <w:p w14:paraId="09A40C30" w14:textId="77777777" w:rsidR="00FB0D83" w:rsidRDefault="006C352B">
            <w:pPr>
              <w:contextualSpacing/>
              <w:rPr>
                <w:rFonts w:eastAsia="Times New Roman" w:cs="Times New Roman"/>
                <w:sz w:val="20"/>
              </w:rPr>
            </w:pPr>
          </w:p>
        </w:tc>
      </w:tr>
      <w:tr w:rsidR="00D269F7" w14:paraId="09A40C3B" w14:textId="77777777">
        <w:trPr>
          <w:trHeight w:val="300"/>
        </w:trPr>
        <w:tc>
          <w:tcPr>
            <w:tcW w:w="2392" w:type="dxa"/>
            <w:noWrap/>
            <w:vAlign w:val="bottom"/>
            <w:hideMark/>
          </w:tcPr>
          <w:p w14:paraId="09A40C3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C3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34" w14:textId="77777777" w:rsidR="00FB0D83" w:rsidRDefault="006C352B">
            <w:pPr>
              <w:contextualSpacing/>
              <w:rPr>
                <w:rFonts w:eastAsia="Times New Roman" w:cs="Times New Roman"/>
                <w:sz w:val="20"/>
              </w:rPr>
            </w:pPr>
          </w:p>
        </w:tc>
        <w:tc>
          <w:tcPr>
            <w:tcW w:w="1190" w:type="dxa"/>
            <w:noWrap/>
            <w:vAlign w:val="bottom"/>
            <w:hideMark/>
          </w:tcPr>
          <w:p w14:paraId="09A40C3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C3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37" w14:textId="77777777" w:rsidR="00FB0D83" w:rsidRDefault="006C352B">
            <w:pPr>
              <w:contextualSpacing/>
              <w:rPr>
                <w:rFonts w:eastAsia="Times New Roman" w:cs="Times New Roman"/>
                <w:sz w:val="20"/>
              </w:rPr>
            </w:pPr>
          </w:p>
        </w:tc>
        <w:tc>
          <w:tcPr>
            <w:tcW w:w="101" w:type="dxa"/>
            <w:noWrap/>
            <w:vAlign w:val="bottom"/>
            <w:hideMark/>
          </w:tcPr>
          <w:p w14:paraId="09A40C38" w14:textId="77777777" w:rsidR="00FB0D83" w:rsidRDefault="006C352B">
            <w:pPr>
              <w:contextualSpacing/>
              <w:rPr>
                <w:rFonts w:eastAsia="Times New Roman" w:cs="Times New Roman"/>
                <w:sz w:val="20"/>
              </w:rPr>
            </w:pPr>
          </w:p>
        </w:tc>
        <w:tc>
          <w:tcPr>
            <w:tcW w:w="101" w:type="dxa"/>
            <w:noWrap/>
            <w:vAlign w:val="bottom"/>
            <w:hideMark/>
          </w:tcPr>
          <w:p w14:paraId="09A40C39" w14:textId="77777777" w:rsidR="00FB0D83" w:rsidRDefault="006C352B">
            <w:pPr>
              <w:contextualSpacing/>
              <w:rPr>
                <w:rFonts w:eastAsia="Times New Roman" w:cs="Times New Roman"/>
                <w:sz w:val="20"/>
              </w:rPr>
            </w:pPr>
          </w:p>
        </w:tc>
        <w:tc>
          <w:tcPr>
            <w:tcW w:w="40" w:type="dxa"/>
            <w:noWrap/>
            <w:vAlign w:val="bottom"/>
            <w:hideMark/>
          </w:tcPr>
          <w:p w14:paraId="09A40C3A" w14:textId="77777777" w:rsidR="00FB0D83" w:rsidRDefault="006C352B">
            <w:pPr>
              <w:contextualSpacing/>
              <w:rPr>
                <w:rFonts w:eastAsia="Times New Roman" w:cs="Times New Roman"/>
                <w:sz w:val="20"/>
              </w:rPr>
            </w:pPr>
          </w:p>
        </w:tc>
      </w:tr>
      <w:tr w:rsidR="00D269F7" w14:paraId="09A40C44" w14:textId="77777777">
        <w:trPr>
          <w:trHeight w:val="300"/>
        </w:trPr>
        <w:tc>
          <w:tcPr>
            <w:tcW w:w="4406" w:type="dxa"/>
            <w:gridSpan w:val="2"/>
            <w:noWrap/>
            <w:vAlign w:val="bottom"/>
            <w:hideMark/>
          </w:tcPr>
          <w:p w14:paraId="09A40C3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C3D"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C3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C3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40" w14:textId="77777777" w:rsidR="00FB0D83" w:rsidRDefault="006C352B">
            <w:pPr>
              <w:contextualSpacing/>
              <w:rPr>
                <w:rFonts w:eastAsia="Times New Roman" w:cs="Times New Roman"/>
                <w:sz w:val="20"/>
              </w:rPr>
            </w:pPr>
          </w:p>
        </w:tc>
        <w:tc>
          <w:tcPr>
            <w:tcW w:w="101" w:type="dxa"/>
            <w:noWrap/>
            <w:vAlign w:val="bottom"/>
            <w:hideMark/>
          </w:tcPr>
          <w:p w14:paraId="09A40C41" w14:textId="77777777" w:rsidR="00FB0D83" w:rsidRDefault="006C352B">
            <w:pPr>
              <w:contextualSpacing/>
              <w:rPr>
                <w:rFonts w:eastAsia="Times New Roman" w:cs="Times New Roman"/>
                <w:sz w:val="20"/>
              </w:rPr>
            </w:pPr>
          </w:p>
        </w:tc>
        <w:tc>
          <w:tcPr>
            <w:tcW w:w="101" w:type="dxa"/>
            <w:noWrap/>
            <w:vAlign w:val="bottom"/>
            <w:hideMark/>
          </w:tcPr>
          <w:p w14:paraId="09A40C42" w14:textId="77777777" w:rsidR="00FB0D83" w:rsidRDefault="006C352B">
            <w:pPr>
              <w:contextualSpacing/>
              <w:rPr>
                <w:rFonts w:eastAsia="Times New Roman" w:cs="Times New Roman"/>
                <w:sz w:val="20"/>
              </w:rPr>
            </w:pPr>
          </w:p>
        </w:tc>
        <w:tc>
          <w:tcPr>
            <w:tcW w:w="40" w:type="dxa"/>
            <w:noWrap/>
            <w:vAlign w:val="bottom"/>
            <w:hideMark/>
          </w:tcPr>
          <w:p w14:paraId="09A40C43" w14:textId="77777777" w:rsidR="00FB0D83" w:rsidRDefault="006C352B">
            <w:pPr>
              <w:contextualSpacing/>
              <w:rPr>
                <w:rFonts w:eastAsia="Times New Roman" w:cs="Times New Roman"/>
                <w:sz w:val="20"/>
              </w:rPr>
            </w:pPr>
          </w:p>
        </w:tc>
      </w:tr>
      <w:tr w:rsidR="00D269F7" w14:paraId="09A40C4E" w14:textId="77777777">
        <w:trPr>
          <w:trHeight w:val="300"/>
        </w:trPr>
        <w:tc>
          <w:tcPr>
            <w:tcW w:w="2392" w:type="dxa"/>
            <w:noWrap/>
            <w:vAlign w:val="bottom"/>
            <w:hideMark/>
          </w:tcPr>
          <w:p w14:paraId="09A40C45" w14:textId="77777777" w:rsidR="00FB0D83" w:rsidRDefault="006C352B">
            <w:pPr>
              <w:contextualSpacing/>
              <w:rPr>
                <w:rFonts w:eastAsia="Times New Roman" w:cs="Times New Roman"/>
                <w:sz w:val="20"/>
              </w:rPr>
            </w:pPr>
          </w:p>
        </w:tc>
        <w:tc>
          <w:tcPr>
            <w:tcW w:w="2014" w:type="dxa"/>
            <w:noWrap/>
            <w:vAlign w:val="bottom"/>
            <w:hideMark/>
          </w:tcPr>
          <w:p w14:paraId="09A40C46" w14:textId="77777777" w:rsidR="00FB0D83" w:rsidRDefault="006C352B">
            <w:pPr>
              <w:contextualSpacing/>
              <w:rPr>
                <w:rFonts w:eastAsia="Times New Roman" w:cs="Times New Roman"/>
                <w:sz w:val="20"/>
              </w:rPr>
            </w:pPr>
          </w:p>
        </w:tc>
        <w:tc>
          <w:tcPr>
            <w:tcW w:w="2759" w:type="dxa"/>
            <w:noWrap/>
            <w:vAlign w:val="bottom"/>
            <w:hideMark/>
          </w:tcPr>
          <w:p w14:paraId="09A40C47" w14:textId="77777777" w:rsidR="00FB0D83" w:rsidRDefault="006C352B">
            <w:pPr>
              <w:contextualSpacing/>
              <w:rPr>
                <w:rFonts w:eastAsia="Times New Roman" w:cs="Times New Roman"/>
                <w:sz w:val="20"/>
              </w:rPr>
            </w:pPr>
          </w:p>
        </w:tc>
        <w:tc>
          <w:tcPr>
            <w:tcW w:w="1190" w:type="dxa"/>
            <w:noWrap/>
            <w:vAlign w:val="bottom"/>
            <w:hideMark/>
          </w:tcPr>
          <w:p w14:paraId="09A40C48" w14:textId="77777777" w:rsidR="00FB0D83" w:rsidRDefault="006C352B">
            <w:pPr>
              <w:contextualSpacing/>
              <w:rPr>
                <w:rFonts w:eastAsia="Times New Roman" w:cs="Times New Roman"/>
                <w:sz w:val="20"/>
              </w:rPr>
            </w:pPr>
          </w:p>
        </w:tc>
        <w:tc>
          <w:tcPr>
            <w:tcW w:w="101" w:type="dxa"/>
            <w:noWrap/>
            <w:vAlign w:val="bottom"/>
            <w:hideMark/>
          </w:tcPr>
          <w:p w14:paraId="09A40C49" w14:textId="77777777" w:rsidR="00FB0D83" w:rsidRDefault="006C352B">
            <w:pPr>
              <w:contextualSpacing/>
              <w:rPr>
                <w:rFonts w:eastAsia="Times New Roman" w:cs="Times New Roman"/>
                <w:sz w:val="20"/>
              </w:rPr>
            </w:pPr>
          </w:p>
        </w:tc>
        <w:tc>
          <w:tcPr>
            <w:tcW w:w="101" w:type="dxa"/>
            <w:noWrap/>
            <w:vAlign w:val="bottom"/>
            <w:hideMark/>
          </w:tcPr>
          <w:p w14:paraId="09A40C4A" w14:textId="77777777" w:rsidR="00FB0D83" w:rsidRDefault="006C352B">
            <w:pPr>
              <w:contextualSpacing/>
              <w:rPr>
                <w:rFonts w:eastAsia="Times New Roman" w:cs="Times New Roman"/>
                <w:sz w:val="20"/>
              </w:rPr>
            </w:pPr>
          </w:p>
        </w:tc>
        <w:tc>
          <w:tcPr>
            <w:tcW w:w="101" w:type="dxa"/>
            <w:noWrap/>
            <w:vAlign w:val="bottom"/>
            <w:hideMark/>
          </w:tcPr>
          <w:p w14:paraId="09A40C4B" w14:textId="77777777" w:rsidR="00FB0D83" w:rsidRDefault="006C352B">
            <w:pPr>
              <w:contextualSpacing/>
              <w:rPr>
                <w:rFonts w:eastAsia="Times New Roman" w:cs="Times New Roman"/>
                <w:sz w:val="20"/>
              </w:rPr>
            </w:pPr>
          </w:p>
        </w:tc>
        <w:tc>
          <w:tcPr>
            <w:tcW w:w="101" w:type="dxa"/>
            <w:noWrap/>
            <w:vAlign w:val="bottom"/>
            <w:hideMark/>
          </w:tcPr>
          <w:p w14:paraId="09A40C4C" w14:textId="77777777" w:rsidR="00FB0D83" w:rsidRDefault="006C352B">
            <w:pPr>
              <w:contextualSpacing/>
              <w:rPr>
                <w:rFonts w:eastAsia="Times New Roman" w:cs="Times New Roman"/>
                <w:sz w:val="20"/>
              </w:rPr>
            </w:pPr>
          </w:p>
        </w:tc>
        <w:tc>
          <w:tcPr>
            <w:tcW w:w="40" w:type="dxa"/>
            <w:noWrap/>
            <w:vAlign w:val="bottom"/>
            <w:hideMark/>
          </w:tcPr>
          <w:p w14:paraId="09A40C4D" w14:textId="77777777" w:rsidR="00FB0D83" w:rsidRDefault="006C352B">
            <w:pPr>
              <w:contextualSpacing/>
              <w:rPr>
                <w:rFonts w:eastAsia="Times New Roman" w:cs="Times New Roman"/>
                <w:sz w:val="20"/>
              </w:rPr>
            </w:pPr>
          </w:p>
        </w:tc>
      </w:tr>
      <w:tr w:rsidR="00D269F7" w14:paraId="09A40C54" w14:textId="77777777">
        <w:trPr>
          <w:trHeight w:val="300"/>
        </w:trPr>
        <w:tc>
          <w:tcPr>
            <w:tcW w:w="2392" w:type="dxa"/>
            <w:noWrap/>
            <w:vAlign w:val="bottom"/>
            <w:hideMark/>
          </w:tcPr>
          <w:p w14:paraId="09A40C4F" w14:textId="77777777" w:rsidR="00FB0D83" w:rsidRDefault="006C352B">
            <w:pPr>
              <w:contextualSpacing/>
              <w:rPr>
                <w:rFonts w:eastAsia="Times New Roman" w:cs="Times New Roman"/>
                <w:sz w:val="20"/>
              </w:rPr>
            </w:pPr>
          </w:p>
        </w:tc>
        <w:tc>
          <w:tcPr>
            <w:tcW w:w="6165" w:type="dxa"/>
            <w:gridSpan w:val="5"/>
            <w:noWrap/>
            <w:vAlign w:val="bottom"/>
            <w:hideMark/>
          </w:tcPr>
          <w:p w14:paraId="09A40C5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61 ως έχει   ΔΕΚΤΟ ΚΑΤΑ ΠΛΕΙΟΨΗΦΙΑ</w:t>
            </w:r>
          </w:p>
        </w:tc>
        <w:tc>
          <w:tcPr>
            <w:tcW w:w="101" w:type="dxa"/>
            <w:noWrap/>
            <w:vAlign w:val="bottom"/>
            <w:hideMark/>
          </w:tcPr>
          <w:p w14:paraId="09A40C5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52" w14:textId="77777777" w:rsidR="00FB0D83" w:rsidRDefault="006C352B">
            <w:pPr>
              <w:contextualSpacing/>
              <w:rPr>
                <w:rFonts w:eastAsia="Times New Roman" w:cs="Times New Roman"/>
                <w:sz w:val="20"/>
              </w:rPr>
            </w:pPr>
          </w:p>
        </w:tc>
        <w:tc>
          <w:tcPr>
            <w:tcW w:w="40" w:type="dxa"/>
            <w:noWrap/>
            <w:vAlign w:val="bottom"/>
            <w:hideMark/>
          </w:tcPr>
          <w:p w14:paraId="09A40C53" w14:textId="77777777" w:rsidR="00FB0D83" w:rsidRDefault="006C352B">
            <w:pPr>
              <w:contextualSpacing/>
              <w:rPr>
                <w:rFonts w:eastAsia="Times New Roman" w:cs="Times New Roman"/>
                <w:sz w:val="20"/>
              </w:rPr>
            </w:pPr>
          </w:p>
        </w:tc>
      </w:tr>
      <w:tr w:rsidR="00D269F7" w14:paraId="09A40C5E" w14:textId="77777777">
        <w:trPr>
          <w:trHeight w:val="300"/>
        </w:trPr>
        <w:tc>
          <w:tcPr>
            <w:tcW w:w="2392" w:type="dxa"/>
            <w:noWrap/>
            <w:vAlign w:val="bottom"/>
            <w:hideMark/>
          </w:tcPr>
          <w:p w14:paraId="09A40C5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C5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57" w14:textId="77777777" w:rsidR="00FB0D83" w:rsidRDefault="006C352B">
            <w:pPr>
              <w:contextualSpacing/>
              <w:rPr>
                <w:rFonts w:eastAsia="Times New Roman" w:cs="Times New Roman"/>
                <w:sz w:val="20"/>
              </w:rPr>
            </w:pPr>
          </w:p>
        </w:tc>
        <w:tc>
          <w:tcPr>
            <w:tcW w:w="1190" w:type="dxa"/>
            <w:noWrap/>
            <w:vAlign w:val="bottom"/>
            <w:hideMark/>
          </w:tcPr>
          <w:p w14:paraId="09A40C5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C5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5A" w14:textId="77777777" w:rsidR="00FB0D83" w:rsidRDefault="006C352B">
            <w:pPr>
              <w:contextualSpacing/>
              <w:rPr>
                <w:rFonts w:eastAsia="Times New Roman" w:cs="Times New Roman"/>
                <w:sz w:val="20"/>
              </w:rPr>
            </w:pPr>
          </w:p>
        </w:tc>
        <w:tc>
          <w:tcPr>
            <w:tcW w:w="101" w:type="dxa"/>
            <w:noWrap/>
            <w:vAlign w:val="bottom"/>
            <w:hideMark/>
          </w:tcPr>
          <w:p w14:paraId="09A40C5B" w14:textId="77777777" w:rsidR="00FB0D83" w:rsidRDefault="006C352B">
            <w:pPr>
              <w:contextualSpacing/>
              <w:rPr>
                <w:rFonts w:eastAsia="Times New Roman" w:cs="Times New Roman"/>
                <w:sz w:val="20"/>
              </w:rPr>
            </w:pPr>
          </w:p>
        </w:tc>
        <w:tc>
          <w:tcPr>
            <w:tcW w:w="101" w:type="dxa"/>
            <w:noWrap/>
            <w:vAlign w:val="bottom"/>
            <w:hideMark/>
          </w:tcPr>
          <w:p w14:paraId="09A40C5C" w14:textId="77777777" w:rsidR="00FB0D83" w:rsidRDefault="006C352B">
            <w:pPr>
              <w:contextualSpacing/>
              <w:rPr>
                <w:rFonts w:eastAsia="Times New Roman" w:cs="Times New Roman"/>
                <w:sz w:val="20"/>
              </w:rPr>
            </w:pPr>
          </w:p>
        </w:tc>
        <w:tc>
          <w:tcPr>
            <w:tcW w:w="40" w:type="dxa"/>
            <w:noWrap/>
            <w:vAlign w:val="bottom"/>
            <w:hideMark/>
          </w:tcPr>
          <w:p w14:paraId="09A40C5D" w14:textId="77777777" w:rsidR="00FB0D83" w:rsidRDefault="006C352B">
            <w:pPr>
              <w:contextualSpacing/>
              <w:rPr>
                <w:rFonts w:eastAsia="Times New Roman" w:cs="Times New Roman"/>
                <w:sz w:val="20"/>
              </w:rPr>
            </w:pPr>
          </w:p>
        </w:tc>
      </w:tr>
      <w:tr w:rsidR="00D269F7" w14:paraId="09A40C68" w14:textId="77777777">
        <w:trPr>
          <w:trHeight w:val="300"/>
        </w:trPr>
        <w:tc>
          <w:tcPr>
            <w:tcW w:w="2392" w:type="dxa"/>
            <w:noWrap/>
            <w:vAlign w:val="bottom"/>
            <w:hideMark/>
          </w:tcPr>
          <w:p w14:paraId="09A40C5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C6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61" w14:textId="77777777" w:rsidR="00FB0D83" w:rsidRDefault="006C352B">
            <w:pPr>
              <w:contextualSpacing/>
              <w:rPr>
                <w:rFonts w:eastAsia="Times New Roman" w:cs="Times New Roman"/>
                <w:sz w:val="20"/>
              </w:rPr>
            </w:pPr>
          </w:p>
        </w:tc>
        <w:tc>
          <w:tcPr>
            <w:tcW w:w="1190" w:type="dxa"/>
            <w:noWrap/>
            <w:vAlign w:val="bottom"/>
            <w:hideMark/>
          </w:tcPr>
          <w:p w14:paraId="09A40C6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C6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64" w14:textId="77777777" w:rsidR="00FB0D83" w:rsidRDefault="006C352B">
            <w:pPr>
              <w:contextualSpacing/>
              <w:rPr>
                <w:rFonts w:eastAsia="Times New Roman" w:cs="Times New Roman"/>
                <w:sz w:val="20"/>
              </w:rPr>
            </w:pPr>
          </w:p>
        </w:tc>
        <w:tc>
          <w:tcPr>
            <w:tcW w:w="101" w:type="dxa"/>
            <w:noWrap/>
            <w:vAlign w:val="bottom"/>
            <w:hideMark/>
          </w:tcPr>
          <w:p w14:paraId="09A40C65" w14:textId="77777777" w:rsidR="00FB0D83" w:rsidRDefault="006C352B">
            <w:pPr>
              <w:contextualSpacing/>
              <w:rPr>
                <w:rFonts w:eastAsia="Times New Roman" w:cs="Times New Roman"/>
                <w:sz w:val="20"/>
              </w:rPr>
            </w:pPr>
          </w:p>
        </w:tc>
        <w:tc>
          <w:tcPr>
            <w:tcW w:w="101" w:type="dxa"/>
            <w:noWrap/>
            <w:vAlign w:val="bottom"/>
            <w:hideMark/>
          </w:tcPr>
          <w:p w14:paraId="09A40C66" w14:textId="77777777" w:rsidR="00FB0D83" w:rsidRDefault="006C352B">
            <w:pPr>
              <w:contextualSpacing/>
              <w:rPr>
                <w:rFonts w:eastAsia="Times New Roman" w:cs="Times New Roman"/>
                <w:sz w:val="20"/>
              </w:rPr>
            </w:pPr>
          </w:p>
        </w:tc>
        <w:tc>
          <w:tcPr>
            <w:tcW w:w="40" w:type="dxa"/>
            <w:noWrap/>
            <w:vAlign w:val="bottom"/>
            <w:hideMark/>
          </w:tcPr>
          <w:p w14:paraId="09A40C67" w14:textId="77777777" w:rsidR="00FB0D83" w:rsidRDefault="006C352B">
            <w:pPr>
              <w:contextualSpacing/>
              <w:rPr>
                <w:rFonts w:eastAsia="Times New Roman" w:cs="Times New Roman"/>
                <w:sz w:val="20"/>
              </w:rPr>
            </w:pPr>
          </w:p>
        </w:tc>
      </w:tr>
      <w:tr w:rsidR="00D269F7" w14:paraId="09A40C72" w14:textId="77777777">
        <w:trPr>
          <w:trHeight w:val="300"/>
        </w:trPr>
        <w:tc>
          <w:tcPr>
            <w:tcW w:w="2392" w:type="dxa"/>
            <w:noWrap/>
            <w:vAlign w:val="bottom"/>
            <w:hideMark/>
          </w:tcPr>
          <w:p w14:paraId="09A40C6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C6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6B" w14:textId="77777777" w:rsidR="00FB0D83" w:rsidRDefault="006C352B">
            <w:pPr>
              <w:contextualSpacing/>
              <w:rPr>
                <w:rFonts w:eastAsia="Times New Roman" w:cs="Times New Roman"/>
                <w:sz w:val="20"/>
              </w:rPr>
            </w:pPr>
          </w:p>
        </w:tc>
        <w:tc>
          <w:tcPr>
            <w:tcW w:w="1190" w:type="dxa"/>
            <w:noWrap/>
            <w:vAlign w:val="bottom"/>
            <w:hideMark/>
          </w:tcPr>
          <w:p w14:paraId="09A40C6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C6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6E" w14:textId="77777777" w:rsidR="00FB0D83" w:rsidRDefault="006C352B">
            <w:pPr>
              <w:contextualSpacing/>
              <w:rPr>
                <w:rFonts w:eastAsia="Times New Roman" w:cs="Times New Roman"/>
                <w:sz w:val="20"/>
              </w:rPr>
            </w:pPr>
          </w:p>
        </w:tc>
        <w:tc>
          <w:tcPr>
            <w:tcW w:w="101" w:type="dxa"/>
            <w:noWrap/>
            <w:vAlign w:val="bottom"/>
            <w:hideMark/>
          </w:tcPr>
          <w:p w14:paraId="09A40C6F" w14:textId="77777777" w:rsidR="00FB0D83" w:rsidRDefault="006C352B">
            <w:pPr>
              <w:contextualSpacing/>
              <w:rPr>
                <w:rFonts w:eastAsia="Times New Roman" w:cs="Times New Roman"/>
                <w:sz w:val="20"/>
              </w:rPr>
            </w:pPr>
          </w:p>
        </w:tc>
        <w:tc>
          <w:tcPr>
            <w:tcW w:w="101" w:type="dxa"/>
            <w:noWrap/>
            <w:vAlign w:val="bottom"/>
            <w:hideMark/>
          </w:tcPr>
          <w:p w14:paraId="09A40C70" w14:textId="77777777" w:rsidR="00FB0D83" w:rsidRDefault="006C352B">
            <w:pPr>
              <w:contextualSpacing/>
              <w:rPr>
                <w:rFonts w:eastAsia="Times New Roman" w:cs="Times New Roman"/>
                <w:sz w:val="20"/>
              </w:rPr>
            </w:pPr>
          </w:p>
        </w:tc>
        <w:tc>
          <w:tcPr>
            <w:tcW w:w="40" w:type="dxa"/>
            <w:noWrap/>
            <w:vAlign w:val="bottom"/>
            <w:hideMark/>
          </w:tcPr>
          <w:p w14:paraId="09A40C71" w14:textId="77777777" w:rsidR="00FB0D83" w:rsidRDefault="006C352B">
            <w:pPr>
              <w:contextualSpacing/>
              <w:rPr>
                <w:rFonts w:eastAsia="Times New Roman" w:cs="Times New Roman"/>
                <w:sz w:val="20"/>
              </w:rPr>
            </w:pPr>
          </w:p>
        </w:tc>
      </w:tr>
      <w:tr w:rsidR="00D269F7" w14:paraId="09A40C7C" w14:textId="77777777">
        <w:trPr>
          <w:trHeight w:val="300"/>
        </w:trPr>
        <w:tc>
          <w:tcPr>
            <w:tcW w:w="2392" w:type="dxa"/>
            <w:noWrap/>
            <w:vAlign w:val="bottom"/>
            <w:hideMark/>
          </w:tcPr>
          <w:p w14:paraId="09A40C7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C7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75" w14:textId="77777777" w:rsidR="00FB0D83" w:rsidRDefault="006C352B">
            <w:pPr>
              <w:contextualSpacing/>
              <w:rPr>
                <w:rFonts w:eastAsia="Times New Roman" w:cs="Times New Roman"/>
                <w:sz w:val="20"/>
              </w:rPr>
            </w:pPr>
          </w:p>
        </w:tc>
        <w:tc>
          <w:tcPr>
            <w:tcW w:w="1190" w:type="dxa"/>
            <w:noWrap/>
            <w:vAlign w:val="bottom"/>
            <w:hideMark/>
          </w:tcPr>
          <w:p w14:paraId="09A40C7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C7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78" w14:textId="77777777" w:rsidR="00FB0D83" w:rsidRDefault="006C352B">
            <w:pPr>
              <w:contextualSpacing/>
              <w:rPr>
                <w:rFonts w:eastAsia="Times New Roman" w:cs="Times New Roman"/>
                <w:sz w:val="20"/>
              </w:rPr>
            </w:pPr>
          </w:p>
        </w:tc>
        <w:tc>
          <w:tcPr>
            <w:tcW w:w="101" w:type="dxa"/>
            <w:noWrap/>
            <w:vAlign w:val="bottom"/>
            <w:hideMark/>
          </w:tcPr>
          <w:p w14:paraId="09A40C79" w14:textId="77777777" w:rsidR="00FB0D83" w:rsidRDefault="006C352B">
            <w:pPr>
              <w:contextualSpacing/>
              <w:rPr>
                <w:rFonts w:eastAsia="Times New Roman" w:cs="Times New Roman"/>
                <w:sz w:val="20"/>
              </w:rPr>
            </w:pPr>
          </w:p>
        </w:tc>
        <w:tc>
          <w:tcPr>
            <w:tcW w:w="101" w:type="dxa"/>
            <w:noWrap/>
            <w:vAlign w:val="bottom"/>
            <w:hideMark/>
          </w:tcPr>
          <w:p w14:paraId="09A40C7A" w14:textId="77777777" w:rsidR="00FB0D83" w:rsidRDefault="006C352B">
            <w:pPr>
              <w:contextualSpacing/>
              <w:rPr>
                <w:rFonts w:eastAsia="Times New Roman" w:cs="Times New Roman"/>
                <w:sz w:val="20"/>
              </w:rPr>
            </w:pPr>
          </w:p>
        </w:tc>
        <w:tc>
          <w:tcPr>
            <w:tcW w:w="40" w:type="dxa"/>
            <w:noWrap/>
            <w:vAlign w:val="bottom"/>
            <w:hideMark/>
          </w:tcPr>
          <w:p w14:paraId="09A40C7B" w14:textId="77777777" w:rsidR="00FB0D83" w:rsidRDefault="006C352B">
            <w:pPr>
              <w:contextualSpacing/>
              <w:rPr>
                <w:rFonts w:eastAsia="Times New Roman" w:cs="Times New Roman"/>
                <w:sz w:val="20"/>
              </w:rPr>
            </w:pPr>
          </w:p>
        </w:tc>
      </w:tr>
      <w:tr w:rsidR="00D269F7" w14:paraId="09A40C86" w14:textId="77777777">
        <w:trPr>
          <w:trHeight w:val="300"/>
        </w:trPr>
        <w:tc>
          <w:tcPr>
            <w:tcW w:w="2392" w:type="dxa"/>
            <w:noWrap/>
            <w:vAlign w:val="bottom"/>
            <w:hideMark/>
          </w:tcPr>
          <w:p w14:paraId="09A40C7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C7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7F" w14:textId="77777777" w:rsidR="00FB0D83" w:rsidRDefault="006C352B">
            <w:pPr>
              <w:contextualSpacing/>
              <w:rPr>
                <w:rFonts w:eastAsia="Times New Roman" w:cs="Times New Roman"/>
                <w:sz w:val="20"/>
              </w:rPr>
            </w:pPr>
          </w:p>
        </w:tc>
        <w:tc>
          <w:tcPr>
            <w:tcW w:w="1190" w:type="dxa"/>
            <w:noWrap/>
            <w:vAlign w:val="bottom"/>
            <w:hideMark/>
          </w:tcPr>
          <w:p w14:paraId="09A40C8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C8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82" w14:textId="77777777" w:rsidR="00FB0D83" w:rsidRDefault="006C352B">
            <w:pPr>
              <w:contextualSpacing/>
              <w:rPr>
                <w:rFonts w:eastAsia="Times New Roman" w:cs="Times New Roman"/>
                <w:sz w:val="20"/>
              </w:rPr>
            </w:pPr>
          </w:p>
        </w:tc>
        <w:tc>
          <w:tcPr>
            <w:tcW w:w="101" w:type="dxa"/>
            <w:noWrap/>
            <w:vAlign w:val="bottom"/>
            <w:hideMark/>
          </w:tcPr>
          <w:p w14:paraId="09A40C83" w14:textId="77777777" w:rsidR="00FB0D83" w:rsidRDefault="006C352B">
            <w:pPr>
              <w:contextualSpacing/>
              <w:rPr>
                <w:rFonts w:eastAsia="Times New Roman" w:cs="Times New Roman"/>
                <w:sz w:val="20"/>
              </w:rPr>
            </w:pPr>
          </w:p>
        </w:tc>
        <w:tc>
          <w:tcPr>
            <w:tcW w:w="101" w:type="dxa"/>
            <w:noWrap/>
            <w:vAlign w:val="bottom"/>
            <w:hideMark/>
          </w:tcPr>
          <w:p w14:paraId="09A40C84" w14:textId="77777777" w:rsidR="00FB0D83" w:rsidRDefault="006C352B">
            <w:pPr>
              <w:contextualSpacing/>
              <w:rPr>
                <w:rFonts w:eastAsia="Times New Roman" w:cs="Times New Roman"/>
                <w:sz w:val="20"/>
              </w:rPr>
            </w:pPr>
          </w:p>
        </w:tc>
        <w:tc>
          <w:tcPr>
            <w:tcW w:w="40" w:type="dxa"/>
            <w:noWrap/>
            <w:vAlign w:val="bottom"/>
            <w:hideMark/>
          </w:tcPr>
          <w:p w14:paraId="09A40C85" w14:textId="77777777" w:rsidR="00FB0D83" w:rsidRDefault="006C352B">
            <w:pPr>
              <w:contextualSpacing/>
              <w:rPr>
                <w:rFonts w:eastAsia="Times New Roman" w:cs="Times New Roman"/>
                <w:sz w:val="20"/>
              </w:rPr>
            </w:pPr>
          </w:p>
        </w:tc>
      </w:tr>
      <w:tr w:rsidR="00D269F7" w14:paraId="09A40C90" w14:textId="77777777">
        <w:trPr>
          <w:trHeight w:val="300"/>
        </w:trPr>
        <w:tc>
          <w:tcPr>
            <w:tcW w:w="2392" w:type="dxa"/>
            <w:noWrap/>
            <w:vAlign w:val="bottom"/>
            <w:hideMark/>
          </w:tcPr>
          <w:p w14:paraId="09A40C8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C8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89" w14:textId="77777777" w:rsidR="00FB0D83" w:rsidRDefault="006C352B">
            <w:pPr>
              <w:contextualSpacing/>
              <w:rPr>
                <w:rFonts w:eastAsia="Times New Roman" w:cs="Times New Roman"/>
                <w:sz w:val="20"/>
              </w:rPr>
            </w:pPr>
          </w:p>
        </w:tc>
        <w:tc>
          <w:tcPr>
            <w:tcW w:w="1190" w:type="dxa"/>
            <w:noWrap/>
            <w:vAlign w:val="bottom"/>
            <w:hideMark/>
          </w:tcPr>
          <w:p w14:paraId="09A40C8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C8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8C" w14:textId="77777777" w:rsidR="00FB0D83" w:rsidRDefault="006C352B">
            <w:pPr>
              <w:contextualSpacing/>
              <w:rPr>
                <w:rFonts w:eastAsia="Times New Roman" w:cs="Times New Roman"/>
                <w:sz w:val="20"/>
              </w:rPr>
            </w:pPr>
          </w:p>
        </w:tc>
        <w:tc>
          <w:tcPr>
            <w:tcW w:w="101" w:type="dxa"/>
            <w:noWrap/>
            <w:vAlign w:val="bottom"/>
            <w:hideMark/>
          </w:tcPr>
          <w:p w14:paraId="09A40C8D" w14:textId="77777777" w:rsidR="00FB0D83" w:rsidRDefault="006C352B">
            <w:pPr>
              <w:contextualSpacing/>
              <w:rPr>
                <w:rFonts w:eastAsia="Times New Roman" w:cs="Times New Roman"/>
                <w:sz w:val="20"/>
              </w:rPr>
            </w:pPr>
          </w:p>
        </w:tc>
        <w:tc>
          <w:tcPr>
            <w:tcW w:w="101" w:type="dxa"/>
            <w:noWrap/>
            <w:vAlign w:val="bottom"/>
            <w:hideMark/>
          </w:tcPr>
          <w:p w14:paraId="09A40C8E" w14:textId="77777777" w:rsidR="00FB0D83" w:rsidRDefault="006C352B">
            <w:pPr>
              <w:contextualSpacing/>
              <w:rPr>
                <w:rFonts w:eastAsia="Times New Roman" w:cs="Times New Roman"/>
                <w:sz w:val="20"/>
              </w:rPr>
            </w:pPr>
          </w:p>
        </w:tc>
        <w:tc>
          <w:tcPr>
            <w:tcW w:w="40" w:type="dxa"/>
            <w:noWrap/>
            <w:vAlign w:val="bottom"/>
            <w:hideMark/>
          </w:tcPr>
          <w:p w14:paraId="09A40C8F" w14:textId="77777777" w:rsidR="00FB0D83" w:rsidRDefault="006C352B">
            <w:pPr>
              <w:contextualSpacing/>
              <w:rPr>
                <w:rFonts w:eastAsia="Times New Roman" w:cs="Times New Roman"/>
                <w:sz w:val="20"/>
              </w:rPr>
            </w:pPr>
          </w:p>
        </w:tc>
      </w:tr>
      <w:tr w:rsidR="00D269F7" w14:paraId="09A40C9A" w14:textId="77777777">
        <w:trPr>
          <w:trHeight w:val="300"/>
        </w:trPr>
        <w:tc>
          <w:tcPr>
            <w:tcW w:w="2392" w:type="dxa"/>
            <w:noWrap/>
            <w:vAlign w:val="bottom"/>
            <w:hideMark/>
          </w:tcPr>
          <w:p w14:paraId="09A40C9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C9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93" w14:textId="77777777" w:rsidR="00FB0D83" w:rsidRDefault="006C352B">
            <w:pPr>
              <w:contextualSpacing/>
              <w:rPr>
                <w:rFonts w:eastAsia="Times New Roman" w:cs="Times New Roman"/>
                <w:sz w:val="20"/>
              </w:rPr>
            </w:pPr>
          </w:p>
        </w:tc>
        <w:tc>
          <w:tcPr>
            <w:tcW w:w="1190" w:type="dxa"/>
            <w:noWrap/>
            <w:vAlign w:val="bottom"/>
            <w:hideMark/>
          </w:tcPr>
          <w:p w14:paraId="09A40C9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C9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96" w14:textId="77777777" w:rsidR="00FB0D83" w:rsidRDefault="006C352B">
            <w:pPr>
              <w:contextualSpacing/>
              <w:rPr>
                <w:rFonts w:eastAsia="Times New Roman" w:cs="Times New Roman"/>
                <w:sz w:val="20"/>
              </w:rPr>
            </w:pPr>
          </w:p>
        </w:tc>
        <w:tc>
          <w:tcPr>
            <w:tcW w:w="101" w:type="dxa"/>
            <w:noWrap/>
            <w:vAlign w:val="bottom"/>
            <w:hideMark/>
          </w:tcPr>
          <w:p w14:paraId="09A40C97" w14:textId="77777777" w:rsidR="00FB0D83" w:rsidRDefault="006C352B">
            <w:pPr>
              <w:contextualSpacing/>
              <w:rPr>
                <w:rFonts w:eastAsia="Times New Roman" w:cs="Times New Roman"/>
                <w:sz w:val="20"/>
              </w:rPr>
            </w:pPr>
          </w:p>
        </w:tc>
        <w:tc>
          <w:tcPr>
            <w:tcW w:w="101" w:type="dxa"/>
            <w:noWrap/>
            <w:vAlign w:val="bottom"/>
            <w:hideMark/>
          </w:tcPr>
          <w:p w14:paraId="09A40C98" w14:textId="77777777" w:rsidR="00FB0D83" w:rsidRDefault="006C352B">
            <w:pPr>
              <w:contextualSpacing/>
              <w:rPr>
                <w:rFonts w:eastAsia="Times New Roman" w:cs="Times New Roman"/>
                <w:sz w:val="20"/>
              </w:rPr>
            </w:pPr>
          </w:p>
        </w:tc>
        <w:tc>
          <w:tcPr>
            <w:tcW w:w="40" w:type="dxa"/>
            <w:noWrap/>
            <w:vAlign w:val="bottom"/>
            <w:hideMark/>
          </w:tcPr>
          <w:p w14:paraId="09A40C99" w14:textId="77777777" w:rsidR="00FB0D83" w:rsidRDefault="006C352B">
            <w:pPr>
              <w:contextualSpacing/>
              <w:rPr>
                <w:rFonts w:eastAsia="Times New Roman" w:cs="Times New Roman"/>
                <w:sz w:val="20"/>
              </w:rPr>
            </w:pPr>
          </w:p>
        </w:tc>
      </w:tr>
      <w:tr w:rsidR="00D269F7" w14:paraId="09A40CA3" w14:textId="77777777">
        <w:trPr>
          <w:trHeight w:val="300"/>
        </w:trPr>
        <w:tc>
          <w:tcPr>
            <w:tcW w:w="4406" w:type="dxa"/>
            <w:gridSpan w:val="2"/>
            <w:noWrap/>
            <w:vAlign w:val="bottom"/>
            <w:hideMark/>
          </w:tcPr>
          <w:p w14:paraId="09A40C9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C9C"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C9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C9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9F" w14:textId="77777777" w:rsidR="00FB0D83" w:rsidRDefault="006C352B">
            <w:pPr>
              <w:contextualSpacing/>
              <w:rPr>
                <w:rFonts w:eastAsia="Times New Roman" w:cs="Times New Roman"/>
                <w:sz w:val="20"/>
              </w:rPr>
            </w:pPr>
          </w:p>
        </w:tc>
        <w:tc>
          <w:tcPr>
            <w:tcW w:w="101" w:type="dxa"/>
            <w:noWrap/>
            <w:vAlign w:val="bottom"/>
            <w:hideMark/>
          </w:tcPr>
          <w:p w14:paraId="09A40CA0" w14:textId="77777777" w:rsidR="00FB0D83" w:rsidRDefault="006C352B">
            <w:pPr>
              <w:contextualSpacing/>
              <w:rPr>
                <w:rFonts w:eastAsia="Times New Roman" w:cs="Times New Roman"/>
                <w:sz w:val="20"/>
              </w:rPr>
            </w:pPr>
          </w:p>
        </w:tc>
        <w:tc>
          <w:tcPr>
            <w:tcW w:w="101" w:type="dxa"/>
            <w:noWrap/>
            <w:vAlign w:val="bottom"/>
            <w:hideMark/>
          </w:tcPr>
          <w:p w14:paraId="09A40CA1" w14:textId="77777777" w:rsidR="00FB0D83" w:rsidRDefault="006C352B">
            <w:pPr>
              <w:contextualSpacing/>
              <w:rPr>
                <w:rFonts w:eastAsia="Times New Roman" w:cs="Times New Roman"/>
                <w:sz w:val="20"/>
              </w:rPr>
            </w:pPr>
          </w:p>
        </w:tc>
        <w:tc>
          <w:tcPr>
            <w:tcW w:w="40" w:type="dxa"/>
            <w:noWrap/>
            <w:vAlign w:val="bottom"/>
            <w:hideMark/>
          </w:tcPr>
          <w:p w14:paraId="09A40CA2" w14:textId="77777777" w:rsidR="00FB0D83" w:rsidRDefault="006C352B">
            <w:pPr>
              <w:contextualSpacing/>
              <w:rPr>
                <w:rFonts w:eastAsia="Times New Roman" w:cs="Times New Roman"/>
                <w:sz w:val="20"/>
              </w:rPr>
            </w:pPr>
          </w:p>
        </w:tc>
      </w:tr>
      <w:tr w:rsidR="00D269F7" w14:paraId="09A40CAD" w14:textId="77777777">
        <w:trPr>
          <w:trHeight w:val="300"/>
        </w:trPr>
        <w:tc>
          <w:tcPr>
            <w:tcW w:w="2392" w:type="dxa"/>
            <w:noWrap/>
            <w:vAlign w:val="bottom"/>
            <w:hideMark/>
          </w:tcPr>
          <w:p w14:paraId="09A40CA4" w14:textId="77777777" w:rsidR="00FB0D83" w:rsidRDefault="006C352B">
            <w:pPr>
              <w:contextualSpacing/>
              <w:rPr>
                <w:rFonts w:eastAsia="Times New Roman" w:cs="Times New Roman"/>
                <w:sz w:val="20"/>
              </w:rPr>
            </w:pPr>
          </w:p>
        </w:tc>
        <w:tc>
          <w:tcPr>
            <w:tcW w:w="2014" w:type="dxa"/>
            <w:noWrap/>
            <w:vAlign w:val="bottom"/>
            <w:hideMark/>
          </w:tcPr>
          <w:p w14:paraId="09A40CA5" w14:textId="77777777" w:rsidR="00FB0D83" w:rsidRDefault="006C352B">
            <w:pPr>
              <w:contextualSpacing/>
              <w:rPr>
                <w:rFonts w:eastAsia="Times New Roman" w:cs="Times New Roman"/>
                <w:sz w:val="20"/>
              </w:rPr>
            </w:pPr>
          </w:p>
        </w:tc>
        <w:tc>
          <w:tcPr>
            <w:tcW w:w="2759" w:type="dxa"/>
            <w:noWrap/>
            <w:vAlign w:val="bottom"/>
            <w:hideMark/>
          </w:tcPr>
          <w:p w14:paraId="09A40CA6" w14:textId="77777777" w:rsidR="00FB0D83" w:rsidRDefault="006C352B">
            <w:pPr>
              <w:contextualSpacing/>
              <w:rPr>
                <w:rFonts w:eastAsia="Times New Roman" w:cs="Times New Roman"/>
                <w:sz w:val="20"/>
              </w:rPr>
            </w:pPr>
          </w:p>
        </w:tc>
        <w:tc>
          <w:tcPr>
            <w:tcW w:w="1190" w:type="dxa"/>
            <w:noWrap/>
            <w:vAlign w:val="bottom"/>
            <w:hideMark/>
          </w:tcPr>
          <w:p w14:paraId="09A40CA7" w14:textId="77777777" w:rsidR="00FB0D83" w:rsidRDefault="006C352B">
            <w:pPr>
              <w:contextualSpacing/>
              <w:rPr>
                <w:rFonts w:eastAsia="Times New Roman" w:cs="Times New Roman"/>
                <w:sz w:val="20"/>
              </w:rPr>
            </w:pPr>
          </w:p>
        </w:tc>
        <w:tc>
          <w:tcPr>
            <w:tcW w:w="101" w:type="dxa"/>
            <w:noWrap/>
            <w:vAlign w:val="bottom"/>
            <w:hideMark/>
          </w:tcPr>
          <w:p w14:paraId="09A40CA8" w14:textId="77777777" w:rsidR="00FB0D83" w:rsidRDefault="006C352B">
            <w:pPr>
              <w:contextualSpacing/>
              <w:rPr>
                <w:rFonts w:eastAsia="Times New Roman" w:cs="Times New Roman"/>
                <w:sz w:val="20"/>
              </w:rPr>
            </w:pPr>
          </w:p>
        </w:tc>
        <w:tc>
          <w:tcPr>
            <w:tcW w:w="101" w:type="dxa"/>
            <w:noWrap/>
            <w:vAlign w:val="bottom"/>
            <w:hideMark/>
          </w:tcPr>
          <w:p w14:paraId="09A40CA9" w14:textId="77777777" w:rsidR="00FB0D83" w:rsidRDefault="006C352B">
            <w:pPr>
              <w:contextualSpacing/>
              <w:rPr>
                <w:rFonts w:eastAsia="Times New Roman" w:cs="Times New Roman"/>
                <w:sz w:val="20"/>
              </w:rPr>
            </w:pPr>
          </w:p>
        </w:tc>
        <w:tc>
          <w:tcPr>
            <w:tcW w:w="101" w:type="dxa"/>
            <w:noWrap/>
            <w:vAlign w:val="bottom"/>
            <w:hideMark/>
          </w:tcPr>
          <w:p w14:paraId="09A40CAA" w14:textId="77777777" w:rsidR="00FB0D83" w:rsidRDefault="006C352B">
            <w:pPr>
              <w:contextualSpacing/>
              <w:rPr>
                <w:rFonts w:eastAsia="Times New Roman" w:cs="Times New Roman"/>
                <w:sz w:val="20"/>
              </w:rPr>
            </w:pPr>
          </w:p>
        </w:tc>
        <w:tc>
          <w:tcPr>
            <w:tcW w:w="101" w:type="dxa"/>
            <w:noWrap/>
            <w:vAlign w:val="bottom"/>
            <w:hideMark/>
          </w:tcPr>
          <w:p w14:paraId="09A40CAB" w14:textId="77777777" w:rsidR="00FB0D83" w:rsidRDefault="006C352B">
            <w:pPr>
              <w:contextualSpacing/>
              <w:rPr>
                <w:rFonts w:eastAsia="Times New Roman" w:cs="Times New Roman"/>
                <w:sz w:val="20"/>
              </w:rPr>
            </w:pPr>
          </w:p>
        </w:tc>
        <w:tc>
          <w:tcPr>
            <w:tcW w:w="40" w:type="dxa"/>
            <w:noWrap/>
            <w:vAlign w:val="bottom"/>
            <w:hideMark/>
          </w:tcPr>
          <w:p w14:paraId="09A40CAC" w14:textId="77777777" w:rsidR="00FB0D83" w:rsidRDefault="006C352B">
            <w:pPr>
              <w:contextualSpacing/>
              <w:rPr>
                <w:rFonts w:eastAsia="Times New Roman" w:cs="Times New Roman"/>
                <w:sz w:val="20"/>
              </w:rPr>
            </w:pPr>
          </w:p>
        </w:tc>
      </w:tr>
      <w:tr w:rsidR="00D269F7" w14:paraId="09A40CB3" w14:textId="77777777">
        <w:trPr>
          <w:trHeight w:val="300"/>
        </w:trPr>
        <w:tc>
          <w:tcPr>
            <w:tcW w:w="2392" w:type="dxa"/>
            <w:noWrap/>
            <w:vAlign w:val="bottom"/>
            <w:hideMark/>
          </w:tcPr>
          <w:p w14:paraId="09A40CAE" w14:textId="77777777" w:rsidR="00FB0D83" w:rsidRDefault="006C352B">
            <w:pPr>
              <w:contextualSpacing/>
              <w:rPr>
                <w:rFonts w:eastAsia="Times New Roman" w:cs="Times New Roman"/>
                <w:sz w:val="20"/>
              </w:rPr>
            </w:pPr>
          </w:p>
        </w:tc>
        <w:tc>
          <w:tcPr>
            <w:tcW w:w="6165" w:type="dxa"/>
            <w:gridSpan w:val="5"/>
            <w:noWrap/>
            <w:vAlign w:val="bottom"/>
            <w:hideMark/>
          </w:tcPr>
          <w:p w14:paraId="09A40CA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62 ως έχει   ΔΕΚΤΟ ΚΑΤΑ ΠΛΕΙΟΨΗΦΙΑ</w:t>
            </w:r>
          </w:p>
        </w:tc>
        <w:tc>
          <w:tcPr>
            <w:tcW w:w="101" w:type="dxa"/>
            <w:noWrap/>
            <w:vAlign w:val="bottom"/>
            <w:hideMark/>
          </w:tcPr>
          <w:p w14:paraId="09A40CB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B1" w14:textId="77777777" w:rsidR="00FB0D83" w:rsidRDefault="006C352B">
            <w:pPr>
              <w:contextualSpacing/>
              <w:rPr>
                <w:rFonts w:eastAsia="Times New Roman" w:cs="Times New Roman"/>
                <w:sz w:val="20"/>
              </w:rPr>
            </w:pPr>
          </w:p>
        </w:tc>
        <w:tc>
          <w:tcPr>
            <w:tcW w:w="40" w:type="dxa"/>
            <w:noWrap/>
            <w:vAlign w:val="bottom"/>
            <w:hideMark/>
          </w:tcPr>
          <w:p w14:paraId="09A40CB2" w14:textId="77777777" w:rsidR="00FB0D83" w:rsidRDefault="006C352B">
            <w:pPr>
              <w:contextualSpacing/>
              <w:rPr>
                <w:rFonts w:eastAsia="Times New Roman" w:cs="Times New Roman"/>
                <w:sz w:val="20"/>
              </w:rPr>
            </w:pPr>
          </w:p>
        </w:tc>
      </w:tr>
      <w:tr w:rsidR="00D269F7" w14:paraId="09A40CBD" w14:textId="77777777">
        <w:trPr>
          <w:trHeight w:val="300"/>
        </w:trPr>
        <w:tc>
          <w:tcPr>
            <w:tcW w:w="2392" w:type="dxa"/>
            <w:noWrap/>
            <w:vAlign w:val="bottom"/>
            <w:hideMark/>
          </w:tcPr>
          <w:p w14:paraId="09A40CB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CB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B6" w14:textId="77777777" w:rsidR="00FB0D83" w:rsidRDefault="006C352B">
            <w:pPr>
              <w:contextualSpacing/>
              <w:rPr>
                <w:rFonts w:eastAsia="Times New Roman" w:cs="Times New Roman"/>
                <w:sz w:val="20"/>
              </w:rPr>
            </w:pPr>
          </w:p>
        </w:tc>
        <w:tc>
          <w:tcPr>
            <w:tcW w:w="1190" w:type="dxa"/>
            <w:noWrap/>
            <w:vAlign w:val="bottom"/>
            <w:hideMark/>
          </w:tcPr>
          <w:p w14:paraId="09A40CB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CB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B9" w14:textId="77777777" w:rsidR="00FB0D83" w:rsidRDefault="006C352B">
            <w:pPr>
              <w:contextualSpacing/>
              <w:rPr>
                <w:rFonts w:eastAsia="Times New Roman" w:cs="Times New Roman"/>
                <w:sz w:val="20"/>
              </w:rPr>
            </w:pPr>
          </w:p>
        </w:tc>
        <w:tc>
          <w:tcPr>
            <w:tcW w:w="101" w:type="dxa"/>
            <w:noWrap/>
            <w:vAlign w:val="bottom"/>
            <w:hideMark/>
          </w:tcPr>
          <w:p w14:paraId="09A40CBA" w14:textId="77777777" w:rsidR="00FB0D83" w:rsidRDefault="006C352B">
            <w:pPr>
              <w:contextualSpacing/>
              <w:rPr>
                <w:rFonts w:eastAsia="Times New Roman" w:cs="Times New Roman"/>
                <w:sz w:val="20"/>
              </w:rPr>
            </w:pPr>
          </w:p>
        </w:tc>
        <w:tc>
          <w:tcPr>
            <w:tcW w:w="101" w:type="dxa"/>
            <w:noWrap/>
            <w:vAlign w:val="bottom"/>
            <w:hideMark/>
          </w:tcPr>
          <w:p w14:paraId="09A40CBB" w14:textId="77777777" w:rsidR="00FB0D83" w:rsidRDefault="006C352B">
            <w:pPr>
              <w:contextualSpacing/>
              <w:rPr>
                <w:rFonts w:eastAsia="Times New Roman" w:cs="Times New Roman"/>
                <w:sz w:val="20"/>
              </w:rPr>
            </w:pPr>
          </w:p>
        </w:tc>
        <w:tc>
          <w:tcPr>
            <w:tcW w:w="40" w:type="dxa"/>
            <w:noWrap/>
            <w:vAlign w:val="bottom"/>
            <w:hideMark/>
          </w:tcPr>
          <w:p w14:paraId="09A40CBC" w14:textId="77777777" w:rsidR="00FB0D83" w:rsidRDefault="006C352B">
            <w:pPr>
              <w:contextualSpacing/>
              <w:rPr>
                <w:rFonts w:eastAsia="Times New Roman" w:cs="Times New Roman"/>
                <w:sz w:val="20"/>
              </w:rPr>
            </w:pPr>
          </w:p>
        </w:tc>
      </w:tr>
      <w:tr w:rsidR="00D269F7" w14:paraId="09A40CC7" w14:textId="77777777">
        <w:trPr>
          <w:trHeight w:val="300"/>
        </w:trPr>
        <w:tc>
          <w:tcPr>
            <w:tcW w:w="2392" w:type="dxa"/>
            <w:noWrap/>
            <w:vAlign w:val="bottom"/>
            <w:hideMark/>
          </w:tcPr>
          <w:p w14:paraId="09A40CB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CB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C0" w14:textId="77777777" w:rsidR="00FB0D83" w:rsidRDefault="006C352B">
            <w:pPr>
              <w:contextualSpacing/>
              <w:rPr>
                <w:rFonts w:eastAsia="Times New Roman" w:cs="Times New Roman"/>
                <w:sz w:val="20"/>
              </w:rPr>
            </w:pPr>
          </w:p>
        </w:tc>
        <w:tc>
          <w:tcPr>
            <w:tcW w:w="1190" w:type="dxa"/>
            <w:noWrap/>
            <w:vAlign w:val="bottom"/>
            <w:hideMark/>
          </w:tcPr>
          <w:p w14:paraId="09A40CC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CC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C3" w14:textId="77777777" w:rsidR="00FB0D83" w:rsidRDefault="006C352B">
            <w:pPr>
              <w:contextualSpacing/>
              <w:rPr>
                <w:rFonts w:eastAsia="Times New Roman" w:cs="Times New Roman"/>
                <w:sz w:val="20"/>
              </w:rPr>
            </w:pPr>
          </w:p>
        </w:tc>
        <w:tc>
          <w:tcPr>
            <w:tcW w:w="101" w:type="dxa"/>
            <w:noWrap/>
            <w:vAlign w:val="bottom"/>
            <w:hideMark/>
          </w:tcPr>
          <w:p w14:paraId="09A40CC4" w14:textId="77777777" w:rsidR="00FB0D83" w:rsidRDefault="006C352B">
            <w:pPr>
              <w:contextualSpacing/>
              <w:rPr>
                <w:rFonts w:eastAsia="Times New Roman" w:cs="Times New Roman"/>
                <w:sz w:val="20"/>
              </w:rPr>
            </w:pPr>
          </w:p>
        </w:tc>
        <w:tc>
          <w:tcPr>
            <w:tcW w:w="101" w:type="dxa"/>
            <w:noWrap/>
            <w:vAlign w:val="bottom"/>
            <w:hideMark/>
          </w:tcPr>
          <w:p w14:paraId="09A40CC5" w14:textId="77777777" w:rsidR="00FB0D83" w:rsidRDefault="006C352B">
            <w:pPr>
              <w:contextualSpacing/>
              <w:rPr>
                <w:rFonts w:eastAsia="Times New Roman" w:cs="Times New Roman"/>
                <w:sz w:val="20"/>
              </w:rPr>
            </w:pPr>
          </w:p>
        </w:tc>
        <w:tc>
          <w:tcPr>
            <w:tcW w:w="40" w:type="dxa"/>
            <w:noWrap/>
            <w:vAlign w:val="bottom"/>
            <w:hideMark/>
          </w:tcPr>
          <w:p w14:paraId="09A40CC6" w14:textId="77777777" w:rsidR="00FB0D83" w:rsidRDefault="006C352B">
            <w:pPr>
              <w:contextualSpacing/>
              <w:rPr>
                <w:rFonts w:eastAsia="Times New Roman" w:cs="Times New Roman"/>
                <w:sz w:val="20"/>
              </w:rPr>
            </w:pPr>
          </w:p>
        </w:tc>
      </w:tr>
      <w:tr w:rsidR="00D269F7" w14:paraId="09A40CD1" w14:textId="77777777">
        <w:trPr>
          <w:trHeight w:val="300"/>
        </w:trPr>
        <w:tc>
          <w:tcPr>
            <w:tcW w:w="2392" w:type="dxa"/>
            <w:noWrap/>
            <w:vAlign w:val="bottom"/>
            <w:hideMark/>
          </w:tcPr>
          <w:p w14:paraId="09A40CC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CC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CA" w14:textId="77777777" w:rsidR="00FB0D83" w:rsidRDefault="006C352B">
            <w:pPr>
              <w:contextualSpacing/>
              <w:rPr>
                <w:rFonts w:eastAsia="Times New Roman" w:cs="Times New Roman"/>
                <w:sz w:val="20"/>
              </w:rPr>
            </w:pPr>
          </w:p>
        </w:tc>
        <w:tc>
          <w:tcPr>
            <w:tcW w:w="1190" w:type="dxa"/>
            <w:noWrap/>
            <w:vAlign w:val="bottom"/>
            <w:hideMark/>
          </w:tcPr>
          <w:p w14:paraId="09A40CC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CC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CD" w14:textId="77777777" w:rsidR="00FB0D83" w:rsidRDefault="006C352B">
            <w:pPr>
              <w:contextualSpacing/>
              <w:rPr>
                <w:rFonts w:eastAsia="Times New Roman" w:cs="Times New Roman"/>
                <w:sz w:val="20"/>
              </w:rPr>
            </w:pPr>
          </w:p>
        </w:tc>
        <w:tc>
          <w:tcPr>
            <w:tcW w:w="101" w:type="dxa"/>
            <w:noWrap/>
            <w:vAlign w:val="bottom"/>
            <w:hideMark/>
          </w:tcPr>
          <w:p w14:paraId="09A40CCE" w14:textId="77777777" w:rsidR="00FB0D83" w:rsidRDefault="006C352B">
            <w:pPr>
              <w:contextualSpacing/>
              <w:rPr>
                <w:rFonts w:eastAsia="Times New Roman" w:cs="Times New Roman"/>
                <w:sz w:val="20"/>
              </w:rPr>
            </w:pPr>
          </w:p>
        </w:tc>
        <w:tc>
          <w:tcPr>
            <w:tcW w:w="101" w:type="dxa"/>
            <w:noWrap/>
            <w:vAlign w:val="bottom"/>
            <w:hideMark/>
          </w:tcPr>
          <w:p w14:paraId="09A40CCF" w14:textId="77777777" w:rsidR="00FB0D83" w:rsidRDefault="006C352B">
            <w:pPr>
              <w:contextualSpacing/>
              <w:rPr>
                <w:rFonts w:eastAsia="Times New Roman" w:cs="Times New Roman"/>
                <w:sz w:val="20"/>
              </w:rPr>
            </w:pPr>
          </w:p>
        </w:tc>
        <w:tc>
          <w:tcPr>
            <w:tcW w:w="40" w:type="dxa"/>
            <w:noWrap/>
            <w:vAlign w:val="bottom"/>
            <w:hideMark/>
          </w:tcPr>
          <w:p w14:paraId="09A40CD0" w14:textId="77777777" w:rsidR="00FB0D83" w:rsidRDefault="006C352B">
            <w:pPr>
              <w:contextualSpacing/>
              <w:rPr>
                <w:rFonts w:eastAsia="Times New Roman" w:cs="Times New Roman"/>
                <w:sz w:val="20"/>
              </w:rPr>
            </w:pPr>
          </w:p>
        </w:tc>
      </w:tr>
      <w:tr w:rsidR="00D269F7" w14:paraId="09A40CDB" w14:textId="77777777">
        <w:trPr>
          <w:trHeight w:val="300"/>
        </w:trPr>
        <w:tc>
          <w:tcPr>
            <w:tcW w:w="2392" w:type="dxa"/>
            <w:noWrap/>
            <w:vAlign w:val="bottom"/>
            <w:hideMark/>
          </w:tcPr>
          <w:p w14:paraId="09A40CD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CD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D4" w14:textId="77777777" w:rsidR="00FB0D83" w:rsidRDefault="006C352B">
            <w:pPr>
              <w:contextualSpacing/>
              <w:rPr>
                <w:rFonts w:eastAsia="Times New Roman" w:cs="Times New Roman"/>
                <w:sz w:val="20"/>
              </w:rPr>
            </w:pPr>
          </w:p>
        </w:tc>
        <w:tc>
          <w:tcPr>
            <w:tcW w:w="1190" w:type="dxa"/>
            <w:noWrap/>
            <w:vAlign w:val="bottom"/>
            <w:hideMark/>
          </w:tcPr>
          <w:p w14:paraId="09A40CD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CD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D7" w14:textId="77777777" w:rsidR="00FB0D83" w:rsidRDefault="006C352B">
            <w:pPr>
              <w:contextualSpacing/>
              <w:rPr>
                <w:rFonts w:eastAsia="Times New Roman" w:cs="Times New Roman"/>
                <w:sz w:val="20"/>
              </w:rPr>
            </w:pPr>
          </w:p>
        </w:tc>
        <w:tc>
          <w:tcPr>
            <w:tcW w:w="101" w:type="dxa"/>
            <w:noWrap/>
            <w:vAlign w:val="bottom"/>
            <w:hideMark/>
          </w:tcPr>
          <w:p w14:paraId="09A40CD8" w14:textId="77777777" w:rsidR="00FB0D83" w:rsidRDefault="006C352B">
            <w:pPr>
              <w:contextualSpacing/>
              <w:rPr>
                <w:rFonts w:eastAsia="Times New Roman" w:cs="Times New Roman"/>
                <w:sz w:val="20"/>
              </w:rPr>
            </w:pPr>
          </w:p>
        </w:tc>
        <w:tc>
          <w:tcPr>
            <w:tcW w:w="101" w:type="dxa"/>
            <w:noWrap/>
            <w:vAlign w:val="bottom"/>
            <w:hideMark/>
          </w:tcPr>
          <w:p w14:paraId="09A40CD9" w14:textId="77777777" w:rsidR="00FB0D83" w:rsidRDefault="006C352B">
            <w:pPr>
              <w:contextualSpacing/>
              <w:rPr>
                <w:rFonts w:eastAsia="Times New Roman" w:cs="Times New Roman"/>
                <w:sz w:val="20"/>
              </w:rPr>
            </w:pPr>
          </w:p>
        </w:tc>
        <w:tc>
          <w:tcPr>
            <w:tcW w:w="40" w:type="dxa"/>
            <w:noWrap/>
            <w:vAlign w:val="bottom"/>
            <w:hideMark/>
          </w:tcPr>
          <w:p w14:paraId="09A40CDA" w14:textId="77777777" w:rsidR="00FB0D83" w:rsidRDefault="006C352B">
            <w:pPr>
              <w:contextualSpacing/>
              <w:rPr>
                <w:rFonts w:eastAsia="Times New Roman" w:cs="Times New Roman"/>
                <w:sz w:val="20"/>
              </w:rPr>
            </w:pPr>
          </w:p>
        </w:tc>
      </w:tr>
      <w:tr w:rsidR="00D269F7" w14:paraId="09A40CE5" w14:textId="77777777">
        <w:trPr>
          <w:trHeight w:val="300"/>
        </w:trPr>
        <w:tc>
          <w:tcPr>
            <w:tcW w:w="2392" w:type="dxa"/>
            <w:noWrap/>
            <w:vAlign w:val="bottom"/>
            <w:hideMark/>
          </w:tcPr>
          <w:p w14:paraId="09A40CD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CD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DE" w14:textId="77777777" w:rsidR="00FB0D83" w:rsidRDefault="006C352B">
            <w:pPr>
              <w:contextualSpacing/>
              <w:rPr>
                <w:rFonts w:eastAsia="Times New Roman" w:cs="Times New Roman"/>
                <w:sz w:val="20"/>
              </w:rPr>
            </w:pPr>
          </w:p>
        </w:tc>
        <w:tc>
          <w:tcPr>
            <w:tcW w:w="1190" w:type="dxa"/>
            <w:noWrap/>
            <w:vAlign w:val="bottom"/>
            <w:hideMark/>
          </w:tcPr>
          <w:p w14:paraId="09A40CD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CE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E1" w14:textId="77777777" w:rsidR="00FB0D83" w:rsidRDefault="006C352B">
            <w:pPr>
              <w:contextualSpacing/>
              <w:rPr>
                <w:rFonts w:eastAsia="Times New Roman" w:cs="Times New Roman"/>
                <w:sz w:val="20"/>
              </w:rPr>
            </w:pPr>
          </w:p>
        </w:tc>
        <w:tc>
          <w:tcPr>
            <w:tcW w:w="101" w:type="dxa"/>
            <w:noWrap/>
            <w:vAlign w:val="bottom"/>
            <w:hideMark/>
          </w:tcPr>
          <w:p w14:paraId="09A40CE2" w14:textId="77777777" w:rsidR="00FB0D83" w:rsidRDefault="006C352B">
            <w:pPr>
              <w:contextualSpacing/>
              <w:rPr>
                <w:rFonts w:eastAsia="Times New Roman" w:cs="Times New Roman"/>
                <w:sz w:val="20"/>
              </w:rPr>
            </w:pPr>
          </w:p>
        </w:tc>
        <w:tc>
          <w:tcPr>
            <w:tcW w:w="101" w:type="dxa"/>
            <w:noWrap/>
            <w:vAlign w:val="bottom"/>
            <w:hideMark/>
          </w:tcPr>
          <w:p w14:paraId="09A40CE3" w14:textId="77777777" w:rsidR="00FB0D83" w:rsidRDefault="006C352B">
            <w:pPr>
              <w:contextualSpacing/>
              <w:rPr>
                <w:rFonts w:eastAsia="Times New Roman" w:cs="Times New Roman"/>
                <w:sz w:val="20"/>
              </w:rPr>
            </w:pPr>
          </w:p>
        </w:tc>
        <w:tc>
          <w:tcPr>
            <w:tcW w:w="40" w:type="dxa"/>
            <w:noWrap/>
            <w:vAlign w:val="bottom"/>
            <w:hideMark/>
          </w:tcPr>
          <w:p w14:paraId="09A40CE4" w14:textId="77777777" w:rsidR="00FB0D83" w:rsidRDefault="006C352B">
            <w:pPr>
              <w:contextualSpacing/>
              <w:rPr>
                <w:rFonts w:eastAsia="Times New Roman" w:cs="Times New Roman"/>
                <w:sz w:val="20"/>
              </w:rPr>
            </w:pPr>
          </w:p>
        </w:tc>
      </w:tr>
      <w:tr w:rsidR="00D269F7" w14:paraId="09A40CEF" w14:textId="77777777">
        <w:trPr>
          <w:trHeight w:val="300"/>
        </w:trPr>
        <w:tc>
          <w:tcPr>
            <w:tcW w:w="2392" w:type="dxa"/>
            <w:noWrap/>
            <w:vAlign w:val="bottom"/>
            <w:hideMark/>
          </w:tcPr>
          <w:p w14:paraId="09A40CE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CE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E8" w14:textId="77777777" w:rsidR="00FB0D83" w:rsidRDefault="006C352B">
            <w:pPr>
              <w:contextualSpacing/>
              <w:rPr>
                <w:rFonts w:eastAsia="Times New Roman" w:cs="Times New Roman"/>
                <w:sz w:val="20"/>
              </w:rPr>
            </w:pPr>
          </w:p>
        </w:tc>
        <w:tc>
          <w:tcPr>
            <w:tcW w:w="1190" w:type="dxa"/>
            <w:noWrap/>
            <w:vAlign w:val="bottom"/>
            <w:hideMark/>
          </w:tcPr>
          <w:p w14:paraId="09A40CE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CE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EB" w14:textId="77777777" w:rsidR="00FB0D83" w:rsidRDefault="006C352B">
            <w:pPr>
              <w:contextualSpacing/>
              <w:rPr>
                <w:rFonts w:eastAsia="Times New Roman" w:cs="Times New Roman"/>
                <w:sz w:val="20"/>
              </w:rPr>
            </w:pPr>
          </w:p>
        </w:tc>
        <w:tc>
          <w:tcPr>
            <w:tcW w:w="101" w:type="dxa"/>
            <w:noWrap/>
            <w:vAlign w:val="bottom"/>
            <w:hideMark/>
          </w:tcPr>
          <w:p w14:paraId="09A40CEC" w14:textId="77777777" w:rsidR="00FB0D83" w:rsidRDefault="006C352B">
            <w:pPr>
              <w:contextualSpacing/>
              <w:rPr>
                <w:rFonts w:eastAsia="Times New Roman" w:cs="Times New Roman"/>
                <w:sz w:val="20"/>
              </w:rPr>
            </w:pPr>
          </w:p>
        </w:tc>
        <w:tc>
          <w:tcPr>
            <w:tcW w:w="101" w:type="dxa"/>
            <w:noWrap/>
            <w:vAlign w:val="bottom"/>
            <w:hideMark/>
          </w:tcPr>
          <w:p w14:paraId="09A40CED" w14:textId="77777777" w:rsidR="00FB0D83" w:rsidRDefault="006C352B">
            <w:pPr>
              <w:contextualSpacing/>
              <w:rPr>
                <w:rFonts w:eastAsia="Times New Roman" w:cs="Times New Roman"/>
                <w:sz w:val="20"/>
              </w:rPr>
            </w:pPr>
          </w:p>
        </w:tc>
        <w:tc>
          <w:tcPr>
            <w:tcW w:w="40" w:type="dxa"/>
            <w:noWrap/>
            <w:vAlign w:val="bottom"/>
            <w:hideMark/>
          </w:tcPr>
          <w:p w14:paraId="09A40CEE" w14:textId="77777777" w:rsidR="00FB0D83" w:rsidRDefault="006C352B">
            <w:pPr>
              <w:contextualSpacing/>
              <w:rPr>
                <w:rFonts w:eastAsia="Times New Roman" w:cs="Times New Roman"/>
                <w:sz w:val="20"/>
              </w:rPr>
            </w:pPr>
          </w:p>
        </w:tc>
      </w:tr>
      <w:tr w:rsidR="00D269F7" w14:paraId="09A40CF9" w14:textId="77777777">
        <w:trPr>
          <w:trHeight w:val="300"/>
        </w:trPr>
        <w:tc>
          <w:tcPr>
            <w:tcW w:w="2392" w:type="dxa"/>
            <w:noWrap/>
            <w:vAlign w:val="bottom"/>
            <w:hideMark/>
          </w:tcPr>
          <w:p w14:paraId="09A40CF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CF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CF2" w14:textId="77777777" w:rsidR="00FB0D83" w:rsidRDefault="006C352B">
            <w:pPr>
              <w:contextualSpacing/>
              <w:rPr>
                <w:rFonts w:eastAsia="Times New Roman" w:cs="Times New Roman"/>
                <w:sz w:val="20"/>
              </w:rPr>
            </w:pPr>
          </w:p>
        </w:tc>
        <w:tc>
          <w:tcPr>
            <w:tcW w:w="1190" w:type="dxa"/>
            <w:noWrap/>
            <w:vAlign w:val="bottom"/>
            <w:hideMark/>
          </w:tcPr>
          <w:p w14:paraId="09A40CF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CF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F5" w14:textId="77777777" w:rsidR="00FB0D83" w:rsidRDefault="006C352B">
            <w:pPr>
              <w:contextualSpacing/>
              <w:rPr>
                <w:rFonts w:eastAsia="Times New Roman" w:cs="Times New Roman"/>
                <w:sz w:val="20"/>
              </w:rPr>
            </w:pPr>
          </w:p>
        </w:tc>
        <w:tc>
          <w:tcPr>
            <w:tcW w:w="101" w:type="dxa"/>
            <w:noWrap/>
            <w:vAlign w:val="bottom"/>
            <w:hideMark/>
          </w:tcPr>
          <w:p w14:paraId="09A40CF6" w14:textId="77777777" w:rsidR="00FB0D83" w:rsidRDefault="006C352B">
            <w:pPr>
              <w:contextualSpacing/>
              <w:rPr>
                <w:rFonts w:eastAsia="Times New Roman" w:cs="Times New Roman"/>
                <w:sz w:val="20"/>
              </w:rPr>
            </w:pPr>
          </w:p>
        </w:tc>
        <w:tc>
          <w:tcPr>
            <w:tcW w:w="101" w:type="dxa"/>
            <w:noWrap/>
            <w:vAlign w:val="bottom"/>
            <w:hideMark/>
          </w:tcPr>
          <w:p w14:paraId="09A40CF7" w14:textId="77777777" w:rsidR="00FB0D83" w:rsidRDefault="006C352B">
            <w:pPr>
              <w:contextualSpacing/>
              <w:rPr>
                <w:rFonts w:eastAsia="Times New Roman" w:cs="Times New Roman"/>
                <w:sz w:val="20"/>
              </w:rPr>
            </w:pPr>
          </w:p>
        </w:tc>
        <w:tc>
          <w:tcPr>
            <w:tcW w:w="40" w:type="dxa"/>
            <w:noWrap/>
            <w:vAlign w:val="bottom"/>
            <w:hideMark/>
          </w:tcPr>
          <w:p w14:paraId="09A40CF8" w14:textId="77777777" w:rsidR="00FB0D83" w:rsidRDefault="006C352B">
            <w:pPr>
              <w:contextualSpacing/>
              <w:rPr>
                <w:rFonts w:eastAsia="Times New Roman" w:cs="Times New Roman"/>
                <w:sz w:val="20"/>
              </w:rPr>
            </w:pPr>
          </w:p>
        </w:tc>
      </w:tr>
      <w:tr w:rsidR="00D269F7" w14:paraId="09A40D02" w14:textId="77777777">
        <w:trPr>
          <w:trHeight w:val="300"/>
        </w:trPr>
        <w:tc>
          <w:tcPr>
            <w:tcW w:w="4406" w:type="dxa"/>
            <w:gridSpan w:val="2"/>
            <w:noWrap/>
            <w:vAlign w:val="bottom"/>
            <w:hideMark/>
          </w:tcPr>
          <w:p w14:paraId="09A40CF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CFB"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CF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CF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CFE" w14:textId="77777777" w:rsidR="00FB0D83" w:rsidRDefault="006C352B">
            <w:pPr>
              <w:contextualSpacing/>
              <w:rPr>
                <w:rFonts w:eastAsia="Times New Roman" w:cs="Times New Roman"/>
                <w:sz w:val="20"/>
              </w:rPr>
            </w:pPr>
          </w:p>
        </w:tc>
        <w:tc>
          <w:tcPr>
            <w:tcW w:w="101" w:type="dxa"/>
            <w:noWrap/>
            <w:vAlign w:val="bottom"/>
            <w:hideMark/>
          </w:tcPr>
          <w:p w14:paraId="09A40CFF" w14:textId="77777777" w:rsidR="00FB0D83" w:rsidRDefault="006C352B">
            <w:pPr>
              <w:contextualSpacing/>
              <w:rPr>
                <w:rFonts w:eastAsia="Times New Roman" w:cs="Times New Roman"/>
                <w:sz w:val="20"/>
              </w:rPr>
            </w:pPr>
          </w:p>
        </w:tc>
        <w:tc>
          <w:tcPr>
            <w:tcW w:w="101" w:type="dxa"/>
            <w:noWrap/>
            <w:vAlign w:val="bottom"/>
            <w:hideMark/>
          </w:tcPr>
          <w:p w14:paraId="09A40D00" w14:textId="77777777" w:rsidR="00FB0D83" w:rsidRDefault="006C352B">
            <w:pPr>
              <w:contextualSpacing/>
              <w:rPr>
                <w:rFonts w:eastAsia="Times New Roman" w:cs="Times New Roman"/>
                <w:sz w:val="20"/>
              </w:rPr>
            </w:pPr>
          </w:p>
        </w:tc>
        <w:tc>
          <w:tcPr>
            <w:tcW w:w="40" w:type="dxa"/>
            <w:noWrap/>
            <w:vAlign w:val="bottom"/>
            <w:hideMark/>
          </w:tcPr>
          <w:p w14:paraId="09A40D01" w14:textId="77777777" w:rsidR="00FB0D83" w:rsidRDefault="006C352B">
            <w:pPr>
              <w:contextualSpacing/>
              <w:rPr>
                <w:rFonts w:eastAsia="Times New Roman" w:cs="Times New Roman"/>
                <w:sz w:val="20"/>
              </w:rPr>
            </w:pPr>
          </w:p>
        </w:tc>
      </w:tr>
      <w:tr w:rsidR="00D269F7" w14:paraId="09A40D0C" w14:textId="77777777">
        <w:trPr>
          <w:trHeight w:val="300"/>
        </w:trPr>
        <w:tc>
          <w:tcPr>
            <w:tcW w:w="2392" w:type="dxa"/>
            <w:noWrap/>
            <w:vAlign w:val="bottom"/>
            <w:hideMark/>
          </w:tcPr>
          <w:p w14:paraId="09A40D03" w14:textId="77777777" w:rsidR="00FB0D83" w:rsidRDefault="006C352B">
            <w:pPr>
              <w:contextualSpacing/>
              <w:rPr>
                <w:rFonts w:eastAsia="Times New Roman" w:cs="Times New Roman"/>
                <w:sz w:val="20"/>
              </w:rPr>
            </w:pPr>
          </w:p>
        </w:tc>
        <w:tc>
          <w:tcPr>
            <w:tcW w:w="2014" w:type="dxa"/>
            <w:noWrap/>
            <w:vAlign w:val="bottom"/>
            <w:hideMark/>
          </w:tcPr>
          <w:p w14:paraId="09A40D04" w14:textId="77777777" w:rsidR="00FB0D83" w:rsidRDefault="006C352B">
            <w:pPr>
              <w:contextualSpacing/>
              <w:rPr>
                <w:rFonts w:eastAsia="Times New Roman" w:cs="Times New Roman"/>
                <w:sz w:val="20"/>
              </w:rPr>
            </w:pPr>
          </w:p>
        </w:tc>
        <w:tc>
          <w:tcPr>
            <w:tcW w:w="2759" w:type="dxa"/>
            <w:noWrap/>
            <w:vAlign w:val="bottom"/>
            <w:hideMark/>
          </w:tcPr>
          <w:p w14:paraId="09A40D05" w14:textId="77777777" w:rsidR="00FB0D83" w:rsidRDefault="006C352B">
            <w:pPr>
              <w:contextualSpacing/>
              <w:rPr>
                <w:rFonts w:eastAsia="Times New Roman" w:cs="Times New Roman"/>
                <w:sz w:val="20"/>
              </w:rPr>
            </w:pPr>
          </w:p>
        </w:tc>
        <w:tc>
          <w:tcPr>
            <w:tcW w:w="1190" w:type="dxa"/>
            <w:noWrap/>
            <w:vAlign w:val="bottom"/>
            <w:hideMark/>
          </w:tcPr>
          <w:p w14:paraId="09A40D06" w14:textId="77777777" w:rsidR="00FB0D83" w:rsidRDefault="006C352B">
            <w:pPr>
              <w:contextualSpacing/>
              <w:rPr>
                <w:rFonts w:eastAsia="Times New Roman" w:cs="Times New Roman"/>
                <w:sz w:val="20"/>
              </w:rPr>
            </w:pPr>
          </w:p>
        </w:tc>
        <w:tc>
          <w:tcPr>
            <w:tcW w:w="101" w:type="dxa"/>
            <w:noWrap/>
            <w:vAlign w:val="bottom"/>
            <w:hideMark/>
          </w:tcPr>
          <w:p w14:paraId="09A40D07" w14:textId="77777777" w:rsidR="00FB0D83" w:rsidRDefault="006C352B">
            <w:pPr>
              <w:contextualSpacing/>
              <w:rPr>
                <w:rFonts w:eastAsia="Times New Roman" w:cs="Times New Roman"/>
                <w:sz w:val="20"/>
              </w:rPr>
            </w:pPr>
          </w:p>
        </w:tc>
        <w:tc>
          <w:tcPr>
            <w:tcW w:w="101" w:type="dxa"/>
            <w:noWrap/>
            <w:vAlign w:val="bottom"/>
            <w:hideMark/>
          </w:tcPr>
          <w:p w14:paraId="09A40D08" w14:textId="77777777" w:rsidR="00FB0D83" w:rsidRDefault="006C352B">
            <w:pPr>
              <w:contextualSpacing/>
              <w:rPr>
                <w:rFonts w:eastAsia="Times New Roman" w:cs="Times New Roman"/>
                <w:sz w:val="20"/>
              </w:rPr>
            </w:pPr>
          </w:p>
        </w:tc>
        <w:tc>
          <w:tcPr>
            <w:tcW w:w="101" w:type="dxa"/>
            <w:noWrap/>
            <w:vAlign w:val="bottom"/>
            <w:hideMark/>
          </w:tcPr>
          <w:p w14:paraId="09A40D09" w14:textId="77777777" w:rsidR="00FB0D83" w:rsidRDefault="006C352B">
            <w:pPr>
              <w:contextualSpacing/>
              <w:rPr>
                <w:rFonts w:eastAsia="Times New Roman" w:cs="Times New Roman"/>
                <w:sz w:val="20"/>
              </w:rPr>
            </w:pPr>
          </w:p>
        </w:tc>
        <w:tc>
          <w:tcPr>
            <w:tcW w:w="101" w:type="dxa"/>
            <w:noWrap/>
            <w:vAlign w:val="bottom"/>
            <w:hideMark/>
          </w:tcPr>
          <w:p w14:paraId="09A40D0A" w14:textId="77777777" w:rsidR="00FB0D83" w:rsidRDefault="006C352B">
            <w:pPr>
              <w:contextualSpacing/>
              <w:rPr>
                <w:rFonts w:eastAsia="Times New Roman" w:cs="Times New Roman"/>
                <w:sz w:val="20"/>
              </w:rPr>
            </w:pPr>
          </w:p>
        </w:tc>
        <w:tc>
          <w:tcPr>
            <w:tcW w:w="40" w:type="dxa"/>
            <w:noWrap/>
            <w:vAlign w:val="bottom"/>
            <w:hideMark/>
          </w:tcPr>
          <w:p w14:paraId="09A40D0B" w14:textId="77777777" w:rsidR="00FB0D83" w:rsidRDefault="006C352B">
            <w:pPr>
              <w:contextualSpacing/>
              <w:rPr>
                <w:rFonts w:eastAsia="Times New Roman" w:cs="Times New Roman"/>
                <w:sz w:val="20"/>
              </w:rPr>
            </w:pPr>
          </w:p>
        </w:tc>
      </w:tr>
      <w:tr w:rsidR="00D269F7" w14:paraId="09A40D12" w14:textId="77777777">
        <w:trPr>
          <w:trHeight w:val="300"/>
        </w:trPr>
        <w:tc>
          <w:tcPr>
            <w:tcW w:w="2392" w:type="dxa"/>
            <w:noWrap/>
            <w:vAlign w:val="bottom"/>
            <w:hideMark/>
          </w:tcPr>
          <w:p w14:paraId="09A40D0D" w14:textId="77777777" w:rsidR="00FB0D83" w:rsidRDefault="006C352B">
            <w:pPr>
              <w:contextualSpacing/>
              <w:rPr>
                <w:rFonts w:eastAsia="Times New Roman" w:cs="Times New Roman"/>
                <w:sz w:val="20"/>
              </w:rPr>
            </w:pPr>
          </w:p>
        </w:tc>
        <w:tc>
          <w:tcPr>
            <w:tcW w:w="6165" w:type="dxa"/>
            <w:gridSpan w:val="5"/>
            <w:noWrap/>
            <w:vAlign w:val="bottom"/>
            <w:hideMark/>
          </w:tcPr>
          <w:p w14:paraId="09A40D0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63 ως έχει   ΔΕΚΤΟ ΚΑΤΑ ΠΛΕΙΟΨΗΦΙΑ</w:t>
            </w:r>
          </w:p>
        </w:tc>
        <w:tc>
          <w:tcPr>
            <w:tcW w:w="101" w:type="dxa"/>
            <w:noWrap/>
            <w:vAlign w:val="bottom"/>
            <w:hideMark/>
          </w:tcPr>
          <w:p w14:paraId="09A40D0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10" w14:textId="77777777" w:rsidR="00FB0D83" w:rsidRDefault="006C352B">
            <w:pPr>
              <w:contextualSpacing/>
              <w:rPr>
                <w:rFonts w:eastAsia="Times New Roman" w:cs="Times New Roman"/>
                <w:sz w:val="20"/>
              </w:rPr>
            </w:pPr>
          </w:p>
        </w:tc>
        <w:tc>
          <w:tcPr>
            <w:tcW w:w="40" w:type="dxa"/>
            <w:noWrap/>
            <w:vAlign w:val="bottom"/>
            <w:hideMark/>
          </w:tcPr>
          <w:p w14:paraId="09A40D11" w14:textId="77777777" w:rsidR="00FB0D83" w:rsidRDefault="006C352B">
            <w:pPr>
              <w:contextualSpacing/>
              <w:rPr>
                <w:rFonts w:eastAsia="Times New Roman" w:cs="Times New Roman"/>
                <w:sz w:val="20"/>
              </w:rPr>
            </w:pPr>
          </w:p>
        </w:tc>
      </w:tr>
      <w:tr w:rsidR="00D269F7" w14:paraId="09A40D1C" w14:textId="77777777">
        <w:trPr>
          <w:trHeight w:val="300"/>
        </w:trPr>
        <w:tc>
          <w:tcPr>
            <w:tcW w:w="2392" w:type="dxa"/>
            <w:noWrap/>
            <w:vAlign w:val="bottom"/>
            <w:hideMark/>
          </w:tcPr>
          <w:p w14:paraId="09A40D1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D1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15" w14:textId="77777777" w:rsidR="00FB0D83" w:rsidRDefault="006C352B">
            <w:pPr>
              <w:contextualSpacing/>
              <w:rPr>
                <w:rFonts w:eastAsia="Times New Roman" w:cs="Times New Roman"/>
                <w:sz w:val="20"/>
              </w:rPr>
            </w:pPr>
          </w:p>
        </w:tc>
        <w:tc>
          <w:tcPr>
            <w:tcW w:w="1190" w:type="dxa"/>
            <w:noWrap/>
            <w:vAlign w:val="bottom"/>
            <w:hideMark/>
          </w:tcPr>
          <w:p w14:paraId="09A40D1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D1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18" w14:textId="77777777" w:rsidR="00FB0D83" w:rsidRDefault="006C352B">
            <w:pPr>
              <w:contextualSpacing/>
              <w:rPr>
                <w:rFonts w:eastAsia="Times New Roman" w:cs="Times New Roman"/>
                <w:sz w:val="20"/>
              </w:rPr>
            </w:pPr>
          </w:p>
        </w:tc>
        <w:tc>
          <w:tcPr>
            <w:tcW w:w="101" w:type="dxa"/>
            <w:noWrap/>
            <w:vAlign w:val="bottom"/>
            <w:hideMark/>
          </w:tcPr>
          <w:p w14:paraId="09A40D19" w14:textId="77777777" w:rsidR="00FB0D83" w:rsidRDefault="006C352B">
            <w:pPr>
              <w:contextualSpacing/>
              <w:rPr>
                <w:rFonts w:eastAsia="Times New Roman" w:cs="Times New Roman"/>
                <w:sz w:val="20"/>
              </w:rPr>
            </w:pPr>
          </w:p>
        </w:tc>
        <w:tc>
          <w:tcPr>
            <w:tcW w:w="101" w:type="dxa"/>
            <w:noWrap/>
            <w:vAlign w:val="bottom"/>
            <w:hideMark/>
          </w:tcPr>
          <w:p w14:paraId="09A40D1A" w14:textId="77777777" w:rsidR="00FB0D83" w:rsidRDefault="006C352B">
            <w:pPr>
              <w:contextualSpacing/>
              <w:rPr>
                <w:rFonts w:eastAsia="Times New Roman" w:cs="Times New Roman"/>
                <w:sz w:val="20"/>
              </w:rPr>
            </w:pPr>
          </w:p>
        </w:tc>
        <w:tc>
          <w:tcPr>
            <w:tcW w:w="40" w:type="dxa"/>
            <w:noWrap/>
            <w:vAlign w:val="bottom"/>
            <w:hideMark/>
          </w:tcPr>
          <w:p w14:paraId="09A40D1B" w14:textId="77777777" w:rsidR="00FB0D83" w:rsidRDefault="006C352B">
            <w:pPr>
              <w:contextualSpacing/>
              <w:rPr>
                <w:rFonts w:eastAsia="Times New Roman" w:cs="Times New Roman"/>
                <w:sz w:val="20"/>
              </w:rPr>
            </w:pPr>
          </w:p>
        </w:tc>
      </w:tr>
      <w:tr w:rsidR="00D269F7" w14:paraId="09A40D26" w14:textId="77777777">
        <w:trPr>
          <w:trHeight w:val="300"/>
        </w:trPr>
        <w:tc>
          <w:tcPr>
            <w:tcW w:w="2392" w:type="dxa"/>
            <w:noWrap/>
            <w:vAlign w:val="bottom"/>
            <w:hideMark/>
          </w:tcPr>
          <w:p w14:paraId="09A40D1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D1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1F" w14:textId="77777777" w:rsidR="00FB0D83" w:rsidRDefault="006C352B">
            <w:pPr>
              <w:contextualSpacing/>
              <w:rPr>
                <w:rFonts w:eastAsia="Times New Roman" w:cs="Times New Roman"/>
                <w:sz w:val="20"/>
              </w:rPr>
            </w:pPr>
          </w:p>
        </w:tc>
        <w:tc>
          <w:tcPr>
            <w:tcW w:w="1190" w:type="dxa"/>
            <w:noWrap/>
            <w:vAlign w:val="bottom"/>
            <w:hideMark/>
          </w:tcPr>
          <w:p w14:paraId="09A40D2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D2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22" w14:textId="77777777" w:rsidR="00FB0D83" w:rsidRDefault="006C352B">
            <w:pPr>
              <w:contextualSpacing/>
              <w:rPr>
                <w:rFonts w:eastAsia="Times New Roman" w:cs="Times New Roman"/>
                <w:sz w:val="20"/>
              </w:rPr>
            </w:pPr>
          </w:p>
        </w:tc>
        <w:tc>
          <w:tcPr>
            <w:tcW w:w="101" w:type="dxa"/>
            <w:noWrap/>
            <w:vAlign w:val="bottom"/>
            <w:hideMark/>
          </w:tcPr>
          <w:p w14:paraId="09A40D23" w14:textId="77777777" w:rsidR="00FB0D83" w:rsidRDefault="006C352B">
            <w:pPr>
              <w:contextualSpacing/>
              <w:rPr>
                <w:rFonts w:eastAsia="Times New Roman" w:cs="Times New Roman"/>
                <w:sz w:val="20"/>
              </w:rPr>
            </w:pPr>
          </w:p>
        </w:tc>
        <w:tc>
          <w:tcPr>
            <w:tcW w:w="101" w:type="dxa"/>
            <w:noWrap/>
            <w:vAlign w:val="bottom"/>
            <w:hideMark/>
          </w:tcPr>
          <w:p w14:paraId="09A40D24" w14:textId="77777777" w:rsidR="00FB0D83" w:rsidRDefault="006C352B">
            <w:pPr>
              <w:contextualSpacing/>
              <w:rPr>
                <w:rFonts w:eastAsia="Times New Roman" w:cs="Times New Roman"/>
                <w:sz w:val="20"/>
              </w:rPr>
            </w:pPr>
          </w:p>
        </w:tc>
        <w:tc>
          <w:tcPr>
            <w:tcW w:w="40" w:type="dxa"/>
            <w:noWrap/>
            <w:vAlign w:val="bottom"/>
            <w:hideMark/>
          </w:tcPr>
          <w:p w14:paraId="09A40D25" w14:textId="77777777" w:rsidR="00FB0D83" w:rsidRDefault="006C352B">
            <w:pPr>
              <w:contextualSpacing/>
              <w:rPr>
                <w:rFonts w:eastAsia="Times New Roman" w:cs="Times New Roman"/>
                <w:sz w:val="20"/>
              </w:rPr>
            </w:pPr>
          </w:p>
        </w:tc>
      </w:tr>
      <w:tr w:rsidR="00D269F7" w14:paraId="09A40D30" w14:textId="77777777">
        <w:trPr>
          <w:trHeight w:val="300"/>
        </w:trPr>
        <w:tc>
          <w:tcPr>
            <w:tcW w:w="2392" w:type="dxa"/>
            <w:noWrap/>
            <w:vAlign w:val="bottom"/>
            <w:hideMark/>
          </w:tcPr>
          <w:p w14:paraId="09A40D2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D2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29" w14:textId="77777777" w:rsidR="00FB0D83" w:rsidRDefault="006C352B">
            <w:pPr>
              <w:contextualSpacing/>
              <w:rPr>
                <w:rFonts w:eastAsia="Times New Roman" w:cs="Times New Roman"/>
                <w:sz w:val="20"/>
              </w:rPr>
            </w:pPr>
          </w:p>
        </w:tc>
        <w:tc>
          <w:tcPr>
            <w:tcW w:w="1190" w:type="dxa"/>
            <w:noWrap/>
            <w:vAlign w:val="bottom"/>
            <w:hideMark/>
          </w:tcPr>
          <w:p w14:paraId="09A40D2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D2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2C" w14:textId="77777777" w:rsidR="00FB0D83" w:rsidRDefault="006C352B">
            <w:pPr>
              <w:contextualSpacing/>
              <w:rPr>
                <w:rFonts w:eastAsia="Times New Roman" w:cs="Times New Roman"/>
                <w:sz w:val="20"/>
              </w:rPr>
            </w:pPr>
          </w:p>
        </w:tc>
        <w:tc>
          <w:tcPr>
            <w:tcW w:w="101" w:type="dxa"/>
            <w:noWrap/>
            <w:vAlign w:val="bottom"/>
            <w:hideMark/>
          </w:tcPr>
          <w:p w14:paraId="09A40D2D" w14:textId="77777777" w:rsidR="00FB0D83" w:rsidRDefault="006C352B">
            <w:pPr>
              <w:contextualSpacing/>
              <w:rPr>
                <w:rFonts w:eastAsia="Times New Roman" w:cs="Times New Roman"/>
                <w:sz w:val="20"/>
              </w:rPr>
            </w:pPr>
          </w:p>
        </w:tc>
        <w:tc>
          <w:tcPr>
            <w:tcW w:w="101" w:type="dxa"/>
            <w:noWrap/>
            <w:vAlign w:val="bottom"/>
            <w:hideMark/>
          </w:tcPr>
          <w:p w14:paraId="09A40D2E" w14:textId="77777777" w:rsidR="00FB0D83" w:rsidRDefault="006C352B">
            <w:pPr>
              <w:contextualSpacing/>
              <w:rPr>
                <w:rFonts w:eastAsia="Times New Roman" w:cs="Times New Roman"/>
                <w:sz w:val="20"/>
              </w:rPr>
            </w:pPr>
          </w:p>
        </w:tc>
        <w:tc>
          <w:tcPr>
            <w:tcW w:w="40" w:type="dxa"/>
            <w:noWrap/>
            <w:vAlign w:val="bottom"/>
            <w:hideMark/>
          </w:tcPr>
          <w:p w14:paraId="09A40D2F" w14:textId="77777777" w:rsidR="00FB0D83" w:rsidRDefault="006C352B">
            <w:pPr>
              <w:contextualSpacing/>
              <w:rPr>
                <w:rFonts w:eastAsia="Times New Roman" w:cs="Times New Roman"/>
                <w:sz w:val="20"/>
              </w:rPr>
            </w:pPr>
          </w:p>
        </w:tc>
      </w:tr>
      <w:tr w:rsidR="00D269F7" w14:paraId="09A40D3A" w14:textId="77777777">
        <w:trPr>
          <w:trHeight w:val="300"/>
        </w:trPr>
        <w:tc>
          <w:tcPr>
            <w:tcW w:w="2392" w:type="dxa"/>
            <w:noWrap/>
            <w:vAlign w:val="bottom"/>
            <w:hideMark/>
          </w:tcPr>
          <w:p w14:paraId="09A40D3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D3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33" w14:textId="77777777" w:rsidR="00FB0D83" w:rsidRDefault="006C352B">
            <w:pPr>
              <w:contextualSpacing/>
              <w:rPr>
                <w:rFonts w:eastAsia="Times New Roman" w:cs="Times New Roman"/>
                <w:sz w:val="20"/>
              </w:rPr>
            </w:pPr>
          </w:p>
        </w:tc>
        <w:tc>
          <w:tcPr>
            <w:tcW w:w="1190" w:type="dxa"/>
            <w:noWrap/>
            <w:vAlign w:val="bottom"/>
            <w:hideMark/>
          </w:tcPr>
          <w:p w14:paraId="09A40D3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D3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36" w14:textId="77777777" w:rsidR="00FB0D83" w:rsidRDefault="006C352B">
            <w:pPr>
              <w:contextualSpacing/>
              <w:rPr>
                <w:rFonts w:eastAsia="Times New Roman" w:cs="Times New Roman"/>
                <w:sz w:val="20"/>
              </w:rPr>
            </w:pPr>
          </w:p>
        </w:tc>
        <w:tc>
          <w:tcPr>
            <w:tcW w:w="101" w:type="dxa"/>
            <w:noWrap/>
            <w:vAlign w:val="bottom"/>
            <w:hideMark/>
          </w:tcPr>
          <w:p w14:paraId="09A40D37" w14:textId="77777777" w:rsidR="00FB0D83" w:rsidRDefault="006C352B">
            <w:pPr>
              <w:contextualSpacing/>
              <w:rPr>
                <w:rFonts w:eastAsia="Times New Roman" w:cs="Times New Roman"/>
                <w:sz w:val="20"/>
              </w:rPr>
            </w:pPr>
          </w:p>
        </w:tc>
        <w:tc>
          <w:tcPr>
            <w:tcW w:w="101" w:type="dxa"/>
            <w:noWrap/>
            <w:vAlign w:val="bottom"/>
            <w:hideMark/>
          </w:tcPr>
          <w:p w14:paraId="09A40D38" w14:textId="77777777" w:rsidR="00FB0D83" w:rsidRDefault="006C352B">
            <w:pPr>
              <w:contextualSpacing/>
              <w:rPr>
                <w:rFonts w:eastAsia="Times New Roman" w:cs="Times New Roman"/>
                <w:sz w:val="20"/>
              </w:rPr>
            </w:pPr>
          </w:p>
        </w:tc>
        <w:tc>
          <w:tcPr>
            <w:tcW w:w="40" w:type="dxa"/>
            <w:noWrap/>
            <w:vAlign w:val="bottom"/>
            <w:hideMark/>
          </w:tcPr>
          <w:p w14:paraId="09A40D39" w14:textId="77777777" w:rsidR="00FB0D83" w:rsidRDefault="006C352B">
            <w:pPr>
              <w:contextualSpacing/>
              <w:rPr>
                <w:rFonts w:eastAsia="Times New Roman" w:cs="Times New Roman"/>
                <w:sz w:val="20"/>
              </w:rPr>
            </w:pPr>
          </w:p>
        </w:tc>
      </w:tr>
      <w:tr w:rsidR="00D269F7" w14:paraId="09A40D44" w14:textId="77777777">
        <w:trPr>
          <w:trHeight w:val="300"/>
        </w:trPr>
        <w:tc>
          <w:tcPr>
            <w:tcW w:w="2392" w:type="dxa"/>
            <w:noWrap/>
            <w:vAlign w:val="bottom"/>
            <w:hideMark/>
          </w:tcPr>
          <w:p w14:paraId="09A40D3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D3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3D" w14:textId="77777777" w:rsidR="00FB0D83" w:rsidRDefault="006C352B">
            <w:pPr>
              <w:contextualSpacing/>
              <w:rPr>
                <w:rFonts w:eastAsia="Times New Roman" w:cs="Times New Roman"/>
                <w:sz w:val="20"/>
              </w:rPr>
            </w:pPr>
          </w:p>
        </w:tc>
        <w:tc>
          <w:tcPr>
            <w:tcW w:w="1190" w:type="dxa"/>
            <w:noWrap/>
            <w:vAlign w:val="bottom"/>
            <w:hideMark/>
          </w:tcPr>
          <w:p w14:paraId="09A40D3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D3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40" w14:textId="77777777" w:rsidR="00FB0D83" w:rsidRDefault="006C352B">
            <w:pPr>
              <w:contextualSpacing/>
              <w:rPr>
                <w:rFonts w:eastAsia="Times New Roman" w:cs="Times New Roman"/>
                <w:sz w:val="20"/>
              </w:rPr>
            </w:pPr>
          </w:p>
        </w:tc>
        <w:tc>
          <w:tcPr>
            <w:tcW w:w="101" w:type="dxa"/>
            <w:noWrap/>
            <w:vAlign w:val="bottom"/>
            <w:hideMark/>
          </w:tcPr>
          <w:p w14:paraId="09A40D41" w14:textId="77777777" w:rsidR="00FB0D83" w:rsidRDefault="006C352B">
            <w:pPr>
              <w:contextualSpacing/>
              <w:rPr>
                <w:rFonts w:eastAsia="Times New Roman" w:cs="Times New Roman"/>
                <w:sz w:val="20"/>
              </w:rPr>
            </w:pPr>
          </w:p>
        </w:tc>
        <w:tc>
          <w:tcPr>
            <w:tcW w:w="101" w:type="dxa"/>
            <w:noWrap/>
            <w:vAlign w:val="bottom"/>
            <w:hideMark/>
          </w:tcPr>
          <w:p w14:paraId="09A40D42" w14:textId="77777777" w:rsidR="00FB0D83" w:rsidRDefault="006C352B">
            <w:pPr>
              <w:contextualSpacing/>
              <w:rPr>
                <w:rFonts w:eastAsia="Times New Roman" w:cs="Times New Roman"/>
                <w:sz w:val="20"/>
              </w:rPr>
            </w:pPr>
          </w:p>
        </w:tc>
        <w:tc>
          <w:tcPr>
            <w:tcW w:w="40" w:type="dxa"/>
            <w:noWrap/>
            <w:vAlign w:val="bottom"/>
            <w:hideMark/>
          </w:tcPr>
          <w:p w14:paraId="09A40D43" w14:textId="77777777" w:rsidR="00FB0D83" w:rsidRDefault="006C352B">
            <w:pPr>
              <w:contextualSpacing/>
              <w:rPr>
                <w:rFonts w:eastAsia="Times New Roman" w:cs="Times New Roman"/>
                <w:sz w:val="20"/>
              </w:rPr>
            </w:pPr>
          </w:p>
        </w:tc>
      </w:tr>
      <w:tr w:rsidR="00D269F7" w14:paraId="09A40D4E" w14:textId="77777777">
        <w:trPr>
          <w:trHeight w:val="300"/>
        </w:trPr>
        <w:tc>
          <w:tcPr>
            <w:tcW w:w="2392" w:type="dxa"/>
            <w:noWrap/>
            <w:vAlign w:val="bottom"/>
            <w:hideMark/>
          </w:tcPr>
          <w:p w14:paraId="09A40D4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D4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47" w14:textId="77777777" w:rsidR="00FB0D83" w:rsidRDefault="006C352B">
            <w:pPr>
              <w:contextualSpacing/>
              <w:rPr>
                <w:rFonts w:eastAsia="Times New Roman" w:cs="Times New Roman"/>
                <w:sz w:val="20"/>
              </w:rPr>
            </w:pPr>
          </w:p>
        </w:tc>
        <w:tc>
          <w:tcPr>
            <w:tcW w:w="1190" w:type="dxa"/>
            <w:noWrap/>
            <w:vAlign w:val="bottom"/>
            <w:hideMark/>
          </w:tcPr>
          <w:p w14:paraId="09A40D4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D4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4A" w14:textId="77777777" w:rsidR="00FB0D83" w:rsidRDefault="006C352B">
            <w:pPr>
              <w:contextualSpacing/>
              <w:rPr>
                <w:rFonts w:eastAsia="Times New Roman" w:cs="Times New Roman"/>
                <w:sz w:val="20"/>
              </w:rPr>
            </w:pPr>
          </w:p>
        </w:tc>
        <w:tc>
          <w:tcPr>
            <w:tcW w:w="101" w:type="dxa"/>
            <w:noWrap/>
            <w:vAlign w:val="bottom"/>
            <w:hideMark/>
          </w:tcPr>
          <w:p w14:paraId="09A40D4B" w14:textId="77777777" w:rsidR="00FB0D83" w:rsidRDefault="006C352B">
            <w:pPr>
              <w:contextualSpacing/>
              <w:rPr>
                <w:rFonts w:eastAsia="Times New Roman" w:cs="Times New Roman"/>
                <w:sz w:val="20"/>
              </w:rPr>
            </w:pPr>
          </w:p>
        </w:tc>
        <w:tc>
          <w:tcPr>
            <w:tcW w:w="101" w:type="dxa"/>
            <w:noWrap/>
            <w:vAlign w:val="bottom"/>
            <w:hideMark/>
          </w:tcPr>
          <w:p w14:paraId="09A40D4C" w14:textId="77777777" w:rsidR="00FB0D83" w:rsidRDefault="006C352B">
            <w:pPr>
              <w:contextualSpacing/>
              <w:rPr>
                <w:rFonts w:eastAsia="Times New Roman" w:cs="Times New Roman"/>
                <w:sz w:val="20"/>
              </w:rPr>
            </w:pPr>
          </w:p>
        </w:tc>
        <w:tc>
          <w:tcPr>
            <w:tcW w:w="40" w:type="dxa"/>
            <w:noWrap/>
            <w:vAlign w:val="bottom"/>
            <w:hideMark/>
          </w:tcPr>
          <w:p w14:paraId="09A40D4D" w14:textId="77777777" w:rsidR="00FB0D83" w:rsidRDefault="006C352B">
            <w:pPr>
              <w:contextualSpacing/>
              <w:rPr>
                <w:rFonts w:eastAsia="Times New Roman" w:cs="Times New Roman"/>
                <w:sz w:val="20"/>
              </w:rPr>
            </w:pPr>
          </w:p>
        </w:tc>
      </w:tr>
      <w:tr w:rsidR="00D269F7" w14:paraId="09A40D58" w14:textId="77777777">
        <w:trPr>
          <w:trHeight w:val="300"/>
        </w:trPr>
        <w:tc>
          <w:tcPr>
            <w:tcW w:w="2392" w:type="dxa"/>
            <w:noWrap/>
            <w:vAlign w:val="bottom"/>
            <w:hideMark/>
          </w:tcPr>
          <w:p w14:paraId="09A40D4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D5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51" w14:textId="77777777" w:rsidR="00FB0D83" w:rsidRDefault="006C352B">
            <w:pPr>
              <w:contextualSpacing/>
              <w:rPr>
                <w:rFonts w:eastAsia="Times New Roman" w:cs="Times New Roman"/>
                <w:sz w:val="20"/>
              </w:rPr>
            </w:pPr>
          </w:p>
        </w:tc>
        <w:tc>
          <w:tcPr>
            <w:tcW w:w="1190" w:type="dxa"/>
            <w:noWrap/>
            <w:vAlign w:val="bottom"/>
            <w:hideMark/>
          </w:tcPr>
          <w:p w14:paraId="09A40D5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D5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54" w14:textId="77777777" w:rsidR="00FB0D83" w:rsidRDefault="006C352B">
            <w:pPr>
              <w:contextualSpacing/>
              <w:rPr>
                <w:rFonts w:eastAsia="Times New Roman" w:cs="Times New Roman"/>
                <w:sz w:val="20"/>
              </w:rPr>
            </w:pPr>
          </w:p>
        </w:tc>
        <w:tc>
          <w:tcPr>
            <w:tcW w:w="101" w:type="dxa"/>
            <w:noWrap/>
            <w:vAlign w:val="bottom"/>
            <w:hideMark/>
          </w:tcPr>
          <w:p w14:paraId="09A40D55" w14:textId="77777777" w:rsidR="00FB0D83" w:rsidRDefault="006C352B">
            <w:pPr>
              <w:contextualSpacing/>
              <w:rPr>
                <w:rFonts w:eastAsia="Times New Roman" w:cs="Times New Roman"/>
                <w:sz w:val="20"/>
              </w:rPr>
            </w:pPr>
          </w:p>
        </w:tc>
        <w:tc>
          <w:tcPr>
            <w:tcW w:w="101" w:type="dxa"/>
            <w:noWrap/>
            <w:vAlign w:val="bottom"/>
            <w:hideMark/>
          </w:tcPr>
          <w:p w14:paraId="09A40D56" w14:textId="77777777" w:rsidR="00FB0D83" w:rsidRDefault="006C352B">
            <w:pPr>
              <w:contextualSpacing/>
              <w:rPr>
                <w:rFonts w:eastAsia="Times New Roman" w:cs="Times New Roman"/>
                <w:sz w:val="20"/>
              </w:rPr>
            </w:pPr>
          </w:p>
        </w:tc>
        <w:tc>
          <w:tcPr>
            <w:tcW w:w="40" w:type="dxa"/>
            <w:noWrap/>
            <w:vAlign w:val="bottom"/>
            <w:hideMark/>
          </w:tcPr>
          <w:p w14:paraId="09A40D57" w14:textId="77777777" w:rsidR="00FB0D83" w:rsidRDefault="006C352B">
            <w:pPr>
              <w:contextualSpacing/>
              <w:rPr>
                <w:rFonts w:eastAsia="Times New Roman" w:cs="Times New Roman"/>
                <w:sz w:val="20"/>
              </w:rPr>
            </w:pPr>
          </w:p>
        </w:tc>
      </w:tr>
      <w:tr w:rsidR="00D269F7" w14:paraId="09A40D61" w14:textId="77777777">
        <w:trPr>
          <w:trHeight w:val="300"/>
        </w:trPr>
        <w:tc>
          <w:tcPr>
            <w:tcW w:w="4406" w:type="dxa"/>
            <w:gridSpan w:val="2"/>
            <w:noWrap/>
            <w:vAlign w:val="bottom"/>
            <w:hideMark/>
          </w:tcPr>
          <w:p w14:paraId="09A40D5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D5A"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D5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D5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5D" w14:textId="77777777" w:rsidR="00FB0D83" w:rsidRDefault="006C352B">
            <w:pPr>
              <w:contextualSpacing/>
              <w:rPr>
                <w:rFonts w:eastAsia="Times New Roman" w:cs="Times New Roman"/>
                <w:sz w:val="20"/>
              </w:rPr>
            </w:pPr>
          </w:p>
        </w:tc>
        <w:tc>
          <w:tcPr>
            <w:tcW w:w="101" w:type="dxa"/>
            <w:noWrap/>
            <w:vAlign w:val="bottom"/>
            <w:hideMark/>
          </w:tcPr>
          <w:p w14:paraId="09A40D5E" w14:textId="77777777" w:rsidR="00FB0D83" w:rsidRDefault="006C352B">
            <w:pPr>
              <w:contextualSpacing/>
              <w:rPr>
                <w:rFonts w:eastAsia="Times New Roman" w:cs="Times New Roman"/>
                <w:sz w:val="20"/>
              </w:rPr>
            </w:pPr>
          </w:p>
        </w:tc>
        <w:tc>
          <w:tcPr>
            <w:tcW w:w="101" w:type="dxa"/>
            <w:noWrap/>
            <w:vAlign w:val="bottom"/>
            <w:hideMark/>
          </w:tcPr>
          <w:p w14:paraId="09A40D5F" w14:textId="77777777" w:rsidR="00FB0D83" w:rsidRDefault="006C352B">
            <w:pPr>
              <w:contextualSpacing/>
              <w:rPr>
                <w:rFonts w:eastAsia="Times New Roman" w:cs="Times New Roman"/>
                <w:sz w:val="20"/>
              </w:rPr>
            </w:pPr>
          </w:p>
        </w:tc>
        <w:tc>
          <w:tcPr>
            <w:tcW w:w="40" w:type="dxa"/>
            <w:noWrap/>
            <w:vAlign w:val="bottom"/>
            <w:hideMark/>
          </w:tcPr>
          <w:p w14:paraId="09A40D60" w14:textId="77777777" w:rsidR="00FB0D83" w:rsidRDefault="006C352B">
            <w:pPr>
              <w:contextualSpacing/>
              <w:rPr>
                <w:rFonts w:eastAsia="Times New Roman" w:cs="Times New Roman"/>
                <w:sz w:val="20"/>
              </w:rPr>
            </w:pPr>
          </w:p>
        </w:tc>
      </w:tr>
      <w:tr w:rsidR="00D269F7" w14:paraId="09A40D6B" w14:textId="77777777">
        <w:trPr>
          <w:trHeight w:val="300"/>
        </w:trPr>
        <w:tc>
          <w:tcPr>
            <w:tcW w:w="2392" w:type="dxa"/>
            <w:noWrap/>
            <w:vAlign w:val="bottom"/>
            <w:hideMark/>
          </w:tcPr>
          <w:p w14:paraId="09A40D62" w14:textId="77777777" w:rsidR="00FB0D83" w:rsidRDefault="006C352B">
            <w:pPr>
              <w:contextualSpacing/>
              <w:rPr>
                <w:rFonts w:eastAsia="Times New Roman" w:cs="Times New Roman"/>
                <w:sz w:val="20"/>
              </w:rPr>
            </w:pPr>
          </w:p>
        </w:tc>
        <w:tc>
          <w:tcPr>
            <w:tcW w:w="2014" w:type="dxa"/>
            <w:noWrap/>
            <w:vAlign w:val="bottom"/>
            <w:hideMark/>
          </w:tcPr>
          <w:p w14:paraId="09A40D63" w14:textId="77777777" w:rsidR="00FB0D83" w:rsidRDefault="006C352B">
            <w:pPr>
              <w:contextualSpacing/>
              <w:rPr>
                <w:rFonts w:eastAsia="Times New Roman" w:cs="Times New Roman"/>
                <w:sz w:val="20"/>
              </w:rPr>
            </w:pPr>
          </w:p>
        </w:tc>
        <w:tc>
          <w:tcPr>
            <w:tcW w:w="2759" w:type="dxa"/>
            <w:noWrap/>
            <w:vAlign w:val="bottom"/>
            <w:hideMark/>
          </w:tcPr>
          <w:p w14:paraId="09A40D64" w14:textId="77777777" w:rsidR="00FB0D83" w:rsidRDefault="006C352B">
            <w:pPr>
              <w:contextualSpacing/>
              <w:rPr>
                <w:rFonts w:eastAsia="Times New Roman" w:cs="Times New Roman"/>
                <w:sz w:val="20"/>
              </w:rPr>
            </w:pPr>
          </w:p>
        </w:tc>
        <w:tc>
          <w:tcPr>
            <w:tcW w:w="1190" w:type="dxa"/>
            <w:noWrap/>
            <w:vAlign w:val="bottom"/>
            <w:hideMark/>
          </w:tcPr>
          <w:p w14:paraId="09A40D65" w14:textId="77777777" w:rsidR="00FB0D83" w:rsidRDefault="006C352B">
            <w:pPr>
              <w:contextualSpacing/>
              <w:rPr>
                <w:rFonts w:eastAsia="Times New Roman" w:cs="Times New Roman"/>
                <w:sz w:val="20"/>
              </w:rPr>
            </w:pPr>
          </w:p>
        </w:tc>
        <w:tc>
          <w:tcPr>
            <w:tcW w:w="101" w:type="dxa"/>
            <w:noWrap/>
            <w:vAlign w:val="bottom"/>
            <w:hideMark/>
          </w:tcPr>
          <w:p w14:paraId="09A40D66" w14:textId="77777777" w:rsidR="00FB0D83" w:rsidRDefault="006C352B">
            <w:pPr>
              <w:contextualSpacing/>
              <w:rPr>
                <w:rFonts w:eastAsia="Times New Roman" w:cs="Times New Roman"/>
                <w:sz w:val="20"/>
              </w:rPr>
            </w:pPr>
          </w:p>
        </w:tc>
        <w:tc>
          <w:tcPr>
            <w:tcW w:w="101" w:type="dxa"/>
            <w:noWrap/>
            <w:vAlign w:val="bottom"/>
            <w:hideMark/>
          </w:tcPr>
          <w:p w14:paraId="09A40D67" w14:textId="77777777" w:rsidR="00FB0D83" w:rsidRDefault="006C352B">
            <w:pPr>
              <w:contextualSpacing/>
              <w:rPr>
                <w:rFonts w:eastAsia="Times New Roman" w:cs="Times New Roman"/>
                <w:sz w:val="20"/>
              </w:rPr>
            </w:pPr>
          </w:p>
        </w:tc>
        <w:tc>
          <w:tcPr>
            <w:tcW w:w="101" w:type="dxa"/>
            <w:noWrap/>
            <w:vAlign w:val="bottom"/>
            <w:hideMark/>
          </w:tcPr>
          <w:p w14:paraId="09A40D68" w14:textId="77777777" w:rsidR="00FB0D83" w:rsidRDefault="006C352B">
            <w:pPr>
              <w:contextualSpacing/>
              <w:rPr>
                <w:rFonts w:eastAsia="Times New Roman" w:cs="Times New Roman"/>
                <w:sz w:val="20"/>
              </w:rPr>
            </w:pPr>
          </w:p>
        </w:tc>
        <w:tc>
          <w:tcPr>
            <w:tcW w:w="101" w:type="dxa"/>
            <w:noWrap/>
            <w:vAlign w:val="bottom"/>
            <w:hideMark/>
          </w:tcPr>
          <w:p w14:paraId="09A40D69" w14:textId="77777777" w:rsidR="00FB0D83" w:rsidRDefault="006C352B">
            <w:pPr>
              <w:contextualSpacing/>
              <w:rPr>
                <w:rFonts w:eastAsia="Times New Roman" w:cs="Times New Roman"/>
                <w:sz w:val="20"/>
              </w:rPr>
            </w:pPr>
          </w:p>
        </w:tc>
        <w:tc>
          <w:tcPr>
            <w:tcW w:w="40" w:type="dxa"/>
            <w:noWrap/>
            <w:vAlign w:val="bottom"/>
            <w:hideMark/>
          </w:tcPr>
          <w:p w14:paraId="09A40D6A" w14:textId="77777777" w:rsidR="00FB0D83" w:rsidRDefault="006C352B">
            <w:pPr>
              <w:contextualSpacing/>
              <w:rPr>
                <w:rFonts w:eastAsia="Times New Roman" w:cs="Times New Roman"/>
                <w:sz w:val="20"/>
              </w:rPr>
            </w:pPr>
          </w:p>
        </w:tc>
      </w:tr>
      <w:tr w:rsidR="00D269F7" w14:paraId="09A40D71" w14:textId="77777777">
        <w:trPr>
          <w:trHeight w:val="300"/>
        </w:trPr>
        <w:tc>
          <w:tcPr>
            <w:tcW w:w="2392" w:type="dxa"/>
            <w:noWrap/>
            <w:vAlign w:val="bottom"/>
            <w:hideMark/>
          </w:tcPr>
          <w:p w14:paraId="09A40D6C" w14:textId="77777777" w:rsidR="00FB0D83" w:rsidRDefault="006C352B">
            <w:pPr>
              <w:contextualSpacing/>
              <w:rPr>
                <w:rFonts w:eastAsia="Times New Roman" w:cs="Times New Roman"/>
                <w:sz w:val="20"/>
              </w:rPr>
            </w:pPr>
          </w:p>
        </w:tc>
        <w:tc>
          <w:tcPr>
            <w:tcW w:w="6165" w:type="dxa"/>
            <w:gridSpan w:val="5"/>
            <w:noWrap/>
            <w:vAlign w:val="bottom"/>
            <w:hideMark/>
          </w:tcPr>
          <w:p w14:paraId="09A40D6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64 όπως τροπ.   ΔΕΚΤΟ ΚΑΤΑ ΠΛΕΙΟΨΗΦΙΑ</w:t>
            </w:r>
          </w:p>
        </w:tc>
        <w:tc>
          <w:tcPr>
            <w:tcW w:w="101" w:type="dxa"/>
            <w:noWrap/>
            <w:vAlign w:val="bottom"/>
            <w:hideMark/>
          </w:tcPr>
          <w:p w14:paraId="09A40D6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6F" w14:textId="77777777" w:rsidR="00FB0D83" w:rsidRDefault="006C352B">
            <w:pPr>
              <w:contextualSpacing/>
              <w:rPr>
                <w:rFonts w:eastAsia="Times New Roman" w:cs="Times New Roman"/>
                <w:sz w:val="20"/>
              </w:rPr>
            </w:pPr>
          </w:p>
        </w:tc>
        <w:tc>
          <w:tcPr>
            <w:tcW w:w="40" w:type="dxa"/>
            <w:noWrap/>
            <w:vAlign w:val="bottom"/>
            <w:hideMark/>
          </w:tcPr>
          <w:p w14:paraId="09A40D70" w14:textId="77777777" w:rsidR="00FB0D83" w:rsidRDefault="006C352B">
            <w:pPr>
              <w:contextualSpacing/>
              <w:rPr>
                <w:rFonts w:eastAsia="Times New Roman" w:cs="Times New Roman"/>
                <w:sz w:val="20"/>
              </w:rPr>
            </w:pPr>
          </w:p>
        </w:tc>
      </w:tr>
      <w:tr w:rsidR="00D269F7" w14:paraId="09A40D7B" w14:textId="77777777">
        <w:trPr>
          <w:trHeight w:val="300"/>
        </w:trPr>
        <w:tc>
          <w:tcPr>
            <w:tcW w:w="2392" w:type="dxa"/>
            <w:noWrap/>
            <w:vAlign w:val="bottom"/>
            <w:hideMark/>
          </w:tcPr>
          <w:p w14:paraId="09A40D7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D7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74" w14:textId="77777777" w:rsidR="00FB0D83" w:rsidRDefault="006C352B">
            <w:pPr>
              <w:contextualSpacing/>
              <w:rPr>
                <w:rFonts w:eastAsia="Times New Roman" w:cs="Times New Roman"/>
                <w:sz w:val="20"/>
              </w:rPr>
            </w:pPr>
          </w:p>
        </w:tc>
        <w:tc>
          <w:tcPr>
            <w:tcW w:w="1190" w:type="dxa"/>
            <w:noWrap/>
            <w:vAlign w:val="bottom"/>
            <w:hideMark/>
          </w:tcPr>
          <w:p w14:paraId="09A40D7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D7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77" w14:textId="77777777" w:rsidR="00FB0D83" w:rsidRDefault="006C352B">
            <w:pPr>
              <w:contextualSpacing/>
              <w:rPr>
                <w:rFonts w:eastAsia="Times New Roman" w:cs="Times New Roman"/>
                <w:sz w:val="20"/>
              </w:rPr>
            </w:pPr>
          </w:p>
        </w:tc>
        <w:tc>
          <w:tcPr>
            <w:tcW w:w="101" w:type="dxa"/>
            <w:noWrap/>
            <w:vAlign w:val="bottom"/>
            <w:hideMark/>
          </w:tcPr>
          <w:p w14:paraId="09A40D78" w14:textId="77777777" w:rsidR="00FB0D83" w:rsidRDefault="006C352B">
            <w:pPr>
              <w:contextualSpacing/>
              <w:rPr>
                <w:rFonts w:eastAsia="Times New Roman" w:cs="Times New Roman"/>
                <w:sz w:val="20"/>
              </w:rPr>
            </w:pPr>
          </w:p>
        </w:tc>
        <w:tc>
          <w:tcPr>
            <w:tcW w:w="101" w:type="dxa"/>
            <w:noWrap/>
            <w:vAlign w:val="bottom"/>
            <w:hideMark/>
          </w:tcPr>
          <w:p w14:paraId="09A40D79" w14:textId="77777777" w:rsidR="00FB0D83" w:rsidRDefault="006C352B">
            <w:pPr>
              <w:contextualSpacing/>
              <w:rPr>
                <w:rFonts w:eastAsia="Times New Roman" w:cs="Times New Roman"/>
                <w:sz w:val="20"/>
              </w:rPr>
            </w:pPr>
          </w:p>
        </w:tc>
        <w:tc>
          <w:tcPr>
            <w:tcW w:w="40" w:type="dxa"/>
            <w:noWrap/>
            <w:vAlign w:val="bottom"/>
            <w:hideMark/>
          </w:tcPr>
          <w:p w14:paraId="09A40D7A" w14:textId="77777777" w:rsidR="00FB0D83" w:rsidRDefault="006C352B">
            <w:pPr>
              <w:contextualSpacing/>
              <w:rPr>
                <w:rFonts w:eastAsia="Times New Roman" w:cs="Times New Roman"/>
                <w:sz w:val="20"/>
              </w:rPr>
            </w:pPr>
          </w:p>
        </w:tc>
      </w:tr>
      <w:tr w:rsidR="00D269F7" w14:paraId="09A40D85" w14:textId="77777777">
        <w:trPr>
          <w:trHeight w:val="300"/>
        </w:trPr>
        <w:tc>
          <w:tcPr>
            <w:tcW w:w="2392" w:type="dxa"/>
            <w:noWrap/>
            <w:vAlign w:val="bottom"/>
            <w:hideMark/>
          </w:tcPr>
          <w:p w14:paraId="09A40D7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D7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7E" w14:textId="77777777" w:rsidR="00FB0D83" w:rsidRDefault="006C352B">
            <w:pPr>
              <w:contextualSpacing/>
              <w:rPr>
                <w:rFonts w:eastAsia="Times New Roman" w:cs="Times New Roman"/>
                <w:sz w:val="20"/>
              </w:rPr>
            </w:pPr>
          </w:p>
        </w:tc>
        <w:tc>
          <w:tcPr>
            <w:tcW w:w="1190" w:type="dxa"/>
            <w:noWrap/>
            <w:vAlign w:val="bottom"/>
            <w:hideMark/>
          </w:tcPr>
          <w:p w14:paraId="09A40D7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D8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81" w14:textId="77777777" w:rsidR="00FB0D83" w:rsidRDefault="006C352B">
            <w:pPr>
              <w:contextualSpacing/>
              <w:rPr>
                <w:rFonts w:eastAsia="Times New Roman" w:cs="Times New Roman"/>
                <w:sz w:val="20"/>
              </w:rPr>
            </w:pPr>
          </w:p>
        </w:tc>
        <w:tc>
          <w:tcPr>
            <w:tcW w:w="101" w:type="dxa"/>
            <w:noWrap/>
            <w:vAlign w:val="bottom"/>
            <w:hideMark/>
          </w:tcPr>
          <w:p w14:paraId="09A40D82" w14:textId="77777777" w:rsidR="00FB0D83" w:rsidRDefault="006C352B">
            <w:pPr>
              <w:contextualSpacing/>
              <w:rPr>
                <w:rFonts w:eastAsia="Times New Roman" w:cs="Times New Roman"/>
                <w:sz w:val="20"/>
              </w:rPr>
            </w:pPr>
          </w:p>
        </w:tc>
        <w:tc>
          <w:tcPr>
            <w:tcW w:w="101" w:type="dxa"/>
            <w:noWrap/>
            <w:vAlign w:val="bottom"/>
            <w:hideMark/>
          </w:tcPr>
          <w:p w14:paraId="09A40D83" w14:textId="77777777" w:rsidR="00FB0D83" w:rsidRDefault="006C352B">
            <w:pPr>
              <w:contextualSpacing/>
              <w:rPr>
                <w:rFonts w:eastAsia="Times New Roman" w:cs="Times New Roman"/>
                <w:sz w:val="20"/>
              </w:rPr>
            </w:pPr>
          </w:p>
        </w:tc>
        <w:tc>
          <w:tcPr>
            <w:tcW w:w="40" w:type="dxa"/>
            <w:noWrap/>
            <w:vAlign w:val="bottom"/>
            <w:hideMark/>
          </w:tcPr>
          <w:p w14:paraId="09A40D84" w14:textId="77777777" w:rsidR="00FB0D83" w:rsidRDefault="006C352B">
            <w:pPr>
              <w:contextualSpacing/>
              <w:rPr>
                <w:rFonts w:eastAsia="Times New Roman" w:cs="Times New Roman"/>
                <w:sz w:val="20"/>
              </w:rPr>
            </w:pPr>
          </w:p>
        </w:tc>
      </w:tr>
      <w:tr w:rsidR="00D269F7" w14:paraId="09A40D8F" w14:textId="77777777">
        <w:trPr>
          <w:trHeight w:val="300"/>
        </w:trPr>
        <w:tc>
          <w:tcPr>
            <w:tcW w:w="2392" w:type="dxa"/>
            <w:noWrap/>
            <w:vAlign w:val="bottom"/>
            <w:hideMark/>
          </w:tcPr>
          <w:p w14:paraId="09A40D8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D8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88" w14:textId="77777777" w:rsidR="00FB0D83" w:rsidRDefault="006C352B">
            <w:pPr>
              <w:contextualSpacing/>
              <w:rPr>
                <w:rFonts w:eastAsia="Times New Roman" w:cs="Times New Roman"/>
                <w:sz w:val="20"/>
              </w:rPr>
            </w:pPr>
          </w:p>
        </w:tc>
        <w:tc>
          <w:tcPr>
            <w:tcW w:w="1190" w:type="dxa"/>
            <w:noWrap/>
            <w:vAlign w:val="bottom"/>
            <w:hideMark/>
          </w:tcPr>
          <w:p w14:paraId="09A40D8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D8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8B" w14:textId="77777777" w:rsidR="00FB0D83" w:rsidRDefault="006C352B">
            <w:pPr>
              <w:contextualSpacing/>
              <w:rPr>
                <w:rFonts w:eastAsia="Times New Roman" w:cs="Times New Roman"/>
                <w:sz w:val="20"/>
              </w:rPr>
            </w:pPr>
          </w:p>
        </w:tc>
        <w:tc>
          <w:tcPr>
            <w:tcW w:w="101" w:type="dxa"/>
            <w:noWrap/>
            <w:vAlign w:val="bottom"/>
            <w:hideMark/>
          </w:tcPr>
          <w:p w14:paraId="09A40D8C" w14:textId="77777777" w:rsidR="00FB0D83" w:rsidRDefault="006C352B">
            <w:pPr>
              <w:contextualSpacing/>
              <w:rPr>
                <w:rFonts w:eastAsia="Times New Roman" w:cs="Times New Roman"/>
                <w:sz w:val="20"/>
              </w:rPr>
            </w:pPr>
          </w:p>
        </w:tc>
        <w:tc>
          <w:tcPr>
            <w:tcW w:w="101" w:type="dxa"/>
            <w:noWrap/>
            <w:vAlign w:val="bottom"/>
            <w:hideMark/>
          </w:tcPr>
          <w:p w14:paraId="09A40D8D" w14:textId="77777777" w:rsidR="00FB0D83" w:rsidRDefault="006C352B">
            <w:pPr>
              <w:contextualSpacing/>
              <w:rPr>
                <w:rFonts w:eastAsia="Times New Roman" w:cs="Times New Roman"/>
                <w:sz w:val="20"/>
              </w:rPr>
            </w:pPr>
          </w:p>
        </w:tc>
        <w:tc>
          <w:tcPr>
            <w:tcW w:w="40" w:type="dxa"/>
            <w:noWrap/>
            <w:vAlign w:val="bottom"/>
            <w:hideMark/>
          </w:tcPr>
          <w:p w14:paraId="09A40D8E" w14:textId="77777777" w:rsidR="00FB0D83" w:rsidRDefault="006C352B">
            <w:pPr>
              <w:contextualSpacing/>
              <w:rPr>
                <w:rFonts w:eastAsia="Times New Roman" w:cs="Times New Roman"/>
                <w:sz w:val="20"/>
              </w:rPr>
            </w:pPr>
          </w:p>
        </w:tc>
      </w:tr>
      <w:tr w:rsidR="00D269F7" w14:paraId="09A40D99" w14:textId="77777777">
        <w:trPr>
          <w:trHeight w:val="300"/>
        </w:trPr>
        <w:tc>
          <w:tcPr>
            <w:tcW w:w="2392" w:type="dxa"/>
            <w:noWrap/>
            <w:vAlign w:val="bottom"/>
            <w:hideMark/>
          </w:tcPr>
          <w:p w14:paraId="09A40D9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D9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92" w14:textId="77777777" w:rsidR="00FB0D83" w:rsidRDefault="006C352B">
            <w:pPr>
              <w:contextualSpacing/>
              <w:rPr>
                <w:rFonts w:eastAsia="Times New Roman" w:cs="Times New Roman"/>
                <w:sz w:val="20"/>
              </w:rPr>
            </w:pPr>
          </w:p>
        </w:tc>
        <w:tc>
          <w:tcPr>
            <w:tcW w:w="1190" w:type="dxa"/>
            <w:noWrap/>
            <w:vAlign w:val="bottom"/>
            <w:hideMark/>
          </w:tcPr>
          <w:p w14:paraId="09A40D9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D9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95" w14:textId="77777777" w:rsidR="00FB0D83" w:rsidRDefault="006C352B">
            <w:pPr>
              <w:contextualSpacing/>
              <w:rPr>
                <w:rFonts w:eastAsia="Times New Roman" w:cs="Times New Roman"/>
                <w:sz w:val="20"/>
              </w:rPr>
            </w:pPr>
          </w:p>
        </w:tc>
        <w:tc>
          <w:tcPr>
            <w:tcW w:w="101" w:type="dxa"/>
            <w:noWrap/>
            <w:vAlign w:val="bottom"/>
            <w:hideMark/>
          </w:tcPr>
          <w:p w14:paraId="09A40D96" w14:textId="77777777" w:rsidR="00FB0D83" w:rsidRDefault="006C352B">
            <w:pPr>
              <w:contextualSpacing/>
              <w:rPr>
                <w:rFonts w:eastAsia="Times New Roman" w:cs="Times New Roman"/>
                <w:sz w:val="20"/>
              </w:rPr>
            </w:pPr>
          </w:p>
        </w:tc>
        <w:tc>
          <w:tcPr>
            <w:tcW w:w="101" w:type="dxa"/>
            <w:noWrap/>
            <w:vAlign w:val="bottom"/>
            <w:hideMark/>
          </w:tcPr>
          <w:p w14:paraId="09A40D97" w14:textId="77777777" w:rsidR="00FB0D83" w:rsidRDefault="006C352B">
            <w:pPr>
              <w:contextualSpacing/>
              <w:rPr>
                <w:rFonts w:eastAsia="Times New Roman" w:cs="Times New Roman"/>
                <w:sz w:val="20"/>
              </w:rPr>
            </w:pPr>
          </w:p>
        </w:tc>
        <w:tc>
          <w:tcPr>
            <w:tcW w:w="40" w:type="dxa"/>
            <w:noWrap/>
            <w:vAlign w:val="bottom"/>
            <w:hideMark/>
          </w:tcPr>
          <w:p w14:paraId="09A40D98" w14:textId="77777777" w:rsidR="00FB0D83" w:rsidRDefault="006C352B">
            <w:pPr>
              <w:contextualSpacing/>
              <w:rPr>
                <w:rFonts w:eastAsia="Times New Roman" w:cs="Times New Roman"/>
                <w:sz w:val="20"/>
              </w:rPr>
            </w:pPr>
          </w:p>
        </w:tc>
      </w:tr>
      <w:tr w:rsidR="00D269F7" w14:paraId="09A40DA3" w14:textId="77777777">
        <w:trPr>
          <w:trHeight w:val="300"/>
        </w:trPr>
        <w:tc>
          <w:tcPr>
            <w:tcW w:w="2392" w:type="dxa"/>
            <w:noWrap/>
            <w:vAlign w:val="bottom"/>
            <w:hideMark/>
          </w:tcPr>
          <w:p w14:paraId="09A40D9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D9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9C" w14:textId="77777777" w:rsidR="00FB0D83" w:rsidRDefault="006C352B">
            <w:pPr>
              <w:contextualSpacing/>
              <w:rPr>
                <w:rFonts w:eastAsia="Times New Roman" w:cs="Times New Roman"/>
                <w:sz w:val="20"/>
              </w:rPr>
            </w:pPr>
          </w:p>
        </w:tc>
        <w:tc>
          <w:tcPr>
            <w:tcW w:w="1190" w:type="dxa"/>
            <w:noWrap/>
            <w:vAlign w:val="bottom"/>
            <w:hideMark/>
          </w:tcPr>
          <w:p w14:paraId="09A40D9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D9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9F" w14:textId="77777777" w:rsidR="00FB0D83" w:rsidRDefault="006C352B">
            <w:pPr>
              <w:contextualSpacing/>
              <w:rPr>
                <w:rFonts w:eastAsia="Times New Roman" w:cs="Times New Roman"/>
                <w:sz w:val="20"/>
              </w:rPr>
            </w:pPr>
          </w:p>
        </w:tc>
        <w:tc>
          <w:tcPr>
            <w:tcW w:w="101" w:type="dxa"/>
            <w:noWrap/>
            <w:vAlign w:val="bottom"/>
            <w:hideMark/>
          </w:tcPr>
          <w:p w14:paraId="09A40DA0" w14:textId="77777777" w:rsidR="00FB0D83" w:rsidRDefault="006C352B">
            <w:pPr>
              <w:contextualSpacing/>
              <w:rPr>
                <w:rFonts w:eastAsia="Times New Roman" w:cs="Times New Roman"/>
                <w:sz w:val="20"/>
              </w:rPr>
            </w:pPr>
          </w:p>
        </w:tc>
        <w:tc>
          <w:tcPr>
            <w:tcW w:w="101" w:type="dxa"/>
            <w:noWrap/>
            <w:vAlign w:val="bottom"/>
            <w:hideMark/>
          </w:tcPr>
          <w:p w14:paraId="09A40DA1" w14:textId="77777777" w:rsidR="00FB0D83" w:rsidRDefault="006C352B">
            <w:pPr>
              <w:contextualSpacing/>
              <w:rPr>
                <w:rFonts w:eastAsia="Times New Roman" w:cs="Times New Roman"/>
                <w:sz w:val="20"/>
              </w:rPr>
            </w:pPr>
          </w:p>
        </w:tc>
        <w:tc>
          <w:tcPr>
            <w:tcW w:w="40" w:type="dxa"/>
            <w:noWrap/>
            <w:vAlign w:val="bottom"/>
            <w:hideMark/>
          </w:tcPr>
          <w:p w14:paraId="09A40DA2" w14:textId="77777777" w:rsidR="00FB0D83" w:rsidRDefault="006C352B">
            <w:pPr>
              <w:contextualSpacing/>
              <w:rPr>
                <w:rFonts w:eastAsia="Times New Roman" w:cs="Times New Roman"/>
                <w:sz w:val="20"/>
              </w:rPr>
            </w:pPr>
          </w:p>
        </w:tc>
      </w:tr>
      <w:tr w:rsidR="00D269F7" w14:paraId="09A40DAD" w14:textId="77777777">
        <w:trPr>
          <w:trHeight w:val="300"/>
        </w:trPr>
        <w:tc>
          <w:tcPr>
            <w:tcW w:w="2392" w:type="dxa"/>
            <w:noWrap/>
            <w:vAlign w:val="bottom"/>
            <w:hideMark/>
          </w:tcPr>
          <w:p w14:paraId="09A40DA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DA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A6" w14:textId="77777777" w:rsidR="00FB0D83" w:rsidRDefault="006C352B">
            <w:pPr>
              <w:contextualSpacing/>
              <w:rPr>
                <w:rFonts w:eastAsia="Times New Roman" w:cs="Times New Roman"/>
                <w:sz w:val="20"/>
              </w:rPr>
            </w:pPr>
          </w:p>
        </w:tc>
        <w:tc>
          <w:tcPr>
            <w:tcW w:w="1190" w:type="dxa"/>
            <w:noWrap/>
            <w:vAlign w:val="bottom"/>
            <w:hideMark/>
          </w:tcPr>
          <w:p w14:paraId="09A40DA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DA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A9" w14:textId="77777777" w:rsidR="00FB0D83" w:rsidRDefault="006C352B">
            <w:pPr>
              <w:contextualSpacing/>
              <w:rPr>
                <w:rFonts w:eastAsia="Times New Roman" w:cs="Times New Roman"/>
                <w:sz w:val="20"/>
              </w:rPr>
            </w:pPr>
          </w:p>
        </w:tc>
        <w:tc>
          <w:tcPr>
            <w:tcW w:w="101" w:type="dxa"/>
            <w:noWrap/>
            <w:vAlign w:val="bottom"/>
            <w:hideMark/>
          </w:tcPr>
          <w:p w14:paraId="09A40DAA" w14:textId="77777777" w:rsidR="00FB0D83" w:rsidRDefault="006C352B">
            <w:pPr>
              <w:contextualSpacing/>
              <w:rPr>
                <w:rFonts w:eastAsia="Times New Roman" w:cs="Times New Roman"/>
                <w:sz w:val="20"/>
              </w:rPr>
            </w:pPr>
          </w:p>
        </w:tc>
        <w:tc>
          <w:tcPr>
            <w:tcW w:w="101" w:type="dxa"/>
            <w:noWrap/>
            <w:vAlign w:val="bottom"/>
            <w:hideMark/>
          </w:tcPr>
          <w:p w14:paraId="09A40DAB" w14:textId="77777777" w:rsidR="00FB0D83" w:rsidRDefault="006C352B">
            <w:pPr>
              <w:contextualSpacing/>
              <w:rPr>
                <w:rFonts w:eastAsia="Times New Roman" w:cs="Times New Roman"/>
                <w:sz w:val="20"/>
              </w:rPr>
            </w:pPr>
          </w:p>
        </w:tc>
        <w:tc>
          <w:tcPr>
            <w:tcW w:w="40" w:type="dxa"/>
            <w:noWrap/>
            <w:vAlign w:val="bottom"/>
            <w:hideMark/>
          </w:tcPr>
          <w:p w14:paraId="09A40DAC" w14:textId="77777777" w:rsidR="00FB0D83" w:rsidRDefault="006C352B">
            <w:pPr>
              <w:contextualSpacing/>
              <w:rPr>
                <w:rFonts w:eastAsia="Times New Roman" w:cs="Times New Roman"/>
                <w:sz w:val="20"/>
              </w:rPr>
            </w:pPr>
          </w:p>
        </w:tc>
      </w:tr>
      <w:tr w:rsidR="00D269F7" w14:paraId="09A40DB7" w14:textId="77777777">
        <w:trPr>
          <w:trHeight w:val="300"/>
        </w:trPr>
        <w:tc>
          <w:tcPr>
            <w:tcW w:w="2392" w:type="dxa"/>
            <w:noWrap/>
            <w:vAlign w:val="bottom"/>
            <w:hideMark/>
          </w:tcPr>
          <w:p w14:paraId="09A40DA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DA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B0" w14:textId="77777777" w:rsidR="00FB0D83" w:rsidRDefault="006C352B">
            <w:pPr>
              <w:contextualSpacing/>
              <w:rPr>
                <w:rFonts w:eastAsia="Times New Roman" w:cs="Times New Roman"/>
                <w:sz w:val="20"/>
              </w:rPr>
            </w:pPr>
          </w:p>
        </w:tc>
        <w:tc>
          <w:tcPr>
            <w:tcW w:w="1190" w:type="dxa"/>
            <w:noWrap/>
            <w:vAlign w:val="bottom"/>
            <w:hideMark/>
          </w:tcPr>
          <w:p w14:paraId="09A40DB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DB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B3" w14:textId="77777777" w:rsidR="00FB0D83" w:rsidRDefault="006C352B">
            <w:pPr>
              <w:contextualSpacing/>
              <w:rPr>
                <w:rFonts w:eastAsia="Times New Roman" w:cs="Times New Roman"/>
                <w:sz w:val="20"/>
              </w:rPr>
            </w:pPr>
          </w:p>
        </w:tc>
        <w:tc>
          <w:tcPr>
            <w:tcW w:w="101" w:type="dxa"/>
            <w:noWrap/>
            <w:vAlign w:val="bottom"/>
            <w:hideMark/>
          </w:tcPr>
          <w:p w14:paraId="09A40DB4" w14:textId="77777777" w:rsidR="00FB0D83" w:rsidRDefault="006C352B">
            <w:pPr>
              <w:contextualSpacing/>
              <w:rPr>
                <w:rFonts w:eastAsia="Times New Roman" w:cs="Times New Roman"/>
                <w:sz w:val="20"/>
              </w:rPr>
            </w:pPr>
          </w:p>
        </w:tc>
        <w:tc>
          <w:tcPr>
            <w:tcW w:w="101" w:type="dxa"/>
            <w:noWrap/>
            <w:vAlign w:val="bottom"/>
            <w:hideMark/>
          </w:tcPr>
          <w:p w14:paraId="09A40DB5" w14:textId="77777777" w:rsidR="00FB0D83" w:rsidRDefault="006C352B">
            <w:pPr>
              <w:contextualSpacing/>
              <w:rPr>
                <w:rFonts w:eastAsia="Times New Roman" w:cs="Times New Roman"/>
                <w:sz w:val="20"/>
              </w:rPr>
            </w:pPr>
          </w:p>
        </w:tc>
        <w:tc>
          <w:tcPr>
            <w:tcW w:w="40" w:type="dxa"/>
            <w:noWrap/>
            <w:vAlign w:val="bottom"/>
            <w:hideMark/>
          </w:tcPr>
          <w:p w14:paraId="09A40DB6" w14:textId="77777777" w:rsidR="00FB0D83" w:rsidRDefault="006C352B">
            <w:pPr>
              <w:contextualSpacing/>
              <w:rPr>
                <w:rFonts w:eastAsia="Times New Roman" w:cs="Times New Roman"/>
                <w:sz w:val="20"/>
              </w:rPr>
            </w:pPr>
          </w:p>
        </w:tc>
      </w:tr>
      <w:tr w:rsidR="00D269F7" w14:paraId="09A40DC0" w14:textId="77777777">
        <w:trPr>
          <w:trHeight w:val="300"/>
        </w:trPr>
        <w:tc>
          <w:tcPr>
            <w:tcW w:w="4406" w:type="dxa"/>
            <w:gridSpan w:val="2"/>
            <w:noWrap/>
            <w:vAlign w:val="bottom"/>
            <w:hideMark/>
          </w:tcPr>
          <w:p w14:paraId="09A40DB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DB9"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DB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DB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BC" w14:textId="77777777" w:rsidR="00FB0D83" w:rsidRDefault="006C352B">
            <w:pPr>
              <w:contextualSpacing/>
              <w:rPr>
                <w:rFonts w:eastAsia="Times New Roman" w:cs="Times New Roman"/>
                <w:sz w:val="20"/>
              </w:rPr>
            </w:pPr>
          </w:p>
        </w:tc>
        <w:tc>
          <w:tcPr>
            <w:tcW w:w="101" w:type="dxa"/>
            <w:noWrap/>
            <w:vAlign w:val="bottom"/>
            <w:hideMark/>
          </w:tcPr>
          <w:p w14:paraId="09A40DBD" w14:textId="77777777" w:rsidR="00FB0D83" w:rsidRDefault="006C352B">
            <w:pPr>
              <w:contextualSpacing/>
              <w:rPr>
                <w:rFonts w:eastAsia="Times New Roman" w:cs="Times New Roman"/>
                <w:sz w:val="20"/>
              </w:rPr>
            </w:pPr>
          </w:p>
        </w:tc>
        <w:tc>
          <w:tcPr>
            <w:tcW w:w="101" w:type="dxa"/>
            <w:noWrap/>
            <w:vAlign w:val="bottom"/>
            <w:hideMark/>
          </w:tcPr>
          <w:p w14:paraId="09A40DBE" w14:textId="77777777" w:rsidR="00FB0D83" w:rsidRDefault="006C352B">
            <w:pPr>
              <w:contextualSpacing/>
              <w:rPr>
                <w:rFonts w:eastAsia="Times New Roman" w:cs="Times New Roman"/>
                <w:sz w:val="20"/>
              </w:rPr>
            </w:pPr>
          </w:p>
        </w:tc>
        <w:tc>
          <w:tcPr>
            <w:tcW w:w="40" w:type="dxa"/>
            <w:noWrap/>
            <w:vAlign w:val="bottom"/>
            <w:hideMark/>
          </w:tcPr>
          <w:p w14:paraId="09A40DBF" w14:textId="77777777" w:rsidR="00FB0D83" w:rsidRDefault="006C352B">
            <w:pPr>
              <w:contextualSpacing/>
              <w:rPr>
                <w:rFonts w:eastAsia="Times New Roman" w:cs="Times New Roman"/>
                <w:sz w:val="20"/>
              </w:rPr>
            </w:pPr>
          </w:p>
        </w:tc>
      </w:tr>
      <w:tr w:rsidR="00D269F7" w14:paraId="09A40DCA" w14:textId="77777777">
        <w:trPr>
          <w:trHeight w:val="300"/>
        </w:trPr>
        <w:tc>
          <w:tcPr>
            <w:tcW w:w="2392" w:type="dxa"/>
            <w:noWrap/>
            <w:vAlign w:val="bottom"/>
            <w:hideMark/>
          </w:tcPr>
          <w:p w14:paraId="09A40DC1" w14:textId="77777777" w:rsidR="00FB0D83" w:rsidRDefault="006C352B">
            <w:pPr>
              <w:contextualSpacing/>
              <w:rPr>
                <w:rFonts w:eastAsia="Times New Roman" w:cs="Times New Roman"/>
                <w:sz w:val="20"/>
              </w:rPr>
            </w:pPr>
          </w:p>
        </w:tc>
        <w:tc>
          <w:tcPr>
            <w:tcW w:w="2014" w:type="dxa"/>
            <w:noWrap/>
            <w:vAlign w:val="bottom"/>
            <w:hideMark/>
          </w:tcPr>
          <w:p w14:paraId="09A40DC2" w14:textId="77777777" w:rsidR="00FB0D83" w:rsidRDefault="006C352B">
            <w:pPr>
              <w:contextualSpacing/>
              <w:rPr>
                <w:rFonts w:eastAsia="Times New Roman" w:cs="Times New Roman"/>
                <w:sz w:val="20"/>
              </w:rPr>
            </w:pPr>
          </w:p>
        </w:tc>
        <w:tc>
          <w:tcPr>
            <w:tcW w:w="2759" w:type="dxa"/>
            <w:noWrap/>
            <w:vAlign w:val="bottom"/>
            <w:hideMark/>
          </w:tcPr>
          <w:p w14:paraId="09A40DC3" w14:textId="77777777" w:rsidR="00FB0D83" w:rsidRDefault="006C352B">
            <w:pPr>
              <w:contextualSpacing/>
              <w:rPr>
                <w:rFonts w:eastAsia="Times New Roman" w:cs="Times New Roman"/>
                <w:sz w:val="20"/>
              </w:rPr>
            </w:pPr>
          </w:p>
        </w:tc>
        <w:tc>
          <w:tcPr>
            <w:tcW w:w="1190" w:type="dxa"/>
            <w:noWrap/>
            <w:vAlign w:val="bottom"/>
            <w:hideMark/>
          </w:tcPr>
          <w:p w14:paraId="09A40DC4" w14:textId="77777777" w:rsidR="00FB0D83" w:rsidRDefault="006C352B">
            <w:pPr>
              <w:contextualSpacing/>
              <w:rPr>
                <w:rFonts w:eastAsia="Times New Roman" w:cs="Times New Roman"/>
                <w:sz w:val="20"/>
              </w:rPr>
            </w:pPr>
          </w:p>
        </w:tc>
        <w:tc>
          <w:tcPr>
            <w:tcW w:w="101" w:type="dxa"/>
            <w:noWrap/>
            <w:vAlign w:val="bottom"/>
            <w:hideMark/>
          </w:tcPr>
          <w:p w14:paraId="09A40DC5" w14:textId="77777777" w:rsidR="00FB0D83" w:rsidRDefault="006C352B">
            <w:pPr>
              <w:contextualSpacing/>
              <w:rPr>
                <w:rFonts w:eastAsia="Times New Roman" w:cs="Times New Roman"/>
                <w:sz w:val="20"/>
              </w:rPr>
            </w:pPr>
          </w:p>
        </w:tc>
        <w:tc>
          <w:tcPr>
            <w:tcW w:w="101" w:type="dxa"/>
            <w:noWrap/>
            <w:vAlign w:val="bottom"/>
            <w:hideMark/>
          </w:tcPr>
          <w:p w14:paraId="09A40DC6" w14:textId="77777777" w:rsidR="00FB0D83" w:rsidRDefault="006C352B">
            <w:pPr>
              <w:contextualSpacing/>
              <w:rPr>
                <w:rFonts w:eastAsia="Times New Roman" w:cs="Times New Roman"/>
                <w:sz w:val="20"/>
              </w:rPr>
            </w:pPr>
          </w:p>
        </w:tc>
        <w:tc>
          <w:tcPr>
            <w:tcW w:w="101" w:type="dxa"/>
            <w:noWrap/>
            <w:vAlign w:val="bottom"/>
            <w:hideMark/>
          </w:tcPr>
          <w:p w14:paraId="09A40DC7" w14:textId="77777777" w:rsidR="00FB0D83" w:rsidRDefault="006C352B">
            <w:pPr>
              <w:contextualSpacing/>
              <w:rPr>
                <w:rFonts w:eastAsia="Times New Roman" w:cs="Times New Roman"/>
                <w:sz w:val="20"/>
              </w:rPr>
            </w:pPr>
          </w:p>
        </w:tc>
        <w:tc>
          <w:tcPr>
            <w:tcW w:w="101" w:type="dxa"/>
            <w:noWrap/>
            <w:vAlign w:val="bottom"/>
            <w:hideMark/>
          </w:tcPr>
          <w:p w14:paraId="09A40DC8" w14:textId="77777777" w:rsidR="00FB0D83" w:rsidRDefault="006C352B">
            <w:pPr>
              <w:contextualSpacing/>
              <w:rPr>
                <w:rFonts w:eastAsia="Times New Roman" w:cs="Times New Roman"/>
                <w:sz w:val="20"/>
              </w:rPr>
            </w:pPr>
          </w:p>
        </w:tc>
        <w:tc>
          <w:tcPr>
            <w:tcW w:w="40" w:type="dxa"/>
            <w:noWrap/>
            <w:vAlign w:val="bottom"/>
            <w:hideMark/>
          </w:tcPr>
          <w:p w14:paraId="09A40DC9" w14:textId="77777777" w:rsidR="00FB0D83" w:rsidRDefault="006C352B">
            <w:pPr>
              <w:contextualSpacing/>
              <w:rPr>
                <w:rFonts w:eastAsia="Times New Roman" w:cs="Times New Roman"/>
                <w:sz w:val="20"/>
              </w:rPr>
            </w:pPr>
          </w:p>
        </w:tc>
      </w:tr>
      <w:tr w:rsidR="00D269F7" w14:paraId="09A40DD0" w14:textId="77777777">
        <w:trPr>
          <w:trHeight w:val="300"/>
        </w:trPr>
        <w:tc>
          <w:tcPr>
            <w:tcW w:w="2392" w:type="dxa"/>
            <w:noWrap/>
            <w:vAlign w:val="bottom"/>
            <w:hideMark/>
          </w:tcPr>
          <w:p w14:paraId="09A40DCB" w14:textId="77777777" w:rsidR="00FB0D83" w:rsidRDefault="006C352B">
            <w:pPr>
              <w:contextualSpacing/>
              <w:rPr>
                <w:rFonts w:eastAsia="Times New Roman" w:cs="Times New Roman"/>
                <w:sz w:val="20"/>
              </w:rPr>
            </w:pPr>
          </w:p>
        </w:tc>
        <w:tc>
          <w:tcPr>
            <w:tcW w:w="6165" w:type="dxa"/>
            <w:gridSpan w:val="5"/>
            <w:noWrap/>
            <w:vAlign w:val="bottom"/>
            <w:hideMark/>
          </w:tcPr>
          <w:p w14:paraId="09A40DC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65 ως έχει   ΔΕΚΤΟ ΚΑΤΑ</w:t>
            </w:r>
            <w:r>
              <w:rPr>
                <w:rFonts w:ascii="Calibri" w:eastAsia="Times New Roman" w:hAnsi="Calibri" w:cs="Calibri"/>
                <w:color w:val="000000"/>
                <w:szCs w:val="24"/>
              </w:rPr>
              <w:t xml:space="preserve"> ΠΛΕΙΟΨΗΦΙΑ</w:t>
            </w:r>
          </w:p>
        </w:tc>
        <w:tc>
          <w:tcPr>
            <w:tcW w:w="101" w:type="dxa"/>
            <w:noWrap/>
            <w:vAlign w:val="bottom"/>
            <w:hideMark/>
          </w:tcPr>
          <w:p w14:paraId="09A40DC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CE" w14:textId="77777777" w:rsidR="00FB0D83" w:rsidRDefault="006C352B">
            <w:pPr>
              <w:contextualSpacing/>
              <w:rPr>
                <w:rFonts w:eastAsia="Times New Roman" w:cs="Times New Roman"/>
                <w:sz w:val="20"/>
              </w:rPr>
            </w:pPr>
          </w:p>
        </w:tc>
        <w:tc>
          <w:tcPr>
            <w:tcW w:w="40" w:type="dxa"/>
            <w:noWrap/>
            <w:vAlign w:val="bottom"/>
            <w:hideMark/>
          </w:tcPr>
          <w:p w14:paraId="09A40DCF" w14:textId="77777777" w:rsidR="00FB0D83" w:rsidRDefault="006C352B">
            <w:pPr>
              <w:contextualSpacing/>
              <w:rPr>
                <w:rFonts w:eastAsia="Times New Roman" w:cs="Times New Roman"/>
                <w:sz w:val="20"/>
              </w:rPr>
            </w:pPr>
          </w:p>
        </w:tc>
      </w:tr>
      <w:tr w:rsidR="00D269F7" w14:paraId="09A40DDA" w14:textId="77777777">
        <w:trPr>
          <w:trHeight w:val="300"/>
        </w:trPr>
        <w:tc>
          <w:tcPr>
            <w:tcW w:w="2392" w:type="dxa"/>
            <w:noWrap/>
            <w:vAlign w:val="bottom"/>
            <w:hideMark/>
          </w:tcPr>
          <w:p w14:paraId="09A40DD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DD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D3" w14:textId="77777777" w:rsidR="00FB0D83" w:rsidRDefault="006C352B">
            <w:pPr>
              <w:contextualSpacing/>
              <w:rPr>
                <w:rFonts w:eastAsia="Times New Roman" w:cs="Times New Roman"/>
                <w:sz w:val="20"/>
              </w:rPr>
            </w:pPr>
          </w:p>
        </w:tc>
        <w:tc>
          <w:tcPr>
            <w:tcW w:w="1190" w:type="dxa"/>
            <w:noWrap/>
            <w:vAlign w:val="bottom"/>
            <w:hideMark/>
          </w:tcPr>
          <w:p w14:paraId="09A40DD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DD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D6" w14:textId="77777777" w:rsidR="00FB0D83" w:rsidRDefault="006C352B">
            <w:pPr>
              <w:contextualSpacing/>
              <w:rPr>
                <w:rFonts w:eastAsia="Times New Roman" w:cs="Times New Roman"/>
                <w:sz w:val="20"/>
              </w:rPr>
            </w:pPr>
          </w:p>
        </w:tc>
        <w:tc>
          <w:tcPr>
            <w:tcW w:w="101" w:type="dxa"/>
            <w:noWrap/>
            <w:vAlign w:val="bottom"/>
            <w:hideMark/>
          </w:tcPr>
          <w:p w14:paraId="09A40DD7" w14:textId="77777777" w:rsidR="00FB0D83" w:rsidRDefault="006C352B">
            <w:pPr>
              <w:contextualSpacing/>
              <w:rPr>
                <w:rFonts w:eastAsia="Times New Roman" w:cs="Times New Roman"/>
                <w:sz w:val="20"/>
              </w:rPr>
            </w:pPr>
          </w:p>
        </w:tc>
        <w:tc>
          <w:tcPr>
            <w:tcW w:w="101" w:type="dxa"/>
            <w:noWrap/>
            <w:vAlign w:val="bottom"/>
            <w:hideMark/>
          </w:tcPr>
          <w:p w14:paraId="09A40DD8" w14:textId="77777777" w:rsidR="00FB0D83" w:rsidRDefault="006C352B">
            <w:pPr>
              <w:contextualSpacing/>
              <w:rPr>
                <w:rFonts w:eastAsia="Times New Roman" w:cs="Times New Roman"/>
                <w:sz w:val="20"/>
              </w:rPr>
            </w:pPr>
          </w:p>
        </w:tc>
        <w:tc>
          <w:tcPr>
            <w:tcW w:w="40" w:type="dxa"/>
            <w:noWrap/>
            <w:vAlign w:val="bottom"/>
            <w:hideMark/>
          </w:tcPr>
          <w:p w14:paraId="09A40DD9" w14:textId="77777777" w:rsidR="00FB0D83" w:rsidRDefault="006C352B">
            <w:pPr>
              <w:contextualSpacing/>
              <w:rPr>
                <w:rFonts w:eastAsia="Times New Roman" w:cs="Times New Roman"/>
                <w:sz w:val="20"/>
              </w:rPr>
            </w:pPr>
          </w:p>
        </w:tc>
      </w:tr>
      <w:tr w:rsidR="00D269F7" w14:paraId="09A40DE4" w14:textId="77777777">
        <w:trPr>
          <w:trHeight w:val="300"/>
        </w:trPr>
        <w:tc>
          <w:tcPr>
            <w:tcW w:w="2392" w:type="dxa"/>
            <w:noWrap/>
            <w:vAlign w:val="bottom"/>
            <w:hideMark/>
          </w:tcPr>
          <w:p w14:paraId="09A40DD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DD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DD" w14:textId="77777777" w:rsidR="00FB0D83" w:rsidRDefault="006C352B">
            <w:pPr>
              <w:contextualSpacing/>
              <w:rPr>
                <w:rFonts w:eastAsia="Times New Roman" w:cs="Times New Roman"/>
                <w:sz w:val="20"/>
              </w:rPr>
            </w:pPr>
          </w:p>
        </w:tc>
        <w:tc>
          <w:tcPr>
            <w:tcW w:w="1190" w:type="dxa"/>
            <w:noWrap/>
            <w:vAlign w:val="bottom"/>
            <w:hideMark/>
          </w:tcPr>
          <w:p w14:paraId="09A40DD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DD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E0" w14:textId="77777777" w:rsidR="00FB0D83" w:rsidRDefault="006C352B">
            <w:pPr>
              <w:contextualSpacing/>
              <w:rPr>
                <w:rFonts w:eastAsia="Times New Roman" w:cs="Times New Roman"/>
                <w:sz w:val="20"/>
              </w:rPr>
            </w:pPr>
          </w:p>
        </w:tc>
        <w:tc>
          <w:tcPr>
            <w:tcW w:w="101" w:type="dxa"/>
            <w:noWrap/>
            <w:vAlign w:val="bottom"/>
            <w:hideMark/>
          </w:tcPr>
          <w:p w14:paraId="09A40DE1" w14:textId="77777777" w:rsidR="00FB0D83" w:rsidRDefault="006C352B">
            <w:pPr>
              <w:contextualSpacing/>
              <w:rPr>
                <w:rFonts w:eastAsia="Times New Roman" w:cs="Times New Roman"/>
                <w:sz w:val="20"/>
              </w:rPr>
            </w:pPr>
          </w:p>
        </w:tc>
        <w:tc>
          <w:tcPr>
            <w:tcW w:w="101" w:type="dxa"/>
            <w:noWrap/>
            <w:vAlign w:val="bottom"/>
            <w:hideMark/>
          </w:tcPr>
          <w:p w14:paraId="09A40DE2" w14:textId="77777777" w:rsidR="00FB0D83" w:rsidRDefault="006C352B">
            <w:pPr>
              <w:contextualSpacing/>
              <w:rPr>
                <w:rFonts w:eastAsia="Times New Roman" w:cs="Times New Roman"/>
                <w:sz w:val="20"/>
              </w:rPr>
            </w:pPr>
          </w:p>
        </w:tc>
        <w:tc>
          <w:tcPr>
            <w:tcW w:w="40" w:type="dxa"/>
            <w:noWrap/>
            <w:vAlign w:val="bottom"/>
            <w:hideMark/>
          </w:tcPr>
          <w:p w14:paraId="09A40DE3" w14:textId="77777777" w:rsidR="00FB0D83" w:rsidRDefault="006C352B">
            <w:pPr>
              <w:contextualSpacing/>
              <w:rPr>
                <w:rFonts w:eastAsia="Times New Roman" w:cs="Times New Roman"/>
                <w:sz w:val="20"/>
              </w:rPr>
            </w:pPr>
          </w:p>
        </w:tc>
      </w:tr>
      <w:tr w:rsidR="00D269F7" w14:paraId="09A40DEE" w14:textId="77777777">
        <w:trPr>
          <w:trHeight w:val="300"/>
        </w:trPr>
        <w:tc>
          <w:tcPr>
            <w:tcW w:w="2392" w:type="dxa"/>
            <w:noWrap/>
            <w:vAlign w:val="bottom"/>
            <w:hideMark/>
          </w:tcPr>
          <w:p w14:paraId="09A40DE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DE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E7" w14:textId="77777777" w:rsidR="00FB0D83" w:rsidRDefault="006C352B">
            <w:pPr>
              <w:contextualSpacing/>
              <w:rPr>
                <w:rFonts w:eastAsia="Times New Roman" w:cs="Times New Roman"/>
                <w:sz w:val="20"/>
              </w:rPr>
            </w:pPr>
          </w:p>
        </w:tc>
        <w:tc>
          <w:tcPr>
            <w:tcW w:w="1190" w:type="dxa"/>
            <w:noWrap/>
            <w:vAlign w:val="bottom"/>
            <w:hideMark/>
          </w:tcPr>
          <w:p w14:paraId="09A40DE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DE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EA" w14:textId="77777777" w:rsidR="00FB0D83" w:rsidRDefault="006C352B">
            <w:pPr>
              <w:contextualSpacing/>
              <w:rPr>
                <w:rFonts w:eastAsia="Times New Roman" w:cs="Times New Roman"/>
                <w:sz w:val="20"/>
              </w:rPr>
            </w:pPr>
          </w:p>
        </w:tc>
        <w:tc>
          <w:tcPr>
            <w:tcW w:w="101" w:type="dxa"/>
            <w:noWrap/>
            <w:vAlign w:val="bottom"/>
            <w:hideMark/>
          </w:tcPr>
          <w:p w14:paraId="09A40DEB" w14:textId="77777777" w:rsidR="00FB0D83" w:rsidRDefault="006C352B">
            <w:pPr>
              <w:contextualSpacing/>
              <w:rPr>
                <w:rFonts w:eastAsia="Times New Roman" w:cs="Times New Roman"/>
                <w:sz w:val="20"/>
              </w:rPr>
            </w:pPr>
          </w:p>
        </w:tc>
        <w:tc>
          <w:tcPr>
            <w:tcW w:w="101" w:type="dxa"/>
            <w:noWrap/>
            <w:vAlign w:val="bottom"/>
            <w:hideMark/>
          </w:tcPr>
          <w:p w14:paraId="09A40DEC" w14:textId="77777777" w:rsidR="00FB0D83" w:rsidRDefault="006C352B">
            <w:pPr>
              <w:contextualSpacing/>
              <w:rPr>
                <w:rFonts w:eastAsia="Times New Roman" w:cs="Times New Roman"/>
                <w:sz w:val="20"/>
              </w:rPr>
            </w:pPr>
          </w:p>
        </w:tc>
        <w:tc>
          <w:tcPr>
            <w:tcW w:w="40" w:type="dxa"/>
            <w:noWrap/>
            <w:vAlign w:val="bottom"/>
            <w:hideMark/>
          </w:tcPr>
          <w:p w14:paraId="09A40DED" w14:textId="77777777" w:rsidR="00FB0D83" w:rsidRDefault="006C352B">
            <w:pPr>
              <w:contextualSpacing/>
              <w:rPr>
                <w:rFonts w:eastAsia="Times New Roman" w:cs="Times New Roman"/>
                <w:sz w:val="20"/>
              </w:rPr>
            </w:pPr>
          </w:p>
        </w:tc>
      </w:tr>
      <w:tr w:rsidR="00D269F7" w14:paraId="09A40DF8" w14:textId="77777777">
        <w:trPr>
          <w:trHeight w:val="300"/>
        </w:trPr>
        <w:tc>
          <w:tcPr>
            <w:tcW w:w="2392" w:type="dxa"/>
            <w:noWrap/>
            <w:vAlign w:val="bottom"/>
            <w:hideMark/>
          </w:tcPr>
          <w:p w14:paraId="09A40DE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DF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F1" w14:textId="77777777" w:rsidR="00FB0D83" w:rsidRDefault="006C352B">
            <w:pPr>
              <w:contextualSpacing/>
              <w:rPr>
                <w:rFonts w:eastAsia="Times New Roman" w:cs="Times New Roman"/>
                <w:sz w:val="20"/>
              </w:rPr>
            </w:pPr>
          </w:p>
        </w:tc>
        <w:tc>
          <w:tcPr>
            <w:tcW w:w="1190" w:type="dxa"/>
            <w:noWrap/>
            <w:vAlign w:val="bottom"/>
            <w:hideMark/>
          </w:tcPr>
          <w:p w14:paraId="09A40DF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DF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F4" w14:textId="77777777" w:rsidR="00FB0D83" w:rsidRDefault="006C352B">
            <w:pPr>
              <w:contextualSpacing/>
              <w:rPr>
                <w:rFonts w:eastAsia="Times New Roman" w:cs="Times New Roman"/>
                <w:sz w:val="20"/>
              </w:rPr>
            </w:pPr>
          </w:p>
        </w:tc>
        <w:tc>
          <w:tcPr>
            <w:tcW w:w="101" w:type="dxa"/>
            <w:noWrap/>
            <w:vAlign w:val="bottom"/>
            <w:hideMark/>
          </w:tcPr>
          <w:p w14:paraId="09A40DF5" w14:textId="77777777" w:rsidR="00FB0D83" w:rsidRDefault="006C352B">
            <w:pPr>
              <w:contextualSpacing/>
              <w:rPr>
                <w:rFonts w:eastAsia="Times New Roman" w:cs="Times New Roman"/>
                <w:sz w:val="20"/>
              </w:rPr>
            </w:pPr>
          </w:p>
        </w:tc>
        <w:tc>
          <w:tcPr>
            <w:tcW w:w="101" w:type="dxa"/>
            <w:noWrap/>
            <w:vAlign w:val="bottom"/>
            <w:hideMark/>
          </w:tcPr>
          <w:p w14:paraId="09A40DF6" w14:textId="77777777" w:rsidR="00FB0D83" w:rsidRDefault="006C352B">
            <w:pPr>
              <w:contextualSpacing/>
              <w:rPr>
                <w:rFonts w:eastAsia="Times New Roman" w:cs="Times New Roman"/>
                <w:sz w:val="20"/>
              </w:rPr>
            </w:pPr>
          </w:p>
        </w:tc>
        <w:tc>
          <w:tcPr>
            <w:tcW w:w="40" w:type="dxa"/>
            <w:noWrap/>
            <w:vAlign w:val="bottom"/>
            <w:hideMark/>
          </w:tcPr>
          <w:p w14:paraId="09A40DF7" w14:textId="77777777" w:rsidR="00FB0D83" w:rsidRDefault="006C352B">
            <w:pPr>
              <w:contextualSpacing/>
              <w:rPr>
                <w:rFonts w:eastAsia="Times New Roman" w:cs="Times New Roman"/>
                <w:sz w:val="20"/>
              </w:rPr>
            </w:pPr>
          </w:p>
        </w:tc>
      </w:tr>
      <w:tr w:rsidR="00D269F7" w14:paraId="09A40E02" w14:textId="77777777">
        <w:trPr>
          <w:trHeight w:val="300"/>
        </w:trPr>
        <w:tc>
          <w:tcPr>
            <w:tcW w:w="2392" w:type="dxa"/>
            <w:noWrap/>
            <w:vAlign w:val="bottom"/>
            <w:hideMark/>
          </w:tcPr>
          <w:p w14:paraId="09A40DF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DF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DFB" w14:textId="77777777" w:rsidR="00FB0D83" w:rsidRDefault="006C352B">
            <w:pPr>
              <w:contextualSpacing/>
              <w:rPr>
                <w:rFonts w:eastAsia="Times New Roman" w:cs="Times New Roman"/>
                <w:sz w:val="20"/>
              </w:rPr>
            </w:pPr>
          </w:p>
        </w:tc>
        <w:tc>
          <w:tcPr>
            <w:tcW w:w="1190" w:type="dxa"/>
            <w:noWrap/>
            <w:vAlign w:val="bottom"/>
            <w:hideMark/>
          </w:tcPr>
          <w:p w14:paraId="09A40DF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DF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DFE" w14:textId="77777777" w:rsidR="00FB0D83" w:rsidRDefault="006C352B">
            <w:pPr>
              <w:contextualSpacing/>
              <w:rPr>
                <w:rFonts w:eastAsia="Times New Roman" w:cs="Times New Roman"/>
                <w:sz w:val="20"/>
              </w:rPr>
            </w:pPr>
          </w:p>
        </w:tc>
        <w:tc>
          <w:tcPr>
            <w:tcW w:w="101" w:type="dxa"/>
            <w:noWrap/>
            <w:vAlign w:val="bottom"/>
            <w:hideMark/>
          </w:tcPr>
          <w:p w14:paraId="09A40DFF" w14:textId="77777777" w:rsidR="00FB0D83" w:rsidRDefault="006C352B">
            <w:pPr>
              <w:contextualSpacing/>
              <w:rPr>
                <w:rFonts w:eastAsia="Times New Roman" w:cs="Times New Roman"/>
                <w:sz w:val="20"/>
              </w:rPr>
            </w:pPr>
          </w:p>
        </w:tc>
        <w:tc>
          <w:tcPr>
            <w:tcW w:w="101" w:type="dxa"/>
            <w:noWrap/>
            <w:vAlign w:val="bottom"/>
            <w:hideMark/>
          </w:tcPr>
          <w:p w14:paraId="09A40E00" w14:textId="77777777" w:rsidR="00FB0D83" w:rsidRDefault="006C352B">
            <w:pPr>
              <w:contextualSpacing/>
              <w:rPr>
                <w:rFonts w:eastAsia="Times New Roman" w:cs="Times New Roman"/>
                <w:sz w:val="20"/>
              </w:rPr>
            </w:pPr>
          </w:p>
        </w:tc>
        <w:tc>
          <w:tcPr>
            <w:tcW w:w="40" w:type="dxa"/>
            <w:noWrap/>
            <w:vAlign w:val="bottom"/>
            <w:hideMark/>
          </w:tcPr>
          <w:p w14:paraId="09A40E01" w14:textId="77777777" w:rsidR="00FB0D83" w:rsidRDefault="006C352B">
            <w:pPr>
              <w:contextualSpacing/>
              <w:rPr>
                <w:rFonts w:eastAsia="Times New Roman" w:cs="Times New Roman"/>
                <w:sz w:val="20"/>
              </w:rPr>
            </w:pPr>
          </w:p>
        </w:tc>
      </w:tr>
      <w:tr w:rsidR="00D269F7" w14:paraId="09A40E0C" w14:textId="77777777">
        <w:trPr>
          <w:trHeight w:val="300"/>
        </w:trPr>
        <w:tc>
          <w:tcPr>
            <w:tcW w:w="2392" w:type="dxa"/>
            <w:noWrap/>
            <w:vAlign w:val="bottom"/>
            <w:hideMark/>
          </w:tcPr>
          <w:p w14:paraId="09A40E0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E0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05" w14:textId="77777777" w:rsidR="00FB0D83" w:rsidRDefault="006C352B">
            <w:pPr>
              <w:contextualSpacing/>
              <w:rPr>
                <w:rFonts w:eastAsia="Times New Roman" w:cs="Times New Roman"/>
                <w:sz w:val="20"/>
              </w:rPr>
            </w:pPr>
          </w:p>
        </w:tc>
        <w:tc>
          <w:tcPr>
            <w:tcW w:w="1190" w:type="dxa"/>
            <w:noWrap/>
            <w:vAlign w:val="bottom"/>
            <w:hideMark/>
          </w:tcPr>
          <w:p w14:paraId="09A40E0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E0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08" w14:textId="77777777" w:rsidR="00FB0D83" w:rsidRDefault="006C352B">
            <w:pPr>
              <w:contextualSpacing/>
              <w:rPr>
                <w:rFonts w:eastAsia="Times New Roman" w:cs="Times New Roman"/>
                <w:sz w:val="20"/>
              </w:rPr>
            </w:pPr>
          </w:p>
        </w:tc>
        <w:tc>
          <w:tcPr>
            <w:tcW w:w="101" w:type="dxa"/>
            <w:noWrap/>
            <w:vAlign w:val="bottom"/>
            <w:hideMark/>
          </w:tcPr>
          <w:p w14:paraId="09A40E09" w14:textId="77777777" w:rsidR="00FB0D83" w:rsidRDefault="006C352B">
            <w:pPr>
              <w:contextualSpacing/>
              <w:rPr>
                <w:rFonts w:eastAsia="Times New Roman" w:cs="Times New Roman"/>
                <w:sz w:val="20"/>
              </w:rPr>
            </w:pPr>
          </w:p>
        </w:tc>
        <w:tc>
          <w:tcPr>
            <w:tcW w:w="101" w:type="dxa"/>
            <w:noWrap/>
            <w:vAlign w:val="bottom"/>
            <w:hideMark/>
          </w:tcPr>
          <w:p w14:paraId="09A40E0A" w14:textId="77777777" w:rsidR="00FB0D83" w:rsidRDefault="006C352B">
            <w:pPr>
              <w:contextualSpacing/>
              <w:rPr>
                <w:rFonts w:eastAsia="Times New Roman" w:cs="Times New Roman"/>
                <w:sz w:val="20"/>
              </w:rPr>
            </w:pPr>
          </w:p>
        </w:tc>
        <w:tc>
          <w:tcPr>
            <w:tcW w:w="40" w:type="dxa"/>
            <w:noWrap/>
            <w:vAlign w:val="bottom"/>
            <w:hideMark/>
          </w:tcPr>
          <w:p w14:paraId="09A40E0B" w14:textId="77777777" w:rsidR="00FB0D83" w:rsidRDefault="006C352B">
            <w:pPr>
              <w:contextualSpacing/>
              <w:rPr>
                <w:rFonts w:eastAsia="Times New Roman" w:cs="Times New Roman"/>
                <w:sz w:val="20"/>
              </w:rPr>
            </w:pPr>
          </w:p>
        </w:tc>
      </w:tr>
      <w:tr w:rsidR="00D269F7" w14:paraId="09A40E16" w14:textId="77777777">
        <w:trPr>
          <w:trHeight w:val="300"/>
        </w:trPr>
        <w:tc>
          <w:tcPr>
            <w:tcW w:w="2392" w:type="dxa"/>
            <w:noWrap/>
            <w:vAlign w:val="bottom"/>
            <w:hideMark/>
          </w:tcPr>
          <w:p w14:paraId="09A40E0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E0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0F" w14:textId="77777777" w:rsidR="00FB0D83" w:rsidRDefault="006C352B">
            <w:pPr>
              <w:contextualSpacing/>
              <w:rPr>
                <w:rFonts w:eastAsia="Times New Roman" w:cs="Times New Roman"/>
                <w:sz w:val="20"/>
              </w:rPr>
            </w:pPr>
          </w:p>
        </w:tc>
        <w:tc>
          <w:tcPr>
            <w:tcW w:w="1190" w:type="dxa"/>
            <w:noWrap/>
            <w:vAlign w:val="bottom"/>
            <w:hideMark/>
          </w:tcPr>
          <w:p w14:paraId="09A40E1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E1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12" w14:textId="77777777" w:rsidR="00FB0D83" w:rsidRDefault="006C352B">
            <w:pPr>
              <w:contextualSpacing/>
              <w:rPr>
                <w:rFonts w:eastAsia="Times New Roman" w:cs="Times New Roman"/>
                <w:sz w:val="20"/>
              </w:rPr>
            </w:pPr>
          </w:p>
        </w:tc>
        <w:tc>
          <w:tcPr>
            <w:tcW w:w="101" w:type="dxa"/>
            <w:noWrap/>
            <w:vAlign w:val="bottom"/>
            <w:hideMark/>
          </w:tcPr>
          <w:p w14:paraId="09A40E13" w14:textId="77777777" w:rsidR="00FB0D83" w:rsidRDefault="006C352B">
            <w:pPr>
              <w:contextualSpacing/>
              <w:rPr>
                <w:rFonts w:eastAsia="Times New Roman" w:cs="Times New Roman"/>
                <w:sz w:val="20"/>
              </w:rPr>
            </w:pPr>
          </w:p>
        </w:tc>
        <w:tc>
          <w:tcPr>
            <w:tcW w:w="101" w:type="dxa"/>
            <w:noWrap/>
            <w:vAlign w:val="bottom"/>
            <w:hideMark/>
          </w:tcPr>
          <w:p w14:paraId="09A40E14" w14:textId="77777777" w:rsidR="00FB0D83" w:rsidRDefault="006C352B">
            <w:pPr>
              <w:contextualSpacing/>
              <w:rPr>
                <w:rFonts w:eastAsia="Times New Roman" w:cs="Times New Roman"/>
                <w:sz w:val="20"/>
              </w:rPr>
            </w:pPr>
          </w:p>
        </w:tc>
        <w:tc>
          <w:tcPr>
            <w:tcW w:w="40" w:type="dxa"/>
            <w:noWrap/>
            <w:vAlign w:val="bottom"/>
            <w:hideMark/>
          </w:tcPr>
          <w:p w14:paraId="09A40E15" w14:textId="77777777" w:rsidR="00FB0D83" w:rsidRDefault="006C352B">
            <w:pPr>
              <w:contextualSpacing/>
              <w:rPr>
                <w:rFonts w:eastAsia="Times New Roman" w:cs="Times New Roman"/>
                <w:sz w:val="20"/>
              </w:rPr>
            </w:pPr>
          </w:p>
        </w:tc>
      </w:tr>
      <w:tr w:rsidR="00D269F7" w14:paraId="09A40E1F" w14:textId="77777777">
        <w:trPr>
          <w:trHeight w:val="300"/>
        </w:trPr>
        <w:tc>
          <w:tcPr>
            <w:tcW w:w="4406" w:type="dxa"/>
            <w:gridSpan w:val="2"/>
            <w:noWrap/>
            <w:vAlign w:val="bottom"/>
            <w:hideMark/>
          </w:tcPr>
          <w:p w14:paraId="09A40E1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E18"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E1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E1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1B" w14:textId="77777777" w:rsidR="00FB0D83" w:rsidRDefault="006C352B">
            <w:pPr>
              <w:contextualSpacing/>
              <w:rPr>
                <w:rFonts w:eastAsia="Times New Roman" w:cs="Times New Roman"/>
                <w:sz w:val="20"/>
              </w:rPr>
            </w:pPr>
          </w:p>
        </w:tc>
        <w:tc>
          <w:tcPr>
            <w:tcW w:w="101" w:type="dxa"/>
            <w:noWrap/>
            <w:vAlign w:val="bottom"/>
            <w:hideMark/>
          </w:tcPr>
          <w:p w14:paraId="09A40E1C" w14:textId="77777777" w:rsidR="00FB0D83" w:rsidRDefault="006C352B">
            <w:pPr>
              <w:contextualSpacing/>
              <w:rPr>
                <w:rFonts w:eastAsia="Times New Roman" w:cs="Times New Roman"/>
                <w:sz w:val="20"/>
              </w:rPr>
            </w:pPr>
          </w:p>
        </w:tc>
        <w:tc>
          <w:tcPr>
            <w:tcW w:w="101" w:type="dxa"/>
            <w:noWrap/>
            <w:vAlign w:val="bottom"/>
            <w:hideMark/>
          </w:tcPr>
          <w:p w14:paraId="09A40E1D" w14:textId="77777777" w:rsidR="00FB0D83" w:rsidRDefault="006C352B">
            <w:pPr>
              <w:contextualSpacing/>
              <w:rPr>
                <w:rFonts w:eastAsia="Times New Roman" w:cs="Times New Roman"/>
                <w:sz w:val="20"/>
              </w:rPr>
            </w:pPr>
          </w:p>
        </w:tc>
        <w:tc>
          <w:tcPr>
            <w:tcW w:w="40" w:type="dxa"/>
            <w:noWrap/>
            <w:vAlign w:val="bottom"/>
            <w:hideMark/>
          </w:tcPr>
          <w:p w14:paraId="09A40E1E" w14:textId="77777777" w:rsidR="00FB0D83" w:rsidRDefault="006C352B">
            <w:pPr>
              <w:contextualSpacing/>
              <w:rPr>
                <w:rFonts w:eastAsia="Times New Roman" w:cs="Times New Roman"/>
                <w:sz w:val="20"/>
              </w:rPr>
            </w:pPr>
          </w:p>
        </w:tc>
      </w:tr>
      <w:tr w:rsidR="00D269F7" w14:paraId="09A40E29" w14:textId="77777777">
        <w:trPr>
          <w:trHeight w:val="300"/>
        </w:trPr>
        <w:tc>
          <w:tcPr>
            <w:tcW w:w="2392" w:type="dxa"/>
            <w:noWrap/>
            <w:vAlign w:val="bottom"/>
            <w:hideMark/>
          </w:tcPr>
          <w:p w14:paraId="09A40E20" w14:textId="77777777" w:rsidR="00FB0D83" w:rsidRDefault="006C352B">
            <w:pPr>
              <w:contextualSpacing/>
              <w:rPr>
                <w:rFonts w:eastAsia="Times New Roman" w:cs="Times New Roman"/>
                <w:sz w:val="20"/>
              </w:rPr>
            </w:pPr>
          </w:p>
        </w:tc>
        <w:tc>
          <w:tcPr>
            <w:tcW w:w="2014" w:type="dxa"/>
            <w:noWrap/>
            <w:vAlign w:val="bottom"/>
            <w:hideMark/>
          </w:tcPr>
          <w:p w14:paraId="09A40E21" w14:textId="77777777" w:rsidR="00FB0D83" w:rsidRDefault="006C352B">
            <w:pPr>
              <w:contextualSpacing/>
              <w:rPr>
                <w:rFonts w:eastAsia="Times New Roman" w:cs="Times New Roman"/>
                <w:sz w:val="20"/>
              </w:rPr>
            </w:pPr>
          </w:p>
        </w:tc>
        <w:tc>
          <w:tcPr>
            <w:tcW w:w="2759" w:type="dxa"/>
            <w:noWrap/>
            <w:vAlign w:val="bottom"/>
            <w:hideMark/>
          </w:tcPr>
          <w:p w14:paraId="09A40E22" w14:textId="77777777" w:rsidR="00FB0D83" w:rsidRDefault="006C352B">
            <w:pPr>
              <w:contextualSpacing/>
              <w:rPr>
                <w:rFonts w:eastAsia="Times New Roman" w:cs="Times New Roman"/>
                <w:sz w:val="20"/>
              </w:rPr>
            </w:pPr>
          </w:p>
        </w:tc>
        <w:tc>
          <w:tcPr>
            <w:tcW w:w="1190" w:type="dxa"/>
            <w:noWrap/>
            <w:vAlign w:val="bottom"/>
            <w:hideMark/>
          </w:tcPr>
          <w:p w14:paraId="09A40E23" w14:textId="77777777" w:rsidR="00FB0D83" w:rsidRDefault="006C352B">
            <w:pPr>
              <w:contextualSpacing/>
              <w:rPr>
                <w:rFonts w:eastAsia="Times New Roman" w:cs="Times New Roman"/>
                <w:sz w:val="20"/>
              </w:rPr>
            </w:pPr>
          </w:p>
        </w:tc>
        <w:tc>
          <w:tcPr>
            <w:tcW w:w="101" w:type="dxa"/>
            <w:noWrap/>
            <w:vAlign w:val="bottom"/>
            <w:hideMark/>
          </w:tcPr>
          <w:p w14:paraId="09A40E24" w14:textId="77777777" w:rsidR="00FB0D83" w:rsidRDefault="006C352B">
            <w:pPr>
              <w:contextualSpacing/>
              <w:rPr>
                <w:rFonts w:eastAsia="Times New Roman" w:cs="Times New Roman"/>
                <w:sz w:val="20"/>
              </w:rPr>
            </w:pPr>
          </w:p>
        </w:tc>
        <w:tc>
          <w:tcPr>
            <w:tcW w:w="101" w:type="dxa"/>
            <w:noWrap/>
            <w:vAlign w:val="bottom"/>
            <w:hideMark/>
          </w:tcPr>
          <w:p w14:paraId="09A40E25" w14:textId="77777777" w:rsidR="00FB0D83" w:rsidRDefault="006C352B">
            <w:pPr>
              <w:contextualSpacing/>
              <w:rPr>
                <w:rFonts w:eastAsia="Times New Roman" w:cs="Times New Roman"/>
                <w:sz w:val="20"/>
              </w:rPr>
            </w:pPr>
          </w:p>
        </w:tc>
        <w:tc>
          <w:tcPr>
            <w:tcW w:w="101" w:type="dxa"/>
            <w:noWrap/>
            <w:vAlign w:val="bottom"/>
            <w:hideMark/>
          </w:tcPr>
          <w:p w14:paraId="09A40E26" w14:textId="77777777" w:rsidR="00FB0D83" w:rsidRDefault="006C352B">
            <w:pPr>
              <w:contextualSpacing/>
              <w:rPr>
                <w:rFonts w:eastAsia="Times New Roman" w:cs="Times New Roman"/>
                <w:sz w:val="20"/>
              </w:rPr>
            </w:pPr>
          </w:p>
        </w:tc>
        <w:tc>
          <w:tcPr>
            <w:tcW w:w="101" w:type="dxa"/>
            <w:noWrap/>
            <w:vAlign w:val="bottom"/>
            <w:hideMark/>
          </w:tcPr>
          <w:p w14:paraId="09A40E27" w14:textId="77777777" w:rsidR="00FB0D83" w:rsidRDefault="006C352B">
            <w:pPr>
              <w:contextualSpacing/>
              <w:rPr>
                <w:rFonts w:eastAsia="Times New Roman" w:cs="Times New Roman"/>
                <w:sz w:val="20"/>
              </w:rPr>
            </w:pPr>
          </w:p>
        </w:tc>
        <w:tc>
          <w:tcPr>
            <w:tcW w:w="40" w:type="dxa"/>
            <w:noWrap/>
            <w:vAlign w:val="bottom"/>
            <w:hideMark/>
          </w:tcPr>
          <w:p w14:paraId="09A40E28" w14:textId="77777777" w:rsidR="00FB0D83" w:rsidRDefault="006C352B">
            <w:pPr>
              <w:contextualSpacing/>
              <w:rPr>
                <w:rFonts w:eastAsia="Times New Roman" w:cs="Times New Roman"/>
                <w:sz w:val="20"/>
              </w:rPr>
            </w:pPr>
          </w:p>
        </w:tc>
      </w:tr>
      <w:tr w:rsidR="00D269F7" w14:paraId="09A40E2F" w14:textId="77777777">
        <w:trPr>
          <w:trHeight w:val="300"/>
        </w:trPr>
        <w:tc>
          <w:tcPr>
            <w:tcW w:w="2392" w:type="dxa"/>
            <w:noWrap/>
            <w:vAlign w:val="bottom"/>
            <w:hideMark/>
          </w:tcPr>
          <w:p w14:paraId="09A40E2A" w14:textId="77777777" w:rsidR="00FB0D83" w:rsidRDefault="006C352B">
            <w:pPr>
              <w:contextualSpacing/>
              <w:rPr>
                <w:rFonts w:eastAsia="Times New Roman" w:cs="Times New Roman"/>
                <w:sz w:val="20"/>
              </w:rPr>
            </w:pPr>
          </w:p>
        </w:tc>
        <w:tc>
          <w:tcPr>
            <w:tcW w:w="6165" w:type="dxa"/>
            <w:gridSpan w:val="5"/>
            <w:noWrap/>
            <w:vAlign w:val="bottom"/>
            <w:hideMark/>
          </w:tcPr>
          <w:p w14:paraId="09A40E2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66 ως έχει   ΔΕΚΤΟ ΚΑΤΑ ΠΛΕΙΟΨΗΦΙΑ</w:t>
            </w:r>
          </w:p>
        </w:tc>
        <w:tc>
          <w:tcPr>
            <w:tcW w:w="101" w:type="dxa"/>
            <w:noWrap/>
            <w:vAlign w:val="bottom"/>
            <w:hideMark/>
          </w:tcPr>
          <w:p w14:paraId="09A40E2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2D" w14:textId="77777777" w:rsidR="00FB0D83" w:rsidRDefault="006C352B">
            <w:pPr>
              <w:contextualSpacing/>
              <w:rPr>
                <w:rFonts w:eastAsia="Times New Roman" w:cs="Times New Roman"/>
                <w:sz w:val="20"/>
              </w:rPr>
            </w:pPr>
          </w:p>
        </w:tc>
        <w:tc>
          <w:tcPr>
            <w:tcW w:w="40" w:type="dxa"/>
            <w:noWrap/>
            <w:vAlign w:val="bottom"/>
            <w:hideMark/>
          </w:tcPr>
          <w:p w14:paraId="09A40E2E" w14:textId="77777777" w:rsidR="00FB0D83" w:rsidRDefault="006C352B">
            <w:pPr>
              <w:contextualSpacing/>
              <w:rPr>
                <w:rFonts w:eastAsia="Times New Roman" w:cs="Times New Roman"/>
                <w:sz w:val="20"/>
              </w:rPr>
            </w:pPr>
          </w:p>
        </w:tc>
      </w:tr>
      <w:tr w:rsidR="00D269F7" w14:paraId="09A40E39" w14:textId="77777777">
        <w:trPr>
          <w:trHeight w:val="300"/>
        </w:trPr>
        <w:tc>
          <w:tcPr>
            <w:tcW w:w="2392" w:type="dxa"/>
            <w:noWrap/>
            <w:vAlign w:val="bottom"/>
            <w:hideMark/>
          </w:tcPr>
          <w:p w14:paraId="09A40E3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E3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32" w14:textId="77777777" w:rsidR="00FB0D83" w:rsidRDefault="006C352B">
            <w:pPr>
              <w:contextualSpacing/>
              <w:rPr>
                <w:rFonts w:eastAsia="Times New Roman" w:cs="Times New Roman"/>
                <w:sz w:val="20"/>
              </w:rPr>
            </w:pPr>
          </w:p>
        </w:tc>
        <w:tc>
          <w:tcPr>
            <w:tcW w:w="1190" w:type="dxa"/>
            <w:noWrap/>
            <w:vAlign w:val="bottom"/>
            <w:hideMark/>
          </w:tcPr>
          <w:p w14:paraId="09A40E3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E3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35" w14:textId="77777777" w:rsidR="00FB0D83" w:rsidRDefault="006C352B">
            <w:pPr>
              <w:contextualSpacing/>
              <w:rPr>
                <w:rFonts w:eastAsia="Times New Roman" w:cs="Times New Roman"/>
                <w:sz w:val="20"/>
              </w:rPr>
            </w:pPr>
          </w:p>
        </w:tc>
        <w:tc>
          <w:tcPr>
            <w:tcW w:w="101" w:type="dxa"/>
            <w:noWrap/>
            <w:vAlign w:val="bottom"/>
            <w:hideMark/>
          </w:tcPr>
          <w:p w14:paraId="09A40E36" w14:textId="77777777" w:rsidR="00FB0D83" w:rsidRDefault="006C352B">
            <w:pPr>
              <w:contextualSpacing/>
              <w:rPr>
                <w:rFonts w:eastAsia="Times New Roman" w:cs="Times New Roman"/>
                <w:sz w:val="20"/>
              </w:rPr>
            </w:pPr>
          </w:p>
        </w:tc>
        <w:tc>
          <w:tcPr>
            <w:tcW w:w="101" w:type="dxa"/>
            <w:noWrap/>
            <w:vAlign w:val="bottom"/>
            <w:hideMark/>
          </w:tcPr>
          <w:p w14:paraId="09A40E37" w14:textId="77777777" w:rsidR="00FB0D83" w:rsidRDefault="006C352B">
            <w:pPr>
              <w:contextualSpacing/>
              <w:rPr>
                <w:rFonts w:eastAsia="Times New Roman" w:cs="Times New Roman"/>
                <w:sz w:val="20"/>
              </w:rPr>
            </w:pPr>
          </w:p>
        </w:tc>
        <w:tc>
          <w:tcPr>
            <w:tcW w:w="40" w:type="dxa"/>
            <w:noWrap/>
            <w:vAlign w:val="bottom"/>
            <w:hideMark/>
          </w:tcPr>
          <w:p w14:paraId="09A40E38" w14:textId="77777777" w:rsidR="00FB0D83" w:rsidRDefault="006C352B">
            <w:pPr>
              <w:contextualSpacing/>
              <w:rPr>
                <w:rFonts w:eastAsia="Times New Roman" w:cs="Times New Roman"/>
                <w:sz w:val="20"/>
              </w:rPr>
            </w:pPr>
          </w:p>
        </w:tc>
      </w:tr>
      <w:tr w:rsidR="00D269F7" w14:paraId="09A40E43" w14:textId="77777777">
        <w:trPr>
          <w:trHeight w:val="300"/>
        </w:trPr>
        <w:tc>
          <w:tcPr>
            <w:tcW w:w="2392" w:type="dxa"/>
            <w:noWrap/>
            <w:vAlign w:val="bottom"/>
            <w:hideMark/>
          </w:tcPr>
          <w:p w14:paraId="09A40E3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E3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3C" w14:textId="77777777" w:rsidR="00FB0D83" w:rsidRDefault="006C352B">
            <w:pPr>
              <w:contextualSpacing/>
              <w:rPr>
                <w:rFonts w:eastAsia="Times New Roman" w:cs="Times New Roman"/>
                <w:sz w:val="20"/>
              </w:rPr>
            </w:pPr>
          </w:p>
        </w:tc>
        <w:tc>
          <w:tcPr>
            <w:tcW w:w="1190" w:type="dxa"/>
            <w:noWrap/>
            <w:vAlign w:val="bottom"/>
            <w:hideMark/>
          </w:tcPr>
          <w:p w14:paraId="09A40E3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E3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3F" w14:textId="77777777" w:rsidR="00FB0D83" w:rsidRDefault="006C352B">
            <w:pPr>
              <w:contextualSpacing/>
              <w:rPr>
                <w:rFonts w:eastAsia="Times New Roman" w:cs="Times New Roman"/>
                <w:sz w:val="20"/>
              </w:rPr>
            </w:pPr>
          </w:p>
        </w:tc>
        <w:tc>
          <w:tcPr>
            <w:tcW w:w="101" w:type="dxa"/>
            <w:noWrap/>
            <w:vAlign w:val="bottom"/>
            <w:hideMark/>
          </w:tcPr>
          <w:p w14:paraId="09A40E40" w14:textId="77777777" w:rsidR="00FB0D83" w:rsidRDefault="006C352B">
            <w:pPr>
              <w:contextualSpacing/>
              <w:rPr>
                <w:rFonts w:eastAsia="Times New Roman" w:cs="Times New Roman"/>
                <w:sz w:val="20"/>
              </w:rPr>
            </w:pPr>
          </w:p>
        </w:tc>
        <w:tc>
          <w:tcPr>
            <w:tcW w:w="101" w:type="dxa"/>
            <w:noWrap/>
            <w:vAlign w:val="bottom"/>
            <w:hideMark/>
          </w:tcPr>
          <w:p w14:paraId="09A40E41" w14:textId="77777777" w:rsidR="00FB0D83" w:rsidRDefault="006C352B">
            <w:pPr>
              <w:contextualSpacing/>
              <w:rPr>
                <w:rFonts w:eastAsia="Times New Roman" w:cs="Times New Roman"/>
                <w:sz w:val="20"/>
              </w:rPr>
            </w:pPr>
          </w:p>
        </w:tc>
        <w:tc>
          <w:tcPr>
            <w:tcW w:w="40" w:type="dxa"/>
            <w:noWrap/>
            <w:vAlign w:val="bottom"/>
            <w:hideMark/>
          </w:tcPr>
          <w:p w14:paraId="09A40E42" w14:textId="77777777" w:rsidR="00FB0D83" w:rsidRDefault="006C352B">
            <w:pPr>
              <w:contextualSpacing/>
              <w:rPr>
                <w:rFonts w:eastAsia="Times New Roman" w:cs="Times New Roman"/>
                <w:sz w:val="20"/>
              </w:rPr>
            </w:pPr>
          </w:p>
        </w:tc>
      </w:tr>
      <w:tr w:rsidR="00D269F7" w14:paraId="09A40E4D" w14:textId="77777777">
        <w:trPr>
          <w:trHeight w:val="300"/>
        </w:trPr>
        <w:tc>
          <w:tcPr>
            <w:tcW w:w="2392" w:type="dxa"/>
            <w:noWrap/>
            <w:vAlign w:val="bottom"/>
            <w:hideMark/>
          </w:tcPr>
          <w:p w14:paraId="09A40E4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E4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46" w14:textId="77777777" w:rsidR="00FB0D83" w:rsidRDefault="006C352B">
            <w:pPr>
              <w:contextualSpacing/>
              <w:rPr>
                <w:rFonts w:eastAsia="Times New Roman" w:cs="Times New Roman"/>
                <w:sz w:val="20"/>
              </w:rPr>
            </w:pPr>
          </w:p>
        </w:tc>
        <w:tc>
          <w:tcPr>
            <w:tcW w:w="1190" w:type="dxa"/>
            <w:noWrap/>
            <w:vAlign w:val="bottom"/>
            <w:hideMark/>
          </w:tcPr>
          <w:p w14:paraId="09A40E4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E4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49" w14:textId="77777777" w:rsidR="00FB0D83" w:rsidRDefault="006C352B">
            <w:pPr>
              <w:contextualSpacing/>
              <w:rPr>
                <w:rFonts w:eastAsia="Times New Roman" w:cs="Times New Roman"/>
                <w:sz w:val="20"/>
              </w:rPr>
            </w:pPr>
          </w:p>
        </w:tc>
        <w:tc>
          <w:tcPr>
            <w:tcW w:w="101" w:type="dxa"/>
            <w:noWrap/>
            <w:vAlign w:val="bottom"/>
            <w:hideMark/>
          </w:tcPr>
          <w:p w14:paraId="09A40E4A" w14:textId="77777777" w:rsidR="00FB0D83" w:rsidRDefault="006C352B">
            <w:pPr>
              <w:contextualSpacing/>
              <w:rPr>
                <w:rFonts w:eastAsia="Times New Roman" w:cs="Times New Roman"/>
                <w:sz w:val="20"/>
              </w:rPr>
            </w:pPr>
          </w:p>
        </w:tc>
        <w:tc>
          <w:tcPr>
            <w:tcW w:w="101" w:type="dxa"/>
            <w:noWrap/>
            <w:vAlign w:val="bottom"/>
            <w:hideMark/>
          </w:tcPr>
          <w:p w14:paraId="09A40E4B" w14:textId="77777777" w:rsidR="00FB0D83" w:rsidRDefault="006C352B">
            <w:pPr>
              <w:contextualSpacing/>
              <w:rPr>
                <w:rFonts w:eastAsia="Times New Roman" w:cs="Times New Roman"/>
                <w:sz w:val="20"/>
              </w:rPr>
            </w:pPr>
          </w:p>
        </w:tc>
        <w:tc>
          <w:tcPr>
            <w:tcW w:w="40" w:type="dxa"/>
            <w:noWrap/>
            <w:vAlign w:val="bottom"/>
            <w:hideMark/>
          </w:tcPr>
          <w:p w14:paraId="09A40E4C" w14:textId="77777777" w:rsidR="00FB0D83" w:rsidRDefault="006C352B">
            <w:pPr>
              <w:contextualSpacing/>
              <w:rPr>
                <w:rFonts w:eastAsia="Times New Roman" w:cs="Times New Roman"/>
                <w:sz w:val="20"/>
              </w:rPr>
            </w:pPr>
          </w:p>
        </w:tc>
      </w:tr>
      <w:tr w:rsidR="00D269F7" w14:paraId="09A40E57" w14:textId="77777777">
        <w:trPr>
          <w:trHeight w:val="300"/>
        </w:trPr>
        <w:tc>
          <w:tcPr>
            <w:tcW w:w="2392" w:type="dxa"/>
            <w:noWrap/>
            <w:vAlign w:val="bottom"/>
            <w:hideMark/>
          </w:tcPr>
          <w:p w14:paraId="09A40E4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E4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50" w14:textId="77777777" w:rsidR="00FB0D83" w:rsidRDefault="006C352B">
            <w:pPr>
              <w:contextualSpacing/>
              <w:rPr>
                <w:rFonts w:eastAsia="Times New Roman" w:cs="Times New Roman"/>
                <w:sz w:val="20"/>
              </w:rPr>
            </w:pPr>
          </w:p>
        </w:tc>
        <w:tc>
          <w:tcPr>
            <w:tcW w:w="1190" w:type="dxa"/>
            <w:noWrap/>
            <w:vAlign w:val="bottom"/>
            <w:hideMark/>
          </w:tcPr>
          <w:p w14:paraId="09A40E5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E5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53" w14:textId="77777777" w:rsidR="00FB0D83" w:rsidRDefault="006C352B">
            <w:pPr>
              <w:contextualSpacing/>
              <w:rPr>
                <w:rFonts w:eastAsia="Times New Roman" w:cs="Times New Roman"/>
                <w:sz w:val="20"/>
              </w:rPr>
            </w:pPr>
          </w:p>
        </w:tc>
        <w:tc>
          <w:tcPr>
            <w:tcW w:w="101" w:type="dxa"/>
            <w:noWrap/>
            <w:vAlign w:val="bottom"/>
            <w:hideMark/>
          </w:tcPr>
          <w:p w14:paraId="09A40E54" w14:textId="77777777" w:rsidR="00FB0D83" w:rsidRDefault="006C352B">
            <w:pPr>
              <w:contextualSpacing/>
              <w:rPr>
                <w:rFonts w:eastAsia="Times New Roman" w:cs="Times New Roman"/>
                <w:sz w:val="20"/>
              </w:rPr>
            </w:pPr>
          </w:p>
        </w:tc>
        <w:tc>
          <w:tcPr>
            <w:tcW w:w="101" w:type="dxa"/>
            <w:noWrap/>
            <w:vAlign w:val="bottom"/>
            <w:hideMark/>
          </w:tcPr>
          <w:p w14:paraId="09A40E55" w14:textId="77777777" w:rsidR="00FB0D83" w:rsidRDefault="006C352B">
            <w:pPr>
              <w:contextualSpacing/>
              <w:rPr>
                <w:rFonts w:eastAsia="Times New Roman" w:cs="Times New Roman"/>
                <w:sz w:val="20"/>
              </w:rPr>
            </w:pPr>
          </w:p>
        </w:tc>
        <w:tc>
          <w:tcPr>
            <w:tcW w:w="40" w:type="dxa"/>
            <w:noWrap/>
            <w:vAlign w:val="bottom"/>
            <w:hideMark/>
          </w:tcPr>
          <w:p w14:paraId="09A40E56" w14:textId="77777777" w:rsidR="00FB0D83" w:rsidRDefault="006C352B">
            <w:pPr>
              <w:contextualSpacing/>
              <w:rPr>
                <w:rFonts w:eastAsia="Times New Roman" w:cs="Times New Roman"/>
                <w:sz w:val="20"/>
              </w:rPr>
            </w:pPr>
          </w:p>
        </w:tc>
      </w:tr>
      <w:tr w:rsidR="00D269F7" w14:paraId="09A40E61" w14:textId="77777777">
        <w:trPr>
          <w:trHeight w:val="300"/>
        </w:trPr>
        <w:tc>
          <w:tcPr>
            <w:tcW w:w="2392" w:type="dxa"/>
            <w:noWrap/>
            <w:vAlign w:val="bottom"/>
            <w:hideMark/>
          </w:tcPr>
          <w:p w14:paraId="09A40E5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E5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5A" w14:textId="77777777" w:rsidR="00FB0D83" w:rsidRDefault="006C352B">
            <w:pPr>
              <w:contextualSpacing/>
              <w:rPr>
                <w:rFonts w:eastAsia="Times New Roman" w:cs="Times New Roman"/>
                <w:sz w:val="20"/>
              </w:rPr>
            </w:pPr>
          </w:p>
        </w:tc>
        <w:tc>
          <w:tcPr>
            <w:tcW w:w="1190" w:type="dxa"/>
            <w:noWrap/>
            <w:vAlign w:val="bottom"/>
            <w:hideMark/>
          </w:tcPr>
          <w:p w14:paraId="09A40E5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E5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5D" w14:textId="77777777" w:rsidR="00FB0D83" w:rsidRDefault="006C352B">
            <w:pPr>
              <w:contextualSpacing/>
              <w:rPr>
                <w:rFonts w:eastAsia="Times New Roman" w:cs="Times New Roman"/>
                <w:sz w:val="20"/>
              </w:rPr>
            </w:pPr>
          </w:p>
        </w:tc>
        <w:tc>
          <w:tcPr>
            <w:tcW w:w="101" w:type="dxa"/>
            <w:noWrap/>
            <w:vAlign w:val="bottom"/>
            <w:hideMark/>
          </w:tcPr>
          <w:p w14:paraId="09A40E5E" w14:textId="77777777" w:rsidR="00FB0D83" w:rsidRDefault="006C352B">
            <w:pPr>
              <w:contextualSpacing/>
              <w:rPr>
                <w:rFonts w:eastAsia="Times New Roman" w:cs="Times New Roman"/>
                <w:sz w:val="20"/>
              </w:rPr>
            </w:pPr>
          </w:p>
        </w:tc>
        <w:tc>
          <w:tcPr>
            <w:tcW w:w="101" w:type="dxa"/>
            <w:noWrap/>
            <w:vAlign w:val="bottom"/>
            <w:hideMark/>
          </w:tcPr>
          <w:p w14:paraId="09A40E5F" w14:textId="77777777" w:rsidR="00FB0D83" w:rsidRDefault="006C352B">
            <w:pPr>
              <w:contextualSpacing/>
              <w:rPr>
                <w:rFonts w:eastAsia="Times New Roman" w:cs="Times New Roman"/>
                <w:sz w:val="20"/>
              </w:rPr>
            </w:pPr>
          </w:p>
        </w:tc>
        <w:tc>
          <w:tcPr>
            <w:tcW w:w="40" w:type="dxa"/>
            <w:noWrap/>
            <w:vAlign w:val="bottom"/>
            <w:hideMark/>
          </w:tcPr>
          <w:p w14:paraId="09A40E60" w14:textId="77777777" w:rsidR="00FB0D83" w:rsidRDefault="006C352B">
            <w:pPr>
              <w:contextualSpacing/>
              <w:rPr>
                <w:rFonts w:eastAsia="Times New Roman" w:cs="Times New Roman"/>
                <w:sz w:val="20"/>
              </w:rPr>
            </w:pPr>
          </w:p>
        </w:tc>
      </w:tr>
      <w:tr w:rsidR="00D269F7" w14:paraId="09A40E6B" w14:textId="77777777">
        <w:trPr>
          <w:trHeight w:val="300"/>
        </w:trPr>
        <w:tc>
          <w:tcPr>
            <w:tcW w:w="2392" w:type="dxa"/>
            <w:noWrap/>
            <w:vAlign w:val="bottom"/>
            <w:hideMark/>
          </w:tcPr>
          <w:p w14:paraId="09A40E6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E6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64" w14:textId="77777777" w:rsidR="00FB0D83" w:rsidRDefault="006C352B">
            <w:pPr>
              <w:contextualSpacing/>
              <w:rPr>
                <w:rFonts w:eastAsia="Times New Roman" w:cs="Times New Roman"/>
                <w:sz w:val="20"/>
              </w:rPr>
            </w:pPr>
          </w:p>
        </w:tc>
        <w:tc>
          <w:tcPr>
            <w:tcW w:w="1190" w:type="dxa"/>
            <w:noWrap/>
            <w:vAlign w:val="bottom"/>
            <w:hideMark/>
          </w:tcPr>
          <w:p w14:paraId="09A40E6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E6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67" w14:textId="77777777" w:rsidR="00FB0D83" w:rsidRDefault="006C352B">
            <w:pPr>
              <w:contextualSpacing/>
              <w:rPr>
                <w:rFonts w:eastAsia="Times New Roman" w:cs="Times New Roman"/>
                <w:sz w:val="20"/>
              </w:rPr>
            </w:pPr>
          </w:p>
        </w:tc>
        <w:tc>
          <w:tcPr>
            <w:tcW w:w="101" w:type="dxa"/>
            <w:noWrap/>
            <w:vAlign w:val="bottom"/>
            <w:hideMark/>
          </w:tcPr>
          <w:p w14:paraId="09A40E68" w14:textId="77777777" w:rsidR="00FB0D83" w:rsidRDefault="006C352B">
            <w:pPr>
              <w:contextualSpacing/>
              <w:rPr>
                <w:rFonts w:eastAsia="Times New Roman" w:cs="Times New Roman"/>
                <w:sz w:val="20"/>
              </w:rPr>
            </w:pPr>
          </w:p>
        </w:tc>
        <w:tc>
          <w:tcPr>
            <w:tcW w:w="101" w:type="dxa"/>
            <w:noWrap/>
            <w:vAlign w:val="bottom"/>
            <w:hideMark/>
          </w:tcPr>
          <w:p w14:paraId="09A40E69" w14:textId="77777777" w:rsidR="00FB0D83" w:rsidRDefault="006C352B">
            <w:pPr>
              <w:contextualSpacing/>
              <w:rPr>
                <w:rFonts w:eastAsia="Times New Roman" w:cs="Times New Roman"/>
                <w:sz w:val="20"/>
              </w:rPr>
            </w:pPr>
          </w:p>
        </w:tc>
        <w:tc>
          <w:tcPr>
            <w:tcW w:w="40" w:type="dxa"/>
            <w:noWrap/>
            <w:vAlign w:val="bottom"/>
            <w:hideMark/>
          </w:tcPr>
          <w:p w14:paraId="09A40E6A" w14:textId="77777777" w:rsidR="00FB0D83" w:rsidRDefault="006C352B">
            <w:pPr>
              <w:contextualSpacing/>
              <w:rPr>
                <w:rFonts w:eastAsia="Times New Roman" w:cs="Times New Roman"/>
                <w:sz w:val="20"/>
              </w:rPr>
            </w:pPr>
          </w:p>
        </w:tc>
      </w:tr>
      <w:tr w:rsidR="00D269F7" w14:paraId="09A40E75" w14:textId="77777777">
        <w:trPr>
          <w:trHeight w:val="300"/>
        </w:trPr>
        <w:tc>
          <w:tcPr>
            <w:tcW w:w="2392" w:type="dxa"/>
            <w:noWrap/>
            <w:vAlign w:val="bottom"/>
            <w:hideMark/>
          </w:tcPr>
          <w:p w14:paraId="09A40E6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E6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6E" w14:textId="77777777" w:rsidR="00FB0D83" w:rsidRDefault="006C352B">
            <w:pPr>
              <w:contextualSpacing/>
              <w:rPr>
                <w:rFonts w:eastAsia="Times New Roman" w:cs="Times New Roman"/>
                <w:sz w:val="20"/>
              </w:rPr>
            </w:pPr>
          </w:p>
        </w:tc>
        <w:tc>
          <w:tcPr>
            <w:tcW w:w="1190" w:type="dxa"/>
            <w:noWrap/>
            <w:vAlign w:val="bottom"/>
            <w:hideMark/>
          </w:tcPr>
          <w:p w14:paraId="09A40E6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E7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71" w14:textId="77777777" w:rsidR="00FB0D83" w:rsidRDefault="006C352B">
            <w:pPr>
              <w:contextualSpacing/>
              <w:rPr>
                <w:rFonts w:eastAsia="Times New Roman" w:cs="Times New Roman"/>
                <w:sz w:val="20"/>
              </w:rPr>
            </w:pPr>
          </w:p>
        </w:tc>
        <w:tc>
          <w:tcPr>
            <w:tcW w:w="101" w:type="dxa"/>
            <w:noWrap/>
            <w:vAlign w:val="bottom"/>
            <w:hideMark/>
          </w:tcPr>
          <w:p w14:paraId="09A40E72" w14:textId="77777777" w:rsidR="00FB0D83" w:rsidRDefault="006C352B">
            <w:pPr>
              <w:contextualSpacing/>
              <w:rPr>
                <w:rFonts w:eastAsia="Times New Roman" w:cs="Times New Roman"/>
                <w:sz w:val="20"/>
              </w:rPr>
            </w:pPr>
          </w:p>
        </w:tc>
        <w:tc>
          <w:tcPr>
            <w:tcW w:w="101" w:type="dxa"/>
            <w:noWrap/>
            <w:vAlign w:val="bottom"/>
            <w:hideMark/>
          </w:tcPr>
          <w:p w14:paraId="09A40E73" w14:textId="77777777" w:rsidR="00FB0D83" w:rsidRDefault="006C352B">
            <w:pPr>
              <w:contextualSpacing/>
              <w:rPr>
                <w:rFonts w:eastAsia="Times New Roman" w:cs="Times New Roman"/>
                <w:sz w:val="20"/>
              </w:rPr>
            </w:pPr>
          </w:p>
        </w:tc>
        <w:tc>
          <w:tcPr>
            <w:tcW w:w="40" w:type="dxa"/>
            <w:noWrap/>
            <w:vAlign w:val="bottom"/>
            <w:hideMark/>
          </w:tcPr>
          <w:p w14:paraId="09A40E74" w14:textId="77777777" w:rsidR="00FB0D83" w:rsidRDefault="006C352B">
            <w:pPr>
              <w:contextualSpacing/>
              <w:rPr>
                <w:rFonts w:eastAsia="Times New Roman" w:cs="Times New Roman"/>
                <w:sz w:val="20"/>
              </w:rPr>
            </w:pPr>
          </w:p>
        </w:tc>
      </w:tr>
      <w:tr w:rsidR="00D269F7" w14:paraId="09A40E7E" w14:textId="77777777">
        <w:trPr>
          <w:trHeight w:val="300"/>
        </w:trPr>
        <w:tc>
          <w:tcPr>
            <w:tcW w:w="4406" w:type="dxa"/>
            <w:gridSpan w:val="2"/>
            <w:noWrap/>
            <w:vAlign w:val="bottom"/>
            <w:hideMark/>
          </w:tcPr>
          <w:p w14:paraId="09A40E7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E77"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E7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E7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7A" w14:textId="77777777" w:rsidR="00FB0D83" w:rsidRDefault="006C352B">
            <w:pPr>
              <w:contextualSpacing/>
              <w:rPr>
                <w:rFonts w:eastAsia="Times New Roman" w:cs="Times New Roman"/>
                <w:sz w:val="20"/>
              </w:rPr>
            </w:pPr>
          </w:p>
        </w:tc>
        <w:tc>
          <w:tcPr>
            <w:tcW w:w="101" w:type="dxa"/>
            <w:noWrap/>
            <w:vAlign w:val="bottom"/>
            <w:hideMark/>
          </w:tcPr>
          <w:p w14:paraId="09A40E7B" w14:textId="77777777" w:rsidR="00FB0D83" w:rsidRDefault="006C352B">
            <w:pPr>
              <w:contextualSpacing/>
              <w:rPr>
                <w:rFonts w:eastAsia="Times New Roman" w:cs="Times New Roman"/>
                <w:sz w:val="20"/>
              </w:rPr>
            </w:pPr>
          </w:p>
        </w:tc>
        <w:tc>
          <w:tcPr>
            <w:tcW w:w="101" w:type="dxa"/>
            <w:noWrap/>
            <w:vAlign w:val="bottom"/>
            <w:hideMark/>
          </w:tcPr>
          <w:p w14:paraId="09A40E7C" w14:textId="77777777" w:rsidR="00FB0D83" w:rsidRDefault="006C352B">
            <w:pPr>
              <w:contextualSpacing/>
              <w:rPr>
                <w:rFonts w:eastAsia="Times New Roman" w:cs="Times New Roman"/>
                <w:sz w:val="20"/>
              </w:rPr>
            </w:pPr>
          </w:p>
        </w:tc>
        <w:tc>
          <w:tcPr>
            <w:tcW w:w="40" w:type="dxa"/>
            <w:noWrap/>
            <w:vAlign w:val="bottom"/>
            <w:hideMark/>
          </w:tcPr>
          <w:p w14:paraId="09A40E7D" w14:textId="77777777" w:rsidR="00FB0D83" w:rsidRDefault="006C352B">
            <w:pPr>
              <w:contextualSpacing/>
              <w:rPr>
                <w:rFonts w:eastAsia="Times New Roman" w:cs="Times New Roman"/>
                <w:sz w:val="20"/>
              </w:rPr>
            </w:pPr>
          </w:p>
        </w:tc>
      </w:tr>
      <w:tr w:rsidR="00D269F7" w14:paraId="09A40E88" w14:textId="77777777">
        <w:trPr>
          <w:trHeight w:val="300"/>
        </w:trPr>
        <w:tc>
          <w:tcPr>
            <w:tcW w:w="2392" w:type="dxa"/>
            <w:noWrap/>
            <w:vAlign w:val="bottom"/>
            <w:hideMark/>
          </w:tcPr>
          <w:p w14:paraId="09A40E7F" w14:textId="77777777" w:rsidR="00FB0D83" w:rsidRDefault="006C352B">
            <w:pPr>
              <w:contextualSpacing/>
              <w:rPr>
                <w:rFonts w:eastAsia="Times New Roman" w:cs="Times New Roman"/>
                <w:sz w:val="20"/>
              </w:rPr>
            </w:pPr>
          </w:p>
        </w:tc>
        <w:tc>
          <w:tcPr>
            <w:tcW w:w="2014" w:type="dxa"/>
            <w:noWrap/>
            <w:vAlign w:val="bottom"/>
            <w:hideMark/>
          </w:tcPr>
          <w:p w14:paraId="09A40E80" w14:textId="77777777" w:rsidR="00FB0D83" w:rsidRDefault="006C352B">
            <w:pPr>
              <w:contextualSpacing/>
              <w:rPr>
                <w:rFonts w:eastAsia="Times New Roman" w:cs="Times New Roman"/>
                <w:sz w:val="20"/>
              </w:rPr>
            </w:pPr>
          </w:p>
        </w:tc>
        <w:tc>
          <w:tcPr>
            <w:tcW w:w="2759" w:type="dxa"/>
            <w:noWrap/>
            <w:vAlign w:val="bottom"/>
            <w:hideMark/>
          </w:tcPr>
          <w:p w14:paraId="09A40E81" w14:textId="77777777" w:rsidR="00FB0D83" w:rsidRDefault="006C352B">
            <w:pPr>
              <w:contextualSpacing/>
              <w:rPr>
                <w:rFonts w:eastAsia="Times New Roman" w:cs="Times New Roman"/>
                <w:sz w:val="20"/>
              </w:rPr>
            </w:pPr>
          </w:p>
        </w:tc>
        <w:tc>
          <w:tcPr>
            <w:tcW w:w="1190" w:type="dxa"/>
            <w:noWrap/>
            <w:vAlign w:val="bottom"/>
            <w:hideMark/>
          </w:tcPr>
          <w:p w14:paraId="09A40E82" w14:textId="77777777" w:rsidR="00FB0D83" w:rsidRDefault="006C352B">
            <w:pPr>
              <w:contextualSpacing/>
              <w:rPr>
                <w:rFonts w:eastAsia="Times New Roman" w:cs="Times New Roman"/>
                <w:sz w:val="20"/>
              </w:rPr>
            </w:pPr>
          </w:p>
        </w:tc>
        <w:tc>
          <w:tcPr>
            <w:tcW w:w="101" w:type="dxa"/>
            <w:noWrap/>
            <w:vAlign w:val="bottom"/>
            <w:hideMark/>
          </w:tcPr>
          <w:p w14:paraId="09A40E83" w14:textId="77777777" w:rsidR="00FB0D83" w:rsidRDefault="006C352B">
            <w:pPr>
              <w:contextualSpacing/>
              <w:rPr>
                <w:rFonts w:eastAsia="Times New Roman" w:cs="Times New Roman"/>
                <w:sz w:val="20"/>
              </w:rPr>
            </w:pPr>
          </w:p>
        </w:tc>
        <w:tc>
          <w:tcPr>
            <w:tcW w:w="101" w:type="dxa"/>
            <w:noWrap/>
            <w:vAlign w:val="bottom"/>
            <w:hideMark/>
          </w:tcPr>
          <w:p w14:paraId="09A40E84" w14:textId="77777777" w:rsidR="00FB0D83" w:rsidRDefault="006C352B">
            <w:pPr>
              <w:contextualSpacing/>
              <w:rPr>
                <w:rFonts w:eastAsia="Times New Roman" w:cs="Times New Roman"/>
                <w:sz w:val="20"/>
              </w:rPr>
            </w:pPr>
          </w:p>
        </w:tc>
        <w:tc>
          <w:tcPr>
            <w:tcW w:w="101" w:type="dxa"/>
            <w:noWrap/>
            <w:vAlign w:val="bottom"/>
            <w:hideMark/>
          </w:tcPr>
          <w:p w14:paraId="09A40E85" w14:textId="77777777" w:rsidR="00FB0D83" w:rsidRDefault="006C352B">
            <w:pPr>
              <w:contextualSpacing/>
              <w:rPr>
                <w:rFonts w:eastAsia="Times New Roman" w:cs="Times New Roman"/>
                <w:sz w:val="20"/>
              </w:rPr>
            </w:pPr>
          </w:p>
        </w:tc>
        <w:tc>
          <w:tcPr>
            <w:tcW w:w="101" w:type="dxa"/>
            <w:noWrap/>
            <w:vAlign w:val="bottom"/>
            <w:hideMark/>
          </w:tcPr>
          <w:p w14:paraId="09A40E86" w14:textId="77777777" w:rsidR="00FB0D83" w:rsidRDefault="006C352B">
            <w:pPr>
              <w:contextualSpacing/>
              <w:rPr>
                <w:rFonts w:eastAsia="Times New Roman" w:cs="Times New Roman"/>
                <w:sz w:val="20"/>
              </w:rPr>
            </w:pPr>
          </w:p>
        </w:tc>
        <w:tc>
          <w:tcPr>
            <w:tcW w:w="40" w:type="dxa"/>
            <w:noWrap/>
            <w:vAlign w:val="bottom"/>
            <w:hideMark/>
          </w:tcPr>
          <w:p w14:paraId="09A40E87" w14:textId="77777777" w:rsidR="00FB0D83" w:rsidRDefault="006C352B">
            <w:pPr>
              <w:contextualSpacing/>
              <w:rPr>
                <w:rFonts w:eastAsia="Times New Roman" w:cs="Times New Roman"/>
                <w:sz w:val="20"/>
              </w:rPr>
            </w:pPr>
          </w:p>
        </w:tc>
      </w:tr>
      <w:tr w:rsidR="00D269F7" w14:paraId="09A40E8E" w14:textId="77777777">
        <w:trPr>
          <w:trHeight w:val="300"/>
        </w:trPr>
        <w:tc>
          <w:tcPr>
            <w:tcW w:w="2392" w:type="dxa"/>
            <w:noWrap/>
            <w:vAlign w:val="bottom"/>
            <w:hideMark/>
          </w:tcPr>
          <w:p w14:paraId="09A40E89" w14:textId="77777777" w:rsidR="00FB0D83" w:rsidRDefault="006C352B">
            <w:pPr>
              <w:contextualSpacing/>
              <w:rPr>
                <w:rFonts w:eastAsia="Times New Roman" w:cs="Times New Roman"/>
                <w:sz w:val="20"/>
              </w:rPr>
            </w:pPr>
          </w:p>
        </w:tc>
        <w:tc>
          <w:tcPr>
            <w:tcW w:w="6165" w:type="dxa"/>
            <w:gridSpan w:val="5"/>
            <w:noWrap/>
            <w:vAlign w:val="bottom"/>
            <w:hideMark/>
          </w:tcPr>
          <w:p w14:paraId="09A40E8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67 ως έχει   ΔΕΚΤΟ ΚΑΤΑ ΠΛΕΙΟΨΗΦΙΑ</w:t>
            </w:r>
          </w:p>
        </w:tc>
        <w:tc>
          <w:tcPr>
            <w:tcW w:w="101" w:type="dxa"/>
            <w:noWrap/>
            <w:vAlign w:val="bottom"/>
            <w:hideMark/>
          </w:tcPr>
          <w:p w14:paraId="09A40E8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8C" w14:textId="77777777" w:rsidR="00FB0D83" w:rsidRDefault="006C352B">
            <w:pPr>
              <w:contextualSpacing/>
              <w:rPr>
                <w:rFonts w:eastAsia="Times New Roman" w:cs="Times New Roman"/>
                <w:sz w:val="20"/>
              </w:rPr>
            </w:pPr>
          </w:p>
        </w:tc>
        <w:tc>
          <w:tcPr>
            <w:tcW w:w="40" w:type="dxa"/>
            <w:noWrap/>
            <w:vAlign w:val="bottom"/>
            <w:hideMark/>
          </w:tcPr>
          <w:p w14:paraId="09A40E8D" w14:textId="77777777" w:rsidR="00FB0D83" w:rsidRDefault="006C352B">
            <w:pPr>
              <w:contextualSpacing/>
              <w:rPr>
                <w:rFonts w:eastAsia="Times New Roman" w:cs="Times New Roman"/>
                <w:sz w:val="20"/>
              </w:rPr>
            </w:pPr>
          </w:p>
        </w:tc>
      </w:tr>
      <w:tr w:rsidR="00D269F7" w14:paraId="09A40E98" w14:textId="77777777">
        <w:trPr>
          <w:trHeight w:val="300"/>
        </w:trPr>
        <w:tc>
          <w:tcPr>
            <w:tcW w:w="2392" w:type="dxa"/>
            <w:noWrap/>
            <w:vAlign w:val="bottom"/>
            <w:hideMark/>
          </w:tcPr>
          <w:p w14:paraId="09A40E8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E9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91" w14:textId="77777777" w:rsidR="00FB0D83" w:rsidRDefault="006C352B">
            <w:pPr>
              <w:contextualSpacing/>
              <w:rPr>
                <w:rFonts w:eastAsia="Times New Roman" w:cs="Times New Roman"/>
                <w:sz w:val="20"/>
              </w:rPr>
            </w:pPr>
          </w:p>
        </w:tc>
        <w:tc>
          <w:tcPr>
            <w:tcW w:w="1190" w:type="dxa"/>
            <w:noWrap/>
            <w:vAlign w:val="bottom"/>
            <w:hideMark/>
          </w:tcPr>
          <w:p w14:paraId="09A40E9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E9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94" w14:textId="77777777" w:rsidR="00FB0D83" w:rsidRDefault="006C352B">
            <w:pPr>
              <w:contextualSpacing/>
              <w:rPr>
                <w:rFonts w:eastAsia="Times New Roman" w:cs="Times New Roman"/>
                <w:sz w:val="20"/>
              </w:rPr>
            </w:pPr>
          </w:p>
        </w:tc>
        <w:tc>
          <w:tcPr>
            <w:tcW w:w="101" w:type="dxa"/>
            <w:noWrap/>
            <w:vAlign w:val="bottom"/>
            <w:hideMark/>
          </w:tcPr>
          <w:p w14:paraId="09A40E95" w14:textId="77777777" w:rsidR="00FB0D83" w:rsidRDefault="006C352B">
            <w:pPr>
              <w:contextualSpacing/>
              <w:rPr>
                <w:rFonts w:eastAsia="Times New Roman" w:cs="Times New Roman"/>
                <w:sz w:val="20"/>
              </w:rPr>
            </w:pPr>
          </w:p>
        </w:tc>
        <w:tc>
          <w:tcPr>
            <w:tcW w:w="101" w:type="dxa"/>
            <w:noWrap/>
            <w:vAlign w:val="bottom"/>
            <w:hideMark/>
          </w:tcPr>
          <w:p w14:paraId="09A40E96" w14:textId="77777777" w:rsidR="00FB0D83" w:rsidRDefault="006C352B">
            <w:pPr>
              <w:contextualSpacing/>
              <w:rPr>
                <w:rFonts w:eastAsia="Times New Roman" w:cs="Times New Roman"/>
                <w:sz w:val="20"/>
              </w:rPr>
            </w:pPr>
          </w:p>
        </w:tc>
        <w:tc>
          <w:tcPr>
            <w:tcW w:w="40" w:type="dxa"/>
            <w:noWrap/>
            <w:vAlign w:val="bottom"/>
            <w:hideMark/>
          </w:tcPr>
          <w:p w14:paraId="09A40E97" w14:textId="77777777" w:rsidR="00FB0D83" w:rsidRDefault="006C352B">
            <w:pPr>
              <w:contextualSpacing/>
              <w:rPr>
                <w:rFonts w:eastAsia="Times New Roman" w:cs="Times New Roman"/>
                <w:sz w:val="20"/>
              </w:rPr>
            </w:pPr>
          </w:p>
        </w:tc>
      </w:tr>
      <w:tr w:rsidR="00D269F7" w14:paraId="09A40EA2" w14:textId="77777777">
        <w:trPr>
          <w:trHeight w:val="300"/>
        </w:trPr>
        <w:tc>
          <w:tcPr>
            <w:tcW w:w="2392" w:type="dxa"/>
            <w:noWrap/>
            <w:vAlign w:val="bottom"/>
            <w:hideMark/>
          </w:tcPr>
          <w:p w14:paraId="09A40E9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E9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9B" w14:textId="77777777" w:rsidR="00FB0D83" w:rsidRDefault="006C352B">
            <w:pPr>
              <w:contextualSpacing/>
              <w:rPr>
                <w:rFonts w:eastAsia="Times New Roman" w:cs="Times New Roman"/>
                <w:sz w:val="20"/>
              </w:rPr>
            </w:pPr>
          </w:p>
        </w:tc>
        <w:tc>
          <w:tcPr>
            <w:tcW w:w="1190" w:type="dxa"/>
            <w:noWrap/>
            <w:vAlign w:val="bottom"/>
            <w:hideMark/>
          </w:tcPr>
          <w:p w14:paraId="09A40E9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E9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9E" w14:textId="77777777" w:rsidR="00FB0D83" w:rsidRDefault="006C352B">
            <w:pPr>
              <w:contextualSpacing/>
              <w:rPr>
                <w:rFonts w:eastAsia="Times New Roman" w:cs="Times New Roman"/>
                <w:sz w:val="20"/>
              </w:rPr>
            </w:pPr>
          </w:p>
        </w:tc>
        <w:tc>
          <w:tcPr>
            <w:tcW w:w="101" w:type="dxa"/>
            <w:noWrap/>
            <w:vAlign w:val="bottom"/>
            <w:hideMark/>
          </w:tcPr>
          <w:p w14:paraId="09A40E9F" w14:textId="77777777" w:rsidR="00FB0D83" w:rsidRDefault="006C352B">
            <w:pPr>
              <w:contextualSpacing/>
              <w:rPr>
                <w:rFonts w:eastAsia="Times New Roman" w:cs="Times New Roman"/>
                <w:sz w:val="20"/>
              </w:rPr>
            </w:pPr>
          </w:p>
        </w:tc>
        <w:tc>
          <w:tcPr>
            <w:tcW w:w="101" w:type="dxa"/>
            <w:noWrap/>
            <w:vAlign w:val="bottom"/>
            <w:hideMark/>
          </w:tcPr>
          <w:p w14:paraId="09A40EA0" w14:textId="77777777" w:rsidR="00FB0D83" w:rsidRDefault="006C352B">
            <w:pPr>
              <w:contextualSpacing/>
              <w:rPr>
                <w:rFonts w:eastAsia="Times New Roman" w:cs="Times New Roman"/>
                <w:sz w:val="20"/>
              </w:rPr>
            </w:pPr>
          </w:p>
        </w:tc>
        <w:tc>
          <w:tcPr>
            <w:tcW w:w="40" w:type="dxa"/>
            <w:noWrap/>
            <w:vAlign w:val="bottom"/>
            <w:hideMark/>
          </w:tcPr>
          <w:p w14:paraId="09A40EA1" w14:textId="77777777" w:rsidR="00FB0D83" w:rsidRDefault="006C352B">
            <w:pPr>
              <w:contextualSpacing/>
              <w:rPr>
                <w:rFonts w:eastAsia="Times New Roman" w:cs="Times New Roman"/>
                <w:sz w:val="20"/>
              </w:rPr>
            </w:pPr>
          </w:p>
        </w:tc>
      </w:tr>
      <w:tr w:rsidR="00D269F7" w14:paraId="09A40EAC" w14:textId="77777777">
        <w:trPr>
          <w:trHeight w:val="300"/>
        </w:trPr>
        <w:tc>
          <w:tcPr>
            <w:tcW w:w="2392" w:type="dxa"/>
            <w:noWrap/>
            <w:vAlign w:val="bottom"/>
            <w:hideMark/>
          </w:tcPr>
          <w:p w14:paraId="09A40EA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EA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A5" w14:textId="77777777" w:rsidR="00FB0D83" w:rsidRDefault="006C352B">
            <w:pPr>
              <w:contextualSpacing/>
              <w:rPr>
                <w:rFonts w:eastAsia="Times New Roman" w:cs="Times New Roman"/>
                <w:sz w:val="20"/>
              </w:rPr>
            </w:pPr>
          </w:p>
        </w:tc>
        <w:tc>
          <w:tcPr>
            <w:tcW w:w="1190" w:type="dxa"/>
            <w:noWrap/>
            <w:vAlign w:val="bottom"/>
            <w:hideMark/>
          </w:tcPr>
          <w:p w14:paraId="09A40EA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EA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A8" w14:textId="77777777" w:rsidR="00FB0D83" w:rsidRDefault="006C352B">
            <w:pPr>
              <w:contextualSpacing/>
              <w:rPr>
                <w:rFonts w:eastAsia="Times New Roman" w:cs="Times New Roman"/>
                <w:sz w:val="20"/>
              </w:rPr>
            </w:pPr>
          </w:p>
        </w:tc>
        <w:tc>
          <w:tcPr>
            <w:tcW w:w="101" w:type="dxa"/>
            <w:noWrap/>
            <w:vAlign w:val="bottom"/>
            <w:hideMark/>
          </w:tcPr>
          <w:p w14:paraId="09A40EA9" w14:textId="77777777" w:rsidR="00FB0D83" w:rsidRDefault="006C352B">
            <w:pPr>
              <w:contextualSpacing/>
              <w:rPr>
                <w:rFonts w:eastAsia="Times New Roman" w:cs="Times New Roman"/>
                <w:sz w:val="20"/>
              </w:rPr>
            </w:pPr>
          </w:p>
        </w:tc>
        <w:tc>
          <w:tcPr>
            <w:tcW w:w="101" w:type="dxa"/>
            <w:noWrap/>
            <w:vAlign w:val="bottom"/>
            <w:hideMark/>
          </w:tcPr>
          <w:p w14:paraId="09A40EAA" w14:textId="77777777" w:rsidR="00FB0D83" w:rsidRDefault="006C352B">
            <w:pPr>
              <w:contextualSpacing/>
              <w:rPr>
                <w:rFonts w:eastAsia="Times New Roman" w:cs="Times New Roman"/>
                <w:sz w:val="20"/>
              </w:rPr>
            </w:pPr>
          </w:p>
        </w:tc>
        <w:tc>
          <w:tcPr>
            <w:tcW w:w="40" w:type="dxa"/>
            <w:noWrap/>
            <w:vAlign w:val="bottom"/>
            <w:hideMark/>
          </w:tcPr>
          <w:p w14:paraId="09A40EAB" w14:textId="77777777" w:rsidR="00FB0D83" w:rsidRDefault="006C352B">
            <w:pPr>
              <w:contextualSpacing/>
              <w:rPr>
                <w:rFonts w:eastAsia="Times New Roman" w:cs="Times New Roman"/>
                <w:sz w:val="20"/>
              </w:rPr>
            </w:pPr>
          </w:p>
        </w:tc>
      </w:tr>
      <w:tr w:rsidR="00D269F7" w14:paraId="09A40EB6" w14:textId="77777777">
        <w:trPr>
          <w:trHeight w:val="300"/>
        </w:trPr>
        <w:tc>
          <w:tcPr>
            <w:tcW w:w="2392" w:type="dxa"/>
            <w:noWrap/>
            <w:vAlign w:val="bottom"/>
            <w:hideMark/>
          </w:tcPr>
          <w:p w14:paraId="09A40EA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EA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AF" w14:textId="77777777" w:rsidR="00FB0D83" w:rsidRDefault="006C352B">
            <w:pPr>
              <w:contextualSpacing/>
              <w:rPr>
                <w:rFonts w:eastAsia="Times New Roman" w:cs="Times New Roman"/>
                <w:sz w:val="20"/>
              </w:rPr>
            </w:pPr>
          </w:p>
        </w:tc>
        <w:tc>
          <w:tcPr>
            <w:tcW w:w="1190" w:type="dxa"/>
            <w:noWrap/>
            <w:vAlign w:val="bottom"/>
            <w:hideMark/>
          </w:tcPr>
          <w:p w14:paraId="09A40EB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EB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B2" w14:textId="77777777" w:rsidR="00FB0D83" w:rsidRDefault="006C352B">
            <w:pPr>
              <w:contextualSpacing/>
              <w:rPr>
                <w:rFonts w:eastAsia="Times New Roman" w:cs="Times New Roman"/>
                <w:sz w:val="20"/>
              </w:rPr>
            </w:pPr>
          </w:p>
        </w:tc>
        <w:tc>
          <w:tcPr>
            <w:tcW w:w="101" w:type="dxa"/>
            <w:noWrap/>
            <w:vAlign w:val="bottom"/>
            <w:hideMark/>
          </w:tcPr>
          <w:p w14:paraId="09A40EB3" w14:textId="77777777" w:rsidR="00FB0D83" w:rsidRDefault="006C352B">
            <w:pPr>
              <w:contextualSpacing/>
              <w:rPr>
                <w:rFonts w:eastAsia="Times New Roman" w:cs="Times New Roman"/>
                <w:sz w:val="20"/>
              </w:rPr>
            </w:pPr>
          </w:p>
        </w:tc>
        <w:tc>
          <w:tcPr>
            <w:tcW w:w="101" w:type="dxa"/>
            <w:noWrap/>
            <w:vAlign w:val="bottom"/>
            <w:hideMark/>
          </w:tcPr>
          <w:p w14:paraId="09A40EB4" w14:textId="77777777" w:rsidR="00FB0D83" w:rsidRDefault="006C352B">
            <w:pPr>
              <w:contextualSpacing/>
              <w:rPr>
                <w:rFonts w:eastAsia="Times New Roman" w:cs="Times New Roman"/>
                <w:sz w:val="20"/>
              </w:rPr>
            </w:pPr>
          </w:p>
        </w:tc>
        <w:tc>
          <w:tcPr>
            <w:tcW w:w="40" w:type="dxa"/>
            <w:noWrap/>
            <w:vAlign w:val="bottom"/>
            <w:hideMark/>
          </w:tcPr>
          <w:p w14:paraId="09A40EB5" w14:textId="77777777" w:rsidR="00FB0D83" w:rsidRDefault="006C352B">
            <w:pPr>
              <w:contextualSpacing/>
              <w:rPr>
                <w:rFonts w:eastAsia="Times New Roman" w:cs="Times New Roman"/>
                <w:sz w:val="20"/>
              </w:rPr>
            </w:pPr>
          </w:p>
        </w:tc>
      </w:tr>
      <w:tr w:rsidR="00D269F7" w14:paraId="09A40EC0" w14:textId="77777777">
        <w:trPr>
          <w:trHeight w:val="300"/>
        </w:trPr>
        <w:tc>
          <w:tcPr>
            <w:tcW w:w="2392" w:type="dxa"/>
            <w:noWrap/>
            <w:vAlign w:val="bottom"/>
            <w:hideMark/>
          </w:tcPr>
          <w:p w14:paraId="09A40EB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EB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B9" w14:textId="77777777" w:rsidR="00FB0D83" w:rsidRDefault="006C352B">
            <w:pPr>
              <w:contextualSpacing/>
              <w:rPr>
                <w:rFonts w:eastAsia="Times New Roman" w:cs="Times New Roman"/>
                <w:sz w:val="20"/>
              </w:rPr>
            </w:pPr>
          </w:p>
        </w:tc>
        <w:tc>
          <w:tcPr>
            <w:tcW w:w="1190" w:type="dxa"/>
            <w:noWrap/>
            <w:vAlign w:val="bottom"/>
            <w:hideMark/>
          </w:tcPr>
          <w:p w14:paraId="09A40EB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EB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BC" w14:textId="77777777" w:rsidR="00FB0D83" w:rsidRDefault="006C352B">
            <w:pPr>
              <w:contextualSpacing/>
              <w:rPr>
                <w:rFonts w:eastAsia="Times New Roman" w:cs="Times New Roman"/>
                <w:sz w:val="20"/>
              </w:rPr>
            </w:pPr>
          </w:p>
        </w:tc>
        <w:tc>
          <w:tcPr>
            <w:tcW w:w="101" w:type="dxa"/>
            <w:noWrap/>
            <w:vAlign w:val="bottom"/>
            <w:hideMark/>
          </w:tcPr>
          <w:p w14:paraId="09A40EBD" w14:textId="77777777" w:rsidR="00FB0D83" w:rsidRDefault="006C352B">
            <w:pPr>
              <w:contextualSpacing/>
              <w:rPr>
                <w:rFonts w:eastAsia="Times New Roman" w:cs="Times New Roman"/>
                <w:sz w:val="20"/>
              </w:rPr>
            </w:pPr>
          </w:p>
        </w:tc>
        <w:tc>
          <w:tcPr>
            <w:tcW w:w="101" w:type="dxa"/>
            <w:noWrap/>
            <w:vAlign w:val="bottom"/>
            <w:hideMark/>
          </w:tcPr>
          <w:p w14:paraId="09A40EBE" w14:textId="77777777" w:rsidR="00FB0D83" w:rsidRDefault="006C352B">
            <w:pPr>
              <w:contextualSpacing/>
              <w:rPr>
                <w:rFonts w:eastAsia="Times New Roman" w:cs="Times New Roman"/>
                <w:sz w:val="20"/>
              </w:rPr>
            </w:pPr>
          </w:p>
        </w:tc>
        <w:tc>
          <w:tcPr>
            <w:tcW w:w="40" w:type="dxa"/>
            <w:noWrap/>
            <w:vAlign w:val="bottom"/>
            <w:hideMark/>
          </w:tcPr>
          <w:p w14:paraId="09A40EBF" w14:textId="77777777" w:rsidR="00FB0D83" w:rsidRDefault="006C352B">
            <w:pPr>
              <w:contextualSpacing/>
              <w:rPr>
                <w:rFonts w:eastAsia="Times New Roman" w:cs="Times New Roman"/>
                <w:sz w:val="20"/>
              </w:rPr>
            </w:pPr>
          </w:p>
        </w:tc>
      </w:tr>
      <w:tr w:rsidR="00D269F7" w14:paraId="09A40ECA" w14:textId="77777777">
        <w:trPr>
          <w:trHeight w:val="300"/>
        </w:trPr>
        <w:tc>
          <w:tcPr>
            <w:tcW w:w="2392" w:type="dxa"/>
            <w:noWrap/>
            <w:vAlign w:val="bottom"/>
            <w:hideMark/>
          </w:tcPr>
          <w:p w14:paraId="09A40EC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EC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C3" w14:textId="77777777" w:rsidR="00FB0D83" w:rsidRDefault="006C352B">
            <w:pPr>
              <w:contextualSpacing/>
              <w:rPr>
                <w:rFonts w:eastAsia="Times New Roman" w:cs="Times New Roman"/>
                <w:sz w:val="20"/>
              </w:rPr>
            </w:pPr>
          </w:p>
        </w:tc>
        <w:tc>
          <w:tcPr>
            <w:tcW w:w="1190" w:type="dxa"/>
            <w:noWrap/>
            <w:vAlign w:val="bottom"/>
            <w:hideMark/>
          </w:tcPr>
          <w:p w14:paraId="09A40EC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EC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C6" w14:textId="77777777" w:rsidR="00FB0D83" w:rsidRDefault="006C352B">
            <w:pPr>
              <w:contextualSpacing/>
              <w:rPr>
                <w:rFonts w:eastAsia="Times New Roman" w:cs="Times New Roman"/>
                <w:sz w:val="20"/>
              </w:rPr>
            </w:pPr>
          </w:p>
        </w:tc>
        <w:tc>
          <w:tcPr>
            <w:tcW w:w="101" w:type="dxa"/>
            <w:noWrap/>
            <w:vAlign w:val="bottom"/>
            <w:hideMark/>
          </w:tcPr>
          <w:p w14:paraId="09A40EC7" w14:textId="77777777" w:rsidR="00FB0D83" w:rsidRDefault="006C352B">
            <w:pPr>
              <w:contextualSpacing/>
              <w:rPr>
                <w:rFonts w:eastAsia="Times New Roman" w:cs="Times New Roman"/>
                <w:sz w:val="20"/>
              </w:rPr>
            </w:pPr>
          </w:p>
        </w:tc>
        <w:tc>
          <w:tcPr>
            <w:tcW w:w="101" w:type="dxa"/>
            <w:noWrap/>
            <w:vAlign w:val="bottom"/>
            <w:hideMark/>
          </w:tcPr>
          <w:p w14:paraId="09A40EC8" w14:textId="77777777" w:rsidR="00FB0D83" w:rsidRDefault="006C352B">
            <w:pPr>
              <w:contextualSpacing/>
              <w:rPr>
                <w:rFonts w:eastAsia="Times New Roman" w:cs="Times New Roman"/>
                <w:sz w:val="20"/>
              </w:rPr>
            </w:pPr>
          </w:p>
        </w:tc>
        <w:tc>
          <w:tcPr>
            <w:tcW w:w="40" w:type="dxa"/>
            <w:noWrap/>
            <w:vAlign w:val="bottom"/>
            <w:hideMark/>
          </w:tcPr>
          <w:p w14:paraId="09A40EC9" w14:textId="77777777" w:rsidR="00FB0D83" w:rsidRDefault="006C352B">
            <w:pPr>
              <w:contextualSpacing/>
              <w:rPr>
                <w:rFonts w:eastAsia="Times New Roman" w:cs="Times New Roman"/>
                <w:sz w:val="20"/>
              </w:rPr>
            </w:pPr>
          </w:p>
        </w:tc>
      </w:tr>
      <w:tr w:rsidR="00D269F7" w14:paraId="09A40ED4" w14:textId="77777777">
        <w:trPr>
          <w:trHeight w:val="300"/>
        </w:trPr>
        <w:tc>
          <w:tcPr>
            <w:tcW w:w="2392" w:type="dxa"/>
            <w:noWrap/>
            <w:vAlign w:val="bottom"/>
            <w:hideMark/>
          </w:tcPr>
          <w:p w14:paraId="09A40EC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EC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CD" w14:textId="77777777" w:rsidR="00FB0D83" w:rsidRDefault="006C352B">
            <w:pPr>
              <w:contextualSpacing/>
              <w:rPr>
                <w:rFonts w:eastAsia="Times New Roman" w:cs="Times New Roman"/>
                <w:sz w:val="20"/>
              </w:rPr>
            </w:pPr>
          </w:p>
        </w:tc>
        <w:tc>
          <w:tcPr>
            <w:tcW w:w="1190" w:type="dxa"/>
            <w:noWrap/>
            <w:vAlign w:val="bottom"/>
            <w:hideMark/>
          </w:tcPr>
          <w:p w14:paraId="09A40EC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EC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D0" w14:textId="77777777" w:rsidR="00FB0D83" w:rsidRDefault="006C352B">
            <w:pPr>
              <w:contextualSpacing/>
              <w:rPr>
                <w:rFonts w:eastAsia="Times New Roman" w:cs="Times New Roman"/>
                <w:sz w:val="20"/>
              </w:rPr>
            </w:pPr>
          </w:p>
        </w:tc>
        <w:tc>
          <w:tcPr>
            <w:tcW w:w="101" w:type="dxa"/>
            <w:noWrap/>
            <w:vAlign w:val="bottom"/>
            <w:hideMark/>
          </w:tcPr>
          <w:p w14:paraId="09A40ED1" w14:textId="77777777" w:rsidR="00FB0D83" w:rsidRDefault="006C352B">
            <w:pPr>
              <w:contextualSpacing/>
              <w:rPr>
                <w:rFonts w:eastAsia="Times New Roman" w:cs="Times New Roman"/>
                <w:sz w:val="20"/>
              </w:rPr>
            </w:pPr>
          </w:p>
        </w:tc>
        <w:tc>
          <w:tcPr>
            <w:tcW w:w="101" w:type="dxa"/>
            <w:noWrap/>
            <w:vAlign w:val="bottom"/>
            <w:hideMark/>
          </w:tcPr>
          <w:p w14:paraId="09A40ED2" w14:textId="77777777" w:rsidR="00FB0D83" w:rsidRDefault="006C352B">
            <w:pPr>
              <w:contextualSpacing/>
              <w:rPr>
                <w:rFonts w:eastAsia="Times New Roman" w:cs="Times New Roman"/>
                <w:sz w:val="20"/>
              </w:rPr>
            </w:pPr>
          </w:p>
        </w:tc>
        <w:tc>
          <w:tcPr>
            <w:tcW w:w="40" w:type="dxa"/>
            <w:noWrap/>
            <w:vAlign w:val="bottom"/>
            <w:hideMark/>
          </w:tcPr>
          <w:p w14:paraId="09A40ED3" w14:textId="77777777" w:rsidR="00FB0D83" w:rsidRDefault="006C352B">
            <w:pPr>
              <w:contextualSpacing/>
              <w:rPr>
                <w:rFonts w:eastAsia="Times New Roman" w:cs="Times New Roman"/>
                <w:sz w:val="20"/>
              </w:rPr>
            </w:pPr>
          </w:p>
        </w:tc>
      </w:tr>
      <w:tr w:rsidR="00D269F7" w14:paraId="09A40EDD" w14:textId="77777777">
        <w:trPr>
          <w:trHeight w:val="300"/>
        </w:trPr>
        <w:tc>
          <w:tcPr>
            <w:tcW w:w="4406" w:type="dxa"/>
            <w:gridSpan w:val="2"/>
            <w:noWrap/>
            <w:vAlign w:val="bottom"/>
            <w:hideMark/>
          </w:tcPr>
          <w:p w14:paraId="09A40ED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ED6"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ED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ED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D9" w14:textId="77777777" w:rsidR="00FB0D83" w:rsidRDefault="006C352B">
            <w:pPr>
              <w:contextualSpacing/>
              <w:rPr>
                <w:rFonts w:eastAsia="Times New Roman" w:cs="Times New Roman"/>
                <w:sz w:val="20"/>
              </w:rPr>
            </w:pPr>
          </w:p>
        </w:tc>
        <w:tc>
          <w:tcPr>
            <w:tcW w:w="101" w:type="dxa"/>
            <w:noWrap/>
            <w:vAlign w:val="bottom"/>
            <w:hideMark/>
          </w:tcPr>
          <w:p w14:paraId="09A40EDA" w14:textId="77777777" w:rsidR="00FB0D83" w:rsidRDefault="006C352B">
            <w:pPr>
              <w:contextualSpacing/>
              <w:rPr>
                <w:rFonts w:eastAsia="Times New Roman" w:cs="Times New Roman"/>
                <w:sz w:val="20"/>
              </w:rPr>
            </w:pPr>
          </w:p>
        </w:tc>
        <w:tc>
          <w:tcPr>
            <w:tcW w:w="101" w:type="dxa"/>
            <w:noWrap/>
            <w:vAlign w:val="bottom"/>
            <w:hideMark/>
          </w:tcPr>
          <w:p w14:paraId="09A40EDB" w14:textId="77777777" w:rsidR="00FB0D83" w:rsidRDefault="006C352B">
            <w:pPr>
              <w:contextualSpacing/>
              <w:rPr>
                <w:rFonts w:eastAsia="Times New Roman" w:cs="Times New Roman"/>
                <w:sz w:val="20"/>
              </w:rPr>
            </w:pPr>
          </w:p>
        </w:tc>
        <w:tc>
          <w:tcPr>
            <w:tcW w:w="40" w:type="dxa"/>
            <w:noWrap/>
            <w:vAlign w:val="bottom"/>
            <w:hideMark/>
          </w:tcPr>
          <w:p w14:paraId="09A40EDC" w14:textId="77777777" w:rsidR="00FB0D83" w:rsidRDefault="006C352B">
            <w:pPr>
              <w:contextualSpacing/>
              <w:rPr>
                <w:rFonts w:eastAsia="Times New Roman" w:cs="Times New Roman"/>
                <w:sz w:val="20"/>
              </w:rPr>
            </w:pPr>
          </w:p>
        </w:tc>
      </w:tr>
      <w:tr w:rsidR="00D269F7" w14:paraId="09A40EE7" w14:textId="77777777">
        <w:trPr>
          <w:trHeight w:val="300"/>
        </w:trPr>
        <w:tc>
          <w:tcPr>
            <w:tcW w:w="2392" w:type="dxa"/>
            <w:noWrap/>
            <w:vAlign w:val="bottom"/>
            <w:hideMark/>
          </w:tcPr>
          <w:p w14:paraId="09A40EDE" w14:textId="77777777" w:rsidR="00FB0D83" w:rsidRDefault="006C352B">
            <w:pPr>
              <w:contextualSpacing/>
              <w:rPr>
                <w:rFonts w:eastAsia="Times New Roman" w:cs="Times New Roman"/>
                <w:sz w:val="20"/>
              </w:rPr>
            </w:pPr>
          </w:p>
        </w:tc>
        <w:tc>
          <w:tcPr>
            <w:tcW w:w="2014" w:type="dxa"/>
            <w:noWrap/>
            <w:vAlign w:val="bottom"/>
            <w:hideMark/>
          </w:tcPr>
          <w:p w14:paraId="09A40EDF" w14:textId="77777777" w:rsidR="00FB0D83" w:rsidRDefault="006C352B">
            <w:pPr>
              <w:contextualSpacing/>
              <w:rPr>
                <w:rFonts w:eastAsia="Times New Roman" w:cs="Times New Roman"/>
                <w:sz w:val="20"/>
              </w:rPr>
            </w:pPr>
          </w:p>
        </w:tc>
        <w:tc>
          <w:tcPr>
            <w:tcW w:w="2759" w:type="dxa"/>
            <w:noWrap/>
            <w:vAlign w:val="bottom"/>
            <w:hideMark/>
          </w:tcPr>
          <w:p w14:paraId="09A40EE0" w14:textId="77777777" w:rsidR="00FB0D83" w:rsidRDefault="006C352B">
            <w:pPr>
              <w:contextualSpacing/>
              <w:rPr>
                <w:rFonts w:eastAsia="Times New Roman" w:cs="Times New Roman"/>
                <w:sz w:val="20"/>
              </w:rPr>
            </w:pPr>
          </w:p>
        </w:tc>
        <w:tc>
          <w:tcPr>
            <w:tcW w:w="1190" w:type="dxa"/>
            <w:noWrap/>
            <w:vAlign w:val="bottom"/>
            <w:hideMark/>
          </w:tcPr>
          <w:p w14:paraId="09A40EE1" w14:textId="77777777" w:rsidR="00FB0D83" w:rsidRDefault="006C352B">
            <w:pPr>
              <w:contextualSpacing/>
              <w:rPr>
                <w:rFonts w:eastAsia="Times New Roman" w:cs="Times New Roman"/>
                <w:sz w:val="20"/>
              </w:rPr>
            </w:pPr>
          </w:p>
        </w:tc>
        <w:tc>
          <w:tcPr>
            <w:tcW w:w="101" w:type="dxa"/>
            <w:noWrap/>
            <w:vAlign w:val="bottom"/>
            <w:hideMark/>
          </w:tcPr>
          <w:p w14:paraId="09A40EE2" w14:textId="77777777" w:rsidR="00FB0D83" w:rsidRDefault="006C352B">
            <w:pPr>
              <w:contextualSpacing/>
              <w:rPr>
                <w:rFonts w:eastAsia="Times New Roman" w:cs="Times New Roman"/>
                <w:sz w:val="20"/>
              </w:rPr>
            </w:pPr>
          </w:p>
        </w:tc>
        <w:tc>
          <w:tcPr>
            <w:tcW w:w="101" w:type="dxa"/>
            <w:noWrap/>
            <w:vAlign w:val="bottom"/>
            <w:hideMark/>
          </w:tcPr>
          <w:p w14:paraId="09A40EE3" w14:textId="77777777" w:rsidR="00FB0D83" w:rsidRDefault="006C352B">
            <w:pPr>
              <w:contextualSpacing/>
              <w:rPr>
                <w:rFonts w:eastAsia="Times New Roman" w:cs="Times New Roman"/>
                <w:sz w:val="20"/>
              </w:rPr>
            </w:pPr>
          </w:p>
        </w:tc>
        <w:tc>
          <w:tcPr>
            <w:tcW w:w="101" w:type="dxa"/>
            <w:noWrap/>
            <w:vAlign w:val="bottom"/>
            <w:hideMark/>
          </w:tcPr>
          <w:p w14:paraId="09A40EE4" w14:textId="77777777" w:rsidR="00FB0D83" w:rsidRDefault="006C352B">
            <w:pPr>
              <w:contextualSpacing/>
              <w:rPr>
                <w:rFonts w:eastAsia="Times New Roman" w:cs="Times New Roman"/>
                <w:sz w:val="20"/>
              </w:rPr>
            </w:pPr>
          </w:p>
        </w:tc>
        <w:tc>
          <w:tcPr>
            <w:tcW w:w="101" w:type="dxa"/>
            <w:noWrap/>
            <w:vAlign w:val="bottom"/>
            <w:hideMark/>
          </w:tcPr>
          <w:p w14:paraId="09A40EE5" w14:textId="77777777" w:rsidR="00FB0D83" w:rsidRDefault="006C352B">
            <w:pPr>
              <w:contextualSpacing/>
              <w:rPr>
                <w:rFonts w:eastAsia="Times New Roman" w:cs="Times New Roman"/>
                <w:sz w:val="20"/>
              </w:rPr>
            </w:pPr>
          </w:p>
        </w:tc>
        <w:tc>
          <w:tcPr>
            <w:tcW w:w="40" w:type="dxa"/>
            <w:noWrap/>
            <w:vAlign w:val="bottom"/>
            <w:hideMark/>
          </w:tcPr>
          <w:p w14:paraId="09A40EE6" w14:textId="77777777" w:rsidR="00FB0D83" w:rsidRDefault="006C352B">
            <w:pPr>
              <w:contextualSpacing/>
              <w:rPr>
                <w:rFonts w:eastAsia="Times New Roman" w:cs="Times New Roman"/>
                <w:sz w:val="20"/>
              </w:rPr>
            </w:pPr>
          </w:p>
        </w:tc>
      </w:tr>
      <w:tr w:rsidR="00D269F7" w14:paraId="09A40EED" w14:textId="77777777">
        <w:trPr>
          <w:trHeight w:val="300"/>
        </w:trPr>
        <w:tc>
          <w:tcPr>
            <w:tcW w:w="2392" w:type="dxa"/>
            <w:noWrap/>
            <w:vAlign w:val="bottom"/>
            <w:hideMark/>
          </w:tcPr>
          <w:p w14:paraId="09A40EE8" w14:textId="77777777" w:rsidR="00FB0D83" w:rsidRDefault="006C352B">
            <w:pPr>
              <w:contextualSpacing/>
              <w:rPr>
                <w:rFonts w:eastAsia="Times New Roman" w:cs="Times New Roman"/>
                <w:sz w:val="20"/>
              </w:rPr>
            </w:pPr>
          </w:p>
        </w:tc>
        <w:tc>
          <w:tcPr>
            <w:tcW w:w="6165" w:type="dxa"/>
            <w:gridSpan w:val="5"/>
            <w:noWrap/>
            <w:vAlign w:val="bottom"/>
            <w:hideMark/>
          </w:tcPr>
          <w:p w14:paraId="09A40EE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68 ως έχει   ΔΕΚΤΟ ΚΑΤΑ ΠΛΕΙΟΨΗΦΙΑ</w:t>
            </w:r>
          </w:p>
        </w:tc>
        <w:tc>
          <w:tcPr>
            <w:tcW w:w="101" w:type="dxa"/>
            <w:noWrap/>
            <w:vAlign w:val="bottom"/>
            <w:hideMark/>
          </w:tcPr>
          <w:p w14:paraId="09A40EE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EB" w14:textId="77777777" w:rsidR="00FB0D83" w:rsidRDefault="006C352B">
            <w:pPr>
              <w:contextualSpacing/>
              <w:rPr>
                <w:rFonts w:eastAsia="Times New Roman" w:cs="Times New Roman"/>
                <w:sz w:val="20"/>
              </w:rPr>
            </w:pPr>
          </w:p>
        </w:tc>
        <w:tc>
          <w:tcPr>
            <w:tcW w:w="40" w:type="dxa"/>
            <w:noWrap/>
            <w:vAlign w:val="bottom"/>
            <w:hideMark/>
          </w:tcPr>
          <w:p w14:paraId="09A40EEC" w14:textId="77777777" w:rsidR="00FB0D83" w:rsidRDefault="006C352B">
            <w:pPr>
              <w:contextualSpacing/>
              <w:rPr>
                <w:rFonts w:eastAsia="Times New Roman" w:cs="Times New Roman"/>
                <w:sz w:val="20"/>
              </w:rPr>
            </w:pPr>
          </w:p>
        </w:tc>
      </w:tr>
      <w:tr w:rsidR="00D269F7" w14:paraId="09A40EF7" w14:textId="77777777">
        <w:trPr>
          <w:trHeight w:val="300"/>
        </w:trPr>
        <w:tc>
          <w:tcPr>
            <w:tcW w:w="2392" w:type="dxa"/>
            <w:noWrap/>
            <w:vAlign w:val="bottom"/>
            <w:hideMark/>
          </w:tcPr>
          <w:p w14:paraId="09A40EE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EE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F0" w14:textId="77777777" w:rsidR="00FB0D83" w:rsidRDefault="006C352B">
            <w:pPr>
              <w:contextualSpacing/>
              <w:rPr>
                <w:rFonts w:eastAsia="Times New Roman" w:cs="Times New Roman"/>
                <w:sz w:val="20"/>
              </w:rPr>
            </w:pPr>
          </w:p>
        </w:tc>
        <w:tc>
          <w:tcPr>
            <w:tcW w:w="1190" w:type="dxa"/>
            <w:noWrap/>
            <w:vAlign w:val="bottom"/>
            <w:hideMark/>
          </w:tcPr>
          <w:p w14:paraId="09A40EF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EF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F3" w14:textId="77777777" w:rsidR="00FB0D83" w:rsidRDefault="006C352B">
            <w:pPr>
              <w:contextualSpacing/>
              <w:rPr>
                <w:rFonts w:eastAsia="Times New Roman" w:cs="Times New Roman"/>
                <w:sz w:val="20"/>
              </w:rPr>
            </w:pPr>
          </w:p>
        </w:tc>
        <w:tc>
          <w:tcPr>
            <w:tcW w:w="101" w:type="dxa"/>
            <w:noWrap/>
            <w:vAlign w:val="bottom"/>
            <w:hideMark/>
          </w:tcPr>
          <w:p w14:paraId="09A40EF4" w14:textId="77777777" w:rsidR="00FB0D83" w:rsidRDefault="006C352B">
            <w:pPr>
              <w:contextualSpacing/>
              <w:rPr>
                <w:rFonts w:eastAsia="Times New Roman" w:cs="Times New Roman"/>
                <w:sz w:val="20"/>
              </w:rPr>
            </w:pPr>
          </w:p>
        </w:tc>
        <w:tc>
          <w:tcPr>
            <w:tcW w:w="101" w:type="dxa"/>
            <w:noWrap/>
            <w:vAlign w:val="bottom"/>
            <w:hideMark/>
          </w:tcPr>
          <w:p w14:paraId="09A40EF5" w14:textId="77777777" w:rsidR="00FB0D83" w:rsidRDefault="006C352B">
            <w:pPr>
              <w:contextualSpacing/>
              <w:rPr>
                <w:rFonts w:eastAsia="Times New Roman" w:cs="Times New Roman"/>
                <w:sz w:val="20"/>
              </w:rPr>
            </w:pPr>
          </w:p>
        </w:tc>
        <w:tc>
          <w:tcPr>
            <w:tcW w:w="40" w:type="dxa"/>
            <w:noWrap/>
            <w:vAlign w:val="bottom"/>
            <w:hideMark/>
          </w:tcPr>
          <w:p w14:paraId="09A40EF6" w14:textId="77777777" w:rsidR="00FB0D83" w:rsidRDefault="006C352B">
            <w:pPr>
              <w:contextualSpacing/>
              <w:rPr>
                <w:rFonts w:eastAsia="Times New Roman" w:cs="Times New Roman"/>
                <w:sz w:val="20"/>
              </w:rPr>
            </w:pPr>
          </w:p>
        </w:tc>
      </w:tr>
      <w:tr w:rsidR="00D269F7" w14:paraId="09A40F01" w14:textId="77777777">
        <w:trPr>
          <w:trHeight w:val="300"/>
        </w:trPr>
        <w:tc>
          <w:tcPr>
            <w:tcW w:w="2392" w:type="dxa"/>
            <w:noWrap/>
            <w:vAlign w:val="bottom"/>
            <w:hideMark/>
          </w:tcPr>
          <w:p w14:paraId="09A40EF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EF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EFA" w14:textId="77777777" w:rsidR="00FB0D83" w:rsidRDefault="006C352B">
            <w:pPr>
              <w:contextualSpacing/>
              <w:rPr>
                <w:rFonts w:eastAsia="Times New Roman" w:cs="Times New Roman"/>
                <w:sz w:val="20"/>
              </w:rPr>
            </w:pPr>
          </w:p>
        </w:tc>
        <w:tc>
          <w:tcPr>
            <w:tcW w:w="1190" w:type="dxa"/>
            <w:noWrap/>
            <w:vAlign w:val="bottom"/>
            <w:hideMark/>
          </w:tcPr>
          <w:p w14:paraId="09A40EF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EF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EFD" w14:textId="77777777" w:rsidR="00FB0D83" w:rsidRDefault="006C352B">
            <w:pPr>
              <w:contextualSpacing/>
              <w:rPr>
                <w:rFonts w:eastAsia="Times New Roman" w:cs="Times New Roman"/>
                <w:sz w:val="20"/>
              </w:rPr>
            </w:pPr>
          </w:p>
        </w:tc>
        <w:tc>
          <w:tcPr>
            <w:tcW w:w="101" w:type="dxa"/>
            <w:noWrap/>
            <w:vAlign w:val="bottom"/>
            <w:hideMark/>
          </w:tcPr>
          <w:p w14:paraId="09A40EFE" w14:textId="77777777" w:rsidR="00FB0D83" w:rsidRDefault="006C352B">
            <w:pPr>
              <w:contextualSpacing/>
              <w:rPr>
                <w:rFonts w:eastAsia="Times New Roman" w:cs="Times New Roman"/>
                <w:sz w:val="20"/>
              </w:rPr>
            </w:pPr>
          </w:p>
        </w:tc>
        <w:tc>
          <w:tcPr>
            <w:tcW w:w="101" w:type="dxa"/>
            <w:noWrap/>
            <w:vAlign w:val="bottom"/>
            <w:hideMark/>
          </w:tcPr>
          <w:p w14:paraId="09A40EFF" w14:textId="77777777" w:rsidR="00FB0D83" w:rsidRDefault="006C352B">
            <w:pPr>
              <w:contextualSpacing/>
              <w:rPr>
                <w:rFonts w:eastAsia="Times New Roman" w:cs="Times New Roman"/>
                <w:sz w:val="20"/>
              </w:rPr>
            </w:pPr>
          </w:p>
        </w:tc>
        <w:tc>
          <w:tcPr>
            <w:tcW w:w="40" w:type="dxa"/>
            <w:noWrap/>
            <w:vAlign w:val="bottom"/>
            <w:hideMark/>
          </w:tcPr>
          <w:p w14:paraId="09A40F00" w14:textId="77777777" w:rsidR="00FB0D83" w:rsidRDefault="006C352B">
            <w:pPr>
              <w:contextualSpacing/>
              <w:rPr>
                <w:rFonts w:eastAsia="Times New Roman" w:cs="Times New Roman"/>
                <w:sz w:val="20"/>
              </w:rPr>
            </w:pPr>
          </w:p>
        </w:tc>
      </w:tr>
      <w:tr w:rsidR="00D269F7" w14:paraId="09A40F0B" w14:textId="77777777">
        <w:trPr>
          <w:trHeight w:val="300"/>
        </w:trPr>
        <w:tc>
          <w:tcPr>
            <w:tcW w:w="2392" w:type="dxa"/>
            <w:noWrap/>
            <w:vAlign w:val="bottom"/>
            <w:hideMark/>
          </w:tcPr>
          <w:p w14:paraId="09A40F0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F0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04" w14:textId="77777777" w:rsidR="00FB0D83" w:rsidRDefault="006C352B">
            <w:pPr>
              <w:contextualSpacing/>
              <w:rPr>
                <w:rFonts w:eastAsia="Times New Roman" w:cs="Times New Roman"/>
                <w:sz w:val="20"/>
              </w:rPr>
            </w:pPr>
          </w:p>
        </w:tc>
        <w:tc>
          <w:tcPr>
            <w:tcW w:w="1190" w:type="dxa"/>
            <w:noWrap/>
            <w:vAlign w:val="bottom"/>
            <w:hideMark/>
          </w:tcPr>
          <w:p w14:paraId="09A40F0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F0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07" w14:textId="77777777" w:rsidR="00FB0D83" w:rsidRDefault="006C352B">
            <w:pPr>
              <w:contextualSpacing/>
              <w:rPr>
                <w:rFonts w:eastAsia="Times New Roman" w:cs="Times New Roman"/>
                <w:sz w:val="20"/>
              </w:rPr>
            </w:pPr>
          </w:p>
        </w:tc>
        <w:tc>
          <w:tcPr>
            <w:tcW w:w="101" w:type="dxa"/>
            <w:noWrap/>
            <w:vAlign w:val="bottom"/>
            <w:hideMark/>
          </w:tcPr>
          <w:p w14:paraId="09A40F08" w14:textId="77777777" w:rsidR="00FB0D83" w:rsidRDefault="006C352B">
            <w:pPr>
              <w:contextualSpacing/>
              <w:rPr>
                <w:rFonts w:eastAsia="Times New Roman" w:cs="Times New Roman"/>
                <w:sz w:val="20"/>
              </w:rPr>
            </w:pPr>
          </w:p>
        </w:tc>
        <w:tc>
          <w:tcPr>
            <w:tcW w:w="101" w:type="dxa"/>
            <w:noWrap/>
            <w:vAlign w:val="bottom"/>
            <w:hideMark/>
          </w:tcPr>
          <w:p w14:paraId="09A40F09" w14:textId="77777777" w:rsidR="00FB0D83" w:rsidRDefault="006C352B">
            <w:pPr>
              <w:contextualSpacing/>
              <w:rPr>
                <w:rFonts w:eastAsia="Times New Roman" w:cs="Times New Roman"/>
                <w:sz w:val="20"/>
              </w:rPr>
            </w:pPr>
          </w:p>
        </w:tc>
        <w:tc>
          <w:tcPr>
            <w:tcW w:w="40" w:type="dxa"/>
            <w:noWrap/>
            <w:vAlign w:val="bottom"/>
            <w:hideMark/>
          </w:tcPr>
          <w:p w14:paraId="09A40F0A" w14:textId="77777777" w:rsidR="00FB0D83" w:rsidRDefault="006C352B">
            <w:pPr>
              <w:contextualSpacing/>
              <w:rPr>
                <w:rFonts w:eastAsia="Times New Roman" w:cs="Times New Roman"/>
                <w:sz w:val="20"/>
              </w:rPr>
            </w:pPr>
          </w:p>
        </w:tc>
      </w:tr>
      <w:tr w:rsidR="00D269F7" w14:paraId="09A40F15" w14:textId="77777777">
        <w:trPr>
          <w:trHeight w:val="300"/>
        </w:trPr>
        <w:tc>
          <w:tcPr>
            <w:tcW w:w="2392" w:type="dxa"/>
            <w:noWrap/>
            <w:vAlign w:val="bottom"/>
            <w:hideMark/>
          </w:tcPr>
          <w:p w14:paraId="09A40F0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F0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0E" w14:textId="77777777" w:rsidR="00FB0D83" w:rsidRDefault="006C352B">
            <w:pPr>
              <w:contextualSpacing/>
              <w:rPr>
                <w:rFonts w:eastAsia="Times New Roman" w:cs="Times New Roman"/>
                <w:sz w:val="20"/>
              </w:rPr>
            </w:pPr>
          </w:p>
        </w:tc>
        <w:tc>
          <w:tcPr>
            <w:tcW w:w="1190" w:type="dxa"/>
            <w:noWrap/>
            <w:vAlign w:val="bottom"/>
            <w:hideMark/>
          </w:tcPr>
          <w:p w14:paraId="09A40F0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F1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11" w14:textId="77777777" w:rsidR="00FB0D83" w:rsidRDefault="006C352B">
            <w:pPr>
              <w:contextualSpacing/>
              <w:rPr>
                <w:rFonts w:eastAsia="Times New Roman" w:cs="Times New Roman"/>
                <w:sz w:val="20"/>
              </w:rPr>
            </w:pPr>
          </w:p>
        </w:tc>
        <w:tc>
          <w:tcPr>
            <w:tcW w:w="101" w:type="dxa"/>
            <w:noWrap/>
            <w:vAlign w:val="bottom"/>
            <w:hideMark/>
          </w:tcPr>
          <w:p w14:paraId="09A40F12" w14:textId="77777777" w:rsidR="00FB0D83" w:rsidRDefault="006C352B">
            <w:pPr>
              <w:contextualSpacing/>
              <w:rPr>
                <w:rFonts w:eastAsia="Times New Roman" w:cs="Times New Roman"/>
                <w:sz w:val="20"/>
              </w:rPr>
            </w:pPr>
          </w:p>
        </w:tc>
        <w:tc>
          <w:tcPr>
            <w:tcW w:w="101" w:type="dxa"/>
            <w:noWrap/>
            <w:vAlign w:val="bottom"/>
            <w:hideMark/>
          </w:tcPr>
          <w:p w14:paraId="09A40F13" w14:textId="77777777" w:rsidR="00FB0D83" w:rsidRDefault="006C352B">
            <w:pPr>
              <w:contextualSpacing/>
              <w:rPr>
                <w:rFonts w:eastAsia="Times New Roman" w:cs="Times New Roman"/>
                <w:sz w:val="20"/>
              </w:rPr>
            </w:pPr>
          </w:p>
        </w:tc>
        <w:tc>
          <w:tcPr>
            <w:tcW w:w="40" w:type="dxa"/>
            <w:noWrap/>
            <w:vAlign w:val="bottom"/>
            <w:hideMark/>
          </w:tcPr>
          <w:p w14:paraId="09A40F14" w14:textId="77777777" w:rsidR="00FB0D83" w:rsidRDefault="006C352B">
            <w:pPr>
              <w:contextualSpacing/>
              <w:rPr>
                <w:rFonts w:eastAsia="Times New Roman" w:cs="Times New Roman"/>
                <w:sz w:val="20"/>
              </w:rPr>
            </w:pPr>
          </w:p>
        </w:tc>
      </w:tr>
      <w:tr w:rsidR="00D269F7" w14:paraId="09A40F1F" w14:textId="77777777">
        <w:trPr>
          <w:trHeight w:val="300"/>
        </w:trPr>
        <w:tc>
          <w:tcPr>
            <w:tcW w:w="2392" w:type="dxa"/>
            <w:noWrap/>
            <w:vAlign w:val="bottom"/>
            <w:hideMark/>
          </w:tcPr>
          <w:p w14:paraId="09A40F1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F1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18" w14:textId="77777777" w:rsidR="00FB0D83" w:rsidRDefault="006C352B">
            <w:pPr>
              <w:contextualSpacing/>
              <w:rPr>
                <w:rFonts w:eastAsia="Times New Roman" w:cs="Times New Roman"/>
                <w:sz w:val="20"/>
              </w:rPr>
            </w:pPr>
          </w:p>
        </w:tc>
        <w:tc>
          <w:tcPr>
            <w:tcW w:w="1190" w:type="dxa"/>
            <w:noWrap/>
            <w:vAlign w:val="bottom"/>
            <w:hideMark/>
          </w:tcPr>
          <w:p w14:paraId="09A40F1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F1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1B" w14:textId="77777777" w:rsidR="00FB0D83" w:rsidRDefault="006C352B">
            <w:pPr>
              <w:contextualSpacing/>
              <w:rPr>
                <w:rFonts w:eastAsia="Times New Roman" w:cs="Times New Roman"/>
                <w:sz w:val="20"/>
              </w:rPr>
            </w:pPr>
          </w:p>
        </w:tc>
        <w:tc>
          <w:tcPr>
            <w:tcW w:w="101" w:type="dxa"/>
            <w:noWrap/>
            <w:vAlign w:val="bottom"/>
            <w:hideMark/>
          </w:tcPr>
          <w:p w14:paraId="09A40F1C" w14:textId="77777777" w:rsidR="00FB0D83" w:rsidRDefault="006C352B">
            <w:pPr>
              <w:contextualSpacing/>
              <w:rPr>
                <w:rFonts w:eastAsia="Times New Roman" w:cs="Times New Roman"/>
                <w:sz w:val="20"/>
              </w:rPr>
            </w:pPr>
          </w:p>
        </w:tc>
        <w:tc>
          <w:tcPr>
            <w:tcW w:w="101" w:type="dxa"/>
            <w:noWrap/>
            <w:vAlign w:val="bottom"/>
            <w:hideMark/>
          </w:tcPr>
          <w:p w14:paraId="09A40F1D" w14:textId="77777777" w:rsidR="00FB0D83" w:rsidRDefault="006C352B">
            <w:pPr>
              <w:contextualSpacing/>
              <w:rPr>
                <w:rFonts w:eastAsia="Times New Roman" w:cs="Times New Roman"/>
                <w:sz w:val="20"/>
              </w:rPr>
            </w:pPr>
          </w:p>
        </w:tc>
        <w:tc>
          <w:tcPr>
            <w:tcW w:w="40" w:type="dxa"/>
            <w:noWrap/>
            <w:vAlign w:val="bottom"/>
            <w:hideMark/>
          </w:tcPr>
          <w:p w14:paraId="09A40F1E" w14:textId="77777777" w:rsidR="00FB0D83" w:rsidRDefault="006C352B">
            <w:pPr>
              <w:contextualSpacing/>
              <w:rPr>
                <w:rFonts w:eastAsia="Times New Roman" w:cs="Times New Roman"/>
                <w:sz w:val="20"/>
              </w:rPr>
            </w:pPr>
          </w:p>
        </w:tc>
      </w:tr>
      <w:tr w:rsidR="00D269F7" w14:paraId="09A40F29" w14:textId="77777777">
        <w:trPr>
          <w:trHeight w:val="300"/>
        </w:trPr>
        <w:tc>
          <w:tcPr>
            <w:tcW w:w="2392" w:type="dxa"/>
            <w:noWrap/>
            <w:vAlign w:val="bottom"/>
            <w:hideMark/>
          </w:tcPr>
          <w:p w14:paraId="09A40F2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F2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22" w14:textId="77777777" w:rsidR="00FB0D83" w:rsidRDefault="006C352B">
            <w:pPr>
              <w:contextualSpacing/>
              <w:rPr>
                <w:rFonts w:eastAsia="Times New Roman" w:cs="Times New Roman"/>
                <w:sz w:val="20"/>
              </w:rPr>
            </w:pPr>
          </w:p>
        </w:tc>
        <w:tc>
          <w:tcPr>
            <w:tcW w:w="1190" w:type="dxa"/>
            <w:noWrap/>
            <w:vAlign w:val="bottom"/>
            <w:hideMark/>
          </w:tcPr>
          <w:p w14:paraId="09A40F2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F2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25" w14:textId="77777777" w:rsidR="00FB0D83" w:rsidRDefault="006C352B">
            <w:pPr>
              <w:contextualSpacing/>
              <w:rPr>
                <w:rFonts w:eastAsia="Times New Roman" w:cs="Times New Roman"/>
                <w:sz w:val="20"/>
              </w:rPr>
            </w:pPr>
          </w:p>
        </w:tc>
        <w:tc>
          <w:tcPr>
            <w:tcW w:w="101" w:type="dxa"/>
            <w:noWrap/>
            <w:vAlign w:val="bottom"/>
            <w:hideMark/>
          </w:tcPr>
          <w:p w14:paraId="09A40F26" w14:textId="77777777" w:rsidR="00FB0D83" w:rsidRDefault="006C352B">
            <w:pPr>
              <w:contextualSpacing/>
              <w:rPr>
                <w:rFonts w:eastAsia="Times New Roman" w:cs="Times New Roman"/>
                <w:sz w:val="20"/>
              </w:rPr>
            </w:pPr>
          </w:p>
        </w:tc>
        <w:tc>
          <w:tcPr>
            <w:tcW w:w="101" w:type="dxa"/>
            <w:noWrap/>
            <w:vAlign w:val="bottom"/>
            <w:hideMark/>
          </w:tcPr>
          <w:p w14:paraId="09A40F27" w14:textId="77777777" w:rsidR="00FB0D83" w:rsidRDefault="006C352B">
            <w:pPr>
              <w:contextualSpacing/>
              <w:rPr>
                <w:rFonts w:eastAsia="Times New Roman" w:cs="Times New Roman"/>
                <w:sz w:val="20"/>
              </w:rPr>
            </w:pPr>
          </w:p>
        </w:tc>
        <w:tc>
          <w:tcPr>
            <w:tcW w:w="40" w:type="dxa"/>
            <w:noWrap/>
            <w:vAlign w:val="bottom"/>
            <w:hideMark/>
          </w:tcPr>
          <w:p w14:paraId="09A40F28" w14:textId="77777777" w:rsidR="00FB0D83" w:rsidRDefault="006C352B">
            <w:pPr>
              <w:contextualSpacing/>
              <w:rPr>
                <w:rFonts w:eastAsia="Times New Roman" w:cs="Times New Roman"/>
                <w:sz w:val="20"/>
              </w:rPr>
            </w:pPr>
          </w:p>
        </w:tc>
      </w:tr>
      <w:tr w:rsidR="00D269F7" w14:paraId="09A40F33" w14:textId="77777777">
        <w:trPr>
          <w:trHeight w:val="300"/>
        </w:trPr>
        <w:tc>
          <w:tcPr>
            <w:tcW w:w="2392" w:type="dxa"/>
            <w:noWrap/>
            <w:vAlign w:val="bottom"/>
            <w:hideMark/>
          </w:tcPr>
          <w:p w14:paraId="09A40F2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F2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2C" w14:textId="77777777" w:rsidR="00FB0D83" w:rsidRDefault="006C352B">
            <w:pPr>
              <w:contextualSpacing/>
              <w:rPr>
                <w:rFonts w:eastAsia="Times New Roman" w:cs="Times New Roman"/>
                <w:sz w:val="20"/>
              </w:rPr>
            </w:pPr>
          </w:p>
        </w:tc>
        <w:tc>
          <w:tcPr>
            <w:tcW w:w="1190" w:type="dxa"/>
            <w:noWrap/>
            <w:vAlign w:val="bottom"/>
            <w:hideMark/>
          </w:tcPr>
          <w:p w14:paraId="09A40F2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F2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2F" w14:textId="77777777" w:rsidR="00FB0D83" w:rsidRDefault="006C352B">
            <w:pPr>
              <w:contextualSpacing/>
              <w:rPr>
                <w:rFonts w:eastAsia="Times New Roman" w:cs="Times New Roman"/>
                <w:sz w:val="20"/>
              </w:rPr>
            </w:pPr>
          </w:p>
        </w:tc>
        <w:tc>
          <w:tcPr>
            <w:tcW w:w="101" w:type="dxa"/>
            <w:noWrap/>
            <w:vAlign w:val="bottom"/>
            <w:hideMark/>
          </w:tcPr>
          <w:p w14:paraId="09A40F30" w14:textId="77777777" w:rsidR="00FB0D83" w:rsidRDefault="006C352B">
            <w:pPr>
              <w:contextualSpacing/>
              <w:rPr>
                <w:rFonts w:eastAsia="Times New Roman" w:cs="Times New Roman"/>
                <w:sz w:val="20"/>
              </w:rPr>
            </w:pPr>
          </w:p>
        </w:tc>
        <w:tc>
          <w:tcPr>
            <w:tcW w:w="101" w:type="dxa"/>
            <w:noWrap/>
            <w:vAlign w:val="bottom"/>
            <w:hideMark/>
          </w:tcPr>
          <w:p w14:paraId="09A40F31" w14:textId="77777777" w:rsidR="00FB0D83" w:rsidRDefault="006C352B">
            <w:pPr>
              <w:contextualSpacing/>
              <w:rPr>
                <w:rFonts w:eastAsia="Times New Roman" w:cs="Times New Roman"/>
                <w:sz w:val="20"/>
              </w:rPr>
            </w:pPr>
          </w:p>
        </w:tc>
        <w:tc>
          <w:tcPr>
            <w:tcW w:w="40" w:type="dxa"/>
            <w:noWrap/>
            <w:vAlign w:val="bottom"/>
            <w:hideMark/>
          </w:tcPr>
          <w:p w14:paraId="09A40F32" w14:textId="77777777" w:rsidR="00FB0D83" w:rsidRDefault="006C352B">
            <w:pPr>
              <w:contextualSpacing/>
              <w:rPr>
                <w:rFonts w:eastAsia="Times New Roman" w:cs="Times New Roman"/>
                <w:sz w:val="20"/>
              </w:rPr>
            </w:pPr>
          </w:p>
        </w:tc>
      </w:tr>
      <w:tr w:rsidR="00D269F7" w14:paraId="09A40F3C" w14:textId="77777777">
        <w:trPr>
          <w:trHeight w:val="300"/>
        </w:trPr>
        <w:tc>
          <w:tcPr>
            <w:tcW w:w="4406" w:type="dxa"/>
            <w:gridSpan w:val="2"/>
            <w:noWrap/>
            <w:vAlign w:val="bottom"/>
            <w:hideMark/>
          </w:tcPr>
          <w:p w14:paraId="09A40F3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F35"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F3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F3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38" w14:textId="77777777" w:rsidR="00FB0D83" w:rsidRDefault="006C352B">
            <w:pPr>
              <w:contextualSpacing/>
              <w:rPr>
                <w:rFonts w:eastAsia="Times New Roman" w:cs="Times New Roman"/>
                <w:sz w:val="20"/>
              </w:rPr>
            </w:pPr>
          </w:p>
        </w:tc>
        <w:tc>
          <w:tcPr>
            <w:tcW w:w="101" w:type="dxa"/>
            <w:noWrap/>
            <w:vAlign w:val="bottom"/>
            <w:hideMark/>
          </w:tcPr>
          <w:p w14:paraId="09A40F39" w14:textId="77777777" w:rsidR="00FB0D83" w:rsidRDefault="006C352B">
            <w:pPr>
              <w:contextualSpacing/>
              <w:rPr>
                <w:rFonts w:eastAsia="Times New Roman" w:cs="Times New Roman"/>
                <w:sz w:val="20"/>
              </w:rPr>
            </w:pPr>
          </w:p>
        </w:tc>
        <w:tc>
          <w:tcPr>
            <w:tcW w:w="101" w:type="dxa"/>
            <w:noWrap/>
            <w:vAlign w:val="bottom"/>
            <w:hideMark/>
          </w:tcPr>
          <w:p w14:paraId="09A40F3A" w14:textId="77777777" w:rsidR="00FB0D83" w:rsidRDefault="006C352B">
            <w:pPr>
              <w:contextualSpacing/>
              <w:rPr>
                <w:rFonts w:eastAsia="Times New Roman" w:cs="Times New Roman"/>
                <w:sz w:val="20"/>
              </w:rPr>
            </w:pPr>
          </w:p>
        </w:tc>
        <w:tc>
          <w:tcPr>
            <w:tcW w:w="40" w:type="dxa"/>
            <w:noWrap/>
            <w:vAlign w:val="bottom"/>
            <w:hideMark/>
          </w:tcPr>
          <w:p w14:paraId="09A40F3B" w14:textId="77777777" w:rsidR="00FB0D83" w:rsidRDefault="006C352B">
            <w:pPr>
              <w:contextualSpacing/>
              <w:rPr>
                <w:rFonts w:eastAsia="Times New Roman" w:cs="Times New Roman"/>
                <w:sz w:val="20"/>
              </w:rPr>
            </w:pPr>
          </w:p>
        </w:tc>
      </w:tr>
      <w:tr w:rsidR="00D269F7" w14:paraId="09A40F46" w14:textId="77777777">
        <w:trPr>
          <w:trHeight w:val="300"/>
        </w:trPr>
        <w:tc>
          <w:tcPr>
            <w:tcW w:w="2392" w:type="dxa"/>
            <w:noWrap/>
            <w:vAlign w:val="bottom"/>
            <w:hideMark/>
          </w:tcPr>
          <w:p w14:paraId="09A40F3D" w14:textId="77777777" w:rsidR="00FB0D83" w:rsidRDefault="006C352B">
            <w:pPr>
              <w:contextualSpacing/>
              <w:rPr>
                <w:rFonts w:eastAsia="Times New Roman" w:cs="Times New Roman"/>
                <w:sz w:val="20"/>
              </w:rPr>
            </w:pPr>
          </w:p>
        </w:tc>
        <w:tc>
          <w:tcPr>
            <w:tcW w:w="2014" w:type="dxa"/>
            <w:noWrap/>
            <w:vAlign w:val="bottom"/>
            <w:hideMark/>
          </w:tcPr>
          <w:p w14:paraId="09A40F3E" w14:textId="77777777" w:rsidR="00FB0D83" w:rsidRDefault="006C352B">
            <w:pPr>
              <w:contextualSpacing/>
              <w:rPr>
                <w:rFonts w:eastAsia="Times New Roman" w:cs="Times New Roman"/>
                <w:sz w:val="20"/>
              </w:rPr>
            </w:pPr>
          </w:p>
        </w:tc>
        <w:tc>
          <w:tcPr>
            <w:tcW w:w="2759" w:type="dxa"/>
            <w:noWrap/>
            <w:vAlign w:val="bottom"/>
            <w:hideMark/>
          </w:tcPr>
          <w:p w14:paraId="09A40F3F" w14:textId="77777777" w:rsidR="00FB0D83" w:rsidRDefault="006C352B">
            <w:pPr>
              <w:contextualSpacing/>
              <w:rPr>
                <w:rFonts w:eastAsia="Times New Roman" w:cs="Times New Roman"/>
                <w:sz w:val="20"/>
              </w:rPr>
            </w:pPr>
          </w:p>
        </w:tc>
        <w:tc>
          <w:tcPr>
            <w:tcW w:w="1190" w:type="dxa"/>
            <w:noWrap/>
            <w:vAlign w:val="bottom"/>
            <w:hideMark/>
          </w:tcPr>
          <w:p w14:paraId="09A40F40" w14:textId="77777777" w:rsidR="00FB0D83" w:rsidRDefault="006C352B">
            <w:pPr>
              <w:contextualSpacing/>
              <w:rPr>
                <w:rFonts w:eastAsia="Times New Roman" w:cs="Times New Roman"/>
                <w:sz w:val="20"/>
              </w:rPr>
            </w:pPr>
          </w:p>
        </w:tc>
        <w:tc>
          <w:tcPr>
            <w:tcW w:w="101" w:type="dxa"/>
            <w:noWrap/>
            <w:vAlign w:val="bottom"/>
            <w:hideMark/>
          </w:tcPr>
          <w:p w14:paraId="09A40F41" w14:textId="77777777" w:rsidR="00FB0D83" w:rsidRDefault="006C352B">
            <w:pPr>
              <w:contextualSpacing/>
              <w:rPr>
                <w:rFonts w:eastAsia="Times New Roman" w:cs="Times New Roman"/>
                <w:sz w:val="20"/>
              </w:rPr>
            </w:pPr>
          </w:p>
        </w:tc>
        <w:tc>
          <w:tcPr>
            <w:tcW w:w="101" w:type="dxa"/>
            <w:noWrap/>
            <w:vAlign w:val="bottom"/>
            <w:hideMark/>
          </w:tcPr>
          <w:p w14:paraId="09A40F42" w14:textId="77777777" w:rsidR="00FB0D83" w:rsidRDefault="006C352B">
            <w:pPr>
              <w:contextualSpacing/>
              <w:rPr>
                <w:rFonts w:eastAsia="Times New Roman" w:cs="Times New Roman"/>
                <w:sz w:val="20"/>
              </w:rPr>
            </w:pPr>
          </w:p>
        </w:tc>
        <w:tc>
          <w:tcPr>
            <w:tcW w:w="101" w:type="dxa"/>
            <w:noWrap/>
            <w:vAlign w:val="bottom"/>
            <w:hideMark/>
          </w:tcPr>
          <w:p w14:paraId="09A40F43" w14:textId="77777777" w:rsidR="00FB0D83" w:rsidRDefault="006C352B">
            <w:pPr>
              <w:contextualSpacing/>
              <w:rPr>
                <w:rFonts w:eastAsia="Times New Roman" w:cs="Times New Roman"/>
                <w:sz w:val="20"/>
              </w:rPr>
            </w:pPr>
          </w:p>
        </w:tc>
        <w:tc>
          <w:tcPr>
            <w:tcW w:w="101" w:type="dxa"/>
            <w:noWrap/>
            <w:vAlign w:val="bottom"/>
            <w:hideMark/>
          </w:tcPr>
          <w:p w14:paraId="09A40F44" w14:textId="77777777" w:rsidR="00FB0D83" w:rsidRDefault="006C352B">
            <w:pPr>
              <w:contextualSpacing/>
              <w:rPr>
                <w:rFonts w:eastAsia="Times New Roman" w:cs="Times New Roman"/>
                <w:sz w:val="20"/>
              </w:rPr>
            </w:pPr>
          </w:p>
        </w:tc>
        <w:tc>
          <w:tcPr>
            <w:tcW w:w="40" w:type="dxa"/>
            <w:noWrap/>
            <w:vAlign w:val="bottom"/>
            <w:hideMark/>
          </w:tcPr>
          <w:p w14:paraId="09A40F45" w14:textId="77777777" w:rsidR="00FB0D83" w:rsidRDefault="006C352B">
            <w:pPr>
              <w:contextualSpacing/>
              <w:rPr>
                <w:rFonts w:eastAsia="Times New Roman" w:cs="Times New Roman"/>
                <w:sz w:val="20"/>
              </w:rPr>
            </w:pPr>
          </w:p>
        </w:tc>
      </w:tr>
      <w:tr w:rsidR="00D269F7" w14:paraId="09A40F4C" w14:textId="77777777">
        <w:trPr>
          <w:trHeight w:val="300"/>
        </w:trPr>
        <w:tc>
          <w:tcPr>
            <w:tcW w:w="2392" w:type="dxa"/>
            <w:noWrap/>
            <w:vAlign w:val="bottom"/>
            <w:hideMark/>
          </w:tcPr>
          <w:p w14:paraId="09A40F47" w14:textId="77777777" w:rsidR="00FB0D83" w:rsidRDefault="006C352B">
            <w:pPr>
              <w:contextualSpacing/>
              <w:rPr>
                <w:rFonts w:eastAsia="Times New Roman" w:cs="Times New Roman"/>
                <w:sz w:val="20"/>
              </w:rPr>
            </w:pPr>
          </w:p>
        </w:tc>
        <w:tc>
          <w:tcPr>
            <w:tcW w:w="6165" w:type="dxa"/>
            <w:gridSpan w:val="5"/>
            <w:noWrap/>
            <w:vAlign w:val="bottom"/>
            <w:hideMark/>
          </w:tcPr>
          <w:p w14:paraId="09A40F4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69 ως έχει   ΔΕΚΤΟ ΚΑΤΑ ΠΛΕΙΟΨΗΦΙΑ</w:t>
            </w:r>
          </w:p>
        </w:tc>
        <w:tc>
          <w:tcPr>
            <w:tcW w:w="101" w:type="dxa"/>
            <w:noWrap/>
            <w:vAlign w:val="bottom"/>
            <w:hideMark/>
          </w:tcPr>
          <w:p w14:paraId="09A40F4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4A" w14:textId="77777777" w:rsidR="00FB0D83" w:rsidRDefault="006C352B">
            <w:pPr>
              <w:contextualSpacing/>
              <w:rPr>
                <w:rFonts w:eastAsia="Times New Roman" w:cs="Times New Roman"/>
                <w:sz w:val="20"/>
              </w:rPr>
            </w:pPr>
          </w:p>
        </w:tc>
        <w:tc>
          <w:tcPr>
            <w:tcW w:w="40" w:type="dxa"/>
            <w:noWrap/>
            <w:vAlign w:val="bottom"/>
            <w:hideMark/>
          </w:tcPr>
          <w:p w14:paraId="09A40F4B" w14:textId="77777777" w:rsidR="00FB0D83" w:rsidRDefault="006C352B">
            <w:pPr>
              <w:contextualSpacing/>
              <w:rPr>
                <w:rFonts w:eastAsia="Times New Roman" w:cs="Times New Roman"/>
                <w:sz w:val="20"/>
              </w:rPr>
            </w:pPr>
          </w:p>
        </w:tc>
      </w:tr>
      <w:tr w:rsidR="00D269F7" w14:paraId="09A40F56" w14:textId="77777777">
        <w:trPr>
          <w:trHeight w:val="300"/>
        </w:trPr>
        <w:tc>
          <w:tcPr>
            <w:tcW w:w="2392" w:type="dxa"/>
            <w:noWrap/>
            <w:vAlign w:val="bottom"/>
            <w:hideMark/>
          </w:tcPr>
          <w:p w14:paraId="09A40F4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F4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4F" w14:textId="77777777" w:rsidR="00FB0D83" w:rsidRDefault="006C352B">
            <w:pPr>
              <w:contextualSpacing/>
              <w:rPr>
                <w:rFonts w:eastAsia="Times New Roman" w:cs="Times New Roman"/>
                <w:sz w:val="20"/>
              </w:rPr>
            </w:pPr>
          </w:p>
        </w:tc>
        <w:tc>
          <w:tcPr>
            <w:tcW w:w="1190" w:type="dxa"/>
            <w:noWrap/>
            <w:vAlign w:val="bottom"/>
            <w:hideMark/>
          </w:tcPr>
          <w:p w14:paraId="09A40F5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F5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52" w14:textId="77777777" w:rsidR="00FB0D83" w:rsidRDefault="006C352B">
            <w:pPr>
              <w:contextualSpacing/>
              <w:rPr>
                <w:rFonts w:eastAsia="Times New Roman" w:cs="Times New Roman"/>
                <w:sz w:val="20"/>
              </w:rPr>
            </w:pPr>
          </w:p>
        </w:tc>
        <w:tc>
          <w:tcPr>
            <w:tcW w:w="101" w:type="dxa"/>
            <w:noWrap/>
            <w:vAlign w:val="bottom"/>
            <w:hideMark/>
          </w:tcPr>
          <w:p w14:paraId="09A40F53" w14:textId="77777777" w:rsidR="00FB0D83" w:rsidRDefault="006C352B">
            <w:pPr>
              <w:contextualSpacing/>
              <w:rPr>
                <w:rFonts w:eastAsia="Times New Roman" w:cs="Times New Roman"/>
                <w:sz w:val="20"/>
              </w:rPr>
            </w:pPr>
          </w:p>
        </w:tc>
        <w:tc>
          <w:tcPr>
            <w:tcW w:w="101" w:type="dxa"/>
            <w:noWrap/>
            <w:vAlign w:val="bottom"/>
            <w:hideMark/>
          </w:tcPr>
          <w:p w14:paraId="09A40F54" w14:textId="77777777" w:rsidR="00FB0D83" w:rsidRDefault="006C352B">
            <w:pPr>
              <w:contextualSpacing/>
              <w:rPr>
                <w:rFonts w:eastAsia="Times New Roman" w:cs="Times New Roman"/>
                <w:sz w:val="20"/>
              </w:rPr>
            </w:pPr>
          </w:p>
        </w:tc>
        <w:tc>
          <w:tcPr>
            <w:tcW w:w="40" w:type="dxa"/>
            <w:noWrap/>
            <w:vAlign w:val="bottom"/>
            <w:hideMark/>
          </w:tcPr>
          <w:p w14:paraId="09A40F55" w14:textId="77777777" w:rsidR="00FB0D83" w:rsidRDefault="006C352B">
            <w:pPr>
              <w:contextualSpacing/>
              <w:rPr>
                <w:rFonts w:eastAsia="Times New Roman" w:cs="Times New Roman"/>
                <w:sz w:val="20"/>
              </w:rPr>
            </w:pPr>
          </w:p>
        </w:tc>
      </w:tr>
      <w:tr w:rsidR="00D269F7" w14:paraId="09A40F60" w14:textId="77777777">
        <w:trPr>
          <w:trHeight w:val="300"/>
        </w:trPr>
        <w:tc>
          <w:tcPr>
            <w:tcW w:w="2392" w:type="dxa"/>
            <w:noWrap/>
            <w:vAlign w:val="bottom"/>
            <w:hideMark/>
          </w:tcPr>
          <w:p w14:paraId="09A40F5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F5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59" w14:textId="77777777" w:rsidR="00FB0D83" w:rsidRDefault="006C352B">
            <w:pPr>
              <w:contextualSpacing/>
              <w:rPr>
                <w:rFonts w:eastAsia="Times New Roman" w:cs="Times New Roman"/>
                <w:sz w:val="20"/>
              </w:rPr>
            </w:pPr>
          </w:p>
        </w:tc>
        <w:tc>
          <w:tcPr>
            <w:tcW w:w="1190" w:type="dxa"/>
            <w:noWrap/>
            <w:vAlign w:val="bottom"/>
            <w:hideMark/>
          </w:tcPr>
          <w:p w14:paraId="09A40F5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F5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5C" w14:textId="77777777" w:rsidR="00FB0D83" w:rsidRDefault="006C352B">
            <w:pPr>
              <w:contextualSpacing/>
              <w:rPr>
                <w:rFonts w:eastAsia="Times New Roman" w:cs="Times New Roman"/>
                <w:sz w:val="20"/>
              </w:rPr>
            </w:pPr>
          </w:p>
        </w:tc>
        <w:tc>
          <w:tcPr>
            <w:tcW w:w="101" w:type="dxa"/>
            <w:noWrap/>
            <w:vAlign w:val="bottom"/>
            <w:hideMark/>
          </w:tcPr>
          <w:p w14:paraId="09A40F5D" w14:textId="77777777" w:rsidR="00FB0D83" w:rsidRDefault="006C352B">
            <w:pPr>
              <w:contextualSpacing/>
              <w:rPr>
                <w:rFonts w:eastAsia="Times New Roman" w:cs="Times New Roman"/>
                <w:sz w:val="20"/>
              </w:rPr>
            </w:pPr>
          </w:p>
        </w:tc>
        <w:tc>
          <w:tcPr>
            <w:tcW w:w="101" w:type="dxa"/>
            <w:noWrap/>
            <w:vAlign w:val="bottom"/>
            <w:hideMark/>
          </w:tcPr>
          <w:p w14:paraId="09A40F5E" w14:textId="77777777" w:rsidR="00FB0D83" w:rsidRDefault="006C352B">
            <w:pPr>
              <w:contextualSpacing/>
              <w:rPr>
                <w:rFonts w:eastAsia="Times New Roman" w:cs="Times New Roman"/>
                <w:sz w:val="20"/>
              </w:rPr>
            </w:pPr>
          </w:p>
        </w:tc>
        <w:tc>
          <w:tcPr>
            <w:tcW w:w="40" w:type="dxa"/>
            <w:noWrap/>
            <w:vAlign w:val="bottom"/>
            <w:hideMark/>
          </w:tcPr>
          <w:p w14:paraId="09A40F5F" w14:textId="77777777" w:rsidR="00FB0D83" w:rsidRDefault="006C352B">
            <w:pPr>
              <w:contextualSpacing/>
              <w:rPr>
                <w:rFonts w:eastAsia="Times New Roman" w:cs="Times New Roman"/>
                <w:sz w:val="20"/>
              </w:rPr>
            </w:pPr>
          </w:p>
        </w:tc>
      </w:tr>
      <w:tr w:rsidR="00D269F7" w14:paraId="09A40F6A" w14:textId="77777777">
        <w:trPr>
          <w:trHeight w:val="300"/>
        </w:trPr>
        <w:tc>
          <w:tcPr>
            <w:tcW w:w="2392" w:type="dxa"/>
            <w:noWrap/>
            <w:vAlign w:val="bottom"/>
            <w:hideMark/>
          </w:tcPr>
          <w:p w14:paraId="09A40F6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F6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63" w14:textId="77777777" w:rsidR="00FB0D83" w:rsidRDefault="006C352B">
            <w:pPr>
              <w:contextualSpacing/>
              <w:rPr>
                <w:rFonts w:eastAsia="Times New Roman" w:cs="Times New Roman"/>
                <w:sz w:val="20"/>
              </w:rPr>
            </w:pPr>
          </w:p>
        </w:tc>
        <w:tc>
          <w:tcPr>
            <w:tcW w:w="1190" w:type="dxa"/>
            <w:noWrap/>
            <w:vAlign w:val="bottom"/>
            <w:hideMark/>
          </w:tcPr>
          <w:p w14:paraId="09A40F6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F6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66" w14:textId="77777777" w:rsidR="00FB0D83" w:rsidRDefault="006C352B">
            <w:pPr>
              <w:contextualSpacing/>
              <w:rPr>
                <w:rFonts w:eastAsia="Times New Roman" w:cs="Times New Roman"/>
                <w:sz w:val="20"/>
              </w:rPr>
            </w:pPr>
          </w:p>
        </w:tc>
        <w:tc>
          <w:tcPr>
            <w:tcW w:w="101" w:type="dxa"/>
            <w:noWrap/>
            <w:vAlign w:val="bottom"/>
            <w:hideMark/>
          </w:tcPr>
          <w:p w14:paraId="09A40F67" w14:textId="77777777" w:rsidR="00FB0D83" w:rsidRDefault="006C352B">
            <w:pPr>
              <w:contextualSpacing/>
              <w:rPr>
                <w:rFonts w:eastAsia="Times New Roman" w:cs="Times New Roman"/>
                <w:sz w:val="20"/>
              </w:rPr>
            </w:pPr>
          </w:p>
        </w:tc>
        <w:tc>
          <w:tcPr>
            <w:tcW w:w="101" w:type="dxa"/>
            <w:noWrap/>
            <w:vAlign w:val="bottom"/>
            <w:hideMark/>
          </w:tcPr>
          <w:p w14:paraId="09A40F68" w14:textId="77777777" w:rsidR="00FB0D83" w:rsidRDefault="006C352B">
            <w:pPr>
              <w:contextualSpacing/>
              <w:rPr>
                <w:rFonts w:eastAsia="Times New Roman" w:cs="Times New Roman"/>
                <w:sz w:val="20"/>
              </w:rPr>
            </w:pPr>
          </w:p>
        </w:tc>
        <w:tc>
          <w:tcPr>
            <w:tcW w:w="40" w:type="dxa"/>
            <w:noWrap/>
            <w:vAlign w:val="bottom"/>
            <w:hideMark/>
          </w:tcPr>
          <w:p w14:paraId="09A40F69" w14:textId="77777777" w:rsidR="00FB0D83" w:rsidRDefault="006C352B">
            <w:pPr>
              <w:contextualSpacing/>
              <w:rPr>
                <w:rFonts w:eastAsia="Times New Roman" w:cs="Times New Roman"/>
                <w:sz w:val="20"/>
              </w:rPr>
            </w:pPr>
          </w:p>
        </w:tc>
      </w:tr>
      <w:tr w:rsidR="00D269F7" w14:paraId="09A40F74" w14:textId="77777777">
        <w:trPr>
          <w:trHeight w:val="300"/>
        </w:trPr>
        <w:tc>
          <w:tcPr>
            <w:tcW w:w="2392" w:type="dxa"/>
            <w:noWrap/>
            <w:vAlign w:val="bottom"/>
            <w:hideMark/>
          </w:tcPr>
          <w:p w14:paraId="09A40F6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F6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6D" w14:textId="77777777" w:rsidR="00FB0D83" w:rsidRDefault="006C352B">
            <w:pPr>
              <w:contextualSpacing/>
              <w:rPr>
                <w:rFonts w:eastAsia="Times New Roman" w:cs="Times New Roman"/>
                <w:sz w:val="20"/>
              </w:rPr>
            </w:pPr>
          </w:p>
        </w:tc>
        <w:tc>
          <w:tcPr>
            <w:tcW w:w="1190" w:type="dxa"/>
            <w:noWrap/>
            <w:vAlign w:val="bottom"/>
            <w:hideMark/>
          </w:tcPr>
          <w:p w14:paraId="09A40F6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F6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70" w14:textId="77777777" w:rsidR="00FB0D83" w:rsidRDefault="006C352B">
            <w:pPr>
              <w:contextualSpacing/>
              <w:rPr>
                <w:rFonts w:eastAsia="Times New Roman" w:cs="Times New Roman"/>
                <w:sz w:val="20"/>
              </w:rPr>
            </w:pPr>
          </w:p>
        </w:tc>
        <w:tc>
          <w:tcPr>
            <w:tcW w:w="101" w:type="dxa"/>
            <w:noWrap/>
            <w:vAlign w:val="bottom"/>
            <w:hideMark/>
          </w:tcPr>
          <w:p w14:paraId="09A40F71" w14:textId="77777777" w:rsidR="00FB0D83" w:rsidRDefault="006C352B">
            <w:pPr>
              <w:contextualSpacing/>
              <w:rPr>
                <w:rFonts w:eastAsia="Times New Roman" w:cs="Times New Roman"/>
                <w:sz w:val="20"/>
              </w:rPr>
            </w:pPr>
          </w:p>
        </w:tc>
        <w:tc>
          <w:tcPr>
            <w:tcW w:w="101" w:type="dxa"/>
            <w:noWrap/>
            <w:vAlign w:val="bottom"/>
            <w:hideMark/>
          </w:tcPr>
          <w:p w14:paraId="09A40F72" w14:textId="77777777" w:rsidR="00FB0D83" w:rsidRDefault="006C352B">
            <w:pPr>
              <w:contextualSpacing/>
              <w:rPr>
                <w:rFonts w:eastAsia="Times New Roman" w:cs="Times New Roman"/>
                <w:sz w:val="20"/>
              </w:rPr>
            </w:pPr>
          </w:p>
        </w:tc>
        <w:tc>
          <w:tcPr>
            <w:tcW w:w="40" w:type="dxa"/>
            <w:noWrap/>
            <w:vAlign w:val="bottom"/>
            <w:hideMark/>
          </w:tcPr>
          <w:p w14:paraId="09A40F73" w14:textId="77777777" w:rsidR="00FB0D83" w:rsidRDefault="006C352B">
            <w:pPr>
              <w:contextualSpacing/>
              <w:rPr>
                <w:rFonts w:eastAsia="Times New Roman" w:cs="Times New Roman"/>
                <w:sz w:val="20"/>
              </w:rPr>
            </w:pPr>
          </w:p>
        </w:tc>
      </w:tr>
      <w:tr w:rsidR="00D269F7" w14:paraId="09A40F7E" w14:textId="77777777">
        <w:trPr>
          <w:trHeight w:val="300"/>
        </w:trPr>
        <w:tc>
          <w:tcPr>
            <w:tcW w:w="2392" w:type="dxa"/>
            <w:noWrap/>
            <w:vAlign w:val="bottom"/>
            <w:hideMark/>
          </w:tcPr>
          <w:p w14:paraId="09A40F7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F7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77" w14:textId="77777777" w:rsidR="00FB0D83" w:rsidRDefault="006C352B">
            <w:pPr>
              <w:contextualSpacing/>
              <w:rPr>
                <w:rFonts w:eastAsia="Times New Roman" w:cs="Times New Roman"/>
                <w:sz w:val="20"/>
              </w:rPr>
            </w:pPr>
          </w:p>
        </w:tc>
        <w:tc>
          <w:tcPr>
            <w:tcW w:w="1190" w:type="dxa"/>
            <w:noWrap/>
            <w:vAlign w:val="bottom"/>
            <w:hideMark/>
          </w:tcPr>
          <w:p w14:paraId="09A40F7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F7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7A" w14:textId="77777777" w:rsidR="00FB0D83" w:rsidRDefault="006C352B">
            <w:pPr>
              <w:contextualSpacing/>
              <w:rPr>
                <w:rFonts w:eastAsia="Times New Roman" w:cs="Times New Roman"/>
                <w:sz w:val="20"/>
              </w:rPr>
            </w:pPr>
          </w:p>
        </w:tc>
        <w:tc>
          <w:tcPr>
            <w:tcW w:w="101" w:type="dxa"/>
            <w:noWrap/>
            <w:vAlign w:val="bottom"/>
            <w:hideMark/>
          </w:tcPr>
          <w:p w14:paraId="09A40F7B" w14:textId="77777777" w:rsidR="00FB0D83" w:rsidRDefault="006C352B">
            <w:pPr>
              <w:contextualSpacing/>
              <w:rPr>
                <w:rFonts w:eastAsia="Times New Roman" w:cs="Times New Roman"/>
                <w:sz w:val="20"/>
              </w:rPr>
            </w:pPr>
          </w:p>
        </w:tc>
        <w:tc>
          <w:tcPr>
            <w:tcW w:w="101" w:type="dxa"/>
            <w:noWrap/>
            <w:vAlign w:val="bottom"/>
            <w:hideMark/>
          </w:tcPr>
          <w:p w14:paraId="09A40F7C" w14:textId="77777777" w:rsidR="00FB0D83" w:rsidRDefault="006C352B">
            <w:pPr>
              <w:contextualSpacing/>
              <w:rPr>
                <w:rFonts w:eastAsia="Times New Roman" w:cs="Times New Roman"/>
                <w:sz w:val="20"/>
              </w:rPr>
            </w:pPr>
          </w:p>
        </w:tc>
        <w:tc>
          <w:tcPr>
            <w:tcW w:w="40" w:type="dxa"/>
            <w:noWrap/>
            <w:vAlign w:val="bottom"/>
            <w:hideMark/>
          </w:tcPr>
          <w:p w14:paraId="09A40F7D" w14:textId="77777777" w:rsidR="00FB0D83" w:rsidRDefault="006C352B">
            <w:pPr>
              <w:contextualSpacing/>
              <w:rPr>
                <w:rFonts w:eastAsia="Times New Roman" w:cs="Times New Roman"/>
                <w:sz w:val="20"/>
              </w:rPr>
            </w:pPr>
          </w:p>
        </w:tc>
      </w:tr>
      <w:tr w:rsidR="00D269F7" w14:paraId="09A40F88" w14:textId="77777777">
        <w:trPr>
          <w:trHeight w:val="300"/>
        </w:trPr>
        <w:tc>
          <w:tcPr>
            <w:tcW w:w="2392" w:type="dxa"/>
            <w:noWrap/>
            <w:vAlign w:val="bottom"/>
            <w:hideMark/>
          </w:tcPr>
          <w:p w14:paraId="09A40F7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F8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81" w14:textId="77777777" w:rsidR="00FB0D83" w:rsidRDefault="006C352B">
            <w:pPr>
              <w:contextualSpacing/>
              <w:rPr>
                <w:rFonts w:eastAsia="Times New Roman" w:cs="Times New Roman"/>
                <w:sz w:val="20"/>
              </w:rPr>
            </w:pPr>
          </w:p>
        </w:tc>
        <w:tc>
          <w:tcPr>
            <w:tcW w:w="1190" w:type="dxa"/>
            <w:noWrap/>
            <w:vAlign w:val="bottom"/>
            <w:hideMark/>
          </w:tcPr>
          <w:p w14:paraId="09A40F8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F8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84" w14:textId="77777777" w:rsidR="00FB0D83" w:rsidRDefault="006C352B">
            <w:pPr>
              <w:contextualSpacing/>
              <w:rPr>
                <w:rFonts w:eastAsia="Times New Roman" w:cs="Times New Roman"/>
                <w:sz w:val="20"/>
              </w:rPr>
            </w:pPr>
          </w:p>
        </w:tc>
        <w:tc>
          <w:tcPr>
            <w:tcW w:w="101" w:type="dxa"/>
            <w:noWrap/>
            <w:vAlign w:val="bottom"/>
            <w:hideMark/>
          </w:tcPr>
          <w:p w14:paraId="09A40F85" w14:textId="77777777" w:rsidR="00FB0D83" w:rsidRDefault="006C352B">
            <w:pPr>
              <w:contextualSpacing/>
              <w:rPr>
                <w:rFonts w:eastAsia="Times New Roman" w:cs="Times New Roman"/>
                <w:sz w:val="20"/>
              </w:rPr>
            </w:pPr>
          </w:p>
        </w:tc>
        <w:tc>
          <w:tcPr>
            <w:tcW w:w="101" w:type="dxa"/>
            <w:noWrap/>
            <w:vAlign w:val="bottom"/>
            <w:hideMark/>
          </w:tcPr>
          <w:p w14:paraId="09A40F86" w14:textId="77777777" w:rsidR="00FB0D83" w:rsidRDefault="006C352B">
            <w:pPr>
              <w:contextualSpacing/>
              <w:rPr>
                <w:rFonts w:eastAsia="Times New Roman" w:cs="Times New Roman"/>
                <w:sz w:val="20"/>
              </w:rPr>
            </w:pPr>
          </w:p>
        </w:tc>
        <w:tc>
          <w:tcPr>
            <w:tcW w:w="40" w:type="dxa"/>
            <w:noWrap/>
            <w:vAlign w:val="bottom"/>
            <w:hideMark/>
          </w:tcPr>
          <w:p w14:paraId="09A40F87" w14:textId="77777777" w:rsidR="00FB0D83" w:rsidRDefault="006C352B">
            <w:pPr>
              <w:contextualSpacing/>
              <w:rPr>
                <w:rFonts w:eastAsia="Times New Roman" w:cs="Times New Roman"/>
                <w:sz w:val="20"/>
              </w:rPr>
            </w:pPr>
          </w:p>
        </w:tc>
      </w:tr>
      <w:tr w:rsidR="00D269F7" w14:paraId="09A40F92" w14:textId="77777777">
        <w:trPr>
          <w:trHeight w:val="300"/>
        </w:trPr>
        <w:tc>
          <w:tcPr>
            <w:tcW w:w="2392" w:type="dxa"/>
            <w:noWrap/>
            <w:vAlign w:val="bottom"/>
            <w:hideMark/>
          </w:tcPr>
          <w:p w14:paraId="09A40F8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F8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8B" w14:textId="77777777" w:rsidR="00FB0D83" w:rsidRDefault="006C352B">
            <w:pPr>
              <w:contextualSpacing/>
              <w:rPr>
                <w:rFonts w:eastAsia="Times New Roman" w:cs="Times New Roman"/>
                <w:sz w:val="20"/>
              </w:rPr>
            </w:pPr>
          </w:p>
        </w:tc>
        <w:tc>
          <w:tcPr>
            <w:tcW w:w="1190" w:type="dxa"/>
            <w:noWrap/>
            <w:vAlign w:val="bottom"/>
            <w:hideMark/>
          </w:tcPr>
          <w:p w14:paraId="09A40F8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F8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8E" w14:textId="77777777" w:rsidR="00FB0D83" w:rsidRDefault="006C352B">
            <w:pPr>
              <w:contextualSpacing/>
              <w:rPr>
                <w:rFonts w:eastAsia="Times New Roman" w:cs="Times New Roman"/>
                <w:sz w:val="20"/>
              </w:rPr>
            </w:pPr>
          </w:p>
        </w:tc>
        <w:tc>
          <w:tcPr>
            <w:tcW w:w="101" w:type="dxa"/>
            <w:noWrap/>
            <w:vAlign w:val="bottom"/>
            <w:hideMark/>
          </w:tcPr>
          <w:p w14:paraId="09A40F8F" w14:textId="77777777" w:rsidR="00FB0D83" w:rsidRDefault="006C352B">
            <w:pPr>
              <w:contextualSpacing/>
              <w:rPr>
                <w:rFonts w:eastAsia="Times New Roman" w:cs="Times New Roman"/>
                <w:sz w:val="20"/>
              </w:rPr>
            </w:pPr>
          </w:p>
        </w:tc>
        <w:tc>
          <w:tcPr>
            <w:tcW w:w="101" w:type="dxa"/>
            <w:noWrap/>
            <w:vAlign w:val="bottom"/>
            <w:hideMark/>
          </w:tcPr>
          <w:p w14:paraId="09A40F90" w14:textId="77777777" w:rsidR="00FB0D83" w:rsidRDefault="006C352B">
            <w:pPr>
              <w:contextualSpacing/>
              <w:rPr>
                <w:rFonts w:eastAsia="Times New Roman" w:cs="Times New Roman"/>
                <w:sz w:val="20"/>
              </w:rPr>
            </w:pPr>
          </w:p>
        </w:tc>
        <w:tc>
          <w:tcPr>
            <w:tcW w:w="40" w:type="dxa"/>
            <w:noWrap/>
            <w:vAlign w:val="bottom"/>
            <w:hideMark/>
          </w:tcPr>
          <w:p w14:paraId="09A40F91" w14:textId="77777777" w:rsidR="00FB0D83" w:rsidRDefault="006C352B">
            <w:pPr>
              <w:contextualSpacing/>
              <w:rPr>
                <w:rFonts w:eastAsia="Times New Roman" w:cs="Times New Roman"/>
                <w:sz w:val="20"/>
              </w:rPr>
            </w:pPr>
          </w:p>
        </w:tc>
      </w:tr>
      <w:tr w:rsidR="00D269F7" w14:paraId="09A40F9B" w14:textId="77777777">
        <w:trPr>
          <w:trHeight w:val="300"/>
        </w:trPr>
        <w:tc>
          <w:tcPr>
            <w:tcW w:w="4406" w:type="dxa"/>
            <w:gridSpan w:val="2"/>
            <w:noWrap/>
            <w:vAlign w:val="bottom"/>
            <w:hideMark/>
          </w:tcPr>
          <w:p w14:paraId="09A40F9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F94"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F9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F9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97" w14:textId="77777777" w:rsidR="00FB0D83" w:rsidRDefault="006C352B">
            <w:pPr>
              <w:contextualSpacing/>
              <w:rPr>
                <w:rFonts w:eastAsia="Times New Roman" w:cs="Times New Roman"/>
                <w:sz w:val="20"/>
              </w:rPr>
            </w:pPr>
          </w:p>
        </w:tc>
        <w:tc>
          <w:tcPr>
            <w:tcW w:w="101" w:type="dxa"/>
            <w:noWrap/>
            <w:vAlign w:val="bottom"/>
            <w:hideMark/>
          </w:tcPr>
          <w:p w14:paraId="09A40F98" w14:textId="77777777" w:rsidR="00FB0D83" w:rsidRDefault="006C352B">
            <w:pPr>
              <w:contextualSpacing/>
              <w:rPr>
                <w:rFonts w:eastAsia="Times New Roman" w:cs="Times New Roman"/>
                <w:sz w:val="20"/>
              </w:rPr>
            </w:pPr>
          </w:p>
        </w:tc>
        <w:tc>
          <w:tcPr>
            <w:tcW w:w="101" w:type="dxa"/>
            <w:noWrap/>
            <w:vAlign w:val="bottom"/>
            <w:hideMark/>
          </w:tcPr>
          <w:p w14:paraId="09A40F99" w14:textId="77777777" w:rsidR="00FB0D83" w:rsidRDefault="006C352B">
            <w:pPr>
              <w:contextualSpacing/>
              <w:rPr>
                <w:rFonts w:eastAsia="Times New Roman" w:cs="Times New Roman"/>
                <w:sz w:val="20"/>
              </w:rPr>
            </w:pPr>
          </w:p>
        </w:tc>
        <w:tc>
          <w:tcPr>
            <w:tcW w:w="40" w:type="dxa"/>
            <w:noWrap/>
            <w:vAlign w:val="bottom"/>
            <w:hideMark/>
          </w:tcPr>
          <w:p w14:paraId="09A40F9A" w14:textId="77777777" w:rsidR="00FB0D83" w:rsidRDefault="006C352B">
            <w:pPr>
              <w:contextualSpacing/>
              <w:rPr>
                <w:rFonts w:eastAsia="Times New Roman" w:cs="Times New Roman"/>
                <w:sz w:val="20"/>
              </w:rPr>
            </w:pPr>
          </w:p>
        </w:tc>
      </w:tr>
      <w:tr w:rsidR="00D269F7" w14:paraId="09A40FA5" w14:textId="77777777">
        <w:trPr>
          <w:trHeight w:val="300"/>
        </w:trPr>
        <w:tc>
          <w:tcPr>
            <w:tcW w:w="2392" w:type="dxa"/>
            <w:noWrap/>
            <w:vAlign w:val="bottom"/>
            <w:hideMark/>
          </w:tcPr>
          <w:p w14:paraId="09A40F9C" w14:textId="77777777" w:rsidR="00FB0D83" w:rsidRDefault="006C352B">
            <w:pPr>
              <w:contextualSpacing/>
              <w:rPr>
                <w:rFonts w:eastAsia="Times New Roman" w:cs="Times New Roman"/>
                <w:sz w:val="20"/>
              </w:rPr>
            </w:pPr>
          </w:p>
        </w:tc>
        <w:tc>
          <w:tcPr>
            <w:tcW w:w="2014" w:type="dxa"/>
            <w:noWrap/>
            <w:vAlign w:val="bottom"/>
            <w:hideMark/>
          </w:tcPr>
          <w:p w14:paraId="09A40F9D" w14:textId="77777777" w:rsidR="00FB0D83" w:rsidRDefault="006C352B">
            <w:pPr>
              <w:contextualSpacing/>
              <w:rPr>
                <w:rFonts w:eastAsia="Times New Roman" w:cs="Times New Roman"/>
                <w:sz w:val="20"/>
              </w:rPr>
            </w:pPr>
          </w:p>
        </w:tc>
        <w:tc>
          <w:tcPr>
            <w:tcW w:w="2759" w:type="dxa"/>
            <w:noWrap/>
            <w:vAlign w:val="bottom"/>
            <w:hideMark/>
          </w:tcPr>
          <w:p w14:paraId="09A40F9E" w14:textId="77777777" w:rsidR="00FB0D83" w:rsidRDefault="006C352B">
            <w:pPr>
              <w:contextualSpacing/>
              <w:rPr>
                <w:rFonts w:eastAsia="Times New Roman" w:cs="Times New Roman"/>
                <w:sz w:val="20"/>
              </w:rPr>
            </w:pPr>
          </w:p>
        </w:tc>
        <w:tc>
          <w:tcPr>
            <w:tcW w:w="1190" w:type="dxa"/>
            <w:noWrap/>
            <w:vAlign w:val="bottom"/>
            <w:hideMark/>
          </w:tcPr>
          <w:p w14:paraId="09A40F9F" w14:textId="77777777" w:rsidR="00FB0D83" w:rsidRDefault="006C352B">
            <w:pPr>
              <w:contextualSpacing/>
              <w:rPr>
                <w:rFonts w:eastAsia="Times New Roman" w:cs="Times New Roman"/>
                <w:sz w:val="20"/>
              </w:rPr>
            </w:pPr>
          </w:p>
        </w:tc>
        <w:tc>
          <w:tcPr>
            <w:tcW w:w="101" w:type="dxa"/>
            <w:noWrap/>
            <w:vAlign w:val="bottom"/>
            <w:hideMark/>
          </w:tcPr>
          <w:p w14:paraId="09A40FA0" w14:textId="77777777" w:rsidR="00FB0D83" w:rsidRDefault="006C352B">
            <w:pPr>
              <w:contextualSpacing/>
              <w:rPr>
                <w:rFonts w:eastAsia="Times New Roman" w:cs="Times New Roman"/>
                <w:sz w:val="20"/>
              </w:rPr>
            </w:pPr>
          </w:p>
        </w:tc>
        <w:tc>
          <w:tcPr>
            <w:tcW w:w="101" w:type="dxa"/>
            <w:noWrap/>
            <w:vAlign w:val="bottom"/>
            <w:hideMark/>
          </w:tcPr>
          <w:p w14:paraId="09A40FA1" w14:textId="77777777" w:rsidR="00FB0D83" w:rsidRDefault="006C352B">
            <w:pPr>
              <w:contextualSpacing/>
              <w:rPr>
                <w:rFonts w:eastAsia="Times New Roman" w:cs="Times New Roman"/>
                <w:sz w:val="20"/>
              </w:rPr>
            </w:pPr>
          </w:p>
        </w:tc>
        <w:tc>
          <w:tcPr>
            <w:tcW w:w="101" w:type="dxa"/>
            <w:noWrap/>
            <w:vAlign w:val="bottom"/>
            <w:hideMark/>
          </w:tcPr>
          <w:p w14:paraId="09A40FA2" w14:textId="77777777" w:rsidR="00FB0D83" w:rsidRDefault="006C352B">
            <w:pPr>
              <w:contextualSpacing/>
              <w:rPr>
                <w:rFonts w:eastAsia="Times New Roman" w:cs="Times New Roman"/>
                <w:sz w:val="20"/>
              </w:rPr>
            </w:pPr>
          </w:p>
        </w:tc>
        <w:tc>
          <w:tcPr>
            <w:tcW w:w="101" w:type="dxa"/>
            <w:noWrap/>
            <w:vAlign w:val="bottom"/>
            <w:hideMark/>
          </w:tcPr>
          <w:p w14:paraId="09A40FA3" w14:textId="77777777" w:rsidR="00FB0D83" w:rsidRDefault="006C352B">
            <w:pPr>
              <w:contextualSpacing/>
              <w:rPr>
                <w:rFonts w:eastAsia="Times New Roman" w:cs="Times New Roman"/>
                <w:sz w:val="20"/>
              </w:rPr>
            </w:pPr>
          </w:p>
        </w:tc>
        <w:tc>
          <w:tcPr>
            <w:tcW w:w="40" w:type="dxa"/>
            <w:noWrap/>
            <w:vAlign w:val="bottom"/>
            <w:hideMark/>
          </w:tcPr>
          <w:p w14:paraId="09A40FA4" w14:textId="77777777" w:rsidR="00FB0D83" w:rsidRDefault="006C352B">
            <w:pPr>
              <w:contextualSpacing/>
              <w:rPr>
                <w:rFonts w:eastAsia="Times New Roman" w:cs="Times New Roman"/>
                <w:sz w:val="20"/>
              </w:rPr>
            </w:pPr>
          </w:p>
        </w:tc>
      </w:tr>
      <w:tr w:rsidR="00D269F7" w14:paraId="09A40FAB" w14:textId="77777777">
        <w:trPr>
          <w:trHeight w:val="300"/>
        </w:trPr>
        <w:tc>
          <w:tcPr>
            <w:tcW w:w="2392" w:type="dxa"/>
            <w:noWrap/>
            <w:vAlign w:val="bottom"/>
            <w:hideMark/>
          </w:tcPr>
          <w:p w14:paraId="09A40FA6" w14:textId="77777777" w:rsidR="00FB0D83" w:rsidRDefault="006C352B">
            <w:pPr>
              <w:contextualSpacing/>
              <w:rPr>
                <w:rFonts w:eastAsia="Times New Roman" w:cs="Times New Roman"/>
                <w:sz w:val="20"/>
              </w:rPr>
            </w:pPr>
          </w:p>
        </w:tc>
        <w:tc>
          <w:tcPr>
            <w:tcW w:w="6165" w:type="dxa"/>
            <w:gridSpan w:val="5"/>
            <w:noWrap/>
            <w:vAlign w:val="bottom"/>
            <w:hideMark/>
          </w:tcPr>
          <w:p w14:paraId="09A40FA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70 ως έχει   ΔΕΚΤΟ ΚΑΤΑ ΠΛΕΙΟΨΗΦΙΑ</w:t>
            </w:r>
          </w:p>
        </w:tc>
        <w:tc>
          <w:tcPr>
            <w:tcW w:w="101" w:type="dxa"/>
            <w:noWrap/>
            <w:vAlign w:val="bottom"/>
            <w:hideMark/>
          </w:tcPr>
          <w:p w14:paraId="09A40FA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A9" w14:textId="77777777" w:rsidR="00FB0D83" w:rsidRDefault="006C352B">
            <w:pPr>
              <w:contextualSpacing/>
              <w:rPr>
                <w:rFonts w:eastAsia="Times New Roman" w:cs="Times New Roman"/>
                <w:sz w:val="20"/>
              </w:rPr>
            </w:pPr>
          </w:p>
        </w:tc>
        <w:tc>
          <w:tcPr>
            <w:tcW w:w="40" w:type="dxa"/>
            <w:noWrap/>
            <w:vAlign w:val="bottom"/>
            <w:hideMark/>
          </w:tcPr>
          <w:p w14:paraId="09A40FAA" w14:textId="77777777" w:rsidR="00FB0D83" w:rsidRDefault="006C352B">
            <w:pPr>
              <w:contextualSpacing/>
              <w:rPr>
                <w:rFonts w:eastAsia="Times New Roman" w:cs="Times New Roman"/>
                <w:sz w:val="20"/>
              </w:rPr>
            </w:pPr>
          </w:p>
        </w:tc>
      </w:tr>
      <w:tr w:rsidR="00D269F7" w14:paraId="09A40FB5" w14:textId="77777777">
        <w:trPr>
          <w:trHeight w:val="300"/>
        </w:trPr>
        <w:tc>
          <w:tcPr>
            <w:tcW w:w="2392" w:type="dxa"/>
            <w:noWrap/>
            <w:vAlign w:val="bottom"/>
            <w:hideMark/>
          </w:tcPr>
          <w:p w14:paraId="09A40FA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0FA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AE" w14:textId="77777777" w:rsidR="00FB0D83" w:rsidRDefault="006C352B">
            <w:pPr>
              <w:contextualSpacing/>
              <w:rPr>
                <w:rFonts w:eastAsia="Times New Roman" w:cs="Times New Roman"/>
                <w:sz w:val="20"/>
              </w:rPr>
            </w:pPr>
          </w:p>
        </w:tc>
        <w:tc>
          <w:tcPr>
            <w:tcW w:w="1190" w:type="dxa"/>
            <w:noWrap/>
            <w:vAlign w:val="bottom"/>
            <w:hideMark/>
          </w:tcPr>
          <w:p w14:paraId="09A40FA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FB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B1" w14:textId="77777777" w:rsidR="00FB0D83" w:rsidRDefault="006C352B">
            <w:pPr>
              <w:contextualSpacing/>
              <w:rPr>
                <w:rFonts w:eastAsia="Times New Roman" w:cs="Times New Roman"/>
                <w:sz w:val="20"/>
              </w:rPr>
            </w:pPr>
          </w:p>
        </w:tc>
        <w:tc>
          <w:tcPr>
            <w:tcW w:w="101" w:type="dxa"/>
            <w:noWrap/>
            <w:vAlign w:val="bottom"/>
            <w:hideMark/>
          </w:tcPr>
          <w:p w14:paraId="09A40FB2" w14:textId="77777777" w:rsidR="00FB0D83" w:rsidRDefault="006C352B">
            <w:pPr>
              <w:contextualSpacing/>
              <w:rPr>
                <w:rFonts w:eastAsia="Times New Roman" w:cs="Times New Roman"/>
                <w:sz w:val="20"/>
              </w:rPr>
            </w:pPr>
          </w:p>
        </w:tc>
        <w:tc>
          <w:tcPr>
            <w:tcW w:w="101" w:type="dxa"/>
            <w:noWrap/>
            <w:vAlign w:val="bottom"/>
            <w:hideMark/>
          </w:tcPr>
          <w:p w14:paraId="09A40FB3" w14:textId="77777777" w:rsidR="00FB0D83" w:rsidRDefault="006C352B">
            <w:pPr>
              <w:contextualSpacing/>
              <w:rPr>
                <w:rFonts w:eastAsia="Times New Roman" w:cs="Times New Roman"/>
                <w:sz w:val="20"/>
              </w:rPr>
            </w:pPr>
          </w:p>
        </w:tc>
        <w:tc>
          <w:tcPr>
            <w:tcW w:w="40" w:type="dxa"/>
            <w:noWrap/>
            <w:vAlign w:val="bottom"/>
            <w:hideMark/>
          </w:tcPr>
          <w:p w14:paraId="09A40FB4" w14:textId="77777777" w:rsidR="00FB0D83" w:rsidRDefault="006C352B">
            <w:pPr>
              <w:contextualSpacing/>
              <w:rPr>
                <w:rFonts w:eastAsia="Times New Roman" w:cs="Times New Roman"/>
                <w:sz w:val="20"/>
              </w:rPr>
            </w:pPr>
          </w:p>
        </w:tc>
      </w:tr>
      <w:tr w:rsidR="00D269F7" w14:paraId="09A40FBF" w14:textId="77777777">
        <w:trPr>
          <w:trHeight w:val="300"/>
        </w:trPr>
        <w:tc>
          <w:tcPr>
            <w:tcW w:w="2392" w:type="dxa"/>
            <w:noWrap/>
            <w:vAlign w:val="bottom"/>
            <w:hideMark/>
          </w:tcPr>
          <w:p w14:paraId="09A40FB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0FB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B8" w14:textId="77777777" w:rsidR="00FB0D83" w:rsidRDefault="006C352B">
            <w:pPr>
              <w:contextualSpacing/>
              <w:rPr>
                <w:rFonts w:eastAsia="Times New Roman" w:cs="Times New Roman"/>
                <w:sz w:val="20"/>
              </w:rPr>
            </w:pPr>
          </w:p>
        </w:tc>
        <w:tc>
          <w:tcPr>
            <w:tcW w:w="1190" w:type="dxa"/>
            <w:noWrap/>
            <w:vAlign w:val="bottom"/>
            <w:hideMark/>
          </w:tcPr>
          <w:p w14:paraId="09A40FB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FB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BB" w14:textId="77777777" w:rsidR="00FB0D83" w:rsidRDefault="006C352B">
            <w:pPr>
              <w:contextualSpacing/>
              <w:rPr>
                <w:rFonts w:eastAsia="Times New Roman" w:cs="Times New Roman"/>
                <w:sz w:val="20"/>
              </w:rPr>
            </w:pPr>
          </w:p>
        </w:tc>
        <w:tc>
          <w:tcPr>
            <w:tcW w:w="101" w:type="dxa"/>
            <w:noWrap/>
            <w:vAlign w:val="bottom"/>
            <w:hideMark/>
          </w:tcPr>
          <w:p w14:paraId="09A40FBC" w14:textId="77777777" w:rsidR="00FB0D83" w:rsidRDefault="006C352B">
            <w:pPr>
              <w:contextualSpacing/>
              <w:rPr>
                <w:rFonts w:eastAsia="Times New Roman" w:cs="Times New Roman"/>
                <w:sz w:val="20"/>
              </w:rPr>
            </w:pPr>
          </w:p>
        </w:tc>
        <w:tc>
          <w:tcPr>
            <w:tcW w:w="101" w:type="dxa"/>
            <w:noWrap/>
            <w:vAlign w:val="bottom"/>
            <w:hideMark/>
          </w:tcPr>
          <w:p w14:paraId="09A40FBD" w14:textId="77777777" w:rsidR="00FB0D83" w:rsidRDefault="006C352B">
            <w:pPr>
              <w:contextualSpacing/>
              <w:rPr>
                <w:rFonts w:eastAsia="Times New Roman" w:cs="Times New Roman"/>
                <w:sz w:val="20"/>
              </w:rPr>
            </w:pPr>
          </w:p>
        </w:tc>
        <w:tc>
          <w:tcPr>
            <w:tcW w:w="40" w:type="dxa"/>
            <w:noWrap/>
            <w:vAlign w:val="bottom"/>
            <w:hideMark/>
          </w:tcPr>
          <w:p w14:paraId="09A40FBE" w14:textId="77777777" w:rsidR="00FB0D83" w:rsidRDefault="006C352B">
            <w:pPr>
              <w:contextualSpacing/>
              <w:rPr>
                <w:rFonts w:eastAsia="Times New Roman" w:cs="Times New Roman"/>
                <w:sz w:val="20"/>
              </w:rPr>
            </w:pPr>
          </w:p>
        </w:tc>
      </w:tr>
      <w:tr w:rsidR="00D269F7" w14:paraId="09A40FC9" w14:textId="77777777">
        <w:trPr>
          <w:trHeight w:val="300"/>
        </w:trPr>
        <w:tc>
          <w:tcPr>
            <w:tcW w:w="2392" w:type="dxa"/>
            <w:noWrap/>
            <w:vAlign w:val="bottom"/>
            <w:hideMark/>
          </w:tcPr>
          <w:p w14:paraId="09A40FC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0FC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C2" w14:textId="77777777" w:rsidR="00FB0D83" w:rsidRDefault="006C352B">
            <w:pPr>
              <w:contextualSpacing/>
              <w:rPr>
                <w:rFonts w:eastAsia="Times New Roman" w:cs="Times New Roman"/>
                <w:sz w:val="20"/>
              </w:rPr>
            </w:pPr>
          </w:p>
        </w:tc>
        <w:tc>
          <w:tcPr>
            <w:tcW w:w="1190" w:type="dxa"/>
            <w:noWrap/>
            <w:vAlign w:val="bottom"/>
            <w:hideMark/>
          </w:tcPr>
          <w:p w14:paraId="09A40FC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FC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C5" w14:textId="77777777" w:rsidR="00FB0D83" w:rsidRDefault="006C352B">
            <w:pPr>
              <w:contextualSpacing/>
              <w:rPr>
                <w:rFonts w:eastAsia="Times New Roman" w:cs="Times New Roman"/>
                <w:sz w:val="20"/>
              </w:rPr>
            </w:pPr>
          </w:p>
        </w:tc>
        <w:tc>
          <w:tcPr>
            <w:tcW w:w="101" w:type="dxa"/>
            <w:noWrap/>
            <w:vAlign w:val="bottom"/>
            <w:hideMark/>
          </w:tcPr>
          <w:p w14:paraId="09A40FC6" w14:textId="77777777" w:rsidR="00FB0D83" w:rsidRDefault="006C352B">
            <w:pPr>
              <w:contextualSpacing/>
              <w:rPr>
                <w:rFonts w:eastAsia="Times New Roman" w:cs="Times New Roman"/>
                <w:sz w:val="20"/>
              </w:rPr>
            </w:pPr>
          </w:p>
        </w:tc>
        <w:tc>
          <w:tcPr>
            <w:tcW w:w="101" w:type="dxa"/>
            <w:noWrap/>
            <w:vAlign w:val="bottom"/>
            <w:hideMark/>
          </w:tcPr>
          <w:p w14:paraId="09A40FC7" w14:textId="77777777" w:rsidR="00FB0D83" w:rsidRDefault="006C352B">
            <w:pPr>
              <w:contextualSpacing/>
              <w:rPr>
                <w:rFonts w:eastAsia="Times New Roman" w:cs="Times New Roman"/>
                <w:sz w:val="20"/>
              </w:rPr>
            </w:pPr>
          </w:p>
        </w:tc>
        <w:tc>
          <w:tcPr>
            <w:tcW w:w="40" w:type="dxa"/>
            <w:noWrap/>
            <w:vAlign w:val="bottom"/>
            <w:hideMark/>
          </w:tcPr>
          <w:p w14:paraId="09A40FC8" w14:textId="77777777" w:rsidR="00FB0D83" w:rsidRDefault="006C352B">
            <w:pPr>
              <w:contextualSpacing/>
              <w:rPr>
                <w:rFonts w:eastAsia="Times New Roman" w:cs="Times New Roman"/>
                <w:sz w:val="20"/>
              </w:rPr>
            </w:pPr>
          </w:p>
        </w:tc>
      </w:tr>
      <w:tr w:rsidR="00D269F7" w14:paraId="09A40FD3" w14:textId="77777777">
        <w:trPr>
          <w:trHeight w:val="300"/>
        </w:trPr>
        <w:tc>
          <w:tcPr>
            <w:tcW w:w="2392" w:type="dxa"/>
            <w:noWrap/>
            <w:vAlign w:val="bottom"/>
            <w:hideMark/>
          </w:tcPr>
          <w:p w14:paraId="09A40FC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0FC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CC" w14:textId="77777777" w:rsidR="00FB0D83" w:rsidRDefault="006C352B">
            <w:pPr>
              <w:contextualSpacing/>
              <w:rPr>
                <w:rFonts w:eastAsia="Times New Roman" w:cs="Times New Roman"/>
                <w:sz w:val="20"/>
              </w:rPr>
            </w:pPr>
          </w:p>
        </w:tc>
        <w:tc>
          <w:tcPr>
            <w:tcW w:w="1190" w:type="dxa"/>
            <w:noWrap/>
            <w:vAlign w:val="bottom"/>
            <w:hideMark/>
          </w:tcPr>
          <w:p w14:paraId="09A40FC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FC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CF" w14:textId="77777777" w:rsidR="00FB0D83" w:rsidRDefault="006C352B">
            <w:pPr>
              <w:contextualSpacing/>
              <w:rPr>
                <w:rFonts w:eastAsia="Times New Roman" w:cs="Times New Roman"/>
                <w:sz w:val="20"/>
              </w:rPr>
            </w:pPr>
          </w:p>
        </w:tc>
        <w:tc>
          <w:tcPr>
            <w:tcW w:w="101" w:type="dxa"/>
            <w:noWrap/>
            <w:vAlign w:val="bottom"/>
            <w:hideMark/>
          </w:tcPr>
          <w:p w14:paraId="09A40FD0" w14:textId="77777777" w:rsidR="00FB0D83" w:rsidRDefault="006C352B">
            <w:pPr>
              <w:contextualSpacing/>
              <w:rPr>
                <w:rFonts w:eastAsia="Times New Roman" w:cs="Times New Roman"/>
                <w:sz w:val="20"/>
              </w:rPr>
            </w:pPr>
          </w:p>
        </w:tc>
        <w:tc>
          <w:tcPr>
            <w:tcW w:w="101" w:type="dxa"/>
            <w:noWrap/>
            <w:vAlign w:val="bottom"/>
            <w:hideMark/>
          </w:tcPr>
          <w:p w14:paraId="09A40FD1" w14:textId="77777777" w:rsidR="00FB0D83" w:rsidRDefault="006C352B">
            <w:pPr>
              <w:contextualSpacing/>
              <w:rPr>
                <w:rFonts w:eastAsia="Times New Roman" w:cs="Times New Roman"/>
                <w:sz w:val="20"/>
              </w:rPr>
            </w:pPr>
          </w:p>
        </w:tc>
        <w:tc>
          <w:tcPr>
            <w:tcW w:w="40" w:type="dxa"/>
            <w:noWrap/>
            <w:vAlign w:val="bottom"/>
            <w:hideMark/>
          </w:tcPr>
          <w:p w14:paraId="09A40FD2" w14:textId="77777777" w:rsidR="00FB0D83" w:rsidRDefault="006C352B">
            <w:pPr>
              <w:contextualSpacing/>
              <w:rPr>
                <w:rFonts w:eastAsia="Times New Roman" w:cs="Times New Roman"/>
                <w:sz w:val="20"/>
              </w:rPr>
            </w:pPr>
          </w:p>
        </w:tc>
      </w:tr>
      <w:tr w:rsidR="00D269F7" w14:paraId="09A40FDD" w14:textId="77777777">
        <w:trPr>
          <w:trHeight w:val="300"/>
        </w:trPr>
        <w:tc>
          <w:tcPr>
            <w:tcW w:w="2392" w:type="dxa"/>
            <w:noWrap/>
            <w:vAlign w:val="bottom"/>
            <w:hideMark/>
          </w:tcPr>
          <w:p w14:paraId="09A40FD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0FD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D6" w14:textId="77777777" w:rsidR="00FB0D83" w:rsidRDefault="006C352B">
            <w:pPr>
              <w:contextualSpacing/>
              <w:rPr>
                <w:rFonts w:eastAsia="Times New Roman" w:cs="Times New Roman"/>
                <w:sz w:val="20"/>
              </w:rPr>
            </w:pPr>
          </w:p>
        </w:tc>
        <w:tc>
          <w:tcPr>
            <w:tcW w:w="1190" w:type="dxa"/>
            <w:noWrap/>
            <w:vAlign w:val="bottom"/>
            <w:hideMark/>
          </w:tcPr>
          <w:p w14:paraId="09A40FD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0FD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D9" w14:textId="77777777" w:rsidR="00FB0D83" w:rsidRDefault="006C352B">
            <w:pPr>
              <w:contextualSpacing/>
              <w:rPr>
                <w:rFonts w:eastAsia="Times New Roman" w:cs="Times New Roman"/>
                <w:sz w:val="20"/>
              </w:rPr>
            </w:pPr>
          </w:p>
        </w:tc>
        <w:tc>
          <w:tcPr>
            <w:tcW w:w="101" w:type="dxa"/>
            <w:noWrap/>
            <w:vAlign w:val="bottom"/>
            <w:hideMark/>
          </w:tcPr>
          <w:p w14:paraId="09A40FDA" w14:textId="77777777" w:rsidR="00FB0D83" w:rsidRDefault="006C352B">
            <w:pPr>
              <w:contextualSpacing/>
              <w:rPr>
                <w:rFonts w:eastAsia="Times New Roman" w:cs="Times New Roman"/>
                <w:sz w:val="20"/>
              </w:rPr>
            </w:pPr>
          </w:p>
        </w:tc>
        <w:tc>
          <w:tcPr>
            <w:tcW w:w="101" w:type="dxa"/>
            <w:noWrap/>
            <w:vAlign w:val="bottom"/>
            <w:hideMark/>
          </w:tcPr>
          <w:p w14:paraId="09A40FDB" w14:textId="77777777" w:rsidR="00FB0D83" w:rsidRDefault="006C352B">
            <w:pPr>
              <w:contextualSpacing/>
              <w:rPr>
                <w:rFonts w:eastAsia="Times New Roman" w:cs="Times New Roman"/>
                <w:sz w:val="20"/>
              </w:rPr>
            </w:pPr>
          </w:p>
        </w:tc>
        <w:tc>
          <w:tcPr>
            <w:tcW w:w="40" w:type="dxa"/>
            <w:noWrap/>
            <w:vAlign w:val="bottom"/>
            <w:hideMark/>
          </w:tcPr>
          <w:p w14:paraId="09A40FDC" w14:textId="77777777" w:rsidR="00FB0D83" w:rsidRDefault="006C352B">
            <w:pPr>
              <w:contextualSpacing/>
              <w:rPr>
                <w:rFonts w:eastAsia="Times New Roman" w:cs="Times New Roman"/>
                <w:sz w:val="20"/>
              </w:rPr>
            </w:pPr>
          </w:p>
        </w:tc>
      </w:tr>
      <w:tr w:rsidR="00D269F7" w14:paraId="09A40FE7" w14:textId="77777777">
        <w:trPr>
          <w:trHeight w:val="300"/>
        </w:trPr>
        <w:tc>
          <w:tcPr>
            <w:tcW w:w="2392" w:type="dxa"/>
            <w:noWrap/>
            <w:vAlign w:val="bottom"/>
            <w:hideMark/>
          </w:tcPr>
          <w:p w14:paraId="09A40FD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0FD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E0" w14:textId="77777777" w:rsidR="00FB0D83" w:rsidRDefault="006C352B">
            <w:pPr>
              <w:contextualSpacing/>
              <w:rPr>
                <w:rFonts w:eastAsia="Times New Roman" w:cs="Times New Roman"/>
                <w:sz w:val="20"/>
              </w:rPr>
            </w:pPr>
          </w:p>
        </w:tc>
        <w:tc>
          <w:tcPr>
            <w:tcW w:w="1190" w:type="dxa"/>
            <w:noWrap/>
            <w:vAlign w:val="bottom"/>
            <w:hideMark/>
          </w:tcPr>
          <w:p w14:paraId="09A40FE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FE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E3" w14:textId="77777777" w:rsidR="00FB0D83" w:rsidRDefault="006C352B">
            <w:pPr>
              <w:contextualSpacing/>
              <w:rPr>
                <w:rFonts w:eastAsia="Times New Roman" w:cs="Times New Roman"/>
                <w:sz w:val="20"/>
              </w:rPr>
            </w:pPr>
          </w:p>
        </w:tc>
        <w:tc>
          <w:tcPr>
            <w:tcW w:w="101" w:type="dxa"/>
            <w:noWrap/>
            <w:vAlign w:val="bottom"/>
            <w:hideMark/>
          </w:tcPr>
          <w:p w14:paraId="09A40FE4" w14:textId="77777777" w:rsidR="00FB0D83" w:rsidRDefault="006C352B">
            <w:pPr>
              <w:contextualSpacing/>
              <w:rPr>
                <w:rFonts w:eastAsia="Times New Roman" w:cs="Times New Roman"/>
                <w:sz w:val="20"/>
              </w:rPr>
            </w:pPr>
          </w:p>
        </w:tc>
        <w:tc>
          <w:tcPr>
            <w:tcW w:w="101" w:type="dxa"/>
            <w:noWrap/>
            <w:vAlign w:val="bottom"/>
            <w:hideMark/>
          </w:tcPr>
          <w:p w14:paraId="09A40FE5" w14:textId="77777777" w:rsidR="00FB0D83" w:rsidRDefault="006C352B">
            <w:pPr>
              <w:contextualSpacing/>
              <w:rPr>
                <w:rFonts w:eastAsia="Times New Roman" w:cs="Times New Roman"/>
                <w:sz w:val="20"/>
              </w:rPr>
            </w:pPr>
          </w:p>
        </w:tc>
        <w:tc>
          <w:tcPr>
            <w:tcW w:w="40" w:type="dxa"/>
            <w:noWrap/>
            <w:vAlign w:val="bottom"/>
            <w:hideMark/>
          </w:tcPr>
          <w:p w14:paraId="09A40FE6" w14:textId="77777777" w:rsidR="00FB0D83" w:rsidRDefault="006C352B">
            <w:pPr>
              <w:contextualSpacing/>
              <w:rPr>
                <w:rFonts w:eastAsia="Times New Roman" w:cs="Times New Roman"/>
                <w:sz w:val="20"/>
              </w:rPr>
            </w:pPr>
          </w:p>
        </w:tc>
      </w:tr>
      <w:tr w:rsidR="00D269F7" w14:paraId="09A40FF1" w14:textId="77777777">
        <w:trPr>
          <w:trHeight w:val="300"/>
        </w:trPr>
        <w:tc>
          <w:tcPr>
            <w:tcW w:w="2392" w:type="dxa"/>
            <w:noWrap/>
            <w:vAlign w:val="bottom"/>
            <w:hideMark/>
          </w:tcPr>
          <w:p w14:paraId="09A40FE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0FE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0FEA" w14:textId="77777777" w:rsidR="00FB0D83" w:rsidRDefault="006C352B">
            <w:pPr>
              <w:contextualSpacing/>
              <w:rPr>
                <w:rFonts w:eastAsia="Times New Roman" w:cs="Times New Roman"/>
                <w:sz w:val="20"/>
              </w:rPr>
            </w:pPr>
          </w:p>
        </w:tc>
        <w:tc>
          <w:tcPr>
            <w:tcW w:w="1190" w:type="dxa"/>
            <w:noWrap/>
            <w:vAlign w:val="bottom"/>
            <w:hideMark/>
          </w:tcPr>
          <w:p w14:paraId="09A40FE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0FE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ED" w14:textId="77777777" w:rsidR="00FB0D83" w:rsidRDefault="006C352B">
            <w:pPr>
              <w:contextualSpacing/>
              <w:rPr>
                <w:rFonts w:eastAsia="Times New Roman" w:cs="Times New Roman"/>
                <w:sz w:val="20"/>
              </w:rPr>
            </w:pPr>
          </w:p>
        </w:tc>
        <w:tc>
          <w:tcPr>
            <w:tcW w:w="101" w:type="dxa"/>
            <w:noWrap/>
            <w:vAlign w:val="bottom"/>
            <w:hideMark/>
          </w:tcPr>
          <w:p w14:paraId="09A40FEE" w14:textId="77777777" w:rsidR="00FB0D83" w:rsidRDefault="006C352B">
            <w:pPr>
              <w:contextualSpacing/>
              <w:rPr>
                <w:rFonts w:eastAsia="Times New Roman" w:cs="Times New Roman"/>
                <w:sz w:val="20"/>
              </w:rPr>
            </w:pPr>
          </w:p>
        </w:tc>
        <w:tc>
          <w:tcPr>
            <w:tcW w:w="101" w:type="dxa"/>
            <w:noWrap/>
            <w:vAlign w:val="bottom"/>
            <w:hideMark/>
          </w:tcPr>
          <w:p w14:paraId="09A40FEF" w14:textId="77777777" w:rsidR="00FB0D83" w:rsidRDefault="006C352B">
            <w:pPr>
              <w:contextualSpacing/>
              <w:rPr>
                <w:rFonts w:eastAsia="Times New Roman" w:cs="Times New Roman"/>
                <w:sz w:val="20"/>
              </w:rPr>
            </w:pPr>
          </w:p>
        </w:tc>
        <w:tc>
          <w:tcPr>
            <w:tcW w:w="40" w:type="dxa"/>
            <w:noWrap/>
            <w:vAlign w:val="bottom"/>
            <w:hideMark/>
          </w:tcPr>
          <w:p w14:paraId="09A40FF0" w14:textId="77777777" w:rsidR="00FB0D83" w:rsidRDefault="006C352B">
            <w:pPr>
              <w:contextualSpacing/>
              <w:rPr>
                <w:rFonts w:eastAsia="Times New Roman" w:cs="Times New Roman"/>
                <w:sz w:val="20"/>
              </w:rPr>
            </w:pPr>
          </w:p>
        </w:tc>
      </w:tr>
      <w:tr w:rsidR="00D269F7" w14:paraId="09A40FFA" w14:textId="77777777">
        <w:trPr>
          <w:trHeight w:val="300"/>
        </w:trPr>
        <w:tc>
          <w:tcPr>
            <w:tcW w:w="4406" w:type="dxa"/>
            <w:gridSpan w:val="2"/>
            <w:noWrap/>
            <w:vAlign w:val="bottom"/>
            <w:hideMark/>
          </w:tcPr>
          <w:p w14:paraId="09A40FF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0FF3"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0FF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0FF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0FF6" w14:textId="77777777" w:rsidR="00FB0D83" w:rsidRDefault="006C352B">
            <w:pPr>
              <w:contextualSpacing/>
              <w:rPr>
                <w:rFonts w:eastAsia="Times New Roman" w:cs="Times New Roman"/>
                <w:sz w:val="20"/>
              </w:rPr>
            </w:pPr>
          </w:p>
        </w:tc>
        <w:tc>
          <w:tcPr>
            <w:tcW w:w="101" w:type="dxa"/>
            <w:noWrap/>
            <w:vAlign w:val="bottom"/>
            <w:hideMark/>
          </w:tcPr>
          <w:p w14:paraId="09A40FF7" w14:textId="77777777" w:rsidR="00FB0D83" w:rsidRDefault="006C352B">
            <w:pPr>
              <w:contextualSpacing/>
              <w:rPr>
                <w:rFonts w:eastAsia="Times New Roman" w:cs="Times New Roman"/>
                <w:sz w:val="20"/>
              </w:rPr>
            </w:pPr>
          </w:p>
        </w:tc>
        <w:tc>
          <w:tcPr>
            <w:tcW w:w="101" w:type="dxa"/>
            <w:noWrap/>
            <w:vAlign w:val="bottom"/>
            <w:hideMark/>
          </w:tcPr>
          <w:p w14:paraId="09A40FF8" w14:textId="77777777" w:rsidR="00FB0D83" w:rsidRDefault="006C352B">
            <w:pPr>
              <w:contextualSpacing/>
              <w:rPr>
                <w:rFonts w:eastAsia="Times New Roman" w:cs="Times New Roman"/>
                <w:sz w:val="20"/>
              </w:rPr>
            </w:pPr>
          </w:p>
        </w:tc>
        <w:tc>
          <w:tcPr>
            <w:tcW w:w="40" w:type="dxa"/>
            <w:noWrap/>
            <w:vAlign w:val="bottom"/>
            <w:hideMark/>
          </w:tcPr>
          <w:p w14:paraId="09A40FF9" w14:textId="77777777" w:rsidR="00FB0D83" w:rsidRDefault="006C352B">
            <w:pPr>
              <w:contextualSpacing/>
              <w:rPr>
                <w:rFonts w:eastAsia="Times New Roman" w:cs="Times New Roman"/>
                <w:sz w:val="20"/>
              </w:rPr>
            </w:pPr>
          </w:p>
        </w:tc>
      </w:tr>
      <w:tr w:rsidR="00D269F7" w14:paraId="09A41004" w14:textId="77777777">
        <w:trPr>
          <w:trHeight w:val="300"/>
        </w:trPr>
        <w:tc>
          <w:tcPr>
            <w:tcW w:w="2392" w:type="dxa"/>
            <w:noWrap/>
            <w:vAlign w:val="bottom"/>
            <w:hideMark/>
          </w:tcPr>
          <w:p w14:paraId="09A40FFB" w14:textId="77777777" w:rsidR="00FB0D83" w:rsidRDefault="006C352B">
            <w:pPr>
              <w:contextualSpacing/>
              <w:rPr>
                <w:rFonts w:eastAsia="Times New Roman" w:cs="Times New Roman"/>
                <w:sz w:val="20"/>
              </w:rPr>
            </w:pPr>
          </w:p>
        </w:tc>
        <w:tc>
          <w:tcPr>
            <w:tcW w:w="2014" w:type="dxa"/>
            <w:noWrap/>
            <w:vAlign w:val="bottom"/>
            <w:hideMark/>
          </w:tcPr>
          <w:p w14:paraId="09A40FFC" w14:textId="77777777" w:rsidR="00FB0D83" w:rsidRDefault="006C352B">
            <w:pPr>
              <w:contextualSpacing/>
              <w:rPr>
                <w:rFonts w:eastAsia="Times New Roman" w:cs="Times New Roman"/>
                <w:sz w:val="20"/>
              </w:rPr>
            </w:pPr>
          </w:p>
        </w:tc>
        <w:tc>
          <w:tcPr>
            <w:tcW w:w="2759" w:type="dxa"/>
            <w:noWrap/>
            <w:vAlign w:val="bottom"/>
            <w:hideMark/>
          </w:tcPr>
          <w:p w14:paraId="09A40FFD" w14:textId="77777777" w:rsidR="00FB0D83" w:rsidRDefault="006C352B">
            <w:pPr>
              <w:contextualSpacing/>
              <w:rPr>
                <w:rFonts w:eastAsia="Times New Roman" w:cs="Times New Roman"/>
                <w:sz w:val="20"/>
              </w:rPr>
            </w:pPr>
          </w:p>
        </w:tc>
        <w:tc>
          <w:tcPr>
            <w:tcW w:w="1190" w:type="dxa"/>
            <w:noWrap/>
            <w:vAlign w:val="bottom"/>
            <w:hideMark/>
          </w:tcPr>
          <w:p w14:paraId="09A40FFE" w14:textId="77777777" w:rsidR="00FB0D83" w:rsidRDefault="006C352B">
            <w:pPr>
              <w:contextualSpacing/>
              <w:rPr>
                <w:rFonts w:eastAsia="Times New Roman" w:cs="Times New Roman"/>
                <w:sz w:val="20"/>
              </w:rPr>
            </w:pPr>
          </w:p>
        </w:tc>
        <w:tc>
          <w:tcPr>
            <w:tcW w:w="101" w:type="dxa"/>
            <w:noWrap/>
            <w:vAlign w:val="bottom"/>
            <w:hideMark/>
          </w:tcPr>
          <w:p w14:paraId="09A40FFF" w14:textId="77777777" w:rsidR="00FB0D83" w:rsidRDefault="006C352B">
            <w:pPr>
              <w:contextualSpacing/>
              <w:rPr>
                <w:rFonts w:eastAsia="Times New Roman" w:cs="Times New Roman"/>
                <w:sz w:val="20"/>
              </w:rPr>
            </w:pPr>
          </w:p>
        </w:tc>
        <w:tc>
          <w:tcPr>
            <w:tcW w:w="101" w:type="dxa"/>
            <w:noWrap/>
            <w:vAlign w:val="bottom"/>
            <w:hideMark/>
          </w:tcPr>
          <w:p w14:paraId="09A41000" w14:textId="77777777" w:rsidR="00FB0D83" w:rsidRDefault="006C352B">
            <w:pPr>
              <w:contextualSpacing/>
              <w:rPr>
                <w:rFonts w:eastAsia="Times New Roman" w:cs="Times New Roman"/>
                <w:sz w:val="20"/>
              </w:rPr>
            </w:pPr>
          </w:p>
        </w:tc>
        <w:tc>
          <w:tcPr>
            <w:tcW w:w="101" w:type="dxa"/>
            <w:noWrap/>
            <w:vAlign w:val="bottom"/>
            <w:hideMark/>
          </w:tcPr>
          <w:p w14:paraId="09A41001" w14:textId="77777777" w:rsidR="00FB0D83" w:rsidRDefault="006C352B">
            <w:pPr>
              <w:contextualSpacing/>
              <w:rPr>
                <w:rFonts w:eastAsia="Times New Roman" w:cs="Times New Roman"/>
                <w:sz w:val="20"/>
              </w:rPr>
            </w:pPr>
          </w:p>
        </w:tc>
        <w:tc>
          <w:tcPr>
            <w:tcW w:w="101" w:type="dxa"/>
            <w:noWrap/>
            <w:vAlign w:val="bottom"/>
            <w:hideMark/>
          </w:tcPr>
          <w:p w14:paraId="09A41002" w14:textId="77777777" w:rsidR="00FB0D83" w:rsidRDefault="006C352B">
            <w:pPr>
              <w:contextualSpacing/>
              <w:rPr>
                <w:rFonts w:eastAsia="Times New Roman" w:cs="Times New Roman"/>
                <w:sz w:val="20"/>
              </w:rPr>
            </w:pPr>
          </w:p>
        </w:tc>
        <w:tc>
          <w:tcPr>
            <w:tcW w:w="40" w:type="dxa"/>
            <w:noWrap/>
            <w:vAlign w:val="bottom"/>
            <w:hideMark/>
          </w:tcPr>
          <w:p w14:paraId="09A41003" w14:textId="77777777" w:rsidR="00FB0D83" w:rsidRDefault="006C352B">
            <w:pPr>
              <w:contextualSpacing/>
              <w:rPr>
                <w:rFonts w:eastAsia="Times New Roman" w:cs="Times New Roman"/>
                <w:sz w:val="20"/>
              </w:rPr>
            </w:pPr>
          </w:p>
        </w:tc>
      </w:tr>
      <w:tr w:rsidR="00D269F7" w14:paraId="09A4100A" w14:textId="77777777">
        <w:trPr>
          <w:trHeight w:val="300"/>
        </w:trPr>
        <w:tc>
          <w:tcPr>
            <w:tcW w:w="2392" w:type="dxa"/>
            <w:noWrap/>
            <w:vAlign w:val="bottom"/>
            <w:hideMark/>
          </w:tcPr>
          <w:p w14:paraId="09A41005" w14:textId="77777777" w:rsidR="00FB0D83" w:rsidRDefault="006C352B">
            <w:pPr>
              <w:contextualSpacing/>
              <w:rPr>
                <w:rFonts w:eastAsia="Times New Roman" w:cs="Times New Roman"/>
                <w:sz w:val="20"/>
              </w:rPr>
            </w:pPr>
          </w:p>
        </w:tc>
        <w:tc>
          <w:tcPr>
            <w:tcW w:w="6165" w:type="dxa"/>
            <w:gridSpan w:val="5"/>
            <w:noWrap/>
            <w:vAlign w:val="bottom"/>
            <w:hideMark/>
          </w:tcPr>
          <w:p w14:paraId="09A4100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 xml:space="preserve">Άρθρο 71 ως έχει   ΔΕΚΤΟ ΚΑΤΑ </w:t>
            </w:r>
            <w:r>
              <w:rPr>
                <w:rFonts w:ascii="Calibri" w:eastAsia="Times New Roman" w:hAnsi="Calibri" w:cs="Calibri"/>
                <w:color w:val="000000"/>
                <w:szCs w:val="24"/>
              </w:rPr>
              <w:t>ΠΛΕΙΟΨΗΦΙΑ</w:t>
            </w:r>
          </w:p>
        </w:tc>
        <w:tc>
          <w:tcPr>
            <w:tcW w:w="101" w:type="dxa"/>
            <w:noWrap/>
            <w:vAlign w:val="bottom"/>
            <w:hideMark/>
          </w:tcPr>
          <w:p w14:paraId="09A4100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08" w14:textId="77777777" w:rsidR="00FB0D83" w:rsidRDefault="006C352B">
            <w:pPr>
              <w:contextualSpacing/>
              <w:rPr>
                <w:rFonts w:eastAsia="Times New Roman" w:cs="Times New Roman"/>
                <w:sz w:val="20"/>
              </w:rPr>
            </w:pPr>
          </w:p>
        </w:tc>
        <w:tc>
          <w:tcPr>
            <w:tcW w:w="40" w:type="dxa"/>
            <w:noWrap/>
            <w:vAlign w:val="bottom"/>
            <w:hideMark/>
          </w:tcPr>
          <w:p w14:paraId="09A41009" w14:textId="77777777" w:rsidR="00FB0D83" w:rsidRDefault="006C352B">
            <w:pPr>
              <w:contextualSpacing/>
              <w:rPr>
                <w:rFonts w:eastAsia="Times New Roman" w:cs="Times New Roman"/>
                <w:sz w:val="20"/>
              </w:rPr>
            </w:pPr>
          </w:p>
        </w:tc>
      </w:tr>
      <w:tr w:rsidR="00D269F7" w14:paraId="09A41014" w14:textId="77777777">
        <w:trPr>
          <w:trHeight w:val="300"/>
        </w:trPr>
        <w:tc>
          <w:tcPr>
            <w:tcW w:w="2392" w:type="dxa"/>
            <w:noWrap/>
            <w:vAlign w:val="bottom"/>
            <w:hideMark/>
          </w:tcPr>
          <w:p w14:paraId="09A4100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00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0D" w14:textId="77777777" w:rsidR="00FB0D83" w:rsidRDefault="006C352B">
            <w:pPr>
              <w:contextualSpacing/>
              <w:rPr>
                <w:rFonts w:eastAsia="Times New Roman" w:cs="Times New Roman"/>
                <w:sz w:val="20"/>
              </w:rPr>
            </w:pPr>
          </w:p>
        </w:tc>
        <w:tc>
          <w:tcPr>
            <w:tcW w:w="1190" w:type="dxa"/>
            <w:noWrap/>
            <w:vAlign w:val="bottom"/>
            <w:hideMark/>
          </w:tcPr>
          <w:p w14:paraId="09A4100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00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10" w14:textId="77777777" w:rsidR="00FB0D83" w:rsidRDefault="006C352B">
            <w:pPr>
              <w:contextualSpacing/>
              <w:rPr>
                <w:rFonts w:eastAsia="Times New Roman" w:cs="Times New Roman"/>
                <w:sz w:val="20"/>
              </w:rPr>
            </w:pPr>
          </w:p>
        </w:tc>
        <w:tc>
          <w:tcPr>
            <w:tcW w:w="101" w:type="dxa"/>
            <w:noWrap/>
            <w:vAlign w:val="bottom"/>
            <w:hideMark/>
          </w:tcPr>
          <w:p w14:paraId="09A41011" w14:textId="77777777" w:rsidR="00FB0D83" w:rsidRDefault="006C352B">
            <w:pPr>
              <w:contextualSpacing/>
              <w:rPr>
                <w:rFonts w:eastAsia="Times New Roman" w:cs="Times New Roman"/>
                <w:sz w:val="20"/>
              </w:rPr>
            </w:pPr>
          </w:p>
        </w:tc>
        <w:tc>
          <w:tcPr>
            <w:tcW w:w="101" w:type="dxa"/>
            <w:noWrap/>
            <w:vAlign w:val="bottom"/>
            <w:hideMark/>
          </w:tcPr>
          <w:p w14:paraId="09A41012" w14:textId="77777777" w:rsidR="00FB0D83" w:rsidRDefault="006C352B">
            <w:pPr>
              <w:contextualSpacing/>
              <w:rPr>
                <w:rFonts w:eastAsia="Times New Roman" w:cs="Times New Roman"/>
                <w:sz w:val="20"/>
              </w:rPr>
            </w:pPr>
          </w:p>
        </w:tc>
        <w:tc>
          <w:tcPr>
            <w:tcW w:w="40" w:type="dxa"/>
            <w:noWrap/>
            <w:vAlign w:val="bottom"/>
            <w:hideMark/>
          </w:tcPr>
          <w:p w14:paraId="09A41013" w14:textId="77777777" w:rsidR="00FB0D83" w:rsidRDefault="006C352B">
            <w:pPr>
              <w:contextualSpacing/>
              <w:rPr>
                <w:rFonts w:eastAsia="Times New Roman" w:cs="Times New Roman"/>
                <w:sz w:val="20"/>
              </w:rPr>
            </w:pPr>
          </w:p>
        </w:tc>
      </w:tr>
      <w:tr w:rsidR="00D269F7" w14:paraId="09A4101E" w14:textId="77777777">
        <w:trPr>
          <w:trHeight w:val="300"/>
        </w:trPr>
        <w:tc>
          <w:tcPr>
            <w:tcW w:w="2392" w:type="dxa"/>
            <w:noWrap/>
            <w:vAlign w:val="bottom"/>
            <w:hideMark/>
          </w:tcPr>
          <w:p w14:paraId="09A4101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01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17" w14:textId="77777777" w:rsidR="00FB0D83" w:rsidRDefault="006C352B">
            <w:pPr>
              <w:contextualSpacing/>
              <w:rPr>
                <w:rFonts w:eastAsia="Times New Roman" w:cs="Times New Roman"/>
                <w:sz w:val="20"/>
              </w:rPr>
            </w:pPr>
          </w:p>
        </w:tc>
        <w:tc>
          <w:tcPr>
            <w:tcW w:w="1190" w:type="dxa"/>
            <w:noWrap/>
            <w:vAlign w:val="bottom"/>
            <w:hideMark/>
          </w:tcPr>
          <w:p w14:paraId="09A4101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01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1A" w14:textId="77777777" w:rsidR="00FB0D83" w:rsidRDefault="006C352B">
            <w:pPr>
              <w:contextualSpacing/>
              <w:rPr>
                <w:rFonts w:eastAsia="Times New Roman" w:cs="Times New Roman"/>
                <w:sz w:val="20"/>
              </w:rPr>
            </w:pPr>
          </w:p>
        </w:tc>
        <w:tc>
          <w:tcPr>
            <w:tcW w:w="101" w:type="dxa"/>
            <w:noWrap/>
            <w:vAlign w:val="bottom"/>
            <w:hideMark/>
          </w:tcPr>
          <w:p w14:paraId="09A4101B" w14:textId="77777777" w:rsidR="00FB0D83" w:rsidRDefault="006C352B">
            <w:pPr>
              <w:contextualSpacing/>
              <w:rPr>
                <w:rFonts w:eastAsia="Times New Roman" w:cs="Times New Roman"/>
                <w:sz w:val="20"/>
              </w:rPr>
            </w:pPr>
          </w:p>
        </w:tc>
        <w:tc>
          <w:tcPr>
            <w:tcW w:w="101" w:type="dxa"/>
            <w:noWrap/>
            <w:vAlign w:val="bottom"/>
            <w:hideMark/>
          </w:tcPr>
          <w:p w14:paraId="09A4101C" w14:textId="77777777" w:rsidR="00FB0D83" w:rsidRDefault="006C352B">
            <w:pPr>
              <w:contextualSpacing/>
              <w:rPr>
                <w:rFonts w:eastAsia="Times New Roman" w:cs="Times New Roman"/>
                <w:sz w:val="20"/>
              </w:rPr>
            </w:pPr>
          </w:p>
        </w:tc>
        <w:tc>
          <w:tcPr>
            <w:tcW w:w="40" w:type="dxa"/>
            <w:noWrap/>
            <w:vAlign w:val="bottom"/>
            <w:hideMark/>
          </w:tcPr>
          <w:p w14:paraId="09A4101D" w14:textId="77777777" w:rsidR="00FB0D83" w:rsidRDefault="006C352B">
            <w:pPr>
              <w:contextualSpacing/>
              <w:rPr>
                <w:rFonts w:eastAsia="Times New Roman" w:cs="Times New Roman"/>
                <w:sz w:val="20"/>
              </w:rPr>
            </w:pPr>
          </w:p>
        </w:tc>
      </w:tr>
      <w:tr w:rsidR="00D269F7" w14:paraId="09A41028" w14:textId="77777777">
        <w:trPr>
          <w:trHeight w:val="300"/>
        </w:trPr>
        <w:tc>
          <w:tcPr>
            <w:tcW w:w="2392" w:type="dxa"/>
            <w:noWrap/>
            <w:vAlign w:val="bottom"/>
            <w:hideMark/>
          </w:tcPr>
          <w:p w14:paraId="09A4101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02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21" w14:textId="77777777" w:rsidR="00FB0D83" w:rsidRDefault="006C352B">
            <w:pPr>
              <w:contextualSpacing/>
              <w:rPr>
                <w:rFonts w:eastAsia="Times New Roman" w:cs="Times New Roman"/>
                <w:sz w:val="20"/>
              </w:rPr>
            </w:pPr>
          </w:p>
        </w:tc>
        <w:tc>
          <w:tcPr>
            <w:tcW w:w="1190" w:type="dxa"/>
            <w:noWrap/>
            <w:vAlign w:val="bottom"/>
            <w:hideMark/>
          </w:tcPr>
          <w:p w14:paraId="09A4102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02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24" w14:textId="77777777" w:rsidR="00FB0D83" w:rsidRDefault="006C352B">
            <w:pPr>
              <w:contextualSpacing/>
              <w:rPr>
                <w:rFonts w:eastAsia="Times New Roman" w:cs="Times New Roman"/>
                <w:sz w:val="20"/>
              </w:rPr>
            </w:pPr>
          </w:p>
        </w:tc>
        <w:tc>
          <w:tcPr>
            <w:tcW w:w="101" w:type="dxa"/>
            <w:noWrap/>
            <w:vAlign w:val="bottom"/>
            <w:hideMark/>
          </w:tcPr>
          <w:p w14:paraId="09A41025" w14:textId="77777777" w:rsidR="00FB0D83" w:rsidRDefault="006C352B">
            <w:pPr>
              <w:contextualSpacing/>
              <w:rPr>
                <w:rFonts w:eastAsia="Times New Roman" w:cs="Times New Roman"/>
                <w:sz w:val="20"/>
              </w:rPr>
            </w:pPr>
          </w:p>
        </w:tc>
        <w:tc>
          <w:tcPr>
            <w:tcW w:w="101" w:type="dxa"/>
            <w:noWrap/>
            <w:vAlign w:val="bottom"/>
            <w:hideMark/>
          </w:tcPr>
          <w:p w14:paraId="09A41026" w14:textId="77777777" w:rsidR="00FB0D83" w:rsidRDefault="006C352B">
            <w:pPr>
              <w:contextualSpacing/>
              <w:rPr>
                <w:rFonts w:eastAsia="Times New Roman" w:cs="Times New Roman"/>
                <w:sz w:val="20"/>
              </w:rPr>
            </w:pPr>
          </w:p>
        </w:tc>
        <w:tc>
          <w:tcPr>
            <w:tcW w:w="40" w:type="dxa"/>
            <w:noWrap/>
            <w:vAlign w:val="bottom"/>
            <w:hideMark/>
          </w:tcPr>
          <w:p w14:paraId="09A41027" w14:textId="77777777" w:rsidR="00FB0D83" w:rsidRDefault="006C352B">
            <w:pPr>
              <w:contextualSpacing/>
              <w:rPr>
                <w:rFonts w:eastAsia="Times New Roman" w:cs="Times New Roman"/>
                <w:sz w:val="20"/>
              </w:rPr>
            </w:pPr>
          </w:p>
        </w:tc>
      </w:tr>
      <w:tr w:rsidR="00D269F7" w14:paraId="09A41032" w14:textId="77777777">
        <w:trPr>
          <w:trHeight w:val="300"/>
        </w:trPr>
        <w:tc>
          <w:tcPr>
            <w:tcW w:w="2392" w:type="dxa"/>
            <w:noWrap/>
            <w:vAlign w:val="bottom"/>
            <w:hideMark/>
          </w:tcPr>
          <w:p w14:paraId="09A4102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02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2B" w14:textId="77777777" w:rsidR="00FB0D83" w:rsidRDefault="006C352B">
            <w:pPr>
              <w:contextualSpacing/>
              <w:rPr>
                <w:rFonts w:eastAsia="Times New Roman" w:cs="Times New Roman"/>
                <w:sz w:val="20"/>
              </w:rPr>
            </w:pPr>
          </w:p>
        </w:tc>
        <w:tc>
          <w:tcPr>
            <w:tcW w:w="1190" w:type="dxa"/>
            <w:noWrap/>
            <w:vAlign w:val="bottom"/>
            <w:hideMark/>
          </w:tcPr>
          <w:p w14:paraId="09A4102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02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2E" w14:textId="77777777" w:rsidR="00FB0D83" w:rsidRDefault="006C352B">
            <w:pPr>
              <w:contextualSpacing/>
              <w:rPr>
                <w:rFonts w:eastAsia="Times New Roman" w:cs="Times New Roman"/>
                <w:sz w:val="20"/>
              </w:rPr>
            </w:pPr>
          </w:p>
        </w:tc>
        <w:tc>
          <w:tcPr>
            <w:tcW w:w="101" w:type="dxa"/>
            <w:noWrap/>
            <w:vAlign w:val="bottom"/>
            <w:hideMark/>
          </w:tcPr>
          <w:p w14:paraId="09A4102F" w14:textId="77777777" w:rsidR="00FB0D83" w:rsidRDefault="006C352B">
            <w:pPr>
              <w:contextualSpacing/>
              <w:rPr>
                <w:rFonts w:eastAsia="Times New Roman" w:cs="Times New Roman"/>
                <w:sz w:val="20"/>
              </w:rPr>
            </w:pPr>
          </w:p>
        </w:tc>
        <w:tc>
          <w:tcPr>
            <w:tcW w:w="101" w:type="dxa"/>
            <w:noWrap/>
            <w:vAlign w:val="bottom"/>
            <w:hideMark/>
          </w:tcPr>
          <w:p w14:paraId="09A41030" w14:textId="77777777" w:rsidR="00FB0D83" w:rsidRDefault="006C352B">
            <w:pPr>
              <w:contextualSpacing/>
              <w:rPr>
                <w:rFonts w:eastAsia="Times New Roman" w:cs="Times New Roman"/>
                <w:sz w:val="20"/>
              </w:rPr>
            </w:pPr>
          </w:p>
        </w:tc>
        <w:tc>
          <w:tcPr>
            <w:tcW w:w="40" w:type="dxa"/>
            <w:noWrap/>
            <w:vAlign w:val="bottom"/>
            <w:hideMark/>
          </w:tcPr>
          <w:p w14:paraId="09A41031" w14:textId="77777777" w:rsidR="00FB0D83" w:rsidRDefault="006C352B">
            <w:pPr>
              <w:contextualSpacing/>
              <w:rPr>
                <w:rFonts w:eastAsia="Times New Roman" w:cs="Times New Roman"/>
                <w:sz w:val="20"/>
              </w:rPr>
            </w:pPr>
          </w:p>
        </w:tc>
      </w:tr>
      <w:tr w:rsidR="00D269F7" w14:paraId="09A4103C" w14:textId="77777777">
        <w:trPr>
          <w:trHeight w:val="300"/>
        </w:trPr>
        <w:tc>
          <w:tcPr>
            <w:tcW w:w="2392" w:type="dxa"/>
            <w:noWrap/>
            <w:vAlign w:val="bottom"/>
            <w:hideMark/>
          </w:tcPr>
          <w:p w14:paraId="09A4103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03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35" w14:textId="77777777" w:rsidR="00FB0D83" w:rsidRDefault="006C352B">
            <w:pPr>
              <w:contextualSpacing/>
              <w:rPr>
                <w:rFonts w:eastAsia="Times New Roman" w:cs="Times New Roman"/>
                <w:sz w:val="20"/>
              </w:rPr>
            </w:pPr>
          </w:p>
        </w:tc>
        <w:tc>
          <w:tcPr>
            <w:tcW w:w="1190" w:type="dxa"/>
            <w:noWrap/>
            <w:vAlign w:val="bottom"/>
            <w:hideMark/>
          </w:tcPr>
          <w:p w14:paraId="09A4103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03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38" w14:textId="77777777" w:rsidR="00FB0D83" w:rsidRDefault="006C352B">
            <w:pPr>
              <w:contextualSpacing/>
              <w:rPr>
                <w:rFonts w:eastAsia="Times New Roman" w:cs="Times New Roman"/>
                <w:sz w:val="20"/>
              </w:rPr>
            </w:pPr>
          </w:p>
        </w:tc>
        <w:tc>
          <w:tcPr>
            <w:tcW w:w="101" w:type="dxa"/>
            <w:noWrap/>
            <w:vAlign w:val="bottom"/>
            <w:hideMark/>
          </w:tcPr>
          <w:p w14:paraId="09A41039" w14:textId="77777777" w:rsidR="00FB0D83" w:rsidRDefault="006C352B">
            <w:pPr>
              <w:contextualSpacing/>
              <w:rPr>
                <w:rFonts w:eastAsia="Times New Roman" w:cs="Times New Roman"/>
                <w:sz w:val="20"/>
              </w:rPr>
            </w:pPr>
          </w:p>
        </w:tc>
        <w:tc>
          <w:tcPr>
            <w:tcW w:w="101" w:type="dxa"/>
            <w:noWrap/>
            <w:vAlign w:val="bottom"/>
            <w:hideMark/>
          </w:tcPr>
          <w:p w14:paraId="09A4103A" w14:textId="77777777" w:rsidR="00FB0D83" w:rsidRDefault="006C352B">
            <w:pPr>
              <w:contextualSpacing/>
              <w:rPr>
                <w:rFonts w:eastAsia="Times New Roman" w:cs="Times New Roman"/>
                <w:sz w:val="20"/>
              </w:rPr>
            </w:pPr>
          </w:p>
        </w:tc>
        <w:tc>
          <w:tcPr>
            <w:tcW w:w="40" w:type="dxa"/>
            <w:noWrap/>
            <w:vAlign w:val="bottom"/>
            <w:hideMark/>
          </w:tcPr>
          <w:p w14:paraId="09A4103B" w14:textId="77777777" w:rsidR="00FB0D83" w:rsidRDefault="006C352B">
            <w:pPr>
              <w:contextualSpacing/>
              <w:rPr>
                <w:rFonts w:eastAsia="Times New Roman" w:cs="Times New Roman"/>
                <w:sz w:val="20"/>
              </w:rPr>
            </w:pPr>
          </w:p>
        </w:tc>
      </w:tr>
      <w:tr w:rsidR="00D269F7" w14:paraId="09A41046" w14:textId="77777777">
        <w:trPr>
          <w:trHeight w:val="300"/>
        </w:trPr>
        <w:tc>
          <w:tcPr>
            <w:tcW w:w="2392" w:type="dxa"/>
            <w:noWrap/>
            <w:vAlign w:val="bottom"/>
            <w:hideMark/>
          </w:tcPr>
          <w:p w14:paraId="09A4103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03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3F" w14:textId="77777777" w:rsidR="00FB0D83" w:rsidRDefault="006C352B">
            <w:pPr>
              <w:contextualSpacing/>
              <w:rPr>
                <w:rFonts w:eastAsia="Times New Roman" w:cs="Times New Roman"/>
                <w:sz w:val="20"/>
              </w:rPr>
            </w:pPr>
          </w:p>
        </w:tc>
        <w:tc>
          <w:tcPr>
            <w:tcW w:w="1190" w:type="dxa"/>
            <w:noWrap/>
            <w:vAlign w:val="bottom"/>
            <w:hideMark/>
          </w:tcPr>
          <w:p w14:paraId="09A4104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04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42" w14:textId="77777777" w:rsidR="00FB0D83" w:rsidRDefault="006C352B">
            <w:pPr>
              <w:contextualSpacing/>
              <w:rPr>
                <w:rFonts w:eastAsia="Times New Roman" w:cs="Times New Roman"/>
                <w:sz w:val="20"/>
              </w:rPr>
            </w:pPr>
          </w:p>
        </w:tc>
        <w:tc>
          <w:tcPr>
            <w:tcW w:w="101" w:type="dxa"/>
            <w:noWrap/>
            <w:vAlign w:val="bottom"/>
            <w:hideMark/>
          </w:tcPr>
          <w:p w14:paraId="09A41043" w14:textId="77777777" w:rsidR="00FB0D83" w:rsidRDefault="006C352B">
            <w:pPr>
              <w:contextualSpacing/>
              <w:rPr>
                <w:rFonts w:eastAsia="Times New Roman" w:cs="Times New Roman"/>
                <w:sz w:val="20"/>
              </w:rPr>
            </w:pPr>
          </w:p>
        </w:tc>
        <w:tc>
          <w:tcPr>
            <w:tcW w:w="101" w:type="dxa"/>
            <w:noWrap/>
            <w:vAlign w:val="bottom"/>
            <w:hideMark/>
          </w:tcPr>
          <w:p w14:paraId="09A41044" w14:textId="77777777" w:rsidR="00FB0D83" w:rsidRDefault="006C352B">
            <w:pPr>
              <w:contextualSpacing/>
              <w:rPr>
                <w:rFonts w:eastAsia="Times New Roman" w:cs="Times New Roman"/>
                <w:sz w:val="20"/>
              </w:rPr>
            </w:pPr>
          </w:p>
        </w:tc>
        <w:tc>
          <w:tcPr>
            <w:tcW w:w="40" w:type="dxa"/>
            <w:noWrap/>
            <w:vAlign w:val="bottom"/>
            <w:hideMark/>
          </w:tcPr>
          <w:p w14:paraId="09A41045" w14:textId="77777777" w:rsidR="00FB0D83" w:rsidRDefault="006C352B">
            <w:pPr>
              <w:contextualSpacing/>
              <w:rPr>
                <w:rFonts w:eastAsia="Times New Roman" w:cs="Times New Roman"/>
                <w:sz w:val="20"/>
              </w:rPr>
            </w:pPr>
          </w:p>
        </w:tc>
      </w:tr>
      <w:tr w:rsidR="00D269F7" w14:paraId="09A41050" w14:textId="77777777">
        <w:trPr>
          <w:trHeight w:val="300"/>
        </w:trPr>
        <w:tc>
          <w:tcPr>
            <w:tcW w:w="2392" w:type="dxa"/>
            <w:noWrap/>
            <w:vAlign w:val="bottom"/>
            <w:hideMark/>
          </w:tcPr>
          <w:p w14:paraId="09A4104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04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49" w14:textId="77777777" w:rsidR="00FB0D83" w:rsidRDefault="006C352B">
            <w:pPr>
              <w:contextualSpacing/>
              <w:rPr>
                <w:rFonts w:eastAsia="Times New Roman" w:cs="Times New Roman"/>
                <w:sz w:val="20"/>
              </w:rPr>
            </w:pPr>
          </w:p>
        </w:tc>
        <w:tc>
          <w:tcPr>
            <w:tcW w:w="1190" w:type="dxa"/>
            <w:noWrap/>
            <w:vAlign w:val="bottom"/>
            <w:hideMark/>
          </w:tcPr>
          <w:p w14:paraId="09A4104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04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4C" w14:textId="77777777" w:rsidR="00FB0D83" w:rsidRDefault="006C352B">
            <w:pPr>
              <w:contextualSpacing/>
              <w:rPr>
                <w:rFonts w:eastAsia="Times New Roman" w:cs="Times New Roman"/>
                <w:sz w:val="20"/>
              </w:rPr>
            </w:pPr>
          </w:p>
        </w:tc>
        <w:tc>
          <w:tcPr>
            <w:tcW w:w="101" w:type="dxa"/>
            <w:noWrap/>
            <w:vAlign w:val="bottom"/>
            <w:hideMark/>
          </w:tcPr>
          <w:p w14:paraId="09A4104D" w14:textId="77777777" w:rsidR="00FB0D83" w:rsidRDefault="006C352B">
            <w:pPr>
              <w:contextualSpacing/>
              <w:rPr>
                <w:rFonts w:eastAsia="Times New Roman" w:cs="Times New Roman"/>
                <w:sz w:val="20"/>
              </w:rPr>
            </w:pPr>
          </w:p>
        </w:tc>
        <w:tc>
          <w:tcPr>
            <w:tcW w:w="101" w:type="dxa"/>
            <w:noWrap/>
            <w:vAlign w:val="bottom"/>
            <w:hideMark/>
          </w:tcPr>
          <w:p w14:paraId="09A4104E" w14:textId="77777777" w:rsidR="00FB0D83" w:rsidRDefault="006C352B">
            <w:pPr>
              <w:contextualSpacing/>
              <w:rPr>
                <w:rFonts w:eastAsia="Times New Roman" w:cs="Times New Roman"/>
                <w:sz w:val="20"/>
              </w:rPr>
            </w:pPr>
          </w:p>
        </w:tc>
        <w:tc>
          <w:tcPr>
            <w:tcW w:w="40" w:type="dxa"/>
            <w:noWrap/>
            <w:vAlign w:val="bottom"/>
            <w:hideMark/>
          </w:tcPr>
          <w:p w14:paraId="09A4104F" w14:textId="77777777" w:rsidR="00FB0D83" w:rsidRDefault="006C352B">
            <w:pPr>
              <w:contextualSpacing/>
              <w:rPr>
                <w:rFonts w:eastAsia="Times New Roman" w:cs="Times New Roman"/>
                <w:sz w:val="20"/>
              </w:rPr>
            </w:pPr>
          </w:p>
        </w:tc>
      </w:tr>
      <w:tr w:rsidR="00D269F7" w14:paraId="09A41059" w14:textId="77777777">
        <w:trPr>
          <w:trHeight w:val="300"/>
        </w:trPr>
        <w:tc>
          <w:tcPr>
            <w:tcW w:w="4406" w:type="dxa"/>
            <w:gridSpan w:val="2"/>
            <w:noWrap/>
            <w:vAlign w:val="bottom"/>
            <w:hideMark/>
          </w:tcPr>
          <w:p w14:paraId="09A4105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052"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05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05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55" w14:textId="77777777" w:rsidR="00FB0D83" w:rsidRDefault="006C352B">
            <w:pPr>
              <w:contextualSpacing/>
              <w:rPr>
                <w:rFonts w:eastAsia="Times New Roman" w:cs="Times New Roman"/>
                <w:sz w:val="20"/>
              </w:rPr>
            </w:pPr>
          </w:p>
        </w:tc>
        <w:tc>
          <w:tcPr>
            <w:tcW w:w="101" w:type="dxa"/>
            <w:noWrap/>
            <w:vAlign w:val="bottom"/>
            <w:hideMark/>
          </w:tcPr>
          <w:p w14:paraId="09A41056" w14:textId="77777777" w:rsidR="00FB0D83" w:rsidRDefault="006C352B">
            <w:pPr>
              <w:contextualSpacing/>
              <w:rPr>
                <w:rFonts w:eastAsia="Times New Roman" w:cs="Times New Roman"/>
                <w:sz w:val="20"/>
              </w:rPr>
            </w:pPr>
          </w:p>
        </w:tc>
        <w:tc>
          <w:tcPr>
            <w:tcW w:w="101" w:type="dxa"/>
            <w:noWrap/>
            <w:vAlign w:val="bottom"/>
            <w:hideMark/>
          </w:tcPr>
          <w:p w14:paraId="09A41057" w14:textId="77777777" w:rsidR="00FB0D83" w:rsidRDefault="006C352B">
            <w:pPr>
              <w:contextualSpacing/>
              <w:rPr>
                <w:rFonts w:eastAsia="Times New Roman" w:cs="Times New Roman"/>
                <w:sz w:val="20"/>
              </w:rPr>
            </w:pPr>
          </w:p>
        </w:tc>
        <w:tc>
          <w:tcPr>
            <w:tcW w:w="40" w:type="dxa"/>
            <w:noWrap/>
            <w:vAlign w:val="bottom"/>
            <w:hideMark/>
          </w:tcPr>
          <w:p w14:paraId="09A41058" w14:textId="77777777" w:rsidR="00FB0D83" w:rsidRDefault="006C352B">
            <w:pPr>
              <w:contextualSpacing/>
              <w:rPr>
                <w:rFonts w:eastAsia="Times New Roman" w:cs="Times New Roman"/>
                <w:sz w:val="20"/>
              </w:rPr>
            </w:pPr>
          </w:p>
        </w:tc>
      </w:tr>
      <w:tr w:rsidR="00D269F7" w14:paraId="09A41063" w14:textId="77777777">
        <w:trPr>
          <w:trHeight w:val="300"/>
        </w:trPr>
        <w:tc>
          <w:tcPr>
            <w:tcW w:w="2392" w:type="dxa"/>
            <w:noWrap/>
            <w:vAlign w:val="bottom"/>
            <w:hideMark/>
          </w:tcPr>
          <w:p w14:paraId="09A4105A" w14:textId="77777777" w:rsidR="00FB0D83" w:rsidRDefault="006C352B">
            <w:pPr>
              <w:contextualSpacing/>
              <w:rPr>
                <w:rFonts w:eastAsia="Times New Roman" w:cs="Times New Roman"/>
                <w:sz w:val="20"/>
              </w:rPr>
            </w:pPr>
          </w:p>
        </w:tc>
        <w:tc>
          <w:tcPr>
            <w:tcW w:w="2014" w:type="dxa"/>
            <w:noWrap/>
            <w:vAlign w:val="bottom"/>
            <w:hideMark/>
          </w:tcPr>
          <w:p w14:paraId="09A4105B" w14:textId="77777777" w:rsidR="00FB0D83" w:rsidRDefault="006C352B">
            <w:pPr>
              <w:contextualSpacing/>
              <w:rPr>
                <w:rFonts w:eastAsia="Times New Roman" w:cs="Times New Roman"/>
                <w:sz w:val="20"/>
              </w:rPr>
            </w:pPr>
          </w:p>
        </w:tc>
        <w:tc>
          <w:tcPr>
            <w:tcW w:w="2759" w:type="dxa"/>
            <w:noWrap/>
            <w:vAlign w:val="bottom"/>
            <w:hideMark/>
          </w:tcPr>
          <w:p w14:paraId="09A4105C" w14:textId="77777777" w:rsidR="00FB0D83" w:rsidRDefault="006C352B">
            <w:pPr>
              <w:contextualSpacing/>
              <w:rPr>
                <w:rFonts w:eastAsia="Times New Roman" w:cs="Times New Roman"/>
                <w:sz w:val="20"/>
              </w:rPr>
            </w:pPr>
          </w:p>
        </w:tc>
        <w:tc>
          <w:tcPr>
            <w:tcW w:w="1190" w:type="dxa"/>
            <w:noWrap/>
            <w:vAlign w:val="bottom"/>
            <w:hideMark/>
          </w:tcPr>
          <w:p w14:paraId="09A4105D" w14:textId="77777777" w:rsidR="00FB0D83" w:rsidRDefault="006C352B">
            <w:pPr>
              <w:contextualSpacing/>
              <w:rPr>
                <w:rFonts w:eastAsia="Times New Roman" w:cs="Times New Roman"/>
                <w:sz w:val="20"/>
              </w:rPr>
            </w:pPr>
          </w:p>
        </w:tc>
        <w:tc>
          <w:tcPr>
            <w:tcW w:w="101" w:type="dxa"/>
            <w:noWrap/>
            <w:vAlign w:val="bottom"/>
            <w:hideMark/>
          </w:tcPr>
          <w:p w14:paraId="09A4105E" w14:textId="77777777" w:rsidR="00FB0D83" w:rsidRDefault="006C352B">
            <w:pPr>
              <w:contextualSpacing/>
              <w:rPr>
                <w:rFonts w:eastAsia="Times New Roman" w:cs="Times New Roman"/>
                <w:sz w:val="20"/>
              </w:rPr>
            </w:pPr>
          </w:p>
        </w:tc>
        <w:tc>
          <w:tcPr>
            <w:tcW w:w="101" w:type="dxa"/>
            <w:noWrap/>
            <w:vAlign w:val="bottom"/>
            <w:hideMark/>
          </w:tcPr>
          <w:p w14:paraId="09A4105F" w14:textId="77777777" w:rsidR="00FB0D83" w:rsidRDefault="006C352B">
            <w:pPr>
              <w:contextualSpacing/>
              <w:rPr>
                <w:rFonts w:eastAsia="Times New Roman" w:cs="Times New Roman"/>
                <w:sz w:val="20"/>
              </w:rPr>
            </w:pPr>
          </w:p>
        </w:tc>
        <w:tc>
          <w:tcPr>
            <w:tcW w:w="101" w:type="dxa"/>
            <w:noWrap/>
            <w:vAlign w:val="bottom"/>
            <w:hideMark/>
          </w:tcPr>
          <w:p w14:paraId="09A41060" w14:textId="77777777" w:rsidR="00FB0D83" w:rsidRDefault="006C352B">
            <w:pPr>
              <w:contextualSpacing/>
              <w:rPr>
                <w:rFonts w:eastAsia="Times New Roman" w:cs="Times New Roman"/>
                <w:sz w:val="20"/>
              </w:rPr>
            </w:pPr>
          </w:p>
        </w:tc>
        <w:tc>
          <w:tcPr>
            <w:tcW w:w="101" w:type="dxa"/>
            <w:noWrap/>
            <w:vAlign w:val="bottom"/>
            <w:hideMark/>
          </w:tcPr>
          <w:p w14:paraId="09A41061" w14:textId="77777777" w:rsidR="00FB0D83" w:rsidRDefault="006C352B">
            <w:pPr>
              <w:contextualSpacing/>
              <w:rPr>
                <w:rFonts w:eastAsia="Times New Roman" w:cs="Times New Roman"/>
                <w:sz w:val="20"/>
              </w:rPr>
            </w:pPr>
          </w:p>
        </w:tc>
        <w:tc>
          <w:tcPr>
            <w:tcW w:w="40" w:type="dxa"/>
            <w:noWrap/>
            <w:vAlign w:val="bottom"/>
            <w:hideMark/>
          </w:tcPr>
          <w:p w14:paraId="09A41062" w14:textId="77777777" w:rsidR="00FB0D83" w:rsidRDefault="006C352B">
            <w:pPr>
              <w:contextualSpacing/>
              <w:rPr>
                <w:rFonts w:eastAsia="Times New Roman" w:cs="Times New Roman"/>
                <w:sz w:val="20"/>
              </w:rPr>
            </w:pPr>
          </w:p>
        </w:tc>
      </w:tr>
      <w:tr w:rsidR="00D269F7" w14:paraId="09A41069" w14:textId="77777777">
        <w:trPr>
          <w:trHeight w:val="300"/>
        </w:trPr>
        <w:tc>
          <w:tcPr>
            <w:tcW w:w="2392" w:type="dxa"/>
            <w:noWrap/>
            <w:vAlign w:val="bottom"/>
            <w:hideMark/>
          </w:tcPr>
          <w:p w14:paraId="09A41064" w14:textId="77777777" w:rsidR="00FB0D83" w:rsidRDefault="006C352B">
            <w:pPr>
              <w:contextualSpacing/>
              <w:rPr>
                <w:rFonts w:eastAsia="Times New Roman" w:cs="Times New Roman"/>
                <w:sz w:val="20"/>
              </w:rPr>
            </w:pPr>
          </w:p>
        </w:tc>
        <w:tc>
          <w:tcPr>
            <w:tcW w:w="6165" w:type="dxa"/>
            <w:gridSpan w:val="5"/>
            <w:noWrap/>
            <w:vAlign w:val="bottom"/>
            <w:hideMark/>
          </w:tcPr>
          <w:p w14:paraId="09A4106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72 ως έχει   ΔΕΚΤΟ ΚΑΤΑ ΠΛΕΙΟΨΗΦΙΑ</w:t>
            </w:r>
          </w:p>
        </w:tc>
        <w:tc>
          <w:tcPr>
            <w:tcW w:w="101" w:type="dxa"/>
            <w:noWrap/>
            <w:vAlign w:val="bottom"/>
            <w:hideMark/>
          </w:tcPr>
          <w:p w14:paraId="09A4106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67" w14:textId="77777777" w:rsidR="00FB0D83" w:rsidRDefault="006C352B">
            <w:pPr>
              <w:contextualSpacing/>
              <w:rPr>
                <w:rFonts w:eastAsia="Times New Roman" w:cs="Times New Roman"/>
                <w:sz w:val="20"/>
              </w:rPr>
            </w:pPr>
          </w:p>
        </w:tc>
        <w:tc>
          <w:tcPr>
            <w:tcW w:w="40" w:type="dxa"/>
            <w:noWrap/>
            <w:vAlign w:val="bottom"/>
            <w:hideMark/>
          </w:tcPr>
          <w:p w14:paraId="09A41068" w14:textId="77777777" w:rsidR="00FB0D83" w:rsidRDefault="006C352B">
            <w:pPr>
              <w:contextualSpacing/>
              <w:rPr>
                <w:rFonts w:eastAsia="Times New Roman" w:cs="Times New Roman"/>
                <w:sz w:val="20"/>
              </w:rPr>
            </w:pPr>
          </w:p>
        </w:tc>
      </w:tr>
      <w:tr w:rsidR="00D269F7" w14:paraId="09A41073" w14:textId="77777777">
        <w:trPr>
          <w:trHeight w:val="300"/>
        </w:trPr>
        <w:tc>
          <w:tcPr>
            <w:tcW w:w="2392" w:type="dxa"/>
            <w:noWrap/>
            <w:vAlign w:val="bottom"/>
            <w:hideMark/>
          </w:tcPr>
          <w:p w14:paraId="09A4106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06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6C" w14:textId="77777777" w:rsidR="00FB0D83" w:rsidRDefault="006C352B">
            <w:pPr>
              <w:contextualSpacing/>
              <w:rPr>
                <w:rFonts w:eastAsia="Times New Roman" w:cs="Times New Roman"/>
                <w:sz w:val="20"/>
              </w:rPr>
            </w:pPr>
          </w:p>
        </w:tc>
        <w:tc>
          <w:tcPr>
            <w:tcW w:w="1190" w:type="dxa"/>
            <w:noWrap/>
            <w:vAlign w:val="bottom"/>
            <w:hideMark/>
          </w:tcPr>
          <w:p w14:paraId="09A4106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06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6F" w14:textId="77777777" w:rsidR="00FB0D83" w:rsidRDefault="006C352B">
            <w:pPr>
              <w:contextualSpacing/>
              <w:rPr>
                <w:rFonts w:eastAsia="Times New Roman" w:cs="Times New Roman"/>
                <w:sz w:val="20"/>
              </w:rPr>
            </w:pPr>
          </w:p>
        </w:tc>
        <w:tc>
          <w:tcPr>
            <w:tcW w:w="101" w:type="dxa"/>
            <w:noWrap/>
            <w:vAlign w:val="bottom"/>
            <w:hideMark/>
          </w:tcPr>
          <w:p w14:paraId="09A41070" w14:textId="77777777" w:rsidR="00FB0D83" w:rsidRDefault="006C352B">
            <w:pPr>
              <w:contextualSpacing/>
              <w:rPr>
                <w:rFonts w:eastAsia="Times New Roman" w:cs="Times New Roman"/>
                <w:sz w:val="20"/>
              </w:rPr>
            </w:pPr>
          </w:p>
        </w:tc>
        <w:tc>
          <w:tcPr>
            <w:tcW w:w="101" w:type="dxa"/>
            <w:noWrap/>
            <w:vAlign w:val="bottom"/>
            <w:hideMark/>
          </w:tcPr>
          <w:p w14:paraId="09A41071" w14:textId="77777777" w:rsidR="00FB0D83" w:rsidRDefault="006C352B">
            <w:pPr>
              <w:contextualSpacing/>
              <w:rPr>
                <w:rFonts w:eastAsia="Times New Roman" w:cs="Times New Roman"/>
                <w:sz w:val="20"/>
              </w:rPr>
            </w:pPr>
          </w:p>
        </w:tc>
        <w:tc>
          <w:tcPr>
            <w:tcW w:w="40" w:type="dxa"/>
            <w:noWrap/>
            <w:vAlign w:val="bottom"/>
            <w:hideMark/>
          </w:tcPr>
          <w:p w14:paraId="09A41072" w14:textId="77777777" w:rsidR="00FB0D83" w:rsidRDefault="006C352B">
            <w:pPr>
              <w:contextualSpacing/>
              <w:rPr>
                <w:rFonts w:eastAsia="Times New Roman" w:cs="Times New Roman"/>
                <w:sz w:val="20"/>
              </w:rPr>
            </w:pPr>
          </w:p>
        </w:tc>
      </w:tr>
      <w:tr w:rsidR="00D269F7" w14:paraId="09A4107D" w14:textId="77777777">
        <w:trPr>
          <w:trHeight w:val="300"/>
        </w:trPr>
        <w:tc>
          <w:tcPr>
            <w:tcW w:w="2392" w:type="dxa"/>
            <w:noWrap/>
            <w:vAlign w:val="bottom"/>
            <w:hideMark/>
          </w:tcPr>
          <w:p w14:paraId="09A4107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07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76" w14:textId="77777777" w:rsidR="00FB0D83" w:rsidRDefault="006C352B">
            <w:pPr>
              <w:contextualSpacing/>
              <w:rPr>
                <w:rFonts w:eastAsia="Times New Roman" w:cs="Times New Roman"/>
                <w:sz w:val="20"/>
              </w:rPr>
            </w:pPr>
          </w:p>
        </w:tc>
        <w:tc>
          <w:tcPr>
            <w:tcW w:w="1190" w:type="dxa"/>
            <w:noWrap/>
            <w:vAlign w:val="bottom"/>
            <w:hideMark/>
          </w:tcPr>
          <w:p w14:paraId="09A4107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07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79" w14:textId="77777777" w:rsidR="00FB0D83" w:rsidRDefault="006C352B">
            <w:pPr>
              <w:contextualSpacing/>
              <w:rPr>
                <w:rFonts w:eastAsia="Times New Roman" w:cs="Times New Roman"/>
                <w:sz w:val="20"/>
              </w:rPr>
            </w:pPr>
          </w:p>
        </w:tc>
        <w:tc>
          <w:tcPr>
            <w:tcW w:w="101" w:type="dxa"/>
            <w:noWrap/>
            <w:vAlign w:val="bottom"/>
            <w:hideMark/>
          </w:tcPr>
          <w:p w14:paraId="09A4107A" w14:textId="77777777" w:rsidR="00FB0D83" w:rsidRDefault="006C352B">
            <w:pPr>
              <w:contextualSpacing/>
              <w:rPr>
                <w:rFonts w:eastAsia="Times New Roman" w:cs="Times New Roman"/>
                <w:sz w:val="20"/>
              </w:rPr>
            </w:pPr>
          </w:p>
        </w:tc>
        <w:tc>
          <w:tcPr>
            <w:tcW w:w="101" w:type="dxa"/>
            <w:noWrap/>
            <w:vAlign w:val="bottom"/>
            <w:hideMark/>
          </w:tcPr>
          <w:p w14:paraId="09A4107B" w14:textId="77777777" w:rsidR="00FB0D83" w:rsidRDefault="006C352B">
            <w:pPr>
              <w:contextualSpacing/>
              <w:rPr>
                <w:rFonts w:eastAsia="Times New Roman" w:cs="Times New Roman"/>
                <w:sz w:val="20"/>
              </w:rPr>
            </w:pPr>
          </w:p>
        </w:tc>
        <w:tc>
          <w:tcPr>
            <w:tcW w:w="40" w:type="dxa"/>
            <w:noWrap/>
            <w:vAlign w:val="bottom"/>
            <w:hideMark/>
          </w:tcPr>
          <w:p w14:paraId="09A4107C" w14:textId="77777777" w:rsidR="00FB0D83" w:rsidRDefault="006C352B">
            <w:pPr>
              <w:contextualSpacing/>
              <w:rPr>
                <w:rFonts w:eastAsia="Times New Roman" w:cs="Times New Roman"/>
                <w:sz w:val="20"/>
              </w:rPr>
            </w:pPr>
          </w:p>
        </w:tc>
      </w:tr>
      <w:tr w:rsidR="00D269F7" w14:paraId="09A41087" w14:textId="77777777">
        <w:trPr>
          <w:trHeight w:val="300"/>
        </w:trPr>
        <w:tc>
          <w:tcPr>
            <w:tcW w:w="2392" w:type="dxa"/>
            <w:noWrap/>
            <w:vAlign w:val="bottom"/>
            <w:hideMark/>
          </w:tcPr>
          <w:p w14:paraId="09A4107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07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80" w14:textId="77777777" w:rsidR="00FB0D83" w:rsidRDefault="006C352B">
            <w:pPr>
              <w:contextualSpacing/>
              <w:rPr>
                <w:rFonts w:eastAsia="Times New Roman" w:cs="Times New Roman"/>
                <w:sz w:val="20"/>
              </w:rPr>
            </w:pPr>
          </w:p>
        </w:tc>
        <w:tc>
          <w:tcPr>
            <w:tcW w:w="1190" w:type="dxa"/>
            <w:noWrap/>
            <w:vAlign w:val="bottom"/>
            <w:hideMark/>
          </w:tcPr>
          <w:p w14:paraId="09A4108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08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83" w14:textId="77777777" w:rsidR="00FB0D83" w:rsidRDefault="006C352B">
            <w:pPr>
              <w:contextualSpacing/>
              <w:rPr>
                <w:rFonts w:eastAsia="Times New Roman" w:cs="Times New Roman"/>
                <w:sz w:val="20"/>
              </w:rPr>
            </w:pPr>
          </w:p>
        </w:tc>
        <w:tc>
          <w:tcPr>
            <w:tcW w:w="101" w:type="dxa"/>
            <w:noWrap/>
            <w:vAlign w:val="bottom"/>
            <w:hideMark/>
          </w:tcPr>
          <w:p w14:paraId="09A41084" w14:textId="77777777" w:rsidR="00FB0D83" w:rsidRDefault="006C352B">
            <w:pPr>
              <w:contextualSpacing/>
              <w:rPr>
                <w:rFonts w:eastAsia="Times New Roman" w:cs="Times New Roman"/>
                <w:sz w:val="20"/>
              </w:rPr>
            </w:pPr>
          </w:p>
        </w:tc>
        <w:tc>
          <w:tcPr>
            <w:tcW w:w="101" w:type="dxa"/>
            <w:noWrap/>
            <w:vAlign w:val="bottom"/>
            <w:hideMark/>
          </w:tcPr>
          <w:p w14:paraId="09A41085" w14:textId="77777777" w:rsidR="00FB0D83" w:rsidRDefault="006C352B">
            <w:pPr>
              <w:contextualSpacing/>
              <w:rPr>
                <w:rFonts w:eastAsia="Times New Roman" w:cs="Times New Roman"/>
                <w:sz w:val="20"/>
              </w:rPr>
            </w:pPr>
          </w:p>
        </w:tc>
        <w:tc>
          <w:tcPr>
            <w:tcW w:w="40" w:type="dxa"/>
            <w:noWrap/>
            <w:vAlign w:val="bottom"/>
            <w:hideMark/>
          </w:tcPr>
          <w:p w14:paraId="09A41086" w14:textId="77777777" w:rsidR="00FB0D83" w:rsidRDefault="006C352B">
            <w:pPr>
              <w:contextualSpacing/>
              <w:rPr>
                <w:rFonts w:eastAsia="Times New Roman" w:cs="Times New Roman"/>
                <w:sz w:val="20"/>
              </w:rPr>
            </w:pPr>
          </w:p>
        </w:tc>
      </w:tr>
      <w:tr w:rsidR="00D269F7" w14:paraId="09A41091" w14:textId="77777777">
        <w:trPr>
          <w:trHeight w:val="300"/>
        </w:trPr>
        <w:tc>
          <w:tcPr>
            <w:tcW w:w="2392" w:type="dxa"/>
            <w:noWrap/>
            <w:vAlign w:val="bottom"/>
            <w:hideMark/>
          </w:tcPr>
          <w:p w14:paraId="09A4108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08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8A" w14:textId="77777777" w:rsidR="00FB0D83" w:rsidRDefault="006C352B">
            <w:pPr>
              <w:contextualSpacing/>
              <w:rPr>
                <w:rFonts w:eastAsia="Times New Roman" w:cs="Times New Roman"/>
                <w:sz w:val="20"/>
              </w:rPr>
            </w:pPr>
          </w:p>
        </w:tc>
        <w:tc>
          <w:tcPr>
            <w:tcW w:w="1190" w:type="dxa"/>
            <w:noWrap/>
            <w:vAlign w:val="bottom"/>
            <w:hideMark/>
          </w:tcPr>
          <w:p w14:paraId="09A4108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08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8D" w14:textId="77777777" w:rsidR="00FB0D83" w:rsidRDefault="006C352B">
            <w:pPr>
              <w:contextualSpacing/>
              <w:rPr>
                <w:rFonts w:eastAsia="Times New Roman" w:cs="Times New Roman"/>
                <w:sz w:val="20"/>
              </w:rPr>
            </w:pPr>
          </w:p>
        </w:tc>
        <w:tc>
          <w:tcPr>
            <w:tcW w:w="101" w:type="dxa"/>
            <w:noWrap/>
            <w:vAlign w:val="bottom"/>
            <w:hideMark/>
          </w:tcPr>
          <w:p w14:paraId="09A4108E" w14:textId="77777777" w:rsidR="00FB0D83" w:rsidRDefault="006C352B">
            <w:pPr>
              <w:contextualSpacing/>
              <w:rPr>
                <w:rFonts w:eastAsia="Times New Roman" w:cs="Times New Roman"/>
                <w:sz w:val="20"/>
              </w:rPr>
            </w:pPr>
          </w:p>
        </w:tc>
        <w:tc>
          <w:tcPr>
            <w:tcW w:w="101" w:type="dxa"/>
            <w:noWrap/>
            <w:vAlign w:val="bottom"/>
            <w:hideMark/>
          </w:tcPr>
          <w:p w14:paraId="09A4108F" w14:textId="77777777" w:rsidR="00FB0D83" w:rsidRDefault="006C352B">
            <w:pPr>
              <w:contextualSpacing/>
              <w:rPr>
                <w:rFonts w:eastAsia="Times New Roman" w:cs="Times New Roman"/>
                <w:sz w:val="20"/>
              </w:rPr>
            </w:pPr>
          </w:p>
        </w:tc>
        <w:tc>
          <w:tcPr>
            <w:tcW w:w="40" w:type="dxa"/>
            <w:noWrap/>
            <w:vAlign w:val="bottom"/>
            <w:hideMark/>
          </w:tcPr>
          <w:p w14:paraId="09A41090" w14:textId="77777777" w:rsidR="00FB0D83" w:rsidRDefault="006C352B">
            <w:pPr>
              <w:contextualSpacing/>
              <w:rPr>
                <w:rFonts w:eastAsia="Times New Roman" w:cs="Times New Roman"/>
                <w:sz w:val="20"/>
              </w:rPr>
            </w:pPr>
          </w:p>
        </w:tc>
      </w:tr>
      <w:tr w:rsidR="00D269F7" w14:paraId="09A4109B" w14:textId="77777777">
        <w:trPr>
          <w:trHeight w:val="300"/>
        </w:trPr>
        <w:tc>
          <w:tcPr>
            <w:tcW w:w="2392" w:type="dxa"/>
            <w:noWrap/>
            <w:vAlign w:val="bottom"/>
            <w:hideMark/>
          </w:tcPr>
          <w:p w14:paraId="09A4109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09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94" w14:textId="77777777" w:rsidR="00FB0D83" w:rsidRDefault="006C352B">
            <w:pPr>
              <w:contextualSpacing/>
              <w:rPr>
                <w:rFonts w:eastAsia="Times New Roman" w:cs="Times New Roman"/>
                <w:sz w:val="20"/>
              </w:rPr>
            </w:pPr>
          </w:p>
        </w:tc>
        <w:tc>
          <w:tcPr>
            <w:tcW w:w="1190" w:type="dxa"/>
            <w:noWrap/>
            <w:vAlign w:val="bottom"/>
            <w:hideMark/>
          </w:tcPr>
          <w:p w14:paraId="09A4109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09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97" w14:textId="77777777" w:rsidR="00FB0D83" w:rsidRDefault="006C352B">
            <w:pPr>
              <w:contextualSpacing/>
              <w:rPr>
                <w:rFonts w:eastAsia="Times New Roman" w:cs="Times New Roman"/>
                <w:sz w:val="20"/>
              </w:rPr>
            </w:pPr>
          </w:p>
        </w:tc>
        <w:tc>
          <w:tcPr>
            <w:tcW w:w="101" w:type="dxa"/>
            <w:noWrap/>
            <w:vAlign w:val="bottom"/>
            <w:hideMark/>
          </w:tcPr>
          <w:p w14:paraId="09A41098" w14:textId="77777777" w:rsidR="00FB0D83" w:rsidRDefault="006C352B">
            <w:pPr>
              <w:contextualSpacing/>
              <w:rPr>
                <w:rFonts w:eastAsia="Times New Roman" w:cs="Times New Roman"/>
                <w:sz w:val="20"/>
              </w:rPr>
            </w:pPr>
          </w:p>
        </w:tc>
        <w:tc>
          <w:tcPr>
            <w:tcW w:w="101" w:type="dxa"/>
            <w:noWrap/>
            <w:vAlign w:val="bottom"/>
            <w:hideMark/>
          </w:tcPr>
          <w:p w14:paraId="09A41099" w14:textId="77777777" w:rsidR="00FB0D83" w:rsidRDefault="006C352B">
            <w:pPr>
              <w:contextualSpacing/>
              <w:rPr>
                <w:rFonts w:eastAsia="Times New Roman" w:cs="Times New Roman"/>
                <w:sz w:val="20"/>
              </w:rPr>
            </w:pPr>
          </w:p>
        </w:tc>
        <w:tc>
          <w:tcPr>
            <w:tcW w:w="40" w:type="dxa"/>
            <w:noWrap/>
            <w:vAlign w:val="bottom"/>
            <w:hideMark/>
          </w:tcPr>
          <w:p w14:paraId="09A4109A" w14:textId="77777777" w:rsidR="00FB0D83" w:rsidRDefault="006C352B">
            <w:pPr>
              <w:contextualSpacing/>
              <w:rPr>
                <w:rFonts w:eastAsia="Times New Roman" w:cs="Times New Roman"/>
                <w:sz w:val="20"/>
              </w:rPr>
            </w:pPr>
          </w:p>
        </w:tc>
      </w:tr>
      <w:tr w:rsidR="00D269F7" w14:paraId="09A410A5" w14:textId="77777777">
        <w:trPr>
          <w:trHeight w:val="300"/>
        </w:trPr>
        <w:tc>
          <w:tcPr>
            <w:tcW w:w="2392" w:type="dxa"/>
            <w:noWrap/>
            <w:vAlign w:val="bottom"/>
            <w:hideMark/>
          </w:tcPr>
          <w:p w14:paraId="09A4109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09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9E" w14:textId="77777777" w:rsidR="00FB0D83" w:rsidRDefault="006C352B">
            <w:pPr>
              <w:contextualSpacing/>
              <w:rPr>
                <w:rFonts w:eastAsia="Times New Roman" w:cs="Times New Roman"/>
                <w:sz w:val="20"/>
              </w:rPr>
            </w:pPr>
          </w:p>
        </w:tc>
        <w:tc>
          <w:tcPr>
            <w:tcW w:w="1190" w:type="dxa"/>
            <w:noWrap/>
            <w:vAlign w:val="bottom"/>
            <w:hideMark/>
          </w:tcPr>
          <w:p w14:paraId="09A4109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0A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A1" w14:textId="77777777" w:rsidR="00FB0D83" w:rsidRDefault="006C352B">
            <w:pPr>
              <w:contextualSpacing/>
              <w:rPr>
                <w:rFonts w:eastAsia="Times New Roman" w:cs="Times New Roman"/>
                <w:sz w:val="20"/>
              </w:rPr>
            </w:pPr>
          </w:p>
        </w:tc>
        <w:tc>
          <w:tcPr>
            <w:tcW w:w="101" w:type="dxa"/>
            <w:noWrap/>
            <w:vAlign w:val="bottom"/>
            <w:hideMark/>
          </w:tcPr>
          <w:p w14:paraId="09A410A2" w14:textId="77777777" w:rsidR="00FB0D83" w:rsidRDefault="006C352B">
            <w:pPr>
              <w:contextualSpacing/>
              <w:rPr>
                <w:rFonts w:eastAsia="Times New Roman" w:cs="Times New Roman"/>
                <w:sz w:val="20"/>
              </w:rPr>
            </w:pPr>
          </w:p>
        </w:tc>
        <w:tc>
          <w:tcPr>
            <w:tcW w:w="101" w:type="dxa"/>
            <w:noWrap/>
            <w:vAlign w:val="bottom"/>
            <w:hideMark/>
          </w:tcPr>
          <w:p w14:paraId="09A410A3" w14:textId="77777777" w:rsidR="00FB0D83" w:rsidRDefault="006C352B">
            <w:pPr>
              <w:contextualSpacing/>
              <w:rPr>
                <w:rFonts w:eastAsia="Times New Roman" w:cs="Times New Roman"/>
                <w:sz w:val="20"/>
              </w:rPr>
            </w:pPr>
          </w:p>
        </w:tc>
        <w:tc>
          <w:tcPr>
            <w:tcW w:w="40" w:type="dxa"/>
            <w:noWrap/>
            <w:vAlign w:val="bottom"/>
            <w:hideMark/>
          </w:tcPr>
          <w:p w14:paraId="09A410A4" w14:textId="77777777" w:rsidR="00FB0D83" w:rsidRDefault="006C352B">
            <w:pPr>
              <w:contextualSpacing/>
              <w:rPr>
                <w:rFonts w:eastAsia="Times New Roman" w:cs="Times New Roman"/>
                <w:sz w:val="20"/>
              </w:rPr>
            </w:pPr>
          </w:p>
        </w:tc>
      </w:tr>
      <w:tr w:rsidR="00D269F7" w14:paraId="09A410AF" w14:textId="77777777">
        <w:trPr>
          <w:trHeight w:val="300"/>
        </w:trPr>
        <w:tc>
          <w:tcPr>
            <w:tcW w:w="2392" w:type="dxa"/>
            <w:noWrap/>
            <w:vAlign w:val="bottom"/>
            <w:hideMark/>
          </w:tcPr>
          <w:p w14:paraId="09A410A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0A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A8" w14:textId="77777777" w:rsidR="00FB0D83" w:rsidRDefault="006C352B">
            <w:pPr>
              <w:contextualSpacing/>
              <w:rPr>
                <w:rFonts w:eastAsia="Times New Roman" w:cs="Times New Roman"/>
                <w:sz w:val="20"/>
              </w:rPr>
            </w:pPr>
          </w:p>
        </w:tc>
        <w:tc>
          <w:tcPr>
            <w:tcW w:w="1190" w:type="dxa"/>
            <w:noWrap/>
            <w:vAlign w:val="bottom"/>
            <w:hideMark/>
          </w:tcPr>
          <w:p w14:paraId="09A410A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0A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AB" w14:textId="77777777" w:rsidR="00FB0D83" w:rsidRDefault="006C352B">
            <w:pPr>
              <w:contextualSpacing/>
              <w:rPr>
                <w:rFonts w:eastAsia="Times New Roman" w:cs="Times New Roman"/>
                <w:sz w:val="20"/>
              </w:rPr>
            </w:pPr>
          </w:p>
        </w:tc>
        <w:tc>
          <w:tcPr>
            <w:tcW w:w="101" w:type="dxa"/>
            <w:noWrap/>
            <w:vAlign w:val="bottom"/>
            <w:hideMark/>
          </w:tcPr>
          <w:p w14:paraId="09A410AC" w14:textId="77777777" w:rsidR="00FB0D83" w:rsidRDefault="006C352B">
            <w:pPr>
              <w:contextualSpacing/>
              <w:rPr>
                <w:rFonts w:eastAsia="Times New Roman" w:cs="Times New Roman"/>
                <w:sz w:val="20"/>
              </w:rPr>
            </w:pPr>
          </w:p>
        </w:tc>
        <w:tc>
          <w:tcPr>
            <w:tcW w:w="101" w:type="dxa"/>
            <w:noWrap/>
            <w:vAlign w:val="bottom"/>
            <w:hideMark/>
          </w:tcPr>
          <w:p w14:paraId="09A410AD" w14:textId="77777777" w:rsidR="00FB0D83" w:rsidRDefault="006C352B">
            <w:pPr>
              <w:contextualSpacing/>
              <w:rPr>
                <w:rFonts w:eastAsia="Times New Roman" w:cs="Times New Roman"/>
                <w:sz w:val="20"/>
              </w:rPr>
            </w:pPr>
          </w:p>
        </w:tc>
        <w:tc>
          <w:tcPr>
            <w:tcW w:w="40" w:type="dxa"/>
            <w:noWrap/>
            <w:vAlign w:val="bottom"/>
            <w:hideMark/>
          </w:tcPr>
          <w:p w14:paraId="09A410AE" w14:textId="77777777" w:rsidR="00FB0D83" w:rsidRDefault="006C352B">
            <w:pPr>
              <w:contextualSpacing/>
              <w:rPr>
                <w:rFonts w:eastAsia="Times New Roman" w:cs="Times New Roman"/>
                <w:sz w:val="20"/>
              </w:rPr>
            </w:pPr>
          </w:p>
        </w:tc>
      </w:tr>
      <w:tr w:rsidR="00D269F7" w14:paraId="09A410B8" w14:textId="77777777">
        <w:trPr>
          <w:trHeight w:val="300"/>
        </w:trPr>
        <w:tc>
          <w:tcPr>
            <w:tcW w:w="4406" w:type="dxa"/>
            <w:gridSpan w:val="2"/>
            <w:noWrap/>
            <w:vAlign w:val="bottom"/>
            <w:hideMark/>
          </w:tcPr>
          <w:p w14:paraId="09A410B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0B1"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0B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0B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B4" w14:textId="77777777" w:rsidR="00FB0D83" w:rsidRDefault="006C352B">
            <w:pPr>
              <w:contextualSpacing/>
              <w:rPr>
                <w:rFonts w:eastAsia="Times New Roman" w:cs="Times New Roman"/>
                <w:sz w:val="20"/>
              </w:rPr>
            </w:pPr>
          </w:p>
        </w:tc>
        <w:tc>
          <w:tcPr>
            <w:tcW w:w="101" w:type="dxa"/>
            <w:noWrap/>
            <w:vAlign w:val="bottom"/>
            <w:hideMark/>
          </w:tcPr>
          <w:p w14:paraId="09A410B5" w14:textId="77777777" w:rsidR="00FB0D83" w:rsidRDefault="006C352B">
            <w:pPr>
              <w:contextualSpacing/>
              <w:rPr>
                <w:rFonts w:eastAsia="Times New Roman" w:cs="Times New Roman"/>
                <w:sz w:val="20"/>
              </w:rPr>
            </w:pPr>
          </w:p>
        </w:tc>
        <w:tc>
          <w:tcPr>
            <w:tcW w:w="101" w:type="dxa"/>
            <w:noWrap/>
            <w:vAlign w:val="bottom"/>
            <w:hideMark/>
          </w:tcPr>
          <w:p w14:paraId="09A410B6" w14:textId="77777777" w:rsidR="00FB0D83" w:rsidRDefault="006C352B">
            <w:pPr>
              <w:contextualSpacing/>
              <w:rPr>
                <w:rFonts w:eastAsia="Times New Roman" w:cs="Times New Roman"/>
                <w:sz w:val="20"/>
              </w:rPr>
            </w:pPr>
          </w:p>
        </w:tc>
        <w:tc>
          <w:tcPr>
            <w:tcW w:w="40" w:type="dxa"/>
            <w:noWrap/>
            <w:vAlign w:val="bottom"/>
            <w:hideMark/>
          </w:tcPr>
          <w:p w14:paraId="09A410B7" w14:textId="77777777" w:rsidR="00FB0D83" w:rsidRDefault="006C352B">
            <w:pPr>
              <w:contextualSpacing/>
              <w:rPr>
                <w:rFonts w:eastAsia="Times New Roman" w:cs="Times New Roman"/>
                <w:sz w:val="20"/>
              </w:rPr>
            </w:pPr>
          </w:p>
        </w:tc>
      </w:tr>
      <w:tr w:rsidR="00D269F7" w14:paraId="09A410C2" w14:textId="77777777">
        <w:trPr>
          <w:trHeight w:val="300"/>
        </w:trPr>
        <w:tc>
          <w:tcPr>
            <w:tcW w:w="2392" w:type="dxa"/>
            <w:noWrap/>
            <w:vAlign w:val="bottom"/>
            <w:hideMark/>
          </w:tcPr>
          <w:p w14:paraId="09A410B9" w14:textId="77777777" w:rsidR="00FB0D83" w:rsidRDefault="006C352B">
            <w:pPr>
              <w:contextualSpacing/>
              <w:rPr>
                <w:rFonts w:eastAsia="Times New Roman" w:cs="Times New Roman"/>
                <w:sz w:val="20"/>
              </w:rPr>
            </w:pPr>
          </w:p>
        </w:tc>
        <w:tc>
          <w:tcPr>
            <w:tcW w:w="2014" w:type="dxa"/>
            <w:noWrap/>
            <w:vAlign w:val="bottom"/>
            <w:hideMark/>
          </w:tcPr>
          <w:p w14:paraId="09A410BA" w14:textId="77777777" w:rsidR="00FB0D83" w:rsidRDefault="006C352B">
            <w:pPr>
              <w:contextualSpacing/>
              <w:rPr>
                <w:rFonts w:eastAsia="Times New Roman" w:cs="Times New Roman"/>
                <w:sz w:val="20"/>
              </w:rPr>
            </w:pPr>
          </w:p>
        </w:tc>
        <w:tc>
          <w:tcPr>
            <w:tcW w:w="2759" w:type="dxa"/>
            <w:noWrap/>
            <w:vAlign w:val="bottom"/>
            <w:hideMark/>
          </w:tcPr>
          <w:p w14:paraId="09A410BB" w14:textId="77777777" w:rsidR="00FB0D83" w:rsidRDefault="006C352B">
            <w:pPr>
              <w:contextualSpacing/>
              <w:rPr>
                <w:rFonts w:eastAsia="Times New Roman" w:cs="Times New Roman"/>
                <w:sz w:val="20"/>
              </w:rPr>
            </w:pPr>
          </w:p>
        </w:tc>
        <w:tc>
          <w:tcPr>
            <w:tcW w:w="1190" w:type="dxa"/>
            <w:noWrap/>
            <w:vAlign w:val="bottom"/>
            <w:hideMark/>
          </w:tcPr>
          <w:p w14:paraId="09A410BC" w14:textId="77777777" w:rsidR="00FB0D83" w:rsidRDefault="006C352B">
            <w:pPr>
              <w:contextualSpacing/>
              <w:rPr>
                <w:rFonts w:eastAsia="Times New Roman" w:cs="Times New Roman"/>
                <w:sz w:val="20"/>
              </w:rPr>
            </w:pPr>
          </w:p>
        </w:tc>
        <w:tc>
          <w:tcPr>
            <w:tcW w:w="101" w:type="dxa"/>
            <w:noWrap/>
            <w:vAlign w:val="bottom"/>
            <w:hideMark/>
          </w:tcPr>
          <w:p w14:paraId="09A410BD" w14:textId="77777777" w:rsidR="00FB0D83" w:rsidRDefault="006C352B">
            <w:pPr>
              <w:contextualSpacing/>
              <w:rPr>
                <w:rFonts w:eastAsia="Times New Roman" w:cs="Times New Roman"/>
                <w:sz w:val="20"/>
              </w:rPr>
            </w:pPr>
          </w:p>
        </w:tc>
        <w:tc>
          <w:tcPr>
            <w:tcW w:w="101" w:type="dxa"/>
            <w:noWrap/>
            <w:vAlign w:val="bottom"/>
            <w:hideMark/>
          </w:tcPr>
          <w:p w14:paraId="09A410BE" w14:textId="77777777" w:rsidR="00FB0D83" w:rsidRDefault="006C352B">
            <w:pPr>
              <w:contextualSpacing/>
              <w:rPr>
                <w:rFonts w:eastAsia="Times New Roman" w:cs="Times New Roman"/>
                <w:sz w:val="20"/>
              </w:rPr>
            </w:pPr>
          </w:p>
        </w:tc>
        <w:tc>
          <w:tcPr>
            <w:tcW w:w="101" w:type="dxa"/>
            <w:noWrap/>
            <w:vAlign w:val="bottom"/>
            <w:hideMark/>
          </w:tcPr>
          <w:p w14:paraId="09A410BF" w14:textId="77777777" w:rsidR="00FB0D83" w:rsidRDefault="006C352B">
            <w:pPr>
              <w:contextualSpacing/>
              <w:rPr>
                <w:rFonts w:eastAsia="Times New Roman" w:cs="Times New Roman"/>
                <w:sz w:val="20"/>
              </w:rPr>
            </w:pPr>
          </w:p>
        </w:tc>
        <w:tc>
          <w:tcPr>
            <w:tcW w:w="101" w:type="dxa"/>
            <w:noWrap/>
            <w:vAlign w:val="bottom"/>
            <w:hideMark/>
          </w:tcPr>
          <w:p w14:paraId="09A410C0" w14:textId="77777777" w:rsidR="00FB0D83" w:rsidRDefault="006C352B">
            <w:pPr>
              <w:contextualSpacing/>
              <w:rPr>
                <w:rFonts w:eastAsia="Times New Roman" w:cs="Times New Roman"/>
                <w:sz w:val="20"/>
              </w:rPr>
            </w:pPr>
          </w:p>
        </w:tc>
        <w:tc>
          <w:tcPr>
            <w:tcW w:w="40" w:type="dxa"/>
            <w:noWrap/>
            <w:vAlign w:val="bottom"/>
            <w:hideMark/>
          </w:tcPr>
          <w:p w14:paraId="09A410C1" w14:textId="77777777" w:rsidR="00FB0D83" w:rsidRDefault="006C352B">
            <w:pPr>
              <w:contextualSpacing/>
              <w:rPr>
                <w:rFonts w:eastAsia="Times New Roman" w:cs="Times New Roman"/>
                <w:sz w:val="20"/>
              </w:rPr>
            </w:pPr>
          </w:p>
        </w:tc>
      </w:tr>
      <w:tr w:rsidR="00D269F7" w14:paraId="09A410C8" w14:textId="77777777">
        <w:trPr>
          <w:trHeight w:val="300"/>
        </w:trPr>
        <w:tc>
          <w:tcPr>
            <w:tcW w:w="2392" w:type="dxa"/>
            <w:noWrap/>
            <w:vAlign w:val="bottom"/>
            <w:hideMark/>
          </w:tcPr>
          <w:p w14:paraId="09A410C3" w14:textId="77777777" w:rsidR="00FB0D83" w:rsidRDefault="006C352B">
            <w:pPr>
              <w:contextualSpacing/>
              <w:rPr>
                <w:rFonts w:eastAsia="Times New Roman" w:cs="Times New Roman"/>
                <w:sz w:val="20"/>
              </w:rPr>
            </w:pPr>
          </w:p>
        </w:tc>
        <w:tc>
          <w:tcPr>
            <w:tcW w:w="6165" w:type="dxa"/>
            <w:gridSpan w:val="5"/>
            <w:noWrap/>
            <w:vAlign w:val="bottom"/>
            <w:hideMark/>
          </w:tcPr>
          <w:p w14:paraId="09A410C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73 ως έχει   ΔΕΚΤΟ ΚΑΤΑ ΠΛΕΙΟΨΗΦΙΑ</w:t>
            </w:r>
          </w:p>
        </w:tc>
        <w:tc>
          <w:tcPr>
            <w:tcW w:w="101" w:type="dxa"/>
            <w:noWrap/>
            <w:vAlign w:val="bottom"/>
            <w:hideMark/>
          </w:tcPr>
          <w:p w14:paraId="09A410C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C6" w14:textId="77777777" w:rsidR="00FB0D83" w:rsidRDefault="006C352B">
            <w:pPr>
              <w:contextualSpacing/>
              <w:rPr>
                <w:rFonts w:eastAsia="Times New Roman" w:cs="Times New Roman"/>
                <w:sz w:val="20"/>
              </w:rPr>
            </w:pPr>
          </w:p>
        </w:tc>
        <w:tc>
          <w:tcPr>
            <w:tcW w:w="40" w:type="dxa"/>
            <w:noWrap/>
            <w:vAlign w:val="bottom"/>
            <w:hideMark/>
          </w:tcPr>
          <w:p w14:paraId="09A410C7" w14:textId="77777777" w:rsidR="00FB0D83" w:rsidRDefault="006C352B">
            <w:pPr>
              <w:contextualSpacing/>
              <w:rPr>
                <w:rFonts w:eastAsia="Times New Roman" w:cs="Times New Roman"/>
                <w:sz w:val="20"/>
              </w:rPr>
            </w:pPr>
          </w:p>
        </w:tc>
      </w:tr>
      <w:tr w:rsidR="00D269F7" w14:paraId="09A410D2" w14:textId="77777777">
        <w:trPr>
          <w:trHeight w:val="300"/>
        </w:trPr>
        <w:tc>
          <w:tcPr>
            <w:tcW w:w="2392" w:type="dxa"/>
            <w:noWrap/>
            <w:vAlign w:val="bottom"/>
            <w:hideMark/>
          </w:tcPr>
          <w:p w14:paraId="09A410C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0C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CB" w14:textId="77777777" w:rsidR="00FB0D83" w:rsidRDefault="006C352B">
            <w:pPr>
              <w:contextualSpacing/>
              <w:rPr>
                <w:rFonts w:eastAsia="Times New Roman" w:cs="Times New Roman"/>
                <w:sz w:val="20"/>
              </w:rPr>
            </w:pPr>
          </w:p>
        </w:tc>
        <w:tc>
          <w:tcPr>
            <w:tcW w:w="1190" w:type="dxa"/>
            <w:noWrap/>
            <w:vAlign w:val="bottom"/>
            <w:hideMark/>
          </w:tcPr>
          <w:p w14:paraId="09A410C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0C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CE" w14:textId="77777777" w:rsidR="00FB0D83" w:rsidRDefault="006C352B">
            <w:pPr>
              <w:contextualSpacing/>
              <w:rPr>
                <w:rFonts w:eastAsia="Times New Roman" w:cs="Times New Roman"/>
                <w:sz w:val="20"/>
              </w:rPr>
            </w:pPr>
          </w:p>
        </w:tc>
        <w:tc>
          <w:tcPr>
            <w:tcW w:w="101" w:type="dxa"/>
            <w:noWrap/>
            <w:vAlign w:val="bottom"/>
            <w:hideMark/>
          </w:tcPr>
          <w:p w14:paraId="09A410CF" w14:textId="77777777" w:rsidR="00FB0D83" w:rsidRDefault="006C352B">
            <w:pPr>
              <w:contextualSpacing/>
              <w:rPr>
                <w:rFonts w:eastAsia="Times New Roman" w:cs="Times New Roman"/>
                <w:sz w:val="20"/>
              </w:rPr>
            </w:pPr>
          </w:p>
        </w:tc>
        <w:tc>
          <w:tcPr>
            <w:tcW w:w="101" w:type="dxa"/>
            <w:noWrap/>
            <w:vAlign w:val="bottom"/>
            <w:hideMark/>
          </w:tcPr>
          <w:p w14:paraId="09A410D0" w14:textId="77777777" w:rsidR="00FB0D83" w:rsidRDefault="006C352B">
            <w:pPr>
              <w:contextualSpacing/>
              <w:rPr>
                <w:rFonts w:eastAsia="Times New Roman" w:cs="Times New Roman"/>
                <w:sz w:val="20"/>
              </w:rPr>
            </w:pPr>
          </w:p>
        </w:tc>
        <w:tc>
          <w:tcPr>
            <w:tcW w:w="40" w:type="dxa"/>
            <w:noWrap/>
            <w:vAlign w:val="bottom"/>
            <w:hideMark/>
          </w:tcPr>
          <w:p w14:paraId="09A410D1" w14:textId="77777777" w:rsidR="00FB0D83" w:rsidRDefault="006C352B">
            <w:pPr>
              <w:contextualSpacing/>
              <w:rPr>
                <w:rFonts w:eastAsia="Times New Roman" w:cs="Times New Roman"/>
                <w:sz w:val="20"/>
              </w:rPr>
            </w:pPr>
          </w:p>
        </w:tc>
      </w:tr>
      <w:tr w:rsidR="00D269F7" w14:paraId="09A410DC" w14:textId="77777777">
        <w:trPr>
          <w:trHeight w:val="300"/>
        </w:trPr>
        <w:tc>
          <w:tcPr>
            <w:tcW w:w="2392" w:type="dxa"/>
            <w:noWrap/>
            <w:vAlign w:val="bottom"/>
            <w:hideMark/>
          </w:tcPr>
          <w:p w14:paraId="09A410D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0D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D5" w14:textId="77777777" w:rsidR="00FB0D83" w:rsidRDefault="006C352B">
            <w:pPr>
              <w:contextualSpacing/>
              <w:rPr>
                <w:rFonts w:eastAsia="Times New Roman" w:cs="Times New Roman"/>
                <w:sz w:val="20"/>
              </w:rPr>
            </w:pPr>
          </w:p>
        </w:tc>
        <w:tc>
          <w:tcPr>
            <w:tcW w:w="1190" w:type="dxa"/>
            <w:noWrap/>
            <w:vAlign w:val="bottom"/>
            <w:hideMark/>
          </w:tcPr>
          <w:p w14:paraId="09A410D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0D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D8" w14:textId="77777777" w:rsidR="00FB0D83" w:rsidRDefault="006C352B">
            <w:pPr>
              <w:contextualSpacing/>
              <w:rPr>
                <w:rFonts w:eastAsia="Times New Roman" w:cs="Times New Roman"/>
                <w:sz w:val="20"/>
              </w:rPr>
            </w:pPr>
          </w:p>
        </w:tc>
        <w:tc>
          <w:tcPr>
            <w:tcW w:w="101" w:type="dxa"/>
            <w:noWrap/>
            <w:vAlign w:val="bottom"/>
            <w:hideMark/>
          </w:tcPr>
          <w:p w14:paraId="09A410D9" w14:textId="77777777" w:rsidR="00FB0D83" w:rsidRDefault="006C352B">
            <w:pPr>
              <w:contextualSpacing/>
              <w:rPr>
                <w:rFonts w:eastAsia="Times New Roman" w:cs="Times New Roman"/>
                <w:sz w:val="20"/>
              </w:rPr>
            </w:pPr>
          </w:p>
        </w:tc>
        <w:tc>
          <w:tcPr>
            <w:tcW w:w="101" w:type="dxa"/>
            <w:noWrap/>
            <w:vAlign w:val="bottom"/>
            <w:hideMark/>
          </w:tcPr>
          <w:p w14:paraId="09A410DA" w14:textId="77777777" w:rsidR="00FB0D83" w:rsidRDefault="006C352B">
            <w:pPr>
              <w:contextualSpacing/>
              <w:rPr>
                <w:rFonts w:eastAsia="Times New Roman" w:cs="Times New Roman"/>
                <w:sz w:val="20"/>
              </w:rPr>
            </w:pPr>
          </w:p>
        </w:tc>
        <w:tc>
          <w:tcPr>
            <w:tcW w:w="40" w:type="dxa"/>
            <w:noWrap/>
            <w:vAlign w:val="bottom"/>
            <w:hideMark/>
          </w:tcPr>
          <w:p w14:paraId="09A410DB" w14:textId="77777777" w:rsidR="00FB0D83" w:rsidRDefault="006C352B">
            <w:pPr>
              <w:contextualSpacing/>
              <w:rPr>
                <w:rFonts w:eastAsia="Times New Roman" w:cs="Times New Roman"/>
                <w:sz w:val="20"/>
              </w:rPr>
            </w:pPr>
          </w:p>
        </w:tc>
      </w:tr>
      <w:tr w:rsidR="00D269F7" w14:paraId="09A410E6" w14:textId="77777777">
        <w:trPr>
          <w:trHeight w:val="300"/>
        </w:trPr>
        <w:tc>
          <w:tcPr>
            <w:tcW w:w="2392" w:type="dxa"/>
            <w:noWrap/>
            <w:vAlign w:val="bottom"/>
            <w:hideMark/>
          </w:tcPr>
          <w:p w14:paraId="09A410D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0D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DF" w14:textId="77777777" w:rsidR="00FB0D83" w:rsidRDefault="006C352B">
            <w:pPr>
              <w:contextualSpacing/>
              <w:rPr>
                <w:rFonts w:eastAsia="Times New Roman" w:cs="Times New Roman"/>
                <w:sz w:val="20"/>
              </w:rPr>
            </w:pPr>
          </w:p>
        </w:tc>
        <w:tc>
          <w:tcPr>
            <w:tcW w:w="1190" w:type="dxa"/>
            <w:noWrap/>
            <w:vAlign w:val="bottom"/>
            <w:hideMark/>
          </w:tcPr>
          <w:p w14:paraId="09A410E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0E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E2" w14:textId="77777777" w:rsidR="00FB0D83" w:rsidRDefault="006C352B">
            <w:pPr>
              <w:contextualSpacing/>
              <w:rPr>
                <w:rFonts w:eastAsia="Times New Roman" w:cs="Times New Roman"/>
                <w:sz w:val="20"/>
              </w:rPr>
            </w:pPr>
          </w:p>
        </w:tc>
        <w:tc>
          <w:tcPr>
            <w:tcW w:w="101" w:type="dxa"/>
            <w:noWrap/>
            <w:vAlign w:val="bottom"/>
            <w:hideMark/>
          </w:tcPr>
          <w:p w14:paraId="09A410E3" w14:textId="77777777" w:rsidR="00FB0D83" w:rsidRDefault="006C352B">
            <w:pPr>
              <w:contextualSpacing/>
              <w:rPr>
                <w:rFonts w:eastAsia="Times New Roman" w:cs="Times New Roman"/>
                <w:sz w:val="20"/>
              </w:rPr>
            </w:pPr>
          </w:p>
        </w:tc>
        <w:tc>
          <w:tcPr>
            <w:tcW w:w="101" w:type="dxa"/>
            <w:noWrap/>
            <w:vAlign w:val="bottom"/>
            <w:hideMark/>
          </w:tcPr>
          <w:p w14:paraId="09A410E4" w14:textId="77777777" w:rsidR="00FB0D83" w:rsidRDefault="006C352B">
            <w:pPr>
              <w:contextualSpacing/>
              <w:rPr>
                <w:rFonts w:eastAsia="Times New Roman" w:cs="Times New Roman"/>
                <w:sz w:val="20"/>
              </w:rPr>
            </w:pPr>
          </w:p>
        </w:tc>
        <w:tc>
          <w:tcPr>
            <w:tcW w:w="40" w:type="dxa"/>
            <w:noWrap/>
            <w:vAlign w:val="bottom"/>
            <w:hideMark/>
          </w:tcPr>
          <w:p w14:paraId="09A410E5" w14:textId="77777777" w:rsidR="00FB0D83" w:rsidRDefault="006C352B">
            <w:pPr>
              <w:contextualSpacing/>
              <w:rPr>
                <w:rFonts w:eastAsia="Times New Roman" w:cs="Times New Roman"/>
                <w:sz w:val="20"/>
              </w:rPr>
            </w:pPr>
          </w:p>
        </w:tc>
      </w:tr>
      <w:tr w:rsidR="00D269F7" w14:paraId="09A410F0" w14:textId="77777777">
        <w:trPr>
          <w:trHeight w:val="300"/>
        </w:trPr>
        <w:tc>
          <w:tcPr>
            <w:tcW w:w="2392" w:type="dxa"/>
            <w:noWrap/>
            <w:vAlign w:val="bottom"/>
            <w:hideMark/>
          </w:tcPr>
          <w:p w14:paraId="09A410E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0E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E9" w14:textId="77777777" w:rsidR="00FB0D83" w:rsidRDefault="006C352B">
            <w:pPr>
              <w:contextualSpacing/>
              <w:rPr>
                <w:rFonts w:eastAsia="Times New Roman" w:cs="Times New Roman"/>
                <w:sz w:val="20"/>
              </w:rPr>
            </w:pPr>
          </w:p>
        </w:tc>
        <w:tc>
          <w:tcPr>
            <w:tcW w:w="1190" w:type="dxa"/>
            <w:noWrap/>
            <w:vAlign w:val="bottom"/>
            <w:hideMark/>
          </w:tcPr>
          <w:p w14:paraId="09A410E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0E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EC" w14:textId="77777777" w:rsidR="00FB0D83" w:rsidRDefault="006C352B">
            <w:pPr>
              <w:contextualSpacing/>
              <w:rPr>
                <w:rFonts w:eastAsia="Times New Roman" w:cs="Times New Roman"/>
                <w:sz w:val="20"/>
              </w:rPr>
            </w:pPr>
          </w:p>
        </w:tc>
        <w:tc>
          <w:tcPr>
            <w:tcW w:w="101" w:type="dxa"/>
            <w:noWrap/>
            <w:vAlign w:val="bottom"/>
            <w:hideMark/>
          </w:tcPr>
          <w:p w14:paraId="09A410ED" w14:textId="77777777" w:rsidR="00FB0D83" w:rsidRDefault="006C352B">
            <w:pPr>
              <w:contextualSpacing/>
              <w:rPr>
                <w:rFonts w:eastAsia="Times New Roman" w:cs="Times New Roman"/>
                <w:sz w:val="20"/>
              </w:rPr>
            </w:pPr>
          </w:p>
        </w:tc>
        <w:tc>
          <w:tcPr>
            <w:tcW w:w="101" w:type="dxa"/>
            <w:noWrap/>
            <w:vAlign w:val="bottom"/>
            <w:hideMark/>
          </w:tcPr>
          <w:p w14:paraId="09A410EE" w14:textId="77777777" w:rsidR="00FB0D83" w:rsidRDefault="006C352B">
            <w:pPr>
              <w:contextualSpacing/>
              <w:rPr>
                <w:rFonts w:eastAsia="Times New Roman" w:cs="Times New Roman"/>
                <w:sz w:val="20"/>
              </w:rPr>
            </w:pPr>
          </w:p>
        </w:tc>
        <w:tc>
          <w:tcPr>
            <w:tcW w:w="40" w:type="dxa"/>
            <w:noWrap/>
            <w:vAlign w:val="bottom"/>
            <w:hideMark/>
          </w:tcPr>
          <w:p w14:paraId="09A410EF" w14:textId="77777777" w:rsidR="00FB0D83" w:rsidRDefault="006C352B">
            <w:pPr>
              <w:contextualSpacing/>
              <w:rPr>
                <w:rFonts w:eastAsia="Times New Roman" w:cs="Times New Roman"/>
                <w:sz w:val="20"/>
              </w:rPr>
            </w:pPr>
          </w:p>
        </w:tc>
      </w:tr>
      <w:tr w:rsidR="00D269F7" w14:paraId="09A410FA" w14:textId="77777777">
        <w:trPr>
          <w:trHeight w:val="300"/>
        </w:trPr>
        <w:tc>
          <w:tcPr>
            <w:tcW w:w="2392" w:type="dxa"/>
            <w:noWrap/>
            <w:vAlign w:val="bottom"/>
            <w:hideMark/>
          </w:tcPr>
          <w:p w14:paraId="09A410F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0F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F3" w14:textId="77777777" w:rsidR="00FB0D83" w:rsidRDefault="006C352B">
            <w:pPr>
              <w:contextualSpacing/>
              <w:rPr>
                <w:rFonts w:eastAsia="Times New Roman" w:cs="Times New Roman"/>
                <w:sz w:val="20"/>
              </w:rPr>
            </w:pPr>
          </w:p>
        </w:tc>
        <w:tc>
          <w:tcPr>
            <w:tcW w:w="1190" w:type="dxa"/>
            <w:noWrap/>
            <w:vAlign w:val="bottom"/>
            <w:hideMark/>
          </w:tcPr>
          <w:p w14:paraId="09A410F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0F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0F6" w14:textId="77777777" w:rsidR="00FB0D83" w:rsidRDefault="006C352B">
            <w:pPr>
              <w:contextualSpacing/>
              <w:rPr>
                <w:rFonts w:eastAsia="Times New Roman" w:cs="Times New Roman"/>
                <w:sz w:val="20"/>
              </w:rPr>
            </w:pPr>
          </w:p>
        </w:tc>
        <w:tc>
          <w:tcPr>
            <w:tcW w:w="101" w:type="dxa"/>
            <w:noWrap/>
            <w:vAlign w:val="bottom"/>
            <w:hideMark/>
          </w:tcPr>
          <w:p w14:paraId="09A410F7" w14:textId="77777777" w:rsidR="00FB0D83" w:rsidRDefault="006C352B">
            <w:pPr>
              <w:contextualSpacing/>
              <w:rPr>
                <w:rFonts w:eastAsia="Times New Roman" w:cs="Times New Roman"/>
                <w:sz w:val="20"/>
              </w:rPr>
            </w:pPr>
          </w:p>
        </w:tc>
        <w:tc>
          <w:tcPr>
            <w:tcW w:w="101" w:type="dxa"/>
            <w:noWrap/>
            <w:vAlign w:val="bottom"/>
            <w:hideMark/>
          </w:tcPr>
          <w:p w14:paraId="09A410F8" w14:textId="77777777" w:rsidR="00FB0D83" w:rsidRDefault="006C352B">
            <w:pPr>
              <w:contextualSpacing/>
              <w:rPr>
                <w:rFonts w:eastAsia="Times New Roman" w:cs="Times New Roman"/>
                <w:sz w:val="20"/>
              </w:rPr>
            </w:pPr>
          </w:p>
        </w:tc>
        <w:tc>
          <w:tcPr>
            <w:tcW w:w="40" w:type="dxa"/>
            <w:noWrap/>
            <w:vAlign w:val="bottom"/>
            <w:hideMark/>
          </w:tcPr>
          <w:p w14:paraId="09A410F9" w14:textId="77777777" w:rsidR="00FB0D83" w:rsidRDefault="006C352B">
            <w:pPr>
              <w:contextualSpacing/>
              <w:rPr>
                <w:rFonts w:eastAsia="Times New Roman" w:cs="Times New Roman"/>
                <w:sz w:val="20"/>
              </w:rPr>
            </w:pPr>
          </w:p>
        </w:tc>
      </w:tr>
      <w:tr w:rsidR="00D269F7" w14:paraId="09A41104" w14:textId="77777777">
        <w:trPr>
          <w:trHeight w:val="300"/>
        </w:trPr>
        <w:tc>
          <w:tcPr>
            <w:tcW w:w="2392" w:type="dxa"/>
            <w:noWrap/>
            <w:vAlign w:val="bottom"/>
            <w:hideMark/>
          </w:tcPr>
          <w:p w14:paraId="09A410F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0F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0FD" w14:textId="77777777" w:rsidR="00FB0D83" w:rsidRDefault="006C352B">
            <w:pPr>
              <w:contextualSpacing/>
              <w:rPr>
                <w:rFonts w:eastAsia="Times New Roman" w:cs="Times New Roman"/>
                <w:sz w:val="20"/>
              </w:rPr>
            </w:pPr>
          </w:p>
        </w:tc>
        <w:tc>
          <w:tcPr>
            <w:tcW w:w="1190" w:type="dxa"/>
            <w:noWrap/>
            <w:vAlign w:val="bottom"/>
            <w:hideMark/>
          </w:tcPr>
          <w:p w14:paraId="09A410F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0F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00" w14:textId="77777777" w:rsidR="00FB0D83" w:rsidRDefault="006C352B">
            <w:pPr>
              <w:contextualSpacing/>
              <w:rPr>
                <w:rFonts w:eastAsia="Times New Roman" w:cs="Times New Roman"/>
                <w:sz w:val="20"/>
              </w:rPr>
            </w:pPr>
          </w:p>
        </w:tc>
        <w:tc>
          <w:tcPr>
            <w:tcW w:w="101" w:type="dxa"/>
            <w:noWrap/>
            <w:vAlign w:val="bottom"/>
            <w:hideMark/>
          </w:tcPr>
          <w:p w14:paraId="09A41101" w14:textId="77777777" w:rsidR="00FB0D83" w:rsidRDefault="006C352B">
            <w:pPr>
              <w:contextualSpacing/>
              <w:rPr>
                <w:rFonts w:eastAsia="Times New Roman" w:cs="Times New Roman"/>
                <w:sz w:val="20"/>
              </w:rPr>
            </w:pPr>
          </w:p>
        </w:tc>
        <w:tc>
          <w:tcPr>
            <w:tcW w:w="101" w:type="dxa"/>
            <w:noWrap/>
            <w:vAlign w:val="bottom"/>
            <w:hideMark/>
          </w:tcPr>
          <w:p w14:paraId="09A41102" w14:textId="77777777" w:rsidR="00FB0D83" w:rsidRDefault="006C352B">
            <w:pPr>
              <w:contextualSpacing/>
              <w:rPr>
                <w:rFonts w:eastAsia="Times New Roman" w:cs="Times New Roman"/>
                <w:sz w:val="20"/>
              </w:rPr>
            </w:pPr>
          </w:p>
        </w:tc>
        <w:tc>
          <w:tcPr>
            <w:tcW w:w="40" w:type="dxa"/>
            <w:noWrap/>
            <w:vAlign w:val="bottom"/>
            <w:hideMark/>
          </w:tcPr>
          <w:p w14:paraId="09A41103" w14:textId="77777777" w:rsidR="00FB0D83" w:rsidRDefault="006C352B">
            <w:pPr>
              <w:contextualSpacing/>
              <w:rPr>
                <w:rFonts w:eastAsia="Times New Roman" w:cs="Times New Roman"/>
                <w:sz w:val="20"/>
              </w:rPr>
            </w:pPr>
          </w:p>
        </w:tc>
      </w:tr>
      <w:tr w:rsidR="00D269F7" w14:paraId="09A4110E" w14:textId="77777777">
        <w:trPr>
          <w:trHeight w:val="300"/>
        </w:trPr>
        <w:tc>
          <w:tcPr>
            <w:tcW w:w="2392" w:type="dxa"/>
            <w:noWrap/>
            <w:vAlign w:val="bottom"/>
            <w:hideMark/>
          </w:tcPr>
          <w:p w14:paraId="09A4110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10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07" w14:textId="77777777" w:rsidR="00FB0D83" w:rsidRDefault="006C352B">
            <w:pPr>
              <w:contextualSpacing/>
              <w:rPr>
                <w:rFonts w:eastAsia="Times New Roman" w:cs="Times New Roman"/>
                <w:sz w:val="20"/>
              </w:rPr>
            </w:pPr>
          </w:p>
        </w:tc>
        <w:tc>
          <w:tcPr>
            <w:tcW w:w="1190" w:type="dxa"/>
            <w:noWrap/>
            <w:vAlign w:val="bottom"/>
            <w:hideMark/>
          </w:tcPr>
          <w:p w14:paraId="09A4110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10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0A" w14:textId="77777777" w:rsidR="00FB0D83" w:rsidRDefault="006C352B">
            <w:pPr>
              <w:contextualSpacing/>
              <w:rPr>
                <w:rFonts w:eastAsia="Times New Roman" w:cs="Times New Roman"/>
                <w:sz w:val="20"/>
              </w:rPr>
            </w:pPr>
          </w:p>
        </w:tc>
        <w:tc>
          <w:tcPr>
            <w:tcW w:w="101" w:type="dxa"/>
            <w:noWrap/>
            <w:vAlign w:val="bottom"/>
            <w:hideMark/>
          </w:tcPr>
          <w:p w14:paraId="09A4110B" w14:textId="77777777" w:rsidR="00FB0D83" w:rsidRDefault="006C352B">
            <w:pPr>
              <w:contextualSpacing/>
              <w:rPr>
                <w:rFonts w:eastAsia="Times New Roman" w:cs="Times New Roman"/>
                <w:sz w:val="20"/>
              </w:rPr>
            </w:pPr>
          </w:p>
        </w:tc>
        <w:tc>
          <w:tcPr>
            <w:tcW w:w="101" w:type="dxa"/>
            <w:noWrap/>
            <w:vAlign w:val="bottom"/>
            <w:hideMark/>
          </w:tcPr>
          <w:p w14:paraId="09A4110C" w14:textId="77777777" w:rsidR="00FB0D83" w:rsidRDefault="006C352B">
            <w:pPr>
              <w:contextualSpacing/>
              <w:rPr>
                <w:rFonts w:eastAsia="Times New Roman" w:cs="Times New Roman"/>
                <w:sz w:val="20"/>
              </w:rPr>
            </w:pPr>
          </w:p>
        </w:tc>
        <w:tc>
          <w:tcPr>
            <w:tcW w:w="40" w:type="dxa"/>
            <w:noWrap/>
            <w:vAlign w:val="bottom"/>
            <w:hideMark/>
          </w:tcPr>
          <w:p w14:paraId="09A4110D" w14:textId="77777777" w:rsidR="00FB0D83" w:rsidRDefault="006C352B">
            <w:pPr>
              <w:contextualSpacing/>
              <w:rPr>
                <w:rFonts w:eastAsia="Times New Roman" w:cs="Times New Roman"/>
                <w:sz w:val="20"/>
              </w:rPr>
            </w:pPr>
          </w:p>
        </w:tc>
      </w:tr>
      <w:tr w:rsidR="00D269F7" w14:paraId="09A41117" w14:textId="77777777">
        <w:trPr>
          <w:trHeight w:val="300"/>
        </w:trPr>
        <w:tc>
          <w:tcPr>
            <w:tcW w:w="4406" w:type="dxa"/>
            <w:gridSpan w:val="2"/>
            <w:noWrap/>
            <w:vAlign w:val="bottom"/>
            <w:hideMark/>
          </w:tcPr>
          <w:p w14:paraId="09A4110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110"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11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11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13" w14:textId="77777777" w:rsidR="00FB0D83" w:rsidRDefault="006C352B">
            <w:pPr>
              <w:contextualSpacing/>
              <w:rPr>
                <w:rFonts w:eastAsia="Times New Roman" w:cs="Times New Roman"/>
                <w:sz w:val="20"/>
              </w:rPr>
            </w:pPr>
          </w:p>
        </w:tc>
        <w:tc>
          <w:tcPr>
            <w:tcW w:w="101" w:type="dxa"/>
            <w:noWrap/>
            <w:vAlign w:val="bottom"/>
            <w:hideMark/>
          </w:tcPr>
          <w:p w14:paraId="09A41114" w14:textId="77777777" w:rsidR="00FB0D83" w:rsidRDefault="006C352B">
            <w:pPr>
              <w:contextualSpacing/>
              <w:rPr>
                <w:rFonts w:eastAsia="Times New Roman" w:cs="Times New Roman"/>
                <w:sz w:val="20"/>
              </w:rPr>
            </w:pPr>
          </w:p>
        </w:tc>
        <w:tc>
          <w:tcPr>
            <w:tcW w:w="101" w:type="dxa"/>
            <w:noWrap/>
            <w:vAlign w:val="bottom"/>
            <w:hideMark/>
          </w:tcPr>
          <w:p w14:paraId="09A41115" w14:textId="77777777" w:rsidR="00FB0D83" w:rsidRDefault="006C352B">
            <w:pPr>
              <w:contextualSpacing/>
              <w:rPr>
                <w:rFonts w:eastAsia="Times New Roman" w:cs="Times New Roman"/>
                <w:sz w:val="20"/>
              </w:rPr>
            </w:pPr>
          </w:p>
        </w:tc>
        <w:tc>
          <w:tcPr>
            <w:tcW w:w="40" w:type="dxa"/>
            <w:noWrap/>
            <w:vAlign w:val="bottom"/>
            <w:hideMark/>
          </w:tcPr>
          <w:p w14:paraId="09A41116" w14:textId="77777777" w:rsidR="00FB0D83" w:rsidRDefault="006C352B">
            <w:pPr>
              <w:contextualSpacing/>
              <w:rPr>
                <w:rFonts w:eastAsia="Times New Roman" w:cs="Times New Roman"/>
                <w:sz w:val="20"/>
              </w:rPr>
            </w:pPr>
          </w:p>
        </w:tc>
      </w:tr>
      <w:tr w:rsidR="00D269F7" w14:paraId="09A41121" w14:textId="77777777">
        <w:trPr>
          <w:trHeight w:val="300"/>
        </w:trPr>
        <w:tc>
          <w:tcPr>
            <w:tcW w:w="2392" w:type="dxa"/>
            <w:noWrap/>
            <w:vAlign w:val="bottom"/>
            <w:hideMark/>
          </w:tcPr>
          <w:p w14:paraId="09A41118" w14:textId="77777777" w:rsidR="00FB0D83" w:rsidRDefault="006C352B">
            <w:pPr>
              <w:contextualSpacing/>
              <w:rPr>
                <w:rFonts w:eastAsia="Times New Roman" w:cs="Times New Roman"/>
                <w:sz w:val="20"/>
              </w:rPr>
            </w:pPr>
          </w:p>
        </w:tc>
        <w:tc>
          <w:tcPr>
            <w:tcW w:w="2014" w:type="dxa"/>
            <w:noWrap/>
            <w:vAlign w:val="bottom"/>
            <w:hideMark/>
          </w:tcPr>
          <w:p w14:paraId="09A41119" w14:textId="77777777" w:rsidR="00FB0D83" w:rsidRDefault="006C352B">
            <w:pPr>
              <w:contextualSpacing/>
              <w:rPr>
                <w:rFonts w:eastAsia="Times New Roman" w:cs="Times New Roman"/>
                <w:sz w:val="20"/>
              </w:rPr>
            </w:pPr>
          </w:p>
        </w:tc>
        <w:tc>
          <w:tcPr>
            <w:tcW w:w="2759" w:type="dxa"/>
            <w:noWrap/>
            <w:vAlign w:val="bottom"/>
            <w:hideMark/>
          </w:tcPr>
          <w:p w14:paraId="09A4111A" w14:textId="77777777" w:rsidR="00FB0D83" w:rsidRDefault="006C352B">
            <w:pPr>
              <w:contextualSpacing/>
              <w:rPr>
                <w:rFonts w:eastAsia="Times New Roman" w:cs="Times New Roman"/>
                <w:sz w:val="20"/>
              </w:rPr>
            </w:pPr>
          </w:p>
        </w:tc>
        <w:tc>
          <w:tcPr>
            <w:tcW w:w="1190" w:type="dxa"/>
            <w:noWrap/>
            <w:vAlign w:val="bottom"/>
            <w:hideMark/>
          </w:tcPr>
          <w:p w14:paraId="09A4111B" w14:textId="77777777" w:rsidR="00FB0D83" w:rsidRDefault="006C352B">
            <w:pPr>
              <w:contextualSpacing/>
              <w:rPr>
                <w:rFonts w:eastAsia="Times New Roman" w:cs="Times New Roman"/>
                <w:sz w:val="20"/>
              </w:rPr>
            </w:pPr>
          </w:p>
        </w:tc>
        <w:tc>
          <w:tcPr>
            <w:tcW w:w="101" w:type="dxa"/>
            <w:noWrap/>
            <w:vAlign w:val="bottom"/>
            <w:hideMark/>
          </w:tcPr>
          <w:p w14:paraId="09A4111C" w14:textId="77777777" w:rsidR="00FB0D83" w:rsidRDefault="006C352B">
            <w:pPr>
              <w:contextualSpacing/>
              <w:rPr>
                <w:rFonts w:eastAsia="Times New Roman" w:cs="Times New Roman"/>
                <w:sz w:val="20"/>
              </w:rPr>
            </w:pPr>
          </w:p>
        </w:tc>
        <w:tc>
          <w:tcPr>
            <w:tcW w:w="101" w:type="dxa"/>
            <w:noWrap/>
            <w:vAlign w:val="bottom"/>
            <w:hideMark/>
          </w:tcPr>
          <w:p w14:paraId="09A4111D" w14:textId="77777777" w:rsidR="00FB0D83" w:rsidRDefault="006C352B">
            <w:pPr>
              <w:contextualSpacing/>
              <w:rPr>
                <w:rFonts w:eastAsia="Times New Roman" w:cs="Times New Roman"/>
                <w:sz w:val="20"/>
              </w:rPr>
            </w:pPr>
          </w:p>
        </w:tc>
        <w:tc>
          <w:tcPr>
            <w:tcW w:w="101" w:type="dxa"/>
            <w:noWrap/>
            <w:vAlign w:val="bottom"/>
            <w:hideMark/>
          </w:tcPr>
          <w:p w14:paraId="09A4111E" w14:textId="77777777" w:rsidR="00FB0D83" w:rsidRDefault="006C352B">
            <w:pPr>
              <w:contextualSpacing/>
              <w:rPr>
                <w:rFonts w:eastAsia="Times New Roman" w:cs="Times New Roman"/>
                <w:sz w:val="20"/>
              </w:rPr>
            </w:pPr>
          </w:p>
        </w:tc>
        <w:tc>
          <w:tcPr>
            <w:tcW w:w="101" w:type="dxa"/>
            <w:noWrap/>
            <w:vAlign w:val="bottom"/>
            <w:hideMark/>
          </w:tcPr>
          <w:p w14:paraId="09A4111F" w14:textId="77777777" w:rsidR="00FB0D83" w:rsidRDefault="006C352B">
            <w:pPr>
              <w:contextualSpacing/>
              <w:rPr>
                <w:rFonts w:eastAsia="Times New Roman" w:cs="Times New Roman"/>
                <w:sz w:val="20"/>
              </w:rPr>
            </w:pPr>
          </w:p>
        </w:tc>
        <w:tc>
          <w:tcPr>
            <w:tcW w:w="40" w:type="dxa"/>
            <w:noWrap/>
            <w:vAlign w:val="bottom"/>
            <w:hideMark/>
          </w:tcPr>
          <w:p w14:paraId="09A41120" w14:textId="77777777" w:rsidR="00FB0D83" w:rsidRDefault="006C352B">
            <w:pPr>
              <w:contextualSpacing/>
              <w:rPr>
                <w:rFonts w:eastAsia="Times New Roman" w:cs="Times New Roman"/>
                <w:sz w:val="20"/>
              </w:rPr>
            </w:pPr>
          </w:p>
        </w:tc>
      </w:tr>
      <w:tr w:rsidR="00D269F7" w14:paraId="09A41127" w14:textId="77777777">
        <w:trPr>
          <w:trHeight w:val="300"/>
        </w:trPr>
        <w:tc>
          <w:tcPr>
            <w:tcW w:w="2392" w:type="dxa"/>
            <w:noWrap/>
            <w:vAlign w:val="bottom"/>
            <w:hideMark/>
          </w:tcPr>
          <w:p w14:paraId="09A41122" w14:textId="77777777" w:rsidR="00FB0D83" w:rsidRDefault="006C352B">
            <w:pPr>
              <w:contextualSpacing/>
              <w:rPr>
                <w:rFonts w:eastAsia="Times New Roman" w:cs="Times New Roman"/>
                <w:sz w:val="20"/>
              </w:rPr>
            </w:pPr>
          </w:p>
        </w:tc>
        <w:tc>
          <w:tcPr>
            <w:tcW w:w="6165" w:type="dxa"/>
            <w:gridSpan w:val="5"/>
            <w:noWrap/>
            <w:vAlign w:val="bottom"/>
            <w:hideMark/>
          </w:tcPr>
          <w:p w14:paraId="09A4112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74 ως έχει   ΔΕΚΤΟ ΚΑΤΑ ΠΛΕΙΟΨΗΦΙΑ</w:t>
            </w:r>
          </w:p>
        </w:tc>
        <w:tc>
          <w:tcPr>
            <w:tcW w:w="101" w:type="dxa"/>
            <w:noWrap/>
            <w:vAlign w:val="bottom"/>
            <w:hideMark/>
          </w:tcPr>
          <w:p w14:paraId="09A4112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25" w14:textId="77777777" w:rsidR="00FB0D83" w:rsidRDefault="006C352B">
            <w:pPr>
              <w:contextualSpacing/>
              <w:rPr>
                <w:rFonts w:eastAsia="Times New Roman" w:cs="Times New Roman"/>
                <w:sz w:val="20"/>
              </w:rPr>
            </w:pPr>
          </w:p>
        </w:tc>
        <w:tc>
          <w:tcPr>
            <w:tcW w:w="40" w:type="dxa"/>
            <w:noWrap/>
            <w:vAlign w:val="bottom"/>
            <w:hideMark/>
          </w:tcPr>
          <w:p w14:paraId="09A41126" w14:textId="77777777" w:rsidR="00FB0D83" w:rsidRDefault="006C352B">
            <w:pPr>
              <w:contextualSpacing/>
              <w:rPr>
                <w:rFonts w:eastAsia="Times New Roman" w:cs="Times New Roman"/>
                <w:sz w:val="20"/>
              </w:rPr>
            </w:pPr>
          </w:p>
        </w:tc>
      </w:tr>
      <w:tr w:rsidR="00D269F7" w14:paraId="09A41131" w14:textId="77777777">
        <w:trPr>
          <w:trHeight w:val="300"/>
        </w:trPr>
        <w:tc>
          <w:tcPr>
            <w:tcW w:w="2392" w:type="dxa"/>
            <w:noWrap/>
            <w:vAlign w:val="bottom"/>
            <w:hideMark/>
          </w:tcPr>
          <w:p w14:paraId="09A4112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12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2A" w14:textId="77777777" w:rsidR="00FB0D83" w:rsidRDefault="006C352B">
            <w:pPr>
              <w:contextualSpacing/>
              <w:rPr>
                <w:rFonts w:eastAsia="Times New Roman" w:cs="Times New Roman"/>
                <w:sz w:val="20"/>
              </w:rPr>
            </w:pPr>
          </w:p>
        </w:tc>
        <w:tc>
          <w:tcPr>
            <w:tcW w:w="1190" w:type="dxa"/>
            <w:noWrap/>
            <w:vAlign w:val="bottom"/>
            <w:hideMark/>
          </w:tcPr>
          <w:p w14:paraId="09A4112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12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2D" w14:textId="77777777" w:rsidR="00FB0D83" w:rsidRDefault="006C352B">
            <w:pPr>
              <w:contextualSpacing/>
              <w:rPr>
                <w:rFonts w:eastAsia="Times New Roman" w:cs="Times New Roman"/>
                <w:sz w:val="20"/>
              </w:rPr>
            </w:pPr>
          </w:p>
        </w:tc>
        <w:tc>
          <w:tcPr>
            <w:tcW w:w="101" w:type="dxa"/>
            <w:noWrap/>
            <w:vAlign w:val="bottom"/>
            <w:hideMark/>
          </w:tcPr>
          <w:p w14:paraId="09A4112E" w14:textId="77777777" w:rsidR="00FB0D83" w:rsidRDefault="006C352B">
            <w:pPr>
              <w:contextualSpacing/>
              <w:rPr>
                <w:rFonts w:eastAsia="Times New Roman" w:cs="Times New Roman"/>
                <w:sz w:val="20"/>
              </w:rPr>
            </w:pPr>
          </w:p>
        </w:tc>
        <w:tc>
          <w:tcPr>
            <w:tcW w:w="101" w:type="dxa"/>
            <w:noWrap/>
            <w:vAlign w:val="bottom"/>
            <w:hideMark/>
          </w:tcPr>
          <w:p w14:paraId="09A4112F" w14:textId="77777777" w:rsidR="00FB0D83" w:rsidRDefault="006C352B">
            <w:pPr>
              <w:contextualSpacing/>
              <w:rPr>
                <w:rFonts w:eastAsia="Times New Roman" w:cs="Times New Roman"/>
                <w:sz w:val="20"/>
              </w:rPr>
            </w:pPr>
          </w:p>
        </w:tc>
        <w:tc>
          <w:tcPr>
            <w:tcW w:w="40" w:type="dxa"/>
            <w:noWrap/>
            <w:vAlign w:val="bottom"/>
            <w:hideMark/>
          </w:tcPr>
          <w:p w14:paraId="09A41130" w14:textId="77777777" w:rsidR="00FB0D83" w:rsidRDefault="006C352B">
            <w:pPr>
              <w:contextualSpacing/>
              <w:rPr>
                <w:rFonts w:eastAsia="Times New Roman" w:cs="Times New Roman"/>
                <w:sz w:val="20"/>
              </w:rPr>
            </w:pPr>
          </w:p>
        </w:tc>
      </w:tr>
      <w:tr w:rsidR="00D269F7" w14:paraId="09A4113B" w14:textId="77777777">
        <w:trPr>
          <w:trHeight w:val="300"/>
        </w:trPr>
        <w:tc>
          <w:tcPr>
            <w:tcW w:w="2392" w:type="dxa"/>
            <w:noWrap/>
            <w:vAlign w:val="bottom"/>
            <w:hideMark/>
          </w:tcPr>
          <w:p w14:paraId="09A4113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13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34" w14:textId="77777777" w:rsidR="00FB0D83" w:rsidRDefault="006C352B">
            <w:pPr>
              <w:contextualSpacing/>
              <w:rPr>
                <w:rFonts w:eastAsia="Times New Roman" w:cs="Times New Roman"/>
                <w:sz w:val="20"/>
              </w:rPr>
            </w:pPr>
          </w:p>
        </w:tc>
        <w:tc>
          <w:tcPr>
            <w:tcW w:w="1190" w:type="dxa"/>
            <w:noWrap/>
            <w:vAlign w:val="bottom"/>
            <w:hideMark/>
          </w:tcPr>
          <w:p w14:paraId="09A4113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13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37" w14:textId="77777777" w:rsidR="00FB0D83" w:rsidRDefault="006C352B">
            <w:pPr>
              <w:contextualSpacing/>
              <w:rPr>
                <w:rFonts w:eastAsia="Times New Roman" w:cs="Times New Roman"/>
                <w:sz w:val="20"/>
              </w:rPr>
            </w:pPr>
          </w:p>
        </w:tc>
        <w:tc>
          <w:tcPr>
            <w:tcW w:w="101" w:type="dxa"/>
            <w:noWrap/>
            <w:vAlign w:val="bottom"/>
            <w:hideMark/>
          </w:tcPr>
          <w:p w14:paraId="09A41138" w14:textId="77777777" w:rsidR="00FB0D83" w:rsidRDefault="006C352B">
            <w:pPr>
              <w:contextualSpacing/>
              <w:rPr>
                <w:rFonts w:eastAsia="Times New Roman" w:cs="Times New Roman"/>
                <w:sz w:val="20"/>
              </w:rPr>
            </w:pPr>
          </w:p>
        </w:tc>
        <w:tc>
          <w:tcPr>
            <w:tcW w:w="101" w:type="dxa"/>
            <w:noWrap/>
            <w:vAlign w:val="bottom"/>
            <w:hideMark/>
          </w:tcPr>
          <w:p w14:paraId="09A41139" w14:textId="77777777" w:rsidR="00FB0D83" w:rsidRDefault="006C352B">
            <w:pPr>
              <w:contextualSpacing/>
              <w:rPr>
                <w:rFonts w:eastAsia="Times New Roman" w:cs="Times New Roman"/>
                <w:sz w:val="20"/>
              </w:rPr>
            </w:pPr>
          </w:p>
        </w:tc>
        <w:tc>
          <w:tcPr>
            <w:tcW w:w="40" w:type="dxa"/>
            <w:noWrap/>
            <w:vAlign w:val="bottom"/>
            <w:hideMark/>
          </w:tcPr>
          <w:p w14:paraId="09A4113A" w14:textId="77777777" w:rsidR="00FB0D83" w:rsidRDefault="006C352B">
            <w:pPr>
              <w:contextualSpacing/>
              <w:rPr>
                <w:rFonts w:eastAsia="Times New Roman" w:cs="Times New Roman"/>
                <w:sz w:val="20"/>
              </w:rPr>
            </w:pPr>
          </w:p>
        </w:tc>
      </w:tr>
      <w:tr w:rsidR="00D269F7" w14:paraId="09A41145" w14:textId="77777777">
        <w:trPr>
          <w:trHeight w:val="300"/>
        </w:trPr>
        <w:tc>
          <w:tcPr>
            <w:tcW w:w="2392" w:type="dxa"/>
            <w:noWrap/>
            <w:vAlign w:val="bottom"/>
            <w:hideMark/>
          </w:tcPr>
          <w:p w14:paraId="09A4113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13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3E" w14:textId="77777777" w:rsidR="00FB0D83" w:rsidRDefault="006C352B">
            <w:pPr>
              <w:contextualSpacing/>
              <w:rPr>
                <w:rFonts w:eastAsia="Times New Roman" w:cs="Times New Roman"/>
                <w:sz w:val="20"/>
              </w:rPr>
            </w:pPr>
          </w:p>
        </w:tc>
        <w:tc>
          <w:tcPr>
            <w:tcW w:w="1190" w:type="dxa"/>
            <w:noWrap/>
            <w:vAlign w:val="bottom"/>
            <w:hideMark/>
          </w:tcPr>
          <w:p w14:paraId="09A4113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14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41" w14:textId="77777777" w:rsidR="00FB0D83" w:rsidRDefault="006C352B">
            <w:pPr>
              <w:contextualSpacing/>
              <w:rPr>
                <w:rFonts w:eastAsia="Times New Roman" w:cs="Times New Roman"/>
                <w:sz w:val="20"/>
              </w:rPr>
            </w:pPr>
          </w:p>
        </w:tc>
        <w:tc>
          <w:tcPr>
            <w:tcW w:w="101" w:type="dxa"/>
            <w:noWrap/>
            <w:vAlign w:val="bottom"/>
            <w:hideMark/>
          </w:tcPr>
          <w:p w14:paraId="09A41142" w14:textId="77777777" w:rsidR="00FB0D83" w:rsidRDefault="006C352B">
            <w:pPr>
              <w:contextualSpacing/>
              <w:rPr>
                <w:rFonts w:eastAsia="Times New Roman" w:cs="Times New Roman"/>
                <w:sz w:val="20"/>
              </w:rPr>
            </w:pPr>
          </w:p>
        </w:tc>
        <w:tc>
          <w:tcPr>
            <w:tcW w:w="101" w:type="dxa"/>
            <w:noWrap/>
            <w:vAlign w:val="bottom"/>
            <w:hideMark/>
          </w:tcPr>
          <w:p w14:paraId="09A41143" w14:textId="77777777" w:rsidR="00FB0D83" w:rsidRDefault="006C352B">
            <w:pPr>
              <w:contextualSpacing/>
              <w:rPr>
                <w:rFonts w:eastAsia="Times New Roman" w:cs="Times New Roman"/>
                <w:sz w:val="20"/>
              </w:rPr>
            </w:pPr>
          </w:p>
        </w:tc>
        <w:tc>
          <w:tcPr>
            <w:tcW w:w="40" w:type="dxa"/>
            <w:noWrap/>
            <w:vAlign w:val="bottom"/>
            <w:hideMark/>
          </w:tcPr>
          <w:p w14:paraId="09A41144" w14:textId="77777777" w:rsidR="00FB0D83" w:rsidRDefault="006C352B">
            <w:pPr>
              <w:contextualSpacing/>
              <w:rPr>
                <w:rFonts w:eastAsia="Times New Roman" w:cs="Times New Roman"/>
                <w:sz w:val="20"/>
              </w:rPr>
            </w:pPr>
          </w:p>
        </w:tc>
      </w:tr>
      <w:tr w:rsidR="00D269F7" w14:paraId="09A4114F" w14:textId="77777777">
        <w:trPr>
          <w:trHeight w:val="300"/>
        </w:trPr>
        <w:tc>
          <w:tcPr>
            <w:tcW w:w="2392" w:type="dxa"/>
            <w:noWrap/>
            <w:vAlign w:val="bottom"/>
            <w:hideMark/>
          </w:tcPr>
          <w:p w14:paraId="09A4114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14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48" w14:textId="77777777" w:rsidR="00FB0D83" w:rsidRDefault="006C352B">
            <w:pPr>
              <w:contextualSpacing/>
              <w:rPr>
                <w:rFonts w:eastAsia="Times New Roman" w:cs="Times New Roman"/>
                <w:sz w:val="20"/>
              </w:rPr>
            </w:pPr>
          </w:p>
        </w:tc>
        <w:tc>
          <w:tcPr>
            <w:tcW w:w="1190" w:type="dxa"/>
            <w:noWrap/>
            <w:vAlign w:val="bottom"/>
            <w:hideMark/>
          </w:tcPr>
          <w:p w14:paraId="09A4114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14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4B" w14:textId="77777777" w:rsidR="00FB0D83" w:rsidRDefault="006C352B">
            <w:pPr>
              <w:contextualSpacing/>
              <w:rPr>
                <w:rFonts w:eastAsia="Times New Roman" w:cs="Times New Roman"/>
                <w:sz w:val="20"/>
              </w:rPr>
            </w:pPr>
          </w:p>
        </w:tc>
        <w:tc>
          <w:tcPr>
            <w:tcW w:w="101" w:type="dxa"/>
            <w:noWrap/>
            <w:vAlign w:val="bottom"/>
            <w:hideMark/>
          </w:tcPr>
          <w:p w14:paraId="09A4114C" w14:textId="77777777" w:rsidR="00FB0D83" w:rsidRDefault="006C352B">
            <w:pPr>
              <w:contextualSpacing/>
              <w:rPr>
                <w:rFonts w:eastAsia="Times New Roman" w:cs="Times New Roman"/>
                <w:sz w:val="20"/>
              </w:rPr>
            </w:pPr>
          </w:p>
        </w:tc>
        <w:tc>
          <w:tcPr>
            <w:tcW w:w="101" w:type="dxa"/>
            <w:noWrap/>
            <w:vAlign w:val="bottom"/>
            <w:hideMark/>
          </w:tcPr>
          <w:p w14:paraId="09A4114D" w14:textId="77777777" w:rsidR="00FB0D83" w:rsidRDefault="006C352B">
            <w:pPr>
              <w:contextualSpacing/>
              <w:rPr>
                <w:rFonts w:eastAsia="Times New Roman" w:cs="Times New Roman"/>
                <w:sz w:val="20"/>
              </w:rPr>
            </w:pPr>
          </w:p>
        </w:tc>
        <w:tc>
          <w:tcPr>
            <w:tcW w:w="40" w:type="dxa"/>
            <w:noWrap/>
            <w:vAlign w:val="bottom"/>
            <w:hideMark/>
          </w:tcPr>
          <w:p w14:paraId="09A4114E" w14:textId="77777777" w:rsidR="00FB0D83" w:rsidRDefault="006C352B">
            <w:pPr>
              <w:contextualSpacing/>
              <w:rPr>
                <w:rFonts w:eastAsia="Times New Roman" w:cs="Times New Roman"/>
                <w:sz w:val="20"/>
              </w:rPr>
            </w:pPr>
          </w:p>
        </w:tc>
      </w:tr>
      <w:tr w:rsidR="00D269F7" w14:paraId="09A41159" w14:textId="77777777">
        <w:trPr>
          <w:trHeight w:val="300"/>
        </w:trPr>
        <w:tc>
          <w:tcPr>
            <w:tcW w:w="2392" w:type="dxa"/>
            <w:noWrap/>
            <w:vAlign w:val="bottom"/>
            <w:hideMark/>
          </w:tcPr>
          <w:p w14:paraId="09A4115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15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52" w14:textId="77777777" w:rsidR="00FB0D83" w:rsidRDefault="006C352B">
            <w:pPr>
              <w:contextualSpacing/>
              <w:rPr>
                <w:rFonts w:eastAsia="Times New Roman" w:cs="Times New Roman"/>
                <w:sz w:val="20"/>
              </w:rPr>
            </w:pPr>
          </w:p>
        </w:tc>
        <w:tc>
          <w:tcPr>
            <w:tcW w:w="1190" w:type="dxa"/>
            <w:noWrap/>
            <w:vAlign w:val="bottom"/>
            <w:hideMark/>
          </w:tcPr>
          <w:p w14:paraId="09A4115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15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55" w14:textId="77777777" w:rsidR="00FB0D83" w:rsidRDefault="006C352B">
            <w:pPr>
              <w:contextualSpacing/>
              <w:rPr>
                <w:rFonts w:eastAsia="Times New Roman" w:cs="Times New Roman"/>
                <w:sz w:val="20"/>
              </w:rPr>
            </w:pPr>
          </w:p>
        </w:tc>
        <w:tc>
          <w:tcPr>
            <w:tcW w:w="101" w:type="dxa"/>
            <w:noWrap/>
            <w:vAlign w:val="bottom"/>
            <w:hideMark/>
          </w:tcPr>
          <w:p w14:paraId="09A41156" w14:textId="77777777" w:rsidR="00FB0D83" w:rsidRDefault="006C352B">
            <w:pPr>
              <w:contextualSpacing/>
              <w:rPr>
                <w:rFonts w:eastAsia="Times New Roman" w:cs="Times New Roman"/>
                <w:sz w:val="20"/>
              </w:rPr>
            </w:pPr>
          </w:p>
        </w:tc>
        <w:tc>
          <w:tcPr>
            <w:tcW w:w="101" w:type="dxa"/>
            <w:noWrap/>
            <w:vAlign w:val="bottom"/>
            <w:hideMark/>
          </w:tcPr>
          <w:p w14:paraId="09A41157" w14:textId="77777777" w:rsidR="00FB0D83" w:rsidRDefault="006C352B">
            <w:pPr>
              <w:contextualSpacing/>
              <w:rPr>
                <w:rFonts w:eastAsia="Times New Roman" w:cs="Times New Roman"/>
                <w:sz w:val="20"/>
              </w:rPr>
            </w:pPr>
          </w:p>
        </w:tc>
        <w:tc>
          <w:tcPr>
            <w:tcW w:w="40" w:type="dxa"/>
            <w:noWrap/>
            <w:vAlign w:val="bottom"/>
            <w:hideMark/>
          </w:tcPr>
          <w:p w14:paraId="09A41158" w14:textId="77777777" w:rsidR="00FB0D83" w:rsidRDefault="006C352B">
            <w:pPr>
              <w:contextualSpacing/>
              <w:rPr>
                <w:rFonts w:eastAsia="Times New Roman" w:cs="Times New Roman"/>
                <w:sz w:val="20"/>
              </w:rPr>
            </w:pPr>
          </w:p>
        </w:tc>
      </w:tr>
      <w:tr w:rsidR="00D269F7" w14:paraId="09A41163" w14:textId="77777777">
        <w:trPr>
          <w:trHeight w:val="300"/>
        </w:trPr>
        <w:tc>
          <w:tcPr>
            <w:tcW w:w="2392" w:type="dxa"/>
            <w:noWrap/>
            <w:vAlign w:val="bottom"/>
            <w:hideMark/>
          </w:tcPr>
          <w:p w14:paraId="09A4115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15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5C" w14:textId="77777777" w:rsidR="00FB0D83" w:rsidRDefault="006C352B">
            <w:pPr>
              <w:contextualSpacing/>
              <w:rPr>
                <w:rFonts w:eastAsia="Times New Roman" w:cs="Times New Roman"/>
                <w:sz w:val="20"/>
              </w:rPr>
            </w:pPr>
          </w:p>
        </w:tc>
        <w:tc>
          <w:tcPr>
            <w:tcW w:w="1190" w:type="dxa"/>
            <w:noWrap/>
            <w:vAlign w:val="bottom"/>
            <w:hideMark/>
          </w:tcPr>
          <w:p w14:paraId="09A4115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15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5F" w14:textId="77777777" w:rsidR="00FB0D83" w:rsidRDefault="006C352B">
            <w:pPr>
              <w:contextualSpacing/>
              <w:rPr>
                <w:rFonts w:eastAsia="Times New Roman" w:cs="Times New Roman"/>
                <w:sz w:val="20"/>
              </w:rPr>
            </w:pPr>
          </w:p>
        </w:tc>
        <w:tc>
          <w:tcPr>
            <w:tcW w:w="101" w:type="dxa"/>
            <w:noWrap/>
            <w:vAlign w:val="bottom"/>
            <w:hideMark/>
          </w:tcPr>
          <w:p w14:paraId="09A41160" w14:textId="77777777" w:rsidR="00FB0D83" w:rsidRDefault="006C352B">
            <w:pPr>
              <w:contextualSpacing/>
              <w:rPr>
                <w:rFonts w:eastAsia="Times New Roman" w:cs="Times New Roman"/>
                <w:sz w:val="20"/>
              </w:rPr>
            </w:pPr>
          </w:p>
        </w:tc>
        <w:tc>
          <w:tcPr>
            <w:tcW w:w="101" w:type="dxa"/>
            <w:noWrap/>
            <w:vAlign w:val="bottom"/>
            <w:hideMark/>
          </w:tcPr>
          <w:p w14:paraId="09A41161" w14:textId="77777777" w:rsidR="00FB0D83" w:rsidRDefault="006C352B">
            <w:pPr>
              <w:contextualSpacing/>
              <w:rPr>
                <w:rFonts w:eastAsia="Times New Roman" w:cs="Times New Roman"/>
                <w:sz w:val="20"/>
              </w:rPr>
            </w:pPr>
          </w:p>
        </w:tc>
        <w:tc>
          <w:tcPr>
            <w:tcW w:w="40" w:type="dxa"/>
            <w:noWrap/>
            <w:vAlign w:val="bottom"/>
            <w:hideMark/>
          </w:tcPr>
          <w:p w14:paraId="09A41162" w14:textId="77777777" w:rsidR="00FB0D83" w:rsidRDefault="006C352B">
            <w:pPr>
              <w:contextualSpacing/>
              <w:rPr>
                <w:rFonts w:eastAsia="Times New Roman" w:cs="Times New Roman"/>
                <w:sz w:val="20"/>
              </w:rPr>
            </w:pPr>
          </w:p>
        </w:tc>
      </w:tr>
      <w:tr w:rsidR="00D269F7" w14:paraId="09A4116D" w14:textId="77777777">
        <w:trPr>
          <w:trHeight w:val="300"/>
        </w:trPr>
        <w:tc>
          <w:tcPr>
            <w:tcW w:w="2392" w:type="dxa"/>
            <w:noWrap/>
            <w:vAlign w:val="bottom"/>
            <w:hideMark/>
          </w:tcPr>
          <w:p w14:paraId="09A4116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16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66" w14:textId="77777777" w:rsidR="00FB0D83" w:rsidRDefault="006C352B">
            <w:pPr>
              <w:contextualSpacing/>
              <w:rPr>
                <w:rFonts w:eastAsia="Times New Roman" w:cs="Times New Roman"/>
                <w:sz w:val="20"/>
              </w:rPr>
            </w:pPr>
          </w:p>
        </w:tc>
        <w:tc>
          <w:tcPr>
            <w:tcW w:w="1190" w:type="dxa"/>
            <w:noWrap/>
            <w:vAlign w:val="bottom"/>
            <w:hideMark/>
          </w:tcPr>
          <w:p w14:paraId="09A4116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16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69" w14:textId="77777777" w:rsidR="00FB0D83" w:rsidRDefault="006C352B">
            <w:pPr>
              <w:contextualSpacing/>
              <w:rPr>
                <w:rFonts w:eastAsia="Times New Roman" w:cs="Times New Roman"/>
                <w:sz w:val="20"/>
              </w:rPr>
            </w:pPr>
          </w:p>
        </w:tc>
        <w:tc>
          <w:tcPr>
            <w:tcW w:w="101" w:type="dxa"/>
            <w:noWrap/>
            <w:vAlign w:val="bottom"/>
            <w:hideMark/>
          </w:tcPr>
          <w:p w14:paraId="09A4116A" w14:textId="77777777" w:rsidR="00FB0D83" w:rsidRDefault="006C352B">
            <w:pPr>
              <w:contextualSpacing/>
              <w:rPr>
                <w:rFonts w:eastAsia="Times New Roman" w:cs="Times New Roman"/>
                <w:sz w:val="20"/>
              </w:rPr>
            </w:pPr>
          </w:p>
        </w:tc>
        <w:tc>
          <w:tcPr>
            <w:tcW w:w="101" w:type="dxa"/>
            <w:noWrap/>
            <w:vAlign w:val="bottom"/>
            <w:hideMark/>
          </w:tcPr>
          <w:p w14:paraId="09A4116B" w14:textId="77777777" w:rsidR="00FB0D83" w:rsidRDefault="006C352B">
            <w:pPr>
              <w:contextualSpacing/>
              <w:rPr>
                <w:rFonts w:eastAsia="Times New Roman" w:cs="Times New Roman"/>
                <w:sz w:val="20"/>
              </w:rPr>
            </w:pPr>
          </w:p>
        </w:tc>
        <w:tc>
          <w:tcPr>
            <w:tcW w:w="40" w:type="dxa"/>
            <w:noWrap/>
            <w:vAlign w:val="bottom"/>
            <w:hideMark/>
          </w:tcPr>
          <w:p w14:paraId="09A4116C" w14:textId="77777777" w:rsidR="00FB0D83" w:rsidRDefault="006C352B">
            <w:pPr>
              <w:contextualSpacing/>
              <w:rPr>
                <w:rFonts w:eastAsia="Times New Roman" w:cs="Times New Roman"/>
                <w:sz w:val="20"/>
              </w:rPr>
            </w:pPr>
          </w:p>
        </w:tc>
      </w:tr>
      <w:tr w:rsidR="00D269F7" w14:paraId="09A41176" w14:textId="77777777">
        <w:trPr>
          <w:trHeight w:val="300"/>
        </w:trPr>
        <w:tc>
          <w:tcPr>
            <w:tcW w:w="4406" w:type="dxa"/>
            <w:gridSpan w:val="2"/>
            <w:noWrap/>
            <w:vAlign w:val="bottom"/>
            <w:hideMark/>
          </w:tcPr>
          <w:p w14:paraId="09A4116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16F"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17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17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72" w14:textId="77777777" w:rsidR="00FB0D83" w:rsidRDefault="006C352B">
            <w:pPr>
              <w:contextualSpacing/>
              <w:rPr>
                <w:rFonts w:eastAsia="Times New Roman" w:cs="Times New Roman"/>
                <w:sz w:val="20"/>
              </w:rPr>
            </w:pPr>
          </w:p>
        </w:tc>
        <w:tc>
          <w:tcPr>
            <w:tcW w:w="101" w:type="dxa"/>
            <w:noWrap/>
            <w:vAlign w:val="bottom"/>
            <w:hideMark/>
          </w:tcPr>
          <w:p w14:paraId="09A41173" w14:textId="77777777" w:rsidR="00FB0D83" w:rsidRDefault="006C352B">
            <w:pPr>
              <w:contextualSpacing/>
              <w:rPr>
                <w:rFonts w:eastAsia="Times New Roman" w:cs="Times New Roman"/>
                <w:sz w:val="20"/>
              </w:rPr>
            </w:pPr>
          </w:p>
        </w:tc>
        <w:tc>
          <w:tcPr>
            <w:tcW w:w="101" w:type="dxa"/>
            <w:noWrap/>
            <w:vAlign w:val="bottom"/>
            <w:hideMark/>
          </w:tcPr>
          <w:p w14:paraId="09A41174" w14:textId="77777777" w:rsidR="00FB0D83" w:rsidRDefault="006C352B">
            <w:pPr>
              <w:contextualSpacing/>
              <w:rPr>
                <w:rFonts w:eastAsia="Times New Roman" w:cs="Times New Roman"/>
                <w:sz w:val="20"/>
              </w:rPr>
            </w:pPr>
          </w:p>
        </w:tc>
        <w:tc>
          <w:tcPr>
            <w:tcW w:w="40" w:type="dxa"/>
            <w:noWrap/>
            <w:vAlign w:val="bottom"/>
            <w:hideMark/>
          </w:tcPr>
          <w:p w14:paraId="09A41175" w14:textId="77777777" w:rsidR="00FB0D83" w:rsidRDefault="006C352B">
            <w:pPr>
              <w:contextualSpacing/>
              <w:rPr>
                <w:rFonts w:eastAsia="Times New Roman" w:cs="Times New Roman"/>
                <w:sz w:val="20"/>
              </w:rPr>
            </w:pPr>
          </w:p>
        </w:tc>
      </w:tr>
      <w:tr w:rsidR="00D269F7" w14:paraId="09A41180" w14:textId="77777777">
        <w:trPr>
          <w:trHeight w:val="300"/>
        </w:trPr>
        <w:tc>
          <w:tcPr>
            <w:tcW w:w="2392" w:type="dxa"/>
            <w:noWrap/>
            <w:vAlign w:val="bottom"/>
            <w:hideMark/>
          </w:tcPr>
          <w:p w14:paraId="09A41177" w14:textId="77777777" w:rsidR="00FB0D83" w:rsidRDefault="006C352B">
            <w:pPr>
              <w:contextualSpacing/>
              <w:rPr>
                <w:rFonts w:eastAsia="Times New Roman" w:cs="Times New Roman"/>
                <w:sz w:val="20"/>
              </w:rPr>
            </w:pPr>
          </w:p>
        </w:tc>
        <w:tc>
          <w:tcPr>
            <w:tcW w:w="2014" w:type="dxa"/>
            <w:noWrap/>
            <w:vAlign w:val="bottom"/>
            <w:hideMark/>
          </w:tcPr>
          <w:p w14:paraId="09A41178" w14:textId="77777777" w:rsidR="00FB0D83" w:rsidRDefault="006C352B">
            <w:pPr>
              <w:contextualSpacing/>
              <w:rPr>
                <w:rFonts w:eastAsia="Times New Roman" w:cs="Times New Roman"/>
                <w:sz w:val="20"/>
              </w:rPr>
            </w:pPr>
          </w:p>
        </w:tc>
        <w:tc>
          <w:tcPr>
            <w:tcW w:w="2759" w:type="dxa"/>
            <w:noWrap/>
            <w:vAlign w:val="bottom"/>
            <w:hideMark/>
          </w:tcPr>
          <w:p w14:paraId="09A41179" w14:textId="77777777" w:rsidR="00FB0D83" w:rsidRDefault="006C352B">
            <w:pPr>
              <w:contextualSpacing/>
              <w:rPr>
                <w:rFonts w:eastAsia="Times New Roman" w:cs="Times New Roman"/>
                <w:sz w:val="20"/>
              </w:rPr>
            </w:pPr>
          </w:p>
        </w:tc>
        <w:tc>
          <w:tcPr>
            <w:tcW w:w="1190" w:type="dxa"/>
            <w:noWrap/>
            <w:vAlign w:val="bottom"/>
            <w:hideMark/>
          </w:tcPr>
          <w:p w14:paraId="09A4117A" w14:textId="77777777" w:rsidR="00FB0D83" w:rsidRDefault="006C352B">
            <w:pPr>
              <w:contextualSpacing/>
              <w:rPr>
                <w:rFonts w:eastAsia="Times New Roman" w:cs="Times New Roman"/>
                <w:sz w:val="20"/>
              </w:rPr>
            </w:pPr>
          </w:p>
        </w:tc>
        <w:tc>
          <w:tcPr>
            <w:tcW w:w="101" w:type="dxa"/>
            <w:noWrap/>
            <w:vAlign w:val="bottom"/>
            <w:hideMark/>
          </w:tcPr>
          <w:p w14:paraId="09A4117B" w14:textId="77777777" w:rsidR="00FB0D83" w:rsidRDefault="006C352B">
            <w:pPr>
              <w:contextualSpacing/>
              <w:rPr>
                <w:rFonts w:eastAsia="Times New Roman" w:cs="Times New Roman"/>
                <w:sz w:val="20"/>
              </w:rPr>
            </w:pPr>
          </w:p>
        </w:tc>
        <w:tc>
          <w:tcPr>
            <w:tcW w:w="101" w:type="dxa"/>
            <w:noWrap/>
            <w:vAlign w:val="bottom"/>
            <w:hideMark/>
          </w:tcPr>
          <w:p w14:paraId="09A4117C" w14:textId="77777777" w:rsidR="00FB0D83" w:rsidRDefault="006C352B">
            <w:pPr>
              <w:contextualSpacing/>
              <w:rPr>
                <w:rFonts w:eastAsia="Times New Roman" w:cs="Times New Roman"/>
                <w:sz w:val="20"/>
              </w:rPr>
            </w:pPr>
          </w:p>
        </w:tc>
        <w:tc>
          <w:tcPr>
            <w:tcW w:w="101" w:type="dxa"/>
            <w:noWrap/>
            <w:vAlign w:val="bottom"/>
            <w:hideMark/>
          </w:tcPr>
          <w:p w14:paraId="09A4117D" w14:textId="77777777" w:rsidR="00FB0D83" w:rsidRDefault="006C352B">
            <w:pPr>
              <w:contextualSpacing/>
              <w:rPr>
                <w:rFonts w:eastAsia="Times New Roman" w:cs="Times New Roman"/>
                <w:sz w:val="20"/>
              </w:rPr>
            </w:pPr>
          </w:p>
        </w:tc>
        <w:tc>
          <w:tcPr>
            <w:tcW w:w="101" w:type="dxa"/>
            <w:noWrap/>
            <w:vAlign w:val="bottom"/>
            <w:hideMark/>
          </w:tcPr>
          <w:p w14:paraId="09A4117E" w14:textId="77777777" w:rsidR="00FB0D83" w:rsidRDefault="006C352B">
            <w:pPr>
              <w:contextualSpacing/>
              <w:rPr>
                <w:rFonts w:eastAsia="Times New Roman" w:cs="Times New Roman"/>
                <w:sz w:val="20"/>
              </w:rPr>
            </w:pPr>
          </w:p>
        </w:tc>
        <w:tc>
          <w:tcPr>
            <w:tcW w:w="40" w:type="dxa"/>
            <w:noWrap/>
            <w:vAlign w:val="bottom"/>
            <w:hideMark/>
          </w:tcPr>
          <w:p w14:paraId="09A4117F" w14:textId="77777777" w:rsidR="00FB0D83" w:rsidRDefault="006C352B">
            <w:pPr>
              <w:contextualSpacing/>
              <w:rPr>
                <w:rFonts w:eastAsia="Times New Roman" w:cs="Times New Roman"/>
                <w:sz w:val="20"/>
              </w:rPr>
            </w:pPr>
          </w:p>
        </w:tc>
      </w:tr>
      <w:tr w:rsidR="00D269F7" w14:paraId="09A41186" w14:textId="77777777">
        <w:trPr>
          <w:trHeight w:val="300"/>
        </w:trPr>
        <w:tc>
          <w:tcPr>
            <w:tcW w:w="2392" w:type="dxa"/>
            <w:noWrap/>
            <w:vAlign w:val="bottom"/>
            <w:hideMark/>
          </w:tcPr>
          <w:p w14:paraId="09A41181" w14:textId="77777777" w:rsidR="00FB0D83" w:rsidRDefault="006C352B">
            <w:pPr>
              <w:contextualSpacing/>
              <w:rPr>
                <w:rFonts w:eastAsia="Times New Roman" w:cs="Times New Roman"/>
                <w:sz w:val="20"/>
              </w:rPr>
            </w:pPr>
          </w:p>
        </w:tc>
        <w:tc>
          <w:tcPr>
            <w:tcW w:w="6165" w:type="dxa"/>
            <w:gridSpan w:val="5"/>
            <w:noWrap/>
            <w:vAlign w:val="bottom"/>
            <w:hideMark/>
          </w:tcPr>
          <w:p w14:paraId="09A4118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75 όπως τροπ.   ΔΕΚΤΟ ΚΑΤΑ ΠΛΕΙΟΨΗΦΙΑ</w:t>
            </w:r>
          </w:p>
        </w:tc>
        <w:tc>
          <w:tcPr>
            <w:tcW w:w="101" w:type="dxa"/>
            <w:noWrap/>
            <w:vAlign w:val="bottom"/>
            <w:hideMark/>
          </w:tcPr>
          <w:p w14:paraId="09A4118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84" w14:textId="77777777" w:rsidR="00FB0D83" w:rsidRDefault="006C352B">
            <w:pPr>
              <w:contextualSpacing/>
              <w:rPr>
                <w:rFonts w:eastAsia="Times New Roman" w:cs="Times New Roman"/>
                <w:sz w:val="20"/>
              </w:rPr>
            </w:pPr>
          </w:p>
        </w:tc>
        <w:tc>
          <w:tcPr>
            <w:tcW w:w="40" w:type="dxa"/>
            <w:noWrap/>
            <w:vAlign w:val="bottom"/>
            <w:hideMark/>
          </w:tcPr>
          <w:p w14:paraId="09A41185" w14:textId="77777777" w:rsidR="00FB0D83" w:rsidRDefault="006C352B">
            <w:pPr>
              <w:contextualSpacing/>
              <w:rPr>
                <w:rFonts w:eastAsia="Times New Roman" w:cs="Times New Roman"/>
                <w:sz w:val="20"/>
              </w:rPr>
            </w:pPr>
          </w:p>
        </w:tc>
      </w:tr>
      <w:tr w:rsidR="00D269F7" w14:paraId="09A41190" w14:textId="77777777">
        <w:trPr>
          <w:trHeight w:val="300"/>
        </w:trPr>
        <w:tc>
          <w:tcPr>
            <w:tcW w:w="2392" w:type="dxa"/>
            <w:noWrap/>
            <w:vAlign w:val="bottom"/>
            <w:hideMark/>
          </w:tcPr>
          <w:p w14:paraId="09A4118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18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89" w14:textId="77777777" w:rsidR="00FB0D83" w:rsidRDefault="006C352B">
            <w:pPr>
              <w:contextualSpacing/>
              <w:rPr>
                <w:rFonts w:eastAsia="Times New Roman" w:cs="Times New Roman"/>
                <w:sz w:val="20"/>
              </w:rPr>
            </w:pPr>
          </w:p>
        </w:tc>
        <w:tc>
          <w:tcPr>
            <w:tcW w:w="1190" w:type="dxa"/>
            <w:noWrap/>
            <w:vAlign w:val="bottom"/>
            <w:hideMark/>
          </w:tcPr>
          <w:p w14:paraId="09A4118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18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8C" w14:textId="77777777" w:rsidR="00FB0D83" w:rsidRDefault="006C352B">
            <w:pPr>
              <w:contextualSpacing/>
              <w:rPr>
                <w:rFonts w:eastAsia="Times New Roman" w:cs="Times New Roman"/>
                <w:sz w:val="20"/>
              </w:rPr>
            </w:pPr>
          </w:p>
        </w:tc>
        <w:tc>
          <w:tcPr>
            <w:tcW w:w="101" w:type="dxa"/>
            <w:noWrap/>
            <w:vAlign w:val="bottom"/>
            <w:hideMark/>
          </w:tcPr>
          <w:p w14:paraId="09A4118D" w14:textId="77777777" w:rsidR="00FB0D83" w:rsidRDefault="006C352B">
            <w:pPr>
              <w:contextualSpacing/>
              <w:rPr>
                <w:rFonts w:eastAsia="Times New Roman" w:cs="Times New Roman"/>
                <w:sz w:val="20"/>
              </w:rPr>
            </w:pPr>
          </w:p>
        </w:tc>
        <w:tc>
          <w:tcPr>
            <w:tcW w:w="101" w:type="dxa"/>
            <w:noWrap/>
            <w:vAlign w:val="bottom"/>
            <w:hideMark/>
          </w:tcPr>
          <w:p w14:paraId="09A4118E" w14:textId="77777777" w:rsidR="00FB0D83" w:rsidRDefault="006C352B">
            <w:pPr>
              <w:contextualSpacing/>
              <w:rPr>
                <w:rFonts w:eastAsia="Times New Roman" w:cs="Times New Roman"/>
                <w:sz w:val="20"/>
              </w:rPr>
            </w:pPr>
          </w:p>
        </w:tc>
        <w:tc>
          <w:tcPr>
            <w:tcW w:w="40" w:type="dxa"/>
            <w:noWrap/>
            <w:vAlign w:val="bottom"/>
            <w:hideMark/>
          </w:tcPr>
          <w:p w14:paraId="09A4118F" w14:textId="77777777" w:rsidR="00FB0D83" w:rsidRDefault="006C352B">
            <w:pPr>
              <w:contextualSpacing/>
              <w:rPr>
                <w:rFonts w:eastAsia="Times New Roman" w:cs="Times New Roman"/>
                <w:sz w:val="20"/>
              </w:rPr>
            </w:pPr>
          </w:p>
        </w:tc>
      </w:tr>
      <w:tr w:rsidR="00D269F7" w14:paraId="09A4119A" w14:textId="77777777">
        <w:trPr>
          <w:trHeight w:val="300"/>
        </w:trPr>
        <w:tc>
          <w:tcPr>
            <w:tcW w:w="2392" w:type="dxa"/>
            <w:noWrap/>
            <w:vAlign w:val="bottom"/>
            <w:hideMark/>
          </w:tcPr>
          <w:p w14:paraId="09A4119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19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93" w14:textId="77777777" w:rsidR="00FB0D83" w:rsidRDefault="006C352B">
            <w:pPr>
              <w:contextualSpacing/>
              <w:rPr>
                <w:rFonts w:eastAsia="Times New Roman" w:cs="Times New Roman"/>
                <w:sz w:val="20"/>
              </w:rPr>
            </w:pPr>
          </w:p>
        </w:tc>
        <w:tc>
          <w:tcPr>
            <w:tcW w:w="1190" w:type="dxa"/>
            <w:noWrap/>
            <w:vAlign w:val="bottom"/>
            <w:hideMark/>
          </w:tcPr>
          <w:p w14:paraId="09A4119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19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96" w14:textId="77777777" w:rsidR="00FB0D83" w:rsidRDefault="006C352B">
            <w:pPr>
              <w:contextualSpacing/>
              <w:rPr>
                <w:rFonts w:eastAsia="Times New Roman" w:cs="Times New Roman"/>
                <w:sz w:val="20"/>
              </w:rPr>
            </w:pPr>
          </w:p>
        </w:tc>
        <w:tc>
          <w:tcPr>
            <w:tcW w:w="101" w:type="dxa"/>
            <w:noWrap/>
            <w:vAlign w:val="bottom"/>
            <w:hideMark/>
          </w:tcPr>
          <w:p w14:paraId="09A41197" w14:textId="77777777" w:rsidR="00FB0D83" w:rsidRDefault="006C352B">
            <w:pPr>
              <w:contextualSpacing/>
              <w:rPr>
                <w:rFonts w:eastAsia="Times New Roman" w:cs="Times New Roman"/>
                <w:sz w:val="20"/>
              </w:rPr>
            </w:pPr>
          </w:p>
        </w:tc>
        <w:tc>
          <w:tcPr>
            <w:tcW w:w="101" w:type="dxa"/>
            <w:noWrap/>
            <w:vAlign w:val="bottom"/>
            <w:hideMark/>
          </w:tcPr>
          <w:p w14:paraId="09A41198" w14:textId="77777777" w:rsidR="00FB0D83" w:rsidRDefault="006C352B">
            <w:pPr>
              <w:contextualSpacing/>
              <w:rPr>
                <w:rFonts w:eastAsia="Times New Roman" w:cs="Times New Roman"/>
                <w:sz w:val="20"/>
              </w:rPr>
            </w:pPr>
          </w:p>
        </w:tc>
        <w:tc>
          <w:tcPr>
            <w:tcW w:w="40" w:type="dxa"/>
            <w:noWrap/>
            <w:vAlign w:val="bottom"/>
            <w:hideMark/>
          </w:tcPr>
          <w:p w14:paraId="09A41199" w14:textId="77777777" w:rsidR="00FB0D83" w:rsidRDefault="006C352B">
            <w:pPr>
              <w:contextualSpacing/>
              <w:rPr>
                <w:rFonts w:eastAsia="Times New Roman" w:cs="Times New Roman"/>
                <w:sz w:val="20"/>
              </w:rPr>
            </w:pPr>
          </w:p>
        </w:tc>
      </w:tr>
      <w:tr w:rsidR="00D269F7" w14:paraId="09A411A4" w14:textId="77777777">
        <w:trPr>
          <w:trHeight w:val="300"/>
        </w:trPr>
        <w:tc>
          <w:tcPr>
            <w:tcW w:w="2392" w:type="dxa"/>
            <w:noWrap/>
            <w:vAlign w:val="bottom"/>
            <w:hideMark/>
          </w:tcPr>
          <w:p w14:paraId="09A4119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19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9D" w14:textId="77777777" w:rsidR="00FB0D83" w:rsidRDefault="006C352B">
            <w:pPr>
              <w:contextualSpacing/>
              <w:rPr>
                <w:rFonts w:eastAsia="Times New Roman" w:cs="Times New Roman"/>
                <w:sz w:val="20"/>
              </w:rPr>
            </w:pPr>
          </w:p>
        </w:tc>
        <w:tc>
          <w:tcPr>
            <w:tcW w:w="1190" w:type="dxa"/>
            <w:noWrap/>
            <w:vAlign w:val="bottom"/>
            <w:hideMark/>
          </w:tcPr>
          <w:p w14:paraId="09A4119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19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A0" w14:textId="77777777" w:rsidR="00FB0D83" w:rsidRDefault="006C352B">
            <w:pPr>
              <w:contextualSpacing/>
              <w:rPr>
                <w:rFonts w:eastAsia="Times New Roman" w:cs="Times New Roman"/>
                <w:sz w:val="20"/>
              </w:rPr>
            </w:pPr>
          </w:p>
        </w:tc>
        <w:tc>
          <w:tcPr>
            <w:tcW w:w="101" w:type="dxa"/>
            <w:noWrap/>
            <w:vAlign w:val="bottom"/>
            <w:hideMark/>
          </w:tcPr>
          <w:p w14:paraId="09A411A1" w14:textId="77777777" w:rsidR="00FB0D83" w:rsidRDefault="006C352B">
            <w:pPr>
              <w:contextualSpacing/>
              <w:rPr>
                <w:rFonts w:eastAsia="Times New Roman" w:cs="Times New Roman"/>
                <w:sz w:val="20"/>
              </w:rPr>
            </w:pPr>
          </w:p>
        </w:tc>
        <w:tc>
          <w:tcPr>
            <w:tcW w:w="101" w:type="dxa"/>
            <w:noWrap/>
            <w:vAlign w:val="bottom"/>
            <w:hideMark/>
          </w:tcPr>
          <w:p w14:paraId="09A411A2" w14:textId="77777777" w:rsidR="00FB0D83" w:rsidRDefault="006C352B">
            <w:pPr>
              <w:contextualSpacing/>
              <w:rPr>
                <w:rFonts w:eastAsia="Times New Roman" w:cs="Times New Roman"/>
                <w:sz w:val="20"/>
              </w:rPr>
            </w:pPr>
          </w:p>
        </w:tc>
        <w:tc>
          <w:tcPr>
            <w:tcW w:w="40" w:type="dxa"/>
            <w:noWrap/>
            <w:vAlign w:val="bottom"/>
            <w:hideMark/>
          </w:tcPr>
          <w:p w14:paraId="09A411A3" w14:textId="77777777" w:rsidR="00FB0D83" w:rsidRDefault="006C352B">
            <w:pPr>
              <w:contextualSpacing/>
              <w:rPr>
                <w:rFonts w:eastAsia="Times New Roman" w:cs="Times New Roman"/>
                <w:sz w:val="20"/>
              </w:rPr>
            </w:pPr>
          </w:p>
        </w:tc>
      </w:tr>
      <w:tr w:rsidR="00D269F7" w14:paraId="09A411AE" w14:textId="77777777">
        <w:trPr>
          <w:trHeight w:val="300"/>
        </w:trPr>
        <w:tc>
          <w:tcPr>
            <w:tcW w:w="2392" w:type="dxa"/>
            <w:noWrap/>
            <w:vAlign w:val="bottom"/>
            <w:hideMark/>
          </w:tcPr>
          <w:p w14:paraId="09A411A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1A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A7" w14:textId="77777777" w:rsidR="00FB0D83" w:rsidRDefault="006C352B">
            <w:pPr>
              <w:contextualSpacing/>
              <w:rPr>
                <w:rFonts w:eastAsia="Times New Roman" w:cs="Times New Roman"/>
                <w:sz w:val="20"/>
              </w:rPr>
            </w:pPr>
          </w:p>
        </w:tc>
        <w:tc>
          <w:tcPr>
            <w:tcW w:w="1190" w:type="dxa"/>
            <w:noWrap/>
            <w:vAlign w:val="bottom"/>
            <w:hideMark/>
          </w:tcPr>
          <w:p w14:paraId="09A411A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1A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AA" w14:textId="77777777" w:rsidR="00FB0D83" w:rsidRDefault="006C352B">
            <w:pPr>
              <w:contextualSpacing/>
              <w:rPr>
                <w:rFonts w:eastAsia="Times New Roman" w:cs="Times New Roman"/>
                <w:sz w:val="20"/>
              </w:rPr>
            </w:pPr>
          </w:p>
        </w:tc>
        <w:tc>
          <w:tcPr>
            <w:tcW w:w="101" w:type="dxa"/>
            <w:noWrap/>
            <w:vAlign w:val="bottom"/>
            <w:hideMark/>
          </w:tcPr>
          <w:p w14:paraId="09A411AB" w14:textId="77777777" w:rsidR="00FB0D83" w:rsidRDefault="006C352B">
            <w:pPr>
              <w:contextualSpacing/>
              <w:rPr>
                <w:rFonts w:eastAsia="Times New Roman" w:cs="Times New Roman"/>
                <w:sz w:val="20"/>
              </w:rPr>
            </w:pPr>
          </w:p>
        </w:tc>
        <w:tc>
          <w:tcPr>
            <w:tcW w:w="101" w:type="dxa"/>
            <w:noWrap/>
            <w:vAlign w:val="bottom"/>
            <w:hideMark/>
          </w:tcPr>
          <w:p w14:paraId="09A411AC" w14:textId="77777777" w:rsidR="00FB0D83" w:rsidRDefault="006C352B">
            <w:pPr>
              <w:contextualSpacing/>
              <w:rPr>
                <w:rFonts w:eastAsia="Times New Roman" w:cs="Times New Roman"/>
                <w:sz w:val="20"/>
              </w:rPr>
            </w:pPr>
          </w:p>
        </w:tc>
        <w:tc>
          <w:tcPr>
            <w:tcW w:w="40" w:type="dxa"/>
            <w:noWrap/>
            <w:vAlign w:val="bottom"/>
            <w:hideMark/>
          </w:tcPr>
          <w:p w14:paraId="09A411AD" w14:textId="77777777" w:rsidR="00FB0D83" w:rsidRDefault="006C352B">
            <w:pPr>
              <w:contextualSpacing/>
              <w:rPr>
                <w:rFonts w:eastAsia="Times New Roman" w:cs="Times New Roman"/>
                <w:sz w:val="20"/>
              </w:rPr>
            </w:pPr>
          </w:p>
        </w:tc>
      </w:tr>
      <w:tr w:rsidR="00D269F7" w14:paraId="09A411B8" w14:textId="77777777">
        <w:trPr>
          <w:trHeight w:val="300"/>
        </w:trPr>
        <w:tc>
          <w:tcPr>
            <w:tcW w:w="2392" w:type="dxa"/>
            <w:noWrap/>
            <w:vAlign w:val="bottom"/>
            <w:hideMark/>
          </w:tcPr>
          <w:p w14:paraId="09A411A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1B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B1" w14:textId="77777777" w:rsidR="00FB0D83" w:rsidRDefault="006C352B">
            <w:pPr>
              <w:contextualSpacing/>
              <w:rPr>
                <w:rFonts w:eastAsia="Times New Roman" w:cs="Times New Roman"/>
                <w:sz w:val="20"/>
              </w:rPr>
            </w:pPr>
          </w:p>
        </w:tc>
        <w:tc>
          <w:tcPr>
            <w:tcW w:w="1190" w:type="dxa"/>
            <w:noWrap/>
            <w:vAlign w:val="bottom"/>
            <w:hideMark/>
          </w:tcPr>
          <w:p w14:paraId="09A411B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1B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B4" w14:textId="77777777" w:rsidR="00FB0D83" w:rsidRDefault="006C352B">
            <w:pPr>
              <w:contextualSpacing/>
              <w:rPr>
                <w:rFonts w:eastAsia="Times New Roman" w:cs="Times New Roman"/>
                <w:sz w:val="20"/>
              </w:rPr>
            </w:pPr>
          </w:p>
        </w:tc>
        <w:tc>
          <w:tcPr>
            <w:tcW w:w="101" w:type="dxa"/>
            <w:noWrap/>
            <w:vAlign w:val="bottom"/>
            <w:hideMark/>
          </w:tcPr>
          <w:p w14:paraId="09A411B5" w14:textId="77777777" w:rsidR="00FB0D83" w:rsidRDefault="006C352B">
            <w:pPr>
              <w:contextualSpacing/>
              <w:rPr>
                <w:rFonts w:eastAsia="Times New Roman" w:cs="Times New Roman"/>
                <w:sz w:val="20"/>
              </w:rPr>
            </w:pPr>
          </w:p>
        </w:tc>
        <w:tc>
          <w:tcPr>
            <w:tcW w:w="101" w:type="dxa"/>
            <w:noWrap/>
            <w:vAlign w:val="bottom"/>
            <w:hideMark/>
          </w:tcPr>
          <w:p w14:paraId="09A411B6" w14:textId="77777777" w:rsidR="00FB0D83" w:rsidRDefault="006C352B">
            <w:pPr>
              <w:contextualSpacing/>
              <w:rPr>
                <w:rFonts w:eastAsia="Times New Roman" w:cs="Times New Roman"/>
                <w:sz w:val="20"/>
              </w:rPr>
            </w:pPr>
          </w:p>
        </w:tc>
        <w:tc>
          <w:tcPr>
            <w:tcW w:w="40" w:type="dxa"/>
            <w:noWrap/>
            <w:vAlign w:val="bottom"/>
            <w:hideMark/>
          </w:tcPr>
          <w:p w14:paraId="09A411B7" w14:textId="77777777" w:rsidR="00FB0D83" w:rsidRDefault="006C352B">
            <w:pPr>
              <w:contextualSpacing/>
              <w:rPr>
                <w:rFonts w:eastAsia="Times New Roman" w:cs="Times New Roman"/>
                <w:sz w:val="20"/>
              </w:rPr>
            </w:pPr>
          </w:p>
        </w:tc>
      </w:tr>
      <w:tr w:rsidR="00D269F7" w14:paraId="09A411C2" w14:textId="77777777">
        <w:trPr>
          <w:trHeight w:val="300"/>
        </w:trPr>
        <w:tc>
          <w:tcPr>
            <w:tcW w:w="2392" w:type="dxa"/>
            <w:noWrap/>
            <w:vAlign w:val="bottom"/>
            <w:hideMark/>
          </w:tcPr>
          <w:p w14:paraId="09A411B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1B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BB" w14:textId="77777777" w:rsidR="00FB0D83" w:rsidRDefault="006C352B">
            <w:pPr>
              <w:contextualSpacing/>
              <w:rPr>
                <w:rFonts w:eastAsia="Times New Roman" w:cs="Times New Roman"/>
                <w:sz w:val="20"/>
              </w:rPr>
            </w:pPr>
          </w:p>
        </w:tc>
        <w:tc>
          <w:tcPr>
            <w:tcW w:w="1190" w:type="dxa"/>
            <w:noWrap/>
            <w:vAlign w:val="bottom"/>
            <w:hideMark/>
          </w:tcPr>
          <w:p w14:paraId="09A411B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1B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BE" w14:textId="77777777" w:rsidR="00FB0D83" w:rsidRDefault="006C352B">
            <w:pPr>
              <w:contextualSpacing/>
              <w:rPr>
                <w:rFonts w:eastAsia="Times New Roman" w:cs="Times New Roman"/>
                <w:sz w:val="20"/>
              </w:rPr>
            </w:pPr>
          </w:p>
        </w:tc>
        <w:tc>
          <w:tcPr>
            <w:tcW w:w="101" w:type="dxa"/>
            <w:noWrap/>
            <w:vAlign w:val="bottom"/>
            <w:hideMark/>
          </w:tcPr>
          <w:p w14:paraId="09A411BF" w14:textId="77777777" w:rsidR="00FB0D83" w:rsidRDefault="006C352B">
            <w:pPr>
              <w:contextualSpacing/>
              <w:rPr>
                <w:rFonts w:eastAsia="Times New Roman" w:cs="Times New Roman"/>
                <w:sz w:val="20"/>
              </w:rPr>
            </w:pPr>
          </w:p>
        </w:tc>
        <w:tc>
          <w:tcPr>
            <w:tcW w:w="101" w:type="dxa"/>
            <w:noWrap/>
            <w:vAlign w:val="bottom"/>
            <w:hideMark/>
          </w:tcPr>
          <w:p w14:paraId="09A411C0" w14:textId="77777777" w:rsidR="00FB0D83" w:rsidRDefault="006C352B">
            <w:pPr>
              <w:contextualSpacing/>
              <w:rPr>
                <w:rFonts w:eastAsia="Times New Roman" w:cs="Times New Roman"/>
                <w:sz w:val="20"/>
              </w:rPr>
            </w:pPr>
          </w:p>
        </w:tc>
        <w:tc>
          <w:tcPr>
            <w:tcW w:w="40" w:type="dxa"/>
            <w:noWrap/>
            <w:vAlign w:val="bottom"/>
            <w:hideMark/>
          </w:tcPr>
          <w:p w14:paraId="09A411C1" w14:textId="77777777" w:rsidR="00FB0D83" w:rsidRDefault="006C352B">
            <w:pPr>
              <w:contextualSpacing/>
              <w:rPr>
                <w:rFonts w:eastAsia="Times New Roman" w:cs="Times New Roman"/>
                <w:sz w:val="20"/>
              </w:rPr>
            </w:pPr>
          </w:p>
        </w:tc>
      </w:tr>
      <w:tr w:rsidR="00D269F7" w14:paraId="09A411CC" w14:textId="77777777">
        <w:trPr>
          <w:trHeight w:val="300"/>
        </w:trPr>
        <w:tc>
          <w:tcPr>
            <w:tcW w:w="2392" w:type="dxa"/>
            <w:noWrap/>
            <w:vAlign w:val="bottom"/>
            <w:hideMark/>
          </w:tcPr>
          <w:p w14:paraId="09A411C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1C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C5" w14:textId="77777777" w:rsidR="00FB0D83" w:rsidRDefault="006C352B">
            <w:pPr>
              <w:contextualSpacing/>
              <w:rPr>
                <w:rFonts w:eastAsia="Times New Roman" w:cs="Times New Roman"/>
                <w:sz w:val="20"/>
              </w:rPr>
            </w:pPr>
          </w:p>
        </w:tc>
        <w:tc>
          <w:tcPr>
            <w:tcW w:w="1190" w:type="dxa"/>
            <w:noWrap/>
            <w:vAlign w:val="bottom"/>
            <w:hideMark/>
          </w:tcPr>
          <w:p w14:paraId="09A411C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1C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C8" w14:textId="77777777" w:rsidR="00FB0D83" w:rsidRDefault="006C352B">
            <w:pPr>
              <w:contextualSpacing/>
              <w:rPr>
                <w:rFonts w:eastAsia="Times New Roman" w:cs="Times New Roman"/>
                <w:sz w:val="20"/>
              </w:rPr>
            </w:pPr>
          </w:p>
        </w:tc>
        <w:tc>
          <w:tcPr>
            <w:tcW w:w="101" w:type="dxa"/>
            <w:noWrap/>
            <w:vAlign w:val="bottom"/>
            <w:hideMark/>
          </w:tcPr>
          <w:p w14:paraId="09A411C9" w14:textId="77777777" w:rsidR="00FB0D83" w:rsidRDefault="006C352B">
            <w:pPr>
              <w:contextualSpacing/>
              <w:rPr>
                <w:rFonts w:eastAsia="Times New Roman" w:cs="Times New Roman"/>
                <w:sz w:val="20"/>
              </w:rPr>
            </w:pPr>
          </w:p>
        </w:tc>
        <w:tc>
          <w:tcPr>
            <w:tcW w:w="101" w:type="dxa"/>
            <w:noWrap/>
            <w:vAlign w:val="bottom"/>
            <w:hideMark/>
          </w:tcPr>
          <w:p w14:paraId="09A411CA" w14:textId="77777777" w:rsidR="00FB0D83" w:rsidRDefault="006C352B">
            <w:pPr>
              <w:contextualSpacing/>
              <w:rPr>
                <w:rFonts w:eastAsia="Times New Roman" w:cs="Times New Roman"/>
                <w:sz w:val="20"/>
              </w:rPr>
            </w:pPr>
          </w:p>
        </w:tc>
        <w:tc>
          <w:tcPr>
            <w:tcW w:w="40" w:type="dxa"/>
            <w:noWrap/>
            <w:vAlign w:val="bottom"/>
            <w:hideMark/>
          </w:tcPr>
          <w:p w14:paraId="09A411CB" w14:textId="77777777" w:rsidR="00FB0D83" w:rsidRDefault="006C352B">
            <w:pPr>
              <w:contextualSpacing/>
              <w:rPr>
                <w:rFonts w:eastAsia="Times New Roman" w:cs="Times New Roman"/>
                <w:sz w:val="20"/>
              </w:rPr>
            </w:pPr>
          </w:p>
        </w:tc>
      </w:tr>
      <w:tr w:rsidR="00D269F7" w14:paraId="09A411D5" w14:textId="77777777">
        <w:trPr>
          <w:trHeight w:val="300"/>
        </w:trPr>
        <w:tc>
          <w:tcPr>
            <w:tcW w:w="4406" w:type="dxa"/>
            <w:gridSpan w:val="2"/>
            <w:noWrap/>
            <w:vAlign w:val="bottom"/>
            <w:hideMark/>
          </w:tcPr>
          <w:p w14:paraId="09A411C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1CE"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1C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1D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D1" w14:textId="77777777" w:rsidR="00FB0D83" w:rsidRDefault="006C352B">
            <w:pPr>
              <w:contextualSpacing/>
              <w:rPr>
                <w:rFonts w:eastAsia="Times New Roman" w:cs="Times New Roman"/>
                <w:sz w:val="20"/>
              </w:rPr>
            </w:pPr>
          </w:p>
        </w:tc>
        <w:tc>
          <w:tcPr>
            <w:tcW w:w="101" w:type="dxa"/>
            <w:noWrap/>
            <w:vAlign w:val="bottom"/>
            <w:hideMark/>
          </w:tcPr>
          <w:p w14:paraId="09A411D2" w14:textId="77777777" w:rsidR="00FB0D83" w:rsidRDefault="006C352B">
            <w:pPr>
              <w:contextualSpacing/>
              <w:rPr>
                <w:rFonts w:eastAsia="Times New Roman" w:cs="Times New Roman"/>
                <w:sz w:val="20"/>
              </w:rPr>
            </w:pPr>
          </w:p>
        </w:tc>
        <w:tc>
          <w:tcPr>
            <w:tcW w:w="101" w:type="dxa"/>
            <w:noWrap/>
            <w:vAlign w:val="bottom"/>
            <w:hideMark/>
          </w:tcPr>
          <w:p w14:paraId="09A411D3" w14:textId="77777777" w:rsidR="00FB0D83" w:rsidRDefault="006C352B">
            <w:pPr>
              <w:contextualSpacing/>
              <w:rPr>
                <w:rFonts w:eastAsia="Times New Roman" w:cs="Times New Roman"/>
                <w:sz w:val="20"/>
              </w:rPr>
            </w:pPr>
          </w:p>
        </w:tc>
        <w:tc>
          <w:tcPr>
            <w:tcW w:w="40" w:type="dxa"/>
            <w:noWrap/>
            <w:vAlign w:val="bottom"/>
            <w:hideMark/>
          </w:tcPr>
          <w:p w14:paraId="09A411D4" w14:textId="77777777" w:rsidR="00FB0D83" w:rsidRDefault="006C352B">
            <w:pPr>
              <w:contextualSpacing/>
              <w:rPr>
                <w:rFonts w:eastAsia="Times New Roman" w:cs="Times New Roman"/>
                <w:sz w:val="20"/>
              </w:rPr>
            </w:pPr>
          </w:p>
        </w:tc>
      </w:tr>
      <w:tr w:rsidR="00D269F7" w14:paraId="09A411DF" w14:textId="77777777">
        <w:trPr>
          <w:trHeight w:val="300"/>
        </w:trPr>
        <w:tc>
          <w:tcPr>
            <w:tcW w:w="2392" w:type="dxa"/>
            <w:noWrap/>
            <w:vAlign w:val="bottom"/>
            <w:hideMark/>
          </w:tcPr>
          <w:p w14:paraId="09A411D6" w14:textId="77777777" w:rsidR="00FB0D83" w:rsidRDefault="006C352B">
            <w:pPr>
              <w:contextualSpacing/>
              <w:rPr>
                <w:rFonts w:eastAsia="Times New Roman" w:cs="Times New Roman"/>
                <w:sz w:val="20"/>
              </w:rPr>
            </w:pPr>
          </w:p>
        </w:tc>
        <w:tc>
          <w:tcPr>
            <w:tcW w:w="2014" w:type="dxa"/>
            <w:noWrap/>
            <w:vAlign w:val="bottom"/>
            <w:hideMark/>
          </w:tcPr>
          <w:p w14:paraId="09A411D7" w14:textId="77777777" w:rsidR="00FB0D83" w:rsidRDefault="006C352B">
            <w:pPr>
              <w:contextualSpacing/>
              <w:rPr>
                <w:rFonts w:eastAsia="Times New Roman" w:cs="Times New Roman"/>
                <w:sz w:val="20"/>
              </w:rPr>
            </w:pPr>
          </w:p>
        </w:tc>
        <w:tc>
          <w:tcPr>
            <w:tcW w:w="2759" w:type="dxa"/>
            <w:noWrap/>
            <w:vAlign w:val="bottom"/>
            <w:hideMark/>
          </w:tcPr>
          <w:p w14:paraId="09A411D8" w14:textId="77777777" w:rsidR="00FB0D83" w:rsidRDefault="006C352B">
            <w:pPr>
              <w:contextualSpacing/>
              <w:rPr>
                <w:rFonts w:eastAsia="Times New Roman" w:cs="Times New Roman"/>
                <w:sz w:val="20"/>
              </w:rPr>
            </w:pPr>
          </w:p>
        </w:tc>
        <w:tc>
          <w:tcPr>
            <w:tcW w:w="1190" w:type="dxa"/>
            <w:noWrap/>
            <w:vAlign w:val="bottom"/>
            <w:hideMark/>
          </w:tcPr>
          <w:p w14:paraId="09A411D9" w14:textId="77777777" w:rsidR="00FB0D83" w:rsidRDefault="006C352B">
            <w:pPr>
              <w:contextualSpacing/>
              <w:rPr>
                <w:rFonts w:eastAsia="Times New Roman" w:cs="Times New Roman"/>
                <w:sz w:val="20"/>
              </w:rPr>
            </w:pPr>
          </w:p>
        </w:tc>
        <w:tc>
          <w:tcPr>
            <w:tcW w:w="101" w:type="dxa"/>
            <w:noWrap/>
            <w:vAlign w:val="bottom"/>
            <w:hideMark/>
          </w:tcPr>
          <w:p w14:paraId="09A411DA" w14:textId="77777777" w:rsidR="00FB0D83" w:rsidRDefault="006C352B">
            <w:pPr>
              <w:contextualSpacing/>
              <w:rPr>
                <w:rFonts w:eastAsia="Times New Roman" w:cs="Times New Roman"/>
                <w:sz w:val="20"/>
              </w:rPr>
            </w:pPr>
          </w:p>
        </w:tc>
        <w:tc>
          <w:tcPr>
            <w:tcW w:w="101" w:type="dxa"/>
            <w:noWrap/>
            <w:vAlign w:val="bottom"/>
            <w:hideMark/>
          </w:tcPr>
          <w:p w14:paraId="09A411DB" w14:textId="77777777" w:rsidR="00FB0D83" w:rsidRDefault="006C352B">
            <w:pPr>
              <w:contextualSpacing/>
              <w:rPr>
                <w:rFonts w:eastAsia="Times New Roman" w:cs="Times New Roman"/>
                <w:sz w:val="20"/>
              </w:rPr>
            </w:pPr>
          </w:p>
        </w:tc>
        <w:tc>
          <w:tcPr>
            <w:tcW w:w="101" w:type="dxa"/>
            <w:noWrap/>
            <w:vAlign w:val="bottom"/>
            <w:hideMark/>
          </w:tcPr>
          <w:p w14:paraId="09A411DC" w14:textId="77777777" w:rsidR="00FB0D83" w:rsidRDefault="006C352B">
            <w:pPr>
              <w:contextualSpacing/>
              <w:rPr>
                <w:rFonts w:eastAsia="Times New Roman" w:cs="Times New Roman"/>
                <w:sz w:val="20"/>
              </w:rPr>
            </w:pPr>
          </w:p>
        </w:tc>
        <w:tc>
          <w:tcPr>
            <w:tcW w:w="101" w:type="dxa"/>
            <w:noWrap/>
            <w:vAlign w:val="bottom"/>
            <w:hideMark/>
          </w:tcPr>
          <w:p w14:paraId="09A411DD" w14:textId="77777777" w:rsidR="00FB0D83" w:rsidRDefault="006C352B">
            <w:pPr>
              <w:contextualSpacing/>
              <w:rPr>
                <w:rFonts w:eastAsia="Times New Roman" w:cs="Times New Roman"/>
                <w:sz w:val="20"/>
              </w:rPr>
            </w:pPr>
          </w:p>
        </w:tc>
        <w:tc>
          <w:tcPr>
            <w:tcW w:w="40" w:type="dxa"/>
            <w:noWrap/>
            <w:vAlign w:val="bottom"/>
            <w:hideMark/>
          </w:tcPr>
          <w:p w14:paraId="09A411DE" w14:textId="77777777" w:rsidR="00FB0D83" w:rsidRDefault="006C352B">
            <w:pPr>
              <w:contextualSpacing/>
              <w:rPr>
                <w:rFonts w:eastAsia="Times New Roman" w:cs="Times New Roman"/>
                <w:sz w:val="20"/>
              </w:rPr>
            </w:pPr>
          </w:p>
        </w:tc>
      </w:tr>
      <w:tr w:rsidR="00D269F7" w14:paraId="09A411E5" w14:textId="77777777">
        <w:trPr>
          <w:trHeight w:val="300"/>
        </w:trPr>
        <w:tc>
          <w:tcPr>
            <w:tcW w:w="2392" w:type="dxa"/>
            <w:noWrap/>
            <w:vAlign w:val="bottom"/>
            <w:hideMark/>
          </w:tcPr>
          <w:p w14:paraId="09A411E0" w14:textId="77777777" w:rsidR="00FB0D83" w:rsidRDefault="006C352B">
            <w:pPr>
              <w:contextualSpacing/>
              <w:rPr>
                <w:rFonts w:eastAsia="Times New Roman" w:cs="Times New Roman"/>
                <w:sz w:val="20"/>
              </w:rPr>
            </w:pPr>
          </w:p>
        </w:tc>
        <w:tc>
          <w:tcPr>
            <w:tcW w:w="6165" w:type="dxa"/>
            <w:gridSpan w:val="5"/>
            <w:noWrap/>
            <w:vAlign w:val="bottom"/>
            <w:hideMark/>
          </w:tcPr>
          <w:p w14:paraId="09A411E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Άρθρο 76 ως έχει   ΔΕΚΤΟ ΚΑΤΑ ΠΛΕΙΟΨΗΦΙΑ</w:t>
            </w:r>
          </w:p>
        </w:tc>
        <w:tc>
          <w:tcPr>
            <w:tcW w:w="101" w:type="dxa"/>
            <w:noWrap/>
            <w:vAlign w:val="bottom"/>
            <w:hideMark/>
          </w:tcPr>
          <w:p w14:paraId="09A411E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E3" w14:textId="77777777" w:rsidR="00FB0D83" w:rsidRDefault="006C352B">
            <w:pPr>
              <w:contextualSpacing/>
              <w:rPr>
                <w:rFonts w:eastAsia="Times New Roman" w:cs="Times New Roman"/>
                <w:sz w:val="20"/>
              </w:rPr>
            </w:pPr>
          </w:p>
        </w:tc>
        <w:tc>
          <w:tcPr>
            <w:tcW w:w="40" w:type="dxa"/>
            <w:noWrap/>
            <w:vAlign w:val="bottom"/>
            <w:hideMark/>
          </w:tcPr>
          <w:p w14:paraId="09A411E4" w14:textId="77777777" w:rsidR="00FB0D83" w:rsidRDefault="006C352B">
            <w:pPr>
              <w:contextualSpacing/>
              <w:rPr>
                <w:rFonts w:eastAsia="Times New Roman" w:cs="Times New Roman"/>
                <w:sz w:val="20"/>
              </w:rPr>
            </w:pPr>
          </w:p>
        </w:tc>
      </w:tr>
      <w:tr w:rsidR="00D269F7" w14:paraId="09A411EF" w14:textId="77777777">
        <w:trPr>
          <w:trHeight w:val="300"/>
        </w:trPr>
        <w:tc>
          <w:tcPr>
            <w:tcW w:w="2392" w:type="dxa"/>
            <w:noWrap/>
            <w:vAlign w:val="bottom"/>
            <w:hideMark/>
          </w:tcPr>
          <w:p w14:paraId="09A411E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1E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E8" w14:textId="77777777" w:rsidR="00FB0D83" w:rsidRDefault="006C352B">
            <w:pPr>
              <w:contextualSpacing/>
              <w:rPr>
                <w:rFonts w:eastAsia="Times New Roman" w:cs="Times New Roman"/>
                <w:sz w:val="20"/>
              </w:rPr>
            </w:pPr>
          </w:p>
        </w:tc>
        <w:tc>
          <w:tcPr>
            <w:tcW w:w="1190" w:type="dxa"/>
            <w:noWrap/>
            <w:vAlign w:val="bottom"/>
            <w:hideMark/>
          </w:tcPr>
          <w:p w14:paraId="09A411E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1E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EB" w14:textId="77777777" w:rsidR="00FB0D83" w:rsidRDefault="006C352B">
            <w:pPr>
              <w:contextualSpacing/>
              <w:rPr>
                <w:rFonts w:eastAsia="Times New Roman" w:cs="Times New Roman"/>
                <w:sz w:val="20"/>
              </w:rPr>
            </w:pPr>
          </w:p>
        </w:tc>
        <w:tc>
          <w:tcPr>
            <w:tcW w:w="101" w:type="dxa"/>
            <w:noWrap/>
            <w:vAlign w:val="bottom"/>
            <w:hideMark/>
          </w:tcPr>
          <w:p w14:paraId="09A411EC" w14:textId="77777777" w:rsidR="00FB0D83" w:rsidRDefault="006C352B">
            <w:pPr>
              <w:contextualSpacing/>
              <w:rPr>
                <w:rFonts w:eastAsia="Times New Roman" w:cs="Times New Roman"/>
                <w:sz w:val="20"/>
              </w:rPr>
            </w:pPr>
          </w:p>
        </w:tc>
        <w:tc>
          <w:tcPr>
            <w:tcW w:w="101" w:type="dxa"/>
            <w:noWrap/>
            <w:vAlign w:val="bottom"/>
            <w:hideMark/>
          </w:tcPr>
          <w:p w14:paraId="09A411ED" w14:textId="77777777" w:rsidR="00FB0D83" w:rsidRDefault="006C352B">
            <w:pPr>
              <w:contextualSpacing/>
              <w:rPr>
                <w:rFonts w:eastAsia="Times New Roman" w:cs="Times New Roman"/>
                <w:sz w:val="20"/>
              </w:rPr>
            </w:pPr>
          </w:p>
        </w:tc>
        <w:tc>
          <w:tcPr>
            <w:tcW w:w="40" w:type="dxa"/>
            <w:noWrap/>
            <w:vAlign w:val="bottom"/>
            <w:hideMark/>
          </w:tcPr>
          <w:p w14:paraId="09A411EE" w14:textId="77777777" w:rsidR="00FB0D83" w:rsidRDefault="006C352B">
            <w:pPr>
              <w:contextualSpacing/>
              <w:rPr>
                <w:rFonts w:eastAsia="Times New Roman" w:cs="Times New Roman"/>
                <w:sz w:val="20"/>
              </w:rPr>
            </w:pPr>
          </w:p>
        </w:tc>
      </w:tr>
      <w:tr w:rsidR="00D269F7" w14:paraId="09A411F9" w14:textId="77777777">
        <w:trPr>
          <w:trHeight w:val="300"/>
        </w:trPr>
        <w:tc>
          <w:tcPr>
            <w:tcW w:w="2392" w:type="dxa"/>
            <w:noWrap/>
            <w:vAlign w:val="bottom"/>
            <w:hideMark/>
          </w:tcPr>
          <w:p w14:paraId="09A411F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1F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F2" w14:textId="77777777" w:rsidR="00FB0D83" w:rsidRDefault="006C352B">
            <w:pPr>
              <w:contextualSpacing/>
              <w:rPr>
                <w:rFonts w:eastAsia="Times New Roman" w:cs="Times New Roman"/>
                <w:sz w:val="20"/>
              </w:rPr>
            </w:pPr>
          </w:p>
        </w:tc>
        <w:tc>
          <w:tcPr>
            <w:tcW w:w="1190" w:type="dxa"/>
            <w:noWrap/>
            <w:vAlign w:val="bottom"/>
            <w:hideMark/>
          </w:tcPr>
          <w:p w14:paraId="09A411F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1F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F5" w14:textId="77777777" w:rsidR="00FB0D83" w:rsidRDefault="006C352B">
            <w:pPr>
              <w:contextualSpacing/>
              <w:rPr>
                <w:rFonts w:eastAsia="Times New Roman" w:cs="Times New Roman"/>
                <w:sz w:val="20"/>
              </w:rPr>
            </w:pPr>
          </w:p>
        </w:tc>
        <w:tc>
          <w:tcPr>
            <w:tcW w:w="101" w:type="dxa"/>
            <w:noWrap/>
            <w:vAlign w:val="bottom"/>
            <w:hideMark/>
          </w:tcPr>
          <w:p w14:paraId="09A411F6" w14:textId="77777777" w:rsidR="00FB0D83" w:rsidRDefault="006C352B">
            <w:pPr>
              <w:contextualSpacing/>
              <w:rPr>
                <w:rFonts w:eastAsia="Times New Roman" w:cs="Times New Roman"/>
                <w:sz w:val="20"/>
              </w:rPr>
            </w:pPr>
          </w:p>
        </w:tc>
        <w:tc>
          <w:tcPr>
            <w:tcW w:w="101" w:type="dxa"/>
            <w:noWrap/>
            <w:vAlign w:val="bottom"/>
            <w:hideMark/>
          </w:tcPr>
          <w:p w14:paraId="09A411F7" w14:textId="77777777" w:rsidR="00FB0D83" w:rsidRDefault="006C352B">
            <w:pPr>
              <w:contextualSpacing/>
              <w:rPr>
                <w:rFonts w:eastAsia="Times New Roman" w:cs="Times New Roman"/>
                <w:sz w:val="20"/>
              </w:rPr>
            </w:pPr>
          </w:p>
        </w:tc>
        <w:tc>
          <w:tcPr>
            <w:tcW w:w="40" w:type="dxa"/>
            <w:noWrap/>
            <w:vAlign w:val="bottom"/>
            <w:hideMark/>
          </w:tcPr>
          <w:p w14:paraId="09A411F8" w14:textId="77777777" w:rsidR="00FB0D83" w:rsidRDefault="006C352B">
            <w:pPr>
              <w:contextualSpacing/>
              <w:rPr>
                <w:rFonts w:eastAsia="Times New Roman" w:cs="Times New Roman"/>
                <w:sz w:val="20"/>
              </w:rPr>
            </w:pPr>
          </w:p>
        </w:tc>
      </w:tr>
      <w:tr w:rsidR="00D269F7" w14:paraId="09A41203" w14:textId="77777777">
        <w:trPr>
          <w:trHeight w:val="300"/>
        </w:trPr>
        <w:tc>
          <w:tcPr>
            <w:tcW w:w="2392" w:type="dxa"/>
            <w:noWrap/>
            <w:vAlign w:val="bottom"/>
            <w:hideMark/>
          </w:tcPr>
          <w:p w14:paraId="09A411F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1F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1FC" w14:textId="77777777" w:rsidR="00FB0D83" w:rsidRDefault="006C352B">
            <w:pPr>
              <w:contextualSpacing/>
              <w:rPr>
                <w:rFonts w:eastAsia="Times New Roman" w:cs="Times New Roman"/>
                <w:sz w:val="20"/>
              </w:rPr>
            </w:pPr>
          </w:p>
        </w:tc>
        <w:tc>
          <w:tcPr>
            <w:tcW w:w="1190" w:type="dxa"/>
            <w:noWrap/>
            <w:vAlign w:val="bottom"/>
            <w:hideMark/>
          </w:tcPr>
          <w:p w14:paraId="09A411F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1F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1FF" w14:textId="77777777" w:rsidR="00FB0D83" w:rsidRDefault="006C352B">
            <w:pPr>
              <w:contextualSpacing/>
              <w:rPr>
                <w:rFonts w:eastAsia="Times New Roman" w:cs="Times New Roman"/>
                <w:sz w:val="20"/>
              </w:rPr>
            </w:pPr>
          </w:p>
        </w:tc>
        <w:tc>
          <w:tcPr>
            <w:tcW w:w="101" w:type="dxa"/>
            <w:noWrap/>
            <w:vAlign w:val="bottom"/>
            <w:hideMark/>
          </w:tcPr>
          <w:p w14:paraId="09A41200" w14:textId="77777777" w:rsidR="00FB0D83" w:rsidRDefault="006C352B">
            <w:pPr>
              <w:contextualSpacing/>
              <w:rPr>
                <w:rFonts w:eastAsia="Times New Roman" w:cs="Times New Roman"/>
                <w:sz w:val="20"/>
              </w:rPr>
            </w:pPr>
          </w:p>
        </w:tc>
        <w:tc>
          <w:tcPr>
            <w:tcW w:w="101" w:type="dxa"/>
            <w:noWrap/>
            <w:vAlign w:val="bottom"/>
            <w:hideMark/>
          </w:tcPr>
          <w:p w14:paraId="09A41201" w14:textId="77777777" w:rsidR="00FB0D83" w:rsidRDefault="006C352B">
            <w:pPr>
              <w:contextualSpacing/>
              <w:rPr>
                <w:rFonts w:eastAsia="Times New Roman" w:cs="Times New Roman"/>
                <w:sz w:val="20"/>
              </w:rPr>
            </w:pPr>
          </w:p>
        </w:tc>
        <w:tc>
          <w:tcPr>
            <w:tcW w:w="40" w:type="dxa"/>
            <w:noWrap/>
            <w:vAlign w:val="bottom"/>
            <w:hideMark/>
          </w:tcPr>
          <w:p w14:paraId="09A41202" w14:textId="77777777" w:rsidR="00FB0D83" w:rsidRDefault="006C352B">
            <w:pPr>
              <w:contextualSpacing/>
              <w:rPr>
                <w:rFonts w:eastAsia="Times New Roman" w:cs="Times New Roman"/>
                <w:sz w:val="20"/>
              </w:rPr>
            </w:pPr>
          </w:p>
        </w:tc>
      </w:tr>
      <w:tr w:rsidR="00D269F7" w14:paraId="09A4120D" w14:textId="77777777">
        <w:trPr>
          <w:trHeight w:val="300"/>
        </w:trPr>
        <w:tc>
          <w:tcPr>
            <w:tcW w:w="2392" w:type="dxa"/>
            <w:noWrap/>
            <w:vAlign w:val="bottom"/>
            <w:hideMark/>
          </w:tcPr>
          <w:p w14:paraId="09A4120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20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06" w14:textId="77777777" w:rsidR="00FB0D83" w:rsidRDefault="006C352B">
            <w:pPr>
              <w:contextualSpacing/>
              <w:rPr>
                <w:rFonts w:eastAsia="Times New Roman" w:cs="Times New Roman"/>
                <w:sz w:val="20"/>
              </w:rPr>
            </w:pPr>
          </w:p>
        </w:tc>
        <w:tc>
          <w:tcPr>
            <w:tcW w:w="1190" w:type="dxa"/>
            <w:noWrap/>
            <w:vAlign w:val="bottom"/>
            <w:hideMark/>
          </w:tcPr>
          <w:p w14:paraId="09A4120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20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09" w14:textId="77777777" w:rsidR="00FB0D83" w:rsidRDefault="006C352B">
            <w:pPr>
              <w:contextualSpacing/>
              <w:rPr>
                <w:rFonts w:eastAsia="Times New Roman" w:cs="Times New Roman"/>
                <w:sz w:val="20"/>
              </w:rPr>
            </w:pPr>
          </w:p>
        </w:tc>
        <w:tc>
          <w:tcPr>
            <w:tcW w:w="101" w:type="dxa"/>
            <w:noWrap/>
            <w:vAlign w:val="bottom"/>
            <w:hideMark/>
          </w:tcPr>
          <w:p w14:paraId="09A4120A" w14:textId="77777777" w:rsidR="00FB0D83" w:rsidRDefault="006C352B">
            <w:pPr>
              <w:contextualSpacing/>
              <w:rPr>
                <w:rFonts w:eastAsia="Times New Roman" w:cs="Times New Roman"/>
                <w:sz w:val="20"/>
              </w:rPr>
            </w:pPr>
          </w:p>
        </w:tc>
        <w:tc>
          <w:tcPr>
            <w:tcW w:w="101" w:type="dxa"/>
            <w:noWrap/>
            <w:vAlign w:val="bottom"/>
            <w:hideMark/>
          </w:tcPr>
          <w:p w14:paraId="09A4120B" w14:textId="77777777" w:rsidR="00FB0D83" w:rsidRDefault="006C352B">
            <w:pPr>
              <w:contextualSpacing/>
              <w:rPr>
                <w:rFonts w:eastAsia="Times New Roman" w:cs="Times New Roman"/>
                <w:sz w:val="20"/>
              </w:rPr>
            </w:pPr>
          </w:p>
        </w:tc>
        <w:tc>
          <w:tcPr>
            <w:tcW w:w="40" w:type="dxa"/>
            <w:noWrap/>
            <w:vAlign w:val="bottom"/>
            <w:hideMark/>
          </w:tcPr>
          <w:p w14:paraId="09A4120C" w14:textId="77777777" w:rsidR="00FB0D83" w:rsidRDefault="006C352B">
            <w:pPr>
              <w:contextualSpacing/>
              <w:rPr>
                <w:rFonts w:eastAsia="Times New Roman" w:cs="Times New Roman"/>
                <w:sz w:val="20"/>
              </w:rPr>
            </w:pPr>
          </w:p>
        </w:tc>
      </w:tr>
      <w:tr w:rsidR="00D269F7" w14:paraId="09A41217" w14:textId="77777777">
        <w:trPr>
          <w:trHeight w:val="300"/>
        </w:trPr>
        <w:tc>
          <w:tcPr>
            <w:tcW w:w="2392" w:type="dxa"/>
            <w:noWrap/>
            <w:vAlign w:val="bottom"/>
            <w:hideMark/>
          </w:tcPr>
          <w:p w14:paraId="09A4120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20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10" w14:textId="77777777" w:rsidR="00FB0D83" w:rsidRDefault="006C352B">
            <w:pPr>
              <w:contextualSpacing/>
              <w:rPr>
                <w:rFonts w:eastAsia="Times New Roman" w:cs="Times New Roman"/>
                <w:sz w:val="20"/>
              </w:rPr>
            </w:pPr>
          </w:p>
        </w:tc>
        <w:tc>
          <w:tcPr>
            <w:tcW w:w="1190" w:type="dxa"/>
            <w:noWrap/>
            <w:vAlign w:val="bottom"/>
            <w:hideMark/>
          </w:tcPr>
          <w:p w14:paraId="09A4121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21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13" w14:textId="77777777" w:rsidR="00FB0D83" w:rsidRDefault="006C352B">
            <w:pPr>
              <w:contextualSpacing/>
              <w:rPr>
                <w:rFonts w:eastAsia="Times New Roman" w:cs="Times New Roman"/>
                <w:sz w:val="20"/>
              </w:rPr>
            </w:pPr>
          </w:p>
        </w:tc>
        <w:tc>
          <w:tcPr>
            <w:tcW w:w="101" w:type="dxa"/>
            <w:noWrap/>
            <w:vAlign w:val="bottom"/>
            <w:hideMark/>
          </w:tcPr>
          <w:p w14:paraId="09A41214" w14:textId="77777777" w:rsidR="00FB0D83" w:rsidRDefault="006C352B">
            <w:pPr>
              <w:contextualSpacing/>
              <w:rPr>
                <w:rFonts w:eastAsia="Times New Roman" w:cs="Times New Roman"/>
                <w:sz w:val="20"/>
              </w:rPr>
            </w:pPr>
          </w:p>
        </w:tc>
        <w:tc>
          <w:tcPr>
            <w:tcW w:w="101" w:type="dxa"/>
            <w:noWrap/>
            <w:vAlign w:val="bottom"/>
            <w:hideMark/>
          </w:tcPr>
          <w:p w14:paraId="09A41215" w14:textId="77777777" w:rsidR="00FB0D83" w:rsidRDefault="006C352B">
            <w:pPr>
              <w:contextualSpacing/>
              <w:rPr>
                <w:rFonts w:eastAsia="Times New Roman" w:cs="Times New Roman"/>
                <w:sz w:val="20"/>
              </w:rPr>
            </w:pPr>
          </w:p>
        </w:tc>
        <w:tc>
          <w:tcPr>
            <w:tcW w:w="40" w:type="dxa"/>
            <w:noWrap/>
            <w:vAlign w:val="bottom"/>
            <w:hideMark/>
          </w:tcPr>
          <w:p w14:paraId="09A41216" w14:textId="77777777" w:rsidR="00FB0D83" w:rsidRDefault="006C352B">
            <w:pPr>
              <w:contextualSpacing/>
              <w:rPr>
                <w:rFonts w:eastAsia="Times New Roman" w:cs="Times New Roman"/>
                <w:sz w:val="20"/>
              </w:rPr>
            </w:pPr>
          </w:p>
        </w:tc>
      </w:tr>
      <w:tr w:rsidR="00D269F7" w14:paraId="09A41221" w14:textId="77777777">
        <w:trPr>
          <w:trHeight w:val="300"/>
        </w:trPr>
        <w:tc>
          <w:tcPr>
            <w:tcW w:w="2392" w:type="dxa"/>
            <w:noWrap/>
            <w:vAlign w:val="bottom"/>
            <w:hideMark/>
          </w:tcPr>
          <w:p w14:paraId="09A4121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21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1A" w14:textId="77777777" w:rsidR="00FB0D83" w:rsidRDefault="006C352B">
            <w:pPr>
              <w:contextualSpacing/>
              <w:rPr>
                <w:rFonts w:eastAsia="Times New Roman" w:cs="Times New Roman"/>
                <w:sz w:val="20"/>
              </w:rPr>
            </w:pPr>
          </w:p>
        </w:tc>
        <w:tc>
          <w:tcPr>
            <w:tcW w:w="1190" w:type="dxa"/>
            <w:noWrap/>
            <w:vAlign w:val="bottom"/>
            <w:hideMark/>
          </w:tcPr>
          <w:p w14:paraId="09A4121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21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1D" w14:textId="77777777" w:rsidR="00FB0D83" w:rsidRDefault="006C352B">
            <w:pPr>
              <w:contextualSpacing/>
              <w:rPr>
                <w:rFonts w:eastAsia="Times New Roman" w:cs="Times New Roman"/>
                <w:sz w:val="20"/>
              </w:rPr>
            </w:pPr>
          </w:p>
        </w:tc>
        <w:tc>
          <w:tcPr>
            <w:tcW w:w="101" w:type="dxa"/>
            <w:noWrap/>
            <w:vAlign w:val="bottom"/>
            <w:hideMark/>
          </w:tcPr>
          <w:p w14:paraId="09A4121E" w14:textId="77777777" w:rsidR="00FB0D83" w:rsidRDefault="006C352B">
            <w:pPr>
              <w:contextualSpacing/>
              <w:rPr>
                <w:rFonts w:eastAsia="Times New Roman" w:cs="Times New Roman"/>
                <w:sz w:val="20"/>
              </w:rPr>
            </w:pPr>
          </w:p>
        </w:tc>
        <w:tc>
          <w:tcPr>
            <w:tcW w:w="101" w:type="dxa"/>
            <w:noWrap/>
            <w:vAlign w:val="bottom"/>
            <w:hideMark/>
          </w:tcPr>
          <w:p w14:paraId="09A4121F" w14:textId="77777777" w:rsidR="00FB0D83" w:rsidRDefault="006C352B">
            <w:pPr>
              <w:contextualSpacing/>
              <w:rPr>
                <w:rFonts w:eastAsia="Times New Roman" w:cs="Times New Roman"/>
                <w:sz w:val="20"/>
              </w:rPr>
            </w:pPr>
          </w:p>
        </w:tc>
        <w:tc>
          <w:tcPr>
            <w:tcW w:w="40" w:type="dxa"/>
            <w:noWrap/>
            <w:vAlign w:val="bottom"/>
            <w:hideMark/>
          </w:tcPr>
          <w:p w14:paraId="09A41220" w14:textId="77777777" w:rsidR="00FB0D83" w:rsidRDefault="006C352B">
            <w:pPr>
              <w:contextualSpacing/>
              <w:rPr>
                <w:rFonts w:eastAsia="Times New Roman" w:cs="Times New Roman"/>
                <w:sz w:val="20"/>
              </w:rPr>
            </w:pPr>
          </w:p>
        </w:tc>
      </w:tr>
      <w:tr w:rsidR="00D269F7" w14:paraId="09A4122B" w14:textId="77777777">
        <w:trPr>
          <w:trHeight w:val="300"/>
        </w:trPr>
        <w:tc>
          <w:tcPr>
            <w:tcW w:w="2392" w:type="dxa"/>
            <w:noWrap/>
            <w:vAlign w:val="bottom"/>
            <w:hideMark/>
          </w:tcPr>
          <w:p w14:paraId="09A4122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22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24" w14:textId="77777777" w:rsidR="00FB0D83" w:rsidRDefault="006C352B">
            <w:pPr>
              <w:contextualSpacing/>
              <w:rPr>
                <w:rFonts w:eastAsia="Times New Roman" w:cs="Times New Roman"/>
                <w:sz w:val="20"/>
              </w:rPr>
            </w:pPr>
          </w:p>
        </w:tc>
        <w:tc>
          <w:tcPr>
            <w:tcW w:w="1190" w:type="dxa"/>
            <w:noWrap/>
            <w:vAlign w:val="bottom"/>
            <w:hideMark/>
          </w:tcPr>
          <w:p w14:paraId="09A4122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22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27" w14:textId="77777777" w:rsidR="00FB0D83" w:rsidRDefault="006C352B">
            <w:pPr>
              <w:contextualSpacing/>
              <w:rPr>
                <w:rFonts w:eastAsia="Times New Roman" w:cs="Times New Roman"/>
                <w:sz w:val="20"/>
              </w:rPr>
            </w:pPr>
          </w:p>
        </w:tc>
        <w:tc>
          <w:tcPr>
            <w:tcW w:w="101" w:type="dxa"/>
            <w:noWrap/>
            <w:vAlign w:val="bottom"/>
            <w:hideMark/>
          </w:tcPr>
          <w:p w14:paraId="09A41228" w14:textId="77777777" w:rsidR="00FB0D83" w:rsidRDefault="006C352B">
            <w:pPr>
              <w:contextualSpacing/>
              <w:rPr>
                <w:rFonts w:eastAsia="Times New Roman" w:cs="Times New Roman"/>
                <w:sz w:val="20"/>
              </w:rPr>
            </w:pPr>
          </w:p>
        </w:tc>
        <w:tc>
          <w:tcPr>
            <w:tcW w:w="101" w:type="dxa"/>
            <w:noWrap/>
            <w:vAlign w:val="bottom"/>
            <w:hideMark/>
          </w:tcPr>
          <w:p w14:paraId="09A41229" w14:textId="77777777" w:rsidR="00FB0D83" w:rsidRDefault="006C352B">
            <w:pPr>
              <w:contextualSpacing/>
              <w:rPr>
                <w:rFonts w:eastAsia="Times New Roman" w:cs="Times New Roman"/>
                <w:sz w:val="20"/>
              </w:rPr>
            </w:pPr>
          </w:p>
        </w:tc>
        <w:tc>
          <w:tcPr>
            <w:tcW w:w="40" w:type="dxa"/>
            <w:noWrap/>
            <w:vAlign w:val="bottom"/>
            <w:hideMark/>
          </w:tcPr>
          <w:p w14:paraId="09A4122A" w14:textId="77777777" w:rsidR="00FB0D83" w:rsidRDefault="006C352B">
            <w:pPr>
              <w:contextualSpacing/>
              <w:rPr>
                <w:rFonts w:eastAsia="Times New Roman" w:cs="Times New Roman"/>
                <w:sz w:val="20"/>
              </w:rPr>
            </w:pPr>
          </w:p>
        </w:tc>
      </w:tr>
      <w:tr w:rsidR="00D269F7" w14:paraId="09A41234" w14:textId="77777777">
        <w:trPr>
          <w:trHeight w:val="300"/>
        </w:trPr>
        <w:tc>
          <w:tcPr>
            <w:tcW w:w="4406" w:type="dxa"/>
            <w:gridSpan w:val="2"/>
            <w:noWrap/>
            <w:vAlign w:val="bottom"/>
            <w:hideMark/>
          </w:tcPr>
          <w:p w14:paraId="09A4122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22D"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22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22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30" w14:textId="77777777" w:rsidR="00FB0D83" w:rsidRDefault="006C352B">
            <w:pPr>
              <w:contextualSpacing/>
              <w:rPr>
                <w:rFonts w:eastAsia="Times New Roman" w:cs="Times New Roman"/>
                <w:sz w:val="20"/>
              </w:rPr>
            </w:pPr>
          </w:p>
        </w:tc>
        <w:tc>
          <w:tcPr>
            <w:tcW w:w="101" w:type="dxa"/>
            <w:noWrap/>
            <w:vAlign w:val="bottom"/>
            <w:hideMark/>
          </w:tcPr>
          <w:p w14:paraId="09A41231" w14:textId="77777777" w:rsidR="00FB0D83" w:rsidRDefault="006C352B">
            <w:pPr>
              <w:contextualSpacing/>
              <w:rPr>
                <w:rFonts w:eastAsia="Times New Roman" w:cs="Times New Roman"/>
                <w:sz w:val="20"/>
              </w:rPr>
            </w:pPr>
          </w:p>
        </w:tc>
        <w:tc>
          <w:tcPr>
            <w:tcW w:w="101" w:type="dxa"/>
            <w:noWrap/>
            <w:vAlign w:val="bottom"/>
            <w:hideMark/>
          </w:tcPr>
          <w:p w14:paraId="09A41232" w14:textId="77777777" w:rsidR="00FB0D83" w:rsidRDefault="006C352B">
            <w:pPr>
              <w:contextualSpacing/>
              <w:rPr>
                <w:rFonts w:eastAsia="Times New Roman" w:cs="Times New Roman"/>
                <w:sz w:val="20"/>
              </w:rPr>
            </w:pPr>
          </w:p>
        </w:tc>
        <w:tc>
          <w:tcPr>
            <w:tcW w:w="40" w:type="dxa"/>
            <w:noWrap/>
            <w:vAlign w:val="bottom"/>
            <w:hideMark/>
          </w:tcPr>
          <w:p w14:paraId="09A41233" w14:textId="77777777" w:rsidR="00FB0D83" w:rsidRDefault="006C352B">
            <w:pPr>
              <w:contextualSpacing/>
              <w:rPr>
                <w:rFonts w:eastAsia="Times New Roman" w:cs="Times New Roman"/>
                <w:sz w:val="20"/>
              </w:rPr>
            </w:pPr>
          </w:p>
        </w:tc>
      </w:tr>
      <w:tr w:rsidR="00D269F7" w14:paraId="09A4123E" w14:textId="77777777">
        <w:trPr>
          <w:trHeight w:val="300"/>
        </w:trPr>
        <w:tc>
          <w:tcPr>
            <w:tcW w:w="2392" w:type="dxa"/>
            <w:noWrap/>
            <w:vAlign w:val="bottom"/>
            <w:hideMark/>
          </w:tcPr>
          <w:p w14:paraId="09A41235" w14:textId="77777777" w:rsidR="00FB0D83" w:rsidRDefault="006C352B">
            <w:pPr>
              <w:contextualSpacing/>
              <w:rPr>
                <w:rFonts w:eastAsia="Times New Roman" w:cs="Times New Roman"/>
                <w:sz w:val="20"/>
              </w:rPr>
            </w:pPr>
          </w:p>
        </w:tc>
        <w:tc>
          <w:tcPr>
            <w:tcW w:w="2014" w:type="dxa"/>
            <w:noWrap/>
            <w:vAlign w:val="bottom"/>
            <w:hideMark/>
          </w:tcPr>
          <w:p w14:paraId="09A41236" w14:textId="77777777" w:rsidR="00FB0D83" w:rsidRDefault="006C352B">
            <w:pPr>
              <w:contextualSpacing/>
              <w:rPr>
                <w:rFonts w:eastAsia="Times New Roman" w:cs="Times New Roman"/>
                <w:sz w:val="20"/>
              </w:rPr>
            </w:pPr>
          </w:p>
        </w:tc>
        <w:tc>
          <w:tcPr>
            <w:tcW w:w="2759" w:type="dxa"/>
            <w:noWrap/>
            <w:vAlign w:val="bottom"/>
            <w:hideMark/>
          </w:tcPr>
          <w:p w14:paraId="09A41237" w14:textId="77777777" w:rsidR="00FB0D83" w:rsidRDefault="006C352B">
            <w:pPr>
              <w:contextualSpacing/>
              <w:rPr>
                <w:rFonts w:eastAsia="Times New Roman" w:cs="Times New Roman"/>
                <w:sz w:val="20"/>
              </w:rPr>
            </w:pPr>
          </w:p>
        </w:tc>
        <w:tc>
          <w:tcPr>
            <w:tcW w:w="1190" w:type="dxa"/>
            <w:noWrap/>
            <w:vAlign w:val="bottom"/>
            <w:hideMark/>
          </w:tcPr>
          <w:p w14:paraId="09A41238" w14:textId="77777777" w:rsidR="00FB0D83" w:rsidRDefault="006C352B">
            <w:pPr>
              <w:contextualSpacing/>
              <w:rPr>
                <w:rFonts w:eastAsia="Times New Roman" w:cs="Times New Roman"/>
                <w:sz w:val="20"/>
              </w:rPr>
            </w:pPr>
          </w:p>
        </w:tc>
        <w:tc>
          <w:tcPr>
            <w:tcW w:w="101" w:type="dxa"/>
            <w:noWrap/>
            <w:vAlign w:val="bottom"/>
            <w:hideMark/>
          </w:tcPr>
          <w:p w14:paraId="09A41239" w14:textId="77777777" w:rsidR="00FB0D83" w:rsidRDefault="006C352B">
            <w:pPr>
              <w:contextualSpacing/>
              <w:rPr>
                <w:rFonts w:eastAsia="Times New Roman" w:cs="Times New Roman"/>
                <w:sz w:val="20"/>
              </w:rPr>
            </w:pPr>
          </w:p>
        </w:tc>
        <w:tc>
          <w:tcPr>
            <w:tcW w:w="101" w:type="dxa"/>
            <w:noWrap/>
            <w:vAlign w:val="bottom"/>
            <w:hideMark/>
          </w:tcPr>
          <w:p w14:paraId="09A4123A" w14:textId="77777777" w:rsidR="00FB0D83" w:rsidRDefault="006C352B">
            <w:pPr>
              <w:contextualSpacing/>
              <w:rPr>
                <w:rFonts w:eastAsia="Times New Roman" w:cs="Times New Roman"/>
                <w:sz w:val="20"/>
              </w:rPr>
            </w:pPr>
          </w:p>
        </w:tc>
        <w:tc>
          <w:tcPr>
            <w:tcW w:w="101" w:type="dxa"/>
            <w:noWrap/>
            <w:vAlign w:val="bottom"/>
            <w:hideMark/>
          </w:tcPr>
          <w:p w14:paraId="09A4123B" w14:textId="77777777" w:rsidR="00FB0D83" w:rsidRDefault="006C352B">
            <w:pPr>
              <w:contextualSpacing/>
              <w:rPr>
                <w:rFonts w:eastAsia="Times New Roman" w:cs="Times New Roman"/>
                <w:sz w:val="20"/>
              </w:rPr>
            </w:pPr>
          </w:p>
        </w:tc>
        <w:tc>
          <w:tcPr>
            <w:tcW w:w="101" w:type="dxa"/>
            <w:noWrap/>
            <w:vAlign w:val="bottom"/>
            <w:hideMark/>
          </w:tcPr>
          <w:p w14:paraId="09A4123C" w14:textId="77777777" w:rsidR="00FB0D83" w:rsidRDefault="006C352B">
            <w:pPr>
              <w:contextualSpacing/>
              <w:rPr>
                <w:rFonts w:eastAsia="Times New Roman" w:cs="Times New Roman"/>
                <w:sz w:val="20"/>
              </w:rPr>
            </w:pPr>
          </w:p>
        </w:tc>
        <w:tc>
          <w:tcPr>
            <w:tcW w:w="40" w:type="dxa"/>
            <w:noWrap/>
            <w:vAlign w:val="bottom"/>
            <w:hideMark/>
          </w:tcPr>
          <w:p w14:paraId="09A4123D" w14:textId="77777777" w:rsidR="00FB0D83" w:rsidRDefault="006C352B">
            <w:pPr>
              <w:contextualSpacing/>
              <w:rPr>
                <w:rFonts w:eastAsia="Times New Roman" w:cs="Times New Roman"/>
                <w:sz w:val="20"/>
              </w:rPr>
            </w:pPr>
          </w:p>
        </w:tc>
      </w:tr>
      <w:tr w:rsidR="00D269F7" w14:paraId="09A41244" w14:textId="77777777">
        <w:trPr>
          <w:trHeight w:val="300"/>
        </w:trPr>
        <w:tc>
          <w:tcPr>
            <w:tcW w:w="2392" w:type="dxa"/>
            <w:noWrap/>
            <w:vAlign w:val="bottom"/>
            <w:hideMark/>
          </w:tcPr>
          <w:p w14:paraId="09A4123F" w14:textId="77777777" w:rsidR="00FB0D83" w:rsidRDefault="006C352B">
            <w:pPr>
              <w:contextualSpacing/>
              <w:rPr>
                <w:rFonts w:eastAsia="Times New Roman" w:cs="Times New Roman"/>
                <w:sz w:val="20"/>
              </w:rPr>
            </w:pPr>
          </w:p>
        </w:tc>
        <w:tc>
          <w:tcPr>
            <w:tcW w:w="6165" w:type="dxa"/>
            <w:gridSpan w:val="5"/>
            <w:noWrap/>
            <w:vAlign w:val="bottom"/>
            <w:hideMark/>
          </w:tcPr>
          <w:p w14:paraId="09A4124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 xml:space="preserve">Υπ. Τροπ. 1821/7  ως έχει   </w:t>
            </w:r>
            <w:r>
              <w:rPr>
                <w:rFonts w:ascii="Calibri" w:eastAsia="Times New Roman" w:hAnsi="Calibri" w:cs="Calibri"/>
                <w:color w:val="000000"/>
                <w:szCs w:val="24"/>
              </w:rPr>
              <w:t>ΔΕΚΤΟ ΚΑΤΑ ΠΛΕΙΟΨΗΦΙΑ</w:t>
            </w:r>
          </w:p>
        </w:tc>
        <w:tc>
          <w:tcPr>
            <w:tcW w:w="101" w:type="dxa"/>
            <w:noWrap/>
            <w:vAlign w:val="bottom"/>
            <w:hideMark/>
          </w:tcPr>
          <w:p w14:paraId="09A4124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42" w14:textId="77777777" w:rsidR="00FB0D83" w:rsidRDefault="006C352B">
            <w:pPr>
              <w:contextualSpacing/>
              <w:rPr>
                <w:rFonts w:eastAsia="Times New Roman" w:cs="Times New Roman"/>
                <w:sz w:val="20"/>
              </w:rPr>
            </w:pPr>
          </w:p>
        </w:tc>
        <w:tc>
          <w:tcPr>
            <w:tcW w:w="40" w:type="dxa"/>
            <w:noWrap/>
            <w:vAlign w:val="bottom"/>
            <w:hideMark/>
          </w:tcPr>
          <w:p w14:paraId="09A41243" w14:textId="77777777" w:rsidR="00FB0D83" w:rsidRDefault="006C352B">
            <w:pPr>
              <w:contextualSpacing/>
              <w:rPr>
                <w:rFonts w:eastAsia="Times New Roman" w:cs="Times New Roman"/>
                <w:sz w:val="20"/>
              </w:rPr>
            </w:pPr>
          </w:p>
        </w:tc>
      </w:tr>
      <w:tr w:rsidR="00D269F7" w14:paraId="09A4124E" w14:textId="77777777">
        <w:trPr>
          <w:trHeight w:val="300"/>
        </w:trPr>
        <w:tc>
          <w:tcPr>
            <w:tcW w:w="2392" w:type="dxa"/>
            <w:noWrap/>
            <w:vAlign w:val="bottom"/>
            <w:hideMark/>
          </w:tcPr>
          <w:p w14:paraId="09A4124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24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47" w14:textId="77777777" w:rsidR="00FB0D83" w:rsidRDefault="006C352B">
            <w:pPr>
              <w:contextualSpacing/>
              <w:rPr>
                <w:rFonts w:eastAsia="Times New Roman" w:cs="Times New Roman"/>
                <w:sz w:val="20"/>
              </w:rPr>
            </w:pPr>
          </w:p>
        </w:tc>
        <w:tc>
          <w:tcPr>
            <w:tcW w:w="1190" w:type="dxa"/>
            <w:noWrap/>
            <w:vAlign w:val="bottom"/>
            <w:hideMark/>
          </w:tcPr>
          <w:p w14:paraId="09A4124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24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4A" w14:textId="77777777" w:rsidR="00FB0D83" w:rsidRDefault="006C352B">
            <w:pPr>
              <w:contextualSpacing/>
              <w:rPr>
                <w:rFonts w:eastAsia="Times New Roman" w:cs="Times New Roman"/>
                <w:sz w:val="20"/>
              </w:rPr>
            </w:pPr>
          </w:p>
        </w:tc>
        <w:tc>
          <w:tcPr>
            <w:tcW w:w="101" w:type="dxa"/>
            <w:noWrap/>
            <w:vAlign w:val="bottom"/>
            <w:hideMark/>
          </w:tcPr>
          <w:p w14:paraId="09A4124B" w14:textId="77777777" w:rsidR="00FB0D83" w:rsidRDefault="006C352B">
            <w:pPr>
              <w:contextualSpacing/>
              <w:rPr>
                <w:rFonts w:eastAsia="Times New Roman" w:cs="Times New Roman"/>
                <w:sz w:val="20"/>
              </w:rPr>
            </w:pPr>
          </w:p>
        </w:tc>
        <w:tc>
          <w:tcPr>
            <w:tcW w:w="101" w:type="dxa"/>
            <w:noWrap/>
            <w:vAlign w:val="bottom"/>
            <w:hideMark/>
          </w:tcPr>
          <w:p w14:paraId="09A4124C" w14:textId="77777777" w:rsidR="00FB0D83" w:rsidRDefault="006C352B">
            <w:pPr>
              <w:contextualSpacing/>
              <w:rPr>
                <w:rFonts w:eastAsia="Times New Roman" w:cs="Times New Roman"/>
                <w:sz w:val="20"/>
              </w:rPr>
            </w:pPr>
          </w:p>
        </w:tc>
        <w:tc>
          <w:tcPr>
            <w:tcW w:w="40" w:type="dxa"/>
            <w:noWrap/>
            <w:vAlign w:val="bottom"/>
            <w:hideMark/>
          </w:tcPr>
          <w:p w14:paraId="09A4124D" w14:textId="77777777" w:rsidR="00FB0D83" w:rsidRDefault="006C352B">
            <w:pPr>
              <w:contextualSpacing/>
              <w:rPr>
                <w:rFonts w:eastAsia="Times New Roman" w:cs="Times New Roman"/>
                <w:sz w:val="20"/>
              </w:rPr>
            </w:pPr>
          </w:p>
        </w:tc>
      </w:tr>
      <w:tr w:rsidR="00D269F7" w14:paraId="09A41258" w14:textId="77777777">
        <w:trPr>
          <w:trHeight w:val="300"/>
        </w:trPr>
        <w:tc>
          <w:tcPr>
            <w:tcW w:w="2392" w:type="dxa"/>
            <w:noWrap/>
            <w:vAlign w:val="bottom"/>
            <w:hideMark/>
          </w:tcPr>
          <w:p w14:paraId="09A4124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25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51" w14:textId="77777777" w:rsidR="00FB0D83" w:rsidRDefault="006C352B">
            <w:pPr>
              <w:contextualSpacing/>
              <w:rPr>
                <w:rFonts w:eastAsia="Times New Roman" w:cs="Times New Roman"/>
                <w:sz w:val="20"/>
              </w:rPr>
            </w:pPr>
          </w:p>
        </w:tc>
        <w:tc>
          <w:tcPr>
            <w:tcW w:w="1190" w:type="dxa"/>
            <w:noWrap/>
            <w:vAlign w:val="bottom"/>
            <w:hideMark/>
          </w:tcPr>
          <w:p w14:paraId="09A4125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25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54" w14:textId="77777777" w:rsidR="00FB0D83" w:rsidRDefault="006C352B">
            <w:pPr>
              <w:contextualSpacing/>
              <w:rPr>
                <w:rFonts w:eastAsia="Times New Roman" w:cs="Times New Roman"/>
                <w:sz w:val="20"/>
              </w:rPr>
            </w:pPr>
          </w:p>
        </w:tc>
        <w:tc>
          <w:tcPr>
            <w:tcW w:w="101" w:type="dxa"/>
            <w:noWrap/>
            <w:vAlign w:val="bottom"/>
            <w:hideMark/>
          </w:tcPr>
          <w:p w14:paraId="09A41255" w14:textId="77777777" w:rsidR="00FB0D83" w:rsidRDefault="006C352B">
            <w:pPr>
              <w:contextualSpacing/>
              <w:rPr>
                <w:rFonts w:eastAsia="Times New Roman" w:cs="Times New Roman"/>
                <w:sz w:val="20"/>
              </w:rPr>
            </w:pPr>
          </w:p>
        </w:tc>
        <w:tc>
          <w:tcPr>
            <w:tcW w:w="101" w:type="dxa"/>
            <w:noWrap/>
            <w:vAlign w:val="bottom"/>
            <w:hideMark/>
          </w:tcPr>
          <w:p w14:paraId="09A41256" w14:textId="77777777" w:rsidR="00FB0D83" w:rsidRDefault="006C352B">
            <w:pPr>
              <w:contextualSpacing/>
              <w:rPr>
                <w:rFonts w:eastAsia="Times New Roman" w:cs="Times New Roman"/>
                <w:sz w:val="20"/>
              </w:rPr>
            </w:pPr>
          </w:p>
        </w:tc>
        <w:tc>
          <w:tcPr>
            <w:tcW w:w="40" w:type="dxa"/>
            <w:noWrap/>
            <w:vAlign w:val="bottom"/>
            <w:hideMark/>
          </w:tcPr>
          <w:p w14:paraId="09A41257" w14:textId="77777777" w:rsidR="00FB0D83" w:rsidRDefault="006C352B">
            <w:pPr>
              <w:contextualSpacing/>
              <w:rPr>
                <w:rFonts w:eastAsia="Times New Roman" w:cs="Times New Roman"/>
                <w:sz w:val="20"/>
              </w:rPr>
            </w:pPr>
          </w:p>
        </w:tc>
      </w:tr>
      <w:tr w:rsidR="00D269F7" w14:paraId="09A41262" w14:textId="77777777">
        <w:trPr>
          <w:trHeight w:val="300"/>
        </w:trPr>
        <w:tc>
          <w:tcPr>
            <w:tcW w:w="2392" w:type="dxa"/>
            <w:noWrap/>
            <w:vAlign w:val="bottom"/>
            <w:hideMark/>
          </w:tcPr>
          <w:p w14:paraId="09A4125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25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5B" w14:textId="77777777" w:rsidR="00FB0D83" w:rsidRDefault="006C352B">
            <w:pPr>
              <w:contextualSpacing/>
              <w:rPr>
                <w:rFonts w:eastAsia="Times New Roman" w:cs="Times New Roman"/>
                <w:sz w:val="20"/>
              </w:rPr>
            </w:pPr>
          </w:p>
        </w:tc>
        <w:tc>
          <w:tcPr>
            <w:tcW w:w="1190" w:type="dxa"/>
            <w:noWrap/>
            <w:vAlign w:val="bottom"/>
            <w:hideMark/>
          </w:tcPr>
          <w:p w14:paraId="09A4125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25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5E" w14:textId="77777777" w:rsidR="00FB0D83" w:rsidRDefault="006C352B">
            <w:pPr>
              <w:contextualSpacing/>
              <w:rPr>
                <w:rFonts w:eastAsia="Times New Roman" w:cs="Times New Roman"/>
                <w:sz w:val="20"/>
              </w:rPr>
            </w:pPr>
          </w:p>
        </w:tc>
        <w:tc>
          <w:tcPr>
            <w:tcW w:w="101" w:type="dxa"/>
            <w:noWrap/>
            <w:vAlign w:val="bottom"/>
            <w:hideMark/>
          </w:tcPr>
          <w:p w14:paraId="09A4125F" w14:textId="77777777" w:rsidR="00FB0D83" w:rsidRDefault="006C352B">
            <w:pPr>
              <w:contextualSpacing/>
              <w:rPr>
                <w:rFonts w:eastAsia="Times New Roman" w:cs="Times New Roman"/>
                <w:sz w:val="20"/>
              </w:rPr>
            </w:pPr>
          </w:p>
        </w:tc>
        <w:tc>
          <w:tcPr>
            <w:tcW w:w="101" w:type="dxa"/>
            <w:noWrap/>
            <w:vAlign w:val="bottom"/>
            <w:hideMark/>
          </w:tcPr>
          <w:p w14:paraId="09A41260" w14:textId="77777777" w:rsidR="00FB0D83" w:rsidRDefault="006C352B">
            <w:pPr>
              <w:contextualSpacing/>
              <w:rPr>
                <w:rFonts w:eastAsia="Times New Roman" w:cs="Times New Roman"/>
                <w:sz w:val="20"/>
              </w:rPr>
            </w:pPr>
          </w:p>
        </w:tc>
        <w:tc>
          <w:tcPr>
            <w:tcW w:w="40" w:type="dxa"/>
            <w:noWrap/>
            <w:vAlign w:val="bottom"/>
            <w:hideMark/>
          </w:tcPr>
          <w:p w14:paraId="09A41261" w14:textId="77777777" w:rsidR="00FB0D83" w:rsidRDefault="006C352B">
            <w:pPr>
              <w:contextualSpacing/>
              <w:rPr>
                <w:rFonts w:eastAsia="Times New Roman" w:cs="Times New Roman"/>
                <w:sz w:val="20"/>
              </w:rPr>
            </w:pPr>
          </w:p>
        </w:tc>
      </w:tr>
      <w:tr w:rsidR="00D269F7" w14:paraId="09A4126C" w14:textId="77777777">
        <w:trPr>
          <w:trHeight w:val="300"/>
        </w:trPr>
        <w:tc>
          <w:tcPr>
            <w:tcW w:w="2392" w:type="dxa"/>
            <w:noWrap/>
            <w:vAlign w:val="bottom"/>
            <w:hideMark/>
          </w:tcPr>
          <w:p w14:paraId="09A4126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26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65" w14:textId="77777777" w:rsidR="00FB0D83" w:rsidRDefault="006C352B">
            <w:pPr>
              <w:contextualSpacing/>
              <w:rPr>
                <w:rFonts w:eastAsia="Times New Roman" w:cs="Times New Roman"/>
                <w:sz w:val="20"/>
              </w:rPr>
            </w:pPr>
          </w:p>
        </w:tc>
        <w:tc>
          <w:tcPr>
            <w:tcW w:w="1190" w:type="dxa"/>
            <w:noWrap/>
            <w:vAlign w:val="bottom"/>
            <w:hideMark/>
          </w:tcPr>
          <w:p w14:paraId="09A4126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26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68" w14:textId="77777777" w:rsidR="00FB0D83" w:rsidRDefault="006C352B">
            <w:pPr>
              <w:contextualSpacing/>
              <w:rPr>
                <w:rFonts w:eastAsia="Times New Roman" w:cs="Times New Roman"/>
                <w:sz w:val="20"/>
              </w:rPr>
            </w:pPr>
          </w:p>
        </w:tc>
        <w:tc>
          <w:tcPr>
            <w:tcW w:w="101" w:type="dxa"/>
            <w:noWrap/>
            <w:vAlign w:val="bottom"/>
            <w:hideMark/>
          </w:tcPr>
          <w:p w14:paraId="09A41269" w14:textId="77777777" w:rsidR="00FB0D83" w:rsidRDefault="006C352B">
            <w:pPr>
              <w:contextualSpacing/>
              <w:rPr>
                <w:rFonts w:eastAsia="Times New Roman" w:cs="Times New Roman"/>
                <w:sz w:val="20"/>
              </w:rPr>
            </w:pPr>
          </w:p>
        </w:tc>
        <w:tc>
          <w:tcPr>
            <w:tcW w:w="101" w:type="dxa"/>
            <w:noWrap/>
            <w:vAlign w:val="bottom"/>
            <w:hideMark/>
          </w:tcPr>
          <w:p w14:paraId="09A4126A" w14:textId="77777777" w:rsidR="00FB0D83" w:rsidRDefault="006C352B">
            <w:pPr>
              <w:contextualSpacing/>
              <w:rPr>
                <w:rFonts w:eastAsia="Times New Roman" w:cs="Times New Roman"/>
                <w:sz w:val="20"/>
              </w:rPr>
            </w:pPr>
          </w:p>
        </w:tc>
        <w:tc>
          <w:tcPr>
            <w:tcW w:w="40" w:type="dxa"/>
            <w:noWrap/>
            <w:vAlign w:val="bottom"/>
            <w:hideMark/>
          </w:tcPr>
          <w:p w14:paraId="09A4126B" w14:textId="77777777" w:rsidR="00FB0D83" w:rsidRDefault="006C352B">
            <w:pPr>
              <w:contextualSpacing/>
              <w:rPr>
                <w:rFonts w:eastAsia="Times New Roman" w:cs="Times New Roman"/>
                <w:sz w:val="20"/>
              </w:rPr>
            </w:pPr>
          </w:p>
        </w:tc>
      </w:tr>
      <w:tr w:rsidR="00D269F7" w14:paraId="09A41276" w14:textId="77777777">
        <w:trPr>
          <w:trHeight w:val="300"/>
        </w:trPr>
        <w:tc>
          <w:tcPr>
            <w:tcW w:w="2392" w:type="dxa"/>
            <w:noWrap/>
            <w:vAlign w:val="bottom"/>
            <w:hideMark/>
          </w:tcPr>
          <w:p w14:paraId="09A4126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26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6F" w14:textId="77777777" w:rsidR="00FB0D83" w:rsidRDefault="006C352B">
            <w:pPr>
              <w:contextualSpacing/>
              <w:rPr>
                <w:rFonts w:eastAsia="Times New Roman" w:cs="Times New Roman"/>
                <w:sz w:val="20"/>
              </w:rPr>
            </w:pPr>
          </w:p>
        </w:tc>
        <w:tc>
          <w:tcPr>
            <w:tcW w:w="1190" w:type="dxa"/>
            <w:noWrap/>
            <w:vAlign w:val="bottom"/>
            <w:hideMark/>
          </w:tcPr>
          <w:p w14:paraId="09A4127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27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72" w14:textId="77777777" w:rsidR="00FB0D83" w:rsidRDefault="006C352B">
            <w:pPr>
              <w:contextualSpacing/>
              <w:rPr>
                <w:rFonts w:eastAsia="Times New Roman" w:cs="Times New Roman"/>
                <w:sz w:val="20"/>
              </w:rPr>
            </w:pPr>
          </w:p>
        </w:tc>
        <w:tc>
          <w:tcPr>
            <w:tcW w:w="101" w:type="dxa"/>
            <w:noWrap/>
            <w:vAlign w:val="bottom"/>
            <w:hideMark/>
          </w:tcPr>
          <w:p w14:paraId="09A41273" w14:textId="77777777" w:rsidR="00FB0D83" w:rsidRDefault="006C352B">
            <w:pPr>
              <w:contextualSpacing/>
              <w:rPr>
                <w:rFonts w:eastAsia="Times New Roman" w:cs="Times New Roman"/>
                <w:sz w:val="20"/>
              </w:rPr>
            </w:pPr>
          </w:p>
        </w:tc>
        <w:tc>
          <w:tcPr>
            <w:tcW w:w="101" w:type="dxa"/>
            <w:noWrap/>
            <w:vAlign w:val="bottom"/>
            <w:hideMark/>
          </w:tcPr>
          <w:p w14:paraId="09A41274" w14:textId="77777777" w:rsidR="00FB0D83" w:rsidRDefault="006C352B">
            <w:pPr>
              <w:contextualSpacing/>
              <w:rPr>
                <w:rFonts w:eastAsia="Times New Roman" w:cs="Times New Roman"/>
                <w:sz w:val="20"/>
              </w:rPr>
            </w:pPr>
          </w:p>
        </w:tc>
        <w:tc>
          <w:tcPr>
            <w:tcW w:w="40" w:type="dxa"/>
            <w:noWrap/>
            <w:vAlign w:val="bottom"/>
            <w:hideMark/>
          </w:tcPr>
          <w:p w14:paraId="09A41275" w14:textId="77777777" w:rsidR="00FB0D83" w:rsidRDefault="006C352B">
            <w:pPr>
              <w:contextualSpacing/>
              <w:rPr>
                <w:rFonts w:eastAsia="Times New Roman" w:cs="Times New Roman"/>
                <w:sz w:val="20"/>
              </w:rPr>
            </w:pPr>
          </w:p>
        </w:tc>
      </w:tr>
      <w:tr w:rsidR="00D269F7" w14:paraId="09A41280" w14:textId="77777777">
        <w:trPr>
          <w:trHeight w:val="300"/>
        </w:trPr>
        <w:tc>
          <w:tcPr>
            <w:tcW w:w="2392" w:type="dxa"/>
            <w:noWrap/>
            <w:vAlign w:val="bottom"/>
            <w:hideMark/>
          </w:tcPr>
          <w:p w14:paraId="09A4127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27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79" w14:textId="77777777" w:rsidR="00FB0D83" w:rsidRDefault="006C352B">
            <w:pPr>
              <w:contextualSpacing/>
              <w:rPr>
                <w:rFonts w:eastAsia="Times New Roman" w:cs="Times New Roman"/>
                <w:sz w:val="20"/>
              </w:rPr>
            </w:pPr>
          </w:p>
        </w:tc>
        <w:tc>
          <w:tcPr>
            <w:tcW w:w="1190" w:type="dxa"/>
            <w:noWrap/>
            <w:vAlign w:val="bottom"/>
            <w:hideMark/>
          </w:tcPr>
          <w:p w14:paraId="09A4127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27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7C" w14:textId="77777777" w:rsidR="00FB0D83" w:rsidRDefault="006C352B">
            <w:pPr>
              <w:contextualSpacing/>
              <w:rPr>
                <w:rFonts w:eastAsia="Times New Roman" w:cs="Times New Roman"/>
                <w:sz w:val="20"/>
              </w:rPr>
            </w:pPr>
          </w:p>
        </w:tc>
        <w:tc>
          <w:tcPr>
            <w:tcW w:w="101" w:type="dxa"/>
            <w:noWrap/>
            <w:vAlign w:val="bottom"/>
            <w:hideMark/>
          </w:tcPr>
          <w:p w14:paraId="09A4127D" w14:textId="77777777" w:rsidR="00FB0D83" w:rsidRDefault="006C352B">
            <w:pPr>
              <w:contextualSpacing/>
              <w:rPr>
                <w:rFonts w:eastAsia="Times New Roman" w:cs="Times New Roman"/>
                <w:sz w:val="20"/>
              </w:rPr>
            </w:pPr>
          </w:p>
        </w:tc>
        <w:tc>
          <w:tcPr>
            <w:tcW w:w="101" w:type="dxa"/>
            <w:noWrap/>
            <w:vAlign w:val="bottom"/>
            <w:hideMark/>
          </w:tcPr>
          <w:p w14:paraId="09A4127E" w14:textId="77777777" w:rsidR="00FB0D83" w:rsidRDefault="006C352B">
            <w:pPr>
              <w:contextualSpacing/>
              <w:rPr>
                <w:rFonts w:eastAsia="Times New Roman" w:cs="Times New Roman"/>
                <w:sz w:val="20"/>
              </w:rPr>
            </w:pPr>
          </w:p>
        </w:tc>
        <w:tc>
          <w:tcPr>
            <w:tcW w:w="40" w:type="dxa"/>
            <w:noWrap/>
            <w:vAlign w:val="bottom"/>
            <w:hideMark/>
          </w:tcPr>
          <w:p w14:paraId="09A4127F" w14:textId="77777777" w:rsidR="00FB0D83" w:rsidRDefault="006C352B">
            <w:pPr>
              <w:contextualSpacing/>
              <w:rPr>
                <w:rFonts w:eastAsia="Times New Roman" w:cs="Times New Roman"/>
                <w:sz w:val="20"/>
              </w:rPr>
            </w:pPr>
          </w:p>
        </w:tc>
      </w:tr>
      <w:tr w:rsidR="00D269F7" w14:paraId="09A4128A" w14:textId="77777777">
        <w:trPr>
          <w:trHeight w:val="300"/>
        </w:trPr>
        <w:tc>
          <w:tcPr>
            <w:tcW w:w="2392" w:type="dxa"/>
            <w:noWrap/>
            <w:vAlign w:val="bottom"/>
            <w:hideMark/>
          </w:tcPr>
          <w:p w14:paraId="09A4128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28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83" w14:textId="77777777" w:rsidR="00FB0D83" w:rsidRDefault="006C352B">
            <w:pPr>
              <w:contextualSpacing/>
              <w:rPr>
                <w:rFonts w:eastAsia="Times New Roman" w:cs="Times New Roman"/>
                <w:sz w:val="20"/>
              </w:rPr>
            </w:pPr>
          </w:p>
        </w:tc>
        <w:tc>
          <w:tcPr>
            <w:tcW w:w="1190" w:type="dxa"/>
            <w:noWrap/>
            <w:vAlign w:val="bottom"/>
            <w:hideMark/>
          </w:tcPr>
          <w:p w14:paraId="09A4128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28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86" w14:textId="77777777" w:rsidR="00FB0D83" w:rsidRDefault="006C352B">
            <w:pPr>
              <w:contextualSpacing/>
              <w:rPr>
                <w:rFonts w:eastAsia="Times New Roman" w:cs="Times New Roman"/>
                <w:sz w:val="20"/>
              </w:rPr>
            </w:pPr>
          </w:p>
        </w:tc>
        <w:tc>
          <w:tcPr>
            <w:tcW w:w="101" w:type="dxa"/>
            <w:noWrap/>
            <w:vAlign w:val="bottom"/>
            <w:hideMark/>
          </w:tcPr>
          <w:p w14:paraId="09A41287" w14:textId="77777777" w:rsidR="00FB0D83" w:rsidRDefault="006C352B">
            <w:pPr>
              <w:contextualSpacing/>
              <w:rPr>
                <w:rFonts w:eastAsia="Times New Roman" w:cs="Times New Roman"/>
                <w:sz w:val="20"/>
              </w:rPr>
            </w:pPr>
          </w:p>
        </w:tc>
        <w:tc>
          <w:tcPr>
            <w:tcW w:w="101" w:type="dxa"/>
            <w:noWrap/>
            <w:vAlign w:val="bottom"/>
            <w:hideMark/>
          </w:tcPr>
          <w:p w14:paraId="09A41288" w14:textId="77777777" w:rsidR="00FB0D83" w:rsidRDefault="006C352B">
            <w:pPr>
              <w:contextualSpacing/>
              <w:rPr>
                <w:rFonts w:eastAsia="Times New Roman" w:cs="Times New Roman"/>
                <w:sz w:val="20"/>
              </w:rPr>
            </w:pPr>
          </w:p>
        </w:tc>
        <w:tc>
          <w:tcPr>
            <w:tcW w:w="40" w:type="dxa"/>
            <w:noWrap/>
            <w:vAlign w:val="bottom"/>
            <w:hideMark/>
          </w:tcPr>
          <w:p w14:paraId="09A41289" w14:textId="77777777" w:rsidR="00FB0D83" w:rsidRDefault="006C352B">
            <w:pPr>
              <w:contextualSpacing/>
              <w:rPr>
                <w:rFonts w:eastAsia="Times New Roman" w:cs="Times New Roman"/>
                <w:sz w:val="20"/>
              </w:rPr>
            </w:pPr>
          </w:p>
        </w:tc>
      </w:tr>
      <w:tr w:rsidR="00D269F7" w14:paraId="09A41293" w14:textId="77777777">
        <w:trPr>
          <w:trHeight w:val="300"/>
        </w:trPr>
        <w:tc>
          <w:tcPr>
            <w:tcW w:w="4406" w:type="dxa"/>
            <w:gridSpan w:val="2"/>
            <w:noWrap/>
            <w:vAlign w:val="bottom"/>
            <w:hideMark/>
          </w:tcPr>
          <w:p w14:paraId="09A4128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28C"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28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28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8F" w14:textId="77777777" w:rsidR="00FB0D83" w:rsidRDefault="006C352B">
            <w:pPr>
              <w:contextualSpacing/>
              <w:rPr>
                <w:rFonts w:eastAsia="Times New Roman" w:cs="Times New Roman"/>
                <w:sz w:val="20"/>
              </w:rPr>
            </w:pPr>
          </w:p>
        </w:tc>
        <w:tc>
          <w:tcPr>
            <w:tcW w:w="101" w:type="dxa"/>
            <w:noWrap/>
            <w:vAlign w:val="bottom"/>
            <w:hideMark/>
          </w:tcPr>
          <w:p w14:paraId="09A41290" w14:textId="77777777" w:rsidR="00FB0D83" w:rsidRDefault="006C352B">
            <w:pPr>
              <w:contextualSpacing/>
              <w:rPr>
                <w:rFonts w:eastAsia="Times New Roman" w:cs="Times New Roman"/>
                <w:sz w:val="20"/>
              </w:rPr>
            </w:pPr>
          </w:p>
        </w:tc>
        <w:tc>
          <w:tcPr>
            <w:tcW w:w="101" w:type="dxa"/>
            <w:noWrap/>
            <w:vAlign w:val="bottom"/>
            <w:hideMark/>
          </w:tcPr>
          <w:p w14:paraId="09A41291" w14:textId="77777777" w:rsidR="00FB0D83" w:rsidRDefault="006C352B">
            <w:pPr>
              <w:contextualSpacing/>
              <w:rPr>
                <w:rFonts w:eastAsia="Times New Roman" w:cs="Times New Roman"/>
                <w:sz w:val="20"/>
              </w:rPr>
            </w:pPr>
          </w:p>
        </w:tc>
        <w:tc>
          <w:tcPr>
            <w:tcW w:w="40" w:type="dxa"/>
            <w:noWrap/>
            <w:vAlign w:val="bottom"/>
            <w:hideMark/>
          </w:tcPr>
          <w:p w14:paraId="09A41292" w14:textId="77777777" w:rsidR="00FB0D83" w:rsidRDefault="006C352B">
            <w:pPr>
              <w:contextualSpacing/>
              <w:rPr>
                <w:rFonts w:eastAsia="Times New Roman" w:cs="Times New Roman"/>
                <w:sz w:val="20"/>
              </w:rPr>
            </w:pPr>
          </w:p>
        </w:tc>
      </w:tr>
      <w:tr w:rsidR="00D269F7" w14:paraId="09A4129D" w14:textId="77777777">
        <w:trPr>
          <w:trHeight w:val="300"/>
        </w:trPr>
        <w:tc>
          <w:tcPr>
            <w:tcW w:w="2392" w:type="dxa"/>
            <w:noWrap/>
            <w:vAlign w:val="bottom"/>
            <w:hideMark/>
          </w:tcPr>
          <w:p w14:paraId="09A41294" w14:textId="77777777" w:rsidR="00FB0D83" w:rsidRDefault="006C352B">
            <w:pPr>
              <w:contextualSpacing/>
              <w:rPr>
                <w:rFonts w:eastAsia="Times New Roman" w:cs="Times New Roman"/>
                <w:sz w:val="20"/>
              </w:rPr>
            </w:pPr>
          </w:p>
        </w:tc>
        <w:tc>
          <w:tcPr>
            <w:tcW w:w="2014" w:type="dxa"/>
            <w:noWrap/>
            <w:vAlign w:val="bottom"/>
            <w:hideMark/>
          </w:tcPr>
          <w:p w14:paraId="09A41295" w14:textId="77777777" w:rsidR="00FB0D83" w:rsidRDefault="006C352B">
            <w:pPr>
              <w:contextualSpacing/>
              <w:rPr>
                <w:rFonts w:eastAsia="Times New Roman" w:cs="Times New Roman"/>
                <w:sz w:val="20"/>
              </w:rPr>
            </w:pPr>
          </w:p>
        </w:tc>
        <w:tc>
          <w:tcPr>
            <w:tcW w:w="2759" w:type="dxa"/>
            <w:noWrap/>
            <w:vAlign w:val="bottom"/>
            <w:hideMark/>
          </w:tcPr>
          <w:p w14:paraId="09A41296" w14:textId="77777777" w:rsidR="00FB0D83" w:rsidRDefault="006C352B">
            <w:pPr>
              <w:contextualSpacing/>
              <w:rPr>
                <w:rFonts w:eastAsia="Times New Roman" w:cs="Times New Roman"/>
                <w:sz w:val="20"/>
              </w:rPr>
            </w:pPr>
          </w:p>
        </w:tc>
        <w:tc>
          <w:tcPr>
            <w:tcW w:w="1190" w:type="dxa"/>
            <w:noWrap/>
            <w:vAlign w:val="bottom"/>
            <w:hideMark/>
          </w:tcPr>
          <w:p w14:paraId="09A41297" w14:textId="77777777" w:rsidR="00FB0D83" w:rsidRDefault="006C352B">
            <w:pPr>
              <w:contextualSpacing/>
              <w:rPr>
                <w:rFonts w:eastAsia="Times New Roman" w:cs="Times New Roman"/>
                <w:sz w:val="20"/>
              </w:rPr>
            </w:pPr>
          </w:p>
        </w:tc>
        <w:tc>
          <w:tcPr>
            <w:tcW w:w="101" w:type="dxa"/>
            <w:noWrap/>
            <w:vAlign w:val="bottom"/>
            <w:hideMark/>
          </w:tcPr>
          <w:p w14:paraId="09A41298" w14:textId="77777777" w:rsidR="00FB0D83" w:rsidRDefault="006C352B">
            <w:pPr>
              <w:contextualSpacing/>
              <w:rPr>
                <w:rFonts w:eastAsia="Times New Roman" w:cs="Times New Roman"/>
                <w:sz w:val="20"/>
              </w:rPr>
            </w:pPr>
          </w:p>
        </w:tc>
        <w:tc>
          <w:tcPr>
            <w:tcW w:w="101" w:type="dxa"/>
            <w:noWrap/>
            <w:vAlign w:val="bottom"/>
            <w:hideMark/>
          </w:tcPr>
          <w:p w14:paraId="09A41299" w14:textId="77777777" w:rsidR="00FB0D83" w:rsidRDefault="006C352B">
            <w:pPr>
              <w:contextualSpacing/>
              <w:rPr>
                <w:rFonts w:eastAsia="Times New Roman" w:cs="Times New Roman"/>
                <w:sz w:val="20"/>
              </w:rPr>
            </w:pPr>
          </w:p>
        </w:tc>
        <w:tc>
          <w:tcPr>
            <w:tcW w:w="101" w:type="dxa"/>
            <w:noWrap/>
            <w:vAlign w:val="bottom"/>
            <w:hideMark/>
          </w:tcPr>
          <w:p w14:paraId="09A4129A" w14:textId="77777777" w:rsidR="00FB0D83" w:rsidRDefault="006C352B">
            <w:pPr>
              <w:contextualSpacing/>
              <w:rPr>
                <w:rFonts w:eastAsia="Times New Roman" w:cs="Times New Roman"/>
                <w:sz w:val="20"/>
              </w:rPr>
            </w:pPr>
          </w:p>
        </w:tc>
        <w:tc>
          <w:tcPr>
            <w:tcW w:w="101" w:type="dxa"/>
            <w:noWrap/>
            <w:vAlign w:val="bottom"/>
            <w:hideMark/>
          </w:tcPr>
          <w:p w14:paraId="09A4129B" w14:textId="77777777" w:rsidR="00FB0D83" w:rsidRDefault="006C352B">
            <w:pPr>
              <w:contextualSpacing/>
              <w:rPr>
                <w:rFonts w:eastAsia="Times New Roman" w:cs="Times New Roman"/>
                <w:sz w:val="20"/>
              </w:rPr>
            </w:pPr>
          </w:p>
        </w:tc>
        <w:tc>
          <w:tcPr>
            <w:tcW w:w="40" w:type="dxa"/>
            <w:noWrap/>
            <w:vAlign w:val="bottom"/>
            <w:hideMark/>
          </w:tcPr>
          <w:p w14:paraId="09A4129C" w14:textId="77777777" w:rsidR="00FB0D83" w:rsidRDefault="006C352B">
            <w:pPr>
              <w:contextualSpacing/>
              <w:rPr>
                <w:rFonts w:eastAsia="Times New Roman" w:cs="Times New Roman"/>
                <w:sz w:val="20"/>
              </w:rPr>
            </w:pPr>
          </w:p>
        </w:tc>
      </w:tr>
      <w:tr w:rsidR="00D269F7" w14:paraId="09A412A2" w14:textId="77777777">
        <w:trPr>
          <w:trHeight w:val="300"/>
        </w:trPr>
        <w:tc>
          <w:tcPr>
            <w:tcW w:w="2392" w:type="dxa"/>
            <w:noWrap/>
            <w:vAlign w:val="bottom"/>
            <w:hideMark/>
          </w:tcPr>
          <w:p w14:paraId="09A4129E" w14:textId="77777777" w:rsidR="00FB0D83" w:rsidRDefault="006C352B">
            <w:pPr>
              <w:contextualSpacing/>
              <w:rPr>
                <w:rFonts w:eastAsia="Times New Roman" w:cs="Times New Roman"/>
                <w:sz w:val="20"/>
              </w:rPr>
            </w:pPr>
          </w:p>
        </w:tc>
        <w:tc>
          <w:tcPr>
            <w:tcW w:w="6266" w:type="dxa"/>
            <w:gridSpan w:val="6"/>
            <w:noWrap/>
            <w:vAlign w:val="bottom"/>
            <w:hideMark/>
          </w:tcPr>
          <w:p w14:paraId="09A4129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Υπ. Τροπ. 1823/9 όπως τροπ.   ΔΕΚΤΟ ΚΑΤΑ ΠΛΕΙΟΨΗΦΙΑ</w:t>
            </w:r>
          </w:p>
        </w:tc>
        <w:tc>
          <w:tcPr>
            <w:tcW w:w="101" w:type="dxa"/>
            <w:noWrap/>
            <w:vAlign w:val="bottom"/>
            <w:hideMark/>
          </w:tcPr>
          <w:p w14:paraId="09A412A0" w14:textId="77777777" w:rsidR="00FB0D83" w:rsidRDefault="006C352B">
            <w:pPr>
              <w:contextualSpacing/>
              <w:rPr>
                <w:rFonts w:ascii="Calibri" w:eastAsia="Times New Roman" w:hAnsi="Calibri" w:cs="Calibri"/>
                <w:color w:val="000000"/>
                <w:szCs w:val="24"/>
              </w:rPr>
            </w:pPr>
          </w:p>
        </w:tc>
        <w:tc>
          <w:tcPr>
            <w:tcW w:w="40" w:type="dxa"/>
            <w:noWrap/>
            <w:vAlign w:val="bottom"/>
            <w:hideMark/>
          </w:tcPr>
          <w:p w14:paraId="09A412A1" w14:textId="77777777" w:rsidR="00FB0D83" w:rsidRDefault="006C352B">
            <w:pPr>
              <w:contextualSpacing/>
              <w:rPr>
                <w:rFonts w:eastAsia="Times New Roman" w:cs="Times New Roman"/>
                <w:sz w:val="20"/>
              </w:rPr>
            </w:pPr>
          </w:p>
        </w:tc>
      </w:tr>
      <w:tr w:rsidR="00D269F7" w14:paraId="09A412AC" w14:textId="77777777">
        <w:trPr>
          <w:trHeight w:val="300"/>
        </w:trPr>
        <w:tc>
          <w:tcPr>
            <w:tcW w:w="2392" w:type="dxa"/>
            <w:noWrap/>
            <w:vAlign w:val="bottom"/>
            <w:hideMark/>
          </w:tcPr>
          <w:p w14:paraId="09A412A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2A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A5" w14:textId="77777777" w:rsidR="00FB0D83" w:rsidRDefault="006C352B">
            <w:pPr>
              <w:contextualSpacing/>
              <w:rPr>
                <w:rFonts w:eastAsia="Times New Roman" w:cs="Times New Roman"/>
                <w:sz w:val="20"/>
              </w:rPr>
            </w:pPr>
          </w:p>
        </w:tc>
        <w:tc>
          <w:tcPr>
            <w:tcW w:w="1190" w:type="dxa"/>
            <w:noWrap/>
            <w:vAlign w:val="bottom"/>
            <w:hideMark/>
          </w:tcPr>
          <w:p w14:paraId="09A412A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2A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A8" w14:textId="77777777" w:rsidR="00FB0D83" w:rsidRDefault="006C352B">
            <w:pPr>
              <w:contextualSpacing/>
              <w:rPr>
                <w:rFonts w:eastAsia="Times New Roman" w:cs="Times New Roman"/>
                <w:sz w:val="20"/>
              </w:rPr>
            </w:pPr>
          </w:p>
        </w:tc>
        <w:tc>
          <w:tcPr>
            <w:tcW w:w="101" w:type="dxa"/>
            <w:noWrap/>
            <w:vAlign w:val="bottom"/>
            <w:hideMark/>
          </w:tcPr>
          <w:p w14:paraId="09A412A9" w14:textId="77777777" w:rsidR="00FB0D83" w:rsidRDefault="006C352B">
            <w:pPr>
              <w:contextualSpacing/>
              <w:rPr>
                <w:rFonts w:eastAsia="Times New Roman" w:cs="Times New Roman"/>
                <w:sz w:val="20"/>
              </w:rPr>
            </w:pPr>
          </w:p>
        </w:tc>
        <w:tc>
          <w:tcPr>
            <w:tcW w:w="101" w:type="dxa"/>
            <w:noWrap/>
            <w:vAlign w:val="bottom"/>
            <w:hideMark/>
          </w:tcPr>
          <w:p w14:paraId="09A412AA" w14:textId="77777777" w:rsidR="00FB0D83" w:rsidRDefault="006C352B">
            <w:pPr>
              <w:contextualSpacing/>
              <w:rPr>
                <w:rFonts w:eastAsia="Times New Roman" w:cs="Times New Roman"/>
                <w:sz w:val="20"/>
              </w:rPr>
            </w:pPr>
          </w:p>
        </w:tc>
        <w:tc>
          <w:tcPr>
            <w:tcW w:w="40" w:type="dxa"/>
            <w:noWrap/>
            <w:vAlign w:val="bottom"/>
            <w:hideMark/>
          </w:tcPr>
          <w:p w14:paraId="09A412AB" w14:textId="77777777" w:rsidR="00FB0D83" w:rsidRDefault="006C352B">
            <w:pPr>
              <w:contextualSpacing/>
              <w:rPr>
                <w:rFonts w:eastAsia="Times New Roman" w:cs="Times New Roman"/>
                <w:sz w:val="20"/>
              </w:rPr>
            </w:pPr>
          </w:p>
        </w:tc>
      </w:tr>
      <w:tr w:rsidR="00D269F7" w14:paraId="09A412B6" w14:textId="77777777">
        <w:trPr>
          <w:trHeight w:val="300"/>
        </w:trPr>
        <w:tc>
          <w:tcPr>
            <w:tcW w:w="2392" w:type="dxa"/>
            <w:noWrap/>
            <w:vAlign w:val="bottom"/>
            <w:hideMark/>
          </w:tcPr>
          <w:p w14:paraId="09A412A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2A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AF" w14:textId="77777777" w:rsidR="00FB0D83" w:rsidRDefault="006C352B">
            <w:pPr>
              <w:contextualSpacing/>
              <w:rPr>
                <w:rFonts w:eastAsia="Times New Roman" w:cs="Times New Roman"/>
                <w:sz w:val="20"/>
              </w:rPr>
            </w:pPr>
          </w:p>
        </w:tc>
        <w:tc>
          <w:tcPr>
            <w:tcW w:w="1190" w:type="dxa"/>
            <w:noWrap/>
            <w:vAlign w:val="bottom"/>
            <w:hideMark/>
          </w:tcPr>
          <w:p w14:paraId="09A412B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2B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B2" w14:textId="77777777" w:rsidR="00FB0D83" w:rsidRDefault="006C352B">
            <w:pPr>
              <w:contextualSpacing/>
              <w:rPr>
                <w:rFonts w:eastAsia="Times New Roman" w:cs="Times New Roman"/>
                <w:sz w:val="20"/>
              </w:rPr>
            </w:pPr>
          </w:p>
        </w:tc>
        <w:tc>
          <w:tcPr>
            <w:tcW w:w="101" w:type="dxa"/>
            <w:noWrap/>
            <w:vAlign w:val="bottom"/>
            <w:hideMark/>
          </w:tcPr>
          <w:p w14:paraId="09A412B3" w14:textId="77777777" w:rsidR="00FB0D83" w:rsidRDefault="006C352B">
            <w:pPr>
              <w:contextualSpacing/>
              <w:rPr>
                <w:rFonts w:eastAsia="Times New Roman" w:cs="Times New Roman"/>
                <w:sz w:val="20"/>
              </w:rPr>
            </w:pPr>
          </w:p>
        </w:tc>
        <w:tc>
          <w:tcPr>
            <w:tcW w:w="101" w:type="dxa"/>
            <w:noWrap/>
            <w:vAlign w:val="bottom"/>
            <w:hideMark/>
          </w:tcPr>
          <w:p w14:paraId="09A412B4" w14:textId="77777777" w:rsidR="00FB0D83" w:rsidRDefault="006C352B">
            <w:pPr>
              <w:contextualSpacing/>
              <w:rPr>
                <w:rFonts w:eastAsia="Times New Roman" w:cs="Times New Roman"/>
                <w:sz w:val="20"/>
              </w:rPr>
            </w:pPr>
          </w:p>
        </w:tc>
        <w:tc>
          <w:tcPr>
            <w:tcW w:w="40" w:type="dxa"/>
            <w:noWrap/>
            <w:vAlign w:val="bottom"/>
            <w:hideMark/>
          </w:tcPr>
          <w:p w14:paraId="09A412B5" w14:textId="77777777" w:rsidR="00FB0D83" w:rsidRDefault="006C352B">
            <w:pPr>
              <w:contextualSpacing/>
              <w:rPr>
                <w:rFonts w:eastAsia="Times New Roman" w:cs="Times New Roman"/>
                <w:sz w:val="20"/>
              </w:rPr>
            </w:pPr>
          </w:p>
        </w:tc>
      </w:tr>
      <w:tr w:rsidR="00D269F7" w14:paraId="09A412C0" w14:textId="77777777">
        <w:trPr>
          <w:trHeight w:val="300"/>
        </w:trPr>
        <w:tc>
          <w:tcPr>
            <w:tcW w:w="2392" w:type="dxa"/>
            <w:noWrap/>
            <w:vAlign w:val="bottom"/>
            <w:hideMark/>
          </w:tcPr>
          <w:p w14:paraId="09A412B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2B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B9" w14:textId="77777777" w:rsidR="00FB0D83" w:rsidRDefault="006C352B">
            <w:pPr>
              <w:contextualSpacing/>
              <w:rPr>
                <w:rFonts w:eastAsia="Times New Roman" w:cs="Times New Roman"/>
                <w:sz w:val="20"/>
              </w:rPr>
            </w:pPr>
          </w:p>
        </w:tc>
        <w:tc>
          <w:tcPr>
            <w:tcW w:w="1190" w:type="dxa"/>
            <w:noWrap/>
            <w:vAlign w:val="bottom"/>
            <w:hideMark/>
          </w:tcPr>
          <w:p w14:paraId="09A412B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2B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BC" w14:textId="77777777" w:rsidR="00FB0D83" w:rsidRDefault="006C352B">
            <w:pPr>
              <w:contextualSpacing/>
              <w:rPr>
                <w:rFonts w:eastAsia="Times New Roman" w:cs="Times New Roman"/>
                <w:sz w:val="20"/>
              </w:rPr>
            </w:pPr>
          </w:p>
        </w:tc>
        <w:tc>
          <w:tcPr>
            <w:tcW w:w="101" w:type="dxa"/>
            <w:noWrap/>
            <w:vAlign w:val="bottom"/>
            <w:hideMark/>
          </w:tcPr>
          <w:p w14:paraId="09A412BD" w14:textId="77777777" w:rsidR="00FB0D83" w:rsidRDefault="006C352B">
            <w:pPr>
              <w:contextualSpacing/>
              <w:rPr>
                <w:rFonts w:eastAsia="Times New Roman" w:cs="Times New Roman"/>
                <w:sz w:val="20"/>
              </w:rPr>
            </w:pPr>
          </w:p>
        </w:tc>
        <w:tc>
          <w:tcPr>
            <w:tcW w:w="101" w:type="dxa"/>
            <w:noWrap/>
            <w:vAlign w:val="bottom"/>
            <w:hideMark/>
          </w:tcPr>
          <w:p w14:paraId="09A412BE" w14:textId="77777777" w:rsidR="00FB0D83" w:rsidRDefault="006C352B">
            <w:pPr>
              <w:contextualSpacing/>
              <w:rPr>
                <w:rFonts w:eastAsia="Times New Roman" w:cs="Times New Roman"/>
                <w:sz w:val="20"/>
              </w:rPr>
            </w:pPr>
          </w:p>
        </w:tc>
        <w:tc>
          <w:tcPr>
            <w:tcW w:w="40" w:type="dxa"/>
            <w:noWrap/>
            <w:vAlign w:val="bottom"/>
            <w:hideMark/>
          </w:tcPr>
          <w:p w14:paraId="09A412BF" w14:textId="77777777" w:rsidR="00FB0D83" w:rsidRDefault="006C352B">
            <w:pPr>
              <w:contextualSpacing/>
              <w:rPr>
                <w:rFonts w:eastAsia="Times New Roman" w:cs="Times New Roman"/>
                <w:sz w:val="20"/>
              </w:rPr>
            </w:pPr>
          </w:p>
        </w:tc>
      </w:tr>
      <w:tr w:rsidR="00D269F7" w14:paraId="09A412CA" w14:textId="77777777">
        <w:trPr>
          <w:trHeight w:val="300"/>
        </w:trPr>
        <w:tc>
          <w:tcPr>
            <w:tcW w:w="2392" w:type="dxa"/>
            <w:noWrap/>
            <w:vAlign w:val="bottom"/>
            <w:hideMark/>
          </w:tcPr>
          <w:p w14:paraId="09A412C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2C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C3" w14:textId="77777777" w:rsidR="00FB0D83" w:rsidRDefault="006C352B">
            <w:pPr>
              <w:contextualSpacing/>
              <w:rPr>
                <w:rFonts w:eastAsia="Times New Roman" w:cs="Times New Roman"/>
                <w:sz w:val="20"/>
              </w:rPr>
            </w:pPr>
          </w:p>
        </w:tc>
        <w:tc>
          <w:tcPr>
            <w:tcW w:w="1190" w:type="dxa"/>
            <w:noWrap/>
            <w:vAlign w:val="bottom"/>
            <w:hideMark/>
          </w:tcPr>
          <w:p w14:paraId="09A412C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2C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C6" w14:textId="77777777" w:rsidR="00FB0D83" w:rsidRDefault="006C352B">
            <w:pPr>
              <w:contextualSpacing/>
              <w:rPr>
                <w:rFonts w:eastAsia="Times New Roman" w:cs="Times New Roman"/>
                <w:sz w:val="20"/>
              </w:rPr>
            </w:pPr>
          </w:p>
        </w:tc>
        <w:tc>
          <w:tcPr>
            <w:tcW w:w="101" w:type="dxa"/>
            <w:noWrap/>
            <w:vAlign w:val="bottom"/>
            <w:hideMark/>
          </w:tcPr>
          <w:p w14:paraId="09A412C7" w14:textId="77777777" w:rsidR="00FB0D83" w:rsidRDefault="006C352B">
            <w:pPr>
              <w:contextualSpacing/>
              <w:rPr>
                <w:rFonts w:eastAsia="Times New Roman" w:cs="Times New Roman"/>
                <w:sz w:val="20"/>
              </w:rPr>
            </w:pPr>
          </w:p>
        </w:tc>
        <w:tc>
          <w:tcPr>
            <w:tcW w:w="101" w:type="dxa"/>
            <w:noWrap/>
            <w:vAlign w:val="bottom"/>
            <w:hideMark/>
          </w:tcPr>
          <w:p w14:paraId="09A412C8" w14:textId="77777777" w:rsidR="00FB0D83" w:rsidRDefault="006C352B">
            <w:pPr>
              <w:contextualSpacing/>
              <w:rPr>
                <w:rFonts w:eastAsia="Times New Roman" w:cs="Times New Roman"/>
                <w:sz w:val="20"/>
              </w:rPr>
            </w:pPr>
          </w:p>
        </w:tc>
        <w:tc>
          <w:tcPr>
            <w:tcW w:w="40" w:type="dxa"/>
            <w:noWrap/>
            <w:vAlign w:val="bottom"/>
            <w:hideMark/>
          </w:tcPr>
          <w:p w14:paraId="09A412C9" w14:textId="77777777" w:rsidR="00FB0D83" w:rsidRDefault="006C352B">
            <w:pPr>
              <w:contextualSpacing/>
              <w:rPr>
                <w:rFonts w:eastAsia="Times New Roman" w:cs="Times New Roman"/>
                <w:sz w:val="20"/>
              </w:rPr>
            </w:pPr>
          </w:p>
        </w:tc>
      </w:tr>
      <w:tr w:rsidR="00D269F7" w14:paraId="09A412D4" w14:textId="77777777">
        <w:trPr>
          <w:trHeight w:val="300"/>
        </w:trPr>
        <w:tc>
          <w:tcPr>
            <w:tcW w:w="2392" w:type="dxa"/>
            <w:noWrap/>
            <w:vAlign w:val="bottom"/>
            <w:hideMark/>
          </w:tcPr>
          <w:p w14:paraId="09A412C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2C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CD" w14:textId="77777777" w:rsidR="00FB0D83" w:rsidRDefault="006C352B">
            <w:pPr>
              <w:contextualSpacing/>
              <w:rPr>
                <w:rFonts w:eastAsia="Times New Roman" w:cs="Times New Roman"/>
                <w:sz w:val="20"/>
              </w:rPr>
            </w:pPr>
          </w:p>
        </w:tc>
        <w:tc>
          <w:tcPr>
            <w:tcW w:w="1190" w:type="dxa"/>
            <w:noWrap/>
            <w:vAlign w:val="bottom"/>
            <w:hideMark/>
          </w:tcPr>
          <w:p w14:paraId="09A412C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2C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D0" w14:textId="77777777" w:rsidR="00FB0D83" w:rsidRDefault="006C352B">
            <w:pPr>
              <w:contextualSpacing/>
              <w:rPr>
                <w:rFonts w:eastAsia="Times New Roman" w:cs="Times New Roman"/>
                <w:sz w:val="20"/>
              </w:rPr>
            </w:pPr>
          </w:p>
        </w:tc>
        <w:tc>
          <w:tcPr>
            <w:tcW w:w="101" w:type="dxa"/>
            <w:noWrap/>
            <w:vAlign w:val="bottom"/>
            <w:hideMark/>
          </w:tcPr>
          <w:p w14:paraId="09A412D1" w14:textId="77777777" w:rsidR="00FB0D83" w:rsidRDefault="006C352B">
            <w:pPr>
              <w:contextualSpacing/>
              <w:rPr>
                <w:rFonts w:eastAsia="Times New Roman" w:cs="Times New Roman"/>
                <w:sz w:val="20"/>
              </w:rPr>
            </w:pPr>
          </w:p>
        </w:tc>
        <w:tc>
          <w:tcPr>
            <w:tcW w:w="101" w:type="dxa"/>
            <w:noWrap/>
            <w:vAlign w:val="bottom"/>
            <w:hideMark/>
          </w:tcPr>
          <w:p w14:paraId="09A412D2" w14:textId="77777777" w:rsidR="00FB0D83" w:rsidRDefault="006C352B">
            <w:pPr>
              <w:contextualSpacing/>
              <w:rPr>
                <w:rFonts w:eastAsia="Times New Roman" w:cs="Times New Roman"/>
                <w:sz w:val="20"/>
              </w:rPr>
            </w:pPr>
          </w:p>
        </w:tc>
        <w:tc>
          <w:tcPr>
            <w:tcW w:w="40" w:type="dxa"/>
            <w:noWrap/>
            <w:vAlign w:val="bottom"/>
            <w:hideMark/>
          </w:tcPr>
          <w:p w14:paraId="09A412D3" w14:textId="77777777" w:rsidR="00FB0D83" w:rsidRDefault="006C352B">
            <w:pPr>
              <w:contextualSpacing/>
              <w:rPr>
                <w:rFonts w:eastAsia="Times New Roman" w:cs="Times New Roman"/>
                <w:sz w:val="20"/>
              </w:rPr>
            </w:pPr>
          </w:p>
        </w:tc>
      </w:tr>
      <w:tr w:rsidR="00D269F7" w14:paraId="09A412DE" w14:textId="77777777">
        <w:trPr>
          <w:trHeight w:val="300"/>
        </w:trPr>
        <w:tc>
          <w:tcPr>
            <w:tcW w:w="2392" w:type="dxa"/>
            <w:noWrap/>
            <w:vAlign w:val="bottom"/>
            <w:hideMark/>
          </w:tcPr>
          <w:p w14:paraId="09A412D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2D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D7" w14:textId="77777777" w:rsidR="00FB0D83" w:rsidRDefault="006C352B">
            <w:pPr>
              <w:contextualSpacing/>
              <w:rPr>
                <w:rFonts w:eastAsia="Times New Roman" w:cs="Times New Roman"/>
                <w:sz w:val="20"/>
              </w:rPr>
            </w:pPr>
          </w:p>
        </w:tc>
        <w:tc>
          <w:tcPr>
            <w:tcW w:w="1190" w:type="dxa"/>
            <w:noWrap/>
            <w:vAlign w:val="bottom"/>
            <w:hideMark/>
          </w:tcPr>
          <w:p w14:paraId="09A412D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2D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DA" w14:textId="77777777" w:rsidR="00FB0D83" w:rsidRDefault="006C352B">
            <w:pPr>
              <w:contextualSpacing/>
              <w:rPr>
                <w:rFonts w:eastAsia="Times New Roman" w:cs="Times New Roman"/>
                <w:sz w:val="20"/>
              </w:rPr>
            </w:pPr>
          </w:p>
        </w:tc>
        <w:tc>
          <w:tcPr>
            <w:tcW w:w="101" w:type="dxa"/>
            <w:noWrap/>
            <w:vAlign w:val="bottom"/>
            <w:hideMark/>
          </w:tcPr>
          <w:p w14:paraId="09A412DB" w14:textId="77777777" w:rsidR="00FB0D83" w:rsidRDefault="006C352B">
            <w:pPr>
              <w:contextualSpacing/>
              <w:rPr>
                <w:rFonts w:eastAsia="Times New Roman" w:cs="Times New Roman"/>
                <w:sz w:val="20"/>
              </w:rPr>
            </w:pPr>
          </w:p>
        </w:tc>
        <w:tc>
          <w:tcPr>
            <w:tcW w:w="101" w:type="dxa"/>
            <w:noWrap/>
            <w:vAlign w:val="bottom"/>
            <w:hideMark/>
          </w:tcPr>
          <w:p w14:paraId="09A412DC" w14:textId="77777777" w:rsidR="00FB0D83" w:rsidRDefault="006C352B">
            <w:pPr>
              <w:contextualSpacing/>
              <w:rPr>
                <w:rFonts w:eastAsia="Times New Roman" w:cs="Times New Roman"/>
                <w:sz w:val="20"/>
              </w:rPr>
            </w:pPr>
          </w:p>
        </w:tc>
        <w:tc>
          <w:tcPr>
            <w:tcW w:w="40" w:type="dxa"/>
            <w:noWrap/>
            <w:vAlign w:val="bottom"/>
            <w:hideMark/>
          </w:tcPr>
          <w:p w14:paraId="09A412DD" w14:textId="77777777" w:rsidR="00FB0D83" w:rsidRDefault="006C352B">
            <w:pPr>
              <w:contextualSpacing/>
              <w:rPr>
                <w:rFonts w:eastAsia="Times New Roman" w:cs="Times New Roman"/>
                <w:sz w:val="20"/>
              </w:rPr>
            </w:pPr>
          </w:p>
        </w:tc>
      </w:tr>
      <w:tr w:rsidR="00D269F7" w14:paraId="09A412E8" w14:textId="77777777">
        <w:trPr>
          <w:trHeight w:val="300"/>
        </w:trPr>
        <w:tc>
          <w:tcPr>
            <w:tcW w:w="2392" w:type="dxa"/>
            <w:noWrap/>
            <w:vAlign w:val="bottom"/>
            <w:hideMark/>
          </w:tcPr>
          <w:p w14:paraId="09A412D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2E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2E1" w14:textId="77777777" w:rsidR="00FB0D83" w:rsidRDefault="006C352B">
            <w:pPr>
              <w:contextualSpacing/>
              <w:rPr>
                <w:rFonts w:eastAsia="Times New Roman" w:cs="Times New Roman"/>
                <w:sz w:val="20"/>
              </w:rPr>
            </w:pPr>
          </w:p>
        </w:tc>
        <w:tc>
          <w:tcPr>
            <w:tcW w:w="1190" w:type="dxa"/>
            <w:noWrap/>
            <w:vAlign w:val="bottom"/>
            <w:hideMark/>
          </w:tcPr>
          <w:p w14:paraId="09A412E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2E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E4" w14:textId="77777777" w:rsidR="00FB0D83" w:rsidRDefault="006C352B">
            <w:pPr>
              <w:contextualSpacing/>
              <w:rPr>
                <w:rFonts w:eastAsia="Times New Roman" w:cs="Times New Roman"/>
                <w:sz w:val="20"/>
              </w:rPr>
            </w:pPr>
          </w:p>
        </w:tc>
        <w:tc>
          <w:tcPr>
            <w:tcW w:w="101" w:type="dxa"/>
            <w:noWrap/>
            <w:vAlign w:val="bottom"/>
            <w:hideMark/>
          </w:tcPr>
          <w:p w14:paraId="09A412E5" w14:textId="77777777" w:rsidR="00FB0D83" w:rsidRDefault="006C352B">
            <w:pPr>
              <w:contextualSpacing/>
              <w:rPr>
                <w:rFonts w:eastAsia="Times New Roman" w:cs="Times New Roman"/>
                <w:sz w:val="20"/>
              </w:rPr>
            </w:pPr>
          </w:p>
        </w:tc>
        <w:tc>
          <w:tcPr>
            <w:tcW w:w="101" w:type="dxa"/>
            <w:noWrap/>
            <w:vAlign w:val="bottom"/>
            <w:hideMark/>
          </w:tcPr>
          <w:p w14:paraId="09A412E6" w14:textId="77777777" w:rsidR="00FB0D83" w:rsidRDefault="006C352B">
            <w:pPr>
              <w:contextualSpacing/>
              <w:rPr>
                <w:rFonts w:eastAsia="Times New Roman" w:cs="Times New Roman"/>
                <w:sz w:val="20"/>
              </w:rPr>
            </w:pPr>
          </w:p>
        </w:tc>
        <w:tc>
          <w:tcPr>
            <w:tcW w:w="40" w:type="dxa"/>
            <w:noWrap/>
            <w:vAlign w:val="bottom"/>
            <w:hideMark/>
          </w:tcPr>
          <w:p w14:paraId="09A412E7" w14:textId="77777777" w:rsidR="00FB0D83" w:rsidRDefault="006C352B">
            <w:pPr>
              <w:contextualSpacing/>
              <w:rPr>
                <w:rFonts w:eastAsia="Times New Roman" w:cs="Times New Roman"/>
                <w:sz w:val="20"/>
              </w:rPr>
            </w:pPr>
          </w:p>
        </w:tc>
      </w:tr>
      <w:tr w:rsidR="00D269F7" w14:paraId="09A412F1" w14:textId="77777777">
        <w:trPr>
          <w:trHeight w:val="300"/>
        </w:trPr>
        <w:tc>
          <w:tcPr>
            <w:tcW w:w="4406" w:type="dxa"/>
            <w:gridSpan w:val="2"/>
            <w:noWrap/>
            <w:vAlign w:val="bottom"/>
            <w:hideMark/>
          </w:tcPr>
          <w:p w14:paraId="09A412E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2EA"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2E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2E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2ED" w14:textId="77777777" w:rsidR="00FB0D83" w:rsidRDefault="006C352B">
            <w:pPr>
              <w:contextualSpacing/>
              <w:rPr>
                <w:rFonts w:eastAsia="Times New Roman" w:cs="Times New Roman"/>
                <w:sz w:val="20"/>
              </w:rPr>
            </w:pPr>
          </w:p>
        </w:tc>
        <w:tc>
          <w:tcPr>
            <w:tcW w:w="101" w:type="dxa"/>
            <w:noWrap/>
            <w:vAlign w:val="bottom"/>
            <w:hideMark/>
          </w:tcPr>
          <w:p w14:paraId="09A412EE" w14:textId="77777777" w:rsidR="00FB0D83" w:rsidRDefault="006C352B">
            <w:pPr>
              <w:contextualSpacing/>
              <w:rPr>
                <w:rFonts w:eastAsia="Times New Roman" w:cs="Times New Roman"/>
                <w:sz w:val="20"/>
              </w:rPr>
            </w:pPr>
          </w:p>
        </w:tc>
        <w:tc>
          <w:tcPr>
            <w:tcW w:w="101" w:type="dxa"/>
            <w:noWrap/>
            <w:vAlign w:val="bottom"/>
            <w:hideMark/>
          </w:tcPr>
          <w:p w14:paraId="09A412EF" w14:textId="77777777" w:rsidR="00FB0D83" w:rsidRDefault="006C352B">
            <w:pPr>
              <w:contextualSpacing/>
              <w:rPr>
                <w:rFonts w:eastAsia="Times New Roman" w:cs="Times New Roman"/>
                <w:sz w:val="20"/>
              </w:rPr>
            </w:pPr>
          </w:p>
        </w:tc>
        <w:tc>
          <w:tcPr>
            <w:tcW w:w="40" w:type="dxa"/>
            <w:noWrap/>
            <w:vAlign w:val="bottom"/>
            <w:hideMark/>
          </w:tcPr>
          <w:p w14:paraId="09A412F0" w14:textId="77777777" w:rsidR="00FB0D83" w:rsidRDefault="006C352B">
            <w:pPr>
              <w:contextualSpacing/>
              <w:rPr>
                <w:rFonts w:eastAsia="Times New Roman" w:cs="Times New Roman"/>
                <w:sz w:val="20"/>
              </w:rPr>
            </w:pPr>
          </w:p>
        </w:tc>
      </w:tr>
      <w:tr w:rsidR="00D269F7" w14:paraId="09A412FB" w14:textId="77777777">
        <w:trPr>
          <w:trHeight w:val="300"/>
        </w:trPr>
        <w:tc>
          <w:tcPr>
            <w:tcW w:w="2392" w:type="dxa"/>
            <w:noWrap/>
            <w:vAlign w:val="bottom"/>
            <w:hideMark/>
          </w:tcPr>
          <w:p w14:paraId="09A412F2" w14:textId="77777777" w:rsidR="00FB0D83" w:rsidRDefault="006C352B">
            <w:pPr>
              <w:contextualSpacing/>
              <w:rPr>
                <w:rFonts w:eastAsia="Times New Roman" w:cs="Times New Roman"/>
                <w:sz w:val="20"/>
              </w:rPr>
            </w:pPr>
          </w:p>
        </w:tc>
        <w:tc>
          <w:tcPr>
            <w:tcW w:w="2014" w:type="dxa"/>
            <w:noWrap/>
            <w:vAlign w:val="bottom"/>
            <w:hideMark/>
          </w:tcPr>
          <w:p w14:paraId="09A412F3" w14:textId="77777777" w:rsidR="00FB0D83" w:rsidRDefault="006C352B">
            <w:pPr>
              <w:contextualSpacing/>
              <w:rPr>
                <w:rFonts w:eastAsia="Times New Roman" w:cs="Times New Roman"/>
                <w:sz w:val="20"/>
              </w:rPr>
            </w:pPr>
          </w:p>
        </w:tc>
        <w:tc>
          <w:tcPr>
            <w:tcW w:w="2759" w:type="dxa"/>
            <w:noWrap/>
            <w:vAlign w:val="bottom"/>
            <w:hideMark/>
          </w:tcPr>
          <w:p w14:paraId="09A412F4" w14:textId="77777777" w:rsidR="00FB0D83" w:rsidRDefault="006C352B">
            <w:pPr>
              <w:contextualSpacing/>
              <w:rPr>
                <w:rFonts w:eastAsia="Times New Roman" w:cs="Times New Roman"/>
                <w:sz w:val="20"/>
              </w:rPr>
            </w:pPr>
          </w:p>
        </w:tc>
        <w:tc>
          <w:tcPr>
            <w:tcW w:w="1190" w:type="dxa"/>
            <w:noWrap/>
            <w:vAlign w:val="bottom"/>
            <w:hideMark/>
          </w:tcPr>
          <w:p w14:paraId="09A412F5" w14:textId="77777777" w:rsidR="00FB0D83" w:rsidRDefault="006C352B">
            <w:pPr>
              <w:contextualSpacing/>
              <w:rPr>
                <w:rFonts w:eastAsia="Times New Roman" w:cs="Times New Roman"/>
                <w:sz w:val="20"/>
              </w:rPr>
            </w:pPr>
          </w:p>
        </w:tc>
        <w:tc>
          <w:tcPr>
            <w:tcW w:w="101" w:type="dxa"/>
            <w:noWrap/>
            <w:vAlign w:val="bottom"/>
            <w:hideMark/>
          </w:tcPr>
          <w:p w14:paraId="09A412F6" w14:textId="77777777" w:rsidR="00FB0D83" w:rsidRDefault="006C352B">
            <w:pPr>
              <w:contextualSpacing/>
              <w:rPr>
                <w:rFonts w:eastAsia="Times New Roman" w:cs="Times New Roman"/>
                <w:sz w:val="20"/>
              </w:rPr>
            </w:pPr>
          </w:p>
        </w:tc>
        <w:tc>
          <w:tcPr>
            <w:tcW w:w="101" w:type="dxa"/>
            <w:noWrap/>
            <w:vAlign w:val="bottom"/>
            <w:hideMark/>
          </w:tcPr>
          <w:p w14:paraId="09A412F7" w14:textId="77777777" w:rsidR="00FB0D83" w:rsidRDefault="006C352B">
            <w:pPr>
              <w:contextualSpacing/>
              <w:rPr>
                <w:rFonts w:eastAsia="Times New Roman" w:cs="Times New Roman"/>
                <w:sz w:val="20"/>
              </w:rPr>
            </w:pPr>
          </w:p>
        </w:tc>
        <w:tc>
          <w:tcPr>
            <w:tcW w:w="101" w:type="dxa"/>
            <w:noWrap/>
            <w:vAlign w:val="bottom"/>
            <w:hideMark/>
          </w:tcPr>
          <w:p w14:paraId="09A412F8" w14:textId="77777777" w:rsidR="00FB0D83" w:rsidRDefault="006C352B">
            <w:pPr>
              <w:contextualSpacing/>
              <w:rPr>
                <w:rFonts w:eastAsia="Times New Roman" w:cs="Times New Roman"/>
                <w:sz w:val="20"/>
              </w:rPr>
            </w:pPr>
          </w:p>
        </w:tc>
        <w:tc>
          <w:tcPr>
            <w:tcW w:w="101" w:type="dxa"/>
            <w:noWrap/>
            <w:vAlign w:val="bottom"/>
            <w:hideMark/>
          </w:tcPr>
          <w:p w14:paraId="09A412F9" w14:textId="77777777" w:rsidR="00FB0D83" w:rsidRDefault="006C352B">
            <w:pPr>
              <w:contextualSpacing/>
              <w:rPr>
                <w:rFonts w:eastAsia="Times New Roman" w:cs="Times New Roman"/>
                <w:sz w:val="20"/>
              </w:rPr>
            </w:pPr>
          </w:p>
        </w:tc>
        <w:tc>
          <w:tcPr>
            <w:tcW w:w="40" w:type="dxa"/>
            <w:noWrap/>
            <w:vAlign w:val="bottom"/>
            <w:hideMark/>
          </w:tcPr>
          <w:p w14:paraId="09A412FA" w14:textId="77777777" w:rsidR="00FB0D83" w:rsidRDefault="006C352B">
            <w:pPr>
              <w:contextualSpacing/>
              <w:rPr>
                <w:rFonts w:eastAsia="Times New Roman" w:cs="Times New Roman"/>
                <w:sz w:val="20"/>
              </w:rPr>
            </w:pPr>
          </w:p>
        </w:tc>
      </w:tr>
      <w:tr w:rsidR="00D269F7" w14:paraId="09A41300" w14:textId="77777777">
        <w:trPr>
          <w:trHeight w:val="300"/>
        </w:trPr>
        <w:tc>
          <w:tcPr>
            <w:tcW w:w="2392" w:type="dxa"/>
            <w:noWrap/>
            <w:vAlign w:val="bottom"/>
            <w:hideMark/>
          </w:tcPr>
          <w:p w14:paraId="09A412FC" w14:textId="77777777" w:rsidR="00FB0D83" w:rsidRDefault="006C352B">
            <w:pPr>
              <w:contextualSpacing/>
              <w:rPr>
                <w:rFonts w:eastAsia="Times New Roman" w:cs="Times New Roman"/>
                <w:sz w:val="20"/>
              </w:rPr>
            </w:pPr>
          </w:p>
        </w:tc>
        <w:tc>
          <w:tcPr>
            <w:tcW w:w="6266" w:type="dxa"/>
            <w:gridSpan w:val="6"/>
            <w:noWrap/>
            <w:vAlign w:val="bottom"/>
            <w:hideMark/>
          </w:tcPr>
          <w:p w14:paraId="09A412F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Υπ. Τροπ. 1825/10 όπως τροπ.   ΔΕΚΤΟ ΚΑΤΑ ΠΛΕΙΟΨΗΦΙΑ</w:t>
            </w:r>
          </w:p>
        </w:tc>
        <w:tc>
          <w:tcPr>
            <w:tcW w:w="101" w:type="dxa"/>
            <w:noWrap/>
            <w:vAlign w:val="bottom"/>
            <w:hideMark/>
          </w:tcPr>
          <w:p w14:paraId="09A412FE" w14:textId="77777777" w:rsidR="00FB0D83" w:rsidRDefault="006C352B">
            <w:pPr>
              <w:contextualSpacing/>
              <w:rPr>
                <w:rFonts w:ascii="Calibri" w:eastAsia="Times New Roman" w:hAnsi="Calibri" w:cs="Calibri"/>
                <w:color w:val="000000"/>
                <w:szCs w:val="24"/>
              </w:rPr>
            </w:pPr>
          </w:p>
        </w:tc>
        <w:tc>
          <w:tcPr>
            <w:tcW w:w="40" w:type="dxa"/>
            <w:noWrap/>
            <w:vAlign w:val="bottom"/>
            <w:hideMark/>
          </w:tcPr>
          <w:p w14:paraId="09A412FF" w14:textId="77777777" w:rsidR="00FB0D83" w:rsidRDefault="006C352B">
            <w:pPr>
              <w:contextualSpacing/>
              <w:rPr>
                <w:rFonts w:eastAsia="Times New Roman" w:cs="Times New Roman"/>
                <w:sz w:val="20"/>
              </w:rPr>
            </w:pPr>
          </w:p>
        </w:tc>
      </w:tr>
      <w:tr w:rsidR="00D269F7" w14:paraId="09A4130A" w14:textId="77777777">
        <w:trPr>
          <w:trHeight w:val="300"/>
        </w:trPr>
        <w:tc>
          <w:tcPr>
            <w:tcW w:w="2392" w:type="dxa"/>
            <w:noWrap/>
            <w:vAlign w:val="bottom"/>
            <w:hideMark/>
          </w:tcPr>
          <w:p w14:paraId="09A4130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30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03" w14:textId="77777777" w:rsidR="00FB0D83" w:rsidRDefault="006C352B">
            <w:pPr>
              <w:contextualSpacing/>
              <w:rPr>
                <w:rFonts w:eastAsia="Times New Roman" w:cs="Times New Roman"/>
                <w:sz w:val="20"/>
              </w:rPr>
            </w:pPr>
          </w:p>
        </w:tc>
        <w:tc>
          <w:tcPr>
            <w:tcW w:w="1190" w:type="dxa"/>
            <w:noWrap/>
            <w:vAlign w:val="bottom"/>
            <w:hideMark/>
          </w:tcPr>
          <w:p w14:paraId="09A4130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30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06" w14:textId="77777777" w:rsidR="00FB0D83" w:rsidRDefault="006C352B">
            <w:pPr>
              <w:contextualSpacing/>
              <w:rPr>
                <w:rFonts w:eastAsia="Times New Roman" w:cs="Times New Roman"/>
                <w:sz w:val="20"/>
              </w:rPr>
            </w:pPr>
          </w:p>
        </w:tc>
        <w:tc>
          <w:tcPr>
            <w:tcW w:w="101" w:type="dxa"/>
            <w:noWrap/>
            <w:vAlign w:val="bottom"/>
            <w:hideMark/>
          </w:tcPr>
          <w:p w14:paraId="09A41307" w14:textId="77777777" w:rsidR="00FB0D83" w:rsidRDefault="006C352B">
            <w:pPr>
              <w:contextualSpacing/>
              <w:rPr>
                <w:rFonts w:eastAsia="Times New Roman" w:cs="Times New Roman"/>
                <w:sz w:val="20"/>
              </w:rPr>
            </w:pPr>
          </w:p>
        </w:tc>
        <w:tc>
          <w:tcPr>
            <w:tcW w:w="101" w:type="dxa"/>
            <w:noWrap/>
            <w:vAlign w:val="bottom"/>
            <w:hideMark/>
          </w:tcPr>
          <w:p w14:paraId="09A41308" w14:textId="77777777" w:rsidR="00FB0D83" w:rsidRDefault="006C352B">
            <w:pPr>
              <w:contextualSpacing/>
              <w:rPr>
                <w:rFonts w:eastAsia="Times New Roman" w:cs="Times New Roman"/>
                <w:sz w:val="20"/>
              </w:rPr>
            </w:pPr>
          </w:p>
        </w:tc>
        <w:tc>
          <w:tcPr>
            <w:tcW w:w="40" w:type="dxa"/>
            <w:noWrap/>
            <w:vAlign w:val="bottom"/>
            <w:hideMark/>
          </w:tcPr>
          <w:p w14:paraId="09A41309" w14:textId="77777777" w:rsidR="00FB0D83" w:rsidRDefault="006C352B">
            <w:pPr>
              <w:contextualSpacing/>
              <w:rPr>
                <w:rFonts w:eastAsia="Times New Roman" w:cs="Times New Roman"/>
                <w:sz w:val="20"/>
              </w:rPr>
            </w:pPr>
          </w:p>
        </w:tc>
      </w:tr>
      <w:tr w:rsidR="00D269F7" w14:paraId="09A41314" w14:textId="77777777">
        <w:trPr>
          <w:trHeight w:val="300"/>
        </w:trPr>
        <w:tc>
          <w:tcPr>
            <w:tcW w:w="2392" w:type="dxa"/>
            <w:noWrap/>
            <w:vAlign w:val="bottom"/>
            <w:hideMark/>
          </w:tcPr>
          <w:p w14:paraId="09A4130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30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0D" w14:textId="77777777" w:rsidR="00FB0D83" w:rsidRDefault="006C352B">
            <w:pPr>
              <w:contextualSpacing/>
              <w:rPr>
                <w:rFonts w:eastAsia="Times New Roman" w:cs="Times New Roman"/>
                <w:sz w:val="20"/>
              </w:rPr>
            </w:pPr>
          </w:p>
        </w:tc>
        <w:tc>
          <w:tcPr>
            <w:tcW w:w="1190" w:type="dxa"/>
            <w:noWrap/>
            <w:vAlign w:val="bottom"/>
            <w:hideMark/>
          </w:tcPr>
          <w:p w14:paraId="09A4130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30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10" w14:textId="77777777" w:rsidR="00FB0D83" w:rsidRDefault="006C352B">
            <w:pPr>
              <w:contextualSpacing/>
              <w:rPr>
                <w:rFonts w:eastAsia="Times New Roman" w:cs="Times New Roman"/>
                <w:sz w:val="20"/>
              </w:rPr>
            </w:pPr>
          </w:p>
        </w:tc>
        <w:tc>
          <w:tcPr>
            <w:tcW w:w="101" w:type="dxa"/>
            <w:noWrap/>
            <w:vAlign w:val="bottom"/>
            <w:hideMark/>
          </w:tcPr>
          <w:p w14:paraId="09A41311" w14:textId="77777777" w:rsidR="00FB0D83" w:rsidRDefault="006C352B">
            <w:pPr>
              <w:contextualSpacing/>
              <w:rPr>
                <w:rFonts w:eastAsia="Times New Roman" w:cs="Times New Roman"/>
                <w:sz w:val="20"/>
              </w:rPr>
            </w:pPr>
          </w:p>
        </w:tc>
        <w:tc>
          <w:tcPr>
            <w:tcW w:w="101" w:type="dxa"/>
            <w:noWrap/>
            <w:vAlign w:val="bottom"/>
            <w:hideMark/>
          </w:tcPr>
          <w:p w14:paraId="09A41312" w14:textId="77777777" w:rsidR="00FB0D83" w:rsidRDefault="006C352B">
            <w:pPr>
              <w:contextualSpacing/>
              <w:rPr>
                <w:rFonts w:eastAsia="Times New Roman" w:cs="Times New Roman"/>
                <w:sz w:val="20"/>
              </w:rPr>
            </w:pPr>
          </w:p>
        </w:tc>
        <w:tc>
          <w:tcPr>
            <w:tcW w:w="40" w:type="dxa"/>
            <w:noWrap/>
            <w:vAlign w:val="bottom"/>
            <w:hideMark/>
          </w:tcPr>
          <w:p w14:paraId="09A41313" w14:textId="77777777" w:rsidR="00FB0D83" w:rsidRDefault="006C352B">
            <w:pPr>
              <w:contextualSpacing/>
              <w:rPr>
                <w:rFonts w:eastAsia="Times New Roman" w:cs="Times New Roman"/>
                <w:sz w:val="20"/>
              </w:rPr>
            </w:pPr>
          </w:p>
        </w:tc>
      </w:tr>
      <w:tr w:rsidR="00D269F7" w14:paraId="09A4131E" w14:textId="77777777">
        <w:trPr>
          <w:trHeight w:val="300"/>
        </w:trPr>
        <w:tc>
          <w:tcPr>
            <w:tcW w:w="2392" w:type="dxa"/>
            <w:noWrap/>
            <w:vAlign w:val="bottom"/>
            <w:hideMark/>
          </w:tcPr>
          <w:p w14:paraId="09A4131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31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17" w14:textId="77777777" w:rsidR="00FB0D83" w:rsidRDefault="006C352B">
            <w:pPr>
              <w:contextualSpacing/>
              <w:rPr>
                <w:rFonts w:eastAsia="Times New Roman" w:cs="Times New Roman"/>
                <w:sz w:val="20"/>
              </w:rPr>
            </w:pPr>
          </w:p>
        </w:tc>
        <w:tc>
          <w:tcPr>
            <w:tcW w:w="1190" w:type="dxa"/>
            <w:noWrap/>
            <w:vAlign w:val="bottom"/>
            <w:hideMark/>
          </w:tcPr>
          <w:p w14:paraId="09A4131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31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1A" w14:textId="77777777" w:rsidR="00FB0D83" w:rsidRDefault="006C352B">
            <w:pPr>
              <w:contextualSpacing/>
              <w:rPr>
                <w:rFonts w:eastAsia="Times New Roman" w:cs="Times New Roman"/>
                <w:sz w:val="20"/>
              </w:rPr>
            </w:pPr>
          </w:p>
        </w:tc>
        <w:tc>
          <w:tcPr>
            <w:tcW w:w="101" w:type="dxa"/>
            <w:noWrap/>
            <w:vAlign w:val="bottom"/>
            <w:hideMark/>
          </w:tcPr>
          <w:p w14:paraId="09A4131B" w14:textId="77777777" w:rsidR="00FB0D83" w:rsidRDefault="006C352B">
            <w:pPr>
              <w:contextualSpacing/>
              <w:rPr>
                <w:rFonts w:eastAsia="Times New Roman" w:cs="Times New Roman"/>
                <w:sz w:val="20"/>
              </w:rPr>
            </w:pPr>
          </w:p>
        </w:tc>
        <w:tc>
          <w:tcPr>
            <w:tcW w:w="101" w:type="dxa"/>
            <w:noWrap/>
            <w:vAlign w:val="bottom"/>
            <w:hideMark/>
          </w:tcPr>
          <w:p w14:paraId="09A4131C" w14:textId="77777777" w:rsidR="00FB0D83" w:rsidRDefault="006C352B">
            <w:pPr>
              <w:contextualSpacing/>
              <w:rPr>
                <w:rFonts w:eastAsia="Times New Roman" w:cs="Times New Roman"/>
                <w:sz w:val="20"/>
              </w:rPr>
            </w:pPr>
          </w:p>
        </w:tc>
        <w:tc>
          <w:tcPr>
            <w:tcW w:w="40" w:type="dxa"/>
            <w:noWrap/>
            <w:vAlign w:val="bottom"/>
            <w:hideMark/>
          </w:tcPr>
          <w:p w14:paraId="09A4131D" w14:textId="77777777" w:rsidR="00FB0D83" w:rsidRDefault="006C352B">
            <w:pPr>
              <w:contextualSpacing/>
              <w:rPr>
                <w:rFonts w:eastAsia="Times New Roman" w:cs="Times New Roman"/>
                <w:sz w:val="20"/>
              </w:rPr>
            </w:pPr>
          </w:p>
        </w:tc>
      </w:tr>
      <w:tr w:rsidR="00D269F7" w14:paraId="09A41328" w14:textId="77777777">
        <w:trPr>
          <w:trHeight w:val="300"/>
        </w:trPr>
        <w:tc>
          <w:tcPr>
            <w:tcW w:w="2392" w:type="dxa"/>
            <w:noWrap/>
            <w:vAlign w:val="bottom"/>
            <w:hideMark/>
          </w:tcPr>
          <w:p w14:paraId="09A4131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32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21" w14:textId="77777777" w:rsidR="00FB0D83" w:rsidRDefault="006C352B">
            <w:pPr>
              <w:contextualSpacing/>
              <w:rPr>
                <w:rFonts w:eastAsia="Times New Roman" w:cs="Times New Roman"/>
                <w:sz w:val="20"/>
              </w:rPr>
            </w:pPr>
          </w:p>
        </w:tc>
        <w:tc>
          <w:tcPr>
            <w:tcW w:w="1190" w:type="dxa"/>
            <w:noWrap/>
            <w:vAlign w:val="bottom"/>
            <w:hideMark/>
          </w:tcPr>
          <w:p w14:paraId="09A4132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32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24" w14:textId="77777777" w:rsidR="00FB0D83" w:rsidRDefault="006C352B">
            <w:pPr>
              <w:contextualSpacing/>
              <w:rPr>
                <w:rFonts w:eastAsia="Times New Roman" w:cs="Times New Roman"/>
                <w:sz w:val="20"/>
              </w:rPr>
            </w:pPr>
          </w:p>
        </w:tc>
        <w:tc>
          <w:tcPr>
            <w:tcW w:w="101" w:type="dxa"/>
            <w:noWrap/>
            <w:vAlign w:val="bottom"/>
            <w:hideMark/>
          </w:tcPr>
          <w:p w14:paraId="09A41325" w14:textId="77777777" w:rsidR="00FB0D83" w:rsidRDefault="006C352B">
            <w:pPr>
              <w:contextualSpacing/>
              <w:rPr>
                <w:rFonts w:eastAsia="Times New Roman" w:cs="Times New Roman"/>
                <w:sz w:val="20"/>
              </w:rPr>
            </w:pPr>
          </w:p>
        </w:tc>
        <w:tc>
          <w:tcPr>
            <w:tcW w:w="101" w:type="dxa"/>
            <w:noWrap/>
            <w:vAlign w:val="bottom"/>
            <w:hideMark/>
          </w:tcPr>
          <w:p w14:paraId="09A41326" w14:textId="77777777" w:rsidR="00FB0D83" w:rsidRDefault="006C352B">
            <w:pPr>
              <w:contextualSpacing/>
              <w:rPr>
                <w:rFonts w:eastAsia="Times New Roman" w:cs="Times New Roman"/>
                <w:sz w:val="20"/>
              </w:rPr>
            </w:pPr>
          </w:p>
        </w:tc>
        <w:tc>
          <w:tcPr>
            <w:tcW w:w="40" w:type="dxa"/>
            <w:noWrap/>
            <w:vAlign w:val="bottom"/>
            <w:hideMark/>
          </w:tcPr>
          <w:p w14:paraId="09A41327" w14:textId="77777777" w:rsidR="00FB0D83" w:rsidRDefault="006C352B">
            <w:pPr>
              <w:contextualSpacing/>
              <w:rPr>
                <w:rFonts w:eastAsia="Times New Roman" w:cs="Times New Roman"/>
                <w:sz w:val="20"/>
              </w:rPr>
            </w:pPr>
          </w:p>
        </w:tc>
      </w:tr>
      <w:tr w:rsidR="00D269F7" w14:paraId="09A41332" w14:textId="77777777">
        <w:trPr>
          <w:trHeight w:val="300"/>
        </w:trPr>
        <w:tc>
          <w:tcPr>
            <w:tcW w:w="2392" w:type="dxa"/>
            <w:noWrap/>
            <w:vAlign w:val="bottom"/>
            <w:hideMark/>
          </w:tcPr>
          <w:p w14:paraId="09A4132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32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2B" w14:textId="77777777" w:rsidR="00FB0D83" w:rsidRDefault="006C352B">
            <w:pPr>
              <w:contextualSpacing/>
              <w:rPr>
                <w:rFonts w:eastAsia="Times New Roman" w:cs="Times New Roman"/>
                <w:sz w:val="20"/>
              </w:rPr>
            </w:pPr>
          </w:p>
        </w:tc>
        <w:tc>
          <w:tcPr>
            <w:tcW w:w="1190" w:type="dxa"/>
            <w:noWrap/>
            <w:vAlign w:val="bottom"/>
            <w:hideMark/>
          </w:tcPr>
          <w:p w14:paraId="09A4132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32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2E" w14:textId="77777777" w:rsidR="00FB0D83" w:rsidRDefault="006C352B">
            <w:pPr>
              <w:contextualSpacing/>
              <w:rPr>
                <w:rFonts w:eastAsia="Times New Roman" w:cs="Times New Roman"/>
                <w:sz w:val="20"/>
              </w:rPr>
            </w:pPr>
          </w:p>
        </w:tc>
        <w:tc>
          <w:tcPr>
            <w:tcW w:w="101" w:type="dxa"/>
            <w:noWrap/>
            <w:vAlign w:val="bottom"/>
            <w:hideMark/>
          </w:tcPr>
          <w:p w14:paraId="09A4132F" w14:textId="77777777" w:rsidR="00FB0D83" w:rsidRDefault="006C352B">
            <w:pPr>
              <w:contextualSpacing/>
              <w:rPr>
                <w:rFonts w:eastAsia="Times New Roman" w:cs="Times New Roman"/>
                <w:sz w:val="20"/>
              </w:rPr>
            </w:pPr>
          </w:p>
        </w:tc>
        <w:tc>
          <w:tcPr>
            <w:tcW w:w="101" w:type="dxa"/>
            <w:noWrap/>
            <w:vAlign w:val="bottom"/>
            <w:hideMark/>
          </w:tcPr>
          <w:p w14:paraId="09A41330" w14:textId="77777777" w:rsidR="00FB0D83" w:rsidRDefault="006C352B">
            <w:pPr>
              <w:contextualSpacing/>
              <w:rPr>
                <w:rFonts w:eastAsia="Times New Roman" w:cs="Times New Roman"/>
                <w:sz w:val="20"/>
              </w:rPr>
            </w:pPr>
          </w:p>
        </w:tc>
        <w:tc>
          <w:tcPr>
            <w:tcW w:w="40" w:type="dxa"/>
            <w:noWrap/>
            <w:vAlign w:val="bottom"/>
            <w:hideMark/>
          </w:tcPr>
          <w:p w14:paraId="09A41331" w14:textId="77777777" w:rsidR="00FB0D83" w:rsidRDefault="006C352B">
            <w:pPr>
              <w:contextualSpacing/>
              <w:rPr>
                <w:rFonts w:eastAsia="Times New Roman" w:cs="Times New Roman"/>
                <w:sz w:val="20"/>
              </w:rPr>
            </w:pPr>
          </w:p>
        </w:tc>
      </w:tr>
      <w:tr w:rsidR="00D269F7" w14:paraId="09A4133C" w14:textId="77777777">
        <w:trPr>
          <w:trHeight w:val="300"/>
        </w:trPr>
        <w:tc>
          <w:tcPr>
            <w:tcW w:w="2392" w:type="dxa"/>
            <w:noWrap/>
            <w:vAlign w:val="bottom"/>
            <w:hideMark/>
          </w:tcPr>
          <w:p w14:paraId="09A4133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33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35" w14:textId="77777777" w:rsidR="00FB0D83" w:rsidRDefault="006C352B">
            <w:pPr>
              <w:contextualSpacing/>
              <w:rPr>
                <w:rFonts w:eastAsia="Times New Roman" w:cs="Times New Roman"/>
                <w:sz w:val="20"/>
              </w:rPr>
            </w:pPr>
          </w:p>
        </w:tc>
        <w:tc>
          <w:tcPr>
            <w:tcW w:w="1190" w:type="dxa"/>
            <w:noWrap/>
            <w:vAlign w:val="bottom"/>
            <w:hideMark/>
          </w:tcPr>
          <w:p w14:paraId="09A4133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33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38" w14:textId="77777777" w:rsidR="00FB0D83" w:rsidRDefault="006C352B">
            <w:pPr>
              <w:contextualSpacing/>
              <w:rPr>
                <w:rFonts w:eastAsia="Times New Roman" w:cs="Times New Roman"/>
                <w:sz w:val="20"/>
              </w:rPr>
            </w:pPr>
          </w:p>
        </w:tc>
        <w:tc>
          <w:tcPr>
            <w:tcW w:w="101" w:type="dxa"/>
            <w:noWrap/>
            <w:vAlign w:val="bottom"/>
            <w:hideMark/>
          </w:tcPr>
          <w:p w14:paraId="09A41339" w14:textId="77777777" w:rsidR="00FB0D83" w:rsidRDefault="006C352B">
            <w:pPr>
              <w:contextualSpacing/>
              <w:rPr>
                <w:rFonts w:eastAsia="Times New Roman" w:cs="Times New Roman"/>
                <w:sz w:val="20"/>
              </w:rPr>
            </w:pPr>
          </w:p>
        </w:tc>
        <w:tc>
          <w:tcPr>
            <w:tcW w:w="101" w:type="dxa"/>
            <w:noWrap/>
            <w:vAlign w:val="bottom"/>
            <w:hideMark/>
          </w:tcPr>
          <w:p w14:paraId="09A4133A" w14:textId="77777777" w:rsidR="00FB0D83" w:rsidRDefault="006C352B">
            <w:pPr>
              <w:contextualSpacing/>
              <w:rPr>
                <w:rFonts w:eastAsia="Times New Roman" w:cs="Times New Roman"/>
                <w:sz w:val="20"/>
              </w:rPr>
            </w:pPr>
          </w:p>
        </w:tc>
        <w:tc>
          <w:tcPr>
            <w:tcW w:w="40" w:type="dxa"/>
            <w:noWrap/>
            <w:vAlign w:val="bottom"/>
            <w:hideMark/>
          </w:tcPr>
          <w:p w14:paraId="09A4133B" w14:textId="77777777" w:rsidR="00FB0D83" w:rsidRDefault="006C352B">
            <w:pPr>
              <w:contextualSpacing/>
              <w:rPr>
                <w:rFonts w:eastAsia="Times New Roman" w:cs="Times New Roman"/>
                <w:sz w:val="20"/>
              </w:rPr>
            </w:pPr>
          </w:p>
        </w:tc>
      </w:tr>
      <w:tr w:rsidR="00D269F7" w14:paraId="09A41346" w14:textId="77777777">
        <w:trPr>
          <w:trHeight w:val="300"/>
        </w:trPr>
        <w:tc>
          <w:tcPr>
            <w:tcW w:w="2392" w:type="dxa"/>
            <w:noWrap/>
            <w:vAlign w:val="bottom"/>
            <w:hideMark/>
          </w:tcPr>
          <w:p w14:paraId="09A4133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33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3F" w14:textId="77777777" w:rsidR="00FB0D83" w:rsidRDefault="006C352B">
            <w:pPr>
              <w:contextualSpacing/>
              <w:rPr>
                <w:rFonts w:eastAsia="Times New Roman" w:cs="Times New Roman"/>
                <w:sz w:val="20"/>
              </w:rPr>
            </w:pPr>
          </w:p>
        </w:tc>
        <w:tc>
          <w:tcPr>
            <w:tcW w:w="1190" w:type="dxa"/>
            <w:noWrap/>
            <w:vAlign w:val="bottom"/>
            <w:hideMark/>
          </w:tcPr>
          <w:p w14:paraId="09A4134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34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42" w14:textId="77777777" w:rsidR="00FB0D83" w:rsidRDefault="006C352B">
            <w:pPr>
              <w:contextualSpacing/>
              <w:rPr>
                <w:rFonts w:eastAsia="Times New Roman" w:cs="Times New Roman"/>
                <w:sz w:val="20"/>
              </w:rPr>
            </w:pPr>
          </w:p>
        </w:tc>
        <w:tc>
          <w:tcPr>
            <w:tcW w:w="101" w:type="dxa"/>
            <w:noWrap/>
            <w:vAlign w:val="bottom"/>
            <w:hideMark/>
          </w:tcPr>
          <w:p w14:paraId="09A41343" w14:textId="77777777" w:rsidR="00FB0D83" w:rsidRDefault="006C352B">
            <w:pPr>
              <w:contextualSpacing/>
              <w:rPr>
                <w:rFonts w:eastAsia="Times New Roman" w:cs="Times New Roman"/>
                <w:sz w:val="20"/>
              </w:rPr>
            </w:pPr>
          </w:p>
        </w:tc>
        <w:tc>
          <w:tcPr>
            <w:tcW w:w="101" w:type="dxa"/>
            <w:noWrap/>
            <w:vAlign w:val="bottom"/>
            <w:hideMark/>
          </w:tcPr>
          <w:p w14:paraId="09A41344" w14:textId="77777777" w:rsidR="00FB0D83" w:rsidRDefault="006C352B">
            <w:pPr>
              <w:contextualSpacing/>
              <w:rPr>
                <w:rFonts w:eastAsia="Times New Roman" w:cs="Times New Roman"/>
                <w:sz w:val="20"/>
              </w:rPr>
            </w:pPr>
          </w:p>
        </w:tc>
        <w:tc>
          <w:tcPr>
            <w:tcW w:w="40" w:type="dxa"/>
            <w:noWrap/>
            <w:vAlign w:val="bottom"/>
            <w:hideMark/>
          </w:tcPr>
          <w:p w14:paraId="09A41345" w14:textId="77777777" w:rsidR="00FB0D83" w:rsidRDefault="006C352B">
            <w:pPr>
              <w:contextualSpacing/>
              <w:rPr>
                <w:rFonts w:eastAsia="Times New Roman" w:cs="Times New Roman"/>
                <w:sz w:val="20"/>
              </w:rPr>
            </w:pPr>
          </w:p>
        </w:tc>
      </w:tr>
      <w:tr w:rsidR="00D269F7" w14:paraId="09A4134F" w14:textId="77777777">
        <w:trPr>
          <w:trHeight w:val="300"/>
        </w:trPr>
        <w:tc>
          <w:tcPr>
            <w:tcW w:w="4406" w:type="dxa"/>
            <w:gridSpan w:val="2"/>
            <w:noWrap/>
            <w:vAlign w:val="bottom"/>
            <w:hideMark/>
          </w:tcPr>
          <w:p w14:paraId="09A4134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348"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34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34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4B" w14:textId="77777777" w:rsidR="00FB0D83" w:rsidRDefault="006C352B">
            <w:pPr>
              <w:contextualSpacing/>
              <w:rPr>
                <w:rFonts w:eastAsia="Times New Roman" w:cs="Times New Roman"/>
                <w:sz w:val="20"/>
              </w:rPr>
            </w:pPr>
          </w:p>
        </w:tc>
        <w:tc>
          <w:tcPr>
            <w:tcW w:w="101" w:type="dxa"/>
            <w:noWrap/>
            <w:vAlign w:val="bottom"/>
            <w:hideMark/>
          </w:tcPr>
          <w:p w14:paraId="09A4134C" w14:textId="77777777" w:rsidR="00FB0D83" w:rsidRDefault="006C352B">
            <w:pPr>
              <w:contextualSpacing/>
              <w:rPr>
                <w:rFonts w:eastAsia="Times New Roman" w:cs="Times New Roman"/>
                <w:sz w:val="20"/>
              </w:rPr>
            </w:pPr>
          </w:p>
        </w:tc>
        <w:tc>
          <w:tcPr>
            <w:tcW w:w="101" w:type="dxa"/>
            <w:noWrap/>
            <w:vAlign w:val="bottom"/>
            <w:hideMark/>
          </w:tcPr>
          <w:p w14:paraId="09A4134D" w14:textId="77777777" w:rsidR="00FB0D83" w:rsidRDefault="006C352B">
            <w:pPr>
              <w:contextualSpacing/>
              <w:rPr>
                <w:rFonts w:eastAsia="Times New Roman" w:cs="Times New Roman"/>
                <w:sz w:val="20"/>
              </w:rPr>
            </w:pPr>
          </w:p>
        </w:tc>
        <w:tc>
          <w:tcPr>
            <w:tcW w:w="40" w:type="dxa"/>
            <w:noWrap/>
            <w:vAlign w:val="bottom"/>
            <w:hideMark/>
          </w:tcPr>
          <w:p w14:paraId="09A4134E" w14:textId="77777777" w:rsidR="00FB0D83" w:rsidRDefault="006C352B">
            <w:pPr>
              <w:contextualSpacing/>
              <w:rPr>
                <w:rFonts w:eastAsia="Times New Roman" w:cs="Times New Roman"/>
                <w:sz w:val="20"/>
              </w:rPr>
            </w:pPr>
          </w:p>
        </w:tc>
      </w:tr>
      <w:tr w:rsidR="00D269F7" w14:paraId="09A41359" w14:textId="77777777">
        <w:trPr>
          <w:trHeight w:val="300"/>
        </w:trPr>
        <w:tc>
          <w:tcPr>
            <w:tcW w:w="2392" w:type="dxa"/>
            <w:noWrap/>
            <w:vAlign w:val="bottom"/>
            <w:hideMark/>
          </w:tcPr>
          <w:p w14:paraId="09A41350" w14:textId="77777777" w:rsidR="00FB0D83" w:rsidRDefault="006C352B">
            <w:pPr>
              <w:contextualSpacing/>
              <w:rPr>
                <w:rFonts w:eastAsia="Times New Roman" w:cs="Times New Roman"/>
                <w:sz w:val="20"/>
              </w:rPr>
            </w:pPr>
          </w:p>
        </w:tc>
        <w:tc>
          <w:tcPr>
            <w:tcW w:w="2014" w:type="dxa"/>
            <w:noWrap/>
            <w:vAlign w:val="bottom"/>
            <w:hideMark/>
          </w:tcPr>
          <w:p w14:paraId="09A41351" w14:textId="77777777" w:rsidR="00FB0D83" w:rsidRDefault="006C352B">
            <w:pPr>
              <w:contextualSpacing/>
              <w:rPr>
                <w:rFonts w:eastAsia="Times New Roman" w:cs="Times New Roman"/>
                <w:sz w:val="20"/>
              </w:rPr>
            </w:pPr>
          </w:p>
        </w:tc>
        <w:tc>
          <w:tcPr>
            <w:tcW w:w="2759" w:type="dxa"/>
            <w:noWrap/>
            <w:vAlign w:val="bottom"/>
            <w:hideMark/>
          </w:tcPr>
          <w:p w14:paraId="09A41352" w14:textId="77777777" w:rsidR="00FB0D83" w:rsidRDefault="006C352B">
            <w:pPr>
              <w:contextualSpacing/>
              <w:rPr>
                <w:rFonts w:eastAsia="Times New Roman" w:cs="Times New Roman"/>
                <w:sz w:val="20"/>
              </w:rPr>
            </w:pPr>
          </w:p>
        </w:tc>
        <w:tc>
          <w:tcPr>
            <w:tcW w:w="1190" w:type="dxa"/>
            <w:noWrap/>
            <w:vAlign w:val="bottom"/>
            <w:hideMark/>
          </w:tcPr>
          <w:p w14:paraId="09A41353" w14:textId="77777777" w:rsidR="00FB0D83" w:rsidRDefault="006C352B">
            <w:pPr>
              <w:contextualSpacing/>
              <w:rPr>
                <w:rFonts w:eastAsia="Times New Roman" w:cs="Times New Roman"/>
                <w:sz w:val="20"/>
              </w:rPr>
            </w:pPr>
          </w:p>
        </w:tc>
        <w:tc>
          <w:tcPr>
            <w:tcW w:w="101" w:type="dxa"/>
            <w:noWrap/>
            <w:vAlign w:val="bottom"/>
            <w:hideMark/>
          </w:tcPr>
          <w:p w14:paraId="09A41354" w14:textId="77777777" w:rsidR="00FB0D83" w:rsidRDefault="006C352B">
            <w:pPr>
              <w:contextualSpacing/>
              <w:rPr>
                <w:rFonts w:eastAsia="Times New Roman" w:cs="Times New Roman"/>
                <w:sz w:val="20"/>
              </w:rPr>
            </w:pPr>
          </w:p>
        </w:tc>
        <w:tc>
          <w:tcPr>
            <w:tcW w:w="101" w:type="dxa"/>
            <w:noWrap/>
            <w:vAlign w:val="bottom"/>
            <w:hideMark/>
          </w:tcPr>
          <w:p w14:paraId="09A41355" w14:textId="77777777" w:rsidR="00FB0D83" w:rsidRDefault="006C352B">
            <w:pPr>
              <w:contextualSpacing/>
              <w:rPr>
                <w:rFonts w:eastAsia="Times New Roman" w:cs="Times New Roman"/>
                <w:sz w:val="20"/>
              </w:rPr>
            </w:pPr>
          </w:p>
        </w:tc>
        <w:tc>
          <w:tcPr>
            <w:tcW w:w="101" w:type="dxa"/>
            <w:noWrap/>
            <w:vAlign w:val="bottom"/>
            <w:hideMark/>
          </w:tcPr>
          <w:p w14:paraId="09A41356" w14:textId="77777777" w:rsidR="00FB0D83" w:rsidRDefault="006C352B">
            <w:pPr>
              <w:contextualSpacing/>
              <w:rPr>
                <w:rFonts w:eastAsia="Times New Roman" w:cs="Times New Roman"/>
                <w:sz w:val="20"/>
              </w:rPr>
            </w:pPr>
          </w:p>
        </w:tc>
        <w:tc>
          <w:tcPr>
            <w:tcW w:w="101" w:type="dxa"/>
            <w:noWrap/>
            <w:vAlign w:val="bottom"/>
            <w:hideMark/>
          </w:tcPr>
          <w:p w14:paraId="09A41357" w14:textId="77777777" w:rsidR="00FB0D83" w:rsidRDefault="006C352B">
            <w:pPr>
              <w:contextualSpacing/>
              <w:rPr>
                <w:rFonts w:eastAsia="Times New Roman" w:cs="Times New Roman"/>
                <w:sz w:val="20"/>
              </w:rPr>
            </w:pPr>
          </w:p>
        </w:tc>
        <w:tc>
          <w:tcPr>
            <w:tcW w:w="40" w:type="dxa"/>
            <w:noWrap/>
            <w:vAlign w:val="bottom"/>
            <w:hideMark/>
          </w:tcPr>
          <w:p w14:paraId="09A41358" w14:textId="77777777" w:rsidR="00FB0D83" w:rsidRDefault="006C352B">
            <w:pPr>
              <w:contextualSpacing/>
              <w:rPr>
                <w:rFonts w:eastAsia="Times New Roman" w:cs="Times New Roman"/>
                <w:sz w:val="20"/>
              </w:rPr>
            </w:pPr>
          </w:p>
        </w:tc>
      </w:tr>
      <w:tr w:rsidR="00D269F7" w14:paraId="09A4135F" w14:textId="77777777">
        <w:trPr>
          <w:trHeight w:val="300"/>
        </w:trPr>
        <w:tc>
          <w:tcPr>
            <w:tcW w:w="2392" w:type="dxa"/>
            <w:noWrap/>
            <w:vAlign w:val="bottom"/>
            <w:hideMark/>
          </w:tcPr>
          <w:p w14:paraId="09A4135A" w14:textId="77777777" w:rsidR="00FB0D83" w:rsidRDefault="006C352B">
            <w:pPr>
              <w:contextualSpacing/>
              <w:rPr>
                <w:rFonts w:eastAsia="Times New Roman" w:cs="Times New Roman"/>
                <w:sz w:val="20"/>
              </w:rPr>
            </w:pPr>
          </w:p>
        </w:tc>
        <w:tc>
          <w:tcPr>
            <w:tcW w:w="6165" w:type="dxa"/>
            <w:gridSpan w:val="5"/>
            <w:noWrap/>
            <w:vAlign w:val="bottom"/>
            <w:hideMark/>
          </w:tcPr>
          <w:p w14:paraId="09A4135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Υπ. Τροπ. 1827/11 ως έχει   ΔΕΚΤΟ ΚΑΤΑ ΠΛΕΙΟΨΗΦΙΑ</w:t>
            </w:r>
          </w:p>
        </w:tc>
        <w:tc>
          <w:tcPr>
            <w:tcW w:w="101" w:type="dxa"/>
            <w:noWrap/>
            <w:vAlign w:val="bottom"/>
            <w:hideMark/>
          </w:tcPr>
          <w:p w14:paraId="09A4135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5D" w14:textId="77777777" w:rsidR="00FB0D83" w:rsidRDefault="006C352B">
            <w:pPr>
              <w:contextualSpacing/>
              <w:rPr>
                <w:rFonts w:eastAsia="Times New Roman" w:cs="Times New Roman"/>
                <w:sz w:val="20"/>
              </w:rPr>
            </w:pPr>
          </w:p>
        </w:tc>
        <w:tc>
          <w:tcPr>
            <w:tcW w:w="40" w:type="dxa"/>
            <w:noWrap/>
            <w:vAlign w:val="bottom"/>
            <w:hideMark/>
          </w:tcPr>
          <w:p w14:paraId="09A4135E" w14:textId="77777777" w:rsidR="00FB0D83" w:rsidRDefault="006C352B">
            <w:pPr>
              <w:contextualSpacing/>
              <w:rPr>
                <w:rFonts w:eastAsia="Times New Roman" w:cs="Times New Roman"/>
                <w:sz w:val="20"/>
              </w:rPr>
            </w:pPr>
          </w:p>
        </w:tc>
      </w:tr>
      <w:tr w:rsidR="00D269F7" w14:paraId="09A41369" w14:textId="77777777">
        <w:trPr>
          <w:trHeight w:val="300"/>
        </w:trPr>
        <w:tc>
          <w:tcPr>
            <w:tcW w:w="2392" w:type="dxa"/>
            <w:noWrap/>
            <w:vAlign w:val="bottom"/>
            <w:hideMark/>
          </w:tcPr>
          <w:p w14:paraId="09A4136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36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62" w14:textId="77777777" w:rsidR="00FB0D83" w:rsidRDefault="006C352B">
            <w:pPr>
              <w:contextualSpacing/>
              <w:rPr>
                <w:rFonts w:eastAsia="Times New Roman" w:cs="Times New Roman"/>
                <w:sz w:val="20"/>
              </w:rPr>
            </w:pPr>
          </w:p>
        </w:tc>
        <w:tc>
          <w:tcPr>
            <w:tcW w:w="1190" w:type="dxa"/>
            <w:noWrap/>
            <w:vAlign w:val="bottom"/>
            <w:hideMark/>
          </w:tcPr>
          <w:p w14:paraId="09A4136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36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65" w14:textId="77777777" w:rsidR="00FB0D83" w:rsidRDefault="006C352B">
            <w:pPr>
              <w:contextualSpacing/>
              <w:rPr>
                <w:rFonts w:eastAsia="Times New Roman" w:cs="Times New Roman"/>
                <w:sz w:val="20"/>
              </w:rPr>
            </w:pPr>
          </w:p>
        </w:tc>
        <w:tc>
          <w:tcPr>
            <w:tcW w:w="101" w:type="dxa"/>
            <w:noWrap/>
            <w:vAlign w:val="bottom"/>
            <w:hideMark/>
          </w:tcPr>
          <w:p w14:paraId="09A41366" w14:textId="77777777" w:rsidR="00FB0D83" w:rsidRDefault="006C352B">
            <w:pPr>
              <w:contextualSpacing/>
              <w:rPr>
                <w:rFonts w:eastAsia="Times New Roman" w:cs="Times New Roman"/>
                <w:sz w:val="20"/>
              </w:rPr>
            </w:pPr>
          </w:p>
        </w:tc>
        <w:tc>
          <w:tcPr>
            <w:tcW w:w="101" w:type="dxa"/>
            <w:noWrap/>
            <w:vAlign w:val="bottom"/>
            <w:hideMark/>
          </w:tcPr>
          <w:p w14:paraId="09A41367" w14:textId="77777777" w:rsidR="00FB0D83" w:rsidRDefault="006C352B">
            <w:pPr>
              <w:contextualSpacing/>
              <w:rPr>
                <w:rFonts w:eastAsia="Times New Roman" w:cs="Times New Roman"/>
                <w:sz w:val="20"/>
              </w:rPr>
            </w:pPr>
          </w:p>
        </w:tc>
        <w:tc>
          <w:tcPr>
            <w:tcW w:w="40" w:type="dxa"/>
            <w:noWrap/>
            <w:vAlign w:val="bottom"/>
            <w:hideMark/>
          </w:tcPr>
          <w:p w14:paraId="09A41368" w14:textId="77777777" w:rsidR="00FB0D83" w:rsidRDefault="006C352B">
            <w:pPr>
              <w:contextualSpacing/>
              <w:rPr>
                <w:rFonts w:eastAsia="Times New Roman" w:cs="Times New Roman"/>
                <w:sz w:val="20"/>
              </w:rPr>
            </w:pPr>
          </w:p>
        </w:tc>
      </w:tr>
      <w:tr w:rsidR="00D269F7" w14:paraId="09A41373" w14:textId="77777777">
        <w:trPr>
          <w:trHeight w:val="300"/>
        </w:trPr>
        <w:tc>
          <w:tcPr>
            <w:tcW w:w="2392" w:type="dxa"/>
            <w:noWrap/>
            <w:vAlign w:val="bottom"/>
            <w:hideMark/>
          </w:tcPr>
          <w:p w14:paraId="09A4136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36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6C" w14:textId="77777777" w:rsidR="00FB0D83" w:rsidRDefault="006C352B">
            <w:pPr>
              <w:contextualSpacing/>
              <w:rPr>
                <w:rFonts w:eastAsia="Times New Roman" w:cs="Times New Roman"/>
                <w:sz w:val="20"/>
              </w:rPr>
            </w:pPr>
          </w:p>
        </w:tc>
        <w:tc>
          <w:tcPr>
            <w:tcW w:w="1190" w:type="dxa"/>
            <w:noWrap/>
            <w:vAlign w:val="bottom"/>
            <w:hideMark/>
          </w:tcPr>
          <w:p w14:paraId="09A4136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36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6F" w14:textId="77777777" w:rsidR="00FB0D83" w:rsidRDefault="006C352B">
            <w:pPr>
              <w:contextualSpacing/>
              <w:rPr>
                <w:rFonts w:eastAsia="Times New Roman" w:cs="Times New Roman"/>
                <w:sz w:val="20"/>
              </w:rPr>
            </w:pPr>
          </w:p>
        </w:tc>
        <w:tc>
          <w:tcPr>
            <w:tcW w:w="101" w:type="dxa"/>
            <w:noWrap/>
            <w:vAlign w:val="bottom"/>
            <w:hideMark/>
          </w:tcPr>
          <w:p w14:paraId="09A41370" w14:textId="77777777" w:rsidR="00FB0D83" w:rsidRDefault="006C352B">
            <w:pPr>
              <w:contextualSpacing/>
              <w:rPr>
                <w:rFonts w:eastAsia="Times New Roman" w:cs="Times New Roman"/>
                <w:sz w:val="20"/>
              </w:rPr>
            </w:pPr>
          </w:p>
        </w:tc>
        <w:tc>
          <w:tcPr>
            <w:tcW w:w="101" w:type="dxa"/>
            <w:noWrap/>
            <w:vAlign w:val="bottom"/>
            <w:hideMark/>
          </w:tcPr>
          <w:p w14:paraId="09A41371" w14:textId="77777777" w:rsidR="00FB0D83" w:rsidRDefault="006C352B">
            <w:pPr>
              <w:contextualSpacing/>
              <w:rPr>
                <w:rFonts w:eastAsia="Times New Roman" w:cs="Times New Roman"/>
                <w:sz w:val="20"/>
              </w:rPr>
            </w:pPr>
          </w:p>
        </w:tc>
        <w:tc>
          <w:tcPr>
            <w:tcW w:w="40" w:type="dxa"/>
            <w:noWrap/>
            <w:vAlign w:val="bottom"/>
            <w:hideMark/>
          </w:tcPr>
          <w:p w14:paraId="09A41372" w14:textId="77777777" w:rsidR="00FB0D83" w:rsidRDefault="006C352B">
            <w:pPr>
              <w:contextualSpacing/>
              <w:rPr>
                <w:rFonts w:eastAsia="Times New Roman" w:cs="Times New Roman"/>
                <w:sz w:val="20"/>
              </w:rPr>
            </w:pPr>
          </w:p>
        </w:tc>
      </w:tr>
      <w:tr w:rsidR="00D269F7" w14:paraId="09A4137D" w14:textId="77777777">
        <w:trPr>
          <w:trHeight w:val="300"/>
        </w:trPr>
        <w:tc>
          <w:tcPr>
            <w:tcW w:w="2392" w:type="dxa"/>
            <w:noWrap/>
            <w:vAlign w:val="bottom"/>
            <w:hideMark/>
          </w:tcPr>
          <w:p w14:paraId="09A4137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37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76" w14:textId="77777777" w:rsidR="00FB0D83" w:rsidRDefault="006C352B">
            <w:pPr>
              <w:contextualSpacing/>
              <w:rPr>
                <w:rFonts w:eastAsia="Times New Roman" w:cs="Times New Roman"/>
                <w:sz w:val="20"/>
              </w:rPr>
            </w:pPr>
          </w:p>
        </w:tc>
        <w:tc>
          <w:tcPr>
            <w:tcW w:w="1190" w:type="dxa"/>
            <w:noWrap/>
            <w:vAlign w:val="bottom"/>
            <w:hideMark/>
          </w:tcPr>
          <w:p w14:paraId="09A4137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37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79" w14:textId="77777777" w:rsidR="00FB0D83" w:rsidRDefault="006C352B">
            <w:pPr>
              <w:contextualSpacing/>
              <w:rPr>
                <w:rFonts w:eastAsia="Times New Roman" w:cs="Times New Roman"/>
                <w:sz w:val="20"/>
              </w:rPr>
            </w:pPr>
          </w:p>
        </w:tc>
        <w:tc>
          <w:tcPr>
            <w:tcW w:w="101" w:type="dxa"/>
            <w:noWrap/>
            <w:vAlign w:val="bottom"/>
            <w:hideMark/>
          </w:tcPr>
          <w:p w14:paraId="09A4137A" w14:textId="77777777" w:rsidR="00FB0D83" w:rsidRDefault="006C352B">
            <w:pPr>
              <w:contextualSpacing/>
              <w:rPr>
                <w:rFonts w:eastAsia="Times New Roman" w:cs="Times New Roman"/>
                <w:sz w:val="20"/>
              </w:rPr>
            </w:pPr>
          </w:p>
        </w:tc>
        <w:tc>
          <w:tcPr>
            <w:tcW w:w="101" w:type="dxa"/>
            <w:noWrap/>
            <w:vAlign w:val="bottom"/>
            <w:hideMark/>
          </w:tcPr>
          <w:p w14:paraId="09A4137B" w14:textId="77777777" w:rsidR="00FB0D83" w:rsidRDefault="006C352B">
            <w:pPr>
              <w:contextualSpacing/>
              <w:rPr>
                <w:rFonts w:eastAsia="Times New Roman" w:cs="Times New Roman"/>
                <w:sz w:val="20"/>
              </w:rPr>
            </w:pPr>
          </w:p>
        </w:tc>
        <w:tc>
          <w:tcPr>
            <w:tcW w:w="40" w:type="dxa"/>
            <w:noWrap/>
            <w:vAlign w:val="bottom"/>
            <w:hideMark/>
          </w:tcPr>
          <w:p w14:paraId="09A4137C" w14:textId="77777777" w:rsidR="00FB0D83" w:rsidRDefault="006C352B">
            <w:pPr>
              <w:contextualSpacing/>
              <w:rPr>
                <w:rFonts w:eastAsia="Times New Roman" w:cs="Times New Roman"/>
                <w:sz w:val="20"/>
              </w:rPr>
            </w:pPr>
          </w:p>
        </w:tc>
      </w:tr>
      <w:tr w:rsidR="00D269F7" w14:paraId="09A41387" w14:textId="77777777">
        <w:trPr>
          <w:trHeight w:val="300"/>
        </w:trPr>
        <w:tc>
          <w:tcPr>
            <w:tcW w:w="2392" w:type="dxa"/>
            <w:noWrap/>
            <w:vAlign w:val="bottom"/>
            <w:hideMark/>
          </w:tcPr>
          <w:p w14:paraId="09A4137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37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80" w14:textId="77777777" w:rsidR="00FB0D83" w:rsidRDefault="006C352B">
            <w:pPr>
              <w:contextualSpacing/>
              <w:rPr>
                <w:rFonts w:eastAsia="Times New Roman" w:cs="Times New Roman"/>
                <w:sz w:val="20"/>
              </w:rPr>
            </w:pPr>
          </w:p>
        </w:tc>
        <w:tc>
          <w:tcPr>
            <w:tcW w:w="1190" w:type="dxa"/>
            <w:noWrap/>
            <w:vAlign w:val="bottom"/>
            <w:hideMark/>
          </w:tcPr>
          <w:p w14:paraId="09A4138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38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83" w14:textId="77777777" w:rsidR="00FB0D83" w:rsidRDefault="006C352B">
            <w:pPr>
              <w:contextualSpacing/>
              <w:rPr>
                <w:rFonts w:eastAsia="Times New Roman" w:cs="Times New Roman"/>
                <w:sz w:val="20"/>
              </w:rPr>
            </w:pPr>
          </w:p>
        </w:tc>
        <w:tc>
          <w:tcPr>
            <w:tcW w:w="101" w:type="dxa"/>
            <w:noWrap/>
            <w:vAlign w:val="bottom"/>
            <w:hideMark/>
          </w:tcPr>
          <w:p w14:paraId="09A41384" w14:textId="77777777" w:rsidR="00FB0D83" w:rsidRDefault="006C352B">
            <w:pPr>
              <w:contextualSpacing/>
              <w:rPr>
                <w:rFonts w:eastAsia="Times New Roman" w:cs="Times New Roman"/>
                <w:sz w:val="20"/>
              </w:rPr>
            </w:pPr>
          </w:p>
        </w:tc>
        <w:tc>
          <w:tcPr>
            <w:tcW w:w="101" w:type="dxa"/>
            <w:noWrap/>
            <w:vAlign w:val="bottom"/>
            <w:hideMark/>
          </w:tcPr>
          <w:p w14:paraId="09A41385" w14:textId="77777777" w:rsidR="00FB0D83" w:rsidRDefault="006C352B">
            <w:pPr>
              <w:contextualSpacing/>
              <w:rPr>
                <w:rFonts w:eastAsia="Times New Roman" w:cs="Times New Roman"/>
                <w:sz w:val="20"/>
              </w:rPr>
            </w:pPr>
          </w:p>
        </w:tc>
        <w:tc>
          <w:tcPr>
            <w:tcW w:w="40" w:type="dxa"/>
            <w:noWrap/>
            <w:vAlign w:val="bottom"/>
            <w:hideMark/>
          </w:tcPr>
          <w:p w14:paraId="09A41386" w14:textId="77777777" w:rsidR="00FB0D83" w:rsidRDefault="006C352B">
            <w:pPr>
              <w:contextualSpacing/>
              <w:rPr>
                <w:rFonts w:eastAsia="Times New Roman" w:cs="Times New Roman"/>
                <w:sz w:val="20"/>
              </w:rPr>
            </w:pPr>
          </w:p>
        </w:tc>
      </w:tr>
      <w:tr w:rsidR="00D269F7" w14:paraId="09A41391" w14:textId="77777777">
        <w:trPr>
          <w:trHeight w:val="300"/>
        </w:trPr>
        <w:tc>
          <w:tcPr>
            <w:tcW w:w="2392" w:type="dxa"/>
            <w:noWrap/>
            <w:vAlign w:val="bottom"/>
            <w:hideMark/>
          </w:tcPr>
          <w:p w14:paraId="09A4138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38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8A" w14:textId="77777777" w:rsidR="00FB0D83" w:rsidRDefault="006C352B">
            <w:pPr>
              <w:contextualSpacing/>
              <w:rPr>
                <w:rFonts w:eastAsia="Times New Roman" w:cs="Times New Roman"/>
                <w:sz w:val="20"/>
              </w:rPr>
            </w:pPr>
          </w:p>
        </w:tc>
        <w:tc>
          <w:tcPr>
            <w:tcW w:w="1190" w:type="dxa"/>
            <w:noWrap/>
            <w:vAlign w:val="bottom"/>
            <w:hideMark/>
          </w:tcPr>
          <w:p w14:paraId="09A4138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38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8D" w14:textId="77777777" w:rsidR="00FB0D83" w:rsidRDefault="006C352B">
            <w:pPr>
              <w:contextualSpacing/>
              <w:rPr>
                <w:rFonts w:eastAsia="Times New Roman" w:cs="Times New Roman"/>
                <w:sz w:val="20"/>
              </w:rPr>
            </w:pPr>
          </w:p>
        </w:tc>
        <w:tc>
          <w:tcPr>
            <w:tcW w:w="101" w:type="dxa"/>
            <w:noWrap/>
            <w:vAlign w:val="bottom"/>
            <w:hideMark/>
          </w:tcPr>
          <w:p w14:paraId="09A4138E" w14:textId="77777777" w:rsidR="00FB0D83" w:rsidRDefault="006C352B">
            <w:pPr>
              <w:contextualSpacing/>
              <w:rPr>
                <w:rFonts w:eastAsia="Times New Roman" w:cs="Times New Roman"/>
                <w:sz w:val="20"/>
              </w:rPr>
            </w:pPr>
          </w:p>
        </w:tc>
        <w:tc>
          <w:tcPr>
            <w:tcW w:w="101" w:type="dxa"/>
            <w:noWrap/>
            <w:vAlign w:val="bottom"/>
            <w:hideMark/>
          </w:tcPr>
          <w:p w14:paraId="09A4138F" w14:textId="77777777" w:rsidR="00FB0D83" w:rsidRDefault="006C352B">
            <w:pPr>
              <w:contextualSpacing/>
              <w:rPr>
                <w:rFonts w:eastAsia="Times New Roman" w:cs="Times New Roman"/>
                <w:sz w:val="20"/>
              </w:rPr>
            </w:pPr>
          </w:p>
        </w:tc>
        <w:tc>
          <w:tcPr>
            <w:tcW w:w="40" w:type="dxa"/>
            <w:noWrap/>
            <w:vAlign w:val="bottom"/>
            <w:hideMark/>
          </w:tcPr>
          <w:p w14:paraId="09A41390" w14:textId="77777777" w:rsidR="00FB0D83" w:rsidRDefault="006C352B">
            <w:pPr>
              <w:contextualSpacing/>
              <w:rPr>
                <w:rFonts w:eastAsia="Times New Roman" w:cs="Times New Roman"/>
                <w:sz w:val="20"/>
              </w:rPr>
            </w:pPr>
          </w:p>
        </w:tc>
      </w:tr>
      <w:tr w:rsidR="00D269F7" w14:paraId="09A4139B" w14:textId="77777777">
        <w:trPr>
          <w:trHeight w:val="300"/>
        </w:trPr>
        <w:tc>
          <w:tcPr>
            <w:tcW w:w="2392" w:type="dxa"/>
            <w:noWrap/>
            <w:vAlign w:val="bottom"/>
            <w:hideMark/>
          </w:tcPr>
          <w:p w14:paraId="09A4139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39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94" w14:textId="77777777" w:rsidR="00FB0D83" w:rsidRDefault="006C352B">
            <w:pPr>
              <w:contextualSpacing/>
              <w:rPr>
                <w:rFonts w:eastAsia="Times New Roman" w:cs="Times New Roman"/>
                <w:sz w:val="20"/>
              </w:rPr>
            </w:pPr>
          </w:p>
        </w:tc>
        <w:tc>
          <w:tcPr>
            <w:tcW w:w="1190" w:type="dxa"/>
            <w:noWrap/>
            <w:vAlign w:val="bottom"/>
            <w:hideMark/>
          </w:tcPr>
          <w:p w14:paraId="09A4139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39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97" w14:textId="77777777" w:rsidR="00FB0D83" w:rsidRDefault="006C352B">
            <w:pPr>
              <w:contextualSpacing/>
              <w:rPr>
                <w:rFonts w:eastAsia="Times New Roman" w:cs="Times New Roman"/>
                <w:sz w:val="20"/>
              </w:rPr>
            </w:pPr>
          </w:p>
        </w:tc>
        <w:tc>
          <w:tcPr>
            <w:tcW w:w="101" w:type="dxa"/>
            <w:noWrap/>
            <w:vAlign w:val="bottom"/>
            <w:hideMark/>
          </w:tcPr>
          <w:p w14:paraId="09A41398" w14:textId="77777777" w:rsidR="00FB0D83" w:rsidRDefault="006C352B">
            <w:pPr>
              <w:contextualSpacing/>
              <w:rPr>
                <w:rFonts w:eastAsia="Times New Roman" w:cs="Times New Roman"/>
                <w:sz w:val="20"/>
              </w:rPr>
            </w:pPr>
          </w:p>
        </w:tc>
        <w:tc>
          <w:tcPr>
            <w:tcW w:w="101" w:type="dxa"/>
            <w:noWrap/>
            <w:vAlign w:val="bottom"/>
            <w:hideMark/>
          </w:tcPr>
          <w:p w14:paraId="09A41399" w14:textId="77777777" w:rsidR="00FB0D83" w:rsidRDefault="006C352B">
            <w:pPr>
              <w:contextualSpacing/>
              <w:rPr>
                <w:rFonts w:eastAsia="Times New Roman" w:cs="Times New Roman"/>
                <w:sz w:val="20"/>
              </w:rPr>
            </w:pPr>
          </w:p>
        </w:tc>
        <w:tc>
          <w:tcPr>
            <w:tcW w:w="40" w:type="dxa"/>
            <w:noWrap/>
            <w:vAlign w:val="bottom"/>
            <w:hideMark/>
          </w:tcPr>
          <w:p w14:paraId="09A4139A" w14:textId="77777777" w:rsidR="00FB0D83" w:rsidRDefault="006C352B">
            <w:pPr>
              <w:contextualSpacing/>
              <w:rPr>
                <w:rFonts w:eastAsia="Times New Roman" w:cs="Times New Roman"/>
                <w:sz w:val="20"/>
              </w:rPr>
            </w:pPr>
          </w:p>
        </w:tc>
      </w:tr>
      <w:tr w:rsidR="00D269F7" w14:paraId="09A413A5" w14:textId="77777777">
        <w:trPr>
          <w:trHeight w:val="300"/>
        </w:trPr>
        <w:tc>
          <w:tcPr>
            <w:tcW w:w="2392" w:type="dxa"/>
            <w:noWrap/>
            <w:vAlign w:val="bottom"/>
            <w:hideMark/>
          </w:tcPr>
          <w:p w14:paraId="09A4139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39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9E" w14:textId="77777777" w:rsidR="00FB0D83" w:rsidRDefault="006C352B">
            <w:pPr>
              <w:contextualSpacing/>
              <w:rPr>
                <w:rFonts w:eastAsia="Times New Roman" w:cs="Times New Roman"/>
                <w:sz w:val="20"/>
              </w:rPr>
            </w:pPr>
          </w:p>
        </w:tc>
        <w:tc>
          <w:tcPr>
            <w:tcW w:w="1190" w:type="dxa"/>
            <w:noWrap/>
            <w:vAlign w:val="bottom"/>
            <w:hideMark/>
          </w:tcPr>
          <w:p w14:paraId="09A4139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3A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A1" w14:textId="77777777" w:rsidR="00FB0D83" w:rsidRDefault="006C352B">
            <w:pPr>
              <w:contextualSpacing/>
              <w:rPr>
                <w:rFonts w:eastAsia="Times New Roman" w:cs="Times New Roman"/>
                <w:sz w:val="20"/>
              </w:rPr>
            </w:pPr>
          </w:p>
        </w:tc>
        <w:tc>
          <w:tcPr>
            <w:tcW w:w="101" w:type="dxa"/>
            <w:noWrap/>
            <w:vAlign w:val="bottom"/>
            <w:hideMark/>
          </w:tcPr>
          <w:p w14:paraId="09A413A2" w14:textId="77777777" w:rsidR="00FB0D83" w:rsidRDefault="006C352B">
            <w:pPr>
              <w:contextualSpacing/>
              <w:rPr>
                <w:rFonts w:eastAsia="Times New Roman" w:cs="Times New Roman"/>
                <w:sz w:val="20"/>
              </w:rPr>
            </w:pPr>
          </w:p>
        </w:tc>
        <w:tc>
          <w:tcPr>
            <w:tcW w:w="101" w:type="dxa"/>
            <w:noWrap/>
            <w:vAlign w:val="bottom"/>
            <w:hideMark/>
          </w:tcPr>
          <w:p w14:paraId="09A413A3" w14:textId="77777777" w:rsidR="00FB0D83" w:rsidRDefault="006C352B">
            <w:pPr>
              <w:contextualSpacing/>
              <w:rPr>
                <w:rFonts w:eastAsia="Times New Roman" w:cs="Times New Roman"/>
                <w:sz w:val="20"/>
              </w:rPr>
            </w:pPr>
          </w:p>
        </w:tc>
        <w:tc>
          <w:tcPr>
            <w:tcW w:w="40" w:type="dxa"/>
            <w:noWrap/>
            <w:vAlign w:val="bottom"/>
            <w:hideMark/>
          </w:tcPr>
          <w:p w14:paraId="09A413A4" w14:textId="77777777" w:rsidR="00FB0D83" w:rsidRDefault="006C352B">
            <w:pPr>
              <w:contextualSpacing/>
              <w:rPr>
                <w:rFonts w:eastAsia="Times New Roman" w:cs="Times New Roman"/>
                <w:sz w:val="20"/>
              </w:rPr>
            </w:pPr>
          </w:p>
        </w:tc>
      </w:tr>
      <w:tr w:rsidR="00D269F7" w14:paraId="09A413AE" w14:textId="77777777">
        <w:trPr>
          <w:trHeight w:val="300"/>
        </w:trPr>
        <w:tc>
          <w:tcPr>
            <w:tcW w:w="4406" w:type="dxa"/>
            <w:gridSpan w:val="2"/>
            <w:noWrap/>
            <w:vAlign w:val="bottom"/>
            <w:hideMark/>
          </w:tcPr>
          <w:p w14:paraId="09A413A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3A7"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3A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3A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AA" w14:textId="77777777" w:rsidR="00FB0D83" w:rsidRDefault="006C352B">
            <w:pPr>
              <w:contextualSpacing/>
              <w:rPr>
                <w:rFonts w:eastAsia="Times New Roman" w:cs="Times New Roman"/>
                <w:sz w:val="20"/>
              </w:rPr>
            </w:pPr>
          </w:p>
        </w:tc>
        <w:tc>
          <w:tcPr>
            <w:tcW w:w="101" w:type="dxa"/>
            <w:noWrap/>
            <w:vAlign w:val="bottom"/>
            <w:hideMark/>
          </w:tcPr>
          <w:p w14:paraId="09A413AB" w14:textId="77777777" w:rsidR="00FB0D83" w:rsidRDefault="006C352B">
            <w:pPr>
              <w:contextualSpacing/>
              <w:rPr>
                <w:rFonts w:eastAsia="Times New Roman" w:cs="Times New Roman"/>
                <w:sz w:val="20"/>
              </w:rPr>
            </w:pPr>
          </w:p>
        </w:tc>
        <w:tc>
          <w:tcPr>
            <w:tcW w:w="101" w:type="dxa"/>
            <w:noWrap/>
            <w:vAlign w:val="bottom"/>
            <w:hideMark/>
          </w:tcPr>
          <w:p w14:paraId="09A413AC" w14:textId="77777777" w:rsidR="00FB0D83" w:rsidRDefault="006C352B">
            <w:pPr>
              <w:contextualSpacing/>
              <w:rPr>
                <w:rFonts w:eastAsia="Times New Roman" w:cs="Times New Roman"/>
                <w:sz w:val="20"/>
              </w:rPr>
            </w:pPr>
          </w:p>
        </w:tc>
        <w:tc>
          <w:tcPr>
            <w:tcW w:w="40" w:type="dxa"/>
            <w:noWrap/>
            <w:vAlign w:val="bottom"/>
            <w:hideMark/>
          </w:tcPr>
          <w:p w14:paraId="09A413AD" w14:textId="77777777" w:rsidR="00FB0D83" w:rsidRDefault="006C352B">
            <w:pPr>
              <w:contextualSpacing/>
              <w:rPr>
                <w:rFonts w:eastAsia="Times New Roman" w:cs="Times New Roman"/>
                <w:sz w:val="20"/>
              </w:rPr>
            </w:pPr>
          </w:p>
        </w:tc>
      </w:tr>
      <w:tr w:rsidR="00D269F7" w14:paraId="09A413B8" w14:textId="77777777">
        <w:trPr>
          <w:trHeight w:val="300"/>
        </w:trPr>
        <w:tc>
          <w:tcPr>
            <w:tcW w:w="2392" w:type="dxa"/>
            <w:noWrap/>
            <w:vAlign w:val="bottom"/>
            <w:hideMark/>
          </w:tcPr>
          <w:p w14:paraId="09A413AF" w14:textId="77777777" w:rsidR="00FB0D83" w:rsidRDefault="006C352B">
            <w:pPr>
              <w:contextualSpacing/>
              <w:rPr>
                <w:rFonts w:eastAsia="Times New Roman" w:cs="Times New Roman"/>
                <w:sz w:val="20"/>
              </w:rPr>
            </w:pPr>
          </w:p>
        </w:tc>
        <w:tc>
          <w:tcPr>
            <w:tcW w:w="2014" w:type="dxa"/>
            <w:noWrap/>
            <w:vAlign w:val="bottom"/>
            <w:hideMark/>
          </w:tcPr>
          <w:p w14:paraId="09A413B0" w14:textId="77777777" w:rsidR="00FB0D83" w:rsidRDefault="006C352B">
            <w:pPr>
              <w:contextualSpacing/>
              <w:rPr>
                <w:rFonts w:eastAsia="Times New Roman" w:cs="Times New Roman"/>
                <w:sz w:val="20"/>
              </w:rPr>
            </w:pPr>
          </w:p>
        </w:tc>
        <w:tc>
          <w:tcPr>
            <w:tcW w:w="2759" w:type="dxa"/>
            <w:noWrap/>
            <w:vAlign w:val="bottom"/>
            <w:hideMark/>
          </w:tcPr>
          <w:p w14:paraId="09A413B1" w14:textId="77777777" w:rsidR="00FB0D83" w:rsidRDefault="006C352B">
            <w:pPr>
              <w:contextualSpacing/>
              <w:rPr>
                <w:rFonts w:eastAsia="Times New Roman" w:cs="Times New Roman"/>
                <w:sz w:val="20"/>
              </w:rPr>
            </w:pPr>
          </w:p>
        </w:tc>
        <w:tc>
          <w:tcPr>
            <w:tcW w:w="1190" w:type="dxa"/>
            <w:noWrap/>
            <w:vAlign w:val="bottom"/>
            <w:hideMark/>
          </w:tcPr>
          <w:p w14:paraId="09A413B2" w14:textId="77777777" w:rsidR="00FB0D83" w:rsidRDefault="006C352B">
            <w:pPr>
              <w:contextualSpacing/>
              <w:rPr>
                <w:rFonts w:eastAsia="Times New Roman" w:cs="Times New Roman"/>
                <w:sz w:val="20"/>
              </w:rPr>
            </w:pPr>
          </w:p>
        </w:tc>
        <w:tc>
          <w:tcPr>
            <w:tcW w:w="101" w:type="dxa"/>
            <w:noWrap/>
            <w:vAlign w:val="bottom"/>
            <w:hideMark/>
          </w:tcPr>
          <w:p w14:paraId="09A413B3" w14:textId="77777777" w:rsidR="00FB0D83" w:rsidRDefault="006C352B">
            <w:pPr>
              <w:contextualSpacing/>
              <w:rPr>
                <w:rFonts w:eastAsia="Times New Roman" w:cs="Times New Roman"/>
                <w:sz w:val="20"/>
              </w:rPr>
            </w:pPr>
          </w:p>
        </w:tc>
        <w:tc>
          <w:tcPr>
            <w:tcW w:w="101" w:type="dxa"/>
            <w:noWrap/>
            <w:vAlign w:val="bottom"/>
            <w:hideMark/>
          </w:tcPr>
          <w:p w14:paraId="09A413B4" w14:textId="77777777" w:rsidR="00FB0D83" w:rsidRDefault="006C352B">
            <w:pPr>
              <w:contextualSpacing/>
              <w:rPr>
                <w:rFonts w:eastAsia="Times New Roman" w:cs="Times New Roman"/>
                <w:sz w:val="20"/>
              </w:rPr>
            </w:pPr>
          </w:p>
        </w:tc>
        <w:tc>
          <w:tcPr>
            <w:tcW w:w="101" w:type="dxa"/>
            <w:noWrap/>
            <w:vAlign w:val="bottom"/>
            <w:hideMark/>
          </w:tcPr>
          <w:p w14:paraId="09A413B5" w14:textId="77777777" w:rsidR="00FB0D83" w:rsidRDefault="006C352B">
            <w:pPr>
              <w:contextualSpacing/>
              <w:rPr>
                <w:rFonts w:eastAsia="Times New Roman" w:cs="Times New Roman"/>
                <w:sz w:val="20"/>
              </w:rPr>
            </w:pPr>
          </w:p>
        </w:tc>
        <w:tc>
          <w:tcPr>
            <w:tcW w:w="101" w:type="dxa"/>
            <w:noWrap/>
            <w:vAlign w:val="bottom"/>
            <w:hideMark/>
          </w:tcPr>
          <w:p w14:paraId="09A413B6" w14:textId="77777777" w:rsidR="00FB0D83" w:rsidRDefault="006C352B">
            <w:pPr>
              <w:contextualSpacing/>
              <w:rPr>
                <w:rFonts w:eastAsia="Times New Roman" w:cs="Times New Roman"/>
                <w:sz w:val="20"/>
              </w:rPr>
            </w:pPr>
          </w:p>
        </w:tc>
        <w:tc>
          <w:tcPr>
            <w:tcW w:w="40" w:type="dxa"/>
            <w:noWrap/>
            <w:vAlign w:val="bottom"/>
            <w:hideMark/>
          </w:tcPr>
          <w:p w14:paraId="09A413B7" w14:textId="77777777" w:rsidR="00FB0D83" w:rsidRDefault="006C352B">
            <w:pPr>
              <w:contextualSpacing/>
              <w:rPr>
                <w:rFonts w:eastAsia="Times New Roman" w:cs="Times New Roman"/>
                <w:sz w:val="20"/>
              </w:rPr>
            </w:pPr>
          </w:p>
        </w:tc>
      </w:tr>
      <w:tr w:rsidR="00D269F7" w14:paraId="09A413BE" w14:textId="77777777">
        <w:trPr>
          <w:trHeight w:val="300"/>
        </w:trPr>
        <w:tc>
          <w:tcPr>
            <w:tcW w:w="2392" w:type="dxa"/>
            <w:noWrap/>
            <w:vAlign w:val="bottom"/>
            <w:hideMark/>
          </w:tcPr>
          <w:p w14:paraId="09A413B9" w14:textId="77777777" w:rsidR="00FB0D83" w:rsidRDefault="006C352B">
            <w:pPr>
              <w:contextualSpacing/>
              <w:rPr>
                <w:rFonts w:eastAsia="Times New Roman" w:cs="Times New Roman"/>
                <w:sz w:val="20"/>
              </w:rPr>
            </w:pPr>
          </w:p>
        </w:tc>
        <w:tc>
          <w:tcPr>
            <w:tcW w:w="6165" w:type="dxa"/>
            <w:gridSpan w:val="5"/>
            <w:noWrap/>
            <w:vAlign w:val="bottom"/>
            <w:hideMark/>
          </w:tcPr>
          <w:p w14:paraId="09A413B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Υπ. Τροπ. 1828/12  ως έχει   ΔΕΚΤΟ ΚΑΤΑ ΠΛΕΙΟΨΗΦΙΑ</w:t>
            </w:r>
          </w:p>
        </w:tc>
        <w:tc>
          <w:tcPr>
            <w:tcW w:w="101" w:type="dxa"/>
            <w:noWrap/>
            <w:vAlign w:val="bottom"/>
            <w:hideMark/>
          </w:tcPr>
          <w:p w14:paraId="09A413B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BC" w14:textId="77777777" w:rsidR="00FB0D83" w:rsidRDefault="006C352B">
            <w:pPr>
              <w:contextualSpacing/>
              <w:rPr>
                <w:rFonts w:eastAsia="Times New Roman" w:cs="Times New Roman"/>
                <w:sz w:val="20"/>
              </w:rPr>
            </w:pPr>
          </w:p>
        </w:tc>
        <w:tc>
          <w:tcPr>
            <w:tcW w:w="40" w:type="dxa"/>
            <w:noWrap/>
            <w:vAlign w:val="bottom"/>
            <w:hideMark/>
          </w:tcPr>
          <w:p w14:paraId="09A413BD" w14:textId="77777777" w:rsidR="00FB0D83" w:rsidRDefault="006C352B">
            <w:pPr>
              <w:contextualSpacing/>
              <w:rPr>
                <w:rFonts w:eastAsia="Times New Roman" w:cs="Times New Roman"/>
                <w:sz w:val="20"/>
              </w:rPr>
            </w:pPr>
          </w:p>
        </w:tc>
      </w:tr>
      <w:tr w:rsidR="00D269F7" w14:paraId="09A413C8" w14:textId="77777777">
        <w:trPr>
          <w:trHeight w:val="300"/>
        </w:trPr>
        <w:tc>
          <w:tcPr>
            <w:tcW w:w="2392" w:type="dxa"/>
            <w:noWrap/>
            <w:vAlign w:val="bottom"/>
            <w:hideMark/>
          </w:tcPr>
          <w:p w14:paraId="09A413B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3C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C1" w14:textId="77777777" w:rsidR="00FB0D83" w:rsidRDefault="006C352B">
            <w:pPr>
              <w:contextualSpacing/>
              <w:rPr>
                <w:rFonts w:eastAsia="Times New Roman" w:cs="Times New Roman"/>
                <w:sz w:val="20"/>
              </w:rPr>
            </w:pPr>
          </w:p>
        </w:tc>
        <w:tc>
          <w:tcPr>
            <w:tcW w:w="1190" w:type="dxa"/>
            <w:noWrap/>
            <w:vAlign w:val="bottom"/>
            <w:hideMark/>
          </w:tcPr>
          <w:p w14:paraId="09A413C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3C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C4" w14:textId="77777777" w:rsidR="00FB0D83" w:rsidRDefault="006C352B">
            <w:pPr>
              <w:contextualSpacing/>
              <w:rPr>
                <w:rFonts w:eastAsia="Times New Roman" w:cs="Times New Roman"/>
                <w:sz w:val="20"/>
              </w:rPr>
            </w:pPr>
          </w:p>
        </w:tc>
        <w:tc>
          <w:tcPr>
            <w:tcW w:w="101" w:type="dxa"/>
            <w:noWrap/>
            <w:vAlign w:val="bottom"/>
            <w:hideMark/>
          </w:tcPr>
          <w:p w14:paraId="09A413C5" w14:textId="77777777" w:rsidR="00FB0D83" w:rsidRDefault="006C352B">
            <w:pPr>
              <w:contextualSpacing/>
              <w:rPr>
                <w:rFonts w:eastAsia="Times New Roman" w:cs="Times New Roman"/>
                <w:sz w:val="20"/>
              </w:rPr>
            </w:pPr>
          </w:p>
        </w:tc>
        <w:tc>
          <w:tcPr>
            <w:tcW w:w="101" w:type="dxa"/>
            <w:noWrap/>
            <w:vAlign w:val="bottom"/>
            <w:hideMark/>
          </w:tcPr>
          <w:p w14:paraId="09A413C6" w14:textId="77777777" w:rsidR="00FB0D83" w:rsidRDefault="006C352B">
            <w:pPr>
              <w:contextualSpacing/>
              <w:rPr>
                <w:rFonts w:eastAsia="Times New Roman" w:cs="Times New Roman"/>
                <w:sz w:val="20"/>
              </w:rPr>
            </w:pPr>
          </w:p>
        </w:tc>
        <w:tc>
          <w:tcPr>
            <w:tcW w:w="40" w:type="dxa"/>
            <w:noWrap/>
            <w:vAlign w:val="bottom"/>
            <w:hideMark/>
          </w:tcPr>
          <w:p w14:paraId="09A413C7" w14:textId="77777777" w:rsidR="00FB0D83" w:rsidRDefault="006C352B">
            <w:pPr>
              <w:contextualSpacing/>
              <w:rPr>
                <w:rFonts w:eastAsia="Times New Roman" w:cs="Times New Roman"/>
                <w:sz w:val="20"/>
              </w:rPr>
            </w:pPr>
          </w:p>
        </w:tc>
      </w:tr>
      <w:tr w:rsidR="00D269F7" w14:paraId="09A413D2" w14:textId="77777777">
        <w:trPr>
          <w:trHeight w:val="300"/>
        </w:trPr>
        <w:tc>
          <w:tcPr>
            <w:tcW w:w="2392" w:type="dxa"/>
            <w:noWrap/>
            <w:vAlign w:val="bottom"/>
            <w:hideMark/>
          </w:tcPr>
          <w:p w14:paraId="09A413C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3C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CB" w14:textId="77777777" w:rsidR="00FB0D83" w:rsidRDefault="006C352B">
            <w:pPr>
              <w:contextualSpacing/>
              <w:rPr>
                <w:rFonts w:eastAsia="Times New Roman" w:cs="Times New Roman"/>
                <w:sz w:val="20"/>
              </w:rPr>
            </w:pPr>
          </w:p>
        </w:tc>
        <w:tc>
          <w:tcPr>
            <w:tcW w:w="1190" w:type="dxa"/>
            <w:noWrap/>
            <w:vAlign w:val="bottom"/>
            <w:hideMark/>
          </w:tcPr>
          <w:p w14:paraId="09A413C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3C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CE" w14:textId="77777777" w:rsidR="00FB0D83" w:rsidRDefault="006C352B">
            <w:pPr>
              <w:contextualSpacing/>
              <w:rPr>
                <w:rFonts w:eastAsia="Times New Roman" w:cs="Times New Roman"/>
                <w:sz w:val="20"/>
              </w:rPr>
            </w:pPr>
          </w:p>
        </w:tc>
        <w:tc>
          <w:tcPr>
            <w:tcW w:w="101" w:type="dxa"/>
            <w:noWrap/>
            <w:vAlign w:val="bottom"/>
            <w:hideMark/>
          </w:tcPr>
          <w:p w14:paraId="09A413CF" w14:textId="77777777" w:rsidR="00FB0D83" w:rsidRDefault="006C352B">
            <w:pPr>
              <w:contextualSpacing/>
              <w:rPr>
                <w:rFonts w:eastAsia="Times New Roman" w:cs="Times New Roman"/>
                <w:sz w:val="20"/>
              </w:rPr>
            </w:pPr>
          </w:p>
        </w:tc>
        <w:tc>
          <w:tcPr>
            <w:tcW w:w="101" w:type="dxa"/>
            <w:noWrap/>
            <w:vAlign w:val="bottom"/>
            <w:hideMark/>
          </w:tcPr>
          <w:p w14:paraId="09A413D0" w14:textId="77777777" w:rsidR="00FB0D83" w:rsidRDefault="006C352B">
            <w:pPr>
              <w:contextualSpacing/>
              <w:rPr>
                <w:rFonts w:eastAsia="Times New Roman" w:cs="Times New Roman"/>
                <w:sz w:val="20"/>
              </w:rPr>
            </w:pPr>
          </w:p>
        </w:tc>
        <w:tc>
          <w:tcPr>
            <w:tcW w:w="40" w:type="dxa"/>
            <w:noWrap/>
            <w:vAlign w:val="bottom"/>
            <w:hideMark/>
          </w:tcPr>
          <w:p w14:paraId="09A413D1" w14:textId="77777777" w:rsidR="00FB0D83" w:rsidRDefault="006C352B">
            <w:pPr>
              <w:contextualSpacing/>
              <w:rPr>
                <w:rFonts w:eastAsia="Times New Roman" w:cs="Times New Roman"/>
                <w:sz w:val="20"/>
              </w:rPr>
            </w:pPr>
          </w:p>
        </w:tc>
      </w:tr>
      <w:tr w:rsidR="00D269F7" w14:paraId="09A413DC" w14:textId="77777777">
        <w:trPr>
          <w:trHeight w:val="300"/>
        </w:trPr>
        <w:tc>
          <w:tcPr>
            <w:tcW w:w="2392" w:type="dxa"/>
            <w:noWrap/>
            <w:vAlign w:val="bottom"/>
            <w:hideMark/>
          </w:tcPr>
          <w:p w14:paraId="09A413D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3D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D5" w14:textId="77777777" w:rsidR="00FB0D83" w:rsidRDefault="006C352B">
            <w:pPr>
              <w:contextualSpacing/>
              <w:rPr>
                <w:rFonts w:eastAsia="Times New Roman" w:cs="Times New Roman"/>
                <w:sz w:val="20"/>
              </w:rPr>
            </w:pPr>
          </w:p>
        </w:tc>
        <w:tc>
          <w:tcPr>
            <w:tcW w:w="1190" w:type="dxa"/>
            <w:noWrap/>
            <w:vAlign w:val="bottom"/>
            <w:hideMark/>
          </w:tcPr>
          <w:p w14:paraId="09A413D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3D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D8" w14:textId="77777777" w:rsidR="00FB0D83" w:rsidRDefault="006C352B">
            <w:pPr>
              <w:contextualSpacing/>
              <w:rPr>
                <w:rFonts w:eastAsia="Times New Roman" w:cs="Times New Roman"/>
                <w:sz w:val="20"/>
              </w:rPr>
            </w:pPr>
          </w:p>
        </w:tc>
        <w:tc>
          <w:tcPr>
            <w:tcW w:w="101" w:type="dxa"/>
            <w:noWrap/>
            <w:vAlign w:val="bottom"/>
            <w:hideMark/>
          </w:tcPr>
          <w:p w14:paraId="09A413D9" w14:textId="77777777" w:rsidR="00FB0D83" w:rsidRDefault="006C352B">
            <w:pPr>
              <w:contextualSpacing/>
              <w:rPr>
                <w:rFonts w:eastAsia="Times New Roman" w:cs="Times New Roman"/>
                <w:sz w:val="20"/>
              </w:rPr>
            </w:pPr>
          </w:p>
        </w:tc>
        <w:tc>
          <w:tcPr>
            <w:tcW w:w="101" w:type="dxa"/>
            <w:noWrap/>
            <w:vAlign w:val="bottom"/>
            <w:hideMark/>
          </w:tcPr>
          <w:p w14:paraId="09A413DA" w14:textId="77777777" w:rsidR="00FB0D83" w:rsidRDefault="006C352B">
            <w:pPr>
              <w:contextualSpacing/>
              <w:rPr>
                <w:rFonts w:eastAsia="Times New Roman" w:cs="Times New Roman"/>
                <w:sz w:val="20"/>
              </w:rPr>
            </w:pPr>
          </w:p>
        </w:tc>
        <w:tc>
          <w:tcPr>
            <w:tcW w:w="40" w:type="dxa"/>
            <w:noWrap/>
            <w:vAlign w:val="bottom"/>
            <w:hideMark/>
          </w:tcPr>
          <w:p w14:paraId="09A413DB" w14:textId="77777777" w:rsidR="00FB0D83" w:rsidRDefault="006C352B">
            <w:pPr>
              <w:contextualSpacing/>
              <w:rPr>
                <w:rFonts w:eastAsia="Times New Roman" w:cs="Times New Roman"/>
                <w:sz w:val="20"/>
              </w:rPr>
            </w:pPr>
          </w:p>
        </w:tc>
      </w:tr>
      <w:tr w:rsidR="00D269F7" w14:paraId="09A413E6" w14:textId="77777777">
        <w:trPr>
          <w:trHeight w:val="300"/>
        </w:trPr>
        <w:tc>
          <w:tcPr>
            <w:tcW w:w="2392" w:type="dxa"/>
            <w:noWrap/>
            <w:vAlign w:val="bottom"/>
            <w:hideMark/>
          </w:tcPr>
          <w:p w14:paraId="09A413D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3D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DF" w14:textId="77777777" w:rsidR="00FB0D83" w:rsidRDefault="006C352B">
            <w:pPr>
              <w:contextualSpacing/>
              <w:rPr>
                <w:rFonts w:eastAsia="Times New Roman" w:cs="Times New Roman"/>
                <w:sz w:val="20"/>
              </w:rPr>
            </w:pPr>
          </w:p>
        </w:tc>
        <w:tc>
          <w:tcPr>
            <w:tcW w:w="1190" w:type="dxa"/>
            <w:noWrap/>
            <w:vAlign w:val="bottom"/>
            <w:hideMark/>
          </w:tcPr>
          <w:p w14:paraId="09A413E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3E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E2" w14:textId="77777777" w:rsidR="00FB0D83" w:rsidRDefault="006C352B">
            <w:pPr>
              <w:contextualSpacing/>
              <w:rPr>
                <w:rFonts w:eastAsia="Times New Roman" w:cs="Times New Roman"/>
                <w:sz w:val="20"/>
              </w:rPr>
            </w:pPr>
          </w:p>
        </w:tc>
        <w:tc>
          <w:tcPr>
            <w:tcW w:w="101" w:type="dxa"/>
            <w:noWrap/>
            <w:vAlign w:val="bottom"/>
            <w:hideMark/>
          </w:tcPr>
          <w:p w14:paraId="09A413E3" w14:textId="77777777" w:rsidR="00FB0D83" w:rsidRDefault="006C352B">
            <w:pPr>
              <w:contextualSpacing/>
              <w:rPr>
                <w:rFonts w:eastAsia="Times New Roman" w:cs="Times New Roman"/>
                <w:sz w:val="20"/>
              </w:rPr>
            </w:pPr>
          </w:p>
        </w:tc>
        <w:tc>
          <w:tcPr>
            <w:tcW w:w="101" w:type="dxa"/>
            <w:noWrap/>
            <w:vAlign w:val="bottom"/>
            <w:hideMark/>
          </w:tcPr>
          <w:p w14:paraId="09A413E4" w14:textId="77777777" w:rsidR="00FB0D83" w:rsidRDefault="006C352B">
            <w:pPr>
              <w:contextualSpacing/>
              <w:rPr>
                <w:rFonts w:eastAsia="Times New Roman" w:cs="Times New Roman"/>
                <w:sz w:val="20"/>
              </w:rPr>
            </w:pPr>
          </w:p>
        </w:tc>
        <w:tc>
          <w:tcPr>
            <w:tcW w:w="40" w:type="dxa"/>
            <w:noWrap/>
            <w:vAlign w:val="bottom"/>
            <w:hideMark/>
          </w:tcPr>
          <w:p w14:paraId="09A413E5" w14:textId="77777777" w:rsidR="00FB0D83" w:rsidRDefault="006C352B">
            <w:pPr>
              <w:contextualSpacing/>
              <w:rPr>
                <w:rFonts w:eastAsia="Times New Roman" w:cs="Times New Roman"/>
                <w:sz w:val="20"/>
              </w:rPr>
            </w:pPr>
          </w:p>
        </w:tc>
      </w:tr>
      <w:tr w:rsidR="00D269F7" w14:paraId="09A413F0" w14:textId="77777777">
        <w:trPr>
          <w:trHeight w:val="300"/>
        </w:trPr>
        <w:tc>
          <w:tcPr>
            <w:tcW w:w="2392" w:type="dxa"/>
            <w:noWrap/>
            <w:vAlign w:val="bottom"/>
            <w:hideMark/>
          </w:tcPr>
          <w:p w14:paraId="09A413E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3E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E9" w14:textId="77777777" w:rsidR="00FB0D83" w:rsidRDefault="006C352B">
            <w:pPr>
              <w:contextualSpacing/>
              <w:rPr>
                <w:rFonts w:eastAsia="Times New Roman" w:cs="Times New Roman"/>
                <w:sz w:val="20"/>
              </w:rPr>
            </w:pPr>
          </w:p>
        </w:tc>
        <w:tc>
          <w:tcPr>
            <w:tcW w:w="1190" w:type="dxa"/>
            <w:noWrap/>
            <w:vAlign w:val="bottom"/>
            <w:hideMark/>
          </w:tcPr>
          <w:p w14:paraId="09A413E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3E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EC" w14:textId="77777777" w:rsidR="00FB0D83" w:rsidRDefault="006C352B">
            <w:pPr>
              <w:contextualSpacing/>
              <w:rPr>
                <w:rFonts w:eastAsia="Times New Roman" w:cs="Times New Roman"/>
                <w:sz w:val="20"/>
              </w:rPr>
            </w:pPr>
          </w:p>
        </w:tc>
        <w:tc>
          <w:tcPr>
            <w:tcW w:w="101" w:type="dxa"/>
            <w:noWrap/>
            <w:vAlign w:val="bottom"/>
            <w:hideMark/>
          </w:tcPr>
          <w:p w14:paraId="09A413ED" w14:textId="77777777" w:rsidR="00FB0D83" w:rsidRDefault="006C352B">
            <w:pPr>
              <w:contextualSpacing/>
              <w:rPr>
                <w:rFonts w:eastAsia="Times New Roman" w:cs="Times New Roman"/>
                <w:sz w:val="20"/>
              </w:rPr>
            </w:pPr>
          </w:p>
        </w:tc>
        <w:tc>
          <w:tcPr>
            <w:tcW w:w="101" w:type="dxa"/>
            <w:noWrap/>
            <w:vAlign w:val="bottom"/>
            <w:hideMark/>
          </w:tcPr>
          <w:p w14:paraId="09A413EE" w14:textId="77777777" w:rsidR="00FB0D83" w:rsidRDefault="006C352B">
            <w:pPr>
              <w:contextualSpacing/>
              <w:rPr>
                <w:rFonts w:eastAsia="Times New Roman" w:cs="Times New Roman"/>
                <w:sz w:val="20"/>
              </w:rPr>
            </w:pPr>
          </w:p>
        </w:tc>
        <w:tc>
          <w:tcPr>
            <w:tcW w:w="40" w:type="dxa"/>
            <w:noWrap/>
            <w:vAlign w:val="bottom"/>
            <w:hideMark/>
          </w:tcPr>
          <w:p w14:paraId="09A413EF" w14:textId="77777777" w:rsidR="00FB0D83" w:rsidRDefault="006C352B">
            <w:pPr>
              <w:contextualSpacing/>
              <w:rPr>
                <w:rFonts w:eastAsia="Times New Roman" w:cs="Times New Roman"/>
                <w:sz w:val="20"/>
              </w:rPr>
            </w:pPr>
          </w:p>
        </w:tc>
      </w:tr>
      <w:tr w:rsidR="00D269F7" w14:paraId="09A413FA" w14:textId="77777777">
        <w:trPr>
          <w:trHeight w:val="300"/>
        </w:trPr>
        <w:tc>
          <w:tcPr>
            <w:tcW w:w="2392" w:type="dxa"/>
            <w:noWrap/>
            <w:vAlign w:val="bottom"/>
            <w:hideMark/>
          </w:tcPr>
          <w:p w14:paraId="09A413F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3F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F3" w14:textId="77777777" w:rsidR="00FB0D83" w:rsidRDefault="006C352B">
            <w:pPr>
              <w:contextualSpacing/>
              <w:rPr>
                <w:rFonts w:eastAsia="Times New Roman" w:cs="Times New Roman"/>
                <w:sz w:val="20"/>
              </w:rPr>
            </w:pPr>
          </w:p>
        </w:tc>
        <w:tc>
          <w:tcPr>
            <w:tcW w:w="1190" w:type="dxa"/>
            <w:noWrap/>
            <w:vAlign w:val="bottom"/>
            <w:hideMark/>
          </w:tcPr>
          <w:p w14:paraId="09A413F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3F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3F6" w14:textId="77777777" w:rsidR="00FB0D83" w:rsidRDefault="006C352B">
            <w:pPr>
              <w:contextualSpacing/>
              <w:rPr>
                <w:rFonts w:eastAsia="Times New Roman" w:cs="Times New Roman"/>
                <w:sz w:val="20"/>
              </w:rPr>
            </w:pPr>
          </w:p>
        </w:tc>
        <w:tc>
          <w:tcPr>
            <w:tcW w:w="101" w:type="dxa"/>
            <w:noWrap/>
            <w:vAlign w:val="bottom"/>
            <w:hideMark/>
          </w:tcPr>
          <w:p w14:paraId="09A413F7" w14:textId="77777777" w:rsidR="00FB0D83" w:rsidRDefault="006C352B">
            <w:pPr>
              <w:contextualSpacing/>
              <w:rPr>
                <w:rFonts w:eastAsia="Times New Roman" w:cs="Times New Roman"/>
                <w:sz w:val="20"/>
              </w:rPr>
            </w:pPr>
          </w:p>
        </w:tc>
        <w:tc>
          <w:tcPr>
            <w:tcW w:w="101" w:type="dxa"/>
            <w:noWrap/>
            <w:vAlign w:val="bottom"/>
            <w:hideMark/>
          </w:tcPr>
          <w:p w14:paraId="09A413F8" w14:textId="77777777" w:rsidR="00FB0D83" w:rsidRDefault="006C352B">
            <w:pPr>
              <w:contextualSpacing/>
              <w:rPr>
                <w:rFonts w:eastAsia="Times New Roman" w:cs="Times New Roman"/>
                <w:sz w:val="20"/>
              </w:rPr>
            </w:pPr>
          </w:p>
        </w:tc>
        <w:tc>
          <w:tcPr>
            <w:tcW w:w="40" w:type="dxa"/>
            <w:noWrap/>
            <w:vAlign w:val="bottom"/>
            <w:hideMark/>
          </w:tcPr>
          <w:p w14:paraId="09A413F9" w14:textId="77777777" w:rsidR="00FB0D83" w:rsidRDefault="006C352B">
            <w:pPr>
              <w:contextualSpacing/>
              <w:rPr>
                <w:rFonts w:eastAsia="Times New Roman" w:cs="Times New Roman"/>
                <w:sz w:val="20"/>
              </w:rPr>
            </w:pPr>
          </w:p>
        </w:tc>
      </w:tr>
      <w:tr w:rsidR="00D269F7" w14:paraId="09A41404" w14:textId="77777777">
        <w:trPr>
          <w:trHeight w:val="300"/>
        </w:trPr>
        <w:tc>
          <w:tcPr>
            <w:tcW w:w="2392" w:type="dxa"/>
            <w:noWrap/>
            <w:vAlign w:val="bottom"/>
            <w:hideMark/>
          </w:tcPr>
          <w:p w14:paraId="09A413F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3F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3FD" w14:textId="77777777" w:rsidR="00FB0D83" w:rsidRDefault="006C352B">
            <w:pPr>
              <w:contextualSpacing/>
              <w:rPr>
                <w:rFonts w:eastAsia="Times New Roman" w:cs="Times New Roman"/>
                <w:sz w:val="20"/>
              </w:rPr>
            </w:pPr>
          </w:p>
        </w:tc>
        <w:tc>
          <w:tcPr>
            <w:tcW w:w="1190" w:type="dxa"/>
            <w:noWrap/>
            <w:vAlign w:val="bottom"/>
            <w:hideMark/>
          </w:tcPr>
          <w:p w14:paraId="09A413F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3F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00" w14:textId="77777777" w:rsidR="00FB0D83" w:rsidRDefault="006C352B">
            <w:pPr>
              <w:contextualSpacing/>
              <w:rPr>
                <w:rFonts w:eastAsia="Times New Roman" w:cs="Times New Roman"/>
                <w:sz w:val="20"/>
              </w:rPr>
            </w:pPr>
          </w:p>
        </w:tc>
        <w:tc>
          <w:tcPr>
            <w:tcW w:w="101" w:type="dxa"/>
            <w:noWrap/>
            <w:vAlign w:val="bottom"/>
            <w:hideMark/>
          </w:tcPr>
          <w:p w14:paraId="09A41401" w14:textId="77777777" w:rsidR="00FB0D83" w:rsidRDefault="006C352B">
            <w:pPr>
              <w:contextualSpacing/>
              <w:rPr>
                <w:rFonts w:eastAsia="Times New Roman" w:cs="Times New Roman"/>
                <w:sz w:val="20"/>
              </w:rPr>
            </w:pPr>
          </w:p>
        </w:tc>
        <w:tc>
          <w:tcPr>
            <w:tcW w:w="101" w:type="dxa"/>
            <w:noWrap/>
            <w:vAlign w:val="bottom"/>
            <w:hideMark/>
          </w:tcPr>
          <w:p w14:paraId="09A41402" w14:textId="77777777" w:rsidR="00FB0D83" w:rsidRDefault="006C352B">
            <w:pPr>
              <w:contextualSpacing/>
              <w:rPr>
                <w:rFonts w:eastAsia="Times New Roman" w:cs="Times New Roman"/>
                <w:sz w:val="20"/>
              </w:rPr>
            </w:pPr>
          </w:p>
        </w:tc>
        <w:tc>
          <w:tcPr>
            <w:tcW w:w="40" w:type="dxa"/>
            <w:noWrap/>
            <w:vAlign w:val="bottom"/>
            <w:hideMark/>
          </w:tcPr>
          <w:p w14:paraId="09A41403" w14:textId="77777777" w:rsidR="00FB0D83" w:rsidRDefault="006C352B">
            <w:pPr>
              <w:contextualSpacing/>
              <w:rPr>
                <w:rFonts w:eastAsia="Times New Roman" w:cs="Times New Roman"/>
                <w:sz w:val="20"/>
              </w:rPr>
            </w:pPr>
          </w:p>
        </w:tc>
      </w:tr>
      <w:tr w:rsidR="00D269F7" w14:paraId="09A4140D" w14:textId="77777777">
        <w:trPr>
          <w:trHeight w:val="300"/>
        </w:trPr>
        <w:tc>
          <w:tcPr>
            <w:tcW w:w="4406" w:type="dxa"/>
            <w:gridSpan w:val="2"/>
            <w:noWrap/>
            <w:vAlign w:val="bottom"/>
            <w:hideMark/>
          </w:tcPr>
          <w:p w14:paraId="09A4140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406"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40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40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09" w14:textId="77777777" w:rsidR="00FB0D83" w:rsidRDefault="006C352B">
            <w:pPr>
              <w:contextualSpacing/>
              <w:rPr>
                <w:rFonts w:eastAsia="Times New Roman" w:cs="Times New Roman"/>
                <w:sz w:val="20"/>
              </w:rPr>
            </w:pPr>
          </w:p>
        </w:tc>
        <w:tc>
          <w:tcPr>
            <w:tcW w:w="101" w:type="dxa"/>
            <w:noWrap/>
            <w:vAlign w:val="bottom"/>
            <w:hideMark/>
          </w:tcPr>
          <w:p w14:paraId="09A4140A" w14:textId="77777777" w:rsidR="00FB0D83" w:rsidRDefault="006C352B">
            <w:pPr>
              <w:contextualSpacing/>
              <w:rPr>
                <w:rFonts w:eastAsia="Times New Roman" w:cs="Times New Roman"/>
                <w:sz w:val="20"/>
              </w:rPr>
            </w:pPr>
          </w:p>
        </w:tc>
        <w:tc>
          <w:tcPr>
            <w:tcW w:w="101" w:type="dxa"/>
            <w:noWrap/>
            <w:vAlign w:val="bottom"/>
            <w:hideMark/>
          </w:tcPr>
          <w:p w14:paraId="09A4140B" w14:textId="77777777" w:rsidR="00FB0D83" w:rsidRDefault="006C352B">
            <w:pPr>
              <w:contextualSpacing/>
              <w:rPr>
                <w:rFonts w:eastAsia="Times New Roman" w:cs="Times New Roman"/>
                <w:sz w:val="20"/>
              </w:rPr>
            </w:pPr>
          </w:p>
        </w:tc>
        <w:tc>
          <w:tcPr>
            <w:tcW w:w="40" w:type="dxa"/>
            <w:noWrap/>
            <w:vAlign w:val="bottom"/>
            <w:hideMark/>
          </w:tcPr>
          <w:p w14:paraId="09A4140C" w14:textId="77777777" w:rsidR="00FB0D83" w:rsidRDefault="006C352B">
            <w:pPr>
              <w:contextualSpacing/>
              <w:rPr>
                <w:rFonts w:eastAsia="Times New Roman" w:cs="Times New Roman"/>
                <w:sz w:val="20"/>
              </w:rPr>
            </w:pPr>
          </w:p>
        </w:tc>
      </w:tr>
      <w:tr w:rsidR="00D269F7" w14:paraId="09A41417" w14:textId="77777777">
        <w:trPr>
          <w:trHeight w:val="300"/>
        </w:trPr>
        <w:tc>
          <w:tcPr>
            <w:tcW w:w="2392" w:type="dxa"/>
            <w:noWrap/>
            <w:vAlign w:val="bottom"/>
            <w:hideMark/>
          </w:tcPr>
          <w:p w14:paraId="09A4140E" w14:textId="77777777" w:rsidR="00FB0D83" w:rsidRDefault="006C352B">
            <w:pPr>
              <w:contextualSpacing/>
              <w:rPr>
                <w:rFonts w:eastAsia="Times New Roman" w:cs="Times New Roman"/>
                <w:sz w:val="20"/>
              </w:rPr>
            </w:pPr>
          </w:p>
        </w:tc>
        <w:tc>
          <w:tcPr>
            <w:tcW w:w="2014" w:type="dxa"/>
            <w:noWrap/>
            <w:vAlign w:val="bottom"/>
            <w:hideMark/>
          </w:tcPr>
          <w:p w14:paraId="09A4140F" w14:textId="77777777" w:rsidR="00FB0D83" w:rsidRDefault="006C352B">
            <w:pPr>
              <w:contextualSpacing/>
              <w:rPr>
                <w:rFonts w:eastAsia="Times New Roman" w:cs="Times New Roman"/>
                <w:sz w:val="20"/>
              </w:rPr>
            </w:pPr>
          </w:p>
        </w:tc>
        <w:tc>
          <w:tcPr>
            <w:tcW w:w="2759" w:type="dxa"/>
            <w:noWrap/>
            <w:vAlign w:val="bottom"/>
            <w:hideMark/>
          </w:tcPr>
          <w:p w14:paraId="09A41410" w14:textId="77777777" w:rsidR="00FB0D83" w:rsidRDefault="006C352B">
            <w:pPr>
              <w:contextualSpacing/>
              <w:rPr>
                <w:rFonts w:eastAsia="Times New Roman" w:cs="Times New Roman"/>
                <w:sz w:val="20"/>
              </w:rPr>
            </w:pPr>
          </w:p>
        </w:tc>
        <w:tc>
          <w:tcPr>
            <w:tcW w:w="1190" w:type="dxa"/>
            <w:noWrap/>
            <w:vAlign w:val="bottom"/>
            <w:hideMark/>
          </w:tcPr>
          <w:p w14:paraId="09A41411" w14:textId="77777777" w:rsidR="00FB0D83" w:rsidRDefault="006C352B">
            <w:pPr>
              <w:contextualSpacing/>
              <w:rPr>
                <w:rFonts w:eastAsia="Times New Roman" w:cs="Times New Roman"/>
                <w:sz w:val="20"/>
              </w:rPr>
            </w:pPr>
          </w:p>
        </w:tc>
        <w:tc>
          <w:tcPr>
            <w:tcW w:w="101" w:type="dxa"/>
            <w:noWrap/>
            <w:vAlign w:val="bottom"/>
            <w:hideMark/>
          </w:tcPr>
          <w:p w14:paraId="09A41412" w14:textId="77777777" w:rsidR="00FB0D83" w:rsidRDefault="006C352B">
            <w:pPr>
              <w:contextualSpacing/>
              <w:rPr>
                <w:rFonts w:eastAsia="Times New Roman" w:cs="Times New Roman"/>
                <w:sz w:val="20"/>
              </w:rPr>
            </w:pPr>
          </w:p>
        </w:tc>
        <w:tc>
          <w:tcPr>
            <w:tcW w:w="101" w:type="dxa"/>
            <w:noWrap/>
            <w:vAlign w:val="bottom"/>
            <w:hideMark/>
          </w:tcPr>
          <w:p w14:paraId="09A41413" w14:textId="77777777" w:rsidR="00FB0D83" w:rsidRDefault="006C352B">
            <w:pPr>
              <w:contextualSpacing/>
              <w:rPr>
                <w:rFonts w:eastAsia="Times New Roman" w:cs="Times New Roman"/>
                <w:sz w:val="20"/>
              </w:rPr>
            </w:pPr>
          </w:p>
        </w:tc>
        <w:tc>
          <w:tcPr>
            <w:tcW w:w="101" w:type="dxa"/>
            <w:noWrap/>
            <w:vAlign w:val="bottom"/>
            <w:hideMark/>
          </w:tcPr>
          <w:p w14:paraId="09A41414" w14:textId="77777777" w:rsidR="00FB0D83" w:rsidRDefault="006C352B">
            <w:pPr>
              <w:contextualSpacing/>
              <w:rPr>
                <w:rFonts w:eastAsia="Times New Roman" w:cs="Times New Roman"/>
                <w:sz w:val="20"/>
              </w:rPr>
            </w:pPr>
          </w:p>
        </w:tc>
        <w:tc>
          <w:tcPr>
            <w:tcW w:w="101" w:type="dxa"/>
            <w:noWrap/>
            <w:vAlign w:val="bottom"/>
            <w:hideMark/>
          </w:tcPr>
          <w:p w14:paraId="09A41415" w14:textId="77777777" w:rsidR="00FB0D83" w:rsidRDefault="006C352B">
            <w:pPr>
              <w:contextualSpacing/>
              <w:rPr>
                <w:rFonts w:eastAsia="Times New Roman" w:cs="Times New Roman"/>
                <w:sz w:val="20"/>
              </w:rPr>
            </w:pPr>
          </w:p>
        </w:tc>
        <w:tc>
          <w:tcPr>
            <w:tcW w:w="40" w:type="dxa"/>
            <w:noWrap/>
            <w:vAlign w:val="bottom"/>
            <w:hideMark/>
          </w:tcPr>
          <w:p w14:paraId="09A41416" w14:textId="77777777" w:rsidR="00FB0D83" w:rsidRDefault="006C352B">
            <w:pPr>
              <w:contextualSpacing/>
              <w:rPr>
                <w:rFonts w:eastAsia="Times New Roman" w:cs="Times New Roman"/>
                <w:sz w:val="20"/>
              </w:rPr>
            </w:pPr>
          </w:p>
        </w:tc>
      </w:tr>
      <w:tr w:rsidR="00D269F7" w14:paraId="09A4141D" w14:textId="77777777">
        <w:trPr>
          <w:trHeight w:val="300"/>
        </w:trPr>
        <w:tc>
          <w:tcPr>
            <w:tcW w:w="2392" w:type="dxa"/>
            <w:noWrap/>
            <w:vAlign w:val="bottom"/>
            <w:hideMark/>
          </w:tcPr>
          <w:p w14:paraId="09A41418" w14:textId="77777777" w:rsidR="00FB0D83" w:rsidRDefault="006C352B">
            <w:pPr>
              <w:contextualSpacing/>
              <w:rPr>
                <w:rFonts w:eastAsia="Times New Roman" w:cs="Times New Roman"/>
                <w:sz w:val="20"/>
              </w:rPr>
            </w:pPr>
          </w:p>
        </w:tc>
        <w:tc>
          <w:tcPr>
            <w:tcW w:w="6165" w:type="dxa"/>
            <w:gridSpan w:val="5"/>
            <w:noWrap/>
            <w:vAlign w:val="bottom"/>
            <w:hideMark/>
          </w:tcPr>
          <w:p w14:paraId="09A4141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Υπ. Τροπ. 1829/13  ως έχει   ΔΕΚΤΟ ΚΑΤΑ ΠΛΕΙΟΨΗΦΙΑ</w:t>
            </w:r>
          </w:p>
        </w:tc>
        <w:tc>
          <w:tcPr>
            <w:tcW w:w="101" w:type="dxa"/>
            <w:noWrap/>
            <w:vAlign w:val="bottom"/>
            <w:hideMark/>
          </w:tcPr>
          <w:p w14:paraId="09A4141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1B" w14:textId="77777777" w:rsidR="00FB0D83" w:rsidRDefault="006C352B">
            <w:pPr>
              <w:contextualSpacing/>
              <w:rPr>
                <w:rFonts w:eastAsia="Times New Roman" w:cs="Times New Roman"/>
                <w:sz w:val="20"/>
              </w:rPr>
            </w:pPr>
          </w:p>
        </w:tc>
        <w:tc>
          <w:tcPr>
            <w:tcW w:w="40" w:type="dxa"/>
            <w:noWrap/>
            <w:vAlign w:val="bottom"/>
            <w:hideMark/>
          </w:tcPr>
          <w:p w14:paraId="09A4141C" w14:textId="77777777" w:rsidR="00FB0D83" w:rsidRDefault="006C352B">
            <w:pPr>
              <w:contextualSpacing/>
              <w:rPr>
                <w:rFonts w:eastAsia="Times New Roman" w:cs="Times New Roman"/>
                <w:sz w:val="20"/>
              </w:rPr>
            </w:pPr>
          </w:p>
        </w:tc>
      </w:tr>
      <w:tr w:rsidR="00D269F7" w14:paraId="09A41427" w14:textId="77777777">
        <w:trPr>
          <w:trHeight w:val="300"/>
        </w:trPr>
        <w:tc>
          <w:tcPr>
            <w:tcW w:w="2392" w:type="dxa"/>
            <w:noWrap/>
            <w:vAlign w:val="bottom"/>
            <w:hideMark/>
          </w:tcPr>
          <w:p w14:paraId="09A4141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41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20" w14:textId="77777777" w:rsidR="00FB0D83" w:rsidRDefault="006C352B">
            <w:pPr>
              <w:contextualSpacing/>
              <w:rPr>
                <w:rFonts w:eastAsia="Times New Roman" w:cs="Times New Roman"/>
                <w:sz w:val="20"/>
              </w:rPr>
            </w:pPr>
          </w:p>
        </w:tc>
        <w:tc>
          <w:tcPr>
            <w:tcW w:w="1190" w:type="dxa"/>
            <w:noWrap/>
            <w:vAlign w:val="bottom"/>
            <w:hideMark/>
          </w:tcPr>
          <w:p w14:paraId="09A4142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42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23" w14:textId="77777777" w:rsidR="00FB0D83" w:rsidRDefault="006C352B">
            <w:pPr>
              <w:contextualSpacing/>
              <w:rPr>
                <w:rFonts w:eastAsia="Times New Roman" w:cs="Times New Roman"/>
                <w:sz w:val="20"/>
              </w:rPr>
            </w:pPr>
          </w:p>
        </w:tc>
        <w:tc>
          <w:tcPr>
            <w:tcW w:w="101" w:type="dxa"/>
            <w:noWrap/>
            <w:vAlign w:val="bottom"/>
            <w:hideMark/>
          </w:tcPr>
          <w:p w14:paraId="09A41424" w14:textId="77777777" w:rsidR="00FB0D83" w:rsidRDefault="006C352B">
            <w:pPr>
              <w:contextualSpacing/>
              <w:rPr>
                <w:rFonts w:eastAsia="Times New Roman" w:cs="Times New Roman"/>
                <w:sz w:val="20"/>
              </w:rPr>
            </w:pPr>
          </w:p>
        </w:tc>
        <w:tc>
          <w:tcPr>
            <w:tcW w:w="101" w:type="dxa"/>
            <w:noWrap/>
            <w:vAlign w:val="bottom"/>
            <w:hideMark/>
          </w:tcPr>
          <w:p w14:paraId="09A41425" w14:textId="77777777" w:rsidR="00FB0D83" w:rsidRDefault="006C352B">
            <w:pPr>
              <w:contextualSpacing/>
              <w:rPr>
                <w:rFonts w:eastAsia="Times New Roman" w:cs="Times New Roman"/>
                <w:sz w:val="20"/>
              </w:rPr>
            </w:pPr>
          </w:p>
        </w:tc>
        <w:tc>
          <w:tcPr>
            <w:tcW w:w="40" w:type="dxa"/>
            <w:noWrap/>
            <w:vAlign w:val="bottom"/>
            <w:hideMark/>
          </w:tcPr>
          <w:p w14:paraId="09A41426" w14:textId="77777777" w:rsidR="00FB0D83" w:rsidRDefault="006C352B">
            <w:pPr>
              <w:contextualSpacing/>
              <w:rPr>
                <w:rFonts w:eastAsia="Times New Roman" w:cs="Times New Roman"/>
                <w:sz w:val="20"/>
              </w:rPr>
            </w:pPr>
          </w:p>
        </w:tc>
      </w:tr>
      <w:tr w:rsidR="00D269F7" w14:paraId="09A41431" w14:textId="77777777">
        <w:trPr>
          <w:trHeight w:val="300"/>
        </w:trPr>
        <w:tc>
          <w:tcPr>
            <w:tcW w:w="2392" w:type="dxa"/>
            <w:noWrap/>
            <w:vAlign w:val="bottom"/>
            <w:hideMark/>
          </w:tcPr>
          <w:p w14:paraId="09A4142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42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2A" w14:textId="77777777" w:rsidR="00FB0D83" w:rsidRDefault="006C352B">
            <w:pPr>
              <w:contextualSpacing/>
              <w:rPr>
                <w:rFonts w:eastAsia="Times New Roman" w:cs="Times New Roman"/>
                <w:sz w:val="20"/>
              </w:rPr>
            </w:pPr>
          </w:p>
        </w:tc>
        <w:tc>
          <w:tcPr>
            <w:tcW w:w="1190" w:type="dxa"/>
            <w:noWrap/>
            <w:vAlign w:val="bottom"/>
            <w:hideMark/>
          </w:tcPr>
          <w:p w14:paraId="09A4142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42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2D" w14:textId="77777777" w:rsidR="00FB0D83" w:rsidRDefault="006C352B">
            <w:pPr>
              <w:contextualSpacing/>
              <w:rPr>
                <w:rFonts w:eastAsia="Times New Roman" w:cs="Times New Roman"/>
                <w:sz w:val="20"/>
              </w:rPr>
            </w:pPr>
          </w:p>
        </w:tc>
        <w:tc>
          <w:tcPr>
            <w:tcW w:w="101" w:type="dxa"/>
            <w:noWrap/>
            <w:vAlign w:val="bottom"/>
            <w:hideMark/>
          </w:tcPr>
          <w:p w14:paraId="09A4142E" w14:textId="77777777" w:rsidR="00FB0D83" w:rsidRDefault="006C352B">
            <w:pPr>
              <w:contextualSpacing/>
              <w:rPr>
                <w:rFonts w:eastAsia="Times New Roman" w:cs="Times New Roman"/>
                <w:sz w:val="20"/>
              </w:rPr>
            </w:pPr>
          </w:p>
        </w:tc>
        <w:tc>
          <w:tcPr>
            <w:tcW w:w="101" w:type="dxa"/>
            <w:noWrap/>
            <w:vAlign w:val="bottom"/>
            <w:hideMark/>
          </w:tcPr>
          <w:p w14:paraId="09A4142F" w14:textId="77777777" w:rsidR="00FB0D83" w:rsidRDefault="006C352B">
            <w:pPr>
              <w:contextualSpacing/>
              <w:rPr>
                <w:rFonts w:eastAsia="Times New Roman" w:cs="Times New Roman"/>
                <w:sz w:val="20"/>
              </w:rPr>
            </w:pPr>
          </w:p>
        </w:tc>
        <w:tc>
          <w:tcPr>
            <w:tcW w:w="40" w:type="dxa"/>
            <w:noWrap/>
            <w:vAlign w:val="bottom"/>
            <w:hideMark/>
          </w:tcPr>
          <w:p w14:paraId="09A41430" w14:textId="77777777" w:rsidR="00FB0D83" w:rsidRDefault="006C352B">
            <w:pPr>
              <w:contextualSpacing/>
              <w:rPr>
                <w:rFonts w:eastAsia="Times New Roman" w:cs="Times New Roman"/>
                <w:sz w:val="20"/>
              </w:rPr>
            </w:pPr>
          </w:p>
        </w:tc>
      </w:tr>
      <w:tr w:rsidR="00D269F7" w14:paraId="09A4143B" w14:textId="77777777">
        <w:trPr>
          <w:trHeight w:val="300"/>
        </w:trPr>
        <w:tc>
          <w:tcPr>
            <w:tcW w:w="2392" w:type="dxa"/>
            <w:noWrap/>
            <w:vAlign w:val="bottom"/>
            <w:hideMark/>
          </w:tcPr>
          <w:p w14:paraId="09A4143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43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34" w14:textId="77777777" w:rsidR="00FB0D83" w:rsidRDefault="006C352B">
            <w:pPr>
              <w:contextualSpacing/>
              <w:rPr>
                <w:rFonts w:eastAsia="Times New Roman" w:cs="Times New Roman"/>
                <w:sz w:val="20"/>
              </w:rPr>
            </w:pPr>
          </w:p>
        </w:tc>
        <w:tc>
          <w:tcPr>
            <w:tcW w:w="1190" w:type="dxa"/>
            <w:noWrap/>
            <w:vAlign w:val="bottom"/>
            <w:hideMark/>
          </w:tcPr>
          <w:p w14:paraId="09A4143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43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37" w14:textId="77777777" w:rsidR="00FB0D83" w:rsidRDefault="006C352B">
            <w:pPr>
              <w:contextualSpacing/>
              <w:rPr>
                <w:rFonts w:eastAsia="Times New Roman" w:cs="Times New Roman"/>
                <w:sz w:val="20"/>
              </w:rPr>
            </w:pPr>
          </w:p>
        </w:tc>
        <w:tc>
          <w:tcPr>
            <w:tcW w:w="101" w:type="dxa"/>
            <w:noWrap/>
            <w:vAlign w:val="bottom"/>
            <w:hideMark/>
          </w:tcPr>
          <w:p w14:paraId="09A41438" w14:textId="77777777" w:rsidR="00FB0D83" w:rsidRDefault="006C352B">
            <w:pPr>
              <w:contextualSpacing/>
              <w:rPr>
                <w:rFonts w:eastAsia="Times New Roman" w:cs="Times New Roman"/>
                <w:sz w:val="20"/>
              </w:rPr>
            </w:pPr>
          </w:p>
        </w:tc>
        <w:tc>
          <w:tcPr>
            <w:tcW w:w="101" w:type="dxa"/>
            <w:noWrap/>
            <w:vAlign w:val="bottom"/>
            <w:hideMark/>
          </w:tcPr>
          <w:p w14:paraId="09A41439" w14:textId="77777777" w:rsidR="00FB0D83" w:rsidRDefault="006C352B">
            <w:pPr>
              <w:contextualSpacing/>
              <w:rPr>
                <w:rFonts w:eastAsia="Times New Roman" w:cs="Times New Roman"/>
                <w:sz w:val="20"/>
              </w:rPr>
            </w:pPr>
          </w:p>
        </w:tc>
        <w:tc>
          <w:tcPr>
            <w:tcW w:w="40" w:type="dxa"/>
            <w:noWrap/>
            <w:vAlign w:val="bottom"/>
            <w:hideMark/>
          </w:tcPr>
          <w:p w14:paraId="09A4143A" w14:textId="77777777" w:rsidR="00FB0D83" w:rsidRDefault="006C352B">
            <w:pPr>
              <w:contextualSpacing/>
              <w:rPr>
                <w:rFonts w:eastAsia="Times New Roman" w:cs="Times New Roman"/>
                <w:sz w:val="20"/>
              </w:rPr>
            </w:pPr>
          </w:p>
        </w:tc>
      </w:tr>
      <w:tr w:rsidR="00D269F7" w14:paraId="09A41445" w14:textId="77777777">
        <w:trPr>
          <w:trHeight w:val="300"/>
        </w:trPr>
        <w:tc>
          <w:tcPr>
            <w:tcW w:w="2392" w:type="dxa"/>
            <w:noWrap/>
            <w:vAlign w:val="bottom"/>
            <w:hideMark/>
          </w:tcPr>
          <w:p w14:paraId="09A4143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43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3E" w14:textId="77777777" w:rsidR="00FB0D83" w:rsidRDefault="006C352B">
            <w:pPr>
              <w:contextualSpacing/>
              <w:rPr>
                <w:rFonts w:eastAsia="Times New Roman" w:cs="Times New Roman"/>
                <w:sz w:val="20"/>
              </w:rPr>
            </w:pPr>
          </w:p>
        </w:tc>
        <w:tc>
          <w:tcPr>
            <w:tcW w:w="1190" w:type="dxa"/>
            <w:noWrap/>
            <w:vAlign w:val="bottom"/>
            <w:hideMark/>
          </w:tcPr>
          <w:p w14:paraId="09A4143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44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41" w14:textId="77777777" w:rsidR="00FB0D83" w:rsidRDefault="006C352B">
            <w:pPr>
              <w:contextualSpacing/>
              <w:rPr>
                <w:rFonts w:eastAsia="Times New Roman" w:cs="Times New Roman"/>
                <w:sz w:val="20"/>
              </w:rPr>
            </w:pPr>
          </w:p>
        </w:tc>
        <w:tc>
          <w:tcPr>
            <w:tcW w:w="101" w:type="dxa"/>
            <w:noWrap/>
            <w:vAlign w:val="bottom"/>
            <w:hideMark/>
          </w:tcPr>
          <w:p w14:paraId="09A41442" w14:textId="77777777" w:rsidR="00FB0D83" w:rsidRDefault="006C352B">
            <w:pPr>
              <w:contextualSpacing/>
              <w:rPr>
                <w:rFonts w:eastAsia="Times New Roman" w:cs="Times New Roman"/>
                <w:sz w:val="20"/>
              </w:rPr>
            </w:pPr>
          </w:p>
        </w:tc>
        <w:tc>
          <w:tcPr>
            <w:tcW w:w="101" w:type="dxa"/>
            <w:noWrap/>
            <w:vAlign w:val="bottom"/>
            <w:hideMark/>
          </w:tcPr>
          <w:p w14:paraId="09A41443" w14:textId="77777777" w:rsidR="00FB0D83" w:rsidRDefault="006C352B">
            <w:pPr>
              <w:contextualSpacing/>
              <w:rPr>
                <w:rFonts w:eastAsia="Times New Roman" w:cs="Times New Roman"/>
                <w:sz w:val="20"/>
              </w:rPr>
            </w:pPr>
          </w:p>
        </w:tc>
        <w:tc>
          <w:tcPr>
            <w:tcW w:w="40" w:type="dxa"/>
            <w:noWrap/>
            <w:vAlign w:val="bottom"/>
            <w:hideMark/>
          </w:tcPr>
          <w:p w14:paraId="09A41444" w14:textId="77777777" w:rsidR="00FB0D83" w:rsidRDefault="006C352B">
            <w:pPr>
              <w:contextualSpacing/>
              <w:rPr>
                <w:rFonts w:eastAsia="Times New Roman" w:cs="Times New Roman"/>
                <w:sz w:val="20"/>
              </w:rPr>
            </w:pPr>
          </w:p>
        </w:tc>
      </w:tr>
      <w:tr w:rsidR="00D269F7" w14:paraId="09A4144F" w14:textId="77777777">
        <w:trPr>
          <w:trHeight w:val="300"/>
        </w:trPr>
        <w:tc>
          <w:tcPr>
            <w:tcW w:w="2392" w:type="dxa"/>
            <w:noWrap/>
            <w:vAlign w:val="bottom"/>
            <w:hideMark/>
          </w:tcPr>
          <w:p w14:paraId="09A4144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44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48" w14:textId="77777777" w:rsidR="00FB0D83" w:rsidRDefault="006C352B">
            <w:pPr>
              <w:contextualSpacing/>
              <w:rPr>
                <w:rFonts w:eastAsia="Times New Roman" w:cs="Times New Roman"/>
                <w:sz w:val="20"/>
              </w:rPr>
            </w:pPr>
          </w:p>
        </w:tc>
        <w:tc>
          <w:tcPr>
            <w:tcW w:w="1190" w:type="dxa"/>
            <w:noWrap/>
            <w:vAlign w:val="bottom"/>
            <w:hideMark/>
          </w:tcPr>
          <w:p w14:paraId="09A4144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44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4B" w14:textId="77777777" w:rsidR="00FB0D83" w:rsidRDefault="006C352B">
            <w:pPr>
              <w:contextualSpacing/>
              <w:rPr>
                <w:rFonts w:eastAsia="Times New Roman" w:cs="Times New Roman"/>
                <w:sz w:val="20"/>
              </w:rPr>
            </w:pPr>
          </w:p>
        </w:tc>
        <w:tc>
          <w:tcPr>
            <w:tcW w:w="101" w:type="dxa"/>
            <w:noWrap/>
            <w:vAlign w:val="bottom"/>
            <w:hideMark/>
          </w:tcPr>
          <w:p w14:paraId="09A4144C" w14:textId="77777777" w:rsidR="00FB0D83" w:rsidRDefault="006C352B">
            <w:pPr>
              <w:contextualSpacing/>
              <w:rPr>
                <w:rFonts w:eastAsia="Times New Roman" w:cs="Times New Roman"/>
                <w:sz w:val="20"/>
              </w:rPr>
            </w:pPr>
          </w:p>
        </w:tc>
        <w:tc>
          <w:tcPr>
            <w:tcW w:w="101" w:type="dxa"/>
            <w:noWrap/>
            <w:vAlign w:val="bottom"/>
            <w:hideMark/>
          </w:tcPr>
          <w:p w14:paraId="09A4144D" w14:textId="77777777" w:rsidR="00FB0D83" w:rsidRDefault="006C352B">
            <w:pPr>
              <w:contextualSpacing/>
              <w:rPr>
                <w:rFonts w:eastAsia="Times New Roman" w:cs="Times New Roman"/>
                <w:sz w:val="20"/>
              </w:rPr>
            </w:pPr>
          </w:p>
        </w:tc>
        <w:tc>
          <w:tcPr>
            <w:tcW w:w="40" w:type="dxa"/>
            <w:noWrap/>
            <w:vAlign w:val="bottom"/>
            <w:hideMark/>
          </w:tcPr>
          <w:p w14:paraId="09A4144E" w14:textId="77777777" w:rsidR="00FB0D83" w:rsidRDefault="006C352B">
            <w:pPr>
              <w:contextualSpacing/>
              <w:rPr>
                <w:rFonts w:eastAsia="Times New Roman" w:cs="Times New Roman"/>
                <w:sz w:val="20"/>
              </w:rPr>
            </w:pPr>
          </w:p>
        </w:tc>
      </w:tr>
      <w:tr w:rsidR="00D269F7" w14:paraId="09A41459" w14:textId="77777777">
        <w:trPr>
          <w:trHeight w:val="300"/>
        </w:trPr>
        <w:tc>
          <w:tcPr>
            <w:tcW w:w="2392" w:type="dxa"/>
            <w:noWrap/>
            <w:vAlign w:val="bottom"/>
            <w:hideMark/>
          </w:tcPr>
          <w:p w14:paraId="09A4145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45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52" w14:textId="77777777" w:rsidR="00FB0D83" w:rsidRDefault="006C352B">
            <w:pPr>
              <w:contextualSpacing/>
              <w:rPr>
                <w:rFonts w:eastAsia="Times New Roman" w:cs="Times New Roman"/>
                <w:sz w:val="20"/>
              </w:rPr>
            </w:pPr>
          </w:p>
        </w:tc>
        <w:tc>
          <w:tcPr>
            <w:tcW w:w="1190" w:type="dxa"/>
            <w:noWrap/>
            <w:vAlign w:val="bottom"/>
            <w:hideMark/>
          </w:tcPr>
          <w:p w14:paraId="09A4145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45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55" w14:textId="77777777" w:rsidR="00FB0D83" w:rsidRDefault="006C352B">
            <w:pPr>
              <w:contextualSpacing/>
              <w:rPr>
                <w:rFonts w:eastAsia="Times New Roman" w:cs="Times New Roman"/>
                <w:sz w:val="20"/>
              </w:rPr>
            </w:pPr>
          </w:p>
        </w:tc>
        <w:tc>
          <w:tcPr>
            <w:tcW w:w="101" w:type="dxa"/>
            <w:noWrap/>
            <w:vAlign w:val="bottom"/>
            <w:hideMark/>
          </w:tcPr>
          <w:p w14:paraId="09A41456" w14:textId="77777777" w:rsidR="00FB0D83" w:rsidRDefault="006C352B">
            <w:pPr>
              <w:contextualSpacing/>
              <w:rPr>
                <w:rFonts w:eastAsia="Times New Roman" w:cs="Times New Roman"/>
                <w:sz w:val="20"/>
              </w:rPr>
            </w:pPr>
          </w:p>
        </w:tc>
        <w:tc>
          <w:tcPr>
            <w:tcW w:w="101" w:type="dxa"/>
            <w:noWrap/>
            <w:vAlign w:val="bottom"/>
            <w:hideMark/>
          </w:tcPr>
          <w:p w14:paraId="09A41457" w14:textId="77777777" w:rsidR="00FB0D83" w:rsidRDefault="006C352B">
            <w:pPr>
              <w:contextualSpacing/>
              <w:rPr>
                <w:rFonts w:eastAsia="Times New Roman" w:cs="Times New Roman"/>
                <w:sz w:val="20"/>
              </w:rPr>
            </w:pPr>
          </w:p>
        </w:tc>
        <w:tc>
          <w:tcPr>
            <w:tcW w:w="40" w:type="dxa"/>
            <w:noWrap/>
            <w:vAlign w:val="bottom"/>
            <w:hideMark/>
          </w:tcPr>
          <w:p w14:paraId="09A41458" w14:textId="77777777" w:rsidR="00FB0D83" w:rsidRDefault="006C352B">
            <w:pPr>
              <w:contextualSpacing/>
              <w:rPr>
                <w:rFonts w:eastAsia="Times New Roman" w:cs="Times New Roman"/>
                <w:sz w:val="20"/>
              </w:rPr>
            </w:pPr>
          </w:p>
        </w:tc>
      </w:tr>
      <w:tr w:rsidR="00D269F7" w14:paraId="09A41463" w14:textId="77777777">
        <w:trPr>
          <w:trHeight w:val="300"/>
        </w:trPr>
        <w:tc>
          <w:tcPr>
            <w:tcW w:w="2392" w:type="dxa"/>
            <w:noWrap/>
            <w:vAlign w:val="bottom"/>
            <w:hideMark/>
          </w:tcPr>
          <w:p w14:paraId="09A4145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45B"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5C" w14:textId="77777777" w:rsidR="00FB0D83" w:rsidRDefault="006C352B">
            <w:pPr>
              <w:contextualSpacing/>
              <w:rPr>
                <w:rFonts w:eastAsia="Times New Roman" w:cs="Times New Roman"/>
                <w:sz w:val="20"/>
              </w:rPr>
            </w:pPr>
          </w:p>
        </w:tc>
        <w:tc>
          <w:tcPr>
            <w:tcW w:w="1190" w:type="dxa"/>
            <w:noWrap/>
            <w:vAlign w:val="bottom"/>
            <w:hideMark/>
          </w:tcPr>
          <w:p w14:paraId="09A4145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45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5F" w14:textId="77777777" w:rsidR="00FB0D83" w:rsidRDefault="006C352B">
            <w:pPr>
              <w:contextualSpacing/>
              <w:rPr>
                <w:rFonts w:eastAsia="Times New Roman" w:cs="Times New Roman"/>
                <w:sz w:val="20"/>
              </w:rPr>
            </w:pPr>
          </w:p>
        </w:tc>
        <w:tc>
          <w:tcPr>
            <w:tcW w:w="101" w:type="dxa"/>
            <w:noWrap/>
            <w:vAlign w:val="bottom"/>
            <w:hideMark/>
          </w:tcPr>
          <w:p w14:paraId="09A41460" w14:textId="77777777" w:rsidR="00FB0D83" w:rsidRDefault="006C352B">
            <w:pPr>
              <w:contextualSpacing/>
              <w:rPr>
                <w:rFonts w:eastAsia="Times New Roman" w:cs="Times New Roman"/>
                <w:sz w:val="20"/>
              </w:rPr>
            </w:pPr>
          </w:p>
        </w:tc>
        <w:tc>
          <w:tcPr>
            <w:tcW w:w="101" w:type="dxa"/>
            <w:noWrap/>
            <w:vAlign w:val="bottom"/>
            <w:hideMark/>
          </w:tcPr>
          <w:p w14:paraId="09A41461" w14:textId="77777777" w:rsidR="00FB0D83" w:rsidRDefault="006C352B">
            <w:pPr>
              <w:contextualSpacing/>
              <w:rPr>
                <w:rFonts w:eastAsia="Times New Roman" w:cs="Times New Roman"/>
                <w:sz w:val="20"/>
              </w:rPr>
            </w:pPr>
          </w:p>
        </w:tc>
        <w:tc>
          <w:tcPr>
            <w:tcW w:w="40" w:type="dxa"/>
            <w:noWrap/>
            <w:vAlign w:val="bottom"/>
            <w:hideMark/>
          </w:tcPr>
          <w:p w14:paraId="09A41462" w14:textId="77777777" w:rsidR="00FB0D83" w:rsidRDefault="006C352B">
            <w:pPr>
              <w:contextualSpacing/>
              <w:rPr>
                <w:rFonts w:eastAsia="Times New Roman" w:cs="Times New Roman"/>
                <w:sz w:val="20"/>
              </w:rPr>
            </w:pPr>
          </w:p>
        </w:tc>
      </w:tr>
      <w:tr w:rsidR="00D269F7" w14:paraId="09A4146C" w14:textId="77777777">
        <w:trPr>
          <w:trHeight w:val="300"/>
        </w:trPr>
        <w:tc>
          <w:tcPr>
            <w:tcW w:w="4406" w:type="dxa"/>
            <w:gridSpan w:val="2"/>
            <w:noWrap/>
            <w:vAlign w:val="bottom"/>
            <w:hideMark/>
          </w:tcPr>
          <w:p w14:paraId="09A4146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w:t>
            </w:r>
          </w:p>
        </w:tc>
        <w:tc>
          <w:tcPr>
            <w:tcW w:w="2759" w:type="dxa"/>
            <w:noWrap/>
            <w:vAlign w:val="bottom"/>
            <w:hideMark/>
          </w:tcPr>
          <w:p w14:paraId="09A41465"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46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46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68" w14:textId="77777777" w:rsidR="00FB0D83" w:rsidRDefault="006C352B">
            <w:pPr>
              <w:contextualSpacing/>
              <w:rPr>
                <w:rFonts w:eastAsia="Times New Roman" w:cs="Times New Roman"/>
                <w:sz w:val="20"/>
              </w:rPr>
            </w:pPr>
          </w:p>
        </w:tc>
        <w:tc>
          <w:tcPr>
            <w:tcW w:w="101" w:type="dxa"/>
            <w:noWrap/>
            <w:vAlign w:val="bottom"/>
            <w:hideMark/>
          </w:tcPr>
          <w:p w14:paraId="09A41469" w14:textId="77777777" w:rsidR="00FB0D83" w:rsidRDefault="006C352B">
            <w:pPr>
              <w:contextualSpacing/>
              <w:rPr>
                <w:rFonts w:eastAsia="Times New Roman" w:cs="Times New Roman"/>
                <w:sz w:val="20"/>
              </w:rPr>
            </w:pPr>
          </w:p>
        </w:tc>
        <w:tc>
          <w:tcPr>
            <w:tcW w:w="101" w:type="dxa"/>
            <w:noWrap/>
            <w:vAlign w:val="bottom"/>
            <w:hideMark/>
          </w:tcPr>
          <w:p w14:paraId="09A4146A" w14:textId="77777777" w:rsidR="00FB0D83" w:rsidRDefault="006C352B">
            <w:pPr>
              <w:contextualSpacing/>
              <w:rPr>
                <w:rFonts w:eastAsia="Times New Roman" w:cs="Times New Roman"/>
                <w:sz w:val="20"/>
              </w:rPr>
            </w:pPr>
          </w:p>
        </w:tc>
        <w:tc>
          <w:tcPr>
            <w:tcW w:w="40" w:type="dxa"/>
            <w:noWrap/>
            <w:vAlign w:val="bottom"/>
            <w:hideMark/>
          </w:tcPr>
          <w:p w14:paraId="09A4146B" w14:textId="77777777" w:rsidR="00FB0D83" w:rsidRDefault="006C352B">
            <w:pPr>
              <w:contextualSpacing/>
              <w:rPr>
                <w:rFonts w:eastAsia="Times New Roman" w:cs="Times New Roman"/>
                <w:sz w:val="20"/>
              </w:rPr>
            </w:pPr>
          </w:p>
        </w:tc>
      </w:tr>
      <w:tr w:rsidR="00D269F7" w14:paraId="09A41476" w14:textId="77777777">
        <w:trPr>
          <w:trHeight w:val="300"/>
        </w:trPr>
        <w:tc>
          <w:tcPr>
            <w:tcW w:w="2392" w:type="dxa"/>
            <w:noWrap/>
            <w:vAlign w:val="bottom"/>
            <w:hideMark/>
          </w:tcPr>
          <w:p w14:paraId="09A4146D" w14:textId="77777777" w:rsidR="00FB0D83" w:rsidRDefault="006C352B">
            <w:pPr>
              <w:contextualSpacing/>
              <w:rPr>
                <w:rFonts w:eastAsia="Times New Roman" w:cs="Times New Roman"/>
                <w:sz w:val="20"/>
              </w:rPr>
            </w:pPr>
          </w:p>
        </w:tc>
        <w:tc>
          <w:tcPr>
            <w:tcW w:w="2014" w:type="dxa"/>
            <w:noWrap/>
            <w:vAlign w:val="bottom"/>
            <w:hideMark/>
          </w:tcPr>
          <w:p w14:paraId="09A4146E" w14:textId="77777777" w:rsidR="00FB0D83" w:rsidRDefault="006C352B">
            <w:pPr>
              <w:contextualSpacing/>
              <w:rPr>
                <w:rFonts w:eastAsia="Times New Roman" w:cs="Times New Roman"/>
                <w:sz w:val="20"/>
              </w:rPr>
            </w:pPr>
          </w:p>
        </w:tc>
        <w:tc>
          <w:tcPr>
            <w:tcW w:w="2759" w:type="dxa"/>
            <w:noWrap/>
            <w:vAlign w:val="bottom"/>
            <w:hideMark/>
          </w:tcPr>
          <w:p w14:paraId="09A4146F" w14:textId="77777777" w:rsidR="00FB0D83" w:rsidRDefault="006C352B">
            <w:pPr>
              <w:contextualSpacing/>
              <w:rPr>
                <w:rFonts w:eastAsia="Times New Roman" w:cs="Times New Roman"/>
                <w:sz w:val="20"/>
              </w:rPr>
            </w:pPr>
          </w:p>
        </w:tc>
        <w:tc>
          <w:tcPr>
            <w:tcW w:w="1190" w:type="dxa"/>
            <w:noWrap/>
            <w:vAlign w:val="bottom"/>
            <w:hideMark/>
          </w:tcPr>
          <w:p w14:paraId="09A41470" w14:textId="77777777" w:rsidR="00FB0D83" w:rsidRDefault="006C352B">
            <w:pPr>
              <w:contextualSpacing/>
              <w:rPr>
                <w:rFonts w:eastAsia="Times New Roman" w:cs="Times New Roman"/>
                <w:sz w:val="20"/>
              </w:rPr>
            </w:pPr>
          </w:p>
        </w:tc>
        <w:tc>
          <w:tcPr>
            <w:tcW w:w="101" w:type="dxa"/>
            <w:noWrap/>
            <w:vAlign w:val="bottom"/>
            <w:hideMark/>
          </w:tcPr>
          <w:p w14:paraId="09A41471" w14:textId="77777777" w:rsidR="00FB0D83" w:rsidRDefault="006C352B">
            <w:pPr>
              <w:contextualSpacing/>
              <w:rPr>
                <w:rFonts w:eastAsia="Times New Roman" w:cs="Times New Roman"/>
                <w:sz w:val="20"/>
              </w:rPr>
            </w:pPr>
          </w:p>
        </w:tc>
        <w:tc>
          <w:tcPr>
            <w:tcW w:w="101" w:type="dxa"/>
            <w:noWrap/>
            <w:vAlign w:val="bottom"/>
            <w:hideMark/>
          </w:tcPr>
          <w:p w14:paraId="09A41472" w14:textId="77777777" w:rsidR="00FB0D83" w:rsidRDefault="006C352B">
            <w:pPr>
              <w:contextualSpacing/>
              <w:rPr>
                <w:rFonts w:eastAsia="Times New Roman" w:cs="Times New Roman"/>
                <w:sz w:val="20"/>
              </w:rPr>
            </w:pPr>
          </w:p>
        </w:tc>
        <w:tc>
          <w:tcPr>
            <w:tcW w:w="101" w:type="dxa"/>
            <w:noWrap/>
            <w:vAlign w:val="bottom"/>
            <w:hideMark/>
          </w:tcPr>
          <w:p w14:paraId="09A41473" w14:textId="77777777" w:rsidR="00FB0D83" w:rsidRDefault="006C352B">
            <w:pPr>
              <w:contextualSpacing/>
              <w:rPr>
                <w:rFonts w:eastAsia="Times New Roman" w:cs="Times New Roman"/>
                <w:sz w:val="20"/>
              </w:rPr>
            </w:pPr>
          </w:p>
        </w:tc>
        <w:tc>
          <w:tcPr>
            <w:tcW w:w="101" w:type="dxa"/>
            <w:noWrap/>
            <w:vAlign w:val="bottom"/>
            <w:hideMark/>
          </w:tcPr>
          <w:p w14:paraId="09A41474" w14:textId="77777777" w:rsidR="00FB0D83" w:rsidRDefault="006C352B">
            <w:pPr>
              <w:contextualSpacing/>
              <w:rPr>
                <w:rFonts w:eastAsia="Times New Roman" w:cs="Times New Roman"/>
                <w:sz w:val="20"/>
              </w:rPr>
            </w:pPr>
          </w:p>
        </w:tc>
        <w:tc>
          <w:tcPr>
            <w:tcW w:w="40" w:type="dxa"/>
            <w:noWrap/>
            <w:vAlign w:val="bottom"/>
            <w:hideMark/>
          </w:tcPr>
          <w:p w14:paraId="09A41475" w14:textId="77777777" w:rsidR="00FB0D83" w:rsidRDefault="006C352B">
            <w:pPr>
              <w:contextualSpacing/>
              <w:rPr>
                <w:rFonts w:eastAsia="Times New Roman" w:cs="Times New Roman"/>
                <w:sz w:val="20"/>
              </w:rPr>
            </w:pPr>
          </w:p>
        </w:tc>
      </w:tr>
      <w:tr w:rsidR="00D269F7" w14:paraId="09A4147C" w14:textId="77777777">
        <w:trPr>
          <w:trHeight w:val="300"/>
        </w:trPr>
        <w:tc>
          <w:tcPr>
            <w:tcW w:w="2392" w:type="dxa"/>
            <w:noWrap/>
            <w:vAlign w:val="bottom"/>
            <w:hideMark/>
          </w:tcPr>
          <w:p w14:paraId="09A41477" w14:textId="77777777" w:rsidR="00FB0D83" w:rsidRDefault="006C352B">
            <w:pPr>
              <w:contextualSpacing/>
              <w:rPr>
                <w:rFonts w:eastAsia="Times New Roman" w:cs="Times New Roman"/>
                <w:sz w:val="20"/>
              </w:rPr>
            </w:pPr>
          </w:p>
        </w:tc>
        <w:tc>
          <w:tcPr>
            <w:tcW w:w="6165" w:type="dxa"/>
            <w:gridSpan w:val="5"/>
            <w:noWrap/>
            <w:vAlign w:val="bottom"/>
            <w:hideMark/>
          </w:tcPr>
          <w:p w14:paraId="09A4147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Υπ. Τροπ. 1831/14  ως έχει   ΔΕΚΤΟ ΚΑΤΑ ΠΛΕΙΟΨΗΦΙΑ</w:t>
            </w:r>
          </w:p>
        </w:tc>
        <w:tc>
          <w:tcPr>
            <w:tcW w:w="101" w:type="dxa"/>
            <w:noWrap/>
            <w:vAlign w:val="bottom"/>
            <w:hideMark/>
          </w:tcPr>
          <w:p w14:paraId="09A4147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7A" w14:textId="77777777" w:rsidR="00FB0D83" w:rsidRDefault="006C352B">
            <w:pPr>
              <w:contextualSpacing/>
              <w:rPr>
                <w:rFonts w:eastAsia="Times New Roman" w:cs="Times New Roman"/>
                <w:sz w:val="20"/>
              </w:rPr>
            </w:pPr>
          </w:p>
        </w:tc>
        <w:tc>
          <w:tcPr>
            <w:tcW w:w="40" w:type="dxa"/>
            <w:noWrap/>
            <w:vAlign w:val="bottom"/>
            <w:hideMark/>
          </w:tcPr>
          <w:p w14:paraId="09A4147B" w14:textId="77777777" w:rsidR="00FB0D83" w:rsidRDefault="006C352B">
            <w:pPr>
              <w:contextualSpacing/>
              <w:rPr>
                <w:rFonts w:eastAsia="Times New Roman" w:cs="Times New Roman"/>
                <w:sz w:val="20"/>
              </w:rPr>
            </w:pPr>
          </w:p>
        </w:tc>
      </w:tr>
      <w:tr w:rsidR="00D269F7" w14:paraId="09A41486" w14:textId="77777777">
        <w:trPr>
          <w:trHeight w:val="300"/>
        </w:trPr>
        <w:tc>
          <w:tcPr>
            <w:tcW w:w="2392" w:type="dxa"/>
            <w:noWrap/>
            <w:vAlign w:val="bottom"/>
            <w:hideMark/>
          </w:tcPr>
          <w:p w14:paraId="09A4147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47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7F" w14:textId="77777777" w:rsidR="00FB0D83" w:rsidRDefault="006C352B">
            <w:pPr>
              <w:contextualSpacing/>
              <w:rPr>
                <w:rFonts w:eastAsia="Times New Roman" w:cs="Times New Roman"/>
                <w:sz w:val="20"/>
              </w:rPr>
            </w:pPr>
          </w:p>
        </w:tc>
        <w:tc>
          <w:tcPr>
            <w:tcW w:w="1190" w:type="dxa"/>
            <w:noWrap/>
            <w:vAlign w:val="bottom"/>
            <w:hideMark/>
          </w:tcPr>
          <w:p w14:paraId="09A4148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48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82" w14:textId="77777777" w:rsidR="00FB0D83" w:rsidRDefault="006C352B">
            <w:pPr>
              <w:contextualSpacing/>
              <w:rPr>
                <w:rFonts w:eastAsia="Times New Roman" w:cs="Times New Roman"/>
                <w:sz w:val="20"/>
              </w:rPr>
            </w:pPr>
          </w:p>
        </w:tc>
        <w:tc>
          <w:tcPr>
            <w:tcW w:w="101" w:type="dxa"/>
            <w:noWrap/>
            <w:vAlign w:val="bottom"/>
            <w:hideMark/>
          </w:tcPr>
          <w:p w14:paraId="09A41483" w14:textId="77777777" w:rsidR="00FB0D83" w:rsidRDefault="006C352B">
            <w:pPr>
              <w:contextualSpacing/>
              <w:rPr>
                <w:rFonts w:eastAsia="Times New Roman" w:cs="Times New Roman"/>
                <w:sz w:val="20"/>
              </w:rPr>
            </w:pPr>
          </w:p>
        </w:tc>
        <w:tc>
          <w:tcPr>
            <w:tcW w:w="101" w:type="dxa"/>
            <w:noWrap/>
            <w:vAlign w:val="bottom"/>
            <w:hideMark/>
          </w:tcPr>
          <w:p w14:paraId="09A41484" w14:textId="77777777" w:rsidR="00FB0D83" w:rsidRDefault="006C352B">
            <w:pPr>
              <w:contextualSpacing/>
              <w:rPr>
                <w:rFonts w:eastAsia="Times New Roman" w:cs="Times New Roman"/>
                <w:sz w:val="20"/>
              </w:rPr>
            </w:pPr>
          </w:p>
        </w:tc>
        <w:tc>
          <w:tcPr>
            <w:tcW w:w="40" w:type="dxa"/>
            <w:noWrap/>
            <w:vAlign w:val="bottom"/>
            <w:hideMark/>
          </w:tcPr>
          <w:p w14:paraId="09A41485" w14:textId="77777777" w:rsidR="00FB0D83" w:rsidRDefault="006C352B">
            <w:pPr>
              <w:contextualSpacing/>
              <w:rPr>
                <w:rFonts w:eastAsia="Times New Roman" w:cs="Times New Roman"/>
                <w:sz w:val="20"/>
              </w:rPr>
            </w:pPr>
          </w:p>
        </w:tc>
      </w:tr>
      <w:tr w:rsidR="00D269F7" w14:paraId="09A41490" w14:textId="77777777">
        <w:trPr>
          <w:trHeight w:val="300"/>
        </w:trPr>
        <w:tc>
          <w:tcPr>
            <w:tcW w:w="2392" w:type="dxa"/>
            <w:noWrap/>
            <w:vAlign w:val="bottom"/>
            <w:hideMark/>
          </w:tcPr>
          <w:p w14:paraId="09A4148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48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89" w14:textId="77777777" w:rsidR="00FB0D83" w:rsidRDefault="006C352B">
            <w:pPr>
              <w:contextualSpacing/>
              <w:rPr>
                <w:rFonts w:eastAsia="Times New Roman" w:cs="Times New Roman"/>
                <w:sz w:val="20"/>
              </w:rPr>
            </w:pPr>
          </w:p>
        </w:tc>
        <w:tc>
          <w:tcPr>
            <w:tcW w:w="1190" w:type="dxa"/>
            <w:noWrap/>
            <w:vAlign w:val="bottom"/>
            <w:hideMark/>
          </w:tcPr>
          <w:p w14:paraId="09A4148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48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8C" w14:textId="77777777" w:rsidR="00FB0D83" w:rsidRDefault="006C352B">
            <w:pPr>
              <w:contextualSpacing/>
              <w:rPr>
                <w:rFonts w:eastAsia="Times New Roman" w:cs="Times New Roman"/>
                <w:sz w:val="20"/>
              </w:rPr>
            </w:pPr>
          </w:p>
        </w:tc>
        <w:tc>
          <w:tcPr>
            <w:tcW w:w="101" w:type="dxa"/>
            <w:noWrap/>
            <w:vAlign w:val="bottom"/>
            <w:hideMark/>
          </w:tcPr>
          <w:p w14:paraId="09A4148D" w14:textId="77777777" w:rsidR="00FB0D83" w:rsidRDefault="006C352B">
            <w:pPr>
              <w:contextualSpacing/>
              <w:rPr>
                <w:rFonts w:eastAsia="Times New Roman" w:cs="Times New Roman"/>
                <w:sz w:val="20"/>
              </w:rPr>
            </w:pPr>
          </w:p>
        </w:tc>
        <w:tc>
          <w:tcPr>
            <w:tcW w:w="101" w:type="dxa"/>
            <w:noWrap/>
            <w:vAlign w:val="bottom"/>
            <w:hideMark/>
          </w:tcPr>
          <w:p w14:paraId="09A4148E" w14:textId="77777777" w:rsidR="00FB0D83" w:rsidRDefault="006C352B">
            <w:pPr>
              <w:contextualSpacing/>
              <w:rPr>
                <w:rFonts w:eastAsia="Times New Roman" w:cs="Times New Roman"/>
                <w:sz w:val="20"/>
              </w:rPr>
            </w:pPr>
          </w:p>
        </w:tc>
        <w:tc>
          <w:tcPr>
            <w:tcW w:w="40" w:type="dxa"/>
            <w:noWrap/>
            <w:vAlign w:val="bottom"/>
            <w:hideMark/>
          </w:tcPr>
          <w:p w14:paraId="09A4148F" w14:textId="77777777" w:rsidR="00FB0D83" w:rsidRDefault="006C352B">
            <w:pPr>
              <w:contextualSpacing/>
              <w:rPr>
                <w:rFonts w:eastAsia="Times New Roman" w:cs="Times New Roman"/>
                <w:sz w:val="20"/>
              </w:rPr>
            </w:pPr>
          </w:p>
        </w:tc>
      </w:tr>
      <w:tr w:rsidR="00D269F7" w14:paraId="09A4149A" w14:textId="77777777">
        <w:trPr>
          <w:trHeight w:val="300"/>
        </w:trPr>
        <w:tc>
          <w:tcPr>
            <w:tcW w:w="2392" w:type="dxa"/>
            <w:noWrap/>
            <w:vAlign w:val="bottom"/>
            <w:hideMark/>
          </w:tcPr>
          <w:p w14:paraId="09A4149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49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93" w14:textId="77777777" w:rsidR="00FB0D83" w:rsidRDefault="006C352B">
            <w:pPr>
              <w:contextualSpacing/>
              <w:rPr>
                <w:rFonts w:eastAsia="Times New Roman" w:cs="Times New Roman"/>
                <w:sz w:val="20"/>
              </w:rPr>
            </w:pPr>
          </w:p>
        </w:tc>
        <w:tc>
          <w:tcPr>
            <w:tcW w:w="1190" w:type="dxa"/>
            <w:noWrap/>
            <w:vAlign w:val="bottom"/>
            <w:hideMark/>
          </w:tcPr>
          <w:p w14:paraId="09A4149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49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96" w14:textId="77777777" w:rsidR="00FB0D83" w:rsidRDefault="006C352B">
            <w:pPr>
              <w:contextualSpacing/>
              <w:rPr>
                <w:rFonts w:eastAsia="Times New Roman" w:cs="Times New Roman"/>
                <w:sz w:val="20"/>
              </w:rPr>
            </w:pPr>
          </w:p>
        </w:tc>
        <w:tc>
          <w:tcPr>
            <w:tcW w:w="101" w:type="dxa"/>
            <w:noWrap/>
            <w:vAlign w:val="bottom"/>
            <w:hideMark/>
          </w:tcPr>
          <w:p w14:paraId="09A41497" w14:textId="77777777" w:rsidR="00FB0D83" w:rsidRDefault="006C352B">
            <w:pPr>
              <w:contextualSpacing/>
              <w:rPr>
                <w:rFonts w:eastAsia="Times New Roman" w:cs="Times New Roman"/>
                <w:sz w:val="20"/>
              </w:rPr>
            </w:pPr>
          </w:p>
        </w:tc>
        <w:tc>
          <w:tcPr>
            <w:tcW w:w="101" w:type="dxa"/>
            <w:noWrap/>
            <w:vAlign w:val="bottom"/>
            <w:hideMark/>
          </w:tcPr>
          <w:p w14:paraId="09A41498" w14:textId="77777777" w:rsidR="00FB0D83" w:rsidRDefault="006C352B">
            <w:pPr>
              <w:contextualSpacing/>
              <w:rPr>
                <w:rFonts w:eastAsia="Times New Roman" w:cs="Times New Roman"/>
                <w:sz w:val="20"/>
              </w:rPr>
            </w:pPr>
          </w:p>
        </w:tc>
        <w:tc>
          <w:tcPr>
            <w:tcW w:w="40" w:type="dxa"/>
            <w:noWrap/>
            <w:vAlign w:val="bottom"/>
            <w:hideMark/>
          </w:tcPr>
          <w:p w14:paraId="09A41499" w14:textId="77777777" w:rsidR="00FB0D83" w:rsidRDefault="006C352B">
            <w:pPr>
              <w:contextualSpacing/>
              <w:rPr>
                <w:rFonts w:eastAsia="Times New Roman" w:cs="Times New Roman"/>
                <w:sz w:val="20"/>
              </w:rPr>
            </w:pPr>
          </w:p>
        </w:tc>
      </w:tr>
      <w:tr w:rsidR="00D269F7" w14:paraId="09A414A4" w14:textId="77777777">
        <w:trPr>
          <w:trHeight w:val="300"/>
        </w:trPr>
        <w:tc>
          <w:tcPr>
            <w:tcW w:w="2392" w:type="dxa"/>
            <w:noWrap/>
            <w:vAlign w:val="bottom"/>
            <w:hideMark/>
          </w:tcPr>
          <w:p w14:paraId="09A4149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49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9D" w14:textId="77777777" w:rsidR="00FB0D83" w:rsidRDefault="006C352B">
            <w:pPr>
              <w:contextualSpacing/>
              <w:rPr>
                <w:rFonts w:eastAsia="Times New Roman" w:cs="Times New Roman"/>
                <w:sz w:val="20"/>
              </w:rPr>
            </w:pPr>
          </w:p>
        </w:tc>
        <w:tc>
          <w:tcPr>
            <w:tcW w:w="1190" w:type="dxa"/>
            <w:noWrap/>
            <w:vAlign w:val="bottom"/>
            <w:hideMark/>
          </w:tcPr>
          <w:p w14:paraId="09A4149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49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A0" w14:textId="77777777" w:rsidR="00FB0D83" w:rsidRDefault="006C352B">
            <w:pPr>
              <w:contextualSpacing/>
              <w:rPr>
                <w:rFonts w:eastAsia="Times New Roman" w:cs="Times New Roman"/>
                <w:sz w:val="20"/>
              </w:rPr>
            </w:pPr>
          </w:p>
        </w:tc>
        <w:tc>
          <w:tcPr>
            <w:tcW w:w="101" w:type="dxa"/>
            <w:noWrap/>
            <w:vAlign w:val="bottom"/>
            <w:hideMark/>
          </w:tcPr>
          <w:p w14:paraId="09A414A1" w14:textId="77777777" w:rsidR="00FB0D83" w:rsidRDefault="006C352B">
            <w:pPr>
              <w:contextualSpacing/>
              <w:rPr>
                <w:rFonts w:eastAsia="Times New Roman" w:cs="Times New Roman"/>
                <w:sz w:val="20"/>
              </w:rPr>
            </w:pPr>
          </w:p>
        </w:tc>
        <w:tc>
          <w:tcPr>
            <w:tcW w:w="101" w:type="dxa"/>
            <w:noWrap/>
            <w:vAlign w:val="bottom"/>
            <w:hideMark/>
          </w:tcPr>
          <w:p w14:paraId="09A414A2" w14:textId="77777777" w:rsidR="00FB0D83" w:rsidRDefault="006C352B">
            <w:pPr>
              <w:contextualSpacing/>
              <w:rPr>
                <w:rFonts w:eastAsia="Times New Roman" w:cs="Times New Roman"/>
                <w:sz w:val="20"/>
              </w:rPr>
            </w:pPr>
          </w:p>
        </w:tc>
        <w:tc>
          <w:tcPr>
            <w:tcW w:w="40" w:type="dxa"/>
            <w:noWrap/>
            <w:vAlign w:val="bottom"/>
            <w:hideMark/>
          </w:tcPr>
          <w:p w14:paraId="09A414A3" w14:textId="77777777" w:rsidR="00FB0D83" w:rsidRDefault="006C352B">
            <w:pPr>
              <w:contextualSpacing/>
              <w:rPr>
                <w:rFonts w:eastAsia="Times New Roman" w:cs="Times New Roman"/>
                <w:sz w:val="20"/>
              </w:rPr>
            </w:pPr>
          </w:p>
        </w:tc>
      </w:tr>
      <w:tr w:rsidR="00D269F7" w14:paraId="09A414AE" w14:textId="77777777">
        <w:trPr>
          <w:trHeight w:val="300"/>
        </w:trPr>
        <w:tc>
          <w:tcPr>
            <w:tcW w:w="2392" w:type="dxa"/>
            <w:noWrap/>
            <w:vAlign w:val="bottom"/>
            <w:hideMark/>
          </w:tcPr>
          <w:p w14:paraId="09A414A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4A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A7" w14:textId="77777777" w:rsidR="00FB0D83" w:rsidRDefault="006C352B">
            <w:pPr>
              <w:contextualSpacing/>
              <w:rPr>
                <w:rFonts w:eastAsia="Times New Roman" w:cs="Times New Roman"/>
                <w:sz w:val="20"/>
              </w:rPr>
            </w:pPr>
          </w:p>
        </w:tc>
        <w:tc>
          <w:tcPr>
            <w:tcW w:w="1190" w:type="dxa"/>
            <w:noWrap/>
            <w:vAlign w:val="bottom"/>
            <w:hideMark/>
          </w:tcPr>
          <w:p w14:paraId="09A414A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4A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AA" w14:textId="77777777" w:rsidR="00FB0D83" w:rsidRDefault="006C352B">
            <w:pPr>
              <w:contextualSpacing/>
              <w:rPr>
                <w:rFonts w:eastAsia="Times New Roman" w:cs="Times New Roman"/>
                <w:sz w:val="20"/>
              </w:rPr>
            </w:pPr>
          </w:p>
        </w:tc>
        <w:tc>
          <w:tcPr>
            <w:tcW w:w="101" w:type="dxa"/>
            <w:noWrap/>
            <w:vAlign w:val="bottom"/>
            <w:hideMark/>
          </w:tcPr>
          <w:p w14:paraId="09A414AB" w14:textId="77777777" w:rsidR="00FB0D83" w:rsidRDefault="006C352B">
            <w:pPr>
              <w:contextualSpacing/>
              <w:rPr>
                <w:rFonts w:eastAsia="Times New Roman" w:cs="Times New Roman"/>
                <w:sz w:val="20"/>
              </w:rPr>
            </w:pPr>
          </w:p>
        </w:tc>
        <w:tc>
          <w:tcPr>
            <w:tcW w:w="101" w:type="dxa"/>
            <w:noWrap/>
            <w:vAlign w:val="bottom"/>
            <w:hideMark/>
          </w:tcPr>
          <w:p w14:paraId="09A414AC" w14:textId="77777777" w:rsidR="00FB0D83" w:rsidRDefault="006C352B">
            <w:pPr>
              <w:contextualSpacing/>
              <w:rPr>
                <w:rFonts w:eastAsia="Times New Roman" w:cs="Times New Roman"/>
                <w:sz w:val="20"/>
              </w:rPr>
            </w:pPr>
          </w:p>
        </w:tc>
        <w:tc>
          <w:tcPr>
            <w:tcW w:w="40" w:type="dxa"/>
            <w:noWrap/>
            <w:vAlign w:val="bottom"/>
            <w:hideMark/>
          </w:tcPr>
          <w:p w14:paraId="09A414AD" w14:textId="77777777" w:rsidR="00FB0D83" w:rsidRDefault="006C352B">
            <w:pPr>
              <w:contextualSpacing/>
              <w:rPr>
                <w:rFonts w:eastAsia="Times New Roman" w:cs="Times New Roman"/>
                <w:sz w:val="20"/>
              </w:rPr>
            </w:pPr>
          </w:p>
        </w:tc>
      </w:tr>
      <w:tr w:rsidR="00D269F7" w14:paraId="09A414B8" w14:textId="77777777">
        <w:trPr>
          <w:trHeight w:val="300"/>
        </w:trPr>
        <w:tc>
          <w:tcPr>
            <w:tcW w:w="2392" w:type="dxa"/>
            <w:noWrap/>
            <w:vAlign w:val="bottom"/>
            <w:hideMark/>
          </w:tcPr>
          <w:p w14:paraId="09A414A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4B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B1" w14:textId="77777777" w:rsidR="00FB0D83" w:rsidRDefault="006C352B">
            <w:pPr>
              <w:contextualSpacing/>
              <w:rPr>
                <w:rFonts w:eastAsia="Times New Roman" w:cs="Times New Roman"/>
                <w:sz w:val="20"/>
              </w:rPr>
            </w:pPr>
          </w:p>
        </w:tc>
        <w:tc>
          <w:tcPr>
            <w:tcW w:w="1190" w:type="dxa"/>
            <w:noWrap/>
            <w:vAlign w:val="bottom"/>
            <w:hideMark/>
          </w:tcPr>
          <w:p w14:paraId="09A414B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4B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B4" w14:textId="77777777" w:rsidR="00FB0D83" w:rsidRDefault="006C352B">
            <w:pPr>
              <w:contextualSpacing/>
              <w:rPr>
                <w:rFonts w:eastAsia="Times New Roman" w:cs="Times New Roman"/>
                <w:sz w:val="20"/>
              </w:rPr>
            </w:pPr>
          </w:p>
        </w:tc>
        <w:tc>
          <w:tcPr>
            <w:tcW w:w="101" w:type="dxa"/>
            <w:noWrap/>
            <w:vAlign w:val="bottom"/>
            <w:hideMark/>
          </w:tcPr>
          <w:p w14:paraId="09A414B5" w14:textId="77777777" w:rsidR="00FB0D83" w:rsidRDefault="006C352B">
            <w:pPr>
              <w:contextualSpacing/>
              <w:rPr>
                <w:rFonts w:eastAsia="Times New Roman" w:cs="Times New Roman"/>
                <w:sz w:val="20"/>
              </w:rPr>
            </w:pPr>
          </w:p>
        </w:tc>
        <w:tc>
          <w:tcPr>
            <w:tcW w:w="101" w:type="dxa"/>
            <w:noWrap/>
            <w:vAlign w:val="bottom"/>
            <w:hideMark/>
          </w:tcPr>
          <w:p w14:paraId="09A414B6" w14:textId="77777777" w:rsidR="00FB0D83" w:rsidRDefault="006C352B">
            <w:pPr>
              <w:contextualSpacing/>
              <w:rPr>
                <w:rFonts w:eastAsia="Times New Roman" w:cs="Times New Roman"/>
                <w:sz w:val="20"/>
              </w:rPr>
            </w:pPr>
          </w:p>
        </w:tc>
        <w:tc>
          <w:tcPr>
            <w:tcW w:w="40" w:type="dxa"/>
            <w:noWrap/>
            <w:vAlign w:val="bottom"/>
            <w:hideMark/>
          </w:tcPr>
          <w:p w14:paraId="09A414B7" w14:textId="77777777" w:rsidR="00FB0D83" w:rsidRDefault="006C352B">
            <w:pPr>
              <w:contextualSpacing/>
              <w:rPr>
                <w:rFonts w:eastAsia="Times New Roman" w:cs="Times New Roman"/>
                <w:sz w:val="20"/>
              </w:rPr>
            </w:pPr>
          </w:p>
        </w:tc>
      </w:tr>
      <w:tr w:rsidR="00D269F7" w14:paraId="09A414C2" w14:textId="77777777">
        <w:trPr>
          <w:trHeight w:val="300"/>
        </w:trPr>
        <w:tc>
          <w:tcPr>
            <w:tcW w:w="2392" w:type="dxa"/>
            <w:noWrap/>
            <w:vAlign w:val="bottom"/>
            <w:hideMark/>
          </w:tcPr>
          <w:p w14:paraId="09A414B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4B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BB" w14:textId="77777777" w:rsidR="00FB0D83" w:rsidRDefault="006C352B">
            <w:pPr>
              <w:contextualSpacing/>
              <w:rPr>
                <w:rFonts w:eastAsia="Times New Roman" w:cs="Times New Roman"/>
                <w:sz w:val="20"/>
              </w:rPr>
            </w:pPr>
          </w:p>
        </w:tc>
        <w:tc>
          <w:tcPr>
            <w:tcW w:w="1190" w:type="dxa"/>
            <w:noWrap/>
            <w:vAlign w:val="bottom"/>
            <w:hideMark/>
          </w:tcPr>
          <w:p w14:paraId="09A414B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4B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BE" w14:textId="77777777" w:rsidR="00FB0D83" w:rsidRDefault="006C352B">
            <w:pPr>
              <w:contextualSpacing/>
              <w:rPr>
                <w:rFonts w:eastAsia="Times New Roman" w:cs="Times New Roman"/>
                <w:sz w:val="20"/>
              </w:rPr>
            </w:pPr>
          </w:p>
        </w:tc>
        <w:tc>
          <w:tcPr>
            <w:tcW w:w="101" w:type="dxa"/>
            <w:noWrap/>
            <w:vAlign w:val="bottom"/>
            <w:hideMark/>
          </w:tcPr>
          <w:p w14:paraId="09A414BF" w14:textId="77777777" w:rsidR="00FB0D83" w:rsidRDefault="006C352B">
            <w:pPr>
              <w:contextualSpacing/>
              <w:rPr>
                <w:rFonts w:eastAsia="Times New Roman" w:cs="Times New Roman"/>
                <w:sz w:val="20"/>
              </w:rPr>
            </w:pPr>
          </w:p>
        </w:tc>
        <w:tc>
          <w:tcPr>
            <w:tcW w:w="101" w:type="dxa"/>
            <w:noWrap/>
            <w:vAlign w:val="bottom"/>
            <w:hideMark/>
          </w:tcPr>
          <w:p w14:paraId="09A414C0" w14:textId="77777777" w:rsidR="00FB0D83" w:rsidRDefault="006C352B">
            <w:pPr>
              <w:contextualSpacing/>
              <w:rPr>
                <w:rFonts w:eastAsia="Times New Roman" w:cs="Times New Roman"/>
                <w:sz w:val="20"/>
              </w:rPr>
            </w:pPr>
          </w:p>
        </w:tc>
        <w:tc>
          <w:tcPr>
            <w:tcW w:w="40" w:type="dxa"/>
            <w:noWrap/>
            <w:vAlign w:val="bottom"/>
            <w:hideMark/>
          </w:tcPr>
          <w:p w14:paraId="09A414C1" w14:textId="77777777" w:rsidR="00FB0D83" w:rsidRDefault="006C352B">
            <w:pPr>
              <w:contextualSpacing/>
              <w:rPr>
                <w:rFonts w:eastAsia="Times New Roman" w:cs="Times New Roman"/>
                <w:sz w:val="20"/>
              </w:rPr>
            </w:pPr>
          </w:p>
        </w:tc>
      </w:tr>
      <w:tr w:rsidR="00D269F7" w14:paraId="09A414CB" w14:textId="77777777">
        <w:trPr>
          <w:trHeight w:val="300"/>
        </w:trPr>
        <w:tc>
          <w:tcPr>
            <w:tcW w:w="4406" w:type="dxa"/>
            <w:gridSpan w:val="2"/>
            <w:noWrap/>
            <w:vAlign w:val="bottom"/>
            <w:hideMark/>
          </w:tcPr>
          <w:p w14:paraId="09A414C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4C4"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4C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4C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C7" w14:textId="77777777" w:rsidR="00FB0D83" w:rsidRDefault="006C352B">
            <w:pPr>
              <w:contextualSpacing/>
              <w:rPr>
                <w:rFonts w:eastAsia="Times New Roman" w:cs="Times New Roman"/>
                <w:sz w:val="20"/>
              </w:rPr>
            </w:pPr>
          </w:p>
        </w:tc>
        <w:tc>
          <w:tcPr>
            <w:tcW w:w="101" w:type="dxa"/>
            <w:noWrap/>
            <w:vAlign w:val="bottom"/>
            <w:hideMark/>
          </w:tcPr>
          <w:p w14:paraId="09A414C8" w14:textId="77777777" w:rsidR="00FB0D83" w:rsidRDefault="006C352B">
            <w:pPr>
              <w:contextualSpacing/>
              <w:rPr>
                <w:rFonts w:eastAsia="Times New Roman" w:cs="Times New Roman"/>
                <w:sz w:val="20"/>
              </w:rPr>
            </w:pPr>
          </w:p>
        </w:tc>
        <w:tc>
          <w:tcPr>
            <w:tcW w:w="101" w:type="dxa"/>
            <w:noWrap/>
            <w:vAlign w:val="bottom"/>
            <w:hideMark/>
          </w:tcPr>
          <w:p w14:paraId="09A414C9" w14:textId="77777777" w:rsidR="00FB0D83" w:rsidRDefault="006C352B">
            <w:pPr>
              <w:contextualSpacing/>
              <w:rPr>
                <w:rFonts w:eastAsia="Times New Roman" w:cs="Times New Roman"/>
                <w:sz w:val="20"/>
              </w:rPr>
            </w:pPr>
          </w:p>
        </w:tc>
        <w:tc>
          <w:tcPr>
            <w:tcW w:w="40" w:type="dxa"/>
            <w:noWrap/>
            <w:vAlign w:val="bottom"/>
            <w:hideMark/>
          </w:tcPr>
          <w:p w14:paraId="09A414CA" w14:textId="77777777" w:rsidR="00FB0D83" w:rsidRDefault="006C352B">
            <w:pPr>
              <w:contextualSpacing/>
              <w:rPr>
                <w:rFonts w:eastAsia="Times New Roman" w:cs="Times New Roman"/>
                <w:sz w:val="20"/>
              </w:rPr>
            </w:pPr>
          </w:p>
        </w:tc>
      </w:tr>
      <w:tr w:rsidR="00D269F7" w14:paraId="09A414D5" w14:textId="77777777">
        <w:trPr>
          <w:trHeight w:val="300"/>
        </w:trPr>
        <w:tc>
          <w:tcPr>
            <w:tcW w:w="2392" w:type="dxa"/>
            <w:noWrap/>
            <w:vAlign w:val="bottom"/>
            <w:hideMark/>
          </w:tcPr>
          <w:p w14:paraId="09A414CC" w14:textId="77777777" w:rsidR="00FB0D83" w:rsidRDefault="006C352B">
            <w:pPr>
              <w:contextualSpacing/>
              <w:rPr>
                <w:rFonts w:eastAsia="Times New Roman" w:cs="Times New Roman"/>
                <w:sz w:val="20"/>
              </w:rPr>
            </w:pPr>
          </w:p>
        </w:tc>
        <w:tc>
          <w:tcPr>
            <w:tcW w:w="2014" w:type="dxa"/>
            <w:noWrap/>
            <w:vAlign w:val="bottom"/>
            <w:hideMark/>
          </w:tcPr>
          <w:p w14:paraId="09A414CD" w14:textId="77777777" w:rsidR="00FB0D83" w:rsidRDefault="006C352B">
            <w:pPr>
              <w:contextualSpacing/>
              <w:rPr>
                <w:rFonts w:eastAsia="Times New Roman" w:cs="Times New Roman"/>
                <w:sz w:val="20"/>
              </w:rPr>
            </w:pPr>
          </w:p>
        </w:tc>
        <w:tc>
          <w:tcPr>
            <w:tcW w:w="2759" w:type="dxa"/>
            <w:noWrap/>
            <w:vAlign w:val="bottom"/>
            <w:hideMark/>
          </w:tcPr>
          <w:p w14:paraId="09A414CE" w14:textId="77777777" w:rsidR="00FB0D83" w:rsidRDefault="006C352B">
            <w:pPr>
              <w:contextualSpacing/>
              <w:rPr>
                <w:rFonts w:eastAsia="Times New Roman" w:cs="Times New Roman"/>
                <w:sz w:val="20"/>
              </w:rPr>
            </w:pPr>
          </w:p>
        </w:tc>
        <w:tc>
          <w:tcPr>
            <w:tcW w:w="1190" w:type="dxa"/>
            <w:noWrap/>
            <w:vAlign w:val="bottom"/>
            <w:hideMark/>
          </w:tcPr>
          <w:p w14:paraId="09A414CF" w14:textId="77777777" w:rsidR="00FB0D83" w:rsidRDefault="006C352B">
            <w:pPr>
              <w:contextualSpacing/>
              <w:rPr>
                <w:rFonts w:eastAsia="Times New Roman" w:cs="Times New Roman"/>
                <w:sz w:val="20"/>
              </w:rPr>
            </w:pPr>
          </w:p>
        </w:tc>
        <w:tc>
          <w:tcPr>
            <w:tcW w:w="101" w:type="dxa"/>
            <w:noWrap/>
            <w:vAlign w:val="bottom"/>
            <w:hideMark/>
          </w:tcPr>
          <w:p w14:paraId="09A414D0" w14:textId="77777777" w:rsidR="00FB0D83" w:rsidRDefault="006C352B">
            <w:pPr>
              <w:contextualSpacing/>
              <w:rPr>
                <w:rFonts w:eastAsia="Times New Roman" w:cs="Times New Roman"/>
                <w:sz w:val="20"/>
              </w:rPr>
            </w:pPr>
          </w:p>
        </w:tc>
        <w:tc>
          <w:tcPr>
            <w:tcW w:w="101" w:type="dxa"/>
            <w:noWrap/>
            <w:vAlign w:val="bottom"/>
            <w:hideMark/>
          </w:tcPr>
          <w:p w14:paraId="09A414D1" w14:textId="77777777" w:rsidR="00FB0D83" w:rsidRDefault="006C352B">
            <w:pPr>
              <w:contextualSpacing/>
              <w:rPr>
                <w:rFonts w:eastAsia="Times New Roman" w:cs="Times New Roman"/>
                <w:sz w:val="20"/>
              </w:rPr>
            </w:pPr>
          </w:p>
        </w:tc>
        <w:tc>
          <w:tcPr>
            <w:tcW w:w="101" w:type="dxa"/>
            <w:noWrap/>
            <w:vAlign w:val="bottom"/>
            <w:hideMark/>
          </w:tcPr>
          <w:p w14:paraId="09A414D2" w14:textId="77777777" w:rsidR="00FB0D83" w:rsidRDefault="006C352B">
            <w:pPr>
              <w:contextualSpacing/>
              <w:rPr>
                <w:rFonts w:eastAsia="Times New Roman" w:cs="Times New Roman"/>
                <w:sz w:val="20"/>
              </w:rPr>
            </w:pPr>
          </w:p>
        </w:tc>
        <w:tc>
          <w:tcPr>
            <w:tcW w:w="101" w:type="dxa"/>
            <w:noWrap/>
            <w:vAlign w:val="bottom"/>
            <w:hideMark/>
          </w:tcPr>
          <w:p w14:paraId="09A414D3" w14:textId="77777777" w:rsidR="00FB0D83" w:rsidRDefault="006C352B">
            <w:pPr>
              <w:contextualSpacing/>
              <w:rPr>
                <w:rFonts w:eastAsia="Times New Roman" w:cs="Times New Roman"/>
                <w:sz w:val="20"/>
              </w:rPr>
            </w:pPr>
          </w:p>
        </w:tc>
        <w:tc>
          <w:tcPr>
            <w:tcW w:w="40" w:type="dxa"/>
            <w:noWrap/>
            <w:vAlign w:val="bottom"/>
            <w:hideMark/>
          </w:tcPr>
          <w:p w14:paraId="09A414D4" w14:textId="77777777" w:rsidR="00FB0D83" w:rsidRDefault="006C352B">
            <w:pPr>
              <w:contextualSpacing/>
              <w:rPr>
                <w:rFonts w:eastAsia="Times New Roman" w:cs="Times New Roman"/>
                <w:sz w:val="20"/>
              </w:rPr>
            </w:pPr>
          </w:p>
        </w:tc>
      </w:tr>
      <w:tr w:rsidR="00D269F7" w14:paraId="09A414DA" w14:textId="77777777">
        <w:trPr>
          <w:trHeight w:val="300"/>
        </w:trPr>
        <w:tc>
          <w:tcPr>
            <w:tcW w:w="2392" w:type="dxa"/>
            <w:noWrap/>
            <w:vAlign w:val="bottom"/>
            <w:hideMark/>
          </w:tcPr>
          <w:p w14:paraId="09A414D6" w14:textId="77777777" w:rsidR="00FB0D83" w:rsidRDefault="006C352B">
            <w:pPr>
              <w:contextualSpacing/>
              <w:rPr>
                <w:rFonts w:eastAsia="Times New Roman" w:cs="Times New Roman"/>
                <w:sz w:val="20"/>
              </w:rPr>
            </w:pPr>
          </w:p>
        </w:tc>
        <w:tc>
          <w:tcPr>
            <w:tcW w:w="6266" w:type="dxa"/>
            <w:gridSpan w:val="6"/>
            <w:noWrap/>
            <w:vAlign w:val="bottom"/>
            <w:hideMark/>
          </w:tcPr>
          <w:p w14:paraId="09A414D7" w14:textId="77777777" w:rsidR="00FB0D83" w:rsidRDefault="006C352B">
            <w:pPr>
              <w:contextualSpacing/>
              <w:rPr>
                <w:rFonts w:ascii="Calibri" w:eastAsia="Times New Roman" w:hAnsi="Calibri" w:cs="Calibri"/>
                <w:color w:val="000000"/>
                <w:sz w:val="22"/>
                <w:szCs w:val="22"/>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1816/2 ως έχει   ΔΕΚΤΟ ΚΑΤΑ ΠΛΕΙΟΨΗΦΙΑ</w:t>
            </w:r>
          </w:p>
        </w:tc>
        <w:tc>
          <w:tcPr>
            <w:tcW w:w="101" w:type="dxa"/>
            <w:noWrap/>
            <w:vAlign w:val="bottom"/>
            <w:hideMark/>
          </w:tcPr>
          <w:p w14:paraId="09A414D8" w14:textId="77777777" w:rsidR="00FB0D83" w:rsidRDefault="006C352B">
            <w:pPr>
              <w:contextualSpacing/>
              <w:rPr>
                <w:rFonts w:ascii="Calibri" w:eastAsia="Times New Roman" w:hAnsi="Calibri" w:cs="Calibri"/>
                <w:color w:val="000000"/>
                <w:szCs w:val="24"/>
              </w:rPr>
            </w:pPr>
          </w:p>
        </w:tc>
        <w:tc>
          <w:tcPr>
            <w:tcW w:w="40" w:type="dxa"/>
            <w:noWrap/>
            <w:vAlign w:val="bottom"/>
            <w:hideMark/>
          </w:tcPr>
          <w:p w14:paraId="09A414D9" w14:textId="77777777" w:rsidR="00FB0D83" w:rsidRDefault="006C352B">
            <w:pPr>
              <w:contextualSpacing/>
              <w:rPr>
                <w:rFonts w:eastAsia="Times New Roman" w:cs="Times New Roman"/>
                <w:sz w:val="20"/>
              </w:rPr>
            </w:pPr>
          </w:p>
        </w:tc>
      </w:tr>
      <w:tr w:rsidR="00D269F7" w14:paraId="09A414E4" w14:textId="77777777">
        <w:trPr>
          <w:trHeight w:val="300"/>
        </w:trPr>
        <w:tc>
          <w:tcPr>
            <w:tcW w:w="2392" w:type="dxa"/>
            <w:noWrap/>
            <w:vAlign w:val="bottom"/>
            <w:hideMark/>
          </w:tcPr>
          <w:p w14:paraId="09A414D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4D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DD" w14:textId="77777777" w:rsidR="00FB0D83" w:rsidRDefault="006C352B">
            <w:pPr>
              <w:contextualSpacing/>
              <w:rPr>
                <w:rFonts w:eastAsia="Times New Roman" w:cs="Times New Roman"/>
                <w:sz w:val="20"/>
              </w:rPr>
            </w:pPr>
          </w:p>
        </w:tc>
        <w:tc>
          <w:tcPr>
            <w:tcW w:w="1190" w:type="dxa"/>
            <w:noWrap/>
            <w:vAlign w:val="bottom"/>
            <w:hideMark/>
          </w:tcPr>
          <w:p w14:paraId="09A414D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4D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E0" w14:textId="77777777" w:rsidR="00FB0D83" w:rsidRDefault="006C352B">
            <w:pPr>
              <w:contextualSpacing/>
              <w:rPr>
                <w:rFonts w:eastAsia="Times New Roman" w:cs="Times New Roman"/>
                <w:sz w:val="20"/>
              </w:rPr>
            </w:pPr>
          </w:p>
        </w:tc>
        <w:tc>
          <w:tcPr>
            <w:tcW w:w="101" w:type="dxa"/>
            <w:noWrap/>
            <w:vAlign w:val="bottom"/>
            <w:hideMark/>
          </w:tcPr>
          <w:p w14:paraId="09A414E1" w14:textId="77777777" w:rsidR="00FB0D83" w:rsidRDefault="006C352B">
            <w:pPr>
              <w:contextualSpacing/>
              <w:rPr>
                <w:rFonts w:eastAsia="Times New Roman" w:cs="Times New Roman"/>
                <w:sz w:val="20"/>
              </w:rPr>
            </w:pPr>
          </w:p>
        </w:tc>
        <w:tc>
          <w:tcPr>
            <w:tcW w:w="101" w:type="dxa"/>
            <w:noWrap/>
            <w:vAlign w:val="bottom"/>
            <w:hideMark/>
          </w:tcPr>
          <w:p w14:paraId="09A414E2" w14:textId="77777777" w:rsidR="00FB0D83" w:rsidRDefault="006C352B">
            <w:pPr>
              <w:contextualSpacing/>
              <w:rPr>
                <w:rFonts w:eastAsia="Times New Roman" w:cs="Times New Roman"/>
                <w:sz w:val="20"/>
              </w:rPr>
            </w:pPr>
          </w:p>
        </w:tc>
        <w:tc>
          <w:tcPr>
            <w:tcW w:w="40" w:type="dxa"/>
            <w:noWrap/>
            <w:vAlign w:val="bottom"/>
            <w:hideMark/>
          </w:tcPr>
          <w:p w14:paraId="09A414E3" w14:textId="77777777" w:rsidR="00FB0D83" w:rsidRDefault="006C352B">
            <w:pPr>
              <w:contextualSpacing/>
              <w:rPr>
                <w:rFonts w:eastAsia="Times New Roman" w:cs="Times New Roman"/>
                <w:sz w:val="20"/>
              </w:rPr>
            </w:pPr>
          </w:p>
        </w:tc>
      </w:tr>
      <w:tr w:rsidR="00D269F7" w14:paraId="09A414EE" w14:textId="77777777">
        <w:trPr>
          <w:trHeight w:val="300"/>
        </w:trPr>
        <w:tc>
          <w:tcPr>
            <w:tcW w:w="2392" w:type="dxa"/>
            <w:noWrap/>
            <w:vAlign w:val="bottom"/>
            <w:hideMark/>
          </w:tcPr>
          <w:p w14:paraId="09A414E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4E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E7" w14:textId="77777777" w:rsidR="00FB0D83" w:rsidRDefault="006C352B">
            <w:pPr>
              <w:contextualSpacing/>
              <w:rPr>
                <w:rFonts w:eastAsia="Times New Roman" w:cs="Times New Roman"/>
                <w:sz w:val="20"/>
              </w:rPr>
            </w:pPr>
          </w:p>
        </w:tc>
        <w:tc>
          <w:tcPr>
            <w:tcW w:w="1190" w:type="dxa"/>
            <w:noWrap/>
            <w:vAlign w:val="bottom"/>
            <w:hideMark/>
          </w:tcPr>
          <w:p w14:paraId="09A414E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4E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EA" w14:textId="77777777" w:rsidR="00FB0D83" w:rsidRDefault="006C352B">
            <w:pPr>
              <w:contextualSpacing/>
              <w:rPr>
                <w:rFonts w:eastAsia="Times New Roman" w:cs="Times New Roman"/>
                <w:sz w:val="20"/>
              </w:rPr>
            </w:pPr>
          </w:p>
        </w:tc>
        <w:tc>
          <w:tcPr>
            <w:tcW w:w="101" w:type="dxa"/>
            <w:noWrap/>
            <w:vAlign w:val="bottom"/>
            <w:hideMark/>
          </w:tcPr>
          <w:p w14:paraId="09A414EB" w14:textId="77777777" w:rsidR="00FB0D83" w:rsidRDefault="006C352B">
            <w:pPr>
              <w:contextualSpacing/>
              <w:rPr>
                <w:rFonts w:eastAsia="Times New Roman" w:cs="Times New Roman"/>
                <w:sz w:val="20"/>
              </w:rPr>
            </w:pPr>
          </w:p>
        </w:tc>
        <w:tc>
          <w:tcPr>
            <w:tcW w:w="101" w:type="dxa"/>
            <w:noWrap/>
            <w:vAlign w:val="bottom"/>
            <w:hideMark/>
          </w:tcPr>
          <w:p w14:paraId="09A414EC" w14:textId="77777777" w:rsidR="00FB0D83" w:rsidRDefault="006C352B">
            <w:pPr>
              <w:contextualSpacing/>
              <w:rPr>
                <w:rFonts w:eastAsia="Times New Roman" w:cs="Times New Roman"/>
                <w:sz w:val="20"/>
              </w:rPr>
            </w:pPr>
          </w:p>
        </w:tc>
        <w:tc>
          <w:tcPr>
            <w:tcW w:w="40" w:type="dxa"/>
            <w:noWrap/>
            <w:vAlign w:val="bottom"/>
            <w:hideMark/>
          </w:tcPr>
          <w:p w14:paraId="09A414ED" w14:textId="77777777" w:rsidR="00FB0D83" w:rsidRDefault="006C352B">
            <w:pPr>
              <w:contextualSpacing/>
              <w:rPr>
                <w:rFonts w:eastAsia="Times New Roman" w:cs="Times New Roman"/>
                <w:sz w:val="20"/>
              </w:rPr>
            </w:pPr>
          </w:p>
        </w:tc>
      </w:tr>
      <w:tr w:rsidR="00D269F7" w14:paraId="09A414F8" w14:textId="77777777">
        <w:trPr>
          <w:trHeight w:val="300"/>
        </w:trPr>
        <w:tc>
          <w:tcPr>
            <w:tcW w:w="2392" w:type="dxa"/>
            <w:noWrap/>
            <w:vAlign w:val="bottom"/>
            <w:hideMark/>
          </w:tcPr>
          <w:p w14:paraId="09A414E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4F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F1" w14:textId="77777777" w:rsidR="00FB0D83" w:rsidRDefault="006C352B">
            <w:pPr>
              <w:contextualSpacing/>
              <w:rPr>
                <w:rFonts w:eastAsia="Times New Roman" w:cs="Times New Roman"/>
                <w:sz w:val="20"/>
              </w:rPr>
            </w:pPr>
          </w:p>
        </w:tc>
        <w:tc>
          <w:tcPr>
            <w:tcW w:w="1190" w:type="dxa"/>
            <w:noWrap/>
            <w:vAlign w:val="bottom"/>
            <w:hideMark/>
          </w:tcPr>
          <w:p w14:paraId="09A414F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4F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F4" w14:textId="77777777" w:rsidR="00FB0D83" w:rsidRDefault="006C352B">
            <w:pPr>
              <w:contextualSpacing/>
              <w:rPr>
                <w:rFonts w:eastAsia="Times New Roman" w:cs="Times New Roman"/>
                <w:sz w:val="20"/>
              </w:rPr>
            </w:pPr>
          </w:p>
        </w:tc>
        <w:tc>
          <w:tcPr>
            <w:tcW w:w="101" w:type="dxa"/>
            <w:noWrap/>
            <w:vAlign w:val="bottom"/>
            <w:hideMark/>
          </w:tcPr>
          <w:p w14:paraId="09A414F5" w14:textId="77777777" w:rsidR="00FB0D83" w:rsidRDefault="006C352B">
            <w:pPr>
              <w:contextualSpacing/>
              <w:rPr>
                <w:rFonts w:eastAsia="Times New Roman" w:cs="Times New Roman"/>
                <w:sz w:val="20"/>
              </w:rPr>
            </w:pPr>
          </w:p>
        </w:tc>
        <w:tc>
          <w:tcPr>
            <w:tcW w:w="101" w:type="dxa"/>
            <w:noWrap/>
            <w:vAlign w:val="bottom"/>
            <w:hideMark/>
          </w:tcPr>
          <w:p w14:paraId="09A414F6" w14:textId="77777777" w:rsidR="00FB0D83" w:rsidRDefault="006C352B">
            <w:pPr>
              <w:contextualSpacing/>
              <w:rPr>
                <w:rFonts w:eastAsia="Times New Roman" w:cs="Times New Roman"/>
                <w:sz w:val="20"/>
              </w:rPr>
            </w:pPr>
          </w:p>
        </w:tc>
        <w:tc>
          <w:tcPr>
            <w:tcW w:w="40" w:type="dxa"/>
            <w:noWrap/>
            <w:vAlign w:val="bottom"/>
            <w:hideMark/>
          </w:tcPr>
          <w:p w14:paraId="09A414F7" w14:textId="77777777" w:rsidR="00FB0D83" w:rsidRDefault="006C352B">
            <w:pPr>
              <w:contextualSpacing/>
              <w:rPr>
                <w:rFonts w:eastAsia="Times New Roman" w:cs="Times New Roman"/>
                <w:sz w:val="20"/>
              </w:rPr>
            </w:pPr>
          </w:p>
        </w:tc>
      </w:tr>
      <w:tr w:rsidR="00D269F7" w14:paraId="09A41502" w14:textId="77777777">
        <w:trPr>
          <w:trHeight w:val="300"/>
        </w:trPr>
        <w:tc>
          <w:tcPr>
            <w:tcW w:w="2392" w:type="dxa"/>
            <w:noWrap/>
            <w:vAlign w:val="bottom"/>
            <w:hideMark/>
          </w:tcPr>
          <w:p w14:paraId="09A414F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4F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4FB" w14:textId="77777777" w:rsidR="00FB0D83" w:rsidRDefault="006C352B">
            <w:pPr>
              <w:contextualSpacing/>
              <w:rPr>
                <w:rFonts w:eastAsia="Times New Roman" w:cs="Times New Roman"/>
                <w:sz w:val="20"/>
              </w:rPr>
            </w:pPr>
          </w:p>
        </w:tc>
        <w:tc>
          <w:tcPr>
            <w:tcW w:w="1190" w:type="dxa"/>
            <w:noWrap/>
            <w:vAlign w:val="bottom"/>
            <w:hideMark/>
          </w:tcPr>
          <w:p w14:paraId="09A414F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4F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4FE" w14:textId="77777777" w:rsidR="00FB0D83" w:rsidRDefault="006C352B">
            <w:pPr>
              <w:contextualSpacing/>
              <w:rPr>
                <w:rFonts w:eastAsia="Times New Roman" w:cs="Times New Roman"/>
                <w:sz w:val="20"/>
              </w:rPr>
            </w:pPr>
          </w:p>
        </w:tc>
        <w:tc>
          <w:tcPr>
            <w:tcW w:w="101" w:type="dxa"/>
            <w:noWrap/>
            <w:vAlign w:val="bottom"/>
            <w:hideMark/>
          </w:tcPr>
          <w:p w14:paraId="09A414FF" w14:textId="77777777" w:rsidR="00FB0D83" w:rsidRDefault="006C352B">
            <w:pPr>
              <w:contextualSpacing/>
              <w:rPr>
                <w:rFonts w:eastAsia="Times New Roman" w:cs="Times New Roman"/>
                <w:sz w:val="20"/>
              </w:rPr>
            </w:pPr>
          </w:p>
        </w:tc>
        <w:tc>
          <w:tcPr>
            <w:tcW w:w="101" w:type="dxa"/>
            <w:noWrap/>
            <w:vAlign w:val="bottom"/>
            <w:hideMark/>
          </w:tcPr>
          <w:p w14:paraId="09A41500" w14:textId="77777777" w:rsidR="00FB0D83" w:rsidRDefault="006C352B">
            <w:pPr>
              <w:contextualSpacing/>
              <w:rPr>
                <w:rFonts w:eastAsia="Times New Roman" w:cs="Times New Roman"/>
                <w:sz w:val="20"/>
              </w:rPr>
            </w:pPr>
          </w:p>
        </w:tc>
        <w:tc>
          <w:tcPr>
            <w:tcW w:w="40" w:type="dxa"/>
            <w:noWrap/>
            <w:vAlign w:val="bottom"/>
            <w:hideMark/>
          </w:tcPr>
          <w:p w14:paraId="09A41501" w14:textId="77777777" w:rsidR="00FB0D83" w:rsidRDefault="006C352B">
            <w:pPr>
              <w:contextualSpacing/>
              <w:rPr>
                <w:rFonts w:eastAsia="Times New Roman" w:cs="Times New Roman"/>
                <w:sz w:val="20"/>
              </w:rPr>
            </w:pPr>
          </w:p>
        </w:tc>
      </w:tr>
      <w:tr w:rsidR="00D269F7" w14:paraId="09A4150C" w14:textId="77777777">
        <w:trPr>
          <w:trHeight w:val="300"/>
        </w:trPr>
        <w:tc>
          <w:tcPr>
            <w:tcW w:w="2392" w:type="dxa"/>
            <w:noWrap/>
            <w:vAlign w:val="bottom"/>
            <w:hideMark/>
          </w:tcPr>
          <w:p w14:paraId="09A4150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50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05" w14:textId="77777777" w:rsidR="00FB0D83" w:rsidRDefault="006C352B">
            <w:pPr>
              <w:contextualSpacing/>
              <w:rPr>
                <w:rFonts w:eastAsia="Times New Roman" w:cs="Times New Roman"/>
                <w:sz w:val="20"/>
              </w:rPr>
            </w:pPr>
          </w:p>
        </w:tc>
        <w:tc>
          <w:tcPr>
            <w:tcW w:w="1190" w:type="dxa"/>
            <w:noWrap/>
            <w:vAlign w:val="bottom"/>
            <w:hideMark/>
          </w:tcPr>
          <w:p w14:paraId="09A4150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0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08" w14:textId="77777777" w:rsidR="00FB0D83" w:rsidRDefault="006C352B">
            <w:pPr>
              <w:contextualSpacing/>
              <w:rPr>
                <w:rFonts w:eastAsia="Times New Roman" w:cs="Times New Roman"/>
                <w:sz w:val="20"/>
              </w:rPr>
            </w:pPr>
          </w:p>
        </w:tc>
        <w:tc>
          <w:tcPr>
            <w:tcW w:w="101" w:type="dxa"/>
            <w:noWrap/>
            <w:vAlign w:val="bottom"/>
            <w:hideMark/>
          </w:tcPr>
          <w:p w14:paraId="09A41509" w14:textId="77777777" w:rsidR="00FB0D83" w:rsidRDefault="006C352B">
            <w:pPr>
              <w:contextualSpacing/>
              <w:rPr>
                <w:rFonts w:eastAsia="Times New Roman" w:cs="Times New Roman"/>
                <w:sz w:val="20"/>
              </w:rPr>
            </w:pPr>
          </w:p>
        </w:tc>
        <w:tc>
          <w:tcPr>
            <w:tcW w:w="101" w:type="dxa"/>
            <w:noWrap/>
            <w:vAlign w:val="bottom"/>
            <w:hideMark/>
          </w:tcPr>
          <w:p w14:paraId="09A4150A" w14:textId="77777777" w:rsidR="00FB0D83" w:rsidRDefault="006C352B">
            <w:pPr>
              <w:contextualSpacing/>
              <w:rPr>
                <w:rFonts w:eastAsia="Times New Roman" w:cs="Times New Roman"/>
                <w:sz w:val="20"/>
              </w:rPr>
            </w:pPr>
          </w:p>
        </w:tc>
        <w:tc>
          <w:tcPr>
            <w:tcW w:w="40" w:type="dxa"/>
            <w:noWrap/>
            <w:vAlign w:val="bottom"/>
            <w:hideMark/>
          </w:tcPr>
          <w:p w14:paraId="09A4150B" w14:textId="77777777" w:rsidR="00FB0D83" w:rsidRDefault="006C352B">
            <w:pPr>
              <w:contextualSpacing/>
              <w:rPr>
                <w:rFonts w:eastAsia="Times New Roman" w:cs="Times New Roman"/>
                <w:sz w:val="20"/>
              </w:rPr>
            </w:pPr>
          </w:p>
        </w:tc>
      </w:tr>
      <w:tr w:rsidR="00D269F7" w14:paraId="09A41516" w14:textId="77777777">
        <w:trPr>
          <w:trHeight w:val="300"/>
        </w:trPr>
        <w:tc>
          <w:tcPr>
            <w:tcW w:w="2392" w:type="dxa"/>
            <w:noWrap/>
            <w:vAlign w:val="bottom"/>
            <w:hideMark/>
          </w:tcPr>
          <w:p w14:paraId="09A4150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50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0F" w14:textId="77777777" w:rsidR="00FB0D83" w:rsidRDefault="006C352B">
            <w:pPr>
              <w:contextualSpacing/>
              <w:rPr>
                <w:rFonts w:eastAsia="Times New Roman" w:cs="Times New Roman"/>
                <w:sz w:val="20"/>
              </w:rPr>
            </w:pPr>
          </w:p>
        </w:tc>
        <w:tc>
          <w:tcPr>
            <w:tcW w:w="1190" w:type="dxa"/>
            <w:noWrap/>
            <w:vAlign w:val="bottom"/>
            <w:hideMark/>
          </w:tcPr>
          <w:p w14:paraId="09A4151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1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12" w14:textId="77777777" w:rsidR="00FB0D83" w:rsidRDefault="006C352B">
            <w:pPr>
              <w:contextualSpacing/>
              <w:rPr>
                <w:rFonts w:eastAsia="Times New Roman" w:cs="Times New Roman"/>
                <w:sz w:val="20"/>
              </w:rPr>
            </w:pPr>
          </w:p>
        </w:tc>
        <w:tc>
          <w:tcPr>
            <w:tcW w:w="101" w:type="dxa"/>
            <w:noWrap/>
            <w:vAlign w:val="bottom"/>
            <w:hideMark/>
          </w:tcPr>
          <w:p w14:paraId="09A41513" w14:textId="77777777" w:rsidR="00FB0D83" w:rsidRDefault="006C352B">
            <w:pPr>
              <w:contextualSpacing/>
              <w:rPr>
                <w:rFonts w:eastAsia="Times New Roman" w:cs="Times New Roman"/>
                <w:sz w:val="20"/>
              </w:rPr>
            </w:pPr>
          </w:p>
        </w:tc>
        <w:tc>
          <w:tcPr>
            <w:tcW w:w="101" w:type="dxa"/>
            <w:noWrap/>
            <w:vAlign w:val="bottom"/>
            <w:hideMark/>
          </w:tcPr>
          <w:p w14:paraId="09A41514" w14:textId="77777777" w:rsidR="00FB0D83" w:rsidRDefault="006C352B">
            <w:pPr>
              <w:contextualSpacing/>
              <w:rPr>
                <w:rFonts w:eastAsia="Times New Roman" w:cs="Times New Roman"/>
                <w:sz w:val="20"/>
              </w:rPr>
            </w:pPr>
          </w:p>
        </w:tc>
        <w:tc>
          <w:tcPr>
            <w:tcW w:w="40" w:type="dxa"/>
            <w:noWrap/>
            <w:vAlign w:val="bottom"/>
            <w:hideMark/>
          </w:tcPr>
          <w:p w14:paraId="09A41515" w14:textId="77777777" w:rsidR="00FB0D83" w:rsidRDefault="006C352B">
            <w:pPr>
              <w:contextualSpacing/>
              <w:rPr>
                <w:rFonts w:eastAsia="Times New Roman" w:cs="Times New Roman"/>
                <w:sz w:val="20"/>
              </w:rPr>
            </w:pPr>
          </w:p>
        </w:tc>
      </w:tr>
      <w:tr w:rsidR="00D269F7" w14:paraId="09A41520" w14:textId="77777777">
        <w:trPr>
          <w:trHeight w:val="300"/>
        </w:trPr>
        <w:tc>
          <w:tcPr>
            <w:tcW w:w="2392" w:type="dxa"/>
            <w:noWrap/>
            <w:vAlign w:val="bottom"/>
            <w:hideMark/>
          </w:tcPr>
          <w:p w14:paraId="09A4151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51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19" w14:textId="77777777" w:rsidR="00FB0D83" w:rsidRDefault="006C352B">
            <w:pPr>
              <w:contextualSpacing/>
              <w:rPr>
                <w:rFonts w:eastAsia="Times New Roman" w:cs="Times New Roman"/>
                <w:sz w:val="20"/>
              </w:rPr>
            </w:pPr>
          </w:p>
        </w:tc>
        <w:tc>
          <w:tcPr>
            <w:tcW w:w="1190" w:type="dxa"/>
            <w:noWrap/>
            <w:vAlign w:val="bottom"/>
            <w:hideMark/>
          </w:tcPr>
          <w:p w14:paraId="09A4151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1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1C" w14:textId="77777777" w:rsidR="00FB0D83" w:rsidRDefault="006C352B">
            <w:pPr>
              <w:contextualSpacing/>
              <w:rPr>
                <w:rFonts w:eastAsia="Times New Roman" w:cs="Times New Roman"/>
                <w:sz w:val="20"/>
              </w:rPr>
            </w:pPr>
          </w:p>
        </w:tc>
        <w:tc>
          <w:tcPr>
            <w:tcW w:w="101" w:type="dxa"/>
            <w:noWrap/>
            <w:vAlign w:val="bottom"/>
            <w:hideMark/>
          </w:tcPr>
          <w:p w14:paraId="09A4151D" w14:textId="77777777" w:rsidR="00FB0D83" w:rsidRDefault="006C352B">
            <w:pPr>
              <w:contextualSpacing/>
              <w:rPr>
                <w:rFonts w:eastAsia="Times New Roman" w:cs="Times New Roman"/>
                <w:sz w:val="20"/>
              </w:rPr>
            </w:pPr>
          </w:p>
        </w:tc>
        <w:tc>
          <w:tcPr>
            <w:tcW w:w="101" w:type="dxa"/>
            <w:noWrap/>
            <w:vAlign w:val="bottom"/>
            <w:hideMark/>
          </w:tcPr>
          <w:p w14:paraId="09A4151E" w14:textId="77777777" w:rsidR="00FB0D83" w:rsidRDefault="006C352B">
            <w:pPr>
              <w:contextualSpacing/>
              <w:rPr>
                <w:rFonts w:eastAsia="Times New Roman" w:cs="Times New Roman"/>
                <w:sz w:val="20"/>
              </w:rPr>
            </w:pPr>
          </w:p>
        </w:tc>
        <w:tc>
          <w:tcPr>
            <w:tcW w:w="40" w:type="dxa"/>
            <w:noWrap/>
            <w:vAlign w:val="bottom"/>
            <w:hideMark/>
          </w:tcPr>
          <w:p w14:paraId="09A4151F" w14:textId="77777777" w:rsidR="00FB0D83" w:rsidRDefault="006C352B">
            <w:pPr>
              <w:contextualSpacing/>
              <w:rPr>
                <w:rFonts w:eastAsia="Times New Roman" w:cs="Times New Roman"/>
                <w:sz w:val="20"/>
              </w:rPr>
            </w:pPr>
          </w:p>
        </w:tc>
      </w:tr>
      <w:tr w:rsidR="00D269F7" w14:paraId="09A41529" w14:textId="77777777">
        <w:trPr>
          <w:trHeight w:val="300"/>
        </w:trPr>
        <w:tc>
          <w:tcPr>
            <w:tcW w:w="4406" w:type="dxa"/>
            <w:gridSpan w:val="2"/>
            <w:noWrap/>
            <w:vAlign w:val="bottom"/>
            <w:hideMark/>
          </w:tcPr>
          <w:p w14:paraId="09A4152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522"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52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52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25" w14:textId="77777777" w:rsidR="00FB0D83" w:rsidRDefault="006C352B">
            <w:pPr>
              <w:contextualSpacing/>
              <w:rPr>
                <w:rFonts w:eastAsia="Times New Roman" w:cs="Times New Roman"/>
                <w:sz w:val="20"/>
              </w:rPr>
            </w:pPr>
          </w:p>
        </w:tc>
        <w:tc>
          <w:tcPr>
            <w:tcW w:w="101" w:type="dxa"/>
            <w:noWrap/>
            <w:vAlign w:val="bottom"/>
            <w:hideMark/>
          </w:tcPr>
          <w:p w14:paraId="09A41526" w14:textId="77777777" w:rsidR="00FB0D83" w:rsidRDefault="006C352B">
            <w:pPr>
              <w:contextualSpacing/>
              <w:rPr>
                <w:rFonts w:eastAsia="Times New Roman" w:cs="Times New Roman"/>
                <w:sz w:val="20"/>
              </w:rPr>
            </w:pPr>
          </w:p>
        </w:tc>
        <w:tc>
          <w:tcPr>
            <w:tcW w:w="101" w:type="dxa"/>
            <w:noWrap/>
            <w:vAlign w:val="bottom"/>
            <w:hideMark/>
          </w:tcPr>
          <w:p w14:paraId="09A41527" w14:textId="77777777" w:rsidR="00FB0D83" w:rsidRDefault="006C352B">
            <w:pPr>
              <w:contextualSpacing/>
              <w:rPr>
                <w:rFonts w:eastAsia="Times New Roman" w:cs="Times New Roman"/>
                <w:sz w:val="20"/>
              </w:rPr>
            </w:pPr>
          </w:p>
        </w:tc>
        <w:tc>
          <w:tcPr>
            <w:tcW w:w="40" w:type="dxa"/>
            <w:noWrap/>
            <w:vAlign w:val="bottom"/>
            <w:hideMark/>
          </w:tcPr>
          <w:p w14:paraId="09A41528" w14:textId="77777777" w:rsidR="00FB0D83" w:rsidRDefault="006C352B">
            <w:pPr>
              <w:contextualSpacing/>
              <w:rPr>
                <w:rFonts w:eastAsia="Times New Roman" w:cs="Times New Roman"/>
                <w:sz w:val="20"/>
              </w:rPr>
            </w:pPr>
          </w:p>
        </w:tc>
      </w:tr>
      <w:tr w:rsidR="00D269F7" w14:paraId="09A41533" w14:textId="77777777">
        <w:trPr>
          <w:trHeight w:val="300"/>
        </w:trPr>
        <w:tc>
          <w:tcPr>
            <w:tcW w:w="2392" w:type="dxa"/>
            <w:noWrap/>
            <w:vAlign w:val="bottom"/>
            <w:hideMark/>
          </w:tcPr>
          <w:p w14:paraId="09A4152A" w14:textId="77777777" w:rsidR="00FB0D83" w:rsidRDefault="006C352B">
            <w:pPr>
              <w:contextualSpacing/>
              <w:rPr>
                <w:rFonts w:eastAsia="Times New Roman" w:cs="Times New Roman"/>
                <w:sz w:val="20"/>
              </w:rPr>
            </w:pPr>
          </w:p>
        </w:tc>
        <w:tc>
          <w:tcPr>
            <w:tcW w:w="2014" w:type="dxa"/>
            <w:noWrap/>
            <w:vAlign w:val="bottom"/>
            <w:hideMark/>
          </w:tcPr>
          <w:p w14:paraId="09A4152B" w14:textId="77777777" w:rsidR="00FB0D83" w:rsidRDefault="006C352B">
            <w:pPr>
              <w:contextualSpacing/>
              <w:rPr>
                <w:rFonts w:eastAsia="Times New Roman" w:cs="Times New Roman"/>
                <w:sz w:val="20"/>
              </w:rPr>
            </w:pPr>
          </w:p>
        </w:tc>
        <w:tc>
          <w:tcPr>
            <w:tcW w:w="2759" w:type="dxa"/>
            <w:noWrap/>
            <w:vAlign w:val="bottom"/>
            <w:hideMark/>
          </w:tcPr>
          <w:p w14:paraId="09A4152C" w14:textId="77777777" w:rsidR="00FB0D83" w:rsidRDefault="006C352B">
            <w:pPr>
              <w:contextualSpacing/>
              <w:rPr>
                <w:rFonts w:eastAsia="Times New Roman" w:cs="Times New Roman"/>
                <w:sz w:val="20"/>
              </w:rPr>
            </w:pPr>
          </w:p>
        </w:tc>
        <w:tc>
          <w:tcPr>
            <w:tcW w:w="1190" w:type="dxa"/>
            <w:noWrap/>
            <w:vAlign w:val="bottom"/>
            <w:hideMark/>
          </w:tcPr>
          <w:p w14:paraId="09A4152D" w14:textId="77777777" w:rsidR="00FB0D83" w:rsidRDefault="006C352B">
            <w:pPr>
              <w:contextualSpacing/>
              <w:rPr>
                <w:rFonts w:eastAsia="Times New Roman" w:cs="Times New Roman"/>
                <w:sz w:val="20"/>
              </w:rPr>
            </w:pPr>
          </w:p>
        </w:tc>
        <w:tc>
          <w:tcPr>
            <w:tcW w:w="101" w:type="dxa"/>
            <w:noWrap/>
            <w:vAlign w:val="bottom"/>
            <w:hideMark/>
          </w:tcPr>
          <w:p w14:paraId="09A4152E" w14:textId="77777777" w:rsidR="00FB0D83" w:rsidRDefault="006C352B">
            <w:pPr>
              <w:contextualSpacing/>
              <w:rPr>
                <w:rFonts w:eastAsia="Times New Roman" w:cs="Times New Roman"/>
                <w:sz w:val="20"/>
              </w:rPr>
            </w:pPr>
          </w:p>
        </w:tc>
        <w:tc>
          <w:tcPr>
            <w:tcW w:w="101" w:type="dxa"/>
            <w:noWrap/>
            <w:vAlign w:val="bottom"/>
            <w:hideMark/>
          </w:tcPr>
          <w:p w14:paraId="09A4152F" w14:textId="77777777" w:rsidR="00FB0D83" w:rsidRDefault="006C352B">
            <w:pPr>
              <w:contextualSpacing/>
              <w:rPr>
                <w:rFonts w:eastAsia="Times New Roman" w:cs="Times New Roman"/>
                <w:sz w:val="20"/>
              </w:rPr>
            </w:pPr>
          </w:p>
        </w:tc>
        <w:tc>
          <w:tcPr>
            <w:tcW w:w="101" w:type="dxa"/>
            <w:noWrap/>
            <w:vAlign w:val="bottom"/>
            <w:hideMark/>
          </w:tcPr>
          <w:p w14:paraId="09A41530" w14:textId="77777777" w:rsidR="00FB0D83" w:rsidRDefault="006C352B">
            <w:pPr>
              <w:contextualSpacing/>
              <w:rPr>
                <w:rFonts w:eastAsia="Times New Roman" w:cs="Times New Roman"/>
                <w:sz w:val="20"/>
              </w:rPr>
            </w:pPr>
          </w:p>
        </w:tc>
        <w:tc>
          <w:tcPr>
            <w:tcW w:w="101" w:type="dxa"/>
            <w:noWrap/>
            <w:vAlign w:val="bottom"/>
            <w:hideMark/>
          </w:tcPr>
          <w:p w14:paraId="09A41531" w14:textId="77777777" w:rsidR="00FB0D83" w:rsidRDefault="006C352B">
            <w:pPr>
              <w:contextualSpacing/>
              <w:rPr>
                <w:rFonts w:eastAsia="Times New Roman" w:cs="Times New Roman"/>
                <w:sz w:val="20"/>
              </w:rPr>
            </w:pPr>
          </w:p>
        </w:tc>
        <w:tc>
          <w:tcPr>
            <w:tcW w:w="40" w:type="dxa"/>
            <w:noWrap/>
            <w:vAlign w:val="bottom"/>
            <w:hideMark/>
          </w:tcPr>
          <w:p w14:paraId="09A41532" w14:textId="77777777" w:rsidR="00FB0D83" w:rsidRDefault="006C352B">
            <w:pPr>
              <w:contextualSpacing/>
              <w:rPr>
                <w:rFonts w:eastAsia="Times New Roman" w:cs="Times New Roman"/>
                <w:sz w:val="20"/>
              </w:rPr>
            </w:pPr>
          </w:p>
        </w:tc>
      </w:tr>
      <w:tr w:rsidR="00D269F7" w14:paraId="09A41538" w14:textId="77777777">
        <w:trPr>
          <w:trHeight w:val="300"/>
        </w:trPr>
        <w:tc>
          <w:tcPr>
            <w:tcW w:w="2392" w:type="dxa"/>
            <w:noWrap/>
            <w:vAlign w:val="bottom"/>
            <w:hideMark/>
          </w:tcPr>
          <w:p w14:paraId="09A41534" w14:textId="77777777" w:rsidR="00FB0D83" w:rsidRDefault="006C352B">
            <w:pPr>
              <w:contextualSpacing/>
              <w:rPr>
                <w:rFonts w:eastAsia="Times New Roman" w:cs="Times New Roman"/>
                <w:sz w:val="20"/>
              </w:rPr>
            </w:pPr>
          </w:p>
        </w:tc>
        <w:tc>
          <w:tcPr>
            <w:tcW w:w="6266" w:type="dxa"/>
            <w:gridSpan w:val="6"/>
            <w:noWrap/>
            <w:vAlign w:val="bottom"/>
            <w:hideMark/>
          </w:tcPr>
          <w:p w14:paraId="09A41535" w14:textId="77777777" w:rsidR="00FB0D83" w:rsidRDefault="006C352B">
            <w:pPr>
              <w:contextualSpacing/>
              <w:rPr>
                <w:rFonts w:ascii="Calibri" w:eastAsia="Times New Roman" w:hAnsi="Calibri" w:cs="Calibri"/>
                <w:color w:val="000000"/>
                <w:sz w:val="22"/>
                <w:szCs w:val="22"/>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xml:space="preserve">. Τροπ. 1817/3 ως έχει   ΔΕΚΤΟ </w:t>
            </w:r>
            <w:r>
              <w:rPr>
                <w:rFonts w:ascii="Calibri" w:eastAsia="Times New Roman" w:hAnsi="Calibri" w:cs="Calibri"/>
                <w:color w:val="000000"/>
                <w:szCs w:val="24"/>
              </w:rPr>
              <w:t>ΚΑΤΑ ΠΛΕΙΟΨΗΦΙΑ</w:t>
            </w:r>
          </w:p>
        </w:tc>
        <w:tc>
          <w:tcPr>
            <w:tcW w:w="101" w:type="dxa"/>
            <w:noWrap/>
            <w:vAlign w:val="bottom"/>
            <w:hideMark/>
          </w:tcPr>
          <w:p w14:paraId="09A41536" w14:textId="77777777" w:rsidR="00FB0D83" w:rsidRDefault="006C352B">
            <w:pPr>
              <w:contextualSpacing/>
              <w:rPr>
                <w:rFonts w:ascii="Calibri" w:eastAsia="Times New Roman" w:hAnsi="Calibri" w:cs="Calibri"/>
                <w:color w:val="000000"/>
                <w:szCs w:val="24"/>
              </w:rPr>
            </w:pPr>
          </w:p>
        </w:tc>
        <w:tc>
          <w:tcPr>
            <w:tcW w:w="40" w:type="dxa"/>
            <w:noWrap/>
            <w:vAlign w:val="bottom"/>
            <w:hideMark/>
          </w:tcPr>
          <w:p w14:paraId="09A41537" w14:textId="77777777" w:rsidR="00FB0D83" w:rsidRDefault="006C352B">
            <w:pPr>
              <w:contextualSpacing/>
              <w:rPr>
                <w:rFonts w:eastAsia="Times New Roman" w:cs="Times New Roman"/>
                <w:sz w:val="20"/>
              </w:rPr>
            </w:pPr>
          </w:p>
        </w:tc>
      </w:tr>
      <w:tr w:rsidR="00D269F7" w14:paraId="09A41542" w14:textId="77777777">
        <w:trPr>
          <w:trHeight w:val="300"/>
        </w:trPr>
        <w:tc>
          <w:tcPr>
            <w:tcW w:w="2392" w:type="dxa"/>
            <w:noWrap/>
            <w:vAlign w:val="bottom"/>
            <w:hideMark/>
          </w:tcPr>
          <w:p w14:paraId="09A4153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53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3B" w14:textId="77777777" w:rsidR="00FB0D83" w:rsidRDefault="006C352B">
            <w:pPr>
              <w:contextualSpacing/>
              <w:rPr>
                <w:rFonts w:eastAsia="Times New Roman" w:cs="Times New Roman"/>
                <w:sz w:val="20"/>
              </w:rPr>
            </w:pPr>
          </w:p>
        </w:tc>
        <w:tc>
          <w:tcPr>
            <w:tcW w:w="1190" w:type="dxa"/>
            <w:noWrap/>
            <w:vAlign w:val="bottom"/>
            <w:hideMark/>
          </w:tcPr>
          <w:p w14:paraId="09A4153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3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3E" w14:textId="77777777" w:rsidR="00FB0D83" w:rsidRDefault="006C352B">
            <w:pPr>
              <w:contextualSpacing/>
              <w:rPr>
                <w:rFonts w:eastAsia="Times New Roman" w:cs="Times New Roman"/>
                <w:sz w:val="20"/>
              </w:rPr>
            </w:pPr>
          </w:p>
        </w:tc>
        <w:tc>
          <w:tcPr>
            <w:tcW w:w="101" w:type="dxa"/>
            <w:noWrap/>
            <w:vAlign w:val="bottom"/>
            <w:hideMark/>
          </w:tcPr>
          <w:p w14:paraId="09A4153F" w14:textId="77777777" w:rsidR="00FB0D83" w:rsidRDefault="006C352B">
            <w:pPr>
              <w:contextualSpacing/>
              <w:rPr>
                <w:rFonts w:eastAsia="Times New Roman" w:cs="Times New Roman"/>
                <w:sz w:val="20"/>
              </w:rPr>
            </w:pPr>
          </w:p>
        </w:tc>
        <w:tc>
          <w:tcPr>
            <w:tcW w:w="101" w:type="dxa"/>
            <w:noWrap/>
            <w:vAlign w:val="bottom"/>
            <w:hideMark/>
          </w:tcPr>
          <w:p w14:paraId="09A41540" w14:textId="77777777" w:rsidR="00FB0D83" w:rsidRDefault="006C352B">
            <w:pPr>
              <w:contextualSpacing/>
              <w:rPr>
                <w:rFonts w:eastAsia="Times New Roman" w:cs="Times New Roman"/>
                <w:sz w:val="20"/>
              </w:rPr>
            </w:pPr>
          </w:p>
        </w:tc>
        <w:tc>
          <w:tcPr>
            <w:tcW w:w="40" w:type="dxa"/>
            <w:noWrap/>
            <w:vAlign w:val="bottom"/>
            <w:hideMark/>
          </w:tcPr>
          <w:p w14:paraId="09A41541" w14:textId="77777777" w:rsidR="00FB0D83" w:rsidRDefault="006C352B">
            <w:pPr>
              <w:contextualSpacing/>
              <w:rPr>
                <w:rFonts w:eastAsia="Times New Roman" w:cs="Times New Roman"/>
                <w:sz w:val="20"/>
              </w:rPr>
            </w:pPr>
          </w:p>
        </w:tc>
      </w:tr>
      <w:tr w:rsidR="00D269F7" w14:paraId="09A4154C" w14:textId="77777777">
        <w:trPr>
          <w:trHeight w:val="300"/>
        </w:trPr>
        <w:tc>
          <w:tcPr>
            <w:tcW w:w="2392" w:type="dxa"/>
            <w:noWrap/>
            <w:vAlign w:val="bottom"/>
            <w:hideMark/>
          </w:tcPr>
          <w:p w14:paraId="09A4154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54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45" w14:textId="77777777" w:rsidR="00FB0D83" w:rsidRDefault="006C352B">
            <w:pPr>
              <w:contextualSpacing/>
              <w:rPr>
                <w:rFonts w:eastAsia="Times New Roman" w:cs="Times New Roman"/>
                <w:sz w:val="20"/>
              </w:rPr>
            </w:pPr>
          </w:p>
        </w:tc>
        <w:tc>
          <w:tcPr>
            <w:tcW w:w="1190" w:type="dxa"/>
            <w:noWrap/>
            <w:vAlign w:val="bottom"/>
            <w:hideMark/>
          </w:tcPr>
          <w:p w14:paraId="09A4154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4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48" w14:textId="77777777" w:rsidR="00FB0D83" w:rsidRDefault="006C352B">
            <w:pPr>
              <w:contextualSpacing/>
              <w:rPr>
                <w:rFonts w:eastAsia="Times New Roman" w:cs="Times New Roman"/>
                <w:sz w:val="20"/>
              </w:rPr>
            </w:pPr>
          </w:p>
        </w:tc>
        <w:tc>
          <w:tcPr>
            <w:tcW w:w="101" w:type="dxa"/>
            <w:noWrap/>
            <w:vAlign w:val="bottom"/>
            <w:hideMark/>
          </w:tcPr>
          <w:p w14:paraId="09A41549" w14:textId="77777777" w:rsidR="00FB0D83" w:rsidRDefault="006C352B">
            <w:pPr>
              <w:contextualSpacing/>
              <w:rPr>
                <w:rFonts w:eastAsia="Times New Roman" w:cs="Times New Roman"/>
                <w:sz w:val="20"/>
              </w:rPr>
            </w:pPr>
          </w:p>
        </w:tc>
        <w:tc>
          <w:tcPr>
            <w:tcW w:w="101" w:type="dxa"/>
            <w:noWrap/>
            <w:vAlign w:val="bottom"/>
            <w:hideMark/>
          </w:tcPr>
          <w:p w14:paraId="09A4154A" w14:textId="77777777" w:rsidR="00FB0D83" w:rsidRDefault="006C352B">
            <w:pPr>
              <w:contextualSpacing/>
              <w:rPr>
                <w:rFonts w:eastAsia="Times New Roman" w:cs="Times New Roman"/>
                <w:sz w:val="20"/>
              </w:rPr>
            </w:pPr>
          </w:p>
        </w:tc>
        <w:tc>
          <w:tcPr>
            <w:tcW w:w="40" w:type="dxa"/>
            <w:noWrap/>
            <w:vAlign w:val="bottom"/>
            <w:hideMark/>
          </w:tcPr>
          <w:p w14:paraId="09A4154B" w14:textId="77777777" w:rsidR="00FB0D83" w:rsidRDefault="006C352B">
            <w:pPr>
              <w:contextualSpacing/>
              <w:rPr>
                <w:rFonts w:eastAsia="Times New Roman" w:cs="Times New Roman"/>
                <w:sz w:val="20"/>
              </w:rPr>
            </w:pPr>
          </w:p>
        </w:tc>
      </w:tr>
      <w:tr w:rsidR="00D269F7" w14:paraId="09A41556" w14:textId="77777777">
        <w:trPr>
          <w:trHeight w:val="300"/>
        </w:trPr>
        <w:tc>
          <w:tcPr>
            <w:tcW w:w="2392" w:type="dxa"/>
            <w:noWrap/>
            <w:vAlign w:val="bottom"/>
            <w:hideMark/>
          </w:tcPr>
          <w:p w14:paraId="09A4154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54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4F" w14:textId="77777777" w:rsidR="00FB0D83" w:rsidRDefault="006C352B">
            <w:pPr>
              <w:contextualSpacing/>
              <w:rPr>
                <w:rFonts w:eastAsia="Times New Roman" w:cs="Times New Roman"/>
                <w:sz w:val="20"/>
              </w:rPr>
            </w:pPr>
          </w:p>
        </w:tc>
        <w:tc>
          <w:tcPr>
            <w:tcW w:w="1190" w:type="dxa"/>
            <w:noWrap/>
            <w:vAlign w:val="bottom"/>
            <w:hideMark/>
          </w:tcPr>
          <w:p w14:paraId="09A4155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5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52" w14:textId="77777777" w:rsidR="00FB0D83" w:rsidRDefault="006C352B">
            <w:pPr>
              <w:contextualSpacing/>
              <w:rPr>
                <w:rFonts w:eastAsia="Times New Roman" w:cs="Times New Roman"/>
                <w:sz w:val="20"/>
              </w:rPr>
            </w:pPr>
          </w:p>
        </w:tc>
        <w:tc>
          <w:tcPr>
            <w:tcW w:w="101" w:type="dxa"/>
            <w:noWrap/>
            <w:vAlign w:val="bottom"/>
            <w:hideMark/>
          </w:tcPr>
          <w:p w14:paraId="09A41553" w14:textId="77777777" w:rsidR="00FB0D83" w:rsidRDefault="006C352B">
            <w:pPr>
              <w:contextualSpacing/>
              <w:rPr>
                <w:rFonts w:eastAsia="Times New Roman" w:cs="Times New Roman"/>
                <w:sz w:val="20"/>
              </w:rPr>
            </w:pPr>
          </w:p>
        </w:tc>
        <w:tc>
          <w:tcPr>
            <w:tcW w:w="101" w:type="dxa"/>
            <w:noWrap/>
            <w:vAlign w:val="bottom"/>
            <w:hideMark/>
          </w:tcPr>
          <w:p w14:paraId="09A41554" w14:textId="77777777" w:rsidR="00FB0D83" w:rsidRDefault="006C352B">
            <w:pPr>
              <w:contextualSpacing/>
              <w:rPr>
                <w:rFonts w:eastAsia="Times New Roman" w:cs="Times New Roman"/>
                <w:sz w:val="20"/>
              </w:rPr>
            </w:pPr>
          </w:p>
        </w:tc>
        <w:tc>
          <w:tcPr>
            <w:tcW w:w="40" w:type="dxa"/>
            <w:noWrap/>
            <w:vAlign w:val="bottom"/>
            <w:hideMark/>
          </w:tcPr>
          <w:p w14:paraId="09A41555" w14:textId="77777777" w:rsidR="00FB0D83" w:rsidRDefault="006C352B">
            <w:pPr>
              <w:contextualSpacing/>
              <w:rPr>
                <w:rFonts w:eastAsia="Times New Roman" w:cs="Times New Roman"/>
                <w:sz w:val="20"/>
              </w:rPr>
            </w:pPr>
          </w:p>
        </w:tc>
      </w:tr>
      <w:tr w:rsidR="00D269F7" w14:paraId="09A41560" w14:textId="77777777">
        <w:trPr>
          <w:trHeight w:val="300"/>
        </w:trPr>
        <w:tc>
          <w:tcPr>
            <w:tcW w:w="2392" w:type="dxa"/>
            <w:noWrap/>
            <w:vAlign w:val="bottom"/>
            <w:hideMark/>
          </w:tcPr>
          <w:p w14:paraId="09A4155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55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59" w14:textId="77777777" w:rsidR="00FB0D83" w:rsidRDefault="006C352B">
            <w:pPr>
              <w:contextualSpacing/>
              <w:rPr>
                <w:rFonts w:eastAsia="Times New Roman" w:cs="Times New Roman"/>
                <w:sz w:val="20"/>
              </w:rPr>
            </w:pPr>
          </w:p>
        </w:tc>
        <w:tc>
          <w:tcPr>
            <w:tcW w:w="1190" w:type="dxa"/>
            <w:noWrap/>
            <w:vAlign w:val="bottom"/>
            <w:hideMark/>
          </w:tcPr>
          <w:p w14:paraId="09A4155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5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5C" w14:textId="77777777" w:rsidR="00FB0D83" w:rsidRDefault="006C352B">
            <w:pPr>
              <w:contextualSpacing/>
              <w:rPr>
                <w:rFonts w:eastAsia="Times New Roman" w:cs="Times New Roman"/>
                <w:sz w:val="20"/>
              </w:rPr>
            </w:pPr>
          </w:p>
        </w:tc>
        <w:tc>
          <w:tcPr>
            <w:tcW w:w="101" w:type="dxa"/>
            <w:noWrap/>
            <w:vAlign w:val="bottom"/>
            <w:hideMark/>
          </w:tcPr>
          <w:p w14:paraId="09A4155D" w14:textId="77777777" w:rsidR="00FB0D83" w:rsidRDefault="006C352B">
            <w:pPr>
              <w:contextualSpacing/>
              <w:rPr>
                <w:rFonts w:eastAsia="Times New Roman" w:cs="Times New Roman"/>
                <w:sz w:val="20"/>
              </w:rPr>
            </w:pPr>
          </w:p>
        </w:tc>
        <w:tc>
          <w:tcPr>
            <w:tcW w:w="101" w:type="dxa"/>
            <w:noWrap/>
            <w:vAlign w:val="bottom"/>
            <w:hideMark/>
          </w:tcPr>
          <w:p w14:paraId="09A4155E" w14:textId="77777777" w:rsidR="00FB0D83" w:rsidRDefault="006C352B">
            <w:pPr>
              <w:contextualSpacing/>
              <w:rPr>
                <w:rFonts w:eastAsia="Times New Roman" w:cs="Times New Roman"/>
                <w:sz w:val="20"/>
              </w:rPr>
            </w:pPr>
          </w:p>
        </w:tc>
        <w:tc>
          <w:tcPr>
            <w:tcW w:w="40" w:type="dxa"/>
            <w:noWrap/>
            <w:vAlign w:val="bottom"/>
            <w:hideMark/>
          </w:tcPr>
          <w:p w14:paraId="09A4155F" w14:textId="77777777" w:rsidR="00FB0D83" w:rsidRDefault="006C352B">
            <w:pPr>
              <w:contextualSpacing/>
              <w:rPr>
                <w:rFonts w:eastAsia="Times New Roman" w:cs="Times New Roman"/>
                <w:sz w:val="20"/>
              </w:rPr>
            </w:pPr>
          </w:p>
        </w:tc>
      </w:tr>
      <w:tr w:rsidR="00D269F7" w14:paraId="09A4156A" w14:textId="77777777">
        <w:trPr>
          <w:trHeight w:val="300"/>
        </w:trPr>
        <w:tc>
          <w:tcPr>
            <w:tcW w:w="2392" w:type="dxa"/>
            <w:noWrap/>
            <w:vAlign w:val="bottom"/>
            <w:hideMark/>
          </w:tcPr>
          <w:p w14:paraId="09A4156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56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63" w14:textId="77777777" w:rsidR="00FB0D83" w:rsidRDefault="006C352B">
            <w:pPr>
              <w:contextualSpacing/>
              <w:rPr>
                <w:rFonts w:eastAsia="Times New Roman" w:cs="Times New Roman"/>
                <w:sz w:val="20"/>
              </w:rPr>
            </w:pPr>
          </w:p>
        </w:tc>
        <w:tc>
          <w:tcPr>
            <w:tcW w:w="1190" w:type="dxa"/>
            <w:noWrap/>
            <w:vAlign w:val="bottom"/>
            <w:hideMark/>
          </w:tcPr>
          <w:p w14:paraId="09A4156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6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66" w14:textId="77777777" w:rsidR="00FB0D83" w:rsidRDefault="006C352B">
            <w:pPr>
              <w:contextualSpacing/>
              <w:rPr>
                <w:rFonts w:eastAsia="Times New Roman" w:cs="Times New Roman"/>
                <w:sz w:val="20"/>
              </w:rPr>
            </w:pPr>
          </w:p>
        </w:tc>
        <w:tc>
          <w:tcPr>
            <w:tcW w:w="101" w:type="dxa"/>
            <w:noWrap/>
            <w:vAlign w:val="bottom"/>
            <w:hideMark/>
          </w:tcPr>
          <w:p w14:paraId="09A41567" w14:textId="77777777" w:rsidR="00FB0D83" w:rsidRDefault="006C352B">
            <w:pPr>
              <w:contextualSpacing/>
              <w:rPr>
                <w:rFonts w:eastAsia="Times New Roman" w:cs="Times New Roman"/>
                <w:sz w:val="20"/>
              </w:rPr>
            </w:pPr>
          </w:p>
        </w:tc>
        <w:tc>
          <w:tcPr>
            <w:tcW w:w="101" w:type="dxa"/>
            <w:noWrap/>
            <w:vAlign w:val="bottom"/>
            <w:hideMark/>
          </w:tcPr>
          <w:p w14:paraId="09A41568" w14:textId="77777777" w:rsidR="00FB0D83" w:rsidRDefault="006C352B">
            <w:pPr>
              <w:contextualSpacing/>
              <w:rPr>
                <w:rFonts w:eastAsia="Times New Roman" w:cs="Times New Roman"/>
                <w:sz w:val="20"/>
              </w:rPr>
            </w:pPr>
          </w:p>
        </w:tc>
        <w:tc>
          <w:tcPr>
            <w:tcW w:w="40" w:type="dxa"/>
            <w:noWrap/>
            <w:vAlign w:val="bottom"/>
            <w:hideMark/>
          </w:tcPr>
          <w:p w14:paraId="09A41569" w14:textId="77777777" w:rsidR="00FB0D83" w:rsidRDefault="006C352B">
            <w:pPr>
              <w:contextualSpacing/>
              <w:rPr>
                <w:rFonts w:eastAsia="Times New Roman" w:cs="Times New Roman"/>
                <w:sz w:val="20"/>
              </w:rPr>
            </w:pPr>
          </w:p>
        </w:tc>
      </w:tr>
      <w:tr w:rsidR="00D269F7" w14:paraId="09A41574" w14:textId="77777777">
        <w:trPr>
          <w:trHeight w:val="300"/>
        </w:trPr>
        <w:tc>
          <w:tcPr>
            <w:tcW w:w="2392" w:type="dxa"/>
            <w:noWrap/>
            <w:vAlign w:val="bottom"/>
            <w:hideMark/>
          </w:tcPr>
          <w:p w14:paraId="09A4156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56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6D" w14:textId="77777777" w:rsidR="00FB0D83" w:rsidRDefault="006C352B">
            <w:pPr>
              <w:contextualSpacing/>
              <w:rPr>
                <w:rFonts w:eastAsia="Times New Roman" w:cs="Times New Roman"/>
                <w:sz w:val="20"/>
              </w:rPr>
            </w:pPr>
          </w:p>
        </w:tc>
        <w:tc>
          <w:tcPr>
            <w:tcW w:w="1190" w:type="dxa"/>
            <w:noWrap/>
            <w:vAlign w:val="bottom"/>
            <w:hideMark/>
          </w:tcPr>
          <w:p w14:paraId="09A4156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6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70" w14:textId="77777777" w:rsidR="00FB0D83" w:rsidRDefault="006C352B">
            <w:pPr>
              <w:contextualSpacing/>
              <w:rPr>
                <w:rFonts w:eastAsia="Times New Roman" w:cs="Times New Roman"/>
                <w:sz w:val="20"/>
              </w:rPr>
            </w:pPr>
          </w:p>
        </w:tc>
        <w:tc>
          <w:tcPr>
            <w:tcW w:w="101" w:type="dxa"/>
            <w:noWrap/>
            <w:vAlign w:val="bottom"/>
            <w:hideMark/>
          </w:tcPr>
          <w:p w14:paraId="09A41571" w14:textId="77777777" w:rsidR="00FB0D83" w:rsidRDefault="006C352B">
            <w:pPr>
              <w:contextualSpacing/>
              <w:rPr>
                <w:rFonts w:eastAsia="Times New Roman" w:cs="Times New Roman"/>
                <w:sz w:val="20"/>
              </w:rPr>
            </w:pPr>
          </w:p>
        </w:tc>
        <w:tc>
          <w:tcPr>
            <w:tcW w:w="101" w:type="dxa"/>
            <w:noWrap/>
            <w:vAlign w:val="bottom"/>
            <w:hideMark/>
          </w:tcPr>
          <w:p w14:paraId="09A41572" w14:textId="77777777" w:rsidR="00FB0D83" w:rsidRDefault="006C352B">
            <w:pPr>
              <w:contextualSpacing/>
              <w:rPr>
                <w:rFonts w:eastAsia="Times New Roman" w:cs="Times New Roman"/>
                <w:sz w:val="20"/>
              </w:rPr>
            </w:pPr>
          </w:p>
        </w:tc>
        <w:tc>
          <w:tcPr>
            <w:tcW w:w="40" w:type="dxa"/>
            <w:noWrap/>
            <w:vAlign w:val="bottom"/>
            <w:hideMark/>
          </w:tcPr>
          <w:p w14:paraId="09A41573" w14:textId="77777777" w:rsidR="00FB0D83" w:rsidRDefault="006C352B">
            <w:pPr>
              <w:contextualSpacing/>
              <w:rPr>
                <w:rFonts w:eastAsia="Times New Roman" w:cs="Times New Roman"/>
                <w:sz w:val="20"/>
              </w:rPr>
            </w:pPr>
          </w:p>
        </w:tc>
      </w:tr>
      <w:tr w:rsidR="00D269F7" w14:paraId="09A4157E" w14:textId="77777777">
        <w:trPr>
          <w:trHeight w:val="300"/>
        </w:trPr>
        <w:tc>
          <w:tcPr>
            <w:tcW w:w="2392" w:type="dxa"/>
            <w:noWrap/>
            <w:vAlign w:val="bottom"/>
            <w:hideMark/>
          </w:tcPr>
          <w:p w14:paraId="09A4157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57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77" w14:textId="77777777" w:rsidR="00FB0D83" w:rsidRDefault="006C352B">
            <w:pPr>
              <w:contextualSpacing/>
              <w:rPr>
                <w:rFonts w:eastAsia="Times New Roman" w:cs="Times New Roman"/>
                <w:sz w:val="20"/>
              </w:rPr>
            </w:pPr>
          </w:p>
        </w:tc>
        <w:tc>
          <w:tcPr>
            <w:tcW w:w="1190" w:type="dxa"/>
            <w:noWrap/>
            <w:vAlign w:val="bottom"/>
            <w:hideMark/>
          </w:tcPr>
          <w:p w14:paraId="09A4157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7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7A" w14:textId="77777777" w:rsidR="00FB0D83" w:rsidRDefault="006C352B">
            <w:pPr>
              <w:contextualSpacing/>
              <w:rPr>
                <w:rFonts w:eastAsia="Times New Roman" w:cs="Times New Roman"/>
                <w:sz w:val="20"/>
              </w:rPr>
            </w:pPr>
          </w:p>
        </w:tc>
        <w:tc>
          <w:tcPr>
            <w:tcW w:w="101" w:type="dxa"/>
            <w:noWrap/>
            <w:vAlign w:val="bottom"/>
            <w:hideMark/>
          </w:tcPr>
          <w:p w14:paraId="09A4157B" w14:textId="77777777" w:rsidR="00FB0D83" w:rsidRDefault="006C352B">
            <w:pPr>
              <w:contextualSpacing/>
              <w:rPr>
                <w:rFonts w:eastAsia="Times New Roman" w:cs="Times New Roman"/>
                <w:sz w:val="20"/>
              </w:rPr>
            </w:pPr>
          </w:p>
        </w:tc>
        <w:tc>
          <w:tcPr>
            <w:tcW w:w="101" w:type="dxa"/>
            <w:noWrap/>
            <w:vAlign w:val="bottom"/>
            <w:hideMark/>
          </w:tcPr>
          <w:p w14:paraId="09A4157C" w14:textId="77777777" w:rsidR="00FB0D83" w:rsidRDefault="006C352B">
            <w:pPr>
              <w:contextualSpacing/>
              <w:rPr>
                <w:rFonts w:eastAsia="Times New Roman" w:cs="Times New Roman"/>
                <w:sz w:val="20"/>
              </w:rPr>
            </w:pPr>
          </w:p>
        </w:tc>
        <w:tc>
          <w:tcPr>
            <w:tcW w:w="40" w:type="dxa"/>
            <w:noWrap/>
            <w:vAlign w:val="bottom"/>
            <w:hideMark/>
          </w:tcPr>
          <w:p w14:paraId="09A4157D" w14:textId="77777777" w:rsidR="00FB0D83" w:rsidRDefault="006C352B">
            <w:pPr>
              <w:contextualSpacing/>
              <w:rPr>
                <w:rFonts w:eastAsia="Times New Roman" w:cs="Times New Roman"/>
                <w:sz w:val="20"/>
              </w:rPr>
            </w:pPr>
          </w:p>
        </w:tc>
      </w:tr>
      <w:tr w:rsidR="00D269F7" w14:paraId="09A41587" w14:textId="77777777">
        <w:trPr>
          <w:trHeight w:val="300"/>
        </w:trPr>
        <w:tc>
          <w:tcPr>
            <w:tcW w:w="4406" w:type="dxa"/>
            <w:gridSpan w:val="2"/>
            <w:noWrap/>
            <w:vAlign w:val="bottom"/>
            <w:hideMark/>
          </w:tcPr>
          <w:p w14:paraId="09A4157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580"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58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58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83" w14:textId="77777777" w:rsidR="00FB0D83" w:rsidRDefault="006C352B">
            <w:pPr>
              <w:contextualSpacing/>
              <w:rPr>
                <w:rFonts w:eastAsia="Times New Roman" w:cs="Times New Roman"/>
                <w:sz w:val="20"/>
              </w:rPr>
            </w:pPr>
          </w:p>
        </w:tc>
        <w:tc>
          <w:tcPr>
            <w:tcW w:w="101" w:type="dxa"/>
            <w:noWrap/>
            <w:vAlign w:val="bottom"/>
            <w:hideMark/>
          </w:tcPr>
          <w:p w14:paraId="09A41584" w14:textId="77777777" w:rsidR="00FB0D83" w:rsidRDefault="006C352B">
            <w:pPr>
              <w:contextualSpacing/>
              <w:rPr>
                <w:rFonts w:eastAsia="Times New Roman" w:cs="Times New Roman"/>
                <w:sz w:val="20"/>
              </w:rPr>
            </w:pPr>
          </w:p>
        </w:tc>
        <w:tc>
          <w:tcPr>
            <w:tcW w:w="101" w:type="dxa"/>
            <w:noWrap/>
            <w:vAlign w:val="bottom"/>
            <w:hideMark/>
          </w:tcPr>
          <w:p w14:paraId="09A41585" w14:textId="77777777" w:rsidR="00FB0D83" w:rsidRDefault="006C352B">
            <w:pPr>
              <w:contextualSpacing/>
              <w:rPr>
                <w:rFonts w:eastAsia="Times New Roman" w:cs="Times New Roman"/>
                <w:sz w:val="20"/>
              </w:rPr>
            </w:pPr>
          </w:p>
        </w:tc>
        <w:tc>
          <w:tcPr>
            <w:tcW w:w="40" w:type="dxa"/>
            <w:noWrap/>
            <w:vAlign w:val="bottom"/>
            <w:hideMark/>
          </w:tcPr>
          <w:p w14:paraId="09A41586" w14:textId="77777777" w:rsidR="00FB0D83" w:rsidRDefault="006C352B">
            <w:pPr>
              <w:contextualSpacing/>
              <w:rPr>
                <w:rFonts w:eastAsia="Times New Roman" w:cs="Times New Roman"/>
                <w:sz w:val="20"/>
              </w:rPr>
            </w:pPr>
          </w:p>
        </w:tc>
      </w:tr>
      <w:tr w:rsidR="00D269F7" w14:paraId="09A41591" w14:textId="77777777">
        <w:trPr>
          <w:trHeight w:val="300"/>
        </w:trPr>
        <w:tc>
          <w:tcPr>
            <w:tcW w:w="2392" w:type="dxa"/>
            <w:noWrap/>
            <w:vAlign w:val="bottom"/>
            <w:hideMark/>
          </w:tcPr>
          <w:p w14:paraId="09A41588" w14:textId="77777777" w:rsidR="00FB0D83" w:rsidRDefault="006C352B">
            <w:pPr>
              <w:contextualSpacing/>
              <w:rPr>
                <w:rFonts w:eastAsia="Times New Roman" w:cs="Times New Roman"/>
                <w:sz w:val="20"/>
              </w:rPr>
            </w:pPr>
          </w:p>
        </w:tc>
        <w:tc>
          <w:tcPr>
            <w:tcW w:w="2014" w:type="dxa"/>
            <w:noWrap/>
            <w:vAlign w:val="bottom"/>
            <w:hideMark/>
          </w:tcPr>
          <w:p w14:paraId="09A41589" w14:textId="77777777" w:rsidR="00FB0D83" w:rsidRDefault="006C352B">
            <w:pPr>
              <w:contextualSpacing/>
              <w:rPr>
                <w:rFonts w:eastAsia="Times New Roman" w:cs="Times New Roman"/>
                <w:sz w:val="20"/>
              </w:rPr>
            </w:pPr>
          </w:p>
        </w:tc>
        <w:tc>
          <w:tcPr>
            <w:tcW w:w="2759" w:type="dxa"/>
            <w:noWrap/>
            <w:vAlign w:val="bottom"/>
            <w:hideMark/>
          </w:tcPr>
          <w:p w14:paraId="09A4158A" w14:textId="77777777" w:rsidR="00FB0D83" w:rsidRDefault="006C352B">
            <w:pPr>
              <w:contextualSpacing/>
              <w:rPr>
                <w:rFonts w:eastAsia="Times New Roman" w:cs="Times New Roman"/>
                <w:sz w:val="20"/>
              </w:rPr>
            </w:pPr>
          </w:p>
        </w:tc>
        <w:tc>
          <w:tcPr>
            <w:tcW w:w="1190" w:type="dxa"/>
            <w:noWrap/>
            <w:vAlign w:val="bottom"/>
            <w:hideMark/>
          </w:tcPr>
          <w:p w14:paraId="09A4158B" w14:textId="77777777" w:rsidR="00FB0D83" w:rsidRDefault="006C352B">
            <w:pPr>
              <w:contextualSpacing/>
              <w:rPr>
                <w:rFonts w:eastAsia="Times New Roman" w:cs="Times New Roman"/>
                <w:sz w:val="20"/>
              </w:rPr>
            </w:pPr>
          </w:p>
        </w:tc>
        <w:tc>
          <w:tcPr>
            <w:tcW w:w="101" w:type="dxa"/>
            <w:noWrap/>
            <w:vAlign w:val="bottom"/>
            <w:hideMark/>
          </w:tcPr>
          <w:p w14:paraId="09A4158C" w14:textId="77777777" w:rsidR="00FB0D83" w:rsidRDefault="006C352B">
            <w:pPr>
              <w:contextualSpacing/>
              <w:rPr>
                <w:rFonts w:eastAsia="Times New Roman" w:cs="Times New Roman"/>
                <w:sz w:val="20"/>
              </w:rPr>
            </w:pPr>
          </w:p>
        </w:tc>
        <w:tc>
          <w:tcPr>
            <w:tcW w:w="101" w:type="dxa"/>
            <w:noWrap/>
            <w:vAlign w:val="bottom"/>
            <w:hideMark/>
          </w:tcPr>
          <w:p w14:paraId="09A4158D" w14:textId="77777777" w:rsidR="00FB0D83" w:rsidRDefault="006C352B">
            <w:pPr>
              <w:contextualSpacing/>
              <w:rPr>
                <w:rFonts w:eastAsia="Times New Roman" w:cs="Times New Roman"/>
                <w:sz w:val="20"/>
              </w:rPr>
            </w:pPr>
          </w:p>
        </w:tc>
        <w:tc>
          <w:tcPr>
            <w:tcW w:w="101" w:type="dxa"/>
            <w:noWrap/>
            <w:vAlign w:val="bottom"/>
            <w:hideMark/>
          </w:tcPr>
          <w:p w14:paraId="09A4158E" w14:textId="77777777" w:rsidR="00FB0D83" w:rsidRDefault="006C352B">
            <w:pPr>
              <w:contextualSpacing/>
              <w:rPr>
                <w:rFonts w:eastAsia="Times New Roman" w:cs="Times New Roman"/>
                <w:sz w:val="20"/>
              </w:rPr>
            </w:pPr>
          </w:p>
        </w:tc>
        <w:tc>
          <w:tcPr>
            <w:tcW w:w="101" w:type="dxa"/>
            <w:noWrap/>
            <w:vAlign w:val="bottom"/>
            <w:hideMark/>
          </w:tcPr>
          <w:p w14:paraId="09A4158F" w14:textId="77777777" w:rsidR="00FB0D83" w:rsidRDefault="006C352B">
            <w:pPr>
              <w:contextualSpacing/>
              <w:rPr>
                <w:rFonts w:eastAsia="Times New Roman" w:cs="Times New Roman"/>
                <w:sz w:val="20"/>
              </w:rPr>
            </w:pPr>
          </w:p>
        </w:tc>
        <w:tc>
          <w:tcPr>
            <w:tcW w:w="40" w:type="dxa"/>
            <w:noWrap/>
            <w:vAlign w:val="bottom"/>
            <w:hideMark/>
          </w:tcPr>
          <w:p w14:paraId="09A41590" w14:textId="77777777" w:rsidR="00FB0D83" w:rsidRDefault="006C352B">
            <w:pPr>
              <w:contextualSpacing/>
              <w:rPr>
                <w:rFonts w:eastAsia="Times New Roman" w:cs="Times New Roman"/>
                <w:sz w:val="20"/>
              </w:rPr>
            </w:pPr>
          </w:p>
        </w:tc>
      </w:tr>
      <w:tr w:rsidR="00D269F7" w14:paraId="09A41596" w14:textId="77777777">
        <w:trPr>
          <w:trHeight w:val="300"/>
        </w:trPr>
        <w:tc>
          <w:tcPr>
            <w:tcW w:w="2392" w:type="dxa"/>
            <w:noWrap/>
            <w:vAlign w:val="bottom"/>
            <w:hideMark/>
          </w:tcPr>
          <w:p w14:paraId="09A41592" w14:textId="77777777" w:rsidR="00FB0D83" w:rsidRDefault="006C352B">
            <w:pPr>
              <w:contextualSpacing/>
              <w:rPr>
                <w:rFonts w:eastAsia="Times New Roman" w:cs="Times New Roman"/>
                <w:sz w:val="20"/>
              </w:rPr>
            </w:pPr>
          </w:p>
        </w:tc>
        <w:tc>
          <w:tcPr>
            <w:tcW w:w="6266" w:type="dxa"/>
            <w:gridSpan w:val="6"/>
            <w:noWrap/>
            <w:vAlign w:val="bottom"/>
            <w:hideMark/>
          </w:tcPr>
          <w:p w14:paraId="09A41593" w14:textId="77777777" w:rsidR="00FB0D83" w:rsidRDefault="006C352B">
            <w:pPr>
              <w:contextualSpacing/>
              <w:rPr>
                <w:rFonts w:ascii="Calibri" w:eastAsia="Times New Roman" w:hAnsi="Calibri" w:cs="Calibri"/>
                <w:color w:val="000000"/>
                <w:sz w:val="22"/>
                <w:szCs w:val="22"/>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1819/5 ως έχει   ΔΕΚΤΟ ΚΑΤΑ ΠΛΕΙΟΨΗΦΙΑ</w:t>
            </w:r>
          </w:p>
        </w:tc>
        <w:tc>
          <w:tcPr>
            <w:tcW w:w="101" w:type="dxa"/>
            <w:noWrap/>
            <w:vAlign w:val="bottom"/>
            <w:hideMark/>
          </w:tcPr>
          <w:p w14:paraId="09A41594" w14:textId="77777777" w:rsidR="00FB0D83" w:rsidRDefault="006C352B">
            <w:pPr>
              <w:contextualSpacing/>
              <w:rPr>
                <w:rFonts w:ascii="Calibri" w:eastAsia="Times New Roman" w:hAnsi="Calibri" w:cs="Calibri"/>
                <w:color w:val="000000"/>
                <w:szCs w:val="24"/>
              </w:rPr>
            </w:pPr>
          </w:p>
        </w:tc>
        <w:tc>
          <w:tcPr>
            <w:tcW w:w="40" w:type="dxa"/>
            <w:noWrap/>
            <w:vAlign w:val="bottom"/>
            <w:hideMark/>
          </w:tcPr>
          <w:p w14:paraId="09A41595" w14:textId="77777777" w:rsidR="00FB0D83" w:rsidRDefault="006C352B">
            <w:pPr>
              <w:contextualSpacing/>
              <w:rPr>
                <w:rFonts w:eastAsia="Times New Roman" w:cs="Times New Roman"/>
                <w:sz w:val="20"/>
              </w:rPr>
            </w:pPr>
          </w:p>
        </w:tc>
      </w:tr>
      <w:tr w:rsidR="00D269F7" w14:paraId="09A415A0" w14:textId="77777777">
        <w:trPr>
          <w:trHeight w:val="300"/>
        </w:trPr>
        <w:tc>
          <w:tcPr>
            <w:tcW w:w="2392" w:type="dxa"/>
            <w:noWrap/>
            <w:vAlign w:val="bottom"/>
            <w:hideMark/>
          </w:tcPr>
          <w:p w14:paraId="09A4159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59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99" w14:textId="77777777" w:rsidR="00FB0D83" w:rsidRDefault="006C352B">
            <w:pPr>
              <w:contextualSpacing/>
              <w:rPr>
                <w:rFonts w:eastAsia="Times New Roman" w:cs="Times New Roman"/>
                <w:sz w:val="20"/>
              </w:rPr>
            </w:pPr>
          </w:p>
        </w:tc>
        <w:tc>
          <w:tcPr>
            <w:tcW w:w="1190" w:type="dxa"/>
            <w:noWrap/>
            <w:vAlign w:val="bottom"/>
            <w:hideMark/>
          </w:tcPr>
          <w:p w14:paraId="09A4159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9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9C" w14:textId="77777777" w:rsidR="00FB0D83" w:rsidRDefault="006C352B">
            <w:pPr>
              <w:contextualSpacing/>
              <w:rPr>
                <w:rFonts w:eastAsia="Times New Roman" w:cs="Times New Roman"/>
                <w:sz w:val="20"/>
              </w:rPr>
            </w:pPr>
          </w:p>
        </w:tc>
        <w:tc>
          <w:tcPr>
            <w:tcW w:w="101" w:type="dxa"/>
            <w:noWrap/>
            <w:vAlign w:val="bottom"/>
            <w:hideMark/>
          </w:tcPr>
          <w:p w14:paraId="09A4159D" w14:textId="77777777" w:rsidR="00FB0D83" w:rsidRDefault="006C352B">
            <w:pPr>
              <w:contextualSpacing/>
              <w:rPr>
                <w:rFonts w:eastAsia="Times New Roman" w:cs="Times New Roman"/>
                <w:sz w:val="20"/>
              </w:rPr>
            </w:pPr>
          </w:p>
        </w:tc>
        <w:tc>
          <w:tcPr>
            <w:tcW w:w="101" w:type="dxa"/>
            <w:noWrap/>
            <w:vAlign w:val="bottom"/>
            <w:hideMark/>
          </w:tcPr>
          <w:p w14:paraId="09A4159E" w14:textId="77777777" w:rsidR="00FB0D83" w:rsidRDefault="006C352B">
            <w:pPr>
              <w:contextualSpacing/>
              <w:rPr>
                <w:rFonts w:eastAsia="Times New Roman" w:cs="Times New Roman"/>
                <w:sz w:val="20"/>
              </w:rPr>
            </w:pPr>
          </w:p>
        </w:tc>
        <w:tc>
          <w:tcPr>
            <w:tcW w:w="40" w:type="dxa"/>
            <w:noWrap/>
            <w:vAlign w:val="bottom"/>
            <w:hideMark/>
          </w:tcPr>
          <w:p w14:paraId="09A4159F" w14:textId="77777777" w:rsidR="00FB0D83" w:rsidRDefault="006C352B">
            <w:pPr>
              <w:contextualSpacing/>
              <w:rPr>
                <w:rFonts w:eastAsia="Times New Roman" w:cs="Times New Roman"/>
                <w:sz w:val="20"/>
              </w:rPr>
            </w:pPr>
          </w:p>
        </w:tc>
      </w:tr>
      <w:tr w:rsidR="00D269F7" w14:paraId="09A415AA" w14:textId="77777777">
        <w:trPr>
          <w:trHeight w:val="300"/>
        </w:trPr>
        <w:tc>
          <w:tcPr>
            <w:tcW w:w="2392" w:type="dxa"/>
            <w:noWrap/>
            <w:vAlign w:val="bottom"/>
            <w:hideMark/>
          </w:tcPr>
          <w:p w14:paraId="09A415A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5A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A3" w14:textId="77777777" w:rsidR="00FB0D83" w:rsidRDefault="006C352B">
            <w:pPr>
              <w:contextualSpacing/>
              <w:rPr>
                <w:rFonts w:eastAsia="Times New Roman" w:cs="Times New Roman"/>
                <w:sz w:val="20"/>
              </w:rPr>
            </w:pPr>
          </w:p>
        </w:tc>
        <w:tc>
          <w:tcPr>
            <w:tcW w:w="1190" w:type="dxa"/>
            <w:noWrap/>
            <w:vAlign w:val="bottom"/>
            <w:hideMark/>
          </w:tcPr>
          <w:p w14:paraId="09A415A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A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A6" w14:textId="77777777" w:rsidR="00FB0D83" w:rsidRDefault="006C352B">
            <w:pPr>
              <w:contextualSpacing/>
              <w:rPr>
                <w:rFonts w:eastAsia="Times New Roman" w:cs="Times New Roman"/>
                <w:sz w:val="20"/>
              </w:rPr>
            </w:pPr>
          </w:p>
        </w:tc>
        <w:tc>
          <w:tcPr>
            <w:tcW w:w="101" w:type="dxa"/>
            <w:noWrap/>
            <w:vAlign w:val="bottom"/>
            <w:hideMark/>
          </w:tcPr>
          <w:p w14:paraId="09A415A7" w14:textId="77777777" w:rsidR="00FB0D83" w:rsidRDefault="006C352B">
            <w:pPr>
              <w:contextualSpacing/>
              <w:rPr>
                <w:rFonts w:eastAsia="Times New Roman" w:cs="Times New Roman"/>
                <w:sz w:val="20"/>
              </w:rPr>
            </w:pPr>
          </w:p>
        </w:tc>
        <w:tc>
          <w:tcPr>
            <w:tcW w:w="101" w:type="dxa"/>
            <w:noWrap/>
            <w:vAlign w:val="bottom"/>
            <w:hideMark/>
          </w:tcPr>
          <w:p w14:paraId="09A415A8" w14:textId="77777777" w:rsidR="00FB0D83" w:rsidRDefault="006C352B">
            <w:pPr>
              <w:contextualSpacing/>
              <w:rPr>
                <w:rFonts w:eastAsia="Times New Roman" w:cs="Times New Roman"/>
                <w:sz w:val="20"/>
              </w:rPr>
            </w:pPr>
          </w:p>
        </w:tc>
        <w:tc>
          <w:tcPr>
            <w:tcW w:w="40" w:type="dxa"/>
            <w:noWrap/>
            <w:vAlign w:val="bottom"/>
            <w:hideMark/>
          </w:tcPr>
          <w:p w14:paraId="09A415A9" w14:textId="77777777" w:rsidR="00FB0D83" w:rsidRDefault="006C352B">
            <w:pPr>
              <w:contextualSpacing/>
              <w:rPr>
                <w:rFonts w:eastAsia="Times New Roman" w:cs="Times New Roman"/>
                <w:sz w:val="20"/>
              </w:rPr>
            </w:pPr>
          </w:p>
        </w:tc>
      </w:tr>
      <w:tr w:rsidR="00D269F7" w14:paraId="09A415B4" w14:textId="77777777">
        <w:trPr>
          <w:trHeight w:val="300"/>
        </w:trPr>
        <w:tc>
          <w:tcPr>
            <w:tcW w:w="2392" w:type="dxa"/>
            <w:noWrap/>
            <w:vAlign w:val="bottom"/>
            <w:hideMark/>
          </w:tcPr>
          <w:p w14:paraId="09A415A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5A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AD" w14:textId="77777777" w:rsidR="00FB0D83" w:rsidRDefault="006C352B">
            <w:pPr>
              <w:contextualSpacing/>
              <w:rPr>
                <w:rFonts w:eastAsia="Times New Roman" w:cs="Times New Roman"/>
                <w:sz w:val="20"/>
              </w:rPr>
            </w:pPr>
          </w:p>
        </w:tc>
        <w:tc>
          <w:tcPr>
            <w:tcW w:w="1190" w:type="dxa"/>
            <w:noWrap/>
            <w:vAlign w:val="bottom"/>
            <w:hideMark/>
          </w:tcPr>
          <w:p w14:paraId="09A415A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A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B0" w14:textId="77777777" w:rsidR="00FB0D83" w:rsidRDefault="006C352B">
            <w:pPr>
              <w:contextualSpacing/>
              <w:rPr>
                <w:rFonts w:eastAsia="Times New Roman" w:cs="Times New Roman"/>
                <w:sz w:val="20"/>
              </w:rPr>
            </w:pPr>
          </w:p>
        </w:tc>
        <w:tc>
          <w:tcPr>
            <w:tcW w:w="101" w:type="dxa"/>
            <w:noWrap/>
            <w:vAlign w:val="bottom"/>
            <w:hideMark/>
          </w:tcPr>
          <w:p w14:paraId="09A415B1" w14:textId="77777777" w:rsidR="00FB0D83" w:rsidRDefault="006C352B">
            <w:pPr>
              <w:contextualSpacing/>
              <w:rPr>
                <w:rFonts w:eastAsia="Times New Roman" w:cs="Times New Roman"/>
                <w:sz w:val="20"/>
              </w:rPr>
            </w:pPr>
          </w:p>
        </w:tc>
        <w:tc>
          <w:tcPr>
            <w:tcW w:w="101" w:type="dxa"/>
            <w:noWrap/>
            <w:vAlign w:val="bottom"/>
            <w:hideMark/>
          </w:tcPr>
          <w:p w14:paraId="09A415B2" w14:textId="77777777" w:rsidR="00FB0D83" w:rsidRDefault="006C352B">
            <w:pPr>
              <w:contextualSpacing/>
              <w:rPr>
                <w:rFonts w:eastAsia="Times New Roman" w:cs="Times New Roman"/>
                <w:sz w:val="20"/>
              </w:rPr>
            </w:pPr>
          </w:p>
        </w:tc>
        <w:tc>
          <w:tcPr>
            <w:tcW w:w="40" w:type="dxa"/>
            <w:noWrap/>
            <w:vAlign w:val="bottom"/>
            <w:hideMark/>
          </w:tcPr>
          <w:p w14:paraId="09A415B3" w14:textId="77777777" w:rsidR="00FB0D83" w:rsidRDefault="006C352B">
            <w:pPr>
              <w:contextualSpacing/>
              <w:rPr>
                <w:rFonts w:eastAsia="Times New Roman" w:cs="Times New Roman"/>
                <w:sz w:val="20"/>
              </w:rPr>
            </w:pPr>
          </w:p>
        </w:tc>
      </w:tr>
      <w:tr w:rsidR="00D269F7" w14:paraId="09A415BE" w14:textId="77777777">
        <w:trPr>
          <w:trHeight w:val="300"/>
        </w:trPr>
        <w:tc>
          <w:tcPr>
            <w:tcW w:w="2392" w:type="dxa"/>
            <w:noWrap/>
            <w:vAlign w:val="bottom"/>
            <w:hideMark/>
          </w:tcPr>
          <w:p w14:paraId="09A415B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5B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B7" w14:textId="77777777" w:rsidR="00FB0D83" w:rsidRDefault="006C352B">
            <w:pPr>
              <w:contextualSpacing/>
              <w:rPr>
                <w:rFonts w:eastAsia="Times New Roman" w:cs="Times New Roman"/>
                <w:sz w:val="20"/>
              </w:rPr>
            </w:pPr>
          </w:p>
        </w:tc>
        <w:tc>
          <w:tcPr>
            <w:tcW w:w="1190" w:type="dxa"/>
            <w:noWrap/>
            <w:vAlign w:val="bottom"/>
            <w:hideMark/>
          </w:tcPr>
          <w:p w14:paraId="09A415B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5B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BA" w14:textId="77777777" w:rsidR="00FB0D83" w:rsidRDefault="006C352B">
            <w:pPr>
              <w:contextualSpacing/>
              <w:rPr>
                <w:rFonts w:eastAsia="Times New Roman" w:cs="Times New Roman"/>
                <w:sz w:val="20"/>
              </w:rPr>
            </w:pPr>
          </w:p>
        </w:tc>
        <w:tc>
          <w:tcPr>
            <w:tcW w:w="101" w:type="dxa"/>
            <w:noWrap/>
            <w:vAlign w:val="bottom"/>
            <w:hideMark/>
          </w:tcPr>
          <w:p w14:paraId="09A415BB" w14:textId="77777777" w:rsidR="00FB0D83" w:rsidRDefault="006C352B">
            <w:pPr>
              <w:contextualSpacing/>
              <w:rPr>
                <w:rFonts w:eastAsia="Times New Roman" w:cs="Times New Roman"/>
                <w:sz w:val="20"/>
              </w:rPr>
            </w:pPr>
          </w:p>
        </w:tc>
        <w:tc>
          <w:tcPr>
            <w:tcW w:w="101" w:type="dxa"/>
            <w:noWrap/>
            <w:vAlign w:val="bottom"/>
            <w:hideMark/>
          </w:tcPr>
          <w:p w14:paraId="09A415BC" w14:textId="77777777" w:rsidR="00FB0D83" w:rsidRDefault="006C352B">
            <w:pPr>
              <w:contextualSpacing/>
              <w:rPr>
                <w:rFonts w:eastAsia="Times New Roman" w:cs="Times New Roman"/>
                <w:sz w:val="20"/>
              </w:rPr>
            </w:pPr>
          </w:p>
        </w:tc>
        <w:tc>
          <w:tcPr>
            <w:tcW w:w="40" w:type="dxa"/>
            <w:noWrap/>
            <w:vAlign w:val="bottom"/>
            <w:hideMark/>
          </w:tcPr>
          <w:p w14:paraId="09A415BD" w14:textId="77777777" w:rsidR="00FB0D83" w:rsidRDefault="006C352B">
            <w:pPr>
              <w:contextualSpacing/>
              <w:rPr>
                <w:rFonts w:eastAsia="Times New Roman" w:cs="Times New Roman"/>
                <w:sz w:val="20"/>
              </w:rPr>
            </w:pPr>
          </w:p>
        </w:tc>
      </w:tr>
      <w:tr w:rsidR="00D269F7" w14:paraId="09A415C8" w14:textId="77777777">
        <w:trPr>
          <w:trHeight w:val="300"/>
        </w:trPr>
        <w:tc>
          <w:tcPr>
            <w:tcW w:w="2392" w:type="dxa"/>
            <w:noWrap/>
            <w:vAlign w:val="bottom"/>
            <w:hideMark/>
          </w:tcPr>
          <w:p w14:paraId="09A415B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5C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C1" w14:textId="77777777" w:rsidR="00FB0D83" w:rsidRDefault="006C352B">
            <w:pPr>
              <w:contextualSpacing/>
              <w:rPr>
                <w:rFonts w:eastAsia="Times New Roman" w:cs="Times New Roman"/>
                <w:sz w:val="20"/>
              </w:rPr>
            </w:pPr>
          </w:p>
        </w:tc>
        <w:tc>
          <w:tcPr>
            <w:tcW w:w="1190" w:type="dxa"/>
            <w:noWrap/>
            <w:vAlign w:val="bottom"/>
            <w:hideMark/>
          </w:tcPr>
          <w:p w14:paraId="09A415C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5C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C4" w14:textId="77777777" w:rsidR="00FB0D83" w:rsidRDefault="006C352B">
            <w:pPr>
              <w:contextualSpacing/>
              <w:rPr>
                <w:rFonts w:eastAsia="Times New Roman" w:cs="Times New Roman"/>
                <w:sz w:val="20"/>
              </w:rPr>
            </w:pPr>
          </w:p>
        </w:tc>
        <w:tc>
          <w:tcPr>
            <w:tcW w:w="101" w:type="dxa"/>
            <w:noWrap/>
            <w:vAlign w:val="bottom"/>
            <w:hideMark/>
          </w:tcPr>
          <w:p w14:paraId="09A415C5" w14:textId="77777777" w:rsidR="00FB0D83" w:rsidRDefault="006C352B">
            <w:pPr>
              <w:contextualSpacing/>
              <w:rPr>
                <w:rFonts w:eastAsia="Times New Roman" w:cs="Times New Roman"/>
                <w:sz w:val="20"/>
              </w:rPr>
            </w:pPr>
          </w:p>
        </w:tc>
        <w:tc>
          <w:tcPr>
            <w:tcW w:w="101" w:type="dxa"/>
            <w:noWrap/>
            <w:vAlign w:val="bottom"/>
            <w:hideMark/>
          </w:tcPr>
          <w:p w14:paraId="09A415C6" w14:textId="77777777" w:rsidR="00FB0D83" w:rsidRDefault="006C352B">
            <w:pPr>
              <w:contextualSpacing/>
              <w:rPr>
                <w:rFonts w:eastAsia="Times New Roman" w:cs="Times New Roman"/>
                <w:sz w:val="20"/>
              </w:rPr>
            </w:pPr>
          </w:p>
        </w:tc>
        <w:tc>
          <w:tcPr>
            <w:tcW w:w="40" w:type="dxa"/>
            <w:noWrap/>
            <w:vAlign w:val="bottom"/>
            <w:hideMark/>
          </w:tcPr>
          <w:p w14:paraId="09A415C7" w14:textId="77777777" w:rsidR="00FB0D83" w:rsidRDefault="006C352B">
            <w:pPr>
              <w:contextualSpacing/>
              <w:rPr>
                <w:rFonts w:eastAsia="Times New Roman" w:cs="Times New Roman"/>
                <w:sz w:val="20"/>
              </w:rPr>
            </w:pPr>
          </w:p>
        </w:tc>
      </w:tr>
      <w:tr w:rsidR="00D269F7" w14:paraId="09A415D2" w14:textId="77777777">
        <w:trPr>
          <w:trHeight w:val="300"/>
        </w:trPr>
        <w:tc>
          <w:tcPr>
            <w:tcW w:w="2392" w:type="dxa"/>
            <w:noWrap/>
            <w:vAlign w:val="bottom"/>
            <w:hideMark/>
          </w:tcPr>
          <w:p w14:paraId="09A415C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5C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CB" w14:textId="77777777" w:rsidR="00FB0D83" w:rsidRDefault="006C352B">
            <w:pPr>
              <w:contextualSpacing/>
              <w:rPr>
                <w:rFonts w:eastAsia="Times New Roman" w:cs="Times New Roman"/>
                <w:sz w:val="20"/>
              </w:rPr>
            </w:pPr>
          </w:p>
        </w:tc>
        <w:tc>
          <w:tcPr>
            <w:tcW w:w="1190" w:type="dxa"/>
            <w:noWrap/>
            <w:vAlign w:val="bottom"/>
            <w:hideMark/>
          </w:tcPr>
          <w:p w14:paraId="09A415C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C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CE" w14:textId="77777777" w:rsidR="00FB0D83" w:rsidRDefault="006C352B">
            <w:pPr>
              <w:contextualSpacing/>
              <w:rPr>
                <w:rFonts w:eastAsia="Times New Roman" w:cs="Times New Roman"/>
                <w:sz w:val="20"/>
              </w:rPr>
            </w:pPr>
          </w:p>
        </w:tc>
        <w:tc>
          <w:tcPr>
            <w:tcW w:w="101" w:type="dxa"/>
            <w:noWrap/>
            <w:vAlign w:val="bottom"/>
            <w:hideMark/>
          </w:tcPr>
          <w:p w14:paraId="09A415CF" w14:textId="77777777" w:rsidR="00FB0D83" w:rsidRDefault="006C352B">
            <w:pPr>
              <w:contextualSpacing/>
              <w:rPr>
                <w:rFonts w:eastAsia="Times New Roman" w:cs="Times New Roman"/>
                <w:sz w:val="20"/>
              </w:rPr>
            </w:pPr>
          </w:p>
        </w:tc>
        <w:tc>
          <w:tcPr>
            <w:tcW w:w="101" w:type="dxa"/>
            <w:noWrap/>
            <w:vAlign w:val="bottom"/>
            <w:hideMark/>
          </w:tcPr>
          <w:p w14:paraId="09A415D0" w14:textId="77777777" w:rsidR="00FB0D83" w:rsidRDefault="006C352B">
            <w:pPr>
              <w:contextualSpacing/>
              <w:rPr>
                <w:rFonts w:eastAsia="Times New Roman" w:cs="Times New Roman"/>
                <w:sz w:val="20"/>
              </w:rPr>
            </w:pPr>
          </w:p>
        </w:tc>
        <w:tc>
          <w:tcPr>
            <w:tcW w:w="40" w:type="dxa"/>
            <w:noWrap/>
            <w:vAlign w:val="bottom"/>
            <w:hideMark/>
          </w:tcPr>
          <w:p w14:paraId="09A415D1" w14:textId="77777777" w:rsidR="00FB0D83" w:rsidRDefault="006C352B">
            <w:pPr>
              <w:contextualSpacing/>
              <w:rPr>
                <w:rFonts w:eastAsia="Times New Roman" w:cs="Times New Roman"/>
                <w:sz w:val="20"/>
              </w:rPr>
            </w:pPr>
          </w:p>
        </w:tc>
      </w:tr>
      <w:tr w:rsidR="00D269F7" w14:paraId="09A415DC" w14:textId="77777777">
        <w:trPr>
          <w:trHeight w:val="300"/>
        </w:trPr>
        <w:tc>
          <w:tcPr>
            <w:tcW w:w="2392" w:type="dxa"/>
            <w:noWrap/>
            <w:vAlign w:val="bottom"/>
            <w:hideMark/>
          </w:tcPr>
          <w:p w14:paraId="09A415D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5D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D5" w14:textId="77777777" w:rsidR="00FB0D83" w:rsidRDefault="006C352B">
            <w:pPr>
              <w:contextualSpacing/>
              <w:rPr>
                <w:rFonts w:eastAsia="Times New Roman" w:cs="Times New Roman"/>
                <w:sz w:val="20"/>
              </w:rPr>
            </w:pPr>
          </w:p>
        </w:tc>
        <w:tc>
          <w:tcPr>
            <w:tcW w:w="1190" w:type="dxa"/>
            <w:noWrap/>
            <w:vAlign w:val="bottom"/>
            <w:hideMark/>
          </w:tcPr>
          <w:p w14:paraId="09A415D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D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D8" w14:textId="77777777" w:rsidR="00FB0D83" w:rsidRDefault="006C352B">
            <w:pPr>
              <w:contextualSpacing/>
              <w:rPr>
                <w:rFonts w:eastAsia="Times New Roman" w:cs="Times New Roman"/>
                <w:sz w:val="20"/>
              </w:rPr>
            </w:pPr>
          </w:p>
        </w:tc>
        <w:tc>
          <w:tcPr>
            <w:tcW w:w="101" w:type="dxa"/>
            <w:noWrap/>
            <w:vAlign w:val="bottom"/>
            <w:hideMark/>
          </w:tcPr>
          <w:p w14:paraId="09A415D9" w14:textId="77777777" w:rsidR="00FB0D83" w:rsidRDefault="006C352B">
            <w:pPr>
              <w:contextualSpacing/>
              <w:rPr>
                <w:rFonts w:eastAsia="Times New Roman" w:cs="Times New Roman"/>
                <w:sz w:val="20"/>
              </w:rPr>
            </w:pPr>
          </w:p>
        </w:tc>
        <w:tc>
          <w:tcPr>
            <w:tcW w:w="101" w:type="dxa"/>
            <w:noWrap/>
            <w:vAlign w:val="bottom"/>
            <w:hideMark/>
          </w:tcPr>
          <w:p w14:paraId="09A415DA" w14:textId="77777777" w:rsidR="00FB0D83" w:rsidRDefault="006C352B">
            <w:pPr>
              <w:contextualSpacing/>
              <w:rPr>
                <w:rFonts w:eastAsia="Times New Roman" w:cs="Times New Roman"/>
                <w:sz w:val="20"/>
              </w:rPr>
            </w:pPr>
          </w:p>
        </w:tc>
        <w:tc>
          <w:tcPr>
            <w:tcW w:w="40" w:type="dxa"/>
            <w:noWrap/>
            <w:vAlign w:val="bottom"/>
            <w:hideMark/>
          </w:tcPr>
          <w:p w14:paraId="09A415DB" w14:textId="77777777" w:rsidR="00FB0D83" w:rsidRDefault="006C352B">
            <w:pPr>
              <w:contextualSpacing/>
              <w:rPr>
                <w:rFonts w:eastAsia="Times New Roman" w:cs="Times New Roman"/>
                <w:sz w:val="20"/>
              </w:rPr>
            </w:pPr>
          </w:p>
        </w:tc>
      </w:tr>
      <w:tr w:rsidR="00D269F7" w14:paraId="09A415E5" w14:textId="77777777">
        <w:trPr>
          <w:trHeight w:val="300"/>
        </w:trPr>
        <w:tc>
          <w:tcPr>
            <w:tcW w:w="4406" w:type="dxa"/>
            <w:gridSpan w:val="2"/>
            <w:noWrap/>
            <w:vAlign w:val="bottom"/>
            <w:hideMark/>
          </w:tcPr>
          <w:p w14:paraId="09A415D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5DE"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5D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5E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E1" w14:textId="77777777" w:rsidR="00FB0D83" w:rsidRDefault="006C352B">
            <w:pPr>
              <w:contextualSpacing/>
              <w:rPr>
                <w:rFonts w:eastAsia="Times New Roman" w:cs="Times New Roman"/>
                <w:sz w:val="20"/>
              </w:rPr>
            </w:pPr>
          </w:p>
        </w:tc>
        <w:tc>
          <w:tcPr>
            <w:tcW w:w="101" w:type="dxa"/>
            <w:noWrap/>
            <w:vAlign w:val="bottom"/>
            <w:hideMark/>
          </w:tcPr>
          <w:p w14:paraId="09A415E2" w14:textId="77777777" w:rsidR="00FB0D83" w:rsidRDefault="006C352B">
            <w:pPr>
              <w:contextualSpacing/>
              <w:rPr>
                <w:rFonts w:eastAsia="Times New Roman" w:cs="Times New Roman"/>
                <w:sz w:val="20"/>
              </w:rPr>
            </w:pPr>
          </w:p>
        </w:tc>
        <w:tc>
          <w:tcPr>
            <w:tcW w:w="101" w:type="dxa"/>
            <w:noWrap/>
            <w:vAlign w:val="bottom"/>
            <w:hideMark/>
          </w:tcPr>
          <w:p w14:paraId="09A415E3" w14:textId="77777777" w:rsidR="00FB0D83" w:rsidRDefault="006C352B">
            <w:pPr>
              <w:contextualSpacing/>
              <w:rPr>
                <w:rFonts w:eastAsia="Times New Roman" w:cs="Times New Roman"/>
                <w:sz w:val="20"/>
              </w:rPr>
            </w:pPr>
          </w:p>
        </w:tc>
        <w:tc>
          <w:tcPr>
            <w:tcW w:w="40" w:type="dxa"/>
            <w:noWrap/>
            <w:vAlign w:val="bottom"/>
            <w:hideMark/>
          </w:tcPr>
          <w:p w14:paraId="09A415E4" w14:textId="77777777" w:rsidR="00FB0D83" w:rsidRDefault="006C352B">
            <w:pPr>
              <w:contextualSpacing/>
              <w:rPr>
                <w:rFonts w:eastAsia="Times New Roman" w:cs="Times New Roman"/>
                <w:sz w:val="20"/>
              </w:rPr>
            </w:pPr>
          </w:p>
        </w:tc>
      </w:tr>
      <w:tr w:rsidR="00D269F7" w14:paraId="09A415EF" w14:textId="77777777">
        <w:trPr>
          <w:trHeight w:val="300"/>
        </w:trPr>
        <w:tc>
          <w:tcPr>
            <w:tcW w:w="2392" w:type="dxa"/>
            <w:noWrap/>
            <w:vAlign w:val="bottom"/>
            <w:hideMark/>
          </w:tcPr>
          <w:p w14:paraId="09A415E6" w14:textId="77777777" w:rsidR="00FB0D83" w:rsidRDefault="006C352B">
            <w:pPr>
              <w:contextualSpacing/>
              <w:rPr>
                <w:rFonts w:eastAsia="Times New Roman" w:cs="Times New Roman"/>
                <w:sz w:val="20"/>
              </w:rPr>
            </w:pPr>
          </w:p>
        </w:tc>
        <w:tc>
          <w:tcPr>
            <w:tcW w:w="2014" w:type="dxa"/>
            <w:noWrap/>
            <w:vAlign w:val="bottom"/>
            <w:hideMark/>
          </w:tcPr>
          <w:p w14:paraId="09A415E7" w14:textId="77777777" w:rsidR="00FB0D83" w:rsidRDefault="006C352B">
            <w:pPr>
              <w:contextualSpacing/>
              <w:rPr>
                <w:rFonts w:eastAsia="Times New Roman" w:cs="Times New Roman"/>
                <w:sz w:val="20"/>
              </w:rPr>
            </w:pPr>
          </w:p>
        </w:tc>
        <w:tc>
          <w:tcPr>
            <w:tcW w:w="2759" w:type="dxa"/>
            <w:noWrap/>
            <w:vAlign w:val="bottom"/>
            <w:hideMark/>
          </w:tcPr>
          <w:p w14:paraId="09A415E8" w14:textId="77777777" w:rsidR="00FB0D83" w:rsidRDefault="006C352B">
            <w:pPr>
              <w:contextualSpacing/>
              <w:rPr>
                <w:rFonts w:eastAsia="Times New Roman" w:cs="Times New Roman"/>
                <w:sz w:val="20"/>
              </w:rPr>
            </w:pPr>
          </w:p>
        </w:tc>
        <w:tc>
          <w:tcPr>
            <w:tcW w:w="1190" w:type="dxa"/>
            <w:noWrap/>
            <w:vAlign w:val="bottom"/>
            <w:hideMark/>
          </w:tcPr>
          <w:p w14:paraId="09A415E9" w14:textId="77777777" w:rsidR="00FB0D83" w:rsidRDefault="006C352B">
            <w:pPr>
              <w:contextualSpacing/>
              <w:rPr>
                <w:rFonts w:eastAsia="Times New Roman" w:cs="Times New Roman"/>
                <w:sz w:val="20"/>
              </w:rPr>
            </w:pPr>
          </w:p>
        </w:tc>
        <w:tc>
          <w:tcPr>
            <w:tcW w:w="101" w:type="dxa"/>
            <w:noWrap/>
            <w:vAlign w:val="bottom"/>
            <w:hideMark/>
          </w:tcPr>
          <w:p w14:paraId="09A415EA" w14:textId="77777777" w:rsidR="00FB0D83" w:rsidRDefault="006C352B">
            <w:pPr>
              <w:contextualSpacing/>
              <w:rPr>
                <w:rFonts w:eastAsia="Times New Roman" w:cs="Times New Roman"/>
                <w:sz w:val="20"/>
              </w:rPr>
            </w:pPr>
          </w:p>
        </w:tc>
        <w:tc>
          <w:tcPr>
            <w:tcW w:w="101" w:type="dxa"/>
            <w:noWrap/>
            <w:vAlign w:val="bottom"/>
            <w:hideMark/>
          </w:tcPr>
          <w:p w14:paraId="09A415EB" w14:textId="77777777" w:rsidR="00FB0D83" w:rsidRDefault="006C352B">
            <w:pPr>
              <w:contextualSpacing/>
              <w:rPr>
                <w:rFonts w:eastAsia="Times New Roman" w:cs="Times New Roman"/>
                <w:sz w:val="20"/>
              </w:rPr>
            </w:pPr>
          </w:p>
        </w:tc>
        <w:tc>
          <w:tcPr>
            <w:tcW w:w="101" w:type="dxa"/>
            <w:noWrap/>
            <w:vAlign w:val="bottom"/>
            <w:hideMark/>
          </w:tcPr>
          <w:p w14:paraId="09A415EC" w14:textId="77777777" w:rsidR="00FB0D83" w:rsidRDefault="006C352B">
            <w:pPr>
              <w:contextualSpacing/>
              <w:rPr>
                <w:rFonts w:eastAsia="Times New Roman" w:cs="Times New Roman"/>
                <w:sz w:val="20"/>
              </w:rPr>
            </w:pPr>
          </w:p>
        </w:tc>
        <w:tc>
          <w:tcPr>
            <w:tcW w:w="101" w:type="dxa"/>
            <w:noWrap/>
            <w:vAlign w:val="bottom"/>
            <w:hideMark/>
          </w:tcPr>
          <w:p w14:paraId="09A415ED" w14:textId="77777777" w:rsidR="00FB0D83" w:rsidRDefault="006C352B">
            <w:pPr>
              <w:contextualSpacing/>
              <w:rPr>
                <w:rFonts w:eastAsia="Times New Roman" w:cs="Times New Roman"/>
                <w:sz w:val="20"/>
              </w:rPr>
            </w:pPr>
          </w:p>
        </w:tc>
        <w:tc>
          <w:tcPr>
            <w:tcW w:w="40" w:type="dxa"/>
            <w:noWrap/>
            <w:vAlign w:val="bottom"/>
            <w:hideMark/>
          </w:tcPr>
          <w:p w14:paraId="09A415EE" w14:textId="77777777" w:rsidR="00FB0D83" w:rsidRDefault="006C352B">
            <w:pPr>
              <w:contextualSpacing/>
              <w:rPr>
                <w:rFonts w:eastAsia="Times New Roman" w:cs="Times New Roman"/>
                <w:sz w:val="20"/>
              </w:rPr>
            </w:pPr>
          </w:p>
        </w:tc>
      </w:tr>
      <w:tr w:rsidR="00D269F7" w14:paraId="09A415F4" w14:textId="77777777">
        <w:trPr>
          <w:trHeight w:val="300"/>
        </w:trPr>
        <w:tc>
          <w:tcPr>
            <w:tcW w:w="2392" w:type="dxa"/>
            <w:noWrap/>
            <w:vAlign w:val="bottom"/>
            <w:hideMark/>
          </w:tcPr>
          <w:p w14:paraId="09A415F0" w14:textId="77777777" w:rsidR="00FB0D83" w:rsidRDefault="006C352B">
            <w:pPr>
              <w:contextualSpacing/>
              <w:rPr>
                <w:rFonts w:eastAsia="Times New Roman" w:cs="Times New Roman"/>
                <w:sz w:val="20"/>
              </w:rPr>
            </w:pPr>
          </w:p>
        </w:tc>
        <w:tc>
          <w:tcPr>
            <w:tcW w:w="6266" w:type="dxa"/>
            <w:gridSpan w:val="6"/>
            <w:noWrap/>
            <w:vAlign w:val="bottom"/>
            <w:hideMark/>
          </w:tcPr>
          <w:p w14:paraId="09A415F1" w14:textId="77777777" w:rsidR="00FB0D83" w:rsidRDefault="006C352B">
            <w:pPr>
              <w:contextualSpacing/>
              <w:rPr>
                <w:rFonts w:ascii="Calibri" w:eastAsia="Times New Roman" w:hAnsi="Calibri" w:cs="Calibri"/>
                <w:color w:val="000000"/>
                <w:sz w:val="22"/>
                <w:szCs w:val="22"/>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1820/6 ως έχει   ΔΕΚΤΟ ΚΑΤΑ ΠΛΕΙΟΨΗΦΙΑ</w:t>
            </w:r>
          </w:p>
        </w:tc>
        <w:tc>
          <w:tcPr>
            <w:tcW w:w="101" w:type="dxa"/>
            <w:noWrap/>
            <w:vAlign w:val="bottom"/>
            <w:hideMark/>
          </w:tcPr>
          <w:p w14:paraId="09A415F2" w14:textId="77777777" w:rsidR="00FB0D83" w:rsidRDefault="006C352B">
            <w:pPr>
              <w:contextualSpacing/>
              <w:rPr>
                <w:rFonts w:ascii="Calibri" w:eastAsia="Times New Roman" w:hAnsi="Calibri" w:cs="Calibri"/>
                <w:color w:val="000000"/>
                <w:szCs w:val="24"/>
              </w:rPr>
            </w:pPr>
          </w:p>
        </w:tc>
        <w:tc>
          <w:tcPr>
            <w:tcW w:w="40" w:type="dxa"/>
            <w:noWrap/>
            <w:vAlign w:val="bottom"/>
            <w:hideMark/>
          </w:tcPr>
          <w:p w14:paraId="09A415F3" w14:textId="77777777" w:rsidR="00FB0D83" w:rsidRDefault="006C352B">
            <w:pPr>
              <w:contextualSpacing/>
              <w:rPr>
                <w:rFonts w:eastAsia="Times New Roman" w:cs="Times New Roman"/>
                <w:sz w:val="20"/>
              </w:rPr>
            </w:pPr>
          </w:p>
        </w:tc>
      </w:tr>
      <w:tr w:rsidR="00D269F7" w14:paraId="09A415FE" w14:textId="77777777">
        <w:trPr>
          <w:trHeight w:val="300"/>
        </w:trPr>
        <w:tc>
          <w:tcPr>
            <w:tcW w:w="2392" w:type="dxa"/>
            <w:noWrap/>
            <w:vAlign w:val="bottom"/>
            <w:hideMark/>
          </w:tcPr>
          <w:p w14:paraId="09A415F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5F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5F7" w14:textId="77777777" w:rsidR="00FB0D83" w:rsidRDefault="006C352B">
            <w:pPr>
              <w:contextualSpacing/>
              <w:rPr>
                <w:rFonts w:eastAsia="Times New Roman" w:cs="Times New Roman"/>
                <w:sz w:val="20"/>
              </w:rPr>
            </w:pPr>
          </w:p>
        </w:tc>
        <w:tc>
          <w:tcPr>
            <w:tcW w:w="1190" w:type="dxa"/>
            <w:noWrap/>
            <w:vAlign w:val="bottom"/>
            <w:hideMark/>
          </w:tcPr>
          <w:p w14:paraId="09A415F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5F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5FA" w14:textId="77777777" w:rsidR="00FB0D83" w:rsidRDefault="006C352B">
            <w:pPr>
              <w:contextualSpacing/>
              <w:rPr>
                <w:rFonts w:eastAsia="Times New Roman" w:cs="Times New Roman"/>
                <w:sz w:val="20"/>
              </w:rPr>
            </w:pPr>
          </w:p>
        </w:tc>
        <w:tc>
          <w:tcPr>
            <w:tcW w:w="101" w:type="dxa"/>
            <w:noWrap/>
            <w:vAlign w:val="bottom"/>
            <w:hideMark/>
          </w:tcPr>
          <w:p w14:paraId="09A415FB" w14:textId="77777777" w:rsidR="00FB0D83" w:rsidRDefault="006C352B">
            <w:pPr>
              <w:contextualSpacing/>
              <w:rPr>
                <w:rFonts w:eastAsia="Times New Roman" w:cs="Times New Roman"/>
                <w:sz w:val="20"/>
              </w:rPr>
            </w:pPr>
          </w:p>
        </w:tc>
        <w:tc>
          <w:tcPr>
            <w:tcW w:w="101" w:type="dxa"/>
            <w:noWrap/>
            <w:vAlign w:val="bottom"/>
            <w:hideMark/>
          </w:tcPr>
          <w:p w14:paraId="09A415FC" w14:textId="77777777" w:rsidR="00FB0D83" w:rsidRDefault="006C352B">
            <w:pPr>
              <w:contextualSpacing/>
              <w:rPr>
                <w:rFonts w:eastAsia="Times New Roman" w:cs="Times New Roman"/>
                <w:sz w:val="20"/>
              </w:rPr>
            </w:pPr>
          </w:p>
        </w:tc>
        <w:tc>
          <w:tcPr>
            <w:tcW w:w="40" w:type="dxa"/>
            <w:noWrap/>
            <w:vAlign w:val="bottom"/>
            <w:hideMark/>
          </w:tcPr>
          <w:p w14:paraId="09A415FD" w14:textId="77777777" w:rsidR="00FB0D83" w:rsidRDefault="006C352B">
            <w:pPr>
              <w:contextualSpacing/>
              <w:rPr>
                <w:rFonts w:eastAsia="Times New Roman" w:cs="Times New Roman"/>
                <w:sz w:val="20"/>
              </w:rPr>
            </w:pPr>
          </w:p>
        </w:tc>
      </w:tr>
      <w:tr w:rsidR="00D269F7" w14:paraId="09A41608" w14:textId="77777777">
        <w:trPr>
          <w:trHeight w:val="300"/>
        </w:trPr>
        <w:tc>
          <w:tcPr>
            <w:tcW w:w="2392" w:type="dxa"/>
            <w:noWrap/>
            <w:vAlign w:val="bottom"/>
            <w:hideMark/>
          </w:tcPr>
          <w:p w14:paraId="09A415F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60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01" w14:textId="77777777" w:rsidR="00FB0D83" w:rsidRDefault="006C352B">
            <w:pPr>
              <w:contextualSpacing/>
              <w:rPr>
                <w:rFonts w:eastAsia="Times New Roman" w:cs="Times New Roman"/>
                <w:sz w:val="20"/>
              </w:rPr>
            </w:pPr>
          </w:p>
        </w:tc>
        <w:tc>
          <w:tcPr>
            <w:tcW w:w="1190" w:type="dxa"/>
            <w:noWrap/>
            <w:vAlign w:val="bottom"/>
            <w:hideMark/>
          </w:tcPr>
          <w:p w14:paraId="09A4160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60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04" w14:textId="77777777" w:rsidR="00FB0D83" w:rsidRDefault="006C352B">
            <w:pPr>
              <w:contextualSpacing/>
              <w:rPr>
                <w:rFonts w:eastAsia="Times New Roman" w:cs="Times New Roman"/>
                <w:sz w:val="20"/>
              </w:rPr>
            </w:pPr>
          </w:p>
        </w:tc>
        <w:tc>
          <w:tcPr>
            <w:tcW w:w="101" w:type="dxa"/>
            <w:noWrap/>
            <w:vAlign w:val="bottom"/>
            <w:hideMark/>
          </w:tcPr>
          <w:p w14:paraId="09A41605" w14:textId="77777777" w:rsidR="00FB0D83" w:rsidRDefault="006C352B">
            <w:pPr>
              <w:contextualSpacing/>
              <w:rPr>
                <w:rFonts w:eastAsia="Times New Roman" w:cs="Times New Roman"/>
                <w:sz w:val="20"/>
              </w:rPr>
            </w:pPr>
          </w:p>
        </w:tc>
        <w:tc>
          <w:tcPr>
            <w:tcW w:w="101" w:type="dxa"/>
            <w:noWrap/>
            <w:vAlign w:val="bottom"/>
            <w:hideMark/>
          </w:tcPr>
          <w:p w14:paraId="09A41606" w14:textId="77777777" w:rsidR="00FB0D83" w:rsidRDefault="006C352B">
            <w:pPr>
              <w:contextualSpacing/>
              <w:rPr>
                <w:rFonts w:eastAsia="Times New Roman" w:cs="Times New Roman"/>
                <w:sz w:val="20"/>
              </w:rPr>
            </w:pPr>
          </w:p>
        </w:tc>
        <w:tc>
          <w:tcPr>
            <w:tcW w:w="40" w:type="dxa"/>
            <w:noWrap/>
            <w:vAlign w:val="bottom"/>
            <w:hideMark/>
          </w:tcPr>
          <w:p w14:paraId="09A41607" w14:textId="77777777" w:rsidR="00FB0D83" w:rsidRDefault="006C352B">
            <w:pPr>
              <w:contextualSpacing/>
              <w:rPr>
                <w:rFonts w:eastAsia="Times New Roman" w:cs="Times New Roman"/>
                <w:sz w:val="20"/>
              </w:rPr>
            </w:pPr>
          </w:p>
        </w:tc>
      </w:tr>
      <w:tr w:rsidR="00D269F7" w14:paraId="09A41612" w14:textId="77777777">
        <w:trPr>
          <w:trHeight w:val="300"/>
        </w:trPr>
        <w:tc>
          <w:tcPr>
            <w:tcW w:w="2392" w:type="dxa"/>
            <w:noWrap/>
            <w:vAlign w:val="bottom"/>
            <w:hideMark/>
          </w:tcPr>
          <w:p w14:paraId="09A4160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60A"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0B" w14:textId="77777777" w:rsidR="00FB0D83" w:rsidRDefault="006C352B">
            <w:pPr>
              <w:contextualSpacing/>
              <w:rPr>
                <w:rFonts w:eastAsia="Times New Roman" w:cs="Times New Roman"/>
                <w:sz w:val="20"/>
              </w:rPr>
            </w:pPr>
          </w:p>
        </w:tc>
        <w:tc>
          <w:tcPr>
            <w:tcW w:w="1190" w:type="dxa"/>
            <w:noWrap/>
            <w:vAlign w:val="bottom"/>
            <w:hideMark/>
          </w:tcPr>
          <w:p w14:paraId="09A4160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60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0E" w14:textId="77777777" w:rsidR="00FB0D83" w:rsidRDefault="006C352B">
            <w:pPr>
              <w:contextualSpacing/>
              <w:rPr>
                <w:rFonts w:eastAsia="Times New Roman" w:cs="Times New Roman"/>
                <w:sz w:val="20"/>
              </w:rPr>
            </w:pPr>
          </w:p>
        </w:tc>
        <w:tc>
          <w:tcPr>
            <w:tcW w:w="101" w:type="dxa"/>
            <w:noWrap/>
            <w:vAlign w:val="bottom"/>
            <w:hideMark/>
          </w:tcPr>
          <w:p w14:paraId="09A4160F" w14:textId="77777777" w:rsidR="00FB0D83" w:rsidRDefault="006C352B">
            <w:pPr>
              <w:contextualSpacing/>
              <w:rPr>
                <w:rFonts w:eastAsia="Times New Roman" w:cs="Times New Roman"/>
                <w:sz w:val="20"/>
              </w:rPr>
            </w:pPr>
          </w:p>
        </w:tc>
        <w:tc>
          <w:tcPr>
            <w:tcW w:w="101" w:type="dxa"/>
            <w:noWrap/>
            <w:vAlign w:val="bottom"/>
            <w:hideMark/>
          </w:tcPr>
          <w:p w14:paraId="09A41610" w14:textId="77777777" w:rsidR="00FB0D83" w:rsidRDefault="006C352B">
            <w:pPr>
              <w:contextualSpacing/>
              <w:rPr>
                <w:rFonts w:eastAsia="Times New Roman" w:cs="Times New Roman"/>
                <w:sz w:val="20"/>
              </w:rPr>
            </w:pPr>
          </w:p>
        </w:tc>
        <w:tc>
          <w:tcPr>
            <w:tcW w:w="40" w:type="dxa"/>
            <w:noWrap/>
            <w:vAlign w:val="bottom"/>
            <w:hideMark/>
          </w:tcPr>
          <w:p w14:paraId="09A41611" w14:textId="77777777" w:rsidR="00FB0D83" w:rsidRDefault="006C352B">
            <w:pPr>
              <w:contextualSpacing/>
              <w:rPr>
                <w:rFonts w:eastAsia="Times New Roman" w:cs="Times New Roman"/>
                <w:sz w:val="20"/>
              </w:rPr>
            </w:pPr>
          </w:p>
        </w:tc>
      </w:tr>
      <w:tr w:rsidR="00D269F7" w14:paraId="09A4161C" w14:textId="77777777">
        <w:trPr>
          <w:trHeight w:val="300"/>
        </w:trPr>
        <w:tc>
          <w:tcPr>
            <w:tcW w:w="2392" w:type="dxa"/>
            <w:noWrap/>
            <w:vAlign w:val="bottom"/>
            <w:hideMark/>
          </w:tcPr>
          <w:p w14:paraId="09A4161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61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15" w14:textId="77777777" w:rsidR="00FB0D83" w:rsidRDefault="006C352B">
            <w:pPr>
              <w:contextualSpacing/>
              <w:rPr>
                <w:rFonts w:eastAsia="Times New Roman" w:cs="Times New Roman"/>
                <w:sz w:val="20"/>
              </w:rPr>
            </w:pPr>
          </w:p>
        </w:tc>
        <w:tc>
          <w:tcPr>
            <w:tcW w:w="1190" w:type="dxa"/>
            <w:noWrap/>
            <w:vAlign w:val="bottom"/>
            <w:hideMark/>
          </w:tcPr>
          <w:p w14:paraId="09A4161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61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18" w14:textId="77777777" w:rsidR="00FB0D83" w:rsidRDefault="006C352B">
            <w:pPr>
              <w:contextualSpacing/>
              <w:rPr>
                <w:rFonts w:eastAsia="Times New Roman" w:cs="Times New Roman"/>
                <w:sz w:val="20"/>
              </w:rPr>
            </w:pPr>
          </w:p>
        </w:tc>
        <w:tc>
          <w:tcPr>
            <w:tcW w:w="101" w:type="dxa"/>
            <w:noWrap/>
            <w:vAlign w:val="bottom"/>
            <w:hideMark/>
          </w:tcPr>
          <w:p w14:paraId="09A41619" w14:textId="77777777" w:rsidR="00FB0D83" w:rsidRDefault="006C352B">
            <w:pPr>
              <w:contextualSpacing/>
              <w:rPr>
                <w:rFonts w:eastAsia="Times New Roman" w:cs="Times New Roman"/>
                <w:sz w:val="20"/>
              </w:rPr>
            </w:pPr>
          </w:p>
        </w:tc>
        <w:tc>
          <w:tcPr>
            <w:tcW w:w="101" w:type="dxa"/>
            <w:noWrap/>
            <w:vAlign w:val="bottom"/>
            <w:hideMark/>
          </w:tcPr>
          <w:p w14:paraId="09A4161A" w14:textId="77777777" w:rsidR="00FB0D83" w:rsidRDefault="006C352B">
            <w:pPr>
              <w:contextualSpacing/>
              <w:rPr>
                <w:rFonts w:eastAsia="Times New Roman" w:cs="Times New Roman"/>
                <w:sz w:val="20"/>
              </w:rPr>
            </w:pPr>
          </w:p>
        </w:tc>
        <w:tc>
          <w:tcPr>
            <w:tcW w:w="40" w:type="dxa"/>
            <w:noWrap/>
            <w:vAlign w:val="bottom"/>
            <w:hideMark/>
          </w:tcPr>
          <w:p w14:paraId="09A4161B" w14:textId="77777777" w:rsidR="00FB0D83" w:rsidRDefault="006C352B">
            <w:pPr>
              <w:contextualSpacing/>
              <w:rPr>
                <w:rFonts w:eastAsia="Times New Roman" w:cs="Times New Roman"/>
                <w:sz w:val="20"/>
              </w:rPr>
            </w:pPr>
          </w:p>
        </w:tc>
      </w:tr>
      <w:tr w:rsidR="00D269F7" w14:paraId="09A41626" w14:textId="77777777">
        <w:trPr>
          <w:trHeight w:val="300"/>
        </w:trPr>
        <w:tc>
          <w:tcPr>
            <w:tcW w:w="2392" w:type="dxa"/>
            <w:noWrap/>
            <w:vAlign w:val="bottom"/>
            <w:hideMark/>
          </w:tcPr>
          <w:p w14:paraId="09A4161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61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1F" w14:textId="77777777" w:rsidR="00FB0D83" w:rsidRDefault="006C352B">
            <w:pPr>
              <w:contextualSpacing/>
              <w:rPr>
                <w:rFonts w:eastAsia="Times New Roman" w:cs="Times New Roman"/>
                <w:sz w:val="20"/>
              </w:rPr>
            </w:pPr>
          </w:p>
        </w:tc>
        <w:tc>
          <w:tcPr>
            <w:tcW w:w="1190" w:type="dxa"/>
            <w:noWrap/>
            <w:vAlign w:val="bottom"/>
            <w:hideMark/>
          </w:tcPr>
          <w:p w14:paraId="09A4162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62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22" w14:textId="77777777" w:rsidR="00FB0D83" w:rsidRDefault="006C352B">
            <w:pPr>
              <w:contextualSpacing/>
              <w:rPr>
                <w:rFonts w:eastAsia="Times New Roman" w:cs="Times New Roman"/>
                <w:sz w:val="20"/>
              </w:rPr>
            </w:pPr>
          </w:p>
        </w:tc>
        <w:tc>
          <w:tcPr>
            <w:tcW w:w="101" w:type="dxa"/>
            <w:noWrap/>
            <w:vAlign w:val="bottom"/>
            <w:hideMark/>
          </w:tcPr>
          <w:p w14:paraId="09A41623" w14:textId="77777777" w:rsidR="00FB0D83" w:rsidRDefault="006C352B">
            <w:pPr>
              <w:contextualSpacing/>
              <w:rPr>
                <w:rFonts w:eastAsia="Times New Roman" w:cs="Times New Roman"/>
                <w:sz w:val="20"/>
              </w:rPr>
            </w:pPr>
          </w:p>
        </w:tc>
        <w:tc>
          <w:tcPr>
            <w:tcW w:w="101" w:type="dxa"/>
            <w:noWrap/>
            <w:vAlign w:val="bottom"/>
            <w:hideMark/>
          </w:tcPr>
          <w:p w14:paraId="09A41624" w14:textId="77777777" w:rsidR="00FB0D83" w:rsidRDefault="006C352B">
            <w:pPr>
              <w:contextualSpacing/>
              <w:rPr>
                <w:rFonts w:eastAsia="Times New Roman" w:cs="Times New Roman"/>
                <w:sz w:val="20"/>
              </w:rPr>
            </w:pPr>
          </w:p>
        </w:tc>
        <w:tc>
          <w:tcPr>
            <w:tcW w:w="40" w:type="dxa"/>
            <w:noWrap/>
            <w:vAlign w:val="bottom"/>
            <w:hideMark/>
          </w:tcPr>
          <w:p w14:paraId="09A41625" w14:textId="77777777" w:rsidR="00FB0D83" w:rsidRDefault="006C352B">
            <w:pPr>
              <w:contextualSpacing/>
              <w:rPr>
                <w:rFonts w:eastAsia="Times New Roman" w:cs="Times New Roman"/>
                <w:sz w:val="20"/>
              </w:rPr>
            </w:pPr>
          </w:p>
        </w:tc>
      </w:tr>
      <w:tr w:rsidR="00D269F7" w14:paraId="09A41630" w14:textId="77777777">
        <w:trPr>
          <w:trHeight w:val="300"/>
        </w:trPr>
        <w:tc>
          <w:tcPr>
            <w:tcW w:w="2392" w:type="dxa"/>
            <w:noWrap/>
            <w:vAlign w:val="bottom"/>
            <w:hideMark/>
          </w:tcPr>
          <w:p w14:paraId="09A4162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62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29" w14:textId="77777777" w:rsidR="00FB0D83" w:rsidRDefault="006C352B">
            <w:pPr>
              <w:contextualSpacing/>
              <w:rPr>
                <w:rFonts w:eastAsia="Times New Roman" w:cs="Times New Roman"/>
                <w:sz w:val="20"/>
              </w:rPr>
            </w:pPr>
          </w:p>
        </w:tc>
        <w:tc>
          <w:tcPr>
            <w:tcW w:w="1190" w:type="dxa"/>
            <w:noWrap/>
            <w:vAlign w:val="bottom"/>
            <w:hideMark/>
          </w:tcPr>
          <w:p w14:paraId="09A4162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62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2C" w14:textId="77777777" w:rsidR="00FB0D83" w:rsidRDefault="006C352B">
            <w:pPr>
              <w:contextualSpacing/>
              <w:rPr>
                <w:rFonts w:eastAsia="Times New Roman" w:cs="Times New Roman"/>
                <w:sz w:val="20"/>
              </w:rPr>
            </w:pPr>
          </w:p>
        </w:tc>
        <w:tc>
          <w:tcPr>
            <w:tcW w:w="101" w:type="dxa"/>
            <w:noWrap/>
            <w:vAlign w:val="bottom"/>
            <w:hideMark/>
          </w:tcPr>
          <w:p w14:paraId="09A4162D" w14:textId="77777777" w:rsidR="00FB0D83" w:rsidRDefault="006C352B">
            <w:pPr>
              <w:contextualSpacing/>
              <w:rPr>
                <w:rFonts w:eastAsia="Times New Roman" w:cs="Times New Roman"/>
                <w:sz w:val="20"/>
              </w:rPr>
            </w:pPr>
          </w:p>
        </w:tc>
        <w:tc>
          <w:tcPr>
            <w:tcW w:w="101" w:type="dxa"/>
            <w:noWrap/>
            <w:vAlign w:val="bottom"/>
            <w:hideMark/>
          </w:tcPr>
          <w:p w14:paraId="09A4162E" w14:textId="77777777" w:rsidR="00FB0D83" w:rsidRDefault="006C352B">
            <w:pPr>
              <w:contextualSpacing/>
              <w:rPr>
                <w:rFonts w:eastAsia="Times New Roman" w:cs="Times New Roman"/>
                <w:sz w:val="20"/>
              </w:rPr>
            </w:pPr>
          </w:p>
        </w:tc>
        <w:tc>
          <w:tcPr>
            <w:tcW w:w="40" w:type="dxa"/>
            <w:noWrap/>
            <w:vAlign w:val="bottom"/>
            <w:hideMark/>
          </w:tcPr>
          <w:p w14:paraId="09A4162F" w14:textId="77777777" w:rsidR="00FB0D83" w:rsidRDefault="006C352B">
            <w:pPr>
              <w:contextualSpacing/>
              <w:rPr>
                <w:rFonts w:eastAsia="Times New Roman" w:cs="Times New Roman"/>
                <w:sz w:val="20"/>
              </w:rPr>
            </w:pPr>
          </w:p>
        </w:tc>
      </w:tr>
      <w:tr w:rsidR="00D269F7" w14:paraId="09A4163A" w14:textId="77777777">
        <w:trPr>
          <w:trHeight w:val="300"/>
        </w:trPr>
        <w:tc>
          <w:tcPr>
            <w:tcW w:w="2392" w:type="dxa"/>
            <w:noWrap/>
            <w:vAlign w:val="bottom"/>
            <w:hideMark/>
          </w:tcPr>
          <w:p w14:paraId="09A4163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63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33" w14:textId="77777777" w:rsidR="00FB0D83" w:rsidRDefault="006C352B">
            <w:pPr>
              <w:contextualSpacing/>
              <w:rPr>
                <w:rFonts w:eastAsia="Times New Roman" w:cs="Times New Roman"/>
                <w:sz w:val="20"/>
              </w:rPr>
            </w:pPr>
          </w:p>
        </w:tc>
        <w:tc>
          <w:tcPr>
            <w:tcW w:w="1190" w:type="dxa"/>
            <w:noWrap/>
            <w:vAlign w:val="bottom"/>
            <w:hideMark/>
          </w:tcPr>
          <w:p w14:paraId="09A4163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63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36" w14:textId="77777777" w:rsidR="00FB0D83" w:rsidRDefault="006C352B">
            <w:pPr>
              <w:contextualSpacing/>
              <w:rPr>
                <w:rFonts w:eastAsia="Times New Roman" w:cs="Times New Roman"/>
                <w:sz w:val="20"/>
              </w:rPr>
            </w:pPr>
          </w:p>
        </w:tc>
        <w:tc>
          <w:tcPr>
            <w:tcW w:w="101" w:type="dxa"/>
            <w:noWrap/>
            <w:vAlign w:val="bottom"/>
            <w:hideMark/>
          </w:tcPr>
          <w:p w14:paraId="09A41637" w14:textId="77777777" w:rsidR="00FB0D83" w:rsidRDefault="006C352B">
            <w:pPr>
              <w:contextualSpacing/>
              <w:rPr>
                <w:rFonts w:eastAsia="Times New Roman" w:cs="Times New Roman"/>
                <w:sz w:val="20"/>
              </w:rPr>
            </w:pPr>
          </w:p>
        </w:tc>
        <w:tc>
          <w:tcPr>
            <w:tcW w:w="101" w:type="dxa"/>
            <w:noWrap/>
            <w:vAlign w:val="bottom"/>
            <w:hideMark/>
          </w:tcPr>
          <w:p w14:paraId="09A41638" w14:textId="77777777" w:rsidR="00FB0D83" w:rsidRDefault="006C352B">
            <w:pPr>
              <w:contextualSpacing/>
              <w:rPr>
                <w:rFonts w:eastAsia="Times New Roman" w:cs="Times New Roman"/>
                <w:sz w:val="20"/>
              </w:rPr>
            </w:pPr>
          </w:p>
        </w:tc>
        <w:tc>
          <w:tcPr>
            <w:tcW w:w="40" w:type="dxa"/>
            <w:noWrap/>
            <w:vAlign w:val="bottom"/>
            <w:hideMark/>
          </w:tcPr>
          <w:p w14:paraId="09A41639" w14:textId="77777777" w:rsidR="00FB0D83" w:rsidRDefault="006C352B">
            <w:pPr>
              <w:contextualSpacing/>
              <w:rPr>
                <w:rFonts w:eastAsia="Times New Roman" w:cs="Times New Roman"/>
                <w:sz w:val="20"/>
              </w:rPr>
            </w:pPr>
          </w:p>
        </w:tc>
      </w:tr>
      <w:tr w:rsidR="00D269F7" w14:paraId="09A41643" w14:textId="77777777">
        <w:trPr>
          <w:trHeight w:val="300"/>
        </w:trPr>
        <w:tc>
          <w:tcPr>
            <w:tcW w:w="4406" w:type="dxa"/>
            <w:gridSpan w:val="2"/>
            <w:noWrap/>
            <w:vAlign w:val="bottom"/>
            <w:hideMark/>
          </w:tcPr>
          <w:p w14:paraId="09A4163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63C"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63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63E"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3F" w14:textId="77777777" w:rsidR="00FB0D83" w:rsidRDefault="006C352B">
            <w:pPr>
              <w:contextualSpacing/>
              <w:rPr>
                <w:rFonts w:eastAsia="Times New Roman" w:cs="Times New Roman"/>
                <w:sz w:val="20"/>
              </w:rPr>
            </w:pPr>
          </w:p>
        </w:tc>
        <w:tc>
          <w:tcPr>
            <w:tcW w:w="101" w:type="dxa"/>
            <w:noWrap/>
            <w:vAlign w:val="bottom"/>
            <w:hideMark/>
          </w:tcPr>
          <w:p w14:paraId="09A41640" w14:textId="77777777" w:rsidR="00FB0D83" w:rsidRDefault="006C352B">
            <w:pPr>
              <w:contextualSpacing/>
              <w:rPr>
                <w:rFonts w:eastAsia="Times New Roman" w:cs="Times New Roman"/>
                <w:sz w:val="20"/>
              </w:rPr>
            </w:pPr>
          </w:p>
        </w:tc>
        <w:tc>
          <w:tcPr>
            <w:tcW w:w="101" w:type="dxa"/>
            <w:noWrap/>
            <w:vAlign w:val="bottom"/>
            <w:hideMark/>
          </w:tcPr>
          <w:p w14:paraId="09A41641" w14:textId="77777777" w:rsidR="00FB0D83" w:rsidRDefault="006C352B">
            <w:pPr>
              <w:contextualSpacing/>
              <w:rPr>
                <w:rFonts w:eastAsia="Times New Roman" w:cs="Times New Roman"/>
                <w:sz w:val="20"/>
              </w:rPr>
            </w:pPr>
          </w:p>
        </w:tc>
        <w:tc>
          <w:tcPr>
            <w:tcW w:w="40" w:type="dxa"/>
            <w:noWrap/>
            <w:vAlign w:val="bottom"/>
            <w:hideMark/>
          </w:tcPr>
          <w:p w14:paraId="09A41642" w14:textId="77777777" w:rsidR="00FB0D83" w:rsidRDefault="006C352B">
            <w:pPr>
              <w:contextualSpacing/>
              <w:rPr>
                <w:rFonts w:eastAsia="Times New Roman" w:cs="Times New Roman"/>
                <w:sz w:val="20"/>
              </w:rPr>
            </w:pPr>
          </w:p>
        </w:tc>
      </w:tr>
      <w:tr w:rsidR="00D269F7" w14:paraId="09A4164D" w14:textId="77777777">
        <w:trPr>
          <w:trHeight w:val="300"/>
        </w:trPr>
        <w:tc>
          <w:tcPr>
            <w:tcW w:w="2392" w:type="dxa"/>
            <w:noWrap/>
            <w:vAlign w:val="bottom"/>
            <w:hideMark/>
          </w:tcPr>
          <w:p w14:paraId="09A41644" w14:textId="77777777" w:rsidR="00FB0D83" w:rsidRDefault="006C352B">
            <w:pPr>
              <w:contextualSpacing/>
              <w:rPr>
                <w:rFonts w:eastAsia="Times New Roman" w:cs="Times New Roman"/>
                <w:sz w:val="20"/>
              </w:rPr>
            </w:pPr>
          </w:p>
        </w:tc>
        <w:tc>
          <w:tcPr>
            <w:tcW w:w="2014" w:type="dxa"/>
            <w:noWrap/>
            <w:vAlign w:val="bottom"/>
            <w:hideMark/>
          </w:tcPr>
          <w:p w14:paraId="09A41645" w14:textId="77777777" w:rsidR="00FB0D83" w:rsidRDefault="006C352B">
            <w:pPr>
              <w:contextualSpacing/>
              <w:rPr>
                <w:rFonts w:eastAsia="Times New Roman" w:cs="Times New Roman"/>
                <w:sz w:val="20"/>
              </w:rPr>
            </w:pPr>
          </w:p>
        </w:tc>
        <w:tc>
          <w:tcPr>
            <w:tcW w:w="2759" w:type="dxa"/>
            <w:noWrap/>
            <w:vAlign w:val="bottom"/>
            <w:hideMark/>
          </w:tcPr>
          <w:p w14:paraId="09A41646" w14:textId="77777777" w:rsidR="00FB0D83" w:rsidRDefault="006C352B">
            <w:pPr>
              <w:contextualSpacing/>
              <w:rPr>
                <w:rFonts w:eastAsia="Times New Roman" w:cs="Times New Roman"/>
                <w:sz w:val="20"/>
              </w:rPr>
            </w:pPr>
          </w:p>
        </w:tc>
        <w:tc>
          <w:tcPr>
            <w:tcW w:w="1190" w:type="dxa"/>
            <w:noWrap/>
            <w:vAlign w:val="bottom"/>
            <w:hideMark/>
          </w:tcPr>
          <w:p w14:paraId="09A41647" w14:textId="77777777" w:rsidR="00FB0D83" w:rsidRDefault="006C352B">
            <w:pPr>
              <w:contextualSpacing/>
              <w:rPr>
                <w:rFonts w:eastAsia="Times New Roman" w:cs="Times New Roman"/>
                <w:sz w:val="20"/>
              </w:rPr>
            </w:pPr>
          </w:p>
        </w:tc>
        <w:tc>
          <w:tcPr>
            <w:tcW w:w="101" w:type="dxa"/>
            <w:noWrap/>
            <w:vAlign w:val="bottom"/>
            <w:hideMark/>
          </w:tcPr>
          <w:p w14:paraId="09A41648" w14:textId="77777777" w:rsidR="00FB0D83" w:rsidRDefault="006C352B">
            <w:pPr>
              <w:contextualSpacing/>
              <w:rPr>
                <w:rFonts w:eastAsia="Times New Roman" w:cs="Times New Roman"/>
                <w:sz w:val="20"/>
              </w:rPr>
            </w:pPr>
          </w:p>
        </w:tc>
        <w:tc>
          <w:tcPr>
            <w:tcW w:w="101" w:type="dxa"/>
            <w:noWrap/>
            <w:vAlign w:val="bottom"/>
            <w:hideMark/>
          </w:tcPr>
          <w:p w14:paraId="09A41649" w14:textId="77777777" w:rsidR="00FB0D83" w:rsidRDefault="006C352B">
            <w:pPr>
              <w:contextualSpacing/>
              <w:rPr>
                <w:rFonts w:eastAsia="Times New Roman" w:cs="Times New Roman"/>
                <w:sz w:val="20"/>
              </w:rPr>
            </w:pPr>
          </w:p>
        </w:tc>
        <w:tc>
          <w:tcPr>
            <w:tcW w:w="101" w:type="dxa"/>
            <w:noWrap/>
            <w:vAlign w:val="bottom"/>
            <w:hideMark/>
          </w:tcPr>
          <w:p w14:paraId="09A4164A" w14:textId="77777777" w:rsidR="00FB0D83" w:rsidRDefault="006C352B">
            <w:pPr>
              <w:contextualSpacing/>
              <w:rPr>
                <w:rFonts w:eastAsia="Times New Roman" w:cs="Times New Roman"/>
                <w:sz w:val="20"/>
              </w:rPr>
            </w:pPr>
          </w:p>
        </w:tc>
        <w:tc>
          <w:tcPr>
            <w:tcW w:w="101" w:type="dxa"/>
            <w:noWrap/>
            <w:vAlign w:val="bottom"/>
            <w:hideMark/>
          </w:tcPr>
          <w:p w14:paraId="09A4164B" w14:textId="77777777" w:rsidR="00FB0D83" w:rsidRDefault="006C352B">
            <w:pPr>
              <w:contextualSpacing/>
              <w:rPr>
                <w:rFonts w:eastAsia="Times New Roman" w:cs="Times New Roman"/>
                <w:sz w:val="20"/>
              </w:rPr>
            </w:pPr>
          </w:p>
        </w:tc>
        <w:tc>
          <w:tcPr>
            <w:tcW w:w="40" w:type="dxa"/>
            <w:noWrap/>
            <w:vAlign w:val="bottom"/>
            <w:hideMark/>
          </w:tcPr>
          <w:p w14:paraId="09A4164C" w14:textId="77777777" w:rsidR="00FB0D83" w:rsidRDefault="006C352B">
            <w:pPr>
              <w:contextualSpacing/>
              <w:rPr>
                <w:rFonts w:eastAsia="Times New Roman" w:cs="Times New Roman"/>
                <w:sz w:val="20"/>
              </w:rPr>
            </w:pPr>
          </w:p>
        </w:tc>
      </w:tr>
      <w:tr w:rsidR="00D269F7" w14:paraId="09A41653" w14:textId="77777777">
        <w:trPr>
          <w:trHeight w:val="300"/>
        </w:trPr>
        <w:tc>
          <w:tcPr>
            <w:tcW w:w="2392" w:type="dxa"/>
            <w:noWrap/>
            <w:vAlign w:val="bottom"/>
            <w:hideMark/>
          </w:tcPr>
          <w:p w14:paraId="09A4164E" w14:textId="77777777" w:rsidR="00FB0D83" w:rsidRDefault="006C352B">
            <w:pPr>
              <w:contextualSpacing/>
              <w:rPr>
                <w:rFonts w:eastAsia="Times New Roman" w:cs="Times New Roman"/>
                <w:sz w:val="20"/>
              </w:rPr>
            </w:pPr>
          </w:p>
        </w:tc>
        <w:tc>
          <w:tcPr>
            <w:tcW w:w="6165" w:type="dxa"/>
            <w:gridSpan w:val="5"/>
            <w:noWrap/>
            <w:vAlign w:val="bottom"/>
            <w:hideMark/>
          </w:tcPr>
          <w:p w14:paraId="09A4164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Ακροτελεύτιο άρθρο   ΔΕΚΤΟ ΚΑΤΑ ΠΛΕΙΟΨΗΦΙΑ</w:t>
            </w:r>
          </w:p>
        </w:tc>
        <w:tc>
          <w:tcPr>
            <w:tcW w:w="101" w:type="dxa"/>
            <w:noWrap/>
            <w:vAlign w:val="bottom"/>
            <w:hideMark/>
          </w:tcPr>
          <w:p w14:paraId="09A4165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51" w14:textId="77777777" w:rsidR="00FB0D83" w:rsidRDefault="006C352B">
            <w:pPr>
              <w:contextualSpacing/>
              <w:rPr>
                <w:rFonts w:eastAsia="Times New Roman" w:cs="Times New Roman"/>
                <w:sz w:val="20"/>
              </w:rPr>
            </w:pPr>
          </w:p>
        </w:tc>
        <w:tc>
          <w:tcPr>
            <w:tcW w:w="40" w:type="dxa"/>
            <w:noWrap/>
            <w:vAlign w:val="bottom"/>
            <w:hideMark/>
          </w:tcPr>
          <w:p w14:paraId="09A41652" w14:textId="77777777" w:rsidR="00FB0D83" w:rsidRDefault="006C352B">
            <w:pPr>
              <w:contextualSpacing/>
              <w:rPr>
                <w:rFonts w:eastAsia="Times New Roman" w:cs="Times New Roman"/>
                <w:sz w:val="20"/>
              </w:rPr>
            </w:pPr>
          </w:p>
        </w:tc>
      </w:tr>
      <w:tr w:rsidR="00D269F7" w14:paraId="09A4165D" w14:textId="77777777">
        <w:trPr>
          <w:trHeight w:val="300"/>
        </w:trPr>
        <w:tc>
          <w:tcPr>
            <w:tcW w:w="2392" w:type="dxa"/>
            <w:noWrap/>
            <w:vAlign w:val="bottom"/>
            <w:hideMark/>
          </w:tcPr>
          <w:p w14:paraId="09A4165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655"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56" w14:textId="77777777" w:rsidR="00FB0D83" w:rsidRDefault="006C352B">
            <w:pPr>
              <w:contextualSpacing/>
              <w:rPr>
                <w:rFonts w:eastAsia="Times New Roman" w:cs="Times New Roman"/>
                <w:sz w:val="20"/>
              </w:rPr>
            </w:pPr>
          </w:p>
        </w:tc>
        <w:tc>
          <w:tcPr>
            <w:tcW w:w="1190" w:type="dxa"/>
            <w:noWrap/>
            <w:vAlign w:val="bottom"/>
            <w:hideMark/>
          </w:tcPr>
          <w:p w14:paraId="09A4165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658"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59" w14:textId="77777777" w:rsidR="00FB0D83" w:rsidRDefault="006C352B">
            <w:pPr>
              <w:contextualSpacing/>
              <w:rPr>
                <w:rFonts w:eastAsia="Times New Roman" w:cs="Times New Roman"/>
                <w:sz w:val="20"/>
              </w:rPr>
            </w:pPr>
          </w:p>
        </w:tc>
        <w:tc>
          <w:tcPr>
            <w:tcW w:w="101" w:type="dxa"/>
            <w:noWrap/>
            <w:vAlign w:val="bottom"/>
            <w:hideMark/>
          </w:tcPr>
          <w:p w14:paraId="09A4165A" w14:textId="77777777" w:rsidR="00FB0D83" w:rsidRDefault="006C352B">
            <w:pPr>
              <w:contextualSpacing/>
              <w:rPr>
                <w:rFonts w:eastAsia="Times New Roman" w:cs="Times New Roman"/>
                <w:sz w:val="20"/>
              </w:rPr>
            </w:pPr>
          </w:p>
        </w:tc>
        <w:tc>
          <w:tcPr>
            <w:tcW w:w="101" w:type="dxa"/>
            <w:noWrap/>
            <w:vAlign w:val="bottom"/>
            <w:hideMark/>
          </w:tcPr>
          <w:p w14:paraId="09A4165B" w14:textId="77777777" w:rsidR="00FB0D83" w:rsidRDefault="006C352B">
            <w:pPr>
              <w:contextualSpacing/>
              <w:rPr>
                <w:rFonts w:eastAsia="Times New Roman" w:cs="Times New Roman"/>
                <w:sz w:val="20"/>
              </w:rPr>
            </w:pPr>
          </w:p>
        </w:tc>
        <w:tc>
          <w:tcPr>
            <w:tcW w:w="40" w:type="dxa"/>
            <w:noWrap/>
            <w:vAlign w:val="bottom"/>
            <w:hideMark/>
          </w:tcPr>
          <w:p w14:paraId="09A4165C" w14:textId="77777777" w:rsidR="00FB0D83" w:rsidRDefault="006C352B">
            <w:pPr>
              <w:contextualSpacing/>
              <w:rPr>
                <w:rFonts w:eastAsia="Times New Roman" w:cs="Times New Roman"/>
                <w:sz w:val="20"/>
              </w:rPr>
            </w:pPr>
          </w:p>
        </w:tc>
      </w:tr>
      <w:tr w:rsidR="00D269F7" w14:paraId="09A41667" w14:textId="77777777">
        <w:trPr>
          <w:trHeight w:val="300"/>
        </w:trPr>
        <w:tc>
          <w:tcPr>
            <w:tcW w:w="2392" w:type="dxa"/>
            <w:noWrap/>
            <w:vAlign w:val="bottom"/>
            <w:hideMark/>
          </w:tcPr>
          <w:p w14:paraId="09A4165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65F"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60" w14:textId="77777777" w:rsidR="00FB0D83" w:rsidRDefault="006C352B">
            <w:pPr>
              <w:contextualSpacing/>
              <w:rPr>
                <w:rFonts w:eastAsia="Times New Roman" w:cs="Times New Roman"/>
                <w:sz w:val="20"/>
              </w:rPr>
            </w:pPr>
          </w:p>
        </w:tc>
        <w:tc>
          <w:tcPr>
            <w:tcW w:w="1190" w:type="dxa"/>
            <w:noWrap/>
            <w:vAlign w:val="bottom"/>
            <w:hideMark/>
          </w:tcPr>
          <w:p w14:paraId="09A4166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662"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63" w14:textId="77777777" w:rsidR="00FB0D83" w:rsidRDefault="006C352B">
            <w:pPr>
              <w:contextualSpacing/>
              <w:rPr>
                <w:rFonts w:eastAsia="Times New Roman" w:cs="Times New Roman"/>
                <w:sz w:val="20"/>
              </w:rPr>
            </w:pPr>
          </w:p>
        </w:tc>
        <w:tc>
          <w:tcPr>
            <w:tcW w:w="101" w:type="dxa"/>
            <w:noWrap/>
            <w:vAlign w:val="bottom"/>
            <w:hideMark/>
          </w:tcPr>
          <w:p w14:paraId="09A41664" w14:textId="77777777" w:rsidR="00FB0D83" w:rsidRDefault="006C352B">
            <w:pPr>
              <w:contextualSpacing/>
              <w:rPr>
                <w:rFonts w:eastAsia="Times New Roman" w:cs="Times New Roman"/>
                <w:sz w:val="20"/>
              </w:rPr>
            </w:pPr>
          </w:p>
        </w:tc>
        <w:tc>
          <w:tcPr>
            <w:tcW w:w="101" w:type="dxa"/>
            <w:noWrap/>
            <w:vAlign w:val="bottom"/>
            <w:hideMark/>
          </w:tcPr>
          <w:p w14:paraId="09A41665" w14:textId="77777777" w:rsidR="00FB0D83" w:rsidRDefault="006C352B">
            <w:pPr>
              <w:contextualSpacing/>
              <w:rPr>
                <w:rFonts w:eastAsia="Times New Roman" w:cs="Times New Roman"/>
                <w:sz w:val="20"/>
              </w:rPr>
            </w:pPr>
          </w:p>
        </w:tc>
        <w:tc>
          <w:tcPr>
            <w:tcW w:w="40" w:type="dxa"/>
            <w:noWrap/>
            <w:vAlign w:val="bottom"/>
            <w:hideMark/>
          </w:tcPr>
          <w:p w14:paraId="09A41666" w14:textId="77777777" w:rsidR="00FB0D83" w:rsidRDefault="006C352B">
            <w:pPr>
              <w:contextualSpacing/>
              <w:rPr>
                <w:rFonts w:eastAsia="Times New Roman" w:cs="Times New Roman"/>
                <w:sz w:val="20"/>
              </w:rPr>
            </w:pPr>
          </w:p>
        </w:tc>
      </w:tr>
      <w:tr w:rsidR="00D269F7" w14:paraId="09A41671" w14:textId="77777777">
        <w:trPr>
          <w:trHeight w:val="300"/>
        </w:trPr>
        <w:tc>
          <w:tcPr>
            <w:tcW w:w="2392" w:type="dxa"/>
            <w:noWrap/>
            <w:vAlign w:val="bottom"/>
            <w:hideMark/>
          </w:tcPr>
          <w:p w14:paraId="09A4166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669"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6A" w14:textId="77777777" w:rsidR="00FB0D83" w:rsidRDefault="006C352B">
            <w:pPr>
              <w:contextualSpacing/>
              <w:rPr>
                <w:rFonts w:eastAsia="Times New Roman" w:cs="Times New Roman"/>
                <w:sz w:val="20"/>
              </w:rPr>
            </w:pPr>
          </w:p>
        </w:tc>
        <w:tc>
          <w:tcPr>
            <w:tcW w:w="1190" w:type="dxa"/>
            <w:noWrap/>
            <w:vAlign w:val="bottom"/>
            <w:hideMark/>
          </w:tcPr>
          <w:p w14:paraId="09A4166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66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6D" w14:textId="77777777" w:rsidR="00FB0D83" w:rsidRDefault="006C352B">
            <w:pPr>
              <w:contextualSpacing/>
              <w:rPr>
                <w:rFonts w:eastAsia="Times New Roman" w:cs="Times New Roman"/>
                <w:sz w:val="20"/>
              </w:rPr>
            </w:pPr>
          </w:p>
        </w:tc>
        <w:tc>
          <w:tcPr>
            <w:tcW w:w="101" w:type="dxa"/>
            <w:noWrap/>
            <w:vAlign w:val="bottom"/>
            <w:hideMark/>
          </w:tcPr>
          <w:p w14:paraId="09A4166E" w14:textId="77777777" w:rsidR="00FB0D83" w:rsidRDefault="006C352B">
            <w:pPr>
              <w:contextualSpacing/>
              <w:rPr>
                <w:rFonts w:eastAsia="Times New Roman" w:cs="Times New Roman"/>
                <w:sz w:val="20"/>
              </w:rPr>
            </w:pPr>
          </w:p>
        </w:tc>
        <w:tc>
          <w:tcPr>
            <w:tcW w:w="101" w:type="dxa"/>
            <w:noWrap/>
            <w:vAlign w:val="bottom"/>
            <w:hideMark/>
          </w:tcPr>
          <w:p w14:paraId="09A4166F" w14:textId="77777777" w:rsidR="00FB0D83" w:rsidRDefault="006C352B">
            <w:pPr>
              <w:contextualSpacing/>
              <w:rPr>
                <w:rFonts w:eastAsia="Times New Roman" w:cs="Times New Roman"/>
                <w:sz w:val="20"/>
              </w:rPr>
            </w:pPr>
          </w:p>
        </w:tc>
        <w:tc>
          <w:tcPr>
            <w:tcW w:w="40" w:type="dxa"/>
            <w:noWrap/>
            <w:vAlign w:val="bottom"/>
            <w:hideMark/>
          </w:tcPr>
          <w:p w14:paraId="09A41670" w14:textId="77777777" w:rsidR="00FB0D83" w:rsidRDefault="006C352B">
            <w:pPr>
              <w:contextualSpacing/>
              <w:rPr>
                <w:rFonts w:eastAsia="Times New Roman" w:cs="Times New Roman"/>
                <w:sz w:val="20"/>
              </w:rPr>
            </w:pPr>
          </w:p>
        </w:tc>
      </w:tr>
      <w:tr w:rsidR="00D269F7" w14:paraId="09A4167B" w14:textId="77777777">
        <w:trPr>
          <w:trHeight w:val="300"/>
        </w:trPr>
        <w:tc>
          <w:tcPr>
            <w:tcW w:w="2392" w:type="dxa"/>
            <w:noWrap/>
            <w:vAlign w:val="bottom"/>
            <w:hideMark/>
          </w:tcPr>
          <w:p w14:paraId="09A4167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673"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74" w14:textId="77777777" w:rsidR="00FB0D83" w:rsidRDefault="006C352B">
            <w:pPr>
              <w:contextualSpacing/>
              <w:rPr>
                <w:rFonts w:eastAsia="Times New Roman" w:cs="Times New Roman"/>
                <w:sz w:val="20"/>
              </w:rPr>
            </w:pPr>
          </w:p>
        </w:tc>
        <w:tc>
          <w:tcPr>
            <w:tcW w:w="1190" w:type="dxa"/>
            <w:noWrap/>
            <w:vAlign w:val="bottom"/>
            <w:hideMark/>
          </w:tcPr>
          <w:p w14:paraId="09A4167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676"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77" w14:textId="77777777" w:rsidR="00FB0D83" w:rsidRDefault="006C352B">
            <w:pPr>
              <w:contextualSpacing/>
              <w:rPr>
                <w:rFonts w:eastAsia="Times New Roman" w:cs="Times New Roman"/>
                <w:sz w:val="20"/>
              </w:rPr>
            </w:pPr>
          </w:p>
        </w:tc>
        <w:tc>
          <w:tcPr>
            <w:tcW w:w="101" w:type="dxa"/>
            <w:noWrap/>
            <w:vAlign w:val="bottom"/>
            <w:hideMark/>
          </w:tcPr>
          <w:p w14:paraId="09A41678" w14:textId="77777777" w:rsidR="00FB0D83" w:rsidRDefault="006C352B">
            <w:pPr>
              <w:contextualSpacing/>
              <w:rPr>
                <w:rFonts w:eastAsia="Times New Roman" w:cs="Times New Roman"/>
                <w:sz w:val="20"/>
              </w:rPr>
            </w:pPr>
          </w:p>
        </w:tc>
        <w:tc>
          <w:tcPr>
            <w:tcW w:w="101" w:type="dxa"/>
            <w:noWrap/>
            <w:vAlign w:val="bottom"/>
            <w:hideMark/>
          </w:tcPr>
          <w:p w14:paraId="09A41679" w14:textId="77777777" w:rsidR="00FB0D83" w:rsidRDefault="006C352B">
            <w:pPr>
              <w:contextualSpacing/>
              <w:rPr>
                <w:rFonts w:eastAsia="Times New Roman" w:cs="Times New Roman"/>
                <w:sz w:val="20"/>
              </w:rPr>
            </w:pPr>
          </w:p>
        </w:tc>
        <w:tc>
          <w:tcPr>
            <w:tcW w:w="40" w:type="dxa"/>
            <w:noWrap/>
            <w:vAlign w:val="bottom"/>
            <w:hideMark/>
          </w:tcPr>
          <w:p w14:paraId="09A4167A" w14:textId="77777777" w:rsidR="00FB0D83" w:rsidRDefault="006C352B">
            <w:pPr>
              <w:contextualSpacing/>
              <w:rPr>
                <w:rFonts w:eastAsia="Times New Roman" w:cs="Times New Roman"/>
                <w:sz w:val="20"/>
              </w:rPr>
            </w:pPr>
          </w:p>
        </w:tc>
      </w:tr>
      <w:tr w:rsidR="00D269F7" w14:paraId="09A41685" w14:textId="77777777">
        <w:trPr>
          <w:trHeight w:val="300"/>
        </w:trPr>
        <w:tc>
          <w:tcPr>
            <w:tcW w:w="2392" w:type="dxa"/>
            <w:noWrap/>
            <w:vAlign w:val="bottom"/>
            <w:hideMark/>
          </w:tcPr>
          <w:p w14:paraId="09A4167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67D"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7E" w14:textId="77777777" w:rsidR="00FB0D83" w:rsidRDefault="006C352B">
            <w:pPr>
              <w:contextualSpacing/>
              <w:rPr>
                <w:rFonts w:eastAsia="Times New Roman" w:cs="Times New Roman"/>
                <w:sz w:val="20"/>
              </w:rPr>
            </w:pPr>
          </w:p>
        </w:tc>
        <w:tc>
          <w:tcPr>
            <w:tcW w:w="1190" w:type="dxa"/>
            <w:noWrap/>
            <w:vAlign w:val="bottom"/>
            <w:hideMark/>
          </w:tcPr>
          <w:p w14:paraId="09A4167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680"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81" w14:textId="77777777" w:rsidR="00FB0D83" w:rsidRDefault="006C352B">
            <w:pPr>
              <w:contextualSpacing/>
              <w:rPr>
                <w:rFonts w:eastAsia="Times New Roman" w:cs="Times New Roman"/>
                <w:sz w:val="20"/>
              </w:rPr>
            </w:pPr>
          </w:p>
        </w:tc>
        <w:tc>
          <w:tcPr>
            <w:tcW w:w="101" w:type="dxa"/>
            <w:noWrap/>
            <w:vAlign w:val="bottom"/>
            <w:hideMark/>
          </w:tcPr>
          <w:p w14:paraId="09A41682" w14:textId="77777777" w:rsidR="00FB0D83" w:rsidRDefault="006C352B">
            <w:pPr>
              <w:contextualSpacing/>
              <w:rPr>
                <w:rFonts w:eastAsia="Times New Roman" w:cs="Times New Roman"/>
                <w:sz w:val="20"/>
              </w:rPr>
            </w:pPr>
          </w:p>
        </w:tc>
        <w:tc>
          <w:tcPr>
            <w:tcW w:w="101" w:type="dxa"/>
            <w:noWrap/>
            <w:vAlign w:val="bottom"/>
            <w:hideMark/>
          </w:tcPr>
          <w:p w14:paraId="09A41683" w14:textId="77777777" w:rsidR="00FB0D83" w:rsidRDefault="006C352B">
            <w:pPr>
              <w:contextualSpacing/>
              <w:rPr>
                <w:rFonts w:eastAsia="Times New Roman" w:cs="Times New Roman"/>
                <w:sz w:val="20"/>
              </w:rPr>
            </w:pPr>
          </w:p>
        </w:tc>
        <w:tc>
          <w:tcPr>
            <w:tcW w:w="40" w:type="dxa"/>
            <w:noWrap/>
            <w:vAlign w:val="bottom"/>
            <w:hideMark/>
          </w:tcPr>
          <w:p w14:paraId="09A41684" w14:textId="77777777" w:rsidR="00FB0D83" w:rsidRDefault="006C352B">
            <w:pPr>
              <w:contextualSpacing/>
              <w:rPr>
                <w:rFonts w:eastAsia="Times New Roman" w:cs="Times New Roman"/>
                <w:sz w:val="20"/>
              </w:rPr>
            </w:pPr>
          </w:p>
        </w:tc>
      </w:tr>
      <w:tr w:rsidR="00D269F7" w14:paraId="09A4168F" w14:textId="77777777">
        <w:trPr>
          <w:trHeight w:val="300"/>
        </w:trPr>
        <w:tc>
          <w:tcPr>
            <w:tcW w:w="2392" w:type="dxa"/>
            <w:noWrap/>
            <w:vAlign w:val="bottom"/>
            <w:hideMark/>
          </w:tcPr>
          <w:p w14:paraId="09A4168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687"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88" w14:textId="77777777" w:rsidR="00FB0D83" w:rsidRDefault="006C352B">
            <w:pPr>
              <w:contextualSpacing/>
              <w:rPr>
                <w:rFonts w:eastAsia="Times New Roman" w:cs="Times New Roman"/>
                <w:sz w:val="20"/>
              </w:rPr>
            </w:pPr>
          </w:p>
        </w:tc>
        <w:tc>
          <w:tcPr>
            <w:tcW w:w="1190" w:type="dxa"/>
            <w:noWrap/>
            <w:vAlign w:val="bottom"/>
            <w:hideMark/>
          </w:tcPr>
          <w:p w14:paraId="09A4168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68A"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8B" w14:textId="77777777" w:rsidR="00FB0D83" w:rsidRDefault="006C352B">
            <w:pPr>
              <w:contextualSpacing/>
              <w:rPr>
                <w:rFonts w:eastAsia="Times New Roman" w:cs="Times New Roman"/>
                <w:sz w:val="20"/>
              </w:rPr>
            </w:pPr>
          </w:p>
        </w:tc>
        <w:tc>
          <w:tcPr>
            <w:tcW w:w="101" w:type="dxa"/>
            <w:noWrap/>
            <w:vAlign w:val="bottom"/>
            <w:hideMark/>
          </w:tcPr>
          <w:p w14:paraId="09A4168C" w14:textId="77777777" w:rsidR="00FB0D83" w:rsidRDefault="006C352B">
            <w:pPr>
              <w:contextualSpacing/>
              <w:rPr>
                <w:rFonts w:eastAsia="Times New Roman" w:cs="Times New Roman"/>
                <w:sz w:val="20"/>
              </w:rPr>
            </w:pPr>
          </w:p>
        </w:tc>
        <w:tc>
          <w:tcPr>
            <w:tcW w:w="101" w:type="dxa"/>
            <w:noWrap/>
            <w:vAlign w:val="bottom"/>
            <w:hideMark/>
          </w:tcPr>
          <w:p w14:paraId="09A4168D" w14:textId="77777777" w:rsidR="00FB0D83" w:rsidRDefault="006C352B">
            <w:pPr>
              <w:contextualSpacing/>
              <w:rPr>
                <w:rFonts w:eastAsia="Times New Roman" w:cs="Times New Roman"/>
                <w:sz w:val="20"/>
              </w:rPr>
            </w:pPr>
          </w:p>
        </w:tc>
        <w:tc>
          <w:tcPr>
            <w:tcW w:w="40" w:type="dxa"/>
            <w:noWrap/>
            <w:vAlign w:val="bottom"/>
            <w:hideMark/>
          </w:tcPr>
          <w:p w14:paraId="09A4168E" w14:textId="77777777" w:rsidR="00FB0D83" w:rsidRDefault="006C352B">
            <w:pPr>
              <w:contextualSpacing/>
              <w:rPr>
                <w:rFonts w:eastAsia="Times New Roman" w:cs="Times New Roman"/>
                <w:sz w:val="20"/>
              </w:rPr>
            </w:pPr>
          </w:p>
        </w:tc>
      </w:tr>
      <w:tr w:rsidR="00D269F7" w14:paraId="09A41699" w14:textId="77777777">
        <w:trPr>
          <w:trHeight w:val="300"/>
        </w:trPr>
        <w:tc>
          <w:tcPr>
            <w:tcW w:w="2392" w:type="dxa"/>
            <w:noWrap/>
            <w:vAlign w:val="bottom"/>
            <w:hideMark/>
          </w:tcPr>
          <w:p w14:paraId="09A4169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691"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92" w14:textId="77777777" w:rsidR="00FB0D83" w:rsidRDefault="006C352B">
            <w:pPr>
              <w:contextualSpacing/>
              <w:rPr>
                <w:rFonts w:eastAsia="Times New Roman" w:cs="Times New Roman"/>
                <w:sz w:val="20"/>
              </w:rPr>
            </w:pPr>
          </w:p>
        </w:tc>
        <w:tc>
          <w:tcPr>
            <w:tcW w:w="1190" w:type="dxa"/>
            <w:noWrap/>
            <w:vAlign w:val="bottom"/>
            <w:hideMark/>
          </w:tcPr>
          <w:p w14:paraId="09A4169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694"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95" w14:textId="77777777" w:rsidR="00FB0D83" w:rsidRDefault="006C352B">
            <w:pPr>
              <w:contextualSpacing/>
              <w:rPr>
                <w:rFonts w:eastAsia="Times New Roman" w:cs="Times New Roman"/>
                <w:sz w:val="20"/>
              </w:rPr>
            </w:pPr>
          </w:p>
        </w:tc>
        <w:tc>
          <w:tcPr>
            <w:tcW w:w="101" w:type="dxa"/>
            <w:noWrap/>
            <w:vAlign w:val="bottom"/>
            <w:hideMark/>
          </w:tcPr>
          <w:p w14:paraId="09A41696" w14:textId="77777777" w:rsidR="00FB0D83" w:rsidRDefault="006C352B">
            <w:pPr>
              <w:contextualSpacing/>
              <w:rPr>
                <w:rFonts w:eastAsia="Times New Roman" w:cs="Times New Roman"/>
                <w:sz w:val="20"/>
              </w:rPr>
            </w:pPr>
          </w:p>
        </w:tc>
        <w:tc>
          <w:tcPr>
            <w:tcW w:w="101" w:type="dxa"/>
            <w:noWrap/>
            <w:vAlign w:val="bottom"/>
            <w:hideMark/>
          </w:tcPr>
          <w:p w14:paraId="09A41697" w14:textId="77777777" w:rsidR="00FB0D83" w:rsidRDefault="006C352B">
            <w:pPr>
              <w:contextualSpacing/>
              <w:rPr>
                <w:rFonts w:eastAsia="Times New Roman" w:cs="Times New Roman"/>
                <w:sz w:val="20"/>
              </w:rPr>
            </w:pPr>
          </w:p>
        </w:tc>
        <w:tc>
          <w:tcPr>
            <w:tcW w:w="40" w:type="dxa"/>
            <w:noWrap/>
            <w:vAlign w:val="bottom"/>
            <w:hideMark/>
          </w:tcPr>
          <w:p w14:paraId="09A41698" w14:textId="77777777" w:rsidR="00FB0D83" w:rsidRDefault="006C352B">
            <w:pPr>
              <w:contextualSpacing/>
              <w:rPr>
                <w:rFonts w:eastAsia="Times New Roman" w:cs="Times New Roman"/>
                <w:sz w:val="20"/>
              </w:rPr>
            </w:pPr>
          </w:p>
        </w:tc>
      </w:tr>
      <w:tr w:rsidR="00D269F7" w14:paraId="09A416A2" w14:textId="77777777">
        <w:trPr>
          <w:trHeight w:val="300"/>
        </w:trPr>
        <w:tc>
          <w:tcPr>
            <w:tcW w:w="4406" w:type="dxa"/>
            <w:gridSpan w:val="2"/>
            <w:noWrap/>
            <w:vAlign w:val="bottom"/>
            <w:hideMark/>
          </w:tcPr>
          <w:p w14:paraId="09A4169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2759" w:type="dxa"/>
            <w:noWrap/>
            <w:vAlign w:val="bottom"/>
            <w:hideMark/>
          </w:tcPr>
          <w:p w14:paraId="09A4169B"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69C"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69D"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9E" w14:textId="77777777" w:rsidR="00FB0D83" w:rsidRDefault="006C352B">
            <w:pPr>
              <w:contextualSpacing/>
              <w:rPr>
                <w:rFonts w:eastAsia="Times New Roman" w:cs="Times New Roman"/>
                <w:sz w:val="20"/>
              </w:rPr>
            </w:pPr>
          </w:p>
        </w:tc>
        <w:tc>
          <w:tcPr>
            <w:tcW w:w="101" w:type="dxa"/>
            <w:noWrap/>
            <w:vAlign w:val="bottom"/>
            <w:hideMark/>
          </w:tcPr>
          <w:p w14:paraId="09A4169F" w14:textId="77777777" w:rsidR="00FB0D83" w:rsidRDefault="006C352B">
            <w:pPr>
              <w:contextualSpacing/>
              <w:rPr>
                <w:rFonts w:eastAsia="Times New Roman" w:cs="Times New Roman"/>
                <w:sz w:val="20"/>
              </w:rPr>
            </w:pPr>
          </w:p>
        </w:tc>
        <w:tc>
          <w:tcPr>
            <w:tcW w:w="101" w:type="dxa"/>
            <w:noWrap/>
            <w:vAlign w:val="bottom"/>
            <w:hideMark/>
          </w:tcPr>
          <w:p w14:paraId="09A416A0" w14:textId="77777777" w:rsidR="00FB0D83" w:rsidRDefault="006C352B">
            <w:pPr>
              <w:contextualSpacing/>
              <w:rPr>
                <w:rFonts w:eastAsia="Times New Roman" w:cs="Times New Roman"/>
                <w:sz w:val="20"/>
              </w:rPr>
            </w:pPr>
          </w:p>
        </w:tc>
        <w:tc>
          <w:tcPr>
            <w:tcW w:w="40" w:type="dxa"/>
            <w:noWrap/>
            <w:vAlign w:val="bottom"/>
            <w:hideMark/>
          </w:tcPr>
          <w:p w14:paraId="09A416A1" w14:textId="77777777" w:rsidR="00FB0D83" w:rsidRDefault="006C352B">
            <w:pPr>
              <w:contextualSpacing/>
              <w:rPr>
                <w:rFonts w:eastAsia="Times New Roman" w:cs="Times New Roman"/>
                <w:sz w:val="20"/>
              </w:rPr>
            </w:pPr>
          </w:p>
        </w:tc>
      </w:tr>
      <w:tr w:rsidR="00D269F7" w14:paraId="09A416AC" w14:textId="77777777">
        <w:trPr>
          <w:trHeight w:val="300"/>
        </w:trPr>
        <w:tc>
          <w:tcPr>
            <w:tcW w:w="2392" w:type="dxa"/>
            <w:noWrap/>
            <w:vAlign w:val="bottom"/>
            <w:hideMark/>
          </w:tcPr>
          <w:p w14:paraId="09A416A3" w14:textId="77777777" w:rsidR="00FB0D83" w:rsidRDefault="006C352B">
            <w:pPr>
              <w:contextualSpacing/>
              <w:rPr>
                <w:rFonts w:eastAsia="Times New Roman" w:cs="Times New Roman"/>
                <w:sz w:val="20"/>
              </w:rPr>
            </w:pPr>
          </w:p>
        </w:tc>
        <w:tc>
          <w:tcPr>
            <w:tcW w:w="2014" w:type="dxa"/>
            <w:noWrap/>
            <w:vAlign w:val="bottom"/>
            <w:hideMark/>
          </w:tcPr>
          <w:p w14:paraId="09A416A4" w14:textId="77777777" w:rsidR="00FB0D83" w:rsidRDefault="006C352B">
            <w:pPr>
              <w:contextualSpacing/>
              <w:rPr>
                <w:rFonts w:eastAsia="Times New Roman" w:cs="Times New Roman"/>
                <w:sz w:val="20"/>
              </w:rPr>
            </w:pPr>
          </w:p>
        </w:tc>
        <w:tc>
          <w:tcPr>
            <w:tcW w:w="2759" w:type="dxa"/>
            <w:noWrap/>
            <w:vAlign w:val="bottom"/>
            <w:hideMark/>
          </w:tcPr>
          <w:p w14:paraId="09A416A5" w14:textId="77777777" w:rsidR="00FB0D83" w:rsidRDefault="006C352B">
            <w:pPr>
              <w:contextualSpacing/>
              <w:rPr>
                <w:rFonts w:eastAsia="Times New Roman" w:cs="Times New Roman"/>
                <w:sz w:val="20"/>
              </w:rPr>
            </w:pPr>
          </w:p>
        </w:tc>
        <w:tc>
          <w:tcPr>
            <w:tcW w:w="1190" w:type="dxa"/>
            <w:noWrap/>
            <w:vAlign w:val="bottom"/>
            <w:hideMark/>
          </w:tcPr>
          <w:p w14:paraId="09A416A6" w14:textId="77777777" w:rsidR="00FB0D83" w:rsidRDefault="006C352B">
            <w:pPr>
              <w:contextualSpacing/>
              <w:rPr>
                <w:rFonts w:eastAsia="Times New Roman" w:cs="Times New Roman"/>
                <w:sz w:val="20"/>
              </w:rPr>
            </w:pPr>
          </w:p>
        </w:tc>
        <w:tc>
          <w:tcPr>
            <w:tcW w:w="101" w:type="dxa"/>
            <w:noWrap/>
            <w:vAlign w:val="bottom"/>
            <w:hideMark/>
          </w:tcPr>
          <w:p w14:paraId="09A416A7" w14:textId="77777777" w:rsidR="00FB0D83" w:rsidRDefault="006C352B">
            <w:pPr>
              <w:contextualSpacing/>
              <w:rPr>
                <w:rFonts w:eastAsia="Times New Roman" w:cs="Times New Roman"/>
                <w:sz w:val="20"/>
              </w:rPr>
            </w:pPr>
          </w:p>
        </w:tc>
        <w:tc>
          <w:tcPr>
            <w:tcW w:w="101" w:type="dxa"/>
            <w:noWrap/>
            <w:vAlign w:val="bottom"/>
            <w:hideMark/>
          </w:tcPr>
          <w:p w14:paraId="09A416A8" w14:textId="77777777" w:rsidR="00FB0D83" w:rsidRDefault="006C352B">
            <w:pPr>
              <w:contextualSpacing/>
              <w:rPr>
                <w:rFonts w:eastAsia="Times New Roman" w:cs="Times New Roman"/>
                <w:sz w:val="20"/>
              </w:rPr>
            </w:pPr>
          </w:p>
        </w:tc>
        <w:tc>
          <w:tcPr>
            <w:tcW w:w="101" w:type="dxa"/>
            <w:noWrap/>
            <w:vAlign w:val="bottom"/>
            <w:hideMark/>
          </w:tcPr>
          <w:p w14:paraId="09A416A9" w14:textId="77777777" w:rsidR="00FB0D83" w:rsidRDefault="006C352B">
            <w:pPr>
              <w:contextualSpacing/>
              <w:rPr>
                <w:rFonts w:eastAsia="Times New Roman" w:cs="Times New Roman"/>
                <w:sz w:val="20"/>
              </w:rPr>
            </w:pPr>
          </w:p>
        </w:tc>
        <w:tc>
          <w:tcPr>
            <w:tcW w:w="101" w:type="dxa"/>
            <w:noWrap/>
            <w:vAlign w:val="bottom"/>
            <w:hideMark/>
          </w:tcPr>
          <w:p w14:paraId="09A416AA" w14:textId="77777777" w:rsidR="00FB0D83" w:rsidRDefault="006C352B">
            <w:pPr>
              <w:contextualSpacing/>
              <w:rPr>
                <w:rFonts w:eastAsia="Times New Roman" w:cs="Times New Roman"/>
                <w:sz w:val="20"/>
              </w:rPr>
            </w:pPr>
          </w:p>
        </w:tc>
        <w:tc>
          <w:tcPr>
            <w:tcW w:w="40" w:type="dxa"/>
            <w:noWrap/>
            <w:vAlign w:val="bottom"/>
            <w:hideMark/>
          </w:tcPr>
          <w:p w14:paraId="09A416AB" w14:textId="77777777" w:rsidR="00FB0D83" w:rsidRDefault="006C352B">
            <w:pPr>
              <w:contextualSpacing/>
              <w:rPr>
                <w:rFonts w:eastAsia="Times New Roman" w:cs="Times New Roman"/>
                <w:sz w:val="20"/>
              </w:rPr>
            </w:pPr>
          </w:p>
        </w:tc>
      </w:tr>
      <w:tr w:rsidR="00D269F7" w14:paraId="09A416B2" w14:textId="77777777">
        <w:trPr>
          <w:trHeight w:val="300"/>
        </w:trPr>
        <w:tc>
          <w:tcPr>
            <w:tcW w:w="2392" w:type="dxa"/>
            <w:noWrap/>
            <w:vAlign w:val="bottom"/>
            <w:hideMark/>
          </w:tcPr>
          <w:p w14:paraId="09A416AD" w14:textId="77777777" w:rsidR="00FB0D83" w:rsidRDefault="006C352B">
            <w:pPr>
              <w:contextualSpacing/>
              <w:rPr>
                <w:rFonts w:eastAsia="Times New Roman" w:cs="Times New Roman"/>
                <w:sz w:val="20"/>
              </w:rPr>
            </w:pPr>
          </w:p>
        </w:tc>
        <w:tc>
          <w:tcPr>
            <w:tcW w:w="6165" w:type="dxa"/>
            <w:gridSpan w:val="5"/>
            <w:noWrap/>
            <w:vAlign w:val="bottom"/>
            <w:hideMark/>
          </w:tcPr>
          <w:p w14:paraId="09A416A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Επί του Συνόλου   ΔΕΚΤΟ ΚΑΤΑ ΠΛΕΙΟΨΗΦΙΑ</w:t>
            </w:r>
          </w:p>
        </w:tc>
        <w:tc>
          <w:tcPr>
            <w:tcW w:w="101" w:type="dxa"/>
            <w:noWrap/>
            <w:vAlign w:val="bottom"/>
            <w:hideMark/>
          </w:tcPr>
          <w:p w14:paraId="09A416A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B0" w14:textId="77777777" w:rsidR="00FB0D83" w:rsidRDefault="006C352B">
            <w:pPr>
              <w:contextualSpacing/>
              <w:rPr>
                <w:rFonts w:eastAsia="Times New Roman" w:cs="Times New Roman"/>
                <w:sz w:val="20"/>
              </w:rPr>
            </w:pPr>
          </w:p>
        </w:tc>
        <w:tc>
          <w:tcPr>
            <w:tcW w:w="40" w:type="dxa"/>
            <w:noWrap/>
            <w:vAlign w:val="bottom"/>
            <w:hideMark/>
          </w:tcPr>
          <w:p w14:paraId="09A416B1" w14:textId="77777777" w:rsidR="00FB0D83" w:rsidRDefault="006C352B">
            <w:pPr>
              <w:contextualSpacing/>
              <w:rPr>
                <w:rFonts w:eastAsia="Times New Roman" w:cs="Times New Roman"/>
                <w:sz w:val="20"/>
              </w:rPr>
            </w:pPr>
          </w:p>
        </w:tc>
      </w:tr>
      <w:tr w:rsidR="00D269F7" w14:paraId="09A416BC" w14:textId="77777777">
        <w:trPr>
          <w:trHeight w:val="300"/>
        </w:trPr>
        <w:tc>
          <w:tcPr>
            <w:tcW w:w="2392" w:type="dxa"/>
            <w:noWrap/>
            <w:vAlign w:val="bottom"/>
            <w:hideMark/>
          </w:tcPr>
          <w:p w14:paraId="09A416B3"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2014" w:type="dxa"/>
            <w:noWrap/>
            <w:vAlign w:val="bottom"/>
            <w:hideMark/>
          </w:tcPr>
          <w:p w14:paraId="09A416B4"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B5" w14:textId="77777777" w:rsidR="00FB0D83" w:rsidRDefault="006C352B">
            <w:pPr>
              <w:contextualSpacing/>
              <w:rPr>
                <w:rFonts w:eastAsia="Times New Roman" w:cs="Times New Roman"/>
                <w:sz w:val="20"/>
              </w:rPr>
            </w:pPr>
          </w:p>
        </w:tc>
        <w:tc>
          <w:tcPr>
            <w:tcW w:w="1190" w:type="dxa"/>
            <w:noWrap/>
            <w:vAlign w:val="bottom"/>
            <w:hideMark/>
          </w:tcPr>
          <w:p w14:paraId="09A416B6"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6B7"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B8" w14:textId="77777777" w:rsidR="00FB0D83" w:rsidRDefault="006C352B">
            <w:pPr>
              <w:contextualSpacing/>
              <w:rPr>
                <w:rFonts w:eastAsia="Times New Roman" w:cs="Times New Roman"/>
                <w:sz w:val="20"/>
              </w:rPr>
            </w:pPr>
          </w:p>
        </w:tc>
        <w:tc>
          <w:tcPr>
            <w:tcW w:w="101" w:type="dxa"/>
            <w:noWrap/>
            <w:vAlign w:val="bottom"/>
            <w:hideMark/>
          </w:tcPr>
          <w:p w14:paraId="09A416B9" w14:textId="77777777" w:rsidR="00FB0D83" w:rsidRDefault="006C352B">
            <w:pPr>
              <w:contextualSpacing/>
              <w:rPr>
                <w:rFonts w:eastAsia="Times New Roman" w:cs="Times New Roman"/>
                <w:sz w:val="20"/>
              </w:rPr>
            </w:pPr>
          </w:p>
        </w:tc>
        <w:tc>
          <w:tcPr>
            <w:tcW w:w="101" w:type="dxa"/>
            <w:noWrap/>
            <w:vAlign w:val="bottom"/>
            <w:hideMark/>
          </w:tcPr>
          <w:p w14:paraId="09A416BA" w14:textId="77777777" w:rsidR="00FB0D83" w:rsidRDefault="006C352B">
            <w:pPr>
              <w:contextualSpacing/>
              <w:rPr>
                <w:rFonts w:eastAsia="Times New Roman" w:cs="Times New Roman"/>
                <w:sz w:val="20"/>
              </w:rPr>
            </w:pPr>
          </w:p>
        </w:tc>
        <w:tc>
          <w:tcPr>
            <w:tcW w:w="40" w:type="dxa"/>
            <w:noWrap/>
            <w:vAlign w:val="bottom"/>
            <w:hideMark/>
          </w:tcPr>
          <w:p w14:paraId="09A416BB" w14:textId="77777777" w:rsidR="00FB0D83" w:rsidRDefault="006C352B">
            <w:pPr>
              <w:contextualSpacing/>
              <w:rPr>
                <w:rFonts w:eastAsia="Times New Roman" w:cs="Times New Roman"/>
                <w:sz w:val="20"/>
              </w:rPr>
            </w:pPr>
          </w:p>
        </w:tc>
      </w:tr>
      <w:tr w:rsidR="00D269F7" w14:paraId="09A416C6" w14:textId="77777777">
        <w:trPr>
          <w:trHeight w:val="300"/>
        </w:trPr>
        <w:tc>
          <w:tcPr>
            <w:tcW w:w="2392" w:type="dxa"/>
            <w:noWrap/>
            <w:vAlign w:val="bottom"/>
            <w:hideMark/>
          </w:tcPr>
          <w:p w14:paraId="09A416BD"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2014" w:type="dxa"/>
            <w:noWrap/>
            <w:vAlign w:val="bottom"/>
            <w:hideMark/>
          </w:tcPr>
          <w:p w14:paraId="09A416BE"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BF" w14:textId="77777777" w:rsidR="00FB0D83" w:rsidRDefault="006C352B">
            <w:pPr>
              <w:contextualSpacing/>
              <w:rPr>
                <w:rFonts w:eastAsia="Times New Roman" w:cs="Times New Roman"/>
                <w:sz w:val="20"/>
              </w:rPr>
            </w:pPr>
          </w:p>
        </w:tc>
        <w:tc>
          <w:tcPr>
            <w:tcW w:w="1190" w:type="dxa"/>
            <w:noWrap/>
            <w:vAlign w:val="bottom"/>
            <w:hideMark/>
          </w:tcPr>
          <w:p w14:paraId="09A416C0"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6C1"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C2" w14:textId="77777777" w:rsidR="00FB0D83" w:rsidRDefault="006C352B">
            <w:pPr>
              <w:contextualSpacing/>
              <w:rPr>
                <w:rFonts w:eastAsia="Times New Roman" w:cs="Times New Roman"/>
                <w:sz w:val="20"/>
              </w:rPr>
            </w:pPr>
          </w:p>
        </w:tc>
        <w:tc>
          <w:tcPr>
            <w:tcW w:w="101" w:type="dxa"/>
            <w:noWrap/>
            <w:vAlign w:val="bottom"/>
            <w:hideMark/>
          </w:tcPr>
          <w:p w14:paraId="09A416C3" w14:textId="77777777" w:rsidR="00FB0D83" w:rsidRDefault="006C352B">
            <w:pPr>
              <w:contextualSpacing/>
              <w:rPr>
                <w:rFonts w:eastAsia="Times New Roman" w:cs="Times New Roman"/>
                <w:sz w:val="20"/>
              </w:rPr>
            </w:pPr>
          </w:p>
        </w:tc>
        <w:tc>
          <w:tcPr>
            <w:tcW w:w="101" w:type="dxa"/>
            <w:noWrap/>
            <w:vAlign w:val="bottom"/>
            <w:hideMark/>
          </w:tcPr>
          <w:p w14:paraId="09A416C4" w14:textId="77777777" w:rsidR="00FB0D83" w:rsidRDefault="006C352B">
            <w:pPr>
              <w:contextualSpacing/>
              <w:rPr>
                <w:rFonts w:eastAsia="Times New Roman" w:cs="Times New Roman"/>
                <w:sz w:val="20"/>
              </w:rPr>
            </w:pPr>
          </w:p>
        </w:tc>
        <w:tc>
          <w:tcPr>
            <w:tcW w:w="40" w:type="dxa"/>
            <w:noWrap/>
            <w:vAlign w:val="bottom"/>
            <w:hideMark/>
          </w:tcPr>
          <w:p w14:paraId="09A416C5" w14:textId="77777777" w:rsidR="00FB0D83" w:rsidRDefault="006C352B">
            <w:pPr>
              <w:contextualSpacing/>
              <w:rPr>
                <w:rFonts w:eastAsia="Times New Roman" w:cs="Times New Roman"/>
                <w:sz w:val="20"/>
              </w:rPr>
            </w:pPr>
          </w:p>
        </w:tc>
      </w:tr>
      <w:tr w:rsidR="00D269F7" w14:paraId="09A416D0" w14:textId="77777777">
        <w:trPr>
          <w:trHeight w:val="300"/>
        </w:trPr>
        <w:tc>
          <w:tcPr>
            <w:tcW w:w="2392" w:type="dxa"/>
            <w:noWrap/>
            <w:vAlign w:val="bottom"/>
            <w:hideMark/>
          </w:tcPr>
          <w:p w14:paraId="09A416C7"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2014" w:type="dxa"/>
            <w:noWrap/>
            <w:vAlign w:val="bottom"/>
            <w:hideMark/>
          </w:tcPr>
          <w:p w14:paraId="09A416C8"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C9" w14:textId="77777777" w:rsidR="00FB0D83" w:rsidRDefault="006C352B">
            <w:pPr>
              <w:contextualSpacing/>
              <w:rPr>
                <w:rFonts w:eastAsia="Times New Roman" w:cs="Times New Roman"/>
                <w:sz w:val="20"/>
              </w:rPr>
            </w:pPr>
          </w:p>
        </w:tc>
        <w:tc>
          <w:tcPr>
            <w:tcW w:w="1190" w:type="dxa"/>
            <w:noWrap/>
            <w:vAlign w:val="bottom"/>
            <w:hideMark/>
          </w:tcPr>
          <w:p w14:paraId="09A416CA"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6CB"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CC" w14:textId="77777777" w:rsidR="00FB0D83" w:rsidRDefault="006C352B">
            <w:pPr>
              <w:contextualSpacing/>
              <w:rPr>
                <w:rFonts w:eastAsia="Times New Roman" w:cs="Times New Roman"/>
                <w:sz w:val="20"/>
              </w:rPr>
            </w:pPr>
          </w:p>
        </w:tc>
        <w:tc>
          <w:tcPr>
            <w:tcW w:w="101" w:type="dxa"/>
            <w:noWrap/>
            <w:vAlign w:val="bottom"/>
            <w:hideMark/>
          </w:tcPr>
          <w:p w14:paraId="09A416CD" w14:textId="77777777" w:rsidR="00FB0D83" w:rsidRDefault="006C352B">
            <w:pPr>
              <w:contextualSpacing/>
              <w:rPr>
                <w:rFonts w:eastAsia="Times New Roman" w:cs="Times New Roman"/>
                <w:sz w:val="20"/>
              </w:rPr>
            </w:pPr>
          </w:p>
        </w:tc>
        <w:tc>
          <w:tcPr>
            <w:tcW w:w="101" w:type="dxa"/>
            <w:noWrap/>
            <w:vAlign w:val="bottom"/>
            <w:hideMark/>
          </w:tcPr>
          <w:p w14:paraId="09A416CE" w14:textId="77777777" w:rsidR="00FB0D83" w:rsidRDefault="006C352B">
            <w:pPr>
              <w:contextualSpacing/>
              <w:rPr>
                <w:rFonts w:eastAsia="Times New Roman" w:cs="Times New Roman"/>
                <w:sz w:val="20"/>
              </w:rPr>
            </w:pPr>
          </w:p>
        </w:tc>
        <w:tc>
          <w:tcPr>
            <w:tcW w:w="40" w:type="dxa"/>
            <w:noWrap/>
            <w:vAlign w:val="bottom"/>
            <w:hideMark/>
          </w:tcPr>
          <w:p w14:paraId="09A416CF" w14:textId="77777777" w:rsidR="00FB0D83" w:rsidRDefault="006C352B">
            <w:pPr>
              <w:contextualSpacing/>
              <w:rPr>
                <w:rFonts w:eastAsia="Times New Roman" w:cs="Times New Roman"/>
                <w:sz w:val="20"/>
              </w:rPr>
            </w:pPr>
          </w:p>
        </w:tc>
      </w:tr>
      <w:tr w:rsidR="00D269F7" w14:paraId="09A416DA" w14:textId="77777777">
        <w:trPr>
          <w:trHeight w:val="300"/>
        </w:trPr>
        <w:tc>
          <w:tcPr>
            <w:tcW w:w="2392" w:type="dxa"/>
            <w:noWrap/>
            <w:vAlign w:val="bottom"/>
            <w:hideMark/>
          </w:tcPr>
          <w:p w14:paraId="09A416D1"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2014" w:type="dxa"/>
            <w:noWrap/>
            <w:vAlign w:val="bottom"/>
            <w:hideMark/>
          </w:tcPr>
          <w:p w14:paraId="09A416D2"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D3" w14:textId="77777777" w:rsidR="00FB0D83" w:rsidRDefault="006C352B">
            <w:pPr>
              <w:contextualSpacing/>
              <w:rPr>
                <w:rFonts w:eastAsia="Times New Roman" w:cs="Times New Roman"/>
                <w:sz w:val="20"/>
              </w:rPr>
            </w:pPr>
          </w:p>
        </w:tc>
        <w:tc>
          <w:tcPr>
            <w:tcW w:w="1190" w:type="dxa"/>
            <w:noWrap/>
            <w:vAlign w:val="bottom"/>
            <w:hideMark/>
          </w:tcPr>
          <w:p w14:paraId="09A416D4"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6D5"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D6" w14:textId="77777777" w:rsidR="00FB0D83" w:rsidRDefault="006C352B">
            <w:pPr>
              <w:contextualSpacing/>
              <w:rPr>
                <w:rFonts w:eastAsia="Times New Roman" w:cs="Times New Roman"/>
                <w:sz w:val="20"/>
              </w:rPr>
            </w:pPr>
          </w:p>
        </w:tc>
        <w:tc>
          <w:tcPr>
            <w:tcW w:w="101" w:type="dxa"/>
            <w:noWrap/>
            <w:vAlign w:val="bottom"/>
            <w:hideMark/>
          </w:tcPr>
          <w:p w14:paraId="09A416D7" w14:textId="77777777" w:rsidR="00FB0D83" w:rsidRDefault="006C352B">
            <w:pPr>
              <w:contextualSpacing/>
              <w:rPr>
                <w:rFonts w:eastAsia="Times New Roman" w:cs="Times New Roman"/>
                <w:sz w:val="20"/>
              </w:rPr>
            </w:pPr>
          </w:p>
        </w:tc>
        <w:tc>
          <w:tcPr>
            <w:tcW w:w="101" w:type="dxa"/>
            <w:noWrap/>
            <w:vAlign w:val="bottom"/>
            <w:hideMark/>
          </w:tcPr>
          <w:p w14:paraId="09A416D8" w14:textId="77777777" w:rsidR="00FB0D83" w:rsidRDefault="006C352B">
            <w:pPr>
              <w:contextualSpacing/>
              <w:rPr>
                <w:rFonts w:eastAsia="Times New Roman" w:cs="Times New Roman"/>
                <w:sz w:val="20"/>
              </w:rPr>
            </w:pPr>
          </w:p>
        </w:tc>
        <w:tc>
          <w:tcPr>
            <w:tcW w:w="40" w:type="dxa"/>
            <w:noWrap/>
            <w:vAlign w:val="bottom"/>
            <w:hideMark/>
          </w:tcPr>
          <w:p w14:paraId="09A416D9" w14:textId="77777777" w:rsidR="00FB0D83" w:rsidRDefault="006C352B">
            <w:pPr>
              <w:contextualSpacing/>
              <w:rPr>
                <w:rFonts w:eastAsia="Times New Roman" w:cs="Times New Roman"/>
                <w:sz w:val="20"/>
              </w:rPr>
            </w:pPr>
          </w:p>
        </w:tc>
      </w:tr>
      <w:tr w:rsidR="00D269F7" w14:paraId="09A416E4" w14:textId="77777777">
        <w:trPr>
          <w:trHeight w:val="300"/>
        </w:trPr>
        <w:tc>
          <w:tcPr>
            <w:tcW w:w="2392" w:type="dxa"/>
            <w:noWrap/>
            <w:vAlign w:val="bottom"/>
            <w:hideMark/>
          </w:tcPr>
          <w:p w14:paraId="09A416D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2014" w:type="dxa"/>
            <w:noWrap/>
            <w:vAlign w:val="bottom"/>
            <w:hideMark/>
          </w:tcPr>
          <w:p w14:paraId="09A416DC"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DD" w14:textId="77777777" w:rsidR="00FB0D83" w:rsidRDefault="006C352B">
            <w:pPr>
              <w:contextualSpacing/>
              <w:rPr>
                <w:rFonts w:eastAsia="Times New Roman" w:cs="Times New Roman"/>
                <w:sz w:val="20"/>
              </w:rPr>
            </w:pPr>
          </w:p>
        </w:tc>
        <w:tc>
          <w:tcPr>
            <w:tcW w:w="1190" w:type="dxa"/>
            <w:noWrap/>
            <w:vAlign w:val="bottom"/>
            <w:hideMark/>
          </w:tcPr>
          <w:p w14:paraId="09A416DE"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101" w:type="dxa"/>
            <w:noWrap/>
            <w:vAlign w:val="bottom"/>
            <w:hideMark/>
          </w:tcPr>
          <w:p w14:paraId="09A416DF"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E0" w14:textId="77777777" w:rsidR="00FB0D83" w:rsidRDefault="006C352B">
            <w:pPr>
              <w:contextualSpacing/>
              <w:rPr>
                <w:rFonts w:eastAsia="Times New Roman" w:cs="Times New Roman"/>
                <w:sz w:val="20"/>
              </w:rPr>
            </w:pPr>
          </w:p>
        </w:tc>
        <w:tc>
          <w:tcPr>
            <w:tcW w:w="101" w:type="dxa"/>
            <w:noWrap/>
            <w:vAlign w:val="bottom"/>
            <w:hideMark/>
          </w:tcPr>
          <w:p w14:paraId="09A416E1" w14:textId="77777777" w:rsidR="00FB0D83" w:rsidRDefault="006C352B">
            <w:pPr>
              <w:contextualSpacing/>
              <w:rPr>
                <w:rFonts w:eastAsia="Times New Roman" w:cs="Times New Roman"/>
                <w:sz w:val="20"/>
              </w:rPr>
            </w:pPr>
          </w:p>
        </w:tc>
        <w:tc>
          <w:tcPr>
            <w:tcW w:w="101" w:type="dxa"/>
            <w:noWrap/>
            <w:vAlign w:val="bottom"/>
            <w:hideMark/>
          </w:tcPr>
          <w:p w14:paraId="09A416E2" w14:textId="77777777" w:rsidR="00FB0D83" w:rsidRDefault="006C352B">
            <w:pPr>
              <w:contextualSpacing/>
              <w:rPr>
                <w:rFonts w:eastAsia="Times New Roman" w:cs="Times New Roman"/>
                <w:sz w:val="20"/>
              </w:rPr>
            </w:pPr>
          </w:p>
        </w:tc>
        <w:tc>
          <w:tcPr>
            <w:tcW w:w="40" w:type="dxa"/>
            <w:noWrap/>
            <w:vAlign w:val="bottom"/>
            <w:hideMark/>
          </w:tcPr>
          <w:p w14:paraId="09A416E3" w14:textId="77777777" w:rsidR="00FB0D83" w:rsidRDefault="006C352B">
            <w:pPr>
              <w:contextualSpacing/>
              <w:rPr>
                <w:rFonts w:eastAsia="Times New Roman" w:cs="Times New Roman"/>
                <w:sz w:val="20"/>
              </w:rPr>
            </w:pPr>
          </w:p>
        </w:tc>
      </w:tr>
      <w:tr w:rsidR="00D269F7" w14:paraId="09A416EE" w14:textId="77777777">
        <w:trPr>
          <w:trHeight w:val="300"/>
        </w:trPr>
        <w:tc>
          <w:tcPr>
            <w:tcW w:w="2392" w:type="dxa"/>
            <w:noWrap/>
            <w:vAlign w:val="bottom"/>
            <w:hideMark/>
          </w:tcPr>
          <w:p w14:paraId="09A416E5"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2014" w:type="dxa"/>
            <w:noWrap/>
            <w:vAlign w:val="bottom"/>
            <w:hideMark/>
          </w:tcPr>
          <w:p w14:paraId="09A416E6"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E7" w14:textId="77777777" w:rsidR="00FB0D83" w:rsidRDefault="006C352B">
            <w:pPr>
              <w:contextualSpacing/>
              <w:rPr>
                <w:rFonts w:eastAsia="Times New Roman" w:cs="Times New Roman"/>
                <w:sz w:val="20"/>
              </w:rPr>
            </w:pPr>
          </w:p>
        </w:tc>
        <w:tc>
          <w:tcPr>
            <w:tcW w:w="1190" w:type="dxa"/>
            <w:noWrap/>
            <w:vAlign w:val="bottom"/>
            <w:hideMark/>
          </w:tcPr>
          <w:p w14:paraId="09A416E8"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6E9"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EA" w14:textId="77777777" w:rsidR="00FB0D83" w:rsidRDefault="006C352B">
            <w:pPr>
              <w:contextualSpacing/>
              <w:rPr>
                <w:rFonts w:eastAsia="Times New Roman" w:cs="Times New Roman"/>
                <w:sz w:val="20"/>
              </w:rPr>
            </w:pPr>
          </w:p>
        </w:tc>
        <w:tc>
          <w:tcPr>
            <w:tcW w:w="101" w:type="dxa"/>
            <w:noWrap/>
            <w:vAlign w:val="bottom"/>
            <w:hideMark/>
          </w:tcPr>
          <w:p w14:paraId="09A416EB" w14:textId="77777777" w:rsidR="00FB0D83" w:rsidRDefault="006C352B">
            <w:pPr>
              <w:contextualSpacing/>
              <w:rPr>
                <w:rFonts w:eastAsia="Times New Roman" w:cs="Times New Roman"/>
                <w:sz w:val="20"/>
              </w:rPr>
            </w:pPr>
          </w:p>
        </w:tc>
        <w:tc>
          <w:tcPr>
            <w:tcW w:w="101" w:type="dxa"/>
            <w:noWrap/>
            <w:vAlign w:val="bottom"/>
            <w:hideMark/>
          </w:tcPr>
          <w:p w14:paraId="09A416EC" w14:textId="77777777" w:rsidR="00FB0D83" w:rsidRDefault="006C352B">
            <w:pPr>
              <w:contextualSpacing/>
              <w:rPr>
                <w:rFonts w:eastAsia="Times New Roman" w:cs="Times New Roman"/>
                <w:sz w:val="20"/>
              </w:rPr>
            </w:pPr>
          </w:p>
        </w:tc>
        <w:tc>
          <w:tcPr>
            <w:tcW w:w="40" w:type="dxa"/>
            <w:noWrap/>
            <w:vAlign w:val="bottom"/>
            <w:hideMark/>
          </w:tcPr>
          <w:p w14:paraId="09A416ED" w14:textId="77777777" w:rsidR="00FB0D83" w:rsidRDefault="006C352B">
            <w:pPr>
              <w:contextualSpacing/>
              <w:rPr>
                <w:rFonts w:eastAsia="Times New Roman" w:cs="Times New Roman"/>
                <w:sz w:val="20"/>
              </w:rPr>
            </w:pPr>
          </w:p>
        </w:tc>
      </w:tr>
      <w:tr w:rsidR="00D269F7" w14:paraId="09A416F8" w14:textId="77777777">
        <w:trPr>
          <w:trHeight w:val="300"/>
        </w:trPr>
        <w:tc>
          <w:tcPr>
            <w:tcW w:w="2392" w:type="dxa"/>
            <w:noWrap/>
            <w:vAlign w:val="bottom"/>
            <w:hideMark/>
          </w:tcPr>
          <w:p w14:paraId="09A416EF"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2014" w:type="dxa"/>
            <w:noWrap/>
            <w:vAlign w:val="bottom"/>
            <w:hideMark/>
          </w:tcPr>
          <w:p w14:paraId="09A416F0" w14:textId="77777777" w:rsidR="00FB0D83" w:rsidRDefault="006C352B">
            <w:pPr>
              <w:contextualSpacing/>
              <w:rPr>
                <w:rFonts w:ascii="Calibri" w:eastAsia="Times New Roman" w:hAnsi="Calibri" w:cs="Calibri"/>
                <w:color w:val="000000"/>
                <w:szCs w:val="24"/>
              </w:rPr>
            </w:pPr>
          </w:p>
        </w:tc>
        <w:tc>
          <w:tcPr>
            <w:tcW w:w="2759" w:type="dxa"/>
            <w:noWrap/>
            <w:vAlign w:val="bottom"/>
            <w:hideMark/>
          </w:tcPr>
          <w:p w14:paraId="09A416F1" w14:textId="77777777" w:rsidR="00FB0D83" w:rsidRDefault="006C352B">
            <w:pPr>
              <w:contextualSpacing/>
              <w:rPr>
                <w:rFonts w:eastAsia="Times New Roman" w:cs="Times New Roman"/>
                <w:sz w:val="20"/>
              </w:rPr>
            </w:pPr>
          </w:p>
        </w:tc>
        <w:tc>
          <w:tcPr>
            <w:tcW w:w="1190" w:type="dxa"/>
            <w:noWrap/>
            <w:vAlign w:val="bottom"/>
            <w:hideMark/>
          </w:tcPr>
          <w:p w14:paraId="09A416F2"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101" w:type="dxa"/>
            <w:noWrap/>
            <w:vAlign w:val="bottom"/>
            <w:hideMark/>
          </w:tcPr>
          <w:p w14:paraId="09A416F3"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F4" w14:textId="77777777" w:rsidR="00FB0D83" w:rsidRDefault="006C352B">
            <w:pPr>
              <w:contextualSpacing/>
              <w:rPr>
                <w:rFonts w:eastAsia="Times New Roman" w:cs="Times New Roman"/>
                <w:sz w:val="20"/>
              </w:rPr>
            </w:pPr>
          </w:p>
        </w:tc>
        <w:tc>
          <w:tcPr>
            <w:tcW w:w="101" w:type="dxa"/>
            <w:noWrap/>
            <w:vAlign w:val="bottom"/>
            <w:hideMark/>
          </w:tcPr>
          <w:p w14:paraId="09A416F5" w14:textId="77777777" w:rsidR="00FB0D83" w:rsidRDefault="006C352B">
            <w:pPr>
              <w:contextualSpacing/>
              <w:rPr>
                <w:rFonts w:eastAsia="Times New Roman" w:cs="Times New Roman"/>
                <w:sz w:val="20"/>
              </w:rPr>
            </w:pPr>
          </w:p>
        </w:tc>
        <w:tc>
          <w:tcPr>
            <w:tcW w:w="101" w:type="dxa"/>
            <w:noWrap/>
            <w:vAlign w:val="bottom"/>
            <w:hideMark/>
          </w:tcPr>
          <w:p w14:paraId="09A416F6" w14:textId="77777777" w:rsidR="00FB0D83" w:rsidRDefault="006C352B">
            <w:pPr>
              <w:contextualSpacing/>
              <w:rPr>
                <w:rFonts w:eastAsia="Times New Roman" w:cs="Times New Roman"/>
                <w:sz w:val="20"/>
              </w:rPr>
            </w:pPr>
          </w:p>
        </w:tc>
        <w:tc>
          <w:tcPr>
            <w:tcW w:w="40" w:type="dxa"/>
            <w:noWrap/>
            <w:vAlign w:val="bottom"/>
            <w:hideMark/>
          </w:tcPr>
          <w:p w14:paraId="09A416F7" w14:textId="77777777" w:rsidR="00FB0D83" w:rsidRDefault="006C352B">
            <w:pPr>
              <w:contextualSpacing/>
              <w:rPr>
                <w:rFonts w:eastAsia="Times New Roman" w:cs="Times New Roman"/>
                <w:sz w:val="20"/>
              </w:rPr>
            </w:pPr>
          </w:p>
        </w:tc>
      </w:tr>
      <w:tr w:rsidR="00D269F7" w14:paraId="09A41701" w14:textId="77777777">
        <w:trPr>
          <w:trHeight w:val="300"/>
        </w:trPr>
        <w:tc>
          <w:tcPr>
            <w:tcW w:w="4406" w:type="dxa"/>
            <w:gridSpan w:val="2"/>
            <w:noWrap/>
            <w:vAlign w:val="bottom"/>
            <w:hideMark/>
          </w:tcPr>
          <w:p w14:paraId="09A416F9"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w:t>
            </w:r>
          </w:p>
        </w:tc>
        <w:tc>
          <w:tcPr>
            <w:tcW w:w="2759" w:type="dxa"/>
            <w:noWrap/>
            <w:vAlign w:val="bottom"/>
            <w:hideMark/>
          </w:tcPr>
          <w:p w14:paraId="09A416FA" w14:textId="77777777" w:rsidR="00FB0D83" w:rsidRDefault="006C352B">
            <w:pPr>
              <w:contextualSpacing/>
              <w:rPr>
                <w:rFonts w:ascii="Calibri" w:eastAsia="Times New Roman" w:hAnsi="Calibri" w:cs="Calibri"/>
                <w:color w:val="000000"/>
                <w:szCs w:val="24"/>
              </w:rPr>
            </w:pPr>
          </w:p>
        </w:tc>
        <w:tc>
          <w:tcPr>
            <w:tcW w:w="1190" w:type="dxa"/>
            <w:noWrap/>
            <w:vAlign w:val="bottom"/>
            <w:hideMark/>
          </w:tcPr>
          <w:p w14:paraId="09A416FB" w14:textId="77777777" w:rsidR="00FB0D83" w:rsidRDefault="006C352B">
            <w:pPr>
              <w:contextualSpacing/>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101" w:type="dxa"/>
            <w:noWrap/>
            <w:vAlign w:val="bottom"/>
            <w:hideMark/>
          </w:tcPr>
          <w:p w14:paraId="09A416FC" w14:textId="77777777" w:rsidR="00FB0D83" w:rsidRDefault="006C352B">
            <w:pPr>
              <w:contextualSpacing/>
              <w:rPr>
                <w:rFonts w:ascii="Calibri" w:eastAsia="Times New Roman" w:hAnsi="Calibri" w:cs="Calibri"/>
                <w:color w:val="000000"/>
                <w:szCs w:val="24"/>
              </w:rPr>
            </w:pPr>
          </w:p>
        </w:tc>
        <w:tc>
          <w:tcPr>
            <w:tcW w:w="101" w:type="dxa"/>
            <w:noWrap/>
            <w:vAlign w:val="bottom"/>
            <w:hideMark/>
          </w:tcPr>
          <w:p w14:paraId="09A416FD" w14:textId="77777777" w:rsidR="00FB0D83" w:rsidRDefault="006C352B">
            <w:pPr>
              <w:contextualSpacing/>
              <w:rPr>
                <w:rFonts w:eastAsia="Times New Roman" w:cs="Times New Roman"/>
                <w:sz w:val="20"/>
              </w:rPr>
            </w:pPr>
          </w:p>
        </w:tc>
        <w:tc>
          <w:tcPr>
            <w:tcW w:w="101" w:type="dxa"/>
            <w:noWrap/>
            <w:vAlign w:val="bottom"/>
            <w:hideMark/>
          </w:tcPr>
          <w:p w14:paraId="09A416FE" w14:textId="77777777" w:rsidR="00FB0D83" w:rsidRDefault="006C352B">
            <w:pPr>
              <w:contextualSpacing/>
              <w:rPr>
                <w:rFonts w:eastAsia="Times New Roman" w:cs="Times New Roman"/>
                <w:sz w:val="20"/>
              </w:rPr>
            </w:pPr>
          </w:p>
        </w:tc>
        <w:tc>
          <w:tcPr>
            <w:tcW w:w="101" w:type="dxa"/>
            <w:noWrap/>
            <w:vAlign w:val="bottom"/>
            <w:hideMark/>
          </w:tcPr>
          <w:p w14:paraId="09A416FF" w14:textId="77777777" w:rsidR="00FB0D83" w:rsidRDefault="006C352B">
            <w:pPr>
              <w:contextualSpacing/>
              <w:rPr>
                <w:rFonts w:eastAsia="Times New Roman" w:cs="Times New Roman"/>
                <w:sz w:val="20"/>
              </w:rPr>
            </w:pPr>
          </w:p>
        </w:tc>
        <w:tc>
          <w:tcPr>
            <w:tcW w:w="40" w:type="dxa"/>
            <w:noWrap/>
            <w:vAlign w:val="bottom"/>
            <w:hideMark/>
          </w:tcPr>
          <w:p w14:paraId="09A41700" w14:textId="77777777" w:rsidR="00FB0D83" w:rsidRDefault="006C352B">
            <w:pPr>
              <w:contextualSpacing/>
              <w:rPr>
                <w:rFonts w:eastAsia="Times New Roman" w:cs="Times New Roman"/>
                <w:sz w:val="20"/>
              </w:rPr>
            </w:pPr>
          </w:p>
        </w:tc>
      </w:tr>
      <w:tr w:rsidR="00D269F7" w14:paraId="09A4170B" w14:textId="77777777">
        <w:trPr>
          <w:trHeight w:val="300"/>
        </w:trPr>
        <w:tc>
          <w:tcPr>
            <w:tcW w:w="2392" w:type="dxa"/>
            <w:noWrap/>
            <w:vAlign w:val="bottom"/>
            <w:hideMark/>
          </w:tcPr>
          <w:p w14:paraId="09A41702" w14:textId="77777777" w:rsidR="00FB0D83" w:rsidRDefault="006C352B">
            <w:pPr>
              <w:contextualSpacing/>
              <w:rPr>
                <w:rFonts w:eastAsia="Times New Roman" w:cs="Times New Roman"/>
                <w:sz w:val="20"/>
              </w:rPr>
            </w:pPr>
          </w:p>
        </w:tc>
        <w:tc>
          <w:tcPr>
            <w:tcW w:w="2014" w:type="dxa"/>
            <w:noWrap/>
            <w:vAlign w:val="bottom"/>
            <w:hideMark/>
          </w:tcPr>
          <w:p w14:paraId="09A41703" w14:textId="77777777" w:rsidR="00FB0D83" w:rsidRDefault="006C352B">
            <w:pPr>
              <w:contextualSpacing/>
              <w:rPr>
                <w:rFonts w:eastAsia="Times New Roman" w:cs="Times New Roman"/>
                <w:sz w:val="20"/>
              </w:rPr>
            </w:pPr>
          </w:p>
        </w:tc>
        <w:tc>
          <w:tcPr>
            <w:tcW w:w="2759" w:type="dxa"/>
            <w:noWrap/>
            <w:vAlign w:val="bottom"/>
            <w:hideMark/>
          </w:tcPr>
          <w:p w14:paraId="09A41704" w14:textId="77777777" w:rsidR="00FB0D83" w:rsidRDefault="006C352B">
            <w:pPr>
              <w:contextualSpacing/>
              <w:rPr>
                <w:rFonts w:eastAsia="Times New Roman" w:cs="Times New Roman"/>
                <w:sz w:val="20"/>
              </w:rPr>
            </w:pPr>
          </w:p>
        </w:tc>
        <w:tc>
          <w:tcPr>
            <w:tcW w:w="1190" w:type="dxa"/>
            <w:noWrap/>
            <w:vAlign w:val="bottom"/>
            <w:hideMark/>
          </w:tcPr>
          <w:p w14:paraId="09A41705" w14:textId="77777777" w:rsidR="00FB0D83" w:rsidRDefault="006C352B">
            <w:pPr>
              <w:contextualSpacing/>
              <w:rPr>
                <w:rFonts w:eastAsia="Times New Roman" w:cs="Times New Roman"/>
                <w:sz w:val="20"/>
              </w:rPr>
            </w:pPr>
          </w:p>
        </w:tc>
        <w:tc>
          <w:tcPr>
            <w:tcW w:w="101" w:type="dxa"/>
            <w:noWrap/>
            <w:vAlign w:val="bottom"/>
            <w:hideMark/>
          </w:tcPr>
          <w:p w14:paraId="09A41706" w14:textId="77777777" w:rsidR="00FB0D83" w:rsidRDefault="006C352B">
            <w:pPr>
              <w:contextualSpacing/>
              <w:rPr>
                <w:rFonts w:eastAsia="Times New Roman" w:cs="Times New Roman"/>
                <w:sz w:val="20"/>
              </w:rPr>
            </w:pPr>
          </w:p>
        </w:tc>
        <w:tc>
          <w:tcPr>
            <w:tcW w:w="101" w:type="dxa"/>
            <w:noWrap/>
            <w:vAlign w:val="bottom"/>
            <w:hideMark/>
          </w:tcPr>
          <w:p w14:paraId="09A41707" w14:textId="77777777" w:rsidR="00FB0D83" w:rsidRDefault="006C352B">
            <w:pPr>
              <w:contextualSpacing/>
              <w:rPr>
                <w:rFonts w:eastAsia="Times New Roman" w:cs="Times New Roman"/>
                <w:sz w:val="20"/>
              </w:rPr>
            </w:pPr>
          </w:p>
        </w:tc>
        <w:tc>
          <w:tcPr>
            <w:tcW w:w="101" w:type="dxa"/>
            <w:noWrap/>
            <w:vAlign w:val="bottom"/>
            <w:hideMark/>
          </w:tcPr>
          <w:p w14:paraId="09A41708" w14:textId="77777777" w:rsidR="00FB0D83" w:rsidRDefault="006C352B">
            <w:pPr>
              <w:contextualSpacing/>
              <w:rPr>
                <w:rFonts w:eastAsia="Times New Roman" w:cs="Times New Roman"/>
                <w:sz w:val="20"/>
              </w:rPr>
            </w:pPr>
          </w:p>
        </w:tc>
        <w:tc>
          <w:tcPr>
            <w:tcW w:w="101" w:type="dxa"/>
            <w:noWrap/>
            <w:vAlign w:val="bottom"/>
            <w:hideMark/>
          </w:tcPr>
          <w:p w14:paraId="09A41709" w14:textId="77777777" w:rsidR="00FB0D83" w:rsidRDefault="006C352B">
            <w:pPr>
              <w:contextualSpacing/>
              <w:rPr>
                <w:rFonts w:eastAsia="Times New Roman" w:cs="Times New Roman"/>
                <w:sz w:val="20"/>
              </w:rPr>
            </w:pPr>
          </w:p>
        </w:tc>
        <w:tc>
          <w:tcPr>
            <w:tcW w:w="40" w:type="dxa"/>
            <w:noWrap/>
            <w:vAlign w:val="bottom"/>
            <w:hideMark/>
          </w:tcPr>
          <w:p w14:paraId="09A4170A" w14:textId="77777777" w:rsidR="00FB0D83" w:rsidRDefault="006C352B">
            <w:pPr>
              <w:contextualSpacing/>
              <w:rPr>
                <w:rFonts w:eastAsia="Times New Roman" w:cs="Times New Roman"/>
                <w:sz w:val="20"/>
              </w:rPr>
            </w:pPr>
          </w:p>
        </w:tc>
      </w:tr>
      <w:tr w:rsidR="00D269F7" w14:paraId="09A41715" w14:textId="77777777">
        <w:trPr>
          <w:trHeight w:val="300"/>
        </w:trPr>
        <w:tc>
          <w:tcPr>
            <w:tcW w:w="2392" w:type="dxa"/>
            <w:noWrap/>
            <w:vAlign w:val="bottom"/>
            <w:hideMark/>
          </w:tcPr>
          <w:p w14:paraId="09A4170C" w14:textId="77777777" w:rsidR="00FB0D83" w:rsidRDefault="006C352B">
            <w:pPr>
              <w:contextualSpacing/>
              <w:rPr>
                <w:rFonts w:eastAsia="Times New Roman" w:cs="Times New Roman"/>
                <w:sz w:val="20"/>
              </w:rPr>
            </w:pPr>
          </w:p>
        </w:tc>
        <w:tc>
          <w:tcPr>
            <w:tcW w:w="2014" w:type="dxa"/>
            <w:noWrap/>
            <w:vAlign w:val="bottom"/>
            <w:hideMark/>
          </w:tcPr>
          <w:p w14:paraId="09A4170D" w14:textId="77777777" w:rsidR="00FB0D83" w:rsidRDefault="006C352B">
            <w:pPr>
              <w:contextualSpacing/>
              <w:rPr>
                <w:rFonts w:eastAsia="Times New Roman" w:cs="Times New Roman"/>
                <w:sz w:val="20"/>
              </w:rPr>
            </w:pPr>
          </w:p>
        </w:tc>
        <w:tc>
          <w:tcPr>
            <w:tcW w:w="2759" w:type="dxa"/>
            <w:noWrap/>
            <w:vAlign w:val="bottom"/>
            <w:hideMark/>
          </w:tcPr>
          <w:p w14:paraId="09A4170E" w14:textId="77777777" w:rsidR="00FB0D83" w:rsidRDefault="006C352B">
            <w:pPr>
              <w:contextualSpacing/>
              <w:rPr>
                <w:rFonts w:eastAsia="Times New Roman" w:cs="Times New Roman"/>
                <w:sz w:val="20"/>
              </w:rPr>
            </w:pPr>
          </w:p>
        </w:tc>
        <w:tc>
          <w:tcPr>
            <w:tcW w:w="1190" w:type="dxa"/>
            <w:noWrap/>
            <w:vAlign w:val="bottom"/>
            <w:hideMark/>
          </w:tcPr>
          <w:p w14:paraId="09A4170F" w14:textId="77777777" w:rsidR="00FB0D83" w:rsidRDefault="006C352B">
            <w:pPr>
              <w:contextualSpacing/>
              <w:rPr>
                <w:rFonts w:eastAsia="Times New Roman" w:cs="Times New Roman"/>
                <w:sz w:val="20"/>
              </w:rPr>
            </w:pPr>
          </w:p>
        </w:tc>
        <w:tc>
          <w:tcPr>
            <w:tcW w:w="101" w:type="dxa"/>
            <w:noWrap/>
            <w:vAlign w:val="bottom"/>
            <w:hideMark/>
          </w:tcPr>
          <w:p w14:paraId="09A41710" w14:textId="77777777" w:rsidR="00FB0D83" w:rsidRDefault="006C352B">
            <w:pPr>
              <w:contextualSpacing/>
              <w:rPr>
                <w:rFonts w:eastAsia="Times New Roman" w:cs="Times New Roman"/>
                <w:sz w:val="20"/>
              </w:rPr>
            </w:pPr>
          </w:p>
        </w:tc>
        <w:tc>
          <w:tcPr>
            <w:tcW w:w="101" w:type="dxa"/>
            <w:noWrap/>
            <w:vAlign w:val="bottom"/>
            <w:hideMark/>
          </w:tcPr>
          <w:p w14:paraId="09A41711" w14:textId="77777777" w:rsidR="00FB0D83" w:rsidRDefault="006C352B">
            <w:pPr>
              <w:contextualSpacing/>
              <w:rPr>
                <w:rFonts w:eastAsia="Times New Roman" w:cs="Times New Roman"/>
                <w:sz w:val="20"/>
              </w:rPr>
            </w:pPr>
          </w:p>
        </w:tc>
        <w:tc>
          <w:tcPr>
            <w:tcW w:w="101" w:type="dxa"/>
            <w:noWrap/>
            <w:vAlign w:val="bottom"/>
            <w:hideMark/>
          </w:tcPr>
          <w:p w14:paraId="09A41712" w14:textId="77777777" w:rsidR="00FB0D83" w:rsidRDefault="006C352B">
            <w:pPr>
              <w:contextualSpacing/>
              <w:rPr>
                <w:rFonts w:eastAsia="Times New Roman" w:cs="Times New Roman"/>
                <w:sz w:val="20"/>
              </w:rPr>
            </w:pPr>
          </w:p>
        </w:tc>
        <w:tc>
          <w:tcPr>
            <w:tcW w:w="101" w:type="dxa"/>
            <w:noWrap/>
            <w:vAlign w:val="bottom"/>
            <w:hideMark/>
          </w:tcPr>
          <w:p w14:paraId="09A41713" w14:textId="77777777" w:rsidR="00FB0D83" w:rsidRDefault="006C352B">
            <w:pPr>
              <w:contextualSpacing/>
              <w:rPr>
                <w:rFonts w:eastAsia="Times New Roman" w:cs="Times New Roman"/>
                <w:sz w:val="20"/>
              </w:rPr>
            </w:pPr>
          </w:p>
        </w:tc>
        <w:tc>
          <w:tcPr>
            <w:tcW w:w="40" w:type="dxa"/>
            <w:noWrap/>
            <w:vAlign w:val="bottom"/>
            <w:hideMark/>
          </w:tcPr>
          <w:p w14:paraId="09A41714" w14:textId="77777777" w:rsidR="00FB0D83" w:rsidRDefault="006C352B">
            <w:pPr>
              <w:contextualSpacing/>
              <w:rPr>
                <w:rFonts w:eastAsia="Times New Roman" w:cs="Times New Roman"/>
                <w:sz w:val="20"/>
              </w:rPr>
            </w:pPr>
          </w:p>
        </w:tc>
      </w:tr>
    </w:tbl>
    <w:p w14:paraId="09A41716" w14:textId="77777777" w:rsidR="00D269F7" w:rsidRDefault="006C352B">
      <w:pPr>
        <w:contextualSpacing/>
        <w:jc w:val="center"/>
        <w:rPr>
          <w:rFonts w:eastAsia="Times New Roman"/>
          <w:color w:val="FF0000"/>
          <w:szCs w:val="22"/>
          <w:lang w:eastAsia="en-US"/>
        </w:rPr>
      </w:pPr>
      <w:r w:rsidRPr="0096243D">
        <w:rPr>
          <w:rFonts w:eastAsia="Times New Roman"/>
          <w:color w:val="FF0000"/>
          <w:szCs w:val="22"/>
          <w:lang w:eastAsia="en-US"/>
        </w:rPr>
        <w:t>ΑΛΛΑΓΗ ΣΕΛΙΔΑΣ</w:t>
      </w:r>
    </w:p>
    <w:p w14:paraId="09A41717" w14:textId="77777777" w:rsidR="00D269F7" w:rsidRDefault="00D269F7">
      <w:pPr>
        <w:contextualSpacing/>
        <w:jc w:val="center"/>
        <w:rPr>
          <w:rFonts w:eastAsia="Times New Roman"/>
          <w:color w:val="FF0000"/>
          <w:szCs w:val="22"/>
          <w:lang w:eastAsia="en-US"/>
        </w:rPr>
      </w:pPr>
    </w:p>
    <w:p w14:paraId="09A41718" w14:textId="77777777" w:rsidR="00D269F7" w:rsidRDefault="00D269F7">
      <w:pPr>
        <w:contextualSpacing/>
        <w:jc w:val="center"/>
        <w:rPr>
          <w:rFonts w:eastAsia="Times New Roman"/>
          <w:color w:val="FF0000"/>
          <w:szCs w:val="22"/>
          <w:lang w:eastAsia="en-US"/>
        </w:rPr>
      </w:pPr>
    </w:p>
    <w:p w14:paraId="09A41719" w14:textId="77777777" w:rsidR="00D269F7" w:rsidRDefault="00D269F7">
      <w:pPr>
        <w:contextualSpacing/>
        <w:jc w:val="center"/>
        <w:rPr>
          <w:rFonts w:eastAsia="Times New Roman"/>
          <w:color w:val="FF0000"/>
          <w:szCs w:val="22"/>
          <w:lang w:eastAsia="en-US"/>
        </w:rPr>
      </w:pPr>
    </w:p>
    <w:p w14:paraId="09A4171A" w14:textId="77777777" w:rsidR="00D269F7" w:rsidRDefault="00D269F7">
      <w:pPr>
        <w:contextualSpacing/>
        <w:jc w:val="center"/>
        <w:rPr>
          <w:rFonts w:eastAsia="Times New Roman"/>
          <w:color w:val="FF0000"/>
          <w:szCs w:val="22"/>
          <w:lang w:eastAsia="en-US"/>
        </w:rPr>
      </w:pPr>
    </w:p>
    <w:p w14:paraId="09A4171B" w14:textId="77777777" w:rsidR="00D269F7" w:rsidRDefault="00D269F7">
      <w:pPr>
        <w:contextualSpacing/>
        <w:jc w:val="center"/>
        <w:rPr>
          <w:rFonts w:eastAsia="Times New Roman"/>
          <w:color w:val="FF0000"/>
          <w:szCs w:val="22"/>
          <w:lang w:eastAsia="en-US"/>
        </w:rPr>
      </w:pPr>
    </w:p>
    <w:p w14:paraId="09A4171C" w14:textId="77777777" w:rsidR="00D269F7" w:rsidRDefault="00D269F7">
      <w:pPr>
        <w:contextualSpacing/>
        <w:jc w:val="center"/>
        <w:rPr>
          <w:rFonts w:eastAsia="Times New Roman"/>
          <w:color w:val="FF0000"/>
          <w:szCs w:val="22"/>
          <w:lang w:eastAsia="en-US"/>
        </w:rPr>
      </w:pPr>
    </w:p>
    <w:p w14:paraId="09A4171D" w14:textId="77777777" w:rsidR="00D269F7" w:rsidRDefault="00D269F7">
      <w:pPr>
        <w:contextualSpacing/>
        <w:jc w:val="center"/>
        <w:rPr>
          <w:rFonts w:eastAsia="Times New Roman"/>
          <w:color w:val="FF0000"/>
          <w:szCs w:val="22"/>
          <w:lang w:eastAsia="en-US"/>
        </w:rPr>
      </w:pPr>
    </w:p>
    <w:p w14:paraId="09A4171E" w14:textId="77777777" w:rsidR="00D269F7" w:rsidRDefault="00D269F7">
      <w:pPr>
        <w:contextualSpacing/>
        <w:jc w:val="center"/>
        <w:rPr>
          <w:rFonts w:eastAsia="Times New Roman"/>
          <w:color w:val="FF0000"/>
          <w:szCs w:val="22"/>
          <w:lang w:eastAsia="en-US"/>
        </w:rPr>
      </w:pPr>
    </w:p>
    <w:p w14:paraId="09A4171F" w14:textId="77777777" w:rsidR="00D269F7" w:rsidRDefault="00D269F7">
      <w:pPr>
        <w:contextualSpacing/>
        <w:jc w:val="center"/>
        <w:rPr>
          <w:rFonts w:eastAsia="Times New Roman"/>
          <w:color w:val="FF0000"/>
          <w:szCs w:val="22"/>
          <w:lang w:eastAsia="en-US"/>
        </w:rPr>
      </w:pPr>
    </w:p>
    <w:p w14:paraId="09A41720" w14:textId="77777777" w:rsidR="00D269F7" w:rsidRDefault="00D269F7">
      <w:pPr>
        <w:contextualSpacing/>
        <w:jc w:val="center"/>
        <w:rPr>
          <w:rFonts w:eastAsia="Times New Roman"/>
          <w:color w:val="FF0000"/>
          <w:szCs w:val="22"/>
          <w:lang w:eastAsia="en-US"/>
        </w:rPr>
      </w:pPr>
    </w:p>
    <w:p w14:paraId="09A41721" w14:textId="77777777" w:rsidR="00D269F7" w:rsidRDefault="00D269F7">
      <w:pPr>
        <w:contextualSpacing/>
        <w:jc w:val="center"/>
        <w:rPr>
          <w:rFonts w:eastAsia="Times New Roman"/>
          <w:color w:val="FF0000"/>
          <w:szCs w:val="22"/>
          <w:lang w:eastAsia="en-US"/>
        </w:rPr>
      </w:pPr>
    </w:p>
    <w:p w14:paraId="09A41722" w14:textId="77777777" w:rsidR="00D269F7" w:rsidRDefault="00D269F7">
      <w:pPr>
        <w:contextualSpacing/>
        <w:jc w:val="center"/>
        <w:rPr>
          <w:rFonts w:eastAsia="Times New Roman"/>
          <w:color w:val="FF0000"/>
          <w:szCs w:val="22"/>
          <w:lang w:eastAsia="en-US"/>
        </w:rPr>
      </w:pPr>
    </w:p>
    <w:p w14:paraId="09A41723" w14:textId="77777777" w:rsidR="00D269F7" w:rsidRDefault="00D269F7">
      <w:pPr>
        <w:contextualSpacing/>
        <w:jc w:val="center"/>
        <w:rPr>
          <w:rFonts w:eastAsia="Times New Roman"/>
          <w:color w:val="FF0000"/>
          <w:szCs w:val="22"/>
          <w:lang w:eastAsia="en-US"/>
        </w:rPr>
      </w:pPr>
    </w:p>
    <w:p w14:paraId="09A41724" w14:textId="77777777" w:rsidR="00D269F7" w:rsidRDefault="00D269F7">
      <w:pPr>
        <w:contextualSpacing/>
        <w:jc w:val="center"/>
        <w:rPr>
          <w:rFonts w:eastAsia="Times New Roman"/>
          <w:color w:val="FF0000"/>
          <w:szCs w:val="22"/>
          <w:lang w:eastAsia="en-US"/>
        </w:rPr>
      </w:pPr>
    </w:p>
    <w:p w14:paraId="09A41725" w14:textId="77777777" w:rsidR="00D269F7" w:rsidRDefault="00D269F7">
      <w:pPr>
        <w:contextualSpacing/>
        <w:jc w:val="center"/>
        <w:rPr>
          <w:rFonts w:eastAsia="Times New Roman"/>
          <w:color w:val="FF0000"/>
          <w:szCs w:val="22"/>
          <w:lang w:eastAsia="en-US"/>
        </w:rPr>
      </w:pPr>
    </w:p>
    <w:p w14:paraId="09A41726" w14:textId="77777777" w:rsidR="00D269F7" w:rsidRDefault="00D269F7">
      <w:pPr>
        <w:contextualSpacing/>
        <w:jc w:val="center"/>
        <w:rPr>
          <w:rFonts w:eastAsia="Times New Roman"/>
          <w:color w:val="FF0000"/>
          <w:szCs w:val="22"/>
          <w:lang w:eastAsia="en-US"/>
        </w:rPr>
      </w:pPr>
    </w:p>
    <w:p w14:paraId="09A41727" w14:textId="77777777" w:rsidR="00D269F7" w:rsidRDefault="006C352B">
      <w:pPr>
        <w:spacing w:line="600" w:lineRule="auto"/>
        <w:ind w:firstLine="709"/>
        <w:contextualSpacing/>
        <w:jc w:val="both"/>
        <w:rPr>
          <w:rFonts w:eastAsia="Times New Roman"/>
          <w:color w:val="000000"/>
          <w:szCs w:val="24"/>
          <w:shd w:val="clear" w:color="auto" w:fill="FFFFFF"/>
        </w:rPr>
      </w:pPr>
      <w:r>
        <w:rPr>
          <w:rFonts w:eastAsia="Times New Roman"/>
          <w:color w:val="000000"/>
          <w:szCs w:val="24"/>
          <w:shd w:val="clear" w:color="auto" w:fill="FFFFFF"/>
        </w:rPr>
        <w:tab/>
      </w:r>
      <w:r w:rsidRPr="008E3F71">
        <w:rPr>
          <w:rFonts w:eastAsia="Times New Roman"/>
          <w:b/>
          <w:color w:val="000000"/>
          <w:szCs w:val="24"/>
          <w:shd w:val="clear" w:color="auto" w:fill="FFFFFF"/>
        </w:rPr>
        <w:t>ΠΡΟΕΔΡΕΥΟΥΣΑ (Αναστασία Χριστοδουλοπούλου)</w:t>
      </w:r>
      <w:r>
        <w:rPr>
          <w:rFonts w:eastAsia="Times New Roman"/>
          <w:color w:val="000000"/>
          <w:szCs w:val="24"/>
          <w:shd w:val="clear" w:color="auto" w:fill="FFFFFF"/>
        </w:rPr>
        <w:t>: Συνεπώς το σχέδιο νόμου του Υπουργείου Τουρισμού</w:t>
      </w:r>
      <w:r>
        <w:rPr>
          <w:rFonts w:eastAsia="Times New Roman"/>
          <w:color w:val="000000"/>
          <w:szCs w:val="24"/>
          <w:shd w:val="clear" w:color="auto" w:fill="FFFFFF"/>
        </w:rPr>
        <w:t>:</w:t>
      </w:r>
      <w:r>
        <w:rPr>
          <w:rFonts w:eastAsia="Times New Roman"/>
          <w:color w:val="000000"/>
          <w:szCs w:val="24"/>
          <w:shd w:val="clear" w:color="auto" w:fill="FFFFFF"/>
        </w:rPr>
        <w:t xml:space="preserve"> </w:t>
      </w:r>
      <w:r w:rsidRPr="00EA12DF">
        <w:rPr>
          <w:rFonts w:eastAsia="Times New Roman"/>
          <w:color w:val="000000"/>
          <w:szCs w:val="24"/>
          <w:shd w:val="clear" w:color="auto" w:fill="FFFFFF"/>
        </w:rPr>
        <w:t xml:space="preserve">«Θεματικός Τουρισμός - </w:t>
      </w:r>
      <w:r>
        <w:rPr>
          <w:rFonts w:eastAsia="Times New Roman"/>
          <w:color w:val="000000"/>
          <w:szCs w:val="24"/>
          <w:shd w:val="clear" w:color="auto" w:fill="FFFFFF"/>
        </w:rPr>
        <w:t>ε</w:t>
      </w:r>
      <w:r w:rsidRPr="00EA12DF">
        <w:rPr>
          <w:rFonts w:eastAsia="Times New Roman"/>
          <w:color w:val="000000"/>
          <w:szCs w:val="24"/>
          <w:shd w:val="clear" w:color="auto" w:fill="FFFFFF"/>
        </w:rPr>
        <w:t xml:space="preserve">ιδικές μορφές τουρισμού - </w:t>
      </w:r>
      <w:r>
        <w:rPr>
          <w:rFonts w:eastAsia="Times New Roman"/>
          <w:color w:val="000000"/>
          <w:szCs w:val="24"/>
          <w:shd w:val="clear" w:color="auto" w:fill="FFFFFF"/>
        </w:rPr>
        <w:t>ρ</w:t>
      </w:r>
      <w:r w:rsidRPr="00EA12DF">
        <w:rPr>
          <w:rFonts w:eastAsia="Times New Roman"/>
          <w:color w:val="000000"/>
          <w:szCs w:val="24"/>
          <w:shd w:val="clear" w:color="auto" w:fill="FFFFFF"/>
        </w:rPr>
        <w:t xml:space="preserve">υθμίσεις για τον εκσυγχρονισμό του θεσμικού πλαισίου στον τομέα του τουρισμού και της τουριστικής εκπαίδευσης - </w:t>
      </w:r>
      <w:r>
        <w:rPr>
          <w:rFonts w:eastAsia="Times New Roman"/>
          <w:color w:val="000000"/>
          <w:szCs w:val="24"/>
          <w:shd w:val="clear" w:color="auto" w:fill="FFFFFF"/>
        </w:rPr>
        <w:t>σ</w:t>
      </w:r>
      <w:r w:rsidRPr="00EA12DF">
        <w:rPr>
          <w:rFonts w:eastAsia="Times New Roman"/>
          <w:color w:val="000000"/>
          <w:szCs w:val="24"/>
          <w:shd w:val="clear" w:color="auto" w:fill="FFFFFF"/>
        </w:rPr>
        <w:t>τήριξη τουριστικής επιχειρηματικότητας και άλλες διατάξεις»</w:t>
      </w:r>
      <w:r>
        <w:rPr>
          <w:rFonts w:eastAsia="Times New Roman"/>
          <w:color w:val="000000"/>
          <w:szCs w:val="24"/>
          <w:shd w:val="clear" w:color="auto" w:fill="FFFFFF"/>
        </w:rPr>
        <w:t xml:space="preserve"> έγινε δεκτό κατά πλειοψηφία</w:t>
      </w:r>
      <w:r>
        <w:rPr>
          <w:rFonts w:eastAsia="Times New Roman"/>
          <w:color w:val="000000"/>
          <w:szCs w:val="24"/>
          <w:shd w:val="clear" w:color="auto" w:fill="FFFFFF"/>
        </w:rPr>
        <w:t>,</w:t>
      </w:r>
      <w:r>
        <w:rPr>
          <w:rFonts w:eastAsia="Times New Roman"/>
          <w:color w:val="000000"/>
          <w:szCs w:val="24"/>
          <w:shd w:val="clear" w:color="auto" w:fill="FFFFFF"/>
        </w:rPr>
        <w:t xml:space="preserve"> σε μόνη συζήτηση</w:t>
      </w:r>
      <w:r>
        <w:rPr>
          <w:rFonts w:eastAsia="Times New Roman"/>
          <w:color w:val="000000"/>
          <w:szCs w:val="24"/>
          <w:shd w:val="clear" w:color="auto" w:fill="FFFFFF"/>
        </w:rPr>
        <w:t>,</w:t>
      </w:r>
      <w:r>
        <w:rPr>
          <w:rFonts w:eastAsia="Times New Roman"/>
          <w:color w:val="000000"/>
          <w:szCs w:val="24"/>
          <w:shd w:val="clear" w:color="auto" w:fill="FFFFFF"/>
        </w:rPr>
        <w:t xml:space="preserve"> επί της αρχής, των άρθρων και του συ</w:t>
      </w:r>
      <w:r>
        <w:rPr>
          <w:rFonts w:eastAsia="Times New Roman"/>
          <w:color w:val="000000"/>
          <w:szCs w:val="24"/>
          <w:shd w:val="clear" w:color="auto" w:fill="FFFFFF"/>
        </w:rPr>
        <w:t>νόλου και έχει ως εξής:</w:t>
      </w:r>
    </w:p>
    <w:p w14:paraId="09A41728" w14:textId="77777777" w:rsidR="00D269F7" w:rsidRDefault="006C352B">
      <w:pPr>
        <w:tabs>
          <w:tab w:val="left" w:pos="1470"/>
        </w:tabs>
        <w:spacing w:line="600" w:lineRule="auto"/>
        <w:contextualSpacing/>
        <w:jc w:val="center"/>
        <w:rPr>
          <w:rFonts w:eastAsia="Times New Roman"/>
          <w:color w:val="FF0000"/>
          <w:szCs w:val="24"/>
          <w:shd w:val="clear" w:color="auto" w:fill="FFFFFF"/>
        </w:rPr>
      </w:pPr>
      <w:r w:rsidRPr="0096243D">
        <w:rPr>
          <w:rFonts w:eastAsia="Times New Roman"/>
          <w:color w:val="FF0000"/>
          <w:szCs w:val="24"/>
          <w:shd w:val="clear" w:color="auto" w:fill="FFFFFF"/>
        </w:rPr>
        <w:t xml:space="preserve">(Να μπει το νομοσχέδιο, σελίδα </w:t>
      </w:r>
      <w:r>
        <w:rPr>
          <w:rFonts w:eastAsia="Times New Roman"/>
          <w:color w:val="FF0000"/>
          <w:szCs w:val="24"/>
          <w:shd w:val="clear" w:color="auto" w:fill="FFFFFF"/>
        </w:rPr>
        <w:t>403.α.</w:t>
      </w:r>
      <w:r w:rsidRPr="0096243D">
        <w:rPr>
          <w:rFonts w:eastAsia="Times New Roman"/>
          <w:color w:val="FF0000"/>
          <w:szCs w:val="24"/>
          <w:shd w:val="clear" w:color="auto" w:fill="FFFFFF"/>
        </w:rPr>
        <w:t>)</w:t>
      </w:r>
    </w:p>
    <w:p w14:paraId="09A41729" w14:textId="77777777" w:rsidR="00D269F7" w:rsidRDefault="006C352B">
      <w:pPr>
        <w:spacing w:line="600" w:lineRule="auto"/>
        <w:ind w:firstLine="720"/>
        <w:contextualSpacing/>
        <w:jc w:val="both"/>
        <w:rPr>
          <w:rFonts w:eastAsia="Times New Roman"/>
          <w:szCs w:val="24"/>
        </w:rPr>
      </w:pPr>
      <w:r w:rsidRPr="00FA7E8B">
        <w:rPr>
          <w:rFonts w:eastAsia="Times New Roman"/>
          <w:b/>
          <w:szCs w:val="24"/>
        </w:rPr>
        <w:t xml:space="preserve">ΠΡΟΕΔΡΕΥΟΥΣΑ (Αναστασία Χριστοδουλοπούλου):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w:t>
      </w:r>
      <w:r>
        <w:rPr>
          <w:rFonts w:eastAsia="Times New Roman"/>
          <w:szCs w:val="24"/>
        </w:rPr>
        <w:t xml:space="preserve">ύνολο του παραπάνω νομοσχεδίου. </w:t>
      </w:r>
    </w:p>
    <w:p w14:paraId="09A4172A"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μάλιστα. </w:t>
      </w:r>
    </w:p>
    <w:p w14:paraId="09A4172B" w14:textId="77777777" w:rsidR="00D269F7" w:rsidRDefault="006C352B">
      <w:pPr>
        <w:spacing w:line="600" w:lineRule="auto"/>
        <w:ind w:firstLine="720"/>
        <w:contextualSpacing/>
        <w:jc w:val="both"/>
        <w:rPr>
          <w:rFonts w:eastAsia="Times New Roman"/>
          <w:szCs w:val="24"/>
        </w:rPr>
      </w:pPr>
      <w:r w:rsidRPr="00FA7E8B">
        <w:rPr>
          <w:rFonts w:eastAsia="Times New Roman"/>
          <w:b/>
          <w:szCs w:val="24"/>
        </w:rPr>
        <w:t xml:space="preserve">ΠΡΟΕΔΡΕΥΟΥΣΑ (Αναστασία Χριστοδουλοπούλου): </w:t>
      </w:r>
      <w:r>
        <w:rPr>
          <w:rFonts w:eastAsia="Times New Roman"/>
          <w:szCs w:val="24"/>
        </w:rPr>
        <w:t>Συνεπώς τ</w:t>
      </w:r>
      <w:r>
        <w:rPr>
          <w:rFonts w:eastAsia="Times New Roman"/>
          <w:szCs w:val="24"/>
        </w:rPr>
        <w:t>ο Σώμα παρέσχε τη ζητηθείσα εξουσιοδότηση.</w:t>
      </w:r>
    </w:p>
    <w:p w14:paraId="09A4172C" w14:textId="77777777" w:rsidR="00D269F7" w:rsidRDefault="006C352B">
      <w:pPr>
        <w:spacing w:line="600" w:lineRule="auto"/>
        <w:ind w:firstLine="720"/>
        <w:contextualSpacing/>
        <w:jc w:val="both"/>
        <w:rPr>
          <w:rFonts w:eastAsia="Times New Roman"/>
          <w:szCs w:val="24"/>
        </w:rPr>
      </w:pPr>
      <w:r>
        <w:rPr>
          <w:rFonts w:eastAsia="Times New Roman"/>
          <w:szCs w:val="24"/>
        </w:rPr>
        <w:t>Κυρίες και κύριοι συνάδελφοι, έχω την τιμή να σας ανακοινώσω ότι η Ειδική Μόνιμη Επιτροπή</w:t>
      </w:r>
      <w:r>
        <w:rPr>
          <w:rFonts w:eastAsia="Times New Roman"/>
          <w:szCs w:val="24"/>
        </w:rPr>
        <w:t xml:space="preserve"> Περιφερειών, η Υποεπιτροπή Νησιωτικών και Ορεινών Περιοχών, η Ειδική Μόνιμη Επιτροπή Περιβάλλοντος και η Υποεπιτροπή Υδατικών Πόρων καταθέτουν τις </w:t>
      </w:r>
      <w:r>
        <w:rPr>
          <w:rFonts w:eastAsia="Times New Roman"/>
          <w:szCs w:val="24"/>
        </w:rPr>
        <w:t>ε</w:t>
      </w:r>
      <w:r>
        <w:rPr>
          <w:rFonts w:eastAsia="Times New Roman"/>
          <w:szCs w:val="24"/>
        </w:rPr>
        <w:t>κθέσεις τους, σύμφωνα με το άρθρο 43Α παράγραφος 5 του Κανονισμού της Βουλής</w:t>
      </w:r>
      <w:r>
        <w:rPr>
          <w:rFonts w:eastAsia="Times New Roman"/>
          <w:szCs w:val="24"/>
        </w:rPr>
        <w:t xml:space="preserve">, οι οποίες </w:t>
      </w:r>
      <w:r>
        <w:rPr>
          <w:rFonts w:eastAsia="Times New Roman"/>
          <w:szCs w:val="24"/>
        </w:rPr>
        <w:t xml:space="preserve">θα καταχωρισθούν </w:t>
      </w:r>
      <w:r>
        <w:rPr>
          <w:rFonts w:eastAsia="Times New Roman"/>
          <w:szCs w:val="24"/>
        </w:rPr>
        <w:t>στα Πρακτικά.</w:t>
      </w:r>
    </w:p>
    <w:p w14:paraId="09A4172D" w14:textId="77777777" w:rsidR="00D269F7" w:rsidRDefault="006C352B">
      <w:pPr>
        <w:spacing w:line="600" w:lineRule="auto"/>
        <w:ind w:firstLine="720"/>
        <w:contextualSpacing/>
        <w:jc w:val="both"/>
        <w:rPr>
          <w:rFonts w:eastAsia="Times New Roman"/>
          <w:szCs w:val="24"/>
        </w:rPr>
      </w:pPr>
      <w:r>
        <w:rPr>
          <w:rFonts w:eastAsia="Times New Roman"/>
          <w:szCs w:val="24"/>
        </w:rPr>
        <w:t>(</w:t>
      </w:r>
      <w:r>
        <w:rPr>
          <w:rFonts w:eastAsia="Times New Roman"/>
          <w:szCs w:val="24"/>
        </w:rPr>
        <w:t xml:space="preserve">Οι προαναφερθείσες </w:t>
      </w:r>
      <w:r>
        <w:rPr>
          <w:rFonts w:eastAsia="Times New Roman"/>
          <w:szCs w:val="24"/>
        </w:rPr>
        <w:t>ε</w:t>
      </w:r>
      <w:r>
        <w:rPr>
          <w:rFonts w:eastAsia="Times New Roman"/>
          <w:szCs w:val="24"/>
        </w:rPr>
        <w:t>κθέσεις βρίσκονται σε ηλεκτρονική μορφή στο αρχείο της Διεύθυνσης Ειδικών Μόνιμων Επιτροπών</w:t>
      </w:r>
      <w:r>
        <w:rPr>
          <w:rFonts w:eastAsia="Times New Roman"/>
          <w:szCs w:val="24"/>
        </w:rPr>
        <w:t>)</w:t>
      </w:r>
    </w:p>
    <w:p w14:paraId="09A4172E" w14:textId="77777777" w:rsidR="00D269F7" w:rsidRDefault="006C352B">
      <w:pPr>
        <w:spacing w:line="600" w:lineRule="auto"/>
        <w:ind w:firstLine="720"/>
        <w:contextualSpacing/>
        <w:jc w:val="both"/>
        <w:rPr>
          <w:rFonts w:eastAsia="Times New Roman"/>
          <w:szCs w:val="24"/>
        </w:rPr>
      </w:pPr>
      <w:r>
        <w:rPr>
          <w:rFonts w:eastAsia="Times New Roman"/>
          <w:szCs w:val="24"/>
        </w:rPr>
        <w:t>Επίσης, έχω την τιμή να ανακοινώσω στο Σώμα ότι ο Υπουργός Δικαιοσύνης, Διαφάνειας και Ανθρωπίνων Δικαιωμάτων διαβίβασε στη Βουλ</w:t>
      </w:r>
      <w:r>
        <w:rPr>
          <w:rFonts w:eastAsia="Times New Roman"/>
          <w:szCs w:val="24"/>
        </w:rPr>
        <w:t xml:space="preserve">ή: </w:t>
      </w:r>
      <w:r>
        <w:rPr>
          <w:rFonts w:eastAsia="Times New Roman"/>
          <w:szCs w:val="24"/>
        </w:rPr>
        <w:t>τ</w:t>
      </w:r>
      <w:r>
        <w:rPr>
          <w:rFonts w:eastAsia="Times New Roman"/>
          <w:szCs w:val="24"/>
        </w:rPr>
        <w:t>ην 21</w:t>
      </w:r>
      <w:r>
        <w:rPr>
          <w:rFonts w:eastAsia="Times New Roman"/>
          <w:szCs w:val="24"/>
        </w:rPr>
        <w:t>-</w:t>
      </w:r>
      <w:r>
        <w:rPr>
          <w:rFonts w:eastAsia="Times New Roman"/>
          <w:szCs w:val="24"/>
        </w:rPr>
        <w:t>9</w:t>
      </w:r>
      <w:r>
        <w:rPr>
          <w:rFonts w:eastAsia="Times New Roman"/>
          <w:szCs w:val="24"/>
        </w:rPr>
        <w:t>-</w:t>
      </w:r>
      <w:r>
        <w:rPr>
          <w:rFonts w:eastAsia="Times New Roman"/>
          <w:szCs w:val="24"/>
        </w:rPr>
        <w:t>2018 ποινική δικογραφία που αφορά στον Βουλευτή και Υπουργό Εθνικής Άμυνας κ. Παναγιώτη Καμμένο και την 27</w:t>
      </w:r>
      <w:r>
        <w:rPr>
          <w:rFonts w:eastAsia="Times New Roman"/>
          <w:szCs w:val="24"/>
        </w:rPr>
        <w:t>-</w:t>
      </w:r>
      <w:r>
        <w:rPr>
          <w:rFonts w:eastAsia="Times New Roman"/>
          <w:szCs w:val="24"/>
        </w:rPr>
        <w:t>9</w:t>
      </w:r>
      <w:r>
        <w:rPr>
          <w:rFonts w:eastAsia="Times New Roman"/>
          <w:szCs w:val="24"/>
        </w:rPr>
        <w:t>-</w:t>
      </w:r>
      <w:r>
        <w:rPr>
          <w:rFonts w:eastAsia="Times New Roman"/>
          <w:szCs w:val="24"/>
        </w:rPr>
        <w:t xml:space="preserve">2018 ποινική δικογραφία που αφορά στον Βουλευτή και Υπουργό Εθνικής Άμυνας κ. Παναγιώτη Καμμένο. </w:t>
      </w:r>
    </w:p>
    <w:p w14:paraId="09A4172F" w14:textId="77777777" w:rsidR="00D269F7" w:rsidRDefault="006C352B">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w:t>
      </w:r>
      <w:r>
        <w:rPr>
          <w:rFonts w:eastAsia="Times New Roman"/>
          <w:szCs w:val="24"/>
        </w:rPr>
        <w:t xml:space="preserve"> στο σημείο αυτό να λύσουμε τη συνεδρίαση; </w:t>
      </w:r>
    </w:p>
    <w:p w14:paraId="09A41730" w14:textId="77777777" w:rsidR="00D269F7" w:rsidRDefault="006C352B">
      <w:pPr>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09A41731" w14:textId="77777777" w:rsidR="00D269F7" w:rsidRDefault="006C352B">
      <w:pPr>
        <w:spacing w:line="600" w:lineRule="auto"/>
        <w:ind w:firstLine="720"/>
        <w:contextualSpacing/>
        <w:jc w:val="both"/>
        <w:rPr>
          <w:rFonts w:eastAsia="Times New Roman"/>
          <w:szCs w:val="24"/>
        </w:rPr>
      </w:pPr>
      <w:r w:rsidRPr="00FA7E8B">
        <w:rPr>
          <w:rFonts w:eastAsia="Times New Roman"/>
          <w:b/>
          <w:szCs w:val="24"/>
        </w:rPr>
        <w:t xml:space="preserve">ΠΡΟΕΔΡΕΥΟΥΣΑ (Αναστασία Χριστοδουλοπούλου): </w:t>
      </w:r>
      <w:r>
        <w:rPr>
          <w:rFonts w:eastAsia="Times New Roman"/>
          <w:szCs w:val="24"/>
        </w:rPr>
        <w:t xml:space="preserve">Με τη συναίνεση του Σώματος και ώρα 18.05΄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7 Δεκεμβρίου 2018 και ώρα 10.00΄, με αντι</w:t>
      </w:r>
      <w:r>
        <w:rPr>
          <w:rFonts w:eastAsia="Times New Roman"/>
          <w:szCs w:val="24"/>
        </w:rPr>
        <w:t>κείμενο εργασιών του Σώματος</w:t>
      </w:r>
      <w:r>
        <w:rPr>
          <w:rFonts w:eastAsia="Times New Roman"/>
          <w:szCs w:val="24"/>
        </w:rPr>
        <w:t>:</w:t>
      </w:r>
      <w:r>
        <w:rPr>
          <w:rFonts w:eastAsia="Times New Roman"/>
          <w:szCs w:val="24"/>
        </w:rPr>
        <w:t xml:space="preserve"> κοινοβουλευτικό έλεγχο</w:t>
      </w:r>
      <w:r>
        <w:rPr>
          <w:rFonts w:eastAsia="Times New Roman"/>
          <w:szCs w:val="24"/>
        </w:rPr>
        <w:t>,</w:t>
      </w:r>
      <w:r>
        <w:rPr>
          <w:rFonts w:eastAsia="Times New Roman"/>
          <w:szCs w:val="24"/>
        </w:rPr>
        <w:t xml:space="preserve"> συζήτηση επικαίρων ερωτήσεων.</w:t>
      </w:r>
    </w:p>
    <w:p w14:paraId="09A41732" w14:textId="77777777" w:rsidR="00D269F7" w:rsidRDefault="006C352B">
      <w:pPr>
        <w:spacing w:line="600" w:lineRule="auto"/>
        <w:contextualSpacing/>
        <w:jc w:val="both"/>
        <w:rPr>
          <w:rFonts w:eastAsia="Times New Roman" w:cs="Times New Roman"/>
          <w:b/>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ΟΙ ΓΡΑΜΜΑΤΕΙΣ</w:t>
      </w:r>
    </w:p>
    <w:sectPr w:rsidR="00D269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M4xd+4qQUPm7SEjswCH66+z5ZGk=" w:salt="yduRMYHJYnl6FdDcY03o2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7"/>
    <w:rsid w:val="006C352B"/>
    <w:rsid w:val="00C6528E"/>
    <w:rsid w:val="00D269F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ED4B"/>
  <w15:docId w15:val="{83A7A65D-B486-4AC3-BD85-222F8E59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84BD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84BD6"/>
    <w:rPr>
      <w:rFonts w:ascii="Segoe UI" w:hAnsi="Segoe UI" w:cs="Segoe UI"/>
      <w:sz w:val="18"/>
      <w:szCs w:val="18"/>
    </w:rPr>
  </w:style>
  <w:style w:type="paragraph" w:styleId="a4">
    <w:name w:val="Revision"/>
    <w:hidden/>
    <w:uiPriority w:val="99"/>
    <w:semiHidden/>
    <w:rsid w:val="00A266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737</MetadataID>
    <Session xmlns="641f345b-441b-4b81-9152-adc2e73ba5e1">Δ´</Session>
    <Date xmlns="641f345b-441b-4b81-9152-adc2e73ba5e1">2018-12-05T22:00:00+00:00</Date>
    <Status xmlns="641f345b-441b-4b81-9152-adc2e73ba5e1">
      <Url>https://intra.parliament.gr/praktika/Lists/Incoming_Metadata/EditForm.aspx?ID=737&amp;Source=/praktika/Recordings_Library/Forms/AllItems.aspx</Url>
      <Description>Δημοσιεύτηκε</Description>
    </Status>
    <Meeting xmlns="641f345b-441b-4b81-9152-adc2e73ba5e1">ΛΗ´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3107B3-F9D2-4B60-9DF6-65B26E0FB1BD}">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1F46B034-2909-42FA-A918-B8F7AB062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2E7661-EB27-42DA-8827-699AADAC79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371</Pages>
  <Words>69196</Words>
  <Characters>373661</Characters>
  <Application>Microsoft Office Word</Application>
  <DocSecurity>0</DocSecurity>
  <Lines>3113</Lines>
  <Paragraphs>883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441974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2018-12-17T12:05:00Z</dcterms:created>
  <dcterms:modified xsi:type="dcterms:W3CDTF">2018-12-17T12:05:00Z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