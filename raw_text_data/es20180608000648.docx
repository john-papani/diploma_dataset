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FF514F" w14:textId="77777777" w:rsidR="00A67906" w:rsidRPr="00A67906" w:rsidRDefault="00A67906" w:rsidP="00A67906">
      <w:pPr>
        <w:spacing w:after="0" w:line="360" w:lineRule="auto"/>
        <w:rPr>
          <w:ins w:id="0" w:author="Φλούδα Χριστίνα" w:date="2018-06-18T11:33:00Z"/>
          <w:rFonts w:eastAsia="Times New Roman"/>
          <w:szCs w:val="24"/>
          <w:lang w:eastAsia="en-US"/>
        </w:rPr>
      </w:pPr>
      <w:bookmarkStart w:id="1" w:name="_GoBack"/>
      <w:bookmarkEnd w:id="1"/>
      <w:ins w:id="2" w:author="Φλούδα Χριστίνα" w:date="2018-06-18T11:33:00Z">
        <w:r w:rsidRPr="00A6790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3DF2BFF" w14:textId="77777777" w:rsidR="00A67906" w:rsidRPr="00A67906" w:rsidRDefault="00A67906" w:rsidP="00A67906">
      <w:pPr>
        <w:spacing w:after="0" w:line="360" w:lineRule="auto"/>
        <w:rPr>
          <w:ins w:id="3" w:author="Φλούδα Χριστίνα" w:date="2018-06-18T11:33:00Z"/>
          <w:rFonts w:eastAsia="Times New Roman"/>
          <w:szCs w:val="24"/>
          <w:lang w:eastAsia="en-US"/>
        </w:rPr>
      </w:pPr>
    </w:p>
    <w:p w14:paraId="03A7CFD9" w14:textId="77777777" w:rsidR="00A67906" w:rsidRPr="00A67906" w:rsidRDefault="00A67906" w:rsidP="00A67906">
      <w:pPr>
        <w:spacing w:after="0" w:line="360" w:lineRule="auto"/>
        <w:rPr>
          <w:ins w:id="4" w:author="Φλούδα Χριστίνα" w:date="2018-06-18T11:33:00Z"/>
          <w:rFonts w:eastAsia="Times New Roman"/>
          <w:szCs w:val="24"/>
          <w:lang w:eastAsia="en-US"/>
        </w:rPr>
      </w:pPr>
      <w:ins w:id="5" w:author="Φλούδα Χριστίνα" w:date="2018-06-18T11:33:00Z">
        <w:r w:rsidRPr="00A67906">
          <w:rPr>
            <w:rFonts w:eastAsia="Times New Roman"/>
            <w:szCs w:val="24"/>
            <w:lang w:eastAsia="en-US"/>
          </w:rPr>
          <w:t>ΠΙΝΑΚΑΣ ΠΕΡΙΕΧΟΜΕΝΩΝ</w:t>
        </w:r>
      </w:ins>
    </w:p>
    <w:p w14:paraId="57DD751F" w14:textId="77777777" w:rsidR="00A67906" w:rsidRPr="00A67906" w:rsidRDefault="00A67906" w:rsidP="00A67906">
      <w:pPr>
        <w:spacing w:after="0" w:line="360" w:lineRule="auto"/>
        <w:rPr>
          <w:ins w:id="6" w:author="Φλούδα Χριστίνα" w:date="2018-06-18T11:33:00Z"/>
          <w:rFonts w:eastAsia="Times New Roman"/>
          <w:szCs w:val="24"/>
          <w:lang w:eastAsia="en-US"/>
        </w:rPr>
      </w:pPr>
      <w:ins w:id="7" w:author="Φλούδα Χριστίνα" w:date="2018-06-18T11:33:00Z">
        <w:r w:rsidRPr="00A67906">
          <w:rPr>
            <w:rFonts w:eastAsia="Times New Roman"/>
            <w:szCs w:val="24"/>
            <w:lang w:eastAsia="en-US"/>
          </w:rPr>
          <w:t xml:space="preserve">ΙΖ΄ ΠΕΡΙΟΔΟΣ </w:t>
        </w:r>
      </w:ins>
    </w:p>
    <w:p w14:paraId="65E3166D" w14:textId="77777777" w:rsidR="00A67906" w:rsidRPr="00A67906" w:rsidRDefault="00A67906" w:rsidP="00A67906">
      <w:pPr>
        <w:spacing w:after="0" w:line="360" w:lineRule="auto"/>
        <w:rPr>
          <w:ins w:id="8" w:author="Φλούδα Χριστίνα" w:date="2018-06-18T11:33:00Z"/>
          <w:rFonts w:eastAsia="Times New Roman"/>
          <w:szCs w:val="24"/>
          <w:lang w:eastAsia="en-US"/>
        </w:rPr>
      </w:pPr>
      <w:ins w:id="9" w:author="Φλούδα Χριστίνα" w:date="2018-06-18T11:33:00Z">
        <w:r w:rsidRPr="00A67906">
          <w:rPr>
            <w:rFonts w:eastAsia="Times New Roman"/>
            <w:szCs w:val="24"/>
            <w:lang w:eastAsia="en-US"/>
          </w:rPr>
          <w:t>ΠΡΟΕΔΡΕΥΟΜΕΝΗΣ ΚΟΙΝΟΒΟΥΛΕΥΤΙΚΗΣ ΔΗΜΟΚΡΑΤΙΑΣ</w:t>
        </w:r>
      </w:ins>
    </w:p>
    <w:p w14:paraId="53E05094" w14:textId="77777777" w:rsidR="00A67906" w:rsidRPr="00A67906" w:rsidRDefault="00A67906" w:rsidP="00A67906">
      <w:pPr>
        <w:spacing w:after="0" w:line="360" w:lineRule="auto"/>
        <w:rPr>
          <w:ins w:id="10" w:author="Φλούδα Χριστίνα" w:date="2018-06-18T11:33:00Z"/>
          <w:rFonts w:eastAsia="Times New Roman"/>
          <w:szCs w:val="24"/>
          <w:lang w:eastAsia="en-US"/>
        </w:rPr>
      </w:pPr>
      <w:ins w:id="11" w:author="Φλούδα Χριστίνα" w:date="2018-06-18T11:33:00Z">
        <w:r w:rsidRPr="00A67906">
          <w:rPr>
            <w:rFonts w:eastAsia="Times New Roman"/>
            <w:szCs w:val="24"/>
            <w:lang w:eastAsia="en-US"/>
          </w:rPr>
          <w:t>ΣΥΝΟΔΟΣ Γ΄</w:t>
        </w:r>
      </w:ins>
    </w:p>
    <w:p w14:paraId="5F8016B4" w14:textId="77777777" w:rsidR="00A67906" w:rsidRPr="00A67906" w:rsidRDefault="00A67906" w:rsidP="00A67906">
      <w:pPr>
        <w:spacing w:after="0" w:line="360" w:lineRule="auto"/>
        <w:rPr>
          <w:ins w:id="12" w:author="Φλούδα Χριστίνα" w:date="2018-06-18T11:33:00Z"/>
          <w:rFonts w:eastAsia="Times New Roman"/>
          <w:szCs w:val="24"/>
          <w:lang w:eastAsia="en-US"/>
        </w:rPr>
      </w:pPr>
    </w:p>
    <w:p w14:paraId="4FF3E888" w14:textId="77777777" w:rsidR="00A67906" w:rsidRPr="00A67906" w:rsidRDefault="00A67906" w:rsidP="00A67906">
      <w:pPr>
        <w:spacing w:after="0" w:line="360" w:lineRule="auto"/>
        <w:rPr>
          <w:ins w:id="13" w:author="Φλούδα Χριστίνα" w:date="2018-06-18T11:33:00Z"/>
          <w:rFonts w:eastAsia="Times New Roman"/>
          <w:szCs w:val="24"/>
          <w:lang w:eastAsia="en-US"/>
        </w:rPr>
      </w:pPr>
      <w:ins w:id="14" w:author="Φλούδα Χριστίνα" w:date="2018-06-18T11:33:00Z">
        <w:r w:rsidRPr="00A67906">
          <w:rPr>
            <w:rFonts w:eastAsia="Times New Roman"/>
            <w:szCs w:val="24"/>
            <w:lang w:eastAsia="en-US"/>
          </w:rPr>
          <w:t>ΣΥΝΕΔΡΙΑΣΗ ΡΛΓ΄</w:t>
        </w:r>
      </w:ins>
    </w:p>
    <w:p w14:paraId="5B2C8DE2" w14:textId="77777777" w:rsidR="00A67906" w:rsidRPr="00A67906" w:rsidRDefault="00A67906" w:rsidP="00A67906">
      <w:pPr>
        <w:spacing w:after="0" w:line="360" w:lineRule="auto"/>
        <w:rPr>
          <w:ins w:id="15" w:author="Φλούδα Χριστίνα" w:date="2018-06-18T11:33:00Z"/>
          <w:rFonts w:eastAsia="Times New Roman"/>
          <w:szCs w:val="24"/>
          <w:lang w:eastAsia="en-US"/>
        </w:rPr>
      </w:pPr>
      <w:ins w:id="16" w:author="Φλούδα Χριστίνα" w:date="2018-06-18T11:33:00Z">
        <w:r w:rsidRPr="00A67906">
          <w:rPr>
            <w:rFonts w:eastAsia="Times New Roman"/>
            <w:szCs w:val="24"/>
            <w:lang w:eastAsia="en-US"/>
          </w:rPr>
          <w:t>Παρασκευή  8 Ιουνίου 2018</w:t>
        </w:r>
      </w:ins>
    </w:p>
    <w:p w14:paraId="574C0731" w14:textId="77777777" w:rsidR="00A67906" w:rsidRPr="00A67906" w:rsidRDefault="00A67906" w:rsidP="00A67906">
      <w:pPr>
        <w:spacing w:after="0" w:line="360" w:lineRule="auto"/>
        <w:rPr>
          <w:ins w:id="17" w:author="Φλούδα Χριστίνα" w:date="2018-06-18T11:33:00Z"/>
          <w:rFonts w:eastAsia="Times New Roman"/>
          <w:szCs w:val="24"/>
          <w:lang w:eastAsia="en-US"/>
        </w:rPr>
      </w:pPr>
    </w:p>
    <w:p w14:paraId="1ABCD8D1" w14:textId="77777777" w:rsidR="00A67906" w:rsidRPr="00A67906" w:rsidRDefault="00A67906" w:rsidP="00A67906">
      <w:pPr>
        <w:spacing w:after="0" w:line="360" w:lineRule="auto"/>
        <w:rPr>
          <w:ins w:id="18" w:author="Φλούδα Χριστίνα" w:date="2018-06-18T11:33:00Z"/>
          <w:rFonts w:eastAsia="Times New Roman"/>
          <w:szCs w:val="24"/>
          <w:lang w:eastAsia="en-US"/>
        </w:rPr>
      </w:pPr>
      <w:ins w:id="19" w:author="Φλούδα Χριστίνα" w:date="2018-06-18T11:33:00Z">
        <w:r w:rsidRPr="00A67906">
          <w:rPr>
            <w:rFonts w:eastAsia="Times New Roman"/>
            <w:szCs w:val="24"/>
            <w:lang w:eastAsia="en-US"/>
          </w:rPr>
          <w:t>ΘΕΜΑΤΑ</w:t>
        </w:r>
      </w:ins>
    </w:p>
    <w:p w14:paraId="59D6809F" w14:textId="77777777" w:rsidR="00A67906" w:rsidRPr="00A67906" w:rsidRDefault="00A67906" w:rsidP="00A67906">
      <w:pPr>
        <w:spacing w:after="0" w:line="360" w:lineRule="auto"/>
        <w:rPr>
          <w:ins w:id="20" w:author="Φλούδα Χριστίνα" w:date="2018-06-18T11:33:00Z"/>
          <w:rFonts w:eastAsia="Times New Roman"/>
          <w:szCs w:val="24"/>
          <w:lang w:eastAsia="en-US"/>
        </w:rPr>
      </w:pPr>
      <w:ins w:id="21" w:author="Φλούδα Χριστίνα" w:date="2018-06-18T11:33:00Z">
        <w:r w:rsidRPr="00A67906">
          <w:rPr>
            <w:rFonts w:eastAsia="Times New Roman"/>
            <w:szCs w:val="24"/>
            <w:lang w:eastAsia="en-US"/>
          </w:rPr>
          <w:t xml:space="preserve"> </w:t>
        </w:r>
        <w:r w:rsidRPr="00A67906">
          <w:rPr>
            <w:rFonts w:eastAsia="Times New Roman"/>
            <w:szCs w:val="24"/>
            <w:lang w:eastAsia="en-US"/>
          </w:rPr>
          <w:br/>
          <w:t xml:space="preserve">Α. ΕΙΔΙΚΑ ΘΕΜΑΤΑ </w:t>
        </w:r>
        <w:r w:rsidRPr="00A67906">
          <w:rPr>
            <w:rFonts w:eastAsia="Times New Roman"/>
            <w:szCs w:val="24"/>
            <w:lang w:eastAsia="en-US"/>
          </w:rPr>
          <w:br/>
          <w:t xml:space="preserve">1. Επικύρωση Πρακτικών, σελ. </w:t>
        </w:r>
        <w:r w:rsidRPr="00A67906">
          <w:rPr>
            <w:rFonts w:eastAsia="Times New Roman"/>
            <w:szCs w:val="24"/>
            <w:lang w:eastAsia="en-US"/>
          </w:rPr>
          <w:br/>
          <w:t xml:space="preserve">2.  Άδεια απουσίας του Βουλευτή κ. Θ. Θεοχάρη, σελ. </w:t>
        </w:r>
        <w:r w:rsidRPr="00A67906">
          <w:rPr>
            <w:rFonts w:eastAsia="Times New Roman"/>
            <w:szCs w:val="24"/>
            <w:lang w:eastAsia="en-US"/>
          </w:rPr>
          <w:br/>
          <w:t xml:space="preserve">3. Ανακοινώνεται ότι τη συνεδρίαση παρακολουθούν μαθητές από το 89ο Δημοτικό Σχολείο Αθήνας, το Δημοτικό Σχολείο </w:t>
        </w:r>
        <w:proofErr w:type="spellStart"/>
        <w:r w:rsidRPr="00A67906">
          <w:rPr>
            <w:rFonts w:eastAsia="Times New Roman"/>
            <w:szCs w:val="24"/>
            <w:lang w:eastAsia="en-US"/>
          </w:rPr>
          <w:t>Γαλιάς</w:t>
        </w:r>
        <w:proofErr w:type="spellEnd"/>
        <w:r w:rsidRPr="00A67906">
          <w:rPr>
            <w:rFonts w:eastAsia="Times New Roman"/>
            <w:szCs w:val="24"/>
            <w:lang w:eastAsia="en-US"/>
          </w:rPr>
          <w:t xml:space="preserve"> Ηρακλείου, το 3ο Δημοτικό Σχολείο Χίου και το 1ο Δημοτικό Σχολείο Καρύστου Ευβοίας, σελ. </w:t>
        </w:r>
        <w:r w:rsidRPr="00A67906">
          <w:rPr>
            <w:rFonts w:eastAsia="Times New Roman"/>
            <w:szCs w:val="24"/>
            <w:lang w:eastAsia="en-US"/>
          </w:rPr>
          <w:br/>
          <w:t xml:space="preserve">4. Κατάθεση από τον κ. Κ. Σκανδαλίδη, επιστολής του κ. Γιάννη Παπακωνσταντίνου - Γενικού Διευθυντή του ΠΑΣΟΚ κατά το έτος 2007 - σχετικά με την δημοσίευση αθωωτικής απόφασης του Εφετείου Αθηνών, σελ. </w:t>
        </w:r>
        <w:r w:rsidRPr="00A67906">
          <w:rPr>
            <w:rFonts w:eastAsia="Times New Roman"/>
            <w:szCs w:val="24"/>
            <w:lang w:eastAsia="en-US"/>
          </w:rPr>
          <w:br/>
          <w:t xml:space="preserve">5. Αναφορά στην επίθεση στο γραφείου του Βουλευτή κ. Μ. Βαρβιτσιώτη και καταδίκη αυτής, σελ. </w:t>
        </w:r>
        <w:r w:rsidRPr="00A67906">
          <w:rPr>
            <w:rFonts w:eastAsia="Times New Roman"/>
            <w:szCs w:val="24"/>
            <w:lang w:eastAsia="en-US"/>
          </w:rPr>
          <w:br/>
          <w:t xml:space="preserve">6. Επί διαδικαστικού θέματος, σελ. </w:t>
        </w:r>
        <w:r w:rsidRPr="00A67906">
          <w:rPr>
            <w:rFonts w:eastAsia="Times New Roman"/>
            <w:szCs w:val="24"/>
            <w:lang w:eastAsia="en-US"/>
          </w:rPr>
          <w:br/>
          <w:t xml:space="preserve"> </w:t>
        </w:r>
        <w:r w:rsidRPr="00A67906">
          <w:rPr>
            <w:rFonts w:eastAsia="Times New Roman"/>
            <w:szCs w:val="24"/>
            <w:lang w:eastAsia="en-US"/>
          </w:rPr>
          <w:br/>
          <w:t xml:space="preserve">Β. ΚΟΙΝΟΒΟΥΛΕΥΤΙΚΟΣ ΕΛΕΓΧΟΣ </w:t>
        </w:r>
        <w:r w:rsidRPr="00A67906">
          <w:rPr>
            <w:rFonts w:eastAsia="Times New Roman"/>
            <w:szCs w:val="24"/>
            <w:lang w:eastAsia="en-US"/>
          </w:rPr>
          <w:br/>
          <w:t xml:space="preserve">1. Ανακοίνωση αναφορών, σελ. </w:t>
        </w:r>
        <w:r w:rsidRPr="00A67906">
          <w:rPr>
            <w:rFonts w:eastAsia="Times New Roman"/>
            <w:szCs w:val="24"/>
            <w:lang w:eastAsia="en-US"/>
          </w:rPr>
          <w:br/>
          <w:t xml:space="preserve">2. Συζήτηση επίκαιρης ερώτησης προς τον Υπουργό Ψηφιακής Πολιτικής, Τηλεπικοινωνιών και Ενημέρωσης, με θέμα: «Ταλαιπωρία και επιβάρυνση των καταναλωτών από την καθυστέρηση απόδοσης χρηματικών ποσών που έχουν καταβάλει στα ΕΛΤΑ για εξόφληση λογαριασμών της ΔΕΗ», σελ. </w:t>
        </w:r>
        <w:r w:rsidRPr="00A67906">
          <w:rPr>
            <w:rFonts w:eastAsia="Times New Roman"/>
            <w:szCs w:val="24"/>
            <w:lang w:eastAsia="en-US"/>
          </w:rPr>
          <w:br/>
          <w:t xml:space="preserve">3. Συζήτηση της υπ’ αριθμόν 26/17/24-5-2018 επίκαιρης επερώτησης, που κατέθεσαν ο Πρόεδρος της κοινοβουλευτικής ομάδας και Γραμματέας της Κεντρικής Επιτροπής του Κομμουνιστικού Κόμματος Ελλάδος κ. </w:t>
        </w:r>
        <w:proofErr w:type="spellStart"/>
        <w:r w:rsidRPr="00A67906">
          <w:rPr>
            <w:rFonts w:eastAsia="Times New Roman"/>
            <w:szCs w:val="24"/>
            <w:lang w:eastAsia="en-US"/>
          </w:rPr>
          <w:t>Κουτσούμπας</w:t>
        </w:r>
        <w:proofErr w:type="spellEnd"/>
        <w:r w:rsidRPr="00A67906">
          <w:rPr>
            <w:rFonts w:eastAsia="Times New Roman"/>
            <w:szCs w:val="24"/>
            <w:lang w:eastAsia="en-US"/>
          </w:rPr>
          <w:t xml:space="preserve"> και δεκατέσσερις Βουλευτές της Κοινοβουλευτικής Ομάδας προς την Υπουργό Εργασίας Κοινωνικής Ασφάλισης και Κοινωνικής Αλληλεγγύης με θέμα: «Για τις Συλλογικές Συμβάσεις Εργασίας, σελ. </w:t>
        </w:r>
        <w:r w:rsidRPr="00A67906">
          <w:rPr>
            <w:rFonts w:eastAsia="Times New Roman"/>
            <w:szCs w:val="24"/>
            <w:lang w:eastAsia="en-US"/>
          </w:rPr>
          <w:br/>
        </w:r>
      </w:ins>
    </w:p>
    <w:p w14:paraId="15114488" w14:textId="77777777" w:rsidR="00A67906" w:rsidRPr="00A67906" w:rsidRDefault="00A67906" w:rsidP="00A67906">
      <w:pPr>
        <w:spacing w:after="0" w:line="360" w:lineRule="auto"/>
        <w:rPr>
          <w:ins w:id="22" w:author="Φλούδα Χριστίνα" w:date="2018-06-18T11:33:00Z"/>
          <w:rFonts w:eastAsia="Times New Roman"/>
          <w:szCs w:val="24"/>
          <w:lang w:eastAsia="en-US"/>
        </w:rPr>
      </w:pPr>
      <w:ins w:id="23" w:author="Φλούδα Χριστίνα" w:date="2018-06-18T11:33:00Z">
        <w:r w:rsidRPr="00A67906">
          <w:rPr>
            <w:rFonts w:eastAsia="Times New Roman"/>
            <w:szCs w:val="24"/>
            <w:lang w:eastAsia="en-US"/>
          </w:rPr>
          <w:t>ΠΡΟΕΔΡΕΥΟΝΤΕΣ</w:t>
        </w:r>
      </w:ins>
    </w:p>
    <w:p w14:paraId="527ED70B" w14:textId="77777777" w:rsidR="00A67906" w:rsidRPr="00A67906" w:rsidRDefault="00A67906" w:rsidP="00A67906">
      <w:pPr>
        <w:spacing w:after="0" w:line="360" w:lineRule="auto"/>
        <w:rPr>
          <w:ins w:id="24" w:author="Φλούδα Χριστίνα" w:date="2018-06-18T11:33:00Z"/>
          <w:rFonts w:eastAsia="Times New Roman"/>
          <w:szCs w:val="24"/>
          <w:lang w:eastAsia="en-US"/>
        </w:rPr>
      </w:pPr>
    </w:p>
    <w:p w14:paraId="670C9F54" w14:textId="77777777" w:rsidR="00A67906" w:rsidRPr="00A67906" w:rsidRDefault="00A67906" w:rsidP="00A67906">
      <w:pPr>
        <w:spacing w:after="0" w:line="360" w:lineRule="auto"/>
        <w:rPr>
          <w:ins w:id="25" w:author="Φλούδα Χριστίνα" w:date="2018-06-18T11:33:00Z"/>
          <w:rFonts w:eastAsia="Times New Roman"/>
          <w:szCs w:val="24"/>
          <w:lang w:eastAsia="en-US"/>
        </w:rPr>
      </w:pPr>
      <w:ins w:id="26" w:author="Φλούδα Χριστίνα" w:date="2018-06-18T11:33:00Z">
        <w:r w:rsidRPr="00A67906">
          <w:rPr>
            <w:rFonts w:eastAsia="Times New Roman"/>
            <w:szCs w:val="24"/>
            <w:lang w:eastAsia="en-US"/>
          </w:rPr>
          <w:t>ΚΑΜΜΕΝΟΣ Δ. , σελ.</w:t>
        </w:r>
        <w:r w:rsidRPr="00A67906">
          <w:rPr>
            <w:rFonts w:eastAsia="Times New Roman"/>
            <w:szCs w:val="24"/>
            <w:lang w:eastAsia="en-US"/>
          </w:rPr>
          <w:br/>
          <w:t>ΚΡΕΜΑΣΤΙΝΟΣ Δ. , σελ.</w:t>
        </w:r>
        <w:r w:rsidRPr="00A67906">
          <w:rPr>
            <w:rFonts w:eastAsia="Times New Roman"/>
            <w:szCs w:val="24"/>
            <w:lang w:eastAsia="en-US"/>
          </w:rPr>
          <w:br/>
        </w:r>
      </w:ins>
    </w:p>
    <w:p w14:paraId="6A494DA7" w14:textId="77777777" w:rsidR="00A67906" w:rsidRPr="00A67906" w:rsidRDefault="00A67906" w:rsidP="00A67906">
      <w:pPr>
        <w:spacing w:after="0" w:line="360" w:lineRule="auto"/>
        <w:rPr>
          <w:ins w:id="27" w:author="Φλούδα Χριστίνα" w:date="2018-06-18T11:33:00Z"/>
          <w:rFonts w:eastAsia="Times New Roman"/>
          <w:szCs w:val="24"/>
          <w:lang w:eastAsia="en-US"/>
        </w:rPr>
      </w:pPr>
    </w:p>
    <w:p w14:paraId="1934EE57" w14:textId="77777777" w:rsidR="00A67906" w:rsidRPr="00A67906" w:rsidRDefault="00A67906" w:rsidP="00A67906">
      <w:pPr>
        <w:spacing w:after="0" w:line="360" w:lineRule="auto"/>
        <w:rPr>
          <w:ins w:id="28" w:author="Φλούδα Χριστίνα" w:date="2018-06-18T11:33:00Z"/>
          <w:rFonts w:eastAsia="Times New Roman"/>
          <w:szCs w:val="24"/>
          <w:lang w:eastAsia="en-US"/>
        </w:rPr>
      </w:pPr>
      <w:ins w:id="29" w:author="Φλούδα Χριστίνα" w:date="2018-06-18T11:33:00Z">
        <w:r w:rsidRPr="00A67906">
          <w:rPr>
            <w:rFonts w:eastAsia="Times New Roman"/>
            <w:szCs w:val="24"/>
            <w:lang w:eastAsia="en-US"/>
          </w:rPr>
          <w:t>ΟΜΙΛΗΤΕΣ</w:t>
        </w:r>
      </w:ins>
    </w:p>
    <w:p w14:paraId="4335E6E3" w14:textId="1EA83DF3" w:rsidR="00A67906" w:rsidRDefault="00A67906" w:rsidP="00A67906">
      <w:pPr>
        <w:spacing w:line="600" w:lineRule="auto"/>
        <w:ind w:firstLine="709"/>
        <w:jc w:val="center"/>
        <w:rPr>
          <w:ins w:id="30" w:author="Φλούδα Χριστίνα" w:date="2018-06-18T11:33:00Z"/>
          <w:rFonts w:eastAsia="Times New Roman"/>
          <w:szCs w:val="24"/>
        </w:rPr>
      </w:pPr>
      <w:ins w:id="31" w:author="Φλούδα Χριστίνα" w:date="2018-06-18T11:33:00Z">
        <w:r w:rsidRPr="00A67906">
          <w:rPr>
            <w:rFonts w:eastAsia="Times New Roman"/>
            <w:szCs w:val="24"/>
            <w:lang w:eastAsia="en-US"/>
          </w:rPr>
          <w:br/>
          <w:t>Α. Επί της αναφοράς στην επίθεση στο γραφείου του Βουλευτή κ. Μ. Βαρβιτσιώτη</w:t>
        </w:r>
        <w:r w:rsidRPr="00A67906">
          <w:rPr>
            <w:rFonts w:eastAsia="Times New Roman"/>
            <w:szCs w:val="24"/>
            <w:lang w:eastAsia="en-US"/>
          </w:rPr>
          <w:br/>
          <w:t>ΚΑΜΜΕΝΟΣ Δ. , σελ.</w:t>
        </w:r>
        <w:r w:rsidRPr="00A67906">
          <w:rPr>
            <w:rFonts w:eastAsia="Times New Roman"/>
            <w:szCs w:val="24"/>
            <w:lang w:eastAsia="en-US"/>
          </w:rPr>
          <w:br/>
          <w:t>ΛΟΒΕΡΔΟΣ Α. , σελ.</w:t>
        </w:r>
        <w:r w:rsidRPr="00A67906">
          <w:rPr>
            <w:rFonts w:eastAsia="Times New Roman"/>
            <w:szCs w:val="24"/>
            <w:lang w:eastAsia="en-US"/>
          </w:rPr>
          <w:br/>
          <w:t>ΛΥΚΟΥΔΗΣ Σ. , σελ.</w:t>
        </w:r>
        <w:r w:rsidRPr="00A67906">
          <w:rPr>
            <w:rFonts w:eastAsia="Times New Roman"/>
            <w:szCs w:val="24"/>
            <w:lang w:eastAsia="en-US"/>
          </w:rPr>
          <w:br/>
        </w:r>
        <w:r w:rsidRPr="00A67906">
          <w:rPr>
            <w:rFonts w:eastAsia="Times New Roman"/>
            <w:szCs w:val="24"/>
            <w:lang w:eastAsia="en-US"/>
          </w:rPr>
          <w:br/>
          <w:t>Β. Επί διαδικαστικού θέματος:</w:t>
        </w:r>
        <w:r w:rsidRPr="00A67906">
          <w:rPr>
            <w:rFonts w:eastAsia="Times New Roman"/>
            <w:szCs w:val="24"/>
            <w:lang w:eastAsia="en-US"/>
          </w:rPr>
          <w:br/>
          <w:t>ΚΑΜΜΕΝΟΣ Δ. , σελ.</w:t>
        </w:r>
        <w:r w:rsidRPr="00A67906">
          <w:rPr>
            <w:rFonts w:eastAsia="Times New Roman"/>
            <w:szCs w:val="24"/>
            <w:lang w:eastAsia="en-US"/>
          </w:rPr>
          <w:br/>
          <w:t>ΚΡΕΜΑΣΤΙΝΟΣ Δ. , σελ.</w:t>
        </w:r>
        <w:r w:rsidRPr="00A67906">
          <w:rPr>
            <w:rFonts w:eastAsia="Times New Roman"/>
            <w:szCs w:val="24"/>
            <w:lang w:eastAsia="en-US"/>
          </w:rPr>
          <w:br/>
        </w:r>
        <w:r w:rsidRPr="00A67906">
          <w:rPr>
            <w:rFonts w:eastAsia="Times New Roman"/>
            <w:szCs w:val="24"/>
            <w:lang w:eastAsia="en-US"/>
          </w:rPr>
          <w:br/>
          <w:t>Γ. Επί της επίκαιρης ερώτησης:</w:t>
        </w:r>
        <w:r w:rsidRPr="00A67906">
          <w:rPr>
            <w:rFonts w:eastAsia="Times New Roman"/>
            <w:szCs w:val="24"/>
            <w:lang w:eastAsia="en-US"/>
          </w:rPr>
          <w:br/>
          <w:t>ΑΣΗΜΑΚΟΠΟΥΛΟΥ  Ά. , σελ.</w:t>
        </w:r>
        <w:r w:rsidRPr="00A67906">
          <w:rPr>
            <w:rFonts w:eastAsia="Times New Roman"/>
            <w:szCs w:val="24"/>
            <w:lang w:eastAsia="en-US"/>
          </w:rPr>
          <w:br/>
          <w:t>ΠΑΠΠΑΣ Ν. , σελ.</w:t>
        </w:r>
        <w:r w:rsidRPr="00A67906">
          <w:rPr>
            <w:rFonts w:eastAsia="Times New Roman"/>
            <w:szCs w:val="24"/>
            <w:lang w:eastAsia="en-US"/>
          </w:rPr>
          <w:br/>
        </w:r>
        <w:r w:rsidRPr="00A67906">
          <w:rPr>
            <w:rFonts w:eastAsia="Times New Roman"/>
            <w:szCs w:val="24"/>
            <w:lang w:eastAsia="en-US"/>
          </w:rPr>
          <w:br/>
          <w:t>Δ. Επί της επίκαιρης επερώτησης:</w:t>
        </w:r>
        <w:r w:rsidRPr="00A67906">
          <w:rPr>
            <w:rFonts w:eastAsia="Times New Roman"/>
            <w:szCs w:val="24"/>
            <w:lang w:eastAsia="en-US"/>
          </w:rPr>
          <w:br/>
          <w:t>ΑΧΤΣΙΟΓΛΟΥ Ε. , σελ.</w:t>
        </w:r>
        <w:r w:rsidRPr="00A67906">
          <w:rPr>
            <w:rFonts w:eastAsia="Times New Roman"/>
            <w:szCs w:val="24"/>
            <w:lang w:eastAsia="en-US"/>
          </w:rPr>
          <w:br/>
          <w:t>ΒΑΡΔΑΛΗΣ Α. , σελ.</w:t>
        </w:r>
        <w:r w:rsidRPr="00A67906">
          <w:rPr>
            <w:rFonts w:eastAsia="Times New Roman"/>
            <w:szCs w:val="24"/>
            <w:lang w:eastAsia="en-US"/>
          </w:rPr>
          <w:br/>
          <w:t>ΒΡΟΥΤΣΗΣ Ι. , σελ.</w:t>
        </w:r>
        <w:r w:rsidRPr="00A67906">
          <w:rPr>
            <w:rFonts w:eastAsia="Times New Roman"/>
            <w:szCs w:val="24"/>
            <w:lang w:eastAsia="en-US"/>
          </w:rPr>
          <w:br/>
          <w:t>ΓΚΙΟΚΑΣ Ι. , σελ.</w:t>
        </w:r>
        <w:r w:rsidRPr="00A67906">
          <w:rPr>
            <w:rFonts w:eastAsia="Times New Roman"/>
            <w:szCs w:val="24"/>
            <w:lang w:eastAsia="en-US"/>
          </w:rPr>
          <w:br/>
          <w:t>ΔΕΛΗΣ Ι. , σελ.</w:t>
        </w:r>
        <w:r w:rsidRPr="00A67906">
          <w:rPr>
            <w:rFonts w:eastAsia="Times New Roman"/>
            <w:szCs w:val="24"/>
            <w:lang w:eastAsia="en-US"/>
          </w:rPr>
          <w:br/>
          <w:t>ΗΛΙΟΠΟΥΛΟΣ Π. , σελ.</w:t>
        </w:r>
        <w:r w:rsidRPr="00A67906">
          <w:rPr>
            <w:rFonts w:eastAsia="Times New Roman"/>
            <w:szCs w:val="24"/>
            <w:lang w:eastAsia="en-US"/>
          </w:rPr>
          <w:br/>
          <w:t>ΚΑΡΑΘΑΝΑΣΟΠΟΥΛΟΣ Ν. , σελ.</w:t>
        </w:r>
        <w:r w:rsidRPr="00A67906">
          <w:rPr>
            <w:rFonts w:eastAsia="Times New Roman"/>
            <w:szCs w:val="24"/>
            <w:lang w:eastAsia="en-US"/>
          </w:rPr>
          <w:br/>
          <w:t>ΚΑΤΣΩΤΗΣ Χ. , σελ.</w:t>
        </w:r>
        <w:r w:rsidRPr="00A67906">
          <w:rPr>
            <w:rFonts w:eastAsia="Times New Roman"/>
            <w:szCs w:val="24"/>
            <w:lang w:eastAsia="en-US"/>
          </w:rPr>
          <w:br/>
          <w:t>ΚΟΥΤΣΟΥΜΠΑΣ Δ. , σελ.</w:t>
        </w:r>
        <w:r w:rsidRPr="00A67906">
          <w:rPr>
            <w:rFonts w:eastAsia="Times New Roman"/>
            <w:szCs w:val="24"/>
            <w:lang w:eastAsia="en-US"/>
          </w:rPr>
          <w:br/>
          <w:t>ΛΑΜΠΡΟΥΛΗΣ Γ. , σελ.</w:t>
        </w:r>
        <w:r w:rsidRPr="00A67906">
          <w:rPr>
            <w:rFonts w:eastAsia="Times New Roman"/>
            <w:szCs w:val="24"/>
            <w:lang w:eastAsia="en-US"/>
          </w:rPr>
          <w:br/>
          <w:t>ΛΟΒΕΡΔΟΣ Α. , σελ.</w:t>
        </w:r>
        <w:r w:rsidRPr="00A67906">
          <w:rPr>
            <w:rFonts w:eastAsia="Times New Roman"/>
            <w:szCs w:val="24"/>
            <w:lang w:eastAsia="en-US"/>
          </w:rPr>
          <w:br/>
          <w:t>ΛΥΚΟΥΔΗΣ Σ. , σελ.</w:t>
        </w:r>
        <w:r w:rsidRPr="00A67906">
          <w:rPr>
            <w:rFonts w:eastAsia="Times New Roman"/>
            <w:szCs w:val="24"/>
            <w:lang w:eastAsia="en-US"/>
          </w:rPr>
          <w:br/>
          <w:t>ΠΑΝΑΓΙΩΤΑΡΟΣ Η. , σελ.</w:t>
        </w:r>
        <w:r w:rsidRPr="00A67906">
          <w:rPr>
            <w:rFonts w:eastAsia="Times New Roman"/>
            <w:szCs w:val="24"/>
            <w:lang w:eastAsia="en-US"/>
          </w:rPr>
          <w:br/>
          <w:t>ΣΤΟΓΙΑΝΝΙΔΗΣ Γ. , σελ.</w:t>
        </w:r>
        <w:r w:rsidRPr="00A67906">
          <w:rPr>
            <w:rFonts w:eastAsia="Times New Roman"/>
            <w:szCs w:val="24"/>
            <w:lang w:eastAsia="en-US"/>
          </w:rPr>
          <w:br/>
          <w:t>ΣΥΝΤΥΧΑΚΗΣ Ε. , σελ.</w:t>
        </w:r>
        <w:r w:rsidRPr="00A67906">
          <w:rPr>
            <w:rFonts w:eastAsia="Times New Roman"/>
            <w:szCs w:val="24"/>
            <w:lang w:eastAsia="en-US"/>
          </w:rPr>
          <w:br/>
        </w:r>
      </w:ins>
    </w:p>
    <w:p w14:paraId="381858DD" w14:textId="54224ECD" w:rsidR="00157B13" w:rsidRDefault="00A67906">
      <w:pPr>
        <w:spacing w:line="600" w:lineRule="auto"/>
        <w:ind w:firstLine="709"/>
        <w:jc w:val="center"/>
        <w:rPr>
          <w:rFonts w:eastAsia="Times New Roman"/>
          <w:szCs w:val="24"/>
        </w:rPr>
      </w:pPr>
      <w:r w:rsidRPr="00EF48A0">
        <w:rPr>
          <w:rFonts w:eastAsia="Times New Roman"/>
          <w:szCs w:val="24"/>
        </w:rPr>
        <w:t>ΠΡΑΚΤΙΚΑ ΒΟΥΛΗΣ</w:t>
      </w:r>
    </w:p>
    <w:p w14:paraId="381858DE" w14:textId="77777777" w:rsidR="00157B13" w:rsidRDefault="00A67906">
      <w:pPr>
        <w:spacing w:line="600" w:lineRule="auto"/>
        <w:ind w:firstLine="709"/>
        <w:jc w:val="center"/>
        <w:rPr>
          <w:rFonts w:eastAsia="Times New Roman"/>
          <w:szCs w:val="24"/>
        </w:rPr>
      </w:pPr>
      <w:r w:rsidRPr="00EF48A0">
        <w:rPr>
          <w:rFonts w:eastAsia="Times New Roman"/>
          <w:szCs w:val="24"/>
        </w:rPr>
        <w:t>Ι</w:t>
      </w:r>
      <w:r w:rsidRPr="00EF48A0">
        <w:rPr>
          <w:rFonts w:eastAsia="Times New Roman"/>
          <w:szCs w:val="24"/>
        </w:rPr>
        <w:t>Ζ</w:t>
      </w:r>
      <w:r>
        <w:rPr>
          <w:rFonts w:eastAsia="Times New Roman"/>
          <w:szCs w:val="24"/>
        </w:rPr>
        <w:t>΄ ΠΕΡΙΟΔΟΣ</w:t>
      </w:r>
    </w:p>
    <w:p w14:paraId="381858DF" w14:textId="77777777" w:rsidR="00157B13" w:rsidRDefault="00A67906">
      <w:pPr>
        <w:spacing w:line="600" w:lineRule="auto"/>
        <w:ind w:firstLine="709"/>
        <w:jc w:val="center"/>
        <w:rPr>
          <w:rFonts w:eastAsia="Times New Roman"/>
          <w:szCs w:val="24"/>
        </w:rPr>
      </w:pPr>
      <w:r w:rsidRPr="00EF48A0">
        <w:rPr>
          <w:rFonts w:eastAsia="Times New Roman"/>
          <w:szCs w:val="24"/>
        </w:rPr>
        <w:t>ΠΡΟΕΔΡΕΥΟΜΕΝΗΣ ΚΟΙΝΟΒΟΥΛΕΥΤΙΚΗΣ ΔΗΜΟΚΡΑΤΙΑΣ</w:t>
      </w:r>
    </w:p>
    <w:p w14:paraId="381858E0" w14:textId="77777777" w:rsidR="00157B13" w:rsidRDefault="00A67906">
      <w:pPr>
        <w:spacing w:line="600" w:lineRule="auto"/>
        <w:ind w:firstLine="709"/>
        <w:jc w:val="center"/>
        <w:rPr>
          <w:rFonts w:eastAsia="Times New Roman"/>
          <w:szCs w:val="24"/>
        </w:rPr>
      </w:pPr>
      <w:r w:rsidRPr="00EF48A0">
        <w:rPr>
          <w:rFonts w:eastAsia="Times New Roman"/>
          <w:szCs w:val="24"/>
        </w:rPr>
        <w:t>ΣΥΝΟΔΟΣ Γ΄</w:t>
      </w:r>
    </w:p>
    <w:p w14:paraId="381858E1" w14:textId="77777777" w:rsidR="00157B13" w:rsidRDefault="00A67906">
      <w:pPr>
        <w:spacing w:line="600" w:lineRule="auto"/>
        <w:ind w:firstLine="709"/>
        <w:jc w:val="center"/>
        <w:rPr>
          <w:rFonts w:eastAsia="Times New Roman"/>
          <w:szCs w:val="24"/>
        </w:rPr>
      </w:pPr>
      <w:r w:rsidRPr="00EF48A0">
        <w:rPr>
          <w:rFonts w:eastAsia="Times New Roman"/>
          <w:szCs w:val="24"/>
        </w:rPr>
        <w:t>ΣΥΝΕΔΡΙΑΣΗ ΡΛΓ΄</w:t>
      </w:r>
    </w:p>
    <w:p w14:paraId="381858E2" w14:textId="77777777" w:rsidR="00157B13" w:rsidRDefault="00A67906">
      <w:pPr>
        <w:spacing w:line="600" w:lineRule="auto"/>
        <w:ind w:firstLine="709"/>
        <w:jc w:val="center"/>
        <w:rPr>
          <w:rFonts w:eastAsia="Times New Roman"/>
          <w:szCs w:val="24"/>
        </w:rPr>
      </w:pPr>
      <w:r w:rsidRPr="00EF48A0">
        <w:rPr>
          <w:rFonts w:eastAsia="Times New Roman"/>
          <w:szCs w:val="24"/>
        </w:rPr>
        <w:t>Παρασκευή 8 Ιουνίου 2018</w:t>
      </w:r>
    </w:p>
    <w:p w14:paraId="381858E3" w14:textId="77777777" w:rsidR="00157B13" w:rsidRDefault="00A67906">
      <w:pPr>
        <w:spacing w:line="600" w:lineRule="auto"/>
        <w:ind w:firstLine="720"/>
        <w:jc w:val="both"/>
        <w:rPr>
          <w:rFonts w:eastAsia="Times New Roman"/>
          <w:szCs w:val="24"/>
        </w:rPr>
      </w:pPr>
      <w:r w:rsidRPr="00EF48A0">
        <w:rPr>
          <w:rFonts w:eastAsia="Times New Roman"/>
          <w:szCs w:val="24"/>
        </w:rPr>
        <w:t>Αθήνα, σήμερα στις 8 Ιουνίου 2018, ημέρα Παρασκευή και ώρα 10.20΄</w:t>
      </w:r>
      <w:r w:rsidRPr="00214DDB">
        <w:rPr>
          <w:rFonts w:eastAsia="Times New Roman"/>
          <w:szCs w:val="24"/>
        </w:rPr>
        <w:t>,</w:t>
      </w:r>
      <w:r w:rsidRPr="00EF48A0">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Ε΄ Αντιπροέδρου αυτής κ. </w:t>
      </w:r>
      <w:r w:rsidRPr="003B7E37">
        <w:rPr>
          <w:rFonts w:eastAsia="Times New Roman"/>
          <w:b/>
          <w:szCs w:val="24"/>
        </w:rPr>
        <w:t>ΔΗΜΗΤΡΙΟΥ ΚΡΕΜΑΣΤΙΝΟΥ</w:t>
      </w:r>
      <w:r w:rsidRPr="00EF48A0">
        <w:rPr>
          <w:rFonts w:eastAsia="Times New Roman"/>
          <w:szCs w:val="24"/>
        </w:rPr>
        <w:t>.</w:t>
      </w:r>
    </w:p>
    <w:p w14:paraId="381858E4" w14:textId="77777777" w:rsidR="00157B13" w:rsidRDefault="00A67906">
      <w:pPr>
        <w:spacing w:line="600" w:lineRule="auto"/>
        <w:ind w:firstLine="720"/>
        <w:jc w:val="both"/>
        <w:rPr>
          <w:rFonts w:eastAsia="Times New Roman"/>
          <w:szCs w:val="24"/>
        </w:rPr>
      </w:pPr>
      <w:r w:rsidRPr="00EF48A0">
        <w:rPr>
          <w:rFonts w:eastAsia="Times New Roman"/>
          <w:b/>
          <w:bCs/>
          <w:szCs w:val="24"/>
        </w:rPr>
        <w:t xml:space="preserve">ΠΡΟΕΔΡΕΥΩΝ (Δημήτριος </w:t>
      </w:r>
      <w:proofErr w:type="spellStart"/>
      <w:r w:rsidRPr="00EF48A0">
        <w:rPr>
          <w:rFonts w:eastAsia="Times New Roman"/>
          <w:b/>
          <w:bCs/>
          <w:szCs w:val="24"/>
        </w:rPr>
        <w:t>Κρεμαστινός</w:t>
      </w:r>
      <w:proofErr w:type="spellEnd"/>
      <w:r w:rsidRPr="00EF48A0">
        <w:rPr>
          <w:rFonts w:eastAsia="Times New Roman"/>
          <w:b/>
          <w:bCs/>
          <w:szCs w:val="24"/>
        </w:rPr>
        <w:t>):</w:t>
      </w:r>
      <w:r w:rsidRPr="00EF48A0">
        <w:rPr>
          <w:rFonts w:eastAsia="Times New Roman"/>
          <w:bCs/>
          <w:szCs w:val="24"/>
        </w:rPr>
        <w:t xml:space="preserve"> </w:t>
      </w:r>
      <w:r w:rsidRPr="00EF48A0">
        <w:rPr>
          <w:rFonts w:eastAsia="Times New Roman"/>
          <w:szCs w:val="24"/>
        </w:rPr>
        <w:t>Κυρίες και κύριοι συνάδελφοι, αρχίζει η συνεδρίαση.</w:t>
      </w:r>
    </w:p>
    <w:p w14:paraId="381858E5" w14:textId="77777777" w:rsidR="00157B13" w:rsidRDefault="00A67906">
      <w:pPr>
        <w:spacing w:line="600" w:lineRule="auto"/>
        <w:ind w:firstLine="720"/>
        <w:jc w:val="both"/>
        <w:rPr>
          <w:rFonts w:eastAsia="Times New Roman"/>
          <w:szCs w:val="24"/>
        </w:rPr>
      </w:pPr>
      <w:r w:rsidRPr="00EF48A0">
        <w:rPr>
          <w:rFonts w:eastAsia="Times New Roman"/>
          <w:szCs w:val="24"/>
        </w:rPr>
        <w:lastRenderedPageBreak/>
        <w:t>(ΕΠ</w:t>
      </w:r>
      <w:r w:rsidRPr="00EF48A0">
        <w:rPr>
          <w:rFonts w:eastAsia="Times New Roman"/>
          <w:szCs w:val="24"/>
        </w:rPr>
        <w:t xml:space="preserve">ΙΚΥΡΩΣΗ ΠΡΑΚΤΙΚΩΝ: Σύμφωνα με την από 7-6-2018 εξουσιοδότηση του Σώματος επικυρώθηκαν με ευθύνη του Προεδρείου τα </w:t>
      </w:r>
      <w:r>
        <w:rPr>
          <w:rFonts w:eastAsia="Times New Roman"/>
          <w:szCs w:val="24"/>
        </w:rPr>
        <w:t>Π</w:t>
      </w:r>
      <w:r w:rsidRPr="00EF48A0">
        <w:rPr>
          <w:rFonts w:eastAsia="Times New Roman"/>
          <w:szCs w:val="24"/>
        </w:rPr>
        <w:t>ρακτικά της ΡΛΒ</w:t>
      </w:r>
      <w:r>
        <w:rPr>
          <w:rFonts w:eastAsia="Times New Roman"/>
          <w:szCs w:val="24"/>
        </w:rPr>
        <w:t>΄</w:t>
      </w:r>
      <w:r w:rsidRPr="00EF48A0">
        <w:rPr>
          <w:rFonts w:eastAsia="Times New Roman"/>
          <w:szCs w:val="24"/>
        </w:rPr>
        <w:t xml:space="preserve"> συνεδριάσεώς του, της Πέμπτης 7 Ιουνίου 2018, σε ό,τι αφορά την ψήφιση στο σύνολο του σχεδίου νόμου</w:t>
      </w:r>
      <w:r>
        <w:rPr>
          <w:rFonts w:eastAsia="Times New Roman"/>
          <w:szCs w:val="24"/>
        </w:rPr>
        <w:t>:</w:t>
      </w:r>
      <w:r w:rsidRPr="00EF48A0">
        <w:rPr>
          <w:rFonts w:eastAsia="Times New Roman"/>
          <w:szCs w:val="24"/>
        </w:rPr>
        <w:t xml:space="preserve"> «Αναδιοργάνωση των δομώ</w:t>
      </w:r>
      <w:r w:rsidRPr="00EF48A0">
        <w:rPr>
          <w:rFonts w:eastAsia="Times New Roman"/>
          <w:szCs w:val="24"/>
        </w:rPr>
        <w:t>ν υποστήριξης της πρωτοβάθμιας και δευτεροβάθμιας εκπαίδευσης και άλλες διατάξεις»)</w:t>
      </w:r>
    </w:p>
    <w:p w14:paraId="381858E6" w14:textId="77777777" w:rsidR="00157B13" w:rsidRDefault="00A67906">
      <w:pPr>
        <w:spacing w:line="600" w:lineRule="auto"/>
        <w:ind w:firstLine="720"/>
        <w:jc w:val="both"/>
        <w:rPr>
          <w:rFonts w:eastAsia="Times New Roman"/>
          <w:szCs w:val="24"/>
        </w:rPr>
      </w:pPr>
      <w:r w:rsidRPr="00EF48A0">
        <w:rPr>
          <w:rFonts w:eastAsia="Times New Roman"/>
          <w:szCs w:val="24"/>
        </w:rPr>
        <w:t xml:space="preserve">Κυρίες και κύριοι συνάδελφοι, πριν εισέλθουμε στη συζήτηση των επικαίρων ερωτήσεων, </w:t>
      </w:r>
      <w:r w:rsidRPr="00EF48A0">
        <w:rPr>
          <w:rFonts w:eastAsia="Times New Roman"/>
          <w:szCs w:val="24"/>
        </w:rPr>
        <w:t xml:space="preserve">τον λόγο </w:t>
      </w:r>
      <w:r w:rsidRPr="00EF48A0">
        <w:rPr>
          <w:rFonts w:eastAsia="Times New Roman"/>
          <w:szCs w:val="24"/>
        </w:rPr>
        <w:t>θα λάβει ο κ. Σκανδαλίδης, ο οποίος και τον ζήτησε.</w:t>
      </w:r>
    </w:p>
    <w:p w14:paraId="381858E7" w14:textId="77777777" w:rsidR="00157B13" w:rsidRDefault="00A67906">
      <w:pPr>
        <w:spacing w:line="600" w:lineRule="auto"/>
        <w:ind w:firstLine="720"/>
        <w:jc w:val="both"/>
        <w:rPr>
          <w:rFonts w:eastAsia="Times New Roman"/>
          <w:szCs w:val="24"/>
        </w:rPr>
      </w:pPr>
      <w:r w:rsidRPr="00EF48A0">
        <w:rPr>
          <w:rFonts w:eastAsia="Times New Roman"/>
          <w:b/>
          <w:szCs w:val="24"/>
        </w:rPr>
        <w:t>ΚΩΝΣΤΑΝΤΙΝΟΣ ΣΚΑΝΔΑΛΙΔΗΣ:</w:t>
      </w:r>
      <w:r w:rsidRPr="00EF48A0">
        <w:rPr>
          <w:rFonts w:eastAsia="Times New Roman"/>
          <w:szCs w:val="24"/>
        </w:rPr>
        <w:t xml:space="preserve"> Ε</w:t>
      </w:r>
      <w:r w:rsidRPr="00EF48A0">
        <w:rPr>
          <w:rFonts w:eastAsia="Times New Roman"/>
          <w:szCs w:val="24"/>
        </w:rPr>
        <w:t>υχαριστώ πολύ, κύριε Πρόεδρε.</w:t>
      </w:r>
    </w:p>
    <w:p w14:paraId="381858E8" w14:textId="77777777" w:rsidR="00157B13" w:rsidRDefault="00A67906">
      <w:pPr>
        <w:spacing w:line="600" w:lineRule="auto"/>
        <w:ind w:firstLine="720"/>
        <w:jc w:val="both"/>
        <w:rPr>
          <w:rFonts w:eastAsia="Times New Roman"/>
          <w:szCs w:val="24"/>
        </w:rPr>
      </w:pPr>
      <w:r w:rsidRPr="00EF48A0">
        <w:rPr>
          <w:rFonts w:eastAsia="Times New Roman"/>
          <w:szCs w:val="24"/>
        </w:rPr>
        <w:t>Για ένα λεπτό θα σας απασχολήσω. Είναι πολύ σωστή η προσπάθεια της Βουλής να διαλευκάνει διάφορες εκκρεμότητες που έχουν σχέση με θέματα διαφθοράς κ.λπ.</w:t>
      </w:r>
      <w:r>
        <w:rPr>
          <w:rFonts w:eastAsia="Times New Roman"/>
          <w:szCs w:val="24"/>
        </w:rPr>
        <w:t>.</w:t>
      </w:r>
    </w:p>
    <w:p w14:paraId="381858E9" w14:textId="77777777" w:rsidR="00157B13" w:rsidRDefault="00A67906">
      <w:pPr>
        <w:spacing w:line="600" w:lineRule="auto"/>
        <w:ind w:firstLine="720"/>
        <w:jc w:val="both"/>
        <w:rPr>
          <w:rFonts w:eastAsia="Times New Roman"/>
          <w:szCs w:val="24"/>
        </w:rPr>
      </w:pPr>
      <w:r w:rsidRPr="00EF48A0">
        <w:rPr>
          <w:rFonts w:eastAsia="Times New Roman"/>
          <w:szCs w:val="24"/>
        </w:rPr>
        <w:t>Κάποια στιγμή, όμως, είναι ανάγκη για στοιχειώδη προστασία του πολιτικού</w:t>
      </w:r>
      <w:r w:rsidRPr="00EF48A0">
        <w:rPr>
          <w:rFonts w:eastAsia="Times New Roman"/>
          <w:szCs w:val="24"/>
        </w:rPr>
        <w:t xml:space="preserve"> κόσμου να ακολουθήσουμε και την αντίστροφη διαδικασία.</w:t>
      </w:r>
    </w:p>
    <w:p w14:paraId="381858EA" w14:textId="77777777" w:rsidR="00157B13" w:rsidRDefault="00A67906">
      <w:pPr>
        <w:spacing w:line="600" w:lineRule="auto"/>
        <w:ind w:firstLine="720"/>
        <w:jc w:val="both"/>
        <w:rPr>
          <w:rFonts w:eastAsia="Times New Roman"/>
          <w:szCs w:val="24"/>
        </w:rPr>
      </w:pPr>
      <w:r w:rsidRPr="00EF48A0">
        <w:rPr>
          <w:rFonts w:eastAsia="Times New Roman"/>
          <w:szCs w:val="24"/>
        </w:rPr>
        <w:lastRenderedPageBreak/>
        <w:t>Θέλω, λοιπόν, να σημειώσω στη Βουλή ότι στις 2 Ιουλίου του 2007 ο τότε Πρωθυπουργός κ. Καραμανλής έκανε μ</w:t>
      </w:r>
      <w:r>
        <w:rPr>
          <w:rFonts w:eastAsia="Times New Roman"/>
          <w:szCs w:val="24"/>
        </w:rPr>
        <w:t>ί</w:t>
      </w:r>
      <w:r w:rsidRPr="00EF48A0">
        <w:rPr>
          <w:rFonts w:eastAsia="Times New Roman"/>
          <w:szCs w:val="24"/>
        </w:rPr>
        <w:t>α δημόσια καταγγελία, γιατί με αφορμή την υπόθεση των ομολόγων κατηγόρησε τον τότε Γενικό Διευ</w:t>
      </w:r>
      <w:r w:rsidRPr="00EF48A0">
        <w:rPr>
          <w:rFonts w:eastAsia="Times New Roman"/>
          <w:szCs w:val="24"/>
        </w:rPr>
        <w:t>θυντή του ΠΑΣΟΚ κ. Γιάννη Παπακωνσταντίνου για χρηματισμό και διαφθορά.</w:t>
      </w:r>
    </w:p>
    <w:p w14:paraId="381858EB" w14:textId="77777777" w:rsidR="00157B13" w:rsidRDefault="00A67906">
      <w:pPr>
        <w:spacing w:line="600" w:lineRule="auto"/>
        <w:ind w:firstLine="720"/>
        <w:jc w:val="both"/>
        <w:rPr>
          <w:rFonts w:eastAsia="Times New Roman"/>
          <w:szCs w:val="24"/>
        </w:rPr>
      </w:pPr>
      <w:r w:rsidRPr="00EF48A0">
        <w:rPr>
          <w:rFonts w:eastAsia="Times New Roman"/>
          <w:szCs w:val="24"/>
        </w:rPr>
        <w:t>Ο κ. Παπακωνσταντίνου παραπέμφθηκε για απιστία περί την υπηρεσία. Μετά από μαραθώνια διαδικασία και ταλαιπωρία έντεκα ολόκληρων χρόνων, το Εφετείο Αθηνών με την απόφασή του της 17</w:t>
      </w:r>
      <w:r w:rsidRPr="00EF48A0">
        <w:rPr>
          <w:rFonts w:eastAsia="Times New Roman"/>
          <w:szCs w:val="24"/>
          <w:vertAlign w:val="superscript"/>
        </w:rPr>
        <w:t>ης</w:t>
      </w:r>
      <w:r w:rsidRPr="00EF48A0">
        <w:rPr>
          <w:rFonts w:eastAsia="Times New Roman"/>
          <w:szCs w:val="24"/>
        </w:rPr>
        <w:t xml:space="preserve"> Δε</w:t>
      </w:r>
      <w:r w:rsidRPr="00EF48A0">
        <w:rPr>
          <w:rFonts w:eastAsia="Times New Roman"/>
          <w:szCs w:val="24"/>
        </w:rPr>
        <w:t xml:space="preserve">κεμβρίου του 2015, που </w:t>
      </w:r>
      <w:proofErr w:type="spellStart"/>
      <w:r w:rsidRPr="00EF48A0">
        <w:rPr>
          <w:rFonts w:eastAsia="Times New Roman"/>
          <w:szCs w:val="24"/>
        </w:rPr>
        <w:t>καθαρογράφηκε</w:t>
      </w:r>
      <w:proofErr w:type="spellEnd"/>
      <w:r w:rsidRPr="00EF48A0">
        <w:rPr>
          <w:rFonts w:eastAsia="Times New Roman"/>
          <w:szCs w:val="24"/>
        </w:rPr>
        <w:t xml:space="preserve"> και δημοσιεύθηκε δύο χρόνια και πλέον αργότερα, στις 25 Ιανουαρίου του 2018, αθώωσε πανηγυρικά τον κ. Παπακωνσταντίνου από την κατηγορία.</w:t>
      </w:r>
    </w:p>
    <w:p w14:paraId="381858EC" w14:textId="77777777" w:rsidR="00157B13" w:rsidRDefault="00A67906">
      <w:pPr>
        <w:spacing w:line="600" w:lineRule="auto"/>
        <w:ind w:firstLine="720"/>
        <w:jc w:val="both"/>
        <w:rPr>
          <w:rFonts w:eastAsia="Times New Roman"/>
          <w:szCs w:val="24"/>
        </w:rPr>
      </w:pPr>
      <w:r w:rsidRPr="00EF48A0">
        <w:rPr>
          <w:rFonts w:eastAsia="Times New Roman"/>
          <w:szCs w:val="24"/>
        </w:rPr>
        <w:t>Θεωρώ, λοιπόν, στοιχειώδη υποχρέωσή μου να εγχειρίσω στον Πρόεδρο της Βουλής σχετ</w:t>
      </w:r>
      <w:r w:rsidRPr="00EF48A0">
        <w:rPr>
          <w:rFonts w:eastAsia="Times New Roman"/>
          <w:szCs w:val="24"/>
        </w:rPr>
        <w:t>ική επιστολή του κ. Παπακωνσταντίνου με στόχο να ανακοινωθεί στην Ολομέλεια, να καταγραφεί και να συμπεριληφθεί στα Πρακτικά της Βουλής, προκειμένου να γίνει στοιχειώδης επανόρθωση αυτής της άδικης και βαρύτατης κατηγορίας.</w:t>
      </w:r>
    </w:p>
    <w:p w14:paraId="381858ED" w14:textId="77777777" w:rsidR="00157B13" w:rsidRDefault="00A67906">
      <w:pPr>
        <w:spacing w:line="600" w:lineRule="auto"/>
        <w:ind w:firstLine="720"/>
        <w:jc w:val="both"/>
        <w:rPr>
          <w:rFonts w:eastAsia="Times New Roman"/>
          <w:szCs w:val="24"/>
        </w:rPr>
      </w:pPr>
      <w:r w:rsidRPr="00EF48A0">
        <w:rPr>
          <w:rFonts w:eastAsia="Times New Roman"/>
          <w:b/>
          <w:szCs w:val="24"/>
        </w:rPr>
        <w:lastRenderedPageBreak/>
        <w:t xml:space="preserve">ΠΡΟΕΔΡΕΥΩΝ (Δημήτριος </w:t>
      </w:r>
      <w:proofErr w:type="spellStart"/>
      <w:r w:rsidRPr="00EF48A0">
        <w:rPr>
          <w:rFonts w:eastAsia="Times New Roman"/>
          <w:b/>
          <w:szCs w:val="24"/>
        </w:rPr>
        <w:t>Κρεμαστινό</w:t>
      </w:r>
      <w:r w:rsidRPr="00EF48A0">
        <w:rPr>
          <w:rFonts w:eastAsia="Times New Roman"/>
          <w:b/>
          <w:szCs w:val="24"/>
        </w:rPr>
        <w:t>ς</w:t>
      </w:r>
      <w:proofErr w:type="spellEnd"/>
      <w:r w:rsidRPr="00EF48A0">
        <w:rPr>
          <w:rFonts w:eastAsia="Times New Roman"/>
          <w:b/>
          <w:szCs w:val="24"/>
        </w:rPr>
        <w:t>):</w:t>
      </w:r>
      <w:r w:rsidRPr="00EF48A0">
        <w:rPr>
          <w:rFonts w:eastAsia="Times New Roman"/>
          <w:szCs w:val="24"/>
        </w:rPr>
        <w:t xml:space="preserve"> Ευχαριστώ, κύριε Σκανδαλίδη.</w:t>
      </w:r>
    </w:p>
    <w:p w14:paraId="381858EE" w14:textId="77777777" w:rsidR="00157B13" w:rsidRDefault="00A67906">
      <w:pPr>
        <w:spacing w:line="600" w:lineRule="auto"/>
        <w:ind w:firstLine="720"/>
        <w:jc w:val="both"/>
        <w:rPr>
          <w:rFonts w:eastAsia="Times New Roman"/>
          <w:szCs w:val="24"/>
        </w:rPr>
      </w:pPr>
      <w:r w:rsidRPr="00EF48A0">
        <w:rPr>
          <w:rFonts w:eastAsia="Times New Roman"/>
          <w:szCs w:val="24"/>
        </w:rPr>
        <w:t xml:space="preserve">Παρακαλώ, η επιστολή να </w:t>
      </w:r>
      <w:r>
        <w:rPr>
          <w:rFonts w:eastAsia="Times New Roman"/>
          <w:szCs w:val="24"/>
        </w:rPr>
        <w:t xml:space="preserve">κατατεθεί για </w:t>
      </w:r>
      <w:r w:rsidRPr="00EF48A0">
        <w:rPr>
          <w:rFonts w:eastAsia="Times New Roman"/>
          <w:szCs w:val="24"/>
        </w:rPr>
        <w:t>τα Πρακτικά.</w:t>
      </w:r>
    </w:p>
    <w:p w14:paraId="381858EF" w14:textId="77777777" w:rsidR="00157B13" w:rsidRDefault="00A67906">
      <w:pPr>
        <w:spacing w:line="600" w:lineRule="auto"/>
        <w:ind w:firstLine="720"/>
        <w:jc w:val="both"/>
        <w:rPr>
          <w:rFonts w:eastAsia="Times New Roman"/>
          <w:szCs w:val="24"/>
        </w:rPr>
      </w:pPr>
      <w:r w:rsidRPr="00EF48A0">
        <w:rPr>
          <w:rFonts w:eastAsia="Times New Roman"/>
          <w:szCs w:val="24"/>
        </w:rPr>
        <w:t xml:space="preserve">(Στο σημείο αυτό κατατίθεται </w:t>
      </w:r>
      <w:r>
        <w:rPr>
          <w:rFonts w:eastAsia="Times New Roman"/>
          <w:szCs w:val="24"/>
        </w:rPr>
        <w:t>για τα</w:t>
      </w:r>
      <w:r w:rsidRPr="00EF48A0">
        <w:rPr>
          <w:rFonts w:eastAsia="Times New Roman"/>
          <w:szCs w:val="24"/>
        </w:rPr>
        <w:t xml:space="preserve"> Πρακτικά η προαναφερθείσα επιστολή, η οποία έχει ως εξής:</w:t>
      </w:r>
    </w:p>
    <w:p w14:paraId="381858F0" w14:textId="77777777" w:rsidR="00157B13" w:rsidRDefault="00A67906">
      <w:pPr>
        <w:spacing w:line="600" w:lineRule="auto"/>
        <w:ind w:firstLine="720"/>
        <w:jc w:val="center"/>
        <w:rPr>
          <w:rFonts w:eastAsia="Times New Roman"/>
          <w:color w:val="C00000"/>
          <w:szCs w:val="24"/>
        </w:rPr>
      </w:pPr>
      <w:r w:rsidRPr="00234606">
        <w:rPr>
          <w:rFonts w:eastAsia="Times New Roman"/>
          <w:color w:val="C00000"/>
          <w:szCs w:val="24"/>
          <w:rPrChange w:id="32" w:author="Φλούδα Χριστίνα" w:date="2018-06-18T11:31:00Z">
            <w:rPr>
              <w:rFonts w:eastAsia="Times New Roman"/>
              <w:color w:val="C00000"/>
              <w:szCs w:val="24"/>
              <w:lang w:val="en-US"/>
            </w:rPr>
          </w:rPrChange>
        </w:rPr>
        <w:t>(</w:t>
      </w:r>
      <w:r w:rsidRPr="00214DDB">
        <w:rPr>
          <w:rFonts w:eastAsia="Times New Roman"/>
          <w:color w:val="C00000"/>
          <w:szCs w:val="24"/>
        </w:rPr>
        <w:t>ΑΛΛΑΓΗ ΣΕΛΙΔΑΣ</w:t>
      </w:r>
      <w:r w:rsidRPr="00234606">
        <w:rPr>
          <w:rFonts w:eastAsia="Times New Roman"/>
          <w:color w:val="C00000"/>
          <w:szCs w:val="24"/>
          <w:rPrChange w:id="33" w:author="Φλούδα Χριστίνα" w:date="2018-06-18T11:31:00Z">
            <w:rPr>
              <w:rFonts w:eastAsia="Times New Roman"/>
              <w:color w:val="C00000"/>
              <w:szCs w:val="24"/>
              <w:lang w:val="en-US"/>
            </w:rPr>
          </w:rPrChange>
        </w:rPr>
        <w:t>)</w:t>
      </w:r>
    </w:p>
    <w:p w14:paraId="381858F1" w14:textId="77777777" w:rsidR="00157B13" w:rsidRDefault="00A67906">
      <w:pPr>
        <w:spacing w:line="600" w:lineRule="auto"/>
        <w:ind w:firstLine="720"/>
        <w:jc w:val="center"/>
        <w:rPr>
          <w:rFonts w:eastAsia="Times New Roman"/>
          <w:color w:val="C00000"/>
          <w:szCs w:val="24"/>
        </w:rPr>
      </w:pPr>
      <w:r w:rsidRPr="00214DDB">
        <w:rPr>
          <w:rFonts w:eastAsia="Times New Roman"/>
          <w:color w:val="C00000"/>
          <w:szCs w:val="24"/>
        </w:rPr>
        <w:t>(Να μπουν οι σελ.4-5)</w:t>
      </w:r>
    </w:p>
    <w:p w14:paraId="381858F2" w14:textId="77777777" w:rsidR="00157B13" w:rsidRDefault="00A67906">
      <w:pPr>
        <w:spacing w:line="600" w:lineRule="auto"/>
        <w:ind w:firstLine="720"/>
        <w:jc w:val="center"/>
        <w:rPr>
          <w:rFonts w:eastAsia="Times New Roman"/>
          <w:color w:val="FF0000"/>
          <w:szCs w:val="24"/>
        </w:rPr>
      </w:pPr>
      <w:r w:rsidRPr="00967EE8">
        <w:rPr>
          <w:rFonts w:eastAsia="Times New Roman"/>
          <w:color w:val="FF0000"/>
          <w:szCs w:val="24"/>
        </w:rPr>
        <w:t>ΑΛΛΑΓΗ ΣΕΛΙΔΑΣ</w:t>
      </w:r>
    </w:p>
    <w:p w14:paraId="381858F3" w14:textId="77777777" w:rsidR="00157B13" w:rsidRDefault="00A67906">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Παρακαλείται ο κύριος Γραμματέας να ανακοινώσει τις αναφορές προς το Σώμα.</w:t>
      </w:r>
    </w:p>
    <w:p w14:paraId="381858F4" w14:textId="77777777" w:rsidR="00157B13" w:rsidRDefault="00A67906">
      <w:pPr>
        <w:spacing w:line="600" w:lineRule="auto"/>
        <w:ind w:firstLine="720"/>
        <w:jc w:val="both"/>
        <w:rPr>
          <w:rFonts w:eastAsia="Times New Roman" w:cs="Times New Roman"/>
          <w:szCs w:val="24"/>
        </w:rPr>
      </w:pPr>
      <w:r w:rsidRPr="009C25FA">
        <w:rPr>
          <w:rFonts w:eastAsia="Times New Roman" w:cs="Times New Roman"/>
          <w:szCs w:val="24"/>
        </w:rPr>
        <w:t>(</w:t>
      </w:r>
      <w:r>
        <w:rPr>
          <w:rFonts w:eastAsia="Times New Roman" w:cs="Times New Roman"/>
          <w:szCs w:val="24"/>
        </w:rPr>
        <w:t xml:space="preserve">Ανακοινώνονται προς το Σώμα από τη Γραμματέα </w:t>
      </w:r>
      <w:r>
        <w:rPr>
          <w:rFonts w:eastAsia="Times New Roman" w:cs="Times New Roman"/>
          <w:szCs w:val="24"/>
        </w:rPr>
        <w:t xml:space="preserve">της Βουλής </w:t>
      </w:r>
      <w:r>
        <w:rPr>
          <w:rFonts w:eastAsia="Times New Roman" w:cs="Times New Roman"/>
          <w:szCs w:val="24"/>
        </w:rPr>
        <w:t>κ</w:t>
      </w:r>
      <w:r>
        <w:rPr>
          <w:rFonts w:eastAsia="Times New Roman" w:cs="Times New Roman"/>
          <w:szCs w:val="24"/>
        </w:rPr>
        <w:t>.</w:t>
      </w:r>
      <w:r>
        <w:rPr>
          <w:rFonts w:eastAsia="Times New Roman" w:cs="Times New Roman"/>
          <w:szCs w:val="24"/>
        </w:rPr>
        <w:t xml:space="preserve"> Χαρούλα (Χαρά) </w:t>
      </w:r>
      <w:proofErr w:type="spellStart"/>
      <w:r>
        <w:rPr>
          <w:rFonts w:eastAsia="Times New Roman" w:cs="Times New Roman"/>
          <w:szCs w:val="24"/>
        </w:rPr>
        <w:t>Κεφαλίδου</w:t>
      </w:r>
      <w:proofErr w:type="spellEnd"/>
      <w:r>
        <w:rPr>
          <w:rFonts w:eastAsia="Times New Roman" w:cs="Times New Roman"/>
          <w:szCs w:val="24"/>
        </w:rPr>
        <w:t>, Βουλευτή Δράμας, τα ακόλουθα:</w:t>
      </w:r>
    </w:p>
    <w:p w14:paraId="381858F5" w14:textId="77777777" w:rsidR="00157B13" w:rsidRDefault="00A67906">
      <w:pPr>
        <w:spacing w:line="600" w:lineRule="auto"/>
        <w:ind w:firstLine="720"/>
        <w:contextualSpacing/>
        <w:jc w:val="both"/>
        <w:rPr>
          <w:rFonts w:eastAsia="Times New Roman"/>
          <w:szCs w:val="24"/>
        </w:rPr>
      </w:pPr>
      <w:r>
        <w:rPr>
          <w:rFonts w:eastAsia="Times New Roman"/>
          <w:szCs w:val="24"/>
        </w:rPr>
        <w:t>Α. ΚΑΤΑΘΕΣΗ ΑΝΑΦΟΡΩΝ</w:t>
      </w:r>
    </w:p>
    <w:p w14:paraId="381858F6" w14:textId="77777777" w:rsidR="00157B13" w:rsidRDefault="00A67906">
      <w:pPr>
        <w:spacing w:line="600" w:lineRule="auto"/>
        <w:ind w:firstLine="720"/>
        <w:contextualSpacing/>
        <w:jc w:val="center"/>
        <w:rPr>
          <w:rFonts w:eastAsia="Times New Roman"/>
          <w:color w:val="FF0000"/>
          <w:szCs w:val="24"/>
        </w:rPr>
      </w:pPr>
      <w:r w:rsidRPr="005A0E3A">
        <w:rPr>
          <w:rFonts w:eastAsia="Times New Roman"/>
          <w:color w:val="FF0000"/>
          <w:szCs w:val="24"/>
        </w:rPr>
        <w:t>(Να μπει η σελ.11</w:t>
      </w:r>
      <w:r w:rsidRPr="005A0E3A">
        <w:rPr>
          <w:rFonts w:eastAsia="Times New Roman"/>
          <w:color w:val="FF0000"/>
          <w:szCs w:val="24"/>
          <w:vertAlign w:val="superscript"/>
        </w:rPr>
        <w:t xml:space="preserve"> </w:t>
      </w:r>
      <w:r w:rsidRPr="005A0E3A">
        <w:rPr>
          <w:rFonts w:eastAsia="Times New Roman"/>
          <w:color w:val="FF0000"/>
          <w:szCs w:val="24"/>
        </w:rPr>
        <w:t>α)</w:t>
      </w:r>
    </w:p>
    <w:p w14:paraId="381858F7" w14:textId="77777777" w:rsidR="00157B13" w:rsidRDefault="00A67906">
      <w:pPr>
        <w:spacing w:line="600" w:lineRule="auto"/>
        <w:ind w:firstLine="720"/>
        <w:contextualSpacing/>
        <w:jc w:val="both"/>
        <w:rPr>
          <w:rFonts w:eastAsia="Times New Roman"/>
          <w:szCs w:val="24"/>
        </w:rPr>
      </w:pPr>
      <w:r w:rsidRPr="006D558D">
        <w:rPr>
          <w:rFonts w:eastAsia="Times New Roman"/>
          <w:szCs w:val="24"/>
        </w:rPr>
        <w:lastRenderedPageBreak/>
        <w:t>Β</w:t>
      </w:r>
      <w:r>
        <w:rPr>
          <w:rFonts w:eastAsia="Times New Roman"/>
          <w:szCs w:val="24"/>
        </w:rPr>
        <w:t xml:space="preserve">. </w:t>
      </w:r>
      <w:r>
        <w:rPr>
          <w:rFonts w:eastAsia="Times New Roman"/>
          <w:szCs w:val="24"/>
        </w:rPr>
        <w:t>ΑΠΑΝΤΗΣΕΙΣ ΥΠΟΥΡΓΩΝ ΣΕ ΕΡΩΤΗΣΕΙΣ ΒΟΥΛΕΥΤΩΝ</w:t>
      </w:r>
    </w:p>
    <w:p w14:paraId="381858F8" w14:textId="77777777" w:rsidR="00157B13" w:rsidRDefault="00A67906">
      <w:pPr>
        <w:spacing w:line="600" w:lineRule="auto"/>
        <w:ind w:firstLine="720"/>
        <w:contextualSpacing/>
        <w:jc w:val="center"/>
        <w:rPr>
          <w:rFonts w:eastAsia="Times New Roman" w:cs="Times New Roman"/>
          <w:b/>
          <w:szCs w:val="24"/>
        </w:rPr>
      </w:pPr>
      <w:r w:rsidRPr="005A0E3A">
        <w:rPr>
          <w:rFonts w:eastAsia="Times New Roman"/>
          <w:color w:val="FF0000"/>
          <w:szCs w:val="24"/>
        </w:rPr>
        <w:t xml:space="preserve">(Να μπει η σελ. </w:t>
      </w:r>
      <w:r w:rsidRPr="005A0E3A">
        <w:rPr>
          <w:rFonts w:eastAsia="Times New Roman"/>
          <w:color w:val="FF0000"/>
          <w:szCs w:val="24"/>
        </w:rPr>
        <w:t>11 β)</w:t>
      </w:r>
    </w:p>
    <w:p w14:paraId="381858F9" w14:textId="77777777" w:rsidR="00157B13" w:rsidRDefault="00A67906">
      <w:pPr>
        <w:spacing w:line="600" w:lineRule="auto"/>
        <w:ind w:firstLine="720"/>
        <w:contextualSpacing/>
        <w:jc w:val="both"/>
        <w:rPr>
          <w:rFonts w:eastAsia="Times New Roman" w:cs="Times New Roman"/>
          <w:szCs w:val="24"/>
        </w:rPr>
      </w:pPr>
      <w:r w:rsidRPr="009236DF">
        <w:rPr>
          <w:rFonts w:eastAsia="Times New Roman" w:cs="Times New Roman"/>
          <w:b/>
          <w:szCs w:val="24"/>
        </w:rPr>
        <w:t>ΠΡΟΕΔΡΕΥΩΝ (</w:t>
      </w:r>
      <w:r>
        <w:rPr>
          <w:rFonts w:eastAsia="Times New Roman" w:cs="Times New Roman"/>
          <w:b/>
          <w:szCs w:val="24"/>
        </w:rPr>
        <w:t xml:space="preserve">Δημήτριος </w:t>
      </w:r>
      <w:proofErr w:type="spellStart"/>
      <w:r>
        <w:rPr>
          <w:rFonts w:eastAsia="Times New Roman" w:cs="Times New Roman"/>
          <w:b/>
          <w:szCs w:val="24"/>
        </w:rPr>
        <w:t>Κρεμαστινός</w:t>
      </w:r>
      <w:proofErr w:type="spellEnd"/>
      <w:r w:rsidRPr="009236DF">
        <w:rPr>
          <w:rFonts w:eastAsia="Times New Roman" w:cs="Times New Roman"/>
          <w:b/>
          <w:szCs w:val="24"/>
        </w:rPr>
        <w:t>):</w:t>
      </w:r>
      <w:r>
        <w:rPr>
          <w:rFonts w:eastAsia="Times New Roman" w:cs="Times New Roman"/>
          <w:szCs w:val="24"/>
        </w:rPr>
        <w:t xml:space="preserve"> Κυρίες και κύριοι συνάδελφοι, εισερχόμαστε στη συζήτηση των </w:t>
      </w:r>
    </w:p>
    <w:p w14:paraId="381858FA" w14:textId="77777777" w:rsidR="00157B13" w:rsidRDefault="00A67906">
      <w:pPr>
        <w:spacing w:line="600" w:lineRule="auto"/>
        <w:ind w:firstLine="720"/>
        <w:contextualSpacing/>
        <w:jc w:val="center"/>
        <w:rPr>
          <w:rFonts w:eastAsia="Times New Roman" w:cs="Times New Roman"/>
          <w:b/>
          <w:szCs w:val="24"/>
        </w:rPr>
      </w:pPr>
      <w:r w:rsidRPr="00C745D1">
        <w:rPr>
          <w:rFonts w:eastAsia="Times New Roman" w:cs="Times New Roman"/>
          <w:b/>
          <w:szCs w:val="24"/>
        </w:rPr>
        <w:t>ΕΠΙΚΑΙΡΩΝ ΕΡΩΤΗΣΕΩΝ</w:t>
      </w:r>
    </w:p>
    <w:p w14:paraId="381858FB" w14:textId="77777777" w:rsidR="00157B13" w:rsidRDefault="00A67906">
      <w:pPr>
        <w:spacing w:line="600" w:lineRule="auto"/>
        <w:ind w:firstLine="720"/>
        <w:contextualSpacing/>
        <w:rPr>
          <w:rFonts w:eastAsia="Times New Roman" w:cs="Times New Roman"/>
          <w:szCs w:val="24"/>
        </w:rPr>
      </w:pPr>
      <w:r w:rsidRPr="00695A4D">
        <w:rPr>
          <w:rFonts w:eastAsia="Times New Roman" w:cs="Times New Roman"/>
          <w:szCs w:val="24"/>
        </w:rPr>
        <w:t xml:space="preserve">Κατ’ αρχάς </w:t>
      </w:r>
      <w:r>
        <w:rPr>
          <w:rFonts w:eastAsia="Times New Roman" w:cs="Times New Roman"/>
          <w:szCs w:val="24"/>
        </w:rPr>
        <w:t>επιτρέψτε μου να</w:t>
      </w:r>
      <w:r>
        <w:rPr>
          <w:rFonts w:eastAsia="Times New Roman" w:cs="Times New Roman"/>
          <w:szCs w:val="24"/>
        </w:rPr>
        <w:t xml:space="preserve"> ανακοινώσω τις επίκαιρες </w:t>
      </w:r>
      <w:r>
        <w:rPr>
          <w:rFonts w:eastAsia="Times New Roman" w:cs="Times New Roman"/>
          <w:szCs w:val="24"/>
        </w:rPr>
        <w:t>ερωτήσεις του σημεριν</w:t>
      </w:r>
      <w:r>
        <w:rPr>
          <w:rFonts w:eastAsia="Times New Roman" w:cs="Times New Roman"/>
          <w:szCs w:val="24"/>
        </w:rPr>
        <w:t xml:space="preserve">ού δελτίου, οι οποίες </w:t>
      </w:r>
      <w:r>
        <w:rPr>
          <w:rFonts w:eastAsia="Times New Roman" w:cs="Times New Roman"/>
          <w:szCs w:val="24"/>
        </w:rPr>
        <w:t>δεν θα συζητηθούν.</w:t>
      </w:r>
    </w:p>
    <w:p w14:paraId="381858FC" w14:textId="77777777" w:rsidR="00157B13" w:rsidRDefault="00A67906">
      <w:pPr>
        <w:spacing w:line="600" w:lineRule="auto"/>
        <w:ind w:firstLine="720"/>
        <w:contextualSpacing/>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w:t>
      </w:r>
      <w:r>
        <w:rPr>
          <w:rFonts w:eastAsia="Times New Roman" w:cs="Times New Roman"/>
          <w:szCs w:val="24"/>
        </w:rPr>
        <w:t xml:space="preserve">πρώτη με αριθμό 1751/5-6-2018 επίκαιρη ερώτηση πρώτου κύκλου του Βουλευτή Λέσβου της Νέας Δημοκρατίας κ. Χαράλαμπου Αθανασίου προς τον Υπουργό Μεταναστευτικής Πολιτικής, σχετικά με τη «λήψη μέτρων προκειμένου να </w:t>
      </w:r>
      <w:proofErr w:type="spellStart"/>
      <w:r>
        <w:rPr>
          <w:rFonts w:eastAsia="Times New Roman" w:cs="Times New Roman"/>
          <w:szCs w:val="24"/>
        </w:rPr>
        <w:t>α</w:t>
      </w:r>
      <w:r>
        <w:rPr>
          <w:rFonts w:eastAsia="Times New Roman" w:cs="Times New Roman"/>
          <w:szCs w:val="24"/>
        </w:rPr>
        <w:t>ποσυμφορηθούν</w:t>
      </w:r>
      <w:proofErr w:type="spellEnd"/>
      <w:r>
        <w:rPr>
          <w:rFonts w:eastAsia="Times New Roman" w:cs="Times New Roman"/>
          <w:szCs w:val="24"/>
        </w:rPr>
        <w:t xml:space="preserve"> τα νησιά του </w:t>
      </w:r>
      <w:r>
        <w:rPr>
          <w:rFonts w:eastAsia="Times New Roman" w:cs="Times New Roman"/>
          <w:szCs w:val="24"/>
        </w:rPr>
        <w:t>α</w:t>
      </w:r>
      <w:r>
        <w:rPr>
          <w:rFonts w:eastAsia="Times New Roman" w:cs="Times New Roman"/>
          <w:szCs w:val="24"/>
        </w:rPr>
        <w:t>νατολικού Αιγαίου και ιδιαίτερα η Λέσβος», δεν θα συζητηθεί λόγω κωλύματος του Υπουργού Μεταναστευτικής Πολιτικής κ. Βίτσα. Αιτία: ανειλημμένες υποχρεώσεις.</w:t>
      </w:r>
    </w:p>
    <w:p w14:paraId="381858FD" w14:textId="77777777" w:rsidR="00157B13" w:rsidRDefault="00A67906">
      <w:pPr>
        <w:spacing w:line="600" w:lineRule="auto"/>
        <w:ind w:firstLine="720"/>
        <w:contextualSpacing/>
        <w:jc w:val="both"/>
        <w:rPr>
          <w:rFonts w:eastAsia="Times New Roman" w:cs="Times New Roman"/>
          <w:szCs w:val="24"/>
        </w:rPr>
      </w:pPr>
      <w:r>
        <w:rPr>
          <w:rFonts w:eastAsia="Times New Roman" w:cs="Times New Roman"/>
          <w:szCs w:val="24"/>
        </w:rPr>
        <w:lastRenderedPageBreak/>
        <w:t>Η τρίτη μ</w:t>
      </w:r>
      <w:r w:rsidRPr="00AC41E8">
        <w:rPr>
          <w:rFonts w:eastAsia="Times New Roman" w:cs="Times New Roman"/>
          <w:szCs w:val="24"/>
        </w:rPr>
        <w:t>ε αριθμό 1748/5-6-2018 επίκαιρη ερώτηση πρώτου κύκλου</w:t>
      </w:r>
      <w:r>
        <w:rPr>
          <w:rFonts w:eastAsia="Times New Roman" w:cs="Times New Roman"/>
          <w:szCs w:val="24"/>
        </w:rPr>
        <w:t xml:space="preserve"> </w:t>
      </w:r>
      <w:r w:rsidRPr="00AC41E8">
        <w:rPr>
          <w:rFonts w:eastAsia="Times New Roman" w:cs="Times New Roman"/>
          <w:szCs w:val="24"/>
        </w:rPr>
        <w:t xml:space="preserve">του </w:t>
      </w:r>
      <w:r w:rsidRPr="00AC41E8">
        <w:rPr>
          <w:rFonts w:eastAsia="Times New Roman" w:cs="Times New Roman"/>
          <w:szCs w:val="24"/>
        </w:rPr>
        <w:t>Βουλευτή Α΄ Θεσσαλονίκης του Κομμουνιστικού Κόμματος Ελλάδ</w:t>
      </w:r>
      <w:r>
        <w:rPr>
          <w:rFonts w:eastAsia="Times New Roman" w:cs="Times New Roman"/>
          <w:szCs w:val="24"/>
        </w:rPr>
        <w:t>α</w:t>
      </w:r>
      <w:r w:rsidRPr="00AC41E8">
        <w:rPr>
          <w:rFonts w:eastAsia="Times New Roman" w:cs="Times New Roman"/>
          <w:szCs w:val="24"/>
        </w:rPr>
        <w:t>ς κ. Ιωάννη Δελή προς τον Υπουργό Μεταναστευτικής Πολιτικής, με θέμα: «Τραγικές συνθήκες στο Κέντρο Υποδοχής και Ταυτοποίησης (ΚΥΤ) Φυλακίου Ορεστιάδας</w:t>
      </w:r>
      <w:r>
        <w:rPr>
          <w:rFonts w:eastAsia="Times New Roman" w:cs="Times New Roman"/>
          <w:szCs w:val="24"/>
        </w:rPr>
        <w:t>,</w:t>
      </w:r>
      <w:r w:rsidRPr="00AC41E8">
        <w:rPr>
          <w:rFonts w:eastAsia="Times New Roman" w:cs="Times New Roman"/>
          <w:szCs w:val="24"/>
        </w:rPr>
        <w:t xml:space="preserve"> </w:t>
      </w:r>
      <w:r>
        <w:rPr>
          <w:rFonts w:eastAsia="Times New Roman" w:cs="Times New Roman"/>
          <w:szCs w:val="24"/>
        </w:rPr>
        <w:t>δ</w:t>
      </w:r>
      <w:r w:rsidRPr="00AC41E8">
        <w:rPr>
          <w:rFonts w:eastAsia="Times New Roman" w:cs="Times New Roman"/>
          <w:szCs w:val="24"/>
        </w:rPr>
        <w:t>εν θα συζητηθεί</w:t>
      </w:r>
      <w:r>
        <w:rPr>
          <w:rFonts w:eastAsia="Times New Roman" w:cs="Times New Roman"/>
          <w:szCs w:val="24"/>
        </w:rPr>
        <w:t xml:space="preserve"> λόγω κωλύματος του Υπουργού</w:t>
      </w:r>
      <w:r>
        <w:rPr>
          <w:rFonts w:eastAsia="Times New Roman" w:cs="Times New Roman"/>
          <w:szCs w:val="24"/>
        </w:rPr>
        <w:t xml:space="preserve"> Μεταναστευτικής Πολιτικής κ. Βίτσα. Αιτία: ανειλημμένες υποχρεώσεις.</w:t>
      </w:r>
    </w:p>
    <w:p w14:paraId="381858FE" w14:textId="77777777" w:rsidR="00157B13" w:rsidRDefault="00A67906">
      <w:pPr>
        <w:spacing w:line="600" w:lineRule="auto"/>
        <w:ind w:firstLine="720"/>
        <w:contextualSpacing/>
        <w:jc w:val="both"/>
        <w:rPr>
          <w:rFonts w:eastAsia="Times New Roman" w:cs="Times New Roman"/>
          <w:szCs w:val="24"/>
        </w:rPr>
      </w:pPr>
      <w:r>
        <w:rPr>
          <w:rFonts w:eastAsia="Times New Roman" w:cs="Times New Roman"/>
          <w:szCs w:val="24"/>
        </w:rPr>
        <w:t>Η δεύτερη με αριθμό 1742/4-6-2018 επίκαιρη ερώτηση πρώτου κύκλου του Βουλευτή Β΄ Αθηνών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 Γεωργίου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Δημητρίου Καρρά προς τον Υπουργό Οικονομ</w:t>
      </w:r>
      <w:r>
        <w:rPr>
          <w:rFonts w:eastAsia="Times New Roman" w:cs="Times New Roman"/>
          <w:szCs w:val="24"/>
        </w:rPr>
        <w:t>ίας και Ανάπτυξης, με θέμα: «Ανατρέπει η Κυβέρνηση, προς χάριν των πιστωτών, το νομοθετημένο δίχτυ προστασίας της παύσης παραγωγής τόκων των οφειλών των υπερχρεωμένων νοικοκυριών»,</w:t>
      </w:r>
      <w:r w:rsidRPr="00AC41E8">
        <w:rPr>
          <w:rFonts w:eastAsia="Times New Roman" w:cs="Times New Roman"/>
          <w:szCs w:val="24"/>
        </w:rPr>
        <w:t xml:space="preserve"> </w:t>
      </w:r>
      <w:r>
        <w:rPr>
          <w:rFonts w:eastAsia="Times New Roman" w:cs="Times New Roman"/>
          <w:szCs w:val="24"/>
        </w:rPr>
        <w:t xml:space="preserve">δεν θα συζητηθεί λόγω κωλύματος του Υφυπουργού Οικονομίας και Ανάπτυξης κ. </w:t>
      </w:r>
      <w:proofErr w:type="spellStart"/>
      <w:r>
        <w:rPr>
          <w:rFonts w:eastAsia="Times New Roman" w:cs="Times New Roman"/>
          <w:szCs w:val="24"/>
        </w:rPr>
        <w:t>Πιτσιόρλα</w:t>
      </w:r>
      <w:proofErr w:type="spellEnd"/>
      <w:r>
        <w:rPr>
          <w:rFonts w:eastAsia="Times New Roman" w:cs="Times New Roman"/>
          <w:szCs w:val="24"/>
        </w:rPr>
        <w:t>. Αιτία: ανειλημμένες κοινοβουλευτικές υποχρεώσεις.</w:t>
      </w:r>
    </w:p>
    <w:p w14:paraId="381858FF" w14:textId="77777777" w:rsidR="00157B13" w:rsidRDefault="00A6790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τέταρτη με αριθμό 1741/4-6-2018 επίκαιρη ερώτηση πρώτου κύκλου του Βουλευτή Α΄ Θεσσαλονίκης της Ένωσης Κεντρώων κ. Ιωάννη </w:t>
      </w:r>
      <w:proofErr w:type="spellStart"/>
      <w:r>
        <w:rPr>
          <w:rFonts w:eastAsia="Times New Roman" w:cs="Times New Roman"/>
          <w:szCs w:val="24"/>
        </w:rPr>
        <w:t>Σαρίδη</w:t>
      </w:r>
      <w:proofErr w:type="spellEnd"/>
      <w:r>
        <w:rPr>
          <w:rFonts w:eastAsia="Times New Roman" w:cs="Times New Roman"/>
          <w:szCs w:val="24"/>
        </w:rPr>
        <w:t xml:space="preserve"> προς τον Υπουργό Περιβάλλοντος και Ενέργειας, με θέμα: «Περί της</w:t>
      </w:r>
      <w:r>
        <w:rPr>
          <w:rFonts w:eastAsia="Times New Roman" w:cs="Times New Roman"/>
          <w:szCs w:val="24"/>
        </w:rPr>
        <w:t xml:space="preserve"> νομιμότητας </w:t>
      </w:r>
      <w:proofErr w:type="spellStart"/>
      <w:r>
        <w:rPr>
          <w:rFonts w:eastAsia="Times New Roman" w:cs="Times New Roman"/>
          <w:szCs w:val="24"/>
        </w:rPr>
        <w:t>αδειοδότησης</w:t>
      </w:r>
      <w:proofErr w:type="spellEnd"/>
      <w:r>
        <w:rPr>
          <w:rFonts w:eastAsia="Times New Roman" w:cs="Times New Roman"/>
          <w:szCs w:val="24"/>
        </w:rPr>
        <w:t xml:space="preserve"> του μεταλλείου Σκουριών»,</w:t>
      </w:r>
      <w:r w:rsidRPr="00AC41E8">
        <w:rPr>
          <w:rFonts w:eastAsia="Times New Roman" w:cs="Times New Roman"/>
          <w:szCs w:val="24"/>
        </w:rPr>
        <w:t xml:space="preserve"> </w:t>
      </w:r>
      <w:r>
        <w:rPr>
          <w:rFonts w:eastAsia="Times New Roman" w:cs="Times New Roman"/>
          <w:szCs w:val="24"/>
        </w:rPr>
        <w:t>δεν θα συζητηθεί λόγω κωλύματος του Υπουργού Περιβάλλοντος και Ενέργειας, κ. Σταθάκη. Αιτία: ανελαστική συνάντηση.</w:t>
      </w:r>
    </w:p>
    <w:p w14:paraId="38185900" w14:textId="77777777" w:rsidR="00157B13" w:rsidRDefault="00A67906">
      <w:pPr>
        <w:spacing w:line="600" w:lineRule="auto"/>
        <w:ind w:firstLine="720"/>
        <w:contextualSpacing/>
        <w:jc w:val="both"/>
        <w:rPr>
          <w:rFonts w:eastAsia="Times New Roman" w:cs="Times New Roman"/>
          <w:szCs w:val="24"/>
        </w:rPr>
      </w:pPr>
      <w:r>
        <w:rPr>
          <w:rFonts w:eastAsia="Times New Roman" w:cs="Times New Roman"/>
          <w:szCs w:val="24"/>
        </w:rPr>
        <w:t xml:space="preserve">Η πρώτη με αριθμό 1752/5-6-2018 επίκαιρη ερώτηση δεύτερου κύκλου της Βουλευτού Α΄ Αθηνών </w:t>
      </w:r>
      <w:r>
        <w:rPr>
          <w:rFonts w:eastAsia="Times New Roman" w:cs="Times New Roman"/>
          <w:szCs w:val="24"/>
        </w:rPr>
        <w:t>της Νέας Δημοκρατίας κ</w:t>
      </w:r>
      <w:r>
        <w:rPr>
          <w:rFonts w:eastAsia="Times New Roman" w:cs="Times New Roman"/>
          <w:szCs w:val="24"/>
        </w:rPr>
        <w:t>.</w:t>
      </w:r>
      <w:r>
        <w:rPr>
          <w:rFonts w:eastAsia="Times New Roman" w:cs="Times New Roman"/>
          <w:szCs w:val="24"/>
        </w:rPr>
        <w:t xml:space="preserve"> Όλγας Κεφαλογιάννη προς τον Υπουργό Παιδείας, Έρευνας και Θρησκευμάτων, με θέμα: ««Σχολή Διοίκησης Επιχειρήσεων και Τουριστικών Σπουδών». Ακόμα μία εκκρεμότητα της </w:t>
      </w:r>
      <w:r>
        <w:rPr>
          <w:rFonts w:eastAsia="Times New Roman" w:cs="Times New Roman"/>
          <w:szCs w:val="24"/>
        </w:rPr>
        <w:t>Κ</w:t>
      </w:r>
      <w:r>
        <w:rPr>
          <w:rFonts w:eastAsia="Times New Roman" w:cs="Times New Roman"/>
          <w:szCs w:val="24"/>
        </w:rPr>
        <w:t>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w:t>
      </w:r>
      <w:r w:rsidRPr="00AF466C">
        <w:rPr>
          <w:rFonts w:eastAsia="Times New Roman" w:cs="Times New Roman"/>
          <w:szCs w:val="24"/>
        </w:rPr>
        <w:t xml:space="preserve"> </w:t>
      </w:r>
      <w:r>
        <w:rPr>
          <w:rFonts w:eastAsia="Times New Roman" w:cs="Times New Roman"/>
          <w:szCs w:val="24"/>
        </w:rPr>
        <w:t>δεν θα συζητηθεί λόγω κωλύματος του Υπουρ</w:t>
      </w:r>
      <w:r>
        <w:rPr>
          <w:rFonts w:eastAsia="Times New Roman" w:cs="Times New Roman"/>
          <w:szCs w:val="24"/>
        </w:rPr>
        <w:t xml:space="preserve">γού Παιδείας, Έρευνας και Θρησκευμάτων κ. </w:t>
      </w:r>
      <w:proofErr w:type="spellStart"/>
      <w:r>
        <w:rPr>
          <w:rFonts w:eastAsia="Times New Roman" w:cs="Times New Roman"/>
          <w:szCs w:val="24"/>
        </w:rPr>
        <w:t>Γαβρόγλου</w:t>
      </w:r>
      <w:proofErr w:type="spellEnd"/>
      <w:r>
        <w:rPr>
          <w:rFonts w:eastAsia="Times New Roman" w:cs="Times New Roman"/>
          <w:szCs w:val="24"/>
        </w:rPr>
        <w:t>. Αιτία: φόρτος εργασίας.</w:t>
      </w:r>
    </w:p>
    <w:p w14:paraId="38185901" w14:textId="77777777" w:rsidR="00157B13" w:rsidRDefault="00A67906">
      <w:pPr>
        <w:spacing w:line="600" w:lineRule="auto"/>
        <w:ind w:firstLine="720"/>
        <w:contextualSpacing/>
        <w:jc w:val="both"/>
        <w:rPr>
          <w:rFonts w:eastAsia="Times New Roman" w:cs="Times New Roman"/>
          <w:szCs w:val="24"/>
        </w:rPr>
      </w:pPr>
      <w:r>
        <w:rPr>
          <w:rFonts w:eastAsia="Times New Roman" w:cs="Times New Roman"/>
          <w:szCs w:val="24"/>
        </w:rPr>
        <w:t xml:space="preserve">Η δεύτερη με αριθμό 1730/30-5-2018 επίκαιρη ερώτηση δεύτερου κύκλου του Βουλευτή Α΄ Θεσσαλονίκης της Ένωσης Κεντρώων κ. Ιωάννη </w:t>
      </w:r>
      <w:proofErr w:type="spellStart"/>
      <w:r>
        <w:rPr>
          <w:rFonts w:eastAsia="Times New Roman" w:cs="Times New Roman"/>
          <w:szCs w:val="24"/>
        </w:rPr>
        <w:t>Σαρίδη</w:t>
      </w:r>
      <w:proofErr w:type="spellEnd"/>
      <w:r>
        <w:rPr>
          <w:rFonts w:eastAsia="Times New Roman" w:cs="Times New Roman"/>
          <w:szCs w:val="24"/>
        </w:rPr>
        <w:t xml:space="preserve"> προς τον Υ</w:t>
      </w:r>
      <w:r>
        <w:rPr>
          <w:rFonts w:eastAsia="Times New Roman" w:cs="Times New Roman"/>
          <w:szCs w:val="24"/>
        </w:rPr>
        <w:lastRenderedPageBreak/>
        <w:t>πουργό Παιδείας, Έρευνας και Θρησκε</w:t>
      </w:r>
      <w:r>
        <w:rPr>
          <w:rFonts w:eastAsia="Times New Roman" w:cs="Times New Roman"/>
          <w:szCs w:val="24"/>
        </w:rPr>
        <w:t>υμάτων, με θέμα: «Έλλειμμα δημοκρατικής εκπροσώπησης φοιτητών στο ΕΑΠ»,</w:t>
      </w:r>
      <w:r w:rsidRPr="00AF466C">
        <w:rPr>
          <w:rFonts w:eastAsia="Times New Roman" w:cs="Times New Roman"/>
          <w:szCs w:val="24"/>
        </w:rPr>
        <w:t xml:space="preserve"> </w:t>
      </w:r>
      <w:r>
        <w:rPr>
          <w:rFonts w:eastAsia="Times New Roman" w:cs="Times New Roman"/>
          <w:szCs w:val="24"/>
        </w:rPr>
        <w:t xml:space="preserve">δεν θα συζητηθεί λόγω κωλύματος του Υπουργού Παιδείας, Έρευνας και Θρησκευμάτων κ. </w:t>
      </w:r>
      <w:proofErr w:type="spellStart"/>
      <w:r>
        <w:rPr>
          <w:rFonts w:eastAsia="Times New Roman" w:cs="Times New Roman"/>
          <w:szCs w:val="24"/>
        </w:rPr>
        <w:t>Γαβρόγλου</w:t>
      </w:r>
      <w:proofErr w:type="spellEnd"/>
      <w:r>
        <w:rPr>
          <w:rFonts w:eastAsia="Times New Roman" w:cs="Times New Roman"/>
          <w:szCs w:val="24"/>
        </w:rPr>
        <w:t>. Αιτία: φόρτος εργασίας.</w:t>
      </w:r>
    </w:p>
    <w:p w14:paraId="38185902" w14:textId="77777777" w:rsidR="00157B13" w:rsidRDefault="00A67906">
      <w:pPr>
        <w:spacing w:line="600" w:lineRule="auto"/>
        <w:ind w:firstLine="720"/>
        <w:contextualSpacing/>
        <w:jc w:val="both"/>
        <w:rPr>
          <w:rFonts w:eastAsia="Times New Roman" w:cs="Times New Roman"/>
          <w:szCs w:val="24"/>
        </w:rPr>
      </w:pPr>
      <w:r>
        <w:rPr>
          <w:rFonts w:eastAsia="Times New Roman" w:cs="Times New Roman"/>
          <w:szCs w:val="24"/>
        </w:rPr>
        <w:t>Η τέταρτη με αριθμό 1611/7-5-2018 επίκαιρη ερώτηση δεύτερου κύκλου</w:t>
      </w:r>
      <w:r>
        <w:rPr>
          <w:rFonts w:eastAsia="Times New Roman" w:cs="Times New Roman"/>
          <w:szCs w:val="24"/>
        </w:rPr>
        <w:t xml:space="preserve"> του Βουλευτή Κορινθίας της Νέας Δημοκρατίας κ. Χρίστου Δήμα προς τον Υπουργό Οικονομίας και Ανάπτυξης, με θέμα: «Απορρόφηση πόρων ΕΣΠΑ 2014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2020», δεν θα συζητηθεί λόγω κωλύματος του Αναπληρωτή Υπουργού Οικονομίας και Ανάπτυξης κ. </w:t>
      </w:r>
      <w:proofErr w:type="spellStart"/>
      <w:r>
        <w:rPr>
          <w:rFonts w:eastAsia="Times New Roman" w:cs="Times New Roman"/>
          <w:szCs w:val="24"/>
        </w:rPr>
        <w:t>Χαρίτση</w:t>
      </w:r>
      <w:proofErr w:type="spellEnd"/>
      <w:r>
        <w:rPr>
          <w:rFonts w:eastAsia="Times New Roman" w:cs="Times New Roman"/>
          <w:szCs w:val="24"/>
        </w:rPr>
        <w:t>. Αιτία: υπηρεσ</w:t>
      </w:r>
      <w:r>
        <w:rPr>
          <w:rFonts w:eastAsia="Times New Roman" w:cs="Times New Roman"/>
          <w:szCs w:val="24"/>
        </w:rPr>
        <w:t>ιακό ταξίδι.</w:t>
      </w:r>
    </w:p>
    <w:p w14:paraId="38185903" w14:textId="77777777" w:rsidR="00157B13" w:rsidRDefault="00A67906">
      <w:pPr>
        <w:spacing w:line="600" w:lineRule="auto"/>
        <w:ind w:firstLine="720"/>
        <w:contextualSpacing/>
        <w:jc w:val="both"/>
        <w:rPr>
          <w:rFonts w:eastAsia="Times New Roman" w:cs="Times New Roman"/>
          <w:szCs w:val="24"/>
        </w:rPr>
      </w:pPr>
      <w:r>
        <w:rPr>
          <w:rFonts w:eastAsia="Times New Roman" w:cs="Times New Roman"/>
          <w:szCs w:val="24"/>
        </w:rPr>
        <w:t>Η έκτη με αριθμό 1589/3-5-2018 επίκαιρη ερώτηση δεύτερου κύκλου του Βουλευτή Αρκαδίας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Οδυσσέα Κωνσταντινόπουλου προς τον Υπουργό Οικονομίας και Ανάπτυξης, με θέμα: «Ελεγχόμενη </w:t>
      </w:r>
      <w:proofErr w:type="spellStart"/>
      <w:r>
        <w:rPr>
          <w:rFonts w:eastAsia="Times New Roman" w:cs="Times New Roman"/>
          <w:szCs w:val="24"/>
        </w:rPr>
        <w:t>χωροθέτηση</w:t>
      </w:r>
      <w:proofErr w:type="spellEnd"/>
      <w:r>
        <w:rPr>
          <w:rFonts w:eastAsia="Times New Roman" w:cs="Times New Roman"/>
          <w:szCs w:val="24"/>
        </w:rPr>
        <w:t xml:space="preserve"> των θερμο</w:t>
      </w:r>
      <w:r>
        <w:rPr>
          <w:rFonts w:eastAsia="Times New Roman" w:cs="Times New Roman"/>
          <w:szCs w:val="24"/>
        </w:rPr>
        <w:t xml:space="preserve">κηπίων παραγωγής και της μεταποιητικής μονάδας επεξεργασίας και παραγωγής τελικών προϊόντων φαρμακευτικής κάνναβης», δεν θα συζητηθεί </w:t>
      </w:r>
      <w:r>
        <w:rPr>
          <w:rFonts w:eastAsia="Times New Roman" w:cs="Times New Roman"/>
          <w:szCs w:val="24"/>
        </w:rPr>
        <w:lastRenderedPageBreak/>
        <w:t xml:space="preserve">λόγω κωλύματος του Αναπληρωτή Υπουργού Οικονομίας και Ανάπτυξης κ. </w:t>
      </w:r>
      <w:proofErr w:type="spellStart"/>
      <w:r>
        <w:rPr>
          <w:rFonts w:eastAsia="Times New Roman" w:cs="Times New Roman"/>
          <w:szCs w:val="24"/>
        </w:rPr>
        <w:t>Χαρίτση</w:t>
      </w:r>
      <w:proofErr w:type="spellEnd"/>
      <w:r>
        <w:rPr>
          <w:rFonts w:eastAsia="Times New Roman" w:cs="Times New Roman"/>
          <w:szCs w:val="24"/>
        </w:rPr>
        <w:t>. Αιτία: υπηρεσιακό ταξίδι.</w:t>
      </w:r>
    </w:p>
    <w:p w14:paraId="38185904" w14:textId="77777777" w:rsidR="00157B13" w:rsidRDefault="00A67906">
      <w:pPr>
        <w:spacing w:line="600" w:lineRule="auto"/>
        <w:ind w:firstLine="720"/>
        <w:contextualSpacing/>
        <w:jc w:val="both"/>
        <w:rPr>
          <w:rFonts w:eastAsia="Times New Roman" w:cs="Times New Roman"/>
          <w:szCs w:val="24"/>
        </w:rPr>
      </w:pPr>
      <w:r>
        <w:rPr>
          <w:rFonts w:eastAsia="Times New Roman" w:cs="Times New Roman"/>
          <w:szCs w:val="24"/>
        </w:rPr>
        <w:t>Η πρώτη με αριθμό 51</w:t>
      </w:r>
      <w:r>
        <w:rPr>
          <w:rFonts w:eastAsia="Times New Roman" w:cs="Times New Roman"/>
          <w:szCs w:val="24"/>
        </w:rPr>
        <w:t>85/17-4-2018 ερώτηση του κύκλου αναφορών</w:t>
      </w:r>
      <w:r>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rPr>
        <w:t>ερωτήσεων του Βουλευτή Αρκαδίας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 Οδυσσέα Κωνσταντινόπουλου προς τον Υπουργό Οικονομίας και Ανάπτυξης, με θέμα: «Ένταξη έργου β΄ φάσης επέκτασης δικτύου διανομής τηλε</w:t>
      </w:r>
      <w:r>
        <w:rPr>
          <w:rFonts w:eastAsia="Times New Roman" w:cs="Times New Roman"/>
          <w:szCs w:val="24"/>
        </w:rPr>
        <w:t>θέρμανσης Μεγαλόπολης Αρκαδίας»,</w:t>
      </w:r>
      <w:r w:rsidRPr="004F0080">
        <w:rPr>
          <w:rFonts w:eastAsia="Times New Roman" w:cs="Times New Roman"/>
          <w:szCs w:val="24"/>
        </w:rPr>
        <w:t xml:space="preserve"> </w:t>
      </w:r>
      <w:r>
        <w:rPr>
          <w:rFonts w:eastAsia="Times New Roman" w:cs="Times New Roman"/>
          <w:szCs w:val="24"/>
        </w:rPr>
        <w:t xml:space="preserve">δεν θα συζητηθεί λόγω κωλύματος του Αναπληρωτή Υπουργού Οικονομίας και Ανάπτυξης κ. </w:t>
      </w:r>
      <w:proofErr w:type="spellStart"/>
      <w:r>
        <w:rPr>
          <w:rFonts w:eastAsia="Times New Roman" w:cs="Times New Roman"/>
          <w:szCs w:val="24"/>
        </w:rPr>
        <w:t>Χαρίτση</w:t>
      </w:r>
      <w:proofErr w:type="spellEnd"/>
      <w:r>
        <w:rPr>
          <w:rFonts w:eastAsia="Times New Roman" w:cs="Times New Roman"/>
          <w:szCs w:val="24"/>
        </w:rPr>
        <w:t>. Αιτία: υπηρεσιακό ταξίδι.</w:t>
      </w:r>
    </w:p>
    <w:p w14:paraId="38185905" w14:textId="77777777" w:rsidR="00157B13" w:rsidRDefault="00A67906">
      <w:pPr>
        <w:spacing w:line="600" w:lineRule="auto"/>
        <w:ind w:firstLine="720"/>
        <w:contextualSpacing/>
        <w:jc w:val="both"/>
        <w:rPr>
          <w:rFonts w:eastAsia="Times New Roman" w:cs="Times New Roman"/>
          <w:szCs w:val="24"/>
        </w:rPr>
      </w:pPr>
      <w:r>
        <w:rPr>
          <w:rFonts w:eastAsia="Times New Roman" w:cs="Times New Roman"/>
          <w:szCs w:val="24"/>
        </w:rPr>
        <w:t>Η δεύτερη με αριθμό 4297/12-3-2018 ερώτηση του κύκλου αναφορών</w:t>
      </w:r>
      <w:r>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rPr>
        <w:t xml:space="preserve">ερωτήσεων του Βουλευτή Β΄ Αθηνών της </w:t>
      </w:r>
      <w:r>
        <w:rPr>
          <w:rFonts w:eastAsia="Times New Roman" w:cs="Times New Roman"/>
          <w:szCs w:val="24"/>
        </w:rPr>
        <w:t>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 Γεωργίου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Δημητρίου Καρρά προς τον Υπουργό Οικονομίας και Ανάπτυξης, σχετικά με τις προθέσεις της Κυβέρνησης των ΗΠΑ να επιβάλλει εισαγωγικούς δασμούς και τις επιπτώσεις του μέτρου στις ελληνικές εξαγωγές,</w:t>
      </w:r>
      <w:r w:rsidRPr="004F0080">
        <w:rPr>
          <w:rFonts w:eastAsia="Times New Roman" w:cs="Times New Roman"/>
          <w:szCs w:val="24"/>
        </w:rPr>
        <w:t xml:space="preserve"> </w:t>
      </w:r>
      <w:r>
        <w:rPr>
          <w:rFonts w:eastAsia="Times New Roman" w:cs="Times New Roman"/>
          <w:szCs w:val="24"/>
        </w:rPr>
        <w:t>δεν θα</w:t>
      </w:r>
      <w:r>
        <w:rPr>
          <w:rFonts w:eastAsia="Times New Roman" w:cs="Times New Roman"/>
          <w:szCs w:val="24"/>
        </w:rPr>
        <w:t xml:space="preserve"> συζητηθεί λόγω κωλύματος </w:t>
      </w:r>
      <w:r>
        <w:rPr>
          <w:rFonts w:eastAsia="Times New Roman" w:cs="Times New Roman"/>
          <w:szCs w:val="24"/>
        </w:rPr>
        <w:lastRenderedPageBreak/>
        <w:t xml:space="preserve">του Αναπληρωτή Υπουργού Οικονομίας και Ανάπτυξης κ. </w:t>
      </w:r>
      <w:proofErr w:type="spellStart"/>
      <w:r>
        <w:rPr>
          <w:rFonts w:eastAsia="Times New Roman" w:cs="Times New Roman"/>
          <w:szCs w:val="24"/>
        </w:rPr>
        <w:t>Χαρίτση</w:t>
      </w:r>
      <w:proofErr w:type="spellEnd"/>
      <w:r>
        <w:rPr>
          <w:rFonts w:eastAsia="Times New Roman" w:cs="Times New Roman"/>
          <w:szCs w:val="24"/>
        </w:rPr>
        <w:t>. Αιτία: υπηρεσιακό ταξίδι.</w:t>
      </w:r>
    </w:p>
    <w:p w14:paraId="38185906" w14:textId="77777777" w:rsidR="00157B13" w:rsidRDefault="00A67906">
      <w:pPr>
        <w:spacing w:line="600" w:lineRule="auto"/>
        <w:ind w:firstLine="720"/>
        <w:contextualSpacing/>
        <w:jc w:val="both"/>
        <w:rPr>
          <w:rFonts w:eastAsia="Times New Roman" w:cs="Times New Roman"/>
          <w:szCs w:val="24"/>
        </w:rPr>
      </w:pPr>
      <w:r>
        <w:rPr>
          <w:rFonts w:eastAsia="Times New Roman" w:cs="Times New Roman"/>
          <w:szCs w:val="24"/>
        </w:rPr>
        <w:t xml:space="preserve">Η πέμπτη με αριθμό 1674/21-5-2018 επίκαιρη ερώτηση δεύτερου κύκλου του Βουλευτή Λασιθίου της Νέας Δημοκρατίας κ. Ιωάννη </w:t>
      </w:r>
      <w:proofErr w:type="spellStart"/>
      <w:r>
        <w:rPr>
          <w:rFonts w:eastAsia="Times New Roman" w:cs="Times New Roman"/>
          <w:szCs w:val="24"/>
        </w:rPr>
        <w:t>Πλακιωτάκη</w:t>
      </w:r>
      <w:proofErr w:type="spellEnd"/>
      <w:r>
        <w:rPr>
          <w:rFonts w:eastAsia="Times New Roman" w:cs="Times New Roman"/>
          <w:szCs w:val="24"/>
        </w:rPr>
        <w:t xml:space="preserve"> προς τον Υπο</w:t>
      </w:r>
      <w:r>
        <w:rPr>
          <w:rFonts w:eastAsia="Times New Roman" w:cs="Times New Roman"/>
          <w:szCs w:val="24"/>
        </w:rPr>
        <w:t>υργό Ναυτιλίας και Νησιωτικής Πολιτικής, με θέμα: «Αξιοποίηση Χρηματοδοτήσεων από Ταμεία ΕΕ για την προμήθεια νέων σκαφών του Λιμενικού Σώματος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Ελληνικής Ακτοφυλακής για την ενίσχυση της επιτήρησης των θαλασσίων συνόρων, την αποτελεσματική έρευνα και διά</w:t>
      </w:r>
      <w:r>
        <w:rPr>
          <w:rFonts w:eastAsia="Times New Roman" w:cs="Times New Roman"/>
          <w:szCs w:val="24"/>
        </w:rPr>
        <w:t>σωση και την καταπολέμηση του εγκλήματος στη θάλασσα»,</w:t>
      </w:r>
      <w:r w:rsidRPr="004F0080">
        <w:rPr>
          <w:rFonts w:eastAsia="Times New Roman" w:cs="Times New Roman"/>
          <w:szCs w:val="24"/>
        </w:rPr>
        <w:t xml:space="preserve"> </w:t>
      </w:r>
      <w:r>
        <w:rPr>
          <w:rFonts w:eastAsia="Times New Roman" w:cs="Times New Roman"/>
          <w:szCs w:val="24"/>
        </w:rPr>
        <w:t xml:space="preserve">δεν θα συζητηθεί λόγω κωλύματος του Υπουργού Ναυτιλίας και Νησιωτικής Πολιτικής κ. </w:t>
      </w:r>
      <w:proofErr w:type="spellStart"/>
      <w:r>
        <w:rPr>
          <w:rFonts w:eastAsia="Times New Roman" w:cs="Times New Roman"/>
          <w:szCs w:val="24"/>
        </w:rPr>
        <w:t>Κουρουμπλή</w:t>
      </w:r>
      <w:proofErr w:type="spellEnd"/>
      <w:r>
        <w:rPr>
          <w:rFonts w:eastAsia="Times New Roman" w:cs="Times New Roman"/>
          <w:szCs w:val="24"/>
        </w:rPr>
        <w:t>. Αιτία: ανειλημμένες υποχρεώσεις.</w:t>
      </w:r>
    </w:p>
    <w:p w14:paraId="38185907" w14:textId="77777777" w:rsidR="00157B13" w:rsidRDefault="00A67906">
      <w:pPr>
        <w:spacing w:line="600" w:lineRule="auto"/>
        <w:ind w:firstLine="720"/>
        <w:jc w:val="both"/>
        <w:rPr>
          <w:rFonts w:eastAsia="Times New Roman"/>
          <w:szCs w:val="24"/>
        </w:rPr>
      </w:pPr>
      <w:r>
        <w:rPr>
          <w:rFonts w:eastAsia="Times New Roman"/>
          <w:szCs w:val="24"/>
        </w:rPr>
        <w:t>Η μοναδική ερώτηση</w:t>
      </w:r>
      <w:r>
        <w:rPr>
          <w:rFonts w:eastAsia="Times New Roman"/>
          <w:szCs w:val="24"/>
        </w:rPr>
        <w:t>, λοιπόν,</w:t>
      </w:r>
      <w:r>
        <w:rPr>
          <w:rFonts w:eastAsia="Times New Roman"/>
          <w:szCs w:val="24"/>
        </w:rPr>
        <w:t xml:space="preserve"> που θα συζητηθεί είναι η τρίτη με αριθμό 1704</w:t>
      </w:r>
      <w:r>
        <w:rPr>
          <w:rFonts w:eastAsia="Times New Roman"/>
          <w:szCs w:val="24"/>
        </w:rPr>
        <w:t>/25-5-2018 επίκαιρη ερώτηση δεύτερου κύκλου της Βουλευτού Β΄ Αθηνών της Νέας Δημοκρατίας κ</w:t>
      </w:r>
      <w:r>
        <w:rPr>
          <w:rFonts w:eastAsia="Times New Roman"/>
          <w:szCs w:val="24"/>
        </w:rPr>
        <w:t>.</w:t>
      </w:r>
      <w:r>
        <w:rPr>
          <w:rFonts w:eastAsia="Times New Roman"/>
          <w:szCs w:val="24"/>
        </w:rPr>
        <w:t xml:space="preserve"> Άννας – Μισέλ Ασημακοπούλου προς τον Υπουργό Ψηφιακής Πολιτικής, </w:t>
      </w:r>
      <w:r>
        <w:rPr>
          <w:rFonts w:eastAsia="Times New Roman"/>
          <w:szCs w:val="24"/>
        </w:rPr>
        <w:lastRenderedPageBreak/>
        <w:t>Τηλεπικοινωνιών και Ενημέρωσης, με θέμα: «Ταλαιπωρία και επιβάρυνση των καταναλωτών από την καθυστέ</w:t>
      </w:r>
      <w:r>
        <w:rPr>
          <w:rFonts w:eastAsia="Times New Roman"/>
          <w:szCs w:val="24"/>
        </w:rPr>
        <w:t>ρηση απόδοσης χρηματικών ποσών που έχουν καταβάλει στα ΕΛΤΑ για εξόφληση λογαριασμών της ΔΕΗ».</w:t>
      </w:r>
    </w:p>
    <w:p w14:paraId="38185908" w14:textId="77777777" w:rsidR="00157B13" w:rsidRDefault="00A67906">
      <w:pPr>
        <w:spacing w:line="600" w:lineRule="auto"/>
        <w:ind w:firstLine="720"/>
        <w:jc w:val="both"/>
        <w:rPr>
          <w:rFonts w:eastAsia="Times New Roman"/>
          <w:szCs w:val="24"/>
        </w:rPr>
      </w:pPr>
      <w:r>
        <w:rPr>
          <w:rFonts w:eastAsia="Times New Roman"/>
          <w:szCs w:val="24"/>
        </w:rPr>
        <w:t>Παρακαλώ, κυρία Ασημακοπούλου, έχετε τον λόγο.</w:t>
      </w:r>
    </w:p>
    <w:p w14:paraId="38185909" w14:textId="77777777" w:rsidR="00157B13" w:rsidRDefault="00A67906">
      <w:pPr>
        <w:spacing w:line="600" w:lineRule="auto"/>
        <w:ind w:firstLine="720"/>
        <w:jc w:val="both"/>
        <w:rPr>
          <w:rFonts w:eastAsia="Times New Roman"/>
          <w:szCs w:val="24"/>
        </w:rPr>
      </w:pPr>
      <w:r>
        <w:rPr>
          <w:rFonts w:eastAsia="Times New Roman"/>
          <w:b/>
          <w:szCs w:val="24"/>
        </w:rPr>
        <w:t>ΑΝΝΑ</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ΜΙΣΕΛ ΑΣΗΜΑΚΟΠΟΥΛΟΥ:</w:t>
      </w:r>
      <w:r>
        <w:rPr>
          <w:rFonts w:eastAsia="Times New Roman"/>
          <w:szCs w:val="24"/>
        </w:rPr>
        <w:t xml:space="preserve"> Ευχαριστώ, κύριε Πρόεδρε.</w:t>
      </w:r>
    </w:p>
    <w:p w14:paraId="3818590A" w14:textId="77777777" w:rsidR="00157B13" w:rsidRDefault="00A67906">
      <w:pPr>
        <w:spacing w:line="600" w:lineRule="auto"/>
        <w:ind w:firstLine="720"/>
        <w:jc w:val="both"/>
        <w:rPr>
          <w:rFonts w:eastAsia="Times New Roman"/>
          <w:szCs w:val="24"/>
        </w:rPr>
      </w:pPr>
      <w:r>
        <w:rPr>
          <w:rFonts w:eastAsia="Times New Roman"/>
          <w:szCs w:val="24"/>
        </w:rPr>
        <w:t>Κύριε Υπουργέ, ενόσω εσείς ασχολείστε με την προσέλκυση παρα</w:t>
      </w:r>
      <w:r>
        <w:rPr>
          <w:rFonts w:eastAsia="Times New Roman"/>
          <w:szCs w:val="24"/>
        </w:rPr>
        <w:t>γωγών από το Χόλυγουντ, ασχολείστε με την Ελληνική Διαστημική Υπηρεσία, υπογράφετε μνημόνια συνεργασίας για ίδρυση σχολών και μνημόνια συνεργασίας με Υπουργούς της Κυβερνήσεώς σας για έργα τα οποία εγώ ακόμα δεν έχω καταλάβει από πού θα χρηματοδοτηθούν, εδ</w:t>
      </w:r>
      <w:r>
        <w:rPr>
          <w:rFonts w:eastAsia="Times New Roman"/>
          <w:szCs w:val="24"/>
        </w:rPr>
        <w:t xml:space="preserve">ώ στην ωραία Ελλάδα συγκρούεται η πραγματικότητα με το καινούργιο προεκλογικό σας αφήγημα περί καθαρής εξόδου και επιστροφής στην κανονικότητα. Διότι δεν υπάρχει τίποτα κανονικό, όταν το 2018 οι πολίτες στήνονται στις ουρές της ΔΕΗ </w:t>
      </w:r>
      <w:r>
        <w:rPr>
          <w:rFonts w:eastAsia="Times New Roman"/>
          <w:szCs w:val="24"/>
        </w:rPr>
        <w:lastRenderedPageBreak/>
        <w:t>για να κάνουν τι; Να βρο</w:t>
      </w:r>
      <w:r>
        <w:rPr>
          <w:rFonts w:eastAsia="Times New Roman"/>
          <w:szCs w:val="24"/>
        </w:rPr>
        <w:t>υν άκρη με τους λογαριασμούς τους, τους οποίους έχουν εξοφλήσει στα ΕΛΤΑ, που είναι της αρμοδιότητάς σας και γι’ αυτό βρισκόμαστε εδώ και το συζητάμε μαζί σήμερα. Πληρώνουν, λοιπόν, οι συνεπείς πολίτες τους λογαριασμούς τους στα ΕΛΤΑ και τα ΕΛΤΑ δεν αποδίδ</w:t>
      </w:r>
      <w:r>
        <w:rPr>
          <w:rFonts w:eastAsia="Times New Roman"/>
          <w:szCs w:val="24"/>
        </w:rPr>
        <w:t>ουν τα χρήματα στη ΔΕΗ. Αποτέλεσμα αυτού είναι να κινδυνεύουν να χάσουν την έκπτωση συνέπειας του 15% και πρέπει να πάνε στη ΔΕΗ, γιατί εμφανίζονται οι οφειλές στον επόμενο λογαριασμό ως ανεξόφλητες.</w:t>
      </w:r>
    </w:p>
    <w:p w14:paraId="3818590B" w14:textId="77777777" w:rsidR="00157B13" w:rsidRDefault="00A67906">
      <w:pPr>
        <w:spacing w:line="600" w:lineRule="auto"/>
        <w:ind w:firstLine="720"/>
        <w:jc w:val="both"/>
        <w:rPr>
          <w:rFonts w:eastAsia="Times New Roman"/>
          <w:szCs w:val="24"/>
        </w:rPr>
      </w:pPr>
      <w:r>
        <w:rPr>
          <w:rFonts w:eastAsia="Times New Roman"/>
          <w:szCs w:val="24"/>
        </w:rPr>
        <w:t>Επειδή, κύριε Υπουργέ, όταν συγκρούεται η πραγματικότητα</w:t>
      </w:r>
      <w:r>
        <w:rPr>
          <w:rFonts w:eastAsia="Times New Roman"/>
          <w:szCs w:val="24"/>
        </w:rPr>
        <w:t xml:space="preserve"> με τα αφηγήματά σας, συνήθως μας λέτε ότι κατασκευάζουμε </w:t>
      </w:r>
      <w:r>
        <w:rPr>
          <w:rFonts w:eastAsia="Times New Roman"/>
          <w:szCs w:val="24"/>
          <w:lang w:val="en-US"/>
        </w:rPr>
        <w:t>fake</w:t>
      </w:r>
      <w:r w:rsidRPr="0087171D">
        <w:rPr>
          <w:rFonts w:eastAsia="Times New Roman"/>
          <w:szCs w:val="24"/>
        </w:rPr>
        <w:t xml:space="preserve"> </w:t>
      </w:r>
      <w:r>
        <w:rPr>
          <w:rFonts w:eastAsia="Times New Roman"/>
          <w:szCs w:val="24"/>
          <w:lang w:val="en-US"/>
        </w:rPr>
        <w:t>news</w:t>
      </w:r>
      <w:r>
        <w:rPr>
          <w:rFonts w:eastAsia="Times New Roman"/>
          <w:szCs w:val="24"/>
        </w:rPr>
        <w:t>, ελπίζω ότι δεν θα μου πείτε ότι δεν συμβαίνει αυτό, διότι έχω εδώ το δελτίο Τύπου που έβγαλε η Δημόσια Επιχείρηση Ηλεκτρισμού που εξηγεί ότι αυτό είναι ένα πάγιο πρόβλημα τον τελευταίο χρ</w:t>
      </w:r>
      <w:r>
        <w:rPr>
          <w:rFonts w:eastAsia="Times New Roman"/>
          <w:szCs w:val="24"/>
        </w:rPr>
        <w:t xml:space="preserve">όνο, το οποίο έχει γίνει πολύ χειρότερο το τελευταίο διάστημα. </w:t>
      </w:r>
    </w:p>
    <w:p w14:paraId="3818590C" w14:textId="77777777" w:rsidR="00157B13" w:rsidRDefault="00A67906">
      <w:pPr>
        <w:spacing w:line="600" w:lineRule="auto"/>
        <w:ind w:firstLine="720"/>
        <w:jc w:val="both"/>
        <w:rPr>
          <w:rFonts w:eastAsia="Times New Roman"/>
          <w:szCs w:val="24"/>
        </w:rPr>
      </w:pPr>
      <w:r>
        <w:rPr>
          <w:rFonts w:eastAsia="Times New Roman"/>
          <w:szCs w:val="24"/>
        </w:rPr>
        <w:t xml:space="preserve">Επ’ αφορμή αυτού το πρώτο κομμάτι της ερώτησης είναι πόσο μεγάλο είναι το άνοιγμα αυτό των ανεξόφλητων οφειλών. Πόσα χρήματα παρακρατούν, δηλαδή, τα </w:t>
      </w:r>
      <w:r>
        <w:rPr>
          <w:rFonts w:eastAsia="Times New Roman"/>
          <w:szCs w:val="24"/>
        </w:rPr>
        <w:lastRenderedPageBreak/>
        <w:t xml:space="preserve">ΕΛΤΑ από αυτά που πληρώνουν οι καταναλωτές </w:t>
      </w:r>
      <w:r>
        <w:rPr>
          <w:rFonts w:eastAsia="Times New Roman"/>
          <w:szCs w:val="24"/>
        </w:rPr>
        <w:t>για να πάνε στη ΔΕΗ για να πληρωθούν οι λογαριασμοί ρεύματός τους και τι τα κάνουν αυτά τα χρήματα, για να το ρωτήσω απλά;</w:t>
      </w:r>
    </w:p>
    <w:p w14:paraId="3818590D" w14:textId="77777777" w:rsidR="00157B13" w:rsidRDefault="00A67906">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3818590E" w14:textId="77777777" w:rsidR="00157B13" w:rsidRDefault="00A67906">
      <w:pPr>
        <w:spacing w:line="600" w:lineRule="auto"/>
        <w:ind w:firstLine="720"/>
        <w:jc w:val="both"/>
        <w:rPr>
          <w:rFonts w:eastAsia="Times New Roman"/>
          <w:szCs w:val="24"/>
        </w:rPr>
      </w:pPr>
      <w:r>
        <w:rPr>
          <w:rFonts w:eastAsia="Times New Roman"/>
          <w:szCs w:val="24"/>
        </w:rPr>
        <w:t xml:space="preserve">Τριάντα δευτερόλεπτα, κύριε Πρόεδρε, την ανοχή </w:t>
      </w:r>
      <w:r>
        <w:rPr>
          <w:rFonts w:eastAsia="Times New Roman"/>
          <w:szCs w:val="24"/>
        </w:rPr>
        <w:t>σας.</w:t>
      </w:r>
    </w:p>
    <w:p w14:paraId="3818590F" w14:textId="77777777" w:rsidR="00157B13" w:rsidRDefault="00A67906">
      <w:pPr>
        <w:spacing w:line="600" w:lineRule="auto"/>
        <w:ind w:firstLine="720"/>
        <w:jc w:val="both"/>
        <w:rPr>
          <w:rFonts w:eastAsia="Times New Roman"/>
          <w:szCs w:val="24"/>
        </w:rPr>
      </w:pPr>
      <w:r>
        <w:rPr>
          <w:rFonts w:eastAsia="Times New Roman"/>
          <w:szCs w:val="24"/>
        </w:rPr>
        <w:t>Επίσης, έχω εδώ μια επιστολή από 4 Μαΐου 2018, όπου ο Συνήγορος του Καταναλωτή ζητάει εξηγήσεις και από τη ΔΕΗ και από τα ΕΛΤΑ.</w:t>
      </w:r>
    </w:p>
    <w:p w14:paraId="38185910" w14:textId="77777777" w:rsidR="00157B13" w:rsidRDefault="00A67906">
      <w:pPr>
        <w:spacing w:line="600" w:lineRule="auto"/>
        <w:ind w:firstLine="720"/>
        <w:jc w:val="both"/>
        <w:rPr>
          <w:rFonts w:eastAsia="Times New Roman"/>
          <w:szCs w:val="24"/>
        </w:rPr>
      </w:pPr>
      <w:r>
        <w:rPr>
          <w:rFonts w:eastAsia="Times New Roman"/>
          <w:szCs w:val="24"/>
        </w:rPr>
        <w:t xml:space="preserve">Επίσης η Ρυθμιστική Αρχή Ενέργειας έχει στείλει επιστολή όχι μόνο στη ΔΕΗ, αλλά σε άλλους </w:t>
      </w:r>
      <w:proofErr w:type="spellStart"/>
      <w:r>
        <w:rPr>
          <w:rFonts w:eastAsia="Times New Roman"/>
          <w:szCs w:val="24"/>
        </w:rPr>
        <w:t>παρόχους</w:t>
      </w:r>
      <w:proofErr w:type="spellEnd"/>
      <w:r>
        <w:rPr>
          <w:rFonts w:eastAsia="Times New Roman"/>
          <w:szCs w:val="24"/>
        </w:rPr>
        <w:t xml:space="preserve"> ρεύματος, ζητώντας να υπ</w:t>
      </w:r>
      <w:r>
        <w:rPr>
          <w:rFonts w:eastAsia="Times New Roman"/>
          <w:szCs w:val="24"/>
        </w:rPr>
        <w:t xml:space="preserve">άρξει πληροφόρηση για το ρεύμα. Άρα, πρέπει να ξέρουμε τι συμβαίνει και με τους υπόλοιπους </w:t>
      </w:r>
      <w:proofErr w:type="spellStart"/>
      <w:r>
        <w:rPr>
          <w:rFonts w:eastAsia="Times New Roman"/>
          <w:szCs w:val="24"/>
        </w:rPr>
        <w:t>παρόχους</w:t>
      </w:r>
      <w:proofErr w:type="spellEnd"/>
      <w:r>
        <w:rPr>
          <w:rFonts w:eastAsia="Times New Roman"/>
          <w:szCs w:val="24"/>
        </w:rPr>
        <w:t xml:space="preserve"> ρεύματος.</w:t>
      </w:r>
    </w:p>
    <w:p w14:paraId="38185911" w14:textId="77777777" w:rsidR="00157B13" w:rsidRDefault="00A67906">
      <w:pPr>
        <w:spacing w:line="600" w:lineRule="auto"/>
        <w:ind w:firstLine="720"/>
        <w:jc w:val="both"/>
        <w:rPr>
          <w:rFonts w:eastAsia="Times New Roman"/>
          <w:szCs w:val="24"/>
        </w:rPr>
      </w:pPr>
      <w:r>
        <w:rPr>
          <w:rFonts w:eastAsia="Times New Roman"/>
          <w:szCs w:val="24"/>
        </w:rPr>
        <w:lastRenderedPageBreak/>
        <w:t xml:space="preserve">Επίσης, ενημερώνομαι ότι υπάρχει εισαγγελική έρευνα που έχει διαταχθεί από τον Προϊστάμενο της Εισαγγελίας Πρωτοδικών Αθηνών για τις ευθύνες τόσο </w:t>
      </w:r>
      <w:r>
        <w:rPr>
          <w:rFonts w:eastAsia="Times New Roman"/>
          <w:szCs w:val="24"/>
        </w:rPr>
        <w:t>των ΕΛΤΑ όσο και της ΔΕΗ, για να διερευνηθεί εάν η εταιρεία προχώρησε στις προσήκουσες ενέργειες τόσο για να αποτρέψει αυτή τη συσσώρευση χρέους όσο και για να διεκδικήσει τα οφειλόμενα ποσά.</w:t>
      </w:r>
    </w:p>
    <w:p w14:paraId="38185912" w14:textId="77777777" w:rsidR="00157B13" w:rsidRDefault="00A67906">
      <w:pPr>
        <w:spacing w:line="600" w:lineRule="auto"/>
        <w:ind w:firstLine="720"/>
        <w:jc w:val="both"/>
        <w:rPr>
          <w:rFonts w:eastAsia="Times New Roman"/>
          <w:szCs w:val="24"/>
        </w:rPr>
      </w:pPr>
      <w:r>
        <w:rPr>
          <w:rFonts w:eastAsia="Times New Roman"/>
          <w:szCs w:val="24"/>
        </w:rPr>
        <w:t>Ξεκινώ, λοιπόν, με αυτή την ερώτηση: Γιατί συμβαίνει αυτό, κύριε</w:t>
      </w:r>
      <w:r>
        <w:rPr>
          <w:rFonts w:eastAsia="Times New Roman"/>
          <w:szCs w:val="24"/>
        </w:rPr>
        <w:t xml:space="preserve"> Υπουργέ; Πόσο μεγάλο είναι το άνοιγμα; Ποιες είναι δικές σας ενέργειες σε αυτή την κατεύθυνση;</w:t>
      </w:r>
    </w:p>
    <w:p w14:paraId="38185913" w14:textId="77777777" w:rsidR="00157B13" w:rsidRDefault="00A67906">
      <w:pPr>
        <w:spacing w:line="600" w:lineRule="auto"/>
        <w:ind w:firstLine="720"/>
        <w:jc w:val="both"/>
        <w:rPr>
          <w:rFonts w:eastAsia="Times New Roman"/>
          <w:szCs w:val="24"/>
        </w:rPr>
      </w:pPr>
      <w:r>
        <w:rPr>
          <w:rFonts w:eastAsia="Times New Roman"/>
          <w:szCs w:val="24"/>
        </w:rPr>
        <w:t>Ευχαριστώ.</w:t>
      </w:r>
    </w:p>
    <w:p w14:paraId="38185914" w14:textId="77777777" w:rsidR="00157B13" w:rsidRDefault="00A67906">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Παρακαλώ, κύριε Υπουργέ, έχετε τον λόγο, για τρία λεπτά.</w:t>
      </w:r>
    </w:p>
    <w:p w14:paraId="38185915" w14:textId="77777777" w:rsidR="00157B13" w:rsidRDefault="00A67906">
      <w:pPr>
        <w:spacing w:line="600" w:lineRule="auto"/>
        <w:ind w:firstLine="720"/>
        <w:jc w:val="both"/>
        <w:rPr>
          <w:rFonts w:eastAsia="Times New Roman"/>
          <w:szCs w:val="24"/>
        </w:rPr>
      </w:pPr>
      <w:r>
        <w:rPr>
          <w:rFonts w:eastAsia="Times New Roman"/>
          <w:b/>
          <w:szCs w:val="24"/>
        </w:rPr>
        <w:t>ΝΙΚΟΛΑΟΣ ΠΑΠΠΑΣ (Υπουργός Ψηφιακής Πολιτικής, Τηλεπικοιν</w:t>
      </w:r>
      <w:r>
        <w:rPr>
          <w:rFonts w:eastAsia="Times New Roman"/>
          <w:b/>
          <w:szCs w:val="24"/>
        </w:rPr>
        <w:t>ωνιών και Ενημέρωσης):</w:t>
      </w:r>
      <w:r>
        <w:rPr>
          <w:rFonts w:eastAsia="Times New Roman"/>
          <w:szCs w:val="24"/>
        </w:rPr>
        <w:t xml:space="preserve"> Ευχαριστώ, κύριε Πρόεδρε.</w:t>
      </w:r>
    </w:p>
    <w:p w14:paraId="38185916" w14:textId="77777777" w:rsidR="00157B13" w:rsidRDefault="00A67906">
      <w:pPr>
        <w:spacing w:line="600" w:lineRule="auto"/>
        <w:ind w:firstLine="720"/>
        <w:jc w:val="both"/>
        <w:rPr>
          <w:rFonts w:eastAsia="Times New Roman" w:cs="Times New Roman"/>
          <w:szCs w:val="24"/>
        </w:rPr>
      </w:pPr>
      <w:r>
        <w:rPr>
          <w:rFonts w:eastAsia="Times New Roman"/>
          <w:szCs w:val="24"/>
        </w:rPr>
        <w:lastRenderedPageBreak/>
        <w:t xml:space="preserve">Κυρία Ασημακοπούλου, κοιτάξτε, η πραγματικότητα πάρα πολλές φορές είναι επίμονη και προσγειώνει τους πάντες. Και όπως έχετε τα τελευταία εικοσιτετράωρα προσγειωθεί στην πραγματικότητα σε σχέση με τις </w:t>
      </w:r>
      <w:r>
        <w:rPr>
          <w:rFonts w:eastAsia="Times New Roman"/>
          <w:szCs w:val="24"/>
        </w:rPr>
        <w:t>εξελίξεις στις διαπραγματεύσεις με την Πρώην Γιουγκοσλαβική Δημοκρατία της Μακεδονίας, διότι ακούσαμε ότι ο Αρχηγός σας δεν θα είναι απόλυτος στη λύση η οποία προκρίνεται για το όνομα και μια μετακίνηση -σας μιλάω ειλικρινώς- θα τη χαιρετίσουμε, μετακίνηση</w:t>
      </w:r>
      <w:r>
        <w:rPr>
          <w:rFonts w:eastAsia="Times New Roman"/>
          <w:szCs w:val="24"/>
        </w:rPr>
        <w:t xml:space="preserve"> προς τις πάγιες θέσεις της ελληνικής πλευράς όπως αυτές έχουν διατυπωθεί τα τελευταία χρόνια, έτσι θα προσγειωθείτε και με το ζήτημα της ολοκλήρωσης του προγράμματος και της καθαρής εξόδου.</w:t>
      </w:r>
      <w:r>
        <w:rPr>
          <w:rFonts w:eastAsia="Times New Roman"/>
          <w:szCs w:val="24"/>
        </w:rPr>
        <w:t xml:space="preserve"> </w:t>
      </w:r>
      <w:r>
        <w:rPr>
          <w:rFonts w:eastAsia="Times New Roman" w:cs="Times New Roman"/>
          <w:szCs w:val="24"/>
        </w:rPr>
        <w:t xml:space="preserve">Άρα, νομίζω θα αφήσουμε τον </w:t>
      </w:r>
      <w:proofErr w:type="spellStart"/>
      <w:r>
        <w:rPr>
          <w:rFonts w:eastAsia="Times New Roman" w:cs="Times New Roman"/>
          <w:szCs w:val="24"/>
        </w:rPr>
        <w:t>πανδαμάτορα</w:t>
      </w:r>
      <w:proofErr w:type="spellEnd"/>
      <w:r>
        <w:rPr>
          <w:rFonts w:eastAsia="Times New Roman" w:cs="Times New Roman"/>
          <w:szCs w:val="24"/>
        </w:rPr>
        <w:t xml:space="preserve"> χρόνο να σας προσγειώσει </w:t>
      </w:r>
      <w:r>
        <w:rPr>
          <w:rFonts w:eastAsia="Times New Roman" w:cs="Times New Roman"/>
          <w:szCs w:val="24"/>
        </w:rPr>
        <w:t>στην πραγματικότητα και να ασκείτε και την κριτική σας, με βάση αυτά που πραγματικά συμβαίνουν.</w:t>
      </w:r>
    </w:p>
    <w:p w14:paraId="38185917"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 xml:space="preserve">Καλούμαστε τώρα, σήμερα, να συζητήσουμε για ένα ζήτημα το οποίο αυτή τη στιγμή έχει επιλυθεί. Και έχει επιλυθεί διότι ακριβώς επικοινώνησαν οι δύο εταιρείες </w:t>
      </w:r>
      <w:r>
        <w:rPr>
          <w:rFonts w:eastAsia="Times New Roman" w:cs="Times New Roman"/>
          <w:szCs w:val="24"/>
        </w:rPr>
        <w:lastRenderedPageBreak/>
        <w:t>και</w:t>
      </w:r>
      <w:r>
        <w:rPr>
          <w:rFonts w:eastAsia="Times New Roman" w:cs="Times New Roman"/>
          <w:szCs w:val="24"/>
        </w:rPr>
        <w:t xml:space="preserve"> το ηλεκτρονικό αρχείο με τους ανθρώπους, οι οποίοι έχουν εξοφλήσει τους λογαριασμούς τους, είναι στα χέρια της ΔΕΗ.</w:t>
      </w:r>
    </w:p>
    <w:p w14:paraId="38185918"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 xml:space="preserve">Τα ΕΛΤΑ έχουν παραλάβει 22,5 εκατομμύρια, αυτή τη στιγμή που μιλάμε, από την καθολική υπηρεσία. Τις επόμενες μέρες θα παραλάβουν άλλα 22,5 </w:t>
      </w:r>
      <w:r>
        <w:rPr>
          <w:rFonts w:eastAsia="Times New Roman" w:cs="Times New Roman"/>
          <w:szCs w:val="24"/>
        </w:rPr>
        <w:t>εκατομμύρια. Σύνολο 45, τα οποία ήδη έχουν νομοθετηθεί. Επίσης τα ΕΛΤΑ εισέπραξαν 40 εκατομμύρια από οφειλές από άλλους φορείς του δημοσίου. Ήταν οφειλές οι οποίες είχαν συσσωρευτεί και δυστυχώς δεν υπήρχε μέριμνα αυτές οι οφειλές να καλυφθούν. Τις επόμενε</w:t>
      </w:r>
      <w:r>
        <w:rPr>
          <w:rFonts w:eastAsia="Times New Roman" w:cs="Times New Roman"/>
          <w:szCs w:val="24"/>
        </w:rPr>
        <w:t xml:space="preserve">ς ημέρες θα εισπράξουν άλλα 20 εκατομμύρια. Μιλάμε για ένα σύνολο 100 εκατομμυρίων τα οποία είμαι βέβαιος ότι θα διευκολύνουν, ούτως ώστε να μειωθεί πάρα </w:t>
      </w:r>
      <w:proofErr w:type="spellStart"/>
      <w:r>
        <w:rPr>
          <w:rFonts w:eastAsia="Times New Roman" w:cs="Times New Roman"/>
          <w:szCs w:val="24"/>
        </w:rPr>
        <w:t>πάρα</w:t>
      </w:r>
      <w:proofErr w:type="spellEnd"/>
      <w:r>
        <w:rPr>
          <w:rFonts w:eastAsia="Times New Roman" w:cs="Times New Roman"/>
          <w:szCs w:val="24"/>
        </w:rPr>
        <w:t xml:space="preserve"> πολύ το άνοιγμα των ΕΛΤΑ προς τη ΔΕΗ. Βεβαίως, βεβαιότατα -και εδώ θα είμαι απολύτως καθαρός- θα </w:t>
      </w:r>
      <w:r>
        <w:rPr>
          <w:rFonts w:eastAsia="Times New Roman" w:cs="Times New Roman"/>
          <w:szCs w:val="24"/>
        </w:rPr>
        <w:t>έπρεπε οι διοικήσεις πάρα πολύ γρήγορα να επιδείξουν αντανακλαστικά, ούτως ώστε κανένας πολίτης να μην ταλαιπωρηθεί για κα</w:t>
      </w:r>
      <w:r>
        <w:rPr>
          <w:rFonts w:eastAsia="Times New Roman" w:cs="Times New Roman"/>
          <w:szCs w:val="24"/>
        </w:rPr>
        <w:t>μ</w:t>
      </w:r>
      <w:r>
        <w:rPr>
          <w:rFonts w:eastAsia="Times New Roman" w:cs="Times New Roman"/>
          <w:szCs w:val="24"/>
        </w:rPr>
        <w:t>μία απολύτως μέρα.</w:t>
      </w:r>
    </w:p>
    <w:p w14:paraId="38185919"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lastRenderedPageBreak/>
        <w:t>Το πρόβλημα των ΕΛΤΑ είναι ένα πρόβλημα το οποίο προέκυψε από τον συνδυασμό των τεχνολογικών εξελίξεων και τη μεθο</w:t>
      </w:r>
      <w:r>
        <w:rPr>
          <w:rFonts w:eastAsia="Times New Roman" w:cs="Times New Roman"/>
          <w:szCs w:val="24"/>
        </w:rPr>
        <w:t>δευμένη εγκατάλειψη τους από την μεριά της κυβερνητικής πολιτικής. Τα ΕΛΤΑ ήταν προσανατολισμένα στην επιστολή. Καθώς την περασμένη δεκαπενταετία διαχεόταν η τεχνολογία του ηλεκτρονικού ταχυδρομείου μέσα στην κοινωνία και μέσα στην οικονομία, η επιστολή έχ</w:t>
      </w:r>
      <w:r>
        <w:rPr>
          <w:rFonts w:eastAsia="Times New Roman" w:cs="Times New Roman"/>
          <w:szCs w:val="24"/>
        </w:rPr>
        <w:t>ει αρχίσει και γίνεται πάρα πολύ δευτερεύουσα δραστηριότητα. Πάρα πολύ λίγοι πολίτες, πάρα πολύ λίγες επιχειρήσεις επιλέγουν τη μέθοδο της επιστολής για να επικοινωνούν. Και βεβαίως, τη στιγμή που άλλα ταχυδρομεία διεθνώς είχαν την πρόνοια να προσανατολιστ</w:t>
      </w:r>
      <w:r>
        <w:rPr>
          <w:rFonts w:eastAsia="Times New Roman" w:cs="Times New Roman"/>
          <w:szCs w:val="24"/>
        </w:rPr>
        <w:t>ούν ηλεκτρονικά, για να παρακολουθήσουν αυτές τις εξελίξεις, με επιλογή τα ΕΛΤΑ δεν το έκαναν.</w:t>
      </w:r>
    </w:p>
    <w:p w14:paraId="3818591A"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 xml:space="preserve">Ο τζίρος τους από το 2008 ο οποίος ήταν κοντά στα 450 εκατομμύρια έφθασε το 2016 να είναι κάτω από 200 εκατομμύρια. Μιλάμε για μείωση πάνω από 50%. </w:t>
      </w:r>
    </w:p>
    <w:p w14:paraId="3818591B" w14:textId="77777777" w:rsidR="00157B13" w:rsidRDefault="00A67906">
      <w:pPr>
        <w:spacing w:line="600" w:lineRule="auto"/>
        <w:ind w:firstLine="709"/>
        <w:jc w:val="both"/>
        <w:rPr>
          <w:rFonts w:eastAsia="Times New Roman" w:cs="Times New Roman"/>
          <w:szCs w:val="24"/>
        </w:rPr>
      </w:pPr>
      <w:r w:rsidRPr="00F81B27">
        <w:rPr>
          <w:rFonts w:eastAsia="Times New Roman" w:cs="Times New Roman"/>
          <w:szCs w:val="24"/>
        </w:rPr>
        <w:t xml:space="preserve">(Στο σημείο </w:t>
      </w:r>
      <w:r w:rsidRPr="00F81B27">
        <w:rPr>
          <w:rFonts w:eastAsia="Times New Roman" w:cs="Times New Roman"/>
          <w:szCs w:val="24"/>
        </w:rPr>
        <w:t>αυτό κτυ</w:t>
      </w:r>
      <w:r>
        <w:rPr>
          <w:rFonts w:eastAsia="Times New Roman" w:cs="Times New Roman"/>
          <w:szCs w:val="24"/>
        </w:rPr>
        <w:t xml:space="preserve">πάει </w:t>
      </w:r>
      <w:r w:rsidRPr="00F81B27">
        <w:rPr>
          <w:rFonts w:eastAsia="Times New Roman" w:cs="Times New Roman"/>
          <w:szCs w:val="24"/>
        </w:rPr>
        <w:t xml:space="preserve">το κουδούνι λήξεως του χρόνου ομιλίας του κυρίου </w:t>
      </w:r>
      <w:r>
        <w:rPr>
          <w:rFonts w:eastAsia="Times New Roman" w:cs="Times New Roman"/>
          <w:szCs w:val="24"/>
        </w:rPr>
        <w:t>Υπουργού</w:t>
      </w:r>
      <w:r w:rsidRPr="00F81B27">
        <w:rPr>
          <w:rFonts w:eastAsia="Times New Roman" w:cs="Times New Roman"/>
          <w:szCs w:val="24"/>
        </w:rPr>
        <w:t>)</w:t>
      </w:r>
    </w:p>
    <w:p w14:paraId="3818591C"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lastRenderedPageBreak/>
        <w:t xml:space="preserve">Επιτρέψτε μου, κύριε Πρόεδρε. </w:t>
      </w:r>
    </w:p>
    <w:p w14:paraId="3818591D"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Επίσης, δεν είχε καν σχεδιαστεί ο μηχανισμός αποζημίωσης για την καθολική υπηρεσία. Το 2013 απελευθερώνεται η αγορά των ταχυδρομικών υπηρεσιών και δεν υπ</w:t>
      </w:r>
      <w:r>
        <w:rPr>
          <w:rFonts w:eastAsia="Times New Roman" w:cs="Times New Roman"/>
          <w:szCs w:val="24"/>
        </w:rPr>
        <w:t>άρχει κανένα σχέδιο. Αυτά έχουν ήδη νομοθετηθεί κι έχει σχεδόν ολοκληρωθεί. Μόνο η εκταμίευση μένει για την αποζημίωση της καθολικής υπηρεσίας για τα έτη 2013, 2014, 2015 και βεβαίως, έχει θεσμοθετηθεί και το ταμείο αντιστάθμισης για να καλύπτονται οι υποχ</w:t>
      </w:r>
      <w:r>
        <w:rPr>
          <w:rFonts w:eastAsia="Times New Roman" w:cs="Times New Roman"/>
          <w:szCs w:val="24"/>
        </w:rPr>
        <w:t xml:space="preserve">ρεώσεις πλέον προς τα ΕΛΤΑ που είναι </w:t>
      </w:r>
      <w:proofErr w:type="spellStart"/>
      <w:r>
        <w:rPr>
          <w:rFonts w:eastAsia="Times New Roman" w:cs="Times New Roman"/>
          <w:szCs w:val="24"/>
        </w:rPr>
        <w:t>πάροχος</w:t>
      </w:r>
      <w:proofErr w:type="spellEnd"/>
      <w:r>
        <w:rPr>
          <w:rFonts w:eastAsia="Times New Roman" w:cs="Times New Roman"/>
          <w:szCs w:val="24"/>
        </w:rPr>
        <w:t xml:space="preserve"> καθολικής υπηρεσίας. Με τα ΕΛΤΑ έχουμε υπογράψει και τη σχετική σύμβαση ΕΛΤΑ και </w:t>
      </w:r>
      <w:r>
        <w:rPr>
          <w:rFonts w:eastAsia="Times New Roman" w:cs="Times New Roman"/>
          <w:szCs w:val="24"/>
        </w:rPr>
        <w:t>δ</w:t>
      </w:r>
      <w:r>
        <w:rPr>
          <w:rFonts w:eastAsia="Times New Roman" w:cs="Times New Roman"/>
          <w:szCs w:val="24"/>
        </w:rPr>
        <w:t xml:space="preserve">ημοσίου για την παροχή καθολικής υπηρεσίας. </w:t>
      </w:r>
    </w:p>
    <w:p w14:paraId="3818591E"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Θέλω επίσης να θυμίσω ότι το 2014 το Γενικό Λογιστήριο του Κράτους απέρριψε αίτημα τ</w:t>
      </w:r>
      <w:r>
        <w:rPr>
          <w:rFonts w:eastAsia="Times New Roman" w:cs="Times New Roman"/>
          <w:szCs w:val="24"/>
        </w:rPr>
        <w:t>ου τότε αρμόδιου Υπουργείου Υποδομών και Δικτύων για αποζημίωση του κόστους καθολικής υπηρεσίας, διότι δεν υπήρχε ψηφισμένο το απαραίτητο νομοθετικό πλαίσιο.</w:t>
      </w:r>
    </w:p>
    <w:p w14:paraId="3818591F"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lastRenderedPageBreak/>
        <w:t>Θα επανέλθω στη δευτερολογία μου για τα υπόλοιπα, κύριε Πρόεδρε.</w:t>
      </w:r>
    </w:p>
    <w:p w14:paraId="38185920" w14:textId="77777777" w:rsidR="00157B13" w:rsidRDefault="00A67906">
      <w:pPr>
        <w:spacing w:line="600" w:lineRule="auto"/>
        <w:ind w:firstLine="720"/>
        <w:jc w:val="both"/>
        <w:rPr>
          <w:rFonts w:eastAsia="Times New Roman" w:cs="Times New Roman"/>
          <w:szCs w:val="24"/>
        </w:rPr>
      </w:pPr>
      <w:r w:rsidRPr="00DB7A10">
        <w:rPr>
          <w:rFonts w:eastAsia="Times New Roman" w:cs="Times New Roman"/>
          <w:b/>
          <w:szCs w:val="24"/>
        </w:rPr>
        <w:t xml:space="preserve">ΠΡΟΕΔΡΕΥΩΝ (Δημήτριος </w:t>
      </w:r>
      <w:proofErr w:type="spellStart"/>
      <w:r w:rsidRPr="00DB7A10">
        <w:rPr>
          <w:rFonts w:eastAsia="Times New Roman" w:cs="Times New Roman"/>
          <w:b/>
          <w:szCs w:val="24"/>
        </w:rPr>
        <w:t>Κρεμαστινός</w:t>
      </w:r>
      <w:proofErr w:type="spellEnd"/>
      <w:r w:rsidRPr="00DB7A10">
        <w:rPr>
          <w:rFonts w:eastAsia="Times New Roman" w:cs="Times New Roman"/>
          <w:b/>
          <w:szCs w:val="24"/>
        </w:rPr>
        <w:t>):</w:t>
      </w:r>
      <w:r>
        <w:rPr>
          <w:rFonts w:eastAsia="Times New Roman" w:cs="Times New Roman"/>
          <w:szCs w:val="24"/>
        </w:rPr>
        <w:t xml:space="preserve"> Κυρία Ασημακοπούλου, έχετε τον λόγο και πάλι.</w:t>
      </w:r>
    </w:p>
    <w:p w14:paraId="38185921" w14:textId="77777777" w:rsidR="00157B13" w:rsidRDefault="00A67906">
      <w:pPr>
        <w:spacing w:line="600" w:lineRule="auto"/>
        <w:ind w:firstLine="720"/>
        <w:jc w:val="both"/>
        <w:rPr>
          <w:rFonts w:eastAsia="Times New Roman" w:cs="Times New Roman"/>
          <w:szCs w:val="24"/>
        </w:rPr>
      </w:pPr>
      <w:r w:rsidRPr="00DB7A10">
        <w:rPr>
          <w:rFonts w:eastAsia="Times New Roman" w:cs="Times New Roman"/>
          <w:b/>
          <w:szCs w:val="24"/>
        </w:rPr>
        <w:t>ΑΝΝΑ</w:t>
      </w:r>
      <w:r>
        <w:rPr>
          <w:rFonts w:eastAsia="Times New Roman" w:cs="Times New Roman"/>
          <w:b/>
          <w:szCs w:val="24"/>
        </w:rPr>
        <w:t xml:space="preserve"> </w:t>
      </w:r>
      <w:r w:rsidRPr="00DB7A10">
        <w:rPr>
          <w:rFonts w:eastAsia="Times New Roman" w:cs="Times New Roman"/>
          <w:b/>
          <w:szCs w:val="24"/>
        </w:rPr>
        <w:t>-</w:t>
      </w:r>
      <w:r>
        <w:rPr>
          <w:rFonts w:eastAsia="Times New Roman" w:cs="Times New Roman"/>
          <w:b/>
          <w:szCs w:val="24"/>
        </w:rPr>
        <w:t xml:space="preserve"> </w:t>
      </w:r>
      <w:r w:rsidRPr="00DB7A10">
        <w:rPr>
          <w:rFonts w:eastAsia="Times New Roman" w:cs="Times New Roman"/>
          <w:b/>
          <w:szCs w:val="24"/>
        </w:rPr>
        <w:t xml:space="preserve">ΜΙΣΕΛ ΑΣΗΜΑΚΟΠΟΥΛΟΥ: </w:t>
      </w:r>
      <w:r>
        <w:rPr>
          <w:rFonts w:eastAsia="Times New Roman" w:cs="Times New Roman"/>
          <w:szCs w:val="24"/>
        </w:rPr>
        <w:t xml:space="preserve">Κύριε Υπουργέ, ξεκινάω με το ποια είναι η πραγματικότητα. Κάνατε μια αναφορά, προφανώς σε αυτά τα οποία είπε ο Σλοβάκος Ευρωβουλευτής </w:t>
      </w:r>
      <w:r w:rsidRPr="00160254">
        <w:rPr>
          <w:rFonts w:eastAsia="Times New Roman" w:cs="Times New Roman"/>
          <w:szCs w:val="24"/>
        </w:rPr>
        <w:t xml:space="preserve">Έντουαρντ </w:t>
      </w:r>
      <w:proofErr w:type="spellStart"/>
      <w:r w:rsidRPr="00160254">
        <w:rPr>
          <w:rFonts w:eastAsia="Times New Roman" w:cs="Times New Roman"/>
          <w:szCs w:val="24"/>
        </w:rPr>
        <w:t>Κούκαν</w:t>
      </w:r>
      <w:proofErr w:type="spellEnd"/>
      <w:r>
        <w:rPr>
          <w:rFonts w:eastAsia="Times New Roman" w:cs="Times New Roman"/>
          <w:szCs w:val="24"/>
        </w:rPr>
        <w:t>, για τις δηλώσεις του Προέδρ</w:t>
      </w:r>
      <w:r>
        <w:rPr>
          <w:rFonts w:eastAsia="Times New Roman" w:cs="Times New Roman"/>
          <w:szCs w:val="24"/>
        </w:rPr>
        <w:t>ου μας του κ. Μητσοτάκη.</w:t>
      </w:r>
    </w:p>
    <w:p w14:paraId="38185922"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 xml:space="preserve">Ο κ. Μητσοτάκης ήταν απολύτως σαφής και ξεκάθαρος στο ΕΛΚ. Το ότι εσείς θέλετε να απομονώσετε μια φράση, που κάποιος άλλος απομόνωσε και να του προσάψετε μια διαφορετική μεταστροφή, το λες και αστείο, καθώς και το να λέτε για </w:t>
      </w:r>
      <w:proofErr w:type="spellStart"/>
      <w:r>
        <w:rPr>
          <w:rFonts w:eastAsia="Times New Roman" w:cs="Times New Roman"/>
          <w:szCs w:val="24"/>
        </w:rPr>
        <w:t>Τζέκι</w:t>
      </w:r>
      <w:r>
        <w:rPr>
          <w:rFonts w:eastAsia="Times New Roman" w:cs="Times New Roman"/>
          <w:szCs w:val="24"/>
        </w:rPr>
        <w:t>λ</w:t>
      </w:r>
      <w:proofErr w:type="spellEnd"/>
      <w:r>
        <w:rPr>
          <w:rFonts w:eastAsia="Times New Roman" w:cs="Times New Roman"/>
          <w:szCs w:val="24"/>
        </w:rPr>
        <w:t xml:space="preserve"> και </w:t>
      </w:r>
      <w:proofErr w:type="spellStart"/>
      <w:r>
        <w:rPr>
          <w:rFonts w:eastAsia="Times New Roman" w:cs="Times New Roman"/>
          <w:szCs w:val="24"/>
        </w:rPr>
        <w:t>Χάιντ</w:t>
      </w:r>
      <w:proofErr w:type="spellEnd"/>
      <w:r>
        <w:rPr>
          <w:rFonts w:eastAsia="Times New Roman" w:cs="Times New Roman"/>
          <w:szCs w:val="24"/>
        </w:rPr>
        <w:t xml:space="preserve">, γιατί το διάβασα και αυτό στην ανακοίνωση σας. </w:t>
      </w:r>
    </w:p>
    <w:p w14:paraId="38185923"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lastRenderedPageBreak/>
        <w:t xml:space="preserve">Επειδή, λοιπόν, οι πάγιες θέσεις της Νέας Δημοκρατίας </w:t>
      </w:r>
      <w:proofErr w:type="spellStart"/>
      <w:r>
        <w:rPr>
          <w:rFonts w:eastAsia="Times New Roman" w:cs="Times New Roman"/>
          <w:szCs w:val="24"/>
        </w:rPr>
        <w:t>εξεφράσθησαν</w:t>
      </w:r>
      <w:proofErr w:type="spellEnd"/>
      <w:r>
        <w:rPr>
          <w:rFonts w:eastAsia="Times New Roman" w:cs="Times New Roman"/>
          <w:szCs w:val="24"/>
        </w:rPr>
        <w:t xml:space="preserve"> για άλλη μια φορά στο ΕΛΚ εντελώς ξεκάθαρα, είναι πραγματικά αστείο να λέτε εσείς -που καθιερώθηκε διεθνώς, λόγω της γενικότερης</w:t>
      </w:r>
      <w:r>
        <w:rPr>
          <w:rFonts w:eastAsia="Times New Roman" w:cs="Times New Roman"/>
          <w:szCs w:val="24"/>
        </w:rPr>
        <w:t xml:space="preserve"> πολιτικής σας συμπεριφοράς, ο όρος «</w:t>
      </w:r>
      <w:proofErr w:type="spellStart"/>
      <w:r>
        <w:rPr>
          <w:rFonts w:eastAsia="Times New Roman" w:cs="Times New Roman"/>
          <w:szCs w:val="24"/>
        </w:rPr>
        <w:t>κωλοτούμπα</w:t>
      </w:r>
      <w:proofErr w:type="spellEnd"/>
      <w:r>
        <w:rPr>
          <w:rFonts w:eastAsia="Times New Roman" w:cs="Times New Roman"/>
          <w:szCs w:val="24"/>
        </w:rPr>
        <w:t>» σε όλη την Ευρώπη-, για τον κ. Μητσοτάκη ότι δείχνει συμπεριφορά</w:t>
      </w:r>
      <w:r w:rsidRPr="00DB7A10">
        <w:rPr>
          <w:rFonts w:eastAsia="Times New Roman" w:cs="Times New Roman"/>
          <w:szCs w:val="24"/>
        </w:rPr>
        <w:t xml:space="preserve"> </w:t>
      </w:r>
      <w:proofErr w:type="spellStart"/>
      <w:r>
        <w:rPr>
          <w:rFonts w:eastAsia="Times New Roman" w:cs="Times New Roman"/>
          <w:szCs w:val="24"/>
        </w:rPr>
        <w:t>Τζέκιλ</w:t>
      </w:r>
      <w:proofErr w:type="spellEnd"/>
      <w:r>
        <w:rPr>
          <w:rFonts w:eastAsia="Times New Roman" w:cs="Times New Roman"/>
          <w:szCs w:val="24"/>
        </w:rPr>
        <w:t xml:space="preserve"> και </w:t>
      </w:r>
      <w:proofErr w:type="spellStart"/>
      <w:r>
        <w:rPr>
          <w:rFonts w:eastAsia="Times New Roman" w:cs="Times New Roman"/>
          <w:szCs w:val="24"/>
        </w:rPr>
        <w:t>Χάιντ</w:t>
      </w:r>
      <w:proofErr w:type="spellEnd"/>
      <w:r>
        <w:rPr>
          <w:rFonts w:eastAsia="Times New Roman" w:cs="Times New Roman"/>
          <w:szCs w:val="24"/>
        </w:rPr>
        <w:t xml:space="preserve">. Αν δεν θέλετε να καταλάβετε την καθαρή θέση της Νέας Δημοκρατίας για το </w:t>
      </w:r>
      <w:r>
        <w:rPr>
          <w:rFonts w:eastAsia="Times New Roman" w:cs="Times New Roman"/>
          <w:szCs w:val="24"/>
        </w:rPr>
        <w:t>σ</w:t>
      </w:r>
      <w:r>
        <w:rPr>
          <w:rFonts w:eastAsia="Times New Roman" w:cs="Times New Roman"/>
          <w:szCs w:val="24"/>
        </w:rPr>
        <w:t>κοπιανό ζήτημα, αυτό είναι δικό σας πρόβλημα και δε</w:t>
      </w:r>
      <w:r>
        <w:rPr>
          <w:rFonts w:eastAsia="Times New Roman" w:cs="Times New Roman"/>
          <w:szCs w:val="24"/>
        </w:rPr>
        <w:t>ν έχει τίποτα να κάνει με την πραγματικότητα. Η πραγματικότητα είναι ότι δεν ξέρουμε ποια είναι η πρόταση πάνω στο τραπέζι, γιατί προχωράτε με μυστική διπλωματία. Η πραγματικότητα είναι επίσης, ότι δεν έχετε την πολιτική νομιμοποίηση γιατί δεν έχετε την στ</w:t>
      </w:r>
      <w:r>
        <w:rPr>
          <w:rFonts w:eastAsia="Times New Roman" w:cs="Times New Roman"/>
          <w:szCs w:val="24"/>
        </w:rPr>
        <w:t>ήριξη του κυβερνητικού σας εταίρου στο ζήτημα αυτό.</w:t>
      </w:r>
    </w:p>
    <w:p w14:paraId="38185924" w14:textId="77777777" w:rsidR="00157B13" w:rsidRDefault="00A67906">
      <w:pPr>
        <w:spacing w:line="600" w:lineRule="auto"/>
        <w:ind w:firstLine="720"/>
        <w:jc w:val="both"/>
        <w:rPr>
          <w:rFonts w:eastAsia="Times New Roman"/>
          <w:szCs w:val="24"/>
        </w:rPr>
      </w:pPr>
      <w:r>
        <w:rPr>
          <w:rFonts w:eastAsia="Times New Roman"/>
          <w:szCs w:val="24"/>
        </w:rPr>
        <w:t>Επανέρχομαι, λοιπόν, στο θέμα της σημερινής συζητήσεως. Αν κατάλαβα καλά, κύριε Υπουργέ –έχω αυτή την απόφαση στη «Δ</w:t>
      </w:r>
      <w:r>
        <w:rPr>
          <w:rFonts w:eastAsia="Times New Roman"/>
          <w:szCs w:val="24"/>
        </w:rPr>
        <w:t>ΙΑΥΓΕΙΑ</w:t>
      </w:r>
      <w:r>
        <w:rPr>
          <w:rFonts w:eastAsia="Times New Roman"/>
          <w:szCs w:val="24"/>
        </w:rPr>
        <w:t>»- έχετε ζητήσει τα άλλα 22,5 εκατομμύρια ευρώ. Για μένα δεν είναι ξεκάθαρο ότι έ</w:t>
      </w:r>
      <w:r>
        <w:rPr>
          <w:rFonts w:eastAsia="Times New Roman"/>
          <w:szCs w:val="24"/>
        </w:rPr>
        <w:t xml:space="preserve">χει εγκριθεί αυτό, αλλά δέχομαι ότι βρίσκεται σε διαδικασία εγκρίσεως. Υπάρχουν 22,5 και 22,5 και έχουμε και άλλα </w:t>
      </w:r>
      <w:r>
        <w:rPr>
          <w:rFonts w:eastAsia="Times New Roman"/>
          <w:szCs w:val="24"/>
        </w:rPr>
        <w:lastRenderedPageBreak/>
        <w:t>40. Δηλαδή θέλετε να μου πείτε ότι για να αντιμετωπίσετε το πρόβλημα αυτής της ταλαιπωρίας, έπρεπε να φτάσει να έχει μέγεθος γύρω στα 80 εκατο</w:t>
      </w:r>
      <w:r>
        <w:rPr>
          <w:rFonts w:eastAsia="Times New Roman"/>
          <w:szCs w:val="24"/>
        </w:rPr>
        <w:t>μμύρια ευρώ για να ασχοληθείτε με το θέμα αυτό; Έπρεπε να φτάσει το άνοιγμα να είναι 85 εκατομμύρια; Τόσο είναι, λοιπόν, το άνοιγμα των λογαριασμών; Γιατί να φτάσει σ’ αυτό το επίπεδο για να επιληφθείτε; Κατηγορείτε τις διοικήσεις ότι αυτές φταίνε; Τα χρήμ</w:t>
      </w:r>
      <w:r>
        <w:rPr>
          <w:rFonts w:eastAsia="Times New Roman"/>
          <w:szCs w:val="24"/>
        </w:rPr>
        <w:t>ατα τα χρώσταγε το Υπουργείο και μπορούμε να κάνουμε, αν θέλετε, μία διεξοδική συζήτηση για την κατάσταση των ΕΛΤΑ. Θα καταθέσω ερώτηση για να το κάνουμε αυτό.</w:t>
      </w:r>
    </w:p>
    <w:p w14:paraId="38185925" w14:textId="77777777" w:rsidR="00157B13" w:rsidRDefault="00A67906">
      <w:pPr>
        <w:spacing w:line="600" w:lineRule="auto"/>
        <w:ind w:firstLine="720"/>
        <w:jc w:val="both"/>
        <w:rPr>
          <w:rFonts w:eastAsia="Times New Roman"/>
          <w:szCs w:val="24"/>
        </w:rPr>
      </w:pPr>
      <w:r>
        <w:rPr>
          <w:rFonts w:eastAsia="Times New Roman"/>
          <w:szCs w:val="24"/>
        </w:rPr>
        <w:t xml:space="preserve">Επειδή κάνατε μια σύντομη αναφορά στην καθολική υπηρεσία, ξέρετε πάρα πολύ καλά, κύριε Υπουργέ </w:t>
      </w:r>
      <w:r>
        <w:rPr>
          <w:rFonts w:eastAsia="Times New Roman"/>
          <w:szCs w:val="24"/>
        </w:rPr>
        <w:t xml:space="preserve">-γιατί το έχουμε συζητήσει και στο πλαίσιο του κοινοβουλευτικού ελέγχου- ότι για την καθολική υπηρεσία είχε βρεθεί λύση από την προηγούμενη κυβέρνηση, είχε εγκριθεί και ο κ. </w:t>
      </w:r>
      <w:proofErr w:type="spellStart"/>
      <w:r>
        <w:rPr>
          <w:rFonts w:eastAsia="Times New Roman"/>
          <w:szCs w:val="24"/>
        </w:rPr>
        <w:t>Σπίρτζης</w:t>
      </w:r>
      <w:proofErr w:type="spellEnd"/>
      <w:r>
        <w:rPr>
          <w:rFonts w:eastAsia="Times New Roman"/>
          <w:szCs w:val="24"/>
        </w:rPr>
        <w:t>, ο προκάτοχός σας, ήταν αυτός ο οποίος με επιστολή του, την οποία και έχω</w:t>
      </w:r>
      <w:r>
        <w:rPr>
          <w:rFonts w:eastAsia="Times New Roman"/>
          <w:szCs w:val="24"/>
        </w:rPr>
        <w:t xml:space="preserve"> καταθέσει στο πλαίσιο του κοινοβουλευτικού ελέγχου, αποφάσισε στις 12</w:t>
      </w:r>
      <w:r>
        <w:rPr>
          <w:rFonts w:eastAsia="Times New Roman"/>
          <w:szCs w:val="24"/>
        </w:rPr>
        <w:t>-</w:t>
      </w:r>
      <w:r>
        <w:rPr>
          <w:rFonts w:eastAsia="Times New Roman"/>
          <w:szCs w:val="24"/>
        </w:rPr>
        <w:t>10</w:t>
      </w:r>
      <w:r>
        <w:rPr>
          <w:rFonts w:eastAsia="Times New Roman"/>
          <w:szCs w:val="24"/>
        </w:rPr>
        <w:t>-</w:t>
      </w:r>
      <w:r>
        <w:rPr>
          <w:rFonts w:eastAsia="Times New Roman"/>
          <w:szCs w:val="24"/>
        </w:rPr>
        <w:t xml:space="preserve">2016 να αποσύρει το αίτημα της ελληνικής Κυβερνήσεως όχι </w:t>
      </w:r>
      <w:r>
        <w:rPr>
          <w:rFonts w:eastAsia="Times New Roman"/>
          <w:szCs w:val="24"/>
        </w:rPr>
        <w:lastRenderedPageBreak/>
        <w:t>για το ποσό των 15 εκατομμυρίων, αλλά και για τον τρόπο επιμερισμού που είχε συμφωνηθεί. Το ότι η προηγούμενη κυβέρνηση, επει</w:t>
      </w:r>
      <w:r>
        <w:rPr>
          <w:rFonts w:eastAsia="Times New Roman"/>
          <w:szCs w:val="24"/>
        </w:rPr>
        <w:t xml:space="preserve">δή εσείς τη ρίξατε ουσιαστικά, δεν πρόλαβε να φέρει την τροπολογία, δεν σημαίνει ότι το θέμα δεν είχε λυθεί. </w:t>
      </w:r>
    </w:p>
    <w:p w14:paraId="38185926" w14:textId="77777777" w:rsidR="00157B13" w:rsidRDefault="00A67906">
      <w:pPr>
        <w:spacing w:line="720" w:lineRule="auto"/>
        <w:ind w:firstLine="720"/>
        <w:jc w:val="both"/>
        <w:rPr>
          <w:rFonts w:eastAsia="Times New Roman"/>
          <w:szCs w:val="24"/>
        </w:rPr>
      </w:pPr>
      <w:r>
        <w:rPr>
          <w:rFonts w:eastAsia="Times New Roman"/>
          <w:szCs w:val="24"/>
        </w:rPr>
        <w:t xml:space="preserve">Το θέμα, λοιπόν, ο κ. </w:t>
      </w:r>
      <w:proofErr w:type="spellStart"/>
      <w:r>
        <w:rPr>
          <w:rFonts w:eastAsia="Times New Roman"/>
          <w:szCs w:val="24"/>
        </w:rPr>
        <w:t>Σπίρτζης</w:t>
      </w:r>
      <w:proofErr w:type="spellEnd"/>
      <w:r>
        <w:rPr>
          <w:rFonts w:eastAsia="Times New Roman"/>
          <w:szCs w:val="24"/>
        </w:rPr>
        <w:t xml:space="preserve"> αποφάσισε να μην το λύσει και ήλθατε εσείς, όταν έχει φτάσει η κατάσταση στο απροχώρητο και υπάρχουν συσσωρευμένες </w:t>
      </w:r>
      <w:r>
        <w:rPr>
          <w:rFonts w:eastAsia="Times New Roman"/>
          <w:szCs w:val="24"/>
        </w:rPr>
        <w:t xml:space="preserve">οφειλές και ο κόσμος ταλαιπωρείται στις ουρές, να φέρετε την τροπολογία για τα 15 εκατομμύρια και τώρα, παραμονή απάντησης της ερωτήσεώς μου στη Βουλή, μας λέτε ότι έχετε εξασφαλίσει και την εκταμίευση των χρημάτων και ότι έρχονται και άλλα 40 εκατομμύρια </w:t>
      </w:r>
      <w:r>
        <w:rPr>
          <w:rFonts w:eastAsia="Times New Roman"/>
          <w:szCs w:val="24"/>
        </w:rPr>
        <w:t>από κάπου αλλού.</w:t>
      </w:r>
    </w:p>
    <w:p w14:paraId="38185927" w14:textId="77777777" w:rsidR="00157B13" w:rsidRDefault="00A67906">
      <w:pPr>
        <w:spacing w:line="600" w:lineRule="auto"/>
        <w:ind w:firstLine="720"/>
        <w:jc w:val="both"/>
        <w:rPr>
          <w:rFonts w:eastAsia="Times New Roman"/>
          <w:szCs w:val="24"/>
        </w:rPr>
      </w:pPr>
      <w:r w:rsidRPr="00450D38">
        <w:rPr>
          <w:rFonts w:eastAsia="Times New Roman"/>
          <w:b/>
          <w:szCs w:val="24"/>
        </w:rPr>
        <w:t>ΝΙΚΟΛΑΟΣ ΠΑΠΠΑΣ (Υπουργός Ψηφιακής Πολιτικής, Τηλεπικοινωνιών και Ενημέρωσης):</w:t>
      </w:r>
      <w:r>
        <w:rPr>
          <w:rFonts w:eastAsia="Times New Roman"/>
          <w:b/>
          <w:szCs w:val="24"/>
        </w:rPr>
        <w:t xml:space="preserve"> </w:t>
      </w:r>
      <w:r>
        <w:rPr>
          <w:rFonts w:eastAsia="Times New Roman"/>
          <w:szCs w:val="24"/>
        </w:rPr>
        <w:t>Έχουν καταβληθεί.</w:t>
      </w:r>
    </w:p>
    <w:p w14:paraId="38185928" w14:textId="77777777" w:rsidR="00157B13" w:rsidRDefault="00A67906">
      <w:pPr>
        <w:spacing w:line="600" w:lineRule="auto"/>
        <w:ind w:firstLine="720"/>
        <w:jc w:val="both"/>
        <w:rPr>
          <w:rFonts w:eastAsia="Times New Roman"/>
          <w:szCs w:val="24"/>
        </w:rPr>
      </w:pPr>
      <w:r w:rsidRPr="003F63DE">
        <w:rPr>
          <w:rFonts w:eastAsia="Times New Roman"/>
          <w:b/>
          <w:szCs w:val="24"/>
        </w:rPr>
        <w:lastRenderedPageBreak/>
        <w:t>ΑΝΝΑ</w:t>
      </w:r>
      <w:r>
        <w:rPr>
          <w:rFonts w:eastAsia="Times New Roman"/>
          <w:b/>
          <w:szCs w:val="24"/>
        </w:rPr>
        <w:t xml:space="preserve"> </w:t>
      </w:r>
      <w:r w:rsidRPr="003F63DE">
        <w:rPr>
          <w:rFonts w:eastAsia="Times New Roman"/>
          <w:b/>
          <w:szCs w:val="24"/>
        </w:rPr>
        <w:t>-</w:t>
      </w:r>
      <w:r>
        <w:rPr>
          <w:rFonts w:eastAsia="Times New Roman"/>
          <w:b/>
          <w:szCs w:val="24"/>
        </w:rPr>
        <w:t xml:space="preserve"> </w:t>
      </w:r>
      <w:r w:rsidRPr="003F63DE">
        <w:rPr>
          <w:rFonts w:eastAsia="Times New Roman"/>
          <w:b/>
          <w:szCs w:val="24"/>
        </w:rPr>
        <w:t>ΜΙΣΕΛ ΑΣΗΜΑΚΟΠΟΥΛΟΥ:</w:t>
      </w:r>
      <w:r>
        <w:rPr>
          <w:rFonts w:eastAsia="Times New Roman"/>
          <w:szCs w:val="24"/>
        </w:rPr>
        <w:t xml:space="preserve"> Αυτά έχουν καταβληθεί. Πολύ ωραία. Δέχομαι την απάντηση, αλλά θα ήθελα να ξέρω το εξής</w:t>
      </w:r>
      <w:r w:rsidRPr="00450D38">
        <w:rPr>
          <w:rFonts w:eastAsia="Times New Roman"/>
          <w:szCs w:val="24"/>
        </w:rPr>
        <w:t>:</w:t>
      </w:r>
      <w:r>
        <w:rPr>
          <w:rFonts w:eastAsia="Times New Roman"/>
          <w:szCs w:val="24"/>
        </w:rPr>
        <w:t xml:space="preserve"> Υπάρχουν ενέργειες για το </w:t>
      </w:r>
      <w:r>
        <w:rPr>
          <w:rFonts w:eastAsia="Times New Roman"/>
          <w:szCs w:val="24"/>
        </w:rPr>
        <w:t xml:space="preserve">μέλλον; Υπάρχει κάτι το οποίο θα μας εξασφαλίσει ότι ο κόσμος δεν θα ξαναβρίσκεται εκεί; Ό,τι και να συζητάμε, όσο και να συγκρουόμαστε εδώ μέσα, αυτός που κάθεται στην ουρά θέλει να έχει μια απάντηση για το τι θα γίνει όταν θα πάει να </w:t>
      </w:r>
      <w:proofErr w:type="spellStart"/>
      <w:r>
        <w:rPr>
          <w:rFonts w:eastAsia="Times New Roman"/>
          <w:szCs w:val="24"/>
        </w:rPr>
        <w:t>ξαναπληρώσει</w:t>
      </w:r>
      <w:proofErr w:type="spellEnd"/>
      <w:r>
        <w:rPr>
          <w:rFonts w:eastAsia="Times New Roman"/>
          <w:szCs w:val="24"/>
        </w:rPr>
        <w:t xml:space="preserve"> τον λογ</w:t>
      </w:r>
      <w:r>
        <w:rPr>
          <w:rFonts w:eastAsia="Times New Roman"/>
          <w:szCs w:val="24"/>
        </w:rPr>
        <w:t>αριασμό του στον ΕΛΤΑ.</w:t>
      </w:r>
    </w:p>
    <w:p w14:paraId="38185929" w14:textId="77777777" w:rsidR="00157B13" w:rsidRDefault="00A67906">
      <w:pPr>
        <w:spacing w:line="600" w:lineRule="auto"/>
        <w:ind w:firstLine="720"/>
        <w:jc w:val="both"/>
        <w:rPr>
          <w:rFonts w:eastAsia="Times New Roman"/>
          <w:szCs w:val="24"/>
        </w:rPr>
      </w:pPr>
      <w:r>
        <w:rPr>
          <w:rFonts w:eastAsia="Times New Roman"/>
          <w:szCs w:val="24"/>
        </w:rPr>
        <w:t>Ευχαριστώ.</w:t>
      </w:r>
    </w:p>
    <w:p w14:paraId="3818592A" w14:textId="77777777" w:rsidR="00157B13" w:rsidRDefault="00A67906">
      <w:pPr>
        <w:spacing w:line="600" w:lineRule="auto"/>
        <w:ind w:firstLine="720"/>
        <w:jc w:val="both"/>
        <w:rPr>
          <w:rFonts w:eastAsia="Times New Roman"/>
          <w:szCs w:val="24"/>
        </w:rPr>
      </w:pPr>
      <w:r w:rsidRPr="003F63DE">
        <w:rPr>
          <w:rFonts w:eastAsia="Times New Roman"/>
          <w:b/>
          <w:szCs w:val="24"/>
        </w:rPr>
        <w:t xml:space="preserve">ΠΡΟΕΔΡΕΥΩΝ (Δημήτριος </w:t>
      </w:r>
      <w:proofErr w:type="spellStart"/>
      <w:r w:rsidRPr="003F63DE">
        <w:rPr>
          <w:rFonts w:eastAsia="Times New Roman"/>
          <w:b/>
          <w:szCs w:val="24"/>
        </w:rPr>
        <w:t>Κρεμαστινός</w:t>
      </w:r>
      <w:proofErr w:type="spellEnd"/>
      <w:r w:rsidRPr="003F63DE">
        <w:rPr>
          <w:rFonts w:eastAsia="Times New Roman"/>
          <w:b/>
          <w:szCs w:val="24"/>
        </w:rPr>
        <w:t>)</w:t>
      </w:r>
      <w:r w:rsidRPr="00947B46">
        <w:rPr>
          <w:rFonts w:eastAsia="Times New Roman"/>
          <w:b/>
          <w:szCs w:val="24"/>
        </w:rPr>
        <w:t xml:space="preserve">: </w:t>
      </w:r>
      <w:r>
        <w:rPr>
          <w:rFonts w:eastAsia="Times New Roman"/>
          <w:szCs w:val="24"/>
        </w:rPr>
        <w:t>Ευχαριστούμε.</w:t>
      </w:r>
    </w:p>
    <w:p w14:paraId="3818592B" w14:textId="77777777" w:rsidR="00157B13" w:rsidRDefault="00A67906">
      <w:pPr>
        <w:spacing w:line="600" w:lineRule="auto"/>
        <w:ind w:firstLine="720"/>
        <w:jc w:val="both"/>
        <w:rPr>
          <w:rFonts w:eastAsia="Times New Roman"/>
          <w:szCs w:val="24"/>
        </w:rPr>
      </w:pPr>
      <w:r>
        <w:rPr>
          <w:rFonts w:eastAsia="Times New Roman"/>
          <w:szCs w:val="24"/>
        </w:rPr>
        <w:t>Κύριε Υπουργέ, έχετε τον λόγο.</w:t>
      </w:r>
    </w:p>
    <w:p w14:paraId="3818592C" w14:textId="77777777" w:rsidR="00157B13" w:rsidRDefault="00A67906">
      <w:pPr>
        <w:spacing w:line="600" w:lineRule="auto"/>
        <w:ind w:firstLine="720"/>
        <w:jc w:val="both"/>
        <w:rPr>
          <w:rFonts w:eastAsia="Times New Roman"/>
          <w:szCs w:val="24"/>
        </w:rPr>
      </w:pPr>
      <w:r w:rsidRPr="00450D38">
        <w:rPr>
          <w:rFonts w:eastAsia="Times New Roman"/>
          <w:b/>
          <w:szCs w:val="24"/>
        </w:rPr>
        <w:t>ΝΙΚΟΛΑΟΣ ΠΑΠΠΑΣ (Υπουργός Ψηφιακής Πολιτικής, Τηλεπικοινωνιών και Ενημέρωσης):</w:t>
      </w:r>
      <w:r>
        <w:rPr>
          <w:rFonts w:eastAsia="Times New Roman"/>
          <w:b/>
          <w:szCs w:val="24"/>
        </w:rPr>
        <w:t xml:space="preserve"> </w:t>
      </w:r>
      <w:r>
        <w:rPr>
          <w:rFonts w:eastAsia="Times New Roman"/>
          <w:szCs w:val="24"/>
        </w:rPr>
        <w:t>Ευχαριστώ, κύριε Πρόεδρε.</w:t>
      </w:r>
    </w:p>
    <w:p w14:paraId="3818592D" w14:textId="77777777" w:rsidR="00157B13" w:rsidRDefault="00A67906">
      <w:pPr>
        <w:spacing w:line="600" w:lineRule="auto"/>
        <w:ind w:firstLine="720"/>
        <w:jc w:val="both"/>
        <w:rPr>
          <w:rFonts w:eastAsia="Times New Roman"/>
          <w:szCs w:val="24"/>
        </w:rPr>
      </w:pPr>
      <w:r>
        <w:rPr>
          <w:rFonts w:eastAsia="Times New Roman"/>
          <w:szCs w:val="24"/>
        </w:rPr>
        <w:t xml:space="preserve">Κυρία Ασημακοπούλου, νομίζω ότι δεν </w:t>
      </w:r>
      <w:r>
        <w:rPr>
          <w:rFonts w:eastAsia="Times New Roman"/>
          <w:szCs w:val="24"/>
        </w:rPr>
        <w:t xml:space="preserve">με παρακολουθήσατε. </w:t>
      </w:r>
    </w:p>
    <w:p w14:paraId="3818592E" w14:textId="77777777" w:rsidR="00157B13" w:rsidRDefault="00A67906">
      <w:pPr>
        <w:spacing w:line="600" w:lineRule="auto"/>
        <w:ind w:firstLine="720"/>
        <w:jc w:val="both"/>
        <w:rPr>
          <w:rFonts w:eastAsia="Times New Roman"/>
          <w:szCs w:val="24"/>
        </w:rPr>
      </w:pPr>
      <w:r w:rsidRPr="003F63DE">
        <w:rPr>
          <w:rFonts w:eastAsia="Times New Roman"/>
          <w:b/>
          <w:szCs w:val="24"/>
        </w:rPr>
        <w:t>ΑΝΝΑ</w:t>
      </w:r>
      <w:r>
        <w:rPr>
          <w:rFonts w:eastAsia="Times New Roman"/>
          <w:b/>
          <w:szCs w:val="24"/>
        </w:rPr>
        <w:t xml:space="preserve"> </w:t>
      </w:r>
      <w:r w:rsidRPr="003F63DE">
        <w:rPr>
          <w:rFonts w:eastAsia="Times New Roman"/>
          <w:b/>
          <w:szCs w:val="24"/>
        </w:rPr>
        <w:t>-</w:t>
      </w:r>
      <w:r>
        <w:rPr>
          <w:rFonts w:eastAsia="Times New Roman"/>
          <w:b/>
          <w:szCs w:val="24"/>
        </w:rPr>
        <w:t xml:space="preserve"> </w:t>
      </w:r>
      <w:r w:rsidRPr="003F63DE">
        <w:rPr>
          <w:rFonts w:eastAsia="Times New Roman"/>
          <w:b/>
          <w:szCs w:val="24"/>
        </w:rPr>
        <w:t xml:space="preserve">ΜΙΣΕΛ ΑΣΗΜΑΚΟΠΟΥΛΟΥ: </w:t>
      </w:r>
      <w:r>
        <w:rPr>
          <w:rFonts w:eastAsia="Times New Roman"/>
          <w:szCs w:val="24"/>
        </w:rPr>
        <w:t>Σας παρακολούθησα.</w:t>
      </w:r>
    </w:p>
    <w:p w14:paraId="3818592F" w14:textId="77777777" w:rsidR="00157B13" w:rsidRDefault="00A67906">
      <w:pPr>
        <w:spacing w:line="600" w:lineRule="auto"/>
        <w:ind w:firstLine="720"/>
        <w:jc w:val="both"/>
        <w:rPr>
          <w:rFonts w:eastAsia="Times New Roman"/>
          <w:b/>
          <w:szCs w:val="24"/>
        </w:rPr>
      </w:pPr>
      <w:r w:rsidRPr="00450D38">
        <w:rPr>
          <w:rFonts w:eastAsia="Times New Roman"/>
          <w:b/>
          <w:szCs w:val="24"/>
        </w:rPr>
        <w:lastRenderedPageBreak/>
        <w:t>ΝΙΚΟΛΑΟΣ ΠΑΠΠΑΣ (Υπουργός Ψηφιακής Πολιτικής, Τηλεπικοινωνιών και Ενημέρωσης):</w:t>
      </w:r>
      <w:r>
        <w:rPr>
          <w:rFonts w:eastAsia="Times New Roman"/>
          <w:b/>
          <w:szCs w:val="24"/>
        </w:rPr>
        <w:t xml:space="preserve"> </w:t>
      </w:r>
      <w:r>
        <w:rPr>
          <w:rFonts w:eastAsia="Times New Roman"/>
          <w:szCs w:val="24"/>
        </w:rPr>
        <w:t>Σας είπα ότι το 2014 είχαμε απόρριψη του αιτήματος του Υπουργείου Υποδομών να καταβάλει χρήματα για την καθολ</w:t>
      </w:r>
      <w:r>
        <w:rPr>
          <w:rFonts w:eastAsia="Times New Roman"/>
          <w:szCs w:val="24"/>
        </w:rPr>
        <w:t xml:space="preserve">ική υπηρεσία και η απόρριψη έγινε από το Γενικό Λογιστήριο του Κράτους. Κανένα πρόβλημα δεν είχατε λύσει. Γιατί </w:t>
      </w:r>
      <w:proofErr w:type="spellStart"/>
      <w:r>
        <w:rPr>
          <w:rFonts w:eastAsia="Times New Roman"/>
          <w:szCs w:val="24"/>
        </w:rPr>
        <w:t>απερρίφθη</w:t>
      </w:r>
      <w:proofErr w:type="spellEnd"/>
      <w:r>
        <w:rPr>
          <w:rFonts w:eastAsia="Times New Roman"/>
          <w:szCs w:val="24"/>
        </w:rPr>
        <w:t>; Διότι δεν υπήρχε το σαφές νομοθετικό πλαίσιο, το οποίο ήταν η αναγκαία συνθήκη για να μπορέσει να γίνει η καταβολή της αποζημίωσης κα</w:t>
      </w:r>
      <w:r>
        <w:rPr>
          <w:rFonts w:eastAsia="Times New Roman"/>
          <w:szCs w:val="24"/>
        </w:rPr>
        <w:t xml:space="preserve">θολικής υπηρεσίας. Αυτό αυτήν τη στιγμή γίνεται. </w:t>
      </w:r>
    </w:p>
    <w:p w14:paraId="38185930" w14:textId="77777777" w:rsidR="00157B13" w:rsidRDefault="00A67906">
      <w:pPr>
        <w:spacing w:line="600" w:lineRule="auto"/>
        <w:ind w:firstLine="720"/>
        <w:jc w:val="both"/>
        <w:rPr>
          <w:rFonts w:eastAsia="Times New Roman"/>
          <w:szCs w:val="24"/>
        </w:rPr>
      </w:pPr>
      <w:r>
        <w:rPr>
          <w:rFonts w:eastAsia="Times New Roman"/>
          <w:szCs w:val="24"/>
        </w:rPr>
        <w:t>Επαναλαμβάνω</w:t>
      </w:r>
      <w:r w:rsidRPr="00450D38">
        <w:rPr>
          <w:rFonts w:eastAsia="Times New Roman"/>
          <w:szCs w:val="24"/>
        </w:rPr>
        <w:t>:</w:t>
      </w:r>
      <w:r>
        <w:rPr>
          <w:rFonts w:eastAsia="Times New Roman"/>
          <w:szCs w:val="24"/>
        </w:rPr>
        <w:t xml:space="preserve"> Θα λάβει 45 εκατομμύρια για την καθολική υπηρεσία. Έχουν ήδη εξοφληθεί 40 εκατομμύρια από οφειλές άλλων φορέων του δημοσίου που εξυπηρετούνταν από τα ΕΛΤΑ, οπότε πάμε στα 85 και θα λάβει και ά</w:t>
      </w:r>
      <w:r>
        <w:rPr>
          <w:rFonts w:eastAsia="Times New Roman"/>
          <w:szCs w:val="24"/>
        </w:rPr>
        <w:t>λλα 20. Υπάρχουν και μικρότερες οφειλές, οι οποίες δεν συγκροτούν …</w:t>
      </w:r>
    </w:p>
    <w:p w14:paraId="38185931" w14:textId="77777777" w:rsidR="00157B13" w:rsidRDefault="00A67906">
      <w:pPr>
        <w:spacing w:line="600" w:lineRule="auto"/>
        <w:ind w:firstLine="720"/>
        <w:jc w:val="both"/>
        <w:rPr>
          <w:rFonts w:eastAsia="Times New Roman"/>
          <w:szCs w:val="24"/>
        </w:rPr>
      </w:pPr>
      <w:r w:rsidRPr="003F63DE">
        <w:rPr>
          <w:rFonts w:eastAsia="Times New Roman"/>
          <w:b/>
          <w:szCs w:val="24"/>
        </w:rPr>
        <w:t>ΑΝΝΑ</w:t>
      </w:r>
      <w:r>
        <w:rPr>
          <w:rFonts w:eastAsia="Times New Roman"/>
          <w:b/>
          <w:szCs w:val="24"/>
        </w:rPr>
        <w:t xml:space="preserve"> </w:t>
      </w:r>
      <w:r w:rsidRPr="003F63DE">
        <w:rPr>
          <w:rFonts w:eastAsia="Times New Roman"/>
          <w:b/>
          <w:szCs w:val="24"/>
        </w:rPr>
        <w:t>-</w:t>
      </w:r>
      <w:r>
        <w:rPr>
          <w:rFonts w:eastAsia="Times New Roman"/>
          <w:b/>
          <w:szCs w:val="24"/>
        </w:rPr>
        <w:t xml:space="preserve"> </w:t>
      </w:r>
      <w:r w:rsidRPr="003F63DE">
        <w:rPr>
          <w:rFonts w:eastAsia="Times New Roman"/>
          <w:b/>
          <w:szCs w:val="24"/>
        </w:rPr>
        <w:t>ΜΙΣΕΛ ΑΣΗΜΑΚΟΠΟΥΛΟΥ:</w:t>
      </w:r>
      <w:r>
        <w:rPr>
          <w:rFonts w:eastAsia="Times New Roman"/>
          <w:szCs w:val="24"/>
        </w:rPr>
        <w:t xml:space="preserve"> Όλα αυτά πάνε στη ΔΕΗ, κύριε Υπουργέ;</w:t>
      </w:r>
    </w:p>
    <w:p w14:paraId="38185932" w14:textId="77777777" w:rsidR="00157B13" w:rsidRDefault="00A67906">
      <w:pPr>
        <w:spacing w:line="600" w:lineRule="auto"/>
        <w:ind w:firstLine="720"/>
        <w:jc w:val="both"/>
        <w:rPr>
          <w:rFonts w:eastAsia="Times New Roman"/>
          <w:szCs w:val="24"/>
        </w:rPr>
      </w:pPr>
      <w:r w:rsidRPr="00450D38">
        <w:rPr>
          <w:rFonts w:eastAsia="Times New Roman"/>
          <w:b/>
          <w:szCs w:val="24"/>
        </w:rPr>
        <w:lastRenderedPageBreak/>
        <w:t>ΝΙΚΟΛΑΟΣ ΠΑΠΠΑΣ (Υπουργός Ψηφιακής Πολιτικής, Τηλεπικοινωνιών και Ενημέρωσης):</w:t>
      </w:r>
      <w:r>
        <w:rPr>
          <w:rFonts w:eastAsia="Times New Roman"/>
          <w:b/>
          <w:szCs w:val="24"/>
        </w:rPr>
        <w:t xml:space="preserve"> </w:t>
      </w:r>
      <w:r>
        <w:rPr>
          <w:rFonts w:eastAsia="Times New Roman"/>
          <w:szCs w:val="24"/>
        </w:rPr>
        <w:t>Πρέπει και τα ΕΛΤΑ να προσπαθήσουν να μικρύ</w:t>
      </w:r>
      <w:r>
        <w:rPr>
          <w:rFonts w:eastAsia="Times New Roman"/>
          <w:szCs w:val="24"/>
        </w:rPr>
        <w:t xml:space="preserve">νει το άνοιγμα όσο γίνεται και η ΔΕΗ βεβαίως να λαμβάνει τα μέτρα της, ούτως ώστε κανένας πολίτης να μην ταλαιπωρείται για καμμία μέρα. Αυτό πρέπει να γίνεται και νομίζω ότι ήμουν πάρα πολύ καθαρός. </w:t>
      </w:r>
    </w:p>
    <w:p w14:paraId="38185933" w14:textId="77777777" w:rsidR="00157B13" w:rsidRDefault="00A67906">
      <w:pPr>
        <w:spacing w:line="600" w:lineRule="auto"/>
        <w:ind w:firstLine="720"/>
        <w:jc w:val="both"/>
        <w:rPr>
          <w:rFonts w:eastAsia="Times New Roman"/>
          <w:szCs w:val="24"/>
        </w:rPr>
      </w:pPr>
      <w:r>
        <w:rPr>
          <w:rFonts w:eastAsia="Times New Roman"/>
          <w:szCs w:val="24"/>
        </w:rPr>
        <w:t>Τι πρέπει να γίνει από δω και εμπρός; Κοιτάξτε</w:t>
      </w:r>
      <w:r w:rsidRPr="00450D38">
        <w:rPr>
          <w:rFonts w:eastAsia="Times New Roman"/>
          <w:szCs w:val="24"/>
        </w:rPr>
        <w:t xml:space="preserve">: </w:t>
      </w:r>
      <w:r>
        <w:rPr>
          <w:rFonts w:eastAsia="Times New Roman"/>
          <w:szCs w:val="24"/>
          <w:lang w:val="en-US"/>
        </w:rPr>
        <w:t>T</w:t>
      </w:r>
      <w:r>
        <w:rPr>
          <w:rFonts w:eastAsia="Times New Roman"/>
          <w:szCs w:val="24"/>
        </w:rPr>
        <w:t xml:space="preserve">α ΕΛΤΑ, όταν έγινε η κυβερνητική αλλαγή και επειδή εσείς δεν μπορέσατε να πείσετε κανένα κόμμα της δημοκρατικής αντιπολίτευσης να συνεχίσει ο βίος της πιο αποτυχημένης κυβέρνησης, της κυβέρνησης Σαμαρά, τα ΕΛΤΑ είχαν περίπου 200 καταστήματα, τα οποία ήταν </w:t>
      </w:r>
      <w:r>
        <w:rPr>
          <w:rFonts w:eastAsia="Times New Roman"/>
          <w:szCs w:val="24"/>
        </w:rPr>
        <w:t xml:space="preserve">με χειρόγραφο τρόπο και τώρα αυτό έχει ολοκληρωθεί. </w:t>
      </w:r>
    </w:p>
    <w:p w14:paraId="38185934" w14:textId="77777777" w:rsidR="00157B13" w:rsidRDefault="00A67906">
      <w:pPr>
        <w:spacing w:after="0" w:line="600" w:lineRule="auto"/>
        <w:ind w:firstLine="720"/>
        <w:jc w:val="both"/>
        <w:rPr>
          <w:rFonts w:eastAsia="Times New Roman"/>
          <w:szCs w:val="24"/>
        </w:rPr>
      </w:pPr>
      <w:r>
        <w:rPr>
          <w:rFonts w:eastAsia="Times New Roman"/>
          <w:szCs w:val="24"/>
        </w:rPr>
        <w:t>Τα ΕΛΤΑ βεβαίως πρέπει να εντείνουν τις προσπάθειές τους και για να διευρύνουν την επιρροή τους στο δέμα, το οποίο είναι το μέλλον της ταχυδρομικής υπηρεσίας, αλλά και να προχωρήσουν με ταχείς ρυθμούς στ</w:t>
      </w:r>
      <w:r>
        <w:rPr>
          <w:rFonts w:eastAsia="Times New Roman"/>
          <w:szCs w:val="24"/>
        </w:rPr>
        <w:t xml:space="preserve">ην ανασυγκρότησή τους, ούτως ώστε να μπορέσουν να ανταποκριθούν στις ανάγκες αυτής της νέας εποχής. Έχουν </w:t>
      </w:r>
      <w:r>
        <w:rPr>
          <w:rFonts w:eastAsia="Times New Roman"/>
          <w:szCs w:val="24"/>
        </w:rPr>
        <w:lastRenderedPageBreak/>
        <w:t>γίνει βήματα και για τον τεχνολογικό εξοπλισμό και γίνεται πολύ σοβαρή προσπάθεια να κλείσουν πληγές οι οποίες είχαν διαμορφωθεί.</w:t>
      </w:r>
    </w:p>
    <w:p w14:paraId="38185935" w14:textId="77777777" w:rsidR="00157B13" w:rsidRDefault="00A67906">
      <w:pPr>
        <w:spacing w:after="0" w:line="600" w:lineRule="auto"/>
        <w:ind w:firstLine="720"/>
        <w:jc w:val="both"/>
        <w:rPr>
          <w:rFonts w:eastAsia="Times New Roman"/>
          <w:b/>
          <w:szCs w:val="24"/>
        </w:rPr>
      </w:pPr>
      <w:r>
        <w:rPr>
          <w:rFonts w:eastAsia="Times New Roman"/>
          <w:szCs w:val="24"/>
        </w:rPr>
        <w:t>Σας θυμίζω ότι το με</w:t>
      </w:r>
      <w:r>
        <w:rPr>
          <w:rFonts w:eastAsia="Times New Roman"/>
          <w:szCs w:val="24"/>
        </w:rPr>
        <w:t>τοχικό κεφάλαιο των ΕΛΤΑ στο Ταχυδρομικό Ταμιευτήριο ήταν περίπου 220 εκατομμύρια ευρώ. Αυτό χάθηκε όταν «έσπασε» η τράπεζα σε καλή και κακή.</w:t>
      </w:r>
    </w:p>
    <w:p w14:paraId="38185936" w14:textId="77777777" w:rsidR="00157B13" w:rsidRDefault="00A67906">
      <w:pPr>
        <w:spacing w:after="0" w:line="600" w:lineRule="auto"/>
        <w:ind w:firstLine="720"/>
        <w:jc w:val="both"/>
        <w:rPr>
          <w:rFonts w:eastAsia="Times New Roman" w:cs="Times New Roman"/>
          <w:szCs w:val="24"/>
        </w:rPr>
      </w:pPr>
      <w:r>
        <w:rPr>
          <w:rFonts w:eastAsia="Times New Roman" w:cs="Times New Roman"/>
          <w:szCs w:val="24"/>
        </w:rPr>
        <w:t xml:space="preserve">Βεβαίως είχαμε την εγκατάλειψη έργων του ΕΣΠΑ τα οποία είχαν κατοχυρωθεί για τα ΕΛΤΑ και δεν προχώρησαν. </w:t>
      </w:r>
    </w:p>
    <w:p w14:paraId="38185937"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 xml:space="preserve">Και στο </w:t>
      </w:r>
      <w:r>
        <w:rPr>
          <w:rFonts w:eastAsia="Times New Roman" w:cs="Times New Roman"/>
          <w:szCs w:val="24"/>
        </w:rPr>
        <w:t>σημείο αυτό, επειδή πρέπει να τη βαθαίνουμε τη συζήτησή μας επ’ αφορμή του κοινοβουλευτικού ελέγχου, έχει αποδειχτεί ότι είναι απαραίτητο να υπάρχει μια πάρα πολύ ισχυρή δημόσια παρέμβαση, ιδιαίτερα σε τομείς που αφορούν τη συντήρηση και την ομαλή λειτουργ</w:t>
      </w:r>
      <w:r>
        <w:rPr>
          <w:rFonts w:eastAsia="Times New Roman" w:cs="Times New Roman"/>
          <w:szCs w:val="24"/>
        </w:rPr>
        <w:t xml:space="preserve">ία μεγάλων δικτύων. Αυτό είναι ένα συμπέρασμα απολύτως συμπαγές και αυτονόητο πλέον, με βάση την εμπειρία των τελευταίων ετών. </w:t>
      </w:r>
    </w:p>
    <w:p w14:paraId="38185938"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lastRenderedPageBreak/>
        <w:t>Άρα, νομίζω ότι και ο μεταξύ μας διάλογος μπορεί να γίνει πολύ πιο δημιουργικός και βεβαίως να είμαστε όλοι ενημερωμένοι όταν ερ</w:t>
      </w:r>
      <w:r>
        <w:rPr>
          <w:rFonts w:eastAsia="Times New Roman" w:cs="Times New Roman"/>
          <w:szCs w:val="24"/>
        </w:rPr>
        <w:t xml:space="preserve">χόμαστε για τον κοινοβουλευτικό έλεγχο, για να μπορούμε να τον κάνουμε και αυτόν πιο παραγωγικό. </w:t>
      </w:r>
    </w:p>
    <w:p w14:paraId="38185939"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3818593A" w14:textId="77777777" w:rsidR="00157B13" w:rsidRDefault="00A67906">
      <w:pPr>
        <w:spacing w:line="600" w:lineRule="auto"/>
        <w:ind w:firstLine="720"/>
        <w:jc w:val="both"/>
        <w:rPr>
          <w:rFonts w:eastAsia="Times New Roman" w:cs="Times New Roman"/>
          <w:szCs w:val="24"/>
        </w:rPr>
      </w:pPr>
      <w:r w:rsidRPr="00FE0241">
        <w:rPr>
          <w:rFonts w:eastAsia="Times New Roman" w:cs="Times New Roman"/>
          <w:b/>
          <w:szCs w:val="24"/>
        </w:rPr>
        <w:t xml:space="preserve">ΠΡΟΕΔΡΕΥΩΝ (Δημήτριος </w:t>
      </w:r>
      <w:proofErr w:type="spellStart"/>
      <w:r w:rsidRPr="00FE0241">
        <w:rPr>
          <w:rFonts w:eastAsia="Times New Roman" w:cs="Times New Roman"/>
          <w:b/>
          <w:szCs w:val="24"/>
        </w:rPr>
        <w:t>Κρεμαστινός</w:t>
      </w:r>
      <w:proofErr w:type="spellEnd"/>
      <w:r w:rsidRPr="00FE0241">
        <w:rPr>
          <w:rFonts w:eastAsia="Times New Roman" w:cs="Times New Roman"/>
          <w:b/>
          <w:szCs w:val="24"/>
        </w:rPr>
        <w:t>):</w:t>
      </w:r>
      <w:r>
        <w:rPr>
          <w:rFonts w:eastAsia="Times New Roman" w:cs="Times New Roman"/>
          <w:szCs w:val="24"/>
        </w:rPr>
        <w:t xml:space="preserve"> Και εγώ ευχαριστώ, κύριε Υπουργέ.</w:t>
      </w:r>
    </w:p>
    <w:p w14:paraId="3818593B"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επι</w:t>
      </w:r>
      <w:r>
        <w:rPr>
          <w:rFonts w:eastAsia="Times New Roman" w:cs="Times New Roman"/>
          <w:szCs w:val="24"/>
        </w:rPr>
        <w:t>καίρων ερωτήσεων.</w:t>
      </w:r>
    </w:p>
    <w:p w14:paraId="3818593C" w14:textId="77777777" w:rsidR="00157B13" w:rsidRDefault="00A67906">
      <w:pPr>
        <w:spacing w:line="600" w:lineRule="auto"/>
        <w:ind w:firstLine="720"/>
        <w:jc w:val="center"/>
        <w:rPr>
          <w:rFonts w:eastAsia="Times New Roman" w:cs="Times New Roman"/>
          <w:color w:val="C00000"/>
          <w:szCs w:val="24"/>
        </w:rPr>
      </w:pPr>
      <w:r>
        <w:rPr>
          <w:rFonts w:eastAsia="Times New Roman" w:cs="Times New Roman"/>
          <w:color w:val="C00000"/>
          <w:szCs w:val="24"/>
        </w:rPr>
        <w:t>(</w:t>
      </w:r>
      <w:r w:rsidRPr="007D7D35">
        <w:rPr>
          <w:rFonts w:eastAsia="Times New Roman" w:cs="Times New Roman"/>
          <w:color w:val="C00000"/>
          <w:szCs w:val="24"/>
        </w:rPr>
        <w:t>ΑΛΛΑΓΗ ΣΕΛΙΔΑΣ</w:t>
      </w:r>
      <w:r>
        <w:rPr>
          <w:rFonts w:eastAsia="Times New Roman" w:cs="Times New Roman"/>
          <w:color w:val="C00000"/>
          <w:szCs w:val="24"/>
        </w:rPr>
        <w:t xml:space="preserve"> ΛΟΓΩ ΑΛΛΑΓΗΣ ΘΕΜΑΤΟΣ)</w:t>
      </w:r>
    </w:p>
    <w:p w14:paraId="3818593D" w14:textId="77777777" w:rsidR="00157B13" w:rsidRDefault="00A67906">
      <w:pPr>
        <w:spacing w:line="600" w:lineRule="auto"/>
        <w:ind w:firstLine="720"/>
        <w:jc w:val="both"/>
        <w:rPr>
          <w:rFonts w:eastAsia="Times New Roman" w:cs="Times New Roman"/>
          <w:szCs w:val="24"/>
        </w:rPr>
      </w:pPr>
      <w:r w:rsidRPr="00FE0241">
        <w:rPr>
          <w:rFonts w:eastAsia="Times New Roman" w:cs="Times New Roman"/>
          <w:b/>
          <w:szCs w:val="24"/>
        </w:rPr>
        <w:t xml:space="preserve">ΠΡΟΕΔΡΕΥΩΝ (Δημήτριος </w:t>
      </w:r>
      <w:proofErr w:type="spellStart"/>
      <w:r w:rsidRPr="00FE0241">
        <w:rPr>
          <w:rFonts w:eastAsia="Times New Roman" w:cs="Times New Roman"/>
          <w:b/>
          <w:szCs w:val="24"/>
        </w:rPr>
        <w:t>Κρεμαστινός</w:t>
      </w:r>
      <w:proofErr w:type="spellEnd"/>
      <w:r w:rsidRPr="00FE0241">
        <w:rPr>
          <w:rFonts w:eastAsia="Times New Roman" w:cs="Times New Roman"/>
          <w:b/>
          <w:szCs w:val="24"/>
        </w:rPr>
        <w:t>):</w:t>
      </w:r>
      <w:r>
        <w:rPr>
          <w:rFonts w:eastAsia="Times New Roman" w:cs="Times New Roman"/>
          <w:szCs w:val="24"/>
        </w:rPr>
        <w:t xml:space="preserve"> </w:t>
      </w:r>
      <w:r w:rsidRPr="003E4B05">
        <w:rPr>
          <w:rFonts w:eastAsia="Times New Roman" w:cs="Times New Roman"/>
          <w:szCs w:val="24"/>
        </w:rPr>
        <w:t>Κυρίες και κύριοι συνάδελφοι,</w:t>
      </w:r>
      <w:r>
        <w:rPr>
          <w:rFonts w:eastAsia="Times New Roman" w:cs="Times New Roman"/>
          <w:szCs w:val="24"/>
        </w:rPr>
        <w:t xml:space="preserve"> εισερχόμαστε στην ημερήσια διάταξη των </w:t>
      </w:r>
    </w:p>
    <w:p w14:paraId="3818593E" w14:textId="77777777" w:rsidR="00157B13" w:rsidRDefault="00A67906">
      <w:pPr>
        <w:spacing w:line="600" w:lineRule="auto"/>
        <w:ind w:firstLine="720"/>
        <w:jc w:val="center"/>
        <w:rPr>
          <w:rFonts w:eastAsia="Times New Roman" w:cs="Times New Roman"/>
          <w:b/>
          <w:szCs w:val="24"/>
        </w:rPr>
      </w:pPr>
      <w:r>
        <w:rPr>
          <w:rFonts w:eastAsia="Times New Roman" w:cs="Times New Roman"/>
          <w:b/>
          <w:szCs w:val="24"/>
        </w:rPr>
        <w:t>ΕΠΕΡΩΤΗΣΕΩΝ</w:t>
      </w:r>
    </w:p>
    <w:p w14:paraId="3818593F"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 xml:space="preserve">Θα συζητηθεί η υπ’ αριθμόν </w:t>
      </w:r>
      <w:r w:rsidRPr="009C4E8F">
        <w:rPr>
          <w:rFonts w:eastAsia="Times New Roman" w:cs="Times New Roman"/>
          <w:szCs w:val="24"/>
        </w:rPr>
        <w:t>26/17/24</w:t>
      </w:r>
      <w:r>
        <w:rPr>
          <w:rFonts w:eastAsia="Times New Roman" w:cs="Times New Roman"/>
          <w:szCs w:val="24"/>
        </w:rPr>
        <w:t>-</w:t>
      </w:r>
      <w:r w:rsidRPr="009C4E8F">
        <w:rPr>
          <w:rFonts w:eastAsia="Times New Roman" w:cs="Times New Roman"/>
          <w:szCs w:val="24"/>
        </w:rPr>
        <w:t>5</w:t>
      </w:r>
      <w:r>
        <w:rPr>
          <w:rFonts w:eastAsia="Times New Roman" w:cs="Times New Roman"/>
          <w:szCs w:val="24"/>
        </w:rPr>
        <w:t>-2018 επίκαιρη επερώτηση</w:t>
      </w:r>
      <w:r w:rsidRPr="009C4E8F">
        <w:rPr>
          <w:rFonts w:eastAsia="Times New Roman" w:cs="Times New Roman"/>
          <w:szCs w:val="24"/>
        </w:rPr>
        <w:t xml:space="preserve"> </w:t>
      </w:r>
      <w:r>
        <w:rPr>
          <w:rFonts w:eastAsia="Times New Roman" w:cs="Times New Roman"/>
          <w:szCs w:val="24"/>
        </w:rPr>
        <w:t xml:space="preserve">των </w:t>
      </w:r>
      <w:r>
        <w:rPr>
          <w:rFonts w:eastAsia="Times New Roman" w:cs="Times New Roman"/>
          <w:szCs w:val="24"/>
        </w:rPr>
        <w:t>Β</w:t>
      </w:r>
      <w:r>
        <w:rPr>
          <w:rFonts w:eastAsia="Times New Roman" w:cs="Times New Roman"/>
          <w:szCs w:val="24"/>
        </w:rPr>
        <w:t>ουλε</w:t>
      </w:r>
      <w:r>
        <w:rPr>
          <w:rFonts w:eastAsia="Times New Roman" w:cs="Times New Roman"/>
          <w:szCs w:val="24"/>
        </w:rPr>
        <w:t>υ</w:t>
      </w:r>
      <w:r>
        <w:rPr>
          <w:rFonts w:eastAsia="Times New Roman" w:cs="Times New Roman"/>
          <w:szCs w:val="24"/>
        </w:rPr>
        <w:t>τ</w:t>
      </w:r>
      <w:r>
        <w:rPr>
          <w:rFonts w:eastAsia="Times New Roman" w:cs="Times New Roman"/>
          <w:szCs w:val="24"/>
        </w:rPr>
        <w:t>ώ</w:t>
      </w:r>
      <w:r>
        <w:rPr>
          <w:rFonts w:eastAsia="Times New Roman" w:cs="Times New Roman"/>
          <w:szCs w:val="24"/>
        </w:rPr>
        <w:t>ν του Κο</w:t>
      </w:r>
      <w:r>
        <w:rPr>
          <w:rFonts w:eastAsia="Times New Roman" w:cs="Times New Roman"/>
          <w:szCs w:val="24"/>
        </w:rPr>
        <w:t>μ</w:t>
      </w:r>
      <w:r>
        <w:rPr>
          <w:rFonts w:eastAsia="Times New Roman" w:cs="Times New Roman"/>
          <w:szCs w:val="24"/>
        </w:rPr>
        <w:t xml:space="preserve">μουνιστικού Κόμματος Ελλάδας </w:t>
      </w:r>
      <w:r>
        <w:rPr>
          <w:rFonts w:eastAsia="Times New Roman" w:cs="Times New Roman"/>
          <w:szCs w:val="24"/>
        </w:rPr>
        <w:t>κ.</w:t>
      </w:r>
      <w:r>
        <w:rPr>
          <w:rFonts w:eastAsia="Times New Roman" w:cs="Times New Roman"/>
          <w:szCs w:val="24"/>
        </w:rPr>
        <w:t>κ.</w:t>
      </w:r>
      <w:r>
        <w:rPr>
          <w:rFonts w:eastAsia="Times New Roman" w:cs="Times New Roman"/>
          <w:szCs w:val="24"/>
        </w:rPr>
        <w:t xml:space="preserve"> </w:t>
      </w:r>
      <w:r>
        <w:rPr>
          <w:rFonts w:eastAsia="Times New Roman" w:cs="Times New Roman"/>
          <w:szCs w:val="24"/>
        </w:rPr>
        <w:t xml:space="preserve">Δημητρίου </w:t>
      </w:r>
      <w:proofErr w:type="spellStart"/>
      <w:r>
        <w:rPr>
          <w:rFonts w:eastAsia="Times New Roman" w:cs="Times New Roman"/>
          <w:szCs w:val="24"/>
        </w:rPr>
        <w:t>Κουτσούμπα</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Αλεξάνδρας </w:t>
      </w:r>
      <w:r>
        <w:rPr>
          <w:rFonts w:eastAsia="Times New Roman" w:cs="Times New Roman"/>
          <w:szCs w:val="24"/>
        </w:rPr>
        <w:lastRenderedPageBreak/>
        <w:t xml:space="preserve">Παπαρήγα, Αθανασίου </w:t>
      </w:r>
      <w:proofErr w:type="spellStart"/>
      <w:r>
        <w:rPr>
          <w:rFonts w:eastAsia="Times New Roman" w:cs="Times New Roman"/>
          <w:szCs w:val="24"/>
        </w:rPr>
        <w:t>Βαρδάλη</w:t>
      </w:r>
      <w:proofErr w:type="spellEnd"/>
      <w:r>
        <w:rPr>
          <w:rFonts w:eastAsia="Times New Roman" w:cs="Times New Roman"/>
          <w:szCs w:val="24"/>
        </w:rPr>
        <w:t>, Ιωάννη Γκιόκα, Ιωάννη Δελή,</w:t>
      </w:r>
      <w:r>
        <w:rPr>
          <w:rFonts w:eastAsia="Times New Roman" w:cs="Times New Roman"/>
          <w:szCs w:val="24"/>
        </w:rPr>
        <w:t xml:space="preserve"> </w:t>
      </w:r>
      <w:r>
        <w:rPr>
          <w:rFonts w:eastAsia="Times New Roman" w:cs="Times New Roman"/>
          <w:szCs w:val="24"/>
        </w:rPr>
        <w:t>Λιάνα</w:t>
      </w:r>
      <w:r>
        <w:rPr>
          <w:rFonts w:eastAsia="Times New Roman" w:cs="Times New Roman"/>
          <w:szCs w:val="24"/>
        </w:rPr>
        <w:t>ς</w:t>
      </w:r>
      <w:r>
        <w:rPr>
          <w:rFonts w:eastAsia="Times New Roman" w:cs="Times New Roman"/>
          <w:szCs w:val="24"/>
        </w:rPr>
        <w:t xml:space="preserve"> Κανέλλη,</w:t>
      </w:r>
      <w:r>
        <w:rPr>
          <w:rFonts w:eastAsia="Times New Roman" w:cs="Times New Roman"/>
          <w:szCs w:val="24"/>
        </w:rPr>
        <w:t xml:space="preserve"> </w:t>
      </w:r>
      <w:r>
        <w:rPr>
          <w:rFonts w:eastAsia="Times New Roman" w:cs="Times New Roman"/>
          <w:szCs w:val="24"/>
        </w:rPr>
        <w:t>Νικολάου</w:t>
      </w:r>
      <w:r>
        <w:rPr>
          <w:rFonts w:eastAsia="Times New Roman" w:cs="Times New Roman"/>
          <w:szCs w:val="24"/>
        </w:rPr>
        <w:t xml:space="preserve"> </w:t>
      </w:r>
      <w:proofErr w:type="spellStart"/>
      <w:r>
        <w:rPr>
          <w:rFonts w:eastAsia="Times New Roman" w:cs="Times New Roman"/>
          <w:szCs w:val="24"/>
        </w:rPr>
        <w:t>Καραθα</w:t>
      </w:r>
      <w:r>
        <w:rPr>
          <w:rFonts w:eastAsia="Times New Roman" w:cs="Times New Roman"/>
          <w:szCs w:val="24"/>
        </w:rPr>
        <w:t>νασόπουλου</w:t>
      </w:r>
      <w:proofErr w:type="spellEnd"/>
      <w:r>
        <w:rPr>
          <w:rFonts w:eastAsia="Times New Roman" w:cs="Times New Roman"/>
          <w:szCs w:val="24"/>
        </w:rPr>
        <w:t xml:space="preserve">, Χρήστου </w:t>
      </w:r>
      <w:proofErr w:type="spellStart"/>
      <w:r>
        <w:rPr>
          <w:rFonts w:eastAsia="Times New Roman" w:cs="Times New Roman"/>
          <w:szCs w:val="24"/>
        </w:rPr>
        <w:t>Κατσωτή</w:t>
      </w:r>
      <w:proofErr w:type="spellEnd"/>
      <w:r>
        <w:rPr>
          <w:rFonts w:eastAsia="Times New Roman" w:cs="Times New Roman"/>
          <w:szCs w:val="24"/>
        </w:rPr>
        <w:t>, Γεω</w:t>
      </w:r>
      <w:r>
        <w:rPr>
          <w:rFonts w:eastAsia="Times New Roman" w:cs="Times New Roman"/>
          <w:szCs w:val="24"/>
        </w:rPr>
        <w:t xml:space="preserve">ργίου </w:t>
      </w:r>
      <w:proofErr w:type="spellStart"/>
      <w:r>
        <w:rPr>
          <w:rFonts w:eastAsia="Times New Roman" w:cs="Times New Roman"/>
          <w:szCs w:val="24"/>
        </w:rPr>
        <w:t>Λαμπρούλη</w:t>
      </w:r>
      <w:proofErr w:type="spellEnd"/>
      <w:r>
        <w:rPr>
          <w:rFonts w:eastAsia="Times New Roman" w:cs="Times New Roman"/>
          <w:szCs w:val="24"/>
        </w:rPr>
        <w:t>, Δι</w:t>
      </w:r>
      <w:r>
        <w:rPr>
          <w:rFonts w:eastAsia="Times New Roman" w:cs="Times New Roman"/>
          <w:szCs w:val="24"/>
        </w:rPr>
        <w:t>αμάντω</w:t>
      </w:r>
      <w:r>
        <w:rPr>
          <w:rFonts w:eastAsia="Times New Roman" w:cs="Times New Roman"/>
          <w:szCs w:val="24"/>
        </w:rPr>
        <w:t>ς</w:t>
      </w:r>
      <w:r>
        <w:rPr>
          <w:rFonts w:eastAsia="Times New Roman" w:cs="Times New Roman"/>
          <w:szCs w:val="24"/>
        </w:rPr>
        <w:t xml:space="preserve"> </w:t>
      </w:r>
      <w:proofErr w:type="spellStart"/>
      <w:r>
        <w:rPr>
          <w:rFonts w:eastAsia="Times New Roman" w:cs="Times New Roman"/>
          <w:szCs w:val="24"/>
        </w:rPr>
        <w:t>Μανωλάκου</w:t>
      </w:r>
      <w:proofErr w:type="spellEnd"/>
      <w:r>
        <w:rPr>
          <w:rFonts w:eastAsia="Times New Roman" w:cs="Times New Roman"/>
          <w:szCs w:val="24"/>
        </w:rPr>
        <w:t>, Νικολάου Μωραΐ</w:t>
      </w:r>
      <w:r>
        <w:rPr>
          <w:rFonts w:eastAsia="Times New Roman" w:cs="Times New Roman"/>
          <w:szCs w:val="24"/>
        </w:rPr>
        <w:t>τη, Αθανάσι</w:t>
      </w:r>
      <w:r>
        <w:rPr>
          <w:rFonts w:eastAsia="Times New Roman" w:cs="Times New Roman"/>
          <w:szCs w:val="24"/>
        </w:rPr>
        <w:t xml:space="preserve">ου </w:t>
      </w:r>
      <w:proofErr w:type="spellStart"/>
      <w:r>
        <w:rPr>
          <w:rFonts w:eastAsia="Times New Roman" w:cs="Times New Roman"/>
          <w:szCs w:val="24"/>
        </w:rPr>
        <w:t>Πα</w:t>
      </w:r>
      <w:r>
        <w:rPr>
          <w:rFonts w:eastAsia="Times New Roman" w:cs="Times New Roman"/>
          <w:szCs w:val="24"/>
        </w:rPr>
        <w:t>φίλη</w:t>
      </w:r>
      <w:proofErr w:type="spellEnd"/>
      <w:r>
        <w:rPr>
          <w:rFonts w:eastAsia="Times New Roman" w:cs="Times New Roman"/>
          <w:szCs w:val="24"/>
        </w:rPr>
        <w:t>, Κωνσταντίνου Στεργίου, Εμμανουήλ Συντυχάκη, Σταύρου Τάσσου,</w:t>
      </w:r>
      <w:r>
        <w:rPr>
          <w:rFonts w:eastAsia="Times New Roman" w:cs="Times New Roman"/>
          <w:szCs w:val="24"/>
        </w:rPr>
        <w:t xml:space="preserve"> προς την Υπουργό Εργασίας</w:t>
      </w:r>
      <w:r>
        <w:rPr>
          <w:rFonts w:eastAsia="Times New Roman" w:cs="Times New Roman"/>
          <w:szCs w:val="24"/>
        </w:rPr>
        <w:t>,</w:t>
      </w:r>
      <w:r>
        <w:rPr>
          <w:rFonts w:eastAsia="Times New Roman" w:cs="Times New Roman"/>
          <w:szCs w:val="24"/>
        </w:rPr>
        <w:t xml:space="preserve"> Κοινωνικής Ασφάλισης και Κοινωνικής Αλληλεγγύης </w:t>
      </w:r>
      <w:r>
        <w:rPr>
          <w:rFonts w:eastAsia="Times New Roman" w:cs="Times New Roman"/>
          <w:szCs w:val="24"/>
        </w:rPr>
        <w:t>σχετικά με τις σ</w:t>
      </w:r>
      <w:r w:rsidRPr="009C4E8F">
        <w:rPr>
          <w:rFonts w:eastAsia="Times New Roman" w:cs="Times New Roman"/>
          <w:szCs w:val="24"/>
        </w:rPr>
        <w:t xml:space="preserve">υλλογικές </w:t>
      </w:r>
      <w:r>
        <w:rPr>
          <w:rFonts w:eastAsia="Times New Roman" w:cs="Times New Roman"/>
          <w:szCs w:val="24"/>
        </w:rPr>
        <w:t>σ</w:t>
      </w:r>
      <w:r w:rsidRPr="009C4E8F">
        <w:rPr>
          <w:rFonts w:eastAsia="Times New Roman" w:cs="Times New Roman"/>
          <w:szCs w:val="24"/>
        </w:rPr>
        <w:t xml:space="preserve">υμβάσεις </w:t>
      </w:r>
      <w:r>
        <w:rPr>
          <w:rFonts w:eastAsia="Times New Roman" w:cs="Times New Roman"/>
          <w:szCs w:val="24"/>
        </w:rPr>
        <w:t>ε</w:t>
      </w:r>
      <w:r w:rsidRPr="009C4E8F">
        <w:rPr>
          <w:rFonts w:eastAsia="Times New Roman" w:cs="Times New Roman"/>
          <w:szCs w:val="24"/>
        </w:rPr>
        <w:t>ργασίας.</w:t>
      </w:r>
      <w:r>
        <w:rPr>
          <w:rFonts w:eastAsia="Times New Roman" w:cs="Times New Roman"/>
          <w:szCs w:val="24"/>
        </w:rPr>
        <w:t xml:space="preserve"> </w:t>
      </w:r>
    </w:p>
    <w:p w14:paraId="38185940"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 xml:space="preserve">Κατά τον Κανονισμό, τον λόγο θα έχει ο Πρόεδρος της </w:t>
      </w:r>
      <w:r>
        <w:rPr>
          <w:rFonts w:eastAsia="Times New Roman" w:cs="Times New Roman"/>
          <w:szCs w:val="24"/>
        </w:rPr>
        <w:t>Κ</w:t>
      </w:r>
      <w:r>
        <w:rPr>
          <w:rFonts w:eastAsia="Times New Roman" w:cs="Times New Roman"/>
          <w:szCs w:val="24"/>
        </w:rPr>
        <w:t>οινοβουλευτικής</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μάδας για δέκα λεπτά, ο κ. </w:t>
      </w:r>
      <w:proofErr w:type="spellStart"/>
      <w:r>
        <w:rPr>
          <w:rFonts w:eastAsia="Times New Roman" w:cs="Times New Roman"/>
          <w:szCs w:val="24"/>
        </w:rPr>
        <w:t>Κατσώτης</w:t>
      </w:r>
      <w:proofErr w:type="spellEnd"/>
      <w:r>
        <w:rPr>
          <w:rFonts w:eastAsia="Times New Roman" w:cs="Times New Roman"/>
          <w:szCs w:val="24"/>
        </w:rPr>
        <w:t xml:space="preserve">, πρώτος επερωτών Βουλευτής, θα πάρει τον λόγο για δέκα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και πέντε λεπτά για τη δευτερολογία, ο κ. </w:t>
      </w:r>
      <w:proofErr w:type="spellStart"/>
      <w:r>
        <w:rPr>
          <w:rFonts w:eastAsia="Times New Roman" w:cs="Times New Roman"/>
          <w:szCs w:val="24"/>
        </w:rPr>
        <w:t>Βαρδαλής</w:t>
      </w:r>
      <w:proofErr w:type="spellEnd"/>
      <w:r>
        <w:rPr>
          <w:rFonts w:eastAsia="Times New Roman" w:cs="Times New Roman"/>
          <w:szCs w:val="24"/>
        </w:rPr>
        <w:t xml:space="preserve"> πέντε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και τρία λεπτά για τη δευτερολογία. Επίσης ο κ. Γκιόκας,</w:t>
      </w:r>
      <w:r>
        <w:rPr>
          <w:rFonts w:eastAsia="Times New Roman" w:cs="Times New Roman"/>
          <w:szCs w:val="24"/>
        </w:rPr>
        <w:t xml:space="preserve"> ο κ. Δελής, ο κ. Συντυχάκης και ο κ. </w:t>
      </w:r>
      <w:proofErr w:type="spellStart"/>
      <w:r>
        <w:rPr>
          <w:rFonts w:eastAsia="Times New Roman" w:cs="Times New Roman"/>
          <w:szCs w:val="24"/>
        </w:rPr>
        <w:t>Λαμπρούλης</w:t>
      </w:r>
      <w:proofErr w:type="spellEnd"/>
      <w:r>
        <w:rPr>
          <w:rFonts w:eastAsia="Times New Roman" w:cs="Times New Roman"/>
          <w:szCs w:val="24"/>
        </w:rPr>
        <w:t xml:space="preserve"> θα λάβουν τον ίδιο χρόνο με τους προηγούμενους. </w:t>
      </w:r>
    </w:p>
    <w:p w14:paraId="38185941" w14:textId="77777777" w:rsidR="00157B13" w:rsidRDefault="00A67906">
      <w:pPr>
        <w:spacing w:line="600" w:lineRule="auto"/>
        <w:ind w:firstLine="720"/>
        <w:jc w:val="both"/>
        <w:rPr>
          <w:rFonts w:eastAsia="Times New Roman"/>
          <w:szCs w:val="24"/>
        </w:rPr>
      </w:pPr>
      <w:r w:rsidRPr="00AF3B92">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w:t>
      </w:r>
      <w:r w:rsidRPr="00AF3B92">
        <w:rPr>
          <w:rFonts w:eastAsia="Times New Roman"/>
          <w:szCs w:val="24"/>
        </w:rPr>
        <w:t xml:space="preserve"> στο εκπαιδευτικό πρόγραμμα «Εργαστήρι Δημοκρατίας» που οργανώνει το </w:t>
      </w:r>
      <w:r w:rsidRPr="00AF3B92">
        <w:rPr>
          <w:rFonts w:eastAsia="Times New Roman"/>
          <w:szCs w:val="24"/>
        </w:rPr>
        <w:lastRenderedPageBreak/>
        <w:t xml:space="preserve">Ίδρυμα της Βουλής, </w:t>
      </w:r>
      <w:r>
        <w:rPr>
          <w:rFonts w:eastAsia="Times New Roman"/>
          <w:szCs w:val="24"/>
        </w:rPr>
        <w:t>δεκαπέντε</w:t>
      </w:r>
      <w:r w:rsidRPr="00AF3B92">
        <w:rPr>
          <w:rFonts w:eastAsia="Times New Roman"/>
          <w:szCs w:val="24"/>
        </w:rPr>
        <w:t xml:space="preserve"> μαθητές και μαθήτριες και </w:t>
      </w:r>
      <w:r>
        <w:rPr>
          <w:rFonts w:eastAsia="Times New Roman"/>
          <w:szCs w:val="24"/>
        </w:rPr>
        <w:t>δύο</w:t>
      </w:r>
      <w:r w:rsidRPr="00AF3B92">
        <w:rPr>
          <w:rFonts w:eastAsia="Times New Roman"/>
          <w:szCs w:val="24"/>
        </w:rPr>
        <w:t xml:space="preserve"> εκπαιδευτικοί συνοδοί τους από το </w:t>
      </w:r>
      <w:r>
        <w:rPr>
          <w:rFonts w:eastAsia="Times New Roman"/>
          <w:szCs w:val="24"/>
        </w:rPr>
        <w:t>89</w:t>
      </w:r>
      <w:r w:rsidRPr="00E67801">
        <w:rPr>
          <w:rFonts w:eastAsia="Times New Roman"/>
          <w:szCs w:val="24"/>
          <w:vertAlign w:val="superscript"/>
        </w:rPr>
        <w:t>ο</w:t>
      </w:r>
      <w:r>
        <w:rPr>
          <w:rFonts w:eastAsia="Times New Roman"/>
          <w:szCs w:val="24"/>
        </w:rPr>
        <w:t xml:space="preserve"> Δημοτικό</w:t>
      </w:r>
      <w:r w:rsidRPr="00AF3B92">
        <w:rPr>
          <w:rFonts w:eastAsia="Times New Roman"/>
          <w:szCs w:val="24"/>
        </w:rPr>
        <w:t xml:space="preserve"> Σχολείο</w:t>
      </w:r>
      <w:r>
        <w:rPr>
          <w:rFonts w:eastAsia="Times New Roman"/>
          <w:szCs w:val="24"/>
        </w:rPr>
        <w:t xml:space="preserve"> Αθήνας</w:t>
      </w:r>
      <w:r w:rsidRPr="00AF3B92">
        <w:rPr>
          <w:rFonts w:eastAsia="Times New Roman"/>
          <w:szCs w:val="24"/>
        </w:rPr>
        <w:t>.</w:t>
      </w:r>
    </w:p>
    <w:p w14:paraId="38185942" w14:textId="77777777" w:rsidR="00157B13" w:rsidRDefault="00A67906">
      <w:pPr>
        <w:spacing w:line="600" w:lineRule="auto"/>
        <w:ind w:firstLine="720"/>
        <w:rPr>
          <w:rFonts w:eastAsia="Times New Roman"/>
          <w:szCs w:val="24"/>
        </w:rPr>
      </w:pPr>
      <w:r w:rsidRPr="00AF3B92">
        <w:rPr>
          <w:rFonts w:eastAsia="Times New Roman"/>
          <w:szCs w:val="24"/>
        </w:rPr>
        <w:t xml:space="preserve">Η Βουλή </w:t>
      </w:r>
      <w:r>
        <w:rPr>
          <w:rFonts w:eastAsia="Times New Roman"/>
          <w:szCs w:val="24"/>
        </w:rPr>
        <w:t>σάς</w:t>
      </w:r>
      <w:r w:rsidRPr="00AF3B92">
        <w:rPr>
          <w:rFonts w:eastAsia="Times New Roman"/>
          <w:szCs w:val="24"/>
        </w:rPr>
        <w:t xml:space="preserve"> καλωσορίζει.</w:t>
      </w:r>
    </w:p>
    <w:p w14:paraId="38185943" w14:textId="77777777" w:rsidR="00157B13" w:rsidRDefault="00A67906">
      <w:pPr>
        <w:spacing w:line="600" w:lineRule="auto"/>
        <w:ind w:firstLine="720"/>
        <w:jc w:val="center"/>
        <w:rPr>
          <w:rFonts w:eastAsia="Times New Roman"/>
          <w:szCs w:val="24"/>
        </w:rPr>
      </w:pPr>
      <w:r w:rsidRPr="00AF3B92">
        <w:rPr>
          <w:rFonts w:eastAsia="Times New Roman"/>
          <w:szCs w:val="24"/>
        </w:rPr>
        <w:t xml:space="preserve">(Χειροκροτήματα απ’ όλες τις πτέρυγες </w:t>
      </w:r>
      <w:r w:rsidRPr="00AF3B92">
        <w:rPr>
          <w:rFonts w:eastAsia="Times New Roman"/>
          <w:szCs w:val="24"/>
        </w:rPr>
        <w:t>της Βουλής)</w:t>
      </w:r>
    </w:p>
    <w:p w14:paraId="38185944" w14:textId="77777777" w:rsidR="00157B13" w:rsidRDefault="00A67906">
      <w:pPr>
        <w:spacing w:line="600" w:lineRule="auto"/>
        <w:ind w:firstLine="720"/>
        <w:jc w:val="both"/>
        <w:rPr>
          <w:rFonts w:eastAsia="Times New Roman"/>
          <w:szCs w:val="24"/>
        </w:rPr>
      </w:pPr>
      <w:r>
        <w:rPr>
          <w:rFonts w:eastAsia="Times New Roman"/>
          <w:szCs w:val="24"/>
        </w:rPr>
        <w:t xml:space="preserve">Τον λόγο έχει ο πρώτος επερωτών Βουλευτής κ. </w:t>
      </w:r>
      <w:proofErr w:type="spellStart"/>
      <w:r>
        <w:rPr>
          <w:rFonts w:eastAsia="Times New Roman"/>
          <w:szCs w:val="24"/>
        </w:rPr>
        <w:t>Κατσώτης</w:t>
      </w:r>
      <w:proofErr w:type="spellEnd"/>
      <w:r>
        <w:rPr>
          <w:rFonts w:eastAsia="Times New Roman"/>
          <w:szCs w:val="24"/>
        </w:rPr>
        <w:t xml:space="preserve">. </w:t>
      </w:r>
    </w:p>
    <w:p w14:paraId="38185945" w14:textId="77777777" w:rsidR="00157B13" w:rsidRDefault="00A67906">
      <w:pPr>
        <w:spacing w:line="600" w:lineRule="auto"/>
        <w:ind w:firstLine="720"/>
        <w:jc w:val="both"/>
        <w:rPr>
          <w:rFonts w:eastAsia="Times New Roman"/>
          <w:szCs w:val="24"/>
        </w:rPr>
      </w:pPr>
      <w:r w:rsidRPr="0040790F">
        <w:rPr>
          <w:rFonts w:eastAsia="Times New Roman"/>
          <w:b/>
          <w:szCs w:val="24"/>
        </w:rPr>
        <w:t xml:space="preserve">ΧΡΗΣΤΟΣ ΚΑΤΣΩΤΗΣ: </w:t>
      </w:r>
      <w:r>
        <w:rPr>
          <w:rFonts w:eastAsia="Times New Roman"/>
          <w:szCs w:val="24"/>
        </w:rPr>
        <w:t xml:space="preserve">Ευχαριστώ πολύ, κύριε Πρόεδρε. </w:t>
      </w:r>
    </w:p>
    <w:p w14:paraId="38185946" w14:textId="77777777" w:rsidR="00157B13" w:rsidRDefault="00A67906">
      <w:pPr>
        <w:spacing w:line="600" w:lineRule="auto"/>
        <w:ind w:firstLine="720"/>
        <w:jc w:val="both"/>
        <w:rPr>
          <w:rFonts w:eastAsia="Times New Roman"/>
          <w:szCs w:val="24"/>
        </w:rPr>
      </w:pPr>
      <w:r>
        <w:rPr>
          <w:rFonts w:eastAsia="Times New Roman"/>
          <w:szCs w:val="24"/>
        </w:rPr>
        <w:t xml:space="preserve">Η Κοινοβουλευτική Ομάδα του ΚΚΕ έχει καταθέσει από τον Οκτώβριο του 2016 την πρόταση νόμου των </w:t>
      </w:r>
      <w:r>
        <w:rPr>
          <w:rFonts w:eastAsia="Times New Roman"/>
          <w:szCs w:val="24"/>
        </w:rPr>
        <w:t>πεντακοσίων δεκατριών</w:t>
      </w:r>
      <w:r>
        <w:rPr>
          <w:rFonts w:eastAsia="Times New Roman"/>
          <w:szCs w:val="24"/>
        </w:rPr>
        <w:t xml:space="preserve"> </w:t>
      </w:r>
      <w:r>
        <w:rPr>
          <w:rFonts w:eastAsia="Times New Roman"/>
          <w:szCs w:val="24"/>
        </w:rPr>
        <w:t>ο</w:t>
      </w:r>
      <w:r>
        <w:rPr>
          <w:rFonts w:eastAsia="Times New Roman"/>
          <w:szCs w:val="24"/>
        </w:rPr>
        <w:t xml:space="preserve">ργανώσεων, </w:t>
      </w:r>
      <w:r>
        <w:rPr>
          <w:rFonts w:eastAsia="Times New Roman"/>
          <w:szCs w:val="24"/>
        </w:rPr>
        <w:t>ο</w:t>
      </w:r>
      <w:r>
        <w:rPr>
          <w:rFonts w:eastAsia="Times New Roman"/>
          <w:szCs w:val="24"/>
        </w:rPr>
        <w:t>μοσπονδι</w:t>
      </w:r>
      <w:r>
        <w:rPr>
          <w:rFonts w:eastAsia="Times New Roman"/>
          <w:szCs w:val="24"/>
        </w:rPr>
        <w:t xml:space="preserve">ών, </w:t>
      </w:r>
      <w:r>
        <w:rPr>
          <w:rFonts w:eastAsia="Times New Roman"/>
          <w:szCs w:val="24"/>
        </w:rPr>
        <w:t>ε</w:t>
      </w:r>
      <w:r>
        <w:rPr>
          <w:rFonts w:eastAsia="Times New Roman"/>
          <w:szCs w:val="24"/>
        </w:rPr>
        <w:t xml:space="preserve">ργατικών </w:t>
      </w:r>
      <w:r>
        <w:rPr>
          <w:rFonts w:eastAsia="Times New Roman"/>
          <w:szCs w:val="24"/>
        </w:rPr>
        <w:t>κ</w:t>
      </w:r>
      <w:r>
        <w:rPr>
          <w:rFonts w:eastAsia="Times New Roman"/>
          <w:szCs w:val="24"/>
        </w:rPr>
        <w:t xml:space="preserve">έντρων, </w:t>
      </w:r>
      <w:r>
        <w:rPr>
          <w:rFonts w:eastAsia="Times New Roman"/>
          <w:szCs w:val="24"/>
        </w:rPr>
        <w:t>σ</w:t>
      </w:r>
      <w:r>
        <w:rPr>
          <w:rFonts w:eastAsia="Times New Roman"/>
          <w:szCs w:val="24"/>
        </w:rPr>
        <w:t xml:space="preserve">υνδικάτων κλαδικών ή επιχειρησιακών, όλης της χώρας. </w:t>
      </w:r>
    </w:p>
    <w:p w14:paraId="38185947" w14:textId="77777777" w:rsidR="00157B13" w:rsidRDefault="00A67906">
      <w:pPr>
        <w:spacing w:line="600" w:lineRule="auto"/>
        <w:ind w:firstLine="720"/>
        <w:jc w:val="both"/>
        <w:rPr>
          <w:rFonts w:eastAsia="Times New Roman"/>
          <w:szCs w:val="24"/>
        </w:rPr>
      </w:pPr>
      <w:r>
        <w:rPr>
          <w:rFonts w:eastAsia="Times New Roman"/>
          <w:szCs w:val="24"/>
        </w:rPr>
        <w:t>Από τότε μέχρι σήμερα η Κυβέρνηση δεν έχει τοποθετηθεί συγκεκριμένα πάνω στα αιτήματα και τις διεκδικήσεις των εργαζομένων. Το ίδιο βέβαια και τα υπόλοιπα κόμματα. Να θυμίσουμε ό</w:t>
      </w:r>
      <w:r>
        <w:rPr>
          <w:rFonts w:eastAsia="Times New Roman"/>
          <w:szCs w:val="24"/>
        </w:rPr>
        <w:t xml:space="preserve">τι τα συνδικάτα με μεγάλο συλλαλητήριο έξω από τη Βουλή </w:t>
      </w:r>
      <w:r>
        <w:rPr>
          <w:rFonts w:eastAsia="Times New Roman"/>
          <w:szCs w:val="24"/>
        </w:rPr>
        <w:lastRenderedPageBreak/>
        <w:t xml:space="preserve">κατέθεσαν την πρόταση νόμου που επεξεργάστηκαν σε όλα τα κοινοβουλευτικά κόμματα εκτός της εγκληματικής ναζιστικής οργάνωσης της Χρυσής Αυγής που τα </w:t>
      </w:r>
      <w:r>
        <w:rPr>
          <w:rFonts w:eastAsia="Times New Roman"/>
          <w:szCs w:val="24"/>
        </w:rPr>
        <w:t>σ</w:t>
      </w:r>
      <w:r>
        <w:rPr>
          <w:rFonts w:eastAsia="Times New Roman"/>
          <w:szCs w:val="24"/>
        </w:rPr>
        <w:t>ωματεία γνωρίζουν από πρώτο χέρι ότι οι φασίστες ε</w:t>
      </w:r>
      <w:r>
        <w:rPr>
          <w:rFonts w:eastAsia="Times New Roman"/>
          <w:szCs w:val="24"/>
        </w:rPr>
        <w:t xml:space="preserve">ίναι τα τσιράκια των αφεντικών, δουλέμποροι, μπράβοι, επαγγελματίες απεργοσπάστες και μαχαιροβγάλτες. </w:t>
      </w:r>
    </w:p>
    <w:p w14:paraId="38185948" w14:textId="77777777" w:rsidR="00157B13" w:rsidRDefault="00A67906">
      <w:pPr>
        <w:spacing w:line="600" w:lineRule="auto"/>
        <w:ind w:firstLine="720"/>
        <w:jc w:val="both"/>
        <w:rPr>
          <w:rFonts w:eastAsia="Times New Roman"/>
          <w:szCs w:val="24"/>
        </w:rPr>
      </w:pPr>
      <w:r>
        <w:rPr>
          <w:rFonts w:eastAsia="Times New Roman"/>
          <w:szCs w:val="24"/>
        </w:rPr>
        <w:t xml:space="preserve">Παρά την επεξεργασμένη κυβερνητική προπαγάνδα, έχουν προ πολλού αποκαλυφθεί οι πραγματικές προθέσεις της Κυβέρνησης για σημαντικά ζητήματα της εργατικής </w:t>
      </w:r>
      <w:r>
        <w:rPr>
          <w:rFonts w:eastAsia="Times New Roman"/>
          <w:szCs w:val="24"/>
        </w:rPr>
        <w:t>τάξης και κάθε λαϊκής οικογένειας, όπως οι συλλογικές συμβάσεις εργασίας, ο κατώτερος μισθός και μεροκάματο, ο δέκατος τρίτος και δέκατος τέταρτος μισθός και σύνταξη, ο ημερήσιος εβδομαδιαίος χρόνος εργασίας, οι ελαστικές σχέσεις εργασίας, για όλα αυτά που</w:t>
      </w:r>
      <w:r>
        <w:rPr>
          <w:rFonts w:eastAsia="Times New Roman"/>
          <w:szCs w:val="24"/>
        </w:rPr>
        <w:t xml:space="preserve"> κύρια καθορίζουν την τιμή της εργατικής δύναμης, το επίπεδο ζωής της εργατικής τάξης και των οικογενειών της, την προοπτική ιδιαίτερα των νέων. </w:t>
      </w:r>
    </w:p>
    <w:p w14:paraId="38185949" w14:textId="77777777" w:rsidR="00157B13" w:rsidRDefault="00A67906">
      <w:pPr>
        <w:spacing w:line="600" w:lineRule="auto"/>
        <w:ind w:firstLine="720"/>
        <w:jc w:val="both"/>
        <w:rPr>
          <w:rFonts w:eastAsia="Times New Roman"/>
          <w:szCs w:val="24"/>
        </w:rPr>
      </w:pPr>
      <w:r>
        <w:rPr>
          <w:rFonts w:eastAsia="Times New Roman"/>
          <w:szCs w:val="24"/>
        </w:rPr>
        <w:t>Οι φορείς των επιχειρηματικών ομίλων, οι κυβερνήσεις και τα κόμματα που τους υπηρετούν με συντονιστεί την Ευρω</w:t>
      </w:r>
      <w:r>
        <w:rPr>
          <w:rFonts w:eastAsia="Times New Roman"/>
          <w:szCs w:val="24"/>
        </w:rPr>
        <w:t xml:space="preserve">παϊκή Ένωση, έχουν σχεδιάσει και υλοποιούν μέτρα και πολιτικές που έχουν ως κύρια επιδίωξη την αύξηση της ανταγωνιστικότητας </w:t>
      </w:r>
      <w:r>
        <w:rPr>
          <w:rFonts w:eastAsia="Times New Roman"/>
          <w:szCs w:val="24"/>
        </w:rPr>
        <w:lastRenderedPageBreak/>
        <w:t>των επιχειρήσεων έναντι άλλων ανταγωνιστριών χωρών. Για όλους αυτούς, ένας είναι ο οδικός χάρτης, η αύξηση της κερδοφορίας των επιχ</w:t>
      </w:r>
      <w:r>
        <w:rPr>
          <w:rFonts w:eastAsia="Times New Roman"/>
          <w:szCs w:val="24"/>
        </w:rPr>
        <w:t xml:space="preserve">ειρήσεων και αυτός ο στόχος δεν μπορεί να επιτευχθεί αν δεν αυξηθεί η εκμετάλλευση των εργαζομένων. </w:t>
      </w:r>
    </w:p>
    <w:p w14:paraId="3818594A" w14:textId="77777777" w:rsidR="00157B13" w:rsidRDefault="00A67906">
      <w:pPr>
        <w:spacing w:line="600" w:lineRule="auto"/>
        <w:ind w:firstLine="720"/>
        <w:jc w:val="both"/>
        <w:rPr>
          <w:rFonts w:eastAsia="Times New Roman" w:cs="Times New Roman"/>
          <w:szCs w:val="24"/>
        </w:rPr>
      </w:pPr>
      <w:r>
        <w:rPr>
          <w:rFonts w:eastAsia="Times New Roman"/>
          <w:szCs w:val="24"/>
        </w:rPr>
        <w:t>Σε όλα τα κράτη μέλη της Ευρωπαϊκής Ένωσης έχουν πάρει μέτρα και έχουν καταφέρει μεγάλα πλήγματα σε ό,τι έχει κατακτήσει το κίνημα της εργατικής τάξης με σ</w:t>
      </w:r>
      <w:r>
        <w:rPr>
          <w:rFonts w:eastAsia="Times New Roman"/>
          <w:szCs w:val="24"/>
        </w:rPr>
        <w:t>κληρούς αγώνες. Είναι ολοζώντανο το παράδειγμα της Γαλλίας και τα μέτρα του επιστήθιου φίλου της Κυβέρνησης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κ. Μακρόν, που έχουν βγάλει στον δρόμο του αγώνα τους Γάλλους εργαζόμενους. </w:t>
      </w:r>
    </w:p>
    <w:p w14:paraId="3818594B" w14:textId="77777777" w:rsidR="00157B13" w:rsidRDefault="00A67906">
      <w:pPr>
        <w:spacing w:line="600" w:lineRule="auto"/>
        <w:ind w:firstLine="720"/>
        <w:jc w:val="both"/>
        <w:rPr>
          <w:rFonts w:eastAsia="Times New Roman"/>
          <w:szCs w:val="24"/>
        </w:rPr>
      </w:pPr>
      <w:r>
        <w:rPr>
          <w:rFonts w:eastAsia="Times New Roman"/>
          <w:szCs w:val="24"/>
        </w:rPr>
        <w:t xml:space="preserve">Η παραπέρα υπονόμευση των συλλογικών συμβάσεων εργασίας </w:t>
      </w:r>
      <w:r>
        <w:rPr>
          <w:rFonts w:eastAsia="Times New Roman"/>
          <w:szCs w:val="24"/>
        </w:rPr>
        <w:t xml:space="preserve">προχωρά με ανατροπές στη σταθερή δουλειά και την επέκταση της μερικής απασχόλησης, των ελαστικών μορφών απασχόλησης, με αποφάσεις και </w:t>
      </w:r>
      <w:r>
        <w:rPr>
          <w:rFonts w:eastAsia="Times New Roman"/>
          <w:szCs w:val="24"/>
        </w:rPr>
        <w:t>ο</w:t>
      </w:r>
      <w:r>
        <w:rPr>
          <w:rFonts w:eastAsia="Times New Roman"/>
          <w:szCs w:val="24"/>
        </w:rPr>
        <w:t>δηγίες της Ευρωπαϊκής Ένωσης που η Κυβέρνηση τ</w:t>
      </w:r>
      <w:r>
        <w:rPr>
          <w:rFonts w:eastAsia="Times New Roman"/>
          <w:szCs w:val="24"/>
        </w:rPr>
        <w:t>ι</w:t>
      </w:r>
      <w:r>
        <w:rPr>
          <w:rFonts w:eastAsia="Times New Roman"/>
          <w:szCs w:val="24"/>
        </w:rPr>
        <w:t>ς παρουσιάζει ως ευρωπαϊκό κεκτημένο. Επεκτείνονται με γρήγορους ρυθμούς ο</w:t>
      </w:r>
      <w:r>
        <w:rPr>
          <w:rFonts w:eastAsia="Times New Roman"/>
          <w:szCs w:val="24"/>
        </w:rPr>
        <w:t>ι ανατροπές και στον σταθερό ημερήσιο χρόνο εργασίας, τη μεγαλύτερη κατάκτηση των εργαζομένων</w:t>
      </w:r>
      <w:r>
        <w:rPr>
          <w:rFonts w:eastAsia="Times New Roman"/>
          <w:szCs w:val="24"/>
        </w:rPr>
        <w:t>,</w:t>
      </w:r>
      <w:r>
        <w:rPr>
          <w:rFonts w:eastAsia="Times New Roman"/>
          <w:szCs w:val="24"/>
        </w:rPr>
        <w:t xml:space="preserve"> από το Σικάγο ακόμα. </w:t>
      </w:r>
    </w:p>
    <w:p w14:paraId="3818594C" w14:textId="77777777" w:rsidR="00157B13" w:rsidRDefault="00A67906">
      <w:pPr>
        <w:spacing w:line="600" w:lineRule="auto"/>
        <w:ind w:firstLine="720"/>
        <w:jc w:val="both"/>
        <w:rPr>
          <w:rFonts w:eastAsia="Times New Roman"/>
          <w:szCs w:val="24"/>
        </w:rPr>
      </w:pPr>
      <w:r>
        <w:rPr>
          <w:rFonts w:eastAsia="Times New Roman"/>
          <w:szCs w:val="24"/>
        </w:rPr>
        <w:lastRenderedPageBreak/>
        <w:t>Η καπιταλιστική κρίση για την αστική τάξη αποτέλεσε ευκαιρία. Έτσι εξάλλου το διατυμπάνιζαν. Έτσι οι πολιτικές δυνάμεις που την υπηρετούν π</w:t>
      </w:r>
      <w:r>
        <w:rPr>
          <w:rFonts w:eastAsia="Times New Roman"/>
          <w:szCs w:val="24"/>
        </w:rPr>
        <w:t xml:space="preserve">ροχώρησαν με γρήγορους ρυθμούς στην υλοποίηση όλων των αποφάσεων της Ευρωπαϊκής Ένωσης των επιλογών των επιχειρηματικών ομίλων. </w:t>
      </w:r>
    </w:p>
    <w:p w14:paraId="3818594D" w14:textId="77777777" w:rsidR="00157B13" w:rsidRDefault="00A67906">
      <w:pPr>
        <w:spacing w:line="600" w:lineRule="auto"/>
        <w:ind w:firstLine="720"/>
        <w:jc w:val="both"/>
        <w:rPr>
          <w:rFonts w:eastAsia="Times New Roman"/>
          <w:szCs w:val="24"/>
        </w:rPr>
      </w:pPr>
      <w:r>
        <w:rPr>
          <w:rFonts w:eastAsia="Times New Roman"/>
          <w:szCs w:val="24"/>
        </w:rPr>
        <w:t xml:space="preserve">Το ένα μετά το άλλο τα κόμματα που κυβέρνησαν ή και συμμετείχαν σε κυβέρνηση από το 2010 και μετά </w:t>
      </w:r>
      <w:r>
        <w:rPr>
          <w:rFonts w:eastAsia="Times New Roman"/>
          <w:szCs w:val="24"/>
        </w:rPr>
        <w:t>–</w:t>
      </w:r>
      <w:r>
        <w:rPr>
          <w:rFonts w:eastAsia="Times New Roman"/>
          <w:szCs w:val="24"/>
        </w:rPr>
        <w:t>ΠΑΣΟΚ, Νέα Δημοκρατία, ΔΗΜΑΡ</w:t>
      </w:r>
      <w:r>
        <w:rPr>
          <w:rFonts w:eastAsia="Times New Roman"/>
          <w:szCs w:val="24"/>
        </w:rPr>
        <w:t>, ΛΑΟΣ, ΣΥΡΙΖΑ, ΑΝΕΛ</w:t>
      </w:r>
      <w:r>
        <w:rPr>
          <w:rFonts w:eastAsia="Times New Roman"/>
          <w:szCs w:val="24"/>
        </w:rPr>
        <w:t>–</w:t>
      </w:r>
      <w:r>
        <w:rPr>
          <w:rFonts w:eastAsia="Times New Roman"/>
          <w:szCs w:val="24"/>
        </w:rPr>
        <w:t xml:space="preserve"> νομοθέτησαν τις αντεργατικές επιλογές των επιχειρηματικών ομίλων. Προσπάθησαν να ενοχοποιήσουν τις κατακτήσεις. Τις πα</w:t>
      </w:r>
      <w:r>
        <w:rPr>
          <w:rFonts w:eastAsia="Times New Roman"/>
          <w:szCs w:val="24"/>
        </w:rPr>
        <w:t xml:space="preserve">ρουσίασαν ως αιτία της κρίσης. «Οι εργαζόμενοι ζούσαν πάνω από τις δυνάμεις τους, είχαν μισθούς και δικαιώματα πάνω απ’ αυτά που άντεχε η οικονομία, ήταν παθογένειες του παρελθόντος, αποτελέσματα του πελατειακού κράτους» κι άλλα πολλά. </w:t>
      </w:r>
    </w:p>
    <w:p w14:paraId="3818594E" w14:textId="77777777" w:rsidR="00157B13" w:rsidRDefault="00A67906">
      <w:pPr>
        <w:spacing w:line="600" w:lineRule="auto"/>
        <w:ind w:firstLine="720"/>
        <w:jc w:val="both"/>
        <w:rPr>
          <w:rFonts w:eastAsia="Times New Roman"/>
          <w:szCs w:val="24"/>
        </w:rPr>
      </w:pPr>
      <w:r>
        <w:rPr>
          <w:rFonts w:eastAsia="Times New Roman"/>
          <w:szCs w:val="24"/>
        </w:rPr>
        <w:t>Τρία μνημόνια, εκατ</w:t>
      </w:r>
      <w:r>
        <w:rPr>
          <w:rFonts w:eastAsia="Times New Roman"/>
          <w:szCs w:val="24"/>
        </w:rPr>
        <w:t xml:space="preserve">οντάδες </w:t>
      </w:r>
      <w:proofErr w:type="spellStart"/>
      <w:r>
        <w:rPr>
          <w:rFonts w:eastAsia="Times New Roman"/>
          <w:szCs w:val="24"/>
        </w:rPr>
        <w:t>εφαρμοστικοί</w:t>
      </w:r>
      <w:proofErr w:type="spellEnd"/>
      <w:r>
        <w:rPr>
          <w:rFonts w:eastAsia="Times New Roman"/>
          <w:szCs w:val="24"/>
        </w:rPr>
        <w:t xml:space="preserve"> νόμοι έχουν ως θύματα την εργατική τάξη, τα λαϊκά στρώματα. Έφοδος σε κάθε δικαίωμα</w:t>
      </w:r>
      <w:r>
        <w:rPr>
          <w:rFonts w:eastAsia="Times New Roman"/>
          <w:szCs w:val="24"/>
        </w:rPr>
        <w:t>,</w:t>
      </w:r>
      <w:r>
        <w:rPr>
          <w:rFonts w:eastAsia="Times New Roman"/>
          <w:szCs w:val="24"/>
        </w:rPr>
        <w:t xml:space="preserve"> για να δημιουργηθεί το φιλικό περιβάλλον για τις επενδύσεις, για την ανταγωνιστικότητα της οικονομίας. Η μείωση </w:t>
      </w:r>
      <w:r>
        <w:rPr>
          <w:rFonts w:eastAsia="Times New Roman"/>
          <w:szCs w:val="24"/>
        </w:rPr>
        <w:lastRenderedPageBreak/>
        <w:t>του μισθολογικού και μη μισθολογικού κ</w:t>
      </w:r>
      <w:r>
        <w:rPr>
          <w:rFonts w:eastAsia="Times New Roman"/>
          <w:szCs w:val="24"/>
        </w:rPr>
        <w:t>όστους ήταν ο κύριος στόχος όλων των κυβερνήσεων και των κομμάτων που συμμετείχαν σ’ αυτές. Προηγήθηκαν της κατάργησης των συλλογικών συμβάσεων εργασίας η γενίκευση των ελαστικών μορφών, οι εργολαβίες, τα δικηγορικά γραφεία, η αύξηση της δοκιμαστικής περιό</w:t>
      </w:r>
      <w:r>
        <w:rPr>
          <w:rFonts w:eastAsia="Times New Roman"/>
          <w:szCs w:val="24"/>
        </w:rPr>
        <w:t>δου στην οποία η απόλυση είναι χωρίς αποζημίωση σε ένα</w:t>
      </w:r>
      <w:r>
        <w:rPr>
          <w:rFonts w:eastAsia="Times New Roman"/>
          <w:szCs w:val="24"/>
        </w:rPr>
        <w:t>ν</w:t>
      </w:r>
      <w:r>
        <w:rPr>
          <w:rFonts w:eastAsia="Times New Roman"/>
          <w:szCs w:val="24"/>
        </w:rPr>
        <w:t xml:space="preserve"> χρόνο από δυο μήνες, δραστική μείωση των αποζημιώσεων. Η σταθερή δουλειά με διευθυντικό δικαίωμα μετατράπηκε σε εκ περιτροπής εργασία</w:t>
      </w:r>
      <w:r>
        <w:rPr>
          <w:rFonts w:eastAsia="Times New Roman"/>
          <w:szCs w:val="24"/>
        </w:rPr>
        <w:t>,</w:t>
      </w:r>
      <w:r>
        <w:rPr>
          <w:rFonts w:eastAsia="Times New Roman"/>
          <w:szCs w:val="24"/>
        </w:rPr>
        <w:t xml:space="preserve"> σε μερικής απασχόλησης</w:t>
      </w:r>
      <w:r>
        <w:rPr>
          <w:rFonts w:eastAsia="Times New Roman"/>
          <w:szCs w:val="24"/>
        </w:rPr>
        <w:t>,</w:t>
      </w:r>
      <w:r>
        <w:rPr>
          <w:rFonts w:eastAsia="Times New Roman"/>
          <w:szCs w:val="24"/>
        </w:rPr>
        <w:t xml:space="preserve"> με επιχείρημα τη μείωση των δραστηριοτήτω</w:t>
      </w:r>
      <w:r>
        <w:rPr>
          <w:rFonts w:eastAsia="Times New Roman"/>
          <w:szCs w:val="24"/>
        </w:rPr>
        <w:t xml:space="preserve">ν λόγω κρίσης. </w:t>
      </w:r>
    </w:p>
    <w:p w14:paraId="3818594F" w14:textId="77777777" w:rsidR="00157B13" w:rsidRDefault="00A67906">
      <w:pPr>
        <w:spacing w:line="600" w:lineRule="auto"/>
        <w:ind w:firstLine="720"/>
        <w:jc w:val="both"/>
        <w:rPr>
          <w:rFonts w:eastAsia="Times New Roman"/>
          <w:szCs w:val="24"/>
        </w:rPr>
      </w:pPr>
      <w:r>
        <w:rPr>
          <w:rFonts w:eastAsia="Times New Roman"/>
          <w:szCs w:val="24"/>
        </w:rPr>
        <w:t>Κατάργησαν τα όποια αντικίνητρα στις απολύσεις, ενίσχυσαν την αντικατάσταση των παλιών εργαζομένων με δικαιώματα, με νέους</w:t>
      </w:r>
      <w:r>
        <w:rPr>
          <w:rFonts w:eastAsia="Times New Roman"/>
          <w:szCs w:val="24"/>
        </w:rPr>
        <w:t>,</w:t>
      </w:r>
      <w:r>
        <w:rPr>
          <w:rFonts w:eastAsia="Times New Roman"/>
          <w:szCs w:val="24"/>
        </w:rPr>
        <w:t xml:space="preserve"> φτηνούς και χωρίς δικαιώματα. Η πράξη του </w:t>
      </w:r>
      <w:r>
        <w:rPr>
          <w:rFonts w:eastAsia="Times New Roman"/>
          <w:szCs w:val="24"/>
        </w:rPr>
        <w:t>Υ</w:t>
      </w:r>
      <w:r>
        <w:rPr>
          <w:rFonts w:eastAsia="Times New Roman"/>
          <w:szCs w:val="24"/>
        </w:rPr>
        <w:t xml:space="preserve">πουργικού </w:t>
      </w:r>
      <w:r>
        <w:rPr>
          <w:rFonts w:eastAsia="Times New Roman"/>
          <w:szCs w:val="24"/>
        </w:rPr>
        <w:t>Σ</w:t>
      </w:r>
      <w:r>
        <w:rPr>
          <w:rFonts w:eastAsia="Times New Roman"/>
          <w:szCs w:val="24"/>
        </w:rPr>
        <w:t>υμβουλίου το 2012 επέφερε μεγάλη μείωση του κατώτερου μισθού κ</w:t>
      </w:r>
      <w:r>
        <w:rPr>
          <w:rFonts w:eastAsia="Times New Roman"/>
          <w:szCs w:val="24"/>
        </w:rPr>
        <w:t>ατά 22% και 32% αντίστοιχα για τους νέους</w:t>
      </w:r>
      <w:r>
        <w:rPr>
          <w:rFonts w:eastAsia="Times New Roman"/>
          <w:szCs w:val="24"/>
        </w:rPr>
        <w:t>,</w:t>
      </w:r>
      <w:r>
        <w:rPr>
          <w:rFonts w:eastAsia="Times New Roman"/>
          <w:szCs w:val="24"/>
        </w:rPr>
        <w:t xml:space="preserve"> που αποτελούσε τη βάση διαπραγμάτευσης των κλαδικών μισθών. Επέφερε τον διαχωρισμό νέων και παλιών, θέ</w:t>
      </w:r>
      <w:r>
        <w:rPr>
          <w:rFonts w:eastAsia="Times New Roman"/>
          <w:szCs w:val="24"/>
        </w:rPr>
        <w:lastRenderedPageBreak/>
        <w:t xml:space="preserve">σπισε τον </w:t>
      </w:r>
      <w:r>
        <w:rPr>
          <w:rFonts w:eastAsia="Times New Roman"/>
          <w:szCs w:val="24"/>
        </w:rPr>
        <w:t>«</w:t>
      </w:r>
      <w:proofErr w:type="spellStart"/>
      <w:r>
        <w:rPr>
          <w:rFonts w:eastAsia="Times New Roman"/>
          <w:szCs w:val="24"/>
        </w:rPr>
        <w:t>υποκατώτατο</w:t>
      </w:r>
      <w:proofErr w:type="spellEnd"/>
      <w:r>
        <w:rPr>
          <w:rFonts w:eastAsia="Times New Roman"/>
          <w:szCs w:val="24"/>
        </w:rPr>
        <w:t>»</w:t>
      </w:r>
      <w:r>
        <w:rPr>
          <w:rFonts w:eastAsia="Times New Roman"/>
          <w:szCs w:val="24"/>
        </w:rPr>
        <w:t xml:space="preserve"> μισθό, προστέθηκε στον νόμο Κατσέλη του 2011 που πρόβλεπε την αντικατάσταση των κλαδικώ</w:t>
      </w:r>
      <w:r>
        <w:rPr>
          <w:rFonts w:eastAsia="Times New Roman"/>
          <w:szCs w:val="24"/>
        </w:rPr>
        <w:t>ν συλλογικών συμβάσεων από επιχειρησιακές συμβάσεις που υπογράφονται από ενώσεις προσώπων οι οποίες δημιουργούνται από τους εργοδότες καθώς και από ατομικές που κυριάρχησαν</w:t>
      </w:r>
      <w:r>
        <w:rPr>
          <w:rFonts w:eastAsia="Times New Roman"/>
          <w:szCs w:val="24"/>
        </w:rPr>
        <w:t>,</w:t>
      </w:r>
      <w:r>
        <w:rPr>
          <w:rFonts w:eastAsia="Times New Roman"/>
          <w:szCs w:val="24"/>
        </w:rPr>
        <w:t xml:space="preserve"> επιφέροντας μεγάλη ανατροπή στους όρους αμοιβής και εργασίας της μεγάλης πλειοψηφί</w:t>
      </w:r>
      <w:r>
        <w:rPr>
          <w:rFonts w:eastAsia="Times New Roman"/>
          <w:szCs w:val="24"/>
        </w:rPr>
        <w:t xml:space="preserve">ας των εργαζομένων. </w:t>
      </w:r>
    </w:p>
    <w:p w14:paraId="38185950" w14:textId="77777777" w:rsidR="00157B13" w:rsidRDefault="00A67906">
      <w:pPr>
        <w:spacing w:line="600" w:lineRule="auto"/>
        <w:ind w:firstLine="720"/>
        <w:jc w:val="both"/>
        <w:rPr>
          <w:rFonts w:eastAsia="Times New Roman"/>
          <w:szCs w:val="24"/>
        </w:rPr>
      </w:pPr>
      <w:r>
        <w:rPr>
          <w:rFonts w:eastAsia="Times New Roman"/>
          <w:szCs w:val="24"/>
        </w:rPr>
        <w:t>Είναι χαρακτηριστικό ότι αμέσως μετά τον νόμο υπογράφτηκαν περίπου χίλιες επιχειρησιακές συμβάσεις σε έναν χρόνο. Δεν μιλάμε για έκρηξη οργάνωσης των εργατών και δημιουργίας επιχειρησιακών σωματείων, αλλά για την ευκαιρία των εργοδοτών</w:t>
      </w:r>
      <w:r>
        <w:rPr>
          <w:rFonts w:eastAsia="Times New Roman"/>
          <w:szCs w:val="24"/>
        </w:rPr>
        <w:t xml:space="preserve"> να αξιοποιήσουν το εργαλείο της ένωσης προσώπων. Με το 15% των εργαζομένων κάτω από εκβιασμούς και απειλές επέβαλαν κλαδικούς μισθούς στο ύψος του βασικού. Πάνω από το 80% αυτών των επιχειρησιακών συμβάσεων είναι στα 586 ευρώ μ</w:t>
      </w:r>
      <w:r>
        <w:rPr>
          <w:rFonts w:eastAsia="Times New Roman"/>
          <w:szCs w:val="24"/>
        </w:rPr>
        <w:t>ε</w:t>
      </w:r>
      <w:r>
        <w:rPr>
          <w:rFonts w:eastAsia="Times New Roman"/>
          <w:szCs w:val="24"/>
        </w:rPr>
        <w:t xml:space="preserve">ικτά ή 511 ευρώ αντίστοιχα </w:t>
      </w:r>
      <w:r>
        <w:rPr>
          <w:rFonts w:eastAsia="Times New Roman"/>
          <w:szCs w:val="24"/>
        </w:rPr>
        <w:t xml:space="preserve">για τους νέους. </w:t>
      </w:r>
    </w:p>
    <w:p w14:paraId="38185951" w14:textId="77777777" w:rsidR="00157B13" w:rsidRDefault="00A67906">
      <w:pPr>
        <w:spacing w:line="600" w:lineRule="auto"/>
        <w:ind w:firstLine="720"/>
        <w:jc w:val="both"/>
        <w:rPr>
          <w:rFonts w:eastAsia="Times New Roman"/>
          <w:szCs w:val="24"/>
        </w:rPr>
      </w:pPr>
      <w:r>
        <w:rPr>
          <w:rFonts w:eastAsia="Times New Roman"/>
          <w:szCs w:val="24"/>
        </w:rPr>
        <w:lastRenderedPageBreak/>
        <w:t xml:space="preserve">Η Κυβέρνηση της «πρώτης φοράς αριστερά» υλοποίησε μια ακόμα βρώμικη αποστολή, την ψήφιση των νέων εμποδίων για την απεργία, αποθρασύνοντας τους εργοδότες και τους άλλους μηχανισμούς, όπως είδαμε αυτές τις μέρες στο λιμάνι του Πειραιά, μια </w:t>
      </w:r>
      <w:r>
        <w:rPr>
          <w:rFonts w:eastAsia="Times New Roman"/>
          <w:szCs w:val="24"/>
        </w:rPr>
        <w:t>βιομηχανία δικαστικών απαγορεύσεων του δικαιώματος της απεργίας. Η Κυβέρνηση προβάλλει σήμερα την επαναφορά των συλλογικών συμβάσεων εργασίας και την αύξηση του κατώτερου μισθού. Πέτυχε νίκη, λέει, στη σκληρή διαπραγμάτευση και θα επανέλθουν οι συμβάσεις α</w:t>
      </w:r>
      <w:r>
        <w:rPr>
          <w:rFonts w:eastAsia="Times New Roman"/>
          <w:szCs w:val="24"/>
        </w:rPr>
        <w:t xml:space="preserve">πό τον Αύγουστο, μάλλον τότε που είναι παχιές οι μύγες. </w:t>
      </w:r>
    </w:p>
    <w:p w14:paraId="38185952" w14:textId="77777777" w:rsidR="00157B13" w:rsidRDefault="00A67906">
      <w:pPr>
        <w:spacing w:line="600" w:lineRule="auto"/>
        <w:ind w:firstLine="720"/>
        <w:jc w:val="both"/>
        <w:rPr>
          <w:rFonts w:eastAsia="Times New Roman"/>
          <w:szCs w:val="24"/>
        </w:rPr>
      </w:pPr>
      <w:r>
        <w:rPr>
          <w:rFonts w:eastAsia="Times New Roman"/>
          <w:szCs w:val="24"/>
        </w:rPr>
        <w:t>Είναι έτσι τα πράγματα; Εδώ είναι η πρόταση νόμου</w:t>
      </w:r>
      <w:r>
        <w:rPr>
          <w:rFonts w:eastAsia="Times New Roman"/>
          <w:szCs w:val="24"/>
        </w:rPr>
        <w:t>,</w:t>
      </w:r>
      <w:r>
        <w:rPr>
          <w:rFonts w:eastAsia="Times New Roman"/>
          <w:szCs w:val="24"/>
        </w:rPr>
        <w:t xml:space="preserve"> που</w:t>
      </w:r>
      <w:r>
        <w:rPr>
          <w:rFonts w:eastAsia="Times New Roman"/>
          <w:szCs w:val="24"/>
        </w:rPr>
        <w:t>,</w:t>
      </w:r>
      <w:r>
        <w:rPr>
          <w:rFonts w:eastAsia="Times New Roman"/>
          <w:szCs w:val="24"/>
        </w:rPr>
        <w:t xml:space="preserve"> όπως διαπιστώσατε</w:t>
      </w:r>
      <w:r>
        <w:rPr>
          <w:rFonts w:eastAsia="Times New Roman"/>
          <w:szCs w:val="24"/>
        </w:rPr>
        <w:t>,</w:t>
      </w:r>
      <w:r>
        <w:rPr>
          <w:rFonts w:eastAsia="Times New Roman"/>
          <w:szCs w:val="24"/>
        </w:rPr>
        <w:t xml:space="preserve"> στηρίζεται στην επαναφορά του ν</w:t>
      </w:r>
      <w:r>
        <w:rPr>
          <w:rFonts w:eastAsia="Times New Roman"/>
          <w:szCs w:val="24"/>
        </w:rPr>
        <w:t>.</w:t>
      </w:r>
      <w:r>
        <w:rPr>
          <w:rFonts w:eastAsia="Times New Roman"/>
          <w:szCs w:val="24"/>
        </w:rPr>
        <w:t xml:space="preserve">1876/1990. Σήμερα ένα δημοσίευμα λέει για τις αποφάσεις του </w:t>
      </w:r>
      <w:r>
        <w:rPr>
          <w:rFonts w:eastAsia="Times New Roman"/>
          <w:szCs w:val="24"/>
          <w:lang w:val="en-US"/>
        </w:rPr>
        <w:t>ILO</w:t>
      </w:r>
      <w:r>
        <w:rPr>
          <w:rFonts w:eastAsia="Times New Roman"/>
          <w:szCs w:val="24"/>
        </w:rPr>
        <w:t>, κυρία Υπουργέ, που λέει ότι</w:t>
      </w:r>
      <w:r>
        <w:rPr>
          <w:rFonts w:eastAsia="Times New Roman"/>
          <w:szCs w:val="24"/>
        </w:rPr>
        <w:t xml:space="preserve"> θα πρέπει η Κυβέρνηση να αποφύγει τη μονομερή προσφυγή στη διαιτησία. Μόνο για εξαιρετικές περιπτώσεις, όταν θα πρέπει να διασφαλιστεί η εργασιακή ειρήνη, μόνο τότε θα πρέπει να προσφεύγουν. Φαντάζομαι τα έχετε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σας αυτά τα δημοσιεύματα.</w:t>
      </w:r>
    </w:p>
    <w:p w14:paraId="38185953" w14:textId="77777777" w:rsidR="00157B13" w:rsidRDefault="00A67906">
      <w:pPr>
        <w:spacing w:line="600" w:lineRule="auto"/>
        <w:ind w:firstLine="720"/>
        <w:jc w:val="both"/>
        <w:rPr>
          <w:rFonts w:eastAsia="Times New Roman"/>
          <w:szCs w:val="24"/>
        </w:rPr>
      </w:pPr>
      <w:r>
        <w:rPr>
          <w:rFonts w:eastAsia="Times New Roman"/>
          <w:szCs w:val="24"/>
        </w:rPr>
        <w:lastRenderedPageBreak/>
        <w:t>Φέρτε</w:t>
      </w:r>
      <w:r>
        <w:rPr>
          <w:rFonts w:eastAsia="Times New Roman"/>
          <w:szCs w:val="24"/>
        </w:rPr>
        <w:t>,</w:t>
      </w:r>
      <w:r>
        <w:rPr>
          <w:rFonts w:eastAsia="Times New Roman"/>
          <w:szCs w:val="24"/>
        </w:rPr>
        <w:t xml:space="preserve"> λο</w:t>
      </w:r>
      <w:r>
        <w:rPr>
          <w:rFonts w:eastAsia="Times New Roman"/>
          <w:szCs w:val="24"/>
        </w:rPr>
        <w:t>ιπόν, για συζήτηση την πρόταση νόμου που κατέθεσε το ΚΚΕ να ψηφιστεί, να γίνει νόμος του κράτος.</w:t>
      </w:r>
    </w:p>
    <w:p w14:paraId="38185954" w14:textId="77777777" w:rsidR="00157B13" w:rsidRDefault="00A6790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Η Κυβέρνηση μονιμοποιεί όλο το αντεργατικό πλαίσιο, το επεκτείνει με την κατάργηση της κυριακάτικης αργίας, την αύξηση του εργάσιμου χρόνου, με μέτρα για τη </w:t>
      </w:r>
      <w:r>
        <w:rPr>
          <w:rFonts w:eastAsia="Times New Roman"/>
          <w:szCs w:val="24"/>
        </w:rPr>
        <w:t>γενίκευση της ευελιξίας, τη σύνδεση μισθών</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παραγωγικότητας, τη διευθέτηση του χρόνου εργασίας με την εφαρμογή του σε κρίσιμους χώρους, όπως </w:t>
      </w:r>
      <w:r>
        <w:rPr>
          <w:rFonts w:eastAsia="Times New Roman"/>
          <w:szCs w:val="24"/>
        </w:rPr>
        <w:t>οι</w:t>
      </w:r>
      <w:r>
        <w:rPr>
          <w:rFonts w:eastAsia="Times New Roman"/>
          <w:szCs w:val="24"/>
        </w:rPr>
        <w:t xml:space="preserve"> νοσοκομειακοί γιατροί, αλλά και στα καράβια, στους ναυτεργάτες. </w:t>
      </w:r>
    </w:p>
    <w:p w14:paraId="38185955" w14:textId="77777777" w:rsidR="00157B13" w:rsidRDefault="00A6790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Την εβδομάδα που πέρασε, ο Πρωθυπουργός και άλ</w:t>
      </w:r>
      <w:r>
        <w:rPr>
          <w:rFonts w:eastAsia="Times New Roman"/>
          <w:szCs w:val="24"/>
        </w:rPr>
        <w:t>λα κυβερνητικά στελέχη βρέθηκαν σε συνελεύσεις, σε εκδηλώσεις του ΣΕΒ, του ΣΕΤΕ, της Ένωσης Εφοπλιστών, οι οποίοι δεν κρύβουν την ικανοποίησή τους από την εφαρμοζόμενη πολιτική. Κάτι παραπάνω γνωρίζουν για τις δεσμεύσεις της Κυβέρνησης.</w:t>
      </w:r>
    </w:p>
    <w:p w14:paraId="38185956" w14:textId="77777777" w:rsidR="00157B13" w:rsidRDefault="00A6790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Η Κυβέρνηση κοροϊδε</w:t>
      </w:r>
      <w:r>
        <w:rPr>
          <w:rFonts w:eastAsia="Times New Roman"/>
          <w:szCs w:val="24"/>
        </w:rPr>
        <w:t xml:space="preserve">ύει για άλλη μια φορά τους εργαζόμενους. Προσπαθεί να κρύψει την πραγματική της δέσμευση, η οποία αποτυπώνεται στο αναπτυξιακό της </w:t>
      </w:r>
      <w:r>
        <w:rPr>
          <w:rFonts w:eastAsia="Times New Roman"/>
          <w:szCs w:val="24"/>
        </w:rPr>
        <w:lastRenderedPageBreak/>
        <w:t xml:space="preserve">σχέδιο, δικής της ιδιοκτησίας, όπως λέει. Σε αυτό, για παράδειγμα, προβλέπεται η εφαρμογή του νόμου </w:t>
      </w:r>
      <w:proofErr w:type="spellStart"/>
      <w:r>
        <w:rPr>
          <w:rFonts w:eastAsia="Times New Roman"/>
          <w:szCs w:val="24"/>
        </w:rPr>
        <w:t>Βρούτση</w:t>
      </w:r>
      <w:proofErr w:type="spellEnd"/>
      <w:r>
        <w:rPr>
          <w:rFonts w:eastAsia="Times New Roman"/>
          <w:szCs w:val="24"/>
        </w:rPr>
        <w:t xml:space="preserve"> το 2013 για τον κ</w:t>
      </w:r>
      <w:r>
        <w:rPr>
          <w:rFonts w:eastAsia="Times New Roman"/>
          <w:szCs w:val="24"/>
        </w:rPr>
        <w:t xml:space="preserve">αθορισμό του κατώτατου μισθού. Κάνετε ιδιοκτησία σας τον νόμο </w:t>
      </w:r>
      <w:proofErr w:type="spellStart"/>
      <w:r>
        <w:rPr>
          <w:rFonts w:eastAsia="Times New Roman"/>
          <w:szCs w:val="24"/>
        </w:rPr>
        <w:t>Βρούτση</w:t>
      </w:r>
      <w:proofErr w:type="spellEnd"/>
      <w:r>
        <w:rPr>
          <w:rFonts w:eastAsia="Times New Roman"/>
          <w:szCs w:val="24"/>
        </w:rPr>
        <w:t xml:space="preserve">. Συνεχίζετε από κει που σταμάτησαν οι προηγούμενοι, όπως και οι επόμενοι θα συνεχίσουν από κει που θα σταματήσετε εσείς. </w:t>
      </w:r>
    </w:p>
    <w:p w14:paraId="38185957" w14:textId="77777777" w:rsidR="00157B13" w:rsidRDefault="00A6790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Το 2017 οι τοπικές κλαδικές συλλογικές συμβάσεις εξακολουθούν να</w:t>
      </w:r>
      <w:r>
        <w:rPr>
          <w:rFonts w:eastAsia="Times New Roman"/>
          <w:szCs w:val="24"/>
        </w:rPr>
        <w:t xml:space="preserve"> είναι εξαιρετικά ολιγάριθμες, ενώ για όγδοη χρονιά οι επιχειρησιακές συλλογικές συμβάσεις υπερτερούν συντριπτικά. Ο αριθμός των επιχειρησιακών συλλογικών συμβάσεων εργασίας αντιπροσωπεύει το 95,21% του συνόλου των συλλογικών συμβάσεων εργασίας και είναι σ</w:t>
      </w:r>
      <w:r>
        <w:rPr>
          <w:rFonts w:eastAsia="Times New Roman"/>
          <w:szCs w:val="24"/>
        </w:rPr>
        <w:t>υμβάσεις με ενώσεις προσώπων. Ξέρετε πολύ καλά εσείς -γιατί έβγαζε μάτι η υπόθεση-</w:t>
      </w:r>
      <w:r w:rsidRPr="0075003E">
        <w:rPr>
          <w:rFonts w:eastAsia="Times New Roman"/>
          <w:szCs w:val="24"/>
        </w:rPr>
        <w:t>,</w:t>
      </w:r>
      <w:r>
        <w:rPr>
          <w:rFonts w:eastAsia="Times New Roman"/>
          <w:szCs w:val="24"/>
        </w:rPr>
        <w:t xml:space="preserve"> καταργήσατε μια σύμβαση ενώσεως προσώπου που ήταν κάτω από 586. </w:t>
      </w:r>
    </w:p>
    <w:p w14:paraId="38185958" w14:textId="77777777" w:rsidR="00157B13" w:rsidRDefault="00A6790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Εμείς, λοιπόν, λέμε να καταργηθούν οι απαράδεκτες ενώσεις προσώπων. Δώστε απάντηση, κυρία Υπουργέ. Θα τις καταργήσετε; Οι εργοδότες δεν εφαρμόζουν σε αρκετές περιπτώσεις και κλαδικές που έχουν υπογραφεί και με μειώσεις πάνω από 15%. Χαρακτηριστικό παράδειγ</w:t>
      </w:r>
      <w:r>
        <w:rPr>
          <w:rFonts w:eastAsia="Times New Roman"/>
          <w:szCs w:val="24"/>
        </w:rPr>
        <w:t xml:space="preserve">μα ο τουρισμός, που η κλαδική σύμβαση της εργασίας του </w:t>
      </w:r>
      <w:r>
        <w:rPr>
          <w:rFonts w:eastAsia="Times New Roman"/>
          <w:szCs w:val="24"/>
        </w:rPr>
        <w:lastRenderedPageBreak/>
        <w:t xml:space="preserve">τουρισμού εφαρμόζεται σε </w:t>
      </w:r>
      <w:r>
        <w:rPr>
          <w:rFonts w:eastAsia="Times New Roman"/>
          <w:szCs w:val="24"/>
        </w:rPr>
        <w:t>ενενήντα</w:t>
      </w:r>
      <w:r>
        <w:rPr>
          <w:rFonts w:eastAsia="Times New Roman"/>
          <w:szCs w:val="24"/>
        </w:rPr>
        <w:t xml:space="preserve"> από τ</w:t>
      </w:r>
      <w:r>
        <w:rPr>
          <w:rFonts w:eastAsia="Times New Roman"/>
          <w:szCs w:val="24"/>
        </w:rPr>
        <w:t>ις δέκα χιλιάδες</w:t>
      </w:r>
      <w:r>
        <w:rPr>
          <w:rFonts w:eastAsia="Times New Roman"/>
          <w:szCs w:val="24"/>
        </w:rPr>
        <w:t xml:space="preserve"> ξενοδοχεία του κλάδου, ο οποίος γνωρίζει τεράστια έκρηξη αφίξεων -πάνω από </w:t>
      </w:r>
      <w:r>
        <w:rPr>
          <w:rFonts w:eastAsia="Times New Roman"/>
          <w:szCs w:val="24"/>
        </w:rPr>
        <w:t>τριάντα</w:t>
      </w:r>
      <w:r>
        <w:rPr>
          <w:rFonts w:eastAsia="Times New Roman"/>
          <w:szCs w:val="24"/>
        </w:rPr>
        <w:t xml:space="preserve"> εκατομμύρια τουρίστες-</w:t>
      </w:r>
      <w:r>
        <w:rPr>
          <w:rFonts w:eastAsia="Times New Roman"/>
          <w:szCs w:val="24"/>
        </w:rPr>
        <w:t>,</w:t>
      </w:r>
      <w:r>
        <w:rPr>
          <w:rFonts w:eastAsia="Times New Roman"/>
          <w:szCs w:val="24"/>
        </w:rPr>
        <w:t xml:space="preserve"> έκρηξη κερδών και</w:t>
      </w:r>
      <w:r>
        <w:rPr>
          <w:rFonts w:eastAsia="Times New Roman"/>
          <w:szCs w:val="24"/>
        </w:rPr>
        <w:t>,</w:t>
      </w:r>
      <w:r>
        <w:rPr>
          <w:rFonts w:eastAsia="Times New Roman"/>
          <w:szCs w:val="24"/>
        </w:rPr>
        <w:t xml:space="preserve"> από την άλλη, φτώχε</w:t>
      </w:r>
      <w:r>
        <w:rPr>
          <w:rFonts w:eastAsia="Times New Roman"/>
          <w:szCs w:val="24"/>
        </w:rPr>
        <w:t xml:space="preserve">ια, μισθοί πείνας, ανασφάλιστη εργασία, εργαζόμενοι να κοιμούνται σε </w:t>
      </w:r>
      <w:proofErr w:type="spellStart"/>
      <w:r>
        <w:rPr>
          <w:rFonts w:eastAsia="Times New Roman"/>
          <w:szCs w:val="24"/>
        </w:rPr>
        <w:t>κοντέινερς</w:t>
      </w:r>
      <w:proofErr w:type="spellEnd"/>
      <w:r>
        <w:rPr>
          <w:rFonts w:eastAsia="Times New Roman"/>
          <w:szCs w:val="24"/>
        </w:rPr>
        <w:t xml:space="preserve"> ή</w:t>
      </w:r>
      <w:r>
        <w:rPr>
          <w:rFonts w:eastAsia="Times New Roman"/>
          <w:szCs w:val="24"/>
        </w:rPr>
        <w:t>,</w:t>
      </w:r>
      <w:r>
        <w:rPr>
          <w:rFonts w:eastAsia="Times New Roman"/>
          <w:szCs w:val="24"/>
        </w:rPr>
        <w:t xml:space="preserve"> ακόμα χειρότερα</w:t>
      </w:r>
      <w:r>
        <w:rPr>
          <w:rFonts w:eastAsia="Times New Roman"/>
          <w:szCs w:val="24"/>
        </w:rPr>
        <w:t>,</w:t>
      </w:r>
      <w:r>
        <w:rPr>
          <w:rFonts w:eastAsia="Times New Roman"/>
          <w:szCs w:val="24"/>
        </w:rPr>
        <w:t xml:space="preserve"> σε πρόχειρες παράγκες και στην ύπαιθρο, όπως οι εργάτες γης.</w:t>
      </w:r>
    </w:p>
    <w:p w14:paraId="38185959" w14:textId="77777777" w:rsidR="00157B13" w:rsidRDefault="00A6790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Κυρία Υπουργέ, είδατε, μόλις, χθες τι έγινε πάλι στην Αμαλιάδα. Ως πότε θα συνεχιστεί αυτό το α</w:t>
      </w:r>
      <w:r>
        <w:rPr>
          <w:rFonts w:eastAsia="Times New Roman"/>
          <w:szCs w:val="24"/>
        </w:rPr>
        <w:t>ίσχος, άνθρωποι να δουλεύουν ήλιο με ήλιο και να μένουν στα χωράφια σε άθλιες συνθήκες; Ιδού η Ρόδος, λοιπόν. Κάντε υποχρεωτική τη συλλογική σύμβαση εργασίας. Στον τουρισμό έχουμε έκρηξη κερδών. Οι ίδιοι οι εργοδότες το λένε. Γιατί δεν την κάνετε; Ουσιαστι</w:t>
      </w:r>
      <w:r>
        <w:rPr>
          <w:rFonts w:eastAsia="Times New Roman"/>
          <w:szCs w:val="24"/>
        </w:rPr>
        <w:t xml:space="preserve">κά τι έχουμε; Έχουμε την εδραίωση και τη γενίκευση της απόλυτης κυριαρχίας του διευθυντικού δικαιώματος, την καθιέρωση της εργοδοτικής ευελιξίας και της ευέλικτης εργασίας καθώς και την καθιέρωση ενός χαμηλότατου, κατώτατου μισθού, ο οποίος αποτελεί μοχλό </w:t>
      </w:r>
      <w:r>
        <w:rPr>
          <w:rFonts w:eastAsia="Times New Roman"/>
          <w:szCs w:val="24"/>
        </w:rPr>
        <w:t xml:space="preserve">για τη συνολική συμπίεση των αποδοχών των εργαζομένων. </w:t>
      </w:r>
    </w:p>
    <w:p w14:paraId="3818595A" w14:textId="77777777" w:rsidR="00157B13" w:rsidRDefault="00A6790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 xml:space="preserve">Τα αιτήματα των εργαζομένων περιμένουν απάντηση, κυρία Υπουργέ. Ζητούν την επαναφορά του μισθού, όπως ήταν πριν </w:t>
      </w:r>
      <w:r>
        <w:rPr>
          <w:rFonts w:eastAsia="Times New Roman"/>
          <w:szCs w:val="24"/>
        </w:rPr>
        <w:t xml:space="preserve">από </w:t>
      </w:r>
      <w:r>
        <w:rPr>
          <w:rFonts w:eastAsia="Times New Roman"/>
          <w:szCs w:val="24"/>
        </w:rPr>
        <w:t xml:space="preserve">την πράξη του </w:t>
      </w:r>
      <w:r>
        <w:rPr>
          <w:rFonts w:eastAsia="Times New Roman"/>
          <w:szCs w:val="24"/>
        </w:rPr>
        <w:t>Υ</w:t>
      </w:r>
      <w:r>
        <w:rPr>
          <w:rFonts w:eastAsia="Times New Roman"/>
          <w:szCs w:val="24"/>
        </w:rPr>
        <w:t xml:space="preserve">πουργικού </w:t>
      </w:r>
      <w:r>
        <w:rPr>
          <w:rFonts w:eastAsia="Times New Roman"/>
          <w:szCs w:val="24"/>
        </w:rPr>
        <w:t>Σ</w:t>
      </w:r>
      <w:r>
        <w:rPr>
          <w:rFonts w:eastAsia="Times New Roman"/>
          <w:szCs w:val="24"/>
        </w:rPr>
        <w:t>υμβουλίου του 2012. Δηλαδή στα 751 ευρώ κατώτατο μισθό. Θα</w:t>
      </w:r>
      <w:r>
        <w:rPr>
          <w:rFonts w:eastAsia="Times New Roman"/>
          <w:szCs w:val="24"/>
        </w:rPr>
        <w:t xml:space="preserve"> το κάνετε; Θα καταργήσετε τον άθλιο διαχωρισμό παλιών και νέων εργαζομένων; Θα επαναφέρετε το θεσμικό πλαίσιο για τις συλλογικές συβάσεις, όπως ήταν</w:t>
      </w:r>
      <w:r>
        <w:rPr>
          <w:rFonts w:eastAsia="Times New Roman"/>
          <w:szCs w:val="24"/>
        </w:rPr>
        <w:t>,</w:t>
      </w:r>
      <w:r>
        <w:rPr>
          <w:rFonts w:eastAsia="Times New Roman"/>
          <w:szCs w:val="24"/>
        </w:rPr>
        <w:t xml:space="preserve"> χωρίς παραθυράκια, όπως αυτό που ανακοινώσατε για την αντιπροσωπευτικότητα των κλαδικών συμβάσεων; Δηλαδή</w:t>
      </w:r>
      <w:r>
        <w:rPr>
          <w:rFonts w:eastAsia="Times New Roman"/>
          <w:szCs w:val="24"/>
        </w:rPr>
        <w:t>,</w:t>
      </w:r>
      <w:r>
        <w:rPr>
          <w:rFonts w:eastAsia="Times New Roman"/>
          <w:szCs w:val="24"/>
        </w:rPr>
        <w:t xml:space="preserve"> τι ανακοινώσατε; Προϋπόθεση οι επιχειρηματίες που υπογράφουν να απασχολούν το 51% των εργαζομένων. Και τι επικαλείστε; Ότι έτσι οι εργοδότες θα έχουν αντικίνητρο και δεν θα αποχωρούν από τις ενώσεις τους, όπως κάνουν σήμερα, για να μην εφαρμόζουν την κλα</w:t>
      </w:r>
      <w:r>
        <w:rPr>
          <w:rFonts w:eastAsia="Times New Roman"/>
          <w:szCs w:val="24"/>
        </w:rPr>
        <w:t>δική σύμβαση, γιατί θα είναι υποχρεωμένοι να εφαρμόζουν είτε υπογράψουν είτε όχι. Τώρα απλά δεν θα προσέρχονται καθόλου, κυρία Υπουργέ, στη διαπραγμάτευση, όπως κάνουν στη συντριπτική πλειοψηφία των κλάδων οι εργοδότες. Όπου αναγκάζονται από τους αγώνες τω</w:t>
      </w:r>
      <w:r>
        <w:rPr>
          <w:rFonts w:eastAsia="Times New Roman"/>
          <w:szCs w:val="24"/>
        </w:rPr>
        <w:t xml:space="preserve">ν εργαζομένων, αποχωρούν πριν </w:t>
      </w:r>
      <w:r>
        <w:rPr>
          <w:rFonts w:eastAsia="Times New Roman"/>
          <w:szCs w:val="24"/>
        </w:rPr>
        <w:t xml:space="preserve">από </w:t>
      </w:r>
      <w:r>
        <w:rPr>
          <w:rFonts w:eastAsia="Times New Roman"/>
          <w:szCs w:val="24"/>
        </w:rPr>
        <w:t>την υπογραφή</w:t>
      </w:r>
      <w:r>
        <w:rPr>
          <w:rFonts w:eastAsia="Times New Roman"/>
          <w:szCs w:val="24"/>
        </w:rPr>
        <w:t>,</w:t>
      </w:r>
      <w:r>
        <w:rPr>
          <w:rFonts w:eastAsia="Times New Roman"/>
          <w:szCs w:val="24"/>
        </w:rPr>
        <w:t xml:space="preserve"> για να μη συμπληρώνεται το 51% του κλάδου. </w:t>
      </w:r>
    </w:p>
    <w:p w14:paraId="3818595B" w14:textId="77777777" w:rsidR="00157B13" w:rsidRDefault="00A6790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 xml:space="preserve">Ποιον, όμως, πάτε να κοροϊδέψετε; Το αίτημα είναι η επαναφορά της </w:t>
      </w:r>
      <w:proofErr w:type="spellStart"/>
      <w:r>
        <w:rPr>
          <w:rFonts w:eastAsia="Times New Roman"/>
          <w:szCs w:val="24"/>
        </w:rPr>
        <w:t>υποχρεωτικότητας</w:t>
      </w:r>
      <w:proofErr w:type="spellEnd"/>
      <w:r>
        <w:rPr>
          <w:rFonts w:eastAsia="Times New Roman"/>
          <w:szCs w:val="24"/>
        </w:rPr>
        <w:t xml:space="preserve"> και επεκτασιμότητας</w:t>
      </w:r>
      <w:r>
        <w:rPr>
          <w:rFonts w:eastAsia="Times New Roman"/>
          <w:szCs w:val="24"/>
        </w:rPr>
        <w:t>,</w:t>
      </w:r>
      <w:r>
        <w:rPr>
          <w:rFonts w:eastAsia="Times New Roman"/>
          <w:szCs w:val="24"/>
        </w:rPr>
        <w:t xml:space="preserve"> χωρίς κόλπα, εξαιρέσεις και αστερίσκους. Όλα τα άλλα είναι α</w:t>
      </w:r>
      <w:r>
        <w:rPr>
          <w:rFonts w:eastAsia="Times New Roman"/>
          <w:szCs w:val="24"/>
        </w:rPr>
        <w:t xml:space="preserve">πάτη. Οι εργαζόμενοι αγωνίζονται και διεκδικούν και με την πρόταση νόμου την επαναφορά του </w:t>
      </w:r>
      <w:r>
        <w:rPr>
          <w:rFonts w:eastAsia="Times New Roman"/>
          <w:szCs w:val="24"/>
        </w:rPr>
        <w:t>δέκατου τρίτου</w:t>
      </w:r>
      <w:r>
        <w:rPr>
          <w:rFonts w:eastAsia="Times New Roman"/>
          <w:szCs w:val="24"/>
        </w:rPr>
        <w:t xml:space="preserve"> και </w:t>
      </w:r>
      <w:r>
        <w:rPr>
          <w:rFonts w:eastAsia="Times New Roman"/>
          <w:szCs w:val="24"/>
        </w:rPr>
        <w:t>δέκατου τέταρτου</w:t>
      </w:r>
      <w:r>
        <w:rPr>
          <w:rFonts w:eastAsia="Times New Roman"/>
          <w:szCs w:val="24"/>
        </w:rPr>
        <w:t xml:space="preserve"> μισθού για το </w:t>
      </w:r>
      <w:r>
        <w:rPr>
          <w:rFonts w:eastAsia="Times New Roman"/>
          <w:szCs w:val="24"/>
        </w:rPr>
        <w:t>δ</w:t>
      </w:r>
      <w:r>
        <w:rPr>
          <w:rFonts w:eastAsia="Times New Roman"/>
          <w:szCs w:val="24"/>
        </w:rPr>
        <w:t xml:space="preserve">ημόσιο, </w:t>
      </w:r>
      <w:r>
        <w:rPr>
          <w:rFonts w:eastAsia="Times New Roman"/>
          <w:szCs w:val="24"/>
        </w:rPr>
        <w:t>της δέκατης τρίτης</w:t>
      </w:r>
      <w:r>
        <w:rPr>
          <w:rFonts w:eastAsia="Times New Roman"/>
          <w:szCs w:val="24"/>
        </w:rPr>
        <w:t xml:space="preserve"> και </w:t>
      </w:r>
      <w:r>
        <w:rPr>
          <w:rFonts w:eastAsia="Times New Roman"/>
          <w:szCs w:val="24"/>
        </w:rPr>
        <w:t xml:space="preserve">δέκατης τέταρτης </w:t>
      </w:r>
      <w:r>
        <w:rPr>
          <w:rFonts w:eastAsia="Times New Roman"/>
          <w:szCs w:val="24"/>
        </w:rPr>
        <w:t>σύνταξης και όχι ένα εφάπαξ φιλοδώρημα κάθε τόσο. Το έχουν πληρώσε</w:t>
      </w:r>
      <w:r>
        <w:rPr>
          <w:rFonts w:eastAsia="Times New Roman"/>
          <w:szCs w:val="24"/>
        </w:rPr>
        <w:t>ι και με το παραπάνω. Απαιτούν την κατάργηση των εργολαβιών και όχι τη διαιώνισή τους, τη μονιμοποίησή τους από την πίσω πόρτα, κατάργηση των ελαστικών μορφών απασχόλησης, νομοθετική κατοχύρωση της κυριακάτικης αργίας, σταθερή δουλειά με δικαιώματα, με στα</w:t>
      </w:r>
      <w:r>
        <w:rPr>
          <w:rFonts w:eastAsia="Times New Roman"/>
          <w:szCs w:val="24"/>
        </w:rPr>
        <w:t xml:space="preserve">θερό ημερήσιο χρόνο, με μείωση του εργάσιμου χρόνου με </w:t>
      </w:r>
      <w:proofErr w:type="spellStart"/>
      <w:r>
        <w:rPr>
          <w:rFonts w:eastAsia="Times New Roman"/>
          <w:szCs w:val="24"/>
        </w:rPr>
        <w:t>τριανταπεντάωρο</w:t>
      </w:r>
      <w:proofErr w:type="spellEnd"/>
      <w:r>
        <w:rPr>
          <w:rFonts w:eastAsia="Times New Roman"/>
          <w:szCs w:val="24"/>
        </w:rPr>
        <w:t xml:space="preserve"> πενθήμερο. </w:t>
      </w:r>
    </w:p>
    <w:p w14:paraId="3818595C" w14:textId="77777777" w:rsidR="00157B13" w:rsidRDefault="00A67906">
      <w:pPr>
        <w:spacing w:line="600" w:lineRule="auto"/>
        <w:ind w:firstLine="720"/>
        <w:jc w:val="both"/>
        <w:rPr>
          <w:rFonts w:eastAsia="Times New Roman"/>
          <w:szCs w:val="24"/>
        </w:rPr>
      </w:pPr>
      <w:r>
        <w:rPr>
          <w:rFonts w:eastAsia="Times New Roman"/>
          <w:szCs w:val="24"/>
        </w:rPr>
        <w:t xml:space="preserve">Δεν υπάρχει χώρος για άλλες αυταπάτες. Οι εργαζόμενοι κρατούν την υπόθεση της ζωής τους στα δικά τους χέρια. Μόνο με τον αγώνα τους τον σκληρό, επίμονο, </w:t>
      </w:r>
      <w:r>
        <w:rPr>
          <w:rFonts w:eastAsia="Times New Roman"/>
          <w:szCs w:val="24"/>
        </w:rPr>
        <w:lastRenderedPageBreak/>
        <w:t>συλλογικό, οργανωμέν</w:t>
      </w:r>
      <w:r>
        <w:rPr>
          <w:rFonts w:eastAsia="Times New Roman"/>
          <w:szCs w:val="24"/>
        </w:rPr>
        <w:t>ο, προσανατολισμένο ταξικά και απαλλαγμένο από τους ανθρώπους της εργοδοσίας και των κυβερνήσεων από τα σωματεία τους μπορούν να επιβάλουν το δίκαι</w:t>
      </w:r>
      <w:r>
        <w:rPr>
          <w:rFonts w:eastAsia="Times New Roman"/>
          <w:szCs w:val="24"/>
        </w:rPr>
        <w:t>ό</w:t>
      </w:r>
      <w:r>
        <w:rPr>
          <w:rFonts w:eastAsia="Times New Roman"/>
          <w:szCs w:val="24"/>
        </w:rPr>
        <w:t xml:space="preserve"> τους, να βγουν μπροστά. </w:t>
      </w:r>
    </w:p>
    <w:p w14:paraId="3818595D" w14:textId="77777777" w:rsidR="00157B13" w:rsidRDefault="00A67906">
      <w:pPr>
        <w:spacing w:line="600" w:lineRule="auto"/>
        <w:ind w:firstLine="720"/>
        <w:jc w:val="both"/>
        <w:rPr>
          <w:rFonts w:eastAsia="Times New Roman"/>
          <w:szCs w:val="24"/>
        </w:rPr>
      </w:pPr>
      <w:r>
        <w:rPr>
          <w:rFonts w:eastAsia="Times New Roman"/>
          <w:szCs w:val="24"/>
        </w:rPr>
        <w:t>Τον δρόμο τον δείχνουν τα σωματεία, οι ομοσπονδίες, τα</w:t>
      </w:r>
      <w:r w:rsidRPr="00EA2736">
        <w:rPr>
          <w:rFonts w:eastAsia="Times New Roman"/>
          <w:szCs w:val="24"/>
        </w:rPr>
        <w:t xml:space="preserve"> </w:t>
      </w:r>
      <w:r>
        <w:rPr>
          <w:rFonts w:eastAsia="Times New Roman"/>
          <w:szCs w:val="24"/>
        </w:rPr>
        <w:t>εργατικά κέντρα που συσπειρ</w:t>
      </w:r>
      <w:r>
        <w:rPr>
          <w:rFonts w:eastAsia="Times New Roman"/>
          <w:szCs w:val="24"/>
        </w:rPr>
        <w:t>ώνονται στο ΠΑΜΕ, πολλοί εργαζόμενοι από τους κλάδους</w:t>
      </w:r>
      <w:r>
        <w:rPr>
          <w:rFonts w:eastAsia="Times New Roman"/>
          <w:szCs w:val="24"/>
        </w:rPr>
        <w:t>,</w:t>
      </w:r>
      <w:r>
        <w:rPr>
          <w:rFonts w:eastAsia="Times New Roman"/>
          <w:szCs w:val="24"/>
        </w:rPr>
        <w:t xml:space="preserve"> που ο ένας δίνει τη σκυτάλη του αγώνα στον άλλο και αρχίζουν και φέρνουν τα πρώτα αποτελέσματα. Να μπουν να πουν «ως εδώ με τα ψέματα και τις απάτες της σημερινής και των προηγούμενων κυβερνήσεων». </w:t>
      </w:r>
    </w:p>
    <w:p w14:paraId="3818595E" w14:textId="77777777" w:rsidR="00157B13" w:rsidRDefault="00A67906">
      <w:pPr>
        <w:spacing w:line="600" w:lineRule="auto"/>
        <w:ind w:firstLine="720"/>
        <w:jc w:val="both"/>
        <w:rPr>
          <w:rFonts w:eastAsia="Times New Roman"/>
          <w:szCs w:val="24"/>
        </w:rPr>
      </w:pPr>
      <w:r>
        <w:rPr>
          <w:rFonts w:eastAsia="Times New Roman"/>
          <w:szCs w:val="24"/>
        </w:rPr>
        <w:t xml:space="preserve">Η </w:t>
      </w:r>
      <w:r>
        <w:rPr>
          <w:rFonts w:eastAsia="Times New Roman"/>
          <w:szCs w:val="24"/>
        </w:rPr>
        <w:t>πρόταση των πεντακοσίων δεκατριών συνδικαλιστικών οργανώσεων είναι σαφής, δεν παρερμηνεύεται, δεν αφήνει παραθυράκια</w:t>
      </w:r>
      <w:r>
        <w:rPr>
          <w:rFonts w:eastAsia="Times New Roman"/>
          <w:szCs w:val="24"/>
        </w:rPr>
        <w:t>.</w:t>
      </w:r>
      <w:r>
        <w:rPr>
          <w:rFonts w:eastAsia="Times New Roman"/>
          <w:szCs w:val="24"/>
        </w:rPr>
        <w:t xml:space="preserve"> </w:t>
      </w:r>
      <w:r>
        <w:rPr>
          <w:rFonts w:eastAsia="Times New Roman"/>
          <w:szCs w:val="24"/>
        </w:rPr>
        <w:t>Τ</w:t>
      </w:r>
      <w:r>
        <w:rPr>
          <w:rFonts w:eastAsia="Times New Roman"/>
          <w:szCs w:val="24"/>
        </w:rPr>
        <w:t>ην καταθέτουμε</w:t>
      </w:r>
      <w:r>
        <w:rPr>
          <w:rFonts w:eastAsia="Times New Roman"/>
          <w:szCs w:val="24"/>
        </w:rPr>
        <w:t>,</w:t>
      </w:r>
      <w:r>
        <w:rPr>
          <w:rFonts w:eastAsia="Times New Roman"/>
          <w:szCs w:val="24"/>
        </w:rPr>
        <w:t xml:space="preserve"> με την απαίτηση να γίνει συζήτηση και διεκδικούμε να γίνει νόμος του κράτους. Θα την παλέψουμε με όλες μας τις δυνάμεις μ</w:t>
      </w:r>
      <w:r>
        <w:rPr>
          <w:rFonts w:eastAsia="Times New Roman"/>
          <w:szCs w:val="24"/>
        </w:rPr>
        <w:t>αζί με τους εργαζόμενους όλης της χώρας.</w:t>
      </w:r>
    </w:p>
    <w:p w14:paraId="3818595F" w14:textId="77777777" w:rsidR="00157B13" w:rsidRDefault="00A67906">
      <w:pPr>
        <w:spacing w:line="600" w:lineRule="auto"/>
        <w:ind w:firstLine="720"/>
        <w:jc w:val="both"/>
        <w:rPr>
          <w:rFonts w:eastAsia="Times New Roman"/>
          <w:szCs w:val="24"/>
        </w:rPr>
      </w:pPr>
      <w:r>
        <w:rPr>
          <w:rFonts w:eastAsia="Times New Roman"/>
          <w:szCs w:val="24"/>
        </w:rPr>
        <w:t xml:space="preserve">Ευχαριστώ. </w:t>
      </w:r>
    </w:p>
    <w:p w14:paraId="38185960" w14:textId="77777777" w:rsidR="00157B13" w:rsidRDefault="00A67906">
      <w:pPr>
        <w:spacing w:line="600" w:lineRule="auto"/>
        <w:ind w:firstLine="720"/>
        <w:jc w:val="both"/>
        <w:rPr>
          <w:rFonts w:eastAsia="Times New Roman"/>
          <w:szCs w:val="24"/>
        </w:rPr>
      </w:pPr>
      <w:r>
        <w:rPr>
          <w:rFonts w:eastAsia="Times New Roman" w:cs="Times New Roman"/>
          <w:b/>
          <w:szCs w:val="24"/>
        </w:rPr>
        <w:lastRenderedPageBreak/>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sidRPr="001857A3">
        <w:rPr>
          <w:rFonts w:eastAsia="Times New Roman" w:cs="Times New Roman"/>
          <w:szCs w:val="24"/>
        </w:rPr>
        <w:t xml:space="preserve">Τον λόγο έχει ο Πρόεδρος της Κοινοβουλευτικής Ομάδας του </w:t>
      </w:r>
      <w:r w:rsidRPr="001857A3">
        <w:rPr>
          <w:rFonts w:eastAsia="Times New Roman"/>
          <w:szCs w:val="24"/>
        </w:rPr>
        <w:t>Κομμουνιστικού Κόμματος Ελλάδας</w:t>
      </w:r>
      <w:r>
        <w:rPr>
          <w:rFonts w:eastAsia="Times New Roman"/>
          <w:szCs w:val="24"/>
        </w:rPr>
        <w:t xml:space="preserve"> κ. </w:t>
      </w:r>
      <w:proofErr w:type="spellStart"/>
      <w:r>
        <w:rPr>
          <w:rFonts w:eastAsia="Times New Roman"/>
          <w:szCs w:val="24"/>
        </w:rPr>
        <w:t>Κουτσούμπας</w:t>
      </w:r>
      <w:proofErr w:type="spellEnd"/>
      <w:r>
        <w:rPr>
          <w:rFonts w:eastAsia="Times New Roman"/>
          <w:szCs w:val="24"/>
        </w:rPr>
        <w:t>.</w:t>
      </w:r>
    </w:p>
    <w:p w14:paraId="38185961" w14:textId="77777777" w:rsidR="00157B13" w:rsidRDefault="00A67906">
      <w:pPr>
        <w:spacing w:line="600" w:lineRule="auto"/>
        <w:ind w:firstLine="720"/>
        <w:jc w:val="both"/>
        <w:rPr>
          <w:rFonts w:eastAsia="Times New Roman"/>
          <w:szCs w:val="24"/>
        </w:rPr>
      </w:pPr>
      <w:r w:rsidRPr="00C337B3">
        <w:rPr>
          <w:rFonts w:eastAsia="Times New Roman"/>
          <w:b/>
          <w:szCs w:val="24"/>
        </w:rPr>
        <w:t xml:space="preserve">ΔΗΜΗΤΡΙΟΣ ΚΟΥΤΣΟΥΜΠΑΣ (Γενικός Γραμματέας της Κεντρικής </w:t>
      </w:r>
      <w:r w:rsidRPr="00C337B3">
        <w:rPr>
          <w:rFonts w:eastAsia="Times New Roman"/>
          <w:b/>
          <w:szCs w:val="24"/>
        </w:rPr>
        <w:t>Επιτροπής του Κομμουνιστικού Κόμματος Ελλάδας):</w:t>
      </w:r>
      <w:r>
        <w:rPr>
          <w:rFonts w:eastAsia="Times New Roman"/>
          <w:b/>
          <w:szCs w:val="24"/>
        </w:rPr>
        <w:t xml:space="preserve"> </w:t>
      </w:r>
      <w:r>
        <w:rPr>
          <w:rFonts w:eastAsia="Times New Roman"/>
          <w:szCs w:val="24"/>
        </w:rPr>
        <w:t xml:space="preserve">Κυρίες και κύριοι, από ό,τι πληροφορηθήκαμε, σήμερα γίνεται στη Βουλή η κατάθεση του πολυνομοσχεδίου με τα </w:t>
      </w:r>
      <w:proofErr w:type="spellStart"/>
      <w:r>
        <w:rPr>
          <w:rFonts w:eastAsia="Times New Roman"/>
          <w:szCs w:val="24"/>
        </w:rPr>
        <w:t>προαπαιτούμενα</w:t>
      </w:r>
      <w:proofErr w:type="spellEnd"/>
      <w:r>
        <w:rPr>
          <w:rFonts w:eastAsia="Times New Roman"/>
          <w:szCs w:val="24"/>
        </w:rPr>
        <w:t xml:space="preserve"> της τέταρτης αξιολόγησης, με τις γνωστές σε όλους φυσικά </w:t>
      </w:r>
      <w:r>
        <w:rPr>
          <w:rFonts w:eastAsia="Times New Roman"/>
          <w:szCs w:val="24"/>
          <w:lang w:val="en-US"/>
        </w:rPr>
        <w:t>fast</w:t>
      </w:r>
      <w:r w:rsidRPr="001857A3">
        <w:rPr>
          <w:rFonts w:eastAsia="Times New Roman"/>
          <w:szCs w:val="24"/>
        </w:rPr>
        <w:t xml:space="preserve"> </w:t>
      </w:r>
      <w:r>
        <w:rPr>
          <w:rFonts w:eastAsia="Times New Roman"/>
          <w:szCs w:val="24"/>
          <w:lang w:val="en-US"/>
        </w:rPr>
        <w:t>track</w:t>
      </w:r>
      <w:r w:rsidRPr="001857A3">
        <w:rPr>
          <w:rFonts w:eastAsia="Times New Roman"/>
          <w:szCs w:val="24"/>
        </w:rPr>
        <w:t xml:space="preserve"> </w:t>
      </w:r>
      <w:r>
        <w:rPr>
          <w:rFonts w:eastAsia="Times New Roman"/>
          <w:szCs w:val="24"/>
        </w:rPr>
        <w:t xml:space="preserve">διαδικασίες που ο </w:t>
      </w:r>
      <w:r>
        <w:rPr>
          <w:rFonts w:eastAsia="Times New Roman"/>
          <w:szCs w:val="24"/>
        </w:rPr>
        <w:t>ΣΥΡΙΖΑ έχει μονιμοποιήσει στα χρόνια της αντιλαϊκής διακυβέρνησής του. Και</w:t>
      </w:r>
      <w:r>
        <w:rPr>
          <w:rFonts w:eastAsia="Times New Roman"/>
          <w:szCs w:val="24"/>
        </w:rPr>
        <w:t>,</w:t>
      </w:r>
      <w:r>
        <w:rPr>
          <w:rFonts w:eastAsia="Times New Roman"/>
          <w:szCs w:val="24"/>
        </w:rPr>
        <w:t xml:space="preserve"> όπως άλλωστε συνηθίζεται</w:t>
      </w:r>
      <w:r>
        <w:rPr>
          <w:rFonts w:eastAsia="Times New Roman"/>
          <w:szCs w:val="24"/>
        </w:rPr>
        <w:t>,</w:t>
      </w:r>
      <w:r>
        <w:rPr>
          <w:rFonts w:eastAsia="Times New Roman"/>
          <w:szCs w:val="24"/>
        </w:rPr>
        <w:t xml:space="preserve"> πριν από κάθε κατάθεση προηγείται και το γνωστό «μασάζ» σε κυβερνητικούς Βουλευτές, το οποίο βέβαια λέτε «ενημέρωση». </w:t>
      </w:r>
    </w:p>
    <w:p w14:paraId="38185962" w14:textId="77777777" w:rsidR="00157B13" w:rsidRDefault="00A67906">
      <w:pPr>
        <w:spacing w:line="600" w:lineRule="auto"/>
        <w:ind w:firstLine="720"/>
        <w:jc w:val="both"/>
        <w:rPr>
          <w:rFonts w:eastAsia="Times New Roman"/>
          <w:szCs w:val="24"/>
        </w:rPr>
      </w:pPr>
      <w:r>
        <w:rPr>
          <w:rFonts w:eastAsia="Times New Roman"/>
          <w:szCs w:val="24"/>
        </w:rPr>
        <w:t>Εμείς ξέρετε ότι δημόσια είπαμε -το</w:t>
      </w:r>
      <w:r>
        <w:rPr>
          <w:rFonts w:eastAsia="Times New Roman"/>
          <w:szCs w:val="24"/>
        </w:rPr>
        <w:t xml:space="preserve"> ξέρετε αυτό- πως αυτό που περισσότερο σας χρειάζεται δεν είναι η ενημέρωση, αλλά η εξάσκηση της μνήμης σας. Ασκήσεις μνήμης χρειάζεστε, κύριοι του κυβερν</w:t>
      </w:r>
      <w:r>
        <w:rPr>
          <w:rFonts w:eastAsia="Times New Roman"/>
          <w:szCs w:val="24"/>
        </w:rPr>
        <w:t>ώ</w:t>
      </w:r>
      <w:r>
        <w:rPr>
          <w:rFonts w:eastAsia="Times New Roman"/>
          <w:szCs w:val="24"/>
        </w:rPr>
        <w:t xml:space="preserve">ντος κόμματος, γιατί από τα πολλά αντιλαϊκά πολυνομοσχέδια έχετε χάσει πλέον τον λογαριασμό. </w:t>
      </w:r>
    </w:p>
    <w:p w14:paraId="38185963" w14:textId="77777777" w:rsidR="00157B13" w:rsidRDefault="00A67906">
      <w:pPr>
        <w:spacing w:line="600" w:lineRule="auto"/>
        <w:ind w:firstLine="720"/>
        <w:jc w:val="both"/>
        <w:rPr>
          <w:rFonts w:eastAsia="Times New Roman"/>
          <w:szCs w:val="24"/>
        </w:rPr>
      </w:pPr>
      <w:r>
        <w:rPr>
          <w:rFonts w:eastAsia="Times New Roman"/>
          <w:szCs w:val="24"/>
        </w:rPr>
        <w:lastRenderedPageBreak/>
        <w:t>Και μην</w:t>
      </w:r>
      <w:r>
        <w:rPr>
          <w:rFonts w:eastAsia="Times New Roman"/>
          <w:szCs w:val="24"/>
        </w:rPr>
        <w:t xml:space="preserve"> αρχίσετε τα γνωστά, όπως ότι αυτά είναι τα τελευταία δύσκολα μέτρα. Ήδη, οι διάφορες σατιρικές εκπομπές σάς έχουν βγάλει για τις άπειρες φορές πλέον που έχετε χρησιμοποιήσει αυτή ακριβώς την ίδια έκφραση. Σαράντα ένα</w:t>
      </w:r>
      <w:r>
        <w:rPr>
          <w:rFonts w:eastAsia="Times New Roman"/>
          <w:szCs w:val="24"/>
        </w:rPr>
        <w:t>ν</w:t>
      </w:r>
      <w:r>
        <w:rPr>
          <w:rFonts w:eastAsia="Times New Roman"/>
          <w:szCs w:val="24"/>
        </w:rPr>
        <w:t xml:space="preserve"> μήνες που είστε στην εξουσία και κάθε</w:t>
      </w:r>
      <w:r>
        <w:rPr>
          <w:rFonts w:eastAsia="Times New Roman"/>
          <w:szCs w:val="24"/>
        </w:rPr>
        <w:t xml:space="preserve"> μήνα λέτε περίπου τα ίδια για το τέλος των δύσκολων μέτρων, για το φως που έρχεται για να βγούμε από τη δύσκολη κατάσταση κ.λπ.</w:t>
      </w:r>
      <w:r>
        <w:rPr>
          <w:rFonts w:eastAsia="Times New Roman"/>
          <w:szCs w:val="24"/>
        </w:rPr>
        <w:t>.</w:t>
      </w:r>
    </w:p>
    <w:p w14:paraId="38185964" w14:textId="77777777" w:rsidR="00157B13" w:rsidRDefault="00A67906">
      <w:pPr>
        <w:spacing w:line="600" w:lineRule="auto"/>
        <w:ind w:firstLine="720"/>
        <w:jc w:val="both"/>
        <w:rPr>
          <w:rFonts w:eastAsia="Times New Roman"/>
          <w:szCs w:val="24"/>
        </w:rPr>
      </w:pPr>
      <w:r>
        <w:rPr>
          <w:rFonts w:eastAsia="Times New Roman"/>
          <w:szCs w:val="24"/>
        </w:rPr>
        <w:t xml:space="preserve">Την ίδια στιγμή, όμως, δεν λέτε ότι αυτά τα δύσκολα μέτρα είναι δύσκολα για τις εργατικές λαϊκές οικογένειες και μόνο και δεν </w:t>
      </w:r>
      <w:r>
        <w:rPr>
          <w:rFonts w:eastAsia="Times New Roman"/>
          <w:szCs w:val="24"/>
        </w:rPr>
        <w:t xml:space="preserve">είναι δύσκολα, βέβαια, για το κεφάλαιο, για τους λίγους, για τους εκπροσώπους τους, στους οποίους υποσχεθήκατε νέα προνόμια, νέες </w:t>
      </w:r>
      <w:proofErr w:type="spellStart"/>
      <w:r>
        <w:rPr>
          <w:rFonts w:eastAsia="Times New Roman"/>
          <w:szCs w:val="24"/>
        </w:rPr>
        <w:t>φοροελαφρύνσεις</w:t>
      </w:r>
      <w:proofErr w:type="spellEnd"/>
      <w:r>
        <w:rPr>
          <w:rFonts w:eastAsia="Times New Roman"/>
          <w:szCs w:val="24"/>
        </w:rPr>
        <w:t>, νέα επενδυτικά πακέτα και ταυτόχρονα διατήρηση όλου του αντεργατικού οπλοστασίου.</w:t>
      </w:r>
    </w:p>
    <w:p w14:paraId="38185965" w14:textId="77777777" w:rsidR="00157B13" w:rsidRDefault="00A67906">
      <w:pPr>
        <w:spacing w:line="600" w:lineRule="auto"/>
        <w:ind w:firstLine="720"/>
        <w:jc w:val="both"/>
        <w:rPr>
          <w:rFonts w:eastAsia="Times New Roman"/>
          <w:szCs w:val="24"/>
        </w:rPr>
      </w:pPr>
      <w:r>
        <w:rPr>
          <w:rFonts w:eastAsia="Times New Roman"/>
          <w:szCs w:val="24"/>
        </w:rPr>
        <w:t>Και για να μη θεωρηθείτε αδ</w:t>
      </w:r>
      <w:r>
        <w:rPr>
          <w:rFonts w:eastAsia="Times New Roman"/>
          <w:szCs w:val="24"/>
        </w:rPr>
        <w:t>ικημένοι, να πούμε ότι τις ίδιες δεσμεύσεις έχει αναλάβει και η Νέα Δημοκρατία. Η μόνη σας διαφορά είναι ο ακριβής τρόπος με τον οποίο θα ευεργετηθεί το κεφάλαιο. Η διαφορά, όμως, του επικείμενου πολυνομοσχέδιου από το προηγούμενο είναι ότι καταρρίπτει του</w:t>
      </w:r>
      <w:r>
        <w:rPr>
          <w:rFonts w:eastAsia="Times New Roman"/>
          <w:szCs w:val="24"/>
        </w:rPr>
        <w:t xml:space="preserve">ς ισχυρισμούς σας περί καθαρής εξόδου από </w:t>
      </w:r>
      <w:r>
        <w:rPr>
          <w:rFonts w:eastAsia="Times New Roman"/>
          <w:szCs w:val="24"/>
        </w:rPr>
        <w:lastRenderedPageBreak/>
        <w:t xml:space="preserve">τα μνημόνια, περί δήθεν </w:t>
      </w:r>
      <w:proofErr w:type="spellStart"/>
      <w:r>
        <w:rPr>
          <w:rFonts w:eastAsia="Times New Roman"/>
          <w:szCs w:val="24"/>
        </w:rPr>
        <w:t>μεταμνημονιακής</w:t>
      </w:r>
      <w:proofErr w:type="spellEnd"/>
      <w:r>
        <w:rPr>
          <w:rFonts w:eastAsia="Times New Roman"/>
          <w:szCs w:val="24"/>
        </w:rPr>
        <w:t xml:space="preserve"> εποχής, γιατί έτσι και αλλιώς -είναι γνωστό αυτό τοις </w:t>
      </w:r>
      <w:proofErr w:type="spellStart"/>
      <w:r>
        <w:rPr>
          <w:rFonts w:eastAsia="Times New Roman"/>
          <w:szCs w:val="24"/>
        </w:rPr>
        <w:t>πάσι</w:t>
      </w:r>
      <w:proofErr w:type="spellEnd"/>
      <w:r>
        <w:rPr>
          <w:rFonts w:eastAsia="Times New Roman"/>
          <w:szCs w:val="24"/>
        </w:rPr>
        <w:t>- περιλαμβάνει νέα μέτρα φτωχοποίησης του λαού, όπως η αύξηση του ΕΝΦΙΑ για λαϊκές οικογένειες, γεγονός που δεν έκρυ</w:t>
      </w:r>
      <w:r>
        <w:rPr>
          <w:rFonts w:eastAsia="Times New Roman"/>
          <w:szCs w:val="24"/>
        </w:rPr>
        <w:t xml:space="preserve">ψε ούτε ο Υπουργός των Οικονομικών σας. </w:t>
      </w:r>
    </w:p>
    <w:p w14:paraId="38185966" w14:textId="77777777" w:rsidR="00157B13" w:rsidRDefault="00A67906">
      <w:pPr>
        <w:spacing w:line="600" w:lineRule="auto"/>
        <w:ind w:firstLine="720"/>
        <w:jc w:val="both"/>
        <w:rPr>
          <w:rFonts w:eastAsia="Times New Roman"/>
          <w:szCs w:val="24"/>
        </w:rPr>
      </w:pPr>
      <w:r>
        <w:rPr>
          <w:rFonts w:eastAsia="Times New Roman"/>
          <w:szCs w:val="24"/>
        </w:rPr>
        <w:t xml:space="preserve">Εάν σε όλα αυτά προσθέσει κανείς και τα ματωμένα πρωτογενή πλεονάσματα αλλά και τις μειώσεις σε συντάξεις και αφορολόγητο, που ήδη έχετε ψηφίσει, καταλαβαίνει πως η </w:t>
      </w:r>
      <w:proofErr w:type="spellStart"/>
      <w:r>
        <w:rPr>
          <w:rFonts w:eastAsia="Times New Roman"/>
          <w:szCs w:val="24"/>
        </w:rPr>
        <w:t>μεταμνημονιακή</w:t>
      </w:r>
      <w:proofErr w:type="spellEnd"/>
      <w:r>
        <w:rPr>
          <w:rFonts w:eastAsia="Times New Roman"/>
          <w:szCs w:val="24"/>
        </w:rPr>
        <w:t xml:space="preserve"> εποχή περιλαμβάνει περίπου ό,τι και</w:t>
      </w:r>
      <w:r>
        <w:rPr>
          <w:rFonts w:eastAsia="Times New Roman"/>
          <w:szCs w:val="24"/>
        </w:rPr>
        <w:t xml:space="preserve"> η </w:t>
      </w:r>
      <w:proofErr w:type="spellStart"/>
      <w:r>
        <w:rPr>
          <w:rFonts w:eastAsia="Times New Roman"/>
          <w:szCs w:val="24"/>
        </w:rPr>
        <w:t>μνημονιακή</w:t>
      </w:r>
      <w:proofErr w:type="spellEnd"/>
      <w:r>
        <w:rPr>
          <w:rFonts w:eastAsia="Times New Roman"/>
          <w:szCs w:val="24"/>
        </w:rPr>
        <w:t>: μέτρα χωρίς τέλος για τον λαό</w:t>
      </w:r>
      <w:r>
        <w:rPr>
          <w:rFonts w:eastAsia="Times New Roman"/>
          <w:szCs w:val="24"/>
        </w:rPr>
        <w:t>,</w:t>
      </w:r>
      <w:r>
        <w:rPr>
          <w:rFonts w:eastAsia="Times New Roman"/>
          <w:szCs w:val="24"/>
        </w:rPr>
        <w:t xml:space="preserve"> για να διασφαλιστούν μόνο τα κέρδη του μεγάλου κεφαλαίου</w:t>
      </w:r>
      <w:r>
        <w:rPr>
          <w:rFonts w:eastAsia="Times New Roman"/>
          <w:szCs w:val="24"/>
        </w:rPr>
        <w:t>,</w:t>
      </w:r>
      <w:r>
        <w:rPr>
          <w:rFonts w:eastAsia="Times New Roman"/>
          <w:szCs w:val="24"/>
        </w:rPr>
        <w:t xml:space="preserve"> για το οποίο και μόνο δουλεύετε και μάλιστα αρκετά καλά από ό,τι το ίδιο δηλώνει, οι εκπρόσωποί του δηλαδή.</w:t>
      </w:r>
    </w:p>
    <w:p w14:paraId="38185967" w14:textId="77777777" w:rsidR="00157B13" w:rsidRDefault="00A67906">
      <w:pPr>
        <w:spacing w:line="600" w:lineRule="auto"/>
        <w:ind w:firstLine="720"/>
        <w:jc w:val="both"/>
        <w:rPr>
          <w:rFonts w:eastAsia="Times New Roman"/>
          <w:szCs w:val="24"/>
        </w:rPr>
      </w:pPr>
      <w:r>
        <w:rPr>
          <w:rFonts w:eastAsia="Times New Roman"/>
          <w:szCs w:val="24"/>
        </w:rPr>
        <w:t>Κυρίες και κύριοι, η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w:t>
      </w:r>
      <w:r>
        <w:rPr>
          <w:rFonts w:eastAsia="Times New Roman"/>
          <w:szCs w:val="24"/>
        </w:rPr>
        <w:t xml:space="preserve"> όχι μόνο διατηρεί και βαθαίνει το αντεργατικό νομοθετικό πλαίσιο, αλλά</w:t>
      </w:r>
      <w:r>
        <w:rPr>
          <w:rFonts w:eastAsia="Times New Roman"/>
          <w:szCs w:val="24"/>
        </w:rPr>
        <w:t>,</w:t>
      </w:r>
      <w:r>
        <w:rPr>
          <w:rFonts w:eastAsia="Times New Roman"/>
          <w:szCs w:val="24"/>
        </w:rPr>
        <w:t xml:space="preserve"> με τα διάφορα παραμύθια περί δίκαιης ανάπτυξης, επιστροφής στην κανονικότητα, διάχυσης των οφελών της ανάπτυξης σε όλη την </w:t>
      </w:r>
      <w:r>
        <w:rPr>
          <w:rFonts w:eastAsia="Times New Roman"/>
          <w:szCs w:val="24"/>
        </w:rPr>
        <w:lastRenderedPageBreak/>
        <w:t>κοινωνία και άλλα τέτοια σχετικά</w:t>
      </w:r>
      <w:r>
        <w:rPr>
          <w:rFonts w:eastAsia="Times New Roman"/>
          <w:szCs w:val="24"/>
        </w:rPr>
        <w:t>,</w:t>
      </w:r>
      <w:r>
        <w:rPr>
          <w:rFonts w:eastAsia="Times New Roman"/>
          <w:szCs w:val="24"/>
        </w:rPr>
        <w:t xml:space="preserve"> επιχειρεί μόνο να αφοπλίσε</w:t>
      </w:r>
      <w:r>
        <w:rPr>
          <w:rFonts w:eastAsia="Times New Roman"/>
          <w:szCs w:val="24"/>
        </w:rPr>
        <w:t xml:space="preserve">ι, να </w:t>
      </w:r>
      <w:proofErr w:type="spellStart"/>
      <w:r>
        <w:rPr>
          <w:rFonts w:eastAsia="Times New Roman"/>
          <w:szCs w:val="24"/>
        </w:rPr>
        <w:t>παγιδεύσει</w:t>
      </w:r>
      <w:proofErr w:type="spellEnd"/>
      <w:r>
        <w:rPr>
          <w:rFonts w:eastAsia="Times New Roman"/>
          <w:szCs w:val="24"/>
        </w:rPr>
        <w:t>, θα λέγαμε, την εργατική τάξη, τον λαό μας.</w:t>
      </w:r>
    </w:p>
    <w:p w14:paraId="38185968" w14:textId="77777777" w:rsidR="00157B13" w:rsidRDefault="00A67906">
      <w:pPr>
        <w:spacing w:line="600" w:lineRule="auto"/>
        <w:ind w:firstLine="720"/>
        <w:jc w:val="both"/>
        <w:rPr>
          <w:rFonts w:eastAsia="Times New Roman"/>
          <w:szCs w:val="24"/>
        </w:rPr>
      </w:pPr>
      <w:r>
        <w:rPr>
          <w:rFonts w:eastAsia="Times New Roman"/>
          <w:szCs w:val="24"/>
        </w:rPr>
        <w:t>Από κοντά της πάει και η Νέα Δημοκρατία</w:t>
      </w:r>
      <w:r>
        <w:rPr>
          <w:rFonts w:eastAsia="Times New Roman"/>
          <w:szCs w:val="24"/>
        </w:rPr>
        <w:t>,</w:t>
      </w:r>
      <w:r>
        <w:rPr>
          <w:rFonts w:eastAsia="Times New Roman"/>
          <w:szCs w:val="24"/>
        </w:rPr>
        <w:t xml:space="preserve"> που αυτά τα χρόνια είδε βέβαια να της παίρνουν το ψωμί από τα χέρια. Το νομοθετικό αντεργατικό πλαίσιο της Νέας Δημοκρατίας και του ΠΑΣΟΚ, η σημερινή Κυβέ</w:t>
      </w:r>
      <w:r>
        <w:rPr>
          <w:rFonts w:eastAsia="Times New Roman"/>
          <w:szCs w:val="24"/>
        </w:rPr>
        <w:t>ρνηση των ΣΥΡΙΖΑ - ΑΝΕΛ όχι μόνο το μονιμοποιεί δι</w:t>
      </w:r>
      <w:r>
        <w:rPr>
          <w:rFonts w:eastAsia="Times New Roman"/>
          <w:szCs w:val="24"/>
        </w:rPr>
        <w:t>ά</w:t>
      </w:r>
      <w:r>
        <w:rPr>
          <w:rFonts w:eastAsia="Times New Roman"/>
          <w:szCs w:val="24"/>
        </w:rPr>
        <w:t xml:space="preserve"> της κωδικοποίησής του -δέσμευση που έχει αναλάβει από το τρίτο μνημόνιο-, αλλά το επεκτείνει με μέτρα για την γενίκευση της ευελιξίας, τη σύνδεση μισθών</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παραγωγικότητας, την ενίσχυση της ανταγωνιστικότη</w:t>
      </w:r>
      <w:r>
        <w:rPr>
          <w:rFonts w:eastAsia="Times New Roman"/>
          <w:szCs w:val="24"/>
        </w:rPr>
        <w:t>τας.</w:t>
      </w:r>
    </w:p>
    <w:p w14:paraId="38185969" w14:textId="77777777" w:rsidR="00157B13" w:rsidRDefault="00A67906">
      <w:pPr>
        <w:spacing w:line="600" w:lineRule="auto"/>
        <w:ind w:firstLine="720"/>
        <w:jc w:val="both"/>
        <w:rPr>
          <w:rFonts w:eastAsia="Times New Roman"/>
          <w:szCs w:val="24"/>
        </w:rPr>
      </w:pPr>
      <w:r>
        <w:rPr>
          <w:rFonts w:eastAsia="Times New Roman"/>
          <w:szCs w:val="24"/>
        </w:rPr>
        <w:t>Τι σημαίνουν όλα αυτά; Σημαίνουν οι εργασιακοί χώροι να γίνουν γκέτο της εργοδοσίας, οι εργαζόμενοι να φτάνουν τις εβδομήντα δύο ώρες δουλειάς την εβδομάδα στα καράβια, στα νοσοκομεία, δουλειά χωρίς συλλογικές συμβάσεις εργασίας, καταστρατήγηση και όσ</w:t>
      </w:r>
      <w:r>
        <w:rPr>
          <w:rFonts w:eastAsia="Times New Roman"/>
          <w:szCs w:val="24"/>
        </w:rPr>
        <w:t xml:space="preserve">ων έχουν απομείνει. </w:t>
      </w:r>
    </w:p>
    <w:p w14:paraId="3818596A" w14:textId="77777777" w:rsidR="00157B13" w:rsidRDefault="00A67906">
      <w:pPr>
        <w:spacing w:line="600" w:lineRule="auto"/>
        <w:ind w:firstLine="720"/>
        <w:jc w:val="both"/>
        <w:rPr>
          <w:rFonts w:eastAsia="Times New Roman"/>
          <w:szCs w:val="24"/>
        </w:rPr>
      </w:pPr>
      <w:r>
        <w:rPr>
          <w:rFonts w:eastAsia="Times New Roman"/>
          <w:szCs w:val="24"/>
        </w:rPr>
        <w:lastRenderedPageBreak/>
        <w:t xml:space="preserve">Σημαίνουν το σακάτεμα δεκάδων κάθε εβδομάδα εργαζομένων από την ανυπαρξία μέτρων υγείας, ασφάλειας και ελέγχων. Έχουμε τέσσερις σακατεμένους εργάτες στο ίδιο πλοίο μέσα σε λίγες μέρες στο Πέραμα. </w:t>
      </w:r>
    </w:p>
    <w:p w14:paraId="3818596B" w14:textId="77777777" w:rsidR="00157B13" w:rsidRDefault="00A67906">
      <w:pPr>
        <w:spacing w:line="600" w:lineRule="auto"/>
        <w:ind w:firstLine="720"/>
        <w:jc w:val="both"/>
        <w:rPr>
          <w:rFonts w:eastAsia="Times New Roman"/>
          <w:szCs w:val="24"/>
        </w:rPr>
      </w:pPr>
      <w:r>
        <w:rPr>
          <w:rFonts w:eastAsia="Times New Roman"/>
          <w:szCs w:val="24"/>
        </w:rPr>
        <w:t xml:space="preserve">Σημαίνουν, επίσης, δουλειά ήλιο με </w:t>
      </w:r>
      <w:r>
        <w:rPr>
          <w:rFonts w:eastAsia="Times New Roman"/>
          <w:szCs w:val="24"/>
        </w:rPr>
        <w:t xml:space="preserve">ήλιο, με δεκατέσσερις διαφορετικές εργασιακές σχέσεις σε </w:t>
      </w:r>
      <w:proofErr w:type="spellStart"/>
      <w:r>
        <w:rPr>
          <w:rFonts w:eastAsia="Times New Roman"/>
          <w:szCs w:val="24"/>
        </w:rPr>
        <w:t>πεντάστερα</w:t>
      </w:r>
      <w:proofErr w:type="spellEnd"/>
      <w:r>
        <w:rPr>
          <w:rFonts w:eastAsia="Times New Roman"/>
          <w:szCs w:val="24"/>
        </w:rPr>
        <w:t xml:space="preserve"> ξενοδοχεία, για να πάρουμε άλλον τομέα της οικονομίας. Σημαίνουν δουλειά μέχρι εξάντλησης, με μισθό που φτάνει τα 500 ευρώ, στα αεροδρόμια που δώσατε στη «</w:t>
      </w:r>
      <w:r>
        <w:rPr>
          <w:rFonts w:eastAsia="Times New Roman"/>
          <w:szCs w:val="24"/>
          <w:lang w:val="en-US"/>
        </w:rPr>
        <w:t>FRAPORT</w:t>
      </w:r>
      <w:r>
        <w:rPr>
          <w:rFonts w:eastAsia="Times New Roman"/>
          <w:szCs w:val="24"/>
        </w:rPr>
        <w:t>»</w:t>
      </w:r>
      <w:r w:rsidRPr="002F2259">
        <w:rPr>
          <w:rFonts w:eastAsia="Times New Roman"/>
          <w:szCs w:val="24"/>
        </w:rPr>
        <w:t xml:space="preserve">. </w:t>
      </w:r>
    </w:p>
    <w:p w14:paraId="3818596C" w14:textId="77777777" w:rsidR="00157B13" w:rsidRDefault="00A67906">
      <w:pPr>
        <w:spacing w:line="600" w:lineRule="auto"/>
        <w:ind w:firstLine="720"/>
        <w:jc w:val="both"/>
        <w:rPr>
          <w:rFonts w:eastAsia="Times New Roman"/>
          <w:szCs w:val="24"/>
        </w:rPr>
      </w:pPr>
      <w:r>
        <w:rPr>
          <w:rFonts w:eastAsia="Times New Roman"/>
          <w:szCs w:val="24"/>
        </w:rPr>
        <w:t xml:space="preserve">Και ο κατάλογος είναι </w:t>
      </w:r>
      <w:r>
        <w:rPr>
          <w:rFonts w:eastAsia="Times New Roman"/>
          <w:szCs w:val="24"/>
        </w:rPr>
        <w:t>πάρα πολύ μακρύς. Να ποιο είναι το πρότυπο της καπιταλιστικής ανάπτυξής σας, το σιδερόφρακτο γκέτο των σταθμών εμπορευματοκιβωτίων στο λιμάνι του Πειραιά, εκεί όπου διαφημίζουν ως συγκριτικό πλεονέκτημα στους εφοπλιστές, στους ομίλους, στα μονοπώλια τα προ</w:t>
      </w:r>
      <w:r>
        <w:rPr>
          <w:rFonts w:eastAsia="Times New Roman"/>
          <w:szCs w:val="24"/>
        </w:rPr>
        <w:t>κλητικά συνθήματα που οδηγούν σε απαγόρευση των απεργιών και της συνδικαλιστικής δράσης και διεκδίκησης. «</w:t>
      </w:r>
      <w:r>
        <w:rPr>
          <w:rFonts w:eastAsia="Times New Roman"/>
          <w:szCs w:val="24"/>
          <w:lang w:val="en-US"/>
        </w:rPr>
        <w:t>Free</w:t>
      </w:r>
      <w:r w:rsidRPr="00892C8F">
        <w:rPr>
          <w:rFonts w:eastAsia="Times New Roman"/>
          <w:szCs w:val="24"/>
        </w:rPr>
        <w:t xml:space="preserve"> </w:t>
      </w:r>
      <w:r>
        <w:rPr>
          <w:rFonts w:eastAsia="Times New Roman"/>
          <w:szCs w:val="24"/>
          <w:lang w:val="en-US"/>
        </w:rPr>
        <w:t>strike</w:t>
      </w:r>
      <w:r>
        <w:rPr>
          <w:rFonts w:eastAsia="Times New Roman"/>
          <w:szCs w:val="24"/>
        </w:rPr>
        <w:t>»</w:t>
      </w:r>
      <w:r w:rsidRPr="00892C8F">
        <w:rPr>
          <w:rFonts w:eastAsia="Times New Roman"/>
          <w:szCs w:val="24"/>
        </w:rPr>
        <w:t xml:space="preserve"> </w:t>
      </w:r>
      <w:r>
        <w:rPr>
          <w:rFonts w:eastAsia="Times New Roman"/>
          <w:szCs w:val="24"/>
        </w:rPr>
        <w:t>το λένε τώρα.</w:t>
      </w:r>
    </w:p>
    <w:p w14:paraId="3818596D" w14:textId="77777777" w:rsidR="00157B13" w:rsidRDefault="00A67906">
      <w:pPr>
        <w:spacing w:line="600" w:lineRule="auto"/>
        <w:ind w:firstLine="720"/>
        <w:jc w:val="both"/>
        <w:rPr>
          <w:rFonts w:eastAsia="Times New Roman"/>
          <w:szCs w:val="24"/>
        </w:rPr>
      </w:pPr>
      <w:r>
        <w:rPr>
          <w:rFonts w:eastAsia="Times New Roman"/>
          <w:szCs w:val="24"/>
        </w:rPr>
        <w:lastRenderedPageBreak/>
        <w:t xml:space="preserve">Έχετε βαριές ευθύνες ως Κυβέρνηση, γιατί όχι μόνο διατηρήσατε τις αντεργατικές διατάξεις που χτυπούν τη συνδικαλιστική </w:t>
      </w:r>
      <w:r>
        <w:rPr>
          <w:rFonts w:eastAsia="Times New Roman"/>
          <w:szCs w:val="24"/>
        </w:rPr>
        <w:t>δράση, αλλά ψηφίσατε και νέες</w:t>
      </w:r>
      <w:r>
        <w:rPr>
          <w:rFonts w:eastAsia="Times New Roman"/>
          <w:szCs w:val="24"/>
        </w:rPr>
        <w:t>,</w:t>
      </w:r>
      <w:r>
        <w:rPr>
          <w:rFonts w:eastAsia="Times New Roman"/>
          <w:szCs w:val="24"/>
        </w:rPr>
        <w:t xml:space="preserve"> αποθρασύνοντας τους εργοδότες και άλλους μηχανισμούς. Είναι αληθινό ρεκόρ να βγουν μέσα σε τρεις μέρες, με απίστευτη ταχύτητα, πέντε απεργιακές αποφάσεις παράνομες, με σαθρές και αστείες αιτιολογίες. Να ποιο είναι το μυστικό </w:t>
      </w:r>
      <w:r>
        <w:rPr>
          <w:rFonts w:eastAsia="Times New Roman"/>
          <w:szCs w:val="24"/>
        </w:rPr>
        <w:t xml:space="preserve">για την ανταγωνιστικότητα και την κερδοφορία των επιχειρηματικών ομίλων, που η Κυβέρνηση φυλάει ως κόρη οφθαλμού. Με αυτά πρέπει να αναμετρηθούν οι εργαζόμενοι, βάζοντας μπροστά τις δικές τους ανάγκες. </w:t>
      </w:r>
    </w:p>
    <w:p w14:paraId="3818596E" w14:textId="77777777" w:rsidR="00157B13" w:rsidRDefault="00A67906">
      <w:pPr>
        <w:spacing w:line="600" w:lineRule="auto"/>
        <w:ind w:firstLine="720"/>
        <w:jc w:val="both"/>
        <w:rPr>
          <w:rFonts w:eastAsia="Times New Roman"/>
          <w:szCs w:val="24"/>
        </w:rPr>
      </w:pPr>
      <w:r>
        <w:rPr>
          <w:rFonts w:eastAsia="Times New Roman"/>
          <w:szCs w:val="24"/>
        </w:rPr>
        <w:t>Το ΚΚΕ είναι στο πλευρό τους με συνέπεια. Η οργάνωση,</w:t>
      </w:r>
      <w:r>
        <w:rPr>
          <w:rFonts w:eastAsia="Times New Roman"/>
          <w:szCs w:val="24"/>
        </w:rPr>
        <w:t xml:space="preserve"> η αλληλεγγύη, η συλλογική δράση είναι μεγάλα όπλα στα χέρια των εργαζομένων, ικανά να ακυρώσουν τα εμπόδια στον δίκαιο αγώνα τους. Ρίχνουμε όλες μας τις δυνάμεις μέσα από τις γραμμές του ταξικού κινήματος, των συνδικάτων, του ΠΑΜΕ, με σχέδιο για κλιμάκωση</w:t>
      </w:r>
      <w:r>
        <w:rPr>
          <w:rFonts w:eastAsia="Times New Roman"/>
          <w:szCs w:val="24"/>
        </w:rPr>
        <w:t xml:space="preserve"> της πάλης. </w:t>
      </w:r>
    </w:p>
    <w:p w14:paraId="3818596F" w14:textId="77777777" w:rsidR="00157B13" w:rsidRDefault="00A67906">
      <w:pPr>
        <w:spacing w:line="600" w:lineRule="auto"/>
        <w:ind w:firstLine="720"/>
        <w:jc w:val="both"/>
        <w:rPr>
          <w:rFonts w:eastAsia="Times New Roman"/>
          <w:szCs w:val="24"/>
        </w:rPr>
      </w:pPr>
      <w:r>
        <w:rPr>
          <w:rFonts w:eastAsia="Times New Roman"/>
          <w:szCs w:val="24"/>
        </w:rPr>
        <w:lastRenderedPageBreak/>
        <w:t xml:space="preserve">Καθαρή έξοδος από τα μνημόνια και γενικότερα για τους εργαζόμενους σημαίνει μόνο κατάργηση όλων των αντιλαϊκών, </w:t>
      </w:r>
      <w:proofErr w:type="spellStart"/>
      <w:r>
        <w:rPr>
          <w:rFonts w:eastAsia="Times New Roman"/>
          <w:szCs w:val="24"/>
        </w:rPr>
        <w:t>μνημονιακών</w:t>
      </w:r>
      <w:proofErr w:type="spellEnd"/>
      <w:r>
        <w:rPr>
          <w:rFonts w:eastAsia="Times New Roman"/>
          <w:szCs w:val="24"/>
        </w:rPr>
        <w:t xml:space="preserve"> νόμων, αναπλήρωση οικονομικών απωλειών, ικανοποίηση των σύγχρονων πραγματικά λαϊκών αναγκών. Γι</w:t>
      </w:r>
      <w:r>
        <w:rPr>
          <w:rFonts w:eastAsia="Times New Roman"/>
          <w:szCs w:val="24"/>
        </w:rPr>
        <w:t>α</w:t>
      </w:r>
      <w:r>
        <w:rPr>
          <w:rFonts w:eastAsia="Times New Roman"/>
          <w:szCs w:val="24"/>
        </w:rPr>
        <w:t xml:space="preserve"> αυτό και είναι δίκαιη </w:t>
      </w:r>
      <w:r>
        <w:rPr>
          <w:rFonts w:eastAsia="Times New Roman"/>
          <w:szCs w:val="24"/>
        </w:rPr>
        <w:t>η πρόταση των πάνω από πεντακοσίων εργατικών κέντρων, ομοσπονδιών και πρωτοβάθμιων σωματείων για τις συλλογικές συμβάσεις εργασίας, για την Εθνική Γενική Συλλογική Σύμβαση, με επαναφορά του κατώτερου μισθού στα 751 ευρώ, για την κατάργηση όλων των αντεργατ</w:t>
      </w:r>
      <w:r>
        <w:rPr>
          <w:rFonts w:eastAsia="Times New Roman"/>
          <w:szCs w:val="24"/>
        </w:rPr>
        <w:t xml:space="preserve">ικών νόμων. </w:t>
      </w:r>
    </w:p>
    <w:p w14:paraId="38185970" w14:textId="77777777" w:rsidR="00157B13" w:rsidRDefault="00A67906">
      <w:pPr>
        <w:spacing w:line="600" w:lineRule="auto"/>
        <w:ind w:firstLine="720"/>
        <w:jc w:val="both"/>
        <w:rPr>
          <w:rFonts w:eastAsia="Times New Roman"/>
          <w:szCs w:val="24"/>
        </w:rPr>
      </w:pPr>
      <w:r>
        <w:rPr>
          <w:rFonts w:eastAsia="Times New Roman"/>
          <w:szCs w:val="24"/>
        </w:rPr>
        <w:t>Δύο ολόκληρα χρόνια δεν μπήκατε στον κόπο να τη φέρετε ούτε για συζήτηση. Αναγκαστήκαμε να καταθέσουμε αυτή την επίκαιρη επερώτηση που γίνεται σήμερα, έστω για να τη μάθουν οι εργαζόμενοι</w:t>
      </w:r>
      <w:r>
        <w:rPr>
          <w:rFonts w:eastAsia="Times New Roman"/>
          <w:szCs w:val="24"/>
        </w:rPr>
        <w:t>,</w:t>
      </w:r>
      <w:r>
        <w:rPr>
          <w:rFonts w:eastAsia="Times New Roman"/>
          <w:szCs w:val="24"/>
        </w:rPr>
        <w:t xml:space="preserve"> μέσα από αυτές τις σύντομες τοποθετήσεις. Και η σημερι</w:t>
      </w:r>
      <w:r>
        <w:rPr>
          <w:rFonts w:eastAsia="Times New Roman"/>
          <w:szCs w:val="24"/>
        </w:rPr>
        <w:t xml:space="preserve">νή συζήτηση είναι μια μορφή στήριξης του αγώνα πολλών κλάδων, γιατί μαθαίνουν από πρώτο χέρι ποιος είναι μαζί τους και ποιος είναι απέναντι. Μπορούν να πάρουν χρήσιμες αποφάσεις για τη συνέχεια. </w:t>
      </w:r>
    </w:p>
    <w:p w14:paraId="38185971" w14:textId="77777777" w:rsidR="00157B13" w:rsidRDefault="00A67906">
      <w:pPr>
        <w:spacing w:line="600" w:lineRule="auto"/>
        <w:ind w:firstLine="720"/>
        <w:jc w:val="both"/>
        <w:rPr>
          <w:rFonts w:eastAsia="Times New Roman"/>
          <w:szCs w:val="24"/>
        </w:rPr>
      </w:pPr>
      <w:r>
        <w:rPr>
          <w:rFonts w:eastAsia="Times New Roman"/>
          <w:szCs w:val="24"/>
        </w:rPr>
        <w:lastRenderedPageBreak/>
        <w:t>Είναι σημαντικοί, πραγματικά, οι αγώνες των εργαζομένων αυτό</w:t>
      </w:r>
      <w:r>
        <w:rPr>
          <w:rFonts w:eastAsia="Times New Roman"/>
          <w:szCs w:val="24"/>
        </w:rPr>
        <w:t xml:space="preserve"> το διάστημα σε μια σειρά χώρους, σε μια σειρά κλάδους. Αξίζει να αναφερθούμε στον αγώνα που έδωσαν τις τελευταίες μέρες οι εργαζόμενοι στο λιμάνι του Πειραιά για την υπογραφή συλλογικής σύμβασης εργασίας αλλά και αιτήματα για την προστασία της υγείας και </w:t>
      </w:r>
      <w:r>
        <w:rPr>
          <w:rFonts w:eastAsia="Times New Roman"/>
          <w:szCs w:val="24"/>
        </w:rPr>
        <w:t>της ζωής τους στη δουλειά, με θετικά αποτελέσματα απ’ ό,τι φαίνεται -μέχρι στιγμής τουλάχιστον, θα δούμε μέχρι τέλους-, κάτι που έγινε κατορθωτό χάρη στην ενότητα και τον αγώνα τους, τη μαζική συμμετοχή τους στην απεργία και τη μεγάλη λαϊκή συμπαράσταση πο</w:t>
      </w:r>
      <w:r>
        <w:rPr>
          <w:rFonts w:eastAsia="Times New Roman"/>
          <w:szCs w:val="24"/>
        </w:rPr>
        <w:t xml:space="preserve">υ είχαν από συναδέλφους τους απ’ όλη την Ελλάδα αλλά και από το εξωτερικό. </w:t>
      </w:r>
    </w:p>
    <w:p w14:paraId="38185972"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Επίσης, ήταν ο επίμονος αγώνας των οικοδόμων και η επιτυχία της υπογραφής τελικά συλλογικής σύμβασης στα μεγαλύτερα εργοτάξια της Αττικής: Ο απεργιακός αγώνας της Ομοσπονδίας Γάλακ</w:t>
      </w:r>
      <w:r>
        <w:rPr>
          <w:rFonts w:eastAsia="Times New Roman" w:cs="Times New Roman"/>
          <w:szCs w:val="24"/>
        </w:rPr>
        <w:t>τος Τροφίμων και Ποτών</w:t>
      </w:r>
      <w:r>
        <w:rPr>
          <w:rFonts w:eastAsia="Times New Roman" w:cs="Times New Roman"/>
          <w:szCs w:val="24"/>
        </w:rPr>
        <w:t>,</w:t>
      </w:r>
      <w:r>
        <w:rPr>
          <w:rFonts w:eastAsia="Times New Roman" w:cs="Times New Roman"/>
          <w:szCs w:val="24"/>
        </w:rPr>
        <w:t xml:space="preserve"> για να σπάσει η αδιαλλαξία </w:t>
      </w:r>
      <w:r>
        <w:rPr>
          <w:rFonts w:eastAsia="Times New Roman" w:cs="Times New Roman"/>
          <w:szCs w:val="24"/>
        </w:rPr>
        <w:lastRenderedPageBreak/>
        <w:t xml:space="preserve">του ΣΕΒ. Στη </w:t>
      </w:r>
      <w:r>
        <w:rPr>
          <w:rFonts w:eastAsia="Times New Roman" w:cs="Times New Roman"/>
          <w:szCs w:val="24"/>
        </w:rPr>
        <w:t>ν</w:t>
      </w:r>
      <w:r>
        <w:rPr>
          <w:rFonts w:eastAsia="Times New Roman" w:cs="Times New Roman"/>
          <w:szCs w:val="24"/>
        </w:rPr>
        <w:t xml:space="preserve">αυπηγοεπισκευαστική </w:t>
      </w:r>
      <w:r>
        <w:rPr>
          <w:rFonts w:eastAsia="Times New Roman" w:cs="Times New Roman"/>
          <w:szCs w:val="24"/>
        </w:rPr>
        <w:t>ζ</w:t>
      </w:r>
      <w:r>
        <w:rPr>
          <w:rFonts w:eastAsia="Times New Roman" w:cs="Times New Roman"/>
          <w:szCs w:val="24"/>
        </w:rPr>
        <w:t>ώνη υπήρχαν πολύμορφες και πολύμηνες κινητοποιήσεις. Στα ξενοδοχεία, στον επισιτισμό, τις τηλεπικοινωνίες, τις αστικές συγκοινωνίες, το εμπόριο, για τη νομοθετική κατοχύρ</w:t>
      </w:r>
      <w:r>
        <w:rPr>
          <w:rFonts w:eastAsia="Times New Roman" w:cs="Times New Roman"/>
          <w:szCs w:val="24"/>
        </w:rPr>
        <w:t xml:space="preserve">ωση της κυριακάτικης αργίας. </w:t>
      </w:r>
    </w:p>
    <w:p w14:paraId="38185973"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Το Κομμουνιστικό Κόμμα Ελλάδας στηρίζει με όλες του τις δυνάμεις αυτούς τους δίκαιους αγώνες για δουλειά και ζωή με δικαιώματα, με αξιοπρέπεια, με συλλογικές συμβάσεις, για αυξήσεις σε μισθούς, συντάξεις, στις κοινωνικές παροχ</w:t>
      </w:r>
      <w:r>
        <w:rPr>
          <w:rFonts w:eastAsia="Times New Roman" w:cs="Times New Roman"/>
          <w:szCs w:val="24"/>
        </w:rPr>
        <w:t>ές, για να πάψουν πλέον τα νέα παιδιά να ζουν ως σύγχρονοι δούλοι.</w:t>
      </w:r>
    </w:p>
    <w:p w14:paraId="38185974"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Με βάση τα πιο πρόσφατα στοιχεία του ΕΦΚΑ, από τις αρχές του 2017 τρεις στους δέκα εργαζόμενους του ιδιωτικού τομέα είναι μερικώς απασχολούμενοι και λαμβάνουν μόλις 389,65 ευρώ μεικτά. Με ά</w:t>
      </w:r>
      <w:r>
        <w:rPr>
          <w:rFonts w:eastAsia="Times New Roman" w:cs="Times New Roman"/>
          <w:szCs w:val="24"/>
        </w:rPr>
        <w:t xml:space="preserve">λλα λόγια, αφού αφαιρεθούν οι εργατικές εισφορές, ο καθαρός μισθός ανέρχεται σε 326 ευρώ. Με αυτά τα ψίχουλα αμείβονται κάθε μήνα, όποτε τα βρουν, οι εξακόσιες τριάντα έξι χιλιάδες τετρακόσιοι είκοσι τέσσερις εργαζόμενοι, στην πλειοψηφία τους νέα παιδιά. </w:t>
      </w:r>
    </w:p>
    <w:p w14:paraId="38185975"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lastRenderedPageBreak/>
        <w:t xml:space="preserve">Αλήθεια, εσείς, κυρία </w:t>
      </w:r>
      <w:proofErr w:type="spellStart"/>
      <w:r>
        <w:rPr>
          <w:rFonts w:eastAsia="Times New Roman" w:cs="Times New Roman"/>
          <w:szCs w:val="24"/>
        </w:rPr>
        <w:t>Αχτσιόγλου</w:t>
      </w:r>
      <w:proofErr w:type="spellEnd"/>
      <w:r>
        <w:rPr>
          <w:rFonts w:eastAsia="Times New Roman" w:cs="Times New Roman"/>
          <w:szCs w:val="24"/>
        </w:rPr>
        <w:t>, μπορείτε να ζήσετε με 326 ευρώ τον μήνα;</w:t>
      </w:r>
    </w:p>
    <w:p w14:paraId="38185976" w14:textId="77777777" w:rsidR="00157B13" w:rsidRDefault="00A67906">
      <w:pPr>
        <w:spacing w:line="600" w:lineRule="auto"/>
        <w:ind w:firstLine="720"/>
        <w:jc w:val="both"/>
        <w:rPr>
          <w:rFonts w:eastAsia="Times New Roman" w:cs="Times New Roman"/>
          <w:szCs w:val="24"/>
        </w:rPr>
      </w:pPr>
      <w:r w:rsidRPr="001C53AA">
        <w:rPr>
          <w:rFonts w:eastAsia="Times New Roman" w:cs="Times New Roman"/>
          <w:color w:val="000000" w:themeColor="text1"/>
          <w:szCs w:val="24"/>
        </w:rPr>
        <w:t>Οι νόμοι</w:t>
      </w:r>
      <w:r w:rsidRPr="001C53AA">
        <w:rPr>
          <w:rFonts w:eastAsia="Times New Roman" w:cs="Times New Roman"/>
          <w:color w:val="000000" w:themeColor="text1"/>
          <w:szCs w:val="24"/>
        </w:rPr>
        <w:t>,</w:t>
      </w:r>
      <w:r w:rsidRPr="001C53AA">
        <w:rPr>
          <w:rFonts w:eastAsia="Times New Roman" w:cs="Times New Roman"/>
          <w:color w:val="000000" w:themeColor="text1"/>
          <w:szCs w:val="24"/>
        </w:rPr>
        <w:t xml:space="preserve"> που ψηφίστηκαν από το 2011</w:t>
      </w:r>
      <w:r w:rsidRPr="001C53AA">
        <w:rPr>
          <w:rFonts w:eastAsia="Times New Roman" w:cs="Times New Roman"/>
          <w:color w:val="000000" w:themeColor="text1"/>
          <w:szCs w:val="24"/>
        </w:rPr>
        <w:t>,</w:t>
      </w:r>
      <w:r w:rsidRPr="001C53AA">
        <w:rPr>
          <w:rFonts w:eastAsia="Times New Roman" w:cs="Times New Roman"/>
          <w:color w:val="000000" w:themeColor="text1"/>
          <w:szCs w:val="24"/>
        </w:rPr>
        <w:t xml:space="preserve"> ουσιαστικά κατάργησαν κλαδικές και </w:t>
      </w:r>
      <w:proofErr w:type="spellStart"/>
      <w:r w:rsidRPr="001C53AA">
        <w:rPr>
          <w:rFonts w:eastAsia="Times New Roman" w:cs="Times New Roman"/>
          <w:color w:val="000000" w:themeColor="text1"/>
          <w:szCs w:val="24"/>
        </w:rPr>
        <w:t>ομοιοεπαγγελματικές</w:t>
      </w:r>
      <w:proofErr w:type="spellEnd"/>
      <w:r w:rsidRPr="001C53AA">
        <w:rPr>
          <w:rFonts w:eastAsia="Times New Roman" w:cs="Times New Roman"/>
          <w:color w:val="000000" w:themeColor="text1"/>
          <w:szCs w:val="24"/>
        </w:rPr>
        <w:t xml:space="preserve"> συμβάσεις. Ένα μεγάλο μέρος των εργαζομένων εργάζεται με ατομική σύμβαση και η πλειο</w:t>
      </w:r>
      <w:r w:rsidRPr="001C53AA">
        <w:rPr>
          <w:rFonts w:eastAsia="Times New Roman" w:cs="Times New Roman"/>
          <w:color w:val="000000" w:themeColor="text1"/>
          <w:szCs w:val="24"/>
        </w:rPr>
        <w:t>νότητα</w:t>
      </w:r>
      <w:r w:rsidRPr="001C53AA">
        <w:rPr>
          <w:rFonts w:eastAsia="Times New Roman" w:cs="Times New Roman"/>
          <w:color w:val="000000" w:themeColor="text1"/>
          <w:szCs w:val="24"/>
        </w:rPr>
        <w:t xml:space="preserve"> αυτών αμείβ</w:t>
      </w:r>
      <w:r w:rsidRPr="001C53AA">
        <w:rPr>
          <w:rFonts w:eastAsia="Times New Roman" w:cs="Times New Roman"/>
          <w:color w:val="000000" w:themeColor="text1"/>
          <w:szCs w:val="24"/>
        </w:rPr>
        <w:t>ε</w:t>
      </w:r>
      <w:r w:rsidRPr="001C53AA">
        <w:rPr>
          <w:rFonts w:eastAsia="Times New Roman" w:cs="Times New Roman"/>
          <w:color w:val="000000" w:themeColor="text1"/>
          <w:szCs w:val="24"/>
        </w:rPr>
        <w:t>ται με μισθούς γύρω από τα κατώτερα όρια. Το ποσοστό των εργαζομένων στον ιδιωτικό τομέα</w:t>
      </w:r>
      <w:r w:rsidRPr="001C53AA">
        <w:rPr>
          <w:rFonts w:eastAsia="Times New Roman" w:cs="Times New Roman"/>
          <w:color w:val="000000" w:themeColor="text1"/>
          <w:szCs w:val="24"/>
        </w:rPr>
        <w:t>,</w:t>
      </w:r>
      <w:r w:rsidRPr="001C53AA">
        <w:rPr>
          <w:rFonts w:eastAsia="Times New Roman" w:cs="Times New Roman"/>
          <w:color w:val="000000" w:themeColor="text1"/>
          <w:szCs w:val="24"/>
        </w:rPr>
        <w:t xml:space="preserve"> που καλύπτεται από συλλογικές συμβάσεις εργασίας</w:t>
      </w:r>
      <w:r w:rsidRPr="001C53AA">
        <w:rPr>
          <w:rFonts w:eastAsia="Times New Roman" w:cs="Times New Roman"/>
          <w:color w:val="000000" w:themeColor="text1"/>
          <w:szCs w:val="24"/>
        </w:rPr>
        <w:t>,</w:t>
      </w:r>
      <w:r w:rsidRPr="001C53AA">
        <w:rPr>
          <w:rFonts w:eastAsia="Times New Roman" w:cs="Times New Roman"/>
          <w:color w:val="000000" w:themeColor="text1"/>
          <w:szCs w:val="24"/>
        </w:rPr>
        <w:t xml:space="preserve"> δεν </w:t>
      </w:r>
      <w:r>
        <w:rPr>
          <w:rFonts w:eastAsia="Times New Roman" w:cs="Times New Roman"/>
          <w:szCs w:val="24"/>
        </w:rPr>
        <w:t>ξεπερνά το 10%, ενώ ο κατώτερος μισθός καθορίζεται από την εκάστοτε κυβέρνηση που τον έχει ρί</w:t>
      </w:r>
      <w:r>
        <w:rPr>
          <w:rFonts w:eastAsia="Times New Roman" w:cs="Times New Roman"/>
          <w:szCs w:val="24"/>
        </w:rPr>
        <w:t xml:space="preserve">ξει στα τάρταρα, στα 586 ευρώ μεικτά και στα 511 ευρώ για τους νέους κάτω των </w:t>
      </w:r>
      <w:r>
        <w:rPr>
          <w:rFonts w:eastAsia="Times New Roman" w:cs="Times New Roman"/>
          <w:szCs w:val="24"/>
        </w:rPr>
        <w:t>είκοσι πέντε</w:t>
      </w:r>
      <w:r>
        <w:rPr>
          <w:rFonts w:eastAsia="Times New Roman" w:cs="Times New Roman"/>
          <w:szCs w:val="24"/>
        </w:rPr>
        <w:t xml:space="preserve"> ετών. </w:t>
      </w:r>
    </w:p>
    <w:p w14:paraId="38185977"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Να σταθούμε, όμως, εδώ λίγο παραπάνω. Ο κατώτερος μισθός και ο τρόπος καθορισμού του χρησιμοποιήθηκε από τις κυβερνήσεις από το 2010 μέχρι σήμερα από εργαλείο</w:t>
      </w:r>
      <w:r>
        <w:rPr>
          <w:rFonts w:eastAsia="Times New Roman" w:cs="Times New Roman"/>
          <w:szCs w:val="24"/>
        </w:rPr>
        <w:t xml:space="preserve"> προστασίας των χαμηλόμισθων, τον ελάχιστο μισθό δηλαδή, σε επιταχυντή της γενικευμένης μείωσης των μισθών στον ιδιωτικό τομέα της οικονομίας. Μετατράπηκε σε επιταχυντή της μείωσης του μέσου μισθού, που ήταν και είναι ο κύριος στόχος για το κεφάλαιο και το</w:t>
      </w:r>
      <w:r>
        <w:rPr>
          <w:rFonts w:eastAsia="Times New Roman" w:cs="Times New Roman"/>
          <w:szCs w:val="24"/>
        </w:rPr>
        <w:t xml:space="preserve">υς ονομαζόμενους περίφημους </w:t>
      </w:r>
      <w:r>
        <w:rPr>
          <w:rFonts w:eastAsia="Times New Roman" w:cs="Times New Roman"/>
          <w:szCs w:val="24"/>
        </w:rPr>
        <w:t>«</w:t>
      </w:r>
      <w:r>
        <w:rPr>
          <w:rFonts w:eastAsia="Times New Roman" w:cs="Times New Roman"/>
          <w:szCs w:val="24"/>
        </w:rPr>
        <w:t xml:space="preserve">θεσμούς». </w:t>
      </w:r>
    </w:p>
    <w:p w14:paraId="38185978"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lastRenderedPageBreak/>
        <w:t xml:space="preserve">Αυτός ο μηχανισμός συμπίεσης του μέσου μισθού παραμένει αναλλοίωτος για να κάνει τη δουλειά του και τα επόμενα χρόνια. </w:t>
      </w:r>
      <w:r>
        <w:rPr>
          <w:rFonts w:eastAsia="Times New Roman" w:cs="Times New Roman"/>
          <w:szCs w:val="24"/>
        </w:rPr>
        <w:t>Εσείς,</w:t>
      </w:r>
      <w:r>
        <w:rPr>
          <w:rFonts w:eastAsia="Times New Roman" w:cs="Times New Roman"/>
          <w:szCs w:val="24"/>
        </w:rPr>
        <w:t xml:space="preserve"> που μιλάτε για επαναφορά ελεύθερων διαπραγματεύσεων, θα επαναφέρετε, αλήθεια, τον τρόπο κα</w:t>
      </w:r>
      <w:r>
        <w:rPr>
          <w:rFonts w:eastAsia="Times New Roman" w:cs="Times New Roman"/>
          <w:szCs w:val="24"/>
        </w:rPr>
        <w:t>θορισμού του βασικού μισθού που ίσχυε πριν τις αντεργατικές διατάξεις της περιόδου 2010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2014; </w:t>
      </w:r>
    </w:p>
    <w:p w14:paraId="38185979"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Μην κοροϊδεύετε, γιατί αυτό που έχετε δεσμευτεί και περιλαμβάνεται στο αναπτυξιακό σχέδιο της Κυβέρνησής σας -το περίφημο σχέδιο της δική σας ιδιοκτησίας, όπως</w:t>
      </w:r>
      <w:r>
        <w:rPr>
          <w:rFonts w:eastAsia="Times New Roman" w:cs="Times New Roman"/>
          <w:szCs w:val="24"/>
        </w:rPr>
        <w:t xml:space="preserve"> το διαφημίζετε- είναι η εφαρμογή του νόμου του κ. </w:t>
      </w:r>
      <w:proofErr w:type="spellStart"/>
      <w:r>
        <w:rPr>
          <w:rFonts w:eastAsia="Times New Roman" w:cs="Times New Roman"/>
          <w:szCs w:val="24"/>
        </w:rPr>
        <w:t>Βρούτση</w:t>
      </w:r>
      <w:proofErr w:type="spellEnd"/>
      <w:r>
        <w:rPr>
          <w:rFonts w:eastAsia="Times New Roman" w:cs="Times New Roman"/>
          <w:szCs w:val="24"/>
        </w:rPr>
        <w:t xml:space="preserve"> του 2013. Ο νόμος αυτός ορίζει πως πάλι με κυβερνητική απόφαση θα συνεχίζει να καθορίζεται ο βασικός μισθός και -φυσικά με τα γνωστά παραμύθια- μετά από κοινωνικό διάλογο με τους εταίρους, δηλαδή τ</w:t>
      </w:r>
      <w:r>
        <w:rPr>
          <w:rFonts w:eastAsia="Times New Roman" w:cs="Times New Roman"/>
          <w:szCs w:val="24"/>
        </w:rPr>
        <w:t>ον ΣΕΒ και τη ΓΣΕΕ, που και τώρα τα 500 ευρώ υπογράφουν και είναι οι καλύτεροι εταίροι της Κυβέρνησής σας.</w:t>
      </w:r>
    </w:p>
    <w:p w14:paraId="3818597A"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 xml:space="preserve">Θα επαναφέρετε </w:t>
      </w:r>
      <w:r>
        <w:rPr>
          <w:rFonts w:eastAsia="Times New Roman" w:cs="Times New Roman"/>
          <w:szCs w:val="24"/>
        </w:rPr>
        <w:t>-</w:t>
      </w:r>
      <w:r>
        <w:rPr>
          <w:rFonts w:eastAsia="Times New Roman" w:cs="Times New Roman"/>
          <w:szCs w:val="24"/>
        </w:rPr>
        <w:t>σας ρωτάμε- τον μισθό όπως ήταν πριν την απόφαση του 2012, δηλαδή στα 751 ευρώ; Θα καταργήσετε τον άθλιο διαχωρισμό παλιών και νέων ε</w:t>
      </w:r>
      <w:r>
        <w:rPr>
          <w:rFonts w:eastAsia="Times New Roman" w:cs="Times New Roman"/>
          <w:szCs w:val="24"/>
        </w:rPr>
        <w:t xml:space="preserve">ργαζομένων; Τα πραγματικά ερωτήματα είναι αυτά. Τα υπόλοιπα και στη γνωστή λογική </w:t>
      </w:r>
      <w:r>
        <w:rPr>
          <w:rFonts w:eastAsia="Times New Roman" w:cs="Times New Roman"/>
          <w:szCs w:val="24"/>
        </w:rPr>
        <w:lastRenderedPageBreak/>
        <w:t xml:space="preserve">τού «σιγά-σιγά θα βγούμε στο φως από το τούνελ» είναι μόνο για να ξεγελάτε μικρά παιδιά. </w:t>
      </w:r>
    </w:p>
    <w:p w14:paraId="3818597B"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Επαναλαμβάνω</w:t>
      </w:r>
      <w:r>
        <w:rPr>
          <w:rFonts w:eastAsia="Times New Roman" w:cs="Times New Roman"/>
          <w:szCs w:val="24"/>
        </w:rPr>
        <w:t xml:space="preserve"> ότι</w:t>
      </w:r>
      <w:r>
        <w:rPr>
          <w:rFonts w:eastAsia="Times New Roman" w:cs="Times New Roman"/>
          <w:szCs w:val="24"/>
        </w:rPr>
        <w:t xml:space="preserve"> ο στόχος σας είναι η παραπέρα συμπίεση του μέσου μισθού, η παραπέρα</w:t>
      </w:r>
      <w:r>
        <w:rPr>
          <w:rFonts w:eastAsia="Times New Roman" w:cs="Times New Roman"/>
          <w:szCs w:val="24"/>
        </w:rPr>
        <w:t xml:space="preserve"> αύξηση της ευελιξίας με το χτύπημα του σταθερού ημερήσιου χρόνου εργασίας, την εκτίναξη της εκμετάλλευσης με τη διευθέτηση του χρόνου εργασίας και άλλες τέτοιες μορφές.</w:t>
      </w:r>
    </w:p>
    <w:p w14:paraId="3818597C"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 xml:space="preserve">Οι επτακόσιοι και πάνω </w:t>
      </w:r>
      <w:proofErr w:type="spellStart"/>
      <w:r>
        <w:rPr>
          <w:rFonts w:eastAsia="Times New Roman" w:cs="Times New Roman"/>
          <w:szCs w:val="24"/>
        </w:rPr>
        <w:t>μνημονιακοί</w:t>
      </w:r>
      <w:proofErr w:type="spellEnd"/>
      <w:r>
        <w:rPr>
          <w:rFonts w:eastAsia="Times New Roman" w:cs="Times New Roman"/>
          <w:szCs w:val="24"/>
        </w:rPr>
        <w:t xml:space="preserve"> νόμοι είναι πλέον και δική σας ιδιοκτησία και έχετε</w:t>
      </w:r>
      <w:r>
        <w:rPr>
          <w:rFonts w:eastAsia="Times New Roman" w:cs="Times New Roman"/>
          <w:szCs w:val="24"/>
        </w:rPr>
        <w:t xml:space="preserve"> δεσμευτεί, μάλιστα, να φέρετε και άλλους. Αυτό δείχνουν και τα στοιχεία που δημοσιεύτηκαν πριν τρεις μήνες, τα οποία καταγράφουν νέα μείωση κατά 2,2% στον μέσο μισθό των εργαζομένων στον ιδιωτικό τομέα μεταξύ 2016 και 2017. Συνολικά η μείωση αυτά τα χρόνι</w:t>
      </w:r>
      <w:r>
        <w:rPr>
          <w:rFonts w:eastAsia="Times New Roman" w:cs="Times New Roman"/>
          <w:szCs w:val="24"/>
        </w:rPr>
        <w:t>α ξεπερνά το 20%.</w:t>
      </w:r>
    </w:p>
    <w:p w14:paraId="3818597D"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 xml:space="preserve">Όμως, η πιο άσχημη κατάσταση, κυριολεκτικά εξοργιστική, είναι αυτό που συμβαίνει με τα νέα παιδιά. Ειδικά οι νέοι εργαζόμενοι δουλεύουν κατά κανόνα χωρίς να </w:t>
      </w:r>
      <w:r>
        <w:rPr>
          <w:rFonts w:eastAsia="Times New Roman" w:cs="Times New Roman"/>
          <w:szCs w:val="24"/>
        </w:rPr>
        <w:lastRenderedPageBreak/>
        <w:t>έχουν γνωρίσει συλλογικές συμβάσεις εργασίας. Μεγάλο κομμάτι τους ξεκινά από τα ψ</w:t>
      </w:r>
      <w:r>
        <w:rPr>
          <w:rFonts w:eastAsia="Times New Roman" w:cs="Times New Roman"/>
          <w:szCs w:val="24"/>
        </w:rPr>
        <w:t>ίχουλα του κατώτατου μισθού και σε κα</w:t>
      </w:r>
      <w:r>
        <w:rPr>
          <w:rFonts w:eastAsia="Times New Roman" w:cs="Times New Roman"/>
          <w:szCs w:val="24"/>
        </w:rPr>
        <w:t>μ</w:t>
      </w:r>
      <w:r>
        <w:rPr>
          <w:rFonts w:eastAsia="Times New Roman" w:cs="Times New Roman"/>
          <w:szCs w:val="24"/>
        </w:rPr>
        <w:t xml:space="preserve">μιά περίπτωση δεν προσεγγίζει προγενέστερους μισθούς. Τσακίζει κόκκαλα η πανσπερμία των ευέλικτων μορφών απασχόλησης. </w:t>
      </w:r>
    </w:p>
    <w:p w14:paraId="3818597E"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Και έχουμε και την Κυβέρνηση και το Υπουργείο Εργασίας να καμώνονται με θράσος τον προστάτη, δήθεν,</w:t>
      </w:r>
      <w:r>
        <w:rPr>
          <w:rFonts w:eastAsia="Times New Roman" w:cs="Times New Roman"/>
          <w:szCs w:val="24"/>
        </w:rPr>
        <w:t xml:space="preserve"> των εργασιακών δικαιωμάτων, να επαναλαμβάνουν τα παραμύθια περί επιστροφής στην κανονικότητα μετά την έξοδο από τα μνημόνια, την ίδια ώρα που στην πραγματικότητα ρίχνουν την εργατική τάξη ακόμα πιο βαθιά μέσα στην εργασιακή ζούγκλα. </w:t>
      </w:r>
    </w:p>
    <w:p w14:paraId="3818597F"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Οι εργοδοτικές ενώσει</w:t>
      </w:r>
      <w:r>
        <w:rPr>
          <w:rFonts w:eastAsia="Times New Roman" w:cs="Times New Roman"/>
          <w:szCs w:val="24"/>
        </w:rPr>
        <w:t>ς ΣΕΒ, ΣΕΤΕ, Ένωση Εφοπλιστών, Ένωση Τραπεζιτών μιλούν πολύ καθαρά σε σχέση με εσάς, που υλοποιείτε κατά γράμμα τις επιταγές τους. Όχι μόνο θεωρούν τις κλαδικές συμβάσεις και τους κλαδικούς μισθούς εμπόδιο στην ανταγωνιστικότητά τους και στις επενδύσεις το</w:t>
      </w:r>
      <w:r>
        <w:rPr>
          <w:rFonts w:eastAsia="Times New Roman" w:cs="Times New Roman"/>
          <w:szCs w:val="24"/>
        </w:rPr>
        <w:t xml:space="preserve">υς, αλλά προωθούν και μια σχεδιασμένη προπαγάνδα με στόχο την ενοχοποίηση ως αιτία, λέει, της καπιταλιστικής κρίσης των δικαιωμάτων που υπήρχαν και είχαν κατακτήσει με αίμα οι εργαζόμενοι, με μεγάλες </w:t>
      </w:r>
      <w:r>
        <w:rPr>
          <w:rFonts w:eastAsia="Times New Roman" w:cs="Times New Roman"/>
          <w:szCs w:val="24"/>
        </w:rPr>
        <w:lastRenderedPageBreak/>
        <w:t>θυσίες, με σκληρούς αγώνες και προβάλλουν το σύνθημα «κα</w:t>
      </w:r>
      <w:r>
        <w:rPr>
          <w:rFonts w:eastAsia="Times New Roman" w:cs="Times New Roman"/>
          <w:szCs w:val="24"/>
        </w:rPr>
        <w:t>μ</w:t>
      </w:r>
      <w:r>
        <w:rPr>
          <w:rFonts w:eastAsia="Times New Roman" w:cs="Times New Roman"/>
          <w:szCs w:val="24"/>
        </w:rPr>
        <w:t xml:space="preserve">μιά επιστροφή σ’ αυτό το παρελθόν». </w:t>
      </w:r>
    </w:p>
    <w:p w14:paraId="38185980"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Όχι, κύριοι, δεν φταίνε οι εργαζόμενοι και τα φτωχά λαϊκά στρώματα για την οικονομική κρίση και την πολιτική σας. Το κεφάλαιο και οι εκπρόσωποί του είναι μανούλες στο να κρύβουν ότι οι μόνοι υπεύθυνοι για την κρίση είν</w:t>
      </w:r>
      <w:r>
        <w:rPr>
          <w:rFonts w:eastAsia="Times New Roman" w:cs="Times New Roman"/>
          <w:szCs w:val="24"/>
        </w:rPr>
        <w:t>αι αυτοί με το σύστημά τους, με την ασύδοτη κερδοφορία τους. Είναι η δική τους εξουσία και το κράτος τους που είναι διεφθαρμένο. Είναι τα συσσωρευμένα κεφάλαιά τους από το ξεζούμισμα των εργαζομένων</w:t>
      </w:r>
      <w:r>
        <w:rPr>
          <w:rFonts w:eastAsia="Times New Roman" w:cs="Times New Roman"/>
          <w:szCs w:val="24"/>
        </w:rPr>
        <w:t>,</w:t>
      </w:r>
      <w:r>
        <w:rPr>
          <w:rFonts w:eastAsia="Times New Roman" w:cs="Times New Roman"/>
          <w:szCs w:val="24"/>
        </w:rPr>
        <w:t xml:space="preserve"> που δεν μπορούν να τα επενδύσουν παραγωγικά με ικανοποιητικό ποσοστό καπιταλιστικού κέρδους και γι’ αυτό χρειάζονται απαξίωση των παραγωγικών δυνάμεων, με πρώτη βέβαια την εργατική δύναμη.</w:t>
      </w:r>
    </w:p>
    <w:p w14:paraId="38185981"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Εμείς δεν έχουμε αυταπάτες ότι η Κυβέρνηση θα προχωρήσει σε όσα απ</w:t>
      </w:r>
      <w:r>
        <w:rPr>
          <w:rFonts w:eastAsia="Times New Roman" w:cs="Times New Roman"/>
          <w:szCs w:val="24"/>
        </w:rPr>
        <w:t xml:space="preserve">οτελούν βασικό αίτημα, πυρήνα των αιτημάτων του εργατικού κινήματος, των σωματείων. Είμαστε σίγουροι ότι το εντελώς αντίθετο θα πράξει υλοποιώντας μόνο τις επιταγές του μεγάλου κεφαλαίου και της Ευρωπαϊκής Ένωσης. </w:t>
      </w:r>
    </w:p>
    <w:p w14:paraId="38185982"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lastRenderedPageBreak/>
        <w:t>Οι δηλώσεις</w:t>
      </w:r>
      <w:r>
        <w:rPr>
          <w:rFonts w:eastAsia="Times New Roman" w:cs="Times New Roman"/>
          <w:szCs w:val="24"/>
        </w:rPr>
        <w:t>,</w:t>
      </w:r>
      <w:r>
        <w:rPr>
          <w:rFonts w:eastAsia="Times New Roman" w:cs="Times New Roman"/>
          <w:szCs w:val="24"/>
        </w:rPr>
        <w:t xml:space="preserve"> τόσο της Υπουργού Εργασίας ό</w:t>
      </w:r>
      <w:r>
        <w:rPr>
          <w:rFonts w:eastAsia="Times New Roman" w:cs="Times New Roman"/>
          <w:szCs w:val="24"/>
        </w:rPr>
        <w:t>σο και άλλων κυβερνητικών στελεχών</w:t>
      </w:r>
      <w:r>
        <w:rPr>
          <w:rFonts w:eastAsia="Times New Roman" w:cs="Times New Roman"/>
          <w:szCs w:val="24"/>
        </w:rPr>
        <w:t>,</w:t>
      </w:r>
      <w:r>
        <w:rPr>
          <w:rFonts w:eastAsia="Times New Roman" w:cs="Times New Roman"/>
          <w:szCs w:val="24"/>
        </w:rPr>
        <w:t xml:space="preserve"> δείχνουν μόνο το μέγεθος της κοροϊδίας που δέχονται σήμερα οι εργαζόμενοι. Είναι εμφανές πως δεν υπάρχει πουθενά ξεκάθαρη τοποθέτηση ότι η Κυβέρνηση θα αφήσει ελεύθερη τη διαπραγμάτευση για το ύψος του βασικού μισθού και</w:t>
      </w:r>
      <w:r>
        <w:rPr>
          <w:rFonts w:eastAsia="Times New Roman" w:cs="Times New Roman"/>
          <w:szCs w:val="24"/>
        </w:rPr>
        <w:t xml:space="preserve"> ό,τι προβλέπεται από αυτόν.</w:t>
      </w:r>
    </w:p>
    <w:p w14:paraId="38185983"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 xml:space="preserve">Η Κυβέρνηση δεν δεσμεύεται για ουσιαστική αύξηση του κατώτερου μισθού, </w:t>
      </w:r>
      <w:proofErr w:type="spellStart"/>
      <w:r>
        <w:rPr>
          <w:rFonts w:eastAsia="Times New Roman" w:cs="Times New Roman"/>
          <w:szCs w:val="24"/>
        </w:rPr>
        <w:t>πόσ</w:t>
      </w:r>
      <w:r>
        <w:rPr>
          <w:rFonts w:eastAsia="Times New Roman" w:cs="Times New Roman"/>
          <w:szCs w:val="24"/>
        </w:rPr>
        <w:t>ω</w:t>
      </w:r>
      <w:proofErr w:type="spellEnd"/>
      <w:r>
        <w:rPr>
          <w:rFonts w:eastAsia="Times New Roman" w:cs="Times New Roman"/>
          <w:szCs w:val="24"/>
        </w:rPr>
        <w:t xml:space="preserve"> μάλλον για το αίτημα των εργαζομένων για επαναφορά του στα 751 ευρώ. Οι δηλώσεις είναι ξεκάθαρες. Αναφέρονται σε κάποια σταδιακή αύξηση και με συμβολικ</w:t>
      </w:r>
      <w:r>
        <w:rPr>
          <w:rFonts w:eastAsia="Times New Roman" w:cs="Times New Roman"/>
          <w:szCs w:val="24"/>
        </w:rPr>
        <w:t xml:space="preserve">ή, μάλιστα, σημασία. Ουσιαστικά, δηλαδή, για να λέμε τα πράγματα με το όνομά τους </w:t>
      </w:r>
      <w:r>
        <w:rPr>
          <w:rFonts w:eastAsia="Times New Roman" w:cs="Times New Roman"/>
          <w:szCs w:val="24"/>
        </w:rPr>
        <w:t>-</w:t>
      </w:r>
      <w:r>
        <w:rPr>
          <w:rFonts w:eastAsia="Times New Roman" w:cs="Times New Roman"/>
          <w:szCs w:val="24"/>
        </w:rPr>
        <w:t xml:space="preserve">και να μην </w:t>
      </w:r>
      <w:proofErr w:type="spellStart"/>
      <w:r>
        <w:rPr>
          <w:rFonts w:eastAsia="Times New Roman" w:cs="Times New Roman"/>
          <w:szCs w:val="24"/>
        </w:rPr>
        <w:t>κοροϊδευόμαστε</w:t>
      </w:r>
      <w:proofErr w:type="spellEnd"/>
      <w:r>
        <w:rPr>
          <w:rFonts w:eastAsia="Times New Roman" w:cs="Times New Roman"/>
          <w:szCs w:val="24"/>
        </w:rPr>
        <w:t xml:space="preserve"> και εδώ μέσα</w:t>
      </w:r>
      <w:r>
        <w:rPr>
          <w:rFonts w:eastAsia="Times New Roman" w:cs="Times New Roman"/>
          <w:szCs w:val="24"/>
        </w:rPr>
        <w:t>-</w:t>
      </w:r>
      <w:r>
        <w:rPr>
          <w:rFonts w:eastAsia="Times New Roman" w:cs="Times New Roman"/>
          <w:szCs w:val="24"/>
        </w:rPr>
        <w:t xml:space="preserve"> μιλάμε για προεκλογική προπαγάνδα. Λίγα ευρώ αύξηση στον κατώτερο μισθό, στάχτη στα μάτια του λαού. Το μόνο σίγουρο είναι ότι από το </w:t>
      </w:r>
      <w:r>
        <w:rPr>
          <w:rFonts w:eastAsia="Times New Roman" w:cs="Times New Roman"/>
          <w:szCs w:val="24"/>
        </w:rPr>
        <w:t xml:space="preserve">2019 θα πάρετε από την τσέπη των εργαζομένων, που πληρώνονται με τον βασικό μισθό, 70 ευρώ με την εφαρμογή του νόμου για το αφορολόγητο. Το κάνετε </w:t>
      </w:r>
      <w:r>
        <w:rPr>
          <w:rFonts w:eastAsia="Times New Roman" w:cs="Times New Roman"/>
          <w:szCs w:val="24"/>
        </w:rPr>
        <w:lastRenderedPageBreak/>
        <w:t>σαν την «καλύβα του Χότζα». Σε κα</w:t>
      </w:r>
      <w:r>
        <w:rPr>
          <w:rFonts w:eastAsia="Times New Roman" w:cs="Times New Roman"/>
          <w:szCs w:val="24"/>
        </w:rPr>
        <w:t>μ</w:t>
      </w:r>
      <w:r>
        <w:rPr>
          <w:rFonts w:eastAsia="Times New Roman" w:cs="Times New Roman"/>
          <w:szCs w:val="24"/>
        </w:rPr>
        <w:t>μιά δήλωση ή κυβερνητικό σχέδιο δεν γίνεται αναφορά στον άθλιο διαχωρισμό μ</w:t>
      </w:r>
      <w:r>
        <w:rPr>
          <w:rFonts w:eastAsia="Times New Roman" w:cs="Times New Roman"/>
          <w:szCs w:val="24"/>
        </w:rPr>
        <w:t xml:space="preserve">ε βάση την ηλικία, το πιο χαμηλό όριο μισθού δηλαδή με το οποίο ξεκινά να πληρώνεται ένας νέος εργαζόμενος. </w:t>
      </w:r>
    </w:p>
    <w:p w14:paraId="38185984"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Η πρόταση των πεντακοσίων τριάντα συνδικαλιστικών οργανώσεων είναι σαφής χωρίς παραθυράκια.</w:t>
      </w:r>
      <w:r>
        <w:rPr>
          <w:rFonts w:eastAsia="Times New Roman" w:cs="Times New Roman"/>
          <w:szCs w:val="24"/>
        </w:rPr>
        <w:t xml:space="preserve"> </w:t>
      </w:r>
      <w:r>
        <w:rPr>
          <w:rFonts w:eastAsia="Times New Roman" w:cs="Times New Roman"/>
          <w:szCs w:val="24"/>
        </w:rPr>
        <w:t>Την καταθέτουμε εκ νέου, ώστε να γίνει νόμος του κράτου</w:t>
      </w:r>
      <w:r>
        <w:rPr>
          <w:rFonts w:eastAsia="Times New Roman" w:cs="Times New Roman"/>
          <w:szCs w:val="24"/>
        </w:rPr>
        <w:t xml:space="preserve">ς και η κάθε πολιτική δύναμη να τοποθετηθεί με βάση αυτή την πρόταση. </w:t>
      </w:r>
    </w:p>
    <w:p w14:paraId="38185985"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Πρωτοστατούμε, επιμένουμε στην οργάνωση της πάλης, στην ανασύνταξη του εργατικού συνδικαλιστικού κινήματος, γιατί εδώ βρίσκεται η ελπίδα. Τίποτα δεν χαρίστηκε από κανέναν. Όλα κατακτήθη</w:t>
      </w:r>
      <w:r>
        <w:rPr>
          <w:rFonts w:eastAsia="Times New Roman" w:cs="Times New Roman"/>
          <w:szCs w:val="24"/>
        </w:rPr>
        <w:t>καν με σκληρούς ταξικούς αγώνες, με πολλές θυσίες. Από τον καναπέ και τη μοιρολατρία δεν αλλάζει τίποτα ούτε με τη λογική του μικρότερου κακού εναποθέτοντας ελπίδες σε επίδοξους, διάφορους σωτήρες, σε κυβερνητικές εναλλαγές των ίδιων διαχειριστών της αρχικ</w:t>
      </w:r>
      <w:r>
        <w:rPr>
          <w:rFonts w:eastAsia="Times New Roman" w:cs="Times New Roman"/>
          <w:szCs w:val="24"/>
        </w:rPr>
        <w:t xml:space="preserve">ής εξουσίας. </w:t>
      </w:r>
    </w:p>
    <w:p w14:paraId="38185986"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lastRenderedPageBreak/>
        <w:t>Αυτή η λογική τα τελευταία χρόνια, όχι μόνο χρε</w:t>
      </w:r>
      <w:r>
        <w:rPr>
          <w:rFonts w:eastAsia="Times New Roman" w:cs="Times New Roman"/>
          <w:szCs w:val="24"/>
        </w:rPr>
        <w:t>ο</w:t>
      </w:r>
      <w:r>
        <w:rPr>
          <w:rFonts w:eastAsia="Times New Roman" w:cs="Times New Roman"/>
          <w:szCs w:val="24"/>
        </w:rPr>
        <w:t xml:space="preserve">κόπησε </w:t>
      </w:r>
      <w:r>
        <w:rPr>
          <w:rFonts w:eastAsia="Times New Roman" w:cs="Times New Roman"/>
          <w:szCs w:val="24"/>
        </w:rPr>
        <w:t>-</w:t>
      </w:r>
      <w:r>
        <w:rPr>
          <w:rFonts w:eastAsia="Times New Roman" w:cs="Times New Roman"/>
          <w:szCs w:val="24"/>
        </w:rPr>
        <w:t>τη δοκιμάσαμε και με το</w:t>
      </w:r>
      <w:r>
        <w:rPr>
          <w:rFonts w:eastAsia="Times New Roman" w:cs="Times New Roman"/>
          <w:szCs w:val="24"/>
        </w:rPr>
        <w:t>ν</w:t>
      </w:r>
      <w:r>
        <w:rPr>
          <w:rFonts w:eastAsia="Times New Roman" w:cs="Times New Roman"/>
          <w:szCs w:val="24"/>
        </w:rPr>
        <w:t xml:space="preserve"> ΣΥΡΙΖΑ- αλλά δεν έφερε ούτε μια στοιχειώδη ανακούφιση στα πιεστικά συσσωρευμένα λαϊκά προβλήματα. Τώρα, λοιπόν, πρέπει να ανασυνταχθεί το εργατικό λαϊκό κίνημα, </w:t>
      </w:r>
      <w:r>
        <w:rPr>
          <w:rFonts w:eastAsia="Times New Roman" w:cs="Times New Roman"/>
          <w:szCs w:val="24"/>
        </w:rPr>
        <w:t xml:space="preserve">να βάλει μπροστά τις πραγματικές ανάγκες των εργαζομένων, τις δίκαιες διεκδικήσεις του, να απαλλαγεί από ανθρώπους της εργοδοσίας μέσα στα σωματεία, να αλλάξει τους συσχετισμούς, να παλέψει για την κάλυψη των τεράστιων οικονομικών απωλειών, να διεκδικήσει </w:t>
      </w:r>
      <w:r>
        <w:rPr>
          <w:rFonts w:eastAsia="Times New Roman" w:cs="Times New Roman"/>
          <w:szCs w:val="24"/>
        </w:rPr>
        <w:t>την ικανοποίηση σύγχρονων κοινωνικών αναγκών.</w:t>
      </w:r>
    </w:p>
    <w:p w14:paraId="38185987" w14:textId="77777777" w:rsidR="00157B13" w:rsidRDefault="00A6790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Άλλωστε, με το σημερινό επίπεδο ανάπτυξης της επιστήμης και της τεχνολογικής εφαρμογής στην παραγωγή, αντί να μειώνεται ο εργάσιμος χρόνος και ο ανθρώπινος κόπος, αντί να απελευθερώνεται ο κοινωνικός χρόνος για τον εργαζόμενο, το οκτάωρο έγινε δεκάωρο, ακό</w:t>
      </w:r>
      <w:r>
        <w:rPr>
          <w:rFonts w:eastAsia="Times New Roman" w:cs="Times New Roman"/>
          <w:szCs w:val="24"/>
        </w:rPr>
        <w:t xml:space="preserve">μη και δωδεκάωρο. Η ανεργία μαστίζει σχεδόν τον μισό ικανό προς εργασία πληθυσμό της χώρας. Προβάλλεται ως σύγχρονο και καινοτόμο να μην υπάρχει κοινωνική και οικογενειακή ζωή, να μην υπάρχει ούτε μία Κυριακή ελεύθερη. </w:t>
      </w:r>
    </w:p>
    <w:p w14:paraId="38185988" w14:textId="77777777" w:rsidR="00157B13" w:rsidRDefault="00A6790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Από όλες τις πλευρές της κοινωνικής </w:t>
      </w:r>
      <w:r>
        <w:rPr>
          <w:rFonts w:eastAsia="Times New Roman" w:cs="Times New Roman"/>
          <w:szCs w:val="24"/>
        </w:rPr>
        <w:t xml:space="preserve">ζωής φανερώνεται ότι το σύστημα της εκμετάλλευσης που υπερασπίζεται έχει σαπίσει μέχρι με το μεδούλι. Οι εργαζόμενοι μπορούν μέσα από κάθε μικρό και μεγάλο αγώνα τους να συγκεντρώνουν δυνάμεις, να οικοδομούν τη δική τους συμμαχία, τη δική τους ενότητα, να </w:t>
      </w:r>
      <w:r>
        <w:rPr>
          <w:rFonts w:eastAsia="Times New Roman" w:cs="Times New Roman"/>
          <w:szCs w:val="24"/>
        </w:rPr>
        <w:t xml:space="preserve">βάλουν πλώρη για την ανατροπή τελικά αυτής της βαρβαρότητας. </w:t>
      </w:r>
    </w:p>
    <w:p w14:paraId="38185989" w14:textId="77777777" w:rsidR="00157B13" w:rsidRDefault="00A6790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Αυτή η βαρβαρότητα που ζούμε δεν είναι μονόδρομος. Κανένας συμβιβασμός, λέμε εμείς, με τα ψίχουλα και τη χαμοζωή. Στο τέλος η εργατική τάξη, οι εργαζόμενοι, όλος ο λαός, θα τα καταφέρουν. Θα βγο</w:t>
      </w:r>
      <w:r>
        <w:rPr>
          <w:rFonts w:eastAsia="Times New Roman" w:cs="Times New Roman"/>
          <w:szCs w:val="24"/>
        </w:rPr>
        <w:t>υν τελικά νικητές, αλλά χωρίς εσάς και κυρίως κόντρα σε εσάς και τις αντιλαϊκές πολιτικές σας.</w:t>
      </w:r>
    </w:p>
    <w:p w14:paraId="3818598A" w14:textId="77777777" w:rsidR="00157B13" w:rsidRDefault="00A6790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w:t>
      </w:r>
    </w:p>
    <w:p w14:paraId="3818598B" w14:textId="77777777" w:rsidR="00157B13" w:rsidRDefault="00A6790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Και εμείς σας ευχαριστούμε, κύριε Πρόεδρε. </w:t>
      </w:r>
    </w:p>
    <w:p w14:paraId="3818598C" w14:textId="77777777" w:rsidR="00157B13" w:rsidRDefault="00A6790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ο Ανεξάρτητος Βουλευτής κ. Θεοχάρης </w:t>
      </w:r>
      <w:r>
        <w:rPr>
          <w:rFonts w:eastAsia="Times New Roman" w:cs="Times New Roman"/>
          <w:szCs w:val="24"/>
        </w:rPr>
        <w:t>(Χάρης) Θεοχάρης ζητεί ολιγοήμερη άδεια απουσίας στο εξωτερικό λόγω υποχρεώσεων. Η Βουλή εγκρίνει;</w:t>
      </w:r>
    </w:p>
    <w:p w14:paraId="3818598D" w14:textId="77777777" w:rsidR="00157B13" w:rsidRDefault="00A6790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3818598E" w14:textId="77777777" w:rsidR="00157B13" w:rsidRDefault="00A6790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szCs w:val="24"/>
        </w:rPr>
        <w:t>Συνεπώς η</w:t>
      </w:r>
      <w:r>
        <w:rPr>
          <w:rFonts w:eastAsia="Times New Roman" w:cs="Times New Roman"/>
          <w:szCs w:val="24"/>
        </w:rPr>
        <w:t xml:space="preserve"> Βουλή ενέκρινε τη ζητηθείσα άδεια. </w:t>
      </w:r>
    </w:p>
    <w:p w14:paraId="3818598F" w14:textId="77777777" w:rsidR="00157B13" w:rsidRDefault="00A6790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Προχωρούμε τώρα στον επόμενο επερωτώντ</w:t>
      </w:r>
      <w:r>
        <w:rPr>
          <w:rFonts w:eastAsia="Times New Roman" w:cs="Times New Roman"/>
          <w:szCs w:val="24"/>
        </w:rPr>
        <w:t xml:space="preserve">α Βουλευτή, τον κ. </w:t>
      </w:r>
      <w:proofErr w:type="spellStart"/>
      <w:r>
        <w:rPr>
          <w:rFonts w:eastAsia="Times New Roman" w:cs="Times New Roman"/>
          <w:szCs w:val="24"/>
        </w:rPr>
        <w:t>Βαρδαλή</w:t>
      </w:r>
      <w:proofErr w:type="spellEnd"/>
      <w:r>
        <w:rPr>
          <w:rFonts w:eastAsia="Times New Roman" w:cs="Times New Roman"/>
          <w:szCs w:val="24"/>
        </w:rPr>
        <w:t xml:space="preserve">, ο οποίος έχει τον λόγο για </w:t>
      </w:r>
      <w:r>
        <w:rPr>
          <w:rFonts w:eastAsia="Times New Roman" w:cs="Times New Roman"/>
          <w:szCs w:val="24"/>
        </w:rPr>
        <w:t>πέντε</w:t>
      </w:r>
      <w:r>
        <w:rPr>
          <w:rFonts w:eastAsia="Times New Roman" w:cs="Times New Roman"/>
          <w:szCs w:val="24"/>
        </w:rPr>
        <w:t xml:space="preserve"> λεπτά</w:t>
      </w:r>
      <w:r w:rsidRPr="00740C20">
        <w:rPr>
          <w:rFonts w:eastAsia="Times New Roman" w:cs="Times New Roman"/>
          <w:szCs w:val="24"/>
        </w:rPr>
        <w:t xml:space="preserve"> </w:t>
      </w:r>
      <w:r>
        <w:rPr>
          <w:rFonts w:eastAsia="Times New Roman" w:cs="Times New Roman"/>
          <w:szCs w:val="24"/>
        </w:rPr>
        <w:t xml:space="preserve">για να </w:t>
      </w:r>
      <w:proofErr w:type="spellStart"/>
      <w:r>
        <w:rPr>
          <w:rFonts w:eastAsia="Times New Roman" w:cs="Times New Roman"/>
          <w:szCs w:val="24"/>
        </w:rPr>
        <w:t>πρωτολογήσει</w:t>
      </w:r>
      <w:proofErr w:type="spellEnd"/>
      <w:r>
        <w:rPr>
          <w:rFonts w:eastAsia="Times New Roman" w:cs="Times New Roman"/>
          <w:szCs w:val="24"/>
        </w:rPr>
        <w:t>, σύμφωνα με τον Κανονισμό.</w:t>
      </w:r>
    </w:p>
    <w:p w14:paraId="38185990" w14:textId="77777777" w:rsidR="00157B13" w:rsidRDefault="00A6790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Βαρδαλή</w:t>
      </w:r>
      <w:proofErr w:type="spellEnd"/>
      <w:r>
        <w:rPr>
          <w:rFonts w:eastAsia="Times New Roman" w:cs="Times New Roman"/>
          <w:szCs w:val="24"/>
        </w:rPr>
        <w:t xml:space="preserve">, έχετε τον λόγο. </w:t>
      </w:r>
    </w:p>
    <w:p w14:paraId="38185991" w14:textId="77777777" w:rsidR="00157B13" w:rsidRDefault="00A6790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Ευχαριστώ, κύριε Πρόεδρε.</w:t>
      </w:r>
    </w:p>
    <w:p w14:paraId="38185992" w14:textId="77777777" w:rsidR="00157B13" w:rsidRDefault="00A6790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Δεν υπάρχει κα</w:t>
      </w:r>
      <w:r>
        <w:rPr>
          <w:rFonts w:eastAsia="Times New Roman" w:cs="Times New Roman"/>
          <w:szCs w:val="24"/>
        </w:rPr>
        <w:t>μ</w:t>
      </w:r>
      <w:r>
        <w:rPr>
          <w:rFonts w:eastAsia="Times New Roman" w:cs="Times New Roman"/>
          <w:szCs w:val="24"/>
        </w:rPr>
        <w:t xml:space="preserve">μιά αμφιβολία ότι η κατάργηση της </w:t>
      </w:r>
      <w:r>
        <w:rPr>
          <w:rFonts w:eastAsia="Times New Roman" w:cs="Times New Roman"/>
          <w:szCs w:val="24"/>
        </w:rPr>
        <w:t>δυνατότητας της διαπραγμάτευσης του κατώτερου μισθού και των συλλογικών συμβάσεων από τις προηγούμενες κυβερνήσεις και η διατήρηση όλων αυτών των νόμων από 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ΑΝΕΛ ήταν μια διαδικασία συμπίεσης όλων των μισθών και του κατώτατου για την </w:t>
      </w:r>
      <w:r>
        <w:rPr>
          <w:rFonts w:eastAsia="Times New Roman" w:cs="Times New Roman"/>
          <w:szCs w:val="24"/>
        </w:rPr>
        <w:t>προστασία των κερδών των μεγάλων επιχειρήσεων από τις επιπτώσεις της κρίσης, διαδικασία που στόχευε ιδιαίτερα στους νέους εργαζόμενους, καθιερώνοντας το</w:t>
      </w:r>
      <w:r>
        <w:rPr>
          <w:rFonts w:eastAsia="Times New Roman" w:cs="Times New Roman"/>
          <w:szCs w:val="24"/>
        </w:rPr>
        <w:t>ν</w:t>
      </w:r>
      <w:r>
        <w:rPr>
          <w:rFonts w:eastAsia="Times New Roman" w:cs="Times New Roman"/>
          <w:szCs w:val="24"/>
        </w:rPr>
        <w:t xml:space="preserve"> διαχωρισμό παλαιών και νέων και κάνοντας κανόνα τις ελαστικές σχέσεις εργασίας. </w:t>
      </w:r>
    </w:p>
    <w:p w14:paraId="38185993" w14:textId="77777777" w:rsidR="00157B13" w:rsidRDefault="00A6790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Τώρα τι υποστηρίζει η</w:t>
      </w:r>
      <w:r>
        <w:rPr>
          <w:rFonts w:eastAsia="Times New Roman" w:cs="Times New Roman"/>
          <w:szCs w:val="24"/>
        </w:rPr>
        <w:t xml:space="preserve">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Ότι η αύξηση του κατώτατο</w:t>
      </w:r>
      <w:r>
        <w:rPr>
          <w:rFonts w:eastAsia="Times New Roman" w:cs="Times New Roman"/>
          <w:szCs w:val="24"/>
        </w:rPr>
        <w:t>υ</w:t>
      </w:r>
      <w:r>
        <w:rPr>
          <w:rFonts w:eastAsia="Times New Roman" w:cs="Times New Roman"/>
          <w:szCs w:val="24"/>
        </w:rPr>
        <w:t xml:space="preserve"> μισθού αποτελεί</w:t>
      </w:r>
      <w:r>
        <w:rPr>
          <w:rFonts w:eastAsia="Times New Roman" w:cs="Times New Roman"/>
          <w:szCs w:val="24"/>
        </w:rPr>
        <w:t>,</w:t>
      </w:r>
      <w:r>
        <w:rPr>
          <w:rFonts w:eastAsia="Times New Roman" w:cs="Times New Roman"/>
          <w:szCs w:val="24"/>
        </w:rPr>
        <w:t xml:space="preserve"> μάλιστα</w:t>
      </w:r>
      <w:r>
        <w:rPr>
          <w:rFonts w:eastAsia="Times New Roman" w:cs="Times New Roman"/>
          <w:szCs w:val="24"/>
        </w:rPr>
        <w:t>,</w:t>
      </w:r>
      <w:r>
        <w:rPr>
          <w:rFonts w:eastAsia="Times New Roman" w:cs="Times New Roman"/>
          <w:szCs w:val="24"/>
        </w:rPr>
        <w:t xml:space="preserve"> κεντρικό στόχο στην αναπτυξιακή στρατηγική αυτής της Κυβέρνησης και ότι θα βάλει μια τάξη στα εργασιακά και γι’ αυτόν τον σκοπό θα «εφαρμόσει» τη σχετική νομοθεσία που δεν έχει </w:t>
      </w:r>
      <w:r>
        <w:rPr>
          <w:rFonts w:eastAsia="Times New Roman" w:cs="Times New Roman"/>
          <w:szCs w:val="24"/>
        </w:rPr>
        <w:t xml:space="preserve">ακόμη εφαρμοστεί στη χώρα μας. Αυτό λέτε, κυρία Υπουργέ, στο ολιστικό σχέδιο για το μέλλον. </w:t>
      </w:r>
    </w:p>
    <w:p w14:paraId="38185994"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Αλήθεια, σε ποια νομοθεσία αναφέρεστε; Ρητορικό είναι το ερώτημα</w:t>
      </w:r>
      <w:r w:rsidRPr="00F51E61">
        <w:rPr>
          <w:rFonts w:eastAsia="Times New Roman" w:cs="Times New Roman"/>
          <w:szCs w:val="24"/>
        </w:rPr>
        <w:t>,</w:t>
      </w:r>
      <w:r>
        <w:rPr>
          <w:rFonts w:eastAsia="Times New Roman" w:cs="Times New Roman"/>
          <w:szCs w:val="24"/>
        </w:rPr>
        <w:t xml:space="preserve"> γιατί στο ίδιο σχέδιο</w:t>
      </w:r>
      <w:r w:rsidRPr="00F51E61">
        <w:rPr>
          <w:rFonts w:eastAsia="Times New Roman" w:cs="Times New Roman"/>
          <w:szCs w:val="24"/>
        </w:rPr>
        <w:t>,</w:t>
      </w:r>
      <w:r>
        <w:rPr>
          <w:rFonts w:eastAsia="Times New Roman" w:cs="Times New Roman"/>
          <w:szCs w:val="24"/>
        </w:rPr>
        <w:t xml:space="preserve"> στη σελίδα 17</w:t>
      </w:r>
      <w:r w:rsidRPr="00F51E61">
        <w:rPr>
          <w:rFonts w:eastAsia="Times New Roman" w:cs="Times New Roman"/>
          <w:szCs w:val="24"/>
        </w:rPr>
        <w:t>,</w:t>
      </w:r>
      <w:r>
        <w:rPr>
          <w:rFonts w:eastAsia="Times New Roman" w:cs="Times New Roman"/>
          <w:szCs w:val="24"/>
        </w:rPr>
        <w:t xml:space="preserve"> απαντάτε και μάλιστα πολύ συγκεκριμένα. Αναφέρεστε ξεκάθαρα</w:t>
      </w:r>
      <w:r>
        <w:rPr>
          <w:rFonts w:eastAsia="Times New Roman" w:cs="Times New Roman"/>
          <w:szCs w:val="24"/>
        </w:rPr>
        <w:t xml:space="preserve">  νόμο </w:t>
      </w:r>
      <w:proofErr w:type="spellStart"/>
      <w:r>
        <w:rPr>
          <w:rFonts w:eastAsia="Times New Roman" w:cs="Times New Roman"/>
          <w:szCs w:val="24"/>
        </w:rPr>
        <w:t>Βρούτση</w:t>
      </w:r>
      <w:proofErr w:type="spellEnd"/>
      <w:r>
        <w:rPr>
          <w:rFonts w:eastAsia="Times New Roman" w:cs="Times New Roman"/>
          <w:szCs w:val="24"/>
        </w:rPr>
        <w:t xml:space="preserve"> και όπως οι ίδιοι λέτε, το ισχύον πλαίσιο καθορισμού του κατώτατου μισθού δίνει κεντρικό ρόλο στους κοινωνικούς εταίρους και αποφασιστικό ρόλο </w:t>
      </w:r>
      <w:r>
        <w:rPr>
          <w:rFonts w:eastAsia="Times New Roman" w:cs="Times New Roman"/>
          <w:szCs w:val="24"/>
        </w:rPr>
        <w:lastRenderedPageBreak/>
        <w:t xml:space="preserve">στο κράτος ότι το νέο επίπεδο του κατώτατου μισθού θα καθοριστεί μετά από μια εκτεταμένη εκτίμηση </w:t>
      </w:r>
      <w:r>
        <w:rPr>
          <w:rFonts w:eastAsia="Times New Roman" w:cs="Times New Roman"/>
          <w:szCs w:val="24"/>
        </w:rPr>
        <w:t xml:space="preserve">των επιπτώσεων από ανεξάρτητους εμπειρογνώμονες. </w:t>
      </w:r>
    </w:p>
    <w:p w14:paraId="38185995"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Αλήθεια, ποιους ανεξάρτητους εμπειρογνώμονες; Βλέπε</w:t>
      </w:r>
      <w:r w:rsidRPr="00A5287D">
        <w:rPr>
          <w:rFonts w:eastAsia="Times New Roman" w:cs="Times New Roman"/>
          <w:szCs w:val="24"/>
        </w:rPr>
        <w:t>,</w:t>
      </w:r>
      <w:r>
        <w:rPr>
          <w:rFonts w:eastAsia="Times New Roman" w:cs="Times New Roman"/>
          <w:szCs w:val="24"/>
        </w:rPr>
        <w:t xml:space="preserve"> κυρίως τη συμφωνία των δανειστών. Ό,τι και να γίνει θα πρέπει</w:t>
      </w:r>
      <w:r w:rsidRPr="00A5287D">
        <w:rPr>
          <w:rFonts w:eastAsia="Times New Roman" w:cs="Times New Roman"/>
          <w:szCs w:val="24"/>
        </w:rPr>
        <w:t>,</w:t>
      </w:r>
      <w:r>
        <w:rPr>
          <w:rFonts w:eastAsia="Times New Roman" w:cs="Times New Roman"/>
          <w:szCs w:val="24"/>
        </w:rPr>
        <w:t xml:space="preserve"> πρώτα απ</w:t>
      </w:r>
      <w:r w:rsidRPr="00A5287D">
        <w:rPr>
          <w:rFonts w:eastAsia="Times New Roman" w:cs="Times New Roman"/>
          <w:szCs w:val="24"/>
        </w:rPr>
        <w:t>’</w:t>
      </w:r>
      <w:r>
        <w:rPr>
          <w:rFonts w:eastAsia="Times New Roman" w:cs="Times New Roman"/>
          <w:szCs w:val="24"/>
        </w:rPr>
        <w:t xml:space="preserve"> όλα,</w:t>
      </w:r>
      <w:r>
        <w:rPr>
          <w:rFonts w:eastAsia="Times New Roman" w:cs="Times New Roman"/>
          <w:szCs w:val="24"/>
        </w:rPr>
        <w:t xml:space="preserve"> αυτοί να το εγκρίνουν</w:t>
      </w:r>
      <w:r>
        <w:rPr>
          <w:rFonts w:eastAsia="Times New Roman" w:cs="Times New Roman"/>
          <w:szCs w:val="24"/>
        </w:rPr>
        <w:t>,</w:t>
      </w:r>
      <w:r>
        <w:rPr>
          <w:rFonts w:eastAsia="Times New Roman" w:cs="Times New Roman"/>
          <w:szCs w:val="24"/>
        </w:rPr>
        <w:t xml:space="preserve"> οι οποίοι θα </w:t>
      </w:r>
      <w:r>
        <w:rPr>
          <w:rFonts w:eastAsia="Times New Roman" w:cs="Times New Roman"/>
          <w:szCs w:val="24"/>
        </w:rPr>
        <w:t>λάβ</w:t>
      </w:r>
      <w:r>
        <w:rPr>
          <w:rFonts w:eastAsia="Times New Roman" w:cs="Times New Roman"/>
          <w:szCs w:val="24"/>
        </w:rPr>
        <w:t>ουν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τους τις εξελίξεις στην</w:t>
      </w:r>
      <w:r>
        <w:rPr>
          <w:rFonts w:eastAsia="Times New Roman" w:cs="Times New Roman"/>
          <w:szCs w:val="24"/>
        </w:rPr>
        <w:t xml:space="preserve"> παραγωγικότητα και την ανταγωνιστικότητα, καθώς και το ποσοστό της ανεργίας. Δηλαδή, θα αφήσετε άθικτο έναν μηχανισμό που ψήφισαν οι προηγούμενες κυβερνήσεις. Αυτό λέτε με άλλα λόγια. </w:t>
      </w:r>
    </w:p>
    <w:p w14:paraId="38185996"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Από πουθενά, μα από πουθενά</w:t>
      </w:r>
      <w:r>
        <w:rPr>
          <w:rFonts w:eastAsia="Times New Roman" w:cs="Times New Roman"/>
          <w:szCs w:val="24"/>
        </w:rPr>
        <w:t>,</w:t>
      </w:r>
      <w:r>
        <w:rPr>
          <w:rFonts w:eastAsia="Times New Roman" w:cs="Times New Roman"/>
          <w:szCs w:val="24"/>
        </w:rPr>
        <w:t xml:space="preserve"> δεν προκύπτει ότι θα αφήσετε ελεύθερη τη </w:t>
      </w:r>
      <w:r>
        <w:rPr>
          <w:rFonts w:eastAsia="Times New Roman" w:cs="Times New Roman"/>
          <w:szCs w:val="24"/>
        </w:rPr>
        <w:t xml:space="preserve">διαπραγμάτευση ακόμη και στο ύψος του βασικού μισθού. Απεναντίας θα αξιοποιήσετε έναν μηχανισμό που συνδέει τις όποιες αλλαγές στην αγορά εργασίας με τις επιπτώσεις στην ανάπτυξη, τις εξελίξεις στην παραγωγικότητα και την ανταγωνιστικότητα. </w:t>
      </w:r>
    </w:p>
    <w:p w14:paraId="38185997"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lastRenderedPageBreak/>
        <w:t>Αυτός ο μηχανι</w:t>
      </w:r>
      <w:r>
        <w:rPr>
          <w:rFonts w:eastAsia="Times New Roman" w:cs="Times New Roman"/>
          <w:szCs w:val="24"/>
        </w:rPr>
        <w:t xml:space="preserve">σμός, όμως, είχε συγκεκριμένα αποτελέσματα τα τελευταία χρόνια που λειτούργησε. Με βάση, λοιπόν, τα στοιχεία του ΕΦΚΑ και </w:t>
      </w:r>
      <w:r>
        <w:rPr>
          <w:rFonts w:eastAsia="Times New Roman" w:cs="Times New Roman"/>
          <w:szCs w:val="24"/>
        </w:rPr>
        <w:t xml:space="preserve">του συστήματος </w:t>
      </w:r>
      <w:r>
        <w:rPr>
          <w:rFonts w:eastAsia="Times New Roman" w:cs="Times New Roman"/>
          <w:szCs w:val="24"/>
        </w:rPr>
        <w:t>«</w:t>
      </w:r>
      <w:r>
        <w:rPr>
          <w:rFonts w:eastAsia="Times New Roman" w:cs="Times New Roman"/>
          <w:szCs w:val="24"/>
        </w:rPr>
        <w:t>ΕΡΓΑΝΗ</w:t>
      </w:r>
      <w:r>
        <w:rPr>
          <w:rFonts w:eastAsia="Times New Roman" w:cs="Times New Roman"/>
          <w:szCs w:val="24"/>
        </w:rPr>
        <w:t>»</w:t>
      </w:r>
      <w:r>
        <w:rPr>
          <w:rFonts w:eastAsia="Times New Roman" w:cs="Times New Roman"/>
          <w:szCs w:val="24"/>
        </w:rPr>
        <w:t>, ο μέσος μεικτός μισθός σε πάνω από δ</w:t>
      </w:r>
      <w:r>
        <w:rPr>
          <w:rFonts w:eastAsia="Times New Roman" w:cs="Times New Roman"/>
          <w:szCs w:val="24"/>
        </w:rPr>
        <w:t>ύ</w:t>
      </w:r>
      <w:r>
        <w:rPr>
          <w:rFonts w:eastAsia="Times New Roman" w:cs="Times New Roman"/>
          <w:szCs w:val="24"/>
        </w:rPr>
        <w:t xml:space="preserve">ο εκατομμύρια </w:t>
      </w:r>
      <w:proofErr w:type="spellStart"/>
      <w:r>
        <w:rPr>
          <w:rFonts w:eastAsia="Times New Roman" w:cs="Times New Roman"/>
          <w:szCs w:val="24"/>
        </w:rPr>
        <w:t>εκατόν</w:t>
      </w:r>
      <w:proofErr w:type="spellEnd"/>
      <w:r>
        <w:rPr>
          <w:rFonts w:eastAsia="Times New Roman" w:cs="Times New Roman"/>
          <w:szCs w:val="24"/>
        </w:rPr>
        <w:t xml:space="preserve"> σαράντα χιλιάδες εργαζόμενους έπεσε μόνο το 2017 </w:t>
      </w:r>
      <w:r>
        <w:rPr>
          <w:rFonts w:eastAsia="Times New Roman" w:cs="Times New Roman"/>
          <w:szCs w:val="24"/>
        </w:rPr>
        <w:t>–έπεφτε και τα προηγούμενα χρόνια- από 949 ευρώ στα 927 ευρώ καθαρά. Μάλιστα, ο ΟΟΣΑ βλέπει ότι υπάρχουν ακόμα πολλά περιθώρια συμπίεσης αυτού του μέσου μισθού, που ανεξάρτητα από τη διαμόρφωση του κατώτατου μισθού, αυτή η προσπάθεια λέει ότι πρέπει να συν</w:t>
      </w:r>
      <w:r>
        <w:rPr>
          <w:rFonts w:eastAsia="Times New Roman" w:cs="Times New Roman"/>
          <w:szCs w:val="24"/>
        </w:rPr>
        <w:t>εχιστεί.</w:t>
      </w:r>
    </w:p>
    <w:p w14:paraId="38185998"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 xml:space="preserve">Στην ίδια κατεύθυνση λειτουργεί και η αύξηση των μερικώς απασχολούμενων. Σήμερα, πάνω από εξακόσιες τριάντα χιλιάδες εργαζόμενοι με μερική απασχόληση παίρνουν μισθό 326 ευρώ. Με </w:t>
      </w:r>
      <w:proofErr w:type="spellStart"/>
      <w:r>
        <w:rPr>
          <w:rFonts w:eastAsia="Times New Roman" w:cs="Times New Roman"/>
          <w:szCs w:val="24"/>
        </w:rPr>
        <w:t>πενταροδεκάρες</w:t>
      </w:r>
      <w:proofErr w:type="spellEnd"/>
      <w:r>
        <w:rPr>
          <w:rFonts w:eastAsia="Times New Roman" w:cs="Times New Roman"/>
          <w:szCs w:val="24"/>
        </w:rPr>
        <w:t xml:space="preserve"> καλούνται να επιβιώσουν εκατομμύρια εργαζόμενοι ως απο</w:t>
      </w:r>
      <w:r>
        <w:rPr>
          <w:rFonts w:eastAsia="Times New Roman" w:cs="Times New Roman"/>
          <w:szCs w:val="24"/>
        </w:rPr>
        <w:t xml:space="preserve">τέλεσμα της πολιτικής που </w:t>
      </w:r>
      <w:proofErr w:type="spellStart"/>
      <w:r>
        <w:rPr>
          <w:rFonts w:eastAsia="Times New Roman" w:cs="Times New Roman"/>
          <w:szCs w:val="24"/>
        </w:rPr>
        <w:t>ελαστικοποιεί</w:t>
      </w:r>
      <w:proofErr w:type="spellEnd"/>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χρόνο εργασίας και καθιστά ακόμη πιο φθηνά τα εργατικά χέρια, προσφέροντας από την άλλη μεριά τεράστια κέρδη στο κεφάλαιο. </w:t>
      </w:r>
    </w:p>
    <w:p w14:paraId="38185999"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lastRenderedPageBreak/>
        <w:t xml:space="preserve">Μια άλλη πλευρά αυτού του μηχανισμού αφορά την ηλικιακή ομάδα </w:t>
      </w:r>
      <w:r>
        <w:rPr>
          <w:rFonts w:eastAsia="Times New Roman" w:cs="Times New Roman"/>
          <w:szCs w:val="24"/>
        </w:rPr>
        <w:t xml:space="preserve">δεκαπέντε </w:t>
      </w:r>
      <w:r>
        <w:rPr>
          <w:rFonts w:eastAsia="Times New Roman" w:cs="Times New Roman"/>
          <w:szCs w:val="24"/>
        </w:rPr>
        <w:t xml:space="preserve">έως </w:t>
      </w:r>
      <w:r>
        <w:rPr>
          <w:rFonts w:eastAsia="Times New Roman" w:cs="Times New Roman"/>
          <w:szCs w:val="24"/>
        </w:rPr>
        <w:t>είκοσι τεσσά</w:t>
      </w:r>
      <w:r>
        <w:rPr>
          <w:rFonts w:eastAsia="Times New Roman" w:cs="Times New Roman"/>
          <w:szCs w:val="24"/>
        </w:rPr>
        <w:t>ρων</w:t>
      </w:r>
      <w:r>
        <w:rPr>
          <w:rFonts w:eastAsia="Times New Roman" w:cs="Times New Roman"/>
          <w:szCs w:val="24"/>
        </w:rPr>
        <w:t xml:space="preserve"> χρονών. Αυτοί οι εργαζόμενοι αμείβονται με βασικό μισθό μεικτά 510 περίπου ευρώ, ενώ καθαρά </w:t>
      </w:r>
      <w:r>
        <w:rPr>
          <w:rFonts w:eastAsia="Times New Roman" w:cs="Times New Roman"/>
          <w:szCs w:val="24"/>
        </w:rPr>
        <w:t xml:space="preserve">απομένουν </w:t>
      </w:r>
      <w:r>
        <w:rPr>
          <w:rFonts w:eastAsia="Times New Roman" w:cs="Times New Roman"/>
          <w:szCs w:val="24"/>
        </w:rPr>
        <w:t xml:space="preserve">429,19 ευρώ. </w:t>
      </w:r>
    </w:p>
    <w:p w14:paraId="3818599A"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 xml:space="preserve">Τα θετικά ισοζύγια που καταγράφονται τα τελευταία χρόνια, δηλαδή περισσότερες προσλήψεις απ’ ό,τι απολύσεις, οφείλονται στη συντριπτική </w:t>
      </w:r>
      <w:r>
        <w:rPr>
          <w:rFonts w:eastAsia="Times New Roman" w:cs="Times New Roman"/>
          <w:szCs w:val="24"/>
        </w:rPr>
        <w:t xml:space="preserve">τους πλειοψηφία στις προσλήψεις που γίνονται στους νέους εργαζόμενους, σ’ αυτή την ηλικία. Να, λοιπόν, άλλος ένας τρόπος για να ρίχνετε τον μέσο μισθό. Και εσείς δεν λέτε τίποτα για τον άθλιο αυτό διαχωρισμό με βάση την ηλικία. </w:t>
      </w:r>
    </w:p>
    <w:p w14:paraId="3818599B"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Γιατί δεν καταργείτε, για π</w:t>
      </w:r>
      <w:r>
        <w:rPr>
          <w:rFonts w:eastAsia="Times New Roman" w:cs="Times New Roman"/>
          <w:szCs w:val="24"/>
        </w:rPr>
        <w:t xml:space="preserve">αράδειγμα, τον </w:t>
      </w:r>
      <w:proofErr w:type="spellStart"/>
      <w:r>
        <w:rPr>
          <w:rFonts w:eastAsia="Times New Roman" w:cs="Times New Roman"/>
          <w:szCs w:val="24"/>
        </w:rPr>
        <w:t>υποκατώτατο</w:t>
      </w:r>
      <w:proofErr w:type="spellEnd"/>
      <w:r>
        <w:rPr>
          <w:rFonts w:eastAsia="Times New Roman" w:cs="Times New Roman"/>
          <w:szCs w:val="24"/>
        </w:rPr>
        <w:t xml:space="preserve"> μισθό; Ποιος σας εμποδίζει; Όμως, δεν περιορίζεστε μόνο σ’ αυτά. Για να πετύχετε τον στόχο σας για μείωση του μέσου μισθού έχετε μετατρέψει τον ΟΑΕΔ από </w:t>
      </w:r>
      <w:r>
        <w:rPr>
          <w:rFonts w:eastAsia="Times New Roman" w:cs="Times New Roman"/>
          <w:szCs w:val="24"/>
        </w:rPr>
        <w:t>ο</w:t>
      </w:r>
      <w:r>
        <w:rPr>
          <w:rFonts w:eastAsia="Times New Roman" w:cs="Times New Roman"/>
          <w:szCs w:val="24"/>
        </w:rPr>
        <w:t>ργανισμό για την προστασία των ανέργων σε οργανισμό στην υπηρεσία των επιχε</w:t>
      </w:r>
      <w:r>
        <w:rPr>
          <w:rFonts w:eastAsia="Times New Roman" w:cs="Times New Roman"/>
          <w:szCs w:val="24"/>
        </w:rPr>
        <w:t>ιρήσεων. Τον έχετε μετατρέψει σε κύριο πυλώνα προώθησης των ελαστικών μορφών εργασίας</w:t>
      </w:r>
      <w:r>
        <w:rPr>
          <w:rFonts w:eastAsia="Times New Roman" w:cs="Times New Roman"/>
          <w:szCs w:val="24"/>
        </w:rPr>
        <w:t>,</w:t>
      </w:r>
      <w:r>
        <w:rPr>
          <w:rFonts w:eastAsia="Times New Roman" w:cs="Times New Roman"/>
          <w:szCs w:val="24"/>
        </w:rPr>
        <w:t xml:space="preserve"> που μετατρέπει το</w:t>
      </w:r>
      <w:r>
        <w:rPr>
          <w:rFonts w:eastAsia="Times New Roman" w:cs="Times New Roman"/>
          <w:szCs w:val="24"/>
        </w:rPr>
        <w:t>ν</w:t>
      </w:r>
      <w:r>
        <w:rPr>
          <w:rFonts w:eastAsia="Times New Roman" w:cs="Times New Roman"/>
          <w:szCs w:val="24"/>
        </w:rPr>
        <w:t xml:space="preserve"> λαϊκό μόχθο σε κίνητρα και «ζεστό» χρήμα για τους εργοδότες.</w:t>
      </w:r>
    </w:p>
    <w:p w14:paraId="3818599C"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lastRenderedPageBreak/>
        <w:t>Σήμερα, για παράδειγμα, υπάρχουν μέσω των προγραμμάτων του ΟΑΕΔ χιλιάδες εργαζόμενοι σε π</w:t>
      </w:r>
      <w:r>
        <w:rPr>
          <w:rFonts w:eastAsia="Times New Roman" w:cs="Times New Roman"/>
          <w:szCs w:val="24"/>
        </w:rPr>
        <w:t>ρογράμματα απασχόλησης, αναλώσιμοι, που εργάζονται σε κάθε είδους ευέλικτη εργασία, που περιφέρονται από κλάδο σε κλάδο χωρίς δικαιώματα. Δηλαδή, τσάμπα εργασία -κυρίως νεανική- μέσω της μαθητείας.</w:t>
      </w:r>
    </w:p>
    <w:p w14:paraId="3818599D"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w:t>
      </w:r>
      <w:r>
        <w:rPr>
          <w:rFonts w:eastAsia="Times New Roman" w:cs="Times New Roman"/>
          <w:szCs w:val="24"/>
        </w:rPr>
        <w:t>λίας του κυρίου Βουλευτή)</w:t>
      </w:r>
    </w:p>
    <w:p w14:paraId="3818599E"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Κύριε Πρόεδρε, να μου δώσετε και τον χρόνο της δευτερολογίας μου.</w:t>
      </w:r>
    </w:p>
    <w:p w14:paraId="3818599F" w14:textId="77777777" w:rsidR="00157B13" w:rsidRDefault="00A67906">
      <w:pPr>
        <w:spacing w:line="600" w:lineRule="auto"/>
        <w:ind w:firstLine="720"/>
        <w:jc w:val="both"/>
        <w:rPr>
          <w:rFonts w:eastAsia="Times New Roman" w:cs="Times New Roman"/>
          <w:szCs w:val="24"/>
        </w:rPr>
      </w:pPr>
      <w:r w:rsidRPr="001F0206">
        <w:rPr>
          <w:rFonts w:eastAsia="Times New Roman" w:cs="Times New Roman"/>
          <w:b/>
          <w:szCs w:val="24"/>
        </w:rPr>
        <w:t xml:space="preserve">ΠΡΟΕΔΡΕΥΩΝ (Δημήτριος </w:t>
      </w:r>
      <w:proofErr w:type="spellStart"/>
      <w:r w:rsidRPr="001F0206">
        <w:rPr>
          <w:rFonts w:eastAsia="Times New Roman" w:cs="Times New Roman"/>
          <w:b/>
          <w:szCs w:val="24"/>
        </w:rPr>
        <w:t>Κρεμαστινός</w:t>
      </w:r>
      <w:proofErr w:type="spellEnd"/>
      <w:r w:rsidRPr="001F0206">
        <w:rPr>
          <w:rFonts w:eastAsia="Times New Roman" w:cs="Times New Roman"/>
          <w:b/>
          <w:szCs w:val="24"/>
        </w:rPr>
        <w:t>):</w:t>
      </w:r>
      <w:r>
        <w:rPr>
          <w:rFonts w:eastAsia="Times New Roman" w:cs="Times New Roman"/>
          <w:b/>
          <w:szCs w:val="24"/>
        </w:rPr>
        <w:t xml:space="preserve"> </w:t>
      </w:r>
      <w:r>
        <w:rPr>
          <w:rFonts w:eastAsia="Times New Roman" w:cs="Times New Roman"/>
          <w:szCs w:val="24"/>
        </w:rPr>
        <w:t>Συνεχίστε.</w:t>
      </w:r>
    </w:p>
    <w:p w14:paraId="381859A0" w14:textId="77777777" w:rsidR="00157B13" w:rsidRDefault="00A67906">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Ευχαριστώ.</w:t>
      </w:r>
    </w:p>
    <w:p w14:paraId="381859A1"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Η δημιουργία περισσότερων και καλύτερων θέσεων εργασίας αποτελεί μια υπόσχεση</w:t>
      </w:r>
      <w:r>
        <w:rPr>
          <w:rFonts w:eastAsia="Times New Roman" w:cs="Times New Roman"/>
          <w:szCs w:val="24"/>
        </w:rPr>
        <w:t xml:space="preserve"> χωρίς κανένα, μα κανένα</w:t>
      </w:r>
      <w:r>
        <w:rPr>
          <w:rFonts w:eastAsia="Times New Roman" w:cs="Times New Roman"/>
          <w:szCs w:val="24"/>
        </w:rPr>
        <w:t>,</w:t>
      </w:r>
      <w:r>
        <w:rPr>
          <w:rFonts w:eastAsia="Times New Roman" w:cs="Times New Roman"/>
          <w:szCs w:val="24"/>
        </w:rPr>
        <w:t xml:space="preserve"> αντίκρισμα. </w:t>
      </w:r>
    </w:p>
    <w:p w14:paraId="381859A2"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Στρατηγική στόχευση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είναι η παραπέρα μείωση του μέσου μισθού. Από τη μια θα δώσετε 20 με 25 ευρώ αύξηση στον κατώτατο μισθό </w:t>
      </w:r>
      <w:r>
        <w:rPr>
          <w:rFonts w:eastAsia="Times New Roman" w:cs="Times New Roman"/>
          <w:szCs w:val="24"/>
        </w:rPr>
        <w:lastRenderedPageBreak/>
        <w:t xml:space="preserve">και από την άλλη τσέπη </w:t>
      </w:r>
      <w:r>
        <w:rPr>
          <w:rFonts w:eastAsia="Times New Roman" w:cs="Times New Roman"/>
          <w:szCs w:val="24"/>
        </w:rPr>
        <w:t>-του ίδιου</w:t>
      </w:r>
      <w:r>
        <w:rPr>
          <w:rFonts w:eastAsia="Times New Roman" w:cs="Times New Roman"/>
          <w:szCs w:val="24"/>
        </w:rPr>
        <w:t xml:space="preserve"> εργαζόμενο</w:t>
      </w:r>
      <w:r>
        <w:rPr>
          <w:rFonts w:eastAsia="Times New Roman" w:cs="Times New Roman"/>
          <w:szCs w:val="24"/>
        </w:rPr>
        <w:t>υ-</w:t>
      </w:r>
      <w:r>
        <w:rPr>
          <w:rFonts w:eastAsia="Times New Roman" w:cs="Times New Roman"/>
          <w:szCs w:val="24"/>
        </w:rPr>
        <w:t xml:space="preserve"> θα του πάρετε περ</w:t>
      </w:r>
      <w:r>
        <w:rPr>
          <w:rFonts w:eastAsia="Times New Roman" w:cs="Times New Roman"/>
          <w:szCs w:val="24"/>
        </w:rPr>
        <w:t xml:space="preserve">ίπου 70 ευρώ με τη μείωση του αφορολόγητου. </w:t>
      </w:r>
    </w:p>
    <w:p w14:paraId="381859A3"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Το ζήτημα των συλλογικών συμβάσεων εργασίας, της αποκατάστασης συγκροτημένων δικαιωμάτων, ήταν και παραμένει ένα μεγάλο μέτωπο ταξικής αντιπαράθεσης με το κεφάλαιο και τις δυνάμεις που το υπηρετούν και δεν αποτε</w:t>
      </w:r>
      <w:r>
        <w:rPr>
          <w:rFonts w:eastAsia="Times New Roman" w:cs="Times New Roman"/>
          <w:szCs w:val="24"/>
        </w:rPr>
        <w:t>λεί ζήτημα διαβούλευσης και</w:t>
      </w:r>
      <w:r>
        <w:rPr>
          <w:rFonts w:eastAsia="Times New Roman" w:cs="Times New Roman"/>
          <w:szCs w:val="24"/>
        </w:rPr>
        <w:t>,</w:t>
      </w:r>
      <w:r>
        <w:rPr>
          <w:rFonts w:eastAsia="Times New Roman" w:cs="Times New Roman"/>
          <w:szCs w:val="24"/>
        </w:rPr>
        <w:t xml:space="preserve"> μάλιστα</w:t>
      </w:r>
      <w:r>
        <w:rPr>
          <w:rFonts w:eastAsia="Times New Roman" w:cs="Times New Roman"/>
          <w:szCs w:val="24"/>
        </w:rPr>
        <w:t>,</w:t>
      </w:r>
      <w:r>
        <w:rPr>
          <w:rFonts w:eastAsia="Times New Roman" w:cs="Times New Roman"/>
          <w:szCs w:val="24"/>
        </w:rPr>
        <w:t xml:space="preserve"> προτάσσοντας ως κριτήριο την καπιταλιστική κερδοφορία, όπως η Κυβέρνησή σας κάνει.</w:t>
      </w:r>
    </w:p>
    <w:p w14:paraId="381859A4"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Η μόνη δύναμη που μπορεί να φρενάρει την καπιταλιστική βαρβαρότητα είναι η εργατική τάξη μαζί με τους φυσικούς της συμμάχους, με αγώνες σκληρούς</w:t>
      </w:r>
      <w:r w:rsidRPr="005C6B26">
        <w:rPr>
          <w:rFonts w:eastAsia="Times New Roman" w:cs="Times New Roman"/>
          <w:szCs w:val="24"/>
        </w:rPr>
        <w:t xml:space="preserve">, </w:t>
      </w:r>
      <w:r>
        <w:rPr>
          <w:rFonts w:eastAsia="Times New Roman" w:cs="Times New Roman"/>
          <w:szCs w:val="24"/>
        </w:rPr>
        <w:t>ταξικούς που θα σπάνε τα δεσμά της εκμετάλλευσης και θα ανοίγουν τους δρόμους του μέλλοντος, αγώνες που θα διε</w:t>
      </w:r>
      <w:r>
        <w:rPr>
          <w:rFonts w:eastAsia="Times New Roman" w:cs="Times New Roman"/>
          <w:szCs w:val="24"/>
        </w:rPr>
        <w:t>κδικούν έναν κόσμο χωρίς εκμετάλλευση, μια κοινωνία που τον πλούτο της θα τον καρπώνονται αυτοί που τον παράγουν.</w:t>
      </w:r>
    </w:p>
    <w:p w14:paraId="381859A5"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Ευχαριστώ.</w:t>
      </w:r>
    </w:p>
    <w:p w14:paraId="381859A6" w14:textId="77777777" w:rsidR="00157B13" w:rsidRDefault="00A67906">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sidRPr="00A328EE">
        <w:rPr>
          <w:rFonts w:eastAsia="Times New Roman" w:cs="Times New Roman"/>
          <w:b/>
          <w:szCs w:val="24"/>
        </w:rPr>
        <w:t>:</w:t>
      </w:r>
      <w:r>
        <w:rPr>
          <w:rFonts w:eastAsia="Times New Roman" w:cs="Times New Roman"/>
          <w:szCs w:val="24"/>
        </w:rPr>
        <w:t xml:space="preserve"> Κι εγώ ευχαριστώ.</w:t>
      </w:r>
    </w:p>
    <w:p w14:paraId="381859A7"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Συνεχίζουμε με τον επόμενο επερωτώντα Βουλευτή κ. Γκιόκα.</w:t>
      </w:r>
    </w:p>
    <w:p w14:paraId="381859A8"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Παρακαλώ, κύριε Γκι</w:t>
      </w:r>
      <w:r>
        <w:rPr>
          <w:rFonts w:eastAsia="Times New Roman" w:cs="Times New Roman"/>
          <w:szCs w:val="24"/>
        </w:rPr>
        <w:t>όκα, έχετε τον λόγο.</w:t>
      </w:r>
    </w:p>
    <w:p w14:paraId="381859A9" w14:textId="77777777" w:rsidR="00157B13" w:rsidRDefault="00A67906">
      <w:pPr>
        <w:spacing w:line="600" w:lineRule="auto"/>
        <w:ind w:firstLine="720"/>
        <w:jc w:val="both"/>
        <w:rPr>
          <w:rFonts w:eastAsia="Times New Roman" w:cs="Times New Roman"/>
          <w:szCs w:val="24"/>
        </w:rPr>
      </w:pPr>
      <w:r>
        <w:rPr>
          <w:rFonts w:eastAsia="Times New Roman" w:cs="Times New Roman"/>
          <w:b/>
          <w:szCs w:val="24"/>
        </w:rPr>
        <w:t>ΙΩΑΝΝΗΣ ΓΚΙΟΚΑΣ</w:t>
      </w:r>
      <w:r w:rsidRPr="00895269">
        <w:rPr>
          <w:rFonts w:eastAsia="Times New Roman" w:cs="Times New Roman"/>
          <w:b/>
          <w:szCs w:val="24"/>
        </w:rPr>
        <w:t>:</w:t>
      </w:r>
      <w:r>
        <w:rPr>
          <w:rFonts w:eastAsia="Times New Roman" w:cs="Times New Roman"/>
          <w:szCs w:val="24"/>
        </w:rPr>
        <w:t xml:space="preserve"> Ευχαριστώ, κύριε Πρόεδρε.</w:t>
      </w:r>
    </w:p>
    <w:p w14:paraId="381859AA"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Ένας από τους λόγους που η Κυβέρνηση δεν τόλμησε να φέρει εδώ και ενάμιση περίπου χρόνο την πρόταση νόμου του ΚΚΕ στη Βουλή για συζήτηση, πέρα από το προφανές ότι δεν θέλει και δεν πρόκειται ν</w:t>
      </w:r>
      <w:r>
        <w:rPr>
          <w:rFonts w:eastAsia="Times New Roman" w:cs="Times New Roman"/>
          <w:szCs w:val="24"/>
        </w:rPr>
        <w:t>α την κάνει αποδεκτή, είναι και για να μην αναφερθεί και να μη συζητηθεί πάλι όλη αυτή η κοροϊδία που επιχείρησε όλα αυτά τα χρόνια να κάνει προς τους εργαζόμενους και την οποία θυμόμαστε όλοι.</w:t>
      </w:r>
    </w:p>
    <w:p w14:paraId="381859AB"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 xml:space="preserve">Θυμόμαστε όλοι, για παράδειγμα, το πρόγραμμα της Θεσσαλονίκης </w:t>
      </w:r>
      <w:r>
        <w:rPr>
          <w:rFonts w:eastAsia="Times New Roman" w:cs="Times New Roman"/>
          <w:szCs w:val="24"/>
        </w:rPr>
        <w:t xml:space="preserve">και την επαναφορά του κατώτατου μισθού. Θυμόμαστε όλοι τις υποσχέσεις, όταν αναλάβατε τη </w:t>
      </w:r>
      <w:r>
        <w:rPr>
          <w:rFonts w:eastAsia="Times New Roman" w:cs="Times New Roman"/>
          <w:szCs w:val="24"/>
        </w:rPr>
        <w:lastRenderedPageBreak/>
        <w:t>διακυβέρνηση, ότι η κατάθεση του σχετικού νομοσχεδίου είναι θέμα ημερών. Είχε μάλιστα τότε το θράσος ο κ. Σκουρλέτης να κουνάει και το χέρι στο ΚΚΕ και να λέει: «Τι θα</w:t>
      </w:r>
      <w:r>
        <w:rPr>
          <w:rFonts w:eastAsia="Times New Roman" w:cs="Times New Roman"/>
          <w:szCs w:val="24"/>
        </w:rPr>
        <w:t xml:space="preserve"> κάνετε εσείς όταν φέρουμε το νομοσχέδιο την επόμενη εβδομάδα στη Βουλή;». </w:t>
      </w:r>
    </w:p>
    <w:p w14:paraId="381859AC"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Επίσης, θυμόμαστε όλοι πώς μετά οι ημέρες έγιναν μήνες, έγιναν χρόνια και από την άμεση επαναφορά του κατώτατου μισθού, φθάσαμε στην τμηματική επαναφορά. Και φτάνουμε στην τωρινή κ</w:t>
      </w:r>
      <w:r>
        <w:rPr>
          <w:rFonts w:eastAsia="Times New Roman" w:cs="Times New Roman"/>
          <w:szCs w:val="24"/>
        </w:rPr>
        <w:t>ατάσταση</w:t>
      </w:r>
      <w:r>
        <w:rPr>
          <w:rFonts w:eastAsia="Times New Roman" w:cs="Times New Roman"/>
          <w:szCs w:val="24"/>
        </w:rPr>
        <w:t>,</w:t>
      </w:r>
      <w:r>
        <w:rPr>
          <w:rFonts w:eastAsia="Times New Roman" w:cs="Times New Roman"/>
          <w:szCs w:val="24"/>
        </w:rPr>
        <w:t xml:space="preserve"> που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όχι μόνο έχει υιοθετήσει όλο το αντεργατικό οπλοστάσιο των προηγούμενων κυβερνήσεων, της Νέας Δημοκρατίας και του ΠΑΣΟΚ, αλλά έχει βάλει και τη δική της σφραγίδα. </w:t>
      </w:r>
    </w:p>
    <w:p w14:paraId="381859AD"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Γιατί η εργασιακή ζούγκλα που υπάρχει, το γεγονός τη</w:t>
      </w:r>
      <w:r>
        <w:rPr>
          <w:rFonts w:eastAsia="Times New Roman" w:cs="Times New Roman"/>
          <w:szCs w:val="24"/>
        </w:rPr>
        <w:t xml:space="preserve">ς κατάργησης, για παράδειγμα, της κυριακάτικης αργίας ή ο </w:t>
      </w:r>
      <w:proofErr w:type="spellStart"/>
      <w:r>
        <w:rPr>
          <w:rFonts w:eastAsia="Times New Roman" w:cs="Times New Roman"/>
          <w:szCs w:val="24"/>
        </w:rPr>
        <w:t>απεργοκτόνος</w:t>
      </w:r>
      <w:proofErr w:type="spellEnd"/>
      <w:r>
        <w:rPr>
          <w:rFonts w:eastAsia="Times New Roman" w:cs="Times New Roman"/>
          <w:szCs w:val="24"/>
        </w:rPr>
        <w:t xml:space="preserve"> νόμος που ψηφίσατε πριν λίγους μήνες, που έχει ήδη αρχίσει να δείχνει τα πρώτα του αποτελέσματα, έχει τη δική σας σφραγίδα. </w:t>
      </w:r>
    </w:p>
    <w:p w14:paraId="381859AE"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lastRenderedPageBreak/>
        <w:t>Ερχόμαστε στο σήμερα, που πάλι η Κυβέρνηση προσπαθεί να κορο</w:t>
      </w:r>
      <w:r>
        <w:rPr>
          <w:rFonts w:eastAsia="Times New Roman" w:cs="Times New Roman"/>
          <w:szCs w:val="24"/>
        </w:rPr>
        <w:t>ϊδέψει τους εργαζόμενους στο ζήτημα αυτό</w:t>
      </w:r>
      <w:r>
        <w:rPr>
          <w:rFonts w:eastAsia="Times New Roman" w:cs="Times New Roman"/>
          <w:szCs w:val="24"/>
        </w:rPr>
        <w:t>,</w:t>
      </w:r>
      <w:r>
        <w:rPr>
          <w:rFonts w:eastAsia="Times New Roman" w:cs="Times New Roman"/>
          <w:szCs w:val="24"/>
        </w:rPr>
        <w:t xml:space="preserve"> για να στηρίξει το παραμύθι της </w:t>
      </w:r>
      <w:proofErr w:type="spellStart"/>
      <w:r>
        <w:rPr>
          <w:rFonts w:eastAsia="Times New Roman" w:cs="Times New Roman"/>
          <w:szCs w:val="24"/>
        </w:rPr>
        <w:t>μεταμνημονιακής</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δήθεν</w:t>
      </w:r>
      <w:r>
        <w:rPr>
          <w:rFonts w:eastAsia="Times New Roman" w:cs="Times New Roman"/>
          <w:szCs w:val="24"/>
        </w:rPr>
        <w:t>-</w:t>
      </w:r>
      <w:r>
        <w:rPr>
          <w:rFonts w:eastAsia="Times New Roman" w:cs="Times New Roman"/>
          <w:szCs w:val="24"/>
        </w:rPr>
        <w:t xml:space="preserve"> εποχής και της καθαρής εξόδου, βεβαίως πλέον με ξεφτισμένα επιχειρήματα, με υποσχέσεις οι οποίες βγάζουν μάτι ότι είναι παραπλανητικές και με στόχο, πάνω από </w:t>
      </w:r>
      <w:r>
        <w:rPr>
          <w:rFonts w:eastAsia="Times New Roman" w:cs="Times New Roman"/>
          <w:szCs w:val="24"/>
        </w:rPr>
        <w:t>όλα, να δώσετε εξετάσεις όχι στους εργαζόμενους, αλλά να δώσετε εξετάσεις στο κεφάλαιο, στον ΣΕΒ, στον ΣΕΤΕ, στις άλλες εργοδοτικές ενώσεις</w:t>
      </w:r>
      <w:r>
        <w:rPr>
          <w:rFonts w:eastAsia="Times New Roman" w:cs="Times New Roman"/>
          <w:szCs w:val="24"/>
        </w:rPr>
        <w:t>,</w:t>
      </w:r>
      <w:r>
        <w:rPr>
          <w:rFonts w:eastAsia="Times New Roman" w:cs="Times New Roman"/>
          <w:szCs w:val="24"/>
        </w:rPr>
        <w:t xml:space="preserve"> στις οποίες ο κ. Τσίπρας έχει γίνει πολύ τακτικός θαμώνας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Ν</w:t>
      </w:r>
      <w:r>
        <w:rPr>
          <w:rFonts w:eastAsia="Times New Roman" w:cs="Times New Roman"/>
          <w:szCs w:val="24"/>
        </w:rPr>
        <w:t>α δώσετε εξετάσεις για το ότι η δική σας Κυβέρνηση μπορ</w:t>
      </w:r>
      <w:r>
        <w:rPr>
          <w:rFonts w:eastAsia="Times New Roman" w:cs="Times New Roman"/>
          <w:szCs w:val="24"/>
        </w:rPr>
        <w:t xml:space="preserve">εί κυρίως με το καρότο </w:t>
      </w:r>
      <w:r>
        <w:rPr>
          <w:rFonts w:eastAsia="Times New Roman" w:cs="Times New Roman"/>
          <w:szCs w:val="24"/>
        </w:rPr>
        <w:t>-</w:t>
      </w:r>
      <w:r>
        <w:rPr>
          <w:rFonts w:eastAsia="Times New Roman" w:cs="Times New Roman"/>
          <w:szCs w:val="24"/>
        </w:rPr>
        <w:t>σε αντίθεση με τη Νέα Δημοκρατία που επενδύει περισσότερο στο μαστίγιο</w:t>
      </w:r>
      <w:r>
        <w:rPr>
          <w:rFonts w:eastAsia="Times New Roman" w:cs="Times New Roman"/>
          <w:szCs w:val="24"/>
        </w:rPr>
        <w:t>-</w:t>
      </w:r>
      <w:r>
        <w:rPr>
          <w:rFonts w:eastAsia="Times New Roman" w:cs="Times New Roman"/>
          <w:szCs w:val="24"/>
        </w:rPr>
        <w:t xml:space="preserve"> να πείσει τους εργαζόμενους να βάλουν πλάτη στον στόχο της καπιταλιστικής ανάπτυξης. Αυτός ήταν και είναι άλλωστε πάντα ο ύπουλος ρόλος που παίζει η σοσιαλδημοκ</w:t>
      </w:r>
      <w:r>
        <w:rPr>
          <w:rFonts w:eastAsia="Times New Roman" w:cs="Times New Roman"/>
          <w:szCs w:val="24"/>
        </w:rPr>
        <w:t xml:space="preserve">ρατία. </w:t>
      </w:r>
    </w:p>
    <w:p w14:paraId="381859AF"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Μιλάτε για τον κατώτατο μισθό</w:t>
      </w:r>
      <w:r>
        <w:rPr>
          <w:rFonts w:eastAsia="Times New Roman" w:cs="Times New Roman"/>
          <w:szCs w:val="24"/>
        </w:rPr>
        <w:t xml:space="preserve"> κ</w:t>
      </w:r>
      <w:r>
        <w:rPr>
          <w:rFonts w:eastAsia="Times New Roman" w:cs="Times New Roman"/>
          <w:szCs w:val="24"/>
        </w:rPr>
        <w:t xml:space="preserve">αι τι λέτε; Όχι επαναφορά, αυτό είναι παρελθόν, αυτό γράφτηκε στο χιόνι, αλλά αύξηση του κατώτατου μισθού. Τι αύξηση; Απαντάτε: </w:t>
      </w:r>
      <w:r>
        <w:rPr>
          <w:rFonts w:eastAsia="Times New Roman" w:cs="Times New Roman"/>
          <w:szCs w:val="24"/>
        </w:rPr>
        <w:t>σ</w:t>
      </w:r>
      <w:r>
        <w:rPr>
          <w:rFonts w:eastAsia="Times New Roman" w:cs="Times New Roman"/>
          <w:szCs w:val="24"/>
        </w:rPr>
        <w:t xml:space="preserve">αν και αυτή που έκανε η </w:t>
      </w:r>
      <w:proofErr w:type="spellStart"/>
      <w:r>
        <w:rPr>
          <w:rFonts w:eastAsia="Times New Roman" w:cs="Times New Roman"/>
          <w:szCs w:val="24"/>
        </w:rPr>
        <w:t>μεταμνημονιακή</w:t>
      </w:r>
      <w:proofErr w:type="spellEnd"/>
      <w:r>
        <w:rPr>
          <w:rFonts w:eastAsia="Times New Roman" w:cs="Times New Roman"/>
          <w:szCs w:val="24"/>
        </w:rPr>
        <w:t xml:space="preserve"> Πορτογαλία, δηλαδή 80 λεπτά την ημέρα. </w:t>
      </w:r>
      <w:r>
        <w:rPr>
          <w:rFonts w:eastAsia="Times New Roman" w:cs="Times New Roman"/>
          <w:szCs w:val="24"/>
        </w:rPr>
        <w:lastRenderedPageBreak/>
        <w:t>Θέλετε να το στρογγυλοποιήσουμε προς τα πάνω και να το κάνουμε 1 ευρώ την ημέρα; Μα, ήδη έχετε φροντίσει να τους τα πάρετε μέσα από τη μείωση του αφορολόγητου, μέσα από την αύξησ</w:t>
      </w:r>
      <w:r>
        <w:rPr>
          <w:rFonts w:eastAsia="Times New Roman" w:cs="Times New Roman"/>
          <w:szCs w:val="24"/>
        </w:rPr>
        <w:t xml:space="preserve">η του ΕΝΦΙΑ που θα αφορά λαϊκά νοικοκυριά. </w:t>
      </w:r>
    </w:p>
    <w:p w14:paraId="381859B0" w14:textId="77777777" w:rsidR="00157B13" w:rsidRDefault="00A67906">
      <w:pPr>
        <w:spacing w:line="600" w:lineRule="auto"/>
        <w:ind w:firstLine="720"/>
        <w:jc w:val="both"/>
        <w:rPr>
          <w:rFonts w:eastAsia="Times New Roman" w:cs="Times New Roman"/>
          <w:color w:val="000000" w:themeColor="text1"/>
          <w:szCs w:val="24"/>
        </w:rPr>
      </w:pPr>
      <w:r>
        <w:rPr>
          <w:rFonts w:eastAsia="Times New Roman" w:cs="Times New Roman"/>
          <w:szCs w:val="24"/>
        </w:rPr>
        <w:t xml:space="preserve">Οι εργαζόμενοι τα χάνουν με άλλους τρόπους, όπως είναι για παράδειγμα αυτή την περίοδο η αύξηση στην τιμή των καυσίμων. Πώς θα γίνει αυτή η αύξηση; Με κρατική παρέμβαση, όπως ξεκάθαρα λέτε στο αναπτυξιακό σχέδιο </w:t>
      </w:r>
      <w:r>
        <w:rPr>
          <w:rFonts w:eastAsia="Times New Roman" w:cs="Times New Roman"/>
          <w:szCs w:val="24"/>
        </w:rPr>
        <w:t xml:space="preserve">-αναφέρθηκε από τον Σάκη </w:t>
      </w:r>
      <w:proofErr w:type="spellStart"/>
      <w:r>
        <w:rPr>
          <w:rFonts w:eastAsia="Times New Roman" w:cs="Times New Roman"/>
          <w:szCs w:val="24"/>
        </w:rPr>
        <w:t>Βαρδαλή</w:t>
      </w:r>
      <w:proofErr w:type="spellEnd"/>
      <w:r>
        <w:rPr>
          <w:rFonts w:eastAsia="Times New Roman" w:cs="Times New Roman"/>
          <w:szCs w:val="24"/>
        </w:rPr>
        <w:t xml:space="preserve"> προηγουμένως- και όχι με ελεύθερη διαπραγμάτευση που λέει η πρόταση νόμου του ΚΚΕ, αφού πρώτα φυσικά καταργηθεί η πράξη υπουργικού συμβουλίου και επανέλθει ο κατώτατος μισ</w:t>
      </w:r>
      <w:r w:rsidRPr="00396341">
        <w:rPr>
          <w:rFonts w:eastAsia="Times New Roman" w:cs="Times New Roman"/>
          <w:color w:val="000000" w:themeColor="text1"/>
          <w:szCs w:val="24"/>
        </w:rPr>
        <w:t xml:space="preserve">θός στα 751 ευρώ. </w:t>
      </w:r>
    </w:p>
    <w:p w14:paraId="381859B1" w14:textId="77777777" w:rsidR="00157B13" w:rsidRDefault="00A67906">
      <w:pPr>
        <w:spacing w:line="600" w:lineRule="auto"/>
        <w:ind w:firstLine="720"/>
        <w:jc w:val="both"/>
        <w:rPr>
          <w:rFonts w:eastAsia="Times New Roman" w:cs="Times New Roman"/>
          <w:color w:val="000000" w:themeColor="text1"/>
          <w:szCs w:val="24"/>
        </w:rPr>
      </w:pPr>
      <w:r w:rsidRPr="00396341">
        <w:rPr>
          <w:rFonts w:eastAsia="Times New Roman" w:cs="Times New Roman"/>
          <w:color w:val="000000" w:themeColor="text1"/>
          <w:szCs w:val="24"/>
        </w:rPr>
        <w:t>Το τονίζουμε αυτό, γιατί κάνετε δ</w:t>
      </w:r>
      <w:r w:rsidRPr="00396341">
        <w:rPr>
          <w:rFonts w:eastAsia="Times New Roman" w:cs="Times New Roman"/>
          <w:color w:val="000000" w:themeColor="text1"/>
          <w:szCs w:val="24"/>
        </w:rPr>
        <w:t xml:space="preserve">ιάφορα κόλπα τώρα τελευταία, προκειμένου να δικαιολογήσετε την κρατική αυτή παρέμβαση και να την εμφανίσετε με φιλεργατικό μανδύα. Δηλαδή, τι να εμφανίσετε; Τον νόμο της </w:t>
      </w:r>
      <w:r w:rsidRPr="00396341">
        <w:rPr>
          <w:rFonts w:eastAsia="Times New Roman" w:cs="Times New Roman"/>
          <w:color w:val="000000" w:themeColor="text1"/>
          <w:szCs w:val="24"/>
        </w:rPr>
        <w:t>κ</w:t>
      </w:r>
      <w:r w:rsidRPr="00396341">
        <w:rPr>
          <w:rFonts w:eastAsia="Times New Roman" w:cs="Times New Roman"/>
          <w:color w:val="000000" w:themeColor="text1"/>
          <w:szCs w:val="24"/>
        </w:rPr>
        <w:t>υβέρνησης Σαμαρά από το 2013 να τον επαναφέρετε και να τον παρουσιάσετε με φιλεργατικ</w:t>
      </w:r>
      <w:r w:rsidRPr="00396341">
        <w:rPr>
          <w:rFonts w:eastAsia="Times New Roman" w:cs="Times New Roman"/>
          <w:color w:val="000000" w:themeColor="text1"/>
          <w:szCs w:val="24"/>
        </w:rPr>
        <w:t>ό μανδύα και το ίδιο θα κάνετε και με τις συλλογικές συμβάσεις.</w:t>
      </w:r>
    </w:p>
    <w:p w14:paraId="381859B2" w14:textId="77777777" w:rsidR="00157B13" w:rsidRDefault="00A67906">
      <w:pPr>
        <w:tabs>
          <w:tab w:val="left" w:pos="2940"/>
        </w:tabs>
        <w:spacing w:line="600" w:lineRule="auto"/>
        <w:ind w:firstLine="720"/>
        <w:jc w:val="both"/>
        <w:rPr>
          <w:rFonts w:eastAsia="Times New Roman"/>
          <w:szCs w:val="24"/>
        </w:rPr>
      </w:pPr>
      <w:r w:rsidRPr="006B2E27">
        <w:rPr>
          <w:rFonts w:eastAsia="Times New Roman"/>
          <w:szCs w:val="24"/>
        </w:rPr>
        <w:lastRenderedPageBreak/>
        <w:t>Θα είναι μια επαναφορά</w:t>
      </w:r>
      <w:r w:rsidRPr="006B2E27">
        <w:rPr>
          <w:rFonts w:eastAsia="Times New Roman"/>
          <w:szCs w:val="24"/>
        </w:rPr>
        <w:t xml:space="preserve"> </w:t>
      </w:r>
      <w:r w:rsidRPr="006B2E27">
        <w:rPr>
          <w:rFonts w:eastAsia="Times New Roman"/>
          <w:szCs w:val="24"/>
        </w:rPr>
        <w:t>-</w:t>
      </w:r>
      <w:r w:rsidRPr="006B2E27">
        <w:rPr>
          <w:rFonts w:eastAsia="Times New Roman"/>
          <w:szCs w:val="24"/>
        </w:rPr>
        <w:t xml:space="preserve"> </w:t>
      </w:r>
      <w:r w:rsidRPr="006B2E27">
        <w:rPr>
          <w:rFonts w:eastAsia="Times New Roman"/>
          <w:szCs w:val="24"/>
        </w:rPr>
        <w:t>καρικατούρα με απαγορευτικούς όρους και προϋποθέσεις και, κυρίως, με τη διατήρηση του κατώτατου μισθού στα χαμηλά επίπεδα, που θα λειτουργεί ως μηχανισμός συμπίεσης το</w:t>
      </w:r>
      <w:r w:rsidRPr="006B2E27">
        <w:rPr>
          <w:rFonts w:eastAsia="Times New Roman"/>
          <w:szCs w:val="24"/>
        </w:rPr>
        <w:t>υ μέσου μισθού προς τα κάτω.</w:t>
      </w:r>
    </w:p>
    <w:p w14:paraId="381859B3" w14:textId="77777777" w:rsidR="00157B13" w:rsidRDefault="00A67906">
      <w:pPr>
        <w:tabs>
          <w:tab w:val="left" w:pos="2940"/>
        </w:tabs>
        <w:spacing w:line="600" w:lineRule="auto"/>
        <w:ind w:firstLine="720"/>
        <w:jc w:val="both"/>
        <w:rPr>
          <w:rFonts w:eastAsia="Times New Roman"/>
          <w:szCs w:val="24"/>
        </w:rPr>
      </w:pPr>
      <w:r>
        <w:rPr>
          <w:rFonts w:eastAsia="Times New Roman"/>
          <w:szCs w:val="24"/>
        </w:rPr>
        <w:t>Άρα, κύριοι της Κυβέρνησης, όσα λέτε είναι αέρας κοπανιστός. Είναι αέρας κοπανιστός όσα λέτε για την προστασία της νομιμότητας και την καταπολέμηση της μαύρης και παράνομης εργασίας, γιατί το πρόβλημα, εκτός από την παράνομη ερ</w:t>
      </w:r>
      <w:r>
        <w:rPr>
          <w:rFonts w:eastAsia="Times New Roman"/>
          <w:szCs w:val="24"/>
        </w:rPr>
        <w:t>γασία που ανθεί εξαιτίας όλης αυτής της πανσπερμίας των εργασιακών σχέσεων, είναι και η νομική εργασία. Είναι, δηλαδή, αυτή η νομιμότητα, είναι όλο αυτό το νομοθετικό τερατούργημα, που θέλετε κιόλας να το κωδικοποιήστε, η οποία με νόμιμο τρόπο θωρακίζει τη</w:t>
      </w:r>
      <w:r>
        <w:rPr>
          <w:rFonts w:eastAsia="Times New Roman"/>
          <w:szCs w:val="24"/>
        </w:rPr>
        <w:t xml:space="preserve">ν εργοδοτική ασυδοσία και την εργοδοτική εκμετάλλευση. </w:t>
      </w:r>
    </w:p>
    <w:p w14:paraId="381859B4" w14:textId="77777777" w:rsidR="00157B13" w:rsidRDefault="00A67906">
      <w:pPr>
        <w:tabs>
          <w:tab w:val="left" w:pos="2940"/>
        </w:tabs>
        <w:spacing w:line="600" w:lineRule="auto"/>
        <w:ind w:firstLine="720"/>
        <w:jc w:val="both"/>
        <w:rPr>
          <w:rFonts w:eastAsia="Times New Roman"/>
          <w:szCs w:val="24"/>
        </w:rPr>
      </w:pPr>
      <w:r>
        <w:rPr>
          <w:rFonts w:eastAsia="Times New Roman"/>
          <w:szCs w:val="24"/>
        </w:rPr>
        <w:t>Αυτό αποδεικνύεται, εκτός των άλλων, και από την κλιμάκωση της τρομοκρατίας στους χώρους δουλειάς, από τη βιομηχανία διώξεων σε βάρος συνδικαλιστών, πρωτοπόρων εργατών, αγωνιστών. Μόνο τους τελευταίου</w:t>
      </w:r>
      <w:r>
        <w:rPr>
          <w:rFonts w:eastAsia="Times New Roman"/>
          <w:szCs w:val="24"/>
        </w:rPr>
        <w:t xml:space="preserve">ς μήνες έχουν κατατεθεί δεκάδες </w:t>
      </w:r>
      <w:r>
        <w:rPr>
          <w:rFonts w:eastAsia="Times New Roman"/>
          <w:szCs w:val="24"/>
        </w:rPr>
        <w:lastRenderedPageBreak/>
        <w:t xml:space="preserve">επίκαιρες απλές ερωτήσεις, αναφορές από το ΚΚΕ για τέτοιες συνδικαλιστικές διώξεις. Τις έχω και μπροστά μου. </w:t>
      </w:r>
    </w:p>
    <w:p w14:paraId="381859B5" w14:textId="77777777" w:rsidR="00157B13" w:rsidRDefault="00A67906">
      <w:pPr>
        <w:tabs>
          <w:tab w:val="left" w:pos="2940"/>
        </w:tabs>
        <w:spacing w:line="600" w:lineRule="auto"/>
        <w:ind w:firstLine="720"/>
        <w:jc w:val="both"/>
        <w:rPr>
          <w:rFonts w:eastAsia="Times New Roman"/>
          <w:szCs w:val="24"/>
        </w:rPr>
      </w:pPr>
      <w:r>
        <w:rPr>
          <w:rFonts w:eastAsia="Times New Roman"/>
          <w:szCs w:val="24"/>
        </w:rPr>
        <w:t xml:space="preserve">Κάποιες απ‘ αυτές είναι οι ακόλουθες: «ΚΑΡΥΠΙΔΗΣ», εταιρεία «ΣΑΒΟΪΔΑΚΗΣ», απόλυση εργαζόμενης μέλους του </w:t>
      </w:r>
      <w:r>
        <w:rPr>
          <w:rFonts w:eastAsia="Times New Roman"/>
          <w:szCs w:val="24"/>
        </w:rPr>
        <w:t>δ</w:t>
      </w:r>
      <w:r>
        <w:rPr>
          <w:rFonts w:eastAsia="Times New Roman"/>
          <w:szCs w:val="24"/>
        </w:rPr>
        <w:t>ιοικητικ</w:t>
      </w:r>
      <w:r>
        <w:rPr>
          <w:rFonts w:eastAsia="Times New Roman"/>
          <w:szCs w:val="24"/>
        </w:rPr>
        <w:t xml:space="preserve">ού </w:t>
      </w:r>
      <w:r>
        <w:rPr>
          <w:rFonts w:eastAsia="Times New Roman"/>
          <w:szCs w:val="24"/>
        </w:rPr>
        <w:t>σ</w:t>
      </w:r>
      <w:r>
        <w:rPr>
          <w:rFonts w:eastAsia="Times New Roman"/>
          <w:szCs w:val="24"/>
        </w:rPr>
        <w:t>υμβουλίου, επιχείρηση «</w:t>
      </w:r>
      <w:r>
        <w:rPr>
          <w:rFonts w:eastAsia="Times New Roman"/>
          <w:szCs w:val="24"/>
          <w:lang w:val="en-US"/>
        </w:rPr>
        <w:t>GREENMEDIA</w:t>
      </w:r>
      <w:r>
        <w:rPr>
          <w:rFonts w:eastAsia="Times New Roman"/>
          <w:szCs w:val="24"/>
        </w:rPr>
        <w:t>»</w:t>
      </w:r>
      <w:r w:rsidRPr="00AD6EA6">
        <w:rPr>
          <w:rFonts w:eastAsia="Times New Roman"/>
          <w:szCs w:val="24"/>
        </w:rPr>
        <w:t xml:space="preserve"> </w:t>
      </w:r>
      <w:r>
        <w:rPr>
          <w:rFonts w:eastAsia="Times New Roman"/>
          <w:szCs w:val="24"/>
        </w:rPr>
        <w:t>με εφαρμογή ανταπεργίας, απολύσεις</w:t>
      </w:r>
      <w:r w:rsidRPr="009B6E1B">
        <w:rPr>
          <w:rFonts w:eastAsia="Times New Roman"/>
          <w:szCs w:val="24"/>
        </w:rPr>
        <w:t xml:space="preserve"> </w:t>
      </w:r>
      <w:r>
        <w:rPr>
          <w:rFonts w:eastAsia="Times New Roman"/>
          <w:szCs w:val="24"/>
        </w:rPr>
        <w:t>και συνδικαλιστικές διώξεις σε εταιρείες «ΑΝΑΜΕΤΤ» και «ΒΙΑΝΑΤ» του Ομίλου Στασινόπουλου και πολλές άλλες, τις οποίες καταθέτουμε στα Πρακτικά και οι οποίες αποδεικνύουν ότι μάλλον δ</w:t>
      </w:r>
      <w:r>
        <w:rPr>
          <w:rFonts w:eastAsia="Times New Roman"/>
          <w:szCs w:val="24"/>
        </w:rPr>
        <w:t xml:space="preserve">εν έχει τρομάξει και πολύ η εργοδοσία από την πολιτική σας. </w:t>
      </w:r>
    </w:p>
    <w:p w14:paraId="381859B6" w14:textId="77777777" w:rsidR="00157B13" w:rsidRDefault="00A67906">
      <w:pPr>
        <w:tabs>
          <w:tab w:val="left" w:pos="2940"/>
        </w:tabs>
        <w:spacing w:line="600" w:lineRule="auto"/>
        <w:ind w:firstLine="720"/>
        <w:jc w:val="both"/>
        <w:rPr>
          <w:rFonts w:eastAsia="Times New Roman"/>
          <w:szCs w:val="24"/>
        </w:rPr>
      </w:pPr>
      <w:r>
        <w:rPr>
          <w:rFonts w:eastAsia="Times New Roman"/>
          <w:szCs w:val="24"/>
        </w:rPr>
        <w:t xml:space="preserve">(Στο σημείο αυτό ο Βουλευτής κ. Ιωάννης Γκιόκας καταθέτει για τα Πρακτικά τα προαναφερθέντα έγγραφα,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w:t>
      </w:r>
      <w:r>
        <w:rPr>
          <w:rFonts w:eastAsia="Times New Roman"/>
          <w:szCs w:val="24"/>
        </w:rPr>
        <w:t xml:space="preserve">κών της Βουλής) </w:t>
      </w:r>
    </w:p>
    <w:p w14:paraId="381859B7" w14:textId="77777777" w:rsidR="00157B13" w:rsidRDefault="00A67906">
      <w:pPr>
        <w:tabs>
          <w:tab w:val="left" w:pos="2940"/>
        </w:tabs>
        <w:spacing w:line="600" w:lineRule="auto"/>
        <w:ind w:firstLine="720"/>
        <w:jc w:val="both"/>
        <w:rPr>
          <w:rFonts w:eastAsia="Times New Roman"/>
          <w:szCs w:val="24"/>
        </w:rPr>
      </w:pPr>
      <w:r>
        <w:rPr>
          <w:rFonts w:eastAsia="Times New Roman"/>
          <w:szCs w:val="24"/>
        </w:rPr>
        <w:lastRenderedPageBreak/>
        <w:t>Το αντίθετο συμβαίνει. Μάλλον έχει ξεσαλώσει και αποδείχθηκε και αυτό, φυσικά, και από τα τελευταία γεγονότα στον Πειραιά, όπου μέσα σε τέσσερις μέρες βγήκαν πέντε δικαστικές αποφάσεις που κήρυτταν παράνομη την απεργία των λιμενεργατών.</w:t>
      </w:r>
    </w:p>
    <w:p w14:paraId="381859B8" w14:textId="77777777" w:rsidR="00157B13" w:rsidRDefault="00A67906">
      <w:pPr>
        <w:tabs>
          <w:tab w:val="left" w:pos="2940"/>
        </w:tabs>
        <w:spacing w:line="600" w:lineRule="auto"/>
        <w:ind w:firstLine="720"/>
        <w:jc w:val="both"/>
        <w:rPr>
          <w:rFonts w:eastAsia="Times New Roman"/>
          <w:szCs w:val="24"/>
        </w:rPr>
      </w:pPr>
      <w:r>
        <w:rPr>
          <w:rFonts w:eastAsia="Times New Roman"/>
          <w:szCs w:val="24"/>
        </w:rPr>
        <w:t>Αυ</w:t>
      </w:r>
      <w:r>
        <w:rPr>
          <w:rFonts w:eastAsia="Times New Roman"/>
          <w:szCs w:val="24"/>
        </w:rPr>
        <w:t>τό είναι το νομοθετικό πλαίσιο που έχετε φτιάξει και έχει γίνει και ανέκδοτο πλέον στους χώρους δουλειάς. Η απεργία θα βγαίνει παράνομη</w:t>
      </w:r>
      <w:r>
        <w:rPr>
          <w:rFonts w:eastAsia="Times New Roman"/>
          <w:szCs w:val="24"/>
        </w:rPr>
        <w:t>,</w:t>
      </w:r>
      <w:r>
        <w:rPr>
          <w:rFonts w:eastAsia="Times New Roman"/>
          <w:szCs w:val="24"/>
        </w:rPr>
        <w:t xml:space="preserve"> ακόμη κι αν ο εργαζόμενος δεν φορά κράνος. </w:t>
      </w:r>
    </w:p>
    <w:p w14:paraId="381859B9" w14:textId="77777777" w:rsidR="00157B13" w:rsidRDefault="00A67906">
      <w:pPr>
        <w:tabs>
          <w:tab w:val="left" w:pos="2940"/>
        </w:tabs>
        <w:spacing w:line="600" w:lineRule="auto"/>
        <w:ind w:firstLine="720"/>
        <w:jc w:val="both"/>
        <w:rPr>
          <w:rFonts w:eastAsia="Times New Roman"/>
          <w:szCs w:val="24"/>
        </w:rPr>
      </w:pPr>
      <w:r>
        <w:rPr>
          <w:rFonts w:eastAsia="Times New Roman"/>
          <w:szCs w:val="24"/>
        </w:rPr>
        <w:t>Όμως ιδιαίτερα η τελευταία απεργία στον Πειραιά έχει και διαφορετική ανάγνω</w:t>
      </w:r>
      <w:r>
        <w:rPr>
          <w:rFonts w:eastAsia="Times New Roman"/>
          <w:szCs w:val="24"/>
        </w:rPr>
        <w:t>ση, δηλαδή ότι οι εργαζόμενοι με τον αγώνα τους, την οργάνωσή τους μπορούν να ξεπεράσουν εμπόδια, να επιβάλλουν κάποια θετικά μέτρα υπέρ τους και αυτός είναι ο δρόμος που πρέπει να ακολουθήσουν και για να ξηλωθεί όλο αυτό το αντεργατικό οπλοστάσιο, αλλά πά</w:t>
      </w:r>
      <w:r>
        <w:rPr>
          <w:rFonts w:eastAsia="Times New Roman"/>
          <w:szCs w:val="24"/>
        </w:rPr>
        <w:t>νω απ’ όλα για να ανατραπεί ριζικά αυτή η πολιτική.</w:t>
      </w:r>
    </w:p>
    <w:p w14:paraId="381859BA" w14:textId="77777777" w:rsidR="00157B13" w:rsidRDefault="00A67906">
      <w:pPr>
        <w:tabs>
          <w:tab w:val="left" w:pos="2940"/>
        </w:tabs>
        <w:spacing w:line="600" w:lineRule="auto"/>
        <w:ind w:firstLine="720"/>
        <w:jc w:val="both"/>
        <w:rPr>
          <w:rFonts w:eastAsia="Times New Roman"/>
          <w:szCs w:val="24"/>
        </w:rPr>
      </w:pPr>
      <w:r w:rsidRPr="009B6E1B">
        <w:rPr>
          <w:rFonts w:eastAsia="Times New Roman"/>
          <w:b/>
          <w:szCs w:val="24"/>
        </w:rPr>
        <w:t xml:space="preserve">ΠΡΟΕΔΡΕΥΩΝ (Δημήτριος </w:t>
      </w:r>
      <w:proofErr w:type="spellStart"/>
      <w:r w:rsidRPr="009B6E1B">
        <w:rPr>
          <w:rFonts w:eastAsia="Times New Roman"/>
          <w:b/>
          <w:szCs w:val="24"/>
        </w:rPr>
        <w:t>Κρεμαστινός</w:t>
      </w:r>
      <w:proofErr w:type="spellEnd"/>
      <w:r w:rsidRPr="009B6E1B">
        <w:rPr>
          <w:rFonts w:eastAsia="Times New Roman"/>
          <w:b/>
          <w:szCs w:val="24"/>
        </w:rPr>
        <w:t>):</w:t>
      </w:r>
      <w:r>
        <w:rPr>
          <w:rFonts w:eastAsia="Times New Roman"/>
          <w:b/>
          <w:szCs w:val="24"/>
        </w:rPr>
        <w:t xml:space="preserve"> </w:t>
      </w:r>
      <w:r>
        <w:rPr>
          <w:rFonts w:eastAsia="Times New Roman"/>
          <w:szCs w:val="24"/>
        </w:rPr>
        <w:t>Ευχαριστώ.</w:t>
      </w:r>
    </w:p>
    <w:p w14:paraId="381859BB" w14:textId="77777777" w:rsidR="00157B13" w:rsidRDefault="00A67906">
      <w:pPr>
        <w:tabs>
          <w:tab w:val="left" w:pos="2940"/>
        </w:tabs>
        <w:spacing w:line="600" w:lineRule="auto"/>
        <w:ind w:firstLine="720"/>
        <w:jc w:val="both"/>
        <w:rPr>
          <w:rFonts w:eastAsia="Times New Roman"/>
          <w:szCs w:val="24"/>
        </w:rPr>
      </w:pPr>
      <w:r>
        <w:rPr>
          <w:rFonts w:eastAsia="Times New Roman"/>
          <w:szCs w:val="24"/>
        </w:rPr>
        <w:t>Προχωρούμε με τον επόμενο ομιλητή, τον Βουλευτή κ. Δελή.</w:t>
      </w:r>
    </w:p>
    <w:p w14:paraId="381859BC" w14:textId="77777777" w:rsidR="00157B13" w:rsidRDefault="00A67906">
      <w:pPr>
        <w:tabs>
          <w:tab w:val="left" w:pos="2940"/>
        </w:tabs>
        <w:spacing w:line="600" w:lineRule="auto"/>
        <w:ind w:firstLine="720"/>
        <w:jc w:val="both"/>
        <w:rPr>
          <w:rFonts w:eastAsia="Times New Roman"/>
          <w:szCs w:val="24"/>
        </w:rPr>
      </w:pPr>
      <w:r>
        <w:rPr>
          <w:rFonts w:eastAsia="Times New Roman"/>
          <w:szCs w:val="24"/>
        </w:rPr>
        <w:lastRenderedPageBreak/>
        <w:t xml:space="preserve">Έχετε πέντε λεπτά </w:t>
      </w:r>
      <w:proofErr w:type="spellStart"/>
      <w:r>
        <w:rPr>
          <w:rFonts w:eastAsia="Times New Roman"/>
          <w:szCs w:val="24"/>
        </w:rPr>
        <w:t>πρωτολογία</w:t>
      </w:r>
      <w:proofErr w:type="spellEnd"/>
      <w:r>
        <w:rPr>
          <w:rFonts w:eastAsia="Times New Roman"/>
          <w:szCs w:val="24"/>
        </w:rPr>
        <w:t xml:space="preserve"> και τρία λεπτά δευτερολογία. Θέλετε να τα </w:t>
      </w:r>
      <w:proofErr w:type="spellStart"/>
      <w:r>
        <w:rPr>
          <w:rFonts w:eastAsia="Times New Roman"/>
          <w:szCs w:val="24"/>
        </w:rPr>
        <w:t>συγκεράσουμε</w:t>
      </w:r>
      <w:proofErr w:type="spellEnd"/>
      <w:r>
        <w:rPr>
          <w:rFonts w:eastAsia="Times New Roman"/>
          <w:szCs w:val="24"/>
        </w:rPr>
        <w:t xml:space="preserve"> και να τα </w:t>
      </w:r>
      <w:r>
        <w:rPr>
          <w:rFonts w:eastAsia="Times New Roman"/>
          <w:szCs w:val="24"/>
        </w:rPr>
        <w:t>κάνουμε οχτώ;</w:t>
      </w:r>
      <w:r w:rsidRPr="00543387">
        <w:rPr>
          <w:rFonts w:eastAsia="Times New Roman"/>
          <w:szCs w:val="24"/>
        </w:rPr>
        <w:t xml:space="preserve"> </w:t>
      </w:r>
    </w:p>
    <w:p w14:paraId="381859BD" w14:textId="77777777" w:rsidR="00157B13" w:rsidRDefault="00A67906">
      <w:pPr>
        <w:tabs>
          <w:tab w:val="left" w:pos="2940"/>
        </w:tabs>
        <w:spacing w:line="600" w:lineRule="auto"/>
        <w:ind w:firstLine="720"/>
        <w:jc w:val="both"/>
        <w:rPr>
          <w:rFonts w:eastAsia="Times New Roman"/>
          <w:szCs w:val="24"/>
        </w:rPr>
      </w:pPr>
      <w:r w:rsidRPr="009B6E1B">
        <w:rPr>
          <w:rFonts w:eastAsia="Times New Roman"/>
          <w:b/>
          <w:szCs w:val="24"/>
        </w:rPr>
        <w:t>ΙΩΑΝΝΗΣ ΔΕΛΗΣ:</w:t>
      </w:r>
      <w:r w:rsidRPr="00543387">
        <w:rPr>
          <w:rFonts w:eastAsia="Times New Roman"/>
          <w:szCs w:val="24"/>
        </w:rPr>
        <w:t xml:space="preserve"> </w:t>
      </w:r>
      <w:r>
        <w:rPr>
          <w:rFonts w:eastAsia="Times New Roman"/>
          <w:szCs w:val="24"/>
        </w:rPr>
        <w:t>Ευχαριστώ, κύριε Πρόεδρε.</w:t>
      </w:r>
    </w:p>
    <w:p w14:paraId="381859BE" w14:textId="77777777" w:rsidR="00157B13" w:rsidRDefault="00A67906">
      <w:pPr>
        <w:tabs>
          <w:tab w:val="left" w:pos="2940"/>
        </w:tabs>
        <w:spacing w:line="600" w:lineRule="auto"/>
        <w:ind w:firstLine="720"/>
        <w:jc w:val="both"/>
        <w:rPr>
          <w:rFonts w:eastAsia="Times New Roman"/>
          <w:szCs w:val="24"/>
        </w:rPr>
      </w:pPr>
      <w:r w:rsidRPr="00543387">
        <w:rPr>
          <w:rFonts w:eastAsia="Times New Roman"/>
          <w:b/>
          <w:bCs/>
        </w:rPr>
        <w:t xml:space="preserve">ΠΡΟΕΔΡΕΥΩΝ (Δημήτριος </w:t>
      </w:r>
      <w:proofErr w:type="spellStart"/>
      <w:r w:rsidRPr="00543387">
        <w:rPr>
          <w:rFonts w:eastAsia="Times New Roman"/>
          <w:b/>
          <w:bCs/>
        </w:rPr>
        <w:t>Κρεμαστινός</w:t>
      </w:r>
      <w:proofErr w:type="spellEnd"/>
      <w:r w:rsidRPr="00543387">
        <w:rPr>
          <w:rFonts w:eastAsia="Times New Roman"/>
          <w:b/>
          <w:bCs/>
        </w:rPr>
        <w:t>):</w:t>
      </w:r>
      <w:r>
        <w:rPr>
          <w:rFonts w:eastAsia="Times New Roman"/>
          <w:szCs w:val="24"/>
        </w:rPr>
        <w:t xml:space="preserve"> Κύριε Δελή, έχετε τον λόγο.</w:t>
      </w:r>
    </w:p>
    <w:p w14:paraId="381859BF" w14:textId="77777777" w:rsidR="00157B13" w:rsidRDefault="00A67906">
      <w:pPr>
        <w:tabs>
          <w:tab w:val="left" w:pos="2940"/>
        </w:tabs>
        <w:spacing w:line="600" w:lineRule="auto"/>
        <w:ind w:firstLine="720"/>
        <w:jc w:val="both"/>
        <w:rPr>
          <w:rFonts w:eastAsia="Times New Roman"/>
          <w:szCs w:val="24"/>
        </w:rPr>
      </w:pPr>
      <w:r w:rsidRPr="009B6E1B">
        <w:rPr>
          <w:rFonts w:eastAsia="Times New Roman"/>
          <w:b/>
          <w:szCs w:val="24"/>
        </w:rPr>
        <w:t>ΙΩΑΝΝΗΣ ΔΕΛΗΣ:</w:t>
      </w:r>
      <w:r>
        <w:rPr>
          <w:rFonts w:eastAsia="Times New Roman"/>
          <w:szCs w:val="24"/>
        </w:rPr>
        <w:t xml:space="preserve"> Οι συλλογικές συμβάσεις εργασίας δεν είναι μόνο ο μισθός των εργαζομένων, είναι και οι εργασιακές σχέσεις, τα ωράρια, τα </w:t>
      </w:r>
      <w:r>
        <w:rPr>
          <w:rFonts w:eastAsia="Times New Roman"/>
          <w:szCs w:val="24"/>
        </w:rPr>
        <w:t>συνδικαλιστικά δικαιώματα, τα ζητήματα ασφάλειας και υγιεινής στην εργασία.</w:t>
      </w:r>
    </w:p>
    <w:p w14:paraId="381859C0" w14:textId="77777777" w:rsidR="00157B13" w:rsidRDefault="00A67906">
      <w:pPr>
        <w:tabs>
          <w:tab w:val="left" w:pos="2940"/>
        </w:tabs>
        <w:spacing w:line="600" w:lineRule="auto"/>
        <w:ind w:firstLine="720"/>
        <w:jc w:val="both"/>
        <w:rPr>
          <w:rFonts w:eastAsia="Times New Roman"/>
          <w:szCs w:val="24"/>
        </w:rPr>
      </w:pPr>
      <w:r>
        <w:rPr>
          <w:rFonts w:eastAsia="Times New Roman"/>
          <w:szCs w:val="24"/>
        </w:rPr>
        <w:t>Καταλαβαίνουμε, λοιπόν, την τεράστια σημασία που έχουν οι συμβάσεις για τους εργαζόμενους, όπως καταλαβαίνουμε και γιατί ασχολούνται τόσο πολύ με αυτές οι εργοδότες, οι καπιταλιστέ</w:t>
      </w:r>
      <w:r>
        <w:rPr>
          <w:rFonts w:eastAsia="Times New Roman"/>
          <w:szCs w:val="24"/>
        </w:rPr>
        <w:t>ς και το κράτος τους, αφού ξέρουν ότι ανάλογα με το περιεχόμενο αυτών των συμβάσεων</w:t>
      </w:r>
      <w:r>
        <w:rPr>
          <w:rFonts w:eastAsia="Times New Roman"/>
          <w:szCs w:val="24"/>
        </w:rPr>
        <w:t>,</w:t>
      </w:r>
      <w:r>
        <w:rPr>
          <w:rFonts w:eastAsia="Times New Roman"/>
          <w:szCs w:val="24"/>
        </w:rPr>
        <w:t xml:space="preserve"> αυξάνεται ή μειώνεται ο βαθμός εκμετάλλευσης των εργαζομένων άρα και τα κέρδη τους.</w:t>
      </w:r>
    </w:p>
    <w:p w14:paraId="381859C1" w14:textId="77777777" w:rsidR="00157B13" w:rsidRDefault="00A67906">
      <w:pPr>
        <w:tabs>
          <w:tab w:val="left" w:pos="2940"/>
        </w:tabs>
        <w:spacing w:line="600" w:lineRule="auto"/>
        <w:ind w:firstLine="720"/>
        <w:jc w:val="both"/>
        <w:rPr>
          <w:rFonts w:eastAsia="Times New Roman"/>
          <w:szCs w:val="24"/>
        </w:rPr>
      </w:pPr>
      <w:r>
        <w:rPr>
          <w:rFonts w:eastAsia="Times New Roman"/>
          <w:szCs w:val="24"/>
        </w:rPr>
        <w:lastRenderedPageBreak/>
        <w:t xml:space="preserve">Να γιατί το χτύπημα στις συλλογικές διαπραγματεύσεις και τους μισθούς αποτελεί σταθερά </w:t>
      </w:r>
      <w:r>
        <w:rPr>
          <w:rFonts w:eastAsia="Times New Roman"/>
          <w:szCs w:val="24"/>
        </w:rPr>
        <w:t xml:space="preserve">τον πυρήνα της επίθεσης των επιχειρηματικών ομίλων και των </w:t>
      </w:r>
      <w:proofErr w:type="spellStart"/>
      <w:r>
        <w:rPr>
          <w:rFonts w:eastAsia="Times New Roman"/>
          <w:szCs w:val="24"/>
        </w:rPr>
        <w:t>κυβερνήσεών</w:t>
      </w:r>
      <w:proofErr w:type="spellEnd"/>
      <w:r>
        <w:rPr>
          <w:rFonts w:eastAsia="Times New Roman"/>
          <w:szCs w:val="24"/>
        </w:rPr>
        <w:t xml:space="preserve"> τους, προκειμένου να εξυπηρετήσουν τη λεγόμενη ανταγωνιστικότητα της οικονομίας τους. Γι’ αυτό ποτέ αυτό το κράτος δεν αφήνει ελεύθερες τις συλλογικές διαπραγματεύσεις, καθώς με μια σει</w:t>
      </w:r>
      <w:r>
        <w:rPr>
          <w:rFonts w:eastAsia="Times New Roman"/>
          <w:szCs w:val="24"/>
        </w:rPr>
        <w:t>ρά νόμους καθορίζει το πλαίσι</w:t>
      </w:r>
      <w:r>
        <w:rPr>
          <w:rFonts w:eastAsia="Times New Roman"/>
          <w:szCs w:val="24"/>
        </w:rPr>
        <w:t>ο</w:t>
      </w:r>
      <w:r>
        <w:rPr>
          <w:rFonts w:eastAsia="Times New Roman"/>
          <w:szCs w:val="24"/>
        </w:rPr>
        <w:t xml:space="preserve"> τους.</w:t>
      </w:r>
    </w:p>
    <w:p w14:paraId="381859C2" w14:textId="77777777" w:rsidR="00157B13" w:rsidRDefault="00A67906">
      <w:pPr>
        <w:tabs>
          <w:tab w:val="left" w:pos="2940"/>
        </w:tabs>
        <w:spacing w:line="600" w:lineRule="auto"/>
        <w:ind w:firstLine="720"/>
        <w:jc w:val="both"/>
        <w:rPr>
          <w:rFonts w:eastAsia="Times New Roman"/>
          <w:szCs w:val="24"/>
        </w:rPr>
      </w:pPr>
      <w:r>
        <w:rPr>
          <w:rFonts w:eastAsia="Times New Roman"/>
          <w:szCs w:val="24"/>
        </w:rPr>
        <w:t>Τελικά και οι συλλογικές συμβάσεις είναι ζήτημα συσχετισμών ανάμεσα στους εργαζόμενους και τα συνδικάτα τους από τη μια και τους εργοδότες και το κράτος τους από την άλλη. Με την καπιταλιστική κρίση και με τους νόμους τ</w:t>
      </w:r>
      <w:r>
        <w:rPr>
          <w:rFonts w:eastAsia="Times New Roman"/>
          <w:szCs w:val="24"/>
        </w:rPr>
        <w:t>ων μνημονίων αυτές οι συμβάσεις δέχονται συντριπτικά πλήγματα.</w:t>
      </w:r>
    </w:p>
    <w:p w14:paraId="381859C3" w14:textId="77777777" w:rsidR="00157B13" w:rsidRDefault="00A67906">
      <w:pPr>
        <w:tabs>
          <w:tab w:val="left" w:pos="2940"/>
        </w:tabs>
        <w:spacing w:line="600" w:lineRule="auto"/>
        <w:ind w:firstLine="720"/>
        <w:jc w:val="both"/>
        <w:rPr>
          <w:rFonts w:eastAsia="Times New Roman"/>
          <w:szCs w:val="24"/>
        </w:rPr>
      </w:pPr>
      <w:r>
        <w:rPr>
          <w:rFonts w:eastAsia="Times New Roman"/>
          <w:szCs w:val="24"/>
        </w:rPr>
        <w:t xml:space="preserve">Καταργούνται, ουσιαστικά, οι κλαδικές και </w:t>
      </w:r>
      <w:proofErr w:type="spellStart"/>
      <w:r>
        <w:rPr>
          <w:rFonts w:eastAsia="Times New Roman"/>
          <w:szCs w:val="24"/>
        </w:rPr>
        <w:t>ομοιοεπαγγελματικές</w:t>
      </w:r>
      <w:proofErr w:type="spellEnd"/>
      <w:r>
        <w:rPr>
          <w:rFonts w:eastAsia="Times New Roman"/>
          <w:szCs w:val="24"/>
        </w:rPr>
        <w:t xml:space="preserve"> συμβάσεις σε όλους σχεδόν τους κλάδους και μόνο επιχειρησιακές συμβάσεις υπάρχουν πια και αυτές όχι παντού, ενώ πολλές επιχειρήσεις</w:t>
      </w:r>
      <w:r>
        <w:rPr>
          <w:rFonts w:eastAsia="Times New Roman"/>
          <w:szCs w:val="24"/>
        </w:rPr>
        <w:t xml:space="preserve"> εφαρμόζουν ατομικές συμβάσεις ορισμένου χρόνου και το φαινόμενο των ενοικιαζόμενων εργαζόμενων επεκτείνεται.</w:t>
      </w:r>
    </w:p>
    <w:p w14:paraId="381859C4" w14:textId="77777777" w:rsidR="00157B13" w:rsidRDefault="00A67906">
      <w:pPr>
        <w:tabs>
          <w:tab w:val="left" w:pos="2940"/>
        </w:tabs>
        <w:spacing w:line="600" w:lineRule="auto"/>
        <w:ind w:firstLine="720"/>
        <w:jc w:val="both"/>
        <w:rPr>
          <w:rFonts w:eastAsia="Times New Roman"/>
          <w:szCs w:val="24"/>
        </w:rPr>
      </w:pPr>
      <w:r>
        <w:rPr>
          <w:rFonts w:eastAsia="Times New Roman"/>
          <w:szCs w:val="24"/>
        </w:rPr>
        <w:lastRenderedPageBreak/>
        <w:t xml:space="preserve">Η </w:t>
      </w:r>
      <w:proofErr w:type="spellStart"/>
      <w:r>
        <w:rPr>
          <w:rFonts w:eastAsia="Times New Roman"/>
          <w:szCs w:val="24"/>
        </w:rPr>
        <w:t>μετενέργεια</w:t>
      </w:r>
      <w:proofErr w:type="spellEnd"/>
      <w:r>
        <w:rPr>
          <w:rFonts w:eastAsia="Times New Roman"/>
          <w:szCs w:val="24"/>
        </w:rPr>
        <w:t xml:space="preserve"> των συμβάσεων που έχει</w:t>
      </w:r>
      <w:r>
        <w:rPr>
          <w:rFonts w:eastAsia="Times New Roman"/>
          <w:szCs w:val="24"/>
        </w:rPr>
        <w:t>,</w:t>
      </w:r>
      <w:r>
        <w:rPr>
          <w:rFonts w:eastAsia="Times New Roman"/>
          <w:szCs w:val="24"/>
        </w:rPr>
        <w:t xml:space="preserve"> περιορίζεται χρονικά και ουσιαστικά ακυρώνεται, ενώ παύει να ισχύει η </w:t>
      </w:r>
      <w:proofErr w:type="spellStart"/>
      <w:r>
        <w:rPr>
          <w:rFonts w:eastAsia="Times New Roman"/>
          <w:szCs w:val="24"/>
        </w:rPr>
        <w:t>υποχρεωτικότητα</w:t>
      </w:r>
      <w:proofErr w:type="spellEnd"/>
      <w:r>
        <w:rPr>
          <w:rFonts w:eastAsia="Times New Roman"/>
          <w:szCs w:val="24"/>
        </w:rPr>
        <w:t xml:space="preserve"> και η γενίκευση των συ</w:t>
      </w:r>
      <w:r>
        <w:rPr>
          <w:rFonts w:eastAsia="Times New Roman"/>
          <w:szCs w:val="24"/>
        </w:rPr>
        <w:t xml:space="preserve">λλογικών συμβάσεων. </w:t>
      </w:r>
    </w:p>
    <w:p w14:paraId="381859C5" w14:textId="77777777" w:rsidR="00157B13" w:rsidRDefault="00A6790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Νομοθετείτε το νέο «εργοδοτικό φρούτο» των ενώσεων προσώπων, που σε συνδυασμό με την ταυτόχρονη κατάργηση της αρχής της ευνοϊκότερης σύμβασης φτιάχνουν όλο και πιο πολύ επιχειρησιακές συμβάσεις στα μέτρα των εργοδοτών.</w:t>
      </w:r>
      <w:r w:rsidRPr="005B2866">
        <w:rPr>
          <w:rFonts w:eastAsia="Times New Roman" w:cs="Times New Roman"/>
          <w:szCs w:val="24"/>
        </w:rPr>
        <w:t xml:space="preserve"> </w:t>
      </w:r>
      <w:r>
        <w:rPr>
          <w:rFonts w:eastAsia="Times New Roman" w:cs="Times New Roman"/>
          <w:szCs w:val="24"/>
        </w:rPr>
        <w:t>Και έτσι το σύστ</w:t>
      </w:r>
      <w:r>
        <w:rPr>
          <w:rFonts w:eastAsia="Times New Roman" w:cs="Times New Roman"/>
          <w:szCs w:val="24"/>
        </w:rPr>
        <w:t xml:space="preserve">ημα </w:t>
      </w:r>
      <w:r>
        <w:rPr>
          <w:rFonts w:eastAsia="Times New Roman" w:cs="Times New Roman"/>
          <w:szCs w:val="24"/>
        </w:rPr>
        <w:t>«</w:t>
      </w:r>
      <w:r>
        <w:rPr>
          <w:rFonts w:eastAsia="Times New Roman" w:cs="Times New Roman"/>
          <w:szCs w:val="24"/>
        </w:rPr>
        <w:t>ΕΡΓΑΝΗ</w:t>
      </w:r>
      <w:r>
        <w:rPr>
          <w:rFonts w:eastAsia="Times New Roman" w:cs="Times New Roman"/>
          <w:szCs w:val="24"/>
        </w:rPr>
        <w:t>»</w:t>
      </w:r>
      <w:r>
        <w:rPr>
          <w:rFonts w:eastAsia="Times New Roman" w:cs="Times New Roman"/>
          <w:szCs w:val="24"/>
        </w:rPr>
        <w:t xml:space="preserve"> καταγράφει συνεχώς σταθερή αύξηση του ποσοστού της ευέλικτης εργασίας μέσα από τις ατομικές συμβάσεις. Όλα αυτά είναι εδώ τα τελευταία χρόνια νομοθετημένα από όλες τις κυβερνήσεις και</w:t>
      </w:r>
      <w:r>
        <w:rPr>
          <w:rFonts w:eastAsia="Times New Roman" w:cs="Times New Roman"/>
          <w:szCs w:val="24"/>
        </w:rPr>
        <w:t>,</w:t>
      </w:r>
      <w:r>
        <w:rPr>
          <w:rFonts w:eastAsia="Times New Roman" w:cs="Times New Roman"/>
          <w:szCs w:val="24"/>
        </w:rPr>
        <w:t xml:space="preserve"> βεβαίως, προσφορά στις ορέξεις των εργοδοτών. </w:t>
      </w:r>
    </w:p>
    <w:p w14:paraId="381859C6" w14:textId="77777777" w:rsidR="00157B13" w:rsidRDefault="00A6790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έρχεται</w:t>
      </w:r>
      <w:r>
        <w:rPr>
          <w:rFonts w:eastAsia="Times New Roman" w:cs="Times New Roman"/>
          <w:szCs w:val="24"/>
        </w:rPr>
        <w:t xml:space="preserve"> τώρα ο ΣΥΡΙΖΑ και προπαγανδίζει ότι μόλις λήξει τυπικά το μνημόνιο, θα επαναφέρει, λέει, τις συλλογικές διαπραγματεύσεις και θα αποκαταστήσει δυο βασικές αρχές των συλλογικών συμβάσεων την επεκτασιμότητα και την ευνοϊκότερη ρύθμιση. </w:t>
      </w:r>
    </w:p>
    <w:p w14:paraId="381859C7" w14:textId="77777777" w:rsidR="00157B13" w:rsidRDefault="00A6790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Βεβαίως η Κυβέρνηση τ</w:t>
      </w:r>
      <w:r>
        <w:rPr>
          <w:rFonts w:eastAsia="Times New Roman" w:cs="Times New Roman"/>
          <w:szCs w:val="24"/>
        </w:rPr>
        <w:t>ην ίδια στιγμή κλείνει το μάτι στον ΣΕΒ και τον καθησυχάζει, δηλώνοντας ότι με αυτές τις αρχές που θα επαναφέρει, θα ενισχύσει την ποιότητα και την αποτελεσματικότητα του κοινωνικού διαλόγου και θα προωθήσει τον υγιή ανταγωνισμό στην οικονομία. Διότι η στρ</w:t>
      </w:r>
      <w:r>
        <w:rPr>
          <w:rFonts w:eastAsia="Times New Roman" w:cs="Times New Roman"/>
          <w:szCs w:val="24"/>
        </w:rPr>
        <w:t xml:space="preserve">ατηγική του ΣΕΒ σε αυτό το ζήτημα είναι δεδομένη, ταξικά προσδιορισμένη από τη μεριά του και επίσημα διακηρυγμένη. </w:t>
      </w:r>
    </w:p>
    <w:p w14:paraId="381859C8" w14:textId="77777777" w:rsidR="00157B13" w:rsidRDefault="00A6790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Τι λέει ο ΣΕΒ; Καμμία επιστροφή στο προ κρίσης καθεστώς των συλλογικών συμβάσεων τονίζοντας ότι έχει σημασία ένα ευέλικτο και αποτελεσματικό</w:t>
      </w:r>
      <w:r>
        <w:rPr>
          <w:rFonts w:eastAsia="Times New Roman" w:cs="Times New Roman"/>
          <w:szCs w:val="24"/>
        </w:rPr>
        <w:t xml:space="preserve"> μείγμα συλλογικών διαπραγματεύσεων. Ούτε καν τη λέξη συμβάσεις δεν χρησιμοποιεί.</w:t>
      </w:r>
    </w:p>
    <w:p w14:paraId="381859C9" w14:textId="77777777" w:rsidR="00157B13" w:rsidRDefault="00A6790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Αυτή η στρατηγική που είναι και η στρατηγική, βεβαίως, όλων των εργοδοτικών οργανώσεων σε όλη την Ευρωπαϊκή Ένωση</w:t>
      </w:r>
      <w:r w:rsidRPr="005B2866">
        <w:rPr>
          <w:rFonts w:eastAsia="Times New Roman" w:cs="Times New Roman"/>
          <w:szCs w:val="24"/>
        </w:rPr>
        <w:t>,</w:t>
      </w:r>
      <w:r>
        <w:rPr>
          <w:rFonts w:eastAsia="Times New Roman" w:cs="Times New Roman"/>
          <w:szCs w:val="24"/>
        </w:rPr>
        <w:t xml:space="preserve"> έχει στον πυρήνα της τη συνεχή επιδίωξη της ευελιξίας, το σ</w:t>
      </w:r>
      <w:r>
        <w:rPr>
          <w:rFonts w:eastAsia="Times New Roman" w:cs="Times New Roman"/>
          <w:szCs w:val="24"/>
        </w:rPr>
        <w:t xml:space="preserve">μπαράλιασμα δηλαδή των εργασιακών σχέσεων που σε συνδυασμό με τη μείωση του μέσου μισθού εγγυάται τα κέρδη τους. </w:t>
      </w:r>
    </w:p>
    <w:p w14:paraId="381859CA" w14:textId="77777777" w:rsidR="00157B13" w:rsidRDefault="00A6790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Α</w:t>
      </w:r>
      <w:r>
        <w:rPr>
          <w:rFonts w:eastAsia="Times New Roman" w:cs="Times New Roman"/>
          <w:szCs w:val="24"/>
        </w:rPr>
        <w:t>υτή ακριβώς τη στρατηγική υπηρετεί τώρα και ο ΣΥΡΙΖΑ μεθοδικά και ύπουλα, πίσω από τις υποσχέσεις του για τα ψίχουλα που θα δώσει στον κατώτε</w:t>
      </w:r>
      <w:r>
        <w:rPr>
          <w:rFonts w:eastAsia="Times New Roman" w:cs="Times New Roman"/>
          <w:szCs w:val="24"/>
        </w:rPr>
        <w:t>ρο μισθό. Διότι την ώρα που φλυαρεί για την επεκτασιμότητα των κλαδικών συμβάσεων, η Κυβέρνηση προσθέτει αμέσως και την προϋπόθεση της λεγόμενης αντιπροσωπευτικότητας</w:t>
      </w:r>
      <w:r>
        <w:rPr>
          <w:rFonts w:eastAsia="Times New Roman" w:cs="Times New Roman"/>
          <w:szCs w:val="24"/>
        </w:rPr>
        <w:t>,</w:t>
      </w:r>
      <w:r>
        <w:rPr>
          <w:rFonts w:eastAsia="Times New Roman" w:cs="Times New Roman"/>
          <w:szCs w:val="24"/>
        </w:rPr>
        <w:t xml:space="preserve"> με την καθιέρωση μηχανισμού μέτρησης που θα μετράει αν οι εργοδότες που υπογράφουν κλαδι</w:t>
      </w:r>
      <w:r>
        <w:rPr>
          <w:rFonts w:eastAsia="Times New Roman" w:cs="Times New Roman"/>
          <w:szCs w:val="24"/>
        </w:rPr>
        <w:t xml:space="preserve">κή σύμβαση απασχολούν το 51% των εργαζόμενων στο σύνολο του κλάδου. </w:t>
      </w:r>
    </w:p>
    <w:p w14:paraId="381859CB" w14:textId="77777777" w:rsidR="00157B13" w:rsidRDefault="00A6790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προηγουμένως τον περασμένο Γενάρη φρόντισε η ίδια Κυβέρνηση να βάλει ακόμα περισσότερα εμπόδια στην κήρυξη απεργιών από τα κλαδικά συνδικάτα, δυσκολεύοντας έτσι ακόμα περισσότερο την </w:t>
      </w:r>
      <w:r>
        <w:rPr>
          <w:rFonts w:eastAsia="Times New Roman" w:cs="Times New Roman"/>
          <w:szCs w:val="24"/>
        </w:rPr>
        <w:t xml:space="preserve">πάλη τους για την υπογραφή συλλογικών συμβάσεων. </w:t>
      </w:r>
    </w:p>
    <w:p w14:paraId="381859CC" w14:textId="77777777" w:rsidR="00157B13" w:rsidRDefault="00A6790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Α</w:t>
      </w:r>
      <w:r>
        <w:rPr>
          <w:rFonts w:eastAsia="Times New Roman" w:cs="Times New Roman"/>
          <w:szCs w:val="24"/>
        </w:rPr>
        <w:t>ποφεύγει η Κυβέρνηση, όπως ο διάολος το λιβάνι, να μας πει επιτέλους</w:t>
      </w:r>
      <w:r>
        <w:rPr>
          <w:rFonts w:eastAsia="Times New Roman" w:cs="Times New Roman"/>
          <w:szCs w:val="24"/>
        </w:rPr>
        <w:t>,</w:t>
      </w:r>
      <w:r>
        <w:rPr>
          <w:rFonts w:eastAsia="Times New Roman" w:cs="Times New Roman"/>
          <w:szCs w:val="24"/>
        </w:rPr>
        <w:t xml:space="preserve"> τι θα κάνει με τις ατομικές συμβάσεις που «σπάνε κόκαλα» και πολλαπλασιάζονται συνεχώς, τι σκοπεύει να κάνει με εκείνες τις ενώσεις προ</w:t>
      </w:r>
      <w:r>
        <w:rPr>
          <w:rFonts w:eastAsia="Times New Roman" w:cs="Times New Roman"/>
          <w:szCs w:val="24"/>
        </w:rPr>
        <w:t xml:space="preserve">σώπων που λειτουργούν σαν βόμβα στις συλλογικές συμβάσεις. Θα τις καταργήσει; Να απαντήσετε καθαρά. </w:t>
      </w:r>
    </w:p>
    <w:p w14:paraId="381859CD" w14:textId="77777777" w:rsidR="00157B13" w:rsidRDefault="00A6790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Είναι</w:t>
      </w:r>
      <w:r>
        <w:rPr>
          <w:rFonts w:eastAsia="Times New Roman" w:cs="Times New Roman"/>
          <w:szCs w:val="24"/>
        </w:rPr>
        <w:t>,</w:t>
      </w:r>
      <w:r>
        <w:rPr>
          <w:rFonts w:eastAsia="Times New Roman" w:cs="Times New Roman"/>
          <w:szCs w:val="24"/>
        </w:rPr>
        <w:t xml:space="preserve"> βλέπετε</w:t>
      </w:r>
      <w:r>
        <w:rPr>
          <w:rFonts w:eastAsia="Times New Roman" w:cs="Times New Roman"/>
          <w:szCs w:val="24"/>
        </w:rPr>
        <w:t>,</w:t>
      </w:r>
      <w:r>
        <w:rPr>
          <w:rFonts w:eastAsia="Times New Roman" w:cs="Times New Roman"/>
          <w:szCs w:val="24"/>
        </w:rPr>
        <w:t xml:space="preserve"> και εκείνες οι εκθέσεις του ΟΟΣΑ και της Ευρωπαϊκής Ένωσης</w:t>
      </w:r>
      <w:r>
        <w:rPr>
          <w:rFonts w:eastAsia="Times New Roman" w:cs="Times New Roman"/>
          <w:szCs w:val="24"/>
        </w:rPr>
        <w:t>,</w:t>
      </w:r>
      <w:r>
        <w:rPr>
          <w:rFonts w:eastAsia="Times New Roman" w:cs="Times New Roman"/>
          <w:szCs w:val="24"/>
        </w:rPr>
        <w:t xml:space="preserve"> που υπενθυμίζουν συνεχώς ότι οι κλαδικές συμβάσεις δεν μπορούν να επεκτείνονται γενικώς σε όλες τις επιχειρήσεις, αλλά αφού πρώτα πάρουν υπ’ </w:t>
      </w:r>
      <w:proofErr w:type="spellStart"/>
      <w:r>
        <w:rPr>
          <w:rFonts w:eastAsia="Times New Roman" w:cs="Times New Roman"/>
          <w:szCs w:val="24"/>
        </w:rPr>
        <w:t>όψιν</w:t>
      </w:r>
      <w:proofErr w:type="spellEnd"/>
      <w:r>
        <w:rPr>
          <w:rFonts w:eastAsia="Times New Roman" w:cs="Times New Roman"/>
          <w:szCs w:val="24"/>
        </w:rPr>
        <w:t xml:space="preserve"> τους τις ιδιαίτερες ανάγκες καθεμιάς. Τα πολλά λόγια είναι φτώχεια. </w:t>
      </w:r>
    </w:p>
    <w:p w14:paraId="381859CE" w14:textId="77777777" w:rsidR="00157B13" w:rsidRDefault="00A6790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Εδώ είναι η πρόταση που έκαναν πάνω από </w:t>
      </w:r>
      <w:r>
        <w:rPr>
          <w:rFonts w:eastAsia="Times New Roman" w:cs="Times New Roman"/>
          <w:szCs w:val="24"/>
        </w:rPr>
        <w:t>πεντακόσιες εργατικές οργανώσεις, που έγινε και πρόταση του ΚΚΕ! Ψηφίστε την! Καταργείστε όλους τους αντεργατικούς νόμους! Επαναφέρετε τον βασικό μισθό στα 750 ευρώ</w:t>
      </w:r>
      <w:r>
        <w:rPr>
          <w:rFonts w:eastAsia="Times New Roman" w:cs="Times New Roman"/>
          <w:szCs w:val="24"/>
        </w:rPr>
        <w:t>,</w:t>
      </w:r>
      <w:r>
        <w:rPr>
          <w:rFonts w:eastAsia="Times New Roman" w:cs="Times New Roman"/>
          <w:szCs w:val="24"/>
        </w:rPr>
        <w:t xml:space="preserve"> και τις συλλογικές συμβάσεις όπως λειτουργούσαν μέχρι το 2012 </w:t>
      </w:r>
      <w:r>
        <w:rPr>
          <w:rFonts w:eastAsia="Times New Roman" w:cs="Times New Roman"/>
          <w:szCs w:val="24"/>
        </w:rPr>
        <w:t>κ</w:t>
      </w:r>
      <w:r>
        <w:rPr>
          <w:rFonts w:eastAsia="Times New Roman" w:cs="Times New Roman"/>
          <w:szCs w:val="24"/>
        </w:rPr>
        <w:t>αι να μην ξεχνάτε, βέβαια</w:t>
      </w:r>
      <w:r>
        <w:rPr>
          <w:rFonts w:eastAsia="Times New Roman" w:cs="Times New Roman"/>
          <w:szCs w:val="24"/>
        </w:rPr>
        <w:t>.</w:t>
      </w:r>
      <w:r>
        <w:rPr>
          <w:rFonts w:eastAsia="Times New Roman" w:cs="Times New Roman"/>
          <w:szCs w:val="24"/>
        </w:rPr>
        <w:t xml:space="preserve"> </w:t>
      </w:r>
      <w:r>
        <w:rPr>
          <w:rFonts w:eastAsia="Times New Roman" w:cs="Times New Roman"/>
          <w:szCs w:val="24"/>
        </w:rPr>
        <w:t>Περασμένα ξεχασμένα δεν πρόκειται να πουν οι εργαζόμενοι!</w:t>
      </w:r>
    </w:p>
    <w:p w14:paraId="381859CF" w14:textId="77777777" w:rsidR="00157B13" w:rsidRDefault="00A6790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381859D0" w14:textId="77777777" w:rsidR="00157B13" w:rsidRDefault="00A67906">
      <w:pPr>
        <w:tabs>
          <w:tab w:val="left" w:pos="2738"/>
          <w:tab w:val="center" w:pos="4753"/>
          <w:tab w:val="left" w:pos="5723"/>
        </w:tabs>
        <w:spacing w:line="600" w:lineRule="auto"/>
        <w:ind w:firstLine="720"/>
        <w:jc w:val="both"/>
        <w:rPr>
          <w:rFonts w:eastAsia="Times New Roman" w:cs="Times New Roman"/>
          <w:szCs w:val="24"/>
        </w:rPr>
      </w:pPr>
      <w:r w:rsidRPr="00BC1489">
        <w:rPr>
          <w:rFonts w:eastAsia="Times New Roman" w:cs="Times New Roman"/>
          <w:b/>
          <w:szCs w:val="24"/>
        </w:rPr>
        <w:t xml:space="preserve">ΠΡΟΕΔΡΕΥΩΝ (Δημήτριος </w:t>
      </w:r>
      <w:proofErr w:type="spellStart"/>
      <w:r w:rsidRPr="00BC1489">
        <w:rPr>
          <w:rFonts w:eastAsia="Times New Roman" w:cs="Times New Roman"/>
          <w:b/>
          <w:szCs w:val="24"/>
        </w:rPr>
        <w:t>Κρεμαστινός</w:t>
      </w:r>
      <w:proofErr w:type="spellEnd"/>
      <w:r w:rsidRPr="00BC1489">
        <w:rPr>
          <w:rFonts w:eastAsia="Times New Roman" w:cs="Times New Roman"/>
          <w:b/>
          <w:szCs w:val="24"/>
        </w:rPr>
        <w:t xml:space="preserve">): </w:t>
      </w:r>
      <w:r>
        <w:rPr>
          <w:rFonts w:eastAsia="Times New Roman" w:cs="Times New Roman"/>
          <w:szCs w:val="24"/>
        </w:rPr>
        <w:t xml:space="preserve">Και εγώ ευχαριστώ. </w:t>
      </w:r>
    </w:p>
    <w:p w14:paraId="381859D1" w14:textId="77777777" w:rsidR="00157B13" w:rsidRDefault="00A6790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κύριε Συντυχάκη, έχετε τον λόγο. </w:t>
      </w:r>
    </w:p>
    <w:p w14:paraId="381859D2" w14:textId="77777777" w:rsidR="00157B13" w:rsidRDefault="00A6790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Ευχαριστώ, κύριε Πρόεδρε. </w:t>
      </w:r>
    </w:p>
    <w:p w14:paraId="381859D3" w14:textId="77777777" w:rsidR="00157B13" w:rsidRDefault="00A67906">
      <w:pPr>
        <w:tabs>
          <w:tab w:val="left" w:pos="2738"/>
          <w:tab w:val="center" w:pos="4753"/>
          <w:tab w:val="left" w:pos="5723"/>
        </w:tabs>
        <w:spacing w:line="600" w:lineRule="auto"/>
        <w:ind w:firstLine="720"/>
        <w:jc w:val="both"/>
        <w:rPr>
          <w:rFonts w:eastAsia="Times New Roman" w:cs="Times New Roman"/>
          <w:szCs w:val="24"/>
        </w:rPr>
      </w:pPr>
      <w:r w:rsidRPr="00BC1489">
        <w:rPr>
          <w:rFonts w:eastAsia="Times New Roman" w:cs="Times New Roman"/>
          <w:b/>
          <w:szCs w:val="24"/>
        </w:rPr>
        <w:t xml:space="preserve">ΠΡΟΕΔΡΕΥΩΝ (Δημήτριος </w:t>
      </w:r>
      <w:proofErr w:type="spellStart"/>
      <w:r w:rsidRPr="00BC1489">
        <w:rPr>
          <w:rFonts w:eastAsia="Times New Roman" w:cs="Times New Roman"/>
          <w:b/>
          <w:szCs w:val="24"/>
        </w:rPr>
        <w:t>Κρεμαστινός</w:t>
      </w:r>
      <w:proofErr w:type="spellEnd"/>
      <w:r w:rsidRPr="00BC1489">
        <w:rPr>
          <w:rFonts w:eastAsia="Times New Roman" w:cs="Times New Roman"/>
          <w:b/>
          <w:szCs w:val="24"/>
        </w:rPr>
        <w:t xml:space="preserve">): </w:t>
      </w:r>
      <w:r>
        <w:rPr>
          <w:rFonts w:eastAsia="Times New Roman" w:cs="Times New Roman"/>
          <w:szCs w:val="24"/>
        </w:rPr>
        <w:t>Και</w:t>
      </w:r>
      <w:r>
        <w:rPr>
          <w:rFonts w:eastAsia="Times New Roman" w:cs="Times New Roman"/>
          <w:szCs w:val="24"/>
        </w:rPr>
        <w:t xml:space="preserve"> εσείς θα κάνετε χρήση δευτερολογίας;</w:t>
      </w:r>
    </w:p>
    <w:p w14:paraId="381859D4" w14:textId="77777777" w:rsidR="00157B13" w:rsidRDefault="00A6790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Ναι ευχαριστώ, κύριε Πρόεδρε. </w:t>
      </w:r>
    </w:p>
    <w:p w14:paraId="381859D5" w14:textId="77777777" w:rsidR="00157B13" w:rsidRDefault="00A6790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στάση όλων των κομμάτων απέναντι στα αιτήματα και τους στόχους πεντακοσίων τριάντα συνδικαλιστικών οργανώσεων είναι -κατά τη γνώμη μας- ένα επιπλέον κριτήριο, αλλά και απόδειξη με ποιανού τα συμφέροντα τάσσονται. </w:t>
      </w:r>
    </w:p>
    <w:p w14:paraId="381859D6"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Από τη μια είναι τα συμφέροντα της πλουτ</w:t>
      </w:r>
      <w:r>
        <w:rPr>
          <w:rFonts w:eastAsia="Times New Roman" w:cs="Times New Roman"/>
          <w:szCs w:val="24"/>
        </w:rPr>
        <w:t xml:space="preserve">οκρατίας για τη διασφάλιση της ανταγωνιστικότητας των επιχειρηματικών ομίλων και της κερδοφορίας τους, στρατηγική </w:t>
      </w:r>
      <w:r>
        <w:rPr>
          <w:rFonts w:eastAsia="Times New Roman" w:cs="Times New Roman"/>
          <w:szCs w:val="24"/>
        </w:rPr>
        <w:lastRenderedPageBreak/>
        <w:t>στην οποία συγκλίνουν η Κυβέρνηση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η Νέα Δημοκρατία, το ΠΑΣΟΚ, τα υπόλοιπα κόμματα και από την άλλη είναι τα συμφέροντα της </w:t>
      </w:r>
      <w:r>
        <w:rPr>
          <w:rFonts w:eastAsia="Times New Roman" w:cs="Times New Roman"/>
          <w:szCs w:val="24"/>
        </w:rPr>
        <w:t>εργατικής τάξης, της συντριπτικής πλειοψηφίας των λαϊκών στρωμάτων που μάχονται για αξιοπρέπεια στη ζωή, για μόνιμη σταθερή δουλειά, για κατάργηση των ελαστικών μορφών απασχόλησης, διασφάλιση συλλογικών διαπραγματεύσεων και συλλογικών συμβάσεων εργασίας, α</w:t>
      </w:r>
      <w:r>
        <w:rPr>
          <w:rFonts w:eastAsia="Times New Roman" w:cs="Times New Roman"/>
          <w:szCs w:val="24"/>
        </w:rPr>
        <w:t xml:space="preserve">ποκατάσταση του κατώτερου μισθού στα 751 ευρώ, επαναφορά </w:t>
      </w:r>
      <w:r>
        <w:rPr>
          <w:rFonts w:eastAsia="Times New Roman" w:cs="Times New Roman"/>
          <w:szCs w:val="24"/>
        </w:rPr>
        <w:t>δέκατ</w:t>
      </w:r>
      <w:r>
        <w:rPr>
          <w:rFonts w:eastAsia="Times New Roman" w:cs="Times New Roman"/>
          <w:szCs w:val="24"/>
        </w:rPr>
        <w:t>ου</w:t>
      </w:r>
      <w:r>
        <w:rPr>
          <w:rFonts w:eastAsia="Times New Roman" w:cs="Times New Roman"/>
          <w:szCs w:val="24"/>
        </w:rPr>
        <w:t xml:space="preserve"> τρίτου δέκατ</w:t>
      </w:r>
      <w:r>
        <w:rPr>
          <w:rFonts w:eastAsia="Times New Roman" w:cs="Times New Roman"/>
          <w:szCs w:val="24"/>
        </w:rPr>
        <w:t xml:space="preserve">ου </w:t>
      </w:r>
      <w:r>
        <w:rPr>
          <w:rFonts w:eastAsia="Times New Roman" w:cs="Times New Roman"/>
          <w:szCs w:val="24"/>
        </w:rPr>
        <w:t>τέταρτου</w:t>
      </w:r>
      <w:r>
        <w:rPr>
          <w:rFonts w:eastAsia="Times New Roman" w:cs="Times New Roman"/>
          <w:szCs w:val="24"/>
        </w:rPr>
        <w:t xml:space="preserve"> μισθού και σύνταξης αντίστοιχα, για τα οποία παλεύει το ταξικό συνδικαλιστικό κίνημα και αναδεικνύει το ΚΚΕ με την πρόταση νόμου την οποία συζητάμε σήμερα εδώ.</w:t>
      </w:r>
    </w:p>
    <w:p w14:paraId="381859D7"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Ο Σύνδε</w:t>
      </w:r>
      <w:r>
        <w:rPr>
          <w:rFonts w:eastAsia="Times New Roman" w:cs="Times New Roman"/>
          <w:szCs w:val="24"/>
        </w:rPr>
        <w:t>σμος Ελλήνων Βιομηχάνων και οι άλλες εργοδοτικές ενώσεις επαναλαμβάνουν με κάθε ευκαιρία ότι η επιστροφή στο παρελθόν αποτελεί ουτοπία, εμποδίζει την επέκταση της ευελιξίας στην αγορά εργασίας, την προσέλκυση επενδύσεων και την αύξηση των κερδών τους, προϋ</w:t>
      </w:r>
      <w:r>
        <w:rPr>
          <w:rFonts w:eastAsia="Times New Roman" w:cs="Times New Roman"/>
          <w:szCs w:val="24"/>
        </w:rPr>
        <w:t>πόθεση όπως λένε για να μπουν δυναμικά στη νέα εποχή της καπιταλιστικής ανάπτυξης.</w:t>
      </w:r>
    </w:p>
    <w:p w14:paraId="381859D8"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lastRenderedPageBreak/>
        <w:t>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κινείται στον ίδιο αντιλαϊκό άξονα με τον Σύνδεσμο Ελλήνων Βιομηχάνων. Άλλωστε </w:t>
      </w:r>
      <w:proofErr w:type="spellStart"/>
      <w:r>
        <w:rPr>
          <w:rFonts w:eastAsia="Times New Roman" w:cs="Times New Roman"/>
          <w:szCs w:val="24"/>
        </w:rPr>
        <w:t>επιχαίρει</w:t>
      </w:r>
      <w:proofErr w:type="spellEnd"/>
      <w:r>
        <w:rPr>
          <w:rFonts w:eastAsia="Times New Roman" w:cs="Times New Roman"/>
          <w:szCs w:val="24"/>
        </w:rPr>
        <w:t xml:space="preserve"> συγχαρητηρίων. Έχει ήδη δεσμευτεί στο πλαίσιο του συμπληρω</w:t>
      </w:r>
      <w:r>
        <w:rPr>
          <w:rFonts w:eastAsia="Times New Roman" w:cs="Times New Roman"/>
          <w:szCs w:val="24"/>
        </w:rPr>
        <w:t>ματικού μνημονίου</w:t>
      </w:r>
      <w:r>
        <w:rPr>
          <w:rFonts w:eastAsia="Times New Roman" w:cs="Times New Roman"/>
          <w:szCs w:val="24"/>
        </w:rPr>
        <w:t>,</w:t>
      </w:r>
      <w:r>
        <w:rPr>
          <w:rFonts w:eastAsia="Times New Roman" w:cs="Times New Roman"/>
          <w:szCs w:val="24"/>
        </w:rPr>
        <w:t xml:space="preserve"> να προχωρήσει στην κωδικοποίηση της εργατικής νομοθεσίας, στη μονιμοποίηση δηλαδή όλων των αντεργατικών νόμων των τελευταίων ετών που διαμόρφωσαν την εργασιακή ζούγκλα.</w:t>
      </w:r>
    </w:p>
    <w:p w14:paraId="381859D9"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 xml:space="preserve">Για παράδειγμα οι ελαστικές μορφές απασχόλησης έχουν αντικαταστήσει </w:t>
      </w:r>
      <w:r>
        <w:rPr>
          <w:rFonts w:eastAsia="Times New Roman" w:cs="Times New Roman"/>
          <w:szCs w:val="24"/>
        </w:rPr>
        <w:t>τη σταθερή δουλειά με πιο χαρακτηριστικά τα παραδείγματα εργοδοτικής αυθαιρεσίας</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στους κλάδους του τουρισμού και του εμπορίου. Οι όποιες κλαδικές συμβάσεις έχουν πεταχτεί στο καλάθι των </w:t>
      </w:r>
      <w:proofErr w:type="spellStart"/>
      <w:r>
        <w:rPr>
          <w:rFonts w:eastAsia="Times New Roman" w:cs="Times New Roman"/>
          <w:szCs w:val="24"/>
        </w:rPr>
        <w:t>αχρήστων</w:t>
      </w:r>
      <w:proofErr w:type="spellEnd"/>
      <w:r>
        <w:rPr>
          <w:rFonts w:eastAsia="Times New Roman" w:cs="Times New Roman"/>
          <w:szCs w:val="24"/>
        </w:rPr>
        <w:t>. Παρακάμπτονται στην πράξη από τις πολλαπλές, ευέλικ</w:t>
      </w:r>
      <w:r>
        <w:rPr>
          <w:rFonts w:eastAsia="Times New Roman" w:cs="Times New Roman"/>
          <w:szCs w:val="24"/>
        </w:rPr>
        <w:t>τες εργασιακές σχέσεις όπως των ενοικιαζόμενων ή εργολαβικών εργαζόμενων, των συμβάσεων μιας μέρας, ολίγων ημερών, τα τετράωρα,</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τρίμην</w:t>
      </w:r>
      <w:r>
        <w:rPr>
          <w:rFonts w:eastAsia="Times New Roman" w:cs="Times New Roman"/>
          <w:szCs w:val="24"/>
        </w:rPr>
        <w:t>ες</w:t>
      </w:r>
      <w:r>
        <w:rPr>
          <w:rFonts w:eastAsia="Times New Roman" w:cs="Times New Roman"/>
          <w:szCs w:val="24"/>
        </w:rPr>
        <w:t xml:space="preserve"> και τετράμην</w:t>
      </w:r>
      <w:r>
        <w:rPr>
          <w:rFonts w:eastAsia="Times New Roman" w:cs="Times New Roman"/>
          <w:szCs w:val="24"/>
        </w:rPr>
        <w:t>ες</w:t>
      </w:r>
      <w:r>
        <w:rPr>
          <w:rFonts w:eastAsia="Times New Roman" w:cs="Times New Roman"/>
          <w:szCs w:val="24"/>
        </w:rPr>
        <w:t xml:space="preserve"> συμβάσε</w:t>
      </w:r>
      <w:r>
        <w:rPr>
          <w:rFonts w:eastAsia="Times New Roman" w:cs="Times New Roman"/>
          <w:szCs w:val="24"/>
        </w:rPr>
        <w:t>ις</w:t>
      </w:r>
      <w:r>
        <w:rPr>
          <w:rFonts w:eastAsia="Times New Roman" w:cs="Times New Roman"/>
          <w:szCs w:val="24"/>
        </w:rPr>
        <w:t xml:space="preserve">, οι </w:t>
      </w:r>
      <w:proofErr w:type="spellStart"/>
      <w:r>
        <w:rPr>
          <w:rFonts w:eastAsia="Times New Roman" w:cs="Times New Roman"/>
          <w:szCs w:val="24"/>
        </w:rPr>
        <w:t>εξτρατζήδες</w:t>
      </w:r>
      <w:proofErr w:type="spellEnd"/>
      <w:r>
        <w:rPr>
          <w:rFonts w:eastAsia="Times New Roman" w:cs="Times New Roman"/>
          <w:szCs w:val="24"/>
        </w:rPr>
        <w:t xml:space="preserve"> και πολλές άλλες μορφές εργασιακών σχέσεων.</w:t>
      </w:r>
    </w:p>
    <w:p w14:paraId="381859DA"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Με αυτά τα όπλα οι ξενοδόχοι πρ</w:t>
      </w:r>
      <w:r>
        <w:rPr>
          <w:rFonts w:eastAsia="Times New Roman" w:cs="Times New Roman"/>
          <w:szCs w:val="24"/>
        </w:rPr>
        <w:t xml:space="preserve">οσαρμόζουν το προσωπικό, τον αριθμό και τη σύνθεση των εργαζομένων ακόμα και από μέρα σε μέρα. Η ευελιξία βασιλεύει στα </w:t>
      </w:r>
      <w:proofErr w:type="spellStart"/>
      <w:r>
        <w:rPr>
          <w:rFonts w:eastAsia="Times New Roman" w:cs="Times New Roman"/>
          <w:szCs w:val="24"/>
        </w:rPr>
        <w:lastRenderedPageBreak/>
        <w:t>πεντάστερα</w:t>
      </w:r>
      <w:proofErr w:type="spellEnd"/>
      <w:r>
        <w:rPr>
          <w:rFonts w:eastAsia="Times New Roman" w:cs="Times New Roman"/>
          <w:szCs w:val="24"/>
        </w:rPr>
        <w:t xml:space="preserve"> </w:t>
      </w:r>
      <w:proofErr w:type="spellStart"/>
      <w:r>
        <w:rPr>
          <w:rFonts w:eastAsia="Times New Roman" w:cs="Times New Roman"/>
          <w:szCs w:val="24"/>
        </w:rPr>
        <w:t>χλιδάτα</w:t>
      </w:r>
      <w:proofErr w:type="spellEnd"/>
      <w:r>
        <w:rPr>
          <w:rFonts w:eastAsia="Times New Roman" w:cs="Times New Roman"/>
          <w:szCs w:val="24"/>
        </w:rPr>
        <w:t xml:space="preserve"> ξενοδοχεία στην Αττική, στην Κρήτη, στη Ρόδο, σε πολλές τουριστικές περιοχές της χώρας. Με πρόσχημα την πρακτική άσκη</w:t>
      </w:r>
      <w:r>
        <w:rPr>
          <w:rFonts w:eastAsia="Times New Roman" w:cs="Times New Roman"/>
          <w:szCs w:val="24"/>
        </w:rPr>
        <w:t>ση των σπουδαστών από τουριστικές σχολές ενισχύουν το καθεστώς της μαθητείας, ρουφώντας στην κυριολεξία το αίμα των παιδιών για 300 ευρώ. Όσοι πάρουν κάτι παραπάνω, είναι γιατί δουλεύουν χωρίς ρεπό ή βάρδιες, που φτάνουν ακόμα και τις δώδεκα ώρες.</w:t>
      </w:r>
    </w:p>
    <w:p w14:paraId="381859DB"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οικονομική αφαίμαξη των σπουδαστών από τους σχολάρχες δίνει τη θέση της στο ξεζούμισμα της θερινής σεζόν από τους ξενοδόχους. Οι </w:t>
      </w:r>
      <w:proofErr w:type="spellStart"/>
      <w:r>
        <w:rPr>
          <w:rFonts w:eastAsia="Times New Roman" w:cs="Times New Roman"/>
          <w:szCs w:val="24"/>
        </w:rPr>
        <w:t>μεγαλοξενοδόχοι</w:t>
      </w:r>
      <w:proofErr w:type="spellEnd"/>
      <w:r>
        <w:rPr>
          <w:rFonts w:eastAsia="Times New Roman" w:cs="Times New Roman"/>
          <w:szCs w:val="24"/>
        </w:rPr>
        <w:t xml:space="preserve"> για να ξεμπερδέψουν με τα δικαιώματα και τις αποδοχές των παλιών εργαζομένων, φτιάχνουν τις ενώσεις προσώπων γν</w:t>
      </w:r>
      <w:r>
        <w:rPr>
          <w:rFonts w:eastAsia="Times New Roman" w:cs="Times New Roman"/>
          <w:szCs w:val="24"/>
        </w:rPr>
        <w:t>ωστό όχημα για τη μετατροπή των κουτσουρεμένων κλαδικών συμβάσεων σε επιχειρησιακές και την ισοπέδωση των μισθών και στα 586 ευρώ. Όπου υπάρχει αντίδραση των εργαζομένων, επιστρατεύονται οι απειλές για απολύσεις ή μειώσεις που φτάνουν μέχρι και τα 300 ευρώ</w:t>
      </w:r>
      <w:r>
        <w:rPr>
          <w:rFonts w:eastAsia="Times New Roman" w:cs="Times New Roman"/>
          <w:szCs w:val="24"/>
        </w:rPr>
        <w:t>.</w:t>
      </w:r>
    </w:p>
    <w:p w14:paraId="381859DC"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 xml:space="preserve">Η ευελιξία συνεπάγεται μια σειρά παρενέργειες στις συνθήκες δουλειάς και ζωής τους. Αναγκάζονται να δουλεύουν με τη συγκατάθεσή τους μέχρι θανάτου, χωρίς ρεπό, </w:t>
      </w:r>
      <w:r>
        <w:rPr>
          <w:rFonts w:eastAsia="Times New Roman" w:cs="Times New Roman"/>
          <w:szCs w:val="24"/>
        </w:rPr>
        <w:lastRenderedPageBreak/>
        <w:t>χωρίς ωράρια. Καταστρατήγηση του ημερήσιου χρόνου εργασίας. Έχουν το θράσος να τους λένε ότι μ</w:t>
      </w:r>
      <w:r>
        <w:rPr>
          <w:rFonts w:eastAsia="Times New Roman" w:cs="Times New Roman"/>
          <w:szCs w:val="24"/>
        </w:rPr>
        <w:t>ε δουλειά την έκτη και έβδομη μέρα θα αυξηθεί ο μισθός τους. Τον μισθό, όμως, δεν τον αυξάνει ούτε η υπερωρία ούτε η δουλειά σε μέρα ανάπαυσης. Τον μισθό τον αυξάνει και τον επιβάλλει ο ίδιος ο αγώνας των εργαζομένων</w:t>
      </w:r>
      <w:r>
        <w:rPr>
          <w:rFonts w:eastAsia="Times New Roman" w:cs="Times New Roman"/>
          <w:szCs w:val="24"/>
        </w:rPr>
        <w:t>,</w:t>
      </w:r>
      <w:r>
        <w:rPr>
          <w:rFonts w:eastAsia="Times New Roman" w:cs="Times New Roman"/>
          <w:szCs w:val="24"/>
        </w:rPr>
        <w:t xml:space="preserve"> για να ζουν σαν άνθρωποι και όχι σαν σ</w:t>
      </w:r>
      <w:r>
        <w:rPr>
          <w:rFonts w:eastAsia="Times New Roman" w:cs="Times New Roman"/>
          <w:szCs w:val="24"/>
        </w:rPr>
        <w:t>κλάβοι. Διαφορετικά θα π</w:t>
      </w:r>
      <w:r>
        <w:rPr>
          <w:rFonts w:eastAsia="Times New Roman" w:cs="Times New Roman"/>
          <w:szCs w:val="24"/>
        </w:rPr>
        <w:t>ηγαί</w:t>
      </w:r>
      <w:r>
        <w:rPr>
          <w:rFonts w:eastAsia="Times New Roman" w:cs="Times New Roman"/>
          <w:szCs w:val="24"/>
        </w:rPr>
        <w:t>ναμε πίσω στον 16ο και 17ο αιώνα, που δούλευαν πάνω από δεκαέξι ώρες την ημέρα για ένα πιάτο φαΐ και ζούσαν κατά μέσο όρο σαράντα χρόνια.</w:t>
      </w:r>
    </w:p>
    <w:p w14:paraId="381859DD"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Όλα αυτά, όμως, συμβαίνουν τη στιγμή που οι ξενοδόχοι το 2017 μοιράστηκαν 41 εκατομμύρια ε</w:t>
      </w:r>
      <w:r>
        <w:rPr>
          <w:rFonts w:eastAsia="Times New Roman" w:cs="Times New Roman"/>
          <w:szCs w:val="24"/>
        </w:rPr>
        <w:t>υρώ ανά ημέρα, επεκτείνοντας τις επιχειρήσεις τους σε νέες πτέρυγες.</w:t>
      </w:r>
    </w:p>
    <w:p w14:paraId="381859DE"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Αντίστοιχη είναι η εικόνα στον κλάδο του εμπορίου, όπου επίσης έχουν γενικευτεί όλες οι μορφές των ελαστικών σχέσεων εργασίας, η επέκταση της εργάσιμης ημέρας με άθλιους μισθούς που ξεκιν</w:t>
      </w:r>
      <w:r>
        <w:rPr>
          <w:rFonts w:eastAsia="Times New Roman" w:cs="Times New Roman"/>
          <w:szCs w:val="24"/>
        </w:rPr>
        <w:t>ούν στον κλάδο από 180 και 200 ευρώ.</w:t>
      </w:r>
    </w:p>
    <w:p w14:paraId="381859DF"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lastRenderedPageBreak/>
        <w:t>Η σχεδιασμένη κατάργηση της κυριακάτικης αργίας και τα απελευθερωμένα ωράρια λειτουργίας των καταστημάτων σε συνδυασμό με τη διευθέτηση του χρόνου εργασίας ειδικά τα τελευταία χρόνια, έχουν οδηγήσει τον κλάδο να έχει έν</w:t>
      </w:r>
      <w:r>
        <w:rPr>
          <w:rFonts w:eastAsia="Times New Roman" w:cs="Times New Roman"/>
          <w:szCs w:val="24"/>
        </w:rPr>
        <w:t xml:space="preserve">αν άστατο, ακανόνιστο εργάσιμο χρόνο, ενώ έχουν αυξηθεί τα εργατικά ατυχήματα και οι επαγγελματικές ασθένειες. Χτυπούν στην καρδιά τη ζωή του εμποροϋπαλλήλου, τη ζωή συνολικά της εργατικής οικογένειας. </w:t>
      </w:r>
    </w:p>
    <w:p w14:paraId="381859E0"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 xml:space="preserve">Τα στοιχεία του </w:t>
      </w:r>
      <w:r>
        <w:rPr>
          <w:rFonts w:eastAsia="Times New Roman" w:cs="Times New Roman"/>
          <w:szCs w:val="24"/>
        </w:rPr>
        <w:t>συστήματος «</w:t>
      </w:r>
      <w:r>
        <w:rPr>
          <w:rFonts w:eastAsia="Times New Roman" w:cs="Times New Roman"/>
          <w:szCs w:val="24"/>
        </w:rPr>
        <w:t>ΕΡΓΑΝΗ</w:t>
      </w:r>
      <w:r>
        <w:rPr>
          <w:rFonts w:eastAsia="Times New Roman" w:cs="Times New Roman"/>
          <w:szCs w:val="24"/>
        </w:rPr>
        <w:t>»</w:t>
      </w:r>
      <w:r>
        <w:rPr>
          <w:rFonts w:eastAsia="Times New Roman" w:cs="Times New Roman"/>
          <w:szCs w:val="24"/>
        </w:rPr>
        <w:t xml:space="preserve"> και του ΣΕΠΕ που </w:t>
      </w:r>
      <w:r>
        <w:rPr>
          <w:rFonts w:eastAsia="Times New Roman" w:cs="Times New Roman"/>
          <w:szCs w:val="24"/>
        </w:rPr>
        <w:t>αφορούν τις ροές της μισθωτής απασχόλησης στον ιδιωτικό τομέα, δίνουν την πραγματική εικόνα των τελευταίων ετών με γενίκευση της τάσης για προσλήψεις με ευέλικτες μορφές εργασίας, κυρίως</w:t>
      </w:r>
      <w:r>
        <w:rPr>
          <w:rFonts w:eastAsia="Times New Roman" w:cs="Times New Roman"/>
          <w:szCs w:val="24"/>
        </w:rPr>
        <w:t>,</w:t>
      </w:r>
      <w:r>
        <w:rPr>
          <w:rFonts w:eastAsia="Times New Roman" w:cs="Times New Roman"/>
          <w:szCs w:val="24"/>
        </w:rPr>
        <w:t xml:space="preserve"> με ατομικές συμβάσεις μερικής απασχόλησης και εκ περιτροπής εργασίας</w:t>
      </w:r>
      <w:r>
        <w:rPr>
          <w:rFonts w:eastAsia="Times New Roman" w:cs="Times New Roman"/>
          <w:szCs w:val="24"/>
        </w:rPr>
        <w:t>. Πάνω από το 50% των προσλήψεων τα έτη 2014, 2015, 2016 είναι με μερική και εκ περιτροπής απασχόληση. Οι προσλήψεις πλήρους απασχόλησης μειώθηκαν από 79% το 2009 σε 45% το 2016, ενώ οι προσλήψεις με ευέλικτες μορφές εργασίας το 2009 ήταν στο 21% του συνόλ</w:t>
      </w:r>
      <w:r>
        <w:rPr>
          <w:rFonts w:eastAsia="Times New Roman" w:cs="Times New Roman"/>
          <w:szCs w:val="24"/>
        </w:rPr>
        <w:t>ου των προσλήψεων. Το 2016 ανήλθε στο 55%.</w:t>
      </w:r>
    </w:p>
    <w:p w14:paraId="381859E1"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lastRenderedPageBreak/>
        <w:t>Η μετατροπή ατομικών συμβάσεων από πλήρη εργασία σε μερική και εκ περιτροπής απασχόληση το διάστημα 2009</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2016 αυξήθηκε κατά 202%, ενώ η μονομερής μετατροπή των ατομικών συμβάσεων σε εκ περιτροπής από τον εργοδότ</w:t>
      </w:r>
      <w:r>
        <w:rPr>
          <w:rFonts w:eastAsia="Times New Roman" w:cs="Times New Roman"/>
          <w:szCs w:val="24"/>
        </w:rPr>
        <w:t>η αυξήθηκε</w:t>
      </w:r>
      <w:r>
        <w:rPr>
          <w:rFonts w:eastAsia="Times New Roman" w:cs="Times New Roman"/>
          <w:szCs w:val="24"/>
        </w:rPr>
        <w:t>,</w:t>
      </w:r>
      <w:r>
        <w:rPr>
          <w:rFonts w:eastAsia="Times New Roman" w:cs="Times New Roman"/>
          <w:szCs w:val="24"/>
        </w:rPr>
        <w:t xml:space="preserve"> παρακαλώ</w:t>
      </w:r>
      <w:r>
        <w:rPr>
          <w:rFonts w:eastAsia="Times New Roman" w:cs="Times New Roman"/>
          <w:szCs w:val="24"/>
        </w:rPr>
        <w:t>,</w:t>
      </w:r>
      <w:r>
        <w:rPr>
          <w:rFonts w:eastAsia="Times New Roman" w:cs="Times New Roman"/>
          <w:szCs w:val="24"/>
        </w:rPr>
        <w:t xml:space="preserve"> κατά 790%! </w:t>
      </w:r>
    </w:p>
    <w:p w14:paraId="381859E2"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Η καθιέρωση των ευέλικτων εργασιακών σχέσεων όχι μόνο στην Ελλάδα αλλά και σε ανεπτυγμένες καπιταλιστικές χώρες σε συνδυασμό με την αποδυνάμωση των συλλογικών συμβάσεων, τους χαμηλούς μισθούς, την υψηλή ανεργία, την αυξημέ</w:t>
      </w:r>
      <w:r>
        <w:rPr>
          <w:rFonts w:eastAsia="Times New Roman" w:cs="Times New Roman"/>
          <w:szCs w:val="24"/>
        </w:rPr>
        <w:t>νη αδήλωτη εργασία -καταγεγραμμένη ή μη-, την απλήρωτη δουλειά σε περίπου εννιακόσιες χιλιάδες μισθωτούς, εδραιώνουν την εργασιακή ζούγκλα ως μια νέα κομβική συνιστώσα των αγορών εργασίας, όπως λέει ο Σύνδεσμος Ελλήνων Βιομηχάνων. Το κεφάλαιο βρίσκεται ήδη</w:t>
      </w:r>
      <w:r>
        <w:rPr>
          <w:rFonts w:eastAsia="Times New Roman" w:cs="Times New Roman"/>
          <w:szCs w:val="24"/>
        </w:rPr>
        <w:t xml:space="preserve"> σε θέση μάχης για τη νέα αντεργατική επίθεση διαρκείας, με τη στήριξη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όλων των αστικών επιτελείων και κομμάτων που όχι μόνο στηρίζουν, διατηρούν και βαθαίνουν το αντεργατικό νομοθετικό πλαίσιο, </w:t>
      </w:r>
      <w:r>
        <w:rPr>
          <w:rFonts w:eastAsia="Times New Roman" w:cs="Times New Roman"/>
          <w:szCs w:val="24"/>
        </w:rPr>
        <w:lastRenderedPageBreak/>
        <w:t>αλλά με τα παραμύθια περί δίκαιη</w:t>
      </w:r>
      <w:r>
        <w:rPr>
          <w:rFonts w:eastAsia="Times New Roman" w:cs="Times New Roman"/>
          <w:szCs w:val="24"/>
        </w:rPr>
        <w:t xml:space="preserve">ς ανάπτυξης, επιστροφής στην κανονικότητα, διάχυσης των οφελών της ανάπτυξης σε όλη την κοινωνία επιχειρούν να αφοπλίσουν και να </w:t>
      </w:r>
      <w:proofErr w:type="spellStart"/>
      <w:r>
        <w:rPr>
          <w:rFonts w:eastAsia="Times New Roman" w:cs="Times New Roman"/>
          <w:szCs w:val="24"/>
        </w:rPr>
        <w:t>παγιδεύσουν</w:t>
      </w:r>
      <w:proofErr w:type="spellEnd"/>
      <w:r>
        <w:rPr>
          <w:rFonts w:eastAsia="Times New Roman" w:cs="Times New Roman"/>
          <w:szCs w:val="24"/>
        </w:rPr>
        <w:t xml:space="preserve"> την εργατική τάξη. </w:t>
      </w:r>
    </w:p>
    <w:p w14:paraId="381859E3"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Τέλος -και ολοκληρώνω, κύριε Πρόεδρε- η πρόταση νόμου του ΚΚΕ, τα αιτήματα των πεντακοσίων δεκα</w:t>
      </w:r>
      <w:r>
        <w:rPr>
          <w:rFonts w:eastAsia="Times New Roman" w:cs="Times New Roman"/>
          <w:szCs w:val="24"/>
        </w:rPr>
        <w:t xml:space="preserve">τριών σωματείων, ομοσπονδιών, εργατικών κέντρων, η υπόθεση των συλλογικών συμβάσεων είναι μια μάχη που αφορά τον μισθό, συνολικά τις εργασιακές σχέσεις, τον ημερήσιο χρόνο, την υγιεινή και την ασφάλεια στην εργασία. Είναι αγώνας για το συνολικό ξήλωμα του </w:t>
      </w:r>
      <w:r>
        <w:rPr>
          <w:rFonts w:eastAsia="Times New Roman" w:cs="Times New Roman"/>
          <w:szCs w:val="24"/>
        </w:rPr>
        <w:t>αντεργατικού πλαισίου. Η εργατική τάξη και τα φτωχά λαϊκά στρώματα πρέπει να ακολουθήσουν τον δρόμο του αγώνα για να ανατραπεί αυτή η πολιτική, να παλέψουν για την κάλυψη των απωλειών και την υπεράσπιση της ζωής τους, για την ανασύνταξη των δυνάμεων του τα</w:t>
      </w:r>
      <w:r>
        <w:rPr>
          <w:rFonts w:eastAsia="Times New Roman" w:cs="Times New Roman"/>
          <w:szCs w:val="24"/>
        </w:rPr>
        <w:t>ξικού συνδικαλιστικού κινήματος, του εργατικού κινήματος συνολικά</w:t>
      </w:r>
      <w:r>
        <w:rPr>
          <w:rFonts w:eastAsia="Times New Roman" w:cs="Times New Roman"/>
          <w:szCs w:val="24"/>
        </w:rPr>
        <w:t>,</w:t>
      </w:r>
      <w:r>
        <w:rPr>
          <w:rFonts w:eastAsia="Times New Roman" w:cs="Times New Roman"/>
          <w:szCs w:val="24"/>
        </w:rPr>
        <w:t xml:space="preserve"> και να ενισχύσουν το ταξικό συνδικαλιστικό κίνημα. </w:t>
      </w:r>
    </w:p>
    <w:p w14:paraId="381859E4"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381859E5" w14:textId="77777777" w:rsidR="00157B13" w:rsidRDefault="00A67906">
      <w:pPr>
        <w:spacing w:line="600" w:lineRule="auto"/>
        <w:ind w:firstLine="720"/>
        <w:jc w:val="both"/>
        <w:rPr>
          <w:rFonts w:eastAsia="Times New Roman" w:cs="Times New Roman"/>
          <w:szCs w:val="24"/>
        </w:rPr>
      </w:pPr>
      <w:r w:rsidRPr="008456B4">
        <w:rPr>
          <w:rFonts w:eastAsia="Times New Roman"/>
          <w:b/>
          <w:bCs/>
        </w:rPr>
        <w:lastRenderedPageBreak/>
        <w:t xml:space="preserve">ΠΡΟΕΔΡΕΥΩΝ (Δημήτριος </w:t>
      </w:r>
      <w:proofErr w:type="spellStart"/>
      <w:r w:rsidRPr="008456B4">
        <w:rPr>
          <w:rFonts w:eastAsia="Times New Roman"/>
          <w:b/>
          <w:bCs/>
        </w:rPr>
        <w:t>Κρεμαστινός</w:t>
      </w:r>
      <w:proofErr w:type="spellEnd"/>
      <w:r w:rsidRPr="008456B4">
        <w:rPr>
          <w:rFonts w:eastAsia="Times New Roman"/>
          <w:b/>
          <w:bCs/>
        </w:rPr>
        <w:t>):</w:t>
      </w:r>
      <w:r>
        <w:rPr>
          <w:rFonts w:eastAsia="Times New Roman" w:cs="Times New Roman"/>
          <w:szCs w:val="24"/>
        </w:rPr>
        <w:t xml:space="preserve"> Κι εγώ ευχαριστώ. </w:t>
      </w:r>
    </w:p>
    <w:p w14:paraId="381859E6"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 xml:space="preserve">Τελευταίος επερωτών Βουλευτής είναι ο Αντιπρόεδρος κ. </w:t>
      </w:r>
      <w:proofErr w:type="spellStart"/>
      <w:r>
        <w:rPr>
          <w:rFonts w:eastAsia="Times New Roman" w:cs="Times New Roman"/>
          <w:szCs w:val="24"/>
        </w:rPr>
        <w:t>Λαμπρούλης</w:t>
      </w:r>
      <w:proofErr w:type="spellEnd"/>
      <w:r>
        <w:rPr>
          <w:rFonts w:eastAsia="Times New Roman" w:cs="Times New Roman"/>
          <w:szCs w:val="24"/>
        </w:rPr>
        <w:t>.</w:t>
      </w:r>
    </w:p>
    <w:p w14:paraId="381859E7"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Ορίσ</w:t>
      </w:r>
      <w:r>
        <w:rPr>
          <w:rFonts w:eastAsia="Times New Roman" w:cs="Times New Roman"/>
          <w:szCs w:val="24"/>
        </w:rPr>
        <w:t xml:space="preserve">τε, κύριε </w:t>
      </w:r>
      <w:proofErr w:type="spellStart"/>
      <w:r>
        <w:rPr>
          <w:rFonts w:eastAsia="Times New Roman" w:cs="Times New Roman"/>
          <w:szCs w:val="24"/>
        </w:rPr>
        <w:t>Λαμπρούλη</w:t>
      </w:r>
      <w:proofErr w:type="spellEnd"/>
      <w:r>
        <w:rPr>
          <w:rFonts w:eastAsia="Times New Roman" w:cs="Times New Roman"/>
          <w:szCs w:val="24"/>
        </w:rPr>
        <w:t>, έχετε τον λόγο.</w:t>
      </w:r>
    </w:p>
    <w:p w14:paraId="381859E8" w14:textId="77777777" w:rsidR="00157B13" w:rsidRDefault="00A67906">
      <w:pPr>
        <w:spacing w:line="600" w:lineRule="auto"/>
        <w:ind w:firstLine="720"/>
        <w:jc w:val="both"/>
        <w:rPr>
          <w:rFonts w:eastAsia="Times New Roman" w:cs="Times New Roman"/>
          <w:szCs w:val="24"/>
        </w:rPr>
      </w:pPr>
      <w:r w:rsidRPr="005446B7">
        <w:rPr>
          <w:rFonts w:eastAsia="Times New Roman"/>
          <w:b/>
          <w:bCs/>
        </w:rPr>
        <w:t>ΓΕΩΡΓΙΟΣ ΛΑΜΠΡΟΥΛΗΣ (ΣΤ΄ Αντιπρόεδρος της Βουλής):</w:t>
      </w:r>
      <w:r>
        <w:rPr>
          <w:rFonts w:eastAsia="Times New Roman" w:cs="Times New Roman"/>
          <w:szCs w:val="24"/>
        </w:rPr>
        <w:t xml:space="preserve"> Ευχαριστώ, κύριε Πρόεδρε. </w:t>
      </w:r>
    </w:p>
    <w:p w14:paraId="381859E9"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 xml:space="preserve">Η πολιτική κατεύθυνση της επίκαιρης επερώτησης που κατέθεσε το </w:t>
      </w:r>
      <w:r>
        <w:rPr>
          <w:rFonts w:eastAsia="Times New Roman" w:cs="Times New Roman"/>
          <w:szCs w:val="24"/>
        </w:rPr>
        <w:t>κ</w:t>
      </w:r>
      <w:r>
        <w:rPr>
          <w:rFonts w:eastAsia="Times New Roman" w:cs="Times New Roman"/>
          <w:szCs w:val="24"/>
        </w:rPr>
        <w:t xml:space="preserve">όμμα μας, οι θέσεις που περιέχει για την κατάργηση των αντιλαϊκών μέτρων που </w:t>
      </w:r>
      <w:r>
        <w:rPr>
          <w:rFonts w:eastAsia="Times New Roman" w:cs="Times New Roman"/>
          <w:szCs w:val="24"/>
        </w:rPr>
        <w:t>κτυπούν τους μισθούς, τις συντάξεις, τις συλλογικές συμβάσεις, τα εργασιακά, τα ασφαλιστικά, τα κοινωνικά δικαιώματα αλλά και οι στόχοι πάλης που θέτουμε για διεκδίκηση, είναι σε αντιστοιχία με τις λαϊκές ανάγκες. Μπορούν να γίνουν όπλο στα χέρια του εργατ</w:t>
      </w:r>
      <w:r>
        <w:rPr>
          <w:rFonts w:eastAsia="Times New Roman" w:cs="Times New Roman"/>
          <w:szCs w:val="24"/>
        </w:rPr>
        <w:t>ικού λαϊκού κινήματος, να συμβά</w:t>
      </w:r>
      <w:r>
        <w:rPr>
          <w:rFonts w:eastAsia="Times New Roman" w:cs="Times New Roman"/>
          <w:szCs w:val="24"/>
        </w:rPr>
        <w:t>λ</w:t>
      </w:r>
      <w:r>
        <w:rPr>
          <w:rFonts w:eastAsia="Times New Roman" w:cs="Times New Roman"/>
          <w:szCs w:val="24"/>
        </w:rPr>
        <w:t xml:space="preserve">λουν στην ενδυνάμωση της πάλης τους. </w:t>
      </w:r>
    </w:p>
    <w:p w14:paraId="381859EA"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lastRenderedPageBreak/>
        <w:t>Θεωρούμε πως η σημερινή συζήτηση μπορεί να συμβάλει αλλά και να αξιοποιηθεί από τους ίδιους τους εργαζόμενους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οι οποίοι </w:t>
      </w:r>
      <w:r>
        <w:rPr>
          <w:rFonts w:eastAsia="Times New Roman" w:cs="Times New Roman"/>
          <w:szCs w:val="24"/>
        </w:rPr>
        <w:t>στενάζουν από την καπιταλιστική βαρβαρότητα και την αντιλαϊκή πολ</w:t>
      </w:r>
      <w:r>
        <w:rPr>
          <w:rFonts w:eastAsia="Times New Roman" w:cs="Times New Roman"/>
          <w:szCs w:val="24"/>
        </w:rPr>
        <w:t>ιτική, προκειμένου να βγάλουν συμπεράσματα για τη στάση των πολιτικών δυνάμεων, να επαναξιολογήσουν τις πολιτικές προτάσεις και την πρακτική του κάθε κόμματος</w:t>
      </w:r>
      <w:r>
        <w:rPr>
          <w:rFonts w:eastAsia="Times New Roman" w:cs="Times New Roman"/>
          <w:szCs w:val="24"/>
        </w:rPr>
        <w:t>,</w:t>
      </w:r>
      <w:r>
        <w:rPr>
          <w:rFonts w:eastAsia="Times New Roman" w:cs="Times New Roman"/>
          <w:szCs w:val="24"/>
        </w:rPr>
        <w:t xml:space="preserve"> με κριτήριο ποια πολιτική αντιστοιχεί στα συμφέροντα και στην κοινωνική θέση της εργατικής τάξης</w:t>
      </w:r>
      <w:r>
        <w:rPr>
          <w:rFonts w:eastAsia="Times New Roman" w:cs="Times New Roman"/>
          <w:szCs w:val="24"/>
        </w:rPr>
        <w:t xml:space="preserve">, των λαϊκών στρωμάτων, της νεολαίας που προέρχεται από τις εργατικές λαϊκές οικογένειες. </w:t>
      </w:r>
    </w:p>
    <w:p w14:paraId="381859EB" w14:textId="77777777" w:rsidR="00157B13" w:rsidRDefault="00A67906">
      <w:pPr>
        <w:tabs>
          <w:tab w:val="left" w:pos="3873"/>
        </w:tabs>
        <w:spacing w:line="600" w:lineRule="auto"/>
        <w:ind w:firstLine="720"/>
        <w:jc w:val="both"/>
        <w:rPr>
          <w:rFonts w:eastAsia="Times New Roman" w:cs="Times New Roman"/>
          <w:szCs w:val="24"/>
        </w:rPr>
      </w:pPr>
      <w:r>
        <w:rPr>
          <w:rFonts w:eastAsia="Times New Roman" w:cs="Times New Roman"/>
          <w:szCs w:val="24"/>
        </w:rPr>
        <w:t>Η κλιμάκωση της επίθεσης και οι συνέπειες στο σύνολο των εργασιακών, ασφαλιστικών και άλλων δικαιωμάτων των εργαζομένων για την τόνωση της ανταγωνιστικότητας στην πε</w:t>
      </w:r>
      <w:r>
        <w:rPr>
          <w:rFonts w:eastAsia="Times New Roman" w:cs="Times New Roman"/>
          <w:szCs w:val="24"/>
        </w:rPr>
        <w:t>ρίοδο της κρίσης έχει αντίκτυπο σε όλες τις πλευρές της υγείας της εργατικής τάξης</w:t>
      </w:r>
      <w:r w:rsidRPr="00903FDE">
        <w:rPr>
          <w:rFonts w:eastAsia="Times New Roman" w:cs="Times New Roman"/>
          <w:szCs w:val="24"/>
        </w:rPr>
        <w:t>,</w:t>
      </w:r>
      <w:r>
        <w:rPr>
          <w:rFonts w:eastAsia="Times New Roman" w:cs="Times New Roman"/>
          <w:szCs w:val="24"/>
        </w:rPr>
        <w:t xml:space="preserve"> με αύξηση της φτώχειας, της ανεργίας, της εργασιακής ανασφάλειας, αλλά και την επιδείνωση των όρων προστασίας της υγείας από τον επαγγελματικό κίνδυνο.</w:t>
      </w:r>
    </w:p>
    <w:p w14:paraId="381859EC" w14:textId="77777777" w:rsidR="00157B13" w:rsidRDefault="00A67906">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Η εντατικοποίηση της</w:t>
      </w:r>
      <w:r>
        <w:rPr>
          <w:rFonts w:eastAsia="Times New Roman" w:cs="Times New Roman"/>
          <w:szCs w:val="24"/>
        </w:rPr>
        <w:t xml:space="preserve"> εργασίας, οι εκπτώσεις στα μέτρα πρόληψης και αντιμετώπισης του επαγγελματικού κινδύνου</w:t>
      </w:r>
      <w:r w:rsidRPr="00903FDE">
        <w:rPr>
          <w:rFonts w:eastAsia="Times New Roman" w:cs="Times New Roman"/>
          <w:szCs w:val="24"/>
        </w:rPr>
        <w:t>,</w:t>
      </w:r>
      <w:r>
        <w:rPr>
          <w:rFonts w:eastAsia="Times New Roman" w:cs="Times New Roman"/>
          <w:szCs w:val="24"/>
        </w:rPr>
        <w:t xml:space="preserve"> για εξοικονόμηση κεφαλαίων, η επέκταση των ελαστικών σχέσεων εργασίας, η απελευθέρωση ωραρίου και η διευθέτηση του εργάσιμου χρόνου ανάλογα με τις επιδιώξεις και τις </w:t>
      </w:r>
      <w:r>
        <w:rPr>
          <w:rFonts w:eastAsia="Times New Roman" w:cs="Times New Roman"/>
          <w:szCs w:val="24"/>
        </w:rPr>
        <w:t xml:space="preserve">ανάγκες της καπιταλιστικής παραγωγής, η εργοδοτική αυθαιρεσία, συνδυασμένα με την απελευθέρωση των απολύσεων, συνδέονται άμεσα με την επιβάρυνση της έκθεσης στον επαγγελματικό κίνδυνο. </w:t>
      </w:r>
    </w:p>
    <w:p w14:paraId="381859ED" w14:textId="77777777" w:rsidR="00157B13" w:rsidRDefault="00A67906">
      <w:pPr>
        <w:tabs>
          <w:tab w:val="left" w:pos="3873"/>
        </w:tabs>
        <w:spacing w:line="600" w:lineRule="auto"/>
        <w:ind w:firstLine="720"/>
        <w:jc w:val="both"/>
        <w:rPr>
          <w:rFonts w:eastAsia="Times New Roman" w:cs="Times New Roman"/>
          <w:szCs w:val="24"/>
        </w:rPr>
      </w:pPr>
      <w:r>
        <w:rPr>
          <w:rFonts w:eastAsia="Times New Roman" w:cs="Times New Roman"/>
          <w:szCs w:val="24"/>
        </w:rPr>
        <w:t>Αυτά τα μέτρα αποτελούν κατευθύνσεις της Ευρωπαϊκής Ένωσης πριν από τη</w:t>
      </w:r>
      <w:r>
        <w:rPr>
          <w:rFonts w:eastAsia="Times New Roman" w:cs="Times New Roman"/>
          <w:szCs w:val="24"/>
        </w:rPr>
        <w:t>ν καπιταλιστική κρίση. Απεικονίζονται στις στρατηγικές της για την υγιεινή και ασφάλεια στην εργασία, αλλά και στις σχετικές αποφάσεις για τα εργασιακά και ασφαλιστικά δικαιώματα. Εφαρμόζονται σε όλες τις χώρες με διαβάθμιση ανάλογα με το επίπεδο της καπιτ</w:t>
      </w:r>
      <w:r>
        <w:rPr>
          <w:rFonts w:eastAsia="Times New Roman" w:cs="Times New Roman"/>
          <w:szCs w:val="24"/>
        </w:rPr>
        <w:t>αλιστικής ανάπτυξης, τους ανταγωνισμούς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Αποτελούν, λοιπόν, στοιχεία που αποδεικνύουν πως η καπιταλιστική ανάπτυξη και στην κρίση αλλά και στην ανάπτυξη οδηγεί συνεχώς στη σχετική επιδείνωση των όρων προστασίας της υγείας και ασφάλειας στην εργασία. </w:t>
      </w:r>
      <w:r>
        <w:rPr>
          <w:rFonts w:eastAsia="Times New Roman" w:cs="Times New Roman"/>
          <w:szCs w:val="24"/>
        </w:rPr>
        <w:t xml:space="preserve">Αποδεικνύουν πως εμποδίζει την ολόπλευρη αξιοποίηση </w:t>
      </w:r>
      <w:r>
        <w:rPr>
          <w:rFonts w:eastAsia="Times New Roman" w:cs="Times New Roman"/>
          <w:szCs w:val="24"/>
        </w:rPr>
        <w:lastRenderedPageBreak/>
        <w:t xml:space="preserve">των επιστημονικών και τεχνολογικών επιτευγμάτων για την πρόληψη και αντιμετώπιση του επαγγελματικού κινδύνου. </w:t>
      </w:r>
      <w:r w:rsidRPr="00AC526C">
        <w:rPr>
          <w:rFonts w:eastAsia="Times New Roman" w:cs="Times New Roman"/>
          <w:szCs w:val="24"/>
        </w:rPr>
        <w:t>Όμως</w:t>
      </w:r>
      <w:r>
        <w:rPr>
          <w:rFonts w:eastAsia="Times New Roman" w:cs="Times New Roman"/>
          <w:szCs w:val="24"/>
        </w:rPr>
        <w:t>, κυρίως αποδεικνύουν πως η προστασία της ζωής του εργάτη ποτέ δεν θα συμβαδίσει με την πρ</w:t>
      </w:r>
      <w:r>
        <w:rPr>
          <w:rFonts w:eastAsia="Times New Roman" w:cs="Times New Roman"/>
          <w:szCs w:val="24"/>
        </w:rPr>
        <w:t>οστασία των κερδών των λίγων.</w:t>
      </w:r>
    </w:p>
    <w:p w14:paraId="381859EE" w14:textId="77777777" w:rsidR="00157B13" w:rsidRDefault="00A67906">
      <w:pPr>
        <w:tabs>
          <w:tab w:val="left" w:pos="3873"/>
        </w:tabs>
        <w:spacing w:line="600" w:lineRule="auto"/>
        <w:ind w:firstLine="720"/>
        <w:jc w:val="both"/>
        <w:rPr>
          <w:rFonts w:eastAsia="Times New Roman" w:cs="Times New Roman"/>
          <w:szCs w:val="24"/>
        </w:rPr>
      </w:pPr>
      <w:r>
        <w:rPr>
          <w:rFonts w:eastAsia="Times New Roman" w:cs="Times New Roman"/>
          <w:szCs w:val="24"/>
        </w:rPr>
        <w:t>Έτσι για το ΚΚΕ, αλλά και για το ταξικά προσανατολισμένο κίνημα αποκτά ιδιαίτερη σημασία η ανάδειξη των συνεπειών της καπιταλιστικής ανάπτυξης στην υγεία των εργαζομένων, η διεκδίκηση μέτρων πρόληψης και προστασίας από τον επα</w:t>
      </w:r>
      <w:r>
        <w:rPr>
          <w:rFonts w:eastAsia="Times New Roman" w:cs="Times New Roman"/>
          <w:szCs w:val="24"/>
        </w:rPr>
        <w:t>γγελματικό κίνδυνο, η αποκάλυψη της ουσιαστικής αιτίας για την επιβάρυνση της υγείας, που δεν είναι η φύση της εργασίας, όπως επικαλούνται οι απολογητές και τα κόμματα, όλοι εσείς οι υπόλοιποι που στηρίζουν το εκμεταλλευτικό σύστημα, αλλά ο προσανατολισμός</w:t>
      </w:r>
      <w:r>
        <w:rPr>
          <w:rFonts w:eastAsia="Times New Roman" w:cs="Times New Roman"/>
          <w:szCs w:val="24"/>
        </w:rPr>
        <w:t xml:space="preserve"> της παραγωγής για τη διασφάλιση της κερδοφορίας και της ανταγωνιστικότητας. </w:t>
      </w:r>
    </w:p>
    <w:p w14:paraId="381859EF" w14:textId="77777777" w:rsidR="00157B13" w:rsidRDefault="00A67906">
      <w:pPr>
        <w:tabs>
          <w:tab w:val="left" w:pos="3873"/>
        </w:tabs>
        <w:spacing w:line="600" w:lineRule="auto"/>
        <w:ind w:firstLine="720"/>
        <w:jc w:val="both"/>
        <w:rPr>
          <w:rFonts w:eastAsia="Times New Roman" w:cs="Times New Roman"/>
          <w:szCs w:val="24"/>
        </w:rPr>
      </w:pPr>
      <w:r>
        <w:rPr>
          <w:rFonts w:eastAsia="Times New Roman" w:cs="Times New Roman"/>
          <w:szCs w:val="24"/>
        </w:rPr>
        <w:t>Στην εξυπηρέτηση αυτής της κατεύθυνσης οφείλεται η κατακόρυφη αύξηση των εργοδοτικών εγκλημάτων -και όχι εργατικών ατυχημάτων- στον ιδιωτικό και δημόσιο τομέα, με τη διαχρονική σ</w:t>
      </w:r>
      <w:r>
        <w:rPr>
          <w:rFonts w:eastAsia="Times New Roman" w:cs="Times New Roman"/>
          <w:szCs w:val="24"/>
        </w:rPr>
        <w:t xml:space="preserve">υνενοχή όλων των κυβερνήσεων, όπως και της σημερινής </w:t>
      </w:r>
      <w:r w:rsidRPr="001850F1">
        <w:rPr>
          <w:rFonts w:eastAsia="Times New Roman" w:cs="Times New Roman"/>
          <w:szCs w:val="24"/>
        </w:rPr>
        <w:lastRenderedPageBreak/>
        <w:t>Κυβέρνηση</w:t>
      </w:r>
      <w:r>
        <w:rPr>
          <w:rFonts w:eastAsia="Times New Roman" w:cs="Times New Roman"/>
          <w:szCs w:val="24"/>
        </w:rPr>
        <w:t xml:space="preserve">ς </w:t>
      </w:r>
      <w:r w:rsidRPr="0008273E">
        <w:rPr>
          <w:rFonts w:eastAsia="Times New Roman" w:cs="Times New Roman"/>
          <w:szCs w:val="24"/>
        </w:rPr>
        <w:t>ΣΥΡΙΖΑ</w:t>
      </w:r>
      <w:r>
        <w:rPr>
          <w:rFonts w:eastAsia="Times New Roman" w:cs="Times New Roman"/>
          <w:szCs w:val="24"/>
        </w:rPr>
        <w:t xml:space="preserve"> </w:t>
      </w:r>
      <w:r w:rsidRPr="0008273E">
        <w:rPr>
          <w:rFonts w:eastAsia="Times New Roman" w:cs="Times New Roman"/>
          <w:szCs w:val="24"/>
        </w:rPr>
        <w:t>-</w:t>
      </w:r>
      <w:r>
        <w:rPr>
          <w:rFonts w:eastAsia="Times New Roman" w:cs="Times New Roman"/>
          <w:szCs w:val="24"/>
        </w:rPr>
        <w:t xml:space="preserve"> </w:t>
      </w:r>
      <w:r w:rsidRPr="0008273E">
        <w:rPr>
          <w:rFonts w:eastAsia="Times New Roman" w:cs="Times New Roman"/>
          <w:szCs w:val="24"/>
        </w:rPr>
        <w:t>ΑΝΕΛ</w:t>
      </w:r>
      <w:r>
        <w:rPr>
          <w:rFonts w:eastAsia="Times New Roman" w:cs="Times New Roman"/>
          <w:szCs w:val="24"/>
        </w:rPr>
        <w:t xml:space="preserve">, αναγκάζοντας τους εργαζόμενους να εργάζονται σε άθλιες συνθήκες για ένα πενιχρό μεροκάματο του τρόμου. </w:t>
      </w:r>
    </w:p>
    <w:p w14:paraId="381859F0" w14:textId="77777777" w:rsidR="00157B13" w:rsidRDefault="00A67906">
      <w:pPr>
        <w:tabs>
          <w:tab w:val="left" w:pos="3873"/>
        </w:tabs>
        <w:spacing w:line="600" w:lineRule="auto"/>
        <w:ind w:firstLine="720"/>
        <w:jc w:val="both"/>
        <w:rPr>
          <w:rFonts w:eastAsia="Times New Roman" w:cs="Times New Roman"/>
          <w:szCs w:val="24"/>
        </w:rPr>
      </w:pPr>
      <w:r>
        <w:rPr>
          <w:rFonts w:eastAsia="Times New Roman" w:cs="Times New Roman"/>
          <w:szCs w:val="24"/>
        </w:rPr>
        <w:t>Η κατάργηση και της ελάχιστης νομοθετικής προστασίας ή κρατικών υπηρεσιών</w:t>
      </w:r>
      <w:r>
        <w:rPr>
          <w:rFonts w:eastAsia="Times New Roman" w:cs="Times New Roman"/>
          <w:szCs w:val="24"/>
        </w:rPr>
        <w:t xml:space="preserve"> για την προστασία της υγιεινής και ασφάλειας στην εργασία, η ουσιαστική κατάργηση των ελέγχων της ασφάλειας και της υγιεινής στους χώρους εργασίας, η απουσία αποκλειστικά κρατικού σώματος επιθεωρητών και γιατρών εργασίας, όλα αυτά αποτελούν συνειδητή </w:t>
      </w:r>
      <w:r w:rsidRPr="00911877">
        <w:rPr>
          <w:rFonts w:eastAsia="Times New Roman" w:cs="Times New Roman"/>
          <w:szCs w:val="24"/>
        </w:rPr>
        <w:t>πολι</w:t>
      </w:r>
      <w:r w:rsidRPr="00911877">
        <w:rPr>
          <w:rFonts w:eastAsia="Times New Roman" w:cs="Times New Roman"/>
          <w:szCs w:val="24"/>
        </w:rPr>
        <w:t>τική</w:t>
      </w:r>
      <w:r>
        <w:rPr>
          <w:rFonts w:eastAsia="Times New Roman" w:cs="Times New Roman"/>
          <w:szCs w:val="24"/>
        </w:rPr>
        <w:t xml:space="preserve"> επιλογή διαχρονικά. Προϋπήρχαν της κρίσης και γιγαντώθηκαν από τις </w:t>
      </w:r>
      <w:r w:rsidRPr="00911877">
        <w:rPr>
          <w:rFonts w:eastAsia="Times New Roman" w:cs="Times New Roman"/>
          <w:szCs w:val="24"/>
        </w:rPr>
        <w:t>πολιτικ</w:t>
      </w:r>
      <w:r>
        <w:rPr>
          <w:rFonts w:eastAsia="Times New Roman" w:cs="Times New Roman"/>
          <w:szCs w:val="24"/>
        </w:rPr>
        <w:t xml:space="preserve">ές διαχείρισης της κρίσης προς όφελος των μονοπωλίων. Πρόκειται για μια </w:t>
      </w:r>
      <w:r w:rsidRPr="00911877">
        <w:rPr>
          <w:rFonts w:eastAsia="Times New Roman" w:cs="Times New Roman"/>
          <w:szCs w:val="24"/>
        </w:rPr>
        <w:t>πολιτική</w:t>
      </w:r>
      <w:r>
        <w:rPr>
          <w:rFonts w:eastAsia="Times New Roman" w:cs="Times New Roman"/>
          <w:szCs w:val="24"/>
        </w:rPr>
        <w:t xml:space="preserve"> που αντιμετωπίζει την εργατική τάξη σαν αναλώσιμο είδος και που θυσιάζει εργάτες και εργάτριες σ</w:t>
      </w:r>
      <w:r>
        <w:rPr>
          <w:rFonts w:eastAsia="Times New Roman" w:cs="Times New Roman"/>
          <w:szCs w:val="24"/>
        </w:rPr>
        <w:t>τον βωμό του κέρδους.</w:t>
      </w:r>
    </w:p>
    <w:p w14:paraId="381859F1" w14:textId="77777777" w:rsidR="00157B13" w:rsidRDefault="00A67906">
      <w:pPr>
        <w:tabs>
          <w:tab w:val="left" w:pos="3873"/>
        </w:tabs>
        <w:spacing w:line="600" w:lineRule="auto"/>
        <w:ind w:firstLine="720"/>
        <w:jc w:val="both"/>
        <w:rPr>
          <w:rFonts w:eastAsia="Times New Roman" w:cs="Times New Roman"/>
          <w:szCs w:val="24"/>
        </w:rPr>
      </w:pPr>
      <w:r>
        <w:rPr>
          <w:rFonts w:eastAsia="Times New Roman" w:cs="Times New Roman"/>
          <w:szCs w:val="24"/>
        </w:rPr>
        <w:t>Να γιατί σήμερα γίνεται ακόμα πιο επιτακτική η ανάγκη σύνδεσης της πάλης για τα εργασιακά, ασφαλιστικά, μισθολογικά δικαιώματα, με την ένταση της εργατικής δρά</w:t>
      </w:r>
      <w:r>
        <w:rPr>
          <w:rFonts w:eastAsia="Times New Roman" w:cs="Times New Roman"/>
          <w:szCs w:val="24"/>
        </w:rPr>
        <w:lastRenderedPageBreak/>
        <w:t>σης για την προστασία της ζωής, της ασφάλειας και της υγείας των εργατών κα</w:t>
      </w:r>
      <w:r>
        <w:rPr>
          <w:rFonts w:eastAsia="Times New Roman" w:cs="Times New Roman"/>
          <w:szCs w:val="24"/>
        </w:rPr>
        <w:t xml:space="preserve">ι εργατριών, για ταξική σύγκρουση με το εκμεταλλευτικό σύστημα και την αντεργατική </w:t>
      </w:r>
      <w:r w:rsidRPr="00911877">
        <w:rPr>
          <w:rFonts w:eastAsia="Times New Roman" w:cs="Times New Roman"/>
          <w:szCs w:val="24"/>
        </w:rPr>
        <w:t>πολιτική</w:t>
      </w:r>
      <w:r>
        <w:rPr>
          <w:rFonts w:eastAsia="Times New Roman" w:cs="Times New Roman"/>
          <w:szCs w:val="24"/>
        </w:rPr>
        <w:t xml:space="preserve"> που γεννάει και οξύνει το σύνολο των εργατικών προβλημάτων.</w:t>
      </w:r>
    </w:p>
    <w:p w14:paraId="381859F2" w14:textId="77777777" w:rsidR="00157B13" w:rsidRDefault="00A67906">
      <w:pPr>
        <w:spacing w:line="600" w:lineRule="auto"/>
        <w:ind w:firstLine="720"/>
        <w:jc w:val="both"/>
        <w:rPr>
          <w:rFonts w:eastAsia="Times New Roman" w:cs="Times New Roman"/>
        </w:rPr>
      </w:pPr>
      <w:r w:rsidRPr="0002696C">
        <w:rPr>
          <w:rFonts w:eastAsia="Times New Roman"/>
          <w:b/>
          <w:bCs/>
        </w:rPr>
        <w:t>ΠΡΟΕΔΡΕΥΩΝ (</w:t>
      </w:r>
      <w:r w:rsidRPr="0002696C">
        <w:rPr>
          <w:rFonts w:eastAsia="Times New Roman" w:cs="Times New Roman"/>
          <w:b/>
          <w:szCs w:val="24"/>
        </w:rPr>
        <w:t xml:space="preserve">Δημήτριος </w:t>
      </w:r>
      <w:proofErr w:type="spellStart"/>
      <w:r w:rsidRPr="0002696C">
        <w:rPr>
          <w:rFonts w:eastAsia="Times New Roman" w:cs="Times New Roman"/>
          <w:b/>
          <w:szCs w:val="24"/>
        </w:rPr>
        <w:t>Κρεμαστινός</w:t>
      </w:r>
      <w:proofErr w:type="spellEnd"/>
      <w:r w:rsidRPr="0002696C">
        <w:rPr>
          <w:rFonts w:eastAsia="Times New Roman"/>
          <w:b/>
          <w:bCs/>
        </w:rPr>
        <w:t>):</w:t>
      </w:r>
      <w:r>
        <w:rPr>
          <w:rFonts w:eastAsia="Times New Roman" w:cs="Times New Roman"/>
          <w:szCs w:val="24"/>
        </w:rPr>
        <w:t xml:space="preserve"> Προτού δώσω τον λόγο στην Υπουργό </w:t>
      </w:r>
      <w:r>
        <w:rPr>
          <w:rFonts w:eastAsia="Times New Roman" w:cs="Times New Roman"/>
          <w:szCs w:val="24"/>
        </w:rPr>
        <w:t xml:space="preserve">την </w:t>
      </w:r>
      <w:r>
        <w:rPr>
          <w:rFonts w:eastAsia="Times New Roman" w:cs="Times New Roman"/>
          <w:szCs w:val="24"/>
        </w:rPr>
        <w:t xml:space="preserve">κ. </w:t>
      </w:r>
      <w:proofErr w:type="spellStart"/>
      <w:r>
        <w:rPr>
          <w:rFonts w:eastAsia="Times New Roman" w:cs="Times New Roman"/>
          <w:szCs w:val="24"/>
        </w:rPr>
        <w:t>Αχτσιόγλου</w:t>
      </w:r>
      <w:proofErr w:type="spellEnd"/>
      <w:r>
        <w:rPr>
          <w:rFonts w:eastAsia="Times New Roman" w:cs="Times New Roman"/>
          <w:szCs w:val="24"/>
        </w:rPr>
        <w:t>, κ</w:t>
      </w:r>
      <w:r w:rsidRPr="00FF2A0A">
        <w:rPr>
          <w:rFonts w:eastAsia="Times New Roman" w:cs="Times New Roman"/>
        </w:rPr>
        <w:t>υρίες και κύρι</w:t>
      </w:r>
      <w:r w:rsidRPr="00FF2A0A">
        <w:rPr>
          <w:rFonts w:eastAsia="Times New Roman" w:cs="Times New Roman"/>
        </w:rPr>
        <w:t xml:space="preserve">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w:t>
      </w:r>
      <w:r>
        <w:rPr>
          <w:rFonts w:eastAsia="Times New Roman" w:cs="Times New Roman"/>
        </w:rPr>
        <w:t>α</w:t>
      </w:r>
      <w:r w:rsidRPr="00FF2A0A">
        <w:rPr>
          <w:rFonts w:eastAsia="Times New Roman" w:cs="Times New Roman"/>
        </w:rPr>
        <w:t xml:space="preserve">ίθουσας </w:t>
      </w:r>
      <w:r w:rsidRPr="00FF2A0A">
        <w:rPr>
          <w:rFonts w:eastAsia="Times New Roman" w:cs="Times New Roman"/>
        </w:rPr>
        <w:t xml:space="preserve">«ΕΛΕΥΘΕΡΙΟΣ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τριάντα τρεις</w:t>
      </w:r>
      <w:r w:rsidRPr="00FF2A0A">
        <w:rPr>
          <w:rFonts w:eastAsia="Times New Roman" w:cs="Times New Roman"/>
        </w:rPr>
        <w:t xml:space="preserve"> μαθήτριες και μαθητές και </w:t>
      </w:r>
      <w:r>
        <w:rPr>
          <w:rFonts w:eastAsia="Times New Roman" w:cs="Times New Roman"/>
        </w:rPr>
        <w:t>τέσσερις</w:t>
      </w:r>
      <w:r w:rsidRPr="00FF2A0A">
        <w:rPr>
          <w:rFonts w:eastAsia="Times New Roman" w:cs="Times New Roman"/>
        </w:rPr>
        <w:t xml:space="preserve"> </w:t>
      </w:r>
      <w:r w:rsidRPr="00FF2A0A">
        <w:rPr>
          <w:rFonts w:eastAsia="Times New Roman" w:cs="Times New Roman"/>
        </w:rPr>
        <w:t>εκπαιδευτικοί</w:t>
      </w:r>
      <w:r>
        <w:rPr>
          <w:rFonts w:eastAsia="Times New Roman" w:cs="Times New Roman"/>
        </w:rPr>
        <w:t xml:space="preserve"> </w:t>
      </w:r>
      <w:r w:rsidRPr="00FF2A0A">
        <w:rPr>
          <w:rFonts w:eastAsia="Times New Roman" w:cs="Times New Roman"/>
        </w:rPr>
        <w:t>συνοδοί το</w:t>
      </w:r>
      <w:r>
        <w:rPr>
          <w:rFonts w:eastAsia="Times New Roman" w:cs="Times New Roman"/>
        </w:rPr>
        <w:t>υς από το</w:t>
      </w:r>
      <w:r w:rsidRPr="00FF2A0A">
        <w:rPr>
          <w:rFonts w:eastAsia="Times New Roman" w:cs="Times New Roman"/>
        </w:rPr>
        <w:t xml:space="preserve"> Δημοτικό </w:t>
      </w:r>
      <w:r>
        <w:rPr>
          <w:rFonts w:eastAsia="Times New Roman" w:cs="Times New Roman"/>
        </w:rPr>
        <w:t xml:space="preserve">Σχολείο </w:t>
      </w:r>
      <w:proofErr w:type="spellStart"/>
      <w:r>
        <w:rPr>
          <w:rFonts w:eastAsia="Times New Roman" w:cs="Times New Roman"/>
        </w:rPr>
        <w:t>Γαλιάς</w:t>
      </w:r>
      <w:proofErr w:type="spellEnd"/>
      <w:r>
        <w:rPr>
          <w:rFonts w:eastAsia="Times New Roman" w:cs="Times New Roman"/>
        </w:rPr>
        <w:t xml:space="preserve"> Ηρακλείου και από το 3</w:t>
      </w:r>
      <w:r w:rsidRPr="00FF2A0A">
        <w:rPr>
          <w:rFonts w:eastAsia="Times New Roman" w:cs="Times New Roman"/>
          <w:vertAlign w:val="superscript"/>
        </w:rPr>
        <w:t>ο</w:t>
      </w:r>
      <w:r w:rsidRPr="00FF2A0A">
        <w:rPr>
          <w:rFonts w:eastAsia="Times New Roman" w:cs="Times New Roman"/>
        </w:rPr>
        <w:t xml:space="preserve"> Δημοτ</w:t>
      </w:r>
      <w:r w:rsidRPr="00FF2A0A">
        <w:rPr>
          <w:rFonts w:eastAsia="Times New Roman" w:cs="Times New Roman"/>
        </w:rPr>
        <w:t xml:space="preserve">ικό Σχολείο </w:t>
      </w:r>
      <w:r>
        <w:rPr>
          <w:rFonts w:eastAsia="Times New Roman" w:cs="Times New Roman"/>
        </w:rPr>
        <w:t>Χίου.</w:t>
      </w:r>
    </w:p>
    <w:p w14:paraId="381859F3" w14:textId="77777777" w:rsidR="00157B13" w:rsidRDefault="00A67906">
      <w:pPr>
        <w:spacing w:line="600" w:lineRule="auto"/>
        <w:ind w:firstLine="720"/>
        <w:jc w:val="both"/>
        <w:rPr>
          <w:rFonts w:eastAsia="Times New Roman" w:cs="Times New Roman"/>
        </w:rPr>
      </w:pPr>
      <w:r>
        <w:rPr>
          <w:rFonts w:eastAsia="Times New Roman" w:cs="Times New Roman"/>
        </w:rPr>
        <w:t>Η Βουλή σά</w:t>
      </w:r>
      <w:r w:rsidRPr="00FF2A0A">
        <w:rPr>
          <w:rFonts w:eastAsia="Times New Roman" w:cs="Times New Roman"/>
        </w:rPr>
        <w:t xml:space="preserve">ς καλωσορίζει. </w:t>
      </w:r>
    </w:p>
    <w:p w14:paraId="381859F4" w14:textId="77777777" w:rsidR="00157B13" w:rsidRDefault="00A67906">
      <w:pPr>
        <w:spacing w:line="600" w:lineRule="auto"/>
        <w:ind w:firstLine="720"/>
        <w:jc w:val="center"/>
        <w:rPr>
          <w:rFonts w:eastAsia="Times New Roman" w:cs="Times New Roman"/>
        </w:rPr>
      </w:pPr>
      <w:r w:rsidRPr="00FF2A0A">
        <w:rPr>
          <w:rFonts w:eastAsia="Times New Roman" w:cs="Times New Roman"/>
        </w:rPr>
        <w:t>(Χειροκροτήματα απ</w:t>
      </w:r>
      <w:r>
        <w:rPr>
          <w:rFonts w:eastAsia="Times New Roman" w:cs="Times New Roman"/>
        </w:rPr>
        <w:t>’</w:t>
      </w:r>
      <w:r w:rsidRPr="00FF2A0A">
        <w:rPr>
          <w:rFonts w:eastAsia="Times New Roman" w:cs="Times New Roman"/>
        </w:rPr>
        <w:t xml:space="preserve"> όλες τις πτέρυγες της Βουλής)</w:t>
      </w:r>
    </w:p>
    <w:p w14:paraId="381859F5" w14:textId="77777777" w:rsidR="00157B13" w:rsidRDefault="00A67906">
      <w:pPr>
        <w:spacing w:line="600" w:lineRule="auto"/>
        <w:ind w:firstLine="720"/>
        <w:jc w:val="both"/>
        <w:rPr>
          <w:rFonts w:eastAsia="Times New Roman" w:cs="Times New Roman"/>
        </w:rPr>
      </w:pPr>
      <w:r>
        <w:rPr>
          <w:rFonts w:eastAsia="Times New Roman" w:cs="Times New Roman"/>
        </w:rPr>
        <w:lastRenderedPageBreak/>
        <w:t xml:space="preserve">Έχετε τον λόγο, κυρία </w:t>
      </w:r>
      <w:proofErr w:type="spellStart"/>
      <w:r>
        <w:rPr>
          <w:rFonts w:eastAsia="Times New Roman" w:cs="Times New Roman"/>
        </w:rPr>
        <w:t>Αχτσιόγλου</w:t>
      </w:r>
      <w:proofErr w:type="spellEnd"/>
      <w:r>
        <w:rPr>
          <w:rFonts w:eastAsia="Times New Roman" w:cs="Times New Roman"/>
        </w:rPr>
        <w:t xml:space="preserve">. </w:t>
      </w:r>
    </w:p>
    <w:p w14:paraId="381859F6" w14:textId="77777777" w:rsidR="00157B13" w:rsidRDefault="00A67906">
      <w:pPr>
        <w:spacing w:line="600" w:lineRule="auto"/>
        <w:ind w:firstLine="720"/>
        <w:jc w:val="both"/>
        <w:rPr>
          <w:rFonts w:eastAsia="Times New Roman" w:cs="Times New Roman"/>
          <w:szCs w:val="24"/>
        </w:rPr>
      </w:pPr>
      <w:r>
        <w:rPr>
          <w:rFonts w:eastAsia="Times New Roman" w:cs="Times New Roman"/>
          <w:b/>
          <w:szCs w:val="24"/>
        </w:rPr>
        <w:t>ΕΦΗ</w:t>
      </w:r>
      <w:r>
        <w:rPr>
          <w:rFonts w:eastAsia="Times New Roman" w:cs="Times New Roman"/>
          <w:b/>
          <w:szCs w:val="24"/>
        </w:rPr>
        <w:t xml:space="preserve"> ΑΧΤΣΙΟΓΛΟΥ (Υπουργός Εργασίας, Κοινωνικής Ασφάλισης και Κοινωνικής Αλληλεγγύης): </w:t>
      </w:r>
      <w:r>
        <w:rPr>
          <w:rFonts w:eastAsia="Times New Roman" w:cs="Times New Roman"/>
          <w:szCs w:val="24"/>
        </w:rPr>
        <w:t>Ευχαριστώ, κύριε Πρόεδρε.</w:t>
      </w:r>
    </w:p>
    <w:p w14:paraId="381859F7"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Κυρίες και κύριο</w:t>
      </w:r>
      <w:r>
        <w:rPr>
          <w:rFonts w:eastAsia="Times New Roman" w:cs="Times New Roman"/>
          <w:szCs w:val="24"/>
        </w:rPr>
        <w:t>ι Βουλευτές, πολύ συχνά όταν συζητάμε για τα εργασιακά επικεντρωνόμαστε στο τι συνέβη την περίοδο 2010-2014, την περίοδο της μεγάλης απορρύθμισης των εργασιακών δικαιωμάτων και ξεχνάμε ενδεχομένως</w:t>
      </w:r>
      <w:r w:rsidRPr="00E72311">
        <w:rPr>
          <w:rFonts w:eastAsia="Times New Roman" w:cs="Times New Roman"/>
          <w:szCs w:val="24"/>
        </w:rPr>
        <w:t xml:space="preserve"> </w:t>
      </w:r>
      <w:r>
        <w:rPr>
          <w:rFonts w:eastAsia="Times New Roman" w:cs="Times New Roman"/>
          <w:szCs w:val="24"/>
        </w:rPr>
        <w:t xml:space="preserve">ότι ο δρόμος της απορρύθμισης στα εργασιακά είχε ξεκινήσει </w:t>
      </w:r>
      <w:r>
        <w:rPr>
          <w:rFonts w:eastAsia="Times New Roman" w:cs="Times New Roman"/>
          <w:szCs w:val="24"/>
        </w:rPr>
        <w:t>αρκετά χρόνια πριν. Αυτό ενδεχομένως αποδεικνύει και κάτι που είναι εξαιρετικά καθαρό: Αποδεικνύει ότι η απορρύθμιση της εργασίας δεν ήταν ένα σχέδιο επιβολής των διαθέσεων της τρόικα</w:t>
      </w:r>
      <w:r>
        <w:rPr>
          <w:rFonts w:eastAsia="Times New Roman" w:cs="Times New Roman"/>
          <w:szCs w:val="24"/>
        </w:rPr>
        <w:t>ς</w:t>
      </w:r>
      <w:r>
        <w:rPr>
          <w:rFonts w:eastAsia="Times New Roman" w:cs="Times New Roman"/>
          <w:szCs w:val="24"/>
        </w:rPr>
        <w:t xml:space="preserve"> ή τέλος πάντων δεν ήταν μόνο αυτό, αλλά ήταν σε πολύ μεγάλο βαθμό και έ</w:t>
      </w:r>
      <w:r>
        <w:rPr>
          <w:rFonts w:eastAsia="Times New Roman" w:cs="Times New Roman"/>
          <w:szCs w:val="24"/>
        </w:rPr>
        <w:t xml:space="preserve">να σχέδιο το οποίο το ασπάζονταν οι προηγούμενες κυβερνήσεις ως καθαρή θέση αρχής. Και θα το εξηγήσω αυτό. </w:t>
      </w:r>
    </w:p>
    <w:p w14:paraId="381859F8"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lastRenderedPageBreak/>
        <w:t>Εδώ και χρόνια υπάρχουν στη χώρα μας νομίζω δυο πολύ διακριτά και πολύ σαφή σχέδια για την εργασία και ο κ. Μητσοτάκης φροντίζει αυτό να μας το θυμί</w:t>
      </w:r>
      <w:r>
        <w:rPr>
          <w:rFonts w:eastAsia="Times New Roman" w:cs="Times New Roman"/>
          <w:szCs w:val="24"/>
        </w:rPr>
        <w:t>ζει πάρα πολύ συχνά και με πάρα πολύ καθαρό τρόπο. Από τη μια πλευρά είναι το σχέδιο για την εργασία το οποίο εκφράζει η Νέα Δημοκρατία -το εκφράζει ο Πρόεδρός της πολύ συχνά-, το οποίο θεωρεί ότι η συμπίεση του κόστους εργασίας, όπως το ονομάζει, δηλαδή η</w:t>
      </w:r>
      <w:r>
        <w:rPr>
          <w:rFonts w:eastAsia="Times New Roman" w:cs="Times New Roman"/>
          <w:szCs w:val="24"/>
        </w:rPr>
        <w:t xml:space="preserve"> συμπίεση στην πραγματικότητα των μισθών και των εργασιακών δικαιωμάτων αποτελούν το καύσιμο για την επίτευξη της ανάπτυξης και την ενίσχυση της ανταγωνιστικότητας της ελληνικής οικονομίας, ένα μοντέλο που σχηματικά θα το έλεγα το μοντέλο της φθηνής και τη</w:t>
      </w:r>
      <w:r>
        <w:rPr>
          <w:rFonts w:eastAsia="Times New Roman" w:cs="Times New Roman"/>
          <w:szCs w:val="24"/>
        </w:rPr>
        <w:t>ς πλήρους απροστάτευτης, της εντελώς επισφαλούς εργασίας, μια θέση που, όπως είπα, είναι σαφής, είναι καθαρή, είναι θέση αρχής, είναι ιδεολογική. Αυτό είναι το μοντέλο το οποίο υπηρέτησε η συγκεκριμένη παράταξη την περίοδο της κρίσης. Αυτό όμως ήταν και το</w:t>
      </w:r>
      <w:r>
        <w:rPr>
          <w:rFonts w:eastAsia="Times New Roman" w:cs="Times New Roman"/>
          <w:szCs w:val="24"/>
        </w:rPr>
        <w:t xml:space="preserve"> μοντέλο το οποίο υπηρετούσε και την προηγούμενη περίοδο και που, κατά τη δική μας ανάλυση, ήταν σε πολύ μεγάλο βαθμό ο λόγος που οδήγησε και στη χρεοκοπία.</w:t>
      </w:r>
    </w:p>
    <w:p w14:paraId="381859F9"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lastRenderedPageBreak/>
        <w:t>Μας το κατέστησε σαφές ο κ. Μητσοτάκης στην πρόσφατη Γενική Συνέλευση του ΣΕΒ. Εκεί τον ακούσαμε να</w:t>
      </w:r>
      <w:r>
        <w:rPr>
          <w:rFonts w:eastAsia="Times New Roman" w:cs="Times New Roman"/>
          <w:szCs w:val="24"/>
        </w:rPr>
        <w:t xml:space="preserve"> ξεδιπλώνει ξανά όλη του την πολιτική θέση για τα εργασιακά και για το μέλλον της εργασίας. Υποστήριξε ότι δεν θα επιτρέψει την αναβίωση των συλλογικών συμβάσεων εργασίας. Χαρακτήρισε, για ακόμα μια φορά, ιδεοληψία την ενίσχυση της διαπραγματευτικής θέσης </w:t>
      </w:r>
      <w:r>
        <w:rPr>
          <w:rFonts w:eastAsia="Times New Roman" w:cs="Times New Roman"/>
          <w:szCs w:val="24"/>
        </w:rPr>
        <w:t>των εργαζομένων. Δήλωσε ότι θα ενισχύσει την ιδιωτική ασφάλιση. Τάχθηκε ευθέως κατά της επεκτασιμότητας των κλαδικών συλλογικών συμβάσεων εργασίας και κατά της υπερίσχυσης των κλαδικών συμβάσεων εργασίας έναντι των επιχειρησιακών και των ατομικών συμβάσεων</w:t>
      </w:r>
      <w:r>
        <w:rPr>
          <w:rFonts w:eastAsia="Times New Roman" w:cs="Times New Roman"/>
          <w:szCs w:val="24"/>
        </w:rPr>
        <w:t xml:space="preserve"> εργασίας, όταν αυτό που ήδη έχουμε ζήσει από την περίοδο 2010-2014 είναι ότι οι ατομικές και επιχειρησιακές συλλογικές συμβάσεις εργασίας αποτελούν τον κύριο μοχλό για τη μείωση των μισθών και το κύριο εργαλείο για να μένουν καθηλωμένοι οι μισθοί.</w:t>
      </w:r>
    </w:p>
    <w:p w14:paraId="381859FA"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Αυτές λ</w:t>
      </w:r>
      <w:r>
        <w:rPr>
          <w:rFonts w:eastAsia="Times New Roman" w:cs="Times New Roman"/>
          <w:szCs w:val="24"/>
        </w:rPr>
        <w:t xml:space="preserve">οιπόν τις θέσεις τις εξέφρασε στη Γενική Συνέλευση του ΣΕΒ. Νομίζω ότι είναι καλό το γεγονός ότι διατυπώνονται με τόση σαφήνεια τα διακριτά σχέδια, είναι καλό για την πολιτική αντιπαράθεση. Όμως και δυο μήνες νωρίτερα, με άλλη αφορμή, </w:t>
      </w:r>
      <w:r>
        <w:rPr>
          <w:rFonts w:eastAsia="Times New Roman" w:cs="Times New Roman"/>
          <w:szCs w:val="24"/>
        </w:rPr>
        <w:lastRenderedPageBreak/>
        <w:t>είχε δηλώσει ότι το ο</w:t>
      </w:r>
      <w:r>
        <w:rPr>
          <w:rFonts w:eastAsia="Times New Roman" w:cs="Times New Roman"/>
          <w:szCs w:val="24"/>
        </w:rPr>
        <w:t>κτάωρο είναι ξεπερασμένο, η σταθερή εργασία είναι ξεπερασμένη, η ευελιξία είναι η μόνη διέξοδος, θέσεις οι οποίες αποτυπώθηκαν και στις συνεδριακές θέσεις του κόμματός του. Και νομίζω ότι δεν μπορεί κανείς να ξεχάσει και τη θέση που κράτησε κατά τη διάρκει</w:t>
      </w:r>
      <w:r>
        <w:rPr>
          <w:rFonts w:eastAsia="Times New Roman" w:cs="Times New Roman"/>
          <w:szCs w:val="24"/>
        </w:rPr>
        <w:t>α της διαπραγμάτευσης στη δεύτερη αξιολόγηση, πέρυσι τέτοια εποχή, όταν η Κυβέρνηση έκανε μια μεγάλη προσπάθεια στην Ευρώπη, εντός των αιθουσών των διαπραγματεύσεων και έξω από αυτές, για την επαναφορά των συλλογικών διαπραγματεύσεων στη χώρα, όπου ο κ. Μη</w:t>
      </w:r>
      <w:r>
        <w:rPr>
          <w:rFonts w:eastAsia="Times New Roman" w:cs="Times New Roman"/>
          <w:szCs w:val="24"/>
        </w:rPr>
        <w:t>τσοτάκης χαρακτήριζε τις συλλογικές συμβάσεις εργασίας «ιδεοληψίες της Αριστεράς», ταυτιζόμενος με τους πιο ακραίους κύκλους των δανειστών.</w:t>
      </w:r>
    </w:p>
    <w:p w14:paraId="381859FB"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Το σχέδιο, λοιπόν, είναι σαφές από εκείνη την πλευρά. Και δυστυχώς για τους εργαζόμενους αυτής της χώρας το σχέδιο α</w:t>
      </w:r>
      <w:r>
        <w:rPr>
          <w:rFonts w:eastAsia="Times New Roman" w:cs="Times New Roman"/>
          <w:szCs w:val="24"/>
        </w:rPr>
        <w:t>υτό εφαρμόστηκε. Η πολιτική δηλαδή αυτή υλοποιήθηκε και αποδείχθηκε κοινωνικά συντριπτική, αποδείχθηκε και οικονομικά αναποτελεσματική, καθώς δεν μπόρεσε να φέρει αυτά τα οποία το ίδιο το σχέδιο όριζε ως στόχο του, δηλαδή την ενίσχυση της ανταγωνιστικότητα</w:t>
      </w:r>
      <w:r>
        <w:rPr>
          <w:rFonts w:eastAsia="Times New Roman" w:cs="Times New Roman"/>
          <w:szCs w:val="24"/>
        </w:rPr>
        <w:t xml:space="preserve">ς της ελληνικής οικονομίας. </w:t>
      </w:r>
    </w:p>
    <w:p w14:paraId="381859FC"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lastRenderedPageBreak/>
        <w:t xml:space="preserve">Παρά τη θεαματική μείωση κατά 37,5% του κόστους εργασίας ανά μονάδα προϊόντος, την περίοδο 2010-2014, οι εξαγωγές μέχρι το τέλος του 2014 κατέγραψαν μια αναιμική αύξηση της τάξεως του 4%. Δηλαδή, παρότι </w:t>
      </w:r>
      <w:proofErr w:type="spellStart"/>
      <w:r>
        <w:rPr>
          <w:rFonts w:eastAsia="Times New Roman" w:cs="Times New Roman"/>
          <w:szCs w:val="24"/>
        </w:rPr>
        <w:t>φτωχοποιήθηκε</w:t>
      </w:r>
      <w:proofErr w:type="spellEnd"/>
      <w:r>
        <w:rPr>
          <w:rFonts w:eastAsia="Times New Roman" w:cs="Times New Roman"/>
          <w:szCs w:val="24"/>
        </w:rPr>
        <w:t xml:space="preserve"> η ελληνική</w:t>
      </w:r>
      <w:r>
        <w:rPr>
          <w:rFonts w:eastAsia="Times New Roman" w:cs="Times New Roman"/>
          <w:szCs w:val="24"/>
        </w:rPr>
        <w:t xml:space="preserve"> κοινωνία, εκτοξεύτηκε ο κίνδυνος της φτώχειας για τον εργαζόμενο πληθυσμό, έκλεισαν χιλιάδες επιχειρήσεις, παρότι το ποσοστό του κινδύνου της υλικής αποστέρησης για τους εργαζόμενους εκτινάχθηκε, η βιομηχανία δεν αύξησε τον κύκλο των εργασιών της -το ξανα</w:t>
      </w:r>
      <w:r>
        <w:rPr>
          <w:rFonts w:eastAsia="Times New Roman" w:cs="Times New Roman"/>
          <w:szCs w:val="24"/>
        </w:rPr>
        <w:t>λέω αυτό στη βάση του δικού του επιχειρήματος ότι αυτό θα βοηθήσει την ανταγωνιστικότητα της ελληνικής οικονομίας- παρά μονάχα το περιθώριο κέρδους της.</w:t>
      </w:r>
    </w:p>
    <w:p w14:paraId="381859FD"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Το μοντέλο αυτό, λοιπόν, εφαρμόστηκε και απέτυχε. Δεν μπορούμε να ξεχνάμε, όταν κάνουμε συζήτηση για το</w:t>
      </w:r>
      <w:r>
        <w:rPr>
          <w:rFonts w:eastAsia="Times New Roman" w:cs="Times New Roman"/>
          <w:szCs w:val="24"/>
        </w:rPr>
        <w:t>ν μισθό, ότι το 2012, μέσα σε μια νύχτα, το ΠΑΣΟΚ και η Νέα Δημοκρατία μείωσαν με νόμο τον κατώτατο μισθό κατά 22% και κατά 32% για τους νέους, φέρνοντας τον κατώτατο μισθό για πλήρη απασχόληση κάτω από αυτό που ίσχυε εκείνη την περίοδο στην αγορά, από τον</w:t>
      </w:r>
      <w:r>
        <w:rPr>
          <w:rFonts w:eastAsia="Times New Roman" w:cs="Times New Roman"/>
          <w:szCs w:val="24"/>
        </w:rPr>
        <w:t xml:space="preserve"> μέσο μισθό δηλαδή για τη μερική απασχόληση. </w:t>
      </w:r>
    </w:p>
    <w:p w14:paraId="381859FE" w14:textId="77777777" w:rsidR="00157B13" w:rsidRDefault="00A67906">
      <w:pPr>
        <w:spacing w:line="600" w:lineRule="auto"/>
        <w:ind w:firstLine="720"/>
        <w:jc w:val="both"/>
        <w:rPr>
          <w:rFonts w:eastAsia="Times New Roman"/>
          <w:szCs w:val="24"/>
        </w:rPr>
      </w:pPr>
      <w:r>
        <w:rPr>
          <w:rFonts w:eastAsia="Times New Roman"/>
          <w:szCs w:val="24"/>
        </w:rPr>
        <w:lastRenderedPageBreak/>
        <w:t>Ο μέσος μισθός για τη μερική απασχόληση ήταν τότε περίπου στα 600 ευρώ και η Νέα Δημοκρατία και το ΠΑΣΟΚ με νόμο όρισαν ότι ο κατώτατος μισθός θα είναι στα 586 ευρώ. Αυτά, γιατί δεν μπορούμε να ξεχνάμε πότε και</w:t>
      </w:r>
      <w:r>
        <w:rPr>
          <w:rFonts w:eastAsia="Times New Roman"/>
          <w:szCs w:val="24"/>
        </w:rPr>
        <w:t xml:space="preserve"> πώς έγιναν τα πράγματα. Και έγιναν διότι αποτελούν πυρηνικό στοιχείο της θέσης τους για τα εργασιακά.</w:t>
      </w:r>
    </w:p>
    <w:p w14:paraId="381859FF" w14:textId="77777777" w:rsidR="00157B13" w:rsidRDefault="00A67906">
      <w:pPr>
        <w:spacing w:line="600" w:lineRule="auto"/>
        <w:ind w:firstLine="720"/>
        <w:jc w:val="both"/>
        <w:rPr>
          <w:rFonts w:eastAsia="Times New Roman"/>
          <w:szCs w:val="24"/>
        </w:rPr>
      </w:pPr>
      <w:r>
        <w:rPr>
          <w:rFonts w:eastAsia="Times New Roman"/>
          <w:szCs w:val="24"/>
        </w:rPr>
        <w:t>Στην αντίπερα όχθη αυτού του μοντέλου, του σαφούς μοντέλου, βρίσκεται το δικό μας σχέδιο για την εργασία. Τι λέει το σχέδιο αυτό; Λέει ότι η ενίσχυση και</w:t>
      </w:r>
      <w:r>
        <w:rPr>
          <w:rFonts w:eastAsia="Times New Roman"/>
          <w:szCs w:val="24"/>
        </w:rPr>
        <w:t xml:space="preserve"> η προστασία της εργασίας αποτελούν βασικό πυρήνα για την ανάπτυξη. Δηλαδή, στο δικό μας αναπτυξιακό σχέδιο, το οποίο το καταθέσαμε και το συζητήσαμε στη Βουλή, το παρουσιάσαμε στο </w:t>
      </w:r>
      <w:proofErr w:type="spellStart"/>
      <w:r>
        <w:rPr>
          <w:rFonts w:eastAsia="Times New Roman"/>
          <w:szCs w:val="24"/>
          <w:lang w:val="en-US"/>
        </w:rPr>
        <w:t>Eurogroup</w:t>
      </w:r>
      <w:proofErr w:type="spellEnd"/>
      <w:r>
        <w:rPr>
          <w:rFonts w:eastAsia="Times New Roman"/>
          <w:szCs w:val="24"/>
        </w:rPr>
        <w:t>, το παρουσιάσαμε και στα υπόλοιπα κράτη-μέλη, λέει συνοπτικά ότι η ανάπτυξη επιτυγχάνεται μέσα από την αύξηση της παραγωγικότητας, η οποία θα επέλθει μέσα από την ενίσχυση της θέσης των εργαζομένων, την ενίσχυση της διαπραγματευτικής τους θέσης και την ευ</w:t>
      </w:r>
      <w:r>
        <w:rPr>
          <w:rFonts w:eastAsia="Times New Roman"/>
          <w:szCs w:val="24"/>
        </w:rPr>
        <w:t>ρύτερη προστασία της εργασίας.</w:t>
      </w:r>
    </w:p>
    <w:p w14:paraId="38185A00" w14:textId="77777777" w:rsidR="00157B13" w:rsidRDefault="00A67906">
      <w:pPr>
        <w:spacing w:line="600" w:lineRule="auto"/>
        <w:ind w:firstLine="720"/>
        <w:jc w:val="both"/>
        <w:rPr>
          <w:rFonts w:eastAsia="Times New Roman"/>
          <w:szCs w:val="24"/>
        </w:rPr>
      </w:pPr>
      <w:r>
        <w:rPr>
          <w:rFonts w:eastAsia="Times New Roman"/>
          <w:szCs w:val="24"/>
        </w:rPr>
        <w:t xml:space="preserve">Άρα, στο δικό μας μοντέλο η προστασία της εργασίας δεν αποτελεί έναν πυλώνα του κοινωνικού κράτους, αλλά αποτελεί βασικό στοιχείο επίτευξης της ανάπτυξης. Και </w:t>
      </w:r>
      <w:r>
        <w:rPr>
          <w:rFonts w:eastAsia="Times New Roman"/>
          <w:szCs w:val="24"/>
        </w:rPr>
        <w:lastRenderedPageBreak/>
        <w:t>γι’ αυτό εμείς συζητάμε τη διανομή του πλούτου, το πώς θα διανέμετ</w:t>
      </w:r>
      <w:r>
        <w:rPr>
          <w:rFonts w:eastAsia="Times New Roman"/>
          <w:szCs w:val="24"/>
        </w:rPr>
        <w:t xml:space="preserve">αι ο πλούτος, ταυτόχρονα με τη συζήτηση για το πώς παράγεται αυτός. Δηλαδή, στο δικό μας μοντέλο </w:t>
      </w:r>
      <w:r>
        <w:rPr>
          <w:rFonts w:eastAsia="Times New Roman"/>
          <w:szCs w:val="24"/>
        </w:rPr>
        <w:t xml:space="preserve">το </w:t>
      </w:r>
      <w:r>
        <w:rPr>
          <w:rFonts w:eastAsia="Times New Roman"/>
          <w:szCs w:val="24"/>
        </w:rPr>
        <w:t>ζήτημα της παραγωγής και της διανομής του πλούτου πάνε μαζί. Δεν συζητάμε, όπως στο σχέδιο της Νέας Δημοκρατίας, πώς θα πετύχουμε τη μεγέθυνση και μετά θα δ</w:t>
      </w:r>
      <w:r>
        <w:rPr>
          <w:rFonts w:eastAsia="Times New Roman"/>
          <w:szCs w:val="24"/>
        </w:rPr>
        <w:t>ούμε πώς θα διανεμηθεί αυτός ο πλούτος.</w:t>
      </w:r>
    </w:p>
    <w:p w14:paraId="38185A01" w14:textId="77777777" w:rsidR="00157B13" w:rsidRDefault="00A67906">
      <w:pPr>
        <w:spacing w:line="600" w:lineRule="auto"/>
        <w:ind w:firstLine="720"/>
        <w:jc w:val="both"/>
        <w:rPr>
          <w:rFonts w:eastAsia="Times New Roman"/>
          <w:szCs w:val="24"/>
        </w:rPr>
      </w:pPr>
      <w:r>
        <w:rPr>
          <w:rFonts w:eastAsia="Times New Roman"/>
          <w:szCs w:val="24"/>
        </w:rPr>
        <w:t xml:space="preserve">Πώς το κάνουμε λιανά αυτό το σχέδιο; Λέμε ενίσχυση της προστασίας της εργασίας, της διαπραγματευτικής θέσης των εργαζομένων, του διαθέσιμου εισοδήματος των εργαζομένων και κάλυψη, όμως, τυφλών σημείων του συστήματος </w:t>
      </w:r>
      <w:r>
        <w:rPr>
          <w:rFonts w:eastAsia="Times New Roman"/>
          <w:szCs w:val="24"/>
        </w:rPr>
        <w:t>που υπήρχαν και πριν από την κρίση. Δηλαδή, το δικό μας σχέδιο δεν μιλάει για μια προστασία, δεν ολοκληρώνεται -για να το θέσω ορθότερα- στην επαναφορά του συστήματος προστασίας της εργασίας όπως ίσχυε πριν από το 2010, αλλά ενώ επαναφέρει βασικές αρχές το</w:t>
      </w:r>
      <w:r>
        <w:rPr>
          <w:rFonts w:eastAsia="Times New Roman"/>
          <w:szCs w:val="24"/>
        </w:rPr>
        <w:t xml:space="preserve">υ συστήματος, όπως είναι οι συλλογικές διαπραγματεύσεις, ταυτόχρονα προσπαθεί να θωρακίσει και από σημεία τα οποία άφηναν απροστάτευτους τους εργαζόμενους </w:t>
      </w:r>
      <w:r>
        <w:rPr>
          <w:rFonts w:eastAsia="Times New Roman"/>
          <w:szCs w:val="24"/>
        </w:rPr>
        <w:lastRenderedPageBreak/>
        <w:t>και πριν από το 2010, τους λεγόμενους επισφαλώς εργαζόμενους, αόρατους εργαζόμενους. Θα εξηγήσω και π</w:t>
      </w:r>
      <w:r>
        <w:rPr>
          <w:rFonts w:eastAsia="Times New Roman"/>
          <w:szCs w:val="24"/>
        </w:rPr>
        <w:t>ιο συγκεκριμένα τι είναι αυτό. Άρα, έχουμε δύο διαφορετικά μοντέλα σαφή, με σαφή διαχωρισμό και με ταξικό πρόσημο.</w:t>
      </w:r>
    </w:p>
    <w:p w14:paraId="38185A02" w14:textId="77777777" w:rsidR="00157B13" w:rsidRDefault="00A67906">
      <w:pPr>
        <w:spacing w:line="600" w:lineRule="auto"/>
        <w:ind w:firstLine="720"/>
        <w:jc w:val="both"/>
        <w:rPr>
          <w:rFonts w:eastAsia="Times New Roman"/>
          <w:szCs w:val="24"/>
        </w:rPr>
      </w:pPr>
      <w:r>
        <w:rPr>
          <w:rFonts w:eastAsia="Times New Roman"/>
          <w:szCs w:val="24"/>
        </w:rPr>
        <w:t xml:space="preserve">Πώς υλοποιούμε τώρα εμείς αυτό το σχέδιο. Το σχέδιο το υλοποιούμε ήδη μέσα σε συνθήκες επιτροπείας και του δημοσιονομικού προγράμματος. Αυτό </w:t>
      </w:r>
      <w:r>
        <w:rPr>
          <w:rFonts w:eastAsia="Times New Roman"/>
          <w:szCs w:val="24"/>
        </w:rPr>
        <w:t>γιατί έχει σημασία να το τονίζω και προς τους Βουλευτές του ΚΚΕ; Διότι όταν προσπαθείς να υλοποιήσεις αυτό το σχέδιο το οποίο είναι κόντρα στη βασική αντίληψη που υιοθετεί η τρόικα, είναι εντελώς αντίθετο στην ιδεολογική της θέση, προφανώς δεν μπορείς να ε</w:t>
      </w:r>
      <w:r>
        <w:rPr>
          <w:rFonts w:eastAsia="Times New Roman"/>
          <w:szCs w:val="24"/>
        </w:rPr>
        <w:t>πιτύχεις όλες τις πλευρές του σχεδίου σου. Διαπραγματεύεσαι συνέχεια, κάπου χάνεις, κάπου κερδίζεις, υπάρχουν υπαναχωρήσεις. Νομίζω, όμως, ότι και οι νίκες που σημειώνονται έχουν πολύ μεγάλη σημασία για την καθημερινότητα των εργαζομένων. Άρα το σχέδιο αυτ</w:t>
      </w:r>
      <w:r>
        <w:rPr>
          <w:rFonts w:eastAsia="Times New Roman"/>
          <w:szCs w:val="24"/>
        </w:rPr>
        <w:t xml:space="preserve">ό προσπαθούμε ήδη να το υλοποιήσουμε εντός του προγράμματος </w:t>
      </w:r>
      <w:r>
        <w:rPr>
          <w:rFonts w:eastAsia="Times New Roman"/>
          <w:szCs w:val="24"/>
        </w:rPr>
        <w:lastRenderedPageBreak/>
        <w:t>δημοσιονομικής προσαρμογής. Προφανώς, τα περιθώρια άσκησης δημόσιας πολιτικής θα είναι πολύ μεγαλύτερα μετά τον Αύγουστο, οπότε και η χώρα θα βγει από την κρίση.</w:t>
      </w:r>
    </w:p>
    <w:p w14:paraId="38185A03" w14:textId="77777777" w:rsidR="00157B13" w:rsidRDefault="00A67906">
      <w:pPr>
        <w:spacing w:line="600" w:lineRule="auto"/>
        <w:ind w:firstLine="720"/>
        <w:jc w:val="both"/>
        <w:rPr>
          <w:rFonts w:eastAsia="Times New Roman"/>
          <w:szCs w:val="24"/>
        </w:rPr>
      </w:pPr>
      <w:r>
        <w:rPr>
          <w:rFonts w:eastAsia="Times New Roman"/>
          <w:szCs w:val="24"/>
        </w:rPr>
        <w:t xml:space="preserve">Τι έχουμε κάνει μέχρι στιγμής; Το </w:t>
      </w:r>
      <w:r>
        <w:rPr>
          <w:rFonts w:eastAsia="Times New Roman"/>
          <w:szCs w:val="24"/>
        </w:rPr>
        <w:t>πρώτο και πολύ βασικό είναι η μείωση της ανεργίας, που έχει μειωθεί κατά έξι ποσοστιαίες μονάδες από όταν αναλάβαμε, δηλαδή τα τελευταία τρία χρόνια έχει σημειωθεί αυτή η σημαντική μείωση. Το ποσοστό παραμένει εξαιρετικά υψηλό. Κανείς δεν θα πει κάτι αντίθ</w:t>
      </w:r>
      <w:r>
        <w:rPr>
          <w:rFonts w:eastAsia="Times New Roman"/>
          <w:szCs w:val="24"/>
        </w:rPr>
        <w:t>ετο. Όμως, η μείωση της ανεργίας έχει πολύ μεγάλη σημασία και για τη βελτίωση των συνθηκών και των όρων εργασίας. Εντελώς διαφορετικά διαπραγματεύονται οι εργαζόμενοι τους όρους εργασίας όταν η ανεργία είναι στον Θεό κι εντελώς διαφορετικά όταν υπάρχει μια</w:t>
      </w:r>
      <w:r>
        <w:rPr>
          <w:rFonts w:eastAsia="Times New Roman"/>
          <w:szCs w:val="24"/>
        </w:rPr>
        <w:t xml:space="preserve"> πολύ χαμηλή ανεργία. Νομίζω ότι αυτά είναι ζητήματα απλής λογικής.</w:t>
      </w:r>
    </w:p>
    <w:p w14:paraId="38185A04" w14:textId="77777777" w:rsidR="00157B13" w:rsidRDefault="00A67906">
      <w:pPr>
        <w:spacing w:line="600" w:lineRule="auto"/>
        <w:ind w:firstLine="720"/>
        <w:jc w:val="both"/>
        <w:rPr>
          <w:rFonts w:eastAsia="Times New Roman"/>
          <w:szCs w:val="24"/>
        </w:rPr>
      </w:pPr>
      <w:r>
        <w:rPr>
          <w:rFonts w:eastAsia="Times New Roman"/>
          <w:szCs w:val="24"/>
        </w:rPr>
        <w:t xml:space="preserve">Η δεύτερη πολύ μεγάλη προτεραιότητα </w:t>
      </w:r>
      <w:r>
        <w:rPr>
          <w:rFonts w:eastAsia="Times New Roman"/>
          <w:szCs w:val="24"/>
        </w:rPr>
        <w:t>την οποία</w:t>
      </w:r>
      <w:r>
        <w:rPr>
          <w:rFonts w:eastAsia="Times New Roman"/>
          <w:szCs w:val="24"/>
        </w:rPr>
        <w:t xml:space="preserve"> βάλαμε είναι η επαναφορά των συλλογικών συμβάσεων εργασίας. Και θα το πω για ακόμη μια φορά για όσους, δεν </w:t>
      </w:r>
      <w:r>
        <w:rPr>
          <w:rFonts w:eastAsia="Times New Roman"/>
          <w:szCs w:val="24"/>
        </w:rPr>
        <w:lastRenderedPageBreak/>
        <w:t>ξέρω γιατί, δεν θέλουν να το καταλά</w:t>
      </w:r>
      <w:r>
        <w:rPr>
          <w:rFonts w:eastAsia="Times New Roman"/>
          <w:szCs w:val="24"/>
        </w:rPr>
        <w:t>βουν. Η Κυβέρνηση έχει νομοθετήσει την επαναφορά των δύο βασικών αρχών των συλλογικών διαπραγματεύσεων για τον Αύγουστο του 2018. Σε δύο μήνες από τώρα, λοιπόν, επανέρχονται οι δύο βασικές αρχές των συλλογικών διαπραγματεύσεων: Της ευνοϊκότερης ρύθμισης κα</w:t>
      </w:r>
      <w:r>
        <w:rPr>
          <w:rFonts w:eastAsia="Times New Roman"/>
          <w:szCs w:val="24"/>
        </w:rPr>
        <w:t xml:space="preserve">ι της επεκτασιμότητας. Η επεκτασιμότητα λέει αυτό που έλεγε και ο </w:t>
      </w:r>
      <w:r>
        <w:rPr>
          <w:rFonts w:eastAsia="Times New Roman"/>
          <w:szCs w:val="24"/>
        </w:rPr>
        <w:t>ν.</w:t>
      </w:r>
      <w:r>
        <w:rPr>
          <w:rFonts w:eastAsia="Times New Roman"/>
          <w:szCs w:val="24"/>
        </w:rPr>
        <w:t>1876/1990. Δεν πειράζουμε τον τρόπο που οριζόταν η επεκτασιμότητα. Και πριν έλεγε, από τον 1876/1990, ότι όταν μια κλαδική συλλογική σύμβαση καλύπτει το 50% των εργαζόμενων του κλάδου, ο Υ</w:t>
      </w:r>
      <w:r>
        <w:rPr>
          <w:rFonts w:eastAsia="Times New Roman"/>
          <w:szCs w:val="24"/>
        </w:rPr>
        <w:t>πουργός μπορεί να την κηρύσσει γενικώς υποχρεωτική και να δεσμεύει και αυτούς που δεν την συνυπέγραψαν και τους υπόλοιπους εργοδότες, δηλαδή, που δεν την υπέγραψαν.</w:t>
      </w:r>
    </w:p>
    <w:p w14:paraId="38185A05" w14:textId="77777777" w:rsidR="00157B13" w:rsidRDefault="00A67906">
      <w:pPr>
        <w:spacing w:line="600" w:lineRule="auto"/>
        <w:jc w:val="both"/>
        <w:rPr>
          <w:rFonts w:eastAsia="Times New Roman" w:cs="Times New Roman"/>
          <w:szCs w:val="24"/>
        </w:rPr>
      </w:pPr>
      <w:r>
        <w:rPr>
          <w:rFonts w:eastAsia="Times New Roman" w:cs="Times New Roman"/>
          <w:szCs w:val="24"/>
        </w:rPr>
        <w:t xml:space="preserve">Αυτό επανέρχεται τον Αύγουστο του 2018, το έχουμε νομοθετήσει ήδη. Και κλείσαμε και τις τελευταίες τεχνικές λεπτομέρειες στην τελευταία αξιολόγηση. </w:t>
      </w:r>
    </w:p>
    <w:p w14:paraId="38185A06"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Η δεύτερη βασική αρχή που επανέρχεται τον Αύγουστο είναι η αρχή της ευνοϊκότερης ρύθμισης, αυτό που είχε πε</w:t>
      </w:r>
      <w:r>
        <w:rPr>
          <w:rFonts w:eastAsia="Times New Roman" w:cs="Times New Roman"/>
          <w:szCs w:val="24"/>
        </w:rPr>
        <w:t xml:space="preserve">ι ο κ. Μητσοτάκης ότι δεν θέλει να επανέλθει. Το είπε καθαρά: «αν εγώ έλθω, δεν θα το επιτρέψω αυτό να </w:t>
      </w:r>
      <w:proofErr w:type="spellStart"/>
      <w:r>
        <w:rPr>
          <w:rFonts w:eastAsia="Times New Roman" w:cs="Times New Roman"/>
          <w:szCs w:val="24"/>
        </w:rPr>
        <w:t>επανισχύσει</w:t>
      </w:r>
      <w:proofErr w:type="spellEnd"/>
      <w:r>
        <w:rPr>
          <w:rFonts w:eastAsia="Times New Roman" w:cs="Times New Roman"/>
          <w:szCs w:val="24"/>
        </w:rPr>
        <w:t xml:space="preserve">». </w:t>
      </w:r>
    </w:p>
    <w:p w14:paraId="38185A07"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lastRenderedPageBreak/>
        <w:t>Τι λέει η αρχή της ευνοϊκότερης ρύθμισης; Ότι όταν υπάρχουν περισσότερες συλλογικές συμβάσεις, μια κλαδική, μια επιχειρησιακή ή περισσότερ</w:t>
      </w:r>
      <w:r>
        <w:rPr>
          <w:rFonts w:eastAsia="Times New Roman" w:cs="Times New Roman"/>
          <w:szCs w:val="24"/>
        </w:rPr>
        <w:t xml:space="preserve">ες κλαδικές, θα υπερισχύει αυτή που περιέχει τον πλέον ευνοϊκότερο όρο για τον εργαζόμενο. Άρα, μία επιχειρησιακή σύμβαση τότε μόνο θα έχει λόγο να υπογράφεται, όταν θα είναι καλύτερη από την κλαδική συλλογική σύμβαση. Αυτά έχουν ήδη νομοθετηθεί και έχουν </w:t>
      </w:r>
      <w:r>
        <w:rPr>
          <w:rFonts w:eastAsia="Times New Roman" w:cs="Times New Roman"/>
          <w:szCs w:val="24"/>
        </w:rPr>
        <w:t>κλείσει.</w:t>
      </w:r>
    </w:p>
    <w:p w14:paraId="38185A08"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Πέραν των συλλογικών συμβάσεων εργασίας όμως, το διάστημα αυτό έχουμε υιοθετήσει και μια σειρά από άλλες ρυθμίσεις, οι οποίες κατά τη γνώμη μας είναι εξαιρετικά σημαντικές για την προστασία των εργαζομένων και τη βελτίωση της διαπραγματευτικής του</w:t>
      </w:r>
      <w:r>
        <w:rPr>
          <w:rFonts w:eastAsia="Times New Roman" w:cs="Times New Roman"/>
          <w:szCs w:val="24"/>
        </w:rPr>
        <w:t xml:space="preserve">ς θέσης. </w:t>
      </w:r>
    </w:p>
    <w:p w14:paraId="38185A09"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Με τον νόμο που ψήφισε η Βουλή τον Σεπτέμβριο του 2017 -ένας νόμος που υποστηρίχθηκε νομίζω με αρκετά μεγάλη πλειοψηφία και ήταν αποτέλεσμα εκτεταμένου διαλόγου που κάναμε με τα εργατικά κέντρα και τις συνδικαλιστικές οργανώσεις σε όλη την χώρα κ</w:t>
      </w:r>
      <w:r>
        <w:rPr>
          <w:rFonts w:eastAsia="Times New Roman" w:cs="Times New Roman"/>
          <w:szCs w:val="24"/>
        </w:rPr>
        <w:t xml:space="preserve">αι στην πραγματικότητα αποτυπώνει ο νόμος αυτός πάγια αιτήματα </w:t>
      </w:r>
      <w:r>
        <w:rPr>
          <w:rFonts w:eastAsia="Times New Roman" w:cs="Times New Roman"/>
          <w:szCs w:val="24"/>
        </w:rPr>
        <w:lastRenderedPageBreak/>
        <w:t xml:space="preserve">των εργαζομένων- προβλέψαμε ότι θα αποκλείονται από τη δημόσια χρηματοδότηση επιχειρήσεις </w:t>
      </w:r>
      <w:r>
        <w:rPr>
          <w:rFonts w:eastAsia="Times New Roman" w:cs="Times New Roman"/>
          <w:szCs w:val="24"/>
        </w:rPr>
        <w:t xml:space="preserve">οι οποίες </w:t>
      </w:r>
      <w:r>
        <w:rPr>
          <w:rFonts w:eastAsia="Times New Roman" w:cs="Times New Roman"/>
          <w:szCs w:val="24"/>
        </w:rPr>
        <w:t>παραβιάζουν συστηματικά την εργατική νομοθεσία, βάλαμε αυστηρούς κανόνες στην τήρηση των ωραρ</w:t>
      </w:r>
      <w:r>
        <w:rPr>
          <w:rFonts w:eastAsia="Times New Roman" w:cs="Times New Roman"/>
          <w:szCs w:val="24"/>
        </w:rPr>
        <w:t>ίων και των υπερωριών, προβλέψαμε τη δυνατότητα έκδοσης διαταγής πληρωμής για τα δεδουλευμένα των εργαζομένων, να μπορεί δηλαδή οι εργαζόμενοι να βγάζουν εκτελεστό τίτλο σε βάρος της περιουσίας του εργοδότη όταν μένουν απλήρωτοι. Επίσης, θέσαμε κανόνες για</w:t>
      </w:r>
      <w:r>
        <w:rPr>
          <w:rFonts w:eastAsia="Times New Roman" w:cs="Times New Roman"/>
          <w:szCs w:val="24"/>
        </w:rPr>
        <w:t xml:space="preserve"> την τήρηση της εργατικής νομοθεσίας στα οικοδομικά έργα, που μέχρι τότε ήταν ένα παντελώς αρρύθμιστο τοπίο, προβλέψαμε την ταχεία εκδίκαση των εργατικών διαφορών από τα δικαστήρια. Βάλαμε κανόνες για να μην υπάρχει κατάχρηση της λεγόμενης οικειοθελούς απο</w:t>
      </w:r>
      <w:r>
        <w:rPr>
          <w:rFonts w:eastAsia="Times New Roman" w:cs="Times New Roman"/>
          <w:szCs w:val="24"/>
        </w:rPr>
        <w:t>χώρησης του εργαζόμενου, που μέχρι τότε υπήρχε πολύ έντονα καταχρηστική στάση από τους εργοδότες σε αυτήν τη δυνατότητα της οικειοθελούς αποχώρησης. Προβλέψαμε, αποδεχόμενοι την πρόταση του Κομμουνιστικού Κόμματος Ελλάδας, την μονομερή βλαπτική μεταβολή, δ</w:t>
      </w:r>
      <w:r>
        <w:rPr>
          <w:rFonts w:eastAsia="Times New Roman" w:cs="Times New Roman"/>
          <w:szCs w:val="24"/>
        </w:rPr>
        <w:t xml:space="preserve">ηλαδή όταν δεν καταβάλλονται τα δεδουλευμένα να </w:t>
      </w:r>
      <w:r>
        <w:rPr>
          <w:rFonts w:eastAsia="Times New Roman" w:cs="Times New Roman"/>
          <w:szCs w:val="24"/>
        </w:rPr>
        <w:lastRenderedPageBreak/>
        <w:t>μπορεί ο εργαζόμενος να θεωρήσει ότι αυτό ισοδυναμεί με απόλυση και να λάβει αμέσως μια αποζημίωση απόλυσης. Προβλέψαμε ότι θα μπορεί από την επόμενη ημέρα να παίρνει το επίδομα ανεργίας του ΟΑΕΔ, που μέχρι τ</w:t>
      </w:r>
      <w:r>
        <w:rPr>
          <w:rFonts w:eastAsia="Times New Roman" w:cs="Times New Roman"/>
          <w:szCs w:val="24"/>
        </w:rPr>
        <w:t xml:space="preserve">ότε δεν υπήρχε αυτή η δυνατότητα. </w:t>
      </w:r>
    </w:p>
    <w:p w14:paraId="38185A0A"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 xml:space="preserve">Να μην ξεχάσω την πολύ σημαντική ρύθμιση για το </w:t>
      </w:r>
      <w:proofErr w:type="spellStart"/>
      <w:r>
        <w:rPr>
          <w:rFonts w:eastAsia="Times New Roman" w:cs="Times New Roman"/>
          <w:szCs w:val="24"/>
        </w:rPr>
        <w:t>υπερπρονόμιο</w:t>
      </w:r>
      <w:proofErr w:type="spellEnd"/>
      <w:r>
        <w:rPr>
          <w:rFonts w:eastAsia="Times New Roman" w:cs="Times New Roman"/>
          <w:szCs w:val="24"/>
        </w:rPr>
        <w:t xml:space="preserve"> των εργαζομένων, το οποίο νομοθετήσαμε επίσης. Όταν πτωχεύει δηλαδή μια επιχείρηση, πρώτα από όλους θα ικανοποιούνται οι εργαζόμενοι για τα δεδουλευμένα τους κα</w:t>
      </w:r>
      <w:r>
        <w:rPr>
          <w:rFonts w:eastAsia="Times New Roman" w:cs="Times New Roman"/>
          <w:szCs w:val="24"/>
        </w:rPr>
        <w:t xml:space="preserve">ι μετά οι υπόλοιποι πιστωτές, μετά οι τράπεζες και οι λοιποί πιστωτές. Είναι εξαιρετικά μεγάλης σημασίας ρύθμιση για την προστασία των εργαζομένων. </w:t>
      </w:r>
    </w:p>
    <w:p w14:paraId="38185A0B"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Ενώ στο νομοσχέδιο του Υπουργείου Εργασίας και πάλι, που έχουμε ήδη θέσει σε δημόσια διαβούλευση, βάζουμε γ</w:t>
      </w:r>
      <w:r>
        <w:rPr>
          <w:rFonts w:eastAsia="Times New Roman" w:cs="Times New Roman"/>
          <w:szCs w:val="24"/>
        </w:rPr>
        <w:t xml:space="preserve">ια πρώτη φορά κανόνες στις εργολαβίες, ώστε να ευθύνεται απέναντι στους εργαζόμενους όλη η σειρά των αναθετόντων και των εργολάβων και υπεργολάβων για τις μισθολογικές τους απαιτήσεις, για τα ένσημά τους. </w:t>
      </w:r>
      <w:r>
        <w:rPr>
          <w:rFonts w:eastAsia="Times New Roman" w:cs="Times New Roman"/>
          <w:szCs w:val="24"/>
        </w:rPr>
        <w:lastRenderedPageBreak/>
        <w:t>Δημιουργούμε έτσι και ένα φοβερό αντικίνητρο για να</w:t>
      </w:r>
      <w:r>
        <w:rPr>
          <w:rFonts w:eastAsia="Times New Roman" w:cs="Times New Roman"/>
          <w:szCs w:val="24"/>
        </w:rPr>
        <w:t xml:space="preserve"> γίνεται κατάχρηση στις εργολαβίες, εφόσον πια ο αναθέτων θα ευθύνεται όπως θα ευθύνεται και ο άμεσος εργοδότης. </w:t>
      </w:r>
    </w:p>
    <w:p w14:paraId="38185A0C"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Στο ίδιο νομοσχέδιο υπάρχει και μια νέα αρχιτεκτονική για το πρόστιμο για την αδήλωτη εργασία, όπου πλέον αποδίδουμε δικαιοσύνη στον εργαζόμεν</w:t>
      </w:r>
      <w:r>
        <w:rPr>
          <w:rFonts w:eastAsia="Times New Roman" w:cs="Times New Roman"/>
          <w:szCs w:val="24"/>
        </w:rPr>
        <w:t>ο που ήταν αδήλωτος. Θα δίνουμε κίνητρα για να συνάπτονται συμβάσεις εργασίας πλήρους απασχόλησης και δημιουργούμε τεκμήριο για να καταβάλλονται τουλάχιστον τριών μηνών ένσημα στον εργαζόμενο που ήταν αδήλωτος.</w:t>
      </w:r>
    </w:p>
    <w:p w14:paraId="38185A0D"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Συνοπτικά</w:t>
      </w:r>
      <w:r>
        <w:rPr>
          <w:rFonts w:eastAsia="Times New Roman" w:cs="Times New Roman"/>
          <w:szCs w:val="24"/>
        </w:rPr>
        <w:t>,</w:t>
      </w:r>
      <w:r>
        <w:rPr>
          <w:rFonts w:eastAsia="Times New Roman" w:cs="Times New Roman"/>
          <w:szCs w:val="24"/>
        </w:rPr>
        <w:t xml:space="preserve"> περιέγραψα μια σειρά από νομοθετικ</w:t>
      </w:r>
      <w:r>
        <w:rPr>
          <w:rFonts w:eastAsia="Times New Roman" w:cs="Times New Roman"/>
          <w:szCs w:val="24"/>
        </w:rPr>
        <w:t>ές πρωτοβουλίες</w:t>
      </w:r>
      <w:r>
        <w:rPr>
          <w:rFonts w:eastAsia="Times New Roman" w:cs="Times New Roman"/>
          <w:szCs w:val="24"/>
        </w:rPr>
        <w:t>,</w:t>
      </w:r>
      <w:r>
        <w:rPr>
          <w:rFonts w:eastAsia="Times New Roman" w:cs="Times New Roman"/>
          <w:szCs w:val="24"/>
        </w:rPr>
        <w:t xml:space="preserve"> που πήραμε όλο αυτό το διάστημα και οι οποίες νομίζω αποδεικνύουν</w:t>
      </w:r>
      <w:r>
        <w:rPr>
          <w:rFonts w:eastAsia="Times New Roman" w:cs="Times New Roman"/>
          <w:szCs w:val="24"/>
        </w:rPr>
        <w:t>,</w:t>
      </w:r>
      <w:r>
        <w:rPr>
          <w:rFonts w:eastAsia="Times New Roman" w:cs="Times New Roman"/>
          <w:szCs w:val="24"/>
        </w:rPr>
        <w:t xml:space="preserve"> με πολύ μεγάλη σαφήνεια το σχέδιο της ενίσχυσης της εργασίας, της προστασίας και της ενίσχυσης της διαπραγματευτικής θέσης των εργαζομένων. </w:t>
      </w:r>
    </w:p>
    <w:p w14:paraId="38185A0E"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Δεν έχω τον χρόνο να πω για μια</w:t>
      </w:r>
      <w:r>
        <w:rPr>
          <w:rFonts w:eastAsia="Times New Roman" w:cs="Times New Roman"/>
          <w:szCs w:val="24"/>
        </w:rPr>
        <w:t xml:space="preserve"> σειρά από άλλα πράγματα, που δεν είναι νομοθετικά, όπως είναι το Σώμα Επιθεώρησης της Εργασίας, το οποίο το ενισχύσαμε με </w:t>
      </w:r>
      <w:r>
        <w:rPr>
          <w:rFonts w:eastAsia="Times New Roman" w:cs="Times New Roman"/>
          <w:szCs w:val="24"/>
        </w:rPr>
        <w:lastRenderedPageBreak/>
        <w:t>ανθρώπινο δυναμικό, με εργαλεία, με οικονομικά εργαλεία και πλέον κάνει αισθητή την παρουσία του στους χώρους δουλειάς. Υπάρχουν αποτ</w:t>
      </w:r>
      <w:r>
        <w:rPr>
          <w:rFonts w:eastAsia="Times New Roman" w:cs="Times New Roman"/>
          <w:szCs w:val="24"/>
        </w:rPr>
        <w:t xml:space="preserve">ελέσματα. Οι εργαζόμενοι νιώθουν ότι το Σώμα Επιθεώρησης είναι δίπλα τους. Σπάει σιγά-σιγά το κλίμα του φόβου στις επιχειρήσεις. Η αδήλωτη εργασία στους κλάδους υψηλής παραβατικότητας έχει πέσει από το 19%, που ήταν όταν παραλάβαμε, στο 12% εντός του 2018 </w:t>
      </w:r>
      <w:r>
        <w:rPr>
          <w:rFonts w:eastAsia="Times New Roman" w:cs="Times New Roman"/>
          <w:szCs w:val="24"/>
        </w:rPr>
        <w:t xml:space="preserve">και θα συνεχίσει να βαίνει μειούμενη. </w:t>
      </w:r>
    </w:p>
    <w:p w14:paraId="38185A0F"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Δεν προλαβαίνω να αναφερθώ καθόλου και στην καθημερινή παρέμβαση που έχει το Υπουργείο Εργασίας μέσα από τις τριμερείς συμφιλιωτικές συναντήσεις που κάνει, όπου σειρά αιτημάτων των εργαζομένων όταν κάθονται στο ίδιο τ</w:t>
      </w:r>
      <w:r>
        <w:rPr>
          <w:rFonts w:eastAsia="Times New Roman" w:cs="Times New Roman"/>
          <w:szCs w:val="24"/>
        </w:rPr>
        <w:t>ραπέζι εργοδότες, εργαζόμενοι και κράτος, με τη βοήθεια του Υπουργείου Εργασίας επιλύονται προς όφελος των εργαζομένων.</w:t>
      </w:r>
    </w:p>
    <w:p w14:paraId="38185A10" w14:textId="77777777" w:rsidR="00157B13" w:rsidRDefault="00A67906">
      <w:pPr>
        <w:spacing w:line="600" w:lineRule="auto"/>
        <w:jc w:val="both"/>
        <w:rPr>
          <w:rFonts w:eastAsia="Times New Roman"/>
          <w:szCs w:val="24"/>
        </w:rPr>
      </w:pPr>
      <w:r>
        <w:rPr>
          <w:rFonts w:eastAsia="Times New Roman"/>
          <w:szCs w:val="24"/>
        </w:rPr>
        <w:t>Στη συντριπτική τους πλειονότητα –το έχω πει αρκετές φορές στη Βουλή- αυτές οι τριμερείς συμφιλιωτικές επιλύονται προς όφελος των εργαζο</w:t>
      </w:r>
      <w:r>
        <w:rPr>
          <w:rFonts w:eastAsia="Times New Roman"/>
          <w:szCs w:val="24"/>
        </w:rPr>
        <w:t>μένων, είτε αυτό αφορά την καταβολή των δεδουλευμένων τους είτε αφορά την ανάκληση απολύσεων κ.λπ.</w:t>
      </w:r>
      <w:r>
        <w:rPr>
          <w:rFonts w:eastAsia="Times New Roman"/>
          <w:szCs w:val="24"/>
        </w:rPr>
        <w:t>.</w:t>
      </w:r>
      <w:r>
        <w:rPr>
          <w:rFonts w:eastAsia="Times New Roman"/>
          <w:szCs w:val="24"/>
        </w:rPr>
        <w:t xml:space="preserve"> </w:t>
      </w:r>
    </w:p>
    <w:p w14:paraId="38185A11" w14:textId="77777777" w:rsidR="00157B13" w:rsidRDefault="00A67906">
      <w:pPr>
        <w:spacing w:line="600" w:lineRule="auto"/>
        <w:jc w:val="both"/>
        <w:rPr>
          <w:rFonts w:eastAsia="Times New Roman"/>
          <w:szCs w:val="24"/>
        </w:rPr>
      </w:pPr>
      <w:r>
        <w:rPr>
          <w:rFonts w:eastAsia="Times New Roman"/>
          <w:szCs w:val="24"/>
        </w:rPr>
        <w:lastRenderedPageBreak/>
        <w:t xml:space="preserve">Αυτές είναι μόνο κάποιες από τις παρεμβάσεις για την προστασία και την ενίσχυση της εργασίας στον ιδιωτικό τομέα. </w:t>
      </w:r>
    </w:p>
    <w:p w14:paraId="38185A12" w14:textId="77777777" w:rsidR="00157B13" w:rsidRDefault="00A67906">
      <w:pPr>
        <w:spacing w:line="600" w:lineRule="auto"/>
        <w:ind w:firstLine="720"/>
        <w:jc w:val="both"/>
        <w:rPr>
          <w:rFonts w:eastAsia="Times New Roman"/>
          <w:szCs w:val="24"/>
        </w:rPr>
      </w:pPr>
      <w:r>
        <w:rPr>
          <w:rFonts w:eastAsia="Times New Roman"/>
          <w:szCs w:val="24"/>
        </w:rPr>
        <w:t>Δεν πρέπει να ξεχνάμε ότι παράλληλα</w:t>
      </w:r>
      <w:r>
        <w:rPr>
          <w:rFonts w:eastAsia="Times New Roman"/>
          <w:szCs w:val="24"/>
        </w:rPr>
        <w:t>,</w:t>
      </w:r>
      <w:r>
        <w:rPr>
          <w:rFonts w:eastAsia="Times New Roman"/>
          <w:szCs w:val="24"/>
        </w:rPr>
        <w:t xml:space="preserve"> γίν</w:t>
      </w:r>
      <w:r>
        <w:rPr>
          <w:rFonts w:eastAsia="Times New Roman"/>
          <w:szCs w:val="24"/>
        </w:rPr>
        <w:t>ονται αντίστοιχες προσπάθειες και στον δημόσιο τομέα. Να σας θυμίσω τις πολιτικές επιλογές των προηγούμενων κυβερνήσεων</w:t>
      </w:r>
      <w:r>
        <w:rPr>
          <w:rFonts w:eastAsia="Times New Roman"/>
          <w:szCs w:val="24"/>
        </w:rPr>
        <w:t>,</w:t>
      </w:r>
      <w:r>
        <w:rPr>
          <w:rFonts w:eastAsia="Times New Roman"/>
          <w:szCs w:val="24"/>
        </w:rPr>
        <w:t xml:space="preserve"> που επέβαλαν εκτεταμένες απολύσεις στον δημόσιο τομέα, σχεδίασαν την ιδιωτικοποίηση κρίσιμων τομέων</w:t>
      </w:r>
      <w:r>
        <w:rPr>
          <w:rFonts w:eastAsia="Times New Roman"/>
          <w:szCs w:val="24"/>
        </w:rPr>
        <w:t>,</w:t>
      </w:r>
      <w:r>
        <w:rPr>
          <w:rFonts w:eastAsia="Times New Roman"/>
          <w:szCs w:val="24"/>
        </w:rPr>
        <w:t xml:space="preserve"> όπως η καθαριότητα των δήμων και δ</w:t>
      </w:r>
      <w:r>
        <w:rPr>
          <w:rFonts w:eastAsia="Times New Roman"/>
          <w:szCs w:val="24"/>
        </w:rPr>
        <w:t>ημιούργησαν ένα εξαιρετικά ευνοϊκό περιβάλλον για τη γενίκευση των εργολαβιών στο δημόσιο, σχέδια τα οποία απέτρεψε η σημερινή Κυβέρνηση. Δεκαέξι χιλιάδες εργαζόμενοι προσελήφθησαν στην υγεία, οκτώ χιλιάδες στην καθαριότητα των δήμων. Δίνουμε καθημερινά μά</w:t>
      </w:r>
      <w:r>
        <w:rPr>
          <w:rFonts w:eastAsia="Times New Roman"/>
          <w:szCs w:val="24"/>
        </w:rPr>
        <w:t xml:space="preserve">χη κατά της γενικευμένης «φάμπρικας» των εργολαβιών στο δημόσιο και το ίδιο σε ό,τι αφορά τη </w:t>
      </w:r>
      <w:proofErr w:type="spellStart"/>
      <w:r>
        <w:rPr>
          <w:rFonts w:eastAsia="Times New Roman"/>
          <w:szCs w:val="24"/>
        </w:rPr>
        <w:t>μνημονιακή</w:t>
      </w:r>
      <w:proofErr w:type="spellEnd"/>
      <w:r>
        <w:rPr>
          <w:rFonts w:eastAsia="Times New Roman"/>
          <w:szCs w:val="24"/>
        </w:rPr>
        <w:t xml:space="preserve"> δέσμευση</w:t>
      </w:r>
      <w:r>
        <w:rPr>
          <w:rFonts w:eastAsia="Times New Roman"/>
          <w:szCs w:val="24"/>
        </w:rPr>
        <w:t>,</w:t>
      </w:r>
      <w:r>
        <w:rPr>
          <w:rFonts w:eastAsia="Times New Roman"/>
          <w:szCs w:val="24"/>
        </w:rPr>
        <w:t xml:space="preserve"> που είχαν αναλάβει οι προηγούμενοι για τη σχέση προσλήψεων-αποχωρήσεων στο δημόσιο</w:t>
      </w:r>
      <w:r>
        <w:rPr>
          <w:rFonts w:eastAsia="Times New Roman"/>
          <w:szCs w:val="24"/>
        </w:rPr>
        <w:t>,</w:t>
      </w:r>
      <w:r>
        <w:rPr>
          <w:rFonts w:eastAsia="Times New Roman"/>
          <w:szCs w:val="24"/>
        </w:rPr>
        <w:t xml:space="preserve"> που την επόμενη χρονιά από ένα προς πέντε</w:t>
      </w:r>
      <w:r w:rsidRPr="005C1AA7">
        <w:rPr>
          <w:rFonts w:eastAsia="Times New Roman"/>
          <w:szCs w:val="24"/>
        </w:rPr>
        <w:t>,</w:t>
      </w:r>
      <w:r>
        <w:rPr>
          <w:rFonts w:eastAsia="Times New Roman"/>
          <w:szCs w:val="24"/>
        </w:rPr>
        <w:t xml:space="preserve"> που ήταν όταν την παραλάβαμε, θα είναι ένα προς ένα κι έτσι θα μας δώσει τη </w:t>
      </w:r>
      <w:r>
        <w:rPr>
          <w:rFonts w:eastAsia="Times New Roman"/>
          <w:szCs w:val="24"/>
        </w:rPr>
        <w:lastRenderedPageBreak/>
        <w:t xml:space="preserve">δυνατότητα να πραγματοποιηθεί ένας σημαντικός αριθμός προσλήψεων σε κρίσιμους τομείς της υγείας, της παιδείας, των ελεγκτικών μηχανισμών. </w:t>
      </w:r>
    </w:p>
    <w:p w14:paraId="38185A13" w14:textId="77777777" w:rsidR="00157B13" w:rsidRDefault="00A67906">
      <w:pPr>
        <w:spacing w:line="600" w:lineRule="auto"/>
        <w:ind w:firstLine="720"/>
        <w:jc w:val="both"/>
        <w:rPr>
          <w:rFonts w:eastAsia="Times New Roman"/>
          <w:szCs w:val="24"/>
        </w:rPr>
      </w:pPr>
      <w:r>
        <w:rPr>
          <w:rFonts w:eastAsia="Times New Roman"/>
          <w:szCs w:val="24"/>
        </w:rPr>
        <w:t>Σ’ αυτά</w:t>
      </w:r>
      <w:r>
        <w:rPr>
          <w:rFonts w:eastAsia="Times New Roman"/>
          <w:szCs w:val="24"/>
        </w:rPr>
        <w:t xml:space="preserve">, </w:t>
      </w:r>
      <w:r>
        <w:rPr>
          <w:rFonts w:eastAsia="Times New Roman"/>
          <w:szCs w:val="24"/>
        </w:rPr>
        <w:t xml:space="preserve">πρέπει </w:t>
      </w:r>
      <w:r>
        <w:rPr>
          <w:rFonts w:eastAsia="Times New Roman"/>
          <w:szCs w:val="24"/>
        </w:rPr>
        <w:t xml:space="preserve">κανείς </w:t>
      </w:r>
      <w:r>
        <w:rPr>
          <w:rFonts w:eastAsia="Times New Roman"/>
          <w:szCs w:val="24"/>
        </w:rPr>
        <w:t>να προσθέτει πάντ</w:t>
      </w:r>
      <w:r>
        <w:rPr>
          <w:rFonts w:eastAsia="Times New Roman"/>
          <w:szCs w:val="24"/>
        </w:rPr>
        <w:t>α τον λεγόμενο κοινωνικό μισθό, δηλαδή τις υπηρεσίες</w:t>
      </w:r>
      <w:r>
        <w:rPr>
          <w:rFonts w:eastAsia="Times New Roman"/>
          <w:szCs w:val="24"/>
        </w:rPr>
        <w:t>,</w:t>
      </w:r>
      <w:r>
        <w:rPr>
          <w:rFonts w:eastAsia="Times New Roman"/>
          <w:szCs w:val="24"/>
        </w:rPr>
        <w:t xml:space="preserve"> που παρέχονται στην υγεία και στην παιδεία, δηλαδή το γεγονός ότι δόθηκε δωρεάν πρόσβαση στην υγεία των δυόμισι εκατομμυρίων ανασφάλιστων συμπολιτών μας, την κατάργηση του </w:t>
      </w:r>
      <w:proofErr w:type="spellStart"/>
      <w:r>
        <w:rPr>
          <w:rFonts w:eastAsia="Times New Roman"/>
          <w:szCs w:val="24"/>
        </w:rPr>
        <w:t>πεντάευρου</w:t>
      </w:r>
      <w:proofErr w:type="spellEnd"/>
      <w:r>
        <w:rPr>
          <w:rFonts w:eastAsia="Times New Roman"/>
          <w:szCs w:val="24"/>
        </w:rPr>
        <w:t xml:space="preserve"> στα νοσοκομεία, τη </w:t>
      </w:r>
      <w:r>
        <w:rPr>
          <w:rFonts w:eastAsia="Times New Roman"/>
          <w:szCs w:val="24"/>
        </w:rPr>
        <w:t>δημιουργία των τοπικών μονάδων πρωτοβάθμιας φροντίδας υγείας για την οικοδόμηση ενός σύγχρονου κοινωνικού κράτους.</w:t>
      </w:r>
    </w:p>
    <w:p w14:paraId="38185A14" w14:textId="77777777" w:rsidR="00157B13" w:rsidRDefault="00A67906">
      <w:pPr>
        <w:spacing w:line="600" w:lineRule="auto"/>
        <w:jc w:val="both"/>
        <w:rPr>
          <w:rFonts w:eastAsia="Times New Roman"/>
          <w:szCs w:val="24"/>
        </w:rPr>
      </w:pPr>
      <w:r>
        <w:rPr>
          <w:rFonts w:eastAsia="Times New Roman"/>
          <w:szCs w:val="24"/>
        </w:rPr>
        <w:t>Όλα αυτά, λοιπόν, που περιέγραψα υλοποιήθηκαν εντός του προγράμματος δημοσιονομικής προσαρμογής. Προφανώς</w:t>
      </w:r>
      <w:r>
        <w:rPr>
          <w:rFonts w:eastAsia="Times New Roman"/>
          <w:szCs w:val="24"/>
        </w:rPr>
        <w:t>,</w:t>
      </w:r>
      <w:r>
        <w:rPr>
          <w:rFonts w:eastAsia="Times New Roman"/>
          <w:szCs w:val="24"/>
        </w:rPr>
        <w:t xml:space="preserve"> μετά την έξοδό μας από το πρόγραμμ</w:t>
      </w:r>
      <w:r>
        <w:rPr>
          <w:rFonts w:eastAsia="Times New Roman"/>
          <w:szCs w:val="24"/>
        </w:rPr>
        <w:t>α</w:t>
      </w:r>
      <w:r>
        <w:rPr>
          <w:rFonts w:eastAsia="Times New Roman"/>
          <w:szCs w:val="24"/>
        </w:rPr>
        <w:t>,</w:t>
      </w:r>
      <w:r>
        <w:rPr>
          <w:rFonts w:eastAsia="Times New Roman"/>
          <w:szCs w:val="24"/>
        </w:rPr>
        <w:t xml:space="preserve"> έχουμε πολύ μεγαλύτερα περιθώρια άσκησης της πολιτικής μας, η οποία υπηρετεί το σχέδιο</w:t>
      </w:r>
      <w:r>
        <w:rPr>
          <w:rFonts w:eastAsia="Times New Roman"/>
          <w:szCs w:val="24"/>
        </w:rPr>
        <w:t>,</w:t>
      </w:r>
      <w:r>
        <w:rPr>
          <w:rFonts w:eastAsia="Times New Roman"/>
          <w:szCs w:val="24"/>
        </w:rPr>
        <w:t xml:space="preserve"> που αρχικά περιέγραψα σχηματικά για να συνεννοούμαστε.</w:t>
      </w:r>
    </w:p>
    <w:p w14:paraId="38185A15" w14:textId="77777777" w:rsidR="00157B13" w:rsidRDefault="00A67906">
      <w:pPr>
        <w:spacing w:line="600" w:lineRule="auto"/>
        <w:ind w:firstLine="720"/>
        <w:jc w:val="both"/>
        <w:rPr>
          <w:rFonts w:eastAsia="Times New Roman"/>
          <w:szCs w:val="24"/>
        </w:rPr>
      </w:pPr>
      <w:r>
        <w:rPr>
          <w:rFonts w:eastAsia="Times New Roman"/>
          <w:szCs w:val="24"/>
        </w:rPr>
        <w:lastRenderedPageBreak/>
        <w:t xml:space="preserve">Είναι διακηρυγμένος στόχος αυτής της Κυβέρνησης </w:t>
      </w:r>
      <w:r>
        <w:rPr>
          <w:rFonts w:eastAsia="Times New Roman"/>
          <w:szCs w:val="24"/>
        </w:rPr>
        <w:t>-</w:t>
      </w:r>
      <w:r>
        <w:rPr>
          <w:rFonts w:eastAsia="Times New Roman"/>
          <w:szCs w:val="24"/>
        </w:rPr>
        <w:t>έχει μπει και στο αναπτυξιακό μας σχέδιο</w:t>
      </w:r>
      <w:r>
        <w:rPr>
          <w:rFonts w:eastAsia="Times New Roman"/>
          <w:szCs w:val="24"/>
        </w:rPr>
        <w:t>-</w:t>
      </w:r>
      <w:r>
        <w:rPr>
          <w:rFonts w:eastAsia="Times New Roman"/>
          <w:szCs w:val="24"/>
        </w:rPr>
        <w:t xml:space="preserve"> η αύξηση του κατώτα</w:t>
      </w:r>
      <w:r>
        <w:rPr>
          <w:rFonts w:eastAsia="Times New Roman"/>
          <w:szCs w:val="24"/>
        </w:rPr>
        <w:t xml:space="preserve">του μισθού, ώστε να αρχίσουν σταδιακά οι εργαζόμενοι να ανακτούν μέρος των όσων απώλεσαν στα χρόνια της κρίσης. </w:t>
      </w:r>
    </w:p>
    <w:p w14:paraId="38185A16" w14:textId="77777777" w:rsidR="00157B13" w:rsidRDefault="00A67906">
      <w:pPr>
        <w:spacing w:line="600" w:lineRule="auto"/>
        <w:jc w:val="both"/>
        <w:rPr>
          <w:rFonts w:eastAsia="Times New Roman"/>
          <w:szCs w:val="24"/>
        </w:rPr>
      </w:pPr>
      <w:r>
        <w:rPr>
          <w:rFonts w:eastAsia="Times New Roman"/>
          <w:szCs w:val="24"/>
        </w:rPr>
        <w:tab/>
      </w:r>
      <w:r>
        <w:rPr>
          <w:rFonts w:eastAsia="Times New Roman"/>
          <w:szCs w:val="24"/>
        </w:rPr>
        <w:t>Νομίζω ότι έχουμε αποδείξει</w:t>
      </w:r>
      <w:r>
        <w:rPr>
          <w:rFonts w:eastAsia="Times New Roman"/>
          <w:szCs w:val="24"/>
        </w:rPr>
        <w:t>,</w:t>
      </w:r>
      <w:r>
        <w:rPr>
          <w:rFonts w:eastAsia="Times New Roman"/>
          <w:szCs w:val="24"/>
        </w:rPr>
        <w:t xml:space="preserve"> ιδίως με τον νόμο του Σεπτεμβρίου του 2017, αλλά και το νομοσχέδιο</w:t>
      </w:r>
      <w:r>
        <w:rPr>
          <w:rFonts w:eastAsia="Times New Roman"/>
          <w:szCs w:val="24"/>
        </w:rPr>
        <w:t>,</w:t>
      </w:r>
      <w:r>
        <w:rPr>
          <w:rFonts w:eastAsia="Times New Roman"/>
          <w:szCs w:val="24"/>
        </w:rPr>
        <w:t xml:space="preserve"> που έχουμε τώρα στη διαβούλευση, ότι έχουμε α</w:t>
      </w:r>
      <w:r>
        <w:rPr>
          <w:rFonts w:eastAsia="Times New Roman"/>
          <w:szCs w:val="24"/>
        </w:rPr>
        <w:t>νοικτά τα αυτιά μας στα αιτήματα των συνδικάτων και στις κοινοβουλευτικές δυνάμεις</w:t>
      </w:r>
      <w:r>
        <w:rPr>
          <w:rFonts w:eastAsia="Times New Roman"/>
          <w:szCs w:val="24"/>
        </w:rPr>
        <w:t>,</w:t>
      </w:r>
      <w:r>
        <w:rPr>
          <w:rFonts w:eastAsia="Times New Roman"/>
          <w:szCs w:val="24"/>
        </w:rPr>
        <w:t xml:space="preserve"> που θέλουν να συμβάλουν με παραγωγικό τρόπο στην προσπάθεια που κάνουμε</w:t>
      </w:r>
      <w:r>
        <w:rPr>
          <w:rFonts w:eastAsia="Times New Roman"/>
          <w:szCs w:val="24"/>
        </w:rPr>
        <w:t>,</w:t>
      </w:r>
      <w:r>
        <w:rPr>
          <w:rFonts w:eastAsia="Times New Roman"/>
          <w:szCs w:val="24"/>
        </w:rPr>
        <w:t xml:space="preserve"> για την ενίσχυση της θέσης των εργαζομένων. Προφανώς</w:t>
      </w:r>
      <w:r>
        <w:rPr>
          <w:rFonts w:eastAsia="Times New Roman"/>
          <w:szCs w:val="24"/>
        </w:rPr>
        <w:t>,</w:t>
      </w:r>
      <w:r>
        <w:rPr>
          <w:rFonts w:eastAsia="Times New Roman"/>
          <w:szCs w:val="24"/>
        </w:rPr>
        <w:t xml:space="preserve"> δεν μπορεί να είναι ίδια η στάση μας</w:t>
      </w:r>
      <w:r w:rsidRPr="005C1AA7">
        <w:rPr>
          <w:rFonts w:eastAsia="Times New Roman"/>
          <w:szCs w:val="24"/>
        </w:rPr>
        <w:t>,</w:t>
      </w:r>
      <w:r>
        <w:rPr>
          <w:rFonts w:eastAsia="Times New Roman"/>
          <w:szCs w:val="24"/>
        </w:rPr>
        <w:t xml:space="preserve"> όταν κά</w:t>
      </w:r>
      <w:r>
        <w:rPr>
          <w:rFonts w:eastAsia="Times New Roman"/>
          <w:szCs w:val="24"/>
        </w:rPr>
        <w:t>τι προέρχεται από μία πλευρά</w:t>
      </w:r>
      <w:r>
        <w:rPr>
          <w:rFonts w:eastAsia="Times New Roman"/>
          <w:szCs w:val="24"/>
        </w:rPr>
        <w:t>,</w:t>
      </w:r>
      <w:r>
        <w:rPr>
          <w:rFonts w:eastAsia="Times New Roman"/>
          <w:szCs w:val="24"/>
        </w:rPr>
        <w:t xml:space="preserve"> η οποία ενσωματώνει ένα εντελώς διαφορετικό σχέδιο για την εργασία.</w:t>
      </w:r>
    </w:p>
    <w:p w14:paraId="38185A17" w14:textId="77777777" w:rsidR="00157B13" w:rsidRDefault="00A67906">
      <w:pPr>
        <w:spacing w:line="600" w:lineRule="auto"/>
        <w:jc w:val="both"/>
        <w:rPr>
          <w:rFonts w:eastAsia="Times New Roman"/>
          <w:szCs w:val="24"/>
        </w:rPr>
      </w:pPr>
      <w:r>
        <w:rPr>
          <w:rFonts w:eastAsia="Times New Roman"/>
          <w:szCs w:val="24"/>
        </w:rPr>
        <w:tab/>
      </w:r>
      <w:r>
        <w:rPr>
          <w:rFonts w:eastAsia="Times New Roman"/>
          <w:szCs w:val="24"/>
        </w:rPr>
        <w:t>Η συγκεκριμένη πρόταση</w:t>
      </w:r>
      <w:r>
        <w:rPr>
          <w:rFonts w:eastAsia="Times New Roman"/>
          <w:szCs w:val="24"/>
        </w:rPr>
        <w:t>,</w:t>
      </w:r>
      <w:r>
        <w:rPr>
          <w:rFonts w:eastAsia="Times New Roman"/>
          <w:szCs w:val="24"/>
        </w:rPr>
        <w:t xml:space="preserve"> που καταθέτει το Κομμουνιστικό Κόμμα είναι ως κείμενο</w:t>
      </w:r>
      <w:r>
        <w:rPr>
          <w:rFonts w:eastAsia="Times New Roman"/>
          <w:szCs w:val="24"/>
        </w:rPr>
        <w:t>,</w:t>
      </w:r>
      <w:r>
        <w:rPr>
          <w:rFonts w:eastAsia="Times New Roman"/>
          <w:szCs w:val="24"/>
        </w:rPr>
        <w:t xml:space="preserve"> μία πολιτική πρόταση. Δεν είναι ένα νομικό κείμενο, δεν είναι μια πρόταση νόμο</w:t>
      </w:r>
      <w:r>
        <w:rPr>
          <w:rFonts w:eastAsia="Times New Roman"/>
          <w:szCs w:val="24"/>
        </w:rPr>
        <w:t xml:space="preserve">υ στην πραγματικότητα. Έχει τρομερά προβλήματα αντισυνταγματικότητας, έχει φοβερές ασάφειες, δεν καθιστά σαφές το ποια συλλογική σύμβαση θα ισχύει κάθε φορά, </w:t>
      </w:r>
      <w:r>
        <w:rPr>
          <w:rFonts w:eastAsia="Times New Roman"/>
          <w:szCs w:val="24"/>
        </w:rPr>
        <w:lastRenderedPageBreak/>
        <w:t xml:space="preserve">δεν ζητά την επαναφορά της </w:t>
      </w:r>
      <w:proofErr w:type="spellStart"/>
      <w:r>
        <w:rPr>
          <w:rFonts w:eastAsia="Times New Roman"/>
          <w:szCs w:val="24"/>
        </w:rPr>
        <w:t>υποχρεωτικότητας</w:t>
      </w:r>
      <w:proofErr w:type="spellEnd"/>
      <w:r>
        <w:rPr>
          <w:rFonts w:eastAsia="Times New Roman"/>
          <w:szCs w:val="24"/>
        </w:rPr>
        <w:t>. Λέει ότι οποιαδήποτε συλλογική σύμβαση υπογράφεται θα</w:t>
      </w:r>
      <w:r>
        <w:rPr>
          <w:rFonts w:eastAsia="Times New Roman"/>
          <w:szCs w:val="24"/>
        </w:rPr>
        <w:t xml:space="preserve"> πρέπει να είναι υποχρεωτική, αφήνοντας αδιευκρίνιστο το ποια συλλογική σύμβαση τελικά θα ισχύει</w:t>
      </w:r>
      <w:r w:rsidRPr="005C1AA7">
        <w:rPr>
          <w:rFonts w:eastAsia="Times New Roman"/>
          <w:szCs w:val="24"/>
        </w:rPr>
        <w:t>,</w:t>
      </w:r>
      <w:r>
        <w:rPr>
          <w:rFonts w:eastAsia="Times New Roman"/>
          <w:szCs w:val="24"/>
        </w:rPr>
        <w:t xml:space="preserve"> όταν υπάρχουν περισσότερες ή ποια θεωρείται ότι έχει υπογραφεί από την πλέον αντιπροσωπευτική συνδικαλιστική οργάνωση. </w:t>
      </w:r>
    </w:p>
    <w:p w14:paraId="38185A18" w14:textId="77777777" w:rsidR="00157B13" w:rsidRDefault="00A67906">
      <w:pPr>
        <w:spacing w:line="600" w:lineRule="auto"/>
        <w:ind w:firstLine="720"/>
        <w:jc w:val="both"/>
        <w:rPr>
          <w:rFonts w:eastAsia="Times New Roman"/>
          <w:szCs w:val="24"/>
        </w:rPr>
      </w:pPr>
      <w:r>
        <w:rPr>
          <w:rFonts w:eastAsia="Times New Roman"/>
          <w:szCs w:val="24"/>
        </w:rPr>
        <w:t>Εντελώς προβληματικό θεωρώ και το κομμ</w:t>
      </w:r>
      <w:r>
        <w:rPr>
          <w:rFonts w:eastAsia="Times New Roman"/>
          <w:szCs w:val="24"/>
        </w:rPr>
        <w:t xml:space="preserve">άτι με τις </w:t>
      </w:r>
      <w:proofErr w:type="spellStart"/>
      <w:r>
        <w:rPr>
          <w:rFonts w:eastAsia="Times New Roman"/>
          <w:szCs w:val="24"/>
        </w:rPr>
        <w:t>ομοιοεπαγγελματικές</w:t>
      </w:r>
      <w:proofErr w:type="spellEnd"/>
      <w:r>
        <w:rPr>
          <w:rFonts w:eastAsia="Times New Roman"/>
          <w:szCs w:val="24"/>
        </w:rPr>
        <w:t xml:space="preserve">, που δίνεται μια προτεραιότητα και στις </w:t>
      </w:r>
      <w:proofErr w:type="spellStart"/>
      <w:r>
        <w:rPr>
          <w:rFonts w:eastAsia="Times New Roman"/>
          <w:szCs w:val="24"/>
        </w:rPr>
        <w:t>ομοιοεπαγγελματικές</w:t>
      </w:r>
      <w:proofErr w:type="spellEnd"/>
      <w:r>
        <w:rPr>
          <w:rFonts w:eastAsia="Times New Roman"/>
          <w:szCs w:val="24"/>
        </w:rPr>
        <w:t xml:space="preserve">, όταν το ίδιο το εργατικό κίνημα έχει απορρίψει τις </w:t>
      </w:r>
      <w:proofErr w:type="spellStart"/>
      <w:r>
        <w:rPr>
          <w:rFonts w:eastAsia="Times New Roman"/>
          <w:szCs w:val="24"/>
        </w:rPr>
        <w:t>ομοιοεπαγγελματικές</w:t>
      </w:r>
      <w:proofErr w:type="spellEnd"/>
      <w:r>
        <w:rPr>
          <w:rFonts w:eastAsia="Times New Roman"/>
          <w:szCs w:val="24"/>
        </w:rPr>
        <w:t xml:space="preserve"> συλλογικές συμβάσεις εργασίας. </w:t>
      </w:r>
    </w:p>
    <w:p w14:paraId="38185A19" w14:textId="77777777" w:rsidR="00157B13" w:rsidRDefault="00A67906">
      <w:pPr>
        <w:spacing w:line="600" w:lineRule="auto"/>
        <w:ind w:firstLine="720"/>
        <w:jc w:val="both"/>
        <w:rPr>
          <w:rFonts w:eastAsia="Times New Roman"/>
          <w:szCs w:val="24"/>
        </w:rPr>
      </w:pPr>
      <w:r>
        <w:rPr>
          <w:rFonts w:eastAsia="Times New Roman"/>
          <w:szCs w:val="24"/>
        </w:rPr>
        <w:t>Σε κάθε περίπτωση, κατανοώ την πολιτική στόχευση του κειμένου</w:t>
      </w:r>
      <w:r>
        <w:rPr>
          <w:rFonts w:eastAsia="Times New Roman"/>
          <w:szCs w:val="24"/>
        </w:rPr>
        <w:t>, αλλά ακριβώς επειδή εμείς αναλαμβάνουμε τελικά την ευθύνη της άσκησης της πολιτικής, γι’ αυτό έχουμε νομοθετήσει την επαναφορά των συλλογικών συμβάσεων εργασίας και αυτό το έχει παραδεχθεί ο ΣΕΒ, το έχει παραδεχθεί το ΣΚΑΪ, το έχει παραδεχθεί ο κ. Μητσοτ</w:t>
      </w:r>
      <w:r>
        <w:rPr>
          <w:rFonts w:eastAsia="Times New Roman"/>
          <w:szCs w:val="24"/>
        </w:rPr>
        <w:t>άκης, το έχει παραδεχθεί όλο το μέτωπο των δυνάμεων</w:t>
      </w:r>
      <w:r>
        <w:rPr>
          <w:rFonts w:eastAsia="Times New Roman"/>
          <w:szCs w:val="24"/>
        </w:rPr>
        <w:t>,</w:t>
      </w:r>
      <w:r>
        <w:rPr>
          <w:rFonts w:eastAsia="Times New Roman"/>
          <w:szCs w:val="24"/>
        </w:rPr>
        <w:t xml:space="preserve"> που δεν ήθελαν να επανέλθουν οι συλλογικές συμβάσεις εργασίας. Όλο αυτό το μέτωπο έχει παραδεχθεί ότι έχει </w:t>
      </w:r>
      <w:r>
        <w:rPr>
          <w:rFonts w:eastAsia="Times New Roman"/>
          <w:szCs w:val="24"/>
        </w:rPr>
        <w:lastRenderedPageBreak/>
        <w:t>ηττηθεί και ότι οι συλλογικές συμβάσεις εργασίας, πράγμα που δεν το θέλουν, θα επανέλθουν στη χώ</w:t>
      </w:r>
      <w:r>
        <w:rPr>
          <w:rFonts w:eastAsia="Times New Roman"/>
          <w:szCs w:val="24"/>
        </w:rPr>
        <w:t xml:space="preserve">ρα τον Αύγουστο του 2018. </w:t>
      </w:r>
    </w:p>
    <w:p w14:paraId="38185A1A" w14:textId="77777777" w:rsidR="00157B13" w:rsidRDefault="00A67906">
      <w:pPr>
        <w:spacing w:line="600" w:lineRule="auto"/>
        <w:ind w:firstLine="720"/>
        <w:jc w:val="both"/>
        <w:rPr>
          <w:rFonts w:eastAsia="Times New Roman"/>
          <w:szCs w:val="24"/>
        </w:rPr>
      </w:pPr>
      <w:r>
        <w:rPr>
          <w:rFonts w:eastAsia="Times New Roman"/>
          <w:szCs w:val="24"/>
        </w:rPr>
        <w:t>Ο ΣΕΒ επανειλημμένα έχει πει ότι αυτό το τρίπτυχο</w:t>
      </w:r>
      <w:r>
        <w:rPr>
          <w:rFonts w:eastAsia="Times New Roman"/>
          <w:szCs w:val="24"/>
        </w:rPr>
        <w:t>,</w:t>
      </w:r>
      <w:r>
        <w:rPr>
          <w:rFonts w:eastAsia="Times New Roman"/>
          <w:szCs w:val="24"/>
        </w:rPr>
        <w:t xml:space="preserve"> που τον τινάσσει στον αέρα, όπως λέει πολύ χαρακτηριστικά -ευνοϊκότερη ρύθμιση, επεκτασιμότητα, μονομερής προσφυγή στη διαιτησία- δεν μπόρεσε να το «σπάσει» και θα επανέλθει στη </w:t>
      </w:r>
      <w:r>
        <w:rPr>
          <w:rFonts w:eastAsia="Times New Roman"/>
          <w:szCs w:val="24"/>
        </w:rPr>
        <w:t>χώρα τον Αύγουστο του 2018.</w:t>
      </w:r>
    </w:p>
    <w:p w14:paraId="38185A1B" w14:textId="77777777" w:rsidR="00157B13" w:rsidRDefault="00A67906">
      <w:pPr>
        <w:spacing w:line="600" w:lineRule="auto"/>
        <w:ind w:firstLine="720"/>
        <w:jc w:val="both"/>
        <w:rPr>
          <w:rFonts w:eastAsia="Times New Roman"/>
          <w:szCs w:val="24"/>
        </w:rPr>
      </w:pPr>
      <w:r>
        <w:rPr>
          <w:rFonts w:eastAsia="Times New Roman"/>
          <w:szCs w:val="24"/>
        </w:rPr>
        <w:t>Αναρωτιέμαι, λοιπόν, ποιον ακριβώς βοηθά να λένε οι Βουλευτές του ΚΚΕ ότι αυτά δεν θα συμβούν, όταν έχουν ήδη νομοθετηθεί και θα ισχύσουν. Ποιον βοηθά να απαξιώνετε όλα αυτά τα μέτρα</w:t>
      </w:r>
      <w:r>
        <w:rPr>
          <w:rFonts w:eastAsia="Times New Roman"/>
          <w:szCs w:val="24"/>
        </w:rPr>
        <w:t>,</w:t>
      </w:r>
      <w:r>
        <w:rPr>
          <w:rFonts w:eastAsia="Times New Roman"/>
          <w:szCs w:val="24"/>
        </w:rPr>
        <w:t xml:space="preserve"> που περιέγραψα, που είναι μέτρα ενίσχυσης της εργασίας, προστασίας των εργαζομένων και ενίσχυσης της διαπραγματευτικής τους θέσης; Βοηθούν ή δεν βοηθούν του εργαζόμενους οι κανόνες στις εργολαβίες για την προστασία των μισθολογικών τους δικαιωμάτων, των α</w:t>
      </w:r>
      <w:r>
        <w:rPr>
          <w:rFonts w:eastAsia="Times New Roman"/>
          <w:szCs w:val="24"/>
        </w:rPr>
        <w:t xml:space="preserve">σφαλιστικών τους δικαιωμάτων; </w:t>
      </w:r>
    </w:p>
    <w:p w14:paraId="38185A1C"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lastRenderedPageBreak/>
        <w:t>Και αν τους βοηθούν, τότε ποιον βοηθά να λέτε ότι αυτά δεν έχουν σημασία; Βοηθά ή δεν βοηθά τους εργαζόμενους η καθιέρωση της διαταγής πληρωμής</w:t>
      </w:r>
      <w:r w:rsidRPr="005D10EF">
        <w:rPr>
          <w:rFonts w:eastAsia="Times New Roman" w:cs="Times New Roman"/>
          <w:szCs w:val="24"/>
        </w:rPr>
        <w:t>,</w:t>
      </w:r>
      <w:r>
        <w:rPr>
          <w:rFonts w:eastAsia="Times New Roman" w:cs="Times New Roman"/>
          <w:szCs w:val="24"/>
        </w:rPr>
        <w:t xml:space="preserve"> για να μπορούν να παίρνουν τα δεδουλευμένα τους, να βγάζουν εκτελεστέο τίτλο σε </w:t>
      </w:r>
      <w:r>
        <w:rPr>
          <w:rFonts w:eastAsia="Times New Roman" w:cs="Times New Roman"/>
          <w:szCs w:val="24"/>
        </w:rPr>
        <w:t xml:space="preserve">βάρος της </w:t>
      </w:r>
      <w:r w:rsidRPr="00E520A7">
        <w:rPr>
          <w:rFonts w:eastAsia="Times New Roman" w:cs="Times New Roman"/>
          <w:szCs w:val="24"/>
        </w:rPr>
        <w:t>περιουσίας του εργοδότη</w:t>
      </w:r>
      <w:r>
        <w:rPr>
          <w:rFonts w:eastAsia="Times New Roman" w:cs="Times New Roman"/>
          <w:szCs w:val="24"/>
        </w:rPr>
        <w:t xml:space="preserve">; Και αν τους βοηθά, ποιον βοηθά να λέτε ότι αυτό δεν έχει σημασία; </w:t>
      </w:r>
    </w:p>
    <w:p w14:paraId="38185A1D"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Βοηθά ή δεν βοηθά τους εργαζόμενους να υπάρχουν κανόνες επιτέλους</w:t>
      </w:r>
      <w:r w:rsidRPr="00E520A7">
        <w:rPr>
          <w:rFonts w:eastAsia="Times New Roman" w:cs="Times New Roman"/>
          <w:szCs w:val="24"/>
        </w:rPr>
        <w:t xml:space="preserve"> στις εργολαβίες</w:t>
      </w:r>
      <w:r>
        <w:rPr>
          <w:rFonts w:eastAsia="Times New Roman" w:cs="Times New Roman"/>
          <w:szCs w:val="24"/>
        </w:rPr>
        <w:t>,</w:t>
      </w:r>
      <w:r w:rsidRPr="00E520A7">
        <w:rPr>
          <w:rFonts w:eastAsia="Times New Roman" w:cs="Times New Roman"/>
          <w:szCs w:val="24"/>
        </w:rPr>
        <w:t xml:space="preserve"> κανόνες </w:t>
      </w:r>
      <w:r>
        <w:rPr>
          <w:rFonts w:eastAsia="Times New Roman" w:cs="Times New Roman"/>
          <w:szCs w:val="24"/>
        </w:rPr>
        <w:t>σ</w:t>
      </w:r>
      <w:r w:rsidRPr="00E520A7">
        <w:rPr>
          <w:rFonts w:eastAsia="Times New Roman" w:cs="Times New Roman"/>
          <w:szCs w:val="24"/>
        </w:rPr>
        <w:t>τις υπερωρίες</w:t>
      </w:r>
      <w:r>
        <w:rPr>
          <w:rFonts w:eastAsia="Times New Roman" w:cs="Times New Roman"/>
          <w:szCs w:val="24"/>
        </w:rPr>
        <w:t>,</w:t>
      </w:r>
      <w:r w:rsidRPr="00E520A7">
        <w:rPr>
          <w:rFonts w:eastAsia="Times New Roman" w:cs="Times New Roman"/>
          <w:szCs w:val="24"/>
        </w:rPr>
        <w:t xml:space="preserve"> κανόνες στα ωράρια εργασίας</w:t>
      </w:r>
      <w:r>
        <w:rPr>
          <w:rFonts w:eastAsia="Times New Roman" w:cs="Times New Roman"/>
          <w:szCs w:val="24"/>
        </w:rPr>
        <w:t>,</w:t>
      </w:r>
      <w:r w:rsidRPr="00E520A7">
        <w:rPr>
          <w:rFonts w:eastAsia="Times New Roman" w:cs="Times New Roman"/>
          <w:szCs w:val="24"/>
        </w:rPr>
        <w:t xml:space="preserve"> κανόνες στα οικοδο</w:t>
      </w:r>
      <w:r w:rsidRPr="00E520A7">
        <w:rPr>
          <w:rFonts w:eastAsia="Times New Roman" w:cs="Times New Roman"/>
          <w:szCs w:val="24"/>
        </w:rPr>
        <w:t>μικά έργα</w:t>
      </w:r>
      <w:r>
        <w:rPr>
          <w:rFonts w:eastAsia="Times New Roman" w:cs="Times New Roman"/>
          <w:szCs w:val="24"/>
        </w:rPr>
        <w:t xml:space="preserve">; Και αν τους βοηθά, τότε ποιον βοηθά ακριβώς να τα απαξιώνετε όλα αυτά τα μέτρα; </w:t>
      </w:r>
    </w:p>
    <w:p w14:paraId="38185A1E"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 xml:space="preserve">Νομίζω ότι κάθε μια από αυτές τις ρυθμίσεις </w:t>
      </w:r>
      <w:r>
        <w:rPr>
          <w:rFonts w:eastAsia="Times New Roman" w:cs="Times New Roman"/>
          <w:szCs w:val="24"/>
        </w:rPr>
        <w:t>-</w:t>
      </w:r>
      <w:r>
        <w:rPr>
          <w:rFonts w:eastAsia="Times New Roman" w:cs="Times New Roman"/>
          <w:szCs w:val="24"/>
        </w:rPr>
        <w:t xml:space="preserve">και αυτό το γνωρίζουν όσοι </w:t>
      </w:r>
      <w:r w:rsidRPr="00E520A7">
        <w:rPr>
          <w:rFonts w:eastAsia="Times New Roman" w:cs="Times New Roman"/>
          <w:szCs w:val="24"/>
        </w:rPr>
        <w:t>είναι κοντά στον κόσμο της εργασίας</w:t>
      </w:r>
      <w:r>
        <w:rPr>
          <w:rFonts w:eastAsia="Times New Roman" w:cs="Times New Roman"/>
          <w:szCs w:val="24"/>
        </w:rPr>
        <w:t>-</w:t>
      </w:r>
      <w:r w:rsidRPr="00E520A7">
        <w:rPr>
          <w:rFonts w:eastAsia="Times New Roman" w:cs="Times New Roman"/>
          <w:szCs w:val="24"/>
        </w:rPr>
        <w:t xml:space="preserve"> </w:t>
      </w:r>
      <w:r w:rsidRPr="00E520A7">
        <w:rPr>
          <w:rFonts w:eastAsia="Times New Roman" w:cs="Times New Roman"/>
          <w:szCs w:val="24"/>
        </w:rPr>
        <w:t>βοηθά τους εργαζόμενους στην καθημερινότητά τους και αυ</w:t>
      </w:r>
      <w:r w:rsidRPr="00E520A7">
        <w:rPr>
          <w:rFonts w:eastAsia="Times New Roman" w:cs="Times New Roman"/>
          <w:szCs w:val="24"/>
        </w:rPr>
        <w:t xml:space="preserve">τός είναι ο λόγος για τον οποίο εμείς </w:t>
      </w:r>
      <w:r>
        <w:rPr>
          <w:rFonts w:eastAsia="Times New Roman" w:cs="Times New Roman"/>
          <w:szCs w:val="24"/>
        </w:rPr>
        <w:t>α</w:t>
      </w:r>
      <w:r w:rsidRPr="00E520A7">
        <w:rPr>
          <w:rFonts w:eastAsia="Times New Roman" w:cs="Times New Roman"/>
          <w:szCs w:val="24"/>
        </w:rPr>
        <w:t xml:space="preserve">ναλαμβάνουμε την ευθύνη </w:t>
      </w:r>
      <w:r>
        <w:rPr>
          <w:rFonts w:eastAsia="Times New Roman" w:cs="Times New Roman"/>
          <w:szCs w:val="24"/>
        </w:rPr>
        <w:t xml:space="preserve">να υλοποιήσουμε αυτήν την πολιτική, βάζοντας ένα τέλος στην απορρύθμιση και θωρακίζοντας </w:t>
      </w:r>
      <w:r>
        <w:rPr>
          <w:rFonts w:eastAsia="Times New Roman" w:cs="Times New Roman"/>
          <w:szCs w:val="24"/>
        </w:rPr>
        <w:lastRenderedPageBreak/>
        <w:t>καλύτερα το πλαίσιο για την επόμενη μέρα. Σε αυτό το πλαίσιο θα συνεχίσουμε να εργαζόμαστε.</w:t>
      </w:r>
    </w:p>
    <w:p w14:paraId="38185A1F"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Σας ευχαριστ</w:t>
      </w:r>
      <w:r>
        <w:rPr>
          <w:rFonts w:eastAsia="Times New Roman" w:cs="Times New Roman"/>
          <w:szCs w:val="24"/>
        </w:rPr>
        <w:t>ώ πολύ.</w:t>
      </w:r>
    </w:p>
    <w:p w14:paraId="38185A20" w14:textId="77777777" w:rsidR="00157B13" w:rsidRDefault="00A67906">
      <w:pPr>
        <w:spacing w:line="600" w:lineRule="auto"/>
        <w:ind w:firstLine="720"/>
        <w:jc w:val="center"/>
        <w:rPr>
          <w:rFonts w:eastAsia="Times New Roman" w:cs="Times New Roman"/>
          <w:szCs w:val="24"/>
        </w:rPr>
      </w:pPr>
      <w:r w:rsidRPr="00655E34">
        <w:rPr>
          <w:rFonts w:eastAsia="Times New Roman" w:cs="Times New Roman"/>
          <w:szCs w:val="24"/>
        </w:rPr>
        <w:t>(Χειροκροτήματα από την πτέρυγα του ΣΥΡΙΖΑ)</w:t>
      </w:r>
    </w:p>
    <w:p w14:paraId="38185A21"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 xml:space="preserve"> </w:t>
      </w:r>
      <w:r w:rsidRPr="00FE0241">
        <w:rPr>
          <w:rFonts w:eastAsia="Times New Roman" w:cs="Times New Roman"/>
          <w:b/>
          <w:szCs w:val="24"/>
        </w:rPr>
        <w:t xml:space="preserve">ΠΡΟΕΔΡΕΥΩΝ (Δημήτριος </w:t>
      </w:r>
      <w:proofErr w:type="spellStart"/>
      <w:r w:rsidRPr="00FE0241">
        <w:rPr>
          <w:rFonts w:eastAsia="Times New Roman" w:cs="Times New Roman"/>
          <w:b/>
          <w:szCs w:val="24"/>
        </w:rPr>
        <w:t>Κρεμαστινός</w:t>
      </w:r>
      <w:proofErr w:type="spellEnd"/>
      <w:r w:rsidRPr="00FE0241">
        <w:rPr>
          <w:rFonts w:eastAsia="Times New Roman" w:cs="Times New Roman"/>
          <w:b/>
          <w:szCs w:val="24"/>
        </w:rPr>
        <w:t>):</w:t>
      </w:r>
      <w:r>
        <w:rPr>
          <w:rFonts w:eastAsia="Times New Roman" w:cs="Times New Roman"/>
          <w:szCs w:val="24"/>
        </w:rPr>
        <w:t xml:space="preserve"> Ευχαριστώ κι εγώ. </w:t>
      </w:r>
    </w:p>
    <w:p w14:paraId="38185A22"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Κ</w:t>
      </w:r>
      <w:r w:rsidRPr="00E520A7">
        <w:rPr>
          <w:rFonts w:eastAsia="Times New Roman" w:cs="Times New Roman"/>
          <w:szCs w:val="24"/>
        </w:rPr>
        <w:t>οινοβουλευτικός</w:t>
      </w:r>
      <w:r w:rsidRPr="00E520A7">
        <w:rPr>
          <w:rFonts w:eastAsia="Times New Roman" w:cs="Times New Roman"/>
          <w:szCs w:val="24"/>
        </w:rPr>
        <w:t xml:space="preserve"> </w:t>
      </w:r>
      <w:r>
        <w:rPr>
          <w:rFonts w:eastAsia="Times New Roman" w:cs="Times New Roman"/>
          <w:szCs w:val="24"/>
        </w:rPr>
        <w:t>Ε</w:t>
      </w:r>
      <w:r w:rsidRPr="00E520A7">
        <w:rPr>
          <w:rFonts w:eastAsia="Times New Roman" w:cs="Times New Roman"/>
          <w:szCs w:val="24"/>
        </w:rPr>
        <w:t xml:space="preserve">κπρόσωπος </w:t>
      </w:r>
      <w:r>
        <w:rPr>
          <w:rFonts w:eastAsia="Times New Roman" w:cs="Times New Roman"/>
          <w:szCs w:val="24"/>
        </w:rPr>
        <w:t>του Κομμουνιστικού Κόμματος Ελλάδας</w:t>
      </w:r>
      <w:r w:rsidRPr="00556F84">
        <w:rPr>
          <w:rFonts w:eastAsia="Times New Roman" w:cs="Times New Roman"/>
          <w:szCs w:val="24"/>
        </w:rPr>
        <w:t xml:space="preserve"> </w:t>
      </w:r>
      <w:r>
        <w:rPr>
          <w:rFonts w:eastAsia="Times New Roman" w:cs="Times New Roman"/>
          <w:szCs w:val="24"/>
        </w:rPr>
        <w:t xml:space="preserve">κ. </w:t>
      </w:r>
      <w:proofErr w:type="spellStart"/>
      <w:r>
        <w:rPr>
          <w:rFonts w:eastAsia="Times New Roman" w:cs="Times New Roman"/>
          <w:szCs w:val="24"/>
        </w:rPr>
        <w:t>Κ</w:t>
      </w:r>
      <w:r w:rsidRPr="00E520A7">
        <w:rPr>
          <w:rFonts w:eastAsia="Times New Roman" w:cs="Times New Roman"/>
          <w:szCs w:val="24"/>
        </w:rPr>
        <w:t>αραθανασόπουλος</w:t>
      </w:r>
      <w:proofErr w:type="spellEnd"/>
      <w:r>
        <w:rPr>
          <w:rFonts w:eastAsia="Times New Roman" w:cs="Times New Roman"/>
          <w:szCs w:val="24"/>
        </w:rPr>
        <w:t xml:space="preserve"> </w:t>
      </w:r>
      <w:r w:rsidRPr="00E520A7">
        <w:rPr>
          <w:rFonts w:eastAsia="Times New Roman" w:cs="Times New Roman"/>
          <w:szCs w:val="24"/>
        </w:rPr>
        <w:t xml:space="preserve">για </w:t>
      </w:r>
      <w:r>
        <w:rPr>
          <w:rFonts w:eastAsia="Times New Roman" w:cs="Times New Roman"/>
          <w:szCs w:val="24"/>
        </w:rPr>
        <w:t>έξι</w:t>
      </w:r>
      <w:r w:rsidRPr="00E520A7">
        <w:rPr>
          <w:rFonts w:eastAsia="Times New Roman" w:cs="Times New Roman"/>
          <w:szCs w:val="24"/>
        </w:rPr>
        <w:t xml:space="preserve"> λεπτά</w:t>
      </w:r>
      <w:r w:rsidRPr="005D10EF">
        <w:rPr>
          <w:rFonts w:eastAsia="Times New Roman" w:cs="Times New Roman"/>
          <w:szCs w:val="24"/>
        </w:rPr>
        <w:t>,</w:t>
      </w:r>
      <w:r w:rsidRPr="00E520A7">
        <w:rPr>
          <w:rFonts w:eastAsia="Times New Roman" w:cs="Times New Roman"/>
          <w:szCs w:val="24"/>
        </w:rPr>
        <w:t xml:space="preserve"> </w:t>
      </w:r>
      <w:r>
        <w:rPr>
          <w:rFonts w:eastAsia="Times New Roman" w:cs="Times New Roman"/>
          <w:szCs w:val="24"/>
        </w:rPr>
        <w:t xml:space="preserve">επειδή μίλησε ο Πρόεδρος. </w:t>
      </w:r>
    </w:p>
    <w:p w14:paraId="38185A23" w14:textId="77777777" w:rsidR="00157B13" w:rsidRDefault="00A67906">
      <w:pPr>
        <w:spacing w:line="600" w:lineRule="auto"/>
        <w:ind w:firstLine="720"/>
        <w:jc w:val="both"/>
        <w:rPr>
          <w:rFonts w:eastAsia="Times New Roman" w:cs="Times New Roman"/>
          <w:szCs w:val="24"/>
        </w:rPr>
      </w:pPr>
      <w:r w:rsidRPr="00303E5A">
        <w:rPr>
          <w:rFonts w:eastAsia="Times New Roman" w:cs="Times New Roman"/>
          <w:b/>
          <w:szCs w:val="24"/>
        </w:rPr>
        <w:t>ΝΙΚΟΛΑΟΣ ΚΑΡΑΘΑΝΑΣΟΠΟΥΛΟΣ:</w:t>
      </w:r>
      <w:r>
        <w:rPr>
          <w:rFonts w:eastAsia="Times New Roman" w:cs="Times New Roman"/>
          <w:szCs w:val="24"/>
        </w:rPr>
        <w:t xml:space="preserve"> Εδώ ακούσαμε την προεκλογική ομιλία της κ. </w:t>
      </w:r>
      <w:proofErr w:type="spellStart"/>
      <w:r w:rsidRPr="00A908BD">
        <w:rPr>
          <w:rFonts w:eastAsia="Times New Roman" w:cs="Times New Roman"/>
          <w:szCs w:val="24"/>
        </w:rPr>
        <w:t>Αχτσιόγλου</w:t>
      </w:r>
      <w:proofErr w:type="spellEnd"/>
      <w:r w:rsidRPr="00A908BD">
        <w:rPr>
          <w:rFonts w:eastAsia="Times New Roman" w:cs="Times New Roman"/>
          <w:szCs w:val="24"/>
        </w:rPr>
        <w:t xml:space="preserve"> </w:t>
      </w:r>
      <w:r>
        <w:rPr>
          <w:rFonts w:eastAsia="Times New Roman" w:cs="Times New Roman"/>
          <w:szCs w:val="24"/>
        </w:rPr>
        <w:t xml:space="preserve">για το τι </w:t>
      </w:r>
      <w:r w:rsidRPr="00E520A7">
        <w:rPr>
          <w:rFonts w:eastAsia="Times New Roman" w:cs="Times New Roman"/>
          <w:szCs w:val="24"/>
        </w:rPr>
        <w:t>θα κάνει</w:t>
      </w:r>
      <w:r>
        <w:rPr>
          <w:rFonts w:eastAsia="Times New Roman" w:cs="Times New Roman"/>
          <w:szCs w:val="24"/>
        </w:rPr>
        <w:t xml:space="preserve">, </w:t>
      </w:r>
      <w:r w:rsidRPr="00E520A7">
        <w:rPr>
          <w:rFonts w:eastAsia="Times New Roman" w:cs="Times New Roman"/>
          <w:szCs w:val="24"/>
        </w:rPr>
        <w:t>για το πώς θα ζήσουν οι εργαζόμενοι το</w:t>
      </w:r>
      <w:r>
        <w:rPr>
          <w:rFonts w:eastAsia="Times New Roman" w:cs="Times New Roman"/>
          <w:szCs w:val="24"/>
        </w:rPr>
        <w:t>ν</w:t>
      </w:r>
      <w:r w:rsidRPr="00E520A7">
        <w:rPr>
          <w:rFonts w:eastAsia="Times New Roman" w:cs="Times New Roman"/>
          <w:szCs w:val="24"/>
        </w:rPr>
        <w:t xml:space="preserve"> </w:t>
      </w:r>
      <w:r>
        <w:rPr>
          <w:rFonts w:eastAsia="Times New Roman" w:cs="Times New Roman"/>
          <w:szCs w:val="24"/>
        </w:rPr>
        <w:t>νέο</w:t>
      </w:r>
      <w:r w:rsidRPr="00E520A7">
        <w:rPr>
          <w:rFonts w:eastAsia="Times New Roman" w:cs="Times New Roman"/>
          <w:szCs w:val="24"/>
        </w:rPr>
        <w:t xml:space="preserve"> τους </w:t>
      </w:r>
      <w:r>
        <w:rPr>
          <w:rFonts w:eastAsia="Times New Roman" w:cs="Times New Roman"/>
          <w:szCs w:val="24"/>
        </w:rPr>
        <w:t>παράδεισο,</w:t>
      </w:r>
      <w:r w:rsidRPr="00E520A7">
        <w:rPr>
          <w:rFonts w:eastAsia="Times New Roman" w:cs="Times New Roman"/>
          <w:szCs w:val="24"/>
        </w:rPr>
        <w:t xml:space="preserve"> αλλά δεν </w:t>
      </w:r>
      <w:r>
        <w:rPr>
          <w:rFonts w:eastAsia="Times New Roman" w:cs="Times New Roman"/>
          <w:szCs w:val="24"/>
        </w:rPr>
        <w:t>α</w:t>
      </w:r>
      <w:r w:rsidRPr="00E520A7">
        <w:rPr>
          <w:rFonts w:eastAsia="Times New Roman" w:cs="Times New Roman"/>
          <w:szCs w:val="24"/>
        </w:rPr>
        <w:t>ναφέρθηκε καθόλου</w:t>
      </w:r>
      <w:r>
        <w:rPr>
          <w:rFonts w:eastAsia="Times New Roman" w:cs="Times New Roman"/>
          <w:szCs w:val="24"/>
        </w:rPr>
        <w:t xml:space="preserve"> και </w:t>
      </w:r>
      <w:r w:rsidRPr="00E520A7">
        <w:rPr>
          <w:rFonts w:eastAsia="Times New Roman" w:cs="Times New Roman"/>
          <w:szCs w:val="24"/>
        </w:rPr>
        <w:t xml:space="preserve">μάλλον απαξίωσε </w:t>
      </w:r>
      <w:r>
        <w:rPr>
          <w:rFonts w:eastAsia="Times New Roman" w:cs="Times New Roman"/>
          <w:szCs w:val="24"/>
        </w:rPr>
        <w:t>τ</w:t>
      </w:r>
      <w:r w:rsidRPr="00E520A7">
        <w:rPr>
          <w:rFonts w:eastAsia="Times New Roman" w:cs="Times New Roman"/>
          <w:szCs w:val="24"/>
        </w:rPr>
        <w:t xml:space="preserve">ελείως </w:t>
      </w:r>
      <w:r>
        <w:rPr>
          <w:rFonts w:eastAsia="Times New Roman" w:cs="Times New Roman"/>
          <w:szCs w:val="24"/>
        </w:rPr>
        <w:t>τ</w:t>
      </w:r>
      <w:r w:rsidRPr="00E520A7">
        <w:rPr>
          <w:rFonts w:eastAsia="Times New Roman" w:cs="Times New Roman"/>
          <w:szCs w:val="24"/>
        </w:rPr>
        <w:t xml:space="preserve">ην </w:t>
      </w:r>
      <w:r>
        <w:rPr>
          <w:rFonts w:eastAsia="Times New Roman" w:cs="Times New Roman"/>
          <w:szCs w:val="24"/>
        </w:rPr>
        <w:t>π</w:t>
      </w:r>
      <w:r w:rsidRPr="00E520A7">
        <w:rPr>
          <w:rFonts w:eastAsia="Times New Roman" w:cs="Times New Roman"/>
          <w:szCs w:val="24"/>
        </w:rPr>
        <w:t xml:space="preserve">ρόταση νόμου του </w:t>
      </w:r>
      <w:r>
        <w:rPr>
          <w:rFonts w:eastAsia="Times New Roman" w:cs="Times New Roman"/>
          <w:szCs w:val="24"/>
        </w:rPr>
        <w:t>ΚΚΕ</w:t>
      </w:r>
      <w:r>
        <w:rPr>
          <w:rFonts w:eastAsia="Times New Roman" w:cs="Times New Roman"/>
          <w:szCs w:val="24"/>
        </w:rPr>
        <w:t>,</w:t>
      </w:r>
      <w:r w:rsidRPr="00E520A7">
        <w:rPr>
          <w:rFonts w:eastAsia="Times New Roman" w:cs="Times New Roman"/>
          <w:szCs w:val="24"/>
        </w:rPr>
        <w:t xml:space="preserve"> που είναι η </w:t>
      </w:r>
      <w:r w:rsidRPr="00E520A7">
        <w:rPr>
          <w:rFonts w:eastAsia="Times New Roman" w:cs="Times New Roman"/>
          <w:szCs w:val="24"/>
        </w:rPr>
        <w:t xml:space="preserve">πρόταση </w:t>
      </w:r>
      <w:r>
        <w:rPr>
          <w:rFonts w:eastAsia="Times New Roman" w:cs="Times New Roman"/>
          <w:szCs w:val="24"/>
        </w:rPr>
        <w:t>πεντακοσίων δεκατριών ο</w:t>
      </w:r>
      <w:r w:rsidRPr="00E520A7">
        <w:rPr>
          <w:rFonts w:eastAsia="Times New Roman" w:cs="Times New Roman"/>
          <w:szCs w:val="24"/>
        </w:rPr>
        <w:t xml:space="preserve">μοσπονδιών και </w:t>
      </w:r>
      <w:r>
        <w:rPr>
          <w:rFonts w:eastAsia="Times New Roman" w:cs="Times New Roman"/>
          <w:szCs w:val="24"/>
        </w:rPr>
        <w:t>σ</w:t>
      </w:r>
      <w:r w:rsidRPr="00E520A7">
        <w:rPr>
          <w:rFonts w:eastAsia="Times New Roman" w:cs="Times New Roman"/>
          <w:szCs w:val="24"/>
        </w:rPr>
        <w:t>ωματείων</w:t>
      </w:r>
      <w:r>
        <w:rPr>
          <w:rFonts w:eastAsia="Times New Roman" w:cs="Times New Roman"/>
          <w:szCs w:val="24"/>
        </w:rPr>
        <w:t>,</w:t>
      </w:r>
      <w:r>
        <w:rPr>
          <w:rFonts w:eastAsia="Times New Roman" w:cs="Times New Roman"/>
          <w:szCs w:val="24"/>
        </w:rPr>
        <w:t xml:space="preserve"> την οποία</w:t>
      </w:r>
      <w:r w:rsidRPr="00E520A7">
        <w:rPr>
          <w:rFonts w:eastAsia="Times New Roman" w:cs="Times New Roman"/>
          <w:szCs w:val="24"/>
        </w:rPr>
        <w:t xml:space="preserve"> επεξεργάστηκαν</w:t>
      </w:r>
      <w:r>
        <w:rPr>
          <w:rFonts w:eastAsia="Times New Roman" w:cs="Times New Roman"/>
          <w:szCs w:val="24"/>
        </w:rPr>
        <w:t xml:space="preserve"> και μάλιστα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 xml:space="preserve">τον </w:t>
      </w:r>
      <w:r>
        <w:rPr>
          <w:rFonts w:eastAsia="Times New Roman" w:cs="Times New Roman"/>
          <w:szCs w:val="24"/>
        </w:rPr>
        <w:t>βαρύγδουπο τίτλο</w:t>
      </w:r>
      <w:r>
        <w:rPr>
          <w:rFonts w:eastAsia="Times New Roman" w:cs="Times New Roman"/>
          <w:szCs w:val="24"/>
        </w:rPr>
        <w:t>,</w:t>
      </w:r>
      <w:r w:rsidRPr="00E520A7">
        <w:rPr>
          <w:rFonts w:eastAsia="Times New Roman" w:cs="Times New Roman"/>
          <w:szCs w:val="24"/>
        </w:rPr>
        <w:t xml:space="preserve"> </w:t>
      </w:r>
      <w:r>
        <w:rPr>
          <w:rFonts w:eastAsia="Times New Roman" w:cs="Times New Roman"/>
          <w:szCs w:val="24"/>
        </w:rPr>
        <w:t xml:space="preserve">λέγοντας </w:t>
      </w:r>
      <w:r w:rsidRPr="00E520A7">
        <w:rPr>
          <w:rFonts w:eastAsia="Times New Roman" w:cs="Times New Roman"/>
          <w:szCs w:val="24"/>
        </w:rPr>
        <w:lastRenderedPageBreak/>
        <w:t xml:space="preserve">ότι </w:t>
      </w:r>
      <w:r>
        <w:rPr>
          <w:rFonts w:eastAsia="Times New Roman" w:cs="Times New Roman"/>
          <w:szCs w:val="24"/>
        </w:rPr>
        <w:t>είναι</w:t>
      </w:r>
      <w:r w:rsidRPr="00E520A7">
        <w:rPr>
          <w:rFonts w:eastAsia="Times New Roman" w:cs="Times New Roman"/>
          <w:szCs w:val="24"/>
        </w:rPr>
        <w:t xml:space="preserve"> αντισυνταγματική αυτή η πρόταση</w:t>
      </w:r>
      <w:r>
        <w:rPr>
          <w:rFonts w:eastAsia="Times New Roman" w:cs="Times New Roman"/>
          <w:szCs w:val="24"/>
        </w:rPr>
        <w:t>. Μάλλον δεν την διάβασε καλά και την πέρασε πολύ πρόχειρα</w:t>
      </w:r>
      <w:r>
        <w:rPr>
          <w:rFonts w:eastAsia="Times New Roman" w:cs="Times New Roman"/>
          <w:szCs w:val="24"/>
        </w:rPr>
        <w:t>,</w:t>
      </w:r>
      <w:r>
        <w:rPr>
          <w:rFonts w:eastAsia="Times New Roman" w:cs="Times New Roman"/>
          <w:szCs w:val="24"/>
        </w:rPr>
        <w:t xml:space="preserve"> λέγοντας ότι δεν είναι κ</w:t>
      </w:r>
      <w:r>
        <w:rPr>
          <w:rFonts w:eastAsia="Times New Roman" w:cs="Times New Roman"/>
          <w:szCs w:val="24"/>
        </w:rPr>
        <w:t>αι ξεκάθαρη ποια συλλογική σύμβαση θα ισχύει</w:t>
      </w:r>
      <w:r>
        <w:rPr>
          <w:rFonts w:eastAsia="Times New Roman" w:cs="Times New Roman"/>
          <w:szCs w:val="24"/>
        </w:rPr>
        <w:t>,</w:t>
      </w:r>
      <w:r>
        <w:rPr>
          <w:rFonts w:eastAsia="Times New Roman" w:cs="Times New Roman"/>
          <w:szCs w:val="24"/>
        </w:rPr>
        <w:t xml:space="preserve"> όταν θα υπάρχουν πολλές συλλογικές συμβάσεις. Μα, το λέμε καθαρά μέσα: «η πιο ευνοϊκή για τους εργαζόμενους». Αν δεν τα διαβάζετε πολύ καλά, δεν φταίμε εμείς, κυρία Υπουργέ. </w:t>
      </w:r>
    </w:p>
    <w:p w14:paraId="38185A24"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 xml:space="preserve">Βεβαίως, κατέφυγε πάλι στη γνωστή </w:t>
      </w:r>
      <w:r>
        <w:rPr>
          <w:rFonts w:eastAsia="Times New Roman" w:cs="Times New Roman"/>
          <w:szCs w:val="24"/>
        </w:rPr>
        <w:t>τακτική απέναντι στη Νέα Δημοκρατία. Μάλιστα</w:t>
      </w:r>
      <w:r>
        <w:rPr>
          <w:rFonts w:eastAsia="Times New Roman" w:cs="Times New Roman"/>
          <w:szCs w:val="24"/>
        </w:rPr>
        <w:t>,</w:t>
      </w:r>
      <w:r>
        <w:rPr>
          <w:rFonts w:eastAsia="Times New Roman" w:cs="Times New Roman"/>
          <w:szCs w:val="24"/>
        </w:rPr>
        <w:t xml:space="preserve"> ο χρόνος έχει σταματήσει στο 2014 για την κυρία Υπουργό. Μια σειρά </w:t>
      </w:r>
      <w:r>
        <w:rPr>
          <w:rFonts w:eastAsia="Times New Roman" w:cs="Times New Roman"/>
          <w:szCs w:val="24"/>
        </w:rPr>
        <w:t>από</w:t>
      </w:r>
      <w:r>
        <w:rPr>
          <w:rFonts w:eastAsia="Times New Roman" w:cs="Times New Roman"/>
          <w:szCs w:val="24"/>
        </w:rPr>
        <w:t xml:space="preserve"> επιπτώσεις του νομοθετικού πλαισίου -βεβαίως τον μεγαλύτερο βαθμό ευελιξίας στην αγορά εργασίας τον έκανε η Κυβέρνηση της Νέας Δημοκρατίας </w:t>
      </w:r>
      <w:r>
        <w:rPr>
          <w:rFonts w:eastAsia="Times New Roman" w:cs="Times New Roman"/>
          <w:szCs w:val="24"/>
        </w:rPr>
        <w:t>και το ΠΑΣΟΚ- τις βιώνουμε και σήμερα. Μετά το 2014 έχουν περάσει τριάμισι χρόνια</w:t>
      </w:r>
      <w:r>
        <w:rPr>
          <w:rFonts w:eastAsia="Times New Roman" w:cs="Times New Roman"/>
          <w:szCs w:val="24"/>
        </w:rPr>
        <w:t>,</w:t>
      </w:r>
      <w:r>
        <w:rPr>
          <w:rFonts w:eastAsia="Times New Roman" w:cs="Times New Roman"/>
          <w:szCs w:val="24"/>
        </w:rPr>
        <w:t xml:space="preserve"> που είστε Κυβέρνηση. Και όχι μόνο δεν αντιστρέψατε αυτήν την πορεία, αλλά επιταχύνθηκε ακόμα προς το δυσμενέστερο</w:t>
      </w:r>
      <w:r>
        <w:rPr>
          <w:rFonts w:eastAsia="Times New Roman" w:cs="Times New Roman"/>
          <w:szCs w:val="24"/>
        </w:rPr>
        <w:t>,</w:t>
      </w:r>
      <w:r>
        <w:rPr>
          <w:rFonts w:eastAsia="Times New Roman" w:cs="Times New Roman"/>
          <w:szCs w:val="24"/>
        </w:rPr>
        <w:t xml:space="preserve"> σε βάρος των εργαζόμενων. </w:t>
      </w:r>
    </w:p>
    <w:p w14:paraId="38185A25"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lastRenderedPageBreak/>
        <w:t>Έχουμε άδικο ότι ενισχύεται ακό</w:t>
      </w:r>
      <w:r>
        <w:rPr>
          <w:rFonts w:eastAsia="Times New Roman" w:cs="Times New Roman"/>
          <w:szCs w:val="24"/>
        </w:rPr>
        <w:t>μα περισσότερο η ευελιξία στην αγορά εργασίας; Το λέει ο ίδιος ο ΣΕΒ στο πρόσφατο δελτίο που έδωσε χθες στη δημοσιότητα. Προσεγγίζει η ευελιξία προσδιορισμού των μισθών στην Ελλάδα το μέσο επίπεδο της Ευρωπαϊκής Ένωσης των είκοσι οκτώ και μάλιστα</w:t>
      </w:r>
      <w:r>
        <w:rPr>
          <w:rFonts w:eastAsia="Times New Roman" w:cs="Times New Roman"/>
          <w:szCs w:val="24"/>
        </w:rPr>
        <w:t>,</w:t>
      </w:r>
      <w:r>
        <w:rPr>
          <w:rFonts w:eastAsia="Times New Roman" w:cs="Times New Roman"/>
          <w:szCs w:val="24"/>
        </w:rPr>
        <w:t xml:space="preserve"> με ιδιαί</w:t>
      </w:r>
      <w:r>
        <w:rPr>
          <w:rFonts w:eastAsia="Times New Roman" w:cs="Times New Roman"/>
          <w:szCs w:val="24"/>
        </w:rPr>
        <w:t>τερη άνοδο τα έτη 2016, 2017, 2018. Ιδιαίτερη άνοδο στην ευελιξία! Σας απονέμει τα εύσημα, λοιπόν, ο ΣΕΒ, ως Υπουργείο Εργασίας ότι προχωράτε</w:t>
      </w:r>
      <w:r>
        <w:rPr>
          <w:rFonts w:eastAsia="Times New Roman" w:cs="Times New Roman"/>
          <w:szCs w:val="24"/>
        </w:rPr>
        <w:t>,</w:t>
      </w:r>
      <w:r>
        <w:rPr>
          <w:rFonts w:eastAsia="Times New Roman" w:cs="Times New Roman"/>
          <w:szCs w:val="24"/>
        </w:rPr>
        <w:t xml:space="preserve"> ακόμη περαιτέρω</w:t>
      </w:r>
      <w:r>
        <w:rPr>
          <w:rFonts w:eastAsia="Times New Roman" w:cs="Times New Roman"/>
          <w:szCs w:val="24"/>
        </w:rPr>
        <w:t>,</w:t>
      </w:r>
      <w:r>
        <w:rPr>
          <w:rFonts w:eastAsia="Times New Roman" w:cs="Times New Roman"/>
          <w:szCs w:val="24"/>
        </w:rPr>
        <w:t xml:space="preserve"> την ευελιξία των μισθών, προσεγγίζοντας το μέσο επίπεδο.  </w:t>
      </w:r>
    </w:p>
    <w:p w14:paraId="38185A26"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 xml:space="preserve">Είναι </w:t>
      </w:r>
      <w:r>
        <w:rPr>
          <w:rFonts w:eastAsia="Times New Roman" w:cs="Times New Roman"/>
          <w:szCs w:val="24"/>
        </w:rPr>
        <w:t>-</w:t>
      </w:r>
      <w:r>
        <w:rPr>
          <w:rFonts w:eastAsia="Times New Roman" w:cs="Times New Roman"/>
          <w:szCs w:val="24"/>
        </w:rPr>
        <w:t>ή μήπως όχι</w:t>
      </w:r>
      <w:r>
        <w:rPr>
          <w:rFonts w:eastAsia="Times New Roman" w:cs="Times New Roman"/>
          <w:szCs w:val="24"/>
        </w:rPr>
        <w:t>-</w:t>
      </w:r>
      <w:r>
        <w:rPr>
          <w:rFonts w:eastAsia="Times New Roman" w:cs="Times New Roman"/>
          <w:szCs w:val="24"/>
        </w:rPr>
        <w:t xml:space="preserve"> ψευδές το γεγονός</w:t>
      </w:r>
      <w:r>
        <w:rPr>
          <w:rFonts w:eastAsia="Times New Roman" w:cs="Times New Roman"/>
          <w:szCs w:val="24"/>
        </w:rPr>
        <w:t xml:space="preserve"> ότι οι περισσότερες προσλήψεις γίνονται με τη μορφή της μερικής απασχόλησης, ευέλικτης απασχόλησης σε βάρος της σταθερής εργασίας; Ανατράπηκε αυτή η εικόνα; Όχι μόνο δεν ανατράπηκε, αλλά ενισχύεται ακόμα περισσότερο και μάλιστα</w:t>
      </w:r>
      <w:r>
        <w:rPr>
          <w:rFonts w:eastAsia="Times New Roman" w:cs="Times New Roman"/>
          <w:szCs w:val="24"/>
        </w:rPr>
        <w:t>,</w:t>
      </w:r>
      <w:r>
        <w:rPr>
          <w:rFonts w:eastAsia="Times New Roman" w:cs="Times New Roman"/>
          <w:szCs w:val="24"/>
        </w:rPr>
        <w:t xml:space="preserve"> η μείωση της εργασίας, όπω</w:t>
      </w:r>
      <w:r>
        <w:rPr>
          <w:rFonts w:eastAsia="Times New Roman" w:cs="Times New Roman"/>
          <w:szCs w:val="24"/>
        </w:rPr>
        <w:t>ς λέτε, είναι κάτω από αυτές τις άθλιες συνθήκες της μερικής απασχόλησης, της υποαπασχόλησης, ακόμη και των θέσεων εργασίας</w:t>
      </w:r>
      <w:r>
        <w:rPr>
          <w:rFonts w:eastAsia="Times New Roman" w:cs="Times New Roman"/>
          <w:szCs w:val="24"/>
        </w:rPr>
        <w:t>,</w:t>
      </w:r>
      <w:r>
        <w:rPr>
          <w:rFonts w:eastAsia="Times New Roman" w:cs="Times New Roman"/>
          <w:szCs w:val="24"/>
        </w:rPr>
        <w:t xml:space="preserve"> που επιδοτείτε ως Υπουργείο με τα χρήματα των εργαζόμενων από τα διάφορα προγράμματα κατάρτισης και </w:t>
      </w:r>
      <w:proofErr w:type="spellStart"/>
      <w:r>
        <w:rPr>
          <w:rFonts w:eastAsia="Times New Roman" w:cs="Times New Roman"/>
          <w:szCs w:val="24"/>
        </w:rPr>
        <w:t>επανακατάρτισης</w:t>
      </w:r>
      <w:proofErr w:type="spellEnd"/>
      <w:r>
        <w:rPr>
          <w:rFonts w:eastAsia="Times New Roman" w:cs="Times New Roman"/>
          <w:szCs w:val="24"/>
        </w:rPr>
        <w:t>. Χρηματοδοτείτε</w:t>
      </w:r>
      <w:r>
        <w:rPr>
          <w:rFonts w:eastAsia="Times New Roman" w:cs="Times New Roman"/>
          <w:szCs w:val="24"/>
        </w:rPr>
        <w:t xml:space="preserve"> </w:t>
      </w:r>
      <w:r>
        <w:rPr>
          <w:rFonts w:eastAsia="Times New Roman" w:cs="Times New Roman"/>
          <w:szCs w:val="24"/>
        </w:rPr>
        <w:lastRenderedPageBreak/>
        <w:t xml:space="preserve">τους κεφαλαιοκράτες, για να μπορούν να προσλαμβάνουν για ένα μικρό διάστημα, για οκτώ μήνες, για δώδεκα μήνες, ανάλογα με τα προγράμματα, φτηνούς εργαζόμενους που τους πληρώνουν όσοι δουλεύουν. </w:t>
      </w:r>
    </w:p>
    <w:p w14:paraId="38185A27" w14:textId="77777777" w:rsidR="00157B13" w:rsidRDefault="00A67906">
      <w:pPr>
        <w:spacing w:line="600" w:lineRule="auto"/>
        <w:ind w:firstLine="720"/>
        <w:jc w:val="both"/>
        <w:rPr>
          <w:rFonts w:eastAsia="UB-Helvetica" w:cs="Times New Roman"/>
          <w:szCs w:val="24"/>
        </w:rPr>
      </w:pPr>
      <w:r>
        <w:rPr>
          <w:rFonts w:eastAsia="UB-Helvetica" w:cs="Times New Roman"/>
          <w:szCs w:val="24"/>
        </w:rPr>
        <w:t>(Στο σημείο αυτό την Προεδρική Έδρα καταλαμβάνει ο  Η΄ Αντιπ</w:t>
      </w:r>
      <w:r>
        <w:rPr>
          <w:rFonts w:eastAsia="UB-Helvetica" w:cs="Times New Roman"/>
          <w:szCs w:val="24"/>
        </w:rPr>
        <w:t xml:space="preserve">ρόεδρος της Βουλής κ. </w:t>
      </w:r>
      <w:r w:rsidRPr="00877F83">
        <w:rPr>
          <w:rFonts w:eastAsia="UB-Helvetica" w:cs="Times New Roman"/>
          <w:b/>
          <w:szCs w:val="24"/>
        </w:rPr>
        <w:t>ΔΗΜΗΤΡΙΟΣ ΚΑΜΜΕΝΟΣ</w:t>
      </w:r>
      <w:r w:rsidRPr="008963C6">
        <w:rPr>
          <w:rFonts w:eastAsia="UB-Helvetica" w:cs="Times New Roman"/>
          <w:szCs w:val="24"/>
        </w:rPr>
        <w:t>)</w:t>
      </w:r>
    </w:p>
    <w:p w14:paraId="38185A28"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Αλλάξατε την κατάσταση</w:t>
      </w:r>
      <w:r>
        <w:rPr>
          <w:rFonts w:eastAsia="Times New Roman" w:cs="Times New Roman"/>
          <w:szCs w:val="24"/>
        </w:rPr>
        <w:t>,</w:t>
      </w:r>
      <w:r>
        <w:rPr>
          <w:rFonts w:eastAsia="Times New Roman" w:cs="Times New Roman"/>
          <w:szCs w:val="24"/>
        </w:rPr>
        <w:t xml:space="preserve"> όσον αφορά την εντατικοποίηση της εργασίας και τους ρυθμούς αύξησής της; Μόνο ο δείκτης των εργατικών ατυχημάτων και των νεκρών, ιδιαίτερα στον δημόσιο τομέα και στον ευρύτερο δημόσιο τομέα,</w:t>
      </w:r>
      <w:r>
        <w:rPr>
          <w:rFonts w:eastAsia="Times New Roman" w:cs="Times New Roman"/>
          <w:szCs w:val="24"/>
        </w:rPr>
        <w:t xml:space="preserve"> όπως για παράδειγμα είναι οι δήμοι, αναδεικνύει εντελώς διαφορετική εικόνα. </w:t>
      </w:r>
    </w:p>
    <w:p w14:paraId="38185A29"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 xml:space="preserve">Αντιστρέψατε την κατάσταση με τους μισθούς που επικρατεί; Το 2017 με την Κυβέρνηση ΣΥΡΙΖΑ-ΑΝΕΛ, ο μέσος μισθός πόσο μειώθηκε, κυρία Υπουργέ; Μειώθηκε </w:t>
      </w:r>
      <w:r>
        <w:rPr>
          <w:rFonts w:eastAsia="Times New Roman" w:cs="Times New Roman"/>
          <w:szCs w:val="24"/>
        </w:rPr>
        <w:t xml:space="preserve">κατά </w:t>
      </w:r>
      <w:r>
        <w:rPr>
          <w:rFonts w:eastAsia="Times New Roman" w:cs="Times New Roman"/>
          <w:szCs w:val="24"/>
        </w:rPr>
        <w:t>2</w:t>
      </w:r>
      <w:r>
        <w:rPr>
          <w:rFonts w:eastAsia="Times New Roman" w:cs="Times New Roman"/>
          <w:szCs w:val="24"/>
        </w:rPr>
        <w:t>,</w:t>
      </w:r>
      <w:r>
        <w:rPr>
          <w:rFonts w:eastAsia="Times New Roman" w:cs="Times New Roman"/>
          <w:szCs w:val="24"/>
        </w:rPr>
        <w:t>7%, που ο μέσος μισθό</w:t>
      </w:r>
      <w:r>
        <w:rPr>
          <w:rFonts w:eastAsia="Times New Roman" w:cs="Times New Roman"/>
          <w:szCs w:val="24"/>
        </w:rPr>
        <w:t xml:space="preserve">ς είναι στο βασικό στόχαστρο του κεφαλαίου, γιατί ο </w:t>
      </w:r>
      <w:r>
        <w:rPr>
          <w:rFonts w:eastAsia="Times New Roman" w:cs="Times New Roman"/>
          <w:szCs w:val="24"/>
        </w:rPr>
        <w:lastRenderedPageBreak/>
        <w:t xml:space="preserve">ΟΟΣΑ τον θεωρεί ως τον βασικό δείκτη βελτίωσης της ανταγωνιστικότητας μιας οικονομίας. </w:t>
      </w:r>
    </w:p>
    <w:p w14:paraId="38185A2A" w14:textId="77777777" w:rsidR="00157B13" w:rsidRDefault="00A67906">
      <w:pPr>
        <w:spacing w:line="600" w:lineRule="auto"/>
        <w:ind w:firstLine="720"/>
        <w:jc w:val="both"/>
        <w:rPr>
          <w:rFonts w:eastAsia="Times New Roman"/>
          <w:szCs w:val="24"/>
        </w:rPr>
      </w:pPr>
      <w:r>
        <w:rPr>
          <w:rFonts w:eastAsia="Times New Roman"/>
          <w:szCs w:val="24"/>
        </w:rPr>
        <w:t>Κι αυτό το κάνατε. Αντιστράφηκε η κατάσταση</w:t>
      </w:r>
      <w:r>
        <w:rPr>
          <w:rFonts w:eastAsia="Times New Roman"/>
          <w:szCs w:val="24"/>
        </w:rPr>
        <w:t>,</w:t>
      </w:r>
      <w:r>
        <w:rPr>
          <w:rFonts w:eastAsia="Times New Roman"/>
          <w:szCs w:val="24"/>
        </w:rPr>
        <w:t xml:space="preserve"> σε σχέση με τις διώξεις και τις απολύσεις των συνδικαλιστών; Ο </w:t>
      </w:r>
      <w:r>
        <w:rPr>
          <w:rFonts w:eastAsia="Times New Roman"/>
          <w:szCs w:val="24"/>
        </w:rPr>
        <w:t xml:space="preserve">κ. </w:t>
      </w:r>
      <w:r>
        <w:rPr>
          <w:rFonts w:eastAsia="Times New Roman"/>
          <w:szCs w:val="24"/>
        </w:rPr>
        <w:t>Γιάνν</w:t>
      </w:r>
      <w:r>
        <w:rPr>
          <w:rFonts w:eastAsia="Times New Roman"/>
          <w:szCs w:val="24"/>
        </w:rPr>
        <w:t>ης Γκιόκας κατέθεσε ένα σύνολο ερωτήσεων πριν από λίγο για διώξεις και απολύσεις συνδικαλιστών. Αντιστράφηκε η κατάσταση</w:t>
      </w:r>
      <w:r>
        <w:rPr>
          <w:rFonts w:eastAsia="Times New Roman"/>
          <w:szCs w:val="24"/>
        </w:rPr>
        <w:t>,</w:t>
      </w:r>
      <w:r>
        <w:rPr>
          <w:rFonts w:eastAsia="Times New Roman"/>
          <w:szCs w:val="24"/>
        </w:rPr>
        <w:t xml:space="preserve"> σε σχέση με το δικαίωμα των εργαζομένων στην απεργία; Ίσα-ίσα που ξηλώσατε περαιτέρω αυτό το δικαίωμα</w:t>
      </w:r>
      <w:r>
        <w:rPr>
          <w:rFonts w:eastAsia="Times New Roman"/>
          <w:szCs w:val="24"/>
        </w:rPr>
        <w:t>,</w:t>
      </w:r>
      <w:r>
        <w:rPr>
          <w:rFonts w:eastAsia="Times New Roman"/>
          <w:szCs w:val="24"/>
        </w:rPr>
        <w:t xml:space="preserve"> με δικό σας νόμο. Και μάλιστα</w:t>
      </w:r>
      <w:r>
        <w:rPr>
          <w:rFonts w:eastAsia="Times New Roman"/>
          <w:szCs w:val="24"/>
        </w:rPr>
        <w:t>,</w:t>
      </w:r>
      <w:r>
        <w:rPr>
          <w:rFonts w:eastAsia="Times New Roman"/>
          <w:szCs w:val="24"/>
        </w:rPr>
        <w:t xml:space="preserve"> </w:t>
      </w:r>
      <w:r>
        <w:rPr>
          <w:rFonts w:eastAsia="Times New Roman"/>
          <w:szCs w:val="24"/>
        </w:rPr>
        <w:t xml:space="preserve">οι εξελίξεις στο λιμάνι με την απεργία των λιμενεργατών στον Προβλήτα </w:t>
      </w:r>
      <w:r>
        <w:rPr>
          <w:rFonts w:eastAsia="Times New Roman"/>
          <w:szCs w:val="24"/>
          <w:lang w:val="en-US"/>
        </w:rPr>
        <w:t>II</w:t>
      </w:r>
      <w:r>
        <w:rPr>
          <w:rFonts w:eastAsia="Times New Roman"/>
          <w:szCs w:val="24"/>
        </w:rPr>
        <w:t xml:space="preserve"> και </w:t>
      </w:r>
      <w:r>
        <w:rPr>
          <w:rFonts w:eastAsia="Times New Roman"/>
          <w:szCs w:val="24"/>
          <w:lang w:val="en-US"/>
        </w:rPr>
        <w:t>III</w:t>
      </w:r>
      <w:r>
        <w:rPr>
          <w:rFonts w:eastAsia="Times New Roman"/>
          <w:szCs w:val="24"/>
        </w:rPr>
        <w:t xml:space="preserve"> του ΟΛΠ δείχνουν την πραγματική κατάσταση. Μέσα σε τέσσερις μέρες, πέντε απεργίες κηρύχθηκαν παράνομες. Εδώ η δικαιοσύνη, η ταξική δικαιοσύνη</w:t>
      </w:r>
      <w:r>
        <w:rPr>
          <w:rFonts w:eastAsia="Times New Roman"/>
          <w:szCs w:val="24"/>
        </w:rPr>
        <w:t>,</w:t>
      </w:r>
      <w:r>
        <w:rPr>
          <w:rFonts w:eastAsia="Times New Roman"/>
          <w:szCs w:val="24"/>
        </w:rPr>
        <w:t xml:space="preserve"> δεν έχει ούτε γραφειοκρατία</w:t>
      </w:r>
      <w:r>
        <w:rPr>
          <w:rFonts w:eastAsia="Times New Roman"/>
          <w:szCs w:val="24"/>
        </w:rPr>
        <w:t xml:space="preserve"> ούτε χρονοτριβή καθόλου</w:t>
      </w:r>
      <w:r w:rsidRPr="00DE534F">
        <w:rPr>
          <w:rFonts w:eastAsia="Times New Roman"/>
          <w:szCs w:val="24"/>
        </w:rPr>
        <w:t>,</w:t>
      </w:r>
      <w:r>
        <w:rPr>
          <w:rFonts w:eastAsia="Times New Roman"/>
          <w:szCs w:val="24"/>
        </w:rPr>
        <w:t xml:space="preserve"> όταν πρόκειται να υπερασπιστούν τα συμφέροντα του κεφαλαίου. </w:t>
      </w:r>
    </w:p>
    <w:p w14:paraId="38185A2B" w14:textId="77777777" w:rsidR="00157B13" w:rsidRDefault="00A67906">
      <w:pPr>
        <w:spacing w:line="600" w:lineRule="auto"/>
        <w:ind w:firstLine="720"/>
        <w:jc w:val="both"/>
        <w:rPr>
          <w:rFonts w:eastAsia="Times New Roman"/>
          <w:szCs w:val="24"/>
        </w:rPr>
      </w:pPr>
      <w:r>
        <w:rPr>
          <w:rFonts w:eastAsia="Times New Roman"/>
          <w:szCs w:val="24"/>
        </w:rPr>
        <w:t xml:space="preserve">Υιοθετήσατε και κάνατε δική σας ιδιοκτησία όλους τους αντεργατικούς νόμους που προβλέπονται στο μνημόνιο. Αξιοποιείτε μάλιστα και τον νόμο του κ. </w:t>
      </w:r>
      <w:proofErr w:type="spellStart"/>
      <w:r>
        <w:rPr>
          <w:rFonts w:eastAsia="Times New Roman"/>
          <w:szCs w:val="24"/>
        </w:rPr>
        <w:t>Βρούτση</w:t>
      </w:r>
      <w:proofErr w:type="spellEnd"/>
      <w:r>
        <w:rPr>
          <w:rFonts w:eastAsia="Times New Roman"/>
          <w:szCs w:val="24"/>
        </w:rPr>
        <w:t xml:space="preserve">, </w:t>
      </w:r>
      <w:r>
        <w:rPr>
          <w:rFonts w:eastAsia="Times New Roman"/>
          <w:szCs w:val="24"/>
        </w:rPr>
        <w:t>σε σχέση με τ</w:t>
      </w:r>
      <w:r>
        <w:rPr>
          <w:rFonts w:eastAsia="Times New Roman"/>
          <w:szCs w:val="24"/>
        </w:rPr>
        <w:t>ον κατώτερο μισθό. Τι λέτε, για παράδειγμα, στο δικό σας σχέδιο</w:t>
      </w:r>
      <w:r>
        <w:rPr>
          <w:rFonts w:eastAsia="Times New Roman"/>
          <w:szCs w:val="24"/>
        </w:rPr>
        <w:t>:</w:t>
      </w:r>
      <w:r>
        <w:rPr>
          <w:rFonts w:eastAsia="Times New Roman"/>
          <w:szCs w:val="24"/>
        </w:rPr>
        <w:t xml:space="preserve"> «Μια </w:t>
      </w:r>
      <w:r>
        <w:rPr>
          <w:rFonts w:eastAsia="Times New Roman"/>
          <w:szCs w:val="24"/>
        </w:rPr>
        <w:lastRenderedPageBreak/>
        <w:t>στρατηγική ανάπτυξης για το μέλλον» στη σελίδα 17; Αυτό που παρουσιάσατε πριν από λίγο, κυρία Υπουργέ. Κοιτάξτε. Δεν θα καθόσαστε κλαρίνο μόνο στον ΣΕΒ και σ’ αυτά που σας λένε. Τι λέτε,</w:t>
      </w:r>
      <w:r>
        <w:rPr>
          <w:rFonts w:eastAsia="Times New Roman"/>
          <w:szCs w:val="24"/>
        </w:rPr>
        <w:t xml:space="preserve"> λοιπόν, μέσα</w:t>
      </w:r>
      <w:r>
        <w:rPr>
          <w:rFonts w:eastAsia="Times New Roman"/>
          <w:szCs w:val="24"/>
        </w:rPr>
        <w:t>,</w:t>
      </w:r>
      <w:r>
        <w:rPr>
          <w:rFonts w:eastAsia="Times New Roman"/>
          <w:szCs w:val="24"/>
        </w:rPr>
        <w:t xml:space="preserve"> αποδεχόμενοι το σύνολο των ρυθμίσεων του κ. </w:t>
      </w:r>
      <w:proofErr w:type="spellStart"/>
      <w:r>
        <w:rPr>
          <w:rFonts w:eastAsia="Times New Roman"/>
          <w:szCs w:val="24"/>
        </w:rPr>
        <w:t>Βρούτση</w:t>
      </w:r>
      <w:proofErr w:type="spellEnd"/>
      <w:r>
        <w:rPr>
          <w:rFonts w:eastAsia="Times New Roman"/>
          <w:szCs w:val="24"/>
        </w:rPr>
        <w:t>; Ότι ο κατώτερος μισθός θα καθορίζεται</w:t>
      </w:r>
      <w:r>
        <w:rPr>
          <w:rFonts w:eastAsia="Times New Roman"/>
          <w:szCs w:val="24"/>
        </w:rPr>
        <w:t>,</w:t>
      </w:r>
      <w:r>
        <w:rPr>
          <w:rFonts w:eastAsia="Times New Roman"/>
          <w:szCs w:val="24"/>
        </w:rPr>
        <w:t xml:space="preserve"> με βάση τις αντοχές της οικονομίας, το επίπεδο ανταγωνιστικότητας και παραγωγικότητας της εργασίας. Άρα, λοιπόν, ο κατώτερος μισθός αποτελεί τον δείκ</w:t>
      </w:r>
      <w:r>
        <w:rPr>
          <w:rFonts w:eastAsia="Times New Roman"/>
          <w:szCs w:val="24"/>
        </w:rPr>
        <w:t xml:space="preserve">τη εξέλιξης της ανταγωνιστικότητας της οικονομίας. Δηλαδή, υποτάσσετε τον κατώτερο μισθό και τα συμφέροντα των εργαζόμενων στα συμφέροντα του μεγάλου κεφαλαίου και των επιχειρηματικών ομίλων, όταν θεωρείτε ότι κριτήριό σας είναι αυτό. </w:t>
      </w:r>
    </w:p>
    <w:p w14:paraId="38185A2C" w14:textId="77777777" w:rsidR="00157B13" w:rsidRDefault="00A67906">
      <w:pPr>
        <w:spacing w:line="600" w:lineRule="auto"/>
        <w:ind w:firstLine="720"/>
        <w:jc w:val="both"/>
        <w:rPr>
          <w:rFonts w:eastAsia="Times New Roman"/>
          <w:szCs w:val="24"/>
        </w:rPr>
      </w:pPr>
      <w:r>
        <w:rPr>
          <w:rFonts w:eastAsia="Times New Roman"/>
          <w:szCs w:val="24"/>
        </w:rPr>
        <w:t>Κάνετε κάτι ακόμα. Λ</w:t>
      </w:r>
      <w:r>
        <w:rPr>
          <w:rFonts w:eastAsia="Times New Roman"/>
          <w:szCs w:val="24"/>
        </w:rPr>
        <w:t>έτε ότι θα καθορίζεται η όποια ρύθμιση</w:t>
      </w:r>
      <w:r>
        <w:rPr>
          <w:rFonts w:eastAsia="Times New Roman"/>
          <w:szCs w:val="24"/>
        </w:rPr>
        <w:t>,</w:t>
      </w:r>
      <w:r>
        <w:rPr>
          <w:rFonts w:eastAsia="Times New Roman"/>
          <w:szCs w:val="24"/>
        </w:rPr>
        <w:t xml:space="preserve"> σε σχέση με τον κατώτερο μισθό και από το ποσοστό της ανεργίας. Δηλαδή, θεωρείτε το επίπεδο των μισθών ως παράγοντα της ανεργίας; Ότι επιβαρύνει την ανεργία; Αυτό λέτε στους εργαζόμενους; Ότι φταίνε οι μισθοί των εργ</w:t>
      </w:r>
      <w:r>
        <w:rPr>
          <w:rFonts w:eastAsia="Times New Roman"/>
          <w:szCs w:val="24"/>
        </w:rPr>
        <w:t xml:space="preserve">αζομένων για το επίπεδο της ανεργίας και </w:t>
      </w:r>
      <w:r>
        <w:rPr>
          <w:rFonts w:eastAsia="Times New Roman"/>
          <w:szCs w:val="24"/>
        </w:rPr>
        <w:lastRenderedPageBreak/>
        <w:t xml:space="preserve">πρέπει να μειωθούν, για να μπορέσουν να βρουν περισσότεροι απασχόληση; Δεν ευθύνονται οι κεφαλαιοκράτες; </w:t>
      </w:r>
    </w:p>
    <w:p w14:paraId="38185A2D" w14:textId="77777777" w:rsidR="00157B13" w:rsidRDefault="00A67906">
      <w:pPr>
        <w:spacing w:line="600" w:lineRule="auto"/>
        <w:ind w:firstLine="720"/>
        <w:jc w:val="both"/>
        <w:rPr>
          <w:rFonts w:eastAsia="Times New Roman"/>
          <w:szCs w:val="24"/>
        </w:rPr>
      </w:pPr>
      <w:r>
        <w:rPr>
          <w:rFonts w:eastAsia="Times New Roman"/>
          <w:szCs w:val="24"/>
        </w:rPr>
        <w:t>Απ’ αυτή την άποψη</w:t>
      </w:r>
      <w:r>
        <w:rPr>
          <w:rFonts w:eastAsia="Times New Roman"/>
          <w:szCs w:val="24"/>
        </w:rPr>
        <w:t>,</w:t>
      </w:r>
      <w:r>
        <w:rPr>
          <w:rFonts w:eastAsia="Times New Roman"/>
          <w:szCs w:val="24"/>
        </w:rPr>
        <w:t xml:space="preserve"> έχετε υιοθετήσει το σύνολο του αντεργατικού οπλοστασίου της Νέας Δημοκρατίας και του ΠΑΣΟ</w:t>
      </w:r>
      <w:r>
        <w:rPr>
          <w:rFonts w:eastAsia="Times New Roman"/>
          <w:szCs w:val="24"/>
        </w:rPr>
        <w:t>Κ. Και μάλιστα</w:t>
      </w:r>
      <w:r>
        <w:rPr>
          <w:rFonts w:eastAsia="Times New Roman"/>
          <w:szCs w:val="24"/>
        </w:rPr>
        <w:t>,</w:t>
      </w:r>
      <w:r>
        <w:rPr>
          <w:rFonts w:eastAsia="Times New Roman"/>
          <w:szCs w:val="24"/>
        </w:rPr>
        <w:t xml:space="preserve"> το πάτε κι ένα βήμα παραπέρα. Ισχυριστήκατε ότι ενισχύετε τη διαπραγματευτική θέση των εργαζόμενων. Πώς την ενισχύετε αλήθεια; Διατηρώντας τις ευέλικτες μορφές απασχόλησης; Διατηρώντας το απαράδεκτο καθεστώς των ενώσεων των εργαζόμενων, που</w:t>
      </w:r>
      <w:r>
        <w:rPr>
          <w:rFonts w:eastAsia="Times New Roman"/>
          <w:szCs w:val="24"/>
        </w:rPr>
        <w:t xml:space="preserve"> μπορούν να υπογράφουν συμβάσεις με τον εργοδότη; Έτσι τον ενισχύετε; Ή με το χτύπημα του δικαιώματος της απεργίας; </w:t>
      </w:r>
    </w:p>
    <w:p w14:paraId="38185A2E" w14:textId="77777777" w:rsidR="00157B13" w:rsidRDefault="00A67906">
      <w:pPr>
        <w:spacing w:line="600" w:lineRule="auto"/>
        <w:ind w:firstLine="720"/>
        <w:jc w:val="both"/>
        <w:rPr>
          <w:rFonts w:eastAsia="Times New Roman"/>
          <w:szCs w:val="24"/>
        </w:rPr>
      </w:pPr>
      <w:r>
        <w:rPr>
          <w:rFonts w:eastAsia="Times New Roman"/>
          <w:szCs w:val="24"/>
        </w:rPr>
        <w:t>Επί της ουσίας</w:t>
      </w:r>
      <w:r>
        <w:rPr>
          <w:rFonts w:eastAsia="Times New Roman"/>
          <w:szCs w:val="24"/>
        </w:rPr>
        <w:t>,</w:t>
      </w:r>
      <w:r>
        <w:rPr>
          <w:rFonts w:eastAsia="Times New Roman"/>
          <w:szCs w:val="24"/>
        </w:rPr>
        <w:t xml:space="preserve"> σε ένα πράγμα έχετε δίκιο, κυρία Υπουργέ. Αυτό που λέτε, ότι τα μέτρα αυτά που αφορούν την αγορά εργασίας δεν ξεκίνησαν με </w:t>
      </w:r>
      <w:r>
        <w:rPr>
          <w:rFonts w:eastAsia="Times New Roman"/>
          <w:szCs w:val="24"/>
        </w:rPr>
        <w:t xml:space="preserve">τα μνημόνια. Το ξήλωμα στην αγορά εργασίας άρχισε πολύ καιρό πριν. Δεν ήταν για λόγους ιδεοληψίας. Ήταν γιατί το επέβαλαν οι συνθήκες στην αγορά εργασίας. Το επέβαλαν οι θελήσεις </w:t>
      </w:r>
      <w:r>
        <w:rPr>
          <w:rFonts w:eastAsia="Times New Roman"/>
          <w:szCs w:val="24"/>
        </w:rPr>
        <w:lastRenderedPageBreak/>
        <w:t>των εφοπλιστών, των βιομήχανων, των τραπεζιτών. Από εκεί ξεκίνησε, για τα συμ</w:t>
      </w:r>
      <w:r>
        <w:rPr>
          <w:rFonts w:eastAsia="Times New Roman"/>
          <w:szCs w:val="24"/>
        </w:rPr>
        <w:t xml:space="preserve">φέροντα αυτά ξεκίνησε το ξήλωμα στην αγορά εργασίας. Και σ’ αυτό το επίπεδο δεν είχατε να πείτε </w:t>
      </w:r>
      <w:proofErr w:type="spellStart"/>
      <w:r>
        <w:rPr>
          <w:rFonts w:eastAsia="Times New Roman"/>
          <w:szCs w:val="24"/>
        </w:rPr>
        <w:t>κα</w:t>
      </w:r>
      <w:r>
        <w:rPr>
          <w:rFonts w:eastAsia="Times New Roman"/>
          <w:szCs w:val="24"/>
        </w:rPr>
        <w:t>,</w:t>
      </w:r>
      <w:r>
        <w:rPr>
          <w:rFonts w:eastAsia="Times New Roman"/>
          <w:szCs w:val="24"/>
        </w:rPr>
        <w:t>μία</w:t>
      </w:r>
      <w:proofErr w:type="spellEnd"/>
      <w:r>
        <w:rPr>
          <w:rFonts w:eastAsia="Times New Roman"/>
          <w:szCs w:val="24"/>
        </w:rPr>
        <w:t xml:space="preserve"> απολύτως κουβέντα απέναντι στις διαθέσεις του ΣΕΒ. </w:t>
      </w:r>
    </w:p>
    <w:p w14:paraId="38185A2F" w14:textId="77777777" w:rsidR="00157B13" w:rsidRDefault="00A67906">
      <w:pPr>
        <w:spacing w:line="600" w:lineRule="auto"/>
        <w:ind w:firstLine="720"/>
        <w:jc w:val="both"/>
        <w:rPr>
          <w:rFonts w:eastAsia="Times New Roman"/>
          <w:szCs w:val="24"/>
        </w:rPr>
      </w:pPr>
      <w:r>
        <w:rPr>
          <w:rFonts w:eastAsia="Times New Roman"/>
          <w:szCs w:val="24"/>
        </w:rPr>
        <w:t>Μάλιστα</w:t>
      </w:r>
      <w:r>
        <w:rPr>
          <w:rFonts w:eastAsia="Times New Roman"/>
          <w:szCs w:val="24"/>
        </w:rPr>
        <w:t>,</w:t>
      </w:r>
      <w:r>
        <w:rPr>
          <w:rFonts w:eastAsia="Times New Roman"/>
          <w:szCs w:val="24"/>
        </w:rPr>
        <w:t xml:space="preserve"> είναι ξεκάθαροι εδώ. Όχι μόνο ζητούν να παραμείνουν αυτά τα οποία υπήρχαν μέχρι τώρα, αλλά α</w:t>
      </w:r>
      <w:r>
        <w:rPr>
          <w:rFonts w:eastAsia="Times New Roman"/>
          <w:szCs w:val="24"/>
        </w:rPr>
        <w:t>ντίθετα</w:t>
      </w:r>
      <w:r>
        <w:rPr>
          <w:rFonts w:eastAsia="Times New Roman"/>
          <w:szCs w:val="24"/>
        </w:rPr>
        <w:t>,</w:t>
      </w:r>
      <w:r>
        <w:rPr>
          <w:rFonts w:eastAsia="Times New Roman"/>
          <w:szCs w:val="24"/>
        </w:rPr>
        <w:t xml:space="preserve"> σας καλούν να κάνετε κι άλλα βήματα. Και εσείς τους τα υπόσχεστε. Μείωση της φορολογικής επιβάρυνσης των επιχειρήσεων. Νέα προνόμια για την αύξηση της απασχόλησης, είπατε τώρα απ’ αυτό το Βήμα, θα δίνουμε στους κεφαλαιοκράτες, εφ’ όσον αυξάνουν τη</w:t>
      </w:r>
      <w:r>
        <w:rPr>
          <w:rFonts w:eastAsia="Times New Roman"/>
          <w:szCs w:val="24"/>
        </w:rPr>
        <w:t xml:space="preserve">ν απασχόληση. </w:t>
      </w:r>
    </w:p>
    <w:p w14:paraId="38185A30" w14:textId="77777777" w:rsidR="00157B13" w:rsidRDefault="00A67906">
      <w:pPr>
        <w:spacing w:line="600" w:lineRule="auto"/>
        <w:ind w:firstLine="720"/>
        <w:jc w:val="both"/>
        <w:rPr>
          <w:rFonts w:eastAsia="Times New Roman"/>
          <w:szCs w:val="24"/>
        </w:rPr>
      </w:pPr>
      <w:r>
        <w:rPr>
          <w:rFonts w:eastAsia="Times New Roman"/>
          <w:szCs w:val="24"/>
        </w:rPr>
        <w:t>Ο ΣΕΒ ζητάει μείωση του μη μισθολογικού κόστους. Προχωράτε προς αυτή τη διαδικασία, προς αυτή την κατεύθυνση; Και οι υπόλοιπες εξαγγελίες</w:t>
      </w:r>
      <w:r>
        <w:rPr>
          <w:rFonts w:eastAsia="Times New Roman"/>
          <w:szCs w:val="24"/>
        </w:rPr>
        <w:t>,</w:t>
      </w:r>
      <w:r>
        <w:rPr>
          <w:rFonts w:eastAsia="Times New Roman"/>
          <w:szCs w:val="24"/>
        </w:rPr>
        <w:t xml:space="preserve"> τις οποίες κάνατε για την επαναφορά των συλλογικών συμβάσεων στο πρότερο καθεστώς</w:t>
      </w:r>
      <w:r>
        <w:rPr>
          <w:rFonts w:eastAsia="Times New Roman"/>
          <w:szCs w:val="24"/>
        </w:rPr>
        <w:t>,</w:t>
      </w:r>
      <w:r>
        <w:rPr>
          <w:rFonts w:eastAsia="Times New Roman"/>
          <w:szCs w:val="24"/>
        </w:rPr>
        <w:t xml:space="preserve"> είναι λόγια του αέρ</w:t>
      </w:r>
      <w:r>
        <w:rPr>
          <w:rFonts w:eastAsia="Times New Roman"/>
          <w:szCs w:val="24"/>
        </w:rPr>
        <w:t>α, γιατί ακριβώς δεν χτυπάτε την πράξη του Υπουργικού Συμβουλίου</w:t>
      </w:r>
      <w:r>
        <w:rPr>
          <w:rFonts w:eastAsia="Times New Roman"/>
          <w:szCs w:val="24"/>
        </w:rPr>
        <w:t>,</w:t>
      </w:r>
      <w:r>
        <w:rPr>
          <w:rFonts w:eastAsia="Times New Roman"/>
          <w:szCs w:val="24"/>
        </w:rPr>
        <w:t xml:space="preserve"> με την οποία μειώθηκ</w:t>
      </w:r>
      <w:r>
        <w:rPr>
          <w:rFonts w:eastAsia="Times New Roman"/>
          <w:szCs w:val="24"/>
        </w:rPr>
        <w:t xml:space="preserve">ε κατά </w:t>
      </w:r>
      <w:r>
        <w:rPr>
          <w:rFonts w:eastAsia="Times New Roman"/>
          <w:szCs w:val="24"/>
        </w:rPr>
        <w:t xml:space="preserve">35% ο κατώτερος μισθός για τους νέους εργαζόμενους και 25% </w:t>
      </w:r>
      <w:r>
        <w:rPr>
          <w:rFonts w:eastAsia="Times New Roman"/>
          <w:szCs w:val="24"/>
        </w:rPr>
        <w:lastRenderedPageBreak/>
        <w:t>για τους μεγαλύτερους σε ηλικία εργαζόμενους. Διατηρείτε αυτόν τον απαράδεκτο διαχωρισμό και τώρα με του</w:t>
      </w:r>
      <w:r>
        <w:rPr>
          <w:rFonts w:eastAsia="Times New Roman"/>
          <w:szCs w:val="24"/>
        </w:rPr>
        <w:t xml:space="preserve">ς δυο διαφορετικούς κατώτερους μισθούς. </w:t>
      </w:r>
    </w:p>
    <w:p w14:paraId="38185A31" w14:textId="77777777" w:rsidR="00157B13" w:rsidRDefault="00A6790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Άρα, από ποιο επίπεδο να ξεκινήσουν οι συλλογικές συμβάσεις; Από </w:t>
      </w:r>
      <w:r>
        <w:rPr>
          <w:rFonts w:eastAsia="Times New Roman"/>
          <w:szCs w:val="24"/>
        </w:rPr>
        <w:t xml:space="preserve">αυτό </w:t>
      </w:r>
      <w:r>
        <w:rPr>
          <w:rFonts w:eastAsia="Times New Roman"/>
          <w:szCs w:val="24"/>
        </w:rPr>
        <w:t>το επίπεδο της φτώχειας και της εξαθλίωσης. Και μάλιστα</w:t>
      </w:r>
      <w:r>
        <w:rPr>
          <w:rFonts w:eastAsia="Times New Roman"/>
          <w:szCs w:val="24"/>
        </w:rPr>
        <w:t>,</w:t>
      </w:r>
      <w:r>
        <w:rPr>
          <w:rFonts w:eastAsia="Times New Roman"/>
          <w:szCs w:val="24"/>
        </w:rPr>
        <w:t xml:space="preserve"> βάζετε μέσα και το ζήτημα της αντιπροσωπευτικότητας και πολύ περισσότερο που στην υπόθεσ</w:t>
      </w:r>
      <w:r>
        <w:rPr>
          <w:rFonts w:eastAsia="Times New Roman"/>
          <w:szCs w:val="24"/>
        </w:rPr>
        <w:t>η της μονομερούς προσφυγής εντάσσετε κι έναν νέο μηχανισμό, που ουσιαστικά</w:t>
      </w:r>
      <w:r>
        <w:rPr>
          <w:rFonts w:eastAsia="Times New Roman"/>
          <w:szCs w:val="24"/>
        </w:rPr>
        <w:t>,</w:t>
      </w:r>
      <w:r>
        <w:rPr>
          <w:rFonts w:eastAsia="Times New Roman"/>
          <w:szCs w:val="24"/>
        </w:rPr>
        <w:t xml:space="preserve"> θα έχει και τον τελευταίο λόγο</w:t>
      </w:r>
      <w:r>
        <w:rPr>
          <w:rFonts w:eastAsia="Times New Roman"/>
          <w:szCs w:val="24"/>
        </w:rPr>
        <w:t>,</w:t>
      </w:r>
      <w:r>
        <w:rPr>
          <w:rFonts w:eastAsia="Times New Roman"/>
          <w:szCs w:val="24"/>
        </w:rPr>
        <w:t xml:space="preserve"> όσον αφορά τη δικαιοσύνη και την απονομή της. </w:t>
      </w:r>
    </w:p>
    <w:p w14:paraId="38185A32" w14:textId="77777777" w:rsidR="00157B13" w:rsidRDefault="00A6790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Από αυτήν, λοιπόν, την άποψη</w:t>
      </w:r>
      <w:r>
        <w:rPr>
          <w:rFonts w:eastAsia="Times New Roman"/>
          <w:szCs w:val="24"/>
        </w:rPr>
        <w:t>,</w:t>
      </w:r>
      <w:r>
        <w:rPr>
          <w:rFonts w:eastAsia="Times New Roman"/>
          <w:szCs w:val="24"/>
        </w:rPr>
        <w:t xml:space="preserve"> είναι φανερό ότι όλα αυτά τα μέτρα τα οποία παίρνετε, τα μέτρα τα οποία</w:t>
      </w:r>
      <w:r>
        <w:rPr>
          <w:rFonts w:eastAsia="Times New Roman"/>
          <w:szCs w:val="24"/>
        </w:rPr>
        <w:t xml:space="preserve"> υλοποιείτε, έχουν ακριβώς ως κριτήριο πώς θα θωρακίσουν ακόμη περισσότερο την ανταγωνιστικότητα και την καπιταλιστική κερδοφορία. Και στο όνομα</w:t>
      </w:r>
      <w:r>
        <w:rPr>
          <w:rFonts w:eastAsia="Times New Roman"/>
          <w:szCs w:val="24"/>
        </w:rPr>
        <w:t xml:space="preserve"> αυτών,</w:t>
      </w:r>
      <w:r>
        <w:rPr>
          <w:rFonts w:eastAsia="Times New Roman"/>
          <w:szCs w:val="24"/>
        </w:rPr>
        <w:t xml:space="preserve"> θυσιάζετε τα εργατικά και ασφαλιστικά δικαιώματα, ακολουθώντας ακριβώς τις </w:t>
      </w:r>
      <w:r w:rsidRPr="004406E8">
        <w:rPr>
          <w:rFonts w:eastAsia="Times New Roman"/>
          <w:szCs w:val="24"/>
        </w:rPr>
        <w:t>βέλτιστες</w:t>
      </w:r>
      <w:r>
        <w:rPr>
          <w:rFonts w:eastAsia="Times New Roman"/>
          <w:szCs w:val="24"/>
        </w:rPr>
        <w:t xml:space="preserve"> πρακτικές στην Ευρω</w:t>
      </w:r>
      <w:r>
        <w:rPr>
          <w:rFonts w:eastAsia="Times New Roman"/>
          <w:szCs w:val="24"/>
        </w:rPr>
        <w:t>παϊκή Ένωση, όπως αυτές που εφαρμόζονται στη Γαλλία με τον Μακρόν, στην Ιταλία και αλλού, γιατί εκεί θέλετε να οδηγήσετε. Και ακριβώς πιστεύετε στον ίδιο Θεό με τη Νέα Δημοκρατία και το ΠΑΣΟΚ.</w:t>
      </w:r>
    </w:p>
    <w:p w14:paraId="38185A33" w14:textId="77777777" w:rsidR="00157B13" w:rsidRDefault="00A6790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lastRenderedPageBreak/>
        <w:t>ΠΡΟΕΔΡΕΥΩΝ (Δημήτριος Καμμένος):</w:t>
      </w:r>
      <w:r>
        <w:rPr>
          <w:rFonts w:eastAsia="Times New Roman"/>
          <w:szCs w:val="24"/>
        </w:rPr>
        <w:t xml:space="preserve"> Κύριε </w:t>
      </w:r>
      <w:proofErr w:type="spellStart"/>
      <w:r>
        <w:rPr>
          <w:rFonts w:eastAsia="Times New Roman"/>
          <w:szCs w:val="24"/>
        </w:rPr>
        <w:t>Καραθανασόπουλε</w:t>
      </w:r>
      <w:proofErr w:type="spellEnd"/>
      <w:r>
        <w:rPr>
          <w:rFonts w:eastAsia="Times New Roman"/>
          <w:szCs w:val="24"/>
        </w:rPr>
        <w:t>, είμαστε στα δέκα λεπτά. Παίρνετε και τη δευτερολογία.</w:t>
      </w:r>
    </w:p>
    <w:p w14:paraId="38185A34" w14:textId="77777777" w:rsidR="00157B13" w:rsidRDefault="00A6790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140499">
        <w:rPr>
          <w:rFonts w:eastAsia="Times New Roman"/>
          <w:b/>
          <w:szCs w:val="24"/>
        </w:rPr>
        <w:t>ΝΙΚΟΛΑΟΣ ΚΑΡΑΘΑΝΑΣΟΠΟΥΛΟΣ:</w:t>
      </w:r>
      <w:r>
        <w:rPr>
          <w:rFonts w:eastAsia="Times New Roman"/>
          <w:szCs w:val="24"/>
        </w:rPr>
        <w:t xml:space="preserve"> Ολοκληρώνω.</w:t>
      </w:r>
    </w:p>
    <w:p w14:paraId="38185A35" w14:textId="77777777" w:rsidR="00157B13" w:rsidRDefault="00A6790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Όχι μόνο, λοιπόν, δεν πάτε να αντιστρέψετε την πορεία, αλλά επιβαρύνετε και επιδεινώνετε ακόμη περισσότερο με τις δικές σας πολιτικές τη θέ</w:t>
      </w:r>
      <w:r>
        <w:rPr>
          <w:rFonts w:eastAsia="Times New Roman"/>
          <w:szCs w:val="24"/>
        </w:rPr>
        <w:t>ση της εργατικής τάξης απέναντι στους κεφαλαιοκράτες.</w:t>
      </w:r>
    </w:p>
    <w:p w14:paraId="38185A36" w14:textId="77777777" w:rsidR="00157B13" w:rsidRDefault="00A6790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Ευχαριστώ πολύ. </w:t>
      </w:r>
    </w:p>
    <w:p w14:paraId="38185A37" w14:textId="77777777" w:rsidR="00157B13" w:rsidRDefault="00A6790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Τον λόγο έχει ο Κοινοβουλευτικός Εκπρόσωπος του ΣΥΡΙΖΑ κ. Γρηγόριος Στογιαννίδης για έξι λεπτά.</w:t>
      </w:r>
    </w:p>
    <w:p w14:paraId="38185A38" w14:textId="77777777" w:rsidR="00157B13" w:rsidRDefault="00A6790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140499">
        <w:rPr>
          <w:rFonts w:eastAsia="Times New Roman"/>
          <w:b/>
          <w:szCs w:val="24"/>
        </w:rPr>
        <w:t xml:space="preserve">ΓΡΗΓΟΡΙΟΣ ΣΤΟΓΙΑΝΝΙΔΗΣ: </w:t>
      </w:r>
      <w:r>
        <w:rPr>
          <w:rFonts w:eastAsia="Times New Roman"/>
          <w:szCs w:val="24"/>
        </w:rPr>
        <w:t>Ευχαριστώ, κύριε Πρόεδρε.</w:t>
      </w:r>
    </w:p>
    <w:p w14:paraId="38185A39" w14:textId="77777777" w:rsidR="00157B13" w:rsidRDefault="00A6790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Κυρίες</w:t>
      </w:r>
      <w:r>
        <w:rPr>
          <w:rFonts w:eastAsia="Times New Roman"/>
          <w:szCs w:val="24"/>
        </w:rPr>
        <w:t xml:space="preserve"> και κύριοι Βουλευτές, στην Ελλάδα δύο είναι οι πυλώνες του συνδικαλιστικού κινήματος</w:t>
      </w:r>
      <w:r>
        <w:rPr>
          <w:rFonts w:eastAsia="Times New Roman"/>
          <w:szCs w:val="24"/>
        </w:rPr>
        <w:t>:</w:t>
      </w:r>
      <w:r>
        <w:rPr>
          <w:rFonts w:eastAsia="Times New Roman"/>
          <w:szCs w:val="24"/>
        </w:rPr>
        <w:t xml:space="preserve"> </w:t>
      </w:r>
      <w:r>
        <w:rPr>
          <w:rFonts w:eastAsia="Times New Roman"/>
          <w:szCs w:val="24"/>
        </w:rPr>
        <w:t>ο</w:t>
      </w:r>
      <w:r>
        <w:rPr>
          <w:rFonts w:eastAsia="Times New Roman"/>
          <w:szCs w:val="24"/>
        </w:rPr>
        <w:t xml:space="preserve"> ν.1264/1982 και ο ν</w:t>
      </w:r>
      <w:r>
        <w:rPr>
          <w:rFonts w:eastAsia="Times New Roman"/>
          <w:szCs w:val="24"/>
        </w:rPr>
        <w:t>.</w:t>
      </w:r>
      <w:r>
        <w:rPr>
          <w:rFonts w:eastAsia="Times New Roman"/>
          <w:szCs w:val="24"/>
        </w:rPr>
        <w:t xml:space="preserve">1876/1990. Ο ν.1264/1982 καθορίζει συνδικαλιστικές ελευθερίες και ο ν.1876/1990 τις συλλογικές διαπραγματεύσεις. Τον </w:t>
      </w:r>
      <w:r>
        <w:rPr>
          <w:rFonts w:eastAsia="Times New Roman"/>
          <w:szCs w:val="24"/>
        </w:rPr>
        <w:lastRenderedPageBreak/>
        <w:t>ν.</w:t>
      </w:r>
      <w:r>
        <w:rPr>
          <w:rFonts w:eastAsia="Times New Roman"/>
          <w:szCs w:val="24"/>
        </w:rPr>
        <w:t>1876/1990 τον ψήφισε ομόφωνα</w:t>
      </w:r>
      <w:r>
        <w:rPr>
          <w:rFonts w:eastAsia="Times New Roman"/>
          <w:szCs w:val="24"/>
        </w:rPr>
        <w:t xml:space="preserve"> η ελληνική Βουλή, όταν στη συγκεκριμένη </w:t>
      </w:r>
      <w:r>
        <w:rPr>
          <w:rFonts w:eastAsia="Times New Roman"/>
          <w:szCs w:val="24"/>
        </w:rPr>
        <w:t>κ</w:t>
      </w:r>
      <w:r>
        <w:rPr>
          <w:rFonts w:eastAsia="Times New Roman"/>
          <w:szCs w:val="24"/>
        </w:rPr>
        <w:t xml:space="preserve">υβέρνηση συμμετείχε και η Αριστερά, μαζί μάλιστα και το Κομμουνιστικό Κόμμα. Συμφωνώ απόλυτα ότι η Αριστερά, όποτε της δίνεται η ευκαιρία, πρέπει να κυβερνά. Μόνο έτσι μπορεί να στηρίξει τα εργατικά δικαιώματα. </w:t>
      </w:r>
    </w:p>
    <w:p w14:paraId="38185A3A" w14:textId="77777777" w:rsidR="00157B13" w:rsidRDefault="00A6790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Ο </w:t>
      </w:r>
      <w:r>
        <w:rPr>
          <w:rFonts w:eastAsia="Times New Roman"/>
          <w:szCs w:val="24"/>
        </w:rPr>
        <w:t>ν.1876/90 θεωρήθηκε από τους πιο πρωτοποριακούς νόμους στην Ευρωπαϊκή Ένωση εκείνη την εποχή. Τι δίνει ο ν.1876/90; Δίνει τη δυνατότητα στους εργαζόμενους να παράγουν δίκαιο. Αυτό είναι κάτι πάρα πολύ σημαντικό. Οι κανονιστικοί όροι μιας συλλογικής σύμβαση</w:t>
      </w:r>
      <w:r>
        <w:rPr>
          <w:rFonts w:eastAsia="Times New Roman"/>
          <w:szCs w:val="24"/>
        </w:rPr>
        <w:t xml:space="preserve">ς, η παραβίαση των κανονιστικών όρων, επιφέρει ποινικές διώξεις κατά του εργοδότη. Αυτά, λοιπόν, προσπάθησαν το ΠΑΣΟΚ και η Νέα Δημοκρατία από το 2010 και μετά να τα καταργήσουν. Εμείς αντιστεκόμαστε σε αυτά. </w:t>
      </w:r>
    </w:p>
    <w:p w14:paraId="38185A3B" w14:textId="77777777" w:rsidR="00157B13" w:rsidRDefault="00A6790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Επίσης, άκουσα πολλούς Βουλευτές του Κομμουνισ</w:t>
      </w:r>
      <w:r>
        <w:rPr>
          <w:rFonts w:eastAsia="Times New Roman"/>
          <w:szCs w:val="24"/>
        </w:rPr>
        <w:t>τικού Κόμματος να κατηγορούν τις επιχειρησιακές συλλογικές συμβάσεις. Δεν ξέρω τι προσωπική εμπειρία έχετε από επιχειρησιακές συλλογικές συμβάσεις. Να σας ενημερώσω, επειδή έχω διαπραγματευτεί για περισσότερο από δέκα χρόνια επιχειρησιακή συλλογική σύμβαση</w:t>
      </w:r>
      <w:r>
        <w:rPr>
          <w:rFonts w:eastAsia="Times New Roman"/>
          <w:szCs w:val="24"/>
        </w:rPr>
        <w:t xml:space="preserve">, </w:t>
      </w:r>
      <w:r>
        <w:rPr>
          <w:rFonts w:eastAsia="Times New Roman"/>
          <w:szCs w:val="24"/>
        </w:rPr>
        <w:t xml:space="preserve">ότι </w:t>
      </w:r>
      <w:r>
        <w:rPr>
          <w:rFonts w:eastAsia="Times New Roman"/>
          <w:szCs w:val="24"/>
        </w:rPr>
        <w:t xml:space="preserve">είναι </w:t>
      </w:r>
      <w:r>
        <w:rPr>
          <w:rFonts w:eastAsia="Times New Roman"/>
          <w:szCs w:val="24"/>
        </w:rPr>
        <w:lastRenderedPageBreak/>
        <w:t>αυτή η επιχειρησιακή συλλογική σύμβαση</w:t>
      </w:r>
      <w:r>
        <w:rPr>
          <w:rFonts w:eastAsia="Times New Roman"/>
          <w:szCs w:val="24"/>
        </w:rPr>
        <w:t>,</w:t>
      </w:r>
      <w:r>
        <w:rPr>
          <w:rFonts w:eastAsia="Times New Roman"/>
          <w:szCs w:val="24"/>
        </w:rPr>
        <w:t xml:space="preserve"> που έδωσε τη δυνατότητα στους συναδέλφους μου να μην έχουν ούτε ένα ευρώ μείωση την εποχή των μνημονίων, όταν σε αυτήν τη χώρα οι περισσότεροι εργαζόμενοι είχαν μειώσεις.</w:t>
      </w:r>
    </w:p>
    <w:p w14:paraId="38185A3C" w14:textId="77777777" w:rsidR="00157B13" w:rsidRDefault="00A6790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Οι</w:t>
      </w:r>
      <w:r w:rsidRPr="00782BBC">
        <w:rPr>
          <w:rFonts w:eastAsia="Times New Roman"/>
          <w:szCs w:val="24"/>
        </w:rPr>
        <w:t xml:space="preserve"> </w:t>
      </w:r>
      <w:r>
        <w:rPr>
          <w:rFonts w:eastAsia="Times New Roman"/>
          <w:szCs w:val="24"/>
        </w:rPr>
        <w:t>επιχειρησιακές συλλογικές συμβ</w:t>
      </w:r>
      <w:r>
        <w:rPr>
          <w:rFonts w:eastAsia="Times New Roman"/>
          <w:szCs w:val="24"/>
        </w:rPr>
        <w:t>άσεις δίνουν τη δυνατότητα στα πρωτοβάθμια σωματεία, όταν είναι πραγματικά σωματεία εργαζομένων, να αγωνίζονται για καλύτερες συνθήκες δουλειάς. Έχοντας ως μπούσουλα την εθνική γενική συλλογική σύμβαση εργασίας και τις κλαδικές συλλογικές συμβάσεις, οι επι</w:t>
      </w:r>
      <w:r>
        <w:rPr>
          <w:rFonts w:eastAsia="Times New Roman"/>
          <w:szCs w:val="24"/>
        </w:rPr>
        <w:t>χειρησιακές συλλογικές συμβάσεις, δημιουργούν καλύτερες συνθήκες. Γι’ αυτό</w:t>
      </w:r>
      <w:r>
        <w:rPr>
          <w:rFonts w:eastAsia="Times New Roman"/>
          <w:szCs w:val="24"/>
        </w:rPr>
        <w:t>,</w:t>
      </w:r>
      <w:r>
        <w:rPr>
          <w:rFonts w:eastAsia="Times New Roman"/>
          <w:szCs w:val="24"/>
        </w:rPr>
        <w:t xml:space="preserve"> είναι λάθος να κατηγορείτε τις επιχειρησιακές συλλογικές συμβάσεις. </w:t>
      </w:r>
    </w:p>
    <w:p w14:paraId="38185A3D" w14:textId="77777777" w:rsidR="00157B13" w:rsidRDefault="00A6790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Κυρίες και κύριοι Βουλευτές, μας εγκαλεί σήμερα το Κομμουνιστικό Κόμμα ότι αδρανήσαμε να συζητήσουμε την πρότασ</w:t>
      </w:r>
      <w:r>
        <w:rPr>
          <w:rFonts w:eastAsia="Times New Roman"/>
          <w:szCs w:val="24"/>
        </w:rPr>
        <w:t>η νόμου</w:t>
      </w:r>
      <w:r>
        <w:rPr>
          <w:rFonts w:eastAsia="Times New Roman"/>
          <w:szCs w:val="24"/>
        </w:rPr>
        <w:t>,</w:t>
      </w:r>
      <w:r>
        <w:rPr>
          <w:rFonts w:eastAsia="Times New Roman"/>
          <w:szCs w:val="24"/>
        </w:rPr>
        <w:t xml:space="preserve"> που αφορά τα εργασιακά. Πρωτίστως, θέλω να παρατηρήσω ότι το κείμενο που κατατέθηκε δεν συνιστά νομοθέτημα με συγκεκριμένες προβλέψεις </w:t>
      </w:r>
      <w:r>
        <w:rPr>
          <w:rFonts w:eastAsia="Times New Roman"/>
          <w:szCs w:val="24"/>
        </w:rPr>
        <w:t>ως</w:t>
      </w:r>
      <w:r>
        <w:rPr>
          <w:rFonts w:eastAsia="Times New Roman"/>
          <w:szCs w:val="24"/>
        </w:rPr>
        <w:t xml:space="preserve"> πολιτικό κείμενο. Πολλές διατάξεις σε αυτό εμφανί</w:t>
      </w:r>
      <w:r>
        <w:rPr>
          <w:rFonts w:eastAsia="Times New Roman"/>
          <w:szCs w:val="24"/>
        </w:rPr>
        <w:lastRenderedPageBreak/>
        <w:t>ζουν σοβαρά νομοτεχνικά προβλήματα και δεν θα μπορούσαν να ε</w:t>
      </w:r>
      <w:r>
        <w:rPr>
          <w:rFonts w:eastAsia="Times New Roman"/>
          <w:szCs w:val="24"/>
        </w:rPr>
        <w:t>ισαχθούν προς συζήτηση</w:t>
      </w:r>
      <w:r>
        <w:rPr>
          <w:rFonts w:eastAsia="Times New Roman"/>
          <w:szCs w:val="24"/>
        </w:rPr>
        <w:t>,</w:t>
      </w:r>
      <w:r>
        <w:rPr>
          <w:rFonts w:eastAsia="Times New Roman"/>
          <w:szCs w:val="24"/>
        </w:rPr>
        <w:t xml:space="preserve"> λόγω της ασάφειας και της γενικότητάς τους, καθώς καταργούνται συλλήβδην ολόκληροι θεσμοί του εργατικού δικαίου, ενώ άλλες διατάξεις δεν τελούν σε καμμία συνοχή με τα λοιπά κείμενα των νόμων</w:t>
      </w:r>
      <w:r>
        <w:rPr>
          <w:rFonts w:eastAsia="Times New Roman"/>
          <w:szCs w:val="24"/>
        </w:rPr>
        <w:t>,</w:t>
      </w:r>
      <w:r>
        <w:rPr>
          <w:rFonts w:eastAsia="Times New Roman"/>
          <w:szCs w:val="24"/>
        </w:rPr>
        <w:t xml:space="preserve"> στους οποίους προτείνεται να ενταχθούν. </w:t>
      </w:r>
    </w:p>
    <w:p w14:paraId="38185A3E" w14:textId="77777777" w:rsidR="00157B13" w:rsidRDefault="00A6790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Θα έλεγα ότι πρόκειται για ένα ευχολόγιο</w:t>
      </w:r>
      <w:r>
        <w:rPr>
          <w:rFonts w:eastAsia="Times New Roman"/>
          <w:szCs w:val="24"/>
        </w:rPr>
        <w:t>,</w:t>
      </w:r>
      <w:r>
        <w:rPr>
          <w:rFonts w:eastAsia="Times New Roman"/>
          <w:szCs w:val="24"/>
        </w:rPr>
        <w:t xml:space="preserve"> αναφορικά με τις εργασιακές σχέσεις</w:t>
      </w:r>
      <w:r>
        <w:rPr>
          <w:rFonts w:eastAsia="Times New Roman"/>
          <w:szCs w:val="24"/>
        </w:rPr>
        <w:t>,</w:t>
      </w:r>
      <w:r>
        <w:rPr>
          <w:rFonts w:eastAsia="Times New Roman"/>
          <w:szCs w:val="24"/>
        </w:rPr>
        <w:t xml:space="preserve"> που σε αρκετά σημεία και με τις απαραίτητες διορθώσεις θα μπορούσαμε να συμφωνήσουμε. Υπάρχουν, βεβαίως, και σημεία</w:t>
      </w:r>
      <w:r>
        <w:rPr>
          <w:rFonts w:eastAsia="Times New Roman"/>
          <w:szCs w:val="24"/>
        </w:rPr>
        <w:t>,</w:t>
      </w:r>
      <w:r>
        <w:rPr>
          <w:rFonts w:eastAsia="Times New Roman"/>
          <w:szCs w:val="24"/>
        </w:rPr>
        <w:t xml:space="preserve"> που πραγματικά με προβληματίζουν, καθώς γυρνούν τις συλλογι</w:t>
      </w:r>
      <w:r>
        <w:rPr>
          <w:rFonts w:eastAsia="Times New Roman"/>
          <w:szCs w:val="24"/>
        </w:rPr>
        <w:t>κές διαπραγματεύσεις στο καθεστώς του ν.3239/1955, δηλαδή, στο καθεστώς πριν από τον ν.1876/1990, ο οποίος θυμίζω ότι είναι ένας από τους λίγους νόμους</w:t>
      </w:r>
      <w:r>
        <w:rPr>
          <w:rFonts w:eastAsia="Times New Roman"/>
          <w:szCs w:val="24"/>
        </w:rPr>
        <w:t>,</w:t>
      </w:r>
      <w:r>
        <w:rPr>
          <w:rFonts w:eastAsia="Times New Roman"/>
          <w:szCs w:val="24"/>
        </w:rPr>
        <w:t xml:space="preserve"> που ψηφίστηκε ομόφωνα από τα κόμματα της Βουλής, που δοκιμάστηκε επί δεκαετίες και ρύθμισε επιτυχώς του</w:t>
      </w:r>
      <w:r>
        <w:rPr>
          <w:rFonts w:eastAsia="Times New Roman"/>
          <w:szCs w:val="24"/>
        </w:rPr>
        <w:t xml:space="preserve">ς όρους αμοιβής και εργασίας των εργαζομένων, που κρίθηκε </w:t>
      </w:r>
      <w:proofErr w:type="spellStart"/>
      <w:r>
        <w:rPr>
          <w:rFonts w:eastAsia="Times New Roman"/>
          <w:szCs w:val="24"/>
        </w:rPr>
        <w:t>πολλάκις</w:t>
      </w:r>
      <w:proofErr w:type="spellEnd"/>
      <w:r>
        <w:rPr>
          <w:rFonts w:eastAsia="Times New Roman"/>
          <w:szCs w:val="24"/>
        </w:rPr>
        <w:t xml:space="preserve"> από τα δικαστήρια</w:t>
      </w:r>
      <w:r>
        <w:rPr>
          <w:rFonts w:eastAsia="Times New Roman"/>
          <w:szCs w:val="24"/>
        </w:rPr>
        <w:t>,</w:t>
      </w:r>
      <w:r>
        <w:rPr>
          <w:rFonts w:eastAsia="Times New Roman"/>
          <w:szCs w:val="24"/>
        </w:rPr>
        <w:t xml:space="preserve"> χωρίς να υποστεί καμμία ρωγμή, μέχρι που άρχισε η αποδόμησή του από το ΠΑΣΟΚ και τη Νέα Δημοκρατία.</w:t>
      </w:r>
    </w:p>
    <w:p w14:paraId="38185A3F" w14:textId="77777777" w:rsidR="00157B13" w:rsidRDefault="00A67906">
      <w:pPr>
        <w:spacing w:line="600" w:lineRule="auto"/>
        <w:ind w:firstLine="720"/>
        <w:jc w:val="both"/>
        <w:rPr>
          <w:rFonts w:eastAsia="Times New Roman"/>
          <w:szCs w:val="24"/>
        </w:rPr>
      </w:pPr>
      <w:r>
        <w:rPr>
          <w:rFonts w:eastAsia="Times New Roman"/>
          <w:szCs w:val="24"/>
        </w:rPr>
        <w:lastRenderedPageBreak/>
        <w:t>Στόχος μας είναι οι συλλογικές διαπραγματεύσεις να γυρίσουν στο καθεστ</w:t>
      </w:r>
      <w:r>
        <w:rPr>
          <w:rFonts w:eastAsia="Times New Roman"/>
          <w:szCs w:val="24"/>
        </w:rPr>
        <w:t>ώς που προϋπήρχε. Εμείς, ήδη, έχουμε κάνει βήματα προς αυτήν την κατεύθυνση. Το 2015 επαναφέραμε το εξάμηνο για την εθνική γενική συλλογική σύμβαση και από τον Αύγουστο του 2018 θα ισχύσει η επεκτασιμότητα. Αυτό σε συνδυασμό με την αρχή της ευνοϊκότερης ρύ</w:t>
      </w:r>
      <w:r>
        <w:rPr>
          <w:rFonts w:eastAsia="Times New Roman"/>
          <w:szCs w:val="24"/>
        </w:rPr>
        <w:t xml:space="preserve">θμισης θα </w:t>
      </w:r>
      <w:proofErr w:type="spellStart"/>
      <w:r>
        <w:rPr>
          <w:rFonts w:eastAsia="Times New Roman"/>
          <w:szCs w:val="24"/>
        </w:rPr>
        <w:t>επανεκκινήσει</w:t>
      </w:r>
      <w:proofErr w:type="spellEnd"/>
      <w:r>
        <w:rPr>
          <w:rFonts w:eastAsia="Times New Roman"/>
          <w:szCs w:val="24"/>
        </w:rPr>
        <w:t xml:space="preserve"> το σύστημα των συλλογικών διαπραγματεύσεων. </w:t>
      </w:r>
    </w:p>
    <w:p w14:paraId="38185A40" w14:textId="77777777" w:rsidR="00157B13" w:rsidRDefault="00A67906">
      <w:pPr>
        <w:spacing w:line="600" w:lineRule="auto"/>
        <w:ind w:firstLine="720"/>
        <w:jc w:val="both"/>
        <w:rPr>
          <w:rFonts w:eastAsia="Times New Roman"/>
          <w:szCs w:val="24"/>
        </w:rPr>
      </w:pPr>
      <w:r>
        <w:rPr>
          <w:rFonts w:eastAsia="Times New Roman"/>
          <w:szCs w:val="24"/>
        </w:rPr>
        <w:t>Με την πρότασή σας διαβλέπω ότι επιδιώκετε σύγχυση στο πεδίο εφαρμογής των συλλογικών συμβάσεων εργασίας, αλλά και διάσπαση της ενότητας των ρυθμίσεων ανά επιχείρηση και κλάδο.</w:t>
      </w:r>
    </w:p>
    <w:p w14:paraId="38185A41" w14:textId="77777777" w:rsidR="00157B13" w:rsidRDefault="00A67906">
      <w:pPr>
        <w:spacing w:line="600" w:lineRule="auto"/>
        <w:ind w:firstLine="720"/>
        <w:jc w:val="both"/>
        <w:rPr>
          <w:rFonts w:eastAsia="Times New Roman"/>
          <w:szCs w:val="24"/>
        </w:rPr>
      </w:pPr>
      <w:r>
        <w:rPr>
          <w:rFonts w:eastAsia="Times New Roman"/>
          <w:szCs w:val="24"/>
        </w:rPr>
        <w:t>Επίσης, ζη</w:t>
      </w:r>
      <w:r>
        <w:rPr>
          <w:rFonts w:eastAsia="Times New Roman"/>
          <w:szCs w:val="24"/>
        </w:rPr>
        <w:t>τάτε πράγματα, τα οποία ήδη ισχύουν. Η μονομερής προσφυγή στη διαιτησία έχει θεσμοθετηθεί. Δεν βλέπω, όμως, να ζητάτε τη βελτίωση της θεσμοθετημένης από τη Νέα Δημοκρατία διαιτησίας, η οποία έχει μετατρέψει τις συλλογικές συμβάσεις σε δικαστήριο. Δεν βλέπω</w:t>
      </w:r>
      <w:r>
        <w:rPr>
          <w:rFonts w:eastAsia="Times New Roman"/>
          <w:szCs w:val="24"/>
        </w:rPr>
        <w:t xml:space="preserve"> να ζητάτε τα μονομερή υπέρ του εργοδότη κριτήρια </w:t>
      </w:r>
      <w:r>
        <w:rPr>
          <w:rFonts w:eastAsia="Times New Roman"/>
          <w:szCs w:val="24"/>
        </w:rPr>
        <w:lastRenderedPageBreak/>
        <w:t xml:space="preserve">που θέσπισε η Νέα Δημοκρατία και είναι δεσμευτικά για τους διαιτητές με αποτέλεσμα ο θεσμός να γέρνει εμφανώς υπέρ της εργοδοσίας. </w:t>
      </w:r>
    </w:p>
    <w:p w14:paraId="38185A42" w14:textId="77777777" w:rsidR="00157B13" w:rsidRDefault="00A67906">
      <w:pPr>
        <w:spacing w:line="600" w:lineRule="auto"/>
        <w:ind w:firstLine="720"/>
        <w:jc w:val="both"/>
        <w:rPr>
          <w:rFonts w:eastAsia="Times New Roman"/>
          <w:szCs w:val="24"/>
        </w:rPr>
      </w:pPr>
      <w:r>
        <w:rPr>
          <w:rFonts w:eastAsia="Times New Roman"/>
          <w:szCs w:val="24"/>
        </w:rPr>
        <w:t>Επίσης, ζητάτε την κατάργηση του θεσμού της μερικής απασχόλησης και αυτοδί</w:t>
      </w:r>
      <w:r>
        <w:rPr>
          <w:rFonts w:eastAsia="Times New Roman"/>
          <w:szCs w:val="24"/>
        </w:rPr>
        <w:t xml:space="preserve">καιη μετατροπή όλων των συμβάσεων σε πλήρη. Η πρόταση αυτή είναι σαφές ότι είναι αντισυνταγματική και το γνωρίζετε. </w:t>
      </w:r>
    </w:p>
    <w:p w14:paraId="38185A43" w14:textId="77777777" w:rsidR="00157B13" w:rsidRDefault="00A67906">
      <w:pPr>
        <w:spacing w:line="600" w:lineRule="auto"/>
        <w:ind w:firstLine="720"/>
        <w:jc w:val="both"/>
        <w:rPr>
          <w:rFonts w:eastAsia="Times New Roman"/>
          <w:szCs w:val="24"/>
        </w:rPr>
      </w:pPr>
      <w:r>
        <w:rPr>
          <w:rFonts w:eastAsia="Times New Roman"/>
          <w:szCs w:val="24"/>
        </w:rPr>
        <w:t xml:space="preserve">Σας λέω, λοιπόν, ότι οι ελαστικές μορφές εργασίας του κ. </w:t>
      </w:r>
      <w:proofErr w:type="spellStart"/>
      <w:r>
        <w:rPr>
          <w:rFonts w:eastAsia="Times New Roman"/>
          <w:szCs w:val="24"/>
        </w:rPr>
        <w:t>Βρούτση</w:t>
      </w:r>
      <w:proofErr w:type="spellEnd"/>
      <w:r>
        <w:rPr>
          <w:rFonts w:eastAsia="Times New Roman"/>
          <w:szCs w:val="24"/>
        </w:rPr>
        <w:t xml:space="preserve"> θέλουν ρύθμιση, ώστε να αποφεύγονται καταχρηστικές συμπεριφορές των εργοδο</w:t>
      </w:r>
      <w:r>
        <w:rPr>
          <w:rFonts w:eastAsia="Times New Roman"/>
          <w:szCs w:val="24"/>
        </w:rPr>
        <w:t>τών, τις οποίες η Νέα Δημοκρατία διά των νομοθετημάτων της ενίσχυσε.</w:t>
      </w:r>
    </w:p>
    <w:p w14:paraId="38185A44" w14:textId="77777777" w:rsidR="00157B13" w:rsidRDefault="00A67906">
      <w:pPr>
        <w:spacing w:line="600" w:lineRule="auto"/>
        <w:ind w:firstLine="720"/>
        <w:jc w:val="both"/>
        <w:rPr>
          <w:rFonts w:eastAsia="Times New Roman"/>
          <w:szCs w:val="24"/>
        </w:rPr>
      </w:pPr>
      <w:r>
        <w:rPr>
          <w:rFonts w:eastAsia="Times New Roman"/>
          <w:szCs w:val="24"/>
        </w:rPr>
        <w:t xml:space="preserve">Ελάτε, λοιπόν, να εντοπίσουμε τα πραγματικά προβλήματα και να βρούμε λύσεις. Μην φέρνετε στη Βουλή ως νόμο ανακοινώσεις συνδικαλιστικού τύπου. Έτσι κάνουμε μόνο αγωνιστική γυμναστική, </w:t>
      </w:r>
      <w:r>
        <w:rPr>
          <w:rFonts w:eastAsia="Times New Roman"/>
          <w:szCs w:val="24"/>
        </w:rPr>
        <w:t>αλλά δεν βοηθάμε ουσιαστικά.</w:t>
      </w:r>
    </w:p>
    <w:p w14:paraId="38185A45" w14:textId="77777777" w:rsidR="00157B13" w:rsidRDefault="00A67906">
      <w:pPr>
        <w:spacing w:line="600" w:lineRule="auto"/>
        <w:ind w:firstLine="720"/>
        <w:jc w:val="both"/>
        <w:rPr>
          <w:rFonts w:eastAsia="Times New Roman"/>
          <w:szCs w:val="24"/>
        </w:rPr>
      </w:pPr>
      <w:r>
        <w:rPr>
          <w:rFonts w:eastAsia="Times New Roman"/>
          <w:szCs w:val="24"/>
        </w:rPr>
        <w:t xml:space="preserve">Κυρίες και κύριοι Βουλευτές, θυμίζω ότι εμείς καθ’ όλη τη διάρκεια της δέσμευσής μας αναλαμβάνουμε σοβαρή ευθύνη νομοθετικής πρωτοβουλίας προς αποκατάσταση </w:t>
      </w:r>
      <w:r>
        <w:rPr>
          <w:rFonts w:eastAsia="Times New Roman"/>
          <w:szCs w:val="24"/>
        </w:rPr>
        <w:lastRenderedPageBreak/>
        <w:t>όσων οι προηγούμενες κυβερνήσεις της Νέας Δημοκρατίας και του ΠΑΣΟΚ γκρ</w:t>
      </w:r>
      <w:r>
        <w:rPr>
          <w:rFonts w:eastAsia="Times New Roman"/>
          <w:szCs w:val="24"/>
        </w:rPr>
        <w:t xml:space="preserve">έμισαν. Το εργατικό δίκαιο, πραγματικά, τα τελευταία χρόνια με ενέργειες των ως άνω κομμάτων και με </w:t>
      </w:r>
      <w:proofErr w:type="spellStart"/>
      <w:r>
        <w:rPr>
          <w:rFonts w:eastAsia="Times New Roman"/>
          <w:szCs w:val="24"/>
        </w:rPr>
        <w:t>νομοθετούντες</w:t>
      </w:r>
      <w:proofErr w:type="spellEnd"/>
      <w:r>
        <w:rPr>
          <w:rFonts w:eastAsia="Times New Roman"/>
          <w:szCs w:val="24"/>
        </w:rPr>
        <w:t xml:space="preserve"> συγκεκριμένα πρόσωπα που έχουν ονοματεπώνυμο </w:t>
      </w:r>
      <w:proofErr w:type="spellStart"/>
      <w:r>
        <w:rPr>
          <w:rFonts w:eastAsia="Times New Roman"/>
          <w:szCs w:val="24"/>
        </w:rPr>
        <w:t>αποδομήθηκε</w:t>
      </w:r>
      <w:proofErr w:type="spellEnd"/>
      <w:r>
        <w:rPr>
          <w:rFonts w:eastAsia="Times New Roman"/>
          <w:szCs w:val="24"/>
        </w:rPr>
        <w:t>. Εμείς προσπαθούμε να το αναδομήσουμε και οι μέχρι σήμερα παρεμβάσεις μας είναι πολλέ</w:t>
      </w:r>
      <w:r>
        <w:rPr>
          <w:rFonts w:eastAsia="Times New Roman"/>
          <w:szCs w:val="24"/>
        </w:rPr>
        <w:t xml:space="preserve">ς και σημαντικές. </w:t>
      </w:r>
    </w:p>
    <w:p w14:paraId="38185A46" w14:textId="77777777" w:rsidR="00157B13" w:rsidRDefault="00A67906">
      <w:pPr>
        <w:spacing w:line="600" w:lineRule="auto"/>
        <w:ind w:firstLine="720"/>
        <w:jc w:val="both"/>
        <w:rPr>
          <w:rFonts w:eastAsia="Times New Roman"/>
          <w:szCs w:val="24"/>
        </w:rPr>
      </w:pPr>
      <w:r>
        <w:rPr>
          <w:rFonts w:eastAsia="Times New Roman"/>
          <w:szCs w:val="24"/>
        </w:rPr>
        <w:t>Ο κατάλογος είναι μακρύς. Θα αναφέρω ελάχιστες: Καθιερώσαμε την υποχρεωτική καταβολή μισθού μέσω τράπεζας, αποκλείσαμε επιχειρήσεις που παραβιάζουν την εργατική νομοθεσία από δημόσια χρηματοδότηση, προβλέψαμε την προσωρινή διακοπή λειτου</w:t>
      </w:r>
      <w:r>
        <w:rPr>
          <w:rFonts w:eastAsia="Times New Roman"/>
          <w:szCs w:val="24"/>
        </w:rPr>
        <w:t>ργίας επιχείρησης, σε περίπτωση παραβάσεων της εργατικής νομοθεσίας και την οριστική διακοπή για σοβαρές περιπτώσεις παραβάσεων, περιορίσαμε την αδήλωτη εργασία στα οικοδομικά έργα με θέσπιση της ηλεκτρονικής αναγγελίας του απασχολούμενου προσωπικού και πο</w:t>
      </w:r>
      <w:r>
        <w:rPr>
          <w:rFonts w:eastAsia="Times New Roman"/>
          <w:szCs w:val="24"/>
        </w:rPr>
        <w:t>λλά άλλα.</w:t>
      </w:r>
    </w:p>
    <w:p w14:paraId="38185A47" w14:textId="77777777" w:rsidR="00157B13" w:rsidRDefault="00A67906">
      <w:pPr>
        <w:spacing w:line="600" w:lineRule="auto"/>
        <w:ind w:firstLine="720"/>
        <w:jc w:val="both"/>
        <w:rPr>
          <w:rFonts w:eastAsia="Times New Roman"/>
          <w:szCs w:val="24"/>
        </w:rPr>
      </w:pPr>
      <w:r>
        <w:rPr>
          <w:rFonts w:eastAsia="Times New Roman"/>
          <w:szCs w:val="24"/>
        </w:rPr>
        <w:lastRenderedPageBreak/>
        <w:t xml:space="preserve">Κλείνοντας, θα ήθελα να αναφέρω ότι τον Ιανουάριο του 2015 ζητήσαμε από τον ελληνικό λαό την εντολή διακυβέρνησης της χώρας. Τον Σεπτέμβριο του 2015 ζητήσαμε ανανέωση αυτής της εντολής μετά την υπογραφή του τρίτου μνημονίου. Ο ελληνικός λαός μας </w:t>
      </w:r>
      <w:r>
        <w:rPr>
          <w:rFonts w:eastAsia="Times New Roman"/>
          <w:szCs w:val="24"/>
        </w:rPr>
        <w:t>έδωσε εκ νέου εντολή να κυβερνήσουμε μέχρι τον Σεπτέμβριο του 2019. Τον Σεπτέμβριο του 2019 πιστεύω ότι ο ελληνικός λαός θα ανανεώσει αυτήν την εντολή, διότι η πλειοψηφία του ελληνικού λαού γνωρίζει ότι η πρόταση της Νέας Δημοκρατίας είναι σε βάρος της πλε</w:t>
      </w:r>
      <w:r>
        <w:rPr>
          <w:rFonts w:eastAsia="Times New Roman"/>
          <w:szCs w:val="24"/>
        </w:rPr>
        <w:t>ιοψηφίας του ελληνικού λαού και προς όφελος των λίγων και εκλεκτών, τα συμφέροντα των οποίων υπερασπίζεται η σημερινή ηγεσία της Νέας Δημοκρατίας.</w:t>
      </w:r>
    </w:p>
    <w:p w14:paraId="38185A48" w14:textId="77777777" w:rsidR="00157B13" w:rsidRDefault="00A67906">
      <w:pPr>
        <w:spacing w:line="600" w:lineRule="auto"/>
        <w:ind w:firstLine="720"/>
        <w:jc w:val="both"/>
        <w:rPr>
          <w:rFonts w:eastAsia="Times New Roman"/>
          <w:szCs w:val="24"/>
        </w:rPr>
      </w:pPr>
      <w:r>
        <w:rPr>
          <w:rFonts w:eastAsia="Times New Roman"/>
          <w:szCs w:val="24"/>
        </w:rPr>
        <w:t>Σας ευχαριστώ.</w:t>
      </w:r>
    </w:p>
    <w:p w14:paraId="38185A49" w14:textId="77777777" w:rsidR="00157B13" w:rsidRDefault="00A67906">
      <w:pPr>
        <w:spacing w:line="600" w:lineRule="auto"/>
        <w:ind w:firstLine="720"/>
        <w:jc w:val="center"/>
        <w:rPr>
          <w:rFonts w:eastAsia="Times New Roman"/>
          <w:szCs w:val="24"/>
        </w:rPr>
      </w:pPr>
      <w:r>
        <w:rPr>
          <w:rFonts w:eastAsia="Times New Roman" w:cs="Times New Roman"/>
          <w:szCs w:val="24"/>
        </w:rPr>
        <w:t>(Χειροκροτήματα από την πτέρυγα του</w:t>
      </w:r>
      <w:r w:rsidRPr="00B938D3">
        <w:rPr>
          <w:rFonts w:eastAsia="Times New Roman" w:cs="Times New Roman"/>
          <w:szCs w:val="24"/>
        </w:rPr>
        <w:t xml:space="preserve"> </w:t>
      </w:r>
      <w:r>
        <w:rPr>
          <w:rFonts w:eastAsia="Times New Roman" w:cs="Times New Roman"/>
          <w:szCs w:val="24"/>
        </w:rPr>
        <w:t>ΣΥΡΙΖΑ)</w:t>
      </w:r>
    </w:p>
    <w:p w14:paraId="38185A4A" w14:textId="77777777" w:rsidR="00157B13" w:rsidRDefault="00A67906">
      <w:pPr>
        <w:spacing w:line="600" w:lineRule="auto"/>
        <w:ind w:firstLine="720"/>
        <w:jc w:val="both"/>
        <w:rPr>
          <w:rFonts w:eastAsia="Times New Roman"/>
          <w:szCs w:val="24"/>
        </w:rPr>
      </w:pPr>
      <w:r w:rsidRPr="00E82F89">
        <w:rPr>
          <w:rFonts w:eastAsia="Times New Roman"/>
          <w:b/>
          <w:szCs w:val="24"/>
        </w:rPr>
        <w:t>ΠΡΟΕΔΡΕΥΩΝ (Δημήτριος Καμμένος):</w:t>
      </w:r>
      <w:r>
        <w:rPr>
          <w:rFonts w:eastAsia="Times New Roman"/>
          <w:b/>
          <w:szCs w:val="24"/>
        </w:rPr>
        <w:t xml:space="preserve"> </w:t>
      </w:r>
      <w:r>
        <w:rPr>
          <w:rFonts w:eastAsia="Times New Roman"/>
          <w:szCs w:val="24"/>
        </w:rPr>
        <w:t>Ευχαριστούμε πολύ</w:t>
      </w:r>
      <w:r>
        <w:rPr>
          <w:rFonts w:eastAsia="Times New Roman"/>
          <w:szCs w:val="24"/>
        </w:rPr>
        <w:t xml:space="preserve"> τον κ. Στογιαννίδη.</w:t>
      </w:r>
    </w:p>
    <w:p w14:paraId="38185A4B" w14:textId="77777777" w:rsidR="00157B13" w:rsidRDefault="00A67906">
      <w:pPr>
        <w:spacing w:line="600" w:lineRule="auto"/>
        <w:ind w:firstLine="720"/>
        <w:jc w:val="both"/>
        <w:rPr>
          <w:rFonts w:eastAsia="Times New Roman"/>
          <w:szCs w:val="24"/>
        </w:rPr>
      </w:pPr>
      <w:r>
        <w:rPr>
          <w:rFonts w:eastAsia="Times New Roman"/>
          <w:szCs w:val="24"/>
        </w:rPr>
        <w:lastRenderedPageBreak/>
        <w:t xml:space="preserve">Τον λόγο έχει ο Κοινοβουλευτικός Εκπρόσωπος της Νέας Δημοκρατίας κ. Ιωάννης </w:t>
      </w:r>
      <w:proofErr w:type="spellStart"/>
      <w:r>
        <w:rPr>
          <w:rFonts w:eastAsia="Times New Roman"/>
          <w:szCs w:val="24"/>
        </w:rPr>
        <w:t>Βρούτσης</w:t>
      </w:r>
      <w:proofErr w:type="spellEnd"/>
      <w:r>
        <w:rPr>
          <w:rFonts w:eastAsia="Times New Roman"/>
          <w:szCs w:val="24"/>
        </w:rPr>
        <w:t>, για έξι λεπτά.</w:t>
      </w:r>
    </w:p>
    <w:p w14:paraId="38185A4C" w14:textId="77777777" w:rsidR="00157B13" w:rsidRDefault="00A67906">
      <w:pPr>
        <w:spacing w:line="600" w:lineRule="auto"/>
        <w:ind w:firstLine="720"/>
        <w:jc w:val="both"/>
        <w:rPr>
          <w:rFonts w:eastAsia="Times New Roman"/>
          <w:szCs w:val="24"/>
        </w:rPr>
      </w:pPr>
      <w:r w:rsidRPr="00E82F89">
        <w:rPr>
          <w:rFonts w:eastAsia="Times New Roman"/>
          <w:b/>
          <w:szCs w:val="24"/>
        </w:rPr>
        <w:t>ΙΩΑΝΝΗΣ ΒΡΟΥΤΣΗΣ:</w:t>
      </w:r>
      <w:r>
        <w:rPr>
          <w:rFonts w:eastAsia="Times New Roman"/>
          <w:b/>
          <w:szCs w:val="24"/>
        </w:rPr>
        <w:t xml:space="preserve"> </w:t>
      </w:r>
      <w:r>
        <w:rPr>
          <w:rFonts w:eastAsia="Times New Roman"/>
          <w:szCs w:val="24"/>
        </w:rPr>
        <w:t>Ευχαριστώ, κύριε Πρόεδρε.</w:t>
      </w:r>
    </w:p>
    <w:p w14:paraId="38185A4D" w14:textId="77777777" w:rsidR="00157B13" w:rsidRDefault="00A67906">
      <w:pPr>
        <w:spacing w:line="600" w:lineRule="auto"/>
        <w:ind w:firstLine="720"/>
        <w:jc w:val="both"/>
        <w:rPr>
          <w:rFonts w:eastAsia="Times New Roman"/>
          <w:szCs w:val="24"/>
        </w:rPr>
      </w:pPr>
      <w:r>
        <w:rPr>
          <w:rFonts w:eastAsia="Times New Roman"/>
          <w:szCs w:val="24"/>
        </w:rPr>
        <w:t>Κυρίες και κύριοι συνάδελφοι, η επίκαιρη επερώτηση που κατέθεσε το Κομμουνιστικό Κόμμα της</w:t>
      </w:r>
      <w:r>
        <w:rPr>
          <w:rFonts w:eastAsia="Times New Roman"/>
          <w:szCs w:val="24"/>
        </w:rPr>
        <w:t xml:space="preserve"> Ελλάδ</w:t>
      </w:r>
      <w:r>
        <w:rPr>
          <w:rFonts w:eastAsia="Times New Roman"/>
          <w:szCs w:val="24"/>
        </w:rPr>
        <w:t>α</w:t>
      </w:r>
      <w:r>
        <w:rPr>
          <w:rFonts w:eastAsia="Times New Roman"/>
          <w:szCs w:val="24"/>
        </w:rPr>
        <w:t>ς νομίζω ότι μπαίνει σε μια χρονική συγκυρία και χρονική στιγμή που την κάνει πάρα πολύ χρήσιμη, υπό την έννοια ότι δίνεται η ευκαιρία να αναδειχθεί με τον πιο ξεκάθαρο τρόπο, τριάμισι χρόνια μετά τη διακυβέρνηση των ΣΥΡΙΖΑ - ΑΝΕΛ, η απόλυτη υποκρισ</w:t>
      </w:r>
      <w:r>
        <w:rPr>
          <w:rFonts w:eastAsia="Times New Roman"/>
          <w:szCs w:val="24"/>
        </w:rPr>
        <w:t>ία, τα ψέματα, η ιδεοληψία του ΣΥΡΙΖΑ, πόσο στοίχησαν και ποιο ήταν το τίμημα για τους εργαζόμενους και συνταξιούχους αυτής της πολιτικής του ΣΥΡΙΖΑ.</w:t>
      </w:r>
    </w:p>
    <w:p w14:paraId="38185A4E" w14:textId="77777777" w:rsidR="00157B13" w:rsidRDefault="00A67906">
      <w:pPr>
        <w:spacing w:line="600" w:lineRule="auto"/>
        <w:ind w:firstLine="720"/>
        <w:jc w:val="both"/>
        <w:rPr>
          <w:rFonts w:eastAsia="Times New Roman"/>
          <w:szCs w:val="24"/>
        </w:rPr>
      </w:pPr>
      <w:r>
        <w:rPr>
          <w:rFonts w:eastAsia="Times New Roman"/>
          <w:szCs w:val="24"/>
        </w:rPr>
        <w:t>Και δεύτερον, δίνεται η ευκαιρία να αναδειχθεί και κάτι ακόμη, ότι ο ΣΥΡΙΖΑ και οι ΑΝΕΛ χρησιμοποίησαν τις</w:t>
      </w:r>
      <w:r>
        <w:rPr>
          <w:rFonts w:eastAsia="Times New Roman"/>
          <w:szCs w:val="24"/>
        </w:rPr>
        <w:t xml:space="preserve"> τρεις αυτές αδύναμες, ευαίσθητες κοινωνικές ομάδες, τους </w:t>
      </w:r>
      <w:r>
        <w:rPr>
          <w:rFonts w:eastAsia="Times New Roman"/>
          <w:szCs w:val="24"/>
        </w:rPr>
        <w:lastRenderedPageBreak/>
        <w:t>συνταξιούχους, τους ανέργους και τους εργαζομένους, για να αναρριχηθεί στην εξουσία. Και τρεισήμισι χρόνια μετά, ήταν οι τρεις κατηγορίες που χτύπησε φορολογικά, με μειώσεις συντάξεων, με μειώσεις μ</w:t>
      </w:r>
      <w:r>
        <w:rPr>
          <w:rFonts w:eastAsia="Times New Roman"/>
          <w:szCs w:val="24"/>
        </w:rPr>
        <w:t xml:space="preserve">ισθών, περισσότερο από κάθε άλλη κατηγορία. Αφού τους χρησιμοποίησε για να διατηρηθεί στην καρέκλα, τους πέταξε στον Καιάδα των σκοπιμοτήτων της. Αυτός είναι ο ΣΥΡΙΖΑ.  </w:t>
      </w:r>
    </w:p>
    <w:p w14:paraId="38185A4F" w14:textId="77777777" w:rsidR="00157B13" w:rsidRDefault="00A67906">
      <w:pPr>
        <w:spacing w:line="600" w:lineRule="auto"/>
        <w:ind w:firstLine="720"/>
        <w:jc w:val="both"/>
        <w:rPr>
          <w:rFonts w:eastAsia="Times New Roman"/>
          <w:szCs w:val="24"/>
        </w:rPr>
      </w:pPr>
      <w:r>
        <w:rPr>
          <w:rFonts w:eastAsia="Times New Roman"/>
          <w:szCs w:val="24"/>
        </w:rPr>
        <w:t>Ας πάμε, όμως, τώρα να δούμε σιγά</w:t>
      </w:r>
      <w:r>
        <w:rPr>
          <w:rFonts w:eastAsia="Times New Roman"/>
          <w:szCs w:val="24"/>
        </w:rPr>
        <w:t>-</w:t>
      </w:r>
      <w:r>
        <w:rPr>
          <w:rFonts w:eastAsia="Times New Roman"/>
          <w:szCs w:val="24"/>
        </w:rPr>
        <w:t>σιγά το περιβάλλον μέσα στο οποίο αυτά διαμορφώνοντα</w:t>
      </w:r>
      <w:r>
        <w:rPr>
          <w:rFonts w:eastAsia="Times New Roman"/>
          <w:szCs w:val="24"/>
        </w:rPr>
        <w:t xml:space="preserve">ι και  παρακολουθούμε τους εργαζόμενους, την κοινωνική αυτή κατηγορία των ανθρώπων της δουλειάς, τι βιώνουν και τι έχουν καταλάβει τα τρεισήμισι αυτά χρόνια. </w:t>
      </w:r>
    </w:p>
    <w:p w14:paraId="38185A50" w14:textId="77777777" w:rsidR="00157B13" w:rsidRDefault="00A67906">
      <w:pPr>
        <w:spacing w:line="600" w:lineRule="auto"/>
        <w:ind w:firstLine="720"/>
        <w:jc w:val="both"/>
        <w:rPr>
          <w:rFonts w:eastAsia="Times New Roman"/>
          <w:szCs w:val="24"/>
        </w:rPr>
      </w:pPr>
      <w:r>
        <w:rPr>
          <w:rFonts w:eastAsia="Times New Roman"/>
          <w:szCs w:val="24"/>
        </w:rPr>
        <w:t xml:space="preserve">Πρώτον, να δούμε την εικόνα για την ανεργία την οποία επικαλείται </w:t>
      </w:r>
      <w:r>
        <w:rPr>
          <w:rFonts w:eastAsia="Times New Roman"/>
          <w:szCs w:val="24"/>
        </w:rPr>
        <w:t xml:space="preserve">ο </w:t>
      </w:r>
      <w:r>
        <w:rPr>
          <w:rFonts w:eastAsia="Times New Roman"/>
          <w:szCs w:val="24"/>
        </w:rPr>
        <w:t xml:space="preserve">ΣΥΡΙΖΑ. Έκλεισε το 2017 στο </w:t>
      </w:r>
      <w:r>
        <w:rPr>
          <w:rFonts w:eastAsia="Times New Roman"/>
          <w:szCs w:val="24"/>
        </w:rPr>
        <w:t>21%, όταν στην υπόλοιπη Ευρώπη ο μέσος όρος είναι στο 8%. Κι όταν ακόμη γνωρίζετε πάρα πολύ καλά ότι η ανεργία, αν συνεχίζαμε εμείς την πολιτική μας, θα είχε πέσει στο 17%. Αυτή είναι η πραγματικότητα.</w:t>
      </w:r>
    </w:p>
    <w:p w14:paraId="38185A51" w14:textId="77777777" w:rsidR="00157B13" w:rsidRDefault="00A67906">
      <w:pPr>
        <w:spacing w:line="600" w:lineRule="auto"/>
        <w:ind w:firstLine="720"/>
        <w:jc w:val="both"/>
        <w:rPr>
          <w:rFonts w:eastAsia="Times New Roman"/>
          <w:szCs w:val="24"/>
        </w:rPr>
      </w:pPr>
      <w:r>
        <w:rPr>
          <w:rFonts w:eastAsia="Times New Roman"/>
          <w:szCs w:val="24"/>
        </w:rPr>
        <w:lastRenderedPageBreak/>
        <w:t xml:space="preserve">Δεύτερον, μία στις δύο νέες προσλήψεις –το λέει η </w:t>
      </w:r>
      <w:r>
        <w:rPr>
          <w:rFonts w:eastAsia="Times New Roman"/>
          <w:szCs w:val="24"/>
        </w:rPr>
        <w:t>«</w:t>
      </w:r>
      <w:r>
        <w:rPr>
          <w:rFonts w:eastAsia="Times New Roman"/>
          <w:szCs w:val="24"/>
        </w:rPr>
        <w:t>ΕΡΓ</w:t>
      </w:r>
      <w:r>
        <w:rPr>
          <w:rFonts w:eastAsia="Times New Roman"/>
          <w:szCs w:val="24"/>
        </w:rPr>
        <w:t>ΑΝΗ</w:t>
      </w:r>
      <w:r>
        <w:rPr>
          <w:rFonts w:eastAsia="Times New Roman"/>
          <w:szCs w:val="24"/>
        </w:rPr>
        <w:t>»</w:t>
      </w:r>
      <w:r>
        <w:rPr>
          <w:rFonts w:eastAsia="Times New Roman"/>
          <w:szCs w:val="24"/>
        </w:rPr>
        <w:t>, την οποία επικαλείστε- είναι με ευέλικτες μορφές απασχόλησης.</w:t>
      </w:r>
    </w:p>
    <w:p w14:paraId="38185A52" w14:textId="77777777" w:rsidR="00157B13" w:rsidRDefault="00A67906">
      <w:pPr>
        <w:spacing w:line="600" w:lineRule="auto"/>
        <w:ind w:firstLine="720"/>
        <w:jc w:val="both"/>
        <w:rPr>
          <w:rFonts w:eastAsia="Times New Roman"/>
          <w:szCs w:val="24"/>
        </w:rPr>
      </w:pPr>
      <w:r>
        <w:rPr>
          <w:rFonts w:eastAsia="Times New Roman"/>
          <w:szCs w:val="24"/>
        </w:rPr>
        <w:t>Τρίτον, ένας στους τρεις εργαζόμενους βρίσκεται σε περιβάλλον φτωχού εργαζομένου. Φτάσατε τον έναν στους τρεις μισθούς στα 323 ευρώ το μήνα, με στοιχεία του ΕΦΚΑ του Νοεμβρίου 2017, δικά σ</w:t>
      </w:r>
      <w:r>
        <w:rPr>
          <w:rFonts w:eastAsia="Times New Roman"/>
          <w:szCs w:val="24"/>
        </w:rPr>
        <w:t xml:space="preserve">ας στοιχεία. </w:t>
      </w:r>
    </w:p>
    <w:p w14:paraId="38185A53" w14:textId="77777777" w:rsidR="00157B13" w:rsidRDefault="00A67906">
      <w:pPr>
        <w:spacing w:line="600" w:lineRule="auto"/>
        <w:ind w:firstLine="720"/>
        <w:jc w:val="both"/>
        <w:rPr>
          <w:rFonts w:eastAsia="Times New Roman"/>
          <w:szCs w:val="24"/>
        </w:rPr>
      </w:pPr>
      <w:r>
        <w:rPr>
          <w:rFonts w:eastAsia="Times New Roman"/>
          <w:szCs w:val="24"/>
        </w:rPr>
        <w:t xml:space="preserve">Την αδήλωτη εργασία, για την οποία πολλές φορές δίνετε στοιχεία ανακριβή, την παραλάβαμε στο 40,2%. Σας την παραδώσαμε την αδήλωτη εργασία στο 12% και τρεισήμισι χρόνια μετά την κρατάτε στο 11%. Δεν μειώσατε καθόλου την αδήλωτη εργασία εσείς </w:t>
      </w:r>
      <w:r>
        <w:rPr>
          <w:rFonts w:eastAsia="Times New Roman"/>
          <w:szCs w:val="24"/>
        </w:rPr>
        <w:t xml:space="preserve">που καταγγέλλατε με πύρινους λόγους προεκλογικά, ενώ η δουλειά για την αδήλωτη εργασία και το χτύπημά της και το ξερίζωμά της έγινε τα δύο χρόνια της κυβέρνησης Σαμαρά. </w:t>
      </w:r>
    </w:p>
    <w:p w14:paraId="38185A54" w14:textId="77777777" w:rsidR="00157B13" w:rsidRDefault="00A67906">
      <w:pPr>
        <w:spacing w:line="600" w:lineRule="auto"/>
        <w:ind w:firstLine="720"/>
        <w:jc w:val="both"/>
        <w:rPr>
          <w:rFonts w:eastAsia="Times New Roman"/>
          <w:szCs w:val="24"/>
        </w:rPr>
      </w:pPr>
      <w:r>
        <w:rPr>
          <w:rFonts w:eastAsia="Times New Roman"/>
          <w:szCs w:val="24"/>
        </w:rPr>
        <w:t>Το ζήτημα των ομαδικών απολύσεων με τον ν.4472. Καταγγέλλατε προεκλογικά τον προηγούμε</w:t>
      </w:r>
      <w:r>
        <w:rPr>
          <w:rFonts w:eastAsia="Times New Roman"/>
          <w:szCs w:val="24"/>
        </w:rPr>
        <w:t xml:space="preserve">νο νόμο, που έδινε κάποια μικρά ποσοστά, τα οποία ήταν λελογισμένα </w:t>
      </w:r>
      <w:r>
        <w:rPr>
          <w:rFonts w:eastAsia="Times New Roman"/>
          <w:szCs w:val="24"/>
        </w:rPr>
        <w:lastRenderedPageBreak/>
        <w:t>με τον τρόπο που μπορούσαν να γίνουν οι απολύσεις. Κι εσείς τι κάνατε, κυρία Υπουργέ; Είστε η Υπουργός και το κόμμα  -που δεν θα το έκανε κανένα άλλο κόμμα στην Ελλάδα, μα κανένα- που με το</w:t>
      </w:r>
      <w:r>
        <w:rPr>
          <w:rFonts w:eastAsia="Times New Roman"/>
          <w:szCs w:val="24"/>
        </w:rPr>
        <w:t xml:space="preserve">ν ν.4472 και με το άρθρο 17 φέρατε στο νομικό πλαίσιο της χώρας μας την απόλυτη ελευθερία των ομαδικών απολύσεων. </w:t>
      </w:r>
    </w:p>
    <w:p w14:paraId="38185A55" w14:textId="77777777" w:rsidR="00157B13" w:rsidRDefault="00A67906">
      <w:pPr>
        <w:spacing w:line="600" w:lineRule="auto"/>
        <w:ind w:firstLine="720"/>
        <w:jc w:val="both"/>
        <w:rPr>
          <w:rFonts w:eastAsia="Times New Roman"/>
          <w:szCs w:val="24"/>
        </w:rPr>
      </w:pPr>
      <w:r>
        <w:rPr>
          <w:rFonts w:eastAsia="Times New Roman"/>
          <w:szCs w:val="24"/>
        </w:rPr>
        <w:t>Τι λέγατε, όμως, παλαιότερα; Για να αναδείξουμε και το περιβάλλον της υποκρισίας και πώς χρησιμοποιήσατε εργαζόμενους, συνταξιούχους, ανέργου</w:t>
      </w:r>
      <w:r>
        <w:rPr>
          <w:rFonts w:eastAsia="Times New Roman"/>
          <w:szCs w:val="24"/>
        </w:rPr>
        <w:t xml:space="preserve">ς. Εσείς δεν λέγατε το 2014 και στον προεκλογικό αγώνα του 2015 για κατώτατο μισθό 751 ευρώ; Πού είναι αυτή η εξαγγελία σας; Πού είναι η διακήρυξή σας; Τον πήγατε στα 323 ευρώ. </w:t>
      </w:r>
    </w:p>
    <w:p w14:paraId="38185A56" w14:textId="77777777" w:rsidR="00157B13" w:rsidRDefault="00A67906">
      <w:pPr>
        <w:spacing w:line="600" w:lineRule="auto"/>
        <w:ind w:firstLine="720"/>
        <w:jc w:val="both"/>
        <w:rPr>
          <w:rFonts w:eastAsia="Times New Roman"/>
          <w:szCs w:val="24"/>
        </w:rPr>
      </w:pPr>
      <w:r>
        <w:rPr>
          <w:rFonts w:eastAsia="Times New Roman"/>
          <w:szCs w:val="24"/>
        </w:rPr>
        <w:t>Εσείς δεν λέγατε ότι θα διπλασιάσετε το επίδομα ανεργίας σε διπλάσιους ανέργου</w:t>
      </w:r>
      <w:r>
        <w:rPr>
          <w:rFonts w:eastAsia="Times New Roman"/>
          <w:szCs w:val="24"/>
        </w:rPr>
        <w:t xml:space="preserve">ς; Πού είναι αυτή η εξαγγελία; Πού είναι πραγματικά; </w:t>
      </w:r>
    </w:p>
    <w:p w14:paraId="38185A57" w14:textId="77777777" w:rsidR="00157B13" w:rsidRDefault="00A67906">
      <w:pPr>
        <w:spacing w:line="600" w:lineRule="auto"/>
        <w:ind w:firstLine="720"/>
        <w:jc w:val="both"/>
        <w:rPr>
          <w:rFonts w:eastAsia="Times New Roman"/>
          <w:szCs w:val="24"/>
        </w:rPr>
      </w:pPr>
      <w:r>
        <w:rPr>
          <w:rFonts w:eastAsia="Times New Roman"/>
          <w:szCs w:val="24"/>
        </w:rPr>
        <w:lastRenderedPageBreak/>
        <w:t>Και το άλλο για την ευελιξία στην αγορά εργασία; Δεν λέγατε ότι με έναν νόμο την επόμενη μέρα θα καταργήσετε τις ευέλικτες μορφές απασχόλησης, γιατί είναι χειρότερη μορφή εναντίον των εργαζομένων; Πού ε</w:t>
      </w:r>
      <w:r>
        <w:rPr>
          <w:rFonts w:eastAsia="Times New Roman"/>
          <w:szCs w:val="24"/>
        </w:rPr>
        <w:t xml:space="preserve">ίναι αυτή, όταν σήμερα ο ένας στους δύο που μπαίνει στην αγορά εργασίας είναι με ευέλικτη μορφή απασχόλησης; </w:t>
      </w:r>
    </w:p>
    <w:p w14:paraId="38185A58" w14:textId="77777777" w:rsidR="00157B13" w:rsidRDefault="00A67906">
      <w:pPr>
        <w:spacing w:line="600" w:lineRule="auto"/>
        <w:ind w:firstLine="720"/>
        <w:jc w:val="both"/>
        <w:rPr>
          <w:rFonts w:eastAsia="Times New Roman"/>
          <w:szCs w:val="24"/>
        </w:rPr>
      </w:pPr>
      <w:r>
        <w:rPr>
          <w:rFonts w:eastAsia="Times New Roman"/>
          <w:szCs w:val="24"/>
        </w:rPr>
        <w:t>Κοροϊδέψατε τους πάντες. Χρησιμοποιήσατε τους εργαζόμενους, χρησιμοποιήσατε τους συνταξιούχους, τους ανέργους, για να πάρετε τη ψήφο τους, να εξαγ</w:t>
      </w:r>
      <w:r>
        <w:rPr>
          <w:rFonts w:eastAsia="Times New Roman"/>
          <w:szCs w:val="24"/>
        </w:rPr>
        <w:t xml:space="preserve">οράσετε μία ελπίδα ψεύτικη, κάλπικη, για να γίνετε Κυβέρνηση και να κυβερνάτε με τον τρόπο που κυβερνάτε. </w:t>
      </w:r>
    </w:p>
    <w:p w14:paraId="38185A59" w14:textId="77777777" w:rsidR="00157B13" w:rsidRDefault="00A67906">
      <w:pPr>
        <w:spacing w:line="600" w:lineRule="auto"/>
        <w:ind w:firstLine="720"/>
        <w:jc w:val="both"/>
        <w:rPr>
          <w:rFonts w:eastAsia="Times New Roman"/>
          <w:szCs w:val="24"/>
        </w:rPr>
      </w:pPr>
      <w:r>
        <w:rPr>
          <w:rFonts w:eastAsia="Times New Roman"/>
          <w:szCs w:val="24"/>
        </w:rPr>
        <w:t>Τα πράγματα, όμως, κυρίες και κύριοι συνάδελφοι, δεν σταματούν εδώ. Ας μπω λίγο στην ουσία του ζητήματος. Γιατί με το Κομμουνιστικό Κόμμα Ελλάδας, το</w:t>
      </w:r>
      <w:r>
        <w:rPr>
          <w:rFonts w:eastAsia="Times New Roman"/>
          <w:szCs w:val="24"/>
        </w:rPr>
        <w:t xml:space="preserve"> οποίο έκανε επίκληση του δικού μου νόμου, του ν. 4172/2013, θα συμφωνήσουμε στο ότι και εδώ κοροϊδεύετε και υποκρίνεστε και δεν παίρνετε ξεκάθαρη θέση. Για ακούστε. Προσωπικά, είχα την τιμή να φτιάξω τον ν.4172/2013. Η δική μου οπτική είναι ότι αυτός ο νό</w:t>
      </w:r>
      <w:r>
        <w:rPr>
          <w:rFonts w:eastAsia="Times New Roman"/>
          <w:szCs w:val="24"/>
        </w:rPr>
        <w:t xml:space="preserve">μος είναι υπέρ των εργαζομένων.       </w:t>
      </w:r>
    </w:p>
    <w:p w14:paraId="38185A5A"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lastRenderedPageBreak/>
        <w:t>Βάζει νέο πλαίσιο μέσα στο οποίο μπορεί να υπολογίζεται ο κατώτατος μισθός, λαμβάνοντας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τις δυνατότητες της οικονομίας. Το ΚΚΕ έχει άλλη προσέγγιση. Είναι σεβαστή. Είμαστε, όμως, καθαροί και οι δύο. Εκείνοι λ</w:t>
      </w:r>
      <w:r>
        <w:rPr>
          <w:rFonts w:eastAsia="Times New Roman" w:cs="Times New Roman"/>
          <w:szCs w:val="24"/>
        </w:rPr>
        <w:t xml:space="preserve">ένε εκείνο, εγώ λέω αυτό. Εσείς τι λέτε; </w:t>
      </w:r>
    </w:p>
    <w:p w14:paraId="38185A5B"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Βγάλατε το ολιστικό πρόγραμμα ανάπτυξης και δεν τολμήσατε να πείτε ότι είστε στην γραμμή του ν.4172/2013. Αυτόν υπερασπίζεστε, αυτόν που καταγγέλλατε πριν. Δεν τον ονοματίζετε όμως. Και το πιο υποκριτικό είναι αυτό</w:t>
      </w:r>
      <w:r>
        <w:rPr>
          <w:rFonts w:eastAsia="Times New Roman" w:cs="Times New Roman"/>
          <w:szCs w:val="24"/>
        </w:rPr>
        <w:t xml:space="preserve"> που θα σας πω. Στις τελευταίες σελίδες του προγράμματός σας, βάζετε και το χρονοδιάγραμμα για την αύξηση του κατώτατου μισθού, όταν σας έχω κάνει επανειλημμένως κριτική ότι έπρεπε να ξεκινήσει η επαναξιολόγηση και η αύξηση του κατώτατου μισθού –που έπρεπε</w:t>
      </w:r>
      <w:r>
        <w:rPr>
          <w:rFonts w:eastAsia="Times New Roman" w:cs="Times New Roman"/>
          <w:szCs w:val="24"/>
        </w:rPr>
        <w:t xml:space="preserve"> να ανέβει ο κατώτατος μισθός γι’ αυτούς του αδύναμους των 323 ευρώ- από το τρίτο δεκαήμερο του Φεβρουαρίου του 2018, να ξεκινήσετε τη διαδικασία του νόμου.</w:t>
      </w:r>
    </w:p>
    <w:p w14:paraId="38185A5C"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lastRenderedPageBreak/>
        <w:t>Είτε είστε ανάλγητοι, είτε είστε διαπραγματευτικά ανίκανοι είτε αδιάφοροι. Ένα από τα τρία είστε. Δ</w:t>
      </w:r>
      <w:r>
        <w:rPr>
          <w:rFonts w:eastAsia="Times New Roman" w:cs="Times New Roman"/>
          <w:szCs w:val="24"/>
        </w:rPr>
        <w:t xml:space="preserve">εν μπορεί να έχετε νόμο σε ισχύ που βοηθά τους εργαζομένους και να μην τον εκτελείτε, να μην ξεκινάτε τη διαδικασία. </w:t>
      </w:r>
    </w:p>
    <w:p w14:paraId="38185A5D"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 xml:space="preserve">Και τι λέτε στο ολιστικό σας πρόγραμμα; Στο χρονοδιάγραμμα λέτε το εξής απίστευτο, ότι θα υλοποιηθεί το τελευταίο τρίμηνο του 2018. Αυτό </w:t>
      </w:r>
      <w:r>
        <w:rPr>
          <w:rFonts w:eastAsia="Times New Roman" w:cs="Times New Roman"/>
          <w:szCs w:val="24"/>
        </w:rPr>
        <w:t>τι σημαίνει; Σημαίνει ότι εάν και εφόσον αυξηθεί, θα πάτε από το 2019. Ουσιαστικά οι εργαζόμενοι θα έχουν χάσει μέσα στα δύσκολα αυτά χρόνια τη δυνατότητα να αυξηθεί ο κατώτατος μισθός μέσα στο 2018. Ένας χρόνος χαμένος ακόμα και σε νομοθετημένο πλαίσιο, τ</w:t>
      </w:r>
      <w:r>
        <w:rPr>
          <w:rFonts w:eastAsia="Times New Roman" w:cs="Times New Roman"/>
          <w:szCs w:val="24"/>
        </w:rPr>
        <w:t>ο οποίο παραλάβατε και δεν σας εμπόδισε κανείς να εφαρμόσετε.</w:t>
      </w:r>
    </w:p>
    <w:p w14:paraId="38185A5E"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 xml:space="preserve">Και κάτι ακόμη. Μιλάτε τώρα για αύξηση του κατώτατου μισθού. Ποιοι, εσείς; Δεν χάσατε μόνο ένα χρόνο. Για ακούστε, θα σας πω στοιχεία του ΕΦΚΑ. Τον Νοέμβριο του 2017 ο καθαρός μέσος μισθός όλων </w:t>
      </w:r>
      <w:r>
        <w:rPr>
          <w:rFonts w:eastAsia="Times New Roman" w:cs="Times New Roman"/>
          <w:szCs w:val="24"/>
        </w:rPr>
        <w:t xml:space="preserve">των εργαζομένων, των 2,1 εκατομμυρίων εργαζομένων με μισθωτή απασχόληση, είναι 777,9 ευρώ. Και τι κάνατε; Τι έκανε ο ΣΥΡΙΖΑ που επαγγελλόταν ότι τις 9.500 ευρώ αφορολόγητο της Νέας Δημοκρατίας και </w:t>
      </w:r>
      <w:r>
        <w:rPr>
          <w:rFonts w:eastAsia="Times New Roman" w:cs="Times New Roman"/>
          <w:szCs w:val="24"/>
        </w:rPr>
        <w:lastRenderedPageBreak/>
        <w:t>της κυβέρνησης Σαμαρά που παραλάβατε -καταγγέλλατε και το Π</w:t>
      </w:r>
      <w:r>
        <w:rPr>
          <w:rFonts w:eastAsia="Times New Roman" w:cs="Times New Roman"/>
          <w:szCs w:val="24"/>
        </w:rPr>
        <w:t>ΑΣΟΚ τότε- θα τ</w:t>
      </w:r>
      <w:r>
        <w:rPr>
          <w:rFonts w:eastAsia="Times New Roman" w:cs="Times New Roman"/>
          <w:szCs w:val="24"/>
        </w:rPr>
        <w:t>ις</w:t>
      </w:r>
      <w:r>
        <w:rPr>
          <w:rFonts w:eastAsia="Times New Roman" w:cs="Times New Roman"/>
          <w:szCs w:val="24"/>
        </w:rPr>
        <w:t xml:space="preserve"> ανεβάσει στις 12.000 και ότι θα παραιτηθείτε και θα πέσετε; Μειώσατε από 9.500 ευρώ το αφορολόγητο στα 5.600 ευρώ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2020.</w:t>
      </w:r>
    </w:p>
    <w:p w14:paraId="38185A5F"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Τι σημαίνει αυτό; Κυρίες και κύριοι συνάδελφοι, για τους εργαζόμενους και για όλους, αυτό σημαίνει η απώλεια α</w:t>
      </w:r>
      <w:r>
        <w:rPr>
          <w:rFonts w:eastAsia="Times New Roman" w:cs="Times New Roman"/>
          <w:szCs w:val="24"/>
        </w:rPr>
        <w:t>φορολογήτου των περίπου 3.900 ευρώ με 22% συντελεστή μας κάνει ένα νούμερο 858 ευρώ καθαρή απώλεια, κυρία Υπουργέ, δηλαδή ένας ολόκληρος μισθός χαμένος για κάθε εργαζόμενο της Ελλάδος με υπογραφή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w:t>
      </w:r>
    </w:p>
    <w:p w14:paraId="38185A60"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 xml:space="preserve">Δεν ήταν μόνο οι ομαδικές απολύσεις, λοιπόν, </w:t>
      </w:r>
      <w:r>
        <w:rPr>
          <w:rFonts w:eastAsia="Times New Roman" w:cs="Times New Roman"/>
          <w:szCs w:val="24"/>
        </w:rPr>
        <w:t>δεν ήταν μόνο τα ψέματα. Χάσατε έναν ολόκληρο χρόνο να αυξήσετε τον κατώτατο μισθό. Χάνουν και οι εργαζόμενοι έναν ολόκληρο μισθό λόγω της δικής σας ιδεοληψίας, αυταπάτης και ανικανότητας.</w:t>
      </w:r>
    </w:p>
    <w:p w14:paraId="38185A61" w14:textId="77777777" w:rsidR="00157B13" w:rsidRDefault="00A67906">
      <w:pPr>
        <w:spacing w:line="600" w:lineRule="auto"/>
        <w:ind w:firstLine="720"/>
        <w:jc w:val="both"/>
        <w:rPr>
          <w:rFonts w:eastAsia="Times New Roman"/>
          <w:bCs/>
          <w:szCs w:val="24"/>
        </w:rPr>
      </w:pPr>
      <w:r>
        <w:rPr>
          <w:rFonts w:eastAsia="Times New Roman"/>
          <w:b/>
          <w:bCs/>
          <w:szCs w:val="24"/>
        </w:rPr>
        <w:t>ΠΡΟΕΔΡΕΥΩΝ (Δημήτριος Καμμένος):</w:t>
      </w:r>
      <w:r>
        <w:rPr>
          <w:rFonts w:eastAsia="Times New Roman"/>
          <w:bCs/>
          <w:szCs w:val="24"/>
        </w:rPr>
        <w:t xml:space="preserve"> Κύριε </w:t>
      </w:r>
      <w:proofErr w:type="spellStart"/>
      <w:r>
        <w:rPr>
          <w:rFonts w:eastAsia="Times New Roman"/>
          <w:bCs/>
          <w:szCs w:val="24"/>
        </w:rPr>
        <w:t>Βρούτση</w:t>
      </w:r>
      <w:proofErr w:type="spellEnd"/>
      <w:r>
        <w:rPr>
          <w:rFonts w:eastAsia="Times New Roman"/>
          <w:bCs/>
          <w:szCs w:val="24"/>
        </w:rPr>
        <w:t>, παρακαλώ.</w:t>
      </w:r>
    </w:p>
    <w:p w14:paraId="38185A62" w14:textId="77777777" w:rsidR="00157B13" w:rsidRDefault="00A67906">
      <w:pPr>
        <w:spacing w:line="600" w:lineRule="auto"/>
        <w:ind w:firstLine="720"/>
        <w:jc w:val="both"/>
        <w:rPr>
          <w:rFonts w:eastAsia="Times New Roman"/>
          <w:bCs/>
          <w:szCs w:val="24"/>
        </w:rPr>
      </w:pPr>
      <w:r w:rsidRPr="00B93915">
        <w:rPr>
          <w:rFonts w:eastAsia="Times New Roman"/>
          <w:b/>
          <w:bCs/>
          <w:szCs w:val="24"/>
        </w:rPr>
        <w:t>ΙΩΑΝΝΗΣ Β</w:t>
      </w:r>
      <w:r w:rsidRPr="00B93915">
        <w:rPr>
          <w:rFonts w:eastAsia="Times New Roman"/>
          <w:b/>
          <w:bCs/>
          <w:szCs w:val="24"/>
        </w:rPr>
        <w:t>ΡΟΥΤΣΗΣ:</w:t>
      </w:r>
      <w:r>
        <w:rPr>
          <w:rFonts w:eastAsia="Times New Roman"/>
          <w:bCs/>
          <w:szCs w:val="24"/>
        </w:rPr>
        <w:t xml:space="preserve"> Έκλεισα, κύριε Πρόεδρε. Ευχαριστώ πάρα πολύ.</w:t>
      </w:r>
    </w:p>
    <w:p w14:paraId="38185A63" w14:textId="77777777" w:rsidR="00157B13" w:rsidRDefault="00A67906">
      <w:pPr>
        <w:spacing w:line="600" w:lineRule="auto"/>
        <w:ind w:firstLine="720"/>
        <w:jc w:val="both"/>
        <w:rPr>
          <w:rFonts w:eastAsia="Times New Roman"/>
          <w:bCs/>
          <w:szCs w:val="24"/>
        </w:rPr>
      </w:pPr>
      <w:r>
        <w:rPr>
          <w:rFonts w:eastAsia="Times New Roman"/>
          <w:bCs/>
          <w:szCs w:val="24"/>
        </w:rPr>
        <w:lastRenderedPageBreak/>
        <w:t>Κλείνω με μία παρατήρηση τη</w:t>
      </w:r>
      <w:r>
        <w:rPr>
          <w:rFonts w:eastAsia="Times New Roman"/>
          <w:bCs/>
          <w:szCs w:val="24"/>
        </w:rPr>
        <w:t>ν</w:t>
      </w:r>
      <w:r>
        <w:rPr>
          <w:rFonts w:eastAsia="Times New Roman"/>
          <w:bCs/>
          <w:szCs w:val="24"/>
        </w:rPr>
        <w:t xml:space="preserve"> οποία οφείλω να κάνω, γιατί αφορά το σύνολο του </w:t>
      </w:r>
      <w:r>
        <w:rPr>
          <w:rFonts w:eastAsia="Times New Roman"/>
          <w:bCs/>
          <w:szCs w:val="24"/>
        </w:rPr>
        <w:t>Κ</w:t>
      </w:r>
      <w:r>
        <w:rPr>
          <w:rFonts w:eastAsia="Times New Roman"/>
          <w:bCs/>
          <w:szCs w:val="24"/>
        </w:rPr>
        <w:t>οινοβουλίου. Κοιτάξτε, κυρία Υπουργέ, είναι προσωπικό το ζήτημα που θα πω. Σας αφορά προσωπικά και εσάς και το κόμμα. Η δημο</w:t>
      </w:r>
      <w:r>
        <w:rPr>
          <w:rFonts w:eastAsia="Times New Roman"/>
          <w:bCs/>
          <w:szCs w:val="24"/>
        </w:rPr>
        <w:t xml:space="preserve">κρατία μας έχει κανόνες, έχει πλαίσιο λειτουργίας. Είναι απαράδεκτο ότι </w:t>
      </w:r>
      <w:r>
        <w:rPr>
          <w:rFonts w:eastAsia="Times New Roman"/>
          <w:bCs/>
          <w:szCs w:val="24"/>
        </w:rPr>
        <w:t>σαράντα έξι</w:t>
      </w:r>
      <w:r>
        <w:rPr>
          <w:rFonts w:eastAsia="Times New Roman"/>
          <w:bCs/>
          <w:szCs w:val="24"/>
        </w:rPr>
        <w:t xml:space="preserve"> Βουλευτές της Νέας Δημοκρατίας σας έκαναν ερώτηση, τους αγνοήσατε, τους περιφρονήσατε. Είναι </w:t>
      </w:r>
      <w:r>
        <w:rPr>
          <w:rFonts w:eastAsia="Times New Roman"/>
          <w:bCs/>
          <w:szCs w:val="24"/>
        </w:rPr>
        <w:t>σαράντα έξι</w:t>
      </w:r>
      <w:r>
        <w:rPr>
          <w:rFonts w:eastAsia="Times New Roman"/>
          <w:bCs/>
          <w:szCs w:val="24"/>
        </w:rPr>
        <w:t xml:space="preserve"> Βουλευτές, πάνω από τη μισή κοινοβουλευτική ομάδα της Νέας Δημοκρατ</w:t>
      </w:r>
      <w:r>
        <w:rPr>
          <w:rFonts w:eastAsia="Times New Roman"/>
          <w:bCs/>
          <w:szCs w:val="24"/>
        </w:rPr>
        <w:t>ίας!</w:t>
      </w:r>
      <w:r w:rsidRPr="00DA245C">
        <w:rPr>
          <w:rFonts w:eastAsia="Times New Roman"/>
          <w:bCs/>
          <w:szCs w:val="24"/>
        </w:rPr>
        <w:t xml:space="preserve"> </w:t>
      </w:r>
      <w:r>
        <w:rPr>
          <w:rFonts w:eastAsia="Times New Roman"/>
          <w:bCs/>
          <w:szCs w:val="24"/>
        </w:rPr>
        <w:t>Αφορά όλα τα κόμματα.</w:t>
      </w:r>
    </w:p>
    <w:p w14:paraId="38185A64" w14:textId="77777777" w:rsidR="00157B13" w:rsidRDefault="00A67906">
      <w:pPr>
        <w:spacing w:line="600" w:lineRule="auto"/>
        <w:ind w:firstLine="720"/>
        <w:jc w:val="both"/>
        <w:rPr>
          <w:rFonts w:eastAsia="Times New Roman"/>
          <w:bCs/>
          <w:szCs w:val="24"/>
        </w:rPr>
      </w:pPr>
      <w:r>
        <w:rPr>
          <w:rFonts w:eastAsia="Times New Roman"/>
          <w:bCs/>
          <w:szCs w:val="24"/>
        </w:rPr>
        <w:t xml:space="preserve">Παραβιάσατε και απαξιώσατε τον ίδιο τον Κανονισμό της Βουλής και τα </w:t>
      </w:r>
      <w:r>
        <w:rPr>
          <w:rFonts w:eastAsia="Times New Roman"/>
          <w:bCs/>
          <w:szCs w:val="24"/>
        </w:rPr>
        <w:t>δυόμισι εκατομμύρια</w:t>
      </w:r>
      <w:r>
        <w:rPr>
          <w:rFonts w:eastAsia="Times New Roman"/>
          <w:bCs/>
          <w:szCs w:val="24"/>
        </w:rPr>
        <w:t xml:space="preserve"> συνταξιούχων. Και δεν ήρθατε να πείτε στην Βουλή τι θα κάνετε με τις μειώσεις που έχετε ήδη </w:t>
      </w:r>
      <w:proofErr w:type="spellStart"/>
      <w:r>
        <w:rPr>
          <w:rFonts w:eastAsia="Times New Roman"/>
          <w:bCs/>
          <w:szCs w:val="24"/>
        </w:rPr>
        <w:t>προνομοθετήσει</w:t>
      </w:r>
      <w:proofErr w:type="spellEnd"/>
      <w:r>
        <w:rPr>
          <w:rFonts w:eastAsia="Times New Roman"/>
          <w:bCs/>
          <w:szCs w:val="24"/>
        </w:rPr>
        <w:t xml:space="preserve"> του δικού σας νόμου</w:t>
      </w:r>
      <w:r>
        <w:rPr>
          <w:rFonts w:eastAsia="Times New Roman"/>
          <w:bCs/>
          <w:szCs w:val="24"/>
        </w:rPr>
        <w:t>, του</w:t>
      </w:r>
      <w:r>
        <w:rPr>
          <w:rFonts w:eastAsia="Times New Roman"/>
          <w:bCs/>
          <w:szCs w:val="24"/>
        </w:rPr>
        <w:t xml:space="preserve"> 4472, του</w:t>
      </w:r>
      <w:r>
        <w:rPr>
          <w:rFonts w:eastAsia="Times New Roman"/>
          <w:bCs/>
          <w:szCs w:val="24"/>
        </w:rPr>
        <w:t xml:space="preserve"> νόμου </w:t>
      </w:r>
      <w:proofErr w:type="spellStart"/>
      <w:r>
        <w:rPr>
          <w:rFonts w:eastAsia="Times New Roman"/>
          <w:bCs/>
          <w:szCs w:val="24"/>
        </w:rPr>
        <w:t>Αχτσιόγλου</w:t>
      </w:r>
      <w:proofErr w:type="spellEnd"/>
      <w:r>
        <w:rPr>
          <w:rFonts w:eastAsia="Times New Roman"/>
          <w:bCs/>
          <w:szCs w:val="24"/>
        </w:rPr>
        <w:t xml:space="preserve">, που ήδη έχετε συμπεριλάβει και στις αναλογιστικές μελέτες, που ήδη έχετε συμπεριλάβει στον δικό σας νόμο, που ήδη είναι και στο </w:t>
      </w:r>
      <w:proofErr w:type="spellStart"/>
      <w:r>
        <w:rPr>
          <w:rFonts w:eastAsia="Times New Roman"/>
          <w:bCs/>
          <w:szCs w:val="24"/>
        </w:rPr>
        <w:t>επικαιροποιημένο</w:t>
      </w:r>
      <w:proofErr w:type="spellEnd"/>
      <w:r>
        <w:rPr>
          <w:rFonts w:eastAsia="Times New Roman"/>
          <w:bCs/>
          <w:szCs w:val="24"/>
        </w:rPr>
        <w:t xml:space="preserve"> τέταρτο μνημόνιο, που ήδη είναι και μέσα στο πλαίσιο του ολιστικού σχεδίου, το οποίο παρουσι</w:t>
      </w:r>
      <w:r>
        <w:rPr>
          <w:rFonts w:eastAsia="Times New Roman"/>
          <w:bCs/>
          <w:szCs w:val="24"/>
        </w:rPr>
        <w:t xml:space="preserve">άσατε. </w:t>
      </w:r>
    </w:p>
    <w:p w14:paraId="38185A65" w14:textId="77777777" w:rsidR="00157B13" w:rsidRDefault="00A67906">
      <w:pPr>
        <w:spacing w:line="600" w:lineRule="auto"/>
        <w:ind w:firstLine="720"/>
        <w:jc w:val="both"/>
        <w:rPr>
          <w:rFonts w:eastAsia="Times New Roman"/>
          <w:bCs/>
          <w:szCs w:val="24"/>
        </w:rPr>
      </w:pPr>
      <w:r>
        <w:rPr>
          <w:rFonts w:eastAsia="Times New Roman"/>
          <w:bCs/>
          <w:szCs w:val="24"/>
        </w:rPr>
        <w:lastRenderedPageBreak/>
        <w:t xml:space="preserve">Και είναι προκλητικό και προσβλητικό και για την Βουλή και για τη δημοκρατία μας να περιφρονείτε τις διαδικασίες, τους νόμους και τους Βουλευτές. </w:t>
      </w:r>
    </w:p>
    <w:p w14:paraId="38185A66" w14:textId="77777777" w:rsidR="00157B13" w:rsidRDefault="00A67906">
      <w:pPr>
        <w:spacing w:line="600" w:lineRule="auto"/>
        <w:ind w:firstLine="720"/>
        <w:jc w:val="both"/>
        <w:rPr>
          <w:rFonts w:eastAsia="Times New Roman"/>
          <w:bCs/>
          <w:szCs w:val="24"/>
        </w:rPr>
      </w:pPr>
      <w:r>
        <w:rPr>
          <w:rFonts w:eastAsia="Times New Roman"/>
          <w:bCs/>
          <w:szCs w:val="24"/>
        </w:rPr>
        <w:t>Ευχαριστώ.</w:t>
      </w:r>
    </w:p>
    <w:p w14:paraId="38185A67" w14:textId="77777777" w:rsidR="00157B13" w:rsidRDefault="00A67906">
      <w:pPr>
        <w:spacing w:line="600" w:lineRule="auto"/>
        <w:ind w:firstLine="720"/>
        <w:jc w:val="both"/>
        <w:rPr>
          <w:rFonts w:eastAsia="Times New Roman"/>
          <w:bCs/>
          <w:szCs w:val="24"/>
        </w:rPr>
      </w:pPr>
      <w:r>
        <w:rPr>
          <w:rFonts w:eastAsia="Times New Roman"/>
          <w:b/>
          <w:bCs/>
          <w:szCs w:val="24"/>
        </w:rPr>
        <w:t>ΠΡΟΕΔΡΕΥΩΝ (Δημήτριος Καμμένος):</w:t>
      </w:r>
      <w:r>
        <w:rPr>
          <w:rFonts w:eastAsia="Times New Roman"/>
          <w:bCs/>
          <w:szCs w:val="24"/>
        </w:rPr>
        <w:t xml:space="preserve"> Ευχαριστώ.</w:t>
      </w:r>
    </w:p>
    <w:p w14:paraId="38185A68" w14:textId="77777777" w:rsidR="00157B13" w:rsidRDefault="00A67906">
      <w:pPr>
        <w:spacing w:line="600" w:lineRule="auto"/>
        <w:ind w:firstLine="720"/>
        <w:jc w:val="both"/>
        <w:rPr>
          <w:rFonts w:eastAsia="Times New Roman" w:cs="Times New Roman"/>
          <w:szCs w:val="24"/>
        </w:rPr>
      </w:pPr>
      <w:r>
        <w:rPr>
          <w:rFonts w:eastAsia="Times New Roman"/>
          <w:bCs/>
          <w:szCs w:val="24"/>
        </w:rPr>
        <w:t xml:space="preserve">Τον λόγο έχει ο </w:t>
      </w:r>
      <w:r>
        <w:rPr>
          <w:rFonts w:eastAsia="Times New Roman"/>
          <w:bCs/>
          <w:szCs w:val="24"/>
        </w:rPr>
        <w:t>Κ</w:t>
      </w:r>
      <w:r>
        <w:rPr>
          <w:rFonts w:eastAsia="Times New Roman"/>
          <w:bCs/>
          <w:szCs w:val="24"/>
        </w:rPr>
        <w:t xml:space="preserve">οινοβουλευτικός </w:t>
      </w:r>
      <w:r>
        <w:rPr>
          <w:rFonts w:eastAsia="Times New Roman"/>
          <w:bCs/>
          <w:szCs w:val="24"/>
        </w:rPr>
        <w:t>Ε</w:t>
      </w:r>
      <w:r>
        <w:rPr>
          <w:rFonts w:eastAsia="Times New Roman"/>
          <w:bCs/>
          <w:szCs w:val="24"/>
        </w:rPr>
        <w:t>κπρόσωπος τη</w:t>
      </w:r>
      <w:r>
        <w:rPr>
          <w:rFonts w:eastAsia="Times New Roman"/>
          <w:bCs/>
          <w:szCs w:val="24"/>
        </w:rPr>
        <w:t>ς Δημοκρατικής Συμπαράταξης ΠΑΣΟΚ</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ΔΗΜΑΡ κ. Ανδρέας Λοβέρδος.</w:t>
      </w:r>
    </w:p>
    <w:p w14:paraId="38185A69" w14:textId="77777777" w:rsidR="00157B13" w:rsidRDefault="00A67906">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κυρία και κύριε Υπουργέ, στο σχέδιο νόμου της Κυβέρνησης, που το καταλαβαίνουμε ως σχέδιο νόμου με τα </w:t>
      </w:r>
      <w:proofErr w:type="spellStart"/>
      <w:r>
        <w:rPr>
          <w:rFonts w:eastAsia="Times New Roman" w:cs="Times New Roman"/>
          <w:szCs w:val="24"/>
        </w:rPr>
        <w:t>προαπαιτούμενα</w:t>
      </w:r>
      <w:proofErr w:type="spellEnd"/>
      <w:r>
        <w:rPr>
          <w:rFonts w:eastAsia="Times New Roman" w:cs="Times New Roman"/>
          <w:szCs w:val="24"/>
        </w:rPr>
        <w:t>, συμπυκνώνονται όλες εκείνες οι πολιτικές π</w:t>
      </w:r>
      <w:r>
        <w:rPr>
          <w:rFonts w:eastAsia="Times New Roman" w:cs="Times New Roman"/>
          <w:szCs w:val="24"/>
        </w:rPr>
        <w:t>ου διαψεύδουν και γελοιοποιούν τα περί καθαρής εξόδου της Κυβέρνησης. Κούρεμα συντάξεων το 2019, αφορολόγητο στις 5.000 ευρώ το 2020, κατάργηση της έκπτωσης του ΦΠΑ σε συγκεκριμένα νησιά, περιορισμός της δυνατότητας μονομερούς προσφυγής στη διαιτησία και π</w:t>
      </w:r>
      <w:r>
        <w:rPr>
          <w:rFonts w:eastAsia="Times New Roman" w:cs="Times New Roman"/>
          <w:szCs w:val="24"/>
        </w:rPr>
        <w:t xml:space="preserve">ολλά άλλα. </w:t>
      </w:r>
    </w:p>
    <w:p w14:paraId="38185A6A"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έναν Υπουργό, όμως, που παρ’ όλα αυτά που εισηγείται και εξηγεί στις συγκυβερνώσες Κοινοβουλευτικές Ομάδες, </w:t>
      </w:r>
      <w:proofErr w:type="spellStart"/>
      <w:r>
        <w:rPr>
          <w:rFonts w:eastAsia="Times New Roman" w:cs="Times New Roman"/>
          <w:szCs w:val="24"/>
        </w:rPr>
        <w:t>κωμικοποιεί</w:t>
      </w:r>
      <w:proofErr w:type="spellEnd"/>
      <w:r>
        <w:rPr>
          <w:rFonts w:eastAsia="Times New Roman" w:cs="Times New Roman"/>
          <w:szCs w:val="24"/>
        </w:rPr>
        <w:t xml:space="preserve"> την ιστορία της καθαρής εξόδου με όλα αυτά τα μέτρα και αυτά που εμπεριέχονται στο σχέδιο νόμου. Και ενώ αυτό το αποδ</w:t>
      </w:r>
      <w:r>
        <w:rPr>
          <w:rFonts w:eastAsia="Times New Roman" w:cs="Times New Roman"/>
          <w:szCs w:val="24"/>
        </w:rPr>
        <w:t>εικνύουν οι πράξεις, οι διατάξεις, τα έργα του, έχει και το θράσος να προσποιείται τον αρχηγό της εσωκομματικής αντιπολίτευσης.</w:t>
      </w:r>
    </w:p>
    <w:p w14:paraId="38185A6B"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Θέλουμε να του θυμίσουμε εδώ ότι από το 2015 δεν είναι Αντιπολίτευση και ότι από το 2015, επίσης, οι λόγοι περί εσωκομματικής αν</w:t>
      </w:r>
      <w:r>
        <w:rPr>
          <w:rFonts w:eastAsia="Times New Roman" w:cs="Times New Roman"/>
          <w:szCs w:val="24"/>
        </w:rPr>
        <w:t xml:space="preserve">τιπολίτευσης είναι για αυτούς που θέλουν να τρώνε σανό. Και αυτοί έχουν λιγοστέψει δραματικά για εσάς, δυστυχώς. </w:t>
      </w:r>
    </w:p>
    <w:p w14:paraId="38185A6C"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Να πάψει να παριστάνει ο κύριος Υπουργός των Οικονομικών τον αθώο του αίματος και να εμφανίζεται στην</w:t>
      </w:r>
      <w:r w:rsidRPr="0014749D">
        <w:rPr>
          <w:rFonts w:eastAsia="Times New Roman" w:cs="Times New Roman"/>
          <w:szCs w:val="24"/>
        </w:rPr>
        <w:t xml:space="preserve"> </w:t>
      </w:r>
      <w:r>
        <w:rPr>
          <w:rFonts w:eastAsia="Times New Roman" w:cs="Times New Roman"/>
          <w:szCs w:val="24"/>
        </w:rPr>
        <w:t>Εθνική Αντιπροσωπεία ως ένας χιουμορίστας, ενοριακός εφημέριος. Δεν είναι αυτά πράγματα! Είναι αυτός που έχει την πρωτοβουλία όλων αυτών των πολιτικών, που διακωμωδούν τα περί καθαρής εξόδου.</w:t>
      </w:r>
    </w:p>
    <w:p w14:paraId="38185A6D"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lastRenderedPageBreak/>
        <w:t xml:space="preserve">Δυο ακόμα λέξεις, κύριε Πρόεδρε, σχετικές με γενικότερα θέματα. </w:t>
      </w:r>
      <w:r>
        <w:rPr>
          <w:rFonts w:eastAsia="Times New Roman" w:cs="Times New Roman"/>
          <w:szCs w:val="24"/>
        </w:rPr>
        <w:t>Είναι κατάντια, θεωρώ, να έχουμε καταλήξει για ένα πολύ σοβαρό θέμα της χώρας, της εξωτερικής μας πολιτικής, για το οποίο η Δημοκρατική Συμπαράταξη και το Ποτάμι έχουμε κρατήσει πολύ σοβαρή στάση, ως χώρα να αναμένουμε αποτελέσματα από μια συνομιλία τηλεφω</w:t>
      </w:r>
      <w:r>
        <w:rPr>
          <w:rFonts w:eastAsia="Times New Roman" w:cs="Times New Roman"/>
          <w:szCs w:val="24"/>
        </w:rPr>
        <w:t xml:space="preserve">νική, που κάποια στιγμή θα έρθει. Και θέλουμε να πούμε το εξής: Μην έχετε στο μυαλό σας ότι συμφωνίες για σοβαρά μας θέματα λύνονται με τα τηλέφωνα και αφού με τα τηλέφωνα λύσετε τα θέματά σας, μην θεωρήσετε ότι αυτά που θα λύσετε αποτελούν και λύσεις για </w:t>
      </w:r>
      <w:r>
        <w:rPr>
          <w:rFonts w:eastAsia="Times New Roman" w:cs="Times New Roman"/>
          <w:szCs w:val="24"/>
        </w:rPr>
        <w:t>όλους μας.</w:t>
      </w:r>
    </w:p>
    <w:p w14:paraId="38185A6E"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 xml:space="preserve">Απαιτούμε καθαρότητα, διαφάνεια, σ’ αυτά που κάνετε στην εξωτερική μας πολιτική σε σχέση με τη </w:t>
      </w:r>
      <w:r>
        <w:rPr>
          <w:rFonts w:eastAsia="Times New Roman" w:cs="Times New Roman"/>
          <w:szCs w:val="24"/>
          <w:lang w:val="en-US"/>
        </w:rPr>
        <w:t>FYROM</w:t>
      </w:r>
      <w:r>
        <w:rPr>
          <w:rFonts w:eastAsia="Times New Roman" w:cs="Times New Roman"/>
          <w:szCs w:val="24"/>
        </w:rPr>
        <w:t>. Και ακόμη, να σταματήσει η Κυβέρνηση -όχι όλη η Κυβέρνηση, αλλά συγκεκριμένα μέλη της- να εξυπηρετούν, άθελά τους, με τα λάθη που κάνουν καθημε</w:t>
      </w:r>
      <w:r>
        <w:rPr>
          <w:rFonts w:eastAsia="Times New Roman" w:cs="Times New Roman"/>
          <w:szCs w:val="24"/>
        </w:rPr>
        <w:t xml:space="preserve">ρινά τον </w:t>
      </w:r>
      <w:proofErr w:type="spellStart"/>
      <w:r>
        <w:rPr>
          <w:rFonts w:eastAsia="Times New Roman" w:cs="Times New Roman"/>
          <w:szCs w:val="24"/>
        </w:rPr>
        <w:t>Ερντογάν</w:t>
      </w:r>
      <w:proofErr w:type="spellEnd"/>
      <w:r>
        <w:rPr>
          <w:rFonts w:eastAsia="Times New Roman" w:cs="Times New Roman"/>
          <w:szCs w:val="24"/>
        </w:rPr>
        <w:t xml:space="preserve"> ως υποψήφιο πρόεδρο της Τουρκίας. Διότι αυτά τα οποία κάνετε και λέτε είναι πάσες. Άθελα σας, οπωσδήποτε, αλλά είναι πάσες σε μια προεκλογική περίοδο της γειτονικής χώρας. </w:t>
      </w:r>
    </w:p>
    <w:p w14:paraId="38185A6F"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lastRenderedPageBreak/>
        <w:t>Πρέπει να σοβαρευτείτε. Δεν είναι δυνατόν στο ίδιο τηλεοπτικό καν</w:t>
      </w:r>
      <w:r>
        <w:rPr>
          <w:rFonts w:eastAsia="Times New Roman" w:cs="Times New Roman"/>
          <w:szCs w:val="24"/>
        </w:rPr>
        <w:t>άλι, στις 11 η ώρα, ο Βουλευτής της Πλειοψηφίας, εις εξ αυτών, να λέει στον ελληνικό λαό «ηρεμία, ψυχραιμία» και σε πέντε λεπτά ο έτερος Βουλευτής της Πλειοψηφίας, του μικρότερου κόμματος, να μιλά για «</w:t>
      </w:r>
      <w:r>
        <w:rPr>
          <w:rFonts w:eastAsia="Times New Roman" w:cs="Times New Roman"/>
          <w:szCs w:val="24"/>
          <w:lang w:val="en-US"/>
        </w:rPr>
        <w:t>casus</w:t>
      </w:r>
      <w:r w:rsidRPr="00221F6E">
        <w:rPr>
          <w:rFonts w:eastAsia="Times New Roman" w:cs="Times New Roman"/>
          <w:szCs w:val="24"/>
        </w:rPr>
        <w:t xml:space="preserve"> </w:t>
      </w:r>
      <w:r>
        <w:rPr>
          <w:rFonts w:eastAsia="Times New Roman" w:cs="Times New Roman"/>
          <w:szCs w:val="24"/>
          <w:lang w:val="en-US"/>
        </w:rPr>
        <w:t>belli</w:t>
      </w:r>
      <w:r>
        <w:rPr>
          <w:rFonts w:eastAsia="Times New Roman" w:cs="Times New Roman"/>
          <w:szCs w:val="24"/>
        </w:rPr>
        <w:t>». Θα μας τρελάνετε; Δεν θα μας τρελάνετε ε</w:t>
      </w:r>
      <w:r>
        <w:rPr>
          <w:rFonts w:eastAsia="Times New Roman" w:cs="Times New Roman"/>
          <w:szCs w:val="24"/>
        </w:rPr>
        <w:t xml:space="preserve">μάς, εμείς σας ξέρουμε από την πρώτη στιγμή, αλλά ο ελληνικός λαός δεν σας φταίει σε τίποτα απολύτως. </w:t>
      </w:r>
    </w:p>
    <w:p w14:paraId="38185A70"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Για το θέμα του Υπουργείου σας είναι η επίκαιρη επερώτηση. Για άλλο θέμα του Υπουργείου σας θα κάνω μια αναφορά.</w:t>
      </w:r>
    </w:p>
    <w:p w14:paraId="38185A71"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έχετε πάρει</w:t>
      </w:r>
      <w:r>
        <w:rPr>
          <w:rFonts w:eastAsia="Times New Roman" w:cs="Times New Roman"/>
          <w:szCs w:val="24"/>
        </w:rPr>
        <w:t xml:space="preserve"> είδηση τι γίνεται στο άσυλο ανιάτων; Το άσυλο ανιάτων είναι νομικό πρόσωπο ιδιωτικού δικαίου, που ιδρύθηκε το 19</w:t>
      </w:r>
      <w:r w:rsidRPr="00A95ECD">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t xml:space="preserve">αιώνα. Έχετε πάρει είδηση τι συμβαίνει εκεί με διοικήσεις που αρνούνται να δώσουν απολογισμούς, που αρνούνται στην πρώην </w:t>
      </w:r>
      <w:proofErr w:type="spellStart"/>
      <w:r>
        <w:rPr>
          <w:rFonts w:eastAsia="Times New Roman" w:cs="Times New Roman"/>
          <w:szCs w:val="24"/>
        </w:rPr>
        <w:t>Αντιπεριφερειάρχη</w:t>
      </w:r>
      <w:proofErr w:type="spellEnd"/>
      <w:r>
        <w:rPr>
          <w:rFonts w:eastAsia="Times New Roman" w:cs="Times New Roman"/>
          <w:szCs w:val="24"/>
        </w:rPr>
        <w:t xml:space="preserve"> τη</w:t>
      </w:r>
      <w:r>
        <w:rPr>
          <w:rFonts w:eastAsia="Times New Roman" w:cs="Times New Roman"/>
          <w:szCs w:val="24"/>
        </w:rPr>
        <w:t xml:space="preserve">ν κ. </w:t>
      </w:r>
      <w:proofErr w:type="spellStart"/>
      <w:r>
        <w:rPr>
          <w:rFonts w:eastAsia="Times New Roman" w:cs="Times New Roman"/>
          <w:szCs w:val="24"/>
        </w:rPr>
        <w:t>Λιλίκα</w:t>
      </w:r>
      <w:proofErr w:type="spellEnd"/>
      <w:r>
        <w:rPr>
          <w:rFonts w:eastAsia="Times New Roman" w:cs="Times New Roman"/>
          <w:szCs w:val="24"/>
        </w:rPr>
        <w:t xml:space="preserve"> Βασιλάκου, να δώσουν τα έγγραφα τα οποία ζητάει, που καταθέτουν μηνύσεις, που τραβιούνται στα </w:t>
      </w:r>
      <w:r>
        <w:rPr>
          <w:rFonts w:eastAsia="Times New Roman" w:cs="Times New Roman"/>
          <w:szCs w:val="24"/>
        </w:rPr>
        <w:lastRenderedPageBreak/>
        <w:t xml:space="preserve">αστυνομικά τμήματα σοβαροί άνθρωποι και μιας ηλικίας, εξαιτίας της απόπειράς σας να καλύψετε πομπές; Κάτι τέτοιο λέει η κ. Βασιλάκου. </w:t>
      </w:r>
    </w:p>
    <w:p w14:paraId="38185A72"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Για να ξυπνήσει</w:t>
      </w:r>
      <w:r>
        <w:rPr>
          <w:rFonts w:eastAsia="Times New Roman" w:cs="Times New Roman"/>
          <w:szCs w:val="24"/>
        </w:rPr>
        <w:t xml:space="preserve"> η Εθνική Αντιπροσωπεία απέναντι στους συνεργάτες της κ. Δούρου, για να δούμε τι γίνεται εκεί. Δεν ζητάει κάτι παραπάνω ο χώρος μας από έγγραφα. Δεν είναι αυτό αφορμή ούτε για διαπληκτισμούς ούτε για συγκρούσεις. Όμως αντί εγγράφων, έχουμε αστυνομικά τμήμα</w:t>
      </w:r>
      <w:r>
        <w:rPr>
          <w:rFonts w:eastAsia="Times New Roman" w:cs="Times New Roman"/>
          <w:szCs w:val="24"/>
        </w:rPr>
        <w:t xml:space="preserve">τα, αυτόφωρα κλπ.. Αυτό πρέπει να το δει το Υπουργείο σας. </w:t>
      </w:r>
    </w:p>
    <w:p w14:paraId="38185A73" w14:textId="77777777" w:rsidR="00157B13" w:rsidRDefault="00A67906">
      <w:pPr>
        <w:tabs>
          <w:tab w:val="left" w:pos="2608"/>
        </w:tabs>
        <w:spacing w:line="600" w:lineRule="auto"/>
        <w:ind w:firstLine="720"/>
        <w:jc w:val="both"/>
        <w:rPr>
          <w:rFonts w:eastAsia="Times New Roman"/>
          <w:szCs w:val="24"/>
        </w:rPr>
      </w:pPr>
      <w:r>
        <w:rPr>
          <w:rFonts w:eastAsia="Times New Roman"/>
          <w:szCs w:val="24"/>
        </w:rPr>
        <w:t>Τώρα για το θέμα της επερώτησης κατά το χρόνο και των προηγουμένων, καλά κάνει το Κομμουνιστικό Κόμμα και φέρνει αυτήν την επερώτηση στη Βουλή, σε ό,τι αφορά τις συλλογικές συμβάσεις, παρ</w:t>
      </w:r>
      <w:r>
        <w:rPr>
          <w:rFonts w:eastAsia="Times New Roman"/>
          <w:szCs w:val="24"/>
        </w:rPr>
        <w:t xml:space="preserve">’ </w:t>
      </w:r>
      <w:r>
        <w:rPr>
          <w:rFonts w:eastAsia="Times New Roman"/>
          <w:szCs w:val="24"/>
        </w:rPr>
        <w:t>ότι μας</w:t>
      </w:r>
      <w:r>
        <w:rPr>
          <w:rFonts w:eastAsia="Times New Roman"/>
          <w:szCs w:val="24"/>
        </w:rPr>
        <w:t xml:space="preserve"> χτυπάει, κατά τις απόψεις του, που σε εμάς είναι γνωστές. </w:t>
      </w:r>
    </w:p>
    <w:p w14:paraId="38185A74" w14:textId="77777777" w:rsidR="00157B13" w:rsidRDefault="00A67906">
      <w:pPr>
        <w:tabs>
          <w:tab w:val="left" w:pos="2608"/>
        </w:tabs>
        <w:spacing w:line="600" w:lineRule="auto"/>
        <w:ind w:firstLine="720"/>
        <w:jc w:val="both"/>
        <w:rPr>
          <w:rFonts w:eastAsia="Times New Roman"/>
          <w:szCs w:val="24"/>
        </w:rPr>
      </w:pPr>
      <w:r>
        <w:rPr>
          <w:rFonts w:eastAsia="Times New Roman"/>
          <w:szCs w:val="24"/>
        </w:rPr>
        <w:t xml:space="preserve">Θέλω να κάνω μία αναφορά στην Εθνική Αντιπροσωπεία σε ό,τι αφορά δικά μου πεπραγμένα, γιατί υπήρξα Υπουργός Εργασίας για ένα χρόνο και στο βιογραφικό μου </w:t>
      </w:r>
      <w:r>
        <w:rPr>
          <w:rFonts w:eastAsia="Times New Roman"/>
          <w:szCs w:val="24"/>
        </w:rPr>
        <w:lastRenderedPageBreak/>
        <w:t>όταν έρχομαι στην Εθνική Αντιπροσωπεία φέρ</w:t>
      </w:r>
      <w:r>
        <w:rPr>
          <w:rFonts w:eastAsia="Times New Roman"/>
          <w:szCs w:val="24"/>
        </w:rPr>
        <w:t xml:space="preserve">νω μαζί την καθιέρωση των συλλογικών διαπραγματεύσεων στο δημόσιο που ως Πρόεδρος της σχετικής αρμόδιας </w:t>
      </w:r>
      <w:r>
        <w:rPr>
          <w:rFonts w:eastAsia="Times New Roman"/>
          <w:szCs w:val="24"/>
        </w:rPr>
        <w:t>ε</w:t>
      </w:r>
      <w:r>
        <w:rPr>
          <w:rFonts w:eastAsia="Times New Roman"/>
          <w:szCs w:val="24"/>
        </w:rPr>
        <w:t xml:space="preserve">πιτροπής, ήμουν τότε Γενικός Γραμματέας του Υπουργείου Εσωτερικών με </w:t>
      </w:r>
      <w:r>
        <w:rPr>
          <w:rFonts w:eastAsia="Times New Roman"/>
          <w:szCs w:val="24"/>
        </w:rPr>
        <w:t>υ</w:t>
      </w:r>
      <w:r>
        <w:rPr>
          <w:rFonts w:eastAsia="Times New Roman"/>
          <w:szCs w:val="24"/>
        </w:rPr>
        <w:t>πουργία Αλέκου Παπαδόπουλου, το κάναμε νόμο της Ελληνικής Δημοκρατίας. Ήμουν Πρόε</w:t>
      </w:r>
      <w:r>
        <w:rPr>
          <w:rFonts w:eastAsia="Times New Roman"/>
          <w:szCs w:val="24"/>
        </w:rPr>
        <w:t xml:space="preserve">δρος αυτής της </w:t>
      </w:r>
      <w:r>
        <w:rPr>
          <w:rFonts w:eastAsia="Times New Roman"/>
          <w:szCs w:val="24"/>
        </w:rPr>
        <w:t>ε</w:t>
      </w:r>
      <w:r>
        <w:rPr>
          <w:rFonts w:eastAsia="Times New Roman"/>
          <w:szCs w:val="24"/>
        </w:rPr>
        <w:t xml:space="preserve">πιτροπής, έχω συντάξει τα σχετικά κείμενα μετά από διάλογο με την ΑΔΕΔΥ τότε. </w:t>
      </w:r>
    </w:p>
    <w:p w14:paraId="38185A75" w14:textId="77777777" w:rsidR="00157B13" w:rsidRDefault="00A67906">
      <w:pPr>
        <w:tabs>
          <w:tab w:val="left" w:pos="2608"/>
        </w:tabs>
        <w:spacing w:line="600" w:lineRule="auto"/>
        <w:ind w:firstLine="720"/>
        <w:jc w:val="both"/>
        <w:rPr>
          <w:rFonts w:eastAsia="Times New Roman"/>
          <w:szCs w:val="24"/>
        </w:rPr>
      </w:pPr>
      <w:r>
        <w:rPr>
          <w:rFonts w:eastAsia="Times New Roman"/>
          <w:szCs w:val="24"/>
        </w:rPr>
        <w:t xml:space="preserve">Ως Υπουργός Εργασίας στην κρίσιμη περίοδο 2009-2010, από τη δική μου νομοθετική πρωτοβουλία </w:t>
      </w:r>
      <w:proofErr w:type="spellStart"/>
      <w:r>
        <w:rPr>
          <w:rFonts w:eastAsia="Times New Roman"/>
          <w:szCs w:val="24"/>
        </w:rPr>
        <w:t>εξορθολογίστηκε</w:t>
      </w:r>
      <w:proofErr w:type="spellEnd"/>
      <w:r>
        <w:rPr>
          <w:rFonts w:eastAsia="Times New Roman"/>
          <w:szCs w:val="24"/>
        </w:rPr>
        <w:t xml:space="preserve"> η αδήλωτη εργασία, οι εναλλακτικές, οι ελαστικές μορφ</w:t>
      </w:r>
      <w:r>
        <w:rPr>
          <w:rFonts w:eastAsia="Times New Roman"/>
          <w:szCs w:val="24"/>
        </w:rPr>
        <w:t>ές απασχόλησης κι εργασίας. Και σε μένα δεν έχετε να πείτε περί κατωτάτων, περί οτιδήποτε. Εγώ αντιστάθηκα σ’ αυτά τα οποία εσείς σήμερα έχετε υιοθετήσει, όπως τον περιορισμό του δικαιώματος της απεργίας, για την οποία σας μιλάει το Κομμουνιστικό Κόμμα, σα</w:t>
      </w:r>
      <w:r>
        <w:rPr>
          <w:rFonts w:eastAsia="Times New Roman"/>
          <w:szCs w:val="24"/>
        </w:rPr>
        <w:t xml:space="preserve">ς μέμφεται και όλη η αντιπολίτευση που σας είχε μεμφθεί. </w:t>
      </w:r>
    </w:p>
    <w:p w14:paraId="38185A76" w14:textId="77777777" w:rsidR="00157B13" w:rsidRDefault="00A67906">
      <w:pPr>
        <w:tabs>
          <w:tab w:val="left" w:pos="2608"/>
        </w:tabs>
        <w:spacing w:line="600" w:lineRule="auto"/>
        <w:ind w:firstLine="720"/>
        <w:jc w:val="both"/>
        <w:rPr>
          <w:rFonts w:eastAsia="Times New Roman"/>
          <w:szCs w:val="24"/>
        </w:rPr>
      </w:pPr>
      <w:r>
        <w:rPr>
          <w:rFonts w:eastAsia="Times New Roman"/>
          <w:szCs w:val="24"/>
        </w:rPr>
        <w:t>Στη συνέχεια βέβαια στα χρόνια της κρίσης, εσείς απέναντι πυροβολώντας όλες τις προσπάθειες κάτι να κρατηθεί, μειώθηκε ο κατώτατος μισθός. Αλλά δεν είδα τέσσερα χρόνια Κυβέρνηση εσείς τώρα, να τον α</w:t>
      </w:r>
      <w:r>
        <w:rPr>
          <w:rFonts w:eastAsia="Times New Roman"/>
          <w:szCs w:val="24"/>
        </w:rPr>
        <w:t xml:space="preserve">υξάνεται κατά ένα ευρώ. Είναι 586 ευρώ </w:t>
      </w:r>
      <w:r>
        <w:rPr>
          <w:rFonts w:eastAsia="Times New Roman"/>
          <w:szCs w:val="24"/>
        </w:rPr>
        <w:lastRenderedPageBreak/>
        <w:t>και 510 ευρώ για τους κάτω από είκοσι πέντε έτη. Δεν είδα εσείς με τις προτάσεις νόμου του 2014 να κάνετε το παραμικρό κι έρχεστε τώρα, σε αυτή την επερώτηση του Κομμουνιστικού Κόμματος, να μιλήσετε για αυξήσεις, εσεί</w:t>
      </w:r>
      <w:r>
        <w:rPr>
          <w:rFonts w:eastAsia="Times New Roman"/>
          <w:szCs w:val="24"/>
        </w:rPr>
        <w:t xml:space="preserve">ς που έχετε περιορίσει το δικαίωμα στην απεργία. Να μιλήσετε για αυξήσεις εσείς που φορολογείται ό,τι κινείται, να μιλήσετε πιστεύοντας ότι αν προκύψουν εκλογές θα κριθείτε με βάση τα λόγια, αγνοώντας αυτό που επιφανείς διανοητές έχουν πει ότι οι άνθρωποι </w:t>
      </w:r>
      <w:r>
        <w:rPr>
          <w:rFonts w:eastAsia="Times New Roman"/>
          <w:szCs w:val="24"/>
        </w:rPr>
        <w:t xml:space="preserve">κρίνονται κατά τις πράξεις τους, όχι κατά τα λόγια τους. Και οι πράξεις σας είναι συγκεκριμένες και το προσωπείο σας πια έχει καταρρεύσει. </w:t>
      </w:r>
    </w:p>
    <w:p w14:paraId="38185A77" w14:textId="77777777" w:rsidR="00157B13" w:rsidRDefault="00A67906">
      <w:pPr>
        <w:tabs>
          <w:tab w:val="left" w:pos="2608"/>
        </w:tabs>
        <w:spacing w:line="600" w:lineRule="auto"/>
        <w:ind w:firstLine="720"/>
        <w:jc w:val="both"/>
        <w:rPr>
          <w:rFonts w:eastAsia="Times New Roman"/>
          <w:szCs w:val="24"/>
        </w:rPr>
      </w:pPr>
      <w:r>
        <w:rPr>
          <w:rFonts w:eastAsia="Times New Roman"/>
          <w:szCs w:val="24"/>
        </w:rPr>
        <w:t xml:space="preserve">Υπήρξε μέσα στο χρόνια της έντασης από τον κ. </w:t>
      </w:r>
      <w:proofErr w:type="spellStart"/>
      <w:r>
        <w:rPr>
          <w:rFonts w:eastAsia="Times New Roman"/>
          <w:szCs w:val="24"/>
        </w:rPr>
        <w:t>Κουτρουμάνη</w:t>
      </w:r>
      <w:proofErr w:type="spellEnd"/>
      <w:r>
        <w:rPr>
          <w:rFonts w:eastAsia="Times New Roman"/>
          <w:szCs w:val="24"/>
        </w:rPr>
        <w:t xml:space="preserve"> η μεγάλη παρέμβαση για τη </w:t>
      </w:r>
      <w:proofErr w:type="spellStart"/>
      <w:r>
        <w:rPr>
          <w:rFonts w:eastAsia="Times New Roman"/>
          <w:szCs w:val="24"/>
        </w:rPr>
        <w:t>μετενέργεια</w:t>
      </w:r>
      <w:proofErr w:type="spellEnd"/>
      <w:r>
        <w:rPr>
          <w:rFonts w:eastAsia="Times New Roman"/>
          <w:szCs w:val="24"/>
        </w:rPr>
        <w:t>, επί καθυστερήσεως τ</w:t>
      </w:r>
      <w:r>
        <w:rPr>
          <w:rFonts w:eastAsia="Times New Roman"/>
          <w:szCs w:val="24"/>
        </w:rPr>
        <w:t xml:space="preserve">ριών μηνών να καταρτιστούν συμβάσεις και η διατήρηση των τεσσάρων βασικών επιδομάτων, στα </w:t>
      </w:r>
      <w:proofErr w:type="spellStart"/>
      <w:r>
        <w:rPr>
          <w:rFonts w:eastAsia="Times New Roman"/>
          <w:szCs w:val="24"/>
        </w:rPr>
        <w:t>βαρέα</w:t>
      </w:r>
      <w:proofErr w:type="spellEnd"/>
      <w:r>
        <w:rPr>
          <w:rFonts w:eastAsia="Times New Roman"/>
          <w:szCs w:val="24"/>
        </w:rPr>
        <w:t xml:space="preserve"> κι ανθυγιεινά, στα οικογενειακά επιδόματα, στις σπουδές και στα χρόνια επιδόματα.</w:t>
      </w:r>
    </w:p>
    <w:p w14:paraId="38185A78" w14:textId="77777777" w:rsidR="00157B13" w:rsidRDefault="00A67906">
      <w:pPr>
        <w:tabs>
          <w:tab w:val="left" w:pos="2608"/>
        </w:tabs>
        <w:spacing w:line="600" w:lineRule="auto"/>
        <w:ind w:firstLine="720"/>
        <w:jc w:val="both"/>
        <w:rPr>
          <w:rFonts w:eastAsia="Times New Roman"/>
          <w:szCs w:val="24"/>
        </w:rPr>
      </w:pPr>
      <w:r>
        <w:rPr>
          <w:rFonts w:eastAsia="Times New Roman"/>
          <w:szCs w:val="24"/>
        </w:rPr>
        <w:lastRenderedPageBreak/>
        <w:t xml:space="preserve">Τα κράτησε ο κ. </w:t>
      </w:r>
      <w:proofErr w:type="spellStart"/>
      <w:r>
        <w:rPr>
          <w:rFonts w:eastAsia="Times New Roman"/>
          <w:szCs w:val="24"/>
        </w:rPr>
        <w:t>Κουτρουμάνης</w:t>
      </w:r>
      <w:proofErr w:type="spellEnd"/>
      <w:r>
        <w:rPr>
          <w:rFonts w:eastAsia="Times New Roman"/>
          <w:szCs w:val="24"/>
        </w:rPr>
        <w:t xml:space="preserve">, οι </w:t>
      </w:r>
      <w:r>
        <w:rPr>
          <w:rFonts w:eastAsia="Times New Roman"/>
          <w:szCs w:val="24"/>
        </w:rPr>
        <w:t>κ</w:t>
      </w:r>
      <w:r>
        <w:rPr>
          <w:rFonts w:eastAsia="Times New Roman"/>
          <w:szCs w:val="24"/>
        </w:rPr>
        <w:t>υβ</w:t>
      </w:r>
      <w:r>
        <w:rPr>
          <w:rFonts w:eastAsia="Times New Roman"/>
          <w:szCs w:val="24"/>
        </w:rPr>
        <w:t>ε</w:t>
      </w:r>
      <w:r>
        <w:rPr>
          <w:rFonts w:eastAsia="Times New Roman"/>
          <w:szCs w:val="24"/>
        </w:rPr>
        <w:t>ρν</w:t>
      </w:r>
      <w:r>
        <w:rPr>
          <w:rFonts w:eastAsia="Times New Roman"/>
          <w:szCs w:val="24"/>
        </w:rPr>
        <w:t>ή</w:t>
      </w:r>
      <w:r>
        <w:rPr>
          <w:rFonts w:eastAsia="Times New Roman"/>
          <w:szCs w:val="24"/>
        </w:rPr>
        <w:t>σεις Παπανδρέου</w:t>
      </w:r>
      <w:r>
        <w:rPr>
          <w:rFonts w:eastAsia="Times New Roman"/>
          <w:szCs w:val="24"/>
        </w:rPr>
        <w:t xml:space="preserve"> </w:t>
      </w:r>
      <w:r>
        <w:rPr>
          <w:rFonts w:eastAsia="Times New Roman"/>
          <w:szCs w:val="24"/>
        </w:rPr>
        <w:t>-</w:t>
      </w:r>
      <w:proofErr w:type="spellStart"/>
      <w:r>
        <w:rPr>
          <w:rFonts w:eastAsia="Times New Roman"/>
          <w:szCs w:val="24"/>
        </w:rPr>
        <w:t>Παπαδήμου</w:t>
      </w:r>
      <w:proofErr w:type="spellEnd"/>
      <w:r>
        <w:rPr>
          <w:rFonts w:eastAsia="Times New Roman"/>
          <w:szCs w:val="24"/>
        </w:rPr>
        <w:t xml:space="preserve"> τα κρατήσαμ</w:t>
      </w:r>
      <w:r>
        <w:rPr>
          <w:rFonts w:eastAsia="Times New Roman"/>
          <w:szCs w:val="24"/>
        </w:rPr>
        <w:t xml:space="preserve">ε και, κύριε </w:t>
      </w:r>
      <w:proofErr w:type="spellStart"/>
      <w:r>
        <w:rPr>
          <w:rFonts w:eastAsia="Times New Roman"/>
          <w:szCs w:val="24"/>
        </w:rPr>
        <w:t>Βρούτση</w:t>
      </w:r>
      <w:proofErr w:type="spellEnd"/>
      <w:r>
        <w:rPr>
          <w:rFonts w:eastAsia="Times New Roman"/>
          <w:szCs w:val="24"/>
        </w:rPr>
        <w:t xml:space="preserve">, είστε μάρτυρας, δεν τα θίξατε εσείς μετά από την </w:t>
      </w:r>
      <w:r>
        <w:rPr>
          <w:rFonts w:eastAsia="Times New Roman"/>
          <w:szCs w:val="24"/>
        </w:rPr>
        <w:t>κ</w:t>
      </w:r>
      <w:r>
        <w:rPr>
          <w:rFonts w:eastAsia="Times New Roman"/>
          <w:szCs w:val="24"/>
        </w:rPr>
        <w:t>υβέρνηση Σαμαρά</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Βενιζέλου. Ήσασταν Υπουργός Εργασίας όλα αυτά τα κρίσιμα χρόνια. Δεν θυμάμαι -αν φταίει η μνήμη μου παρακαλώ να μου το πείτε- να τα πειράξατε εσείς αυτά.</w:t>
      </w:r>
    </w:p>
    <w:p w14:paraId="38185A79" w14:textId="77777777" w:rsidR="00157B13" w:rsidRDefault="00A67906">
      <w:pPr>
        <w:tabs>
          <w:tab w:val="left" w:pos="2608"/>
        </w:tabs>
        <w:spacing w:line="600" w:lineRule="auto"/>
        <w:ind w:firstLine="720"/>
        <w:jc w:val="both"/>
        <w:rPr>
          <w:rFonts w:eastAsia="Times New Roman"/>
          <w:szCs w:val="24"/>
        </w:rPr>
      </w:pPr>
      <w:r>
        <w:rPr>
          <w:rFonts w:eastAsia="Times New Roman"/>
          <w:b/>
          <w:szCs w:val="24"/>
        </w:rPr>
        <w:t>ΙΩΑΝΝΗΣ ΒΡΟΥ</w:t>
      </w:r>
      <w:r>
        <w:rPr>
          <w:rFonts w:eastAsia="Times New Roman"/>
          <w:b/>
          <w:szCs w:val="24"/>
        </w:rPr>
        <w:t xml:space="preserve">ΤΣΗΣ: </w:t>
      </w:r>
      <w:r>
        <w:rPr>
          <w:rFonts w:eastAsia="Times New Roman"/>
          <w:szCs w:val="24"/>
        </w:rPr>
        <w:t>Έτσι είναι. Σωστά.</w:t>
      </w:r>
    </w:p>
    <w:p w14:paraId="38185A7A" w14:textId="77777777" w:rsidR="00157B13" w:rsidRDefault="00A67906">
      <w:pPr>
        <w:tabs>
          <w:tab w:val="left" w:pos="2608"/>
        </w:tabs>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Και ήρθαν οι δήθεν φίλοι του λαού, βλέπω εδώ εκπροσώπους του </w:t>
      </w:r>
      <w:proofErr w:type="spellStart"/>
      <w:r>
        <w:rPr>
          <w:rFonts w:eastAsia="Times New Roman"/>
          <w:szCs w:val="24"/>
        </w:rPr>
        <w:t>Μαρά</w:t>
      </w:r>
      <w:proofErr w:type="spellEnd"/>
      <w:r>
        <w:rPr>
          <w:rFonts w:eastAsia="Times New Roman"/>
          <w:szCs w:val="24"/>
        </w:rPr>
        <w:t xml:space="preserve"> στην Αίθουσα, να προασπιστούν τους κατώτατους μισθούς που θα τους ανέβαζαν. Τέσσερα χρόνια μετά δεν έχουν ντροπή κι έρχονται εδώ και το ξαναλένε, για να κριθούν κατά τα λόγια. Κατά τα έργα τ</w:t>
      </w:r>
      <w:r>
        <w:rPr>
          <w:rFonts w:eastAsia="Times New Roman"/>
          <w:szCs w:val="24"/>
        </w:rPr>
        <w:t xml:space="preserve">ους, όμως, θα κριθούν. Και μας λένε πολλά και διάφορα. </w:t>
      </w:r>
    </w:p>
    <w:p w14:paraId="38185A7B" w14:textId="77777777" w:rsidR="00157B13" w:rsidRDefault="00A67906">
      <w:pPr>
        <w:tabs>
          <w:tab w:val="left" w:pos="2608"/>
        </w:tabs>
        <w:spacing w:line="600" w:lineRule="auto"/>
        <w:ind w:firstLine="720"/>
        <w:jc w:val="both"/>
        <w:rPr>
          <w:rFonts w:eastAsia="Times New Roman"/>
          <w:szCs w:val="24"/>
        </w:rPr>
      </w:pPr>
      <w:r>
        <w:rPr>
          <w:rFonts w:eastAsia="Times New Roman"/>
          <w:szCs w:val="24"/>
        </w:rPr>
        <w:t xml:space="preserve">Κοιτάξτε. Μοιράσατε σανό με κέντρο την Αθήνα και </w:t>
      </w:r>
      <w:proofErr w:type="spellStart"/>
      <w:r>
        <w:rPr>
          <w:rFonts w:eastAsia="Times New Roman"/>
          <w:szCs w:val="24"/>
        </w:rPr>
        <w:t>ακτινοθήκατε</w:t>
      </w:r>
      <w:proofErr w:type="spellEnd"/>
      <w:r>
        <w:rPr>
          <w:rFonts w:eastAsia="Times New Roman"/>
          <w:szCs w:val="24"/>
        </w:rPr>
        <w:t xml:space="preserve"> στην περιφέρεια. Τώρα που το σανό δεν καταναλώνεται εύκολα, ιδρύετε κοινωνικά σανοπωλεία </w:t>
      </w:r>
      <w:r>
        <w:rPr>
          <w:rFonts w:eastAsia="Times New Roman"/>
          <w:szCs w:val="24"/>
        </w:rPr>
        <w:lastRenderedPageBreak/>
        <w:t>και πιστεύετε ότι με έδρα τη Βουλή, το Μαξίμου κα</w:t>
      </w:r>
      <w:r>
        <w:rPr>
          <w:rFonts w:eastAsia="Times New Roman"/>
          <w:szCs w:val="24"/>
        </w:rPr>
        <w:t>ι τα διάφορά σας, θα πάτε σε όλη την Ελλάδα και θα πουλήσετε όλα αυτά τα παραμύθια. Δεν τα αγοράζει κανείς. Θα κριθείτε κατά τις πράξεις σας και οι πράξεις σας είναι οδυνηρές για τον ελληνικό λαό.</w:t>
      </w:r>
    </w:p>
    <w:p w14:paraId="38185A7C"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cs="Times New Roman"/>
          <w:szCs w:val="24"/>
        </w:rPr>
        <w:t>επαναληπτικά το</w:t>
      </w:r>
      <w:r>
        <w:rPr>
          <w:rFonts w:eastAsia="Times New Roman" w:cs="Times New Roman"/>
          <w:szCs w:val="24"/>
        </w:rPr>
        <w:t xml:space="preserve"> κουδούνι λήξεως το</w:t>
      </w:r>
      <w:r>
        <w:rPr>
          <w:rFonts w:eastAsia="Times New Roman" w:cs="Times New Roman"/>
          <w:szCs w:val="24"/>
        </w:rPr>
        <w:t>υ χρόνου ομιλίας του κυρίου Βουλευτή)</w:t>
      </w:r>
    </w:p>
    <w:p w14:paraId="38185A7D" w14:textId="77777777" w:rsidR="00157B13" w:rsidRDefault="00A67906">
      <w:pPr>
        <w:tabs>
          <w:tab w:val="left" w:pos="2608"/>
        </w:tabs>
        <w:spacing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Κύριε Λοβέρδο, είμαστε στα </w:t>
      </w:r>
      <w:proofErr w:type="spellStart"/>
      <w:r>
        <w:rPr>
          <w:rFonts w:eastAsia="Times New Roman"/>
          <w:szCs w:val="24"/>
        </w:rPr>
        <w:t>εννιάμισι</w:t>
      </w:r>
      <w:proofErr w:type="spellEnd"/>
      <w:r>
        <w:rPr>
          <w:rFonts w:eastAsia="Times New Roman"/>
          <w:szCs w:val="24"/>
        </w:rPr>
        <w:t xml:space="preserve"> λεπτά.</w:t>
      </w:r>
    </w:p>
    <w:p w14:paraId="38185A7E" w14:textId="77777777" w:rsidR="00157B13" w:rsidRDefault="00A67906">
      <w:pPr>
        <w:tabs>
          <w:tab w:val="left" w:pos="2608"/>
        </w:tabs>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Είναι η τελευταία μου φράση, Πρόεδρε.</w:t>
      </w:r>
    </w:p>
    <w:p w14:paraId="38185A7F" w14:textId="77777777" w:rsidR="00157B13" w:rsidRDefault="00A67906">
      <w:pPr>
        <w:tabs>
          <w:tab w:val="left" w:pos="2608"/>
        </w:tabs>
        <w:spacing w:line="600" w:lineRule="auto"/>
        <w:ind w:firstLine="720"/>
        <w:jc w:val="both"/>
        <w:rPr>
          <w:rFonts w:eastAsia="Times New Roman"/>
          <w:szCs w:val="24"/>
        </w:rPr>
      </w:pPr>
      <w:r>
        <w:rPr>
          <w:rFonts w:eastAsia="Times New Roman"/>
          <w:szCs w:val="24"/>
        </w:rPr>
        <w:t>Δεν ξέρω τι έχετε σκοπό να κάνετε. Δικοί σας άνθρωποι μιλούν για εκλογές. Συγκυβερνών</w:t>
      </w:r>
      <w:r>
        <w:rPr>
          <w:rFonts w:eastAsia="Times New Roman"/>
          <w:szCs w:val="24"/>
        </w:rPr>
        <w:t xml:space="preserve">τες και κυρίως κυβερνώντες μιλούν για εκλογές. Εσείς τα ξέρετε αυτά. Όποτε και να τις κάνετε, όμως, θα φάτε «μαύρο». Αυτή είναι η προοπτική σας. </w:t>
      </w:r>
    </w:p>
    <w:p w14:paraId="38185A80" w14:textId="77777777" w:rsidR="00157B13" w:rsidRDefault="00A67906">
      <w:pPr>
        <w:tabs>
          <w:tab w:val="left" w:pos="2608"/>
        </w:tabs>
        <w:spacing w:line="600" w:lineRule="auto"/>
        <w:ind w:firstLine="720"/>
        <w:jc w:val="both"/>
        <w:rPr>
          <w:rFonts w:eastAsia="Times New Roman"/>
          <w:szCs w:val="24"/>
        </w:rPr>
      </w:pPr>
      <w:r>
        <w:rPr>
          <w:rFonts w:eastAsia="Times New Roman"/>
          <w:szCs w:val="24"/>
        </w:rPr>
        <w:t xml:space="preserve">Ευχαριστώ, κύριε Πρόεδρε. </w:t>
      </w:r>
    </w:p>
    <w:p w14:paraId="38185A81" w14:textId="77777777" w:rsidR="00157B13" w:rsidRDefault="00A67906">
      <w:pPr>
        <w:tabs>
          <w:tab w:val="left" w:pos="2820"/>
        </w:tabs>
        <w:spacing w:line="600" w:lineRule="auto"/>
        <w:ind w:firstLine="720"/>
        <w:jc w:val="both"/>
        <w:rPr>
          <w:rFonts w:eastAsia="Times New Roman"/>
          <w:szCs w:val="24"/>
        </w:rPr>
      </w:pPr>
      <w:r w:rsidRPr="004239BA">
        <w:rPr>
          <w:rFonts w:eastAsia="Times New Roman"/>
          <w:b/>
          <w:szCs w:val="24"/>
        </w:rPr>
        <w:t>ΠΡΟΕΔΡΕΥΩΝ (</w:t>
      </w:r>
      <w:r>
        <w:rPr>
          <w:rFonts w:eastAsia="Times New Roman"/>
          <w:b/>
          <w:szCs w:val="24"/>
        </w:rPr>
        <w:t>Δημήτριος Καμμένος</w:t>
      </w:r>
      <w:r w:rsidRPr="004239BA">
        <w:rPr>
          <w:rFonts w:eastAsia="Times New Roman"/>
          <w:b/>
          <w:szCs w:val="24"/>
        </w:rPr>
        <w:t>):</w:t>
      </w:r>
      <w:r>
        <w:rPr>
          <w:rFonts w:eastAsia="Times New Roman"/>
          <w:szCs w:val="24"/>
        </w:rPr>
        <w:t xml:space="preserve"> Ευχαριστούμε πάρα πολύ.</w:t>
      </w:r>
    </w:p>
    <w:p w14:paraId="38185A82" w14:textId="77777777" w:rsidR="00157B13" w:rsidRDefault="00A67906">
      <w:pPr>
        <w:tabs>
          <w:tab w:val="left" w:pos="2820"/>
        </w:tabs>
        <w:spacing w:line="600" w:lineRule="auto"/>
        <w:ind w:firstLine="720"/>
        <w:jc w:val="both"/>
        <w:rPr>
          <w:rFonts w:eastAsia="Times New Roman"/>
          <w:szCs w:val="24"/>
        </w:rPr>
      </w:pPr>
      <w:r>
        <w:rPr>
          <w:rFonts w:eastAsia="Times New Roman"/>
          <w:szCs w:val="24"/>
        </w:rPr>
        <w:lastRenderedPageBreak/>
        <w:t>Παρακαλώ πολύ τον κοινοβου</w:t>
      </w:r>
      <w:r>
        <w:rPr>
          <w:rFonts w:eastAsia="Times New Roman"/>
          <w:szCs w:val="24"/>
        </w:rPr>
        <w:t>λευτικό εκπρόσωπο από τον Λαϊκό Σύνδεσμο</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Χρυσή Αυγή κ. Ηλία </w:t>
      </w:r>
      <w:proofErr w:type="spellStart"/>
      <w:r>
        <w:rPr>
          <w:rFonts w:eastAsia="Times New Roman"/>
          <w:szCs w:val="24"/>
        </w:rPr>
        <w:t>Παναγιώταρο</w:t>
      </w:r>
      <w:proofErr w:type="spellEnd"/>
      <w:r>
        <w:rPr>
          <w:rFonts w:eastAsia="Times New Roman"/>
          <w:szCs w:val="24"/>
        </w:rPr>
        <w:t xml:space="preserve"> να λάβει τον λόγο.</w:t>
      </w:r>
    </w:p>
    <w:p w14:paraId="38185A83" w14:textId="77777777" w:rsidR="00157B13" w:rsidRDefault="00A67906">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 xml:space="preserve">Ευχαριστώ πολύ, κύριε Πρόεδρε. </w:t>
      </w:r>
    </w:p>
    <w:p w14:paraId="38185A84"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w:t>
      </w:r>
      <w:r w:rsidRPr="004008FB">
        <w:rPr>
          <w:rFonts w:eastAsia="Times New Roman" w:cs="Times New Roman"/>
          <w:szCs w:val="24"/>
        </w:rPr>
        <w:t>,</w:t>
      </w:r>
      <w:r>
        <w:rPr>
          <w:rFonts w:eastAsia="Times New Roman" w:cs="Times New Roman"/>
          <w:szCs w:val="24"/>
        </w:rPr>
        <w:t xml:space="preserve"> πριν ξεκινήσω</w:t>
      </w:r>
      <w:r w:rsidRPr="004008FB">
        <w:rPr>
          <w:rFonts w:eastAsia="Times New Roman" w:cs="Times New Roman"/>
          <w:szCs w:val="24"/>
        </w:rPr>
        <w:t>,</w:t>
      </w:r>
      <w:r>
        <w:rPr>
          <w:rFonts w:eastAsia="Times New Roman" w:cs="Times New Roman"/>
          <w:szCs w:val="24"/>
        </w:rPr>
        <w:t xml:space="preserve"> να ευχηθώ καλή επιτυχία στον Πρόεδρο της Νέας Δημοκρατίας</w:t>
      </w:r>
      <w:r w:rsidRPr="004008FB">
        <w:rPr>
          <w:rFonts w:eastAsia="Times New Roman" w:cs="Times New Roman"/>
          <w:szCs w:val="24"/>
        </w:rPr>
        <w:t>,</w:t>
      </w:r>
      <w:r>
        <w:rPr>
          <w:rFonts w:eastAsia="Times New Roman" w:cs="Times New Roman"/>
          <w:szCs w:val="24"/>
        </w:rPr>
        <w:t xml:space="preserve"> που παρευρίσκεται στις </w:t>
      </w:r>
      <w:r>
        <w:rPr>
          <w:rFonts w:eastAsia="Times New Roman" w:cs="Times New Roman"/>
          <w:szCs w:val="24"/>
        </w:rPr>
        <w:t xml:space="preserve">εργασίες </w:t>
      </w:r>
      <w:r>
        <w:rPr>
          <w:rFonts w:eastAsia="Times New Roman" w:cs="Times New Roman"/>
          <w:szCs w:val="24"/>
        </w:rPr>
        <w:t xml:space="preserve">της Λέσχης </w:t>
      </w:r>
      <w:r>
        <w:rPr>
          <w:rFonts w:eastAsia="Times New Roman" w:cs="Times New Roman"/>
          <w:szCs w:val="24"/>
          <w:lang w:val="en-US"/>
        </w:rPr>
        <w:t>Bilderberg</w:t>
      </w:r>
      <w:r>
        <w:rPr>
          <w:rFonts w:eastAsia="Times New Roman" w:cs="Times New Roman"/>
          <w:szCs w:val="24"/>
        </w:rPr>
        <w:t>, εκεί που δίνουν οδηγίες στα διάφορα πιόνια που τοποθετούν ανά την υφήλιο</w:t>
      </w:r>
      <w:r w:rsidRPr="004008FB">
        <w:rPr>
          <w:rFonts w:eastAsia="Times New Roman" w:cs="Times New Roman"/>
          <w:szCs w:val="24"/>
        </w:rPr>
        <w:t xml:space="preserve">. </w:t>
      </w:r>
      <w:r>
        <w:rPr>
          <w:rFonts w:eastAsia="Times New Roman" w:cs="Times New Roman"/>
          <w:szCs w:val="24"/>
        </w:rPr>
        <w:t xml:space="preserve">Πήγε να πάρει οδηγίες για το πώς θα συνεχιστεί η αφαίμαξη του ελληνικού λαού. </w:t>
      </w:r>
    </w:p>
    <w:p w14:paraId="38185A85"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 xml:space="preserve">Σήμερα, καλούμαστε να συζητήσουμε την πρόταση νόμου του Κομμουνιστικού </w:t>
      </w:r>
      <w:r>
        <w:rPr>
          <w:rFonts w:eastAsia="Times New Roman" w:cs="Times New Roman"/>
          <w:szCs w:val="24"/>
        </w:rPr>
        <w:t xml:space="preserve">Κόμματος της Ελλάδας, σχετικά με τις συλλογικές συμβάσεις εργασίας. Ακούγεται σαν κακής ποιότητας ανέκδοτο να στεναχωριέται το Κομμουνιστικό Κόμμα της Ελλάδας -παρεμπιπτόντως το πλουσιότερο πολιτικό κόμμα στην Ελλάδα και όχι μόνο- </w:t>
      </w:r>
      <w:r w:rsidRPr="00F331DF">
        <w:rPr>
          <w:rFonts w:eastAsia="Times New Roman"/>
          <w:bCs/>
        </w:rPr>
        <w:t>και</w:t>
      </w:r>
      <w:r>
        <w:rPr>
          <w:rFonts w:eastAsia="Times New Roman" w:cs="Times New Roman"/>
          <w:szCs w:val="24"/>
        </w:rPr>
        <w:t xml:space="preserve"> να κόπτεται δήθεν για</w:t>
      </w:r>
      <w:r>
        <w:rPr>
          <w:rFonts w:eastAsia="Times New Roman" w:cs="Times New Roman"/>
          <w:szCs w:val="24"/>
        </w:rPr>
        <w:t xml:space="preserve"> να δικαιώματα των εργαζομένων. </w:t>
      </w:r>
    </w:p>
    <w:p w14:paraId="38185A86"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lastRenderedPageBreak/>
        <w:t xml:space="preserve">Ακούσαμε τους </w:t>
      </w:r>
      <w:proofErr w:type="spellStart"/>
      <w:r>
        <w:rPr>
          <w:rFonts w:eastAsia="Times New Roman" w:cs="Times New Roman"/>
          <w:szCs w:val="24"/>
        </w:rPr>
        <w:t>προλαλήσαντες</w:t>
      </w:r>
      <w:proofErr w:type="spellEnd"/>
      <w:r>
        <w:rPr>
          <w:rFonts w:eastAsia="Times New Roman" w:cs="Times New Roman"/>
          <w:szCs w:val="24"/>
        </w:rPr>
        <w:t xml:space="preserve"> Βουλευτές του ΚΚΕ. Ακούσαμε τον  «σύντροφο» </w:t>
      </w:r>
      <w:proofErr w:type="spellStart"/>
      <w:r>
        <w:rPr>
          <w:rFonts w:eastAsia="Times New Roman" w:cs="Times New Roman"/>
          <w:szCs w:val="24"/>
        </w:rPr>
        <w:t>Κατσώτη</w:t>
      </w:r>
      <w:proofErr w:type="spellEnd"/>
      <w:r>
        <w:rPr>
          <w:rFonts w:eastAsia="Times New Roman" w:cs="Times New Roman"/>
          <w:szCs w:val="24"/>
        </w:rPr>
        <w:t xml:space="preserve">, να μιλάει για έκρηξη στις νέες συμβάσεις, τις ατομικές, τις ελαστικές, όλες αυτές που διαλύουν την εργασιακή ομαλότητα που υπήρχε μέχρι τώρα. </w:t>
      </w:r>
    </w:p>
    <w:p w14:paraId="38185A87"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 xml:space="preserve">Ακούσαμε και έναν έτερο σύντροφο να λέει προς τους απανταχού εργαζόμενους ότι πρέπει να σπάσουν τα δεσμά τους, όπως έκαναν -θα συμπληρώσω εγώ- ή προσπάθησαν να κάνουν οι εργαζόμενοι και σύντροφοι στον </w:t>
      </w:r>
      <w:r>
        <w:rPr>
          <w:rFonts w:eastAsia="Times New Roman" w:cs="Times New Roman"/>
          <w:szCs w:val="24"/>
        </w:rPr>
        <w:t>«</w:t>
      </w:r>
      <w:r>
        <w:rPr>
          <w:rFonts w:eastAsia="Times New Roman" w:cs="Times New Roman"/>
          <w:szCs w:val="24"/>
        </w:rPr>
        <w:t>902</w:t>
      </w:r>
      <w:r>
        <w:rPr>
          <w:rFonts w:eastAsia="Times New Roman" w:cs="Times New Roman"/>
          <w:szCs w:val="24"/>
        </w:rPr>
        <w:t>»</w:t>
      </w:r>
      <w:r>
        <w:rPr>
          <w:rFonts w:eastAsia="Times New Roman" w:cs="Times New Roman"/>
          <w:szCs w:val="24"/>
        </w:rPr>
        <w:t xml:space="preserve">, στην </w:t>
      </w:r>
      <w:r>
        <w:rPr>
          <w:rFonts w:eastAsia="Times New Roman" w:cs="Times New Roman"/>
          <w:szCs w:val="24"/>
        </w:rPr>
        <w:t>«ΤΥΠΟΕΚΔΟΤΙΚΗ»</w:t>
      </w:r>
      <w:r>
        <w:rPr>
          <w:rFonts w:eastAsia="Times New Roman" w:cs="Times New Roman"/>
          <w:szCs w:val="24"/>
        </w:rPr>
        <w:t xml:space="preserve">, στον </w:t>
      </w:r>
      <w:r>
        <w:rPr>
          <w:rFonts w:eastAsia="Times New Roman" w:cs="Times New Roman"/>
          <w:szCs w:val="24"/>
        </w:rPr>
        <w:t>«ΡΙΖΟΣΠΑΣΤΗ»</w:t>
      </w:r>
      <w:r>
        <w:rPr>
          <w:rFonts w:eastAsia="Times New Roman" w:cs="Times New Roman"/>
          <w:szCs w:val="24"/>
        </w:rPr>
        <w:t xml:space="preserve">, στις </w:t>
      </w:r>
      <w:proofErr w:type="spellStart"/>
      <w:r>
        <w:rPr>
          <w:rFonts w:eastAsia="Times New Roman" w:cs="Times New Roman"/>
          <w:szCs w:val="24"/>
        </w:rPr>
        <w:t>καπιταλιστικότατες</w:t>
      </w:r>
      <w:proofErr w:type="spellEnd"/>
      <w:r>
        <w:rPr>
          <w:rFonts w:eastAsia="Times New Roman" w:cs="Times New Roman"/>
          <w:szCs w:val="24"/>
        </w:rPr>
        <w:t xml:space="preserve"> επιχειρήσεις του Κομμουνιστικού Κόμματος της Ελλάδας, χωρίς επιτυχία βέβαια. </w:t>
      </w:r>
    </w:p>
    <w:p w14:paraId="38185A88"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Εσείς «σύντροφοι» δεν ήσασταν οι πρώτοι που εφαρμόσατε, πριν από όλους, πριν καν στεγνώσει το μελάνι του πρώτου μνημονίου, τα αντεργατικότατα μέτρα, όπω</w:t>
      </w:r>
      <w:r>
        <w:rPr>
          <w:rFonts w:eastAsia="Times New Roman" w:cs="Times New Roman"/>
          <w:szCs w:val="24"/>
        </w:rPr>
        <w:t xml:space="preserve">ς λέτε, του πρώτου μνημονίου στις επιχειρήσεις σας; </w:t>
      </w:r>
    </w:p>
    <w:p w14:paraId="38185A89"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lastRenderedPageBreak/>
        <w:t>Καταθέτω για τα Πρακτικά τα δημοσιεύματα της εποχής</w:t>
      </w:r>
      <w:r w:rsidRPr="004008FB">
        <w:rPr>
          <w:rFonts w:eastAsia="Times New Roman" w:cs="Times New Roman"/>
          <w:szCs w:val="24"/>
        </w:rPr>
        <w:t xml:space="preserve"> </w:t>
      </w:r>
      <w:r>
        <w:rPr>
          <w:rFonts w:eastAsia="Times New Roman" w:cs="Times New Roman"/>
          <w:szCs w:val="24"/>
        </w:rPr>
        <w:t xml:space="preserve">από αριστερές εφημερίδες. «Το Κομμουνιστικό Κόμμα Ελλάδας απέλυσε εργαζόμενο στον Ριζοσπάστη με </w:t>
      </w:r>
      <w:proofErr w:type="spellStart"/>
      <w:r>
        <w:rPr>
          <w:rFonts w:eastAsia="Times New Roman" w:cs="Times New Roman"/>
          <w:szCs w:val="24"/>
        </w:rPr>
        <w:t>μνημονιακή</w:t>
      </w:r>
      <w:proofErr w:type="spellEnd"/>
      <w:r>
        <w:rPr>
          <w:rFonts w:eastAsia="Times New Roman" w:cs="Times New Roman"/>
          <w:szCs w:val="24"/>
        </w:rPr>
        <w:t xml:space="preserve"> προειδοποίηση και μισή αποζημίωση». </w:t>
      </w:r>
    </w:p>
    <w:p w14:paraId="38185A8A" w14:textId="77777777" w:rsidR="00157B13" w:rsidRDefault="00A67906">
      <w:pPr>
        <w:spacing w:line="600" w:lineRule="auto"/>
        <w:ind w:firstLine="720"/>
        <w:jc w:val="both"/>
        <w:rPr>
          <w:rFonts w:eastAsia="Times New Roman" w:cs="Times New Roman"/>
        </w:rPr>
      </w:pPr>
      <w:r w:rsidRPr="000731CA">
        <w:rPr>
          <w:rFonts w:eastAsia="Times New Roman" w:cs="Times New Roman"/>
        </w:rPr>
        <w:t>(Στο ση</w:t>
      </w:r>
      <w:r w:rsidRPr="000731CA">
        <w:rPr>
          <w:rFonts w:eastAsia="Times New Roman" w:cs="Times New Roman"/>
        </w:rPr>
        <w:t>μείο αυτό ο Βουλευτής κ.</w:t>
      </w:r>
      <w:r>
        <w:rPr>
          <w:rFonts w:eastAsia="Times New Roman" w:cs="Times New Roman"/>
        </w:rPr>
        <w:t xml:space="preserve"> Ηλίας </w:t>
      </w:r>
      <w:proofErr w:type="spellStart"/>
      <w:r>
        <w:rPr>
          <w:rFonts w:eastAsia="Times New Roman" w:cs="Times New Roman"/>
        </w:rPr>
        <w:t>Παναγιώταρος</w:t>
      </w:r>
      <w:proofErr w:type="spellEnd"/>
      <w:r w:rsidRPr="000731CA">
        <w:rPr>
          <w:rFonts w:eastAsia="Times New Roman" w:cs="Times New Roman"/>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38185A8B"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Άλλο δημοσίευμα καταγγέλλει το Κομμουνιστικό Κόμμ</w:t>
      </w:r>
      <w:r>
        <w:rPr>
          <w:rFonts w:eastAsia="Times New Roman" w:cs="Times New Roman"/>
          <w:szCs w:val="24"/>
        </w:rPr>
        <w:t xml:space="preserve">α της Ελλάδας για εκκαθαρίσεις και μισθούς μνημονίου στον </w:t>
      </w:r>
      <w:r>
        <w:rPr>
          <w:rFonts w:eastAsia="Times New Roman" w:cs="Times New Roman"/>
          <w:szCs w:val="24"/>
        </w:rPr>
        <w:t>«ΡΙΖΟΣΠΑΣΤΗ»</w:t>
      </w:r>
      <w:r>
        <w:rPr>
          <w:rFonts w:eastAsia="Times New Roman" w:cs="Times New Roman"/>
          <w:szCs w:val="24"/>
        </w:rPr>
        <w:t xml:space="preserve">. Λέει ο σύντροφος </w:t>
      </w:r>
      <w:proofErr w:type="spellStart"/>
      <w:r>
        <w:rPr>
          <w:rFonts w:eastAsia="Times New Roman" w:cs="Times New Roman"/>
          <w:szCs w:val="24"/>
        </w:rPr>
        <w:t>Ζηλάκος</w:t>
      </w:r>
      <w:proofErr w:type="spellEnd"/>
      <w:r>
        <w:rPr>
          <w:rFonts w:eastAsia="Times New Roman" w:cs="Times New Roman"/>
          <w:szCs w:val="24"/>
        </w:rPr>
        <w:t>, ο οποίος επί 25 συναπτά έτη ήταν στο Κομμουνιστικό Κόμμα Ελλάδας ως μέλος και ως εργαζόμενος, ότι «στόχος είναι να αντικατασταθεί η πλειοψηφία των δημοσιογράφ</w:t>
      </w:r>
      <w:r>
        <w:rPr>
          <w:rFonts w:eastAsia="Times New Roman" w:cs="Times New Roman"/>
          <w:szCs w:val="24"/>
        </w:rPr>
        <w:t xml:space="preserve">ων μελών ή μη του Κομμουνιστικού Κόμματος της Ελλάδας που είχε μισθό 1.400 ευρώ κατά μέσο όρο με νέους κάτω των 25 ετών, οι οποίοι θα αμείβονται με 426 ευρώ το μήνα.», </w:t>
      </w:r>
      <w:proofErr w:type="spellStart"/>
      <w:r>
        <w:rPr>
          <w:rFonts w:eastAsia="Times New Roman" w:cs="Times New Roman"/>
          <w:szCs w:val="24"/>
        </w:rPr>
        <w:t>όπερ</w:t>
      </w:r>
      <w:proofErr w:type="spellEnd"/>
      <w:r>
        <w:rPr>
          <w:rFonts w:eastAsia="Times New Roman" w:cs="Times New Roman"/>
          <w:szCs w:val="24"/>
        </w:rPr>
        <w:t xml:space="preserve"> και </w:t>
      </w:r>
      <w:proofErr w:type="spellStart"/>
      <w:r>
        <w:rPr>
          <w:rFonts w:eastAsia="Times New Roman" w:cs="Times New Roman"/>
          <w:szCs w:val="24"/>
        </w:rPr>
        <w:t>εγένετο</w:t>
      </w:r>
      <w:proofErr w:type="spellEnd"/>
      <w:r>
        <w:rPr>
          <w:rFonts w:eastAsia="Times New Roman" w:cs="Times New Roman"/>
          <w:szCs w:val="24"/>
        </w:rPr>
        <w:t xml:space="preserve">. </w:t>
      </w:r>
    </w:p>
    <w:p w14:paraId="38185A8C"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lastRenderedPageBreak/>
        <w:t xml:space="preserve">Ό,τι πιο </w:t>
      </w:r>
      <w:proofErr w:type="spellStart"/>
      <w:r>
        <w:rPr>
          <w:rFonts w:eastAsia="Times New Roman" w:cs="Times New Roman"/>
          <w:szCs w:val="24"/>
        </w:rPr>
        <w:t>μνημονιακό</w:t>
      </w:r>
      <w:proofErr w:type="spellEnd"/>
      <w:r>
        <w:rPr>
          <w:rFonts w:eastAsia="Times New Roman" w:cs="Times New Roman"/>
          <w:szCs w:val="24"/>
        </w:rPr>
        <w:t xml:space="preserve"> εφαρμόστηκε πρώτα και πριν απ’ όλους από το Κομμο</w:t>
      </w:r>
      <w:r>
        <w:rPr>
          <w:rFonts w:eastAsia="Times New Roman" w:cs="Times New Roman"/>
          <w:szCs w:val="24"/>
        </w:rPr>
        <w:t xml:space="preserve">υνιστικό Κόμμα Ελλάδας. Βάφτισαν τις απολύσεις «μειώσεις προσωπικού» και όλα όσα στηλιτεύει τώρα το Κομμουνιστικό Κόμμα Ελλάδας τα εφάρμοσε πρώτο. Υπάρχουν πολλά άλλα στοιχεία, τα οποία θα καταθέσω. </w:t>
      </w:r>
    </w:p>
    <w:p w14:paraId="38185A8D"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«Τα οικονομικά στοιχεία», καταγγέλλει ο σύντροφος «της ε</w:t>
      </w:r>
      <w:r>
        <w:rPr>
          <w:rFonts w:eastAsia="Times New Roman" w:cs="Times New Roman"/>
          <w:szCs w:val="24"/>
        </w:rPr>
        <w:t xml:space="preserve">φημερίδας δείχνουν ότι το πρόβλημα δεν είναι κυρίως οικονομικό, διότι ο </w:t>
      </w:r>
      <w:r>
        <w:rPr>
          <w:rFonts w:eastAsia="Times New Roman" w:cs="Times New Roman"/>
          <w:szCs w:val="24"/>
        </w:rPr>
        <w:t>«ΡΙΖΟΣΠΑΣΤΗΣ»</w:t>
      </w:r>
      <w:r>
        <w:rPr>
          <w:rFonts w:eastAsia="Times New Roman" w:cs="Times New Roman"/>
          <w:szCs w:val="24"/>
        </w:rPr>
        <w:t xml:space="preserve"> είχε τεράστια έσοδα από τις πωλήσεις του, πράγμα που δεν δικαιολογεί την παύση πληρωμών που έφτασε τους 7 μήνες.». Είναι και πολλά άλλα </w:t>
      </w:r>
      <w:r w:rsidRPr="008F0891">
        <w:rPr>
          <w:rFonts w:eastAsia="Times New Roman" w:cs="Times New Roman"/>
          <w:bCs/>
          <w:shd w:val="clear" w:color="auto" w:fill="FFFFFF"/>
        </w:rPr>
        <w:t>που</w:t>
      </w:r>
      <w:r>
        <w:rPr>
          <w:rFonts w:eastAsia="Times New Roman" w:cs="Times New Roman"/>
          <w:szCs w:val="24"/>
        </w:rPr>
        <w:t xml:space="preserve"> λέει, όπως </w:t>
      </w:r>
      <w:r w:rsidRPr="002B5B2E">
        <w:rPr>
          <w:rFonts w:eastAsia="Times New Roman"/>
          <w:bCs/>
          <w:shd w:val="clear" w:color="auto" w:fill="FFFFFF"/>
        </w:rPr>
        <w:t>ότι</w:t>
      </w:r>
      <w:r>
        <w:rPr>
          <w:rFonts w:eastAsia="Times New Roman" w:cs="Times New Roman"/>
          <w:szCs w:val="24"/>
        </w:rPr>
        <w:t xml:space="preserve"> «στον </w:t>
      </w:r>
      <w:r>
        <w:rPr>
          <w:rFonts w:eastAsia="Times New Roman" w:cs="Times New Roman"/>
          <w:szCs w:val="24"/>
        </w:rPr>
        <w:t>«ΡΙΖΟΣΠΑΣ</w:t>
      </w:r>
      <w:r>
        <w:rPr>
          <w:rFonts w:eastAsia="Times New Roman" w:cs="Times New Roman"/>
          <w:szCs w:val="24"/>
        </w:rPr>
        <w:t>ΤΗ»</w:t>
      </w:r>
      <w:r>
        <w:rPr>
          <w:rFonts w:eastAsia="Times New Roman" w:cs="Times New Roman"/>
          <w:szCs w:val="24"/>
        </w:rPr>
        <w:t xml:space="preserve"> το καλοκαίρι του 2010 έγιναν μειώσεις 15%-40% στους μισθούς όσων είναι μέλη του Κομμουνιστικού Κόμματος Ελλάδας με τον μανδύα της εθελοντική προσφοράς.». Το καταθέτω και αυτό για τα Πρακτικά.</w:t>
      </w:r>
    </w:p>
    <w:p w14:paraId="38185A8E" w14:textId="77777777" w:rsidR="00157B13" w:rsidRDefault="00A67906">
      <w:pPr>
        <w:spacing w:line="600" w:lineRule="auto"/>
        <w:ind w:firstLine="720"/>
        <w:jc w:val="both"/>
        <w:rPr>
          <w:rFonts w:eastAsia="Times New Roman" w:cs="Times New Roman"/>
        </w:rPr>
      </w:pPr>
      <w:r w:rsidRPr="000731CA">
        <w:rPr>
          <w:rFonts w:eastAsia="Times New Roman" w:cs="Times New Roman"/>
        </w:rPr>
        <w:t>(Στο σημείο αυτό ο Βουλευτής κ.</w:t>
      </w:r>
      <w:r>
        <w:rPr>
          <w:rFonts w:eastAsia="Times New Roman" w:cs="Times New Roman"/>
        </w:rPr>
        <w:t xml:space="preserve"> Ηλίας </w:t>
      </w:r>
      <w:proofErr w:type="spellStart"/>
      <w:r>
        <w:rPr>
          <w:rFonts w:eastAsia="Times New Roman" w:cs="Times New Roman"/>
        </w:rPr>
        <w:t>Παναγιώταρος</w:t>
      </w:r>
      <w:proofErr w:type="spellEnd"/>
      <w:r>
        <w:rPr>
          <w:rFonts w:eastAsia="Times New Roman" w:cs="Times New Roman"/>
        </w:rPr>
        <w:t xml:space="preserve"> καταθέτει</w:t>
      </w:r>
      <w:r>
        <w:rPr>
          <w:rFonts w:eastAsia="Times New Roman" w:cs="Times New Roman"/>
        </w:rPr>
        <w:t xml:space="preserve"> για τα Πρακτικά το προαναφερθέν έγγραφο</w:t>
      </w:r>
      <w:r w:rsidRPr="000731CA">
        <w:rPr>
          <w:rFonts w:eastAsia="Times New Roman" w:cs="Times New Roman"/>
        </w:rPr>
        <w:t xml:space="preserve">, </w:t>
      </w:r>
      <w:r w:rsidRPr="004008FB">
        <w:rPr>
          <w:rFonts w:eastAsia="Times New Roman" w:cs="Times New Roman"/>
          <w:bCs/>
          <w:shd w:val="clear" w:color="auto" w:fill="FFFFFF"/>
        </w:rPr>
        <w:t>το οποίο</w:t>
      </w:r>
      <w:r w:rsidRPr="000731CA">
        <w:rPr>
          <w:rFonts w:eastAsia="Times New Roman" w:cs="Times New Roman"/>
        </w:rPr>
        <w:t xml:space="preserve"> βρίσκ</w:t>
      </w:r>
      <w:r>
        <w:rPr>
          <w:rFonts w:eastAsia="Times New Roman" w:cs="Times New Roman"/>
        </w:rPr>
        <w:t xml:space="preserve">εται </w:t>
      </w:r>
      <w:r w:rsidRPr="000731CA">
        <w:rPr>
          <w:rFonts w:eastAsia="Times New Roman" w:cs="Times New Roman"/>
        </w:rPr>
        <w:t>στο αρχείο του Τμήματος Γραμματείας της Διεύθυνσης Στενογραφίας και Πρακτικών της Βουλής)</w:t>
      </w:r>
    </w:p>
    <w:p w14:paraId="38185A8F"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θα καταθέσω για τα Πρακτικά τις απολύσεις που έγιναν στην </w:t>
      </w:r>
      <w:r>
        <w:rPr>
          <w:rFonts w:eastAsia="Times New Roman" w:cs="Times New Roman"/>
          <w:szCs w:val="24"/>
        </w:rPr>
        <w:t>«ΤΥΠΟΕΚΔΟΤΙΚΗ»</w:t>
      </w:r>
      <w:r>
        <w:rPr>
          <w:rFonts w:eastAsia="Times New Roman" w:cs="Times New Roman"/>
          <w:szCs w:val="24"/>
        </w:rPr>
        <w:t xml:space="preserve"> και πάλι με μέτρα </w:t>
      </w:r>
      <w:proofErr w:type="spellStart"/>
      <w:r>
        <w:rPr>
          <w:rFonts w:eastAsia="Times New Roman" w:cs="Times New Roman"/>
          <w:szCs w:val="24"/>
        </w:rPr>
        <w:t>μνημον</w:t>
      </w:r>
      <w:r>
        <w:rPr>
          <w:rFonts w:eastAsia="Times New Roman" w:cs="Times New Roman"/>
          <w:szCs w:val="24"/>
        </w:rPr>
        <w:t>ιακού</w:t>
      </w:r>
      <w:proofErr w:type="spellEnd"/>
      <w:r>
        <w:rPr>
          <w:rFonts w:eastAsia="Times New Roman" w:cs="Times New Roman"/>
          <w:szCs w:val="24"/>
        </w:rPr>
        <w:t xml:space="preserve"> χαρακτήρα, αλλά και στοιχεία για το πώς μασουλούσε η </w:t>
      </w:r>
      <w:r>
        <w:rPr>
          <w:rFonts w:eastAsia="Times New Roman" w:cs="Times New Roman"/>
          <w:szCs w:val="24"/>
        </w:rPr>
        <w:t>«ΤΥΠΟΕΚΔΟΤΙΚΗ»</w:t>
      </w:r>
      <w:r>
        <w:rPr>
          <w:rFonts w:eastAsia="Times New Roman" w:cs="Times New Roman"/>
          <w:szCs w:val="24"/>
        </w:rPr>
        <w:t xml:space="preserve">, η οποία διαχωρίστηκε από τον </w:t>
      </w:r>
      <w:r>
        <w:rPr>
          <w:rFonts w:eastAsia="Times New Roman" w:cs="Times New Roman"/>
          <w:szCs w:val="24"/>
        </w:rPr>
        <w:t>«ΡΙΖΟΣΠΑΣΤΗ»</w:t>
      </w:r>
      <w:r>
        <w:rPr>
          <w:rFonts w:eastAsia="Times New Roman" w:cs="Times New Roman"/>
          <w:szCs w:val="24"/>
        </w:rPr>
        <w:t>, κρατικό χρήμα, υπό την μορφή επιδοτήσεων, χωρίς να προσλάβει ούτε μισό εργαζόμενο. Μιλάμε για τεράστια ποσά, τα οποία έγιναν στάχτη και μπ</w:t>
      </w:r>
      <w:r>
        <w:rPr>
          <w:rFonts w:eastAsia="Times New Roman" w:cs="Times New Roman"/>
          <w:szCs w:val="24"/>
        </w:rPr>
        <w:t>ούρμπερη και όχι μόνο. Το καταθέτω και αυτό για τα Πρακτικά.</w:t>
      </w:r>
    </w:p>
    <w:p w14:paraId="38185A90" w14:textId="77777777" w:rsidR="00157B13" w:rsidRDefault="00A67906">
      <w:pPr>
        <w:spacing w:line="600" w:lineRule="auto"/>
        <w:ind w:firstLine="720"/>
        <w:jc w:val="both"/>
        <w:rPr>
          <w:rFonts w:eastAsia="Times New Roman" w:cs="Times New Roman"/>
        </w:rPr>
      </w:pPr>
      <w:r>
        <w:rPr>
          <w:rFonts w:eastAsia="Times New Roman" w:cs="Times New Roman"/>
        </w:rPr>
        <w:t xml:space="preserve">(Στο σημείο αυτό ο Βουλευτής κ. Ηλίας </w:t>
      </w:r>
      <w:proofErr w:type="spellStart"/>
      <w:r>
        <w:rPr>
          <w:rFonts w:eastAsia="Times New Roman" w:cs="Times New Roman"/>
        </w:rPr>
        <w:t>Παναγιώταρος</w:t>
      </w:r>
      <w:proofErr w:type="spellEnd"/>
      <w:r>
        <w:rPr>
          <w:rFonts w:eastAsia="Times New Roman" w:cs="Times New Roman"/>
        </w:rPr>
        <w:t xml:space="preserve"> καταθέτει για τα Πρακτικά το προαναφερθέν έγγραφο, </w:t>
      </w:r>
      <w:r>
        <w:rPr>
          <w:rFonts w:eastAsia="Times New Roman" w:cs="Times New Roman"/>
          <w:bCs/>
          <w:shd w:val="clear" w:color="auto" w:fill="FFFFFF"/>
        </w:rPr>
        <w:t>το οποίο</w:t>
      </w:r>
      <w:r>
        <w:rPr>
          <w:rFonts w:eastAsia="Times New Roman" w:cs="Times New Roman"/>
        </w:rPr>
        <w:t xml:space="preserve"> βρίσκεται στο αρχείο του Τμήματος Γραμματείας της Διεύθυνσης Στενογραφίας και Πρακτι</w:t>
      </w:r>
      <w:r>
        <w:rPr>
          <w:rFonts w:eastAsia="Times New Roman" w:cs="Times New Roman"/>
        </w:rPr>
        <w:t>κών της Βουλής)</w:t>
      </w:r>
    </w:p>
    <w:p w14:paraId="38185A91"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 xml:space="preserve">Σας καταθέτουμε για τα Πρακτικά και την ανακοίνωση των απολυόμενων του </w:t>
      </w:r>
      <w:r>
        <w:rPr>
          <w:rFonts w:eastAsia="Times New Roman" w:cs="Times New Roman"/>
          <w:szCs w:val="24"/>
        </w:rPr>
        <w:t>«</w:t>
      </w:r>
      <w:r>
        <w:rPr>
          <w:rFonts w:eastAsia="Times New Roman" w:cs="Times New Roman"/>
          <w:szCs w:val="24"/>
        </w:rPr>
        <w:t xml:space="preserve">902 ΑΡΙΣΤΕΡΑ ΣΤΑ </w:t>
      </w:r>
      <w:r>
        <w:rPr>
          <w:rFonts w:eastAsia="Times New Roman" w:cs="Times New Roman"/>
          <w:szCs w:val="24"/>
          <w:lang w:val="en-US"/>
        </w:rPr>
        <w:t>FM</w:t>
      </w:r>
      <w:r>
        <w:rPr>
          <w:rFonts w:eastAsia="Times New Roman" w:cs="Times New Roman"/>
          <w:szCs w:val="24"/>
        </w:rPr>
        <w:t>»</w:t>
      </w:r>
      <w:r>
        <w:rPr>
          <w:rFonts w:eastAsia="Times New Roman" w:cs="Times New Roman"/>
          <w:szCs w:val="24"/>
        </w:rPr>
        <w:t xml:space="preserve">, στις 6 Σεπτεμβρίου 2011. Οι σύντροφοι κατήγγειλαν τους άλλους συντρόφους </w:t>
      </w:r>
      <w:r w:rsidRPr="002B5B2E">
        <w:rPr>
          <w:rFonts w:eastAsia="Times New Roman"/>
          <w:bCs/>
          <w:shd w:val="clear" w:color="auto" w:fill="FFFFFF"/>
        </w:rPr>
        <w:t>ότι</w:t>
      </w:r>
      <w:r>
        <w:rPr>
          <w:rFonts w:eastAsia="Times New Roman" w:cs="Times New Roman"/>
          <w:szCs w:val="24"/>
        </w:rPr>
        <w:t xml:space="preserve"> εφάρμοζαν </w:t>
      </w:r>
      <w:proofErr w:type="spellStart"/>
      <w:r>
        <w:rPr>
          <w:rFonts w:eastAsia="Times New Roman" w:cs="Times New Roman"/>
          <w:szCs w:val="24"/>
        </w:rPr>
        <w:t>μνημονιακά</w:t>
      </w:r>
      <w:proofErr w:type="spellEnd"/>
      <w:r>
        <w:rPr>
          <w:rFonts w:eastAsia="Times New Roman" w:cs="Times New Roman"/>
          <w:szCs w:val="24"/>
        </w:rPr>
        <w:t xml:space="preserve"> μέτρα και </w:t>
      </w:r>
      <w:r>
        <w:rPr>
          <w:rFonts w:eastAsia="Times New Roman" w:cs="Times New Roman"/>
          <w:szCs w:val="24"/>
        </w:rPr>
        <w:t xml:space="preserve">τους απέλυαν τον έναν μετά τον άλλον και τους άλλαζαν τις συμβάσεις εργασίας. </w:t>
      </w:r>
    </w:p>
    <w:p w14:paraId="38185A92" w14:textId="77777777" w:rsidR="00157B13" w:rsidRDefault="00A67906">
      <w:pPr>
        <w:spacing w:line="600" w:lineRule="auto"/>
        <w:ind w:firstLine="720"/>
        <w:jc w:val="both"/>
        <w:rPr>
          <w:rFonts w:eastAsia="Times New Roman" w:cs="Times New Roman"/>
        </w:rPr>
      </w:pPr>
      <w:r>
        <w:rPr>
          <w:rFonts w:eastAsia="Times New Roman" w:cs="Times New Roman"/>
        </w:rPr>
        <w:lastRenderedPageBreak/>
        <w:t xml:space="preserve">(Στο σημείο αυτό ο Βουλευτής κ. Ηλίας </w:t>
      </w:r>
      <w:proofErr w:type="spellStart"/>
      <w:r>
        <w:rPr>
          <w:rFonts w:eastAsia="Times New Roman" w:cs="Times New Roman"/>
        </w:rPr>
        <w:t>Παναγιώταρος</w:t>
      </w:r>
      <w:proofErr w:type="spellEnd"/>
      <w:r>
        <w:rPr>
          <w:rFonts w:eastAsia="Times New Roman" w:cs="Times New Roman"/>
        </w:rPr>
        <w:t xml:space="preserve"> καταθέτει για τα Πρακτικά το προαναφερθέν έγγραφο, </w:t>
      </w:r>
      <w:r>
        <w:rPr>
          <w:rFonts w:eastAsia="Times New Roman" w:cs="Times New Roman"/>
          <w:bCs/>
          <w:shd w:val="clear" w:color="auto" w:fill="FFFFFF"/>
        </w:rPr>
        <w:t>το οποίο</w:t>
      </w:r>
      <w:r>
        <w:rPr>
          <w:rFonts w:eastAsia="Times New Roman" w:cs="Times New Roman"/>
        </w:rPr>
        <w:t xml:space="preserve"> βρίσκεται στο αρχείο του Τμήματος Γραμματείας της Διεύθυνσης Στενο</w:t>
      </w:r>
      <w:r>
        <w:rPr>
          <w:rFonts w:eastAsia="Times New Roman" w:cs="Times New Roman"/>
        </w:rPr>
        <w:t>γραφίας και Πρακτικών της Βουλής)</w:t>
      </w:r>
    </w:p>
    <w:p w14:paraId="38185A93"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 xml:space="preserve">Έχω και ένα τελευταίο δημοσίευμα, </w:t>
      </w:r>
      <w:r w:rsidRPr="008F0891">
        <w:rPr>
          <w:rFonts w:eastAsia="Times New Roman" w:cs="Times New Roman"/>
          <w:bCs/>
          <w:shd w:val="clear" w:color="auto" w:fill="FFFFFF"/>
        </w:rPr>
        <w:t>που</w:t>
      </w:r>
      <w:r>
        <w:rPr>
          <w:rFonts w:eastAsia="Times New Roman" w:cs="Times New Roman"/>
          <w:szCs w:val="24"/>
        </w:rPr>
        <w:t xml:space="preserve"> καταθέτω και αυτό για τα Πρακτικά, </w:t>
      </w:r>
      <w:r w:rsidRPr="006D0B78">
        <w:rPr>
          <w:rFonts w:eastAsia="Times New Roman" w:cs="Times New Roman"/>
          <w:bCs/>
          <w:shd w:val="clear" w:color="auto" w:fill="FFFFFF"/>
        </w:rPr>
        <w:t>το οποίο</w:t>
      </w:r>
      <w:r>
        <w:rPr>
          <w:rFonts w:eastAsia="Times New Roman" w:cs="Times New Roman"/>
          <w:szCs w:val="24"/>
        </w:rPr>
        <w:t xml:space="preserve"> δείχνει το νέο κύμα απολύσεων στον Ριζοσπάστη. </w:t>
      </w:r>
    </w:p>
    <w:p w14:paraId="38185A94" w14:textId="77777777" w:rsidR="00157B13" w:rsidRDefault="00A67906">
      <w:pPr>
        <w:spacing w:line="600" w:lineRule="auto"/>
        <w:ind w:firstLine="720"/>
        <w:jc w:val="both"/>
        <w:rPr>
          <w:rFonts w:eastAsia="Times New Roman" w:cs="Times New Roman"/>
        </w:rPr>
      </w:pPr>
      <w:r>
        <w:rPr>
          <w:rFonts w:eastAsia="Times New Roman" w:cs="Times New Roman"/>
        </w:rPr>
        <w:t xml:space="preserve">(Στο σημείο αυτό ο Βουλευτής κ. Ηλίας </w:t>
      </w:r>
      <w:proofErr w:type="spellStart"/>
      <w:r>
        <w:rPr>
          <w:rFonts w:eastAsia="Times New Roman" w:cs="Times New Roman"/>
        </w:rPr>
        <w:t>Παναγιώταρος</w:t>
      </w:r>
      <w:proofErr w:type="spellEnd"/>
      <w:r>
        <w:rPr>
          <w:rFonts w:eastAsia="Times New Roman" w:cs="Times New Roman"/>
        </w:rPr>
        <w:t xml:space="preserve"> καταθέτει για τα Πρακτικά το προαναφερθέν</w:t>
      </w:r>
      <w:r>
        <w:rPr>
          <w:rFonts w:eastAsia="Times New Roman" w:cs="Times New Roman"/>
        </w:rPr>
        <w:t xml:space="preserve"> έγγραφο, </w:t>
      </w:r>
      <w:r>
        <w:rPr>
          <w:rFonts w:eastAsia="Times New Roman" w:cs="Times New Roman"/>
          <w:bCs/>
          <w:shd w:val="clear" w:color="auto" w:fill="FFFFFF"/>
        </w:rPr>
        <w:t>το οποίο</w:t>
      </w:r>
      <w:r>
        <w:rPr>
          <w:rFonts w:eastAsia="Times New Roman" w:cs="Times New Roman"/>
        </w:rPr>
        <w:t xml:space="preserve"> βρίσκεται στο αρχείο του Τμήματος Γραμματείας της Διεύθυνσης Στενογραφίας και Πρακτικών της Βουλής)</w:t>
      </w:r>
    </w:p>
    <w:p w14:paraId="38185A95" w14:textId="77777777" w:rsidR="00157B13" w:rsidRDefault="00A67906">
      <w:pPr>
        <w:spacing w:line="600" w:lineRule="auto"/>
        <w:ind w:firstLine="720"/>
        <w:jc w:val="both"/>
        <w:rPr>
          <w:rFonts w:eastAsia="Times New Roman" w:cs="Times New Roman"/>
          <w:szCs w:val="24"/>
        </w:rPr>
      </w:pPr>
      <w:proofErr w:type="spellStart"/>
      <w:r>
        <w:rPr>
          <w:rFonts w:eastAsia="Times New Roman" w:cs="Times New Roman"/>
          <w:szCs w:val="24"/>
        </w:rPr>
        <w:t>Ψευτοστηλιτεύετε</w:t>
      </w:r>
      <w:proofErr w:type="spellEnd"/>
      <w:r>
        <w:rPr>
          <w:rFonts w:eastAsia="Times New Roman" w:cs="Times New Roman"/>
          <w:szCs w:val="24"/>
        </w:rPr>
        <w:t>, αγαπητοί «σύντροφοι», τον ΣΕΒ και τους εφοπλιστές, τους βιομήχανους, τον ΣΕΤΕ και όλους αυτούς που πίνουν το αίμα του α</w:t>
      </w:r>
      <w:r>
        <w:rPr>
          <w:rFonts w:eastAsia="Times New Roman" w:cs="Times New Roman"/>
          <w:szCs w:val="24"/>
        </w:rPr>
        <w:t xml:space="preserve">πλού Έλληνα εργαζόμενου ή όπως αλλιώς θέλετε ονομάστε τους. Στην πραγματικότητα, όμως, χαριεντίζεστε κανονικότατα μαζί τους, όπου βρεθείτε και όπου σταθείτε. </w:t>
      </w:r>
    </w:p>
    <w:p w14:paraId="38185A96"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lastRenderedPageBreak/>
        <w:t>Καταθέτουμε για τα Πρακτικά φωτογραφία από την κοινωνική συναναστροφή που είχατε στις 29 Μάϊου στ</w:t>
      </w:r>
      <w:r>
        <w:rPr>
          <w:rFonts w:eastAsia="Times New Roman" w:cs="Times New Roman"/>
          <w:szCs w:val="24"/>
        </w:rPr>
        <w:t xml:space="preserve">ο Ίδρυμα </w:t>
      </w:r>
      <w:r>
        <w:rPr>
          <w:rFonts w:eastAsia="Times New Roman" w:cs="Times New Roman"/>
          <w:szCs w:val="24"/>
        </w:rPr>
        <w:t>«</w:t>
      </w:r>
      <w:r>
        <w:rPr>
          <w:rFonts w:eastAsia="Times New Roman" w:cs="Times New Roman"/>
          <w:szCs w:val="24"/>
        </w:rPr>
        <w:t>Σταύρος Νιάρχος</w:t>
      </w:r>
      <w:r>
        <w:rPr>
          <w:rFonts w:eastAsia="Times New Roman" w:cs="Times New Roman"/>
          <w:szCs w:val="24"/>
        </w:rPr>
        <w:t>»</w:t>
      </w:r>
      <w:r>
        <w:rPr>
          <w:rFonts w:eastAsia="Times New Roman" w:cs="Times New Roman"/>
          <w:szCs w:val="24"/>
        </w:rPr>
        <w:t xml:space="preserve">, μετά από πρόσκληση της κ. Βαρδινογιάννη, όπου ο Γενικός Γραμματέας του Κομμουνιστικού Κόμματος Ελλάδας, ο κ. </w:t>
      </w:r>
      <w:proofErr w:type="spellStart"/>
      <w:r>
        <w:rPr>
          <w:rFonts w:eastAsia="Times New Roman" w:cs="Times New Roman"/>
          <w:szCs w:val="24"/>
        </w:rPr>
        <w:t>Κουτσούμπας</w:t>
      </w:r>
      <w:proofErr w:type="spellEnd"/>
      <w:r>
        <w:rPr>
          <w:rFonts w:eastAsia="Times New Roman" w:cs="Times New Roman"/>
          <w:szCs w:val="24"/>
        </w:rPr>
        <w:t xml:space="preserve">, ήταν μαζί με όλους αυτούς τους οποίους βρίζει και παρακολουθούσαν κοινωνικού χαρακτήρα εκδηλώσεις. </w:t>
      </w:r>
    </w:p>
    <w:p w14:paraId="38185A97" w14:textId="77777777" w:rsidR="00157B13" w:rsidRDefault="00A67906">
      <w:pPr>
        <w:spacing w:line="600" w:lineRule="auto"/>
        <w:ind w:firstLine="720"/>
        <w:jc w:val="both"/>
        <w:rPr>
          <w:rFonts w:eastAsia="Times New Roman" w:cs="Times New Roman"/>
        </w:rPr>
      </w:pPr>
      <w:r>
        <w:rPr>
          <w:rFonts w:eastAsia="Times New Roman" w:cs="Times New Roman"/>
        </w:rPr>
        <w:t>(Στο σ</w:t>
      </w:r>
      <w:r>
        <w:rPr>
          <w:rFonts w:eastAsia="Times New Roman" w:cs="Times New Roman"/>
        </w:rPr>
        <w:t xml:space="preserve">ημείο αυτό ο Βουλευτής κ. Ηλίας </w:t>
      </w:r>
      <w:proofErr w:type="spellStart"/>
      <w:r>
        <w:rPr>
          <w:rFonts w:eastAsia="Times New Roman" w:cs="Times New Roman"/>
        </w:rPr>
        <w:t>Παναγιώταρος</w:t>
      </w:r>
      <w:proofErr w:type="spellEnd"/>
      <w:r>
        <w:rPr>
          <w:rFonts w:eastAsia="Times New Roman" w:cs="Times New Roman"/>
        </w:rPr>
        <w:t xml:space="preserve"> καταθέτει για τα Πρακτικά την προαναφερθείσα φωτογραφία, </w:t>
      </w:r>
      <w:r w:rsidRPr="000326F2">
        <w:rPr>
          <w:rFonts w:eastAsia="Times New Roman"/>
          <w:bCs/>
          <w:shd w:val="clear" w:color="auto" w:fill="FFFFFF"/>
        </w:rPr>
        <w:t>η οποία</w:t>
      </w:r>
      <w:r>
        <w:rPr>
          <w:rFonts w:eastAsia="Times New Roman" w:cs="Times New Roman"/>
          <w:bCs/>
          <w:shd w:val="clear" w:color="auto" w:fill="FFFFFF"/>
        </w:rPr>
        <w:t xml:space="preserve"> </w:t>
      </w:r>
      <w:r>
        <w:rPr>
          <w:rFonts w:eastAsia="Times New Roman" w:cs="Times New Roman"/>
        </w:rPr>
        <w:t>βρίσκεται στο αρχείο του Τμήματος Γραμματείας της Διεύθυνσης Στενογραφίας και Πρακτικών της Βουλής)</w:t>
      </w:r>
    </w:p>
    <w:p w14:paraId="38185A98"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Εν</w:t>
      </w:r>
      <w:r>
        <w:rPr>
          <w:rFonts w:eastAsia="Times New Roman" w:cs="Times New Roman"/>
          <w:szCs w:val="24"/>
        </w:rPr>
        <w:t xml:space="preserve"> </w:t>
      </w:r>
      <w:r>
        <w:rPr>
          <w:rFonts w:eastAsia="Times New Roman" w:cs="Times New Roman"/>
          <w:szCs w:val="24"/>
        </w:rPr>
        <w:t>τω</w:t>
      </w:r>
      <w:r>
        <w:rPr>
          <w:rFonts w:eastAsia="Times New Roman" w:cs="Times New Roman"/>
          <w:szCs w:val="24"/>
        </w:rPr>
        <w:t xml:space="preserve"> </w:t>
      </w:r>
      <w:r>
        <w:rPr>
          <w:rFonts w:eastAsia="Times New Roman" w:cs="Times New Roman"/>
          <w:szCs w:val="24"/>
        </w:rPr>
        <w:t>μεταξύ, μετά από δύο μέρες, πούλησε ατελ</w:t>
      </w:r>
      <w:r>
        <w:rPr>
          <w:rFonts w:eastAsia="Times New Roman" w:cs="Times New Roman"/>
          <w:szCs w:val="24"/>
        </w:rPr>
        <w:t xml:space="preserve">είωτο σανό στα στελέχη του Κομμουνιστικού Κόμματος, ότι πήγε να αποδώσει φόρο τιμής στον Καπετάν Γιώτη, υψώνοντας την αριστερή γροθιά και φυσικά με διαφορετικό ντύσιμο. Το καταθέτω και αυτό για τα Πρακτικά. </w:t>
      </w:r>
    </w:p>
    <w:p w14:paraId="38185A99" w14:textId="77777777" w:rsidR="00157B13" w:rsidRDefault="00A67906">
      <w:pPr>
        <w:spacing w:line="600" w:lineRule="auto"/>
        <w:ind w:firstLine="720"/>
        <w:jc w:val="both"/>
        <w:rPr>
          <w:rFonts w:eastAsia="Times New Roman" w:cs="Times New Roman"/>
        </w:rPr>
      </w:pPr>
      <w:r>
        <w:rPr>
          <w:rFonts w:eastAsia="Times New Roman" w:cs="Times New Roman"/>
        </w:rPr>
        <w:lastRenderedPageBreak/>
        <w:t xml:space="preserve">(Στο σημείο αυτό ο Βουλευτής κ. Ηλίας </w:t>
      </w:r>
      <w:proofErr w:type="spellStart"/>
      <w:r>
        <w:rPr>
          <w:rFonts w:eastAsia="Times New Roman" w:cs="Times New Roman"/>
        </w:rPr>
        <w:t>Παναγιώταρ</w:t>
      </w:r>
      <w:r>
        <w:rPr>
          <w:rFonts w:eastAsia="Times New Roman" w:cs="Times New Roman"/>
        </w:rPr>
        <w:t>ος</w:t>
      </w:r>
      <w:proofErr w:type="spellEnd"/>
      <w:r>
        <w:rPr>
          <w:rFonts w:eastAsia="Times New Roman" w:cs="Times New Roman"/>
        </w:rPr>
        <w:t xml:space="preserve"> καταθέτει για τα Πρακτικά την προαναφερθείσα φωτογραφία, </w:t>
      </w:r>
      <w:r w:rsidRPr="000326F2">
        <w:rPr>
          <w:rFonts w:eastAsia="Times New Roman"/>
          <w:bCs/>
          <w:shd w:val="clear" w:color="auto" w:fill="FFFFFF"/>
        </w:rPr>
        <w:t>η οποία</w:t>
      </w:r>
      <w:r>
        <w:rPr>
          <w:rFonts w:eastAsia="Times New Roman" w:cs="Times New Roman"/>
          <w:bCs/>
          <w:shd w:val="clear" w:color="auto" w:fill="FFFFFF"/>
        </w:rPr>
        <w:t xml:space="preserve"> </w:t>
      </w:r>
      <w:r>
        <w:rPr>
          <w:rFonts w:eastAsia="Times New Roman" w:cs="Times New Roman"/>
        </w:rPr>
        <w:t>βρίσκεται στο αρχείο του Τμήματος Γραμματείας της Διεύθυνσης Στενογραφίας και Πρακτικών της Βουλής)</w:t>
      </w:r>
    </w:p>
    <w:p w14:paraId="38185A9A" w14:textId="77777777" w:rsidR="00157B13" w:rsidRDefault="00A67906">
      <w:pPr>
        <w:tabs>
          <w:tab w:val="left" w:pos="2940"/>
        </w:tabs>
        <w:spacing w:line="600" w:lineRule="auto"/>
        <w:ind w:firstLine="720"/>
        <w:jc w:val="both"/>
        <w:rPr>
          <w:rFonts w:eastAsia="Times New Roman"/>
          <w:szCs w:val="24"/>
        </w:rPr>
      </w:pPr>
      <w:r>
        <w:rPr>
          <w:rFonts w:eastAsia="Times New Roman"/>
          <w:szCs w:val="24"/>
        </w:rPr>
        <w:t>Το μόνο που επιθυμείτε, σύντροφοι, είναι να διαλύετε ό,τι πήγαινε ή πηγαίνει καλά και δε</w:t>
      </w:r>
      <w:r>
        <w:rPr>
          <w:rFonts w:eastAsia="Times New Roman"/>
          <w:szCs w:val="24"/>
        </w:rPr>
        <w:t xml:space="preserve">ν θέλετε επί της ουσίας να προοδεύει επ’ </w:t>
      </w:r>
      <w:proofErr w:type="spellStart"/>
      <w:r>
        <w:rPr>
          <w:rFonts w:eastAsia="Times New Roman"/>
          <w:szCs w:val="24"/>
        </w:rPr>
        <w:t>ουδενί</w:t>
      </w:r>
      <w:proofErr w:type="spellEnd"/>
      <w:r>
        <w:rPr>
          <w:rFonts w:eastAsia="Times New Roman"/>
          <w:szCs w:val="24"/>
        </w:rPr>
        <w:t xml:space="preserve"> αυτή η κοινωνία.</w:t>
      </w:r>
    </w:p>
    <w:p w14:paraId="38185A9B" w14:textId="77777777" w:rsidR="00157B13" w:rsidRDefault="00A67906">
      <w:pPr>
        <w:tabs>
          <w:tab w:val="left" w:pos="2940"/>
        </w:tabs>
        <w:spacing w:line="600" w:lineRule="auto"/>
        <w:ind w:firstLine="720"/>
        <w:jc w:val="both"/>
        <w:rPr>
          <w:rFonts w:eastAsia="Times New Roman"/>
          <w:szCs w:val="24"/>
        </w:rPr>
      </w:pPr>
      <w:r>
        <w:rPr>
          <w:rFonts w:eastAsia="Times New Roman"/>
          <w:szCs w:val="24"/>
        </w:rPr>
        <w:t>Όλα όσα θετικά επικαλείστε για τα εργασιακά</w:t>
      </w:r>
      <w:r w:rsidRPr="00656080">
        <w:rPr>
          <w:rFonts w:eastAsia="Times New Roman"/>
          <w:szCs w:val="24"/>
        </w:rPr>
        <w:t>,</w:t>
      </w:r>
      <w:r>
        <w:rPr>
          <w:rFonts w:eastAsia="Times New Roman"/>
          <w:szCs w:val="24"/>
        </w:rPr>
        <w:t xml:space="preserve"> και εσείς και οι προηγούμενοι και οι επόμενοι</w:t>
      </w:r>
      <w:r w:rsidRPr="00656080">
        <w:rPr>
          <w:rFonts w:eastAsia="Times New Roman"/>
          <w:szCs w:val="24"/>
        </w:rPr>
        <w:t>,</w:t>
      </w:r>
      <w:r>
        <w:rPr>
          <w:rFonts w:eastAsia="Times New Roman"/>
          <w:szCs w:val="24"/>
        </w:rPr>
        <w:t xml:space="preserve"> έγιναν ως επί το </w:t>
      </w:r>
      <w:proofErr w:type="spellStart"/>
      <w:r>
        <w:rPr>
          <w:rFonts w:eastAsia="Times New Roman"/>
          <w:szCs w:val="24"/>
        </w:rPr>
        <w:t>πλείστον</w:t>
      </w:r>
      <w:proofErr w:type="spellEnd"/>
      <w:r>
        <w:rPr>
          <w:rFonts w:eastAsia="Times New Roman"/>
          <w:szCs w:val="24"/>
        </w:rPr>
        <w:t xml:space="preserve"> από το </w:t>
      </w:r>
      <w:r>
        <w:rPr>
          <w:rFonts w:eastAsia="Times New Roman"/>
          <w:szCs w:val="24"/>
        </w:rPr>
        <w:t>εθνικό καθεστώς</w:t>
      </w:r>
      <w:r>
        <w:rPr>
          <w:rFonts w:eastAsia="Times New Roman"/>
          <w:szCs w:val="24"/>
        </w:rPr>
        <w:t xml:space="preserve"> της 4</w:t>
      </w:r>
      <w:r w:rsidRPr="00811339">
        <w:rPr>
          <w:rFonts w:eastAsia="Times New Roman"/>
          <w:szCs w:val="24"/>
          <w:vertAlign w:val="superscript"/>
        </w:rPr>
        <w:t>ης</w:t>
      </w:r>
      <w:r>
        <w:rPr>
          <w:rFonts w:eastAsia="Times New Roman"/>
          <w:szCs w:val="24"/>
        </w:rPr>
        <w:t xml:space="preserve"> Αυγούστου από το 1936 μέχρι το 1940, και από τότε έγιναν απειροελάχιστα έως τίποτα απολύτως υπό την ηγεσία του εθνικού κυβερνήτη Ιωάννου Μεταξά. Έκτοτε επί της ουσίας δεν έχει γίνει τίποτα απολύτως.</w:t>
      </w:r>
    </w:p>
    <w:p w14:paraId="38185A9C" w14:textId="77777777" w:rsidR="00157B13" w:rsidRDefault="00A67906">
      <w:pPr>
        <w:tabs>
          <w:tab w:val="left" w:pos="2940"/>
        </w:tabs>
        <w:spacing w:line="600" w:lineRule="auto"/>
        <w:ind w:firstLine="720"/>
        <w:jc w:val="both"/>
        <w:rPr>
          <w:rFonts w:eastAsia="Times New Roman"/>
          <w:szCs w:val="24"/>
        </w:rPr>
      </w:pPr>
      <w:r>
        <w:rPr>
          <w:rFonts w:eastAsia="Times New Roman"/>
          <w:szCs w:val="24"/>
        </w:rPr>
        <w:t>Και όσοι ασχολούνται, όσοι έχουν ασχοληθεί, όσοι έχουν ε</w:t>
      </w:r>
      <w:r>
        <w:rPr>
          <w:rFonts w:eastAsia="Times New Roman"/>
          <w:szCs w:val="24"/>
        </w:rPr>
        <w:t xml:space="preserve">ργαστεί, όσοι έχουν κολλήσει ένσημα ξέρουν -και είναι δεδομένο- ότι η επιχείρηση έχει ανάγκη από τον </w:t>
      </w:r>
      <w:r>
        <w:rPr>
          <w:rFonts w:eastAsia="Times New Roman"/>
          <w:szCs w:val="24"/>
        </w:rPr>
        <w:lastRenderedPageBreak/>
        <w:t xml:space="preserve">εργαζόμενο και ο εργαζόμενος από την επιχείρηση. Αν δεν υπάρχει επιχείρηση, δεν θα υπάρχει και εργαζόμενος. </w:t>
      </w:r>
    </w:p>
    <w:p w14:paraId="38185A9D" w14:textId="77777777" w:rsidR="00157B13" w:rsidRDefault="00A67906">
      <w:pPr>
        <w:tabs>
          <w:tab w:val="left" w:pos="2940"/>
        </w:tabs>
        <w:spacing w:line="600" w:lineRule="auto"/>
        <w:ind w:firstLine="720"/>
        <w:jc w:val="both"/>
        <w:rPr>
          <w:rFonts w:eastAsia="Times New Roman"/>
          <w:szCs w:val="24"/>
        </w:rPr>
      </w:pPr>
      <w:r>
        <w:rPr>
          <w:rFonts w:eastAsia="Times New Roman"/>
          <w:szCs w:val="24"/>
        </w:rPr>
        <w:t>Υπάρχουν πολλά παραδείγματα επιχειρήσεων που «</w:t>
      </w:r>
      <w:r>
        <w:rPr>
          <w:rFonts w:eastAsia="Times New Roman"/>
          <w:szCs w:val="24"/>
        </w:rPr>
        <w:t xml:space="preserve">φυσάνε», που πηγαίνουν μπροστά ακόμα και εν καιρώ μνημονίων, γιατί πολύ απλά δεν εφάρμοσαν </w:t>
      </w:r>
      <w:proofErr w:type="spellStart"/>
      <w:r>
        <w:rPr>
          <w:rFonts w:eastAsia="Times New Roman"/>
          <w:szCs w:val="24"/>
        </w:rPr>
        <w:t>μνημονιακές</w:t>
      </w:r>
      <w:proofErr w:type="spellEnd"/>
      <w:r>
        <w:rPr>
          <w:rFonts w:eastAsia="Times New Roman"/>
          <w:szCs w:val="24"/>
        </w:rPr>
        <w:t xml:space="preserve"> πρακτικές στους εργαζομένους τους και παρουσιάζουν κέρδη και έχουν την έδρα τους στην Ελλάδα και μπορούμε να τα αναφέρουμε.</w:t>
      </w:r>
      <w:r w:rsidRPr="00B06C06">
        <w:rPr>
          <w:rFonts w:eastAsia="Times New Roman"/>
          <w:szCs w:val="24"/>
        </w:rPr>
        <w:t xml:space="preserve"> </w:t>
      </w:r>
      <w:r>
        <w:rPr>
          <w:rFonts w:eastAsia="Times New Roman"/>
          <w:szCs w:val="24"/>
        </w:rPr>
        <w:t>Μπορούμε να κάνουμε κάποιες α</w:t>
      </w:r>
      <w:r>
        <w:rPr>
          <w:rFonts w:eastAsia="Times New Roman"/>
          <w:szCs w:val="24"/>
        </w:rPr>
        <w:t xml:space="preserve">ναφορές. Τις έχουμε κάνει κατά το παρελθόν και αν χρειαστεί, θα τις κάνουμε ξανά. </w:t>
      </w:r>
    </w:p>
    <w:p w14:paraId="38185A9E" w14:textId="77777777" w:rsidR="00157B13" w:rsidRDefault="00A67906">
      <w:pPr>
        <w:tabs>
          <w:tab w:val="left" w:pos="2940"/>
        </w:tabs>
        <w:spacing w:line="600" w:lineRule="auto"/>
        <w:ind w:firstLine="720"/>
        <w:jc w:val="both"/>
        <w:rPr>
          <w:rFonts w:eastAsia="Times New Roman"/>
          <w:szCs w:val="24"/>
        </w:rPr>
      </w:pPr>
      <w:r w:rsidDel="00A610FF">
        <w:rPr>
          <w:rFonts w:eastAsia="Times New Roman"/>
          <w:szCs w:val="24"/>
        </w:rPr>
        <w:t xml:space="preserve"> </w:t>
      </w:r>
      <w:r>
        <w:rPr>
          <w:rFonts w:eastAsia="Times New Roman"/>
          <w:szCs w:val="24"/>
        </w:rPr>
        <w:t>(Στο σημείο αυτό κτυπάει το κουδούνι λήξεως του χρόνου ομιλίας του κυρίου Βουλευτή)</w:t>
      </w:r>
    </w:p>
    <w:p w14:paraId="38185A9F" w14:textId="77777777" w:rsidR="00157B13" w:rsidRDefault="00A67906">
      <w:pPr>
        <w:tabs>
          <w:tab w:val="left" w:pos="2940"/>
        </w:tabs>
        <w:spacing w:line="600" w:lineRule="auto"/>
        <w:ind w:firstLine="720"/>
        <w:jc w:val="both"/>
        <w:rPr>
          <w:rFonts w:eastAsia="Times New Roman"/>
          <w:szCs w:val="24"/>
        </w:rPr>
      </w:pPr>
      <w:r>
        <w:rPr>
          <w:rFonts w:eastAsia="Times New Roman"/>
          <w:szCs w:val="24"/>
        </w:rPr>
        <w:t>Θα ήθελα και εγώ την ανοχή σας, κύριε Πρόεδρε.</w:t>
      </w:r>
    </w:p>
    <w:p w14:paraId="38185AA0" w14:textId="77777777" w:rsidR="00157B13" w:rsidRDefault="00A67906">
      <w:pPr>
        <w:tabs>
          <w:tab w:val="left" w:pos="2940"/>
        </w:tabs>
        <w:spacing w:line="600" w:lineRule="auto"/>
        <w:ind w:firstLine="720"/>
        <w:jc w:val="both"/>
        <w:rPr>
          <w:rFonts w:eastAsia="Times New Roman"/>
          <w:szCs w:val="24"/>
        </w:rPr>
      </w:pPr>
      <w:r>
        <w:rPr>
          <w:rFonts w:eastAsia="Times New Roman"/>
          <w:szCs w:val="24"/>
        </w:rPr>
        <w:t xml:space="preserve">Αυτές οι επιχειρήσεις θα έπρεπε να είναι </w:t>
      </w:r>
      <w:r>
        <w:rPr>
          <w:rFonts w:eastAsia="Times New Roman"/>
          <w:szCs w:val="24"/>
        </w:rPr>
        <w:t xml:space="preserve">ο μπούσουλας για τα εργασιακά και το πώς προοδεύουν και οι ιδιοκτήτες και οι εφοπλιστές και οι βιομήχανοι, αλλά και οι </w:t>
      </w:r>
      <w:r>
        <w:rPr>
          <w:rFonts w:eastAsia="Times New Roman"/>
          <w:szCs w:val="24"/>
        </w:rPr>
        <w:lastRenderedPageBreak/>
        <w:t>εργαζόμενοι, οι οποίοι είναι υπερβολικά ευχαριστημένοι και από τη μισθοδοσία τους και από τα μπόνους και απ’ όλα όσα δεν έχουν οι άλλοι.</w:t>
      </w:r>
    </w:p>
    <w:p w14:paraId="38185AA1" w14:textId="77777777" w:rsidR="00157B13" w:rsidRDefault="00A67906">
      <w:pPr>
        <w:tabs>
          <w:tab w:val="left" w:pos="2940"/>
        </w:tabs>
        <w:spacing w:line="600" w:lineRule="auto"/>
        <w:ind w:firstLine="720"/>
        <w:jc w:val="both"/>
        <w:rPr>
          <w:rFonts w:eastAsia="Times New Roman"/>
          <w:szCs w:val="24"/>
        </w:rPr>
      </w:pPr>
      <w:r>
        <w:rPr>
          <w:rFonts w:eastAsia="Times New Roman"/>
          <w:szCs w:val="24"/>
        </w:rPr>
        <w:t xml:space="preserve">Στον αντίποδα βλέπουμε το θλιβερό γεγονός με όλα αυτά τα </w:t>
      </w:r>
      <w:proofErr w:type="spellStart"/>
      <w:r>
        <w:rPr>
          <w:rFonts w:eastAsia="Times New Roman"/>
          <w:szCs w:val="24"/>
        </w:rPr>
        <w:t>μνημονιακά</w:t>
      </w:r>
      <w:proofErr w:type="spellEnd"/>
      <w:r>
        <w:rPr>
          <w:rFonts w:eastAsia="Times New Roman"/>
          <w:szCs w:val="24"/>
        </w:rPr>
        <w:t xml:space="preserve"> μέτρα και την ελαστικότητα στην εργασία. Υπάρχουν νέες οι οποίες εργάζονται ως νοσηλεύτριες -θα πω ένα παράδειγμα- με 490 ευρώ περίπου για οκτώ και πλέον ώρες σ’ ένα πολύ δύσκολο επάγγελμα</w:t>
      </w:r>
      <w:r>
        <w:rPr>
          <w:rFonts w:eastAsia="Times New Roman"/>
          <w:szCs w:val="24"/>
        </w:rPr>
        <w:t xml:space="preserve"> και μετά από λίγο, φυσικά, θα αναρωτιούνται οι κλινικές, οι ιδιωτικές και οι άλλες, γιατί δεν θα βρίσκουν προσωπικό, καθώς όλο και περισσότεροι νέοι καταφεύγουν στο εξωτερικό. Η νοσηλεύτρια που εδώ παίρνει 490 ευρώ θα πάει στην Αγγλία ή σε άλλες χώρες της</w:t>
      </w:r>
      <w:r>
        <w:rPr>
          <w:rFonts w:eastAsia="Times New Roman"/>
          <w:szCs w:val="24"/>
        </w:rPr>
        <w:t xml:space="preserve"> Ευρώπης και αλλού και θα πάρει πρώτο μισθό 5.000 ευρώ με πολλά άλλα πλεονεκτήματα. Μετά θα ψάχνετε να δείτε γιατί δεν μπορείτε να βγείτε απ’ αυτόν τον φαύλο κύκλο καταστροφής της επιχειρηματικότητας και των εργασιακών σχέσεων.</w:t>
      </w:r>
    </w:p>
    <w:p w14:paraId="38185AA2" w14:textId="77777777" w:rsidR="00157B13" w:rsidRDefault="00A67906">
      <w:pPr>
        <w:tabs>
          <w:tab w:val="left" w:pos="2940"/>
        </w:tabs>
        <w:spacing w:line="600" w:lineRule="auto"/>
        <w:ind w:firstLine="720"/>
        <w:jc w:val="both"/>
        <w:rPr>
          <w:rFonts w:eastAsia="Times New Roman"/>
          <w:szCs w:val="24"/>
        </w:rPr>
      </w:pPr>
      <w:r>
        <w:rPr>
          <w:rFonts w:eastAsia="Times New Roman"/>
          <w:szCs w:val="24"/>
        </w:rPr>
        <w:lastRenderedPageBreak/>
        <w:t>Για να επανέλθει η ομαλοποίη</w:t>
      </w:r>
      <w:r>
        <w:rPr>
          <w:rFonts w:eastAsia="Times New Roman"/>
          <w:szCs w:val="24"/>
        </w:rPr>
        <w:t>ση στις εργασιακές σχέσεις δεν είναι οι νόμοι που ψηφίζονται. Ούτως ή άλλως έχετε ψηφίσει τα μνημόνια και τα μνημόνια καθορίζουν και όλα τα υπόλοιπα και δεν μπορείτε να ξεφύγετε ούτε χιλιοστό από αυτά.</w:t>
      </w:r>
    </w:p>
    <w:p w14:paraId="38185AA3" w14:textId="77777777" w:rsidR="00157B13" w:rsidRDefault="00A67906">
      <w:pPr>
        <w:tabs>
          <w:tab w:val="left" w:pos="2940"/>
        </w:tabs>
        <w:spacing w:line="600" w:lineRule="auto"/>
        <w:ind w:firstLine="720"/>
        <w:jc w:val="both"/>
        <w:rPr>
          <w:rFonts w:eastAsia="Times New Roman"/>
          <w:szCs w:val="24"/>
        </w:rPr>
      </w:pPr>
      <w:r>
        <w:rPr>
          <w:rFonts w:eastAsia="Times New Roman"/>
          <w:szCs w:val="24"/>
        </w:rPr>
        <w:t xml:space="preserve">Αν δεν καταγγείλετε τις </w:t>
      </w:r>
      <w:proofErr w:type="spellStart"/>
      <w:r>
        <w:rPr>
          <w:rFonts w:eastAsia="Times New Roman"/>
          <w:szCs w:val="24"/>
        </w:rPr>
        <w:t>μνημονιακές</w:t>
      </w:r>
      <w:proofErr w:type="spellEnd"/>
      <w:r>
        <w:rPr>
          <w:rFonts w:eastAsia="Times New Roman"/>
          <w:szCs w:val="24"/>
        </w:rPr>
        <w:t xml:space="preserve"> πρακτικές, τα μέτρ</w:t>
      </w:r>
      <w:r>
        <w:rPr>
          <w:rFonts w:eastAsia="Times New Roman"/>
          <w:szCs w:val="24"/>
        </w:rPr>
        <w:t xml:space="preserve">α που απορυθμίζουν την εργασία, δεν πρόκειται να κάνετε τίποτα απολύτως. Πρέπει να βάλετε πριν και πάνω απ’ όλα τον Έλληνα εργαζόμενο και όχι να τον εξισώνετε με τον οποιονδήποτε </w:t>
      </w:r>
      <w:proofErr w:type="spellStart"/>
      <w:r>
        <w:rPr>
          <w:rFonts w:eastAsia="Times New Roman"/>
          <w:szCs w:val="24"/>
        </w:rPr>
        <w:t>λαθροεισβολέα</w:t>
      </w:r>
      <w:proofErr w:type="spellEnd"/>
      <w:r>
        <w:rPr>
          <w:rFonts w:eastAsia="Times New Roman"/>
          <w:szCs w:val="24"/>
        </w:rPr>
        <w:t xml:space="preserve"> αλλοδαπό, ο οποίος έχει έρθει εδώ και απολαμβάνει και τυγχάνει </w:t>
      </w:r>
      <w:r>
        <w:rPr>
          <w:rFonts w:eastAsia="Times New Roman"/>
          <w:szCs w:val="24"/>
        </w:rPr>
        <w:t>πολλών προτερημάτων, ακόμα και περισσότερων από τον αντίστοιχο Έλληνα. Άρα, προστασία του Έλληνα εργαζόμενου και των ελληνικών επιχειρήσεων.</w:t>
      </w:r>
    </w:p>
    <w:p w14:paraId="38185AA4" w14:textId="77777777" w:rsidR="00157B13" w:rsidRDefault="00A67906">
      <w:pPr>
        <w:tabs>
          <w:tab w:val="left" w:pos="2940"/>
        </w:tabs>
        <w:spacing w:line="600" w:lineRule="auto"/>
        <w:ind w:firstLine="720"/>
        <w:jc w:val="both"/>
        <w:rPr>
          <w:rFonts w:eastAsia="Times New Roman"/>
          <w:szCs w:val="24"/>
        </w:rPr>
      </w:pPr>
      <w:r>
        <w:rPr>
          <w:rFonts w:eastAsia="Times New Roman"/>
          <w:szCs w:val="24"/>
        </w:rPr>
        <w:t xml:space="preserve">Πρέπει να βάλετε ίδιους κανόνες για όλους, γιατί βλέπετε ότι στο πλαίσιο της παγκοσμιοποίησης υπάρχουν πολυεθνικές </w:t>
      </w:r>
      <w:r>
        <w:rPr>
          <w:rFonts w:eastAsia="Times New Roman"/>
          <w:szCs w:val="24"/>
        </w:rPr>
        <w:t xml:space="preserve">οι οποίες μπορούν και εργάζονται με άλλους κανόνες σε αντίθεση με τους μικρομεσαίους, τους πραγματικούς στυλοβάτες μιας οικονομίας, αυτούς που απασχολούν έναν, δύο, τρεις εργαζόμενους. Και συνήθως αυτοί </w:t>
      </w:r>
      <w:r>
        <w:rPr>
          <w:rFonts w:eastAsia="Times New Roman"/>
          <w:szCs w:val="24"/>
        </w:rPr>
        <w:lastRenderedPageBreak/>
        <w:t xml:space="preserve">δεν τους απολύουν κιόλας, αλλά τους κρατάνε με νύχια </w:t>
      </w:r>
      <w:r>
        <w:rPr>
          <w:rFonts w:eastAsia="Times New Roman"/>
          <w:szCs w:val="24"/>
        </w:rPr>
        <w:t>και με δόντια, γιατί έχουν και μια πιο προσωπική σχέση.</w:t>
      </w:r>
    </w:p>
    <w:p w14:paraId="38185AA5" w14:textId="77777777" w:rsidR="00157B13" w:rsidRDefault="00A67906">
      <w:pPr>
        <w:tabs>
          <w:tab w:val="left" w:pos="2940"/>
        </w:tabs>
        <w:spacing w:line="600" w:lineRule="auto"/>
        <w:ind w:firstLine="720"/>
        <w:jc w:val="both"/>
        <w:rPr>
          <w:rFonts w:eastAsia="Times New Roman"/>
          <w:szCs w:val="24"/>
        </w:rPr>
      </w:pPr>
      <w:r>
        <w:rPr>
          <w:rFonts w:eastAsia="Times New Roman"/>
          <w:szCs w:val="24"/>
        </w:rPr>
        <w:t xml:space="preserve">Πρέπει να αλλάξετε αυτό το παράλογο φορολογικό και ασφαλιστικό </w:t>
      </w:r>
      <w:proofErr w:type="spellStart"/>
      <w:r>
        <w:rPr>
          <w:rFonts w:eastAsia="Times New Roman"/>
          <w:szCs w:val="24"/>
        </w:rPr>
        <w:t>φοροτσουνάμι</w:t>
      </w:r>
      <w:proofErr w:type="spellEnd"/>
      <w:r>
        <w:rPr>
          <w:rFonts w:eastAsia="Times New Roman"/>
          <w:szCs w:val="24"/>
        </w:rPr>
        <w:t xml:space="preserve"> εις βάρος των επιχειρήσεων, που στερεύει τα μετρητά, και αναγκάζονται πολλές φορές κάποιοι να εφαρμόσουν τις εργασιακές σχέσ</w:t>
      </w:r>
      <w:r>
        <w:rPr>
          <w:rFonts w:eastAsia="Times New Roman"/>
          <w:szCs w:val="24"/>
        </w:rPr>
        <w:t>εις της «</w:t>
      </w:r>
      <w:r>
        <w:rPr>
          <w:rFonts w:eastAsia="Times New Roman"/>
          <w:szCs w:val="24"/>
        </w:rPr>
        <w:t xml:space="preserve">πρώτη φορά </w:t>
      </w:r>
      <w:proofErr w:type="spellStart"/>
      <w:r>
        <w:rPr>
          <w:rFonts w:eastAsia="Times New Roman"/>
          <w:szCs w:val="24"/>
        </w:rPr>
        <w:t>αριστεράς</w:t>
      </w:r>
      <w:proofErr w:type="spellEnd"/>
      <w:r>
        <w:rPr>
          <w:rFonts w:eastAsia="Times New Roman"/>
          <w:szCs w:val="24"/>
        </w:rPr>
        <w:t xml:space="preserve">» με τις ελαστικές μορφές εργασίας και όλα αυτά τα </w:t>
      </w:r>
      <w:proofErr w:type="spellStart"/>
      <w:r>
        <w:rPr>
          <w:rFonts w:eastAsia="Times New Roman"/>
          <w:szCs w:val="24"/>
        </w:rPr>
        <w:t>αντιεργατικά</w:t>
      </w:r>
      <w:proofErr w:type="spellEnd"/>
      <w:r>
        <w:rPr>
          <w:rFonts w:eastAsia="Times New Roman"/>
          <w:szCs w:val="24"/>
        </w:rPr>
        <w:t xml:space="preserve">. </w:t>
      </w:r>
    </w:p>
    <w:p w14:paraId="38185AA6" w14:textId="77777777" w:rsidR="00157B13" w:rsidRDefault="00A67906">
      <w:pPr>
        <w:tabs>
          <w:tab w:val="left" w:pos="2940"/>
        </w:tabs>
        <w:spacing w:line="600" w:lineRule="auto"/>
        <w:ind w:firstLine="720"/>
        <w:jc w:val="both"/>
        <w:rPr>
          <w:rFonts w:eastAsia="Times New Roman"/>
          <w:szCs w:val="24"/>
        </w:rPr>
      </w:pPr>
      <w:r>
        <w:rPr>
          <w:rFonts w:eastAsia="Times New Roman"/>
          <w:szCs w:val="24"/>
        </w:rPr>
        <w:t>Αν δεν υπάρξει λύση του γραφειοκρατικού ζητήματος, δεν πρόκειται να υπάρξει κα</w:t>
      </w:r>
      <w:r>
        <w:rPr>
          <w:rFonts w:eastAsia="Times New Roman"/>
          <w:szCs w:val="24"/>
        </w:rPr>
        <w:t>μ</w:t>
      </w:r>
      <w:r>
        <w:rPr>
          <w:rFonts w:eastAsia="Times New Roman"/>
          <w:szCs w:val="24"/>
        </w:rPr>
        <w:t>μία λύση, όσες συλλογικές συμβάσεις και να κάνετε. Και τις καλύτερες συλλογικές συ</w:t>
      </w:r>
      <w:r>
        <w:rPr>
          <w:rFonts w:eastAsia="Times New Roman"/>
          <w:szCs w:val="24"/>
        </w:rPr>
        <w:t>μβάσεις να υπογράψετε, όταν δεν θα μπορεί ένας εργοδότης να πληρώσει, θα κλείσει ή θα καταφύγει στο εξωτερικό.</w:t>
      </w:r>
    </w:p>
    <w:p w14:paraId="38185AA7" w14:textId="77777777" w:rsidR="00157B13" w:rsidRDefault="00A67906">
      <w:pPr>
        <w:tabs>
          <w:tab w:val="left" w:pos="2940"/>
        </w:tabs>
        <w:spacing w:line="600" w:lineRule="auto"/>
        <w:ind w:firstLine="720"/>
        <w:jc w:val="both"/>
        <w:rPr>
          <w:rFonts w:eastAsia="Times New Roman"/>
          <w:szCs w:val="24"/>
        </w:rPr>
      </w:pPr>
      <w:r>
        <w:rPr>
          <w:rFonts w:eastAsia="Times New Roman"/>
          <w:szCs w:val="24"/>
        </w:rPr>
        <w:t>Όχι στους επαγγελματίες εργατοπατέρες, τύπου συνδικαλιστών της ΓΕΝΟΠ</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ΔΕΗ, οι οποίοι μασουλούσαν το χρήμα από τη ΔΕΗ τάχα μου, τάχα μου για το δ</w:t>
      </w:r>
      <w:r>
        <w:rPr>
          <w:rFonts w:eastAsia="Times New Roman"/>
          <w:szCs w:val="24"/>
        </w:rPr>
        <w:t>ίκαιο των εργαζόμενων, αλλά πήγαιναν διακοπές σε εξωτικούς προορισμούς.</w:t>
      </w:r>
    </w:p>
    <w:p w14:paraId="38185AA8" w14:textId="77777777" w:rsidR="00157B13" w:rsidRDefault="00A67906">
      <w:pPr>
        <w:tabs>
          <w:tab w:val="left" w:pos="2940"/>
        </w:tabs>
        <w:spacing w:line="600" w:lineRule="auto"/>
        <w:ind w:firstLine="720"/>
        <w:jc w:val="both"/>
        <w:rPr>
          <w:rFonts w:eastAsia="Times New Roman"/>
          <w:szCs w:val="24"/>
        </w:rPr>
      </w:pPr>
      <w:r>
        <w:rPr>
          <w:rFonts w:eastAsia="Times New Roman"/>
          <w:szCs w:val="24"/>
        </w:rPr>
        <w:lastRenderedPageBreak/>
        <w:t>Όχι σε υπουργούς, πρωθυπουργούς και στελέχη κυβερνήσεων ή διοικητών οι οποίοι δεν έχουν κολλήσει ούτε μισό ένσημο στη ζωή τους και δεν ξέρουν τα της εργασίας.</w:t>
      </w:r>
    </w:p>
    <w:p w14:paraId="38185AA9" w14:textId="77777777" w:rsidR="00157B13" w:rsidRDefault="00A67906">
      <w:pPr>
        <w:tabs>
          <w:tab w:val="left" w:pos="2940"/>
        </w:tabs>
        <w:spacing w:line="600" w:lineRule="auto"/>
        <w:ind w:firstLine="720"/>
        <w:jc w:val="both"/>
        <w:rPr>
          <w:rFonts w:eastAsia="Times New Roman"/>
          <w:szCs w:val="24"/>
        </w:rPr>
      </w:pPr>
      <w:r w:rsidRPr="00B06C06">
        <w:rPr>
          <w:rFonts w:eastAsia="Times New Roman"/>
          <w:b/>
          <w:szCs w:val="24"/>
        </w:rPr>
        <w:t>ΠΡΟΕΔΡΕΥΩΝ (Δημήτριος Καμ</w:t>
      </w:r>
      <w:r w:rsidRPr="00B06C06">
        <w:rPr>
          <w:rFonts w:eastAsia="Times New Roman"/>
          <w:b/>
          <w:szCs w:val="24"/>
        </w:rPr>
        <w:t>μένος):</w:t>
      </w:r>
      <w:r>
        <w:rPr>
          <w:rFonts w:eastAsia="Times New Roman"/>
          <w:szCs w:val="24"/>
        </w:rPr>
        <w:t xml:space="preserve"> Αγαπητέ συνάδελφε, είμαστε στα εννέα λεπτά. Παρακαλώ να κλείσουμε.</w:t>
      </w:r>
    </w:p>
    <w:p w14:paraId="38185AAA" w14:textId="77777777" w:rsidR="00157B13" w:rsidRDefault="00A67906">
      <w:pPr>
        <w:tabs>
          <w:tab w:val="left" w:pos="2940"/>
        </w:tabs>
        <w:spacing w:line="600" w:lineRule="auto"/>
        <w:ind w:firstLine="720"/>
        <w:jc w:val="both"/>
        <w:rPr>
          <w:rFonts w:eastAsia="Times New Roman"/>
          <w:szCs w:val="24"/>
        </w:rPr>
      </w:pPr>
      <w:r w:rsidRPr="00B06C06">
        <w:rPr>
          <w:rFonts w:eastAsia="Times New Roman"/>
          <w:b/>
          <w:szCs w:val="24"/>
        </w:rPr>
        <w:t>ΗΛΙΑΣ ΠΑΝΑΓΙΩΤΑΡΟΣ:</w:t>
      </w:r>
      <w:r>
        <w:rPr>
          <w:rFonts w:eastAsia="Times New Roman"/>
          <w:szCs w:val="24"/>
        </w:rPr>
        <w:t xml:space="preserve"> Τελειώνω σε μισό λεπτό, κύριε Πρόεδρε.</w:t>
      </w:r>
    </w:p>
    <w:p w14:paraId="38185AAB" w14:textId="77777777" w:rsidR="00157B13" w:rsidRDefault="00A67906">
      <w:pPr>
        <w:tabs>
          <w:tab w:val="left" w:pos="2940"/>
        </w:tabs>
        <w:spacing w:line="600" w:lineRule="auto"/>
        <w:ind w:firstLine="720"/>
        <w:jc w:val="both"/>
        <w:rPr>
          <w:rFonts w:eastAsia="Times New Roman"/>
          <w:szCs w:val="24"/>
        </w:rPr>
      </w:pPr>
      <w:r>
        <w:rPr>
          <w:rFonts w:eastAsia="Times New Roman"/>
          <w:szCs w:val="24"/>
        </w:rPr>
        <w:t>Για να γίνουν όλα αυτά χρειάζεται ένα πραγματικά εθνικό καθεστώς, το οποίο δεν είστε εσείς ούτε οι προηγούμενοι και, δυστυ</w:t>
      </w:r>
      <w:r>
        <w:rPr>
          <w:rFonts w:eastAsia="Times New Roman"/>
          <w:szCs w:val="24"/>
        </w:rPr>
        <w:t>χώς, δεν θα είναι ούτε οι επόμενοι.</w:t>
      </w:r>
    </w:p>
    <w:p w14:paraId="38185AAC" w14:textId="77777777" w:rsidR="00157B13" w:rsidRDefault="00A67906">
      <w:pPr>
        <w:tabs>
          <w:tab w:val="left" w:pos="2940"/>
        </w:tabs>
        <w:spacing w:line="600" w:lineRule="auto"/>
        <w:ind w:firstLine="720"/>
        <w:jc w:val="both"/>
        <w:rPr>
          <w:rFonts w:eastAsia="Times New Roman"/>
          <w:szCs w:val="24"/>
        </w:rPr>
      </w:pPr>
      <w:r>
        <w:rPr>
          <w:rFonts w:eastAsia="Times New Roman"/>
          <w:szCs w:val="24"/>
        </w:rPr>
        <w:t>Κλείνοντας…</w:t>
      </w:r>
    </w:p>
    <w:p w14:paraId="38185AAD" w14:textId="77777777" w:rsidR="00157B13" w:rsidRDefault="00A67906">
      <w:pPr>
        <w:tabs>
          <w:tab w:val="left" w:pos="2940"/>
        </w:tabs>
        <w:spacing w:line="600" w:lineRule="auto"/>
        <w:ind w:firstLine="720"/>
        <w:jc w:val="both"/>
        <w:rPr>
          <w:rFonts w:eastAsia="Times New Roman"/>
          <w:szCs w:val="24"/>
        </w:rPr>
      </w:pPr>
      <w:r>
        <w:rPr>
          <w:rFonts w:eastAsia="Times New Roman"/>
          <w:szCs w:val="24"/>
        </w:rPr>
        <w:t xml:space="preserve">Ευχαριστώ πολύ. </w:t>
      </w:r>
    </w:p>
    <w:p w14:paraId="38185AAE" w14:textId="77777777" w:rsidR="00157B13" w:rsidRDefault="00A67906">
      <w:pPr>
        <w:tabs>
          <w:tab w:val="left" w:pos="2940"/>
        </w:tabs>
        <w:spacing w:line="600" w:lineRule="auto"/>
        <w:ind w:firstLine="720"/>
        <w:jc w:val="center"/>
        <w:rPr>
          <w:rFonts w:eastAsia="Times New Roman"/>
          <w:szCs w:val="24"/>
        </w:rPr>
      </w:pPr>
      <w:r>
        <w:rPr>
          <w:rFonts w:eastAsia="Times New Roman"/>
          <w:szCs w:val="24"/>
        </w:rPr>
        <w:t>(Χειροκροτήματα από την πτέρυγα της Χρυσής Αυγής)</w:t>
      </w:r>
    </w:p>
    <w:p w14:paraId="38185AAF" w14:textId="77777777" w:rsidR="00157B13" w:rsidRDefault="00A67906">
      <w:pPr>
        <w:tabs>
          <w:tab w:val="left" w:pos="2738"/>
          <w:tab w:val="center" w:pos="4753"/>
          <w:tab w:val="left" w:pos="5723"/>
        </w:tabs>
        <w:spacing w:line="600" w:lineRule="auto"/>
        <w:ind w:firstLine="720"/>
        <w:jc w:val="both"/>
        <w:rPr>
          <w:rFonts w:eastAsia="Times New Roman" w:cs="Times New Roman"/>
          <w:szCs w:val="24"/>
        </w:rPr>
      </w:pPr>
      <w:r w:rsidRPr="000E49E4">
        <w:rPr>
          <w:rFonts w:eastAsia="Times New Roman" w:cs="Times New Roman"/>
          <w:b/>
          <w:szCs w:val="24"/>
        </w:rPr>
        <w:t xml:space="preserve">ΠΡΟΕΔΡΕΥΩΝ (Δημήτριος Καμμένος): </w:t>
      </w:r>
      <w:r>
        <w:rPr>
          <w:rFonts w:eastAsia="Times New Roman" w:cs="Times New Roman"/>
          <w:szCs w:val="24"/>
        </w:rPr>
        <w:t>Σας παρακαλώ, κύριε συνάδελφε, προσέξτε λίγο τις εκφράσεις σας!</w:t>
      </w:r>
    </w:p>
    <w:p w14:paraId="38185AB0" w14:textId="77777777" w:rsidR="00157B13" w:rsidRDefault="00A6790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Έχει ζητήσει ο Κοινοβουλευτικός Εκπρόσωπος </w:t>
      </w:r>
      <w:r>
        <w:rPr>
          <w:rFonts w:eastAsia="Times New Roman" w:cs="Times New Roman"/>
          <w:szCs w:val="24"/>
        </w:rPr>
        <w:t>της Δημοκρατικής Αριστεράς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τον λόγο για διαδικαστικό λόγο. </w:t>
      </w:r>
    </w:p>
    <w:p w14:paraId="38185AB1" w14:textId="77777777" w:rsidR="00157B13" w:rsidRDefault="00A6790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κύριε Λοβέρδο, έχετε τον λόγο. </w:t>
      </w:r>
    </w:p>
    <w:p w14:paraId="38185AB2" w14:textId="77777777" w:rsidR="00157B13" w:rsidRDefault="00A6790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Για είκοσι δευτερόλεπτα θα ήθελα τον λόγο, κύριε Πρόεδρε. </w:t>
      </w:r>
    </w:p>
    <w:p w14:paraId="38185AB3" w14:textId="77777777" w:rsidR="00157B13" w:rsidRDefault="00A6790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Θέλω να ξεκινήσω αυτό το σύντομο που θέλω να πω με τη φράση ότι π</w:t>
      </w:r>
      <w:r>
        <w:rPr>
          <w:rFonts w:eastAsia="Times New Roman" w:cs="Times New Roman"/>
          <w:szCs w:val="24"/>
        </w:rPr>
        <w:t>ροσωπικά ως καθηγητής του Δημοσίου Δικαίου έχω υπερασπιστεί όσο μπορούσα περισσότερο την έννοια του κράτους δικαίου και το αξίωμα για μια δημοκρατία, ότι η δημοκρατία δεν εκδικείται. Και ως Βουλευτής μαζί με τον κ. Κουβέλη σε ανύποπτους χρόνους έχουμε πάρε</w:t>
      </w:r>
      <w:r>
        <w:rPr>
          <w:rFonts w:eastAsia="Times New Roman" w:cs="Times New Roman"/>
          <w:szCs w:val="24"/>
        </w:rPr>
        <w:t xml:space="preserve">ι σχετικές πρωτοβουλίες για να πάρει αυτό σάρκα και οστά. Αυτό είναι θέση αρχής. </w:t>
      </w:r>
    </w:p>
    <w:p w14:paraId="38185AB4" w14:textId="77777777" w:rsidR="00157B13" w:rsidRDefault="00A6790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Ωστόσο, χθες το βράδυ έγινε μια βάρβαρη επίθεση στα γραφεία του Βουλευτή, του συναδέλφου μας, κ. Μιλτιάδη Βαρβιτσιώτη. Για περίπου ένα ή δύο λεπτά δεν </w:t>
      </w:r>
      <w:proofErr w:type="spellStart"/>
      <w:r>
        <w:rPr>
          <w:rFonts w:eastAsia="Times New Roman" w:cs="Times New Roman"/>
          <w:szCs w:val="24"/>
        </w:rPr>
        <w:t>συνέπεσε</w:t>
      </w:r>
      <w:proofErr w:type="spellEnd"/>
      <w:r>
        <w:rPr>
          <w:rFonts w:eastAsia="Times New Roman" w:cs="Times New Roman"/>
          <w:szCs w:val="24"/>
        </w:rPr>
        <w:t xml:space="preserve"> με τους εισβολ</w:t>
      </w:r>
      <w:r>
        <w:rPr>
          <w:rFonts w:eastAsia="Times New Roman" w:cs="Times New Roman"/>
          <w:szCs w:val="24"/>
        </w:rPr>
        <w:t xml:space="preserve">είς στον χώρο του γραφείου του. Μου είπε τώρα που τον πήρα για συμπαράσταση ότι δεν τον έχει πάρει ένας –ο κ. </w:t>
      </w:r>
      <w:proofErr w:type="spellStart"/>
      <w:r>
        <w:rPr>
          <w:rFonts w:eastAsia="Times New Roman" w:cs="Times New Roman"/>
          <w:szCs w:val="24"/>
        </w:rPr>
        <w:t>Τόσκας</w:t>
      </w:r>
      <w:proofErr w:type="spellEnd"/>
      <w:r>
        <w:rPr>
          <w:rFonts w:eastAsia="Times New Roman" w:cs="Times New Roman"/>
          <w:szCs w:val="24"/>
        </w:rPr>
        <w:t xml:space="preserve">, ας πούμε- ή κάποιος από την Πλειοψηφία για μια λέξη συμπαράστασης. </w:t>
      </w:r>
    </w:p>
    <w:p w14:paraId="38185AB5" w14:textId="77777777" w:rsidR="00157B13" w:rsidRDefault="00A6790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καλώ, κύριε Πρόεδρε, προεδρεύοντας τώρα, να μας καλέσετε από όλες τις πλευρές της Βουλής να καταδικάσουμε αυτή τη βάρβαρη πράξη. </w:t>
      </w:r>
    </w:p>
    <w:p w14:paraId="38185AB6" w14:textId="77777777" w:rsidR="00157B13" w:rsidRDefault="00A67906">
      <w:pPr>
        <w:tabs>
          <w:tab w:val="left" w:pos="2738"/>
          <w:tab w:val="center" w:pos="4753"/>
          <w:tab w:val="left" w:pos="5723"/>
        </w:tabs>
        <w:spacing w:line="600" w:lineRule="auto"/>
        <w:ind w:firstLine="720"/>
        <w:jc w:val="both"/>
        <w:rPr>
          <w:rFonts w:eastAsia="Times New Roman" w:cs="Times New Roman"/>
          <w:szCs w:val="24"/>
        </w:rPr>
      </w:pPr>
      <w:r w:rsidRPr="000E49E4">
        <w:rPr>
          <w:rFonts w:eastAsia="Times New Roman" w:cs="Times New Roman"/>
          <w:b/>
          <w:szCs w:val="24"/>
        </w:rPr>
        <w:t xml:space="preserve">ΠΡΟΕΔΡΕΥΩΝ (Δημήτριος Καμμένος): </w:t>
      </w:r>
      <w:r>
        <w:rPr>
          <w:rFonts w:eastAsia="Times New Roman" w:cs="Times New Roman"/>
          <w:szCs w:val="24"/>
        </w:rPr>
        <w:t xml:space="preserve">Ευχαριστώ πολύ. </w:t>
      </w:r>
    </w:p>
    <w:p w14:paraId="38185AB7" w14:textId="77777777" w:rsidR="00157B13" w:rsidRDefault="00A6790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Νομίζω ότι είναι αυτονόητο. Με τον κ. Βαρβιτσιώτη, επειδή ήμουν και το π</w:t>
      </w:r>
      <w:r>
        <w:rPr>
          <w:rFonts w:eastAsia="Times New Roman" w:cs="Times New Roman"/>
          <w:szCs w:val="24"/>
        </w:rPr>
        <w:t xml:space="preserve">ρωί σε δουλειά, θα μιλήσω σε λίγο μαζί του. Του το έχω υποσχεθεί, γιατί ήμασταν και προχθές το βράδυ μαζί σε μια εκδήλωση. </w:t>
      </w:r>
    </w:p>
    <w:p w14:paraId="38185AB8" w14:textId="77777777" w:rsidR="00157B13" w:rsidRDefault="00A6790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Νομίζω ότι καταδικάζουμε όλοι την επίθεση που δέχθηκε στο γραφείο του. Πιστεύω ότι όλα τα κόμματα θα πρέπει να το κάνουν και να το π</w:t>
      </w:r>
      <w:r>
        <w:rPr>
          <w:rFonts w:eastAsia="Times New Roman" w:cs="Times New Roman"/>
          <w:szCs w:val="24"/>
        </w:rPr>
        <w:t xml:space="preserve">ράξουν. Είναι μία πράξη </w:t>
      </w:r>
      <w:r>
        <w:rPr>
          <w:rFonts w:eastAsia="Times New Roman" w:cs="Times New Roman"/>
          <w:szCs w:val="24"/>
        </w:rPr>
        <w:lastRenderedPageBreak/>
        <w:t xml:space="preserve">κοινής λογικής και συμπαράστασης σε έναν συνάδελφο. Νομίζω ότι πρέπει να αποφύγουμε όλες αυτές τις εκδηλώσεις. Φαντάζομαι ότι δεν τυγχάνουν συμπαράστασης και υποστήριξης από κανέναν. </w:t>
      </w:r>
    </w:p>
    <w:p w14:paraId="38185AB9" w14:textId="77777777" w:rsidR="00157B13" w:rsidRDefault="00A6790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Έχετε δίκιο, κύριε Λοβέρδο. </w:t>
      </w:r>
    </w:p>
    <w:p w14:paraId="38185ABA" w14:textId="77777777" w:rsidR="00157B13" w:rsidRDefault="00A6790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Παρακαλώ να διαγραφ</w:t>
      </w:r>
      <w:r>
        <w:rPr>
          <w:rFonts w:eastAsia="Times New Roman" w:cs="Times New Roman"/>
          <w:szCs w:val="24"/>
        </w:rPr>
        <w:t xml:space="preserve">ούν από τα Πρακτικά οι ατυχείς εκφράσεις του κ. </w:t>
      </w:r>
      <w:proofErr w:type="spellStart"/>
      <w:r>
        <w:rPr>
          <w:rFonts w:eastAsia="Times New Roman" w:cs="Times New Roman"/>
          <w:szCs w:val="24"/>
        </w:rPr>
        <w:t>Παναγιώταρου</w:t>
      </w:r>
      <w:proofErr w:type="spellEnd"/>
      <w:r w:rsidRPr="008C0F62">
        <w:rPr>
          <w:rFonts w:eastAsia="Times New Roman" w:cs="Times New Roman"/>
          <w:szCs w:val="24"/>
        </w:rPr>
        <w:t xml:space="preserve"> </w:t>
      </w:r>
      <w:r>
        <w:rPr>
          <w:rFonts w:eastAsia="Times New Roman" w:cs="Times New Roman"/>
          <w:szCs w:val="24"/>
        </w:rPr>
        <w:t>από το «</w:t>
      </w:r>
      <w:proofErr w:type="spellStart"/>
      <w:r>
        <w:rPr>
          <w:rFonts w:eastAsia="Times New Roman" w:cs="Times New Roman"/>
          <w:szCs w:val="24"/>
        </w:rPr>
        <w:t>τσαουσεσκίζων</w:t>
      </w:r>
      <w:proofErr w:type="spellEnd"/>
      <w:r>
        <w:rPr>
          <w:rFonts w:eastAsia="Times New Roman" w:cs="Times New Roman"/>
          <w:szCs w:val="24"/>
        </w:rPr>
        <w:t>» μέχρι και το «κόκκινο φανάρι».</w:t>
      </w:r>
    </w:p>
    <w:p w14:paraId="38185ABB" w14:textId="77777777" w:rsidR="00157B13" w:rsidRDefault="00A6790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Παρακαλώ πολύ τον επόμενο ομιλητή, Κοινοβουλευτικό Εκπρόσωπο του Ποταμιού, τον κ. Λυκούδη, να έρθει στο Βήμα. </w:t>
      </w:r>
    </w:p>
    <w:p w14:paraId="38185ABC" w14:textId="77777777" w:rsidR="00157B13" w:rsidRDefault="00A6790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Ορίστε, κύριε συνάδελφε, έχετε</w:t>
      </w:r>
      <w:r>
        <w:rPr>
          <w:rFonts w:eastAsia="Times New Roman" w:cs="Times New Roman"/>
          <w:szCs w:val="24"/>
        </w:rPr>
        <w:t xml:space="preserve"> τον λόγο. </w:t>
      </w:r>
    </w:p>
    <w:p w14:paraId="38185ABD" w14:textId="77777777" w:rsidR="00157B13" w:rsidRDefault="00A6790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ΣΠΥΡΙΔΩΝ ΛΥΚΟΥΔΗΣ (Ζ΄ Αντιπρόεδρος της Βουλής): </w:t>
      </w:r>
      <w:r>
        <w:rPr>
          <w:rFonts w:eastAsia="Times New Roman" w:cs="Times New Roman"/>
          <w:szCs w:val="24"/>
        </w:rPr>
        <w:t xml:space="preserve">Είναι αμέριστη και η δική μου συμπαράσταση στον συνάδελφο κ. Βαρβιτσιώτη για την άνανδρη επίθεση που δέχθηκε. Νομίζω ότι είναι και από όλους μας απόλυτη η καταδίκη σε οποιαδήποτε μορφή βίας. </w:t>
      </w:r>
    </w:p>
    <w:p w14:paraId="38185ABE" w14:textId="77777777" w:rsidR="00157B13" w:rsidRDefault="00A6790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Κυρί</w:t>
      </w:r>
      <w:r>
        <w:rPr>
          <w:rFonts w:eastAsia="Times New Roman" w:cs="Times New Roman"/>
          <w:szCs w:val="24"/>
        </w:rPr>
        <w:t>ες και κύριοι συνάδελφοι, η επίκαιρη επερώτηση του Κομμουνιστικού Κόμματος της Ελλάδας που συζητάμε σήμερα, η αργοπορία της συζήτησης της οποίας ασφαλώς και τον Κανονισμό της Βουλής παραβιάζει και εμφανείς πολιτικές σκοπιμότητες υποθάλπει, μας δίνει τη δυν</w:t>
      </w:r>
      <w:r>
        <w:rPr>
          <w:rFonts w:eastAsia="Times New Roman" w:cs="Times New Roman"/>
          <w:szCs w:val="24"/>
        </w:rPr>
        <w:t>ατότητα να ανταλλάξουμε μεταξύ μας χρήσιμες απόψεις. Και λέω ότι υποθάλπει πολιτικές σκοπιμότητες, κατά τη γνώμη μου, γιατί για την Κυβέρνηση σε αυτή τη φάση –που νομίζω ότι κουρδίζει όλα της τα όργανα, για να παιανίσουν την καθαρή έξοδο από τα μνημόνια, ε</w:t>
      </w:r>
      <w:r>
        <w:rPr>
          <w:rFonts w:eastAsia="Times New Roman" w:cs="Times New Roman"/>
          <w:szCs w:val="24"/>
        </w:rPr>
        <w:t xml:space="preserve">ννοείται τον ερχόμενο Αύγουστο, καλώς εχόντων των πραγμάτων- τώρα είναι ίσως η κατάλληλη στιγμή για να </w:t>
      </w:r>
      <w:proofErr w:type="spellStart"/>
      <w:r>
        <w:rPr>
          <w:rFonts w:eastAsia="Times New Roman" w:cs="Times New Roman"/>
          <w:szCs w:val="24"/>
        </w:rPr>
        <w:t>διατυμπανισθούν</w:t>
      </w:r>
      <w:proofErr w:type="spellEnd"/>
      <w:r>
        <w:rPr>
          <w:rFonts w:eastAsia="Times New Roman" w:cs="Times New Roman"/>
          <w:szCs w:val="24"/>
        </w:rPr>
        <w:t xml:space="preserve"> η επάνοδος στις συλλογικές διαπραγματεύσεις και η αύξηση -ενδεχομένως- του κατώτατου μισθού. </w:t>
      </w:r>
    </w:p>
    <w:p w14:paraId="38185ABF" w14:textId="77777777" w:rsidR="00157B13" w:rsidRDefault="00A6790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Είναι, επίσης, όμως, επίκαιρη αυτή η συζήτη</w:t>
      </w:r>
      <w:r>
        <w:rPr>
          <w:rFonts w:eastAsia="Times New Roman" w:cs="Times New Roman"/>
          <w:szCs w:val="24"/>
        </w:rPr>
        <w:t xml:space="preserve">ση και εξαιρετικά χρήσιμη, γιατί δίνεται η ευκαιρία στο Σώμα να συζητήσει μια σειρά από θέματα, όπως παραδείγματος χάριν ζητήματα που αφορούν τους εργαζόμενους του ιδιωτικού τομέα. Και νομίζω ότι </w:t>
      </w:r>
      <w:r>
        <w:rPr>
          <w:rFonts w:eastAsia="Times New Roman" w:cs="Times New Roman"/>
          <w:szCs w:val="24"/>
        </w:rPr>
        <w:lastRenderedPageBreak/>
        <w:t>προφανώς το Κομμουνιστικό Κόμμα της Ελλάδος ενδιαφέρεται ιδι</w:t>
      </w:r>
      <w:r>
        <w:rPr>
          <w:rFonts w:eastAsia="Times New Roman" w:cs="Times New Roman"/>
          <w:szCs w:val="24"/>
        </w:rPr>
        <w:t xml:space="preserve">αίτερα για ένα τέτοιο ενδεχόμενο ως αποτέλεσμα των προτάσεών του. </w:t>
      </w:r>
    </w:p>
    <w:p w14:paraId="38185AC0" w14:textId="77777777" w:rsidR="00157B13" w:rsidRDefault="00A6790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Επί παραδείγματι, δεν μπορεί κανείς να αδιαφορεί για τις ελαστικές μορφές απασχόλησης, όπως η μερική απασχόληση, γιατί με τέτοιες μορφές εργασίας απασχολείται σήμερα το 30% των εργαζομένων.</w:t>
      </w:r>
      <w:r>
        <w:rPr>
          <w:rFonts w:eastAsia="Times New Roman" w:cs="Times New Roman"/>
          <w:szCs w:val="24"/>
        </w:rPr>
        <w:t xml:space="preserve"> Μιλάμε για εξακόσιες τριάντα χιλιάδες περίπου εργαζόμενους με μέσο μεικτό μισθό της τάξεως των 385 ευρώ, με καθαρό μισθό της τάξεως των 327 ευρώ, κάτω και από το επίδομα ανεργίας. </w:t>
      </w:r>
    </w:p>
    <w:p w14:paraId="38185AC1" w14:textId="77777777" w:rsidR="00157B13" w:rsidRDefault="00A6790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Τα πιο πρόσφατα στοιχεία τον Γενάρη του 2018 δείχνουν ότι το 53,25% των νέ</w:t>
      </w:r>
      <w:r>
        <w:rPr>
          <w:rFonts w:eastAsia="Times New Roman" w:cs="Times New Roman"/>
          <w:szCs w:val="24"/>
        </w:rPr>
        <w:t xml:space="preserve">ων προσλήψεων αφορούν σε θέσεις μερικής απασχόλησης. Είναι βιώσιμο ένα τέτοιο εργασιακό περιβάλλον; Εάν για τους εργαζόμενους αυτή η πηγή εισοδήματος είναι και η μοναδική, τότε πραγματικά μιλάμε για μια νέα κατηγορία, για μια νέα γενιά φτωχών εργαζομένων. </w:t>
      </w:r>
    </w:p>
    <w:p w14:paraId="38185AC2" w14:textId="77777777" w:rsidR="00157B13" w:rsidRDefault="00A6790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Και το φέρνω αυτό ως παράδειγμα, γιατί ναι μεν οι ευέλικτες μορφές εργασίας ενδέχεται να διευκολύνουν πολλές κατηγορίες ατόμων, ώστε να έχουν ένα κάποιο σχετικό εισόδημα, από την άλλη μεριά, όμως, επίσης, ξέρουμε, το καταλαβαίνουμε, το υποθέτουμε -αλλά δε</w:t>
      </w:r>
      <w:r>
        <w:rPr>
          <w:rFonts w:eastAsia="Times New Roman" w:cs="Times New Roman"/>
          <w:szCs w:val="24"/>
        </w:rPr>
        <w:t xml:space="preserve">ν είναι απλώς υπόθεση- ότι χρησιμοποιούνται κυρίως από μικρές και μικρομεσαίες οικογενειακές επιχειρήσεις –τι άλλο να κάνουν;- για λόγους κόστους. </w:t>
      </w:r>
    </w:p>
    <w:p w14:paraId="38185AC3" w14:textId="77777777" w:rsidR="00157B13" w:rsidRDefault="00A6790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είναι δυνατόν –προφανώς- η αγορά εργασίας να ρυθμίζεται ανάλογα με τις επι</w:t>
      </w:r>
      <w:r>
        <w:rPr>
          <w:rFonts w:eastAsia="Times New Roman" w:cs="Times New Roman"/>
          <w:szCs w:val="24"/>
        </w:rPr>
        <w:t xml:space="preserve">θυμίες μας. Έχει τους δικούς της κανόνες. </w:t>
      </w:r>
    </w:p>
    <w:p w14:paraId="38185AC4"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Εμείς εδώ, όμως, έχουμε χρέος να ενισχύουμε το θεσμικό πλαίσιο προστασίας των εργαζομένων, να φροντίζουμε με τις παρεμβάσεις και τις ρυθμίσεις να ενισχύουμε την επιχειρηματικότητα για τις επενδύσεις -όχι, βεβαίως,</w:t>
      </w:r>
      <w:r>
        <w:rPr>
          <w:rFonts w:eastAsia="Times New Roman" w:cs="Times New Roman"/>
          <w:szCs w:val="24"/>
        </w:rPr>
        <w:t xml:space="preserve"> τις παρασιτικές και αεριτζίδικες, αλλά αυτές που συμβάλλουν στην παραγωγή πλούτου- για να μεγαλώσουμε την πίτα και μετά να συζητούμε ποιο μέρος της, για ποιον σκοπό και σε ποιους πρέπει να μοιράσουμε με δίκαιους κανόνες.</w:t>
      </w:r>
    </w:p>
    <w:p w14:paraId="38185AC5"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lastRenderedPageBreak/>
        <w:t>Διαφορετικά, κάθε αναδιανεμητική π</w:t>
      </w:r>
      <w:r>
        <w:rPr>
          <w:rFonts w:eastAsia="Times New Roman" w:cs="Times New Roman"/>
          <w:szCs w:val="24"/>
        </w:rPr>
        <w:t>ολιτική που δεν βασίζεται στην αύξηση του πλούτου, απλώς είναι καταδικασμένη να εξισώνει διαρκώς προς τα κάτω, να αναδιανέμει και να συντηρεί τη φτώχεια και τη φτωχοποίηση, με αμφίβολο πολιτικό όφελος, μια και όλα αυτά έχουν ένα όριο, πέραν του οποίου οι α</w:t>
      </w:r>
      <w:r>
        <w:rPr>
          <w:rFonts w:eastAsia="Times New Roman" w:cs="Times New Roman"/>
          <w:szCs w:val="24"/>
        </w:rPr>
        <w:t>ντιδράσεις για την αφαίμαξη όσων παράγουν πλούτο μπορεί να είναι ανεξέλεγκτες.</w:t>
      </w:r>
    </w:p>
    <w:p w14:paraId="38185AC6"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Συναφώς, η αγορά εργασίας ρυθμίζει το επίπεδο των μισθών, το οποίο κανονικά οφείλει να συμβαδίζει με τις βελτιώσεις στην παραγωγικότητα και την ανταγωνιστικότητα της οικονομίας.</w:t>
      </w:r>
      <w:r>
        <w:rPr>
          <w:rFonts w:eastAsia="Times New Roman" w:cs="Times New Roman"/>
          <w:szCs w:val="24"/>
        </w:rPr>
        <w:t xml:space="preserve"> Πράγματι, οι μισθοί μειώθηκαν σε μεγάλο βαθμό από το 2009 μέχρι σήμερα. Το Ινστιτούτο Εργασίας της ΓΣΕΕ στην έκθεσή του του 2018 υπολογίζει ότι η πραγματική αξία των μισθών του ιδιωτικού τομέα υποχώρησε κατά 19,1% στην περίοδο 2010-2018, ενώ το 38% των ερ</w:t>
      </w:r>
      <w:r>
        <w:rPr>
          <w:rFonts w:eastAsia="Times New Roman" w:cs="Times New Roman"/>
          <w:szCs w:val="24"/>
        </w:rPr>
        <w:t>γαζόμενων έχει αποδοχές χαμηλότερες του κατώτατου μισθού, που βρίσκεται στο επίπεδο των 585 ευρώ, στα 684 ευρώ τον μήνα στη βάση των δεκατεσσάρων μισθών, ενώ για τους εργαζόμενους κάτω των 25 ετών το ποσό ανέρχεται στα 511 ευρώ.</w:t>
      </w:r>
    </w:p>
    <w:p w14:paraId="38185AC7"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w:t>
      </w:r>
      <w:r>
        <w:rPr>
          <w:rFonts w:eastAsia="Times New Roman" w:cs="Times New Roman"/>
          <w:szCs w:val="24"/>
        </w:rPr>
        <w:t>ι, επισημαίνω ότι αυτό που απουσιάζει συνήθως από τις συζητήσεις μας γύρω από τα εργασιακά θέματα είναι η μέριμνα για τους ανέργους. Νομίζω ότι είναι ένα σημαντικό λάθος, στο οποίο είχαν και στο παρελθόν υποπέσει και οι συνδικαλιστικές ηγεσίες, φροντίζοντα</w:t>
      </w:r>
      <w:r>
        <w:rPr>
          <w:rFonts w:eastAsia="Times New Roman" w:cs="Times New Roman"/>
          <w:szCs w:val="24"/>
        </w:rPr>
        <w:t>ς περισσότερο τα στενά συμφέροντα συντεχνιών ή γενικώς, των εργαζομένων παρά τα συμφέροντα των ανέργων. Δεν βρίσκονται κατ’ ανάγκη τα συμφέροντα αυτά σε αντίθεση, καθόσον οι σημερινοί εργαζόμενοι μπορεί να είναι αυριανοί άνεργοι.</w:t>
      </w:r>
    </w:p>
    <w:p w14:paraId="38185AC8"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Η Ελλάδα διατηρεί τα αρνητ</w:t>
      </w:r>
      <w:r>
        <w:rPr>
          <w:rFonts w:eastAsia="Times New Roman" w:cs="Times New Roman"/>
          <w:szCs w:val="24"/>
        </w:rPr>
        <w:t>ικά πρωτεία στην Ευρώπη, καταγράφοντας ανεργία μεγαλύτερη του 20%, ενώ εξακολουθεί να έχει τα υψηλότερα ποσοστά ανεργίας των νέων. Πρόκειται για μια τραγωδία που ωθεί τις πιο παραγωγικές ηλικίες και τα πιο μορφωμένα και καταρτισμένα άτομα να αναζητούν εργα</w:t>
      </w:r>
      <w:r>
        <w:rPr>
          <w:rFonts w:eastAsia="Times New Roman" w:cs="Times New Roman"/>
          <w:szCs w:val="24"/>
        </w:rPr>
        <w:t>σία κυρίως σε άλλες χώρες της Ευρώπης, στην Αμερική, ακόμα και στην Αυστραλία.</w:t>
      </w:r>
    </w:p>
    <w:p w14:paraId="38185AC9"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νομίζω ότι κανείς στην Αίθουσα αυτή δεν θα είχε αντίρρηση να ενισχυθεί η διαπραγματευτική θέση της εργασίας έναντι του κεφαλαίου, </w:t>
      </w:r>
      <w:r>
        <w:rPr>
          <w:rFonts w:eastAsia="Times New Roman" w:cs="Times New Roman"/>
          <w:szCs w:val="24"/>
        </w:rPr>
        <w:lastRenderedPageBreak/>
        <w:t xml:space="preserve">πράγμα στο οποίο </w:t>
      </w:r>
      <w:r>
        <w:rPr>
          <w:rFonts w:eastAsia="Times New Roman" w:cs="Times New Roman"/>
          <w:szCs w:val="24"/>
        </w:rPr>
        <w:t>μπορεί να συμβάλουν οι συλλογικές διαπραγματεύσεις, καθώς και η αύξηση του κατώτατου μισθού. Σύμφωνα με τα στοιχεία της Συνομοσπονδίας Ευρωπαϊκών Συνδικάτων, μόνο το 35% των εργαζομένων καλύπτεται από συλλογικές συμβάσεις. Δεν υπάρχει αμφιβολία ότι η μεγαλ</w:t>
      </w:r>
      <w:r>
        <w:rPr>
          <w:rFonts w:eastAsia="Times New Roman" w:cs="Times New Roman"/>
          <w:szCs w:val="24"/>
        </w:rPr>
        <w:t>ύτερη κάλυψη θα ωφελήσει τους εργαζόμενους και θα μειώσει τις αυθαιρεσίες στην αγορά εργασίας.</w:t>
      </w:r>
    </w:p>
    <w:p w14:paraId="38185ACA"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 xml:space="preserve">Από την άλλη μεριά, η διαδικασία καθορισμού του κατώτατου μισθού από την Κυβέρνηση αποτελεί πρακτική που ισχύει σε είκοσι από τις είκοσι επτά χώρες της Ευρώπης. </w:t>
      </w:r>
      <w:r>
        <w:rPr>
          <w:rFonts w:eastAsia="Times New Roman" w:cs="Times New Roman"/>
          <w:szCs w:val="24"/>
        </w:rPr>
        <w:t xml:space="preserve">Μπορεί και εδώ να γίνει με πράξη του Υπουργικού Συμβουλίου, εφόσον βεβαίως ληφθούν υπ’ </w:t>
      </w:r>
      <w:proofErr w:type="spellStart"/>
      <w:r>
        <w:rPr>
          <w:rFonts w:eastAsia="Times New Roman" w:cs="Times New Roman"/>
          <w:szCs w:val="24"/>
        </w:rPr>
        <w:t>όψιν</w:t>
      </w:r>
      <w:proofErr w:type="spellEnd"/>
      <w:r>
        <w:rPr>
          <w:rFonts w:eastAsia="Times New Roman" w:cs="Times New Roman"/>
          <w:szCs w:val="24"/>
        </w:rPr>
        <w:t xml:space="preserve"> τα πραγματικά δεδομένα της οικονομίας. Με την ίδια διαδικασία μειώθηκε το 2012, με την ίδια μπορεί να αυξηθεί, εφόσον προφανώς -ξαναλέω- ληφθούν υπ’ </w:t>
      </w:r>
      <w:proofErr w:type="spellStart"/>
      <w:r>
        <w:rPr>
          <w:rFonts w:eastAsia="Times New Roman" w:cs="Times New Roman"/>
          <w:szCs w:val="24"/>
        </w:rPr>
        <w:t>όψιν</w:t>
      </w:r>
      <w:proofErr w:type="spellEnd"/>
      <w:r>
        <w:rPr>
          <w:rFonts w:eastAsia="Times New Roman" w:cs="Times New Roman"/>
          <w:szCs w:val="24"/>
        </w:rPr>
        <w:t xml:space="preserve"> μια σειρά </w:t>
      </w:r>
      <w:r>
        <w:rPr>
          <w:rFonts w:eastAsia="Times New Roman" w:cs="Times New Roman"/>
          <w:szCs w:val="24"/>
        </w:rPr>
        <w:t>από κρίσιμους παράγοντες για την ελληνική οικονομία.</w:t>
      </w:r>
    </w:p>
    <w:p w14:paraId="38185ACB"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Αντιπροέδρου)</w:t>
      </w:r>
    </w:p>
    <w:p w14:paraId="38185ACC"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το μισθολογικό κόστος ασφαλώς και αποτελεί σημαντικό μέρος του γενικού κόστους, αλλά </w:t>
      </w:r>
      <w:r>
        <w:rPr>
          <w:rFonts w:eastAsia="Times New Roman" w:cs="Times New Roman"/>
          <w:szCs w:val="24"/>
        </w:rPr>
        <w:t>δεν είναι το μοναδικό. Δεν μπορεί να αποτελεί το αιώνιο θύμα του κόστους λειτουργίας μιας επιχείρησης, όταν για το μη μισθολογικό κόστος δεν γίνεται καμμία παρέμβαση.</w:t>
      </w:r>
    </w:p>
    <w:p w14:paraId="38185ACD"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Επομένως, αν δεν γίνουν οι σωστές παρεμβάσεις στο μη μισθολογικό κόστος και αν δεν δοθούν</w:t>
      </w:r>
      <w:r>
        <w:rPr>
          <w:rFonts w:eastAsia="Times New Roman" w:cs="Times New Roman"/>
          <w:szCs w:val="24"/>
        </w:rPr>
        <w:t xml:space="preserve"> κίνητρα απασχόλησης στις μικρές και μικρομεσαίες επιχειρήσεις, αυτές για να μειώσουν το κόστος, πάντα θα καταφεύγουν στη συμπίεση των μισθών είτε σε άλλες μορφές πληρωμών για να αποφύγουν την υπέρογκη φορολόγηση, ώστε να μη καταρρεύσουν. Επαναλαμβάνω: Θα </w:t>
      </w:r>
      <w:r>
        <w:rPr>
          <w:rFonts w:eastAsia="Times New Roman" w:cs="Times New Roman"/>
          <w:szCs w:val="24"/>
        </w:rPr>
        <w:t>καταφεύγουν και σε άλλες μορφές πληρωμών.</w:t>
      </w:r>
    </w:p>
    <w:p w14:paraId="38185ACE"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Ως προς το τελευταίο, είναι χαρακτηριστικό το γεγονός ότι περίπου διακόσιες χιλιάδες εργαζόμενοι λαμβάνουν σήμερα το 20% με 25% των αποδοχών τους σε κουπόνια, διότι οι διατακτικές σίτισης δεν φορολογούνται, δημιουρ</w:t>
      </w:r>
      <w:r>
        <w:rPr>
          <w:rFonts w:eastAsia="Times New Roman" w:cs="Times New Roman"/>
          <w:szCs w:val="24"/>
        </w:rPr>
        <w:t>γώντας όμως έτσι διάφορα κυκλώματα συναλλαγών και το φαινόμενο εξαπλώνεται.</w:t>
      </w:r>
    </w:p>
    <w:p w14:paraId="38185ACF"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lastRenderedPageBreak/>
        <w:t xml:space="preserve">Δεν έχω χρόνο, αλλά θα άξιζε να σταθούμε και στο χάσμα που παρατηρείται στα εργασιακά δικαιώματα μεταξύ των εργαζομένων του ιδιωτικού και δημοσίου τομέα, απλώς ως παράδειγμα της </w:t>
      </w:r>
      <w:r>
        <w:rPr>
          <w:rFonts w:eastAsia="Times New Roman" w:cs="Times New Roman"/>
          <w:szCs w:val="24"/>
        </w:rPr>
        <w:t>κατάστασης που επικρατεί. Αναφέρομαι παραδειγματικά στα δικαιώματα των εγκύων και των νέων γονιών, με αποτέλεσμα την ύπαρξη πολλών ταχυτήτων στην προστασία της μητρότητας. Οι διαφορές του νομοθετικού πλαισίου είναι μεγάλες.</w:t>
      </w:r>
    </w:p>
    <w:p w14:paraId="38185AD0"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κανένα από τα ανωτέρω μέτρα, ούτε οι συλλογικές διαπραγματεύσεις ούτε η αύξηση του κατώτατου μισθού δεν πρόκειται να δημιουργήσουν σταθερές -μακάρι να υπάρξουν- συνθήκες ενίσχυσης της διαπραγματευτικής θέσης των εργαζομένων,</w:t>
      </w:r>
      <w:r w:rsidRPr="00781886">
        <w:rPr>
          <w:rFonts w:eastAsia="Times New Roman" w:cs="Times New Roman"/>
          <w:szCs w:val="24"/>
        </w:rPr>
        <w:t xml:space="preserve"> </w:t>
      </w:r>
      <w:r>
        <w:rPr>
          <w:rFonts w:eastAsia="Times New Roman" w:cs="Times New Roman"/>
          <w:szCs w:val="24"/>
        </w:rPr>
        <w:t>διότι κλειδί είναι η απασχόληση</w:t>
      </w:r>
      <w:r>
        <w:rPr>
          <w:rFonts w:eastAsia="Times New Roman" w:cs="Times New Roman"/>
          <w:szCs w:val="24"/>
        </w:rPr>
        <w:t>. Επομένως, για να απορροφήσουμε την ανεργία, χρειάζεται να δημιουργούμε εκατό χιλιάδες θέσεις εργασίας κάθε χρόνο για τα επόμενα πέντε με επτά χρόνια. Με άλλα λόγια, χρειάζονται πολιτικές αύξησης της οικονομίας, σταθερής βιώσιμης και διατηρήσιμης ανάπτυξη</w:t>
      </w:r>
      <w:r>
        <w:rPr>
          <w:rFonts w:eastAsia="Times New Roman" w:cs="Times New Roman"/>
          <w:szCs w:val="24"/>
        </w:rPr>
        <w:t>ς. Και, βεβαίως, ανάπτυξη χωρίς επενδύσεις είναι φυσικά αδιανόητη και αδύνατη.</w:t>
      </w:r>
    </w:p>
    <w:p w14:paraId="38185AD1"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επενδυτική πολιτική σήμερα στην Ελλάδα δεν υπάρχει.</w:t>
      </w:r>
    </w:p>
    <w:p w14:paraId="38185AD2"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Ευχαριστώ.</w:t>
      </w:r>
    </w:p>
    <w:p w14:paraId="38185AD3" w14:textId="77777777" w:rsidR="00157B13" w:rsidRDefault="00A67906">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38185AD4" w14:textId="77777777" w:rsidR="00157B13" w:rsidRDefault="00A67906">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sidRPr="004508C5">
        <w:rPr>
          <w:rFonts w:eastAsia="Times New Roman" w:cs="Times New Roman"/>
          <w:b/>
          <w:szCs w:val="24"/>
        </w:rPr>
        <w:t>:</w:t>
      </w:r>
      <w:r>
        <w:rPr>
          <w:rFonts w:eastAsia="Times New Roman" w:cs="Times New Roman"/>
          <w:szCs w:val="24"/>
        </w:rPr>
        <w:t xml:space="preserve"> Ευχαριστούμε πολύ τον κύριο Αντιπρ</w:t>
      </w:r>
      <w:r>
        <w:rPr>
          <w:rFonts w:eastAsia="Times New Roman" w:cs="Times New Roman"/>
          <w:szCs w:val="24"/>
        </w:rPr>
        <w:t>όεδρο.</w:t>
      </w:r>
    </w:p>
    <w:p w14:paraId="38185AD5"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w:t>
      </w:r>
      <w:r>
        <w:rPr>
          <w:rFonts w:eastAsia="Times New Roman" w:cs="Times New Roman"/>
          <w:szCs w:val="24"/>
        </w:rPr>
        <w:t>ου και τον τρόπο οργάνωσης και λειτουργίας της Βουλής, τριάντα οκτώ μαθήτριες και μαθητές και πέντε συνοδοί εκπαιδευτικοί από το 1</w:t>
      </w:r>
      <w:r w:rsidRPr="004508C5">
        <w:rPr>
          <w:rFonts w:eastAsia="Times New Roman" w:cs="Times New Roman"/>
          <w:szCs w:val="24"/>
          <w:vertAlign w:val="superscript"/>
        </w:rPr>
        <w:t>ο</w:t>
      </w:r>
      <w:r>
        <w:rPr>
          <w:rFonts w:eastAsia="Times New Roman" w:cs="Times New Roman"/>
          <w:szCs w:val="24"/>
        </w:rPr>
        <w:t xml:space="preserve"> Δημοτικό Σχολείο Καρύστου Ευβοίας.</w:t>
      </w:r>
    </w:p>
    <w:p w14:paraId="38185AD6"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Η Βουλή σάς καλωσορίζει, παιδιά.</w:t>
      </w:r>
    </w:p>
    <w:p w14:paraId="38185AD7" w14:textId="77777777" w:rsidR="00157B13" w:rsidRDefault="00A67906">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38185AD8"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Κυρίες</w:t>
      </w:r>
      <w:r>
        <w:rPr>
          <w:rFonts w:eastAsia="Times New Roman" w:cs="Times New Roman"/>
          <w:szCs w:val="24"/>
        </w:rPr>
        <w:t xml:space="preserve"> και κύριοι συνάδελφοι, με την απουσία των Κοινοβουλευτικών Εκπροσώπων των Ανεξαρτήτων Ελλήνων κ. </w:t>
      </w:r>
      <w:proofErr w:type="spellStart"/>
      <w:r>
        <w:rPr>
          <w:rFonts w:eastAsia="Times New Roman" w:cs="Times New Roman"/>
          <w:szCs w:val="24"/>
        </w:rPr>
        <w:t>Παπαχριστόπουλου</w:t>
      </w:r>
      <w:proofErr w:type="spellEnd"/>
      <w:r>
        <w:rPr>
          <w:rFonts w:eastAsia="Times New Roman" w:cs="Times New Roman"/>
          <w:szCs w:val="24"/>
        </w:rPr>
        <w:t xml:space="preserve"> και κ. Γεωργιάδη από την Ένωση Κεντρώων θα προχωρήσουμε στη δευτερολογία του επερωτώντος Βουλευτή από το Κομμουνιστικό Κόμμα Ελλάδ</w:t>
      </w:r>
      <w:r>
        <w:rPr>
          <w:rFonts w:eastAsia="Times New Roman" w:cs="Times New Roman"/>
          <w:szCs w:val="24"/>
        </w:rPr>
        <w:t>α</w:t>
      </w:r>
      <w:r>
        <w:rPr>
          <w:rFonts w:eastAsia="Times New Roman" w:cs="Times New Roman"/>
          <w:szCs w:val="24"/>
        </w:rPr>
        <w:t>ς κ. Χρήστ</w:t>
      </w:r>
      <w:r>
        <w:rPr>
          <w:rFonts w:eastAsia="Times New Roman" w:cs="Times New Roman"/>
          <w:szCs w:val="24"/>
        </w:rPr>
        <w:t xml:space="preserve">ου </w:t>
      </w:r>
      <w:proofErr w:type="spellStart"/>
      <w:r>
        <w:rPr>
          <w:rFonts w:eastAsia="Times New Roman" w:cs="Times New Roman"/>
          <w:szCs w:val="24"/>
        </w:rPr>
        <w:t>Κατσώτη</w:t>
      </w:r>
      <w:proofErr w:type="spellEnd"/>
      <w:r>
        <w:rPr>
          <w:rFonts w:eastAsia="Times New Roman" w:cs="Times New Roman"/>
          <w:szCs w:val="24"/>
        </w:rPr>
        <w:t>.</w:t>
      </w:r>
    </w:p>
    <w:p w14:paraId="38185AD9"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Κατσώτη</w:t>
      </w:r>
      <w:proofErr w:type="spellEnd"/>
      <w:r>
        <w:rPr>
          <w:rFonts w:eastAsia="Times New Roman" w:cs="Times New Roman"/>
          <w:szCs w:val="24"/>
        </w:rPr>
        <w:t>, έχετε τον λόγο.</w:t>
      </w:r>
    </w:p>
    <w:p w14:paraId="38185ADA" w14:textId="77777777" w:rsidR="00157B13" w:rsidRDefault="00A67906">
      <w:pPr>
        <w:spacing w:line="600" w:lineRule="auto"/>
        <w:ind w:firstLine="720"/>
        <w:jc w:val="both"/>
        <w:rPr>
          <w:rFonts w:eastAsia="Times New Roman" w:cs="Times New Roman"/>
          <w:szCs w:val="24"/>
        </w:rPr>
      </w:pPr>
      <w:r>
        <w:rPr>
          <w:rFonts w:eastAsia="Times New Roman" w:cs="Times New Roman"/>
          <w:b/>
          <w:szCs w:val="24"/>
        </w:rPr>
        <w:t>ΧΡΗΣΤΟΣ ΚΑΤΣΩΤΗΣ</w:t>
      </w:r>
      <w:r w:rsidRPr="004508C5">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 κύριε Πρόεδρε.</w:t>
      </w:r>
    </w:p>
    <w:p w14:paraId="38185ADB"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 xml:space="preserve">Κάποιοι </w:t>
      </w:r>
      <w:proofErr w:type="spellStart"/>
      <w:r>
        <w:rPr>
          <w:rFonts w:eastAsia="Times New Roman" w:cs="Times New Roman"/>
          <w:szCs w:val="24"/>
        </w:rPr>
        <w:t>Χρυσαυγίτες</w:t>
      </w:r>
      <w:proofErr w:type="spellEnd"/>
      <w:r>
        <w:rPr>
          <w:rFonts w:eastAsia="Times New Roman" w:cs="Times New Roman"/>
          <w:szCs w:val="24"/>
        </w:rPr>
        <w:t xml:space="preserve"> στο </w:t>
      </w:r>
      <w:r>
        <w:rPr>
          <w:rFonts w:eastAsia="Times New Roman" w:cs="Times New Roman"/>
          <w:szCs w:val="24"/>
        </w:rPr>
        <w:t>λ</w:t>
      </w:r>
      <w:r>
        <w:rPr>
          <w:rFonts w:eastAsia="Times New Roman" w:cs="Times New Roman"/>
          <w:szCs w:val="24"/>
        </w:rPr>
        <w:t>ιμάνι του Πειραιά που πρόσφεραν μέχρι τώρα τις υπηρεσίες τους ως απεργοσπάστες, αυτή τη φορά δεν τα κατάφεραν γιατί οι εργαζόμενοι δεν τ</w:t>
      </w:r>
      <w:r>
        <w:rPr>
          <w:rFonts w:eastAsia="Times New Roman" w:cs="Times New Roman"/>
          <w:szCs w:val="24"/>
        </w:rPr>
        <w:t>ο επέτρεψαν. Δεν επέτρεψαν στα τσιράκια των εργοδοτών, στους δουλέμπορους, στους μαχαιροβγάλτες, να εμποδίσουν τον αγώνα τους. Αυτά τα λέω σε σχέση μ’ αυτά</w:t>
      </w:r>
      <w:r>
        <w:rPr>
          <w:rFonts w:eastAsia="Times New Roman" w:cs="Times New Roman"/>
          <w:szCs w:val="24"/>
        </w:rPr>
        <w:t>,</w:t>
      </w:r>
      <w:r>
        <w:rPr>
          <w:rFonts w:eastAsia="Times New Roman" w:cs="Times New Roman"/>
          <w:szCs w:val="24"/>
        </w:rPr>
        <w:t xml:space="preserve"> που είπε εδώ η εγκληματική οργάνωση των </w:t>
      </w:r>
      <w:proofErr w:type="spellStart"/>
      <w:r>
        <w:rPr>
          <w:rFonts w:eastAsia="Times New Roman" w:cs="Times New Roman"/>
          <w:szCs w:val="24"/>
        </w:rPr>
        <w:t>Χρυσαυγιτών</w:t>
      </w:r>
      <w:proofErr w:type="spellEnd"/>
      <w:r>
        <w:rPr>
          <w:rFonts w:eastAsia="Times New Roman" w:cs="Times New Roman"/>
          <w:szCs w:val="24"/>
        </w:rPr>
        <w:t>.</w:t>
      </w:r>
    </w:p>
    <w:p w14:paraId="38185ADC"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lastRenderedPageBreak/>
        <w:t>Κυρία Υπουργέ, είπατε πολλά για να πείσετε ότι</w:t>
      </w:r>
      <w:r>
        <w:rPr>
          <w:rFonts w:eastAsia="Times New Roman" w:cs="Times New Roman"/>
          <w:szCs w:val="24"/>
        </w:rPr>
        <w:t xml:space="preserve"> η μη αποδοχή της πρότασης νόμου των πεντακοσίων δεκατριών οργανώσεων των εργαζομένων που κατέθεσε στο ΚΚΕ είναι για το καλό τους. Μόνο αυτό δεν είπατε. Είναι τέτοια η στροφή σας που κρίνατε αντισυνταγματικά όσα δικαιώματα είχαν κατακτήσει οι εργαζόμενοι κ</w:t>
      </w:r>
      <w:r>
        <w:rPr>
          <w:rFonts w:eastAsia="Times New Roman" w:cs="Times New Roman"/>
          <w:szCs w:val="24"/>
        </w:rPr>
        <w:t xml:space="preserve">αι τα καταργήσατε με το επιχείρημα της κρίσης εσείς και όλοι οι προηγούμενοι. </w:t>
      </w:r>
    </w:p>
    <w:p w14:paraId="38185ADD"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Τα ερωτήματα που θέσατε στο τέλος της ομιλίας σας, κυρία Υπουργέ, να τα πείτε κάπου αλλού. Το ΚΚΕ είναι αδιάλειπτα και με ανείπωτες θυσίες στο διάβα της ιστορίας του με την εργα</w:t>
      </w:r>
      <w:r>
        <w:rPr>
          <w:rFonts w:eastAsia="Times New Roman" w:cs="Times New Roman"/>
          <w:szCs w:val="24"/>
        </w:rPr>
        <w:t xml:space="preserve">τική τάξη και τα δικαιώματά τους. Εσείς είστε με το κεφάλαιο, τα κέρδη του και την ανάπτυξή τους. </w:t>
      </w:r>
    </w:p>
    <w:p w14:paraId="38185ADE"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Είπατε ότι η ανατροπή των εργασιακών σχέσεων άρχισε πριν τα μνημόνια και αυτό ήταν απόφαση των προηγούμενων κυβερνήσεων. Αυτό είναι η μισή αλήθεια, γιατί όλα</w:t>
      </w:r>
      <w:r>
        <w:rPr>
          <w:rFonts w:eastAsia="Times New Roman" w:cs="Times New Roman"/>
          <w:szCs w:val="24"/>
        </w:rPr>
        <w:t xml:space="preserve"> αυτά τα μέτρα ήταν αποφάσεις της Ευρωπαϊκής Ένωσης, η οποία ήταν και παραμένει κορώνα για τον ΣΥΡΙΖΑ και όταν, για παράδειγμα, ξηλώνονταν οι συλλογικές </w:t>
      </w:r>
      <w:r>
        <w:rPr>
          <w:rFonts w:eastAsia="Times New Roman" w:cs="Times New Roman"/>
          <w:szCs w:val="24"/>
        </w:rPr>
        <w:lastRenderedPageBreak/>
        <w:t xml:space="preserve">συμβάσεις εργασίας, ο Ευρωβουλευτής του Συνασπισμού τότε κ. </w:t>
      </w:r>
      <w:proofErr w:type="spellStart"/>
      <w:r>
        <w:rPr>
          <w:rFonts w:eastAsia="Times New Roman" w:cs="Times New Roman"/>
          <w:szCs w:val="24"/>
        </w:rPr>
        <w:t>Παπαδημούλης</w:t>
      </w:r>
      <w:proofErr w:type="spellEnd"/>
      <w:r>
        <w:rPr>
          <w:rFonts w:eastAsia="Times New Roman" w:cs="Times New Roman"/>
          <w:szCs w:val="24"/>
        </w:rPr>
        <w:t xml:space="preserve"> ψήφιζε «</w:t>
      </w:r>
      <w:r>
        <w:rPr>
          <w:rFonts w:eastAsia="Times New Roman" w:cs="Times New Roman"/>
          <w:szCs w:val="24"/>
        </w:rPr>
        <w:t>λευκό</w:t>
      </w:r>
      <w:r>
        <w:rPr>
          <w:rFonts w:eastAsia="Times New Roman" w:cs="Times New Roman"/>
          <w:szCs w:val="24"/>
        </w:rPr>
        <w:t xml:space="preserve">»! </w:t>
      </w:r>
    </w:p>
    <w:p w14:paraId="38185ADF"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Σήμερα, εσείς</w:t>
      </w:r>
      <w:r>
        <w:rPr>
          <w:rFonts w:eastAsia="Times New Roman" w:cs="Times New Roman"/>
          <w:szCs w:val="24"/>
        </w:rPr>
        <w:t>, βέβαια, προωθείτε αυτό το ξήλωμα των συλλογικών συμβάσεων εργασίας. Γι’ αυτό λέμε, κύριοι, ότι αυτήν την περίοδο αποτελείτε την πιο χρήσιμη πολιτική δύναμη για την αστική τάξη και την ικανοποίηση των αναγκών της. Ούτε αυτή περίμενε ότι θα είστε τόσο ικαν</w:t>
      </w:r>
      <w:r>
        <w:rPr>
          <w:rFonts w:eastAsia="Times New Roman" w:cs="Times New Roman"/>
          <w:szCs w:val="24"/>
        </w:rPr>
        <w:t>οί και πρόθυμοι να υλοποιήσετε κάθε επιθυμία τους. Η στήριξη, οι έπαινοι από τους συλλογικούς φορείς των επιχειρηματικών ομίλων επιβεβαιώνουν την πολιτική σας, η οποία είναι παραπάνω από χρήσιμη, γιατί θωρακίζει παραπέρα την κερδοφορία τους και την κυριαρχ</w:t>
      </w:r>
      <w:r>
        <w:rPr>
          <w:rFonts w:eastAsia="Times New Roman" w:cs="Times New Roman"/>
          <w:szCs w:val="24"/>
        </w:rPr>
        <w:t xml:space="preserve">ία τους. </w:t>
      </w:r>
    </w:p>
    <w:p w14:paraId="38185AE0"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Η συμβολή σας στη μεγαλύτερη εκμετάλλευση των εργαζομένων είναι μεγάλη. Η τοποθέτησή σας έχει σκοπιμότητα να δημιουργήσει σύγχυση, όπως είπαμε, αλλά και να προβάλει ότι είστε το μικρότερο κακό. Όμως, επειδή αυτό λέτε εσείς συνήθως, εγώ λέω ότι το</w:t>
      </w:r>
      <w:r>
        <w:rPr>
          <w:rFonts w:eastAsia="Times New Roman" w:cs="Times New Roman"/>
          <w:szCs w:val="24"/>
        </w:rPr>
        <w:t xml:space="preserve"> </w:t>
      </w:r>
      <w:proofErr w:type="spellStart"/>
      <w:r>
        <w:rPr>
          <w:rFonts w:eastAsia="Times New Roman" w:cs="Times New Roman"/>
          <w:szCs w:val="24"/>
        </w:rPr>
        <w:t>βέλτιστον</w:t>
      </w:r>
      <w:proofErr w:type="spellEnd"/>
      <w:r>
        <w:rPr>
          <w:rFonts w:eastAsia="Times New Roman" w:cs="Times New Roman"/>
          <w:szCs w:val="24"/>
        </w:rPr>
        <w:t xml:space="preserve"> του «μη χείρον» είναι πάντα το χείρον. Εσείς, εδώ, μέσα από το </w:t>
      </w:r>
      <w:r>
        <w:rPr>
          <w:rFonts w:eastAsia="Times New Roman" w:cs="Times New Roman"/>
          <w:szCs w:val="24"/>
        </w:rPr>
        <w:lastRenderedPageBreak/>
        <w:t>νομοθετικό πλαίσιο που έχετε κάνει, προωθείτε τη χειροτέρευση της θέσης των εργαζομένων σε όλους τους κλάδους.</w:t>
      </w:r>
    </w:p>
    <w:p w14:paraId="38185AE1" w14:textId="77777777" w:rsidR="00157B13" w:rsidRDefault="00A67906">
      <w:pPr>
        <w:tabs>
          <w:tab w:val="left" w:pos="3873"/>
        </w:tabs>
        <w:spacing w:line="600" w:lineRule="auto"/>
        <w:ind w:firstLine="720"/>
        <w:jc w:val="both"/>
        <w:rPr>
          <w:rFonts w:eastAsia="Times New Roman" w:cs="Times New Roman"/>
          <w:szCs w:val="24"/>
        </w:rPr>
      </w:pPr>
      <w:r>
        <w:rPr>
          <w:rFonts w:eastAsia="Times New Roman" w:cs="Times New Roman"/>
          <w:szCs w:val="24"/>
        </w:rPr>
        <w:t>Τα πράγματα είναι καθαρά. Είπατε ότι δεν θα επαναφέρετε τον κατώτερο μι</w:t>
      </w:r>
      <w:r>
        <w:rPr>
          <w:rFonts w:eastAsia="Times New Roman" w:cs="Times New Roman"/>
          <w:szCs w:val="24"/>
        </w:rPr>
        <w:t xml:space="preserve">σθό στα 751 ευρώ. Αυτό είπατε μέσα από την τοποθέτησή σας. Αρνείστε δηλαδή αυτό το αίτημα της εργατικής τάξης. Είπατε ότι δεν θα καταργήσετε τον κατώτατο μισθό των 511 ευρώ, αυτή την αθλιότητα που έγινε το προηγούμενο διάστημα χωρίζοντας τους εργαζόμενους </w:t>
      </w:r>
      <w:r>
        <w:rPr>
          <w:rFonts w:eastAsia="Times New Roman" w:cs="Times New Roman"/>
          <w:szCs w:val="24"/>
        </w:rPr>
        <w:t>σε νέους και παλαιούς. Αυτό είπατε σήμερα. Καμμία δέσμευση πάνω σε αυτό. Αυτό βέβαια θα προχωρήσετε και το επόμενο διάστημα.</w:t>
      </w:r>
    </w:p>
    <w:p w14:paraId="38185AE2" w14:textId="77777777" w:rsidR="00157B13" w:rsidRDefault="00A67906">
      <w:pPr>
        <w:tabs>
          <w:tab w:val="left" w:pos="3873"/>
        </w:tabs>
        <w:spacing w:line="600" w:lineRule="auto"/>
        <w:ind w:firstLine="720"/>
        <w:jc w:val="both"/>
        <w:rPr>
          <w:rFonts w:eastAsia="Times New Roman" w:cs="Times New Roman"/>
          <w:szCs w:val="24"/>
        </w:rPr>
      </w:pPr>
      <w:r>
        <w:rPr>
          <w:rFonts w:eastAsia="Times New Roman" w:cs="Times New Roman"/>
          <w:szCs w:val="24"/>
        </w:rPr>
        <w:t>Είπατε ότι δεν θα επαναφέρετε το θεσμικό πλαίσιο των συλλογικών συμβάσεων εργασίας. Μάλιστα, στο θέμα της αντισυνταγματικότητας ουσ</w:t>
      </w:r>
      <w:r>
        <w:rPr>
          <w:rFonts w:eastAsia="Times New Roman" w:cs="Times New Roman"/>
          <w:szCs w:val="24"/>
        </w:rPr>
        <w:t>ιαστικά σε αυτό που λέμε, να επανέλθει ο ν.1876/1990, λέτε όχι, είναι αντισυνταγματικό. Δηλαδή ο ν.1876</w:t>
      </w:r>
      <w:r>
        <w:rPr>
          <w:rFonts w:eastAsia="Times New Roman" w:cs="Times New Roman"/>
          <w:szCs w:val="24"/>
        </w:rPr>
        <w:t>/1990</w:t>
      </w:r>
      <w:r>
        <w:rPr>
          <w:rFonts w:eastAsia="Times New Roman" w:cs="Times New Roman"/>
          <w:szCs w:val="24"/>
        </w:rPr>
        <w:t xml:space="preserve"> ήταν αντισυνταγματικός; Εκτός και αν αναφέρεστε σε μια πρόταση νόμου των συνδικάτων</w:t>
      </w:r>
      <w:r>
        <w:rPr>
          <w:rFonts w:eastAsia="Times New Roman" w:cs="Times New Roman"/>
          <w:szCs w:val="24"/>
        </w:rPr>
        <w:t>,</w:t>
      </w:r>
      <w:r>
        <w:rPr>
          <w:rFonts w:eastAsia="Times New Roman" w:cs="Times New Roman"/>
          <w:szCs w:val="24"/>
        </w:rPr>
        <w:t xml:space="preserve"> που δεν ξέρουν να κάνουν νομικό κείμενο, όπως λέτε, αλλά </w:t>
      </w:r>
      <w:r w:rsidRPr="00911877">
        <w:rPr>
          <w:rFonts w:eastAsia="Times New Roman" w:cs="Times New Roman"/>
          <w:szCs w:val="24"/>
        </w:rPr>
        <w:t>πολιτ</w:t>
      </w:r>
      <w:r w:rsidRPr="00911877">
        <w:rPr>
          <w:rFonts w:eastAsia="Times New Roman" w:cs="Times New Roman"/>
          <w:szCs w:val="24"/>
        </w:rPr>
        <w:t>ικ</w:t>
      </w:r>
      <w:r>
        <w:rPr>
          <w:rFonts w:eastAsia="Times New Roman" w:cs="Times New Roman"/>
          <w:szCs w:val="24"/>
        </w:rPr>
        <w:t xml:space="preserve">ό. Τα κείμενα της τρόικας είναι πολύ καλά, είναι συνταγματικά, αυτά ικανοποιούν τις ανάγκες </w:t>
      </w:r>
      <w:r>
        <w:rPr>
          <w:rFonts w:eastAsia="Times New Roman" w:cs="Times New Roman"/>
          <w:szCs w:val="24"/>
        </w:rPr>
        <w:lastRenderedPageBreak/>
        <w:t xml:space="preserve">του κεφαλαίου για μεγαλύτερη αύξηση των εργαζομένων, για αύξηση του εργάσιμου χρόνου, για κατάργηση του σταθερού ημερήσιου χρόνου δουλειάς, για ευέλικτες μορφές </w:t>
      </w:r>
      <w:r>
        <w:rPr>
          <w:rFonts w:eastAsia="Times New Roman" w:cs="Times New Roman"/>
          <w:szCs w:val="24"/>
        </w:rPr>
        <w:t>απασχόλησης, τις οποίες βέβαια εσείς επεκτείνετε όλο και περισσότερο σε όλους τους κλάδους, σε όλους τους εργαζόμενους.</w:t>
      </w:r>
    </w:p>
    <w:p w14:paraId="38185AE3" w14:textId="77777777" w:rsidR="00157B13" w:rsidRDefault="00A67906">
      <w:pPr>
        <w:tabs>
          <w:tab w:val="left" w:pos="3873"/>
        </w:tabs>
        <w:spacing w:line="600" w:lineRule="auto"/>
        <w:ind w:firstLine="720"/>
        <w:jc w:val="both"/>
        <w:rPr>
          <w:rFonts w:eastAsia="Times New Roman" w:cs="Times New Roman"/>
          <w:szCs w:val="24"/>
        </w:rPr>
      </w:pPr>
      <w:r>
        <w:rPr>
          <w:rFonts w:eastAsia="Times New Roman" w:cs="Times New Roman"/>
          <w:szCs w:val="24"/>
        </w:rPr>
        <w:t>Τι θα κάνετε, κυρία Υπουργέ; Σας ρωτήσαμε αν θα καταργήσετε τις ενώσεις προσώπων. Και εσείς δεν είπατε κουβέντα. Είναι κατάκτηση των εργ</w:t>
      </w:r>
      <w:r>
        <w:rPr>
          <w:rFonts w:eastAsia="Times New Roman" w:cs="Times New Roman"/>
          <w:szCs w:val="24"/>
        </w:rPr>
        <w:t xml:space="preserve">οδοτών οι ενώσεις προσώπων. Είναι δικά τους εργαλεία. Και εσείς τα θωρακίζετε για να παίξουν τον ρόλο της μείωσης της τιμής της εργατικής δύναμης. </w:t>
      </w:r>
    </w:p>
    <w:p w14:paraId="38185AE4" w14:textId="77777777" w:rsidR="00157B13" w:rsidRDefault="00A67906">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38185AE5" w14:textId="77777777" w:rsidR="00157B13" w:rsidRDefault="00A67906">
      <w:pPr>
        <w:tabs>
          <w:tab w:val="left" w:pos="3873"/>
        </w:tabs>
        <w:spacing w:line="600" w:lineRule="auto"/>
        <w:ind w:firstLine="720"/>
        <w:jc w:val="both"/>
        <w:rPr>
          <w:rFonts w:eastAsia="Times New Roman" w:cs="Times New Roman"/>
          <w:szCs w:val="24"/>
        </w:rPr>
      </w:pPr>
      <w:r>
        <w:rPr>
          <w:rFonts w:eastAsia="Times New Roman" w:cs="Times New Roman"/>
          <w:szCs w:val="24"/>
        </w:rPr>
        <w:t>Δοκιμαστική περίοδος των</w:t>
      </w:r>
      <w:r>
        <w:rPr>
          <w:rFonts w:eastAsia="Times New Roman" w:cs="Times New Roman"/>
          <w:szCs w:val="24"/>
        </w:rPr>
        <w:t xml:space="preserve"> εργαζομένων, που καταργείται η αποζημίωση, ένας χρόνος από δύο μήνες. Το διατηρείτε. Και έχετε εδώ τους εργαζόμενους όμηρους. Τους αλλάζουν οι εργοδότες στον έναν χρόνο, χωρίς κανένα εμπόδιο στην πρόσληψη </w:t>
      </w:r>
      <w:r>
        <w:rPr>
          <w:rFonts w:eastAsia="Times New Roman" w:cs="Times New Roman"/>
          <w:szCs w:val="24"/>
        </w:rPr>
        <w:lastRenderedPageBreak/>
        <w:t>και την απόλυση. Για πείτε μου; Πού έχετε εμποδίσε</w:t>
      </w:r>
      <w:r>
        <w:rPr>
          <w:rFonts w:eastAsia="Times New Roman" w:cs="Times New Roman"/>
          <w:szCs w:val="24"/>
        </w:rPr>
        <w:t xml:space="preserve">ι; Τι αντικίνητρα υπάρχουν σήμερα στους χώρους δουλειάς για να μην απολύεται ο εργαζόμενος, αυτός που διεκδικεί, αν μη τι άλλο να εφαρμοστούν αυτά που έχουν απομείνει; Απολύτως τίποτα! Ένας χρόνος η δοκιμαστική περίοδος. </w:t>
      </w:r>
    </w:p>
    <w:p w14:paraId="38185AE6" w14:textId="77777777" w:rsidR="00157B13" w:rsidRDefault="00A67906">
      <w:pPr>
        <w:tabs>
          <w:tab w:val="left" w:pos="3873"/>
        </w:tabs>
        <w:spacing w:line="600" w:lineRule="auto"/>
        <w:ind w:firstLine="720"/>
        <w:jc w:val="both"/>
        <w:rPr>
          <w:rFonts w:eastAsia="Times New Roman" w:cs="Times New Roman"/>
          <w:szCs w:val="24"/>
        </w:rPr>
      </w:pPr>
      <w:r>
        <w:rPr>
          <w:rFonts w:eastAsia="Times New Roman" w:cs="Times New Roman"/>
          <w:szCs w:val="24"/>
        </w:rPr>
        <w:t>Όλο το πλαίσιο το άλλο που μειώνει</w:t>
      </w:r>
      <w:r>
        <w:rPr>
          <w:rFonts w:eastAsia="Times New Roman" w:cs="Times New Roman"/>
          <w:szCs w:val="24"/>
        </w:rPr>
        <w:t>, που καταργεί ουσιαστικά τις αποζημιώσεις, το διατηρείτε ανέπαφο. Όλα όσα έχουν κατακτήσει οι εργοδότες μέσα από το νομικό πλαίσιο</w:t>
      </w:r>
      <w:r>
        <w:rPr>
          <w:rFonts w:eastAsia="Times New Roman" w:cs="Times New Roman"/>
          <w:szCs w:val="24"/>
        </w:rPr>
        <w:t>,</w:t>
      </w:r>
      <w:r>
        <w:rPr>
          <w:rFonts w:eastAsia="Times New Roman" w:cs="Times New Roman"/>
          <w:szCs w:val="24"/>
        </w:rPr>
        <w:t xml:space="preserve"> που έχετε κάνει εσείς και οι προηγούμενοι είναι ένα το κρατούμενο και πάτε για άλλα. </w:t>
      </w:r>
    </w:p>
    <w:p w14:paraId="38185AE7" w14:textId="77777777" w:rsidR="00157B13" w:rsidRDefault="00A67906">
      <w:pPr>
        <w:tabs>
          <w:tab w:val="left" w:pos="3873"/>
        </w:tabs>
        <w:spacing w:line="600" w:lineRule="auto"/>
        <w:ind w:firstLine="720"/>
        <w:jc w:val="both"/>
        <w:rPr>
          <w:rFonts w:eastAsia="Times New Roman" w:cs="Times New Roman"/>
          <w:szCs w:val="24"/>
        </w:rPr>
      </w:pPr>
      <w:r>
        <w:rPr>
          <w:rFonts w:eastAsia="Times New Roman" w:cs="Times New Roman"/>
          <w:szCs w:val="24"/>
        </w:rPr>
        <w:t>Ήδη προχωράτε στην επόμενη φάση, όπου</w:t>
      </w:r>
      <w:r>
        <w:rPr>
          <w:rFonts w:eastAsia="Times New Roman" w:cs="Times New Roman"/>
          <w:szCs w:val="24"/>
        </w:rPr>
        <w:t xml:space="preserve"> μέσα από το θεσμικό πλαίσιο που θα κάνετε για τις συλλογικές συμβάσεις εργασίας, θα καθορίζεται ο κατώτερος μισθός πάλι υπό την εποπτεία των θεσμών, της τρόικας, του κεφαλαίου. Αυτοί θα αποφασίζουν πόσος θα είναι, ώστε να διασφαλίζεται η κερδοφορία τους. </w:t>
      </w:r>
      <w:r>
        <w:rPr>
          <w:rFonts w:eastAsia="Times New Roman" w:cs="Times New Roman"/>
          <w:szCs w:val="24"/>
        </w:rPr>
        <w:t xml:space="preserve">Πάλι οι συλλογικές συμβάσεις εργασίας θα είναι υπό την αίρεση τού αν αντέχει η </w:t>
      </w:r>
      <w:r w:rsidRPr="00A42664">
        <w:rPr>
          <w:rFonts w:eastAsia="Times New Roman" w:cs="Times New Roman"/>
          <w:szCs w:val="24"/>
        </w:rPr>
        <w:t>οικονομία</w:t>
      </w:r>
      <w:r>
        <w:rPr>
          <w:rFonts w:eastAsia="Times New Roman" w:cs="Times New Roman"/>
          <w:szCs w:val="24"/>
        </w:rPr>
        <w:t xml:space="preserve">, αν αντέχει ο κλάδος και ούτω καθεξής. Οι ανάγκες των εργαζομένων και των οικογενειών τους είναι </w:t>
      </w:r>
      <w:r>
        <w:rPr>
          <w:rFonts w:eastAsia="Times New Roman" w:cs="Times New Roman"/>
          <w:szCs w:val="24"/>
        </w:rPr>
        <w:lastRenderedPageBreak/>
        <w:t>σε δεύτερη μοίρα. Αυτοί είναι το γρανάζι που παράγει τον πλούτο. Και α</w:t>
      </w:r>
      <w:r>
        <w:rPr>
          <w:rFonts w:eastAsia="Times New Roman" w:cs="Times New Roman"/>
          <w:szCs w:val="24"/>
        </w:rPr>
        <w:t>υτοί που τον καρπώνονται είναι αυτοί που εσείς στηρίζετε, το μεγάλο κεφάλαιο.</w:t>
      </w:r>
    </w:p>
    <w:p w14:paraId="38185AE8" w14:textId="77777777" w:rsidR="00157B13" w:rsidRDefault="00A67906">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Εμείς, λοιπόν, πιστεύουμε ότι οι εργαζόμενοι θα είναι αυτοί που θα επιβάλλουν και τις συλλογικές συμβάσεις, που θα επιβάλλουν την ανατροπή αυτής της </w:t>
      </w:r>
      <w:r w:rsidRPr="00911877">
        <w:rPr>
          <w:rFonts w:eastAsia="Times New Roman" w:cs="Times New Roman"/>
          <w:szCs w:val="24"/>
        </w:rPr>
        <w:t>πολιτική</w:t>
      </w:r>
      <w:r>
        <w:rPr>
          <w:rFonts w:eastAsia="Times New Roman" w:cs="Times New Roman"/>
          <w:szCs w:val="24"/>
        </w:rPr>
        <w:t>ς, που, αν θέλετε, θα</w:t>
      </w:r>
      <w:r>
        <w:rPr>
          <w:rFonts w:eastAsia="Times New Roman" w:cs="Times New Roman"/>
          <w:szCs w:val="24"/>
        </w:rPr>
        <w:t xml:space="preserve"> στείλουν και εσάς εκεί που θα στείλουν και άλλους που στέκονται εμπόδιο σε αυτή την πορεία.</w:t>
      </w:r>
    </w:p>
    <w:p w14:paraId="38185AE9" w14:textId="77777777" w:rsidR="00157B13" w:rsidRDefault="00A67906">
      <w:pPr>
        <w:spacing w:line="600" w:lineRule="auto"/>
        <w:ind w:firstLine="720"/>
        <w:jc w:val="both"/>
        <w:rPr>
          <w:rFonts w:eastAsia="Times New Roman"/>
          <w:szCs w:val="24"/>
        </w:rPr>
      </w:pPr>
      <w:r w:rsidRPr="003D24B6">
        <w:rPr>
          <w:rFonts w:eastAsia="Times New Roman" w:cs="Times New Roman"/>
          <w:b/>
          <w:bCs/>
          <w:szCs w:val="24"/>
        </w:rPr>
        <w:t>ΠΡΟΕΔΡΕΥΩΝ (Δημήτριος Καμμένος):</w:t>
      </w:r>
      <w:r>
        <w:rPr>
          <w:rFonts w:eastAsia="Times New Roman" w:cs="Times New Roman"/>
          <w:szCs w:val="24"/>
        </w:rPr>
        <w:t xml:space="preserve"> </w:t>
      </w:r>
      <w:r>
        <w:rPr>
          <w:rFonts w:eastAsia="Times New Roman"/>
          <w:szCs w:val="24"/>
        </w:rPr>
        <w:t>Ευχαριστούμε</w:t>
      </w:r>
      <w:r w:rsidRPr="00AC365A">
        <w:rPr>
          <w:rFonts w:eastAsia="Times New Roman"/>
          <w:szCs w:val="24"/>
        </w:rPr>
        <w:t xml:space="preserve"> πολύ</w:t>
      </w:r>
      <w:r>
        <w:rPr>
          <w:rFonts w:eastAsia="Times New Roman"/>
          <w:szCs w:val="24"/>
        </w:rPr>
        <w:t xml:space="preserve"> τον κ. </w:t>
      </w:r>
      <w:proofErr w:type="spellStart"/>
      <w:r>
        <w:rPr>
          <w:rFonts w:eastAsia="Times New Roman"/>
          <w:szCs w:val="24"/>
        </w:rPr>
        <w:t>Κατσώτη</w:t>
      </w:r>
      <w:proofErr w:type="spellEnd"/>
      <w:r>
        <w:rPr>
          <w:rFonts w:eastAsia="Times New Roman"/>
          <w:szCs w:val="24"/>
        </w:rPr>
        <w:t>.</w:t>
      </w:r>
    </w:p>
    <w:p w14:paraId="38185AEA" w14:textId="77777777" w:rsidR="00157B13" w:rsidRDefault="00A67906">
      <w:pPr>
        <w:spacing w:line="600" w:lineRule="auto"/>
        <w:ind w:firstLine="720"/>
        <w:jc w:val="both"/>
        <w:rPr>
          <w:rFonts w:eastAsia="Times New Roman"/>
          <w:szCs w:val="24"/>
        </w:rPr>
      </w:pPr>
      <w:r>
        <w:rPr>
          <w:rFonts w:eastAsia="Times New Roman"/>
          <w:szCs w:val="24"/>
        </w:rPr>
        <w:t>Δεδομένου ότι έχει γίνει χρήση των δευτερολογιών από τους επερωτώντες Βουλευτές, τον λόγο έχει γ</w:t>
      </w:r>
      <w:r>
        <w:rPr>
          <w:rFonts w:eastAsia="Times New Roman"/>
          <w:szCs w:val="24"/>
        </w:rPr>
        <w:t xml:space="preserve">ια δέκα λεπτά ο Υφυπουργός </w:t>
      </w:r>
      <w:r w:rsidRPr="0045150D">
        <w:rPr>
          <w:rFonts w:eastAsia="Times New Roman"/>
          <w:szCs w:val="24"/>
        </w:rPr>
        <w:t xml:space="preserve">Εργασίας, Κοινωνικής Ασφάλισης και Κοινωνικής Αλληλεγγύης </w:t>
      </w:r>
      <w:r>
        <w:rPr>
          <w:rFonts w:eastAsia="Times New Roman"/>
          <w:szCs w:val="24"/>
        </w:rPr>
        <w:t>κ. Ηλιόπουλος.</w:t>
      </w:r>
    </w:p>
    <w:p w14:paraId="38185AEB" w14:textId="77777777" w:rsidR="00157B13" w:rsidRDefault="00A67906">
      <w:pPr>
        <w:spacing w:line="600" w:lineRule="auto"/>
        <w:ind w:firstLine="720"/>
        <w:jc w:val="both"/>
        <w:rPr>
          <w:rFonts w:eastAsia="Times New Roman" w:cs="Times New Roman"/>
          <w:szCs w:val="24"/>
        </w:rPr>
      </w:pPr>
      <w:r>
        <w:rPr>
          <w:rFonts w:eastAsia="Times New Roman"/>
          <w:szCs w:val="24"/>
        </w:rPr>
        <w:t xml:space="preserve">Ορίστε, κύριε Υπουργέ, έχετε τον λόγο. </w:t>
      </w:r>
    </w:p>
    <w:p w14:paraId="38185AEC" w14:textId="77777777" w:rsidR="00157B13" w:rsidRDefault="00A67906">
      <w:pPr>
        <w:spacing w:line="600" w:lineRule="auto"/>
        <w:ind w:firstLine="720"/>
        <w:jc w:val="both"/>
        <w:rPr>
          <w:rFonts w:eastAsia="Times New Roman" w:cs="Times New Roman"/>
          <w:szCs w:val="24"/>
        </w:rPr>
      </w:pPr>
      <w:r w:rsidRPr="001F7A3A">
        <w:rPr>
          <w:rFonts w:eastAsia="Times New Roman" w:cs="Times New Roman"/>
          <w:b/>
          <w:szCs w:val="24"/>
        </w:rPr>
        <w:t xml:space="preserve">ΑΘΑΝΑΣΙΟΣ ΗΛΙΟΠΟΥΛΟΣ </w:t>
      </w:r>
      <w:r>
        <w:rPr>
          <w:rFonts w:eastAsia="Times New Roman" w:cs="Times New Roman"/>
          <w:b/>
          <w:szCs w:val="24"/>
        </w:rPr>
        <w:t xml:space="preserve">(Υφυπουργός </w:t>
      </w:r>
      <w:r w:rsidRPr="00F75AAB">
        <w:rPr>
          <w:rFonts w:eastAsia="Times New Roman" w:cs="Times New Roman"/>
          <w:b/>
          <w:szCs w:val="24"/>
        </w:rPr>
        <w:t>Εργασίας</w:t>
      </w:r>
      <w:r>
        <w:rPr>
          <w:rFonts w:eastAsia="Times New Roman" w:cs="Times New Roman"/>
          <w:b/>
          <w:szCs w:val="24"/>
        </w:rPr>
        <w:t>,</w:t>
      </w:r>
      <w:r w:rsidRPr="00F75AAB">
        <w:rPr>
          <w:rFonts w:eastAsia="Times New Roman" w:cs="Times New Roman"/>
          <w:b/>
          <w:szCs w:val="24"/>
        </w:rPr>
        <w:t xml:space="preserve"> </w:t>
      </w:r>
      <w:r>
        <w:rPr>
          <w:rFonts w:eastAsia="Times New Roman" w:cs="Times New Roman"/>
          <w:b/>
          <w:szCs w:val="24"/>
        </w:rPr>
        <w:t>Κοινωνικής Ασφάλισης και Κοινωνικής Αλληλεγγύης)</w:t>
      </w:r>
      <w:r w:rsidRPr="00976D22">
        <w:rPr>
          <w:rFonts w:eastAsia="Times New Roman" w:cs="Times New Roman"/>
          <w:b/>
          <w:szCs w:val="24"/>
        </w:rPr>
        <w:t>:</w:t>
      </w:r>
      <w:r>
        <w:rPr>
          <w:rFonts w:eastAsia="Times New Roman" w:cs="Times New Roman"/>
          <w:b/>
          <w:szCs w:val="24"/>
        </w:rPr>
        <w:t xml:space="preserve"> </w:t>
      </w:r>
      <w:r w:rsidRPr="00A341B8">
        <w:rPr>
          <w:rFonts w:eastAsia="Times New Roman" w:cs="Times New Roman"/>
          <w:szCs w:val="24"/>
        </w:rPr>
        <w:t>Κύριε Πρόεδρε,</w:t>
      </w:r>
      <w:r>
        <w:rPr>
          <w:rFonts w:eastAsia="Times New Roman" w:cs="Times New Roman"/>
          <w:szCs w:val="24"/>
        </w:rPr>
        <w:t xml:space="preserve"> </w:t>
      </w:r>
      <w:r w:rsidRPr="0098522A">
        <w:rPr>
          <w:rFonts w:eastAsia="Times New Roman" w:cs="Times New Roman"/>
          <w:szCs w:val="24"/>
        </w:rPr>
        <w:t>κυρίες κ</w:t>
      </w:r>
      <w:r w:rsidRPr="0098522A">
        <w:rPr>
          <w:rFonts w:eastAsia="Times New Roman" w:cs="Times New Roman"/>
          <w:szCs w:val="24"/>
        </w:rPr>
        <w:t>αι κύριοι Βουλευτές,</w:t>
      </w:r>
      <w:r>
        <w:rPr>
          <w:rFonts w:eastAsia="Times New Roman" w:cs="Times New Roman"/>
          <w:szCs w:val="24"/>
        </w:rPr>
        <w:t xml:space="preserve"> θα </w:t>
      </w:r>
      <w:r>
        <w:rPr>
          <w:rFonts w:eastAsia="Times New Roman" w:cs="Times New Roman"/>
          <w:szCs w:val="24"/>
        </w:rPr>
        <w:lastRenderedPageBreak/>
        <w:t>ήθελα να ξεκινήσω με κάποιες παρατηρήσεις, με βάση τη συζήτηση</w:t>
      </w:r>
      <w:r>
        <w:rPr>
          <w:rFonts w:eastAsia="Times New Roman" w:cs="Times New Roman"/>
          <w:szCs w:val="24"/>
        </w:rPr>
        <w:t>,</w:t>
      </w:r>
      <w:r>
        <w:rPr>
          <w:rFonts w:eastAsia="Times New Roman" w:cs="Times New Roman"/>
          <w:szCs w:val="24"/>
        </w:rPr>
        <w:t xml:space="preserve"> που έχει γίνει μέχρι τώρα.</w:t>
      </w:r>
    </w:p>
    <w:p w14:paraId="38185AED"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 xml:space="preserve">Παρατήρηση νούμερο ένα. </w:t>
      </w:r>
      <w:r w:rsidRPr="001878DA">
        <w:rPr>
          <w:rFonts w:eastAsia="Times New Roman" w:cs="Times New Roman"/>
          <w:szCs w:val="24"/>
        </w:rPr>
        <w:t>Νομίζω ότι</w:t>
      </w:r>
      <w:r>
        <w:rPr>
          <w:rFonts w:eastAsia="Times New Roman" w:cs="Times New Roman"/>
          <w:szCs w:val="24"/>
        </w:rPr>
        <w:t xml:space="preserve"> οι φράσεις όπως «στάχτη στα μάτια», «χρησιμοποιούμε τους εργαζόμενους», «σανό» και τα λοιπά είναι βαθιά προβληματικές και περισσότερο χαρακτηρίζουν αυτόν που τις εκφέρει παρά αυτόν στον οποίον απευθύνονται. Είναι βαθιά προβληματικές γιατί στην πραγματικότ</w:t>
      </w:r>
      <w:r>
        <w:rPr>
          <w:rFonts w:eastAsia="Times New Roman" w:cs="Times New Roman"/>
          <w:szCs w:val="24"/>
        </w:rPr>
        <w:t xml:space="preserve">ητα υπονοούν ότι ο κόσμος έχει περιορισμένη αντιληπτική ικανότητα, ότι δεν καταλαβαίνει τι γίνεται, ότι μάλλον είναι χαζός, ότι έχει προβλήματα και τα λοιπά. Δεν ξέρω, </w:t>
      </w:r>
      <w:r w:rsidRPr="00224BE3">
        <w:rPr>
          <w:rFonts w:eastAsia="Times New Roman" w:cs="Times New Roman"/>
          <w:szCs w:val="24"/>
        </w:rPr>
        <w:t xml:space="preserve">μπορεί </w:t>
      </w:r>
      <w:r>
        <w:rPr>
          <w:rFonts w:eastAsia="Times New Roman" w:cs="Times New Roman"/>
          <w:szCs w:val="24"/>
        </w:rPr>
        <w:t xml:space="preserve">ο καθένας να κρίνει από τον περίγυρό του. </w:t>
      </w:r>
    </w:p>
    <w:p w14:paraId="38185AEE"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Όσον αφορά εμάς, σε κάθε περίπτωση δεν</w:t>
      </w:r>
      <w:r>
        <w:rPr>
          <w:rFonts w:eastAsia="Times New Roman" w:cs="Times New Roman"/>
          <w:szCs w:val="24"/>
        </w:rPr>
        <w:t xml:space="preserve"> θεωρούμε ότι ο κόσμος δεν καταλαβαίνει τι γίνεται. Θεωρούμε ότι ο κόσμος καταλαβαίνει πολύ καλά τι γίνεται. Ο κόσμος κρίνει πολύ καλά τι γίνεται, γι’ αυτό και κάθε μία από τις </w:t>
      </w:r>
      <w:r w:rsidRPr="00911877">
        <w:rPr>
          <w:rFonts w:eastAsia="Times New Roman" w:cs="Times New Roman"/>
          <w:szCs w:val="24"/>
        </w:rPr>
        <w:t>πολιτικ</w:t>
      </w:r>
      <w:r>
        <w:rPr>
          <w:rFonts w:eastAsia="Times New Roman" w:cs="Times New Roman"/>
          <w:szCs w:val="24"/>
        </w:rPr>
        <w:t>ές δυνάμεις βρίσκεται εκεί που είναι σήμερα. Εμείς όταν δίνουμε μάχες, λ</w:t>
      </w:r>
      <w:r>
        <w:rPr>
          <w:rFonts w:eastAsia="Times New Roman" w:cs="Times New Roman"/>
          <w:szCs w:val="24"/>
        </w:rPr>
        <w:t xml:space="preserve">έμε πολύ ειλικρινά τι κερδίσαμε, τι χάσαμε και τι έχουμε στην επόμενη μάχη. Αυτή ήταν η πρώτη παρατήρηση. </w:t>
      </w:r>
    </w:p>
    <w:p w14:paraId="38185AEF" w14:textId="77777777" w:rsidR="00157B13" w:rsidRDefault="00A67906">
      <w:pPr>
        <w:spacing w:line="600" w:lineRule="auto"/>
        <w:ind w:firstLine="720"/>
        <w:jc w:val="both"/>
        <w:rPr>
          <w:rFonts w:eastAsia="Times New Roman"/>
          <w:szCs w:val="24"/>
        </w:rPr>
      </w:pPr>
      <w:r>
        <w:rPr>
          <w:rFonts w:eastAsia="Times New Roman"/>
          <w:szCs w:val="24"/>
        </w:rPr>
        <w:lastRenderedPageBreak/>
        <w:t>Παρατήρηση δεύτερη: Μου προκαλεί πολύ μεγάλη έκπληξη ο εκπρόσωπος της Νέας Δημοκρατίας να αναφέρεται στην ανεργία. Θέλω να κάνω μόνο μία αναφορά. Ότα</w:t>
      </w:r>
      <w:r>
        <w:rPr>
          <w:rFonts w:eastAsia="Times New Roman"/>
          <w:szCs w:val="24"/>
        </w:rPr>
        <w:t>ν τον Μάιο του 2013 η ανεργία στη χώρα έφτασε το 27%, το Υπουργείο Εργασίας τότε είχε βγάλει μια καταπληκτική ανακοίνωση -και τονίζω τη λέξη «καταπληκτική»- που έλεγε ότι «καταφέραμε να μειώσουμε τον ρυθμό αύξησης της ανεργίας». Το ξαναλέω, αν κάποιος μπερ</w:t>
      </w:r>
      <w:r>
        <w:rPr>
          <w:rFonts w:eastAsia="Times New Roman"/>
          <w:szCs w:val="24"/>
        </w:rPr>
        <w:t>δεύτηκε: «Καταφέραμε να μειώσουμε τον ρυθμό αύξησης της ανεργίας». Πραγματικά θα ήθελα να γνωρίσω τον άνθρωπο</w:t>
      </w:r>
      <w:r>
        <w:rPr>
          <w:rFonts w:eastAsia="Times New Roman"/>
          <w:szCs w:val="24"/>
        </w:rPr>
        <w:t>,</w:t>
      </w:r>
      <w:r>
        <w:rPr>
          <w:rFonts w:eastAsia="Times New Roman"/>
          <w:szCs w:val="24"/>
        </w:rPr>
        <w:t xml:space="preserve"> που συνέταξε αυτήν την ανακοίνωση. Αν είχα τη μισή αυτοπεποίθηση που είχε ο συντάκτης αυτής της ανακοίνωσης, θα ήταν πολύ εύκολα πάρα πολλά πράγμ</w:t>
      </w:r>
      <w:r>
        <w:rPr>
          <w:rFonts w:eastAsia="Times New Roman"/>
          <w:szCs w:val="24"/>
        </w:rPr>
        <w:t>ατα στη ζωή μου.</w:t>
      </w:r>
    </w:p>
    <w:p w14:paraId="38185AF0" w14:textId="77777777" w:rsidR="00157B13" w:rsidRDefault="00A67906">
      <w:pPr>
        <w:spacing w:line="600" w:lineRule="auto"/>
        <w:ind w:firstLine="720"/>
        <w:jc w:val="both"/>
        <w:rPr>
          <w:rFonts w:eastAsia="Times New Roman"/>
          <w:szCs w:val="24"/>
        </w:rPr>
      </w:pPr>
      <w:r>
        <w:rPr>
          <w:rFonts w:eastAsia="Times New Roman"/>
          <w:szCs w:val="24"/>
        </w:rPr>
        <w:t xml:space="preserve">Δεύτερη παρατήρηση, πάλι για τους εκπροσώπους της Νέας Δημοκρατίας, όπως θα έλεγε και ο κ. </w:t>
      </w:r>
      <w:proofErr w:type="spellStart"/>
      <w:r>
        <w:rPr>
          <w:rFonts w:eastAsia="Times New Roman"/>
          <w:szCs w:val="24"/>
        </w:rPr>
        <w:t>Τσακαλώτος</w:t>
      </w:r>
      <w:proofErr w:type="spellEnd"/>
      <w:r>
        <w:rPr>
          <w:rFonts w:eastAsia="Times New Roman"/>
          <w:szCs w:val="24"/>
        </w:rPr>
        <w:t xml:space="preserve"> «παρατήρηση κουβάς». Είναι καλό όταν διαβάζουμε τα στοιχεία, να μην πηδάμε σελίδες και οι εκπρόσωποι της Νέας Δημοκρατίας συνήθως όταν δι</w:t>
      </w:r>
      <w:r>
        <w:rPr>
          <w:rFonts w:eastAsia="Times New Roman"/>
          <w:szCs w:val="24"/>
        </w:rPr>
        <w:t xml:space="preserve">αβάζουν τα στοιχεία, πηδάνε τις σελίδες. Τα στοιχεία της «ΕΡΓΑΝΗ» δείχνουν ότι στο ετήσιο τεύχος του 2014 σε σχέση με το 2017 έχουμε διακόσιες ενενήντα τρεις </w:t>
      </w:r>
      <w:r>
        <w:rPr>
          <w:rFonts w:eastAsia="Times New Roman"/>
          <w:szCs w:val="24"/>
        </w:rPr>
        <w:lastRenderedPageBreak/>
        <w:t>χιλιάδες νέες θέσεις εργασίας και από αυτές το σχεδόν το 69% είναι πλήρους και όχι μερικής απασχόλ</w:t>
      </w:r>
      <w:r>
        <w:rPr>
          <w:rFonts w:eastAsia="Times New Roman"/>
          <w:szCs w:val="24"/>
        </w:rPr>
        <w:t>ησης.</w:t>
      </w:r>
    </w:p>
    <w:p w14:paraId="38185AF1" w14:textId="77777777" w:rsidR="00157B13" w:rsidRDefault="00A67906">
      <w:pPr>
        <w:spacing w:line="600" w:lineRule="auto"/>
        <w:ind w:firstLine="720"/>
        <w:jc w:val="both"/>
        <w:rPr>
          <w:rFonts w:eastAsia="Times New Roman"/>
          <w:szCs w:val="24"/>
        </w:rPr>
      </w:pPr>
      <w:r>
        <w:rPr>
          <w:rFonts w:eastAsia="Times New Roman"/>
          <w:szCs w:val="24"/>
        </w:rPr>
        <w:t>Τρίτο κομμάτι το οποίο προκαλεί πάλι έκπληξη, σε σχέση με τη Νέα Δημοκρατία, είναι όταν οι εκπρόσωποί της έχουν το θράσος να μιλάνε για αδήλωτη εργασία. Πρώτα απ’ όλα, χρησιμοποίησαν τη φράση «παραλάβαμε την αδήλωτη εργασία στο 40% και την πήγαμε στο</w:t>
      </w:r>
      <w:r>
        <w:rPr>
          <w:rFonts w:eastAsia="Times New Roman"/>
          <w:szCs w:val="24"/>
        </w:rPr>
        <w:t xml:space="preserve"> 12%. Πάλι έχουν μια τάση να ξεχνάνε την τελευταία σελίδα της συγκεκριμένης έκθεσης του συστήματος «ΑΡΤΕΜΙΣ», τη σελίδα που έχει τα ετήσια στοιχεία, όπου στα ετήσια στοιχεία δείχνει ότι το 2013 η αδήλωτη εργασία στους κλάδους υψηλής παραβατικότητας ήταν στ</w:t>
      </w:r>
      <w:r>
        <w:rPr>
          <w:rFonts w:eastAsia="Times New Roman"/>
          <w:szCs w:val="24"/>
        </w:rPr>
        <w:t>ο 30%, το 2014, όταν παρέδωσαν, ήταν στο 19,2% και σήμερα βρίσκεται στο 12%.</w:t>
      </w:r>
    </w:p>
    <w:p w14:paraId="38185AF2" w14:textId="77777777" w:rsidR="00157B13" w:rsidRDefault="00A67906">
      <w:pPr>
        <w:spacing w:line="600" w:lineRule="auto"/>
        <w:ind w:firstLine="720"/>
        <w:jc w:val="both"/>
        <w:rPr>
          <w:rFonts w:eastAsia="Times New Roman"/>
          <w:szCs w:val="24"/>
        </w:rPr>
      </w:pPr>
      <w:r>
        <w:rPr>
          <w:rFonts w:eastAsia="Times New Roman"/>
          <w:szCs w:val="24"/>
        </w:rPr>
        <w:t xml:space="preserve">Μικρή </w:t>
      </w:r>
      <w:proofErr w:type="spellStart"/>
      <w:r>
        <w:rPr>
          <w:rFonts w:eastAsia="Times New Roman"/>
          <w:szCs w:val="24"/>
        </w:rPr>
        <w:t>υποπαρατήρηση</w:t>
      </w:r>
      <w:proofErr w:type="spellEnd"/>
      <w:r>
        <w:rPr>
          <w:rFonts w:eastAsia="Times New Roman"/>
          <w:szCs w:val="24"/>
        </w:rPr>
        <w:t xml:space="preserve"> εδώ: Νομίζω ότι η σωστή φράση που θα έπρεπε να χρησιμοποιούν οι εκπρόσωποι της Νέας Δημοκρατίας είναι ότι «καταφέραμε να φτάσουμε την αδήλωτη εργασία στο 30%» </w:t>
      </w:r>
      <w:r>
        <w:rPr>
          <w:rFonts w:eastAsia="Times New Roman"/>
          <w:szCs w:val="24"/>
        </w:rPr>
        <w:t xml:space="preserve">και όχι «παραλάβαμε», γιατί, όπως πολύ σωστά λέει </w:t>
      </w:r>
      <w:r>
        <w:rPr>
          <w:rFonts w:eastAsia="Times New Roman"/>
          <w:szCs w:val="24"/>
        </w:rPr>
        <w:lastRenderedPageBreak/>
        <w:t>και το ίδιο το Ευρωπαϊκό Ελεγκτικό Συνέδριο, η κατάργηση των συλλογικών συμβάσεων εργασίας ήταν αυτή η οποία εκτόξευσε την αδήλωτη εργασία εκεί που ήταν.</w:t>
      </w:r>
    </w:p>
    <w:p w14:paraId="38185AF3" w14:textId="77777777" w:rsidR="00157B13" w:rsidRDefault="00A67906">
      <w:pPr>
        <w:spacing w:line="600" w:lineRule="auto"/>
        <w:ind w:firstLine="720"/>
        <w:jc w:val="both"/>
        <w:rPr>
          <w:rFonts w:eastAsia="Times New Roman"/>
          <w:szCs w:val="24"/>
        </w:rPr>
      </w:pPr>
      <w:r>
        <w:rPr>
          <w:rFonts w:eastAsia="Times New Roman"/>
          <w:szCs w:val="24"/>
        </w:rPr>
        <w:t>Επίσης, δεν μπορούν να μιλάνε για αδήλωτη εργασία οι</w:t>
      </w:r>
      <w:r>
        <w:rPr>
          <w:rFonts w:eastAsia="Times New Roman"/>
          <w:szCs w:val="24"/>
        </w:rPr>
        <w:t xml:space="preserve"> άνθρωποι οι οποίοι κατάργησαν διακόσιες εννέα οργανικές θέσεις στην Επιθεώρηση Εργασίας και μεταξύ άλλων έκαναν και την παγκόσμια πρωτοτυπία να καταργήσουν πολύ κρίσιμα τμήματα, όπως το Τμήμα Νομικής Στήριξης. Δεν υπάρχει σε όλη την Ευρώπη άλλος ελεγκτικό</w:t>
      </w:r>
      <w:r>
        <w:rPr>
          <w:rFonts w:eastAsia="Times New Roman"/>
          <w:szCs w:val="24"/>
        </w:rPr>
        <w:t>ς μηχανισμός</w:t>
      </w:r>
      <w:r>
        <w:rPr>
          <w:rFonts w:eastAsia="Times New Roman"/>
          <w:szCs w:val="24"/>
        </w:rPr>
        <w:t>,</w:t>
      </w:r>
      <w:r>
        <w:rPr>
          <w:rFonts w:eastAsia="Times New Roman"/>
          <w:szCs w:val="24"/>
        </w:rPr>
        <w:t xml:space="preserve"> που δεν έχει Τμήμα Νομικής Στήριξης.</w:t>
      </w:r>
    </w:p>
    <w:p w14:paraId="38185AF4" w14:textId="77777777" w:rsidR="00157B13" w:rsidRDefault="00A67906">
      <w:pPr>
        <w:spacing w:line="600" w:lineRule="auto"/>
        <w:ind w:firstLine="720"/>
        <w:jc w:val="both"/>
        <w:rPr>
          <w:rFonts w:eastAsia="Times New Roman"/>
          <w:szCs w:val="24"/>
        </w:rPr>
      </w:pPr>
      <w:r>
        <w:rPr>
          <w:rFonts w:eastAsia="Times New Roman"/>
          <w:szCs w:val="24"/>
        </w:rPr>
        <w:t xml:space="preserve">Και τελευταία φράση για το συγκεκριμένο, για να μπούμε και σε κάποια μάλλον λίγο πιο κρίσιμα ζητήματα: Το </w:t>
      </w:r>
      <w:r>
        <w:rPr>
          <w:rFonts w:eastAsia="Times New Roman"/>
          <w:szCs w:val="24"/>
        </w:rPr>
        <w:t>κ</w:t>
      </w:r>
      <w:r>
        <w:rPr>
          <w:rFonts w:eastAsia="Times New Roman"/>
          <w:szCs w:val="24"/>
        </w:rPr>
        <w:t>όμμα του οποίου ο Αντιπρόεδρος είχε χαρακτηρίσει τη δολοφονική επίθεση απέναντι σε εργάτες γης στη</w:t>
      </w:r>
      <w:r>
        <w:rPr>
          <w:rFonts w:eastAsia="Times New Roman"/>
          <w:szCs w:val="24"/>
        </w:rPr>
        <w:t xml:space="preserve"> </w:t>
      </w:r>
      <w:proofErr w:type="spellStart"/>
      <w:r>
        <w:rPr>
          <w:rFonts w:eastAsia="Times New Roman"/>
          <w:szCs w:val="24"/>
        </w:rPr>
        <w:t>Μανωλάδα</w:t>
      </w:r>
      <w:proofErr w:type="spellEnd"/>
      <w:r>
        <w:rPr>
          <w:rFonts w:eastAsia="Times New Roman"/>
          <w:szCs w:val="24"/>
        </w:rPr>
        <w:t xml:space="preserve"> ως «πυροβολισμούς στον αέρα που κάποιους πήραν τα σκάγια», νομίζω ότι χρειάζεται πολύ μεγάλο θράσος για να μιλάει για εργατικά δικαιώματα.</w:t>
      </w:r>
    </w:p>
    <w:p w14:paraId="38185AF5" w14:textId="77777777" w:rsidR="00157B13" w:rsidRDefault="00A67906">
      <w:pPr>
        <w:spacing w:line="600" w:lineRule="auto"/>
        <w:ind w:firstLine="720"/>
        <w:jc w:val="both"/>
        <w:rPr>
          <w:rFonts w:eastAsia="Times New Roman"/>
          <w:szCs w:val="24"/>
        </w:rPr>
      </w:pPr>
      <w:r>
        <w:rPr>
          <w:rFonts w:eastAsia="Times New Roman"/>
          <w:szCs w:val="24"/>
        </w:rPr>
        <w:lastRenderedPageBreak/>
        <w:t>Συνεχίζω στα εξής. Νομίζω ότι η σημερινή συζήτηση μας δίνει μια πολύ καλή ευκαιρία για πάρα πολλούς λόγους.</w:t>
      </w:r>
      <w:r>
        <w:rPr>
          <w:rFonts w:eastAsia="Times New Roman"/>
          <w:szCs w:val="24"/>
        </w:rPr>
        <w:t xml:space="preserve"> Πρώτα απ’ όλα, γιατί μπορούμε να μιλήσουμε για δύο διαφορετικά σχέδια για την κρίση και δύο διαφορετικές αντιλήψεις για την εργασία. </w:t>
      </w:r>
    </w:p>
    <w:p w14:paraId="38185AF6" w14:textId="77777777" w:rsidR="00157B13" w:rsidRDefault="00A67906">
      <w:pPr>
        <w:spacing w:line="600" w:lineRule="auto"/>
        <w:ind w:firstLine="720"/>
        <w:jc w:val="both"/>
        <w:rPr>
          <w:rFonts w:eastAsia="Times New Roman"/>
          <w:szCs w:val="24"/>
        </w:rPr>
      </w:pPr>
      <w:r>
        <w:rPr>
          <w:rFonts w:eastAsia="Times New Roman"/>
          <w:szCs w:val="24"/>
        </w:rPr>
        <w:t xml:space="preserve">Το πρώτο σχέδιο ήταν αυτό το οποίο έλεγε ότι για να βγούμε από την κρίση χρειάζεται </w:t>
      </w:r>
      <w:proofErr w:type="spellStart"/>
      <w:r>
        <w:rPr>
          <w:rFonts w:eastAsia="Times New Roman"/>
          <w:szCs w:val="24"/>
        </w:rPr>
        <w:t>ελαστικοποίηση</w:t>
      </w:r>
      <w:proofErr w:type="spellEnd"/>
      <w:r>
        <w:rPr>
          <w:rFonts w:eastAsia="Times New Roman"/>
          <w:szCs w:val="24"/>
        </w:rPr>
        <w:t xml:space="preserve"> της εργασίας, πρέπει ν</w:t>
      </w:r>
      <w:r>
        <w:rPr>
          <w:rFonts w:eastAsia="Times New Roman"/>
          <w:szCs w:val="24"/>
        </w:rPr>
        <w:t>α οικοδομήσουμε πλεονέκτημα επάνω στη φτηνή και ευέλικτη εργασία, ότι οι εργαζόμενοι ζούσαν πάνω από τις δυνατότητές τους, ότι μας φταίνε το ένα εκατομμύριο δημόσιοι υπάλληλοι</w:t>
      </w:r>
      <w:r>
        <w:rPr>
          <w:rFonts w:eastAsia="Times New Roman"/>
          <w:szCs w:val="24"/>
        </w:rPr>
        <w:t>,</w:t>
      </w:r>
      <w:r>
        <w:rPr>
          <w:rFonts w:eastAsia="Times New Roman"/>
          <w:szCs w:val="24"/>
        </w:rPr>
        <w:t xml:space="preserve"> που ταλαιπωρούν τα υπόλοιπα δέκα εκατομμύρια της χώρας. Μάλιστα, ο αριθμός των </w:t>
      </w:r>
      <w:r>
        <w:rPr>
          <w:rFonts w:eastAsia="Times New Roman"/>
          <w:szCs w:val="24"/>
        </w:rPr>
        <w:t>δημοσίων υπαλλήλων ήταν ένας μαγικός αριθμός. Έπαιζε στο ένα εκατομμύριο, στο ενάμισι εκατομμύριο, μέχρι που τελικά μετρήθηκαν και ήταν οι μισοί.</w:t>
      </w:r>
    </w:p>
    <w:p w14:paraId="38185AF7" w14:textId="77777777" w:rsidR="00157B13" w:rsidRDefault="00A67906">
      <w:pPr>
        <w:spacing w:line="600" w:lineRule="auto"/>
        <w:ind w:firstLine="720"/>
        <w:jc w:val="both"/>
        <w:rPr>
          <w:rFonts w:eastAsia="Times New Roman"/>
          <w:szCs w:val="24"/>
        </w:rPr>
      </w:pPr>
      <w:r>
        <w:rPr>
          <w:rFonts w:eastAsia="Times New Roman"/>
          <w:szCs w:val="24"/>
        </w:rPr>
        <w:t>Από την άλλη, υπάρχει και το άλλο σχέδιο για την κρίση και άρα και για την εργασία, που έλεγε ότι στην κρίση δ</w:t>
      </w:r>
      <w:r>
        <w:rPr>
          <w:rFonts w:eastAsia="Times New Roman"/>
          <w:szCs w:val="24"/>
        </w:rPr>
        <w:t xml:space="preserve">εν μπήκαμε γιατί οι εργαζόμενοι ζούσαν πάνω από τις δυνατότητές τους. Ο παράγοντας που γέννησε την κρίση ήταν οι ίδιες οι ανισότητες </w:t>
      </w:r>
      <w:r>
        <w:rPr>
          <w:rFonts w:eastAsia="Times New Roman"/>
          <w:szCs w:val="24"/>
        </w:rPr>
        <w:lastRenderedPageBreak/>
        <w:t>που παράγει ο τρόπος παραγωγής, ήταν ίδιες οι ανισότητες που οδήγησαν σε αυτήν την έκρηξη της κρίσης, η οποία όξυνε ακόμη π</w:t>
      </w:r>
      <w:r>
        <w:rPr>
          <w:rFonts w:eastAsia="Times New Roman"/>
          <w:szCs w:val="24"/>
        </w:rPr>
        <w:t>ερισσότερο τις ανισότητες.</w:t>
      </w:r>
    </w:p>
    <w:p w14:paraId="38185AF8" w14:textId="77777777" w:rsidR="00157B13" w:rsidRDefault="00A67906">
      <w:pPr>
        <w:spacing w:line="600" w:lineRule="auto"/>
        <w:ind w:firstLine="720"/>
        <w:jc w:val="both"/>
        <w:rPr>
          <w:rFonts w:eastAsia="Times New Roman"/>
          <w:szCs w:val="24"/>
        </w:rPr>
      </w:pPr>
      <w:r>
        <w:rPr>
          <w:rFonts w:eastAsia="Times New Roman"/>
          <w:szCs w:val="24"/>
        </w:rPr>
        <w:t>Με αυτήν την έννοια υπάρχει εδώ και μία πολύ συγκεκριμένη πολιτική σύγκρουση. Οι πολιτικές δυνάμεις</w:t>
      </w:r>
      <w:r>
        <w:rPr>
          <w:rFonts w:eastAsia="Times New Roman"/>
          <w:szCs w:val="24"/>
        </w:rPr>
        <w:t>,</w:t>
      </w:r>
      <w:r>
        <w:rPr>
          <w:rFonts w:eastAsia="Times New Roman"/>
          <w:szCs w:val="24"/>
        </w:rPr>
        <w:t xml:space="preserve"> που προσπαθούν να υποβαθμίσουν το ζήτημα των ανισοτήτων, που κατά τη γνώμη μας αποτελεί τη βασική διαχωριστική γραμμή για τα πολ</w:t>
      </w:r>
      <w:r>
        <w:rPr>
          <w:rFonts w:eastAsia="Times New Roman"/>
          <w:szCs w:val="24"/>
        </w:rPr>
        <w:t xml:space="preserve">ιτικά σχέδια σήμερα και προσπαθούν να χτίσουν μια διαχωριστική γραμμή πάνω στο σχέδιο «λαϊκισμός και </w:t>
      </w:r>
      <w:proofErr w:type="spellStart"/>
      <w:r>
        <w:rPr>
          <w:rFonts w:eastAsia="Times New Roman"/>
          <w:szCs w:val="24"/>
        </w:rPr>
        <w:t>αντιλαϊκισμός</w:t>
      </w:r>
      <w:proofErr w:type="spellEnd"/>
      <w:r>
        <w:rPr>
          <w:rFonts w:eastAsia="Times New Roman"/>
          <w:szCs w:val="24"/>
        </w:rPr>
        <w:t xml:space="preserve">» -ποιοι είναι οι λαϊκιστές και ποιοι είναι οι </w:t>
      </w:r>
      <w:proofErr w:type="spellStart"/>
      <w:r>
        <w:rPr>
          <w:rFonts w:eastAsia="Times New Roman"/>
          <w:szCs w:val="24"/>
        </w:rPr>
        <w:t>αντιλαϊκιστές</w:t>
      </w:r>
      <w:proofErr w:type="spellEnd"/>
      <w:r>
        <w:rPr>
          <w:rFonts w:eastAsia="Times New Roman"/>
          <w:szCs w:val="24"/>
        </w:rPr>
        <w:t xml:space="preserve">- αυτό το οποίο συνειδητά και με επιμέλεια κάνουν τα τελευταία χρόνια, είναι απλά </w:t>
      </w:r>
      <w:r>
        <w:rPr>
          <w:rFonts w:eastAsia="Times New Roman"/>
          <w:szCs w:val="24"/>
        </w:rPr>
        <w:t xml:space="preserve">να ξεπλένουν την ακροδεξιά, τους νεοναζί και τους φασίστες σε όλη την Ευρώπη και στη συγκεκριμένη χώρα. </w:t>
      </w:r>
    </w:p>
    <w:p w14:paraId="38185AF9" w14:textId="77777777" w:rsidR="00157B13" w:rsidRDefault="00A67906">
      <w:pPr>
        <w:spacing w:line="600" w:lineRule="auto"/>
        <w:ind w:firstLine="720"/>
        <w:jc w:val="both"/>
        <w:rPr>
          <w:rFonts w:eastAsia="Times New Roman"/>
          <w:szCs w:val="24"/>
        </w:rPr>
      </w:pPr>
      <w:r>
        <w:rPr>
          <w:rFonts w:eastAsia="Times New Roman"/>
          <w:szCs w:val="24"/>
        </w:rPr>
        <w:t xml:space="preserve">Αυτοί οι οποίοι διαρκώς μιλάνε για λαϊκισμό και λαϊκισμό και λαϊκισμό και μπορούν πολύ εύκολα να καταγγέλλουν μπογιές και </w:t>
      </w:r>
      <w:proofErr w:type="spellStart"/>
      <w:r>
        <w:rPr>
          <w:rFonts w:eastAsia="Times New Roman"/>
          <w:szCs w:val="24"/>
        </w:rPr>
        <w:t>τρικάκια</w:t>
      </w:r>
      <w:proofErr w:type="spellEnd"/>
      <w:r>
        <w:rPr>
          <w:rFonts w:eastAsia="Times New Roman"/>
          <w:szCs w:val="24"/>
        </w:rPr>
        <w:t>, αλλά δεν βρίσκουν π</w:t>
      </w:r>
      <w:r>
        <w:rPr>
          <w:rFonts w:eastAsia="Times New Roman"/>
          <w:szCs w:val="24"/>
        </w:rPr>
        <w:t xml:space="preserve">οτέ μια λέξη να πουν όταν ακροδεξιοί και φασίστες κάνουν δολοφονικές επιθέσεις σε συνδικάτα, σε </w:t>
      </w:r>
      <w:r>
        <w:rPr>
          <w:rFonts w:eastAsia="Times New Roman"/>
          <w:szCs w:val="24"/>
        </w:rPr>
        <w:lastRenderedPageBreak/>
        <w:t>σωματεία, σε εκπροσώπους, σε δημοκρατικούς αγώνες, στην πραγματικότητα ξεπλένουν τους νεοναζί, γιατί πιστεύουν ότι για κάποιον λόγο αυτό χωράει στο πολιτικό του</w:t>
      </w:r>
      <w:r>
        <w:rPr>
          <w:rFonts w:eastAsia="Times New Roman"/>
          <w:szCs w:val="24"/>
        </w:rPr>
        <w:t>ς σχέδιο.</w:t>
      </w:r>
    </w:p>
    <w:p w14:paraId="38185AFA"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Δεύτερο κομμάτι -και ειπώθηκε ήδη πριν από την Υπουργό- είναι πως οι προηγούμενες κυβερνήσεις πίστευαν βαθιά στις αλλαγές που έγιναν στα εργασιακά. Πίστευαν βαθιά, δεν τις επέβαλε κανένας, δεν τις επέβαλε η κρίση. Η κρίση ήταν η ευκαιρία για να μ</w:t>
      </w:r>
      <w:r>
        <w:rPr>
          <w:rFonts w:eastAsia="Times New Roman" w:cs="Times New Roman"/>
          <w:szCs w:val="24"/>
        </w:rPr>
        <w:t xml:space="preserve">πορέσουν να τις υλοποιήσουν. </w:t>
      </w:r>
    </w:p>
    <w:p w14:paraId="38185AFB"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 xml:space="preserve">Φάνηκε και φαίνεται ξεκάθαρα από όλες τις τοποθετήσεις του Αρχηγού της Αξιωματικής Αντιπολίτευσης, όπως πολύ καθαρά είπε «το τρίπτυχο, επέκταση των κλαδικών συμβάσεων, αρχή της ευνοϊκότερης ρύθμισης και μονομερής προσφυγή στη </w:t>
      </w:r>
      <w:r>
        <w:rPr>
          <w:rFonts w:eastAsia="Times New Roman" w:cs="Times New Roman"/>
          <w:szCs w:val="24"/>
        </w:rPr>
        <w:t xml:space="preserve">διαιτησία, είναι ένα τρίπτυχο, το οποίο έχει κάνει κακό στην οικονομία και όταν η Νέα Δημοκρατία έλθει στην Κυβέρνηση δεν θα προχωρήσει, γιατί αυτό είναι το σχέδιο της Κυβέρνησης του ΣΥΡΙΖΑ». </w:t>
      </w:r>
    </w:p>
    <w:p w14:paraId="38185AFC"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lastRenderedPageBreak/>
        <w:t xml:space="preserve">Αυτήν τη φράση ακριβώς την έχουμε ακούσει από τους εκπροσώπους </w:t>
      </w:r>
      <w:r>
        <w:rPr>
          <w:rFonts w:eastAsia="Times New Roman" w:cs="Times New Roman"/>
          <w:szCs w:val="24"/>
        </w:rPr>
        <w:t>του ΣΕΒ, αυτήν τη φράση ακριβώς την έχουμε ακούσει από μια σειρά εκπροσώπων των μέσων ενημέρωσης, που έδωσαν πολύ σκληρό αγώνα για να μην κάνει πίσω το Διεθνές Νομισματικό Ταμείο και αυτήν τη στιγμή είναι πολύ στενοχωρημένοι που το Διεθνές Νομισματικό Ταμε</w:t>
      </w:r>
      <w:r>
        <w:rPr>
          <w:rFonts w:eastAsia="Times New Roman" w:cs="Times New Roman"/>
          <w:szCs w:val="24"/>
        </w:rPr>
        <w:t xml:space="preserve">ίο έκανε πίσω, που οι Ευρωπαίοι έκαναν, όπως λένε -εντός εισαγωγικών- «χάρη» στην Κυβέρνηση που υπάρχει σήμερα στην Ελλάδα και επαναφέρει τις συλλογικές συμβάσεις εργασίας. </w:t>
      </w:r>
    </w:p>
    <w:p w14:paraId="38185AFD"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Κάποια στιγμή πρέπει να υπάρχουν και κάποια δεδομένα στη συζήτηση. Η επαναφορά των</w:t>
      </w:r>
      <w:r>
        <w:rPr>
          <w:rFonts w:eastAsia="Times New Roman" w:cs="Times New Roman"/>
          <w:szCs w:val="24"/>
        </w:rPr>
        <w:t xml:space="preserve"> συλλογικών συμβάσεων εργασίας δεν είναι προεκλογικό σχέδιο, δεν είναι προεκλογική ομιλία. Είναι ψηφισμένος νόμος από το ελληνικό Κοινοβούλιο. Επανέρχεται και η αρχή της ευνοϊκότερης ρύθμισης, επανέρχεται και η επεκτασιμότητα των κλαδικών συμβάσεων, ακριβώ</w:t>
      </w:r>
      <w:r>
        <w:rPr>
          <w:rFonts w:eastAsia="Times New Roman" w:cs="Times New Roman"/>
          <w:szCs w:val="24"/>
        </w:rPr>
        <w:t xml:space="preserve">ς με τον τρόπο που ίσχυε και προ κατάργησής τους. </w:t>
      </w:r>
    </w:p>
    <w:p w14:paraId="38185AFE"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 xml:space="preserve">Αυτό είναι μια πολύ μεγάλη νίκη για τον κόσμο της δουλειάς, για τον κόσμο της εργασίας στη χώρα και ακριβώς η επαναφορά αυτών των δύο αρχών, στην πράξη </w:t>
      </w:r>
      <w:r>
        <w:rPr>
          <w:rFonts w:eastAsia="Times New Roman" w:cs="Times New Roman"/>
          <w:szCs w:val="24"/>
        </w:rPr>
        <w:lastRenderedPageBreak/>
        <w:t>ακυρώνει και τις ενώσεις προσώπων που ήταν ένα από τα</w:t>
      </w:r>
      <w:r>
        <w:rPr>
          <w:rFonts w:eastAsia="Times New Roman" w:cs="Times New Roman"/>
          <w:szCs w:val="24"/>
        </w:rPr>
        <w:t xml:space="preserve"> ισχυρά εργαλεία της εργοδοσίας, όπως σωστά έχει ειπωθεί σε αυτήν τη συζήτηση. Άρα, εμείς συνεχίζουμε στο τι έχουμε ήδη κάνει και όχι γενικά και αφηρημένα στο τι θα θέλαμε να κάνουμε.</w:t>
      </w:r>
    </w:p>
    <w:p w14:paraId="38185AFF"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Δεύτερο κομμάτι που έχουμε ήδη κάνει, είναι η αναβάθμιση της Επιθεώρησης</w:t>
      </w:r>
      <w:r>
        <w:rPr>
          <w:rFonts w:eastAsia="Times New Roman" w:cs="Times New Roman"/>
          <w:szCs w:val="24"/>
        </w:rPr>
        <w:t xml:space="preserve"> Εργασίας και αυτό δεν μπορεί να το υποτιμά κανείς. Δεν μπορεί να υποτιμά κανείς το γεγονός ότι υπάρχουν χώροι που τα προηγούμενα χρόνια είχαν ασυλία από την Επιθεώρηση Εργασίας, όπως οι μεγάλες συστημικές τράπεζες και σε αυτούς τους χώρους μόνο τα τελευτα</w:t>
      </w:r>
      <w:r>
        <w:rPr>
          <w:rFonts w:eastAsia="Times New Roman" w:cs="Times New Roman"/>
          <w:szCs w:val="24"/>
        </w:rPr>
        <w:t xml:space="preserve">ία δυόμιση χρόνια έχουν μπει σχεδόν 3 εκατομμύρια πρόστιμα, τα οποία πηγαίνουν στην κοινωνική ασφάλιση, γιατί στην πραγματικότητα μιλάμε για πόρους κλεμμένους από την κοινωνική ασφάλιση. </w:t>
      </w:r>
    </w:p>
    <w:p w14:paraId="38185B00"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 xml:space="preserve">Δεν μπορεί </w:t>
      </w:r>
      <w:r>
        <w:rPr>
          <w:rFonts w:eastAsia="Times New Roman" w:cs="Times New Roman"/>
          <w:szCs w:val="24"/>
        </w:rPr>
        <w:t xml:space="preserve">κάποιος </w:t>
      </w:r>
      <w:r>
        <w:rPr>
          <w:rFonts w:eastAsia="Times New Roman" w:cs="Times New Roman"/>
          <w:szCs w:val="24"/>
        </w:rPr>
        <w:t xml:space="preserve">να αμφισβητήσει το ότι ήδη προχωράμε πέρα από τα πρόστιμα σε κλεισίματα επιχειρήσεων, που συστηματικά παραβιάζουν την εργατική νομοθεσία. Δεν μπορεί </w:t>
      </w:r>
      <w:r>
        <w:rPr>
          <w:rFonts w:eastAsia="Times New Roman" w:cs="Times New Roman"/>
          <w:szCs w:val="24"/>
        </w:rPr>
        <w:t>κάποιος</w:t>
      </w:r>
      <w:r>
        <w:rPr>
          <w:rFonts w:eastAsia="Times New Roman" w:cs="Times New Roman"/>
          <w:szCs w:val="24"/>
        </w:rPr>
        <w:t xml:space="preserve"> να αμφισβητήσει ότι υπάρχουν μια σειρά από επιχειρήσεις </w:t>
      </w:r>
      <w:r>
        <w:rPr>
          <w:rFonts w:eastAsia="Times New Roman" w:cs="Times New Roman"/>
          <w:szCs w:val="24"/>
        </w:rPr>
        <w:lastRenderedPageBreak/>
        <w:t>στη φύλαξη, στην καθαριότητα και σε άλλες ε</w:t>
      </w:r>
      <w:r>
        <w:rPr>
          <w:rFonts w:eastAsia="Times New Roman" w:cs="Times New Roman"/>
          <w:szCs w:val="24"/>
        </w:rPr>
        <w:t xml:space="preserve">ργολαβίες, που αποκλείονται από τις δημόσιες συμβάσεις, ακριβώς επειδή έχει </w:t>
      </w:r>
      <w:proofErr w:type="spellStart"/>
      <w:r>
        <w:rPr>
          <w:rFonts w:eastAsia="Times New Roman" w:cs="Times New Roman"/>
          <w:szCs w:val="24"/>
        </w:rPr>
        <w:t>αυστηροποιηθεί</w:t>
      </w:r>
      <w:proofErr w:type="spellEnd"/>
      <w:r>
        <w:rPr>
          <w:rFonts w:eastAsia="Times New Roman" w:cs="Times New Roman"/>
          <w:szCs w:val="24"/>
        </w:rPr>
        <w:t xml:space="preserve"> το πλαίσιο και δεν επιτρέπει σε εργοδότες, που δεν σέβονται την εργατική νομοθεσία, να έχουν πρόσβαση στο δημόσιο χρήμα με οποιαδήποτε μορφή. </w:t>
      </w:r>
    </w:p>
    <w:p w14:paraId="38185B01"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 xml:space="preserve">Ακριβώς γι’ αυτόν τον </w:t>
      </w:r>
      <w:r>
        <w:rPr>
          <w:rFonts w:eastAsia="Times New Roman" w:cs="Times New Roman"/>
          <w:szCs w:val="24"/>
        </w:rPr>
        <w:t>λόγο -το τονίζει και η Υπουργός, το τονίζει διαρκώς όλη η Κυβέρνηση- δεν μιλάμε απλά για επαναφορά των συλλογικών συμβάσεων, γιατί γνωρίζουμε πολύ καλά ότι για μια ολόκληρη μερίδα ανθρώπων η λέξη «επαναφορά» δεν τους λέει τίποτα, γιατί και προ κρίσης υπήρχ</w:t>
      </w:r>
      <w:r>
        <w:rPr>
          <w:rFonts w:eastAsia="Times New Roman" w:cs="Times New Roman"/>
          <w:szCs w:val="24"/>
        </w:rPr>
        <w:t>αν τυφλά σημεία στα ζητήματα της εργασίας. Αυτά τα ζητήματα της εργασίας ρυθμίζουμε αυτήν τη στιγμή, όπως χαρακτηριστικότατο παράδειγμα είναι η ρύθμιση για τις εργολαβίες που είναι στο νομοσχέδιο που έρχεται από το Υπουργείο Εργασίας.</w:t>
      </w:r>
    </w:p>
    <w:p w14:paraId="38185B02"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 xml:space="preserve">Υπάρχει ένα βασικό </w:t>
      </w:r>
      <w:r>
        <w:rPr>
          <w:rFonts w:eastAsia="Times New Roman" w:cs="Times New Roman"/>
          <w:szCs w:val="24"/>
        </w:rPr>
        <w:t>ερώτημα, αν πιστεύουμε ότι μπορούν ή όχι να αλλάξουν τα πράγματα. Η αντιδραστική σκέψη μας, μας λέει ότι κάθε προσπάθεια αλλαγής της κοι</w:t>
      </w:r>
      <w:r>
        <w:rPr>
          <w:rFonts w:eastAsia="Times New Roman" w:cs="Times New Roman"/>
          <w:szCs w:val="24"/>
        </w:rPr>
        <w:lastRenderedPageBreak/>
        <w:t xml:space="preserve">νωνικής κατάστασης, στην πραγματικότητα οδηγεί σε ολοκληρωτισμούς, οδηγεί σε παρεμβάσεις που δεν μπορούν να σηκώσουν οι </w:t>
      </w:r>
      <w:r>
        <w:rPr>
          <w:rFonts w:eastAsia="Times New Roman" w:cs="Times New Roman"/>
          <w:szCs w:val="24"/>
        </w:rPr>
        <w:t>δυνάμεις της αγοράς, η κοινωνία των πολιτών κ.λπ</w:t>
      </w:r>
      <w:r>
        <w:rPr>
          <w:rFonts w:eastAsia="Times New Roman" w:cs="Times New Roman"/>
          <w:szCs w:val="24"/>
        </w:rPr>
        <w:t>.</w:t>
      </w:r>
      <w:r>
        <w:rPr>
          <w:rFonts w:eastAsia="Times New Roman" w:cs="Times New Roman"/>
          <w:szCs w:val="24"/>
        </w:rPr>
        <w:t>. Δυστυχώς, με αυτήν την αντιδραστική σκέψη πολλές φορές έρχεται και κουμπώνει και μια –εντός εισαγωγικών- «αντίληψη», η οποία υποτιμά μικρές αλλά κρίσιμες αλλαγές, μια αντίληψη, η οποία θεωρεί ότι ή θα αλλά</w:t>
      </w:r>
      <w:r>
        <w:rPr>
          <w:rFonts w:eastAsia="Times New Roman" w:cs="Times New Roman"/>
          <w:szCs w:val="24"/>
        </w:rPr>
        <w:t>ξουν όλα ή δεν θα αλλάξει τίποτα.</w:t>
      </w:r>
    </w:p>
    <w:p w14:paraId="38185B03"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 xml:space="preserve">Εμείς το λέμε ξεκάθαρα. Είναι προς το συμφέρον των εργαζομένων να είναι καθαρό το τι έχει ψηφιστεί και τι επιστρέφει. Είναι προς το συμφέρον των εργαζομένων ότι η </w:t>
      </w:r>
      <w:r>
        <w:rPr>
          <w:rFonts w:eastAsia="Times New Roman" w:cs="Times New Roman"/>
          <w:szCs w:val="24"/>
        </w:rPr>
        <w:t xml:space="preserve">επιθεώρηση </w:t>
      </w:r>
      <w:r>
        <w:rPr>
          <w:rFonts w:eastAsia="Times New Roman" w:cs="Times New Roman"/>
          <w:szCs w:val="24"/>
        </w:rPr>
        <w:t xml:space="preserve">αναβαθμίζεται και ότι για πρώτη φορά, μετά από </w:t>
      </w:r>
      <w:r>
        <w:rPr>
          <w:rFonts w:eastAsia="Times New Roman" w:cs="Times New Roman"/>
          <w:szCs w:val="24"/>
        </w:rPr>
        <w:t>δ</w:t>
      </w:r>
      <w:r>
        <w:rPr>
          <w:rFonts w:eastAsia="Times New Roman" w:cs="Times New Roman"/>
          <w:szCs w:val="24"/>
        </w:rPr>
        <w:t xml:space="preserve">εκαοκτώ </w:t>
      </w:r>
      <w:r>
        <w:rPr>
          <w:rFonts w:eastAsia="Times New Roman" w:cs="Times New Roman"/>
          <w:szCs w:val="24"/>
        </w:rPr>
        <w:t xml:space="preserve">χρόνια, στην Επιθεώρηση Υγείας και Ασφάλειας θα γίνουν προσλήψεις και είναι αυτή η Κυβέρνηση που θα προχωρήσει σε προσλήψεις. </w:t>
      </w:r>
    </w:p>
    <w:p w14:paraId="38185B04"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 xml:space="preserve">Είναι προς το συμφέρον των εργαζομένων να ξέρουν ότι υπάρχει ένα Υπουργείο Εργασίας και μια Κυβέρνηση, η οποία προσπαθεί </w:t>
      </w:r>
      <w:r>
        <w:rPr>
          <w:rFonts w:eastAsia="Times New Roman" w:cs="Times New Roman"/>
          <w:szCs w:val="24"/>
        </w:rPr>
        <w:t xml:space="preserve">να προχωράει αυτά τα αιτήματα, να δίνει μάχες. Δεν τις κερδίζει αυτές τις μάχες πάντα. Κανένας συλλογικός αγώνας δεν </w:t>
      </w:r>
      <w:r>
        <w:rPr>
          <w:rFonts w:eastAsia="Times New Roman" w:cs="Times New Roman"/>
          <w:szCs w:val="24"/>
        </w:rPr>
        <w:lastRenderedPageBreak/>
        <w:t>κερδίζει πάντα, κανένα σωματείο δεν κερδίζει πάντα, καμμία μορφή κινήματος δεν κερδίζει πάντα, αλλά αυτές οι μάχες δίνονται και θα συνεχίσο</w:t>
      </w:r>
      <w:r>
        <w:rPr>
          <w:rFonts w:eastAsia="Times New Roman" w:cs="Times New Roman"/>
          <w:szCs w:val="24"/>
        </w:rPr>
        <w:t>υμε να τις δίνουμε.</w:t>
      </w:r>
    </w:p>
    <w:p w14:paraId="38185B05"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Τελευταία φράση: Κατά τη γνώμη μου δημοκρατία, πρώτα από όλα, σημαίνει επιλογές και αν υπήρχε ένα σημαντικό πλήγμα μέσα στην κρίση και την ίδια τη δημοκρατία ήταν ότι στο τέλος της μέρας φαινόταν ότι για την πλειοψηφία των πολιτών δεν υ</w:t>
      </w:r>
      <w:r>
        <w:rPr>
          <w:rFonts w:eastAsia="Times New Roman" w:cs="Times New Roman"/>
          <w:szCs w:val="24"/>
        </w:rPr>
        <w:t xml:space="preserve">πήρχαν επιλογές. Όποια και να ήταν η πολιτική τους επιλογή, κατέληγαν σε ένα κοινό πολιτικό σχέδιο. </w:t>
      </w:r>
    </w:p>
    <w:p w14:paraId="38185B06"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Με αυτήν την έννοια είναι πάρα πολύ σημαντικό ότι σήμερα, με αυτήν την Κυβέρνηση κερδίζεται ξανά η μάχη των επιλογών, γιατί έχεις δυο διακριτά πολιτικά σχέ</w:t>
      </w:r>
      <w:r>
        <w:rPr>
          <w:rFonts w:eastAsia="Times New Roman" w:cs="Times New Roman"/>
          <w:szCs w:val="24"/>
        </w:rPr>
        <w:t>δια.</w:t>
      </w:r>
    </w:p>
    <w:p w14:paraId="38185B07" w14:textId="77777777" w:rsidR="00157B13" w:rsidRDefault="00A67906">
      <w:pPr>
        <w:spacing w:line="600" w:lineRule="auto"/>
        <w:ind w:firstLine="720"/>
        <w:jc w:val="both"/>
        <w:rPr>
          <w:rFonts w:eastAsia="Times New Roman"/>
          <w:szCs w:val="24"/>
        </w:rPr>
      </w:pPr>
      <w:r>
        <w:rPr>
          <w:rFonts w:eastAsia="Times New Roman"/>
          <w:szCs w:val="24"/>
        </w:rPr>
        <w:t>Έχεις ένα πολιτικό σχέδιο που λέει «προστασία της εργασίας και επαναφορά των συλλογικών συμβάσεων» και ένα πολιτικό σχέδιο που λέει «όχι στις συλλογικές συμβάσεις». Έχεις ένα πολιτικό σχέδιο που λέει «προστασία του δημόσιου τομέα, όχι στην ιδιωτικοποί</w:t>
      </w:r>
      <w:r>
        <w:rPr>
          <w:rFonts w:eastAsia="Times New Roman"/>
          <w:szCs w:val="24"/>
        </w:rPr>
        <w:t xml:space="preserve">ηση, προστασία των δημόσιων υπηρεσιών και προσλήψεις ένα προς ένα» </w:t>
      </w:r>
      <w:r>
        <w:rPr>
          <w:rFonts w:eastAsia="Times New Roman"/>
          <w:szCs w:val="24"/>
        </w:rPr>
        <w:lastRenderedPageBreak/>
        <w:t>και ένα πολιτικό σχέδιο που λέει «</w:t>
      </w:r>
      <w:r>
        <w:rPr>
          <w:rFonts w:eastAsia="Times New Roman"/>
          <w:szCs w:val="24"/>
          <w:lang w:val="en-US"/>
        </w:rPr>
        <w:t>outsourcing</w:t>
      </w:r>
      <w:r>
        <w:rPr>
          <w:rFonts w:eastAsia="Times New Roman"/>
          <w:szCs w:val="24"/>
        </w:rPr>
        <w:t xml:space="preserve">, ιδιωτικοποιήσεις και πέντε προς ένα στις προσλήψεις». </w:t>
      </w:r>
    </w:p>
    <w:p w14:paraId="38185B08" w14:textId="77777777" w:rsidR="00157B13" w:rsidRDefault="00A67906">
      <w:pPr>
        <w:spacing w:line="600" w:lineRule="auto"/>
        <w:ind w:firstLine="720"/>
        <w:jc w:val="both"/>
        <w:rPr>
          <w:rFonts w:eastAsia="Times New Roman"/>
          <w:szCs w:val="24"/>
        </w:rPr>
      </w:pPr>
      <w:r>
        <w:rPr>
          <w:rFonts w:eastAsia="Times New Roman"/>
          <w:szCs w:val="24"/>
        </w:rPr>
        <w:t>Έχεις ένα πολιτικό σχέδιο που λέει «προστασία των κοινωνικών δικαιωμάτων, μέτωπο με την</w:t>
      </w:r>
      <w:r>
        <w:rPr>
          <w:rFonts w:eastAsia="Times New Roman"/>
          <w:szCs w:val="24"/>
        </w:rPr>
        <w:t xml:space="preserve"> ακροδεξιά, μέτωπο με τους νεοναζί, προστασία της δημοκρατίας» και ένα σχέδιο που γενικά και αόριστα τα κρύβει όλα πίσω από την κουρτίνα του λαϊκισμού και την ίδια στιγμή δίνει συγχωροχάρτι και ξεπλένει την ακροδεξιά. </w:t>
      </w:r>
    </w:p>
    <w:p w14:paraId="38185B09" w14:textId="77777777" w:rsidR="00157B13" w:rsidRDefault="00A67906">
      <w:pPr>
        <w:spacing w:line="600" w:lineRule="auto"/>
        <w:ind w:firstLine="720"/>
        <w:rPr>
          <w:rFonts w:eastAsia="Times New Roman"/>
          <w:szCs w:val="24"/>
        </w:rPr>
      </w:pPr>
      <w:r>
        <w:rPr>
          <w:rFonts w:eastAsia="Times New Roman"/>
          <w:szCs w:val="24"/>
        </w:rPr>
        <w:t>Δουλειά μας είναι αυτές οι επιλογές τ</w:t>
      </w:r>
      <w:r>
        <w:rPr>
          <w:rFonts w:eastAsia="Times New Roman"/>
          <w:szCs w:val="24"/>
        </w:rPr>
        <w:t>ο επόμενο διάστημα να γίνουν περισσότερες και να βαθύνουν ακόμα περισσότερο.</w:t>
      </w:r>
    </w:p>
    <w:p w14:paraId="38185B0A" w14:textId="77777777" w:rsidR="00157B13" w:rsidRDefault="00A67906">
      <w:pPr>
        <w:spacing w:line="600" w:lineRule="auto"/>
        <w:ind w:firstLine="720"/>
        <w:rPr>
          <w:rFonts w:eastAsia="Times New Roman"/>
          <w:szCs w:val="24"/>
        </w:rPr>
      </w:pPr>
      <w:r>
        <w:rPr>
          <w:rFonts w:eastAsia="Times New Roman"/>
          <w:szCs w:val="24"/>
        </w:rPr>
        <w:t>Ευχαριστώ.</w:t>
      </w:r>
    </w:p>
    <w:p w14:paraId="38185B0B" w14:textId="77777777" w:rsidR="00157B13" w:rsidRDefault="00A67906">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38185B0C" w14:textId="77777777" w:rsidR="00157B13" w:rsidRDefault="00A67906">
      <w:pPr>
        <w:spacing w:line="600" w:lineRule="auto"/>
        <w:ind w:firstLine="720"/>
        <w:jc w:val="both"/>
        <w:rPr>
          <w:rFonts w:eastAsia="Times New Roman"/>
          <w:szCs w:val="24"/>
        </w:rPr>
      </w:pPr>
      <w:r w:rsidRPr="005205D6">
        <w:rPr>
          <w:rFonts w:eastAsia="Times New Roman"/>
          <w:b/>
          <w:szCs w:val="24"/>
        </w:rPr>
        <w:t>ΠΡΟΕΔΡΕΥΩΝ (Δημήτριος Καμμένος):</w:t>
      </w:r>
      <w:r w:rsidRPr="00C07E6A">
        <w:rPr>
          <w:rFonts w:eastAsia="Times New Roman"/>
          <w:szCs w:val="24"/>
        </w:rPr>
        <w:t xml:space="preserve"> </w:t>
      </w:r>
      <w:r>
        <w:rPr>
          <w:rFonts w:eastAsia="Times New Roman"/>
          <w:szCs w:val="24"/>
        </w:rPr>
        <w:t>Ευχαριστούμε πολύ τον κύριο Υπουργό.</w:t>
      </w:r>
    </w:p>
    <w:p w14:paraId="38185B0D" w14:textId="77777777" w:rsidR="00157B13" w:rsidRDefault="00A67906">
      <w:pPr>
        <w:spacing w:line="600" w:lineRule="auto"/>
        <w:ind w:firstLine="720"/>
        <w:jc w:val="both"/>
        <w:rPr>
          <w:rFonts w:eastAsia="Times New Roman"/>
          <w:szCs w:val="24"/>
        </w:rPr>
      </w:pPr>
      <w:r>
        <w:rPr>
          <w:rFonts w:eastAsia="Times New Roman"/>
          <w:szCs w:val="24"/>
        </w:rPr>
        <w:lastRenderedPageBreak/>
        <w:t>Τον λόγο έχει ο Κοινοβουλευτικός Εκπρόσωπος του Κομμου</w:t>
      </w:r>
      <w:r>
        <w:rPr>
          <w:rFonts w:eastAsia="Times New Roman"/>
          <w:szCs w:val="24"/>
        </w:rPr>
        <w:t xml:space="preserve">νιστικού Κόμματος </w:t>
      </w:r>
      <w:r>
        <w:rPr>
          <w:rFonts w:eastAsia="Times New Roman"/>
          <w:szCs w:val="24"/>
        </w:rPr>
        <w:t xml:space="preserve">Ελλάδας </w:t>
      </w:r>
      <w:r>
        <w:rPr>
          <w:rFonts w:eastAsia="Times New Roman"/>
          <w:szCs w:val="24"/>
        </w:rPr>
        <w:t xml:space="preserve">κ. </w:t>
      </w:r>
      <w:proofErr w:type="spellStart"/>
      <w:r>
        <w:rPr>
          <w:rFonts w:eastAsia="Times New Roman"/>
          <w:szCs w:val="24"/>
        </w:rPr>
        <w:t>Καραθανασόπουλος</w:t>
      </w:r>
      <w:proofErr w:type="spellEnd"/>
      <w:r>
        <w:rPr>
          <w:rFonts w:eastAsia="Times New Roman"/>
          <w:szCs w:val="24"/>
        </w:rPr>
        <w:t xml:space="preserve"> για πέντε λεπτά.</w:t>
      </w:r>
    </w:p>
    <w:p w14:paraId="38185B0E" w14:textId="77777777" w:rsidR="00157B13" w:rsidRDefault="00A67906">
      <w:pPr>
        <w:spacing w:line="600" w:lineRule="auto"/>
        <w:ind w:firstLine="720"/>
        <w:jc w:val="both"/>
        <w:rPr>
          <w:rFonts w:eastAsia="Times New Roman"/>
          <w:szCs w:val="24"/>
        </w:rPr>
      </w:pPr>
      <w:r w:rsidRPr="005205D6">
        <w:rPr>
          <w:rFonts w:eastAsia="Times New Roman"/>
          <w:b/>
          <w:szCs w:val="24"/>
        </w:rPr>
        <w:t>ΝΙΚΟΛΑΟΣ ΚΑΡΑΘΑΝΑΣΟΠΟΥΛΟΣ:</w:t>
      </w:r>
      <w:r w:rsidRPr="00C07E6A">
        <w:rPr>
          <w:rFonts w:eastAsia="Times New Roman"/>
          <w:szCs w:val="24"/>
        </w:rPr>
        <w:t xml:space="preserve"> </w:t>
      </w:r>
      <w:r>
        <w:rPr>
          <w:rFonts w:eastAsia="Times New Roman"/>
          <w:szCs w:val="24"/>
        </w:rPr>
        <w:t xml:space="preserve">Κύριοι της Κυβέρνησης, δίνετε καθημερινά εξετάσεις ότι είστε ικανοί να διαχειριστείτε τα πράγματα της χώρας προς όφελος του μεγάλου κεφαλαίου και σήμερα αυτό κάνετε. </w:t>
      </w:r>
      <w:r>
        <w:rPr>
          <w:rFonts w:eastAsia="Times New Roman"/>
          <w:szCs w:val="24"/>
        </w:rPr>
        <w:t xml:space="preserve">Μιλάτε για την υπόθεση «καθαρή έξοδος από τα μνημόνια», όμως για τους εργαζόμενους αυτό σημαίνει κατάργηση όλων των αντεργατικών νόμων και δεν λέτε κουβέντα γι’ αυτό. </w:t>
      </w:r>
    </w:p>
    <w:p w14:paraId="38185B0F" w14:textId="77777777" w:rsidR="00157B13" w:rsidRDefault="00A67906">
      <w:pPr>
        <w:spacing w:line="600" w:lineRule="auto"/>
        <w:ind w:firstLine="720"/>
        <w:jc w:val="both"/>
        <w:rPr>
          <w:rFonts w:eastAsia="Times New Roman"/>
          <w:szCs w:val="24"/>
        </w:rPr>
      </w:pPr>
      <w:r>
        <w:rPr>
          <w:rFonts w:eastAsia="Times New Roman"/>
          <w:szCs w:val="24"/>
        </w:rPr>
        <w:t xml:space="preserve">Αντίθετα, </w:t>
      </w:r>
      <w:r>
        <w:rPr>
          <w:rFonts w:eastAsia="Times New Roman"/>
          <w:szCs w:val="24"/>
        </w:rPr>
        <w:t xml:space="preserve">στο πλαίσιο </w:t>
      </w:r>
      <w:r>
        <w:rPr>
          <w:rFonts w:eastAsia="Times New Roman"/>
          <w:szCs w:val="24"/>
        </w:rPr>
        <w:t>της τέταρτης αξιολόγησης ετοιμάζετε νέα αντεργατικά μέτρα. Με περί</w:t>
      </w:r>
      <w:r>
        <w:rPr>
          <w:rFonts w:eastAsia="Times New Roman"/>
          <w:szCs w:val="24"/>
        </w:rPr>
        <w:t xml:space="preserve">σσιο θράσος χλευάσατε και ούτε καν αναφερθήκατε στην πρόταση νόμου του ΚΚΕ που περιλαμβάνεται στην επερώτηση, λέγοντας ότι είναι γενικόλογη, ότι είναι ένα πολιτικό κείμενο, ότι έχει θέσεις αντισυνταγματικότητας και ότι τα δικά σας μέτρα για τις συλλογικές </w:t>
      </w:r>
      <w:r>
        <w:rPr>
          <w:rFonts w:eastAsia="Times New Roman"/>
          <w:szCs w:val="24"/>
        </w:rPr>
        <w:t xml:space="preserve">συμβάσεις είναι αυτά που θα ισχύσουν για την επεκτασιμότητα, για την ευνοϊκότερη ρύθμιση. </w:t>
      </w:r>
    </w:p>
    <w:p w14:paraId="38185B10" w14:textId="77777777" w:rsidR="00157B13" w:rsidRDefault="00A67906">
      <w:pPr>
        <w:spacing w:line="600" w:lineRule="auto"/>
        <w:ind w:firstLine="720"/>
        <w:jc w:val="both"/>
        <w:rPr>
          <w:rFonts w:eastAsia="Times New Roman"/>
          <w:szCs w:val="24"/>
        </w:rPr>
      </w:pPr>
      <w:r>
        <w:rPr>
          <w:rFonts w:eastAsia="Times New Roman"/>
          <w:szCs w:val="24"/>
        </w:rPr>
        <w:lastRenderedPageBreak/>
        <w:t>Αλήθεια, με το άρθρο 1 της πρότασης νόμου του ΚΚΕ των σωματείων και των ομοσπονδιών που λέει ότι οι συλλογικές συμβάσεις όλων των κατηγοριών δεσμεύουν όλους τους εργ</w:t>
      </w:r>
      <w:r>
        <w:rPr>
          <w:rFonts w:eastAsia="Times New Roman"/>
          <w:szCs w:val="24"/>
        </w:rPr>
        <w:t>αζόμενους και όλους τους εργοδότες, είτε είναι μέλη είτε όχι των συνδικαλιστικών οργανώσεων, συμφωνείτε ή διαφωνείτε; Λέτε «αν και εφόσον είναι το 50%». Βάζετε όρους και προϋποθέσεις. Δηλαδή, είναι αντισυνταγματικό; Αυτό λέτε, λοιπόν;</w:t>
      </w:r>
    </w:p>
    <w:p w14:paraId="38185B11" w14:textId="77777777" w:rsidR="00157B13" w:rsidRDefault="00A67906">
      <w:pPr>
        <w:spacing w:line="600" w:lineRule="auto"/>
        <w:ind w:firstLine="720"/>
        <w:jc w:val="both"/>
        <w:rPr>
          <w:rFonts w:eastAsia="Times New Roman"/>
          <w:szCs w:val="24"/>
        </w:rPr>
      </w:pPr>
      <w:r>
        <w:rPr>
          <w:rFonts w:eastAsia="Times New Roman"/>
          <w:szCs w:val="24"/>
        </w:rPr>
        <w:t>Δεύτερον, με το άρθρο</w:t>
      </w:r>
      <w:r>
        <w:rPr>
          <w:rFonts w:eastAsia="Times New Roman"/>
          <w:szCs w:val="24"/>
        </w:rPr>
        <w:t xml:space="preserve"> 5 της πρότασης που λέει το ΚΚΕ ότι εφαρμόζεται η πιο ευνοϊκή ρύθμιση για τον εργαζόμενο, συμφωνείτε ή όχι; Μ’ αυτό που λέει στο άρθρο 3 ότι αν είναι ευνοϊκότερες οι ρυθμίσεις της συλλογικής σύμβασης για τους εργαζόμενους, υπερισχύουν ακόμα και των νόμων, </w:t>
      </w:r>
      <w:r>
        <w:rPr>
          <w:rFonts w:eastAsia="Times New Roman"/>
          <w:szCs w:val="24"/>
        </w:rPr>
        <w:t xml:space="preserve">συμφωνείτε ή είναι αντισυνταγματικό και αυτό; </w:t>
      </w:r>
    </w:p>
    <w:p w14:paraId="38185B12" w14:textId="77777777" w:rsidR="00157B13" w:rsidRDefault="00A67906">
      <w:pPr>
        <w:spacing w:line="600" w:lineRule="auto"/>
        <w:ind w:firstLine="720"/>
        <w:jc w:val="both"/>
        <w:rPr>
          <w:rFonts w:eastAsia="Times New Roman"/>
          <w:szCs w:val="24"/>
        </w:rPr>
      </w:pPr>
      <w:r>
        <w:rPr>
          <w:rFonts w:eastAsia="Times New Roman"/>
          <w:szCs w:val="24"/>
        </w:rPr>
        <w:t xml:space="preserve">Για τη </w:t>
      </w:r>
      <w:proofErr w:type="spellStart"/>
      <w:r>
        <w:rPr>
          <w:rFonts w:eastAsia="Times New Roman"/>
          <w:szCs w:val="24"/>
        </w:rPr>
        <w:t>μετενέργεια</w:t>
      </w:r>
      <w:proofErr w:type="spellEnd"/>
      <w:r>
        <w:rPr>
          <w:rFonts w:eastAsia="Times New Roman"/>
          <w:szCs w:val="24"/>
        </w:rPr>
        <w:t xml:space="preserve"> δεν λέτε κουβέντα. Για το ότι μέχρι να υπογραφεί η νέα σύμβαση, ισχύει η παλαιότερη, λέτε κάτι ή είναι αντισυνταγματικό και αυτό;</w:t>
      </w:r>
    </w:p>
    <w:p w14:paraId="38185B13" w14:textId="77777777" w:rsidR="00157B13" w:rsidRDefault="00A67906">
      <w:pPr>
        <w:spacing w:line="600" w:lineRule="auto"/>
        <w:ind w:firstLine="720"/>
        <w:jc w:val="both"/>
        <w:rPr>
          <w:rFonts w:eastAsia="Times New Roman"/>
          <w:szCs w:val="24"/>
        </w:rPr>
      </w:pPr>
      <w:r>
        <w:rPr>
          <w:rFonts w:eastAsia="Times New Roman"/>
          <w:szCs w:val="24"/>
        </w:rPr>
        <w:lastRenderedPageBreak/>
        <w:t>Για το άρθρο 8, το οποίο λέει ότι επανέρχονται όλες οι συλλο</w:t>
      </w:r>
      <w:r>
        <w:rPr>
          <w:rFonts w:eastAsia="Times New Roman"/>
          <w:szCs w:val="24"/>
        </w:rPr>
        <w:t>γικές συμβάσεις που ίσχυαν μέχρι τις 29</w:t>
      </w:r>
      <w:r>
        <w:rPr>
          <w:rFonts w:eastAsia="Times New Roman"/>
          <w:szCs w:val="24"/>
        </w:rPr>
        <w:t>-</w:t>
      </w:r>
      <w:r>
        <w:rPr>
          <w:rFonts w:eastAsia="Times New Roman"/>
          <w:szCs w:val="24"/>
        </w:rPr>
        <w:t>2</w:t>
      </w:r>
      <w:r>
        <w:rPr>
          <w:rFonts w:eastAsia="Times New Roman"/>
          <w:szCs w:val="24"/>
        </w:rPr>
        <w:t>-</w:t>
      </w:r>
      <w:r>
        <w:rPr>
          <w:rFonts w:eastAsia="Times New Roman"/>
          <w:szCs w:val="24"/>
        </w:rPr>
        <w:t xml:space="preserve">2012, λέτε κάτι; Είναι αντισυνταγματικό; Γιατί δεν το κάνετε; Μία απλή διάταξη είναι. Δεν θα υπήρχε τίποτα. </w:t>
      </w:r>
    </w:p>
    <w:p w14:paraId="38185B14" w14:textId="77777777" w:rsidR="00157B13" w:rsidRDefault="00A67906">
      <w:pPr>
        <w:spacing w:line="600" w:lineRule="auto"/>
        <w:ind w:firstLine="720"/>
        <w:jc w:val="both"/>
        <w:rPr>
          <w:rFonts w:eastAsia="Times New Roman"/>
          <w:szCs w:val="24"/>
        </w:rPr>
      </w:pPr>
      <w:r>
        <w:rPr>
          <w:rFonts w:eastAsia="Times New Roman"/>
          <w:szCs w:val="24"/>
        </w:rPr>
        <w:t>Λέτε κάτι μήπως για την επαναφορά του μισθού στα 751 ευρώ, που λέει το άρθρο 9 της πρότασης νόμου του ΚΚΕ</w:t>
      </w:r>
      <w:r>
        <w:rPr>
          <w:rFonts w:eastAsia="Times New Roman"/>
          <w:szCs w:val="24"/>
        </w:rPr>
        <w:t>; Λέτε κάτι για την κατάργηση του διαχωρισμού ανάμεσα στους παλαιούς και στους νέους εργαζόμενους; Τίποτε απολύτως. Διατηρείτε το σύνολο του οπλοστασίου. Και δεν λέω για τη δέκατη τρίτη και τη δέκατη τέταρτη σύνταξη, για τον δέκατο τρίτο και τον δέκατο τέτ</w:t>
      </w:r>
      <w:r>
        <w:rPr>
          <w:rFonts w:eastAsia="Times New Roman"/>
          <w:szCs w:val="24"/>
        </w:rPr>
        <w:t>αρτο μισθό.</w:t>
      </w:r>
    </w:p>
    <w:p w14:paraId="38185B15" w14:textId="77777777" w:rsidR="00157B13" w:rsidRDefault="00A67906">
      <w:pPr>
        <w:spacing w:line="600" w:lineRule="auto"/>
        <w:ind w:firstLine="720"/>
        <w:jc w:val="both"/>
        <w:rPr>
          <w:rFonts w:eastAsia="Times New Roman"/>
          <w:szCs w:val="24"/>
        </w:rPr>
      </w:pPr>
      <w:r>
        <w:rPr>
          <w:rFonts w:eastAsia="Times New Roman"/>
          <w:szCs w:val="24"/>
        </w:rPr>
        <w:t>Να, λοιπόν, ο λόγος για τον οποίον χλευάσατε την πρόταση του ΚΚΕ, ακριβώς γιατί υιοθετείτε -αλλά έχετε κάνει και κτήμα σας, είναι δική σας πλέον ιδιοκτησία- το σύνολο των αντιλαϊκών μέτρων που ψηφίστηκαν από τις προηγούμενες κυβερνήσεις και από</w:t>
      </w:r>
      <w:r>
        <w:rPr>
          <w:rFonts w:eastAsia="Times New Roman"/>
          <w:szCs w:val="24"/>
        </w:rPr>
        <w:t xml:space="preserve"> τη δική σας Κυβέρνηση, διαμορφώνοντας δηλαδή έναν μηχανισμό με τον οποίον θα αναπαράγεται μια πολύ φθηνή εργατική δύναμη, χωρίς συγκροτημένα εργασιακά και ασφαλιστικά δικαιώματα. </w:t>
      </w:r>
    </w:p>
    <w:p w14:paraId="38185B16" w14:textId="77777777" w:rsidR="00157B13" w:rsidRDefault="00A67906">
      <w:pPr>
        <w:spacing w:line="600" w:lineRule="auto"/>
        <w:ind w:firstLine="720"/>
        <w:jc w:val="both"/>
        <w:rPr>
          <w:rFonts w:eastAsia="Times New Roman"/>
          <w:szCs w:val="24"/>
        </w:rPr>
      </w:pPr>
      <w:r>
        <w:rPr>
          <w:rFonts w:eastAsia="Times New Roman"/>
          <w:szCs w:val="24"/>
        </w:rPr>
        <w:lastRenderedPageBreak/>
        <w:t>Αποτέλεσμα ακριβώς αυτού του μηχανισμού είναι το ότι η συντριπτική πλειοψηφ</w:t>
      </w:r>
      <w:r>
        <w:rPr>
          <w:rFonts w:eastAsia="Times New Roman"/>
          <w:szCs w:val="24"/>
        </w:rPr>
        <w:t xml:space="preserve">ία των νέων συμβάσεων εργασίας είναι προσωρινού χρόνου, ευέλικτου χρόνου, με τη μείωση του μέσου μισθού το 2017 κατά 2,7%. Αυτός ο μηχανισμός είναι που αναπαράγει αυτά τα μέτρα που εξυπηρετούν τις ανάγκες των επιχειρηματικών ομίλων και του κεφαλαίου. </w:t>
      </w:r>
    </w:p>
    <w:p w14:paraId="38185B17" w14:textId="77777777" w:rsidR="00157B13" w:rsidRDefault="00A67906">
      <w:pPr>
        <w:spacing w:line="600" w:lineRule="auto"/>
        <w:ind w:firstLine="720"/>
        <w:jc w:val="both"/>
        <w:rPr>
          <w:rFonts w:eastAsia="Times New Roman"/>
          <w:szCs w:val="24"/>
        </w:rPr>
      </w:pPr>
      <w:r>
        <w:rPr>
          <w:rFonts w:eastAsia="Times New Roman"/>
          <w:szCs w:val="24"/>
        </w:rPr>
        <w:t>Έτσι</w:t>
      </w:r>
      <w:r>
        <w:rPr>
          <w:rFonts w:eastAsia="Times New Roman"/>
          <w:szCs w:val="24"/>
        </w:rPr>
        <w:t xml:space="preserve">, λοιπόν, παρά την προσπάθεια που έκαναν και η </w:t>
      </w:r>
      <w:r>
        <w:rPr>
          <w:rFonts w:eastAsia="Times New Roman"/>
          <w:szCs w:val="24"/>
        </w:rPr>
        <w:t xml:space="preserve">κ. </w:t>
      </w:r>
      <w:proofErr w:type="spellStart"/>
      <w:r>
        <w:rPr>
          <w:rFonts w:eastAsia="Times New Roman"/>
          <w:szCs w:val="24"/>
        </w:rPr>
        <w:t>Αχτσιόγλου</w:t>
      </w:r>
      <w:proofErr w:type="spellEnd"/>
      <w:r>
        <w:rPr>
          <w:rFonts w:eastAsia="Times New Roman"/>
          <w:szCs w:val="24"/>
        </w:rPr>
        <w:t xml:space="preserve"> και ο Αναπληρωτής Υπουργός Εργασίας για να εμφανιστούν ότι είναι κάτι διαφορετικό από τη Νέα Δημοκρατία και το ΠΑΣΟΚ, μας δείχνουν ότι είναι στην ίδια πλευρά, στην ίδια όχθη. Αυτοί τα λένε πιο ωμ</w:t>
      </w:r>
      <w:r>
        <w:rPr>
          <w:rFonts w:eastAsia="Times New Roman"/>
          <w:szCs w:val="24"/>
        </w:rPr>
        <w:t xml:space="preserve">ά, απλά εσείς είστε πιο ικανοί να τα εφαρμόσετε με μεγαλύτερη ωμότητα από τη Νέα Δημοκρατία και το ΠΑΣΟΚ. Αυτή είναι η διαφορά σας. </w:t>
      </w:r>
    </w:p>
    <w:p w14:paraId="38185B18" w14:textId="77777777" w:rsidR="00157B13" w:rsidRDefault="00A67906">
      <w:pPr>
        <w:spacing w:line="600" w:lineRule="auto"/>
        <w:ind w:firstLine="720"/>
        <w:jc w:val="both"/>
        <w:rPr>
          <w:rFonts w:eastAsia="Times New Roman"/>
          <w:szCs w:val="24"/>
        </w:rPr>
      </w:pPr>
      <w:r>
        <w:rPr>
          <w:rFonts w:eastAsia="Times New Roman"/>
          <w:szCs w:val="24"/>
        </w:rPr>
        <w:t>Μιλώντας στο όνομα των εργαζομένων, παίρνετε μέτρα σε βάρος της εργατικής τάξης, όπως είναι η υπόθεση με τον περιορισμό του</w:t>
      </w:r>
      <w:r>
        <w:rPr>
          <w:rFonts w:eastAsia="Times New Roman"/>
          <w:szCs w:val="24"/>
        </w:rPr>
        <w:t xml:space="preserve"> δικαιώματος στην απεργία.</w:t>
      </w:r>
    </w:p>
    <w:p w14:paraId="38185B19" w14:textId="77777777" w:rsidR="00157B13" w:rsidRDefault="00A67906">
      <w:pPr>
        <w:spacing w:line="600" w:lineRule="auto"/>
        <w:ind w:firstLine="720"/>
        <w:jc w:val="both"/>
        <w:rPr>
          <w:rFonts w:eastAsia="Times New Roman" w:cs="Times New Roman"/>
          <w:szCs w:val="24"/>
        </w:rPr>
      </w:pPr>
      <w:r w:rsidRPr="00552644">
        <w:rPr>
          <w:rFonts w:eastAsia="Times New Roman" w:cs="Times New Roman"/>
          <w:szCs w:val="24"/>
        </w:rPr>
        <w:lastRenderedPageBreak/>
        <w:t>Τι λέγατε</w:t>
      </w:r>
      <w:r>
        <w:rPr>
          <w:rFonts w:eastAsia="Times New Roman" w:cs="Times New Roman"/>
          <w:szCs w:val="24"/>
        </w:rPr>
        <w:t>;</w:t>
      </w:r>
      <w:r w:rsidRPr="00552644">
        <w:rPr>
          <w:rFonts w:eastAsia="Times New Roman" w:cs="Times New Roman"/>
          <w:szCs w:val="24"/>
        </w:rPr>
        <w:t xml:space="preserve"> </w:t>
      </w:r>
      <w:r>
        <w:rPr>
          <w:rFonts w:eastAsia="Times New Roman" w:cs="Times New Roman"/>
          <w:szCs w:val="24"/>
        </w:rPr>
        <w:t>Ό</w:t>
      </w:r>
      <w:r w:rsidRPr="00552644">
        <w:rPr>
          <w:rFonts w:eastAsia="Times New Roman" w:cs="Times New Roman"/>
          <w:szCs w:val="24"/>
        </w:rPr>
        <w:t xml:space="preserve">τι έτσι θα ενισχύσουμε τη συμμετοχή και την αντιπροσωπευτικότητα των εργατικών </w:t>
      </w:r>
      <w:r>
        <w:rPr>
          <w:rFonts w:eastAsia="Times New Roman" w:cs="Times New Roman"/>
          <w:szCs w:val="24"/>
        </w:rPr>
        <w:t>σ</w:t>
      </w:r>
      <w:r w:rsidRPr="00552644">
        <w:rPr>
          <w:rFonts w:eastAsia="Times New Roman" w:cs="Times New Roman"/>
          <w:szCs w:val="24"/>
        </w:rPr>
        <w:t>ωματείων</w:t>
      </w:r>
      <w:r>
        <w:rPr>
          <w:rFonts w:eastAsia="Times New Roman" w:cs="Times New Roman"/>
          <w:szCs w:val="24"/>
        </w:rPr>
        <w:t>. Χ</w:t>
      </w:r>
      <w:r w:rsidRPr="00552644">
        <w:rPr>
          <w:rFonts w:eastAsia="Times New Roman" w:cs="Times New Roman"/>
          <w:szCs w:val="24"/>
        </w:rPr>
        <w:t>ωρίς καμ</w:t>
      </w:r>
      <w:r>
        <w:rPr>
          <w:rFonts w:eastAsia="Times New Roman" w:cs="Times New Roman"/>
          <w:szCs w:val="24"/>
        </w:rPr>
        <w:t>μ</w:t>
      </w:r>
      <w:r w:rsidRPr="00552644">
        <w:rPr>
          <w:rFonts w:eastAsia="Times New Roman" w:cs="Times New Roman"/>
          <w:szCs w:val="24"/>
        </w:rPr>
        <w:t xml:space="preserve">ία ντροπή το </w:t>
      </w:r>
      <w:r>
        <w:rPr>
          <w:rFonts w:eastAsia="Times New Roman" w:cs="Times New Roman"/>
          <w:szCs w:val="24"/>
        </w:rPr>
        <w:t>ισχυριζόσασταν</w:t>
      </w:r>
      <w:r w:rsidRPr="00552644">
        <w:rPr>
          <w:rFonts w:eastAsia="Times New Roman" w:cs="Times New Roman"/>
          <w:szCs w:val="24"/>
        </w:rPr>
        <w:t xml:space="preserve"> αυτό το πράγμα </w:t>
      </w:r>
      <w:r>
        <w:rPr>
          <w:rFonts w:eastAsia="Times New Roman" w:cs="Times New Roman"/>
          <w:szCs w:val="24"/>
        </w:rPr>
        <w:t>γ</w:t>
      </w:r>
      <w:r w:rsidRPr="00552644">
        <w:rPr>
          <w:rFonts w:eastAsia="Times New Roman" w:cs="Times New Roman"/>
          <w:szCs w:val="24"/>
        </w:rPr>
        <w:t>ια να βάλετε νέα εμπόδια στο δικαίωμα των εργαζομένων για την απεργία</w:t>
      </w:r>
      <w:r>
        <w:rPr>
          <w:rFonts w:eastAsia="Times New Roman" w:cs="Times New Roman"/>
          <w:szCs w:val="24"/>
        </w:rPr>
        <w:t>,</w:t>
      </w:r>
      <w:r w:rsidRPr="00552644">
        <w:rPr>
          <w:rFonts w:eastAsia="Times New Roman" w:cs="Times New Roman"/>
          <w:szCs w:val="24"/>
        </w:rPr>
        <w:t xml:space="preserve"> δι</w:t>
      </w:r>
      <w:r w:rsidRPr="00552644">
        <w:rPr>
          <w:rFonts w:eastAsia="Times New Roman" w:cs="Times New Roman"/>
          <w:szCs w:val="24"/>
        </w:rPr>
        <w:t xml:space="preserve">ατηρώντας ταυτόχρονα το εργαλείο </w:t>
      </w:r>
      <w:r>
        <w:rPr>
          <w:rFonts w:eastAsia="Times New Roman" w:cs="Times New Roman"/>
          <w:szCs w:val="24"/>
        </w:rPr>
        <w:t xml:space="preserve">που έχουν στα </w:t>
      </w:r>
      <w:r w:rsidRPr="00552644">
        <w:rPr>
          <w:rFonts w:eastAsia="Times New Roman" w:cs="Times New Roman"/>
          <w:szCs w:val="24"/>
        </w:rPr>
        <w:t xml:space="preserve">χέρια </w:t>
      </w:r>
      <w:r>
        <w:rPr>
          <w:rFonts w:eastAsia="Times New Roman" w:cs="Times New Roman"/>
          <w:szCs w:val="24"/>
        </w:rPr>
        <w:t>τους οι εργοδότες, τις ενώσεις των εργαζόμενων, τις ενώσεις των προσώπων. Να,</w:t>
      </w:r>
      <w:r w:rsidRPr="00552644">
        <w:rPr>
          <w:rFonts w:eastAsia="Times New Roman" w:cs="Times New Roman"/>
          <w:szCs w:val="24"/>
        </w:rPr>
        <w:t xml:space="preserve"> </w:t>
      </w:r>
      <w:r>
        <w:rPr>
          <w:rFonts w:eastAsia="Times New Roman" w:cs="Times New Roman"/>
          <w:szCs w:val="24"/>
        </w:rPr>
        <w:t>λ</w:t>
      </w:r>
      <w:r w:rsidRPr="00552644">
        <w:rPr>
          <w:rFonts w:eastAsia="Times New Roman" w:cs="Times New Roman"/>
          <w:szCs w:val="24"/>
        </w:rPr>
        <w:t>οιπόν</w:t>
      </w:r>
      <w:r>
        <w:rPr>
          <w:rFonts w:eastAsia="Times New Roman" w:cs="Times New Roman"/>
          <w:szCs w:val="24"/>
        </w:rPr>
        <w:t>,</w:t>
      </w:r>
      <w:r w:rsidRPr="00552644">
        <w:rPr>
          <w:rFonts w:eastAsia="Times New Roman" w:cs="Times New Roman"/>
          <w:szCs w:val="24"/>
        </w:rPr>
        <w:t xml:space="preserve"> </w:t>
      </w:r>
      <w:r>
        <w:rPr>
          <w:rFonts w:eastAsia="Times New Roman" w:cs="Times New Roman"/>
          <w:szCs w:val="24"/>
        </w:rPr>
        <w:t xml:space="preserve">γιατί </w:t>
      </w:r>
      <w:r w:rsidRPr="00552644">
        <w:rPr>
          <w:rFonts w:eastAsia="Times New Roman" w:cs="Times New Roman"/>
          <w:szCs w:val="24"/>
        </w:rPr>
        <w:t xml:space="preserve">λέμε ότι </w:t>
      </w:r>
      <w:r>
        <w:rPr>
          <w:rFonts w:eastAsia="Times New Roman" w:cs="Times New Roman"/>
          <w:szCs w:val="24"/>
        </w:rPr>
        <w:t xml:space="preserve">είστε </w:t>
      </w:r>
      <w:r w:rsidRPr="00552644">
        <w:rPr>
          <w:rFonts w:eastAsia="Times New Roman" w:cs="Times New Roman"/>
          <w:szCs w:val="24"/>
        </w:rPr>
        <w:t>στην ίδια πλευρά</w:t>
      </w:r>
      <w:r>
        <w:rPr>
          <w:rFonts w:eastAsia="Times New Roman" w:cs="Times New Roman"/>
          <w:szCs w:val="24"/>
        </w:rPr>
        <w:t xml:space="preserve">, στο ίδιο μετερίζι και αυτό φαίνεται. </w:t>
      </w:r>
    </w:p>
    <w:p w14:paraId="38185B1A"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Σ</w:t>
      </w:r>
      <w:r w:rsidRPr="00552644">
        <w:rPr>
          <w:rFonts w:eastAsia="Times New Roman" w:cs="Times New Roman"/>
          <w:szCs w:val="24"/>
        </w:rPr>
        <w:t xml:space="preserve">ας διάβασα πριν </w:t>
      </w:r>
      <w:r>
        <w:rPr>
          <w:rFonts w:eastAsia="Times New Roman" w:cs="Times New Roman"/>
          <w:szCs w:val="24"/>
        </w:rPr>
        <w:t>τ</w:t>
      </w:r>
      <w:r w:rsidRPr="00552644">
        <w:rPr>
          <w:rFonts w:eastAsia="Times New Roman" w:cs="Times New Roman"/>
          <w:szCs w:val="24"/>
        </w:rPr>
        <w:t xml:space="preserve">ι έλεγε το στρατηγικό </w:t>
      </w:r>
      <w:r w:rsidRPr="00552644">
        <w:rPr>
          <w:rFonts w:eastAsia="Times New Roman" w:cs="Times New Roman"/>
          <w:szCs w:val="24"/>
        </w:rPr>
        <w:t>σχέδιο ανάπτυξη</w:t>
      </w:r>
      <w:r>
        <w:rPr>
          <w:rFonts w:eastAsia="Times New Roman" w:cs="Times New Roman"/>
          <w:szCs w:val="24"/>
        </w:rPr>
        <w:t>ς,</w:t>
      </w:r>
      <w:r w:rsidRPr="00552644">
        <w:rPr>
          <w:rFonts w:eastAsia="Times New Roman" w:cs="Times New Roman"/>
          <w:szCs w:val="24"/>
        </w:rPr>
        <w:t xml:space="preserve"> ότι οι μισθοί των εργαζομένων και ο επανακαθορισμός </w:t>
      </w:r>
      <w:r>
        <w:rPr>
          <w:rFonts w:eastAsia="Times New Roman" w:cs="Times New Roman"/>
          <w:szCs w:val="24"/>
        </w:rPr>
        <w:t>τ</w:t>
      </w:r>
      <w:r w:rsidRPr="00552644">
        <w:rPr>
          <w:rFonts w:eastAsia="Times New Roman" w:cs="Times New Roman"/>
          <w:szCs w:val="24"/>
        </w:rPr>
        <w:t>ου κατώτερου μισθού πρέπει να λαμβάνει υπ</w:t>
      </w:r>
      <w:r>
        <w:rPr>
          <w:rFonts w:eastAsia="Times New Roman" w:cs="Times New Roman"/>
          <w:szCs w:val="24"/>
        </w:rPr>
        <w:t xml:space="preserve">’ </w:t>
      </w:r>
      <w:proofErr w:type="spellStart"/>
      <w:r w:rsidRPr="00552644">
        <w:rPr>
          <w:rFonts w:eastAsia="Times New Roman" w:cs="Times New Roman"/>
          <w:szCs w:val="24"/>
        </w:rPr>
        <w:t>όψ</w:t>
      </w:r>
      <w:r>
        <w:rPr>
          <w:rFonts w:eastAsia="Times New Roman" w:cs="Times New Roman"/>
          <w:szCs w:val="24"/>
        </w:rPr>
        <w:t>ιν</w:t>
      </w:r>
      <w:proofErr w:type="spellEnd"/>
      <w:r w:rsidRPr="00552644">
        <w:rPr>
          <w:rFonts w:eastAsia="Times New Roman" w:cs="Times New Roman"/>
          <w:szCs w:val="24"/>
        </w:rPr>
        <w:t xml:space="preserve"> τις αντοχές της οικονομίας</w:t>
      </w:r>
      <w:r>
        <w:rPr>
          <w:rFonts w:eastAsia="Times New Roman" w:cs="Times New Roman"/>
          <w:szCs w:val="24"/>
        </w:rPr>
        <w:t>. Ποιος τις καθορίζει αυτές τις αντοχές; Οι κεφαλαιοκράτες τις καθορίζουν, οι επιχειρηματικοί όμιλοι τις καθορί</w:t>
      </w:r>
      <w:r>
        <w:rPr>
          <w:rFonts w:eastAsia="Times New Roman" w:cs="Times New Roman"/>
          <w:szCs w:val="24"/>
        </w:rPr>
        <w:t xml:space="preserve">ζουν. </w:t>
      </w:r>
    </w:p>
    <w:p w14:paraId="38185B1B"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 xml:space="preserve">Άρα, υποτάσσονται οι μισθοί και τα συμφέροντα και τα δικαιώματα της εργατικής τάξης στο όνομα της ανταγωνιστικότητας. Λέει κάτι διαφορετικό η Νέα Δημοκρατία; Εσείς το γράφετε κιόλας, όχι μόνο το λέτε. Το γράφετε στο σχέδιό σας. </w:t>
      </w:r>
    </w:p>
    <w:p w14:paraId="38185B1C"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lastRenderedPageBreak/>
        <w:t>Από αυτήν την άποψη,</w:t>
      </w:r>
      <w:r w:rsidRPr="00552644">
        <w:rPr>
          <w:rFonts w:eastAsia="Times New Roman" w:cs="Times New Roman"/>
          <w:szCs w:val="24"/>
        </w:rPr>
        <w:t xml:space="preserve"> πάτε και ένα βήμα πιο μπροστά ακόμη</w:t>
      </w:r>
      <w:r>
        <w:rPr>
          <w:rFonts w:eastAsia="Times New Roman" w:cs="Times New Roman"/>
          <w:szCs w:val="24"/>
        </w:rPr>
        <w:t>, όταν ισχυρίζεστε</w:t>
      </w:r>
      <w:r w:rsidRPr="00552644">
        <w:rPr>
          <w:rFonts w:eastAsia="Times New Roman" w:cs="Times New Roman"/>
          <w:szCs w:val="24"/>
        </w:rPr>
        <w:t xml:space="preserve"> ότι οι μισθοί</w:t>
      </w:r>
      <w:r>
        <w:rPr>
          <w:rFonts w:eastAsia="Times New Roman" w:cs="Times New Roman"/>
          <w:szCs w:val="24"/>
        </w:rPr>
        <w:t xml:space="preserve"> πρέπει να λαμβάνουν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το επίπεδο της ανεργίας. Κάνετε έναν</w:t>
      </w:r>
      <w:r w:rsidRPr="00552644">
        <w:rPr>
          <w:rFonts w:eastAsia="Times New Roman" w:cs="Times New Roman"/>
          <w:szCs w:val="24"/>
        </w:rPr>
        <w:t xml:space="preserve"> κοινωνικό αυτοματισ</w:t>
      </w:r>
      <w:r>
        <w:rPr>
          <w:rFonts w:eastAsia="Times New Roman" w:cs="Times New Roman"/>
          <w:szCs w:val="24"/>
        </w:rPr>
        <w:t>μό ανάμεσα στο επίπεδο των μισθών</w:t>
      </w:r>
      <w:r w:rsidRPr="00552644">
        <w:rPr>
          <w:rFonts w:eastAsia="Times New Roman" w:cs="Times New Roman"/>
          <w:szCs w:val="24"/>
        </w:rPr>
        <w:t xml:space="preserve"> </w:t>
      </w:r>
      <w:r>
        <w:rPr>
          <w:rFonts w:eastAsia="Times New Roman" w:cs="Times New Roman"/>
          <w:szCs w:val="24"/>
        </w:rPr>
        <w:t xml:space="preserve">των </w:t>
      </w:r>
      <w:r w:rsidRPr="00552644">
        <w:rPr>
          <w:rFonts w:eastAsia="Times New Roman" w:cs="Times New Roman"/>
          <w:szCs w:val="24"/>
        </w:rPr>
        <w:t xml:space="preserve">εργαζομένων </w:t>
      </w:r>
      <w:r>
        <w:rPr>
          <w:rFonts w:eastAsia="Times New Roman" w:cs="Times New Roman"/>
          <w:szCs w:val="24"/>
        </w:rPr>
        <w:t>και στους άνεργους, λέγοντας στους άλλους: «Κοιτάξτε</w:t>
      </w:r>
      <w:r>
        <w:rPr>
          <w:rFonts w:eastAsia="Times New Roman" w:cs="Times New Roman"/>
          <w:szCs w:val="24"/>
        </w:rPr>
        <w:t xml:space="preserve"> να δείτε, για τη θέση σας φταίνε </w:t>
      </w:r>
      <w:r w:rsidRPr="00552644">
        <w:rPr>
          <w:rFonts w:eastAsia="Times New Roman" w:cs="Times New Roman"/>
          <w:szCs w:val="24"/>
        </w:rPr>
        <w:t>οι μισθωτοί που έχουν υψηλούς μισθούς</w:t>
      </w:r>
      <w:r>
        <w:rPr>
          <w:rFonts w:eastAsia="Times New Roman" w:cs="Times New Roman"/>
          <w:szCs w:val="24"/>
        </w:rPr>
        <w:t xml:space="preserve">. Άρα, παλέψτε </w:t>
      </w:r>
      <w:r w:rsidRPr="00552644">
        <w:rPr>
          <w:rFonts w:eastAsia="Times New Roman" w:cs="Times New Roman"/>
          <w:szCs w:val="24"/>
        </w:rPr>
        <w:t>μαζί με την εργοδοσία</w:t>
      </w:r>
      <w:r>
        <w:rPr>
          <w:rFonts w:eastAsia="Times New Roman" w:cs="Times New Roman"/>
          <w:szCs w:val="24"/>
        </w:rPr>
        <w:t>». Α</w:t>
      </w:r>
      <w:r w:rsidRPr="00552644">
        <w:rPr>
          <w:rFonts w:eastAsia="Times New Roman" w:cs="Times New Roman"/>
          <w:szCs w:val="24"/>
        </w:rPr>
        <w:t>υτό</w:t>
      </w:r>
      <w:r>
        <w:rPr>
          <w:rFonts w:eastAsia="Times New Roman" w:cs="Times New Roman"/>
          <w:szCs w:val="24"/>
        </w:rPr>
        <w:t xml:space="preserve"> τους λέτε, μετατρέποντάς τους σε</w:t>
      </w:r>
      <w:r w:rsidRPr="00552644">
        <w:rPr>
          <w:rFonts w:eastAsia="Times New Roman" w:cs="Times New Roman"/>
          <w:szCs w:val="24"/>
        </w:rPr>
        <w:t xml:space="preserve"> εφεδρικό στρατό στα χέρια </w:t>
      </w:r>
      <w:r>
        <w:rPr>
          <w:rFonts w:eastAsia="Times New Roman" w:cs="Times New Roman"/>
          <w:szCs w:val="24"/>
        </w:rPr>
        <w:t>των εργοδοτών</w:t>
      </w:r>
      <w:r w:rsidRPr="00552644">
        <w:rPr>
          <w:rFonts w:eastAsia="Times New Roman" w:cs="Times New Roman"/>
          <w:szCs w:val="24"/>
        </w:rPr>
        <w:t xml:space="preserve"> για να συμπιεστούν</w:t>
      </w:r>
      <w:r>
        <w:rPr>
          <w:rFonts w:eastAsia="Times New Roman" w:cs="Times New Roman"/>
          <w:szCs w:val="24"/>
        </w:rPr>
        <w:t xml:space="preserve"> ακόμα περισσότερο</w:t>
      </w:r>
      <w:r w:rsidRPr="00552644">
        <w:rPr>
          <w:rFonts w:eastAsia="Times New Roman" w:cs="Times New Roman"/>
          <w:szCs w:val="24"/>
        </w:rPr>
        <w:t xml:space="preserve"> τα εργατικά δικαιώματα</w:t>
      </w:r>
      <w:r>
        <w:rPr>
          <w:rFonts w:eastAsia="Times New Roman" w:cs="Times New Roman"/>
          <w:szCs w:val="24"/>
        </w:rPr>
        <w:t xml:space="preserve">. </w:t>
      </w:r>
      <w:r w:rsidRPr="00552644">
        <w:rPr>
          <w:rFonts w:eastAsia="Times New Roman" w:cs="Times New Roman"/>
          <w:szCs w:val="24"/>
        </w:rPr>
        <w:t>Αυτή εί</w:t>
      </w:r>
      <w:r w:rsidRPr="00552644">
        <w:rPr>
          <w:rFonts w:eastAsia="Times New Roman" w:cs="Times New Roman"/>
          <w:szCs w:val="24"/>
        </w:rPr>
        <w:t>ναι η άθλια τακτική την οποία μεθοδεύε</w:t>
      </w:r>
      <w:r>
        <w:rPr>
          <w:rFonts w:eastAsia="Times New Roman" w:cs="Times New Roman"/>
          <w:szCs w:val="24"/>
        </w:rPr>
        <w:t xml:space="preserve">τε. Και το γράφετε κιόλας στο κείμενο το οποίο είναι δικό σας και δεν σας το επέβαλαν, όπως λέτε, οι θεσμοί. </w:t>
      </w:r>
    </w:p>
    <w:p w14:paraId="38185B1D"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Από αυτήν την άποψη βρίσκεστε στην ίδια μεριά. Βρίσκεστε στη μεριά που στο όνομα της θωράκισης της ανταγωνιστικότητας και της κερδοφορίας των επιχειρηματικών ομίλων, των επιλογών της Ευρωπαϊκής Ένωσης, θυσιάζετε τις ανάγκες των εργαζομένων και τα δικαιώματ</w:t>
      </w:r>
      <w:r>
        <w:rPr>
          <w:rFonts w:eastAsia="Times New Roman" w:cs="Times New Roman"/>
          <w:szCs w:val="24"/>
        </w:rPr>
        <w:t xml:space="preserve">ά τους. </w:t>
      </w:r>
    </w:p>
    <w:p w14:paraId="38185B1E"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lastRenderedPageBreak/>
        <w:t>Η άλλη πλευρά είναι ακριβώς όταν στη θέση του καπιταλιστικού κέρδους μπουν οι ανάγκες των εργαζόμενων, όταν στο επίκεντρο του τρόπου οργάνωσης της οικονομίας και της κοινωνίας δεν θα είναι η ανταγωνιστικότητα και η καπιταλιστική κερδοφορία, αλλά θ</w:t>
      </w:r>
      <w:r>
        <w:rPr>
          <w:rFonts w:eastAsia="Times New Roman" w:cs="Times New Roman"/>
          <w:szCs w:val="24"/>
        </w:rPr>
        <w:t xml:space="preserve">α είναι οι ανάγκες των εργαζόμενων. </w:t>
      </w:r>
    </w:p>
    <w:p w14:paraId="38185B1F"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Τότε μόνο μπορεί πραγματικά να ζουν οι εργαζόμενοι με βάση τις δυνατότητες τις οποίες υπάρχουν, με βάση το επίπεδο ανάπτυξης της παραγωγικότητας της εργασίας και το επίπεδο ανάπτυξης της επιστήμης και της τεχνολογίας, α</w:t>
      </w:r>
      <w:r>
        <w:rPr>
          <w:rFonts w:eastAsia="Times New Roman" w:cs="Times New Roman"/>
          <w:szCs w:val="24"/>
        </w:rPr>
        <w:t xml:space="preserve">ξιοποιώντας το σύνολο των παραγωγικών δυνατοτήτων του κάθε τόπου και της κάθε περιοχής. Όλο το υπόλοιπο χρονικό διάστημα απλά και μόνο δεν θα είναι τίποτα άλλο, παρά ένας μηχανισμός παραγωγής κέρδους για τους κεφαλαιοκράτες. </w:t>
      </w:r>
    </w:p>
    <w:p w14:paraId="38185B20" w14:textId="77777777" w:rsidR="00157B13" w:rsidRDefault="00A67906">
      <w:pPr>
        <w:spacing w:line="600" w:lineRule="auto"/>
        <w:ind w:firstLine="720"/>
        <w:jc w:val="both"/>
        <w:rPr>
          <w:rFonts w:eastAsia="Times New Roman" w:cs="Times New Roman"/>
          <w:szCs w:val="24"/>
        </w:rPr>
      </w:pPr>
      <w:r w:rsidRPr="00FC73C9">
        <w:rPr>
          <w:rFonts w:eastAsia="Times New Roman" w:cs="Times New Roman"/>
          <w:b/>
          <w:szCs w:val="24"/>
        </w:rPr>
        <w:t>ΠΡΟΕΔΡΕΥΩΝ (</w:t>
      </w:r>
      <w:r>
        <w:rPr>
          <w:rFonts w:eastAsia="Times New Roman" w:cs="Times New Roman"/>
          <w:b/>
          <w:szCs w:val="24"/>
        </w:rPr>
        <w:t>Δημήτριος Καμμένος</w:t>
      </w:r>
      <w:r w:rsidRPr="00FC73C9">
        <w:rPr>
          <w:rFonts w:eastAsia="Times New Roman" w:cs="Times New Roman"/>
          <w:b/>
          <w:szCs w:val="24"/>
        </w:rPr>
        <w:t xml:space="preserve">): </w:t>
      </w:r>
      <w:r>
        <w:rPr>
          <w:rFonts w:eastAsia="Times New Roman" w:cs="Times New Roman"/>
          <w:szCs w:val="24"/>
        </w:rPr>
        <w:t xml:space="preserve">Ευχαριστούμε πολύ, κύριε </w:t>
      </w:r>
      <w:proofErr w:type="spellStart"/>
      <w:r>
        <w:rPr>
          <w:rFonts w:eastAsia="Times New Roman" w:cs="Times New Roman"/>
          <w:szCs w:val="24"/>
        </w:rPr>
        <w:t>Καραθανασόπουλε</w:t>
      </w:r>
      <w:proofErr w:type="spellEnd"/>
      <w:r>
        <w:rPr>
          <w:rFonts w:eastAsia="Times New Roman" w:cs="Times New Roman"/>
          <w:szCs w:val="24"/>
        </w:rPr>
        <w:t xml:space="preserve">. </w:t>
      </w:r>
    </w:p>
    <w:p w14:paraId="38185B21"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θέλετε τον λόγο για να κλείσουμε τη συνεδρίαση; Πόσο χρόνο χρειάζεστε; </w:t>
      </w:r>
    </w:p>
    <w:p w14:paraId="38185B22" w14:textId="77777777" w:rsidR="00157B13" w:rsidRDefault="00A67906">
      <w:pPr>
        <w:spacing w:line="600" w:lineRule="auto"/>
        <w:ind w:firstLine="720"/>
        <w:jc w:val="both"/>
        <w:rPr>
          <w:rFonts w:eastAsia="Times New Roman" w:cs="Times New Roman"/>
          <w:szCs w:val="24"/>
        </w:rPr>
      </w:pPr>
      <w:r>
        <w:rPr>
          <w:rFonts w:eastAsia="Times New Roman" w:cs="Times New Roman"/>
          <w:b/>
          <w:szCs w:val="24"/>
        </w:rPr>
        <w:t>Ε</w:t>
      </w:r>
      <w:r w:rsidRPr="00296880">
        <w:rPr>
          <w:rFonts w:eastAsia="Times New Roman" w:cs="Times New Roman"/>
          <w:b/>
          <w:szCs w:val="24"/>
        </w:rPr>
        <w:t>ΦΗ ΑΧΤΣΙΟΓΛΟΥ (Υπουργός Εργασίας, Κοινωνικής Ασφάλισης και Κοινωνικής Αλληλεγγύης</w:t>
      </w:r>
      <w:r>
        <w:rPr>
          <w:rFonts w:eastAsia="Times New Roman" w:cs="Times New Roman"/>
          <w:b/>
          <w:szCs w:val="24"/>
        </w:rPr>
        <w:t xml:space="preserve">): </w:t>
      </w:r>
      <w:r>
        <w:rPr>
          <w:rFonts w:eastAsia="Times New Roman" w:cs="Times New Roman"/>
          <w:szCs w:val="24"/>
        </w:rPr>
        <w:t xml:space="preserve">Πέντε λεπτά. </w:t>
      </w:r>
    </w:p>
    <w:p w14:paraId="38185B23" w14:textId="77777777" w:rsidR="00157B13" w:rsidRDefault="00A67906">
      <w:pPr>
        <w:spacing w:line="600" w:lineRule="auto"/>
        <w:ind w:firstLine="720"/>
        <w:jc w:val="both"/>
        <w:rPr>
          <w:rFonts w:eastAsia="Times New Roman" w:cs="Times New Roman"/>
          <w:szCs w:val="24"/>
        </w:rPr>
      </w:pPr>
      <w:r w:rsidRPr="00FC73C9">
        <w:rPr>
          <w:rFonts w:eastAsia="Times New Roman" w:cs="Times New Roman"/>
          <w:b/>
          <w:szCs w:val="24"/>
        </w:rPr>
        <w:t>ΠΡΟΕΔΡΕΥΩΝ (</w:t>
      </w:r>
      <w:r>
        <w:rPr>
          <w:rFonts w:eastAsia="Times New Roman" w:cs="Times New Roman"/>
          <w:b/>
          <w:szCs w:val="24"/>
        </w:rPr>
        <w:t>Δημήτριος Κα</w:t>
      </w:r>
      <w:r>
        <w:rPr>
          <w:rFonts w:eastAsia="Times New Roman" w:cs="Times New Roman"/>
          <w:b/>
          <w:szCs w:val="24"/>
        </w:rPr>
        <w:t>μμένος</w:t>
      </w:r>
      <w:r w:rsidRPr="00FC73C9">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Κυρία Υπουργέ, έχετε τον λόγο. </w:t>
      </w:r>
    </w:p>
    <w:p w14:paraId="38185B24" w14:textId="77777777" w:rsidR="00157B13" w:rsidRDefault="00A67906">
      <w:pPr>
        <w:spacing w:line="600" w:lineRule="auto"/>
        <w:ind w:firstLine="720"/>
        <w:jc w:val="both"/>
        <w:rPr>
          <w:rFonts w:eastAsia="Times New Roman" w:cs="Times New Roman"/>
          <w:szCs w:val="24"/>
        </w:rPr>
      </w:pPr>
      <w:r w:rsidRPr="00C565BB">
        <w:rPr>
          <w:rFonts w:eastAsia="Times New Roman" w:cs="Times New Roman"/>
          <w:b/>
          <w:szCs w:val="24"/>
        </w:rPr>
        <w:t>ΕΦΗ ΑΧΤΣΙΟΓΛΟΥ (Υπουργός Εργασίας, Κοινωνικής Ασφάλισης και Κοινωνικής Αλληλεγγύης)</w:t>
      </w:r>
      <w:r>
        <w:rPr>
          <w:rFonts w:eastAsia="Times New Roman" w:cs="Times New Roman"/>
          <w:b/>
          <w:szCs w:val="24"/>
        </w:rPr>
        <w:t xml:space="preserve">: </w:t>
      </w:r>
      <w:r>
        <w:rPr>
          <w:rFonts w:eastAsia="Times New Roman" w:cs="Times New Roman"/>
          <w:szCs w:val="24"/>
        </w:rPr>
        <w:t xml:space="preserve">Θα σχολιάσω και εγώ κάποια πράγματα που λέχθηκαν στη συζήτηση. Άκουσα τον κ. </w:t>
      </w:r>
      <w:proofErr w:type="spellStart"/>
      <w:r>
        <w:rPr>
          <w:rFonts w:eastAsia="Times New Roman" w:cs="Times New Roman"/>
          <w:szCs w:val="24"/>
        </w:rPr>
        <w:t>Βρούτση</w:t>
      </w:r>
      <w:proofErr w:type="spellEnd"/>
      <w:r>
        <w:rPr>
          <w:rFonts w:eastAsia="Times New Roman" w:cs="Times New Roman"/>
          <w:szCs w:val="24"/>
        </w:rPr>
        <w:t xml:space="preserve"> στην τοποθέτησή του και νομίζω ότι πρέπει να </w:t>
      </w:r>
      <w:r>
        <w:rPr>
          <w:rFonts w:eastAsia="Times New Roman" w:cs="Times New Roman"/>
          <w:szCs w:val="24"/>
        </w:rPr>
        <w:t xml:space="preserve">απαντήσω σε μερικά σημεία του, </w:t>
      </w:r>
      <w:r w:rsidRPr="00924FF8">
        <w:rPr>
          <w:rFonts w:eastAsia="Times New Roman" w:cs="Times New Roman"/>
          <w:szCs w:val="24"/>
        </w:rPr>
        <w:t>αν μη τι άλλο.</w:t>
      </w:r>
    </w:p>
    <w:p w14:paraId="38185B25"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 xml:space="preserve">Η </w:t>
      </w:r>
      <w:r w:rsidRPr="00552644">
        <w:rPr>
          <w:rFonts w:eastAsia="Times New Roman" w:cs="Times New Roman"/>
          <w:szCs w:val="24"/>
        </w:rPr>
        <w:t>τοποθέτηση του κ</w:t>
      </w:r>
      <w:r>
        <w:rPr>
          <w:rFonts w:eastAsia="Times New Roman" w:cs="Times New Roman"/>
          <w:szCs w:val="24"/>
        </w:rPr>
        <w:t xml:space="preserve">. </w:t>
      </w:r>
      <w:proofErr w:type="spellStart"/>
      <w:r>
        <w:rPr>
          <w:rFonts w:eastAsia="Times New Roman" w:cs="Times New Roman"/>
          <w:szCs w:val="24"/>
        </w:rPr>
        <w:t>Βρούτση</w:t>
      </w:r>
      <w:proofErr w:type="spellEnd"/>
      <w:r>
        <w:rPr>
          <w:rFonts w:eastAsia="Times New Roman" w:cs="Times New Roman"/>
          <w:szCs w:val="24"/>
        </w:rPr>
        <w:t xml:space="preserve">, όπως και άλλες φορές της </w:t>
      </w:r>
      <w:r w:rsidRPr="00552644">
        <w:rPr>
          <w:rFonts w:eastAsia="Times New Roman" w:cs="Times New Roman"/>
          <w:szCs w:val="24"/>
        </w:rPr>
        <w:t>Νέας Δημοκρατίας</w:t>
      </w:r>
      <w:r>
        <w:rPr>
          <w:rFonts w:eastAsia="Times New Roman" w:cs="Times New Roman"/>
          <w:szCs w:val="24"/>
        </w:rPr>
        <w:t>,</w:t>
      </w:r>
      <w:r w:rsidRPr="00552644">
        <w:rPr>
          <w:rFonts w:eastAsia="Times New Roman" w:cs="Times New Roman"/>
          <w:szCs w:val="24"/>
        </w:rPr>
        <w:t xml:space="preserve"> χαρακτηρίζεται από έναν ιδιότυπο ντετερμινισμό</w:t>
      </w:r>
      <w:r>
        <w:rPr>
          <w:rFonts w:eastAsia="Times New Roman" w:cs="Times New Roman"/>
          <w:szCs w:val="24"/>
        </w:rPr>
        <w:t xml:space="preserve">. </w:t>
      </w:r>
      <w:r w:rsidRPr="00552644">
        <w:rPr>
          <w:rFonts w:eastAsia="Times New Roman" w:cs="Times New Roman"/>
          <w:szCs w:val="24"/>
        </w:rPr>
        <w:t>Δηλαδή</w:t>
      </w:r>
      <w:r>
        <w:rPr>
          <w:rFonts w:eastAsia="Times New Roman" w:cs="Times New Roman"/>
          <w:szCs w:val="24"/>
        </w:rPr>
        <w:t>,</w:t>
      </w:r>
      <w:r w:rsidRPr="00552644">
        <w:rPr>
          <w:rFonts w:eastAsia="Times New Roman" w:cs="Times New Roman"/>
          <w:szCs w:val="24"/>
        </w:rPr>
        <w:t xml:space="preserve"> </w:t>
      </w:r>
      <w:r>
        <w:rPr>
          <w:rFonts w:eastAsia="Times New Roman" w:cs="Times New Roman"/>
          <w:szCs w:val="24"/>
        </w:rPr>
        <w:t>υπονοεί και φαίνεται να το αποδέχεται ότι τα πράγματα μπορεί να ήταν πολύ άσχημα ό</w:t>
      </w:r>
      <w:r>
        <w:rPr>
          <w:rFonts w:eastAsia="Times New Roman" w:cs="Times New Roman"/>
          <w:szCs w:val="24"/>
        </w:rPr>
        <w:t xml:space="preserve">ταν ήταν στην Κυβέρνηση </w:t>
      </w:r>
      <w:r>
        <w:rPr>
          <w:rFonts w:eastAsia="Times New Roman" w:cs="Times New Roman"/>
          <w:szCs w:val="24"/>
        </w:rPr>
        <w:lastRenderedPageBreak/>
        <w:t xml:space="preserve">το κόμμα του, αλλά θα εξελίσσονταν πολύ καλύτερα στο μέλλον εάν δεν ερχόταν στην κυβέρνηση ο ΣΥΡΙΖΑ. </w:t>
      </w:r>
    </w:p>
    <w:p w14:paraId="38185B26"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 xml:space="preserve">Υπονοεί ότι μπορεί να </w:t>
      </w:r>
      <w:r w:rsidRPr="00552644">
        <w:rPr>
          <w:rFonts w:eastAsia="Times New Roman" w:cs="Times New Roman"/>
          <w:szCs w:val="24"/>
        </w:rPr>
        <w:t>εκτοξεύσα</w:t>
      </w:r>
      <w:r>
        <w:rPr>
          <w:rFonts w:eastAsia="Times New Roman" w:cs="Times New Roman"/>
          <w:szCs w:val="24"/>
        </w:rPr>
        <w:t xml:space="preserve">με </w:t>
      </w:r>
      <w:r w:rsidRPr="00552644">
        <w:rPr>
          <w:rFonts w:eastAsia="Times New Roman" w:cs="Times New Roman"/>
          <w:szCs w:val="24"/>
        </w:rPr>
        <w:t xml:space="preserve">την ανεργία </w:t>
      </w:r>
      <w:r>
        <w:rPr>
          <w:rFonts w:eastAsia="Times New Roman" w:cs="Times New Roman"/>
          <w:szCs w:val="24"/>
        </w:rPr>
        <w:t>-</w:t>
      </w:r>
      <w:r w:rsidRPr="00552644">
        <w:rPr>
          <w:rFonts w:eastAsia="Times New Roman" w:cs="Times New Roman"/>
          <w:szCs w:val="24"/>
        </w:rPr>
        <w:t>η Νέα Δημοκρατία</w:t>
      </w:r>
      <w:r>
        <w:rPr>
          <w:rFonts w:eastAsia="Times New Roman" w:cs="Times New Roman"/>
          <w:szCs w:val="24"/>
        </w:rPr>
        <w:t>-</w:t>
      </w:r>
      <w:r w:rsidRPr="00552644">
        <w:rPr>
          <w:rFonts w:eastAsia="Times New Roman" w:cs="Times New Roman"/>
          <w:szCs w:val="24"/>
        </w:rPr>
        <w:t xml:space="preserve"> στο 28%</w:t>
      </w:r>
      <w:r>
        <w:rPr>
          <w:rFonts w:eastAsia="Times New Roman" w:cs="Times New Roman"/>
          <w:szCs w:val="24"/>
        </w:rPr>
        <w:t>,</w:t>
      </w:r>
      <w:r w:rsidRPr="00552644">
        <w:rPr>
          <w:rFonts w:eastAsia="Times New Roman" w:cs="Times New Roman"/>
          <w:szCs w:val="24"/>
        </w:rPr>
        <w:t xml:space="preserve"> αλλά αν δεν είχε έρθει ο ΣΥΡΙΖΑ στην κυβέρνηση σήμερα η </w:t>
      </w:r>
      <w:r w:rsidRPr="00552644">
        <w:rPr>
          <w:rFonts w:eastAsia="Times New Roman" w:cs="Times New Roman"/>
          <w:szCs w:val="24"/>
        </w:rPr>
        <w:t>ανεργία θα ήταν κάτω από το 17%</w:t>
      </w:r>
      <w:r>
        <w:rPr>
          <w:rFonts w:eastAsia="Times New Roman" w:cs="Times New Roman"/>
          <w:szCs w:val="24"/>
        </w:rPr>
        <w:t>.</w:t>
      </w:r>
      <w:r w:rsidRPr="00552644">
        <w:rPr>
          <w:rFonts w:eastAsia="Times New Roman" w:cs="Times New Roman"/>
          <w:szCs w:val="24"/>
        </w:rPr>
        <w:t xml:space="preserve"> Μπορεί να είχαμε βγάλει το πρόγραμμα ανεπίστρεπτ</w:t>
      </w:r>
      <w:r>
        <w:rPr>
          <w:rFonts w:eastAsia="Times New Roman" w:cs="Times New Roman"/>
          <w:szCs w:val="24"/>
        </w:rPr>
        <w:t xml:space="preserve">α εκτός πορείας, </w:t>
      </w:r>
      <w:r w:rsidRPr="00552644">
        <w:rPr>
          <w:rFonts w:eastAsia="Times New Roman" w:cs="Times New Roman"/>
          <w:szCs w:val="24"/>
        </w:rPr>
        <w:t>όπως έλεγαν οι θεσμοί τότε</w:t>
      </w:r>
      <w:r>
        <w:rPr>
          <w:rFonts w:eastAsia="Times New Roman" w:cs="Times New Roman"/>
          <w:szCs w:val="24"/>
        </w:rPr>
        <w:t>,</w:t>
      </w:r>
      <w:r w:rsidRPr="00552644">
        <w:rPr>
          <w:rFonts w:eastAsia="Times New Roman" w:cs="Times New Roman"/>
          <w:szCs w:val="24"/>
        </w:rPr>
        <w:t xml:space="preserve"> αλλά αν ήμασταν εμείς </w:t>
      </w:r>
      <w:r>
        <w:rPr>
          <w:rFonts w:eastAsia="Times New Roman" w:cs="Times New Roman"/>
          <w:szCs w:val="24"/>
        </w:rPr>
        <w:t>θα</w:t>
      </w:r>
      <w:r w:rsidRPr="00552644">
        <w:rPr>
          <w:rFonts w:eastAsia="Times New Roman" w:cs="Times New Roman"/>
          <w:szCs w:val="24"/>
        </w:rPr>
        <w:t xml:space="preserve"> είχαμε ήδη ολοκληρώσει το πρόγραμμα της δημοσιονομικής προσαρμογής νωρίτερα από τον Αύγουστο του </w:t>
      </w:r>
      <w:r>
        <w:rPr>
          <w:rFonts w:eastAsia="Times New Roman" w:cs="Times New Roman"/>
          <w:szCs w:val="24"/>
        </w:rPr>
        <w:t>20</w:t>
      </w:r>
      <w:r w:rsidRPr="00552644">
        <w:rPr>
          <w:rFonts w:eastAsia="Times New Roman" w:cs="Times New Roman"/>
          <w:szCs w:val="24"/>
        </w:rPr>
        <w:t>18</w:t>
      </w:r>
      <w:r>
        <w:rPr>
          <w:rFonts w:eastAsia="Times New Roman" w:cs="Times New Roman"/>
          <w:szCs w:val="24"/>
        </w:rPr>
        <w:t>.</w:t>
      </w:r>
      <w:r w:rsidRPr="00552644">
        <w:rPr>
          <w:rFonts w:eastAsia="Times New Roman" w:cs="Times New Roman"/>
          <w:szCs w:val="24"/>
        </w:rPr>
        <w:t xml:space="preserve"> </w:t>
      </w:r>
      <w:r>
        <w:rPr>
          <w:rFonts w:eastAsia="Times New Roman" w:cs="Times New Roman"/>
          <w:szCs w:val="24"/>
        </w:rPr>
        <w:t>Μ</w:t>
      </w:r>
      <w:r w:rsidRPr="00552644">
        <w:rPr>
          <w:rFonts w:eastAsia="Times New Roman" w:cs="Times New Roman"/>
          <w:szCs w:val="24"/>
        </w:rPr>
        <w:t>π</w:t>
      </w:r>
      <w:r w:rsidRPr="00552644">
        <w:rPr>
          <w:rFonts w:eastAsia="Times New Roman" w:cs="Times New Roman"/>
          <w:szCs w:val="24"/>
        </w:rPr>
        <w:t xml:space="preserve">ορεί να </w:t>
      </w:r>
      <w:r>
        <w:rPr>
          <w:rFonts w:eastAsia="Times New Roman" w:cs="Times New Roman"/>
          <w:szCs w:val="24"/>
        </w:rPr>
        <w:t>βυθίσαμε τη</w:t>
      </w:r>
      <w:r w:rsidRPr="00552644">
        <w:rPr>
          <w:rFonts w:eastAsia="Times New Roman" w:cs="Times New Roman"/>
          <w:szCs w:val="24"/>
        </w:rPr>
        <w:t xml:space="preserve"> χώρα σε έναν </w:t>
      </w:r>
      <w:r>
        <w:rPr>
          <w:rFonts w:eastAsia="Times New Roman" w:cs="Times New Roman"/>
          <w:szCs w:val="24"/>
        </w:rPr>
        <w:t>αδιάλειπ</w:t>
      </w:r>
      <w:r w:rsidRPr="00552644">
        <w:rPr>
          <w:rFonts w:eastAsia="Times New Roman" w:cs="Times New Roman"/>
          <w:szCs w:val="24"/>
        </w:rPr>
        <w:t>το κύκλο ύφεσης και να οδηγήσ</w:t>
      </w:r>
      <w:r>
        <w:rPr>
          <w:rFonts w:eastAsia="Times New Roman" w:cs="Times New Roman"/>
          <w:szCs w:val="24"/>
        </w:rPr>
        <w:t>αμε</w:t>
      </w:r>
      <w:r w:rsidRPr="00552644">
        <w:rPr>
          <w:rFonts w:eastAsia="Times New Roman" w:cs="Times New Roman"/>
          <w:szCs w:val="24"/>
        </w:rPr>
        <w:t xml:space="preserve"> σε μείωση του ΑΕΠ κατά ένα τέταρτο</w:t>
      </w:r>
      <w:r>
        <w:rPr>
          <w:rFonts w:eastAsia="Times New Roman" w:cs="Times New Roman"/>
          <w:szCs w:val="24"/>
        </w:rPr>
        <w:t>,</w:t>
      </w:r>
      <w:r w:rsidRPr="00552644">
        <w:rPr>
          <w:rFonts w:eastAsia="Times New Roman" w:cs="Times New Roman"/>
          <w:szCs w:val="24"/>
        </w:rPr>
        <w:t xml:space="preserve"> όμως αν δεν είχε έρθει ο ΣΥΡΙΖΑ στην κυβέρνηση</w:t>
      </w:r>
      <w:r>
        <w:rPr>
          <w:rFonts w:eastAsia="Times New Roman" w:cs="Times New Roman"/>
          <w:szCs w:val="24"/>
        </w:rPr>
        <w:t>,</w:t>
      </w:r>
      <w:r w:rsidRPr="00552644">
        <w:rPr>
          <w:rFonts w:eastAsia="Times New Roman" w:cs="Times New Roman"/>
          <w:szCs w:val="24"/>
        </w:rPr>
        <w:t xml:space="preserve"> αυτή</w:t>
      </w:r>
      <w:r>
        <w:rPr>
          <w:rFonts w:eastAsia="Times New Roman" w:cs="Times New Roman"/>
          <w:szCs w:val="24"/>
        </w:rPr>
        <w:t>ν</w:t>
      </w:r>
      <w:r w:rsidRPr="00552644">
        <w:rPr>
          <w:rFonts w:eastAsia="Times New Roman" w:cs="Times New Roman"/>
          <w:szCs w:val="24"/>
        </w:rPr>
        <w:t xml:space="preserve"> τη στιγμή θα είχαμε μεγαλύτερους ρυθμούς ανάπτυξης από αυτούς που έχει επιτύχει η χώρα τον τελευταίο χρόνο</w:t>
      </w:r>
      <w:r>
        <w:rPr>
          <w:rFonts w:eastAsia="Times New Roman" w:cs="Times New Roman"/>
          <w:szCs w:val="24"/>
        </w:rPr>
        <w:t>.</w:t>
      </w:r>
      <w:r w:rsidRPr="00552644">
        <w:rPr>
          <w:rFonts w:eastAsia="Times New Roman" w:cs="Times New Roman"/>
          <w:szCs w:val="24"/>
        </w:rPr>
        <w:t xml:space="preserve"> </w:t>
      </w:r>
      <w:r>
        <w:rPr>
          <w:rFonts w:eastAsia="Times New Roman" w:cs="Times New Roman"/>
          <w:szCs w:val="24"/>
        </w:rPr>
        <w:t>Μ</w:t>
      </w:r>
      <w:r w:rsidRPr="00552644">
        <w:rPr>
          <w:rFonts w:eastAsia="Times New Roman" w:cs="Times New Roman"/>
          <w:szCs w:val="24"/>
        </w:rPr>
        <w:t>πορεί να είχαμε συμφωνήσει σε πολύ υψηλότερα πρωτογενή πλεονάσματα για τη χώρα</w:t>
      </w:r>
      <w:r>
        <w:rPr>
          <w:rFonts w:eastAsia="Times New Roman" w:cs="Times New Roman"/>
          <w:szCs w:val="24"/>
        </w:rPr>
        <w:t>,</w:t>
      </w:r>
      <w:r w:rsidRPr="00552644">
        <w:rPr>
          <w:rFonts w:eastAsia="Times New Roman" w:cs="Times New Roman"/>
          <w:szCs w:val="24"/>
        </w:rPr>
        <w:t xml:space="preserve"> αλλά αν δεν είχε μεσολαβήσει ο ΣΥΡΙΖΑ στην κυβέρνηση</w:t>
      </w:r>
      <w:r>
        <w:rPr>
          <w:rFonts w:eastAsia="Times New Roman" w:cs="Times New Roman"/>
          <w:szCs w:val="24"/>
        </w:rPr>
        <w:t>,</w:t>
      </w:r>
      <w:r w:rsidRPr="00552644">
        <w:rPr>
          <w:rFonts w:eastAsia="Times New Roman" w:cs="Times New Roman"/>
          <w:szCs w:val="24"/>
        </w:rPr>
        <w:t xml:space="preserve"> αυτά τα πρωτ</w:t>
      </w:r>
      <w:r w:rsidRPr="00552644">
        <w:rPr>
          <w:rFonts w:eastAsia="Times New Roman" w:cs="Times New Roman"/>
          <w:szCs w:val="24"/>
        </w:rPr>
        <w:t xml:space="preserve">ογενή πλεονάσματα </w:t>
      </w:r>
      <w:r>
        <w:rPr>
          <w:rFonts w:eastAsia="Times New Roman" w:cs="Times New Roman"/>
          <w:szCs w:val="24"/>
        </w:rPr>
        <w:t xml:space="preserve">εμείς θα τα </w:t>
      </w:r>
      <w:r w:rsidRPr="00552644">
        <w:rPr>
          <w:rFonts w:eastAsia="Times New Roman" w:cs="Times New Roman"/>
          <w:szCs w:val="24"/>
        </w:rPr>
        <w:t xml:space="preserve">είχαμε </w:t>
      </w:r>
      <w:r>
        <w:rPr>
          <w:rFonts w:eastAsia="Times New Roman" w:cs="Times New Roman"/>
          <w:szCs w:val="24"/>
        </w:rPr>
        <w:t xml:space="preserve">ήδη χαμηλώσει </w:t>
      </w:r>
      <w:r>
        <w:rPr>
          <w:rFonts w:eastAsia="Times New Roman" w:cs="Times New Roman"/>
          <w:szCs w:val="24"/>
        </w:rPr>
        <w:lastRenderedPageBreak/>
        <w:t xml:space="preserve">με κάποιον τρόπο. Μπορεί να μην μπορέσαμε ποτέ να επιτύχουμε τους δημοσιονομικούς στόχους τους οποίους είχαμε </w:t>
      </w:r>
      <w:r w:rsidRPr="00552644">
        <w:rPr>
          <w:rFonts w:eastAsia="Times New Roman" w:cs="Times New Roman"/>
          <w:szCs w:val="24"/>
        </w:rPr>
        <w:t>συμφωνήσει</w:t>
      </w:r>
      <w:r>
        <w:rPr>
          <w:rFonts w:eastAsia="Times New Roman" w:cs="Times New Roman"/>
          <w:szCs w:val="24"/>
        </w:rPr>
        <w:t>,</w:t>
      </w:r>
      <w:r w:rsidRPr="00552644">
        <w:rPr>
          <w:rFonts w:eastAsia="Times New Roman" w:cs="Times New Roman"/>
          <w:szCs w:val="24"/>
        </w:rPr>
        <w:t xml:space="preserve"> αλλά </w:t>
      </w:r>
      <w:r>
        <w:rPr>
          <w:rFonts w:eastAsia="Times New Roman" w:cs="Times New Roman"/>
          <w:szCs w:val="24"/>
        </w:rPr>
        <w:t xml:space="preserve">αν </w:t>
      </w:r>
      <w:r w:rsidRPr="00552644">
        <w:rPr>
          <w:rFonts w:eastAsia="Times New Roman" w:cs="Times New Roman"/>
          <w:szCs w:val="24"/>
        </w:rPr>
        <w:t>δεν είχε έρθει ο ΣΥΡΙΖΑ</w:t>
      </w:r>
      <w:r>
        <w:rPr>
          <w:rFonts w:eastAsia="Times New Roman" w:cs="Times New Roman"/>
          <w:szCs w:val="24"/>
        </w:rPr>
        <w:t xml:space="preserve"> στην Κυβέρνηση το πρόγραμμα θα</w:t>
      </w:r>
      <w:r w:rsidRPr="00552644">
        <w:rPr>
          <w:rFonts w:eastAsia="Times New Roman" w:cs="Times New Roman"/>
          <w:szCs w:val="24"/>
        </w:rPr>
        <w:t xml:space="preserve"> είχε τελειώσει αρκετ</w:t>
      </w:r>
      <w:r w:rsidRPr="00552644">
        <w:rPr>
          <w:rFonts w:eastAsia="Times New Roman" w:cs="Times New Roman"/>
          <w:szCs w:val="24"/>
        </w:rPr>
        <w:t>ά νωρίτερα</w:t>
      </w:r>
      <w:r>
        <w:rPr>
          <w:rFonts w:eastAsia="Times New Roman" w:cs="Times New Roman"/>
          <w:szCs w:val="24"/>
        </w:rPr>
        <w:t>.</w:t>
      </w:r>
    </w:p>
    <w:p w14:paraId="38185B27" w14:textId="77777777" w:rsidR="00157B13" w:rsidRDefault="00A67906">
      <w:pPr>
        <w:spacing w:line="600" w:lineRule="auto"/>
        <w:ind w:firstLine="720"/>
        <w:jc w:val="both"/>
        <w:rPr>
          <w:rFonts w:eastAsia="Times New Roman" w:cs="Times New Roman"/>
          <w:szCs w:val="24"/>
        </w:rPr>
      </w:pPr>
      <w:r w:rsidRPr="00552644">
        <w:rPr>
          <w:rFonts w:eastAsia="Times New Roman" w:cs="Times New Roman"/>
          <w:szCs w:val="24"/>
        </w:rPr>
        <w:t>Λοιπόν</w:t>
      </w:r>
      <w:r>
        <w:rPr>
          <w:rFonts w:eastAsia="Times New Roman" w:cs="Times New Roman"/>
          <w:szCs w:val="24"/>
        </w:rPr>
        <w:t>,</w:t>
      </w:r>
      <w:r w:rsidRPr="00552644">
        <w:rPr>
          <w:rFonts w:eastAsia="Times New Roman" w:cs="Times New Roman"/>
          <w:szCs w:val="24"/>
        </w:rPr>
        <w:t xml:space="preserve"> </w:t>
      </w:r>
      <w:r>
        <w:rPr>
          <w:rFonts w:eastAsia="Times New Roman" w:cs="Times New Roman"/>
          <w:szCs w:val="24"/>
        </w:rPr>
        <w:t>ν</w:t>
      </w:r>
      <w:r w:rsidRPr="00552644">
        <w:rPr>
          <w:rFonts w:eastAsia="Times New Roman" w:cs="Times New Roman"/>
          <w:szCs w:val="24"/>
        </w:rPr>
        <w:t>ομίζω πως</w:t>
      </w:r>
      <w:r>
        <w:rPr>
          <w:rFonts w:eastAsia="Times New Roman" w:cs="Times New Roman"/>
          <w:szCs w:val="24"/>
        </w:rPr>
        <w:t xml:space="preserve"> αυτού του τύπου η ανάλυση προκαλεί την κοινή νοημοσύνη και αν μη τι άλλο όποιος θέλει να ακούσει, έχει αυτιά και ακούει αυτούς τους απίστευτους συλλογισμού</w:t>
      </w:r>
      <w:r w:rsidRPr="00552644">
        <w:rPr>
          <w:rFonts w:eastAsia="Times New Roman" w:cs="Times New Roman"/>
          <w:szCs w:val="24"/>
        </w:rPr>
        <w:t>ς που προκαλούν τα όρια της ορθής λογικής σκέψης</w:t>
      </w:r>
      <w:r>
        <w:rPr>
          <w:rFonts w:eastAsia="Times New Roman" w:cs="Times New Roman"/>
          <w:szCs w:val="24"/>
        </w:rPr>
        <w:t>.</w:t>
      </w:r>
    </w:p>
    <w:p w14:paraId="38185B28" w14:textId="77777777" w:rsidR="00157B13" w:rsidRDefault="00A67906">
      <w:pPr>
        <w:spacing w:line="600" w:lineRule="auto"/>
        <w:ind w:firstLine="720"/>
        <w:jc w:val="both"/>
        <w:rPr>
          <w:rFonts w:eastAsia="Times New Roman" w:cs="Times New Roman"/>
          <w:szCs w:val="24"/>
        </w:rPr>
      </w:pPr>
      <w:r>
        <w:rPr>
          <w:rFonts w:eastAsia="Times New Roman" w:cs="Times New Roman"/>
          <w:szCs w:val="24"/>
        </w:rPr>
        <w:t>Τ</w:t>
      </w:r>
      <w:r w:rsidRPr="00552644">
        <w:rPr>
          <w:rFonts w:eastAsia="Times New Roman" w:cs="Times New Roman"/>
          <w:szCs w:val="24"/>
        </w:rPr>
        <w:t>ο δεύτερο ζήτημα πο</w:t>
      </w:r>
      <w:r w:rsidRPr="00552644">
        <w:rPr>
          <w:rFonts w:eastAsia="Times New Roman" w:cs="Times New Roman"/>
          <w:szCs w:val="24"/>
        </w:rPr>
        <w:t>υ χαρακτήριζε τις αναλύσεις του κ</w:t>
      </w:r>
      <w:r>
        <w:rPr>
          <w:rFonts w:eastAsia="Times New Roman" w:cs="Times New Roman"/>
          <w:szCs w:val="24"/>
        </w:rPr>
        <w:t>.</w:t>
      </w:r>
      <w:r w:rsidRPr="00552644">
        <w:rPr>
          <w:rFonts w:eastAsia="Times New Roman" w:cs="Times New Roman"/>
          <w:szCs w:val="24"/>
        </w:rPr>
        <w:t xml:space="preserve"> </w:t>
      </w:r>
      <w:proofErr w:type="spellStart"/>
      <w:r>
        <w:rPr>
          <w:rFonts w:eastAsia="Times New Roman" w:cs="Times New Roman"/>
          <w:szCs w:val="24"/>
        </w:rPr>
        <w:t>Β</w:t>
      </w:r>
      <w:r w:rsidRPr="00552644">
        <w:rPr>
          <w:rFonts w:eastAsia="Times New Roman" w:cs="Times New Roman"/>
          <w:szCs w:val="24"/>
        </w:rPr>
        <w:t>ρούτση</w:t>
      </w:r>
      <w:proofErr w:type="spellEnd"/>
      <w:r w:rsidRPr="00552644">
        <w:rPr>
          <w:rFonts w:eastAsia="Times New Roman" w:cs="Times New Roman"/>
          <w:szCs w:val="24"/>
        </w:rPr>
        <w:t xml:space="preserve"> και της Νέας Δημοκρατίας</w:t>
      </w:r>
      <w:r>
        <w:rPr>
          <w:rFonts w:eastAsia="Times New Roman" w:cs="Times New Roman"/>
          <w:szCs w:val="24"/>
        </w:rPr>
        <w:t>,</w:t>
      </w:r>
      <w:r w:rsidRPr="00552644">
        <w:rPr>
          <w:rFonts w:eastAsia="Times New Roman" w:cs="Times New Roman"/>
          <w:szCs w:val="24"/>
        </w:rPr>
        <w:t xml:space="preserve"> αφορά την ίδια την πραγματικότητα και δεν αφορά υποθέσεις που θα ελάμβαναν χώρα </w:t>
      </w:r>
      <w:r>
        <w:rPr>
          <w:rFonts w:eastAsia="Times New Roman" w:cs="Times New Roman"/>
          <w:szCs w:val="24"/>
        </w:rPr>
        <w:t>ε</w:t>
      </w:r>
      <w:r w:rsidRPr="00552644">
        <w:rPr>
          <w:rFonts w:eastAsia="Times New Roman" w:cs="Times New Roman"/>
          <w:szCs w:val="24"/>
        </w:rPr>
        <w:t>άν δεν είχε μεσολαβήσει ο ΣΥΡΙΖΑ</w:t>
      </w:r>
      <w:r>
        <w:rPr>
          <w:rFonts w:eastAsia="Times New Roman" w:cs="Times New Roman"/>
          <w:szCs w:val="24"/>
        </w:rPr>
        <w:t>.</w:t>
      </w:r>
    </w:p>
    <w:p w14:paraId="38185B29" w14:textId="77777777" w:rsidR="00157B13" w:rsidRDefault="00A67906">
      <w:pPr>
        <w:spacing w:line="600" w:lineRule="auto"/>
        <w:ind w:firstLine="720"/>
        <w:jc w:val="both"/>
        <w:rPr>
          <w:rFonts w:eastAsia="Times New Roman"/>
          <w:szCs w:val="24"/>
        </w:rPr>
      </w:pPr>
      <w:r>
        <w:rPr>
          <w:rFonts w:eastAsia="Times New Roman"/>
          <w:szCs w:val="24"/>
        </w:rPr>
        <w:t xml:space="preserve">Ακούω πάρα πολύ συχνά τον κ. </w:t>
      </w:r>
      <w:proofErr w:type="spellStart"/>
      <w:r>
        <w:rPr>
          <w:rFonts w:eastAsia="Times New Roman"/>
          <w:szCs w:val="24"/>
        </w:rPr>
        <w:t>Βρούτση</w:t>
      </w:r>
      <w:proofErr w:type="spellEnd"/>
      <w:r>
        <w:rPr>
          <w:rFonts w:eastAsia="Times New Roman"/>
          <w:szCs w:val="24"/>
        </w:rPr>
        <w:t xml:space="preserve"> να εγκαλεί αυτή την Κυβέρνηση για τ</w:t>
      </w:r>
      <w:r>
        <w:rPr>
          <w:rFonts w:eastAsia="Times New Roman"/>
          <w:szCs w:val="24"/>
        </w:rPr>
        <w:t xml:space="preserve">ην κοινωνική ασφάλιση και το συνταξιοδοτικό σύστημα. Και πραγματικά μου προκαλεί τρομερή εντύπωση αυτό το θράσος στην πρόκληση αυτή. </w:t>
      </w:r>
    </w:p>
    <w:p w14:paraId="38185B2A" w14:textId="77777777" w:rsidR="00157B13" w:rsidRDefault="00A67906">
      <w:pPr>
        <w:spacing w:line="600" w:lineRule="auto"/>
        <w:ind w:firstLine="720"/>
        <w:jc w:val="both"/>
        <w:rPr>
          <w:rFonts w:eastAsia="Times New Roman"/>
          <w:szCs w:val="24"/>
        </w:rPr>
      </w:pPr>
      <w:r>
        <w:rPr>
          <w:rFonts w:eastAsia="Times New Roman"/>
          <w:szCs w:val="24"/>
        </w:rPr>
        <w:lastRenderedPageBreak/>
        <w:t xml:space="preserve">Μια </w:t>
      </w:r>
      <w:r>
        <w:rPr>
          <w:rFonts w:eastAsia="Times New Roman"/>
          <w:szCs w:val="24"/>
        </w:rPr>
        <w:t>κυβέρνηση</w:t>
      </w:r>
      <w:r>
        <w:rPr>
          <w:rFonts w:eastAsia="Times New Roman"/>
          <w:szCs w:val="24"/>
        </w:rPr>
        <w:t xml:space="preserve"> η οποία παρέδωσε τα ασφαλιστικά ταμεία χρεωμένα με 1,1 δισεκατομμύριο έλλειμμα, μετά από έντεκα διαδοχικές π</w:t>
      </w:r>
      <w:r>
        <w:rPr>
          <w:rFonts w:eastAsia="Times New Roman"/>
          <w:szCs w:val="24"/>
        </w:rPr>
        <w:t xml:space="preserve">ερικοπές των συντάξεων, μετά από περικοπές συντάξεων που αθροίζονταν σε 45 δισεκατομμύρια, με περικοπές από 20%-50% και με τετρακόσιες χιλιάδες απλήρωτες συνταξιοδοτικές παροχές στα συρτάρια μας, νομίζει ότι μπορεί να κουνάει το δάχτυλο σε μια </w:t>
      </w:r>
      <w:r>
        <w:rPr>
          <w:rFonts w:eastAsia="Times New Roman"/>
          <w:szCs w:val="24"/>
        </w:rPr>
        <w:t xml:space="preserve">Κυβέρνηση </w:t>
      </w:r>
      <w:r>
        <w:rPr>
          <w:rFonts w:eastAsia="Times New Roman"/>
          <w:szCs w:val="24"/>
        </w:rPr>
        <w:t xml:space="preserve">η </w:t>
      </w:r>
      <w:r>
        <w:rPr>
          <w:rFonts w:eastAsia="Times New Roman"/>
          <w:szCs w:val="24"/>
        </w:rPr>
        <w:t>οποία προσπαθεί να βάλει κανόνες στο σύστημα. Πληρώνει ληξιπρόθεσμα. Έχουμε κάνει τα ασφαλιστικά ταμεία πλεονασματικά με το 85% των ελευθέρων επαγγελματιών να πληρώνει λιγότερα απ’ ό,τι πλήρωνε πριν από το νέο ασφαλιστικό σύστημα. Αν μη τι άλλο, θα σύστηνα</w:t>
      </w:r>
      <w:r>
        <w:rPr>
          <w:rFonts w:eastAsia="Times New Roman"/>
          <w:szCs w:val="24"/>
        </w:rPr>
        <w:t xml:space="preserve"> μια στοιχειώδη αυτοσυγκράτηση.</w:t>
      </w:r>
    </w:p>
    <w:p w14:paraId="38185B2B" w14:textId="77777777" w:rsidR="00157B13" w:rsidRDefault="00A67906">
      <w:pPr>
        <w:spacing w:line="600" w:lineRule="auto"/>
        <w:ind w:firstLine="720"/>
        <w:jc w:val="both"/>
        <w:rPr>
          <w:rFonts w:eastAsia="Times New Roman"/>
          <w:szCs w:val="24"/>
        </w:rPr>
      </w:pPr>
      <w:r>
        <w:rPr>
          <w:rFonts w:eastAsia="Times New Roman"/>
          <w:szCs w:val="24"/>
        </w:rPr>
        <w:t xml:space="preserve">Το δεύτερο είναι ότι τον ακούμε να κάνει κριτική για την ανεργία. Τα είπε ο κ. Ηλιόπουλος για τα ποσοστά της ανεργίας που παρέδωσε ο κ. </w:t>
      </w:r>
      <w:proofErr w:type="spellStart"/>
      <w:r>
        <w:rPr>
          <w:rFonts w:eastAsia="Times New Roman"/>
          <w:szCs w:val="24"/>
        </w:rPr>
        <w:t>Βρούτσης</w:t>
      </w:r>
      <w:proofErr w:type="spellEnd"/>
      <w:r>
        <w:rPr>
          <w:rFonts w:eastAsia="Times New Roman"/>
          <w:szCs w:val="24"/>
        </w:rPr>
        <w:t xml:space="preserve"> όταν έφυγε από το Υπουργείο Εργασίας. </w:t>
      </w:r>
    </w:p>
    <w:p w14:paraId="38185B2C" w14:textId="77777777" w:rsidR="00157B13" w:rsidRDefault="00A67906">
      <w:pPr>
        <w:spacing w:line="600" w:lineRule="auto"/>
        <w:ind w:firstLine="720"/>
        <w:jc w:val="both"/>
        <w:rPr>
          <w:rFonts w:eastAsia="Times New Roman"/>
          <w:szCs w:val="24"/>
        </w:rPr>
      </w:pPr>
      <w:r>
        <w:rPr>
          <w:rFonts w:eastAsia="Times New Roman"/>
          <w:szCs w:val="24"/>
        </w:rPr>
        <w:lastRenderedPageBreak/>
        <w:t>Το τρίτο είναι ότι κάνει κριτική για την</w:t>
      </w:r>
      <w:r>
        <w:rPr>
          <w:rFonts w:eastAsia="Times New Roman"/>
          <w:szCs w:val="24"/>
        </w:rPr>
        <w:t xml:space="preserve"> αδήλωτη εργασία. Έχοντας ρημάξει το Σώμα Επιθεώρησης Εργασίας, έχοντας καταργήσει διακόσιες οργανικές θέσεις σε έναν ελεγκτικό μηχανισμό που πρωτίστως θέλει άτομα για να λειτουργήσει, μη έχοντας επιβάλλει ποτέ ένα υψηλό πρόστιμο για τη σωρεία των παραβιάσ</w:t>
      </w:r>
      <w:r>
        <w:rPr>
          <w:rFonts w:eastAsia="Times New Roman"/>
          <w:szCs w:val="24"/>
        </w:rPr>
        <w:t>εων που συμβαίνει στις πολύ μεγάλες επιχειρήσεις, δίνοντας μια πολύ ιδιότυπη ασυλία στις πολύ μεγάλες επιχειρήσεις, θεωρεί ότι μπορεί να κουνάει το δάχτυλο για την αδήλωτη εργασία και να διαβάζει τα στοιχεία κατά το δοκούν. Αυτό που θα σύστηνα εκτός από τη</w:t>
      </w:r>
      <w:r>
        <w:rPr>
          <w:rFonts w:eastAsia="Times New Roman"/>
          <w:szCs w:val="24"/>
        </w:rPr>
        <w:t xml:space="preserve">ν αυτοσυγκράτηση, θα ήταν να ακούει και λίγο πιο προσεκτικά τις τοποθετήσεις του Προέδρου του </w:t>
      </w:r>
      <w:r>
        <w:rPr>
          <w:rFonts w:eastAsia="Times New Roman"/>
          <w:szCs w:val="24"/>
        </w:rPr>
        <w:t xml:space="preserve">κόμματός </w:t>
      </w:r>
      <w:r>
        <w:rPr>
          <w:rFonts w:eastAsia="Times New Roman"/>
          <w:szCs w:val="24"/>
        </w:rPr>
        <w:t xml:space="preserve">του, ο οποίος για τα εργασιακά είναι εξαιρετικά σαφής. </w:t>
      </w:r>
    </w:p>
    <w:p w14:paraId="38185B2D" w14:textId="77777777" w:rsidR="00157B13" w:rsidRDefault="00A67906">
      <w:pPr>
        <w:spacing w:line="600" w:lineRule="auto"/>
        <w:ind w:firstLine="720"/>
        <w:jc w:val="both"/>
        <w:rPr>
          <w:rFonts w:eastAsia="Times New Roman"/>
          <w:szCs w:val="24"/>
        </w:rPr>
      </w:pPr>
      <w:r>
        <w:rPr>
          <w:rFonts w:eastAsia="Times New Roman"/>
          <w:szCs w:val="24"/>
        </w:rPr>
        <w:t>Θέλω να κλείσω λέγοντας δυο κουβέντες γι’ αυτά που άκουσα από το ΚΚΕ. Είπα ότι κατανοώ την πολιτι</w:t>
      </w:r>
      <w:r>
        <w:rPr>
          <w:rFonts w:eastAsia="Times New Roman"/>
          <w:szCs w:val="24"/>
        </w:rPr>
        <w:t xml:space="preserve">κή σκοπιμότητα του κειμένου που κατατέθηκε, το οποίο δεν είναι μια πρόταση νόμου. Δεν θέλω να μπω στη νομική συζήτηση γιατί δεν είναι πρόταση νόμου. Με προκαλείτε, αλλά τι να πω τώρα; </w:t>
      </w:r>
    </w:p>
    <w:p w14:paraId="38185B2E" w14:textId="77777777" w:rsidR="00157B13" w:rsidRDefault="00A67906">
      <w:pPr>
        <w:spacing w:line="600" w:lineRule="auto"/>
        <w:ind w:firstLine="720"/>
        <w:jc w:val="both"/>
        <w:rPr>
          <w:rFonts w:eastAsia="Times New Roman"/>
          <w:szCs w:val="24"/>
        </w:rPr>
      </w:pPr>
      <w:r>
        <w:rPr>
          <w:rFonts w:eastAsia="Times New Roman"/>
          <w:szCs w:val="24"/>
        </w:rPr>
        <w:lastRenderedPageBreak/>
        <w:t xml:space="preserve">Λέτε ότι όποια συλλογική σύμβαση υπογράφεται από οποιονδήποτε εργοδότη </w:t>
      </w:r>
      <w:r>
        <w:rPr>
          <w:rFonts w:eastAsia="Times New Roman"/>
          <w:szCs w:val="24"/>
        </w:rPr>
        <w:t>και οποιονδήποτε εκπρόσωπο των εργαζομένων, θα καθίσταται γενικώς υποχρεωτική. Ποια αντιπροσωπευτικότητα σέβεται αυτή η αρχή που περιγράφετε στο άρθρο 3</w:t>
      </w:r>
      <w:r w:rsidRPr="004C2AED">
        <w:rPr>
          <w:rFonts w:eastAsia="Times New Roman"/>
          <w:szCs w:val="24"/>
        </w:rPr>
        <w:t xml:space="preserve"> </w:t>
      </w:r>
      <w:r>
        <w:rPr>
          <w:rFonts w:eastAsia="Times New Roman"/>
          <w:szCs w:val="24"/>
        </w:rPr>
        <w:t xml:space="preserve">του νόμου σας, αν δεν κάνω λάθος; </w:t>
      </w:r>
    </w:p>
    <w:p w14:paraId="38185B2F" w14:textId="77777777" w:rsidR="00157B13" w:rsidRDefault="00A67906">
      <w:pPr>
        <w:spacing w:line="600" w:lineRule="auto"/>
        <w:ind w:firstLine="720"/>
        <w:jc w:val="both"/>
        <w:rPr>
          <w:rFonts w:eastAsia="Times New Roman"/>
          <w:szCs w:val="24"/>
        </w:rPr>
      </w:pPr>
      <w:r>
        <w:rPr>
          <w:rFonts w:eastAsia="Times New Roman"/>
          <w:szCs w:val="24"/>
        </w:rPr>
        <w:t>Με ρωτάτε και σας απαντώ και δεν θέλετε να ακούσετε αυτό που σας απα</w:t>
      </w:r>
      <w:r>
        <w:rPr>
          <w:rFonts w:eastAsia="Times New Roman"/>
          <w:szCs w:val="24"/>
        </w:rPr>
        <w:t>ντώ. Έχουμε ήδη νομοθετήσει την επαναφορά της επεκτασιμότητας των κλαδικών συλλογικών συμβάσεων, δηλαδή όταν καλύπτουν το 50% των εργαζόμενων του κλάδου, επειδή θεωρούνται ότι είναι οι πλέον αντιπροσωπευτικές, να επεκτείνονται σε όλον τον κλάδο και την αρχ</w:t>
      </w:r>
      <w:r>
        <w:rPr>
          <w:rFonts w:eastAsia="Times New Roman"/>
          <w:szCs w:val="24"/>
        </w:rPr>
        <w:t xml:space="preserve">ή της ευνοϊκότερης ρύθμισης. Και με ρωτάτε ποια ρύθμιση θα υπερισχύει, όταν θα συρρέουν περισσότερες συλλογικές συμβάσεις. Μα, σας απαντώ. Η πλέον ευνοϊκή. Το έχουμε ήδη νομοθετήσει και θα επανέλθει τον Αύγουστο. Θεωρώ ότι δεν γίνεται ένας διάλογος μεταξύ </w:t>
      </w:r>
      <w:r>
        <w:rPr>
          <w:rFonts w:eastAsia="Times New Roman"/>
          <w:szCs w:val="24"/>
        </w:rPr>
        <w:t>ερώτησης και απάντησης σ’ αυτή</w:t>
      </w:r>
      <w:r>
        <w:rPr>
          <w:rFonts w:eastAsia="Times New Roman"/>
          <w:szCs w:val="24"/>
        </w:rPr>
        <w:t>ν</w:t>
      </w:r>
      <w:r>
        <w:rPr>
          <w:rFonts w:eastAsia="Times New Roman"/>
          <w:szCs w:val="24"/>
        </w:rPr>
        <w:t xml:space="preserve"> τη συζήτηση. </w:t>
      </w:r>
    </w:p>
    <w:p w14:paraId="38185B30" w14:textId="77777777" w:rsidR="00157B13" w:rsidRDefault="00A67906">
      <w:pPr>
        <w:spacing w:line="600" w:lineRule="auto"/>
        <w:ind w:firstLine="720"/>
        <w:jc w:val="both"/>
        <w:rPr>
          <w:rFonts w:eastAsia="Times New Roman"/>
          <w:szCs w:val="24"/>
        </w:rPr>
      </w:pPr>
      <w:r>
        <w:rPr>
          <w:rFonts w:eastAsia="Times New Roman"/>
          <w:szCs w:val="24"/>
        </w:rPr>
        <w:t xml:space="preserve">Το τρίτο σημείο είναι όταν λέτε για τις </w:t>
      </w:r>
      <w:proofErr w:type="spellStart"/>
      <w:r>
        <w:rPr>
          <w:rFonts w:eastAsia="Times New Roman"/>
          <w:szCs w:val="24"/>
        </w:rPr>
        <w:t>ομοιοεπαγγελματικές</w:t>
      </w:r>
      <w:proofErr w:type="spellEnd"/>
      <w:r>
        <w:rPr>
          <w:rFonts w:eastAsia="Times New Roman"/>
          <w:szCs w:val="24"/>
        </w:rPr>
        <w:t xml:space="preserve"> συλλογικές συμβάσεις πως όταν περιέχουν ευνοϊκότερους όρους, θα πρέπει να υπερισχύουν. Σας λέω ότι το </w:t>
      </w:r>
      <w:r>
        <w:rPr>
          <w:rFonts w:eastAsia="Times New Roman"/>
          <w:szCs w:val="24"/>
        </w:rPr>
        <w:lastRenderedPageBreak/>
        <w:t>εργατικό κίνημα, οι συνδικαλιστικές οργανώσεις α</w:t>
      </w:r>
      <w:r>
        <w:rPr>
          <w:rFonts w:eastAsia="Times New Roman"/>
          <w:szCs w:val="24"/>
        </w:rPr>
        <w:t xml:space="preserve">πό μόνες τους έχουν αποκηρύξει τις </w:t>
      </w:r>
      <w:proofErr w:type="spellStart"/>
      <w:r>
        <w:rPr>
          <w:rFonts w:eastAsia="Times New Roman"/>
          <w:szCs w:val="24"/>
        </w:rPr>
        <w:t>ομοιοεπαγγελματικές</w:t>
      </w:r>
      <w:proofErr w:type="spellEnd"/>
      <w:r>
        <w:rPr>
          <w:rFonts w:eastAsia="Times New Roman"/>
          <w:szCs w:val="24"/>
        </w:rPr>
        <w:t xml:space="preserve"> συλλογικές συμβάσεις. Τις θεωρούν παράγοντες ακραίου </w:t>
      </w:r>
      <w:proofErr w:type="spellStart"/>
      <w:r>
        <w:rPr>
          <w:rFonts w:eastAsia="Times New Roman"/>
          <w:szCs w:val="24"/>
        </w:rPr>
        <w:t>συντεχνιασμού</w:t>
      </w:r>
      <w:proofErr w:type="spellEnd"/>
      <w:r>
        <w:rPr>
          <w:rFonts w:eastAsia="Times New Roman"/>
          <w:szCs w:val="24"/>
        </w:rPr>
        <w:t xml:space="preserve">. Διαφωνούμε πολιτικά. </w:t>
      </w:r>
    </w:p>
    <w:p w14:paraId="38185B31" w14:textId="77777777" w:rsidR="00157B13" w:rsidRDefault="00A67906">
      <w:pPr>
        <w:spacing w:line="600" w:lineRule="auto"/>
        <w:ind w:firstLine="720"/>
        <w:jc w:val="both"/>
        <w:rPr>
          <w:rFonts w:eastAsia="Times New Roman"/>
          <w:szCs w:val="24"/>
        </w:rPr>
      </w:pPr>
      <w:r>
        <w:rPr>
          <w:rFonts w:eastAsia="Times New Roman"/>
          <w:szCs w:val="24"/>
        </w:rPr>
        <w:t xml:space="preserve">Με ρωτάτε τι θα κάνουμε. Σας απαντώ τι θα κάνουμε. Δεν θα υπερισχύουν οι </w:t>
      </w:r>
      <w:proofErr w:type="spellStart"/>
      <w:r>
        <w:rPr>
          <w:rFonts w:eastAsia="Times New Roman"/>
          <w:szCs w:val="24"/>
        </w:rPr>
        <w:t>ομοιοεπαγγελματικές</w:t>
      </w:r>
      <w:proofErr w:type="spellEnd"/>
      <w:r>
        <w:rPr>
          <w:rFonts w:eastAsia="Times New Roman"/>
          <w:szCs w:val="24"/>
        </w:rPr>
        <w:t xml:space="preserve"> συλλογικές συμβάσε</w:t>
      </w:r>
      <w:r>
        <w:rPr>
          <w:rFonts w:eastAsia="Times New Roman"/>
          <w:szCs w:val="24"/>
        </w:rPr>
        <w:t xml:space="preserve">ις. Προφανώς δεν είμαστε αυτής της ανάγνωσης και δεν νομίζω ότι είναι και οι συνδικαλιστικές οργανώσεις υπέρ αυτής της ανάγνωσης. Έχουμε νομοθετήσει ότι θα </w:t>
      </w:r>
      <w:proofErr w:type="spellStart"/>
      <w:r>
        <w:rPr>
          <w:rFonts w:eastAsia="Times New Roman"/>
          <w:szCs w:val="24"/>
        </w:rPr>
        <w:t>επανισχύσουν</w:t>
      </w:r>
      <w:proofErr w:type="spellEnd"/>
      <w:r>
        <w:rPr>
          <w:rFonts w:eastAsia="Times New Roman"/>
          <w:szCs w:val="24"/>
        </w:rPr>
        <w:t xml:space="preserve"> οι δυο κύριοι πυλώνες. </w:t>
      </w:r>
    </w:p>
    <w:p w14:paraId="38185B32" w14:textId="77777777" w:rsidR="00157B13" w:rsidRDefault="00A67906">
      <w:pPr>
        <w:spacing w:line="600" w:lineRule="auto"/>
        <w:ind w:firstLine="720"/>
        <w:jc w:val="both"/>
        <w:rPr>
          <w:rFonts w:eastAsia="Times New Roman"/>
          <w:szCs w:val="24"/>
        </w:rPr>
      </w:pPr>
      <w:r>
        <w:rPr>
          <w:rFonts w:eastAsia="Times New Roman"/>
          <w:szCs w:val="24"/>
        </w:rPr>
        <w:t>Κατηγορείτε την Κυβέρνηση ότι λέει στο αναπτυξιακό της σχέδιο π</w:t>
      </w:r>
      <w:r>
        <w:rPr>
          <w:rFonts w:eastAsia="Times New Roman"/>
          <w:szCs w:val="24"/>
        </w:rPr>
        <w:t>ως θα κάνει την αύξηση του κατώτατου μισθού με νόμο. Εσείς με νόμο δεν προβλέπετε την αύξηση του κατώτατου μισθού στα 751 ευρώ; Με τι την προβλέπετε; Με εθνική γενική συλλογική σύμβαση;</w:t>
      </w:r>
    </w:p>
    <w:p w14:paraId="38185B33" w14:textId="77777777" w:rsidR="00157B13" w:rsidRDefault="00A67906">
      <w:pPr>
        <w:spacing w:line="600" w:lineRule="auto"/>
        <w:ind w:firstLine="720"/>
        <w:jc w:val="both"/>
        <w:rPr>
          <w:rFonts w:eastAsia="Times New Roman"/>
          <w:szCs w:val="24"/>
        </w:rPr>
      </w:pPr>
      <w:r>
        <w:rPr>
          <w:rFonts w:eastAsia="Times New Roman"/>
          <w:szCs w:val="24"/>
        </w:rPr>
        <w:lastRenderedPageBreak/>
        <w:t>Ξαναλέω. Κατανοώ την σκοπιμότητα του κειμένου, σας απάντησα τα πράγματα τα οποία έχουμε ήδη νομοθετήσει και έχουμε ήδη ρυθμίσει. Ανέφερα τουλάχιστον είκοσι νομοθετικές ρυθμίσεις που κάναμε τον τελευταίο ένα χρόνο που είναι υπέρ της προστασίας των εργαζομέν</w:t>
      </w:r>
      <w:r>
        <w:rPr>
          <w:rFonts w:eastAsia="Times New Roman"/>
          <w:szCs w:val="24"/>
        </w:rPr>
        <w:t xml:space="preserve">ων και υπέρ της ενίσχυσης της διαπραγματευτικής τους δύναμης και της οποίας δεν θέλετε να ακούσετε λέγοντας ότι μιλάω για το μέλλον, ενώ όλη μου η ομιλία ήταν απολύτως μια ανάπτυξη του τι έχουμε ήδη κάνει. </w:t>
      </w:r>
    </w:p>
    <w:p w14:paraId="38185B34" w14:textId="77777777" w:rsidR="00157B13" w:rsidRDefault="00A6790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Η μεγάλη μας διαφορά, λοιπόν, συνίσταται στο ότι εμείς έχουμε αναλάβει την ευθύνη αυτό το σχέδιο προστασίας της εργασίας να το υλοποιήσουμε. Επίσης, διευκρίνισα πάρα πολλές φορές ότι λειτουργούμε σε ένα πρόγραμμα δημοσιονομικής προσαρμογής και έχουμε συνεχ</w:t>
      </w:r>
      <w:r>
        <w:rPr>
          <w:rFonts w:eastAsia="Times New Roman"/>
          <w:szCs w:val="24"/>
        </w:rPr>
        <w:t>είς διαπραγματεύσεις κι έχουμε ήττες. Νομίζω πως έχω πει πολλές φορές ότι έχουμε και ήττες σε αυτήν την προσπάθεια, διότι οι άνθρωποι που κάθονται από την άλλη πλευρά του τραπεζιού ασπάζονται μια άλλη άποψη για την εργασία, αυτή που ενσωματώνει ο κ. Μητσοτ</w:t>
      </w:r>
      <w:r>
        <w:rPr>
          <w:rFonts w:eastAsia="Times New Roman"/>
          <w:szCs w:val="24"/>
        </w:rPr>
        <w:t xml:space="preserve">άκης και ο ΣΕΒ, -την ανέπτυξα στην </w:t>
      </w:r>
      <w:r>
        <w:rPr>
          <w:rFonts w:eastAsia="Times New Roman"/>
          <w:szCs w:val="24"/>
        </w:rPr>
        <w:lastRenderedPageBreak/>
        <w:t xml:space="preserve">αρχική μου ομιλία- και δεν έχουμε κανένα πρόβλημα να παραδεχτούμε και τις νίκες και τις ήττες μας. </w:t>
      </w:r>
    </w:p>
    <w:p w14:paraId="38185B35" w14:textId="77777777" w:rsidR="00157B13" w:rsidRDefault="00A6790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Όμως, η μεγάλη μας διαφορά είναι ότι για μας και </w:t>
      </w:r>
      <w:r>
        <w:rPr>
          <w:rFonts w:eastAsia="Times New Roman"/>
          <w:szCs w:val="24"/>
        </w:rPr>
        <w:t xml:space="preserve">σ’ </w:t>
      </w:r>
      <w:r>
        <w:rPr>
          <w:rFonts w:eastAsia="Times New Roman"/>
          <w:szCs w:val="24"/>
        </w:rPr>
        <w:t>αυτό το σύστημα νίκες υπάρχουν για τους εργαζόμενους και υπάρχει αξία</w:t>
      </w:r>
      <w:r>
        <w:rPr>
          <w:rFonts w:eastAsia="Times New Roman"/>
          <w:szCs w:val="24"/>
        </w:rPr>
        <w:t xml:space="preserve"> αυτών των νικών. </w:t>
      </w:r>
    </w:p>
    <w:p w14:paraId="38185B36" w14:textId="77777777" w:rsidR="00157B13" w:rsidRDefault="00A6790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Σας ευχαριστώ πάρα πολύ.</w:t>
      </w:r>
    </w:p>
    <w:p w14:paraId="38185B37" w14:textId="77777777" w:rsidR="00157B13" w:rsidRDefault="00A67906">
      <w:pPr>
        <w:tabs>
          <w:tab w:val="left" w:pos="720"/>
          <w:tab w:val="left" w:pos="1440"/>
          <w:tab w:val="left" w:pos="2160"/>
          <w:tab w:val="left" w:pos="2880"/>
          <w:tab w:val="left" w:pos="3600"/>
          <w:tab w:val="center" w:pos="4753"/>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38185B38" w14:textId="77777777" w:rsidR="00157B13" w:rsidRDefault="00A6790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68764C">
        <w:rPr>
          <w:rFonts w:eastAsia="Times New Roman"/>
          <w:b/>
          <w:szCs w:val="24"/>
        </w:rPr>
        <w:t>ΠΡΟΕΔΡΕΥΩΝ (Δημήτριος Καμμένος):</w:t>
      </w:r>
      <w:r>
        <w:rPr>
          <w:rFonts w:eastAsia="Times New Roman"/>
          <w:szCs w:val="24"/>
        </w:rPr>
        <w:t xml:space="preserve"> Ευχαριστούμε πάρα πολύ την κυρία Υπουργό.</w:t>
      </w:r>
    </w:p>
    <w:p w14:paraId="38185B39" w14:textId="77777777" w:rsidR="00157B13" w:rsidRDefault="00A67906">
      <w:pPr>
        <w:spacing w:line="600" w:lineRule="auto"/>
        <w:ind w:firstLine="720"/>
        <w:jc w:val="both"/>
        <w:rPr>
          <w:rFonts w:eastAsia="Times New Roman"/>
          <w:szCs w:val="24"/>
        </w:rPr>
      </w:pPr>
      <w:r>
        <w:rPr>
          <w:rFonts w:eastAsia="Times New Roman"/>
          <w:szCs w:val="24"/>
        </w:rPr>
        <w:t xml:space="preserve">Κηρύσσεται περαιωμένη η συζήτηση επί της υπ’ αριθμόν 26/17/24-5-2018 επίκαιρης επερώτησης </w:t>
      </w:r>
      <w:r>
        <w:rPr>
          <w:rFonts w:eastAsia="Times New Roman"/>
          <w:szCs w:val="24"/>
        </w:rPr>
        <w:t>σχε</w:t>
      </w:r>
      <w:r>
        <w:rPr>
          <w:rFonts w:eastAsia="Times New Roman"/>
          <w:szCs w:val="24"/>
        </w:rPr>
        <w:t xml:space="preserve">τικά με </w:t>
      </w:r>
      <w:r>
        <w:rPr>
          <w:rFonts w:eastAsia="Times New Roman"/>
          <w:szCs w:val="24"/>
        </w:rPr>
        <w:t xml:space="preserve">τις </w:t>
      </w:r>
      <w:r>
        <w:rPr>
          <w:rFonts w:eastAsia="Times New Roman"/>
          <w:szCs w:val="24"/>
        </w:rPr>
        <w:t>συλλογικές συμβάσεις εργασίας</w:t>
      </w:r>
      <w:r>
        <w:rPr>
          <w:rFonts w:eastAsia="Times New Roman"/>
          <w:szCs w:val="24"/>
        </w:rPr>
        <w:t>.</w:t>
      </w:r>
    </w:p>
    <w:p w14:paraId="38185B3A" w14:textId="77777777" w:rsidR="00157B13" w:rsidRDefault="00A67906">
      <w:pPr>
        <w:spacing w:line="600" w:lineRule="auto"/>
        <w:ind w:firstLine="720"/>
        <w:jc w:val="both"/>
        <w:rPr>
          <w:rFonts w:eastAsia="Times New Roman"/>
          <w:szCs w:val="24"/>
        </w:rPr>
      </w:pPr>
      <w:r>
        <w:rPr>
          <w:rFonts w:eastAsia="Times New Roman"/>
          <w:szCs w:val="24"/>
        </w:rPr>
        <w:t>Κ</w:t>
      </w:r>
      <w:r>
        <w:rPr>
          <w:rFonts w:eastAsia="Times New Roman"/>
          <w:szCs w:val="24"/>
        </w:rPr>
        <w:t>υρίες και κ</w:t>
      </w:r>
      <w:r>
        <w:rPr>
          <w:rFonts w:eastAsia="Times New Roman"/>
          <w:szCs w:val="24"/>
        </w:rPr>
        <w:t>ύριοι συνάδελφοι, δέχεστε στο σημείο αυτό να λύσουμε τη συνεδρίαση;</w:t>
      </w:r>
    </w:p>
    <w:p w14:paraId="38185B3B" w14:textId="77777777" w:rsidR="00157B13" w:rsidRDefault="00A67906">
      <w:pPr>
        <w:spacing w:line="600" w:lineRule="auto"/>
        <w:ind w:firstLine="720"/>
        <w:jc w:val="both"/>
        <w:rPr>
          <w:rFonts w:eastAsia="Times New Roman" w:cs="Times New Roman"/>
          <w:szCs w:val="24"/>
        </w:rPr>
      </w:pPr>
      <w:r w:rsidRPr="00D53487">
        <w:rPr>
          <w:rFonts w:eastAsia="Times New Roman" w:cs="Times New Roman"/>
          <w:b/>
          <w:bCs/>
          <w:szCs w:val="24"/>
        </w:rPr>
        <w:t xml:space="preserve">ΟΛΟΙ ΟΙ ΒΟΥΛΕΥΤΕΣ: </w:t>
      </w:r>
      <w:r w:rsidRPr="00D53487">
        <w:rPr>
          <w:rFonts w:eastAsia="Times New Roman" w:cs="Times New Roman"/>
          <w:szCs w:val="24"/>
        </w:rPr>
        <w:t>Μάλιστα, μάλιστα.</w:t>
      </w:r>
    </w:p>
    <w:p w14:paraId="38185B3C" w14:textId="77777777" w:rsidR="00157B13" w:rsidRDefault="00A67906">
      <w:pPr>
        <w:spacing w:line="600" w:lineRule="auto"/>
        <w:ind w:firstLine="720"/>
        <w:jc w:val="both"/>
        <w:rPr>
          <w:rFonts w:eastAsia="Times New Roman" w:cs="Times New Roman"/>
          <w:szCs w:val="24"/>
        </w:rPr>
      </w:pPr>
      <w:r>
        <w:rPr>
          <w:rFonts w:eastAsia="Times New Roman"/>
          <w:b/>
          <w:szCs w:val="24"/>
        </w:rPr>
        <w:lastRenderedPageBreak/>
        <w:t>ΠΡΟΕΔΡΕΥΩΝ (Δημήτριος Καμμένος):</w:t>
      </w:r>
      <w:r>
        <w:rPr>
          <w:rFonts w:eastAsia="Times New Roman"/>
          <w:szCs w:val="24"/>
        </w:rPr>
        <w:t xml:space="preserve"> </w:t>
      </w:r>
      <w:r w:rsidRPr="00D53487">
        <w:rPr>
          <w:rFonts w:eastAsia="Times New Roman" w:cs="Times New Roman"/>
          <w:szCs w:val="24"/>
        </w:rPr>
        <w:t>Με τη συναίνεση του Σώματος και ώρα 14.0</w:t>
      </w:r>
      <w:r>
        <w:rPr>
          <w:rFonts w:eastAsia="Times New Roman" w:cs="Times New Roman"/>
          <w:szCs w:val="24"/>
        </w:rPr>
        <w:t>1΄</w:t>
      </w:r>
      <w:r w:rsidRPr="00D53487">
        <w:rPr>
          <w:rFonts w:eastAsia="Times New Roman" w:cs="Times New Roman"/>
          <w:szCs w:val="24"/>
        </w:rPr>
        <w:t xml:space="preserve"> </w:t>
      </w:r>
      <w:proofErr w:type="spellStart"/>
      <w:r w:rsidRPr="00D53487">
        <w:rPr>
          <w:rFonts w:eastAsia="Times New Roman" w:cs="Times New Roman"/>
          <w:szCs w:val="24"/>
        </w:rPr>
        <w:t>λύεται</w:t>
      </w:r>
      <w:proofErr w:type="spellEnd"/>
      <w:r w:rsidRPr="00D53487">
        <w:rPr>
          <w:rFonts w:eastAsia="Times New Roman" w:cs="Times New Roman"/>
          <w:szCs w:val="24"/>
        </w:rPr>
        <w:t xml:space="preserve"> η συνεδρίαση </w:t>
      </w:r>
      <w:r w:rsidRPr="00D53487">
        <w:rPr>
          <w:rFonts w:eastAsia="Times New Roman" w:cs="Times New Roman"/>
          <w:szCs w:val="24"/>
        </w:rPr>
        <w:t xml:space="preserve">για </w:t>
      </w:r>
      <w:r>
        <w:rPr>
          <w:rFonts w:eastAsia="Times New Roman" w:cs="Times New Roman"/>
          <w:szCs w:val="24"/>
        </w:rPr>
        <w:t>τη</w:t>
      </w:r>
      <w:r>
        <w:rPr>
          <w:rFonts w:eastAsia="Times New Roman" w:cs="Times New Roman"/>
          <w:szCs w:val="24"/>
        </w:rPr>
        <w:t>ν προσεχή</w:t>
      </w:r>
      <w:r>
        <w:rPr>
          <w:rFonts w:eastAsia="Times New Roman" w:cs="Times New Roman"/>
          <w:szCs w:val="24"/>
        </w:rPr>
        <w:t xml:space="preserve"> Δευτέρα</w:t>
      </w:r>
      <w:r w:rsidRPr="00D53487">
        <w:rPr>
          <w:rFonts w:eastAsia="Times New Roman" w:cs="Times New Roman"/>
          <w:szCs w:val="24"/>
        </w:rPr>
        <w:t xml:space="preserve"> 1</w:t>
      </w:r>
      <w:r>
        <w:rPr>
          <w:rFonts w:eastAsia="Times New Roman" w:cs="Times New Roman"/>
          <w:szCs w:val="24"/>
        </w:rPr>
        <w:t>1</w:t>
      </w:r>
      <w:r w:rsidRPr="00D53487">
        <w:rPr>
          <w:rFonts w:eastAsia="Times New Roman" w:cs="Times New Roman"/>
          <w:szCs w:val="24"/>
        </w:rPr>
        <w:t xml:space="preserve"> </w:t>
      </w:r>
      <w:r>
        <w:rPr>
          <w:rFonts w:eastAsia="Times New Roman" w:cs="Times New Roman"/>
          <w:szCs w:val="24"/>
        </w:rPr>
        <w:t>Ιουν</w:t>
      </w:r>
      <w:r w:rsidRPr="00D53487">
        <w:rPr>
          <w:rFonts w:eastAsia="Times New Roman" w:cs="Times New Roman"/>
          <w:szCs w:val="24"/>
        </w:rPr>
        <w:t>ίου 20</w:t>
      </w:r>
      <w:r>
        <w:rPr>
          <w:rFonts w:eastAsia="Times New Roman" w:cs="Times New Roman"/>
          <w:szCs w:val="24"/>
        </w:rPr>
        <w:t>18</w:t>
      </w:r>
      <w:r w:rsidRPr="00D53487">
        <w:rPr>
          <w:rFonts w:eastAsia="Times New Roman" w:cs="Times New Roman"/>
          <w:szCs w:val="24"/>
        </w:rPr>
        <w:t xml:space="preserve"> και ώρα 1</w:t>
      </w:r>
      <w:r>
        <w:rPr>
          <w:rFonts w:eastAsia="Times New Roman" w:cs="Times New Roman"/>
          <w:szCs w:val="24"/>
        </w:rPr>
        <w:t>7</w:t>
      </w:r>
      <w:r w:rsidRPr="00D53487">
        <w:rPr>
          <w:rFonts w:eastAsia="Times New Roman" w:cs="Times New Roman"/>
          <w:szCs w:val="24"/>
        </w:rPr>
        <w:t>.00΄, με αντικείμενο εργασιών του Σώματος</w:t>
      </w:r>
      <w:r>
        <w:rPr>
          <w:rFonts w:eastAsia="Times New Roman" w:cs="Times New Roman"/>
          <w:szCs w:val="24"/>
        </w:rPr>
        <w:t>:</w:t>
      </w:r>
      <w:r w:rsidRPr="00D53487">
        <w:rPr>
          <w:rFonts w:eastAsia="Times New Roman" w:cs="Times New Roman"/>
          <w:szCs w:val="24"/>
        </w:rPr>
        <w:t xml:space="preserve"> </w:t>
      </w:r>
      <w:r w:rsidRPr="00D53487">
        <w:rPr>
          <w:rFonts w:eastAsia="Times New Roman" w:cs="Times New Roman"/>
          <w:szCs w:val="24"/>
        </w:rPr>
        <w:t xml:space="preserve">νομοθετική εργασία, σύμφωνα με την ημερήσια διάταξη που </w:t>
      </w:r>
      <w:r>
        <w:rPr>
          <w:rFonts w:eastAsia="Times New Roman" w:cs="Times New Roman"/>
          <w:szCs w:val="24"/>
        </w:rPr>
        <w:t xml:space="preserve">θα </w:t>
      </w:r>
      <w:r w:rsidRPr="00D53487">
        <w:rPr>
          <w:rFonts w:eastAsia="Times New Roman" w:cs="Times New Roman"/>
          <w:szCs w:val="24"/>
        </w:rPr>
        <w:t>διανεμηθεί.</w:t>
      </w:r>
    </w:p>
    <w:p w14:paraId="38185B3D" w14:textId="77777777" w:rsidR="00157B13" w:rsidRDefault="00A67906">
      <w:pPr>
        <w:spacing w:line="600" w:lineRule="auto"/>
        <w:rPr>
          <w:rFonts w:eastAsia="Times New Roman"/>
          <w:szCs w:val="24"/>
        </w:rPr>
      </w:pPr>
      <w:r w:rsidRPr="00D53487">
        <w:rPr>
          <w:rFonts w:eastAsia="Times New Roman" w:cs="Times New Roman"/>
          <w:b/>
          <w:bCs/>
          <w:szCs w:val="24"/>
        </w:rPr>
        <w:t xml:space="preserve">Ο </w:t>
      </w:r>
      <w:r w:rsidRPr="00D53487">
        <w:rPr>
          <w:rFonts w:eastAsia="Times New Roman" w:cs="Times New Roman"/>
          <w:b/>
          <w:bCs/>
          <w:szCs w:val="24"/>
        </w:rPr>
        <w:t xml:space="preserve">ΠΡΟΕΔΡΟΣ           </w:t>
      </w:r>
      <w:r>
        <w:rPr>
          <w:rFonts w:eastAsia="Times New Roman" w:cs="Times New Roman"/>
          <w:b/>
          <w:bCs/>
          <w:szCs w:val="24"/>
        </w:rPr>
        <w:t xml:space="preserve"> </w:t>
      </w:r>
      <w:r w:rsidRPr="00D53487">
        <w:rPr>
          <w:rFonts w:eastAsia="Times New Roman" w:cs="Times New Roman"/>
          <w:b/>
          <w:bCs/>
          <w:szCs w:val="24"/>
        </w:rPr>
        <w:t xml:space="preserve">          </w:t>
      </w:r>
      <w:r>
        <w:rPr>
          <w:rFonts w:eastAsia="Times New Roman" w:cs="Times New Roman"/>
          <w:b/>
          <w:bCs/>
          <w:szCs w:val="24"/>
        </w:rPr>
        <w:t xml:space="preserve">  </w:t>
      </w:r>
      <w:r w:rsidRPr="00D53487">
        <w:rPr>
          <w:rFonts w:eastAsia="Times New Roman" w:cs="Times New Roman"/>
          <w:b/>
          <w:bCs/>
          <w:szCs w:val="24"/>
        </w:rPr>
        <w:t xml:space="preserve">                       </w:t>
      </w:r>
      <w:r>
        <w:rPr>
          <w:rFonts w:eastAsia="Times New Roman" w:cs="Times New Roman"/>
          <w:b/>
          <w:bCs/>
          <w:szCs w:val="24"/>
        </w:rPr>
        <w:t xml:space="preserve">             </w:t>
      </w:r>
      <w:r w:rsidRPr="00D53487">
        <w:rPr>
          <w:rFonts w:eastAsia="Times New Roman" w:cs="Times New Roman"/>
          <w:b/>
          <w:bCs/>
          <w:szCs w:val="24"/>
        </w:rPr>
        <w:t xml:space="preserve">           </w:t>
      </w:r>
      <w:r w:rsidRPr="00D53487">
        <w:rPr>
          <w:rFonts w:eastAsia="Times New Roman" w:cs="Times New Roman"/>
          <w:b/>
          <w:bCs/>
          <w:szCs w:val="24"/>
        </w:rPr>
        <w:t xml:space="preserve">ΟΙ </w:t>
      </w:r>
      <w:r w:rsidRPr="00D53487">
        <w:rPr>
          <w:rFonts w:eastAsia="Times New Roman" w:cs="Times New Roman"/>
          <w:b/>
          <w:bCs/>
          <w:szCs w:val="24"/>
        </w:rPr>
        <w:t>ΓΡΑΜΜΑΤΕΙΣ</w:t>
      </w:r>
    </w:p>
    <w:sectPr w:rsidR="00157B1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UB-Helvetica">
    <w:panose1 w:val="00000000000000000000"/>
    <w:charset w:val="00"/>
    <w:family w:val="roman"/>
    <w:notTrueType/>
    <w:pitch w:val="default"/>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ocumentProtection w:edit="trackedChanges" w:enforcement="1" w:cryptProviderType="rsaFull" w:cryptAlgorithmClass="hash" w:cryptAlgorithmType="typeAny" w:cryptAlgorithmSid="4" w:cryptSpinCount="50000" w:hash="4EI7G+Dmnm79k3dNTYoNtHcuRAM=" w:salt="bG0+N3D/s83e0+dwVqepR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B13"/>
    <w:rsid w:val="00157B13"/>
    <w:rsid w:val="00234606"/>
    <w:rsid w:val="00A6790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858DD"/>
  <w15:docId w15:val="{F6B9E7EC-5308-4389-B730-ED76E80F9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E077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E0772"/>
    <w:rPr>
      <w:rFonts w:ascii="Segoe UI" w:hAnsi="Segoe UI" w:cs="Segoe UI"/>
      <w:sz w:val="18"/>
      <w:szCs w:val="18"/>
    </w:rPr>
  </w:style>
  <w:style w:type="paragraph" w:styleId="a4">
    <w:name w:val="Revision"/>
    <w:hidden/>
    <w:uiPriority w:val="99"/>
    <w:semiHidden/>
    <w:rsid w:val="007D51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648</MetadataID>
    <Session xmlns="641f345b-441b-4b81-9152-adc2e73ba5e1">Γ´</Session>
    <Date xmlns="641f345b-441b-4b81-9152-adc2e73ba5e1">2018-06-07T21:00:00+00:00</Date>
    <Status xmlns="641f345b-441b-4b81-9152-adc2e73ba5e1">
      <Url>http://srv-sp1/praktika/Lists/Incoming_Metadata/EditForm.aspx?ID=648&amp;Source=/praktika/Recordings_Library/Forms/AllItems.aspx</Url>
      <Description>Δημοσιεύτηκε</Description>
    </Status>
    <Meeting xmlns="641f345b-441b-4b81-9152-adc2e73ba5e1">ΡΛΓ´</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CC416C-21F2-4B52-93B0-3A3C0F4029E3}">
  <ds:schemaRefs>
    <ds:schemaRef ds:uri="http://schemas.microsoft.com/office/2006/metadata/propertie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customXml/itemProps2.xml><?xml version="1.0" encoding="utf-8"?>
<ds:datastoreItem xmlns:ds="http://schemas.openxmlformats.org/officeDocument/2006/customXml" ds:itemID="{80C62DDD-8B3D-4755-BE1C-9727BE55DF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B697E5-B1BC-4FA1-822E-1B669D94DA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161</Pages>
  <Words>30317</Words>
  <Characters>163712</Characters>
  <Application>Microsoft Office Word</Application>
  <DocSecurity>0</DocSecurity>
  <Lines>1364</Lines>
  <Paragraphs>387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193642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2018-06-18T08:33:00Z</dcterms:created>
  <dcterms:modified xsi:type="dcterms:W3CDTF">2018-06-18T08:33:00Z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