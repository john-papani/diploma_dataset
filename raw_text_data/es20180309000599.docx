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C4519" w14:textId="77777777" w:rsidR="001E5878" w:rsidRPr="001E5878" w:rsidRDefault="001E5878" w:rsidP="001E5878">
      <w:pPr>
        <w:spacing w:after="0" w:line="360" w:lineRule="auto"/>
        <w:rPr>
          <w:ins w:id="0" w:author="Φλούδα Χριστίνα" w:date="2018-03-19T10:26:00Z"/>
          <w:rFonts w:eastAsia="Times New Roman"/>
          <w:szCs w:val="24"/>
          <w:lang w:eastAsia="en-US"/>
        </w:rPr>
      </w:pPr>
      <w:bookmarkStart w:id="1" w:name="_GoBack"/>
      <w:bookmarkEnd w:id="1"/>
      <w:ins w:id="2" w:author="Φλούδα Χριστίνα" w:date="2018-03-19T10:26:00Z">
        <w:r w:rsidRPr="001E587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D73B922" w14:textId="77777777" w:rsidR="001E5878" w:rsidRPr="001E5878" w:rsidRDefault="001E5878" w:rsidP="001E5878">
      <w:pPr>
        <w:spacing w:after="0" w:line="360" w:lineRule="auto"/>
        <w:rPr>
          <w:ins w:id="3" w:author="Φλούδα Χριστίνα" w:date="2018-03-19T10:26:00Z"/>
          <w:rFonts w:eastAsia="Times New Roman"/>
          <w:szCs w:val="24"/>
          <w:lang w:eastAsia="en-US"/>
        </w:rPr>
      </w:pPr>
    </w:p>
    <w:p w14:paraId="7B921A26" w14:textId="77777777" w:rsidR="001E5878" w:rsidRPr="001E5878" w:rsidRDefault="001E5878" w:rsidP="001E5878">
      <w:pPr>
        <w:spacing w:after="0" w:line="360" w:lineRule="auto"/>
        <w:rPr>
          <w:ins w:id="4" w:author="Φλούδα Χριστίνα" w:date="2018-03-19T10:26:00Z"/>
          <w:rFonts w:eastAsia="Times New Roman"/>
          <w:szCs w:val="24"/>
          <w:lang w:eastAsia="en-US"/>
        </w:rPr>
      </w:pPr>
      <w:ins w:id="5" w:author="Φλούδα Χριστίνα" w:date="2018-03-19T10:26:00Z">
        <w:r w:rsidRPr="001E5878">
          <w:rPr>
            <w:rFonts w:eastAsia="Times New Roman"/>
            <w:szCs w:val="24"/>
            <w:lang w:eastAsia="en-US"/>
          </w:rPr>
          <w:t>ΠΙΝΑΚΑΣ ΠΕΡΙΕΧΟΜΕΝΩΝ</w:t>
        </w:r>
      </w:ins>
    </w:p>
    <w:p w14:paraId="2F022AFA" w14:textId="77777777" w:rsidR="001E5878" w:rsidRPr="001E5878" w:rsidRDefault="001E5878" w:rsidP="001E5878">
      <w:pPr>
        <w:spacing w:after="0" w:line="360" w:lineRule="auto"/>
        <w:rPr>
          <w:ins w:id="6" w:author="Φλούδα Χριστίνα" w:date="2018-03-19T10:26:00Z"/>
          <w:rFonts w:eastAsia="Times New Roman"/>
          <w:szCs w:val="24"/>
          <w:lang w:eastAsia="en-US"/>
        </w:rPr>
      </w:pPr>
      <w:ins w:id="7" w:author="Φλούδα Χριστίνα" w:date="2018-03-19T10:26:00Z">
        <w:r w:rsidRPr="001E5878">
          <w:rPr>
            <w:rFonts w:eastAsia="Times New Roman"/>
            <w:szCs w:val="24"/>
            <w:lang w:eastAsia="en-US"/>
          </w:rPr>
          <w:t xml:space="preserve">ΙΖ΄ ΠΕΡΙΟΔΟΣ </w:t>
        </w:r>
      </w:ins>
    </w:p>
    <w:p w14:paraId="01378660" w14:textId="77777777" w:rsidR="001E5878" w:rsidRPr="001E5878" w:rsidRDefault="001E5878" w:rsidP="001E5878">
      <w:pPr>
        <w:spacing w:after="0" w:line="360" w:lineRule="auto"/>
        <w:rPr>
          <w:ins w:id="8" w:author="Φλούδα Χριστίνα" w:date="2018-03-19T10:26:00Z"/>
          <w:rFonts w:eastAsia="Times New Roman"/>
          <w:szCs w:val="24"/>
          <w:lang w:eastAsia="en-US"/>
        </w:rPr>
      </w:pPr>
      <w:ins w:id="9" w:author="Φλούδα Χριστίνα" w:date="2018-03-19T10:26:00Z">
        <w:r w:rsidRPr="001E5878">
          <w:rPr>
            <w:rFonts w:eastAsia="Times New Roman"/>
            <w:szCs w:val="24"/>
            <w:lang w:eastAsia="en-US"/>
          </w:rPr>
          <w:t>ΠΡΟΕΔΡΕΥΟΜΕΝΗΣ ΚΟΙΝΟΒΟΥΛΕΥΤΙΚΗΣ ΔΗΜΟΚΡΑΤΙΑΣ</w:t>
        </w:r>
      </w:ins>
    </w:p>
    <w:p w14:paraId="4A2AC447" w14:textId="77777777" w:rsidR="001E5878" w:rsidRPr="001E5878" w:rsidRDefault="001E5878" w:rsidP="001E5878">
      <w:pPr>
        <w:spacing w:after="0" w:line="360" w:lineRule="auto"/>
        <w:rPr>
          <w:ins w:id="10" w:author="Φλούδα Χριστίνα" w:date="2018-03-19T10:26:00Z"/>
          <w:rFonts w:eastAsia="Times New Roman"/>
          <w:szCs w:val="24"/>
          <w:lang w:eastAsia="en-US"/>
        </w:rPr>
      </w:pPr>
      <w:ins w:id="11" w:author="Φλούδα Χριστίνα" w:date="2018-03-19T10:26:00Z">
        <w:r w:rsidRPr="001E5878">
          <w:rPr>
            <w:rFonts w:eastAsia="Times New Roman"/>
            <w:szCs w:val="24"/>
            <w:lang w:eastAsia="en-US"/>
          </w:rPr>
          <w:t>ΣΥΝΟΔΟΣ Γ΄</w:t>
        </w:r>
      </w:ins>
    </w:p>
    <w:p w14:paraId="65B8A27F" w14:textId="77777777" w:rsidR="001E5878" w:rsidRPr="001E5878" w:rsidRDefault="001E5878" w:rsidP="001E5878">
      <w:pPr>
        <w:spacing w:after="0" w:line="360" w:lineRule="auto"/>
        <w:rPr>
          <w:ins w:id="12" w:author="Φλούδα Χριστίνα" w:date="2018-03-19T10:26:00Z"/>
          <w:rFonts w:eastAsia="Times New Roman"/>
          <w:szCs w:val="24"/>
          <w:lang w:eastAsia="en-US"/>
        </w:rPr>
      </w:pPr>
    </w:p>
    <w:p w14:paraId="773ECB1C" w14:textId="77777777" w:rsidR="001E5878" w:rsidRPr="001E5878" w:rsidRDefault="001E5878" w:rsidP="001E5878">
      <w:pPr>
        <w:spacing w:after="0" w:line="360" w:lineRule="auto"/>
        <w:rPr>
          <w:ins w:id="13" w:author="Φλούδα Χριστίνα" w:date="2018-03-19T10:26:00Z"/>
          <w:rFonts w:eastAsia="Times New Roman"/>
          <w:szCs w:val="24"/>
          <w:lang w:eastAsia="en-US"/>
        </w:rPr>
      </w:pPr>
      <w:ins w:id="14" w:author="Φλούδα Χριστίνα" w:date="2018-03-19T10:26:00Z">
        <w:r w:rsidRPr="001E5878">
          <w:rPr>
            <w:rFonts w:eastAsia="Times New Roman"/>
            <w:szCs w:val="24"/>
            <w:lang w:eastAsia="en-US"/>
          </w:rPr>
          <w:t>ΣΥΝΕΔΡΙΑΣΗ ΠΕ΄</w:t>
        </w:r>
      </w:ins>
    </w:p>
    <w:p w14:paraId="3F02DD5E" w14:textId="77777777" w:rsidR="001E5878" w:rsidRPr="001E5878" w:rsidRDefault="001E5878" w:rsidP="001E5878">
      <w:pPr>
        <w:spacing w:after="0" w:line="360" w:lineRule="auto"/>
        <w:rPr>
          <w:ins w:id="15" w:author="Φλούδα Χριστίνα" w:date="2018-03-19T10:26:00Z"/>
          <w:rFonts w:eastAsia="Times New Roman"/>
          <w:szCs w:val="24"/>
          <w:lang w:eastAsia="en-US"/>
        </w:rPr>
      </w:pPr>
      <w:ins w:id="16" w:author="Φλούδα Χριστίνα" w:date="2018-03-19T10:26:00Z">
        <w:r w:rsidRPr="001E5878">
          <w:rPr>
            <w:rFonts w:eastAsia="Times New Roman"/>
            <w:szCs w:val="24"/>
            <w:lang w:eastAsia="en-US"/>
          </w:rPr>
          <w:t>Παρασκευή  9 Μαρτίου 2018</w:t>
        </w:r>
      </w:ins>
    </w:p>
    <w:p w14:paraId="6BF34413" w14:textId="77777777" w:rsidR="001E5878" w:rsidRPr="001E5878" w:rsidRDefault="001E5878" w:rsidP="001E5878">
      <w:pPr>
        <w:spacing w:after="0" w:line="360" w:lineRule="auto"/>
        <w:rPr>
          <w:ins w:id="17" w:author="Φλούδα Χριστίνα" w:date="2018-03-19T10:26:00Z"/>
          <w:rFonts w:eastAsia="Times New Roman"/>
          <w:szCs w:val="24"/>
          <w:lang w:eastAsia="en-US"/>
        </w:rPr>
      </w:pPr>
    </w:p>
    <w:p w14:paraId="6E878070" w14:textId="77777777" w:rsidR="001E5878" w:rsidRPr="001E5878" w:rsidRDefault="001E5878" w:rsidP="001E5878">
      <w:pPr>
        <w:spacing w:after="0" w:line="360" w:lineRule="auto"/>
        <w:rPr>
          <w:ins w:id="18" w:author="Φλούδα Χριστίνα" w:date="2018-03-19T10:26:00Z"/>
          <w:rFonts w:eastAsia="Times New Roman"/>
          <w:szCs w:val="24"/>
          <w:lang w:eastAsia="en-US"/>
        </w:rPr>
      </w:pPr>
      <w:ins w:id="19" w:author="Φλούδα Χριστίνα" w:date="2018-03-19T10:26:00Z">
        <w:r w:rsidRPr="001E5878">
          <w:rPr>
            <w:rFonts w:eastAsia="Times New Roman"/>
            <w:szCs w:val="24"/>
            <w:lang w:eastAsia="en-US"/>
          </w:rPr>
          <w:t>ΘΕΜΑΤΑ</w:t>
        </w:r>
      </w:ins>
    </w:p>
    <w:p w14:paraId="5F574C7C" w14:textId="77777777" w:rsidR="001E5878" w:rsidRPr="001E5878" w:rsidRDefault="001E5878" w:rsidP="001E5878">
      <w:pPr>
        <w:spacing w:after="0" w:line="360" w:lineRule="auto"/>
        <w:rPr>
          <w:ins w:id="20" w:author="Φλούδα Χριστίνα" w:date="2018-03-19T10:26:00Z"/>
          <w:rFonts w:eastAsia="Times New Roman"/>
          <w:szCs w:val="24"/>
          <w:lang w:eastAsia="en-US"/>
        </w:rPr>
      </w:pPr>
      <w:ins w:id="21" w:author="Φλούδα Χριστίνα" w:date="2018-03-19T10:26:00Z">
        <w:r w:rsidRPr="001E5878">
          <w:rPr>
            <w:rFonts w:eastAsia="Times New Roman"/>
            <w:szCs w:val="24"/>
            <w:lang w:eastAsia="en-US"/>
          </w:rPr>
          <w:t xml:space="preserve"> </w:t>
        </w:r>
        <w:r w:rsidRPr="001E5878">
          <w:rPr>
            <w:rFonts w:eastAsia="Times New Roman"/>
            <w:szCs w:val="24"/>
            <w:lang w:eastAsia="en-US"/>
          </w:rPr>
          <w:br/>
          <w:t xml:space="preserve">Α. ΕΙΔΙΚΑ ΘΕΜΑΤΑ </w:t>
        </w:r>
        <w:r w:rsidRPr="001E5878">
          <w:rPr>
            <w:rFonts w:eastAsia="Times New Roman"/>
            <w:szCs w:val="24"/>
            <w:lang w:eastAsia="en-US"/>
          </w:rPr>
          <w:br/>
          <w:t xml:space="preserve">1. Επικύρωση Πρακτικών, σελ. </w:t>
        </w:r>
        <w:r w:rsidRPr="001E5878">
          <w:rPr>
            <w:rFonts w:eastAsia="Times New Roman"/>
            <w:szCs w:val="24"/>
            <w:lang w:eastAsia="en-US"/>
          </w:rPr>
          <w:br/>
          <w:t xml:space="preserve">2.  Άδεια απουσίας του Βουλευτή κ. Ι. </w:t>
        </w:r>
        <w:proofErr w:type="spellStart"/>
        <w:r w:rsidRPr="001E5878">
          <w:rPr>
            <w:rFonts w:eastAsia="Times New Roman"/>
            <w:szCs w:val="24"/>
            <w:lang w:eastAsia="en-US"/>
          </w:rPr>
          <w:t>Αϊβατίδη</w:t>
        </w:r>
        <w:proofErr w:type="spellEnd"/>
        <w:r w:rsidRPr="001E5878">
          <w:rPr>
            <w:rFonts w:eastAsia="Times New Roman"/>
            <w:szCs w:val="24"/>
            <w:lang w:eastAsia="en-US"/>
          </w:rPr>
          <w:t xml:space="preserve">, σελ. </w:t>
        </w:r>
        <w:r w:rsidRPr="001E5878">
          <w:rPr>
            <w:rFonts w:eastAsia="Times New Roman"/>
            <w:szCs w:val="24"/>
            <w:lang w:eastAsia="en-US"/>
          </w:rPr>
          <w:br/>
          <w:t xml:space="preserve">3. Ανακοινώνεται ότι τη συνεδρίαση παρακολουθούν μαθητές από την Πειραϊκή  Ένωση Γονέων και Κηδεμόνων Φίλων </w:t>
        </w:r>
        <w:proofErr w:type="spellStart"/>
        <w:r w:rsidRPr="001E5878">
          <w:rPr>
            <w:rFonts w:eastAsia="Times New Roman"/>
            <w:szCs w:val="24"/>
            <w:lang w:eastAsia="en-US"/>
          </w:rPr>
          <w:t>ΑμεΑ</w:t>
        </w:r>
        <w:proofErr w:type="spellEnd"/>
        <w:r w:rsidRPr="001E5878">
          <w:rPr>
            <w:rFonts w:eastAsia="Times New Roman"/>
            <w:szCs w:val="24"/>
            <w:lang w:eastAsia="en-US"/>
          </w:rPr>
          <w:t xml:space="preserve"> και το 3ο Γυμνάσιο Μεγάρων, σελ. </w:t>
        </w:r>
        <w:r w:rsidRPr="001E5878">
          <w:rPr>
            <w:rFonts w:eastAsia="Times New Roman"/>
            <w:szCs w:val="24"/>
            <w:lang w:eastAsia="en-US"/>
          </w:rPr>
          <w:br/>
          <w:t xml:space="preserve">4. Επί διαδικαστικού θέματος, σελ. </w:t>
        </w:r>
        <w:r w:rsidRPr="001E5878">
          <w:rPr>
            <w:rFonts w:eastAsia="Times New Roman"/>
            <w:szCs w:val="24"/>
            <w:lang w:eastAsia="en-US"/>
          </w:rPr>
          <w:br/>
          <w:t xml:space="preserve"> </w:t>
        </w:r>
        <w:r w:rsidRPr="001E5878">
          <w:rPr>
            <w:rFonts w:eastAsia="Times New Roman"/>
            <w:szCs w:val="24"/>
            <w:lang w:eastAsia="en-US"/>
          </w:rPr>
          <w:br/>
          <w:t xml:space="preserve">Β. ΚΟΙΝΟΒΟΥΛΕΥΤΙΚΟΣ ΕΛΕΓΧΟΣ </w:t>
        </w:r>
        <w:r w:rsidRPr="001E5878">
          <w:rPr>
            <w:rFonts w:eastAsia="Times New Roman"/>
            <w:szCs w:val="24"/>
            <w:lang w:eastAsia="en-US"/>
          </w:rPr>
          <w:br/>
          <w:t xml:space="preserve">1. Ανακοίνωση αναφορών, σελ. </w:t>
        </w:r>
        <w:r w:rsidRPr="001E5878">
          <w:rPr>
            <w:rFonts w:eastAsia="Times New Roman"/>
            <w:szCs w:val="24"/>
            <w:lang w:eastAsia="en-US"/>
          </w:rPr>
          <w:br/>
          <w:t xml:space="preserve">2. Ανακοίνωση του δελτίου επικαίρων ερωτήσεων της Δευτέρας 12 Μαρτίου 2018, σελ. </w:t>
        </w:r>
        <w:r w:rsidRPr="001E5878">
          <w:rPr>
            <w:rFonts w:eastAsia="Times New Roman"/>
            <w:szCs w:val="24"/>
            <w:lang w:eastAsia="en-US"/>
          </w:rPr>
          <w:br/>
          <w:t>3. Συζήτηση επίκαιρης ερώτησης:</w:t>
        </w:r>
        <w:r w:rsidRPr="001E5878">
          <w:rPr>
            <w:rFonts w:eastAsia="Times New Roman"/>
            <w:szCs w:val="24"/>
            <w:lang w:eastAsia="en-US"/>
          </w:rPr>
          <w:br/>
          <w:t xml:space="preserve">    Προς τον Υπουργό Περιβάλλοντος και Ενέργειας:</w:t>
        </w:r>
        <w:r w:rsidRPr="001E5878">
          <w:rPr>
            <w:rFonts w:eastAsia="Times New Roman"/>
            <w:szCs w:val="24"/>
            <w:lang w:eastAsia="en-US"/>
          </w:rPr>
          <w:br/>
          <w:t xml:space="preserve">       i. σχετικά με τη δημιουργία Χώρου Υγειονομικής Ταφής Επικίνδυνων Αποβλήτων (ΧΥΤΕΑ) στη Μεγαλόπολη, σελ. </w:t>
        </w:r>
        <w:r w:rsidRPr="001E5878">
          <w:rPr>
            <w:rFonts w:eastAsia="Times New Roman"/>
            <w:szCs w:val="24"/>
            <w:lang w:eastAsia="en-US"/>
          </w:rPr>
          <w:br/>
          <w:t xml:space="preserve">       </w:t>
        </w:r>
        <w:proofErr w:type="spellStart"/>
        <w:r w:rsidRPr="001E5878">
          <w:rPr>
            <w:rFonts w:eastAsia="Times New Roman"/>
            <w:szCs w:val="24"/>
            <w:lang w:eastAsia="en-US"/>
          </w:rPr>
          <w:t>ii</w:t>
        </w:r>
        <w:proofErr w:type="spellEnd"/>
        <w:r w:rsidRPr="001E5878">
          <w:rPr>
            <w:rFonts w:eastAsia="Times New Roman"/>
            <w:szCs w:val="24"/>
            <w:lang w:eastAsia="en-US"/>
          </w:rPr>
          <w:t xml:space="preserve">. σχετικά με την αποκατάσταση του Χώρου Ανεξέλεγκτης Διάθεσης Αποβλήτων (Χ.Α.Δ.Α.) Σχιστού, σελ. </w:t>
        </w:r>
        <w:r w:rsidRPr="001E5878">
          <w:rPr>
            <w:rFonts w:eastAsia="Times New Roman"/>
            <w:szCs w:val="24"/>
            <w:lang w:eastAsia="en-US"/>
          </w:rPr>
          <w:br/>
          <w:t xml:space="preserve">       </w:t>
        </w:r>
        <w:proofErr w:type="spellStart"/>
        <w:r w:rsidRPr="001E5878">
          <w:rPr>
            <w:rFonts w:eastAsia="Times New Roman"/>
            <w:szCs w:val="24"/>
            <w:lang w:eastAsia="en-US"/>
          </w:rPr>
          <w:t>iii</w:t>
        </w:r>
        <w:proofErr w:type="spellEnd"/>
        <w:r w:rsidRPr="001E5878">
          <w:rPr>
            <w:rFonts w:eastAsia="Times New Roman"/>
            <w:szCs w:val="24"/>
            <w:lang w:eastAsia="en-US"/>
          </w:rPr>
          <w:t xml:space="preserve">. με θέμα: « Άρση κορεσμένου ηλεκτρικού δικτύου Πελοποννήσου», σελ. </w:t>
        </w:r>
        <w:r w:rsidRPr="001E5878">
          <w:rPr>
            <w:rFonts w:eastAsia="Times New Roman"/>
            <w:szCs w:val="24"/>
            <w:lang w:eastAsia="en-US"/>
          </w:rPr>
          <w:br/>
          <w:t xml:space="preserve">       </w:t>
        </w:r>
        <w:proofErr w:type="spellStart"/>
        <w:r w:rsidRPr="001E5878">
          <w:rPr>
            <w:rFonts w:eastAsia="Times New Roman"/>
            <w:szCs w:val="24"/>
            <w:lang w:eastAsia="en-US"/>
          </w:rPr>
          <w:t>iv</w:t>
        </w:r>
        <w:proofErr w:type="spellEnd"/>
        <w:r w:rsidRPr="001E5878">
          <w:rPr>
            <w:rFonts w:eastAsia="Times New Roman"/>
            <w:szCs w:val="24"/>
            <w:lang w:eastAsia="en-US"/>
          </w:rPr>
          <w:t xml:space="preserve">. με θέμα: «Διακοπή λειτουργίας του ΑΗΣ Αμυνταίου-Φιλώτα της ΔΕΗ στον Νομό Φλώρινας», σελ. </w:t>
        </w:r>
        <w:r w:rsidRPr="001E5878">
          <w:rPr>
            <w:rFonts w:eastAsia="Times New Roman"/>
            <w:szCs w:val="24"/>
            <w:lang w:eastAsia="en-US"/>
          </w:rPr>
          <w:br/>
          <w:t xml:space="preserve">      v. με θέμα: «Υλοποίηση δικτύου φυσικού αερίου στην Πελοπόννησο», σελ. </w:t>
        </w:r>
        <w:r w:rsidRPr="001E5878">
          <w:rPr>
            <w:rFonts w:eastAsia="Times New Roman"/>
            <w:szCs w:val="24"/>
            <w:lang w:eastAsia="en-US"/>
          </w:rPr>
          <w:br/>
        </w:r>
      </w:ins>
    </w:p>
    <w:p w14:paraId="331E1E5E" w14:textId="77777777" w:rsidR="001E5878" w:rsidRPr="001E5878" w:rsidRDefault="001E5878" w:rsidP="001E5878">
      <w:pPr>
        <w:spacing w:after="0" w:line="360" w:lineRule="auto"/>
        <w:rPr>
          <w:ins w:id="22" w:author="Φλούδα Χριστίνα" w:date="2018-03-19T10:26:00Z"/>
          <w:rFonts w:eastAsia="Times New Roman"/>
          <w:szCs w:val="24"/>
          <w:lang w:eastAsia="en-US"/>
        </w:rPr>
      </w:pPr>
      <w:ins w:id="23" w:author="Φλούδα Χριστίνα" w:date="2018-03-19T10:26:00Z">
        <w:r w:rsidRPr="001E5878">
          <w:rPr>
            <w:rFonts w:eastAsia="Times New Roman"/>
            <w:szCs w:val="24"/>
            <w:lang w:eastAsia="en-US"/>
          </w:rPr>
          <w:t>ΠΡΟΕΔΡΕΥΩΝ</w:t>
        </w:r>
      </w:ins>
    </w:p>
    <w:p w14:paraId="257FD684" w14:textId="77777777" w:rsidR="001E5878" w:rsidRPr="001E5878" w:rsidRDefault="001E5878" w:rsidP="001E5878">
      <w:pPr>
        <w:spacing w:after="0" w:line="360" w:lineRule="auto"/>
        <w:rPr>
          <w:ins w:id="24" w:author="Φλούδα Χριστίνα" w:date="2018-03-19T10:26:00Z"/>
          <w:rFonts w:eastAsia="Times New Roman"/>
          <w:szCs w:val="24"/>
          <w:lang w:eastAsia="en-US"/>
        </w:rPr>
      </w:pPr>
    </w:p>
    <w:p w14:paraId="34553BAE" w14:textId="77777777" w:rsidR="001E5878" w:rsidRPr="001E5878" w:rsidRDefault="001E5878" w:rsidP="001E5878">
      <w:pPr>
        <w:spacing w:after="0" w:line="360" w:lineRule="auto"/>
        <w:rPr>
          <w:ins w:id="25" w:author="Φλούδα Χριστίνα" w:date="2018-03-19T10:26:00Z"/>
          <w:rFonts w:eastAsia="Times New Roman"/>
          <w:szCs w:val="24"/>
          <w:lang w:eastAsia="en-US"/>
        </w:rPr>
      </w:pPr>
      <w:ins w:id="26" w:author="Φλούδα Χριστίνα" w:date="2018-03-19T10:26:00Z">
        <w:r w:rsidRPr="001E5878">
          <w:rPr>
            <w:rFonts w:eastAsia="Times New Roman"/>
            <w:szCs w:val="24"/>
            <w:lang w:eastAsia="en-US"/>
          </w:rPr>
          <w:t>ΚΑΜΜΕΝΟΣ Δ. , σελ.</w:t>
        </w:r>
        <w:r w:rsidRPr="001E5878">
          <w:rPr>
            <w:rFonts w:eastAsia="Times New Roman"/>
            <w:szCs w:val="24"/>
            <w:lang w:eastAsia="en-US"/>
          </w:rPr>
          <w:br/>
        </w:r>
      </w:ins>
    </w:p>
    <w:p w14:paraId="44DF3EC1" w14:textId="77777777" w:rsidR="001E5878" w:rsidRPr="001E5878" w:rsidRDefault="001E5878" w:rsidP="001E5878">
      <w:pPr>
        <w:spacing w:after="0" w:line="360" w:lineRule="auto"/>
        <w:rPr>
          <w:ins w:id="27" w:author="Φλούδα Χριστίνα" w:date="2018-03-19T10:26:00Z"/>
          <w:rFonts w:eastAsia="Times New Roman"/>
          <w:szCs w:val="24"/>
          <w:lang w:eastAsia="en-US"/>
        </w:rPr>
      </w:pPr>
    </w:p>
    <w:p w14:paraId="437742F6" w14:textId="77777777" w:rsidR="001E5878" w:rsidRPr="001E5878" w:rsidRDefault="001E5878" w:rsidP="001E5878">
      <w:pPr>
        <w:spacing w:after="0" w:line="360" w:lineRule="auto"/>
        <w:rPr>
          <w:ins w:id="28" w:author="Φλούδα Χριστίνα" w:date="2018-03-19T10:26:00Z"/>
          <w:rFonts w:eastAsia="Times New Roman"/>
          <w:szCs w:val="24"/>
          <w:lang w:eastAsia="en-US"/>
        </w:rPr>
      </w:pPr>
      <w:ins w:id="29" w:author="Φλούδα Χριστίνα" w:date="2018-03-19T10:26:00Z">
        <w:r w:rsidRPr="001E5878">
          <w:rPr>
            <w:rFonts w:eastAsia="Times New Roman"/>
            <w:szCs w:val="24"/>
            <w:lang w:eastAsia="en-US"/>
          </w:rPr>
          <w:t>ΟΜΙΛΗΤΕΣ</w:t>
        </w:r>
      </w:ins>
    </w:p>
    <w:p w14:paraId="3B83107D" w14:textId="5150B0D5" w:rsidR="001E5878" w:rsidRDefault="001E5878" w:rsidP="001E5878">
      <w:pPr>
        <w:spacing w:line="600" w:lineRule="auto"/>
        <w:ind w:firstLine="720"/>
        <w:contextualSpacing/>
        <w:jc w:val="center"/>
        <w:rPr>
          <w:ins w:id="30" w:author="Φλούδα Χριστίνα" w:date="2018-03-19T10:26:00Z"/>
          <w:rFonts w:eastAsia="Times New Roman"/>
          <w:szCs w:val="24"/>
        </w:rPr>
      </w:pPr>
      <w:ins w:id="31" w:author="Φλούδα Χριστίνα" w:date="2018-03-19T10:26:00Z">
        <w:r w:rsidRPr="001E5878">
          <w:rPr>
            <w:rFonts w:eastAsia="Times New Roman"/>
            <w:szCs w:val="24"/>
            <w:lang w:eastAsia="en-US"/>
          </w:rPr>
          <w:br/>
          <w:t>Α. Επί διαδικαστικού θέματος:</w:t>
        </w:r>
        <w:r w:rsidRPr="001E5878">
          <w:rPr>
            <w:rFonts w:eastAsia="Times New Roman"/>
            <w:szCs w:val="24"/>
            <w:lang w:eastAsia="en-US"/>
          </w:rPr>
          <w:br/>
          <w:t>ΚΑΜΜΕΝΟΣ Δ. , σελ.</w:t>
        </w:r>
        <w:r w:rsidRPr="001E5878">
          <w:rPr>
            <w:rFonts w:eastAsia="Times New Roman"/>
            <w:szCs w:val="24"/>
            <w:lang w:eastAsia="en-US"/>
          </w:rPr>
          <w:br/>
        </w:r>
        <w:r w:rsidRPr="001E5878">
          <w:rPr>
            <w:rFonts w:eastAsia="Times New Roman"/>
            <w:szCs w:val="24"/>
            <w:lang w:eastAsia="en-US"/>
          </w:rPr>
          <w:br/>
          <w:t>Β. Επί της επίκαιρης ερώτησης:</w:t>
        </w:r>
        <w:r w:rsidRPr="001E5878">
          <w:rPr>
            <w:rFonts w:eastAsia="Times New Roman"/>
            <w:szCs w:val="24"/>
            <w:lang w:eastAsia="en-US"/>
          </w:rPr>
          <w:br/>
          <w:t>ΑΝΤΩΝΙΑΔΗΣ Ι. , σελ.</w:t>
        </w:r>
        <w:r w:rsidRPr="001E5878">
          <w:rPr>
            <w:rFonts w:eastAsia="Times New Roman"/>
            <w:szCs w:val="24"/>
            <w:lang w:eastAsia="en-US"/>
          </w:rPr>
          <w:br/>
          <w:t>ΚΑΡΑΘΑΝΑΣΟΠΟΥΛΟΣ Ν. , σελ.</w:t>
        </w:r>
        <w:r w:rsidRPr="001E5878">
          <w:rPr>
            <w:rFonts w:eastAsia="Times New Roman"/>
            <w:szCs w:val="24"/>
            <w:lang w:eastAsia="en-US"/>
          </w:rPr>
          <w:br/>
          <w:t>ΚΑΡΑΚΩΣΤΑ Ε. , σελ.</w:t>
        </w:r>
        <w:r w:rsidRPr="001E5878">
          <w:rPr>
            <w:rFonts w:eastAsia="Times New Roman"/>
            <w:szCs w:val="24"/>
            <w:lang w:eastAsia="en-US"/>
          </w:rPr>
          <w:br/>
          <w:t>ΜΑΝΙΑΤΗΣ Ι. , σελ.</w:t>
        </w:r>
        <w:r w:rsidRPr="001E5878">
          <w:rPr>
            <w:rFonts w:eastAsia="Times New Roman"/>
            <w:szCs w:val="24"/>
            <w:lang w:eastAsia="en-US"/>
          </w:rPr>
          <w:br/>
          <w:t>ΣΤΑΘΑΚΗΣ Γ. , σελ.</w:t>
        </w:r>
        <w:r w:rsidRPr="001E5878">
          <w:rPr>
            <w:rFonts w:eastAsia="Times New Roman"/>
            <w:szCs w:val="24"/>
            <w:lang w:eastAsia="en-US"/>
          </w:rPr>
          <w:br/>
          <w:t>ΦΑΜΕΛΛΟΣ Σ. , σελ.</w:t>
        </w:r>
        <w:r w:rsidRPr="001E5878">
          <w:rPr>
            <w:rFonts w:eastAsia="Times New Roman"/>
            <w:szCs w:val="24"/>
            <w:lang w:eastAsia="en-US"/>
          </w:rPr>
          <w:br/>
        </w:r>
      </w:ins>
    </w:p>
    <w:p w14:paraId="6443D1E2" w14:textId="77777777" w:rsidR="00D72668" w:rsidRDefault="001E5878">
      <w:pPr>
        <w:spacing w:line="600" w:lineRule="auto"/>
        <w:ind w:firstLine="720"/>
        <w:contextualSpacing/>
        <w:jc w:val="center"/>
        <w:rPr>
          <w:rFonts w:eastAsia="Times New Roman"/>
          <w:szCs w:val="24"/>
        </w:rPr>
      </w:pPr>
      <w:r>
        <w:rPr>
          <w:rFonts w:eastAsia="Times New Roman"/>
          <w:szCs w:val="24"/>
        </w:rPr>
        <w:t>ΠΡΑΚΤΙΚΑ ΒΟΥΛΗΣ</w:t>
      </w:r>
    </w:p>
    <w:p w14:paraId="6443D1E3" w14:textId="77777777" w:rsidR="00D72668" w:rsidRDefault="001E5878">
      <w:pPr>
        <w:spacing w:line="600" w:lineRule="auto"/>
        <w:ind w:firstLine="720"/>
        <w:contextualSpacing/>
        <w:jc w:val="center"/>
        <w:rPr>
          <w:rFonts w:eastAsia="Times New Roman"/>
          <w:szCs w:val="24"/>
        </w:rPr>
      </w:pPr>
      <w:r>
        <w:rPr>
          <w:rFonts w:eastAsia="Times New Roman"/>
          <w:szCs w:val="24"/>
        </w:rPr>
        <w:t xml:space="preserve">ΙΖ΄ ΠΕΡΙΟΔΟΣ </w:t>
      </w:r>
    </w:p>
    <w:p w14:paraId="6443D1E4" w14:textId="77777777" w:rsidR="00D72668" w:rsidRDefault="001E5878">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443D1E5" w14:textId="77777777" w:rsidR="00D72668" w:rsidRDefault="001E5878">
      <w:pPr>
        <w:spacing w:line="600" w:lineRule="auto"/>
        <w:ind w:firstLine="720"/>
        <w:contextualSpacing/>
        <w:jc w:val="center"/>
        <w:rPr>
          <w:rFonts w:eastAsia="Times New Roman"/>
          <w:szCs w:val="24"/>
        </w:rPr>
      </w:pPr>
      <w:r>
        <w:rPr>
          <w:rFonts w:eastAsia="Times New Roman"/>
          <w:szCs w:val="24"/>
        </w:rPr>
        <w:t>ΣΥΝΟΔΟΣ Γ΄</w:t>
      </w:r>
    </w:p>
    <w:p w14:paraId="6443D1E6" w14:textId="77777777" w:rsidR="00D72668" w:rsidRDefault="001E5878">
      <w:pPr>
        <w:spacing w:line="600" w:lineRule="auto"/>
        <w:ind w:firstLine="720"/>
        <w:contextualSpacing/>
        <w:jc w:val="center"/>
        <w:rPr>
          <w:rFonts w:eastAsia="Times New Roman"/>
          <w:szCs w:val="24"/>
        </w:rPr>
      </w:pPr>
      <w:r>
        <w:rPr>
          <w:rFonts w:eastAsia="Times New Roman"/>
          <w:szCs w:val="24"/>
        </w:rPr>
        <w:t>ΣΥΝΕΔΡΙΑΣΗ ΠΕ΄</w:t>
      </w:r>
    </w:p>
    <w:p w14:paraId="6443D1E7" w14:textId="77777777" w:rsidR="00D72668" w:rsidRDefault="001E5878">
      <w:pPr>
        <w:spacing w:line="600" w:lineRule="auto"/>
        <w:ind w:firstLine="720"/>
        <w:contextualSpacing/>
        <w:jc w:val="center"/>
        <w:rPr>
          <w:rFonts w:eastAsia="Times New Roman"/>
          <w:szCs w:val="24"/>
        </w:rPr>
      </w:pPr>
      <w:r>
        <w:rPr>
          <w:rFonts w:eastAsia="Times New Roman"/>
          <w:szCs w:val="24"/>
        </w:rPr>
        <w:t>Παρασκευή 9 Μαρτίου 2018</w:t>
      </w:r>
    </w:p>
    <w:p w14:paraId="6443D1E8" w14:textId="77777777" w:rsidR="00D72668" w:rsidRDefault="001E5878">
      <w:pPr>
        <w:spacing w:line="600" w:lineRule="auto"/>
        <w:ind w:firstLine="720"/>
        <w:contextualSpacing/>
        <w:jc w:val="both"/>
        <w:rPr>
          <w:rFonts w:eastAsia="Times New Roman" w:cs="Times New Roman"/>
          <w:szCs w:val="24"/>
        </w:rPr>
      </w:pPr>
      <w:r>
        <w:rPr>
          <w:rFonts w:eastAsia="Times New Roman"/>
          <w:szCs w:val="24"/>
        </w:rPr>
        <w:t>Αθήνα, σήμερα στις 9 Μαρτίου 2018, ημέρα Παρασκευή και ώρα 10.06΄</w:t>
      </w:r>
      <w:r w:rsidRPr="00BB5A46">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Η΄ Αντιπροέδρου αυτής κ.</w:t>
      </w:r>
      <w:r>
        <w:rPr>
          <w:rFonts w:eastAsia="Times New Roman" w:cs="Times New Roman"/>
          <w:szCs w:val="24"/>
        </w:rPr>
        <w:t xml:space="preserve"> </w:t>
      </w:r>
      <w:r w:rsidRPr="006F413D">
        <w:rPr>
          <w:rFonts w:eastAsia="Times New Roman" w:cs="Times New Roman"/>
          <w:b/>
          <w:szCs w:val="24"/>
        </w:rPr>
        <w:t>ΔΗΜΗΤΡΙΟΥ ΚΑΜΜΕΝΟΥ</w:t>
      </w:r>
      <w:r>
        <w:rPr>
          <w:rFonts w:eastAsia="Times New Roman" w:cs="Times New Roman"/>
          <w:szCs w:val="24"/>
        </w:rPr>
        <w:t>.</w:t>
      </w:r>
    </w:p>
    <w:p w14:paraId="6443D1E9" w14:textId="77777777" w:rsidR="00D72668" w:rsidRDefault="001E5878">
      <w:pPr>
        <w:spacing w:line="600" w:lineRule="auto"/>
        <w:ind w:firstLine="720"/>
        <w:contextualSpacing/>
        <w:jc w:val="both"/>
        <w:rPr>
          <w:rFonts w:eastAsia="Times New Roman"/>
          <w:szCs w:val="24"/>
        </w:rPr>
      </w:pPr>
      <w:r>
        <w:rPr>
          <w:rFonts w:eastAsia="Times New Roman" w:cs="Times New Roman"/>
          <w:b/>
          <w:szCs w:val="24"/>
        </w:rPr>
        <w:t xml:space="preserve">ΠΡΟΕΔΡΕΥΩΝ (Δημήτριος Καμμένος): </w:t>
      </w:r>
      <w:r>
        <w:rPr>
          <w:rFonts w:eastAsia="Times New Roman"/>
          <w:szCs w:val="24"/>
        </w:rPr>
        <w:t>Κυρίες και κύριοι συνάδελφοι, αρχίζει η συνεδρίαση.</w:t>
      </w:r>
    </w:p>
    <w:p w14:paraId="6443D1EA"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(ΕΠΙΚΥΡΩΣ</w:t>
      </w:r>
      <w:r>
        <w:rPr>
          <w:rFonts w:eastAsia="Times New Roman"/>
          <w:szCs w:val="24"/>
        </w:rPr>
        <w:t>Η ΠΡΑΚΤΙΚΩΝ: Σύμφωνα με την από 8</w:t>
      </w:r>
      <w:r w:rsidRPr="006F413D">
        <w:rPr>
          <w:rFonts w:eastAsia="Times New Roman"/>
          <w:szCs w:val="24"/>
        </w:rPr>
        <w:t>-</w:t>
      </w:r>
      <w:r>
        <w:rPr>
          <w:rFonts w:eastAsia="Times New Roman"/>
          <w:szCs w:val="24"/>
        </w:rPr>
        <w:t>3</w:t>
      </w:r>
      <w:r w:rsidRPr="006F413D">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ΠΔ</w:t>
      </w:r>
      <w:r>
        <w:rPr>
          <w:rFonts w:eastAsia="Times New Roman"/>
          <w:szCs w:val="24"/>
        </w:rPr>
        <w:t>΄</w:t>
      </w:r>
      <w:r>
        <w:rPr>
          <w:rFonts w:eastAsia="Times New Roman"/>
          <w:szCs w:val="24"/>
        </w:rPr>
        <w:t xml:space="preserve"> συνεδριάσεώς του, της Πέμπτης 8 Μαρτίου 2018) </w:t>
      </w:r>
    </w:p>
    <w:p w14:paraId="6443D1EB"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πικαίρων </w:t>
      </w:r>
      <w:r>
        <w:rPr>
          <w:rFonts w:eastAsia="Times New Roman"/>
          <w:szCs w:val="24"/>
        </w:rPr>
        <w:t>ε</w:t>
      </w:r>
      <w:r>
        <w:rPr>
          <w:rFonts w:eastAsia="Times New Roman"/>
          <w:szCs w:val="24"/>
        </w:rPr>
        <w:t>ρωτήσεων της Δευτέρας 12 Μ</w:t>
      </w:r>
      <w:r>
        <w:rPr>
          <w:rFonts w:eastAsia="Times New Roman"/>
          <w:szCs w:val="24"/>
        </w:rPr>
        <w:t xml:space="preserve">αρτίου 2018. </w:t>
      </w:r>
    </w:p>
    <w:p w14:paraId="6443D1EC" w14:textId="77777777" w:rsidR="00D72668" w:rsidRDefault="001E5878">
      <w:pPr>
        <w:spacing w:before="100" w:beforeAutospacing="1" w:after="100" w:afterAutospacing="1" w:line="600" w:lineRule="auto"/>
        <w:ind w:firstLine="720"/>
        <w:contextualSpacing/>
        <w:jc w:val="both"/>
        <w:rPr>
          <w:rFonts w:eastAsia="Times New Roman"/>
          <w:b/>
          <w:szCs w:val="24"/>
        </w:rPr>
      </w:pPr>
      <w:r>
        <w:rPr>
          <w:rFonts w:eastAsia="Times New Roman"/>
          <w:bCs/>
          <w:szCs w:val="24"/>
        </w:rPr>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443D1ED"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1260/6-3-2018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Α΄ Θεσσαλονίκης του Συνασπισμού Ριζοσπαστικής Αριστεράς κ. </w:t>
      </w:r>
      <w:r>
        <w:rPr>
          <w:rFonts w:eastAsia="Times New Roman"/>
          <w:bCs/>
          <w:szCs w:val="24"/>
        </w:rPr>
        <w:t>Αλέξανδρου Τριανταφυλλίδη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Εθνικής Άμυνας,</w:t>
      </w:r>
      <w:r>
        <w:rPr>
          <w:rFonts w:eastAsia="Times New Roman"/>
          <w:szCs w:val="24"/>
        </w:rPr>
        <w:t xml:space="preserve"> με θέμα: «Παιδιατρικό Νοσοκομείο Θεσσαλονίκης στο πρώην </w:t>
      </w:r>
      <w:r>
        <w:rPr>
          <w:rFonts w:eastAsia="Times New Roman"/>
          <w:szCs w:val="24"/>
        </w:rPr>
        <w:t>Σ</w:t>
      </w:r>
      <w:r>
        <w:rPr>
          <w:rFonts w:eastAsia="Times New Roman"/>
          <w:szCs w:val="24"/>
        </w:rPr>
        <w:t xml:space="preserve">τρατόπεδο </w:t>
      </w:r>
      <w:r>
        <w:rPr>
          <w:rFonts w:eastAsia="Times New Roman"/>
          <w:szCs w:val="24"/>
        </w:rPr>
        <w:t>"</w:t>
      </w:r>
      <w:r>
        <w:rPr>
          <w:rFonts w:eastAsia="Times New Roman"/>
          <w:szCs w:val="24"/>
        </w:rPr>
        <w:t>Καρατάσιου</w:t>
      </w:r>
      <w:r>
        <w:rPr>
          <w:rFonts w:eastAsia="Times New Roman"/>
          <w:szCs w:val="24"/>
        </w:rPr>
        <w:t>"</w:t>
      </w:r>
      <w:r>
        <w:rPr>
          <w:rFonts w:eastAsia="Times New Roman"/>
          <w:szCs w:val="24"/>
        </w:rPr>
        <w:t>».</w:t>
      </w:r>
    </w:p>
    <w:p w14:paraId="6443D1EE"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2. Η με αριθμό 1263/6-3-2018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Λακωνίας της Νέας Δημοκρατίας κ. </w:t>
      </w:r>
      <w:r>
        <w:rPr>
          <w:rFonts w:eastAsia="Times New Roman"/>
          <w:bCs/>
          <w:szCs w:val="24"/>
        </w:rPr>
        <w:t>Αθανασίου Δαβάκη</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με θέμα: «Αναστολή λειτουργίας του Κέντρου Εκπαίδευσης Εφοδιασμού Μεταφορών ως Κέντρο Εκπαίδευσης Νεοσυλλέκτων».  </w:t>
      </w:r>
    </w:p>
    <w:p w14:paraId="6443D1EF"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1265/6-3-2018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Λάρισας της Δημοκρατικής Συμπαράταξης ΠΑΣΟΚ – ΔΗΜΑΡ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
          <w:bCs/>
          <w:szCs w:val="24"/>
        </w:rPr>
        <w:t xml:space="preserve"> </w:t>
      </w:r>
      <w:r>
        <w:rPr>
          <w:rFonts w:eastAsia="Times New Roman"/>
          <w:szCs w:val="24"/>
        </w:rPr>
        <w:t>προ</w:t>
      </w:r>
      <w:r>
        <w:rPr>
          <w:rFonts w:eastAsia="Times New Roman"/>
          <w:szCs w:val="24"/>
        </w:rPr>
        <w:t>ς τον Υπουργό</w:t>
      </w:r>
      <w:r>
        <w:rPr>
          <w:rFonts w:eastAsia="Times New Roman"/>
          <w:b/>
          <w:bCs/>
          <w:szCs w:val="24"/>
        </w:rPr>
        <w:t xml:space="preserve"> </w:t>
      </w:r>
      <w:r>
        <w:rPr>
          <w:rFonts w:eastAsia="Times New Roman"/>
          <w:bCs/>
          <w:szCs w:val="24"/>
        </w:rPr>
        <w:t>Υγείας,</w:t>
      </w:r>
      <w:r>
        <w:rPr>
          <w:rFonts w:eastAsia="Times New Roman"/>
          <w:b/>
          <w:bCs/>
          <w:szCs w:val="24"/>
        </w:rPr>
        <w:t xml:space="preserve"> </w:t>
      </w:r>
      <w:r>
        <w:rPr>
          <w:rFonts w:eastAsia="Times New Roman"/>
          <w:szCs w:val="24"/>
        </w:rPr>
        <w:t xml:space="preserve">με θέμα: «Πότε επιτέλους θα εκπονηθεί και εγκριθεί Εθνικό Σχέδιο Δράσης κατά των Ναρκωτικών;». </w:t>
      </w:r>
    </w:p>
    <w:p w14:paraId="6443D1F0"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4. Η με αριθμό 1225/2-3-2018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Επικρατείας του Λαϊκού Συνδέσμου - Χρυσή Αυγή κ. </w:t>
      </w:r>
      <w:r>
        <w:rPr>
          <w:rFonts w:eastAsia="Times New Roman"/>
          <w:bCs/>
          <w:szCs w:val="24"/>
        </w:rPr>
        <w:t xml:space="preserve">Χρήστου </w:t>
      </w:r>
      <w:r>
        <w:rPr>
          <w:rFonts w:eastAsia="Times New Roman"/>
          <w:bCs/>
          <w:szCs w:val="24"/>
        </w:rPr>
        <w:lastRenderedPageBreak/>
        <w:t>Παππά</w:t>
      </w:r>
      <w:r>
        <w:rPr>
          <w:rFonts w:eastAsia="Times New Roman"/>
          <w:b/>
          <w:bCs/>
          <w:szCs w:val="24"/>
        </w:rPr>
        <w:t xml:space="preserve"> </w:t>
      </w:r>
      <w:r>
        <w:rPr>
          <w:rFonts w:eastAsia="Times New Roman"/>
          <w:szCs w:val="24"/>
        </w:rPr>
        <w:t>προς τον Υπουργό</w:t>
      </w:r>
      <w:r>
        <w:rPr>
          <w:rFonts w:eastAsia="Times New Roman"/>
          <w:szCs w:val="24"/>
        </w:rPr>
        <w:t xml:space="preserve"> </w:t>
      </w:r>
      <w:r>
        <w:rPr>
          <w:rFonts w:eastAsia="Times New Roman"/>
          <w:bCs/>
          <w:szCs w:val="24"/>
        </w:rPr>
        <w:t>Οικονομικών,</w:t>
      </w:r>
      <w:r>
        <w:rPr>
          <w:rFonts w:eastAsia="Times New Roman"/>
          <w:szCs w:val="24"/>
        </w:rPr>
        <w:t xml:space="preserve"> με θέμα: «Περί </w:t>
      </w:r>
      <w:proofErr w:type="spellStart"/>
      <w:r>
        <w:rPr>
          <w:rFonts w:eastAsia="Times New Roman"/>
          <w:szCs w:val="24"/>
        </w:rPr>
        <w:t>εγκριθείσης</w:t>
      </w:r>
      <w:proofErr w:type="spellEnd"/>
      <w:r>
        <w:rPr>
          <w:rFonts w:eastAsia="Times New Roman"/>
          <w:szCs w:val="24"/>
        </w:rPr>
        <w:t xml:space="preserve"> δαπάνης ποσού 23.170.067 ευρώ ως αποζημίωση της Τραπέζης της Ελλάδος Α.Ε.».</w:t>
      </w:r>
    </w:p>
    <w:p w14:paraId="6443D1F1"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bCs/>
          <w:szCs w:val="24"/>
        </w:rPr>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r>
        <w:rPr>
          <w:rFonts w:eastAsia="Times New Roman"/>
          <w:szCs w:val="24"/>
        </w:rPr>
        <w:t> </w:t>
      </w:r>
    </w:p>
    <w:p w14:paraId="6443D1F2"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1264/6-3-2018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w:t>
      </w:r>
      <w:r>
        <w:rPr>
          <w:rFonts w:eastAsia="Times New Roman"/>
          <w:szCs w:val="24"/>
        </w:rPr>
        <w:t>ηση του Βουλευτή Α΄ Πειραι</w:t>
      </w:r>
      <w:r>
        <w:rPr>
          <w:rFonts w:eastAsia="Times New Roman"/>
          <w:szCs w:val="24"/>
        </w:rPr>
        <w:t>ώς</w:t>
      </w:r>
      <w:r>
        <w:rPr>
          <w:rFonts w:eastAsia="Times New Roman"/>
          <w:szCs w:val="24"/>
        </w:rPr>
        <w:t xml:space="preserve"> της Νέας Δημοκρατίας κ. </w:t>
      </w:r>
      <w:r>
        <w:rPr>
          <w:rFonts w:eastAsia="Times New Roman"/>
          <w:bCs/>
          <w:szCs w:val="24"/>
        </w:rPr>
        <w:t>Κωνσταντίνου Κατσαφάδου</w:t>
      </w:r>
      <w:r>
        <w:rPr>
          <w:rFonts w:eastAsia="Times New Roman"/>
          <w:szCs w:val="24"/>
        </w:rPr>
        <w:t xml:space="preserve"> προς τ</w:t>
      </w:r>
      <w:r>
        <w:rPr>
          <w:rFonts w:eastAsia="Times New Roman"/>
          <w:szCs w:val="24"/>
        </w:rPr>
        <w:t>ο</w:t>
      </w:r>
      <w:r>
        <w:rPr>
          <w:rFonts w:eastAsia="Times New Roman"/>
          <w:szCs w:val="24"/>
        </w:rPr>
        <w:t xml:space="preserve">ν Υπουργό </w:t>
      </w:r>
      <w:r>
        <w:rPr>
          <w:rFonts w:eastAsia="Times New Roman"/>
          <w:bCs/>
          <w:szCs w:val="24"/>
        </w:rPr>
        <w:t>Υγείας,</w:t>
      </w:r>
      <w:r>
        <w:rPr>
          <w:rFonts w:eastAsia="Times New Roman"/>
          <w:b/>
          <w:bCs/>
          <w:szCs w:val="24"/>
        </w:rPr>
        <w:t xml:space="preserve"> </w:t>
      </w:r>
      <w:r>
        <w:rPr>
          <w:rFonts w:eastAsia="Times New Roman"/>
          <w:szCs w:val="24"/>
        </w:rPr>
        <w:t>με θέμα: «Χωρίς παιδίατρο εδώ και δυόμισ</w:t>
      </w:r>
      <w:r>
        <w:rPr>
          <w:rFonts w:eastAsia="Times New Roman"/>
          <w:szCs w:val="24"/>
        </w:rPr>
        <w:t>ι</w:t>
      </w:r>
      <w:r>
        <w:rPr>
          <w:rFonts w:eastAsia="Times New Roman"/>
          <w:szCs w:val="24"/>
        </w:rPr>
        <w:t xml:space="preserve"> μήνες το Κέντρο Υγείας Αίγινας – Ελλείψεις και σε </w:t>
      </w:r>
      <w:r>
        <w:rPr>
          <w:rFonts w:eastAsia="Times New Roman"/>
          <w:szCs w:val="24"/>
        </w:rPr>
        <w:t>ο</w:t>
      </w:r>
      <w:r>
        <w:rPr>
          <w:rFonts w:eastAsia="Times New Roman"/>
          <w:szCs w:val="24"/>
        </w:rPr>
        <w:t>φθαλμίατρο και ΩΡΛ». </w:t>
      </w:r>
    </w:p>
    <w:p w14:paraId="6443D1F3"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2. Η με αριθμό 1232/5-3-2018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Ανεξάρτητου Βουλευτή Αχαΐας κ. </w:t>
      </w:r>
      <w:r>
        <w:rPr>
          <w:rFonts w:eastAsia="Times New Roman"/>
          <w:bCs/>
          <w:szCs w:val="24"/>
        </w:rPr>
        <w:t>Νικολάου Νικολόπουλου</w:t>
      </w:r>
      <w:r>
        <w:rPr>
          <w:rFonts w:eastAsia="Times New Roman"/>
          <w:szCs w:val="24"/>
        </w:rPr>
        <w:t xml:space="preserve"> προς τον Υπουργό </w:t>
      </w:r>
      <w:r>
        <w:rPr>
          <w:rFonts w:eastAsia="Times New Roman"/>
          <w:bCs/>
          <w:szCs w:val="24"/>
        </w:rPr>
        <w:t>Δικαιοσύνης, Διαφάνειας και Ανθρωπίνων Δικαιωμάτων,</w:t>
      </w:r>
      <w:r>
        <w:rPr>
          <w:rFonts w:eastAsia="Times New Roman"/>
          <w:szCs w:val="24"/>
        </w:rPr>
        <w:t xml:space="preserve"> με θέμα: «Ολοκληρώθηκαν οι έρευνες για τα δάνεια σε κόμματα;». </w:t>
      </w:r>
    </w:p>
    <w:p w14:paraId="6443D1F4"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3. Η με αριθμό 1153/26-2-2018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w:t>
      </w:r>
      <w:r>
        <w:rPr>
          <w:rFonts w:eastAsia="Times New Roman"/>
          <w:szCs w:val="24"/>
        </w:rPr>
        <w:t xml:space="preserve"> Β΄ Αθηνών της Δημοκρατικής Συμπαράταξης ΠΑΣΟΚ – ΔΗΜΑΡ κ</w:t>
      </w:r>
      <w:r w:rsidRPr="00AB146E">
        <w:rPr>
          <w:rFonts w:eastAsia="Times New Roman"/>
          <w:szCs w:val="24"/>
        </w:rPr>
        <w:t xml:space="preserve">. </w:t>
      </w:r>
      <w:r>
        <w:rPr>
          <w:rFonts w:eastAsia="Times New Roman"/>
          <w:bCs/>
          <w:szCs w:val="24"/>
        </w:rPr>
        <w:t>Γεωργίου – Δημητρίου</w:t>
      </w:r>
      <w:r>
        <w:rPr>
          <w:rFonts w:eastAsia="Times New Roman"/>
          <w:b/>
          <w:bCs/>
          <w:szCs w:val="24"/>
        </w:rPr>
        <w:t xml:space="preserve"> </w:t>
      </w:r>
      <w:r>
        <w:rPr>
          <w:rFonts w:eastAsia="Times New Roman"/>
          <w:bCs/>
          <w:szCs w:val="24"/>
        </w:rPr>
        <w:t xml:space="preserve">Καρρά </w:t>
      </w:r>
      <w:r>
        <w:rPr>
          <w:rFonts w:eastAsia="Times New Roman"/>
          <w:szCs w:val="24"/>
        </w:rPr>
        <w:t>προς τον Υπουργό</w:t>
      </w:r>
      <w:r>
        <w:rPr>
          <w:rFonts w:eastAsia="Times New Roman"/>
          <w:b/>
          <w:bCs/>
          <w:szCs w:val="24"/>
        </w:rPr>
        <w:t xml:space="preserve"> </w:t>
      </w:r>
      <w:r>
        <w:rPr>
          <w:rFonts w:eastAsia="Times New Roman"/>
          <w:bCs/>
          <w:szCs w:val="24"/>
        </w:rPr>
        <w:t>Οικονομικών,</w:t>
      </w:r>
      <w:r>
        <w:rPr>
          <w:rFonts w:eastAsia="Times New Roman"/>
          <w:b/>
          <w:bCs/>
          <w:szCs w:val="24"/>
        </w:rPr>
        <w:t xml:space="preserve"> </w:t>
      </w:r>
      <w:r>
        <w:rPr>
          <w:rFonts w:eastAsia="Times New Roman"/>
          <w:szCs w:val="24"/>
        </w:rPr>
        <w:t xml:space="preserve">με θέμα: «Ποια η τύχη των ρευστών αποθεματικών της </w:t>
      </w:r>
      <w:r>
        <w:rPr>
          <w:rFonts w:eastAsia="Times New Roman"/>
          <w:szCs w:val="24"/>
        </w:rPr>
        <w:t>"</w:t>
      </w:r>
      <w:r>
        <w:rPr>
          <w:rFonts w:eastAsia="Times New Roman"/>
          <w:szCs w:val="24"/>
        </w:rPr>
        <w:t>ΟΛΘ Α.Ε.</w:t>
      </w:r>
      <w:r>
        <w:rPr>
          <w:rFonts w:eastAsia="Times New Roman"/>
          <w:szCs w:val="24"/>
        </w:rPr>
        <w:t>"</w:t>
      </w:r>
      <w:r>
        <w:rPr>
          <w:rFonts w:eastAsia="Times New Roman"/>
          <w:szCs w:val="24"/>
        </w:rPr>
        <w:t>,</w:t>
      </w:r>
      <w:r>
        <w:rPr>
          <w:rFonts w:eastAsia="Times New Roman"/>
          <w:szCs w:val="24"/>
        </w:rPr>
        <w:t xml:space="preserve"> ύψους 65.108.327,16 ευρώ, μετά τη μεταβίβαση του πλειοψηφικού πακέτου των μετο</w:t>
      </w:r>
      <w:r>
        <w:rPr>
          <w:rFonts w:eastAsia="Times New Roman"/>
          <w:szCs w:val="24"/>
        </w:rPr>
        <w:t xml:space="preserve">χών του </w:t>
      </w:r>
      <w:r>
        <w:rPr>
          <w:rFonts w:eastAsia="Times New Roman"/>
          <w:szCs w:val="24"/>
        </w:rPr>
        <w:t>δ</w:t>
      </w:r>
      <w:r>
        <w:rPr>
          <w:rFonts w:eastAsia="Times New Roman"/>
          <w:szCs w:val="24"/>
        </w:rPr>
        <w:t>ημοσίου σε ιδιώτες;».  </w:t>
      </w:r>
    </w:p>
    <w:p w14:paraId="6443D1F5"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4. Η με αριθμό 1167/27-2-2018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«Να καταβληθούν στους πρώην εργαζόμενους της ΑΤΕ όλα όσα το</w:t>
      </w:r>
      <w:r>
        <w:rPr>
          <w:rFonts w:eastAsia="Times New Roman"/>
          <w:szCs w:val="24"/>
        </w:rPr>
        <w:t>ύ</w:t>
      </w:r>
      <w:r>
        <w:rPr>
          <w:rFonts w:eastAsia="Times New Roman"/>
          <w:szCs w:val="24"/>
        </w:rPr>
        <w:t>ς οφείλονται».</w:t>
      </w:r>
    </w:p>
    <w:p w14:paraId="6443D1F6"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5. Η με αριθμό 1105/16-2-2018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ρώτηση του Βουλευτή Αρκαδίας της Δημοκρατικής Συμπαράταξης ΠΑΣΟΚ – ΔΗΜΑΡ κ.</w:t>
      </w:r>
      <w:r>
        <w:rPr>
          <w:rFonts w:eastAsia="Times New Roman"/>
          <w:b/>
          <w:bCs/>
          <w:szCs w:val="24"/>
        </w:rPr>
        <w:t xml:space="preserve"> </w:t>
      </w:r>
      <w:r>
        <w:rPr>
          <w:rFonts w:eastAsia="Times New Roman"/>
          <w:bCs/>
          <w:szCs w:val="24"/>
        </w:rPr>
        <w:t>Οδυσσέα Κωνσταντινόπουλου</w:t>
      </w:r>
      <w:r>
        <w:rPr>
          <w:rFonts w:eastAsia="Times New Roman"/>
          <w:b/>
          <w:bCs/>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Οικονομικών,</w:t>
      </w:r>
      <w:r>
        <w:rPr>
          <w:rFonts w:eastAsia="Times New Roman"/>
          <w:szCs w:val="24"/>
        </w:rPr>
        <w:t xml:space="preserve"> με θέμα: « Ανησυχητικές εξελίξεις σχετικά με την πώληση της Α</w:t>
      </w:r>
      <w:r>
        <w:rPr>
          <w:rFonts w:eastAsia="Times New Roman"/>
          <w:szCs w:val="24"/>
        </w:rPr>
        <w:t>.</w:t>
      </w:r>
      <w:r>
        <w:rPr>
          <w:rFonts w:eastAsia="Times New Roman"/>
          <w:szCs w:val="24"/>
        </w:rPr>
        <w:t>Ε</w:t>
      </w:r>
      <w:r>
        <w:rPr>
          <w:rFonts w:eastAsia="Times New Roman"/>
          <w:szCs w:val="24"/>
        </w:rPr>
        <w:t>.</w:t>
      </w:r>
      <w:r>
        <w:rPr>
          <w:rFonts w:eastAsia="Times New Roman"/>
          <w:szCs w:val="24"/>
        </w:rPr>
        <w:t>Ε</w:t>
      </w:r>
      <w:r>
        <w:rPr>
          <w:rFonts w:eastAsia="Times New Roman"/>
          <w:szCs w:val="24"/>
        </w:rPr>
        <w:t>.</w:t>
      </w:r>
      <w:r>
        <w:rPr>
          <w:rFonts w:eastAsia="Times New Roman"/>
          <w:szCs w:val="24"/>
        </w:rPr>
        <w:t>Γ</w:t>
      </w:r>
      <w:r>
        <w:rPr>
          <w:rFonts w:eastAsia="Times New Roman"/>
          <w:szCs w:val="24"/>
        </w:rPr>
        <w:t>.</w:t>
      </w:r>
      <w:r>
        <w:rPr>
          <w:rFonts w:eastAsia="Times New Roman"/>
          <w:szCs w:val="24"/>
        </w:rPr>
        <w:t>Α</w:t>
      </w:r>
      <w:r>
        <w:rPr>
          <w:rFonts w:eastAsia="Times New Roman"/>
          <w:szCs w:val="24"/>
        </w:rPr>
        <w:t>.</w:t>
      </w:r>
      <w:r>
        <w:rPr>
          <w:rFonts w:eastAsia="Times New Roman"/>
          <w:szCs w:val="24"/>
        </w:rPr>
        <w:t xml:space="preserve"> </w:t>
      </w:r>
      <w:r>
        <w:rPr>
          <w:rFonts w:eastAsia="Times New Roman"/>
          <w:szCs w:val="24"/>
        </w:rPr>
        <w:t>"</w:t>
      </w:r>
      <w:r>
        <w:rPr>
          <w:rFonts w:eastAsia="Times New Roman"/>
          <w:szCs w:val="24"/>
        </w:rPr>
        <w:t>Η ΕΘΝΙΚΗ</w:t>
      </w:r>
      <w:r>
        <w:rPr>
          <w:rFonts w:eastAsia="Times New Roman"/>
          <w:szCs w:val="24"/>
        </w:rPr>
        <w:t>"</w:t>
      </w:r>
      <w:r>
        <w:rPr>
          <w:rFonts w:eastAsia="Times New Roman"/>
          <w:szCs w:val="24"/>
        </w:rPr>
        <w:t>».  </w:t>
      </w:r>
    </w:p>
    <w:p w14:paraId="6443D1F7"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6. Η με αριθμό 1112/20-2-2018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Ξάνθης του Συνασπισμού Ριζοσπαστικής Αριστεράς κ. </w:t>
      </w:r>
      <w:r>
        <w:rPr>
          <w:rFonts w:eastAsia="Times New Roman"/>
          <w:bCs/>
          <w:szCs w:val="24"/>
        </w:rPr>
        <w:t>Γρηγορίου Στογιαννίδη</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 xml:space="preserve">με θέμα: «Τήρηση </w:t>
      </w:r>
      <w:r>
        <w:rPr>
          <w:rFonts w:eastAsia="Times New Roman"/>
          <w:szCs w:val="24"/>
        </w:rPr>
        <w:lastRenderedPageBreak/>
        <w:t>του προβλεπόμενου από τις άδειες λειτουργίας αριθμού θέσεων</w:t>
      </w:r>
      <w:r>
        <w:rPr>
          <w:rFonts w:eastAsia="Times New Roman"/>
          <w:szCs w:val="24"/>
        </w:rPr>
        <w:t xml:space="preserve"> εργασίας στα </w:t>
      </w:r>
      <w:r>
        <w:rPr>
          <w:rFonts w:eastAsia="Times New Roman"/>
          <w:szCs w:val="24"/>
        </w:rPr>
        <w:t>κ</w:t>
      </w:r>
      <w:r>
        <w:rPr>
          <w:rFonts w:eastAsia="Times New Roman"/>
          <w:szCs w:val="24"/>
        </w:rPr>
        <w:t>αζίν</w:t>
      </w:r>
      <w:r>
        <w:rPr>
          <w:rFonts w:eastAsia="Times New Roman"/>
          <w:szCs w:val="24"/>
        </w:rPr>
        <w:t>α</w:t>
      </w:r>
      <w:r>
        <w:rPr>
          <w:rFonts w:eastAsia="Times New Roman"/>
          <w:szCs w:val="24"/>
        </w:rPr>
        <w:t>». </w:t>
      </w:r>
    </w:p>
    <w:p w14:paraId="6443D1F8"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7. Η με αριθμό 976/5-2-2018 </w:t>
      </w:r>
      <w:r>
        <w:rPr>
          <w:rFonts w:eastAsia="Times New Roman"/>
          <w:szCs w:val="24"/>
        </w:rPr>
        <w:t>ε</w:t>
      </w:r>
      <w:r>
        <w:rPr>
          <w:rFonts w:eastAsia="Times New Roman"/>
          <w:szCs w:val="24"/>
        </w:rPr>
        <w:t xml:space="preserve">πίκαιρη </w:t>
      </w:r>
      <w:r>
        <w:rPr>
          <w:rFonts w:eastAsia="Times New Roman"/>
          <w:szCs w:val="24"/>
        </w:rPr>
        <w:t>ε</w:t>
      </w:r>
      <w:r>
        <w:rPr>
          <w:rFonts w:eastAsia="Times New Roman"/>
          <w:szCs w:val="24"/>
        </w:rPr>
        <w:t xml:space="preserve">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Οικονομικών,</w:t>
      </w:r>
      <w:r>
        <w:rPr>
          <w:rFonts w:eastAsia="Times New Roman"/>
          <w:b/>
          <w:bCs/>
          <w:szCs w:val="24"/>
        </w:rPr>
        <w:t xml:space="preserve"> </w:t>
      </w:r>
      <w:r>
        <w:rPr>
          <w:rFonts w:eastAsia="Times New Roman"/>
          <w:szCs w:val="24"/>
        </w:rPr>
        <w:t>με θέμα: «Ποιο το ακριβές υπόλοιπο του τραπεζικού λογαριασμού του ν.128/1975;». </w:t>
      </w:r>
    </w:p>
    <w:p w14:paraId="6443D1F9" w14:textId="77777777" w:rsidR="00D72668" w:rsidRDefault="001E5878">
      <w:pPr>
        <w:spacing w:before="100" w:beforeAutospacing="1" w:after="100" w:afterAutospacing="1" w:line="600" w:lineRule="auto"/>
        <w:ind w:firstLine="720"/>
        <w:contextualSpacing/>
        <w:jc w:val="both"/>
        <w:rPr>
          <w:rFonts w:eastAsia="Times New Roman"/>
          <w:b/>
          <w:szCs w:val="24"/>
        </w:rPr>
      </w:pPr>
      <w:r>
        <w:rPr>
          <w:rFonts w:eastAsia="Times New Roman"/>
          <w:bCs/>
          <w:szCs w:val="24"/>
        </w:rPr>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ΕΡΩΤΗΣΕΙΣ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6443D1FA"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1. Η με αριθμό 956/6-11-2017 </w:t>
      </w:r>
      <w:r>
        <w:rPr>
          <w:rFonts w:eastAsia="Times New Roman"/>
          <w:szCs w:val="24"/>
        </w:rPr>
        <w:t>ε</w:t>
      </w:r>
      <w:r>
        <w:rPr>
          <w:rFonts w:eastAsia="Times New Roman"/>
          <w:szCs w:val="24"/>
        </w:rPr>
        <w:t>ρώτηση του Βουλευτή Λακωνίας της Νέας Δημοκρατίας κ.</w:t>
      </w:r>
      <w:r>
        <w:rPr>
          <w:rFonts w:eastAsia="Times New Roman"/>
          <w:b/>
          <w:bCs/>
          <w:szCs w:val="24"/>
        </w:rPr>
        <w:t xml:space="preserve"> </w:t>
      </w:r>
      <w:r>
        <w:rPr>
          <w:rFonts w:eastAsia="Times New Roman"/>
          <w:bCs/>
          <w:szCs w:val="24"/>
        </w:rPr>
        <w:t>Αθανασίου Δαβάκη</w:t>
      </w:r>
      <w:r>
        <w:rPr>
          <w:rFonts w:eastAsia="Times New Roman"/>
          <w:b/>
          <w:bCs/>
          <w:szCs w:val="24"/>
        </w:rPr>
        <w:t xml:space="preserve"> </w:t>
      </w:r>
      <w:r>
        <w:rPr>
          <w:rFonts w:eastAsia="Times New Roman"/>
          <w:szCs w:val="24"/>
        </w:rPr>
        <w:t>προς τ</w:t>
      </w:r>
      <w:r>
        <w:rPr>
          <w:rFonts w:eastAsia="Times New Roman"/>
          <w:szCs w:val="24"/>
        </w:rPr>
        <w:t>ο</w:t>
      </w:r>
      <w:r>
        <w:rPr>
          <w:rFonts w:eastAsia="Times New Roman"/>
          <w:szCs w:val="24"/>
        </w:rPr>
        <w:t xml:space="preserve">ν Υπουργό </w:t>
      </w:r>
      <w:r>
        <w:rPr>
          <w:rFonts w:eastAsia="Times New Roman"/>
          <w:bCs/>
          <w:szCs w:val="24"/>
        </w:rPr>
        <w:t>Παιδείας, Έρευνας και Θρησκευμάτων,</w:t>
      </w:r>
      <w:r>
        <w:rPr>
          <w:rFonts w:eastAsia="Times New Roman"/>
          <w:szCs w:val="24"/>
        </w:rPr>
        <w:t xml:space="preserve"> με θέμα: «Κατασκευή νέου διδακτηρίου για το Εργαστήριο Ειδικής Επαγγελματικής Εκπαίδευσης και Κατάρτισης (ΕΕΕΕΚ) Μυστρά».</w:t>
      </w:r>
    </w:p>
    <w:p w14:paraId="6443D1FB" w14:textId="77777777" w:rsidR="00D72668" w:rsidRDefault="001E5878">
      <w:pPr>
        <w:spacing w:before="100" w:beforeAutospacing="1" w:after="100" w:afterAutospacing="1" w:line="600" w:lineRule="auto"/>
        <w:ind w:firstLine="720"/>
        <w:contextualSpacing/>
        <w:jc w:val="both"/>
        <w:rPr>
          <w:rFonts w:eastAsia="Times New Roman"/>
          <w:szCs w:val="24"/>
        </w:rPr>
      </w:pPr>
      <w:r>
        <w:rPr>
          <w:rFonts w:eastAsia="Times New Roman"/>
          <w:szCs w:val="24"/>
        </w:rPr>
        <w:lastRenderedPageBreak/>
        <w:t xml:space="preserve">2. Η με αριθμό 2290/28-12-2017 </w:t>
      </w:r>
      <w:r>
        <w:rPr>
          <w:rFonts w:eastAsia="Times New Roman"/>
          <w:szCs w:val="24"/>
        </w:rPr>
        <w:t>ε</w:t>
      </w:r>
      <w:r>
        <w:rPr>
          <w:rFonts w:eastAsia="Times New Roman"/>
          <w:szCs w:val="24"/>
        </w:rPr>
        <w:t xml:space="preserve">ρώτηση του Βουλευτή Ηρακλείου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Οικονομικών, </w:t>
      </w:r>
      <w:r>
        <w:rPr>
          <w:rFonts w:eastAsia="Times New Roman"/>
          <w:szCs w:val="24"/>
        </w:rPr>
        <w:t>με θέμα: «Να ανανεωθεί η παραχώρηση χρήσης στο Υπουργείο Δικαιοσύνης για να προχωρήσει η συντήρηση και βελτίωση του υφιστάμενου δικαστικού Μεγάρου Ηρακλείου (κτ</w:t>
      </w:r>
      <w:r>
        <w:rPr>
          <w:rFonts w:eastAsia="Times New Roman"/>
          <w:szCs w:val="24"/>
        </w:rPr>
        <w:t>ή</w:t>
      </w:r>
      <w:r>
        <w:rPr>
          <w:rFonts w:eastAsia="Times New Roman"/>
          <w:szCs w:val="24"/>
        </w:rPr>
        <w:t>ριο Πρωτοδικείου/κτ</w:t>
      </w:r>
      <w:r>
        <w:rPr>
          <w:rFonts w:eastAsia="Times New Roman"/>
          <w:szCs w:val="24"/>
        </w:rPr>
        <w:t>ή</w:t>
      </w:r>
      <w:r>
        <w:rPr>
          <w:rFonts w:eastAsia="Times New Roman"/>
          <w:szCs w:val="24"/>
        </w:rPr>
        <w:t>ριο Ειρηνοδικείου)».</w:t>
      </w:r>
    </w:p>
    <w:p w14:paraId="6443D1F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εισερχόμαστε στη συζήτηση των </w:t>
      </w:r>
    </w:p>
    <w:p w14:paraId="6443D1FD" w14:textId="77777777" w:rsidR="00D72668" w:rsidRDefault="001E5878">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14:paraId="6443D1F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Σήμερα θα συζητ</w:t>
      </w:r>
      <w:r>
        <w:rPr>
          <w:rFonts w:eastAsia="Times New Roman" w:cs="Times New Roman"/>
          <w:szCs w:val="24"/>
        </w:rPr>
        <w:t>ηθούν</w:t>
      </w:r>
      <w:r>
        <w:rPr>
          <w:rFonts w:eastAsia="Times New Roman" w:cs="Times New Roman"/>
          <w:szCs w:val="24"/>
        </w:rPr>
        <w:t xml:space="preserve"> συνολικά πέντε επίκαιρες ερωτήσεις. Δύο από αυτές έχει ο Αναπληρωτής Υπουργός Περιβάλλοντος και Ενέργειας κ. Σωκράτης </w:t>
      </w:r>
      <w:proofErr w:type="spellStart"/>
      <w:r>
        <w:rPr>
          <w:rFonts w:eastAsia="Times New Roman" w:cs="Times New Roman"/>
          <w:szCs w:val="24"/>
        </w:rPr>
        <w:t>Φάμελλος</w:t>
      </w:r>
      <w:proofErr w:type="spellEnd"/>
      <w:r>
        <w:rPr>
          <w:rFonts w:eastAsia="Times New Roman" w:cs="Times New Roman"/>
          <w:szCs w:val="24"/>
        </w:rPr>
        <w:t>.</w:t>
      </w:r>
    </w:p>
    <w:p w14:paraId="6443D1F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Θα ξεκινήσουμε 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πέμπτη </w:t>
      </w:r>
      <w:r>
        <w:rPr>
          <w:rFonts w:eastAsia="Times New Roman" w:cs="Times New Roman"/>
          <w:szCs w:val="24"/>
        </w:rPr>
        <w:t>με αριθμό 1081/13-2-2</w:t>
      </w:r>
      <w:r>
        <w:rPr>
          <w:rFonts w:eastAsia="Times New Roman" w:cs="Times New Roman"/>
          <w:szCs w:val="24"/>
        </w:rPr>
        <w:t>018</w:t>
      </w:r>
      <w:r>
        <w:rPr>
          <w:rFonts w:eastAsia="Times New Roman" w:cs="Times New Roman"/>
          <w:szCs w:val="24"/>
        </w:rPr>
        <w:t xml:space="preserve"> επίκαιρη ερώτηση δεύτερου κύκλου του Βουλευτή Αχαΐας του Κομμουνιστικού Κόμματος Ελλάδας κ. Νικολάου </w:t>
      </w:r>
      <w:proofErr w:type="spellStart"/>
      <w:r>
        <w:rPr>
          <w:rFonts w:eastAsia="Times New Roman" w:cs="Times New Roman"/>
          <w:szCs w:val="24"/>
        </w:rPr>
        <w:t>Καραθανασόπουλου</w:t>
      </w:r>
      <w:proofErr w:type="spellEnd"/>
      <w:r>
        <w:rPr>
          <w:rFonts w:eastAsia="Times New Roman" w:cs="Times New Roman"/>
          <w:szCs w:val="24"/>
        </w:rPr>
        <w:t xml:space="preserve">, προς τον Υπουργό Περιβάλλοντος και Ενέργειας, σχετικά με τη δημιουργία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τ</w:t>
      </w:r>
      <w:r>
        <w:rPr>
          <w:rFonts w:eastAsia="Times New Roman" w:cs="Times New Roman"/>
          <w:szCs w:val="24"/>
        </w:rPr>
        <w:t xml:space="preserve">αφής </w:t>
      </w:r>
      <w:r>
        <w:rPr>
          <w:rFonts w:eastAsia="Times New Roman" w:cs="Times New Roman"/>
          <w:szCs w:val="24"/>
        </w:rPr>
        <w:t>ε</w:t>
      </w:r>
      <w:r>
        <w:rPr>
          <w:rFonts w:eastAsia="Times New Roman" w:cs="Times New Roman"/>
          <w:szCs w:val="24"/>
        </w:rPr>
        <w:t xml:space="preserve">πικίνδυνων </w:t>
      </w:r>
      <w:r>
        <w:rPr>
          <w:rFonts w:eastAsia="Times New Roman" w:cs="Times New Roman"/>
          <w:szCs w:val="24"/>
        </w:rPr>
        <w:t>α</w:t>
      </w:r>
      <w:r>
        <w:rPr>
          <w:rFonts w:eastAsia="Times New Roman" w:cs="Times New Roman"/>
          <w:szCs w:val="24"/>
        </w:rPr>
        <w:t>ποβλήτων (ΧΥΤΕΑ) στη Μεγ</w:t>
      </w:r>
      <w:r>
        <w:rPr>
          <w:rFonts w:eastAsia="Times New Roman" w:cs="Times New Roman"/>
          <w:szCs w:val="24"/>
        </w:rPr>
        <w:t xml:space="preserve">αλόπολη. </w:t>
      </w:r>
    </w:p>
    <w:p w14:paraId="6443D20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Ευχαριστούμε και την κ</w:t>
      </w:r>
      <w:r>
        <w:rPr>
          <w:rFonts w:eastAsia="Times New Roman" w:cs="Times New Roman"/>
          <w:szCs w:val="24"/>
        </w:rPr>
        <w:t>.</w:t>
      </w:r>
      <w:r>
        <w:rPr>
          <w:rFonts w:eastAsia="Times New Roman" w:cs="Times New Roman"/>
          <w:szCs w:val="24"/>
        </w:rPr>
        <w:t xml:space="preserve"> Καρακώστα που παραχώρησε τη θέση της στον κ. </w:t>
      </w:r>
      <w:proofErr w:type="spellStart"/>
      <w:r>
        <w:rPr>
          <w:rFonts w:eastAsia="Times New Roman" w:cs="Times New Roman"/>
          <w:szCs w:val="24"/>
        </w:rPr>
        <w:t>Καραθανασόπουλο</w:t>
      </w:r>
      <w:proofErr w:type="spellEnd"/>
      <w:r>
        <w:rPr>
          <w:rFonts w:eastAsia="Times New Roman" w:cs="Times New Roman"/>
          <w:szCs w:val="24"/>
        </w:rPr>
        <w:t xml:space="preserve">. </w:t>
      </w:r>
    </w:p>
    <w:p w14:paraId="6443D20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έχετε τον λόγο.</w:t>
      </w:r>
    </w:p>
    <w:p w14:paraId="6443D20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6443D20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θέμα της </w:t>
      </w:r>
      <w:r>
        <w:rPr>
          <w:rFonts w:eastAsia="Times New Roman" w:cs="Times New Roman"/>
          <w:szCs w:val="24"/>
        </w:rPr>
        <w:t xml:space="preserve">επίκαιρης </w:t>
      </w:r>
      <w:r>
        <w:rPr>
          <w:rFonts w:eastAsia="Times New Roman" w:cs="Times New Roman"/>
          <w:szCs w:val="24"/>
        </w:rPr>
        <w:t>ερώτησης αφορά την περίπτωση δημιουργίας</w:t>
      </w:r>
      <w:r>
        <w:rPr>
          <w:rFonts w:eastAsia="Times New Roman" w:cs="Times New Roman"/>
          <w:szCs w:val="24"/>
        </w:rPr>
        <w:t xml:space="preserve">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τ</w:t>
      </w:r>
      <w:r>
        <w:rPr>
          <w:rFonts w:eastAsia="Times New Roman" w:cs="Times New Roman"/>
          <w:szCs w:val="24"/>
        </w:rPr>
        <w:t xml:space="preserve">αφής </w:t>
      </w:r>
      <w:r>
        <w:rPr>
          <w:rFonts w:eastAsia="Times New Roman" w:cs="Times New Roman"/>
          <w:szCs w:val="24"/>
        </w:rPr>
        <w:t>ε</w:t>
      </w:r>
      <w:r>
        <w:rPr>
          <w:rFonts w:eastAsia="Times New Roman" w:cs="Times New Roman"/>
          <w:szCs w:val="24"/>
        </w:rPr>
        <w:t xml:space="preserve">πικίνδυνων </w:t>
      </w:r>
      <w:r>
        <w:rPr>
          <w:rFonts w:eastAsia="Times New Roman" w:cs="Times New Roman"/>
          <w:szCs w:val="24"/>
        </w:rPr>
        <w:t>α</w:t>
      </w:r>
      <w:r>
        <w:rPr>
          <w:rFonts w:eastAsia="Times New Roman" w:cs="Times New Roman"/>
          <w:szCs w:val="24"/>
        </w:rPr>
        <w:t xml:space="preserve">ποβλήτων στην περιοχή της Μεγαλόπολης, στα παλιά λιγνιτωρυχεία. </w:t>
      </w:r>
    </w:p>
    <w:p w14:paraId="6443D204"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Βεβαίως είναι γνωστό, κύριε Υπουργέ, και σε εσάς πολύ καλά ότι η Μεγαλόπολη και η ευρύτερη περιοχή έχουν υποστεί βαρύτατες συνέπειες από την απελευθέρωσ</w:t>
      </w:r>
      <w:r>
        <w:rPr>
          <w:rFonts w:eastAsia="Times New Roman" w:cs="Times New Roman"/>
          <w:szCs w:val="24"/>
        </w:rPr>
        <w:t>η της πολιτικής της ηλεκτρικής ενέργειας. Η συρρίκνωση των δραστηριοτήτων της ΔΕΗ οδήγησε σε απώλεια εκατοντάδων θέσεων σταθερής εργασίας, υψηλά ποσοστά ανεργίας, φτώχεια και εξαθλίωση συνολικότερα στην ευρύτερη περιοχή.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αυτής της απελευθέρωσης</w:t>
      </w:r>
      <w:r>
        <w:rPr>
          <w:rFonts w:eastAsia="Times New Roman" w:cs="Times New Roman"/>
          <w:szCs w:val="24"/>
        </w:rPr>
        <w:t xml:space="preserve"> θα έχουμε και τα επόμενα βήματα, που δεν είναι άλλα από την πώληση των δύο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Μεγαλόπολης και την ιδιωτικοποίησή τους.</w:t>
      </w:r>
    </w:p>
    <w:p w14:paraId="6443D20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Δεν φτάνουν, όμως, μόνο αυτά τα σημαντικά προβλήματα. Το τελευταίο διάστημα, τα τελευταία χρόνια, οι κάτοικοι της πε</w:t>
      </w:r>
      <w:r>
        <w:rPr>
          <w:rFonts w:eastAsia="Times New Roman" w:cs="Times New Roman"/>
          <w:szCs w:val="24"/>
        </w:rPr>
        <w:t xml:space="preserve">ριοχής, τα λαϊκά στρώματα της περιοχής, ζουν με τον εφιάλτη και τον κίνδυνο να γίνει η Μεγαλόπολη χώρος υποδοχής κάθε είδους αποβλήτων. Ήδη στην </w:t>
      </w:r>
      <w:proofErr w:type="spellStart"/>
      <w:r>
        <w:rPr>
          <w:rFonts w:eastAsia="Times New Roman" w:cs="Times New Roman"/>
          <w:szCs w:val="24"/>
        </w:rPr>
        <w:t>Παλαιοχούνη</w:t>
      </w:r>
      <w:proofErr w:type="spellEnd"/>
      <w:r>
        <w:rPr>
          <w:rFonts w:eastAsia="Times New Roman" w:cs="Times New Roman"/>
          <w:szCs w:val="24"/>
        </w:rPr>
        <w:t xml:space="preserve">, στο πλαίσιο του </w:t>
      </w:r>
      <w:r>
        <w:rPr>
          <w:rFonts w:eastAsia="Times New Roman" w:cs="Times New Roman"/>
          <w:szCs w:val="24"/>
        </w:rPr>
        <w:t>Π</w:t>
      </w:r>
      <w:r>
        <w:rPr>
          <w:rFonts w:eastAsia="Times New Roman" w:cs="Times New Roman"/>
          <w:szCs w:val="24"/>
        </w:rPr>
        <w:t xml:space="preserve">εριφερειακού </w:t>
      </w:r>
      <w:r>
        <w:rPr>
          <w:rFonts w:eastAsia="Times New Roman" w:cs="Times New Roman"/>
          <w:szCs w:val="24"/>
        </w:rPr>
        <w:t>Σ</w:t>
      </w:r>
      <w:r>
        <w:rPr>
          <w:rFonts w:eastAsia="Times New Roman" w:cs="Times New Roman"/>
          <w:szCs w:val="24"/>
        </w:rPr>
        <w:t xml:space="preserve">χεδίου </w:t>
      </w:r>
      <w:r>
        <w:rPr>
          <w:rFonts w:eastAsia="Times New Roman" w:cs="Times New Roman"/>
          <w:szCs w:val="24"/>
        </w:rPr>
        <w:t>Δ</w:t>
      </w:r>
      <w:r>
        <w:rPr>
          <w:rFonts w:eastAsia="Times New Roman" w:cs="Times New Roman"/>
          <w:szCs w:val="24"/>
        </w:rPr>
        <w:t xml:space="preserve">ιαχείρισης των </w:t>
      </w:r>
      <w:r>
        <w:rPr>
          <w:rFonts w:eastAsia="Times New Roman" w:cs="Times New Roman"/>
          <w:szCs w:val="24"/>
        </w:rPr>
        <w:t>Α</w:t>
      </w:r>
      <w:r>
        <w:rPr>
          <w:rFonts w:eastAsia="Times New Roman" w:cs="Times New Roman"/>
          <w:szCs w:val="24"/>
        </w:rPr>
        <w:t xml:space="preserve">ποβλήτων, δίπλα δηλαδή στο λεκανοπέδιο της </w:t>
      </w:r>
      <w:r>
        <w:rPr>
          <w:rFonts w:eastAsia="Times New Roman" w:cs="Times New Roman"/>
          <w:szCs w:val="24"/>
        </w:rPr>
        <w:t>Μεγαλόπολης, προβλέπεται να γίνει ένα εργοστάσιο διαχείρισης σύμμεικτων αποβλήτων με τη μέθοδο της σύμπραξης δημόσιου και ιδιωτικού</w:t>
      </w:r>
      <w:r>
        <w:rPr>
          <w:rFonts w:eastAsia="Times New Roman" w:cs="Times New Roman"/>
          <w:szCs w:val="24"/>
        </w:rPr>
        <w:t xml:space="preserve"> τομέα</w:t>
      </w:r>
      <w:r>
        <w:rPr>
          <w:rFonts w:eastAsia="Times New Roman" w:cs="Times New Roman"/>
          <w:szCs w:val="24"/>
        </w:rPr>
        <w:t xml:space="preserve">. Ταυτόχρονα, εκτός από το εργοστάσιο επεξεργασίας αποβλήτων στην </w:t>
      </w:r>
      <w:proofErr w:type="spellStart"/>
      <w:r>
        <w:rPr>
          <w:rFonts w:eastAsia="Times New Roman" w:cs="Times New Roman"/>
          <w:szCs w:val="24"/>
        </w:rPr>
        <w:t>Παλαιoχούνη</w:t>
      </w:r>
      <w:proofErr w:type="spellEnd"/>
      <w:r>
        <w:rPr>
          <w:rFonts w:eastAsia="Times New Roman" w:cs="Times New Roman"/>
          <w:szCs w:val="24"/>
        </w:rPr>
        <w:t xml:space="preserve">, ο </w:t>
      </w:r>
      <w:r>
        <w:rPr>
          <w:rFonts w:eastAsia="Times New Roman" w:cs="Times New Roman"/>
          <w:szCs w:val="24"/>
        </w:rPr>
        <w:t>Ε</w:t>
      </w:r>
      <w:r>
        <w:rPr>
          <w:rFonts w:eastAsia="Times New Roman" w:cs="Times New Roman"/>
          <w:szCs w:val="24"/>
        </w:rPr>
        <w:t xml:space="preserve">θνικός </w:t>
      </w:r>
      <w:r>
        <w:rPr>
          <w:rFonts w:eastAsia="Times New Roman" w:cs="Times New Roman"/>
          <w:szCs w:val="24"/>
        </w:rPr>
        <w:t>Σ</w:t>
      </w:r>
      <w:r>
        <w:rPr>
          <w:rFonts w:eastAsia="Times New Roman" w:cs="Times New Roman"/>
          <w:szCs w:val="24"/>
        </w:rPr>
        <w:t xml:space="preserve">χεδιασμός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Ε</w:t>
      </w:r>
      <w:r>
        <w:rPr>
          <w:rFonts w:eastAsia="Times New Roman" w:cs="Times New Roman"/>
          <w:szCs w:val="24"/>
        </w:rPr>
        <w:t>πικίνδ</w:t>
      </w:r>
      <w:r>
        <w:rPr>
          <w:rFonts w:eastAsia="Times New Roman" w:cs="Times New Roman"/>
          <w:szCs w:val="24"/>
        </w:rPr>
        <w:t xml:space="preserve">υνων </w:t>
      </w:r>
      <w:r>
        <w:rPr>
          <w:rFonts w:eastAsia="Times New Roman" w:cs="Times New Roman"/>
          <w:szCs w:val="24"/>
        </w:rPr>
        <w:t>Α</w:t>
      </w:r>
      <w:r>
        <w:rPr>
          <w:rFonts w:eastAsia="Times New Roman" w:cs="Times New Roman"/>
          <w:szCs w:val="24"/>
        </w:rPr>
        <w:t xml:space="preserve">ποβλήτων φωτογραφίζει τη δημιουργία </w:t>
      </w:r>
      <w:r>
        <w:rPr>
          <w:rFonts w:eastAsia="Times New Roman" w:cs="Times New Roman"/>
          <w:szCs w:val="24"/>
        </w:rPr>
        <w:t>χ</w:t>
      </w:r>
      <w:r>
        <w:rPr>
          <w:rFonts w:eastAsia="Times New Roman" w:cs="Times New Roman"/>
          <w:szCs w:val="24"/>
        </w:rPr>
        <w:t xml:space="preserve">ώρου </w:t>
      </w:r>
      <w:r>
        <w:rPr>
          <w:rFonts w:eastAsia="Times New Roman" w:cs="Times New Roman"/>
          <w:szCs w:val="24"/>
        </w:rPr>
        <w:t>υ</w:t>
      </w:r>
      <w:r>
        <w:rPr>
          <w:rFonts w:eastAsia="Times New Roman" w:cs="Times New Roman"/>
          <w:szCs w:val="24"/>
        </w:rPr>
        <w:t xml:space="preserve">γειονομικής </w:t>
      </w:r>
      <w:r>
        <w:rPr>
          <w:rFonts w:eastAsia="Times New Roman" w:cs="Times New Roman"/>
          <w:szCs w:val="24"/>
        </w:rPr>
        <w:t>τ</w:t>
      </w:r>
      <w:r>
        <w:rPr>
          <w:rFonts w:eastAsia="Times New Roman" w:cs="Times New Roman"/>
          <w:szCs w:val="24"/>
        </w:rPr>
        <w:t xml:space="preserve">αφής </w:t>
      </w:r>
      <w:r>
        <w:rPr>
          <w:rFonts w:eastAsia="Times New Roman" w:cs="Times New Roman"/>
          <w:szCs w:val="24"/>
        </w:rPr>
        <w:t>ε</w:t>
      </w:r>
      <w:r>
        <w:rPr>
          <w:rFonts w:eastAsia="Times New Roman" w:cs="Times New Roman"/>
          <w:szCs w:val="24"/>
        </w:rPr>
        <w:t xml:space="preserve">πικίνδυνων </w:t>
      </w:r>
      <w:r>
        <w:rPr>
          <w:rFonts w:eastAsia="Times New Roman" w:cs="Times New Roman"/>
          <w:szCs w:val="24"/>
        </w:rPr>
        <w:t>α</w:t>
      </w:r>
      <w:r>
        <w:rPr>
          <w:rFonts w:eastAsia="Times New Roman" w:cs="Times New Roman"/>
          <w:szCs w:val="24"/>
        </w:rPr>
        <w:t xml:space="preserve">ποβλήτων στη Μεγαλόπολη, στα παλιά ανενεργά ορυχεία. </w:t>
      </w:r>
    </w:p>
    <w:p w14:paraId="6443D20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αυτή την άποψη υπάρχουν μια σειρά κίνδυνοι και ζητήματα που απασχολούν τους κατοίκους</w:t>
      </w:r>
      <w:r>
        <w:rPr>
          <w:rFonts w:eastAsia="Times New Roman" w:cs="Times New Roman"/>
          <w:szCs w:val="24"/>
        </w:rPr>
        <w:t>,</w:t>
      </w:r>
      <w:r>
        <w:rPr>
          <w:rFonts w:eastAsia="Times New Roman" w:cs="Times New Roman"/>
          <w:szCs w:val="24"/>
        </w:rPr>
        <w:t xml:space="preserve"> από την άποψη της ενδεχόμενης ο</w:t>
      </w:r>
      <w:r>
        <w:rPr>
          <w:rFonts w:eastAsia="Times New Roman" w:cs="Times New Roman"/>
          <w:szCs w:val="24"/>
        </w:rPr>
        <w:t xml:space="preserve">ικολογικής καταστροφής, πολύ δε περισσότερο που η περιοχή, εκεί </w:t>
      </w:r>
      <w:r>
        <w:rPr>
          <w:rFonts w:eastAsia="Times New Roman" w:cs="Times New Roman"/>
          <w:szCs w:val="24"/>
        </w:rPr>
        <w:t>ό</w:t>
      </w:r>
      <w:r>
        <w:rPr>
          <w:rFonts w:eastAsia="Times New Roman" w:cs="Times New Roman"/>
          <w:szCs w:val="24"/>
        </w:rPr>
        <w:t xml:space="preserve">που σχεδιάζεται να γίνει ο ΧΥΤΕΑ, βρίσκεται κοντά στον υδροφόρο ορίζοντα ενός μεγάλου μέρους της Πελοποννήσου. </w:t>
      </w:r>
    </w:p>
    <w:p w14:paraId="6443D207"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Οι ερωτήσεις, λοιπόν, που απευθύνονται στον κύριο Υπουργό είναι: Αν είναι στα σ</w:t>
      </w:r>
      <w:r>
        <w:rPr>
          <w:rFonts w:eastAsia="Times New Roman" w:cs="Times New Roman"/>
          <w:szCs w:val="24"/>
        </w:rPr>
        <w:t xml:space="preserve">χέδια της Κυβέρνησης να δημιουργηθεί στη Μεγαλόπολη ΧΥΤΕΑ. Αν επιμένει η Κυβέρνηση στην υπογραφή της δημιουργίας του εργοστασίου διαχείρισης των απορριμμάτων με τη μέθοδο της ΣΔΙΤ στην </w:t>
      </w:r>
      <w:proofErr w:type="spellStart"/>
      <w:r>
        <w:rPr>
          <w:rFonts w:eastAsia="Times New Roman" w:cs="Times New Roman"/>
          <w:szCs w:val="24"/>
        </w:rPr>
        <w:t>Παλαιοχούνη</w:t>
      </w:r>
      <w:proofErr w:type="spellEnd"/>
      <w:r>
        <w:rPr>
          <w:rFonts w:eastAsia="Times New Roman" w:cs="Times New Roman"/>
          <w:szCs w:val="24"/>
        </w:rPr>
        <w:t xml:space="preserve">. </w:t>
      </w:r>
      <w:r>
        <w:rPr>
          <w:rFonts w:eastAsia="Times New Roman" w:cs="Times New Roman"/>
          <w:szCs w:val="24"/>
        </w:rPr>
        <w:t>Επίσης, αν η Κυβέρνηση θα πάρει όλα τα απαραίτητα μέτρα, ώ</w:t>
      </w:r>
      <w:r>
        <w:rPr>
          <w:rFonts w:eastAsia="Times New Roman" w:cs="Times New Roman"/>
          <w:szCs w:val="24"/>
        </w:rPr>
        <w:t xml:space="preserve">στε οι εκτάσεις που έχουν υποστεί τη </w:t>
      </w:r>
      <w:proofErr w:type="spellStart"/>
      <w:r>
        <w:rPr>
          <w:rFonts w:eastAsia="Times New Roman" w:cs="Times New Roman"/>
          <w:szCs w:val="24"/>
        </w:rPr>
        <w:t>λιγνιτική</w:t>
      </w:r>
      <w:proofErr w:type="spellEnd"/>
      <w:r>
        <w:rPr>
          <w:rFonts w:eastAsia="Times New Roman" w:cs="Times New Roman"/>
          <w:szCs w:val="24"/>
        </w:rPr>
        <w:t xml:space="preserve"> εκμετάλλευση, παράλληλα με την περιβαλλοντική αποκατάστασ</w:t>
      </w:r>
      <w:r>
        <w:rPr>
          <w:rFonts w:eastAsia="Times New Roman" w:cs="Times New Roman"/>
          <w:szCs w:val="24"/>
        </w:rPr>
        <w:t>ή</w:t>
      </w:r>
      <w:r>
        <w:rPr>
          <w:rFonts w:eastAsia="Times New Roman" w:cs="Times New Roman"/>
          <w:szCs w:val="24"/>
        </w:rPr>
        <w:t xml:space="preserve"> τους από τη ΔΕΗ, να αξιοποιηθούν με κεντρικούς </w:t>
      </w:r>
      <w:r>
        <w:rPr>
          <w:rFonts w:eastAsia="Times New Roman" w:cs="Times New Roman"/>
          <w:szCs w:val="24"/>
        </w:rPr>
        <w:lastRenderedPageBreak/>
        <w:t>δημόσιους πόρους από το κράτος, ούτως ώστε να δημιουργηθούν για τη λαϊκή οικογένεια οι απαραίτητες κοιν</w:t>
      </w:r>
      <w:r>
        <w:rPr>
          <w:rFonts w:eastAsia="Times New Roman" w:cs="Times New Roman"/>
          <w:szCs w:val="24"/>
        </w:rPr>
        <w:t xml:space="preserve">ωνικές υποδομές και η αποκατάσταση συνολικότερα του περιβάλλοντος και της ευρύτερης περιοχής. </w:t>
      </w:r>
    </w:p>
    <w:p w14:paraId="6443D208"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Αυτά </w:t>
      </w:r>
      <w:r>
        <w:rPr>
          <w:rFonts w:eastAsia="Times New Roman" w:cs="Times New Roman"/>
          <w:szCs w:val="24"/>
        </w:rPr>
        <w:t>είναι</w:t>
      </w:r>
      <w:r>
        <w:rPr>
          <w:rFonts w:eastAsia="Times New Roman" w:cs="Times New Roman"/>
          <w:szCs w:val="24"/>
        </w:rPr>
        <w:t xml:space="preserve"> τα τρία συγκεκριμένα ερωτήματα, κύριε Υπουργέ.</w:t>
      </w:r>
    </w:p>
    <w:p w14:paraId="6443D209"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τον κ. </w:t>
      </w:r>
      <w:proofErr w:type="spellStart"/>
      <w:r>
        <w:rPr>
          <w:rFonts w:eastAsia="Times New Roman" w:cs="Times New Roman"/>
          <w:szCs w:val="24"/>
        </w:rPr>
        <w:t>Καραθανασόπουλο</w:t>
      </w:r>
      <w:proofErr w:type="spellEnd"/>
      <w:r>
        <w:rPr>
          <w:rFonts w:eastAsia="Times New Roman" w:cs="Times New Roman"/>
          <w:szCs w:val="24"/>
        </w:rPr>
        <w:t>.</w:t>
      </w:r>
    </w:p>
    <w:p w14:paraId="6443D20A"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 έχετε το</w:t>
      </w:r>
      <w:r>
        <w:rPr>
          <w:rFonts w:eastAsia="Times New Roman" w:cs="Times New Roman"/>
          <w:szCs w:val="24"/>
        </w:rPr>
        <w:t xml:space="preserve">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443D20B"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Ευχαριστώ, κύριε Πρόεδρε.</w:t>
      </w:r>
    </w:p>
    <w:p w14:paraId="6443D20C"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με το ερώτημα που μας έχετε θέσει, πρέπει να ομολογήσω ότι ανοίγετε τρία μεγάλα ζητήματα, για τα </w:t>
      </w:r>
      <w:r>
        <w:rPr>
          <w:rFonts w:eastAsia="Times New Roman" w:cs="Times New Roman"/>
          <w:szCs w:val="24"/>
        </w:rPr>
        <w:lastRenderedPageBreak/>
        <w:t xml:space="preserve">οποία θα </w:t>
      </w:r>
      <w:r>
        <w:rPr>
          <w:rFonts w:eastAsia="Times New Roman" w:cs="Times New Roman"/>
          <w:szCs w:val="24"/>
        </w:rPr>
        <w:t>μπορούσαν να γίνουν και τρεις ερωτήσεις και ίσως θα χρειαστούμε περισσότερο χρόνο.</w:t>
      </w:r>
    </w:p>
    <w:p w14:paraId="6443D20D"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Το θέμα των επικινδύνων αποβλήτων, το θέμα της διαχείρισης απορριμμάτων στην Πελοπόννησο και το θέμα της αποκατάστασης της </w:t>
      </w:r>
      <w:proofErr w:type="spellStart"/>
      <w:r>
        <w:rPr>
          <w:rFonts w:eastAsia="Times New Roman" w:cs="Times New Roman"/>
          <w:szCs w:val="24"/>
        </w:rPr>
        <w:t>μεταλιγνιτικής</w:t>
      </w:r>
      <w:proofErr w:type="spellEnd"/>
      <w:r>
        <w:rPr>
          <w:rFonts w:eastAsia="Times New Roman" w:cs="Times New Roman"/>
          <w:szCs w:val="24"/>
        </w:rPr>
        <w:t xml:space="preserve"> περιόδου και των περιοχών </w:t>
      </w:r>
      <w:r>
        <w:rPr>
          <w:rFonts w:eastAsia="Times New Roman" w:cs="Times New Roman"/>
          <w:szCs w:val="24"/>
        </w:rPr>
        <w:t>ό</w:t>
      </w:r>
      <w:r>
        <w:rPr>
          <w:rFonts w:eastAsia="Times New Roman" w:cs="Times New Roman"/>
          <w:szCs w:val="24"/>
        </w:rPr>
        <w:t>που έχου</w:t>
      </w:r>
      <w:r>
        <w:rPr>
          <w:rFonts w:eastAsia="Times New Roman" w:cs="Times New Roman"/>
          <w:szCs w:val="24"/>
        </w:rPr>
        <w:t>με εξορύξεις.</w:t>
      </w:r>
    </w:p>
    <w:p w14:paraId="6443D20E"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προσπαθήσω, κύριε Πρόεδρε, να απαντήσω, παρ</w:t>
      </w:r>
      <w:r>
        <w:rPr>
          <w:rFonts w:eastAsia="Times New Roman" w:cs="Times New Roman"/>
          <w:szCs w:val="24"/>
        </w:rPr>
        <w:t xml:space="preserve">’ </w:t>
      </w:r>
      <w:r>
        <w:rPr>
          <w:rFonts w:eastAsia="Times New Roman" w:cs="Times New Roman"/>
          <w:szCs w:val="24"/>
        </w:rPr>
        <w:t>ότι θα υπάρχει ένα έλλειμμα χρόνου.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ήθελα να χρησιμοποιήσω λίγο μια φράση που ο κ. </w:t>
      </w:r>
      <w:proofErr w:type="spellStart"/>
      <w:r>
        <w:rPr>
          <w:rFonts w:eastAsia="Times New Roman" w:cs="Times New Roman"/>
          <w:szCs w:val="24"/>
        </w:rPr>
        <w:t>Καραθανασόπουλος</w:t>
      </w:r>
      <w:proofErr w:type="spellEnd"/>
      <w:r>
        <w:rPr>
          <w:rFonts w:eastAsia="Times New Roman" w:cs="Times New Roman"/>
          <w:szCs w:val="24"/>
        </w:rPr>
        <w:t xml:space="preserve"> είπε στην εναρκτήρια τοποθέτησή του, ότι «οι κάτοικοι της περιοχής ζουν με τον </w:t>
      </w:r>
      <w:r>
        <w:rPr>
          <w:rFonts w:eastAsia="Times New Roman" w:cs="Times New Roman"/>
          <w:szCs w:val="24"/>
        </w:rPr>
        <w:t xml:space="preserve">εφιάλτη ότι μπορεί εκεί να μαζευτούν όλα τα απόβλητα ή διάφορα απόβλητα». </w:t>
      </w:r>
    </w:p>
    <w:p w14:paraId="6443D20F"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Θα μου επιτρέψετε να έχω μια τελείως διαφορετική αντίληψη για τη διαχείριση των απορριμμάτων. Εφιάλτης είναι αυτό που μέχρι τώρα ζούσε η Ελλάδα. Δηλαδή, το να μην υπάρχει καμ</w:t>
      </w:r>
      <w:r>
        <w:rPr>
          <w:rFonts w:eastAsia="Times New Roman" w:cs="Times New Roman"/>
          <w:szCs w:val="24"/>
        </w:rPr>
        <w:t>μ</w:t>
      </w:r>
      <w:r>
        <w:rPr>
          <w:rFonts w:eastAsia="Times New Roman" w:cs="Times New Roman"/>
          <w:szCs w:val="24"/>
        </w:rPr>
        <w:t>ία εγκ</w:t>
      </w:r>
      <w:r>
        <w:rPr>
          <w:rFonts w:eastAsia="Times New Roman" w:cs="Times New Roman"/>
          <w:szCs w:val="24"/>
        </w:rPr>
        <w:t>ατάσταση διαχείρισης επικινδύνων και όλα τα επικίνδυνα απόβλητα να είναι ακόμα και στις αυλές των εργοστασίων, κάτι που θίγει άμεσα την εργατική τάξη και την υγεία της, κάτι που θίγει άμεσα τις εργατικές οικογένειες που ζουν κοντά στις περιοχές των εργοστα</w:t>
      </w:r>
      <w:r>
        <w:rPr>
          <w:rFonts w:eastAsia="Times New Roman" w:cs="Times New Roman"/>
          <w:szCs w:val="24"/>
        </w:rPr>
        <w:t>σίων. Η μη σύννομη και παράνομη διαχείριση επικινδύνων αποβλήτων, που μέχρι τώρα γινόταν στην Ελλάδα, είναι το μεγάλο πρόβλημα και ο εφιάλτης. Μάλιστα, για την περιοχή της Πελοποννήσου πρέπει να σας πω ότι αυτός ο εφιάλτης είχε οδηγήσει στο να είναι πρωταθ</w:t>
      </w:r>
      <w:r>
        <w:rPr>
          <w:rFonts w:eastAsia="Times New Roman" w:cs="Times New Roman"/>
          <w:szCs w:val="24"/>
        </w:rPr>
        <w:t xml:space="preserve">λήτρια και στα πρόστιμα, γιατί στην Πελοπόννησο πρέπει να έχουμε δεκαεπτά αποκατεστημένους, αλλά όχι τυπικά ενεργούς </w:t>
      </w:r>
      <w:r>
        <w:rPr>
          <w:rFonts w:eastAsia="Times New Roman" w:cs="Times New Roman"/>
          <w:szCs w:val="24"/>
        </w:rPr>
        <w:lastRenderedPageBreak/>
        <w:t>ΧΑΔΑ, δύο ενεργούς ΧΑΔΑ -χωματερές, δηλαδή, 2018 ακόμα- και πέντε ανενεργούς και μη αποκατεστημένους ΧΑΔΑ. Και πρέπει να σας πω ότι από τον</w:t>
      </w:r>
      <w:r>
        <w:rPr>
          <w:rFonts w:eastAsia="Times New Roman" w:cs="Times New Roman"/>
          <w:szCs w:val="24"/>
        </w:rPr>
        <w:t xml:space="preserve"> Δεκέμβριο του 2014, που επιβλήθηκαν τα πρώτα πρόστιμα για τους ΧΑΔΑ, μόνο στην </w:t>
      </w:r>
      <w:r>
        <w:rPr>
          <w:rFonts w:eastAsia="Times New Roman" w:cs="Times New Roman"/>
          <w:szCs w:val="24"/>
        </w:rPr>
        <w:t>Π</w:t>
      </w:r>
      <w:r>
        <w:rPr>
          <w:rFonts w:eastAsia="Times New Roman" w:cs="Times New Roman"/>
          <w:szCs w:val="24"/>
        </w:rPr>
        <w:t>εριφέρεια της Πελοποννήσου η Ελλάδα, σε αυτή</w:t>
      </w:r>
      <w:r>
        <w:rPr>
          <w:rFonts w:eastAsia="Times New Roman" w:cs="Times New Roman"/>
          <w:szCs w:val="24"/>
        </w:rPr>
        <w:t xml:space="preserve"> την κατάσταση τη δημοσιονομική, έχει πληρώσει 13 εκατομμύρια ευρώ. Αυτός είναι ο εφιάλτης. Αυτό το παρελθόν της διαχείρισης αποβλήτων, με χωματερές και ανεξέλεγκτη διάθεση</w:t>
      </w:r>
      <w:r>
        <w:rPr>
          <w:rFonts w:eastAsia="Times New Roman" w:cs="Times New Roman"/>
          <w:szCs w:val="24"/>
        </w:rPr>
        <w:t>,</w:t>
      </w:r>
      <w:r>
        <w:rPr>
          <w:rFonts w:eastAsia="Times New Roman" w:cs="Times New Roman"/>
          <w:szCs w:val="24"/>
        </w:rPr>
        <w:t xml:space="preserve"> είναι ο εφιάλτης. </w:t>
      </w:r>
    </w:p>
    <w:p w14:paraId="6443D210"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Και θέλω εισαγωγικά και πριν αναφερθώ στη</w:t>
      </w:r>
      <w:r>
        <w:rPr>
          <w:rFonts w:eastAsia="Times New Roman" w:cs="Times New Roman"/>
          <w:szCs w:val="24"/>
        </w:rPr>
        <w:t xml:space="preserve"> Μεγαλόπολη, να σας πω ότι η εφαρμογή σχεδίου διαχείρισης επικινδύνων αποβλήτων, πέρα από τα πρόστιμα από τα οποία θα γλιτώσει τη χώρα, θα δώσει τη δυνατότητα και στους εργαζόμενους να εργάζονται με α</w:t>
      </w:r>
      <w:r>
        <w:rPr>
          <w:rFonts w:eastAsia="Times New Roman" w:cs="Times New Roman"/>
          <w:szCs w:val="24"/>
        </w:rPr>
        <w:lastRenderedPageBreak/>
        <w:t>σφάλεια, να υπάρχει βιομηχανική παραγωγή και βιομηχανική</w:t>
      </w:r>
      <w:r>
        <w:rPr>
          <w:rFonts w:eastAsia="Times New Roman" w:cs="Times New Roman"/>
          <w:szCs w:val="24"/>
        </w:rPr>
        <w:t xml:space="preserve"> εργασία, αλλά και οι περιοχές κατοικίας κοντά στα εργοστάσια να ζουν με ασφάλεια και να έχουν πρόοδο και προοπτική. </w:t>
      </w:r>
    </w:p>
    <w:p w14:paraId="6443D211"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ήθελα τη γνώμη του Κομμουνιστικού Κόμματος Ελλάδος. Ενός κόμματος που εκπροσωπεί και θεωρεί ταξικά ενταγμένη την πολιτική του στην εξυπ</w:t>
      </w:r>
      <w:r>
        <w:rPr>
          <w:rFonts w:eastAsia="Times New Roman" w:cs="Times New Roman"/>
          <w:szCs w:val="24"/>
        </w:rPr>
        <w:t xml:space="preserve">ηρέτησης της εργατικής τάξης, για το αν πρέπει να υπάρχει βιομηχανία στην Ελλάδα, για το αν τα απόβλητα της βιομηχανίας αυτής, ανεξαρτήτου ιδιοκτησίας θα έλεγα,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ακόμα και στο σοσιαλιστικό περιβάλλον, πρέπει να τα επεξεργαζόμαστε, να </w:t>
      </w:r>
      <w:r>
        <w:rPr>
          <w:rFonts w:eastAsia="Times New Roman" w:cs="Times New Roman"/>
          <w:szCs w:val="24"/>
        </w:rPr>
        <w:t>τα κάνουμε ξανά πρώτη ύλη</w:t>
      </w:r>
      <w:r>
        <w:rPr>
          <w:rFonts w:eastAsia="Times New Roman" w:cs="Times New Roman"/>
          <w:szCs w:val="24"/>
        </w:rPr>
        <w:t>,</w:t>
      </w:r>
      <w:r>
        <w:rPr>
          <w:rFonts w:eastAsia="Times New Roman" w:cs="Times New Roman"/>
          <w:szCs w:val="24"/>
        </w:rPr>
        <w:t xml:space="preserve"> για να είναι και οι εργαζόμενοι ασφαλείς και οι κάτοικοι ασφαλείς.</w:t>
      </w:r>
    </w:p>
    <w:p w14:paraId="6443D212"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Όσον αφορά τη Μεγαλόπολη, που οφείλω να ξεκινήσω την απάντησ</w:t>
      </w:r>
      <w:r>
        <w:rPr>
          <w:rFonts w:eastAsia="Times New Roman" w:cs="Times New Roman"/>
          <w:szCs w:val="24"/>
        </w:rPr>
        <w:t>ή</w:t>
      </w:r>
      <w:r>
        <w:rPr>
          <w:rFonts w:eastAsia="Times New Roman" w:cs="Times New Roman"/>
          <w:szCs w:val="24"/>
        </w:rPr>
        <w:t xml:space="preserve"> μου, θέλω να σας πω ότι υπήρχε στην περιοχή από το </w:t>
      </w:r>
      <w:r>
        <w:rPr>
          <w:rFonts w:eastAsia="Times New Roman" w:cs="Times New Roman"/>
          <w:szCs w:val="24"/>
        </w:rPr>
        <w:lastRenderedPageBreak/>
        <w:t xml:space="preserve">2011 μια κοινή υπουργική απόφαση για την έγκριση </w:t>
      </w:r>
      <w:r>
        <w:rPr>
          <w:rFonts w:eastAsia="Times New Roman" w:cs="Times New Roman"/>
          <w:szCs w:val="24"/>
        </w:rPr>
        <w:t xml:space="preserve">περιβαλλοντικών όρων για την κατασκευή και λειτουργία χώρου διαχείρισης βιομηχανικών αποβλήτων. Δεν προβλεπόταν σε αυτή </w:t>
      </w:r>
      <w:r>
        <w:rPr>
          <w:rFonts w:eastAsia="Times New Roman" w:cs="Times New Roman"/>
          <w:szCs w:val="24"/>
        </w:rPr>
        <w:t>–</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να λύσω, αν θέλετε, απορίες- η μεταφορά αποβλήτων από άλλες περιοχές επικινδύνων ή μη βιομηχανικών. Προβλεπόταν η διαχε</w:t>
      </w:r>
      <w:r>
        <w:rPr>
          <w:rFonts w:eastAsia="Times New Roman" w:cs="Times New Roman"/>
          <w:szCs w:val="24"/>
        </w:rPr>
        <w:t xml:space="preserve">ίριση μόνο των αποβλήτων αμιάντου της ΔΕΗ, άρα της περιοχής προς όφελος της εργασίας, γιατί ξέρω ότι θέση του Κομμουνιστικού Κόμματος Ελλάδος είναι να μην υπάρχει αμίαντος στους χώρους εργασίας και να </w:t>
      </w:r>
      <w:proofErr w:type="spellStart"/>
      <w:r>
        <w:rPr>
          <w:rFonts w:eastAsia="Times New Roman" w:cs="Times New Roman"/>
          <w:szCs w:val="24"/>
        </w:rPr>
        <w:t>αποξηλώνεται</w:t>
      </w:r>
      <w:proofErr w:type="spellEnd"/>
      <w:r>
        <w:rPr>
          <w:rFonts w:eastAsia="Times New Roman" w:cs="Times New Roman"/>
          <w:szCs w:val="24"/>
        </w:rPr>
        <w:t xml:space="preserve"> με ασφάλεια. </w:t>
      </w:r>
    </w:p>
    <w:p w14:paraId="6443D213"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Θέλω, όμως, να σας ότι σε αυ</w:t>
      </w:r>
      <w:r>
        <w:rPr>
          <w:rFonts w:eastAsia="Times New Roman" w:cs="Times New Roman"/>
          <w:szCs w:val="24"/>
        </w:rPr>
        <w:t>τή τη</w:t>
      </w:r>
      <w:r>
        <w:rPr>
          <w:rFonts w:eastAsia="Times New Roman" w:cs="Times New Roman"/>
          <w:szCs w:val="24"/>
        </w:rPr>
        <w:t>ν</w:t>
      </w:r>
      <w:r>
        <w:rPr>
          <w:rFonts w:eastAsia="Times New Roman" w:cs="Times New Roman"/>
          <w:szCs w:val="24"/>
        </w:rPr>
        <w:t xml:space="preserve"> ΑΕΠΟ, παρ</w:t>
      </w:r>
      <w:r>
        <w:rPr>
          <w:rFonts w:eastAsia="Times New Roman" w:cs="Times New Roman"/>
          <w:szCs w:val="24"/>
        </w:rPr>
        <w:t xml:space="preserve">’ </w:t>
      </w:r>
      <w:r>
        <w:rPr>
          <w:rFonts w:eastAsia="Times New Roman" w:cs="Times New Roman"/>
          <w:szCs w:val="24"/>
        </w:rPr>
        <w:t xml:space="preserve">όλο που δεν περιλαμβανόταν η μεταφορά άλλου είδους αποβλήτων, την έγκριση περιβαλλοντικών όρων, υπάρχουν δύο αιτήσεις αναστολής και ακύρωσης, που εκδικάζονται στις 14 και 21 Μαρτίου στο Συμβούλιο </w:t>
      </w:r>
      <w:r>
        <w:rPr>
          <w:rFonts w:eastAsia="Times New Roman" w:cs="Times New Roman"/>
          <w:szCs w:val="24"/>
        </w:rPr>
        <w:lastRenderedPageBreak/>
        <w:t>της Επικρατείας, οπότε προφανώς δεν γίνετα</w:t>
      </w:r>
      <w:r>
        <w:rPr>
          <w:rFonts w:eastAsia="Times New Roman" w:cs="Times New Roman"/>
          <w:szCs w:val="24"/>
        </w:rPr>
        <w:t>ι καμ</w:t>
      </w:r>
      <w:r>
        <w:rPr>
          <w:rFonts w:eastAsia="Times New Roman" w:cs="Times New Roman"/>
          <w:szCs w:val="24"/>
        </w:rPr>
        <w:t>μ</w:t>
      </w:r>
      <w:r>
        <w:rPr>
          <w:rFonts w:eastAsia="Times New Roman" w:cs="Times New Roman"/>
          <w:szCs w:val="24"/>
        </w:rPr>
        <w:t xml:space="preserve">ία ενέργεια μέχρι τότε. </w:t>
      </w:r>
    </w:p>
    <w:p w14:paraId="6443D214"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η κατασκευή του έργου αυτού δεν πραγματοποιήθηκε και η διαχείριση των ποσοτήτων αμιάντου της ΔΕΗ που αναφερόταν, το 2011, 2012, 2013, 2014 μεταφέρθηκαν εκτός Ελλάδος. Άρα διατέθηκαν -ας το πούμε έτσι- με τον τρόπο π</w:t>
      </w:r>
      <w:r>
        <w:rPr>
          <w:rFonts w:eastAsia="Times New Roman" w:cs="Times New Roman"/>
          <w:szCs w:val="24"/>
        </w:rPr>
        <w:t>ου προβλέπει η νομοθεσία. Δεν έχει προβεί σε κα</w:t>
      </w:r>
      <w:r>
        <w:rPr>
          <w:rFonts w:eastAsia="Times New Roman" w:cs="Times New Roman"/>
          <w:szCs w:val="24"/>
        </w:rPr>
        <w:t>μ</w:t>
      </w:r>
      <w:r>
        <w:rPr>
          <w:rFonts w:eastAsia="Times New Roman" w:cs="Times New Roman"/>
          <w:szCs w:val="24"/>
        </w:rPr>
        <w:t xml:space="preserve">μία ενέργεια η ΔΕΗ </w:t>
      </w:r>
      <w:r>
        <w:rPr>
          <w:rFonts w:eastAsia="Times New Roman" w:cs="Times New Roman"/>
          <w:szCs w:val="24"/>
        </w:rPr>
        <w:t>–</w:t>
      </w:r>
      <w:r>
        <w:rPr>
          <w:rFonts w:eastAsia="Times New Roman" w:cs="Times New Roman"/>
          <w:szCs w:val="24"/>
        </w:rPr>
        <w:t>όχι η πολιτεία</w:t>
      </w:r>
      <w:r>
        <w:rPr>
          <w:rFonts w:eastAsia="Times New Roman" w:cs="Times New Roman"/>
          <w:szCs w:val="24"/>
        </w:rPr>
        <w:t>,</w:t>
      </w:r>
      <w:r>
        <w:rPr>
          <w:rFonts w:eastAsia="Times New Roman" w:cs="Times New Roman"/>
          <w:szCs w:val="24"/>
        </w:rPr>
        <w:t xml:space="preserve"> γιατί δεν ήταν της πολιτείας το έργο</w:t>
      </w:r>
      <w:r>
        <w:rPr>
          <w:rFonts w:eastAsia="Times New Roman" w:cs="Times New Roman"/>
          <w:szCs w:val="24"/>
        </w:rPr>
        <w:t>–</w:t>
      </w:r>
      <w:r>
        <w:rPr>
          <w:rFonts w:eastAsia="Times New Roman" w:cs="Times New Roman"/>
          <w:szCs w:val="24"/>
        </w:rPr>
        <w:t xml:space="preserve"> για την κατασκευή και λειτουργία του χώρου διαχείρισης βιομηχανικών αποβλήτων και δεν γνωρίζω να υπάρχει πρόταση για κάποιον ΧΥΤΕΑ στη</w:t>
      </w:r>
      <w:r>
        <w:rPr>
          <w:rFonts w:eastAsia="Times New Roman" w:cs="Times New Roman"/>
          <w:szCs w:val="24"/>
        </w:rPr>
        <w:t xml:space="preserve">ν περιοχή. Μάλιστα, μπορώ να σας δώσω την επιστολή που έστειλα στους κατοίκους της Μεγαλόπολης, στις 30 Ιουνίου πέρυσι, την οποία έχω κοινοποιήσει στον Δήμαρχο και στον Βουλευτή της περιοχής, όπου </w:t>
      </w:r>
      <w:r>
        <w:rPr>
          <w:rFonts w:eastAsia="Times New Roman" w:cs="Times New Roman"/>
          <w:szCs w:val="24"/>
        </w:rPr>
        <w:lastRenderedPageBreak/>
        <w:t>τα εξηγώ όλα αυτά και αναλύω σχετικά με το πο</w:t>
      </w:r>
      <w:r>
        <w:rPr>
          <w:rFonts w:eastAsia="Times New Roman" w:cs="Times New Roman"/>
          <w:szCs w:val="24"/>
        </w:rPr>
        <w:t>ύ</w:t>
      </w:r>
      <w:r>
        <w:rPr>
          <w:rFonts w:eastAsia="Times New Roman" w:cs="Times New Roman"/>
          <w:szCs w:val="24"/>
        </w:rPr>
        <w:t xml:space="preserve"> βρίσκεται ο </w:t>
      </w:r>
      <w:r>
        <w:rPr>
          <w:rFonts w:eastAsia="Times New Roman" w:cs="Times New Roman"/>
          <w:szCs w:val="24"/>
        </w:rPr>
        <w:t xml:space="preserve">προγραμματισμός, αλλά και ότι τα απόβλητα εκείνης της αποδόμησης -γιατί </w:t>
      </w:r>
      <w:proofErr w:type="spellStart"/>
      <w:r>
        <w:rPr>
          <w:rFonts w:eastAsia="Times New Roman" w:cs="Times New Roman"/>
          <w:szCs w:val="24"/>
        </w:rPr>
        <w:t>αποξηλώθηκαν</w:t>
      </w:r>
      <w:proofErr w:type="spellEnd"/>
      <w:r>
        <w:rPr>
          <w:rFonts w:eastAsia="Times New Roman" w:cs="Times New Roman"/>
          <w:szCs w:val="24"/>
        </w:rPr>
        <w:t xml:space="preserve"> κάποια εργοστάσια- μεταφέρθηκαν στο εξωτερικό.</w:t>
      </w:r>
    </w:p>
    <w:p w14:paraId="6443D215" w14:textId="77777777" w:rsidR="00D72668" w:rsidRDefault="001E5878">
      <w:pPr>
        <w:tabs>
          <w:tab w:val="left" w:pos="3642"/>
          <w:tab w:val="center" w:pos="4753"/>
          <w:tab w:val="left" w:pos="6214"/>
        </w:tabs>
        <w:spacing w:line="600" w:lineRule="auto"/>
        <w:ind w:firstLine="720"/>
        <w:contextualSpacing/>
        <w:jc w:val="both"/>
        <w:rPr>
          <w:rFonts w:eastAsia="Times New Roman"/>
          <w:szCs w:val="24"/>
        </w:rPr>
      </w:pPr>
      <w:r>
        <w:rPr>
          <w:rFonts w:eastAsia="Times New Roman" w:cs="Times New Roman"/>
          <w:szCs w:val="24"/>
        </w:rPr>
        <w:t>Θα ήθελα να σας πω ότι, σε κάθε περίπτωση, μπορεί να προκύψει και σε άλλες περιοχές της Ελλάδος, με βιομηχανική δραστηριότητ</w:t>
      </w:r>
      <w:r>
        <w:rPr>
          <w:rFonts w:eastAsia="Times New Roman" w:cs="Times New Roman"/>
          <w:szCs w:val="24"/>
        </w:rPr>
        <w:t>α, όπως</w:t>
      </w:r>
      <w:r>
        <w:rPr>
          <w:rFonts w:eastAsia="Times New Roman" w:cs="Times New Roman"/>
          <w:szCs w:val="24"/>
        </w:rPr>
        <w:t>,</w:t>
      </w:r>
      <w:r>
        <w:rPr>
          <w:rFonts w:eastAsia="Times New Roman" w:cs="Times New Roman"/>
          <w:szCs w:val="24"/>
        </w:rPr>
        <w:t xml:space="preserve"> παραδείγματος χάριν</w:t>
      </w:r>
      <w:r>
        <w:rPr>
          <w:rFonts w:eastAsia="Times New Roman" w:cs="Times New Roman"/>
          <w:szCs w:val="24"/>
        </w:rPr>
        <w:t>,</w:t>
      </w:r>
      <w:r>
        <w:rPr>
          <w:rFonts w:eastAsia="Times New Roman" w:cs="Times New Roman"/>
          <w:szCs w:val="24"/>
        </w:rPr>
        <w:t xml:space="preserve"> με χαλυβουργίες που έχουν τέτοια απόβλητα. Να κάνουμε μονάδες. Θα θέλαμε τη στήριξη του Κομμουνιστικού Κόμματος Ελλάδος</w:t>
      </w:r>
      <w:r>
        <w:rPr>
          <w:rFonts w:eastAsia="Times New Roman" w:cs="Times New Roman"/>
          <w:szCs w:val="24"/>
        </w:rPr>
        <w:t>,</w:t>
      </w:r>
      <w:r>
        <w:rPr>
          <w:rFonts w:eastAsia="Times New Roman" w:cs="Times New Roman"/>
          <w:szCs w:val="24"/>
        </w:rPr>
        <w:t xml:space="preserve"> για να είναι ασφαλείς για τους εργαζόμενους και την περιοχή. Αν δηλαδή αναπαράγουμε ένα μοντέλο ότι είναι</w:t>
      </w:r>
      <w:r>
        <w:rPr>
          <w:rFonts w:eastAsia="Times New Roman" w:cs="Times New Roman"/>
          <w:szCs w:val="24"/>
        </w:rPr>
        <w:t xml:space="preserve"> εφιάλτης, τότε</w:t>
      </w:r>
      <w:r>
        <w:rPr>
          <w:rFonts w:eastAsia="Times New Roman" w:cs="Times New Roman"/>
          <w:szCs w:val="24"/>
        </w:rPr>
        <w:t>,</w:t>
      </w:r>
      <w:r>
        <w:rPr>
          <w:rFonts w:eastAsia="Times New Roman" w:cs="Times New Roman"/>
          <w:szCs w:val="24"/>
        </w:rPr>
        <w:t xml:space="preserve"> δυστυχώς,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περιοχή δεν θα δεχθεί καμ</w:t>
      </w:r>
      <w:r>
        <w:rPr>
          <w:rFonts w:eastAsia="Times New Roman" w:cs="Times New Roman"/>
          <w:szCs w:val="24"/>
        </w:rPr>
        <w:t>μ</w:t>
      </w:r>
      <w:r>
        <w:rPr>
          <w:rFonts w:eastAsia="Times New Roman" w:cs="Times New Roman"/>
          <w:szCs w:val="24"/>
        </w:rPr>
        <w:t>ία εγκατάσταση και αυτό θα αμφισβητήσει τη βιομηχανική παραγωγή και τη βιομηχανική εργασία, κάτι που τουλάχιστον δεν είναι θέση της Κυβέρνησης.</w:t>
      </w:r>
    </w:p>
    <w:p w14:paraId="6443D21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Από την άλλη μεριά, να μου επ</w:t>
      </w:r>
      <w:r>
        <w:rPr>
          <w:rFonts w:eastAsia="Times New Roman" w:cs="Times New Roman"/>
          <w:szCs w:val="24"/>
        </w:rPr>
        <w:t xml:space="preserve">ιτρέψετε να ξεκινήσω την απάντηση για τα υπόλοιπα απορρίμματα. Στη δευτερολογία </w:t>
      </w:r>
      <w:r>
        <w:rPr>
          <w:rFonts w:eastAsia="Times New Roman" w:cs="Times New Roman"/>
          <w:szCs w:val="24"/>
        </w:rPr>
        <w:t>μ</w:t>
      </w:r>
      <w:r>
        <w:rPr>
          <w:rFonts w:eastAsia="Times New Roman" w:cs="Times New Roman"/>
          <w:szCs w:val="24"/>
        </w:rPr>
        <w:t>ου θα πω και άλλα ζητήματα. Στην Πελοπόννησο, λοιπόν, υπάρχει και ένα ευρύτερο θέμα υποδομών. Οι χωματερές είναι το πρόβλημα της Πελοποννήσου. Ζητούσα από τους κατοίκους της Μ</w:t>
      </w:r>
      <w:r>
        <w:rPr>
          <w:rFonts w:eastAsia="Times New Roman" w:cs="Times New Roman"/>
          <w:szCs w:val="24"/>
        </w:rPr>
        <w:t>εγαλόπολης στην επιστολή που τους έστειλα -θα τη δείτε και θα σας τη δώσω- να συνεργαστούμε</w:t>
      </w:r>
      <w:r>
        <w:rPr>
          <w:rFonts w:eastAsia="Times New Roman" w:cs="Times New Roman"/>
          <w:szCs w:val="24"/>
        </w:rPr>
        <w:t>,</w:t>
      </w:r>
      <w:r>
        <w:rPr>
          <w:rFonts w:eastAsia="Times New Roman" w:cs="Times New Roman"/>
          <w:szCs w:val="24"/>
        </w:rPr>
        <w:t xml:space="preserve"> για να κλείσουμε τις χωματερές της Πελοποννήσου. Για να γίνει αυτό, πρέπει η αυτοδιοίκηση να αναλάβει πρωτοβουλίες και να έχει την ευθύνη. Γι</w:t>
      </w:r>
      <w:r>
        <w:rPr>
          <w:rFonts w:eastAsia="Times New Roman" w:cs="Times New Roman"/>
          <w:szCs w:val="24"/>
        </w:rPr>
        <w:t>α</w:t>
      </w:r>
      <w:r>
        <w:rPr>
          <w:rFonts w:eastAsia="Times New Roman" w:cs="Times New Roman"/>
          <w:szCs w:val="24"/>
        </w:rPr>
        <w:t xml:space="preserve"> αυτό, λοιπόν, σας λέ</w:t>
      </w:r>
      <w:r>
        <w:rPr>
          <w:rFonts w:eastAsia="Times New Roman" w:cs="Times New Roman"/>
          <w:szCs w:val="24"/>
        </w:rPr>
        <w:t>ω ότι, παρ</w:t>
      </w:r>
      <w:r>
        <w:rPr>
          <w:rFonts w:eastAsia="Times New Roman" w:cs="Times New Roman"/>
          <w:szCs w:val="24"/>
        </w:rPr>
        <w:t xml:space="preserve">’ </w:t>
      </w:r>
      <w:r>
        <w:rPr>
          <w:rFonts w:eastAsia="Times New Roman" w:cs="Times New Roman"/>
          <w:szCs w:val="24"/>
        </w:rPr>
        <w:t>ότι υπήρχε σε εξέλιξη διαγωνισμός ΣΔΙΤ και παρ</w:t>
      </w:r>
      <w:r>
        <w:rPr>
          <w:rFonts w:eastAsia="Times New Roman" w:cs="Times New Roman"/>
          <w:szCs w:val="24"/>
        </w:rPr>
        <w:t xml:space="preserve">’ </w:t>
      </w:r>
      <w:r>
        <w:rPr>
          <w:rFonts w:eastAsia="Times New Roman" w:cs="Times New Roman"/>
          <w:szCs w:val="24"/>
        </w:rPr>
        <w:t xml:space="preserve">ότι υπήρχε </w:t>
      </w:r>
      <w:r>
        <w:rPr>
          <w:rFonts w:eastAsia="Times New Roman" w:cs="Times New Roman"/>
          <w:szCs w:val="24"/>
        </w:rPr>
        <w:lastRenderedPageBreak/>
        <w:t xml:space="preserve">ήδη σχέδιο σύμβασης και ολοκληρωμένη -αν θέλετε- διαδικασία επιλογής αναδόχου, ζητήσαμε να αποφασιστεί από την τοπική αυτοδιοίκηση το μοντέλο της διαχείρισης. Κάναμε νέο περιφερειακό </w:t>
      </w:r>
      <w:r>
        <w:rPr>
          <w:rFonts w:eastAsia="Times New Roman" w:cs="Times New Roman"/>
          <w:szCs w:val="24"/>
        </w:rPr>
        <w:t>σχεδιασμό και</w:t>
      </w:r>
      <w:r>
        <w:rPr>
          <w:rFonts w:eastAsia="Times New Roman" w:cs="Times New Roman"/>
          <w:szCs w:val="24"/>
        </w:rPr>
        <w:t>,</w:t>
      </w:r>
      <w:r>
        <w:rPr>
          <w:rFonts w:eastAsia="Times New Roman" w:cs="Times New Roman"/>
          <w:szCs w:val="24"/>
        </w:rPr>
        <w:t xml:space="preserve"> αφού η τοπική αυτοδιοίκηση δέχτηκε το μοντέλο του προηγούμενου διαγωνισμού –γιατί έπρεπε να αναλάβει την ευθύνη η τοπική κοινωνία, θέλουμε υπεύθυνες τοπικές κοινωνίες-</w:t>
      </w:r>
      <w:r>
        <w:rPr>
          <w:rFonts w:eastAsia="Times New Roman" w:cs="Times New Roman"/>
          <w:szCs w:val="24"/>
        </w:rPr>
        <w:t>,</w:t>
      </w:r>
      <w:r>
        <w:rPr>
          <w:rFonts w:eastAsia="Times New Roman" w:cs="Times New Roman"/>
          <w:szCs w:val="24"/>
        </w:rPr>
        <w:t xml:space="preserve"> διαπραγματευτήκαμε με τον υποψήφιο ανάδοχο, έτσι ώστε να μειωθεί το ποσο</w:t>
      </w:r>
      <w:r>
        <w:rPr>
          <w:rFonts w:eastAsia="Times New Roman" w:cs="Times New Roman"/>
          <w:szCs w:val="24"/>
        </w:rPr>
        <w:t>στό των απορριμμάτων που πηγαίνουν στις όποιες μονάδες -γιατί είναι αρκετές οι μονάδες του σχεδίου διαχείρισης-, να μειωθεί το κόστος για τον πολίτη της Πελοποννήσου κατά περίπου 5 εκατομμύρια ευρώ. Μάλιστα πρέπει να σας πω ότι το ποσοστό των απορριμμάτων,</w:t>
      </w:r>
      <w:r>
        <w:rPr>
          <w:rFonts w:eastAsia="Times New Roman" w:cs="Times New Roman"/>
          <w:szCs w:val="24"/>
        </w:rPr>
        <w:t xml:space="preserve"> πλέον, που θα πηγαίνουν στις μονάδες αυτές θα </w:t>
      </w:r>
      <w:r>
        <w:rPr>
          <w:rFonts w:eastAsia="Times New Roman" w:cs="Times New Roman"/>
          <w:szCs w:val="24"/>
        </w:rPr>
        <w:lastRenderedPageBreak/>
        <w:t>είναι το 37%, κάτι που δίνει τεράστια περιθώρια ανακύκλωσης</w:t>
      </w:r>
      <w:r>
        <w:rPr>
          <w:rFonts w:eastAsia="Times New Roman" w:cs="Times New Roman"/>
          <w:szCs w:val="24"/>
        </w:rPr>
        <w:t>,</w:t>
      </w:r>
      <w:r>
        <w:rPr>
          <w:rFonts w:eastAsia="Times New Roman" w:cs="Times New Roman"/>
          <w:szCs w:val="24"/>
        </w:rPr>
        <w:t xml:space="preserve"> ύψους 63%</w:t>
      </w:r>
      <w:r>
        <w:rPr>
          <w:rFonts w:eastAsia="Times New Roman" w:cs="Times New Roman"/>
          <w:szCs w:val="24"/>
        </w:rPr>
        <w:t>,</w:t>
      </w:r>
      <w:r>
        <w:rPr>
          <w:rFonts w:eastAsia="Times New Roman" w:cs="Times New Roman"/>
          <w:szCs w:val="24"/>
        </w:rPr>
        <w:t xml:space="preserve"> στους δήμους και στις τοπικές κοινωνίες, έτσι ώστε όχι μόνο να μειώσουν το κόστος</w:t>
      </w:r>
      <w:r>
        <w:rPr>
          <w:rFonts w:eastAsia="Times New Roman" w:cs="Times New Roman"/>
          <w:szCs w:val="24"/>
        </w:rPr>
        <w:t>,</w:t>
      </w:r>
      <w:r>
        <w:rPr>
          <w:rFonts w:eastAsia="Times New Roman" w:cs="Times New Roman"/>
          <w:szCs w:val="24"/>
        </w:rPr>
        <w:t xml:space="preserve"> γιατί δεν θα πληρώνουν το τέλος διαχείρισης, αλλά να μ</w:t>
      </w:r>
      <w:r>
        <w:rPr>
          <w:rFonts w:eastAsia="Times New Roman" w:cs="Times New Roman"/>
          <w:szCs w:val="24"/>
        </w:rPr>
        <w:t xml:space="preserve">ειώσουν και το κόστος μεταφοράς και να πάρουν πρώτες ύλες. Διότι, με πρόσφατο νόμο που κάναμε με το Υπουργείο Εσωτερικών, δώσαμε τη δυνατότητα στους </w:t>
      </w:r>
      <w:r>
        <w:rPr>
          <w:rFonts w:eastAsia="Times New Roman" w:cs="Times New Roman"/>
          <w:szCs w:val="24"/>
        </w:rPr>
        <w:t>δ</w:t>
      </w:r>
      <w:r>
        <w:rPr>
          <w:rFonts w:eastAsia="Times New Roman" w:cs="Times New Roman"/>
          <w:szCs w:val="24"/>
        </w:rPr>
        <w:t xml:space="preserve">ήμους να πουλάνε τα υλικά αυτά και να τα έχουν ως έσοδα στις ανταποδοτικές υπηρεσίες, άρα να μειώσουν και </w:t>
      </w:r>
      <w:r>
        <w:rPr>
          <w:rFonts w:eastAsia="Times New Roman" w:cs="Times New Roman"/>
          <w:szCs w:val="24"/>
        </w:rPr>
        <w:t>το κόστος διαχείρισης.</w:t>
      </w:r>
    </w:p>
    <w:p w14:paraId="6443D21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Άρα, με πρωτοβουλία της αυτοδιοίκησης και σεβόμενοι τον δικό της ρόλο και δικαίωμα στη διαχείριση απορριμμάτων, διαφοροποιηθήκαμε, τροποποιήσαμε και βελτιώσαμε τη σύμβαση αυτή –αφού τη δέχτηκε η αυτοδιοίκηση- και έχουμε σήμερα μια δυ</w:t>
      </w:r>
      <w:r>
        <w:rPr>
          <w:rFonts w:eastAsia="Times New Roman" w:cs="Times New Roman"/>
          <w:szCs w:val="24"/>
        </w:rPr>
        <w:t xml:space="preserve">νατότητα να πούμε στους πολίτες της Πελοποννήσου ότι κλείνουν οριστικά την </w:t>
      </w:r>
      <w:r>
        <w:rPr>
          <w:rFonts w:eastAsia="Times New Roman" w:cs="Times New Roman"/>
          <w:szCs w:val="24"/>
        </w:rPr>
        <w:lastRenderedPageBreak/>
        <w:t xml:space="preserve">πύλη και την πόρτα στο παρελθόν των χωματερών. Δεν θα είναι η καθυστερημένη περιφέρεια διαχείρισης απορριμμάτων. Ακόμα και αυτό το έργο που προκηρύχθηκε –όπως προκηρύχθηκε- από τις </w:t>
      </w:r>
      <w:r>
        <w:rPr>
          <w:rFonts w:eastAsia="Times New Roman" w:cs="Times New Roman"/>
          <w:szCs w:val="24"/>
        </w:rPr>
        <w:t>προηγούμενες κυβερνήσεις, τροποποιήθηκε και συμφωνήθηκε να μεταφερθεί από την περιφέρεια στους δήμους</w:t>
      </w:r>
      <w:r>
        <w:rPr>
          <w:rFonts w:eastAsia="Times New Roman" w:cs="Times New Roman"/>
          <w:szCs w:val="24"/>
        </w:rPr>
        <w:t>,</w:t>
      </w:r>
      <w:r>
        <w:rPr>
          <w:rFonts w:eastAsia="Times New Roman" w:cs="Times New Roman"/>
          <w:szCs w:val="24"/>
        </w:rPr>
        <w:t xml:space="preserve"> με πολύ μικρότερο κόστος και με μικρότερη δυναμικότητα</w:t>
      </w:r>
      <w:r>
        <w:rPr>
          <w:rFonts w:eastAsia="Times New Roman" w:cs="Times New Roman"/>
          <w:szCs w:val="24"/>
        </w:rPr>
        <w:t>,</w:t>
      </w:r>
      <w:r>
        <w:rPr>
          <w:rFonts w:eastAsia="Times New Roman" w:cs="Times New Roman"/>
          <w:szCs w:val="24"/>
        </w:rPr>
        <w:t xml:space="preserve"> για να έχουν τη δυνατότητα να κάνουν πραγματική ανακύκλωση οι δήμοι. </w:t>
      </w:r>
    </w:p>
    <w:p w14:paraId="6443D21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Θα συνεχίσω στη </w:t>
      </w:r>
      <w:proofErr w:type="spellStart"/>
      <w:r>
        <w:rPr>
          <w:rFonts w:eastAsia="Times New Roman" w:cs="Times New Roman"/>
          <w:szCs w:val="24"/>
        </w:rPr>
        <w:t>δευτερομιλί</w:t>
      </w:r>
      <w:r>
        <w:rPr>
          <w:rFonts w:eastAsia="Times New Roman" w:cs="Times New Roman"/>
          <w:szCs w:val="24"/>
        </w:rPr>
        <w:t>α</w:t>
      </w:r>
      <w:proofErr w:type="spellEnd"/>
      <w:r>
        <w:rPr>
          <w:rFonts w:eastAsia="Times New Roman" w:cs="Times New Roman"/>
          <w:szCs w:val="24"/>
        </w:rPr>
        <w:t xml:space="preserve"> μου.</w:t>
      </w:r>
    </w:p>
    <w:p w14:paraId="6443D21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6443D21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έχετε τον λόγο για τη δευτερολογία σας. </w:t>
      </w:r>
    </w:p>
    <w:p w14:paraId="6443D21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Κύριε Υπουργέ, βεβαίως είναι φανερό ότι το Κομμουνιστικό Κόμμα Ελλάδας δεν υπερασπίζει την υπάρχουσα κατάσ</w:t>
      </w:r>
      <w:r>
        <w:rPr>
          <w:rFonts w:eastAsia="Times New Roman" w:cs="Times New Roman"/>
          <w:szCs w:val="24"/>
        </w:rPr>
        <w:t>ταση. Αυτό έλειπε! Εδώ πέρα μιλάει καθαρά για τις συγκεκριμένες ευθύνες που υπάρχουν, τις ανεξέλεγκτες χωματερές και το ζήτημα ότι δεν υπάρχει ολοκληρωμένος περιφερειακός εθνικός σχεδιασμός διαχείρισης των απορριμμάτων, ο οποίος να ανταποκρίνεται στις σύγχ</w:t>
      </w:r>
      <w:r>
        <w:rPr>
          <w:rFonts w:eastAsia="Times New Roman" w:cs="Times New Roman"/>
          <w:szCs w:val="24"/>
        </w:rPr>
        <w:t xml:space="preserve">ρονες ανάγκες. Ο κόμπος έφτασε στο χτένι, με αποτέλεσμα να υλοποιηθεί πολύ πιο γρήγορα η πολιτική της Ευρωπαϊκής Ένωσης για εμπορευματοποίηση των απορριμμάτων. </w:t>
      </w:r>
    </w:p>
    <w:p w14:paraId="6443D21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είναι φανερές οι ευθύνες που έχουν οι δήμοι, οι </w:t>
      </w:r>
      <w:r>
        <w:rPr>
          <w:rFonts w:eastAsia="Times New Roman" w:cs="Times New Roman"/>
          <w:szCs w:val="24"/>
        </w:rPr>
        <w:t>π</w:t>
      </w:r>
      <w:r>
        <w:rPr>
          <w:rFonts w:eastAsia="Times New Roman" w:cs="Times New Roman"/>
          <w:szCs w:val="24"/>
        </w:rPr>
        <w:t xml:space="preserve">εριφέρειες, οι παλαιότερες </w:t>
      </w:r>
      <w:r>
        <w:rPr>
          <w:rFonts w:eastAsia="Times New Roman" w:cs="Times New Roman"/>
          <w:szCs w:val="24"/>
        </w:rPr>
        <w:t xml:space="preserve">κυβερνήσεις και ενδεχομένως </w:t>
      </w:r>
      <w:r>
        <w:rPr>
          <w:rFonts w:eastAsia="Times New Roman" w:cs="Times New Roman"/>
          <w:szCs w:val="24"/>
        </w:rPr>
        <w:lastRenderedPageBreak/>
        <w:t>και η σημερινή για την κατάσταση που έχει διαμορφωθεί, με λιγότερες βεβαίω</w:t>
      </w:r>
      <w:r>
        <w:rPr>
          <w:rFonts w:eastAsia="Times New Roman" w:cs="Times New Roman"/>
          <w:szCs w:val="24"/>
        </w:rPr>
        <w:t>ς</w:t>
      </w:r>
      <w:r>
        <w:rPr>
          <w:rFonts w:eastAsia="Times New Roman" w:cs="Times New Roman"/>
          <w:szCs w:val="24"/>
        </w:rPr>
        <w:t>, ευθύνες η σημερινή Κυβέρνηση, γιατί βρήκε αυτό το τοπίο. Αλλά</w:t>
      </w:r>
      <w:r>
        <w:rPr>
          <w:rFonts w:eastAsia="Times New Roman" w:cs="Times New Roman"/>
          <w:szCs w:val="24"/>
        </w:rPr>
        <w:t>,</w:t>
      </w:r>
      <w:r>
        <w:rPr>
          <w:rFonts w:eastAsia="Times New Roman" w:cs="Times New Roman"/>
          <w:szCs w:val="24"/>
        </w:rPr>
        <w:t xml:space="preserve"> παρ’ όλα αυτά, υπάρχουν συγκεκριμένες ευθύνες, την ίδια στιγμή –το ξέρετε και εσείς πολύ</w:t>
      </w:r>
      <w:r>
        <w:rPr>
          <w:rFonts w:eastAsia="Times New Roman" w:cs="Times New Roman"/>
          <w:szCs w:val="24"/>
        </w:rPr>
        <w:t xml:space="preserve"> καλύτερα από μένα- που υπάρχουν όλες οι τεχνικές και οι επιστημονικές εξελίξεις, που μπορεί να υπάρχει πραγματικά διαχείριση των απορριμμάτων που να προστατεύει το περιβάλλον, να είναι πολύ φθηνή και να εξυπηρετεί τα λαϊκά στρώματα.</w:t>
      </w:r>
    </w:p>
    <w:p w14:paraId="6443D21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Όμως, σε αυτές τις τεχ</w:t>
      </w:r>
      <w:r>
        <w:rPr>
          <w:rFonts w:eastAsia="Times New Roman" w:cs="Times New Roman"/>
          <w:szCs w:val="24"/>
        </w:rPr>
        <w:t>νικές</w:t>
      </w:r>
      <w:r>
        <w:rPr>
          <w:rFonts w:eastAsia="Times New Roman" w:cs="Times New Roman"/>
          <w:szCs w:val="24"/>
        </w:rPr>
        <w:t>,</w:t>
      </w:r>
      <w:r>
        <w:rPr>
          <w:rFonts w:eastAsia="Times New Roman" w:cs="Times New Roman"/>
          <w:szCs w:val="24"/>
        </w:rPr>
        <w:t xml:space="preserve"> οι οποίες δεν εφαρμόζονται ή για να εφαρμοστούν πάντα μπαίνει μέσα ο παράγοντας του κέρδους, τότε αρχίζουν να εγκυμονούν κίνδυνοι: </w:t>
      </w:r>
      <w:r>
        <w:rPr>
          <w:rFonts w:eastAsia="Times New Roman" w:cs="Times New Roman"/>
          <w:szCs w:val="24"/>
        </w:rPr>
        <w:t>π</w:t>
      </w:r>
      <w:r>
        <w:rPr>
          <w:rFonts w:eastAsia="Times New Roman" w:cs="Times New Roman"/>
          <w:szCs w:val="24"/>
        </w:rPr>
        <w:t>ρώτον, αν θα τηρηθούν οι περιβαλλοντολογικοί όροι που υπάρχουν, δεύτερον</w:t>
      </w:r>
      <w:r>
        <w:rPr>
          <w:rFonts w:eastAsia="Times New Roman" w:cs="Times New Roman"/>
          <w:szCs w:val="24"/>
        </w:rPr>
        <w:t>,</w:t>
      </w:r>
      <w:r>
        <w:rPr>
          <w:rFonts w:eastAsia="Times New Roman" w:cs="Times New Roman"/>
          <w:szCs w:val="24"/>
        </w:rPr>
        <w:t xml:space="preserve"> το κόστος</w:t>
      </w:r>
      <w:r>
        <w:rPr>
          <w:rFonts w:eastAsia="Times New Roman" w:cs="Times New Roman"/>
          <w:szCs w:val="24"/>
        </w:rPr>
        <w:t>,</w:t>
      </w:r>
      <w:r>
        <w:rPr>
          <w:rFonts w:eastAsia="Times New Roman" w:cs="Times New Roman"/>
          <w:szCs w:val="24"/>
        </w:rPr>
        <w:t xml:space="preserve"> το οποίο είναι απλησίαστο για το</w:t>
      </w:r>
      <w:r>
        <w:rPr>
          <w:rFonts w:eastAsia="Times New Roman" w:cs="Times New Roman"/>
          <w:szCs w:val="24"/>
        </w:rPr>
        <w:t xml:space="preserve">ν λαό, θα ακριβύνει πάρα πολύ. Από </w:t>
      </w:r>
      <w:r>
        <w:rPr>
          <w:rFonts w:eastAsia="Times New Roman" w:cs="Times New Roman"/>
          <w:szCs w:val="24"/>
        </w:rPr>
        <w:lastRenderedPageBreak/>
        <w:t>αυτή την άποψη το εργοστάσιο το οποίο διαμορφώνει την επεξεργασία των απορριμ</w:t>
      </w:r>
      <w:r>
        <w:rPr>
          <w:rFonts w:eastAsia="Times New Roman" w:cs="Times New Roman"/>
          <w:szCs w:val="24"/>
        </w:rPr>
        <w:t>μ</w:t>
      </w:r>
      <w:r>
        <w:rPr>
          <w:rFonts w:eastAsia="Times New Roman" w:cs="Times New Roman"/>
          <w:szCs w:val="24"/>
        </w:rPr>
        <w:t xml:space="preserve">άτων με τη μέθοδο ΣΔΙΤ είναι μια πολύ ακριβή μέθοδος για τα λαϊκά στρώματα, παρά τις προσπάθειες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οποίες κάνετε να περιορίσετε αυτό το κόστο</w:t>
      </w:r>
      <w:r>
        <w:rPr>
          <w:rFonts w:eastAsia="Times New Roman" w:cs="Times New Roman"/>
          <w:szCs w:val="24"/>
        </w:rPr>
        <w:t>ς κατά 5 εκατομμύρια ευρώ. Παρ’ όλα αυτά</w:t>
      </w:r>
      <w:r>
        <w:rPr>
          <w:rFonts w:eastAsia="Times New Roman" w:cs="Times New Roman"/>
          <w:szCs w:val="24"/>
        </w:rPr>
        <w:t>,</w:t>
      </w:r>
      <w:r>
        <w:rPr>
          <w:rFonts w:eastAsia="Times New Roman" w:cs="Times New Roman"/>
          <w:szCs w:val="24"/>
        </w:rPr>
        <w:t xml:space="preserve"> θα εκτινάξει, θα αυξήσει το κόστος διαχείρισης των απορριμμάτων για την ευρύτερη περιοχή.</w:t>
      </w:r>
    </w:p>
    <w:p w14:paraId="6443D21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Για το δεύτερο στοιχείο, βεβαίως, ως ΚΚΕ δεν έχουμε κα</w:t>
      </w:r>
      <w:r>
        <w:rPr>
          <w:rFonts w:eastAsia="Times New Roman" w:cs="Times New Roman"/>
          <w:szCs w:val="24"/>
        </w:rPr>
        <w:t>μ</w:t>
      </w:r>
      <w:r>
        <w:rPr>
          <w:rFonts w:eastAsia="Times New Roman" w:cs="Times New Roman"/>
          <w:szCs w:val="24"/>
        </w:rPr>
        <w:t>μία αντίρρηση: βιομηχανία, προστασία της υγιεινής και της ασφάλειας σ</w:t>
      </w:r>
      <w:r>
        <w:rPr>
          <w:rFonts w:eastAsia="Times New Roman" w:cs="Times New Roman"/>
          <w:szCs w:val="24"/>
        </w:rPr>
        <w:t>τους χώρους εργασίας, προστασία του περιβάλλοντος. Άλλο τώρα εάν το αστικό σύστημα, το καπιταλιστικό κράτος</w:t>
      </w:r>
      <w:r>
        <w:rPr>
          <w:rFonts w:eastAsia="Times New Roman" w:cs="Times New Roman"/>
          <w:szCs w:val="24"/>
        </w:rPr>
        <w:t>,</w:t>
      </w:r>
      <w:r>
        <w:rPr>
          <w:rFonts w:eastAsia="Times New Roman" w:cs="Times New Roman"/>
          <w:szCs w:val="24"/>
        </w:rPr>
        <w:t xml:space="preserve"> μεταφέρει παραγωγικές δραστηριότητες σε άλλες χώρες ή το αξιοποιεί για μια σειρά ζητήματα</w:t>
      </w:r>
      <w:r>
        <w:rPr>
          <w:rFonts w:eastAsia="Times New Roman" w:cs="Times New Roman"/>
          <w:szCs w:val="24"/>
        </w:rPr>
        <w:t>,</w:t>
      </w:r>
      <w:r>
        <w:rPr>
          <w:rFonts w:eastAsia="Times New Roman" w:cs="Times New Roman"/>
          <w:szCs w:val="24"/>
        </w:rPr>
        <w:t xml:space="preserve"> που βεβαίως δεν σχετίζονται με την υπόθεση προστασίας το</w:t>
      </w:r>
      <w:r>
        <w:rPr>
          <w:rFonts w:eastAsia="Times New Roman" w:cs="Times New Roman"/>
          <w:szCs w:val="24"/>
        </w:rPr>
        <w:t>υ περιβάλλοντος. Γιατί το λέω αυτό;</w:t>
      </w:r>
    </w:p>
    <w:p w14:paraId="6443D21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Γνωρίζουμε την επιστολή που στείλατε στους κατοίκους. Όμως, στον εθνικό σχεδιασμό για τη διαχείριση των απορριμμάτων υπάρχει συγκεκριμένη διάταξη</w:t>
      </w:r>
      <w:r>
        <w:rPr>
          <w:rFonts w:eastAsia="Times New Roman" w:cs="Times New Roman"/>
          <w:szCs w:val="24"/>
        </w:rPr>
        <w:t>,</w:t>
      </w:r>
      <w:r>
        <w:rPr>
          <w:rFonts w:eastAsia="Times New Roman" w:cs="Times New Roman"/>
          <w:szCs w:val="24"/>
        </w:rPr>
        <w:t xml:space="preserve"> η οποία λέει ότι σε χώρους που υπήρχαν παλιά </w:t>
      </w:r>
      <w:proofErr w:type="spellStart"/>
      <w:r>
        <w:rPr>
          <w:rFonts w:eastAsia="Times New Roman" w:cs="Times New Roman"/>
          <w:szCs w:val="24"/>
        </w:rPr>
        <w:t>λιγνιτικά</w:t>
      </w:r>
      <w:proofErr w:type="spellEnd"/>
      <w:r>
        <w:rPr>
          <w:rFonts w:eastAsia="Times New Roman" w:cs="Times New Roman"/>
          <w:szCs w:val="24"/>
        </w:rPr>
        <w:t xml:space="preserve"> και τώρα είναι ανενεργά, μπορεί να δημιουργηθούν χώροι υγειονομικής ταφής επικίνδυνων απορριμμάτων.</w:t>
      </w:r>
    </w:p>
    <w:p w14:paraId="6443D22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Τέτοιοι χώροι στην Ελλάδα δεν είναι πάρα πολλοί. Είναι στα </w:t>
      </w:r>
      <w:proofErr w:type="spellStart"/>
      <w:r>
        <w:rPr>
          <w:rFonts w:eastAsia="Times New Roman" w:cs="Times New Roman"/>
          <w:szCs w:val="24"/>
        </w:rPr>
        <w:t>λιγνιτικά</w:t>
      </w:r>
      <w:proofErr w:type="spellEnd"/>
      <w:r>
        <w:rPr>
          <w:rFonts w:eastAsia="Times New Roman" w:cs="Times New Roman"/>
          <w:szCs w:val="24"/>
        </w:rPr>
        <w:t xml:space="preserve"> πεδία στη </w:t>
      </w:r>
      <w:r>
        <w:rPr>
          <w:rFonts w:eastAsia="Times New Roman" w:cs="Times New Roman"/>
          <w:szCs w:val="24"/>
        </w:rPr>
        <w:t>β</w:t>
      </w:r>
      <w:r>
        <w:rPr>
          <w:rFonts w:eastAsia="Times New Roman" w:cs="Times New Roman"/>
          <w:szCs w:val="24"/>
        </w:rPr>
        <w:t>όρεια Ελλάδα και είν</w:t>
      </w:r>
      <w:r>
        <w:rPr>
          <w:rFonts w:eastAsia="Times New Roman" w:cs="Times New Roman"/>
          <w:szCs w:val="24"/>
        </w:rPr>
        <w:t xml:space="preserve">αι και η Μεγαλόπολη. Άρα, λοιπόν, από τη στιγμή που υπάρχει ως διατύπωση δεν την </w:t>
      </w:r>
      <w:proofErr w:type="spellStart"/>
      <w:r>
        <w:rPr>
          <w:rFonts w:eastAsia="Times New Roman" w:cs="Times New Roman"/>
          <w:szCs w:val="24"/>
        </w:rPr>
        <w:t>αποποιεί</w:t>
      </w:r>
      <w:proofErr w:type="spellEnd"/>
      <w:r>
        <w:rPr>
          <w:rFonts w:eastAsia="Times New Roman" w:cs="Times New Roman"/>
          <w:szCs w:val="24"/>
        </w:rPr>
        <w:t xml:space="preserve"> κατ’ ανάγκη. Ένα αυτό. </w:t>
      </w:r>
    </w:p>
    <w:p w14:paraId="6443D22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Γιατί το λέμε αυτό; Δεν λέμε ότι δεν πρέπει να γίνουν τέτοιοι χώροι. Αλλά πρέπει να γίνουν με τέτοιους όρους και προϋποθέσεις</w:t>
      </w:r>
      <w:r>
        <w:rPr>
          <w:rFonts w:eastAsia="Times New Roman" w:cs="Times New Roman"/>
          <w:szCs w:val="24"/>
        </w:rPr>
        <w:t>,</w:t>
      </w:r>
      <w:r>
        <w:rPr>
          <w:rFonts w:eastAsia="Times New Roman" w:cs="Times New Roman"/>
          <w:szCs w:val="24"/>
        </w:rPr>
        <w:t xml:space="preserve"> που να σέβονται</w:t>
      </w:r>
      <w:r>
        <w:rPr>
          <w:rFonts w:eastAsia="Times New Roman" w:cs="Times New Roman"/>
          <w:szCs w:val="24"/>
        </w:rPr>
        <w:t xml:space="preserve"> το περιβάλλον. Με ένα</w:t>
      </w:r>
      <w:r>
        <w:rPr>
          <w:rFonts w:eastAsia="Times New Roman" w:cs="Times New Roman"/>
          <w:szCs w:val="24"/>
        </w:rPr>
        <w:t>ν</w:t>
      </w:r>
      <w:r>
        <w:rPr>
          <w:rFonts w:eastAsia="Times New Roman" w:cs="Times New Roman"/>
          <w:szCs w:val="24"/>
        </w:rPr>
        <w:t xml:space="preserve"> χωροταξικό σχεδιασμό που θα αποτρέπει και θα απορρίπτει τη λογική της χρήσης γης </w:t>
      </w:r>
      <w:r>
        <w:rPr>
          <w:rFonts w:eastAsia="Times New Roman" w:cs="Times New Roman"/>
          <w:szCs w:val="24"/>
        </w:rPr>
        <w:lastRenderedPageBreak/>
        <w:t>προς όφελος του κέρδους. Στην περιοχή υπάρχουν σημαντικά στοιχεία που μιλάνε για έναν τεράστιο υπόγειο υδροφόρο ορίζοντα που τροφοδοτεί συνολικά την Πε</w:t>
      </w:r>
      <w:r>
        <w:rPr>
          <w:rFonts w:eastAsia="Times New Roman" w:cs="Times New Roman"/>
          <w:szCs w:val="24"/>
        </w:rPr>
        <w:t xml:space="preserve">λοπόννησο και τον κίνδυνο μόλυνσης του υδροφόρου αυτού ορίζοντα. </w:t>
      </w:r>
    </w:p>
    <w:p w14:paraId="6443D22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lang w:val="en-US"/>
        </w:rPr>
        <w:t>T</w:t>
      </w:r>
      <w:r>
        <w:rPr>
          <w:rFonts w:eastAsia="Times New Roman" w:cs="Times New Roman"/>
          <w:szCs w:val="24"/>
        </w:rPr>
        <w:t>ο τρίτο στοιχείο</w:t>
      </w:r>
      <w:r>
        <w:rPr>
          <w:rFonts w:eastAsia="Times New Roman" w:cs="Times New Roman"/>
          <w:szCs w:val="24"/>
        </w:rPr>
        <w:t>,</w:t>
      </w:r>
      <w:r>
        <w:rPr>
          <w:rFonts w:eastAsia="Times New Roman" w:cs="Times New Roman"/>
          <w:szCs w:val="24"/>
        </w:rPr>
        <w:t xml:space="preserve"> το οποίο ανησυχεί ακόμα περισσότερο τους κατοίκους, κύριε Υπουργέ, είναι η διάθεση που έχει η Εθνική Τράπεζα της Ελλάδας με επιστολή της στις 16</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να μεταφέρει τον αμ</w:t>
      </w:r>
      <w:r>
        <w:rPr>
          <w:rFonts w:eastAsia="Times New Roman" w:cs="Times New Roman"/>
          <w:szCs w:val="24"/>
        </w:rPr>
        <w:t xml:space="preserve">ίαντο που υπάρχει στην περιοχή του Δρέπανου στην Πάτρα από την παλιά </w:t>
      </w:r>
      <w:r>
        <w:rPr>
          <w:rFonts w:eastAsia="Times New Roman" w:cs="Times New Roman"/>
          <w:szCs w:val="24"/>
        </w:rPr>
        <w:t xml:space="preserve">«ΑΜΙΑΝΤΙΤ» </w:t>
      </w:r>
      <w:r>
        <w:rPr>
          <w:rFonts w:eastAsia="Times New Roman" w:cs="Times New Roman"/>
          <w:szCs w:val="24"/>
        </w:rPr>
        <w:t>στη Μεγαλόπολη. Για το συγκεκριμένο ζήτημα υπάρχει απόφαση στις 7</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2011 του τότε αποκεντρωμένου που ανάγκαζε την Εθνική Τράπεζα να μεταφέρει τον αμίαντο που υπήρχε στην </w:t>
      </w:r>
      <w:r>
        <w:rPr>
          <w:rFonts w:eastAsia="Times New Roman" w:cs="Times New Roman"/>
          <w:szCs w:val="24"/>
        </w:rPr>
        <w:t>«</w:t>
      </w:r>
      <w:r>
        <w:rPr>
          <w:rFonts w:eastAsia="Times New Roman" w:cs="Times New Roman"/>
          <w:szCs w:val="24"/>
          <w:lang w:val="en-US"/>
        </w:rPr>
        <w:t>AMIA</w:t>
      </w:r>
      <w:r>
        <w:rPr>
          <w:rFonts w:eastAsia="Times New Roman" w:cs="Times New Roman"/>
          <w:szCs w:val="24"/>
          <w:lang w:val="en-US"/>
        </w:rPr>
        <w:t>NTIT</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 εξωτερικό. Όπως έκανε και η ΔΕΗ, όπως είπατε εσείς. Παρ</w:t>
      </w:r>
      <w:r>
        <w:rPr>
          <w:rFonts w:eastAsia="Times New Roman" w:cs="Times New Roman"/>
          <w:szCs w:val="24"/>
        </w:rPr>
        <w:t xml:space="preserve">’ </w:t>
      </w:r>
      <w:r>
        <w:rPr>
          <w:rFonts w:eastAsia="Times New Roman" w:cs="Times New Roman"/>
          <w:szCs w:val="24"/>
        </w:rPr>
        <w:t xml:space="preserve">ότι προσπάθησαν να αναστείλουν αυτή </w:t>
      </w:r>
      <w:r>
        <w:rPr>
          <w:rFonts w:eastAsia="Times New Roman" w:cs="Times New Roman"/>
          <w:szCs w:val="24"/>
        </w:rPr>
        <w:lastRenderedPageBreak/>
        <w:t>την απόφαση, το 4</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 του Συμβουλίου της Επικρατείας</w:t>
      </w:r>
      <w:r>
        <w:rPr>
          <w:rFonts w:eastAsia="Times New Roman" w:cs="Times New Roman"/>
          <w:szCs w:val="24"/>
        </w:rPr>
        <w:t>,</w:t>
      </w:r>
      <w:r>
        <w:rPr>
          <w:rFonts w:eastAsia="Times New Roman" w:cs="Times New Roman"/>
          <w:szCs w:val="24"/>
        </w:rPr>
        <w:t xml:space="preserve"> με απόφαση του 2017</w:t>
      </w:r>
      <w:r>
        <w:rPr>
          <w:rFonts w:eastAsia="Times New Roman" w:cs="Times New Roman"/>
          <w:szCs w:val="24"/>
        </w:rPr>
        <w:t>,</w:t>
      </w:r>
      <w:r>
        <w:rPr>
          <w:rFonts w:eastAsia="Times New Roman" w:cs="Times New Roman"/>
          <w:szCs w:val="24"/>
        </w:rPr>
        <w:t xml:space="preserve"> έβγαλε νόμιμη την απόφαση του αποκεντρωμένου του 2011, ότι είναι υποχρεωμέν</w:t>
      </w:r>
      <w:r>
        <w:rPr>
          <w:rFonts w:eastAsia="Times New Roman" w:cs="Times New Roman"/>
          <w:szCs w:val="24"/>
        </w:rPr>
        <w:t>η η Εθνική Τράπεζα να μεταφέρει τον αμίαντο στο εξωτερικό. Άρα, λοιπόν, διαμορφώνεται αυτό το περιβάλλον. Γι</w:t>
      </w:r>
      <w:r>
        <w:rPr>
          <w:rFonts w:eastAsia="Times New Roman" w:cs="Times New Roman"/>
          <w:szCs w:val="24"/>
        </w:rPr>
        <w:t>α</w:t>
      </w:r>
      <w:r>
        <w:rPr>
          <w:rFonts w:eastAsia="Times New Roman" w:cs="Times New Roman"/>
          <w:szCs w:val="24"/>
        </w:rPr>
        <w:t xml:space="preserve"> αυτόν ακριβώς τον λόγο υπάρχει κι αυτή η ανησυχία. Η ανησυχία και αγωνία εστιάζονται. Είναι βεβαρ</w:t>
      </w:r>
      <w:r>
        <w:rPr>
          <w:rFonts w:eastAsia="Times New Roman" w:cs="Times New Roman"/>
          <w:szCs w:val="24"/>
        </w:rPr>
        <w:t>η</w:t>
      </w:r>
      <w:r>
        <w:rPr>
          <w:rFonts w:eastAsia="Times New Roman" w:cs="Times New Roman"/>
          <w:szCs w:val="24"/>
        </w:rPr>
        <w:t xml:space="preserve">μένη η περιοχή εκεί. </w:t>
      </w:r>
    </w:p>
    <w:p w14:paraId="6443D22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Δεύτερον, η ιδιωτικοποίηση</w:t>
      </w:r>
      <w:r>
        <w:rPr>
          <w:rFonts w:eastAsia="Times New Roman" w:cs="Times New Roman"/>
          <w:szCs w:val="24"/>
        </w:rPr>
        <w:t xml:space="preserve"> θα επιβαρύνει ενδεχόμενα περιβαλλοντικά την περιοχή. </w:t>
      </w:r>
    </w:p>
    <w:p w14:paraId="6443D224"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Τρίτο ζήτημα είναι η διαχείριση απορριμμάτων και τα επικίνδυνα απόβλητα σε περιοχή με υδροφόρο ορίζοντα πλούσιο. </w:t>
      </w:r>
    </w:p>
    <w:p w14:paraId="6443D22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τα ζητήματα δημιουργούν συνθήκες ανησυχίας, κύριε Υπουργέ, πολύ περισσότερο πο</w:t>
      </w:r>
      <w:r>
        <w:rPr>
          <w:rFonts w:eastAsia="Times New Roman" w:cs="Times New Roman"/>
          <w:szCs w:val="24"/>
        </w:rPr>
        <w:t>υ οι όποιες προδιαγραφές μπορεί να μην τηρηθούν στην πορεία. Το ξέρετε πολύ καλά.</w:t>
      </w:r>
    </w:p>
    <w:p w14:paraId="6443D22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6443D22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443D22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w:t>
      </w:r>
      <w:r>
        <w:rPr>
          <w:rFonts w:eastAsia="Times New Roman" w:cs="Times New Roman"/>
          <w:b/>
          <w:szCs w:val="24"/>
        </w:rPr>
        <w:t>α</w:t>
      </w:r>
      <w:r>
        <w:rPr>
          <w:rFonts w:eastAsia="Times New Roman" w:cs="Times New Roman"/>
          <w:b/>
          <w:szCs w:val="24"/>
        </w:rPr>
        <w:t>ι Ενέργειας):</w:t>
      </w:r>
      <w:r>
        <w:rPr>
          <w:rFonts w:eastAsia="Times New Roman" w:cs="Times New Roman"/>
          <w:szCs w:val="24"/>
        </w:rPr>
        <w:t xml:space="preserve"> Είπα εξαρχής, κύριε Πρόεδρε, ότι είναι πολύ ενδιαφέρουσα η συζήτηση. Θα μπορούσαμε να συζητάμε και σε μια πολύ μεγαλύτερη διαδικασία. Να το κάνουμε, κύριε </w:t>
      </w:r>
      <w:proofErr w:type="spellStart"/>
      <w:r>
        <w:rPr>
          <w:rFonts w:eastAsia="Times New Roman" w:cs="Times New Roman"/>
          <w:szCs w:val="24"/>
        </w:rPr>
        <w:t>Καραθανασόπουλε</w:t>
      </w:r>
      <w:proofErr w:type="spellEnd"/>
      <w:r>
        <w:rPr>
          <w:rFonts w:eastAsia="Times New Roman" w:cs="Times New Roman"/>
          <w:szCs w:val="24"/>
        </w:rPr>
        <w:t>,</w:t>
      </w:r>
      <w:r>
        <w:rPr>
          <w:rFonts w:eastAsia="Times New Roman" w:cs="Times New Roman"/>
          <w:szCs w:val="24"/>
        </w:rPr>
        <w:t xml:space="preserve"> και σε άλλα επίπεδα. </w:t>
      </w:r>
    </w:p>
    <w:p w14:paraId="6443D22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η συμμετοχή του ιδιωτικού τομέα που δημιουργεί κινδύνους για το περιβάλλον; Έχουμε εμπειρία όλα αυτά τα χρόνια από τη χώρα μας. </w:t>
      </w:r>
    </w:p>
    <w:p w14:paraId="6443D22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Οι χωματερές στην Πελοπόννησο δεν έγιναν από τον ιδιωτικό τομέα. Έγιναν από την αυτοδιοίκηση και από την πολιτεία. Οι απο</w:t>
      </w:r>
      <w:r>
        <w:rPr>
          <w:rFonts w:eastAsia="Times New Roman" w:cs="Times New Roman"/>
          <w:szCs w:val="24"/>
        </w:rPr>
        <w:t>θέσεις στον περιβάλλοντα χώρο των βιομηχανιών έγιναν από τον ιδιωτικό τομέα. Θεωρώ, λοιπόν, ότι δεν μπορούμε να χρωματίζουμε και να αποδίδουμε την ευθύνη μόνο σε έναν τομέα της οικονομίας, της κοινωνίας για τα προβλήματα του περιβάλλοντος. Αυτά χαρακτηρίζο</w:t>
      </w:r>
      <w:r>
        <w:rPr>
          <w:rFonts w:eastAsia="Times New Roman" w:cs="Times New Roman"/>
          <w:szCs w:val="24"/>
        </w:rPr>
        <w:t xml:space="preserve">υν όλη την ελληνική κοινωνία. Εγώ θα έλεγα ότι την ευθύνη πρέπει να την έχει πρώτα απ’ όλα η πολιτεία. Γιατί από εκεί ξεκινάει η εφαρμογή του περιβαλλοντικού ελέγχου, της περιβαλλοντικής επιθεώρησης και των περιβαλλοντικών κανόνων. </w:t>
      </w:r>
    </w:p>
    <w:p w14:paraId="6443D22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πράγματι πρόβλε</w:t>
      </w:r>
      <w:r>
        <w:rPr>
          <w:rFonts w:eastAsia="Times New Roman" w:cs="Times New Roman"/>
          <w:szCs w:val="24"/>
        </w:rPr>
        <w:t>ψη στον εθνικό σχεδιασμό</w:t>
      </w:r>
      <w:r>
        <w:rPr>
          <w:rFonts w:eastAsia="Times New Roman" w:cs="Times New Roman"/>
          <w:szCs w:val="24"/>
        </w:rPr>
        <w:t>,</w:t>
      </w:r>
      <w:r>
        <w:rPr>
          <w:rFonts w:eastAsia="Times New Roman" w:cs="Times New Roman"/>
          <w:szCs w:val="24"/>
        </w:rPr>
        <w:t xml:space="preserve"> ώστε στα χρησιμοποιημένα λιγνιτωρυχεία να υπάρχουν μονάδες για τη διαχείριση των αποβλήτων των μονάδων της ΔΕΗ και του αμιάντου που προσβάλλουν την εργασία στις μονάδες αυτές, όταν αυτές </w:t>
      </w:r>
      <w:proofErr w:type="spellStart"/>
      <w:r>
        <w:rPr>
          <w:rFonts w:eastAsia="Times New Roman" w:cs="Times New Roman"/>
          <w:szCs w:val="24"/>
        </w:rPr>
        <w:t>αποξηλώνονται</w:t>
      </w:r>
      <w:proofErr w:type="spellEnd"/>
      <w:r>
        <w:rPr>
          <w:rFonts w:eastAsia="Times New Roman" w:cs="Times New Roman"/>
          <w:szCs w:val="24"/>
        </w:rPr>
        <w:t>. Εγώ, λοιπόν, θα συμφωνούσα -</w:t>
      </w:r>
      <w:r>
        <w:rPr>
          <w:rFonts w:eastAsia="Times New Roman" w:cs="Times New Roman"/>
          <w:szCs w:val="24"/>
        </w:rPr>
        <w:t>όχι για την περιοχή της Μεγαλόπολης, γιατί για εκεί δεν έχω κάποια πρόταση- να έχουμε κι έναν άλλον κανόνα. Σ</w:t>
      </w:r>
      <w:r>
        <w:rPr>
          <w:rFonts w:eastAsia="Times New Roman" w:cs="Times New Roman"/>
          <w:szCs w:val="24"/>
        </w:rPr>
        <w:t>ε</w:t>
      </w:r>
      <w:r>
        <w:rPr>
          <w:rFonts w:eastAsia="Times New Roman" w:cs="Times New Roman"/>
          <w:szCs w:val="24"/>
        </w:rPr>
        <w:t xml:space="preserve"> αυτές τις περιοχές που θέλουν αποκατάσταση και περιβαλλοντική προστασία να μη μεταφέρονται απόβλητα βιομηχανικά και επικίνδυνα από άλλες περιοχές</w:t>
      </w:r>
      <w:r>
        <w:rPr>
          <w:rFonts w:eastAsia="Times New Roman" w:cs="Times New Roman"/>
          <w:szCs w:val="24"/>
        </w:rPr>
        <w:t>. Να το δούμε αυτό. Είναι μια ενδιαφέρουσα πρόταση.</w:t>
      </w:r>
    </w:p>
    <w:p w14:paraId="6443D22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Βάλατε το θέμα της</w:t>
      </w:r>
      <w:r>
        <w:rPr>
          <w:rFonts w:eastAsia="Times New Roman" w:cs="Times New Roman"/>
          <w:szCs w:val="24"/>
        </w:rPr>
        <w:t xml:space="preserve"> «</w:t>
      </w:r>
      <w:r>
        <w:rPr>
          <w:rFonts w:eastAsia="Times New Roman" w:cs="Times New Roman"/>
          <w:szCs w:val="24"/>
          <w:lang w:val="en-US"/>
        </w:rPr>
        <w:t>AMIANTIT</w:t>
      </w:r>
      <w:r>
        <w:rPr>
          <w:rFonts w:eastAsia="Times New Roman" w:cs="Times New Roman"/>
          <w:szCs w:val="24"/>
        </w:rPr>
        <w:t>»</w:t>
      </w:r>
      <w:r>
        <w:rPr>
          <w:rFonts w:eastAsia="Times New Roman" w:cs="Times New Roman"/>
          <w:szCs w:val="24"/>
        </w:rPr>
        <w:t>. Εγώ θέλω να πω και να ενημερώσουμε ότι υπάρχει απάντηση της ΔΕΗ</w:t>
      </w:r>
      <w:r>
        <w:rPr>
          <w:rFonts w:eastAsia="Times New Roman" w:cs="Times New Roman"/>
          <w:szCs w:val="24"/>
        </w:rPr>
        <w:t>,</w:t>
      </w:r>
      <w:r>
        <w:rPr>
          <w:rFonts w:eastAsia="Times New Roman" w:cs="Times New Roman"/>
          <w:szCs w:val="24"/>
        </w:rPr>
        <w:t xml:space="preserve"> που αρνείται να δεχθεί τα απόβλητα αυτά. Πρώτα απ’ όλα, διότι δεν υπάρχει μονάδα. </w:t>
      </w:r>
      <w:r>
        <w:rPr>
          <w:rFonts w:eastAsia="Times New Roman" w:cs="Times New Roman"/>
          <w:szCs w:val="24"/>
        </w:rPr>
        <w:lastRenderedPageBreak/>
        <w:t xml:space="preserve">Σας είπα ότι η μονάδα </w:t>
      </w:r>
      <w:proofErr w:type="spellStart"/>
      <w:r>
        <w:rPr>
          <w:rFonts w:eastAsia="Times New Roman" w:cs="Times New Roman"/>
          <w:szCs w:val="24"/>
        </w:rPr>
        <w:t>αδει</w:t>
      </w:r>
      <w:r>
        <w:rPr>
          <w:rFonts w:eastAsia="Times New Roman" w:cs="Times New Roman"/>
          <w:szCs w:val="24"/>
        </w:rPr>
        <w:t>οδοτήθηκε</w:t>
      </w:r>
      <w:proofErr w:type="spellEnd"/>
      <w:r>
        <w:rPr>
          <w:rFonts w:eastAsia="Times New Roman" w:cs="Times New Roman"/>
          <w:szCs w:val="24"/>
        </w:rPr>
        <w:t xml:space="preserve"> το 2011, αλλά δεν κατασκευάστηκε. Και</w:t>
      </w:r>
      <w:r>
        <w:rPr>
          <w:rFonts w:eastAsia="Times New Roman" w:cs="Times New Roman"/>
          <w:szCs w:val="24"/>
        </w:rPr>
        <w:t>,</w:t>
      </w:r>
      <w:r>
        <w:rPr>
          <w:rFonts w:eastAsia="Times New Roman" w:cs="Times New Roman"/>
          <w:szCs w:val="24"/>
        </w:rPr>
        <w:t xml:space="preserve"> παρ</w:t>
      </w:r>
      <w:r>
        <w:rPr>
          <w:rFonts w:eastAsia="Times New Roman" w:cs="Times New Roman"/>
          <w:szCs w:val="24"/>
        </w:rPr>
        <w:t xml:space="preserve">’ </w:t>
      </w:r>
      <w:r>
        <w:rPr>
          <w:rFonts w:eastAsia="Times New Roman" w:cs="Times New Roman"/>
          <w:szCs w:val="24"/>
        </w:rPr>
        <w:t xml:space="preserve">ότι υπήρξε αυτή η επιστολή της Εθνικής Τράπεζας, η ΔΕΗ έχει αρνηθεί. Δεν υπάρχει ανάγκη νέου κύκλου ανησυχίας και συζητήσεων. </w:t>
      </w:r>
    </w:p>
    <w:p w14:paraId="6443D22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Επειδή όμως είστε από την Αχαΐα, πρέπει να σας πω ότι έχει έρθει ο Δήμαρχος</w:t>
      </w:r>
      <w:r>
        <w:rPr>
          <w:rFonts w:eastAsia="Times New Roman" w:cs="Times New Roman"/>
          <w:szCs w:val="24"/>
        </w:rPr>
        <w:t xml:space="preserve"> της Πάτρας στο γραφείο μαζί με τον Περιφερειάρχη -ως αυτοδιοίκηση, ανεξαρτήτως των πολιτικών χώρων- και ζήτησαν να βρούμε λύση για την </w:t>
      </w:r>
      <w:r>
        <w:rPr>
          <w:rFonts w:eastAsia="Times New Roman" w:cs="Times New Roman"/>
          <w:szCs w:val="24"/>
        </w:rPr>
        <w:t>«</w:t>
      </w:r>
      <w:r>
        <w:rPr>
          <w:rFonts w:eastAsia="Times New Roman" w:cs="Times New Roman"/>
          <w:szCs w:val="24"/>
          <w:lang w:val="en-US"/>
        </w:rPr>
        <w:t>AMIANTIT</w:t>
      </w:r>
      <w:r>
        <w:rPr>
          <w:rFonts w:eastAsia="Times New Roman" w:cs="Times New Roman"/>
          <w:szCs w:val="24"/>
        </w:rPr>
        <w:t xml:space="preserve">», </w:t>
      </w:r>
      <w:r>
        <w:rPr>
          <w:rFonts w:eastAsia="Times New Roman" w:cs="Times New Roman"/>
          <w:szCs w:val="24"/>
        </w:rPr>
        <w:t xml:space="preserve">γιατί ακόμα κι αυτή η παλιά έγκριση που υπάρχει για την </w:t>
      </w:r>
      <w:r>
        <w:rPr>
          <w:rFonts w:eastAsia="Times New Roman" w:cs="Times New Roman"/>
          <w:szCs w:val="24"/>
        </w:rPr>
        <w:t>«</w:t>
      </w:r>
      <w:r>
        <w:rPr>
          <w:rFonts w:eastAsia="Times New Roman" w:cs="Times New Roman"/>
          <w:szCs w:val="24"/>
          <w:lang w:val="en-US"/>
        </w:rPr>
        <w:t>AMIANTIT</w:t>
      </w:r>
      <w:r>
        <w:rPr>
          <w:rFonts w:eastAsia="Times New Roman" w:cs="Times New Roman"/>
          <w:szCs w:val="24"/>
        </w:rPr>
        <w:t xml:space="preserve">» </w:t>
      </w:r>
      <w:r>
        <w:rPr>
          <w:rFonts w:eastAsia="Times New Roman" w:cs="Times New Roman"/>
          <w:szCs w:val="24"/>
        </w:rPr>
        <w:t>δεν έχει υλοποιηθεί</w:t>
      </w:r>
      <w:r>
        <w:rPr>
          <w:rFonts w:eastAsia="Times New Roman" w:cs="Times New Roman"/>
          <w:szCs w:val="24"/>
        </w:rPr>
        <w:t>,</w:t>
      </w:r>
      <w:r>
        <w:rPr>
          <w:rFonts w:eastAsia="Times New Roman" w:cs="Times New Roman"/>
          <w:szCs w:val="24"/>
        </w:rPr>
        <w:t xml:space="preserve"> με αποτέλεσμα τώρα τ</w:t>
      </w:r>
      <w:r>
        <w:rPr>
          <w:rFonts w:eastAsia="Times New Roman" w:cs="Times New Roman"/>
          <w:szCs w:val="24"/>
        </w:rPr>
        <w:t xml:space="preserve">α επικίνδυνα απόβλητα να είναι εκτεθειμένα στην </w:t>
      </w:r>
      <w:r>
        <w:rPr>
          <w:rFonts w:eastAsia="Times New Roman" w:cs="Times New Roman"/>
          <w:szCs w:val="24"/>
        </w:rPr>
        <w:t>«</w:t>
      </w:r>
      <w:r>
        <w:rPr>
          <w:rFonts w:eastAsia="Times New Roman" w:cs="Times New Roman"/>
          <w:szCs w:val="24"/>
          <w:lang w:val="en-US"/>
        </w:rPr>
        <w:t>AMIANTIT</w:t>
      </w:r>
      <w:r>
        <w:rPr>
          <w:rFonts w:eastAsia="Times New Roman" w:cs="Times New Roman"/>
          <w:szCs w:val="24"/>
        </w:rPr>
        <w:t>»</w:t>
      </w:r>
      <w:r>
        <w:rPr>
          <w:rFonts w:eastAsia="Times New Roman" w:cs="Times New Roman"/>
          <w:szCs w:val="24"/>
        </w:rPr>
        <w:t>. Αυτό είναι ένα αδιέξοδο που και εμείς και η τοπική κοινωνία πρέπει να το λύσουμε. Γιατί</w:t>
      </w:r>
      <w:r>
        <w:rPr>
          <w:rFonts w:eastAsia="Times New Roman" w:cs="Times New Roman"/>
          <w:szCs w:val="24"/>
        </w:rPr>
        <w:t>,</w:t>
      </w:r>
      <w:r>
        <w:rPr>
          <w:rFonts w:eastAsia="Times New Roman" w:cs="Times New Roman"/>
          <w:szCs w:val="24"/>
        </w:rPr>
        <w:t xml:space="preserve"> αν κάποιος αποφασίζει να υλοποιήσει ένα σχέδιο 50 εκατομμυρίων ευρώ, που </w:t>
      </w:r>
      <w:r>
        <w:rPr>
          <w:rFonts w:eastAsia="Times New Roman" w:cs="Times New Roman"/>
          <w:szCs w:val="24"/>
        </w:rPr>
        <w:lastRenderedPageBreak/>
        <w:t>δεν υπάρχουν, ο αμίαντος θα μείνει</w:t>
      </w:r>
      <w:r>
        <w:rPr>
          <w:rFonts w:eastAsia="Times New Roman" w:cs="Times New Roman"/>
          <w:szCs w:val="24"/>
        </w:rPr>
        <w:t xml:space="preserve"> εκτεθειμένος όπως έχει μείνει τόσα χρόνια στην </w:t>
      </w:r>
      <w:r>
        <w:rPr>
          <w:rFonts w:eastAsia="Times New Roman" w:cs="Times New Roman"/>
          <w:szCs w:val="24"/>
        </w:rPr>
        <w:t>«</w:t>
      </w:r>
      <w:r>
        <w:rPr>
          <w:rFonts w:eastAsia="Times New Roman" w:cs="Times New Roman"/>
          <w:szCs w:val="24"/>
          <w:lang w:val="en-US"/>
        </w:rPr>
        <w:t>AMIANTIT</w:t>
      </w:r>
      <w:r>
        <w:rPr>
          <w:rFonts w:eastAsia="Times New Roman" w:cs="Times New Roman"/>
          <w:szCs w:val="24"/>
        </w:rPr>
        <w:t>»</w:t>
      </w:r>
      <w:r>
        <w:rPr>
          <w:rFonts w:eastAsia="Times New Roman" w:cs="Times New Roman"/>
          <w:szCs w:val="24"/>
        </w:rPr>
        <w:t>. Αυτό θα το συζητήσουμε ξανά με μια άλλη ευκαιρία. Όμως έχει αρνηθεί η ΔΕΗ, διότι δεν υπάρχει μονάδα.</w:t>
      </w:r>
    </w:p>
    <w:p w14:paraId="6443D22E" w14:textId="77777777" w:rsidR="00D72668" w:rsidRDefault="001E5878">
      <w:pPr>
        <w:spacing w:line="600" w:lineRule="auto"/>
        <w:ind w:firstLine="720"/>
        <w:contextualSpacing/>
        <w:jc w:val="both"/>
        <w:rPr>
          <w:rFonts w:eastAsia="Times New Roman"/>
          <w:szCs w:val="24"/>
        </w:rPr>
      </w:pPr>
      <w:r>
        <w:rPr>
          <w:rFonts w:eastAsia="Times New Roman"/>
          <w:szCs w:val="24"/>
        </w:rPr>
        <w:t>Θέλω να πω, όμως, για τους κατοίκους της περιοχής ότι πρέπει να ξέρουν ότι η διαπραγμάτευσή μας</w:t>
      </w:r>
      <w:r>
        <w:rPr>
          <w:rFonts w:eastAsia="Times New Roman"/>
          <w:szCs w:val="24"/>
        </w:rPr>
        <w:t xml:space="preserve"> όχι μόνο μείωσε κατά 5 εκατομμύρια το κόστος στη διαχείριση των αστικών απορριμμάτων, όχι μόνο μείωσε τις ποσότητες που βγαίνουν στις μονάδες κεντρικής διαχείρισης, αλλά έδωσε πέντε σταθμούς μεταφόρτωσης από δημόσιες επενδύσεις στην Πελοπόννησο, έτσι ώστε</w:t>
      </w:r>
      <w:r>
        <w:rPr>
          <w:rFonts w:eastAsia="Times New Roman"/>
          <w:szCs w:val="24"/>
        </w:rPr>
        <w:t xml:space="preserve"> το κόστος μεταφοράς για τους πολίτες, που σας νοιάζει –και καλά κάνετε και σας νοιάζει- να είναι μικρότερο, τα δημοτικά τέλη χαμηλότερα –κάτι που οι προηγούμενες κυβερνήσεις δεν είχαν διαπραγματευτεί και δεν </w:t>
      </w:r>
      <w:r>
        <w:rPr>
          <w:rFonts w:eastAsia="Times New Roman"/>
          <w:szCs w:val="24"/>
        </w:rPr>
        <w:lastRenderedPageBreak/>
        <w:t>είχαν διεκδικήσει, γιατί μπορούσε να τροποποιηθ</w:t>
      </w:r>
      <w:r>
        <w:rPr>
          <w:rFonts w:eastAsia="Times New Roman"/>
          <w:szCs w:val="24"/>
        </w:rPr>
        <w:t xml:space="preserve">εί το ΣΔΙΤ προς όφελος των δήμων και της περιφέρειας- και ταυτόχρονα έχουμε εξασφαλίσει την εγκατάσταση ενός </w:t>
      </w:r>
      <w:proofErr w:type="spellStart"/>
      <w:r>
        <w:rPr>
          <w:rFonts w:eastAsia="Times New Roman"/>
          <w:szCs w:val="24"/>
        </w:rPr>
        <w:t>φωτοβολταϊκού</w:t>
      </w:r>
      <w:proofErr w:type="spellEnd"/>
      <w:r>
        <w:rPr>
          <w:rFonts w:eastAsia="Times New Roman"/>
          <w:szCs w:val="24"/>
        </w:rPr>
        <w:t xml:space="preserve"> πάρκου</w:t>
      </w:r>
      <w:r>
        <w:rPr>
          <w:rFonts w:eastAsia="Times New Roman"/>
          <w:szCs w:val="24"/>
        </w:rPr>
        <w:t>,</w:t>
      </w:r>
      <w:r>
        <w:rPr>
          <w:rFonts w:eastAsia="Times New Roman"/>
          <w:szCs w:val="24"/>
        </w:rPr>
        <w:t xml:space="preserve"> που θα δίνει και ρεύμα στις τοπικές κοινωνίες, οι οποίες έχουν -αν θέλετε- κάποιες επιπτώσεις. </w:t>
      </w:r>
    </w:p>
    <w:p w14:paraId="6443D22F"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Όμως, θέλω να συμφωνήσουμε </w:t>
      </w:r>
      <w:r>
        <w:rPr>
          <w:rFonts w:eastAsia="Times New Roman"/>
          <w:szCs w:val="24"/>
        </w:rPr>
        <w:t xml:space="preserve">μαζί ότι θα είμαστε πολύ αυστηροί όλοι από όλους τους χώρους των κομμάτων του δημοκρατικού τόξου, να μην υπάρχουν επιπτώσεις σε κανέναν </w:t>
      </w:r>
      <w:proofErr w:type="spellStart"/>
      <w:r>
        <w:rPr>
          <w:rFonts w:eastAsia="Times New Roman"/>
          <w:szCs w:val="24"/>
        </w:rPr>
        <w:t>υδροφορέα</w:t>
      </w:r>
      <w:proofErr w:type="spellEnd"/>
      <w:r>
        <w:rPr>
          <w:rFonts w:eastAsia="Times New Roman"/>
          <w:szCs w:val="24"/>
        </w:rPr>
        <w:t>. Μπορούν να γίνουν ασφαλή έργα</w:t>
      </w:r>
      <w:r>
        <w:rPr>
          <w:rFonts w:eastAsia="Times New Roman"/>
          <w:szCs w:val="24"/>
        </w:rPr>
        <w:t>,</w:t>
      </w:r>
      <w:r>
        <w:rPr>
          <w:rFonts w:eastAsia="Times New Roman"/>
          <w:szCs w:val="24"/>
        </w:rPr>
        <w:t xml:space="preserve"> ακόμα και στο κέντρο των πόλεων. Αυτή την επιστήμη την καινούργια, την καινοτο</w:t>
      </w:r>
      <w:r>
        <w:rPr>
          <w:rFonts w:eastAsia="Times New Roman"/>
          <w:szCs w:val="24"/>
        </w:rPr>
        <w:t xml:space="preserve">μία και τη γνώση του περιβάλλοντος, που την έχει η Ευρώπη, πρέπει να τη διεκδικήσει και η Ελλάδα, γιατί έχει τους επιστήμονες. Δεν λέω ότι </w:t>
      </w:r>
      <w:r>
        <w:rPr>
          <w:rFonts w:eastAsia="Times New Roman"/>
          <w:szCs w:val="24"/>
        </w:rPr>
        <w:lastRenderedPageBreak/>
        <w:t>θα γίνει τίποτα σε επίπεδο πόλης. Δεν θα γίνει. Λέω, όμως, ότι υπάρχουν παραδείγματα που πρέπει να αξιοποιήσουμε εμεί</w:t>
      </w:r>
      <w:r>
        <w:rPr>
          <w:rFonts w:eastAsia="Times New Roman"/>
          <w:szCs w:val="24"/>
        </w:rPr>
        <w:t>ς στο επίπεδο της καινοτομίας, να παράγουμε ωφέλιμες ύλες από τα απορρίμματα, να τροφοδοτήσουμε την κυκλική οικονομία. Διότι σήμερα το 83% των υλικών που μπαίνουν στην οικονομία μας πηγαίνουν σε χωματερές. Χάνουμε</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το 83% της ύλης που εισέρχεται στ</w:t>
      </w:r>
      <w:r>
        <w:rPr>
          <w:rFonts w:eastAsia="Times New Roman"/>
          <w:szCs w:val="24"/>
        </w:rPr>
        <w:t xml:space="preserve">ην οικονομία μας και μια οικονομία που έχει ανάγκη από εργασία και προϊόν. </w:t>
      </w:r>
    </w:p>
    <w:p w14:paraId="6443D230"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Όσον αφορά, όμως, τα λιγνιτωρυχεία της περιοχής της Μεγαλουπόλεως -γιατί είναι το τρίτο σκέλος της ερώτησής </w:t>
      </w:r>
      <w:r>
        <w:rPr>
          <w:rFonts w:eastAsia="Times New Roman"/>
          <w:szCs w:val="24"/>
        </w:rPr>
        <w:t>σας-</w:t>
      </w:r>
      <w:r>
        <w:rPr>
          <w:rFonts w:eastAsia="Times New Roman"/>
          <w:szCs w:val="24"/>
        </w:rPr>
        <w:t xml:space="preserve">, θέλω να σας πω ότι η ΔΕΗ έχει καταβάλει όλες τις αποζημιώσεις για </w:t>
      </w:r>
      <w:r>
        <w:rPr>
          <w:rFonts w:eastAsia="Times New Roman"/>
          <w:szCs w:val="24"/>
        </w:rPr>
        <w:t>την περιοχή αυτή. Είναι μεν ιδιοκτησία της, αλλά επιδιώκει την αποκα</w:t>
      </w:r>
      <w:r>
        <w:rPr>
          <w:rFonts w:eastAsia="Times New Roman"/>
          <w:szCs w:val="24"/>
        </w:rPr>
        <w:lastRenderedPageBreak/>
        <w:t>τάσταση των εδαφών προς όφελος της τοπικής κοινωνίας και πρέπει να σας πω ότι και οι διαμορφώσεις των επιφανειών και οι καλλιέργειες και οι δασώσεις που γίνονται εκεί είναι προς όφελος της</w:t>
      </w:r>
      <w:r>
        <w:rPr>
          <w:rFonts w:eastAsia="Times New Roman"/>
          <w:szCs w:val="24"/>
        </w:rPr>
        <w:t xml:space="preserve"> τοπικής κοινωνίας. Μάλιστα, εδώ έχω πληροφορία ότι στις περιοχές εκεί, στις αποθέσεις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τις περιοχές των ορυχείων, έχουν ήδη ολοκληρωθεί δενδροφυτεύσεις με </w:t>
      </w:r>
      <w:proofErr w:type="spellStart"/>
      <w:r>
        <w:rPr>
          <w:rFonts w:eastAsia="Times New Roman"/>
          <w:szCs w:val="24"/>
        </w:rPr>
        <w:t>εκατόν</w:t>
      </w:r>
      <w:proofErr w:type="spellEnd"/>
      <w:r>
        <w:rPr>
          <w:rFonts w:eastAsia="Times New Roman"/>
          <w:szCs w:val="24"/>
        </w:rPr>
        <w:t xml:space="preserve"> ογδόντα χιλιάδες δένδρα και έχουν δοθεί σε αγρότες</w:t>
      </w:r>
      <w:r>
        <w:rPr>
          <w:rFonts w:eastAsia="Times New Roman"/>
          <w:szCs w:val="24"/>
        </w:rPr>
        <w:t>,</w:t>
      </w:r>
      <w:r>
        <w:rPr>
          <w:rFonts w:eastAsia="Times New Roman"/>
          <w:szCs w:val="24"/>
        </w:rPr>
        <w:t xml:space="preserve"> με συμβολικό τίμημα, αρκετές </w:t>
      </w:r>
      <w:r>
        <w:rPr>
          <w:rFonts w:eastAsia="Times New Roman"/>
          <w:szCs w:val="24"/>
        </w:rPr>
        <w:t>χιλιάδες στρέμματα. Για παράδειγμα, πέντε χιλιάδες στρέμματα έχουμε με δασικά είδη και δύο χιλιάδες στρέμματα με γεωργικές εκτάσεις. Πρόσφατα ολοκληρώθηκαν δεκατρία αγροτεμάχια οκτακοσίων δεκαπέντε στρεμμάτων στα Κυπαρίσσια. Έχουμε τέτοια νούμερα</w:t>
      </w:r>
      <w:r>
        <w:rPr>
          <w:rFonts w:eastAsia="Times New Roman"/>
          <w:szCs w:val="24"/>
        </w:rPr>
        <w:t>,</w:t>
      </w:r>
      <w:r>
        <w:rPr>
          <w:rFonts w:eastAsia="Times New Roman"/>
          <w:szCs w:val="24"/>
        </w:rPr>
        <w:t xml:space="preserve"> δηλαδή. </w:t>
      </w:r>
      <w:r>
        <w:rPr>
          <w:rFonts w:eastAsia="Times New Roman"/>
          <w:szCs w:val="24"/>
        </w:rPr>
        <w:t xml:space="preserve">Δεκατέσσερα αγροτεμάχια το 2016 στο </w:t>
      </w:r>
      <w:proofErr w:type="spellStart"/>
      <w:r>
        <w:rPr>
          <w:rFonts w:eastAsia="Times New Roman"/>
          <w:szCs w:val="24"/>
        </w:rPr>
        <w:t>Λιγνιτικό</w:t>
      </w:r>
      <w:proofErr w:type="spellEnd"/>
      <w:r>
        <w:rPr>
          <w:rFonts w:eastAsia="Times New Roman"/>
          <w:szCs w:val="24"/>
        </w:rPr>
        <w:t xml:space="preserve"> </w:t>
      </w:r>
      <w:r>
        <w:rPr>
          <w:rFonts w:eastAsia="Times New Roman"/>
          <w:szCs w:val="24"/>
        </w:rPr>
        <w:lastRenderedPageBreak/>
        <w:t xml:space="preserve">Κέντρο Μεγαλόπολης δόθηκαν για καλλιέργεια βρόμης και κριθαριού. </w:t>
      </w:r>
    </w:p>
    <w:p w14:paraId="6443D231" w14:textId="77777777" w:rsidR="00D72668" w:rsidRDefault="001E5878">
      <w:pPr>
        <w:spacing w:line="600" w:lineRule="auto"/>
        <w:ind w:firstLine="720"/>
        <w:contextualSpacing/>
        <w:jc w:val="both"/>
        <w:rPr>
          <w:rFonts w:eastAsia="Times New Roman"/>
          <w:szCs w:val="24"/>
        </w:rPr>
      </w:pPr>
      <w:r>
        <w:rPr>
          <w:rFonts w:eastAsia="Times New Roman"/>
          <w:szCs w:val="24"/>
        </w:rPr>
        <w:t>Υπάρχει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και μια συνεργασία με τον πρωτογενή τομέα και τις τοπικές κοινωνίες</w:t>
      </w:r>
      <w:r>
        <w:rPr>
          <w:rFonts w:eastAsia="Times New Roman"/>
          <w:szCs w:val="24"/>
        </w:rPr>
        <w:t>,</w:t>
      </w:r>
      <w:r>
        <w:rPr>
          <w:rFonts w:eastAsia="Times New Roman"/>
          <w:szCs w:val="24"/>
        </w:rPr>
        <w:t xml:space="preserve"> για να γίνεται, μέσα από την αποκατάσταση των </w:t>
      </w:r>
      <w:proofErr w:type="spellStart"/>
      <w:r>
        <w:rPr>
          <w:rFonts w:eastAsia="Times New Roman"/>
          <w:szCs w:val="24"/>
        </w:rPr>
        <w:t>λιγνιτικών</w:t>
      </w:r>
      <w:proofErr w:type="spellEnd"/>
      <w:r>
        <w:rPr>
          <w:rFonts w:eastAsia="Times New Roman"/>
          <w:szCs w:val="24"/>
        </w:rPr>
        <w:t xml:space="preserve"> π</w:t>
      </w:r>
      <w:r>
        <w:rPr>
          <w:rFonts w:eastAsia="Times New Roman"/>
          <w:szCs w:val="24"/>
        </w:rPr>
        <w:t xml:space="preserve">εδίων, ενίσχυση και του πρωτογενούς τομέα. </w:t>
      </w:r>
    </w:p>
    <w:p w14:paraId="6443D232" w14:textId="77777777" w:rsidR="00D72668" w:rsidRDefault="001E5878">
      <w:pPr>
        <w:spacing w:line="600" w:lineRule="auto"/>
        <w:ind w:firstLine="720"/>
        <w:contextualSpacing/>
        <w:jc w:val="both"/>
        <w:rPr>
          <w:rFonts w:eastAsia="Times New Roman"/>
          <w:szCs w:val="24"/>
        </w:rPr>
      </w:pPr>
      <w:r>
        <w:rPr>
          <w:rFonts w:eastAsia="Times New Roman"/>
          <w:szCs w:val="24"/>
        </w:rPr>
        <w:t>Σε κάθε περίπτωση –και θέλω να κλείσω</w:t>
      </w:r>
      <w:r>
        <w:rPr>
          <w:rFonts w:eastAsia="Times New Roman"/>
          <w:szCs w:val="24"/>
        </w:rPr>
        <w:t>,</w:t>
      </w:r>
      <w:r>
        <w:rPr>
          <w:rFonts w:eastAsia="Times New Roman"/>
          <w:szCs w:val="24"/>
        </w:rPr>
        <w:t xml:space="preserve"> γιατί έχω πάρει αρκετό χρόνο, κύριε Πρόεδρε-</w:t>
      </w:r>
      <w:r>
        <w:rPr>
          <w:rFonts w:eastAsia="Times New Roman"/>
          <w:szCs w:val="24"/>
        </w:rPr>
        <w:t>,</w:t>
      </w:r>
      <w:r>
        <w:rPr>
          <w:rFonts w:eastAsia="Times New Roman"/>
          <w:szCs w:val="24"/>
        </w:rPr>
        <w:t xml:space="preserve"> θέλω να πω ότι η διαχείριση των απορριμμάτων δεν λέμε ότι είναι ένα εύκολο θέμα. Είναι ένα θέμα που χρειαζόταν περισσότερη πολι</w:t>
      </w:r>
      <w:r>
        <w:rPr>
          <w:rFonts w:eastAsia="Times New Roman"/>
          <w:szCs w:val="24"/>
        </w:rPr>
        <w:t xml:space="preserve">τική βούληση στο παρελθόν και ίσως και οικονομική ενίσχυση, εννοώ δημόσιες επενδύσεις. Πολλές φορές υπήρχε ο εύκολος τρόπος είτε τη χωματερής είτε να πούμε ότι θα τα πάρει όλα ο ιδιωτικός τομέας. Εμείς υποστηρίζουμε ότι </w:t>
      </w:r>
      <w:r>
        <w:rPr>
          <w:rFonts w:eastAsia="Times New Roman"/>
          <w:szCs w:val="24"/>
        </w:rPr>
        <w:lastRenderedPageBreak/>
        <w:t xml:space="preserve">είναι αρμοδιότητα και ευθύνη της </w:t>
      </w:r>
      <w:r>
        <w:rPr>
          <w:rFonts w:eastAsia="Times New Roman"/>
          <w:szCs w:val="24"/>
        </w:rPr>
        <w:t>τ</w:t>
      </w:r>
      <w:r>
        <w:rPr>
          <w:rFonts w:eastAsia="Times New Roman"/>
          <w:szCs w:val="24"/>
        </w:rPr>
        <w:t>οπ</w:t>
      </w:r>
      <w:r>
        <w:rPr>
          <w:rFonts w:eastAsia="Times New Roman"/>
          <w:szCs w:val="24"/>
        </w:rPr>
        <w:t xml:space="preserve">ικής </w:t>
      </w:r>
      <w:r>
        <w:rPr>
          <w:rFonts w:eastAsia="Times New Roman"/>
          <w:szCs w:val="24"/>
        </w:rPr>
        <w:t>α</w:t>
      </w:r>
      <w:r>
        <w:rPr>
          <w:rFonts w:eastAsia="Times New Roman"/>
          <w:szCs w:val="24"/>
        </w:rPr>
        <w:t xml:space="preserve">υτοδιοίκησης και είναι τοπικός πόρος τα απορρίμματα και πρέπει να ενισχύεται η δυνατότητα της </w:t>
      </w:r>
      <w:r>
        <w:rPr>
          <w:rFonts w:eastAsia="Times New Roman"/>
          <w:szCs w:val="24"/>
        </w:rPr>
        <w:t>α</w:t>
      </w:r>
      <w:r>
        <w:rPr>
          <w:rFonts w:eastAsia="Times New Roman"/>
          <w:szCs w:val="24"/>
        </w:rPr>
        <w:t>υτοδιοίκησης να διαχειριστεί τα απορρίμματα</w:t>
      </w:r>
      <w:r>
        <w:rPr>
          <w:rFonts w:eastAsia="Times New Roman"/>
          <w:szCs w:val="24"/>
        </w:rPr>
        <w:t>,</w:t>
      </w:r>
      <w:r>
        <w:rPr>
          <w:rFonts w:eastAsia="Times New Roman"/>
          <w:szCs w:val="24"/>
        </w:rPr>
        <w:t xml:space="preserve"> για να ενισχύσει και τις τοπικές κοινωνίες. </w:t>
      </w:r>
    </w:p>
    <w:p w14:paraId="6443D233" w14:textId="77777777" w:rsidR="00D72668" w:rsidRDefault="001E5878">
      <w:pPr>
        <w:spacing w:line="600" w:lineRule="auto"/>
        <w:ind w:firstLine="720"/>
        <w:contextualSpacing/>
        <w:jc w:val="both"/>
        <w:rPr>
          <w:rFonts w:eastAsia="Times New Roman"/>
          <w:szCs w:val="24"/>
        </w:rPr>
      </w:pPr>
      <w:r>
        <w:rPr>
          <w:rFonts w:eastAsia="Times New Roman"/>
          <w:szCs w:val="24"/>
        </w:rPr>
        <w:t>Νομίζω ότι σε αυτή την κατεύθυνση, που είναι και σύμφωνη με την ε</w:t>
      </w:r>
      <w:r>
        <w:rPr>
          <w:rFonts w:eastAsia="Times New Roman"/>
          <w:szCs w:val="24"/>
        </w:rPr>
        <w:t>υρωπαϊκή στρατηγική για την κοινωνία της ανακύκλωσης, μπορούμε να βρούμε κοινό βηματισμό.</w:t>
      </w:r>
    </w:p>
    <w:p w14:paraId="6443D234"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Σας ευχαριστώ, κύριε </w:t>
      </w:r>
      <w:proofErr w:type="spellStart"/>
      <w:r>
        <w:rPr>
          <w:rFonts w:eastAsia="Times New Roman"/>
          <w:szCs w:val="24"/>
        </w:rPr>
        <w:t>Καραθανασόπουλε</w:t>
      </w:r>
      <w:proofErr w:type="spellEnd"/>
      <w:r>
        <w:rPr>
          <w:rFonts w:eastAsia="Times New Roman"/>
          <w:szCs w:val="24"/>
        </w:rPr>
        <w:t>.</w:t>
      </w:r>
    </w:p>
    <w:p w14:paraId="6443D235" w14:textId="77777777" w:rsidR="00D72668" w:rsidRDefault="001E5878">
      <w:pPr>
        <w:spacing w:line="600" w:lineRule="auto"/>
        <w:ind w:firstLine="720"/>
        <w:contextualSpacing/>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τον κύριο Υπουργό. </w:t>
      </w:r>
    </w:p>
    <w:p w14:paraId="6443D236"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Προχωρούμε στην πρώτη </w:t>
      </w:r>
      <w:r>
        <w:rPr>
          <w:rFonts w:eastAsia="Times New Roman"/>
          <w:szCs w:val="24"/>
        </w:rPr>
        <w:t xml:space="preserve">με αριθμό 1259/6-3-2018 </w:t>
      </w:r>
      <w:r>
        <w:rPr>
          <w:rFonts w:eastAsia="Times New Roman"/>
          <w:szCs w:val="24"/>
        </w:rPr>
        <w:t>επίκαιρη ερ</w:t>
      </w:r>
      <w:r>
        <w:rPr>
          <w:rFonts w:eastAsia="Times New Roman"/>
          <w:szCs w:val="24"/>
        </w:rPr>
        <w:t>ώτηση πρώτου κύκλου της Βουλευτού Β΄ Πειραιά του Συνασπι</w:t>
      </w:r>
      <w:r>
        <w:rPr>
          <w:rFonts w:eastAsia="Times New Roman"/>
          <w:szCs w:val="24"/>
        </w:rPr>
        <w:lastRenderedPageBreak/>
        <w:t>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Εύης Καρακώστα</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Περιβάλλοντος και Ενέργειας,</w:t>
      </w:r>
      <w:r>
        <w:rPr>
          <w:rFonts w:eastAsia="Times New Roman"/>
          <w:szCs w:val="24"/>
        </w:rPr>
        <w:t xml:space="preserve"> σχετικά με την αποκατάσταση του Χώρου Ανεξέλεγκτης Διάθεσης Αποβλήτων (ΧΑΔΑ) Σχιστού.</w:t>
      </w:r>
    </w:p>
    <w:p w14:paraId="6443D237" w14:textId="77777777" w:rsidR="00D72668" w:rsidRDefault="001E5878">
      <w:pPr>
        <w:spacing w:line="600" w:lineRule="auto"/>
        <w:ind w:firstLine="720"/>
        <w:contextualSpacing/>
        <w:jc w:val="both"/>
        <w:rPr>
          <w:rFonts w:eastAsia="Times New Roman"/>
          <w:szCs w:val="24"/>
        </w:rPr>
      </w:pPr>
      <w:r>
        <w:rPr>
          <w:rFonts w:eastAsia="Times New Roman"/>
          <w:szCs w:val="24"/>
        </w:rPr>
        <w:t>Κυρία Καρακώστα, έχετ</w:t>
      </w:r>
      <w:r>
        <w:rPr>
          <w:rFonts w:eastAsia="Times New Roman"/>
          <w:szCs w:val="24"/>
        </w:rPr>
        <w:t xml:space="preserve">ε τον λόγο για την </w:t>
      </w:r>
      <w:proofErr w:type="spellStart"/>
      <w:r>
        <w:rPr>
          <w:rFonts w:eastAsia="Times New Roman"/>
          <w:szCs w:val="24"/>
        </w:rPr>
        <w:t>πρωτολογία</w:t>
      </w:r>
      <w:proofErr w:type="spellEnd"/>
      <w:r>
        <w:rPr>
          <w:rFonts w:eastAsia="Times New Roman"/>
          <w:szCs w:val="24"/>
        </w:rPr>
        <w:t xml:space="preserve"> σας. </w:t>
      </w:r>
    </w:p>
    <w:p w14:paraId="6443D238" w14:textId="77777777" w:rsidR="00D72668" w:rsidRDefault="001E5878">
      <w:pPr>
        <w:spacing w:line="600" w:lineRule="auto"/>
        <w:ind w:firstLine="720"/>
        <w:contextualSpacing/>
        <w:jc w:val="both"/>
        <w:rPr>
          <w:rFonts w:eastAsia="Times New Roman"/>
          <w:szCs w:val="24"/>
        </w:rPr>
      </w:pPr>
      <w:r>
        <w:rPr>
          <w:rFonts w:eastAsia="Times New Roman"/>
          <w:b/>
          <w:szCs w:val="24"/>
        </w:rPr>
        <w:t>ΕΥΑΓΓΕΛΙΑ (ΕΥΗ) ΚΑΡΑΚΩΣΤΑ:</w:t>
      </w:r>
      <w:r>
        <w:rPr>
          <w:rFonts w:eastAsia="Times New Roman"/>
          <w:szCs w:val="24"/>
        </w:rPr>
        <w:t xml:space="preserve"> Να καλημερίσω κι εγώ τον Υπουργό και να πω ότι έχουμε κάτι παρόμοιο με το προηγούμενο θέμα, αλλά είναι αρκετά σοβαρό. </w:t>
      </w:r>
    </w:p>
    <w:p w14:paraId="6443D239"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Πράγματι, θίξατε το πώς δημιουργήθηκαν αυτά τα σοβαρά ζητήματα σχετικά με </w:t>
      </w:r>
      <w:r>
        <w:rPr>
          <w:rFonts w:eastAsia="Times New Roman"/>
          <w:szCs w:val="24"/>
        </w:rPr>
        <w:t>τη διαχείριση των αποβλήτων. Στην περιοχή μου, που είναι η περιοχή του Σχιστού, που ανήκει στο Πέραμα και στο Κερατσίνι</w:t>
      </w:r>
      <w:r>
        <w:rPr>
          <w:rFonts w:eastAsia="Times New Roman"/>
          <w:szCs w:val="24"/>
        </w:rPr>
        <w:t>,</w:t>
      </w:r>
      <w:r>
        <w:rPr>
          <w:rFonts w:eastAsia="Times New Roman"/>
          <w:szCs w:val="24"/>
        </w:rPr>
        <w:t xml:space="preserve"> αλλά έχει αναφορά σε πάρα πολλούς δήμους, από το 1979, χωρίς έλεγχο βεβαίως, εναποτίθετο ο </w:t>
      </w:r>
      <w:proofErr w:type="spellStart"/>
      <w:r>
        <w:rPr>
          <w:rFonts w:eastAsia="Times New Roman"/>
          <w:szCs w:val="24"/>
        </w:rPr>
        <w:t>φωσφογύψος</w:t>
      </w:r>
      <w:proofErr w:type="spellEnd"/>
      <w:r>
        <w:rPr>
          <w:rFonts w:eastAsia="Times New Roman"/>
          <w:szCs w:val="24"/>
        </w:rPr>
        <w:t xml:space="preserve"> που </w:t>
      </w:r>
      <w:r>
        <w:rPr>
          <w:rFonts w:eastAsia="Times New Roman"/>
          <w:szCs w:val="24"/>
        </w:rPr>
        <w:lastRenderedPageBreak/>
        <w:t xml:space="preserve">προερχόταν από τα εργοστάσια </w:t>
      </w:r>
      <w:r>
        <w:rPr>
          <w:rFonts w:eastAsia="Times New Roman"/>
          <w:szCs w:val="24"/>
        </w:rPr>
        <w:t xml:space="preserve">των λιπασμάτων και τα εργοστάσια παραγωγής γύψου. Εκεί, λοιπόν, από το 1979 και για είκοσι περίπου χρόνια εναποτίθετο αυτό το προϊόν, το οποίο είναι ένα ραδιενεργό υλικό. Το 2006 ανατέθηκε στον ΠΕΣΥΔΑΠ, που είναι ο </w:t>
      </w:r>
      <w:r>
        <w:rPr>
          <w:rFonts w:eastAsia="Times New Roman"/>
          <w:szCs w:val="24"/>
        </w:rPr>
        <w:t>Π</w:t>
      </w:r>
      <w:r>
        <w:rPr>
          <w:rFonts w:eastAsia="Times New Roman"/>
          <w:szCs w:val="24"/>
        </w:rPr>
        <w:t xml:space="preserve">εριβαλλοντικός </w:t>
      </w:r>
      <w:r>
        <w:rPr>
          <w:rFonts w:eastAsia="Times New Roman"/>
          <w:szCs w:val="24"/>
        </w:rPr>
        <w:t>Σ</w:t>
      </w:r>
      <w:r>
        <w:rPr>
          <w:rFonts w:eastAsia="Times New Roman"/>
          <w:szCs w:val="24"/>
        </w:rPr>
        <w:t xml:space="preserve">ύνδεσμος Δήμων Αθηνών </w:t>
      </w:r>
      <w:r>
        <w:rPr>
          <w:rFonts w:eastAsia="Times New Roman"/>
          <w:szCs w:val="24"/>
        </w:rPr>
        <w:t>και Πειραιώς, ο οποίος έχει αναφορά σε δεκαοκτώ δήμους</w:t>
      </w:r>
      <w:r>
        <w:rPr>
          <w:rFonts w:eastAsia="Times New Roman"/>
          <w:szCs w:val="24"/>
        </w:rPr>
        <w:t>,</w:t>
      </w:r>
      <w:r>
        <w:rPr>
          <w:rFonts w:eastAsia="Times New Roman"/>
          <w:szCs w:val="24"/>
        </w:rPr>
        <w:t xml:space="preserve"> μέσα στους οποίους είναι και ο Δήμος Πειραιά και ο Δήμος Αθήνας. Μεγάλοι δήμοι</w:t>
      </w:r>
      <w:r>
        <w:rPr>
          <w:rFonts w:eastAsia="Times New Roman"/>
          <w:szCs w:val="24"/>
        </w:rPr>
        <w:t>,</w:t>
      </w:r>
      <w:r>
        <w:rPr>
          <w:rFonts w:eastAsia="Times New Roman"/>
          <w:szCs w:val="24"/>
        </w:rPr>
        <w:t xml:space="preserve"> δηλαδή, πέρα από όλους τους δήμους της Β΄ Πειραιά κ.λπ.</w:t>
      </w:r>
      <w:r>
        <w:rPr>
          <w:rFonts w:eastAsia="Times New Roman"/>
          <w:szCs w:val="24"/>
        </w:rPr>
        <w:t>.</w:t>
      </w:r>
      <w:r>
        <w:rPr>
          <w:rFonts w:eastAsia="Times New Roman"/>
          <w:szCs w:val="24"/>
        </w:rPr>
        <w:t xml:space="preserve"> Κατά τη διάρκεια της δεκαετίας που η μελέτη και η </w:t>
      </w:r>
      <w:proofErr w:type="spellStart"/>
      <w:r>
        <w:rPr>
          <w:rFonts w:eastAsia="Times New Roman"/>
          <w:szCs w:val="24"/>
        </w:rPr>
        <w:t>αδειοδότηση</w:t>
      </w:r>
      <w:proofErr w:type="spellEnd"/>
      <w:r>
        <w:rPr>
          <w:rFonts w:eastAsia="Times New Roman"/>
          <w:szCs w:val="24"/>
        </w:rPr>
        <w:t xml:space="preserve"> ε</w:t>
      </w:r>
      <w:r>
        <w:rPr>
          <w:rFonts w:eastAsia="Times New Roman"/>
          <w:szCs w:val="24"/>
        </w:rPr>
        <w:t xml:space="preserve">ίχαν </w:t>
      </w:r>
      <w:r>
        <w:rPr>
          <w:rFonts w:eastAsia="Times New Roman"/>
          <w:szCs w:val="24"/>
        </w:rPr>
        <w:t>ισχύ,</w:t>
      </w:r>
      <w:r>
        <w:rPr>
          <w:rFonts w:eastAsia="Times New Roman"/>
          <w:szCs w:val="24"/>
        </w:rPr>
        <w:t xml:space="preserve"> από το 2006,</w:t>
      </w:r>
      <w:r>
        <w:rPr>
          <w:rFonts w:eastAsia="Times New Roman"/>
          <w:szCs w:val="24"/>
        </w:rPr>
        <w:t xml:space="preserve"> και</w:t>
      </w:r>
      <w:r>
        <w:rPr>
          <w:rFonts w:eastAsia="Times New Roman"/>
          <w:szCs w:val="24"/>
        </w:rPr>
        <w:t xml:space="preserve"> η οποία αναφερόταν σε τέσσερις φάσεις, εκτελέστηκαν οι τρεις. Πρόκειται για μια επιφάνεια </w:t>
      </w:r>
      <w:proofErr w:type="spellStart"/>
      <w:r>
        <w:rPr>
          <w:rFonts w:eastAsia="Times New Roman"/>
          <w:szCs w:val="24"/>
        </w:rPr>
        <w:t>εκατόν</w:t>
      </w:r>
      <w:proofErr w:type="spellEnd"/>
      <w:r>
        <w:rPr>
          <w:rFonts w:eastAsia="Times New Roman"/>
          <w:szCs w:val="24"/>
        </w:rPr>
        <w:t xml:space="preserve"> είκοσι πέντε</w:t>
      </w:r>
      <w:r>
        <w:rPr>
          <w:rFonts w:eastAsia="Times New Roman"/>
          <w:szCs w:val="24"/>
        </w:rPr>
        <w:t xml:space="preserve"> στρεμμάτων και έχουν ήδη ολοκληρωθεί περίπου τα </w:t>
      </w:r>
      <w:r>
        <w:rPr>
          <w:rFonts w:eastAsia="Times New Roman"/>
          <w:szCs w:val="24"/>
        </w:rPr>
        <w:t>ογδόντα τρία</w:t>
      </w:r>
      <w:r>
        <w:rPr>
          <w:rFonts w:eastAsia="Times New Roman"/>
          <w:szCs w:val="24"/>
        </w:rPr>
        <w:t xml:space="preserve"> στρέμματα.   </w:t>
      </w:r>
    </w:p>
    <w:p w14:paraId="6443D23A"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Πρόκειται για ένα πάρα πολύ σοβαρό έργο. Θέ</w:t>
      </w:r>
      <w:r>
        <w:rPr>
          <w:rFonts w:eastAsia="Times New Roman"/>
          <w:szCs w:val="24"/>
        </w:rPr>
        <w:t>λω να διευκρινίσω εδώ ότι αυτός ο ΧΑΔΑ δεν έχει οργανικά υλικά -έχει σημασία, θα το εξηγήσω και παρακάτω-</w:t>
      </w:r>
      <w:r w:rsidRPr="00AA256C">
        <w:rPr>
          <w:rFonts w:eastAsia="Times New Roman"/>
          <w:szCs w:val="24"/>
        </w:rPr>
        <w:t>,</w:t>
      </w:r>
      <w:r>
        <w:rPr>
          <w:rFonts w:eastAsia="Times New Roman"/>
          <w:szCs w:val="24"/>
        </w:rPr>
        <w:t xml:space="preserve"> έχει μόνο υλικό </w:t>
      </w:r>
      <w:proofErr w:type="spellStart"/>
      <w:r>
        <w:rPr>
          <w:rFonts w:eastAsia="Times New Roman"/>
          <w:szCs w:val="24"/>
        </w:rPr>
        <w:t>φωσφογύψου</w:t>
      </w:r>
      <w:proofErr w:type="spellEnd"/>
      <w:r>
        <w:rPr>
          <w:rFonts w:eastAsia="Times New Roman"/>
          <w:szCs w:val="24"/>
        </w:rPr>
        <w:t>. Αυτό είναι σε σκόνη, όταν έχουμε ανέμους διαχέεται στην πόλη και επίσης</w:t>
      </w:r>
      <w:r>
        <w:rPr>
          <w:rFonts w:eastAsia="Times New Roman"/>
          <w:szCs w:val="24"/>
        </w:rPr>
        <w:t>,</w:t>
      </w:r>
      <w:r>
        <w:rPr>
          <w:rFonts w:eastAsia="Times New Roman"/>
          <w:szCs w:val="24"/>
        </w:rPr>
        <w:t xml:space="preserve"> όταν το κεφάλι του είναι ένα κομμάτι που δεν έχε</w:t>
      </w:r>
      <w:r>
        <w:rPr>
          <w:rFonts w:eastAsia="Times New Roman"/>
          <w:szCs w:val="24"/>
        </w:rPr>
        <w:t xml:space="preserve">ι ολοκληρωθεί, μπαίνει </w:t>
      </w:r>
      <w:r>
        <w:rPr>
          <w:rFonts w:eastAsia="Times New Roman"/>
          <w:szCs w:val="24"/>
        </w:rPr>
        <w:t xml:space="preserve">το νερό της βροχής </w:t>
      </w:r>
      <w:r>
        <w:rPr>
          <w:rFonts w:eastAsia="Times New Roman"/>
          <w:szCs w:val="24"/>
        </w:rPr>
        <w:t>και στον υδροφόρο ορίζοντα, όπως είπαμε και στο προηγούμενο έργο, και δ</w:t>
      </w:r>
      <w:r>
        <w:rPr>
          <w:rFonts w:eastAsia="Times New Roman"/>
          <w:szCs w:val="24"/>
        </w:rPr>
        <w:t>ημιουργεί</w:t>
      </w:r>
      <w:r>
        <w:rPr>
          <w:rFonts w:eastAsia="Times New Roman"/>
          <w:szCs w:val="24"/>
        </w:rPr>
        <w:t xml:space="preserve"> προβλήματα.</w:t>
      </w:r>
    </w:p>
    <w:p w14:paraId="6443D23B" w14:textId="77777777" w:rsidR="00D72668" w:rsidRDefault="001E5878">
      <w:pPr>
        <w:spacing w:line="600" w:lineRule="auto"/>
        <w:ind w:firstLine="720"/>
        <w:contextualSpacing/>
        <w:jc w:val="both"/>
        <w:rPr>
          <w:rFonts w:eastAsia="Times New Roman"/>
          <w:szCs w:val="24"/>
        </w:rPr>
      </w:pPr>
      <w:r>
        <w:rPr>
          <w:rFonts w:eastAsia="Times New Roman"/>
          <w:szCs w:val="24"/>
        </w:rPr>
        <w:t>Επειδή, λοιπόν, αυτό το έργο αφορά άμεσα την υγεία του γενικού πληθυσμού και του υδροφόρου υπόγειου ορίζοντα και επειδή υ</w:t>
      </w:r>
      <w:r>
        <w:rPr>
          <w:rFonts w:eastAsia="Times New Roman"/>
          <w:szCs w:val="24"/>
        </w:rPr>
        <w:t>πάρχουν σε αυτή τη φάση διαθέσιμοι χωματισμοί για την επικάλυψη αυτού του έργου δωρεάν από την «ΑΤΤΙΚΟ ΜΕΤΡΟ» και ε</w:t>
      </w:r>
      <w:r>
        <w:rPr>
          <w:rFonts w:eastAsia="Times New Roman"/>
          <w:szCs w:val="24"/>
        </w:rPr>
        <w:lastRenderedPageBreak/>
        <w:t xml:space="preserve">πειδή η </w:t>
      </w:r>
      <w:r>
        <w:rPr>
          <w:rFonts w:eastAsia="Times New Roman"/>
          <w:szCs w:val="24"/>
        </w:rPr>
        <w:t>π</w:t>
      </w:r>
      <w:r>
        <w:rPr>
          <w:rFonts w:eastAsia="Times New Roman"/>
          <w:szCs w:val="24"/>
        </w:rPr>
        <w:t>εριφέρεια έχει ήδη βάλει στον προϋπολογισμό της 1 εκατομμύριο ευρώ για να αγοράσουμε μεμβράνες, θέλουμε τη διευκόλυνση σας και σας ρ</w:t>
      </w:r>
      <w:r>
        <w:rPr>
          <w:rFonts w:eastAsia="Times New Roman"/>
          <w:szCs w:val="24"/>
        </w:rPr>
        <w:t xml:space="preserve">ωτάμε: </w:t>
      </w:r>
    </w:p>
    <w:p w14:paraId="6443D23C"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Σε ποιες ενέργειες θα προβείτε, ώστε να εκδώσει η Αποκεντρωμένη Διοίκηση Αττικής άδεια </w:t>
      </w:r>
      <w:r>
        <w:rPr>
          <w:rFonts w:eastAsia="Times New Roman"/>
          <w:szCs w:val="24"/>
        </w:rPr>
        <w:t xml:space="preserve">αποπεράτωσης για την </w:t>
      </w:r>
      <w:r>
        <w:rPr>
          <w:rFonts w:eastAsia="Times New Roman"/>
          <w:szCs w:val="24"/>
        </w:rPr>
        <w:t xml:space="preserve">αποκατάσταση του έργου; </w:t>
      </w:r>
      <w:proofErr w:type="spellStart"/>
      <w:r>
        <w:rPr>
          <w:rFonts w:eastAsia="Times New Roman"/>
          <w:szCs w:val="24"/>
        </w:rPr>
        <w:t>Σημειωτέον</w:t>
      </w:r>
      <w:proofErr w:type="spellEnd"/>
      <w:r>
        <w:rPr>
          <w:rFonts w:eastAsia="Times New Roman"/>
          <w:szCs w:val="24"/>
        </w:rPr>
        <w:t xml:space="preserve"> ότι έχει κατατεθεί από το 2015 αυτή η αίτηση, εμπρόθεσμα</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σύμφωνα με τις υποδείξεις της.</w:t>
      </w:r>
    </w:p>
    <w:p w14:paraId="6443D23D" w14:textId="77777777" w:rsidR="00D72668" w:rsidRDefault="001E5878">
      <w:pPr>
        <w:spacing w:line="600" w:lineRule="auto"/>
        <w:ind w:firstLine="720"/>
        <w:contextualSpacing/>
        <w:jc w:val="both"/>
        <w:rPr>
          <w:rFonts w:eastAsia="Times New Roman"/>
          <w:szCs w:val="24"/>
        </w:rPr>
      </w:pPr>
      <w:r>
        <w:rPr>
          <w:rFonts w:eastAsia="Times New Roman"/>
          <w:szCs w:val="24"/>
        </w:rPr>
        <w:t>Επί</w:t>
      </w:r>
      <w:r>
        <w:rPr>
          <w:rFonts w:eastAsia="Times New Roman"/>
          <w:szCs w:val="24"/>
        </w:rPr>
        <w:t xml:space="preserve">σης, ποιο είναι το χρονοδιάγραμμα για την ολοκλήρωση αυτής της αποκατάστασης των </w:t>
      </w:r>
      <w:proofErr w:type="spellStart"/>
      <w:r>
        <w:rPr>
          <w:rFonts w:eastAsia="Times New Roman"/>
          <w:szCs w:val="24"/>
        </w:rPr>
        <w:t>εκατόν</w:t>
      </w:r>
      <w:proofErr w:type="spellEnd"/>
      <w:r>
        <w:rPr>
          <w:rFonts w:eastAsia="Times New Roman"/>
          <w:szCs w:val="24"/>
        </w:rPr>
        <w:t xml:space="preserve"> είκοσι πέντε στρεμμάτων του ΧΑΔΑ Σχιστού;</w:t>
      </w:r>
    </w:p>
    <w:p w14:paraId="6443D23E"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Κ</w:t>
      </w:r>
      <w:r>
        <w:rPr>
          <w:rFonts w:eastAsia="Times New Roman"/>
          <w:szCs w:val="24"/>
        </w:rPr>
        <w:t>αθώς υπάρχει η προηγούμενη από 7</w:t>
      </w:r>
      <w:r>
        <w:rPr>
          <w:rFonts w:eastAsia="Times New Roman"/>
          <w:szCs w:val="24"/>
        </w:rPr>
        <w:t>-</w:t>
      </w:r>
      <w:r>
        <w:rPr>
          <w:rFonts w:eastAsia="Times New Roman"/>
          <w:szCs w:val="24"/>
        </w:rPr>
        <w:t>1</w:t>
      </w:r>
      <w:r>
        <w:rPr>
          <w:rFonts w:eastAsia="Times New Roman"/>
          <w:szCs w:val="24"/>
        </w:rPr>
        <w:t>-</w:t>
      </w:r>
      <w:r>
        <w:rPr>
          <w:rFonts w:eastAsia="Times New Roman"/>
          <w:szCs w:val="24"/>
        </w:rPr>
        <w:t>2006 απόφαση της Περιφέρειας Αττικής, με την οποία χορηγείται άδεια περιβαλλοντικής αποκατ</w:t>
      </w:r>
      <w:r>
        <w:rPr>
          <w:rFonts w:eastAsia="Times New Roman"/>
          <w:szCs w:val="24"/>
        </w:rPr>
        <w:t>άστασης του ΧΑΔΑ στη θέση Λακκώματα Σχιστού του Δήμου Περάματος της Νομαρχιακής Αυτοδιοίκησης Πειραιά, πώς διασφαλίζεται η συνέχεια της διοίκησης αλλά και η προστασία του περιβάλλοντος, στην περίπτωση που τμήμα του χώρου αυτού χαρακτηριστεί ως ανενεργό λατ</w:t>
      </w:r>
      <w:r>
        <w:rPr>
          <w:rFonts w:eastAsia="Times New Roman"/>
          <w:szCs w:val="24"/>
        </w:rPr>
        <w:t xml:space="preserve">ομείο, όπως τώρα τελευταία ζητάει η </w:t>
      </w:r>
      <w:r>
        <w:rPr>
          <w:rFonts w:eastAsia="Times New Roman"/>
          <w:szCs w:val="24"/>
        </w:rPr>
        <w:t>α</w:t>
      </w:r>
      <w:r>
        <w:rPr>
          <w:rFonts w:eastAsia="Times New Roman"/>
          <w:szCs w:val="24"/>
        </w:rPr>
        <w:t>ποκεντρωμένη, προκειμένου να συνεχιστεί αυτό το έργο;</w:t>
      </w:r>
    </w:p>
    <w:p w14:paraId="6443D23F"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Είναι πολύ σοβαρό το να αντιμετωπίσουμε τη διοίκηση και τις αγκυλώσεις της, προκειμένου να λυθούν αυτά τα πολύ σοβαρά προβλήματα και να υπάρχει και μια συνέχεια της </w:t>
      </w:r>
      <w:r>
        <w:rPr>
          <w:rFonts w:eastAsia="Times New Roman"/>
          <w:szCs w:val="24"/>
        </w:rPr>
        <w:t>δημόσιας διοίκησης.</w:t>
      </w:r>
    </w:p>
    <w:p w14:paraId="6443D240" w14:textId="77777777" w:rsidR="00D72668" w:rsidRDefault="001E5878">
      <w:pPr>
        <w:spacing w:line="600" w:lineRule="auto"/>
        <w:ind w:firstLine="720"/>
        <w:contextualSpacing/>
        <w:jc w:val="both"/>
        <w:rPr>
          <w:rFonts w:eastAsia="Times New Roman"/>
          <w:szCs w:val="24"/>
        </w:rPr>
      </w:pPr>
      <w:r>
        <w:rPr>
          <w:rFonts w:eastAsia="Times New Roman"/>
          <w:szCs w:val="24"/>
        </w:rPr>
        <w:t>Αυτά θα ήθελα να πω σε πρώτη φάση και συνεχίζουμε.</w:t>
      </w:r>
    </w:p>
    <w:p w14:paraId="6443D241"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Ευχαριστώ.</w:t>
      </w:r>
    </w:p>
    <w:p w14:paraId="6443D242" w14:textId="77777777" w:rsidR="00D72668" w:rsidRDefault="001E5878">
      <w:pPr>
        <w:spacing w:line="600" w:lineRule="auto"/>
        <w:ind w:firstLine="720"/>
        <w:contextualSpacing/>
        <w:jc w:val="both"/>
        <w:rPr>
          <w:rFonts w:eastAsia="Times New Roman"/>
          <w:b/>
          <w:szCs w:val="24"/>
        </w:rPr>
      </w:pPr>
      <w:r>
        <w:rPr>
          <w:rFonts w:eastAsia="Times New Roman"/>
          <w:b/>
          <w:szCs w:val="24"/>
        </w:rPr>
        <w:t xml:space="preserve">ΠΡΟΕΔΡΕΥΩΝ (Δημήτριος Καμμένος): </w:t>
      </w:r>
      <w:r>
        <w:rPr>
          <w:rFonts w:eastAsia="Times New Roman"/>
          <w:szCs w:val="24"/>
        </w:rPr>
        <w:t>Ευχαριστούμε πολύ, κυρία Καρακώστα.</w:t>
      </w:r>
    </w:p>
    <w:p w14:paraId="6443D243"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Παρακαλώ,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6443D244" w14:textId="77777777" w:rsidR="00D72668" w:rsidRDefault="001E5878">
      <w:pPr>
        <w:spacing w:line="600" w:lineRule="auto"/>
        <w:ind w:firstLine="720"/>
        <w:contextualSpacing/>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Ευχαριστώ, κύριε Πρόεδρε.</w:t>
      </w:r>
    </w:p>
    <w:p w14:paraId="6443D245"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Κυρία Καρακώστα, να σας ευχαριστήσω για αυτή την ερώτηση, η οποία πρέπει και εγώ να ομολογήσω ότι φέρνει στην επιφάνεια ένα θέμα ιδιαίτερα πολύπλοκο, </w:t>
      </w:r>
      <w:r>
        <w:rPr>
          <w:rFonts w:eastAsia="Times New Roman"/>
          <w:szCs w:val="24"/>
        </w:rPr>
        <w:t xml:space="preserve">και </w:t>
      </w:r>
      <w:r>
        <w:rPr>
          <w:rFonts w:eastAsia="Times New Roman"/>
          <w:szCs w:val="24"/>
        </w:rPr>
        <w:t>ελπίζω</w:t>
      </w:r>
      <w:r>
        <w:rPr>
          <w:rFonts w:eastAsia="Times New Roman"/>
          <w:szCs w:val="24"/>
        </w:rPr>
        <w:t xml:space="preserve"> να κάνουμε ένα βήμα σήμερα </w:t>
      </w:r>
      <w:r>
        <w:rPr>
          <w:rFonts w:eastAsia="Times New Roman"/>
          <w:szCs w:val="24"/>
        </w:rPr>
        <w:t xml:space="preserve">για </w:t>
      </w:r>
      <w:r>
        <w:rPr>
          <w:rFonts w:eastAsia="Times New Roman"/>
          <w:szCs w:val="24"/>
        </w:rPr>
        <w:t xml:space="preserve">την επίλυσή του, γιατί αρκετά χρόνια ταλαιπωρεί την </w:t>
      </w:r>
      <w:r>
        <w:rPr>
          <w:rFonts w:eastAsia="Times New Roman"/>
          <w:szCs w:val="24"/>
        </w:rPr>
        <w:lastRenderedPageBreak/>
        <w:t>περιοχή. Και είναι ένα θέμα το οποίο συνδέεται με αυτά που συζητάγαμε και στην προηγούμενη ερώτηση, με τη διαχείριση των αποβλήτων.</w:t>
      </w:r>
    </w:p>
    <w:p w14:paraId="6443D246" w14:textId="77777777" w:rsidR="00D72668" w:rsidRDefault="001E5878">
      <w:pPr>
        <w:spacing w:line="600" w:lineRule="auto"/>
        <w:ind w:firstLine="720"/>
        <w:contextualSpacing/>
        <w:jc w:val="both"/>
        <w:rPr>
          <w:rFonts w:eastAsia="Times New Roman"/>
          <w:szCs w:val="24"/>
        </w:rPr>
      </w:pPr>
      <w:r>
        <w:rPr>
          <w:rFonts w:eastAsia="Times New Roman"/>
          <w:szCs w:val="24"/>
        </w:rPr>
        <w:t>Στην περίπτωση αυτή, πράγματι, είναι από</w:t>
      </w:r>
      <w:r>
        <w:rPr>
          <w:rFonts w:eastAsia="Times New Roman"/>
          <w:szCs w:val="24"/>
        </w:rPr>
        <w:t xml:space="preserve">βλητα επαγγελματικών δραστηριοτήτων κατά πλειοψηφία. Από τους έντεκα εκατομμύρια τόνους, τουλάχιστον οι δέκα είναι σίγουρα από </w:t>
      </w:r>
      <w:proofErr w:type="spellStart"/>
      <w:r>
        <w:rPr>
          <w:rFonts w:eastAsia="Times New Roman"/>
          <w:szCs w:val="24"/>
        </w:rPr>
        <w:t>φωσφογύψο</w:t>
      </w:r>
      <w:proofErr w:type="spellEnd"/>
      <w:r>
        <w:rPr>
          <w:rFonts w:eastAsia="Times New Roman"/>
          <w:szCs w:val="24"/>
        </w:rPr>
        <w:t>, που εδώ και χρόνια απορρίπτονταν στην περιοχή. Αν δεν κάνω λάθος, το 1979 ξεκίνησε αυτή η μίσθωση του χώρου από το Ταμ</w:t>
      </w:r>
      <w:r>
        <w:rPr>
          <w:rFonts w:eastAsia="Times New Roman"/>
          <w:szCs w:val="24"/>
        </w:rPr>
        <w:t xml:space="preserve">είο Εθνικού Στόλου, έτσι ώστε να παραλάβει τα υλικά αυτά. Αυτή η απόρριψη γινόταν επί είκοσι χρόνια, δηλαδή από το 1979 μέχρι το 1999 γινόταν η απόρριψη αυτή των υπολειμμάτων της βιομηχανίας λιπασμάτων, ενώ ταυτόχρονα είχαμε και απόρριψη μέχρι το 2006 </w:t>
      </w:r>
      <w:r>
        <w:rPr>
          <w:rFonts w:eastAsia="Times New Roman"/>
          <w:szCs w:val="24"/>
        </w:rPr>
        <w:lastRenderedPageBreak/>
        <w:t>διάφ</w:t>
      </w:r>
      <w:r>
        <w:rPr>
          <w:rFonts w:eastAsia="Times New Roman"/>
          <w:szCs w:val="24"/>
        </w:rPr>
        <w:t>ορων αποβλήτων, τα περισσότερα από τα οποία ήταν από κατασκευές και κατεδαφίσεις, όπως λένε οι αναφορές.</w:t>
      </w:r>
    </w:p>
    <w:p w14:paraId="6443D247"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Πρέπει και εγώ να συμφωνήσω μαζί σας ότι αυτή η αποκατάσταση δεν έγινε από τον </w:t>
      </w:r>
      <w:proofErr w:type="spellStart"/>
      <w:r>
        <w:rPr>
          <w:rFonts w:eastAsia="Times New Roman"/>
          <w:szCs w:val="24"/>
        </w:rPr>
        <w:t>ρυπαίνοντα</w:t>
      </w:r>
      <w:proofErr w:type="spellEnd"/>
      <w:r>
        <w:rPr>
          <w:rFonts w:eastAsia="Times New Roman"/>
          <w:szCs w:val="24"/>
        </w:rPr>
        <w:t>. Αυτό είναι ένα πρώτο σημαντικό θέμα, το οποίο πρέπει να το π</w:t>
      </w:r>
      <w:r>
        <w:rPr>
          <w:rFonts w:eastAsia="Times New Roman"/>
          <w:szCs w:val="24"/>
        </w:rPr>
        <w:t xml:space="preserve">ούμε στο Κοινοβούλιο. Δεν έγινε από τον </w:t>
      </w:r>
      <w:proofErr w:type="spellStart"/>
      <w:r>
        <w:rPr>
          <w:rFonts w:eastAsia="Times New Roman"/>
          <w:szCs w:val="24"/>
        </w:rPr>
        <w:t>ρυπαίνοντα</w:t>
      </w:r>
      <w:proofErr w:type="spellEnd"/>
      <w:r>
        <w:rPr>
          <w:rFonts w:eastAsia="Times New Roman"/>
          <w:szCs w:val="24"/>
        </w:rPr>
        <w:t xml:space="preserve"> η αποκατάσταση, αλλά ανέλαβε ο σύνδεσμος των </w:t>
      </w:r>
      <w:r>
        <w:rPr>
          <w:rFonts w:eastAsia="Times New Roman"/>
          <w:szCs w:val="24"/>
        </w:rPr>
        <w:t>δ</w:t>
      </w:r>
      <w:r>
        <w:rPr>
          <w:rFonts w:eastAsia="Times New Roman"/>
          <w:szCs w:val="24"/>
        </w:rPr>
        <w:t xml:space="preserve">ήμων την αποκατάσταση. Καλώς έκανε ο σύνδεσμος των </w:t>
      </w:r>
      <w:r>
        <w:rPr>
          <w:rFonts w:eastAsia="Times New Roman"/>
          <w:szCs w:val="24"/>
        </w:rPr>
        <w:t>δ</w:t>
      </w:r>
      <w:r>
        <w:rPr>
          <w:rFonts w:eastAsia="Times New Roman"/>
          <w:szCs w:val="24"/>
        </w:rPr>
        <w:t>ήμων και ανέλαβε την αποκατάσταση και καλώς κάνει και η πολιτεία και η περιφέρεια και χρηματοδοτούν σήμερα.</w:t>
      </w:r>
    </w:p>
    <w:p w14:paraId="6443D248"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Πρέπει, όμως, να επισημάνουμε ότι αυτή η λογική διαχείρισης όπου ο </w:t>
      </w:r>
      <w:proofErr w:type="spellStart"/>
      <w:r>
        <w:rPr>
          <w:rFonts w:eastAsia="Times New Roman"/>
          <w:szCs w:val="24"/>
        </w:rPr>
        <w:t>ρυπαίνων</w:t>
      </w:r>
      <w:proofErr w:type="spellEnd"/>
      <w:r>
        <w:rPr>
          <w:rFonts w:eastAsia="Times New Roman"/>
          <w:szCs w:val="24"/>
        </w:rPr>
        <w:t xml:space="preserve"> δεν πληρώνει και όπου ο </w:t>
      </w:r>
      <w:proofErr w:type="spellStart"/>
      <w:r>
        <w:rPr>
          <w:rFonts w:eastAsia="Times New Roman"/>
          <w:szCs w:val="24"/>
        </w:rPr>
        <w:t>ρυπαίνων</w:t>
      </w:r>
      <w:proofErr w:type="spellEnd"/>
      <w:r>
        <w:rPr>
          <w:rFonts w:eastAsia="Times New Roman"/>
          <w:szCs w:val="24"/>
        </w:rPr>
        <w:t xml:space="preserve"> ρυπαίνει μόνο και φεύγει και τον καλύπτει η πολιτεία, είναι ίσως ένα από τα στοιχεία της κακοδαιμονίας της ελληνικής πολιτικής που μας έφερε </w:t>
      </w:r>
      <w:r>
        <w:rPr>
          <w:rFonts w:eastAsia="Times New Roman"/>
          <w:szCs w:val="24"/>
        </w:rPr>
        <w:lastRenderedPageBreak/>
        <w:t>μέχρι</w:t>
      </w:r>
      <w:r>
        <w:rPr>
          <w:rFonts w:eastAsia="Times New Roman"/>
          <w:szCs w:val="24"/>
        </w:rPr>
        <w:t xml:space="preserve"> εδώ σήμερα, της μεγάλης κρίσης που ζήσαμε και των μεγάλων αλλαγών που γίνονται, που αυτή τη στιγμή τα πληρώνει όλος ο ελληνικός λαός.</w:t>
      </w:r>
    </w:p>
    <w:p w14:paraId="6443D249" w14:textId="77777777" w:rsidR="00D72668" w:rsidRDefault="001E5878">
      <w:pPr>
        <w:spacing w:line="600" w:lineRule="auto"/>
        <w:ind w:firstLine="720"/>
        <w:contextualSpacing/>
        <w:jc w:val="both"/>
        <w:rPr>
          <w:rFonts w:eastAsia="Times New Roman"/>
          <w:szCs w:val="24"/>
        </w:rPr>
      </w:pPr>
      <w:r>
        <w:rPr>
          <w:rFonts w:eastAsia="Times New Roman"/>
          <w:szCs w:val="24"/>
        </w:rPr>
        <w:t>Δεν έχουμε, βέβαια, πρόστιμο στην περιοχή του Σχιστού. Κάτι είναι και αυτό, γιατί σε όλη την υπόλοιπη Ελλάδα πρέπει να σα</w:t>
      </w:r>
      <w:r>
        <w:rPr>
          <w:rFonts w:eastAsia="Times New Roman"/>
          <w:szCs w:val="24"/>
        </w:rPr>
        <w:t>ς πω ότι έχουμε πληρώσει περίπου 50 εκατομμύρια ευρώ για πρόστιμα χωματερών, διότι η Ελλάδα κυριαρχούταν από χωματερές και αυτή ήταν, αν θέλετε, μια απεικόνιση πολιτικών επιλογών και καθυστέρησης.</w:t>
      </w:r>
    </w:p>
    <w:p w14:paraId="6443D24A" w14:textId="77777777" w:rsidR="00D72668" w:rsidRDefault="001E5878">
      <w:pPr>
        <w:spacing w:line="600" w:lineRule="auto"/>
        <w:ind w:firstLine="720"/>
        <w:contextualSpacing/>
        <w:jc w:val="both"/>
        <w:rPr>
          <w:rFonts w:eastAsia="Times New Roman"/>
          <w:szCs w:val="24"/>
        </w:rPr>
      </w:pPr>
      <w:r>
        <w:rPr>
          <w:rFonts w:eastAsia="Times New Roman"/>
          <w:szCs w:val="24"/>
        </w:rPr>
        <w:t>Ο Περιβαλλοντικός Σύλλογος των Δήμων Αθηναίων και Πειραιώς,</w:t>
      </w:r>
      <w:r>
        <w:rPr>
          <w:rFonts w:eastAsia="Times New Roman"/>
          <w:szCs w:val="24"/>
        </w:rPr>
        <w:t xml:space="preserve"> όμως, ανέλαβε την αποκατάσταση με την ΚΥΑ 50910/2013. Αυτή η  άδεια  περιβαλλοντικής αποκατάστασης είχε τέσσερις φάσεις και για να μην τα πολυλογώ, έχουν ολοκληρωθεί, όπως είπατε </w:t>
      </w:r>
      <w:r>
        <w:rPr>
          <w:rFonts w:eastAsia="Times New Roman"/>
          <w:szCs w:val="24"/>
        </w:rPr>
        <w:lastRenderedPageBreak/>
        <w:t>και εσείς, τρεις. Μετά από αρκετές καθυστερήσεις του έργου αυτού, γνωρίζω ότ</w:t>
      </w:r>
      <w:r>
        <w:rPr>
          <w:rFonts w:eastAsia="Times New Roman"/>
          <w:szCs w:val="24"/>
        </w:rPr>
        <w:t xml:space="preserve">ι έχει υποβληθεί μία μελέτη </w:t>
      </w:r>
      <w:proofErr w:type="spellStart"/>
      <w:r>
        <w:rPr>
          <w:rFonts w:eastAsia="Times New Roman"/>
          <w:szCs w:val="24"/>
        </w:rPr>
        <w:t>επικαιροποίησης</w:t>
      </w:r>
      <w:proofErr w:type="spellEnd"/>
      <w:r>
        <w:rPr>
          <w:rFonts w:eastAsia="Times New Roman"/>
          <w:szCs w:val="24"/>
        </w:rPr>
        <w:t xml:space="preserve"> και τροποποίησης της άδειας αποκατάστασης και από το 2015 ξεκινούν κάποια γραφειοκρατικά προβλήματα στην επίλυση του έργου.</w:t>
      </w:r>
    </w:p>
    <w:p w14:paraId="6443D24B" w14:textId="77777777" w:rsidR="00D72668" w:rsidRDefault="001E5878">
      <w:pPr>
        <w:spacing w:line="600" w:lineRule="auto"/>
        <w:ind w:firstLine="720"/>
        <w:contextualSpacing/>
        <w:jc w:val="both"/>
        <w:rPr>
          <w:rFonts w:eastAsia="Times New Roman"/>
          <w:szCs w:val="24"/>
        </w:rPr>
      </w:pPr>
      <w:r>
        <w:rPr>
          <w:rFonts w:eastAsia="Times New Roman"/>
          <w:szCs w:val="24"/>
        </w:rPr>
        <w:t>Να πω, λοιπόν, ότι για εμάς υπάρχει εγκεκριμένη μελέτη κι έχουμε το σχέδιο αποκατάστασης</w:t>
      </w:r>
      <w:r>
        <w:rPr>
          <w:rFonts w:eastAsia="Times New Roman"/>
          <w:szCs w:val="24"/>
        </w:rPr>
        <w:t xml:space="preserve"> σε τέσσερις φάσεις. Υπάρχει κίνδυνος ή θέμα που έχει προκύψει από τη μη συνεπή υλοποίηση της μελέτης; Να το πούμε δημόσια, όχι. Έχουμε κάνει ειδικά προγράμματα παρακολούθησης. Γίνεται </w:t>
      </w:r>
      <w:r>
        <w:rPr>
          <w:rFonts w:eastAsia="Times New Roman"/>
          <w:szCs w:val="24"/>
          <w:lang w:val="en-US"/>
        </w:rPr>
        <w:t>monitoring</w:t>
      </w:r>
      <w:r>
        <w:rPr>
          <w:rFonts w:eastAsia="Times New Roman"/>
          <w:szCs w:val="24"/>
        </w:rPr>
        <w:t xml:space="preserve"> στην περιοχή και για τις καθιζήσεις και για το βιοαέριο και </w:t>
      </w:r>
      <w:r>
        <w:rPr>
          <w:rFonts w:eastAsia="Times New Roman"/>
          <w:szCs w:val="24"/>
        </w:rPr>
        <w:t xml:space="preserve">για τον </w:t>
      </w:r>
      <w:proofErr w:type="spellStart"/>
      <w:r>
        <w:rPr>
          <w:rFonts w:eastAsia="Times New Roman"/>
          <w:szCs w:val="24"/>
        </w:rPr>
        <w:t>υδροφορέα</w:t>
      </w:r>
      <w:proofErr w:type="spellEnd"/>
      <w:r>
        <w:rPr>
          <w:rFonts w:eastAsia="Times New Roman"/>
          <w:szCs w:val="24"/>
        </w:rPr>
        <w:t xml:space="preserve"> και από την Ελληνική Επιτροπή Ατομικής Ενέργειας. Γιατί καλό είναι τα ξεκαθαρίσουμε αυτά προς την τοπική κοινωνία. Δεν υπάρχει αυτή τη στιγμή πρόβλημα ασφάλειας, δημόσιας υγείας ή οτιδήποτε άλλο.</w:t>
      </w:r>
    </w:p>
    <w:p w14:paraId="6443D24C"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Άρα εκτιμούμε ότι σε επίπεδο περιβαλλοντικ</w:t>
      </w:r>
      <w:r>
        <w:rPr>
          <w:rFonts w:eastAsia="Times New Roman"/>
          <w:szCs w:val="24"/>
        </w:rPr>
        <w:t>ό και τεχνικό μπορούμε να συνεχίσουμε από το προηγούμενο σημείο της αποκατάστασης. Διότι μπαίνει ένα ερώτημα, αν έχει υλοποιηθεί όλη η μελέτη αποκατάστασης ή όχι. Θεωρούμε, λοιπόν, ολοκληρωμένη κατά τα τρία τέταρτα την αποκατάσταση και υπολείπεται το ένα τ</w:t>
      </w:r>
      <w:r>
        <w:rPr>
          <w:rFonts w:eastAsia="Times New Roman"/>
          <w:szCs w:val="24"/>
        </w:rPr>
        <w:t>έταρτο.</w:t>
      </w:r>
    </w:p>
    <w:p w14:paraId="6443D24D"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Γνωρίζω ότι αρχειοθετήθηκε η αίτηση του </w:t>
      </w:r>
      <w:r>
        <w:rPr>
          <w:rFonts w:eastAsia="Times New Roman"/>
          <w:szCs w:val="24"/>
        </w:rPr>
        <w:t>σ</w:t>
      </w:r>
      <w:r>
        <w:rPr>
          <w:rFonts w:eastAsia="Times New Roman"/>
          <w:szCs w:val="24"/>
        </w:rPr>
        <w:t xml:space="preserve">υνδέσμου των </w:t>
      </w:r>
      <w:r>
        <w:rPr>
          <w:rFonts w:eastAsia="Times New Roman"/>
          <w:szCs w:val="24"/>
        </w:rPr>
        <w:t>δ</w:t>
      </w:r>
      <w:r>
        <w:rPr>
          <w:rFonts w:eastAsia="Times New Roman"/>
          <w:szCs w:val="24"/>
        </w:rPr>
        <w:t>ήμων για την ολοκλήρωση της τέταρτης φάσης και κρίθηκε ότι η περιοχή αυτή αντιστοιχεί στα ενεργά λατομεία. Ξέρετε, όμως, αυτό που χρειάζεται να πούμε κι εμείς, γιατί πρέπει να πάρουμε την πολιτ</w:t>
      </w:r>
      <w:r>
        <w:rPr>
          <w:rFonts w:eastAsia="Times New Roman"/>
          <w:szCs w:val="24"/>
        </w:rPr>
        <w:t>ική ευθύνη, είναι ότι ένα περιβαλλοντικό πρόβλημα δεν αρχειοθετείται. Παρ</w:t>
      </w:r>
      <w:r>
        <w:rPr>
          <w:rFonts w:eastAsia="Times New Roman"/>
          <w:szCs w:val="24"/>
        </w:rPr>
        <w:t xml:space="preserve">’ </w:t>
      </w:r>
      <w:r>
        <w:rPr>
          <w:rFonts w:eastAsia="Times New Roman"/>
          <w:szCs w:val="24"/>
        </w:rPr>
        <w:t>ότι μπορεί μία υπηρεσία να χρησιμοποιεί αυτόν τον όρο, εμείς ξέρουμε ότι απέναντι στην κοινωνία και στο περιβάλλον πρέ</w:t>
      </w:r>
      <w:r>
        <w:rPr>
          <w:rFonts w:eastAsia="Times New Roman"/>
          <w:szCs w:val="24"/>
        </w:rPr>
        <w:lastRenderedPageBreak/>
        <w:t>πει να δηλώσουμε ότι το περιβαλλοντικό πρόβλημα της μη ολοκλήρω</w:t>
      </w:r>
      <w:r>
        <w:rPr>
          <w:rFonts w:eastAsia="Times New Roman"/>
          <w:szCs w:val="24"/>
        </w:rPr>
        <w:t>σης της αποκατάστασης στο Σχιστό δεν αρχειοθετείται. Άρα πρέπει να ολοκληρωθεί.</w:t>
      </w:r>
    </w:p>
    <w:p w14:paraId="6443D24E" w14:textId="77777777" w:rsidR="00D72668" w:rsidRDefault="001E5878">
      <w:pPr>
        <w:spacing w:line="600" w:lineRule="auto"/>
        <w:ind w:firstLine="720"/>
        <w:contextualSpacing/>
        <w:jc w:val="both"/>
        <w:rPr>
          <w:rFonts w:eastAsia="Times New Roman"/>
          <w:szCs w:val="24"/>
        </w:rPr>
      </w:pPr>
      <w:r>
        <w:rPr>
          <w:rFonts w:eastAsia="Times New Roman"/>
          <w:szCs w:val="24"/>
        </w:rPr>
        <w:t>Και ο μόνος τρόπος για να ολοκληρωθεί δεν είναι ως μη αποκατεστημένο λατομείο που δεν έχει ιδιοκτήτη, γιατί ήταν ένας χώρος που δόθηκε από το Ταμείο Στόλου στα λιπάσματα και πα</w:t>
      </w:r>
      <w:r>
        <w:rPr>
          <w:rFonts w:eastAsia="Times New Roman"/>
          <w:szCs w:val="24"/>
        </w:rPr>
        <w:t>ραιτήθηκε από το 1999, αν δεν κάνω λάθος, από αυτή τη δραστηριότητα. Σήμερα έχουμε την υποχρέωση να το αποκαταστήσουμε και ως δημόσιο χώρο είτε είναι αυτοδιοίκηση είτε περιφέρεια είτε πολιτεία.</w:t>
      </w:r>
    </w:p>
    <w:p w14:paraId="6443D24F" w14:textId="77777777" w:rsidR="00D72668" w:rsidRDefault="001E5878">
      <w:pPr>
        <w:spacing w:line="600" w:lineRule="auto"/>
        <w:ind w:firstLine="720"/>
        <w:contextualSpacing/>
        <w:jc w:val="both"/>
        <w:rPr>
          <w:rFonts w:eastAsia="Times New Roman"/>
          <w:szCs w:val="24"/>
        </w:rPr>
      </w:pPr>
      <w:r>
        <w:rPr>
          <w:rFonts w:eastAsia="Times New Roman"/>
          <w:szCs w:val="24"/>
        </w:rPr>
        <w:t>Εφόσον, λοιπόν, υπάρχει και η χρηματοδότηση και ο φορέας διατί</w:t>
      </w:r>
      <w:r>
        <w:rPr>
          <w:rFonts w:eastAsia="Times New Roman"/>
          <w:szCs w:val="24"/>
        </w:rPr>
        <w:t xml:space="preserve">θεται να ολοκληρώσει την αποκατάσταση, θεωρούμε ότι το έργο πρέπει να ξαναγυρίσει από το αρχείο και να ολοκληρωθεί με βάση την αποκατάσταση της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 xml:space="preserve">πόφασης 50910. </w:t>
      </w:r>
      <w:r>
        <w:rPr>
          <w:rFonts w:eastAsia="Times New Roman"/>
          <w:szCs w:val="24"/>
        </w:rPr>
        <w:lastRenderedPageBreak/>
        <w:t>Αυτό είναι ένα κομβικό ζήτημα για το οποίο πρέπει να συνεργαστούμε με το Υπουρ</w:t>
      </w:r>
      <w:r>
        <w:rPr>
          <w:rFonts w:eastAsia="Times New Roman"/>
          <w:szCs w:val="24"/>
        </w:rPr>
        <w:t xml:space="preserve">γείο Εσωτερικών και την </w:t>
      </w:r>
      <w:r>
        <w:rPr>
          <w:rFonts w:eastAsia="Times New Roman"/>
          <w:szCs w:val="24"/>
        </w:rPr>
        <w:t>α</w:t>
      </w:r>
      <w:r>
        <w:rPr>
          <w:rFonts w:eastAsia="Times New Roman"/>
          <w:szCs w:val="24"/>
        </w:rPr>
        <w:t xml:space="preserve">ποκεντρωμένη, διότι πρέπει να υλοποιηθεί από την </w:t>
      </w:r>
      <w:r>
        <w:rPr>
          <w:rFonts w:eastAsia="Times New Roman"/>
          <w:szCs w:val="24"/>
        </w:rPr>
        <w:t>α</w:t>
      </w:r>
      <w:r>
        <w:rPr>
          <w:rFonts w:eastAsia="Times New Roman"/>
          <w:szCs w:val="24"/>
        </w:rPr>
        <w:t xml:space="preserve">ποκεντρωμένη. Η αρμόδια υπηρεσία για την </w:t>
      </w:r>
      <w:proofErr w:type="spellStart"/>
      <w:r>
        <w:rPr>
          <w:rFonts w:eastAsia="Times New Roman"/>
          <w:szCs w:val="24"/>
        </w:rPr>
        <w:t>αδειοδότηση</w:t>
      </w:r>
      <w:proofErr w:type="spellEnd"/>
      <w:r>
        <w:rPr>
          <w:rFonts w:eastAsia="Times New Roman"/>
          <w:szCs w:val="24"/>
        </w:rPr>
        <w:t xml:space="preserve"> είναι η </w:t>
      </w:r>
      <w:r>
        <w:rPr>
          <w:rFonts w:eastAsia="Times New Roman"/>
          <w:szCs w:val="24"/>
        </w:rPr>
        <w:t>α</w:t>
      </w:r>
      <w:r>
        <w:rPr>
          <w:rFonts w:eastAsia="Times New Roman"/>
          <w:szCs w:val="24"/>
        </w:rPr>
        <w:t>ποκεντρωμένη. Εμείς, ως Υπουργείο περιβάλλοντος και Ενέργειας, θα συνηγορήσουμε και θα υπερασπιστούμε και θα πιέσουμε π</w:t>
      </w:r>
      <w:r>
        <w:rPr>
          <w:rFonts w:eastAsia="Times New Roman"/>
          <w:szCs w:val="24"/>
        </w:rPr>
        <w:t>ρος αυτή την κατεύθυνση.</w:t>
      </w:r>
    </w:p>
    <w:p w14:paraId="6443D250"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Το πρώτο, όμως, που θέλω να σας δηλώσω –γιατί θα πω και τις λεπτομέρειες στη </w:t>
      </w:r>
      <w:proofErr w:type="spellStart"/>
      <w:r>
        <w:rPr>
          <w:rFonts w:eastAsia="Times New Roman"/>
          <w:szCs w:val="24"/>
        </w:rPr>
        <w:t>δευτερομιλία</w:t>
      </w:r>
      <w:proofErr w:type="spellEnd"/>
      <w:r>
        <w:rPr>
          <w:rFonts w:eastAsia="Times New Roman"/>
          <w:szCs w:val="24"/>
        </w:rPr>
        <w:t xml:space="preserve"> μου- είναι ότι δεν μπορεί να αρχειοθετηθεί ένα θέμα ολοκλήρωσης αποκατάστασης, ότι πρέπει η αποκατάσταση να ολοκληρωθεί και ότι η συγκυρία σή</w:t>
      </w:r>
      <w:r>
        <w:rPr>
          <w:rFonts w:eastAsia="Times New Roman"/>
          <w:szCs w:val="24"/>
        </w:rPr>
        <w:t>μερα των διαθέσιμων πόρων αλλά και της περιβαλλοντικής ανάγκης αποκατά</w:t>
      </w:r>
      <w:r>
        <w:rPr>
          <w:rFonts w:eastAsia="Times New Roman"/>
          <w:szCs w:val="24"/>
        </w:rPr>
        <w:lastRenderedPageBreak/>
        <w:t>στασης, γιατί το έργο θα είναι επικίνδυνο αν δεν ολοκληρωθεί, επιβάλλε</w:t>
      </w:r>
      <w:r>
        <w:rPr>
          <w:rFonts w:eastAsia="Times New Roman"/>
          <w:szCs w:val="24"/>
        </w:rPr>
        <w:t>ι</w:t>
      </w:r>
      <w:r>
        <w:rPr>
          <w:rFonts w:eastAsia="Times New Roman"/>
          <w:szCs w:val="24"/>
        </w:rPr>
        <w:t xml:space="preserve"> να ολοκληρωθεί το έργο. Άρα πρέπει να αρθεί από το αρχείο και να συνεχιστεί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αρχικής μελέτης αποκατ</w:t>
      </w:r>
      <w:r>
        <w:rPr>
          <w:rFonts w:eastAsia="Times New Roman"/>
          <w:szCs w:val="24"/>
        </w:rPr>
        <w:t>άστασης.</w:t>
      </w:r>
    </w:p>
    <w:p w14:paraId="6443D251" w14:textId="77777777" w:rsidR="00D72668" w:rsidRDefault="001E5878">
      <w:pPr>
        <w:spacing w:line="600" w:lineRule="auto"/>
        <w:ind w:firstLine="720"/>
        <w:contextualSpacing/>
        <w:jc w:val="both"/>
        <w:rPr>
          <w:rFonts w:eastAsia="Times New Roman"/>
          <w:szCs w:val="24"/>
        </w:rPr>
      </w:pPr>
      <w:r>
        <w:rPr>
          <w:rFonts w:eastAsia="Times New Roman"/>
          <w:b/>
          <w:szCs w:val="24"/>
        </w:rPr>
        <w:t xml:space="preserve">ΠΡΟΕΔΡΕΥΩΝ (Δημήτριος Καμμένος): </w:t>
      </w:r>
      <w:r>
        <w:rPr>
          <w:rFonts w:eastAsia="Times New Roman"/>
          <w:szCs w:val="24"/>
        </w:rPr>
        <w:t xml:space="preserve">Ευχαριστούμε πολύ τον κύριο Υπουργό. </w:t>
      </w:r>
    </w:p>
    <w:p w14:paraId="6443D252"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Κυρία Καρακώστα, έχετε τον λόγο για τη δευτερολογία σας. </w:t>
      </w:r>
    </w:p>
    <w:p w14:paraId="6443D253" w14:textId="77777777" w:rsidR="00D72668" w:rsidRDefault="001E5878">
      <w:pPr>
        <w:spacing w:line="600" w:lineRule="auto"/>
        <w:ind w:firstLine="720"/>
        <w:contextualSpacing/>
        <w:jc w:val="both"/>
        <w:rPr>
          <w:rFonts w:eastAsia="Times New Roman"/>
          <w:szCs w:val="24"/>
        </w:rPr>
      </w:pPr>
      <w:r>
        <w:rPr>
          <w:rFonts w:eastAsia="Times New Roman"/>
          <w:b/>
          <w:szCs w:val="24"/>
        </w:rPr>
        <w:t xml:space="preserve">ΕΥΑΓΓΕΛΙΑ (ΕΥΗ) ΚΑΡΑΚΩΣΤΑ: </w:t>
      </w:r>
      <w:r>
        <w:rPr>
          <w:rFonts w:eastAsia="Times New Roman"/>
          <w:szCs w:val="24"/>
        </w:rPr>
        <w:t>Ευχαριστώ πολύ τον κύριο Υπουργό που ανέλυσε εξαιρετικά το θέμα που μας ενδιαφέρει.</w:t>
      </w:r>
    </w:p>
    <w:p w14:paraId="6443D254"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Για </w:t>
      </w:r>
      <w:r>
        <w:rPr>
          <w:rFonts w:eastAsia="Times New Roman"/>
          <w:szCs w:val="24"/>
        </w:rPr>
        <w:t>εμάς είναι πάρα πολύ σημαντικό, για την περιοχή μας, αλλά και για τον ευρύτερο χώρο, όπως είπα προηγο</w:t>
      </w:r>
      <w:r>
        <w:rPr>
          <w:rFonts w:eastAsia="Times New Roman"/>
          <w:szCs w:val="24"/>
        </w:rPr>
        <w:t>υ</w:t>
      </w:r>
      <w:r>
        <w:rPr>
          <w:rFonts w:eastAsia="Times New Roman"/>
          <w:szCs w:val="24"/>
        </w:rPr>
        <w:t>μ</w:t>
      </w:r>
      <w:r>
        <w:rPr>
          <w:rFonts w:eastAsia="Times New Roman"/>
          <w:szCs w:val="24"/>
        </w:rPr>
        <w:t>έ</w:t>
      </w:r>
      <w:r>
        <w:rPr>
          <w:rFonts w:eastAsia="Times New Roman"/>
          <w:szCs w:val="24"/>
        </w:rPr>
        <w:t>ν</w:t>
      </w:r>
      <w:r>
        <w:rPr>
          <w:rFonts w:eastAsia="Times New Roman"/>
          <w:szCs w:val="24"/>
        </w:rPr>
        <w:t>ως</w:t>
      </w:r>
      <w:r>
        <w:rPr>
          <w:rFonts w:eastAsia="Times New Roman"/>
          <w:szCs w:val="24"/>
        </w:rPr>
        <w:t xml:space="preserve">. Εδώ έχουμε να αντιμετωπίσουμε αγκυλώσεις υπηρεσιών. Πιθανά, αυτό να είναι πιο δύσκολο να αντιμετωπιστεί από την πολιτική άποψη, την οποία </w:t>
      </w:r>
      <w:r>
        <w:rPr>
          <w:rFonts w:eastAsia="Times New Roman"/>
          <w:szCs w:val="24"/>
        </w:rPr>
        <w:lastRenderedPageBreak/>
        <w:t>αντιλαμβά</w:t>
      </w:r>
      <w:r>
        <w:rPr>
          <w:rFonts w:eastAsia="Times New Roman"/>
          <w:szCs w:val="24"/>
        </w:rPr>
        <w:t>νομαι ότι ως Υπουργείο έχετε, κι έχετε σαφή άποψη γι’ αυτό.</w:t>
      </w:r>
    </w:p>
    <w:p w14:paraId="6443D255"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Οι αγκυλώσεις των υπηρεσιών περιγράφονται σε ένα χαρτί που θα καταθέσω για τα Πρακτικά, το οποίο περιγράφει ακριβώς τη συνολική αλληλογραφία που έχει γίνει μεταξύ του ΠΕΣΥΔΑΠ και της </w:t>
      </w:r>
      <w:r>
        <w:rPr>
          <w:rFonts w:eastAsia="Times New Roman"/>
          <w:szCs w:val="24"/>
        </w:rPr>
        <w:t>α</w:t>
      </w:r>
      <w:r>
        <w:rPr>
          <w:rFonts w:eastAsia="Times New Roman"/>
          <w:szCs w:val="24"/>
        </w:rPr>
        <w:t>ποκεντρωμένη</w:t>
      </w:r>
      <w:r>
        <w:rPr>
          <w:rFonts w:eastAsia="Times New Roman"/>
          <w:szCs w:val="24"/>
        </w:rPr>
        <w:t xml:space="preserve">ς </w:t>
      </w:r>
      <w:r>
        <w:rPr>
          <w:rFonts w:eastAsia="Times New Roman"/>
          <w:szCs w:val="24"/>
        </w:rPr>
        <w:t>δ</w:t>
      </w:r>
      <w:r>
        <w:rPr>
          <w:rFonts w:eastAsia="Times New Roman"/>
          <w:szCs w:val="24"/>
        </w:rPr>
        <w:t>ιοίκησης. Πρόκειται, δηλαδή, για μια αλληλογραφία ανάμεσα στο 2015 και στο σήμερα, η οποία περιλαμβάνει τετρακόσιες δεκαεπτά ημέρες ερωτήσεων και απαντήσεων. Είναι ένα τραγικό σημείο για τη λύση των προβλημάτων, πραγματικά.</w:t>
      </w:r>
    </w:p>
    <w:p w14:paraId="6443D256"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Ξεκινήσαμε με αγκυλώσεις του </w:t>
      </w:r>
      <w:r>
        <w:rPr>
          <w:rFonts w:eastAsia="Times New Roman"/>
          <w:szCs w:val="24"/>
        </w:rPr>
        <w:t xml:space="preserve">τύπου ότι αυτός ο ΧΑΔΑ μπορεί να παράγει βιοαέριο, πράγμα αδύνατον, διότι δεν έχει οργανικά υλικά, έχει αδρανές υλικό. Έκαναν ειδική μελέτη από το Πολυτεχνείο για να αποδείξουν ότι δεν υπάρχει βιοαέριο. Από εκεί ξεκινώντας, </w:t>
      </w:r>
      <w:r>
        <w:rPr>
          <w:rFonts w:eastAsia="Times New Roman"/>
          <w:szCs w:val="24"/>
        </w:rPr>
        <w:lastRenderedPageBreak/>
        <w:t>διατηρώντας τον τίτλο ΧΑΔΑ, φτάσ</w:t>
      </w:r>
      <w:r>
        <w:rPr>
          <w:rFonts w:eastAsia="Times New Roman"/>
          <w:szCs w:val="24"/>
        </w:rPr>
        <w:t xml:space="preserve">αμε σε ένα έγγραφο της </w:t>
      </w:r>
      <w:r>
        <w:rPr>
          <w:rFonts w:eastAsia="Times New Roman"/>
          <w:szCs w:val="24"/>
        </w:rPr>
        <w:t>α</w:t>
      </w:r>
      <w:r>
        <w:rPr>
          <w:rFonts w:eastAsia="Times New Roman"/>
          <w:szCs w:val="24"/>
        </w:rPr>
        <w:t xml:space="preserve">ποκεντρωμένης </w:t>
      </w:r>
      <w:r>
        <w:rPr>
          <w:rFonts w:eastAsia="Times New Roman"/>
          <w:szCs w:val="24"/>
        </w:rPr>
        <w:t>δ</w:t>
      </w:r>
      <w:r>
        <w:rPr>
          <w:rFonts w:eastAsia="Times New Roman"/>
          <w:szCs w:val="24"/>
        </w:rPr>
        <w:t>ιοίκησης τον Δεκέμβριο του 2017 να αλλάζει τον τίτλο του και από ΧΑΔΑ να τον κάνει λατομική ζώνη. Προσέξτε, στη λατομική ζώνη δεν είναι υποχρεωμένοι, παραδείγματος χάρ</w:t>
      </w:r>
      <w:r>
        <w:rPr>
          <w:rFonts w:eastAsia="Times New Roman"/>
          <w:szCs w:val="24"/>
        </w:rPr>
        <w:t>ιν</w:t>
      </w:r>
      <w:r>
        <w:rPr>
          <w:rFonts w:eastAsia="Times New Roman"/>
          <w:szCs w:val="24"/>
        </w:rPr>
        <w:t>, να βάλουν μεμβράνες. Άρα, λοιπόν, θα έχουμε μί</w:t>
      </w:r>
      <w:r>
        <w:rPr>
          <w:rFonts w:eastAsia="Times New Roman"/>
          <w:szCs w:val="24"/>
        </w:rPr>
        <w:t>α αποκατάσταση έργου σαν λατομείο, χωρίς μεμβράνες. Άρα ο υδροφόρος ορίζοντας θα συνεχίζει να έχει το αντίστοιχο πρόβλημα.</w:t>
      </w:r>
    </w:p>
    <w:p w14:paraId="6443D257"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Δεν είναι δυνατόν μια </w:t>
      </w:r>
      <w:r>
        <w:rPr>
          <w:rFonts w:eastAsia="Times New Roman"/>
          <w:szCs w:val="24"/>
        </w:rPr>
        <w:t>δ</w:t>
      </w:r>
      <w:r>
        <w:rPr>
          <w:rFonts w:eastAsia="Times New Roman"/>
          <w:szCs w:val="24"/>
        </w:rPr>
        <w:t>ιοίκηση να πληρώνει επί τρεις συνεχείς φάσεις, να τις αναγνωρίζει, να κάνει παραλαβή προσωρινή, παραλαβή οριστ</w:t>
      </w:r>
      <w:r>
        <w:rPr>
          <w:rFonts w:eastAsia="Times New Roman"/>
          <w:szCs w:val="24"/>
        </w:rPr>
        <w:t xml:space="preserve">ική, να πληρώνει και μετά να λέει ότι το έργο δεν </w:t>
      </w:r>
      <w:proofErr w:type="spellStart"/>
      <w:r>
        <w:rPr>
          <w:rFonts w:eastAsia="Times New Roman"/>
          <w:szCs w:val="24"/>
        </w:rPr>
        <w:t>τελέστηκε</w:t>
      </w:r>
      <w:proofErr w:type="spellEnd"/>
      <w:r>
        <w:rPr>
          <w:rFonts w:eastAsia="Times New Roman"/>
          <w:szCs w:val="24"/>
        </w:rPr>
        <w:t xml:space="preserve"> σωστά. Είναι σοβαρές παραλήψεις αυτές της </w:t>
      </w:r>
      <w:r>
        <w:rPr>
          <w:rFonts w:eastAsia="Times New Roman"/>
          <w:szCs w:val="24"/>
        </w:rPr>
        <w:t>δ</w:t>
      </w:r>
      <w:r>
        <w:rPr>
          <w:rFonts w:eastAsia="Times New Roman"/>
          <w:szCs w:val="24"/>
        </w:rPr>
        <w:t>ιοίκησης, τις οποίες, ειλικρινά, παραλάβαμε, αλλά έχει μεγάλη σημασία να αντιμετωπίσουμε κιόλας.</w:t>
      </w:r>
    </w:p>
    <w:p w14:paraId="6443D25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Επ’ αυτού, λοιπόν, έχει πολύ μεγάλη σημασία η συνεργασία</w:t>
      </w:r>
      <w:r>
        <w:rPr>
          <w:rFonts w:eastAsia="Times New Roman" w:cs="Times New Roman"/>
          <w:szCs w:val="24"/>
        </w:rPr>
        <w:t xml:space="preserve"> των φορέων, έτσι ώστε να τελειώσουμε.</w:t>
      </w:r>
    </w:p>
    <w:p w14:paraId="6443D25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Έχω δε να σα</w:t>
      </w:r>
      <w:r>
        <w:rPr>
          <w:rFonts w:eastAsia="Times New Roman" w:cs="Times New Roman"/>
          <w:szCs w:val="24"/>
        </w:rPr>
        <w:t>ς</w:t>
      </w:r>
      <w:r>
        <w:rPr>
          <w:rFonts w:eastAsia="Times New Roman" w:cs="Times New Roman"/>
          <w:szCs w:val="24"/>
        </w:rPr>
        <w:t xml:space="preserve"> πω ότι έφτασα σήμερα μετά από τόσες μέρες να σας κάνω αυτή την ερώτηση, διότι υπήρξε μια πλήρης αγανάκτηση μετά τη δική μου προσπάθεια αλλά και των φορέων. Έχουμε, δηλαδή, καλέσει 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ιοίκ</w:t>
      </w:r>
      <w:r>
        <w:rPr>
          <w:rFonts w:eastAsia="Times New Roman" w:cs="Times New Roman"/>
          <w:szCs w:val="24"/>
        </w:rPr>
        <w:t xml:space="preserve">ηση και τους φορείς </w:t>
      </w:r>
      <w:r>
        <w:rPr>
          <w:rFonts w:eastAsia="Times New Roman" w:cs="Times New Roman"/>
          <w:szCs w:val="24"/>
        </w:rPr>
        <w:t>της,</w:t>
      </w:r>
      <w:r>
        <w:rPr>
          <w:rFonts w:eastAsia="Times New Roman" w:cs="Times New Roman"/>
          <w:szCs w:val="24"/>
        </w:rPr>
        <w:t xml:space="preserve"> στον τόπο αυτό</w:t>
      </w:r>
      <w:r>
        <w:rPr>
          <w:rFonts w:eastAsia="Times New Roman" w:cs="Times New Roman"/>
          <w:szCs w:val="24"/>
        </w:rPr>
        <w:t>,</w:t>
      </w:r>
      <w:r>
        <w:rPr>
          <w:rFonts w:eastAsia="Times New Roman" w:cs="Times New Roman"/>
          <w:szCs w:val="24"/>
        </w:rPr>
        <w:t xml:space="preserve"> σε συνάντηση των δεκαο</w:t>
      </w:r>
      <w:r>
        <w:rPr>
          <w:rFonts w:eastAsia="Times New Roman" w:cs="Times New Roman"/>
          <w:szCs w:val="24"/>
        </w:rPr>
        <w:t>κ</w:t>
      </w:r>
      <w:r>
        <w:rPr>
          <w:rFonts w:eastAsia="Times New Roman" w:cs="Times New Roman"/>
          <w:szCs w:val="24"/>
        </w:rPr>
        <w:t xml:space="preserve">τώ δήμων μαζί με τον </w:t>
      </w:r>
      <w:r>
        <w:rPr>
          <w:rFonts w:eastAsia="Times New Roman" w:cs="Times New Roman"/>
          <w:szCs w:val="24"/>
        </w:rPr>
        <w:t>π</w:t>
      </w:r>
      <w:r>
        <w:rPr>
          <w:rFonts w:eastAsia="Times New Roman" w:cs="Times New Roman"/>
          <w:szCs w:val="24"/>
        </w:rPr>
        <w:t>εριφερειάρχη, λέμε ότι το πρόβλημα είναι τόσο σοβαρό για τις περιοχές μας, εκφράζουμε την αγωνία μας και ζητάμε τη λύση -όλο αυτό ενάμιση χρόνο πριν- έχει επέμβει ο Υπουρ</w:t>
      </w:r>
      <w:r>
        <w:rPr>
          <w:rFonts w:eastAsia="Times New Roman" w:cs="Times New Roman"/>
          <w:szCs w:val="24"/>
        </w:rPr>
        <w:t xml:space="preserve">γός Ναυτιλίας, κ. </w:t>
      </w:r>
      <w:proofErr w:type="spellStart"/>
      <w:r>
        <w:rPr>
          <w:rFonts w:eastAsia="Times New Roman" w:cs="Times New Roman"/>
          <w:szCs w:val="24"/>
        </w:rPr>
        <w:t>Κουρουμπλής</w:t>
      </w:r>
      <w:proofErr w:type="spellEnd"/>
      <w:r>
        <w:rPr>
          <w:rFonts w:eastAsia="Times New Roman" w:cs="Times New Roman"/>
          <w:szCs w:val="24"/>
        </w:rPr>
        <w:t xml:space="preserve"> με πρωτοβουλία του, μιας και είναι στην περιοχή και </w:t>
      </w:r>
      <w:r>
        <w:rPr>
          <w:rFonts w:eastAsia="Times New Roman" w:cs="Times New Roman"/>
          <w:szCs w:val="24"/>
        </w:rPr>
        <w:lastRenderedPageBreak/>
        <w:t>μιας και δέχεται τις πιέσεις μας και αυτός ως Υπουργός για να λύσουμε αυτό το πρόβλημα και παρ’ όλα αυτά φτάνουμε στο σημείο να αλλάζει ο τίτλος ΧΑΔΑ και να γίνεται λατομείο.</w:t>
      </w:r>
    </w:p>
    <w:p w14:paraId="6443D25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Οι συνεννοήσεις, δηλαδή, που έχουν γίνει δύο χρόνια τώρα με συμβουλές της υπηρεσίας, να αλλάζουμε μελέτες, να προωθούμε μελέτες, να πληρώνει το ΠΕΣΥΔΑΠ, δηλαδή οι </w:t>
      </w:r>
      <w:r>
        <w:rPr>
          <w:rFonts w:eastAsia="Times New Roman" w:cs="Times New Roman"/>
          <w:szCs w:val="24"/>
        </w:rPr>
        <w:t>δ</w:t>
      </w:r>
      <w:r>
        <w:rPr>
          <w:rFonts w:eastAsia="Times New Roman" w:cs="Times New Roman"/>
          <w:szCs w:val="24"/>
        </w:rPr>
        <w:t xml:space="preserve">ήμοι, χρήματα προκειμένου να ακολουθήσουν τις συμβουλές της </w:t>
      </w:r>
      <w:r>
        <w:rPr>
          <w:rFonts w:eastAsia="Times New Roman" w:cs="Times New Roman"/>
          <w:szCs w:val="24"/>
        </w:rPr>
        <w:t>α</w:t>
      </w:r>
      <w:r>
        <w:rPr>
          <w:rFonts w:eastAsia="Times New Roman" w:cs="Times New Roman"/>
          <w:szCs w:val="24"/>
        </w:rPr>
        <w:t xml:space="preserve">ποκεντρωμένης </w:t>
      </w:r>
      <w:r>
        <w:rPr>
          <w:rFonts w:eastAsia="Times New Roman" w:cs="Times New Roman"/>
          <w:szCs w:val="24"/>
        </w:rPr>
        <w:t>δ</w:t>
      </w:r>
      <w:r>
        <w:rPr>
          <w:rFonts w:eastAsia="Times New Roman" w:cs="Times New Roman"/>
          <w:szCs w:val="24"/>
        </w:rPr>
        <w:t>ιοίκησης και όλ</w:t>
      </w:r>
      <w:r>
        <w:rPr>
          <w:rFonts w:eastAsia="Times New Roman" w:cs="Times New Roman"/>
          <w:szCs w:val="24"/>
        </w:rPr>
        <w:t>ο αυτό να μην έχει τέλος. Σε αυτό ζητάμε πραγματικά με ένταση και με αγωνία να λύσετε το πρόβλημα.</w:t>
      </w:r>
    </w:p>
    <w:p w14:paraId="6443D25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Προσέξτε τι αντιμετωπίζουμε πέρα από το περιβαλλοντικό πρόβλημα. Τα χώματα του μετρό τελειώνουν, διότι το μετρό στον Πειραιά τελειώνει. Άρα θα επιβαρυνθούν ο</w:t>
      </w:r>
      <w:r>
        <w:rPr>
          <w:rFonts w:eastAsia="Times New Roman" w:cs="Times New Roman"/>
          <w:szCs w:val="24"/>
        </w:rPr>
        <w:t xml:space="preserve">ι </w:t>
      </w:r>
      <w:r>
        <w:rPr>
          <w:rFonts w:eastAsia="Times New Roman" w:cs="Times New Roman"/>
          <w:szCs w:val="24"/>
        </w:rPr>
        <w:t>δ</w:t>
      </w:r>
      <w:r>
        <w:rPr>
          <w:rFonts w:eastAsia="Times New Roman" w:cs="Times New Roman"/>
          <w:szCs w:val="24"/>
        </w:rPr>
        <w:t>ήμοι ένα τεράστιο κό</w:t>
      </w:r>
      <w:r>
        <w:rPr>
          <w:rFonts w:eastAsia="Times New Roman" w:cs="Times New Roman"/>
          <w:szCs w:val="24"/>
        </w:rPr>
        <w:lastRenderedPageBreak/>
        <w:t xml:space="preserve">στος. Και η </w:t>
      </w:r>
      <w:r>
        <w:rPr>
          <w:rFonts w:eastAsia="Times New Roman" w:cs="Times New Roman"/>
          <w:szCs w:val="24"/>
        </w:rPr>
        <w:t>π</w:t>
      </w:r>
      <w:r>
        <w:rPr>
          <w:rFonts w:eastAsia="Times New Roman" w:cs="Times New Roman"/>
          <w:szCs w:val="24"/>
        </w:rPr>
        <w:t>εριφέρεια η οποία αναγνωρίζει το έργο ως πολύ σημαντικό, δεν μπορεί να κρατά στον προϋπολογισμό της ένα εκατομμύριο για τρία και τέσσερα χρόνια, όπως αντιλαμβάνεστε.</w:t>
      </w:r>
    </w:p>
    <w:p w14:paraId="6443D25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Άρα, λοιπόν, ζητάμε μια άμεση λύση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 πολύ των δύο μηνών.</w:t>
      </w:r>
    </w:p>
    <w:p w14:paraId="6443D25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443D25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Βουλευτής κ</w:t>
      </w:r>
      <w:r>
        <w:rPr>
          <w:rFonts w:eastAsia="Times New Roman" w:cs="Times New Roman"/>
          <w:szCs w:val="24"/>
        </w:rPr>
        <w:t>.</w:t>
      </w:r>
      <w:r>
        <w:rPr>
          <w:rFonts w:eastAsia="Times New Roman" w:cs="Times New Roman"/>
          <w:szCs w:val="24"/>
        </w:rPr>
        <w:t xml:space="preserve"> Ευαγγελία (Εύη) Καρακώστα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Times New Roman" w:cs="Times New Roman"/>
          <w:szCs w:val="24"/>
        </w:rPr>
        <w:t>)</w:t>
      </w:r>
    </w:p>
    <w:p w14:paraId="6443D25F" w14:textId="77777777" w:rsidR="00D72668" w:rsidRDefault="001E5878">
      <w:pPr>
        <w:spacing w:line="600" w:lineRule="auto"/>
        <w:ind w:firstLine="720"/>
        <w:contextualSpacing/>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Ευχαριστούμε πολύ, κυρία Καρακώστα.</w:t>
      </w:r>
    </w:p>
    <w:p w14:paraId="6443D260"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Είναι ενδιαφέρουσα η ερώτηση, κύριε Υπουργέ. Και οι τετρακόσιες επιστολές που άκουσα, έχουν και αυτές τη σημειολογία τους.</w:t>
      </w:r>
    </w:p>
    <w:p w14:paraId="6443D261" w14:textId="77777777" w:rsidR="00D72668" w:rsidRDefault="001E5878">
      <w:pPr>
        <w:spacing w:line="600" w:lineRule="auto"/>
        <w:ind w:firstLine="720"/>
        <w:contextualSpacing/>
        <w:jc w:val="both"/>
        <w:rPr>
          <w:rFonts w:eastAsia="Times New Roman"/>
          <w:bCs/>
          <w:szCs w:val="24"/>
        </w:rPr>
      </w:pPr>
      <w:r>
        <w:rPr>
          <w:rFonts w:eastAsia="Times New Roman"/>
          <w:bCs/>
          <w:szCs w:val="24"/>
        </w:rPr>
        <w:t>Ορίστε, έχετε τον λόγο.</w:t>
      </w:r>
    </w:p>
    <w:p w14:paraId="6443D262" w14:textId="77777777" w:rsidR="00D72668" w:rsidRDefault="001E5878">
      <w:pPr>
        <w:spacing w:line="600" w:lineRule="auto"/>
        <w:ind w:firstLine="720"/>
        <w:contextualSpacing/>
        <w:jc w:val="both"/>
        <w:rPr>
          <w:rFonts w:eastAsia="Times New Roman"/>
          <w:bCs/>
          <w:szCs w:val="24"/>
        </w:rPr>
      </w:pPr>
      <w:r>
        <w:rPr>
          <w:rFonts w:eastAsia="Times New Roman"/>
          <w:b/>
          <w:bCs/>
          <w:szCs w:val="24"/>
        </w:rPr>
        <w:t xml:space="preserve">ΣΩΚΡΑΤΗΣ ΦΑΜΕΛΛΟΣ (Αναπληρωτής </w:t>
      </w:r>
      <w:r>
        <w:rPr>
          <w:rFonts w:eastAsia="Times New Roman"/>
          <w:b/>
          <w:bCs/>
          <w:szCs w:val="24"/>
        </w:rPr>
        <w:t>Υπουργός Περιβάλλοντος και Ενέργειας):</w:t>
      </w:r>
      <w:r>
        <w:rPr>
          <w:rFonts w:eastAsia="Times New Roman"/>
          <w:bCs/>
          <w:szCs w:val="24"/>
        </w:rPr>
        <w:t xml:space="preserve"> Κοιτάξτε, το ιστορικό είναι αυτό. Το ακούσαμε όλοι.</w:t>
      </w:r>
    </w:p>
    <w:p w14:paraId="6443D263" w14:textId="77777777" w:rsidR="00D72668" w:rsidRDefault="001E5878">
      <w:pPr>
        <w:spacing w:line="600" w:lineRule="auto"/>
        <w:ind w:firstLine="720"/>
        <w:contextualSpacing/>
        <w:jc w:val="both"/>
        <w:rPr>
          <w:rFonts w:eastAsia="Times New Roman"/>
          <w:bCs/>
          <w:szCs w:val="24"/>
        </w:rPr>
      </w:pPr>
      <w:r>
        <w:rPr>
          <w:rFonts w:eastAsia="Times New Roman"/>
          <w:bCs/>
          <w:szCs w:val="24"/>
        </w:rPr>
        <w:t>Εμείς ξέρουμε ότι αυτή τη στιγμή στην περιοχή έχουμε ένα έργο το οποίο από το 2006 έως το 2015 η διοίκηση το αντιμετώπιζε ως υποκατάσταση ΧΑΔΑ. Καλώς ή κακώς ήταν έτ</w:t>
      </w:r>
      <w:r>
        <w:rPr>
          <w:rFonts w:eastAsia="Times New Roman"/>
          <w:bCs/>
          <w:szCs w:val="24"/>
        </w:rPr>
        <w:t xml:space="preserve">σι. Είπα ότι έπρεπε ο </w:t>
      </w:r>
      <w:proofErr w:type="spellStart"/>
      <w:r>
        <w:rPr>
          <w:rFonts w:eastAsia="Times New Roman"/>
          <w:bCs/>
          <w:szCs w:val="24"/>
        </w:rPr>
        <w:t>ρυπαίνων</w:t>
      </w:r>
      <w:proofErr w:type="spellEnd"/>
      <w:r>
        <w:rPr>
          <w:rFonts w:eastAsia="Times New Roman"/>
          <w:bCs/>
          <w:szCs w:val="24"/>
        </w:rPr>
        <w:t xml:space="preserve"> να πληρώνει. Δεν πλήρωσε. Είπα ότι ίσως έπρεπε να δοθεί αλλού η διάθεση των αποβλήτων </w:t>
      </w:r>
      <w:proofErr w:type="spellStart"/>
      <w:r>
        <w:rPr>
          <w:rFonts w:eastAsia="Times New Roman"/>
          <w:bCs/>
          <w:szCs w:val="24"/>
        </w:rPr>
        <w:t>φωσφογύψου</w:t>
      </w:r>
      <w:proofErr w:type="spellEnd"/>
      <w:r>
        <w:rPr>
          <w:rFonts w:eastAsia="Times New Roman"/>
          <w:bCs/>
          <w:szCs w:val="24"/>
        </w:rPr>
        <w:t xml:space="preserve"> το 1979. Αυτά όλα δεν έγιναν. Πάντως από το 2006 μέχρι το 2015 αντιμετωπίζεται ως υποκατάσταση ΧΑΔΑ και κατά τα ¾ έχει γίνει.</w:t>
      </w:r>
    </w:p>
    <w:p w14:paraId="6443D264"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Μπ</w:t>
      </w:r>
      <w:r>
        <w:rPr>
          <w:rFonts w:eastAsia="Times New Roman"/>
          <w:bCs/>
          <w:szCs w:val="24"/>
        </w:rPr>
        <w:t>ορεί να ήταν ένα παλιό ενεργό λατομείο στην περιοχή. Πάντως εμείς θεωρούμε ότι τα ενεργά λατομεία –και υπάρχει σχετική διάταξη νόμου- μπορούν να είναι χώροι όπου διατίθενται απόβλητα αδρανή και επεξεργασμένα όπως αυτά που είναι εκεί. Και αυτό νομοθετικά εί</w:t>
      </w:r>
      <w:r>
        <w:rPr>
          <w:rFonts w:eastAsia="Times New Roman"/>
          <w:bCs/>
          <w:szCs w:val="24"/>
        </w:rPr>
        <w:t>ναι καλυμμένο.</w:t>
      </w:r>
    </w:p>
    <w:p w14:paraId="6443D265"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Σε κάθε περίπτωση, όμως, εμείς ερχόμαστε να τοποθετηθούμε ως πολιτική ηγεσία. Λέμε, λοιπόν, ότι το έργο πρέπει να ολοκληρωθεί. Εφόσον το έχουν αναλάβει οι </w:t>
      </w:r>
      <w:r>
        <w:rPr>
          <w:rFonts w:eastAsia="Times New Roman"/>
          <w:bCs/>
          <w:szCs w:val="24"/>
        </w:rPr>
        <w:t>δ</w:t>
      </w:r>
      <w:r>
        <w:rPr>
          <w:rFonts w:eastAsia="Times New Roman"/>
          <w:bCs/>
          <w:szCs w:val="24"/>
        </w:rPr>
        <w:t xml:space="preserve">ήμοι και ο </w:t>
      </w:r>
      <w:r>
        <w:rPr>
          <w:rFonts w:eastAsia="Times New Roman"/>
          <w:bCs/>
          <w:szCs w:val="24"/>
        </w:rPr>
        <w:t>σ</w:t>
      </w:r>
      <w:r>
        <w:rPr>
          <w:rFonts w:eastAsia="Times New Roman"/>
          <w:bCs/>
          <w:szCs w:val="24"/>
        </w:rPr>
        <w:t>ύνδεσμός τους επιδεικνύει τη βούληση αποκατάστασης, πρέπει να την αξιοποι</w:t>
      </w:r>
      <w:r>
        <w:rPr>
          <w:rFonts w:eastAsia="Times New Roman"/>
          <w:bCs/>
          <w:szCs w:val="24"/>
        </w:rPr>
        <w:t xml:space="preserve">ήσουμε. Εφόσον η </w:t>
      </w:r>
      <w:r>
        <w:rPr>
          <w:rFonts w:eastAsia="Times New Roman"/>
          <w:bCs/>
          <w:szCs w:val="24"/>
        </w:rPr>
        <w:t>π</w:t>
      </w:r>
      <w:r>
        <w:rPr>
          <w:rFonts w:eastAsia="Times New Roman"/>
          <w:bCs/>
          <w:szCs w:val="24"/>
        </w:rPr>
        <w:t>εριφέρεια έχει 1 εκατομμύριο ευρώ, πρέπει και αυτό να αξιοποιηθεί. Έχουμε, δηλαδή, και τη βούληση και τον φορέα και τη χρηματοδότηση.</w:t>
      </w:r>
    </w:p>
    <w:p w14:paraId="6443D266"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Άρα, λοιπόν, εμείς συνηγορούμε και θα συνεργαστούμε με το Υπουργείο Εσωτερικών, ώστε το έργο να συνεχιστ</w:t>
      </w:r>
      <w:r>
        <w:rPr>
          <w:rFonts w:eastAsia="Times New Roman"/>
          <w:bCs/>
          <w:szCs w:val="24"/>
        </w:rPr>
        <w:t xml:space="preserve">εί ως αποκατάσταση ΧΑΔΑ ή ως αποκατάσταση ρυπασμένου χώρου εν πάση </w:t>
      </w:r>
      <w:proofErr w:type="spellStart"/>
      <w:r>
        <w:rPr>
          <w:rFonts w:eastAsia="Times New Roman"/>
          <w:bCs/>
          <w:szCs w:val="24"/>
        </w:rPr>
        <w:t>περιπτώσει</w:t>
      </w:r>
      <w:proofErr w:type="spellEnd"/>
      <w:r>
        <w:rPr>
          <w:rFonts w:eastAsia="Times New Roman"/>
          <w:bCs/>
          <w:szCs w:val="24"/>
        </w:rPr>
        <w:t>, γιατί αυτή είναι και η πραγματικότητα. Δεν είναι ανάγκη να κολλήσουμε –να το πω έτσι- στον χαρακτηρισμό του ως ενεργό λατομείο. Γιατί η αποκατάσταση και ως ενεργό λατομείο παραμ</w:t>
      </w:r>
      <w:r>
        <w:rPr>
          <w:rFonts w:eastAsia="Times New Roman"/>
          <w:bCs/>
          <w:szCs w:val="24"/>
        </w:rPr>
        <w:t>ένει σημαντική.</w:t>
      </w:r>
    </w:p>
    <w:p w14:paraId="6443D267"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Έχουμε την αρμοδιότητα –είναι εδώ και ο Υπουργός- και των λατομείων Δεν έχουμε πρόβλημα να πούμε πως ό,τι και εάν είναι, πρέπει να αποκατασταθεί. Δεν πρέπει να παραμείνει διότι και πιθανή –αν θέλετε- μεταφορά </w:t>
      </w:r>
      <w:proofErr w:type="spellStart"/>
      <w:r>
        <w:rPr>
          <w:rFonts w:eastAsia="Times New Roman"/>
          <w:bCs/>
          <w:szCs w:val="24"/>
        </w:rPr>
        <w:t>αερούμενων</w:t>
      </w:r>
      <w:proofErr w:type="spellEnd"/>
      <w:r>
        <w:rPr>
          <w:rFonts w:eastAsia="Times New Roman"/>
          <w:bCs/>
          <w:szCs w:val="24"/>
        </w:rPr>
        <w:t xml:space="preserve"> σωματιδίων έχουμε, α</w:t>
      </w:r>
      <w:r>
        <w:rPr>
          <w:rFonts w:eastAsia="Times New Roman"/>
          <w:bCs/>
          <w:szCs w:val="24"/>
        </w:rPr>
        <w:t xml:space="preserve">λλά τίθεται και σε κίνδυνο η πιθανή </w:t>
      </w:r>
      <w:proofErr w:type="spellStart"/>
      <w:r>
        <w:rPr>
          <w:rFonts w:eastAsia="Times New Roman"/>
          <w:bCs/>
          <w:szCs w:val="24"/>
        </w:rPr>
        <w:t>πλημμυρική</w:t>
      </w:r>
      <w:proofErr w:type="spellEnd"/>
      <w:r>
        <w:rPr>
          <w:rFonts w:eastAsia="Times New Roman"/>
          <w:bCs/>
          <w:szCs w:val="24"/>
        </w:rPr>
        <w:t xml:space="preserve"> κατάσταση των υπολοίπων τμημάτων της αποκατάστασης.</w:t>
      </w:r>
    </w:p>
    <w:p w14:paraId="6443D268"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Άρα, λοιπόν, εμείς λέμε ότι ασχέτως του ποια είναι η κατάσταση και χωρίς να κολλάμε σε πιθανές –αν θέλετε- γραφειοκρατικές ή τυπικές ορολογίες, πρέπει να στα</w:t>
      </w:r>
      <w:r>
        <w:rPr>
          <w:rFonts w:eastAsia="Times New Roman"/>
          <w:bCs/>
          <w:szCs w:val="24"/>
        </w:rPr>
        <w:t xml:space="preserve">ματήσει αυτή η διελκυστίνδα. Εμείς συμφωνούμε ότι το έργο πρέπει να ολοκληρωθεί ως αποκατάσταση ΧΑΔΑ με βάση την ΚΥΑ 50910, με βάση το αρχικό σχέδιο για την τέταρτη κυψέλη, το τέταρτο στάδιο, με τη χρηματοδότηση της </w:t>
      </w:r>
      <w:r>
        <w:rPr>
          <w:rFonts w:eastAsia="Times New Roman"/>
          <w:bCs/>
          <w:szCs w:val="24"/>
        </w:rPr>
        <w:t>π</w:t>
      </w:r>
      <w:r>
        <w:rPr>
          <w:rFonts w:eastAsia="Times New Roman"/>
          <w:bCs/>
          <w:szCs w:val="24"/>
        </w:rPr>
        <w:t xml:space="preserve">εριφέρειας και με τον </w:t>
      </w:r>
      <w:r>
        <w:rPr>
          <w:rFonts w:eastAsia="Times New Roman"/>
          <w:bCs/>
          <w:szCs w:val="24"/>
        </w:rPr>
        <w:t>σ</w:t>
      </w:r>
      <w:r>
        <w:rPr>
          <w:rFonts w:eastAsia="Times New Roman"/>
          <w:bCs/>
          <w:szCs w:val="24"/>
        </w:rPr>
        <w:t xml:space="preserve">ύνδεσμο των </w:t>
      </w:r>
      <w:r>
        <w:rPr>
          <w:rFonts w:eastAsia="Times New Roman"/>
          <w:bCs/>
          <w:szCs w:val="24"/>
        </w:rPr>
        <w:t>δ</w:t>
      </w:r>
      <w:r>
        <w:rPr>
          <w:rFonts w:eastAsia="Times New Roman"/>
          <w:bCs/>
          <w:szCs w:val="24"/>
        </w:rPr>
        <w:t>ήμω</w:t>
      </w:r>
      <w:r>
        <w:rPr>
          <w:rFonts w:eastAsia="Times New Roman"/>
          <w:bCs/>
          <w:szCs w:val="24"/>
        </w:rPr>
        <w:t xml:space="preserve">ν υπεύθυνο να παραλάβει και πιθανά υπολείμματα ανενεργά και διαθέσιμα για την κατάσταση αυτή. Και αυτό θα το κρίνει η μελέτη και ο </w:t>
      </w:r>
      <w:r>
        <w:rPr>
          <w:rFonts w:eastAsia="Times New Roman"/>
          <w:bCs/>
          <w:szCs w:val="24"/>
        </w:rPr>
        <w:t>σ</w:t>
      </w:r>
      <w:r>
        <w:rPr>
          <w:rFonts w:eastAsia="Times New Roman"/>
          <w:bCs/>
          <w:szCs w:val="24"/>
        </w:rPr>
        <w:t xml:space="preserve">ύνδεσμος των </w:t>
      </w:r>
      <w:r>
        <w:rPr>
          <w:rFonts w:eastAsia="Times New Roman"/>
          <w:bCs/>
          <w:szCs w:val="24"/>
        </w:rPr>
        <w:t>δ</w:t>
      </w:r>
      <w:r>
        <w:rPr>
          <w:rFonts w:eastAsia="Times New Roman"/>
          <w:bCs/>
          <w:szCs w:val="24"/>
        </w:rPr>
        <w:t xml:space="preserve">ήμων. Εμείς θα παρέμβουμε σε αυτή την περίπτωση για να συνεχιστεί το έργο και θα αναλάβουμε ενέργειες μετά τη </w:t>
      </w:r>
      <w:r>
        <w:rPr>
          <w:rFonts w:eastAsia="Times New Roman"/>
          <w:bCs/>
          <w:szCs w:val="24"/>
        </w:rPr>
        <w:t xml:space="preserve">δική σας ερώτηση με το Υπουργείο Εσωτερικών και την </w:t>
      </w:r>
      <w:r>
        <w:rPr>
          <w:rFonts w:eastAsia="Times New Roman"/>
          <w:bCs/>
          <w:szCs w:val="24"/>
        </w:rPr>
        <w:t>α</w:t>
      </w:r>
      <w:r>
        <w:rPr>
          <w:rFonts w:eastAsia="Times New Roman"/>
          <w:bCs/>
          <w:szCs w:val="24"/>
        </w:rPr>
        <w:t xml:space="preserve">ποκεντρωμένη για την καλύτερη περιβαλλοντική και άμεση λύση του προβλήματος. </w:t>
      </w:r>
    </w:p>
    <w:p w14:paraId="6443D269"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Διότι, και αυτό είναι ένα από τα ζητήματα που μας έχουν μείνει ανοι</w:t>
      </w:r>
      <w:r>
        <w:rPr>
          <w:rFonts w:eastAsia="Times New Roman"/>
          <w:bCs/>
          <w:szCs w:val="24"/>
        </w:rPr>
        <w:t>κ</w:t>
      </w:r>
      <w:r>
        <w:rPr>
          <w:rFonts w:eastAsia="Times New Roman"/>
          <w:bCs/>
          <w:szCs w:val="24"/>
        </w:rPr>
        <w:t xml:space="preserve">τά. Πρέπει να κλείσει. Είναι πολύ κοντά στην πρωτεύουσα, </w:t>
      </w:r>
      <w:r>
        <w:rPr>
          <w:rFonts w:eastAsia="Times New Roman"/>
          <w:bCs/>
          <w:szCs w:val="24"/>
        </w:rPr>
        <w:t>είναι πολύ σημαντικός χώρος. Τον χρειαζόμαστε και πρέπει να δώσουμε καλά παραδείγματα στην τοπική κοινωνία. Η αποκατάσταση του χώρου αυτού και ένα περιβαλλοντικό πάρκο στην περιοχή αυτή και η φύτευση που θα γίνει, είναι απόδειξη στην κοινωνία ότι τα πράγμα</w:t>
      </w:r>
      <w:r>
        <w:rPr>
          <w:rFonts w:eastAsia="Times New Roman"/>
          <w:bCs/>
          <w:szCs w:val="24"/>
        </w:rPr>
        <w:t>τα μπορούν να γίνουν και αλλιώς. Και σε αυτό θα επιμείνουμε.</w:t>
      </w:r>
    </w:p>
    <w:p w14:paraId="6443D26A" w14:textId="77777777" w:rsidR="00D72668" w:rsidRDefault="001E5878">
      <w:pPr>
        <w:spacing w:line="600" w:lineRule="auto"/>
        <w:ind w:firstLine="720"/>
        <w:contextualSpacing/>
        <w:jc w:val="both"/>
        <w:rPr>
          <w:rFonts w:eastAsia="Times New Roman" w:cs="Times New Roman"/>
          <w:szCs w:val="24"/>
        </w:rPr>
      </w:pPr>
      <w:r>
        <w:rPr>
          <w:rFonts w:eastAsia="Times New Roman"/>
          <w:bCs/>
          <w:szCs w:val="24"/>
        </w:rPr>
        <w:t xml:space="preserve">Σας ευχαριστώ πολύ. </w:t>
      </w:r>
    </w:p>
    <w:p w14:paraId="6443D26B" w14:textId="77777777" w:rsidR="00D72668" w:rsidRDefault="001E5878">
      <w:pPr>
        <w:spacing w:line="600" w:lineRule="auto"/>
        <w:ind w:firstLine="720"/>
        <w:contextualSpacing/>
        <w:jc w:val="both"/>
        <w:rPr>
          <w:rFonts w:eastAsia="Times New Roman" w:cs="Times New Roman"/>
          <w:szCs w:val="24"/>
        </w:rPr>
      </w:pPr>
      <w:r>
        <w:rPr>
          <w:rFonts w:eastAsia="Times New Roman"/>
          <w:b/>
          <w:bCs/>
        </w:rPr>
        <w:t>ΠΡΟΕΔΡΕΥΩΝ (Δημήτριος Καμμένος):</w:t>
      </w:r>
      <w:r>
        <w:rPr>
          <w:rFonts w:eastAsia="Times New Roman" w:cs="Times New Roman"/>
          <w:szCs w:val="24"/>
        </w:rPr>
        <w:t xml:space="preserve"> Ευχαριστούμε πολύ, κύριε Υπουργέ. </w:t>
      </w:r>
    </w:p>
    <w:p w14:paraId="6443D26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Προχωρούμε στην επόμενη επίκαιρη ερώτηση, την οποία θα απαντήσει ο Υπουργός Περιβάλλοντος και Ενέργειας, κ</w:t>
      </w:r>
      <w:r>
        <w:rPr>
          <w:rFonts w:eastAsia="Times New Roman" w:cs="Times New Roman"/>
          <w:szCs w:val="24"/>
        </w:rPr>
        <w:t>. Γεώργιος Σταθάκης</w:t>
      </w:r>
      <w:r>
        <w:rPr>
          <w:rFonts w:eastAsia="Times New Roman" w:cs="Times New Roman"/>
          <w:szCs w:val="24"/>
        </w:rPr>
        <w:t>.</w:t>
      </w:r>
      <w:r>
        <w:rPr>
          <w:rFonts w:eastAsia="Times New Roman" w:cs="Times New Roman"/>
          <w:szCs w:val="24"/>
        </w:rPr>
        <w:t xml:space="preserve"> </w:t>
      </w:r>
    </w:p>
    <w:p w14:paraId="6443D26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Είναι η τρίτη με αριθμό 1184/28-2-2018 επίκαιρη ερώτηση πρώτου κύκλου του Βουλευτή Αργολίδας της Δημοκρατικής Συμπαράταξης ΠΑΣΟΚ-ΔΗΜΑΡ κ. Ιωάννη Μανιάτη προς τον Υπουργό Περιβάλλοντος και Ενέργειας με θέμα: «Άρση κορεσμένου ηλεκτρικού</w:t>
      </w:r>
      <w:r>
        <w:rPr>
          <w:rFonts w:eastAsia="Times New Roman" w:cs="Times New Roman"/>
          <w:szCs w:val="24"/>
        </w:rPr>
        <w:t xml:space="preserve"> δικτύου Πελοποννήσου».</w:t>
      </w:r>
    </w:p>
    <w:p w14:paraId="6443D26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Μανιάτη,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και ελπίζω να λυθεί και αυτό το θέμα, γιατί πολλά χρόνια το ακούω. </w:t>
      </w:r>
    </w:p>
    <w:p w14:paraId="6443D26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κύριε Πρόεδρε, και ελπίζω σήμερα με την απάντηση του ο Υπουργός να μας πει ότι μπορεί να άρει τον κορεσμό της Πελοποννήσου.</w:t>
      </w:r>
    </w:p>
    <w:p w14:paraId="6443D27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2014 πήραμε μια νομοθετική πρωτοβουλία, η οποία δίνει μια τεράστια ώθηση στη σύγχρονη, την ψηφιακή γεω</w:t>
      </w:r>
      <w:r>
        <w:rPr>
          <w:rFonts w:eastAsia="Times New Roman" w:cs="Times New Roman"/>
          <w:szCs w:val="24"/>
        </w:rPr>
        <w:t>ργία, τη μοντέρνα γεωργία, τη γεωργία ακριβείας με βάση την οποία μπορεί να μειωθεί κατά τουλάχιστον 60% το κόστος καλλιέργειας αγροτικών προϊόντων με την αξιοποίηση νέων τεχνολογιών.</w:t>
      </w:r>
    </w:p>
    <w:p w14:paraId="6443D27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Το 2014 τι κάναμε; Νομοθετήσαμε για πρώτη φορά, η πρώτη </w:t>
      </w:r>
      <w:r>
        <w:rPr>
          <w:rFonts w:eastAsia="Times New Roman" w:cs="Times New Roman"/>
          <w:szCs w:val="24"/>
        </w:rPr>
        <w:t>κ</w:t>
      </w:r>
      <w:r>
        <w:rPr>
          <w:rFonts w:eastAsia="Times New Roman" w:cs="Times New Roman"/>
          <w:szCs w:val="24"/>
        </w:rPr>
        <w:t>υβέρνηση σε επί</w:t>
      </w:r>
      <w:r>
        <w:rPr>
          <w:rFonts w:eastAsia="Times New Roman" w:cs="Times New Roman"/>
          <w:szCs w:val="24"/>
        </w:rPr>
        <w:t>πεδο Ευρώπης, κατά προτεραιότητα και κατ’ εξαίρεση οι τοπικοί οργανισμοί εγγείων βελτιώσεων της χώρας</w:t>
      </w:r>
      <w:r>
        <w:rPr>
          <w:rFonts w:eastAsia="Times New Roman" w:cs="Times New Roman"/>
          <w:b/>
          <w:szCs w:val="24"/>
        </w:rPr>
        <w:t xml:space="preserve">, </w:t>
      </w:r>
      <w:r>
        <w:rPr>
          <w:rFonts w:eastAsia="Times New Roman" w:cs="Times New Roman"/>
          <w:szCs w:val="24"/>
        </w:rPr>
        <w:t xml:space="preserve">οι τετρακόσιοι ΤΟΕΒ, </w:t>
      </w:r>
      <w:r>
        <w:rPr>
          <w:rFonts w:eastAsia="Times New Roman" w:cs="Times New Roman"/>
          <w:szCs w:val="24"/>
        </w:rPr>
        <w:t xml:space="preserve">στους οποίους </w:t>
      </w:r>
      <w:r>
        <w:rPr>
          <w:rFonts w:eastAsia="Times New Roman" w:cs="Times New Roman"/>
          <w:szCs w:val="24"/>
        </w:rPr>
        <w:t xml:space="preserve">είναι ενταγμένοι τριακόσιες χιλιάδες Έλληνες αγρότες, να μπορούν να βάλουν </w:t>
      </w:r>
      <w:proofErr w:type="spellStart"/>
      <w:r>
        <w:rPr>
          <w:rFonts w:eastAsia="Times New Roman" w:cs="Times New Roman"/>
          <w:szCs w:val="24"/>
        </w:rPr>
        <w:t>φωτοβολταϊκές</w:t>
      </w:r>
      <w:proofErr w:type="spellEnd"/>
      <w:r>
        <w:rPr>
          <w:rFonts w:eastAsia="Times New Roman" w:cs="Times New Roman"/>
          <w:szCs w:val="24"/>
        </w:rPr>
        <w:t xml:space="preserve"> μονάδες, ώστε να μειώσουν το </w:t>
      </w:r>
      <w:r>
        <w:rPr>
          <w:rFonts w:eastAsia="Times New Roman" w:cs="Times New Roman"/>
          <w:szCs w:val="24"/>
        </w:rPr>
        <w:t>κόστος της ενέργειας του ηλεκτρικού κατά 60%.</w:t>
      </w:r>
    </w:p>
    <w:p w14:paraId="6443D27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ίδια στιγμή πρέπει να σας πω ότι κάναμε μια μελέτη στην Αργολίδα, στο </w:t>
      </w:r>
      <w:r>
        <w:rPr>
          <w:rFonts w:eastAsia="Times New Roman" w:cs="Times New Roman"/>
          <w:szCs w:val="24"/>
        </w:rPr>
        <w:t>ν</w:t>
      </w:r>
      <w:r>
        <w:rPr>
          <w:rFonts w:eastAsia="Times New Roman" w:cs="Times New Roman"/>
          <w:szCs w:val="24"/>
        </w:rPr>
        <w:t>ομό μου. Ο μέσος αγρότης της Αργολίδας πληρώνει περίπου 6.000 ευρώ μόνο για ρεύμα κάθε χρόνο για να ποτίσει τα χωράφια του. Στην Αργολί</w:t>
      </w:r>
      <w:r>
        <w:rPr>
          <w:rFonts w:eastAsia="Times New Roman" w:cs="Times New Roman"/>
          <w:szCs w:val="24"/>
        </w:rPr>
        <w:t xml:space="preserve">δα έχουμε πάνω από δέκα τοπικούς οργανισμούς εγγείων βελτιώσεων, </w:t>
      </w:r>
      <w:r>
        <w:rPr>
          <w:rFonts w:eastAsia="Times New Roman" w:cs="Times New Roman"/>
          <w:szCs w:val="24"/>
        </w:rPr>
        <w:t xml:space="preserve">στους οποίους </w:t>
      </w:r>
      <w:r>
        <w:rPr>
          <w:rFonts w:eastAsia="Times New Roman" w:cs="Times New Roman"/>
          <w:szCs w:val="24"/>
        </w:rPr>
        <w:t>είναι ενταγμένοι πάνω από τρεις χιλιάδες αγρότες. Μιλούμε για μια παρέμβαση, η οποία σε όλη την Ελλάδα, στους τριακόσιους ΤΟΕΒ, και ειδικά στην Αργολίδα, μπορεί να μειώσει δραστ</w:t>
      </w:r>
      <w:r>
        <w:rPr>
          <w:rFonts w:eastAsia="Times New Roman" w:cs="Times New Roman"/>
          <w:szCs w:val="24"/>
        </w:rPr>
        <w:t>ικά το κόστος καλλιέργειας και να δώσει μια μεγάλη ανάσα στους αγρότες.</w:t>
      </w:r>
    </w:p>
    <w:p w14:paraId="6443D27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Δυστυχώς, η Κυβέρνηση, κύριε Υπουργέ, δεν το επιτρέπει γιατί λέει ότι το δίκτυο της Πελοποννήσου είναι κορεσμένο.</w:t>
      </w:r>
    </w:p>
    <w:p w14:paraId="6443D274" w14:textId="77777777" w:rsidR="00D72668" w:rsidRDefault="001E5878">
      <w:pPr>
        <w:spacing w:line="600" w:lineRule="auto"/>
        <w:ind w:firstLine="720"/>
        <w:contextualSpacing/>
        <w:jc w:val="both"/>
        <w:rPr>
          <w:rFonts w:eastAsia="Times New Roman" w:cs="Times New Roman"/>
          <w:szCs w:val="24"/>
        </w:rPr>
      </w:pPr>
      <w:r>
        <w:rPr>
          <w:rFonts w:eastAsia="Times New Roman"/>
          <w:b/>
          <w:bCs/>
        </w:rPr>
        <w:t>Γ</w:t>
      </w:r>
      <w:r>
        <w:rPr>
          <w:rFonts w:eastAsia="Times New Roman"/>
          <w:b/>
          <w:bCs/>
        </w:rPr>
        <w:t>Ε</w:t>
      </w:r>
      <w:r>
        <w:rPr>
          <w:rFonts w:eastAsia="Times New Roman"/>
          <w:b/>
          <w:bCs/>
        </w:rPr>
        <w:t>ΩΡΓ</w:t>
      </w:r>
      <w:r>
        <w:rPr>
          <w:rFonts w:eastAsia="Times New Roman"/>
          <w:b/>
          <w:bCs/>
        </w:rPr>
        <w:t>Ι</w:t>
      </w:r>
      <w:r>
        <w:rPr>
          <w:rFonts w:eastAsia="Times New Roman"/>
          <w:b/>
          <w:bCs/>
        </w:rPr>
        <w:t>ΟΣ ΣΤΑΘΑΚΗΣ (Υπουργός Περιβάλλοντος και Ενέργειας):</w:t>
      </w:r>
      <w:r>
        <w:rPr>
          <w:rFonts w:eastAsia="Times New Roman" w:cs="Times New Roman"/>
          <w:szCs w:val="24"/>
        </w:rPr>
        <w:t xml:space="preserve"> Η Κυβέρνηση;</w:t>
      </w:r>
    </w:p>
    <w:p w14:paraId="6443D27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ΜΑΝΙΑΤΗΣ:</w:t>
      </w:r>
      <w:r>
        <w:rPr>
          <w:rFonts w:eastAsia="Times New Roman" w:cs="Times New Roman"/>
          <w:szCs w:val="24"/>
        </w:rPr>
        <w:t xml:space="preserve"> Η Κυβέρνηση το λέει.</w:t>
      </w:r>
    </w:p>
    <w:p w14:paraId="6443D27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Ακούστε, λοιπόν, τώρα γιατί κάνετε λάθος. Το 2012, λοιπόν, η Ρυθμιστική Αρχή Ενέργειας αποφάσισε ότι το δίκτυο της Πελοποννήσου είναι κορεσμένο και αυτό γιατί; Γιατί το 2012 οι μονάδες που λειτουργούσαν και οι μονάδε</w:t>
      </w:r>
      <w:r>
        <w:rPr>
          <w:rFonts w:eastAsia="Times New Roman" w:cs="Times New Roman"/>
          <w:szCs w:val="24"/>
        </w:rPr>
        <w:t xml:space="preserve">ς που είχαν πάρει άδεια λειτουργίας είχαν 1.900 </w:t>
      </w:r>
      <w:r>
        <w:rPr>
          <w:rFonts w:eastAsia="Times New Roman" w:cs="Times New Roman"/>
          <w:szCs w:val="24"/>
          <w:lang w:val="en-US"/>
        </w:rPr>
        <w:t>MW</w:t>
      </w:r>
      <w:r>
        <w:rPr>
          <w:rFonts w:eastAsia="Times New Roman" w:cs="Times New Roman"/>
          <w:szCs w:val="24"/>
        </w:rPr>
        <w:t xml:space="preserve">. Κρατήστε τον αριθμό αυτόν, 1.900 </w:t>
      </w:r>
      <w:r>
        <w:rPr>
          <w:rFonts w:eastAsia="Times New Roman" w:cs="Times New Roman"/>
          <w:szCs w:val="24"/>
          <w:lang w:val="en-US"/>
        </w:rPr>
        <w:t>MW</w:t>
      </w:r>
      <w:r>
        <w:rPr>
          <w:rFonts w:eastAsia="Times New Roman" w:cs="Times New Roman"/>
          <w:szCs w:val="24"/>
        </w:rPr>
        <w:t xml:space="preserve">. Άρα στα 1.900 </w:t>
      </w:r>
      <w:r>
        <w:rPr>
          <w:rFonts w:eastAsia="Times New Roman" w:cs="Times New Roman"/>
          <w:szCs w:val="24"/>
          <w:lang w:val="en-US"/>
        </w:rPr>
        <w:t>MW</w:t>
      </w:r>
      <w:r>
        <w:rPr>
          <w:rFonts w:eastAsia="Times New Roman" w:cs="Times New Roman"/>
          <w:szCs w:val="24"/>
        </w:rPr>
        <w:t xml:space="preserve"> έχουμε πλαφόν.</w:t>
      </w:r>
    </w:p>
    <w:p w14:paraId="6443D27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κύριε Υπουργέ, ξέρετε πόσα λειτουργούν, γιατί λόγω της κρίσης, που την έκανε χειρότερη ο ΣΥΡΙΖΑ, πολλοί άνθρωποι δεν δουλεύουν </w:t>
      </w:r>
      <w:r>
        <w:rPr>
          <w:rFonts w:eastAsia="Times New Roman" w:cs="Times New Roman"/>
          <w:szCs w:val="24"/>
        </w:rPr>
        <w:t xml:space="preserve">και πολλές επενδύσεις δεν έχουν γίνει; Σήμερα από τα 1.900 </w:t>
      </w:r>
      <w:r>
        <w:rPr>
          <w:rFonts w:eastAsia="Times New Roman" w:cs="Times New Roman"/>
          <w:szCs w:val="24"/>
          <w:lang w:val="en-US"/>
        </w:rPr>
        <w:t>MW</w:t>
      </w:r>
      <w:r>
        <w:rPr>
          <w:rFonts w:eastAsia="Times New Roman" w:cs="Times New Roman"/>
          <w:szCs w:val="24"/>
        </w:rPr>
        <w:t xml:space="preserve">, που ήταν το κορεσμένο, λειτουργούν 1.200 </w:t>
      </w:r>
      <w:r>
        <w:rPr>
          <w:rFonts w:eastAsia="Times New Roman" w:cs="Times New Roman"/>
          <w:szCs w:val="24"/>
          <w:lang w:val="en-US"/>
        </w:rPr>
        <w:t>MW</w:t>
      </w:r>
      <w:r>
        <w:rPr>
          <w:rFonts w:eastAsia="Times New Roman" w:cs="Times New Roman"/>
          <w:szCs w:val="24"/>
        </w:rPr>
        <w:t xml:space="preserve"> και </w:t>
      </w:r>
      <w:r>
        <w:rPr>
          <w:rFonts w:eastAsia="Times New Roman" w:cs="Times New Roman"/>
          <w:szCs w:val="24"/>
        </w:rPr>
        <w:lastRenderedPageBreak/>
        <w:t xml:space="preserve">έχουν προσφορά σύνδεσης </w:t>
      </w:r>
      <w:proofErr w:type="spellStart"/>
      <w:r>
        <w:rPr>
          <w:rFonts w:eastAsia="Times New Roman" w:cs="Times New Roman"/>
          <w:szCs w:val="24"/>
        </w:rPr>
        <w:t>φωτοβολταϊκά</w:t>
      </w:r>
      <w:proofErr w:type="spellEnd"/>
      <w:r>
        <w:rPr>
          <w:rFonts w:eastAsia="Times New Roman" w:cs="Times New Roman"/>
          <w:szCs w:val="24"/>
        </w:rPr>
        <w:t xml:space="preserve"> άλλα 200 </w:t>
      </w:r>
      <w:r>
        <w:rPr>
          <w:rFonts w:eastAsia="Times New Roman" w:cs="Times New Roman"/>
          <w:szCs w:val="24"/>
          <w:lang w:val="en-US"/>
        </w:rPr>
        <w:t>MW</w:t>
      </w:r>
      <w:r>
        <w:rPr>
          <w:rFonts w:eastAsia="Times New Roman" w:cs="Times New Roman"/>
          <w:szCs w:val="24"/>
        </w:rPr>
        <w:t>. Συνολικά, λοιπόν, σήμερα που μιλάμε, αυτά που λειτουργούν και αυτά που αναμένεται να λειτουργήσ</w:t>
      </w:r>
      <w:r>
        <w:rPr>
          <w:rFonts w:eastAsia="Times New Roman" w:cs="Times New Roman"/>
          <w:szCs w:val="24"/>
        </w:rPr>
        <w:t xml:space="preserve">ουν είναι 1.400 </w:t>
      </w:r>
      <w:r>
        <w:rPr>
          <w:rFonts w:eastAsia="Times New Roman" w:cs="Times New Roman"/>
          <w:szCs w:val="24"/>
          <w:lang w:val="en-US"/>
        </w:rPr>
        <w:t>MW</w:t>
      </w:r>
      <w:r>
        <w:rPr>
          <w:rFonts w:eastAsia="Times New Roman" w:cs="Times New Roman"/>
          <w:szCs w:val="24"/>
        </w:rPr>
        <w:t>.</w:t>
      </w:r>
    </w:p>
    <w:p w14:paraId="6443D27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από τα 1.900 </w:t>
      </w:r>
      <w:r>
        <w:rPr>
          <w:rFonts w:eastAsia="Times New Roman" w:cs="Times New Roman"/>
          <w:szCs w:val="24"/>
          <w:lang w:val="en-US"/>
        </w:rPr>
        <w:t>MW</w:t>
      </w:r>
      <w:r>
        <w:rPr>
          <w:rFonts w:eastAsia="Times New Roman" w:cs="Times New Roman"/>
          <w:szCs w:val="24"/>
        </w:rPr>
        <w:t xml:space="preserve"> που είναι το ανώτατο όριο μέχρι τα 1.400 </w:t>
      </w:r>
      <w:r>
        <w:rPr>
          <w:rFonts w:eastAsia="Times New Roman" w:cs="Times New Roman"/>
          <w:szCs w:val="24"/>
          <w:lang w:val="en-US"/>
        </w:rPr>
        <w:t>MW</w:t>
      </w:r>
      <w:r>
        <w:rPr>
          <w:rFonts w:eastAsia="Times New Roman" w:cs="Times New Roman"/>
          <w:szCs w:val="24"/>
        </w:rPr>
        <w:t xml:space="preserve"> που λειτουργούν και αναμένεται να λειτουργήσουν, περισσεύουν για τους αγρότες της Πελοποννήσου και της Αργολίδας 500 </w:t>
      </w:r>
      <w:r>
        <w:rPr>
          <w:rFonts w:eastAsia="Times New Roman" w:cs="Times New Roman"/>
          <w:szCs w:val="24"/>
          <w:lang w:val="en-US"/>
        </w:rPr>
        <w:t>MW</w:t>
      </w:r>
      <w:r>
        <w:rPr>
          <w:rFonts w:eastAsia="Times New Roman" w:cs="Times New Roman"/>
          <w:szCs w:val="24"/>
        </w:rPr>
        <w:t xml:space="preserve"> και το τονίζω. Άρα μπορεί και πρέπει τώρα</w:t>
      </w:r>
      <w:r>
        <w:rPr>
          <w:rFonts w:eastAsia="Times New Roman" w:cs="Times New Roman"/>
          <w:szCs w:val="24"/>
        </w:rPr>
        <w:t xml:space="preserve"> με ευθύνη της Κυβέρνησης να κληθούν η Ρυθμιστική Αρχή Ενέργειας, οι αρμόδιοι φορείς και να άρουν το κορεσμένο.</w:t>
      </w:r>
    </w:p>
    <w:p w14:paraId="6443D27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Και, ξέρετε, γιατί έχετε μια ακόμη υποχρέωση να το άρετε; Διότι στο δεκαετές πρόγραμμα του ΑΔΜΗΕ –υποτίθεται, δεν ξέρω σε ποιον βαθμό η Κυβέρνησ</w:t>
      </w:r>
      <w:r>
        <w:rPr>
          <w:rFonts w:eastAsia="Times New Roman" w:cs="Times New Roman"/>
          <w:szCs w:val="24"/>
        </w:rPr>
        <w:t xml:space="preserve">ή σας θα το υλοποιήσει- έχετε δεσμευθεί να φτιάξετε και μια καινούργια γραμμή από τη Μεγαλόπολη μέχρι </w:t>
      </w:r>
      <w:r>
        <w:rPr>
          <w:rFonts w:eastAsia="Times New Roman" w:cs="Times New Roman"/>
          <w:szCs w:val="24"/>
        </w:rPr>
        <w:lastRenderedPageBreak/>
        <w:t xml:space="preserve">το Αντίρριο, που θα πρέπει να είναι έτοιμη η γραμμή αυτή το δεύτερο εξάμηνο του 2018 και η οποία θα χωρέσει άλλα 400 </w:t>
      </w:r>
      <w:r>
        <w:rPr>
          <w:rFonts w:eastAsia="Times New Roman" w:cs="Times New Roman"/>
          <w:szCs w:val="24"/>
          <w:lang w:val="en-US"/>
        </w:rPr>
        <w:t>MW</w:t>
      </w:r>
      <w:r>
        <w:rPr>
          <w:rFonts w:eastAsia="Times New Roman" w:cs="Times New Roman"/>
          <w:szCs w:val="24"/>
        </w:rPr>
        <w:t>.</w:t>
      </w:r>
    </w:p>
    <w:p w14:paraId="6443D27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Σύνολο, κύριε Υπουργέ, για να συν</w:t>
      </w:r>
      <w:r>
        <w:rPr>
          <w:rFonts w:eastAsia="Times New Roman" w:cs="Times New Roman"/>
          <w:szCs w:val="24"/>
        </w:rPr>
        <w:t xml:space="preserve">οψίσω: Σήμερα που μιλάμε, μέσα στο 2018, η Κυβέρνηση έχει τη δυνατότητα να δώσει άδειες στους αγρότες της Αργολίδας και της Πελοποννήσου συνολικότερα να εγκαταστήσουν όσες μονάδες </w:t>
      </w:r>
      <w:proofErr w:type="spellStart"/>
      <w:r>
        <w:rPr>
          <w:rFonts w:eastAsia="Times New Roman" w:cs="Times New Roman"/>
          <w:szCs w:val="24"/>
        </w:rPr>
        <w:t>φωτοβολταϊκών</w:t>
      </w:r>
      <w:proofErr w:type="spellEnd"/>
      <w:r>
        <w:rPr>
          <w:rFonts w:eastAsia="Times New Roman" w:cs="Times New Roman"/>
          <w:szCs w:val="24"/>
        </w:rPr>
        <w:t xml:space="preserve"> και αιολικών θέλουν, διότι πολύ απλά, σήμερα που μιλάμε έχουμε</w:t>
      </w:r>
      <w:r>
        <w:rPr>
          <w:rFonts w:eastAsia="Times New Roman" w:cs="Times New Roman"/>
          <w:szCs w:val="24"/>
        </w:rPr>
        <w:t xml:space="preserve"> περιθώριο για άλλα 500 </w:t>
      </w:r>
      <w:r>
        <w:rPr>
          <w:rFonts w:eastAsia="Times New Roman" w:cs="Times New Roman"/>
          <w:szCs w:val="24"/>
          <w:lang w:val="en-US"/>
        </w:rPr>
        <w:t>MW</w:t>
      </w:r>
      <w:r>
        <w:rPr>
          <w:rFonts w:eastAsia="Times New Roman" w:cs="Times New Roman"/>
          <w:szCs w:val="24"/>
        </w:rPr>
        <w:t xml:space="preserve"> και μέχρι το τέλος της χρονιάς θα έχουμε περιθώριο για άλλα 400 </w:t>
      </w:r>
      <w:r>
        <w:rPr>
          <w:rFonts w:eastAsia="Times New Roman" w:cs="Times New Roman"/>
          <w:szCs w:val="24"/>
          <w:lang w:val="en-US"/>
        </w:rPr>
        <w:t>MW</w:t>
      </w:r>
      <w:r>
        <w:rPr>
          <w:rFonts w:eastAsia="Times New Roman" w:cs="Times New Roman"/>
          <w:szCs w:val="24"/>
        </w:rPr>
        <w:t xml:space="preserve"> και επομένως, συνολικά, 900 </w:t>
      </w:r>
      <w:r>
        <w:rPr>
          <w:rFonts w:eastAsia="Times New Roman" w:cs="Times New Roman"/>
          <w:szCs w:val="24"/>
          <w:lang w:val="en-US"/>
        </w:rPr>
        <w:t>MW</w:t>
      </w:r>
      <w:r>
        <w:rPr>
          <w:rFonts w:eastAsia="Times New Roman" w:cs="Times New Roman"/>
          <w:szCs w:val="24"/>
        </w:rPr>
        <w:t>.</w:t>
      </w:r>
    </w:p>
    <w:p w14:paraId="6443D27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Επειδή όμως αυτά για να γίνουν, θέλουν αποφάσεις της Κυβέρνησης και ταυτόχρονα θέλουν και μια στήριξη για να χρηματοδοτηθούν οι συ</w:t>
      </w:r>
      <w:r>
        <w:rPr>
          <w:rFonts w:eastAsia="Times New Roman" w:cs="Times New Roman"/>
          <w:szCs w:val="24"/>
        </w:rPr>
        <w:t xml:space="preserve">γκεκριμένες δράσεις, χρήσιμο θα ήταν με αυτή την </w:t>
      </w:r>
      <w:r>
        <w:rPr>
          <w:rFonts w:eastAsia="Times New Roman" w:cs="Times New Roman"/>
          <w:szCs w:val="24"/>
        </w:rPr>
        <w:lastRenderedPageBreak/>
        <w:t xml:space="preserve">απόφαση, που ελπίζω ότι θα πάρει ο αρμόδιος Υπουργός, να συνεννοηθεί και με τον Υπουργό Αγροτικής Ανάπτυξης της Κυβέρνησης, ώστε να εντάξει αυτές τις πρωτοβουλίες των </w:t>
      </w:r>
      <w:r>
        <w:rPr>
          <w:rFonts w:eastAsia="Times New Roman" w:cs="Times New Roman"/>
          <w:szCs w:val="24"/>
        </w:rPr>
        <w:t>τ</w:t>
      </w:r>
      <w:r>
        <w:rPr>
          <w:rFonts w:eastAsia="Times New Roman" w:cs="Times New Roman"/>
          <w:szCs w:val="24"/>
        </w:rPr>
        <w:t xml:space="preserve">οπικών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ε</w:t>
      </w:r>
      <w:r>
        <w:rPr>
          <w:rFonts w:eastAsia="Times New Roman" w:cs="Times New Roman"/>
          <w:szCs w:val="24"/>
        </w:rPr>
        <w:t xml:space="preserve">γγείων </w:t>
      </w:r>
      <w:r>
        <w:rPr>
          <w:rFonts w:eastAsia="Times New Roman" w:cs="Times New Roman"/>
          <w:szCs w:val="24"/>
        </w:rPr>
        <w:t>β</w:t>
      </w:r>
      <w:r>
        <w:rPr>
          <w:rFonts w:eastAsia="Times New Roman" w:cs="Times New Roman"/>
          <w:szCs w:val="24"/>
        </w:rPr>
        <w:t xml:space="preserve">ελτιώσεων </w:t>
      </w:r>
      <w:r>
        <w:rPr>
          <w:rFonts w:eastAsia="Times New Roman" w:cs="Times New Roman"/>
          <w:szCs w:val="24"/>
        </w:rPr>
        <w:t xml:space="preserve">και των μεμονωμένων αγροτών ή ομάδων αγροτών μέσα στο πρόγραμμα αγροτικής ανάπτυξης ή και–το τονίζω αυτό- στο πακέτο </w:t>
      </w:r>
      <w:proofErr w:type="spellStart"/>
      <w:r>
        <w:rPr>
          <w:rFonts w:eastAsia="Times New Roman" w:cs="Times New Roman"/>
          <w:szCs w:val="24"/>
        </w:rPr>
        <w:t>Γιούνκερ</w:t>
      </w:r>
      <w:proofErr w:type="spellEnd"/>
      <w:r>
        <w:rPr>
          <w:rFonts w:eastAsia="Times New Roman" w:cs="Times New Roman"/>
          <w:szCs w:val="24"/>
        </w:rPr>
        <w:t xml:space="preserve">, στο οποίο τέτοιου είδους δράσεις μπορούν άριστα να ενταχθούν, διότι έχουν χρηματοδότηση του ιδιωτικού τομέα, αγρότες, δάνειο από </w:t>
      </w:r>
      <w:r>
        <w:rPr>
          <w:rFonts w:eastAsia="Times New Roman" w:cs="Times New Roman"/>
          <w:szCs w:val="24"/>
        </w:rPr>
        <w:t>τράπεζες που μπορεί να παρθεί και χρηματοδότηση από το δημόσιο τομέα, από το καινούργιο ΕΣΠΑ.</w:t>
      </w:r>
    </w:p>
    <w:p w14:paraId="6443D27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6443D27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Κύριε Υπουργέ, με μεγάλο ενδιαφέρον θα ακούσουμε την απάντησή σας στην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443D27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έχετε τον λόγο.</w:t>
      </w:r>
    </w:p>
    <w:p w14:paraId="6443D27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Δεν έχω την παραμικρή επιφύλαξη ότι οι προηγούμενες </w:t>
      </w:r>
      <w:r>
        <w:rPr>
          <w:rFonts w:eastAsia="Times New Roman" w:cs="Times New Roman"/>
          <w:szCs w:val="24"/>
        </w:rPr>
        <w:t>κ</w:t>
      </w:r>
      <w:r>
        <w:rPr>
          <w:rFonts w:eastAsia="Times New Roman" w:cs="Times New Roman"/>
          <w:szCs w:val="24"/>
        </w:rPr>
        <w:t>υβερνήσεις ήταν καταπληκτικές στον σχεδιασμό, μοναδικές! Μοναδικές, δηλαδή αυτό θα είναι μάθημα για πολλές δεκαετίες!</w:t>
      </w:r>
    </w:p>
    <w:p w14:paraId="6443D28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 Μανιάτης μ</w:t>
      </w:r>
      <w:r>
        <w:rPr>
          <w:rFonts w:eastAsia="Times New Roman" w:cs="Times New Roman"/>
          <w:szCs w:val="24"/>
        </w:rPr>
        <w:t>ά</w:t>
      </w:r>
      <w:r>
        <w:rPr>
          <w:rFonts w:eastAsia="Times New Roman" w:cs="Times New Roman"/>
          <w:szCs w:val="24"/>
        </w:rPr>
        <w:t xml:space="preserve">ς είπε ότι έβαλε τον συμψηφισμό. Τον έβαλε τον συμψηφισμό. Μας είπε ότι </w:t>
      </w:r>
      <w:proofErr w:type="spellStart"/>
      <w:r>
        <w:rPr>
          <w:rFonts w:eastAsia="Times New Roman" w:cs="Times New Roman"/>
          <w:szCs w:val="24"/>
        </w:rPr>
        <w:t>αδειοδότησε</w:t>
      </w:r>
      <w:proofErr w:type="spellEnd"/>
      <w:r>
        <w:rPr>
          <w:rFonts w:eastAsia="Times New Roman" w:cs="Times New Roman"/>
          <w:szCs w:val="24"/>
        </w:rPr>
        <w:t xml:space="preserve"> τις ΑΠΕ της Πελοποννήσου. Βεβαίως και </w:t>
      </w:r>
      <w:proofErr w:type="spellStart"/>
      <w:r>
        <w:rPr>
          <w:rFonts w:eastAsia="Times New Roman" w:cs="Times New Roman"/>
          <w:szCs w:val="24"/>
        </w:rPr>
        <w:t>αδειοδοτήθηκαν</w:t>
      </w:r>
      <w:proofErr w:type="spellEnd"/>
      <w:r>
        <w:rPr>
          <w:rFonts w:eastAsia="Times New Roman" w:cs="Times New Roman"/>
          <w:szCs w:val="24"/>
        </w:rPr>
        <w:t xml:space="preserve"> χιλιάδες ΑΠΕ της Πελοποννήσου. Ιδρύθηκε στη Μεγαλόπολη ο σταθμός φυσικού αερίου της </w:t>
      </w:r>
      <w:r>
        <w:rPr>
          <w:rFonts w:eastAsia="Times New Roman" w:cs="Times New Roman"/>
          <w:szCs w:val="24"/>
        </w:rPr>
        <w:lastRenderedPageBreak/>
        <w:t>ΔΕΗ. Τεράστια επένδυσ</w:t>
      </w:r>
      <w:r>
        <w:rPr>
          <w:rFonts w:eastAsia="Times New Roman" w:cs="Times New Roman"/>
          <w:szCs w:val="24"/>
        </w:rPr>
        <w:t>η! Δεν υπήρχε, όμως, δίκτυο. Το 2012 δεν υπήρχε δίκτυο! Το επαναλαμβάνω, το 2012!</w:t>
      </w:r>
    </w:p>
    <w:p w14:paraId="6443D28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Όταν μπαίνει, λοιπόν, το 2015 σε λειτουργία η μονάδα φυσικού αερίου της ΔΕΗ, την έχουμε σε μη εμπορική χρήση, δοκιμαστική χρήση ακόμη. Δεν έχει πού να δώσει το ρεύμα. Καταπλη</w:t>
      </w:r>
      <w:r>
        <w:rPr>
          <w:rFonts w:eastAsia="Times New Roman" w:cs="Times New Roman"/>
          <w:szCs w:val="24"/>
        </w:rPr>
        <w:t>κτικός σχεδιασμός; Πειστήκατε; Οι άδειες των ΑΠΕ έμειναν άδειες των ΑΠΕ, οι ΤΟΕΒ δεν μπορούσαν να κάνουν απολύτως τίποτα και τα σχέδια του ΑΔΜΗΕ –αυτά παραλάβαμε, τα δικά σας σχέδια παραλάβαμε- έλεγαν ότι για το 2020 και το 2022 και τα κάναμε 2019 και 2021</w:t>
      </w:r>
      <w:r>
        <w:rPr>
          <w:rFonts w:eastAsia="Times New Roman" w:cs="Times New Roman"/>
          <w:szCs w:val="24"/>
        </w:rPr>
        <w:t>, για να αποκατασταθεί η διασύνδεση της Πελοποννήσου.</w:t>
      </w:r>
    </w:p>
    <w:p w14:paraId="6443D28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Άρα απορώ πώς έρχεστε εδώ και δημαγωγείτε για τα πεπραγμένα του δικού σας σχεδιασμού, τον οποίο προσπαθούμε να διορθώσουμε με χίλια ζόρια και με βάση την επιτάχυνση που έχει γίνει </w:t>
      </w:r>
      <w:r>
        <w:rPr>
          <w:rFonts w:eastAsia="Times New Roman" w:cs="Times New Roman"/>
          <w:szCs w:val="24"/>
        </w:rPr>
        <w:lastRenderedPageBreak/>
        <w:t>από τον ΑΔΜΗΕ υποσχόμα</w:t>
      </w:r>
      <w:r>
        <w:rPr>
          <w:rFonts w:eastAsia="Times New Roman" w:cs="Times New Roman"/>
          <w:szCs w:val="24"/>
        </w:rPr>
        <w:t xml:space="preserve">στε ότι η πρώτη διασύνδεση θα συνδέσει τη Μεγαλόπολη με τη </w:t>
      </w:r>
      <w:r>
        <w:rPr>
          <w:rFonts w:eastAsia="Times New Roman" w:cs="Times New Roman"/>
          <w:szCs w:val="24"/>
        </w:rPr>
        <w:t>δ</w:t>
      </w:r>
      <w:r>
        <w:rPr>
          <w:rFonts w:eastAsia="Times New Roman" w:cs="Times New Roman"/>
          <w:szCs w:val="24"/>
        </w:rPr>
        <w:t>υτική Ελλάδα 400</w:t>
      </w:r>
      <w:r w:rsidRPr="000705AE">
        <w:rPr>
          <w:rFonts w:eastAsia="Times New Roman" w:cs="Times New Roman"/>
          <w:szCs w:val="24"/>
        </w:rPr>
        <w:t xml:space="preserve"> </w:t>
      </w:r>
      <w:r>
        <w:rPr>
          <w:rFonts w:eastAsia="Times New Roman" w:cs="Times New Roman"/>
          <w:szCs w:val="24"/>
          <w:lang w:val="en-US"/>
        </w:rPr>
        <w:t>KW</w:t>
      </w:r>
      <w:r>
        <w:rPr>
          <w:rFonts w:eastAsia="Times New Roman" w:cs="Times New Roman"/>
          <w:szCs w:val="24"/>
        </w:rPr>
        <w:t>, που θα επιτρέψει την πλήρη απορρόφηση του φυσικού αερίου της ΔΕΗ -αυτό που μόλις είπατε είναι να κλείσουμε τη Μεγαλόπολη, για να βάλουμε μερικές ΑΠΕ, δεν γίνονται αυτά τα πράγ</w:t>
      </w:r>
      <w:r>
        <w:rPr>
          <w:rFonts w:eastAsia="Times New Roman" w:cs="Times New Roman"/>
          <w:szCs w:val="24"/>
        </w:rPr>
        <w:t>ματα και η δεύτερη θα τη συνδέσει το 2021 με την Κόρινθο. Αυτές οι δ</w:t>
      </w:r>
      <w:r>
        <w:rPr>
          <w:rFonts w:eastAsia="Times New Roman" w:cs="Times New Roman"/>
          <w:szCs w:val="24"/>
        </w:rPr>
        <w:t>ύ</w:t>
      </w:r>
      <w:r>
        <w:rPr>
          <w:rFonts w:eastAsia="Times New Roman" w:cs="Times New Roman"/>
          <w:szCs w:val="24"/>
        </w:rPr>
        <w:t>ο θα δημιουργήσουν τις προϋποθέσεις, πρώτον, να δουλεύει πλήρως η μονάδα της Μεγαλόπολης με βάση τις δυνατότητές της και να αρχίσει να αποδίδει και για τη ΔΕΗ και δεύτερον, να ενσωματώσου</w:t>
      </w:r>
      <w:r>
        <w:rPr>
          <w:rFonts w:eastAsia="Times New Roman" w:cs="Times New Roman"/>
          <w:szCs w:val="24"/>
        </w:rPr>
        <w:t>με όλες τις άδειες των ΑΠΕ που έχουμε δώσει συν το επιπρόσθετο μεγάλο μέρος που υπολογίζουμε ότι θα δημιουργηθεί με ΑΠΕ από τις ενεργειακές κοινότητες, για τις οποίες ενεργειακές κοινότητες ο νόμος μας είναι κομμένος και ραμμένος στα μέτρα των ΤΟΕΒ.</w:t>
      </w:r>
    </w:p>
    <w:p w14:paraId="6443D28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Το 201</w:t>
      </w:r>
      <w:r>
        <w:rPr>
          <w:rFonts w:eastAsia="Times New Roman" w:cs="Times New Roman"/>
          <w:szCs w:val="24"/>
        </w:rPr>
        <w:t xml:space="preserve">9, λοιπόν. Υπομονή έναν χρόνο. Πρέπει να πληρώνουμε για πολλά χρόνια τους δικούς σας σχεδιασμούς. Τους δικούς μας θα τους δοκιμάσουν στο μέλλον, αλλά σας διαβεβαιώ: </w:t>
      </w:r>
      <w:proofErr w:type="spellStart"/>
      <w:r>
        <w:rPr>
          <w:rFonts w:eastAsia="Times New Roman" w:cs="Times New Roman"/>
          <w:szCs w:val="24"/>
        </w:rPr>
        <w:t>Αδειοδοτήσεις</w:t>
      </w:r>
      <w:proofErr w:type="spellEnd"/>
      <w:r>
        <w:rPr>
          <w:rFonts w:eastAsia="Times New Roman" w:cs="Times New Roman"/>
          <w:szCs w:val="24"/>
        </w:rPr>
        <w:t xml:space="preserve"> χωρίς προϋποθέσεις, ώστε να έχουν νόημα αυτές οι </w:t>
      </w:r>
      <w:proofErr w:type="spellStart"/>
      <w:r>
        <w:rPr>
          <w:rFonts w:eastAsia="Times New Roman" w:cs="Times New Roman"/>
          <w:szCs w:val="24"/>
        </w:rPr>
        <w:t>αδειοδοτήσεις</w:t>
      </w:r>
      <w:proofErr w:type="spellEnd"/>
      <w:r>
        <w:rPr>
          <w:rFonts w:eastAsia="Times New Roman" w:cs="Times New Roman"/>
          <w:szCs w:val="24"/>
        </w:rPr>
        <w:t>, εμείς δεν κάν</w:t>
      </w:r>
      <w:r>
        <w:rPr>
          <w:rFonts w:eastAsia="Times New Roman" w:cs="Times New Roman"/>
          <w:szCs w:val="24"/>
        </w:rPr>
        <w:t>ουμε.</w:t>
      </w:r>
    </w:p>
    <w:p w14:paraId="6443D284"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Το ενδιαφέρον μου παραμένει, κύριε Μανιάτη, να σας ακούσω τώρα.</w:t>
      </w:r>
    </w:p>
    <w:p w14:paraId="6443D28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Κύριε Μανιάτη, έχετε τον λόγο.</w:t>
      </w:r>
    </w:p>
    <w:p w14:paraId="6443D28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Χαίρομαι πάρα πολύ που έχω απέναντί μου έναν Υπουργό, που έχει τη δυνατότητα να κάνει λογικά και χρονικά</w:t>
      </w:r>
      <w:r>
        <w:rPr>
          <w:rFonts w:eastAsia="Times New Roman" w:cs="Times New Roman"/>
          <w:szCs w:val="24"/>
        </w:rPr>
        <w:t xml:space="preserve"> άλματα, χαοτικού όμως χαρακτήρα!</w:t>
      </w:r>
    </w:p>
    <w:p w14:paraId="6443D28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Ακούστε, κύριε Πρόεδρε, την απάντηση στην πολύ χαμογελαστή απάντηση που προσπάθησε να μου δώσει ο κύριος Υπουργός.</w:t>
      </w:r>
    </w:p>
    <w:p w14:paraId="6443D28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επειδή είστε τρία χρόνια Κυβέρνηση, μπορείτε να μας πείτε τι ακριβώς έχετε κάνει εσείς, για </w:t>
      </w:r>
      <w:r>
        <w:rPr>
          <w:rFonts w:eastAsia="Times New Roman" w:cs="Times New Roman"/>
          <w:szCs w:val="24"/>
        </w:rPr>
        <w:t>να υλοποιήσετε τη γραμμή υψηλής τάσης που συνδέει τη Μεγαλόπολη με το Αντίρριο και τη Μεγαλόπολη με την Κόρινθο, που οι δυο αυτές γραμμές θα συνεισφέρουν 1.000</w:t>
      </w:r>
      <w:r w:rsidRPr="00C5486A">
        <w:rPr>
          <w:rFonts w:eastAsia="Times New Roman" w:cs="Times New Roman"/>
          <w:szCs w:val="24"/>
        </w:rPr>
        <w:t xml:space="preserve"> </w:t>
      </w:r>
      <w:r>
        <w:rPr>
          <w:rFonts w:eastAsia="Times New Roman" w:cs="Times New Roman"/>
          <w:szCs w:val="24"/>
          <w:lang w:val="en-US"/>
        </w:rPr>
        <w:t>MW</w:t>
      </w:r>
      <w:r>
        <w:rPr>
          <w:rFonts w:eastAsia="Times New Roman" w:cs="Times New Roman"/>
          <w:szCs w:val="24"/>
        </w:rPr>
        <w:t>;</w:t>
      </w:r>
    </w:p>
    <w:p w14:paraId="6443D28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Μπορείτε, επίσης, να μας πείτε τι ακριβώς έχετε κάνει έτσι ώστε να απαντήσετε στο έγγραφο τη</w:t>
      </w:r>
      <w:r>
        <w:rPr>
          <w:rFonts w:eastAsia="Times New Roman" w:cs="Times New Roman"/>
          <w:szCs w:val="24"/>
        </w:rPr>
        <w:t xml:space="preserve">ς Ρυθμιστικής Αρχής Ενέργειας, της δικής σας; Ξέρετε εδώ δυστυχώς, ο δικός σας καθρέφτης σάς αποκαλύπτει. Πριν λίγες βδομάδες, μου απαντήσατε στο ίδιο ερώτημα. </w:t>
      </w:r>
      <w:r>
        <w:rPr>
          <w:rFonts w:eastAsia="Times New Roman" w:cs="Times New Roman"/>
          <w:szCs w:val="24"/>
          <w:lang w:val="en-US"/>
        </w:rPr>
        <w:t>K</w:t>
      </w:r>
      <w:r>
        <w:rPr>
          <w:rFonts w:eastAsia="Times New Roman" w:cs="Times New Roman"/>
          <w:szCs w:val="24"/>
        </w:rPr>
        <w:t>αι η Ρυθμιστική Αρχή Ενέργειας, η δική σας, με δική σας υπογραφή λέει στο έγγραφο που μου έστει</w:t>
      </w:r>
      <w:r>
        <w:rPr>
          <w:rFonts w:eastAsia="Times New Roman" w:cs="Times New Roman"/>
          <w:szCs w:val="24"/>
        </w:rPr>
        <w:t xml:space="preserve">λε ότι έχω στείλει τρεις επιστολές στους φορείς του ηλεκτρισμού που εσείς εποπτεύετε και </w:t>
      </w:r>
      <w:r>
        <w:rPr>
          <w:rFonts w:eastAsia="Times New Roman" w:cs="Times New Roman"/>
          <w:szCs w:val="24"/>
        </w:rPr>
        <w:lastRenderedPageBreak/>
        <w:t>τους κάνει τεράστιες, σημαντικές παρατηρήσεις για τις αδικαιολόγητες καθυστερήσεις στην υλοποίηση των γραμμών υψηλής τάσης.</w:t>
      </w:r>
    </w:p>
    <w:p w14:paraId="6443D28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Θα καταθέσω το έγγραφο της δικής σας Ρυθμισ</w:t>
      </w:r>
      <w:r>
        <w:rPr>
          <w:rFonts w:eastAsia="Times New Roman" w:cs="Times New Roman"/>
          <w:szCs w:val="24"/>
        </w:rPr>
        <w:t>τικής Αρχής Ενέργειας που λέει ότι με ευθύνη σας -και εδώ είναι πια η ευθύνη της πολιτικής ηγεσίας- τρία χρόνια δεν έχει γίνει απολύτως τίποτα.</w:t>
      </w:r>
    </w:p>
    <w:p w14:paraId="6443D28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Ιωάννης Μανιάτης καταθέτει για τα Πρακτικά το προαναφερθέν έγγραφο, το οποίο βρί</w:t>
      </w:r>
      <w:r>
        <w:rPr>
          <w:rFonts w:eastAsia="Times New Roman" w:cs="Times New Roman"/>
          <w:szCs w:val="24"/>
        </w:rPr>
        <w:t>σκεται στο αρχείο του Τμήματος Γραμματείας της Διεύθυνσης Στενογραφίας και Πρακτικών της Βουλής)</w:t>
      </w:r>
    </w:p>
    <w:p w14:paraId="6443D28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Επανέρχομαι, λοιπόν, κύριε Πρόεδρε, και λέω: Μπορεί η σημερινή Κυβέρνηση να επαίρεται ότι πατά πάνω στα γερά θεμέλια που άφησε η προηγούμενη κυβέρνηση, αλλά </w:t>
      </w:r>
      <w:r>
        <w:rPr>
          <w:rFonts w:eastAsia="Times New Roman" w:cs="Times New Roman"/>
          <w:szCs w:val="24"/>
        </w:rPr>
        <w:t xml:space="preserve">αυτό που δεν έχει κανένα δικαίωμα να κάνει είναι να δεσμεύει το μέλλον των Ελλήνων </w:t>
      </w:r>
      <w:r>
        <w:rPr>
          <w:rFonts w:eastAsia="Times New Roman" w:cs="Times New Roman"/>
          <w:szCs w:val="24"/>
        </w:rPr>
        <w:lastRenderedPageBreak/>
        <w:t>αγροτών και ειδικά των αγροτών της Πελοποννήσου, διότι ουσιαστικά τρία χρόνια που κυβερνάει η Κυβέρνηση ΣΥΡΙΖΑ</w:t>
      </w:r>
      <w:r w:rsidRPr="00524066">
        <w:rPr>
          <w:rFonts w:eastAsia="Times New Roman" w:cs="Times New Roman"/>
          <w:szCs w:val="24"/>
        </w:rPr>
        <w:t xml:space="preserve"> </w:t>
      </w:r>
      <w:r>
        <w:rPr>
          <w:rFonts w:eastAsia="Times New Roman" w:cs="Times New Roman"/>
          <w:szCs w:val="24"/>
        </w:rPr>
        <w:t>-</w:t>
      </w:r>
      <w:r w:rsidRPr="00524066">
        <w:rPr>
          <w:rFonts w:eastAsia="Times New Roman" w:cs="Times New Roman"/>
          <w:szCs w:val="24"/>
        </w:rPr>
        <w:t xml:space="preserve"> </w:t>
      </w:r>
      <w:r>
        <w:rPr>
          <w:rFonts w:eastAsia="Times New Roman" w:cs="Times New Roman"/>
          <w:szCs w:val="24"/>
        </w:rPr>
        <w:t>ΑΝΕΛ δεν έχει γίνει απολύτως τίποτα. Και προκαλώ τον Υπουργό</w:t>
      </w:r>
      <w:r>
        <w:rPr>
          <w:rFonts w:eastAsia="Times New Roman" w:cs="Times New Roman"/>
          <w:szCs w:val="24"/>
        </w:rPr>
        <w:t xml:space="preserve"> να μου πει </w:t>
      </w:r>
      <w:r>
        <w:rPr>
          <w:rFonts w:eastAsia="Times New Roman" w:cs="Times New Roman"/>
          <w:szCs w:val="24"/>
        </w:rPr>
        <w:t>π</w:t>
      </w:r>
      <w:r>
        <w:rPr>
          <w:rFonts w:eastAsia="Times New Roman" w:cs="Times New Roman"/>
          <w:szCs w:val="24"/>
        </w:rPr>
        <w:t>οια βήματα έχει κάνει η Κυβέρνησή του, αυτά τα τρία χρόνια, προκειμένου σήμερα να έχει γίνει πράξη η άρση του κορεσμένου;</w:t>
      </w:r>
    </w:p>
    <w:p w14:paraId="6443D28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lang w:val="en-US"/>
        </w:rPr>
        <w:t>K</w:t>
      </w:r>
      <w:r>
        <w:rPr>
          <w:rFonts w:eastAsia="Times New Roman" w:cs="Times New Roman"/>
          <w:szCs w:val="24"/>
        </w:rPr>
        <w:t xml:space="preserve">αι επειδή, λοιπόν, ο κύριος Υπουργός ανέφερε και τη </w:t>
      </w:r>
      <w:r>
        <w:rPr>
          <w:rFonts w:eastAsia="Times New Roman" w:cs="Times New Roman"/>
          <w:szCs w:val="24"/>
        </w:rPr>
        <w:t>μ</w:t>
      </w:r>
      <w:r>
        <w:rPr>
          <w:rFonts w:eastAsia="Times New Roman" w:cs="Times New Roman"/>
          <w:szCs w:val="24"/>
        </w:rPr>
        <w:t xml:space="preserve">ονάδα της Μεγαλόπολης, θα ήθελα να του πω ότι η </w:t>
      </w:r>
      <w:r>
        <w:rPr>
          <w:rFonts w:eastAsia="Times New Roman" w:cs="Times New Roman"/>
          <w:szCs w:val="24"/>
        </w:rPr>
        <w:t>μ</w:t>
      </w:r>
      <w:r>
        <w:rPr>
          <w:rFonts w:eastAsia="Times New Roman" w:cs="Times New Roman"/>
          <w:szCs w:val="24"/>
        </w:rPr>
        <w:t>ονάδα της Μεγαλόπο</w:t>
      </w:r>
      <w:r>
        <w:rPr>
          <w:rFonts w:eastAsia="Times New Roman" w:cs="Times New Roman"/>
          <w:szCs w:val="24"/>
        </w:rPr>
        <w:t xml:space="preserve">λης είναι 800 </w:t>
      </w:r>
      <w:r>
        <w:rPr>
          <w:rFonts w:eastAsia="Times New Roman" w:cs="Times New Roman"/>
          <w:szCs w:val="24"/>
          <w:lang w:val="en-US"/>
        </w:rPr>
        <w:t>MW</w:t>
      </w:r>
      <w:r>
        <w:rPr>
          <w:rFonts w:eastAsia="Times New Roman" w:cs="Times New Roman"/>
          <w:szCs w:val="24"/>
        </w:rPr>
        <w:t xml:space="preserve">, λειτουργεί στα 500 </w:t>
      </w:r>
      <w:r>
        <w:rPr>
          <w:rFonts w:eastAsia="Times New Roman" w:cs="Times New Roman"/>
          <w:szCs w:val="24"/>
          <w:lang w:val="en-US"/>
        </w:rPr>
        <w:t>MW</w:t>
      </w:r>
      <w:r>
        <w:rPr>
          <w:rFonts w:eastAsia="Times New Roman" w:cs="Times New Roman"/>
          <w:szCs w:val="24"/>
        </w:rPr>
        <w:t xml:space="preserve"> από το 2015. Εδώ και τρία χρόνια, ξέρετε ότι έπρεπε να είχατε επισπεύσει την πιο προωθημένη γραμμή που ήταν «Μεγαλόπολη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Αντίρριο» και δεν έχετε κάνει τίποτα. Γι’ αυτό και δεν μου λέτε τίποτα για το τι έχει γίνει τρ</w:t>
      </w:r>
      <w:r>
        <w:rPr>
          <w:rFonts w:eastAsia="Times New Roman" w:cs="Times New Roman"/>
          <w:szCs w:val="24"/>
        </w:rPr>
        <w:t>ία χρόνια. Θα έπρεπε να έχει υλοποιηθεί, όπως θα έπρεπε να είχε υλοποιηθεί και η γραμμή «Μεγαλόπολη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Κόρινθος».</w:t>
      </w:r>
    </w:p>
    <w:p w14:paraId="6443D28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για να σας δώσω κι ένα παράδειγμα για να δείτε πόσο πιο πολύ πρέπει να ψάξετε τους φορείς που εποπτεύετε; Ο δικός σας ΑΔΜΗΕ προέβλεπε την υ</w:t>
      </w:r>
      <w:r>
        <w:rPr>
          <w:rFonts w:eastAsia="Times New Roman" w:cs="Times New Roman"/>
          <w:szCs w:val="24"/>
        </w:rPr>
        <w:t>λοποίηση της γραμμής υψηλής τάσης «Μεγαλόπολη</w:t>
      </w:r>
      <w:r>
        <w:rPr>
          <w:rFonts w:eastAsia="Times New Roman" w:cs="Times New Roman"/>
          <w:szCs w:val="24"/>
        </w:rPr>
        <w:t xml:space="preserve"> </w:t>
      </w:r>
      <w:r>
        <w:rPr>
          <w:rFonts w:eastAsia="Times New Roman" w:cs="Times New Roman"/>
          <w:szCs w:val="24"/>
        </w:rPr>
        <w:t>-Αντίρριο» να την τελειώσει το 2018, φέτος. Ξέρετε τι μου λένε πληροφορίες μου από μέσα; Ότι θα το πάει έξι και οκτώ μήνες παραπίσω. Και αυτό είναι ένα από τα θέματα, για τα οποία υπάρχει σύγκρουση εσωτερικά, α</w:t>
      </w:r>
      <w:r>
        <w:rPr>
          <w:rFonts w:eastAsia="Times New Roman" w:cs="Times New Roman"/>
          <w:szCs w:val="24"/>
        </w:rPr>
        <w:t>νάμεσα στη Ρυθμιστική Αρχή Ενέργειας και τον ΑΔΜΗΕ.</w:t>
      </w:r>
    </w:p>
    <w:p w14:paraId="6443D28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443D29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Θα καλούσα, λοιπόν, τον Υπουργό να το δει ο ίδιος, γιατί εγώ πιστεύω ότι μερικά πράγματα –όχι μερικά- πολλές φορές ξεφεύ</w:t>
      </w:r>
      <w:r>
        <w:rPr>
          <w:rFonts w:eastAsia="Times New Roman" w:cs="Times New Roman"/>
          <w:szCs w:val="24"/>
        </w:rPr>
        <w:t xml:space="preserve">γουν από τον Υπουργό. Και επειδή οι δικοί σας φορείς σάς δίνουν </w:t>
      </w:r>
      <w:r>
        <w:rPr>
          <w:rFonts w:eastAsia="Times New Roman" w:cs="Times New Roman"/>
          <w:szCs w:val="24"/>
        </w:rPr>
        <w:lastRenderedPageBreak/>
        <w:t>κατευθύνσεις πώς πρέπει να κινηθείτε, θεωρώ ότι μπορείτε άμεσα να προχωρήσετε στην άρση του κορεσμένου του δικτύου Πελοποννήσου και άμεσα να δώσετε εντολές στο φορέα που εποπτεύετε, τον ΑΔΜΗΕ,</w:t>
      </w:r>
      <w:r>
        <w:rPr>
          <w:rFonts w:eastAsia="Times New Roman" w:cs="Times New Roman"/>
          <w:szCs w:val="24"/>
        </w:rPr>
        <w:t xml:space="preserve"> για να υλοποιήσει το ταχύτερο δυνατό τις δ</w:t>
      </w:r>
      <w:r>
        <w:rPr>
          <w:rFonts w:eastAsia="Times New Roman" w:cs="Times New Roman"/>
          <w:szCs w:val="24"/>
        </w:rPr>
        <w:t>ύ</w:t>
      </w:r>
      <w:r>
        <w:rPr>
          <w:rFonts w:eastAsia="Times New Roman" w:cs="Times New Roman"/>
          <w:szCs w:val="24"/>
        </w:rPr>
        <w:t xml:space="preserve">ο γραμμές </w:t>
      </w:r>
      <w:proofErr w:type="spellStart"/>
      <w:r>
        <w:rPr>
          <w:rFonts w:eastAsia="Times New Roman" w:cs="Times New Roman"/>
          <w:szCs w:val="24"/>
        </w:rPr>
        <w:t>υπερυψηλής</w:t>
      </w:r>
      <w:proofErr w:type="spellEnd"/>
      <w:r>
        <w:rPr>
          <w:rFonts w:eastAsia="Times New Roman" w:cs="Times New Roman"/>
          <w:szCs w:val="24"/>
        </w:rPr>
        <w:t xml:space="preserve"> τάσης, ώστε να απελευθερωθεί το δίκτυο της Πελοποννήσου.</w:t>
      </w:r>
    </w:p>
    <w:p w14:paraId="6443D29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 κύριε Πρόεδρε.</w:t>
      </w:r>
    </w:p>
    <w:p w14:paraId="6443D29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 κύριε Μανιάτη.</w:t>
      </w:r>
    </w:p>
    <w:p w14:paraId="6443D29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w:t>
      </w:r>
      <w:r>
        <w:rPr>
          <w:rFonts w:eastAsia="Times New Roman" w:cs="Times New Roman"/>
          <w:szCs w:val="24"/>
        </w:rPr>
        <w:t xml:space="preserve"> λόγο για τη δευτερολογία σας. </w:t>
      </w:r>
    </w:p>
    <w:p w14:paraId="6443D294"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 xml:space="preserve">Χαίρομαι που ο κ. Μανιάτης αναγνώρισε το αδιέξοδο του </w:t>
      </w:r>
      <w:r>
        <w:rPr>
          <w:rFonts w:eastAsia="Times New Roman" w:cs="Times New Roman"/>
          <w:szCs w:val="24"/>
        </w:rPr>
        <w:lastRenderedPageBreak/>
        <w:t xml:space="preserve">σχεδιασμού τους, διότι από το 2012 είναι κορεσμένο. Μέχρι το 2015 </w:t>
      </w:r>
      <w:proofErr w:type="spellStart"/>
      <w:r>
        <w:rPr>
          <w:rFonts w:eastAsia="Times New Roman" w:cs="Times New Roman"/>
          <w:szCs w:val="24"/>
        </w:rPr>
        <w:t>αδειοδοτούσαν</w:t>
      </w:r>
      <w:proofErr w:type="spellEnd"/>
      <w:r>
        <w:rPr>
          <w:rFonts w:eastAsia="Times New Roman" w:cs="Times New Roman"/>
          <w:szCs w:val="24"/>
        </w:rPr>
        <w:t xml:space="preserve"> ό,τι υπήρχε και δεν υπήρχε, χωρί</w:t>
      </w:r>
      <w:r>
        <w:rPr>
          <w:rFonts w:eastAsia="Times New Roman" w:cs="Times New Roman"/>
          <w:szCs w:val="24"/>
        </w:rPr>
        <w:t>ς να μπορούν να το υλοποιήσουν. Χαίρομαι που το αναγνωρίζετε αυτό.</w:t>
      </w:r>
    </w:p>
    <w:p w14:paraId="6443D29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ΜΑΝΙΑΤΗΣ: </w:t>
      </w:r>
      <w:r>
        <w:rPr>
          <w:rFonts w:eastAsia="Times New Roman" w:cs="Times New Roman"/>
          <w:szCs w:val="24"/>
        </w:rPr>
        <w:t>Όχι πάντα. Κορεσμένο ήταν μέχρι το 2012 που σταμάτησε.</w:t>
      </w:r>
    </w:p>
    <w:p w14:paraId="6443D29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Πάμε στην περίφημη γραμμή. Δεν μας είπατε πότε ήταν σχεδια</w:t>
      </w:r>
      <w:r>
        <w:rPr>
          <w:rFonts w:eastAsia="Times New Roman" w:cs="Times New Roman"/>
          <w:szCs w:val="24"/>
        </w:rPr>
        <w:t>σμένη να ολοκληρωθεί και καθυστέρησε. Ήταν σχεδιασμένη να ολοκληρωθεί η γραμμή το 2015 και καθυστέρησε; Στα τέλη του 2018 ήταν να ολοκληρωθεί. Και όχι μόνο ήταν να ολοκληρωθεί στα τέλη του 2018 –και θα ολοκληρωθεί, επαναλαμβάνω, το είπα, στις αρχές του 201</w:t>
      </w:r>
      <w:r>
        <w:rPr>
          <w:rFonts w:eastAsia="Times New Roman" w:cs="Times New Roman"/>
          <w:szCs w:val="24"/>
        </w:rPr>
        <w:t xml:space="preserve">9-, αλλά κληρονομήσαμε και δεκάδες προβλήματα σε σχέση με αυτή την γραμμή. Θυμούμαι πολύ καλά το ένα και κύριο: </w:t>
      </w:r>
      <w:r>
        <w:rPr>
          <w:rFonts w:eastAsia="Times New Roman" w:cs="Times New Roman"/>
          <w:szCs w:val="24"/>
        </w:rPr>
        <w:lastRenderedPageBreak/>
        <w:t>Η γραμμή αφορούσε παραχωρήσεις από το Πανεπιστήμιο Πατρών και άλλα τεχνικά προβλήματα πολύ σύνθετα, τα οποία μάλιστα χρειάστηκαν μέχρι και νομοθ</w:t>
      </w:r>
      <w:r>
        <w:rPr>
          <w:rFonts w:eastAsia="Times New Roman" w:cs="Times New Roman"/>
          <w:szCs w:val="24"/>
        </w:rPr>
        <w:t>ετικές ρυθμίσεις για να επιλυθούν. Άρα η ιδέα της καθυστέρησης δεν υπάρχει.</w:t>
      </w:r>
    </w:p>
    <w:p w14:paraId="6443D29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Η ΡΑΕ καλά κάνει και πιέζει τον ΑΔΜΗΕ. Πρέπει, όμως, να επαναλάβω ότι ο ΑΔΜΗΕ βρίσκεται σε μια περίοδο μεγάλης επιτάχυνσης των έργων, των διασυνδέσεων. Και επαναλαμβάνω: Πρώτον, αυ</w:t>
      </w:r>
      <w:r>
        <w:rPr>
          <w:rFonts w:eastAsia="Times New Roman" w:cs="Times New Roman"/>
          <w:szCs w:val="24"/>
        </w:rPr>
        <w:t>τόν το</w:t>
      </w:r>
      <w:r>
        <w:rPr>
          <w:rFonts w:eastAsia="Times New Roman" w:cs="Times New Roman"/>
          <w:szCs w:val="24"/>
        </w:rPr>
        <w:t>ν</w:t>
      </w:r>
      <w:r>
        <w:rPr>
          <w:rFonts w:eastAsia="Times New Roman" w:cs="Times New Roman"/>
          <w:szCs w:val="24"/>
        </w:rPr>
        <w:t xml:space="preserve"> μήνα ολοκληρώθηκε και θα εγκαινιαστεί εν λειτουργία η διασύνδεση των Κυκλάδων. Δεύτερον, σε έναν χρόνο από σήμερα το θέμα της Πελοποννήσου θα είναι σε πλήρη λειτουργία.</w:t>
      </w:r>
    </w:p>
    <w:p w14:paraId="6443D29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Και τρίτον, όσον αφορά το μεγάλο έργο της διασύνδεσης Κρήτης-Πελοποννήσου, επίκ</w:t>
      </w:r>
      <w:r>
        <w:rPr>
          <w:rFonts w:eastAsia="Times New Roman" w:cs="Times New Roman"/>
          <w:szCs w:val="24"/>
        </w:rPr>
        <w:t xml:space="preserve">ειται η προκήρυξή του το αμέσως επόμενο διάστημα. </w:t>
      </w:r>
    </w:p>
    <w:p w14:paraId="6443D29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είμαστε σε μια άλλη φάση και με τα έργα των διασυνδέσεων και με τα έργα υποδομής του ΑΔΜΗΕ, καθώς η ίδια η εταιρεία πλέον νομίζω ότι βρίσκεται σε έναν πολύ διαφορετικό ρυθμό, τρόπο λειτουργίας, σε σχέση με αυτό που ήταν στο παρελθόν και παρήγαγε όλα αυτά </w:t>
      </w:r>
      <w:r>
        <w:rPr>
          <w:rFonts w:eastAsia="Times New Roman" w:cs="Times New Roman"/>
          <w:szCs w:val="24"/>
        </w:rPr>
        <w:t>τα προβλήματα.</w:t>
      </w:r>
    </w:p>
    <w:p w14:paraId="6443D29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για τους αγρότες της Πελοποννήσου, όπως και για όλους τους </w:t>
      </w:r>
      <w:proofErr w:type="spellStart"/>
      <w:r>
        <w:rPr>
          <w:rFonts w:eastAsia="Times New Roman" w:cs="Times New Roman"/>
          <w:szCs w:val="24"/>
        </w:rPr>
        <w:t>Πελοποννήσιους</w:t>
      </w:r>
      <w:proofErr w:type="spellEnd"/>
      <w:r>
        <w:rPr>
          <w:rFonts w:eastAsia="Times New Roman" w:cs="Times New Roman"/>
          <w:szCs w:val="24"/>
        </w:rPr>
        <w:t xml:space="preserve">. Είναι πολύ πρόσφατο το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υνέδριο στην Πελοπόννησο. Νομίζω ότι εκεί τέθηκαν όλα τα θέματα για τα μεγάλα έργα υποδομής και στον ενεργειακό </w:t>
      </w:r>
      <w:r>
        <w:rPr>
          <w:rFonts w:eastAsia="Times New Roman" w:cs="Times New Roman"/>
          <w:szCs w:val="24"/>
        </w:rPr>
        <w:t xml:space="preserve">τομέα, το φυσικό αέριο και πολλά άλλα, τα οποία θα μας δοθεί η δυνατότητα να συζητήσουμε στη συνέχεια. Είμαστε ένα βήμα πριν από το τέλος της μεγάλης ενεργειακής αναβάθμισης της Πελοποννήσου και </w:t>
      </w:r>
      <w:r>
        <w:rPr>
          <w:rFonts w:eastAsia="Times New Roman" w:cs="Times New Roman"/>
          <w:szCs w:val="24"/>
        </w:rPr>
        <w:lastRenderedPageBreak/>
        <w:t>της επίλυσης προβλημάτων που είχαν συσσωρευθεί για αρκετά χρό</w:t>
      </w:r>
      <w:r>
        <w:rPr>
          <w:rFonts w:eastAsia="Times New Roman" w:cs="Times New Roman"/>
          <w:szCs w:val="24"/>
        </w:rPr>
        <w:t>νια.</w:t>
      </w:r>
    </w:p>
    <w:p w14:paraId="6443D29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443D29C"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κύριο Υπουργό για την απάντησή του.</w:t>
      </w:r>
    </w:p>
    <w:p w14:paraId="6443D29D"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Επόμενη είναι η δεύτερη με αριθμό 1262/6-3-2018 επίκαιρη ερώτηση δεύτερου κύκλου του Βουλευτή Φλώρινας της Νέας Δημοκρατίας κ. Ιωάννη Αντωνιάδη προς </w:t>
      </w:r>
      <w:r>
        <w:rPr>
          <w:rFonts w:eastAsia="Times New Roman" w:cs="Times New Roman"/>
          <w:szCs w:val="24"/>
        </w:rPr>
        <w:t>τον Υπουργό Περιβάλλοντος και Ενέργειας με θέμα: «Διακοπή λειτουργίας του ΑΗΣ Αμυνταίου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Φιλώτα της ΔΕΗ στον Νομό Φλώρινας».</w:t>
      </w:r>
    </w:p>
    <w:p w14:paraId="6443D29E"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Αντωνιάδη, έχετε τον λόγο για δύο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6443D29F"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Ευχαριστώ, κύριε Πρόεδρε.</w:t>
      </w:r>
    </w:p>
    <w:p w14:paraId="6443D2A0"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w:t>
      </w:r>
      <w:r>
        <w:rPr>
          <w:rFonts w:eastAsia="Times New Roman" w:cs="Times New Roman"/>
          <w:szCs w:val="24"/>
        </w:rPr>
        <w:t xml:space="preserve"> πριν διαβάσω την ερώτηση, σας λέω ότι για εμάς είναι αξίωμα το θέμα της συνέχισης της λειτουργίας του Ατμοηλεκτρικού Σταθμού ΑΗΣ Αμυνταίου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Φιλώτα στον Νομό Φλώρινας με οποιοδήποτε κόστος και με οποιονδήποτε τρόπο.</w:t>
      </w:r>
    </w:p>
    <w:p w14:paraId="6443D2A1"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Εδώ και τρία χρόνια ήταν γνωστό στην Κυ</w:t>
      </w:r>
      <w:r>
        <w:rPr>
          <w:rFonts w:eastAsia="Times New Roman" w:cs="Times New Roman"/>
          <w:szCs w:val="24"/>
        </w:rPr>
        <w:t>βέρνηση και στο Υπουργείο σας ότι ο ΑΗΣ Αμυνταίου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Φιλώτα λειτουργούσε με συγκεκριμένο πλαφόν στον αριθμό ωρών λειτουργίας, ο οποίος έληγε στα τέλη του 2018 με αρχές του 2019.</w:t>
      </w:r>
    </w:p>
    <w:p w14:paraId="6443D2A2"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Ενώ βρισκόταν, λοιπόν, σε γνώση σας ο συγκεκριμένος περιορισμός, δεν κάνατε τίπ</w:t>
      </w:r>
      <w:r>
        <w:rPr>
          <w:rFonts w:eastAsia="Times New Roman" w:cs="Times New Roman"/>
          <w:szCs w:val="24"/>
        </w:rPr>
        <w:t>οτα επί τρία χρόνια για να βρείτε αφ</w:t>
      </w:r>
      <w:r>
        <w:rPr>
          <w:rFonts w:eastAsia="Times New Roman" w:cs="Times New Roman"/>
          <w:szCs w:val="24"/>
        </w:rPr>
        <w:t xml:space="preserve">’ </w:t>
      </w:r>
      <w:r>
        <w:rPr>
          <w:rFonts w:eastAsia="Times New Roman" w:cs="Times New Roman"/>
          <w:szCs w:val="24"/>
        </w:rPr>
        <w:t>ενός μεν εναλλακτική λύση για τη λειτουργία της τηλεθέρμανσης του Δήμου Αμυνταίου, αφ</w:t>
      </w:r>
      <w:r>
        <w:rPr>
          <w:rFonts w:eastAsia="Times New Roman" w:cs="Times New Roman"/>
          <w:szCs w:val="24"/>
        </w:rPr>
        <w:t xml:space="preserve">’ </w:t>
      </w:r>
      <w:r>
        <w:rPr>
          <w:rFonts w:eastAsia="Times New Roman" w:cs="Times New Roman"/>
          <w:szCs w:val="24"/>
        </w:rPr>
        <w:t>ετέρου παράταση λειτουργίας του συγκεκριμέ</w:t>
      </w:r>
      <w:r>
        <w:rPr>
          <w:rFonts w:eastAsia="Times New Roman" w:cs="Times New Roman"/>
          <w:szCs w:val="24"/>
        </w:rPr>
        <w:lastRenderedPageBreak/>
        <w:t>νου σταθμού μέσα από τον μηχανολογικό εκσυγχρονισμό και, επίσης, την περιβαλλοντική αναβά</w:t>
      </w:r>
      <w:r>
        <w:rPr>
          <w:rFonts w:eastAsia="Times New Roman" w:cs="Times New Roman"/>
          <w:szCs w:val="24"/>
        </w:rPr>
        <w:t>θμισή του, προκειμένου να λειτουργήσει για άλλα δεκαπέντε με είκοσι χρόνια.</w:t>
      </w:r>
    </w:p>
    <w:p w14:paraId="6443D2A3"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Τώρα βρισκόμαστε μπροστά σε ένα πλήρες αδιέξοδο το οποίο μόνο αρνητικές συνέπειες προμηνύει για την περιοχή και όχι μόνο. Κινδυνεύουν να χαθούν περίπου τρεις χιλιάδες θέσεις εργασί</w:t>
      </w:r>
      <w:r>
        <w:rPr>
          <w:rFonts w:eastAsia="Times New Roman" w:cs="Times New Roman"/>
          <w:szCs w:val="24"/>
        </w:rPr>
        <w:t xml:space="preserve">ας, με όλες τις περιμετρικές υποστηρικτικές θέσεις, </w:t>
      </w:r>
      <w:r>
        <w:rPr>
          <w:rFonts w:eastAsia="Times New Roman" w:cs="Times New Roman"/>
          <w:szCs w:val="24"/>
        </w:rPr>
        <w:t xml:space="preserve">οι οποίες </w:t>
      </w:r>
      <w:r>
        <w:rPr>
          <w:rFonts w:eastAsia="Times New Roman" w:cs="Times New Roman"/>
          <w:szCs w:val="24"/>
        </w:rPr>
        <w:t>είναι ζωτικής σημασίας για την περιοχή.</w:t>
      </w:r>
    </w:p>
    <w:p w14:paraId="6443D2A4"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αναλαμβάνετε πλήρως την ευθύνη της διακοπής λειτουργίας του σταθμού, εξαιτίας της αδιαφορίας ή της ανικανότητας, η οποία μόνο όλεθρο σκορπί</w:t>
      </w:r>
      <w:r>
        <w:rPr>
          <w:rFonts w:eastAsia="Times New Roman" w:cs="Times New Roman"/>
          <w:szCs w:val="24"/>
        </w:rPr>
        <w:t>ζει στην περιοχή.</w:t>
      </w:r>
    </w:p>
    <w:p w14:paraId="6443D2A5"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Σας ερωτώ: Έχετε λύση για παράταση ζωής του ΑΗΣ Αμυνταίου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Φιλώτα και σε ποιες ενέργειες πρόκειται να προβείτε άμεσα </w:t>
      </w:r>
      <w:r>
        <w:rPr>
          <w:rFonts w:eastAsia="Times New Roman" w:cs="Times New Roman"/>
          <w:szCs w:val="24"/>
        </w:rPr>
        <w:lastRenderedPageBreak/>
        <w:t>για την επίτευξη αυτής; Δεύτερον, ποια λύση έχετε για την τηλεθέρμανση του Δήμου Αμυνταίου σε περίπτωση οριστικής παύσης</w:t>
      </w:r>
      <w:r>
        <w:rPr>
          <w:rFonts w:eastAsia="Times New Roman" w:cs="Times New Roman"/>
          <w:szCs w:val="24"/>
        </w:rPr>
        <w:t xml:space="preserve"> λειτουργίας του σταθμού ΑΗΣ Αμυνταίου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Φιλώτα -όπως ξέρετε, δεν έχει δοθεί παράταση- για τα τρία χρόνια της μεταβατικής περιόδου ως την οριστική λύση;</w:t>
      </w:r>
    </w:p>
    <w:p w14:paraId="6443D2A6"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443D2A7"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Ευχαριστώ πολύ τον κ. Αντωνιάδη.</w:t>
      </w:r>
    </w:p>
    <w:p w14:paraId="6443D2A8"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w:t>
      </w:r>
      <w:r>
        <w:rPr>
          <w:rFonts w:eastAsia="Times New Roman" w:cs="Times New Roman"/>
          <w:szCs w:val="24"/>
        </w:rPr>
        <w:t>όγο για την απάντησή σας.</w:t>
      </w:r>
    </w:p>
    <w:p w14:paraId="6443D2A9"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Ευχαριστώ, κύριε Πρόεδρε.</w:t>
      </w:r>
    </w:p>
    <w:p w14:paraId="6443D2AA"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Ας ξεκινήσουμε από το άλφα: Η Κυβέρνησή σας είχε σχεδιάσει πότε θα αποσυρθούν οι μονάδες της ΔΕΗ. Και όταν εμείς παραλάβαμε, διαπίστωσα ότι η μονά</w:t>
      </w:r>
      <w:r>
        <w:rPr>
          <w:rFonts w:eastAsia="Times New Roman" w:cs="Times New Roman"/>
          <w:szCs w:val="24"/>
        </w:rPr>
        <w:t>δα, στην οποία αναφέρεστε, είχε απόσυρση, τέλος λειτουργίας, στα τέλη του 2018. Αυτό είχατε επιλέξει καλώς ή κακώς. Δεν με ενδιαφέρει ούτε με απασχολεί.</w:t>
      </w:r>
    </w:p>
    <w:p w14:paraId="6443D2AB"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Αφού, λοιπόν, έχετε βάλει στον σχεδιασμό και έχει εγκρίνει η Ευρωπαϊκή Επιτροπή ότι το Αμύνταιο φεύγει </w:t>
      </w:r>
      <w:r>
        <w:rPr>
          <w:rFonts w:eastAsia="Times New Roman" w:cs="Times New Roman"/>
          <w:szCs w:val="24"/>
        </w:rPr>
        <w:t>στα τέλη του 2018, έρχεστε και μας λέτε: «Τι κάνατε τρία χρόνια;». Ως προς τι; Εσείς έχετε σχεδιάσει την απόσυρση της μονάδας.</w:t>
      </w:r>
    </w:p>
    <w:p w14:paraId="6443D2AC"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ρχομαι στο τι κάνουμε εμείς τώρα. Τρία πράγματα κάνουμε: Πρώτον, κάναμε αίτημα να παραταθεί η λειτουργία από </w:t>
      </w:r>
      <w:proofErr w:type="spellStart"/>
      <w:r>
        <w:rPr>
          <w:rFonts w:eastAsia="Times New Roman" w:cs="Times New Roman"/>
          <w:szCs w:val="24"/>
        </w:rPr>
        <w:t>δεκαεπτάμισι</w:t>
      </w:r>
      <w:proofErr w:type="spellEnd"/>
      <w:r>
        <w:rPr>
          <w:rFonts w:eastAsia="Times New Roman" w:cs="Times New Roman"/>
          <w:szCs w:val="24"/>
        </w:rPr>
        <w:t xml:space="preserve"> </w:t>
      </w:r>
      <w:r>
        <w:rPr>
          <w:rFonts w:eastAsia="Times New Roman" w:cs="Times New Roman"/>
          <w:szCs w:val="24"/>
        </w:rPr>
        <w:t>χιλιάδες ώρες</w:t>
      </w:r>
      <w:r>
        <w:rPr>
          <w:rFonts w:eastAsia="Times New Roman" w:cs="Times New Roman"/>
          <w:szCs w:val="24"/>
        </w:rPr>
        <w:t xml:space="preserve"> σε </w:t>
      </w:r>
      <w:r>
        <w:rPr>
          <w:rFonts w:eastAsia="Times New Roman" w:cs="Times New Roman"/>
          <w:szCs w:val="24"/>
        </w:rPr>
        <w:t xml:space="preserve">τριάντα δύο χιλιάδες </w:t>
      </w:r>
      <w:r>
        <w:rPr>
          <w:rFonts w:eastAsia="Times New Roman" w:cs="Times New Roman"/>
          <w:szCs w:val="24"/>
        </w:rPr>
        <w:t xml:space="preserve">ώρες. Δύο φορές κάναμε το αίτημα. Δεν το εγκρίνει η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Αυτό είναι </w:t>
      </w:r>
      <w:r>
        <w:rPr>
          <w:rFonts w:eastAsia="Times New Roman" w:cs="Times New Roman"/>
          <w:szCs w:val="24"/>
        </w:rPr>
        <w:t>το ένα.</w:t>
      </w:r>
    </w:p>
    <w:p w14:paraId="6443D2AD" w14:textId="77777777" w:rsidR="00D72668" w:rsidRDefault="001E5878">
      <w:pPr>
        <w:tabs>
          <w:tab w:val="left" w:pos="3642"/>
          <w:tab w:val="center" w:pos="4753"/>
          <w:tab w:val="left" w:pos="6214"/>
        </w:tabs>
        <w:spacing w:line="600" w:lineRule="auto"/>
        <w:contextualSpacing/>
        <w:jc w:val="both"/>
        <w:rPr>
          <w:rFonts w:eastAsia="Times New Roman" w:cs="Times New Roman"/>
          <w:szCs w:val="24"/>
        </w:rPr>
      </w:pPr>
      <w:r>
        <w:rPr>
          <w:rFonts w:eastAsia="Times New Roman" w:cs="Times New Roman"/>
          <w:szCs w:val="24"/>
        </w:rPr>
        <w:lastRenderedPageBreak/>
        <w:t>Έχουμε ανοίξει έναν κύκλο διαλόγου, προκειμένου να βρούμε μια λύση στο θέμα αυτό. Πάει το ένα θέμα.</w:t>
      </w:r>
    </w:p>
    <w:p w14:paraId="6443D2AE"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δεύτερο θέμα είναι πως αφού υπήρξε</w:t>
      </w:r>
      <w:r>
        <w:rPr>
          <w:rFonts w:eastAsia="Times New Roman" w:cs="Times New Roman"/>
          <w:szCs w:val="24"/>
        </w:rPr>
        <w:t xml:space="preserve"> η απόφαση του Ευρωπαϊκού Δικαστηρίου και αφού πάρθηκε η απόφαση και διαπραγματευθήκαμε την </w:t>
      </w:r>
      <w:proofErr w:type="spellStart"/>
      <w:r>
        <w:rPr>
          <w:rFonts w:eastAsia="Times New Roman" w:cs="Times New Roman"/>
          <w:szCs w:val="24"/>
        </w:rPr>
        <w:t>αποεπένδυση</w:t>
      </w:r>
      <w:proofErr w:type="spellEnd"/>
      <w:r>
        <w:rPr>
          <w:rFonts w:eastAsia="Times New Roman" w:cs="Times New Roman"/>
          <w:szCs w:val="24"/>
        </w:rPr>
        <w:t xml:space="preserve"> 40%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-και τελικά αποφασίστηκε οι μονάδες που θα δοθούν από τη ΔΕΗ να είναι η Φλώρινα και η Μεγαλόπολη-, το Αμύνταιο μετά α</w:t>
      </w:r>
      <w:r>
        <w:rPr>
          <w:rFonts w:eastAsia="Times New Roman" w:cs="Times New Roman"/>
          <w:szCs w:val="24"/>
        </w:rPr>
        <w:t xml:space="preserve">πό σοβαρή πίεση δική μας, έμεινε έξω από το σχέδιο </w:t>
      </w:r>
      <w:proofErr w:type="spellStart"/>
      <w:r>
        <w:rPr>
          <w:rFonts w:eastAsia="Times New Roman" w:cs="Times New Roman"/>
          <w:szCs w:val="24"/>
        </w:rPr>
        <w:t>αποεπένδυσης</w:t>
      </w:r>
      <w:proofErr w:type="spellEnd"/>
      <w:r>
        <w:rPr>
          <w:rFonts w:eastAsia="Times New Roman" w:cs="Times New Roman"/>
          <w:szCs w:val="24"/>
        </w:rPr>
        <w:t xml:space="preserve"> μεν, αλλά η συμφωνία με την Κομισιόν λέει ότι «μπορείτε να κάνετε ό,τι θέλετε το Αμύνταιο». Αυτό σημαίνει ότι μπορεί να αναβαθμιστεί το Αμύνταιο και να πάρει άλλα δεκαπέντε χρόνια λειτουργίας </w:t>
      </w:r>
      <w:r>
        <w:rPr>
          <w:rFonts w:eastAsia="Times New Roman" w:cs="Times New Roman"/>
          <w:szCs w:val="24"/>
        </w:rPr>
        <w:t xml:space="preserve">και να </w:t>
      </w:r>
      <w:r>
        <w:rPr>
          <w:rFonts w:eastAsia="Times New Roman" w:cs="Times New Roman"/>
          <w:szCs w:val="24"/>
        </w:rPr>
        <w:lastRenderedPageBreak/>
        <w:t xml:space="preserve">μην συνυπολογίζεται στο πακέτο της </w:t>
      </w:r>
      <w:proofErr w:type="spellStart"/>
      <w:r>
        <w:rPr>
          <w:rFonts w:eastAsia="Times New Roman" w:cs="Times New Roman"/>
          <w:szCs w:val="24"/>
        </w:rPr>
        <w:t>αποεπένδυσης</w:t>
      </w:r>
      <w:proofErr w:type="spellEnd"/>
      <w:r>
        <w:rPr>
          <w:rFonts w:eastAsia="Times New Roman" w:cs="Times New Roman"/>
          <w:szCs w:val="24"/>
        </w:rPr>
        <w:t xml:space="preserve"> 40% των λιγνιτών. Αυτό διαπραγματευτήκαμε. Άρα, ανοίξαμε ξανά το κεφάλαιο «Αμύνταιο», εκεί που ήταν κλειστό.</w:t>
      </w:r>
    </w:p>
    <w:p w14:paraId="6443D2AF"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Ας πάμε στο τρίτο και τελευταίο θέμα. Αφού ανοίξαμε ξανά, λοιπόν, το θέμα του Αμυνταίου, επε</w:t>
      </w:r>
      <w:r>
        <w:rPr>
          <w:rFonts w:eastAsia="Times New Roman" w:cs="Times New Roman"/>
          <w:szCs w:val="24"/>
        </w:rPr>
        <w:t>ιδή θέλουμε να διατηρηθεί, θέλουμε να γίνει η επένδυση, θέλουμε να διατηρηθούν οι θέσεις εργασίας και πετύχαμε να μην συνυπολογίζονται στο 60%, που μένει στη ΔΕΗ, προχωράμε σε διαδικασίες απόλυτα θεσμικές για το ποιος είναι ο καλύτερος τρόπος να επιλεγεί κ</w:t>
      </w:r>
      <w:r>
        <w:rPr>
          <w:rFonts w:eastAsia="Times New Roman" w:cs="Times New Roman"/>
          <w:szCs w:val="24"/>
        </w:rPr>
        <w:t xml:space="preserve">αι να διερευνηθεί η επένδυση στο Αμύνταιο και η παράταση λειτουργίας του για δεκαπέντε χρόνια. </w:t>
      </w:r>
    </w:p>
    <w:p w14:paraId="6443D2B0"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6443D2B1"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ξέρετε, έχουν γίνει προς την Κυβέρνηση και προς τη ΔΕΗ τρεις επιχειρηματικές προτάσεις, σύμφωνα με τις οποίες προτείνονται διάφοροι τρόποι, με τους οποίους το Αμύνταιο μπορεί να πάρει αυτήν την παράταση ζωής, μέσα από την επένδυση. Η ΔΕΗ τις εξετάζει </w:t>
      </w:r>
      <w:r>
        <w:rPr>
          <w:rFonts w:eastAsia="Times New Roman" w:cs="Times New Roman"/>
          <w:szCs w:val="24"/>
        </w:rPr>
        <w:t xml:space="preserve">όλες. Όλα θα γίνουν με θεσμικό τρόπο. Η Κυβέρνηση τις εξετάζει όλες και θα πάρουμε αποφάσεις σύντομα, που όλες συγκλίνουν στην αρχική επιτυχία που είχαμε. Αυτή αφορά την </w:t>
      </w:r>
      <w:r>
        <w:rPr>
          <w:rFonts w:eastAsia="Times New Roman" w:cs="Times New Roman"/>
          <w:szCs w:val="24"/>
        </w:rPr>
        <w:t xml:space="preserve">προσπάθειά </w:t>
      </w:r>
      <w:r>
        <w:rPr>
          <w:rFonts w:eastAsia="Times New Roman" w:cs="Times New Roman"/>
          <w:szCs w:val="24"/>
        </w:rPr>
        <w:t>μας, δηλαδή, να μην αποσυρθεί το Αμύνταιο στα τέλη του 2018, όπως είχε επιλ</w:t>
      </w:r>
      <w:r>
        <w:rPr>
          <w:rFonts w:eastAsia="Times New Roman" w:cs="Times New Roman"/>
          <w:szCs w:val="24"/>
        </w:rPr>
        <w:t xml:space="preserve">έξει η κυβέρνηση σας, και να βρεθεί ένας επενδυτικός τρόπος, με τον οποίον θα παραταθεί η ζωή του για δεκαπέντε χρόνια, θα γίνει μεγάλη επένδυση περιβαλλοντικής αναβάθμισης, που είναι γύρω στα 100 με 120 εκατομμύρια και να βρεθεί </w:t>
      </w:r>
      <w:r>
        <w:rPr>
          <w:rFonts w:eastAsia="Times New Roman" w:cs="Times New Roman"/>
          <w:szCs w:val="24"/>
        </w:rPr>
        <w:lastRenderedPageBreak/>
        <w:t xml:space="preserve">μια λύση στο θέμα αυτό </w:t>
      </w:r>
      <w:r>
        <w:rPr>
          <w:rFonts w:eastAsia="Times New Roman" w:cs="Times New Roman"/>
          <w:szCs w:val="24"/>
        </w:rPr>
        <w:t xml:space="preserve">το </w:t>
      </w:r>
      <w:r>
        <w:rPr>
          <w:rFonts w:eastAsia="Times New Roman" w:cs="Times New Roman"/>
          <w:szCs w:val="24"/>
        </w:rPr>
        <w:t xml:space="preserve">οποίο </w:t>
      </w:r>
      <w:r>
        <w:rPr>
          <w:rFonts w:eastAsia="Times New Roman" w:cs="Times New Roman"/>
          <w:szCs w:val="24"/>
        </w:rPr>
        <w:t>καλύπτει φυσικά και την τηλεθέρμανση.</w:t>
      </w:r>
    </w:p>
    <w:p w14:paraId="6443D2B2"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443D2B3"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Υπουργέ.</w:t>
      </w:r>
    </w:p>
    <w:p w14:paraId="6443D2B4"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Ορίστε, κύριε Αντωνιάδη, έχετε τον λόγο για τη δευτερολογία σας.</w:t>
      </w:r>
    </w:p>
    <w:p w14:paraId="6443D2B5"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ΑΝΤΩΝΙΑΔΗΣ: </w:t>
      </w:r>
      <w:r>
        <w:rPr>
          <w:rFonts w:eastAsia="Times New Roman" w:cs="Times New Roman"/>
          <w:szCs w:val="24"/>
        </w:rPr>
        <w:t>Κύριε Υπουργέ, πολύ σωστά είπατε ότι ήταν πολιτικ</w:t>
      </w:r>
      <w:r>
        <w:rPr>
          <w:rFonts w:eastAsia="Times New Roman" w:cs="Times New Roman"/>
          <w:szCs w:val="24"/>
        </w:rPr>
        <w:t>ή επιλογή της προηγούμενης κυβέρνησης. Η πολιτική επιλογή λοιπόν αυτή κρίθηκε, κατακρίθηκε και καταψηφίστηκε. Η κυβέρνηση αυτή ήρθε στην Αντιπολίτευση και ήρθατε εσείς με υπόσχεση ότι θα συνεχίσει να λειτουργεί. Άρα, αυτός ο οποίος πρέπει να απολογείται εί</w:t>
      </w:r>
      <w:r>
        <w:rPr>
          <w:rFonts w:eastAsia="Times New Roman" w:cs="Times New Roman"/>
          <w:szCs w:val="24"/>
        </w:rPr>
        <w:t xml:space="preserve">στε εσείς για το τι κάνετε τρία χρόνια. Έτσι; </w:t>
      </w:r>
      <w:r>
        <w:rPr>
          <w:rFonts w:eastAsia="Times New Roman" w:cs="Times New Roman"/>
          <w:szCs w:val="24"/>
        </w:rPr>
        <w:lastRenderedPageBreak/>
        <w:t xml:space="preserve">Άρα, μη ζητάτε να απολογηθώ εγώ για το τι πρότεινε η προηγούμενη </w:t>
      </w:r>
      <w:r>
        <w:rPr>
          <w:rFonts w:eastAsia="Times New Roman" w:cs="Times New Roman"/>
          <w:szCs w:val="24"/>
        </w:rPr>
        <w:t>κυβέρνηση</w:t>
      </w:r>
      <w:r>
        <w:rPr>
          <w:rFonts w:eastAsia="Times New Roman" w:cs="Times New Roman"/>
          <w:szCs w:val="24"/>
        </w:rPr>
        <w:t>.</w:t>
      </w:r>
    </w:p>
    <w:p w14:paraId="6443D2B6"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Έρχομαι, λοιπόν, και λέω πολύ σύντομα πως στην περιοχή εκεί επικρατεί ένα μικρό αλαλούμ. Κατ</w:t>
      </w:r>
      <w:r>
        <w:rPr>
          <w:rFonts w:eastAsia="Times New Roman" w:cs="Times New Roman"/>
          <w:szCs w:val="24"/>
        </w:rPr>
        <w:t xml:space="preserve">’ </w:t>
      </w:r>
      <w:r>
        <w:rPr>
          <w:rFonts w:eastAsia="Times New Roman" w:cs="Times New Roman"/>
          <w:szCs w:val="24"/>
        </w:rPr>
        <w:t>αρχάς, υπάρχει η Αχλάδα στην οποία δραστ</w:t>
      </w:r>
      <w:r>
        <w:rPr>
          <w:rFonts w:eastAsia="Times New Roman" w:cs="Times New Roman"/>
          <w:szCs w:val="24"/>
        </w:rPr>
        <w:t>ηριοποιείται ένας ιδιώτης. Έχει σημαντικότατα περιβαλλοντικά προβλήματα. Και σας λέω ότι η περιοχή θα αντιμετωπίσει περιβαλλοντικά προβλήματα και από τον ιδιώτη και από τη ΔΕΗ. Δεν υπάρχουν δεσμευμένα κονδύλια. Αύριο πτωχεύει ο ιδιώτης και έχει φύγει, η ΔΕ</w:t>
      </w:r>
      <w:r>
        <w:rPr>
          <w:rFonts w:eastAsia="Times New Roman" w:cs="Times New Roman"/>
          <w:szCs w:val="24"/>
        </w:rPr>
        <w:t xml:space="preserve">Η που δεν έχει χρήματα, πτωχεύει και έχει φύγει. Από πού θα βρεθούν αυτά τα χρήματα; Από τον κρατικό κορβανά; Δεν πρέπει να είναι δεσμευμένα υπό την εποπτεία του κράτους, για να γίνει η αποκατάσταση, να τα έχουμε στα χέρια μας εκεί τα λεφτά; </w:t>
      </w:r>
    </w:p>
    <w:p w14:paraId="6443D2B7"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Άρα,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προβλήματα στην Αχλάδα γενικότερα με τη μετεγκατάσταση και με το περιβάλλον. Υπάρχουν ουσιαστικά δύο οικισμοί: Ανάργυροι, Βαλτόνερα. Αυτά τα δύο χωριά είναι οικισμοί οι οποίοι έχουν κάτω από πεντακόσιους κατοίκους. </w:t>
      </w:r>
    </w:p>
    <w:p w14:paraId="6443D2B8"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Θυμάμαι ακόμα χθες, τον Αύγουστο του 201</w:t>
      </w:r>
      <w:r>
        <w:rPr>
          <w:rFonts w:eastAsia="Times New Roman" w:cs="Times New Roman"/>
          <w:szCs w:val="24"/>
        </w:rPr>
        <w:t xml:space="preserve">6, που συναντηθήκαμε με τον προκάτοχό σας, τον κ. Σκουρλέτη και έλεγε ότι σε τρεις μήνες θα υπογραφεί το </w:t>
      </w:r>
      <w:r>
        <w:rPr>
          <w:rFonts w:eastAsia="Times New Roman" w:cs="Times New Roman"/>
          <w:szCs w:val="24"/>
        </w:rPr>
        <w:t>προεδρικό διάταγμα</w:t>
      </w:r>
      <w:r>
        <w:rPr>
          <w:rFonts w:eastAsia="Times New Roman" w:cs="Times New Roman"/>
          <w:szCs w:val="24"/>
        </w:rPr>
        <w:t>. Και είμαστε τώρα Μάρτιο του 2018 και ακόμα δεν έχει υπογραφεί, ενώ έχει προηγηθεί και η κατολίσθηση και όλα τα συναφή. Υπάρχουν σοβ</w:t>
      </w:r>
      <w:r>
        <w:rPr>
          <w:rFonts w:eastAsia="Times New Roman" w:cs="Times New Roman"/>
          <w:szCs w:val="24"/>
        </w:rPr>
        <w:t>αρά προβλήματα που πρέπει να τα δείτε και για τους Αναργύρους και τα Βαλτόνερα.</w:t>
      </w:r>
    </w:p>
    <w:p w14:paraId="6443D2B9" w14:textId="77777777" w:rsidR="00D72668" w:rsidRDefault="001E5878">
      <w:pPr>
        <w:tabs>
          <w:tab w:val="left" w:pos="3642"/>
          <w:tab w:val="center" w:pos="4753"/>
          <w:tab w:val="left" w:pos="6214"/>
        </w:tabs>
        <w:spacing w:line="600" w:lineRule="auto"/>
        <w:ind w:firstLine="720"/>
        <w:contextualSpacing/>
        <w:jc w:val="both"/>
        <w:rPr>
          <w:rFonts w:eastAsia="Times New Roman"/>
          <w:szCs w:val="24"/>
        </w:rPr>
      </w:pPr>
      <w:r>
        <w:rPr>
          <w:rFonts w:eastAsia="Times New Roman" w:cs="Times New Roman"/>
          <w:szCs w:val="24"/>
        </w:rPr>
        <w:t xml:space="preserve">Έρχομαι και στο θέμα της Μελίτης και της </w:t>
      </w:r>
      <w:proofErr w:type="spellStart"/>
      <w:r>
        <w:rPr>
          <w:rFonts w:eastAsia="Times New Roman" w:cs="Times New Roman"/>
          <w:szCs w:val="24"/>
        </w:rPr>
        <w:t>Βεύης</w:t>
      </w:r>
      <w:proofErr w:type="spellEnd"/>
      <w:r>
        <w:rPr>
          <w:rFonts w:eastAsia="Times New Roman" w:cs="Times New Roman"/>
          <w:szCs w:val="24"/>
        </w:rPr>
        <w:t xml:space="preserve">, το οποίο εκκρεμεί εδώ και τόσα χρόνια. Δεν είναι τωρινό. Δεν ξέρει η περιοχή </w:t>
      </w:r>
      <w:r>
        <w:rPr>
          <w:rFonts w:eastAsia="Times New Roman" w:cs="Times New Roman"/>
          <w:szCs w:val="24"/>
        </w:rPr>
        <w:lastRenderedPageBreak/>
        <w:t>τι πρόκειται να γίνει. Ακούμε για ιδιωτικοποίηση, π</w:t>
      </w:r>
      <w:r>
        <w:rPr>
          <w:rFonts w:eastAsia="Times New Roman" w:cs="Times New Roman"/>
          <w:szCs w:val="24"/>
        </w:rPr>
        <w:t xml:space="preserve">ου σημαίνει ότι το μάρμαρο πάλι θα το πληρώσουν οι τοπικοί φορείς. Εμείς τι λέμε; </w:t>
      </w:r>
    </w:p>
    <w:p w14:paraId="6443D2BA" w14:textId="77777777" w:rsidR="00D72668" w:rsidRDefault="001E5878">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Αυτό που πρέπει να συμπεριλάβετε εσείς και η κάθε κυβέρνηση, επειδή αυτός ο πλούτος είναι αναντικατάστατος και θέλει εκατομμύρια χρόνια για να δημιουργηθεί ξανά -και μιλάω γ</w:t>
      </w:r>
      <w:r>
        <w:rPr>
          <w:rFonts w:eastAsia="Times New Roman" w:cs="Times New Roman"/>
          <w:szCs w:val="24"/>
        </w:rPr>
        <w:t>ια τον λιγνίτη- είναι το εξής: Πρώτον, σε σχέση με την απασχόληση, όλοι οι ντόπιοι εργαζόμενοι να απασχολούνται και, δεύτερον, θέλουμε κάποια αντισταθμιστικά, όπως είναι το δωρεάν ηλεκτρικό ρεύμα. Διότι πληρώνει η ΔΕΗ 750 εκατομμύρια ευρώ στα νησιά –Μύκονο</w:t>
      </w:r>
      <w:r>
        <w:rPr>
          <w:rFonts w:eastAsia="Times New Roman" w:cs="Times New Roman"/>
          <w:szCs w:val="24"/>
        </w:rPr>
        <w:t>, Ρόδο, Κρήτη, Κέρκυρα- και τα δικά μας τα παιδιά πηγαίνουν και δουλεύουν σερβιτόροι εκεί ή Γερμανία και δεν βάζετε 50 εκατομμύρια ευρώ στα 750 εκατομμύρια ευρώ για να έχουν τουλάχιστον δωρεάν ηλεκτρικό ρεύμα, με ένα οικονομικό επιστέγασμα, κάτω από 30.000</w:t>
      </w:r>
      <w:r>
        <w:rPr>
          <w:rFonts w:eastAsia="Times New Roman" w:cs="Times New Roman"/>
          <w:szCs w:val="24"/>
        </w:rPr>
        <w:t xml:space="preserve">. Δώστε </w:t>
      </w:r>
      <w:r>
        <w:rPr>
          <w:rFonts w:eastAsia="Times New Roman" w:cs="Times New Roman"/>
          <w:szCs w:val="24"/>
        </w:rPr>
        <w:lastRenderedPageBreak/>
        <w:t xml:space="preserve">στις επιχειρήσεις και στους αγρότες 50% μείωση. Το αφήνω και αυτό. </w:t>
      </w:r>
    </w:p>
    <w:p w14:paraId="6443D2B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Ζητάμε, κύριε Υπουργέ, από εσάς να συμπεριλάβετε στον ενεργειακό σας σχεδιασμό, στο ενεργειακό μείγμα, ο λιγνίτης να αντιστοιχεί στο 30%, για να μπορεί να ενταχθεί και το Αμύνταιο </w:t>
      </w:r>
      <w:r>
        <w:rPr>
          <w:rFonts w:eastAsia="Times New Roman" w:cs="Times New Roman"/>
          <w:szCs w:val="24"/>
        </w:rPr>
        <w:t xml:space="preserve">μέσα, όπως το ξέρετε καλά. Επίσης, ζητάμε η συνολική παραγωγή να είναι πάνω από 17 </w:t>
      </w:r>
      <w:proofErr w:type="spellStart"/>
      <w:r>
        <w:rPr>
          <w:rFonts w:eastAsia="Times New Roman" w:cs="Times New Roman"/>
          <w:szCs w:val="24"/>
        </w:rPr>
        <w:t>τεραβατώρες</w:t>
      </w:r>
      <w:proofErr w:type="spellEnd"/>
      <w:r>
        <w:rPr>
          <w:rFonts w:eastAsia="Times New Roman" w:cs="Times New Roman"/>
          <w:szCs w:val="24"/>
        </w:rPr>
        <w:t xml:space="preserve"> (</w:t>
      </w:r>
      <w:proofErr w:type="spellStart"/>
      <w:r>
        <w:rPr>
          <w:rFonts w:eastAsia="Times New Roman" w:cs="Times New Roman"/>
          <w:szCs w:val="24"/>
          <w:lang w:val="en-US"/>
        </w:rPr>
        <w:t>T</w:t>
      </w:r>
      <w:r>
        <w:rPr>
          <w:rFonts w:eastAsia="Times New Roman" w:cs="Times New Roman"/>
          <w:szCs w:val="24"/>
          <w:lang w:val="en-US"/>
        </w:rPr>
        <w:t>Wh</w:t>
      </w:r>
      <w:proofErr w:type="spellEnd"/>
      <w:r w:rsidRPr="0054378A">
        <w:rPr>
          <w:rFonts w:eastAsia="Times New Roman" w:cs="Times New Roman"/>
          <w:szCs w:val="24"/>
        </w:rPr>
        <w:t>)</w:t>
      </w:r>
      <w:r>
        <w:rPr>
          <w:rFonts w:eastAsia="Times New Roman" w:cs="Times New Roman"/>
          <w:szCs w:val="24"/>
        </w:rPr>
        <w:t xml:space="preserve"> -όπως τις λένε- για να είμαστε σίγουροι ότι θα ενταχθεί το Αμύνταιο. </w:t>
      </w:r>
    </w:p>
    <w:p w14:paraId="6443D2B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443D2B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όμως, σας άκουσα που είπατε ότι υπάρχει πολιτική βούληση από την Κυβέρνησή σας να συνεχίσει να λει</w:t>
      </w:r>
      <w:r>
        <w:rPr>
          <w:rFonts w:eastAsia="Times New Roman" w:cs="Times New Roman"/>
          <w:szCs w:val="24"/>
        </w:rPr>
        <w:lastRenderedPageBreak/>
        <w:t>τουργεί. Πλην, όμως, ο χρόνος περνάει. Εάν δεν πάρετε την παράταση τώρα τον Οκτώβριο, δεν υπάρχει εναλλακτική λύση για την τηλεθέρμανση κα</w:t>
      </w:r>
      <w:r>
        <w:rPr>
          <w:rFonts w:eastAsia="Times New Roman" w:cs="Times New Roman"/>
          <w:szCs w:val="24"/>
        </w:rPr>
        <w:t xml:space="preserve">ι θα βρεθούμε μπροστά σε αδιέξοδο. Δηλαδή, είναι προβλήματα υπαρκτά. </w:t>
      </w:r>
    </w:p>
    <w:p w14:paraId="6443D2B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Ολοκληρώνω λέγοντας ότι ειλικρινά κι άλλες φορές έχουμε συζητήσει για την περιοχή, αλλά δεν υπάρχει ένα συγκεκριμένο όραμα, ένα σχέδιο. Άλλα έλεγε ο κ. Σκουρλέτης, άλλα έλεγε ο κ. Λαφαζά</w:t>
      </w:r>
      <w:r>
        <w:rPr>
          <w:rFonts w:eastAsia="Times New Roman" w:cs="Times New Roman"/>
          <w:szCs w:val="24"/>
        </w:rPr>
        <w:t>νης και άλλα λέτε εσείς. Ακολουθείτε μια πολιτική «τραβάτε με κι ας κλαίω» ή «βλέποντας και κάνοντας» και τις συνέπειες τις πληρώνει περιοχή η οποία δεν φταίει σε τίποτα.</w:t>
      </w:r>
    </w:p>
    <w:p w14:paraId="6443D2B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Το πιο βασικό που σας λέω είναι ο διάλογος. Διάλογο με ποιόν κάνετε, κύριε Υπουργέ; Μ</w:t>
      </w:r>
      <w:r>
        <w:rPr>
          <w:rFonts w:eastAsia="Times New Roman" w:cs="Times New Roman"/>
          <w:szCs w:val="24"/>
        </w:rPr>
        <w:t xml:space="preserve">ε τους επουράνιους θεούς; Έχετε κάνει </w:t>
      </w:r>
      <w:r>
        <w:rPr>
          <w:rFonts w:eastAsia="Times New Roman" w:cs="Times New Roman"/>
          <w:szCs w:val="24"/>
        </w:rPr>
        <w:lastRenderedPageBreak/>
        <w:t xml:space="preserve">διάλογο με την τοπική κοινωνία; Ήρθατε μια φορά; Σας το έχω ζητήσει πενήντα φορές. Δεν είναι ανάγκη να δεσμευθείτε. Ελάτε μια φορά στην περιοχή με τους </w:t>
      </w:r>
      <w:r>
        <w:rPr>
          <w:rFonts w:eastAsia="Times New Roman" w:cs="Times New Roman"/>
          <w:szCs w:val="24"/>
        </w:rPr>
        <w:t>δημάρχους</w:t>
      </w:r>
      <w:r>
        <w:rPr>
          <w:rFonts w:eastAsia="Times New Roman" w:cs="Times New Roman"/>
          <w:szCs w:val="24"/>
        </w:rPr>
        <w:t xml:space="preserve">, με τους Βουλευτές, με τον </w:t>
      </w:r>
      <w:proofErr w:type="spellStart"/>
      <w:r>
        <w:rPr>
          <w:rFonts w:eastAsia="Times New Roman" w:cs="Times New Roman"/>
          <w:szCs w:val="24"/>
        </w:rPr>
        <w:t>αντιπεριφερειάρχη</w:t>
      </w:r>
      <w:proofErr w:type="spellEnd"/>
      <w:r>
        <w:rPr>
          <w:rFonts w:eastAsia="Times New Roman" w:cs="Times New Roman"/>
          <w:szCs w:val="24"/>
        </w:rPr>
        <w:t>, με κάποιου</w:t>
      </w:r>
      <w:r>
        <w:rPr>
          <w:rFonts w:eastAsia="Times New Roman" w:cs="Times New Roman"/>
          <w:szCs w:val="24"/>
        </w:rPr>
        <w:t xml:space="preserve">ς συλλόγους, με τους εκπροσώπους των κοινοτήτων και ανοίξτε έναν διάλογο, ώστε να ξέρετε τι ζητάει περιοχή, να μας πείτε τι σκέπτεστε εσείς και κάπου νομίζω ότι θα συμφωνήσουμε στη μέση. </w:t>
      </w:r>
    </w:p>
    <w:p w14:paraId="6443D2C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Αυτό που σας ζητάω, λοιπόν, δεν είναι τόσο οι συγκεκριμένες λύσεις π</w:t>
      </w:r>
      <w:r>
        <w:rPr>
          <w:rFonts w:eastAsia="Times New Roman" w:cs="Times New Roman"/>
          <w:szCs w:val="24"/>
        </w:rPr>
        <w:t>ου πρέπει να υπάρχουν. Βάλτε τον διάλογο μέσα στο λεξιλόγιό σας, για να βρεθούν επιτέλους λύσεις. Πέρασαν τα τρία χρόνια. Θα έρθει η Νέα Δημοκρατία τον Φθινόπωρο και εννοείται ότι αυτή θα πληρώσει το σπασμένο μάρμαρο. Εκεί το πάτε.</w:t>
      </w:r>
    </w:p>
    <w:p w14:paraId="6443D2C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(Δημήτριος Κα</w:t>
      </w:r>
      <w:r>
        <w:rPr>
          <w:rFonts w:eastAsia="Times New Roman" w:cs="Times New Roman"/>
          <w:b/>
          <w:szCs w:val="24"/>
        </w:rPr>
        <w:t xml:space="preserve">μμένος): </w:t>
      </w:r>
      <w:r>
        <w:rPr>
          <w:rFonts w:eastAsia="Times New Roman" w:cs="Times New Roman"/>
          <w:szCs w:val="24"/>
        </w:rPr>
        <w:t>Με όλο τον σεβασμό, κύριε Υπουργέ, δώστε μου μισό λεπτό. Μέχρι να διαλευκάνουμε τους διαλόγους με τον επουράνιο Θεό και τι θα γίνει τον Σεπτέμβριο,</w:t>
      </w:r>
      <w:r>
        <w:rPr>
          <w:rFonts w:eastAsia="Times New Roman" w:cs="Times New Roman"/>
          <w:b/>
          <w:szCs w:val="24"/>
        </w:rPr>
        <w:t xml:space="preserve"> </w:t>
      </w:r>
      <w:r>
        <w:rPr>
          <w:rFonts w:eastAsia="Times New Roman" w:cs="Times New Roman"/>
          <w:szCs w:val="24"/>
        </w:rPr>
        <w:t xml:space="preserve">επιτρέψτε μου να </w:t>
      </w:r>
      <w:r>
        <w:rPr>
          <w:rFonts w:eastAsia="Times New Roman" w:cs="Times New Roman"/>
          <w:szCs w:val="24"/>
        </w:rPr>
        <w:t>κάνω μια ανακοίνωση.</w:t>
      </w:r>
    </w:p>
    <w:p w14:paraId="6443D2C2" w14:textId="77777777" w:rsidR="00D72668" w:rsidRDefault="001E5878">
      <w:pPr>
        <w:spacing w:line="600" w:lineRule="auto"/>
        <w:ind w:firstLine="720"/>
        <w:contextualSpacing/>
        <w:jc w:val="both"/>
        <w:rPr>
          <w:rFonts w:eastAsia="Times New Roman"/>
          <w:szCs w:val="24"/>
        </w:rPr>
      </w:pPr>
      <w:r>
        <w:rPr>
          <w:rFonts w:eastAsia="Times New Roman" w:cs="Times New Roman"/>
          <w:szCs w:val="24"/>
        </w:rPr>
        <w:t>Τη</w:t>
      </w:r>
      <w:r>
        <w:rPr>
          <w:rFonts w:eastAsia="Times New Roman"/>
          <w:szCs w:val="24"/>
        </w:rPr>
        <w:t xml:space="preserve"> συνεδρίασή μας παρακολουθούν από τα άνω δυτικά θεωρεία, αφ</w:t>
      </w:r>
      <w:r>
        <w:rPr>
          <w:rFonts w:eastAsia="Times New Roman"/>
          <w:szCs w:val="24"/>
        </w:rPr>
        <w:t xml:space="preserve">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δεκαεπτά μαθητές και μαθήτριες και επτά </w:t>
      </w:r>
      <w:r>
        <w:rPr>
          <w:rFonts w:eastAsia="Times New Roman"/>
          <w:szCs w:val="24"/>
        </w:rPr>
        <w:t>εκπαιδευτικοί</w:t>
      </w:r>
      <w:r>
        <w:rPr>
          <w:rFonts w:eastAsia="Times New Roman"/>
          <w:szCs w:val="24"/>
        </w:rPr>
        <w:t xml:space="preserve"> </w:t>
      </w:r>
      <w:r>
        <w:rPr>
          <w:rFonts w:eastAsia="Times New Roman"/>
          <w:szCs w:val="24"/>
        </w:rPr>
        <w:t>συνοδοί τους από την Πειραϊκή</w:t>
      </w:r>
      <w:r>
        <w:rPr>
          <w:rFonts w:eastAsia="Times New Roman"/>
          <w:szCs w:val="24"/>
        </w:rPr>
        <w:t xml:space="preserve"> Ένωση Γονέων και Κηδεμόνων Φίλων </w:t>
      </w:r>
      <w:r>
        <w:rPr>
          <w:rFonts w:eastAsia="Times New Roman"/>
          <w:szCs w:val="24"/>
        </w:rPr>
        <w:t>ΑΜΕΑ</w:t>
      </w:r>
      <w:r>
        <w:rPr>
          <w:rFonts w:eastAsia="Times New Roman"/>
          <w:szCs w:val="24"/>
        </w:rPr>
        <w:t>.</w:t>
      </w:r>
    </w:p>
    <w:p w14:paraId="6443D2C3"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Επίσης, έχω την τιμή να ανακοινώσω στο Σώμα ότι τη συνεδρίασή μας παρακολουθούν από τα άνω δυτικά θεωρεία, αφού </w:t>
      </w:r>
      <w:r>
        <w:rPr>
          <w:rFonts w:eastAsia="Times New Roman"/>
          <w:szCs w:val="24"/>
        </w:rPr>
        <w:lastRenderedPageBreak/>
        <w:t>προηγουμένως ξεναγήθηκαν στην έκθεση της αίθουσας «ΕΛΕΥΘΕΡΙΟΣ ΒΕΝΙΖΕΛΟΣ» και ενημερώθηκαν για την ιστορί</w:t>
      </w:r>
      <w:r>
        <w:rPr>
          <w:rFonts w:eastAsia="Times New Roman"/>
          <w:szCs w:val="24"/>
        </w:rPr>
        <w:t xml:space="preserve">α του κτηρίου και τον τρόπο οργάνωσης και λειτουργίας της Βουλής, σαράντα οκτώ μαθητές και μαθήτριες και έξι </w:t>
      </w:r>
      <w:r>
        <w:rPr>
          <w:rFonts w:eastAsia="Times New Roman"/>
          <w:szCs w:val="24"/>
        </w:rPr>
        <w:t>εκπαιδευτικοί-</w:t>
      </w:r>
      <w:r>
        <w:rPr>
          <w:rFonts w:eastAsia="Times New Roman"/>
          <w:szCs w:val="24"/>
        </w:rPr>
        <w:t>συνοδοί τους από το 3</w:t>
      </w:r>
      <w:r>
        <w:rPr>
          <w:rFonts w:eastAsia="Times New Roman"/>
          <w:szCs w:val="24"/>
          <w:vertAlign w:val="superscript"/>
        </w:rPr>
        <w:t>ο</w:t>
      </w:r>
      <w:r>
        <w:rPr>
          <w:rFonts w:eastAsia="Times New Roman"/>
          <w:szCs w:val="24"/>
        </w:rPr>
        <w:t xml:space="preserve"> Γυμνάσιο Μεγάρων. </w:t>
      </w:r>
    </w:p>
    <w:p w14:paraId="6443D2C4" w14:textId="77777777" w:rsidR="00D72668" w:rsidRDefault="001E5878">
      <w:pPr>
        <w:spacing w:line="600" w:lineRule="auto"/>
        <w:ind w:firstLine="720"/>
        <w:contextualSpacing/>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ς καλωσορίζει.</w:t>
      </w:r>
    </w:p>
    <w:p w14:paraId="6443D2C5" w14:textId="77777777" w:rsidR="00D72668" w:rsidRDefault="001E5878">
      <w:pPr>
        <w:spacing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6443D2C6"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μετά τη συνομιλία σας με το υπερπέραν, έχετε τον λόγο για να απαντήσετε στον κ. Αντωνιάδη.</w:t>
      </w:r>
    </w:p>
    <w:p w14:paraId="6443D2C7"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Στη χειμαρρώδη δευτερολογία του ο κ. Αντωνιάδης έθεσε τόσα πολλά θέματα που απορώ σε ποια πρέπει ν</w:t>
      </w:r>
      <w:r>
        <w:rPr>
          <w:rFonts w:eastAsia="Times New Roman" w:cs="Times New Roman"/>
          <w:szCs w:val="24"/>
        </w:rPr>
        <w:t xml:space="preserve">α απαντήσω, γιατί τα έθεσε με όρους τίτλων. </w:t>
      </w:r>
    </w:p>
    <w:p w14:paraId="6443D2C8"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ξεκινήσω, όμως, με τις ταξιδιωτικές μου συνήθειες. Επισκέπτομαι την περιοχή σας τον τελευταίο έναν χρόνο σχεδόν κάθε μήνα. Δεν μπορώ να σκεφτώ έναν μήνα που να μην έχω έρθει στην Κοζάνη, ή στην Πτολεμαΐδα, ή </w:t>
      </w:r>
      <w:r>
        <w:rPr>
          <w:rFonts w:eastAsia="Times New Roman" w:cs="Times New Roman"/>
          <w:szCs w:val="24"/>
        </w:rPr>
        <w:t xml:space="preserve">στην Καστοριά </w:t>
      </w:r>
      <w:proofErr w:type="spellStart"/>
      <w:r>
        <w:rPr>
          <w:rFonts w:eastAsia="Times New Roman" w:cs="Times New Roman"/>
          <w:szCs w:val="24"/>
        </w:rPr>
        <w:t>κ.ο.κ.</w:t>
      </w:r>
      <w:proofErr w:type="spellEnd"/>
      <w:r>
        <w:rPr>
          <w:rFonts w:eastAsia="Times New Roman" w:cs="Times New Roman"/>
          <w:szCs w:val="24"/>
        </w:rPr>
        <w:t xml:space="preserve">, σίγουρα πάντως πιο συχνά από τα Χανιά που είναι ο τόπος καταγωγής μου. Άρα, σε σχέση με την ιδέα ότι δεν κάνουμε διάλογο, θα σας έλεγα ότι κάνουμε καταπληκτικό διάλογο. </w:t>
      </w:r>
    </w:p>
    <w:p w14:paraId="6443D2C9"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σας θυμίζω ότι την Τετάρτη πήραμε την απόφαση με </w:t>
      </w:r>
      <w:r>
        <w:rPr>
          <w:rFonts w:eastAsia="Times New Roman" w:cs="Times New Roman"/>
          <w:szCs w:val="24"/>
        </w:rPr>
        <w:t xml:space="preserve">την Κομισιόν για </w:t>
      </w:r>
      <w:proofErr w:type="spellStart"/>
      <w:r>
        <w:rPr>
          <w:rFonts w:eastAsia="Times New Roman" w:cs="Times New Roman"/>
          <w:szCs w:val="24"/>
        </w:rPr>
        <w:t>αποεπένδυση</w:t>
      </w:r>
      <w:proofErr w:type="spellEnd"/>
      <w:r>
        <w:rPr>
          <w:rFonts w:eastAsia="Times New Roman" w:cs="Times New Roman"/>
          <w:szCs w:val="24"/>
        </w:rPr>
        <w:t xml:space="preserve"> και την επόμενη Τετάρτη ήμασταν στο Περιφερειακό Συμβούλιο για να συζητήσουμε ανοιχτά τη νέα πραγματικότητα με το σύνολο της περιοχής </w:t>
      </w:r>
      <w:proofErr w:type="spellStart"/>
      <w:r>
        <w:rPr>
          <w:rFonts w:eastAsia="Times New Roman" w:cs="Times New Roman"/>
          <w:szCs w:val="24"/>
        </w:rPr>
        <w:t>κ.ο.κ.</w:t>
      </w:r>
      <w:proofErr w:type="spellEnd"/>
      <w:r>
        <w:rPr>
          <w:rFonts w:eastAsia="Times New Roman" w:cs="Times New Roman"/>
          <w:szCs w:val="24"/>
        </w:rPr>
        <w:t xml:space="preserve"> Άρα, απορώ γιατί υπονοήσατε ότι δεν γίνεται διάλογος, ότι δεν είναι διαρκής κ.λπ.</w:t>
      </w:r>
      <w:r>
        <w:rPr>
          <w:rFonts w:eastAsia="Times New Roman" w:cs="Times New Roman"/>
          <w:szCs w:val="24"/>
        </w:rPr>
        <w:t>.</w:t>
      </w:r>
      <w:r>
        <w:rPr>
          <w:rFonts w:eastAsia="Times New Roman" w:cs="Times New Roman"/>
          <w:szCs w:val="24"/>
        </w:rPr>
        <w:t xml:space="preserve"> </w:t>
      </w:r>
    </w:p>
    <w:p w14:paraId="6443D2CA"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lastRenderedPageBreak/>
        <w:t>Δε</w:t>
      </w:r>
      <w:r>
        <w:rPr>
          <w:rFonts w:eastAsia="Times New Roman" w:cs="Times New Roman"/>
          <w:szCs w:val="24"/>
        </w:rPr>
        <w:t xml:space="preserve">ύτερον, όσον αφορά τα θέματα που θέσατε για την περιοχή, έχει βγει το φθηνό ρεύμα. Ήταν δική μας πρωτοβουλία να υπάρχει οριζόντια έκπτωση για το σύνολο των νοικοκυριών στη </w:t>
      </w:r>
      <w:r>
        <w:rPr>
          <w:rFonts w:eastAsia="Times New Roman" w:cs="Times New Roman"/>
          <w:szCs w:val="24"/>
        </w:rPr>
        <w:t xml:space="preserve">δυτική </w:t>
      </w:r>
      <w:r>
        <w:rPr>
          <w:rFonts w:eastAsia="Times New Roman" w:cs="Times New Roman"/>
          <w:szCs w:val="24"/>
        </w:rPr>
        <w:t>Μακεδονία. Είναι η πρώτη φορά που συμβαίνει αυτό.</w:t>
      </w:r>
      <w:r w:rsidDel="0073431E">
        <w:rPr>
          <w:rFonts w:eastAsia="Times New Roman" w:cs="Times New Roman"/>
          <w:szCs w:val="24"/>
        </w:rPr>
        <w:t xml:space="preserve"> </w:t>
      </w:r>
    </w:p>
    <w:p w14:paraId="6443D2CB"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Είναι μια μεγάλη απόφαση η</w:t>
      </w:r>
      <w:r>
        <w:rPr>
          <w:rFonts w:eastAsia="Times New Roman" w:cs="Times New Roman"/>
          <w:szCs w:val="24"/>
        </w:rPr>
        <w:t xml:space="preserve"> οποία θα χρηματοδοτηθεί από τον δημόσιο </w:t>
      </w:r>
      <w:r>
        <w:rPr>
          <w:rFonts w:eastAsia="Times New Roman" w:cs="Times New Roman"/>
          <w:szCs w:val="24"/>
        </w:rPr>
        <w:t>προϋπολογισμό</w:t>
      </w:r>
      <w:r>
        <w:rPr>
          <w:rFonts w:eastAsia="Times New Roman" w:cs="Times New Roman"/>
          <w:szCs w:val="24"/>
        </w:rPr>
        <w:t>. Και ήταν μια μεγάλη επιτυχία και της περιφέρειας, που ήταν πάγιο αίτημά της και της δικής μας πλευράς, που βρήκε έναν τρόπο πολύ αποτελεσματικό για να δώσει οριζόντια έκπτωση στην περιοχή που έχει όντ</w:t>
      </w:r>
      <w:r>
        <w:rPr>
          <w:rFonts w:eastAsia="Times New Roman" w:cs="Times New Roman"/>
          <w:szCs w:val="24"/>
        </w:rPr>
        <w:t xml:space="preserve">ως υποστεί τη μεγάλη περιβαλλοντική επιβάρυνση όλες αυτές τις δεκαετίες που παράγει για λογαριασμό του συνόλου σχεδόν της χώρας. </w:t>
      </w:r>
    </w:p>
    <w:p w14:paraId="6443D2CC"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Επιμέρους θέματα, όπως είναι το ορυχείο της </w:t>
      </w:r>
      <w:proofErr w:type="spellStart"/>
      <w:r>
        <w:rPr>
          <w:rFonts w:eastAsia="Times New Roman" w:cs="Times New Roman"/>
          <w:szCs w:val="24"/>
        </w:rPr>
        <w:t>Βεύης</w:t>
      </w:r>
      <w:proofErr w:type="spellEnd"/>
      <w:r>
        <w:rPr>
          <w:rFonts w:eastAsia="Times New Roman" w:cs="Times New Roman"/>
          <w:szCs w:val="24"/>
        </w:rPr>
        <w:t xml:space="preserve">, όπως είναι τα προβλήματα που έχει η Αχλάδα </w:t>
      </w:r>
      <w:proofErr w:type="spellStart"/>
      <w:r>
        <w:rPr>
          <w:rFonts w:eastAsia="Times New Roman" w:cs="Times New Roman"/>
          <w:szCs w:val="24"/>
        </w:rPr>
        <w:t>κ.ο.κ.</w:t>
      </w:r>
      <w:proofErr w:type="spellEnd"/>
      <w:r>
        <w:rPr>
          <w:rFonts w:eastAsia="Times New Roman" w:cs="Times New Roman"/>
          <w:szCs w:val="24"/>
        </w:rPr>
        <w:t xml:space="preserve">, δεν είναι ότι </w:t>
      </w:r>
      <w:r>
        <w:rPr>
          <w:rFonts w:eastAsia="Times New Roman" w:cs="Times New Roman"/>
          <w:szCs w:val="24"/>
        </w:rPr>
        <w:lastRenderedPageBreak/>
        <w:t>δε</w:t>
      </w:r>
      <w:r>
        <w:rPr>
          <w:rFonts w:eastAsia="Times New Roman" w:cs="Times New Roman"/>
          <w:szCs w:val="24"/>
        </w:rPr>
        <w:t xml:space="preserve">ν έχουν συζητηθεί, δεν έχουν επικεντρωθεί στο ποια είναι τα προβλήματα καθενός απ’ αυτούς, αλλά η απάντηση στη λύση στο θέμα της </w:t>
      </w:r>
      <w:proofErr w:type="spellStart"/>
      <w:r>
        <w:rPr>
          <w:rFonts w:eastAsia="Times New Roman" w:cs="Times New Roman"/>
          <w:szCs w:val="24"/>
        </w:rPr>
        <w:t>Βεύης</w:t>
      </w:r>
      <w:proofErr w:type="spellEnd"/>
      <w:r>
        <w:rPr>
          <w:rFonts w:eastAsia="Times New Roman" w:cs="Times New Roman"/>
          <w:szCs w:val="24"/>
        </w:rPr>
        <w:t xml:space="preserve"> είναι «κοντός ψαλμός αλληλούια». Όσον αφορά στο θέμα της </w:t>
      </w:r>
      <w:proofErr w:type="spellStart"/>
      <w:r>
        <w:rPr>
          <w:rFonts w:eastAsia="Times New Roman" w:cs="Times New Roman"/>
          <w:szCs w:val="24"/>
        </w:rPr>
        <w:t>Βεύης</w:t>
      </w:r>
      <w:proofErr w:type="spellEnd"/>
      <w:r>
        <w:rPr>
          <w:rFonts w:eastAsia="Times New Roman" w:cs="Times New Roman"/>
          <w:szCs w:val="24"/>
        </w:rPr>
        <w:t xml:space="preserve">, έρχεται ο νόμος για το τι θα περάσει στο πακέτο </w:t>
      </w:r>
      <w:proofErr w:type="spellStart"/>
      <w:r>
        <w:rPr>
          <w:rFonts w:eastAsia="Times New Roman" w:cs="Times New Roman"/>
          <w:szCs w:val="24"/>
        </w:rPr>
        <w:t>αποεπένδυ</w:t>
      </w:r>
      <w:r>
        <w:rPr>
          <w:rFonts w:eastAsia="Times New Roman" w:cs="Times New Roman"/>
          <w:szCs w:val="24"/>
        </w:rPr>
        <w:t>σης</w:t>
      </w:r>
      <w:proofErr w:type="spellEnd"/>
      <w:r>
        <w:rPr>
          <w:rFonts w:eastAsia="Times New Roman" w:cs="Times New Roman"/>
          <w:szCs w:val="24"/>
        </w:rPr>
        <w:t xml:space="preserve"> από τη ΔΕΗ. Τέλη Μάρτη θα έρθει το νομοσχέδιο, οπότε εκεί θα δείτε και τι θα συμβεί με το ορυχείο της </w:t>
      </w:r>
      <w:proofErr w:type="spellStart"/>
      <w:r>
        <w:rPr>
          <w:rFonts w:eastAsia="Times New Roman" w:cs="Times New Roman"/>
          <w:szCs w:val="24"/>
        </w:rPr>
        <w:t>Βεύης</w:t>
      </w:r>
      <w:proofErr w:type="spellEnd"/>
      <w:r>
        <w:rPr>
          <w:rFonts w:eastAsia="Times New Roman" w:cs="Times New Roman"/>
          <w:szCs w:val="24"/>
        </w:rPr>
        <w:t xml:space="preserve">. </w:t>
      </w:r>
    </w:p>
    <w:p w14:paraId="6443D2CD"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Δεν νομίζω ότι μπορούμε να μην αναγνωρίσουμε ότι στην περιοχή έχει γίνει ένας πολύ μεγάλος διάλογος για τη μεταβατική αυτή περίοδο που βρίσκετ</w:t>
      </w:r>
      <w:r>
        <w:rPr>
          <w:rFonts w:eastAsia="Times New Roman" w:cs="Times New Roman"/>
          <w:szCs w:val="24"/>
        </w:rPr>
        <w:t xml:space="preserve">αι η ΔΕΗ, ότι έχουν επιλυθεί προβλήματα οικισμών </w:t>
      </w:r>
      <w:r>
        <w:rPr>
          <w:rFonts w:eastAsia="Times New Roman" w:cs="Times New Roman"/>
          <w:szCs w:val="24"/>
        </w:rPr>
        <w:t xml:space="preserve">τα οποία </w:t>
      </w:r>
      <w:r>
        <w:rPr>
          <w:rFonts w:eastAsia="Times New Roman" w:cs="Times New Roman"/>
          <w:szCs w:val="24"/>
        </w:rPr>
        <w:t>επίσης ήταν χρονίζοντα και τα λύσαμε με έναν τρόπο πολύ γρήγορο και πολύ αποτελεσματικό και ότι τα πάγια αιτήματα της Περιφέρειας Δυτικής Μακεδονίας, όπως είναι το φθηνότερο ρεύμα και άλλα, έχουν ήδ</w:t>
      </w:r>
      <w:r>
        <w:rPr>
          <w:rFonts w:eastAsia="Times New Roman" w:cs="Times New Roman"/>
          <w:szCs w:val="24"/>
        </w:rPr>
        <w:t>η ικανοποιηθεί.</w:t>
      </w:r>
    </w:p>
    <w:p w14:paraId="6443D2CE"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(Δημήτριος Καμμένος): </w:t>
      </w:r>
      <w:r>
        <w:rPr>
          <w:rFonts w:eastAsia="Times New Roman" w:cs="Times New Roman"/>
          <w:szCs w:val="24"/>
        </w:rPr>
        <w:t xml:space="preserve">Ευχαριστούμε τον Υπουργό. </w:t>
      </w:r>
    </w:p>
    <w:p w14:paraId="6443D2CF"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στην τέταρτη με αριθμό 1209/1-3-2018 </w:t>
      </w:r>
      <w:r>
        <w:rPr>
          <w:rFonts w:eastAsia="Times New Roman" w:cs="Times New Roman"/>
          <w:szCs w:val="24"/>
        </w:rPr>
        <w:t xml:space="preserve">επίκαιρη ερώτηση </w:t>
      </w:r>
      <w:r>
        <w:rPr>
          <w:rFonts w:eastAsia="Times New Roman" w:cs="Times New Roman"/>
          <w:szCs w:val="24"/>
        </w:rPr>
        <w:t>δεύτερου κύκλου του Βουλευτή Αργολίδος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Ιωάννη Μανιάτη προς τον Υπουρ</w:t>
      </w:r>
      <w:r>
        <w:rPr>
          <w:rFonts w:eastAsia="Times New Roman" w:cs="Times New Roman"/>
          <w:szCs w:val="24"/>
        </w:rPr>
        <w:t xml:space="preserve">γό Περιβάλλοντος και Ενέργειας, με θέμα: «Υλοποίηση δικτύου φυσικού αερίου στην Πελοπόννησο». </w:t>
      </w:r>
    </w:p>
    <w:p w14:paraId="6443D2D0"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Ορίστε, κύριε Μανιάτη, έχετε τον λόγο</w:t>
      </w:r>
      <w:r>
        <w:rPr>
          <w:rFonts w:eastAsia="Times New Roman" w:cs="Times New Roman"/>
          <w:szCs w:val="24"/>
        </w:rPr>
        <w:t xml:space="preserve"> για να αναπτύξετε την επίκαιρη ερώτηση.</w:t>
      </w:r>
    </w:p>
    <w:p w14:paraId="6443D2D1"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Κύριε Υπουργέ, θα σας πω μια μικρή ιστορία για την Περιφέρεια Πελ</w:t>
      </w:r>
      <w:r>
        <w:rPr>
          <w:rFonts w:eastAsia="Times New Roman" w:cs="Times New Roman"/>
          <w:szCs w:val="24"/>
        </w:rPr>
        <w:t xml:space="preserve">οποννήσου και τον Νομό Αργολίδας. Θυμηθήκατε την Πελοπόννησο και την Αργολίδα μόλις πριν λίγες μέρες για να </w:t>
      </w:r>
      <w:r>
        <w:rPr>
          <w:rFonts w:eastAsia="Times New Roman" w:cs="Times New Roman"/>
          <w:szCs w:val="24"/>
        </w:rPr>
        <w:t xml:space="preserve">κάνουν </w:t>
      </w:r>
      <w:r>
        <w:rPr>
          <w:rFonts w:eastAsia="Times New Roman" w:cs="Times New Roman"/>
          <w:szCs w:val="24"/>
        </w:rPr>
        <w:t xml:space="preserve">το αναπτυξιακό συνέδριο στην Τρίπολη, όπου </w:t>
      </w:r>
      <w:r>
        <w:rPr>
          <w:rFonts w:eastAsia="Times New Roman" w:cs="Times New Roman"/>
          <w:szCs w:val="24"/>
        </w:rPr>
        <w:lastRenderedPageBreak/>
        <w:t>είπατε διάφορα πράγματα ενδιαφέροντα, που όμως κρύβουν μια βαθιά υποκρισία. Και εξηγούμαι.</w:t>
      </w:r>
    </w:p>
    <w:p w14:paraId="6443D2D2"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Οι κακο</w:t>
      </w:r>
      <w:r>
        <w:rPr>
          <w:rFonts w:eastAsia="Times New Roman" w:cs="Times New Roman"/>
          <w:szCs w:val="24"/>
        </w:rPr>
        <w:t>ί που κυβερνούσαν το 2010 ως και το τέλος του 2014 πήραν μια μεγάλη απόφαση. Να υλοποιήσουν έναν αγωγό υψηλής πίεσης φυσικού αερίου από την Κόρινθο μέχρι τη Μεγαλόπολη συνολικού κόστους 130 εκατομμυρίων ευρώ, έτσι ώστε να λειτουργήσει εργοστάσιο φυσικού αε</w:t>
      </w:r>
      <w:r>
        <w:rPr>
          <w:rFonts w:eastAsia="Times New Roman" w:cs="Times New Roman"/>
          <w:szCs w:val="24"/>
        </w:rPr>
        <w:t xml:space="preserve">ρίου στη Μεγαλόπολη, τα 800 </w:t>
      </w:r>
      <w:r>
        <w:rPr>
          <w:rFonts w:eastAsia="Times New Roman" w:cs="Times New Roman"/>
          <w:szCs w:val="24"/>
          <w:lang w:val="en-US"/>
        </w:rPr>
        <w:t>MW</w:t>
      </w:r>
      <w:r>
        <w:rPr>
          <w:rFonts w:eastAsia="Times New Roman" w:cs="Times New Roman"/>
          <w:szCs w:val="24"/>
        </w:rPr>
        <w:t xml:space="preserve">, προκειμένου η Πελοπόννησος να δώσει ευστάθεια στο σύστημα ηλεκτρισμού. Αυτά, επίσης οι «κακοί» που κυβερνούσαν πριν από εσάς, τα είχαν πάρει απόφαση. </w:t>
      </w:r>
    </w:p>
    <w:p w14:paraId="6443D2D3"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Όμως, από το 2011 αυτοί οι «κακοί» προέβλεψαν και είπαν στο άρθρο 179 του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4001, για την ολοκλήρωση του αγωγού φυσικού </w:t>
      </w:r>
      <w:r>
        <w:rPr>
          <w:rFonts w:eastAsia="Times New Roman" w:cs="Times New Roman"/>
          <w:szCs w:val="24"/>
        </w:rPr>
        <w:lastRenderedPageBreak/>
        <w:t>αερίου της Πελοποννήσου από την Κόρινθο στη Μεγαλόπολη: «Μόλις ολοκληρωθεί ο αγωγός, υποχρεούται το κράτος να δημιουργήσει εταιρεία παροχής αερίου Πελοποννήσου για να δώσει φυσικό αέριο στην Κόρινθο, το Άργος, το</w:t>
      </w:r>
      <w:r>
        <w:rPr>
          <w:rFonts w:eastAsia="Times New Roman" w:cs="Times New Roman"/>
          <w:szCs w:val="24"/>
        </w:rPr>
        <w:t xml:space="preserve"> Ναύπλιο, την Τρίπολη, την Καλαμάτα και την Σπάρτη». Τι γίνεται τώρα; </w:t>
      </w:r>
    </w:p>
    <w:p w14:paraId="6443D2D4"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Το 2015 τέλειωσε ο αγωγός, κύριε Πρόεδρε. άρχισε να τροφοδοτεί πιλοτικά με φυσικό αέριο τη μονάδα της Μεγαλόπολης. Άρα, το 2015, το 2016, το 2017, επί τρία χρόνια ο κ. Τσίπρας και η Κυβ</w:t>
      </w:r>
      <w:r>
        <w:rPr>
          <w:rFonts w:eastAsia="Times New Roman" w:cs="Times New Roman"/>
          <w:szCs w:val="24"/>
        </w:rPr>
        <w:t xml:space="preserve">έρνησή του κοιμόντουσαν. Δεν ασχολήθηκαν καθόλου με το δίκτυο φυσικού αερίου της Πελοποννήσου που όφειλαν να το έχουν δημιουργήσει από το 2015. </w:t>
      </w:r>
    </w:p>
    <w:p w14:paraId="6443D2D5" w14:textId="77777777" w:rsidR="00D72668" w:rsidRDefault="001E5878">
      <w:pPr>
        <w:spacing w:line="600" w:lineRule="auto"/>
        <w:ind w:firstLine="720"/>
        <w:contextualSpacing/>
        <w:jc w:val="both"/>
        <w:rPr>
          <w:rFonts w:eastAsia="Times New Roman" w:cs="Times New Roman"/>
          <w:szCs w:val="24"/>
        </w:rPr>
      </w:pPr>
      <w:r>
        <w:rPr>
          <w:rFonts w:eastAsia="Times New Roman" w:cs="Times New Roman"/>
          <w:szCs w:val="24"/>
        </w:rPr>
        <w:t>Και έρχεται τώρα ο κλαυσίγελος και η υποκρισία. Πριν λίγες μέρες στο συνέδριο της Τρίπολης, ο κ. Τσίπρας εξήγγε</w:t>
      </w:r>
      <w:r>
        <w:rPr>
          <w:rFonts w:eastAsia="Times New Roman" w:cs="Times New Roman"/>
          <w:szCs w:val="24"/>
        </w:rPr>
        <w:t xml:space="preserve">ιλε δίκτυα </w:t>
      </w:r>
      <w:r>
        <w:rPr>
          <w:rFonts w:eastAsia="Times New Roman" w:cs="Times New Roman"/>
          <w:szCs w:val="24"/>
        </w:rPr>
        <w:lastRenderedPageBreak/>
        <w:t>φυσικού αερίου για την Πελοπόννησο. Την υποχρέωσή του εδώ και τρία χρόνια που την έχει απολύτως αγνοήσει τη μετασχηματίζει σε υπόσχεση για το μέλλον. Εδώ είναι η τεράστια υποκρισία. Έχει νόημα αυτό που συζητούμε; Είναι κορυφαίο, κύριε Πρόεδρε, κ</w:t>
      </w:r>
      <w:r>
        <w:rPr>
          <w:rFonts w:eastAsia="Times New Roman" w:cs="Times New Roman"/>
          <w:szCs w:val="24"/>
        </w:rPr>
        <w:t xml:space="preserve">ύριε Υπουργέ, για την οικονομία της Πελοποννήσου και ειδικά της Αργολίδας. </w:t>
      </w:r>
    </w:p>
    <w:p w14:paraId="6443D2D6" w14:textId="77777777" w:rsidR="00D72668" w:rsidRDefault="001E5878">
      <w:pPr>
        <w:spacing w:line="600" w:lineRule="auto"/>
        <w:contextualSpacing/>
        <w:jc w:val="both"/>
        <w:rPr>
          <w:rFonts w:eastAsia="Times New Roman"/>
          <w:szCs w:val="24"/>
        </w:rPr>
      </w:pPr>
      <w:r>
        <w:rPr>
          <w:rFonts w:eastAsia="Times New Roman"/>
          <w:szCs w:val="24"/>
        </w:rPr>
        <w:t>Θα σας δώσω τρεις αριθμούς για τη μελέτη που έχουμε κάνει για την Αργολίδα. Το δίκτυο της Αργολίδας, Άργος - Ναύπλιο, θα εξυπηρετήσει επτά χιλιάδες κεντρικές θερμάνσεις, μονοκατοικ</w:t>
      </w:r>
      <w:r>
        <w:rPr>
          <w:rFonts w:eastAsia="Times New Roman"/>
          <w:szCs w:val="24"/>
        </w:rPr>
        <w:t xml:space="preserve">ίες και διαμερίσματα, χίλιες μικρομεσαίες επιχειρήσεις, ξενοδοχεία, εστιατόρια, συσκευαστήρια, βιοτεχνίες και </w:t>
      </w:r>
      <w:proofErr w:type="spellStart"/>
      <w:r>
        <w:rPr>
          <w:rFonts w:eastAsia="Times New Roman"/>
          <w:szCs w:val="24"/>
        </w:rPr>
        <w:t>εκατόν</w:t>
      </w:r>
      <w:proofErr w:type="spellEnd"/>
      <w:r>
        <w:rPr>
          <w:rFonts w:eastAsia="Times New Roman"/>
          <w:szCs w:val="24"/>
        </w:rPr>
        <w:t xml:space="preserve"> πενήντα δημόσια κτή</w:t>
      </w:r>
      <w:r>
        <w:rPr>
          <w:rFonts w:eastAsia="Times New Roman"/>
          <w:szCs w:val="24"/>
        </w:rPr>
        <w:lastRenderedPageBreak/>
        <w:t xml:space="preserve">ρια, τα δύο νοσοκομεία του </w:t>
      </w:r>
      <w:r>
        <w:rPr>
          <w:rFonts w:eastAsia="Times New Roman"/>
          <w:szCs w:val="24"/>
        </w:rPr>
        <w:t>νομού</w:t>
      </w:r>
      <w:r>
        <w:rPr>
          <w:rFonts w:eastAsia="Times New Roman"/>
          <w:szCs w:val="24"/>
        </w:rPr>
        <w:t>, όλα τα σχολεία και ούτω καθεξής. Θα έχουμε μείωση του κόστους ηλεκτρικού ρεύματος, λόγ</w:t>
      </w:r>
      <w:r>
        <w:rPr>
          <w:rFonts w:eastAsia="Times New Roman"/>
          <w:szCs w:val="24"/>
        </w:rPr>
        <w:t xml:space="preserve">ω του φυσικού αερίου, κατά 40%. </w:t>
      </w:r>
    </w:p>
    <w:p w14:paraId="6443D2D7" w14:textId="77777777" w:rsidR="00D72668" w:rsidRDefault="001E5878">
      <w:pPr>
        <w:spacing w:line="600" w:lineRule="auto"/>
        <w:ind w:firstLine="720"/>
        <w:contextualSpacing/>
        <w:jc w:val="both"/>
        <w:rPr>
          <w:rFonts w:eastAsia="Times New Roman"/>
          <w:szCs w:val="24"/>
        </w:rPr>
      </w:pPr>
      <w:r>
        <w:rPr>
          <w:rFonts w:eastAsia="Times New Roman"/>
          <w:szCs w:val="24"/>
        </w:rPr>
        <w:t>Πόσο κάνει όλο αυτό; Με βάση τα στοιχεία τα δικά μας, το δίκτυο φυσικού αερίου στην Αργολίδα μπορεί να υλοποιηθεί τώρα -και αυτό ζητάμε, κύριε Υπουργέ, να ξεκινήσει να υλοποιείται μέσα στο 2018- με μόλις 4,5 εκατομμύρια δημ</w:t>
      </w:r>
      <w:r>
        <w:rPr>
          <w:rFonts w:eastAsia="Times New Roman"/>
          <w:szCs w:val="24"/>
        </w:rPr>
        <w:t xml:space="preserve">όσια δαπάνη. Πού θα βρεθούν αυτά τα λεφτά; Τα χρήματα αυτά μπορούν να βρεθούν όπως βρέθηκαν για την Περιφέρεια Δυτικής Ελλάδος, ορθά -ορθότατα, τονίζω- από το Πρόγραμμα Δημοσίων Επενδύσεων. </w:t>
      </w:r>
    </w:p>
    <w:p w14:paraId="6443D2D8" w14:textId="77777777" w:rsidR="00D72668" w:rsidRDefault="001E5878">
      <w:pPr>
        <w:spacing w:line="600" w:lineRule="auto"/>
        <w:ind w:firstLine="720"/>
        <w:contextualSpacing/>
        <w:jc w:val="both"/>
        <w:rPr>
          <w:rFonts w:eastAsia="Times New Roman"/>
          <w:szCs w:val="24"/>
        </w:rPr>
      </w:pPr>
      <w:r>
        <w:rPr>
          <w:rFonts w:eastAsia="Times New Roman"/>
          <w:szCs w:val="24"/>
        </w:rPr>
        <w:t>Σημειώνω το εξής: Τα δίκτυα αυτά είχαν ενταχθεί ως πρόταση στο πα</w:t>
      </w:r>
      <w:r>
        <w:rPr>
          <w:rFonts w:eastAsia="Times New Roman"/>
          <w:szCs w:val="24"/>
        </w:rPr>
        <w:t xml:space="preserve">κέτο </w:t>
      </w:r>
      <w:proofErr w:type="spellStart"/>
      <w:r>
        <w:rPr>
          <w:rFonts w:eastAsia="Times New Roman"/>
          <w:szCs w:val="24"/>
        </w:rPr>
        <w:t>Γιούνκερ</w:t>
      </w:r>
      <w:proofErr w:type="spellEnd"/>
      <w:r>
        <w:rPr>
          <w:rFonts w:eastAsia="Times New Roman"/>
          <w:szCs w:val="24"/>
        </w:rPr>
        <w:t xml:space="preserve">, στην πρόταση που η «κακή» προηγούμενη </w:t>
      </w:r>
      <w:r>
        <w:rPr>
          <w:rFonts w:eastAsia="Times New Roman"/>
          <w:szCs w:val="24"/>
        </w:rPr>
        <w:lastRenderedPageBreak/>
        <w:t xml:space="preserve">κυβέρνηση είχε αποστείλει στο πακέτο </w:t>
      </w:r>
      <w:proofErr w:type="spellStart"/>
      <w:r>
        <w:rPr>
          <w:rFonts w:eastAsia="Times New Roman"/>
          <w:szCs w:val="24"/>
        </w:rPr>
        <w:t>Γιούνκερ</w:t>
      </w:r>
      <w:proofErr w:type="spellEnd"/>
      <w:r>
        <w:rPr>
          <w:rFonts w:eastAsia="Times New Roman"/>
          <w:szCs w:val="24"/>
        </w:rPr>
        <w:t xml:space="preserve"> με συνολικό προϋπολογισμό για όλα τα ενεργειακά 2,5 δισεκατομμύρια. Δυστυχώς, όμως, η «σώφρων» Κυβέρνηση με επικεφαλής τον κ. </w:t>
      </w:r>
      <w:proofErr w:type="spellStart"/>
      <w:r>
        <w:rPr>
          <w:rFonts w:eastAsia="Times New Roman"/>
          <w:szCs w:val="24"/>
        </w:rPr>
        <w:t>Βαρουφάκη</w:t>
      </w:r>
      <w:proofErr w:type="spellEnd"/>
      <w:r>
        <w:rPr>
          <w:rFonts w:eastAsia="Times New Roman"/>
          <w:szCs w:val="24"/>
        </w:rPr>
        <w:t xml:space="preserve"> το πρώτο εξάμηνο του </w:t>
      </w:r>
      <w:r>
        <w:rPr>
          <w:rFonts w:eastAsia="Times New Roman"/>
          <w:szCs w:val="24"/>
        </w:rPr>
        <w:t xml:space="preserve">2015 απέσυρε όλη την πρόταση για όλο το πακέτο </w:t>
      </w:r>
      <w:proofErr w:type="spellStart"/>
      <w:r>
        <w:rPr>
          <w:rFonts w:eastAsia="Times New Roman"/>
          <w:szCs w:val="24"/>
        </w:rPr>
        <w:t>Γιούνκερ</w:t>
      </w:r>
      <w:proofErr w:type="spellEnd"/>
      <w:r>
        <w:rPr>
          <w:rFonts w:eastAsia="Times New Roman"/>
          <w:szCs w:val="24"/>
        </w:rPr>
        <w:t xml:space="preserve"> -και τα ενεργειακά και τα αγροτικά και τα άλλα- και για δυόμισι τουλάχιστον χρόνια η Ελλάδα κοιμόταν στο πακέτο </w:t>
      </w:r>
      <w:proofErr w:type="spellStart"/>
      <w:r>
        <w:rPr>
          <w:rFonts w:eastAsia="Times New Roman"/>
          <w:szCs w:val="24"/>
        </w:rPr>
        <w:t>Γιούνκερ</w:t>
      </w:r>
      <w:proofErr w:type="spellEnd"/>
      <w:r>
        <w:rPr>
          <w:rFonts w:eastAsia="Times New Roman"/>
          <w:szCs w:val="24"/>
        </w:rPr>
        <w:t>.</w:t>
      </w:r>
    </w:p>
    <w:p w14:paraId="6443D2D9" w14:textId="77777777" w:rsidR="00D72668" w:rsidRDefault="001E5878">
      <w:pPr>
        <w:spacing w:line="600" w:lineRule="auto"/>
        <w:ind w:firstLine="720"/>
        <w:contextualSpacing/>
        <w:jc w:val="both"/>
        <w:rPr>
          <w:rFonts w:eastAsia="Times New Roman"/>
          <w:szCs w:val="24"/>
        </w:rPr>
      </w:pPr>
      <w:r>
        <w:rPr>
          <w:rFonts w:eastAsia="Times New Roman"/>
          <w:szCs w:val="24"/>
        </w:rPr>
        <w:t>Έρχομαι, λοιπόν, κύριε Υπουργέ και σας ζητώ ευθέως αυτό που ο κ. Τσίπρας εξήγγ</w:t>
      </w:r>
      <w:r>
        <w:rPr>
          <w:rFonts w:eastAsia="Times New Roman"/>
          <w:szCs w:val="24"/>
        </w:rPr>
        <w:t>ειλε στο Αναπτυξιακό Συνέδριο της Περιφέρειας Πελοποννήσου στην Τρίπολη ως δέσμευσή του, που θα αρχίσει να υλοποιείται μετά από κάποια χρόνια. Επειδή είναι ηθική και πολιτική υποχρέωση του κ. Τσίπρα προσωπικά να την υλοποιήσει τη δέσμευση αυτή άμεσα, δεδομ</w:t>
      </w:r>
      <w:r>
        <w:rPr>
          <w:rFonts w:eastAsia="Times New Roman"/>
          <w:szCs w:val="24"/>
        </w:rPr>
        <w:t xml:space="preserve">ένου ότι έχει καθυστερήσει τρία </w:t>
      </w:r>
      <w:r>
        <w:rPr>
          <w:rFonts w:eastAsia="Times New Roman"/>
          <w:szCs w:val="24"/>
        </w:rPr>
        <w:lastRenderedPageBreak/>
        <w:t>χρόνια, σας ζητώ να βοηθήσετε και εσείς προσωπικά ώστε να ξεκινήσει μέσα στο 2018 η υλοποίηση των δικτύων φυσικού αερίου στην Αργολίδα και σε όλους τους νομούς της Περιφέρειας Πελοποννήσου, γιατί με τον τρόπο αυτό θα δοθεί μ</w:t>
      </w:r>
      <w:r>
        <w:rPr>
          <w:rFonts w:eastAsia="Times New Roman"/>
          <w:szCs w:val="24"/>
        </w:rPr>
        <w:t xml:space="preserve">ια σημαντική ώθηση και στην τοπική οικονομία, αλλά και στα νοικοκυριά </w:t>
      </w:r>
      <w:r>
        <w:rPr>
          <w:rFonts w:eastAsia="Times New Roman"/>
          <w:szCs w:val="24"/>
        </w:rPr>
        <w:t xml:space="preserve">τα οποία </w:t>
      </w:r>
      <w:r>
        <w:rPr>
          <w:rFonts w:eastAsia="Times New Roman"/>
          <w:szCs w:val="24"/>
        </w:rPr>
        <w:t xml:space="preserve">στενάζουν από τις αυξημένες τιμές του πετρελαίου. Τονίζω ότι θα υπάρξει μείωση του κόστους λειτουργίας των επιχειρήσεων και της καθημερινής διαβίωσης των νοικοκυριών κατά 40%. </w:t>
      </w:r>
    </w:p>
    <w:p w14:paraId="6443D2DA" w14:textId="77777777" w:rsidR="00D72668" w:rsidRDefault="001E5878">
      <w:pPr>
        <w:spacing w:line="600" w:lineRule="auto"/>
        <w:ind w:firstLine="720"/>
        <w:contextualSpacing/>
        <w:jc w:val="both"/>
        <w:rPr>
          <w:rFonts w:eastAsia="Times New Roman"/>
          <w:szCs w:val="24"/>
        </w:rPr>
      </w:pPr>
      <w:r>
        <w:rPr>
          <w:rFonts w:eastAsia="Times New Roman"/>
          <w:szCs w:val="24"/>
        </w:rPr>
        <w:t>Πρόκειται για τη μεγαλύτερη επένδυση που μπορεί να γίνει, η οποία πια μπορεί να γίνει. Τονίζω ότι το διάστημα που κυβερνούσαν οι προηγούμενοι «κακοί» ο αγωγός αυτός φυσικού αερίου είχε απέναντί του όλες τις δυνάμεις του ΣΥΡΙΖΑ και στην Κορινθία και στην Αρ</w:t>
      </w:r>
      <w:r>
        <w:rPr>
          <w:rFonts w:eastAsia="Times New Roman"/>
          <w:szCs w:val="24"/>
        </w:rPr>
        <w:t xml:space="preserve">γολίδα και στην Αρκαδία. Σε όλα τα δημοτικά συμβούλια, σε όλα </w:t>
      </w:r>
      <w:r>
        <w:rPr>
          <w:rFonts w:eastAsia="Times New Roman"/>
          <w:szCs w:val="24"/>
        </w:rPr>
        <w:lastRenderedPageBreak/>
        <w:t xml:space="preserve">τα περιφερειακά συμβούλια οι τοπικές δυνάμεις του ΣΥΡΙΖΑ ήταν απέναντι. Δεν πειράζει, όμως, ας ξεχάσουμε τα ημαρτημένα. Ας δούμε από δω και πέρα τι θα κάνουμε. </w:t>
      </w:r>
    </w:p>
    <w:p w14:paraId="6443D2DB" w14:textId="77777777" w:rsidR="00D72668" w:rsidRDefault="001E5878">
      <w:pPr>
        <w:spacing w:line="600" w:lineRule="auto"/>
        <w:ind w:firstLine="720"/>
        <w:contextualSpacing/>
        <w:jc w:val="both"/>
        <w:rPr>
          <w:rFonts w:eastAsia="Times New Roman"/>
          <w:szCs w:val="24"/>
        </w:rPr>
      </w:pPr>
      <w:r>
        <w:rPr>
          <w:rFonts w:eastAsia="Times New Roman"/>
          <w:szCs w:val="24"/>
        </w:rPr>
        <w:t>Ευχαριστώ πολύ.</w:t>
      </w:r>
    </w:p>
    <w:p w14:paraId="6443D2DC" w14:textId="77777777" w:rsidR="00D72668" w:rsidRDefault="001E5878">
      <w:pPr>
        <w:spacing w:line="600" w:lineRule="auto"/>
        <w:ind w:firstLine="720"/>
        <w:contextualSpacing/>
        <w:jc w:val="both"/>
        <w:rPr>
          <w:rFonts w:eastAsia="Times New Roman"/>
          <w:szCs w:val="24"/>
        </w:rPr>
      </w:pPr>
      <w:r>
        <w:rPr>
          <w:rFonts w:eastAsia="Times New Roman"/>
          <w:b/>
          <w:szCs w:val="24"/>
        </w:rPr>
        <w:t>ΠΡΟΕΔΡΕΥΩΝ (Δημήτ</w:t>
      </w:r>
      <w:r>
        <w:rPr>
          <w:rFonts w:eastAsia="Times New Roman"/>
          <w:b/>
          <w:szCs w:val="24"/>
        </w:rPr>
        <w:t>ριος Καμμένος):</w:t>
      </w:r>
      <w:r>
        <w:rPr>
          <w:rFonts w:eastAsia="Times New Roman"/>
          <w:szCs w:val="24"/>
        </w:rPr>
        <w:t xml:space="preserve"> Ευχαριστούμε. Να προχωρήσουμε και θα τα πείτε στη δευτερολογία τα υπόλοιπα.</w:t>
      </w:r>
    </w:p>
    <w:p w14:paraId="6443D2DD"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Παρακαλώ,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w:t>
      </w:r>
    </w:p>
    <w:p w14:paraId="6443D2DE" w14:textId="77777777" w:rsidR="00D72668" w:rsidRDefault="001E5878">
      <w:pPr>
        <w:spacing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Είναι καταπληκτικός ο κ. Μανιάτης, διότι ό</w:t>
      </w:r>
      <w:r>
        <w:rPr>
          <w:rFonts w:eastAsia="Times New Roman"/>
          <w:szCs w:val="24"/>
        </w:rPr>
        <w:t xml:space="preserve">,τι δεν είχε καν σκεφτεί το ΠΑΣΟΚ γίνεται τώρα πραγματικότητα και πρέπει με κάποιον τρόπο να το εγγράψει. </w:t>
      </w:r>
    </w:p>
    <w:p w14:paraId="6443D2DF"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 xml:space="preserve">Είπε το καταπληκτικό επιχείρημα ότι το φυσικό αέριο στην Πελοπόννησο ήταν σχεδιασμένο. Ούτε στην Πελοπόννησο υπήρχε φυσικό αέριο -ο αγωγός φτιάχτηκε </w:t>
      </w:r>
      <w:r>
        <w:rPr>
          <w:rFonts w:eastAsia="Times New Roman"/>
          <w:szCs w:val="24"/>
        </w:rPr>
        <w:t xml:space="preserve">για να πάει φυσικό αέριο στη Μεγαλόπολη, στη μονάδα- ούτε στη </w:t>
      </w:r>
      <w:r>
        <w:rPr>
          <w:rFonts w:eastAsia="Times New Roman"/>
          <w:szCs w:val="24"/>
        </w:rPr>
        <w:t xml:space="preserve">δυτική </w:t>
      </w:r>
      <w:r>
        <w:rPr>
          <w:rFonts w:eastAsia="Times New Roman"/>
          <w:szCs w:val="24"/>
        </w:rPr>
        <w:t xml:space="preserve">Μακεδονία που περνάει ο </w:t>
      </w:r>
      <w:r>
        <w:rPr>
          <w:rFonts w:eastAsia="Times New Roman"/>
          <w:szCs w:val="24"/>
          <w:lang w:val="en-US"/>
        </w:rPr>
        <w:t>TAP</w:t>
      </w:r>
      <w:r>
        <w:rPr>
          <w:rFonts w:eastAsia="Times New Roman"/>
          <w:szCs w:val="24"/>
        </w:rPr>
        <w:t xml:space="preserve"> υπήρχε κανένας σχεδιασμός να δοθεί φυσικό αέριο στις πόλεις της </w:t>
      </w:r>
      <w:r>
        <w:rPr>
          <w:rFonts w:eastAsia="Times New Roman"/>
          <w:szCs w:val="24"/>
        </w:rPr>
        <w:t xml:space="preserve">δυτικής </w:t>
      </w:r>
      <w:r>
        <w:rPr>
          <w:rFonts w:eastAsia="Times New Roman"/>
          <w:szCs w:val="24"/>
        </w:rPr>
        <w:t>Μακεδονίας. Το μόνο που υπήρχε σχεδιασμένο -γιατί εγώ είμαι δίκαιος άνθρωπος- ήταν το κ</w:t>
      </w:r>
      <w:r>
        <w:rPr>
          <w:rFonts w:eastAsia="Times New Roman"/>
          <w:szCs w:val="24"/>
        </w:rPr>
        <w:t xml:space="preserve">ομμάτι του </w:t>
      </w:r>
      <w:r>
        <w:rPr>
          <w:rFonts w:eastAsia="Times New Roman"/>
          <w:szCs w:val="24"/>
          <w:lang w:val="en-US"/>
        </w:rPr>
        <w:t>TAP</w:t>
      </w:r>
      <w:r>
        <w:rPr>
          <w:rFonts w:eastAsia="Times New Roman"/>
          <w:szCs w:val="24"/>
        </w:rPr>
        <w:t xml:space="preserve"> στην </w:t>
      </w:r>
      <w:r>
        <w:rPr>
          <w:rFonts w:eastAsia="Times New Roman"/>
          <w:szCs w:val="24"/>
        </w:rPr>
        <w:t xml:space="preserve">ανατολική </w:t>
      </w:r>
      <w:r>
        <w:rPr>
          <w:rFonts w:eastAsia="Times New Roman"/>
          <w:szCs w:val="24"/>
        </w:rPr>
        <w:t xml:space="preserve">Μακεδονία και Θράκη. </w:t>
      </w:r>
    </w:p>
    <w:p w14:paraId="6443D2E0"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Ωραία. Ερχόμαστε εμείς λοιπόν -χωρίς τώρα φαντασιακά σχέδια που δεν είχατε ποτέ, </w:t>
      </w:r>
      <w:proofErr w:type="spellStart"/>
      <w:r>
        <w:rPr>
          <w:rFonts w:eastAsia="Times New Roman"/>
          <w:szCs w:val="24"/>
        </w:rPr>
        <w:t>Γιούνκερ</w:t>
      </w:r>
      <w:proofErr w:type="spellEnd"/>
      <w:r>
        <w:rPr>
          <w:rFonts w:eastAsia="Times New Roman"/>
          <w:szCs w:val="24"/>
        </w:rPr>
        <w:t xml:space="preserve"> και όλα αυτά, τα παρακάμπτω- όταν το φυσικό αέριο στην Ελλάδα ήταν ταυτισμένο με Αθήνα, Θεσσαλονίκη και το κομμάτι</w:t>
      </w:r>
      <w:r>
        <w:rPr>
          <w:rFonts w:eastAsia="Times New Roman"/>
          <w:szCs w:val="24"/>
        </w:rPr>
        <w:t xml:space="preserve"> που σας είπα, </w:t>
      </w:r>
      <w:r>
        <w:rPr>
          <w:rFonts w:eastAsia="Times New Roman"/>
          <w:szCs w:val="24"/>
        </w:rPr>
        <w:t xml:space="preserve">ανατολική </w:t>
      </w:r>
      <w:r>
        <w:rPr>
          <w:rFonts w:eastAsia="Times New Roman"/>
          <w:szCs w:val="24"/>
        </w:rPr>
        <w:t xml:space="preserve">Μακεδονία και Θράκη, και κάνουμε τρία πράγματα: </w:t>
      </w:r>
    </w:p>
    <w:p w14:paraId="6443D2E1"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 xml:space="preserve">Πρώτο πράγμα, επαναδιαπραγματευόμαστε τον </w:t>
      </w:r>
      <w:r>
        <w:rPr>
          <w:rFonts w:eastAsia="Times New Roman"/>
          <w:szCs w:val="24"/>
          <w:lang w:val="en-US"/>
        </w:rPr>
        <w:t>TAP</w:t>
      </w:r>
      <w:r>
        <w:rPr>
          <w:rFonts w:eastAsia="Times New Roman"/>
          <w:szCs w:val="24"/>
        </w:rPr>
        <w:t xml:space="preserve"> και ανοίγουμε δύο εξόδους στη </w:t>
      </w:r>
      <w:r>
        <w:rPr>
          <w:rFonts w:eastAsia="Times New Roman"/>
          <w:szCs w:val="24"/>
        </w:rPr>
        <w:t xml:space="preserve">δυτική </w:t>
      </w:r>
      <w:r>
        <w:rPr>
          <w:rFonts w:eastAsia="Times New Roman"/>
          <w:szCs w:val="24"/>
        </w:rPr>
        <w:t>Μακεδονία, το οποίο σημαίνει ότι σε όλο τον άξονα, πλέον, της Βόρειας Ελλάδας θα αποκτήσουν δεκαοκτ</w:t>
      </w:r>
      <w:r>
        <w:rPr>
          <w:rFonts w:eastAsia="Times New Roman"/>
          <w:szCs w:val="24"/>
        </w:rPr>
        <w:t xml:space="preserve">ώ πόλεις πρόσβαση στο φυσικό αέριο. Πράξη πρώτη. Δεδομένο αυτό. Έγινε επαναδιαπραγμάτευση του </w:t>
      </w:r>
      <w:r>
        <w:rPr>
          <w:rFonts w:eastAsia="Times New Roman"/>
          <w:szCs w:val="24"/>
          <w:lang w:val="en-US"/>
        </w:rPr>
        <w:t>TAP</w:t>
      </w:r>
      <w:r>
        <w:rPr>
          <w:rFonts w:eastAsia="Times New Roman"/>
          <w:szCs w:val="24"/>
        </w:rPr>
        <w:t xml:space="preserve">, τα δύο σημεία εξόδου έγιναν τέσσερα και ούτω καθεξής και στη </w:t>
      </w:r>
      <w:r>
        <w:rPr>
          <w:rFonts w:eastAsia="Times New Roman"/>
          <w:szCs w:val="24"/>
        </w:rPr>
        <w:t xml:space="preserve">δυτική </w:t>
      </w:r>
      <w:r>
        <w:rPr>
          <w:rFonts w:eastAsia="Times New Roman"/>
          <w:szCs w:val="24"/>
        </w:rPr>
        <w:t>Μακεδονία μπήκαν μπρος τα σχέδια για να πάει το φυσικό αέριο σε πολλές πόλεις.</w:t>
      </w:r>
    </w:p>
    <w:p w14:paraId="6443D2E2" w14:textId="77777777" w:rsidR="00D72668" w:rsidRDefault="001E5878">
      <w:pPr>
        <w:spacing w:line="600" w:lineRule="auto"/>
        <w:ind w:firstLine="720"/>
        <w:contextualSpacing/>
        <w:jc w:val="both"/>
        <w:rPr>
          <w:rFonts w:eastAsia="Times New Roman"/>
          <w:szCs w:val="24"/>
        </w:rPr>
      </w:pPr>
      <w:r>
        <w:rPr>
          <w:rFonts w:eastAsia="Times New Roman"/>
          <w:szCs w:val="24"/>
        </w:rPr>
        <w:t>Δεύτερη πρ</w:t>
      </w:r>
      <w:r>
        <w:rPr>
          <w:rFonts w:eastAsia="Times New Roman"/>
          <w:szCs w:val="24"/>
        </w:rPr>
        <w:t>άξη αυτό που κάναμε προχθές στην Πελοπόννησο για έξι πόλεις. Θα φτιαχτούν δίκτυα φυσικού αερίου στην Κόρινθο, στο Άργος, στο Ναύπλιο, στην Τρίπολη, στην Καλαμάτα και στην Σπάρτη. Άρα, το τοπίο φυσικό αέριο σε είκοσι, τριάντα ελληνικές πόλεις είναι καινούργ</w:t>
      </w:r>
      <w:r>
        <w:rPr>
          <w:rFonts w:eastAsia="Times New Roman"/>
          <w:szCs w:val="24"/>
        </w:rPr>
        <w:t xml:space="preserve">ιο, σχεδιάστηκε τώρα. </w:t>
      </w:r>
    </w:p>
    <w:p w14:paraId="6443D2E3" w14:textId="77777777" w:rsidR="00D72668" w:rsidRDefault="001E5878">
      <w:pPr>
        <w:spacing w:line="600" w:lineRule="auto"/>
        <w:ind w:firstLine="720"/>
        <w:contextualSpacing/>
        <w:jc w:val="both"/>
        <w:rPr>
          <w:rFonts w:eastAsia="Times New Roman"/>
          <w:szCs w:val="24"/>
        </w:rPr>
      </w:pPr>
      <w:r>
        <w:rPr>
          <w:rFonts w:eastAsia="Times New Roman"/>
          <w:szCs w:val="24"/>
        </w:rPr>
        <w:t>Πάμε τώρα στο ποιος θα το κάνει και πώς.</w:t>
      </w:r>
    </w:p>
    <w:p w14:paraId="6443D2E4"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 xml:space="preserve">Όσον αφορά αυτή την εταιρεία παροχής αερίου Πελοποννήσου που σκεφτήκατε και είπατε ότι ο νόμος προέβλεπε ότι κάποτε θα γίνει και κάποια εταιρεία φυσικού αερίου, έχω να πω το εξής: Εμείς </w:t>
      </w:r>
      <w:r>
        <w:rPr>
          <w:rFonts w:eastAsia="Times New Roman"/>
          <w:szCs w:val="24"/>
        </w:rPr>
        <w:t>ιδρύσαμε τη ΔΕΔΑ υπόλοιπης Ελλάδας -εμείς!- για να υλοποιήσει τα σχέδια εκτός Αθήνας και Θεσσαλονίκης της ανάπτυξης του φυσικού αερίου, όλα τα σχέδια, και αυτό το μια Ενότητα που είχατε πει και τις δύο Ενότητες που προστέθηκαν τελευταία και που δίνουν πλέο</w:t>
      </w:r>
      <w:r>
        <w:rPr>
          <w:rFonts w:eastAsia="Times New Roman"/>
          <w:szCs w:val="24"/>
        </w:rPr>
        <w:t>ν φυσικό αέριο σε πάρα πολλές πόλεις.</w:t>
      </w:r>
    </w:p>
    <w:p w14:paraId="6443D2E5" w14:textId="77777777" w:rsidR="00D72668" w:rsidRDefault="001E5878">
      <w:pPr>
        <w:spacing w:line="600" w:lineRule="auto"/>
        <w:ind w:firstLine="720"/>
        <w:contextualSpacing/>
        <w:jc w:val="both"/>
        <w:rPr>
          <w:rFonts w:eastAsia="Times New Roman"/>
          <w:szCs w:val="24"/>
        </w:rPr>
      </w:pPr>
      <w:r>
        <w:rPr>
          <w:rFonts w:eastAsia="Times New Roman"/>
          <w:szCs w:val="24"/>
        </w:rPr>
        <w:t>Το τρίτο και επίμαχο θέμα είναι η χρηματοδότηση αυτών των έργων. Όπως καλά γνωρίζετε, εάν υπήρχε υπόνοια όλων αυτών που λέτε στο παρελθόν τα περιφερειακά σχέδια θα είχαν αποτυπώσει την επέκταση του φυσικού αερίου. Ξέρε</w:t>
      </w:r>
      <w:r>
        <w:rPr>
          <w:rFonts w:eastAsia="Times New Roman"/>
          <w:szCs w:val="24"/>
        </w:rPr>
        <w:t xml:space="preserve">τε κανένα περιφερειακό σχέδιο </w:t>
      </w:r>
      <w:r>
        <w:rPr>
          <w:rFonts w:eastAsia="Times New Roman"/>
          <w:szCs w:val="24"/>
        </w:rPr>
        <w:t xml:space="preserve">το οποίο </w:t>
      </w:r>
      <w:r>
        <w:rPr>
          <w:rFonts w:eastAsia="Times New Roman"/>
          <w:szCs w:val="24"/>
        </w:rPr>
        <w:t xml:space="preserve">να έχει αποτυπώσει αυτήν τη διάσταση; </w:t>
      </w:r>
      <w:r>
        <w:rPr>
          <w:rFonts w:eastAsia="Times New Roman"/>
          <w:szCs w:val="24"/>
        </w:rPr>
        <w:lastRenderedPageBreak/>
        <w:t>Τώρα τις αποτυπώνουν, διότι η χρηματοδότηση πρέπει να περάσει μέσα από την αναθεώρηση και των περιφερειακών σχεδίων και είμαστε σε συνεχή επαφή με τις περιφέρειες που θα ευνοηθούν</w:t>
      </w:r>
      <w:r>
        <w:rPr>
          <w:rFonts w:eastAsia="Times New Roman"/>
          <w:szCs w:val="24"/>
        </w:rPr>
        <w:t xml:space="preserve"> από την νέα πραγματικότητα και έχουμε άριστες σχέσεις, για να υλοποιηθούν τα έργα.</w:t>
      </w:r>
    </w:p>
    <w:p w14:paraId="6443D2E6" w14:textId="77777777" w:rsidR="00D72668" w:rsidRDefault="001E5878">
      <w:pPr>
        <w:spacing w:line="600" w:lineRule="auto"/>
        <w:ind w:firstLine="720"/>
        <w:contextualSpacing/>
        <w:jc w:val="both"/>
        <w:rPr>
          <w:rFonts w:eastAsia="Times New Roman"/>
          <w:szCs w:val="24"/>
        </w:rPr>
      </w:pPr>
      <w:r>
        <w:rPr>
          <w:rFonts w:eastAsia="Times New Roman"/>
          <w:szCs w:val="24"/>
        </w:rPr>
        <w:t>Ποιος χρηματοδοτεί; Η Ευρωπαϊκή Τράπεζα Επενδύσεων. Υπογράψαμε τη συμφωνία για τη δανειοδότηση της πρώτης Ενότητας Ανατολικής Μακεδονίας -</w:t>
      </w:r>
      <w:r>
        <w:rPr>
          <w:rFonts w:eastAsia="Times New Roman"/>
          <w:szCs w:val="24"/>
        </w:rPr>
        <w:t xml:space="preserve"> </w:t>
      </w:r>
      <w:r>
        <w:rPr>
          <w:rFonts w:eastAsia="Times New Roman"/>
          <w:szCs w:val="24"/>
        </w:rPr>
        <w:t>Θράκης και επακολουθούν αντίστοιχ</w:t>
      </w:r>
      <w:r>
        <w:rPr>
          <w:rFonts w:eastAsia="Times New Roman"/>
          <w:szCs w:val="24"/>
        </w:rPr>
        <w:t xml:space="preserve">α χρηματοδοτικά πρωτόκολλα και για τη </w:t>
      </w:r>
      <w:r>
        <w:rPr>
          <w:rFonts w:eastAsia="Times New Roman"/>
          <w:szCs w:val="24"/>
        </w:rPr>
        <w:t xml:space="preserve">δυτική </w:t>
      </w:r>
      <w:r>
        <w:rPr>
          <w:rFonts w:eastAsia="Times New Roman"/>
          <w:szCs w:val="24"/>
        </w:rPr>
        <w:t xml:space="preserve">Μακεδονία και για την Πελοπόννησο. </w:t>
      </w:r>
    </w:p>
    <w:p w14:paraId="6443D2E7" w14:textId="77777777" w:rsidR="00D72668" w:rsidRDefault="001E5878">
      <w:pPr>
        <w:spacing w:line="600" w:lineRule="auto"/>
        <w:ind w:firstLine="720"/>
        <w:contextualSpacing/>
        <w:jc w:val="both"/>
        <w:rPr>
          <w:rFonts w:eastAsia="Times New Roman"/>
          <w:szCs w:val="24"/>
        </w:rPr>
      </w:pPr>
      <w:r>
        <w:rPr>
          <w:rFonts w:eastAsia="Times New Roman"/>
          <w:szCs w:val="24"/>
        </w:rPr>
        <w:t>Νομίζω ότι πρέπει να συμφωνήσετε, επιτέλους, ότι κάποια πράγματα γίνονται, γίνονται συγκροτημένα, σχεδιασμένα και αποτελεσματικά και να αφήσετε τα περί υποκρισίας και ανικανότ</w:t>
      </w:r>
      <w:r>
        <w:rPr>
          <w:rFonts w:eastAsia="Times New Roman"/>
          <w:szCs w:val="24"/>
        </w:rPr>
        <w:t xml:space="preserve">ητας. </w:t>
      </w:r>
      <w:r>
        <w:rPr>
          <w:rFonts w:eastAsia="Times New Roman"/>
          <w:szCs w:val="24"/>
        </w:rPr>
        <w:lastRenderedPageBreak/>
        <w:t>Διότι εντάξει να τα λέγατε το πρώτο εξάμηνο. Τώρα όμως, τρία χρόνια μετά, ακούγεται βαρετό.</w:t>
      </w:r>
    </w:p>
    <w:p w14:paraId="6443D2E8" w14:textId="77777777" w:rsidR="00D72668" w:rsidRDefault="001E5878">
      <w:pPr>
        <w:spacing w:line="600" w:lineRule="auto"/>
        <w:ind w:firstLine="720"/>
        <w:contextualSpacing/>
        <w:jc w:val="both"/>
        <w:rPr>
          <w:rFonts w:eastAsia="Times New Roman"/>
          <w:b/>
          <w:szCs w:val="24"/>
        </w:rPr>
      </w:pPr>
      <w:r>
        <w:rPr>
          <w:rFonts w:eastAsia="Times New Roman"/>
          <w:b/>
          <w:szCs w:val="24"/>
        </w:rPr>
        <w:t xml:space="preserve">ΠΡΟΕΔΡΕΥΩΝ (Δημήτριος Καμμένος): </w:t>
      </w:r>
      <w:r>
        <w:rPr>
          <w:rFonts w:eastAsia="Times New Roman"/>
          <w:szCs w:val="24"/>
        </w:rPr>
        <w:t>Ευχαριστούμε πολύ τον κύριο Υπουργό.</w:t>
      </w:r>
    </w:p>
    <w:p w14:paraId="6443D2E9" w14:textId="77777777" w:rsidR="00D72668" w:rsidRDefault="001E5878">
      <w:pPr>
        <w:spacing w:line="600" w:lineRule="auto"/>
        <w:ind w:firstLine="720"/>
        <w:contextualSpacing/>
        <w:jc w:val="both"/>
        <w:rPr>
          <w:rFonts w:eastAsia="Times New Roman"/>
          <w:szCs w:val="24"/>
        </w:rPr>
      </w:pPr>
      <w:r>
        <w:rPr>
          <w:rFonts w:eastAsia="Times New Roman"/>
          <w:szCs w:val="24"/>
        </w:rPr>
        <w:t>Κύριε Μανιάτη, έχετε τον λόγο.</w:t>
      </w:r>
    </w:p>
    <w:p w14:paraId="6443D2EA" w14:textId="77777777" w:rsidR="00D72668" w:rsidRDefault="001E5878">
      <w:pPr>
        <w:spacing w:line="600" w:lineRule="auto"/>
        <w:ind w:firstLine="720"/>
        <w:contextualSpacing/>
        <w:jc w:val="both"/>
        <w:rPr>
          <w:rFonts w:eastAsia="Times New Roman"/>
          <w:szCs w:val="24"/>
        </w:rPr>
      </w:pPr>
      <w:r>
        <w:rPr>
          <w:rFonts w:eastAsia="Times New Roman"/>
          <w:b/>
          <w:szCs w:val="24"/>
        </w:rPr>
        <w:t xml:space="preserve">ΙΩΑΝΝΗΣ ΜΑΝΙΑΤΗΣ: </w:t>
      </w:r>
      <w:r>
        <w:rPr>
          <w:rFonts w:eastAsia="Times New Roman"/>
          <w:szCs w:val="24"/>
        </w:rPr>
        <w:t>Κύριε Υπουργέ,</w:t>
      </w:r>
      <w:r>
        <w:rPr>
          <w:rFonts w:eastAsia="Times New Roman"/>
          <w:b/>
          <w:szCs w:val="24"/>
        </w:rPr>
        <w:t xml:space="preserve"> </w:t>
      </w:r>
      <w:r>
        <w:rPr>
          <w:rFonts w:eastAsia="Times New Roman"/>
          <w:szCs w:val="24"/>
        </w:rPr>
        <w:t>επειδή μου είστε πολύ συ</w:t>
      </w:r>
      <w:r>
        <w:rPr>
          <w:rFonts w:eastAsia="Times New Roman"/>
          <w:szCs w:val="24"/>
        </w:rPr>
        <w:t xml:space="preserve">μπαθής, σας συμπονώ πραγματικά, γιατί είστε υποχρεωμένος να δικαιολογήσετε πράγματα αδικαιολόγητα. </w:t>
      </w:r>
    </w:p>
    <w:p w14:paraId="6443D2EB"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Κατ’ αρχάς χάρηκα πάρα πολύ που επιτέλους αναγνωρίζετε ότι ο </w:t>
      </w:r>
      <w:r>
        <w:rPr>
          <w:rFonts w:eastAsia="Times New Roman"/>
          <w:szCs w:val="24"/>
          <w:lang w:val="en-US"/>
        </w:rPr>
        <w:t>TAP</w:t>
      </w:r>
      <w:r>
        <w:rPr>
          <w:rFonts w:eastAsia="Times New Roman"/>
          <w:szCs w:val="24"/>
        </w:rPr>
        <w:t xml:space="preserve">, που τον πολεμήσατε, είναι ένα χρήσιμο έργο και χαίρομαι πάρα πολύ που αναγνωρίζετε επίσης </w:t>
      </w:r>
      <w:r>
        <w:rPr>
          <w:rFonts w:eastAsia="Times New Roman"/>
          <w:szCs w:val="24"/>
        </w:rPr>
        <w:t xml:space="preserve">ότι είχαν γίνει κάποια βήματα. </w:t>
      </w:r>
    </w:p>
    <w:p w14:paraId="6443D2EC"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Ξέρετε, όμως, τι ξεχνάτε και μάλλον πρέπει να το ελέγξετε με τους συμβούλους σας; Ξεχνάτε ότι το 2011 στο άρθρο 179 του </w:t>
      </w:r>
      <w:r>
        <w:rPr>
          <w:rFonts w:eastAsia="Times New Roman"/>
          <w:szCs w:val="24"/>
        </w:rPr>
        <w:lastRenderedPageBreak/>
        <w:t>ν.</w:t>
      </w:r>
      <w:r>
        <w:rPr>
          <w:rFonts w:eastAsia="Times New Roman"/>
          <w:szCs w:val="24"/>
        </w:rPr>
        <w:t>4001 εμείς είχαμε προβλέψει δύο εταιρείες παροχής αερίου: και την Εταιρεία Παροχής Πελοποννήσου και, δ</w:t>
      </w:r>
      <w:r>
        <w:rPr>
          <w:rFonts w:eastAsia="Times New Roman"/>
          <w:szCs w:val="24"/>
        </w:rPr>
        <w:t>υστυχώς για εσάς, και την Εταιρεία Παροχής Αερίου Δυτικής Μακεδονίας. Και ήταν υποχρέωσή σας να τις έχετε φτιάξει αυτές τις δύο εταιρείες από το 2015 και δεν έχετε κάνει τίποτα. Και προχωράτε τώρα και δεσμεύεστε για άλλα πράγματα.</w:t>
      </w:r>
    </w:p>
    <w:p w14:paraId="6443D2ED" w14:textId="77777777" w:rsidR="00D72668" w:rsidRDefault="001E5878">
      <w:pPr>
        <w:spacing w:line="600" w:lineRule="auto"/>
        <w:ind w:firstLine="720"/>
        <w:contextualSpacing/>
        <w:jc w:val="both"/>
        <w:rPr>
          <w:rFonts w:eastAsia="Times New Roman"/>
          <w:szCs w:val="24"/>
        </w:rPr>
      </w:pPr>
      <w:r>
        <w:rPr>
          <w:rFonts w:eastAsia="Times New Roman"/>
          <w:szCs w:val="24"/>
        </w:rPr>
        <w:t>Χαίρομαι πάρα πολύ που εί</w:t>
      </w:r>
      <w:r>
        <w:rPr>
          <w:rFonts w:eastAsia="Times New Roman"/>
          <w:szCs w:val="24"/>
        </w:rPr>
        <w:t>πατε ότι δεν υπάρχει ο περιφερειακός σχεδιασμός. Κύριε Υπουργέ μου, ξέρετε ότι τα περιφερειακά χωροταξικά σχέδια που σας παραδόθηκαν το 2015 σε απόλυτη ωριμότητα τα έχετε αφήσει να κοιμούνται και μόνο το Περιφερειακό Χωροταξικό της Κρήτης έχετε εγκρίνει;</w:t>
      </w:r>
    </w:p>
    <w:p w14:paraId="6443D2EE"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Σ</w:t>
      </w:r>
      <w:r>
        <w:rPr>
          <w:rFonts w:eastAsia="Times New Roman"/>
          <w:szCs w:val="24"/>
        </w:rPr>
        <w:t xml:space="preserve">ας ερωτώ, το Περιφερειακό Χωροταξικό της Περιφέρειας Πελοποννήσου το έχετε εγκρίνει τρία χρόνια που είναι έτοιμο; Το Περιφερειακό Χωροταξικό της </w:t>
      </w:r>
      <w:r>
        <w:rPr>
          <w:rFonts w:eastAsia="Times New Roman"/>
          <w:szCs w:val="24"/>
        </w:rPr>
        <w:t xml:space="preserve">Περιφέρειας </w:t>
      </w:r>
      <w:r>
        <w:rPr>
          <w:rFonts w:eastAsia="Times New Roman"/>
          <w:szCs w:val="24"/>
        </w:rPr>
        <w:t>Δυτικής Μακεδονίας το έχετε εγκρίνει, που τρία χρόνια είναι έτοιμο; Όχι. Κατά συνέπεια, δεν θα βρεί</w:t>
      </w:r>
      <w:r>
        <w:rPr>
          <w:rFonts w:eastAsia="Times New Roman"/>
          <w:szCs w:val="24"/>
        </w:rPr>
        <w:t>τε υποδομές, αφού δεν προχωράτε στην έγκριση των περιφερειακών χωροταξικών σχεδίων.</w:t>
      </w:r>
    </w:p>
    <w:p w14:paraId="6443D2EF" w14:textId="77777777" w:rsidR="00D72668" w:rsidRDefault="001E5878">
      <w:pPr>
        <w:spacing w:line="600" w:lineRule="auto"/>
        <w:ind w:firstLine="720"/>
        <w:contextualSpacing/>
        <w:jc w:val="both"/>
        <w:rPr>
          <w:rFonts w:eastAsia="Times New Roman"/>
          <w:szCs w:val="24"/>
        </w:rPr>
      </w:pPr>
      <w:r>
        <w:rPr>
          <w:rFonts w:eastAsia="Times New Roman"/>
          <w:szCs w:val="24"/>
        </w:rPr>
        <w:t>Πρέπει να σας πω και κάτι άλλο. Μας μιλήσατε για την ΔΕΔΑ, η οποία θα φτιάξει τα δίκτυα. Προφανώς. Τι είναι η ΔΕΔΑ; Ένα κομμάτι της ΔΕΠΑ, αποχωρίστηκε. Όπως θα το έκανε η Δ</w:t>
      </w:r>
      <w:r>
        <w:rPr>
          <w:rFonts w:eastAsia="Times New Roman"/>
          <w:szCs w:val="24"/>
        </w:rPr>
        <w:t>ΕΠΑ, έτσι προφανώς μετά την αλλαγή της νομοθεσίας το κάνει η ΔΕΔΑ.</w:t>
      </w:r>
    </w:p>
    <w:p w14:paraId="6443D2F0"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Το ερώτημά μου, όμως, είναι άλλο και δεν μου απαντήσατε, κύριε Υπουργέ. Προφανώς και πρέπει να γίνουν τα δίκτυα. Προφανώς, έστω και με καθυστέρηση πρέπει να προχωρήσει και να γίνει </w:t>
      </w:r>
      <w:r>
        <w:rPr>
          <w:rFonts w:eastAsia="Times New Roman"/>
          <w:szCs w:val="24"/>
        </w:rPr>
        <w:lastRenderedPageBreak/>
        <w:t>πράξη αυ</w:t>
      </w:r>
      <w:r>
        <w:rPr>
          <w:rFonts w:eastAsia="Times New Roman"/>
          <w:szCs w:val="24"/>
        </w:rPr>
        <w:t xml:space="preserve">τή η κατά τρία χρόνια καθυστερημένη δέσμευση του Πρωθυπουργού. </w:t>
      </w:r>
    </w:p>
    <w:p w14:paraId="6443D2F1" w14:textId="77777777" w:rsidR="00D72668" w:rsidRDefault="001E5878">
      <w:pPr>
        <w:spacing w:line="600" w:lineRule="auto"/>
        <w:ind w:firstLine="720"/>
        <w:contextualSpacing/>
        <w:jc w:val="both"/>
        <w:rPr>
          <w:rFonts w:eastAsia="Times New Roman"/>
          <w:szCs w:val="24"/>
        </w:rPr>
      </w:pPr>
      <w:r>
        <w:rPr>
          <w:rFonts w:eastAsia="Times New Roman"/>
          <w:szCs w:val="24"/>
        </w:rPr>
        <w:t>Η ερώτησή μου είναι άλλη. Αυτήν την υποχρέωσή σας απέναντι στους κατοίκους της Πελοποννήσου και τους κατοίκους της Αργολίδας θα ξεκινήσετε να την υλοποιείτε από το 2018, ναι ή όχι;</w:t>
      </w:r>
    </w:p>
    <w:p w14:paraId="6443D2F2" w14:textId="77777777" w:rsidR="00D72668" w:rsidRDefault="001E5878">
      <w:pPr>
        <w:spacing w:line="600" w:lineRule="auto"/>
        <w:contextualSpacing/>
        <w:jc w:val="both"/>
        <w:rPr>
          <w:rFonts w:eastAsia="Times New Roman"/>
          <w:szCs w:val="24"/>
        </w:rPr>
      </w:pPr>
      <w:r>
        <w:rPr>
          <w:rFonts w:eastAsia="Times New Roman"/>
          <w:szCs w:val="24"/>
        </w:rPr>
        <w:t>Γιατί, διαφ</w:t>
      </w:r>
      <w:r>
        <w:rPr>
          <w:rFonts w:eastAsia="Times New Roman"/>
          <w:szCs w:val="24"/>
        </w:rPr>
        <w:t>ορετικά, μαζί με τα τρία χρόνια που έχουν περάσει, θα πρέπει οι κάτοικοι της Πελοποννήσου και της Αργολίδας να περιμένουν άλλα δυο-τρία χρόνια προκειμένου να επωφεληθούν από το φυσικό αέριο, που ήταν υποχρέωση της Κυβέρνησης να τους το έχει χορηγήσει από τ</w:t>
      </w:r>
      <w:r>
        <w:rPr>
          <w:rFonts w:eastAsia="Times New Roman"/>
          <w:szCs w:val="24"/>
        </w:rPr>
        <w:t>ο 2015.</w:t>
      </w:r>
    </w:p>
    <w:p w14:paraId="6443D2F3"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Κι επειδή είπατε και για το πακέτο </w:t>
      </w:r>
      <w:proofErr w:type="spellStart"/>
      <w:r>
        <w:rPr>
          <w:rFonts w:eastAsia="Times New Roman"/>
          <w:szCs w:val="24"/>
        </w:rPr>
        <w:t>Γιούνκερ</w:t>
      </w:r>
      <w:proofErr w:type="spellEnd"/>
      <w:r>
        <w:rPr>
          <w:rFonts w:eastAsia="Times New Roman"/>
          <w:szCs w:val="24"/>
        </w:rPr>
        <w:t xml:space="preserve">, δείτε λίγο τα χαρτιά σας, κύριε Υπουργέ. Ως Κυβέρνηση αποσύρατε τις προτάσεις μας για το πακέτο </w:t>
      </w:r>
      <w:proofErr w:type="spellStart"/>
      <w:r>
        <w:rPr>
          <w:rFonts w:eastAsia="Times New Roman"/>
          <w:szCs w:val="24"/>
        </w:rPr>
        <w:t>Γιούνκερ</w:t>
      </w:r>
      <w:proofErr w:type="spellEnd"/>
      <w:r>
        <w:rPr>
          <w:rFonts w:eastAsia="Times New Roman"/>
          <w:szCs w:val="24"/>
        </w:rPr>
        <w:t xml:space="preserve"> την εποχή της διαπραγμάτευσης με τους </w:t>
      </w:r>
      <w:r>
        <w:rPr>
          <w:rFonts w:eastAsia="Times New Roman"/>
          <w:szCs w:val="24"/>
        </w:rPr>
        <w:lastRenderedPageBreak/>
        <w:t xml:space="preserve">σηκωμένους κόκκινους γιακάδες, της διαπραγμάτευσης </w:t>
      </w:r>
      <w:proofErr w:type="spellStart"/>
      <w:r>
        <w:rPr>
          <w:rFonts w:eastAsia="Times New Roman"/>
          <w:szCs w:val="24"/>
        </w:rPr>
        <w:t>Βαρουφάκη</w:t>
      </w:r>
      <w:proofErr w:type="spellEnd"/>
      <w:r>
        <w:rPr>
          <w:rFonts w:eastAsia="Times New Roman"/>
          <w:szCs w:val="24"/>
        </w:rPr>
        <w:t xml:space="preserve"> και κάνατε δυόμισι χρόνια να το </w:t>
      </w:r>
      <w:proofErr w:type="spellStart"/>
      <w:r>
        <w:rPr>
          <w:rFonts w:eastAsia="Times New Roman"/>
          <w:szCs w:val="24"/>
        </w:rPr>
        <w:t>ξανακαταθέσετε</w:t>
      </w:r>
      <w:proofErr w:type="spellEnd"/>
      <w:r>
        <w:rPr>
          <w:rFonts w:eastAsia="Times New Roman"/>
          <w:szCs w:val="24"/>
        </w:rPr>
        <w:t xml:space="preserve">. </w:t>
      </w:r>
    </w:p>
    <w:p w14:paraId="6443D2F4" w14:textId="77777777" w:rsidR="00D72668" w:rsidRDefault="001E5878">
      <w:pPr>
        <w:spacing w:line="600" w:lineRule="auto"/>
        <w:ind w:firstLine="720"/>
        <w:contextualSpacing/>
        <w:jc w:val="both"/>
        <w:rPr>
          <w:rFonts w:eastAsia="Times New Roman"/>
          <w:szCs w:val="24"/>
        </w:rPr>
      </w:pPr>
      <w:r>
        <w:rPr>
          <w:rFonts w:eastAsia="Times New Roman"/>
          <w:szCs w:val="24"/>
        </w:rPr>
        <w:t>Δεν αποδίδω σε εσάς ευθύνες. Οι ευθύνες είναι του Πρωθυπουργού. Όταν, όμως, άλλες χώρες, ειδικά στο ζήτημα των δικτύων φυσικού αερίου, έχουν προχωρήσει κι έχουν εντάξει, ζητήστε τουλάχιστον από τις υπηρεσίε</w:t>
      </w:r>
      <w:r>
        <w:rPr>
          <w:rFonts w:eastAsia="Times New Roman"/>
          <w:szCs w:val="24"/>
        </w:rPr>
        <w:t xml:space="preserve">ς σας να σας βοηθήσουν κι έστω και τώρα, μαζί και σε συνεργασία με τις τοπικές κοινωνίες, με την Περιφέρεια Πελοποννήσου, με την Περιφέρεια Δυτικής Μακεδονίας και τις υπόλοιπες χρηματοδοτήσεις που υπάρχουν, να προχωρήσουν γρήγορα, ταχύτατα, αυτά τα δίκτυα </w:t>
      </w:r>
      <w:r>
        <w:rPr>
          <w:rFonts w:eastAsia="Times New Roman"/>
          <w:szCs w:val="24"/>
        </w:rPr>
        <w:t xml:space="preserve">τα </w:t>
      </w:r>
      <w:r>
        <w:rPr>
          <w:rFonts w:eastAsia="Times New Roman"/>
          <w:szCs w:val="24"/>
        </w:rPr>
        <w:t xml:space="preserve">οποία </w:t>
      </w:r>
      <w:r>
        <w:rPr>
          <w:rFonts w:eastAsia="Times New Roman"/>
          <w:szCs w:val="24"/>
        </w:rPr>
        <w:t xml:space="preserve">έχει βαθιά ανάγκη και η τοπική οικονομία, αλλά και το νοικοκυριό, στην Αργολίδα και στην Πελοπόννησο. </w:t>
      </w:r>
    </w:p>
    <w:p w14:paraId="6443D2F5"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Ευχαριστώ πολύ, κύριε Πρόεδρε.  </w:t>
      </w:r>
    </w:p>
    <w:p w14:paraId="6443D2F6" w14:textId="77777777" w:rsidR="00D72668" w:rsidRDefault="001E5878">
      <w:pPr>
        <w:spacing w:line="600" w:lineRule="auto"/>
        <w:ind w:firstLine="720"/>
        <w:contextualSpacing/>
        <w:jc w:val="both"/>
        <w:rPr>
          <w:rFonts w:eastAsia="Times New Roman"/>
          <w:szCs w:val="24"/>
        </w:rPr>
      </w:pPr>
      <w:r>
        <w:rPr>
          <w:rFonts w:eastAsia="Times New Roman"/>
          <w:b/>
          <w:szCs w:val="24"/>
        </w:rPr>
        <w:lastRenderedPageBreak/>
        <w:t xml:space="preserve">ΠΡΟΕΔΡΕΥΩΝ (Δημήτριος Καμμένος): </w:t>
      </w:r>
      <w:r>
        <w:rPr>
          <w:rFonts w:eastAsia="Times New Roman"/>
          <w:szCs w:val="24"/>
        </w:rPr>
        <w:t>Ευχαριστούμε πολύ, κύριε Μανιάτη.</w:t>
      </w:r>
    </w:p>
    <w:p w14:paraId="6443D2F7"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Κύριε Υπουργέ, έχετε τον λόγο. </w:t>
      </w:r>
    </w:p>
    <w:p w14:paraId="6443D2F8" w14:textId="77777777" w:rsidR="00D72668" w:rsidRDefault="001E5878">
      <w:pPr>
        <w:spacing w:line="600" w:lineRule="auto"/>
        <w:ind w:firstLine="720"/>
        <w:contextualSpacing/>
        <w:jc w:val="both"/>
        <w:rPr>
          <w:rFonts w:eastAsia="Times New Roman"/>
          <w:szCs w:val="24"/>
        </w:rPr>
      </w:pPr>
      <w:r>
        <w:rPr>
          <w:rFonts w:eastAsia="Times New Roman"/>
          <w:b/>
          <w:szCs w:val="24"/>
        </w:rPr>
        <w:t>ΓΕΩΡΓΙΟΣ ΣΤΑ</w:t>
      </w:r>
      <w:r>
        <w:rPr>
          <w:rFonts w:eastAsia="Times New Roman"/>
          <w:b/>
          <w:szCs w:val="24"/>
        </w:rPr>
        <w:t xml:space="preserve">ΘΑΚΗΣ (Υπουργός Περιβάλλοντος και Ενέργειας): </w:t>
      </w:r>
      <w:r>
        <w:rPr>
          <w:rFonts w:eastAsia="Times New Roman"/>
          <w:szCs w:val="24"/>
        </w:rPr>
        <w:t xml:space="preserve">Να ξεκινήσω για το περίφημο σχέδιο </w:t>
      </w:r>
      <w:proofErr w:type="spellStart"/>
      <w:r>
        <w:rPr>
          <w:rFonts w:eastAsia="Times New Roman"/>
          <w:szCs w:val="24"/>
        </w:rPr>
        <w:t>Γιούνκερ</w:t>
      </w:r>
      <w:proofErr w:type="spellEnd"/>
      <w:r>
        <w:rPr>
          <w:rFonts w:eastAsia="Times New Roman"/>
          <w:szCs w:val="24"/>
        </w:rPr>
        <w:t xml:space="preserve"> της προηγούμενης κυβέρνησης επειδή ήμουν Υπουργός Οικονομίας, δίπλα στον κ. </w:t>
      </w:r>
      <w:proofErr w:type="spellStart"/>
      <w:r>
        <w:rPr>
          <w:rFonts w:eastAsia="Times New Roman"/>
          <w:szCs w:val="24"/>
        </w:rPr>
        <w:t>Βαρουφάκη</w:t>
      </w:r>
      <w:proofErr w:type="spellEnd"/>
      <w:r>
        <w:rPr>
          <w:rFonts w:eastAsia="Times New Roman"/>
          <w:szCs w:val="24"/>
        </w:rPr>
        <w:t xml:space="preserve"> εκείνη την εποχή, οπότε έχω πλήρη εικόνα για το τι ήταν το σχέδιο </w:t>
      </w:r>
      <w:proofErr w:type="spellStart"/>
      <w:r>
        <w:rPr>
          <w:rFonts w:eastAsia="Times New Roman"/>
          <w:szCs w:val="24"/>
        </w:rPr>
        <w:t>Γιούνκερ</w:t>
      </w:r>
      <w:proofErr w:type="spellEnd"/>
      <w:r>
        <w:rPr>
          <w:rFonts w:eastAsia="Times New Roman"/>
          <w:szCs w:val="24"/>
        </w:rPr>
        <w:t xml:space="preserve"> που ε</w:t>
      </w:r>
      <w:r>
        <w:rPr>
          <w:rFonts w:eastAsia="Times New Roman"/>
          <w:szCs w:val="24"/>
        </w:rPr>
        <w:t xml:space="preserve">ίχατε υποβάλει. Ήταν ένας κατάλογος έργων -400 δισεκατομμυρίων, δεν θυμάμαι πόσα- ανύπαρκτων και μηδενικής ωρίμανσης.  </w:t>
      </w:r>
    </w:p>
    <w:p w14:paraId="6443D2F9" w14:textId="77777777" w:rsidR="00D72668" w:rsidRDefault="001E5878">
      <w:pPr>
        <w:spacing w:line="600" w:lineRule="auto"/>
        <w:ind w:firstLine="720"/>
        <w:contextualSpacing/>
        <w:jc w:val="both"/>
        <w:rPr>
          <w:rFonts w:eastAsia="Times New Roman"/>
          <w:szCs w:val="24"/>
        </w:rPr>
      </w:pPr>
      <w:r>
        <w:rPr>
          <w:rFonts w:eastAsia="Times New Roman"/>
          <w:b/>
          <w:szCs w:val="24"/>
        </w:rPr>
        <w:t>ΙΩΑΝΝΗΣ ΜΑΝΙΑΤΗΣ:</w:t>
      </w:r>
      <w:r>
        <w:rPr>
          <w:rFonts w:eastAsia="Times New Roman"/>
          <w:szCs w:val="24"/>
        </w:rPr>
        <w:t xml:space="preserve"> Ήταν 25 δισεκατομμύρια, όχι 400 δισεκατομμύρια. </w:t>
      </w:r>
    </w:p>
    <w:p w14:paraId="6443D2FA" w14:textId="77777777" w:rsidR="00D72668" w:rsidRDefault="001E5878">
      <w:pPr>
        <w:spacing w:line="600" w:lineRule="auto"/>
        <w:ind w:firstLine="720"/>
        <w:contextualSpacing/>
        <w:jc w:val="both"/>
        <w:rPr>
          <w:rFonts w:eastAsia="Times New Roman"/>
          <w:szCs w:val="24"/>
        </w:rPr>
      </w:pPr>
      <w:r>
        <w:rPr>
          <w:rFonts w:eastAsia="Times New Roman"/>
          <w:b/>
          <w:szCs w:val="24"/>
        </w:rPr>
        <w:lastRenderedPageBreak/>
        <w:t xml:space="preserve">ΓΕΩΡΓΙΟΣ ΣΤΑΘΑΚΗΣ (Υπουργός Περιβάλλοντος και Ενέργειας): </w:t>
      </w:r>
      <w:r>
        <w:rPr>
          <w:rFonts w:eastAsia="Times New Roman"/>
          <w:szCs w:val="24"/>
        </w:rPr>
        <w:t>Τρία χρόνια</w:t>
      </w:r>
      <w:r>
        <w:rPr>
          <w:rFonts w:eastAsia="Times New Roman"/>
          <w:szCs w:val="24"/>
        </w:rPr>
        <w:t xml:space="preserve"> μετά, η Ελλάδα παραμένει μία από τις πρώτες χώρες στην Ευρώπη -το έχουμε καταθέσει κατ’ επανάληψη- σε απορρόφηση πόρων </w:t>
      </w:r>
      <w:proofErr w:type="spellStart"/>
      <w:r>
        <w:rPr>
          <w:rFonts w:eastAsia="Times New Roman"/>
          <w:szCs w:val="24"/>
        </w:rPr>
        <w:t>Γιούνκερ</w:t>
      </w:r>
      <w:proofErr w:type="spellEnd"/>
      <w:r>
        <w:rPr>
          <w:rFonts w:eastAsia="Times New Roman"/>
          <w:szCs w:val="24"/>
        </w:rPr>
        <w:t xml:space="preserve">. Αυτό τι σημαίνει; Σημαίνει ότι η παρούσα Κυβέρνηση αξιοποίησε το σχέδιο </w:t>
      </w:r>
      <w:proofErr w:type="spellStart"/>
      <w:r>
        <w:rPr>
          <w:rFonts w:eastAsia="Times New Roman"/>
          <w:szCs w:val="24"/>
        </w:rPr>
        <w:t>Γιούνκερ</w:t>
      </w:r>
      <w:proofErr w:type="spellEnd"/>
      <w:r>
        <w:rPr>
          <w:rFonts w:eastAsia="Times New Roman"/>
          <w:szCs w:val="24"/>
        </w:rPr>
        <w:t>, ωριμάζοντας έργα τα οποία εντασσόντουσαν δια</w:t>
      </w:r>
      <w:r>
        <w:rPr>
          <w:rFonts w:eastAsia="Times New Roman"/>
          <w:szCs w:val="24"/>
        </w:rPr>
        <w:t xml:space="preserve">δοχικά σε αυτό. Επαναλαμβάνω, τα στοιχεία για το 2016 και το 2017 έχουν κατατεθεί κατ’ επανάληψη στη Βουλή. </w:t>
      </w:r>
    </w:p>
    <w:p w14:paraId="6443D2FB"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Άρα, αυτή η δημαγωγία περί </w:t>
      </w:r>
      <w:proofErr w:type="spellStart"/>
      <w:r>
        <w:rPr>
          <w:rFonts w:eastAsia="Times New Roman"/>
          <w:szCs w:val="24"/>
        </w:rPr>
        <w:t>Γιούνκερ</w:t>
      </w:r>
      <w:proofErr w:type="spellEnd"/>
      <w:r>
        <w:rPr>
          <w:rFonts w:eastAsia="Times New Roman"/>
          <w:szCs w:val="24"/>
        </w:rPr>
        <w:t xml:space="preserve"> και «έτοιμων σχεδίων, τα οποία για κάποιον λόγο δεν έγιναν, λόγω </w:t>
      </w:r>
      <w:proofErr w:type="spellStart"/>
      <w:r>
        <w:rPr>
          <w:rFonts w:eastAsia="Times New Roman"/>
          <w:szCs w:val="24"/>
        </w:rPr>
        <w:t>Βαρουφάκη</w:t>
      </w:r>
      <w:proofErr w:type="spellEnd"/>
      <w:r>
        <w:rPr>
          <w:rFonts w:eastAsia="Times New Roman"/>
          <w:szCs w:val="24"/>
        </w:rPr>
        <w:t xml:space="preserve"> κ</w:t>
      </w:r>
      <w:r>
        <w:rPr>
          <w:rFonts w:eastAsia="Times New Roman"/>
          <w:szCs w:val="24"/>
        </w:rPr>
        <w:t>.</w:t>
      </w:r>
      <w:r>
        <w:rPr>
          <w:rFonts w:eastAsia="Times New Roman"/>
          <w:szCs w:val="24"/>
        </w:rPr>
        <w:t>λπ.», είναι μια εξωπραγματική εικό</w:t>
      </w:r>
      <w:r>
        <w:rPr>
          <w:rFonts w:eastAsia="Times New Roman"/>
          <w:szCs w:val="24"/>
        </w:rPr>
        <w:t xml:space="preserve">να, διότι το σχέδιο </w:t>
      </w:r>
      <w:proofErr w:type="spellStart"/>
      <w:r>
        <w:rPr>
          <w:rFonts w:eastAsia="Times New Roman"/>
          <w:szCs w:val="24"/>
        </w:rPr>
        <w:t>Γιούνκερ</w:t>
      </w:r>
      <w:proofErr w:type="spellEnd"/>
      <w:r>
        <w:rPr>
          <w:rFonts w:eastAsia="Times New Roman"/>
          <w:szCs w:val="24"/>
        </w:rPr>
        <w:t>, με την εκκίνησή του, έθετε τους όρους έργων που έχουν υψηλό βαθμό ωρίμανσης. Όλα τα άλλα ήταν χωρίς αντικείμενο.</w:t>
      </w:r>
    </w:p>
    <w:p w14:paraId="6443D2FC"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 xml:space="preserve">Στο δεύτερο θέμα, για τα περιφερειακά σχέδια, έχετε δίκιο ότι υπήρξε καθυστέρηση σε αρκετά από αυτά. </w:t>
      </w:r>
      <w:r>
        <w:rPr>
          <w:rFonts w:eastAsia="Times New Roman"/>
          <w:szCs w:val="24"/>
        </w:rPr>
        <w:t>Αντιμετωπίσαμε ένα πρόβλημα, όμως, το οποίο είναι υπαρκτό και το έχουμε ξαναπεί.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ακύρωσε ειδικά χωροταξικά, τα οποία είχαν συνυπολογιστεί, ως όφειλαν, στα περιφερειακά σχέδια. Άρα, η αναπροσαρμογή των περιφερειακών σχεδίων, διατηρώντας πλήρως το </w:t>
      </w:r>
      <w:r>
        <w:rPr>
          <w:rFonts w:eastAsia="Times New Roman"/>
          <w:szCs w:val="24"/>
        </w:rPr>
        <w:t>πνεύμα και την ουσία των περιφερειακών σχεδίων, -όπως είχαν γίνει από τις περιφέρειες, ενσωματώνοντας κομμάτια από τα ειδικά χωροταξικά, πλέον όχι ως ειδικά χωροταξικά που έχουν ακυρωθεί από 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αλλά ως κανόνες που ενσωματώνονται εντός των περιφερει</w:t>
      </w:r>
      <w:r>
        <w:rPr>
          <w:rFonts w:eastAsia="Times New Roman"/>
          <w:szCs w:val="24"/>
        </w:rPr>
        <w:t xml:space="preserve">ακών σχεδίων- έφτιαξε μία μεγάλη γραφειοκρατική διαδικασία, που τελικά ολοκληρώνεται. </w:t>
      </w:r>
    </w:p>
    <w:p w14:paraId="6443D2FD" w14:textId="77777777" w:rsidR="00D72668" w:rsidRDefault="001E5878">
      <w:pPr>
        <w:spacing w:line="600" w:lineRule="auto"/>
        <w:ind w:firstLine="720"/>
        <w:contextualSpacing/>
        <w:jc w:val="both"/>
        <w:rPr>
          <w:rFonts w:eastAsia="Times New Roman"/>
          <w:szCs w:val="24"/>
        </w:rPr>
      </w:pPr>
      <w:r>
        <w:rPr>
          <w:rFonts w:eastAsia="Times New Roman"/>
          <w:szCs w:val="24"/>
        </w:rPr>
        <w:lastRenderedPageBreak/>
        <w:t xml:space="preserve">Η δέσμευσή μας είναι ότι μέσα στους επόμενους έξι μήνες θα έχουν προχωρήσει όλα σε βαθμό στον οποίο θα μπορούν να δημοσιοποιηθούν. </w:t>
      </w:r>
    </w:p>
    <w:p w14:paraId="6443D2FE" w14:textId="77777777" w:rsidR="00D72668" w:rsidRDefault="001E5878">
      <w:pPr>
        <w:spacing w:line="600" w:lineRule="auto"/>
        <w:ind w:firstLine="720"/>
        <w:contextualSpacing/>
        <w:jc w:val="both"/>
        <w:rPr>
          <w:rFonts w:eastAsia="Times New Roman"/>
          <w:szCs w:val="24"/>
        </w:rPr>
      </w:pPr>
      <w:r>
        <w:rPr>
          <w:rFonts w:eastAsia="Times New Roman"/>
          <w:szCs w:val="24"/>
        </w:rPr>
        <w:t>Κλείνοντας να πω ότι σε κάθε περίπτωσ</w:t>
      </w:r>
      <w:r>
        <w:rPr>
          <w:rFonts w:eastAsia="Times New Roman"/>
          <w:szCs w:val="24"/>
        </w:rPr>
        <w:t>η διαφαίνεται πως υπάρχει ισχυρή βούληση από όλους μας τώρα -για να μην επεκτείνω την αντιπαράθεση- ότι τα έργα φυσικού αερίου πρέπει να προχωρήσουν, ότι είναι μεγάλης σημασίας για τις πόλεις μας και ότι θα συμβάλουν οπωσδήποτε και στην ενεργειακή αναβάθμι</w:t>
      </w:r>
      <w:r>
        <w:rPr>
          <w:rFonts w:eastAsia="Times New Roman"/>
          <w:szCs w:val="24"/>
        </w:rPr>
        <w:t xml:space="preserve">ση και στην ενεργειακή απόδοση και στην ανταγωνιστικότητα της περιφέρειας.   </w:t>
      </w:r>
    </w:p>
    <w:p w14:paraId="6443D2FF" w14:textId="77777777" w:rsidR="00D72668" w:rsidRDefault="001E5878">
      <w:pPr>
        <w:spacing w:line="600" w:lineRule="auto"/>
        <w:ind w:firstLine="720"/>
        <w:contextualSpacing/>
        <w:jc w:val="both"/>
        <w:rPr>
          <w:rFonts w:eastAsia="Times New Roman"/>
          <w:szCs w:val="24"/>
        </w:rPr>
      </w:pPr>
      <w:r>
        <w:rPr>
          <w:rFonts w:eastAsia="Times New Roman"/>
          <w:szCs w:val="24"/>
        </w:rPr>
        <w:t xml:space="preserve">Συνεπώς, νομίζω ότι το βασικό μέλημα παραμένει. </w:t>
      </w:r>
    </w:p>
    <w:p w14:paraId="6443D300" w14:textId="77777777" w:rsidR="00D72668" w:rsidRDefault="001E5878">
      <w:pPr>
        <w:spacing w:line="600" w:lineRule="auto"/>
        <w:contextualSpacing/>
        <w:jc w:val="both"/>
        <w:rPr>
          <w:rFonts w:eastAsia="Times New Roman" w:cs="Times New Roman"/>
          <w:szCs w:val="24"/>
        </w:rPr>
      </w:pPr>
      <w:r>
        <w:rPr>
          <w:rFonts w:eastAsia="Times New Roman" w:cs="Times New Roman"/>
          <w:szCs w:val="24"/>
        </w:rPr>
        <w:t xml:space="preserve">Η ΔΕΔΑ έχει δεσμευτεί ότι τα έργα θα ξεκινήσουν όχι το 2018, αλλά το 2019 και το 2020 στην Πελοπόννησο. Κοινή μέριμνά μας είναι </w:t>
      </w:r>
      <w:r>
        <w:rPr>
          <w:rFonts w:eastAsia="Times New Roman" w:cs="Times New Roman"/>
          <w:szCs w:val="24"/>
        </w:rPr>
        <w:t>να προχωρήσουν.</w:t>
      </w:r>
    </w:p>
    <w:p w14:paraId="6443D301" w14:textId="77777777" w:rsidR="00D72668" w:rsidRDefault="001E5878">
      <w:pPr>
        <w:spacing w:line="600" w:lineRule="auto"/>
        <w:ind w:firstLine="720"/>
        <w:contextualSpacing/>
        <w:jc w:val="both"/>
        <w:rPr>
          <w:rFonts w:eastAsia="Times New Roman"/>
          <w:bCs/>
          <w:szCs w:val="24"/>
        </w:rPr>
      </w:pPr>
      <w:r>
        <w:rPr>
          <w:rFonts w:eastAsia="Times New Roman"/>
          <w:b/>
          <w:bCs/>
          <w:szCs w:val="24"/>
        </w:rPr>
        <w:lastRenderedPageBreak/>
        <w:t>ΠΡΟΕΔΡΕΥΩΝ (Δημήτριος Καμμένος):</w:t>
      </w:r>
      <w:r>
        <w:rPr>
          <w:rFonts w:eastAsia="Times New Roman"/>
          <w:bCs/>
          <w:szCs w:val="24"/>
        </w:rPr>
        <w:t xml:space="preserve"> Ευχαριστούμε πολύ.</w:t>
      </w:r>
    </w:p>
    <w:p w14:paraId="6443D302"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Θα σας ανακοινώσω μία αίτηση άδειας απουσίας από έναν συνάδελφο. </w:t>
      </w:r>
    </w:p>
    <w:p w14:paraId="6443D303" w14:textId="77777777" w:rsidR="00D72668" w:rsidRDefault="001E5878">
      <w:pPr>
        <w:spacing w:line="600" w:lineRule="auto"/>
        <w:ind w:firstLine="720"/>
        <w:contextualSpacing/>
        <w:jc w:val="both"/>
        <w:rPr>
          <w:rFonts w:eastAsia="Times New Roman"/>
          <w:bCs/>
          <w:szCs w:val="24"/>
        </w:rPr>
      </w:pPr>
      <w:r>
        <w:rPr>
          <w:rFonts w:eastAsia="Times New Roman"/>
          <w:bCs/>
          <w:szCs w:val="24"/>
        </w:rPr>
        <w:t>«Κύριε Πρόεδρε, διά της παρούσης αιτούμαι ολιγοήμερη άδεια απουσίας στο εξωτερικό κατά το χρονικό διάστημα 9 Μαρτίου έως 1</w:t>
      </w:r>
      <w:r>
        <w:rPr>
          <w:rFonts w:eastAsia="Times New Roman"/>
          <w:bCs/>
          <w:szCs w:val="24"/>
        </w:rPr>
        <w:t>9 Μαρτίου 2018, σύμφωνα με το άρθρο 76 παράγραφοι 3 και 4 του Κανονισμού».</w:t>
      </w:r>
    </w:p>
    <w:p w14:paraId="6443D304"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Είναι ο συνάδελφος κ. Ιωάννης </w:t>
      </w:r>
      <w:proofErr w:type="spellStart"/>
      <w:r>
        <w:rPr>
          <w:rFonts w:eastAsia="Times New Roman"/>
          <w:bCs/>
          <w:szCs w:val="24"/>
        </w:rPr>
        <w:t>Αϊβατίδης</w:t>
      </w:r>
      <w:proofErr w:type="spellEnd"/>
      <w:r>
        <w:rPr>
          <w:rFonts w:eastAsia="Times New Roman"/>
          <w:bCs/>
          <w:szCs w:val="24"/>
        </w:rPr>
        <w:t xml:space="preserve"> από την Κοινοβουλευτική Ομάδα της Χρυσής Αυγής.</w:t>
      </w:r>
    </w:p>
    <w:p w14:paraId="6443D305"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Η Βουλή εγκρίνει; </w:t>
      </w:r>
    </w:p>
    <w:p w14:paraId="6443D306" w14:textId="77777777" w:rsidR="00D72668" w:rsidRDefault="001E5878">
      <w:pPr>
        <w:spacing w:line="600" w:lineRule="auto"/>
        <w:ind w:firstLine="720"/>
        <w:contextualSpacing/>
        <w:jc w:val="both"/>
        <w:rPr>
          <w:rFonts w:eastAsia="Times New Roman"/>
          <w:bCs/>
          <w:szCs w:val="24"/>
        </w:rPr>
      </w:pPr>
      <w:r>
        <w:rPr>
          <w:rFonts w:eastAsia="Times New Roman"/>
          <w:b/>
          <w:bCs/>
          <w:szCs w:val="24"/>
        </w:rPr>
        <w:t xml:space="preserve">ΟΛΟΙ ΟΙ </w:t>
      </w:r>
      <w:r>
        <w:rPr>
          <w:rFonts w:eastAsia="Times New Roman"/>
          <w:b/>
          <w:bCs/>
          <w:szCs w:val="24"/>
        </w:rPr>
        <w:t xml:space="preserve">ΒΟΥΛΕΥΤΕΣ: </w:t>
      </w:r>
      <w:r>
        <w:rPr>
          <w:rFonts w:eastAsia="Times New Roman"/>
          <w:bCs/>
          <w:szCs w:val="24"/>
        </w:rPr>
        <w:t>Μάλιστα, μάλιστα.</w:t>
      </w:r>
    </w:p>
    <w:p w14:paraId="6443D307" w14:textId="77777777" w:rsidR="00D72668" w:rsidRDefault="001E5878">
      <w:pPr>
        <w:spacing w:line="600" w:lineRule="auto"/>
        <w:ind w:firstLine="720"/>
        <w:contextualSpacing/>
        <w:jc w:val="both"/>
        <w:rPr>
          <w:rFonts w:eastAsia="Times New Roman"/>
          <w:bCs/>
          <w:szCs w:val="24"/>
        </w:rPr>
      </w:pPr>
      <w:r>
        <w:rPr>
          <w:rFonts w:eastAsia="Times New Roman"/>
          <w:b/>
          <w:bCs/>
          <w:szCs w:val="24"/>
        </w:rPr>
        <w:t>ΠΡΟΕΔΡΕΥΩΝ (Δημήτριος Καμμένος):</w:t>
      </w:r>
      <w:r>
        <w:rPr>
          <w:rFonts w:eastAsia="Times New Roman"/>
          <w:bCs/>
          <w:szCs w:val="24"/>
        </w:rPr>
        <w:t xml:space="preserve"> </w:t>
      </w:r>
      <w:r>
        <w:rPr>
          <w:rFonts w:eastAsia="Times New Roman"/>
          <w:bCs/>
          <w:szCs w:val="24"/>
        </w:rPr>
        <w:t>Συνε</w:t>
      </w:r>
      <w:r>
        <w:rPr>
          <w:rFonts w:eastAsia="Times New Roman"/>
          <w:bCs/>
          <w:szCs w:val="24"/>
        </w:rPr>
        <w:t xml:space="preserve">πώς η </w:t>
      </w:r>
      <w:r>
        <w:rPr>
          <w:rFonts w:eastAsia="Times New Roman"/>
          <w:bCs/>
          <w:szCs w:val="24"/>
        </w:rPr>
        <w:t>Βουλή ενέκρινε τη ζητηθείσα άδεια.</w:t>
      </w:r>
    </w:p>
    <w:p w14:paraId="6443D308"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Θα αναγνώσω τώρα τις ερωτήσεις που δεν θα συζητηθούν.</w:t>
      </w:r>
    </w:p>
    <w:p w14:paraId="6443D309" w14:textId="77777777" w:rsidR="00D72668" w:rsidRDefault="001E5878">
      <w:pPr>
        <w:spacing w:line="600" w:lineRule="auto"/>
        <w:ind w:firstLine="720"/>
        <w:contextualSpacing/>
        <w:jc w:val="both"/>
        <w:rPr>
          <w:rFonts w:eastAsia="Times New Roman"/>
          <w:bCs/>
          <w:szCs w:val="24"/>
        </w:rPr>
      </w:pPr>
      <w:r>
        <w:rPr>
          <w:rFonts w:eastAsia="Times New Roman"/>
          <w:bCs/>
          <w:szCs w:val="24"/>
        </w:rPr>
        <w:t>Η δεύτερη</w:t>
      </w:r>
      <w:r>
        <w:rPr>
          <w:rFonts w:eastAsia="Times New Roman"/>
          <w:bCs/>
          <w:szCs w:val="24"/>
        </w:rPr>
        <w:t xml:space="preserve"> </w:t>
      </w:r>
      <w:r>
        <w:rPr>
          <w:rFonts w:eastAsia="Times New Roman"/>
          <w:bCs/>
          <w:szCs w:val="24"/>
        </w:rPr>
        <w:t>με αριθμό 1261/6-3-2018 επίκαιρη ερώτηση πρώτου κύκλου του Βουλευτή Έβρου της Νέας Δημοκρατίας κ.</w:t>
      </w:r>
      <w:r w:rsidDel="004250FC">
        <w:rPr>
          <w:rFonts w:eastAsia="Times New Roman"/>
          <w:bCs/>
          <w:szCs w:val="24"/>
        </w:rPr>
        <w:t xml:space="preserve"> </w:t>
      </w:r>
      <w:r>
        <w:rPr>
          <w:rFonts w:eastAsia="Times New Roman"/>
          <w:szCs w:val="24"/>
        </w:rPr>
        <w:t xml:space="preserve">Αναστασίου </w:t>
      </w:r>
      <w:proofErr w:type="spellStart"/>
      <w:r>
        <w:rPr>
          <w:rFonts w:eastAsia="Times New Roman"/>
          <w:szCs w:val="24"/>
        </w:rPr>
        <w:t>Δημοσχάκη</w:t>
      </w:r>
      <w:proofErr w:type="spellEnd"/>
      <w:r>
        <w:rPr>
          <w:rFonts w:eastAsia="Times New Roman"/>
          <w:bCs/>
          <w:szCs w:val="24"/>
        </w:rPr>
        <w:t xml:space="preserve"> </w:t>
      </w:r>
      <w:r>
        <w:rPr>
          <w:rFonts w:eastAsia="Times New Roman"/>
          <w:bCs/>
          <w:szCs w:val="24"/>
        </w:rPr>
        <w:t>προς τον Υπουργό</w:t>
      </w:r>
      <w:r>
        <w:rPr>
          <w:rFonts w:eastAsia="Times New Roman"/>
          <w:bCs/>
          <w:szCs w:val="24"/>
        </w:rPr>
        <w:t xml:space="preserve"> </w:t>
      </w:r>
      <w:r>
        <w:rPr>
          <w:rFonts w:eastAsia="Times New Roman"/>
          <w:szCs w:val="24"/>
        </w:rPr>
        <w:t xml:space="preserve">Οικονομίας και </w:t>
      </w:r>
      <w:r>
        <w:rPr>
          <w:rFonts w:eastAsia="Times New Roman"/>
          <w:szCs w:val="24"/>
        </w:rPr>
        <w:t>Ανάπτυξης,</w:t>
      </w:r>
      <w:r>
        <w:rPr>
          <w:rFonts w:eastAsia="Times New Roman"/>
          <w:szCs w:val="24"/>
        </w:rPr>
        <w:t xml:space="preserve"> </w:t>
      </w:r>
      <w:r>
        <w:rPr>
          <w:rFonts w:eastAsia="Times New Roman"/>
          <w:bCs/>
          <w:szCs w:val="24"/>
        </w:rPr>
        <w:t xml:space="preserve">με θέμα: «Βιωσιμότητα του Εργοστασίου της Ελληνικής Βιομηχανίας Ζάχαρης της Ορεστιάδας», δεν θα συζητηθεί λόγω κωλύματος </w:t>
      </w:r>
      <w:r>
        <w:rPr>
          <w:rFonts w:eastAsia="Times New Roman"/>
          <w:bCs/>
          <w:szCs w:val="24"/>
        </w:rPr>
        <w:t>και συγκεκριμένα εξαιτίας</w:t>
      </w:r>
      <w:r>
        <w:rPr>
          <w:rFonts w:eastAsia="Times New Roman"/>
          <w:bCs/>
          <w:szCs w:val="24"/>
        </w:rPr>
        <w:t xml:space="preserve"> </w:t>
      </w:r>
      <w:r>
        <w:rPr>
          <w:rFonts w:eastAsia="Times New Roman"/>
          <w:bCs/>
          <w:szCs w:val="24"/>
        </w:rPr>
        <w:t xml:space="preserve">ανειλημμένων </w:t>
      </w:r>
      <w:r>
        <w:rPr>
          <w:rFonts w:eastAsia="Times New Roman"/>
          <w:bCs/>
          <w:szCs w:val="24"/>
        </w:rPr>
        <w:t>υποχρεώσε</w:t>
      </w:r>
      <w:r>
        <w:rPr>
          <w:rFonts w:eastAsia="Times New Roman"/>
          <w:bCs/>
          <w:szCs w:val="24"/>
        </w:rPr>
        <w:t xml:space="preserve">ων </w:t>
      </w:r>
      <w:r>
        <w:rPr>
          <w:rFonts w:eastAsia="Times New Roman"/>
          <w:bCs/>
          <w:szCs w:val="24"/>
        </w:rPr>
        <w:t xml:space="preserve">του Αναπληρωτή Υπουργού Οικονομίας και Ανάπτυξης κ. Αλέξανδρου </w:t>
      </w:r>
      <w:proofErr w:type="spellStart"/>
      <w:r>
        <w:rPr>
          <w:rFonts w:eastAsia="Times New Roman"/>
          <w:bCs/>
          <w:szCs w:val="24"/>
        </w:rPr>
        <w:t>Χαρίτση</w:t>
      </w:r>
      <w:proofErr w:type="spellEnd"/>
      <w:r>
        <w:rPr>
          <w:rFonts w:eastAsia="Times New Roman"/>
          <w:bCs/>
          <w:szCs w:val="24"/>
        </w:rPr>
        <w:t>.</w:t>
      </w:r>
    </w:p>
    <w:p w14:paraId="6443D30A" w14:textId="77777777" w:rsidR="00D72668" w:rsidRDefault="001E5878">
      <w:pPr>
        <w:spacing w:line="600" w:lineRule="auto"/>
        <w:ind w:firstLine="720"/>
        <w:contextualSpacing/>
        <w:jc w:val="both"/>
        <w:rPr>
          <w:rFonts w:eastAsia="Times New Roman"/>
          <w:bCs/>
          <w:szCs w:val="24"/>
        </w:rPr>
      </w:pPr>
      <w:r>
        <w:rPr>
          <w:rFonts w:eastAsia="Times New Roman"/>
          <w:bCs/>
          <w:szCs w:val="24"/>
        </w:rPr>
        <w:t>Η</w:t>
      </w:r>
      <w:r>
        <w:rPr>
          <w:rFonts w:eastAsia="Times New Roman"/>
          <w:bCs/>
          <w:szCs w:val="24"/>
        </w:rPr>
        <w:t xml:space="preserve"> πρώτη με αριθμό 1266/6-3-2018 επίκαιρη ερώτηση δευτέρου κύκλου του Βουλευτή Ηρακλείου του Συνασπισμού Ριζοσπαστικής Αριστεράς κ.</w:t>
      </w:r>
      <w:r w:rsidDel="006632C9">
        <w:rPr>
          <w:rFonts w:eastAsia="Times New Roman"/>
          <w:bCs/>
          <w:szCs w:val="24"/>
        </w:rPr>
        <w:t xml:space="preserve"> </w:t>
      </w:r>
      <w:r>
        <w:rPr>
          <w:rFonts w:eastAsia="Times New Roman"/>
          <w:bCs/>
          <w:szCs w:val="24"/>
        </w:rPr>
        <w:t xml:space="preserve">Νικολάου </w:t>
      </w:r>
      <w:proofErr w:type="spellStart"/>
      <w:r>
        <w:rPr>
          <w:rFonts w:eastAsia="Times New Roman"/>
          <w:bCs/>
          <w:szCs w:val="24"/>
        </w:rPr>
        <w:t>Ηγουμενίδ</w:t>
      </w:r>
      <w:r>
        <w:rPr>
          <w:rFonts w:eastAsia="Times New Roman"/>
          <w:bCs/>
          <w:szCs w:val="24"/>
        </w:rPr>
        <w:t>η</w:t>
      </w:r>
      <w:proofErr w:type="spellEnd"/>
      <w:r w:rsidDel="007722FF">
        <w:rPr>
          <w:rFonts w:eastAsia="Times New Roman"/>
          <w:bCs/>
          <w:szCs w:val="24"/>
        </w:rPr>
        <w:t xml:space="preserve"> </w:t>
      </w:r>
      <w:r>
        <w:rPr>
          <w:rFonts w:eastAsia="Times New Roman"/>
          <w:bCs/>
          <w:szCs w:val="24"/>
        </w:rPr>
        <w:t>προς τον Υπουργό Οικονομίας και Ανάπτυξης,</w:t>
      </w:r>
      <w:r>
        <w:rPr>
          <w:rFonts w:eastAsia="Times New Roman"/>
          <w:bCs/>
          <w:szCs w:val="24"/>
        </w:rPr>
        <w:t xml:space="preserve"> </w:t>
      </w:r>
      <w:r>
        <w:rPr>
          <w:rFonts w:eastAsia="Times New Roman"/>
          <w:bCs/>
          <w:szCs w:val="24"/>
        </w:rPr>
        <w:t>με θέμα: «Χρηματοδότηση δικτύων ύδρευσης Νο</w:t>
      </w:r>
      <w:r>
        <w:rPr>
          <w:rFonts w:eastAsia="Times New Roman"/>
          <w:bCs/>
          <w:szCs w:val="24"/>
        </w:rPr>
        <w:lastRenderedPageBreak/>
        <w:t xml:space="preserve">μού Ηρακλείου», δεν </w:t>
      </w:r>
      <w:r>
        <w:rPr>
          <w:rFonts w:eastAsia="Times New Roman"/>
          <w:bCs/>
          <w:szCs w:val="24"/>
        </w:rPr>
        <w:t xml:space="preserve">θα συζητηθεί λόγω κωλύματος </w:t>
      </w:r>
      <w:r>
        <w:rPr>
          <w:rFonts w:eastAsia="Times New Roman"/>
          <w:bCs/>
          <w:szCs w:val="24"/>
        </w:rPr>
        <w:t>και συγκεκριμένα εξαιτίας</w:t>
      </w:r>
      <w:r>
        <w:rPr>
          <w:rFonts w:eastAsia="Times New Roman"/>
          <w:bCs/>
          <w:szCs w:val="24"/>
        </w:rPr>
        <w:t xml:space="preserve"> </w:t>
      </w:r>
      <w:r>
        <w:rPr>
          <w:rFonts w:eastAsia="Times New Roman"/>
          <w:bCs/>
          <w:szCs w:val="24"/>
        </w:rPr>
        <w:t xml:space="preserve">ανειλημμένων </w:t>
      </w:r>
      <w:r>
        <w:rPr>
          <w:rFonts w:eastAsia="Times New Roman"/>
          <w:bCs/>
          <w:szCs w:val="24"/>
        </w:rPr>
        <w:t>υποχρεώσε</w:t>
      </w:r>
      <w:r>
        <w:rPr>
          <w:rFonts w:eastAsia="Times New Roman"/>
          <w:bCs/>
          <w:szCs w:val="24"/>
        </w:rPr>
        <w:t xml:space="preserve">ων </w:t>
      </w:r>
      <w:r>
        <w:rPr>
          <w:rFonts w:eastAsia="Times New Roman"/>
          <w:bCs/>
          <w:szCs w:val="24"/>
        </w:rPr>
        <w:t xml:space="preserve">του Αναπληρωτή Υπουργού Οικονομίας και Ανάπτυξης κ. Αλέξανδρου </w:t>
      </w:r>
      <w:proofErr w:type="spellStart"/>
      <w:r>
        <w:rPr>
          <w:rFonts w:eastAsia="Times New Roman"/>
          <w:bCs/>
          <w:szCs w:val="24"/>
        </w:rPr>
        <w:t>Χαρίτση</w:t>
      </w:r>
      <w:proofErr w:type="spellEnd"/>
      <w:r>
        <w:rPr>
          <w:rFonts w:eastAsia="Times New Roman"/>
          <w:bCs/>
          <w:szCs w:val="24"/>
        </w:rPr>
        <w:t>.</w:t>
      </w:r>
    </w:p>
    <w:p w14:paraId="6443D30B"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Η τρίτη με αριθμό 1230/5-3-2018 επίκαιρη ερώτηση δευτέρου κύκλου του Βουλευτή Β΄ Αθηνών της Δημοκρατικής </w:t>
      </w:r>
      <w:r>
        <w:rPr>
          <w:rFonts w:eastAsia="Times New Roman"/>
          <w:bCs/>
          <w:szCs w:val="24"/>
        </w:rPr>
        <w:t>Συμπαράταξης ΠΑΣΟΚ – ΔΗΜΑΡ κ.</w:t>
      </w:r>
      <w:r w:rsidDel="00E76CCF">
        <w:rPr>
          <w:rFonts w:eastAsia="Times New Roman"/>
          <w:bCs/>
          <w:szCs w:val="24"/>
        </w:rPr>
        <w:t xml:space="preserve"> </w:t>
      </w:r>
      <w:r>
        <w:rPr>
          <w:rFonts w:eastAsia="Times New Roman"/>
          <w:szCs w:val="24"/>
        </w:rPr>
        <w:t>Γεωργίου - Δημητρίου Καρρά</w:t>
      </w:r>
      <w:r>
        <w:rPr>
          <w:rFonts w:eastAsia="Times New Roman"/>
          <w:szCs w:val="24"/>
        </w:rPr>
        <w:t xml:space="preserve"> </w:t>
      </w:r>
      <w:r>
        <w:rPr>
          <w:rFonts w:eastAsia="Times New Roman"/>
          <w:bCs/>
          <w:szCs w:val="24"/>
        </w:rPr>
        <w:t>προς τον Υπουργό</w:t>
      </w:r>
      <w:r>
        <w:rPr>
          <w:rFonts w:eastAsia="Times New Roman"/>
          <w:b/>
          <w:szCs w:val="24"/>
        </w:rPr>
        <w:t xml:space="preserve"> </w:t>
      </w:r>
      <w:r>
        <w:rPr>
          <w:rFonts w:eastAsia="Times New Roman"/>
          <w:szCs w:val="24"/>
        </w:rPr>
        <w:t>Οικονομίας και Ανάπτυξης,</w:t>
      </w:r>
      <w:r w:rsidDel="00725AD0">
        <w:rPr>
          <w:rFonts w:eastAsia="Times New Roman"/>
          <w:bCs/>
          <w:szCs w:val="24"/>
        </w:rPr>
        <w:t xml:space="preserve"> </w:t>
      </w:r>
      <w:r>
        <w:rPr>
          <w:rFonts w:eastAsia="Times New Roman"/>
          <w:bCs/>
          <w:szCs w:val="24"/>
        </w:rPr>
        <w:t xml:space="preserve">με θέμα: «Προβάλλει εκ νέου επείγουσα η ανάγκη νομοθετικής ρύθμισης των στεγαστικών δανείων σε ελβετικό φράγκο», δεν θα συζητηθεί λόγω κωλύματος </w:t>
      </w:r>
      <w:r>
        <w:rPr>
          <w:rFonts w:eastAsia="Times New Roman"/>
          <w:bCs/>
          <w:szCs w:val="24"/>
        </w:rPr>
        <w:t>και συγκεκρ</w:t>
      </w:r>
      <w:r>
        <w:rPr>
          <w:rFonts w:eastAsia="Times New Roman"/>
          <w:bCs/>
          <w:szCs w:val="24"/>
        </w:rPr>
        <w:t xml:space="preserve">ιμένα εξαιτίας </w:t>
      </w:r>
      <w:r>
        <w:rPr>
          <w:rFonts w:eastAsia="Times New Roman"/>
          <w:bCs/>
          <w:szCs w:val="24"/>
        </w:rPr>
        <w:t xml:space="preserve">ανειλημμένων </w:t>
      </w:r>
      <w:r>
        <w:rPr>
          <w:rFonts w:eastAsia="Times New Roman"/>
          <w:bCs/>
          <w:szCs w:val="24"/>
        </w:rPr>
        <w:t>υποχρεώσε</w:t>
      </w:r>
      <w:r>
        <w:rPr>
          <w:rFonts w:eastAsia="Times New Roman"/>
          <w:bCs/>
          <w:szCs w:val="24"/>
        </w:rPr>
        <w:t xml:space="preserve">ων </w:t>
      </w:r>
      <w:r>
        <w:rPr>
          <w:rFonts w:eastAsia="Times New Roman"/>
          <w:bCs/>
          <w:szCs w:val="24"/>
        </w:rPr>
        <w:t>του Υπουργού Οικονομίας και Ανάπτυξης κ. Ιωάννη Δραγασάκη.</w:t>
      </w:r>
    </w:p>
    <w:p w14:paraId="6443D30C" w14:textId="77777777" w:rsidR="00D72668" w:rsidRDefault="001E5878">
      <w:pPr>
        <w:spacing w:line="600" w:lineRule="auto"/>
        <w:ind w:firstLine="720"/>
        <w:contextualSpacing/>
        <w:jc w:val="both"/>
        <w:rPr>
          <w:rFonts w:eastAsia="Times New Roman"/>
          <w:bCs/>
          <w:szCs w:val="24"/>
        </w:rPr>
      </w:pPr>
      <w:r>
        <w:rPr>
          <w:rFonts w:eastAsia="Times New Roman"/>
          <w:bCs/>
          <w:szCs w:val="24"/>
        </w:rPr>
        <w:lastRenderedPageBreak/>
        <w:t xml:space="preserve">Η πρώτη με αριθμό 1983/11-12-2017 ερώτηση του κύκλου των αναφορών </w:t>
      </w:r>
      <w:r>
        <w:rPr>
          <w:rFonts w:eastAsia="Times New Roman"/>
          <w:bCs/>
          <w:szCs w:val="24"/>
        </w:rPr>
        <w:t xml:space="preserve">- </w:t>
      </w:r>
      <w:r>
        <w:rPr>
          <w:rFonts w:eastAsia="Times New Roman"/>
          <w:bCs/>
          <w:szCs w:val="24"/>
        </w:rPr>
        <w:t>ερωτήσεων του Βουλευτή Δράμας της Νέας Δημοκρατίας κ.</w:t>
      </w:r>
      <w:r w:rsidDel="00082C19">
        <w:rPr>
          <w:rFonts w:eastAsia="Times New Roman"/>
          <w:b/>
          <w:szCs w:val="24"/>
        </w:rPr>
        <w:t xml:space="preserve"> </w:t>
      </w:r>
      <w:r>
        <w:rPr>
          <w:rFonts w:eastAsia="Times New Roman"/>
          <w:szCs w:val="24"/>
        </w:rPr>
        <w:t>Δημητρίου Κυριαζίδη</w:t>
      </w:r>
      <w:r>
        <w:rPr>
          <w:rFonts w:eastAsia="Times New Roman"/>
          <w:b/>
          <w:szCs w:val="24"/>
        </w:rPr>
        <w:t xml:space="preserve"> </w:t>
      </w:r>
      <w:r>
        <w:rPr>
          <w:rFonts w:eastAsia="Times New Roman"/>
          <w:bCs/>
          <w:szCs w:val="24"/>
        </w:rPr>
        <w:t xml:space="preserve">προς τον </w:t>
      </w:r>
      <w:r>
        <w:rPr>
          <w:rFonts w:eastAsia="Times New Roman"/>
          <w:bCs/>
          <w:szCs w:val="24"/>
        </w:rPr>
        <w:t>Υπουργό</w:t>
      </w:r>
      <w:r>
        <w:rPr>
          <w:rFonts w:eastAsia="Times New Roman"/>
          <w:bCs/>
          <w:szCs w:val="24"/>
        </w:rPr>
        <w:t xml:space="preserve"> </w:t>
      </w:r>
      <w:r>
        <w:rPr>
          <w:rFonts w:eastAsia="Times New Roman"/>
          <w:szCs w:val="24"/>
        </w:rPr>
        <w:t>Μεταναστευτικής Πολιτικής,</w:t>
      </w:r>
      <w:r>
        <w:rPr>
          <w:rFonts w:eastAsia="Times New Roman"/>
          <w:szCs w:val="24"/>
        </w:rPr>
        <w:t xml:space="preserve"> </w:t>
      </w:r>
      <w:r>
        <w:rPr>
          <w:rFonts w:eastAsia="Times New Roman"/>
          <w:bCs/>
          <w:szCs w:val="24"/>
        </w:rPr>
        <w:t>με θέμα: «Με ποια διαδικασία πραγματοποιήθηκε η ανάθεση στους «ΓΙΑΤΡΟΥΣ ΤΟΥ ΚΟΣΜΟΥ» της φροντίδας της υγείας των προσφύγων του Κέντρου φιλοξενίας στην ΒΙΠΕ Δράμας;», δεν θα συζητηθεί λόγω κωλύματος</w:t>
      </w:r>
      <w:r>
        <w:rPr>
          <w:rFonts w:eastAsia="Times New Roman"/>
          <w:bCs/>
          <w:szCs w:val="24"/>
        </w:rPr>
        <w:t>,</w:t>
      </w:r>
      <w:r>
        <w:rPr>
          <w:rFonts w:eastAsia="Times New Roman"/>
          <w:bCs/>
          <w:szCs w:val="24"/>
        </w:rPr>
        <w:t xml:space="preserve"> </w:t>
      </w:r>
      <w:r>
        <w:rPr>
          <w:rFonts w:eastAsia="Times New Roman"/>
          <w:bCs/>
          <w:szCs w:val="24"/>
        </w:rPr>
        <w:t>εξαιτίας</w:t>
      </w:r>
      <w:r>
        <w:rPr>
          <w:rFonts w:eastAsia="Times New Roman"/>
          <w:bCs/>
          <w:szCs w:val="24"/>
        </w:rPr>
        <w:t xml:space="preserve"> Προγραμματισμ</w:t>
      </w:r>
      <w:r>
        <w:rPr>
          <w:rFonts w:eastAsia="Times New Roman"/>
          <w:bCs/>
          <w:szCs w:val="24"/>
        </w:rPr>
        <w:t>ένο</w:t>
      </w:r>
      <w:r>
        <w:rPr>
          <w:rFonts w:eastAsia="Times New Roman"/>
          <w:bCs/>
          <w:szCs w:val="24"/>
        </w:rPr>
        <w:t>υ</w:t>
      </w:r>
      <w:r>
        <w:rPr>
          <w:rFonts w:eastAsia="Times New Roman"/>
          <w:bCs/>
          <w:szCs w:val="24"/>
        </w:rPr>
        <w:t xml:space="preserve"> </w:t>
      </w:r>
      <w:r>
        <w:rPr>
          <w:rFonts w:eastAsia="Times New Roman"/>
          <w:bCs/>
          <w:szCs w:val="24"/>
        </w:rPr>
        <w:t xml:space="preserve">Συμβουλίου </w:t>
      </w:r>
      <w:r>
        <w:rPr>
          <w:rFonts w:eastAsia="Times New Roman"/>
          <w:bCs/>
          <w:szCs w:val="24"/>
        </w:rPr>
        <w:t>Υπουργών στις Βρυξέλλες του Υπουργού Μεταναστευτικής Πολιτικής κ. Δημητρίου Βίτσα.</w:t>
      </w:r>
    </w:p>
    <w:p w14:paraId="6443D30D" w14:textId="77777777" w:rsidR="00D72668" w:rsidRDefault="001E5878">
      <w:pPr>
        <w:spacing w:line="600" w:lineRule="auto"/>
        <w:ind w:firstLine="720"/>
        <w:contextualSpacing/>
        <w:jc w:val="both"/>
        <w:rPr>
          <w:rFonts w:eastAsia="Times New Roman"/>
          <w:bCs/>
          <w:szCs w:val="24"/>
        </w:rPr>
      </w:pPr>
      <w:r>
        <w:rPr>
          <w:rFonts w:eastAsia="Times New Roman"/>
          <w:bCs/>
          <w:szCs w:val="24"/>
        </w:rPr>
        <w:t xml:space="preserve">Η δεύτερη με αριθμό 1139/92/13-11-2017 ερώτηση και </w:t>
      </w:r>
      <w:r>
        <w:rPr>
          <w:rFonts w:eastAsia="Times New Roman"/>
          <w:bCs/>
          <w:szCs w:val="24"/>
        </w:rPr>
        <w:t xml:space="preserve">αίτηση </w:t>
      </w:r>
      <w:r>
        <w:rPr>
          <w:rFonts w:eastAsia="Times New Roman"/>
          <w:bCs/>
          <w:szCs w:val="24"/>
        </w:rPr>
        <w:t xml:space="preserve">κατάθεσης εγγράφων </w:t>
      </w:r>
      <w:r>
        <w:rPr>
          <w:rFonts w:eastAsia="Times New Roman"/>
          <w:bCs/>
          <w:szCs w:val="24"/>
        </w:rPr>
        <w:t xml:space="preserve">του Βουλευτή Β΄ Αθηνών της Δημοκρατικής Συμπαράταξης ΠΑΣΟΚ - ΔΗΜΑΡ κ. </w:t>
      </w:r>
      <w:r>
        <w:rPr>
          <w:rFonts w:eastAsia="Times New Roman"/>
          <w:szCs w:val="24"/>
        </w:rPr>
        <w:t>Γεωργίου -</w:t>
      </w:r>
      <w:r>
        <w:rPr>
          <w:rFonts w:eastAsia="Times New Roman"/>
          <w:szCs w:val="24"/>
        </w:rPr>
        <w:t xml:space="preserve"> Δημητρίου Καρρά</w:t>
      </w:r>
      <w:r>
        <w:rPr>
          <w:rFonts w:eastAsia="Times New Roman"/>
          <w:b/>
          <w:szCs w:val="24"/>
        </w:rPr>
        <w:t xml:space="preserve"> </w:t>
      </w:r>
      <w:r>
        <w:rPr>
          <w:rFonts w:eastAsia="Times New Roman"/>
          <w:bCs/>
          <w:szCs w:val="24"/>
        </w:rPr>
        <w:lastRenderedPageBreak/>
        <w:t>προς τον Υπουργό</w:t>
      </w:r>
      <w:r>
        <w:rPr>
          <w:rFonts w:eastAsia="Times New Roman"/>
          <w:b/>
          <w:szCs w:val="24"/>
        </w:rPr>
        <w:t xml:space="preserve"> </w:t>
      </w:r>
      <w:r>
        <w:rPr>
          <w:rFonts w:eastAsia="Times New Roman"/>
          <w:szCs w:val="24"/>
        </w:rPr>
        <w:t>Μεταναστευτικής Πολιτικής,</w:t>
      </w:r>
      <w:r w:rsidDel="00823AEB">
        <w:rPr>
          <w:rFonts w:eastAsia="Times New Roman"/>
          <w:b/>
          <w:szCs w:val="24"/>
        </w:rPr>
        <w:t xml:space="preserve"> </w:t>
      </w:r>
      <w:r>
        <w:rPr>
          <w:rFonts w:eastAsia="Times New Roman"/>
          <w:bCs/>
          <w:szCs w:val="24"/>
        </w:rPr>
        <w:t xml:space="preserve">με θέμα: « Αδικαιολόγητη καθυστέρηση στη σύνταξη και δημοσιοποίηση των 3μηνιαίων </w:t>
      </w:r>
      <w:r>
        <w:rPr>
          <w:rFonts w:eastAsia="Times New Roman"/>
          <w:bCs/>
          <w:szCs w:val="24"/>
        </w:rPr>
        <w:t xml:space="preserve">εκθέσεων πεπραγμένων </w:t>
      </w:r>
      <w:r>
        <w:rPr>
          <w:rFonts w:eastAsia="Times New Roman"/>
          <w:bCs/>
          <w:szCs w:val="24"/>
        </w:rPr>
        <w:t>της Αρχής Προσφυγών κατά των αποφάσεων της Υπηρεσίας Ασύλου», δεν θα συζητηθεί λόγω κωλύματος</w:t>
      </w:r>
      <w:r>
        <w:rPr>
          <w:rFonts w:eastAsia="Times New Roman"/>
          <w:bCs/>
          <w:szCs w:val="24"/>
        </w:rPr>
        <w:t>,</w:t>
      </w:r>
      <w:r>
        <w:rPr>
          <w:rFonts w:eastAsia="Times New Roman"/>
          <w:bCs/>
          <w:szCs w:val="24"/>
        </w:rPr>
        <w:t xml:space="preserve"> </w:t>
      </w:r>
      <w:r>
        <w:rPr>
          <w:rFonts w:eastAsia="Times New Roman"/>
          <w:bCs/>
          <w:szCs w:val="24"/>
        </w:rPr>
        <w:t>εξ</w:t>
      </w:r>
      <w:r>
        <w:rPr>
          <w:rFonts w:eastAsia="Times New Roman"/>
          <w:bCs/>
          <w:szCs w:val="24"/>
        </w:rPr>
        <w:t>αιτία</w:t>
      </w:r>
      <w:r>
        <w:rPr>
          <w:rFonts w:eastAsia="Times New Roman"/>
          <w:bCs/>
          <w:szCs w:val="24"/>
        </w:rPr>
        <w:t>ς προγραμματισμένου Συμβουλίο</w:t>
      </w:r>
      <w:r>
        <w:rPr>
          <w:rFonts w:eastAsia="Times New Roman"/>
          <w:bCs/>
          <w:szCs w:val="24"/>
        </w:rPr>
        <w:t>υ</w:t>
      </w:r>
      <w:r>
        <w:rPr>
          <w:rFonts w:eastAsia="Times New Roman"/>
          <w:bCs/>
          <w:szCs w:val="24"/>
        </w:rPr>
        <w:t xml:space="preserve"> </w:t>
      </w:r>
      <w:r>
        <w:rPr>
          <w:rFonts w:eastAsia="Times New Roman"/>
          <w:bCs/>
          <w:szCs w:val="24"/>
        </w:rPr>
        <w:t>Υπουργών στις Βρυξέλλες του Υπουργού Μεταναστευτικής Πολιτικής κ. Δημητρίου Βίτσα.</w:t>
      </w:r>
    </w:p>
    <w:p w14:paraId="6443D30E" w14:textId="77777777" w:rsidR="00D72668" w:rsidRDefault="001E5878">
      <w:pPr>
        <w:spacing w:line="600" w:lineRule="auto"/>
        <w:ind w:firstLine="720"/>
        <w:contextualSpacing/>
        <w:jc w:val="both"/>
        <w:rPr>
          <w:rFonts w:eastAsia="Times New Roman"/>
          <w:bCs/>
          <w:szCs w:val="24"/>
        </w:rPr>
      </w:pPr>
      <w:r>
        <w:rPr>
          <w:rFonts w:eastAsia="Times New Roman"/>
          <w:bCs/>
          <w:szCs w:val="24"/>
        </w:rPr>
        <w:t>Ο</w:t>
      </w:r>
      <w:r>
        <w:rPr>
          <w:rFonts w:eastAsia="Times New Roman"/>
          <w:bCs/>
          <w:szCs w:val="24"/>
        </w:rPr>
        <w:t xml:space="preserve">λοκληρώθηκε </w:t>
      </w:r>
      <w:r>
        <w:rPr>
          <w:rFonts w:eastAsia="Times New Roman"/>
          <w:bCs/>
          <w:szCs w:val="24"/>
        </w:rPr>
        <w:t>η συζήτηση των επικαίρων ερωτήσεων.</w:t>
      </w:r>
    </w:p>
    <w:p w14:paraId="6443D30F" w14:textId="77777777" w:rsidR="00D72668" w:rsidRDefault="001E5878">
      <w:pPr>
        <w:spacing w:line="600" w:lineRule="auto"/>
        <w:ind w:firstLine="720"/>
        <w:contextualSpacing/>
        <w:jc w:val="both"/>
        <w:rPr>
          <w:rFonts w:eastAsia="Times New Roman"/>
          <w:bCs/>
          <w:szCs w:val="24"/>
        </w:rPr>
      </w:pPr>
      <w:r>
        <w:rPr>
          <w:rFonts w:eastAsia="Times New Roman"/>
          <w:bCs/>
          <w:szCs w:val="24"/>
        </w:rPr>
        <w:t>Κ</w:t>
      </w:r>
      <w:r>
        <w:rPr>
          <w:rFonts w:eastAsia="Times New Roman"/>
          <w:bCs/>
          <w:szCs w:val="24"/>
        </w:rPr>
        <w:t>υρίες και κ</w:t>
      </w:r>
      <w:r>
        <w:rPr>
          <w:rFonts w:eastAsia="Times New Roman"/>
          <w:bCs/>
          <w:szCs w:val="24"/>
        </w:rPr>
        <w:t>ύριοι συνάδελφοι, δέχεστε στο σημείο αυτό να λύσουμε τη συνεδρίαση;</w:t>
      </w:r>
    </w:p>
    <w:p w14:paraId="6443D310" w14:textId="77777777" w:rsidR="00D72668" w:rsidRDefault="001E5878">
      <w:pPr>
        <w:spacing w:line="600" w:lineRule="auto"/>
        <w:ind w:firstLine="72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6443D311" w14:textId="77777777" w:rsidR="00D72668" w:rsidRDefault="001E5878">
      <w:pPr>
        <w:spacing w:line="600" w:lineRule="auto"/>
        <w:ind w:firstLine="720"/>
        <w:contextualSpacing/>
        <w:jc w:val="both"/>
        <w:rPr>
          <w:rFonts w:eastAsia="Times New Roman"/>
          <w:szCs w:val="24"/>
        </w:rPr>
      </w:pPr>
      <w:r>
        <w:rPr>
          <w:rFonts w:eastAsia="Times New Roman"/>
          <w:b/>
          <w:bCs/>
          <w:szCs w:val="24"/>
        </w:rPr>
        <w:lastRenderedPageBreak/>
        <w:t>ΠΡΟΕΔΡΕΥΩΝ (Δημήτριος Καμμένος):</w:t>
      </w:r>
      <w:r>
        <w:rPr>
          <w:rFonts w:eastAsia="Times New Roman"/>
          <w:bCs/>
          <w:szCs w:val="24"/>
        </w:rPr>
        <w:t xml:space="preserve"> </w:t>
      </w:r>
      <w:r>
        <w:rPr>
          <w:rFonts w:eastAsia="Times New Roman"/>
          <w:szCs w:val="24"/>
        </w:rPr>
        <w:t>Με τη συναίνεση του Σώματος και ώρα 11.37΄</w:t>
      </w:r>
      <w:r>
        <w:rPr>
          <w:rFonts w:eastAsia="Times New Roman"/>
          <w:szCs w:val="24"/>
        </w:rPr>
        <w:t>λύεται</w:t>
      </w:r>
      <w:r>
        <w:rPr>
          <w:rFonts w:eastAsia="Times New Roman"/>
          <w:szCs w:val="24"/>
        </w:rPr>
        <w:t xml:space="preserve"> η συνεδρίαση για τη</w:t>
      </w:r>
      <w:r>
        <w:rPr>
          <w:rFonts w:eastAsia="Times New Roman"/>
          <w:szCs w:val="24"/>
        </w:rPr>
        <w:t>ν προσεχή</w:t>
      </w:r>
      <w:r>
        <w:rPr>
          <w:rFonts w:eastAsia="Times New Roman"/>
          <w:szCs w:val="24"/>
        </w:rPr>
        <w:t xml:space="preserve"> Δευτέρα 12 Μαρτίου 2018 και ώρα 17.00΄, με αντικείμενο εργασιών του Σώματος</w:t>
      </w:r>
      <w:r>
        <w:rPr>
          <w:rFonts w:eastAsia="Times New Roman"/>
          <w:szCs w:val="24"/>
        </w:rPr>
        <w:t>,</w:t>
      </w:r>
      <w:r>
        <w:rPr>
          <w:rFonts w:eastAsia="Times New Roman"/>
          <w:szCs w:val="24"/>
        </w:rPr>
        <w:t xml:space="preserve"> κοινοβουλευτικό έλεγχο: α) συζή</w:t>
      </w:r>
      <w:r>
        <w:rPr>
          <w:rFonts w:eastAsia="Times New Roman"/>
          <w:szCs w:val="24"/>
        </w:rPr>
        <w:t xml:space="preserve">τηση επικαίρων ερωτήσεων και β) </w:t>
      </w:r>
      <w:r>
        <w:rPr>
          <w:rFonts w:eastAsia="Times New Roman"/>
          <w:szCs w:val="24"/>
        </w:rPr>
        <w:t xml:space="preserve">συζήτηση </w:t>
      </w:r>
      <w:r>
        <w:rPr>
          <w:rFonts w:eastAsia="Times New Roman"/>
          <w:szCs w:val="24"/>
        </w:rPr>
        <w:t>της υπ’ αριθμόν 6/5/26-10-2017</w:t>
      </w:r>
      <w:r>
        <w:rPr>
          <w:rFonts w:eastAsia="Times New Roman"/>
          <w:szCs w:val="24"/>
        </w:rPr>
        <w:t xml:space="preserve"> </w:t>
      </w:r>
      <w:r>
        <w:rPr>
          <w:rFonts w:eastAsia="Times New Roman"/>
          <w:szCs w:val="24"/>
        </w:rPr>
        <w:t>επίκαιρης επερώτησης</w:t>
      </w:r>
      <w:r>
        <w:rPr>
          <w:rFonts w:eastAsia="Times New Roman"/>
          <w:szCs w:val="24"/>
        </w:rPr>
        <w:t>,</w:t>
      </w:r>
      <w:r>
        <w:rPr>
          <w:rFonts w:eastAsia="Times New Roman"/>
          <w:szCs w:val="24"/>
        </w:rPr>
        <w:t xml:space="preserve"> </w:t>
      </w:r>
      <w:r>
        <w:rPr>
          <w:rFonts w:eastAsia="Times New Roman"/>
          <w:szCs w:val="24"/>
        </w:rPr>
        <w:t>σύμφωνα με την ημερήσια διάταξη που έχει διανεμηθεί.</w:t>
      </w:r>
    </w:p>
    <w:p w14:paraId="6443D312" w14:textId="77777777" w:rsidR="00D72668" w:rsidRDefault="001E5878">
      <w:pPr>
        <w:spacing w:line="600" w:lineRule="auto"/>
        <w:contextualSpacing/>
        <w:jc w:val="center"/>
        <w:rPr>
          <w:rFonts w:eastAsia="Times New Roman"/>
          <w:szCs w:val="24"/>
          <w:lang w:val="en-US"/>
        </w:rPr>
      </w:pPr>
      <w:r>
        <w:rPr>
          <w:rFonts w:eastAsia="Times New Roman"/>
          <w:b/>
          <w:bCs/>
          <w:szCs w:val="24"/>
        </w:rPr>
        <w:t>Ο ΠΡΟΕΔΡΟΣ                                                        ΟΙ ΓΡΑΜΜΑΤΕΙΣ</w:t>
      </w:r>
    </w:p>
    <w:sectPr w:rsidR="00D726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RPhXMFIfAKSfBECk2VKUu9JSBk=" w:salt="j3iCtvc3aUcCR7RrtCvMj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68"/>
    <w:rsid w:val="001E5878"/>
    <w:rsid w:val="0040345C"/>
    <w:rsid w:val="00D7266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D1E2"/>
  <w15:docId w15:val="{3C3C6C2C-BEB5-419B-8F33-FBCA661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25A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725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599</MetadataID>
    <Session xmlns="641f345b-441b-4b81-9152-adc2e73ba5e1">Γ´</Session>
    <Date xmlns="641f345b-441b-4b81-9152-adc2e73ba5e1">2018-03-08T22:00:00+00:00</Date>
    <Status xmlns="641f345b-441b-4b81-9152-adc2e73ba5e1">
      <Url>http://srv-sp1/praktika/Lists/Incoming_Metadata/EditForm.aspx?ID=599&amp;Source=/praktika/Recordings_Library/Forms/AllItems.aspx</Url>
      <Description>Δημοσιεύτηκε</Description>
    </Status>
    <Meeting xmlns="641f345b-441b-4b81-9152-adc2e73ba5e1">ΠΕ´</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1A1AF8-A63E-4421-B4F3-719C782CF2F6}">
  <ds:schemaRefs>
    <ds:schemaRef ds:uri="http://schemas.microsoft.com/sharepoint/v3/contenttype/forms"/>
  </ds:schemaRefs>
</ds:datastoreItem>
</file>

<file path=customXml/itemProps2.xml><?xml version="1.0" encoding="utf-8"?>
<ds:datastoreItem xmlns:ds="http://schemas.openxmlformats.org/officeDocument/2006/customXml" ds:itemID="{57DE7429-5C26-4973-9875-6DB47AEEF8A8}">
  <ds:schemaRefs>
    <ds:schemaRef ds:uri="http://www.w3.org/XML/1998/namespace"/>
    <ds:schemaRef ds:uri="http://purl.org/dc/dcmitype/"/>
    <ds:schemaRef ds:uri="http://purl.org/dc/elements/1.1/"/>
    <ds:schemaRef ds:uri="http://schemas.microsoft.com/office/2006/documentManagement/types"/>
    <ds:schemaRef ds:uri="641f345b-441b-4b81-9152-adc2e73ba5e1"/>
    <ds:schemaRef ds:uri="http://purl.org/dc/term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33613EBF-B165-4F0E-9605-0F4EEB2B5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74</Pages>
  <Words>14133</Words>
  <Characters>76319</Characters>
  <Application>Microsoft Office Word</Application>
  <DocSecurity>0</DocSecurity>
  <Lines>635</Lines>
  <Paragraphs>180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2018-03-19T08:26:00Z</dcterms:created>
  <dcterms:modified xsi:type="dcterms:W3CDTF">2018-03-19T08:26:00Z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