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3CC5D" w14:textId="77777777" w:rsidR="007E6BBD" w:rsidRPr="007E6BBD" w:rsidRDefault="007E6BBD" w:rsidP="007E6BBD">
      <w:pPr>
        <w:spacing w:after="0" w:line="360" w:lineRule="auto"/>
        <w:rPr>
          <w:ins w:id="0" w:author="Φλούδα Χριστίνα" w:date="2019-05-17T10:36:00Z"/>
          <w:rFonts w:eastAsia="Times New Roman"/>
          <w:szCs w:val="24"/>
          <w:lang w:eastAsia="en-US"/>
        </w:rPr>
      </w:pPr>
      <w:bookmarkStart w:id="1" w:name="_GoBack"/>
      <w:bookmarkEnd w:id="1"/>
      <w:ins w:id="2" w:author="Φλούδα Χριστίνα" w:date="2019-05-17T10:36:00Z">
        <w:r w:rsidRPr="007E6BB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433D7FD" w14:textId="77777777" w:rsidR="007E6BBD" w:rsidRPr="007E6BBD" w:rsidRDefault="007E6BBD" w:rsidP="007E6BBD">
      <w:pPr>
        <w:spacing w:after="0" w:line="360" w:lineRule="auto"/>
        <w:rPr>
          <w:ins w:id="3" w:author="Φλούδα Χριστίνα" w:date="2019-05-17T10:36:00Z"/>
          <w:rFonts w:eastAsia="Times New Roman"/>
          <w:szCs w:val="24"/>
          <w:lang w:eastAsia="en-US"/>
        </w:rPr>
      </w:pPr>
    </w:p>
    <w:p w14:paraId="23F1D456" w14:textId="77777777" w:rsidR="007E6BBD" w:rsidRPr="007E6BBD" w:rsidRDefault="007E6BBD" w:rsidP="007E6BBD">
      <w:pPr>
        <w:spacing w:after="0" w:line="360" w:lineRule="auto"/>
        <w:rPr>
          <w:ins w:id="4" w:author="Φλούδα Χριστίνα" w:date="2019-05-17T10:36:00Z"/>
          <w:rFonts w:eastAsia="Times New Roman"/>
          <w:szCs w:val="24"/>
          <w:lang w:eastAsia="en-US"/>
        </w:rPr>
      </w:pPr>
      <w:ins w:id="5" w:author="Φλούδα Χριστίνα" w:date="2019-05-17T10:36:00Z">
        <w:r w:rsidRPr="007E6BBD">
          <w:rPr>
            <w:rFonts w:eastAsia="Times New Roman"/>
            <w:szCs w:val="24"/>
            <w:lang w:eastAsia="en-US"/>
          </w:rPr>
          <w:t>ΠΙΝΑΚΑΣ ΠΕΡΙΕΧΟΜΕΝΩΝ</w:t>
        </w:r>
      </w:ins>
    </w:p>
    <w:p w14:paraId="0F6BAF67" w14:textId="77777777" w:rsidR="007E6BBD" w:rsidRPr="007E6BBD" w:rsidRDefault="007E6BBD" w:rsidP="007E6BBD">
      <w:pPr>
        <w:spacing w:after="0" w:line="360" w:lineRule="auto"/>
        <w:rPr>
          <w:ins w:id="6" w:author="Φλούδα Χριστίνα" w:date="2019-05-17T10:36:00Z"/>
          <w:rFonts w:eastAsia="Times New Roman"/>
          <w:szCs w:val="24"/>
          <w:lang w:eastAsia="en-US"/>
        </w:rPr>
      </w:pPr>
      <w:ins w:id="7" w:author="Φλούδα Χριστίνα" w:date="2019-05-17T10:36:00Z">
        <w:r w:rsidRPr="007E6BBD">
          <w:rPr>
            <w:rFonts w:eastAsia="Times New Roman"/>
            <w:szCs w:val="24"/>
            <w:lang w:eastAsia="en-US"/>
          </w:rPr>
          <w:t xml:space="preserve">ΙΖ΄ ΠΕΡΙΟΔΟΣ </w:t>
        </w:r>
      </w:ins>
    </w:p>
    <w:p w14:paraId="3134B2D3" w14:textId="77777777" w:rsidR="007E6BBD" w:rsidRPr="007E6BBD" w:rsidRDefault="007E6BBD" w:rsidP="007E6BBD">
      <w:pPr>
        <w:spacing w:after="0" w:line="360" w:lineRule="auto"/>
        <w:rPr>
          <w:ins w:id="8" w:author="Φλούδα Χριστίνα" w:date="2019-05-17T10:36:00Z"/>
          <w:rFonts w:eastAsia="Times New Roman"/>
          <w:szCs w:val="24"/>
          <w:lang w:eastAsia="en-US"/>
        </w:rPr>
      </w:pPr>
      <w:ins w:id="9" w:author="Φλούδα Χριστίνα" w:date="2019-05-17T10:36:00Z">
        <w:r w:rsidRPr="007E6BBD">
          <w:rPr>
            <w:rFonts w:eastAsia="Times New Roman"/>
            <w:szCs w:val="24"/>
            <w:lang w:eastAsia="en-US"/>
          </w:rPr>
          <w:t>ΠΡΟΕΔΡΕΥΟΜΕΝΗΣ ΚΟΙΝΟΒΟΥΛΕΥΤΙΚΗΣ ΔΗΜΟΚΡΑΤΙΑΣ</w:t>
        </w:r>
      </w:ins>
    </w:p>
    <w:p w14:paraId="4DBD092A" w14:textId="77777777" w:rsidR="007E6BBD" w:rsidRPr="007E6BBD" w:rsidRDefault="007E6BBD" w:rsidP="007E6BBD">
      <w:pPr>
        <w:spacing w:after="0" w:line="360" w:lineRule="auto"/>
        <w:rPr>
          <w:ins w:id="10" w:author="Φλούδα Χριστίνα" w:date="2019-05-17T10:36:00Z"/>
          <w:rFonts w:eastAsia="Times New Roman"/>
          <w:szCs w:val="24"/>
          <w:lang w:eastAsia="en-US"/>
        </w:rPr>
      </w:pPr>
      <w:ins w:id="11" w:author="Φλούδα Χριστίνα" w:date="2019-05-17T10:36:00Z">
        <w:r w:rsidRPr="007E6BBD">
          <w:rPr>
            <w:rFonts w:eastAsia="Times New Roman"/>
            <w:szCs w:val="24"/>
            <w:lang w:eastAsia="en-US"/>
          </w:rPr>
          <w:t>ΣΥΝΟΔΟΣ Δ΄</w:t>
        </w:r>
      </w:ins>
    </w:p>
    <w:p w14:paraId="68157928" w14:textId="77777777" w:rsidR="007E6BBD" w:rsidRPr="007E6BBD" w:rsidRDefault="007E6BBD" w:rsidP="007E6BBD">
      <w:pPr>
        <w:spacing w:after="0" w:line="360" w:lineRule="auto"/>
        <w:rPr>
          <w:ins w:id="12" w:author="Φλούδα Χριστίνα" w:date="2019-05-17T10:36:00Z"/>
          <w:rFonts w:eastAsia="Times New Roman"/>
          <w:szCs w:val="24"/>
          <w:lang w:eastAsia="en-US"/>
        </w:rPr>
      </w:pPr>
    </w:p>
    <w:p w14:paraId="1AD5D8C3" w14:textId="77777777" w:rsidR="007E6BBD" w:rsidRPr="007E6BBD" w:rsidRDefault="007E6BBD" w:rsidP="007E6BBD">
      <w:pPr>
        <w:spacing w:after="0" w:line="360" w:lineRule="auto"/>
        <w:rPr>
          <w:ins w:id="13" w:author="Φλούδα Χριστίνα" w:date="2019-05-17T10:36:00Z"/>
          <w:rFonts w:eastAsia="Times New Roman"/>
          <w:szCs w:val="24"/>
          <w:lang w:eastAsia="en-US"/>
        </w:rPr>
      </w:pPr>
      <w:ins w:id="14" w:author="Φλούδα Χριστίνα" w:date="2019-05-17T10:36:00Z">
        <w:r w:rsidRPr="007E6BBD">
          <w:rPr>
            <w:rFonts w:eastAsia="Times New Roman"/>
            <w:szCs w:val="24"/>
            <w:lang w:eastAsia="en-US"/>
          </w:rPr>
          <w:t>ΣΥΝΕΔΡΙΑΣΗ ΡΙΖ΄</w:t>
        </w:r>
      </w:ins>
    </w:p>
    <w:p w14:paraId="18E97387" w14:textId="77777777" w:rsidR="007E6BBD" w:rsidRPr="007E6BBD" w:rsidRDefault="007E6BBD" w:rsidP="007E6BBD">
      <w:pPr>
        <w:spacing w:after="0" w:line="360" w:lineRule="auto"/>
        <w:rPr>
          <w:ins w:id="15" w:author="Φλούδα Χριστίνα" w:date="2019-05-17T10:36:00Z"/>
          <w:rFonts w:eastAsia="Times New Roman"/>
          <w:szCs w:val="24"/>
          <w:lang w:eastAsia="en-US"/>
        </w:rPr>
      </w:pPr>
      <w:ins w:id="16" w:author="Φλούδα Χριστίνα" w:date="2019-05-17T10:36:00Z">
        <w:r w:rsidRPr="007E6BBD">
          <w:rPr>
            <w:rFonts w:eastAsia="Times New Roman"/>
            <w:szCs w:val="24"/>
            <w:lang w:eastAsia="en-US"/>
          </w:rPr>
          <w:t>Δευτέρα  6 Μαΐου 2019</w:t>
        </w:r>
      </w:ins>
    </w:p>
    <w:p w14:paraId="4F01CED8" w14:textId="77777777" w:rsidR="007E6BBD" w:rsidRPr="007E6BBD" w:rsidRDefault="007E6BBD" w:rsidP="007E6BBD">
      <w:pPr>
        <w:spacing w:after="0" w:line="360" w:lineRule="auto"/>
        <w:rPr>
          <w:ins w:id="17" w:author="Φλούδα Χριστίνα" w:date="2019-05-17T10:36:00Z"/>
          <w:rFonts w:eastAsia="Times New Roman"/>
          <w:szCs w:val="24"/>
          <w:lang w:eastAsia="en-US"/>
        </w:rPr>
      </w:pPr>
    </w:p>
    <w:p w14:paraId="13691547" w14:textId="77777777" w:rsidR="007E6BBD" w:rsidRPr="007E6BBD" w:rsidRDefault="007E6BBD" w:rsidP="007E6BBD">
      <w:pPr>
        <w:spacing w:after="0" w:line="360" w:lineRule="auto"/>
        <w:rPr>
          <w:ins w:id="18" w:author="Φλούδα Χριστίνα" w:date="2019-05-17T10:36:00Z"/>
          <w:rFonts w:eastAsia="Times New Roman"/>
          <w:szCs w:val="24"/>
          <w:lang w:eastAsia="en-US"/>
        </w:rPr>
      </w:pPr>
      <w:ins w:id="19" w:author="Φλούδα Χριστίνα" w:date="2019-05-17T10:36:00Z">
        <w:r w:rsidRPr="007E6BBD">
          <w:rPr>
            <w:rFonts w:eastAsia="Times New Roman"/>
            <w:szCs w:val="24"/>
            <w:lang w:eastAsia="en-US"/>
          </w:rPr>
          <w:t>ΘΕΜΑΤΑ</w:t>
        </w:r>
      </w:ins>
    </w:p>
    <w:p w14:paraId="41621258" w14:textId="77777777" w:rsidR="007E6BBD" w:rsidRPr="007E6BBD" w:rsidRDefault="007E6BBD" w:rsidP="007E6BBD">
      <w:pPr>
        <w:spacing w:after="0" w:line="360" w:lineRule="auto"/>
        <w:rPr>
          <w:ins w:id="20" w:author="Φλούδα Χριστίνα" w:date="2019-05-17T10:36:00Z"/>
          <w:rFonts w:eastAsia="Times New Roman"/>
          <w:szCs w:val="24"/>
          <w:lang w:eastAsia="en-US"/>
        </w:rPr>
      </w:pPr>
      <w:ins w:id="21" w:author="Φλούδα Χριστίνα" w:date="2019-05-17T10:36:00Z">
        <w:r w:rsidRPr="007E6BBD">
          <w:rPr>
            <w:rFonts w:eastAsia="Times New Roman"/>
            <w:szCs w:val="24"/>
            <w:lang w:eastAsia="en-US"/>
          </w:rPr>
          <w:t xml:space="preserve"> </w:t>
        </w:r>
        <w:r w:rsidRPr="007E6BBD">
          <w:rPr>
            <w:rFonts w:eastAsia="Times New Roman"/>
            <w:szCs w:val="24"/>
            <w:lang w:eastAsia="en-US"/>
          </w:rPr>
          <w:br/>
          <w:t xml:space="preserve">Α. ΕΙΔΙΚΑ ΘΕΜΑΤΑ </w:t>
        </w:r>
        <w:r w:rsidRPr="007E6BBD">
          <w:rPr>
            <w:rFonts w:eastAsia="Times New Roman"/>
            <w:szCs w:val="24"/>
            <w:lang w:eastAsia="en-US"/>
          </w:rPr>
          <w:br/>
          <w:t xml:space="preserve">1. Επικύρωση Πρακτικών, σελ. </w:t>
        </w:r>
        <w:r w:rsidRPr="007E6BBD">
          <w:rPr>
            <w:rFonts w:eastAsia="Times New Roman"/>
            <w:szCs w:val="24"/>
            <w:lang w:eastAsia="en-US"/>
          </w:rPr>
          <w:br/>
          <w:t xml:space="preserve">2. Ανακοινώνεται επιστολή του Πρωθυπουργού κ. Αλέξη Τσίπρα προς τον Πρόεδρο της Βουλής κ. Νικόλαο </w:t>
        </w:r>
        <w:proofErr w:type="spellStart"/>
        <w:r w:rsidRPr="007E6BBD">
          <w:rPr>
            <w:rFonts w:eastAsia="Times New Roman"/>
            <w:szCs w:val="24"/>
            <w:lang w:eastAsia="en-US"/>
          </w:rPr>
          <w:t>Βούτση</w:t>
        </w:r>
        <w:proofErr w:type="spellEnd"/>
        <w:r w:rsidRPr="007E6BBD">
          <w:rPr>
            <w:rFonts w:eastAsia="Times New Roman"/>
            <w:szCs w:val="24"/>
            <w:lang w:eastAsia="en-US"/>
          </w:rPr>
          <w:t xml:space="preserve"> με θέμα: «Κυβερνητική Μεταβολή», σελ. </w:t>
        </w:r>
        <w:r w:rsidRPr="007E6BBD">
          <w:rPr>
            <w:rFonts w:eastAsia="Times New Roman"/>
            <w:szCs w:val="24"/>
            <w:lang w:eastAsia="en-US"/>
          </w:rPr>
          <w:br/>
          <w:t xml:space="preserve">3. Ανακοινώνονται επιστολές προς τον Πρόεδρο της Βουλής κ. Νικόλαο </w:t>
        </w:r>
        <w:proofErr w:type="spellStart"/>
        <w:r w:rsidRPr="007E6BBD">
          <w:rPr>
            <w:rFonts w:eastAsia="Times New Roman"/>
            <w:szCs w:val="24"/>
            <w:lang w:eastAsia="en-US"/>
          </w:rPr>
          <w:t>Βούτση</w:t>
        </w:r>
        <w:proofErr w:type="spellEnd"/>
        <w:r w:rsidRPr="007E6BBD">
          <w:rPr>
            <w:rFonts w:eastAsia="Times New Roman"/>
            <w:szCs w:val="24"/>
            <w:lang w:eastAsia="en-US"/>
          </w:rPr>
          <w:t>, δήλωσης παραίτησης από το βουλευτικό αξίωμα των κ.κ. Βουλευτών:</w:t>
        </w:r>
        <w:r w:rsidRPr="007E6BBD">
          <w:rPr>
            <w:rFonts w:eastAsia="Times New Roman"/>
            <w:szCs w:val="24"/>
            <w:lang w:eastAsia="en-US"/>
          </w:rPr>
          <w:br/>
          <w:t xml:space="preserve">    α) Ευάγγελου - Βασιλείου </w:t>
        </w:r>
        <w:proofErr w:type="spellStart"/>
        <w:r w:rsidRPr="007E6BBD">
          <w:rPr>
            <w:rFonts w:eastAsia="Times New Roman"/>
            <w:szCs w:val="24"/>
            <w:lang w:eastAsia="en-US"/>
          </w:rPr>
          <w:t>Μεϊμαράκη</w:t>
        </w:r>
        <w:proofErr w:type="spellEnd"/>
        <w:r w:rsidRPr="007E6BBD">
          <w:rPr>
            <w:rFonts w:eastAsia="Times New Roman"/>
            <w:szCs w:val="24"/>
            <w:lang w:eastAsia="en-US"/>
          </w:rPr>
          <w:t xml:space="preserve">, σελ. </w:t>
        </w:r>
        <w:r w:rsidRPr="007E6BBD">
          <w:rPr>
            <w:rFonts w:eastAsia="Times New Roman"/>
            <w:szCs w:val="24"/>
            <w:lang w:eastAsia="en-US"/>
          </w:rPr>
          <w:br/>
          <w:t xml:space="preserve">    β)  Άννας Μισέλ Ασημακοπούλου, σελ. </w:t>
        </w:r>
        <w:r w:rsidRPr="007E6BBD">
          <w:rPr>
            <w:rFonts w:eastAsia="Times New Roman"/>
            <w:szCs w:val="24"/>
            <w:lang w:eastAsia="en-US"/>
          </w:rPr>
          <w:br/>
          <w:t xml:space="preserve">    γ) Αικατερίνης Μάρκου, σελ. </w:t>
        </w:r>
        <w:r w:rsidRPr="007E6BBD">
          <w:rPr>
            <w:rFonts w:eastAsia="Times New Roman"/>
            <w:szCs w:val="24"/>
            <w:lang w:eastAsia="en-US"/>
          </w:rPr>
          <w:br/>
          <w:t>4. Ανακοινώνεται επιστολές προς τον Πρόεδρο της Βουλής, μη αποδοχής της βουλευτικής έδρας των κ.κ.:</w:t>
        </w:r>
        <w:r w:rsidRPr="007E6BBD">
          <w:rPr>
            <w:rFonts w:eastAsia="Times New Roman"/>
            <w:szCs w:val="24"/>
            <w:lang w:eastAsia="en-US"/>
          </w:rPr>
          <w:br/>
          <w:t xml:space="preserve">    α) Αργύρη </w:t>
        </w:r>
        <w:proofErr w:type="spellStart"/>
        <w:r w:rsidRPr="007E6BBD">
          <w:rPr>
            <w:rFonts w:eastAsia="Times New Roman"/>
            <w:szCs w:val="24"/>
            <w:lang w:eastAsia="en-US"/>
          </w:rPr>
          <w:t>Ντινόπουλου</w:t>
        </w:r>
        <w:proofErr w:type="spellEnd"/>
        <w:r w:rsidRPr="007E6BBD">
          <w:rPr>
            <w:rFonts w:eastAsia="Times New Roman"/>
            <w:szCs w:val="24"/>
            <w:lang w:eastAsia="en-US"/>
          </w:rPr>
          <w:t xml:space="preserve">, σελ. </w:t>
        </w:r>
        <w:r w:rsidRPr="007E6BBD">
          <w:rPr>
            <w:rFonts w:eastAsia="Times New Roman"/>
            <w:szCs w:val="24"/>
            <w:lang w:eastAsia="en-US"/>
          </w:rPr>
          <w:br/>
          <w:t xml:space="preserve">    β) Ιωάννη </w:t>
        </w:r>
        <w:proofErr w:type="spellStart"/>
        <w:r w:rsidRPr="007E6BBD">
          <w:rPr>
            <w:rFonts w:eastAsia="Times New Roman"/>
            <w:szCs w:val="24"/>
            <w:lang w:eastAsia="en-US"/>
          </w:rPr>
          <w:t>Μιχελάκη</w:t>
        </w:r>
        <w:proofErr w:type="spellEnd"/>
        <w:r w:rsidRPr="007E6BBD">
          <w:rPr>
            <w:rFonts w:eastAsia="Times New Roman"/>
            <w:szCs w:val="24"/>
            <w:lang w:eastAsia="en-US"/>
          </w:rPr>
          <w:t xml:space="preserve">, σελ. </w:t>
        </w:r>
        <w:r w:rsidRPr="007E6BBD">
          <w:rPr>
            <w:rFonts w:eastAsia="Times New Roman"/>
            <w:szCs w:val="24"/>
            <w:lang w:eastAsia="en-US"/>
          </w:rPr>
          <w:br/>
          <w:t xml:space="preserve">5. Ορκωμοσία (με θρησκευτικό όρκο) των Βουλευτών κ.κ. Πάνου  Παναγιωτόπουλου, Ζωής Ράπτη και Νικόλαου </w:t>
        </w:r>
        <w:proofErr w:type="spellStart"/>
        <w:r w:rsidRPr="007E6BBD">
          <w:rPr>
            <w:rFonts w:eastAsia="Times New Roman"/>
            <w:szCs w:val="24"/>
            <w:lang w:eastAsia="en-US"/>
          </w:rPr>
          <w:t>Νυφούδη</w:t>
        </w:r>
        <w:proofErr w:type="spellEnd"/>
        <w:r w:rsidRPr="007E6BBD">
          <w:rPr>
            <w:rFonts w:eastAsia="Times New Roman"/>
            <w:szCs w:val="24"/>
            <w:lang w:eastAsia="en-US"/>
          </w:rPr>
          <w:t xml:space="preserve">, σελ. </w:t>
        </w:r>
        <w:r w:rsidRPr="007E6BBD">
          <w:rPr>
            <w:rFonts w:eastAsia="Times New Roman"/>
            <w:szCs w:val="24"/>
            <w:lang w:eastAsia="en-US"/>
          </w:rPr>
          <w:br/>
          <w:t xml:space="preserve">6. Ανακοινώνεται ότι ο Αρχηγός της Αξιωματικής Αντιπολίτευσης και Πρόεδρος της Κοινοβουλευτικής Ομάδας της Νέας Δημοκρατίας κ. Κυριάκος Μητσοτάκης και οι Βουλευτές της Κοινοβουλευτικής του Ομάδας υπέβαλαν πρόταση δυσπιστίας κατά του Αναπληρωτή Υπουργού Υγείας κ. Παύλου </w:t>
        </w:r>
        <w:proofErr w:type="spellStart"/>
        <w:r w:rsidRPr="007E6BBD">
          <w:rPr>
            <w:rFonts w:eastAsia="Times New Roman"/>
            <w:szCs w:val="24"/>
            <w:lang w:eastAsia="en-US"/>
          </w:rPr>
          <w:t>Πολάκη</w:t>
        </w:r>
        <w:proofErr w:type="spellEnd"/>
        <w:r w:rsidRPr="007E6BBD">
          <w:rPr>
            <w:rFonts w:eastAsia="Times New Roman"/>
            <w:szCs w:val="24"/>
            <w:lang w:eastAsia="en-US"/>
          </w:rPr>
          <w:t xml:space="preserve"> σύμφωνα με τις διατάξεις των άρθρων 84, παράγραφος 2 του Συντάγματος και 142 του Κανονισμού της Βουλής, σελ. </w:t>
        </w:r>
        <w:r w:rsidRPr="007E6BBD">
          <w:rPr>
            <w:rFonts w:eastAsia="Times New Roman"/>
            <w:szCs w:val="24"/>
            <w:lang w:eastAsia="en-US"/>
          </w:rPr>
          <w:br/>
          <w:t xml:space="preserve">7. Επί διαδικαστικού θέματος, σελ. </w:t>
        </w:r>
        <w:r w:rsidRPr="007E6BBD">
          <w:rPr>
            <w:rFonts w:eastAsia="Times New Roman"/>
            <w:szCs w:val="24"/>
            <w:lang w:eastAsia="en-US"/>
          </w:rPr>
          <w:br/>
          <w:t xml:space="preserve"> </w:t>
        </w:r>
        <w:r w:rsidRPr="007E6BBD">
          <w:rPr>
            <w:rFonts w:eastAsia="Times New Roman"/>
            <w:szCs w:val="24"/>
            <w:lang w:eastAsia="en-US"/>
          </w:rPr>
          <w:br/>
          <w:t xml:space="preserve">Β. ΝΟΜΟΘΕΤΙΚΗ ΕΡΓΑΣΙΑ </w:t>
        </w:r>
        <w:r w:rsidRPr="007E6BBD">
          <w:rPr>
            <w:rFonts w:eastAsia="Times New Roman"/>
            <w:szCs w:val="24"/>
            <w:lang w:eastAsia="en-US"/>
          </w:rPr>
          <w:br/>
          <w:t xml:space="preserve">Κατάθεση σχεδίου νόμου:  </w:t>
        </w:r>
      </w:ins>
    </w:p>
    <w:p w14:paraId="6A6693BB" w14:textId="77777777" w:rsidR="007E6BBD" w:rsidRPr="007E6BBD" w:rsidRDefault="007E6BBD" w:rsidP="007E6BBD">
      <w:pPr>
        <w:spacing w:after="0" w:line="360" w:lineRule="auto"/>
        <w:rPr>
          <w:ins w:id="22" w:author="Φλούδα Χριστίνα" w:date="2019-05-17T10:36:00Z"/>
          <w:rFonts w:eastAsia="Times New Roman"/>
          <w:szCs w:val="24"/>
          <w:lang w:eastAsia="en-US"/>
        </w:rPr>
      </w:pPr>
      <w:ins w:id="23" w:author="Φλούδα Χριστίνα" w:date="2019-05-17T10:36:00Z">
        <w:r w:rsidRPr="007E6BBD">
          <w:rPr>
            <w:rFonts w:eastAsia="Times New Roman"/>
            <w:szCs w:val="24"/>
            <w:lang w:eastAsia="en-US"/>
          </w:rPr>
          <w:t xml:space="preserve">Η Υπουργός Εργασίας Κοινωνικής Ασφάλισης και Κοινωνικής Αλληλεγγύης, ο Αντιπρόεδρος της Κυβέρνησης και Υπουργός Οικονομίας και Ανάπτυξης, οι Υπουργοί Εσωτερικών, Παιδείας,  Έρευνας και Θρησκευμάτων, Προστασίας του Πολίτη,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Ναυτιλίας και Νησιωτικής Πολιτικής, Αγροτικής Ανάπτυξης και Τροφίμων, Τουρισμού, οι Αναπληρωτές Υπουργοί Εργασίας, Κοινωνικής Ασφάλισης και Αλληλεγγύης, Οικονομικών, Υγείας, καθώς και Υφυπουργοί Εργασίας, Κοινωνικής Ασφάλισης και Κοινωνικής Αλληλεγγύης, Οικονομίας και Ανάπτυξης, Παιδείας,  Έρευνας και Θρησκευμάτων, Οικονομικών και Πολιτισμού και Αθλητισμού κατέθεσαν σήμερα 6-5-2019 σχέδιο νόμου: «Ρύθμιση οφειλών προς τους Φορείς Κοινωνικής Ασφάλισης, τη Φορολογική Διοίκηση και τους ΟΤΑ α' βαθμού, συνταξιοδοτικές ρυθμίσεις Δημοσίου και λοιπές ασφαλιστικές και συνταξιοδοτικές διατάξεις, ενίσχυση της προστασίας των εργαζομένων και άλλες διατάξεις», σελ. </w:t>
        </w:r>
        <w:r w:rsidRPr="007E6BBD">
          <w:rPr>
            <w:rFonts w:eastAsia="Times New Roman"/>
            <w:szCs w:val="24"/>
            <w:lang w:eastAsia="en-US"/>
          </w:rPr>
          <w:br/>
          <w:t xml:space="preserve"> </w:t>
        </w:r>
        <w:r w:rsidRPr="007E6BBD">
          <w:rPr>
            <w:rFonts w:eastAsia="Times New Roman"/>
            <w:szCs w:val="24"/>
            <w:lang w:eastAsia="en-US"/>
          </w:rPr>
          <w:br/>
          <w:t xml:space="preserve">ΠΡΟΕΔΡΕΥΩΝ </w:t>
        </w:r>
        <w:r w:rsidRPr="007E6BBD">
          <w:rPr>
            <w:rFonts w:eastAsia="Times New Roman"/>
            <w:szCs w:val="24"/>
            <w:lang w:eastAsia="en-US"/>
          </w:rPr>
          <w:br/>
          <w:t>ΚΑΚΛΑΜΑΝΗΣ Ν. , σελ.</w:t>
        </w:r>
        <w:r w:rsidRPr="007E6BBD">
          <w:rPr>
            <w:rFonts w:eastAsia="Times New Roman"/>
            <w:szCs w:val="24"/>
            <w:lang w:eastAsia="en-US"/>
          </w:rPr>
          <w:br/>
        </w:r>
      </w:ins>
    </w:p>
    <w:p w14:paraId="7C3E5DFF" w14:textId="77777777" w:rsidR="007E6BBD" w:rsidRPr="007E6BBD" w:rsidRDefault="007E6BBD" w:rsidP="007E6BBD">
      <w:pPr>
        <w:spacing w:after="0" w:line="360" w:lineRule="auto"/>
        <w:rPr>
          <w:ins w:id="24" w:author="Φλούδα Χριστίνα" w:date="2019-05-17T10:36:00Z"/>
          <w:rFonts w:eastAsia="Times New Roman"/>
          <w:szCs w:val="24"/>
          <w:lang w:eastAsia="en-US"/>
        </w:rPr>
      </w:pPr>
      <w:ins w:id="25" w:author="Φλούδα Χριστίνα" w:date="2019-05-17T10:36:00Z">
        <w:r w:rsidRPr="007E6BBD">
          <w:rPr>
            <w:rFonts w:eastAsia="Times New Roman"/>
            <w:szCs w:val="24"/>
            <w:lang w:eastAsia="en-US"/>
          </w:rPr>
          <w:t>ΟΜΙΛΗΤΕΣ</w:t>
        </w:r>
      </w:ins>
    </w:p>
    <w:p w14:paraId="4D2EFD75" w14:textId="7FA90382" w:rsidR="007E6BBD" w:rsidRDefault="007E6BBD" w:rsidP="007E6BBD">
      <w:pPr>
        <w:spacing w:after="0" w:line="600" w:lineRule="auto"/>
        <w:ind w:firstLine="720"/>
        <w:jc w:val="center"/>
        <w:rPr>
          <w:ins w:id="26" w:author="Φλούδα Χριστίνα" w:date="2019-05-17T10:36:00Z"/>
          <w:rFonts w:eastAsia="Times New Roman"/>
          <w:szCs w:val="24"/>
        </w:rPr>
      </w:pPr>
      <w:ins w:id="27" w:author="Φλούδα Χριστίνα" w:date="2019-05-17T10:36:00Z">
        <w:r w:rsidRPr="007E6BBD">
          <w:rPr>
            <w:rFonts w:eastAsia="Times New Roman"/>
            <w:szCs w:val="24"/>
            <w:lang w:eastAsia="en-US"/>
          </w:rPr>
          <w:br/>
          <w:t>Α. Επί της πρόταση δυσπιστίας:</w:t>
        </w:r>
        <w:r w:rsidRPr="007E6BBD">
          <w:rPr>
            <w:rFonts w:eastAsia="Times New Roman"/>
            <w:szCs w:val="24"/>
            <w:lang w:eastAsia="en-US"/>
          </w:rPr>
          <w:br/>
          <w:t>ΔΡΑΓΑΣΑΚΗΣ Ι. , σελ.</w:t>
        </w:r>
        <w:r w:rsidRPr="007E6BBD">
          <w:rPr>
            <w:rFonts w:eastAsia="Times New Roman"/>
            <w:szCs w:val="24"/>
            <w:lang w:eastAsia="en-US"/>
          </w:rPr>
          <w:br/>
          <w:t>ΜΗΤΣΟΤΑΚΗΣ Κ. , σελ.</w:t>
        </w:r>
        <w:r w:rsidRPr="007E6BBD">
          <w:rPr>
            <w:rFonts w:eastAsia="Times New Roman"/>
            <w:szCs w:val="24"/>
            <w:lang w:eastAsia="en-US"/>
          </w:rPr>
          <w:br/>
        </w:r>
        <w:r w:rsidRPr="007E6BBD">
          <w:rPr>
            <w:rFonts w:eastAsia="Times New Roman"/>
            <w:szCs w:val="24"/>
            <w:lang w:eastAsia="en-US"/>
          </w:rPr>
          <w:br/>
          <w:t>Β. Επί διαδικαστικού θέματος:</w:t>
        </w:r>
        <w:r w:rsidRPr="007E6BBD">
          <w:rPr>
            <w:rFonts w:eastAsia="Times New Roman"/>
            <w:szCs w:val="24"/>
            <w:lang w:eastAsia="en-US"/>
          </w:rPr>
          <w:br/>
          <w:t>ΚΑΚΛΑΜΑΝΗΣ Ν. , σελ.</w:t>
        </w:r>
        <w:r w:rsidRPr="007E6BBD">
          <w:rPr>
            <w:rFonts w:eastAsia="Times New Roman"/>
            <w:szCs w:val="24"/>
            <w:lang w:eastAsia="en-US"/>
          </w:rPr>
          <w:br/>
          <w:t>ΠΑΠΑΘΕΟΔΩΡΟΥ Θ. , σελ.</w:t>
        </w:r>
        <w:r w:rsidRPr="007E6BBD">
          <w:rPr>
            <w:rFonts w:eastAsia="Times New Roman"/>
            <w:szCs w:val="24"/>
            <w:lang w:eastAsia="en-US"/>
          </w:rPr>
          <w:br/>
        </w:r>
        <w:r w:rsidRPr="007E6BBD">
          <w:rPr>
            <w:rFonts w:eastAsia="Times New Roman"/>
            <w:szCs w:val="24"/>
            <w:lang w:eastAsia="en-US"/>
          </w:rPr>
          <w:br/>
          <w:t>ΠΑΡΕΜΒΑΣΕΙΣ:</w:t>
        </w:r>
        <w:r w:rsidRPr="007E6BBD">
          <w:rPr>
            <w:rFonts w:eastAsia="Times New Roman"/>
            <w:szCs w:val="24"/>
            <w:lang w:eastAsia="en-US"/>
          </w:rPr>
          <w:br/>
          <w:t>ΒΟΡΙΔΗΣ Μ. , σελ.</w:t>
        </w:r>
        <w:r w:rsidRPr="007E6BBD">
          <w:rPr>
            <w:rFonts w:eastAsia="Times New Roman"/>
            <w:szCs w:val="24"/>
            <w:lang w:eastAsia="en-US"/>
          </w:rPr>
          <w:br/>
          <w:t>ΜΠΟΥΡΑΣ Α. , σελ.</w:t>
        </w:r>
        <w:r w:rsidRPr="007E6BBD">
          <w:rPr>
            <w:rFonts w:eastAsia="Times New Roman"/>
            <w:szCs w:val="24"/>
            <w:lang w:eastAsia="en-US"/>
          </w:rPr>
          <w:br/>
        </w:r>
      </w:ins>
    </w:p>
    <w:p w14:paraId="5C54C052" w14:textId="47095C84" w:rsidR="00627F24" w:rsidRDefault="007E6BBD">
      <w:pPr>
        <w:spacing w:after="0" w:line="600" w:lineRule="auto"/>
        <w:ind w:firstLine="720"/>
        <w:jc w:val="center"/>
        <w:rPr>
          <w:rFonts w:eastAsia="Times New Roman"/>
          <w:szCs w:val="24"/>
        </w:rPr>
      </w:pPr>
      <w:r>
        <w:rPr>
          <w:rFonts w:eastAsia="Times New Roman"/>
          <w:szCs w:val="24"/>
        </w:rPr>
        <w:t>ΠΡΑΚΤΙΚΑ ΒΟΥΛΗΣ</w:t>
      </w:r>
    </w:p>
    <w:p w14:paraId="5C54C053" w14:textId="77777777" w:rsidR="00627F24" w:rsidRDefault="007E6BBD">
      <w:pPr>
        <w:spacing w:after="0"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5C54C054" w14:textId="77777777" w:rsidR="00627F24" w:rsidRDefault="007E6BB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C54C055" w14:textId="77777777" w:rsidR="00627F24" w:rsidRDefault="007E6BBD">
      <w:pPr>
        <w:spacing w:after="0" w:line="600" w:lineRule="auto"/>
        <w:ind w:firstLine="720"/>
        <w:jc w:val="center"/>
        <w:rPr>
          <w:rFonts w:eastAsia="Times New Roman"/>
          <w:szCs w:val="24"/>
        </w:rPr>
      </w:pPr>
      <w:r>
        <w:rPr>
          <w:rFonts w:eastAsia="Times New Roman"/>
          <w:szCs w:val="24"/>
        </w:rPr>
        <w:t>ΣΥΝΟΔΟΣ Δ΄</w:t>
      </w:r>
    </w:p>
    <w:p w14:paraId="5C54C056" w14:textId="77777777" w:rsidR="00627F24" w:rsidRDefault="007E6BBD">
      <w:pPr>
        <w:spacing w:after="0" w:line="600" w:lineRule="auto"/>
        <w:ind w:firstLine="720"/>
        <w:jc w:val="center"/>
        <w:rPr>
          <w:rFonts w:eastAsia="Times New Roman"/>
          <w:szCs w:val="24"/>
        </w:rPr>
      </w:pPr>
      <w:r>
        <w:rPr>
          <w:rFonts w:eastAsia="Times New Roman"/>
          <w:szCs w:val="24"/>
        </w:rPr>
        <w:t>ΣΥΝΕΔΡΙΑΣΗ ΡΙΖ΄</w:t>
      </w:r>
    </w:p>
    <w:p w14:paraId="5C54C057" w14:textId="77777777" w:rsidR="00627F24" w:rsidRDefault="007E6BBD">
      <w:pPr>
        <w:spacing w:after="0" w:line="600" w:lineRule="auto"/>
        <w:ind w:firstLine="720"/>
        <w:jc w:val="center"/>
        <w:rPr>
          <w:rFonts w:eastAsia="Times New Roman"/>
          <w:szCs w:val="24"/>
        </w:rPr>
      </w:pPr>
      <w:r>
        <w:rPr>
          <w:rFonts w:eastAsia="Times New Roman"/>
          <w:szCs w:val="24"/>
        </w:rPr>
        <w:t>Δευτέρα 6 Μαΐου 2019</w:t>
      </w:r>
    </w:p>
    <w:p w14:paraId="5C54C058" w14:textId="77777777" w:rsidR="00627F24" w:rsidRDefault="007E6BBD">
      <w:pPr>
        <w:spacing w:after="0" w:line="600" w:lineRule="auto"/>
        <w:ind w:firstLine="720"/>
        <w:jc w:val="both"/>
        <w:rPr>
          <w:rFonts w:eastAsia="Times New Roman"/>
          <w:szCs w:val="24"/>
        </w:rPr>
      </w:pPr>
      <w:r>
        <w:rPr>
          <w:rFonts w:eastAsia="Times New Roman"/>
          <w:szCs w:val="24"/>
        </w:rPr>
        <w:t>Αθήνα, σήμερα στις 6 Μαΐου 2019, ημέρα Δευτέρα και ώρα 18.21΄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FF54BF">
        <w:rPr>
          <w:rFonts w:eastAsia="Times New Roman"/>
          <w:b/>
          <w:szCs w:val="24"/>
        </w:rPr>
        <w:t>ΝΙΚΗΤΑ ΚΑΚΛΑΜΑΝΗ</w:t>
      </w:r>
      <w:r>
        <w:rPr>
          <w:rFonts w:eastAsia="Times New Roman"/>
          <w:szCs w:val="24"/>
        </w:rPr>
        <w:t>.</w:t>
      </w:r>
    </w:p>
    <w:p w14:paraId="5C54C059" w14:textId="77777777" w:rsidR="00627F24" w:rsidRDefault="007E6BBD">
      <w:pPr>
        <w:spacing w:after="0" w:line="600" w:lineRule="auto"/>
        <w:ind w:firstLine="720"/>
        <w:jc w:val="both"/>
        <w:rPr>
          <w:rFonts w:eastAsia="Times New Roman"/>
          <w:szCs w:val="24"/>
        </w:rPr>
      </w:pPr>
      <w:r w:rsidRPr="0054545B">
        <w:rPr>
          <w:rFonts w:eastAsia="Times New Roman"/>
          <w:b/>
          <w:bCs/>
        </w:rPr>
        <w:t>ΠΡΟΕΔΡΕΥΩΝ (Νικήτας Κακλαμάνης):</w:t>
      </w:r>
      <w:r w:rsidRPr="0054545B">
        <w:rPr>
          <w:rFonts w:eastAsia="Times New Roman"/>
          <w:b/>
          <w:bCs/>
          <w:szCs w:val="24"/>
        </w:rPr>
        <w:t xml:space="preserve"> </w:t>
      </w:r>
      <w:r>
        <w:rPr>
          <w:rFonts w:eastAsia="Times New Roman"/>
          <w:szCs w:val="24"/>
        </w:rPr>
        <w:t>Κυρίες και κύριοι συνάδελφοι, αρχίζει η συνεδρίαση.</w:t>
      </w:r>
    </w:p>
    <w:p w14:paraId="5C54C05A" w14:textId="77777777" w:rsidR="00627F24" w:rsidRDefault="007E6BBD">
      <w:pPr>
        <w:spacing w:after="0" w:line="600" w:lineRule="auto"/>
        <w:ind w:firstLine="720"/>
        <w:jc w:val="both"/>
        <w:rPr>
          <w:rFonts w:eastAsia="Times New Roman"/>
          <w:szCs w:val="24"/>
        </w:rPr>
      </w:pPr>
      <w:r w:rsidRPr="00E64E21">
        <w:rPr>
          <w:rFonts w:eastAsia="Times New Roman"/>
          <w:szCs w:val="24"/>
        </w:rPr>
        <w:lastRenderedPageBreak/>
        <w:t xml:space="preserve">(ΕΠΙΚΥΡΩΣΗ </w:t>
      </w:r>
      <w:r>
        <w:rPr>
          <w:rFonts w:eastAsia="Times New Roman"/>
          <w:szCs w:val="24"/>
        </w:rPr>
        <w:t>ΠΡΑΚΤΙΚΩΝ: Σύμφωνα με την από 23</w:t>
      </w:r>
      <w:r>
        <w:rPr>
          <w:rFonts w:eastAsia="Times New Roman"/>
          <w:szCs w:val="24"/>
        </w:rPr>
        <w:t>-</w:t>
      </w:r>
      <w:r w:rsidRPr="00E64E21">
        <w:rPr>
          <w:rFonts w:eastAsia="Times New Roman"/>
          <w:szCs w:val="24"/>
        </w:rPr>
        <w:t>4</w:t>
      </w:r>
      <w:r>
        <w:rPr>
          <w:rFonts w:eastAsia="Times New Roman"/>
          <w:szCs w:val="24"/>
        </w:rPr>
        <w:t>-</w:t>
      </w:r>
      <w:r w:rsidRPr="00E64E21">
        <w:rPr>
          <w:rFonts w:eastAsia="Times New Roman"/>
          <w:szCs w:val="24"/>
        </w:rPr>
        <w:t>2019 εξουσιοδότηση του Σώματος επικυρώθηκαν με ευθύνη το</w:t>
      </w:r>
      <w:r>
        <w:rPr>
          <w:rFonts w:eastAsia="Times New Roman"/>
          <w:szCs w:val="24"/>
        </w:rPr>
        <w:t>υ Προεδρείου τα Πρακτικά της ΡΙΣΤ</w:t>
      </w:r>
      <w:r w:rsidRPr="00E64E21">
        <w:rPr>
          <w:rFonts w:eastAsia="Times New Roman"/>
          <w:szCs w:val="24"/>
        </w:rPr>
        <w:t xml:space="preserve">΄ συνεδριάσεώς του, </w:t>
      </w:r>
      <w:r>
        <w:rPr>
          <w:rFonts w:eastAsia="Times New Roman"/>
          <w:szCs w:val="24"/>
        </w:rPr>
        <w:t>της Μεγάλης Τρίτης 23</w:t>
      </w:r>
      <w:r w:rsidRPr="00E64E21">
        <w:rPr>
          <w:rFonts w:eastAsia="Times New Roman"/>
          <w:szCs w:val="24"/>
        </w:rPr>
        <w:t xml:space="preserve"> Απριλίου 2019, σε ό,τι αφορά την ψήφιση στο σύνολο του σχεδίου νόμου: «</w:t>
      </w:r>
      <w:r>
        <w:rPr>
          <w:rFonts w:eastAsia="Times New Roman"/>
          <w:szCs w:val="24"/>
        </w:rPr>
        <w:t>Συνέργειες Πανεπιστ</w:t>
      </w:r>
      <w:r>
        <w:rPr>
          <w:rFonts w:eastAsia="Times New Roman"/>
          <w:szCs w:val="24"/>
        </w:rPr>
        <w:t>ημίων και Τ</w:t>
      </w:r>
      <w:r>
        <w:rPr>
          <w:rFonts w:eastAsia="Times New Roman"/>
          <w:szCs w:val="24"/>
        </w:rPr>
        <w:t>.</w:t>
      </w:r>
      <w:r>
        <w:rPr>
          <w:rFonts w:eastAsia="Times New Roman"/>
          <w:szCs w:val="24"/>
        </w:rPr>
        <w:t>Ε</w:t>
      </w:r>
      <w:r>
        <w:rPr>
          <w:rFonts w:eastAsia="Times New Roman"/>
          <w:szCs w:val="24"/>
        </w:rPr>
        <w:t>.</w:t>
      </w:r>
      <w:r>
        <w:rPr>
          <w:rFonts w:eastAsia="Times New Roman"/>
          <w:szCs w:val="24"/>
        </w:rPr>
        <w:t>Ι</w:t>
      </w:r>
      <w:r>
        <w:rPr>
          <w:rFonts w:eastAsia="Times New Roman"/>
          <w:szCs w:val="24"/>
        </w:rPr>
        <w:t>.</w:t>
      </w:r>
      <w:r>
        <w:rPr>
          <w:rFonts w:eastAsia="Times New Roman"/>
          <w:szCs w:val="24"/>
        </w:rPr>
        <w:t xml:space="preserve">, </w:t>
      </w:r>
      <w:r w:rsidRPr="00B35037">
        <w:rPr>
          <w:rFonts w:eastAsia="Times New Roman"/>
          <w:szCs w:val="24"/>
        </w:rPr>
        <w:t>πρόσβαση στην τριτοβάθμια εκπαίδευση, πειραματικά σχολεία, Γενικά Αρχεία του Κράτους και λοιπές διατάξεις»</w:t>
      </w:r>
      <w:r>
        <w:rPr>
          <w:rFonts w:eastAsia="Times New Roman"/>
          <w:szCs w:val="24"/>
        </w:rPr>
        <w:t>.</w:t>
      </w:r>
      <w:r w:rsidRPr="00E64E21">
        <w:rPr>
          <w:rFonts w:eastAsia="Times New Roman"/>
          <w:szCs w:val="24"/>
        </w:rPr>
        <w:t>)</w:t>
      </w:r>
    </w:p>
    <w:p w14:paraId="5C54C05B"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w:t>
      </w:r>
      <w:r>
        <w:rPr>
          <w:rFonts w:eastAsia="Times New Roman"/>
          <w:color w:val="222222"/>
          <w:szCs w:val="24"/>
          <w:shd w:val="clear" w:color="auto" w:fill="FFFFFF"/>
        </w:rPr>
        <w:t>προχωρήσουμε</w:t>
      </w:r>
      <w:r>
        <w:rPr>
          <w:rFonts w:eastAsia="Times New Roman"/>
          <w:color w:val="222222"/>
          <w:szCs w:val="24"/>
          <w:shd w:val="clear" w:color="auto" w:fill="FFFFFF"/>
        </w:rPr>
        <w:t xml:space="preserve">, έχω να κάνω </w:t>
      </w:r>
      <w:r>
        <w:rPr>
          <w:rFonts w:eastAsia="Times New Roman"/>
          <w:color w:val="222222"/>
          <w:szCs w:val="24"/>
          <w:shd w:val="clear" w:color="auto" w:fill="FFFFFF"/>
        </w:rPr>
        <w:t xml:space="preserve">κάποιες </w:t>
      </w:r>
      <w:r>
        <w:rPr>
          <w:rFonts w:eastAsia="Times New Roman"/>
          <w:color w:val="222222"/>
          <w:szCs w:val="24"/>
          <w:shd w:val="clear" w:color="auto" w:fill="FFFFFF"/>
        </w:rPr>
        <w:t xml:space="preserve">ανακοινώσεις προς το Σώμα. </w:t>
      </w:r>
    </w:p>
    <w:p w14:paraId="5C54C05C"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Υπουργός Εργασίας Κοινωνικής Ασφάλισης και Κοινωνικής Αλληλεγγύης, ο Αντιπρόεδρος της Κυβέρνησης και Υπουργός Οικονομίας και Ανάπτυξης, οι Υπουργοί Εσωτερικών, Παιδείας, Έρευνας και Θρησκευμάτων, Προστασίας του Πολίτη, Δικαιοσύνης, Διαφάνειας και Ανθρωπί</w:t>
      </w:r>
      <w:r>
        <w:rPr>
          <w:rFonts w:eastAsia="Times New Roman"/>
          <w:color w:val="222222"/>
          <w:szCs w:val="24"/>
          <w:shd w:val="clear" w:color="auto" w:fill="FFFFFF"/>
        </w:rPr>
        <w:t>νων Δικαιωμάτων, Οικονομικών, Υγείας, Διοικητικής Ανασυγκρότησης, Πολιτισμού και Αθλητισμού, Περιβάλλοντος και Ενέργειας, Υποδομών και Μεταφορών Ναυτιλίας και Νησιωτικής Πολιτικής, Αγροτικής Ανάπτυξης και Τροφίμων, Τουρισμού, οι Αναπληρωτές Υπουργοί Εργασί</w:t>
      </w:r>
      <w:r>
        <w:rPr>
          <w:rFonts w:eastAsia="Times New Roman"/>
          <w:color w:val="222222"/>
          <w:szCs w:val="24"/>
          <w:shd w:val="clear" w:color="auto" w:fill="FFFFFF"/>
        </w:rPr>
        <w:t xml:space="preserve">ας, </w:t>
      </w:r>
      <w:r>
        <w:rPr>
          <w:rFonts w:eastAsia="Times New Roman"/>
          <w:color w:val="222222"/>
          <w:szCs w:val="24"/>
          <w:shd w:val="clear" w:color="auto" w:fill="FFFFFF"/>
        </w:rPr>
        <w:lastRenderedPageBreak/>
        <w:t>Κοινωνικής Ασφάλισης και Αλληλεγγύης, Οικονομικών, Υγείας, καθώς και Υφυπουργοί Εργασίας, Κοινωνικής Ασφάλισης και Κοινωνικής Αλληλεγγύης, Οικονομίας και Ανάπτυξης, Παιδείας, Έρευνας και Θρησκευμάτων, Οικονομικών και Πολιτισμού και Αθλητισμού κατέθεσαν</w:t>
      </w:r>
      <w:r>
        <w:rPr>
          <w:rFonts w:eastAsia="Times New Roman"/>
          <w:color w:val="222222"/>
          <w:szCs w:val="24"/>
          <w:shd w:val="clear" w:color="auto" w:fill="FFFFFF"/>
        </w:rPr>
        <w:t xml:space="preserve"> σήμερα 6-5-2019 σχέδιο νόμου: «Ρύθμιση οφειλών προς τους Φορείς Κοινωνικής Ασφάλισης, τη Φορολογική Διοίκηση και τους ΟΤΑ </w:t>
      </w:r>
      <w:r>
        <w:rPr>
          <w:rFonts w:eastAsia="Times New Roman"/>
          <w:color w:val="222222"/>
          <w:szCs w:val="24"/>
          <w:shd w:val="clear" w:color="auto" w:fill="FFFFFF"/>
        </w:rPr>
        <w:t>α</w:t>
      </w:r>
      <w:r>
        <w:rPr>
          <w:rFonts w:eastAsia="Times New Roman"/>
          <w:color w:val="222222"/>
          <w:szCs w:val="24"/>
          <w:shd w:val="clear" w:color="auto" w:fill="FFFFFF"/>
        </w:rPr>
        <w:t>΄ βαθμού, συνταξιοδοτικές ρυθμίσεις Δημοσίου και λοιπές ασφαλιστικές και συνταξιοδοτικές διατάξεις, ενίσχυση της προστασίας των εργα</w:t>
      </w:r>
      <w:r>
        <w:rPr>
          <w:rFonts w:eastAsia="Times New Roman"/>
          <w:color w:val="222222"/>
          <w:szCs w:val="24"/>
          <w:shd w:val="clear" w:color="auto" w:fill="FFFFFF"/>
        </w:rPr>
        <w:t xml:space="preserve">ζομένων και άλλες διατάξεις». </w:t>
      </w:r>
    </w:p>
    <w:p w14:paraId="5C54C05D"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ως άνω σχέδιο νόμου έχει χαρακτηριστεί από την Κυβέρνηση ως επείγον. </w:t>
      </w:r>
    </w:p>
    <w:p w14:paraId="5C54C05E"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Παραπέμπεται στις αρμόδιες </w:t>
      </w:r>
      <w:r>
        <w:rPr>
          <w:rFonts w:eastAsia="Times New Roman"/>
          <w:color w:val="222222"/>
          <w:szCs w:val="24"/>
          <w:shd w:val="clear" w:color="auto" w:fill="FFFFFF"/>
        </w:rPr>
        <w:t>Δ</w:t>
      </w:r>
      <w:r>
        <w:rPr>
          <w:rFonts w:eastAsia="Times New Roman"/>
          <w:color w:val="222222"/>
          <w:szCs w:val="24"/>
          <w:shd w:val="clear" w:color="auto" w:fill="FFFFFF"/>
        </w:rPr>
        <w:t xml:space="preserve">ιαρκείς </w:t>
      </w:r>
      <w:r>
        <w:rPr>
          <w:rFonts w:eastAsia="Times New Roman"/>
          <w:color w:val="222222"/>
          <w:szCs w:val="24"/>
          <w:shd w:val="clear" w:color="auto" w:fill="FFFFFF"/>
        </w:rPr>
        <w:t>Ε</w:t>
      </w:r>
      <w:r>
        <w:rPr>
          <w:rFonts w:eastAsia="Times New Roman"/>
          <w:color w:val="222222"/>
          <w:szCs w:val="24"/>
          <w:shd w:val="clear" w:color="auto" w:fill="FFFFFF"/>
        </w:rPr>
        <w:t xml:space="preserve">πιτροπές. </w:t>
      </w:r>
    </w:p>
    <w:p w14:paraId="5C54C05F" w14:textId="77777777" w:rsidR="00627F24" w:rsidRDefault="007E6BBD">
      <w:pPr>
        <w:spacing w:after="0" w:line="600" w:lineRule="auto"/>
        <w:ind w:firstLine="720"/>
        <w:jc w:val="both"/>
        <w:rPr>
          <w:rFonts w:eastAsia="Times New Roman"/>
          <w:bCs/>
          <w:color w:val="222222"/>
          <w:shd w:val="clear" w:color="auto" w:fill="FFFFFF"/>
        </w:rPr>
      </w:pPr>
      <w:r>
        <w:rPr>
          <w:rFonts w:eastAsia="Times New Roman"/>
          <w:szCs w:val="24"/>
        </w:rPr>
        <w:t xml:space="preserve">Επίσης, </w:t>
      </w:r>
      <w:r w:rsidRPr="00A74DFE">
        <w:rPr>
          <w:rFonts w:eastAsia="Times New Roman"/>
          <w:szCs w:val="24"/>
        </w:rPr>
        <w:t>έχω την τιμή να ανακοινώσω</w:t>
      </w:r>
      <w:r>
        <w:rPr>
          <w:rFonts w:eastAsia="Times New Roman"/>
          <w:szCs w:val="24"/>
        </w:rPr>
        <w:t xml:space="preserve"> στο Σώμα</w:t>
      </w:r>
      <w:r w:rsidRPr="00A74DFE">
        <w:rPr>
          <w:rFonts w:eastAsia="Times New Roman"/>
          <w:szCs w:val="24"/>
        </w:rPr>
        <w:t xml:space="preserve"> ότι έχει έρθει στο Προεδρείο επιστολή του Πρωθυπουργού κ</w:t>
      </w:r>
      <w:r>
        <w:rPr>
          <w:rFonts w:eastAsia="Times New Roman"/>
          <w:szCs w:val="24"/>
        </w:rPr>
        <w:t>. Αλ</w:t>
      </w:r>
      <w:r>
        <w:rPr>
          <w:rFonts w:eastAsia="Times New Roman"/>
          <w:szCs w:val="24"/>
        </w:rPr>
        <w:t>έξη Τσίπρα</w:t>
      </w:r>
      <w:r w:rsidRPr="00A74DFE">
        <w:rPr>
          <w:rFonts w:eastAsia="Times New Roman"/>
          <w:szCs w:val="24"/>
        </w:rPr>
        <w:t xml:space="preserve"> προς τον Πρόεδρο της Βουλής των Ελλήνων με θέμα την κυβερνητική μεταβολή</w:t>
      </w:r>
      <w:r>
        <w:rPr>
          <w:rFonts w:eastAsia="Times New Roman"/>
          <w:bCs/>
          <w:color w:val="222222"/>
          <w:shd w:val="clear" w:color="auto" w:fill="FFFFFF"/>
        </w:rPr>
        <w:t>, η οποία έχει ως εξής:</w:t>
      </w:r>
    </w:p>
    <w:p w14:paraId="5C54C060"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lastRenderedPageBreak/>
        <w:t>«</w:t>
      </w:r>
      <w:r w:rsidRPr="00F26E8F">
        <w:rPr>
          <w:rFonts w:eastAsia="Times New Roman"/>
          <w:bCs/>
          <w:color w:val="222222"/>
          <w:shd w:val="clear" w:color="auto" w:fill="FFFFFF"/>
        </w:rPr>
        <w:t>Κύριε Πρόεδρε,</w:t>
      </w:r>
      <w:r>
        <w:rPr>
          <w:rFonts w:eastAsia="Times New Roman"/>
          <w:color w:val="222222"/>
          <w:szCs w:val="24"/>
          <w:shd w:val="clear" w:color="auto" w:fill="FFFFFF"/>
        </w:rPr>
        <w:t xml:space="preserve"> έχουμε την τιμή να παρακαλέσουμε όπως ανακοινώσετε  στο Σώμα ότι:</w:t>
      </w:r>
    </w:p>
    <w:p w14:paraId="5C54C061"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 Με το 39/4-5-2019 προεδρικό διάταγμα που δημοσιεύτηκε στο ΦΕΚ 68</w:t>
      </w:r>
      <w:r>
        <w:rPr>
          <w:rFonts w:eastAsia="Times New Roman"/>
          <w:color w:val="222222"/>
          <w:szCs w:val="24"/>
          <w:shd w:val="clear" w:color="auto" w:fill="FFFFFF"/>
        </w:rPr>
        <w:t>/4-5-2019, έγινε αποδεκτή η παραίτηση που υπέβαλε η κ</w:t>
      </w:r>
      <w:r>
        <w:rPr>
          <w:rFonts w:eastAsia="Times New Roman"/>
          <w:color w:val="222222"/>
          <w:szCs w:val="24"/>
          <w:shd w:val="clear" w:color="auto" w:fill="FFFFFF"/>
        </w:rPr>
        <w:t>.</w:t>
      </w:r>
      <w:r>
        <w:rPr>
          <w:rFonts w:eastAsia="Times New Roman"/>
          <w:color w:val="222222"/>
          <w:szCs w:val="24"/>
          <w:shd w:val="clear" w:color="auto" w:fill="FFFFFF"/>
        </w:rPr>
        <w:t xml:space="preserve"> Έλενα Κουντουρά του Αλεξάνδρου από τη θέση της Υπουργού Τουρισμού και απαλλάχθηκε από τα καθήκοντά της.»</w:t>
      </w:r>
    </w:p>
    <w:p w14:paraId="5C54C062"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ΤΡΑΓΑΚΗΣ</w:t>
      </w:r>
      <w:r w:rsidRPr="007C2557">
        <w:rPr>
          <w:rFonts w:eastAsia="Times New Roman"/>
          <w:b/>
          <w:color w:val="222222"/>
          <w:szCs w:val="24"/>
          <w:shd w:val="clear" w:color="auto" w:fill="FFFFFF"/>
        </w:rPr>
        <w:t>:</w:t>
      </w:r>
      <w:r>
        <w:rPr>
          <w:rFonts w:eastAsia="Times New Roman"/>
          <w:color w:val="222222"/>
          <w:szCs w:val="24"/>
          <w:shd w:val="clear" w:color="auto" w:fill="FFFFFF"/>
        </w:rPr>
        <w:t xml:space="preserve"> Και της Βουλευτού;</w:t>
      </w:r>
    </w:p>
    <w:p w14:paraId="5C54C063" w14:textId="77777777" w:rsidR="00627F24" w:rsidRDefault="007E6BBD">
      <w:pPr>
        <w:spacing w:after="0" w:line="600" w:lineRule="auto"/>
        <w:ind w:firstLine="720"/>
        <w:jc w:val="both"/>
        <w:rPr>
          <w:rFonts w:eastAsia="Times New Roman"/>
          <w:color w:val="222222"/>
          <w:szCs w:val="24"/>
          <w:shd w:val="clear" w:color="auto" w:fill="FFFFFF"/>
        </w:rPr>
      </w:pPr>
      <w:r w:rsidRPr="007C2557">
        <w:rPr>
          <w:rFonts w:eastAsia="Times New Roman"/>
          <w:b/>
          <w:bCs/>
          <w:color w:val="222222"/>
          <w:shd w:val="clear" w:color="auto" w:fill="FFFFFF"/>
        </w:rPr>
        <w:t>ΠΡΟΕΔΡΕΥΩΝ (Νικήτας Κακλαμάνης):</w:t>
      </w:r>
      <w:r w:rsidRPr="007C2557">
        <w:rPr>
          <w:rFonts w:eastAsia="Times New Roman"/>
          <w:color w:val="222222"/>
          <w:szCs w:val="24"/>
          <w:shd w:val="clear" w:color="auto" w:fill="FFFFFF"/>
        </w:rPr>
        <w:t xml:space="preserve"> </w:t>
      </w:r>
      <w:r>
        <w:rPr>
          <w:rFonts w:eastAsia="Times New Roman"/>
          <w:color w:val="222222"/>
          <w:szCs w:val="24"/>
          <w:shd w:val="clear" w:color="auto" w:fill="FFFFFF"/>
        </w:rPr>
        <w:t xml:space="preserve">Κύριε συνάδελφε, ησυχία. </w:t>
      </w:r>
    </w:p>
    <w:p w14:paraId="5C54C064"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 Με το 40/4-5-2019 προεδρικό διάταγμα που δημοσιεύτηκε στο ΦΕΚ 68/4-5-2019 διορίστηκε ο Αθανάσιος Θεοχαρόπουλος του Στεφάνου στη θέση του Υπουργού Τουρισμού. </w:t>
      </w:r>
    </w:p>
    <w:p w14:paraId="5C54C065"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Πρωθυπουργός Αλέξιος Τσίπρας» </w:t>
      </w:r>
    </w:p>
    <w:p w14:paraId="5C54C066"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προαναφερθείσα επιστολή κατατίθεται στα Πρακτικά και έχει </w:t>
      </w:r>
      <w:r>
        <w:rPr>
          <w:rFonts w:eastAsia="Times New Roman"/>
          <w:color w:val="222222"/>
          <w:szCs w:val="24"/>
          <w:shd w:val="clear" w:color="auto" w:fill="FFFFFF"/>
        </w:rPr>
        <w:t>ως εξής:</w:t>
      </w:r>
    </w:p>
    <w:p w14:paraId="5C54C067" w14:textId="77777777" w:rsidR="00627F24" w:rsidRDefault="007E6BBD">
      <w:pPr>
        <w:spacing w:after="0" w:line="600" w:lineRule="auto"/>
        <w:ind w:firstLine="709"/>
        <w:jc w:val="center"/>
        <w:rPr>
          <w:rFonts w:eastAsia="Times New Roman"/>
          <w:color w:val="FF0000"/>
          <w:szCs w:val="24"/>
          <w:shd w:val="clear" w:color="auto" w:fill="FFFFFF"/>
        </w:rPr>
      </w:pPr>
      <w:r w:rsidRPr="00C652A4">
        <w:rPr>
          <w:rFonts w:eastAsia="Times New Roman"/>
          <w:color w:val="FF0000"/>
          <w:szCs w:val="24"/>
          <w:shd w:val="clear" w:color="auto" w:fill="FFFFFF"/>
          <w:rPrChange w:id="28" w:author="Φλούδα Χριστίνα" w:date="2019-05-17T10:35:00Z">
            <w:rPr>
              <w:rFonts w:eastAsia="Times New Roman"/>
              <w:color w:val="FF0000"/>
              <w:szCs w:val="24"/>
              <w:shd w:val="clear" w:color="auto" w:fill="FFFFFF"/>
              <w:lang w:val="en-US"/>
            </w:rPr>
          </w:rPrChange>
        </w:rPr>
        <w:t>(</w:t>
      </w:r>
      <w:r w:rsidRPr="007E153D">
        <w:rPr>
          <w:rFonts w:eastAsia="Times New Roman"/>
          <w:color w:val="FF0000"/>
          <w:szCs w:val="24"/>
          <w:shd w:val="clear" w:color="auto" w:fill="FFFFFF"/>
        </w:rPr>
        <w:t>ΑΛΛΑΓΗ ΣΕΛΙΔΑΣ</w:t>
      </w:r>
      <w:r w:rsidRPr="00C652A4">
        <w:rPr>
          <w:rFonts w:eastAsia="Times New Roman"/>
          <w:color w:val="FF0000"/>
          <w:szCs w:val="24"/>
          <w:shd w:val="clear" w:color="auto" w:fill="FFFFFF"/>
          <w:rPrChange w:id="29" w:author="Φλούδα Χριστίνα" w:date="2019-05-17T10:35:00Z">
            <w:rPr>
              <w:rFonts w:eastAsia="Times New Roman"/>
              <w:color w:val="FF0000"/>
              <w:szCs w:val="24"/>
              <w:shd w:val="clear" w:color="auto" w:fill="FFFFFF"/>
              <w:lang w:val="en-US"/>
            </w:rPr>
          </w:rPrChange>
        </w:rPr>
        <w:t>)</w:t>
      </w:r>
    </w:p>
    <w:p w14:paraId="5C54C068" w14:textId="77777777" w:rsidR="00627F24" w:rsidRDefault="007E6BBD">
      <w:pPr>
        <w:spacing w:after="0" w:line="600" w:lineRule="auto"/>
        <w:ind w:firstLine="709"/>
        <w:jc w:val="center"/>
        <w:rPr>
          <w:rFonts w:eastAsia="Times New Roman"/>
          <w:color w:val="222222"/>
          <w:szCs w:val="24"/>
          <w:shd w:val="clear" w:color="auto" w:fill="FFFFFF"/>
        </w:rPr>
      </w:pPr>
      <w:r>
        <w:rPr>
          <w:rFonts w:eastAsia="Times New Roman"/>
          <w:color w:val="222222"/>
          <w:szCs w:val="24"/>
          <w:shd w:val="clear" w:color="auto" w:fill="FFFFFF"/>
        </w:rPr>
        <w:lastRenderedPageBreak/>
        <w:t>(Να μπει η σελίδα 4)</w:t>
      </w:r>
    </w:p>
    <w:p w14:paraId="5C54C069" w14:textId="77777777" w:rsidR="00627F24" w:rsidRDefault="007E6BBD">
      <w:pPr>
        <w:spacing w:after="0" w:line="600" w:lineRule="auto"/>
        <w:ind w:firstLine="709"/>
        <w:jc w:val="center"/>
        <w:rPr>
          <w:rFonts w:eastAsia="Times New Roman"/>
          <w:color w:val="FF0000"/>
          <w:szCs w:val="24"/>
          <w:shd w:val="clear" w:color="auto" w:fill="FFFFFF"/>
        </w:rPr>
      </w:pPr>
      <w:r w:rsidRPr="00C652A4">
        <w:rPr>
          <w:rFonts w:eastAsia="Times New Roman"/>
          <w:color w:val="FF0000"/>
          <w:szCs w:val="24"/>
          <w:shd w:val="clear" w:color="auto" w:fill="FFFFFF"/>
          <w:rPrChange w:id="30" w:author="Φλούδα Χριστίνα" w:date="2019-05-17T10:35:00Z">
            <w:rPr>
              <w:rFonts w:eastAsia="Times New Roman"/>
              <w:color w:val="FF0000"/>
              <w:szCs w:val="24"/>
              <w:shd w:val="clear" w:color="auto" w:fill="FFFFFF"/>
              <w:lang w:val="en-US"/>
            </w:rPr>
          </w:rPrChange>
        </w:rPr>
        <w:t>(</w:t>
      </w:r>
      <w:r w:rsidRPr="007E153D">
        <w:rPr>
          <w:rFonts w:eastAsia="Times New Roman"/>
          <w:color w:val="FF0000"/>
          <w:szCs w:val="24"/>
          <w:shd w:val="clear" w:color="auto" w:fill="FFFFFF"/>
        </w:rPr>
        <w:t>ΑΛΛΑΓΗ ΣΕΛΙΔΑΣ</w:t>
      </w:r>
      <w:r w:rsidRPr="00C652A4">
        <w:rPr>
          <w:rFonts w:eastAsia="Times New Roman"/>
          <w:color w:val="FF0000"/>
          <w:szCs w:val="24"/>
          <w:shd w:val="clear" w:color="auto" w:fill="FFFFFF"/>
          <w:rPrChange w:id="31" w:author="Φλούδα Χριστίνα" w:date="2019-05-17T10:35:00Z">
            <w:rPr>
              <w:rFonts w:eastAsia="Times New Roman"/>
              <w:color w:val="FF0000"/>
              <w:szCs w:val="24"/>
              <w:shd w:val="clear" w:color="auto" w:fill="FFFFFF"/>
              <w:lang w:val="en-US"/>
            </w:rPr>
          </w:rPrChange>
        </w:rPr>
        <w:t>)</w:t>
      </w:r>
    </w:p>
    <w:p w14:paraId="5C54C06A" w14:textId="77777777" w:rsidR="00627F24" w:rsidRDefault="007E6BBD">
      <w:pPr>
        <w:spacing w:after="0" w:line="600" w:lineRule="auto"/>
        <w:ind w:firstLine="709"/>
        <w:jc w:val="both"/>
        <w:rPr>
          <w:rFonts w:eastAsia="Times New Roman"/>
          <w:color w:val="222222"/>
          <w:szCs w:val="24"/>
          <w:shd w:val="clear" w:color="auto" w:fill="FFFFFF"/>
        </w:rPr>
      </w:pPr>
      <w:r>
        <w:rPr>
          <w:rFonts w:eastAsia="Times New Roman"/>
          <w:color w:val="222222"/>
          <w:szCs w:val="24"/>
          <w:shd w:val="clear" w:color="auto" w:fill="FFFFFF"/>
        </w:rPr>
        <w:tab/>
      </w:r>
      <w:r w:rsidRPr="007C2557">
        <w:rPr>
          <w:rFonts w:eastAsia="Times New Roman"/>
          <w:b/>
          <w:bCs/>
          <w:color w:val="222222"/>
          <w:shd w:val="clear" w:color="auto" w:fill="FFFFFF"/>
        </w:rPr>
        <w:t>ΠΡΟΕΔΡΕΥΩΝ (Νικήτας Κακλαμάνης):</w:t>
      </w:r>
      <w:r w:rsidRPr="007C2557">
        <w:rPr>
          <w:rFonts w:eastAsia="Times New Roman"/>
          <w:color w:val="222222"/>
          <w:szCs w:val="24"/>
          <w:shd w:val="clear" w:color="auto" w:fill="FFFFFF"/>
        </w:rPr>
        <w:t xml:space="preserve"> </w:t>
      </w:r>
      <w:r>
        <w:rPr>
          <w:rFonts w:eastAsia="Times New Roman"/>
          <w:color w:val="222222"/>
          <w:szCs w:val="24"/>
          <w:shd w:val="clear" w:color="auto" w:fill="FFFFFF"/>
        </w:rPr>
        <w:t xml:space="preserve">Πριν </w:t>
      </w:r>
      <w:r>
        <w:rPr>
          <w:rFonts w:eastAsia="Times New Roman"/>
          <w:color w:val="222222"/>
          <w:szCs w:val="24"/>
          <w:shd w:val="clear" w:color="auto" w:fill="FFFFFF"/>
        </w:rPr>
        <w:t xml:space="preserve">εισέλθω στην ανακοίνωση των </w:t>
      </w:r>
      <w:r>
        <w:rPr>
          <w:rFonts w:eastAsia="Times New Roman"/>
          <w:color w:val="222222"/>
          <w:szCs w:val="24"/>
          <w:shd w:val="clear" w:color="auto" w:fill="FFFFFF"/>
        </w:rPr>
        <w:t>επίκαιρων ερωτήσεων του σημερινού δελτίου</w:t>
      </w:r>
      <w:r>
        <w:rPr>
          <w:rFonts w:eastAsia="Times New Roman"/>
          <w:color w:val="222222"/>
          <w:szCs w:val="24"/>
          <w:shd w:val="clear" w:color="auto" w:fill="FFFFFF"/>
        </w:rPr>
        <w:t xml:space="preserve"> που δεν θα συζητηθούν</w:t>
      </w:r>
      <w:r>
        <w:rPr>
          <w:rFonts w:eastAsia="Times New Roman"/>
          <w:color w:val="222222"/>
          <w:szCs w:val="24"/>
          <w:shd w:val="clear" w:color="auto" w:fill="FFFFFF"/>
        </w:rPr>
        <w:t>, θα ήθελα να σας διαβάσω τις επιστολές δήλωσης παραίτησης από</w:t>
      </w:r>
      <w:r>
        <w:rPr>
          <w:rFonts w:eastAsia="Times New Roman"/>
          <w:color w:val="222222"/>
          <w:szCs w:val="24"/>
          <w:shd w:val="clear" w:color="auto" w:fill="FFFFFF"/>
        </w:rPr>
        <w:t xml:space="preserve"> το βουλευτικό αξίωμα των Βουλευτών κ.κ. Ευάγγελου</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Βασιλείου </w:t>
      </w:r>
      <w:proofErr w:type="spellStart"/>
      <w:r>
        <w:rPr>
          <w:rFonts w:eastAsia="Times New Roman"/>
          <w:color w:val="222222"/>
          <w:szCs w:val="24"/>
          <w:shd w:val="clear" w:color="auto" w:fill="FFFFFF"/>
        </w:rPr>
        <w:t>Μεϊμαράκη</w:t>
      </w:r>
      <w:proofErr w:type="spellEnd"/>
      <w:r>
        <w:rPr>
          <w:rFonts w:eastAsia="Times New Roman"/>
          <w:color w:val="222222"/>
          <w:szCs w:val="24"/>
          <w:shd w:val="clear" w:color="auto" w:fill="FFFFFF"/>
        </w:rPr>
        <w:t>, Άννας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Μισέλ Ασημακοπούλου και Αικατερίνης Μάρκου που απευθύνονται στον Πρόεδρο της Βουλής. </w:t>
      </w:r>
    </w:p>
    <w:p w14:paraId="5C54C06B"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πρώτη επιστολή του κ. Ευάγγελου </w:t>
      </w:r>
      <w:proofErr w:type="spellStart"/>
      <w:r>
        <w:rPr>
          <w:rFonts w:eastAsia="Times New Roman"/>
          <w:color w:val="222222"/>
          <w:szCs w:val="24"/>
          <w:shd w:val="clear" w:color="auto" w:fill="FFFFFF"/>
        </w:rPr>
        <w:t>Μεϊμαράκη</w:t>
      </w:r>
      <w:proofErr w:type="spellEnd"/>
      <w:r>
        <w:rPr>
          <w:rFonts w:eastAsia="Times New Roman"/>
          <w:color w:val="222222"/>
          <w:szCs w:val="24"/>
          <w:shd w:val="clear" w:color="auto" w:fill="FFFFFF"/>
        </w:rPr>
        <w:t xml:space="preserve"> έχει ως εξής:</w:t>
      </w:r>
    </w:p>
    <w:p w14:paraId="5C54C06C" w14:textId="77777777" w:rsidR="00627F24" w:rsidRDefault="007E6BB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«Αξιότιμε </w:t>
      </w:r>
      <w:r w:rsidRPr="007C2557">
        <w:rPr>
          <w:rFonts w:eastAsia="Times New Roman"/>
          <w:bCs/>
          <w:color w:val="222222"/>
          <w:shd w:val="clear" w:color="auto" w:fill="FFFFFF"/>
        </w:rPr>
        <w:t>κύριε Πρόεδρε</w:t>
      </w:r>
      <w:r>
        <w:rPr>
          <w:rFonts w:eastAsia="Times New Roman"/>
          <w:bCs/>
          <w:color w:val="222222"/>
          <w:shd w:val="clear" w:color="auto" w:fill="FFFFFF"/>
        </w:rPr>
        <w:t xml:space="preserve"> </w:t>
      </w:r>
      <w:r>
        <w:rPr>
          <w:rFonts w:eastAsia="Times New Roman"/>
          <w:color w:val="222222"/>
          <w:szCs w:val="24"/>
          <w:shd w:val="clear" w:color="auto" w:fill="FFFFFF"/>
        </w:rPr>
        <w:t xml:space="preserve">της </w:t>
      </w:r>
      <w:r>
        <w:rPr>
          <w:rFonts w:eastAsia="Times New Roman"/>
          <w:color w:val="222222"/>
          <w:szCs w:val="24"/>
          <w:shd w:val="clear" w:color="auto" w:fill="FFFFFF"/>
        </w:rPr>
        <w:t xml:space="preserve">Βουλής, ολοκληρώνεται σήμερα ο κύκλος μιας τριαντάχρονης ανελλιπούς κοινοβουλευτικής παρουσίας μου με την έναρξη της προεκλογικής περιόδου για τις ευρωεκλογές. Όπως είχα προαναγγείλει, συνεπής στις αρχές και τις αξίες με τις οποίες πορεύομαι στην πολιτική </w:t>
      </w:r>
      <w:r>
        <w:rPr>
          <w:rFonts w:eastAsia="Times New Roman"/>
          <w:color w:val="222222"/>
          <w:szCs w:val="24"/>
          <w:shd w:val="clear" w:color="auto" w:fill="FFFFFF"/>
        </w:rPr>
        <w:t>μου διαδρομή, υποβάλλω σήμερα την παραίτησ</w:t>
      </w:r>
      <w:r>
        <w:rPr>
          <w:rFonts w:eastAsia="Times New Roman"/>
          <w:color w:val="222222"/>
          <w:szCs w:val="24"/>
          <w:shd w:val="clear" w:color="auto" w:fill="FFFFFF"/>
        </w:rPr>
        <w:t>ή</w:t>
      </w:r>
      <w:r>
        <w:rPr>
          <w:rFonts w:eastAsia="Times New Roman"/>
          <w:color w:val="222222"/>
          <w:szCs w:val="24"/>
          <w:shd w:val="clear" w:color="auto" w:fill="FFFFFF"/>
        </w:rPr>
        <w:t xml:space="preserve"> μου από τη θέση του Βουλευτού της Β΄ Αθηνών, κάνοντας πράξη την προσωπική και πολιτική </w:t>
      </w:r>
      <w:r>
        <w:rPr>
          <w:rFonts w:eastAsia="Times New Roman"/>
          <w:color w:val="222222"/>
          <w:szCs w:val="24"/>
          <w:shd w:val="clear" w:color="auto" w:fill="FFFFFF"/>
        </w:rPr>
        <w:lastRenderedPageBreak/>
        <w:t>δέσμευσή μου να μην κάνω χρήση της διάταξης με την οποία αίρεται το ασυμβίβαστο μεταξύ Βουλευτή και υποψήφιου Ευρωβουλευτή. Γ</w:t>
      </w:r>
      <w:r>
        <w:rPr>
          <w:rFonts w:eastAsia="Times New Roman"/>
          <w:color w:val="222222"/>
          <w:szCs w:val="24"/>
          <w:shd w:val="clear" w:color="auto" w:fill="FFFFFF"/>
        </w:rPr>
        <w:t xml:space="preserve">ια μένα η ηθική στην πολιτική ήταν και είναι </w:t>
      </w:r>
      <w:proofErr w:type="spellStart"/>
      <w:r>
        <w:rPr>
          <w:rFonts w:eastAsia="Times New Roman"/>
          <w:color w:val="222222"/>
          <w:szCs w:val="24"/>
          <w:shd w:val="clear" w:color="auto" w:fill="FFFFFF"/>
        </w:rPr>
        <w:t>αξιακός</w:t>
      </w:r>
      <w:proofErr w:type="spellEnd"/>
      <w:r>
        <w:rPr>
          <w:rFonts w:eastAsia="Times New Roman"/>
          <w:color w:val="222222"/>
          <w:szCs w:val="24"/>
          <w:shd w:val="clear" w:color="auto" w:fill="FFFFFF"/>
        </w:rPr>
        <w:t xml:space="preserve"> κανόνας. Θ</w:t>
      </w:r>
      <w:r w:rsidRPr="0085406F">
        <w:rPr>
          <w:rFonts w:eastAsia="Times New Roman"/>
          <w:color w:val="222222"/>
          <w:szCs w:val="24"/>
          <w:shd w:val="clear" w:color="auto" w:fill="FFFFFF"/>
        </w:rPr>
        <w:t>έλω να ευχαριστήσω διαχρ</w:t>
      </w:r>
      <w:r>
        <w:rPr>
          <w:rFonts w:eastAsia="Times New Roman"/>
          <w:color w:val="222222"/>
          <w:szCs w:val="24"/>
          <w:shd w:val="clear" w:color="auto" w:fill="FFFFFF"/>
        </w:rPr>
        <w:t>ονικά όλους τους συναδέλφους Β</w:t>
      </w:r>
      <w:r w:rsidRPr="0085406F">
        <w:rPr>
          <w:rFonts w:eastAsia="Times New Roman"/>
          <w:color w:val="222222"/>
          <w:szCs w:val="24"/>
          <w:shd w:val="clear" w:color="auto" w:fill="FFFFFF"/>
        </w:rPr>
        <w:t xml:space="preserve">ουλευτές για την έως τώρα άριστη συνεργασία </w:t>
      </w:r>
      <w:r>
        <w:rPr>
          <w:rFonts w:eastAsia="Times New Roman"/>
          <w:color w:val="222222"/>
          <w:szCs w:val="24"/>
          <w:shd w:val="clear" w:color="auto" w:fill="FFFFFF"/>
        </w:rPr>
        <w:t>μας,</w:t>
      </w:r>
      <w:r w:rsidRPr="0085406F">
        <w:rPr>
          <w:rFonts w:eastAsia="Times New Roman"/>
          <w:color w:val="222222"/>
          <w:szCs w:val="24"/>
          <w:shd w:val="clear" w:color="auto" w:fill="FFFFFF"/>
        </w:rPr>
        <w:t xml:space="preserve"> τους υπαλλήλους και το επιστημονικό προσωπικό της Βουλής για τη στήριξή τους κατά τη</w:t>
      </w:r>
      <w:r>
        <w:rPr>
          <w:rFonts w:eastAsia="Times New Roman"/>
          <w:color w:val="222222"/>
          <w:szCs w:val="24"/>
          <w:shd w:val="clear" w:color="auto" w:fill="FFFFFF"/>
        </w:rPr>
        <w:t xml:space="preserve"> διάρκ</w:t>
      </w:r>
      <w:r>
        <w:rPr>
          <w:rFonts w:eastAsia="Times New Roman"/>
          <w:color w:val="222222"/>
          <w:szCs w:val="24"/>
          <w:shd w:val="clear" w:color="auto" w:fill="FFFFFF"/>
        </w:rPr>
        <w:t>εια της θητείας μου στην Προεδρία του ελληνικού Κ</w:t>
      </w:r>
      <w:r w:rsidRPr="0085406F">
        <w:rPr>
          <w:rFonts w:eastAsia="Times New Roman"/>
          <w:color w:val="222222"/>
          <w:szCs w:val="24"/>
          <w:shd w:val="clear" w:color="auto" w:fill="FFFFFF"/>
        </w:rPr>
        <w:t>οινοβουλίου</w:t>
      </w:r>
      <w:r>
        <w:rPr>
          <w:rFonts w:eastAsia="Times New Roman"/>
          <w:color w:val="222222"/>
          <w:szCs w:val="24"/>
          <w:shd w:val="clear" w:color="auto" w:fill="FFFFFF"/>
        </w:rPr>
        <w:t>.</w:t>
      </w:r>
    </w:p>
    <w:p w14:paraId="5C54C06D"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Θέλω</w:t>
      </w:r>
      <w:r w:rsidRPr="00356FE4">
        <w:rPr>
          <w:rFonts w:eastAsia="Times New Roman" w:cs="Times New Roman"/>
          <w:szCs w:val="24"/>
        </w:rPr>
        <w:t>,</w:t>
      </w:r>
      <w:r>
        <w:rPr>
          <w:rFonts w:eastAsia="Times New Roman" w:cs="Times New Roman"/>
          <w:szCs w:val="24"/>
        </w:rPr>
        <w:t xml:space="preserve"> κυρίως</w:t>
      </w:r>
      <w:r w:rsidRPr="00356FE4">
        <w:rPr>
          <w:rFonts w:eastAsia="Times New Roman" w:cs="Times New Roman"/>
          <w:szCs w:val="24"/>
        </w:rPr>
        <w:t>,</w:t>
      </w:r>
      <w:r>
        <w:rPr>
          <w:rFonts w:eastAsia="Times New Roman" w:cs="Times New Roman"/>
          <w:szCs w:val="24"/>
        </w:rPr>
        <w:t xml:space="preserve"> να ευχαριστήσω θερμά όλους τους πολίτες της Β</w:t>
      </w:r>
      <w:r>
        <w:rPr>
          <w:rFonts w:eastAsia="Times New Roman" w:cs="Times New Roman"/>
          <w:szCs w:val="24"/>
        </w:rPr>
        <w:t>΄</w:t>
      </w:r>
      <w:r>
        <w:rPr>
          <w:rFonts w:eastAsia="Times New Roman" w:cs="Times New Roman"/>
          <w:szCs w:val="24"/>
        </w:rPr>
        <w:t xml:space="preserve"> Αθηνών για την εμπιστοσύνη τους όλα αυτά τα χρόνια</w:t>
      </w:r>
      <w:r w:rsidRPr="00356FE4">
        <w:rPr>
          <w:rFonts w:eastAsia="Times New Roman" w:cs="Times New Roman"/>
          <w:szCs w:val="24"/>
        </w:rPr>
        <w:t>,</w:t>
      </w:r>
      <w:r>
        <w:rPr>
          <w:rFonts w:eastAsia="Times New Roman" w:cs="Times New Roman"/>
          <w:szCs w:val="24"/>
        </w:rPr>
        <w:t xml:space="preserve"> που με αναδείκνυαν στις πρώτες θέσεις του ψηφοδελτίου της Νέας Δημοκρατίας για να</w:t>
      </w:r>
      <w:r>
        <w:rPr>
          <w:rFonts w:eastAsia="Times New Roman" w:cs="Times New Roman"/>
          <w:szCs w:val="24"/>
        </w:rPr>
        <w:t xml:space="preserve"> υπηρετώ τα συμφέροντα του ελληνικού λαού.</w:t>
      </w:r>
    </w:p>
    <w:p w14:paraId="5C54C06E"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Με το πνεύμα της ενότητας, της συνεννόησης, της σύνθεσης και της συλλογικής προσπάθειας θα συνεχίσω να αγωνίζομαι για την Ελλάδα και την Ευρώπη.</w:t>
      </w:r>
    </w:p>
    <w:p w14:paraId="5C54C06F"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Με τιμή, Βαγγέλης </w:t>
      </w:r>
      <w:proofErr w:type="spellStart"/>
      <w:r>
        <w:rPr>
          <w:rFonts w:eastAsia="Times New Roman" w:cs="Times New Roman"/>
          <w:szCs w:val="24"/>
        </w:rPr>
        <w:t>Μεϊμαράκης</w:t>
      </w:r>
      <w:proofErr w:type="spellEnd"/>
      <w:r>
        <w:rPr>
          <w:rFonts w:eastAsia="Times New Roman" w:cs="Times New Roman"/>
          <w:szCs w:val="24"/>
        </w:rPr>
        <w:t>.»</w:t>
      </w:r>
    </w:p>
    <w:p w14:paraId="5C54C070" w14:textId="77777777" w:rsidR="00627F24" w:rsidRDefault="007E6BBD">
      <w:pPr>
        <w:spacing w:after="0" w:line="600" w:lineRule="auto"/>
        <w:ind w:firstLine="720"/>
        <w:jc w:val="both"/>
        <w:rPr>
          <w:rFonts w:eastAsia="Times New Roman" w:cs="Times New Roman"/>
          <w:szCs w:val="24"/>
        </w:rPr>
      </w:pPr>
      <w:r w:rsidRPr="00C331D7">
        <w:rPr>
          <w:rFonts w:eastAsia="Times New Roman" w:cs="Times New Roman"/>
          <w:szCs w:val="24"/>
        </w:rPr>
        <w:lastRenderedPageBreak/>
        <w:t>(</w:t>
      </w:r>
      <w:r>
        <w:rPr>
          <w:rFonts w:eastAsia="Times New Roman" w:cs="Times New Roman"/>
          <w:szCs w:val="24"/>
        </w:rPr>
        <w:t>Η προαναφερθείσα επιστολή του κ. Ευά</w:t>
      </w:r>
      <w:r>
        <w:rPr>
          <w:rFonts w:eastAsia="Times New Roman" w:cs="Times New Roman"/>
          <w:szCs w:val="24"/>
        </w:rPr>
        <w:t xml:space="preserve">γγελου </w:t>
      </w:r>
      <w:proofErr w:type="spellStart"/>
      <w:r>
        <w:rPr>
          <w:rFonts w:eastAsia="Times New Roman" w:cs="Times New Roman"/>
          <w:szCs w:val="24"/>
        </w:rPr>
        <w:t>Μεϊμαράκη</w:t>
      </w:r>
      <w:proofErr w:type="spellEnd"/>
      <w:r>
        <w:rPr>
          <w:rFonts w:eastAsia="Times New Roman" w:cs="Times New Roman"/>
          <w:szCs w:val="24"/>
        </w:rPr>
        <w:t xml:space="preserve"> κατατίθεται στα Πρακτικά και έχει ως εξής:</w:t>
      </w:r>
      <w:r>
        <w:rPr>
          <w:rFonts w:eastAsia="Times New Roman" w:cs="Times New Roman"/>
          <w:szCs w:val="24"/>
        </w:rPr>
        <w:t xml:space="preserve"> </w:t>
      </w:r>
    </w:p>
    <w:p w14:paraId="5C54C071" w14:textId="77777777" w:rsidR="00627F24" w:rsidRDefault="007E6BBD">
      <w:pPr>
        <w:spacing w:after="0" w:line="600" w:lineRule="auto"/>
        <w:jc w:val="center"/>
        <w:rPr>
          <w:rFonts w:eastAsia="Times New Roman" w:cs="Times New Roman"/>
          <w:color w:val="FF0000"/>
          <w:szCs w:val="24"/>
        </w:rPr>
      </w:pPr>
      <w:r>
        <w:rPr>
          <w:rFonts w:eastAsia="Times New Roman" w:cs="Times New Roman"/>
          <w:color w:val="FF0000"/>
          <w:szCs w:val="24"/>
        </w:rPr>
        <w:t>(</w:t>
      </w:r>
      <w:r w:rsidRPr="00173945">
        <w:rPr>
          <w:rFonts w:eastAsia="Times New Roman" w:cs="Times New Roman"/>
          <w:color w:val="FF0000"/>
          <w:szCs w:val="24"/>
        </w:rPr>
        <w:t>ΑΛΛΑΓΗ ΣΕΛΙΔΑΣ</w:t>
      </w:r>
      <w:r>
        <w:rPr>
          <w:rFonts w:eastAsia="Times New Roman" w:cs="Times New Roman"/>
          <w:color w:val="FF0000"/>
          <w:szCs w:val="24"/>
        </w:rPr>
        <w:t>)</w:t>
      </w:r>
    </w:p>
    <w:p w14:paraId="5C54C072" w14:textId="77777777" w:rsidR="00627F24" w:rsidRDefault="007E6BBD">
      <w:pPr>
        <w:spacing w:after="0" w:line="600" w:lineRule="auto"/>
        <w:jc w:val="center"/>
        <w:rPr>
          <w:rFonts w:eastAsia="Times New Roman" w:cs="Times New Roman"/>
          <w:szCs w:val="24"/>
        </w:rPr>
      </w:pPr>
      <w:r>
        <w:rPr>
          <w:rFonts w:eastAsia="Times New Roman" w:cs="Times New Roman"/>
          <w:szCs w:val="24"/>
        </w:rPr>
        <w:t>(Να μπει η σελίδα 7)</w:t>
      </w:r>
    </w:p>
    <w:p w14:paraId="5C54C073" w14:textId="77777777" w:rsidR="00627F24" w:rsidRDefault="007E6BBD">
      <w:pPr>
        <w:spacing w:after="0" w:line="600" w:lineRule="auto"/>
        <w:jc w:val="center"/>
        <w:rPr>
          <w:rFonts w:eastAsia="Times New Roman" w:cs="Times New Roman"/>
          <w:color w:val="FF0000"/>
          <w:szCs w:val="24"/>
        </w:rPr>
      </w:pPr>
      <w:r>
        <w:rPr>
          <w:rFonts w:eastAsia="Times New Roman" w:cs="Times New Roman"/>
          <w:color w:val="FF0000"/>
          <w:szCs w:val="24"/>
        </w:rPr>
        <w:t>(</w:t>
      </w:r>
      <w:r w:rsidRPr="00173945">
        <w:rPr>
          <w:rFonts w:eastAsia="Times New Roman" w:cs="Times New Roman"/>
          <w:color w:val="FF0000"/>
          <w:szCs w:val="24"/>
        </w:rPr>
        <w:t>ΑΛΛΑΓΗ ΣΕΛΙΔΑΣ</w:t>
      </w:r>
      <w:r>
        <w:rPr>
          <w:rFonts w:eastAsia="Times New Roman" w:cs="Times New Roman"/>
          <w:color w:val="FF0000"/>
          <w:szCs w:val="24"/>
        </w:rPr>
        <w:t>)</w:t>
      </w:r>
    </w:p>
    <w:p w14:paraId="5C54C074" w14:textId="77777777" w:rsidR="00627F24" w:rsidRDefault="007E6BBD">
      <w:pPr>
        <w:spacing w:after="0" w:line="600" w:lineRule="auto"/>
        <w:ind w:firstLine="709"/>
        <w:jc w:val="both"/>
        <w:rPr>
          <w:rFonts w:eastAsia="Times New Roman" w:cs="Times New Roman"/>
          <w:szCs w:val="24"/>
        </w:rPr>
      </w:pPr>
      <w:r>
        <w:rPr>
          <w:rFonts w:eastAsia="Times New Roman" w:cs="Times New Roman"/>
          <w:szCs w:val="24"/>
        </w:rPr>
        <w:tab/>
      </w: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Η επιστολή της κ</w:t>
      </w:r>
      <w:r w:rsidRPr="00A307E0">
        <w:rPr>
          <w:rFonts w:eastAsia="Times New Roman" w:cs="Times New Roman"/>
          <w:szCs w:val="24"/>
        </w:rPr>
        <w:t>.</w:t>
      </w:r>
      <w:r>
        <w:rPr>
          <w:rFonts w:eastAsia="Times New Roman" w:cs="Times New Roman"/>
          <w:szCs w:val="24"/>
        </w:rPr>
        <w:t xml:space="preserve"> </w:t>
      </w:r>
      <w:r>
        <w:rPr>
          <w:rFonts w:eastAsia="Times New Roman" w:cs="Times New Roman"/>
          <w:szCs w:val="24"/>
        </w:rPr>
        <w:t>Ασημακοπούλου έχει ως εξής:</w:t>
      </w:r>
    </w:p>
    <w:p w14:paraId="5C54C075"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«Αξιότιμε κύριε Πρόεδρε,</w:t>
      </w:r>
    </w:p>
    <w:p w14:paraId="5C54C076"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Αποτελεί μεγάλη τιμή για εμένα να υπηρετώ τα τελευταία επτά χρόνια το </w:t>
      </w:r>
      <w:r>
        <w:rPr>
          <w:rFonts w:eastAsia="Times New Roman" w:cs="Times New Roman"/>
          <w:szCs w:val="24"/>
        </w:rPr>
        <w:t>ε</w:t>
      </w:r>
      <w:r>
        <w:rPr>
          <w:rFonts w:eastAsia="Times New Roman" w:cs="Times New Roman"/>
          <w:szCs w:val="24"/>
        </w:rPr>
        <w:t>λληνικό Κοινοβούλιο αρχικά ως Βουλευτής Ιωαννίνων και κατόπιν ως Βουλευτής Β</w:t>
      </w:r>
      <w:r>
        <w:rPr>
          <w:rFonts w:eastAsia="Times New Roman" w:cs="Times New Roman"/>
          <w:szCs w:val="24"/>
        </w:rPr>
        <w:t>΄</w:t>
      </w:r>
      <w:r>
        <w:rPr>
          <w:rFonts w:eastAsia="Times New Roman" w:cs="Times New Roman"/>
          <w:szCs w:val="24"/>
        </w:rPr>
        <w:t xml:space="preserve"> Αθηνών.</w:t>
      </w:r>
    </w:p>
    <w:p w14:paraId="5C54C077"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της υποψηφιότητάς μου για το Ευρωπαϊκό Κοινοβούλιο με τη Νέα Δημοκρατία στις εκλογές της 26</w:t>
      </w:r>
      <w:r w:rsidRPr="00CF4D65">
        <w:rPr>
          <w:rFonts w:eastAsia="Times New Roman" w:cs="Times New Roman"/>
          <w:szCs w:val="24"/>
          <w:vertAlign w:val="superscript"/>
        </w:rPr>
        <w:t>ης</w:t>
      </w:r>
      <w:r>
        <w:rPr>
          <w:rFonts w:eastAsia="Times New Roman" w:cs="Times New Roman"/>
          <w:szCs w:val="24"/>
        </w:rPr>
        <w:t xml:space="preserve"> Μαΐου και παρ</w:t>
      </w:r>
      <w:r>
        <w:rPr>
          <w:rFonts w:eastAsia="Times New Roman" w:cs="Times New Roman"/>
          <w:szCs w:val="24"/>
        </w:rPr>
        <w:t xml:space="preserve">’ </w:t>
      </w:r>
      <w:r>
        <w:rPr>
          <w:rFonts w:eastAsia="Times New Roman" w:cs="Times New Roman"/>
          <w:szCs w:val="24"/>
        </w:rPr>
        <w:t xml:space="preserve">όλο που, σύμφωνα με τον πρόσφατα ψηφισμένο νόμο, δεν συνιστά κώλυμα η ιδιότητα του Βουλευτή </w:t>
      </w:r>
      <w:r>
        <w:rPr>
          <w:rFonts w:eastAsia="Times New Roman" w:cs="Times New Roman"/>
          <w:szCs w:val="24"/>
        </w:rPr>
        <w:lastRenderedPageBreak/>
        <w:t xml:space="preserve">του </w:t>
      </w:r>
      <w:r>
        <w:rPr>
          <w:rFonts w:eastAsia="Times New Roman" w:cs="Times New Roman"/>
          <w:szCs w:val="24"/>
        </w:rPr>
        <w:t>ε</w:t>
      </w:r>
      <w:r>
        <w:rPr>
          <w:rFonts w:eastAsia="Times New Roman" w:cs="Times New Roman"/>
          <w:szCs w:val="24"/>
        </w:rPr>
        <w:t>λληνικού Κοινοβουλίου για την ανακήρυξή του ως υποψηφίου μέλους του Ευρωπαϊκού Κοινοβουλίου, σας υποβάλλω με την παρούσα επιστολή την παραίτη</w:t>
      </w:r>
      <w:r>
        <w:rPr>
          <w:rFonts w:eastAsia="Times New Roman" w:cs="Times New Roman"/>
          <w:szCs w:val="24"/>
        </w:rPr>
        <w:t>σή μου από το βουλευτικό αξίωμα.</w:t>
      </w:r>
    </w:p>
    <w:p w14:paraId="5C54C078"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Με εκτίμηση,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Ασημακοπούλου.»</w:t>
      </w:r>
    </w:p>
    <w:p w14:paraId="5C54C079" w14:textId="77777777" w:rsidR="00627F24" w:rsidRDefault="007E6BBD">
      <w:pPr>
        <w:spacing w:after="0" w:line="600" w:lineRule="auto"/>
        <w:ind w:firstLine="720"/>
        <w:jc w:val="both"/>
        <w:rPr>
          <w:rFonts w:eastAsia="Times New Roman" w:cs="Times New Roman"/>
          <w:szCs w:val="24"/>
        </w:rPr>
      </w:pPr>
      <w:r w:rsidRPr="00C331D7">
        <w:rPr>
          <w:rFonts w:eastAsia="Times New Roman" w:cs="Times New Roman"/>
          <w:szCs w:val="24"/>
        </w:rPr>
        <w:t>(</w:t>
      </w:r>
      <w:r>
        <w:rPr>
          <w:rFonts w:eastAsia="Times New Roman" w:cs="Times New Roman"/>
          <w:szCs w:val="24"/>
        </w:rPr>
        <w:t>Η προαναφερθείσα επιστολή της κ. Άννας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Ασημακοπούλου κατατίθεται στα Πρακτικά και έχει ως εξής:</w:t>
      </w:r>
    </w:p>
    <w:p w14:paraId="5C54C07A" w14:textId="77777777" w:rsidR="00627F24" w:rsidRDefault="007E6BBD">
      <w:pPr>
        <w:spacing w:after="0" w:line="600" w:lineRule="auto"/>
        <w:ind w:firstLine="709"/>
        <w:jc w:val="center"/>
        <w:rPr>
          <w:rFonts w:eastAsia="Times New Roman" w:cs="Times New Roman"/>
          <w:color w:val="FF0000"/>
          <w:szCs w:val="24"/>
        </w:rPr>
      </w:pPr>
      <w:r>
        <w:rPr>
          <w:rFonts w:eastAsia="Times New Roman" w:cs="Times New Roman"/>
          <w:color w:val="FF0000"/>
          <w:szCs w:val="24"/>
        </w:rPr>
        <w:t>(</w:t>
      </w:r>
      <w:r w:rsidRPr="00E76FED">
        <w:rPr>
          <w:rFonts w:eastAsia="Times New Roman" w:cs="Times New Roman"/>
          <w:color w:val="FF0000"/>
          <w:szCs w:val="24"/>
        </w:rPr>
        <w:t>ΑΛΛΑΓΗ ΣΕΛΙΔΑΣ</w:t>
      </w:r>
      <w:r>
        <w:rPr>
          <w:rFonts w:eastAsia="Times New Roman" w:cs="Times New Roman"/>
          <w:color w:val="FF0000"/>
          <w:szCs w:val="24"/>
        </w:rPr>
        <w:t>)</w:t>
      </w:r>
    </w:p>
    <w:p w14:paraId="5C54C07B" w14:textId="77777777" w:rsidR="00627F24" w:rsidRDefault="007E6BBD">
      <w:pPr>
        <w:spacing w:after="0" w:line="600" w:lineRule="auto"/>
        <w:ind w:firstLine="709"/>
        <w:jc w:val="center"/>
        <w:rPr>
          <w:rFonts w:eastAsia="Times New Roman" w:cs="Times New Roman"/>
          <w:szCs w:val="24"/>
        </w:rPr>
      </w:pPr>
      <w:r>
        <w:rPr>
          <w:rFonts w:eastAsia="Times New Roman" w:cs="Times New Roman"/>
          <w:szCs w:val="24"/>
        </w:rPr>
        <w:t>(Να μπει η σελίδα 9)</w:t>
      </w:r>
    </w:p>
    <w:p w14:paraId="5C54C07C" w14:textId="77777777" w:rsidR="00627F24" w:rsidRDefault="007E6BBD">
      <w:pPr>
        <w:spacing w:after="0" w:line="600" w:lineRule="auto"/>
        <w:ind w:firstLine="709"/>
        <w:jc w:val="center"/>
        <w:rPr>
          <w:rFonts w:eastAsia="Times New Roman" w:cs="Times New Roman"/>
          <w:color w:val="FF0000"/>
          <w:szCs w:val="24"/>
        </w:rPr>
      </w:pPr>
      <w:r>
        <w:rPr>
          <w:rFonts w:eastAsia="Times New Roman" w:cs="Times New Roman"/>
          <w:color w:val="FF0000"/>
          <w:szCs w:val="24"/>
        </w:rPr>
        <w:t>(</w:t>
      </w:r>
      <w:r w:rsidRPr="00E76FED">
        <w:rPr>
          <w:rFonts w:eastAsia="Times New Roman" w:cs="Times New Roman"/>
          <w:color w:val="FF0000"/>
          <w:szCs w:val="24"/>
        </w:rPr>
        <w:t>ΑΛΛΑΓΗ ΣΕΛΙΔΑΣ</w:t>
      </w:r>
      <w:r>
        <w:rPr>
          <w:rFonts w:eastAsia="Times New Roman" w:cs="Times New Roman"/>
          <w:color w:val="FF0000"/>
          <w:szCs w:val="24"/>
        </w:rPr>
        <w:t>)</w:t>
      </w:r>
    </w:p>
    <w:p w14:paraId="5C54C07D" w14:textId="77777777" w:rsidR="00627F24" w:rsidRDefault="007E6BBD">
      <w:pPr>
        <w:tabs>
          <w:tab w:val="left" w:pos="709"/>
        </w:tabs>
        <w:spacing w:after="0" w:line="600" w:lineRule="auto"/>
        <w:ind w:firstLine="709"/>
        <w:jc w:val="both"/>
        <w:rPr>
          <w:rFonts w:eastAsia="Times New Roman" w:cs="Times New Roman"/>
          <w:szCs w:val="24"/>
        </w:rPr>
      </w:pPr>
      <w:r>
        <w:rPr>
          <w:rFonts w:eastAsia="Times New Roman" w:cs="Times New Roman"/>
          <w:szCs w:val="24"/>
        </w:rPr>
        <w:tab/>
      </w:r>
      <w:r w:rsidRPr="0072374F">
        <w:rPr>
          <w:rFonts w:eastAsia="Times New Roman" w:cs="Times New Roman"/>
          <w:b/>
          <w:szCs w:val="24"/>
        </w:rPr>
        <w:t xml:space="preserve">ΠΡΟΕΔΡΕΥΩΝ (Νικήτας </w:t>
      </w:r>
      <w:r w:rsidRPr="0072374F">
        <w:rPr>
          <w:rFonts w:eastAsia="Times New Roman" w:cs="Times New Roman"/>
          <w:b/>
          <w:szCs w:val="24"/>
        </w:rPr>
        <w:t>Κακλαμάνης):</w:t>
      </w:r>
      <w:r w:rsidRPr="0072374F">
        <w:rPr>
          <w:rFonts w:eastAsia="Times New Roman" w:cs="Times New Roman"/>
          <w:szCs w:val="24"/>
        </w:rPr>
        <w:t xml:space="preserve"> </w:t>
      </w:r>
      <w:r>
        <w:rPr>
          <w:rFonts w:eastAsia="Times New Roman" w:cs="Times New Roman"/>
          <w:szCs w:val="24"/>
        </w:rPr>
        <w:t>Η επιστολή της κ. Μάρκου</w:t>
      </w:r>
      <w:r>
        <w:rPr>
          <w:rFonts w:eastAsia="Times New Roman" w:cs="Times New Roman"/>
          <w:szCs w:val="24"/>
        </w:rPr>
        <w:t xml:space="preserve"> </w:t>
      </w:r>
      <w:r>
        <w:rPr>
          <w:rFonts w:eastAsia="Times New Roman" w:cs="Times New Roman"/>
          <w:szCs w:val="24"/>
        </w:rPr>
        <w:t>έχει ως εξής:</w:t>
      </w:r>
    </w:p>
    <w:p w14:paraId="5C54C07E"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«Αξιότιμε κύριε Πρόεδρε,</w:t>
      </w:r>
    </w:p>
    <w:p w14:paraId="5C54C07F"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Με την παρούσα επιστολή θα ήθελα να σας δηλώσω ότι</w:t>
      </w:r>
      <w:r>
        <w:rPr>
          <w:rFonts w:eastAsia="Times New Roman" w:cs="Times New Roman"/>
          <w:szCs w:val="24"/>
        </w:rPr>
        <w:t xml:space="preserve">, </w:t>
      </w:r>
      <w:r>
        <w:rPr>
          <w:rFonts w:eastAsia="Times New Roman" w:cs="Times New Roman"/>
          <w:szCs w:val="24"/>
        </w:rPr>
        <w:t xml:space="preserve">συνεπής με τη δέσμευσή μου ότι δεν θα κάνω χρήση της τροπολογίας που αίρει το ασυμβίβαστο Βουλευτή και υποψηφίου Ευρωβουλευτή, την οποία καταψήφισα και </w:t>
      </w:r>
      <w:r>
        <w:rPr>
          <w:rFonts w:eastAsia="Times New Roman" w:cs="Times New Roman"/>
          <w:szCs w:val="24"/>
        </w:rPr>
        <w:lastRenderedPageBreak/>
        <w:t xml:space="preserve">για λόγους ηθικής τάξεως και αρχών που με αυτές πορεύτηκα εδώ και επτά χρόνια στο </w:t>
      </w:r>
      <w:r>
        <w:rPr>
          <w:rFonts w:eastAsia="Times New Roman" w:cs="Times New Roman"/>
          <w:szCs w:val="24"/>
        </w:rPr>
        <w:t>ε</w:t>
      </w:r>
      <w:r>
        <w:rPr>
          <w:rFonts w:eastAsia="Times New Roman" w:cs="Times New Roman"/>
          <w:szCs w:val="24"/>
        </w:rPr>
        <w:t xml:space="preserve">λληνικό Κοινοβούλιο, </w:t>
      </w:r>
      <w:r>
        <w:rPr>
          <w:rFonts w:eastAsia="Times New Roman" w:cs="Times New Roman"/>
          <w:szCs w:val="24"/>
        </w:rPr>
        <w:t>παραιτούμαι από το βουλευτικό αξίωμα, ώστε να συμμετάσχω ως υποψήφια στις ευρωεκλογές της 26</w:t>
      </w:r>
      <w:r w:rsidRPr="00F25C7E">
        <w:rPr>
          <w:rFonts w:eastAsia="Times New Roman" w:cs="Times New Roman"/>
          <w:szCs w:val="24"/>
          <w:vertAlign w:val="superscript"/>
        </w:rPr>
        <w:t>ης</w:t>
      </w:r>
      <w:r>
        <w:rPr>
          <w:rFonts w:eastAsia="Times New Roman" w:cs="Times New Roman"/>
          <w:szCs w:val="24"/>
        </w:rPr>
        <w:t xml:space="preserve"> Μαΐου 2019.</w:t>
      </w:r>
    </w:p>
    <w:p w14:paraId="5C54C080"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Ευχαριστώ θερμά όλους τους συναδέλφους Βουλευτές αλλά και τους εργαζόμενους και το επιστημονικό προσωπικό της Βουλής για τη συνεργασία που είχαμε όλα</w:t>
      </w:r>
      <w:r>
        <w:rPr>
          <w:rFonts w:eastAsia="Times New Roman" w:cs="Times New Roman"/>
          <w:szCs w:val="24"/>
        </w:rPr>
        <w:t xml:space="preserve"> τα προηγούμενα χρόνια.</w:t>
      </w:r>
    </w:p>
    <w:p w14:paraId="5C54C081"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Τέλος, ευχαριστώ τους πολίτες της Β</w:t>
      </w:r>
      <w:r>
        <w:rPr>
          <w:rFonts w:eastAsia="Times New Roman" w:cs="Times New Roman"/>
          <w:szCs w:val="24"/>
        </w:rPr>
        <w:t>΄</w:t>
      </w:r>
      <w:r>
        <w:rPr>
          <w:rFonts w:eastAsia="Times New Roman" w:cs="Times New Roman"/>
          <w:szCs w:val="24"/>
        </w:rPr>
        <w:t xml:space="preserve"> Θεσσαλονίκης, που με τίμησαν με την ψήφο τους και την εμπιστοσύνη τους.</w:t>
      </w:r>
    </w:p>
    <w:p w14:paraId="5C54C082"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Με εκτίμηση, Κατερίνα Μάρκου.»</w:t>
      </w:r>
    </w:p>
    <w:p w14:paraId="5C54C083" w14:textId="77777777" w:rsidR="00627F24" w:rsidRDefault="007E6BBD">
      <w:pPr>
        <w:spacing w:after="0" w:line="600" w:lineRule="auto"/>
        <w:ind w:firstLine="720"/>
        <w:jc w:val="both"/>
        <w:rPr>
          <w:rFonts w:eastAsia="Times New Roman" w:cs="Times New Roman"/>
          <w:szCs w:val="24"/>
        </w:rPr>
      </w:pPr>
      <w:r w:rsidRPr="00C331D7">
        <w:rPr>
          <w:rFonts w:eastAsia="Times New Roman" w:cs="Times New Roman"/>
          <w:szCs w:val="24"/>
        </w:rPr>
        <w:t>(</w:t>
      </w:r>
      <w:r>
        <w:rPr>
          <w:rFonts w:eastAsia="Times New Roman" w:cs="Times New Roman"/>
          <w:szCs w:val="24"/>
        </w:rPr>
        <w:t>Η προαναφερθείσα επιστολή της κ. Κατερίνας Μάρκου κατατίθεται στα Πρακτικά και έχει ως εξής</w:t>
      </w:r>
      <w:r>
        <w:rPr>
          <w:rFonts w:eastAsia="Times New Roman" w:cs="Times New Roman"/>
          <w:szCs w:val="24"/>
        </w:rPr>
        <w:t>:</w:t>
      </w:r>
    </w:p>
    <w:p w14:paraId="5C54C084" w14:textId="77777777" w:rsidR="00627F24" w:rsidRDefault="007E6BBD">
      <w:pPr>
        <w:spacing w:after="0" w:line="600" w:lineRule="auto"/>
        <w:ind w:firstLine="709"/>
        <w:jc w:val="center"/>
        <w:rPr>
          <w:rFonts w:eastAsia="Times New Roman" w:cs="Times New Roman"/>
          <w:color w:val="FF0000"/>
          <w:szCs w:val="24"/>
        </w:rPr>
      </w:pPr>
      <w:r>
        <w:rPr>
          <w:rFonts w:eastAsia="Times New Roman" w:cs="Times New Roman"/>
          <w:color w:val="FF0000"/>
          <w:szCs w:val="24"/>
        </w:rPr>
        <w:t>(</w:t>
      </w:r>
      <w:r w:rsidRPr="00E76FED">
        <w:rPr>
          <w:rFonts w:eastAsia="Times New Roman" w:cs="Times New Roman"/>
          <w:color w:val="FF0000"/>
          <w:szCs w:val="24"/>
        </w:rPr>
        <w:t>ΑΛΛΑΓΗ ΣΕΛΙΔΑΣ</w:t>
      </w:r>
      <w:r>
        <w:rPr>
          <w:rFonts w:eastAsia="Times New Roman" w:cs="Times New Roman"/>
          <w:color w:val="FF0000"/>
          <w:szCs w:val="24"/>
        </w:rPr>
        <w:t>)</w:t>
      </w:r>
    </w:p>
    <w:p w14:paraId="5C54C085" w14:textId="77777777" w:rsidR="00627F24" w:rsidRDefault="007E6BBD">
      <w:pPr>
        <w:spacing w:after="0" w:line="600" w:lineRule="auto"/>
        <w:ind w:firstLine="709"/>
        <w:jc w:val="center"/>
        <w:rPr>
          <w:rFonts w:eastAsia="Times New Roman" w:cs="Times New Roman"/>
          <w:szCs w:val="24"/>
        </w:rPr>
      </w:pPr>
      <w:r>
        <w:rPr>
          <w:rFonts w:eastAsia="Times New Roman" w:cs="Times New Roman"/>
          <w:szCs w:val="24"/>
        </w:rPr>
        <w:t>(Να μπει η σελίδα 11)</w:t>
      </w:r>
    </w:p>
    <w:p w14:paraId="5C54C086" w14:textId="77777777" w:rsidR="00627F24" w:rsidRDefault="007E6BBD">
      <w:pPr>
        <w:spacing w:after="0" w:line="600" w:lineRule="auto"/>
        <w:ind w:firstLine="709"/>
        <w:jc w:val="center"/>
        <w:rPr>
          <w:rFonts w:eastAsia="Times New Roman" w:cs="Times New Roman"/>
          <w:color w:val="FF0000"/>
          <w:szCs w:val="24"/>
        </w:rPr>
      </w:pPr>
      <w:r>
        <w:rPr>
          <w:rFonts w:eastAsia="Times New Roman" w:cs="Times New Roman"/>
          <w:color w:val="FF0000"/>
          <w:szCs w:val="24"/>
        </w:rPr>
        <w:lastRenderedPageBreak/>
        <w:t>(</w:t>
      </w:r>
      <w:r w:rsidRPr="00E76FED">
        <w:rPr>
          <w:rFonts w:eastAsia="Times New Roman" w:cs="Times New Roman"/>
          <w:color w:val="FF0000"/>
          <w:szCs w:val="24"/>
        </w:rPr>
        <w:t>ΑΛΛΑΓΗ ΣΕΛΙΔΑΣ</w:t>
      </w:r>
      <w:r>
        <w:rPr>
          <w:rFonts w:eastAsia="Times New Roman" w:cs="Times New Roman"/>
          <w:color w:val="FF0000"/>
          <w:szCs w:val="24"/>
        </w:rPr>
        <w:t>)</w:t>
      </w:r>
    </w:p>
    <w:p w14:paraId="5C54C087" w14:textId="77777777" w:rsidR="00627F24" w:rsidRDefault="007E6BBD">
      <w:pPr>
        <w:spacing w:after="0" w:line="600" w:lineRule="auto"/>
        <w:ind w:firstLine="720"/>
        <w:jc w:val="both"/>
        <w:rPr>
          <w:rFonts w:eastAsia="Times New Roman" w:cs="Times New Roman"/>
          <w:szCs w:val="24"/>
        </w:rPr>
      </w:pPr>
      <w:r w:rsidDel="00173945">
        <w:rPr>
          <w:rFonts w:eastAsia="Times New Roman" w:cs="Times New Roman"/>
          <w:szCs w:val="24"/>
        </w:rPr>
        <w:t xml:space="preserve"> </w:t>
      </w: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szCs w:val="24"/>
        </w:rPr>
        <w:t>, θα ήθελα να σας διαβάσω τις επιστολές μη αποδοχής της βουλευτικής έδρας των κ</w:t>
      </w:r>
      <w:r>
        <w:rPr>
          <w:rFonts w:eastAsia="Times New Roman" w:cs="Times New Roman"/>
          <w:szCs w:val="24"/>
        </w:rPr>
        <w:t>υρίων</w:t>
      </w:r>
      <w:r>
        <w:rPr>
          <w:rFonts w:eastAsia="Times New Roman" w:cs="Times New Roman"/>
          <w:szCs w:val="24"/>
        </w:rPr>
        <w:t xml:space="preserve"> Αργύρη </w:t>
      </w:r>
      <w:proofErr w:type="spellStart"/>
      <w:r>
        <w:rPr>
          <w:rFonts w:eastAsia="Times New Roman" w:cs="Times New Roman"/>
          <w:szCs w:val="24"/>
        </w:rPr>
        <w:t>Ντινόπουλου</w:t>
      </w:r>
      <w:proofErr w:type="spellEnd"/>
      <w:r>
        <w:rPr>
          <w:rFonts w:eastAsia="Times New Roman" w:cs="Times New Roman"/>
          <w:szCs w:val="24"/>
        </w:rPr>
        <w:t xml:space="preserve"> και Ιωάννη </w:t>
      </w:r>
      <w:proofErr w:type="spellStart"/>
      <w:r>
        <w:rPr>
          <w:rFonts w:eastAsia="Times New Roman" w:cs="Times New Roman"/>
          <w:szCs w:val="24"/>
        </w:rPr>
        <w:t>Μιχελάκη</w:t>
      </w:r>
      <w:proofErr w:type="spellEnd"/>
      <w:r>
        <w:rPr>
          <w:rFonts w:eastAsia="Times New Roman" w:cs="Times New Roman"/>
          <w:szCs w:val="24"/>
        </w:rPr>
        <w:t>, που απευθύνονται προς τον Πρόεδρο της Βουλής.</w:t>
      </w:r>
    </w:p>
    <w:p w14:paraId="5C54C088"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Η επιστολή του κ. Αργύρη </w:t>
      </w:r>
      <w:proofErr w:type="spellStart"/>
      <w:r>
        <w:rPr>
          <w:rFonts w:eastAsia="Times New Roman" w:cs="Times New Roman"/>
          <w:szCs w:val="24"/>
        </w:rPr>
        <w:t>Ντινόπουλου</w:t>
      </w:r>
      <w:proofErr w:type="spellEnd"/>
      <w:r>
        <w:rPr>
          <w:rFonts w:eastAsia="Times New Roman" w:cs="Times New Roman"/>
          <w:szCs w:val="24"/>
        </w:rPr>
        <w:t xml:space="preserve"> έχει ως εξής:</w:t>
      </w:r>
    </w:p>
    <w:p w14:paraId="5C54C089"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«Κύριε Πρόεδρε,</w:t>
      </w:r>
    </w:p>
    <w:p w14:paraId="5C54C08A"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Σας υποβάλλω την παραίτησή μου από τη βουλευτική έδρα</w:t>
      </w:r>
      <w:r>
        <w:rPr>
          <w:rFonts w:eastAsia="Times New Roman" w:cs="Times New Roman"/>
          <w:szCs w:val="24"/>
        </w:rPr>
        <w:t>,</w:t>
      </w:r>
      <w:r>
        <w:rPr>
          <w:rFonts w:eastAsia="Times New Roman" w:cs="Times New Roman"/>
          <w:szCs w:val="24"/>
        </w:rPr>
        <w:t xml:space="preserve"> την οποία καταλαμβάνω ως πρώτος επιλαχών μετά τ</w:t>
      </w:r>
      <w:r>
        <w:rPr>
          <w:rFonts w:eastAsia="Times New Roman" w:cs="Times New Roman"/>
          <w:szCs w:val="24"/>
        </w:rPr>
        <w:t xml:space="preserve">ην παραίτηση του Ευάγγελου </w:t>
      </w:r>
      <w:proofErr w:type="spellStart"/>
      <w:r>
        <w:rPr>
          <w:rFonts w:eastAsia="Times New Roman" w:cs="Times New Roman"/>
          <w:szCs w:val="24"/>
        </w:rPr>
        <w:t>Μεϊμαράκη</w:t>
      </w:r>
      <w:proofErr w:type="spellEnd"/>
      <w:r>
        <w:rPr>
          <w:rFonts w:eastAsia="Times New Roman" w:cs="Times New Roman"/>
          <w:szCs w:val="24"/>
        </w:rPr>
        <w:t>.</w:t>
      </w:r>
    </w:p>
    <w:p w14:paraId="5C54C08B"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Παρά το γεγονός ότι δεν υφίσταται ασυμβίβαστο μεταξύ του βουλευτικού αξιώματος και της ιδιότητας του υποψηφίου δημάρχου, θεωρώ ότι λόγοι πολιτικής δεοντολογίας δεν μου επιτρέπουν να καταλάβω τη βουλευτική έδρα.</w:t>
      </w:r>
    </w:p>
    <w:p w14:paraId="5C54C08C"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Για την</w:t>
      </w:r>
      <w:r>
        <w:rPr>
          <w:rFonts w:eastAsia="Times New Roman" w:cs="Times New Roman"/>
          <w:szCs w:val="24"/>
        </w:rPr>
        <w:t xml:space="preserve"> απόφασή μου αυτή έχω ενημερώσει από την 22</w:t>
      </w:r>
      <w:r w:rsidRPr="00F25C7E">
        <w:rPr>
          <w:rFonts w:eastAsia="Times New Roman" w:cs="Times New Roman"/>
          <w:szCs w:val="24"/>
          <w:vertAlign w:val="superscript"/>
        </w:rPr>
        <w:t>α</w:t>
      </w:r>
      <w:r>
        <w:rPr>
          <w:rFonts w:eastAsia="Times New Roman" w:cs="Times New Roman"/>
          <w:szCs w:val="24"/>
        </w:rPr>
        <w:t xml:space="preserve"> Μαρτίου 2019 τον Πρόεδρο της Νέας Δημοκρατίας κ. Κυριάκο Μητσοτάκη.</w:t>
      </w:r>
    </w:p>
    <w:p w14:paraId="5C54C08D"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Με εκτίμηση, Αργύρης </w:t>
      </w:r>
      <w:proofErr w:type="spellStart"/>
      <w:r>
        <w:rPr>
          <w:rFonts w:eastAsia="Times New Roman" w:cs="Times New Roman"/>
          <w:szCs w:val="24"/>
        </w:rPr>
        <w:t>Ντινόπουλος</w:t>
      </w:r>
      <w:proofErr w:type="spellEnd"/>
      <w:r>
        <w:rPr>
          <w:rFonts w:eastAsia="Times New Roman" w:cs="Times New Roman"/>
          <w:szCs w:val="24"/>
        </w:rPr>
        <w:t>»</w:t>
      </w:r>
    </w:p>
    <w:p w14:paraId="5C54C08E" w14:textId="77777777" w:rsidR="00627F24" w:rsidRDefault="007E6BBD">
      <w:pPr>
        <w:spacing w:after="0" w:line="600" w:lineRule="auto"/>
        <w:ind w:firstLine="720"/>
        <w:jc w:val="both"/>
        <w:rPr>
          <w:rFonts w:eastAsia="Times New Roman" w:cs="Times New Roman"/>
          <w:szCs w:val="24"/>
        </w:rPr>
      </w:pPr>
      <w:r w:rsidRPr="00C331D7">
        <w:rPr>
          <w:rFonts w:eastAsia="Times New Roman" w:cs="Times New Roman"/>
          <w:szCs w:val="24"/>
        </w:rPr>
        <w:t>(</w:t>
      </w:r>
      <w:r>
        <w:rPr>
          <w:rFonts w:eastAsia="Times New Roman" w:cs="Times New Roman"/>
          <w:szCs w:val="24"/>
        </w:rPr>
        <w:t xml:space="preserve">Η προαναφερθείσα επιστολή του κ. Αργύρη </w:t>
      </w:r>
      <w:proofErr w:type="spellStart"/>
      <w:r>
        <w:rPr>
          <w:rFonts w:eastAsia="Times New Roman" w:cs="Times New Roman"/>
          <w:szCs w:val="24"/>
        </w:rPr>
        <w:t>Ντινόπουλου</w:t>
      </w:r>
      <w:proofErr w:type="spellEnd"/>
      <w:r>
        <w:rPr>
          <w:rFonts w:eastAsia="Times New Roman" w:cs="Times New Roman"/>
          <w:szCs w:val="24"/>
        </w:rPr>
        <w:t xml:space="preserve"> κατατίθεται στα Πρακτικά και έχει ως εξής:</w:t>
      </w:r>
    </w:p>
    <w:p w14:paraId="5C54C08F" w14:textId="77777777" w:rsidR="00627F24" w:rsidRDefault="007E6BBD">
      <w:pPr>
        <w:spacing w:after="0" w:line="600" w:lineRule="auto"/>
        <w:jc w:val="center"/>
        <w:rPr>
          <w:rFonts w:eastAsia="Times New Roman" w:cs="Times New Roman"/>
          <w:color w:val="FF0000"/>
          <w:szCs w:val="24"/>
        </w:rPr>
      </w:pPr>
      <w:r>
        <w:rPr>
          <w:rFonts w:eastAsia="Times New Roman" w:cs="Times New Roman"/>
          <w:color w:val="FF0000"/>
          <w:szCs w:val="24"/>
        </w:rPr>
        <w:t>(</w:t>
      </w:r>
      <w:r w:rsidRPr="00E76FED">
        <w:rPr>
          <w:rFonts w:eastAsia="Times New Roman" w:cs="Times New Roman"/>
          <w:color w:val="FF0000"/>
          <w:szCs w:val="24"/>
        </w:rPr>
        <w:t>ΑΛΛΑΓΗ ΣΕΛΙΔ</w:t>
      </w:r>
      <w:r w:rsidRPr="00E76FED">
        <w:rPr>
          <w:rFonts w:eastAsia="Times New Roman" w:cs="Times New Roman"/>
          <w:color w:val="FF0000"/>
          <w:szCs w:val="24"/>
        </w:rPr>
        <w:t>ΑΣ</w:t>
      </w:r>
      <w:r>
        <w:rPr>
          <w:rFonts w:eastAsia="Times New Roman" w:cs="Times New Roman"/>
          <w:color w:val="FF0000"/>
          <w:szCs w:val="24"/>
        </w:rPr>
        <w:t>)</w:t>
      </w:r>
    </w:p>
    <w:p w14:paraId="5C54C090" w14:textId="77777777" w:rsidR="00627F24" w:rsidRDefault="007E6BBD">
      <w:pPr>
        <w:spacing w:after="0" w:line="600" w:lineRule="auto"/>
        <w:jc w:val="center"/>
        <w:rPr>
          <w:rFonts w:eastAsia="Times New Roman" w:cs="Times New Roman"/>
          <w:szCs w:val="24"/>
        </w:rPr>
      </w:pPr>
      <w:r>
        <w:rPr>
          <w:rFonts w:eastAsia="Times New Roman" w:cs="Times New Roman"/>
          <w:szCs w:val="24"/>
        </w:rPr>
        <w:t>(Να μπει η σελίδα 13)</w:t>
      </w:r>
    </w:p>
    <w:p w14:paraId="5C54C091" w14:textId="77777777" w:rsidR="00627F24" w:rsidRDefault="007E6BBD">
      <w:pPr>
        <w:spacing w:after="0" w:line="600" w:lineRule="auto"/>
        <w:jc w:val="center"/>
        <w:rPr>
          <w:rFonts w:eastAsia="Times New Roman" w:cs="Times New Roman"/>
          <w:color w:val="FF0000"/>
          <w:szCs w:val="24"/>
        </w:rPr>
      </w:pPr>
      <w:r>
        <w:rPr>
          <w:rFonts w:eastAsia="Times New Roman" w:cs="Times New Roman"/>
          <w:color w:val="FF0000"/>
          <w:szCs w:val="24"/>
        </w:rPr>
        <w:t>(</w:t>
      </w:r>
      <w:r w:rsidRPr="00E76FED">
        <w:rPr>
          <w:rFonts w:eastAsia="Times New Roman" w:cs="Times New Roman"/>
          <w:color w:val="FF0000"/>
          <w:szCs w:val="24"/>
        </w:rPr>
        <w:t>ΑΛΛΑΓΗ ΣΕΛΙΔΑΣ</w:t>
      </w:r>
      <w:r>
        <w:rPr>
          <w:rFonts w:eastAsia="Times New Roman" w:cs="Times New Roman"/>
          <w:color w:val="FF0000"/>
          <w:szCs w:val="24"/>
        </w:rPr>
        <w:t>)</w:t>
      </w:r>
    </w:p>
    <w:p w14:paraId="5C54C092" w14:textId="77777777" w:rsidR="00627F24" w:rsidRDefault="007E6BBD">
      <w:pPr>
        <w:spacing w:after="0" w:line="600" w:lineRule="auto"/>
        <w:ind w:firstLine="709"/>
        <w:jc w:val="both"/>
        <w:rPr>
          <w:rFonts w:eastAsia="Times New Roman" w:cs="Times New Roman"/>
          <w:szCs w:val="24"/>
        </w:rPr>
      </w:pPr>
      <w:r>
        <w:rPr>
          <w:rFonts w:eastAsia="Times New Roman" w:cs="Times New Roman"/>
          <w:szCs w:val="24"/>
        </w:rPr>
        <w:tab/>
      </w:r>
      <w:r w:rsidRPr="006E0C69">
        <w:rPr>
          <w:rFonts w:eastAsia="Times New Roman" w:cs="Times New Roman"/>
          <w:b/>
          <w:szCs w:val="24"/>
        </w:rPr>
        <w:t>ΠΡΟΕΔΡΕΥΩΝ (Νικήτας Κακλαμάνης):</w:t>
      </w:r>
      <w:r w:rsidRPr="006E0C69">
        <w:rPr>
          <w:rFonts w:eastAsia="Times New Roman" w:cs="Times New Roman"/>
          <w:szCs w:val="24"/>
        </w:rPr>
        <w:t xml:space="preserve"> Η επιστολή του κ. Ιωάννη </w:t>
      </w:r>
      <w:proofErr w:type="spellStart"/>
      <w:r w:rsidRPr="006E0C69">
        <w:rPr>
          <w:rFonts w:eastAsia="Times New Roman" w:cs="Times New Roman"/>
          <w:szCs w:val="24"/>
        </w:rPr>
        <w:t>Μιχελάκη</w:t>
      </w:r>
      <w:proofErr w:type="spellEnd"/>
      <w:r w:rsidRPr="006E0C69">
        <w:rPr>
          <w:rFonts w:eastAsia="Times New Roman" w:cs="Times New Roman"/>
          <w:szCs w:val="24"/>
        </w:rPr>
        <w:t xml:space="preserve"> έχει ως εξής:</w:t>
      </w:r>
    </w:p>
    <w:p w14:paraId="5C54C093" w14:textId="77777777" w:rsidR="00627F24" w:rsidRDefault="007E6BBD">
      <w:pPr>
        <w:spacing w:after="0" w:line="600" w:lineRule="auto"/>
        <w:ind w:firstLine="720"/>
        <w:jc w:val="both"/>
        <w:rPr>
          <w:rFonts w:eastAsia="Times New Roman" w:cs="Times New Roman"/>
          <w:szCs w:val="24"/>
        </w:rPr>
      </w:pPr>
      <w:r w:rsidRPr="006E0C69">
        <w:rPr>
          <w:rFonts w:eastAsia="Times New Roman" w:cs="Times New Roman"/>
          <w:szCs w:val="24"/>
        </w:rPr>
        <w:t>«Αξιότιμε κύριε Πρόεδρε,</w:t>
      </w:r>
    </w:p>
    <w:p w14:paraId="5C54C094"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Με την παρούσα επιστολή θα ήθελα να σας γνωστοποιήσω ότι δεν επιθυμώ να ορκιστώ Βουλευτής</w:t>
      </w:r>
      <w:r>
        <w:rPr>
          <w:rFonts w:eastAsia="Times New Roman" w:cs="Times New Roman"/>
          <w:szCs w:val="24"/>
        </w:rPr>
        <w:t xml:space="preserve"> ως επιλαχών με το κόμμα της Νέας Δημοκρατίας στην εκλογική περιφέρεια </w:t>
      </w:r>
      <w:r w:rsidRPr="000E3A7D">
        <w:rPr>
          <w:rFonts w:eastAsia="Times New Roman" w:cs="Times New Roman"/>
          <w:szCs w:val="24"/>
        </w:rPr>
        <w:t>Β</w:t>
      </w:r>
      <w:r w:rsidRPr="000E3A7D">
        <w:rPr>
          <w:rFonts w:eastAsia="Times New Roman" w:cs="Times New Roman"/>
          <w:szCs w:val="24"/>
        </w:rPr>
        <w:t>΄</w:t>
      </w:r>
      <w:r>
        <w:rPr>
          <w:rFonts w:eastAsia="Times New Roman" w:cs="Times New Roman"/>
          <w:szCs w:val="24"/>
        </w:rPr>
        <w:t xml:space="preserve"> Αθηνών.</w:t>
      </w:r>
    </w:p>
    <w:p w14:paraId="5C54C095"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εκτίμηση, Γιάννης </w:t>
      </w:r>
      <w:proofErr w:type="spellStart"/>
      <w:r>
        <w:rPr>
          <w:rFonts w:eastAsia="Times New Roman" w:cs="Times New Roman"/>
          <w:szCs w:val="24"/>
        </w:rPr>
        <w:t>Μιχελάκης</w:t>
      </w:r>
      <w:proofErr w:type="spellEnd"/>
      <w:r>
        <w:rPr>
          <w:rFonts w:eastAsia="Times New Roman" w:cs="Times New Roman"/>
          <w:szCs w:val="24"/>
        </w:rPr>
        <w:t>.»</w:t>
      </w:r>
    </w:p>
    <w:p w14:paraId="5C54C096"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(Η επιστολή του κ. Ιωάννη </w:t>
      </w:r>
      <w:proofErr w:type="spellStart"/>
      <w:r>
        <w:rPr>
          <w:rFonts w:eastAsia="Times New Roman" w:cs="Times New Roman"/>
          <w:szCs w:val="24"/>
        </w:rPr>
        <w:t>Μιχελάκη</w:t>
      </w:r>
      <w:proofErr w:type="spellEnd"/>
      <w:r>
        <w:rPr>
          <w:rFonts w:eastAsia="Times New Roman" w:cs="Times New Roman"/>
          <w:szCs w:val="24"/>
        </w:rPr>
        <w:t xml:space="preserve"> κατατίθεται στα Πρακτικά και έχει ως εξής:</w:t>
      </w:r>
    </w:p>
    <w:p w14:paraId="5C54C097" w14:textId="77777777" w:rsidR="00627F24" w:rsidRDefault="007E6BBD">
      <w:pPr>
        <w:spacing w:after="0" w:line="600" w:lineRule="auto"/>
        <w:ind w:firstLine="720"/>
        <w:jc w:val="center"/>
        <w:rPr>
          <w:rFonts w:eastAsia="Times New Roman" w:cs="Times New Roman"/>
          <w:color w:val="FF0000"/>
          <w:szCs w:val="24"/>
        </w:rPr>
      </w:pPr>
      <w:r w:rsidRPr="006B28CB">
        <w:rPr>
          <w:rFonts w:eastAsia="Times New Roman" w:cs="Times New Roman"/>
          <w:color w:val="FF0000"/>
          <w:szCs w:val="24"/>
        </w:rPr>
        <w:t>(ΑΛΛΑΓΗ ΣΕΛΙΔΑΣ)</w:t>
      </w:r>
    </w:p>
    <w:p w14:paraId="5C54C098" w14:textId="77777777" w:rsidR="00627F24" w:rsidRDefault="007E6BBD">
      <w:pPr>
        <w:spacing w:after="0" w:line="600" w:lineRule="auto"/>
        <w:ind w:firstLine="720"/>
        <w:jc w:val="center"/>
        <w:rPr>
          <w:rFonts w:eastAsia="Times New Roman" w:cs="Times New Roman"/>
          <w:szCs w:val="24"/>
        </w:rPr>
      </w:pPr>
      <w:r>
        <w:rPr>
          <w:rFonts w:eastAsia="Times New Roman" w:cs="Times New Roman"/>
          <w:szCs w:val="24"/>
        </w:rPr>
        <w:t>(Να μπει η σελίδα 15)</w:t>
      </w:r>
    </w:p>
    <w:p w14:paraId="5C54C099" w14:textId="77777777" w:rsidR="00627F24" w:rsidRDefault="007E6BBD">
      <w:pPr>
        <w:spacing w:after="0" w:line="600" w:lineRule="auto"/>
        <w:ind w:left="709" w:firstLine="11"/>
        <w:jc w:val="center"/>
        <w:rPr>
          <w:rFonts w:eastAsia="Times New Roman" w:cs="Times New Roman"/>
          <w:color w:val="FF0000"/>
          <w:szCs w:val="24"/>
        </w:rPr>
      </w:pPr>
      <w:r w:rsidRPr="006B28CB">
        <w:rPr>
          <w:rFonts w:eastAsia="Times New Roman" w:cs="Times New Roman"/>
          <w:color w:val="FF0000"/>
          <w:szCs w:val="24"/>
        </w:rPr>
        <w:t>(ΑΛΛΑΓΗ ΣΕΛΙΔΑΣ)</w:t>
      </w:r>
    </w:p>
    <w:p w14:paraId="5C54C09A" w14:textId="77777777" w:rsidR="00627F24" w:rsidRDefault="007E6BBD">
      <w:pPr>
        <w:tabs>
          <w:tab w:val="left" w:pos="709"/>
          <w:tab w:val="left" w:pos="851"/>
          <w:tab w:val="left" w:pos="1134"/>
        </w:tabs>
        <w:spacing w:after="0"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Τις βουλευτικές έδρες καταλαμβάνουν ο κ. Πάνος Παναγιωτόπουλος, η κ. Ζωή Ράπτη και ο κ. Νικόλαος </w:t>
      </w:r>
      <w:proofErr w:type="spellStart"/>
      <w:r>
        <w:rPr>
          <w:rFonts w:eastAsia="Times New Roman" w:cs="Times New Roman"/>
          <w:szCs w:val="24"/>
        </w:rPr>
        <w:t>Νυφούδης</w:t>
      </w:r>
      <w:proofErr w:type="spellEnd"/>
      <w:r>
        <w:rPr>
          <w:rFonts w:eastAsia="Times New Roman" w:cs="Times New Roman"/>
          <w:szCs w:val="24"/>
        </w:rPr>
        <w:t>.</w:t>
      </w:r>
    </w:p>
    <w:p w14:paraId="5C54C09B"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ξεκινούμε την ορκωμοσία. Από ό,τι έχω ενημερωθεί, και οι τρεις συνάδελφοι θα ορκιστούν</w:t>
      </w:r>
      <w:r>
        <w:rPr>
          <w:rFonts w:eastAsia="Times New Roman" w:cs="Times New Roman"/>
          <w:szCs w:val="24"/>
        </w:rPr>
        <w:t xml:space="preserve"> με θρησκευτικό όρκο.</w:t>
      </w:r>
    </w:p>
    <w:p w14:paraId="5C54C09C"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Καλούνται οι συνάδελφοι κ. Πάνος Παναγιωτόπουλος, κ. Ζωή Ράπτη και κ. Νικόλαος </w:t>
      </w:r>
      <w:proofErr w:type="spellStart"/>
      <w:r>
        <w:rPr>
          <w:rFonts w:eastAsia="Times New Roman" w:cs="Times New Roman"/>
          <w:szCs w:val="24"/>
        </w:rPr>
        <w:t>Νυφούδης</w:t>
      </w:r>
      <w:proofErr w:type="spellEnd"/>
      <w:r>
        <w:rPr>
          <w:rFonts w:eastAsia="Times New Roman" w:cs="Times New Roman"/>
          <w:szCs w:val="24"/>
        </w:rPr>
        <w:t xml:space="preserve"> να προσέλθουν και να δώσουν τον νενομισμένο </w:t>
      </w:r>
      <w:r>
        <w:rPr>
          <w:rFonts w:eastAsia="Times New Roman" w:cs="Times New Roman"/>
          <w:szCs w:val="24"/>
        </w:rPr>
        <w:t xml:space="preserve">όρκο </w:t>
      </w:r>
      <w:r>
        <w:rPr>
          <w:rFonts w:eastAsia="Times New Roman" w:cs="Times New Roman"/>
          <w:szCs w:val="24"/>
        </w:rPr>
        <w:t>ενώπιον του εκπροσώπου της Εκκλησίας.</w:t>
      </w:r>
    </w:p>
    <w:p w14:paraId="5C54C09D"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προσέρχονται οι Βουλευτές κ. Πάνος Παναγιω</w:t>
      </w:r>
      <w:r>
        <w:rPr>
          <w:rFonts w:eastAsia="Times New Roman" w:cs="Times New Roman"/>
          <w:szCs w:val="24"/>
        </w:rPr>
        <w:t xml:space="preserve">τόπουλος, κ. Ζωή Ράπτη και κ. Νικόλαος </w:t>
      </w:r>
      <w:proofErr w:type="spellStart"/>
      <w:r>
        <w:rPr>
          <w:rFonts w:eastAsia="Times New Roman" w:cs="Times New Roman"/>
          <w:szCs w:val="24"/>
        </w:rPr>
        <w:t>Νυφούδης</w:t>
      </w:r>
      <w:proofErr w:type="spellEnd"/>
      <w:r>
        <w:rPr>
          <w:rFonts w:eastAsia="Times New Roman" w:cs="Times New Roman"/>
          <w:szCs w:val="24"/>
        </w:rPr>
        <w:t xml:space="preserve"> και δίνουν τον παρακάτω όρκο:</w:t>
      </w:r>
    </w:p>
    <w:p w14:paraId="5C54C09E"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«Ορκίζομαι στο όνομα της Αγίας και </w:t>
      </w:r>
      <w:proofErr w:type="spellStart"/>
      <w:r>
        <w:rPr>
          <w:rFonts w:eastAsia="Times New Roman" w:cs="Times New Roman"/>
          <w:szCs w:val="24"/>
        </w:rPr>
        <w:t>Ομοούσιας</w:t>
      </w:r>
      <w:proofErr w:type="spellEnd"/>
      <w:r>
        <w:rPr>
          <w:rFonts w:eastAsia="Times New Roman" w:cs="Times New Roman"/>
          <w:szCs w:val="24"/>
        </w:rPr>
        <w:t xml:space="preserve"> και Αδιαίρετης Τριάδος να είμαι πιστός στην </w:t>
      </w:r>
      <w:r>
        <w:rPr>
          <w:rFonts w:eastAsia="Times New Roman" w:cs="Times New Roman"/>
          <w:szCs w:val="24"/>
        </w:rPr>
        <w:t>π</w:t>
      </w:r>
      <w:r>
        <w:rPr>
          <w:rFonts w:eastAsia="Times New Roman" w:cs="Times New Roman"/>
          <w:szCs w:val="24"/>
        </w:rPr>
        <w:t>ατρίδα και το δημοκρατικό πολίτευμα, να υπακούω στο Σύνταγμα και τους νόμους και να εκπλ</w:t>
      </w:r>
      <w:r>
        <w:rPr>
          <w:rFonts w:eastAsia="Times New Roman" w:cs="Times New Roman"/>
          <w:szCs w:val="24"/>
        </w:rPr>
        <w:t>ηρώνω ευσυνείδητα τα καθήκοντά μου»</w:t>
      </w:r>
      <w:r>
        <w:rPr>
          <w:rFonts w:eastAsia="Times New Roman" w:cs="Times New Roman"/>
          <w:szCs w:val="24"/>
        </w:rPr>
        <w:t>.</w:t>
      </w:r>
      <w:r>
        <w:rPr>
          <w:rFonts w:eastAsia="Times New Roman" w:cs="Times New Roman"/>
          <w:szCs w:val="24"/>
        </w:rPr>
        <w:t>)</w:t>
      </w:r>
    </w:p>
    <w:p w14:paraId="5C54C09F"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Άξιοι, άξιοι!</w:t>
      </w:r>
    </w:p>
    <w:p w14:paraId="5C54C0A0" w14:textId="77777777" w:rsidR="00627F24" w:rsidRDefault="007E6BBD">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Άξιοι, άξιοι!</w:t>
      </w:r>
    </w:p>
    <w:p w14:paraId="5C54C0A1" w14:textId="77777777" w:rsidR="00627F24" w:rsidRDefault="007E6BBD">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C54C0A2" w14:textId="77777777" w:rsidR="00627F24" w:rsidRDefault="007E6BBD">
      <w:pPr>
        <w:spacing w:after="0" w:line="600" w:lineRule="auto"/>
        <w:ind w:firstLine="720"/>
        <w:contextualSpacing/>
        <w:jc w:val="both"/>
        <w:rPr>
          <w:rFonts w:eastAsia="Times New Roman" w:cs="Times New Roman"/>
          <w:szCs w:val="24"/>
        </w:rPr>
      </w:pPr>
      <w:r w:rsidRPr="0054545B">
        <w:rPr>
          <w:rFonts w:eastAsia="Times New Roman"/>
          <w:b/>
          <w:bCs/>
        </w:rPr>
        <w:t>ΠΡΟΕΔΡΕΥΩΝ (Νικήτας Κακλαμάνης):</w:t>
      </w:r>
      <w:r w:rsidRPr="0054545B">
        <w:rPr>
          <w:rFonts w:eastAsia="Times New Roman"/>
          <w:b/>
          <w:bCs/>
          <w:szCs w:val="24"/>
        </w:rPr>
        <w:t xml:space="preserve"> </w:t>
      </w:r>
      <w:r>
        <w:rPr>
          <w:rFonts w:eastAsia="Times New Roman" w:cs="Times New Roman"/>
          <w:szCs w:val="24"/>
        </w:rPr>
        <w:t>Κυρίες και κύριοι συνάδελφοι,</w:t>
      </w:r>
      <w:r w:rsidRPr="00B166E6">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t xml:space="preserve">σημείο αυτό θα ήθελα να σας ανακοινώσω ότι στο </w:t>
      </w:r>
      <w:r>
        <w:rPr>
          <w:rFonts w:eastAsia="Times New Roman" w:cs="Times New Roman"/>
          <w:szCs w:val="24"/>
        </w:rPr>
        <w:t>σημεριν</w:t>
      </w:r>
      <w:r>
        <w:rPr>
          <w:rFonts w:eastAsia="Times New Roman" w:cs="Times New Roman"/>
          <w:szCs w:val="24"/>
        </w:rPr>
        <w:t>ό</w:t>
      </w:r>
      <w:r w:rsidRPr="00B166E6">
        <w:rPr>
          <w:rFonts w:eastAsia="Times New Roman" w:cs="Times New Roman"/>
          <w:szCs w:val="24"/>
        </w:rPr>
        <w:t xml:space="preserve"> </w:t>
      </w:r>
      <w:r>
        <w:rPr>
          <w:rFonts w:eastAsia="Times New Roman" w:cs="Times New Roman"/>
          <w:szCs w:val="24"/>
        </w:rPr>
        <w:t>δελτίο</w:t>
      </w:r>
      <w:r>
        <w:rPr>
          <w:rFonts w:eastAsia="Times New Roman" w:cs="Times New Roman"/>
          <w:szCs w:val="24"/>
        </w:rPr>
        <w:t xml:space="preserve"> </w:t>
      </w:r>
      <w:r>
        <w:rPr>
          <w:rFonts w:eastAsia="Times New Roman" w:cs="Times New Roman"/>
          <w:szCs w:val="24"/>
        </w:rPr>
        <w:t xml:space="preserve">επικαίρων ερωτήσεων </w:t>
      </w:r>
      <w:r>
        <w:rPr>
          <w:rFonts w:eastAsia="Times New Roman" w:cs="Times New Roman"/>
          <w:szCs w:val="24"/>
        </w:rPr>
        <w:t>υπήρχαν προγ</w:t>
      </w:r>
      <w:r>
        <w:rPr>
          <w:rFonts w:eastAsia="Times New Roman" w:cs="Times New Roman"/>
          <w:szCs w:val="24"/>
        </w:rPr>
        <w:t>ραμ</w:t>
      </w:r>
      <w:r>
        <w:rPr>
          <w:rFonts w:eastAsia="Times New Roman" w:cs="Times New Roman"/>
          <w:szCs w:val="24"/>
        </w:rPr>
        <w:t>ματισμένες προς συζήτηση</w:t>
      </w:r>
      <w:r>
        <w:rPr>
          <w:rFonts w:eastAsia="Times New Roman" w:cs="Times New Roman"/>
          <w:szCs w:val="24"/>
        </w:rPr>
        <w:t xml:space="preserve"> </w:t>
      </w:r>
      <w:r>
        <w:rPr>
          <w:rFonts w:eastAsia="Times New Roman" w:cs="Times New Roman"/>
          <w:szCs w:val="24"/>
        </w:rPr>
        <w:t>δύο ερωτήσεις, οι οποίες δεν θα συζητηθούν για λόγους που θα αναφέρω ευθύς αμέσως</w:t>
      </w:r>
      <w:r>
        <w:rPr>
          <w:rFonts w:eastAsia="Times New Roman" w:cs="Times New Roman"/>
          <w:szCs w:val="24"/>
        </w:rPr>
        <w:t>.</w:t>
      </w:r>
    </w:p>
    <w:p w14:paraId="5C54C0A3"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Συγκεκριμένα, η</w:t>
      </w:r>
      <w:r w:rsidRPr="00B166E6">
        <w:rPr>
          <w:rFonts w:eastAsia="Times New Roman" w:cs="Times New Roman"/>
          <w:szCs w:val="24"/>
        </w:rPr>
        <w:t xml:space="preserve"> </w:t>
      </w:r>
      <w:r>
        <w:rPr>
          <w:rFonts w:eastAsia="Times New Roman" w:cs="Times New Roman"/>
          <w:szCs w:val="24"/>
        </w:rPr>
        <w:t xml:space="preserve">πρώτη </w:t>
      </w:r>
      <w:r>
        <w:rPr>
          <w:rFonts w:eastAsia="Times New Roman" w:cs="Times New Roman"/>
          <w:szCs w:val="24"/>
        </w:rPr>
        <w:t>με</w:t>
      </w:r>
      <w:r w:rsidRPr="00B166E6">
        <w:rPr>
          <w:rFonts w:eastAsia="Times New Roman" w:cs="Times New Roman"/>
          <w:szCs w:val="24"/>
        </w:rPr>
        <w:t xml:space="preserve"> αριθμό 495</w:t>
      </w:r>
      <w:r>
        <w:rPr>
          <w:rFonts w:eastAsia="Times New Roman" w:cs="Times New Roman"/>
          <w:szCs w:val="24"/>
        </w:rPr>
        <w:t>/2-5-20</w:t>
      </w:r>
      <w:r w:rsidRPr="00B166E6">
        <w:rPr>
          <w:rFonts w:eastAsia="Times New Roman" w:cs="Times New Roman"/>
          <w:szCs w:val="24"/>
        </w:rPr>
        <w:t xml:space="preserve">19 </w:t>
      </w:r>
      <w:r>
        <w:rPr>
          <w:rFonts w:eastAsia="Times New Roman" w:cs="Times New Roman"/>
          <w:szCs w:val="24"/>
        </w:rPr>
        <w:t>επίκαιρη ε</w:t>
      </w:r>
      <w:r w:rsidRPr="00B166E6">
        <w:rPr>
          <w:rFonts w:eastAsia="Times New Roman" w:cs="Times New Roman"/>
          <w:szCs w:val="24"/>
        </w:rPr>
        <w:t xml:space="preserve">ρώτηση </w:t>
      </w:r>
      <w:r>
        <w:rPr>
          <w:rFonts w:eastAsia="Times New Roman" w:cs="Times New Roman"/>
          <w:szCs w:val="24"/>
        </w:rPr>
        <w:t>πρώτου κύκλου του Β</w:t>
      </w:r>
      <w:r w:rsidRPr="00B166E6">
        <w:rPr>
          <w:rFonts w:eastAsia="Times New Roman" w:cs="Times New Roman"/>
          <w:szCs w:val="24"/>
        </w:rPr>
        <w:t>ουλευτ</w:t>
      </w:r>
      <w:r>
        <w:rPr>
          <w:rFonts w:eastAsia="Times New Roman" w:cs="Times New Roman"/>
          <w:szCs w:val="24"/>
        </w:rPr>
        <w:t>ή</w:t>
      </w:r>
      <w:r w:rsidRPr="00B166E6">
        <w:rPr>
          <w:rFonts w:eastAsia="Times New Roman" w:cs="Times New Roman"/>
          <w:szCs w:val="24"/>
        </w:rPr>
        <w:t xml:space="preserve"> Β</w:t>
      </w:r>
      <w:r>
        <w:rPr>
          <w:rFonts w:eastAsia="Times New Roman" w:cs="Times New Roman"/>
          <w:szCs w:val="24"/>
        </w:rPr>
        <w:t>΄</w:t>
      </w:r>
      <w:r w:rsidRPr="00B166E6">
        <w:rPr>
          <w:rFonts w:eastAsia="Times New Roman" w:cs="Times New Roman"/>
          <w:szCs w:val="24"/>
        </w:rPr>
        <w:t xml:space="preserve"> Αθηνών της Ν</w:t>
      </w:r>
      <w:r w:rsidRPr="00B166E6">
        <w:rPr>
          <w:rFonts w:eastAsia="Times New Roman" w:cs="Times New Roman"/>
          <w:szCs w:val="24"/>
        </w:rPr>
        <w:t>έας Δημοκ</w:t>
      </w:r>
      <w:r>
        <w:rPr>
          <w:rFonts w:eastAsia="Times New Roman" w:cs="Times New Roman"/>
          <w:szCs w:val="24"/>
        </w:rPr>
        <w:t xml:space="preserve">ρατίας κ. </w:t>
      </w:r>
      <w:r>
        <w:rPr>
          <w:rFonts w:eastAsia="Times New Roman" w:cs="Times New Roman"/>
          <w:szCs w:val="24"/>
        </w:rPr>
        <w:t>Θεοχάρη (</w:t>
      </w:r>
      <w:r>
        <w:rPr>
          <w:rFonts w:eastAsia="Times New Roman" w:cs="Times New Roman"/>
          <w:szCs w:val="24"/>
        </w:rPr>
        <w:t>Χάρη</w:t>
      </w:r>
      <w:r>
        <w:rPr>
          <w:rFonts w:eastAsia="Times New Roman" w:cs="Times New Roman"/>
          <w:szCs w:val="24"/>
        </w:rPr>
        <w:t>)</w:t>
      </w:r>
      <w:r>
        <w:rPr>
          <w:rFonts w:eastAsia="Times New Roman" w:cs="Times New Roman"/>
          <w:szCs w:val="24"/>
        </w:rPr>
        <w:t xml:space="preserve"> Θεοχάρη προς τον Υπουργό </w:t>
      </w:r>
      <w:r w:rsidRPr="00CC576A">
        <w:rPr>
          <w:rFonts w:eastAsia="Times New Roman" w:cs="Times New Roman"/>
          <w:bCs/>
          <w:szCs w:val="24"/>
        </w:rPr>
        <w:t>Δικαιοσύνης, Διαφάνειας και Ανθρωπίνων Δικαιωμάτων</w:t>
      </w:r>
      <w:r>
        <w:rPr>
          <w:rFonts w:eastAsia="Times New Roman" w:cs="Times New Roman"/>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«Α</w:t>
      </w:r>
      <w:r w:rsidRPr="00B166E6">
        <w:rPr>
          <w:rFonts w:eastAsia="Times New Roman" w:cs="Times New Roman"/>
          <w:szCs w:val="24"/>
        </w:rPr>
        <w:t xml:space="preserve">ναπάντητα ερωτήματα για την </w:t>
      </w:r>
      <w:r>
        <w:rPr>
          <w:rFonts w:eastAsia="Times New Roman" w:cs="Times New Roman"/>
          <w:szCs w:val="24"/>
        </w:rPr>
        <w:t>νυν Γ</w:t>
      </w:r>
      <w:r w:rsidRPr="00B166E6">
        <w:rPr>
          <w:rFonts w:eastAsia="Times New Roman" w:cs="Times New Roman"/>
          <w:szCs w:val="24"/>
        </w:rPr>
        <w:t xml:space="preserve">ενική </w:t>
      </w:r>
      <w:r>
        <w:rPr>
          <w:rFonts w:eastAsia="Times New Roman" w:cs="Times New Roman"/>
          <w:szCs w:val="24"/>
        </w:rPr>
        <w:t>Γ</w:t>
      </w:r>
      <w:r w:rsidRPr="00B166E6">
        <w:rPr>
          <w:rFonts w:eastAsia="Times New Roman" w:cs="Times New Roman"/>
          <w:szCs w:val="24"/>
        </w:rPr>
        <w:t xml:space="preserve">ραμματέα </w:t>
      </w:r>
      <w:r>
        <w:rPr>
          <w:rFonts w:eastAsia="Times New Roman" w:cs="Times New Roman"/>
          <w:szCs w:val="24"/>
        </w:rPr>
        <w:t>Δ</w:t>
      </w:r>
      <w:r w:rsidRPr="00B166E6">
        <w:rPr>
          <w:rFonts w:eastAsia="Times New Roman" w:cs="Times New Roman"/>
          <w:szCs w:val="24"/>
        </w:rPr>
        <w:t>ιαφθοράς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w:t>
      </w:r>
      <w:r w:rsidRPr="00B166E6">
        <w:rPr>
          <w:rFonts w:eastAsia="Times New Roman" w:cs="Times New Roman"/>
          <w:szCs w:val="24"/>
        </w:rPr>
        <w:t xml:space="preserve">του </w:t>
      </w:r>
      <w:r>
        <w:rPr>
          <w:rFonts w:eastAsia="Times New Roman" w:cs="Times New Roman"/>
          <w:szCs w:val="24"/>
        </w:rPr>
        <w:t xml:space="preserve">αρμόδιου Αναπληρωτή Υπουργού </w:t>
      </w:r>
      <w:r>
        <w:rPr>
          <w:rFonts w:eastAsia="Times New Roman" w:cs="Times New Roman"/>
          <w:szCs w:val="24"/>
        </w:rPr>
        <w:t>Δικαιοσύνης, Διαφάνειας και Α</w:t>
      </w:r>
      <w:r w:rsidRPr="00B166E6">
        <w:rPr>
          <w:rFonts w:eastAsia="Times New Roman" w:cs="Times New Roman"/>
          <w:szCs w:val="24"/>
        </w:rPr>
        <w:t xml:space="preserve">νθρωπίνων </w:t>
      </w:r>
      <w:r>
        <w:rPr>
          <w:rFonts w:eastAsia="Times New Roman" w:cs="Times New Roman"/>
          <w:szCs w:val="24"/>
        </w:rPr>
        <w:t>Δ</w:t>
      </w:r>
      <w:r w:rsidRPr="00B166E6">
        <w:rPr>
          <w:rFonts w:eastAsia="Times New Roman" w:cs="Times New Roman"/>
          <w:szCs w:val="24"/>
        </w:rPr>
        <w:t>ικαιωμάτων κ</w:t>
      </w:r>
      <w:r>
        <w:rPr>
          <w:rFonts w:eastAsia="Times New Roman" w:cs="Times New Roman"/>
          <w:szCs w:val="24"/>
        </w:rPr>
        <w:t>. Δημητρίου Π</w:t>
      </w:r>
      <w:r w:rsidRPr="00B166E6">
        <w:rPr>
          <w:rFonts w:eastAsia="Times New Roman" w:cs="Times New Roman"/>
          <w:szCs w:val="24"/>
        </w:rPr>
        <w:t>απαγγελόπουλου</w:t>
      </w:r>
      <w:r>
        <w:rPr>
          <w:rFonts w:eastAsia="Times New Roman" w:cs="Times New Roman"/>
          <w:szCs w:val="24"/>
        </w:rPr>
        <w:t>,</w:t>
      </w:r>
      <w:r>
        <w:rPr>
          <w:rFonts w:eastAsia="Times New Roman" w:cs="Times New Roman"/>
          <w:szCs w:val="24"/>
        </w:rPr>
        <w:t xml:space="preserve"> εξ</w:t>
      </w:r>
      <w:r w:rsidRPr="00B166E6">
        <w:rPr>
          <w:rFonts w:eastAsia="Times New Roman" w:cs="Times New Roman"/>
          <w:szCs w:val="24"/>
        </w:rPr>
        <w:t>αιτία</w:t>
      </w:r>
      <w:r>
        <w:rPr>
          <w:rFonts w:eastAsia="Times New Roman" w:cs="Times New Roman"/>
          <w:szCs w:val="24"/>
        </w:rPr>
        <w:t>ς φόρτου</w:t>
      </w:r>
      <w:r w:rsidRPr="00B166E6">
        <w:rPr>
          <w:rFonts w:eastAsia="Times New Roman" w:cs="Times New Roman"/>
          <w:szCs w:val="24"/>
        </w:rPr>
        <w:t xml:space="preserve"> εργασίας</w:t>
      </w:r>
      <w:r>
        <w:rPr>
          <w:rFonts w:eastAsia="Times New Roman" w:cs="Times New Roman"/>
          <w:szCs w:val="24"/>
        </w:rPr>
        <w:t>.</w:t>
      </w:r>
    </w:p>
    <w:p w14:paraId="5C54C0A4"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η πρώτη με αριθμό</w:t>
      </w:r>
      <w:r w:rsidRPr="00B166E6">
        <w:rPr>
          <w:rFonts w:eastAsia="Times New Roman" w:cs="Times New Roman"/>
          <w:szCs w:val="24"/>
        </w:rPr>
        <w:t xml:space="preserve"> 496</w:t>
      </w:r>
      <w:r>
        <w:rPr>
          <w:rFonts w:eastAsia="Times New Roman" w:cs="Times New Roman"/>
          <w:szCs w:val="24"/>
        </w:rPr>
        <w:t>/</w:t>
      </w:r>
      <w:r w:rsidRPr="00B166E6">
        <w:rPr>
          <w:rFonts w:eastAsia="Times New Roman" w:cs="Times New Roman"/>
          <w:szCs w:val="24"/>
        </w:rPr>
        <w:t>2</w:t>
      </w:r>
      <w:r>
        <w:rPr>
          <w:rFonts w:eastAsia="Times New Roman" w:cs="Times New Roman"/>
          <w:szCs w:val="24"/>
        </w:rPr>
        <w:t>-</w:t>
      </w:r>
      <w:r w:rsidRPr="00B166E6">
        <w:rPr>
          <w:rFonts w:eastAsia="Times New Roman" w:cs="Times New Roman"/>
          <w:szCs w:val="24"/>
        </w:rPr>
        <w:t>5</w:t>
      </w:r>
      <w:r>
        <w:rPr>
          <w:rFonts w:eastAsia="Times New Roman" w:cs="Times New Roman"/>
          <w:szCs w:val="24"/>
        </w:rPr>
        <w:t>-201</w:t>
      </w:r>
      <w:r w:rsidRPr="00B166E6">
        <w:rPr>
          <w:rFonts w:eastAsia="Times New Roman" w:cs="Times New Roman"/>
          <w:szCs w:val="24"/>
        </w:rPr>
        <w:t xml:space="preserve">9 </w:t>
      </w:r>
      <w:r>
        <w:rPr>
          <w:rFonts w:eastAsia="Times New Roman" w:cs="Times New Roman"/>
          <w:szCs w:val="24"/>
        </w:rPr>
        <w:t>επίκαιρη ε</w:t>
      </w:r>
      <w:r w:rsidRPr="00B166E6">
        <w:rPr>
          <w:rFonts w:eastAsia="Times New Roman" w:cs="Times New Roman"/>
          <w:szCs w:val="24"/>
        </w:rPr>
        <w:t xml:space="preserve">ρώτηση </w:t>
      </w:r>
      <w:r>
        <w:rPr>
          <w:rFonts w:eastAsia="Times New Roman" w:cs="Times New Roman"/>
          <w:szCs w:val="24"/>
        </w:rPr>
        <w:t>δεύτερου κύκλου του Β</w:t>
      </w:r>
      <w:r w:rsidRPr="00B166E6">
        <w:rPr>
          <w:rFonts w:eastAsia="Times New Roman" w:cs="Times New Roman"/>
          <w:szCs w:val="24"/>
        </w:rPr>
        <w:t>ουλευτή Θεσπρωτίας της Νέας Δημοκρατίας κ</w:t>
      </w:r>
      <w:r>
        <w:rPr>
          <w:rFonts w:eastAsia="Times New Roman" w:cs="Times New Roman"/>
          <w:szCs w:val="24"/>
        </w:rPr>
        <w:t>.</w:t>
      </w:r>
      <w:r w:rsidRPr="00B166E6">
        <w:rPr>
          <w:rFonts w:eastAsia="Times New Roman" w:cs="Times New Roman"/>
          <w:szCs w:val="24"/>
        </w:rPr>
        <w:t xml:space="preserve"> Βασιλείου </w:t>
      </w:r>
      <w:proofErr w:type="spellStart"/>
      <w:r>
        <w:rPr>
          <w:rFonts w:eastAsia="Times New Roman" w:cs="Times New Roman"/>
          <w:szCs w:val="24"/>
        </w:rPr>
        <w:t>Γ</w:t>
      </w:r>
      <w:r w:rsidRPr="00B166E6">
        <w:rPr>
          <w:rFonts w:eastAsia="Times New Roman" w:cs="Times New Roman"/>
          <w:szCs w:val="24"/>
        </w:rPr>
        <w:t>ιόγιακα</w:t>
      </w:r>
      <w:proofErr w:type="spellEnd"/>
      <w:r w:rsidRPr="00B166E6">
        <w:rPr>
          <w:rFonts w:eastAsia="Times New Roman" w:cs="Times New Roman"/>
          <w:szCs w:val="24"/>
        </w:rPr>
        <w:t xml:space="preserve"> προς τον Υ</w:t>
      </w:r>
      <w:r w:rsidRPr="00B166E6">
        <w:rPr>
          <w:rFonts w:eastAsia="Times New Roman" w:cs="Times New Roman"/>
          <w:szCs w:val="24"/>
        </w:rPr>
        <w:t xml:space="preserve">πουργό </w:t>
      </w:r>
      <w:r>
        <w:rPr>
          <w:rFonts w:eastAsia="Times New Roman" w:cs="Times New Roman"/>
          <w:szCs w:val="24"/>
        </w:rPr>
        <w:t>Υ</w:t>
      </w:r>
      <w:r w:rsidRPr="00B166E6">
        <w:rPr>
          <w:rFonts w:eastAsia="Times New Roman" w:cs="Times New Roman"/>
          <w:szCs w:val="24"/>
        </w:rPr>
        <w:t>γείας με θέμα</w:t>
      </w:r>
      <w:r>
        <w:rPr>
          <w:rFonts w:eastAsia="Times New Roman" w:cs="Times New Roman"/>
          <w:szCs w:val="24"/>
        </w:rPr>
        <w:t>:</w:t>
      </w:r>
      <w:r>
        <w:rPr>
          <w:rFonts w:eastAsia="Times New Roman" w:cs="Times New Roman"/>
          <w:szCs w:val="24"/>
        </w:rPr>
        <w:t xml:space="preserve"> «Ε</w:t>
      </w:r>
      <w:r w:rsidRPr="00B166E6">
        <w:rPr>
          <w:rFonts w:eastAsia="Times New Roman" w:cs="Times New Roman"/>
          <w:szCs w:val="24"/>
        </w:rPr>
        <w:t>πίλυση σοβαρών εκκρεμών ήταν σχετικά με την έγκριση ειδικών θεραπειών</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λόγω κωλύματος του Αναπληρωτή Υπουργού Υ</w:t>
      </w:r>
      <w:r w:rsidRPr="00B166E6">
        <w:rPr>
          <w:rFonts w:eastAsia="Times New Roman" w:cs="Times New Roman"/>
          <w:szCs w:val="24"/>
        </w:rPr>
        <w:t>γείας κ</w:t>
      </w:r>
      <w:r>
        <w:rPr>
          <w:rFonts w:eastAsia="Times New Roman" w:cs="Times New Roman"/>
          <w:szCs w:val="24"/>
        </w:rPr>
        <w:t>.</w:t>
      </w:r>
      <w:r w:rsidRPr="00B166E6">
        <w:rPr>
          <w:rFonts w:eastAsia="Times New Roman" w:cs="Times New Roman"/>
          <w:szCs w:val="24"/>
        </w:rPr>
        <w:t xml:space="preserve"> Παύλου </w:t>
      </w:r>
      <w:proofErr w:type="spellStart"/>
      <w:r w:rsidRPr="00B166E6">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εξ</w:t>
      </w:r>
      <w:r w:rsidRPr="00B166E6">
        <w:rPr>
          <w:rFonts w:eastAsia="Times New Roman" w:cs="Times New Roman"/>
          <w:szCs w:val="24"/>
        </w:rPr>
        <w:t>αιτία</w:t>
      </w:r>
      <w:r>
        <w:rPr>
          <w:rFonts w:eastAsia="Times New Roman" w:cs="Times New Roman"/>
          <w:szCs w:val="24"/>
        </w:rPr>
        <w:t>ς φόρτου</w:t>
      </w:r>
      <w:r w:rsidRPr="00B166E6">
        <w:rPr>
          <w:rFonts w:eastAsia="Times New Roman" w:cs="Times New Roman"/>
          <w:szCs w:val="24"/>
        </w:rPr>
        <w:t xml:space="preserve"> εργασίας</w:t>
      </w:r>
      <w:r>
        <w:rPr>
          <w:rFonts w:eastAsia="Times New Roman" w:cs="Times New Roman"/>
          <w:szCs w:val="24"/>
        </w:rPr>
        <w:t>.</w:t>
      </w:r>
    </w:p>
    <w:p w14:paraId="5C54C0A5"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συνεχίζουμε </w:t>
      </w:r>
      <w:r>
        <w:rPr>
          <w:rFonts w:eastAsia="Times New Roman" w:cs="Times New Roman"/>
          <w:szCs w:val="24"/>
        </w:rPr>
        <w:t>με την</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w:t>
      </w:r>
      <w:r w:rsidRPr="00B166E6">
        <w:rPr>
          <w:rFonts w:eastAsia="Times New Roman" w:cs="Times New Roman"/>
          <w:szCs w:val="24"/>
        </w:rPr>
        <w:t xml:space="preserve">ακοίνωση </w:t>
      </w:r>
      <w:r>
        <w:rPr>
          <w:rFonts w:eastAsia="Times New Roman" w:cs="Times New Roman"/>
          <w:szCs w:val="24"/>
        </w:rPr>
        <w:t>της</w:t>
      </w:r>
      <w:r w:rsidRPr="00B166E6">
        <w:rPr>
          <w:rFonts w:eastAsia="Times New Roman" w:cs="Times New Roman"/>
          <w:szCs w:val="24"/>
        </w:rPr>
        <w:t xml:space="preserve"> </w:t>
      </w:r>
      <w:r>
        <w:rPr>
          <w:rFonts w:eastAsia="Times New Roman" w:cs="Times New Roman"/>
          <w:szCs w:val="24"/>
        </w:rPr>
        <w:t>π</w:t>
      </w:r>
      <w:r w:rsidRPr="00B166E6">
        <w:rPr>
          <w:rFonts w:eastAsia="Times New Roman" w:cs="Times New Roman"/>
          <w:szCs w:val="24"/>
        </w:rPr>
        <w:t xml:space="preserve">ρότασης </w:t>
      </w:r>
      <w:r>
        <w:rPr>
          <w:rFonts w:eastAsia="Times New Roman" w:cs="Times New Roman"/>
          <w:szCs w:val="24"/>
        </w:rPr>
        <w:t>δυσπιστίας κατά του Αναπληρωτή Υπουργού Υ</w:t>
      </w:r>
      <w:r w:rsidRPr="00B166E6">
        <w:rPr>
          <w:rFonts w:eastAsia="Times New Roman" w:cs="Times New Roman"/>
          <w:szCs w:val="24"/>
        </w:rPr>
        <w:t>γείας κ</w:t>
      </w:r>
      <w:r>
        <w:rPr>
          <w:rFonts w:eastAsia="Times New Roman" w:cs="Times New Roman"/>
          <w:szCs w:val="24"/>
        </w:rPr>
        <w:t xml:space="preserve">. </w:t>
      </w:r>
      <w:r w:rsidRPr="00B166E6">
        <w:rPr>
          <w:rFonts w:eastAsia="Times New Roman" w:cs="Times New Roman"/>
          <w:szCs w:val="24"/>
        </w:rPr>
        <w:t xml:space="preserve">Παύλου </w:t>
      </w:r>
      <w:proofErr w:type="spellStart"/>
      <w:r w:rsidRPr="00B166E6">
        <w:rPr>
          <w:rFonts w:eastAsia="Times New Roman" w:cs="Times New Roman"/>
          <w:szCs w:val="24"/>
        </w:rPr>
        <w:t>Πολάκη</w:t>
      </w:r>
      <w:proofErr w:type="spellEnd"/>
      <w:r w:rsidRPr="00B166E6">
        <w:rPr>
          <w:rFonts w:eastAsia="Times New Roman" w:cs="Times New Roman"/>
          <w:szCs w:val="24"/>
        </w:rPr>
        <w:t xml:space="preserve"> </w:t>
      </w:r>
      <w:r>
        <w:rPr>
          <w:rFonts w:eastAsia="Times New Roman" w:cs="Times New Roman"/>
          <w:szCs w:val="24"/>
        </w:rPr>
        <w:t xml:space="preserve">και τη </w:t>
      </w:r>
      <w:r>
        <w:rPr>
          <w:rFonts w:eastAsia="Times New Roman" w:cs="Times New Roman"/>
          <w:szCs w:val="24"/>
        </w:rPr>
        <w:t xml:space="preserve">μετατροπή </w:t>
      </w:r>
      <w:r>
        <w:rPr>
          <w:rFonts w:eastAsia="Times New Roman" w:cs="Times New Roman"/>
          <w:szCs w:val="24"/>
        </w:rPr>
        <w:t xml:space="preserve">αυτής </w:t>
      </w:r>
      <w:r>
        <w:rPr>
          <w:rFonts w:eastAsia="Times New Roman" w:cs="Times New Roman"/>
          <w:szCs w:val="24"/>
        </w:rPr>
        <w:t>σε ψήφο ε</w:t>
      </w:r>
      <w:r w:rsidRPr="00B166E6">
        <w:rPr>
          <w:rFonts w:eastAsia="Times New Roman" w:cs="Times New Roman"/>
          <w:szCs w:val="24"/>
        </w:rPr>
        <w:t>μπιστοσύνης</w:t>
      </w:r>
      <w:r>
        <w:rPr>
          <w:rFonts w:eastAsia="Times New Roman" w:cs="Times New Roman"/>
          <w:szCs w:val="24"/>
        </w:rPr>
        <w:t>.</w:t>
      </w:r>
    </w:p>
    <w:p w14:paraId="5C54C0A6"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Αρχηγός της Α</w:t>
      </w:r>
      <w:r w:rsidRPr="00B166E6">
        <w:rPr>
          <w:rFonts w:eastAsia="Times New Roman" w:cs="Times New Roman"/>
          <w:szCs w:val="24"/>
        </w:rPr>
        <w:t xml:space="preserve">ξιωματικής </w:t>
      </w:r>
      <w:r>
        <w:rPr>
          <w:rFonts w:eastAsia="Times New Roman" w:cs="Times New Roman"/>
          <w:szCs w:val="24"/>
        </w:rPr>
        <w:t>Αντιπολίτευσης και Πρόεδρος της Κ</w:t>
      </w:r>
      <w:r w:rsidRPr="00B166E6">
        <w:rPr>
          <w:rFonts w:eastAsia="Times New Roman" w:cs="Times New Roman"/>
          <w:szCs w:val="24"/>
        </w:rPr>
        <w:t xml:space="preserve">οινοβουλευτικής </w:t>
      </w:r>
      <w:r>
        <w:rPr>
          <w:rFonts w:eastAsia="Times New Roman" w:cs="Times New Roman"/>
          <w:szCs w:val="24"/>
        </w:rPr>
        <w:t>Ομάδ</w:t>
      </w:r>
      <w:r>
        <w:rPr>
          <w:rFonts w:eastAsia="Times New Roman" w:cs="Times New Roman"/>
          <w:szCs w:val="24"/>
        </w:rPr>
        <w:t>α</w:t>
      </w:r>
      <w:r w:rsidRPr="00B166E6">
        <w:rPr>
          <w:rFonts w:eastAsia="Times New Roman" w:cs="Times New Roman"/>
          <w:szCs w:val="24"/>
        </w:rPr>
        <w:t>ς της Νέας Δημοκρατίας κ</w:t>
      </w:r>
      <w:r>
        <w:rPr>
          <w:rFonts w:eastAsia="Times New Roman" w:cs="Times New Roman"/>
          <w:szCs w:val="24"/>
        </w:rPr>
        <w:t>.</w:t>
      </w:r>
      <w:r w:rsidRPr="00B166E6">
        <w:rPr>
          <w:rFonts w:eastAsia="Times New Roman" w:cs="Times New Roman"/>
          <w:szCs w:val="24"/>
        </w:rPr>
        <w:t xml:space="preserve"> Κυριάκος Μητσοτάκης</w:t>
      </w:r>
      <w:r w:rsidRPr="00B166E6">
        <w:rPr>
          <w:rFonts w:eastAsia="Times New Roman" w:cs="Times New Roman"/>
          <w:szCs w:val="24"/>
        </w:rPr>
        <w:t xml:space="preserve"> και οι </w:t>
      </w:r>
      <w:r>
        <w:rPr>
          <w:rFonts w:eastAsia="Times New Roman" w:cs="Times New Roman"/>
          <w:szCs w:val="24"/>
        </w:rPr>
        <w:t>Β</w:t>
      </w:r>
      <w:r w:rsidRPr="00B166E6">
        <w:rPr>
          <w:rFonts w:eastAsia="Times New Roman" w:cs="Times New Roman"/>
          <w:szCs w:val="24"/>
        </w:rPr>
        <w:t>ουλευτές τ</w:t>
      </w:r>
      <w:r>
        <w:rPr>
          <w:rFonts w:eastAsia="Times New Roman" w:cs="Times New Roman"/>
          <w:szCs w:val="24"/>
        </w:rPr>
        <w:t>ου</w:t>
      </w:r>
      <w:r w:rsidRPr="00B166E6">
        <w:rPr>
          <w:rFonts w:eastAsia="Times New Roman" w:cs="Times New Roman"/>
          <w:szCs w:val="24"/>
        </w:rPr>
        <w:t xml:space="preserve"> </w:t>
      </w:r>
      <w:r>
        <w:rPr>
          <w:rFonts w:eastAsia="Times New Roman" w:cs="Times New Roman"/>
          <w:szCs w:val="24"/>
        </w:rPr>
        <w:t>υπέβαλαν π</w:t>
      </w:r>
      <w:r w:rsidRPr="00B166E6">
        <w:rPr>
          <w:rFonts w:eastAsia="Times New Roman" w:cs="Times New Roman"/>
          <w:szCs w:val="24"/>
        </w:rPr>
        <w:t xml:space="preserve">ρόταση </w:t>
      </w:r>
      <w:r>
        <w:rPr>
          <w:rFonts w:eastAsia="Times New Roman" w:cs="Times New Roman"/>
          <w:szCs w:val="24"/>
        </w:rPr>
        <w:t>δυσπιστίας κατά του Αναπληρωτή Υπουργού Υγείας κ.</w:t>
      </w:r>
      <w:r w:rsidRPr="00B166E6">
        <w:rPr>
          <w:rFonts w:eastAsia="Times New Roman" w:cs="Times New Roman"/>
          <w:szCs w:val="24"/>
        </w:rPr>
        <w:t xml:space="preserve"> Παύλου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σ</w:t>
      </w:r>
      <w:r w:rsidRPr="00B166E6">
        <w:rPr>
          <w:rFonts w:eastAsia="Times New Roman" w:cs="Times New Roman"/>
          <w:szCs w:val="24"/>
        </w:rPr>
        <w:t>ύμφωνα με τις διατάξεις των άρθρων 84</w:t>
      </w:r>
      <w:r>
        <w:rPr>
          <w:rFonts w:eastAsia="Times New Roman" w:cs="Times New Roman"/>
          <w:szCs w:val="24"/>
        </w:rPr>
        <w:t>,</w:t>
      </w:r>
      <w:r w:rsidRPr="00B166E6">
        <w:rPr>
          <w:rFonts w:eastAsia="Times New Roman" w:cs="Times New Roman"/>
          <w:szCs w:val="24"/>
        </w:rPr>
        <w:t xml:space="preserve"> παράγραφος 2 του </w:t>
      </w:r>
      <w:r>
        <w:rPr>
          <w:rFonts w:eastAsia="Times New Roman" w:cs="Times New Roman"/>
          <w:szCs w:val="24"/>
        </w:rPr>
        <w:t>Σ</w:t>
      </w:r>
      <w:r w:rsidRPr="00B166E6">
        <w:rPr>
          <w:rFonts w:eastAsia="Times New Roman" w:cs="Times New Roman"/>
          <w:szCs w:val="24"/>
        </w:rPr>
        <w:t xml:space="preserve">υντάγματος και 142 του </w:t>
      </w:r>
      <w:r>
        <w:rPr>
          <w:rFonts w:eastAsia="Times New Roman" w:cs="Times New Roman"/>
          <w:szCs w:val="24"/>
        </w:rPr>
        <w:t>Κ</w:t>
      </w:r>
      <w:r w:rsidRPr="00B166E6">
        <w:rPr>
          <w:rFonts w:eastAsia="Times New Roman" w:cs="Times New Roman"/>
          <w:szCs w:val="24"/>
        </w:rPr>
        <w:t>ανονισμού της Βουλής</w:t>
      </w:r>
      <w:r>
        <w:rPr>
          <w:rFonts w:eastAsia="Times New Roman" w:cs="Times New Roman"/>
          <w:szCs w:val="24"/>
        </w:rPr>
        <w:t>.</w:t>
      </w:r>
    </w:p>
    <w:p w14:paraId="5C54C0A7"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t>Η προαναφερθείσα πρόταση δυσπιστίας παρελήφθη απ</w:t>
      </w:r>
      <w:r>
        <w:rPr>
          <w:rFonts w:eastAsia="Times New Roman" w:cs="Times New Roman"/>
          <w:szCs w:val="24"/>
        </w:rPr>
        <w:t>ό το</w:t>
      </w:r>
      <w:r>
        <w:rPr>
          <w:rFonts w:eastAsia="Times New Roman" w:cs="Times New Roman"/>
          <w:szCs w:val="24"/>
        </w:rPr>
        <w:t xml:space="preserve"> Π</w:t>
      </w:r>
      <w:r w:rsidRPr="00B166E6">
        <w:rPr>
          <w:rFonts w:eastAsia="Times New Roman" w:cs="Times New Roman"/>
          <w:szCs w:val="24"/>
        </w:rPr>
        <w:t xml:space="preserve">ροεδρείο </w:t>
      </w:r>
      <w:r>
        <w:rPr>
          <w:rFonts w:eastAsia="Times New Roman" w:cs="Times New Roman"/>
          <w:szCs w:val="24"/>
        </w:rPr>
        <w:t xml:space="preserve">και </w:t>
      </w:r>
      <w:r>
        <w:rPr>
          <w:rFonts w:eastAsia="Times New Roman" w:cs="Times New Roman"/>
          <w:szCs w:val="24"/>
        </w:rPr>
        <w:t xml:space="preserve">θα καταχωριστεί </w:t>
      </w:r>
      <w:r>
        <w:rPr>
          <w:rFonts w:eastAsia="Times New Roman" w:cs="Times New Roman"/>
          <w:szCs w:val="24"/>
        </w:rPr>
        <w:t>σ</w:t>
      </w:r>
      <w:r>
        <w:rPr>
          <w:rFonts w:eastAsia="Times New Roman" w:cs="Times New Roman"/>
          <w:szCs w:val="24"/>
        </w:rPr>
        <w:t>τα Πρακτικά της σημερινής συνεδρίασης</w:t>
      </w:r>
      <w:r>
        <w:rPr>
          <w:rFonts w:eastAsia="Times New Roman" w:cs="Times New Roman"/>
          <w:szCs w:val="24"/>
        </w:rPr>
        <w:t>.</w:t>
      </w:r>
    </w:p>
    <w:p w14:paraId="5C54C0A8"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καταχωρίζεται </w:t>
      </w:r>
      <w:r>
        <w:rPr>
          <w:rFonts w:eastAsia="Times New Roman" w:cs="Times New Roman"/>
          <w:szCs w:val="24"/>
        </w:rPr>
        <w:t>στα Πρακτικά η</w:t>
      </w:r>
      <w:r>
        <w:rPr>
          <w:rFonts w:eastAsia="Times New Roman" w:cs="Times New Roman"/>
          <w:szCs w:val="24"/>
        </w:rPr>
        <w:t xml:space="preserve"> προαναφερθείσα πρόταση δυσπιστίας, η οποία έχει ως εξής</w:t>
      </w:r>
      <w:r>
        <w:rPr>
          <w:rFonts w:eastAsia="Times New Roman" w:cs="Times New Roman"/>
          <w:szCs w:val="24"/>
        </w:rPr>
        <w:t>:</w:t>
      </w:r>
    </w:p>
    <w:p w14:paraId="5C54C0A9" w14:textId="77777777" w:rsidR="00627F24" w:rsidRDefault="007E6BBD">
      <w:pPr>
        <w:spacing w:after="0" w:line="600" w:lineRule="auto"/>
        <w:ind w:firstLine="720"/>
        <w:contextualSpacing/>
        <w:jc w:val="center"/>
        <w:rPr>
          <w:rFonts w:eastAsia="Times New Roman" w:cs="Times New Roman"/>
          <w:color w:val="FF0000"/>
          <w:szCs w:val="24"/>
        </w:rPr>
      </w:pPr>
      <w:r w:rsidRPr="00D730BB">
        <w:rPr>
          <w:rFonts w:eastAsia="Times New Roman" w:cs="Times New Roman"/>
          <w:color w:val="FF0000"/>
          <w:szCs w:val="24"/>
        </w:rPr>
        <w:t>(ΑΛΛΑΓΗ ΣΕΛΙΔΑΣ)</w:t>
      </w:r>
    </w:p>
    <w:p w14:paraId="5C54C0AA" w14:textId="77777777" w:rsidR="00627F24" w:rsidRDefault="007E6BBD">
      <w:pPr>
        <w:spacing w:after="0" w:line="600" w:lineRule="auto"/>
        <w:ind w:firstLine="720"/>
        <w:contextualSpacing/>
        <w:jc w:val="center"/>
        <w:rPr>
          <w:rFonts w:eastAsia="Times New Roman" w:cs="Times New Roman"/>
          <w:szCs w:val="24"/>
        </w:rPr>
      </w:pPr>
      <w:r>
        <w:rPr>
          <w:rFonts w:eastAsia="Times New Roman" w:cs="Times New Roman"/>
          <w:szCs w:val="24"/>
        </w:rPr>
        <w:t>(Να μπουν οι σελίδες 19-27)</w:t>
      </w:r>
    </w:p>
    <w:p w14:paraId="5C54C0AB" w14:textId="77777777" w:rsidR="00627F24" w:rsidRDefault="007E6BBD">
      <w:pPr>
        <w:spacing w:after="0" w:line="600" w:lineRule="auto"/>
        <w:ind w:firstLine="720"/>
        <w:contextualSpacing/>
        <w:jc w:val="center"/>
        <w:rPr>
          <w:rFonts w:eastAsia="Times New Roman" w:cs="Times New Roman"/>
          <w:color w:val="FF0000"/>
          <w:szCs w:val="24"/>
        </w:rPr>
      </w:pPr>
      <w:r w:rsidRPr="00D730BB">
        <w:rPr>
          <w:rFonts w:eastAsia="Times New Roman" w:cs="Times New Roman"/>
          <w:color w:val="FF0000"/>
          <w:szCs w:val="24"/>
        </w:rPr>
        <w:t>(ΑΛΛΑΓΗ ΣΕΛΙΔΑΣ)</w:t>
      </w:r>
    </w:p>
    <w:p w14:paraId="5C54C0AC" w14:textId="77777777" w:rsidR="00627F24" w:rsidRDefault="007E6BBD">
      <w:pPr>
        <w:tabs>
          <w:tab w:val="left" w:pos="709"/>
          <w:tab w:val="left" w:pos="851"/>
          <w:tab w:val="left" w:pos="1134"/>
        </w:tabs>
        <w:spacing w:after="0" w:line="600" w:lineRule="auto"/>
        <w:ind w:firstLine="720"/>
        <w:contextualSpacing/>
        <w:jc w:val="both"/>
        <w:rPr>
          <w:rFonts w:eastAsia="Times New Roman" w:cs="Times New Roman"/>
          <w:szCs w:val="24"/>
        </w:rPr>
      </w:pPr>
      <w:r w:rsidRPr="0054545B">
        <w:rPr>
          <w:rFonts w:eastAsia="Times New Roman"/>
          <w:b/>
          <w:bCs/>
        </w:rPr>
        <w:lastRenderedPageBreak/>
        <w:t xml:space="preserve">ΠΡΟΕΔΡΕΥΩΝ </w:t>
      </w:r>
      <w:r w:rsidRPr="0054545B">
        <w:rPr>
          <w:rFonts w:eastAsia="Times New Roman"/>
          <w:b/>
          <w:bCs/>
        </w:rPr>
        <w:t>(Νικήτας Κακλαμάνης):</w:t>
      </w:r>
      <w:r w:rsidRPr="0054545B">
        <w:rPr>
          <w:rFonts w:eastAsia="Times New Roman"/>
          <w:b/>
          <w:bCs/>
          <w:szCs w:val="24"/>
        </w:rPr>
        <w:t xml:space="preserve"> </w:t>
      </w:r>
      <w:r>
        <w:rPr>
          <w:rFonts w:eastAsia="Times New Roman" w:cs="Times New Roman"/>
          <w:szCs w:val="24"/>
        </w:rPr>
        <w:t>Κυρίες και κύριοι συνάδελφοι, δ</w:t>
      </w:r>
      <w:r>
        <w:rPr>
          <w:rFonts w:eastAsia="Times New Roman" w:cs="Times New Roman"/>
          <w:szCs w:val="24"/>
        </w:rPr>
        <w:t>ιαπιστώνεται ότι η π</w:t>
      </w:r>
      <w:r w:rsidRPr="00B166E6">
        <w:rPr>
          <w:rFonts w:eastAsia="Times New Roman" w:cs="Times New Roman"/>
          <w:szCs w:val="24"/>
        </w:rPr>
        <w:t xml:space="preserve">ρόταση </w:t>
      </w:r>
      <w:r>
        <w:rPr>
          <w:rFonts w:eastAsia="Times New Roman" w:cs="Times New Roman"/>
          <w:szCs w:val="24"/>
        </w:rPr>
        <w:t>δ</w:t>
      </w:r>
      <w:r w:rsidRPr="00B166E6">
        <w:rPr>
          <w:rFonts w:eastAsia="Times New Roman" w:cs="Times New Roman"/>
          <w:szCs w:val="24"/>
        </w:rPr>
        <w:t xml:space="preserve">υσπιστίας είναι υπογεγραμμένη από τον απαιτούμενο ελάχιστο αριθμό </w:t>
      </w:r>
      <w:r>
        <w:rPr>
          <w:rFonts w:eastAsia="Times New Roman" w:cs="Times New Roman"/>
          <w:szCs w:val="24"/>
        </w:rPr>
        <w:t>Β</w:t>
      </w:r>
      <w:r w:rsidRPr="00B166E6">
        <w:rPr>
          <w:rFonts w:eastAsia="Times New Roman" w:cs="Times New Roman"/>
          <w:szCs w:val="24"/>
        </w:rPr>
        <w:t>ουλευτών</w:t>
      </w:r>
      <w:r>
        <w:rPr>
          <w:rFonts w:eastAsia="Times New Roman" w:cs="Times New Roman"/>
          <w:szCs w:val="24"/>
        </w:rPr>
        <w:t>,</w:t>
      </w:r>
      <w:r w:rsidRPr="00B166E6">
        <w:rPr>
          <w:rFonts w:eastAsia="Times New Roman" w:cs="Times New Roman"/>
          <w:szCs w:val="24"/>
        </w:rPr>
        <w:t xml:space="preserve"> όπω</w:t>
      </w:r>
      <w:r>
        <w:rPr>
          <w:rFonts w:eastAsia="Times New Roman" w:cs="Times New Roman"/>
          <w:szCs w:val="24"/>
        </w:rPr>
        <w:t xml:space="preserve">ς προβλέπεται </w:t>
      </w:r>
      <w:r>
        <w:rPr>
          <w:rFonts w:eastAsia="Times New Roman" w:cs="Times New Roman"/>
          <w:szCs w:val="24"/>
        </w:rPr>
        <w:t xml:space="preserve">από </w:t>
      </w:r>
      <w:r>
        <w:rPr>
          <w:rFonts w:eastAsia="Times New Roman" w:cs="Times New Roman"/>
          <w:szCs w:val="24"/>
        </w:rPr>
        <w:t>το άρθρο 142 του Κ</w:t>
      </w:r>
      <w:r w:rsidRPr="00B166E6">
        <w:rPr>
          <w:rFonts w:eastAsia="Times New Roman" w:cs="Times New Roman"/>
          <w:szCs w:val="24"/>
        </w:rPr>
        <w:t>ανονισμού της Βουλής</w:t>
      </w:r>
      <w:r>
        <w:rPr>
          <w:rFonts w:eastAsia="Times New Roman" w:cs="Times New Roman"/>
          <w:szCs w:val="24"/>
        </w:rPr>
        <w:t>. Υπογράφεται τ</w:t>
      </w:r>
      <w:r w:rsidRPr="00B166E6">
        <w:rPr>
          <w:rFonts w:eastAsia="Times New Roman" w:cs="Times New Roman"/>
          <w:szCs w:val="24"/>
        </w:rPr>
        <w:t xml:space="preserve">ουλάχιστον από το </w:t>
      </w:r>
      <w:r>
        <w:rPr>
          <w:rFonts w:eastAsia="Times New Roman" w:cs="Times New Roman"/>
          <w:szCs w:val="24"/>
        </w:rPr>
        <w:t>1/6</w:t>
      </w:r>
      <w:r w:rsidRPr="00B166E6">
        <w:rPr>
          <w:rFonts w:eastAsia="Times New Roman" w:cs="Times New Roman"/>
          <w:szCs w:val="24"/>
        </w:rPr>
        <w:t xml:space="preserve"> τω</w:t>
      </w:r>
      <w:r w:rsidRPr="00B166E6">
        <w:rPr>
          <w:rFonts w:eastAsia="Times New Roman" w:cs="Times New Roman"/>
          <w:szCs w:val="24"/>
        </w:rPr>
        <w:t xml:space="preserve">ν </w:t>
      </w:r>
      <w:r>
        <w:rPr>
          <w:rFonts w:eastAsia="Times New Roman" w:cs="Times New Roman"/>
          <w:szCs w:val="24"/>
        </w:rPr>
        <w:t>Β</w:t>
      </w:r>
      <w:r w:rsidRPr="00B166E6">
        <w:rPr>
          <w:rFonts w:eastAsia="Times New Roman" w:cs="Times New Roman"/>
          <w:szCs w:val="24"/>
        </w:rPr>
        <w:t>ουλευτών</w:t>
      </w:r>
      <w:r>
        <w:rPr>
          <w:rFonts w:eastAsia="Times New Roman" w:cs="Times New Roman"/>
          <w:szCs w:val="24"/>
        </w:rPr>
        <w:t>,</w:t>
      </w:r>
      <w:r w:rsidRPr="00B166E6">
        <w:rPr>
          <w:rFonts w:eastAsia="Times New Roman" w:cs="Times New Roman"/>
          <w:szCs w:val="24"/>
        </w:rPr>
        <w:t xml:space="preserve"> δηλαδή </w:t>
      </w:r>
      <w:r>
        <w:rPr>
          <w:rFonts w:eastAsia="Times New Roman" w:cs="Times New Roman"/>
          <w:szCs w:val="24"/>
        </w:rPr>
        <w:t>πενήντα Β</w:t>
      </w:r>
      <w:r w:rsidRPr="00B166E6">
        <w:rPr>
          <w:rFonts w:eastAsia="Times New Roman" w:cs="Times New Roman"/>
          <w:szCs w:val="24"/>
        </w:rPr>
        <w:t>ουλευτές</w:t>
      </w:r>
      <w:r>
        <w:rPr>
          <w:rFonts w:eastAsia="Times New Roman" w:cs="Times New Roman"/>
          <w:szCs w:val="24"/>
        </w:rPr>
        <w:t>. Κ</w:t>
      </w:r>
      <w:r w:rsidRPr="00B166E6">
        <w:rPr>
          <w:rFonts w:eastAsia="Times New Roman" w:cs="Times New Roman"/>
          <w:szCs w:val="24"/>
        </w:rPr>
        <w:t xml:space="preserve">ατά συνέπεια υπάρχει ο απαραίτητος αριθμός </w:t>
      </w:r>
      <w:r>
        <w:rPr>
          <w:rFonts w:eastAsia="Times New Roman" w:cs="Times New Roman"/>
          <w:szCs w:val="24"/>
        </w:rPr>
        <w:t>Β</w:t>
      </w:r>
      <w:r w:rsidRPr="00B166E6">
        <w:rPr>
          <w:rFonts w:eastAsia="Times New Roman" w:cs="Times New Roman"/>
          <w:szCs w:val="24"/>
        </w:rPr>
        <w:t>ουλευτών και θα πρέπει να προχωρήσουμε τη διαδικασία</w:t>
      </w:r>
      <w:r>
        <w:rPr>
          <w:rFonts w:eastAsia="Times New Roman" w:cs="Times New Roman"/>
          <w:szCs w:val="24"/>
        </w:rPr>
        <w:t>.</w:t>
      </w:r>
    </w:p>
    <w:p w14:paraId="5C54C0AD"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t>Το Σ</w:t>
      </w:r>
      <w:r w:rsidRPr="00B166E6">
        <w:rPr>
          <w:rFonts w:eastAsia="Times New Roman" w:cs="Times New Roman"/>
          <w:szCs w:val="24"/>
        </w:rPr>
        <w:t xml:space="preserve">ύνταγμα και ο </w:t>
      </w:r>
      <w:r>
        <w:rPr>
          <w:rFonts w:eastAsia="Times New Roman" w:cs="Times New Roman"/>
          <w:szCs w:val="24"/>
        </w:rPr>
        <w:t>Κανονισμός της Β</w:t>
      </w:r>
      <w:r w:rsidRPr="00B166E6">
        <w:rPr>
          <w:rFonts w:eastAsia="Times New Roman" w:cs="Times New Roman"/>
          <w:szCs w:val="24"/>
        </w:rPr>
        <w:t>ουλής ο</w:t>
      </w:r>
      <w:r>
        <w:rPr>
          <w:rFonts w:eastAsia="Times New Roman" w:cs="Times New Roman"/>
          <w:szCs w:val="24"/>
        </w:rPr>
        <w:t>ρίζουν ότι από την υποβολή της π</w:t>
      </w:r>
      <w:r w:rsidRPr="00B166E6">
        <w:rPr>
          <w:rFonts w:eastAsia="Times New Roman" w:cs="Times New Roman"/>
          <w:szCs w:val="24"/>
        </w:rPr>
        <w:t xml:space="preserve">ρότασης </w:t>
      </w:r>
      <w:r>
        <w:rPr>
          <w:rFonts w:eastAsia="Times New Roman" w:cs="Times New Roman"/>
          <w:szCs w:val="24"/>
        </w:rPr>
        <w:t>δ</w:t>
      </w:r>
      <w:r w:rsidRPr="00B166E6">
        <w:rPr>
          <w:rFonts w:eastAsia="Times New Roman" w:cs="Times New Roman"/>
          <w:szCs w:val="24"/>
        </w:rPr>
        <w:t>υσπιστίας η Βουλή διακόπτει τις εργα</w:t>
      </w:r>
      <w:r w:rsidRPr="00B166E6">
        <w:rPr>
          <w:rFonts w:eastAsia="Times New Roman" w:cs="Times New Roman"/>
          <w:szCs w:val="24"/>
        </w:rPr>
        <w:t>σίες της για δύο ημέρες</w:t>
      </w:r>
      <w:r>
        <w:rPr>
          <w:rFonts w:eastAsia="Times New Roman" w:cs="Times New Roman"/>
          <w:szCs w:val="24"/>
        </w:rPr>
        <w:t>, εκτός αν η Κ</w:t>
      </w:r>
      <w:r w:rsidRPr="00B166E6">
        <w:rPr>
          <w:rFonts w:eastAsia="Times New Roman" w:cs="Times New Roman"/>
          <w:szCs w:val="24"/>
        </w:rPr>
        <w:t>υβέρνησ</w:t>
      </w:r>
      <w:r>
        <w:rPr>
          <w:rFonts w:eastAsia="Times New Roman" w:cs="Times New Roman"/>
          <w:szCs w:val="24"/>
        </w:rPr>
        <w:t>η ζητήσει</w:t>
      </w:r>
      <w:r w:rsidRPr="00B166E6">
        <w:rPr>
          <w:rFonts w:eastAsia="Times New Roman" w:cs="Times New Roman"/>
          <w:szCs w:val="24"/>
        </w:rPr>
        <w:t xml:space="preserve"> αμέσως την έναρξη της διαδικασίας</w:t>
      </w:r>
      <w:r>
        <w:rPr>
          <w:rFonts w:eastAsia="Times New Roman" w:cs="Times New Roman"/>
          <w:szCs w:val="24"/>
        </w:rPr>
        <w:t>.</w:t>
      </w:r>
    </w:p>
    <w:p w14:paraId="5C54C0AE"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t>Α</w:t>
      </w:r>
      <w:r w:rsidRPr="00B166E6">
        <w:rPr>
          <w:rFonts w:eastAsia="Times New Roman" w:cs="Times New Roman"/>
          <w:szCs w:val="24"/>
        </w:rPr>
        <w:t>πευθύν</w:t>
      </w:r>
      <w:r>
        <w:rPr>
          <w:rFonts w:eastAsia="Times New Roman" w:cs="Times New Roman"/>
          <w:szCs w:val="24"/>
        </w:rPr>
        <w:t>ομαι</w:t>
      </w:r>
      <w:r>
        <w:rPr>
          <w:rFonts w:eastAsia="Times New Roman" w:cs="Times New Roman"/>
          <w:szCs w:val="24"/>
        </w:rPr>
        <w:t>,</w:t>
      </w:r>
      <w:r>
        <w:rPr>
          <w:rFonts w:eastAsia="Times New Roman" w:cs="Times New Roman"/>
          <w:szCs w:val="24"/>
        </w:rPr>
        <w:t xml:space="preserve"> κ</w:t>
      </w:r>
      <w:r w:rsidRPr="00B166E6">
        <w:rPr>
          <w:rFonts w:eastAsia="Times New Roman" w:cs="Times New Roman"/>
          <w:szCs w:val="24"/>
        </w:rPr>
        <w:t>ατ</w:t>
      </w:r>
      <w:r>
        <w:rPr>
          <w:rFonts w:eastAsia="Times New Roman" w:cs="Times New Roman"/>
          <w:szCs w:val="24"/>
        </w:rPr>
        <w:t xml:space="preserve">’ </w:t>
      </w:r>
      <w:r w:rsidRPr="00B166E6">
        <w:rPr>
          <w:rFonts w:eastAsia="Times New Roman" w:cs="Times New Roman"/>
          <w:szCs w:val="24"/>
        </w:rPr>
        <w:t>αρχ</w:t>
      </w:r>
      <w:r>
        <w:rPr>
          <w:rFonts w:eastAsia="Times New Roman" w:cs="Times New Roman"/>
          <w:szCs w:val="24"/>
        </w:rPr>
        <w:t>άς</w:t>
      </w:r>
      <w:r>
        <w:rPr>
          <w:rFonts w:eastAsia="Times New Roman" w:cs="Times New Roman"/>
          <w:szCs w:val="24"/>
        </w:rPr>
        <w:t>, προς τον Π</w:t>
      </w:r>
      <w:r w:rsidRPr="00B166E6">
        <w:rPr>
          <w:rFonts w:eastAsia="Times New Roman" w:cs="Times New Roman"/>
          <w:szCs w:val="24"/>
        </w:rPr>
        <w:t>ρ</w:t>
      </w:r>
      <w:r>
        <w:rPr>
          <w:rFonts w:eastAsia="Times New Roman" w:cs="Times New Roman"/>
          <w:szCs w:val="24"/>
        </w:rPr>
        <w:t>όεδρο της Νέας Δημοκρατίας και Α</w:t>
      </w:r>
      <w:r w:rsidRPr="00B166E6">
        <w:rPr>
          <w:rFonts w:eastAsia="Times New Roman" w:cs="Times New Roman"/>
          <w:szCs w:val="24"/>
        </w:rPr>
        <w:t xml:space="preserve">ρχηγό της </w:t>
      </w:r>
      <w:r>
        <w:rPr>
          <w:rFonts w:eastAsia="Times New Roman" w:cs="Times New Roman"/>
          <w:szCs w:val="24"/>
        </w:rPr>
        <w:t>Α</w:t>
      </w:r>
      <w:r w:rsidRPr="00B166E6">
        <w:rPr>
          <w:rFonts w:eastAsia="Times New Roman" w:cs="Times New Roman"/>
          <w:szCs w:val="24"/>
        </w:rPr>
        <w:t xml:space="preserve">ξιωματικής </w:t>
      </w:r>
      <w:r>
        <w:rPr>
          <w:rFonts w:eastAsia="Times New Roman" w:cs="Times New Roman"/>
          <w:szCs w:val="24"/>
        </w:rPr>
        <w:t>Α</w:t>
      </w:r>
      <w:r w:rsidRPr="00B166E6">
        <w:rPr>
          <w:rFonts w:eastAsia="Times New Roman" w:cs="Times New Roman"/>
          <w:szCs w:val="24"/>
        </w:rPr>
        <w:t>ντιπολίτευσης για την τοποθέτηση του</w:t>
      </w:r>
      <w:r>
        <w:rPr>
          <w:rFonts w:eastAsia="Times New Roman" w:cs="Times New Roman"/>
          <w:szCs w:val="24"/>
        </w:rPr>
        <w:t>. Στη</w:t>
      </w:r>
      <w:r w:rsidRPr="00B166E6">
        <w:rPr>
          <w:rFonts w:eastAsia="Times New Roman" w:cs="Times New Roman"/>
          <w:szCs w:val="24"/>
        </w:rPr>
        <w:t xml:space="preserve"> συνέχεια θα απευθυνθώ</w:t>
      </w:r>
      <w:r>
        <w:rPr>
          <w:rFonts w:eastAsia="Times New Roman" w:cs="Times New Roman"/>
          <w:szCs w:val="24"/>
        </w:rPr>
        <w:t xml:space="preserve"> προς τον Αντιπρόεδρο της Κυβέρνησης τον κ. Δραγασάκη -ο οποίος βλέπω πως είναι</w:t>
      </w:r>
      <w:r w:rsidRPr="00B166E6">
        <w:rPr>
          <w:rFonts w:eastAsia="Times New Roman" w:cs="Times New Roman"/>
          <w:szCs w:val="24"/>
        </w:rPr>
        <w:t xml:space="preserve"> εδώ</w:t>
      </w:r>
      <w:r>
        <w:rPr>
          <w:rFonts w:eastAsia="Times New Roman" w:cs="Times New Roman"/>
          <w:szCs w:val="24"/>
        </w:rPr>
        <w:t>-</w:t>
      </w:r>
      <w:r w:rsidRPr="00B166E6">
        <w:rPr>
          <w:rFonts w:eastAsia="Times New Roman" w:cs="Times New Roman"/>
          <w:szCs w:val="24"/>
        </w:rPr>
        <w:t xml:space="preserve"> </w:t>
      </w:r>
      <w:r>
        <w:rPr>
          <w:rFonts w:eastAsia="Times New Roman" w:cs="Times New Roman"/>
          <w:szCs w:val="24"/>
        </w:rPr>
        <w:t xml:space="preserve">για </w:t>
      </w:r>
      <w:r w:rsidRPr="00B166E6">
        <w:rPr>
          <w:rFonts w:eastAsia="Times New Roman" w:cs="Times New Roman"/>
          <w:szCs w:val="24"/>
        </w:rPr>
        <w:t xml:space="preserve">να απαντήσει εκ μέρους της </w:t>
      </w:r>
      <w:r>
        <w:rPr>
          <w:rFonts w:eastAsia="Times New Roman" w:cs="Times New Roman"/>
          <w:szCs w:val="24"/>
        </w:rPr>
        <w:t>Κ</w:t>
      </w:r>
      <w:r w:rsidRPr="00B166E6">
        <w:rPr>
          <w:rFonts w:eastAsia="Times New Roman" w:cs="Times New Roman"/>
          <w:szCs w:val="24"/>
        </w:rPr>
        <w:t>υβέρνησης</w:t>
      </w:r>
      <w:r>
        <w:rPr>
          <w:rFonts w:eastAsia="Times New Roman" w:cs="Times New Roman"/>
          <w:szCs w:val="24"/>
        </w:rPr>
        <w:t>.</w:t>
      </w:r>
    </w:p>
    <w:p w14:paraId="5C54C0AF" w14:textId="77777777" w:rsidR="00627F24" w:rsidRDefault="007E6BBD">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w:t>
      </w:r>
    </w:p>
    <w:p w14:paraId="5C54C0B0" w14:textId="77777777" w:rsidR="00627F24" w:rsidRDefault="007E6BBD">
      <w:pPr>
        <w:spacing w:after="0" w:line="600" w:lineRule="auto"/>
        <w:ind w:firstLine="720"/>
        <w:contextualSpacing/>
        <w:jc w:val="center"/>
        <w:rPr>
          <w:rFonts w:eastAsia="Times New Roman" w:cs="Times New Roman"/>
          <w:szCs w:val="24"/>
        </w:rPr>
      </w:pPr>
      <w:r w:rsidRPr="00985893">
        <w:rPr>
          <w:rFonts w:eastAsia="Times New Roman" w:cs="Times New Roman"/>
          <w:szCs w:val="24"/>
        </w:rPr>
        <w:t>(Χειροκροτήματα από την πτέρυγα της Νέας Δημοκρατίας)</w:t>
      </w:r>
    </w:p>
    <w:p w14:paraId="5C54C0B1" w14:textId="77777777" w:rsidR="00627F24" w:rsidRDefault="007E6BBD">
      <w:pPr>
        <w:spacing w:after="0" w:line="600" w:lineRule="auto"/>
        <w:ind w:firstLine="720"/>
        <w:contextualSpacing/>
        <w:jc w:val="both"/>
        <w:rPr>
          <w:rFonts w:eastAsia="Times New Roman" w:cs="Times New Roman"/>
          <w:szCs w:val="24"/>
        </w:rPr>
      </w:pPr>
      <w:r w:rsidRPr="00985893">
        <w:rPr>
          <w:rFonts w:eastAsia="Times New Roman" w:cs="Times New Roman"/>
          <w:b/>
          <w:szCs w:val="24"/>
        </w:rPr>
        <w:lastRenderedPageBreak/>
        <w:t>ΚΥΡΙΑΚΟΣ ΜΗΤΣΟΤΑΚΗΣ (Πρόεδρος της Νέας Δημο</w:t>
      </w:r>
      <w:r w:rsidRPr="00985893">
        <w:rPr>
          <w:rFonts w:eastAsia="Times New Roman" w:cs="Times New Roman"/>
          <w:b/>
          <w:szCs w:val="24"/>
        </w:rPr>
        <w:t xml:space="preserve">κρατίας): </w:t>
      </w:r>
      <w:r w:rsidRPr="00985893">
        <w:rPr>
          <w:rFonts w:eastAsia="Times New Roman" w:cs="Times New Roman"/>
          <w:szCs w:val="24"/>
        </w:rPr>
        <w:t>Κυρίες και κ</w:t>
      </w:r>
      <w:r>
        <w:rPr>
          <w:rFonts w:eastAsia="Times New Roman" w:cs="Times New Roman"/>
          <w:szCs w:val="24"/>
        </w:rPr>
        <w:t>ύριοι Β</w:t>
      </w:r>
      <w:r w:rsidRPr="00B166E6">
        <w:rPr>
          <w:rFonts w:eastAsia="Times New Roman" w:cs="Times New Roman"/>
          <w:szCs w:val="24"/>
        </w:rPr>
        <w:t>ουλευτές</w:t>
      </w:r>
      <w:r>
        <w:rPr>
          <w:rFonts w:eastAsia="Times New Roman" w:cs="Times New Roman"/>
          <w:szCs w:val="24"/>
        </w:rPr>
        <w:t>,</w:t>
      </w:r>
      <w:r w:rsidRPr="00B166E6">
        <w:rPr>
          <w:rFonts w:eastAsia="Times New Roman" w:cs="Times New Roman"/>
          <w:szCs w:val="24"/>
        </w:rPr>
        <w:t xml:space="preserve"> βρισκόμαστε σήμερα εδώ</w:t>
      </w:r>
      <w:r>
        <w:rPr>
          <w:rFonts w:eastAsia="Times New Roman" w:cs="Times New Roman"/>
          <w:szCs w:val="24"/>
        </w:rPr>
        <w:t>,</w:t>
      </w:r>
      <w:r w:rsidRPr="00B166E6">
        <w:rPr>
          <w:rFonts w:eastAsia="Times New Roman" w:cs="Times New Roman"/>
          <w:szCs w:val="24"/>
        </w:rPr>
        <w:t xml:space="preserve"> για να συζητήσουμε ένα γεγονός που απασχο</w:t>
      </w:r>
      <w:r>
        <w:rPr>
          <w:rFonts w:eastAsia="Times New Roman" w:cs="Times New Roman"/>
          <w:szCs w:val="24"/>
        </w:rPr>
        <w:t>λεί εδώ και αρκετές μέρες την ε</w:t>
      </w:r>
      <w:r w:rsidRPr="00B166E6">
        <w:rPr>
          <w:rFonts w:eastAsia="Times New Roman" w:cs="Times New Roman"/>
          <w:szCs w:val="24"/>
        </w:rPr>
        <w:t>λληνική κοινωνία</w:t>
      </w:r>
      <w:r>
        <w:rPr>
          <w:rFonts w:eastAsia="Times New Roman" w:cs="Times New Roman"/>
          <w:szCs w:val="24"/>
        </w:rPr>
        <w:t xml:space="preserve"> και είναι στον δικό της </w:t>
      </w:r>
      <w:r w:rsidRPr="00B166E6">
        <w:rPr>
          <w:rFonts w:eastAsia="Times New Roman" w:cs="Times New Roman"/>
          <w:szCs w:val="24"/>
        </w:rPr>
        <w:t>θυμό που σήμερα ανταποκρινόμαστε</w:t>
      </w:r>
      <w:r>
        <w:rPr>
          <w:rFonts w:eastAsia="Times New Roman" w:cs="Times New Roman"/>
          <w:szCs w:val="24"/>
        </w:rPr>
        <w:t xml:space="preserve">, όχι μόνο από δημοκρατικό καθήκον αλλά και από </w:t>
      </w:r>
      <w:r>
        <w:rPr>
          <w:rFonts w:eastAsia="Times New Roman" w:cs="Times New Roman"/>
          <w:szCs w:val="24"/>
        </w:rPr>
        <w:t xml:space="preserve">ανθρώπινη </w:t>
      </w:r>
      <w:r w:rsidRPr="00B166E6">
        <w:rPr>
          <w:rFonts w:eastAsia="Times New Roman" w:cs="Times New Roman"/>
          <w:szCs w:val="24"/>
        </w:rPr>
        <w:t>ευαισθησία</w:t>
      </w:r>
      <w:r>
        <w:rPr>
          <w:rFonts w:eastAsia="Times New Roman" w:cs="Times New Roman"/>
          <w:szCs w:val="24"/>
        </w:rPr>
        <w:t>, γιατί η χυδαία επίθεση ενός Υπουργού της Κ</w:t>
      </w:r>
      <w:r w:rsidRPr="00B166E6">
        <w:rPr>
          <w:rFonts w:eastAsia="Times New Roman" w:cs="Times New Roman"/>
          <w:szCs w:val="24"/>
        </w:rPr>
        <w:t>υβέρνησης απέναντι σε ένα μαχητή της ζωής προκάλεσε δικαίως την οργή των πολιτών</w:t>
      </w:r>
      <w:r>
        <w:rPr>
          <w:rFonts w:eastAsia="Times New Roman" w:cs="Times New Roman"/>
          <w:szCs w:val="24"/>
        </w:rPr>
        <w:t>.</w:t>
      </w:r>
    </w:p>
    <w:p w14:paraId="5C54C0B2" w14:textId="77777777" w:rsidR="00627F24" w:rsidRDefault="007E6BBD">
      <w:pPr>
        <w:spacing w:after="0" w:line="600" w:lineRule="auto"/>
        <w:ind w:firstLine="720"/>
        <w:jc w:val="both"/>
        <w:rPr>
          <w:rFonts w:eastAsia="Times New Roman"/>
          <w:szCs w:val="24"/>
        </w:rPr>
      </w:pPr>
      <w:r>
        <w:rPr>
          <w:rFonts w:eastAsia="Times New Roman"/>
          <w:szCs w:val="24"/>
        </w:rPr>
        <w:t>Η απάνθρωπη στάση ενός Υπουργού Υγείας απέναντι σ’ έναν νέο επιστήμονα συνάδελφό του με αναπηρία δεν έχει προη</w:t>
      </w:r>
      <w:r>
        <w:rPr>
          <w:rFonts w:eastAsia="Times New Roman"/>
          <w:szCs w:val="24"/>
        </w:rPr>
        <w:t>γούμενο. Η αυταρχική συμπεριφορά ενός Βουλευτή που αντί να απολογείται και να ζητάει συγγνώμη, καταφεύγει σε ύβρεις, ξεσηκώνει το φιλότιμο των Ελλήνων. Όταν ο ίδιος ο Πρωθυπουργός σπεύδει να καλύψει όλα αυτά και μάλιστα με απόλυτο τρόπο, τότε το ζήτημα απο</w:t>
      </w:r>
      <w:r>
        <w:rPr>
          <w:rFonts w:eastAsia="Times New Roman"/>
          <w:szCs w:val="24"/>
        </w:rPr>
        <w:t xml:space="preserve">κτά άλλη διάσταση. Αφορά συνολικά το ήθος και το ύφος της εξουσίας, όπως την ασκούν αυτοί που την κατέχουν σήμερα. </w:t>
      </w:r>
    </w:p>
    <w:p w14:paraId="5C54C0B3" w14:textId="77777777" w:rsidR="00627F24" w:rsidRDefault="007E6BBD">
      <w:pPr>
        <w:spacing w:after="0" w:line="600" w:lineRule="auto"/>
        <w:ind w:firstLine="720"/>
        <w:jc w:val="both"/>
        <w:rPr>
          <w:rFonts w:eastAsia="Times New Roman"/>
          <w:szCs w:val="24"/>
        </w:rPr>
      </w:pPr>
      <w:r>
        <w:rPr>
          <w:rFonts w:eastAsia="Times New Roman"/>
          <w:szCs w:val="24"/>
        </w:rPr>
        <w:lastRenderedPageBreak/>
        <w:t>Είναι υποχρέωσή μας να ενεργοποιήσουμε όλα τα κοινοβουλευτικά όπλα για να αναδείξουμε το θέμα αυτό, υποχρέωσή μας όχι μόνο απέναντι στον Στέ</w:t>
      </w:r>
      <w:r>
        <w:rPr>
          <w:rFonts w:eastAsia="Times New Roman"/>
          <w:szCs w:val="24"/>
        </w:rPr>
        <w:t>λιο αλλά και απέναντι στην ίδια τη δημοκρατία η οποία πλήττεται από τέτοιες συμπεριφορές</w:t>
      </w:r>
      <w:r>
        <w:rPr>
          <w:rFonts w:eastAsia="Times New Roman"/>
          <w:szCs w:val="24"/>
        </w:rPr>
        <w:t>,</w:t>
      </w:r>
      <w:r>
        <w:rPr>
          <w:rFonts w:eastAsia="Times New Roman"/>
          <w:szCs w:val="24"/>
        </w:rPr>
        <w:t xml:space="preserve"> και τελικά διαβρώνεται όταν αυτές επαναλαμβάνονται και γίνονται πολιτική πρακτική. Γι’ αυτά θα μιλήσουμε σήμερα αλλά και τις επόμενες μέρες. </w:t>
      </w:r>
    </w:p>
    <w:p w14:paraId="5C54C0B4" w14:textId="77777777" w:rsidR="00627F24" w:rsidRDefault="007E6BBD">
      <w:pPr>
        <w:spacing w:after="0" w:line="600" w:lineRule="auto"/>
        <w:ind w:firstLine="720"/>
        <w:jc w:val="both"/>
        <w:rPr>
          <w:rFonts w:eastAsia="Times New Roman"/>
          <w:szCs w:val="24"/>
        </w:rPr>
      </w:pPr>
      <w:r>
        <w:rPr>
          <w:rFonts w:eastAsia="Times New Roman"/>
          <w:szCs w:val="24"/>
        </w:rPr>
        <w:t>Θυμίζω τα γεγονότα που μ</w:t>
      </w:r>
      <w:r>
        <w:rPr>
          <w:rFonts w:eastAsia="Times New Roman"/>
          <w:szCs w:val="24"/>
        </w:rPr>
        <w:t xml:space="preserve">ας έφεραν μέχρι εδώ. </w:t>
      </w:r>
    </w:p>
    <w:p w14:paraId="5C54C0B5" w14:textId="77777777" w:rsidR="00627F24" w:rsidRDefault="007E6BBD">
      <w:pPr>
        <w:spacing w:after="0" w:line="600" w:lineRule="auto"/>
        <w:ind w:firstLine="720"/>
        <w:jc w:val="both"/>
        <w:rPr>
          <w:rFonts w:eastAsia="Times New Roman"/>
          <w:szCs w:val="24"/>
        </w:rPr>
      </w:pPr>
      <w:r>
        <w:rPr>
          <w:rFonts w:eastAsia="Times New Roman"/>
          <w:szCs w:val="24"/>
        </w:rPr>
        <w:t xml:space="preserve">Στις 20 Απριλίου ο υποψήφιος Ευρωβουλευτής της Νέας Δημοκρατίας Στέλιος </w:t>
      </w:r>
      <w:proofErr w:type="spellStart"/>
      <w:r>
        <w:rPr>
          <w:rFonts w:eastAsia="Times New Roman"/>
          <w:szCs w:val="24"/>
        </w:rPr>
        <w:t>Κυμπουρόπουλος</w:t>
      </w:r>
      <w:proofErr w:type="spellEnd"/>
      <w:r>
        <w:rPr>
          <w:rFonts w:eastAsia="Times New Roman"/>
          <w:szCs w:val="24"/>
        </w:rPr>
        <w:t xml:space="preserve"> με μια δημόσια ανάρτησή του δηλώνει το αυτονόητο, ότι δηλαδή ο ίδιος ως γιατρός και ως άτομο με πολύ σοβαρά κινητικά προβλήματα, από τη θέση του Ευ</w:t>
      </w:r>
      <w:r>
        <w:rPr>
          <w:rFonts w:eastAsia="Times New Roman"/>
          <w:szCs w:val="24"/>
        </w:rPr>
        <w:t>ρωβουλευτή</w:t>
      </w:r>
      <w:r>
        <w:rPr>
          <w:rFonts w:eastAsia="Times New Roman"/>
          <w:szCs w:val="24"/>
        </w:rPr>
        <w:t>,</w:t>
      </w:r>
      <w:r>
        <w:rPr>
          <w:rFonts w:eastAsia="Times New Roman"/>
          <w:szCs w:val="24"/>
        </w:rPr>
        <w:t xml:space="preserve"> δεν θα διεκδικήσει φιλανθρωπίες και χάρες αλλά ίσες ευκαιρίες. Τι μας λέει ο Στέλιος; Ότι τα μόρια και τα επιδόματα δεν αρκούν. Αποτελούν απαραίτητα θετικά μέτρα αλλά είναι αρνητικά μέτρα. Άνθρωποι με τεράστιες δυσκολίες σαν τη δική του</w:t>
      </w:r>
      <w:r>
        <w:rPr>
          <w:rFonts w:eastAsia="Times New Roman"/>
          <w:szCs w:val="24"/>
        </w:rPr>
        <w:t>,</w:t>
      </w:r>
      <w:r>
        <w:rPr>
          <w:rFonts w:eastAsia="Times New Roman"/>
          <w:szCs w:val="24"/>
        </w:rPr>
        <w:t xml:space="preserve"> αυτό π</w:t>
      </w:r>
      <w:r>
        <w:rPr>
          <w:rFonts w:eastAsia="Times New Roman"/>
          <w:szCs w:val="24"/>
        </w:rPr>
        <w:t xml:space="preserve">ου χρειάζονται είναι κοινές αφετηρίες με </w:t>
      </w:r>
      <w:r>
        <w:rPr>
          <w:rFonts w:eastAsia="Times New Roman"/>
          <w:szCs w:val="24"/>
        </w:rPr>
        <w:lastRenderedPageBreak/>
        <w:t>τους υπόλοιπους αλλά και κοινές ευκαιρίες σε όλη τους τη ζωή. «Διεκδικώ το αδύνατο», έγραφε ο Στέλιος με αφοπλιστική ειλικρίνεια. Και τότε εντελώς απρόκλητα ο Αναπληρωτής Υπουργός Υγείας δημοσιεύει το ΦΕΚ του νόμιμο</w:t>
      </w:r>
      <w:r>
        <w:rPr>
          <w:rFonts w:eastAsia="Times New Roman"/>
          <w:szCs w:val="24"/>
        </w:rPr>
        <w:t xml:space="preserve">υ διορισμού του Στέλιου </w:t>
      </w:r>
      <w:proofErr w:type="spellStart"/>
      <w:r>
        <w:rPr>
          <w:rFonts w:eastAsia="Times New Roman"/>
          <w:szCs w:val="24"/>
        </w:rPr>
        <w:t>Κυμπουρόπουλου</w:t>
      </w:r>
      <w:proofErr w:type="spellEnd"/>
      <w:r>
        <w:rPr>
          <w:rFonts w:eastAsia="Times New Roman"/>
          <w:szCs w:val="24"/>
        </w:rPr>
        <w:t xml:space="preserve"> ως ψυχίατρου. Τι του ζητά με το γνωστό του αγοραίο ύφος; «Αφού δεν θέλεις χάρες, ας στεκόσουν κι εσύ στην ουρά για το ΕΣΥ όπως οι άλλοι γιατροί». Μάλιστα ο κ</w:t>
      </w:r>
      <w:r>
        <w:rPr>
          <w:rFonts w:eastAsia="Times New Roman"/>
          <w:szCs w:val="24"/>
        </w:rPr>
        <w:t>.</w:t>
      </w:r>
      <w:r>
        <w:rPr>
          <w:rFonts w:eastAsia="Times New Roman"/>
          <w:szCs w:val="24"/>
        </w:rPr>
        <w:t xml:space="preserve"> </w:t>
      </w:r>
      <w:proofErr w:type="spellStart"/>
      <w:r>
        <w:rPr>
          <w:rFonts w:eastAsia="Times New Roman"/>
          <w:szCs w:val="24"/>
        </w:rPr>
        <w:t>Πολάκης</w:t>
      </w:r>
      <w:proofErr w:type="spellEnd"/>
      <w:r>
        <w:rPr>
          <w:rFonts w:eastAsia="Times New Roman"/>
          <w:szCs w:val="24"/>
        </w:rPr>
        <w:t xml:space="preserve"> είχε το θράσος να πει στον Στέλιο ότι θα έπρεπε να</w:t>
      </w:r>
      <w:r>
        <w:rPr>
          <w:rFonts w:eastAsia="Times New Roman"/>
          <w:szCs w:val="24"/>
        </w:rPr>
        <w:t xml:space="preserve"> ντρέπεται, αποσιωπώντας μάλιστα ότι αυτός ο αριστούχος της Ιατρικής πέρασε επτά αξιολογήσεις, πριν ασκήσει το δικαίωμά του στην εργασία ως άτομο με ειδικές ανάγκες. Διαστρεβλώνει όμως ταυτόχρονα και την ουσία της θέσης του, γιατί άλλο έλεγε ο Στέλιος. Έλε</w:t>
      </w:r>
      <w:r>
        <w:rPr>
          <w:rFonts w:eastAsia="Times New Roman"/>
          <w:szCs w:val="24"/>
        </w:rPr>
        <w:t xml:space="preserve">γε ότι δεν αρκούν οι θετικές διακρίσεις αλλά ότι χρειάζεται μια συνολική αλλαγή κουλτούρας απέναντι στην αναπηρία. </w:t>
      </w:r>
    </w:p>
    <w:p w14:paraId="5C54C0B6" w14:textId="77777777" w:rsidR="00627F24" w:rsidRDefault="007E6BBD">
      <w:pPr>
        <w:spacing w:after="0" w:line="600" w:lineRule="auto"/>
        <w:ind w:firstLine="720"/>
        <w:jc w:val="both"/>
        <w:rPr>
          <w:rFonts w:eastAsia="Times New Roman"/>
          <w:szCs w:val="24"/>
        </w:rPr>
      </w:pPr>
      <w:r>
        <w:rPr>
          <w:rFonts w:eastAsia="Times New Roman"/>
          <w:szCs w:val="24"/>
        </w:rPr>
        <w:t xml:space="preserve">Το θέμα, όπως θα ανέμενε κανείς, προκαλεί πολιτική θύελλα. Ο </w:t>
      </w:r>
      <w:r>
        <w:rPr>
          <w:rFonts w:eastAsia="Times New Roman"/>
          <w:szCs w:val="24"/>
        </w:rPr>
        <w:t>ι</w:t>
      </w:r>
      <w:r>
        <w:rPr>
          <w:rFonts w:eastAsia="Times New Roman"/>
          <w:szCs w:val="24"/>
        </w:rPr>
        <w:t xml:space="preserve">ατρικός </w:t>
      </w:r>
      <w:r>
        <w:rPr>
          <w:rFonts w:eastAsia="Times New Roman"/>
          <w:szCs w:val="24"/>
        </w:rPr>
        <w:t>σ</w:t>
      </w:r>
      <w:r>
        <w:rPr>
          <w:rFonts w:eastAsia="Times New Roman"/>
          <w:szCs w:val="24"/>
        </w:rPr>
        <w:t xml:space="preserve">ύλλογος καταδικάζει τον κ. </w:t>
      </w:r>
      <w:proofErr w:type="spellStart"/>
      <w:r>
        <w:rPr>
          <w:rFonts w:eastAsia="Times New Roman"/>
          <w:szCs w:val="24"/>
        </w:rPr>
        <w:t>Πολάκη</w:t>
      </w:r>
      <w:proofErr w:type="spellEnd"/>
      <w:r>
        <w:rPr>
          <w:rFonts w:eastAsia="Times New Roman"/>
          <w:szCs w:val="24"/>
        </w:rPr>
        <w:t xml:space="preserve">, η Ομοσπονδία </w:t>
      </w:r>
      <w:r>
        <w:rPr>
          <w:rFonts w:eastAsia="Times New Roman"/>
          <w:szCs w:val="24"/>
        </w:rPr>
        <w:t xml:space="preserve">ΑΜΕΑ </w:t>
      </w:r>
      <w:r>
        <w:rPr>
          <w:rFonts w:eastAsia="Times New Roman"/>
          <w:szCs w:val="24"/>
        </w:rPr>
        <w:t xml:space="preserve">τον καταγγέλλει για ρατσισμό, ακόμα και ο υποψήφιος του ΣΥΡΙΖΑ Αντώνης </w:t>
      </w:r>
      <w:proofErr w:type="spellStart"/>
      <w:r>
        <w:rPr>
          <w:rFonts w:eastAsia="Times New Roman"/>
          <w:szCs w:val="24"/>
        </w:rPr>
        <w:t>Ρέλλας</w:t>
      </w:r>
      <w:proofErr w:type="spellEnd"/>
      <w:r>
        <w:rPr>
          <w:rFonts w:eastAsia="Times New Roman"/>
          <w:szCs w:val="24"/>
        </w:rPr>
        <w:t xml:space="preserve"> τάσσεται </w:t>
      </w:r>
      <w:r>
        <w:rPr>
          <w:rFonts w:eastAsia="Times New Roman"/>
          <w:szCs w:val="24"/>
        </w:rPr>
        <w:lastRenderedPageBreak/>
        <w:t xml:space="preserve">στο πλευρό του Στέλιου. Την άμεση αντίδραση της Νέας Δημοκρατίας ακολούθησε σύσσωμη η δημοκρατική </w:t>
      </w:r>
      <w:r>
        <w:rPr>
          <w:rFonts w:eastAsia="Times New Roman"/>
          <w:szCs w:val="24"/>
        </w:rPr>
        <w:t>Α</w:t>
      </w:r>
      <w:r>
        <w:rPr>
          <w:rFonts w:eastAsia="Times New Roman"/>
          <w:szCs w:val="24"/>
        </w:rPr>
        <w:t>ντιπολίτευση. Βουλευτές ανάμεσά τους ο κ. Φίλης –τον βλέπω σήμερα παρό</w:t>
      </w:r>
      <w:r>
        <w:rPr>
          <w:rFonts w:eastAsia="Times New Roman"/>
          <w:szCs w:val="24"/>
        </w:rPr>
        <w:t xml:space="preserve">ντα- καταγγέλλουν έλλειψη δημοκρατικού ήθους και άλλοι πάλι διαχωρίζουν ανοικτά και δημόσια τη θέση τους από τον κ. </w:t>
      </w:r>
      <w:proofErr w:type="spellStart"/>
      <w:r>
        <w:rPr>
          <w:rFonts w:eastAsia="Times New Roman"/>
          <w:szCs w:val="24"/>
        </w:rPr>
        <w:t>Πολάκη</w:t>
      </w:r>
      <w:proofErr w:type="spellEnd"/>
      <w:r>
        <w:rPr>
          <w:rFonts w:eastAsia="Times New Roman"/>
          <w:szCs w:val="24"/>
        </w:rPr>
        <w:t xml:space="preserve">, κάνοντας λόγο πότε για λάθος, πότε για ολίσθημα, πότε για ωμό και ακραίο κυνισμό, πότε για έλλειψη ανθρωπιάς. </w:t>
      </w:r>
    </w:p>
    <w:p w14:paraId="5C54C0B7" w14:textId="77777777" w:rsidR="00627F24" w:rsidRDefault="007E6BBD">
      <w:pPr>
        <w:spacing w:after="0" w:line="600" w:lineRule="auto"/>
        <w:ind w:firstLine="720"/>
        <w:jc w:val="both"/>
        <w:rPr>
          <w:rFonts w:eastAsia="Times New Roman"/>
          <w:szCs w:val="24"/>
        </w:rPr>
      </w:pPr>
      <w:r>
        <w:rPr>
          <w:rFonts w:eastAsia="Times New Roman"/>
          <w:szCs w:val="24"/>
        </w:rPr>
        <w:t>Η υπόθεση με δική μας</w:t>
      </w:r>
      <w:r>
        <w:rPr>
          <w:rFonts w:eastAsia="Times New Roman"/>
          <w:szCs w:val="24"/>
        </w:rPr>
        <w:t xml:space="preserve"> πρωτοβουλία φτάνει στη Βουλή, όπου εγώ ο ίδιος ανακοινώνω ότι η Νέα Δημοκρατία θα καταθέσει πρόταση δυσπιστίας κατά του συγκεκριμένου Υπουργού. Δεν χρειάζεται να σας πω ότι οπουδήποτε στον πολιτισμένο κόσμο η διαδικασία αυτή θα ήταν περιττή, γιατί από την</w:t>
      </w:r>
      <w:r>
        <w:rPr>
          <w:rFonts w:eastAsia="Times New Roman"/>
          <w:szCs w:val="24"/>
        </w:rPr>
        <w:t xml:space="preserve"> πρώτη στιγμή ένας τέτοιος πολιτικός θα είχε πάει σπίτι του.</w:t>
      </w:r>
    </w:p>
    <w:p w14:paraId="5C54C0B8" w14:textId="77777777" w:rsidR="00627F24" w:rsidRDefault="007E6BBD">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C54C0B9" w14:textId="77777777" w:rsidR="00627F24" w:rsidRDefault="007E6BBD">
      <w:pPr>
        <w:spacing w:after="0" w:line="600" w:lineRule="auto"/>
        <w:ind w:firstLine="720"/>
        <w:jc w:val="both"/>
        <w:rPr>
          <w:rFonts w:eastAsia="Times New Roman"/>
          <w:szCs w:val="24"/>
        </w:rPr>
      </w:pPr>
      <w:r>
        <w:rPr>
          <w:rFonts w:eastAsia="Times New Roman"/>
          <w:szCs w:val="24"/>
        </w:rPr>
        <w:t>Εδώ</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Τσίπρας και </w:t>
      </w:r>
      <w:proofErr w:type="spellStart"/>
      <w:r>
        <w:rPr>
          <w:rFonts w:eastAsia="Times New Roman"/>
          <w:szCs w:val="24"/>
        </w:rPr>
        <w:t>Πολάκης</w:t>
      </w:r>
      <w:proofErr w:type="spellEnd"/>
      <w:r>
        <w:rPr>
          <w:rFonts w:eastAsia="Times New Roman"/>
          <w:szCs w:val="24"/>
        </w:rPr>
        <w:t xml:space="preserve"> είναι ένα και το αυτό. Ο Πρωθυπουργός όχι μόνο δικαιολόγησε τη συμπεριφορά του αλλά έσπευσε να ταυτιστεί απόλυ</w:t>
      </w:r>
      <w:r>
        <w:rPr>
          <w:rFonts w:eastAsia="Times New Roman"/>
          <w:szCs w:val="24"/>
        </w:rPr>
        <w:t xml:space="preserve">τα και συνειδητά μαζί του. Σηκώθηκε εδώ αρκετά εκνευρισμένος -πρέπει </w:t>
      </w:r>
      <w:r>
        <w:rPr>
          <w:rFonts w:eastAsia="Times New Roman"/>
          <w:szCs w:val="24"/>
        </w:rPr>
        <w:lastRenderedPageBreak/>
        <w:t xml:space="preserve">να πω- μετά την παρέμβασή μου, να μας πει ότι στηρίζει τον κ. </w:t>
      </w:r>
      <w:proofErr w:type="spellStart"/>
      <w:r>
        <w:rPr>
          <w:rFonts w:eastAsia="Times New Roman"/>
          <w:szCs w:val="24"/>
        </w:rPr>
        <w:t>Πολάκη</w:t>
      </w:r>
      <w:proofErr w:type="spellEnd"/>
      <w:r>
        <w:rPr>
          <w:rFonts w:eastAsia="Times New Roman"/>
          <w:szCs w:val="24"/>
        </w:rPr>
        <w:t xml:space="preserve"> και τα κάνει αυτά γιατί είναι αψύς, λέει, και </w:t>
      </w:r>
      <w:proofErr w:type="spellStart"/>
      <w:r>
        <w:rPr>
          <w:rFonts w:eastAsia="Times New Roman"/>
          <w:szCs w:val="24"/>
        </w:rPr>
        <w:t>Σφακιανός</w:t>
      </w:r>
      <w:proofErr w:type="spellEnd"/>
      <w:r>
        <w:rPr>
          <w:rFonts w:eastAsia="Times New Roman"/>
          <w:szCs w:val="24"/>
        </w:rPr>
        <w:t>. «Τη μομφή εναντίον του εγώ τη θεωρώ μομφή κατά της Κυβέρνησης</w:t>
      </w:r>
      <w:r>
        <w:rPr>
          <w:rFonts w:eastAsia="Times New Roman"/>
          <w:szCs w:val="24"/>
        </w:rPr>
        <w:t xml:space="preserve">». «Αψύς </w:t>
      </w:r>
      <w:proofErr w:type="spellStart"/>
      <w:r>
        <w:rPr>
          <w:rFonts w:eastAsia="Times New Roman"/>
          <w:szCs w:val="24"/>
        </w:rPr>
        <w:t>Σφακιανός</w:t>
      </w:r>
      <w:proofErr w:type="spellEnd"/>
      <w:r>
        <w:rPr>
          <w:rFonts w:eastAsia="Times New Roman"/>
          <w:szCs w:val="24"/>
        </w:rPr>
        <w:t xml:space="preserve">». </w:t>
      </w:r>
      <w:proofErr w:type="spellStart"/>
      <w:r>
        <w:rPr>
          <w:rFonts w:eastAsia="Times New Roman"/>
          <w:szCs w:val="24"/>
        </w:rPr>
        <w:t>Προσέβαλε</w:t>
      </w:r>
      <w:proofErr w:type="spellEnd"/>
      <w:r>
        <w:rPr>
          <w:rFonts w:eastAsia="Times New Roman"/>
          <w:szCs w:val="24"/>
        </w:rPr>
        <w:t xml:space="preserve"> έτσι όλους τους Κρητικούς. </w:t>
      </w:r>
    </w:p>
    <w:p w14:paraId="5C54C0BA" w14:textId="77777777" w:rsidR="00627F24" w:rsidRDefault="007E6BBD">
      <w:pPr>
        <w:spacing w:after="0" w:line="600" w:lineRule="auto"/>
        <w:ind w:firstLine="720"/>
        <w:jc w:val="both"/>
        <w:rPr>
          <w:rFonts w:eastAsia="Times New Roman"/>
          <w:szCs w:val="24"/>
        </w:rPr>
      </w:pPr>
      <w:r>
        <w:rPr>
          <w:rFonts w:eastAsia="Times New Roman"/>
          <w:szCs w:val="24"/>
        </w:rPr>
        <w:t xml:space="preserve">Κυρίες και κύριοι συνάδελφοι, του ΣΥΡΙΖΑ, πηγαίνω στα </w:t>
      </w:r>
      <w:proofErr w:type="spellStart"/>
      <w:r>
        <w:rPr>
          <w:rFonts w:eastAsia="Times New Roman"/>
          <w:szCs w:val="24"/>
        </w:rPr>
        <w:t>Σφακιά</w:t>
      </w:r>
      <w:proofErr w:type="spellEnd"/>
      <w:r>
        <w:rPr>
          <w:rFonts w:eastAsia="Times New Roman"/>
          <w:szCs w:val="24"/>
        </w:rPr>
        <w:t xml:space="preserve"> από μικρός. Έχω πολλούς φίλους. Ποιος σας είπε ότι οι </w:t>
      </w:r>
      <w:proofErr w:type="spellStart"/>
      <w:r>
        <w:rPr>
          <w:rFonts w:eastAsia="Times New Roman"/>
          <w:szCs w:val="24"/>
        </w:rPr>
        <w:t>Σφακιανοί</w:t>
      </w:r>
      <w:proofErr w:type="spellEnd"/>
      <w:r>
        <w:rPr>
          <w:rFonts w:eastAsia="Times New Roman"/>
          <w:szCs w:val="24"/>
        </w:rPr>
        <w:t xml:space="preserve">, οι Χανιώτες, οι Κρητικοί είναι σαν τον κ. </w:t>
      </w:r>
      <w:proofErr w:type="spellStart"/>
      <w:r>
        <w:rPr>
          <w:rFonts w:eastAsia="Times New Roman"/>
          <w:szCs w:val="24"/>
        </w:rPr>
        <w:t>Πολάκη</w:t>
      </w:r>
      <w:proofErr w:type="spellEnd"/>
      <w:r>
        <w:rPr>
          <w:rFonts w:eastAsia="Times New Roman"/>
          <w:szCs w:val="24"/>
        </w:rPr>
        <w:t xml:space="preserve">; </w:t>
      </w:r>
    </w:p>
    <w:p w14:paraId="5C54C0BB" w14:textId="77777777" w:rsidR="00627F24" w:rsidRDefault="007E6BBD">
      <w:pPr>
        <w:spacing w:after="0" w:line="600" w:lineRule="auto"/>
        <w:ind w:left="720" w:firstLine="720"/>
        <w:jc w:val="both"/>
        <w:rPr>
          <w:rFonts w:eastAsia="Times New Roman"/>
          <w:szCs w:val="24"/>
        </w:rPr>
      </w:pPr>
      <w:r>
        <w:rPr>
          <w:rFonts w:eastAsia="Times New Roman"/>
          <w:szCs w:val="24"/>
        </w:rPr>
        <w:t xml:space="preserve">(Χειροκροτήματα από </w:t>
      </w:r>
      <w:r>
        <w:rPr>
          <w:rFonts w:eastAsia="Times New Roman"/>
          <w:szCs w:val="24"/>
        </w:rPr>
        <w:t>την πτέρυγα της Νέας Δημοκρατίας)</w:t>
      </w:r>
    </w:p>
    <w:p w14:paraId="5C54C0BC" w14:textId="77777777" w:rsidR="00627F24" w:rsidRDefault="007E6BBD">
      <w:pPr>
        <w:spacing w:after="0" w:line="600" w:lineRule="auto"/>
        <w:ind w:firstLine="720"/>
        <w:jc w:val="both"/>
        <w:rPr>
          <w:rFonts w:eastAsia="Times New Roman"/>
          <w:szCs w:val="24"/>
        </w:rPr>
      </w:pPr>
      <w:r>
        <w:rPr>
          <w:rFonts w:eastAsia="Times New Roman"/>
          <w:szCs w:val="24"/>
        </w:rPr>
        <w:t>Και τ</w:t>
      </w:r>
      <w:r>
        <w:rPr>
          <w:rFonts w:eastAsia="Times New Roman"/>
          <w:szCs w:val="24"/>
        </w:rPr>
        <w:t>ι</w:t>
      </w:r>
      <w:r>
        <w:rPr>
          <w:rFonts w:eastAsia="Times New Roman"/>
          <w:szCs w:val="24"/>
        </w:rPr>
        <w:t xml:space="preserve"> σχέση έχει η κρητική λεβεντιά και περηφάνεια με έναν θρασύδειλο πολιτικό τραμπούκο; </w:t>
      </w:r>
    </w:p>
    <w:p w14:paraId="5C54C0BD" w14:textId="77777777" w:rsidR="00627F24" w:rsidRDefault="007E6BBD">
      <w:pPr>
        <w:spacing w:after="0" w:line="600" w:lineRule="auto"/>
        <w:ind w:firstLine="720"/>
        <w:jc w:val="both"/>
        <w:rPr>
          <w:rFonts w:eastAsia="Times New Roman"/>
          <w:szCs w:val="24"/>
        </w:rPr>
      </w:pPr>
      <w:r>
        <w:rPr>
          <w:rFonts w:eastAsia="Times New Roman"/>
          <w:szCs w:val="24"/>
        </w:rPr>
        <w:t xml:space="preserve">Πάνω απ’ όλα, όμως, η επιλογή του κ. Τσίπρα να πάρει ακόμα μια φορά στην πλάτη του τον κ.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βάζει ξανά εσάς </w:t>
      </w:r>
      <w:r>
        <w:rPr>
          <w:rFonts w:eastAsia="Times New Roman"/>
          <w:szCs w:val="24"/>
        </w:rPr>
        <w:t>-</w:t>
      </w:r>
      <w:r>
        <w:rPr>
          <w:rFonts w:eastAsia="Times New Roman"/>
          <w:szCs w:val="24"/>
        </w:rPr>
        <w:t>όλους τους Βουλ</w:t>
      </w:r>
      <w:r>
        <w:rPr>
          <w:rFonts w:eastAsia="Times New Roman"/>
          <w:szCs w:val="24"/>
        </w:rPr>
        <w:t>ευτές της Συμπολίτευσης</w:t>
      </w:r>
      <w:r>
        <w:rPr>
          <w:rFonts w:eastAsia="Times New Roman"/>
          <w:szCs w:val="24"/>
        </w:rPr>
        <w:t>-</w:t>
      </w:r>
      <w:r>
        <w:rPr>
          <w:rFonts w:eastAsia="Times New Roman"/>
          <w:szCs w:val="24"/>
        </w:rPr>
        <w:t xml:space="preserve"> να αναμετρηθείτε με την πολιτική αλλά και με την προσωπική </w:t>
      </w:r>
      <w:r>
        <w:rPr>
          <w:rFonts w:eastAsia="Times New Roman"/>
          <w:szCs w:val="24"/>
        </w:rPr>
        <w:lastRenderedPageBreak/>
        <w:t xml:space="preserve">σας αξιοπρέπεια. Έτσι όμως ο Πρωθυπουργός έδειξε για άλλη μια φορά το πραγματικό του πρόσωπο και επιβεβαίωσε πλήρως αυτό που λέμε εδώ και καιρό ότι ο Τσίπρας είναι </w:t>
      </w:r>
      <w:proofErr w:type="spellStart"/>
      <w:r>
        <w:rPr>
          <w:rFonts w:eastAsia="Times New Roman"/>
          <w:szCs w:val="24"/>
        </w:rPr>
        <w:t>Πολάκης</w:t>
      </w:r>
      <w:proofErr w:type="spellEnd"/>
      <w:r>
        <w:rPr>
          <w:rFonts w:eastAsia="Times New Roman"/>
          <w:szCs w:val="24"/>
        </w:rPr>
        <w:t>.</w:t>
      </w:r>
      <w:r>
        <w:rPr>
          <w:rFonts w:eastAsia="Times New Roman"/>
          <w:szCs w:val="24"/>
        </w:rPr>
        <w:t xml:space="preserve"> Δεν υπάρχει ύφος </w:t>
      </w:r>
      <w:proofErr w:type="spellStart"/>
      <w:r>
        <w:rPr>
          <w:rFonts w:eastAsia="Times New Roman"/>
          <w:szCs w:val="24"/>
        </w:rPr>
        <w:t>Πολάκη</w:t>
      </w:r>
      <w:proofErr w:type="spellEnd"/>
      <w:r>
        <w:rPr>
          <w:rFonts w:eastAsia="Times New Roman"/>
          <w:szCs w:val="24"/>
        </w:rPr>
        <w:t>. Υπάρχει μόνο ήθος Τσίπρα.</w:t>
      </w:r>
    </w:p>
    <w:p w14:paraId="5C54C0BE" w14:textId="77777777" w:rsidR="00627F24" w:rsidRDefault="007E6BBD">
      <w:pPr>
        <w:spacing w:after="0" w:line="600" w:lineRule="auto"/>
        <w:ind w:firstLine="720"/>
        <w:jc w:val="both"/>
        <w:rPr>
          <w:rFonts w:eastAsia="Times New Roman"/>
          <w:szCs w:val="24"/>
        </w:rPr>
      </w:pPr>
      <w:r>
        <w:rPr>
          <w:rFonts w:eastAsia="Times New Roman"/>
          <w:szCs w:val="24"/>
        </w:rPr>
        <w:t xml:space="preserve">Το είπα και προχθές. Ο κ. Τσίπρας μου θυμίζει κάτι </w:t>
      </w:r>
      <w:proofErr w:type="spellStart"/>
      <w:r>
        <w:rPr>
          <w:rFonts w:eastAsia="Times New Roman"/>
          <w:szCs w:val="24"/>
        </w:rPr>
        <w:t>ρώσικες</w:t>
      </w:r>
      <w:proofErr w:type="spellEnd"/>
      <w:r>
        <w:rPr>
          <w:rFonts w:eastAsia="Times New Roman"/>
          <w:szCs w:val="24"/>
        </w:rPr>
        <w:t xml:space="preserve"> κούκλες, τις </w:t>
      </w:r>
      <w:proofErr w:type="spellStart"/>
      <w:r>
        <w:rPr>
          <w:rFonts w:eastAsia="Times New Roman"/>
          <w:szCs w:val="24"/>
        </w:rPr>
        <w:t>μπαμπούσκες</w:t>
      </w:r>
      <w:proofErr w:type="spellEnd"/>
      <w:r>
        <w:rPr>
          <w:rFonts w:eastAsia="Times New Roman"/>
          <w:szCs w:val="24"/>
        </w:rPr>
        <w:t xml:space="preserve">. Τις ανοίγεις και πέφτεις όλο πάνω σε νέες μεταμφιέσεις. Μέχρι που καταλήγεις κάποια στιγμή στην τελευταία κούκλα. Αυτή </w:t>
      </w:r>
      <w:r>
        <w:rPr>
          <w:rFonts w:eastAsia="Times New Roman"/>
          <w:szCs w:val="24"/>
        </w:rPr>
        <w:t xml:space="preserve">δεν ανοίγει άλλο. Κι αυτή η κούκλα έχει το πρόσωπο του Παύλου </w:t>
      </w:r>
      <w:proofErr w:type="spellStart"/>
      <w:r>
        <w:rPr>
          <w:rFonts w:eastAsia="Times New Roman"/>
          <w:szCs w:val="24"/>
        </w:rPr>
        <w:t>Πολάκη</w:t>
      </w:r>
      <w:proofErr w:type="spellEnd"/>
      <w:r>
        <w:rPr>
          <w:rFonts w:eastAsia="Times New Roman"/>
          <w:szCs w:val="24"/>
        </w:rPr>
        <w:t xml:space="preserve">. Άλλωστε, ο κ. Τσίπρας φρόντισε να επιβεβαιώσει τον στενό του δεσμό μαζί του κάνοντας δημόσια διακοπές τις ημέρες του Πάσχα. Με τον κ. </w:t>
      </w:r>
      <w:proofErr w:type="spellStart"/>
      <w:r>
        <w:rPr>
          <w:rFonts w:eastAsia="Times New Roman"/>
          <w:szCs w:val="24"/>
        </w:rPr>
        <w:t>Πολάκη</w:t>
      </w:r>
      <w:proofErr w:type="spellEnd"/>
      <w:r>
        <w:rPr>
          <w:rFonts w:eastAsia="Times New Roman"/>
          <w:szCs w:val="24"/>
        </w:rPr>
        <w:t xml:space="preserve"> έκανε διακοπές. Ούτε με τον κ. Ξανθό, που είν</w:t>
      </w:r>
      <w:r>
        <w:rPr>
          <w:rFonts w:eastAsia="Times New Roman"/>
          <w:szCs w:val="24"/>
        </w:rPr>
        <w:t xml:space="preserve">αι ο πολιτικός του προϊστάμενος και Βουλευτής Ρεθύμνου, ούτε με τον κ. Σταθάκη. Πάντα με τον κ. </w:t>
      </w:r>
      <w:proofErr w:type="spellStart"/>
      <w:r>
        <w:rPr>
          <w:rFonts w:eastAsia="Times New Roman"/>
          <w:szCs w:val="24"/>
        </w:rPr>
        <w:t>Πολάκη</w:t>
      </w:r>
      <w:proofErr w:type="spellEnd"/>
      <w:r>
        <w:rPr>
          <w:rFonts w:eastAsia="Times New Roman"/>
          <w:szCs w:val="24"/>
        </w:rPr>
        <w:t xml:space="preserve">. </w:t>
      </w:r>
    </w:p>
    <w:p w14:paraId="5C54C0BF" w14:textId="77777777" w:rsidR="00627F24" w:rsidRDefault="007E6BBD">
      <w:pPr>
        <w:spacing w:after="0" w:line="600" w:lineRule="auto"/>
        <w:ind w:firstLine="720"/>
        <w:jc w:val="both"/>
        <w:rPr>
          <w:rFonts w:eastAsia="Times New Roman"/>
          <w:szCs w:val="24"/>
        </w:rPr>
      </w:pPr>
      <w:r>
        <w:rPr>
          <w:rFonts w:eastAsia="Times New Roman"/>
          <w:szCs w:val="24"/>
        </w:rPr>
        <w:t xml:space="preserve">Το ερώτημα, λοιπόν, αφορά όλους εσάς, Βουλευτές του ΣΥΡΙΖΑ και δήθεν ανεξάρτητοι που στηρίζετε την Κυβέρνηση. Είστε κι εσείς όλοι σας </w:t>
      </w:r>
      <w:proofErr w:type="spellStart"/>
      <w:r>
        <w:rPr>
          <w:rFonts w:eastAsia="Times New Roman"/>
          <w:szCs w:val="24"/>
        </w:rPr>
        <w:t>Πολάκηδες</w:t>
      </w:r>
      <w:proofErr w:type="spellEnd"/>
      <w:r>
        <w:rPr>
          <w:rFonts w:eastAsia="Times New Roman"/>
          <w:szCs w:val="24"/>
        </w:rPr>
        <w:t>; Κι αυτ</w:t>
      </w:r>
      <w:r>
        <w:rPr>
          <w:rFonts w:eastAsia="Times New Roman"/>
          <w:szCs w:val="24"/>
        </w:rPr>
        <w:t xml:space="preserve">ό τελικά θα φανεί στην κοινοβουλευτική διαδικασία η οποία </w:t>
      </w:r>
      <w:r>
        <w:rPr>
          <w:rFonts w:eastAsia="Times New Roman"/>
          <w:szCs w:val="24"/>
        </w:rPr>
        <w:lastRenderedPageBreak/>
        <w:t xml:space="preserve">ξεκινάει σήμερα: Αν είστε, δηλαδή, με τους πολλούς ή αν είστε με τους </w:t>
      </w:r>
      <w:proofErr w:type="spellStart"/>
      <w:r>
        <w:rPr>
          <w:rFonts w:eastAsia="Times New Roman"/>
          <w:szCs w:val="24"/>
        </w:rPr>
        <w:t>Πολάκηδες</w:t>
      </w:r>
      <w:proofErr w:type="spellEnd"/>
      <w:r>
        <w:rPr>
          <w:rFonts w:eastAsia="Times New Roman"/>
          <w:szCs w:val="24"/>
        </w:rPr>
        <w:t xml:space="preserve">. Αν είστε με την ανθρωπιά, με την αλληλεγγύη, με την αξιοσύνη, με την αξιοκρατία, ή με τον αυταρχισμό και με την </w:t>
      </w:r>
      <w:proofErr w:type="spellStart"/>
      <w:r>
        <w:rPr>
          <w:rFonts w:eastAsia="Times New Roman"/>
          <w:szCs w:val="24"/>
        </w:rPr>
        <w:t>φασίζ</w:t>
      </w:r>
      <w:r>
        <w:rPr>
          <w:rFonts w:eastAsia="Times New Roman"/>
          <w:szCs w:val="24"/>
        </w:rPr>
        <w:t>ουσα</w:t>
      </w:r>
      <w:proofErr w:type="spellEnd"/>
      <w:r>
        <w:rPr>
          <w:rFonts w:eastAsia="Times New Roman"/>
          <w:szCs w:val="24"/>
        </w:rPr>
        <w:t xml:space="preserve"> αλαζονεία. </w:t>
      </w:r>
    </w:p>
    <w:p w14:paraId="5C54C0C0" w14:textId="77777777" w:rsidR="00627F24" w:rsidRDefault="007E6BBD">
      <w:pPr>
        <w:spacing w:after="0" w:line="600" w:lineRule="auto"/>
        <w:ind w:firstLine="720"/>
        <w:jc w:val="both"/>
        <w:rPr>
          <w:rFonts w:eastAsia="Times New Roman"/>
          <w:szCs w:val="24"/>
        </w:rPr>
      </w:pPr>
      <w:r>
        <w:rPr>
          <w:rFonts w:eastAsia="Times New Roman"/>
          <w:szCs w:val="24"/>
        </w:rPr>
        <w:t xml:space="preserve">Θα σας το πω όπως το αισθάνομαι, κύριοι Βουλευτές του ΣΥΡΙΖΑ. Νομίζω ότι κι εσείς αξίζετε καλύτερα από τον κ. </w:t>
      </w:r>
      <w:proofErr w:type="spellStart"/>
      <w:r>
        <w:rPr>
          <w:rFonts w:eastAsia="Times New Roman"/>
          <w:szCs w:val="24"/>
        </w:rPr>
        <w:t>Πολάκη</w:t>
      </w:r>
      <w:proofErr w:type="spellEnd"/>
      <w:r>
        <w:rPr>
          <w:rFonts w:eastAsia="Times New Roman"/>
          <w:szCs w:val="24"/>
        </w:rPr>
        <w:t xml:space="preserve">. </w:t>
      </w:r>
    </w:p>
    <w:p w14:paraId="5C54C0C1" w14:textId="77777777" w:rsidR="00627F24" w:rsidRDefault="007E6BBD">
      <w:pPr>
        <w:spacing w:after="0" w:line="600" w:lineRule="auto"/>
        <w:ind w:firstLine="720"/>
        <w:jc w:val="both"/>
        <w:rPr>
          <w:rFonts w:eastAsia="Times New Roman"/>
          <w:szCs w:val="24"/>
        </w:rPr>
      </w:pPr>
      <w:r>
        <w:rPr>
          <w:rFonts w:eastAsia="Times New Roman"/>
          <w:szCs w:val="24"/>
        </w:rPr>
        <w:t xml:space="preserve">Κυρίες και κύριοι συνάδελφοι, καταθέτουμε πρόταση δυσπιστίας κατά του Παύλου </w:t>
      </w:r>
      <w:proofErr w:type="spellStart"/>
      <w:r>
        <w:rPr>
          <w:rFonts w:eastAsia="Times New Roman"/>
          <w:szCs w:val="24"/>
        </w:rPr>
        <w:t>Πολάκη</w:t>
      </w:r>
      <w:proofErr w:type="spellEnd"/>
      <w:r>
        <w:rPr>
          <w:rFonts w:eastAsia="Times New Roman"/>
          <w:szCs w:val="24"/>
        </w:rPr>
        <w:t xml:space="preserve"> γιατί με την πολιτική του συμπεριφορ</w:t>
      </w:r>
      <w:r>
        <w:rPr>
          <w:rFonts w:eastAsia="Times New Roman"/>
          <w:szCs w:val="24"/>
        </w:rPr>
        <w:t>ά έχει υπερβεί κάθε δημοκρατικό όριο. Στην αρχή μπορεί κάποιοι να τον θεωρούσαν απλά γραφικό όταν φωτογραφιζόταν με τα πιστόλια του. Μερικοί ίσως και να τον ανέχτηκαν όταν ομολογούσε ότι εξαπατούσε την εφορία ως δήμαρχος. Κι άλλοι πάλι μπορεί να γελούσαν μ</w:t>
      </w:r>
      <w:r>
        <w:rPr>
          <w:rFonts w:eastAsia="Times New Roman"/>
          <w:szCs w:val="24"/>
        </w:rPr>
        <w:t>αζί του με τις ανορθόγραφες μαντινάδες του και με τα «</w:t>
      </w:r>
      <w:proofErr w:type="spellStart"/>
      <w:r>
        <w:rPr>
          <w:rFonts w:eastAsia="Times New Roman"/>
          <w:szCs w:val="24"/>
        </w:rPr>
        <w:t>κόπι-πάστε</w:t>
      </w:r>
      <w:proofErr w:type="spellEnd"/>
      <w:r>
        <w:rPr>
          <w:rFonts w:eastAsia="Times New Roman"/>
          <w:szCs w:val="24"/>
        </w:rPr>
        <w:t>» (</w:t>
      </w:r>
      <w:r>
        <w:rPr>
          <w:rFonts w:eastAsia="Times New Roman"/>
          <w:szCs w:val="24"/>
          <w:lang w:val="en-US"/>
        </w:rPr>
        <w:t>copy</w:t>
      </w:r>
      <w:r w:rsidRPr="0074055A">
        <w:rPr>
          <w:rFonts w:eastAsia="Times New Roman"/>
          <w:szCs w:val="24"/>
        </w:rPr>
        <w:t>-</w:t>
      </w:r>
      <w:r>
        <w:rPr>
          <w:rFonts w:eastAsia="Times New Roman"/>
          <w:szCs w:val="24"/>
          <w:lang w:val="en-US"/>
        </w:rPr>
        <w:t>paste</w:t>
      </w:r>
      <w:r>
        <w:rPr>
          <w:rFonts w:eastAsia="Times New Roman"/>
          <w:szCs w:val="24"/>
        </w:rPr>
        <w:t>)</w:t>
      </w:r>
      <w:r w:rsidRPr="0074055A">
        <w:rPr>
          <w:rFonts w:eastAsia="Times New Roman"/>
          <w:szCs w:val="24"/>
        </w:rPr>
        <w:t xml:space="preserve"> </w:t>
      </w:r>
      <w:r>
        <w:rPr>
          <w:rFonts w:eastAsia="Times New Roman"/>
          <w:szCs w:val="24"/>
        </w:rPr>
        <w:t xml:space="preserve">που εκστόμιζε. </w:t>
      </w:r>
    </w:p>
    <w:p w14:paraId="5C54C0C2" w14:textId="77777777" w:rsidR="00627F24" w:rsidRDefault="007E6BBD">
      <w:pPr>
        <w:spacing w:after="0" w:line="600" w:lineRule="auto"/>
        <w:ind w:firstLine="720"/>
        <w:jc w:val="both"/>
        <w:rPr>
          <w:rFonts w:eastAsia="Times New Roman"/>
          <w:szCs w:val="24"/>
        </w:rPr>
      </w:pPr>
      <w:r>
        <w:rPr>
          <w:rFonts w:eastAsia="Times New Roman"/>
          <w:szCs w:val="24"/>
        </w:rPr>
        <w:t>Όμως, το ποτήρι όχι απλά γέμισε, ξεχείλισε. Και το παράδειγμά του πια είναι και τοξικό και επικίνδυνο. Και η δημόσια συμπεριφορά του δεν είναι πια θέμα αισθητική</w:t>
      </w:r>
      <w:r>
        <w:rPr>
          <w:rFonts w:eastAsia="Times New Roman"/>
          <w:szCs w:val="24"/>
        </w:rPr>
        <w:t xml:space="preserve">ς, είναι θέμα δημοκρατικής τάξης. </w:t>
      </w:r>
    </w:p>
    <w:p w14:paraId="5C54C0C3"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Καταθέτουμε πρόταση δυσπιστίας κατά του Παύλου </w:t>
      </w:r>
      <w:proofErr w:type="spellStart"/>
      <w:r>
        <w:rPr>
          <w:rFonts w:eastAsia="Times New Roman" w:cs="Times New Roman"/>
          <w:szCs w:val="24"/>
        </w:rPr>
        <w:t>Πολάκη</w:t>
      </w:r>
      <w:proofErr w:type="spellEnd"/>
      <w:r>
        <w:rPr>
          <w:rFonts w:eastAsia="Times New Roman" w:cs="Times New Roman"/>
          <w:szCs w:val="24"/>
        </w:rPr>
        <w:t xml:space="preserve">, όχι μόνο γιατί είναι </w:t>
      </w:r>
      <w:r w:rsidRPr="008823FF">
        <w:rPr>
          <w:rFonts w:eastAsia="Times New Roman" w:cs="Times New Roman"/>
          <w:szCs w:val="24"/>
        </w:rPr>
        <w:t xml:space="preserve">ανάξιος </w:t>
      </w:r>
      <w:r>
        <w:rPr>
          <w:rFonts w:eastAsia="Times New Roman" w:cs="Times New Roman"/>
          <w:szCs w:val="24"/>
        </w:rPr>
        <w:t>Υ</w:t>
      </w:r>
      <w:r w:rsidRPr="008823FF">
        <w:rPr>
          <w:rFonts w:eastAsia="Times New Roman" w:cs="Times New Roman"/>
          <w:szCs w:val="24"/>
        </w:rPr>
        <w:t>πουργός</w:t>
      </w:r>
      <w:r>
        <w:rPr>
          <w:rFonts w:eastAsia="Times New Roman" w:cs="Times New Roman"/>
          <w:szCs w:val="24"/>
        </w:rPr>
        <w:t>,</w:t>
      </w:r>
      <w:r w:rsidRPr="008823FF">
        <w:rPr>
          <w:rFonts w:eastAsia="Times New Roman" w:cs="Times New Roman"/>
          <w:szCs w:val="24"/>
        </w:rPr>
        <w:t xml:space="preserve"> που απέτυχε στην </w:t>
      </w:r>
      <w:r>
        <w:rPr>
          <w:rFonts w:eastAsia="Times New Roman" w:cs="Times New Roman"/>
          <w:szCs w:val="24"/>
        </w:rPr>
        <w:t>υ</w:t>
      </w:r>
      <w:r w:rsidRPr="008823FF">
        <w:rPr>
          <w:rFonts w:eastAsia="Times New Roman" w:cs="Times New Roman"/>
          <w:szCs w:val="24"/>
        </w:rPr>
        <w:t>γεία</w:t>
      </w:r>
      <w:r>
        <w:rPr>
          <w:rFonts w:eastAsia="Times New Roman" w:cs="Times New Roman"/>
          <w:szCs w:val="24"/>
        </w:rPr>
        <w:t>,</w:t>
      </w:r>
      <w:r w:rsidRPr="008823FF">
        <w:rPr>
          <w:rFonts w:eastAsia="Times New Roman" w:cs="Times New Roman"/>
          <w:szCs w:val="24"/>
        </w:rPr>
        <w:t xml:space="preserve"> όπως αποδεικνύουν </w:t>
      </w:r>
      <w:r>
        <w:rPr>
          <w:rFonts w:eastAsia="Times New Roman" w:cs="Times New Roman"/>
          <w:szCs w:val="24"/>
        </w:rPr>
        <w:t xml:space="preserve">τα διαλυμένα νοσοκομεία και οι διορισμοί κομματικών του φίλων </w:t>
      </w:r>
      <w:r w:rsidRPr="008823FF">
        <w:rPr>
          <w:rFonts w:eastAsia="Times New Roman" w:cs="Times New Roman"/>
          <w:szCs w:val="24"/>
        </w:rPr>
        <w:t>παντού</w:t>
      </w:r>
      <w:r>
        <w:rPr>
          <w:rFonts w:eastAsia="Times New Roman" w:cs="Times New Roman"/>
          <w:szCs w:val="24"/>
        </w:rPr>
        <w:t>. Θ</w:t>
      </w:r>
      <w:r w:rsidRPr="008823FF">
        <w:rPr>
          <w:rFonts w:eastAsia="Times New Roman" w:cs="Times New Roman"/>
          <w:szCs w:val="24"/>
        </w:rPr>
        <w:t xml:space="preserve">υμίζω </w:t>
      </w:r>
      <w:r>
        <w:rPr>
          <w:rFonts w:eastAsia="Times New Roman" w:cs="Times New Roman"/>
          <w:szCs w:val="24"/>
        </w:rPr>
        <w:t>ότι είχε</w:t>
      </w:r>
      <w:r>
        <w:rPr>
          <w:rFonts w:eastAsia="Times New Roman" w:cs="Times New Roman"/>
          <w:szCs w:val="24"/>
        </w:rPr>
        <w:t xml:space="preserve"> τοποθετήσει και</w:t>
      </w:r>
      <w:r w:rsidRPr="008823FF">
        <w:rPr>
          <w:rFonts w:eastAsia="Times New Roman" w:cs="Times New Roman"/>
          <w:szCs w:val="24"/>
        </w:rPr>
        <w:t xml:space="preserve"> ως </w:t>
      </w:r>
      <w:r>
        <w:rPr>
          <w:rFonts w:eastAsia="Times New Roman" w:cs="Times New Roman"/>
          <w:szCs w:val="24"/>
        </w:rPr>
        <w:t>δ</w:t>
      </w:r>
      <w:r w:rsidRPr="008823FF">
        <w:rPr>
          <w:rFonts w:eastAsia="Times New Roman" w:cs="Times New Roman"/>
          <w:szCs w:val="24"/>
        </w:rPr>
        <w:t xml:space="preserve">ιοικητή </w:t>
      </w:r>
      <w:r w:rsidRPr="008823FF">
        <w:rPr>
          <w:rFonts w:eastAsia="Times New Roman" w:cs="Times New Roman"/>
          <w:szCs w:val="24"/>
        </w:rPr>
        <w:t>νοσοκομείου ιδιοκτήτη συνεργείο</w:t>
      </w:r>
      <w:r>
        <w:rPr>
          <w:rFonts w:eastAsia="Times New Roman" w:cs="Times New Roman"/>
          <w:szCs w:val="24"/>
        </w:rPr>
        <w:t>υ</w:t>
      </w:r>
      <w:r w:rsidRPr="008823FF">
        <w:rPr>
          <w:rFonts w:eastAsia="Times New Roman" w:cs="Times New Roman"/>
          <w:szCs w:val="24"/>
        </w:rPr>
        <w:t xml:space="preserve"> αυτοκινήτων</w:t>
      </w:r>
      <w:r>
        <w:rPr>
          <w:rFonts w:eastAsia="Times New Roman" w:cs="Times New Roman"/>
          <w:szCs w:val="24"/>
        </w:rPr>
        <w:t>. Κ</w:t>
      </w:r>
      <w:r w:rsidRPr="008823FF">
        <w:rPr>
          <w:rFonts w:eastAsia="Times New Roman" w:cs="Times New Roman"/>
          <w:szCs w:val="24"/>
        </w:rPr>
        <w:t>αι θυμίζω ότι εκείνος εξέθεσε τη χώρα στην Ευρώπη</w:t>
      </w:r>
      <w:r>
        <w:rPr>
          <w:rFonts w:eastAsia="Times New Roman" w:cs="Times New Roman"/>
          <w:szCs w:val="24"/>
        </w:rPr>
        <w:t>,</w:t>
      </w:r>
      <w:r w:rsidRPr="008823FF">
        <w:rPr>
          <w:rFonts w:eastAsia="Times New Roman" w:cs="Times New Roman"/>
          <w:szCs w:val="24"/>
        </w:rPr>
        <w:t xml:space="preserve"> όταν επιτέθηκε με αναίδεια στον Ευρωπαίο Επίτροπο Υγείας</w:t>
      </w:r>
      <w:r>
        <w:rPr>
          <w:rFonts w:eastAsia="Times New Roman" w:cs="Times New Roman"/>
          <w:szCs w:val="24"/>
        </w:rPr>
        <w:t>,</w:t>
      </w:r>
      <w:r w:rsidRPr="008823FF">
        <w:rPr>
          <w:rFonts w:eastAsia="Times New Roman" w:cs="Times New Roman"/>
          <w:szCs w:val="24"/>
        </w:rPr>
        <w:t xml:space="preserve"> επειδή έκανε το προφανές</w:t>
      </w:r>
      <w:r>
        <w:rPr>
          <w:rFonts w:eastAsia="Times New Roman" w:cs="Times New Roman"/>
          <w:szCs w:val="24"/>
        </w:rPr>
        <w:t>:</w:t>
      </w:r>
      <w:r w:rsidRPr="008823FF">
        <w:rPr>
          <w:rFonts w:eastAsia="Times New Roman" w:cs="Times New Roman"/>
          <w:szCs w:val="24"/>
        </w:rPr>
        <w:t xml:space="preserve"> τον εγκάλεσε ο άνθρωπος</w:t>
      </w:r>
      <w:r>
        <w:rPr>
          <w:rFonts w:eastAsia="Times New Roman" w:cs="Times New Roman"/>
          <w:szCs w:val="24"/>
        </w:rPr>
        <w:t>,</w:t>
      </w:r>
      <w:r w:rsidRPr="008823FF">
        <w:rPr>
          <w:rFonts w:eastAsia="Times New Roman" w:cs="Times New Roman"/>
          <w:szCs w:val="24"/>
        </w:rPr>
        <w:t xml:space="preserve"> επειδή είδε τον Υπου</w:t>
      </w:r>
      <w:r w:rsidRPr="008823FF">
        <w:rPr>
          <w:rFonts w:eastAsia="Times New Roman" w:cs="Times New Roman"/>
          <w:szCs w:val="24"/>
        </w:rPr>
        <w:t xml:space="preserve">ργό </w:t>
      </w:r>
      <w:r>
        <w:rPr>
          <w:rFonts w:eastAsia="Times New Roman" w:cs="Times New Roman"/>
          <w:szCs w:val="24"/>
        </w:rPr>
        <w:t>Υ</w:t>
      </w:r>
      <w:r w:rsidRPr="008823FF">
        <w:rPr>
          <w:rFonts w:eastAsia="Times New Roman" w:cs="Times New Roman"/>
          <w:szCs w:val="24"/>
        </w:rPr>
        <w:t xml:space="preserve">γείας της </w:t>
      </w:r>
      <w:r>
        <w:rPr>
          <w:rFonts w:eastAsia="Times New Roman" w:cs="Times New Roman"/>
          <w:szCs w:val="24"/>
        </w:rPr>
        <w:t>Ελλάδο</w:t>
      </w:r>
      <w:r w:rsidRPr="008823FF">
        <w:rPr>
          <w:rFonts w:eastAsia="Times New Roman" w:cs="Times New Roman"/>
          <w:szCs w:val="24"/>
        </w:rPr>
        <w:t>ς να καπνίζει</w:t>
      </w:r>
      <w:r>
        <w:rPr>
          <w:rFonts w:eastAsia="Times New Roman" w:cs="Times New Roman"/>
          <w:szCs w:val="24"/>
        </w:rPr>
        <w:t>,</w:t>
      </w:r>
      <w:r w:rsidRPr="008823FF">
        <w:rPr>
          <w:rFonts w:eastAsia="Times New Roman" w:cs="Times New Roman"/>
          <w:szCs w:val="24"/>
        </w:rPr>
        <w:t xml:space="preserve"> ο </w:t>
      </w:r>
      <w:r>
        <w:rPr>
          <w:rFonts w:eastAsia="Times New Roman" w:cs="Times New Roman"/>
          <w:szCs w:val="24"/>
        </w:rPr>
        <w:t>ίδιος,</w:t>
      </w:r>
      <w:r w:rsidRPr="008823FF">
        <w:rPr>
          <w:rFonts w:eastAsia="Times New Roman" w:cs="Times New Roman"/>
          <w:szCs w:val="24"/>
        </w:rPr>
        <w:t xml:space="preserve"> σε κλειστό χώρο</w:t>
      </w:r>
      <w:r>
        <w:rPr>
          <w:rFonts w:eastAsia="Times New Roman" w:cs="Times New Roman"/>
          <w:szCs w:val="24"/>
        </w:rPr>
        <w:t>.</w:t>
      </w:r>
    </w:p>
    <w:p w14:paraId="5C54C0C4"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Καταθέτουμε πρόταση</w:t>
      </w:r>
      <w:r w:rsidRPr="008823FF">
        <w:rPr>
          <w:rFonts w:eastAsia="Times New Roman" w:cs="Times New Roman"/>
          <w:szCs w:val="24"/>
        </w:rPr>
        <w:t xml:space="preserve"> δυσπιστίας κατά του Παύλου </w:t>
      </w:r>
      <w:proofErr w:type="spellStart"/>
      <w:r>
        <w:rPr>
          <w:rFonts w:eastAsia="Times New Roman" w:cs="Times New Roman"/>
          <w:szCs w:val="24"/>
        </w:rPr>
        <w:t>Πολάκη</w:t>
      </w:r>
      <w:proofErr w:type="spellEnd"/>
      <w:r>
        <w:rPr>
          <w:rFonts w:eastAsia="Times New Roman" w:cs="Times New Roman"/>
          <w:szCs w:val="24"/>
        </w:rPr>
        <w:t xml:space="preserve">, γιατί προσωποποιεί τον κυνισμό και τη χυδαιότητα στη δημόσια ζωή. Είναι ο πολιτικός </w:t>
      </w:r>
      <w:r w:rsidRPr="008823FF">
        <w:rPr>
          <w:rFonts w:eastAsia="Times New Roman" w:cs="Times New Roman"/>
          <w:szCs w:val="24"/>
        </w:rPr>
        <w:t>που παρανομεί</w:t>
      </w:r>
      <w:r>
        <w:rPr>
          <w:rFonts w:eastAsia="Times New Roman" w:cs="Times New Roman"/>
          <w:szCs w:val="24"/>
        </w:rPr>
        <w:t>,</w:t>
      </w:r>
      <w:r w:rsidRPr="008823FF">
        <w:rPr>
          <w:rFonts w:eastAsia="Times New Roman" w:cs="Times New Roman"/>
          <w:szCs w:val="24"/>
        </w:rPr>
        <w:t xml:space="preserve"> πυροβολώντας</w:t>
      </w:r>
      <w:r>
        <w:rPr>
          <w:rFonts w:eastAsia="Times New Roman" w:cs="Times New Roman"/>
          <w:szCs w:val="24"/>
        </w:rPr>
        <w:t>,</w:t>
      </w:r>
      <w:r w:rsidRPr="008823FF">
        <w:rPr>
          <w:rFonts w:eastAsia="Times New Roman" w:cs="Times New Roman"/>
          <w:szCs w:val="24"/>
        </w:rPr>
        <w:t xml:space="preserve"> κρατώντας διπλά βιβλία</w:t>
      </w:r>
      <w:r>
        <w:rPr>
          <w:rFonts w:eastAsia="Times New Roman" w:cs="Times New Roman"/>
          <w:szCs w:val="24"/>
        </w:rPr>
        <w:t>, ακ</w:t>
      </w:r>
      <w:r>
        <w:rPr>
          <w:rFonts w:eastAsia="Times New Roman" w:cs="Times New Roman"/>
          <w:szCs w:val="24"/>
        </w:rPr>
        <w:t>υρώνοντας διαγωνισμούς με το έτσι θέλω.</w:t>
      </w:r>
      <w:r w:rsidRPr="008823FF">
        <w:rPr>
          <w:rFonts w:eastAsia="Times New Roman" w:cs="Times New Roman"/>
          <w:szCs w:val="24"/>
        </w:rPr>
        <w:t xml:space="preserve"> </w:t>
      </w:r>
      <w:r>
        <w:rPr>
          <w:rFonts w:eastAsia="Times New Roman" w:cs="Times New Roman"/>
          <w:szCs w:val="24"/>
        </w:rPr>
        <w:t xml:space="preserve">Είναι ο πολιτικός, </w:t>
      </w:r>
      <w:r w:rsidRPr="008823FF">
        <w:rPr>
          <w:rFonts w:eastAsia="Times New Roman" w:cs="Times New Roman"/>
          <w:szCs w:val="24"/>
        </w:rPr>
        <w:t>προσέξτε</w:t>
      </w:r>
      <w:r>
        <w:rPr>
          <w:rFonts w:eastAsia="Times New Roman" w:cs="Times New Roman"/>
          <w:szCs w:val="24"/>
        </w:rPr>
        <w:t>,</w:t>
      </w:r>
      <w:r w:rsidRPr="008823FF">
        <w:rPr>
          <w:rFonts w:eastAsia="Times New Roman" w:cs="Times New Roman"/>
          <w:szCs w:val="24"/>
        </w:rPr>
        <w:t xml:space="preserve"> </w:t>
      </w:r>
      <w:r>
        <w:rPr>
          <w:rFonts w:eastAsia="Times New Roman" w:cs="Times New Roman"/>
          <w:szCs w:val="24"/>
        </w:rPr>
        <w:t>ο οποίος</w:t>
      </w:r>
      <w:r w:rsidRPr="008823FF">
        <w:rPr>
          <w:rFonts w:eastAsia="Times New Roman" w:cs="Times New Roman"/>
          <w:szCs w:val="24"/>
        </w:rPr>
        <w:t xml:space="preserve"> </w:t>
      </w:r>
      <w:r w:rsidRPr="008823FF">
        <w:rPr>
          <w:rFonts w:eastAsia="Times New Roman" w:cs="Times New Roman"/>
          <w:szCs w:val="24"/>
        </w:rPr>
        <w:t>συνεχίζει δικαστικές μάχες</w:t>
      </w:r>
      <w:r>
        <w:rPr>
          <w:rFonts w:eastAsia="Times New Roman" w:cs="Times New Roman"/>
          <w:szCs w:val="24"/>
        </w:rPr>
        <w:t>,</w:t>
      </w:r>
      <w:r w:rsidRPr="008823FF">
        <w:rPr>
          <w:rFonts w:eastAsia="Times New Roman" w:cs="Times New Roman"/>
          <w:szCs w:val="24"/>
        </w:rPr>
        <w:t xml:space="preserve"> ακόμα και με ανθρώπους που δεν βρίσκονται πια στη ζωή</w:t>
      </w:r>
      <w:r>
        <w:rPr>
          <w:rFonts w:eastAsia="Times New Roman" w:cs="Times New Roman"/>
          <w:szCs w:val="24"/>
        </w:rPr>
        <w:t>, που απέκρυ</w:t>
      </w:r>
      <w:r w:rsidRPr="008823FF">
        <w:rPr>
          <w:rFonts w:eastAsia="Times New Roman" w:cs="Times New Roman"/>
          <w:szCs w:val="24"/>
        </w:rPr>
        <w:t xml:space="preserve">ψε </w:t>
      </w:r>
      <w:r>
        <w:rPr>
          <w:rFonts w:eastAsia="Times New Roman" w:cs="Times New Roman"/>
          <w:szCs w:val="24"/>
        </w:rPr>
        <w:t xml:space="preserve">μαζί με τον κ. Τσίπρα τα θύματα που ήξερε ότι υπήρχαν στο Μάτι </w:t>
      </w:r>
      <w:r w:rsidRPr="008823FF">
        <w:rPr>
          <w:rFonts w:eastAsia="Times New Roman" w:cs="Times New Roman"/>
          <w:szCs w:val="24"/>
        </w:rPr>
        <w:t>το βράδυ της 23</w:t>
      </w:r>
      <w:r w:rsidRPr="008823FF">
        <w:rPr>
          <w:rFonts w:eastAsia="Times New Roman" w:cs="Times New Roman"/>
          <w:szCs w:val="24"/>
          <w:vertAlign w:val="superscript"/>
        </w:rPr>
        <w:t>ης</w:t>
      </w:r>
      <w:r>
        <w:rPr>
          <w:rFonts w:eastAsia="Times New Roman" w:cs="Times New Roman"/>
          <w:szCs w:val="24"/>
        </w:rPr>
        <w:t xml:space="preserve"> </w:t>
      </w:r>
      <w:r w:rsidRPr="008823FF">
        <w:rPr>
          <w:rFonts w:eastAsia="Times New Roman" w:cs="Times New Roman"/>
          <w:szCs w:val="24"/>
        </w:rPr>
        <w:t>Ι</w:t>
      </w:r>
      <w:r w:rsidRPr="008823FF">
        <w:rPr>
          <w:rFonts w:eastAsia="Times New Roman" w:cs="Times New Roman"/>
          <w:szCs w:val="24"/>
        </w:rPr>
        <w:t xml:space="preserve">ουλίου και που </w:t>
      </w:r>
      <w:r>
        <w:rPr>
          <w:rFonts w:eastAsia="Times New Roman" w:cs="Times New Roman"/>
          <w:szCs w:val="24"/>
        </w:rPr>
        <w:t>τ</w:t>
      </w:r>
      <w:r w:rsidRPr="008823FF">
        <w:rPr>
          <w:rFonts w:eastAsia="Times New Roman" w:cs="Times New Roman"/>
          <w:szCs w:val="24"/>
        </w:rPr>
        <w:t>ώρα έβαλε</w:t>
      </w:r>
      <w:r>
        <w:rPr>
          <w:rFonts w:eastAsia="Times New Roman" w:cs="Times New Roman"/>
          <w:szCs w:val="24"/>
        </w:rPr>
        <w:t xml:space="preserve"> στο στόχαστρό του</w:t>
      </w:r>
      <w:r w:rsidRPr="008823FF">
        <w:rPr>
          <w:rFonts w:eastAsia="Times New Roman" w:cs="Times New Roman"/>
          <w:szCs w:val="24"/>
        </w:rPr>
        <w:t xml:space="preserve"> έναν αγωνιστή της ζωής</w:t>
      </w:r>
      <w:r>
        <w:rPr>
          <w:rFonts w:eastAsia="Times New Roman" w:cs="Times New Roman"/>
          <w:szCs w:val="24"/>
        </w:rPr>
        <w:t xml:space="preserve">. Έναν </w:t>
      </w:r>
      <w:r>
        <w:rPr>
          <w:rFonts w:eastAsia="Times New Roman" w:cs="Times New Roman"/>
          <w:szCs w:val="24"/>
        </w:rPr>
        <w:lastRenderedPageBreak/>
        <w:t>άνθρωπο,</w:t>
      </w:r>
      <w:r w:rsidRPr="008823FF">
        <w:rPr>
          <w:rFonts w:eastAsia="Times New Roman" w:cs="Times New Roman"/>
          <w:szCs w:val="24"/>
        </w:rPr>
        <w:t xml:space="preserve"> που με το </w:t>
      </w:r>
      <w:r w:rsidRPr="008823FF">
        <w:rPr>
          <w:rFonts w:eastAsia="Times New Roman" w:cs="Times New Roman"/>
          <w:szCs w:val="24"/>
        </w:rPr>
        <w:t>παράδειγμ</w:t>
      </w:r>
      <w:r>
        <w:rPr>
          <w:rFonts w:eastAsia="Times New Roman" w:cs="Times New Roman"/>
          <w:szCs w:val="24"/>
        </w:rPr>
        <w:t>ά</w:t>
      </w:r>
      <w:r w:rsidRPr="008823FF">
        <w:rPr>
          <w:rFonts w:eastAsia="Times New Roman" w:cs="Times New Roman"/>
          <w:szCs w:val="24"/>
        </w:rPr>
        <w:t xml:space="preserve"> </w:t>
      </w:r>
      <w:r w:rsidRPr="008823FF">
        <w:rPr>
          <w:rFonts w:eastAsia="Times New Roman" w:cs="Times New Roman"/>
          <w:szCs w:val="24"/>
        </w:rPr>
        <w:t>του</w:t>
      </w:r>
      <w:r>
        <w:rPr>
          <w:rFonts w:eastAsia="Times New Roman" w:cs="Times New Roman"/>
          <w:szCs w:val="24"/>
        </w:rPr>
        <w:t>, με τη μαχητικότητά του -ό</w:t>
      </w:r>
      <w:r w:rsidRPr="008823FF">
        <w:rPr>
          <w:rFonts w:eastAsia="Times New Roman" w:cs="Times New Roman"/>
          <w:szCs w:val="24"/>
        </w:rPr>
        <w:t>χι τώρα</w:t>
      </w:r>
      <w:r>
        <w:rPr>
          <w:rFonts w:eastAsia="Times New Roman" w:cs="Times New Roman"/>
          <w:szCs w:val="24"/>
        </w:rPr>
        <w:t>,</w:t>
      </w:r>
      <w:r w:rsidRPr="008823FF">
        <w:rPr>
          <w:rFonts w:eastAsia="Times New Roman" w:cs="Times New Roman"/>
          <w:szCs w:val="24"/>
        </w:rPr>
        <w:t xml:space="preserve"> θυμίζω</w:t>
      </w:r>
      <w:r>
        <w:rPr>
          <w:rFonts w:eastAsia="Times New Roman" w:cs="Times New Roman"/>
          <w:szCs w:val="24"/>
        </w:rPr>
        <w:t>,</w:t>
      </w:r>
      <w:r w:rsidRPr="008823FF">
        <w:rPr>
          <w:rFonts w:eastAsia="Times New Roman" w:cs="Times New Roman"/>
          <w:szCs w:val="24"/>
        </w:rPr>
        <w:t xml:space="preserve"> από τότε που ήταν αριστούχος μαθητής στο σχολείο</w:t>
      </w:r>
      <w:r>
        <w:rPr>
          <w:rFonts w:eastAsia="Times New Roman" w:cs="Times New Roman"/>
          <w:szCs w:val="24"/>
        </w:rPr>
        <w:t>-</w:t>
      </w:r>
      <w:r w:rsidRPr="008823FF">
        <w:rPr>
          <w:rFonts w:eastAsia="Times New Roman" w:cs="Times New Roman"/>
          <w:szCs w:val="24"/>
        </w:rPr>
        <w:t xml:space="preserve"> εμψυχώνει όχι μόνο</w:t>
      </w:r>
      <w:r>
        <w:rPr>
          <w:rFonts w:eastAsia="Times New Roman" w:cs="Times New Roman"/>
          <w:szCs w:val="24"/>
        </w:rPr>
        <w:t xml:space="preserve"> αυτούς που έχουν τις ίδιες δυσκολίες </w:t>
      </w:r>
      <w:r w:rsidRPr="008823FF">
        <w:rPr>
          <w:rFonts w:eastAsia="Times New Roman" w:cs="Times New Roman"/>
          <w:szCs w:val="24"/>
        </w:rPr>
        <w:t>με αυτόν</w:t>
      </w:r>
      <w:r>
        <w:rPr>
          <w:rFonts w:eastAsia="Times New Roman" w:cs="Times New Roman"/>
          <w:szCs w:val="24"/>
        </w:rPr>
        <w:t>, εμψυχώνει ό</w:t>
      </w:r>
      <w:r w:rsidRPr="008823FF">
        <w:rPr>
          <w:rFonts w:eastAsia="Times New Roman" w:cs="Times New Roman"/>
          <w:szCs w:val="24"/>
        </w:rPr>
        <w:t xml:space="preserve">λους </w:t>
      </w:r>
      <w:r>
        <w:rPr>
          <w:rFonts w:eastAsia="Times New Roman" w:cs="Times New Roman"/>
          <w:szCs w:val="24"/>
        </w:rPr>
        <w:t>μας. Κ</w:t>
      </w:r>
      <w:r w:rsidRPr="008823FF">
        <w:rPr>
          <w:rFonts w:eastAsia="Times New Roman" w:cs="Times New Roman"/>
          <w:szCs w:val="24"/>
        </w:rPr>
        <w:t xml:space="preserve">αι το μάθημα που μας δίνει ο </w:t>
      </w:r>
      <w:r>
        <w:rPr>
          <w:rFonts w:eastAsia="Times New Roman" w:cs="Times New Roman"/>
          <w:szCs w:val="24"/>
        </w:rPr>
        <w:t xml:space="preserve">Στέλιος </w:t>
      </w:r>
      <w:proofErr w:type="spellStart"/>
      <w:r>
        <w:rPr>
          <w:rFonts w:eastAsia="Times New Roman" w:cs="Times New Roman"/>
          <w:szCs w:val="24"/>
        </w:rPr>
        <w:t>Κ</w:t>
      </w:r>
      <w:r w:rsidRPr="00EC06FC">
        <w:rPr>
          <w:rFonts w:eastAsia="Times New Roman" w:cs="Times New Roman"/>
          <w:szCs w:val="24"/>
        </w:rPr>
        <w:t>υμπουρόπουλος</w:t>
      </w:r>
      <w:proofErr w:type="spellEnd"/>
      <w:r>
        <w:rPr>
          <w:rFonts w:eastAsia="Times New Roman" w:cs="Times New Roman"/>
          <w:szCs w:val="24"/>
        </w:rPr>
        <w:t xml:space="preserve"> είναι ότι δεν το βάζουμε</w:t>
      </w:r>
      <w:r w:rsidRPr="008823FF">
        <w:rPr>
          <w:rFonts w:eastAsia="Times New Roman" w:cs="Times New Roman"/>
          <w:szCs w:val="24"/>
        </w:rPr>
        <w:t xml:space="preserve"> ποτέ κάτω</w:t>
      </w:r>
      <w:r>
        <w:rPr>
          <w:rFonts w:eastAsia="Times New Roman" w:cs="Times New Roman"/>
          <w:szCs w:val="24"/>
        </w:rPr>
        <w:t>,</w:t>
      </w:r>
      <w:r w:rsidRPr="008823FF">
        <w:rPr>
          <w:rFonts w:eastAsia="Times New Roman" w:cs="Times New Roman"/>
          <w:szCs w:val="24"/>
        </w:rPr>
        <w:t xml:space="preserve"> ότι </w:t>
      </w:r>
      <w:r>
        <w:rPr>
          <w:rFonts w:eastAsia="Times New Roman" w:cs="Times New Roman"/>
          <w:szCs w:val="24"/>
        </w:rPr>
        <w:t xml:space="preserve">όλα, όλα μπορούν </w:t>
      </w:r>
      <w:r w:rsidRPr="008823FF">
        <w:rPr>
          <w:rFonts w:eastAsia="Times New Roman" w:cs="Times New Roman"/>
          <w:szCs w:val="24"/>
        </w:rPr>
        <w:t>να αντιμετωπιστούν αν υπάρχει θέληση</w:t>
      </w:r>
      <w:r>
        <w:rPr>
          <w:rFonts w:eastAsia="Times New Roman" w:cs="Times New Roman"/>
          <w:szCs w:val="24"/>
        </w:rPr>
        <w:t>.</w:t>
      </w:r>
    </w:p>
    <w:p w14:paraId="5C54C0C5"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Καταθέτουμε λοιπόν, πρόταση δυσπιστίας κατά του Παύλου </w:t>
      </w:r>
      <w:proofErr w:type="spellStart"/>
      <w:r>
        <w:rPr>
          <w:rFonts w:eastAsia="Times New Roman" w:cs="Times New Roman"/>
          <w:szCs w:val="24"/>
        </w:rPr>
        <w:t>Πολάκη</w:t>
      </w:r>
      <w:proofErr w:type="spellEnd"/>
      <w:r>
        <w:rPr>
          <w:rFonts w:eastAsia="Times New Roman" w:cs="Times New Roman"/>
          <w:szCs w:val="24"/>
        </w:rPr>
        <w:t xml:space="preserve"> γιατί ενσαρκώνε</w:t>
      </w:r>
      <w:r>
        <w:rPr>
          <w:rFonts w:eastAsia="Times New Roman" w:cs="Times New Roman"/>
          <w:szCs w:val="24"/>
        </w:rPr>
        <w:t xml:space="preserve">ι την αυθαιρεσία και τον αυταρχισμό. Δεν υπάρχει προηγούμενο </w:t>
      </w:r>
      <w:r>
        <w:rPr>
          <w:rFonts w:eastAsia="Times New Roman" w:cs="Times New Roman"/>
          <w:szCs w:val="24"/>
        </w:rPr>
        <w:t>Υ</w:t>
      </w:r>
      <w:r w:rsidRPr="008823FF">
        <w:rPr>
          <w:rFonts w:eastAsia="Times New Roman" w:cs="Times New Roman"/>
          <w:szCs w:val="24"/>
        </w:rPr>
        <w:t>πουργού</w:t>
      </w:r>
      <w:r w:rsidRPr="008823FF">
        <w:rPr>
          <w:rFonts w:eastAsia="Times New Roman" w:cs="Times New Roman"/>
          <w:szCs w:val="24"/>
        </w:rPr>
        <w:t xml:space="preserve"> που να απειλεί </w:t>
      </w:r>
      <w:r>
        <w:rPr>
          <w:rFonts w:eastAsia="Times New Roman" w:cs="Times New Roman"/>
          <w:szCs w:val="24"/>
        </w:rPr>
        <w:t>δ</w:t>
      </w:r>
      <w:r w:rsidRPr="008823FF">
        <w:rPr>
          <w:rFonts w:eastAsia="Times New Roman" w:cs="Times New Roman"/>
          <w:szCs w:val="24"/>
        </w:rPr>
        <w:t xml:space="preserve">ικαστές </w:t>
      </w:r>
      <w:r>
        <w:rPr>
          <w:rFonts w:eastAsia="Times New Roman" w:cs="Times New Roman"/>
          <w:szCs w:val="24"/>
        </w:rPr>
        <w:t xml:space="preserve">για να φυλακίσουν αντιπάλους τους, </w:t>
      </w:r>
      <w:r w:rsidRPr="008823FF">
        <w:rPr>
          <w:rFonts w:eastAsia="Times New Roman" w:cs="Times New Roman"/>
          <w:szCs w:val="24"/>
        </w:rPr>
        <w:t>ώστε να μείνει ο ίδιος στην εξουσία</w:t>
      </w:r>
      <w:r>
        <w:rPr>
          <w:rFonts w:eastAsia="Times New Roman" w:cs="Times New Roman"/>
          <w:szCs w:val="24"/>
        </w:rPr>
        <w:t>. Ούτε έχει υπάρξει άλλος πολιτικός</w:t>
      </w:r>
      <w:r w:rsidRPr="008823FF">
        <w:rPr>
          <w:rFonts w:eastAsia="Times New Roman" w:cs="Times New Roman"/>
          <w:szCs w:val="24"/>
        </w:rPr>
        <w:t xml:space="preserve"> που απείλησε ότι </w:t>
      </w:r>
      <w:r>
        <w:rPr>
          <w:rFonts w:eastAsia="Times New Roman" w:cs="Times New Roman"/>
          <w:szCs w:val="24"/>
        </w:rPr>
        <w:t>«θα θάψει τρία μέτρα κάτω από τη γη» εκ</w:t>
      </w:r>
      <w:r>
        <w:rPr>
          <w:rFonts w:eastAsia="Times New Roman" w:cs="Times New Roman"/>
          <w:szCs w:val="24"/>
        </w:rPr>
        <w:t>προσώπους του Τύπου. Και είναι και ο μόνος βέβαια, ο ο</w:t>
      </w:r>
      <w:r w:rsidRPr="008823FF">
        <w:rPr>
          <w:rFonts w:eastAsia="Times New Roman" w:cs="Times New Roman"/>
          <w:szCs w:val="24"/>
        </w:rPr>
        <w:t xml:space="preserve">ποίος </w:t>
      </w:r>
      <w:r>
        <w:rPr>
          <w:rFonts w:eastAsia="Times New Roman" w:cs="Times New Roman"/>
          <w:szCs w:val="24"/>
        </w:rPr>
        <w:t xml:space="preserve">είχε την πρωτοβουλία </w:t>
      </w:r>
      <w:r w:rsidRPr="008823FF">
        <w:rPr>
          <w:rFonts w:eastAsia="Times New Roman" w:cs="Times New Roman"/>
          <w:szCs w:val="24"/>
        </w:rPr>
        <w:t xml:space="preserve">να καταγράψει παράνομα στο τηλέφωνο τη συνομιλία του με τον </w:t>
      </w:r>
      <w:r>
        <w:rPr>
          <w:rFonts w:eastAsia="Times New Roman" w:cs="Times New Roman"/>
          <w:szCs w:val="24"/>
        </w:rPr>
        <w:t>κ</w:t>
      </w:r>
      <w:r w:rsidRPr="008823FF">
        <w:rPr>
          <w:rFonts w:eastAsia="Times New Roman" w:cs="Times New Roman"/>
          <w:szCs w:val="24"/>
        </w:rPr>
        <w:t xml:space="preserve">εντρικό </w:t>
      </w:r>
      <w:r>
        <w:rPr>
          <w:rFonts w:eastAsia="Times New Roman" w:cs="Times New Roman"/>
          <w:szCs w:val="24"/>
        </w:rPr>
        <w:t>τ</w:t>
      </w:r>
      <w:r w:rsidRPr="008823FF">
        <w:rPr>
          <w:rFonts w:eastAsia="Times New Roman" w:cs="Times New Roman"/>
          <w:szCs w:val="24"/>
        </w:rPr>
        <w:t xml:space="preserve">ραπεζίτη </w:t>
      </w:r>
      <w:r w:rsidRPr="008823FF">
        <w:rPr>
          <w:rFonts w:eastAsia="Times New Roman" w:cs="Times New Roman"/>
          <w:szCs w:val="24"/>
        </w:rPr>
        <w:t>για δάνειο το οποίο πήρε με τουλάχιστον υπόπτους όρους</w:t>
      </w:r>
      <w:r>
        <w:rPr>
          <w:rFonts w:eastAsia="Times New Roman" w:cs="Times New Roman"/>
          <w:szCs w:val="24"/>
        </w:rPr>
        <w:t>.</w:t>
      </w:r>
    </w:p>
    <w:p w14:paraId="5C54C0C6"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Ό</w:t>
      </w:r>
      <w:r w:rsidRPr="008823FF">
        <w:rPr>
          <w:rFonts w:eastAsia="Times New Roman" w:cs="Times New Roman"/>
          <w:szCs w:val="24"/>
        </w:rPr>
        <w:t>λα αυτά δεν αντιμετωπίζ</w:t>
      </w:r>
      <w:r>
        <w:rPr>
          <w:rFonts w:eastAsia="Times New Roman" w:cs="Times New Roman"/>
          <w:szCs w:val="24"/>
        </w:rPr>
        <w:t>ον</w:t>
      </w:r>
      <w:r w:rsidRPr="008823FF">
        <w:rPr>
          <w:rFonts w:eastAsia="Times New Roman" w:cs="Times New Roman"/>
          <w:szCs w:val="24"/>
        </w:rPr>
        <w:t xml:space="preserve">ται </w:t>
      </w:r>
      <w:r>
        <w:rPr>
          <w:rFonts w:eastAsia="Times New Roman" w:cs="Times New Roman"/>
          <w:szCs w:val="24"/>
        </w:rPr>
        <w:t>ούτε με πρ</w:t>
      </w:r>
      <w:r>
        <w:rPr>
          <w:rFonts w:eastAsia="Times New Roman" w:cs="Times New Roman"/>
          <w:szCs w:val="24"/>
        </w:rPr>
        <w:t>οσχηματικές θρασύδειλε</w:t>
      </w:r>
      <w:r w:rsidRPr="008823FF">
        <w:rPr>
          <w:rFonts w:eastAsia="Times New Roman" w:cs="Times New Roman"/>
          <w:szCs w:val="24"/>
        </w:rPr>
        <w:t>ς αν</w:t>
      </w:r>
      <w:r>
        <w:rPr>
          <w:rFonts w:eastAsia="Times New Roman" w:cs="Times New Roman"/>
          <w:szCs w:val="24"/>
        </w:rPr>
        <w:t>ασκευέ</w:t>
      </w:r>
      <w:r w:rsidRPr="008823FF">
        <w:rPr>
          <w:rFonts w:eastAsia="Times New Roman" w:cs="Times New Roman"/>
          <w:szCs w:val="24"/>
        </w:rPr>
        <w:t>ς ούτε φυσικά καταφεύγοντας θρασύδειλα στη βουλευτική ασυλία</w:t>
      </w:r>
      <w:r>
        <w:rPr>
          <w:rFonts w:eastAsia="Times New Roman" w:cs="Times New Roman"/>
          <w:szCs w:val="24"/>
        </w:rPr>
        <w:t>, διότι ο «</w:t>
      </w:r>
      <w:r w:rsidRPr="008823FF">
        <w:rPr>
          <w:rFonts w:eastAsia="Times New Roman" w:cs="Times New Roman"/>
          <w:szCs w:val="24"/>
        </w:rPr>
        <w:t>πολλά βαρύς</w:t>
      </w:r>
      <w:r>
        <w:rPr>
          <w:rFonts w:eastAsia="Times New Roman" w:cs="Times New Roman"/>
          <w:szCs w:val="24"/>
        </w:rPr>
        <w:t>»</w:t>
      </w:r>
      <w:r w:rsidRPr="008823FF">
        <w:rPr>
          <w:rFonts w:eastAsia="Times New Roman" w:cs="Times New Roman"/>
          <w:szCs w:val="24"/>
        </w:rPr>
        <w:t xml:space="preserve"> κ</w:t>
      </w:r>
      <w:r>
        <w:rPr>
          <w:rFonts w:eastAsia="Times New Roman" w:cs="Times New Roman"/>
          <w:szCs w:val="24"/>
        </w:rPr>
        <w:t>.</w:t>
      </w:r>
      <w:r w:rsidRPr="008823FF">
        <w:rPr>
          <w:rFonts w:eastAsia="Times New Roman" w:cs="Times New Roman"/>
          <w:szCs w:val="24"/>
        </w:rPr>
        <w:t xml:space="preserve"> </w:t>
      </w:r>
      <w:proofErr w:type="spellStart"/>
      <w:r w:rsidRPr="008823FF">
        <w:rPr>
          <w:rFonts w:eastAsia="Times New Roman" w:cs="Times New Roman"/>
          <w:szCs w:val="24"/>
        </w:rPr>
        <w:t>Πολάκης</w:t>
      </w:r>
      <w:proofErr w:type="spellEnd"/>
      <w:r w:rsidRPr="008823FF">
        <w:rPr>
          <w:rFonts w:eastAsia="Times New Roman" w:cs="Times New Roman"/>
          <w:szCs w:val="24"/>
        </w:rPr>
        <w:t xml:space="preserve"> κρύβεται πίσω από το άρθρο 86 και τη βουλευτική ασυλία</w:t>
      </w:r>
      <w:r>
        <w:rPr>
          <w:rFonts w:eastAsia="Times New Roman" w:cs="Times New Roman"/>
          <w:szCs w:val="24"/>
        </w:rPr>
        <w:t>,</w:t>
      </w:r>
      <w:r w:rsidRPr="008823FF">
        <w:rPr>
          <w:rFonts w:eastAsia="Times New Roman" w:cs="Times New Roman"/>
          <w:szCs w:val="24"/>
        </w:rPr>
        <w:t xml:space="preserve"> όταν του ασκούνται δημόσιες κατηγορίες</w:t>
      </w:r>
      <w:r>
        <w:rPr>
          <w:rFonts w:eastAsia="Times New Roman" w:cs="Times New Roman"/>
          <w:szCs w:val="24"/>
        </w:rPr>
        <w:t>.</w:t>
      </w:r>
    </w:p>
    <w:p w14:paraId="5C54C0C7" w14:textId="77777777" w:rsidR="00627F24" w:rsidRDefault="007E6BB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 Νέας Δημοκρατίας)</w:t>
      </w:r>
    </w:p>
    <w:p w14:paraId="5C54C0C8" w14:textId="77777777" w:rsidR="00627F24" w:rsidRDefault="007E6BBD">
      <w:pPr>
        <w:spacing w:after="0" w:line="600" w:lineRule="auto"/>
        <w:jc w:val="both"/>
        <w:rPr>
          <w:rFonts w:eastAsia="Times New Roman" w:cs="Times New Roman"/>
          <w:szCs w:val="24"/>
        </w:rPr>
      </w:pPr>
      <w:r>
        <w:rPr>
          <w:rFonts w:eastAsia="Times New Roman" w:cs="Times New Roman"/>
          <w:szCs w:val="24"/>
        </w:rPr>
        <w:t xml:space="preserve">Κάνει αυτήν την κατάχρηση, βέβαια, με τη συνενοχή πάντα της κυβερνητικής </w:t>
      </w:r>
      <w:r>
        <w:rPr>
          <w:rFonts w:eastAsia="Times New Roman" w:cs="Times New Roman"/>
          <w:szCs w:val="24"/>
        </w:rPr>
        <w:t>πλειοψηφίας</w:t>
      </w:r>
      <w:r>
        <w:rPr>
          <w:rFonts w:eastAsia="Times New Roman" w:cs="Times New Roman"/>
          <w:szCs w:val="24"/>
        </w:rPr>
        <w:t>.</w:t>
      </w:r>
    </w:p>
    <w:p w14:paraId="5C54C0C9"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8823FF">
        <w:rPr>
          <w:rFonts w:eastAsia="Times New Roman" w:cs="Times New Roman"/>
          <w:szCs w:val="24"/>
        </w:rPr>
        <w:t xml:space="preserve">όταν ο νταής </w:t>
      </w:r>
      <w:proofErr w:type="spellStart"/>
      <w:r w:rsidRPr="008823FF">
        <w:rPr>
          <w:rFonts w:eastAsia="Times New Roman" w:cs="Times New Roman"/>
          <w:szCs w:val="24"/>
        </w:rPr>
        <w:t>Πολάκης</w:t>
      </w:r>
      <w:proofErr w:type="spellEnd"/>
      <w:r w:rsidRPr="008823FF">
        <w:rPr>
          <w:rFonts w:eastAsia="Times New Roman" w:cs="Times New Roman"/>
          <w:szCs w:val="24"/>
        </w:rPr>
        <w:t xml:space="preserve"> </w:t>
      </w:r>
      <w:r>
        <w:rPr>
          <w:rFonts w:eastAsia="Times New Roman" w:cs="Times New Roman"/>
          <w:szCs w:val="24"/>
        </w:rPr>
        <w:t xml:space="preserve">επιτίθεται </w:t>
      </w:r>
      <w:r w:rsidRPr="008823FF">
        <w:rPr>
          <w:rFonts w:eastAsia="Times New Roman" w:cs="Times New Roman"/>
          <w:szCs w:val="24"/>
        </w:rPr>
        <w:t>στο</w:t>
      </w:r>
      <w:r>
        <w:rPr>
          <w:rFonts w:eastAsia="Times New Roman" w:cs="Times New Roman"/>
          <w:szCs w:val="24"/>
        </w:rPr>
        <w:t>ν</w:t>
      </w:r>
      <w:r w:rsidRPr="008823FF">
        <w:rPr>
          <w:rFonts w:eastAsia="Times New Roman" w:cs="Times New Roman"/>
          <w:szCs w:val="24"/>
        </w:rPr>
        <w:t xml:space="preserve"> γιατ</w:t>
      </w:r>
      <w:r>
        <w:rPr>
          <w:rFonts w:eastAsia="Times New Roman" w:cs="Times New Roman"/>
          <w:szCs w:val="24"/>
        </w:rPr>
        <w:t xml:space="preserve">ρό Στέλιο </w:t>
      </w:r>
      <w:proofErr w:type="spellStart"/>
      <w:r>
        <w:rPr>
          <w:rFonts w:eastAsia="Times New Roman" w:cs="Times New Roman"/>
          <w:szCs w:val="24"/>
        </w:rPr>
        <w:t>Κυ</w:t>
      </w:r>
      <w:r w:rsidRPr="009826FD">
        <w:rPr>
          <w:rFonts w:eastAsia="Times New Roman" w:cs="Times New Roman"/>
          <w:szCs w:val="24"/>
        </w:rPr>
        <w:t>μπουρόπουλο</w:t>
      </w:r>
      <w:proofErr w:type="spellEnd"/>
      <w:r>
        <w:rPr>
          <w:rFonts w:eastAsia="Times New Roman" w:cs="Times New Roman"/>
          <w:szCs w:val="24"/>
        </w:rPr>
        <w:t xml:space="preserve">, ναι, </w:t>
      </w:r>
      <w:r w:rsidRPr="008823FF">
        <w:rPr>
          <w:rFonts w:eastAsia="Times New Roman" w:cs="Times New Roman"/>
          <w:szCs w:val="24"/>
        </w:rPr>
        <w:t xml:space="preserve">είναι χυδαίος και </w:t>
      </w:r>
      <w:r>
        <w:rPr>
          <w:rFonts w:eastAsia="Times New Roman" w:cs="Times New Roman"/>
          <w:szCs w:val="24"/>
        </w:rPr>
        <w:t>άξεστος. Ό</w:t>
      </w:r>
      <w:r w:rsidRPr="008823FF">
        <w:rPr>
          <w:rFonts w:eastAsia="Times New Roman" w:cs="Times New Roman"/>
          <w:szCs w:val="24"/>
        </w:rPr>
        <w:t xml:space="preserve">ταν προσβάλλει </w:t>
      </w:r>
      <w:r>
        <w:rPr>
          <w:rFonts w:eastAsia="Times New Roman" w:cs="Times New Roman"/>
          <w:szCs w:val="24"/>
        </w:rPr>
        <w:t xml:space="preserve">έναν ήρωα της ζωής, </w:t>
      </w:r>
      <w:r w:rsidRPr="008823FF">
        <w:rPr>
          <w:rFonts w:eastAsia="Times New Roman" w:cs="Times New Roman"/>
          <w:szCs w:val="24"/>
        </w:rPr>
        <w:t>που βρίσκεται πάνω σε καροτσάκι</w:t>
      </w:r>
      <w:r>
        <w:rPr>
          <w:rFonts w:eastAsia="Times New Roman" w:cs="Times New Roman"/>
          <w:szCs w:val="24"/>
        </w:rPr>
        <w:t>, τ</w:t>
      </w:r>
      <w:r w:rsidRPr="008823FF">
        <w:rPr>
          <w:rFonts w:eastAsia="Times New Roman" w:cs="Times New Roman"/>
          <w:szCs w:val="24"/>
        </w:rPr>
        <w:t>ότε είναι άθλ</w:t>
      </w:r>
      <w:r>
        <w:rPr>
          <w:rFonts w:eastAsia="Times New Roman" w:cs="Times New Roman"/>
          <w:szCs w:val="24"/>
        </w:rPr>
        <w:t>ι</w:t>
      </w:r>
      <w:r w:rsidRPr="008823FF">
        <w:rPr>
          <w:rFonts w:eastAsia="Times New Roman" w:cs="Times New Roman"/>
          <w:szCs w:val="24"/>
        </w:rPr>
        <w:t>ος και άνανδρος</w:t>
      </w:r>
      <w:r>
        <w:rPr>
          <w:rFonts w:eastAsia="Times New Roman" w:cs="Times New Roman"/>
          <w:szCs w:val="24"/>
        </w:rPr>
        <w:t>.</w:t>
      </w:r>
      <w:r w:rsidRPr="008823FF">
        <w:rPr>
          <w:rFonts w:eastAsia="Times New Roman" w:cs="Times New Roman"/>
          <w:szCs w:val="24"/>
        </w:rPr>
        <w:t xml:space="preserve"> Όταν</w:t>
      </w:r>
      <w:r>
        <w:rPr>
          <w:rFonts w:eastAsia="Times New Roman" w:cs="Times New Roman"/>
          <w:szCs w:val="24"/>
        </w:rPr>
        <w:t>,</w:t>
      </w:r>
      <w:r w:rsidRPr="008823FF">
        <w:rPr>
          <w:rFonts w:eastAsia="Times New Roman" w:cs="Times New Roman"/>
          <w:szCs w:val="24"/>
        </w:rPr>
        <w:t xml:space="preserve"> </w:t>
      </w:r>
      <w:r>
        <w:rPr>
          <w:rFonts w:eastAsia="Times New Roman" w:cs="Times New Roman"/>
          <w:szCs w:val="24"/>
        </w:rPr>
        <w:t>όμως, μι</w:t>
      </w:r>
      <w:r w:rsidRPr="008823FF">
        <w:rPr>
          <w:rFonts w:eastAsia="Times New Roman" w:cs="Times New Roman"/>
          <w:szCs w:val="24"/>
        </w:rPr>
        <w:t xml:space="preserve">α τέτοια πρωτοφανή συμπεριφορά </w:t>
      </w:r>
      <w:r>
        <w:rPr>
          <w:rFonts w:eastAsia="Times New Roman" w:cs="Times New Roman"/>
          <w:szCs w:val="24"/>
        </w:rPr>
        <w:t>την</w:t>
      </w:r>
      <w:r w:rsidRPr="008823FF">
        <w:rPr>
          <w:rFonts w:eastAsia="Times New Roman" w:cs="Times New Roman"/>
          <w:szCs w:val="24"/>
        </w:rPr>
        <w:t xml:space="preserve"> ενστερνίζεται ο ίδιος ο </w:t>
      </w:r>
      <w:r>
        <w:rPr>
          <w:rFonts w:eastAsia="Times New Roman" w:cs="Times New Roman"/>
          <w:szCs w:val="24"/>
        </w:rPr>
        <w:t>Π</w:t>
      </w:r>
      <w:r w:rsidRPr="008823FF">
        <w:rPr>
          <w:rFonts w:eastAsia="Times New Roman" w:cs="Times New Roman"/>
          <w:szCs w:val="24"/>
        </w:rPr>
        <w:t>ρωθυπουργός</w:t>
      </w:r>
      <w:r>
        <w:rPr>
          <w:rFonts w:eastAsia="Times New Roman" w:cs="Times New Roman"/>
          <w:szCs w:val="24"/>
        </w:rPr>
        <w:t>,</w:t>
      </w:r>
      <w:r w:rsidRPr="008823FF">
        <w:rPr>
          <w:rFonts w:eastAsia="Times New Roman" w:cs="Times New Roman"/>
          <w:szCs w:val="24"/>
        </w:rPr>
        <w:t xml:space="preserve"> τότε η απειλή υπερβαίνει την κομματική αντιπαράθεση</w:t>
      </w:r>
      <w:r>
        <w:rPr>
          <w:rFonts w:eastAsia="Times New Roman" w:cs="Times New Roman"/>
          <w:szCs w:val="24"/>
        </w:rPr>
        <w:t>. Τ</w:t>
      </w:r>
      <w:r w:rsidRPr="008823FF">
        <w:rPr>
          <w:rFonts w:eastAsia="Times New Roman" w:cs="Times New Roman"/>
          <w:szCs w:val="24"/>
        </w:rPr>
        <w:t xml:space="preserve">ότε έχουμε μπροστά μας </w:t>
      </w:r>
      <w:r>
        <w:rPr>
          <w:rFonts w:eastAsia="Times New Roman" w:cs="Times New Roman"/>
          <w:szCs w:val="24"/>
        </w:rPr>
        <w:t>το τέρα</w:t>
      </w:r>
      <w:r>
        <w:rPr>
          <w:rFonts w:eastAsia="Times New Roman" w:cs="Times New Roman"/>
          <w:szCs w:val="24"/>
        </w:rPr>
        <w:t xml:space="preserve">ς </w:t>
      </w:r>
      <w:r w:rsidRPr="008823FF">
        <w:rPr>
          <w:rFonts w:eastAsia="Times New Roman" w:cs="Times New Roman"/>
          <w:szCs w:val="24"/>
        </w:rPr>
        <w:t xml:space="preserve">για το οποίο μιλούσε </w:t>
      </w:r>
      <w:r>
        <w:rPr>
          <w:rFonts w:eastAsia="Times New Roman" w:cs="Times New Roman"/>
          <w:szCs w:val="24"/>
        </w:rPr>
        <w:t>ο</w:t>
      </w:r>
      <w:r w:rsidRPr="008823FF">
        <w:rPr>
          <w:rFonts w:eastAsia="Times New Roman" w:cs="Times New Roman"/>
          <w:szCs w:val="24"/>
        </w:rPr>
        <w:t xml:space="preserve"> Μάνος Χατζιδάκις</w:t>
      </w:r>
      <w:r>
        <w:rPr>
          <w:rFonts w:eastAsia="Times New Roman" w:cs="Times New Roman"/>
          <w:szCs w:val="24"/>
        </w:rPr>
        <w:t>,</w:t>
      </w:r>
      <w:r w:rsidRPr="008823FF">
        <w:rPr>
          <w:rFonts w:eastAsia="Times New Roman" w:cs="Times New Roman"/>
          <w:szCs w:val="24"/>
        </w:rPr>
        <w:t xml:space="preserve"> δηλαδή το πρόσωπο του φασισμού</w:t>
      </w:r>
      <w:r>
        <w:rPr>
          <w:rFonts w:eastAsia="Times New Roman" w:cs="Times New Roman"/>
          <w:szCs w:val="24"/>
        </w:rPr>
        <w:t>,</w:t>
      </w:r>
      <w:r w:rsidRPr="008823FF">
        <w:rPr>
          <w:rFonts w:eastAsia="Times New Roman" w:cs="Times New Roman"/>
          <w:szCs w:val="24"/>
        </w:rPr>
        <w:t xml:space="preserve"> με το οποίο </w:t>
      </w:r>
      <w:r>
        <w:rPr>
          <w:rFonts w:eastAsia="Times New Roman" w:cs="Times New Roman"/>
          <w:szCs w:val="24"/>
        </w:rPr>
        <w:t xml:space="preserve">μια κοινωνία δεν μπορεί ποτέ να συμβιβαστεί. Γι’ αυτό </w:t>
      </w:r>
      <w:r w:rsidRPr="008823FF">
        <w:rPr>
          <w:rFonts w:eastAsia="Times New Roman" w:cs="Times New Roman"/>
          <w:szCs w:val="24"/>
        </w:rPr>
        <w:t>και</w:t>
      </w:r>
      <w:r>
        <w:rPr>
          <w:rFonts w:eastAsia="Times New Roman" w:cs="Times New Roman"/>
          <w:szCs w:val="24"/>
        </w:rPr>
        <w:t xml:space="preserve"> καταθέτουμε την πρόταση μομφής. Γ</w:t>
      </w:r>
      <w:r w:rsidRPr="008823FF">
        <w:rPr>
          <w:rFonts w:eastAsia="Times New Roman" w:cs="Times New Roman"/>
          <w:szCs w:val="24"/>
        </w:rPr>
        <w:t xml:space="preserve">ιατί ο </w:t>
      </w:r>
      <w:r>
        <w:rPr>
          <w:rFonts w:eastAsia="Times New Roman" w:cs="Times New Roman"/>
          <w:szCs w:val="24"/>
        </w:rPr>
        <w:t>«</w:t>
      </w:r>
      <w:proofErr w:type="spellStart"/>
      <w:r>
        <w:rPr>
          <w:rFonts w:eastAsia="Times New Roman" w:cs="Times New Roman"/>
          <w:szCs w:val="24"/>
        </w:rPr>
        <w:t>πολακισμός</w:t>
      </w:r>
      <w:proofErr w:type="spellEnd"/>
      <w:r>
        <w:rPr>
          <w:rFonts w:eastAsia="Times New Roman" w:cs="Times New Roman"/>
          <w:szCs w:val="24"/>
        </w:rPr>
        <w:t>»</w:t>
      </w:r>
      <w:r w:rsidRPr="008823FF">
        <w:rPr>
          <w:rFonts w:eastAsia="Times New Roman" w:cs="Times New Roman"/>
          <w:szCs w:val="24"/>
        </w:rPr>
        <w:t xml:space="preserve"> δεν έχει θέση στην Ελλάδα του </w:t>
      </w:r>
      <w:r>
        <w:rPr>
          <w:rFonts w:eastAsia="Times New Roman" w:cs="Times New Roman"/>
          <w:szCs w:val="24"/>
        </w:rPr>
        <w:t>21</w:t>
      </w:r>
      <w:r w:rsidRPr="009826FD">
        <w:rPr>
          <w:rFonts w:eastAsia="Times New Roman" w:cs="Times New Roman"/>
          <w:szCs w:val="24"/>
          <w:vertAlign w:val="superscript"/>
        </w:rPr>
        <w:t>ου</w:t>
      </w:r>
      <w:r>
        <w:rPr>
          <w:rFonts w:eastAsia="Times New Roman" w:cs="Times New Roman"/>
          <w:szCs w:val="24"/>
        </w:rPr>
        <w:t xml:space="preserve"> αιώνα. </w:t>
      </w:r>
    </w:p>
    <w:p w14:paraId="5C54C0CA" w14:textId="77777777" w:rsidR="00627F24" w:rsidRDefault="007E6BB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r>
        <w:rPr>
          <w:rFonts w:eastAsia="Times New Roman" w:cs="Times New Roman"/>
          <w:szCs w:val="24"/>
        </w:rPr>
        <w:t xml:space="preserve"> από την πτέρυγα της Νέας Δημοκρατίας)</w:t>
      </w:r>
    </w:p>
    <w:p w14:paraId="5C54C0CB"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Η Ελλάδα </w:t>
      </w:r>
      <w:r w:rsidRPr="008823FF">
        <w:rPr>
          <w:rFonts w:eastAsia="Times New Roman" w:cs="Times New Roman"/>
          <w:szCs w:val="24"/>
        </w:rPr>
        <w:t>αξίζει καλύτερα</w:t>
      </w:r>
      <w:r>
        <w:rPr>
          <w:rFonts w:eastAsia="Times New Roman" w:cs="Times New Roman"/>
          <w:szCs w:val="24"/>
        </w:rPr>
        <w:t>,</w:t>
      </w:r>
      <w:r w:rsidRPr="008823FF">
        <w:rPr>
          <w:rFonts w:eastAsia="Times New Roman" w:cs="Times New Roman"/>
          <w:szCs w:val="24"/>
        </w:rPr>
        <w:t xml:space="preserve"> οι Έλληνες αξίζουμε καλύτερα</w:t>
      </w:r>
      <w:r>
        <w:rPr>
          <w:rFonts w:eastAsia="Times New Roman" w:cs="Times New Roman"/>
          <w:szCs w:val="24"/>
        </w:rPr>
        <w:t>. Ε</w:t>
      </w:r>
      <w:r w:rsidRPr="008823FF">
        <w:rPr>
          <w:rFonts w:eastAsia="Times New Roman" w:cs="Times New Roman"/>
          <w:szCs w:val="24"/>
        </w:rPr>
        <w:t>ίμαστε καλύτεροι</w:t>
      </w:r>
      <w:r>
        <w:rPr>
          <w:rFonts w:eastAsia="Times New Roman" w:cs="Times New Roman"/>
          <w:szCs w:val="24"/>
        </w:rPr>
        <w:t>, δ</w:t>
      </w:r>
      <w:r w:rsidRPr="008823FF">
        <w:rPr>
          <w:rFonts w:eastAsia="Times New Roman" w:cs="Times New Roman"/>
          <w:szCs w:val="24"/>
        </w:rPr>
        <w:t xml:space="preserve">εν μας εκφράζουν </w:t>
      </w:r>
      <w:r>
        <w:rPr>
          <w:rFonts w:eastAsia="Times New Roman" w:cs="Times New Roman"/>
          <w:szCs w:val="24"/>
        </w:rPr>
        <w:t>αυτές οι συμπεριφορές. Και ο συγκεκριμένος Υ</w:t>
      </w:r>
      <w:r w:rsidRPr="008823FF">
        <w:rPr>
          <w:rFonts w:eastAsia="Times New Roman" w:cs="Times New Roman"/>
          <w:szCs w:val="24"/>
        </w:rPr>
        <w:t>πουργός ενσαρκώνει σε όλη του την πολιτική διαδρομή</w:t>
      </w:r>
      <w:r>
        <w:rPr>
          <w:rFonts w:eastAsia="Times New Roman" w:cs="Times New Roman"/>
          <w:szCs w:val="24"/>
        </w:rPr>
        <w:t xml:space="preserve"> το ανατριχιαστικό</w:t>
      </w:r>
      <w:r w:rsidRPr="008823FF">
        <w:rPr>
          <w:rFonts w:eastAsia="Times New Roman" w:cs="Times New Roman"/>
          <w:szCs w:val="24"/>
        </w:rPr>
        <w:t xml:space="preserve"> σύνθημα </w:t>
      </w:r>
      <w:r>
        <w:rPr>
          <w:rFonts w:eastAsia="Times New Roman" w:cs="Times New Roman"/>
          <w:szCs w:val="24"/>
        </w:rPr>
        <w:t>«ή</w:t>
      </w:r>
      <w:r w:rsidRPr="008823FF">
        <w:rPr>
          <w:rFonts w:eastAsia="Times New Roman" w:cs="Times New Roman"/>
          <w:szCs w:val="24"/>
        </w:rPr>
        <w:t xml:space="preserve"> εμείς ή αυτοί</w:t>
      </w:r>
      <w:r>
        <w:rPr>
          <w:rFonts w:eastAsia="Times New Roman" w:cs="Times New Roman"/>
          <w:szCs w:val="24"/>
        </w:rPr>
        <w:t>», «</w:t>
      </w:r>
      <w:r w:rsidRPr="008823FF">
        <w:rPr>
          <w:rFonts w:eastAsia="Times New Roman" w:cs="Times New Roman"/>
          <w:szCs w:val="24"/>
        </w:rPr>
        <w:t>ή τους τελειώνουμε</w:t>
      </w:r>
      <w:r>
        <w:rPr>
          <w:rFonts w:eastAsia="Times New Roman" w:cs="Times New Roman"/>
          <w:szCs w:val="24"/>
        </w:rPr>
        <w:t xml:space="preserve"> ή μας τελειώνουν». Στα μάτια του ο Στέλιος, ο</w:t>
      </w:r>
      <w:r w:rsidRPr="008823FF">
        <w:rPr>
          <w:rFonts w:eastAsia="Times New Roman" w:cs="Times New Roman"/>
          <w:szCs w:val="24"/>
        </w:rPr>
        <w:t xml:space="preserve"> κάθε Στέλιος δεν είναι απλά ένας πολιτικός αντίπαλος</w:t>
      </w:r>
      <w:r>
        <w:rPr>
          <w:rFonts w:eastAsia="Times New Roman" w:cs="Times New Roman"/>
          <w:szCs w:val="24"/>
        </w:rPr>
        <w:t>, ε</w:t>
      </w:r>
      <w:r w:rsidRPr="008823FF">
        <w:rPr>
          <w:rFonts w:eastAsia="Times New Roman" w:cs="Times New Roman"/>
          <w:szCs w:val="24"/>
        </w:rPr>
        <w:t>ίναι κάτι χειρότερο</w:t>
      </w:r>
      <w:r>
        <w:rPr>
          <w:rFonts w:eastAsia="Times New Roman" w:cs="Times New Roman"/>
          <w:szCs w:val="24"/>
        </w:rPr>
        <w:t>. Ε</w:t>
      </w:r>
      <w:r w:rsidRPr="008823FF">
        <w:rPr>
          <w:rFonts w:eastAsia="Times New Roman" w:cs="Times New Roman"/>
          <w:szCs w:val="24"/>
        </w:rPr>
        <w:t>ίναι ένας διαφορετικός άνθρωπος</w:t>
      </w:r>
      <w:r>
        <w:rPr>
          <w:rFonts w:eastAsia="Times New Roman" w:cs="Times New Roman"/>
          <w:szCs w:val="24"/>
        </w:rPr>
        <w:t>,</w:t>
      </w:r>
      <w:r w:rsidRPr="008823FF">
        <w:rPr>
          <w:rFonts w:eastAsia="Times New Roman" w:cs="Times New Roman"/>
          <w:szCs w:val="24"/>
        </w:rPr>
        <w:t xml:space="preserve"> είναι απλά κάποιος </w:t>
      </w:r>
      <w:r>
        <w:rPr>
          <w:rFonts w:eastAsia="Times New Roman" w:cs="Times New Roman"/>
          <w:szCs w:val="24"/>
        </w:rPr>
        <w:t xml:space="preserve">ο </w:t>
      </w:r>
      <w:r w:rsidRPr="008823FF">
        <w:rPr>
          <w:rFonts w:eastAsia="Times New Roman" w:cs="Times New Roman"/>
          <w:szCs w:val="24"/>
        </w:rPr>
        <w:t>όποιος δεν είναι μαζί του</w:t>
      </w:r>
      <w:r>
        <w:rPr>
          <w:rFonts w:eastAsia="Times New Roman" w:cs="Times New Roman"/>
          <w:szCs w:val="24"/>
        </w:rPr>
        <w:t>.</w:t>
      </w:r>
    </w:p>
    <w:p w14:paraId="5C54C0CC" w14:textId="77777777" w:rsidR="00627F24" w:rsidRDefault="007E6BBD">
      <w:pPr>
        <w:tabs>
          <w:tab w:val="left" w:pos="709"/>
        </w:tabs>
        <w:spacing w:after="0" w:line="600" w:lineRule="auto"/>
        <w:jc w:val="both"/>
        <w:rPr>
          <w:rFonts w:eastAsia="Times New Roman" w:cs="Times New Roman"/>
          <w:szCs w:val="24"/>
        </w:rPr>
      </w:pPr>
      <w:r>
        <w:rPr>
          <w:rFonts w:ascii="Segoe UI" w:eastAsia="Times New Roman" w:hAnsi="Segoe UI" w:cs="Segoe UI"/>
          <w:color w:val="201F1E"/>
          <w:sz w:val="23"/>
          <w:szCs w:val="23"/>
        </w:rPr>
        <w:tab/>
      </w:r>
      <w:r>
        <w:rPr>
          <w:rFonts w:eastAsia="Times New Roman" w:cs="Times New Roman"/>
          <w:szCs w:val="24"/>
        </w:rPr>
        <w:t xml:space="preserve">Το κυριότερο, </w:t>
      </w:r>
      <w:r>
        <w:rPr>
          <w:rFonts w:eastAsia="Times New Roman" w:cs="Times New Roman"/>
          <w:szCs w:val="24"/>
        </w:rPr>
        <w:t xml:space="preserve">όμως, </w:t>
      </w:r>
      <w:r w:rsidRPr="00A65E41">
        <w:rPr>
          <w:rFonts w:eastAsia="Times New Roman" w:cs="Times New Roman"/>
          <w:szCs w:val="24"/>
        </w:rPr>
        <w:t>είναι ένας άξιος άνθρωπος</w:t>
      </w:r>
      <w:r>
        <w:rPr>
          <w:rFonts w:eastAsia="Times New Roman" w:cs="Times New Roman"/>
          <w:szCs w:val="24"/>
        </w:rPr>
        <w:t>,</w:t>
      </w:r>
      <w:r w:rsidRPr="00A65E41">
        <w:rPr>
          <w:rFonts w:eastAsia="Times New Roman" w:cs="Times New Roman"/>
          <w:szCs w:val="24"/>
        </w:rPr>
        <w:t xml:space="preserve"> δηλαδή διαφορετικός από τον ίδιο</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Άρα,</w:t>
      </w:r>
      <w:r w:rsidRPr="00A65E41">
        <w:rPr>
          <w:rFonts w:eastAsia="Times New Roman" w:cs="Times New Roman"/>
          <w:szCs w:val="24"/>
        </w:rPr>
        <w:t xml:space="preserve"> επειδή είναι διαφορετικός</w:t>
      </w:r>
      <w:r>
        <w:rPr>
          <w:rFonts w:eastAsia="Times New Roman" w:cs="Times New Roman"/>
          <w:szCs w:val="24"/>
        </w:rPr>
        <w:t>,</w:t>
      </w:r>
      <w:r w:rsidRPr="00A65E41">
        <w:rPr>
          <w:rFonts w:eastAsia="Times New Roman" w:cs="Times New Roman"/>
          <w:szCs w:val="24"/>
        </w:rPr>
        <w:t xml:space="preserve"> είναι και </w:t>
      </w:r>
      <w:r>
        <w:rPr>
          <w:rFonts w:eastAsia="Times New Roman" w:cs="Times New Roman"/>
          <w:szCs w:val="24"/>
        </w:rPr>
        <w:t>εχθρός.</w:t>
      </w:r>
    </w:p>
    <w:p w14:paraId="5C54C0CD" w14:textId="77777777" w:rsidR="00627F24" w:rsidRDefault="007E6BBD">
      <w:pPr>
        <w:tabs>
          <w:tab w:val="left" w:pos="2940"/>
        </w:tabs>
        <w:spacing w:after="0" w:line="600" w:lineRule="auto"/>
        <w:ind w:firstLine="720"/>
        <w:jc w:val="both"/>
        <w:rPr>
          <w:rFonts w:eastAsia="Times New Roman" w:cs="Times New Roman"/>
          <w:szCs w:val="24"/>
        </w:rPr>
      </w:pPr>
      <w:r>
        <w:rPr>
          <w:rFonts w:eastAsia="Times New Roman" w:cs="Times New Roman"/>
          <w:szCs w:val="24"/>
        </w:rPr>
        <w:t>Ακριβώς, όμως, αυτή</w:t>
      </w:r>
      <w:r w:rsidRPr="00A65E41">
        <w:rPr>
          <w:rFonts w:eastAsia="Times New Roman" w:cs="Times New Roman"/>
          <w:szCs w:val="24"/>
        </w:rPr>
        <w:t xml:space="preserve"> </w:t>
      </w:r>
      <w:r>
        <w:rPr>
          <w:rFonts w:eastAsia="Times New Roman" w:cs="Times New Roman"/>
          <w:szCs w:val="24"/>
        </w:rPr>
        <w:t xml:space="preserve">η οχύρωση </w:t>
      </w:r>
      <w:r w:rsidRPr="00A65E41">
        <w:rPr>
          <w:rFonts w:eastAsia="Times New Roman" w:cs="Times New Roman"/>
          <w:szCs w:val="24"/>
        </w:rPr>
        <w:t>στη μετριότητα</w:t>
      </w:r>
      <w:r>
        <w:rPr>
          <w:rFonts w:eastAsia="Times New Roman" w:cs="Times New Roman"/>
          <w:szCs w:val="24"/>
        </w:rPr>
        <w:t>,</w:t>
      </w:r>
      <w:r w:rsidRPr="00A65E41">
        <w:rPr>
          <w:rFonts w:eastAsia="Times New Roman" w:cs="Times New Roman"/>
          <w:szCs w:val="24"/>
        </w:rPr>
        <w:t xml:space="preserve"> αυτή η παρερμηνεία του </w:t>
      </w:r>
      <w:r>
        <w:rPr>
          <w:rFonts w:eastAsia="Times New Roman" w:cs="Times New Roman"/>
          <w:szCs w:val="24"/>
        </w:rPr>
        <w:t>ω</w:t>
      </w:r>
      <w:r w:rsidRPr="00A65E41">
        <w:rPr>
          <w:rFonts w:eastAsia="Times New Roman" w:cs="Times New Roman"/>
          <w:szCs w:val="24"/>
        </w:rPr>
        <w:t>μού</w:t>
      </w:r>
      <w:r>
        <w:rPr>
          <w:rFonts w:eastAsia="Times New Roman" w:cs="Times New Roman"/>
          <w:szCs w:val="24"/>
        </w:rPr>
        <w:t xml:space="preserve"> </w:t>
      </w:r>
      <w:r w:rsidRPr="00A65E41">
        <w:rPr>
          <w:rFonts w:eastAsia="Times New Roman" w:cs="Times New Roman"/>
          <w:szCs w:val="24"/>
        </w:rPr>
        <w:t xml:space="preserve">ως λαϊκό και η προβολή της παρανομίας ως δήθεν αυθεντικότητας </w:t>
      </w:r>
      <w:r w:rsidRPr="00A65E41">
        <w:rPr>
          <w:rFonts w:eastAsia="Times New Roman" w:cs="Times New Roman"/>
          <w:szCs w:val="24"/>
        </w:rPr>
        <w:t>είναι τα συστατικά του αυταρχισμού</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Γιατί η</w:t>
      </w:r>
      <w:r w:rsidRPr="00A65E41">
        <w:rPr>
          <w:rFonts w:eastAsia="Times New Roman" w:cs="Times New Roman"/>
          <w:szCs w:val="24"/>
        </w:rPr>
        <w:t xml:space="preserve"> ταύτιση της </w:t>
      </w:r>
      <w:r>
        <w:rPr>
          <w:rFonts w:eastAsia="Times New Roman" w:cs="Times New Roman"/>
          <w:szCs w:val="24"/>
        </w:rPr>
        <w:t xml:space="preserve">αξιοσύνης με τον </w:t>
      </w:r>
      <w:r>
        <w:rPr>
          <w:rFonts w:eastAsia="Times New Roman" w:cs="Times New Roman"/>
          <w:szCs w:val="24"/>
        </w:rPr>
        <w:lastRenderedPageBreak/>
        <w:t>ελιτισμό</w:t>
      </w:r>
      <w:r w:rsidRPr="00A65E41">
        <w:rPr>
          <w:rFonts w:eastAsia="Times New Roman" w:cs="Times New Roman"/>
          <w:szCs w:val="24"/>
        </w:rPr>
        <w:t xml:space="preserve"> εμποδίζει τελικά την πρόοδο</w:t>
      </w:r>
      <w:r>
        <w:rPr>
          <w:rFonts w:eastAsia="Times New Roman" w:cs="Times New Roman"/>
          <w:szCs w:val="24"/>
        </w:rPr>
        <w:t>. Κι όπως η βία αποτελεί τελικά το όριο που χωρίζει τ</w:t>
      </w:r>
      <w:r w:rsidRPr="00A65E41">
        <w:rPr>
          <w:rFonts w:eastAsia="Times New Roman" w:cs="Times New Roman"/>
          <w:szCs w:val="24"/>
        </w:rPr>
        <w:t>ην άγρια ζούγκλα από την οργανωμένη κοινωνία</w:t>
      </w:r>
      <w:r>
        <w:rPr>
          <w:rFonts w:eastAsia="Times New Roman" w:cs="Times New Roman"/>
          <w:szCs w:val="24"/>
        </w:rPr>
        <w:t>, έτσι κι ο αυταρχισμός του</w:t>
      </w:r>
      <w:r w:rsidRPr="00A65E41">
        <w:rPr>
          <w:rFonts w:eastAsia="Times New Roman" w:cs="Times New Roman"/>
          <w:szCs w:val="24"/>
        </w:rPr>
        <w:t xml:space="preserve"> </w:t>
      </w:r>
      <w:proofErr w:type="spellStart"/>
      <w:r>
        <w:rPr>
          <w:rFonts w:eastAsia="Times New Roman" w:cs="Times New Roman"/>
          <w:szCs w:val="24"/>
        </w:rPr>
        <w:t>Π</w:t>
      </w:r>
      <w:r w:rsidRPr="00A65E41">
        <w:rPr>
          <w:rFonts w:eastAsia="Times New Roman" w:cs="Times New Roman"/>
          <w:szCs w:val="24"/>
        </w:rPr>
        <w:t>ολάκη</w:t>
      </w:r>
      <w:proofErr w:type="spellEnd"/>
      <w:r w:rsidRPr="00A65E41">
        <w:rPr>
          <w:rFonts w:eastAsia="Times New Roman" w:cs="Times New Roman"/>
          <w:szCs w:val="24"/>
        </w:rPr>
        <w:t xml:space="preserve"> είναι τελικά το</w:t>
      </w:r>
      <w:r w:rsidRPr="00A65E41">
        <w:rPr>
          <w:rFonts w:eastAsia="Times New Roman" w:cs="Times New Roman"/>
          <w:szCs w:val="24"/>
        </w:rPr>
        <w:t xml:space="preserve"> σύνορο με την ίδια τη </w:t>
      </w:r>
      <w:r>
        <w:rPr>
          <w:rFonts w:eastAsia="Times New Roman" w:cs="Times New Roman"/>
          <w:szCs w:val="24"/>
        </w:rPr>
        <w:t>δ</w:t>
      </w:r>
      <w:r w:rsidRPr="00A65E41">
        <w:rPr>
          <w:rFonts w:eastAsia="Times New Roman" w:cs="Times New Roman"/>
          <w:szCs w:val="24"/>
        </w:rPr>
        <w:t>ημοκρατία</w:t>
      </w:r>
      <w:r>
        <w:rPr>
          <w:rFonts w:eastAsia="Times New Roman" w:cs="Times New Roman"/>
          <w:szCs w:val="24"/>
        </w:rPr>
        <w:t>.</w:t>
      </w:r>
    </w:p>
    <w:p w14:paraId="5C54C0CE" w14:textId="77777777" w:rsidR="00627F24" w:rsidRDefault="007E6BBD">
      <w:pPr>
        <w:tabs>
          <w:tab w:val="left" w:pos="2940"/>
        </w:tabs>
        <w:spacing w:after="0" w:line="600" w:lineRule="auto"/>
        <w:ind w:firstLine="720"/>
        <w:jc w:val="both"/>
        <w:rPr>
          <w:rFonts w:eastAsia="Times New Roman" w:cs="Times New Roman"/>
          <w:szCs w:val="24"/>
        </w:rPr>
      </w:pPr>
      <w:r>
        <w:rPr>
          <w:rFonts w:eastAsia="Times New Roman" w:cs="Times New Roman"/>
          <w:szCs w:val="24"/>
        </w:rPr>
        <w:t>Ας μη φοβόμαστε, λοιπόν, τις λέξεις. Ο «</w:t>
      </w:r>
      <w:proofErr w:type="spellStart"/>
      <w:r>
        <w:rPr>
          <w:rFonts w:eastAsia="Times New Roman" w:cs="Times New Roman"/>
          <w:szCs w:val="24"/>
        </w:rPr>
        <w:t>πολακισμός</w:t>
      </w:r>
      <w:proofErr w:type="spellEnd"/>
      <w:r>
        <w:rPr>
          <w:rFonts w:eastAsia="Times New Roman" w:cs="Times New Roman"/>
          <w:szCs w:val="24"/>
        </w:rPr>
        <w:t>»</w:t>
      </w:r>
      <w:r w:rsidRPr="00A65E41">
        <w:rPr>
          <w:rFonts w:eastAsia="Times New Roman" w:cs="Times New Roman"/>
          <w:szCs w:val="24"/>
        </w:rPr>
        <w:t xml:space="preserve"> είναι φασισμός</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Γι’ αυτό και μι</w:t>
      </w:r>
      <w:r w:rsidRPr="00A65E41">
        <w:rPr>
          <w:rFonts w:eastAsia="Times New Roman" w:cs="Times New Roman"/>
          <w:szCs w:val="24"/>
        </w:rPr>
        <w:t xml:space="preserve">α </w:t>
      </w:r>
      <w:r>
        <w:rPr>
          <w:rFonts w:eastAsia="Times New Roman" w:cs="Times New Roman"/>
          <w:szCs w:val="24"/>
        </w:rPr>
        <w:t>δ</w:t>
      </w:r>
      <w:r w:rsidRPr="00A65E41">
        <w:rPr>
          <w:rFonts w:eastAsia="Times New Roman" w:cs="Times New Roman"/>
          <w:szCs w:val="24"/>
        </w:rPr>
        <w:t>ημοκρατική Βουλή οφείλει να τον καταδικάσει</w:t>
      </w:r>
      <w:r>
        <w:rPr>
          <w:rFonts w:eastAsia="Times New Roman" w:cs="Times New Roman"/>
          <w:szCs w:val="24"/>
        </w:rPr>
        <w:t>,</w:t>
      </w:r>
      <w:r w:rsidRPr="00A65E41">
        <w:rPr>
          <w:rFonts w:eastAsia="Times New Roman" w:cs="Times New Roman"/>
          <w:szCs w:val="24"/>
        </w:rPr>
        <w:t xml:space="preserve"> για λόγους αρχής</w:t>
      </w:r>
      <w:r>
        <w:rPr>
          <w:rFonts w:eastAsia="Times New Roman" w:cs="Times New Roman"/>
          <w:szCs w:val="24"/>
        </w:rPr>
        <w:t>,</w:t>
      </w:r>
      <w:r w:rsidRPr="00A65E41">
        <w:rPr>
          <w:rFonts w:eastAsia="Times New Roman" w:cs="Times New Roman"/>
          <w:szCs w:val="24"/>
        </w:rPr>
        <w:t xml:space="preserve"> για λόγους ουσίας</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Στο άθλιο αυτό τελευταίο επεισόδιο σ</w:t>
      </w:r>
      <w:r w:rsidRPr="00A65E41">
        <w:rPr>
          <w:rFonts w:eastAsia="Times New Roman" w:cs="Times New Roman"/>
          <w:szCs w:val="24"/>
        </w:rPr>
        <w:t>υμπυκνώνεται</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ή</w:t>
      </w:r>
      <w:r w:rsidRPr="00A65E41">
        <w:rPr>
          <w:rFonts w:eastAsia="Times New Roman" w:cs="Times New Roman"/>
          <w:szCs w:val="24"/>
        </w:rPr>
        <w:t xml:space="preserve"> μάλλον συρρικνώνεται</w:t>
      </w:r>
      <w:r>
        <w:rPr>
          <w:rFonts w:eastAsia="Times New Roman" w:cs="Times New Roman"/>
          <w:szCs w:val="24"/>
        </w:rPr>
        <w:t>, όλη</w:t>
      </w:r>
      <w:r w:rsidRPr="00A65E41">
        <w:rPr>
          <w:rFonts w:eastAsia="Times New Roman" w:cs="Times New Roman"/>
          <w:szCs w:val="24"/>
        </w:rPr>
        <w:t xml:space="preserve"> η αντιδημοκρατική</w:t>
      </w:r>
      <w:r>
        <w:rPr>
          <w:rFonts w:eastAsia="Times New Roman" w:cs="Times New Roman"/>
          <w:szCs w:val="24"/>
        </w:rPr>
        <w:t>, διχαστική</w:t>
      </w:r>
      <w:r w:rsidRPr="00A65E41">
        <w:rPr>
          <w:rFonts w:eastAsia="Times New Roman" w:cs="Times New Roman"/>
          <w:szCs w:val="24"/>
        </w:rPr>
        <w:t xml:space="preserve"> </w:t>
      </w:r>
      <w:r>
        <w:rPr>
          <w:rFonts w:eastAsia="Times New Roman" w:cs="Times New Roman"/>
          <w:szCs w:val="24"/>
        </w:rPr>
        <w:t xml:space="preserve">αντίληψη αυτών που ηγούνται του ΣΥΡΙΖΑ και θέλουν να διαχέεται </w:t>
      </w:r>
      <w:r w:rsidRPr="00A65E41">
        <w:rPr>
          <w:rFonts w:eastAsia="Times New Roman" w:cs="Times New Roman"/>
          <w:szCs w:val="24"/>
        </w:rPr>
        <w:t>το πολιτικό μίσος την κοινωνία</w:t>
      </w:r>
      <w:r>
        <w:rPr>
          <w:rFonts w:eastAsia="Times New Roman" w:cs="Times New Roman"/>
          <w:szCs w:val="24"/>
        </w:rPr>
        <w:t>, διότι το αντιλαμβάνονται</w:t>
      </w:r>
      <w:r w:rsidRPr="00A65E41">
        <w:rPr>
          <w:rFonts w:eastAsia="Times New Roman" w:cs="Times New Roman"/>
          <w:szCs w:val="24"/>
        </w:rPr>
        <w:t xml:space="preserve"> ως μέσο επιβολής των επιδιώξεών </w:t>
      </w:r>
      <w:r>
        <w:rPr>
          <w:rFonts w:eastAsia="Times New Roman" w:cs="Times New Roman"/>
          <w:szCs w:val="24"/>
        </w:rPr>
        <w:t>τους.</w:t>
      </w:r>
    </w:p>
    <w:p w14:paraId="5C54C0CF" w14:textId="77777777" w:rsidR="00627F24" w:rsidRDefault="007E6BBD">
      <w:pPr>
        <w:tabs>
          <w:tab w:val="left" w:pos="2940"/>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A65E41">
        <w:rPr>
          <w:rFonts w:eastAsia="Times New Roman" w:cs="Times New Roman"/>
          <w:szCs w:val="24"/>
        </w:rPr>
        <w:t xml:space="preserve"> </w:t>
      </w:r>
      <w:r>
        <w:rPr>
          <w:rFonts w:eastAsia="Times New Roman" w:cs="Times New Roman"/>
          <w:szCs w:val="24"/>
        </w:rPr>
        <w:t>το «</w:t>
      </w:r>
      <w:r w:rsidRPr="00EB600A">
        <w:rPr>
          <w:rFonts w:eastAsia="Times New Roman" w:cs="Times New Roman"/>
          <w:szCs w:val="24"/>
        </w:rPr>
        <w:t>αρχή άνδρ</w:t>
      </w:r>
      <w:r w:rsidRPr="00EB600A">
        <w:rPr>
          <w:rFonts w:eastAsia="Times New Roman" w:cs="Times New Roman"/>
          <w:szCs w:val="24"/>
        </w:rPr>
        <w:t xml:space="preserve">α </w:t>
      </w:r>
      <w:proofErr w:type="spellStart"/>
      <w:r w:rsidRPr="00EB600A">
        <w:rPr>
          <w:rFonts w:eastAsia="Times New Roman" w:cs="Times New Roman"/>
          <w:szCs w:val="24"/>
        </w:rPr>
        <w:t>δείκνυσι</w:t>
      </w:r>
      <w:proofErr w:type="spellEnd"/>
      <w:r>
        <w:rPr>
          <w:rFonts w:eastAsia="Times New Roman" w:cs="Times New Roman"/>
          <w:szCs w:val="24"/>
        </w:rPr>
        <w:t xml:space="preserve">» ισχύει για τον Παύλο </w:t>
      </w:r>
      <w:proofErr w:type="spellStart"/>
      <w:r>
        <w:rPr>
          <w:rFonts w:eastAsia="Times New Roman" w:cs="Times New Roman"/>
          <w:szCs w:val="24"/>
        </w:rPr>
        <w:t>Πολάκη</w:t>
      </w:r>
      <w:proofErr w:type="spellEnd"/>
      <w:r>
        <w:rPr>
          <w:rFonts w:eastAsia="Times New Roman" w:cs="Times New Roman"/>
          <w:szCs w:val="24"/>
        </w:rPr>
        <w:t>, ισχύει όμως και για τον κ. Τσίπρα. Το πρόβλημα</w:t>
      </w:r>
      <w:r w:rsidRPr="00A65E41">
        <w:rPr>
          <w:rFonts w:eastAsia="Times New Roman" w:cs="Times New Roman"/>
          <w:szCs w:val="24"/>
        </w:rPr>
        <w:t xml:space="preserve"> τώρα μεταφέρεται σε </w:t>
      </w:r>
      <w:r>
        <w:rPr>
          <w:rFonts w:eastAsia="Times New Roman" w:cs="Times New Roman"/>
          <w:szCs w:val="24"/>
        </w:rPr>
        <w:t>εσάς, σε κάθε Βουλευτή ξεχωριστά. Θ</w:t>
      </w:r>
      <w:r w:rsidRPr="00A65E41">
        <w:rPr>
          <w:rFonts w:eastAsia="Times New Roman" w:cs="Times New Roman"/>
          <w:szCs w:val="24"/>
        </w:rPr>
        <w:t>α προστατεύσετε την προσωπική σας αξιοπρέπεια</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Όσοι, κύριε Φίλη,</w:t>
      </w:r>
      <w:r w:rsidRPr="00A65E41">
        <w:rPr>
          <w:rFonts w:eastAsia="Times New Roman" w:cs="Times New Roman"/>
          <w:szCs w:val="24"/>
        </w:rPr>
        <w:t xml:space="preserve"> καταδικάσα</w:t>
      </w:r>
      <w:r>
        <w:rPr>
          <w:rFonts w:eastAsia="Times New Roman" w:cs="Times New Roman"/>
          <w:szCs w:val="24"/>
        </w:rPr>
        <w:t>τ</w:t>
      </w:r>
      <w:r w:rsidRPr="00A65E41">
        <w:rPr>
          <w:rFonts w:eastAsia="Times New Roman" w:cs="Times New Roman"/>
          <w:szCs w:val="24"/>
        </w:rPr>
        <w:t xml:space="preserve">ε την άθλια συμπεριφορά του </w:t>
      </w:r>
      <w:r>
        <w:rPr>
          <w:rFonts w:eastAsia="Times New Roman" w:cs="Times New Roman"/>
          <w:szCs w:val="24"/>
        </w:rPr>
        <w:t>Υ</w:t>
      </w:r>
      <w:r w:rsidRPr="00A65E41">
        <w:rPr>
          <w:rFonts w:eastAsia="Times New Roman" w:cs="Times New Roman"/>
          <w:szCs w:val="24"/>
        </w:rPr>
        <w:t xml:space="preserve">πουργού </w:t>
      </w:r>
      <w:r w:rsidRPr="00A65E41">
        <w:rPr>
          <w:rFonts w:eastAsia="Times New Roman" w:cs="Times New Roman"/>
          <w:szCs w:val="24"/>
        </w:rPr>
        <w:t>θα καταπιείτε εδώ μέσα τα λόγια τα οποία είπατε</w:t>
      </w:r>
      <w:r>
        <w:rPr>
          <w:rFonts w:eastAsia="Times New Roman" w:cs="Times New Roman"/>
          <w:szCs w:val="24"/>
        </w:rPr>
        <w:t>; Κι όσοι προσχωρήσατε πρόσφατα σε μι</w:t>
      </w:r>
      <w:r w:rsidRPr="00A65E41">
        <w:rPr>
          <w:rFonts w:eastAsia="Times New Roman" w:cs="Times New Roman"/>
          <w:szCs w:val="24"/>
        </w:rPr>
        <w:t>α πλειοψηφία κουρελού</w:t>
      </w:r>
      <w:r>
        <w:rPr>
          <w:rFonts w:eastAsia="Times New Roman" w:cs="Times New Roman"/>
          <w:szCs w:val="24"/>
        </w:rPr>
        <w:t xml:space="preserve">, δεσμεύεστε πάντα </w:t>
      </w:r>
      <w:r w:rsidRPr="00A65E41">
        <w:rPr>
          <w:rFonts w:eastAsia="Times New Roman" w:cs="Times New Roman"/>
          <w:szCs w:val="24"/>
        </w:rPr>
        <w:lastRenderedPageBreak/>
        <w:t>από αυτή</w:t>
      </w:r>
      <w:r>
        <w:rPr>
          <w:rFonts w:eastAsia="Times New Roman" w:cs="Times New Roman"/>
          <w:szCs w:val="24"/>
        </w:rPr>
        <w:t>ν</w:t>
      </w:r>
      <w:r w:rsidRPr="00A65E41">
        <w:rPr>
          <w:rFonts w:eastAsia="Times New Roman" w:cs="Times New Roman"/>
          <w:szCs w:val="24"/>
        </w:rPr>
        <w:t xml:space="preserve"> τη δήλωση την οποία είχατε υπογράψει</w:t>
      </w:r>
      <w:r>
        <w:rPr>
          <w:rFonts w:eastAsia="Times New Roman" w:cs="Times New Roman"/>
          <w:szCs w:val="24"/>
        </w:rPr>
        <w:t>; Θ</w:t>
      </w:r>
      <w:r w:rsidRPr="00A65E41">
        <w:rPr>
          <w:rFonts w:eastAsia="Times New Roman" w:cs="Times New Roman"/>
          <w:szCs w:val="24"/>
        </w:rPr>
        <w:t>α δεχθείτε</w:t>
      </w:r>
      <w:r>
        <w:rPr>
          <w:rFonts w:eastAsia="Times New Roman" w:cs="Times New Roman"/>
          <w:szCs w:val="24"/>
        </w:rPr>
        <w:t>,</w:t>
      </w:r>
      <w:r w:rsidRPr="00A65E41">
        <w:rPr>
          <w:rFonts w:eastAsia="Times New Roman" w:cs="Times New Roman"/>
          <w:szCs w:val="24"/>
        </w:rPr>
        <w:t xml:space="preserve"> με άλλα λόγια</w:t>
      </w:r>
      <w:r>
        <w:rPr>
          <w:rFonts w:eastAsia="Times New Roman" w:cs="Times New Roman"/>
          <w:szCs w:val="24"/>
        </w:rPr>
        <w:t>,</w:t>
      </w:r>
      <w:r w:rsidRPr="00A65E41">
        <w:rPr>
          <w:rFonts w:eastAsia="Times New Roman" w:cs="Times New Roman"/>
          <w:szCs w:val="24"/>
        </w:rPr>
        <w:t xml:space="preserve"> να γίνετε αχθοφόροι της κυβερνητικής καρέκλας του </w:t>
      </w:r>
      <w:proofErr w:type="spellStart"/>
      <w:r w:rsidRPr="00A65E41">
        <w:rPr>
          <w:rFonts w:eastAsia="Times New Roman" w:cs="Times New Roman"/>
          <w:szCs w:val="24"/>
        </w:rPr>
        <w:t>Πολάκη</w:t>
      </w:r>
      <w:proofErr w:type="spellEnd"/>
      <w:r w:rsidRPr="00A65E41">
        <w:rPr>
          <w:rFonts w:eastAsia="Times New Roman" w:cs="Times New Roman"/>
          <w:szCs w:val="24"/>
        </w:rPr>
        <w:t xml:space="preserve"> για λίγο καιρό ακόμα</w:t>
      </w:r>
      <w:r>
        <w:rPr>
          <w:rFonts w:eastAsia="Times New Roman" w:cs="Times New Roman"/>
          <w:szCs w:val="24"/>
        </w:rPr>
        <w:t>;</w:t>
      </w:r>
    </w:p>
    <w:p w14:paraId="5C54C0D0" w14:textId="77777777" w:rsidR="00627F24" w:rsidRDefault="007E6BBD">
      <w:pPr>
        <w:tabs>
          <w:tab w:val="left" w:pos="2940"/>
        </w:tabs>
        <w:spacing w:after="0" w:line="600" w:lineRule="auto"/>
        <w:ind w:firstLine="720"/>
        <w:jc w:val="both"/>
        <w:rPr>
          <w:rFonts w:eastAsia="Times New Roman" w:cs="Times New Roman"/>
          <w:szCs w:val="24"/>
        </w:rPr>
      </w:pPr>
      <w:r>
        <w:rPr>
          <w:rFonts w:eastAsia="Times New Roman" w:cs="Times New Roman"/>
          <w:szCs w:val="24"/>
        </w:rPr>
        <w:t>Κ</w:t>
      </w:r>
      <w:r w:rsidRPr="00A65E41">
        <w:rPr>
          <w:rFonts w:eastAsia="Times New Roman" w:cs="Times New Roman"/>
          <w:szCs w:val="24"/>
        </w:rPr>
        <w:t>άθε άνθρωπος</w:t>
      </w:r>
      <w:r>
        <w:rPr>
          <w:rFonts w:eastAsia="Times New Roman" w:cs="Times New Roman"/>
          <w:szCs w:val="24"/>
        </w:rPr>
        <w:t>,</w:t>
      </w:r>
      <w:r w:rsidRPr="00A65E41">
        <w:rPr>
          <w:rFonts w:eastAsia="Times New Roman" w:cs="Times New Roman"/>
          <w:szCs w:val="24"/>
        </w:rPr>
        <w:t xml:space="preserve"> κάθε πολιτικός γράφει τη δική του ιστορία</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Μ</w:t>
      </w:r>
      <w:r w:rsidRPr="00A65E41">
        <w:rPr>
          <w:rFonts w:eastAsia="Times New Roman" w:cs="Times New Roman"/>
          <w:szCs w:val="24"/>
        </w:rPr>
        <w:t>ην το ξεχνάτε</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Ο καθένας μας πορεύεται στη ζωή με τα δικά του μεγάλα ή μικρά</w:t>
      </w:r>
      <w:r w:rsidRPr="00A65E41">
        <w:rPr>
          <w:rFonts w:eastAsia="Times New Roman" w:cs="Times New Roman"/>
          <w:szCs w:val="24"/>
        </w:rPr>
        <w:t xml:space="preserve"> </w:t>
      </w:r>
      <w:r>
        <w:rPr>
          <w:rFonts w:eastAsia="Times New Roman" w:cs="Times New Roman"/>
          <w:szCs w:val="24"/>
        </w:rPr>
        <w:t>«ν</w:t>
      </w:r>
      <w:r w:rsidRPr="00A65E41">
        <w:rPr>
          <w:rFonts w:eastAsia="Times New Roman" w:cs="Times New Roman"/>
          <w:szCs w:val="24"/>
        </w:rPr>
        <w:t>αι</w:t>
      </w:r>
      <w:r>
        <w:rPr>
          <w:rFonts w:eastAsia="Times New Roman" w:cs="Times New Roman"/>
          <w:szCs w:val="24"/>
        </w:rPr>
        <w:t>»,</w:t>
      </w:r>
      <w:r w:rsidRPr="00A65E41">
        <w:rPr>
          <w:rFonts w:eastAsia="Times New Roman" w:cs="Times New Roman"/>
          <w:szCs w:val="24"/>
        </w:rPr>
        <w:t xml:space="preserve"> τα δικά του </w:t>
      </w:r>
      <w:r>
        <w:rPr>
          <w:rFonts w:eastAsia="Times New Roman" w:cs="Times New Roman"/>
          <w:szCs w:val="24"/>
        </w:rPr>
        <w:t>μ</w:t>
      </w:r>
      <w:r w:rsidRPr="00A65E41">
        <w:rPr>
          <w:rFonts w:eastAsia="Times New Roman" w:cs="Times New Roman"/>
          <w:szCs w:val="24"/>
        </w:rPr>
        <w:t xml:space="preserve">εγάλα ή μικρά </w:t>
      </w:r>
      <w:r>
        <w:rPr>
          <w:rFonts w:eastAsia="Times New Roman" w:cs="Times New Roman"/>
          <w:szCs w:val="24"/>
        </w:rPr>
        <w:t>«</w:t>
      </w:r>
      <w:r w:rsidRPr="00A65E41">
        <w:rPr>
          <w:rFonts w:eastAsia="Times New Roman" w:cs="Times New Roman"/>
          <w:szCs w:val="24"/>
        </w:rPr>
        <w:t>όχι</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Επειδή είναι και η πρώτη συνεδρίαση</w:t>
      </w:r>
      <w:r w:rsidRPr="00A65E41">
        <w:rPr>
          <w:rFonts w:eastAsia="Times New Roman" w:cs="Times New Roman"/>
          <w:szCs w:val="24"/>
        </w:rPr>
        <w:t xml:space="preserve"> της Βουλής με την </w:t>
      </w:r>
      <w:r>
        <w:rPr>
          <w:rFonts w:eastAsia="Times New Roman" w:cs="Times New Roman"/>
          <w:szCs w:val="24"/>
        </w:rPr>
        <w:t>Κ</w:t>
      </w:r>
      <w:r w:rsidRPr="00A65E41">
        <w:rPr>
          <w:rFonts w:eastAsia="Times New Roman" w:cs="Times New Roman"/>
          <w:szCs w:val="24"/>
        </w:rPr>
        <w:t>υ</w:t>
      </w:r>
      <w:r w:rsidRPr="00A65E41">
        <w:rPr>
          <w:rFonts w:eastAsia="Times New Roman" w:cs="Times New Roman"/>
          <w:szCs w:val="24"/>
        </w:rPr>
        <w:t>βέρνηση σε καινούργια σύνθεση</w:t>
      </w:r>
      <w:r>
        <w:rPr>
          <w:rFonts w:eastAsia="Times New Roman" w:cs="Times New Roman"/>
          <w:szCs w:val="24"/>
        </w:rPr>
        <w:t>,</w:t>
      </w:r>
      <w:r w:rsidRPr="00A65E41">
        <w:rPr>
          <w:rFonts w:eastAsia="Times New Roman" w:cs="Times New Roman"/>
          <w:szCs w:val="24"/>
        </w:rPr>
        <w:t xml:space="preserve"> κ</w:t>
      </w:r>
      <w:r>
        <w:rPr>
          <w:rFonts w:eastAsia="Times New Roman" w:cs="Times New Roman"/>
          <w:szCs w:val="24"/>
        </w:rPr>
        <w:t xml:space="preserve">ύριε </w:t>
      </w:r>
      <w:r w:rsidRPr="00A65E41">
        <w:rPr>
          <w:rFonts w:eastAsia="Times New Roman" w:cs="Times New Roman"/>
          <w:szCs w:val="24"/>
        </w:rPr>
        <w:t>Δραγασάκη</w:t>
      </w:r>
      <w:r>
        <w:rPr>
          <w:rFonts w:eastAsia="Times New Roman" w:cs="Times New Roman"/>
          <w:szCs w:val="24"/>
        </w:rPr>
        <w:t>, οφείλω να συγχαρώ και τον νέο Υπουργό Τ</w:t>
      </w:r>
      <w:r w:rsidRPr="00A65E41">
        <w:rPr>
          <w:rFonts w:eastAsia="Times New Roman" w:cs="Times New Roman"/>
          <w:szCs w:val="24"/>
        </w:rPr>
        <w:t>ουρισμού</w:t>
      </w:r>
      <w:r>
        <w:rPr>
          <w:rFonts w:eastAsia="Times New Roman" w:cs="Times New Roman"/>
          <w:szCs w:val="24"/>
        </w:rPr>
        <w:t xml:space="preserve">. Φανταζόμουν ότι θα έκανε την πρώτη του </w:t>
      </w:r>
      <w:r w:rsidRPr="00A65E41">
        <w:rPr>
          <w:rFonts w:eastAsia="Times New Roman" w:cs="Times New Roman"/>
          <w:szCs w:val="24"/>
        </w:rPr>
        <w:t>εμφάνιση εδώ να απολαύσει λίγο τα βουλευτικά έδρανα</w:t>
      </w:r>
      <w:r>
        <w:rPr>
          <w:rFonts w:eastAsia="Times New Roman" w:cs="Times New Roman"/>
          <w:szCs w:val="24"/>
        </w:rPr>
        <w:t>.</w:t>
      </w:r>
    </w:p>
    <w:p w14:paraId="5C54C0D1" w14:textId="77777777" w:rsidR="00627F24" w:rsidRDefault="007E6BBD">
      <w:pPr>
        <w:tabs>
          <w:tab w:val="left" w:pos="294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54C0D2" w14:textId="77777777" w:rsidR="00627F24" w:rsidRDefault="007E6BBD">
      <w:pPr>
        <w:tabs>
          <w:tab w:val="left" w:pos="2940"/>
        </w:tabs>
        <w:spacing w:after="0" w:line="600" w:lineRule="auto"/>
        <w:ind w:firstLine="720"/>
        <w:jc w:val="both"/>
        <w:rPr>
          <w:rFonts w:eastAsia="Times New Roman" w:cs="Times New Roman"/>
          <w:szCs w:val="24"/>
        </w:rPr>
      </w:pPr>
      <w:r>
        <w:rPr>
          <w:rFonts w:eastAsia="Times New Roman" w:cs="Times New Roman"/>
          <w:szCs w:val="24"/>
        </w:rPr>
        <w:t>Α</w:t>
      </w:r>
      <w:r w:rsidRPr="00A65E41">
        <w:rPr>
          <w:rFonts w:eastAsia="Times New Roman" w:cs="Times New Roman"/>
          <w:szCs w:val="24"/>
        </w:rPr>
        <w:t>πολαύστε</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λ</w:t>
      </w:r>
      <w:r w:rsidRPr="00A65E41">
        <w:rPr>
          <w:rFonts w:eastAsia="Times New Roman" w:cs="Times New Roman"/>
          <w:szCs w:val="24"/>
        </w:rPr>
        <w:t>ο</w:t>
      </w:r>
      <w:r w:rsidRPr="00A65E41">
        <w:rPr>
          <w:rFonts w:eastAsia="Times New Roman" w:cs="Times New Roman"/>
          <w:szCs w:val="24"/>
        </w:rPr>
        <w:t>ιπόν</w:t>
      </w:r>
      <w:r>
        <w:rPr>
          <w:rFonts w:eastAsia="Times New Roman" w:cs="Times New Roman"/>
          <w:szCs w:val="24"/>
        </w:rPr>
        <w:t>,</w:t>
      </w:r>
      <w:r w:rsidRPr="00A65E41">
        <w:rPr>
          <w:rFonts w:eastAsia="Times New Roman" w:cs="Times New Roman"/>
          <w:szCs w:val="24"/>
        </w:rPr>
        <w:t xml:space="preserve"> κύριε </w:t>
      </w:r>
      <w:r>
        <w:rPr>
          <w:rFonts w:eastAsia="Times New Roman" w:cs="Times New Roman"/>
          <w:szCs w:val="24"/>
        </w:rPr>
        <w:t>Θ</w:t>
      </w:r>
      <w:r w:rsidRPr="00A65E41">
        <w:rPr>
          <w:rFonts w:eastAsia="Times New Roman" w:cs="Times New Roman"/>
          <w:szCs w:val="24"/>
        </w:rPr>
        <w:t>εοχαρόπουλ</w:t>
      </w:r>
      <w:r>
        <w:rPr>
          <w:rFonts w:eastAsia="Times New Roman" w:cs="Times New Roman"/>
          <w:szCs w:val="24"/>
        </w:rPr>
        <w:t>ε,</w:t>
      </w:r>
      <w:r w:rsidRPr="00A65E41">
        <w:rPr>
          <w:rFonts w:eastAsia="Times New Roman" w:cs="Times New Roman"/>
          <w:szCs w:val="24"/>
        </w:rPr>
        <w:t xml:space="preserve"> </w:t>
      </w:r>
      <w:r>
        <w:rPr>
          <w:rFonts w:eastAsia="Times New Roman" w:cs="Times New Roman"/>
          <w:szCs w:val="24"/>
        </w:rPr>
        <w:t>τις λίγες εβδομάδες που θα μείνετε</w:t>
      </w:r>
      <w:r w:rsidRPr="00A65E41">
        <w:rPr>
          <w:rFonts w:eastAsia="Times New Roman" w:cs="Times New Roman"/>
          <w:szCs w:val="24"/>
        </w:rPr>
        <w:t xml:space="preserve"> στο πόστο </w:t>
      </w:r>
      <w:r>
        <w:rPr>
          <w:rFonts w:eastAsia="Times New Roman" w:cs="Times New Roman"/>
          <w:szCs w:val="24"/>
        </w:rPr>
        <w:t>σας. Χαρείτε το, γιατί για να φτάσετε</w:t>
      </w:r>
      <w:r w:rsidRPr="00A65E41">
        <w:rPr>
          <w:rFonts w:eastAsia="Times New Roman" w:cs="Times New Roman"/>
          <w:szCs w:val="24"/>
        </w:rPr>
        <w:t xml:space="preserve"> εκεί που φτάσατε </w:t>
      </w:r>
      <w:r>
        <w:rPr>
          <w:rFonts w:eastAsia="Times New Roman" w:cs="Times New Roman"/>
          <w:szCs w:val="24"/>
        </w:rPr>
        <w:t>κάνατε</w:t>
      </w:r>
      <w:r w:rsidRPr="00A65E41">
        <w:rPr>
          <w:rFonts w:eastAsia="Times New Roman" w:cs="Times New Roman"/>
          <w:szCs w:val="24"/>
        </w:rPr>
        <w:t xml:space="preserve"> πραγματικά πολλά</w:t>
      </w:r>
      <w:r>
        <w:rPr>
          <w:rFonts w:eastAsia="Times New Roman" w:cs="Times New Roman"/>
          <w:szCs w:val="24"/>
        </w:rPr>
        <w:t xml:space="preserve">. Ως </w:t>
      </w:r>
      <w:r>
        <w:rPr>
          <w:rFonts w:eastAsia="Times New Roman" w:cs="Times New Roman"/>
          <w:szCs w:val="24"/>
        </w:rPr>
        <w:t>Αρχηγός</w:t>
      </w:r>
      <w:r w:rsidRPr="00A65E41">
        <w:rPr>
          <w:rFonts w:eastAsia="Times New Roman" w:cs="Times New Roman"/>
          <w:szCs w:val="24"/>
        </w:rPr>
        <w:t xml:space="preserve"> ενός κόμματος </w:t>
      </w:r>
      <w:r>
        <w:rPr>
          <w:rFonts w:eastAsia="Times New Roman" w:cs="Times New Roman"/>
          <w:szCs w:val="24"/>
        </w:rPr>
        <w:t>διοριστήκατε</w:t>
      </w:r>
      <w:r w:rsidRPr="00A65E41">
        <w:rPr>
          <w:rFonts w:eastAsia="Times New Roman" w:cs="Times New Roman"/>
          <w:szCs w:val="24"/>
        </w:rPr>
        <w:t xml:space="preserve"> </w:t>
      </w:r>
      <w:r>
        <w:rPr>
          <w:rFonts w:eastAsia="Times New Roman" w:cs="Times New Roman"/>
          <w:szCs w:val="24"/>
        </w:rPr>
        <w:t>Β</w:t>
      </w:r>
      <w:r w:rsidRPr="00A65E41">
        <w:rPr>
          <w:rFonts w:eastAsia="Times New Roman" w:cs="Times New Roman"/>
          <w:szCs w:val="24"/>
        </w:rPr>
        <w:t xml:space="preserve">ουλευτής </w:t>
      </w:r>
      <w:r>
        <w:rPr>
          <w:rFonts w:eastAsia="Times New Roman" w:cs="Times New Roman"/>
          <w:szCs w:val="24"/>
        </w:rPr>
        <w:t>άλλου κόμματος, για να προχωρήσετε</w:t>
      </w:r>
      <w:r w:rsidRPr="00A65E41">
        <w:rPr>
          <w:rFonts w:eastAsia="Times New Roman" w:cs="Times New Roman"/>
          <w:szCs w:val="24"/>
        </w:rPr>
        <w:t xml:space="preserve"> τελικά στη δύναμη τρίτου κόμματος</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Ό</w:t>
      </w:r>
      <w:r w:rsidRPr="00A65E41">
        <w:rPr>
          <w:rFonts w:eastAsia="Times New Roman" w:cs="Times New Roman"/>
          <w:szCs w:val="24"/>
        </w:rPr>
        <w:t xml:space="preserve">λα αυτά </w:t>
      </w:r>
      <w:r>
        <w:rPr>
          <w:rFonts w:eastAsia="Times New Roman" w:cs="Times New Roman"/>
          <w:szCs w:val="24"/>
        </w:rPr>
        <w:t>για την καρέκλα φυσικά. Ε</w:t>
      </w:r>
      <w:r w:rsidRPr="00A65E41">
        <w:rPr>
          <w:rFonts w:eastAsia="Times New Roman" w:cs="Times New Roman"/>
          <w:szCs w:val="24"/>
        </w:rPr>
        <w:t xml:space="preserve">ίστε </w:t>
      </w:r>
      <w:r w:rsidRPr="00A65E41">
        <w:rPr>
          <w:rFonts w:eastAsia="Times New Roman" w:cs="Times New Roman"/>
          <w:szCs w:val="24"/>
        </w:rPr>
        <w:lastRenderedPageBreak/>
        <w:t xml:space="preserve">ο μόνος </w:t>
      </w:r>
      <w:r>
        <w:rPr>
          <w:rFonts w:eastAsia="Times New Roman" w:cs="Times New Roman"/>
          <w:szCs w:val="24"/>
        </w:rPr>
        <w:t>Υ</w:t>
      </w:r>
      <w:r w:rsidRPr="00A65E41">
        <w:rPr>
          <w:rFonts w:eastAsia="Times New Roman" w:cs="Times New Roman"/>
          <w:szCs w:val="24"/>
        </w:rPr>
        <w:t xml:space="preserve">πουργός </w:t>
      </w:r>
      <w:r>
        <w:rPr>
          <w:rFonts w:eastAsia="Times New Roman" w:cs="Times New Roman"/>
          <w:szCs w:val="24"/>
        </w:rPr>
        <w:t>Κ</w:t>
      </w:r>
      <w:r w:rsidRPr="00A65E41">
        <w:rPr>
          <w:rFonts w:eastAsia="Times New Roman" w:cs="Times New Roman"/>
          <w:szCs w:val="24"/>
        </w:rPr>
        <w:t xml:space="preserve">υβέρνησης την οποία προ μηνών εσείς ο ίδιος </w:t>
      </w:r>
      <w:r>
        <w:rPr>
          <w:rFonts w:eastAsia="Times New Roman" w:cs="Times New Roman"/>
          <w:szCs w:val="24"/>
        </w:rPr>
        <w:t>είχατε καταψηφίσει. Σ</w:t>
      </w:r>
      <w:r w:rsidRPr="00A65E41">
        <w:rPr>
          <w:rFonts w:eastAsia="Times New Roman" w:cs="Times New Roman"/>
          <w:szCs w:val="24"/>
        </w:rPr>
        <w:t>υγχαρητήρια</w:t>
      </w:r>
      <w:r>
        <w:rPr>
          <w:rFonts w:eastAsia="Times New Roman" w:cs="Times New Roman"/>
          <w:szCs w:val="24"/>
        </w:rPr>
        <w:t>,</w:t>
      </w:r>
      <w:r w:rsidRPr="00A65E41">
        <w:rPr>
          <w:rFonts w:eastAsia="Times New Roman" w:cs="Times New Roman"/>
          <w:szCs w:val="24"/>
        </w:rPr>
        <w:t xml:space="preserve"> λοιπόν</w:t>
      </w:r>
      <w:r>
        <w:rPr>
          <w:rFonts w:eastAsia="Times New Roman" w:cs="Times New Roman"/>
          <w:szCs w:val="24"/>
        </w:rPr>
        <w:t>,</w:t>
      </w:r>
      <w:r w:rsidRPr="00A65E41">
        <w:rPr>
          <w:rFonts w:eastAsia="Times New Roman" w:cs="Times New Roman"/>
          <w:szCs w:val="24"/>
        </w:rPr>
        <w:t xml:space="preserve"> και στον κ</w:t>
      </w:r>
      <w:r>
        <w:rPr>
          <w:rFonts w:eastAsia="Times New Roman" w:cs="Times New Roman"/>
          <w:szCs w:val="24"/>
        </w:rPr>
        <w:t>.</w:t>
      </w:r>
      <w:r w:rsidRPr="00A65E41">
        <w:rPr>
          <w:rFonts w:eastAsia="Times New Roman" w:cs="Times New Roman"/>
          <w:szCs w:val="24"/>
        </w:rPr>
        <w:t xml:space="preserve"> Τσίπρα </w:t>
      </w:r>
      <w:r>
        <w:rPr>
          <w:rFonts w:eastAsia="Times New Roman" w:cs="Times New Roman"/>
          <w:szCs w:val="24"/>
        </w:rPr>
        <w:t xml:space="preserve">για τις πολύ </w:t>
      </w:r>
      <w:r w:rsidRPr="00A65E41">
        <w:rPr>
          <w:rFonts w:eastAsia="Times New Roman" w:cs="Times New Roman"/>
          <w:szCs w:val="24"/>
        </w:rPr>
        <w:t>ευρηματικές επιλογές</w:t>
      </w:r>
      <w:r>
        <w:rPr>
          <w:rFonts w:eastAsia="Times New Roman" w:cs="Times New Roman"/>
          <w:szCs w:val="24"/>
        </w:rPr>
        <w:t xml:space="preserve"> του!</w:t>
      </w:r>
    </w:p>
    <w:p w14:paraId="5C54C0D3" w14:textId="77777777" w:rsidR="00627F24" w:rsidRDefault="007E6BBD">
      <w:pPr>
        <w:tabs>
          <w:tab w:val="left" w:pos="2940"/>
        </w:tabs>
        <w:spacing w:after="0" w:line="600" w:lineRule="auto"/>
        <w:ind w:firstLine="720"/>
        <w:jc w:val="both"/>
        <w:rPr>
          <w:rFonts w:eastAsia="Times New Roman" w:cs="Times New Roman"/>
          <w:szCs w:val="24"/>
        </w:rPr>
      </w:pPr>
      <w:r>
        <w:rPr>
          <w:rFonts w:eastAsia="Times New Roman" w:cs="Times New Roman"/>
          <w:szCs w:val="24"/>
        </w:rPr>
        <w:t>Είναι φανερό πια, ν</w:t>
      </w:r>
      <w:r>
        <w:rPr>
          <w:rFonts w:eastAsia="Times New Roman" w:cs="Times New Roman"/>
          <w:szCs w:val="24"/>
        </w:rPr>
        <w:t xml:space="preserve">ομίζω φαίνεται κι από τα πρόσωπά σας, ότι είστε σε </w:t>
      </w:r>
      <w:r w:rsidRPr="00A65E41">
        <w:rPr>
          <w:rFonts w:eastAsia="Times New Roman" w:cs="Times New Roman"/>
          <w:szCs w:val="24"/>
        </w:rPr>
        <w:t>μ</w:t>
      </w:r>
      <w:r>
        <w:rPr>
          <w:rFonts w:eastAsia="Times New Roman" w:cs="Times New Roman"/>
          <w:szCs w:val="24"/>
        </w:rPr>
        <w:t>ι</w:t>
      </w:r>
      <w:r w:rsidRPr="00A65E41">
        <w:rPr>
          <w:rFonts w:eastAsia="Times New Roman" w:cs="Times New Roman"/>
          <w:szCs w:val="24"/>
        </w:rPr>
        <w:t xml:space="preserve">α κυνική λογική διαχείρισης της </w:t>
      </w:r>
      <w:r>
        <w:rPr>
          <w:rFonts w:eastAsia="Times New Roman" w:cs="Times New Roman"/>
          <w:szCs w:val="24"/>
        </w:rPr>
        <w:t>ήττας σας. Μετά τους ενοικιαζόμενους Β</w:t>
      </w:r>
      <w:r w:rsidRPr="00A65E41">
        <w:rPr>
          <w:rFonts w:eastAsia="Times New Roman" w:cs="Times New Roman"/>
          <w:szCs w:val="24"/>
        </w:rPr>
        <w:t>ουλευτές</w:t>
      </w:r>
      <w:r>
        <w:rPr>
          <w:rFonts w:eastAsia="Times New Roman" w:cs="Times New Roman"/>
          <w:szCs w:val="24"/>
        </w:rPr>
        <w:t>,</w:t>
      </w:r>
      <w:r w:rsidRPr="00A65E41">
        <w:rPr>
          <w:rFonts w:eastAsia="Times New Roman" w:cs="Times New Roman"/>
          <w:szCs w:val="24"/>
        </w:rPr>
        <w:t xml:space="preserve"> κατα</w:t>
      </w:r>
      <w:r>
        <w:rPr>
          <w:rFonts w:eastAsia="Times New Roman" w:cs="Times New Roman"/>
          <w:szCs w:val="24"/>
        </w:rPr>
        <w:t>φεύγετε</w:t>
      </w:r>
      <w:r w:rsidRPr="00A65E41">
        <w:rPr>
          <w:rFonts w:eastAsia="Times New Roman" w:cs="Times New Roman"/>
          <w:szCs w:val="24"/>
        </w:rPr>
        <w:t xml:space="preserve"> τώρα και σε </w:t>
      </w:r>
      <w:r>
        <w:rPr>
          <w:rFonts w:eastAsia="Times New Roman" w:cs="Times New Roman"/>
          <w:szCs w:val="24"/>
        </w:rPr>
        <w:t>Υ</w:t>
      </w:r>
      <w:r w:rsidRPr="00A65E41">
        <w:rPr>
          <w:rFonts w:eastAsia="Times New Roman" w:cs="Times New Roman"/>
          <w:szCs w:val="24"/>
        </w:rPr>
        <w:t xml:space="preserve">πουργούς με </w:t>
      </w:r>
      <w:proofErr w:type="spellStart"/>
      <w:r w:rsidRPr="00A65E41">
        <w:rPr>
          <w:rFonts w:eastAsia="Times New Roman" w:cs="Times New Roman"/>
          <w:szCs w:val="24"/>
        </w:rPr>
        <w:t>χρονομίσθωση</w:t>
      </w:r>
      <w:proofErr w:type="spellEnd"/>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Κ</w:t>
      </w:r>
      <w:r w:rsidRPr="00A65E41">
        <w:rPr>
          <w:rFonts w:eastAsia="Times New Roman" w:cs="Times New Roman"/>
          <w:szCs w:val="24"/>
        </w:rPr>
        <w:t>άνετε το</w:t>
      </w:r>
      <w:r>
        <w:rPr>
          <w:rFonts w:eastAsia="Times New Roman" w:cs="Times New Roman"/>
          <w:szCs w:val="24"/>
        </w:rPr>
        <w:t>ν</w:t>
      </w:r>
      <w:r w:rsidRPr="00A65E41">
        <w:rPr>
          <w:rFonts w:eastAsia="Times New Roman" w:cs="Times New Roman"/>
          <w:szCs w:val="24"/>
        </w:rPr>
        <w:t xml:space="preserve"> ΣΥΡΙΖΑ λίγο κάτι σαν </w:t>
      </w:r>
      <w:proofErr w:type="spellStart"/>
      <w:r w:rsidRPr="00A65E41">
        <w:rPr>
          <w:rFonts w:eastAsia="Times New Roman" w:cs="Times New Roman"/>
          <w:szCs w:val="24"/>
        </w:rPr>
        <w:t>Airbnb</w:t>
      </w:r>
      <w:proofErr w:type="spellEnd"/>
      <w:r>
        <w:rPr>
          <w:rFonts w:eastAsia="Times New Roman" w:cs="Times New Roman"/>
          <w:szCs w:val="24"/>
        </w:rPr>
        <w:t>! Ένα μόνο μη ξεχνάτε. Το συμβόλαι</w:t>
      </w:r>
      <w:r>
        <w:rPr>
          <w:rFonts w:eastAsia="Times New Roman" w:cs="Times New Roman"/>
          <w:szCs w:val="24"/>
        </w:rPr>
        <w:t xml:space="preserve">ό σας </w:t>
      </w:r>
      <w:r w:rsidRPr="00A65E41">
        <w:rPr>
          <w:rFonts w:eastAsia="Times New Roman" w:cs="Times New Roman"/>
          <w:szCs w:val="24"/>
        </w:rPr>
        <w:t>λήγει στις 26 Μαΐου</w:t>
      </w:r>
      <w:r>
        <w:rPr>
          <w:rFonts w:eastAsia="Times New Roman" w:cs="Times New Roman"/>
          <w:szCs w:val="24"/>
        </w:rPr>
        <w:t>!</w:t>
      </w:r>
    </w:p>
    <w:p w14:paraId="5C54C0D4" w14:textId="77777777" w:rsidR="00627F24" w:rsidRDefault="007E6BBD">
      <w:pPr>
        <w:tabs>
          <w:tab w:val="left" w:pos="294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54C0D5" w14:textId="77777777" w:rsidR="00627F24" w:rsidRDefault="007E6BBD">
      <w:pPr>
        <w:tabs>
          <w:tab w:val="left" w:pos="2940"/>
        </w:tabs>
        <w:spacing w:after="0" w:line="600" w:lineRule="auto"/>
        <w:ind w:firstLine="720"/>
        <w:jc w:val="both"/>
        <w:rPr>
          <w:rFonts w:eastAsia="Times New Roman" w:cs="Times New Roman"/>
          <w:szCs w:val="24"/>
        </w:rPr>
      </w:pPr>
      <w:r>
        <w:rPr>
          <w:rFonts w:eastAsia="Times New Roman" w:cs="Times New Roman"/>
          <w:szCs w:val="24"/>
        </w:rPr>
        <w:t>Η</w:t>
      </w:r>
      <w:r w:rsidRPr="00A65E41">
        <w:rPr>
          <w:rFonts w:eastAsia="Times New Roman" w:cs="Times New Roman"/>
          <w:szCs w:val="24"/>
        </w:rPr>
        <w:t xml:space="preserve"> απομάκρυνσή σας από την εξουσία δεν είναι απλά προϋπόθεση για να πάει η χώρα μπροστά</w:t>
      </w:r>
      <w:r>
        <w:rPr>
          <w:rFonts w:eastAsia="Times New Roman" w:cs="Times New Roman"/>
          <w:szCs w:val="24"/>
        </w:rPr>
        <w:t>,</w:t>
      </w:r>
      <w:r w:rsidRPr="00A65E41">
        <w:rPr>
          <w:rFonts w:eastAsia="Times New Roman" w:cs="Times New Roman"/>
          <w:szCs w:val="24"/>
        </w:rPr>
        <w:t xml:space="preserve"> για να γίνουν οι ζωές των Ελλήνων καλύτερες</w:t>
      </w:r>
      <w:r>
        <w:rPr>
          <w:rFonts w:eastAsia="Times New Roman" w:cs="Times New Roman"/>
          <w:szCs w:val="24"/>
        </w:rPr>
        <w:t>.</w:t>
      </w:r>
      <w:r w:rsidRPr="00A65E41">
        <w:rPr>
          <w:rFonts w:eastAsia="Times New Roman" w:cs="Times New Roman"/>
          <w:szCs w:val="24"/>
        </w:rPr>
        <w:t xml:space="preserve"> </w:t>
      </w:r>
      <w:r>
        <w:rPr>
          <w:rFonts w:eastAsia="Times New Roman" w:cs="Times New Roman"/>
          <w:szCs w:val="24"/>
        </w:rPr>
        <w:t>Ε</w:t>
      </w:r>
      <w:r w:rsidRPr="00A65E41">
        <w:rPr>
          <w:rFonts w:eastAsia="Times New Roman" w:cs="Times New Roman"/>
          <w:szCs w:val="24"/>
        </w:rPr>
        <w:t>ίναι απαραίτητη προϋπόθεση για να αποκατα</w:t>
      </w:r>
      <w:r w:rsidRPr="00A65E41">
        <w:rPr>
          <w:rFonts w:eastAsia="Times New Roman" w:cs="Times New Roman"/>
          <w:szCs w:val="24"/>
        </w:rPr>
        <w:t xml:space="preserve">σταθεί η ποιότητα της </w:t>
      </w:r>
      <w:r>
        <w:rPr>
          <w:rFonts w:eastAsia="Times New Roman" w:cs="Times New Roman"/>
          <w:szCs w:val="24"/>
        </w:rPr>
        <w:t>δ</w:t>
      </w:r>
      <w:r w:rsidRPr="00A65E41">
        <w:rPr>
          <w:rFonts w:eastAsia="Times New Roman" w:cs="Times New Roman"/>
          <w:szCs w:val="24"/>
        </w:rPr>
        <w:t xml:space="preserve">ημοκρατίας </w:t>
      </w:r>
      <w:r>
        <w:rPr>
          <w:rFonts w:eastAsia="Times New Roman" w:cs="Times New Roman"/>
          <w:szCs w:val="24"/>
        </w:rPr>
        <w:t>μας, είναι προϋπόθεση για να ξαναγίνει η Ελλάδα μι</w:t>
      </w:r>
      <w:r w:rsidRPr="00A65E41">
        <w:rPr>
          <w:rFonts w:eastAsia="Times New Roman" w:cs="Times New Roman"/>
          <w:szCs w:val="24"/>
        </w:rPr>
        <w:t>α κανονική χώρα</w:t>
      </w:r>
      <w:r>
        <w:rPr>
          <w:rFonts w:eastAsia="Times New Roman" w:cs="Times New Roman"/>
          <w:szCs w:val="24"/>
        </w:rPr>
        <w:t>.</w:t>
      </w:r>
    </w:p>
    <w:p w14:paraId="5C54C0D6"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Κύριοι τ</w:t>
      </w:r>
      <w:r w:rsidRPr="008B45E8">
        <w:rPr>
          <w:rFonts w:eastAsia="Times New Roman" w:cs="Times New Roman"/>
          <w:szCs w:val="24"/>
        </w:rPr>
        <w:t>ου ΣΥΡΙΖΑ</w:t>
      </w:r>
      <w:r>
        <w:rPr>
          <w:rFonts w:eastAsia="Times New Roman" w:cs="Times New Roman"/>
          <w:szCs w:val="24"/>
        </w:rPr>
        <w:t>,</w:t>
      </w:r>
      <w:r w:rsidRPr="008B45E8">
        <w:rPr>
          <w:rFonts w:eastAsia="Times New Roman" w:cs="Times New Roman"/>
          <w:szCs w:val="24"/>
        </w:rPr>
        <w:t xml:space="preserve"> </w:t>
      </w:r>
      <w:r>
        <w:rPr>
          <w:rFonts w:eastAsia="Times New Roman" w:cs="Times New Roman"/>
          <w:szCs w:val="24"/>
        </w:rPr>
        <w:t xml:space="preserve">οι εκλογές κρίνονται </w:t>
      </w:r>
      <w:r w:rsidRPr="008B45E8">
        <w:rPr>
          <w:rFonts w:eastAsia="Times New Roman" w:cs="Times New Roman"/>
          <w:szCs w:val="24"/>
        </w:rPr>
        <w:t>συχνά στα</w:t>
      </w:r>
      <w:r>
        <w:rPr>
          <w:rFonts w:eastAsia="Times New Roman" w:cs="Times New Roman"/>
          <w:szCs w:val="24"/>
        </w:rPr>
        <w:t xml:space="preserve"> στοιχειώδη. Όσο πιο απλό είναι τ</w:t>
      </w:r>
      <w:r w:rsidRPr="008B45E8">
        <w:rPr>
          <w:rFonts w:eastAsia="Times New Roman" w:cs="Times New Roman"/>
          <w:szCs w:val="24"/>
        </w:rPr>
        <w:t>ο δίλημμα</w:t>
      </w:r>
      <w:r>
        <w:rPr>
          <w:rFonts w:eastAsia="Times New Roman" w:cs="Times New Roman"/>
          <w:szCs w:val="24"/>
        </w:rPr>
        <w:t>,</w:t>
      </w:r>
      <w:r w:rsidRPr="008B45E8">
        <w:rPr>
          <w:rFonts w:eastAsia="Times New Roman" w:cs="Times New Roman"/>
          <w:szCs w:val="24"/>
        </w:rPr>
        <w:t xml:space="preserve"> τόσο πιο καθαρό</w:t>
      </w:r>
      <w:r>
        <w:rPr>
          <w:rFonts w:eastAsia="Times New Roman" w:cs="Times New Roman"/>
          <w:szCs w:val="24"/>
        </w:rPr>
        <w:t>. Σε τέτοια διλήμματα είχατε ομολογουμένως, κύρ</w:t>
      </w:r>
      <w:r>
        <w:rPr>
          <w:rFonts w:eastAsia="Times New Roman" w:cs="Times New Roman"/>
          <w:szCs w:val="24"/>
        </w:rPr>
        <w:t>ιε Αντιπρόεδρε της Κ</w:t>
      </w:r>
      <w:r w:rsidRPr="008B45E8">
        <w:rPr>
          <w:rFonts w:eastAsia="Times New Roman" w:cs="Times New Roman"/>
          <w:szCs w:val="24"/>
        </w:rPr>
        <w:t>υβέρνησης</w:t>
      </w:r>
      <w:r>
        <w:rPr>
          <w:rFonts w:eastAsia="Times New Roman" w:cs="Times New Roman"/>
          <w:szCs w:val="24"/>
        </w:rPr>
        <w:t>, εξειδίκευση. «Ή</w:t>
      </w:r>
      <w:r w:rsidRPr="008B45E8">
        <w:rPr>
          <w:rFonts w:eastAsia="Times New Roman" w:cs="Times New Roman"/>
          <w:szCs w:val="24"/>
        </w:rPr>
        <w:t xml:space="preserve"> τους τελειώνουμε</w:t>
      </w:r>
      <w:r>
        <w:rPr>
          <w:rFonts w:eastAsia="Times New Roman" w:cs="Times New Roman"/>
          <w:szCs w:val="24"/>
        </w:rPr>
        <w:t xml:space="preserve"> ή</w:t>
      </w:r>
      <w:r w:rsidRPr="008B45E8">
        <w:rPr>
          <w:rFonts w:eastAsia="Times New Roman" w:cs="Times New Roman"/>
          <w:szCs w:val="24"/>
        </w:rPr>
        <w:t xml:space="preserve"> μας τελειώνουν</w:t>
      </w:r>
      <w:r>
        <w:rPr>
          <w:rFonts w:eastAsia="Times New Roman" w:cs="Times New Roman"/>
          <w:szCs w:val="24"/>
        </w:rPr>
        <w:t>,</w:t>
      </w:r>
      <w:r w:rsidRPr="008B45E8">
        <w:rPr>
          <w:rFonts w:eastAsia="Times New Roman" w:cs="Times New Roman"/>
          <w:szCs w:val="24"/>
        </w:rPr>
        <w:t xml:space="preserve"> ή με τις </w:t>
      </w:r>
      <w:r>
        <w:rPr>
          <w:rFonts w:eastAsia="Times New Roman" w:cs="Times New Roman"/>
          <w:szCs w:val="24"/>
        </w:rPr>
        <w:t>ελίτ</w:t>
      </w:r>
      <w:r w:rsidRPr="008B45E8">
        <w:rPr>
          <w:rFonts w:eastAsia="Times New Roman" w:cs="Times New Roman"/>
          <w:szCs w:val="24"/>
        </w:rPr>
        <w:t xml:space="preserve"> ή με τον </w:t>
      </w:r>
      <w:r>
        <w:rPr>
          <w:rFonts w:eastAsia="Times New Roman" w:cs="Times New Roman"/>
          <w:szCs w:val="24"/>
        </w:rPr>
        <w:t xml:space="preserve">λαό, ή με </w:t>
      </w:r>
      <w:r w:rsidRPr="008B45E8">
        <w:rPr>
          <w:rFonts w:eastAsia="Times New Roman" w:cs="Times New Roman"/>
          <w:szCs w:val="24"/>
        </w:rPr>
        <w:t xml:space="preserve">το παλιό </w:t>
      </w:r>
      <w:r>
        <w:rPr>
          <w:rFonts w:eastAsia="Times New Roman" w:cs="Times New Roman"/>
          <w:szCs w:val="24"/>
        </w:rPr>
        <w:t xml:space="preserve">ή </w:t>
      </w:r>
      <w:r w:rsidRPr="008B45E8">
        <w:rPr>
          <w:rFonts w:eastAsia="Times New Roman" w:cs="Times New Roman"/>
          <w:szCs w:val="24"/>
        </w:rPr>
        <w:t>με το νέο</w:t>
      </w:r>
      <w:r>
        <w:rPr>
          <w:rFonts w:eastAsia="Times New Roman" w:cs="Times New Roman"/>
          <w:szCs w:val="24"/>
        </w:rPr>
        <w:t>, ή</w:t>
      </w:r>
      <w:r w:rsidRPr="008B45E8">
        <w:rPr>
          <w:rFonts w:eastAsia="Times New Roman" w:cs="Times New Roman"/>
          <w:szCs w:val="24"/>
        </w:rPr>
        <w:t xml:space="preserve"> με την πρόοδο </w:t>
      </w:r>
      <w:r>
        <w:rPr>
          <w:rFonts w:eastAsia="Times New Roman" w:cs="Times New Roman"/>
          <w:szCs w:val="24"/>
        </w:rPr>
        <w:t>ή</w:t>
      </w:r>
      <w:r w:rsidRPr="008B45E8">
        <w:rPr>
          <w:rFonts w:eastAsia="Times New Roman" w:cs="Times New Roman"/>
          <w:szCs w:val="24"/>
        </w:rPr>
        <w:t xml:space="preserve"> με τη συντήρηση</w:t>
      </w:r>
      <w:r>
        <w:rPr>
          <w:rFonts w:eastAsia="Times New Roman" w:cs="Times New Roman"/>
          <w:szCs w:val="24"/>
        </w:rPr>
        <w:t>». Τ</w:t>
      </w:r>
      <w:r w:rsidRPr="008B45E8">
        <w:rPr>
          <w:rFonts w:eastAsia="Times New Roman" w:cs="Times New Roman"/>
          <w:szCs w:val="24"/>
        </w:rPr>
        <w:t xml:space="preserve">ώρα πια </w:t>
      </w:r>
      <w:r>
        <w:rPr>
          <w:rFonts w:eastAsia="Times New Roman" w:cs="Times New Roman"/>
          <w:szCs w:val="24"/>
        </w:rPr>
        <w:t xml:space="preserve">που όλα </w:t>
      </w:r>
      <w:r w:rsidRPr="008B45E8">
        <w:rPr>
          <w:rFonts w:eastAsia="Times New Roman" w:cs="Times New Roman"/>
          <w:szCs w:val="24"/>
        </w:rPr>
        <w:t>αυτά τα διλήμματα κατέρρευσαν</w:t>
      </w:r>
      <w:r>
        <w:rPr>
          <w:rFonts w:eastAsia="Times New Roman" w:cs="Times New Roman"/>
          <w:szCs w:val="24"/>
        </w:rPr>
        <w:t>, έμεινε ένα</w:t>
      </w:r>
      <w:r w:rsidRPr="008B45E8">
        <w:rPr>
          <w:rFonts w:eastAsia="Times New Roman" w:cs="Times New Roman"/>
          <w:szCs w:val="24"/>
        </w:rPr>
        <w:t xml:space="preserve"> απλό δίλημμα με </w:t>
      </w:r>
      <w:r>
        <w:rPr>
          <w:rFonts w:eastAsia="Times New Roman" w:cs="Times New Roman"/>
          <w:szCs w:val="24"/>
        </w:rPr>
        <w:t xml:space="preserve">το οποίο οι πολίτες θα πάνε στην κάλπη: «Με την </w:t>
      </w:r>
      <w:r w:rsidRPr="008B45E8">
        <w:rPr>
          <w:rFonts w:eastAsia="Times New Roman" w:cs="Times New Roman"/>
          <w:szCs w:val="24"/>
        </w:rPr>
        <w:t>Ελλάδα των πολλών ή με το</w:t>
      </w:r>
      <w:r>
        <w:rPr>
          <w:rFonts w:eastAsia="Times New Roman" w:cs="Times New Roman"/>
          <w:szCs w:val="24"/>
        </w:rPr>
        <w:t>ν</w:t>
      </w:r>
      <w:r w:rsidRPr="008B45E8">
        <w:rPr>
          <w:rFonts w:eastAsia="Times New Roman" w:cs="Times New Roman"/>
          <w:szCs w:val="24"/>
        </w:rPr>
        <w:t xml:space="preserve"> ΣΥΡΙΖΑ των </w:t>
      </w:r>
      <w:proofErr w:type="spellStart"/>
      <w:r>
        <w:rPr>
          <w:rFonts w:eastAsia="Times New Roman" w:cs="Times New Roman"/>
          <w:szCs w:val="24"/>
        </w:rPr>
        <w:t>Πολάκηδων</w:t>
      </w:r>
      <w:proofErr w:type="spellEnd"/>
      <w:r>
        <w:rPr>
          <w:rFonts w:eastAsia="Times New Roman" w:cs="Times New Roman"/>
          <w:szCs w:val="24"/>
        </w:rPr>
        <w:t>». Τ</w:t>
      </w:r>
      <w:r w:rsidRPr="008B45E8">
        <w:rPr>
          <w:rFonts w:eastAsia="Times New Roman" w:cs="Times New Roman"/>
          <w:szCs w:val="24"/>
        </w:rPr>
        <w:t>ην απάντηση θα τη δώσουν οι πολίτες το βράδυ της 26</w:t>
      </w:r>
      <w:r w:rsidRPr="002E0E19">
        <w:rPr>
          <w:rFonts w:eastAsia="Times New Roman" w:cs="Times New Roman"/>
          <w:szCs w:val="24"/>
          <w:vertAlign w:val="superscript"/>
        </w:rPr>
        <w:t>ης</w:t>
      </w:r>
      <w:r>
        <w:rPr>
          <w:rFonts w:eastAsia="Times New Roman" w:cs="Times New Roman"/>
          <w:szCs w:val="24"/>
        </w:rPr>
        <w:t xml:space="preserve"> </w:t>
      </w:r>
      <w:r w:rsidRPr="008B45E8">
        <w:rPr>
          <w:rFonts w:eastAsia="Times New Roman" w:cs="Times New Roman"/>
          <w:szCs w:val="24"/>
        </w:rPr>
        <w:t>Μαΐου</w:t>
      </w:r>
      <w:r>
        <w:rPr>
          <w:rFonts w:eastAsia="Times New Roman" w:cs="Times New Roman"/>
          <w:szCs w:val="24"/>
        </w:rPr>
        <w:t>.</w:t>
      </w:r>
    </w:p>
    <w:p w14:paraId="5C54C0D7" w14:textId="77777777" w:rsidR="00627F24" w:rsidRDefault="007E6BBD">
      <w:pPr>
        <w:spacing w:after="0" w:line="600" w:lineRule="auto"/>
        <w:ind w:firstLine="720"/>
        <w:jc w:val="both"/>
        <w:rPr>
          <w:rFonts w:eastAsia="Times New Roman"/>
          <w:b/>
          <w:bCs/>
          <w:szCs w:val="24"/>
        </w:rPr>
      </w:pPr>
      <w:r>
        <w:rPr>
          <w:rFonts w:eastAsia="Times New Roman" w:cs="Times New Roman"/>
          <w:szCs w:val="24"/>
        </w:rPr>
        <w:t>(Όρθιοι οι Βουλευτές της Νέας Δημοκρατίας χειροκροτούν ζωηρά και παρατεταμένα)</w:t>
      </w:r>
      <w:r w:rsidRPr="00892089">
        <w:rPr>
          <w:rFonts w:eastAsia="Times New Roman"/>
          <w:b/>
          <w:bCs/>
          <w:szCs w:val="24"/>
        </w:rPr>
        <w:t xml:space="preserve"> </w:t>
      </w:r>
    </w:p>
    <w:p w14:paraId="5C54C0D8" w14:textId="77777777" w:rsidR="00627F24" w:rsidRDefault="007E6BBD">
      <w:pPr>
        <w:spacing w:after="0" w:line="600" w:lineRule="auto"/>
        <w:ind w:firstLine="720"/>
        <w:jc w:val="both"/>
        <w:rPr>
          <w:rFonts w:eastAsia="Times New Roman" w:cs="Times New Roman"/>
          <w:szCs w:val="24"/>
        </w:rPr>
      </w:pPr>
      <w:r>
        <w:rPr>
          <w:rFonts w:eastAsia="Times New Roman"/>
          <w:b/>
          <w:bCs/>
          <w:szCs w:val="24"/>
        </w:rPr>
        <w:t>ΠΡΟΕΔΡΕΥΩΝ (Νική</w:t>
      </w:r>
      <w:r>
        <w:rPr>
          <w:rFonts w:eastAsia="Times New Roman"/>
          <w:b/>
          <w:bCs/>
          <w:szCs w:val="24"/>
        </w:rPr>
        <w:t>τας Κακλαμάνης):</w:t>
      </w:r>
      <w:r>
        <w:rPr>
          <w:rFonts w:eastAsia="Times New Roman" w:cs="Times New Roman"/>
          <w:szCs w:val="24"/>
        </w:rPr>
        <w:t xml:space="preserve"> Απευθύνομαι προς την Κ</w:t>
      </w:r>
      <w:r w:rsidRPr="008B45E8">
        <w:rPr>
          <w:rFonts w:eastAsia="Times New Roman" w:cs="Times New Roman"/>
          <w:szCs w:val="24"/>
        </w:rPr>
        <w:t xml:space="preserve">υβέρνηση για να απαντήσει στον </w:t>
      </w:r>
      <w:r>
        <w:rPr>
          <w:rFonts w:eastAsia="Times New Roman" w:cs="Times New Roman"/>
          <w:szCs w:val="24"/>
        </w:rPr>
        <w:t>Α</w:t>
      </w:r>
      <w:r w:rsidRPr="008B45E8">
        <w:rPr>
          <w:rFonts w:eastAsia="Times New Roman" w:cs="Times New Roman"/>
          <w:szCs w:val="24"/>
        </w:rPr>
        <w:t xml:space="preserve">ρχηγό </w:t>
      </w:r>
      <w:r w:rsidRPr="008B45E8">
        <w:rPr>
          <w:rFonts w:eastAsia="Times New Roman" w:cs="Times New Roman"/>
          <w:szCs w:val="24"/>
        </w:rPr>
        <w:t xml:space="preserve">της Αξιωματικής Αντιπολίτευσης </w:t>
      </w:r>
      <w:r>
        <w:rPr>
          <w:rFonts w:eastAsia="Times New Roman" w:cs="Times New Roman"/>
          <w:szCs w:val="24"/>
        </w:rPr>
        <w:t>και Π</w:t>
      </w:r>
      <w:r w:rsidRPr="008B45E8">
        <w:rPr>
          <w:rFonts w:eastAsia="Times New Roman" w:cs="Times New Roman"/>
          <w:szCs w:val="24"/>
        </w:rPr>
        <w:t xml:space="preserve">ρόεδρο της Κοινοβουλευτικής Ομάδας της Νέας Δημοκρατίας </w:t>
      </w:r>
      <w:r>
        <w:rPr>
          <w:rFonts w:eastAsia="Times New Roman" w:cs="Times New Roman"/>
          <w:szCs w:val="24"/>
        </w:rPr>
        <w:t>κ.</w:t>
      </w:r>
      <w:r w:rsidRPr="008B45E8">
        <w:rPr>
          <w:rFonts w:eastAsia="Times New Roman" w:cs="Times New Roman"/>
          <w:szCs w:val="24"/>
        </w:rPr>
        <w:t xml:space="preserve"> Κυριάκο Μητσοτάκη</w:t>
      </w:r>
      <w:r>
        <w:rPr>
          <w:rFonts w:eastAsia="Times New Roman" w:cs="Times New Roman"/>
          <w:szCs w:val="24"/>
        </w:rPr>
        <w:t>.</w:t>
      </w:r>
    </w:p>
    <w:p w14:paraId="5C54C0D9"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8B45E8">
        <w:rPr>
          <w:rFonts w:eastAsia="Times New Roman" w:cs="Times New Roman"/>
          <w:szCs w:val="24"/>
        </w:rPr>
        <w:t>ο</w:t>
      </w:r>
      <w:r>
        <w:rPr>
          <w:rFonts w:eastAsia="Times New Roman" w:cs="Times New Roman"/>
          <w:szCs w:val="24"/>
        </w:rPr>
        <w:t>ν λόγο έχει εκ μέρους της Κυβέρνησης ο παριστάμενος Α</w:t>
      </w:r>
      <w:r w:rsidRPr="008B45E8">
        <w:rPr>
          <w:rFonts w:eastAsia="Times New Roman" w:cs="Times New Roman"/>
          <w:szCs w:val="24"/>
        </w:rPr>
        <w:t>ντιπρόεδρο</w:t>
      </w:r>
      <w:r w:rsidRPr="008B45E8">
        <w:rPr>
          <w:rFonts w:eastAsia="Times New Roman" w:cs="Times New Roman"/>
          <w:szCs w:val="24"/>
        </w:rPr>
        <w:t>ς και Υπουργός Οικονομίας και Ανάπτυξης</w:t>
      </w:r>
      <w:r>
        <w:rPr>
          <w:rFonts w:eastAsia="Times New Roman" w:cs="Times New Roman"/>
          <w:szCs w:val="24"/>
        </w:rPr>
        <w:t>,</w:t>
      </w:r>
      <w:r w:rsidRPr="008B45E8">
        <w:rPr>
          <w:rFonts w:eastAsia="Times New Roman" w:cs="Times New Roman"/>
          <w:szCs w:val="24"/>
        </w:rPr>
        <w:t xml:space="preserve"> κ</w:t>
      </w:r>
      <w:r>
        <w:rPr>
          <w:rFonts w:eastAsia="Times New Roman" w:cs="Times New Roman"/>
          <w:szCs w:val="24"/>
        </w:rPr>
        <w:t>.</w:t>
      </w:r>
      <w:r w:rsidRPr="008B45E8">
        <w:rPr>
          <w:rFonts w:eastAsia="Times New Roman" w:cs="Times New Roman"/>
          <w:szCs w:val="24"/>
        </w:rPr>
        <w:t xml:space="preserve"> Ιωάννης Δραγασάκης</w:t>
      </w:r>
      <w:r>
        <w:rPr>
          <w:rFonts w:eastAsia="Times New Roman" w:cs="Times New Roman"/>
          <w:szCs w:val="24"/>
        </w:rPr>
        <w:t>.</w:t>
      </w:r>
    </w:p>
    <w:p w14:paraId="5C54C0DA"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Ορίστε, κύριε Αντιπρόεδρε, έχετε</w:t>
      </w:r>
      <w:r w:rsidRPr="008B45E8">
        <w:rPr>
          <w:rFonts w:eastAsia="Times New Roman" w:cs="Times New Roman"/>
          <w:szCs w:val="24"/>
        </w:rPr>
        <w:t xml:space="preserve"> το</w:t>
      </w:r>
      <w:r>
        <w:rPr>
          <w:rFonts w:eastAsia="Times New Roman" w:cs="Times New Roman"/>
          <w:szCs w:val="24"/>
        </w:rPr>
        <w:t>ν</w:t>
      </w:r>
      <w:r w:rsidRPr="008B45E8">
        <w:rPr>
          <w:rFonts w:eastAsia="Times New Roman" w:cs="Times New Roman"/>
          <w:szCs w:val="24"/>
        </w:rPr>
        <w:t xml:space="preserve"> λόγο</w:t>
      </w:r>
      <w:r>
        <w:rPr>
          <w:rFonts w:eastAsia="Times New Roman" w:cs="Times New Roman"/>
          <w:szCs w:val="24"/>
        </w:rPr>
        <w:t>.</w:t>
      </w:r>
    </w:p>
    <w:p w14:paraId="5C54C0DB" w14:textId="77777777" w:rsidR="00627F24" w:rsidRDefault="007E6BBD">
      <w:pPr>
        <w:spacing w:after="0" w:line="600" w:lineRule="auto"/>
        <w:ind w:firstLine="720"/>
        <w:jc w:val="both"/>
        <w:rPr>
          <w:rFonts w:eastAsia="Times New Roman" w:cs="Times New Roman"/>
          <w:szCs w:val="24"/>
        </w:rPr>
      </w:pPr>
      <w:r w:rsidRPr="00892089">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Κύριε Π</w:t>
      </w:r>
      <w:r w:rsidRPr="008B45E8">
        <w:rPr>
          <w:rFonts w:eastAsia="Times New Roman" w:cs="Times New Roman"/>
          <w:szCs w:val="24"/>
        </w:rPr>
        <w:t>ρόεδρε</w:t>
      </w:r>
      <w:r>
        <w:rPr>
          <w:rFonts w:eastAsia="Times New Roman" w:cs="Times New Roman"/>
          <w:szCs w:val="24"/>
        </w:rPr>
        <w:t>, κ</w:t>
      </w:r>
      <w:r w:rsidRPr="008B45E8">
        <w:rPr>
          <w:rFonts w:eastAsia="Times New Roman" w:cs="Times New Roman"/>
          <w:szCs w:val="24"/>
        </w:rPr>
        <w:t xml:space="preserve">υρίες και </w:t>
      </w:r>
      <w:r>
        <w:rPr>
          <w:rFonts w:eastAsia="Times New Roman" w:cs="Times New Roman"/>
          <w:szCs w:val="24"/>
        </w:rPr>
        <w:t>κύριοι</w:t>
      </w:r>
      <w:r w:rsidRPr="008B45E8">
        <w:rPr>
          <w:rFonts w:eastAsia="Times New Roman" w:cs="Times New Roman"/>
          <w:szCs w:val="24"/>
        </w:rPr>
        <w:t xml:space="preserve"> συνάδελφοι</w:t>
      </w:r>
      <w:r>
        <w:rPr>
          <w:rFonts w:eastAsia="Times New Roman" w:cs="Times New Roman"/>
          <w:szCs w:val="24"/>
        </w:rPr>
        <w:t>,</w:t>
      </w:r>
      <w:r w:rsidRPr="008B45E8">
        <w:rPr>
          <w:rFonts w:eastAsia="Times New Roman" w:cs="Times New Roman"/>
          <w:szCs w:val="24"/>
        </w:rPr>
        <w:t xml:space="preserve"> νομίζω ότι αυτό που ζούμε σήμερα</w:t>
      </w:r>
      <w:r>
        <w:rPr>
          <w:rFonts w:eastAsia="Times New Roman" w:cs="Times New Roman"/>
          <w:szCs w:val="24"/>
        </w:rPr>
        <w:t xml:space="preserve"> έχει μια μοναδικότητα στην πολιτική ιστορία της χώρας μας και όχι μόνο. Α</w:t>
      </w:r>
      <w:r w:rsidRPr="008B45E8">
        <w:rPr>
          <w:rFonts w:eastAsia="Times New Roman" w:cs="Times New Roman"/>
          <w:szCs w:val="24"/>
        </w:rPr>
        <w:t>ναφέρομαι στο γ</w:t>
      </w:r>
      <w:r>
        <w:rPr>
          <w:rFonts w:eastAsia="Times New Roman" w:cs="Times New Roman"/>
          <w:szCs w:val="24"/>
        </w:rPr>
        <w:t xml:space="preserve">εγονός ότι βρισκόμαστε ακριβώς είκοσι </w:t>
      </w:r>
      <w:r w:rsidRPr="008B45E8">
        <w:rPr>
          <w:rFonts w:eastAsia="Times New Roman" w:cs="Times New Roman"/>
          <w:szCs w:val="24"/>
        </w:rPr>
        <w:t xml:space="preserve">μέρες πριν από τις κρίσιμες </w:t>
      </w:r>
      <w:r>
        <w:rPr>
          <w:rFonts w:eastAsia="Times New Roman" w:cs="Times New Roman"/>
          <w:szCs w:val="24"/>
        </w:rPr>
        <w:t>ευρω</w:t>
      </w:r>
      <w:r w:rsidRPr="008B45E8">
        <w:rPr>
          <w:rFonts w:eastAsia="Times New Roman" w:cs="Times New Roman"/>
          <w:szCs w:val="24"/>
        </w:rPr>
        <w:t>εκλογές</w:t>
      </w:r>
      <w:r>
        <w:rPr>
          <w:rFonts w:eastAsia="Times New Roman" w:cs="Times New Roman"/>
          <w:szCs w:val="24"/>
        </w:rPr>
        <w:t xml:space="preserve"> και είκοσι μέρες</w:t>
      </w:r>
      <w:r w:rsidRPr="008B45E8">
        <w:rPr>
          <w:rFonts w:eastAsia="Times New Roman" w:cs="Times New Roman"/>
          <w:szCs w:val="24"/>
        </w:rPr>
        <w:t xml:space="preserve"> πριν </w:t>
      </w:r>
      <w:r>
        <w:rPr>
          <w:rFonts w:eastAsia="Times New Roman" w:cs="Times New Roman"/>
          <w:szCs w:val="24"/>
        </w:rPr>
        <w:t xml:space="preserve">από </w:t>
      </w:r>
      <w:r w:rsidRPr="008B45E8">
        <w:rPr>
          <w:rFonts w:eastAsia="Times New Roman" w:cs="Times New Roman"/>
          <w:szCs w:val="24"/>
        </w:rPr>
        <w:t xml:space="preserve">τις </w:t>
      </w:r>
      <w:r>
        <w:rPr>
          <w:rFonts w:eastAsia="Times New Roman" w:cs="Times New Roman"/>
          <w:szCs w:val="24"/>
        </w:rPr>
        <w:t xml:space="preserve">επίσης κρίσιμες </w:t>
      </w:r>
      <w:r w:rsidRPr="008B45E8">
        <w:rPr>
          <w:rFonts w:eastAsia="Times New Roman" w:cs="Times New Roman"/>
          <w:szCs w:val="24"/>
        </w:rPr>
        <w:t>εκλογές γι</w:t>
      </w:r>
      <w:r w:rsidRPr="008B45E8">
        <w:rPr>
          <w:rFonts w:eastAsia="Times New Roman" w:cs="Times New Roman"/>
          <w:szCs w:val="24"/>
        </w:rPr>
        <w:t xml:space="preserve">α την τοπική </w:t>
      </w:r>
      <w:r>
        <w:rPr>
          <w:rFonts w:eastAsia="Times New Roman" w:cs="Times New Roman"/>
          <w:szCs w:val="24"/>
        </w:rPr>
        <w:t xml:space="preserve">και περιφερειακή </w:t>
      </w:r>
      <w:r w:rsidRPr="008B45E8">
        <w:rPr>
          <w:rFonts w:eastAsia="Times New Roman" w:cs="Times New Roman"/>
          <w:szCs w:val="24"/>
        </w:rPr>
        <w:t>αυτοδιοίκηση</w:t>
      </w:r>
      <w:r>
        <w:rPr>
          <w:rFonts w:eastAsia="Times New Roman" w:cs="Times New Roman"/>
          <w:szCs w:val="24"/>
        </w:rPr>
        <w:t>.</w:t>
      </w:r>
    </w:p>
    <w:p w14:paraId="5C54C0DC"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Βρισκόμαστε εν</w:t>
      </w:r>
      <w:r>
        <w:rPr>
          <w:rFonts w:eastAsia="Times New Roman" w:cs="Times New Roman"/>
          <w:szCs w:val="24"/>
        </w:rPr>
        <w:t xml:space="preserve"> </w:t>
      </w:r>
      <w:r>
        <w:rPr>
          <w:rFonts w:eastAsia="Times New Roman" w:cs="Times New Roman"/>
          <w:szCs w:val="24"/>
        </w:rPr>
        <w:t>όψει σημαντικών</w:t>
      </w:r>
      <w:r w:rsidRPr="008B45E8">
        <w:rPr>
          <w:rFonts w:eastAsia="Times New Roman" w:cs="Times New Roman"/>
          <w:szCs w:val="24"/>
        </w:rPr>
        <w:t xml:space="preserve"> εξελίξεων και</w:t>
      </w:r>
      <w:r>
        <w:rPr>
          <w:rFonts w:eastAsia="Times New Roman" w:cs="Times New Roman"/>
          <w:szCs w:val="24"/>
        </w:rPr>
        <w:t xml:space="preserve"> αποφάσεων και η Κ</w:t>
      </w:r>
      <w:r w:rsidRPr="008B45E8">
        <w:rPr>
          <w:rFonts w:eastAsia="Times New Roman" w:cs="Times New Roman"/>
          <w:szCs w:val="24"/>
        </w:rPr>
        <w:t xml:space="preserve">υβέρνηση επιλέγει όχι να φέρει προς συζήτηση το θέμα </w:t>
      </w:r>
      <w:proofErr w:type="spellStart"/>
      <w:r>
        <w:rPr>
          <w:rFonts w:eastAsia="Times New Roman" w:cs="Times New Roman"/>
          <w:szCs w:val="24"/>
        </w:rPr>
        <w:t>Πολάκη</w:t>
      </w:r>
      <w:proofErr w:type="spellEnd"/>
      <w:r>
        <w:rPr>
          <w:rFonts w:eastAsia="Times New Roman" w:cs="Times New Roman"/>
          <w:szCs w:val="24"/>
        </w:rPr>
        <w:t xml:space="preserve">, </w:t>
      </w:r>
      <w:r w:rsidRPr="008B45E8">
        <w:rPr>
          <w:rFonts w:eastAsia="Times New Roman" w:cs="Times New Roman"/>
          <w:szCs w:val="24"/>
        </w:rPr>
        <w:t>το οποίο θα το συζητήσουμε</w:t>
      </w:r>
      <w:r>
        <w:rPr>
          <w:rFonts w:eastAsia="Times New Roman" w:cs="Times New Roman"/>
          <w:szCs w:val="24"/>
        </w:rPr>
        <w:t>,</w:t>
      </w:r>
      <w:r w:rsidRPr="008B45E8">
        <w:rPr>
          <w:rFonts w:eastAsia="Times New Roman" w:cs="Times New Roman"/>
          <w:szCs w:val="24"/>
        </w:rPr>
        <w:t xml:space="preserve"> όπως </w:t>
      </w:r>
      <w:r>
        <w:rPr>
          <w:rFonts w:eastAsia="Times New Roman" w:cs="Times New Roman"/>
          <w:szCs w:val="24"/>
        </w:rPr>
        <w:t>θα πω στη συνέχεια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sidRPr="008B45E8">
        <w:rPr>
          <w:rFonts w:eastAsia="Times New Roman" w:cs="Times New Roman"/>
          <w:szCs w:val="24"/>
        </w:rPr>
        <w:t xml:space="preserve">λλά αποκλείοντας όλα τα άλλα </w:t>
      </w:r>
      <w:r w:rsidRPr="008B45E8">
        <w:rPr>
          <w:rFonts w:eastAsia="Times New Roman" w:cs="Times New Roman"/>
          <w:szCs w:val="24"/>
        </w:rPr>
        <w:lastRenderedPageBreak/>
        <w:t>θέματα</w:t>
      </w:r>
      <w:r>
        <w:rPr>
          <w:rFonts w:eastAsia="Times New Roman" w:cs="Times New Roman"/>
          <w:szCs w:val="24"/>
        </w:rPr>
        <w:t>,</w:t>
      </w:r>
      <w:r w:rsidRPr="008B45E8">
        <w:rPr>
          <w:rFonts w:eastAsia="Times New Roman" w:cs="Times New Roman"/>
          <w:szCs w:val="24"/>
        </w:rPr>
        <w:t xml:space="preserve"> αποσυνδέοντας τη </w:t>
      </w:r>
      <w:r>
        <w:rPr>
          <w:rFonts w:eastAsia="Times New Roman" w:cs="Times New Roman"/>
          <w:szCs w:val="24"/>
        </w:rPr>
        <w:t>συ</w:t>
      </w:r>
      <w:r w:rsidRPr="008B45E8">
        <w:rPr>
          <w:rFonts w:eastAsia="Times New Roman" w:cs="Times New Roman"/>
          <w:szCs w:val="24"/>
        </w:rPr>
        <w:t xml:space="preserve">ζήτηση από όλα τα </w:t>
      </w:r>
      <w:r>
        <w:rPr>
          <w:rFonts w:eastAsia="Times New Roman" w:cs="Times New Roman"/>
          <w:szCs w:val="24"/>
        </w:rPr>
        <w:t>άλλα θέματα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sidRPr="008B45E8">
        <w:rPr>
          <w:rFonts w:eastAsia="Times New Roman" w:cs="Times New Roman"/>
          <w:szCs w:val="24"/>
        </w:rPr>
        <w:t xml:space="preserve">α μου </w:t>
      </w:r>
      <w:r>
        <w:rPr>
          <w:rFonts w:eastAsia="Times New Roman" w:cs="Times New Roman"/>
          <w:szCs w:val="24"/>
        </w:rPr>
        <w:t>επιτρέψετε, λ</w:t>
      </w:r>
      <w:r w:rsidRPr="008B45E8">
        <w:rPr>
          <w:rFonts w:eastAsia="Times New Roman" w:cs="Times New Roman"/>
          <w:szCs w:val="24"/>
        </w:rPr>
        <w:t>οιπόν</w:t>
      </w:r>
      <w:r>
        <w:rPr>
          <w:rFonts w:eastAsia="Times New Roman" w:cs="Times New Roman"/>
          <w:szCs w:val="24"/>
        </w:rPr>
        <w:t>,</w:t>
      </w:r>
      <w:r w:rsidRPr="008B45E8">
        <w:rPr>
          <w:rFonts w:eastAsia="Times New Roman" w:cs="Times New Roman"/>
          <w:szCs w:val="24"/>
        </w:rPr>
        <w:t xml:space="preserve"> αντί άλλης απάντησης </w:t>
      </w:r>
      <w:r>
        <w:rPr>
          <w:rFonts w:eastAsia="Times New Roman" w:cs="Times New Roman"/>
          <w:szCs w:val="24"/>
        </w:rPr>
        <w:t>να παρατηρήσω…</w:t>
      </w:r>
    </w:p>
    <w:p w14:paraId="5C54C0DD" w14:textId="77777777" w:rsidR="00627F24" w:rsidRDefault="007E6BBD">
      <w:pPr>
        <w:spacing w:after="0" w:line="600" w:lineRule="auto"/>
        <w:ind w:firstLine="720"/>
        <w:jc w:val="both"/>
        <w:rPr>
          <w:rFonts w:eastAsia="Times New Roman" w:cs="Times New Roman"/>
          <w:szCs w:val="24"/>
        </w:rPr>
      </w:pPr>
      <w:r w:rsidRPr="005B19B7">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Στην Κυβέρνηση αναφέρεστε; Εκτός και εάν μας έχετε κάνει ήδη </w:t>
      </w:r>
      <w:r>
        <w:rPr>
          <w:rFonts w:eastAsia="Times New Roman" w:cs="Times New Roman"/>
          <w:szCs w:val="24"/>
        </w:rPr>
        <w:t>κ</w:t>
      </w:r>
      <w:r>
        <w:rPr>
          <w:rFonts w:eastAsia="Times New Roman" w:cs="Times New Roman"/>
          <w:szCs w:val="24"/>
        </w:rPr>
        <w:t>υβέρνηση.</w:t>
      </w:r>
    </w:p>
    <w:p w14:paraId="5C54C0DE" w14:textId="77777777" w:rsidR="00627F24" w:rsidRDefault="007E6BBD">
      <w:pPr>
        <w:spacing w:after="0" w:line="600" w:lineRule="auto"/>
        <w:ind w:firstLine="720"/>
        <w:jc w:val="center"/>
        <w:rPr>
          <w:rFonts w:eastAsia="Times New Roman" w:cs="Times New Roman"/>
          <w:szCs w:val="24"/>
        </w:rPr>
      </w:pPr>
      <w:r>
        <w:rPr>
          <w:rFonts w:eastAsia="Times New Roman" w:cs="Times New Roman"/>
          <w:szCs w:val="24"/>
        </w:rPr>
        <w:t>(Θόρυβος από την</w:t>
      </w:r>
      <w:r>
        <w:rPr>
          <w:rFonts w:eastAsia="Times New Roman" w:cs="Times New Roman"/>
          <w:szCs w:val="24"/>
        </w:rPr>
        <w:t xml:space="preserve"> πτέρυγα της Νέας Δημοκρατίας)</w:t>
      </w:r>
    </w:p>
    <w:p w14:paraId="5C54C0DF" w14:textId="77777777" w:rsidR="00627F24" w:rsidRDefault="007E6BBD">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Κύριοι συνάδελφοι, όπως οι συνάδελφοι του ΣΥΡΙΖΑ δεν έβγαλαν κιχ και σεβάστηκαν τον Πρόεδρο του κόμματος της Νέας Δημοκρατίας, παρακαλώ και εσείς σιωπή!</w:t>
      </w:r>
    </w:p>
    <w:p w14:paraId="5C54C0E0" w14:textId="77777777" w:rsidR="00627F24" w:rsidRDefault="007E6BBD">
      <w:pPr>
        <w:spacing w:after="0" w:line="600" w:lineRule="auto"/>
        <w:ind w:firstLine="720"/>
        <w:jc w:val="both"/>
        <w:rPr>
          <w:rFonts w:eastAsia="Times New Roman" w:cs="Times New Roman"/>
          <w:szCs w:val="24"/>
        </w:rPr>
      </w:pPr>
      <w:r w:rsidRPr="00892089">
        <w:rPr>
          <w:rFonts w:eastAsia="Times New Roman" w:cs="Times New Roman"/>
          <w:b/>
          <w:szCs w:val="24"/>
        </w:rPr>
        <w:t xml:space="preserve">ΙΩΑΝΝΗΣ ΔΡΑΓΑΣΑΚΗΣ (Αντιπρόεδρος της </w:t>
      </w:r>
      <w:r w:rsidRPr="00892089">
        <w:rPr>
          <w:rFonts w:eastAsia="Times New Roman" w:cs="Times New Roman"/>
          <w:b/>
          <w:szCs w:val="24"/>
        </w:rPr>
        <w:t>Κυβέρνησης και Υπουργός Οικονομίας και Ανάπτυξης):</w:t>
      </w:r>
      <w:r>
        <w:rPr>
          <w:rFonts w:eastAsia="Times New Roman" w:cs="Times New Roman"/>
          <w:szCs w:val="24"/>
        </w:rPr>
        <w:t xml:space="preserve"> Δεν με ενοχλεί τίποτα, κύριε Πρόεδρε. Καταλαβαίνω τι παίζεται και πιστεύω ότι θα φανεί στη συνέχεια.</w:t>
      </w:r>
    </w:p>
    <w:p w14:paraId="5C54C0E1"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Εγώ, λοιπόν,</w:t>
      </w:r>
      <w:r w:rsidRPr="008B45E8">
        <w:rPr>
          <w:rFonts w:eastAsia="Times New Roman" w:cs="Times New Roman"/>
          <w:szCs w:val="24"/>
        </w:rPr>
        <w:t xml:space="preserve"> </w:t>
      </w:r>
      <w:r>
        <w:rPr>
          <w:rFonts w:eastAsia="Times New Roman" w:cs="Times New Roman"/>
          <w:szCs w:val="24"/>
        </w:rPr>
        <w:t>θέλω να σημειώσω τα εξής: Βρισκόμαστε –επαναλαμβάνω- είκοσι μέρες πριν από μι</w:t>
      </w:r>
      <w:r w:rsidRPr="008B45E8">
        <w:rPr>
          <w:rFonts w:eastAsia="Times New Roman" w:cs="Times New Roman"/>
          <w:szCs w:val="24"/>
        </w:rPr>
        <w:t>α π</w:t>
      </w:r>
      <w:r>
        <w:rPr>
          <w:rFonts w:eastAsia="Times New Roman" w:cs="Times New Roman"/>
          <w:szCs w:val="24"/>
        </w:rPr>
        <w:t>ολύ κρίσιμη</w:t>
      </w:r>
      <w:r>
        <w:rPr>
          <w:rFonts w:eastAsia="Times New Roman" w:cs="Times New Roman"/>
          <w:szCs w:val="24"/>
        </w:rPr>
        <w:t xml:space="preserve"> εκλογική αναμέτρηση, που αφορά </w:t>
      </w:r>
      <w:r w:rsidRPr="008B45E8">
        <w:rPr>
          <w:rFonts w:eastAsia="Times New Roman" w:cs="Times New Roman"/>
          <w:szCs w:val="24"/>
        </w:rPr>
        <w:t>το μέλλον της Ευρώπης</w:t>
      </w:r>
      <w:r>
        <w:rPr>
          <w:rFonts w:eastAsia="Times New Roman" w:cs="Times New Roman"/>
          <w:szCs w:val="24"/>
        </w:rPr>
        <w:t>,</w:t>
      </w:r>
      <w:r w:rsidRPr="008B45E8">
        <w:rPr>
          <w:rFonts w:eastAsia="Times New Roman" w:cs="Times New Roman"/>
          <w:szCs w:val="24"/>
        </w:rPr>
        <w:t xml:space="preserve"> της Ελλάδας</w:t>
      </w:r>
      <w:r>
        <w:rPr>
          <w:rFonts w:eastAsia="Times New Roman" w:cs="Times New Roman"/>
          <w:szCs w:val="24"/>
        </w:rPr>
        <w:t xml:space="preserve"> και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Έχουμε μι</w:t>
      </w:r>
      <w:r w:rsidRPr="008B45E8">
        <w:rPr>
          <w:rFonts w:eastAsia="Times New Roman" w:cs="Times New Roman"/>
          <w:szCs w:val="24"/>
        </w:rPr>
        <w:t>α Ευρώπη</w:t>
      </w:r>
      <w:r>
        <w:rPr>
          <w:rFonts w:eastAsia="Times New Roman" w:cs="Times New Roman"/>
          <w:szCs w:val="24"/>
        </w:rPr>
        <w:t>,</w:t>
      </w:r>
      <w:r w:rsidRPr="008B45E8">
        <w:rPr>
          <w:rFonts w:eastAsia="Times New Roman" w:cs="Times New Roman"/>
          <w:szCs w:val="24"/>
        </w:rPr>
        <w:t xml:space="preserve"> η οποία έχει μπει σε φάση οικονομικής επιβράδυνσης</w:t>
      </w:r>
      <w:r>
        <w:rPr>
          <w:rFonts w:eastAsia="Times New Roman" w:cs="Times New Roman"/>
          <w:szCs w:val="24"/>
        </w:rPr>
        <w:t>, πριν ακόμα συνέλθει από την προηγούμενη</w:t>
      </w:r>
      <w:r w:rsidRPr="008B45E8">
        <w:rPr>
          <w:rFonts w:eastAsia="Times New Roman" w:cs="Times New Roman"/>
          <w:szCs w:val="24"/>
        </w:rPr>
        <w:t xml:space="preserve"> σφοδρότατη οικονομική κρίση</w:t>
      </w:r>
      <w:r>
        <w:rPr>
          <w:rFonts w:eastAsia="Times New Roman" w:cs="Times New Roman"/>
          <w:szCs w:val="24"/>
        </w:rPr>
        <w:t>, ενώ υπάρχουν κίνδυ</w:t>
      </w:r>
      <w:r>
        <w:rPr>
          <w:rFonts w:eastAsia="Times New Roman" w:cs="Times New Roman"/>
          <w:szCs w:val="24"/>
        </w:rPr>
        <w:t>νοι να ενισχυθούν δυνάμεις αντιδραστικής οπισθοδρόμησης,</w:t>
      </w:r>
      <w:r w:rsidRPr="008B45E8">
        <w:rPr>
          <w:rFonts w:eastAsia="Times New Roman" w:cs="Times New Roman"/>
          <w:szCs w:val="24"/>
        </w:rPr>
        <w:t xml:space="preserve"> οι οποίες δεν δηλώνουν ότι είναι κατά</w:t>
      </w:r>
      <w:r>
        <w:rPr>
          <w:rFonts w:eastAsia="Times New Roman" w:cs="Times New Roman"/>
          <w:szCs w:val="24"/>
        </w:rPr>
        <w:t xml:space="preserve"> της κάθε </w:t>
      </w:r>
      <w:r w:rsidRPr="008B45E8">
        <w:rPr>
          <w:rFonts w:eastAsia="Times New Roman" w:cs="Times New Roman"/>
          <w:szCs w:val="24"/>
        </w:rPr>
        <w:t xml:space="preserve">μορφής ενοποίησης </w:t>
      </w:r>
      <w:r>
        <w:rPr>
          <w:rFonts w:eastAsia="Times New Roman" w:cs="Times New Roman"/>
          <w:szCs w:val="24"/>
        </w:rPr>
        <w:t>της Ευρώπης. Κ</w:t>
      </w:r>
      <w:r w:rsidRPr="008B45E8">
        <w:rPr>
          <w:rFonts w:eastAsia="Times New Roman" w:cs="Times New Roman"/>
          <w:szCs w:val="24"/>
        </w:rPr>
        <w:t>αι τέλος</w:t>
      </w:r>
      <w:r>
        <w:rPr>
          <w:rFonts w:eastAsia="Times New Roman" w:cs="Times New Roman"/>
          <w:szCs w:val="24"/>
        </w:rPr>
        <w:t>,</w:t>
      </w:r>
      <w:r w:rsidRPr="008B45E8">
        <w:rPr>
          <w:rFonts w:eastAsia="Times New Roman" w:cs="Times New Roman"/>
          <w:szCs w:val="24"/>
        </w:rPr>
        <w:t xml:space="preserve"> το </w:t>
      </w:r>
      <w:proofErr w:type="spellStart"/>
      <w:r>
        <w:rPr>
          <w:rFonts w:eastAsia="Times New Roman" w:cs="Times New Roman"/>
          <w:szCs w:val="24"/>
          <w:lang w:val="en-US"/>
        </w:rPr>
        <w:t>Brexit</w:t>
      </w:r>
      <w:proofErr w:type="spellEnd"/>
      <w:r>
        <w:rPr>
          <w:rFonts w:eastAsia="Times New Roman" w:cs="Times New Roman"/>
          <w:szCs w:val="24"/>
        </w:rPr>
        <w:t xml:space="preserve"> έχει ανοίξει ερωτήματα,</w:t>
      </w:r>
      <w:r w:rsidRPr="008B45E8">
        <w:rPr>
          <w:rFonts w:eastAsia="Times New Roman" w:cs="Times New Roman"/>
          <w:szCs w:val="24"/>
        </w:rPr>
        <w:t xml:space="preserve"> τα οποία ακόμα δεν έχουν απαντ</w:t>
      </w:r>
      <w:r>
        <w:rPr>
          <w:rFonts w:eastAsia="Times New Roman" w:cs="Times New Roman"/>
          <w:szCs w:val="24"/>
        </w:rPr>
        <w:t>ηθεί.</w:t>
      </w:r>
      <w:r w:rsidRPr="008B45E8">
        <w:rPr>
          <w:rFonts w:eastAsia="Times New Roman" w:cs="Times New Roman"/>
          <w:szCs w:val="24"/>
        </w:rPr>
        <w:t xml:space="preserve"> </w:t>
      </w:r>
    </w:p>
    <w:p w14:paraId="5C54C0E2"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Έ</w:t>
      </w:r>
      <w:r w:rsidRPr="008B45E8">
        <w:rPr>
          <w:rFonts w:eastAsia="Times New Roman" w:cs="Times New Roman"/>
          <w:szCs w:val="24"/>
        </w:rPr>
        <w:t>τσι</w:t>
      </w:r>
      <w:r>
        <w:rPr>
          <w:rFonts w:eastAsia="Times New Roman" w:cs="Times New Roman"/>
          <w:szCs w:val="24"/>
        </w:rPr>
        <w:t>,</w:t>
      </w:r>
      <w:r w:rsidRPr="008B45E8">
        <w:rPr>
          <w:rFonts w:eastAsia="Times New Roman" w:cs="Times New Roman"/>
          <w:szCs w:val="24"/>
        </w:rPr>
        <w:t xml:space="preserve"> </w:t>
      </w:r>
      <w:r>
        <w:rPr>
          <w:rFonts w:eastAsia="Times New Roman" w:cs="Times New Roman"/>
          <w:szCs w:val="24"/>
        </w:rPr>
        <w:t>αυτές οι ευρωεκλογές αποκτούν μι</w:t>
      </w:r>
      <w:r w:rsidRPr="008B45E8">
        <w:rPr>
          <w:rFonts w:eastAsia="Times New Roman" w:cs="Times New Roman"/>
          <w:szCs w:val="24"/>
        </w:rPr>
        <w:t>α</w:t>
      </w:r>
      <w:r w:rsidRPr="008B45E8">
        <w:rPr>
          <w:rFonts w:eastAsia="Times New Roman" w:cs="Times New Roman"/>
          <w:szCs w:val="24"/>
        </w:rPr>
        <w:t xml:space="preserve"> ειδ</w:t>
      </w:r>
      <w:r>
        <w:rPr>
          <w:rFonts w:eastAsia="Times New Roman" w:cs="Times New Roman"/>
          <w:szCs w:val="24"/>
        </w:rPr>
        <w:t xml:space="preserve">ική βαρύτητα για όλους και όλες, κάτι που δεν έχει συζητηθεί </w:t>
      </w:r>
      <w:r w:rsidRPr="008B45E8">
        <w:rPr>
          <w:rFonts w:eastAsia="Times New Roman" w:cs="Times New Roman"/>
          <w:szCs w:val="24"/>
        </w:rPr>
        <w:t>επαρκώς μέχρι τώρα στην Ελλάδα</w:t>
      </w:r>
      <w:r>
        <w:rPr>
          <w:rFonts w:eastAsia="Times New Roman" w:cs="Times New Roman"/>
          <w:szCs w:val="24"/>
        </w:rPr>
        <w:t>, καθώς ακόμα και τώρα</w:t>
      </w:r>
      <w:r w:rsidRPr="008B45E8">
        <w:rPr>
          <w:rFonts w:eastAsia="Times New Roman" w:cs="Times New Roman"/>
          <w:szCs w:val="24"/>
        </w:rPr>
        <w:t xml:space="preserve"> </w:t>
      </w:r>
      <w:r>
        <w:rPr>
          <w:rFonts w:eastAsia="Times New Roman" w:cs="Times New Roman"/>
          <w:szCs w:val="24"/>
        </w:rPr>
        <w:t>-</w:t>
      </w:r>
      <w:r w:rsidRPr="008B45E8">
        <w:rPr>
          <w:rFonts w:eastAsia="Times New Roman" w:cs="Times New Roman"/>
          <w:szCs w:val="24"/>
        </w:rPr>
        <w:t>όπως είδαμε και όπως ακούσαμε</w:t>
      </w:r>
      <w:r>
        <w:rPr>
          <w:rFonts w:eastAsia="Times New Roman" w:cs="Times New Roman"/>
          <w:szCs w:val="24"/>
        </w:rPr>
        <w:t>-</w:t>
      </w:r>
      <w:r w:rsidRPr="008B45E8">
        <w:rPr>
          <w:rFonts w:eastAsia="Times New Roman" w:cs="Times New Roman"/>
          <w:szCs w:val="24"/>
        </w:rPr>
        <w:t xml:space="preserve"> λίγες μέρες πριν </w:t>
      </w:r>
      <w:r>
        <w:rPr>
          <w:rFonts w:eastAsia="Times New Roman" w:cs="Times New Roman"/>
          <w:szCs w:val="24"/>
        </w:rPr>
        <w:t xml:space="preserve">από </w:t>
      </w:r>
      <w:r w:rsidRPr="008B45E8">
        <w:rPr>
          <w:rFonts w:eastAsia="Times New Roman" w:cs="Times New Roman"/>
          <w:szCs w:val="24"/>
        </w:rPr>
        <w:t xml:space="preserve">τις εκλογές </w:t>
      </w:r>
      <w:r>
        <w:rPr>
          <w:rFonts w:eastAsia="Times New Roman" w:cs="Times New Roman"/>
          <w:szCs w:val="24"/>
        </w:rPr>
        <w:t>η</w:t>
      </w:r>
      <w:r w:rsidRPr="008B45E8">
        <w:rPr>
          <w:rFonts w:eastAsia="Times New Roman" w:cs="Times New Roman"/>
          <w:szCs w:val="24"/>
        </w:rPr>
        <w:t xml:space="preserve"> Αξιωματική Αντιπολίτευση</w:t>
      </w:r>
      <w:r>
        <w:rPr>
          <w:rFonts w:eastAsia="Times New Roman" w:cs="Times New Roman"/>
          <w:szCs w:val="24"/>
        </w:rPr>
        <w:t xml:space="preserve"> σ</w:t>
      </w:r>
      <w:r w:rsidRPr="008B45E8">
        <w:rPr>
          <w:rFonts w:eastAsia="Times New Roman" w:cs="Times New Roman"/>
          <w:szCs w:val="24"/>
        </w:rPr>
        <w:t>αν να θέλει να σπρώξει τη συζήτηση και την πο</w:t>
      </w:r>
      <w:r w:rsidRPr="008B45E8">
        <w:rPr>
          <w:rFonts w:eastAsia="Times New Roman" w:cs="Times New Roman"/>
          <w:szCs w:val="24"/>
        </w:rPr>
        <w:t xml:space="preserve">λιτική αντιπαράθεση στη σφαίρα της μικροπολιτικής και των επικοινωνιακών </w:t>
      </w:r>
      <w:r>
        <w:rPr>
          <w:rFonts w:eastAsia="Times New Roman" w:cs="Times New Roman"/>
          <w:szCs w:val="24"/>
        </w:rPr>
        <w:t>εντυπώσεων.</w:t>
      </w:r>
    </w:p>
    <w:p w14:paraId="5C54C0E3"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Την ίδια ώρα η Ελλάδα</w:t>
      </w:r>
      <w:r w:rsidRPr="008B45E8">
        <w:rPr>
          <w:rFonts w:eastAsia="Times New Roman" w:cs="Times New Roman"/>
          <w:szCs w:val="24"/>
        </w:rPr>
        <w:t xml:space="preserve"> ανακτά αναβαθμισμένο ρόλο στην Ευρώπη και τα Βαλκάνια</w:t>
      </w:r>
      <w:r>
        <w:rPr>
          <w:rFonts w:eastAsia="Times New Roman" w:cs="Times New Roman"/>
          <w:szCs w:val="24"/>
        </w:rPr>
        <w:t>. Στο</w:t>
      </w:r>
      <w:r w:rsidRPr="008B45E8">
        <w:rPr>
          <w:rFonts w:eastAsia="Times New Roman" w:cs="Times New Roman"/>
          <w:szCs w:val="24"/>
        </w:rPr>
        <w:t xml:space="preserve"> εσωτ</w:t>
      </w:r>
      <w:r>
        <w:rPr>
          <w:rFonts w:eastAsia="Times New Roman" w:cs="Times New Roman"/>
          <w:szCs w:val="24"/>
        </w:rPr>
        <w:t>ερικό της χώρας η πολιτική της Κ</w:t>
      </w:r>
      <w:r w:rsidRPr="008B45E8">
        <w:rPr>
          <w:rFonts w:eastAsia="Times New Roman" w:cs="Times New Roman"/>
          <w:szCs w:val="24"/>
        </w:rPr>
        <w:t>υβέρν</w:t>
      </w:r>
      <w:r>
        <w:rPr>
          <w:rFonts w:eastAsia="Times New Roman" w:cs="Times New Roman"/>
          <w:szCs w:val="24"/>
        </w:rPr>
        <w:t>ησης, αξιοποιώντας τους βαθμούς ε</w:t>
      </w:r>
      <w:r w:rsidRPr="008B45E8">
        <w:rPr>
          <w:rFonts w:eastAsia="Times New Roman" w:cs="Times New Roman"/>
          <w:szCs w:val="24"/>
        </w:rPr>
        <w:t>λευ</w:t>
      </w:r>
      <w:r>
        <w:rPr>
          <w:rFonts w:eastAsia="Times New Roman" w:cs="Times New Roman"/>
          <w:szCs w:val="24"/>
        </w:rPr>
        <w:t>θερίας και αξ</w:t>
      </w:r>
      <w:r>
        <w:rPr>
          <w:rFonts w:eastAsia="Times New Roman" w:cs="Times New Roman"/>
          <w:szCs w:val="24"/>
        </w:rPr>
        <w:t>ιοπιστίας που έχουμε κερδίσει,</w:t>
      </w:r>
      <w:r w:rsidRPr="008B45E8">
        <w:rPr>
          <w:rFonts w:eastAsia="Times New Roman" w:cs="Times New Roman"/>
          <w:szCs w:val="24"/>
        </w:rPr>
        <w:t xml:space="preserve"> δημιουργεί προϋποθέσ</w:t>
      </w:r>
      <w:r>
        <w:rPr>
          <w:rFonts w:eastAsia="Times New Roman" w:cs="Times New Roman"/>
          <w:szCs w:val="24"/>
        </w:rPr>
        <w:t xml:space="preserve">εις για τη βαθμιαία </w:t>
      </w:r>
      <w:r w:rsidRPr="008B45E8">
        <w:rPr>
          <w:rFonts w:eastAsia="Times New Roman" w:cs="Times New Roman"/>
          <w:szCs w:val="24"/>
        </w:rPr>
        <w:t>επούλωση των πληγών από την</w:t>
      </w:r>
      <w:r>
        <w:rPr>
          <w:rFonts w:eastAsia="Times New Roman" w:cs="Times New Roman"/>
          <w:szCs w:val="24"/>
        </w:rPr>
        <w:t xml:space="preserve"> κρίση,</w:t>
      </w:r>
      <w:r w:rsidRPr="008B45E8">
        <w:rPr>
          <w:rFonts w:eastAsia="Times New Roman" w:cs="Times New Roman"/>
          <w:szCs w:val="24"/>
        </w:rPr>
        <w:t xml:space="preserve"> την αποκατάσταση αδικιών και τη θεμελίωση για πρώτη φορά</w:t>
      </w:r>
      <w:r>
        <w:rPr>
          <w:rFonts w:eastAsia="Times New Roman" w:cs="Times New Roman"/>
          <w:szCs w:val="24"/>
        </w:rPr>
        <w:t xml:space="preserve"> συνθηκών και προϋποθέσεων για μι</w:t>
      </w:r>
      <w:r w:rsidRPr="008B45E8">
        <w:rPr>
          <w:rFonts w:eastAsia="Times New Roman" w:cs="Times New Roman"/>
          <w:szCs w:val="24"/>
        </w:rPr>
        <w:t>α βιώσιμη</w:t>
      </w:r>
      <w:r>
        <w:rPr>
          <w:rFonts w:eastAsia="Times New Roman" w:cs="Times New Roman"/>
          <w:szCs w:val="24"/>
        </w:rPr>
        <w:t>,</w:t>
      </w:r>
      <w:r w:rsidRPr="008B45E8">
        <w:rPr>
          <w:rFonts w:eastAsia="Times New Roman" w:cs="Times New Roman"/>
          <w:szCs w:val="24"/>
        </w:rPr>
        <w:t xml:space="preserve"> δίκαιη και χωρίς αποκλεισμούς ανάπτυξη</w:t>
      </w:r>
      <w:r>
        <w:rPr>
          <w:rFonts w:eastAsia="Times New Roman" w:cs="Times New Roman"/>
          <w:szCs w:val="24"/>
        </w:rPr>
        <w:t>.</w:t>
      </w:r>
    </w:p>
    <w:p w14:paraId="5C54C0E4"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Τέλος,</w:t>
      </w:r>
      <w:r w:rsidRPr="008B45E8">
        <w:rPr>
          <w:rFonts w:eastAsia="Times New Roman" w:cs="Times New Roman"/>
          <w:szCs w:val="24"/>
        </w:rPr>
        <w:t xml:space="preserve"> έχουμε τις εκλογές στην αυτοδιοίκηση</w:t>
      </w:r>
      <w:r>
        <w:rPr>
          <w:rFonts w:eastAsia="Times New Roman" w:cs="Times New Roman"/>
          <w:szCs w:val="24"/>
        </w:rPr>
        <w:t>.</w:t>
      </w:r>
      <w:r w:rsidRPr="008B45E8">
        <w:rPr>
          <w:rFonts w:eastAsia="Times New Roman" w:cs="Times New Roman"/>
          <w:szCs w:val="24"/>
        </w:rPr>
        <w:t xml:space="preserve"> </w:t>
      </w:r>
      <w:r>
        <w:rPr>
          <w:rFonts w:eastAsia="Times New Roman" w:cs="Times New Roman"/>
          <w:szCs w:val="24"/>
        </w:rPr>
        <w:t>Και</w:t>
      </w:r>
      <w:r w:rsidRPr="008B45E8">
        <w:rPr>
          <w:rFonts w:eastAsia="Times New Roman" w:cs="Times New Roman"/>
          <w:szCs w:val="24"/>
        </w:rPr>
        <w:t xml:space="preserve"> εδώ οι νέες αρχές</w:t>
      </w:r>
      <w:r>
        <w:rPr>
          <w:rFonts w:eastAsia="Times New Roman" w:cs="Times New Roman"/>
          <w:szCs w:val="24"/>
        </w:rPr>
        <w:t xml:space="preserve"> που για πρώτη φορά</w:t>
      </w:r>
      <w:r w:rsidRPr="008B45E8">
        <w:rPr>
          <w:rFonts w:eastAsia="Times New Roman" w:cs="Times New Roman"/>
          <w:szCs w:val="24"/>
        </w:rPr>
        <w:t xml:space="preserve"> θα προκύψουν με το σύστημα της απλής αναλογικής</w:t>
      </w:r>
      <w:r>
        <w:rPr>
          <w:rFonts w:eastAsia="Times New Roman" w:cs="Times New Roman"/>
          <w:szCs w:val="24"/>
        </w:rPr>
        <w:t xml:space="preserve"> θα</w:t>
      </w:r>
      <w:r w:rsidRPr="008B45E8">
        <w:rPr>
          <w:rFonts w:eastAsia="Times New Roman" w:cs="Times New Roman"/>
          <w:szCs w:val="24"/>
        </w:rPr>
        <w:t xml:space="preserve"> έχουν </w:t>
      </w:r>
      <w:r>
        <w:rPr>
          <w:rFonts w:eastAsia="Times New Roman" w:cs="Times New Roman"/>
          <w:szCs w:val="24"/>
        </w:rPr>
        <w:t>να αξιοποιήσουν νέους π</w:t>
      </w:r>
      <w:r w:rsidRPr="008B45E8">
        <w:rPr>
          <w:rFonts w:eastAsia="Times New Roman" w:cs="Times New Roman"/>
          <w:szCs w:val="24"/>
        </w:rPr>
        <w:t>όρους και νέους ρόλους</w:t>
      </w:r>
      <w:r>
        <w:rPr>
          <w:rFonts w:eastAsia="Times New Roman" w:cs="Times New Roman"/>
          <w:szCs w:val="24"/>
        </w:rPr>
        <w:t>,</w:t>
      </w:r>
      <w:r w:rsidRPr="008B45E8">
        <w:rPr>
          <w:rFonts w:eastAsia="Times New Roman" w:cs="Times New Roman"/>
          <w:szCs w:val="24"/>
        </w:rPr>
        <w:t xml:space="preserve"> τους οποίους έχει </w:t>
      </w:r>
      <w:r>
        <w:rPr>
          <w:rFonts w:eastAsia="Times New Roman" w:cs="Times New Roman"/>
          <w:szCs w:val="24"/>
        </w:rPr>
        <w:t>εξασφαλίσει</w:t>
      </w:r>
      <w:r w:rsidRPr="008B45E8">
        <w:rPr>
          <w:rFonts w:eastAsia="Times New Roman" w:cs="Times New Roman"/>
          <w:szCs w:val="24"/>
        </w:rPr>
        <w:t xml:space="preserve"> </w:t>
      </w:r>
      <w:r>
        <w:rPr>
          <w:rFonts w:eastAsia="Times New Roman" w:cs="Times New Roman"/>
          <w:szCs w:val="24"/>
        </w:rPr>
        <w:t>και</w:t>
      </w:r>
      <w:r w:rsidRPr="008B45E8">
        <w:rPr>
          <w:rFonts w:eastAsia="Times New Roman" w:cs="Times New Roman"/>
          <w:szCs w:val="24"/>
        </w:rPr>
        <w:t xml:space="preserve"> </w:t>
      </w:r>
      <w:r>
        <w:rPr>
          <w:rFonts w:eastAsia="Times New Roman" w:cs="Times New Roman"/>
          <w:szCs w:val="24"/>
        </w:rPr>
        <w:t>έχει θεσπίσει η παρούσα Κυβέρνηση.</w:t>
      </w:r>
    </w:p>
    <w:p w14:paraId="5C54C0E5"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σης, αυτές οι νέες αρχές την επόμενη τετραετία-πενταετία θα έρθουν να συμβάλουν αποφασιστικά στον σχεδιασμό της νέας προγραμματικής περιόδου. Αυτό είναι το πλαίσιο, με πολύ λίγα λόγια, μέσα στο οποίο διεξάγεται η σημερινή μας συζήτηση. </w:t>
      </w:r>
    </w:p>
    <w:p w14:paraId="5C54C0E6"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Σε αυτό το πολιτικό</w:t>
      </w:r>
      <w:r>
        <w:rPr>
          <w:rFonts w:eastAsia="Times New Roman" w:cs="Times New Roman"/>
          <w:szCs w:val="24"/>
        </w:rPr>
        <w:t xml:space="preserve"> πλαίσιο, λοιπόν, θα περίμενε κάποιος όλες οι πολιτικές δυνάμεις να συμβάλουν σε έναν διάλογο ουσίας</w:t>
      </w:r>
      <w:r>
        <w:rPr>
          <w:rFonts w:eastAsia="Times New Roman" w:cs="Times New Roman"/>
          <w:szCs w:val="24"/>
        </w:rPr>
        <w:t>,</w:t>
      </w:r>
      <w:r>
        <w:rPr>
          <w:rFonts w:eastAsia="Times New Roman" w:cs="Times New Roman"/>
          <w:szCs w:val="24"/>
        </w:rPr>
        <w:t xml:space="preserve"> προβάλλοντας το όποιο δικό τους σχέδιο έχουν για την επόμενη ημέρα. Και ενώ ο Πρωθυπουργός έχει ζητήσει επανειλημμένα να γίνει ένας δημόσιος διάλογος για </w:t>
      </w:r>
      <w:r>
        <w:rPr>
          <w:rFonts w:eastAsia="Times New Roman" w:cs="Times New Roman"/>
          <w:szCs w:val="24"/>
        </w:rPr>
        <w:t xml:space="preserve">όλα αυτά τα θέματα, η Νέα Δημοκρατία επιλέγει να καταθέσει πρόταση δυσπιστίας κατά του Αναπληρωτή Υπουργού Υγείας για μια δήλωση που έγινε και η οποία κρίθηκε και κρίνεται από την κοινωνία και απ’ όλους. Δεν είναι κάτι το οποίο έγινε κρυφά, με αδιαφάνεια. </w:t>
      </w:r>
      <w:r>
        <w:rPr>
          <w:rFonts w:eastAsia="Times New Roman" w:cs="Times New Roman"/>
          <w:szCs w:val="24"/>
        </w:rPr>
        <w:t>Είναι γνωστή η δήλωση, είναι γνωστές οι δικές του διευκρινίσεις, είναι δεδομένη και είναι δικαίωμα του καθενός να έχει τη δική του άποψη.</w:t>
      </w:r>
    </w:p>
    <w:p w14:paraId="5C54C0E7"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Με τον τρόπο αυτόν, αλλά και με την όλη στάση </w:t>
      </w:r>
      <w:r>
        <w:rPr>
          <w:rFonts w:eastAsia="Times New Roman" w:cs="Times New Roman"/>
          <w:szCs w:val="24"/>
        </w:rPr>
        <w:t>της,</w:t>
      </w:r>
      <w:r>
        <w:rPr>
          <w:rFonts w:eastAsia="Times New Roman" w:cs="Times New Roman"/>
          <w:szCs w:val="24"/>
        </w:rPr>
        <w:t xml:space="preserve"> η Νέα Δημοκρατία, σε εμένα τουλάχιστον, δίνει την εντύπωση ότι θέλε</w:t>
      </w:r>
      <w:r>
        <w:rPr>
          <w:rFonts w:eastAsia="Times New Roman" w:cs="Times New Roman"/>
          <w:szCs w:val="24"/>
        </w:rPr>
        <w:t>ι να αποφύγει τα κρίσιμα επίδικα των πολλαπλών εκλογικών αναμετρήσεων. Και κάτι το χειρότερο, η Νέα Δημοκρατία αξιοποιεί ένα από τα ισχυρότερα όπλα κοινοβουλευτικού ελέγχου που έχει η εκάστοτε αντιπολίτευση, όχι για να προκαλέσει μια συζήτηση πάνω στους μι</w:t>
      </w:r>
      <w:r>
        <w:rPr>
          <w:rFonts w:eastAsia="Times New Roman" w:cs="Times New Roman"/>
          <w:szCs w:val="24"/>
        </w:rPr>
        <w:t xml:space="preserve">σθούς, πάνω στους φόρους, πάνω στις επενδύσεις, </w:t>
      </w:r>
      <w:r>
        <w:rPr>
          <w:rFonts w:eastAsia="Times New Roman" w:cs="Times New Roman"/>
          <w:szCs w:val="24"/>
        </w:rPr>
        <w:lastRenderedPageBreak/>
        <w:t>πάνω σε μια σειρά κρίσιμα θέματα, αλλά για να αποφύγει αυτή τη συζήτηση</w:t>
      </w:r>
      <w:r>
        <w:rPr>
          <w:rFonts w:eastAsia="Times New Roman" w:cs="Times New Roman"/>
          <w:szCs w:val="24"/>
        </w:rPr>
        <w:t>,</w:t>
      </w:r>
      <w:r>
        <w:rPr>
          <w:rFonts w:eastAsia="Times New Roman" w:cs="Times New Roman"/>
          <w:szCs w:val="24"/>
        </w:rPr>
        <w:t xml:space="preserve"> προσπαθώντας να την προσανατολίσει μονομερώς και μονόπλευρα σε μια δήλωση ενός Υπουργού.</w:t>
      </w:r>
    </w:p>
    <w:p w14:paraId="5C54C0E8"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Εμείς, όμως, έχουμε την εντύπωση ότι, χωρίς να</w:t>
      </w:r>
      <w:r>
        <w:rPr>
          <w:rFonts w:eastAsia="Times New Roman" w:cs="Times New Roman"/>
          <w:szCs w:val="24"/>
        </w:rPr>
        <w:t xml:space="preserve"> υποτιμούμε αυτό το συγκεκριμένο θέμα, μαζί με αυτό, σημασία για τους πολίτες έχουν, παραδείγματος χάριν, 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που σήμερα κατατέθηκε το νομοσχέδιο και θα συζητηθεί από την Τετάρτη στην </w:t>
      </w:r>
      <w:r>
        <w:rPr>
          <w:rFonts w:eastAsia="Times New Roman" w:cs="Times New Roman"/>
          <w:szCs w:val="24"/>
        </w:rPr>
        <w:t>ε</w:t>
      </w:r>
      <w:r>
        <w:rPr>
          <w:rFonts w:eastAsia="Times New Roman" w:cs="Times New Roman"/>
          <w:szCs w:val="24"/>
        </w:rPr>
        <w:t>πιτροπή της Βουλής, σημασία έχουν οι διαρκείς αναβ</w:t>
      </w:r>
      <w:r>
        <w:rPr>
          <w:rFonts w:eastAsia="Times New Roman" w:cs="Times New Roman"/>
          <w:szCs w:val="24"/>
        </w:rPr>
        <w:t xml:space="preserve">αθμίσεις της χώρας από τους πιστοληπτικούς οίκους. Και θα άξιζε μια συζήτηση με ποιον τρόπο αυτές οι αναβαθμίσεις και αυτές οι βελτιώσεις μπορούν να μεταφραστούν σε στήριξη του εισοδήματος και της απασχόλησης. </w:t>
      </w:r>
    </w:p>
    <w:p w14:paraId="5C54C0E9"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Στα πλαίσια αυτά βεβαίως έχει τεράστια σημασί</w:t>
      </w:r>
      <w:r>
        <w:rPr>
          <w:rFonts w:eastAsia="Times New Roman" w:cs="Times New Roman"/>
          <w:szCs w:val="24"/>
        </w:rPr>
        <w:t>α να συζητήσουμε για τ</w:t>
      </w:r>
      <w:r>
        <w:rPr>
          <w:rFonts w:eastAsia="Times New Roman" w:cs="Times New Roman"/>
          <w:szCs w:val="24"/>
        </w:rPr>
        <w:t>α</w:t>
      </w:r>
      <w:r>
        <w:rPr>
          <w:rFonts w:eastAsia="Times New Roman" w:cs="Times New Roman"/>
          <w:szCs w:val="24"/>
        </w:rPr>
        <w:t xml:space="preserve"> Α</w:t>
      </w:r>
      <w:r>
        <w:rPr>
          <w:rFonts w:eastAsia="Times New Roman" w:cs="Times New Roman"/>
          <w:szCs w:val="24"/>
        </w:rPr>
        <w:t>ΜΕ</w:t>
      </w:r>
      <w:r>
        <w:rPr>
          <w:rFonts w:eastAsia="Times New Roman" w:cs="Times New Roman"/>
          <w:szCs w:val="24"/>
        </w:rPr>
        <w:t>Α και την πολιτική απέναντί τους στη χώρα μας τα τελευταία σαράντα χρόνια, αλλά και τα τελευταία τέσσερα χρόνια. Και βεβαίως να συζητήσουμε για το ελληνικό φιλότιμο και για την αξιοπρέπεια και από τι επλήγη όλα αυτά τα χρόνια η α</w:t>
      </w:r>
      <w:r>
        <w:rPr>
          <w:rFonts w:eastAsia="Times New Roman" w:cs="Times New Roman"/>
          <w:szCs w:val="24"/>
        </w:rPr>
        <w:t xml:space="preserve">ξιοπρέπεια της κοινωνίας. </w:t>
      </w:r>
      <w:r>
        <w:rPr>
          <w:rFonts w:eastAsia="Times New Roman" w:cs="Times New Roman"/>
          <w:szCs w:val="24"/>
        </w:rPr>
        <w:lastRenderedPageBreak/>
        <w:t>Δεν υπάρχει κάτι για εμάς ταμπού ή δεν υπάρχει θέμα το οποίο να μας δημιουργεί δυσχέρεια. Όλα τα θέματα που απασχολούν την κοινωνία και τους πολίτες για εμάς είναι θέματα τα οποία μπορούν και πρέπει να συζητηθούν.</w:t>
      </w:r>
    </w:p>
    <w:p w14:paraId="5C54C0EA"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Σχετικά με το αφ</w:t>
      </w:r>
      <w:r>
        <w:rPr>
          <w:rFonts w:eastAsia="Times New Roman" w:cs="Times New Roman"/>
          <w:szCs w:val="24"/>
        </w:rPr>
        <w:t>ορολόγητο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ου έκανε εντύπωση που δεν υπήρξε κα</w:t>
      </w:r>
      <w:r>
        <w:rPr>
          <w:rFonts w:eastAsia="Times New Roman" w:cs="Times New Roman"/>
          <w:szCs w:val="24"/>
        </w:rPr>
        <w:t>μ</w:t>
      </w:r>
      <w:r>
        <w:rPr>
          <w:rFonts w:eastAsia="Times New Roman" w:cs="Times New Roman"/>
          <w:szCs w:val="24"/>
        </w:rPr>
        <w:t xml:space="preserve">μία αναφορά από τον Πρόεδρο της Νέας Δημοκρατίας για το θέμα αυτό, ενώ θα περίμενε κανείς να το αξιοποιήσει ως μια ευκαιρία για να συνδέσει τη δήλωση του Πρωθυπουργού ότι δεν θα μειωθεί το αφορολόγητο με τις </w:t>
      </w:r>
      <w:r>
        <w:rPr>
          <w:rFonts w:eastAsia="Times New Roman" w:cs="Times New Roman"/>
          <w:szCs w:val="24"/>
        </w:rPr>
        <w:t xml:space="preserve">δικές του προτάσεις για φορολογικές ελαφρύνσεις. </w:t>
      </w:r>
    </w:p>
    <w:p w14:paraId="5C54C0EB"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Αλλά τι συμβαίνει εδώ; Συμβαίνει ότι η Νέα Δημοκρατία και ορισμένοι οικονομολόγοι τουλάχιστον</w:t>
      </w:r>
      <w:r>
        <w:rPr>
          <w:rFonts w:eastAsia="Times New Roman" w:cs="Times New Roman"/>
          <w:szCs w:val="24"/>
        </w:rPr>
        <w:t>,</w:t>
      </w:r>
      <w:r>
        <w:rPr>
          <w:rFonts w:eastAsia="Times New Roman" w:cs="Times New Roman"/>
          <w:szCs w:val="24"/>
        </w:rPr>
        <w:t xml:space="preserve"> που τη στηρίζουν, είχαν επενδύσει στη μείωση του αφορολόγητου ορίου, είχαν προϋπολογίσει έσοδα από αυτή τη μείω</w:t>
      </w:r>
      <w:r>
        <w:rPr>
          <w:rFonts w:eastAsia="Times New Roman" w:cs="Times New Roman"/>
          <w:szCs w:val="24"/>
        </w:rPr>
        <w:t>ση περίπου 2 δισεκατομμυρίων και με αυτά τα 2 δισεκατομμύρια υπολόγιζαν να κάνουν φορολογικές ελαφρύνσεις και γι’ αυτό τώρα δυσκολεύονται να μιλήσουν ακόμα και για το υποτιθέμενο προνομιακό θέμα που είχαν ως τώρα αναδείξει στην πορεία της εκλογικής μάχης κ</w:t>
      </w:r>
      <w:r>
        <w:rPr>
          <w:rFonts w:eastAsia="Times New Roman" w:cs="Times New Roman"/>
          <w:szCs w:val="24"/>
        </w:rPr>
        <w:t>αι, όπως είπα, βεβαίως και για τους Υπουργούς, για το έργο τους, τα πάντα.</w:t>
      </w:r>
    </w:p>
    <w:p w14:paraId="5C54C0EC"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πιστεύουμε, λοιπόν, ότι η μεγάλη πλειοψηφία της κοινωνίας ενδιαφέρεται για όλα αυτά τα θέματα και για αυτό πιστεύω ότι η συζήτηση πρέπει να γενικευθεί. Και αυτό το νόημα έχει </w:t>
      </w:r>
      <w:r>
        <w:rPr>
          <w:rFonts w:eastAsia="Times New Roman" w:cs="Times New Roman"/>
          <w:szCs w:val="24"/>
        </w:rPr>
        <w:t xml:space="preserve">και είχε η δήλωση του Πρωθυπουργού ότι εμείς θέλουμε και ζητούμε να γίνει συζήτηση για ψήφο εμπιστοσύνης προς την Κυβέρνηση. </w:t>
      </w:r>
    </w:p>
    <w:p w14:paraId="5C54C0ED"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Δεν είναι απλώς μια αντιπαράθεση τακτικής, αλλά είναι μια διέξοδος ουσίας</w:t>
      </w:r>
      <w:r>
        <w:rPr>
          <w:rFonts w:eastAsia="Times New Roman" w:cs="Times New Roman"/>
          <w:szCs w:val="24"/>
        </w:rPr>
        <w:t>,</w:t>
      </w:r>
      <w:r>
        <w:rPr>
          <w:rFonts w:eastAsia="Times New Roman" w:cs="Times New Roman"/>
          <w:szCs w:val="24"/>
        </w:rPr>
        <w:t xml:space="preserve"> είκοσι ημέρες πριν </w:t>
      </w:r>
      <w:r>
        <w:rPr>
          <w:rFonts w:eastAsia="Times New Roman" w:cs="Times New Roman"/>
          <w:szCs w:val="24"/>
        </w:rPr>
        <w:t>από</w:t>
      </w:r>
      <w:r>
        <w:rPr>
          <w:rFonts w:eastAsia="Times New Roman" w:cs="Times New Roman"/>
          <w:szCs w:val="24"/>
        </w:rPr>
        <w:t xml:space="preserve"> τις εκλογές να μπορέσουν ακριβώς</w:t>
      </w:r>
      <w:r>
        <w:rPr>
          <w:rFonts w:eastAsia="Times New Roman" w:cs="Times New Roman"/>
          <w:szCs w:val="24"/>
        </w:rPr>
        <w:t xml:space="preserve"> οι Βουλευτές και όλο το Σώμα να συζητήσουμε για όλα αυτά τα θέματα. Είναι θέματα που αφορούν την καθημερινότητα των πολιτών, θέματα που αφορούν την προοπτική της οικονομίας και της κοινωνίας. Πρέπει να έχουμε ευχέρεια χρόνου και οι τρεις ημέρες που θα ακο</w:t>
      </w:r>
      <w:r>
        <w:rPr>
          <w:rFonts w:eastAsia="Times New Roman" w:cs="Times New Roman"/>
          <w:szCs w:val="24"/>
        </w:rPr>
        <w:t>λουθήσουν νομίζω θα είναι επαρκής χρόνος</w:t>
      </w:r>
      <w:r>
        <w:rPr>
          <w:rFonts w:eastAsia="Times New Roman" w:cs="Times New Roman"/>
          <w:szCs w:val="24"/>
        </w:rPr>
        <w:t>,</w:t>
      </w:r>
      <w:r>
        <w:rPr>
          <w:rFonts w:eastAsia="Times New Roman" w:cs="Times New Roman"/>
          <w:szCs w:val="24"/>
        </w:rPr>
        <w:t xml:space="preserve"> για να μπορέσουμε να θίξουμε και να συζητήσουμε όλα αυτά τα θέματα, ακόμα και να συγκρίνουμε προγράμματα, εκλογές έχουμε.</w:t>
      </w:r>
    </w:p>
    <w:p w14:paraId="5C54C0EE"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Ποιο είναι το πρόγραμμα της Νέας Δημοκρατίας για την Ευρώπη; Ποιο είναι το πρόγραμμά της για</w:t>
      </w:r>
      <w:r>
        <w:rPr>
          <w:rFonts w:eastAsia="Times New Roman" w:cs="Times New Roman"/>
          <w:szCs w:val="24"/>
        </w:rPr>
        <w:t xml:space="preserve"> την Ελλάδα, αφού θέλει να γίνουν και δημοψήφισμα οι </w:t>
      </w:r>
      <w:r>
        <w:rPr>
          <w:rFonts w:eastAsia="Times New Roman" w:cs="Times New Roman"/>
          <w:szCs w:val="24"/>
        </w:rPr>
        <w:t>ε</w:t>
      </w:r>
      <w:r>
        <w:rPr>
          <w:rFonts w:eastAsia="Times New Roman" w:cs="Times New Roman"/>
          <w:szCs w:val="24"/>
        </w:rPr>
        <w:t xml:space="preserve">υρωεκλογές για την Ελλάδα; </w:t>
      </w:r>
    </w:p>
    <w:p w14:paraId="5C54C0EF"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lastRenderedPageBreak/>
        <w:t>Είναι μια ευκαιρία να συγκρίνουμε προγράμματα και οι πολίτες να διευκολυνθούν σε ό,τι αφορά τις επιλογές τους. Ως εκ τούτου, εκ μέρους του Πρωθυπουργού ζητώ από το Σώμα και α</w:t>
      </w:r>
      <w:r>
        <w:rPr>
          <w:rFonts w:eastAsia="Times New Roman" w:cs="Times New Roman"/>
          <w:szCs w:val="24"/>
        </w:rPr>
        <w:t>πό τον Πρόεδρο της Βουλής να ξεκινήσει η συζήτηση για την πρόταση εμπιστοσύνης, που καταθέτω, την ερχόμενη Τετάρτη</w:t>
      </w:r>
      <w:r>
        <w:rPr>
          <w:rFonts w:eastAsia="Times New Roman" w:cs="Times New Roman"/>
          <w:szCs w:val="24"/>
        </w:rPr>
        <w:t>,</w:t>
      </w:r>
      <w:r>
        <w:rPr>
          <w:rFonts w:eastAsia="Times New Roman" w:cs="Times New Roman"/>
          <w:szCs w:val="24"/>
        </w:rPr>
        <w:t xml:space="preserve"> σύμφωνα με τον Κανονισμό της Βουλής και το Σύνταγμα.</w:t>
      </w:r>
    </w:p>
    <w:p w14:paraId="5C54C0F0"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Προσωπικά, κύριε Μητσοτάκη, ακούγοντάς σας και σήμερα, πείστηκα πλήρως ότι το θέμα σας, το πρόβλημά </w:t>
      </w:r>
      <w:r>
        <w:rPr>
          <w:rFonts w:eastAsia="Times New Roman" w:cs="Times New Roman"/>
          <w:szCs w:val="24"/>
        </w:rPr>
        <w:t>σας,</w:t>
      </w:r>
      <w:r>
        <w:rPr>
          <w:rFonts w:eastAsia="Times New Roman" w:cs="Times New Roman"/>
          <w:szCs w:val="24"/>
        </w:rPr>
        <w:t xml:space="preserve"> δεν είναι ο </w:t>
      </w:r>
      <w:proofErr w:type="spellStart"/>
      <w:r>
        <w:rPr>
          <w:rFonts w:eastAsia="Times New Roman" w:cs="Times New Roman"/>
          <w:szCs w:val="24"/>
        </w:rPr>
        <w:t>Πολάκης</w:t>
      </w:r>
      <w:proofErr w:type="spellEnd"/>
      <w:r>
        <w:rPr>
          <w:rFonts w:eastAsia="Times New Roman" w:cs="Times New Roman"/>
          <w:szCs w:val="24"/>
        </w:rPr>
        <w:t>. Το πρόβλημά σας είναι ο Τσίπρας και η απήχηση που έχει και στον λαό και στον κόσμο ευρύτερα, στην Ευρώπη. Το πρόβλημά σας…</w:t>
      </w:r>
    </w:p>
    <w:p w14:paraId="5C54C0F1" w14:textId="77777777" w:rsidR="00627F24" w:rsidRDefault="007E6BBD">
      <w:pPr>
        <w:spacing w:after="0" w:line="600" w:lineRule="auto"/>
        <w:ind w:firstLine="720"/>
        <w:jc w:val="center"/>
        <w:rPr>
          <w:rFonts w:eastAsia="Times New Roman" w:cs="Times New Roman"/>
          <w:szCs w:val="24"/>
        </w:rPr>
      </w:pPr>
      <w:r>
        <w:rPr>
          <w:rFonts w:eastAsia="Times New Roman" w:cs="Times New Roman"/>
          <w:szCs w:val="24"/>
        </w:rPr>
        <w:t>(Θόρυβο</w:t>
      </w:r>
      <w:r>
        <w:rPr>
          <w:rFonts w:eastAsia="Times New Roman" w:cs="Times New Roman"/>
          <w:szCs w:val="24"/>
        </w:rPr>
        <w:t>ς από την πτέρυγα της Νέας Δημοκρατίας)</w:t>
      </w:r>
    </w:p>
    <w:p w14:paraId="5C54C0F2"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Σας παρακαλώ, ακούστε με.</w:t>
      </w:r>
    </w:p>
    <w:p w14:paraId="5C54C0F3"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Το πρόβλημά σας είναι ο ΣΥΡΙΖΑ, διότι εσείς πιστεύετε ότι ήταν ένα ατύχημα. Κάποιος από εσάς το είπε «ιστορικό ατύχημα». </w:t>
      </w:r>
    </w:p>
    <w:p w14:paraId="5C54C0F4" w14:textId="77777777" w:rsidR="00627F24" w:rsidRDefault="007E6BBD">
      <w:pPr>
        <w:spacing w:after="0" w:line="600" w:lineRule="auto"/>
        <w:ind w:firstLine="709"/>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Θα το διορθώσουμε.</w:t>
      </w:r>
    </w:p>
    <w:p w14:paraId="5C54C0F5" w14:textId="77777777" w:rsidR="00627F24" w:rsidRDefault="007E6BBD">
      <w:pPr>
        <w:spacing w:after="0" w:line="600" w:lineRule="auto"/>
        <w:ind w:firstLine="720"/>
        <w:jc w:val="both"/>
        <w:rPr>
          <w:rFonts w:eastAsia="Times New Roman" w:cs="Times New Roman"/>
          <w:szCs w:val="24"/>
        </w:rPr>
      </w:pPr>
      <w:r w:rsidRPr="00EA3E33">
        <w:rPr>
          <w:rFonts w:eastAsia="Times New Roman" w:cs="Times New Roman"/>
          <w:b/>
          <w:szCs w:val="24"/>
        </w:rPr>
        <w:t>ΙΩΑΝΝΗΣ ΔΡΑΓΑΣΑΚΗΣ (Αντιπρόεδρ</w:t>
      </w:r>
      <w:r w:rsidRPr="00EA3E33">
        <w:rPr>
          <w:rFonts w:eastAsia="Times New Roman" w:cs="Times New Roman"/>
          <w:b/>
          <w:szCs w:val="24"/>
        </w:rPr>
        <w:t>ος της Κυβέρνησης και Υπουργός Οικονομίας και Ανάπτυξης):</w:t>
      </w:r>
      <w:r>
        <w:rPr>
          <w:rFonts w:eastAsia="Times New Roman" w:cs="Times New Roman"/>
          <w:szCs w:val="24"/>
        </w:rPr>
        <w:t xml:space="preserve"> Ο λαός διορθώνει τα ατυχήματα.</w:t>
      </w:r>
    </w:p>
    <w:p w14:paraId="5C54C0F6"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Όμως, αποδεικνύεται ότι ήταν αποτέλεσμα ανάγκης της κοινωνίας</w:t>
      </w:r>
      <w:r>
        <w:rPr>
          <w:rFonts w:eastAsia="Times New Roman" w:cs="Times New Roman"/>
          <w:szCs w:val="24"/>
        </w:rPr>
        <w:t>,</w:t>
      </w:r>
      <w:r>
        <w:rPr>
          <w:rFonts w:eastAsia="Times New Roman" w:cs="Times New Roman"/>
          <w:szCs w:val="24"/>
        </w:rPr>
        <w:t xml:space="preserve"> η οποία ανάγκη παραμένει και ενισχύεται. </w:t>
      </w:r>
    </w:p>
    <w:p w14:paraId="5C54C0F7"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Το πρόβλημά σας, κύριε Μητσοτάκη, είναι ότι αυτή η Κυβέρνηση δ</w:t>
      </w:r>
      <w:r>
        <w:rPr>
          <w:rFonts w:eastAsia="Times New Roman" w:cs="Times New Roman"/>
          <w:szCs w:val="24"/>
        </w:rPr>
        <w:t>ημιούργησε τις δυνατότητες για να αρχίσει να επιλύει προβλήματα του λαού. Ήδη επιλύσαμε αρκετά. Ήδη όλες οι δηλώσεις, όλες οι εξαγγελίες του Πρωθυπουργού στη Διεθνή Έκθεση της Θεσσαλονίκης έχουν νομοθετηθεί και υλοποιούνται. Ήδη ανακοινώσαμε μετά από βασαν</w:t>
      </w:r>
      <w:r>
        <w:rPr>
          <w:rFonts w:eastAsia="Times New Roman" w:cs="Times New Roman"/>
          <w:szCs w:val="24"/>
        </w:rPr>
        <w:t xml:space="preserve">ιστική προεργασία, που έπρεπε να γίνει,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Νομίζω ότι έχουμε φτάσει στο σημείο </w:t>
      </w:r>
      <w:r>
        <w:rPr>
          <w:rFonts w:eastAsia="Times New Roman" w:cs="Times New Roman"/>
          <w:szCs w:val="24"/>
        </w:rPr>
        <w:t xml:space="preserve">που </w:t>
      </w:r>
      <w:r>
        <w:rPr>
          <w:rFonts w:eastAsia="Times New Roman" w:cs="Times New Roman"/>
          <w:szCs w:val="24"/>
        </w:rPr>
        <w:t>να μπορούμε να αρχίσουμε να συζητάμε ακόμη και για φορολογικές ελαφρύνσεις, τώρα, από αυτές που εσείς υπόσχεσθε να υλοποιήσετε, αν ποτέ σας δοθεί η δυ</w:t>
      </w:r>
      <w:r>
        <w:rPr>
          <w:rFonts w:eastAsia="Times New Roman" w:cs="Times New Roman"/>
          <w:szCs w:val="24"/>
        </w:rPr>
        <w:t xml:space="preserve">νατότητα, αφού αποκτήσετε αξιοπιστία </w:t>
      </w:r>
      <w:r>
        <w:rPr>
          <w:rFonts w:eastAsia="Times New Roman" w:cs="Times New Roman"/>
          <w:szCs w:val="24"/>
        </w:rPr>
        <w:t>σ</w:t>
      </w:r>
      <w:r>
        <w:rPr>
          <w:rFonts w:eastAsia="Times New Roman" w:cs="Times New Roman"/>
          <w:szCs w:val="24"/>
        </w:rPr>
        <w:t>την Ευρώπη.</w:t>
      </w:r>
    </w:p>
    <w:p w14:paraId="5C54C0F8"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54C0F9" w14:textId="77777777" w:rsidR="00627F24" w:rsidRDefault="007E6BBD">
      <w:pPr>
        <w:spacing w:after="0" w:line="600" w:lineRule="auto"/>
        <w:ind w:firstLine="720"/>
        <w:jc w:val="center"/>
        <w:rPr>
          <w:rFonts w:eastAsia="Times New Roman" w:cs="Times New Roman"/>
          <w:szCs w:val="24"/>
        </w:rPr>
      </w:pPr>
      <w:r w:rsidRPr="00EE688D">
        <w:rPr>
          <w:rFonts w:eastAsia="Times New Roman" w:cs="Times New Roman"/>
          <w:szCs w:val="24"/>
        </w:rPr>
        <w:lastRenderedPageBreak/>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5C54C0FA" w14:textId="77777777" w:rsidR="00627F24" w:rsidRDefault="007E6BBD">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μπορώ να έχω τον λόγο;</w:t>
      </w:r>
    </w:p>
    <w:p w14:paraId="5C54C0FB" w14:textId="77777777" w:rsidR="00627F24" w:rsidRDefault="007E6BBD">
      <w:pPr>
        <w:spacing w:after="0"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Κύριε Πρόεδρε, δεν επιτ</w:t>
      </w:r>
      <w:r>
        <w:rPr>
          <w:rFonts w:eastAsia="Times New Roman" w:cs="Times New Roman"/>
          <w:szCs w:val="24"/>
        </w:rPr>
        <w:t xml:space="preserve">ρέπεται.  Θα σας δώσω τον </w:t>
      </w:r>
      <w:r w:rsidRPr="00B426A9">
        <w:rPr>
          <w:rFonts w:eastAsia="Times New Roman" w:cs="Times New Roman"/>
          <w:szCs w:val="24"/>
        </w:rPr>
        <w:t xml:space="preserve">λόγο </w:t>
      </w:r>
      <w:r>
        <w:rPr>
          <w:rFonts w:eastAsia="Times New Roman" w:cs="Times New Roman"/>
          <w:szCs w:val="24"/>
        </w:rPr>
        <w:t xml:space="preserve">για </w:t>
      </w:r>
      <w:r w:rsidRPr="00B426A9">
        <w:rPr>
          <w:rFonts w:eastAsia="Times New Roman" w:cs="Times New Roman"/>
          <w:szCs w:val="24"/>
        </w:rPr>
        <w:t>λίγο</w:t>
      </w:r>
      <w:r>
        <w:rPr>
          <w:rFonts w:eastAsia="Times New Roman" w:cs="Times New Roman"/>
          <w:szCs w:val="24"/>
        </w:rPr>
        <w:t xml:space="preserve">, γιατί βάσει του Κανονισμού είναι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η</w:t>
      </w:r>
      <w:r>
        <w:rPr>
          <w:rFonts w:eastAsia="Times New Roman" w:cs="Times New Roman"/>
          <w:szCs w:val="24"/>
        </w:rPr>
        <w:t xml:space="preserve">μερήσια </w:t>
      </w:r>
      <w:r>
        <w:rPr>
          <w:rFonts w:eastAsia="Times New Roman" w:cs="Times New Roman"/>
          <w:szCs w:val="24"/>
        </w:rPr>
        <w:t>δ</w:t>
      </w:r>
      <w:r>
        <w:rPr>
          <w:rFonts w:eastAsia="Times New Roman" w:cs="Times New Roman"/>
          <w:szCs w:val="24"/>
        </w:rPr>
        <w:t>ιάταξη. Βεβαίως, αν θελήσει να απαντήσει ο κ. Δραγασάκης, θα έχει και αυτός τον λόγο.</w:t>
      </w:r>
    </w:p>
    <w:p w14:paraId="5C54C0FC"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 για δυο-τρία λεπτά.</w:t>
      </w:r>
    </w:p>
    <w:p w14:paraId="5C54C0FD" w14:textId="77777777" w:rsidR="00627F24" w:rsidRDefault="007E6BBD">
      <w:pPr>
        <w:spacing w:after="0" w:line="600" w:lineRule="auto"/>
        <w:ind w:firstLine="720"/>
        <w:jc w:val="both"/>
        <w:rPr>
          <w:rFonts w:eastAsia="Times New Roman" w:cs="Times New Roman"/>
          <w:szCs w:val="24"/>
        </w:rPr>
      </w:pPr>
      <w:r w:rsidRPr="00AE6012">
        <w:rPr>
          <w:rFonts w:eastAsia="Times New Roman" w:cs="Times New Roman"/>
          <w:b/>
          <w:szCs w:val="24"/>
        </w:rPr>
        <w:t>ΚΥΡΙΑΚΟΣ ΜΗΤΣΟΤΑΚΗΣ (Πρόεδρος</w:t>
      </w:r>
      <w:r w:rsidRPr="00AE6012">
        <w:rPr>
          <w:rFonts w:eastAsia="Times New Roman" w:cs="Times New Roman"/>
          <w:b/>
          <w:szCs w:val="24"/>
        </w:rPr>
        <w:t xml:space="preserve"> της Νέας Δημοκρατίας):</w:t>
      </w:r>
      <w:r>
        <w:rPr>
          <w:rFonts w:eastAsia="Times New Roman" w:cs="Times New Roman"/>
          <w:szCs w:val="24"/>
        </w:rPr>
        <w:t xml:space="preserve"> Κύριε Αντιπρόεδρε, με τον σεβασμό που έχω στο πρόσωπό σας, αν κάποιος άκουγε την ομιλία σας και έπρεπε να της βάλει βαθμό, θα της έβαζε, όπως έλεγαν στην Έκθεση, «</w:t>
      </w:r>
      <w:r>
        <w:rPr>
          <w:rFonts w:eastAsia="Times New Roman" w:cs="Times New Roman"/>
          <w:szCs w:val="24"/>
        </w:rPr>
        <w:t>μηδέν</w:t>
      </w:r>
      <w:r>
        <w:rPr>
          <w:rFonts w:eastAsia="Times New Roman" w:cs="Times New Roman"/>
          <w:szCs w:val="24"/>
        </w:rPr>
        <w:t xml:space="preserve">», γιατί ήσασταν εκτός θέματος. </w:t>
      </w:r>
    </w:p>
    <w:p w14:paraId="5C54C0FE"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Ήσασταν εκτός θέματος, διότι η </w:t>
      </w:r>
      <w:r>
        <w:rPr>
          <w:rFonts w:eastAsia="Times New Roman" w:cs="Times New Roman"/>
          <w:szCs w:val="24"/>
        </w:rPr>
        <w:t xml:space="preserve">Νέα Δημοκρατία κατέθεσε μια πρόταση δυσπιστίας κατά ενός Υπουργού, με μια επιχειρηματολογία την οποία εξηγήσαμε με απόλυτη σαφήνεια, διότι θεωρούμε τη συμπεριφορά του κ.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lastRenderedPageBreak/>
        <w:t>ευθέως προσβλητική για τη δημοκρατική τάξη και θεωρούμε αυτό ακόμη πιο σημαντικ</w:t>
      </w:r>
      <w:r>
        <w:rPr>
          <w:rFonts w:eastAsia="Times New Roman" w:cs="Times New Roman"/>
          <w:szCs w:val="24"/>
        </w:rPr>
        <w:t xml:space="preserve">ό από τα οικονομικά ζητήματα τα οποία εσείς θίξατε. </w:t>
      </w:r>
    </w:p>
    <w:p w14:paraId="5C54C0FF"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Γιατί, κύριε Δραγασάκη, δεν αφήνετε να συζητηθεί η πρόταση δυσπιστίας ως πρόταση δυσπιστίας και μετά να έλθουμε στη Βουλή με δική σας πρωτοβουλία να συζητήσουμε για την Ευρώπη, για τις </w:t>
      </w:r>
      <w:r>
        <w:rPr>
          <w:rFonts w:eastAsia="Times New Roman" w:cs="Times New Roman"/>
          <w:szCs w:val="24"/>
        </w:rPr>
        <w:t>ε</w:t>
      </w:r>
      <w:r>
        <w:rPr>
          <w:rFonts w:eastAsia="Times New Roman" w:cs="Times New Roman"/>
          <w:szCs w:val="24"/>
        </w:rPr>
        <w:t xml:space="preserve">υρωεκλογές; </w:t>
      </w:r>
    </w:p>
    <w:p w14:paraId="5C54C100"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σας πω γιατί: Γιατί φοβάστε ότι μέχρι και οι βολικοί και συνεργάσιμοι Βουλευτές του ΣΥΡΙΖΑ μπορεί να μην αντέξουν σε μια ψηφοφορία που θα αφορά μόνο τον κ. </w:t>
      </w:r>
      <w:proofErr w:type="spellStart"/>
      <w:r>
        <w:rPr>
          <w:rFonts w:eastAsia="Times New Roman" w:cs="Times New Roman"/>
          <w:szCs w:val="24"/>
        </w:rPr>
        <w:t>Πολάκη</w:t>
      </w:r>
      <w:proofErr w:type="spellEnd"/>
      <w:r>
        <w:rPr>
          <w:rFonts w:eastAsia="Times New Roman" w:cs="Times New Roman"/>
          <w:szCs w:val="24"/>
        </w:rPr>
        <w:t xml:space="preserve"> να ακολουθήσουν την κυβερνητική γραμμή και να εκφραστούν με αυτόν τον τρόπο και να ψηφίσουν ό</w:t>
      </w:r>
      <w:r>
        <w:rPr>
          <w:rFonts w:eastAsia="Times New Roman" w:cs="Times New Roman"/>
          <w:szCs w:val="24"/>
        </w:rPr>
        <w:t>πως στην πραγματικότητα αισθάνονται.</w:t>
      </w:r>
    </w:p>
    <w:p w14:paraId="5C54C101"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Πράγματι, ο </w:t>
      </w:r>
      <w:proofErr w:type="spellStart"/>
      <w:r>
        <w:rPr>
          <w:rFonts w:eastAsia="Times New Roman" w:cs="Times New Roman"/>
          <w:szCs w:val="24"/>
        </w:rPr>
        <w:t>Πολάκης</w:t>
      </w:r>
      <w:proofErr w:type="spellEnd"/>
      <w:r>
        <w:rPr>
          <w:rFonts w:eastAsia="Times New Roman" w:cs="Times New Roman"/>
          <w:szCs w:val="24"/>
        </w:rPr>
        <w:t xml:space="preserve"> δεν είναι δικό μας πρόβλημα, δικό σας πρόβλημα είναι. Είναι δικό σας πρόβλημα, αλλά είναι πρόβλημα συνολικά και της ελληνικής κοινωνίας. </w:t>
      </w:r>
    </w:p>
    <w:p w14:paraId="5C54C102"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Βέβαια, δεν μπορώ να αφήσω ασχολίαστο, και κλείνω με αυτό, κύ</w:t>
      </w:r>
      <w:r>
        <w:rPr>
          <w:rFonts w:eastAsia="Times New Roman" w:cs="Times New Roman"/>
          <w:szCs w:val="24"/>
        </w:rPr>
        <w:t xml:space="preserve">ριε Πρόεδρε, το γεγονός ότι ο λαλίστατος κ. Τσίπρας, ο οποίος επιδιώκει συνέχεια αντιπαραθέσεις, ανέθεσε σε εσάς το πικρό ποτήρι να πρέπει να ανέβετε στο </w:t>
      </w:r>
      <w:r>
        <w:rPr>
          <w:rFonts w:eastAsia="Times New Roman" w:cs="Times New Roman"/>
          <w:szCs w:val="24"/>
        </w:rPr>
        <w:lastRenderedPageBreak/>
        <w:t>Βήμα και με εμφανή τη δυσκολία στα λόγια σας να υπερασπιστείτε αυτή την πολιτική επιλογή</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ο ίδιος </w:t>
      </w:r>
      <w:proofErr w:type="spellStart"/>
      <w:r>
        <w:rPr>
          <w:rFonts w:eastAsia="Times New Roman" w:cs="Times New Roman"/>
          <w:szCs w:val="24"/>
        </w:rPr>
        <w:t>απέδρασε</w:t>
      </w:r>
      <w:proofErr w:type="spellEnd"/>
      <w:r>
        <w:rPr>
          <w:rFonts w:eastAsia="Times New Roman" w:cs="Times New Roman"/>
          <w:szCs w:val="24"/>
        </w:rPr>
        <w:t xml:space="preserve"> για άλλη μια φορά από τη Βουλή, όταν γνώριζε ότι θα ξεκινούσε αυτή η συζήτηση τη Δευτέρα, για να πάει να κάνει μια ομιλία στην άλλη άκρη της πατρίδας μας.</w:t>
      </w:r>
    </w:p>
    <w:p w14:paraId="5C54C103"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όμως, κύριε Δραγασάκη, καταλαβαίνω τη δύσκολη θέση</w:t>
      </w:r>
      <w:r w:rsidRPr="00ED4A75">
        <w:rPr>
          <w:rFonts w:eastAsia="Times New Roman" w:cs="Times New Roman"/>
          <w:szCs w:val="24"/>
        </w:rPr>
        <w:t>,</w:t>
      </w:r>
      <w:r>
        <w:rPr>
          <w:rFonts w:eastAsia="Times New Roman" w:cs="Times New Roman"/>
          <w:szCs w:val="24"/>
        </w:rPr>
        <w:t xml:space="preserve"> στην οποία κι </w:t>
      </w:r>
      <w:r>
        <w:rPr>
          <w:rFonts w:eastAsia="Times New Roman" w:cs="Times New Roman"/>
          <w:szCs w:val="24"/>
        </w:rPr>
        <w:t xml:space="preserve">έχετε </w:t>
      </w:r>
      <w:r>
        <w:rPr>
          <w:rFonts w:eastAsia="Times New Roman" w:cs="Times New Roman"/>
          <w:szCs w:val="24"/>
        </w:rPr>
        <w:t xml:space="preserve">περιέλθει </w:t>
      </w:r>
      <w:r>
        <w:rPr>
          <w:rFonts w:eastAsia="Times New Roman" w:cs="Times New Roman"/>
          <w:szCs w:val="24"/>
        </w:rPr>
        <w:t xml:space="preserve">εσείς </w:t>
      </w:r>
      <w:r>
        <w:rPr>
          <w:rFonts w:eastAsia="Times New Roman" w:cs="Times New Roman"/>
          <w:szCs w:val="24"/>
        </w:rPr>
        <w:t xml:space="preserve">προσωπικά. Είστε ένας αξιοπρεπής άνθρωπος, όπως πιστεύω ότι αξιοπρεπείς είναι και αρκετοί συνάδελφοι του ΣΥΡΙΖΑ, που δεν μπορούν να ταυτιστούν με αυτό το οποίο εκφράζει ο </w:t>
      </w:r>
      <w:r>
        <w:rPr>
          <w:rFonts w:eastAsia="Times New Roman" w:cs="Times New Roman"/>
          <w:szCs w:val="24"/>
        </w:rPr>
        <w:t>«</w:t>
      </w:r>
      <w:proofErr w:type="spellStart"/>
      <w:r>
        <w:rPr>
          <w:rFonts w:eastAsia="Times New Roman" w:cs="Times New Roman"/>
          <w:szCs w:val="24"/>
        </w:rPr>
        <w:t>πολακισμός</w:t>
      </w:r>
      <w:proofErr w:type="spellEnd"/>
      <w:r>
        <w:rPr>
          <w:rFonts w:eastAsia="Times New Roman" w:cs="Times New Roman"/>
          <w:szCs w:val="24"/>
        </w:rPr>
        <w:t xml:space="preserve">», τον οποίο έχει αγκαλιάσει ο κ. Τσίπρας. </w:t>
      </w:r>
    </w:p>
    <w:p w14:paraId="5C54C104"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w:t>
      </w:r>
      <w:r>
        <w:rPr>
          <w:rFonts w:eastAsia="Times New Roman" w:cs="Times New Roman"/>
          <w:szCs w:val="24"/>
        </w:rPr>
        <w:t>δεν μπορώ να μην κλείσω, αφιερώνοντάς σας τους στίχους του Καβάφη: «Κι αν δεν μπορείς να κάμεις τη ζωή σου όπως την θέλεις, τούτο προσπάθησε τουλάχιστον, όσο μπορείς μην την εξευτελίζεις».</w:t>
      </w:r>
    </w:p>
    <w:p w14:paraId="5C54C105" w14:textId="77777777" w:rsidR="00627F24" w:rsidRDefault="007E6BBD">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C54C106" w14:textId="77777777" w:rsidR="00627F24" w:rsidRDefault="007E6BBD">
      <w:pPr>
        <w:spacing w:after="0" w:line="600" w:lineRule="auto"/>
        <w:ind w:firstLine="720"/>
        <w:jc w:val="both"/>
        <w:rPr>
          <w:rFonts w:eastAsia="Times New Roman" w:cs="Times New Roman"/>
          <w:szCs w:val="24"/>
        </w:rPr>
      </w:pPr>
      <w:r w:rsidRPr="00901F12">
        <w:rPr>
          <w:rFonts w:eastAsia="Times New Roman"/>
          <w:b/>
          <w:bCs/>
        </w:rPr>
        <w:lastRenderedPageBreak/>
        <w:t>ΙΩΑΝΝΗΣ ΔΡΑΓΑ</w:t>
      </w:r>
      <w:r w:rsidRPr="00901F12">
        <w:rPr>
          <w:rFonts w:eastAsia="Times New Roman"/>
          <w:b/>
          <w:bCs/>
        </w:rPr>
        <w:t>ΣΑΚΗΣ (Αντιπρόεδρος της Κυβέρνησης και Υπουργός Οικονομίας και Ανάπτυξης):</w:t>
      </w:r>
      <w:r>
        <w:rPr>
          <w:rFonts w:eastAsia="Times New Roman" w:cs="Times New Roman"/>
          <w:szCs w:val="24"/>
        </w:rPr>
        <w:t xml:space="preserve"> Κύριε Πρόεδρε, παρακαλώ τον λόγο. </w:t>
      </w:r>
    </w:p>
    <w:p w14:paraId="5C54C107" w14:textId="77777777" w:rsidR="00627F24" w:rsidRDefault="007E6BBD">
      <w:pPr>
        <w:spacing w:after="0"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Κύριε Αντιπρόεδρε, έχετε τον λόγο. </w:t>
      </w:r>
    </w:p>
    <w:p w14:paraId="5C54C108" w14:textId="77777777" w:rsidR="00627F24" w:rsidRDefault="007E6BBD">
      <w:pPr>
        <w:spacing w:after="0" w:line="600" w:lineRule="auto"/>
        <w:ind w:firstLine="720"/>
        <w:jc w:val="both"/>
        <w:rPr>
          <w:rFonts w:eastAsia="Times New Roman" w:cs="Times New Roman"/>
          <w:szCs w:val="24"/>
        </w:rPr>
      </w:pPr>
      <w:r w:rsidRPr="00901F12">
        <w:rPr>
          <w:rFonts w:eastAsia="Times New Roman"/>
          <w:b/>
          <w:bCs/>
        </w:rPr>
        <w:t>ΙΩΑΝΝΗΣ ΔΡΑΓΑΣΑΚΗΣ (Αντιπρόεδρος της Κυβέρνησης και Υπουργός Οικονομίας και Α</w:t>
      </w:r>
      <w:r w:rsidRPr="00901F12">
        <w:rPr>
          <w:rFonts w:eastAsia="Times New Roman"/>
          <w:b/>
          <w:bCs/>
        </w:rPr>
        <w:t>νάπτυξης):</w:t>
      </w:r>
      <w:r>
        <w:rPr>
          <w:rFonts w:eastAsia="Times New Roman" w:cs="Times New Roman"/>
          <w:szCs w:val="24"/>
        </w:rPr>
        <w:t xml:space="preserve"> Σας έδωσα την εντύπωση ότι είχα ένα πικρό ποτήρι να χειριστώ, κύριε Μητσοτάκη; Πραγματικά το πιστεύετε αυτό;</w:t>
      </w:r>
    </w:p>
    <w:p w14:paraId="5C54C109" w14:textId="77777777" w:rsidR="00627F24" w:rsidRDefault="007E6BBD">
      <w:pPr>
        <w:spacing w:after="0" w:line="600" w:lineRule="auto"/>
        <w:ind w:firstLine="720"/>
        <w:jc w:val="both"/>
        <w:rPr>
          <w:rFonts w:eastAsia="Times New Roman" w:cs="Times New Roman"/>
          <w:szCs w:val="24"/>
        </w:rPr>
      </w:pPr>
      <w:r w:rsidRPr="005F14E8">
        <w:rPr>
          <w:rFonts w:eastAsia="Times New Roman" w:cs="Times New Roman"/>
          <w:b/>
          <w:szCs w:val="24"/>
        </w:rPr>
        <w:t>ΚΥΡΙΑΚΟΣ ΜΗΤΣΟΤΑΚΗΣ (Πρόεδρος της Νέας Δημοκρατίας):</w:t>
      </w:r>
      <w:r>
        <w:rPr>
          <w:rFonts w:eastAsia="Times New Roman" w:cs="Times New Roman"/>
          <w:szCs w:val="24"/>
        </w:rPr>
        <w:t xml:space="preserve"> Ναι. Φοβάμαι, πως ναι!</w:t>
      </w:r>
    </w:p>
    <w:p w14:paraId="5C54C10A" w14:textId="77777777" w:rsidR="00627F24" w:rsidRDefault="007E6BBD">
      <w:pPr>
        <w:spacing w:after="0" w:line="600" w:lineRule="auto"/>
        <w:ind w:firstLine="720"/>
        <w:jc w:val="both"/>
        <w:rPr>
          <w:rFonts w:eastAsia="Times New Roman" w:cs="Times New Roman"/>
          <w:szCs w:val="24"/>
        </w:rPr>
      </w:pPr>
      <w:r w:rsidRPr="00901F12">
        <w:rPr>
          <w:rFonts w:eastAsia="Times New Roman"/>
          <w:b/>
          <w:bCs/>
        </w:rPr>
        <w:t>ΙΩΑΝΝΗΣ ΔΡΑΓΑΣΑΚΗΣ (Αντιπρόεδρος της Κυβέρνησης και Υπουργός</w:t>
      </w:r>
      <w:r w:rsidRPr="00901F12">
        <w:rPr>
          <w:rFonts w:eastAsia="Times New Roman"/>
          <w:b/>
          <w:bCs/>
        </w:rPr>
        <w:t xml:space="preserve"> Οικονομίας και Ανάπτυξης):</w:t>
      </w:r>
      <w:r>
        <w:rPr>
          <w:rFonts w:eastAsia="Times New Roman" w:cs="Times New Roman"/>
          <w:szCs w:val="24"/>
        </w:rPr>
        <w:t xml:space="preserve"> Ωραία! Το θέμα, κύριε Μητσοτάκη, είναι</w:t>
      </w:r>
      <w:r>
        <w:rPr>
          <w:rFonts w:eastAsia="Times New Roman" w:cs="Times New Roman"/>
          <w:szCs w:val="24"/>
        </w:rPr>
        <w:t>:</w:t>
      </w:r>
      <w:r>
        <w:rPr>
          <w:rFonts w:eastAsia="Times New Roman" w:cs="Times New Roman"/>
          <w:szCs w:val="24"/>
        </w:rPr>
        <w:t xml:space="preserve"> ποιο είναι το θέμα. </w:t>
      </w:r>
    </w:p>
    <w:p w14:paraId="5C54C10B" w14:textId="77777777" w:rsidR="00627F24" w:rsidRDefault="007E6BBD">
      <w:pPr>
        <w:spacing w:after="0" w:line="600" w:lineRule="auto"/>
        <w:ind w:firstLine="720"/>
        <w:jc w:val="both"/>
        <w:rPr>
          <w:rFonts w:eastAsia="Times New Roman" w:cs="Times New Roman"/>
          <w:szCs w:val="24"/>
        </w:rPr>
      </w:pPr>
      <w:r w:rsidRPr="005F14E8">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Το θέμα είναι αυτό που βάζουμε εμείς. </w:t>
      </w:r>
    </w:p>
    <w:p w14:paraId="5C54C10C" w14:textId="77777777" w:rsidR="00627F24" w:rsidRDefault="007E6BBD">
      <w:pPr>
        <w:spacing w:after="0" w:line="600" w:lineRule="auto"/>
        <w:ind w:firstLine="720"/>
        <w:jc w:val="both"/>
        <w:rPr>
          <w:rFonts w:eastAsia="Times New Roman" w:cs="Times New Roman"/>
          <w:szCs w:val="24"/>
        </w:rPr>
      </w:pPr>
      <w:r w:rsidRPr="00901F12">
        <w:rPr>
          <w:rFonts w:eastAsia="Times New Roman"/>
          <w:b/>
          <w:bCs/>
        </w:rPr>
        <w:lastRenderedPageBreak/>
        <w:t>ΙΩΑΝΝΗΣ ΔΡΑΓΑΣΑΚΗΣ (Αντιπρόεδρος της Κυβέρνησης και Υπουργός Οικονομίας και</w:t>
      </w:r>
      <w:r w:rsidRPr="00901F12">
        <w:rPr>
          <w:rFonts w:eastAsia="Times New Roman"/>
          <w:b/>
          <w:bCs/>
        </w:rPr>
        <w:t xml:space="preserve"> Ανάπτυξης):</w:t>
      </w:r>
      <w:r>
        <w:rPr>
          <w:rFonts w:eastAsia="Times New Roman" w:cs="Times New Roman"/>
          <w:szCs w:val="24"/>
        </w:rPr>
        <w:t xml:space="preserve"> Το θέμα είναι με ποιο θέμα θα πάμε στις εκλογές. Το θέμα</w:t>
      </w:r>
      <w:r w:rsidRPr="00C868D5">
        <w:rPr>
          <w:rFonts w:eastAsia="Times New Roman" w:cs="Times New Roman"/>
          <w:szCs w:val="24"/>
        </w:rPr>
        <w:t xml:space="preserve"> </w:t>
      </w:r>
      <w:r>
        <w:rPr>
          <w:rFonts w:eastAsia="Times New Roman" w:cs="Times New Roman"/>
          <w:szCs w:val="24"/>
        </w:rPr>
        <w:t>είναι, λοιπόν, εάν θα πάμε στις εκλογές με τα προβλήματα της κοινωνίας και με το ήθος της Κυβέρνησης και με το ήθος των Υπουργών, και των δικών μας και των δικών σας Βουλευτών κ</w:t>
      </w:r>
      <w:r>
        <w:rPr>
          <w:rFonts w:eastAsia="Times New Roman" w:cs="Times New Roman"/>
          <w:szCs w:val="24"/>
        </w:rPr>
        <w:t>.</w:t>
      </w:r>
      <w:r>
        <w:rPr>
          <w:rFonts w:eastAsia="Times New Roman" w:cs="Times New Roman"/>
          <w:szCs w:val="24"/>
        </w:rPr>
        <w:t>λπ. ή εά</w:t>
      </w:r>
      <w:r>
        <w:rPr>
          <w:rFonts w:eastAsia="Times New Roman" w:cs="Times New Roman"/>
          <w:szCs w:val="24"/>
        </w:rPr>
        <w:t>ν θα πάμε στις εκλογές κρύβοντας τα προβλήματα, αποσιωπώντας τα θέματα, αποφεύγοντας έναν διάλογο ουσίας, πώς δηλαδή στη σημερινή φάση που είμαστε, έξω από τα μνημόνια, με βαθμούς ελευθερίας, με κάποιες δυνατότητες στα χέρια μας, με αποθέματα που μας θωρακ</w:t>
      </w:r>
      <w:r>
        <w:rPr>
          <w:rFonts w:eastAsia="Times New Roman" w:cs="Times New Roman"/>
          <w:szCs w:val="24"/>
        </w:rPr>
        <w:t xml:space="preserve">ίζουν τουλάχιστον ως έναν βαθμό, πώς όλα αυτά θα μετατραπούν σε δύναμη προόδου για ολόκληρη την κοινωνία. </w:t>
      </w:r>
    </w:p>
    <w:p w14:paraId="5C54C10D"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θέμα για εμάς. Και εκεί μέσα πείτε ό,τι θέλετε για τον </w:t>
      </w:r>
      <w:proofErr w:type="spellStart"/>
      <w:r>
        <w:rPr>
          <w:rFonts w:eastAsia="Times New Roman" w:cs="Times New Roman"/>
          <w:szCs w:val="24"/>
        </w:rPr>
        <w:t>Πολάκη</w:t>
      </w:r>
      <w:proofErr w:type="spellEnd"/>
      <w:r>
        <w:rPr>
          <w:rFonts w:eastAsia="Times New Roman" w:cs="Times New Roman"/>
          <w:szCs w:val="24"/>
        </w:rPr>
        <w:t xml:space="preserve">, για τον όποιον </w:t>
      </w:r>
      <w:proofErr w:type="spellStart"/>
      <w:r>
        <w:rPr>
          <w:rFonts w:eastAsia="Times New Roman" w:cs="Times New Roman"/>
          <w:szCs w:val="24"/>
        </w:rPr>
        <w:t>Πολάκη</w:t>
      </w:r>
      <w:proofErr w:type="spellEnd"/>
      <w:r>
        <w:rPr>
          <w:rFonts w:eastAsia="Times New Roman" w:cs="Times New Roman"/>
          <w:szCs w:val="24"/>
        </w:rPr>
        <w:t xml:space="preserve"> κ.λπ.. </w:t>
      </w:r>
    </w:p>
    <w:p w14:paraId="5C54C10E" w14:textId="77777777" w:rsidR="00627F24" w:rsidRDefault="007E6BB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βαθμολογήστε όσο θέλετε τη δική μου ομιλία, αλλά εσείς –βεβαίως, δεν το κάνετε από άγνοια, κάποιοι λόγοι σας οδήγησαν σ</w:t>
      </w:r>
      <w:r>
        <w:rPr>
          <w:rFonts w:eastAsia="Times New Roman" w:cs="Times New Roman"/>
          <w:szCs w:val="24"/>
        </w:rPr>
        <w:t>ε</w:t>
      </w:r>
      <w:r>
        <w:rPr>
          <w:rFonts w:eastAsia="Times New Roman" w:cs="Times New Roman"/>
          <w:szCs w:val="24"/>
        </w:rPr>
        <w:t xml:space="preserve"> αυτό- μιλούσατε από το πρωί ως το βράδυ για την οικονομία, από το πρωί έως το βράδυ για τις επενδύσεις. Λέγατε ότι ο ΣΥΡΙΖΑ και οι επε</w:t>
      </w:r>
      <w:r>
        <w:rPr>
          <w:rFonts w:eastAsia="Times New Roman" w:cs="Times New Roman"/>
          <w:szCs w:val="24"/>
        </w:rPr>
        <w:t>νδύσεις είναι δ</w:t>
      </w:r>
      <w:r>
        <w:rPr>
          <w:rFonts w:eastAsia="Times New Roman" w:cs="Times New Roman"/>
          <w:szCs w:val="24"/>
        </w:rPr>
        <w:t>ύ</w:t>
      </w:r>
      <w:r>
        <w:rPr>
          <w:rFonts w:eastAsia="Times New Roman" w:cs="Times New Roman"/>
          <w:szCs w:val="24"/>
        </w:rPr>
        <w:t xml:space="preserve">ο ανόμοια, ασύμβατα πράγματα. </w:t>
      </w:r>
    </w:p>
    <w:p w14:paraId="5C54C10F" w14:textId="77777777" w:rsidR="00627F24" w:rsidRDefault="007E6BBD">
      <w:pPr>
        <w:spacing w:after="0" w:line="600" w:lineRule="auto"/>
        <w:ind w:firstLine="720"/>
        <w:jc w:val="center"/>
        <w:rPr>
          <w:rFonts w:eastAsia="Times New Roman"/>
          <w:bCs/>
        </w:rPr>
      </w:pPr>
      <w:r w:rsidRPr="00115525">
        <w:rPr>
          <w:rFonts w:eastAsia="Times New Roman"/>
          <w:bCs/>
        </w:rPr>
        <w:lastRenderedPageBreak/>
        <w:t xml:space="preserve">(Θόρυβος </w:t>
      </w:r>
      <w:r>
        <w:rPr>
          <w:rFonts w:eastAsia="Times New Roman"/>
          <w:bCs/>
        </w:rPr>
        <w:t>από την πτέρυγα της Νέας Δημοκρατίας</w:t>
      </w:r>
      <w:r w:rsidRPr="00115525">
        <w:rPr>
          <w:rFonts w:eastAsia="Times New Roman"/>
          <w:bCs/>
        </w:rPr>
        <w:t>)</w:t>
      </w:r>
    </w:p>
    <w:p w14:paraId="5C54C110" w14:textId="77777777" w:rsidR="00627F24" w:rsidRDefault="007E6BBD">
      <w:pPr>
        <w:spacing w:after="0" w:line="600" w:lineRule="auto"/>
        <w:ind w:firstLine="720"/>
        <w:jc w:val="both"/>
        <w:rPr>
          <w:rFonts w:eastAsia="Times New Roman"/>
          <w:bCs/>
        </w:rPr>
      </w:pPr>
      <w:r>
        <w:rPr>
          <w:rFonts w:eastAsia="Times New Roman"/>
          <w:b/>
          <w:bCs/>
        </w:rPr>
        <w:t xml:space="preserve">ΑΘΑΝΑΣΙΟΣ ΜΠΟΥΡΑΣ: </w:t>
      </w:r>
      <w:r>
        <w:rPr>
          <w:rFonts w:eastAsia="Times New Roman"/>
          <w:bCs/>
        </w:rPr>
        <w:t>Αυτά ισχύουν!</w:t>
      </w:r>
    </w:p>
    <w:p w14:paraId="5C54C111" w14:textId="77777777" w:rsidR="00627F24" w:rsidRDefault="007E6BBD">
      <w:pPr>
        <w:spacing w:after="0" w:line="600" w:lineRule="auto"/>
        <w:ind w:firstLine="720"/>
        <w:jc w:val="both"/>
        <w:rPr>
          <w:rFonts w:eastAsia="Times New Roman"/>
          <w:bCs/>
        </w:rPr>
      </w:pPr>
      <w:r>
        <w:rPr>
          <w:rFonts w:eastAsia="Times New Roman"/>
          <w:b/>
          <w:bCs/>
        </w:rPr>
        <w:t xml:space="preserve">ΙΩΑΝΝΗΣ ΔΡΑΓΑΣΑΚΗΣ (Αντιπρόεδρος της Κυβέρνησης και Υπουργός Οικονομίας και Ανάπτυξης): </w:t>
      </w:r>
      <w:r>
        <w:rPr>
          <w:rFonts w:eastAsia="Times New Roman"/>
          <w:bCs/>
        </w:rPr>
        <w:t>Μιλούσατε για φορολογία, για όλα αυτά και</w:t>
      </w:r>
      <w:r>
        <w:rPr>
          <w:rFonts w:eastAsia="Times New Roman"/>
          <w:bCs/>
        </w:rPr>
        <w:t xml:space="preserve"> αντί να έρθετε τώρα με τα προνομιακά, υποτίθεται, θέματά σας, λέτε, «τα ξεχνάμε αυτά, να συζητήσουμε διότι το φιλότιμο του ελληνικού λαού δεν είχε άλλη πληγή και άλλη αιτία για να πληγωθεί, παρά μόνο τώρα και μόνο με το θέμα </w:t>
      </w:r>
      <w:proofErr w:type="spellStart"/>
      <w:r>
        <w:rPr>
          <w:rFonts w:eastAsia="Times New Roman"/>
          <w:bCs/>
        </w:rPr>
        <w:t>Πολάκη</w:t>
      </w:r>
      <w:proofErr w:type="spellEnd"/>
      <w:r>
        <w:rPr>
          <w:rFonts w:eastAsia="Times New Roman"/>
          <w:bCs/>
        </w:rPr>
        <w:t>».</w:t>
      </w:r>
    </w:p>
    <w:p w14:paraId="5C54C112" w14:textId="77777777" w:rsidR="00627F24" w:rsidRDefault="007E6BBD">
      <w:pPr>
        <w:spacing w:after="0"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w:t>
      </w:r>
      <w:r>
        <w:rPr>
          <w:rFonts w:eastAsia="Times New Roman"/>
          <w:bCs/>
        </w:rPr>
        <w:t>υγα της Νέας Δημοκρατίας</w:t>
      </w:r>
      <w:r w:rsidRPr="00115525">
        <w:rPr>
          <w:rFonts w:eastAsia="Times New Roman"/>
          <w:bCs/>
        </w:rPr>
        <w:t>)</w:t>
      </w:r>
    </w:p>
    <w:p w14:paraId="5C54C113" w14:textId="77777777" w:rsidR="00627F24" w:rsidRDefault="007E6BBD">
      <w:pPr>
        <w:spacing w:after="0" w:line="600" w:lineRule="auto"/>
        <w:ind w:firstLine="720"/>
        <w:jc w:val="both"/>
        <w:rPr>
          <w:rFonts w:eastAsia="Times New Roman"/>
          <w:bCs/>
        </w:rPr>
      </w:pPr>
      <w:r w:rsidRPr="00DC268E">
        <w:rPr>
          <w:rFonts w:eastAsia="Times New Roman"/>
          <w:b/>
          <w:bCs/>
        </w:rPr>
        <w:t>ΠΡΟΕΔΡΕΥΩΝ (Νικήτας Κακλαμάνης):</w:t>
      </w:r>
      <w:r>
        <w:rPr>
          <w:rFonts w:eastAsia="Times New Roman"/>
          <w:bCs/>
        </w:rPr>
        <w:t xml:space="preserve"> Παρακαλώ, κύριοι συνάδελφοι!</w:t>
      </w:r>
    </w:p>
    <w:p w14:paraId="5C54C114" w14:textId="77777777" w:rsidR="00627F24" w:rsidRDefault="007E6BBD">
      <w:pPr>
        <w:spacing w:after="0" w:line="600" w:lineRule="auto"/>
        <w:ind w:firstLine="720"/>
        <w:jc w:val="both"/>
        <w:rPr>
          <w:rFonts w:eastAsia="Times New Roman"/>
          <w:bCs/>
        </w:rPr>
      </w:pPr>
      <w:r w:rsidRPr="00DC268E">
        <w:rPr>
          <w:rFonts w:eastAsia="Times New Roman"/>
          <w:b/>
          <w:bCs/>
        </w:rPr>
        <w:t>ΙΩΑΝΝΗΣ ΔΡΑΓΑΣΑΚΗΣ (Αντιπρόεδρος της Κυβέρνησης και Υπουργός Οικονομίας και Ανάπτυξης):</w:t>
      </w:r>
      <w:r>
        <w:rPr>
          <w:rFonts w:eastAsia="Times New Roman"/>
          <w:bCs/>
        </w:rPr>
        <w:t xml:space="preserve"> Εμείς, εγώ προσωπικά και όλοι μας κατανοούμε ότι αυτό που κάνετε </w:t>
      </w:r>
      <w:proofErr w:type="spellStart"/>
      <w:r>
        <w:rPr>
          <w:rFonts w:eastAsia="Times New Roman"/>
          <w:bCs/>
        </w:rPr>
        <w:t>διέπεται</w:t>
      </w:r>
      <w:proofErr w:type="spellEnd"/>
      <w:r>
        <w:rPr>
          <w:rFonts w:eastAsia="Times New Roman"/>
          <w:bCs/>
        </w:rPr>
        <w:t xml:space="preserve"> από επ</w:t>
      </w:r>
      <w:r>
        <w:rPr>
          <w:rFonts w:eastAsia="Times New Roman"/>
          <w:bCs/>
        </w:rPr>
        <w:t>ικοινωνιακά κίνητρα. Το ερ</w:t>
      </w:r>
      <w:r>
        <w:rPr>
          <w:rFonts w:eastAsia="Times New Roman"/>
          <w:bCs/>
        </w:rPr>
        <w:lastRenderedPageBreak/>
        <w:t>μηνεύουμε ως αποτέλεσμα των δυσκολιών που έχετε και γι’ αυτό εμείς θα απαντήσουμε σ</w:t>
      </w:r>
      <w:r>
        <w:rPr>
          <w:rFonts w:eastAsia="Times New Roman"/>
          <w:bCs/>
        </w:rPr>
        <w:t>ε</w:t>
      </w:r>
      <w:r>
        <w:rPr>
          <w:rFonts w:eastAsia="Times New Roman"/>
          <w:bCs/>
        </w:rPr>
        <w:t xml:space="preserve"> αυτά που κάνετε συζητώντας ό,τι θέλετε για </w:t>
      </w:r>
      <w:proofErr w:type="spellStart"/>
      <w:r>
        <w:rPr>
          <w:rFonts w:eastAsia="Times New Roman"/>
          <w:bCs/>
        </w:rPr>
        <w:t>Πολάκη</w:t>
      </w:r>
      <w:proofErr w:type="spellEnd"/>
      <w:r>
        <w:rPr>
          <w:rFonts w:eastAsia="Times New Roman"/>
          <w:bCs/>
        </w:rPr>
        <w:t xml:space="preserve"> και συμπεριφορές, αλλά συζητώντας και για τις λύσεις που μπορούμε άμεσα, αλλά και </w:t>
      </w:r>
      <w:r>
        <w:rPr>
          <w:rFonts w:eastAsia="Times New Roman"/>
          <w:bCs/>
        </w:rPr>
        <w:t xml:space="preserve">με προοπτική </w:t>
      </w:r>
      <w:r>
        <w:rPr>
          <w:rFonts w:eastAsia="Times New Roman"/>
          <w:bCs/>
        </w:rPr>
        <w:t>να διασφαλίσουμε για τον ελληνικό λαό.</w:t>
      </w:r>
    </w:p>
    <w:p w14:paraId="5C54C115" w14:textId="77777777" w:rsidR="00627F24" w:rsidRDefault="007E6BBD">
      <w:pPr>
        <w:spacing w:after="0" w:line="600" w:lineRule="auto"/>
        <w:ind w:firstLine="720"/>
        <w:jc w:val="both"/>
        <w:rPr>
          <w:rFonts w:eastAsia="Times New Roman"/>
          <w:bCs/>
        </w:rPr>
      </w:pPr>
      <w:r>
        <w:rPr>
          <w:rFonts w:eastAsia="Times New Roman"/>
          <w:bCs/>
        </w:rPr>
        <w:t xml:space="preserve">Ο κ. Θεοχαρόπουλος, κύριε Μητσοτάκη, δεν ήταν δεξιός ούτε ήταν μέλος του κόμματος του κ. Καρατζαφέρη. Ο άνθρωπος ήταν αριστερός και είμαστε σε μια φάση που οι αριστεροί </w:t>
      </w:r>
      <w:proofErr w:type="spellStart"/>
      <w:r>
        <w:rPr>
          <w:rFonts w:eastAsia="Times New Roman"/>
          <w:bCs/>
        </w:rPr>
        <w:t>επανασυσπειρώνονται</w:t>
      </w:r>
      <w:proofErr w:type="spellEnd"/>
      <w:r>
        <w:rPr>
          <w:rFonts w:eastAsia="Times New Roman"/>
          <w:bCs/>
        </w:rPr>
        <w:t xml:space="preserve"> στον ΣΥΡΙΖΑ. </w:t>
      </w:r>
    </w:p>
    <w:p w14:paraId="5C54C116" w14:textId="77777777" w:rsidR="00627F24" w:rsidRDefault="007E6BBD">
      <w:pPr>
        <w:spacing w:after="0" w:line="600" w:lineRule="auto"/>
        <w:ind w:firstLine="720"/>
        <w:jc w:val="both"/>
        <w:rPr>
          <w:rFonts w:eastAsia="Times New Roman"/>
          <w:bCs/>
        </w:rPr>
      </w:pPr>
      <w:r>
        <w:rPr>
          <w:rFonts w:eastAsia="Times New Roman"/>
          <w:b/>
          <w:bCs/>
        </w:rPr>
        <w:t xml:space="preserve">ΚΥΡΙΑΚΟΣ ΜΗΤΣΟΤΑΚΗΣ (Πρόεδρος της Νέας Δημοκρατίας): </w:t>
      </w:r>
      <w:r>
        <w:rPr>
          <w:rFonts w:eastAsia="Times New Roman"/>
          <w:bCs/>
        </w:rPr>
        <w:t>Με καρέκλα ή χωρίς;</w:t>
      </w:r>
    </w:p>
    <w:p w14:paraId="5C54C117" w14:textId="77777777" w:rsidR="00627F24" w:rsidRDefault="007E6BBD">
      <w:pPr>
        <w:spacing w:after="0" w:line="600" w:lineRule="auto"/>
        <w:ind w:firstLine="720"/>
        <w:jc w:val="both"/>
        <w:rPr>
          <w:rFonts w:eastAsia="Times New Roman"/>
          <w:bCs/>
        </w:rPr>
      </w:pPr>
      <w:r w:rsidRPr="00DC268E">
        <w:rPr>
          <w:rFonts w:eastAsia="Times New Roman"/>
          <w:b/>
          <w:bCs/>
        </w:rPr>
        <w:t>ΙΩΑΝΝΗΣ ΔΡΑΓΑΣΑΚΗΣ (Αντιπρόεδρος της Κυβέρνησης και Υπουργός Οικονομίας και Ανάπτυξης):</w:t>
      </w:r>
      <w:r>
        <w:rPr>
          <w:rFonts w:eastAsia="Times New Roman"/>
          <w:b/>
          <w:bCs/>
        </w:rPr>
        <w:t xml:space="preserve"> </w:t>
      </w:r>
      <w:r>
        <w:rPr>
          <w:rFonts w:eastAsia="Times New Roman"/>
          <w:bCs/>
        </w:rPr>
        <w:t>Είμαστε σε μια φάση που οι προοδευτικές δυνάμεις συμμαχούν με τον ΣΥΡΙΖΑ, διότι ανησυχούν και π</w:t>
      </w:r>
      <w:r>
        <w:rPr>
          <w:rFonts w:eastAsia="Times New Roman"/>
          <w:bCs/>
        </w:rPr>
        <w:t xml:space="preserve">ροβληματίζονται για τον κίνδυνο που αντιπροσωπεύει η δική σας πολιτική και οι δικές σας απόψεις. </w:t>
      </w:r>
    </w:p>
    <w:p w14:paraId="5C54C118" w14:textId="77777777" w:rsidR="00627F24" w:rsidRDefault="007E6BBD">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5C54C119" w14:textId="77777777" w:rsidR="00627F24" w:rsidRDefault="007E6BBD">
      <w:pPr>
        <w:spacing w:after="0" w:line="600" w:lineRule="auto"/>
        <w:ind w:firstLine="720"/>
        <w:jc w:val="both"/>
        <w:rPr>
          <w:rFonts w:eastAsia="Times New Roman"/>
          <w:bCs/>
        </w:rPr>
      </w:pPr>
      <w:r>
        <w:rPr>
          <w:rFonts w:eastAsia="Times New Roman"/>
          <w:bCs/>
        </w:rPr>
        <w:t>Άρα σε δ</w:t>
      </w:r>
      <w:r>
        <w:rPr>
          <w:rFonts w:eastAsia="Times New Roman"/>
          <w:bCs/>
        </w:rPr>
        <w:t>ύ</w:t>
      </w:r>
      <w:r>
        <w:rPr>
          <w:rFonts w:eastAsia="Times New Roman"/>
          <w:bCs/>
        </w:rPr>
        <w:t xml:space="preserve">ο μέρες θα έχουμε τη δυνατότητα να μπούμε στην ουσία των θεμάτων. </w:t>
      </w:r>
    </w:p>
    <w:p w14:paraId="5C54C11A" w14:textId="77777777" w:rsidR="00627F24" w:rsidRDefault="007E6BBD">
      <w:pPr>
        <w:spacing w:after="0" w:line="600" w:lineRule="auto"/>
        <w:ind w:firstLine="720"/>
        <w:jc w:val="both"/>
        <w:rPr>
          <w:rFonts w:eastAsia="Times New Roman"/>
          <w:bCs/>
        </w:rPr>
      </w:pPr>
      <w:r>
        <w:rPr>
          <w:rFonts w:eastAsia="Times New Roman"/>
          <w:bCs/>
        </w:rPr>
        <w:lastRenderedPageBreak/>
        <w:t>Ευχαριστώ.</w:t>
      </w:r>
    </w:p>
    <w:p w14:paraId="5C54C11B" w14:textId="77777777" w:rsidR="00627F24" w:rsidRDefault="007E6BBD">
      <w:pPr>
        <w:spacing w:after="0"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Κύρι</w:t>
      </w:r>
      <w:r>
        <w:rPr>
          <w:rFonts w:eastAsia="Times New Roman"/>
          <w:bCs/>
        </w:rPr>
        <w:t>ε Πρόεδρε, παρακαλώ τον λόγο.</w:t>
      </w:r>
    </w:p>
    <w:p w14:paraId="5C54C11C" w14:textId="77777777" w:rsidR="00627F24" w:rsidRDefault="007E6BBD">
      <w:pPr>
        <w:spacing w:after="0" w:line="600" w:lineRule="auto"/>
        <w:ind w:firstLine="720"/>
        <w:jc w:val="both"/>
        <w:rPr>
          <w:rFonts w:eastAsia="Times New Roman"/>
          <w:bCs/>
        </w:rPr>
      </w:pPr>
      <w:r w:rsidRPr="00281D04">
        <w:rPr>
          <w:rFonts w:eastAsia="Times New Roman"/>
          <w:b/>
          <w:bCs/>
        </w:rPr>
        <w:t>ΠΡΟΕΔΡΕΥΩΝ (Νικήτας Κακλαμάνης):</w:t>
      </w:r>
      <w:r>
        <w:rPr>
          <w:rFonts w:eastAsia="Times New Roman"/>
          <w:bCs/>
        </w:rPr>
        <w:t xml:space="preserve"> Κύριε Παπαθεοδώρου, δεν έχετε τον λόγο. Δεν προβλέπεται από τον Κανονισμό. </w:t>
      </w:r>
    </w:p>
    <w:p w14:paraId="5C54C11D" w14:textId="77777777" w:rsidR="00627F24" w:rsidRDefault="007E6BBD">
      <w:pPr>
        <w:spacing w:after="0"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Το γνωρίζω, κύριε Πρόεδρε. Ζητώ τον λόγο μόνο για ένα λεπτό.</w:t>
      </w:r>
    </w:p>
    <w:p w14:paraId="5C54C11E" w14:textId="77777777" w:rsidR="00627F24" w:rsidRDefault="007E6BBD">
      <w:pPr>
        <w:spacing w:after="0" w:line="600" w:lineRule="auto"/>
        <w:ind w:firstLine="720"/>
        <w:jc w:val="both"/>
        <w:rPr>
          <w:rFonts w:eastAsia="Times New Roman"/>
          <w:bCs/>
        </w:rPr>
      </w:pPr>
      <w:r w:rsidRPr="00281D04">
        <w:rPr>
          <w:rFonts w:eastAsia="Times New Roman"/>
          <w:b/>
          <w:bCs/>
        </w:rPr>
        <w:t>ΠΡΟΕΔΡΕΥΩΝ (Νικήτας Κακλαμάνης):</w:t>
      </w:r>
      <w:r>
        <w:rPr>
          <w:rFonts w:eastAsia="Times New Roman"/>
          <w:bCs/>
        </w:rPr>
        <w:t xml:space="preserve"> </w:t>
      </w:r>
      <w:r>
        <w:rPr>
          <w:rFonts w:eastAsia="Times New Roman"/>
          <w:bCs/>
        </w:rPr>
        <w:t xml:space="preserve">Δεν προβλέπεται από τον Κανονισμό και δεν θα κάνω άλλη παρέκκλιση. </w:t>
      </w:r>
    </w:p>
    <w:p w14:paraId="5C54C11F" w14:textId="77777777" w:rsidR="00627F24" w:rsidRDefault="007E6BBD">
      <w:pPr>
        <w:spacing w:after="0" w:line="600" w:lineRule="auto"/>
        <w:ind w:firstLine="720"/>
        <w:jc w:val="both"/>
        <w:rPr>
          <w:rFonts w:eastAsia="Times New Roman"/>
          <w:bCs/>
        </w:rPr>
      </w:pPr>
      <w:r>
        <w:rPr>
          <w:rFonts w:eastAsia="Times New Roman"/>
          <w:bCs/>
        </w:rPr>
        <w:t>Κυρίες και κύριοι συνάδελφοι, εφόσον κατά τον Κανονισμό της Βουλής υπεβλήθη πρόταση για παροχή ψήφου εμπιστοσύνης στην Κυβέρνηση με προφορική δήλωση του Αντιπροέδρου της Κυβέρνησης και Υπο</w:t>
      </w:r>
      <w:r>
        <w:rPr>
          <w:rFonts w:eastAsia="Times New Roman"/>
          <w:bCs/>
        </w:rPr>
        <w:t xml:space="preserve">υργού Οικονομίας και Ανάπτυξης κ. Ιωάννη Δραγασάκη εκ μέρους του Πρωθυπουργού κ. Αλέξη Τσίπρα, ο οποίος στη συνεδρίαση της Ολομέλειας της Βουλής τη Μεγάλη Τρίτη, 23 Απριλίου 2019, επίσης προφορικά δήλωσε ότι οποτεδήποτε </w:t>
      </w:r>
      <w:r>
        <w:rPr>
          <w:rFonts w:eastAsia="Times New Roman"/>
          <w:bCs/>
        </w:rPr>
        <w:lastRenderedPageBreak/>
        <w:t>καταθέσει πρόταση δυσπιστίας ο Αρχηγ</w:t>
      </w:r>
      <w:r>
        <w:rPr>
          <w:rFonts w:eastAsia="Times New Roman"/>
          <w:bCs/>
        </w:rPr>
        <w:t xml:space="preserve">ός της Αξιωματικής Αντιπολίτευσης και Πρόεδρος της Κοινοβουλευτικής Ομάδας της Νέας Δημοκρατίας κ. Κυριάκος Μητσοτάκης είτε προς τον Υπουργό της Κυβέρνησης είτε προς την Κυβέρνηση συνολικά, θα ζητήσει την εμπιστοσύνη της Βουλής, σύμφωνα με την παράγραφο 4 </w:t>
      </w:r>
      <w:r>
        <w:rPr>
          <w:rFonts w:eastAsia="Times New Roman"/>
          <w:bCs/>
        </w:rPr>
        <w:t>του άρθρου 141 του Κανονισμού της Βουλής, που ορίζει ότι η Κυβέρνηση μπορεί και οποτεδήποτε άλλοτε να ζητήσει ψήφο εμπιστοσύνης της Βουλής με γραπτή ή προφορική δήλωση του Πρωθυπουργού στη Βουλή, στην περίπτωση αυτή, η πρόταση εμπιστοσύνης εγγράφεται επίση</w:t>
      </w:r>
      <w:r>
        <w:rPr>
          <w:rFonts w:eastAsia="Times New Roman"/>
          <w:bCs/>
        </w:rPr>
        <w:t>ς σε ειδική ημερήσια διάταξη. Η συζήτηση αρχίζει μετά δ</w:t>
      </w:r>
      <w:r>
        <w:rPr>
          <w:rFonts w:eastAsia="Times New Roman"/>
          <w:bCs/>
        </w:rPr>
        <w:t>ύ</w:t>
      </w:r>
      <w:r>
        <w:rPr>
          <w:rFonts w:eastAsia="Times New Roman"/>
          <w:bCs/>
        </w:rPr>
        <w:t xml:space="preserve">ο ημέρες από την υποβολή της και τερματίζεται με ψηφοφορία, σύμφωνα με την προηγούμενη παράγραφο. </w:t>
      </w:r>
    </w:p>
    <w:p w14:paraId="5C54C120" w14:textId="77777777" w:rsidR="00627F24" w:rsidRDefault="007E6BBD">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Διακόπτουμε, λοιπόν, τη συζήτηση και θα επανέλθουμε με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η</w:t>
      </w:r>
      <w:r>
        <w:rPr>
          <w:rFonts w:eastAsia="Times New Roman" w:cs="Times New Roman"/>
          <w:szCs w:val="24"/>
        </w:rPr>
        <w:t xml:space="preserve">μερήσια </w:t>
      </w:r>
      <w:r>
        <w:rPr>
          <w:rFonts w:eastAsia="Times New Roman" w:cs="Times New Roman"/>
          <w:szCs w:val="24"/>
        </w:rPr>
        <w:t>δ</w:t>
      </w:r>
      <w:r>
        <w:rPr>
          <w:rFonts w:eastAsia="Times New Roman" w:cs="Times New Roman"/>
          <w:szCs w:val="24"/>
        </w:rPr>
        <w:t xml:space="preserve">ιάταξη για τη συζήτηση μετά από δύο ημέρες –συγκεκριμένα, την Τετάρτη στις 18.00΄- της προτάσεως παροχής ψήφου εμπιστοσύνης στην Κυβέρνηση. </w:t>
      </w:r>
    </w:p>
    <w:p w14:paraId="5C54C121" w14:textId="77777777" w:rsidR="00627F24" w:rsidRDefault="007E6BBD">
      <w:pPr>
        <w:spacing w:after="0" w:line="600" w:lineRule="auto"/>
        <w:ind w:firstLine="540"/>
        <w:jc w:val="both"/>
        <w:rPr>
          <w:rFonts w:eastAsia="Times New Roman" w:cs="Times New Roman"/>
          <w:szCs w:val="24"/>
        </w:rPr>
      </w:pPr>
      <w:r w:rsidRPr="00004C07">
        <w:rPr>
          <w:rFonts w:eastAsia="Times New Roman" w:cs="Times New Roman"/>
          <w:szCs w:val="24"/>
        </w:rPr>
        <w:t>Κ</w:t>
      </w:r>
      <w:r>
        <w:rPr>
          <w:rFonts w:eastAsia="Times New Roman" w:cs="Times New Roman"/>
          <w:szCs w:val="24"/>
        </w:rPr>
        <w:t>υρίες και κ</w:t>
      </w:r>
      <w:r w:rsidRPr="00004C07">
        <w:rPr>
          <w:rFonts w:eastAsia="Times New Roman" w:cs="Times New Roman"/>
          <w:szCs w:val="24"/>
        </w:rPr>
        <w:t>ύριοι συνάδελφοι, δέχεστε στο σημείο αυτό να λύσουμε τη συνεδρίαση;</w:t>
      </w:r>
    </w:p>
    <w:p w14:paraId="5C54C122" w14:textId="77777777" w:rsidR="00627F24" w:rsidRDefault="007E6BBD">
      <w:pPr>
        <w:spacing w:after="0" w:line="600" w:lineRule="auto"/>
        <w:ind w:firstLine="540"/>
        <w:jc w:val="both"/>
        <w:rPr>
          <w:rFonts w:eastAsia="Times New Roman" w:cs="Times New Roman"/>
          <w:szCs w:val="24"/>
        </w:rPr>
      </w:pPr>
      <w:r w:rsidRPr="00004C07">
        <w:rPr>
          <w:rFonts w:eastAsia="Times New Roman" w:cs="Times New Roman"/>
          <w:b/>
          <w:bCs/>
          <w:szCs w:val="24"/>
        </w:rPr>
        <w:lastRenderedPageBreak/>
        <w:t xml:space="preserve">ΟΛΟΙ ΟΙ ΒΟΥΛΕΥΤΕΣ: </w:t>
      </w:r>
      <w:r w:rsidRPr="00004C07">
        <w:rPr>
          <w:rFonts w:eastAsia="Times New Roman" w:cs="Times New Roman"/>
          <w:szCs w:val="24"/>
        </w:rPr>
        <w:t>Μάλιστα, μάλιστα</w:t>
      </w:r>
      <w:r w:rsidRPr="00004C07">
        <w:rPr>
          <w:rFonts w:eastAsia="Times New Roman" w:cs="Times New Roman"/>
          <w:szCs w:val="24"/>
        </w:rPr>
        <w:t>.</w:t>
      </w:r>
    </w:p>
    <w:p w14:paraId="5C54C123" w14:textId="77777777" w:rsidR="00627F24" w:rsidRDefault="007E6BBD">
      <w:pPr>
        <w:spacing w:after="0" w:line="600" w:lineRule="auto"/>
        <w:ind w:firstLine="54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sidRPr="00004C07">
        <w:rPr>
          <w:rFonts w:eastAsia="Times New Roman" w:cs="Times New Roman"/>
          <w:szCs w:val="24"/>
        </w:rPr>
        <w:t xml:space="preserve">Με τη </w:t>
      </w:r>
      <w:r>
        <w:rPr>
          <w:rFonts w:eastAsia="Times New Roman" w:cs="Times New Roman"/>
          <w:szCs w:val="24"/>
        </w:rPr>
        <w:t xml:space="preserve">συναίνεση του Σώματος και ώρα 19.15΄ </w:t>
      </w:r>
      <w:proofErr w:type="spellStart"/>
      <w:r w:rsidRPr="00004C07">
        <w:rPr>
          <w:rFonts w:eastAsia="Times New Roman" w:cs="Times New Roman"/>
          <w:szCs w:val="24"/>
        </w:rPr>
        <w:t>λύεται</w:t>
      </w:r>
      <w:proofErr w:type="spellEnd"/>
      <w:r w:rsidRPr="00004C07">
        <w:rPr>
          <w:rFonts w:eastAsia="Times New Roman" w:cs="Times New Roman"/>
          <w:szCs w:val="24"/>
        </w:rPr>
        <w:t xml:space="preserve"> η συνεδρίαση για την </w:t>
      </w:r>
      <w:r>
        <w:rPr>
          <w:rFonts w:eastAsia="Times New Roman" w:cs="Times New Roman"/>
          <w:szCs w:val="24"/>
        </w:rPr>
        <w:t xml:space="preserve">προσεχή </w:t>
      </w:r>
      <w:r w:rsidRPr="00004C07">
        <w:rPr>
          <w:rFonts w:eastAsia="Times New Roman" w:cs="Times New Roman"/>
          <w:szCs w:val="24"/>
        </w:rPr>
        <w:t>Τετάρτη</w:t>
      </w:r>
      <w:r>
        <w:rPr>
          <w:rFonts w:eastAsia="Times New Roman" w:cs="Times New Roman"/>
          <w:szCs w:val="24"/>
        </w:rPr>
        <w:t>,</w:t>
      </w:r>
      <w:r w:rsidRPr="00004C07">
        <w:rPr>
          <w:rFonts w:eastAsia="Times New Roman" w:cs="Times New Roman"/>
          <w:szCs w:val="24"/>
        </w:rPr>
        <w:t xml:space="preserve"> </w:t>
      </w:r>
      <w:r>
        <w:rPr>
          <w:rFonts w:eastAsia="Times New Roman" w:cs="Times New Roman"/>
          <w:szCs w:val="24"/>
        </w:rPr>
        <w:t xml:space="preserve">8 Μαΐου 2019 </w:t>
      </w:r>
      <w:r w:rsidRPr="00004C07">
        <w:rPr>
          <w:rFonts w:eastAsia="Times New Roman" w:cs="Times New Roman"/>
          <w:szCs w:val="24"/>
        </w:rPr>
        <w:t>και ώρα 1</w:t>
      </w:r>
      <w:r>
        <w:rPr>
          <w:rFonts w:eastAsia="Times New Roman" w:cs="Times New Roman"/>
          <w:szCs w:val="24"/>
        </w:rPr>
        <w:t>8.00΄</w:t>
      </w:r>
      <w:r>
        <w:rPr>
          <w:rFonts w:eastAsia="Times New Roman" w:cs="Times New Roman"/>
          <w:szCs w:val="24"/>
        </w:rPr>
        <w:t>,</w:t>
      </w:r>
      <w:r w:rsidRPr="00B96077">
        <w:rPr>
          <w:rFonts w:eastAsia="Times New Roman" w:cs="Times New Roman"/>
          <w:szCs w:val="24"/>
        </w:rPr>
        <w:t xml:space="preserve"> </w:t>
      </w:r>
      <w:r>
        <w:rPr>
          <w:rFonts w:eastAsia="Times New Roman" w:cs="Times New Roman"/>
          <w:szCs w:val="24"/>
        </w:rPr>
        <w:t xml:space="preserve">με αντικείμενο εργασιών του Σώματος: </w:t>
      </w:r>
      <w:r>
        <w:rPr>
          <w:rFonts w:eastAsia="Times New Roman" w:cs="Times New Roman"/>
          <w:szCs w:val="24"/>
        </w:rPr>
        <w:t>σ</w:t>
      </w:r>
      <w:r>
        <w:rPr>
          <w:rFonts w:eastAsia="Times New Roman" w:cs="Times New Roman"/>
          <w:szCs w:val="24"/>
        </w:rPr>
        <w:t>υζήτηση και ψηφοφορία επί της προτάσεως του Πρωθυπουργού για παροχ</w:t>
      </w:r>
      <w:r>
        <w:rPr>
          <w:rFonts w:eastAsia="Times New Roman" w:cs="Times New Roman"/>
          <w:szCs w:val="24"/>
        </w:rPr>
        <w:t>ή ψήφου εμπιστοσύνης στην Κυβέρνηση, σύμφωνα με τα άρθρα 84 του Συντάγματος και 141 του Κανονισμού της Βουλής</w:t>
      </w:r>
      <w:r>
        <w:rPr>
          <w:rFonts w:eastAsia="Times New Roman" w:cs="Times New Roman"/>
          <w:szCs w:val="24"/>
        </w:rPr>
        <w:t>, σύμφωνα με την</w:t>
      </w:r>
      <w:r w:rsidRPr="00DF3AF4">
        <w:rPr>
          <w:rFonts w:eastAsia="Times New Roman" w:cs="Times New Roman"/>
          <w:szCs w:val="24"/>
        </w:rPr>
        <w:t xml:space="preserve"> </w:t>
      </w:r>
      <w:r>
        <w:rPr>
          <w:rFonts w:eastAsia="Times New Roman" w:cs="Times New Roman"/>
          <w:szCs w:val="24"/>
        </w:rPr>
        <w:t>ειδική ημερήσια διάταξη</w:t>
      </w:r>
      <w:r>
        <w:rPr>
          <w:rFonts w:eastAsia="Times New Roman" w:cs="Times New Roman"/>
          <w:szCs w:val="24"/>
        </w:rPr>
        <w:t xml:space="preserve">. </w:t>
      </w:r>
    </w:p>
    <w:p w14:paraId="5C54C124" w14:textId="77777777" w:rsidR="00627F24" w:rsidRDefault="007E6BBD">
      <w:pPr>
        <w:spacing w:after="0" w:line="600" w:lineRule="auto"/>
        <w:ind w:firstLine="540"/>
        <w:jc w:val="both"/>
        <w:rPr>
          <w:rFonts w:eastAsia="Times New Roman" w:cs="Times New Roman"/>
          <w:szCs w:val="24"/>
        </w:rPr>
      </w:pPr>
      <w:r>
        <w:rPr>
          <w:rFonts w:eastAsia="Times New Roman" w:cs="Times New Roman"/>
          <w:szCs w:val="24"/>
        </w:rPr>
        <w:t xml:space="preserve"> </w:t>
      </w:r>
    </w:p>
    <w:p w14:paraId="5C54C125" w14:textId="77777777" w:rsidR="00627F24" w:rsidRDefault="007E6BBD">
      <w:pPr>
        <w:spacing w:after="0" w:line="600" w:lineRule="auto"/>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 xml:space="preserve">ΠΡΟΕΔΡΟΣ                                                        </w:t>
      </w:r>
      <w:r>
        <w:rPr>
          <w:rFonts w:eastAsia="Times New Roman" w:cs="Times New Roman"/>
          <w:b/>
          <w:bCs/>
          <w:szCs w:val="24"/>
        </w:rPr>
        <w:t xml:space="preserve">               </w:t>
      </w:r>
      <w:r>
        <w:rPr>
          <w:rFonts w:eastAsia="Times New Roman" w:cs="Times New Roman"/>
          <w:b/>
          <w:bCs/>
          <w:szCs w:val="24"/>
        </w:rPr>
        <w:t xml:space="preserve"> </w:t>
      </w:r>
      <w:r w:rsidRPr="00004C07">
        <w:rPr>
          <w:rFonts w:eastAsia="Times New Roman" w:cs="Times New Roman"/>
          <w:b/>
          <w:bCs/>
          <w:szCs w:val="24"/>
        </w:rPr>
        <w:t xml:space="preserve">  ΟΙ ΓΡΑΜΜΑΤΕΙΣ</w:t>
      </w:r>
      <w:r>
        <w:rPr>
          <w:rFonts w:eastAsia="Times New Roman" w:cs="Times New Roman"/>
          <w:szCs w:val="24"/>
        </w:rPr>
        <w:t xml:space="preserve"> </w:t>
      </w:r>
    </w:p>
    <w:sectPr w:rsidR="00627F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trackRevisions/>
  <w:documentProtection w:edit="trackedChanges" w:enforcement="1" w:cryptProviderType="rsaFull" w:cryptAlgorithmClass="hash" w:cryptAlgorithmType="typeAny" w:cryptAlgorithmSid="4" w:cryptSpinCount="50000" w:hash="+wsn4s6xA/NLwOVlUDkClC5xoSQ=" w:salt="6DHnmmCj31zOVr6ZLZrD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24"/>
    <w:rsid w:val="00627F24"/>
    <w:rsid w:val="007E6BBD"/>
    <w:rsid w:val="00C652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C052"/>
  <w15:docId w15:val="{6B08B5BF-C558-4E53-8465-22658AD5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39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3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828</MetadataID>
    <Session xmlns="641f345b-441b-4b81-9152-adc2e73ba5e1">Δ´</Session>
    <Date xmlns="641f345b-441b-4b81-9152-adc2e73ba5e1">2019-05-05T21:00:00+00:00</Date>
    <Status xmlns="641f345b-441b-4b81-9152-adc2e73ba5e1">
      <Url>https://intra.parliament.gr/praktika/Lists/Incoming_Metadata/EditForm.aspx?ID=828&amp;Source=/praktika/Recordings_Library/Forms/AllItems.aspx</Url>
      <Description>Δημοσιεύτηκε</Description>
    </Status>
    <Meeting xmlns="641f345b-441b-4b81-9152-adc2e73ba5e1">ΡΙΖ´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712F47-C1C7-4E34-8437-F142F178A985}">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C8F7E61F-FEC5-4DD2-AB91-6E30C87FD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01733B-67C6-4EEB-8975-156C35246B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7292</Words>
  <Characters>39380</Characters>
  <Application>Microsoft Office Word</Application>
  <DocSecurity>0</DocSecurity>
  <Lines>328</Lines>
  <Paragraphs>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2019-05-17T07:37:00Z</dcterms:created>
  <dcterms:modified xsi:type="dcterms:W3CDTF">2019-05-17T07:37:00Z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